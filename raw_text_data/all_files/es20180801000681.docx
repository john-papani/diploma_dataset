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7209" w14:textId="77777777" w:rsidR="00BE2594" w:rsidRDefault="00BE2594" w:rsidP="0016653E">
      <w:pPr>
        <w:spacing w:after="0" w:line="600" w:lineRule="auto"/>
        <w:ind w:firstLine="709"/>
        <w:jc w:val="center"/>
        <w:rPr>
          <w:ins w:id="0" w:author="Φλούδα Χριστίνα" w:date="2018-09-05T13:51:00Z"/>
          <w:rFonts w:eastAsia="Times New Roman" w:cs="Times New Roman"/>
          <w:bCs/>
          <w:szCs w:val="24"/>
        </w:rPr>
        <w:pPrChange w:id="1" w:author="Φλούδα Χριστίνα" w:date="2018-09-05T13:51:00Z">
          <w:pPr>
            <w:spacing w:after="0" w:line="600" w:lineRule="auto"/>
            <w:jc w:val="center"/>
          </w:pPr>
        </w:pPrChange>
      </w:pPr>
    </w:p>
    <w:p w14:paraId="091648F8" w14:textId="77777777" w:rsidR="00BE2594" w:rsidRPr="00BE2594" w:rsidRDefault="00BE2594" w:rsidP="00BE2594">
      <w:pPr>
        <w:spacing w:after="0" w:line="360" w:lineRule="auto"/>
        <w:rPr>
          <w:ins w:id="2" w:author="Φλούδα Χριστίνα" w:date="2018-09-05T13:52:00Z"/>
          <w:rFonts w:eastAsia="Times New Roman"/>
          <w:szCs w:val="24"/>
          <w:lang w:eastAsia="en-US"/>
        </w:rPr>
      </w:pPr>
      <w:ins w:id="3" w:author="Φλούδα Χριστίνα" w:date="2018-09-05T13:52:00Z">
        <w:r w:rsidRPr="00BE259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6FA0BDE" w14:textId="77777777" w:rsidR="00BE2594" w:rsidRPr="00BE2594" w:rsidRDefault="00BE2594" w:rsidP="00BE2594">
      <w:pPr>
        <w:spacing w:after="0" w:line="360" w:lineRule="auto"/>
        <w:rPr>
          <w:ins w:id="4" w:author="Φλούδα Χριστίνα" w:date="2018-09-05T13:52:00Z"/>
          <w:rFonts w:eastAsia="Times New Roman"/>
          <w:szCs w:val="24"/>
          <w:lang w:eastAsia="en-US"/>
        </w:rPr>
      </w:pPr>
    </w:p>
    <w:p w14:paraId="31A60FD8" w14:textId="77777777" w:rsidR="00BE2594" w:rsidRPr="00BE2594" w:rsidRDefault="00BE2594" w:rsidP="00BE2594">
      <w:pPr>
        <w:spacing w:after="0" w:line="360" w:lineRule="auto"/>
        <w:rPr>
          <w:ins w:id="5" w:author="Φλούδα Χριστίνα" w:date="2018-09-05T13:52:00Z"/>
          <w:rFonts w:eastAsia="Times New Roman"/>
          <w:szCs w:val="24"/>
          <w:lang w:eastAsia="en-US"/>
        </w:rPr>
      </w:pPr>
      <w:ins w:id="6" w:author="Φλούδα Χριστίνα" w:date="2018-09-05T13:52:00Z">
        <w:r w:rsidRPr="00BE2594">
          <w:rPr>
            <w:rFonts w:eastAsia="Times New Roman"/>
            <w:szCs w:val="24"/>
            <w:lang w:eastAsia="en-US"/>
          </w:rPr>
          <w:t>ΠΙΝΑΚΑΣ ΠΕΡΙΕΧΟΜΕΝΩΝ</w:t>
        </w:r>
      </w:ins>
    </w:p>
    <w:p w14:paraId="4ABA919B" w14:textId="77777777" w:rsidR="00BE2594" w:rsidRPr="00BE2594" w:rsidRDefault="00BE2594" w:rsidP="00BE2594">
      <w:pPr>
        <w:spacing w:after="0" w:line="360" w:lineRule="auto"/>
        <w:rPr>
          <w:ins w:id="7" w:author="Φλούδα Χριστίνα" w:date="2018-09-05T13:52:00Z"/>
          <w:rFonts w:eastAsia="Times New Roman"/>
          <w:szCs w:val="24"/>
          <w:lang w:eastAsia="en-US"/>
        </w:rPr>
      </w:pPr>
      <w:ins w:id="8" w:author="Φλούδα Χριστίνα" w:date="2018-09-05T13:52:00Z">
        <w:r w:rsidRPr="00BE2594">
          <w:rPr>
            <w:rFonts w:eastAsia="Times New Roman"/>
            <w:szCs w:val="24"/>
            <w:lang w:eastAsia="en-US"/>
          </w:rPr>
          <w:t xml:space="preserve">ΙΖ΄ ΠΕΡΙΟΔΟΣ </w:t>
        </w:r>
      </w:ins>
    </w:p>
    <w:p w14:paraId="7270D3BA" w14:textId="77777777" w:rsidR="00BE2594" w:rsidRPr="00BE2594" w:rsidRDefault="00BE2594" w:rsidP="00BE2594">
      <w:pPr>
        <w:spacing w:after="0" w:line="360" w:lineRule="auto"/>
        <w:rPr>
          <w:ins w:id="9" w:author="Φλούδα Χριστίνα" w:date="2018-09-05T13:52:00Z"/>
          <w:rFonts w:eastAsia="Times New Roman"/>
          <w:szCs w:val="24"/>
          <w:lang w:eastAsia="en-US"/>
        </w:rPr>
      </w:pPr>
      <w:ins w:id="10" w:author="Φλούδα Χριστίνα" w:date="2018-09-05T13:52:00Z">
        <w:r w:rsidRPr="00BE2594">
          <w:rPr>
            <w:rFonts w:eastAsia="Times New Roman"/>
            <w:szCs w:val="24"/>
            <w:lang w:eastAsia="en-US"/>
          </w:rPr>
          <w:t>ΠΡΟΕΔΡΕΥΟΜΕΝΗΣ ΚΟΙΝΟΒΟΥΛΕΥΤΙΚΗΣ ΔΗΜΟΚΡΑΤΙΑΣ</w:t>
        </w:r>
      </w:ins>
    </w:p>
    <w:p w14:paraId="6D778067" w14:textId="77777777" w:rsidR="00BE2594" w:rsidRPr="00BE2594" w:rsidRDefault="00BE2594" w:rsidP="00BE2594">
      <w:pPr>
        <w:spacing w:after="0" w:line="360" w:lineRule="auto"/>
        <w:rPr>
          <w:ins w:id="11" w:author="Φλούδα Χριστίνα" w:date="2018-09-05T13:52:00Z"/>
          <w:rFonts w:eastAsia="Times New Roman"/>
          <w:szCs w:val="24"/>
          <w:lang w:eastAsia="en-US"/>
        </w:rPr>
      </w:pPr>
      <w:ins w:id="12" w:author="Φλούδα Χριστίνα" w:date="2018-09-05T13:52:00Z">
        <w:r w:rsidRPr="00BE2594">
          <w:rPr>
            <w:rFonts w:eastAsia="Times New Roman"/>
            <w:szCs w:val="24"/>
            <w:lang w:eastAsia="en-US"/>
          </w:rPr>
          <w:t>ΤΜΗΜΑ ΔΙΑΚΟΠΗΣ ΕΡΓΑΣΙΩΝ ΒΟΥΛΗΣ</w:t>
        </w:r>
      </w:ins>
    </w:p>
    <w:p w14:paraId="1C85D6BF" w14:textId="77777777" w:rsidR="00BE2594" w:rsidRPr="00BE2594" w:rsidRDefault="00BE2594" w:rsidP="00BE2594">
      <w:pPr>
        <w:spacing w:after="0" w:line="360" w:lineRule="auto"/>
        <w:rPr>
          <w:ins w:id="13" w:author="Φλούδα Χριστίνα" w:date="2018-09-05T13:52:00Z"/>
          <w:rFonts w:eastAsia="Times New Roman"/>
          <w:szCs w:val="24"/>
          <w:lang w:eastAsia="en-US"/>
        </w:rPr>
      </w:pPr>
      <w:ins w:id="14" w:author="Φλούδα Χριστίνα" w:date="2018-09-05T13:52:00Z">
        <w:r w:rsidRPr="00BE2594">
          <w:rPr>
            <w:rFonts w:eastAsia="Times New Roman"/>
            <w:szCs w:val="24"/>
            <w:lang w:eastAsia="en-US"/>
          </w:rPr>
          <w:t>ΘΕΡΟΥΣ 2018</w:t>
        </w:r>
      </w:ins>
    </w:p>
    <w:p w14:paraId="558C2372" w14:textId="77777777" w:rsidR="00BE2594" w:rsidRPr="00BE2594" w:rsidRDefault="00BE2594" w:rsidP="00BE2594">
      <w:pPr>
        <w:spacing w:after="0" w:line="360" w:lineRule="auto"/>
        <w:rPr>
          <w:ins w:id="15" w:author="Φλούδα Χριστίνα" w:date="2018-09-05T13:52:00Z"/>
          <w:rFonts w:eastAsia="Times New Roman"/>
          <w:szCs w:val="24"/>
          <w:lang w:eastAsia="en-US"/>
        </w:rPr>
      </w:pPr>
    </w:p>
    <w:p w14:paraId="7C389FE1" w14:textId="77777777" w:rsidR="00BE2594" w:rsidRPr="00BE2594" w:rsidRDefault="00BE2594" w:rsidP="00BE2594">
      <w:pPr>
        <w:spacing w:after="0" w:line="360" w:lineRule="auto"/>
        <w:rPr>
          <w:ins w:id="16" w:author="Φλούδα Χριστίνα" w:date="2018-09-05T13:52:00Z"/>
          <w:rFonts w:eastAsia="Times New Roman"/>
          <w:szCs w:val="24"/>
          <w:lang w:eastAsia="en-US"/>
        </w:rPr>
      </w:pPr>
      <w:ins w:id="17" w:author="Φλούδα Χριστίνα" w:date="2018-09-05T13:52:00Z">
        <w:r w:rsidRPr="00BE2594">
          <w:rPr>
            <w:rFonts w:eastAsia="Times New Roman"/>
            <w:szCs w:val="24"/>
            <w:lang w:eastAsia="en-US"/>
          </w:rPr>
          <w:t>ΣΥΝΕΔΡΙΑΣΗ Ζ΄</w:t>
        </w:r>
      </w:ins>
    </w:p>
    <w:p w14:paraId="235A8848" w14:textId="77777777" w:rsidR="00BE2594" w:rsidRPr="00BE2594" w:rsidRDefault="00BE2594" w:rsidP="00BE2594">
      <w:pPr>
        <w:spacing w:after="0" w:line="360" w:lineRule="auto"/>
        <w:rPr>
          <w:ins w:id="18" w:author="Φλούδα Χριστίνα" w:date="2018-09-05T13:52:00Z"/>
          <w:rFonts w:eastAsia="Times New Roman"/>
          <w:szCs w:val="24"/>
          <w:lang w:eastAsia="en-US"/>
        </w:rPr>
      </w:pPr>
      <w:ins w:id="19" w:author="Φλούδα Χριστίνα" w:date="2018-09-05T13:52:00Z">
        <w:r w:rsidRPr="00BE2594">
          <w:rPr>
            <w:rFonts w:eastAsia="Times New Roman"/>
            <w:szCs w:val="24"/>
            <w:lang w:eastAsia="en-US"/>
          </w:rPr>
          <w:t>Τετάρτη  1 Αυγούστου 2018</w:t>
        </w:r>
      </w:ins>
    </w:p>
    <w:p w14:paraId="632AEA47" w14:textId="77777777" w:rsidR="00BE2594" w:rsidRPr="00BE2594" w:rsidRDefault="00BE2594" w:rsidP="00BE2594">
      <w:pPr>
        <w:spacing w:after="0" w:line="360" w:lineRule="auto"/>
        <w:rPr>
          <w:ins w:id="20" w:author="Φλούδα Χριστίνα" w:date="2018-09-05T13:52:00Z"/>
          <w:rFonts w:eastAsia="Times New Roman"/>
          <w:szCs w:val="24"/>
          <w:lang w:eastAsia="en-US"/>
        </w:rPr>
      </w:pPr>
    </w:p>
    <w:p w14:paraId="006A8182" w14:textId="77777777" w:rsidR="00BE2594" w:rsidRPr="00BE2594" w:rsidRDefault="00BE2594" w:rsidP="00BE2594">
      <w:pPr>
        <w:spacing w:after="0" w:line="360" w:lineRule="auto"/>
        <w:rPr>
          <w:ins w:id="21" w:author="Φλούδα Χριστίνα" w:date="2018-09-05T13:52:00Z"/>
          <w:rFonts w:eastAsia="Times New Roman"/>
          <w:szCs w:val="24"/>
          <w:lang w:eastAsia="en-US"/>
        </w:rPr>
      </w:pPr>
      <w:ins w:id="22" w:author="Φλούδα Χριστίνα" w:date="2018-09-05T13:52:00Z">
        <w:r w:rsidRPr="00BE2594">
          <w:rPr>
            <w:rFonts w:eastAsia="Times New Roman"/>
            <w:szCs w:val="24"/>
            <w:lang w:eastAsia="en-US"/>
          </w:rPr>
          <w:t>ΘΕΜΑΤΑ</w:t>
        </w:r>
      </w:ins>
    </w:p>
    <w:p w14:paraId="10F7184B" w14:textId="77777777" w:rsidR="00BE2594" w:rsidRPr="00BE2594" w:rsidRDefault="00BE2594" w:rsidP="00BE2594">
      <w:pPr>
        <w:spacing w:after="0" w:line="360" w:lineRule="auto"/>
        <w:rPr>
          <w:ins w:id="23" w:author="Φλούδα Χριστίνα" w:date="2018-09-05T13:52:00Z"/>
          <w:rFonts w:eastAsia="Times New Roman"/>
          <w:szCs w:val="24"/>
          <w:lang w:eastAsia="en-US"/>
        </w:rPr>
      </w:pPr>
      <w:ins w:id="24" w:author="Φλούδα Χριστίνα" w:date="2018-09-05T13:52:00Z">
        <w:r w:rsidRPr="00BE2594">
          <w:rPr>
            <w:rFonts w:eastAsia="Times New Roman"/>
            <w:szCs w:val="24"/>
            <w:lang w:eastAsia="en-US"/>
          </w:rPr>
          <w:t xml:space="preserve"> </w:t>
        </w:r>
        <w:r w:rsidRPr="00BE2594">
          <w:rPr>
            <w:rFonts w:eastAsia="Times New Roman"/>
            <w:szCs w:val="24"/>
            <w:lang w:eastAsia="en-US"/>
          </w:rPr>
          <w:br/>
          <w:t xml:space="preserve">Α. ΕΙΔΙΚΑ ΘΕΜΑΤΑ </w:t>
        </w:r>
        <w:r w:rsidRPr="00BE2594">
          <w:rPr>
            <w:rFonts w:eastAsia="Times New Roman"/>
            <w:szCs w:val="24"/>
            <w:lang w:eastAsia="en-US"/>
          </w:rPr>
          <w:br/>
          <w:t xml:space="preserve">1. Επικύρωση Πρακτικών, σελ. </w:t>
        </w:r>
        <w:r w:rsidRPr="00BE2594">
          <w:rPr>
            <w:rFonts w:eastAsia="Times New Roman"/>
            <w:szCs w:val="24"/>
            <w:lang w:eastAsia="en-US"/>
          </w:rPr>
          <w:br/>
          <w:t xml:space="preserve">2. Αναφορά στη φονική πυρκαγιά και έκφραση συλλυπητηρίων στις οικογένειες των θυμάτων, σελ. </w:t>
        </w:r>
        <w:r w:rsidRPr="00BE2594">
          <w:rPr>
            <w:rFonts w:eastAsia="Times New Roman"/>
            <w:szCs w:val="24"/>
            <w:lang w:eastAsia="en-US"/>
          </w:rPr>
          <w:br/>
          <w:t xml:space="preserve">3. Επί διαδικαστικού θέματος, σελ. </w:t>
        </w:r>
        <w:r w:rsidRPr="00BE2594">
          <w:rPr>
            <w:rFonts w:eastAsia="Times New Roman"/>
            <w:szCs w:val="24"/>
            <w:lang w:eastAsia="en-US"/>
          </w:rPr>
          <w:br/>
          <w:t xml:space="preserve">4. Επί προσωπικού θέματος, σελ. </w:t>
        </w:r>
        <w:r w:rsidRPr="00BE2594">
          <w:rPr>
            <w:rFonts w:eastAsia="Times New Roman"/>
            <w:szCs w:val="24"/>
            <w:lang w:eastAsia="en-US"/>
          </w:rPr>
          <w:br/>
          <w:t xml:space="preserve"> </w:t>
        </w:r>
        <w:r w:rsidRPr="00BE2594">
          <w:rPr>
            <w:rFonts w:eastAsia="Times New Roman"/>
            <w:szCs w:val="24"/>
            <w:lang w:eastAsia="en-US"/>
          </w:rPr>
          <w:br/>
          <w:t xml:space="preserve">Β. ΚΟΙΝΟΒΟΥΛΕΥΤΙΚΟΣ ΕΛΕΓΧΟΣ </w:t>
        </w:r>
        <w:r w:rsidRPr="00BE2594">
          <w:rPr>
            <w:rFonts w:eastAsia="Times New Roman"/>
            <w:szCs w:val="24"/>
            <w:lang w:eastAsia="en-US"/>
          </w:rPr>
          <w:br/>
          <w:t xml:space="preserve">Ανακοίνωση του δελτίου επικαίρων ερωτήσεων της Πέμπτης 2 Αυγούστου 2018, σελ. </w:t>
        </w:r>
        <w:r w:rsidRPr="00BE2594">
          <w:rPr>
            <w:rFonts w:eastAsia="Times New Roman"/>
            <w:szCs w:val="24"/>
            <w:lang w:eastAsia="en-US"/>
          </w:rPr>
          <w:br/>
          <w:t xml:space="preserve"> </w:t>
        </w:r>
        <w:r w:rsidRPr="00BE2594">
          <w:rPr>
            <w:rFonts w:eastAsia="Times New Roman"/>
            <w:szCs w:val="24"/>
            <w:lang w:eastAsia="en-US"/>
          </w:rPr>
          <w:br/>
          <w:t xml:space="preserve">Γ. ΝΟΜΟΘΕΤΙΚΗ ΕΡΓΑΣΙΑ </w:t>
        </w:r>
        <w:r w:rsidRPr="00BE2594">
          <w:rPr>
            <w:rFonts w:eastAsia="Times New Roman"/>
            <w:szCs w:val="24"/>
            <w:lang w:eastAsia="en-US"/>
          </w:rPr>
          <w:br/>
          <w:t>1. Κατάθεση Εκθέσεως Διαρκούς Επιτροπής:</w:t>
        </w:r>
      </w:ins>
    </w:p>
    <w:p w14:paraId="726BB456" w14:textId="77777777" w:rsidR="00BE2594" w:rsidRPr="00BE2594" w:rsidRDefault="00BE2594" w:rsidP="00BE2594">
      <w:pPr>
        <w:spacing w:after="0" w:line="360" w:lineRule="auto"/>
        <w:rPr>
          <w:ins w:id="25" w:author="Φλούδα Χριστίνα" w:date="2018-09-05T13:52:00Z"/>
          <w:rFonts w:eastAsia="Times New Roman"/>
          <w:szCs w:val="24"/>
          <w:lang w:eastAsia="en-US"/>
        </w:rPr>
      </w:pPr>
      <w:ins w:id="26" w:author="Φλούδα Χριστίνα" w:date="2018-09-05T13:52:00Z">
        <w:r w:rsidRPr="00BE2594">
          <w:rPr>
            <w:rFonts w:eastAsia="Times New Roman"/>
            <w:szCs w:val="24"/>
            <w:lang w:eastAsia="en-US"/>
          </w:rPr>
          <w:t xml:space="preserve">Η Διαρκής Επιτροπή Μορφωτικών Υποθέσεων καταθέτει την  Έκθεσή της της σχέδιο νόμου του Υπουργείου Παιδείας,  Έρευνας και Θρησκευμάτων: «Πανεπιστήμιο Ιωαννίνων, Ιόνιο Πανεπιστήμιο και άλλες διατάξεις», σελ. </w:t>
        </w:r>
        <w:r w:rsidRPr="00BE2594">
          <w:rPr>
            <w:rFonts w:eastAsia="Times New Roman"/>
            <w:szCs w:val="24"/>
            <w:lang w:eastAsia="en-US"/>
          </w:rPr>
          <w:br/>
          <w:t xml:space="preserve">2. Συζήτηση και ψήφιση επί της αρχής, των άρθρων, των τροπολογιών και του συνόλου του σχεδίου νόμου του Υπουργείου Παιδείας,  Έρευνας και Θρησκευμάτων: «Πανεπιστήμιο Ιωαννίνων, Ιόνιο Πανεπιστήμιο και άλλες διατάξεις», σελ. </w:t>
        </w:r>
        <w:r w:rsidRPr="00BE2594">
          <w:rPr>
            <w:rFonts w:eastAsia="Times New Roman"/>
            <w:szCs w:val="24"/>
            <w:lang w:eastAsia="en-US"/>
          </w:rPr>
          <w:br/>
          <w:t xml:space="preserve"> </w:t>
        </w:r>
        <w:r w:rsidRPr="00BE2594">
          <w:rPr>
            <w:rFonts w:eastAsia="Times New Roman"/>
            <w:szCs w:val="24"/>
            <w:lang w:eastAsia="en-US"/>
          </w:rPr>
          <w:br/>
          <w:t>ΠΡΟΕΔΡΕΥΟΝΤΕΣ</w:t>
        </w:r>
      </w:ins>
    </w:p>
    <w:p w14:paraId="28F22A56" w14:textId="77777777" w:rsidR="00BE2594" w:rsidRPr="00BE2594" w:rsidRDefault="00BE2594" w:rsidP="00BE2594">
      <w:pPr>
        <w:spacing w:after="0" w:line="360" w:lineRule="auto"/>
        <w:rPr>
          <w:ins w:id="27" w:author="Φλούδα Χριστίνα" w:date="2018-09-05T13:52:00Z"/>
          <w:rFonts w:eastAsia="Times New Roman"/>
          <w:szCs w:val="24"/>
          <w:lang w:eastAsia="en-US"/>
        </w:rPr>
      </w:pPr>
    </w:p>
    <w:p w14:paraId="6D4EF470" w14:textId="77777777" w:rsidR="00BE2594" w:rsidRPr="00BE2594" w:rsidRDefault="00BE2594" w:rsidP="00BE2594">
      <w:pPr>
        <w:spacing w:after="0" w:line="360" w:lineRule="auto"/>
        <w:rPr>
          <w:ins w:id="28" w:author="Φλούδα Χριστίνα" w:date="2018-09-05T13:52:00Z"/>
          <w:rFonts w:eastAsia="Times New Roman"/>
          <w:szCs w:val="24"/>
          <w:lang w:eastAsia="en-US"/>
        </w:rPr>
      </w:pPr>
      <w:ins w:id="29" w:author="Φλούδα Χριστίνα" w:date="2018-09-05T13:52:00Z">
        <w:r w:rsidRPr="00BE2594">
          <w:rPr>
            <w:rFonts w:eastAsia="Times New Roman"/>
            <w:szCs w:val="24"/>
            <w:lang w:eastAsia="en-US"/>
          </w:rPr>
          <w:t>ΓΕΩΡΓΙΑΔΗΣ Μ. , σελ.</w:t>
        </w:r>
        <w:r w:rsidRPr="00BE2594">
          <w:rPr>
            <w:rFonts w:eastAsia="Times New Roman"/>
            <w:szCs w:val="24"/>
            <w:lang w:eastAsia="en-US"/>
          </w:rPr>
          <w:br/>
          <w:t>ΚΡΕΜΑΣΤΙΝΟΣ Δ. , σελ.</w:t>
        </w:r>
        <w:r w:rsidRPr="00BE2594">
          <w:rPr>
            <w:rFonts w:eastAsia="Times New Roman"/>
            <w:szCs w:val="24"/>
            <w:lang w:eastAsia="en-US"/>
          </w:rPr>
          <w:br/>
          <w:t>ΛΑΜΠΡΟΥΛΗΣ Γ. , σελ.</w:t>
        </w:r>
        <w:r w:rsidRPr="00BE2594">
          <w:rPr>
            <w:rFonts w:eastAsia="Times New Roman"/>
            <w:szCs w:val="24"/>
            <w:lang w:eastAsia="en-US"/>
          </w:rPr>
          <w:br/>
        </w:r>
      </w:ins>
    </w:p>
    <w:p w14:paraId="09046CAB" w14:textId="77777777" w:rsidR="00BE2594" w:rsidRPr="00BE2594" w:rsidRDefault="00BE2594" w:rsidP="00BE2594">
      <w:pPr>
        <w:spacing w:after="0" w:line="360" w:lineRule="auto"/>
        <w:rPr>
          <w:ins w:id="30" w:author="Φλούδα Χριστίνα" w:date="2018-09-05T13:52:00Z"/>
          <w:rFonts w:eastAsia="Times New Roman"/>
          <w:szCs w:val="24"/>
          <w:lang w:eastAsia="en-US"/>
        </w:rPr>
      </w:pPr>
    </w:p>
    <w:p w14:paraId="09C998E4" w14:textId="77777777" w:rsidR="00BE2594" w:rsidRPr="00BE2594" w:rsidRDefault="00BE2594" w:rsidP="00BE2594">
      <w:pPr>
        <w:spacing w:after="0" w:line="360" w:lineRule="auto"/>
        <w:rPr>
          <w:ins w:id="31" w:author="Φλούδα Χριστίνα" w:date="2018-09-05T13:52:00Z"/>
          <w:rFonts w:eastAsia="Times New Roman"/>
          <w:szCs w:val="24"/>
          <w:lang w:eastAsia="en-US"/>
        </w:rPr>
      </w:pPr>
      <w:ins w:id="32" w:author="Φλούδα Χριστίνα" w:date="2018-09-05T13:52:00Z">
        <w:r w:rsidRPr="00BE2594">
          <w:rPr>
            <w:rFonts w:eastAsia="Times New Roman"/>
            <w:szCs w:val="24"/>
            <w:lang w:eastAsia="en-US"/>
          </w:rPr>
          <w:t>ΟΜΙΛΗΤΕΣ</w:t>
        </w:r>
      </w:ins>
    </w:p>
    <w:p w14:paraId="044653B7" w14:textId="5E5C8B72" w:rsidR="00061F8F" w:rsidRDefault="00BE2594" w:rsidP="0016653E">
      <w:pPr>
        <w:spacing w:after="0" w:line="600" w:lineRule="auto"/>
        <w:ind w:firstLine="709"/>
        <w:jc w:val="center"/>
        <w:rPr>
          <w:rFonts w:eastAsia="Times New Roman" w:cs="Times New Roman"/>
          <w:bCs/>
          <w:szCs w:val="24"/>
        </w:rPr>
        <w:pPrChange w:id="33" w:author="Φλούδα Χριστίνα" w:date="2018-09-05T13:51:00Z">
          <w:pPr>
            <w:spacing w:after="0" w:line="600" w:lineRule="auto"/>
            <w:jc w:val="center"/>
          </w:pPr>
        </w:pPrChange>
      </w:pPr>
      <w:ins w:id="34" w:author="Φλούδα Χριστίνα" w:date="2018-09-05T13:52:00Z">
        <w:r w:rsidRPr="00BE2594">
          <w:rPr>
            <w:rFonts w:eastAsia="Times New Roman"/>
            <w:szCs w:val="24"/>
            <w:lang w:eastAsia="en-US"/>
          </w:rPr>
          <w:br/>
          <w:t>Α. Επί της αναφοράς στη φονική πυρκαγιά και έκφραση συλλυπητηρίων στις οικογένειες των θυμάτων:</w:t>
        </w:r>
        <w:r w:rsidRPr="00BE2594">
          <w:rPr>
            <w:rFonts w:eastAsia="Times New Roman"/>
            <w:szCs w:val="24"/>
            <w:lang w:eastAsia="en-US"/>
          </w:rPr>
          <w:br/>
          <w:t>ΑΜΥΡΑΣ Γ. , σελ.</w:t>
        </w:r>
        <w:r w:rsidRPr="00BE2594">
          <w:rPr>
            <w:rFonts w:eastAsia="Times New Roman"/>
            <w:szCs w:val="24"/>
            <w:lang w:eastAsia="en-US"/>
          </w:rPr>
          <w:br/>
          <w:t>ΓΙΟΓΙΑΚΑΣ Β. , σελ.</w:t>
        </w:r>
        <w:r w:rsidRPr="00BE2594">
          <w:rPr>
            <w:rFonts w:eastAsia="Times New Roman"/>
            <w:szCs w:val="24"/>
            <w:lang w:eastAsia="en-US"/>
          </w:rPr>
          <w:br/>
          <w:t>ΓΡΗΓΟΡΑΚΟΣ Λ. , σελ.</w:t>
        </w:r>
        <w:r w:rsidRPr="00BE2594">
          <w:rPr>
            <w:rFonts w:eastAsia="Times New Roman"/>
            <w:szCs w:val="24"/>
            <w:lang w:eastAsia="en-US"/>
          </w:rPr>
          <w:br/>
          <w:t>ΚΑΡΑΜΑΝΛΗ  Ά. , σελ.</w:t>
        </w:r>
        <w:r w:rsidRPr="00BE2594">
          <w:rPr>
            <w:rFonts w:eastAsia="Times New Roman"/>
            <w:szCs w:val="24"/>
            <w:lang w:eastAsia="en-US"/>
          </w:rPr>
          <w:br/>
          <w:t>ΚΑΤΣΗΣ Μ. , σελ.</w:t>
        </w:r>
        <w:r w:rsidRPr="00BE2594">
          <w:rPr>
            <w:rFonts w:eastAsia="Times New Roman"/>
            <w:szCs w:val="24"/>
            <w:lang w:eastAsia="en-US"/>
          </w:rPr>
          <w:br/>
          <w:t>ΚΑΤΣΙΚΗΣ Κ. , σελ.</w:t>
        </w:r>
        <w:r w:rsidRPr="00BE2594">
          <w:rPr>
            <w:rFonts w:eastAsia="Times New Roman"/>
            <w:szCs w:val="24"/>
            <w:lang w:eastAsia="en-US"/>
          </w:rPr>
          <w:br/>
          <w:t>ΚΕΦΑΛΙΔΟΥ Χ. , σελ.</w:t>
        </w:r>
        <w:r w:rsidRPr="00BE2594">
          <w:rPr>
            <w:rFonts w:eastAsia="Times New Roman"/>
            <w:szCs w:val="24"/>
            <w:lang w:eastAsia="en-US"/>
          </w:rPr>
          <w:br/>
          <w:t>ΚΕΦΑΛΟΓΙΑΝΝΗΣ Ι. , σελ.</w:t>
        </w:r>
        <w:r w:rsidRPr="00BE2594">
          <w:rPr>
            <w:rFonts w:eastAsia="Times New Roman"/>
            <w:szCs w:val="24"/>
            <w:lang w:eastAsia="en-US"/>
          </w:rPr>
          <w:br/>
          <w:t>ΚΡΕΜΑΣΤΙΝΟΣ Δ. , σελ.</w:t>
        </w:r>
        <w:r w:rsidRPr="00BE2594">
          <w:rPr>
            <w:rFonts w:eastAsia="Times New Roman"/>
            <w:szCs w:val="24"/>
            <w:lang w:eastAsia="en-US"/>
          </w:rPr>
          <w:br/>
          <w:t>ΛΟΒΕΡΔΟΣ Α. , σελ.</w:t>
        </w:r>
        <w:r w:rsidRPr="00BE2594">
          <w:rPr>
            <w:rFonts w:eastAsia="Times New Roman"/>
            <w:szCs w:val="24"/>
            <w:lang w:eastAsia="en-US"/>
          </w:rPr>
          <w:br/>
          <w:t>ΜΑΝΤΑΣ Χ. , σελ.</w:t>
        </w:r>
        <w:r w:rsidRPr="00BE2594">
          <w:rPr>
            <w:rFonts w:eastAsia="Times New Roman"/>
            <w:szCs w:val="24"/>
            <w:lang w:eastAsia="en-US"/>
          </w:rPr>
          <w:br/>
          <w:t>ΜΗΤΑΦΙΔΗΣ Τ. , σελ.</w:t>
        </w:r>
        <w:r w:rsidRPr="00BE2594">
          <w:rPr>
            <w:rFonts w:eastAsia="Times New Roman"/>
            <w:szCs w:val="24"/>
            <w:lang w:eastAsia="en-US"/>
          </w:rPr>
          <w:br/>
          <w:t>ΜΟΥΣΤΑΦΑ Μ. , σελ.</w:t>
        </w:r>
        <w:r w:rsidRPr="00BE2594">
          <w:rPr>
            <w:rFonts w:eastAsia="Times New Roman"/>
            <w:szCs w:val="24"/>
            <w:lang w:eastAsia="en-US"/>
          </w:rPr>
          <w:br/>
          <w:t>ΜΠΑΡΓΙΩΤΑΣ Κ. , σελ.</w:t>
        </w:r>
        <w:r w:rsidRPr="00BE2594">
          <w:rPr>
            <w:rFonts w:eastAsia="Times New Roman"/>
            <w:szCs w:val="24"/>
            <w:lang w:eastAsia="en-US"/>
          </w:rPr>
          <w:br/>
          <w:t>ΠΑΠΠΑΣ Χ. , σελ.</w:t>
        </w:r>
        <w:r w:rsidRPr="00BE2594">
          <w:rPr>
            <w:rFonts w:eastAsia="Times New Roman"/>
            <w:szCs w:val="24"/>
            <w:lang w:eastAsia="en-US"/>
          </w:rPr>
          <w:br/>
          <w:t>ΠΑΡΑΣΚΕΥΟΠΟΥΛΟΣ Ν. , σελ.</w:t>
        </w:r>
        <w:r w:rsidRPr="00BE2594">
          <w:rPr>
            <w:rFonts w:eastAsia="Times New Roman"/>
            <w:szCs w:val="24"/>
            <w:lang w:eastAsia="en-US"/>
          </w:rPr>
          <w:br/>
          <w:t>ΠΑΥΛΙΔΗΣ Κ. , σελ.</w:t>
        </w:r>
        <w:r w:rsidRPr="00BE2594">
          <w:rPr>
            <w:rFonts w:eastAsia="Times New Roman"/>
            <w:szCs w:val="24"/>
            <w:lang w:eastAsia="en-US"/>
          </w:rPr>
          <w:br/>
          <w:t>ΣΕΒΑΣΤΑΚΗΣ Δ. , σελ.</w:t>
        </w:r>
        <w:r w:rsidRPr="00BE2594">
          <w:rPr>
            <w:rFonts w:eastAsia="Times New Roman"/>
            <w:szCs w:val="24"/>
            <w:lang w:eastAsia="en-US"/>
          </w:rPr>
          <w:br/>
          <w:t>ΣΤΑΘΑΚΗΣ Γ. , σελ.</w:t>
        </w:r>
        <w:r w:rsidRPr="00BE2594">
          <w:rPr>
            <w:rFonts w:eastAsia="Times New Roman"/>
            <w:szCs w:val="24"/>
            <w:lang w:eastAsia="en-US"/>
          </w:rPr>
          <w:br/>
          <w:t>ΣΤΕΦΟΣ Ι. , σελ.</w:t>
        </w:r>
        <w:r w:rsidRPr="00BE2594">
          <w:rPr>
            <w:rFonts w:eastAsia="Times New Roman"/>
            <w:szCs w:val="24"/>
            <w:lang w:eastAsia="en-US"/>
          </w:rPr>
          <w:br/>
          <w:t>ΣΥΡΜΑΛΕΝΙΟΣ Ν. , σελ.</w:t>
        </w:r>
        <w:r w:rsidRPr="00BE2594">
          <w:rPr>
            <w:rFonts w:eastAsia="Times New Roman"/>
            <w:szCs w:val="24"/>
            <w:lang w:eastAsia="en-US"/>
          </w:rPr>
          <w:br/>
          <w:t>ΤΖΟΥΦΗ Μ. , σελ.</w:t>
        </w:r>
        <w:r w:rsidRPr="00BE2594">
          <w:rPr>
            <w:rFonts w:eastAsia="Times New Roman"/>
            <w:szCs w:val="24"/>
            <w:lang w:eastAsia="en-US"/>
          </w:rPr>
          <w:br/>
          <w:t>ΤΣΙΑΡΑΣ Κ. , σελ.</w:t>
        </w:r>
        <w:r w:rsidRPr="00BE2594">
          <w:rPr>
            <w:rFonts w:eastAsia="Times New Roman"/>
            <w:szCs w:val="24"/>
            <w:lang w:eastAsia="en-US"/>
          </w:rPr>
          <w:br/>
          <w:t>ΦΑΜΕΛΛΟΣ Σ. , σελ.</w:t>
        </w:r>
        <w:r w:rsidRPr="00BE2594">
          <w:rPr>
            <w:rFonts w:eastAsia="Times New Roman"/>
            <w:szCs w:val="24"/>
            <w:lang w:eastAsia="en-US"/>
          </w:rPr>
          <w:br/>
          <w:t>ΦΩΤΑΚΗΣ Κ. , σελ.</w:t>
        </w:r>
        <w:r w:rsidRPr="00BE2594">
          <w:rPr>
            <w:rFonts w:eastAsia="Times New Roman"/>
            <w:szCs w:val="24"/>
            <w:lang w:eastAsia="en-US"/>
          </w:rPr>
          <w:br/>
        </w:r>
        <w:r w:rsidRPr="00BE2594">
          <w:rPr>
            <w:rFonts w:eastAsia="Times New Roman"/>
            <w:szCs w:val="24"/>
            <w:lang w:eastAsia="en-US"/>
          </w:rPr>
          <w:br/>
          <w:t>Β. Επί διαδικαστικού θέματος:</w:t>
        </w:r>
        <w:r w:rsidRPr="00BE2594">
          <w:rPr>
            <w:rFonts w:eastAsia="Times New Roman"/>
            <w:szCs w:val="24"/>
            <w:lang w:eastAsia="en-US"/>
          </w:rPr>
          <w:br/>
          <w:t>ΑΜΥΡΑΣ Γ. , σελ.</w:t>
        </w:r>
        <w:r w:rsidRPr="00BE2594">
          <w:rPr>
            <w:rFonts w:eastAsia="Times New Roman"/>
            <w:szCs w:val="24"/>
            <w:lang w:eastAsia="en-US"/>
          </w:rPr>
          <w:br/>
          <w:t>ΑΧΤΣΙΟΓΛΟΥ Ε. , σελ.</w:t>
        </w:r>
        <w:r w:rsidRPr="00BE2594">
          <w:rPr>
            <w:rFonts w:eastAsia="Times New Roman"/>
            <w:szCs w:val="24"/>
            <w:lang w:eastAsia="en-US"/>
          </w:rPr>
          <w:br/>
          <w:t>ΓΑΒΡΟΓΛΟΥ Κ. , σελ.</w:t>
        </w:r>
        <w:r w:rsidRPr="00BE2594">
          <w:rPr>
            <w:rFonts w:eastAsia="Times New Roman"/>
            <w:szCs w:val="24"/>
            <w:lang w:eastAsia="en-US"/>
          </w:rPr>
          <w:br/>
          <w:t>ΓΕΩΡΓΙΑΔΗΣ Μ. , σελ.</w:t>
        </w:r>
        <w:r w:rsidRPr="00BE2594">
          <w:rPr>
            <w:rFonts w:eastAsia="Times New Roman"/>
            <w:szCs w:val="24"/>
            <w:lang w:eastAsia="en-US"/>
          </w:rPr>
          <w:br/>
          <w:t>ΓΡΗΓΟΡΑΚΟΣ Λ. , σελ.</w:t>
        </w:r>
        <w:r w:rsidRPr="00BE2594">
          <w:rPr>
            <w:rFonts w:eastAsia="Times New Roman"/>
            <w:szCs w:val="24"/>
            <w:lang w:eastAsia="en-US"/>
          </w:rPr>
          <w:br/>
          <w:t>ΔΕΛΗΣ Ι. , σελ.</w:t>
        </w:r>
        <w:r w:rsidRPr="00BE2594">
          <w:rPr>
            <w:rFonts w:eastAsia="Times New Roman"/>
            <w:szCs w:val="24"/>
            <w:lang w:eastAsia="en-US"/>
          </w:rPr>
          <w:br/>
          <w:t>ΚΕΦΑΛΙΔΟΥ Χ. , σελ.</w:t>
        </w:r>
        <w:r w:rsidRPr="00BE2594">
          <w:rPr>
            <w:rFonts w:eastAsia="Times New Roman"/>
            <w:szCs w:val="24"/>
            <w:lang w:eastAsia="en-US"/>
          </w:rPr>
          <w:br/>
          <w:t>ΚΡΕΜΑΣΤΙΝΟΣ Δ. , σελ.</w:t>
        </w:r>
        <w:r w:rsidRPr="00BE2594">
          <w:rPr>
            <w:rFonts w:eastAsia="Times New Roman"/>
            <w:szCs w:val="24"/>
            <w:lang w:eastAsia="en-US"/>
          </w:rPr>
          <w:br/>
          <w:t>ΛΑΜΠΡΟΥΛΗΣ Γ. , σελ.</w:t>
        </w:r>
        <w:r w:rsidRPr="00BE2594">
          <w:rPr>
            <w:rFonts w:eastAsia="Times New Roman"/>
            <w:szCs w:val="24"/>
            <w:lang w:eastAsia="en-US"/>
          </w:rPr>
          <w:br/>
          <w:t>ΜΑΝΤΑΣ Χ. , σελ.</w:t>
        </w:r>
        <w:r w:rsidRPr="00BE2594">
          <w:rPr>
            <w:rFonts w:eastAsia="Times New Roman"/>
            <w:szCs w:val="24"/>
            <w:lang w:eastAsia="en-US"/>
          </w:rPr>
          <w:br/>
          <w:t>ΠΑΠΠΑΣ Χ. , σελ.</w:t>
        </w:r>
        <w:r w:rsidRPr="00BE2594">
          <w:rPr>
            <w:rFonts w:eastAsia="Times New Roman"/>
            <w:szCs w:val="24"/>
            <w:lang w:eastAsia="en-US"/>
          </w:rPr>
          <w:br/>
          <w:t>ΣΤΕΦΟΣ Ι. , σελ.</w:t>
        </w:r>
        <w:r w:rsidRPr="00BE2594">
          <w:rPr>
            <w:rFonts w:eastAsia="Times New Roman"/>
            <w:szCs w:val="24"/>
            <w:lang w:eastAsia="en-US"/>
          </w:rPr>
          <w:br/>
          <w:t>ΣΥΡΜΑΛΕΝΙΟΣ Ν. , σελ.</w:t>
        </w:r>
        <w:r w:rsidRPr="00BE2594">
          <w:rPr>
            <w:rFonts w:eastAsia="Times New Roman"/>
            <w:szCs w:val="24"/>
            <w:lang w:eastAsia="en-US"/>
          </w:rPr>
          <w:br/>
          <w:t>ΦΑΜΕΛΛΟΣ Σ. , σελ.</w:t>
        </w:r>
        <w:r w:rsidRPr="00BE2594">
          <w:rPr>
            <w:rFonts w:eastAsia="Times New Roman"/>
            <w:szCs w:val="24"/>
            <w:lang w:eastAsia="en-US"/>
          </w:rPr>
          <w:br/>
        </w:r>
        <w:r w:rsidRPr="00BE2594">
          <w:rPr>
            <w:rFonts w:eastAsia="Times New Roman"/>
            <w:szCs w:val="24"/>
            <w:lang w:eastAsia="en-US"/>
          </w:rPr>
          <w:br/>
          <w:t>Γ. Επί προσωπικού θέματος:</w:t>
        </w:r>
        <w:r w:rsidRPr="00BE2594">
          <w:rPr>
            <w:rFonts w:eastAsia="Times New Roman"/>
            <w:szCs w:val="24"/>
            <w:lang w:eastAsia="en-US"/>
          </w:rPr>
          <w:br/>
          <w:t>ΑΪΒΑΤΙΔΗΣ Ι. , σελ.</w:t>
        </w:r>
        <w:r w:rsidRPr="00BE2594">
          <w:rPr>
            <w:rFonts w:eastAsia="Times New Roman"/>
            <w:szCs w:val="24"/>
            <w:lang w:eastAsia="en-US"/>
          </w:rPr>
          <w:br/>
          <w:t>ΠΑΠΠΑΣ Χ. , σελ.</w:t>
        </w:r>
        <w:r w:rsidRPr="00BE2594">
          <w:rPr>
            <w:rFonts w:eastAsia="Times New Roman"/>
            <w:szCs w:val="24"/>
            <w:lang w:eastAsia="en-US"/>
          </w:rPr>
          <w:br/>
          <w:t>ΣΤΕΦΟΣ Ι. , σελ.</w:t>
        </w:r>
        <w:r w:rsidRPr="00BE2594">
          <w:rPr>
            <w:rFonts w:eastAsia="Times New Roman"/>
            <w:szCs w:val="24"/>
            <w:lang w:eastAsia="en-US"/>
          </w:rPr>
          <w:br/>
        </w:r>
        <w:r w:rsidRPr="00BE2594">
          <w:rPr>
            <w:rFonts w:eastAsia="Times New Roman"/>
            <w:szCs w:val="24"/>
            <w:lang w:eastAsia="en-US"/>
          </w:rPr>
          <w:br/>
          <w:t>Δ. Επί του σχεδίου νόμου του Υπουργείου Παιδείας,  Έρευνας και Θρησκευμάτων:</w:t>
        </w:r>
        <w:r w:rsidRPr="00BE2594">
          <w:rPr>
            <w:rFonts w:eastAsia="Times New Roman"/>
            <w:szCs w:val="24"/>
            <w:lang w:eastAsia="en-US"/>
          </w:rPr>
          <w:br/>
          <w:t>ΑΪΒΑΤΙΔΗΣ Ι. , σελ.</w:t>
        </w:r>
        <w:r w:rsidRPr="00BE2594">
          <w:rPr>
            <w:rFonts w:eastAsia="Times New Roman"/>
            <w:szCs w:val="24"/>
            <w:lang w:eastAsia="en-US"/>
          </w:rPr>
          <w:br/>
          <w:t>ΑΜΥΡΑΣ Γ. , σελ.</w:t>
        </w:r>
        <w:r w:rsidRPr="00BE2594">
          <w:rPr>
            <w:rFonts w:eastAsia="Times New Roman"/>
            <w:szCs w:val="24"/>
            <w:lang w:eastAsia="en-US"/>
          </w:rPr>
          <w:br/>
          <w:t>ΑΧΤΣΙΟΓΛΟΥ Ε. , σελ.</w:t>
        </w:r>
        <w:r w:rsidRPr="00BE2594">
          <w:rPr>
            <w:rFonts w:eastAsia="Times New Roman"/>
            <w:szCs w:val="24"/>
            <w:lang w:eastAsia="en-US"/>
          </w:rPr>
          <w:br/>
          <w:t>ΒΑΚΗ Φ. , σελ.</w:t>
        </w:r>
        <w:r w:rsidRPr="00BE2594">
          <w:rPr>
            <w:rFonts w:eastAsia="Times New Roman"/>
            <w:szCs w:val="24"/>
            <w:lang w:eastAsia="en-US"/>
          </w:rPr>
          <w:br/>
          <w:t>ΒΑΣΙΛΕΙΑΔΗΣ Γ. , σελ.</w:t>
        </w:r>
        <w:r w:rsidRPr="00BE2594">
          <w:rPr>
            <w:rFonts w:eastAsia="Times New Roman"/>
            <w:szCs w:val="24"/>
            <w:lang w:eastAsia="en-US"/>
          </w:rPr>
          <w:br/>
          <w:t>ΓΑΒΡΟΓΛΟΥ Κ. , σελ.</w:t>
        </w:r>
        <w:r w:rsidRPr="00BE2594">
          <w:rPr>
            <w:rFonts w:eastAsia="Times New Roman"/>
            <w:szCs w:val="24"/>
            <w:lang w:eastAsia="en-US"/>
          </w:rPr>
          <w:br/>
          <w:t>ΓΙΟΓΙΑΚΑΣ Β. , σελ.</w:t>
        </w:r>
        <w:r w:rsidRPr="00BE2594">
          <w:rPr>
            <w:rFonts w:eastAsia="Times New Roman"/>
            <w:szCs w:val="24"/>
            <w:lang w:eastAsia="en-US"/>
          </w:rPr>
          <w:br/>
          <w:t>ΓΡΗΓΟΡΑΚΟΣ Λ. , σελ.</w:t>
        </w:r>
        <w:r w:rsidRPr="00BE2594">
          <w:rPr>
            <w:rFonts w:eastAsia="Times New Roman"/>
            <w:szCs w:val="24"/>
            <w:lang w:eastAsia="en-US"/>
          </w:rPr>
          <w:br/>
          <w:t>ΔΕΛΗΣ Ι. , σελ.</w:t>
        </w:r>
        <w:r w:rsidRPr="00BE2594">
          <w:rPr>
            <w:rFonts w:eastAsia="Times New Roman"/>
            <w:szCs w:val="24"/>
            <w:lang w:eastAsia="en-US"/>
          </w:rPr>
          <w:br/>
          <w:t>ΘΕΟΠΕΦΤΑΤΟΥ Α. , σελ.</w:t>
        </w:r>
        <w:r w:rsidRPr="00BE2594">
          <w:rPr>
            <w:rFonts w:eastAsia="Times New Roman"/>
            <w:szCs w:val="24"/>
            <w:lang w:eastAsia="en-US"/>
          </w:rPr>
          <w:br/>
          <w:t>ΚΑΡΑΘΑΝΑΣΟΠΟΥΛΟΣ Ν. , σελ.</w:t>
        </w:r>
        <w:r w:rsidRPr="00BE2594">
          <w:rPr>
            <w:rFonts w:eastAsia="Times New Roman"/>
            <w:szCs w:val="24"/>
            <w:lang w:eastAsia="en-US"/>
          </w:rPr>
          <w:br/>
          <w:t>ΚΑΡΑΜΑΝΛΗ  Ά. , σελ.</w:t>
        </w:r>
        <w:r w:rsidRPr="00BE2594">
          <w:rPr>
            <w:rFonts w:eastAsia="Times New Roman"/>
            <w:szCs w:val="24"/>
            <w:lang w:eastAsia="en-US"/>
          </w:rPr>
          <w:br/>
          <w:t>ΚΑΤΣΗΣ Μ. , σελ.</w:t>
        </w:r>
        <w:r w:rsidRPr="00BE2594">
          <w:rPr>
            <w:rFonts w:eastAsia="Times New Roman"/>
            <w:szCs w:val="24"/>
            <w:lang w:eastAsia="en-US"/>
          </w:rPr>
          <w:br/>
          <w:t>ΚΑΤΣΙΚΗΣ Κ. , σελ.</w:t>
        </w:r>
        <w:r w:rsidRPr="00BE2594">
          <w:rPr>
            <w:rFonts w:eastAsia="Times New Roman"/>
            <w:szCs w:val="24"/>
            <w:lang w:eastAsia="en-US"/>
          </w:rPr>
          <w:br/>
          <w:t>ΚΕΦΑΛΙΔΟΥ Χ. , σελ.</w:t>
        </w:r>
        <w:r w:rsidRPr="00BE2594">
          <w:rPr>
            <w:rFonts w:eastAsia="Times New Roman"/>
            <w:szCs w:val="24"/>
            <w:lang w:eastAsia="en-US"/>
          </w:rPr>
          <w:br/>
          <w:t>ΚΕΦΑΛΟΓΙΑΝΝΗΣ Ι. , σελ.</w:t>
        </w:r>
        <w:r w:rsidRPr="00BE2594">
          <w:rPr>
            <w:rFonts w:eastAsia="Times New Roman"/>
            <w:szCs w:val="24"/>
            <w:lang w:eastAsia="en-US"/>
          </w:rPr>
          <w:br/>
          <w:t>ΚΡΕΜΑΣΤΙΝΟΣ Δ. , σελ.</w:t>
        </w:r>
        <w:r w:rsidRPr="00BE2594">
          <w:rPr>
            <w:rFonts w:eastAsia="Times New Roman"/>
            <w:szCs w:val="24"/>
            <w:lang w:eastAsia="en-US"/>
          </w:rPr>
          <w:br/>
          <w:t>ΛΟΒΕΡΔΟΣ Α. , σελ.</w:t>
        </w:r>
        <w:r w:rsidRPr="00BE2594">
          <w:rPr>
            <w:rFonts w:eastAsia="Times New Roman"/>
            <w:szCs w:val="24"/>
            <w:lang w:eastAsia="en-US"/>
          </w:rPr>
          <w:br/>
          <w:t>ΜΑΝΤΑΣ Χ. , σελ.</w:t>
        </w:r>
        <w:r w:rsidRPr="00BE2594">
          <w:rPr>
            <w:rFonts w:eastAsia="Times New Roman"/>
            <w:szCs w:val="24"/>
            <w:lang w:eastAsia="en-US"/>
          </w:rPr>
          <w:br/>
          <w:t>ΜΑΥΡΩΤΑΣ Γ. , σελ.</w:t>
        </w:r>
        <w:r w:rsidRPr="00BE2594">
          <w:rPr>
            <w:rFonts w:eastAsia="Times New Roman"/>
            <w:szCs w:val="24"/>
            <w:lang w:eastAsia="en-US"/>
          </w:rPr>
          <w:br/>
          <w:t>ΜΕΓΑΛΟΜΥΣΤΑΚΑΣ Α. , σελ.</w:t>
        </w:r>
        <w:r w:rsidRPr="00BE2594">
          <w:rPr>
            <w:rFonts w:eastAsia="Times New Roman"/>
            <w:szCs w:val="24"/>
            <w:lang w:eastAsia="en-US"/>
          </w:rPr>
          <w:br/>
          <w:t>ΜΗΤΑΦΙΔΗΣ Τ. , σελ.</w:t>
        </w:r>
        <w:r w:rsidRPr="00BE2594">
          <w:rPr>
            <w:rFonts w:eastAsia="Times New Roman"/>
            <w:szCs w:val="24"/>
            <w:lang w:eastAsia="en-US"/>
          </w:rPr>
          <w:br/>
          <w:t>ΜΟΥΣΤΑΦΑ Μ. , σελ.</w:t>
        </w:r>
        <w:r w:rsidRPr="00BE2594">
          <w:rPr>
            <w:rFonts w:eastAsia="Times New Roman"/>
            <w:szCs w:val="24"/>
            <w:lang w:eastAsia="en-US"/>
          </w:rPr>
          <w:br/>
          <w:t>ΜΠΑΡΓΙΩΤΑΣ Κ. , σελ.</w:t>
        </w:r>
        <w:r w:rsidRPr="00BE2594">
          <w:rPr>
            <w:rFonts w:eastAsia="Times New Roman"/>
            <w:szCs w:val="24"/>
            <w:lang w:eastAsia="en-US"/>
          </w:rPr>
          <w:br/>
          <w:t>ΠΑΠΠΑΣ Χ. , σελ.</w:t>
        </w:r>
        <w:r w:rsidRPr="00BE2594">
          <w:rPr>
            <w:rFonts w:eastAsia="Times New Roman"/>
            <w:szCs w:val="24"/>
            <w:lang w:eastAsia="en-US"/>
          </w:rPr>
          <w:br/>
          <w:t>ΠΑΡΑΣΚΕΥΟΠΟΥΛΟΣ Ν. , σελ.</w:t>
        </w:r>
        <w:r w:rsidRPr="00BE2594">
          <w:rPr>
            <w:rFonts w:eastAsia="Times New Roman"/>
            <w:szCs w:val="24"/>
            <w:lang w:eastAsia="en-US"/>
          </w:rPr>
          <w:br/>
          <w:t>ΠΑΥΛΙΔΗΣ Κ. , σελ.</w:t>
        </w:r>
        <w:r w:rsidRPr="00BE2594">
          <w:rPr>
            <w:rFonts w:eastAsia="Times New Roman"/>
            <w:szCs w:val="24"/>
            <w:lang w:eastAsia="en-US"/>
          </w:rPr>
          <w:br/>
          <w:t>ΣΑΡΙΔΗΣ Ι. , σελ.</w:t>
        </w:r>
        <w:r w:rsidRPr="00BE2594">
          <w:rPr>
            <w:rFonts w:eastAsia="Times New Roman"/>
            <w:szCs w:val="24"/>
            <w:lang w:eastAsia="en-US"/>
          </w:rPr>
          <w:br/>
          <w:t>ΣΕΒΑΣΤΑΚΗΣ Δ. , σελ.</w:t>
        </w:r>
        <w:r w:rsidRPr="00BE2594">
          <w:rPr>
            <w:rFonts w:eastAsia="Times New Roman"/>
            <w:szCs w:val="24"/>
            <w:lang w:eastAsia="en-US"/>
          </w:rPr>
          <w:br/>
          <w:t>ΣΚΟΥΡΛΕΤΗΣ Π. , σελ.</w:t>
        </w:r>
        <w:r w:rsidRPr="00BE2594">
          <w:rPr>
            <w:rFonts w:eastAsia="Times New Roman"/>
            <w:szCs w:val="24"/>
            <w:lang w:eastAsia="en-US"/>
          </w:rPr>
          <w:br/>
          <w:t>ΣΤΑΘΑΚΗΣ Γ. , σελ.</w:t>
        </w:r>
        <w:r w:rsidRPr="00BE2594">
          <w:rPr>
            <w:rFonts w:eastAsia="Times New Roman"/>
            <w:szCs w:val="24"/>
            <w:lang w:eastAsia="en-US"/>
          </w:rPr>
          <w:br/>
          <w:t>ΣΤΕΦΟΣ Ι. , σελ.</w:t>
        </w:r>
        <w:r w:rsidRPr="00BE2594">
          <w:rPr>
            <w:rFonts w:eastAsia="Times New Roman"/>
            <w:szCs w:val="24"/>
            <w:lang w:eastAsia="en-US"/>
          </w:rPr>
          <w:br/>
          <w:t>ΣΥΡΜΑΛΕΝΙΟΣ Ν. , σελ.</w:t>
        </w:r>
        <w:r w:rsidRPr="00BE2594">
          <w:rPr>
            <w:rFonts w:eastAsia="Times New Roman"/>
            <w:szCs w:val="24"/>
            <w:lang w:eastAsia="en-US"/>
          </w:rPr>
          <w:br/>
          <w:t>ΤΖΟΥΦΗ Μ. , σελ.</w:t>
        </w:r>
        <w:r w:rsidRPr="00BE2594">
          <w:rPr>
            <w:rFonts w:eastAsia="Times New Roman"/>
            <w:szCs w:val="24"/>
            <w:lang w:eastAsia="en-US"/>
          </w:rPr>
          <w:br/>
          <w:t>ΤΣΙΑΡΑΣ Κ. , σελ.</w:t>
        </w:r>
        <w:r w:rsidRPr="00BE2594">
          <w:rPr>
            <w:rFonts w:eastAsia="Times New Roman"/>
            <w:szCs w:val="24"/>
            <w:lang w:eastAsia="en-US"/>
          </w:rPr>
          <w:br/>
          <w:t>ΦΑΜΕΛΛΟΣ Σ. , σελ.</w:t>
        </w:r>
        <w:r w:rsidRPr="00BE2594">
          <w:rPr>
            <w:rFonts w:eastAsia="Times New Roman"/>
            <w:szCs w:val="24"/>
            <w:lang w:eastAsia="en-US"/>
          </w:rPr>
          <w:br/>
          <w:t>ΦΩΤΑΚΗΣ Κ. , σελ.</w:t>
        </w:r>
        <w:r w:rsidRPr="00BE2594">
          <w:rPr>
            <w:rFonts w:eastAsia="Times New Roman"/>
            <w:szCs w:val="24"/>
            <w:lang w:eastAsia="en-US"/>
          </w:rPr>
          <w:br/>
        </w:r>
        <w:r w:rsidRPr="00BE2594">
          <w:rPr>
            <w:rFonts w:eastAsia="Times New Roman"/>
            <w:szCs w:val="24"/>
            <w:lang w:eastAsia="en-US"/>
          </w:rPr>
          <w:br/>
          <w:t>ΠΑΡΕΜΒΑΣΕΙΣ:</w:t>
        </w:r>
        <w:r w:rsidRPr="00BE2594">
          <w:rPr>
            <w:rFonts w:eastAsia="Times New Roman"/>
            <w:szCs w:val="24"/>
            <w:lang w:eastAsia="en-US"/>
          </w:rPr>
          <w:br/>
          <w:t>ΓΑΚΗΣ Δ. , σελ.</w:t>
        </w:r>
        <w:r w:rsidRPr="00BE2594">
          <w:rPr>
            <w:rFonts w:eastAsia="Times New Roman"/>
            <w:szCs w:val="24"/>
            <w:lang w:eastAsia="en-US"/>
          </w:rPr>
          <w:br/>
          <w:t>ΜΠΑΡΚΑΣ Κ. , σελ.</w:t>
        </w:r>
        <w:r w:rsidRPr="00BE2594">
          <w:rPr>
            <w:rFonts w:eastAsia="Times New Roman"/>
            <w:szCs w:val="24"/>
            <w:lang w:eastAsia="en-US"/>
          </w:rPr>
          <w:br/>
          <w:t>ΣΚΟΥΦΑ Ε. , σελ.</w:t>
        </w:r>
        <w:r w:rsidRPr="00BE2594">
          <w:rPr>
            <w:rFonts w:eastAsia="Times New Roman"/>
            <w:szCs w:val="24"/>
            <w:lang w:eastAsia="en-US"/>
          </w:rPr>
          <w:br/>
        </w:r>
      </w:ins>
      <w:bookmarkStart w:id="35" w:name="_GoBack"/>
      <w:bookmarkEnd w:id="35"/>
      <w:r>
        <w:rPr>
          <w:rFonts w:eastAsia="Times New Roman" w:cs="Times New Roman"/>
          <w:bCs/>
          <w:szCs w:val="24"/>
        </w:rPr>
        <w:t>ΠΡΑΚΤΙΚΑ ΒΟΥΛΗΣ</w:t>
      </w:r>
    </w:p>
    <w:p w14:paraId="044653B8" w14:textId="77777777" w:rsidR="00061F8F" w:rsidRDefault="00BE2594" w:rsidP="0016653E">
      <w:pPr>
        <w:spacing w:after="0" w:line="600" w:lineRule="auto"/>
        <w:ind w:firstLine="709"/>
        <w:jc w:val="center"/>
        <w:rPr>
          <w:rFonts w:eastAsia="Times New Roman" w:cs="Times New Roman"/>
          <w:bCs/>
          <w:szCs w:val="24"/>
        </w:rPr>
        <w:pPrChange w:id="36" w:author="Φλούδα Χριστίνα" w:date="2018-09-05T13:51:00Z">
          <w:pPr>
            <w:spacing w:after="0" w:line="600" w:lineRule="auto"/>
            <w:jc w:val="center"/>
          </w:pPr>
        </w:pPrChange>
      </w:pPr>
      <w:r>
        <w:rPr>
          <w:rFonts w:eastAsia="Times New Roman" w:cs="Times New Roman"/>
          <w:bCs/>
          <w:szCs w:val="24"/>
        </w:rPr>
        <w:t>Ι</w:t>
      </w:r>
      <w:r>
        <w:rPr>
          <w:rFonts w:eastAsia="Times New Roman" w:cs="Times New Roman"/>
          <w:bCs/>
          <w:szCs w:val="24"/>
        </w:rPr>
        <w:t>Z΄ ΠΕΡΙΟΔΟΣ</w:t>
      </w:r>
    </w:p>
    <w:p w14:paraId="044653B9" w14:textId="77777777" w:rsidR="00061F8F" w:rsidRDefault="00BE2594" w:rsidP="0016653E">
      <w:pPr>
        <w:spacing w:after="0" w:line="600" w:lineRule="auto"/>
        <w:ind w:firstLine="709"/>
        <w:jc w:val="center"/>
        <w:rPr>
          <w:rFonts w:eastAsia="Times New Roman" w:cs="Times New Roman"/>
          <w:bCs/>
          <w:szCs w:val="24"/>
        </w:rPr>
        <w:pPrChange w:id="37" w:author="Φλούδα Χριστίνα" w:date="2018-09-05T13:51:00Z">
          <w:pPr>
            <w:spacing w:after="0" w:line="600" w:lineRule="auto"/>
            <w:jc w:val="center"/>
          </w:pPr>
        </w:pPrChange>
      </w:pPr>
      <w:r>
        <w:rPr>
          <w:rFonts w:eastAsia="Times New Roman" w:cs="Times New Roman"/>
          <w:bCs/>
          <w:szCs w:val="24"/>
        </w:rPr>
        <w:t>ΠΡΟΕΔΡΕΥΟΜΕΝΗΣ ΚΟΙΝΟΒΟΥΛΕΥΤΙΚΗΣ ΔΗΜΟΚΡΑΤΙΑΣ</w:t>
      </w:r>
    </w:p>
    <w:p w14:paraId="044653BA" w14:textId="77777777" w:rsidR="00061F8F" w:rsidRDefault="00BE2594" w:rsidP="0016653E">
      <w:pPr>
        <w:spacing w:after="0" w:line="600" w:lineRule="auto"/>
        <w:ind w:firstLine="709"/>
        <w:jc w:val="center"/>
        <w:rPr>
          <w:rFonts w:eastAsia="Times New Roman" w:cs="Times New Roman"/>
          <w:bCs/>
          <w:szCs w:val="24"/>
        </w:rPr>
        <w:pPrChange w:id="38" w:author="Φλούδα Χριστίνα" w:date="2018-09-05T13:51:00Z">
          <w:pPr>
            <w:spacing w:after="0" w:line="600" w:lineRule="auto"/>
            <w:jc w:val="center"/>
          </w:pPr>
        </w:pPrChange>
      </w:pPr>
      <w:r>
        <w:rPr>
          <w:rFonts w:eastAsia="Times New Roman" w:cs="Times New Roman"/>
          <w:bCs/>
          <w:szCs w:val="24"/>
        </w:rPr>
        <w:t>ΣΥΝΟΔΟΣ Γ΄</w:t>
      </w:r>
    </w:p>
    <w:p w14:paraId="044653BB" w14:textId="77777777" w:rsidR="00061F8F" w:rsidRDefault="00BE2594" w:rsidP="0016653E">
      <w:pPr>
        <w:spacing w:after="0" w:line="600" w:lineRule="auto"/>
        <w:ind w:firstLine="709"/>
        <w:jc w:val="center"/>
        <w:rPr>
          <w:rFonts w:eastAsia="Times New Roman" w:cs="Times New Roman"/>
          <w:bCs/>
          <w:szCs w:val="24"/>
        </w:rPr>
        <w:pPrChange w:id="39" w:author="Φλούδα Χριστίνα" w:date="2018-09-05T13:51:00Z">
          <w:pPr>
            <w:spacing w:after="0" w:line="600" w:lineRule="auto"/>
            <w:jc w:val="center"/>
          </w:pPr>
        </w:pPrChange>
      </w:pPr>
      <w:r>
        <w:rPr>
          <w:rFonts w:eastAsia="Times New Roman" w:cs="Times New Roman"/>
          <w:bCs/>
          <w:szCs w:val="24"/>
        </w:rPr>
        <w:t>ΤΜΗΜΑ ΔΙΑΚΟΠΗΣ ΕΡΓΑΣΙΩΝ ΤΗΣ ΒΟΥΛΗΣ</w:t>
      </w:r>
    </w:p>
    <w:p w14:paraId="044653BC" w14:textId="77777777" w:rsidR="00061F8F" w:rsidRDefault="00BE2594" w:rsidP="0016653E">
      <w:pPr>
        <w:spacing w:after="0" w:line="600" w:lineRule="auto"/>
        <w:ind w:firstLine="709"/>
        <w:jc w:val="center"/>
        <w:rPr>
          <w:rFonts w:eastAsia="Times New Roman" w:cs="Times New Roman"/>
          <w:bCs/>
          <w:szCs w:val="24"/>
        </w:rPr>
        <w:pPrChange w:id="40" w:author="Φλούδα Χριστίνα" w:date="2018-09-05T13:51:00Z">
          <w:pPr>
            <w:spacing w:after="0" w:line="600" w:lineRule="auto"/>
            <w:jc w:val="center"/>
          </w:pPr>
        </w:pPrChange>
      </w:pPr>
      <w:r>
        <w:rPr>
          <w:rFonts w:eastAsia="Times New Roman" w:cs="Times New Roman"/>
          <w:bCs/>
          <w:szCs w:val="24"/>
        </w:rPr>
        <w:t>ΘΕΡΟΥΣ 2018</w:t>
      </w:r>
    </w:p>
    <w:p w14:paraId="044653BD" w14:textId="77777777" w:rsidR="00061F8F" w:rsidRDefault="00BE2594" w:rsidP="0016653E">
      <w:pPr>
        <w:spacing w:after="0" w:line="600" w:lineRule="auto"/>
        <w:ind w:firstLine="709"/>
        <w:jc w:val="center"/>
        <w:rPr>
          <w:rFonts w:eastAsia="Times New Roman" w:cs="Times New Roman"/>
          <w:bCs/>
          <w:szCs w:val="24"/>
        </w:rPr>
        <w:pPrChange w:id="41" w:author="Φλούδα Χριστίνα" w:date="2018-09-05T13:51:00Z">
          <w:pPr>
            <w:spacing w:after="0" w:line="600" w:lineRule="auto"/>
            <w:jc w:val="center"/>
          </w:pPr>
        </w:pPrChange>
      </w:pPr>
      <w:r>
        <w:rPr>
          <w:rFonts w:eastAsia="Times New Roman" w:cs="Times New Roman"/>
          <w:bCs/>
          <w:szCs w:val="24"/>
        </w:rPr>
        <w:t>ΣΥΝΕΔΡΙΑΣΗ Ζ΄</w:t>
      </w:r>
    </w:p>
    <w:p w14:paraId="044653BE" w14:textId="77777777" w:rsidR="00061F8F" w:rsidRDefault="00BE2594" w:rsidP="0016653E">
      <w:pPr>
        <w:spacing w:after="0" w:line="600" w:lineRule="auto"/>
        <w:ind w:firstLine="709"/>
        <w:jc w:val="center"/>
        <w:rPr>
          <w:rFonts w:eastAsia="Times New Roman" w:cs="Times New Roman"/>
          <w:bCs/>
          <w:szCs w:val="24"/>
        </w:rPr>
        <w:pPrChange w:id="42" w:author="Φλούδα Χριστίνα" w:date="2018-09-05T13:51:00Z">
          <w:pPr>
            <w:spacing w:after="0" w:line="600" w:lineRule="auto"/>
            <w:jc w:val="center"/>
          </w:pPr>
        </w:pPrChange>
      </w:pPr>
      <w:r>
        <w:rPr>
          <w:rFonts w:eastAsia="Times New Roman" w:cs="Times New Roman"/>
          <w:bCs/>
          <w:szCs w:val="24"/>
        </w:rPr>
        <w:t>Τετάρτη 1 Αυγούστου 2018</w:t>
      </w:r>
    </w:p>
    <w:p w14:paraId="044653B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Αθήνα, σήμερα την 1</w:t>
      </w:r>
      <w:r w:rsidRPr="0053392C">
        <w:rPr>
          <w:rFonts w:eastAsia="Times New Roman" w:cs="Times New Roman"/>
          <w:szCs w:val="24"/>
          <w:vertAlign w:val="superscript"/>
        </w:rPr>
        <w:t>η</w:t>
      </w:r>
      <w:r>
        <w:rPr>
          <w:rFonts w:eastAsia="Times New Roman" w:cs="Times New Roman"/>
          <w:szCs w:val="24"/>
        </w:rPr>
        <w:t xml:space="preserve"> Αυγούστου 2018, ημέρα Τετάρτη και ώρα 10.18΄</w:t>
      </w:r>
      <w:r>
        <w:rPr>
          <w:rFonts w:eastAsia="Times New Roman" w:cs="Times New Roman"/>
          <w:szCs w:val="24"/>
        </w:rPr>
        <w:t>,</w:t>
      </w:r>
      <w:r>
        <w:rPr>
          <w:rFonts w:eastAsia="Times New Roman" w:cs="Times New Roman"/>
          <w:szCs w:val="24"/>
        </w:rPr>
        <w:t xml:space="preserve"> συνήλθε στην Αίθουσα της Γερουσίας του Βουλευτηρίου το Τμήμα Διακοπής Εργασιών της Βουλής (Α΄ σύνθεση) για να συνεδριάσει υπό την προεδρία του Ε΄ Αντιπροέδρου αυτής κ. </w:t>
      </w:r>
      <w:r w:rsidRPr="00AF1092">
        <w:rPr>
          <w:rFonts w:eastAsia="Times New Roman" w:cs="Times New Roman"/>
          <w:b/>
          <w:szCs w:val="24"/>
        </w:rPr>
        <w:t>ΔΗΜΗΤΡΙΟΥ ΚΡΕΜΑΣΤΙΝΟΥ</w:t>
      </w:r>
      <w:r>
        <w:rPr>
          <w:rFonts w:eastAsia="Times New Roman" w:cs="Times New Roman"/>
          <w:szCs w:val="24"/>
        </w:rPr>
        <w:t>.</w:t>
      </w:r>
    </w:p>
    <w:p w14:paraId="044653C0" w14:textId="77777777" w:rsidR="00061F8F" w:rsidRDefault="00BE2594">
      <w:pPr>
        <w:spacing w:after="0" w:line="600" w:lineRule="auto"/>
        <w:ind w:firstLine="720"/>
        <w:jc w:val="both"/>
        <w:rPr>
          <w:rFonts w:eastAsia="Times New Roman" w:cs="Times New Roman"/>
          <w:szCs w:val="24"/>
        </w:rPr>
      </w:pPr>
      <w:r w:rsidRPr="008F2A56">
        <w:rPr>
          <w:rFonts w:eastAsia="Times New Roman" w:cs="Times New Roman"/>
          <w:b/>
          <w:szCs w:val="24"/>
        </w:rPr>
        <w:t xml:space="preserve">ΠΡΟΕΔΡΕΥΩΝ (Δημήτριος </w:t>
      </w:r>
      <w:proofErr w:type="spellStart"/>
      <w:r w:rsidRPr="008F2A56">
        <w:rPr>
          <w:rFonts w:eastAsia="Times New Roman" w:cs="Times New Roman"/>
          <w:b/>
          <w:szCs w:val="24"/>
        </w:rPr>
        <w:t>Κρεμαστινός</w:t>
      </w:r>
      <w:proofErr w:type="spellEnd"/>
      <w:r w:rsidRPr="008F2A56">
        <w:rPr>
          <w:rFonts w:eastAsia="Times New Roman" w:cs="Times New Roman"/>
          <w:b/>
          <w:szCs w:val="24"/>
        </w:rPr>
        <w:t>):</w:t>
      </w:r>
      <w:r w:rsidRPr="00B1613C">
        <w:rPr>
          <w:rFonts w:eastAsia="Times New Roman" w:cs="Times New Roman"/>
          <w:szCs w:val="24"/>
        </w:rPr>
        <w:t xml:space="preserve"> </w:t>
      </w:r>
      <w:r>
        <w:rPr>
          <w:rFonts w:eastAsia="Times New Roman" w:cs="Times New Roman"/>
          <w:szCs w:val="24"/>
        </w:rPr>
        <w:t>Κυρίες και κύριοι συνάδελφοι</w:t>
      </w:r>
      <w:r>
        <w:rPr>
          <w:rFonts w:eastAsia="Times New Roman" w:cs="Times New Roman"/>
          <w:szCs w:val="24"/>
        </w:rPr>
        <w:t>, αρχίζει η συνεδρίαση.</w:t>
      </w:r>
    </w:p>
    <w:p w14:paraId="044653C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ριν εισέλθουμε στην ημερήσια διάταξη νομοθετικής εργασίας επιτρέψτε μου</w:t>
      </w:r>
      <w:r>
        <w:rPr>
          <w:rFonts w:eastAsia="Times New Roman" w:cs="Times New Roman"/>
          <w:szCs w:val="24"/>
        </w:rPr>
        <w:t xml:space="preserve"> να ανακοινώσω στο </w:t>
      </w:r>
      <w:r>
        <w:rPr>
          <w:rFonts w:eastAsia="Times New Roman" w:cs="Times New Roman"/>
          <w:szCs w:val="24"/>
        </w:rPr>
        <w:t xml:space="preserve">Τμήμα </w:t>
      </w:r>
      <w:r>
        <w:rPr>
          <w:rFonts w:eastAsia="Times New Roman" w:cs="Times New Roman"/>
          <w:szCs w:val="24"/>
        </w:rPr>
        <w:t xml:space="preserve">το </w:t>
      </w:r>
      <w:r>
        <w:rPr>
          <w:rFonts w:eastAsia="Times New Roman" w:cs="Times New Roman"/>
          <w:szCs w:val="24"/>
        </w:rPr>
        <w:t xml:space="preserve">δελτίο επικαίρων ερωτήσεων </w:t>
      </w:r>
      <w:r>
        <w:rPr>
          <w:rFonts w:eastAsia="Times New Roman" w:cs="Times New Roman"/>
          <w:szCs w:val="24"/>
        </w:rPr>
        <w:t>της Πέμπτης 2 Αυγούστου 2018</w:t>
      </w:r>
      <w:r>
        <w:rPr>
          <w:rFonts w:eastAsia="Times New Roman" w:cs="Times New Roman"/>
          <w:szCs w:val="24"/>
        </w:rPr>
        <w:t>.</w:t>
      </w:r>
    </w:p>
    <w:p w14:paraId="044653C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ΕΠΙΚΑΙΡΕΣ ΕΡΩΤΗΣΕΙΣ (Άρθρο 29 παράγραφοι 1 και 130 του </w:t>
      </w:r>
      <w:r>
        <w:rPr>
          <w:rFonts w:eastAsia="Times New Roman" w:cs="Times New Roman"/>
          <w:szCs w:val="24"/>
        </w:rPr>
        <w:t>Κανονισμού της Βουλή</w:t>
      </w:r>
      <w:r>
        <w:rPr>
          <w:rFonts w:eastAsia="Times New Roman" w:cs="Times New Roman"/>
          <w:szCs w:val="24"/>
        </w:rPr>
        <w:t>ς)</w:t>
      </w:r>
    </w:p>
    <w:p w14:paraId="044653C3" w14:textId="77777777" w:rsidR="00061F8F" w:rsidRDefault="00BE2594">
      <w:pPr>
        <w:spacing w:after="0" w:line="600" w:lineRule="auto"/>
        <w:ind w:firstLine="720"/>
        <w:jc w:val="both"/>
        <w:rPr>
          <w:rFonts w:eastAsia="Times New Roman" w:cs="Times New Roman"/>
          <w:szCs w:val="24"/>
        </w:rPr>
      </w:pPr>
      <w:r>
        <w:t xml:space="preserve">1. </w:t>
      </w:r>
      <w:r>
        <w:rPr>
          <w:rFonts w:eastAsia="Times New Roman" w:cs="Times New Roman"/>
          <w:szCs w:val="24"/>
        </w:rPr>
        <w:t xml:space="preserve">Η με αριθμό 25/26-7-2018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Θεσπρωτίας </w:t>
      </w:r>
      <w:r w:rsidRPr="00A8616E">
        <w:rPr>
          <w:rFonts w:eastAsia="Times New Roman" w:cs="Times New Roman"/>
          <w:szCs w:val="24"/>
        </w:rPr>
        <w:t xml:space="preserve">της Νέας Δημοκρατίας κ. </w:t>
      </w:r>
      <w:r w:rsidRPr="00A8616E">
        <w:rPr>
          <w:rFonts w:eastAsia="Times New Roman" w:cs="Times New Roman"/>
          <w:bCs/>
          <w:szCs w:val="24"/>
        </w:rPr>
        <w:t xml:space="preserve">Βασιλείου </w:t>
      </w:r>
      <w:proofErr w:type="spellStart"/>
      <w:r w:rsidRPr="00A8616E">
        <w:rPr>
          <w:rFonts w:eastAsia="Times New Roman" w:cs="Times New Roman"/>
          <w:bCs/>
          <w:szCs w:val="24"/>
        </w:rPr>
        <w:t>Γιόγιακα</w:t>
      </w:r>
      <w:proofErr w:type="spellEnd"/>
      <w:r w:rsidRPr="00A8616E">
        <w:rPr>
          <w:rFonts w:eastAsia="Times New Roman" w:cs="Times New Roman"/>
          <w:bCs/>
          <w:szCs w:val="24"/>
        </w:rPr>
        <w:t xml:space="preserve"> </w:t>
      </w:r>
      <w:r w:rsidRPr="00A8616E">
        <w:rPr>
          <w:rFonts w:eastAsia="Times New Roman" w:cs="Times New Roman"/>
          <w:szCs w:val="24"/>
        </w:rPr>
        <w:t>προς την Υπουργό</w:t>
      </w:r>
      <w:r w:rsidRPr="00A8616E">
        <w:rPr>
          <w:rFonts w:eastAsia="Times New Roman" w:cs="Times New Roman"/>
          <w:bCs/>
          <w:szCs w:val="24"/>
        </w:rPr>
        <w:t xml:space="preserve"> Εργασίας, Κοινωνικής Ασφάλισης και Κοινωνικής Αλληλεγγύης, </w:t>
      </w:r>
      <w:r w:rsidRPr="00A8616E">
        <w:rPr>
          <w:rFonts w:eastAsia="Times New Roman" w:cs="Times New Roman"/>
          <w:szCs w:val="24"/>
        </w:rPr>
        <w:t>με θέμα: «Απεμπλοκή</w:t>
      </w:r>
      <w:r>
        <w:rPr>
          <w:rFonts w:eastAsia="Times New Roman" w:cs="Times New Roman"/>
          <w:szCs w:val="24"/>
        </w:rPr>
        <w:t xml:space="preserve"> και επιτάχυνση της επεξεργασίας αιτήσεων συνταξιοδότησης στις κατά τόπους υπηρεσίες του ΕΦΚΑ Αγροτών». </w:t>
      </w:r>
    </w:p>
    <w:p w14:paraId="044653C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2. </w:t>
      </w:r>
      <w:r>
        <w:rPr>
          <w:rFonts w:eastAsia="Times New Roman" w:cs="Times New Roman"/>
          <w:szCs w:val="24"/>
        </w:rPr>
        <w:t xml:space="preserve">Η με αριθμό 27/27-7-2018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Ε΄ Αντιπροέδρου της Βουλής και Βουλευτή Δωδεκανήσου της Δημοκρατικής Συμπαράταξης ΠΑΣΟΚ</w:t>
      </w:r>
      <w:r>
        <w:rPr>
          <w:rFonts w:eastAsia="Times New Roman" w:cs="Times New Roman"/>
          <w:szCs w:val="24"/>
        </w:rPr>
        <w:t xml:space="preserve"> </w:t>
      </w:r>
      <w:r>
        <w:rPr>
          <w:rFonts w:eastAsia="Times New Roman" w:cs="Times New Roman"/>
          <w:szCs w:val="24"/>
        </w:rPr>
        <w:t xml:space="preserve">- </w:t>
      </w:r>
      <w:r w:rsidRPr="00A8616E">
        <w:rPr>
          <w:rFonts w:eastAsia="Times New Roman" w:cs="Times New Roman"/>
          <w:szCs w:val="24"/>
        </w:rPr>
        <w:t xml:space="preserve">ΔΗΜΑΡ </w:t>
      </w:r>
      <w:r w:rsidRPr="00A8616E">
        <w:rPr>
          <w:rFonts w:eastAsia="Times New Roman" w:cs="Times New Roman"/>
          <w:bCs/>
          <w:szCs w:val="24"/>
        </w:rPr>
        <w:t>κ. Δημ</w:t>
      </w:r>
      <w:r w:rsidRPr="00A8616E">
        <w:rPr>
          <w:rFonts w:eastAsia="Times New Roman" w:cs="Times New Roman"/>
          <w:bCs/>
          <w:szCs w:val="24"/>
        </w:rPr>
        <w:t xml:space="preserve">ητρίου </w:t>
      </w:r>
      <w:proofErr w:type="spellStart"/>
      <w:r w:rsidRPr="00A8616E">
        <w:rPr>
          <w:rFonts w:eastAsia="Times New Roman" w:cs="Times New Roman"/>
          <w:bCs/>
          <w:szCs w:val="24"/>
        </w:rPr>
        <w:t>Κρεμαστινού</w:t>
      </w:r>
      <w:proofErr w:type="spellEnd"/>
      <w:r w:rsidRPr="00A8616E">
        <w:rPr>
          <w:rFonts w:eastAsia="Times New Roman" w:cs="Times New Roman"/>
          <w:szCs w:val="24"/>
        </w:rPr>
        <w:t xml:space="preserve"> προς τον Υπουργό </w:t>
      </w:r>
      <w:r w:rsidRPr="00A8616E">
        <w:rPr>
          <w:rFonts w:eastAsia="Times New Roman" w:cs="Times New Roman"/>
          <w:bCs/>
          <w:szCs w:val="24"/>
        </w:rPr>
        <w:t>Οικονομίας και Ανάπτυξης,</w:t>
      </w:r>
      <w:r w:rsidRPr="00A8616E">
        <w:rPr>
          <w:rFonts w:eastAsia="Times New Roman" w:cs="Times New Roman"/>
          <w:szCs w:val="24"/>
        </w:rPr>
        <w:t xml:space="preserve"> με θέμα: «Ταλαιπωρία των επιβατών στο Αεροδρόμιο “</w:t>
      </w:r>
      <w:r w:rsidRPr="00A8616E">
        <w:rPr>
          <w:rFonts w:eastAsia="Times New Roman" w:cs="Times New Roman"/>
          <w:szCs w:val="24"/>
        </w:rPr>
        <w:t>ΔΙΑΓΟΡΑΣ</w:t>
      </w:r>
      <w:r w:rsidRPr="00A8616E">
        <w:rPr>
          <w:rFonts w:eastAsia="Times New Roman" w:cs="Times New Roman"/>
          <w:szCs w:val="24"/>
        </w:rPr>
        <w:t>” της</w:t>
      </w:r>
      <w:r>
        <w:rPr>
          <w:rFonts w:eastAsia="Times New Roman" w:cs="Times New Roman"/>
          <w:szCs w:val="24"/>
        </w:rPr>
        <w:t xml:space="preserve"> Ρόδου». </w:t>
      </w:r>
    </w:p>
    <w:p w14:paraId="044653C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3. </w:t>
      </w:r>
      <w:r>
        <w:rPr>
          <w:rFonts w:eastAsia="Times New Roman" w:cs="Times New Roman"/>
          <w:szCs w:val="24"/>
        </w:rPr>
        <w:t xml:space="preserve">Η με αριθμό 28/27-7-2018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 Πειραι</w:t>
      </w:r>
      <w:r>
        <w:rPr>
          <w:rFonts w:eastAsia="Times New Roman" w:cs="Times New Roman"/>
          <w:szCs w:val="24"/>
        </w:rPr>
        <w:t>ώς</w:t>
      </w:r>
      <w:r>
        <w:rPr>
          <w:rFonts w:eastAsia="Times New Roman" w:cs="Times New Roman"/>
          <w:szCs w:val="24"/>
        </w:rPr>
        <w:t xml:space="preserve"> του </w:t>
      </w:r>
      <w:r w:rsidRPr="00A8616E">
        <w:rPr>
          <w:rFonts w:eastAsia="Times New Roman" w:cs="Times New Roman"/>
          <w:szCs w:val="24"/>
        </w:rPr>
        <w:t>Λαϊκού Συνδέσμου</w:t>
      </w:r>
      <w:r>
        <w:rPr>
          <w:rFonts w:eastAsia="Times New Roman" w:cs="Times New Roman"/>
          <w:szCs w:val="24"/>
        </w:rPr>
        <w:t xml:space="preserve"> - </w:t>
      </w:r>
      <w:r w:rsidRPr="00A8616E">
        <w:rPr>
          <w:rFonts w:eastAsia="Times New Roman" w:cs="Times New Roman"/>
          <w:szCs w:val="24"/>
        </w:rPr>
        <w:t xml:space="preserve">Χρυσή Αυγή κ. </w:t>
      </w:r>
      <w:r w:rsidRPr="00A8616E">
        <w:rPr>
          <w:rFonts w:eastAsia="Times New Roman" w:cs="Times New Roman"/>
          <w:bCs/>
          <w:szCs w:val="24"/>
        </w:rPr>
        <w:t xml:space="preserve">Νικολάου </w:t>
      </w:r>
      <w:proofErr w:type="spellStart"/>
      <w:r w:rsidRPr="00A8616E">
        <w:rPr>
          <w:rFonts w:eastAsia="Times New Roman" w:cs="Times New Roman"/>
          <w:bCs/>
          <w:szCs w:val="24"/>
        </w:rPr>
        <w:t>Κούζη</w:t>
      </w:r>
      <w:r w:rsidRPr="00A8616E">
        <w:rPr>
          <w:rFonts w:eastAsia="Times New Roman" w:cs="Times New Roman"/>
          <w:bCs/>
          <w:szCs w:val="24"/>
        </w:rPr>
        <w:t>λου</w:t>
      </w:r>
      <w:proofErr w:type="spellEnd"/>
      <w:r w:rsidRPr="00A8616E">
        <w:rPr>
          <w:rFonts w:eastAsia="Times New Roman" w:cs="Times New Roman"/>
          <w:szCs w:val="24"/>
        </w:rPr>
        <w:t xml:space="preserve"> προς τον Υπουργό </w:t>
      </w:r>
      <w:r w:rsidRPr="00A8616E">
        <w:rPr>
          <w:rFonts w:eastAsia="Times New Roman" w:cs="Times New Roman"/>
          <w:bCs/>
          <w:szCs w:val="24"/>
        </w:rPr>
        <w:t>Εθνικής Άμυνας</w:t>
      </w:r>
      <w:r w:rsidRPr="00A8616E">
        <w:rPr>
          <w:rFonts w:eastAsia="Times New Roman" w:cs="Times New Roman"/>
          <w:szCs w:val="24"/>
        </w:rPr>
        <w:t>, με θέμα: «Καζάνι έτοιμο να εκραγεί το κρατίδιο των Σκοπίων».</w:t>
      </w:r>
      <w:r>
        <w:rPr>
          <w:rFonts w:eastAsia="Times New Roman" w:cs="Times New Roman"/>
          <w:szCs w:val="24"/>
        </w:rPr>
        <w:t> </w:t>
      </w:r>
    </w:p>
    <w:p w14:paraId="044653C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4. </w:t>
      </w:r>
      <w:r>
        <w:rPr>
          <w:rFonts w:eastAsia="Times New Roman" w:cs="Times New Roman"/>
          <w:szCs w:val="24"/>
        </w:rPr>
        <w:t xml:space="preserve">Η με αριθμό 29/30-7-2018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Ηρακλείου του </w:t>
      </w:r>
      <w:r w:rsidRPr="00A8616E">
        <w:rPr>
          <w:rFonts w:eastAsia="Times New Roman" w:cs="Times New Roman"/>
          <w:szCs w:val="24"/>
        </w:rPr>
        <w:t>Κομμουνιστικού Κόμματος Ελλάδ</w:t>
      </w:r>
      <w:r>
        <w:rPr>
          <w:rFonts w:eastAsia="Times New Roman" w:cs="Times New Roman"/>
          <w:szCs w:val="24"/>
        </w:rPr>
        <w:t>α</w:t>
      </w:r>
      <w:r w:rsidRPr="00A8616E">
        <w:rPr>
          <w:rFonts w:eastAsia="Times New Roman" w:cs="Times New Roman"/>
          <w:szCs w:val="24"/>
        </w:rPr>
        <w:t>ς κ.</w:t>
      </w:r>
      <w:r w:rsidRPr="00A8616E">
        <w:rPr>
          <w:rFonts w:eastAsia="Times New Roman" w:cs="Times New Roman"/>
          <w:bCs/>
          <w:szCs w:val="24"/>
        </w:rPr>
        <w:t xml:space="preserve"> Εμμανουήλ Συντυχάκη </w:t>
      </w:r>
      <w:r w:rsidRPr="00A8616E">
        <w:rPr>
          <w:rFonts w:eastAsia="Times New Roman" w:cs="Times New Roman"/>
          <w:szCs w:val="24"/>
        </w:rPr>
        <w:t xml:space="preserve">προς τον Υπουργό </w:t>
      </w:r>
      <w:r w:rsidRPr="00A8616E">
        <w:rPr>
          <w:rFonts w:eastAsia="Times New Roman" w:cs="Times New Roman"/>
          <w:bCs/>
          <w:szCs w:val="24"/>
        </w:rPr>
        <w:t>Υγείας,</w:t>
      </w:r>
      <w:r w:rsidRPr="00A8616E">
        <w:rPr>
          <w:rFonts w:eastAsia="Times New Roman" w:cs="Times New Roman"/>
          <w:szCs w:val="24"/>
        </w:rPr>
        <w:t xml:space="preserve"> με θέμα: «Για τη συνεχιζόμενη ανασφάλεια – ομηρεία του επικουρικού</w:t>
      </w:r>
      <w:r>
        <w:rPr>
          <w:rFonts w:eastAsia="Times New Roman" w:cs="Times New Roman"/>
          <w:szCs w:val="24"/>
        </w:rPr>
        <w:t xml:space="preserve"> προσωπικού στο ΠΑΓΝΗ». </w:t>
      </w:r>
    </w:p>
    <w:p w14:paraId="044653C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5. </w:t>
      </w:r>
      <w:r>
        <w:rPr>
          <w:rFonts w:eastAsia="Times New Roman" w:cs="Times New Roman"/>
          <w:szCs w:val="24"/>
        </w:rPr>
        <w:t xml:space="preserve">Η με αριθμό 26/26-7-2018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Α΄ </w:t>
      </w:r>
      <w:r w:rsidRPr="00A8616E">
        <w:rPr>
          <w:rFonts w:eastAsia="Times New Roman" w:cs="Times New Roman"/>
          <w:szCs w:val="24"/>
        </w:rPr>
        <w:t>Θεσσαλονίκης της Ένωσης Κεντρώων κ.</w:t>
      </w:r>
      <w:r w:rsidRPr="00A8616E">
        <w:rPr>
          <w:rFonts w:eastAsia="Times New Roman" w:cs="Times New Roman"/>
          <w:bCs/>
          <w:szCs w:val="24"/>
        </w:rPr>
        <w:t xml:space="preserve"> Ιωάννη </w:t>
      </w:r>
      <w:proofErr w:type="spellStart"/>
      <w:r w:rsidRPr="00A8616E">
        <w:rPr>
          <w:rFonts w:eastAsia="Times New Roman" w:cs="Times New Roman"/>
          <w:bCs/>
          <w:szCs w:val="24"/>
        </w:rPr>
        <w:t>Σαρίδη</w:t>
      </w:r>
      <w:proofErr w:type="spellEnd"/>
      <w:r w:rsidRPr="00A8616E">
        <w:rPr>
          <w:rFonts w:eastAsia="Times New Roman" w:cs="Times New Roman"/>
          <w:bCs/>
          <w:szCs w:val="24"/>
        </w:rPr>
        <w:t>,</w:t>
      </w:r>
      <w:r w:rsidRPr="00A8616E">
        <w:rPr>
          <w:rFonts w:eastAsia="Times New Roman" w:cs="Times New Roman"/>
          <w:szCs w:val="24"/>
        </w:rPr>
        <w:t xml:space="preserve"> προς τον Υπουργό</w:t>
      </w:r>
      <w:r w:rsidRPr="00A8616E">
        <w:rPr>
          <w:rFonts w:eastAsia="Times New Roman" w:cs="Times New Roman"/>
          <w:bCs/>
          <w:szCs w:val="24"/>
        </w:rPr>
        <w:t xml:space="preserve"> Περιβάλλοντος και Ενέργειας,</w:t>
      </w:r>
      <w:r w:rsidRPr="00A8616E">
        <w:rPr>
          <w:rFonts w:eastAsia="Times New Roman" w:cs="Times New Roman"/>
          <w:szCs w:val="24"/>
        </w:rPr>
        <w:t xml:space="preserve"> με θέμ</w:t>
      </w:r>
      <w:r w:rsidRPr="00A8616E">
        <w:rPr>
          <w:rFonts w:eastAsia="Times New Roman" w:cs="Times New Roman"/>
          <w:szCs w:val="24"/>
        </w:rPr>
        <w:t xml:space="preserve">α: «Περί της νομιμότητας </w:t>
      </w:r>
      <w:proofErr w:type="spellStart"/>
      <w:r w:rsidRPr="00A8616E">
        <w:rPr>
          <w:rFonts w:eastAsia="Times New Roman" w:cs="Times New Roman"/>
          <w:szCs w:val="24"/>
        </w:rPr>
        <w:t>αδειοδότησης</w:t>
      </w:r>
      <w:proofErr w:type="spellEnd"/>
      <w:r w:rsidRPr="00A8616E">
        <w:rPr>
          <w:rFonts w:eastAsia="Times New Roman" w:cs="Times New Roman"/>
          <w:szCs w:val="24"/>
        </w:rPr>
        <w:t xml:space="preserve"> του</w:t>
      </w:r>
      <w:r>
        <w:rPr>
          <w:rFonts w:eastAsia="Times New Roman" w:cs="Times New Roman"/>
          <w:szCs w:val="24"/>
        </w:rPr>
        <w:t xml:space="preserve"> μεταλλείου Σκουριών». </w:t>
      </w:r>
    </w:p>
    <w:p w14:paraId="044653C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6. </w:t>
      </w:r>
      <w:r>
        <w:rPr>
          <w:rFonts w:eastAsia="Times New Roman" w:cs="Times New Roman"/>
          <w:szCs w:val="24"/>
        </w:rPr>
        <w:t xml:space="preserve">Η με αριθμό 23/25-7-2018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Κιλκίς της Νέας </w:t>
      </w:r>
      <w:r w:rsidRPr="00A8616E">
        <w:rPr>
          <w:rFonts w:eastAsia="Times New Roman" w:cs="Times New Roman"/>
          <w:szCs w:val="24"/>
        </w:rPr>
        <w:t>Δημοκρατίας κ.</w:t>
      </w:r>
      <w:r w:rsidRPr="00A8616E">
        <w:rPr>
          <w:rFonts w:eastAsia="Times New Roman" w:cs="Times New Roman"/>
          <w:bCs/>
          <w:szCs w:val="24"/>
        </w:rPr>
        <w:t xml:space="preserve"> Γεωργίου Γεωργαντά, </w:t>
      </w:r>
      <w:r w:rsidRPr="00A8616E">
        <w:rPr>
          <w:rFonts w:eastAsia="Times New Roman" w:cs="Times New Roman"/>
          <w:szCs w:val="24"/>
        </w:rPr>
        <w:t>προς την Υπουργό</w:t>
      </w:r>
      <w:r w:rsidRPr="00A8616E">
        <w:rPr>
          <w:rFonts w:eastAsia="Times New Roman" w:cs="Times New Roman"/>
          <w:bCs/>
          <w:szCs w:val="24"/>
        </w:rPr>
        <w:t xml:space="preserve"> Διοικητικής Ανασυγκρότησης,</w:t>
      </w:r>
      <w:r w:rsidRPr="00A8616E">
        <w:rPr>
          <w:rFonts w:eastAsia="Times New Roman" w:cs="Times New Roman"/>
          <w:szCs w:val="24"/>
        </w:rPr>
        <w:t xml:space="preserve"> με θέμα: </w:t>
      </w:r>
      <w:r w:rsidRPr="00A8616E">
        <w:rPr>
          <w:rFonts w:eastAsia="Times New Roman" w:cs="Times New Roman"/>
          <w:bCs/>
          <w:szCs w:val="24"/>
        </w:rPr>
        <w:t>«</w:t>
      </w:r>
      <w:r w:rsidRPr="00A8616E">
        <w:rPr>
          <w:rFonts w:eastAsia="Times New Roman" w:cs="Times New Roman"/>
          <w:szCs w:val="24"/>
        </w:rPr>
        <w:t xml:space="preserve">Η Κυβέρνηση καλύπτει τους </w:t>
      </w:r>
      <w:r>
        <w:rPr>
          <w:rFonts w:eastAsia="Times New Roman" w:cs="Times New Roman"/>
          <w:szCs w:val="24"/>
        </w:rPr>
        <w:t>τ</w:t>
      </w:r>
      <w:r>
        <w:rPr>
          <w:rFonts w:eastAsia="Times New Roman" w:cs="Times New Roman"/>
          <w:szCs w:val="24"/>
        </w:rPr>
        <w:t>έσσερις</w:t>
      </w:r>
      <w:r w:rsidRPr="00A8616E">
        <w:rPr>
          <w:rFonts w:eastAsia="Times New Roman" w:cs="Times New Roman"/>
          <w:szCs w:val="24"/>
        </w:rPr>
        <w:t xml:space="preserve"> Υπουργούς που</w:t>
      </w:r>
      <w:r>
        <w:rPr>
          <w:rFonts w:eastAsia="Times New Roman" w:cs="Times New Roman"/>
          <w:szCs w:val="24"/>
        </w:rPr>
        <w:t xml:space="preserve"> έλαβαν τα στοιχεία των φακέλων των υποψηφίων </w:t>
      </w:r>
      <w:r>
        <w:rPr>
          <w:rFonts w:eastAsia="Times New Roman" w:cs="Times New Roman"/>
          <w:szCs w:val="24"/>
        </w:rPr>
        <w:t>γ</w:t>
      </w:r>
      <w:r>
        <w:rPr>
          <w:rFonts w:eastAsia="Times New Roman" w:cs="Times New Roman"/>
          <w:szCs w:val="24"/>
        </w:rPr>
        <w:t>ραμματέων». </w:t>
      </w:r>
    </w:p>
    <w:p w14:paraId="044653C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7. </w:t>
      </w:r>
      <w:r>
        <w:rPr>
          <w:rFonts w:eastAsia="Times New Roman" w:cs="Times New Roman"/>
          <w:szCs w:val="24"/>
        </w:rPr>
        <w:t xml:space="preserve">Η με αριθμό 19/24-7-2018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w:t>
      </w:r>
      <w:r w:rsidRPr="00A8616E">
        <w:rPr>
          <w:rFonts w:eastAsia="Times New Roman" w:cs="Times New Roman"/>
          <w:szCs w:val="24"/>
        </w:rPr>
        <w:t>Επικρατείας του Λαϊκού Συνδέσμου</w:t>
      </w:r>
      <w:r>
        <w:rPr>
          <w:rFonts w:eastAsia="Times New Roman" w:cs="Times New Roman"/>
          <w:szCs w:val="24"/>
        </w:rPr>
        <w:t xml:space="preserve"> </w:t>
      </w:r>
      <w:r w:rsidRPr="00A8616E">
        <w:rPr>
          <w:rFonts w:eastAsia="Times New Roman" w:cs="Times New Roman"/>
          <w:szCs w:val="24"/>
        </w:rPr>
        <w:t>-</w:t>
      </w:r>
      <w:r>
        <w:rPr>
          <w:rFonts w:eastAsia="Times New Roman" w:cs="Times New Roman"/>
          <w:szCs w:val="24"/>
        </w:rPr>
        <w:t xml:space="preserve"> </w:t>
      </w:r>
      <w:r w:rsidRPr="00A8616E">
        <w:rPr>
          <w:rFonts w:eastAsia="Times New Roman" w:cs="Times New Roman"/>
          <w:szCs w:val="24"/>
        </w:rPr>
        <w:t>Χρυσή Αυγή κ.</w:t>
      </w:r>
      <w:r w:rsidRPr="00A8616E">
        <w:rPr>
          <w:rFonts w:eastAsia="Times New Roman" w:cs="Times New Roman"/>
          <w:bCs/>
          <w:szCs w:val="24"/>
        </w:rPr>
        <w:t xml:space="preserve"> Χρήστου Παππά</w:t>
      </w:r>
      <w:r w:rsidRPr="00A8616E">
        <w:rPr>
          <w:rFonts w:eastAsia="Times New Roman" w:cs="Times New Roman"/>
          <w:szCs w:val="24"/>
        </w:rPr>
        <w:t xml:space="preserve">, προς τον Υπουργό </w:t>
      </w:r>
      <w:r w:rsidRPr="00A8616E">
        <w:rPr>
          <w:rFonts w:eastAsia="Times New Roman" w:cs="Times New Roman"/>
          <w:bCs/>
          <w:szCs w:val="24"/>
        </w:rPr>
        <w:t>Εξωτερικών,</w:t>
      </w:r>
      <w:r w:rsidRPr="00A8616E">
        <w:rPr>
          <w:rFonts w:eastAsia="Times New Roman" w:cs="Times New Roman"/>
          <w:szCs w:val="24"/>
        </w:rPr>
        <w:t xml:space="preserve"> με θέμα: «Περί </w:t>
      </w:r>
      <w:r w:rsidRPr="00A8616E">
        <w:rPr>
          <w:rFonts w:eastAsia="Times New Roman" w:cs="Times New Roman"/>
          <w:szCs w:val="24"/>
        </w:rPr>
        <w:lastRenderedPageBreak/>
        <w:t>των διώξε</w:t>
      </w:r>
      <w:r w:rsidRPr="00A8616E">
        <w:rPr>
          <w:rFonts w:eastAsia="Times New Roman" w:cs="Times New Roman"/>
          <w:szCs w:val="24"/>
        </w:rPr>
        <w:t>ων που υφίσταται από τις</w:t>
      </w:r>
      <w:r>
        <w:rPr>
          <w:rFonts w:eastAsia="Times New Roman" w:cs="Times New Roman"/>
          <w:szCs w:val="24"/>
        </w:rPr>
        <w:t xml:space="preserve"> σκοπιανές αρχές ο Αρχιεπίσκοπος </w:t>
      </w:r>
      <w:proofErr w:type="spellStart"/>
      <w:r>
        <w:rPr>
          <w:rFonts w:eastAsia="Times New Roman" w:cs="Times New Roman"/>
          <w:szCs w:val="24"/>
        </w:rPr>
        <w:t>Αχρίδος</w:t>
      </w:r>
      <w:proofErr w:type="spellEnd"/>
      <w:r>
        <w:rPr>
          <w:rFonts w:eastAsia="Times New Roman" w:cs="Times New Roman"/>
          <w:szCs w:val="24"/>
        </w:rPr>
        <w:t xml:space="preserve"> κ. Ιωάννης». </w:t>
      </w:r>
    </w:p>
    <w:p w14:paraId="044653C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8 </w:t>
      </w:r>
      <w:r>
        <w:rPr>
          <w:rFonts w:eastAsia="Times New Roman" w:cs="Times New Roman"/>
          <w:szCs w:val="24"/>
        </w:rPr>
        <w:t xml:space="preserve">Η με αριθμό 24/26-7-2018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του Βουλευτή </w:t>
      </w:r>
      <w:r w:rsidRPr="00A8616E">
        <w:rPr>
          <w:rFonts w:eastAsia="Times New Roman" w:cs="Times New Roman"/>
          <w:szCs w:val="24"/>
        </w:rPr>
        <w:t>Αιτωλοακαρνανίας του Κομμουνιστικού Κόμματος Ελλάδ</w:t>
      </w:r>
      <w:r>
        <w:rPr>
          <w:rFonts w:eastAsia="Times New Roman" w:cs="Times New Roman"/>
          <w:szCs w:val="24"/>
        </w:rPr>
        <w:t>α</w:t>
      </w:r>
      <w:r w:rsidRPr="00A8616E">
        <w:rPr>
          <w:rFonts w:eastAsia="Times New Roman" w:cs="Times New Roman"/>
          <w:szCs w:val="24"/>
        </w:rPr>
        <w:t>ς κ.</w:t>
      </w:r>
      <w:r w:rsidRPr="00A8616E">
        <w:rPr>
          <w:rFonts w:eastAsia="Times New Roman" w:cs="Times New Roman"/>
          <w:bCs/>
          <w:szCs w:val="24"/>
        </w:rPr>
        <w:t xml:space="preserve"> Νικολάου Μωραΐτη, </w:t>
      </w:r>
      <w:r w:rsidRPr="00A8616E">
        <w:rPr>
          <w:rFonts w:eastAsia="Times New Roman" w:cs="Times New Roman"/>
          <w:szCs w:val="24"/>
        </w:rPr>
        <w:t xml:space="preserve">προς τον Υπουργό </w:t>
      </w:r>
      <w:r w:rsidRPr="00A8616E">
        <w:rPr>
          <w:rFonts w:eastAsia="Times New Roman" w:cs="Times New Roman"/>
          <w:bCs/>
          <w:szCs w:val="24"/>
        </w:rPr>
        <w:t>Υγείας,</w:t>
      </w:r>
      <w:r w:rsidRPr="00A8616E">
        <w:rPr>
          <w:rFonts w:eastAsia="Times New Roman" w:cs="Times New Roman"/>
          <w:szCs w:val="24"/>
        </w:rPr>
        <w:t xml:space="preserve"> με θέμα: «Προβλήματα </w:t>
      </w:r>
      <w:r w:rsidRPr="00A8616E">
        <w:rPr>
          <w:rFonts w:eastAsia="Times New Roman" w:cs="Times New Roman"/>
          <w:szCs w:val="24"/>
        </w:rPr>
        <w:t>στη λειτουργία του Κέντρου</w:t>
      </w:r>
      <w:r>
        <w:rPr>
          <w:rFonts w:eastAsia="Times New Roman" w:cs="Times New Roman"/>
          <w:szCs w:val="24"/>
        </w:rPr>
        <w:t xml:space="preserve"> Φυσικής Ιατρικής και Αποκατάστασης Αμφιλοχίας (ΚΕΦΙΑΠ)».</w:t>
      </w:r>
    </w:p>
    <w:p w14:paraId="044653C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9. </w:t>
      </w:r>
      <w:r>
        <w:rPr>
          <w:rFonts w:eastAsia="Times New Roman" w:cs="Times New Roman"/>
          <w:szCs w:val="24"/>
        </w:rPr>
        <w:t xml:space="preserve">Η με αριθμό 1/12-7-2018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ρώτηση του Βουλευτή Α΄ Πειραι</w:t>
      </w:r>
      <w:r>
        <w:rPr>
          <w:rFonts w:eastAsia="Times New Roman" w:cs="Times New Roman"/>
          <w:szCs w:val="24"/>
        </w:rPr>
        <w:t>ώς</w:t>
      </w:r>
      <w:r>
        <w:rPr>
          <w:rFonts w:eastAsia="Times New Roman" w:cs="Times New Roman"/>
          <w:szCs w:val="24"/>
        </w:rPr>
        <w:t xml:space="preserve"> του </w:t>
      </w:r>
      <w:r w:rsidRPr="00A8616E">
        <w:rPr>
          <w:rFonts w:eastAsia="Times New Roman" w:cs="Times New Roman"/>
          <w:szCs w:val="24"/>
        </w:rPr>
        <w:t>Λαϊκού Συνδέσμου</w:t>
      </w:r>
      <w:r>
        <w:rPr>
          <w:rFonts w:eastAsia="Times New Roman" w:cs="Times New Roman"/>
          <w:szCs w:val="24"/>
        </w:rPr>
        <w:t xml:space="preserve"> </w:t>
      </w:r>
      <w:r w:rsidRPr="00A8616E">
        <w:rPr>
          <w:rFonts w:eastAsia="Times New Roman" w:cs="Times New Roman"/>
          <w:szCs w:val="24"/>
        </w:rPr>
        <w:t>-</w:t>
      </w:r>
      <w:r>
        <w:rPr>
          <w:rFonts w:eastAsia="Times New Roman" w:cs="Times New Roman"/>
          <w:szCs w:val="24"/>
        </w:rPr>
        <w:t xml:space="preserve"> </w:t>
      </w:r>
      <w:r w:rsidRPr="00A8616E">
        <w:rPr>
          <w:rFonts w:eastAsia="Times New Roman" w:cs="Times New Roman"/>
          <w:szCs w:val="24"/>
        </w:rPr>
        <w:t xml:space="preserve">Χρυσή Αυγή κ. </w:t>
      </w:r>
      <w:r w:rsidRPr="00A8616E">
        <w:rPr>
          <w:rFonts w:eastAsia="Times New Roman" w:cs="Times New Roman"/>
          <w:bCs/>
          <w:szCs w:val="24"/>
        </w:rPr>
        <w:t xml:space="preserve">Νικολάου </w:t>
      </w:r>
      <w:proofErr w:type="spellStart"/>
      <w:r w:rsidRPr="00A8616E">
        <w:rPr>
          <w:rFonts w:eastAsia="Times New Roman" w:cs="Times New Roman"/>
          <w:bCs/>
          <w:szCs w:val="24"/>
        </w:rPr>
        <w:t>Κούζηλου</w:t>
      </w:r>
      <w:proofErr w:type="spellEnd"/>
      <w:r w:rsidRPr="00A8616E">
        <w:rPr>
          <w:rFonts w:eastAsia="Times New Roman" w:cs="Times New Roman"/>
          <w:szCs w:val="24"/>
        </w:rPr>
        <w:t xml:space="preserve"> προς τον Υπουργό </w:t>
      </w:r>
      <w:r w:rsidRPr="00A8616E">
        <w:rPr>
          <w:rFonts w:eastAsia="Times New Roman" w:cs="Times New Roman"/>
          <w:bCs/>
          <w:szCs w:val="24"/>
        </w:rPr>
        <w:t>Εσωτερικώ</w:t>
      </w:r>
      <w:r w:rsidRPr="00A8616E">
        <w:rPr>
          <w:rFonts w:eastAsia="Times New Roman" w:cs="Times New Roman"/>
          <w:szCs w:val="24"/>
        </w:rPr>
        <w:t xml:space="preserve">ν, με θέμα: </w:t>
      </w:r>
      <w:r w:rsidRPr="00A8616E">
        <w:rPr>
          <w:rFonts w:eastAsia="Times New Roman" w:cs="Times New Roman"/>
          <w:szCs w:val="24"/>
        </w:rPr>
        <w:t>«Ανεξέλεγκτη η κατάσταση στο κέντρο φιλοξενίας</w:t>
      </w:r>
      <w:r>
        <w:rPr>
          <w:rFonts w:eastAsia="Times New Roman" w:cs="Times New Roman"/>
          <w:szCs w:val="24"/>
        </w:rPr>
        <w:t xml:space="preserve"> προσφύγων στο Σκαραμαγκά.» </w:t>
      </w:r>
    </w:p>
    <w:p w14:paraId="044653C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10. </w:t>
      </w:r>
      <w:r>
        <w:rPr>
          <w:rFonts w:eastAsia="Times New Roman" w:cs="Times New Roman"/>
          <w:szCs w:val="24"/>
        </w:rPr>
        <w:t xml:space="preserve">Η με αριθμό 21/25-7-2018 </w:t>
      </w:r>
      <w:r>
        <w:rPr>
          <w:rFonts w:eastAsia="Times New Roman" w:cs="Times New Roman"/>
          <w:szCs w:val="24"/>
        </w:rPr>
        <w:t>ε</w:t>
      </w:r>
      <w:r>
        <w:rPr>
          <w:rFonts w:eastAsia="Times New Roman" w:cs="Times New Roman"/>
          <w:szCs w:val="24"/>
        </w:rPr>
        <w:t xml:space="preserve">πίκαιρη </w:t>
      </w:r>
      <w:r>
        <w:rPr>
          <w:rFonts w:eastAsia="Times New Roman" w:cs="Times New Roman"/>
          <w:szCs w:val="24"/>
        </w:rPr>
        <w:t>ε</w:t>
      </w:r>
      <w:r>
        <w:rPr>
          <w:rFonts w:eastAsia="Times New Roman" w:cs="Times New Roman"/>
          <w:szCs w:val="24"/>
        </w:rPr>
        <w:t xml:space="preserve">ρώτηση της Ανεξάρτητης Βουλευτού </w:t>
      </w:r>
      <w:r w:rsidRPr="00A8616E">
        <w:rPr>
          <w:rFonts w:eastAsia="Times New Roman" w:cs="Times New Roman"/>
          <w:szCs w:val="24"/>
        </w:rPr>
        <w:t>Β΄ Αθηνών κ</w:t>
      </w:r>
      <w:r>
        <w:rPr>
          <w:rFonts w:eastAsia="Times New Roman" w:cs="Times New Roman"/>
          <w:szCs w:val="24"/>
        </w:rPr>
        <w:t>.</w:t>
      </w:r>
      <w:r w:rsidRPr="00A8616E">
        <w:rPr>
          <w:rFonts w:eastAsia="Times New Roman" w:cs="Times New Roman"/>
          <w:bCs/>
          <w:szCs w:val="24"/>
        </w:rPr>
        <w:t xml:space="preserve"> Αικατερίνης Παπακώστα</w:t>
      </w:r>
      <w:r>
        <w:rPr>
          <w:rFonts w:eastAsia="Times New Roman" w:cs="Times New Roman"/>
          <w:bCs/>
          <w:szCs w:val="24"/>
        </w:rPr>
        <w:t xml:space="preserve"> </w:t>
      </w:r>
      <w:r w:rsidRPr="00A8616E">
        <w:rPr>
          <w:rFonts w:eastAsia="Times New Roman" w:cs="Times New Roman"/>
          <w:bCs/>
          <w:szCs w:val="24"/>
        </w:rPr>
        <w:t>-</w:t>
      </w:r>
      <w:r>
        <w:rPr>
          <w:rFonts w:eastAsia="Times New Roman" w:cs="Times New Roman"/>
          <w:bCs/>
          <w:szCs w:val="24"/>
        </w:rPr>
        <w:t xml:space="preserve"> </w:t>
      </w:r>
      <w:r w:rsidRPr="00A8616E">
        <w:rPr>
          <w:rFonts w:eastAsia="Times New Roman" w:cs="Times New Roman"/>
          <w:bCs/>
          <w:szCs w:val="24"/>
        </w:rPr>
        <w:t>Σιδηροπούλου</w:t>
      </w:r>
      <w:r w:rsidRPr="00A8616E">
        <w:rPr>
          <w:rFonts w:eastAsia="Times New Roman" w:cs="Times New Roman"/>
          <w:szCs w:val="24"/>
        </w:rPr>
        <w:t>, προς την Υπουργό</w:t>
      </w:r>
      <w:r w:rsidRPr="00A8616E">
        <w:rPr>
          <w:rFonts w:eastAsia="Times New Roman" w:cs="Times New Roman"/>
          <w:bCs/>
          <w:szCs w:val="24"/>
        </w:rPr>
        <w:t xml:space="preserve"> Πολιτισμού και Αθλητισμού, </w:t>
      </w:r>
      <w:r w:rsidRPr="00A8616E">
        <w:rPr>
          <w:rFonts w:eastAsia="Times New Roman" w:cs="Times New Roman"/>
          <w:szCs w:val="24"/>
        </w:rPr>
        <w:t>με θέμα: «Ίδρυ</w:t>
      </w:r>
      <w:r w:rsidRPr="00A8616E">
        <w:rPr>
          <w:rFonts w:eastAsia="Times New Roman" w:cs="Times New Roman"/>
          <w:szCs w:val="24"/>
        </w:rPr>
        <w:t>ση Ακαδημίας Τεχνών».</w:t>
      </w:r>
    </w:p>
    <w:p w14:paraId="044653CD" w14:textId="77777777" w:rsidR="00061F8F" w:rsidRDefault="00BE2594">
      <w:pPr>
        <w:spacing w:after="0"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w:t>
      </w:r>
      <w:r>
        <w:rPr>
          <w:rFonts w:eastAsia="Times New Roman"/>
          <w:szCs w:val="24"/>
        </w:rPr>
        <w:t xml:space="preserve">Τμήμα </w:t>
      </w:r>
      <w:r>
        <w:rPr>
          <w:rFonts w:eastAsia="Times New Roman"/>
          <w:szCs w:val="24"/>
        </w:rPr>
        <w:t>ότι η Διαρκής Επιτροπή Μορφωτικών Υποθέ</w:t>
      </w:r>
      <w:r>
        <w:rPr>
          <w:rFonts w:eastAsia="Times New Roman"/>
          <w:szCs w:val="24"/>
        </w:rPr>
        <w:lastRenderedPageBreak/>
        <w:t xml:space="preserve">σεων καταθέτει την </w:t>
      </w:r>
      <w:r>
        <w:rPr>
          <w:rFonts w:eastAsia="Times New Roman"/>
          <w:szCs w:val="24"/>
        </w:rPr>
        <w:t>έ</w:t>
      </w:r>
      <w:r>
        <w:rPr>
          <w:rFonts w:eastAsia="Times New Roman"/>
          <w:szCs w:val="24"/>
        </w:rPr>
        <w:t xml:space="preserve">κθεσή της </w:t>
      </w:r>
      <w:r>
        <w:rPr>
          <w:rFonts w:eastAsia="Times New Roman"/>
          <w:szCs w:val="24"/>
        </w:rPr>
        <w:t>στο</w:t>
      </w:r>
      <w:r>
        <w:rPr>
          <w:rFonts w:eastAsia="Times New Roman"/>
          <w:szCs w:val="24"/>
        </w:rPr>
        <w:t xml:space="preserve"> σχέδιο νόμου του Υπουργείου Παιδείας, Έρευνας και Θρησκευμάτων «Πανεπιστήμιο Ιωαννίνων, Ιόνιο </w:t>
      </w:r>
      <w:r>
        <w:rPr>
          <w:rFonts w:eastAsia="Times New Roman"/>
          <w:szCs w:val="24"/>
        </w:rPr>
        <w:t xml:space="preserve">Πανεπιστήμιο και άλλες διατάξεις». </w:t>
      </w:r>
    </w:p>
    <w:p w14:paraId="044653CE"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ημερήσια διάταξη της </w:t>
      </w:r>
    </w:p>
    <w:p w14:paraId="044653CF" w14:textId="77777777" w:rsidR="00061F8F" w:rsidRDefault="00BE2594">
      <w:pPr>
        <w:tabs>
          <w:tab w:val="left" w:pos="720"/>
          <w:tab w:val="left" w:pos="1440"/>
          <w:tab w:val="left" w:pos="2160"/>
          <w:tab w:val="left" w:pos="2880"/>
          <w:tab w:val="left" w:pos="3600"/>
          <w:tab w:val="center" w:pos="4753"/>
        </w:tabs>
        <w:spacing w:after="0" w:line="600" w:lineRule="auto"/>
        <w:ind w:firstLine="720"/>
        <w:jc w:val="center"/>
        <w:rPr>
          <w:rFonts w:eastAsia="Times New Roman"/>
          <w:b/>
          <w:szCs w:val="24"/>
        </w:rPr>
      </w:pPr>
      <w:r>
        <w:rPr>
          <w:rFonts w:eastAsia="Times New Roman"/>
          <w:b/>
          <w:szCs w:val="24"/>
        </w:rPr>
        <w:t>ΝΟΜΟΘΕΤΙΚΗΣ ΕΡΓΑΣΙΑΣ</w:t>
      </w:r>
    </w:p>
    <w:p w14:paraId="044653D0"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Μόνη συζήτηση και ψήφιση επί της αρχής, των άρθρων</w:t>
      </w:r>
      <w:r w:rsidRPr="00483129">
        <w:rPr>
          <w:rFonts w:eastAsia="Times New Roman"/>
          <w:szCs w:val="24"/>
        </w:rPr>
        <w:t xml:space="preserve"> </w:t>
      </w:r>
      <w:r>
        <w:rPr>
          <w:rFonts w:eastAsia="Times New Roman"/>
          <w:szCs w:val="24"/>
        </w:rPr>
        <w:t xml:space="preserve">και του συνόλου του σχεδίου νόμου του Υπουργείου Παιδείας, Έρευνας και </w:t>
      </w:r>
      <w:r>
        <w:rPr>
          <w:rFonts w:eastAsia="Times New Roman"/>
          <w:szCs w:val="24"/>
        </w:rPr>
        <w:t>Θρησκευμάτων</w:t>
      </w:r>
      <w:r>
        <w:rPr>
          <w:rFonts w:eastAsia="Times New Roman"/>
          <w:szCs w:val="24"/>
        </w:rPr>
        <w:t>:</w:t>
      </w:r>
      <w:r>
        <w:rPr>
          <w:rFonts w:eastAsia="Times New Roman"/>
          <w:szCs w:val="24"/>
        </w:rPr>
        <w:t xml:space="preserve"> «</w:t>
      </w:r>
      <w:r w:rsidRPr="00483129">
        <w:rPr>
          <w:rFonts w:eastAsia="Times New Roman"/>
          <w:szCs w:val="24"/>
        </w:rPr>
        <w:t>Πανεπιστήμιο Ιωαννίνων, Ιόνιο Πανεπιστήμιο και άλλες διατάξεις</w:t>
      </w:r>
      <w:r>
        <w:rPr>
          <w:rFonts w:eastAsia="Times New Roman"/>
          <w:szCs w:val="24"/>
        </w:rPr>
        <w:t xml:space="preserve">». </w:t>
      </w:r>
    </w:p>
    <w:p w14:paraId="044653D1"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Διάσκεψη των Προέδρων αποφάσισε στη συνεδρίασ</w:t>
      </w:r>
      <w:r>
        <w:rPr>
          <w:rFonts w:eastAsia="Times New Roman"/>
          <w:szCs w:val="24"/>
        </w:rPr>
        <w:t>ή της στις</w:t>
      </w:r>
      <w:r>
        <w:rPr>
          <w:rFonts w:eastAsia="Times New Roman"/>
          <w:szCs w:val="24"/>
        </w:rPr>
        <w:t xml:space="preserve"> 25 Ιουλίου του 2018 τη συζήτηση του νομοσχεδίου σε μία έως δύο συνεδριάσεις, ενιαία, επί της αρχής, </w:t>
      </w:r>
      <w:r>
        <w:rPr>
          <w:rFonts w:eastAsia="Times New Roman"/>
          <w:szCs w:val="24"/>
        </w:rPr>
        <w:t xml:space="preserve">των άρθρων, των τροπολογιών και του συνόλου. </w:t>
      </w:r>
    </w:p>
    <w:p w14:paraId="044653D2"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Το Τμήμα συμφωνεί; </w:t>
      </w:r>
    </w:p>
    <w:p w14:paraId="044653D3"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ΟΛΟΙ ΟΙ </w:t>
      </w:r>
      <w:r w:rsidRPr="00483129">
        <w:rPr>
          <w:rFonts w:eastAsia="Times New Roman"/>
          <w:b/>
          <w:szCs w:val="24"/>
        </w:rPr>
        <w:t>ΒΟΥΛΕΥΤΕΣ:</w:t>
      </w:r>
      <w:r>
        <w:rPr>
          <w:rFonts w:eastAsia="Times New Roman"/>
          <w:szCs w:val="24"/>
        </w:rPr>
        <w:t xml:space="preserve"> Μάλιστα, μάλιστα.</w:t>
      </w:r>
    </w:p>
    <w:p w14:paraId="044653D4"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Το Τμήμα </w:t>
      </w:r>
      <w:proofErr w:type="spellStart"/>
      <w:r>
        <w:rPr>
          <w:rFonts w:eastAsia="Times New Roman"/>
          <w:szCs w:val="24"/>
        </w:rPr>
        <w:t>συνεφώνησε</w:t>
      </w:r>
      <w:proofErr w:type="spellEnd"/>
      <w:r>
        <w:rPr>
          <w:rFonts w:eastAsia="Times New Roman"/>
          <w:szCs w:val="24"/>
        </w:rPr>
        <w:t xml:space="preserve">. </w:t>
      </w:r>
    </w:p>
    <w:p w14:paraId="044653D5"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Θα ήθελα να υπενθυμίσω ότι επειδή δεν υπάρχει σε αυτή την Αίθουσα το σύστημα της αυτόματης εγγρ</w:t>
      </w:r>
      <w:r>
        <w:rPr>
          <w:rFonts w:eastAsia="Times New Roman"/>
          <w:szCs w:val="24"/>
        </w:rPr>
        <w:t xml:space="preserve">αφής, όσοι εκ των Βουλευτών θέλουν να μιλήσουν, να το δηλώσουν στη Γραμματεία. </w:t>
      </w:r>
    </w:p>
    <w:p w14:paraId="044653D6"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ισηγητής του ΣΥΡΙΖΑ</w:t>
      </w:r>
      <w:r>
        <w:rPr>
          <w:rFonts w:eastAsia="Times New Roman"/>
          <w:szCs w:val="24"/>
        </w:rPr>
        <w:t xml:space="preserve"> </w:t>
      </w:r>
      <w:r>
        <w:rPr>
          <w:rFonts w:eastAsia="Times New Roman"/>
          <w:szCs w:val="24"/>
        </w:rPr>
        <w:t xml:space="preserve">κ. Ιωάννης </w:t>
      </w:r>
      <w:proofErr w:type="spellStart"/>
      <w:r>
        <w:rPr>
          <w:rFonts w:eastAsia="Times New Roman"/>
          <w:szCs w:val="24"/>
        </w:rPr>
        <w:t>Στέφος</w:t>
      </w:r>
      <w:proofErr w:type="spellEnd"/>
      <w:r>
        <w:rPr>
          <w:rFonts w:eastAsia="Times New Roman"/>
          <w:szCs w:val="24"/>
        </w:rPr>
        <w:t xml:space="preserve"> για δεκαπέντε λεπτά. </w:t>
      </w:r>
    </w:p>
    <w:p w14:paraId="044653D7"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044B21">
        <w:rPr>
          <w:rFonts w:eastAsia="Times New Roman"/>
          <w:b/>
          <w:szCs w:val="24"/>
        </w:rPr>
        <w:t xml:space="preserve">ΙΩΑΝΝΗΣ ΣΤΕΦΟΣ: </w:t>
      </w:r>
      <w:r>
        <w:rPr>
          <w:rFonts w:eastAsia="Times New Roman"/>
          <w:szCs w:val="24"/>
        </w:rPr>
        <w:t>Ευχαριστώ, κύριε Πρόεδρε.</w:t>
      </w:r>
    </w:p>
    <w:p w14:paraId="044653D8"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Κύριοι Υπουργοί, κυρίες και κύριοι συνάδελφοι, πριν ξεκιν</w:t>
      </w:r>
      <w:r>
        <w:rPr>
          <w:rFonts w:eastAsia="Times New Roman"/>
          <w:szCs w:val="24"/>
        </w:rPr>
        <w:t>ήσω την τοποθέτησή μου, επιτρέψτε μου και από αυτό το Βήμα να εκφράσω για άλλη μια φορά τα συλλυπητήριά μου, τη λύπη και την οδύνη, αισθήματα που είμαι απολύτως βέβαιος ότι όλοι τα έχουμε ζήσει αυτές τις μέρες εξαιτίας μιας τραγωδίας που βρήκε τον τόπο μας</w:t>
      </w:r>
      <w:r>
        <w:rPr>
          <w:rFonts w:eastAsia="Times New Roman"/>
          <w:szCs w:val="24"/>
        </w:rPr>
        <w:t xml:space="preserve">. </w:t>
      </w:r>
    </w:p>
    <w:p w14:paraId="044653D9"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Θέλω, επίσης, να ευχαριστήσω και να εκφράσω πραγματικά την αμέριστη ευγνωμοσύνη μου στους άνδρες και τις γυναίκες, της Αστυνομίας, της Πυροσβεστικής και του Λιμενικού Σώματος για ό,τι έκαναν και κάνουν. Είναι η ώρα, μέσα σε ένα πνεύμα εθνικής ομοψυχίας,</w:t>
      </w:r>
      <w:r>
        <w:rPr>
          <w:rFonts w:eastAsia="Times New Roman"/>
          <w:szCs w:val="24"/>
        </w:rPr>
        <w:t xml:space="preserve"> να θεραπεύσουμε αυτές τις πληγές. </w:t>
      </w:r>
    </w:p>
    <w:p w14:paraId="044653DA"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Επί του νομοσχεδίου, τώρα. </w:t>
      </w:r>
    </w:p>
    <w:p w14:paraId="044653DB"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Συζητούμε σήμερα το νομοσχέδιο</w:t>
      </w:r>
      <w:r>
        <w:rPr>
          <w:rFonts w:eastAsia="Times New Roman"/>
          <w:szCs w:val="24"/>
        </w:rPr>
        <w:t>:</w:t>
      </w:r>
      <w:r>
        <w:rPr>
          <w:rFonts w:eastAsia="Times New Roman"/>
          <w:szCs w:val="24"/>
        </w:rPr>
        <w:t xml:space="preserve"> «</w:t>
      </w:r>
      <w:r w:rsidRPr="00FD4EDC">
        <w:rPr>
          <w:rFonts w:eastAsia="Times New Roman"/>
          <w:szCs w:val="24"/>
        </w:rPr>
        <w:t>Πανεπιστήμιο Ιωαννίνων, Ιόνιο Πανεπιστήμιο και άλλες διατάξεις</w:t>
      </w:r>
      <w:r>
        <w:rPr>
          <w:rFonts w:eastAsia="Times New Roman"/>
          <w:szCs w:val="24"/>
        </w:rPr>
        <w:t>» που κατατέθηκε από το Υπουργείο Παιδείας, Έρευνας και Θρησκευμάτων. Πρόκειται για ένα νομοσχέδι</w:t>
      </w:r>
      <w:r>
        <w:rPr>
          <w:rFonts w:eastAsia="Times New Roman"/>
          <w:szCs w:val="24"/>
        </w:rPr>
        <w:t xml:space="preserve">ο που αποτυπώνει το κυβερνητικό όραμα για τον ενιαίο χώρο της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κπαίδευσης. Αποτελεί συνέχεια προηγούμενων νομοθετημάτων που έχουν στόχο την αναβάθμιση των ΑΕΙ, την ανάπτυξη της έρευνας και αποτελεί ψηφίδα σε μια σειρά από ενοποιήσεις που θα λάβουν</w:t>
      </w:r>
      <w:r>
        <w:rPr>
          <w:rFonts w:eastAsia="Times New Roman"/>
          <w:szCs w:val="24"/>
        </w:rPr>
        <w:t xml:space="preserve"> χώρα το επόμενο χρονικό διάστημα, όπου αυτό είναι αναγκαίο και εφικτό. </w:t>
      </w:r>
    </w:p>
    <w:p w14:paraId="044653DC"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Κυβέρνηση δίνει το στίγμα της για το πώς βλέπει την </w:t>
      </w:r>
      <w:r>
        <w:rPr>
          <w:rFonts w:eastAsia="Times New Roman"/>
          <w:szCs w:val="24"/>
        </w:rPr>
        <w:t>α</w:t>
      </w:r>
      <w:r>
        <w:rPr>
          <w:rFonts w:eastAsia="Times New Roman"/>
          <w:szCs w:val="24"/>
        </w:rPr>
        <w:t xml:space="preserve">νώτατη </w:t>
      </w:r>
      <w:r>
        <w:rPr>
          <w:rFonts w:eastAsia="Times New Roman"/>
          <w:szCs w:val="24"/>
        </w:rPr>
        <w:t>ε</w:t>
      </w:r>
      <w:r>
        <w:rPr>
          <w:rFonts w:eastAsia="Times New Roman"/>
          <w:szCs w:val="24"/>
        </w:rPr>
        <w:t>κπαίδευση στη χώρα. Σε μια εποχή γενικότερων ανακατατάξεων, ρευστότητας και δημιουργίας νέων συνεργασιών στο επίπεδο της</w:t>
      </w:r>
      <w:r>
        <w:rPr>
          <w:rFonts w:eastAsia="Times New Roman"/>
          <w:szCs w:val="24"/>
        </w:rPr>
        <w:t xml:space="preserve"> ακαδημαϊκής κοινότητας, καλούμαστε να απαντήσουμε στο ερώτημα: Τι είδους ανώτατη εκπαίδευση θέλουμε; </w:t>
      </w:r>
    </w:p>
    <w:p w14:paraId="044653DD"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Η φιλοσοφία της Κυβέρνησης είναι ότι χρειαζόμαστε ισχυρά </w:t>
      </w:r>
      <w:r>
        <w:rPr>
          <w:rFonts w:eastAsia="Times New Roman"/>
          <w:szCs w:val="24"/>
        </w:rPr>
        <w:t>α</w:t>
      </w:r>
      <w:r>
        <w:rPr>
          <w:rFonts w:eastAsia="Times New Roman"/>
          <w:szCs w:val="24"/>
        </w:rPr>
        <w:t xml:space="preserve">νώτατα </w:t>
      </w:r>
      <w:r>
        <w:rPr>
          <w:rFonts w:eastAsia="Times New Roman"/>
          <w:szCs w:val="24"/>
        </w:rPr>
        <w:t>ι</w:t>
      </w:r>
      <w:r>
        <w:rPr>
          <w:rFonts w:eastAsia="Times New Roman"/>
          <w:szCs w:val="24"/>
        </w:rPr>
        <w:t>δρύματα που θα προάγουν την έρευνα, θα εξασφαλίζουν τη μέγιστη ποιότητα διδασκαλίας στο</w:t>
      </w:r>
      <w:r>
        <w:rPr>
          <w:rFonts w:eastAsia="Times New Roman"/>
          <w:szCs w:val="24"/>
        </w:rPr>
        <w:t xml:space="preserve">υς φοιτητές και θα καταστούν ιδρύματα παγκόσμιας ακτινοβολίας και εμβέλειας. Οι τρεις πυλώνες, πάνω στους οποίους θα πρέπει να βασιστεί </w:t>
      </w:r>
      <w:r>
        <w:rPr>
          <w:rFonts w:eastAsia="Times New Roman"/>
          <w:szCs w:val="24"/>
        </w:rPr>
        <w:lastRenderedPageBreak/>
        <w:t>μια τέτοια συζήτηση, είναι η αρμονική καλλιέργεια ανθρωπιστικών και θετικών επιστημών, ποιες ενέργειες θα καταστήσουν τα</w:t>
      </w:r>
      <w:r>
        <w:rPr>
          <w:rFonts w:eastAsia="Times New Roman"/>
          <w:szCs w:val="24"/>
        </w:rPr>
        <w:t xml:space="preserve"> ελληνικά ΑΕΙ διεθνώς αναγνωρίσιμα, συμβάλλοντας στην κοινωνική και οικονομική ανάπτυξη της χώρας και πώς τα ΑΕΙ θα σχεδιάσουν το παρόν και το μέλλον της χώρας μας.</w:t>
      </w:r>
    </w:p>
    <w:p w14:paraId="044653DE" w14:textId="77777777" w:rsidR="00061F8F" w:rsidRDefault="00BE2594">
      <w:pPr>
        <w:spacing w:after="0" w:line="600" w:lineRule="auto"/>
        <w:ind w:firstLine="720"/>
        <w:jc w:val="both"/>
        <w:rPr>
          <w:rFonts w:eastAsia="Times New Roman"/>
          <w:szCs w:val="24"/>
        </w:rPr>
      </w:pPr>
      <w:r>
        <w:rPr>
          <w:rFonts w:eastAsia="Times New Roman"/>
          <w:szCs w:val="24"/>
        </w:rPr>
        <w:t>Για αυτά τα ζητήματα, επειδή είναι θέματα ουσίας που αφορούν στην ίδια την ύπαρξη και την δ</w:t>
      </w:r>
      <w:r>
        <w:rPr>
          <w:rFonts w:eastAsia="Times New Roman"/>
          <w:szCs w:val="24"/>
        </w:rPr>
        <w:t>εοντολογία των ΑΕΙ, οι κατ</w:t>
      </w:r>
      <w:r>
        <w:rPr>
          <w:rFonts w:eastAsia="Times New Roman"/>
          <w:szCs w:val="24"/>
        </w:rPr>
        <w:t xml:space="preserve">’ </w:t>
      </w:r>
      <w:r>
        <w:rPr>
          <w:rFonts w:eastAsia="Times New Roman"/>
          <w:szCs w:val="24"/>
        </w:rPr>
        <w:t xml:space="preserve">εξοχήν υπεύθυνοι να συζητήσουν και να απαντήσουν είναι τα ίδια τα </w:t>
      </w:r>
      <w:r>
        <w:rPr>
          <w:rFonts w:eastAsia="Times New Roman"/>
          <w:szCs w:val="24"/>
        </w:rPr>
        <w:t>ι</w:t>
      </w:r>
      <w:r>
        <w:rPr>
          <w:rFonts w:eastAsia="Times New Roman"/>
          <w:szCs w:val="24"/>
        </w:rPr>
        <w:t>δρύματα.</w:t>
      </w:r>
    </w:p>
    <w:p w14:paraId="044653DF" w14:textId="77777777" w:rsidR="00061F8F" w:rsidRDefault="00BE2594">
      <w:pPr>
        <w:spacing w:after="0" w:line="600" w:lineRule="auto"/>
        <w:ind w:firstLine="720"/>
        <w:jc w:val="both"/>
        <w:rPr>
          <w:rFonts w:eastAsia="Times New Roman"/>
          <w:szCs w:val="24"/>
        </w:rPr>
      </w:pPr>
      <w:r>
        <w:rPr>
          <w:rFonts w:eastAsia="Times New Roman"/>
          <w:szCs w:val="24"/>
        </w:rPr>
        <w:t>Ας δούμε μερικά από τα μέτρα που πήρε η Κυβέρνηση μέχρι τώρα συνέχεια των οποίων είναι και το παρόν νομοσχέδιο. Επιχείρησε να φέρει πιο κοντά τα Ιδρύματ</w:t>
      </w:r>
      <w:r>
        <w:rPr>
          <w:rFonts w:eastAsia="Times New Roman"/>
          <w:szCs w:val="24"/>
        </w:rPr>
        <w:t xml:space="preserve">α ΑΕΙ, ΤΕΙ και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με τη δημιουργία συνεργειών. Έδωσε ιδιαίτερο βάρος στη βελτίωση των ΕΠΑΛ που υπήρξαν για τα μεγάλα θύματα της κρίσης και των πολιτικών που ακολουθήθηκαν, θυμίζω την εποχή Αρβανιτόπουλου. Αυξήθηκε το ποσοστό των αποφοίτων τω</w:t>
      </w:r>
      <w:r>
        <w:rPr>
          <w:rFonts w:eastAsia="Times New Roman"/>
          <w:szCs w:val="24"/>
        </w:rPr>
        <w:t>ν ΕΠΑΛ στην τριτοβάθμια εκπαίδευση. Δόθηκαν πάνω από χίλιες θέσεις ΔΕΠ σε ΑΕΙ και ΤΕΙ. Αυξήθηκε 45% η χρηματοδό</w:t>
      </w:r>
      <w:r>
        <w:rPr>
          <w:rFonts w:eastAsia="Times New Roman"/>
          <w:szCs w:val="24"/>
        </w:rPr>
        <w:lastRenderedPageBreak/>
        <w:t>τηση στα ΑΕΙ μετά το 2015. Θεσπίστηκαν υποτροφίες για προπτυχιακούς και μεταπτυχιακούς φοιτητές και αυξήθηκε για πρώτη φορά η χρηματοδότηση της έ</w:t>
      </w:r>
      <w:r>
        <w:rPr>
          <w:rFonts w:eastAsia="Times New Roman"/>
          <w:szCs w:val="24"/>
        </w:rPr>
        <w:t>ρευνας σε πάνω από το 1% του ΑΕΠ φτάνοντας στο 1.750.000 ευρώ για την περσινή χρονιά.</w:t>
      </w:r>
    </w:p>
    <w:p w14:paraId="044653E0" w14:textId="77777777" w:rsidR="00061F8F" w:rsidRDefault="00BE2594">
      <w:pPr>
        <w:spacing w:after="0" w:line="600" w:lineRule="auto"/>
        <w:ind w:firstLine="720"/>
        <w:jc w:val="both"/>
        <w:rPr>
          <w:rFonts w:eastAsia="Times New Roman"/>
          <w:szCs w:val="24"/>
        </w:rPr>
      </w:pPr>
      <w:r>
        <w:rPr>
          <w:rFonts w:eastAsia="Times New Roman"/>
          <w:szCs w:val="24"/>
        </w:rPr>
        <w:t>Στη συνέχεια των παραπάνω μέτρων επιχειρείται η  δημιουργία του ενιαίου χώρου ανώτατης εκπαίδευσης. Σε αυτό το πλαίσιο με το παρόν νομοσχέδιο επιτυγχάνεται η δημιουργία δύο ισχυρών Ιδρυμάτων, τα οποία θα γίνουν σημεία αναφοράς και μοχλοί ανάπτυξης στην περ</w:t>
      </w:r>
      <w:r>
        <w:rPr>
          <w:rFonts w:eastAsia="Times New Roman"/>
          <w:szCs w:val="24"/>
        </w:rPr>
        <w:t>ιφέρειά τους, αλλά και στην ευρύτερη περιοχή των Βαλκανίων.</w:t>
      </w:r>
    </w:p>
    <w:p w14:paraId="044653E1" w14:textId="77777777" w:rsidR="00061F8F" w:rsidRDefault="00BE2594">
      <w:pPr>
        <w:spacing w:after="0" w:line="600" w:lineRule="auto"/>
        <w:ind w:firstLine="720"/>
        <w:jc w:val="both"/>
        <w:rPr>
          <w:rFonts w:eastAsia="Times New Roman"/>
          <w:szCs w:val="24"/>
        </w:rPr>
      </w:pPr>
      <w:r>
        <w:rPr>
          <w:rFonts w:eastAsia="Times New Roman"/>
          <w:szCs w:val="24"/>
        </w:rPr>
        <w:t>Το νομοσχέδιο αποτελεί προϊόν ενός ευρύτατου δημόσιου διαλόγου, ο οποίος αναπτύχθηκε όλο το προηγούμενο διάστημα και καταδείχθηκε και στις συζητήσεις της Επιτροπής Μορφωτικών Υποθέσεων με τους φορ</w:t>
      </w:r>
      <w:r>
        <w:rPr>
          <w:rFonts w:eastAsia="Times New Roman"/>
          <w:szCs w:val="24"/>
        </w:rPr>
        <w:t>είς. Ιδρύει νέα Τμήματα και Σχολές 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και τις ανάγκες των τοπικών κοινοτήτων και τις ιδιαίτερες αναπτυξιακές προοπτικές της κάθε περιοχής.</w:t>
      </w:r>
    </w:p>
    <w:p w14:paraId="044653E2"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Μιλάμε για </w:t>
      </w:r>
      <w:r>
        <w:rPr>
          <w:rFonts w:eastAsia="Times New Roman"/>
          <w:szCs w:val="24"/>
        </w:rPr>
        <w:t>τ</w:t>
      </w:r>
      <w:r>
        <w:rPr>
          <w:rFonts w:eastAsia="Times New Roman"/>
          <w:szCs w:val="24"/>
        </w:rPr>
        <w:t xml:space="preserve">μήματα και </w:t>
      </w:r>
      <w:r>
        <w:rPr>
          <w:rFonts w:eastAsia="Times New Roman"/>
          <w:szCs w:val="24"/>
        </w:rPr>
        <w:t>σ</w:t>
      </w:r>
      <w:r>
        <w:rPr>
          <w:rFonts w:eastAsia="Times New Roman"/>
          <w:szCs w:val="24"/>
        </w:rPr>
        <w:t>χολές που η ίδρυσή τους ήταν ήδη αιτήματα της πανεπιστημιακής κοινότητας, α</w:t>
      </w:r>
      <w:r>
        <w:rPr>
          <w:rFonts w:eastAsia="Times New Roman"/>
          <w:szCs w:val="24"/>
        </w:rPr>
        <w:t xml:space="preserve">λλά και των τοπικών κοινωνιών και της χώρας ολόκληρης από τη δεκαετία του 1990. Άρα δεν είναι ένα νομοσχέδιο που επιχειρεί μια κατ’ επίφαση </w:t>
      </w:r>
      <w:proofErr w:type="spellStart"/>
      <w:r>
        <w:rPr>
          <w:rFonts w:eastAsia="Times New Roman"/>
          <w:szCs w:val="24"/>
        </w:rPr>
        <w:t>ανωτατοποίηση</w:t>
      </w:r>
      <w:proofErr w:type="spellEnd"/>
      <w:r>
        <w:rPr>
          <w:rFonts w:eastAsia="Times New Roman"/>
          <w:szCs w:val="24"/>
        </w:rPr>
        <w:t xml:space="preserve"> των ΑΕΙ όπως έγινε στο παρελθόν, ούτε μια αυθαίρετη </w:t>
      </w:r>
      <w:proofErr w:type="spellStart"/>
      <w:r>
        <w:rPr>
          <w:rFonts w:eastAsia="Times New Roman"/>
          <w:szCs w:val="24"/>
        </w:rPr>
        <w:t>πανεπιστημιοποίησή</w:t>
      </w:r>
      <w:proofErr w:type="spellEnd"/>
      <w:r>
        <w:rPr>
          <w:rFonts w:eastAsia="Times New Roman"/>
          <w:szCs w:val="24"/>
        </w:rPr>
        <w:t xml:space="preserve"> τους. </w:t>
      </w:r>
    </w:p>
    <w:p w14:paraId="044653E3" w14:textId="77777777" w:rsidR="00061F8F" w:rsidRDefault="00BE2594">
      <w:pPr>
        <w:spacing w:after="0" w:line="600" w:lineRule="auto"/>
        <w:ind w:firstLine="720"/>
        <w:jc w:val="both"/>
        <w:rPr>
          <w:rFonts w:eastAsia="Times New Roman"/>
          <w:szCs w:val="24"/>
        </w:rPr>
      </w:pPr>
      <w:r>
        <w:rPr>
          <w:rFonts w:eastAsia="Times New Roman"/>
          <w:szCs w:val="24"/>
        </w:rPr>
        <w:t xml:space="preserve">Οι νέες </w:t>
      </w:r>
      <w:r>
        <w:rPr>
          <w:rFonts w:eastAsia="Times New Roman"/>
          <w:szCs w:val="24"/>
        </w:rPr>
        <w:t>σ</w:t>
      </w:r>
      <w:r>
        <w:rPr>
          <w:rFonts w:eastAsia="Times New Roman"/>
          <w:szCs w:val="24"/>
        </w:rPr>
        <w:t>χολές που δημιο</w:t>
      </w:r>
      <w:r>
        <w:rPr>
          <w:rFonts w:eastAsia="Times New Roman"/>
          <w:szCs w:val="24"/>
        </w:rPr>
        <w:t>υργούνται στο Πανεπιστήμιο Ιωαννίνων είναι η Σχολή Εφαρμογών Πληροφορικής και Τηλεπικοινωνιών στην Άρτα, η Σχολή Γεωπονίας στην Άρτα, η Σχολή Κοινωνικών Επιστημών στα Γιάννενα και η Σχολή Μουσικών Σπουδών στην Άρτα, ενώ η Σχολή Οικονομικών και Κοινωνικών Ε</w:t>
      </w:r>
      <w:r>
        <w:rPr>
          <w:rFonts w:eastAsia="Times New Roman"/>
          <w:szCs w:val="24"/>
        </w:rPr>
        <w:t xml:space="preserve">πιστημών μετονομάζεται σε Σχολή Οικονομικών και Διοικητικών Επιστημών. </w:t>
      </w:r>
    </w:p>
    <w:p w14:paraId="044653E4" w14:textId="77777777" w:rsidR="00061F8F" w:rsidRDefault="00BE2594">
      <w:pPr>
        <w:spacing w:after="0" w:line="600" w:lineRule="auto"/>
        <w:ind w:firstLine="720"/>
        <w:jc w:val="both"/>
        <w:rPr>
          <w:rFonts w:eastAsia="Times New Roman"/>
          <w:szCs w:val="24"/>
        </w:rPr>
      </w:pPr>
      <w:r>
        <w:rPr>
          <w:rFonts w:eastAsia="Times New Roman"/>
          <w:szCs w:val="24"/>
        </w:rPr>
        <w:t>Στο Ιόνιο Πανεπιστήμιο ιδρύονται η Σχολή Περιβάλλοντος στη Ζάκυνθο και η Σχολή Κοινωνικών Επιστημών στην Κέρκυρα.</w:t>
      </w:r>
    </w:p>
    <w:p w14:paraId="044653E5" w14:textId="77777777" w:rsidR="00061F8F" w:rsidRDefault="00BE2594">
      <w:pPr>
        <w:spacing w:after="0" w:line="600" w:lineRule="auto"/>
        <w:ind w:firstLine="720"/>
        <w:jc w:val="both"/>
        <w:rPr>
          <w:rFonts w:eastAsia="Times New Roman"/>
          <w:szCs w:val="24"/>
        </w:rPr>
      </w:pPr>
      <w:r>
        <w:rPr>
          <w:rFonts w:eastAsia="Times New Roman"/>
          <w:szCs w:val="24"/>
        </w:rPr>
        <w:t>Επίσης</w:t>
      </w:r>
      <w:r>
        <w:rPr>
          <w:rFonts w:eastAsia="Times New Roman"/>
          <w:szCs w:val="24"/>
        </w:rPr>
        <w:t xml:space="preserve"> το νομοσχέδιο προβλέπει την ίδρυση των εξής Τμημάτων στο Πανεπιστήμιο Ιωαννίνων</w:t>
      </w:r>
      <w:r w:rsidRPr="00830FCD">
        <w:rPr>
          <w:rFonts w:eastAsia="Times New Roman"/>
          <w:szCs w:val="24"/>
        </w:rPr>
        <w:t>:</w:t>
      </w:r>
      <w:r>
        <w:rPr>
          <w:rFonts w:eastAsia="Times New Roman"/>
          <w:szCs w:val="24"/>
        </w:rPr>
        <w:t xml:space="preserve"> Νοσηλευτικής, </w:t>
      </w:r>
      <w:proofErr w:type="spellStart"/>
      <w:r>
        <w:rPr>
          <w:rFonts w:eastAsia="Times New Roman"/>
          <w:szCs w:val="24"/>
        </w:rPr>
        <w:t>Λογοθεραπείας</w:t>
      </w:r>
      <w:proofErr w:type="spellEnd"/>
      <w:r>
        <w:rPr>
          <w:rFonts w:eastAsia="Times New Roman"/>
          <w:szCs w:val="24"/>
        </w:rPr>
        <w:t xml:space="preserve">, Αγωγής και Φροντίδας στην Πρώιμη Παιδική Ηλικία, </w:t>
      </w:r>
      <w:r>
        <w:rPr>
          <w:rFonts w:eastAsia="Times New Roman"/>
          <w:szCs w:val="24"/>
        </w:rPr>
        <w:lastRenderedPageBreak/>
        <w:t>Λογιστικής και Χρηματοοικονομικής, Μουσικών Σπουδών, Εφαρμογών Πληροφορικής και Τηλεπικοινωνιών,</w:t>
      </w:r>
      <w:r>
        <w:rPr>
          <w:rFonts w:eastAsia="Times New Roman"/>
          <w:szCs w:val="24"/>
        </w:rPr>
        <w:t xml:space="preserve"> Γεωπονίας, Ψυχολογίας, Μετάφρασης και Διερμηνείας, Επιστημών Τροφίμων και Διατροφής και Μηχανολόγων Μηχανικών.</w:t>
      </w:r>
    </w:p>
    <w:p w14:paraId="044653E6" w14:textId="77777777" w:rsidR="00061F8F" w:rsidRDefault="00BE2594">
      <w:pPr>
        <w:spacing w:after="0" w:line="600" w:lineRule="auto"/>
        <w:ind w:firstLine="720"/>
        <w:jc w:val="both"/>
        <w:rPr>
          <w:rFonts w:eastAsia="Times New Roman"/>
          <w:szCs w:val="24"/>
        </w:rPr>
      </w:pPr>
      <w:r>
        <w:rPr>
          <w:rFonts w:eastAsia="Times New Roman"/>
          <w:szCs w:val="24"/>
        </w:rPr>
        <w:t>Στο Ιόνιο Πανεπιστήμιο προβλέπεται η ίδρυση των εξής Τμημάτων</w:t>
      </w:r>
      <w:r w:rsidRPr="00830FCD">
        <w:rPr>
          <w:rFonts w:eastAsia="Times New Roman"/>
          <w:szCs w:val="24"/>
        </w:rPr>
        <w:t>:</w:t>
      </w:r>
      <w:r>
        <w:rPr>
          <w:rFonts w:eastAsia="Times New Roman"/>
          <w:szCs w:val="24"/>
        </w:rPr>
        <w:t xml:space="preserve"> Εθνομουσικολογίας, Επιστήμης και Τεχνολογίας Τροφίμων, Περιβάλλοντος, Περιφερειακ</w:t>
      </w:r>
      <w:r>
        <w:rPr>
          <w:rFonts w:eastAsia="Times New Roman"/>
          <w:szCs w:val="24"/>
        </w:rPr>
        <w:t>ής Ανάπτυξης, Τουρισμού και Ψηφιακών Μέσων και Επικοινωνίας.</w:t>
      </w:r>
    </w:p>
    <w:p w14:paraId="044653E7" w14:textId="77777777" w:rsidR="00061F8F" w:rsidRDefault="00BE2594">
      <w:pPr>
        <w:spacing w:after="0" w:line="600" w:lineRule="auto"/>
        <w:ind w:firstLine="720"/>
        <w:jc w:val="both"/>
        <w:rPr>
          <w:rFonts w:eastAsia="Times New Roman"/>
          <w:szCs w:val="24"/>
        </w:rPr>
      </w:pPr>
      <w:r>
        <w:rPr>
          <w:rFonts w:eastAsia="Times New Roman"/>
          <w:szCs w:val="24"/>
        </w:rPr>
        <w:t xml:space="preserve">Θυμίζω πάλι ότι πολλές από αυτές τις </w:t>
      </w:r>
      <w:r>
        <w:rPr>
          <w:rFonts w:eastAsia="Times New Roman"/>
          <w:szCs w:val="24"/>
        </w:rPr>
        <w:t>σ</w:t>
      </w:r>
      <w:r>
        <w:rPr>
          <w:rFonts w:eastAsia="Times New Roman"/>
          <w:szCs w:val="24"/>
        </w:rPr>
        <w:t xml:space="preserve">χολές και τα </w:t>
      </w:r>
      <w:r>
        <w:rPr>
          <w:rFonts w:eastAsia="Times New Roman"/>
          <w:szCs w:val="24"/>
        </w:rPr>
        <w:t>τ</w:t>
      </w:r>
      <w:r>
        <w:rPr>
          <w:rFonts w:eastAsia="Times New Roman"/>
          <w:szCs w:val="24"/>
        </w:rPr>
        <w:t>μήματα ήταν απαίτηση όχι μόνο των κοινωνιών και των πανεπιστημίων από το 1990, αλλά και ανάγκη για να αναπτυχθούν αυτές οι περιοχές ακόμη περισ</w:t>
      </w:r>
      <w:r>
        <w:rPr>
          <w:rFonts w:eastAsia="Times New Roman"/>
          <w:szCs w:val="24"/>
        </w:rPr>
        <w:t>σότερο.</w:t>
      </w:r>
    </w:p>
    <w:p w14:paraId="044653E8" w14:textId="77777777" w:rsidR="00061F8F" w:rsidRDefault="00BE2594">
      <w:pPr>
        <w:spacing w:after="0" w:line="600" w:lineRule="auto"/>
        <w:ind w:firstLine="720"/>
        <w:jc w:val="both"/>
        <w:rPr>
          <w:rFonts w:eastAsia="Times New Roman"/>
          <w:szCs w:val="24"/>
        </w:rPr>
      </w:pPr>
      <w:r>
        <w:rPr>
          <w:rFonts w:eastAsia="Times New Roman"/>
          <w:szCs w:val="24"/>
        </w:rPr>
        <w:t xml:space="preserve">Επιπλέον το νομοσχέδιο προβλέπει την ίδρυση δύο </w:t>
      </w:r>
      <w:r>
        <w:rPr>
          <w:rFonts w:eastAsia="Times New Roman"/>
          <w:szCs w:val="24"/>
        </w:rPr>
        <w:t>π</w:t>
      </w:r>
      <w:r>
        <w:rPr>
          <w:rFonts w:eastAsia="Times New Roman"/>
          <w:szCs w:val="24"/>
        </w:rPr>
        <w:t xml:space="preserve">ανεπιστημιακών </w:t>
      </w:r>
      <w:r>
        <w:rPr>
          <w:rFonts w:eastAsia="Times New Roman"/>
          <w:szCs w:val="24"/>
        </w:rPr>
        <w:t>ε</w:t>
      </w:r>
      <w:r>
        <w:rPr>
          <w:rFonts w:eastAsia="Times New Roman"/>
          <w:szCs w:val="24"/>
        </w:rPr>
        <w:t xml:space="preserve">ρευνητικών </w:t>
      </w:r>
      <w:r>
        <w:rPr>
          <w:rFonts w:eastAsia="Times New Roman"/>
          <w:szCs w:val="24"/>
        </w:rPr>
        <w:t>κ</w:t>
      </w:r>
      <w:r>
        <w:rPr>
          <w:rFonts w:eastAsia="Times New Roman"/>
          <w:szCs w:val="24"/>
        </w:rPr>
        <w:t>έντρων ένα για κάθε πανεπιστήμιο. Πρόκειται για εμβληματική νομοθετική πρωτοβουλία που θεσμοθετεί ένα πάγιο αίτημα της πανεπιστημιακής κοινότητας. Η συγκεκριμένη διάταξη έ</w:t>
      </w:r>
      <w:r>
        <w:rPr>
          <w:rFonts w:eastAsia="Times New Roman"/>
          <w:szCs w:val="24"/>
        </w:rPr>
        <w:t xml:space="preserve">ρχεται ως φυσική συνέχεια της κυβερνητικής επιλογής να στηριχθεί για πρώτη φορά ο τομέας της έρευνας στη χώρα. Αυτό αποδεικνύεται από τη δημιουργία θέσεων </w:t>
      </w:r>
      <w:r>
        <w:rPr>
          <w:rFonts w:eastAsia="Times New Roman"/>
          <w:szCs w:val="24"/>
        </w:rPr>
        <w:lastRenderedPageBreak/>
        <w:t xml:space="preserve">εργασίας σε </w:t>
      </w:r>
      <w:r>
        <w:rPr>
          <w:rFonts w:eastAsia="Times New Roman"/>
          <w:szCs w:val="24"/>
        </w:rPr>
        <w:t>π</w:t>
      </w:r>
      <w:r>
        <w:rPr>
          <w:rFonts w:eastAsia="Times New Roman"/>
          <w:szCs w:val="24"/>
        </w:rPr>
        <w:t xml:space="preserve">ανεπιστήμια και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της χώρας κάτι που είχε εκλείψει τα τελευταία επτά χρό</w:t>
      </w:r>
      <w:r>
        <w:rPr>
          <w:rFonts w:eastAsia="Times New Roman"/>
          <w:szCs w:val="24"/>
        </w:rPr>
        <w:t>νια, γι’ αυτό εγκρίθηκαν άλλωστε από το Υπουργείο χίλιες νέες θέσεις μελών ΔΕΠ και εκατό νέες θέσεις ερευνητών για τη διετία 2017 - 2018.</w:t>
      </w:r>
    </w:p>
    <w:p w14:paraId="044653E9" w14:textId="77777777" w:rsidR="00061F8F" w:rsidRDefault="00BE2594">
      <w:pPr>
        <w:spacing w:after="0" w:line="600" w:lineRule="auto"/>
        <w:ind w:firstLine="720"/>
        <w:jc w:val="both"/>
        <w:rPr>
          <w:rFonts w:eastAsia="Times New Roman"/>
          <w:szCs w:val="24"/>
        </w:rPr>
      </w:pPr>
      <w:r>
        <w:rPr>
          <w:rFonts w:eastAsia="Times New Roman"/>
          <w:szCs w:val="24"/>
        </w:rPr>
        <w:t xml:space="preserve">Σκοπός του κάθε </w:t>
      </w:r>
      <w:r>
        <w:rPr>
          <w:rFonts w:eastAsia="Times New Roman"/>
          <w:szCs w:val="24"/>
        </w:rPr>
        <w:t>κ</w:t>
      </w:r>
      <w:r>
        <w:rPr>
          <w:rFonts w:eastAsia="Times New Roman"/>
          <w:szCs w:val="24"/>
        </w:rPr>
        <w:t>έντρου θα είναι η διεξαγωγή βασικής και εφαρμοσμένης έρευνας προς όφελος της ελληνικής κοινωνίας συνο</w:t>
      </w:r>
      <w:r>
        <w:rPr>
          <w:rFonts w:eastAsia="Times New Roman"/>
          <w:szCs w:val="24"/>
        </w:rPr>
        <w:t>λικά. Η εξειδίκευση νέων επιστημόνων, η παροχή υπηρεσιών σε δημόσιους και ιδιωτικούς φορείς, η προβολή της ελληνικής γλώσσας και του πολιτισμού στο εξωτερικό και η διαμεσολάβηση ανάμεσα στο δημόσιο και ιδιωτικό τομέα θα είναι από τις μέριμνες και τις φροντ</w:t>
      </w:r>
      <w:r>
        <w:rPr>
          <w:rFonts w:eastAsia="Times New Roman"/>
          <w:szCs w:val="24"/>
        </w:rPr>
        <w:t xml:space="preserve">ίδες αυτών των </w:t>
      </w:r>
      <w:r>
        <w:rPr>
          <w:rFonts w:eastAsia="Times New Roman"/>
          <w:szCs w:val="24"/>
        </w:rPr>
        <w:t>κ</w:t>
      </w:r>
      <w:r>
        <w:rPr>
          <w:rFonts w:eastAsia="Times New Roman"/>
          <w:szCs w:val="24"/>
        </w:rPr>
        <w:t>έντρων.</w:t>
      </w:r>
    </w:p>
    <w:p w14:paraId="044653E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Ε</w:t>
      </w:r>
      <w:r>
        <w:rPr>
          <w:rFonts w:eastAsia="Times New Roman" w:cs="Times New Roman"/>
          <w:szCs w:val="24"/>
        </w:rPr>
        <w:t xml:space="preserve">ρευνητικό </w:t>
      </w:r>
      <w:r>
        <w:rPr>
          <w:rFonts w:eastAsia="Times New Roman" w:cs="Times New Roman"/>
          <w:szCs w:val="24"/>
        </w:rPr>
        <w:t>Κ</w:t>
      </w:r>
      <w:r>
        <w:rPr>
          <w:rFonts w:eastAsia="Times New Roman" w:cs="Times New Roman"/>
          <w:szCs w:val="24"/>
        </w:rPr>
        <w:t xml:space="preserve">έντρο του Πανεπιστημίου Ιωαννίνων προβλέπεται να λειτουργήσει με τα εξής πέντε </w:t>
      </w:r>
      <w:r>
        <w:rPr>
          <w:rFonts w:eastAsia="Times New Roman" w:cs="Times New Roman"/>
          <w:szCs w:val="24"/>
        </w:rPr>
        <w:t>ι</w:t>
      </w:r>
      <w:r>
        <w:rPr>
          <w:rFonts w:eastAsia="Times New Roman" w:cs="Times New Roman"/>
          <w:szCs w:val="24"/>
        </w:rPr>
        <w:t xml:space="preserve">νστιτούτα: </w:t>
      </w:r>
      <w:proofErr w:type="spellStart"/>
      <w:r>
        <w:rPr>
          <w:rFonts w:eastAsia="Times New Roman" w:cs="Times New Roman"/>
          <w:szCs w:val="24"/>
        </w:rPr>
        <w:t>Βιοεπιστημών</w:t>
      </w:r>
      <w:proofErr w:type="spellEnd"/>
      <w:r>
        <w:rPr>
          <w:rFonts w:eastAsia="Times New Roman" w:cs="Times New Roman"/>
          <w:szCs w:val="24"/>
        </w:rPr>
        <w:t>, Περιβάλλοντος και Αειφόρου Ανάπτυξης, Επιστημών Υλικών και Υπολογισμών, Ανθρωπιστικών και Κοινωνικών Σπουδών, Οι</w:t>
      </w:r>
      <w:r>
        <w:rPr>
          <w:rFonts w:eastAsia="Times New Roman" w:cs="Times New Roman"/>
          <w:szCs w:val="24"/>
        </w:rPr>
        <w:t xml:space="preserve">κονομικής Ανάλυσης και Αλληλέγγυας Οικονομίας. </w:t>
      </w:r>
    </w:p>
    <w:p w14:paraId="044653E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Ερευνητικό Κέντρο του Ιονίου Πανεπιστημίου προβλέπεται να λειτουργήσει με δύο ινστιτούτα: το Ινστιτούτο </w:t>
      </w:r>
      <w:proofErr w:type="spellStart"/>
      <w:r>
        <w:rPr>
          <w:rFonts w:eastAsia="Times New Roman" w:cs="Times New Roman"/>
          <w:szCs w:val="24"/>
        </w:rPr>
        <w:t>Βιοεπιστημών</w:t>
      </w:r>
      <w:proofErr w:type="spellEnd"/>
      <w:r>
        <w:rPr>
          <w:rFonts w:eastAsia="Times New Roman" w:cs="Times New Roman"/>
          <w:szCs w:val="24"/>
        </w:rPr>
        <w:t>, Βιοτεχνολογίας,</w:t>
      </w:r>
      <w:r w:rsidRPr="00F72E22">
        <w:rPr>
          <w:rFonts w:eastAsia="Times New Roman" w:cs="Times New Roman"/>
          <w:szCs w:val="24"/>
        </w:rPr>
        <w:t xml:space="preserve"> </w:t>
      </w:r>
      <w:r>
        <w:rPr>
          <w:rFonts w:eastAsia="Times New Roman" w:cs="Times New Roman"/>
          <w:szCs w:val="24"/>
        </w:rPr>
        <w:t>Επιστήμης Τροφίμων και Περιβάλλοντος και το Ινστιτούτο Μουσικής και Καλ</w:t>
      </w:r>
      <w:r>
        <w:rPr>
          <w:rFonts w:eastAsia="Times New Roman" w:cs="Times New Roman"/>
          <w:szCs w:val="24"/>
        </w:rPr>
        <w:t xml:space="preserve">λιτεχνικής Δημιουργίας. </w:t>
      </w:r>
    </w:p>
    <w:p w14:paraId="044653E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Στην Άρτα, επιπροσθέτως, ιδρύεται το Πρότυπο </w:t>
      </w:r>
      <w:proofErr w:type="spellStart"/>
      <w:r>
        <w:rPr>
          <w:rFonts w:eastAsia="Times New Roman" w:cs="Times New Roman"/>
          <w:szCs w:val="24"/>
        </w:rPr>
        <w:t>Αγροτοδιατροφικό</w:t>
      </w:r>
      <w:proofErr w:type="spellEnd"/>
      <w:r>
        <w:rPr>
          <w:rFonts w:eastAsia="Times New Roman" w:cs="Times New Roman"/>
          <w:szCs w:val="24"/>
        </w:rPr>
        <w:t xml:space="preserve"> Τεχνολογικό Πάρκο Ηπείρου, το ΠΑΤΕΠΗ, το οποίο σε συνεργασία με τη Γεωπονική Σχολή θα σχεδιάζει και θα πραγματοποιεί παραγωγικές δραστηριότητες αγροτικής και οικολογικής</w:t>
      </w:r>
      <w:r>
        <w:rPr>
          <w:rFonts w:eastAsia="Times New Roman" w:cs="Times New Roman"/>
          <w:szCs w:val="24"/>
        </w:rPr>
        <w:t xml:space="preserve"> κατεύθυνσης, μια πρωτοβουλία η οποία βασιζόμενη στην αγροτική οικονομία της Περιφέρειας Ηπείρου θα εξασφαλίσει τη βελτίωση, τον εκσυγχρονισμό και την ανάπτυξη της αγροτικής παραγωγής της περιοχής, βοηθώντας στην ενίσχυση της τοπικής κοινωνίας και εξασφαλί</w:t>
      </w:r>
      <w:r>
        <w:rPr>
          <w:rFonts w:eastAsia="Times New Roman" w:cs="Times New Roman"/>
          <w:szCs w:val="24"/>
        </w:rPr>
        <w:t xml:space="preserve">ζοντας θέσεις εργασίας σε μια περίοδο ιδιαίτερα κρίσιμη για την ανεργία στη χώρα. </w:t>
      </w:r>
    </w:p>
    <w:p w14:paraId="044653E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σταθώ στη μεθοδολογία που ακολουθήθηκε για την κατάρτιση του σημερινού νομοσχεδίου. Σε κάθε ίδρυμα συγκροτήθηκαν επιτροπές αποτελούμενες από μέ</w:t>
      </w:r>
      <w:r>
        <w:rPr>
          <w:rFonts w:eastAsia="Times New Roman" w:cs="Times New Roman"/>
          <w:szCs w:val="24"/>
        </w:rPr>
        <w:t xml:space="preserve">λη των πρυτανικών αρχών και μελών ΔΕΠ των ιδρυμάτων με έναν εκπρόσωπο του Υπουργείου. Το αυστηρό πλαίσιο </w:t>
      </w:r>
      <w:r>
        <w:rPr>
          <w:rFonts w:eastAsia="Times New Roman" w:cs="Times New Roman"/>
          <w:szCs w:val="24"/>
        </w:rPr>
        <w:lastRenderedPageBreak/>
        <w:t>για το οποίο κλήθηκαν οι επιτροπές να βγάλουν τα πορίσματά τους περιλάμβανε κυρίως τα ποιοτικά και ποσοτικά χαρακτηριστικά των ιδρυμάτων: υποδομές, ιστ</w:t>
      </w:r>
      <w:r>
        <w:rPr>
          <w:rFonts w:eastAsia="Times New Roman" w:cs="Times New Roman"/>
          <w:szCs w:val="24"/>
        </w:rPr>
        <w:t xml:space="preserve">ορικό ανταγωνιστικών χρηματοδοτήσεων, προσφερόμενο εκπαιδευτικό ερευνητικό έργο, απήχηση στην ελληνική και διεθνή επιστημονική κοινότητα, προοπτική για το μέλλον και τον στρατηγικό σχεδιασμό των ιδρυμάτων. </w:t>
      </w:r>
    </w:p>
    <w:p w14:paraId="044653E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Τα πορίσματα των επιτροπών συζητήθηκαν από τις συ</w:t>
      </w:r>
      <w:r>
        <w:rPr>
          <w:rFonts w:eastAsia="Times New Roman" w:cs="Times New Roman"/>
          <w:szCs w:val="24"/>
        </w:rPr>
        <w:t xml:space="preserve">γκλήτους και την πανεπιστημιακή κοινότητα κάθε ιδρύματος. Στη συνέχεια το νομοσχέδιο τέθηκε στη δημόσια διαβούλευση, για να πάρει τη σημερινή του μορφή για χρόνο επαρκέστατο. </w:t>
      </w:r>
    </w:p>
    <w:p w14:paraId="044653E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Γίνεται προφανές ότι η διαδικασία που ακολουθήθηκε δεν έχει κα</w:t>
      </w:r>
      <w:r>
        <w:rPr>
          <w:rFonts w:eastAsia="Times New Roman" w:cs="Times New Roman"/>
          <w:szCs w:val="24"/>
        </w:rPr>
        <w:t>μ</w:t>
      </w:r>
      <w:r>
        <w:rPr>
          <w:rFonts w:eastAsia="Times New Roman" w:cs="Times New Roman"/>
          <w:szCs w:val="24"/>
        </w:rPr>
        <w:t xml:space="preserve">μία σχέση με τις αυταρχικές διαδικασίες που ακολουθούσε η </w:t>
      </w:r>
      <w:r w:rsidRPr="00246D67">
        <w:rPr>
          <w:rFonts w:eastAsia="Times New Roman" w:cs="Times New Roman"/>
          <w:szCs w:val="24"/>
        </w:rPr>
        <w:t>Νέα Δημοκρατία</w:t>
      </w:r>
      <w:r>
        <w:rPr>
          <w:rFonts w:eastAsia="Times New Roman" w:cs="Times New Roman"/>
          <w:szCs w:val="24"/>
        </w:rPr>
        <w:t xml:space="preserve"> και το ΠΑΣΟΚ όταν με λογιστικούς όρους και χωρίς ακαδημαϊκά κριτήρια έκαναν </w:t>
      </w:r>
      <w:proofErr w:type="spellStart"/>
      <w:r>
        <w:rPr>
          <w:rFonts w:eastAsia="Times New Roman" w:cs="Times New Roman"/>
          <w:szCs w:val="24"/>
        </w:rPr>
        <w:t>εκατόν</w:t>
      </w:r>
      <w:proofErr w:type="spellEnd"/>
      <w:r>
        <w:rPr>
          <w:rFonts w:eastAsia="Times New Roman" w:cs="Times New Roman"/>
          <w:szCs w:val="24"/>
        </w:rPr>
        <w:t xml:space="preserve"> είκοσι εννέα καταργήσεις και συγχωνεύσεις σχολών και τμημάτων σε μια διαδικασία που αποτέλεσε ντροπή</w:t>
      </w:r>
      <w:r>
        <w:rPr>
          <w:rFonts w:eastAsia="Times New Roman" w:cs="Times New Roman"/>
          <w:szCs w:val="24"/>
        </w:rPr>
        <w:t xml:space="preserve"> για την τριτοβάθμια εκπαίδευση και το δημοκρατικό πολίτευμα. </w:t>
      </w:r>
    </w:p>
    <w:p w14:paraId="044653F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θυμίσω εδώ ότι το 2014 ο κ. </w:t>
      </w:r>
      <w:proofErr w:type="spellStart"/>
      <w:r>
        <w:rPr>
          <w:rFonts w:eastAsia="Times New Roman" w:cs="Times New Roman"/>
          <w:szCs w:val="24"/>
        </w:rPr>
        <w:t>Σταϊκούρας</w:t>
      </w:r>
      <w:proofErr w:type="spellEnd"/>
      <w:r>
        <w:rPr>
          <w:rFonts w:eastAsia="Times New Roman" w:cs="Times New Roman"/>
          <w:szCs w:val="24"/>
        </w:rPr>
        <w:t xml:space="preserve"> κατήγγειλε το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xml:space="preserve"> -γιατί γι’ αυτό ακριβώς μιλάω- λέγοντας ότι δεν πέτυχε απολύτως τίποτα και δεν υπήρχε κανένας λόγος να πληρωθούν και </w:t>
      </w:r>
      <w:r>
        <w:rPr>
          <w:rFonts w:eastAsia="Times New Roman" w:cs="Times New Roman"/>
          <w:szCs w:val="24"/>
        </w:rPr>
        <w:t xml:space="preserve">οι εξήντα χιλιάδες που πληρώθηκαν τότε για να γίνει η μελέτη. </w:t>
      </w:r>
    </w:p>
    <w:p w14:paraId="044653F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Στον αντίποδα, λοιπόν, του </w:t>
      </w:r>
      <w:r>
        <w:rPr>
          <w:rFonts w:eastAsia="Times New Roman" w:cs="Times New Roman"/>
          <w:szCs w:val="24"/>
        </w:rPr>
        <w:t>σ</w:t>
      </w:r>
      <w:r>
        <w:rPr>
          <w:rFonts w:eastAsia="Times New Roman" w:cs="Times New Roman"/>
          <w:szCs w:val="24"/>
        </w:rPr>
        <w:t xml:space="preserve">χεδίου </w:t>
      </w:r>
      <w:r>
        <w:rPr>
          <w:rFonts w:eastAsia="Times New Roman" w:cs="Times New Roman"/>
          <w:szCs w:val="24"/>
        </w:rPr>
        <w:t>«</w:t>
      </w:r>
      <w:r>
        <w:rPr>
          <w:rFonts w:eastAsia="Times New Roman" w:cs="Times New Roman"/>
          <w:szCs w:val="24"/>
        </w:rPr>
        <w:t>ΑΘΗΝΑ</w:t>
      </w:r>
      <w:r>
        <w:rPr>
          <w:rFonts w:eastAsia="Times New Roman" w:cs="Times New Roman"/>
          <w:szCs w:val="24"/>
        </w:rPr>
        <w:t>»</w:t>
      </w:r>
      <w:r>
        <w:rPr>
          <w:rFonts w:eastAsia="Times New Roman" w:cs="Times New Roman"/>
          <w:szCs w:val="24"/>
        </w:rPr>
        <w:t>, εμείς επιλέξαμε τον δύσκολο δρόμο, τον ανηφορικό, όπως θα μας προέτρεπε και ο Καζαντζάκης, έναν δρόμο που τελικά εκ του αποτελέσματος άξιζε να διασχί</w:t>
      </w:r>
      <w:r>
        <w:rPr>
          <w:rFonts w:eastAsia="Times New Roman" w:cs="Times New Roman"/>
          <w:szCs w:val="24"/>
        </w:rPr>
        <w:t>σουμε διότι αποδείχθηκε ότι μέσα από θέσεις, αντιθέσεις και εν τέλει συνθέσεις μπορούμε να βρούμε έναν κοινό τόπο και τον βρήκαμε. Με αυτή την από κάτω διαδικασία δημιουργήθηκαν οι μεγαλύτερες δυνατές συναινέσεις και βρέθηκαν οι ευρύτερες κοινωνικές συμμαχ</w:t>
      </w:r>
      <w:r>
        <w:rPr>
          <w:rFonts w:eastAsia="Times New Roman" w:cs="Times New Roman"/>
          <w:szCs w:val="24"/>
        </w:rPr>
        <w:t xml:space="preserve">ίες οι οποίες οδηγούν, κατά τη γνώμη μας, στο βέλτιστο αποτέλεσμα. </w:t>
      </w:r>
    </w:p>
    <w:p w14:paraId="044653F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Τα δύο </w:t>
      </w:r>
      <w:r>
        <w:rPr>
          <w:rFonts w:eastAsia="Times New Roman" w:cs="Times New Roman"/>
          <w:szCs w:val="24"/>
        </w:rPr>
        <w:t>ι</w:t>
      </w:r>
      <w:r>
        <w:rPr>
          <w:rFonts w:eastAsia="Times New Roman" w:cs="Times New Roman"/>
          <w:szCs w:val="24"/>
        </w:rPr>
        <w:t>δρύματα λοιπόν που συστήνονται προκύπτουν με βάση τις ανάγκες, τις συνθήκες, τα δεδομένα και τους</w:t>
      </w:r>
      <w:r w:rsidRPr="004D75F7">
        <w:rPr>
          <w:rFonts w:eastAsia="Times New Roman" w:cs="Times New Roman"/>
          <w:szCs w:val="24"/>
        </w:rPr>
        <w:t xml:space="preserve"> </w:t>
      </w:r>
      <w:r>
        <w:rPr>
          <w:rFonts w:eastAsia="Times New Roman" w:cs="Times New Roman"/>
          <w:szCs w:val="24"/>
        </w:rPr>
        <w:t xml:space="preserve">σχεδιασμούς της κάθε πανεπιστημιακής κοινότητας και της κάθε </w:t>
      </w:r>
      <w:r>
        <w:rPr>
          <w:rFonts w:eastAsia="Times New Roman" w:cs="Times New Roman"/>
          <w:szCs w:val="24"/>
        </w:rPr>
        <w:t>π</w:t>
      </w:r>
      <w:r>
        <w:rPr>
          <w:rFonts w:eastAsia="Times New Roman" w:cs="Times New Roman"/>
          <w:szCs w:val="24"/>
        </w:rPr>
        <w:t>εριφέρειας. Άρα υπάρ</w:t>
      </w:r>
      <w:r>
        <w:rPr>
          <w:rFonts w:eastAsia="Times New Roman" w:cs="Times New Roman"/>
          <w:szCs w:val="24"/>
        </w:rPr>
        <w:t xml:space="preserve">χει και η μελέτη σκοπιμότητας για την οποία έγινε τόσος λόγος στις επιτροπές. </w:t>
      </w:r>
    </w:p>
    <w:p w14:paraId="044653F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όπως προανέφερα, το νομοσχέδιο δίνει το στίγμα και τη φιλοσοφία της </w:t>
      </w:r>
      <w:r w:rsidRPr="00472ACC">
        <w:rPr>
          <w:rFonts w:eastAsia="Times New Roman" w:cs="Times New Roman"/>
          <w:szCs w:val="24"/>
        </w:rPr>
        <w:t>Κυβέρνηση</w:t>
      </w:r>
      <w:r>
        <w:rPr>
          <w:rFonts w:eastAsia="Times New Roman" w:cs="Times New Roman"/>
          <w:szCs w:val="24"/>
        </w:rPr>
        <w:t xml:space="preserve">ς. Με άλλα λόγια το νομοσχέδιο έχει ένα υπόβαθρο, ένα σκεπτικό και κάνει μια πρόταση για την </w:t>
      </w:r>
      <w:r>
        <w:rPr>
          <w:rFonts w:eastAsia="Times New Roman" w:cs="Times New Roman"/>
          <w:szCs w:val="24"/>
        </w:rPr>
        <w:t xml:space="preserve">ανώτερη εκπαίδευση στη χώρα. Τι προέκυψε τώρα κατά τη διάρκεια των συζητήσεων στις </w:t>
      </w:r>
      <w:r>
        <w:rPr>
          <w:rFonts w:eastAsia="Times New Roman" w:cs="Times New Roman"/>
          <w:szCs w:val="24"/>
        </w:rPr>
        <w:t>ε</w:t>
      </w:r>
      <w:r>
        <w:rPr>
          <w:rFonts w:eastAsia="Times New Roman" w:cs="Times New Roman"/>
          <w:szCs w:val="24"/>
        </w:rPr>
        <w:t xml:space="preserve">πιτροπές τις προηγούμενες μέρες; </w:t>
      </w:r>
    </w:p>
    <w:p w14:paraId="044653F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συζήτηση των τελευταίων ημερών ανέδειξε τη γύμνια των θέσεων και την ανυπαρξία των προτάσεων από την πλευρά της </w:t>
      </w:r>
      <w:r>
        <w:rPr>
          <w:rFonts w:eastAsia="Times New Roman" w:cs="Times New Roman"/>
          <w:szCs w:val="24"/>
        </w:rPr>
        <w:t>Α</w:t>
      </w:r>
      <w:r>
        <w:rPr>
          <w:rFonts w:eastAsia="Times New Roman" w:cs="Times New Roman"/>
          <w:szCs w:val="24"/>
        </w:rPr>
        <w:t xml:space="preserve">ντιπολίτευσης. Η </w:t>
      </w:r>
      <w:r>
        <w:rPr>
          <w:rFonts w:eastAsia="Times New Roman" w:cs="Times New Roman"/>
          <w:szCs w:val="24"/>
        </w:rPr>
        <w:t>Α</w:t>
      </w:r>
      <w:r>
        <w:rPr>
          <w:rFonts w:eastAsia="Times New Roman" w:cs="Times New Roman"/>
          <w:szCs w:val="24"/>
        </w:rPr>
        <w:t>ντιπο</w:t>
      </w:r>
      <w:r>
        <w:rPr>
          <w:rFonts w:eastAsia="Times New Roman" w:cs="Times New Roman"/>
          <w:szCs w:val="24"/>
        </w:rPr>
        <w:t>λίτευση δεν είδε τον διάλογο, δεν άκουσε τίποτα. Οι τοποθετήσεις των συναδέλφων της Αξιωματικής Αντιπολίτευσης αλλά</w:t>
      </w:r>
      <w:r w:rsidRPr="00F72E22">
        <w:rPr>
          <w:rFonts w:eastAsia="Times New Roman" w:cs="Times New Roman"/>
          <w:szCs w:val="24"/>
        </w:rPr>
        <w:t xml:space="preserve"> </w:t>
      </w:r>
      <w:r>
        <w:rPr>
          <w:rFonts w:eastAsia="Times New Roman" w:cs="Times New Roman"/>
          <w:szCs w:val="24"/>
        </w:rPr>
        <w:t>και τη Δημοκρατικής Συμπαράταξης έδειξαν ακριβώς αυτό, την έλλειψη θέσης και πρότασης. Αμφισβήτησαν τον διάλογο που αναπτύχθηκε, χαρακτηρίζο</w:t>
      </w:r>
      <w:r>
        <w:rPr>
          <w:rFonts w:eastAsia="Times New Roman" w:cs="Times New Roman"/>
          <w:szCs w:val="24"/>
        </w:rPr>
        <w:t xml:space="preserve">ντάς τον προσχηματικό, σε κάποιες περιπτώσεις μάλιστα επιτέθηκαν και στους </w:t>
      </w:r>
      <w:r>
        <w:rPr>
          <w:rFonts w:eastAsia="Times New Roman" w:cs="Times New Roman"/>
          <w:szCs w:val="24"/>
        </w:rPr>
        <w:t>π</w:t>
      </w:r>
      <w:r>
        <w:rPr>
          <w:rFonts w:eastAsia="Times New Roman" w:cs="Times New Roman"/>
          <w:szCs w:val="24"/>
        </w:rPr>
        <w:t xml:space="preserve">ρυτάνεις των </w:t>
      </w:r>
      <w:r>
        <w:rPr>
          <w:rFonts w:eastAsia="Times New Roman" w:cs="Times New Roman"/>
          <w:szCs w:val="24"/>
        </w:rPr>
        <w:t>ι</w:t>
      </w:r>
      <w:r>
        <w:rPr>
          <w:rFonts w:eastAsia="Times New Roman" w:cs="Times New Roman"/>
          <w:szCs w:val="24"/>
        </w:rPr>
        <w:t xml:space="preserve">δρυμάτων στην Επιτροπή Μορφωτικών γιατί περιέγραψαν οι άνθρωποι μια άλλη πραγματικότητα απ’ αυτή που δεν τους άρεσε. </w:t>
      </w:r>
    </w:p>
    <w:p w14:paraId="044653F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Έφθασαν μάλιστα να ισχυριστούν κάποιοι ότι οι φο</w:t>
      </w:r>
      <w:r>
        <w:rPr>
          <w:rFonts w:eastAsia="Times New Roman" w:cs="Times New Roman"/>
          <w:szCs w:val="24"/>
        </w:rPr>
        <w:t xml:space="preserve">ιτητές των ΤΕΙ θα πρέπει να γίνουν φοιτητές δεύτερης κατηγορίας, αποστερώντας τους το δικαίωμα να συνεχίσουν τις σπουδές τους </w:t>
      </w:r>
      <w:r>
        <w:rPr>
          <w:rFonts w:eastAsia="Times New Roman" w:cs="Times New Roman"/>
          <w:szCs w:val="24"/>
        </w:rPr>
        <w:lastRenderedPageBreak/>
        <w:t xml:space="preserve">στα αναβαθμιζόμενα με αυτό τρόπο ιδρύματα, αναβαθμίζοντας έτσι και το πτυχίο τους, κάτι που προβλέπεται από τη διαδικασία. </w:t>
      </w:r>
    </w:p>
    <w:p w14:paraId="044653F6" w14:textId="77777777" w:rsidR="00061F8F" w:rsidRDefault="00BE2594">
      <w:pPr>
        <w:spacing w:after="0" w:line="600" w:lineRule="auto"/>
        <w:ind w:firstLine="720"/>
        <w:jc w:val="both"/>
        <w:rPr>
          <w:rFonts w:eastAsia="Times New Roman"/>
          <w:szCs w:val="24"/>
        </w:rPr>
      </w:pPr>
      <w:r>
        <w:rPr>
          <w:rFonts w:eastAsia="Times New Roman"/>
          <w:szCs w:val="24"/>
        </w:rPr>
        <w:t xml:space="preserve">Είναι </w:t>
      </w:r>
      <w:r>
        <w:rPr>
          <w:rFonts w:eastAsia="Times New Roman"/>
          <w:szCs w:val="24"/>
        </w:rPr>
        <w:t xml:space="preserve">προφανές ότι οι αγαπητοί συνάδελφοι της Νέας Δημοκρατίας και της Δημοκρατικής Συμπαράταξης δεν είναι συνηθισμένοι σε τέτοιου είδους διαδικασίες και προφανώς, δεν μπορούν να αναγνωρίσουν πώς </w:t>
      </w:r>
      <w:proofErr w:type="spellStart"/>
      <w:r>
        <w:rPr>
          <w:rFonts w:eastAsia="Times New Roman"/>
          <w:szCs w:val="24"/>
        </w:rPr>
        <w:t>κατακτάται</w:t>
      </w:r>
      <w:proofErr w:type="spellEnd"/>
      <w:r>
        <w:rPr>
          <w:rFonts w:eastAsia="Times New Roman"/>
          <w:szCs w:val="24"/>
        </w:rPr>
        <w:t xml:space="preserve"> η δημοκρατία στην πράξη, πώς δημιουργούνται οι συναινέσ</w:t>
      </w:r>
      <w:r>
        <w:rPr>
          <w:rFonts w:eastAsia="Times New Roman"/>
          <w:szCs w:val="24"/>
        </w:rPr>
        <w:t xml:space="preserve">εις και πώς εξασφαλίζεται η επιτυχία ενός εγχειρήματος με τη συμφωνία των εμπλεκόμενων φορέων, πράγμα που καταδείχθηκε σαφέστατα κατά τη διάρκεια της ακρόασης των φορέων. </w:t>
      </w:r>
    </w:p>
    <w:p w14:paraId="044653F7" w14:textId="77777777" w:rsidR="00061F8F" w:rsidRDefault="00BE2594">
      <w:pPr>
        <w:spacing w:after="0" w:line="600" w:lineRule="auto"/>
        <w:ind w:firstLine="720"/>
        <w:jc w:val="both"/>
        <w:rPr>
          <w:rFonts w:eastAsia="Times New Roman"/>
          <w:szCs w:val="24"/>
        </w:rPr>
      </w:pPr>
      <w:r>
        <w:rPr>
          <w:rFonts w:eastAsia="Times New Roman"/>
          <w:szCs w:val="24"/>
        </w:rPr>
        <w:t xml:space="preserve">Είναι συνηθισμένοι στον αυταρχισμό των </w:t>
      </w:r>
      <w:r>
        <w:rPr>
          <w:rFonts w:eastAsia="Times New Roman"/>
          <w:szCs w:val="24"/>
        </w:rPr>
        <w:t>π</w:t>
      </w:r>
      <w:r>
        <w:rPr>
          <w:rFonts w:eastAsia="Times New Roman"/>
          <w:szCs w:val="24"/>
        </w:rPr>
        <w:t xml:space="preserve">ροεδρικών </w:t>
      </w:r>
      <w:r>
        <w:rPr>
          <w:rFonts w:eastAsia="Times New Roman"/>
          <w:szCs w:val="24"/>
        </w:rPr>
        <w:t>δ</w:t>
      </w:r>
      <w:r>
        <w:rPr>
          <w:rFonts w:eastAsia="Times New Roman"/>
          <w:szCs w:val="24"/>
        </w:rPr>
        <w:t>ιαταγμάτων που συγχωνεύουν και κα</w:t>
      </w:r>
      <w:r>
        <w:rPr>
          <w:rFonts w:eastAsia="Times New Roman"/>
          <w:szCs w:val="24"/>
        </w:rPr>
        <w:t>ταργούν σχολές, όπως με το σχέδιο «</w:t>
      </w:r>
      <w:r>
        <w:rPr>
          <w:rFonts w:eastAsia="Times New Roman"/>
          <w:szCs w:val="24"/>
        </w:rPr>
        <w:t>ΑΘΗΝΑ</w:t>
      </w:r>
      <w:r>
        <w:rPr>
          <w:rFonts w:eastAsia="Times New Roman"/>
          <w:szCs w:val="24"/>
        </w:rPr>
        <w:t xml:space="preserve">» που </w:t>
      </w:r>
      <w:proofErr w:type="spellStart"/>
      <w:r>
        <w:rPr>
          <w:rFonts w:eastAsia="Times New Roman"/>
          <w:szCs w:val="24"/>
        </w:rPr>
        <w:t>προείπα</w:t>
      </w:r>
      <w:proofErr w:type="spellEnd"/>
      <w:r>
        <w:rPr>
          <w:rFonts w:eastAsia="Times New Roman"/>
          <w:szCs w:val="24"/>
        </w:rPr>
        <w:t>, στην πελατειακή μετάθεση και μετάταξη εκπαιδευτικών χωρίς κα</w:t>
      </w:r>
      <w:r>
        <w:rPr>
          <w:rFonts w:eastAsia="Times New Roman"/>
          <w:szCs w:val="24"/>
        </w:rPr>
        <w:t>μ</w:t>
      </w:r>
      <w:r>
        <w:rPr>
          <w:rFonts w:eastAsia="Times New Roman"/>
          <w:szCs w:val="24"/>
        </w:rPr>
        <w:t>μία άλλη σκοπιμότητα, όπως έγινε επί υπουργίας Αρβανιτόπουλου στο γραφείο του και επί υπουργίας Λοβέρδου στο γραφείο του, το 2014, στις απολ</w:t>
      </w:r>
      <w:r>
        <w:rPr>
          <w:rFonts w:eastAsia="Times New Roman"/>
          <w:szCs w:val="24"/>
        </w:rPr>
        <w:t xml:space="preserve">ύσεις των εκπαιδευτικών των ΕΠΑΛ. </w:t>
      </w:r>
    </w:p>
    <w:p w14:paraId="044653F8"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Εδώ θέλω να χαιρετίσω την ξεκάθαρη στάση του Υπουργού σε ό,τι αφορά τους αμετάθετους εκπαιδευτικούς της </w:t>
      </w:r>
      <w:r>
        <w:rPr>
          <w:rFonts w:eastAsia="Times New Roman"/>
          <w:szCs w:val="24"/>
        </w:rPr>
        <w:t>π</w:t>
      </w:r>
      <w:r>
        <w:rPr>
          <w:rFonts w:eastAsia="Times New Roman"/>
          <w:szCs w:val="24"/>
        </w:rPr>
        <w:t xml:space="preserve">ρωτοβάθμιας </w:t>
      </w:r>
      <w:r>
        <w:rPr>
          <w:rFonts w:eastAsia="Times New Roman"/>
          <w:szCs w:val="24"/>
        </w:rPr>
        <w:t>ε</w:t>
      </w:r>
      <w:r>
        <w:rPr>
          <w:rFonts w:eastAsia="Times New Roman"/>
          <w:szCs w:val="24"/>
        </w:rPr>
        <w:t xml:space="preserve">κπαίδευσης, που είναι μία συμβολική πράξη απονομής δικαιοσύνης της πολιτείας απέναντι σε ανθρώπους που αδικήθηκαν, όχι μόνο με πολιτικό τρόπο, αλλά θα έλεγα ενέχοντας και ποινικές ευθύνες με τον τρόπο που έγιναν τότε οι μετατάξεις. Και σταματώ. </w:t>
      </w:r>
    </w:p>
    <w:p w14:paraId="044653F9" w14:textId="77777777" w:rsidR="00061F8F" w:rsidRDefault="00BE2594">
      <w:pPr>
        <w:spacing w:after="0" w:line="600" w:lineRule="auto"/>
        <w:ind w:firstLine="720"/>
        <w:jc w:val="both"/>
        <w:rPr>
          <w:rFonts w:eastAsia="Times New Roman"/>
          <w:szCs w:val="24"/>
        </w:rPr>
      </w:pPr>
      <w:r>
        <w:rPr>
          <w:rFonts w:eastAsia="Times New Roman"/>
          <w:szCs w:val="24"/>
        </w:rPr>
        <w:t>Είναι συνη</w:t>
      </w:r>
      <w:r>
        <w:rPr>
          <w:rFonts w:eastAsia="Times New Roman"/>
          <w:szCs w:val="24"/>
        </w:rPr>
        <w:t xml:space="preserve">θισμένοι στην ίδρυση τμημάτων ανάλογα με την εκλογική τους πελατεία και σήμερα κόπτονται, δήθεν, για την εξασφάλιση των επαγγελματικών δικαιωμάτων των αποφοίτων, χωρίς να λογαριάζουν το χάος που έχει δημιουργηθεί από το φταίξιμο των προηγούμενων δεκαετιών </w:t>
      </w:r>
      <w:r>
        <w:rPr>
          <w:rFonts w:eastAsia="Times New Roman"/>
          <w:szCs w:val="24"/>
        </w:rPr>
        <w:t xml:space="preserve">και την αλόγιστη ίδρυση τμημάτων. </w:t>
      </w:r>
    </w:p>
    <w:p w14:paraId="044653FA" w14:textId="77777777" w:rsidR="00061F8F" w:rsidRDefault="00BE2594">
      <w:pPr>
        <w:spacing w:after="0" w:line="600" w:lineRule="auto"/>
        <w:ind w:firstLine="720"/>
        <w:jc w:val="both"/>
        <w:rPr>
          <w:rFonts w:eastAsia="Times New Roman"/>
          <w:szCs w:val="24"/>
        </w:rPr>
      </w:pPr>
      <w:r>
        <w:rPr>
          <w:rFonts w:eastAsia="Times New Roman"/>
          <w:szCs w:val="24"/>
        </w:rPr>
        <w:t xml:space="preserve">Στη συζήτηση των προηγούμενων ημερών αναδείχθηκε η γύμνια της </w:t>
      </w:r>
      <w:r>
        <w:rPr>
          <w:rFonts w:eastAsia="Times New Roman"/>
          <w:szCs w:val="24"/>
        </w:rPr>
        <w:t>Α</w:t>
      </w:r>
      <w:r>
        <w:rPr>
          <w:rFonts w:eastAsia="Times New Roman"/>
          <w:szCs w:val="24"/>
        </w:rPr>
        <w:t xml:space="preserve">ντιπολίτευσης, η υπαρξιακή τους μοναξιά. Βρέθηκαν να εκπροσωπούν, πραγματικά, στην ακρόαση των φορέων, μόνο τον εαυτό τους και κανέναν άλλον. </w:t>
      </w:r>
    </w:p>
    <w:p w14:paraId="044653FB" w14:textId="77777777" w:rsidR="00061F8F" w:rsidRDefault="00BE2594">
      <w:pPr>
        <w:spacing w:after="0" w:line="600" w:lineRule="auto"/>
        <w:ind w:firstLine="720"/>
        <w:jc w:val="both"/>
        <w:rPr>
          <w:rFonts w:eastAsia="Times New Roman"/>
          <w:szCs w:val="24"/>
        </w:rPr>
      </w:pPr>
      <w:r>
        <w:rPr>
          <w:rFonts w:eastAsia="Times New Roman"/>
          <w:szCs w:val="24"/>
        </w:rPr>
        <w:t>Είναι η πρώτη φ</w:t>
      </w:r>
      <w:r>
        <w:rPr>
          <w:rFonts w:eastAsia="Times New Roman"/>
          <w:szCs w:val="24"/>
        </w:rPr>
        <w:t xml:space="preserve">ορά, τουλάχιστον στα τέσσερα, περίπου, χρόνια που εγώ συμμετέχω στις διαδικασίες αυτής της Βουλής, </w:t>
      </w:r>
      <w:r>
        <w:rPr>
          <w:rFonts w:eastAsia="Times New Roman"/>
          <w:szCs w:val="24"/>
        </w:rPr>
        <w:lastRenderedPageBreak/>
        <w:t>που κατά την ακρόαση των φορέων υπήρξε η μεγαλύτερη δυνατή συναίνεση σε νομοσχέδιο το οποίο συζητούμε. Άλλωστε, πώς αλλιώς εξηγείται ότι όλη η ακαδημαϊκή κοι</w:t>
      </w:r>
      <w:r>
        <w:rPr>
          <w:rFonts w:eastAsia="Times New Roman"/>
          <w:szCs w:val="24"/>
        </w:rPr>
        <w:t xml:space="preserve">νότητα και οι τοπικές κοινωνίες συμφωνούν και θέλουν την ενοποίηση των ιδρυμάτων και η αντιπολίτευση λέει «όχι»; </w:t>
      </w:r>
    </w:p>
    <w:p w14:paraId="044653FC" w14:textId="77777777" w:rsidR="00061F8F" w:rsidRDefault="00BE2594">
      <w:pPr>
        <w:spacing w:after="0" w:line="600" w:lineRule="auto"/>
        <w:ind w:firstLine="720"/>
        <w:jc w:val="both"/>
        <w:rPr>
          <w:rFonts w:eastAsia="Times New Roman"/>
          <w:szCs w:val="24"/>
        </w:rPr>
      </w:pPr>
      <w:r>
        <w:rPr>
          <w:rFonts w:eastAsia="Times New Roman"/>
          <w:szCs w:val="24"/>
        </w:rPr>
        <w:t xml:space="preserve">Το ερώτημα είναι ρητορικό. Γιατί δεν έχει σημασία για την </w:t>
      </w:r>
      <w:r>
        <w:rPr>
          <w:rFonts w:eastAsia="Times New Roman"/>
          <w:szCs w:val="24"/>
        </w:rPr>
        <w:t>Α</w:t>
      </w:r>
      <w:r>
        <w:rPr>
          <w:rFonts w:eastAsia="Times New Roman"/>
          <w:szCs w:val="24"/>
        </w:rPr>
        <w:t>ντιπολίτευση το τι ζητάει η ακαδημαϊκή κοινότητα, τι έχει ανάγκη η χώρα. Η σύμπνοια</w:t>
      </w:r>
      <w:r>
        <w:rPr>
          <w:rFonts w:eastAsia="Times New Roman"/>
          <w:szCs w:val="24"/>
        </w:rPr>
        <w:t xml:space="preserve"> μεταξύ της Νέα Δημοκρατίας και της Δημοκρατικής Συμπαράταξης υπήρξε αγαστή αυτές τις μέρες. Ταυτίζονται απόλυτα στο αντιπολιτεύομαι για να αντιπολιτεύομαι. Δεν ενδιαφέρονται να αρθρώσουν άποψη πάνω στο νομοσχέδιο και τι προτείνουν. Για το μόνο που ενδιαφέ</w:t>
      </w:r>
      <w:r>
        <w:rPr>
          <w:rFonts w:eastAsia="Times New Roman"/>
          <w:szCs w:val="24"/>
        </w:rPr>
        <w:t xml:space="preserve">ρονται είναι πώς θα έρθουν στην εξουσία για να συνεχίσουν την ίδια τακτική. Τόσα χρόνια τώρα έμαθαν να τη μοιράζονται και θεωρούν δεδομένο και δικό τους κράτος τη δημόσια περιουσία και την εξουσία. Εκεί υπάρχει η πλήρης ταύτιση.      </w:t>
      </w:r>
    </w:p>
    <w:p w14:paraId="044653FD" w14:textId="77777777" w:rsidR="00061F8F" w:rsidRDefault="00BE2594">
      <w:pPr>
        <w:spacing w:after="0" w:line="600" w:lineRule="auto"/>
        <w:ind w:firstLine="720"/>
        <w:jc w:val="both"/>
        <w:rPr>
          <w:rFonts w:eastAsia="Times New Roman"/>
          <w:szCs w:val="24"/>
        </w:rPr>
      </w:pPr>
      <w:r>
        <w:rPr>
          <w:rFonts w:eastAsia="Times New Roman"/>
          <w:szCs w:val="24"/>
        </w:rPr>
        <w:t>Κυρίες και κύριοι συν</w:t>
      </w:r>
      <w:r>
        <w:rPr>
          <w:rFonts w:eastAsia="Times New Roman"/>
          <w:szCs w:val="24"/>
        </w:rPr>
        <w:t xml:space="preserve">άδελφοι, κλείνοντας την εισήγηση θέλω να κάνω μία αναφορά σε ό,τι αρχικά τοποθετήθηκα, στις δύσκολες μέρες που περνάει η χώρα μας. Αν πράγματι θέλουμε </w:t>
      </w:r>
      <w:r>
        <w:rPr>
          <w:rFonts w:eastAsia="Times New Roman"/>
          <w:szCs w:val="24"/>
        </w:rPr>
        <w:lastRenderedPageBreak/>
        <w:t>και πιστεύουμε όλοι στην ανάγκη εθνικής ομοψυχίας, η κατάλληλη στιγμή να το επιδείξουμε είναι αυτές οι μέ</w:t>
      </w:r>
      <w:r>
        <w:rPr>
          <w:rFonts w:eastAsia="Times New Roman"/>
          <w:szCs w:val="24"/>
        </w:rPr>
        <w:t xml:space="preserve">ρες, καταθέτοντας τις προτάσεις μας και συνεργαζόμενοι, έτσι ώστε ποτέ άλλη φορά να μην έχουμε τραγωδίες σε αυτόν το τόπο. </w:t>
      </w:r>
    </w:p>
    <w:p w14:paraId="044653FE" w14:textId="77777777" w:rsidR="00061F8F" w:rsidRDefault="00BE2594">
      <w:pPr>
        <w:spacing w:after="0" w:line="600" w:lineRule="auto"/>
        <w:ind w:firstLine="720"/>
        <w:jc w:val="both"/>
        <w:rPr>
          <w:rFonts w:eastAsia="Times New Roman"/>
          <w:szCs w:val="24"/>
        </w:rPr>
      </w:pPr>
      <w:r>
        <w:rPr>
          <w:rFonts w:eastAsia="Times New Roman"/>
          <w:szCs w:val="24"/>
        </w:rPr>
        <w:t>Σας ευχαριστώ πολύ.</w:t>
      </w:r>
    </w:p>
    <w:p w14:paraId="044653FF" w14:textId="77777777" w:rsidR="00061F8F" w:rsidRDefault="00BE2594">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65400" w14:textId="77777777" w:rsidR="00061F8F" w:rsidRDefault="00BE2594">
      <w:pPr>
        <w:spacing w:after="0" w:line="600" w:lineRule="auto"/>
        <w:ind w:firstLine="720"/>
        <w:jc w:val="both"/>
        <w:rPr>
          <w:rFonts w:eastAsia="Times New Roman"/>
          <w:szCs w:val="24"/>
        </w:rPr>
      </w:pPr>
      <w:r w:rsidRPr="00E913A3">
        <w:rPr>
          <w:rFonts w:eastAsia="Times New Roman"/>
          <w:b/>
          <w:szCs w:val="24"/>
        </w:rPr>
        <w:t xml:space="preserve">ΠΡΟΕΔΡΕΥΩΝ (Δημήτριος </w:t>
      </w:r>
      <w:proofErr w:type="spellStart"/>
      <w:r w:rsidRPr="00E913A3">
        <w:rPr>
          <w:rFonts w:eastAsia="Times New Roman"/>
          <w:b/>
          <w:szCs w:val="24"/>
        </w:rPr>
        <w:t>Κρεμαστινός</w:t>
      </w:r>
      <w:proofErr w:type="spellEnd"/>
      <w:r w:rsidRPr="00E913A3">
        <w:rPr>
          <w:rFonts w:eastAsia="Times New Roman"/>
          <w:b/>
          <w:szCs w:val="24"/>
        </w:rPr>
        <w:t>):</w:t>
      </w:r>
      <w:r>
        <w:rPr>
          <w:rFonts w:eastAsia="Times New Roman"/>
          <w:b/>
          <w:szCs w:val="24"/>
        </w:rPr>
        <w:t xml:space="preserve"> </w:t>
      </w:r>
      <w:r>
        <w:rPr>
          <w:rFonts w:eastAsia="Times New Roman"/>
          <w:szCs w:val="24"/>
        </w:rPr>
        <w:t xml:space="preserve">Κι εγώ ευχαριστώ. </w:t>
      </w:r>
    </w:p>
    <w:p w14:paraId="04465401" w14:textId="77777777" w:rsidR="00061F8F" w:rsidRDefault="00BE2594">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ισηγήτρια </w:t>
      </w:r>
      <w:r>
        <w:rPr>
          <w:rFonts w:eastAsia="Times New Roman"/>
          <w:szCs w:val="24"/>
        </w:rPr>
        <w:t xml:space="preserve">της Νέας Δημοκρατίας </w:t>
      </w:r>
      <w:r>
        <w:rPr>
          <w:rFonts w:eastAsia="Times New Roman"/>
          <w:szCs w:val="24"/>
        </w:rPr>
        <w:t>κ.</w:t>
      </w:r>
      <w:r>
        <w:rPr>
          <w:rFonts w:eastAsia="Times New Roman"/>
          <w:szCs w:val="24"/>
        </w:rPr>
        <w:t xml:space="preserve"> Άννα Καραμανλή έχει τον λόγο. </w:t>
      </w:r>
    </w:p>
    <w:p w14:paraId="04465402" w14:textId="77777777" w:rsidR="00061F8F" w:rsidRDefault="00BE2594">
      <w:pPr>
        <w:spacing w:after="0" w:line="600" w:lineRule="auto"/>
        <w:ind w:firstLine="720"/>
        <w:jc w:val="both"/>
        <w:rPr>
          <w:rFonts w:eastAsia="Times New Roman"/>
          <w:szCs w:val="24"/>
        </w:rPr>
      </w:pPr>
      <w:r w:rsidRPr="00E913A3">
        <w:rPr>
          <w:rFonts w:eastAsia="Times New Roman"/>
          <w:b/>
          <w:szCs w:val="24"/>
        </w:rPr>
        <w:t xml:space="preserve">ΑΝΝΑ ΚΑΡΑΜΑΝΛΗ: </w:t>
      </w:r>
      <w:r>
        <w:rPr>
          <w:rFonts w:eastAsia="Times New Roman"/>
          <w:szCs w:val="24"/>
        </w:rPr>
        <w:t xml:space="preserve">Σας ευχαριστώ, κύριε Πρόεδρε. </w:t>
      </w:r>
    </w:p>
    <w:p w14:paraId="04465403" w14:textId="77777777" w:rsidR="00061F8F" w:rsidRDefault="00BE2594">
      <w:pPr>
        <w:spacing w:after="0" w:line="600" w:lineRule="auto"/>
        <w:ind w:firstLine="720"/>
        <w:jc w:val="both"/>
        <w:rPr>
          <w:rFonts w:eastAsia="Times New Roman"/>
          <w:szCs w:val="24"/>
        </w:rPr>
      </w:pPr>
      <w:r>
        <w:rPr>
          <w:rFonts w:eastAsia="Times New Roman"/>
          <w:szCs w:val="24"/>
        </w:rPr>
        <w:t>Θα μου επιτρέψετε, πριν εισέλθω στην εισήγηση επί του σχεδίου νόμου, να σταθώ στην πρωτόγνωρη εθνική τραγωδία που βιώνει η πατρίδα μας από την προηγούμενη</w:t>
      </w:r>
      <w:r>
        <w:rPr>
          <w:rFonts w:eastAsia="Times New Roman"/>
          <w:szCs w:val="24"/>
        </w:rPr>
        <w:t xml:space="preserve"> Δευτέρα.</w:t>
      </w:r>
    </w:p>
    <w:p w14:paraId="04465404" w14:textId="77777777" w:rsidR="00061F8F" w:rsidRDefault="00BE2594">
      <w:pPr>
        <w:spacing w:after="0" w:line="600" w:lineRule="auto"/>
        <w:ind w:firstLine="720"/>
        <w:jc w:val="both"/>
        <w:rPr>
          <w:rFonts w:eastAsia="Times New Roman"/>
          <w:szCs w:val="24"/>
        </w:rPr>
      </w:pPr>
      <w:r>
        <w:rPr>
          <w:rFonts w:eastAsia="Times New Roman"/>
          <w:szCs w:val="24"/>
        </w:rPr>
        <w:t>Έχουν περάσει δέκα μέρες και η κατάσταση παραμένει χαοτική για πληγέντες και συγγενείς αγνοουμένων, χωρίς να μπορεί να δοθεί μία σαφής απάντηση στα βασανιστικά ερωτήματα για την ολιγωρία και ανικανότητα των αρμοδίων, ερωτήματα που θέτουν άνθρωποι</w:t>
      </w:r>
      <w:r>
        <w:rPr>
          <w:rFonts w:eastAsia="Times New Roman"/>
          <w:szCs w:val="24"/>
        </w:rPr>
        <w:t xml:space="preserve"> οι οποίοι έχασαν τους δικούς τους ή </w:t>
      </w:r>
      <w:r>
        <w:rPr>
          <w:rFonts w:eastAsia="Times New Roman"/>
          <w:szCs w:val="24"/>
        </w:rPr>
        <w:lastRenderedPageBreak/>
        <w:t xml:space="preserve">τις περιουσίες τους, άνθρωποι που ένιωσαν εντελώς απροστάτευτοι και μόνοι μπροστά στον όλεθρο. </w:t>
      </w:r>
    </w:p>
    <w:p w14:paraId="04465405" w14:textId="77777777" w:rsidR="00061F8F" w:rsidRDefault="00BE2594">
      <w:pPr>
        <w:spacing w:after="0" w:line="600" w:lineRule="auto"/>
        <w:ind w:firstLine="720"/>
        <w:jc w:val="both"/>
        <w:rPr>
          <w:rFonts w:eastAsia="Times New Roman"/>
          <w:szCs w:val="24"/>
        </w:rPr>
      </w:pPr>
      <w:r>
        <w:rPr>
          <w:rFonts w:eastAsia="Times New Roman"/>
          <w:szCs w:val="24"/>
        </w:rPr>
        <w:t xml:space="preserve">Ο δε Πρωθυπουργός έπρεπε να περάσει μία εβδομάδα για να επισκεφτεί το Μάτι. Το έκανε, βέβαια, ουσιαστικά εν </w:t>
      </w:r>
      <w:proofErr w:type="spellStart"/>
      <w:r>
        <w:rPr>
          <w:rFonts w:eastAsia="Times New Roman"/>
          <w:szCs w:val="24"/>
        </w:rPr>
        <w:t>κρυπτώ</w:t>
      </w:r>
      <w:proofErr w:type="spellEnd"/>
      <w:r>
        <w:rPr>
          <w:rFonts w:eastAsia="Times New Roman"/>
          <w:szCs w:val="24"/>
        </w:rPr>
        <w:t xml:space="preserve">, σε ένα </w:t>
      </w:r>
      <w:r>
        <w:rPr>
          <w:rFonts w:eastAsia="Times New Roman"/>
          <w:szCs w:val="24"/>
        </w:rPr>
        <w:t xml:space="preserve">αποστειρωμένο περιβάλλον, μακριά από τους ανθρώπους που θρηνούν κα μαζεύουν τα συντρίμμια τους, ίσα ίσα για να βγει η υποχρέωση, φοβούμενος την κατακραυγή της κοινωνίας. </w:t>
      </w:r>
    </w:p>
    <w:p w14:paraId="04465406" w14:textId="77777777" w:rsidR="00061F8F" w:rsidRDefault="00BE2594">
      <w:pPr>
        <w:spacing w:after="0" w:line="600" w:lineRule="auto"/>
        <w:ind w:firstLine="720"/>
        <w:jc w:val="both"/>
        <w:rPr>
          <w:rFonts w:eastAsia="Times New Roman"/>
          <w:szCs w:val="24"/>
        </w:rPr>
      </w:pPr>
      <w:r>
        <w:rPr>
          <w:rFonts w:eastAsia="Times New Roman"/>
          <w:szCs w:val="24"/>
        </w:rPr>
        <w:t xml:space="preserve">Χρειάστηκε να αποκαλυφθεί το θλιβερό σόου το βράδυ της πυρκαγιάς, με τον Πρωθυπουργό </w:t>
      </w:r>
      <w:r>
        <w:rPr>
          <w:rFonts w:eastAsia="Times New Roman"/>
          <w:szCs w:val="24"/>
        </w:rPr>
        <w:t xml:space="preserve">να συζητάει για τον αέρα που φυσά, την ώρα που αποδεδειγμένα, πλέον, υπήρχαν νεκροί και άνθρωποι που θαλασσοπνίγονταν.    </w:t>
      </w:r>
    </w:p>
    <w:p w14:paraId="0446540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Χρειάστηκαν έξι ημέρες για να ψελλίσει ο κ. Τσίπρας ότι αναλαμβάνει την πολιτική ευθύνη, χωρίς κανένα αντίκρισμα βέβαια. Και να σκεφτ</w:t>
      </w:r>
      <w:r>
        <w:rPr>
          <w:rFonts w:eastAsia="Times New Roman" w:cs="Times New Roman"/>
          <w:szCs w:val="24"/>
        </w:rPr>
        <w:t>εί κανείς ότι ο ίδιος άνθρωπος κάποτε ζητούσε την παραίτηση της κυβέρνησης για το δήθεν ρεκόρ αυτοκτονιών –που αποδείχθηκε ψέμα- και αποκαλούσε Υπουργούς «εκτελεστές συμβολαίων θανάτου». Τώρα που βρίσκεται ο ίδιος αντιμέ</w:t>
      </w:r>
      <w:r>
        <w:rPr>
          <w:rFonts w:eastAsia="Times New Roman" w:cs="Times New Roman"/>
          <w:szCs w:val="24"/>
        </w:rPr>
        <w:lastRenderedPageBreak/>
        <w:t>τωπος με τον θάνατο αθώων, πραγματικ</w:t>
      </w:r>
      <w:r>
        <w:rPr>
          <w:rFonts w:eastAsia="Times New Roman" w:cs="Times New Roman"/>
          <w:szCs w:val="24"/>
        </w:rPr>
        <w:t xml:space="preserve">ά θύματα μιας ανείπωτης καταστροφής, κρύβεται πίσω από </w:t>
      </w:r>
      <w:proofErr w:type="spellStart"/>
      <w:r>
        <w:rPr>
          <w:rFonts w:eastAsia="Times New Roman" w:cs="Times New Roman"/>
          <w:szCs w:val="24"/>
        </w:rPr>
        <w:t>μισόλογα</w:t>
      </w:r>
      <w:proofErr w:type="spellEnd"/>
      <w:r>
        <w:rPr>
          <w:rFonts w:eastAsia="Times New Roman" w:cs="Times New Roman"/>
          <w:szCs w:val="24"/>
        </w:rPr>
        <w:t xml:space="preserve"> κενά περιεχομένου. </w:t>
      </w:r>
    </w:p>
    <w:p w14:paraId="0446540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Την ώρα, λοιπόν, που η φονική πυρκαγιά έχει συγκλονίσει την ελληνική κοινωνία αλλά και τη διεθνή κοινότητα, η Κυβέρνηση φέρνει στην Βουλή το νομοσχέδιο για την απορρόφηση τ</w:t>
      </w:r>
      <w:r>
        <w:rPr>
          <w:rFonts w:eastAsia="Times New Roman" w:cs="Times New Roman"/>
          <w:szCs w:val="24"/>
        </w:rPr>
        <w:t>ου ΤΕΙ Ηπείρου και του ΤΕΙ Ιονίων Νήσων από το Πανεπιστήμιο Ιωαννίνων και το Ιόνιο Πανεπιστήμιο αντίστοιχα. Είναι μία πρωτοβουλία που αντανακλά με ακρίβεια τη βασική προτεραιότητα αυτής της Κυβέρνησης, που δεν είναι άλλη από την υπηρέτηση μικροπολιτικών σκ</w:t>
      </w:r>
      <w:r>
        <w:rPr>
          <w:rFonts w:eastAsia="Times New Roman" w:cs="Times New Roman"/>
          <w:szCs w:val="24"/>
        </w:rPr>
        <w:t>οπιμοτήτων και την αφοσίωση στον κομματικό σχεδιασμό.</w:t>
      </w:r>
    </w:p>
    <w:p w14:paraId="0446540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τη Νέα Δημοκρατία η ενίσχυση της τεχνολογικής εκπαίδευσης αποτελεί </w:t>
      </w:r>
      <w:proofErr w:type="spellStart"/>
      <w:r>
        <w:rPr>
          <w:rFonts w:eastAsia="Times New Roman" w:cs="Times New Roman"/>
          <w:szCs w:val="24"/>
        </w:rPr>
        <w:t>πρόταγμα</w:t>
      </w:r>
      <w:proofErr w:type="spellEnd"/>
      <w:r>
        <w:rPr>
          <w:rFonts w:eastAsia="Times New Roman" w:cs="Times New Roman"/>
          <w:szCs w:val="24"/>
        </w:rPr>
        <w:t xml:space="preserve"> και κεντρικό πυλώνα των θέσεων μας για την παιδεία. Σε μία χώρα με δυσθεώρητα ποσοστά νεανικής ανεργίας, σε μία χώρα που α</w:t>
      </w:r>
      <w:r>
        <w:rPr>
          <w:rFonts w:eastAsia="Times New Roman" w:cs="Times New Roman"/>
          <w:szCs w:val="24"/>
        </w:rPr>
        <w:t xml:space="preserve">ιμορραγεί υποχρεώνοντας το πιο δυναμικό και παραγωγικό της κομμάτι να αναζητήσει την τύχη του στο εξωτερικό, είναι επιβεβλημένη η ανάγκη η ανώτατη </w:t>
      </w:r>
      <w:r>
        <w:rPr>
          <w:rFonts w:eastAsia="Times New Roman" w:cs="Times New Roman"/>
          <w:szCs w:val="24"/>
        </w:rPr>
        <w:lastRenderedPageBreak/>
        <w:t>εκπαίδευση να συνδεθεί με την αγορά εργασίας και την παραγωγή, να αναχαιτίσει αυτό το ρεύμα μέσα από το οποίο</w:t>
      </w:r>
      <w:r>
        <w:rPr>
          <w:rFonts w:eastAsia="Times New Roman" w:cs="Times New Roman"/>
          <w:szCs w:val="24"/>
        </w:rPr>
        <w:t xml:space="preserve"> χάνουμε εθνικό κεφάλαιο. Αυτό συνιστά για εμάς εθνικό στόχο και η τεχνολογική εκπαίδευση αποτελεί ένα πολύτιμο εργαλείο για την επίτευξή του. Και θέλουμε η τεχνολογική εκπαίδευση να καταστεί πρωταρχική και συνειδητή επιλογή για τα νέα παιδιά και όχι έσχατ</w:t>
      </w:r>
      <w:r>
        <w:rPr>
          <w:rFonts w:eastAsia="Times New Roman" w:cs="Times New Roman"/>
          <w:szCs w:val="24"/>
        </w:rPr>
        <w:t>η λύση ανάγκης.</w:t>
      </w:r>
    </w:p>
    <w:p w14:paraId="0446540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Πώς υπηρετεί, όμως, την αρχή της αναβάθμισης και της ενίσχυσης της τεχνολογικής εκπαίδευσης το υπό συζήτηση σχέδιο νόμου; Δυστυχώς κατά τη δική μας άποψη δεν εντάσσεται σε μία ενιαία πολιτική στρατηγική για την ανάπτυξη της ανώτατης εκπαίδε</w:t>
      </w:r>
      <w:r>
        <w:rPr>
          <w:rFonts w:eastAsia="Times New Roman" w:cs="Times New Roman"/>
          <w:szCs w:val="24"/>
        </w:rPr>
        <w:t>υσης και δεν τέμνεται σε κανένα σημείο με τις ανάγκες της ελληνικής κοινωνίας και οικονομίας. Αντιθέτως αντί να δίνει λύση σε υπαρκτά προβλήματα, ανοίγει νέα μέτωπα.</w:t>
      </w:r>
    </w:p>
    <w:p w14:paraId="0446540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Όλη η αναδιάταξη του ακαδημαϊκού χάρτη με αιχμή του δόρατος την πολιτική των συγχωνεύσεων </w:t>
      </w:r>
      <w:r>
        <w:rPr>
          <w:rFonts w:eastAsia="Times New Roman" w:cs="Times New Roman"/>
          <w:szCs w:val="24"/>
        </w:rPr>
        <w:t>των ΤΕΙ με τα πανεπιστήμια γίνεται αποσπασματικά και υπακούει στην τοπική και συντεχνιακή λογική, στην πελατειακή εξυπηρέτηση και την κυνική ψηφοθηρία.</w:t>
      </w:r>
    </w:p>
    <w:p w14:paraId="0446540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ρωτήσαμε, κύριε Υπουργέ, και στην </w:t>
      </w:r>
      <w:r>
        <w:rPr>
          <w:rFonts w:eastAsia="Times New Roman" w:cs="Times New Roman"/>
          <w:szCs w:val="24"/>
        </w:rPr>
        <w:t>ε</w:t>
      </w:r>
      <w:r>
        <w:rPr>
          <w:rFonts w:eastAsia="Times New Roman" w:cs="Times New Roman"/>
          <w:szCs w:val="24"/>
        </w:rPr>
        <w:t>πιτροπή και δεν λάβαμε απαντήσεις. Υπάρχει κάποιος συνολικός σχεδ</w:t>
      </w:r>
      <w:r>
        <w:rPr>
          <w:rFonts w:eastAsia="Times New Roman" w:cs="Times New Roman"/>
          <w:szCs w:val="24"/>
        </w:rPr>
        <w:t>ιασμός για την αναμόρφωση του χάρτη της ανώτατης εκπαίδευσης ή όλα εξετάζονται κατά περίπτωση; Υπάρχουν ξεκάθαροι, διαφανείς και αντικειμενικοί κανόνες που να διέπουν τη διαδικασία της απορρόφησης των ΤΕΙ από τα πανεπιστήμια; Ακούσαμε για διάλογο μεταξύ τω</w:t>
      </w:r>
      <w:r>
        <w:rPr>
          <w:rFonts w:eastAsia="Times New Roman" w:cs="Times New Roman"/>
          <w:szCs w:val="24"/>
        </w:rPr>
        <w:t xml:space="preserve">ν ενδιαφερομένων. Δεν ακούσαμε, όμως, τίποτα για αυστηρά, προκαθορισμένα και ενιαία ακαδημαϊκά κριτήρια. </w:t>
      </w:r>
    </w:p>
    <w:p w14:paraId="0446540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έ</w:t>
      </w:r>
      <w:r>
        <w:rPr>
          <w:rFonts w:eastAsia="Times New Roman" w:cs="Times New Roman"/>
          <w:szCs w:val="24"/>
        </w:rPr>
        <w:t>κθεση της υποεπιτροπής του περίφημου εθνικού διαλόγου του 2016 –την οποία συνυπογράφει ο κύριος Υπουργός- αναφέρεται σχετικά με τον ρόλο των τεχνο</w:t>
      </w:r>
      <w:r>
        <w:rPr>
          <w:rFonts w:eastAsia="Times New Roman" w:cs="Times New Roman"/>
          <w:szCs w:val="24"/>
        </w:rPr>
        <w:t xml:space="preserve">λογικών ιδρυμάτων ότι τα ΤΕΙ είτε θα πρέπει να μετεξελιχθούν σε πανεπιστήμια εφαρμοσμένων επιστημών είτε θα ενσωματωθούν σε πανεπιστημιακές σχολές. Και υπογραμμίζεται στην </w:t>
      </w:r>
      <w:r>
        <w:rPr>
          <w:rFonts w:eastAsia="Times New Roman" w:cs="Times New Roman"/>
          <w:szCs w:val="24"/>
        </w:rPr>
        <w:t>έ</w:t>
      </w:r>
      <w:r>
        <w:rPr>
          <w:rFonts w:eastAsia="Times New Roman" w:cs="Times New Roman"/>
          <w:szCs w:val="24"/>
        </w:rPr>
        <w:t xml:space="preserve">κθεση –που συνυπογράφει ο κ. </w:t>
      </w:r>
      <w:proofErr w:type="spellStart"/>
      <w:r>
        <w:rPr>
          <w:rFonts w:eastAsia="Times New Roman" w:cs="Times New Roman"/>
          <w:szCs w:val="24"/>
        </w:rPr>
        <w:t>Γαβρόγλου</w:t>
      </w:r>
      <w:proofErr w:type="spellEnd"/>
      <w:r>
        <w:rPr>
          <w:rFonts w:eastAsia="Times New Roman" w:cs="Times New Roman"/>
          <w:szCs w:val="24"/>
        </w:rPr>
        <w:t>- ότι αυτού του τύπου η διαλογή δεν θα μπορού</w:t>
      </w:r>
      <w:r>
        <w:rPr>
          <w:rFonts w:eastAsia="Times New Roman" w:cs="Times New Roman"/>
          <w:szCs w:val="24"/>
        </w:rPr>
        <w:t>σε να γίνει πριν την επεξεργασία των στοιχείων και την υιοθέτηση συγκεκριμένων αξιολογικών κριτηρίων.</w:t>
      </w:r>
    </w:p>
    <w:p w14:paraId="0446540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0446540F" w14:textId="77777777" w:rsidR="00061F8F" w:rsidRDefault="00BE2594">
      <w:pPr>
        <w:spacing w:after="0" w:line="600" w:lineRule="auto"/>
        <w:ind w:firstLine="720"/>
        <w:jc w:val="both"/>
        <w:rPr>
          <w:rFonts w:eastAsia="Times New Roman"/>
          <w:bCs/>
          <w:szCs w:val="24"/>
        </w:rPr>
      </w:pPr>
      <w:r w:rsidRPr="00663D20">
        <w:rPr>
          <w:rFonts w:eastAsia="Times New Roman" w:cs="Times New Roman"/>
          <w:szCs w:val="24"/>
        </w:rPr>
        <w:lastRenderedPageBreak/>
        <w:t>(</w:t>
      </w:r>
      <w:r w:rsidRPr="00663D20">
        <w:rPr>
          <w:rFonts w:eastAsia="Times New Roman"/>
          <w:bCs/>
          <w:szCs w:val="24"/>
        </w:rPr>
        <w:t xml:space="preserve">Στο σημείο αυτό </w:t>
      </w:r>
      <w:r>
        <w:rPr>
          <w:rFonts w:eastAsia="Times New Roman"/>
          <w:bCs/>
          <w:szCs w:val="24"/>
        </w:rPr>
        <w:t xml:space="preserve">η </w:t>
      </w:r>
      <w:r w:rsidRPr="00663D20">
        <w:rPr>
          <w:rFonts w:eastAsia="Times New Roman"/>
          <w:bCs/>
          <w:szCs w:val="24"/>
        </w:rPr>
        <w:t xml:space="preserve">Βουλευτής κ. </w:t>
      </w:r>
      <w:r>
        <w:rPr>
          <w:rFonts w:eastAsia="Times New Roman"/>
          <w:bCs/>
          <w:szCs w:val="24"/>
        </w:rPr>
        <w:t>Άννα Καραμανλή</w:t>
      </w:r>
      <w:r w:rsidRPr="00960039">
        <w:rPr>
          <w:rFonts w:eastAsia="Times New Roman"/>
          <w:bCs/>
          <w:szCs w:val="24"/>
        </w:rPr>
        <w:t xml:space="preserve"> </w:t>
      </w:r>
      <w:r>
        <w:rPr>
          <w:rFonts w:eastAsia="Times New Roman"/>
          <w:bCs/>
          <w:szCs w:val="24"/>
        </w:rPr>
        <w:t>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 xml:space="preserve">ρχείο </w:t>
      </w:r>
      <w:r w:rsidRPr="00663D20">
        <w:rPr>
          <w:rFonts w:eastAsia="Times New Roman"/>
          <w:bCs/>
          <w:szCs w:val="24"/>
        </w:rPr>
        <w:t>του Τμήματος Γραμματείας της Διεύθυνσης Στενογραφίας και Πρακτικών της Βουλής)</w:t>
      </w:r>
    </w:p>
    <w:p w14:paraId="04465410" w14:textId="77777777" w:rsidR="00061F8F" w:rsidRDefault="00BE2594">
      <w:pPr>
        <w:spacing w:after="0" w:line="600" w:lineRule="auto"/>
        <w:ind w:firstLine="720"/>
        <w:jc w:val="both"/>
        <w:rPr>
          <w:rFonts w:eastAsia="Times New Roman"/>
          <w:bCs/>
          <w:szCs w:val="24"/>
        </w:rPr>
      </w:pPr>
      <w:r>
        <w:rPr>
          <w:rFonts w:eastAsia="Times New Roman"/>
          <w:bCs/>
          <w:szCs w:val="24"/>
        </w:rPr>
        <w:t>Τελικά ποια στοιχεία επεξεργαστήκατε και ποια κριτήρια υιοθετήσατε; Το όραμά σας για την τεχνολογική εκπαίδευση εξαντλείται στη συλλήβδην κατάργηση των ΤΕΙ και την απορρόφησή το</w:t>
      </w:r>
      <w:r>
        <w:rPr>
          <w:rFonts w:eastAsia="Times New Roman"/>
          <w:bCs/>
          <w:szCs w:val="24"/>
        </w:rPr>
        <w:t xml:space="preserve">υς από τα πανεπιστήμια. Όλο το εγχείρημα χαρακτηρίζεται από προχειρότητα, η οποία αποτυπώνεται και στην ίδρυση των νέων τμημάτων. Δημιουργούνται νέες σχολές και τμήματα μέσα από διαδικασίες </w:t>
      </w:r>
      <w:r>
        <w:rPr>
          <w:rFonts w:eastAsia="Times New Roman"/>
          <w:bCs/>
          <w:szCs w:val="24"/>
          <w:lang w:val="en-US"/>
        </w:rPr>
        <w:t>fast</w:t>
      </w:r>
      <w:r w:rsidRPr="00F90056">
        <w:rPr>
          <w:rFonts w:eastAsia="Times New Roman"/>
          <w:bCs/>
          <w:szCs w:val="24"/>
        </w:rPr>
        <w:t xml:space="preserve"> </w:t>
      </w:r>
      <w:r>
        <w:rPr>
          <w:rFonts w:eastAsia="Times New Roman"/>
          <w:bCs/>
          <w:szCs w:val="24"/>
          <w:lang w:val="en-US"/>
        </w:rPr>
        <w:t>track</w:t>
      </w:r>
      <w:r>
        <w:rPr>
          <w:rFonts w:eastAsia="Times New Roman"/>
          <w:bCs/>
          <w:szCs w:val="24"/>
        </w:rPr>
        <w:t xml:space="preserve"> χωρίς η ίδρυσή τους να συνοδεύεται από τις αναγκαίες με</w:t>
      </w:r>
      <w:r>
        <w:rPr>
          <w:rFonts w:eastAsia="Times New Roman"/>
          <w:bCs/>
          <w:szCs w:val="24"/>
        </w:rPr>
        <w:t xml:space="preserve">λέτες σκοπιμότητας και χωρίς να απαιτείται η απόφαση της </w:t>
      </w:r>
      <w:r>
        <w:rPr>
          <w:rFonts w:eastAsia="Times New Roman"/>
          <w:bCs/>
          <w:szCs w:val="24"/>
        </w:rPr>
        <w:t>σ</w:t>
      </w:r>
      <w:r>
        <w:rPr>
          <w:rFonts w:eastAsia="Times New Roman"/>
          <w:bCs/>
          <w:szCs w:val="24"/>
        </w:rPr>
        <w:t xml:space="preserve">υγκλήτου. Δημιουργούνται σχολές με μόνο ένα τμήμα, όπως στην περίπτωση της Σχολής Εφαρμογών Πληροφορικής και Τηλεπικοινωνιών στα Ιωάννινα. </w:t>
      </w:r>
    </w:p>
    <w:p w14:paraId="04465411" w14:textId="77777777" w:rsidR="00061F8F" w:rsidRDefault="00BE2594">
      <w:pPr>
        <w:spacing w:after="0" w:line="600" w:lineRule="auto"/>
        <w:ind w:firstLine="720"/>
        <w:jc w:val="both"/>
        <w:rPr>
          <w:rFonts w:eastAsia="Times New Roman"/>
          <w:bCs/>
          <w:szCs w:val="24"/>
        </w:rPr>
      </w:pPr>
      <w:r>
        <w:rPr>
          <w:rFonts w:eastAsia="Times New Roman"/>
          <w:bCs/>
          <w:szCs w:val="24"/>
        </w:rPr>
        <w:t>Τμήματα με συναφές επιστημονικό πεδίο εντάσσονται σε διαφο</w:t>
      </w:r>
      <w:r>
        <w:rPr>
          <w:rFonts w:eastAsia="Times New Roman"/>
          <w:bCs/>
          <w:szCs w:val="24"/>
        </w:rPr>
        <w:t>ρετικές σχολές χωρίς κα</w:t>
      </w:r>
      <w:r>
        <w:rPr>
          <w:rFonts w:eastAsia="Times New Roman"/>
          <w:bCs/>
          <w:szCs w:val="24"/>
        </w:rPr>
        <w:t>μ</w:t>
      </w:r>
      <w:r>
        <w:rPr>
          <w:rFonts w:eastAsia="Times New Roman"/>
          <w:bCs/>
          <w:szCs w:val="24"/>
        </w:rPr>
        <w:t>μία επιστημονική λογική και χωρίς κα</w:t>
      </w:r>
      <w:r>
        <w:rPr>
          <w:rFonts w:eastAsia="Times New Roman"/>
          <w:bCs/>
          <w:szCs w:val="24"/>
        </w:rPr>
        <w:t>μ</w:t>
      </w:r>
      <w:r>
        <w:rPr>
          <w:rFonts w:eastAsia="Times New Roman"/>
          <w:bCs/>
          <w:szCs w:val="24"/>
        </w:rPr>
        <w:t xml:space="preserve">μία εμπεριστατωμένη αιτιολόγηση, όπως τα Τμήματα </w:t>
      </w:r>
      <w:proofErr w:type="spellStart"/>
      <w:r>
        <w:rPr>
          <w:rFonts w:eastAsia="Times New Roman"/>
          <w:bCs/>
          <w:szCs w:val="24"/>
        </w:rPr>
        <w:t>Λο</w:t>
      </w:r>
      <w:r>
        <w:rPr>
          <w:rFonts w:eastAsia="Times New Roman"/>
          <w:bCs/>
          <w:szCs w:val="24"/>
        </w:rPr>
        <w:lastRenderedPageBreak/>
        <w:t>γοθεραπείας</w:t>
      </w:r>
      <w:proofErr w:type="spellEnd"/>
      <w:r>
        <w:rPr>
          <w:rFonts w:eastAsia="Times New Roman"/>
          <w:bCs/>
          <w:szCs w:val="24"/>
        </w:rPr>
        <w:t xml:space="preserve"> και Ψυχολογίας. Τμήματα τεχνολογικού προσανατολισμού με θετικότατες αξιολογήσεις και υψηλή απορροφητικότητα στην αγορά εργασίας αντι</w:t>
      </w:r>
      <w:r>
        <w:rPr>
          <w:rFonts w:eastAsia="Times New Roman"/>
          <w:bCs/>
          <w:szCs w:val="24"/>
        </w:rPr>
        <w:t>καθίσταται από τμήματα θεωρητικού χαρακτήρα. Αναφέρομαι στο ΤΕΙ Τεχνολογίας και Ήχου που καταργείται για να ιδρυθεί το Τμήμα Εθνομουσικολογίας.</w:t>
      </w:r>
    </w:p>
    <w:p w14:paraId="04465412" w14:textId="77777777" w:rsidR="00061F8F" w:rsidRDefault="00BE2594">
      <w:pPr>
        <w:spacing w:after="0" w:line="600" w:lineRule="auto"/>
        <w:ind w:firstLine="720"/>
        <w:jc w:val="both"/>
        <w:rPr>
          <w:rFonts w:eastAsia="Times New Roman" w:cs="Times New Roman"/>
          <w:szCs w:val="24"/>
        </w:rPr>
      </w:pPr>
      <w:r>
        <w:rPr>
          <w:rFonts w:eastAsia="Times New Roman"/>
          <w:bCs/>
          <w:szCs w:val="24"/>
        </w:rPr>
        <w:t xml:space="preserve">Επίσης ο τρόπος που αποφασίζετε να καταργήσετε κάποια και να ιδρύσετε άλλα τμήματα, σε πολλές περιπτώσεις γεννά </w:t>
      </w:r>
      <w:r>
        <w:rPr>
          <w:rFonts w:eastAsia="Times New Roman"/>
          <w:bCs/>
          <w:szCs w:val="24"/>
        </w:rPr>
        <w:t xml:space="preserve">ερωτηματικά, όπως για παράδειγμα στην περίπτωση του νέου Τμήματος Λογιστικής και Χρηματοοικονομικής με έδρα την πόλη της Πρέβεζας, το οποίο εντάσσεται στη Σχολή Οικονομικών και Διοικητικών Επιστημών. </w:t>
      </w:r>
    </w:p>
    <w:p w14:paraId="0446541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Αναπόφευκτα μας περνάει από το μυαλό μήπως η εν λόγω επ</w:t>
      </w:r>
      <w:r>
        <w:rPr>
          <w:rFonts w:eastAsia="Times New Roman" w:cs="Times New Roman"/>
          <w:szCs w:val="24"/>
        </w:rPr>
        <w:t xml:space="preserve">ιλογή συνδέεται με την αναγόρευση του Υπουργού των Οικονομικών ως επίτιμου διδάκτορα στις 29 Μαΐου 2018. Σημειώνεται δε ότι ο κ. </w:t>
      </w:r>
      <w:proofErr w:type="spellStart"/>
      <w:r>
        <w:rPr>
          <w:rFonts w:eastAsia="Times New Roman" w:cs="Times New Roman"/>
          <w:szCs w:val="24"/>
        </w:rPr>
        <w:t>Τσακαλώτος</w:t>
      </w:r>
      <w:proofErr w:type="spellEnd"/>
      <w:r>
        <w:rPr>
          <w:rFonts w:eastAsia="Times New Roman" w:cs="Times New Roman"/>
          <w:szCs w:val="24"/>
        </w:rPr>
        <w:t xml:space="preserve"> κατάγεται από την Πρέβεζα. </w:t>
      </w:r>
    </w:p>
    <w:p w14:paraId="0446541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 δελτίο τύπου που βγήκε από το ΤΕΙ την επόμενη μέρα.</w:t>
      </w:r>
    </w:p>
    <w:p w14:paraId="04465415" w14:textId="77777777" w:rsidR="00061F8F" w:rsidRDefault="00BE2594">
      <w:pPr>
        <w:spacing w:after="0" w:line="600" w:lineRule="auto"/>
        <w:ind w:firstLine="720"/>
        <w:jc w:val="both"/>
        <w:rPr>
          <w:rFonts w:eastAsia="Times New Roman" w:cs="Times New Roman"/>
          <w:szCs w:val="24"/>
        </w:rPr>
      </w:pPr>
      <w:r w:rsidRPr="00132157">
        <w:rPr>
          <w:rFonts w:eastAsia="Times New Roman" w:cs="Times New Roman"/>
          <w:szCs w:val="24"/>
        </w:rPr>
        <w:lastRenderedPageBreak/>
        <w:t>(Στο σημείο</w:t>
      </w:r>
      <w:r w:rsidRPr="00132157">
        <w:rPr>
          <w:rFonts w:eastAsia="Times New Roman" w:cs="Times New Roman"/>
          <w:szCs w:val="24"/>
        </w:rPr>
        <w:t xml:space="preserve"> αυτό </w:t>
      </w:r>
      <w:r>
        <w:rPr>
          <w:rFonts w:eastAsia="Times New Roman" w:cs="Times New Roman"/>
          <w:szCs w:val="24"/>
        </w:rPr>
        <w:t>η</w:t>
      </w:r>
      <w:r w:rsidRPr="00132157">
        <w:rPr>
          <w:rFonts w:eastAsia="Times New Roman" w:cs="Times New Roman"/>
          <w:szCs w:val="24"/>
        </w:rPr>
        <w:t xml:space="preserve"> Βουλευτής κ. </w:t>
      </w:r>
      <w:r>
        <w:rPr>
          <w:rFonts w:eastAsia="Times New Roman" w:cs="Times New Roman"/>
          <w:szCs w:val="24"/>
        </w:rPr>
        <w:t>Άννα Καραμανλή  καταθέτει για τα Πρακτικά το προαναφερθέν έγγραφο, το</w:t>
      </w:r>
      <w:r w:rsidRPr="00132157">
        <w:rPr>
          <w:rFonts w:eastAsia="Times New Roman" w:cs="Times New Roman"/>
          <w:szCs w:val="24"/>
        </w:rPr>
        <w:t xml:space="preserve"> οποί</w:t>
      </w:r>
      <w:r>
        <w:rPr>
          <w:rFonts w:eastAsia="Times New Roman" w:cs="Times New Roman"/>
          <w:szCs w:val="24"/>
        </w:rPr>
        <w:t xml:space="preserve">ο βρίσκεται στο </w:t>
      </w:r>
      <w:r>
        <w:rPr>
          <w:rFonts w:eastAsia="Times New Roman" w:cs="Times New Roman"/>
          <w:szCs w:val="24"/>
        </w:rPr>
        <w:t>α</w:t>
      </w:r>
      <w:r w:rsidRPr="00132157">
        <w:rPr>
          <w:rFonts w:eastAsia="Times New Roman" w:cs="Times New Roman"/>
          <w:szCs w:val="24"/>
        </w:rPr>
        <w:t>ρχείο του Τμήματος Γραμματείας της Διεύθυνσης Στενογραφίας και Πρακτικών της Βουλής)</w:t>
      </w:r>
    </w:p>
    <w:p w14:paraId="0446541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Κάτι ακόμα που αναδεικνύει κατά τη γνώμη μας την προχειρότη</w:t>
      </w:r>
      <w:r>
        <w:rPr>
          <w:rFonts w:eastAsia="Times New Roman" w:cs="Times New Roman"/>
          <w:szCs w:val="24"/>
        </w:rPr>
        <w:t xml:space="preserve">τα του εγχειρήματος. Στο Πανεπιστήμιο Ιωαννίνων ιδρύεται νέο </w:t>
      </w:r>
      <w:r>
        <w:rPr>
          <w:rFonts w:eastAsia="Times New Roman" w:cs="Times New Roman"/>
          <w:szCs w:val="24"/>
        </w:rPr>
        <w:t>τ</w:t>
      </w:r>
      <w:r>
        <w:rPr>
          <w:rFonts w:eastAsia="Times New Roman" w:cs="Times New Roman"/>
          <w:szCs w:val="24"/>
        </w:rPr>
        <w:t xml:space="preserve">μήμα </w:t>
      </w:r>
      <w:proofErr w:type="spellStart"/>
      <w:r>
        <w:rPr>
          <w:rFonts w:eastAsia="Times New Roman" w:cs="Times New Roman"/>
          <w:szCs w:val="24"/>
        </w:rPr>
        <w:t>Λογοθεραπείας</w:t>
      </w:r>
      <w:proofErr w:type="spellEnd"/>
      <w:r>
        <w:rPr>
          <w:rFonts w:eastAsia="Times New Roman" w:cs="Times New Roman"/>
          <w:szCs w:val="24"/>
        </w:rPr>
        <w:t xml:space="preserve"> με έδρα την πόλη των Ιωαννίνων, το οποίο εντάσσεται σε σχολή επιστημών υγείας. Στο ΤΕΙ Δυτικής Ελλάδας λειτουργεί από το 1996 Τμήμα </w:t>
      </w:r>
      <w:proofErr w:type="spellStart"/>
      <w:r>
        <w:rPr>
          <w:rFonts w:eastAsia="Times New Roman" w:cs="Times New Roman"/>
          <w:szCs w:val="24"/>
        </w:rPr>
        <w:t>Λογοθεραπείας</w:t>
      </w:r>
      <w:proofErr w:type="spellEnd"/>
      <w:r>
        <w:rPr>
          <w:rFonts w:eastAsia="Times New Roman" w:cs="Times New Roman"/>
          <w:szCs w:val="24"/>
        </w:rPr>
        <w:t>. Οι απόφοιτοι των δύο τμημάτω</w:t>
      </w:r>
      <w:r>
        <w:rPr>
          <w:rFonts w:eastAsia="Times New Roman" w:cs="Times New Roman"/>
          <w:szCs w:val="24"/>
        </w:rPr>
        <w:t xml:space="preserve">ν θα έχουν τα ίδια επαγγελματικά δικαιώματα; </w:t>
      </w:r>
    </w:p>
    <w:p w14:paraId="0446541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Επίσης από όσο μαθαίνουμε, το εν λόγω ΤΕΙ αντιτίθεται στην απορρόφησή του από το Πανεπιστήμιο Πάτρας. Σε αυτή την περίπτωση, όπως και στην περίπτωση της Κρήτης, τι θα κάνετε; Ποια είναι τελικά αυτά τα ενιαία ακ</w:t>
      </w:r>
      <w:r>
        <w:rPr>
          <w:rFonts w:eastAsia="Times New Roman" w:cs="Times New Roman"/>
          <w:szCs w:val="24"/>
        </w:rPr>
        <w:t xml:space="preserve">αδημαϊκά κριτήρια που τάχα ακολουθείτε; </w:t>
      </w:r>
    </w:p>
    <w:p w14:paraId="0446541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Άλλο παράδειγμα: Μέλη ΔΕΠ, όπως αυτά του Τμήματος Διοίκησης Επιχειρήσεων, εντάσσονται σε τμήματα με μη συγγενικό επιστημονικό πεδίο -Τμήμα Μετάφρασης και Διερμηνείας. Ας μη σχολιάσω βέβαια την αλληλοεπικάλυψη αντικε</w:t>
      </w:r>
      <w:r>
        <w:rPr>
          <w:rFonts w:eastAsia="Times New Roman" w:cs="Times New Roman"/>
          <w:szCs w:val="24"/>
        </w:rPr>
        <w:t>ιμένων.</w:t>
      </w:r>
    </w:p>
    <w:p w14:paraId="0446541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Βέβαια στην </w:t>
      </w:r>
      <w:r>
        <w:rPr>
          <w:rFonts w:eastAsia="Times New Roman" w:cs="Times New Roman"/>
          <w:szCs w:val="24"/>
        </w:rPr>
        <w:t>ε</w:t>
      </w:r>
      <w:r>
        <w:rPr>
          <w:rFonts w:eastAsia="Times New Roman" w:cs="Times New Roman"/>
          <w:szCs w:val="24"/>
        </w:rPr>
        <w:t>πιτροπή, μας συμβουλεύσατε, κύριε Υπουργέ, ότι ως Βουλευτές δεν είμαστε ειδικοί για να ομιλούμε γι</w:t>
      </w:r>
      <w:r>
        <w:rPr>
          <w:rFonts w:eastAsia="Times New Roman" w:cs="Times New Roman"/>
          <w:szCs w:val="24"/>
        </w:rPr>
        <w:t>’</w:t>
      </w:r>
      <w:r>
        <w:rPr>
          <w:rFonts w:eastAsia="Times New Roman" w:cs="Times New Roman"/>
          <w:szCs w:val="24"/>
        </w:rPr>
        <w:t xml:space="preserve"> αυτά. Λυπάμαι αλλά αυτό είναι το έργο μας εδώ, να ασκούμε έλεγχο στα λάθη και στις παραλείψεις σας. Αφήστε δε, που υπάρχουν και ειδικοί ανάμεσά μας, καθηγητές και καθηγήτριες, που όσο να ‘ναι έχουν πιο εμπεριστατωμένη άποψη, όπως η </w:t>
      </w:r>
      <w:proofErr w:type="spellStart"/>
      <w:r>
        <w:rPr>
          <w:rFonts w:eastAsia="Times New Roman" w:cs="Times New Roman"/>
          <w:szCs w:val="24"/>
        </w:rPr>
        <w:t>βουλεύτρια</w:t>
      </w:r>
      <w:proofErr w:type="spellEnd"/>
      <w:r>
        <w:rPr>
          <w:rFonts w:eastAsia="Times New Roman" w:cs="Times New Roman"/>
          <w:szCs w:val="24"/>
        </w:rPr>
        <w:t xml:space="preserve"> του ΣΥΡΙΖΑ, </w:t>
      </w:r>
      <w:r>
        <w:rPr>
          <w:rFonts w:eastAsia="Times New Roman" w:cs="Times New Roman"/>
          <w:szCs w:val="24"/>
        </w:rPr>
        <w:t xml:space="preserve">όπως συνηθίζετε να λέτε, που μίλησε εκτενώς για το Τμήμα Μετάφρασης και Διερμηνείας. </w:t>
      </w:r>
    </w:p>
    <w:p w14:paraId="0446541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 σχετικό απόσπασμα.</w:t>
      </w:r>
    </w:p>
    <w:p w14:paraId="0446541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σημείο αυτό η</w:t>
      </w:r>
      <w:r w:rsidRPr="00132157">
        <w:rPr>
          <w:rFonts w:eastAsia="Times New Roman" w:cs="Times New Roman"/>
          <w:szCs w:val="24"/>
        </w:rPr>
        <w:t xml:space="preserve"> Βουλευτής κ. </w:t>
      </w:r>
      <w:r>
        <w:rPr>
          <w:rFonts w:eastAsia="Times New Roman" w:cs="Times New Roman"/>
          <w:szCs w:val="24"/>
        </w:rPr>
        <w:t xml:space="preserve">Άννα Καραμανλή  καταθέτει για τα Πρακτικά το προαναφερθέν έγγραφο, το οποίο βρίσκεται στο </w:t>
      </w:r>
      <w:r>
        <w:rPr>
          <w:rFonts w:eastAsia="Times New Roman" w:cs="Times New Roman"/>
          <w:szCs w:val="24"/>
        </w:rPr>
        <w:t>α</w:t>
      </w:r>
      <w:r w:rsidRPr="00132157">
        <w:rPr>
          <w:rFonts w:eastAsia="Times New Roman" w:cs="Times New Roman"/>
          <w:szCs w:val="24"/>
        </w:rPr>
        <w:t>ρχε</w:t>
      </w:r>
      <w:r w:rsidRPr="00132157">
        <w:rPr>
          <w:rFonts w:eastAsia="Times New Roman" w:cs="Times New Roman"/>
          <w:szCs w:val="24"/>
        </w:rPr>
        <w:t>ίο του Τμήματος Γραμματείας της Διεύθυνσης Στενογραφίας και Πρακτικών της Βουλής)</w:t>
      </w:r>
    </w:p>
    <w:p w14:paraId="0446541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αυτά, λοιπόν, δεν καταδεικνύουν προγραμματισμό και συγκροτημένο πλάνο, αλλά </w:t>
      </w:r>
      <w:proofErr w:type="spellStart"/>
      <w:r>
        <w:rPr>
          <w:rFonts w:eastAsia="Times New Roman" w:cs="Times New Roman"/>
          <w:szCs w:val="24"/>
        </w:rPr>
        <w:t>κοπτοραπτική</w:t>
      </w:r>
      <w:proofErr w:type="spellEnd"/>
      <w:r>
        <w:rPr>
          <w:rFonts w:eastAsia="Times New Roman" w:cs="Times New Roman"/>
          <w:szCs w:val="24"/>
        </w:rPr>
        <w:t>, με στόχο τη διατήρηση πολιτικών ισορροπιών. Το ξέρω ότι δεν σας αρέσει ο όρος, α</w:t>
      </w:r>
      <w:r>
        <w:rPr>
          <w:rFonts w:eastAsia="Times New Roman" w:cs="Times New Roman"/>
          <w:szCs w:val="24"/>
        </w:rPr>
        <w:t>λλά για εμάς περιγράφει ακριβώς την ακολουθούμενη  διαδικασία. Και να σας πω επιπλέον ότι ενοχλεί πολύ περισσότερο όταν εφαρμόζεται ως τακτική και όχι όταν αναδεικνύεται.</w:t>
      </w:r>
    </w:p>
    <w:p w14:paraId="0446541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Στη διατήρηση ισορροπιών, λοιπόν, </w:t>
      </w:r>
      <w:proofErr w:type="spellStart"/>
      <w:r>
        <w:rPr>
          <w:rFonts w:eastAsia="Times New Roman" w:cs="Times New Roman"/>
          <w:szCs w:val="24"/>
        </w:rPr>
        <w:t>παραπέμπτει</w:t>
      </w:r>
      <w:proofErr w:type="spellEnd"/>
      <w:r>
        <w:rPr>
          <w:rFonts w:eastAsia="Times New Roman" w:cs="Times New Roman"/>
          <w:szCs w:val="24"/>
        </w:rPr>
        <w:t xml:space="preserve"> και η άρον-άρον </w:t>
      </w:r>
      <w:proofErr w:type="spellStart"/>
      <w:r>
        <w:rPr>
          <w:rFonts w:eastAsia="Times New Roman" w:cs="Times New Roman"/>
          <w:szCs w:val="24"/>
        </w:rPr>
        <w:t>ομογενοποίηση</w:t>
      </w:r>
      <w:proofErr w:type="spellEnd"/>
      <w:r>
        <w:rPr>
          <w:rFonts w:eastAsia="Times New Roman" w:cs="Times New Roman"/>
          <w:szCs w:val="24"/>
        </w:rPr>
        <w:t xml:space="preserve"> του διδακ</w:t>
      </w:r>
      <w:r>
        <w:rPr>
          <w:rFonts w:eastAsia="Times New Roman" w:cs="Times New Roman"/>
          <w:szCs w:val="24"/>
        </w:rPr>
        <w:t xml:space="preserve">τικού προσωπικού ΤΕΙ και πανεπιστημίων, κατά παρέκκλιση κάθε ισχύουσας διάταξης. </w:t>
      </w:r>
    </w:p>
    <w:p w14:paraId="0446541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Σας θέσαμε επίσης μετ’ επιτάσεως το θέμα των επαγγελματικών δικαιωμάτων. Δεν θα έπρεπε σε μια τέτοια προσπάθεια, που όπως λέτε, θα αναβαθμίσει την τεχνολογική εκπαίδευση, να </w:t>
      </w:r>
      <w:r>
        <w:rPr>
          <w:rFonts w:eastAsia="Times New Roman" w:cs="Times New Roman"/>
          <w:szCs w:val="24"/>
        </w:rPr>
        <w:t>μεριμνήσετε για μια σαφή αναφορά στα επαγγελματικά δικαιώματα των αποφοίτων, αλλά και σε ουσιαστική λύση ενός χρόνιου ζητήματος; Και σταματήστε να αναφέρεστε σε προηγούμενες κυβερνήσεις. Κυβερνάτε τέσσερα χρόνια, έχετε την απόλυτη ευθύνη. Σταματήστε αυτή τ</w:t>
      </w:r>
      <w:r>
        <w:rPr>
          <w:rFonts w:eastAsia="Times New Roman" w:cs="Times New Roman"/>
          <w:szCs w:val="24"/>
        </w:rPr>
        <w:t xml:space="preserve">ην καραμέλα που έχει λιώσει. </w:t>
      </w:r>
    </w:p>
    <w:p w14:paraId="0446541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Τμήματα καταργούνται και άλλα τμήματα έρχονται και είναι λογικό να δημιουργείται σύγχυση και αμφιβολία, ενδεχομένως και αντιδικίες για κατοχυρωμένα επαγγελματικά δικαιώματα. Προβλήματα μπορεί να ανακύψουν και στην αντιστοίχιση</w:t>
      </w:r>
      <w:r>
        <w:rPr>
          <w:rFonts w:eastAsia="Times New Roman" w:cs="Times New Roman"/>
          <w:szCs w:val="24"/>
        </w:rPr>
        <w:t xml:space="preserve"> των νέων τμημάτων με τη διεθνή εκπαιδευτική πραγματικότητα. Τι είδους αναβάθμιση είναι αυτή όταν τα επαγγελματικά δικαιώματα μπαίνουν κάτω από το χαλί και αναπέμπονται αορίστως στο μέλλον; </w:t>
      </w:r>
    </w:p>
    <w:p w14:paraId="0446542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τονίσαμε την παράκαμψη θεσμικών γνωμοδοτικών οργάνων στη διαδ</w:t>
      </w:r>
      <w:r>
        <w:rPr>
          <w:rFonts w:eastAsia="Times New Roman" w:cs="Times New Roman"/>
          <w:szCs w:val="24"/>
        </w:rPr>
        <w:t xml:space="preserve">ικασία της απορρόφησης, όπως προκύπτει από την απουσία της ΑΔΙΠ. Είναι προφανές ότι την έχετε θέσει σε καραντίνα και χθες στην </w:t>
      </w:r>
      <w:r>
        <w:rPr>
          <w:rFonts w:eastAsia="Times New Roman" w:cs="Times New Roman"/>
          <w:szCs w:val="24"/>
        </w:rPr>
        <w:t>ε</w:t>
      </w:r>
      <w:r>
        <w:rPr>
          <w:rFonts w:eastAsia="Times New Roman" w:cs="Times New Roman"/>
          <w:szCs w:val="24"/>
        </w:rPr>
        <w:t>πιτροπή επιχειρήσατε και πάλι να την απαξιώσετε.</w:t>
      </w:r>
    </w:p>
    <w:p w14:paraId="0446542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θυμίζω μια ακόμη φορά ότι εσείς νομοθετήσατε να κατατίθεται η άποψή της για</w:t>
      </w:r>
      <w:r>
        <w:rPr>
          <w:rFonts w:eastAsia="Times New Roman" w:cs="Times New Roman"/>
          <w:szCs w:val="24"/>
        </w:rPr>
        <w:t xml:space="preserve"> την κατάργηση </w:t>
      </w:r>
      <w:r>
        <w:rPr>
          <w:rFonts w:eastAsia="Times New Roman" w:cs="Times New Roman"/>
          <w:szCs w:val="24"/>
        </w:rPr>
        <w:t>α</w:t>
      </w:r>
      <w:r>
        <w:rPr>
          <w:rFonts w:eastAsia="Times New Roman" w:cs="Times New Roman"/>
          <w:szCs w:val="24"/>
        </w:rPr>
        <w:t xml:space="preserve">νώτατου </w:t>
      </w:r>
      <w:r>
        <w:rPr>
          <w:rFonts w:eastAsia="Times New Roman" w:cs="Times New Roman"/>
          <w:szCs w:val="24"/>
        </w:rPr>
        <w:t>ε</w:t>
      </w:r>
      <w:r>
        <w:rPr>
          <w:rFonts w:eastAsia="Times New Roman" w:cs="Times New Roman"/>
          <w:szCs w:val="24"/>
        </w:rPr>
        <w:t xml:space="preserve">κπαιδευτικού </w:t>
      </w:r>
      <w:r>
        <w:rPr>
          <w:rFonts w:eastAsia="Times New Roman" w:cs="Times New Roman"/>
          <w:szCs w:val="24"/>
        </w:rPr>
        <w:t>ι</w:t>
      </w:r>
      <w:r>
        <w:rPr>
          <w:rFonts w:eastAsia="Times New Roman" w:cs="Times New Roman"/>
          <w:szCs w:val="24"/>
        </w:rPr>
        <w:t xml:space="preserve">δρύματος. Άρα, υποθέτω ότι έχει ιδιαίτερη βαρύτητα η άποψή της. Μόνο, όμως, όπως αποδεικνύεται, όταν συμφωνεί μαζί σας. Για αυτό και δεν είδαμε στην αιτιολογική έκθεση καμία </w:t>
      </w:r>
      <w:r>
        <w:rPr>
          <w:rFonts w:eastAsia="Times New Roman" w:cs="Times New Roman"/>
          <w:szCs w:val="24"/>
        </w:rPr>
        <w:lastRenderedPageBreak/>
        <w:t>αναφορά στις αξιολογήσεις ΑΔΙΠ για τα υπό α</w:t>
      </w:r>
      <w:r>
        <w:rPr>
          <w:rFonts w:eastAsia="Times New Roman" w:cs="Times New Roman"/>
          <w:szCs w:val="24"/>
        </w:rPr>
        <w:t xml:space="preserve">πορρόφηση ιδρύματα, ούτε και ακούσαμε ποτέ τη γνώμη της </w:t>
      </w:r>
      <w:r>
        <w:rPr>
          <w:rFonts w:eastAsia="Times New Roman" w:cs="Times New Roman"/>
          <w:szCs w:val="24"/>
        </w:rPr>
        <w:t>α</w:t>
      </w:r>
      <w:r>
        <w:rPr>
          <w:rFonts w:eastAsia="Times New Roman" w:cs="Times New Roman"/>
          <w:szCs w:val="24"/>
        </w:rPr>
        <w:t xml:space="preserve">ρχής για το όλο εγχείρημα. </w:t>
      </w:r>
    </w:p>
    <w:p w14:paraId="0446542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Σε ό,τι αφορά τα ερευνητικά κέντρα των άρθρων 7 και 14, κανείς δεν αμφισβητεί την καθοριστική σημασία της έρευνας στην αναπτυξιακή προσπάθεια της χώρας μας και στην έμφαση</w:t>
      </w:r>
      <w:r>
        <w:rPr>
          <w:rFonts w:eastAsia="Times New Roman" w:cs="Times New Roman"/>
          <w:szCs w:val="24"/>
        </w:rPr>
        <w:t xml:space="preserve"> που πρέπει να δοθεί σε αυτή, αρκεί να είναι ξεκάθαρος ο σκοπός των ερευνητικών δομών και να αποτελούν κομμάτι του εθνικού σχεδιασμού. Οι συγκεκριμένες πρωτοβουλίες βέβαια δεν προκύπτει ότι έρχονται να καλύψουν κάποιο ερευνητικό κενό, ούτε γίνεται σαφής η </w:t>
      </w:r>
      <w:r>
        <w:rPr>
          <w:rFonts w:eastAsia="Times New Roman" w:cs="Times New Roman"/>
          <w:szCs w:val="24"/>
        </w:rPr>
        <w:t xml:space="preserve">προστιθέμενη αξία που θα προσφέρουν στην υφιστάμενη ερευνητική δραστηριότητα. </w:t>
      </w:r>
    </w:p>
    <w:p w14:paraId="0446542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Ένωση Ελλήνων Ερευνητών στη συζήτηση με τους φορείς στην </w:t>
      </w:r>
      <w:r>
        <w:rPr>
          <w:rFonts w:eastAsia="Times New Roman" w:cs="Times New Roman"/>
          <w:szCs w:val="24"/>
        </w:rPr>
        <w:t>ε</w:t>
      </w:r>
      <w:r>
        <w:rPr>
          <w:rFonts w:eastAsia="Times New Roman" w:cs="Times New Roman"/>
          <w:szCs w:val="24"/>
        </w:rPr>
        <w:t>πιτροπή υποστήριξε ότι η ίδρυση των νέων ερευνητικών κέντρων δεν υπηρετεί μια εθνική στρατηγική για την έρευνα. Δημιο</w:t>
      </w:r>
      <w:r>
        <w:rPr>
          <w:rFonts w:eastAsia="Times New Roman" w:cs="Times New Roman"/>
          <w:szCs w:val="24"/>
        </w:rPr>
        <w:t xml:space="preserve">υργούν επικαλύψεις στα θεματικά αντικείμενα, ενισχύουν τον κατακερματισμό αντί για τη συνέργεια και απαιτούν νέους πόρους. </w:t>
      </w:r>
    </w:p>
    <w:p w14:paraId="0446542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Και μιλώντας για πόρους</w:t>
      </w:r>
      <w:r w:rsidRPr="00A725C4">
        <w:rPr>
          <w:rFonts w:eastAsia="Times New Roman" w:cs="Times New Roman"/>
          <w:szCs w:val="24"/>
        </w:rPr>
        <w:t>,</w:t>
      </w:r>
      <w:r>
        <w:rPr>
          <w:rFonts w:eastAsia="Times New Roman" w:cs="Times New Roman"/>
          <w:szCs w:val="24"/>
        </w:rPr>
        <w:t xml:space="preserve"> δεν προκύπτει με ποιον τρόπο διασφαλίζεται η χρηματοδότηση και η βιωσιμότητα αυτών των κέντρων. Προβλέπεται</w:t>
      </w:r>
      <w:r>
        <w:rPr>
          <w:rFonts w:eastAsia="Times New Roman" w:cs="Times New Roman"/>
          <w:szCs w:val="24"/>
        </w:rPr>
        <w:t xml:space="preserve"> η επιχορήγησή τους από τον τακτικό προϋπολογισμό</w:t>
      </w:r>
      <w:r w:rsidRPr="00A725C4">
        <w:rPr>
          <w:rFonts w:eastAsia="Times New Roman" w:cs="Times New Roman"/>
          <w:szCs w:val="24"/>
        </w:rPr>
        <w:t>,</w:t>
      </w:r>
      <w:r>
        <w:rPr>
          <w:rFonts w:eastAsia="Times New Roman" w:cs="Times New Roman"/>
          <w:szCs w:val="24"/>
        </w:rPr>
        <w:t xml:space="preserve"> όταν τα ήδη </w:t>
      </w:r>
      <w:proofErr w:type="spellStart"/>
      <w:r>
        <w:rPr>
          <w:rFonts w:eastAsia="Times New Roman" w:cs="Times New Roman"/>
          <w:szCs w:val="24"/>
        </w:rPr>
        <w:t>λειτουργούντα</w:t>
      </w:r>
      <w:proofErr w:type="spellEnd"/>
      <w:r>
        <w:rPr>
          <w:rFonts w:eastAsia="Times New Roman" w:cs="Times New Roman"/>
          <w:szCs w:val="24"/>
        </w:rPr>
        <w:t xml:space="preserve"> ερευνητικά κέντρα λαμβάνουν επιχορήγηση μόνο για τη μισθοδοσία του τακτικού προσωπικού και καλύπτουν όλες τις δαπάνες τους από ερευνητικά προγράμματα. </w:t>
      </w:r>
    </w:p>
    <w:p w14:paraId="0446542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Πώς θα κατορθώσει το </w:t>
      </w:r>
      <w:r>
        <w:rPr>
          <w:rFonts w:eastAsia="Times New Roman" w:cs="Times New Roman"/>
          <w:szCs w:val="24"/>
        </w:rPr>
        <w:t>π</w:t>
      </w:r>
      <w:r>
        <w:rPr>
          <w:rFonts w:eastAsia="Times New Roman" w:cs="Times New Roman"/>
          <w:szCs w:val="24"/>
        </w:rPr>
        <w:t>ανεπι</w:t>
      </w:r>
      <w:r>
        <w:rPr>
          <w:rFonts w:eastAsia="Times New Roman" w:cs="Times New Roman"/>
          <w:szCs w:val="24"/>
        </w:rPr>
        <w:t xml:space="preserve">στήμιο σε εποχές </w:t>
      </w:r>
      <w:proofErr w:type="spellStart"/>
      <w:r>
        <w:rPr>
          <w:rFonts w:eastAsia="Times New Roman" w:cs="Times New Roman"/>
          <w:szCs w:val="24"/>
        </w:rPr>
        <w:t>υποχρηματοδότησης</w:t>
      </w:r>
      <w:proofErr w:type="spellEnd"/>
      <w:r>
        <w:rPr>
          <w:rFonts w:eastAsia="Times New Roman" w:cs="Times New Roman"/>
          <w:szCs w:val="24"/>
        </w:rPr>
        <w:t xml:space="preserve"> να διασφαλίσει τα απαραίτητα κονδύλια για τον εξοπλισμό και τη λειτουργία των ερευνητικών κέντρων, παραμένει ένα αναπάντητο ερώτημα. </w:t>
      </w:r>
    </w:p>
    <w:p w14:paraId="0446542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νομοσχέδιο</w:t>
      </w:r>
      <w:r w:rsidRPr="00A725C4">
        <w:rPr>
          <w:rFonts w:eastAsia="Times New Roman" w:cs="Times New Roman"/>
          <w:szCs w:val="24"/>
        </w:rPr>
        <w:t>,</w:t>
      </w:r>
      <w:r>
        <w:rPr>
          <w:rFonts w:eastAsia="Times New Roman" w:cs="Times New Roman"/>
          <w:szCs w:val="24"/>
        </w:rPr>
        <w:t xml:space="preserve"> πέρα από τις διατάξεις που αφορούν στην κατάργηση των δύο ΤΕΙ, περιλαμβά</w:t>
      </w:r>
      <w:r>
        <w:rPr>
          <w:rFonts w:eastAsia="Times New Roman" w:cs="Times New Roman"/>
          <w:szCs w:val="24"/>
        </w:rPr>
        <w:t>νει μια σειρά από άρθρα</w:t>
      </w:r>
      <w:r w:rsidRPr="00A725C4">
        <w:rPr>
          <w:rFonts w:eastAsia="Times New Roman" w:cs="Times New Roman"/>
          <w:szCs w:val="24"/>
        </w:rPr>
        <w:t>,</w:t>
      </w:r>
      <w:r>
        <w:rPr>
          <w:rFonts w:eastAsia="Times New Roman" w:cs="Times New Roman"/>
          <w:szCs w:val="24"/>
        </w:rPr>
        <w:t xml:space="preserve"> τα οποία ουδέποτε τέθηκαν σε διαβούλευση και ούτε αντιλήφθηκε κανείς την ανάγκη να ψηφισθούν μέσα στα Θερινά Τμήματα. </w:t>
      </w:r>
    </w:p>
    <w:p w14:paraId="0446542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Καταθέσαμε τη διαφωνία μας με αυτή την προβληματική κοινοβουλευτική πρακτική</w:t>
      </w:r>
      <w:r w:rsidRPr="00A725C4">
        <w:rPr>
          <w:rFonts w:eastAsia="Times New Roman" w:cs="Times New Roman"/>
          <w:szCs w:val="24"/>
        </w:rPr>
        <w:t>,</w:t>
      </w:r>
      <w:r>
        <w:rPr>
          <w:rFonts w:eastAsia="Times New Roman" w:cs="Times New Roman"/>
          <w:szCs w:val="24"/>
        </w:rPr>
        <w:t xml:space="preserve"> για να μας απαντήσει ο κύριος Υφυπ</w:t>
      </w:r>
      <w:r>
        <w:rPr>
          <w:rFonts w:eastAsia="Times New Roman" w:cs="Times New Roman"/>
          <w:szCs w:val="24"/>
        </w:rPr>
        <w:t>ουργός</w:t>
      </w:r>
      <w:r w:rsidRPr="00A725C4">
        <w:rPr>
          <w:rFonts w:eastAsia="Times New Roman" w:cs="Times New Roman"/>
          <w:szCs w:val="24"/>
        </w:rPr>
        <w:t>,</w:t>
      </w:r>
      <w:r>
        <w:rPr>
          <w:rFonts w:eastAsia="Times New Roman" w:cs="Times New Roman"/>
          <w:szCs w:val="24"/>
        </w:rPr>
        <w:t xml:space="preserve"> ούτε λίγο ούτε πολύ</w:t>
      </w:r>
      <w:r w:rsidRPr="00A725C4">
        <w:rPr>
          <w:rFonts w:eastAsia="Times New Roman" w:cs="Times New Roman"/>
          <w:szCs w:val="24"/>
        </w:rPr>
        <w:t>,</w:t>
      </w:r>
      <w:r>
        <w:rPr>
          <w:rFonts w:eastAsia="Times New Roman" w:cs="Times New Roman"/>
          <w:szCs w:val="24"/>
        </w:rPr>
        <w:t xml:space="preserve"> ότι δεν έγινε και τίποτα, όπως </w:t>
      </w:r>
      <w:r>
        <w:rPr>
          <w:rFonts w:eastAsia="Times New Roman" w:cs="Times New Roman"/>
          <w:szCs w:val="24"/>
        </w:rPr>
        <w:lastRenderedPageBreak/>
        <w:t>είπε, γιατί τα συγκεκριμένα άρθρα κινούνται σε θετική κατεύθυνση και έχουν τη συναίνεση της μεγάλης πλειοψηφίας της Βουλής. Κυρίες και κύριοι συνάδελφοι, αυτή είναι η αντίληψη της Κυβέρνησης για τ</w:t>
      </w:r>
      <w:r>
        <w:rPr>
          <w:rFonts w:eastAsia="Times New Roman" w:cs="Times New Roman"/>
          <w:szCs w:val="24"/>
        </w:rPr>
        <w:t xml:space="preserve">ις κοινοβουλευτικές διαδικασίες και τον δημόσιο διάλογο. </w:t>
      </w:r>
    </w:p>
    <w:p w14:paraId="0446542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αναφερθώ ενδεικτικά στο άρθρο 23</w:t>
      </w:r>
      <w:r w:rsidRPr="00A725C4">
        <w:rPr>
          <w:rFonts w:eastAsia="Times New Roman" w:cs="Times New Roman"/>
          <w:szCs w:val="24"/>
        </w:rPr>
        <w:t xml:space="preserve">, </w:t>
      </w:r>
      <w:r>
        <w:rPr>
          <w:rFonts w:eastAsia="Times New Roman" w:cs="Times New Roman"/>
          <w:szCs w:val="24"/>
        </w:rPr>
        <w:t xml:space="preserve">που είναι χαρακτηριστικό της προχειρότητας με την οποία νομοθετείτε. Δεν έχει κλείσει ούτε χρόνο το </w:t>
      </w:r>
      <w:r>
        <w:rPr>
          <w:rFonts w:eastAsia="Times New Roman" w:cs="Times New Roman"/>
          <w:szCs w:val="24"/>
        </w:rPr>
        <w:t>π</w:t>
      </w:r>
      <w:r>
        <w:rPr>
          <w:rFonts w:eastAsia="Times New Roman" w:cs="Times New Roman"/>
          <w:szCs w:val="24"/>
        </w:rPr>
        <w:t xml:space="preserve">ροεδρικό σας </w:t>
      </w:r>
      <w:r>
        <w:rPr>
          <w:rFonts w:eastAsia="Times New Roman" w:cs="Times New Roman"/>
          <w:szCs w:val="24"/>
        </w:rPr>
        <w:t>δ</w:t>
      </w:r>
      <w:r>
        <w:rPr>
          <w:rFonts w:eastAsia="Times New Roman" w:cs="Times New Roman"/>
          <w:szCs w:val="24"/>
        </w:rPr>
        <w:t>ιάταγμα για την οργάνωση και λειτουργία νηπιαγ</w:t>
      </w:r>
      <w:r>
        <w:rPr>
          <w:rFonts w:eastAsia="Times New Roman" w:cs="Times New Roman"/>
          <w:szCs w:val="24"/>
        </w:rPr>
        <w:t xml:space="preserve">ωγείων και δημοτικών σχολείων και έρχεστε να τροποποιήσετε σχεδόν όλα τα άρθρα του, με στόχο να εξοβελισθεί η φράση «σχολικός σύμβουλος»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αντικατασταθεί με τη φράση «συντονιστής εκπαιδευτικού έργου». </w:t>
      </w:r>
    </w:p>
    <w:p w14:paraId="0446542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θεσμός του σχολικού συμβούλου έπεσε θύμα της </w:t>
      </w:r>
      <w:r>
        <w:rPr>
          <w:rFonts w:eastAsia="Times New Roman" w:cs="Times New Roman"/>
          <w:szCs w:val="24"/>
        </w:rPr>
        <w:t xml:space="preserve">ιδεοληψίας σας για να κτυπήσετε τάχα τον συγκεντρωτισμό. Και τώρα μεταφέρετε όλες τις αρμοδιότητές του στους </w:t>
      </w:r>
      <w:proofErr w:type="spellStart"/>
      <w:r>
        <w:rPr>
          <w:rFonts w:eastAsia="Times New Roman" w:cs="Times New Roman"/>
          <w:szCs w:val="24"/>
        </w:rPr>
        <w:t>υπερ</w:t>
      </w:r>
      <w:proofErr w:type="spellEnd"/>
      <w:r>
        <w:rPr>
          <w:rFonts w:eastAsia="Times New Roman" w:cs="Times New Roman"/>
          <w:szCs w:val="24"/>
        </w:rPr>
        <w:t>-υπεύθυνους εκπαιδευτικών θεμάτων των διευθύνσεων εκπαίδευσης. Δομές υδροκέφαλες, μη λειτουργικές, μακριά από τη σχολική πραγματικότητα και τις</w:t>
      </w:r>
      <w:r>
        <w:rPr>
          <w:rFonts w:eastAsia="Times New Roman" w:cs="Times New Roman"/>
          <w:szCs w:val="24"/>
        </w:rPr>
        <w:t xml:space="preserve"> ανάγκες των εκπαιδευτικών!</w:t>
      </w:r>
    </w:p>
    <w:p w14:paraId="0446542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ίδιο μοτίβο και το άρθρο 24, που προβλέπει ότι ο Υπουργός θα μπορεί να ρυθμίζει κατά το δοκούν τα διδασκόμενα μαθήματα και τις ώρες ανά τάξη στο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λ</w:t>
      </w:r>
      <w:r>
        <w:rPr>
          <w:rFonts w:eastAsia="Times New Roman" w:cs="Times New Roman"/>
          <w:szCs w:val="24"/>
        </w:rPr>
        <w:t xml:space="preserve">ύκειο. </w:t>
      </w:r>
      <w:proofErr w:type="spellStart"/>
      <w:r>
        <w:rPr>
          <w:rFonts w:eastAsia="Times New Roman" w:cs="Times New Roman"/>
          <w:szCs w:val="24"/>
        </w:rPr>
        <w:t>Υπερσυγκέντρωση</w:t>
      </w:r>
      <w:proofErr w:type="spellEnd"/>
      <w:r>
        <w:rPr>
          <w:rFonts w:eastAsia="Times New Roman" w:cs="Times New Roman"/>
          <w:szCs w:val="24"/>
        </w:rPr>
        <w:t xml:space="preserve"> εξουσιών ακόμη και για αμιγώς παιδαγωγικά ζητήμα</w:t>
      </w:r>
      <w:r>
        <w:rPr>
          <w:rFonts w:eastAsia="Times New Roman" w:cs="Times New Roman"/>
          <w:szCs w:val="24"/>
        </w:rPr>
        <w:t xml:space="preserve">τα! </w:t>
      </w:r>
    </w:p>
    <w:p w14:paraId="0446542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Έρχομαι στα άρθρα 31 ως 33, που προβλέπουν τη διάσπαση της Γενικής Γραμματείας Δια Βίου Μάθησης, με άμεσο αποτέλεσμα να δημιουργείται μια ακόμα θέση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γ</w:t>
      </w:r>
      <w:r>
        <w:rPr>
          <w:rFonts w:eastAsia="Times New Roman" w:cs="Times New Roman"/>
          <w:szCs w:val="24"/>
        </w:rPr>
        <w:t xml:space="preserve">ραμματέα, μαζί φυσικά με την κουστωδία συμβούλων, συνεργατών και μετακλητών. </w:t>
      </w:r>
    </w:p>
    <w:p w14:paraId="0446542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Αλλά και πιστοί</w:t>
      </w:r>
      <w:r>
        <w:rPr>
          <w:rFonts w:eastAsia="Times New Roman" w:cs="Times New Roman"/>
          <w:szCs w:val="24"/>
        </w:rPr>
        <w:t xml:space="preserve"> στην πελατειακή σας λογική στη δημόσια διοίκηση, δημιουργείτε στη νεοσύστατη Γενική Γραμματεία Νέας Γενιάς δύο διευθύνσεις και ένα αυτοτελές τμήμα στη θέση της μίας διεύθυνσης που υπήρχε στην ενιαία </w:t>
      </w:r>
      <w:r>
        <w:rPr>
          <w:rFonts w:eastAsia="Times New Roman" w:cs="Times New Roman"/>
          <w:szCs w:val="24"/>
        </w:rPr>
        <w:t>γ</w:t>
      </w:r>
      <w:r>
        <w:rPr>
          <w:rFonts w:eastAsia="Times New Roman" w:cs="Times New Roman"/>
          <w:szCs w:val="24"/>
        </w:rPr>
        <w:t xml:space="preserve">ραμματεία. </w:t>
      </w:r>
    </w:p>
    <w:p w14:paraId="0446542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 αυτή την περίπτωση, οι συγχωνεύσεις και </w:t>
      </w:r>
      <w:r>
        <w:rPr>
          <w:rFonts w:eastAsia="Times New Roman" w:cs="Times New Roman"/>
          <w:szCs w:val="24"/>
        </w:rPr>
        <w:t xml:space="preserve">οι απορροφήσεις, προφανώς, δεν βολεύουν. </w:t>
      </w:r>
      <w:r w:rsidRPr="00D66BCA">
        <w:rPr>
          <w:rFonts w:eastAsia="Times New Roman"/>
          <w:bCs/>
        </w:rPr>
        <w:t>Είναι</w:t>
      </w:r>
      <w:r>
        <w:rPr>
          <w:rFonts w:eastAsia="Times New Roman" w:cs="Times New Roman"/>
          <w:szCs w:val="24"/>
        </w:rPr>
        <w:t xml:space="preserve"> άλλη μια απόδειξη ότι αντιμετωπίζετε το δημόσιο ως κομματικό λάφυρο, ως τη «χρυσή αγελάδα» που μπορεί να θρέφει το κομματικό σας πελατολόγιο. Μόνο που, ξέρετε, αυτή σας η γενναιοδωρία δεν είναι τζάμπα. Το βόλε</w:t>
      </w:r>
      <w:r>
        <w:rPr>
          <w:rFonts w:eastAsia="Times New Roman" w:cs="Times New Roman"/>
          <w:szCs w:val="24"/>
        </w:rPr>
        <w:t xml:space="preserve">μα των ημετέρων το πληρώνει ο ταλαιπωρημένος και </w:t>
      </w:r>
      <w:r>
        <w:rPr>
          <w:rFonts w:eastAsia="Times New Roman" w:cs="Times New Roman"/>
          <w:szCs w:val="24"/>
        </w:rPr>
        <w:lastRenderedPageBreak/>
        <w:t xml:space="preserve">εξουθενωμένος Έλληνας φορολογούμενος, οι αντοχές του οποίου έχουν εξαντληθεί προ πολλού. </w:t>
      </w:r>
    </w:p>
    <w:p w14:paraId="0446542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σηματοδοτεί το ξήλωμα της τεχνολογικής εκπαίδευσης κλωστή-κλωστή. Βασική σας έγνοια είναι </w:t>
      </w:r>
      <w:r>
        <w:rPr>
          <w:rFonts w:eastAsia="Times New Roman" w:cs="Times New Roman"/>
          <w:szCs w:val="24"/>
        </w:rPr>
        <w:t xml:space="preserve">να προλάβετε να εγκαινιάσετε άρον-άρον τα νέα πανεπιστημιακά τμήματα και να κόψετε κορδέλες, προσδοκώντας μικροπολιτικά οφέλη. Με το βλέμμα στην κάλπη, έχετε βγάλει στο σφυρί την προεκλογική σας πραμάτεια. </w:t>
      </w:r>
    </w:p>
    <w:p w14:paraId="0446542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χώρα, όμως, δεν χρωστά ούτε σε τοπικούς </w:t>
      </w:r>
      <w:proofErr w:type="spellStart"/>
      <w:r>
        <w:rPr>
          <w:rFonts w:eastAsia="Times New Roman" w:cs="Times New Roman"/>
          <w:szCs w:val="24"/>
        </w:rPr>
        <w:t>κομματά</w:t>
      </w:r>
      <w:r>
        <w:rPr>
          <w:rFonts w:eastAsia="Times New Roman" w:cs="Times New Roman"/>
          <w:szCs w:val="24"/>
        </w:rPr>
        <w:t>ρχες</w:t>
      </w:r>
      <w:proofErr w:type="spellEnd"/>
      <w:r>
        <w:rPr>
          <w:rFonts w:eastAsia="Times New Roman" w:cs="Times New Roman"/>
          <w:szCs w:val="24"/>
        </w:rPr>
        <w:t xml:space="preserve"> ούτε σε συντεχνίες, που προσπαθείτε να κολακεύσετε και να καλοπιάσετε. Η χώρα χρωστά στα νέα παιδιά, στους μαθητές της και στους φοιτητές της. Κι αυτό που οφείλει να τους προσφέρει στην προκειμένη περίπτωση είναι δυνατά εκπαιδευτικά ιδρύματα με έμφαση</w:t>
      </w:r>
      <w:r>
        <w:rPr>
          <w:rFonts w:eastAsia="Times New Roman" w:cs="Times New Roman"/>
          <w:szCs w:val="24"/>
        </w:rPr>
        <w:t xml:space="preserve"> στην τεχνολογική εκπαίδευση και όχι πανεπιστήμια σο</w:t>
      </w:r>
      <w:r>
        <w:rPr>
          <w:rFonts w:eastAsia="Times New Roman" w:cs="Times New Roman"/>
          <w:szCs w:val="24"/>
        </w:rPr>
        <w:t>υ</w:t>
      </w:r>
      <w:r>
        <w:rPr>
          <w:rFonts w:eastAsia="Times New Roman" w:cs="Times New Roman"/>
          <w:szCs w:val="24"/>
        </w:rPr>
        <w:t>περμάρκετ με αβέβαιες προοπτικές. Γιατί μπορεί σήμερα να χαϊδεύετε τα αφτιά και να γίνεστε φαινομενικά αρεστοί σε κάποιους, αλλά οδηγείτε αυτά τα παιδιά σε πτυχία, που στην πράξη μπορεί να αποδειχθούν πο</w:t>
      </w:r>
      <w:r>
        <w:rPr>
          <w:rFonts w:eastAsia="Times New Roman" w:cs="Times New Roman"/>
          <w:szCs w:val="24"/>
        </w:rPr>
        <w:t xml:space="preserve">υκάμισο αδειανό. </w:t>
      </w:r>
    </w:p>
    <w:p w14:paraId="0446543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Ολοκληρώνω, βεβαίως, με μια τροπολογία που αφορά στον Υφυπουργό Αθλητισμού. Δεν προκαλεί πλέον κα</w:t>
      </w:r>
      <w:r>
        <w:rPr>
          <w:rFonts w:eastAsia="Times New Roman" w:cs="Times New Roman"/>
          <w:szCs w:val="24"/>
        </w:rPr>
        <w:t>μ</w:t>
      </w:r>
      <w:r>
        <w:rPr>
          <w:rFonts w:eastAsia="Times New Roman" w:cs="Times New Roman"/>
          <w:szCs w:val="24"/>
        </w:rPr>
        <w:t>μία εντύπωση ακόμα μια τροπολογία για τον αθλητισμό, αποσπασματική, πρόχειρη, φωτογραφική. Ο κ. Βασιλειάδης, αφού ξόδεψε ανεπιτυχώς ένα ολόκ</w:t>
      </w:r>
      <w:r>
        <w:rPr>
          <w:rFonts w:eastAsia="Times New Roman" w:cs="Times New Roman"/>
          <w:szCs w:val="24"/>
        </w:rPr>
        <w:t xml:space="preserve">ληρο καλοκαίρι ως διαμεσολαβητής για τα τηλεοπτικά δικαιώματα μεταξύ των άστεγων τηλεοπτικά ΠΑΕ και αφού απέτυχε στην προσπάθειά του για μείωση των ομάδων της </w:t>
      </w:r>
      <w:r>
        <w:rPr>
          <w:rFonts w:eastAsia="Times New Roman" w:cs="Times New Roman"/>
          <w:szCs w:val="24"/>
          <w:lang w:val="en-US"/>
        </w:rPr>
        <w:t>Super</w:t>
      </w:r>
      <w:r w:rsidRPr="00083B9D">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w:t>
      </w:r>
      <w:r w:rsidRPr="00083B9D">
        <w:rPr>
          <w:rFonts w:eastAsia="Times New Roman" w:cs="Times New Roman"/>
          <w:szCs w:val="24"/>
        </w:rPr>
        <w:t xml:space="preserve"> </w:t>
      </w:r>
      <w:r>
        <w:rPr>
          <w:rFonts w:eastAsia="Times New Roman" w:cs="Times New Roman"/>
          <w:szCs w:val="24"/>
        </w:rPr>
        <w:t>αρχές Αυγούστου θυμήθηκε να νομοθετήσει.</w:t>
      </w:r>
    </w:p>
    <w:p w14:paraId="0446543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νομοθετεί για τη βία στα γήπεδα. Ως πρ</w:t>
      </w:r>
      <w:r>
        <w:rPr>
          <w:rFonts w:eastAsia="Times New Roman" w:cs="Times New Roman"/>
          <w:szCs w:val="24"/>
        </w:rPr>
        <w:t>ος αυτή, περιμένει ακόμη το πόρισμα της Ευρωπαϊκής Επιτροπής. Δεν νομοθετεί για να φέρει επιτέλους έναν ολοκληρωμένο αθλητικό νόμο. Αυτός μπορεί να περιμένει, από τον Γενάρη του 2015, και ας εξαγγέλλεται κάθε τόσο, έχοντας καταντήσει ανέκδοτο. Ήρθε πάλι να</w:t>
      </w:r>
      <w:r>
        <w:rPr>
          <w:rFonts w:eastAsia="Times New Roman" w:cs="Times New Roman"/>
          <w:szCs w:val="24"/>
        </w:rPr>
        <w:t xml:space="preserve"> περάσει τροπολογίες-φωτογραφίες. </w:t>
      </w:r>
    </w:p>
    <w:p w14:paraId="0446543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Ήρθε μια ακόμη τροπολογία, που </w:t>
      </w:r>
      <w:proofErr w:type="spellStart"/>
      <w:r>
        <w:rPr>
          <w:rFonts w:eastAsia="Times New Roman" w:cs="Times New Roman"/>
          <w:szCs w:val="24"/>
        </w:rPr>
        <w:t>αποδομεί</w:t>
      </w:r>
      <w:proofErr w:type="spellEnd"/>
      <w:r>
        <w:rPr>
          <w:rFonts w:eastAsia="Times New Roman" w:cs="Times New Roman"/>
          <w:szCs w:val="24"/>
        </w:rPr>
        <w:t xml:space="preserve"> το νομοθετικό έργο του προκατόχου του, του κ. Κοντονή, καθώς τροποποιεί νόμο που έφερε η δική του κυβέρνηση, τον ν.4326/2015. </w:t>
      </w:r>
    </w:p>
    <w:p w14:paraId="0446543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w:t>
      </w:r>
      <w:r>
        <w:rPr>
          <w:rFonts w:eastAsia="Times New Roman" w:cs="Times New Roman"/>
          <w:szCs w:val="24"/>
        </w:rPr>
        <w:t xml:space="preserve"> ομιλίας της κυρίας Βουλευτού)</w:t>
      </w:r>
    </w:p>
    <w:p w14:paraId="0446543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Ολοκληρώνω, κύριε Πρόεδρε. </w:t>
      </w:r>
    </w:p>
    <w:p w14:paraId="0446543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μία ακόμη τροπολογία κόντρα σε όσα με φανατισμό πρέσβευε ως ιδεολογία για το ελληνικό ποδόσφαιρο το ίδιο του το κόμμα, ο ΣΥΡΙΖΑ. </w:t>
      </w:r>
    </w:p>
    <w:p w14:paraId="0446543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Όταν ο προκάτοχος του κ. Βασιλειάδη, ο κ. Κοντονής, περνούσε από τη Βουλή τη διάταξη του άρθρου 5, σύμφωνα με την οποία οι δικαστές της ΕΠΟ θα ήταν τακτικοί, τριετούς θητείας μη ανανεώσιμης και με επιλογή μόνο από τον κατάλογο δικαστών από τους προϊστάμενο</w:t>
      </w:r>
      <w:r>
        <w:rPr>
          <w:rFonts w:eastAsia="Times New Roman" w:cs="Times New Roman"/>
          <w:szCs w:val="24"/>
        </w:rPr>
        <w:t xml:space="preserve">υς του </w:t>
      </w:r>
      <w:r>
        <w:rPr>
          <w:rFonts w:eastAsia="Times New Roman" w:cs="Times New Roman"/>
          <w:szCs w:val="24"/>
        </w:rPr>
        <w:t>π</w:t>
      </w:r>
      <w:r>
        <w:rPr>
          <w:rFonts w:eastAsia="Times New Roman" w:cs="Times New Roman"/>
          <w:szCs w:val="24"/>
        </w:rPr>
        <w:t xml:space="preserve">ρωτοδικείου και της </w:t>
      </w:r>
      <w:r>
        <w:rPr>
          <w:rFonts w:eastAsia="Times New Roman" w:cs="Times New Roman"/>
          <w:szCs w:val="24"/>
        </w:rPr>
        <w:t>ε</w:t>
      </w:r>
      <w:r>
        <w:rPr>
          <w:rFonts w:eastAsia="Times New Roman" w:cs="Times New Roman"/>
          <w:szCs w:val="24"/>
        </w:rPr>
        <w:t>ισαγγελίας</w:t>
      </w:r>
      <w:r w:rsidRPr="00F40434">
        <w:rPr>
          <w:rFonts w:eastAsia="Times New Roman" w:cs="Times New Roman"/>
          <w:szCs w:val="24"/>
        </w:rPr>
        <w:t>,</w:t>
      </w:r>
      <w:r>
        <w:rPr>
          <w:rFonts w:eastAsia="Times New Roman" w:cs="Times New Roman"/>
          <w:szCs w:val="24"/>
        </w:rPr>
        <w:t xml:space="preserve"> ανέφερε επί λέξει ο κ. Κοντονής: «Οι ρυθμίσεις του άρθρου αυτού σκοπούν στην εδραίωση της ουδετερότητας, της αμεροληψίας, της διαφάνειας και της ευθυκρισίας, καθώς και στην εμπέδωση της αναγκαίας εμπιστοσύνης της κο</w:t>
      </w:r>
      <w:r>
        <w:rPr>
          <w:rFonts w:eastAsia="Times New Roman" w:cs="Times New Roman"/>
          <w:szCs w:val="24"/>
        </w:rPr>
        <w:t xml:space="preserve">ινωνίας στον θεσμό της </w:t>
      </w:r>
      <w:r>
        <w:rPr>
          <w:rFonts w:eastAsia="Times New Roman" w:cs="Times New Roman"/>
          <w:szCs w:val="24"/>
        </w:rPr>
        <w:t>δ</w:t>
      </w:r>
      <w:r>
        <w:rPr>
          <w:rFonts w:eastAsia="Times New Roman" w:cs="Times New Roman"/>
          <w:szCs w:val="24"/>
        </w:rPr>
        <w:t xml:space="preserve">ικαιοσύνης και στον τομέα του αθλητισμού». Και αυτό το αλλάζει ο κ. Βασιλειάδης. </w:t>
      </w:r>
    </w:p>
    <w:p w14:paraId="0446543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να ζητήσω για την εν λόγω τροπολογία του κ. Βασιλειάδη, επειδή έχει και ρυθμίσεις στις οποίες είμαστε θετικοί, να τη χωρίσετε σε δύο άρθρα. Σε κά</w:t>
      </w:r>
      <w:r>
        <w:rPr>
          <w:rFonts w:eastAsia="Times New Roman" w:cs="Times New Roman"/>
          <w:szCs w:val="24"/>
        </w:rPr>
        <w:t xml:space="preserve">ποια άρθρα είμαστε θετικά </w:t>
      </w:r>
      <w:r>
        <w:rPr>
          <w:rFonts w:eastAsia="Times New Roman" w:cs="Times New Roman"/>
          <w:szCs w:val="24"/>
        </w:rPr>
        <w:lastRenderedPageBreak/>
        <w:t xml:space="preserve">προσκείμενοι και σε κάποια όχι. Για τον λόγο αυτό, παρακαλούμε να μην έρθει ως ενιαία τροπολογία. </w:t>
      </w:r>
    </w:p>
    <w:p w14:paraId="0446543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Θα το συνεννοηθώ με τον κ. Βασιλειάδη και με εσάς. </w:t>
      </w:r>
    </w:p>
    <w:p w14:paraId="0446543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ΑΝΝΑ </w:t>
      </w:r>
      <w:r>
        <w:rPr>
          <w:rFonts w:eastAsia="Times New Roman" w:cs="Times New Roman"/>
          <w:b/>
          <w:szCs w:val="24"/>
        </w:rPr>
        <w:t>ΚΑΡΑΜΑΝΛΗ:</w:t>
      </w:r>
      <w:r>
        <w:rPr>
          <w:rFonts w:eastAsia="Times New Roman" w:cs="Times New Roman"/>
          <w:szCs w:val="24"/>
        </w:rPr>
        <w:t xml:space="preserve"> Ωραία. </w:t>
      </w:r>
    </w:p>
    <w:p w14:paraId="0446543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46543B"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6543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Κι εμείς σας ευχαριστούμε. </w:t>
      </w:r>
    </w:p>
    <w:p w14:paraId="0446543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Τον λόγο έχει η ειδική αγορήτρια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Χαρά </w:t>
      </w:r>
      <w:proofErr w:type="spellStart"/>
      <w:r>
        <w:rPr>
          <w:rFonts w:eastAsia="Times New Roman" w:cs="Times New Roman"/>
          <w:szCs w:val="24"/>
        </w:rPr>
        <w:t>Κεφαλίδου</w:t>
      </w:r>
      <w:proofErr w:type="spellEnd"/>
      <w:r>
        <w:rPr>
          <w:rFonts w:eastAsia="Times New Roman" w:cs="Times New Roman"/>
          <w:szCs w:val="24"/>
        </w:rPr>
        <w:t xml:space="preserve">. </w:t>
      </w:r>
    </w:p>
    <w:p w14:paraId="0446543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ύριοι συνάδελφοι, θέλω να σας ενημερώσω ότι σύμφωνα με τον Κανονισμό, έκλεισε ο κατάλογος εγγραφής των ομιλητών μετά τους δύο εισηγητές. </w:t>
      </w:r>
    </w:p>
    <w:p w14:paraId="0446543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Ο κύριος Υπουργός θα μιλήσει μετά τους εισηγητές; </w:t>
      </w:r>
    </w:p>
    <w:p w14:paraId="0446544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Συνήθως αυ</w:t>
      </w:r>
      <w:r>
        <w:rPr>
          <w:rFonts w:eastAsia="Times New Roman" w:cs="Times New Roman"/>
          <w:szCs w:val="24"/>
        </w:rPr>
        <w:t xml:space="preserve">τό συμβαίνει. </w:t>
      </w:r>
    </w:p>
    <w:p w14:paraId="0446544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Θα μιλήσω μετά το σύνολο των εισηγητών και των ειδικών αγορητών. </w:t>
      </w:r>
    </w:p>
    <w:p w14:paraId="0446544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Κεφαλίδου</w:t>
      </w:r>
      <w:proofErr w:type="spellEnd"/>
      <w:r>
        <w:rPr>
          <w:rFonts w:eastAsia="Times New Roman" w:cs="Times New Roman"/>
          <w:szCs w:val="24"/>
        </w:rPr>
        <w:t xml:space="preserve">, έχετε τον λόγο. </w:t>
      </w:r>
    </w:p>
    <w:p w14:paraId="0446544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w:t>
      </w:r>
      <w:r>
        <w:rPr>
          <w:rFonts w:eastAsia="Times New Roman" w:cs="Times New Roman"/>
          <w:szCs w:val="24"/>
        </w:rPr>
        <w:t xml:space="preserve">, κύριε Πρόεδρε. </w:t>
      </w:r>
    </w:p>
    <w:p w14:paraId="0446544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κύριοι Υπουργοί, συχνά ο ένοχος είναι αυτός που πάνω στη μεγάλη καταστροφή</w:t>
      </w:r>
      <w:r w:rsidRPr="00F40434">
        <w:rPr>
          <w:rFonts w:eastAsia="Times New Roman" w:cs="Times New Roman"/>
          <w:szCs w:val="24"/>
        </w:rPr>
        <w:t>,</w:t>
      </w:r>
      <w:r>
        <w:rPr>
          <w:rFonts w:eastAsia="Times New Roman" w:cs="Times New Roman"/>
          <w:szCs w:val="24"/>
        </w:rPr>
        <w:t xml:space="preserve"> το πρώτο που σκέφτεται είναι να κατασκευάσει ένα άλλοθι. Όταν γύρω του ο κόσμος καίγεται, όταν η ύπαρξη δίνει τη θέση της στην ανυπα</w:t>
      </w:r>
      <w:r>
        <w:rPr>
          <w:rFonts w:eastAsia="Times New Roman" w:cs="Times New Roman"/>
          <w:szCs w:val="24"/>
        </w:rPr>
        <w:t xml:space="preserve">ρξία, ο ένοχος, μη αντέχοντας το βάρος αυτού που ο ίδιος προκάλεσε, κρύβεται πρώτα από τον ίδιο του τον εαυτό. Είναι η στιγμιαία αυτόματη αντίδραση της αυτοσυντήρησης που τον οδηγεί σε κάτι τέτοιο. </w:t>
      </w:r>
    </w:p>
    <w:p w14:paraId="0446544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Αμέσως μετά, έρχεται η συνείδηση, η παιδεία του, όλα αυτά</w:t>
      </w:r>
      <w:r>
        <w:rPr>
          <w:rFonts w:eastAsia="Times New Roman" w:cs="Times New Roman"/>
          <w:szCs w:val="24"/>
        </w:rPr>
        <w:t xml:space="preserve"> που έμαθε μεγαλώνοντας μέσα σε μια οργανωμένη κοινωνία. Αυτή είναι η κρίσιμη στιγμή που διαχωρίζεται ο ένοχος από τον εγκληματία στη σκληρή μάχη ανάμεσα στο εγώ και στο εμείς. Είναι εκεί ακριβώς που το κράτος δικαίου θέτει τη διαχωριστική γραμμή που διακρ</w:t>
      </w:r>
      <w:r>
        <w:rPr>
          <w:rFonts w:eastAsia="Times New Roman" w:cs="Times New Roman"/>
          <w:szCs w:val="24"/>
        </w:rPr>
        <w:t xml:space="preserve">ίνει το αδίκημα από το έγκλημα. Είναι εκεί που φανερώνεται από το άτομο η πρόθεση, το ποιόν, η αποδοχή του βάρους της πράξης του. </w:t>
      </w:r>
    </w:p>
    <w:p w14:paraId="0446544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Όταν όλη η χώρα θρηνεί τόσες αδικοχαμένες ψυχές και ο Πρωθυπουργός της χώρας</w:t>
      </w:r>
      <w:r w:rsidRPr="00F40434">
        <w:rPr>
          <w:rFonts w:eastAsia="Times New Roman" w:cs="Times New Roman"/>
          <w:szCs w:val="24"/>
        </w:rPr>
        <w:t>,</w:t>
      </w:r>
      <w:r>
        <w:rPr>
          <w:rFonts w:eastAsia="Times New Roman" w:cs="Times New Roman"/>
          <w:szCs w:val="24"/>
        </w:rPr>
        <w:t xml:space="preserve"> με αυτή την ανεκδιήγητη Κυβέρνηση δυστυχώς που </w:t>
      </w:r>
      <w:r>
        <w:rPr>
          <w:rFonts w:eastAsia="Times New Roman" w:cs="Times New Roman"/>
          <w:szCs w:val="24"/>
        </w:rPr>
        <w:t>έχουμε</w:t>
      </w:r>
      <w:r w:rsidRPr="00F40434">
        <w:rPr>
          <w:rFonts w:eastAsia="Times New Roman" w:cs="Times New Roman"/>
          <w:szCs w:val="24"/>
        </w:rPr>
        <w:t>,</w:t>
      </w:r>
      <w:r>
        <w:rPr>
          <w:rFonts w:eastAsia="Times New Roman" w:cs="Times New Roman"/>
          <w:szCs w:val="24"/>
        </w:rPr>
        <w:t xml:space="preserve"> στήνει σκηνικό προσωπικού απεγκλωβισμού του από την ευθύνη, όταν του φταίνε οι νεκροί, οι άνθρωποι που κλαίνε πάνω από τα αποκαΐδια μιας ζωής και ο ίδιος δεν φταίει σε τίποτα, όταν το μόνο που ενδιαφέρει είναι η επικοινωνιακή διαχείριση που θα τους</w:t>
      </w:r>
      <w:r>
        <w:rPr>
          <w:rFonts w:eastAsia="Times New Roman" w:cs="Times New Roman"/>
          <w:szCs w:val="24"/>
        </w:rPr>
        <w:t xml:space="preserve"> κρατήσει στην εξουσία, όταν αυτή τη δύσκολη ώρα κύριο μέλημα της Κυβέρνησης είναι η αναζήτηση ή –αν θέλετε- η κατασκευή στην ανάγκη εχθρών, ασύμμετρων απειλών και άλλων τέτοιων, όταν ο αγώνας δίνεται όχι για να σώσει ό,τι σώζεται, όχι για να ενώσει, όχι γ</w:t>
      </w:r>
      <w:r>
        <w:rPr>
          <w:rFonts w:eastAsia="Times New Roman" w:cs="Times New Roman"/>
          <w:szCs w:val="24"/>
        </w:rPr>
        <w:t xml:space="preserve">ια να διορθώσει, </w:t>
      </w:r>
      <w:r>
        <w:rPr>
          <w:rFonts w:eastAsia="Times New Roman" w:cs="Times New Roman"/>
          <w:szCs w:val="24"/>
        </w:rPr>
        <w:lastRenderedPageBreak/>
        <w:t xml:space="preserve">αλλά μόνο για να κρύψει ανικανότητες, ευθύνες, κυρίως αδιαφορία και να περισώσει καρέκλες με κάθε κόστος, τότε μιλάμε για έγκλημα διαρκές, με τους ενόχους αμετανόητους. </w:t>
      </w:r>
    </w:p>
    <w:p w14:paraId="0446544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Υπάρχουν διλήμματα. Ο αριθμός των θυμάτων αυξάνει καθημερινά. Η κατασ</w:t>
      </w:r>
      <w:r>
        <w:rPr>
          <w:rFonts w:eastAsia="Times New Roman" w:cs="Times New Roman"/>
          <w:szCs w:val="24"/>
        </w:rPr>
        <w:t>τροφή είναι ανυπολόγιστη και οι απώλειες τραγικές. Τι να πείτε σε αυτόν τον κόσμο; Κι επειδή η έκφραση λύπης και της συμπαράστασης στον πόνο τους σας φοβίζει, γιατί είναι ομολογία ευθύνης, είναι ομολογία λαθών, είναι ομολογία ανικανότητας και φαντάζει ανεπ</w:t>
      </w:r>
      <w:r>
        <w:rPr>
          <w:rFonts w:eastAsia="Times New Roman" w:cs="Times New Roman"/>
          <w:szCs w:val="24"/>
        </w:rPr>
        <w:t xml:space="preserve">αρκής και τόσο λίγη, επιλέγετε το ψέμα, το στημένο σκηνικό, την άρνηση της πραγματικότητας, τη διαβεβαίωση ότι η Πολιτεία είναι εδώ που καθόλου δεν φταίει σε τίποτα, όλα τα έκανε σωστά, όλα δούλεψαν ρολόι. Φταίει το κακό μας ριζικό, η κλιματική αλλαγή, οι </w:t>
      </w:r>
      <w:r>
        <w:rPr>
          <w:rFonts w:eastAsia="Times New Roman" w:cs="Times New Roman"/>
          <w:szCs w:val="24"/>
        </w:rPr>
        <w:t xml:space="preserve">εμπρησμοί. </w:t>
      </w:r>
    </w:p>
    <w:p w14:paraId="0446544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Εδώ, Υπουργοί της Κυβέρνησης ψάχνουν να βρουν κάποιο λάθος. Ένα όμως είναι σίγουρο: Η ευθύνη είναι στο πουθενά. Μόνο στους κατοίκους που μένουν στο Μάτι βρήκαν τραγική λάθη στη δόμηση. Αλλά ούτε μία συγγνώμη! </w:t>
      </w:r>
    </w:p>
    <w:p w14:paraId="04465449" w14:textId="77777777" w:rsidR="00061F8F" w:rsidRDefault="00BE2594">
      <w:pPr>
        <w:spacing w:after="0" w:line="600" w:lineRule="auto"/>
        <w:jc w:val="both"/>
        <w:rPr>
          <w:rFonts w:eastAsia="Times New Roman" w:cs="Times New Roman"/>
          <w:szCs w:val="24"/>
        </w:rPr>
      </w:pPr>
      <w:r>
        <w:rPr>
          <w:rFonts w:eastAsia="Times New Roman" w:cs="Times New Roman"/>
          <w:szCs w:val="24"/>
        </w:rPr>
        <w:lastRenderedPageBreak/>
        <w:t>Η συγγνώμη είναι ηττοπάθεια. Η συγ</w:t>
      </w:r>
      <w:r>
        <w:rPr>
          <w:rFonts w:eastAsia="Times New Roman" w:cs="Times New Roman"/>
          <w:szCs w:val="24"/>
        </w:rPr>
        <w:t>γνώμη δείχνει παραδοχή</w:t>
      </w:r>
      <w:r w:rsidRPr="00223BA8">
        <w:rPr>
          <w:rFonts w:eastAsia="Times New Roman" w:cs="Times New Roman"/>
          <w:szCs w:val="24"/>
        </w:rPr>
        <w:t>.</w:t>
      </w:r>
      <w:r>
        <w:rPr>
          <w:rFonts w:eastAsia="Times New Roman" w:cs="Times New Roman"/>
          <w:szCs w:val="24"/>
        </w:rPr>
        <w:t xml:space="preserve"> Η συγγνώμη είναι παραίτηση από τον αγώνα της καρέκλας. Η συγγνώμη στον ΣΥΡΙΖΑ δεν συγχωρείται. </w:t>
      </w:r>
    </w:p>
    <w:p w14:paraId="0446544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αφού δεν μπορούν να ζητήσουν συγγνώμη, ανέλαβε ο Πρωθυπουργός πολιτική ευθύνη κενή περιεχομένου και περιμένει να ξεχαστούν όλα. Είνα</w:t>
      </w:r>
      <w:r>
        <w:rPr>
          <w:rFonts w:eastAsia="Times New Roman" w:cs="Times New Roman"/>
          <w:szCs w:val="24"/>
        </w:rPr>
        <w:t>ι τουλάχιστον ντροπή, αλλά κάπως έτσι προσπαθούν να κρύψουν τις ευθύνες τους, απαλύνοντας τις ευθύνες των λαθών με σωρεία νέων.</w:t>
      </w:r>
    </w:p>
    <w:p w14:paraId="0446544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Κυβέρνηση ενημέρωσε ότι θα συνδράμει τους πληγέντες. Και τους δρόμους θα φτιάξει για να μην καταλήγουν σε αδιέξοδο και γίνοντα</w:t>
      </w:r>
      <w:r>
        <w:rPr>
          <w:rFonts w:eastAsia="Times New Roman" w:cs="Times New Roman"/>
          <w:szCs w:val="24"/>
        </w:rPr>
        <w:t>ι τάφοι και θα τους ελαφρύνει τον πόνο με ένα πεντοχίλιαρο για αρχή και παράταση φορολογικών δηλώσεων έδωσε και 20% πριμοδότηση στη βαθμολογία των πανελληνίων. Κι επειδή δεν είναι ανάλγητη, αλλά υπάρχει μεγάλη κοινωνική ευαισθησία, θα ανακουφίσει τους οικε</w:t>
      </w:r>
      <w:r>
        <w:rPr>
          <w:rFonts w:eastAsia="Times New Roman" w:cs="Times New Roman"/>
          <w:szCs w:val="24"/>
        </w:rPr>
        <w:t xml:space="preserve">ίους των θυμάτων με μια θέση στο δημόσιο. </w:t>
      </w:r>
    </w:p>
    <w:p w14:paraId="0446544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προχωράμε, κοιτάμε μπροστά. Πρώτη Αυγούστου σήμερα. Επιστρέφουμε στην καθημερινότητα με ένα άλλο σχέδιο νόμου που αυτή τη φορά αφορά συνένωση των ΤΕΙ Ηπείρου και </w:t>
      </w:r>
      <w:r>
        <w:rPr>
          <w:rFonts w:eastAsia="Times New Roman" w:cs="Times New Roman"/>
          <w:szCs w:val="24"/>
        </w:rPr>
        <w:lastRenderedPageBreak/>
        <w:t>Ιονίου με τα αντίστοιχα Πανεπιστήμια. Σε αυτό τ</w:t>
      </w:r>
      <w:r>
        <w:rPr>
          <w:rFonts w:eastAsia="Times New Roman" w:cs="Times New Roman"/>
          <w:szCs w:val="24"/>
        </w:rPr>
        <w:t xml:space="preserve">ο πλαίσιο, με οσμή καμένου, έρχεται το παρόν σχέδιο νόμου της κατασκευής μιας ανύπαρκτης, μιας </w:t>
      </w:r>
      <w:r>
        <w:rPr>
          <w:rFonts w:eastAsia="Times New Roman" w:cs="Times New Roman"/>
          <w:szCs w:val="24"/>
          <w:lang w:val="en-US"/>
        </w:rPr>
        <w:t>fake</w:t>
      </w:r>
      <w:r w:rsidRPr="007B62FF">
        <w:rPr>
          <w:rFonts w:eastAsia="Times New Roman" w:cs="Times New Roman"/>
          <w:szCs w:val="24"/>
        </w:rPr>
        <w:t xml:space="preserve"> </w:t>
      </w:r>
      <w:r>
        <w:rPr>
          <w:rFonts w:eastAsia="Times New Roman" w:cs="Times New Roman"/>
          <w:szCs w:val="24"/>
        </w:rPr>
        <w:t>κανονικότητας στη θέση αυτής που καταστρέφεται από το 2015 μέχρι και σήμερα. Κάπως έτσι μόνοι σας περάσατε τη διαχωριστική γραμμή του ενόχου από τον εγκλημα</w:t>
      </w:r>
      <w:r>
        <w:rPr>
          <w:rFonts w:eastAsia="Times New Roman" w:cs="Times New Roman"/>
          <w:szCs w:val="24"/>
        </w:rPr>
        <w:t xml:space="preserve">τία. </w:t>
      </w:r>
    </w:p>
    <w:p w14:paraId="0446544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μέσα σ’ αυτή τη ανείπωτη εθνική τραγωδία, το Υπουργείο Παιδείας εν μέσω θέρους και χωρίς να υπάρχει κανένας λόγος επείγοντος, επιλέγει να συζητήσει το νομοσχέδιο «Πανεπιστήμιο Ιωαννίνων, Ιόνιο Πανεπιστήμιο και άλλες διατ</w:t>
      </w:r>
      <w:r>
        <w:rPr>
          <w:rFonts w:eastAsia="Times New Roman" w:cs="Times New Roman"/>
          <w:szCs w:val="24"/>
        </w:rPr>
        <w:t xml:space="preserve">άξεις». Από την Παρασκευή δουλεύουμε χωρίς να έχουμε σταματήσει λεπτό. Δεν προλαβαίνουμε καν να καταλάβουμε τι έχει ειπωθεί στις συνεδριάσεις. </w:t>
      </w:r>
    </w:p>
    <w:p w14:paraId="0446544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επείγον φαίνεται, αλλά εγώ πρέπει να σας πω ότι ντρέπομαι. Ντρέπομαι γιατί τέτοιες ημέρες θα έπρεπε να </w:t>
      </w:r>
      <w:r>
        <w:rPr>
          <w:rFonts w:eastAsia="Times New Roman" w:cs="Times New Roman"/>
          <w:szCs w:val="24"/>
        </w:rPr>
        <w:t>υπάρχουν άλλες προτεραιότητες στη Βουλή, να ξημεροβραδιαζόμαστε ναι, να δουλεύουμε, αλλά για άλλους σκοπούς. Ντρέπομαι, γιατί αυτό το θέατρο του παραλόγου στήνει κανονικότητες στα αποκαΐδια.</w:t>
      </w:r>
    </w:p>
    <w:p w14:paraId="0446544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ρώτησα και στην </w:t>
      </w:r>
      <w:r>
        <w:rPr>
          <w:rFonts w:eastAsia="Times New Roman" w:cs="Times New Roman"/>
          <w:szCs w:val="24"/>
        </w:rPr>
        <w:t>ε</w:t>
      </w:r>
      <w:r>
        <w:rPr>
          <w:rFonts w:eastAsia="Times New Roman" w:cs="Times New Roman"/>
          <w:szCs w:val="24"/>
        </w:rPr>
        <w:t>πιτροπή και απάντη</w:t>
      </w:r>
      <w:r>
        <w:rPr>
          <w:rFonts w:eastAsia="Times New Roman" w:cs="Times New Roman"/>
          <w:szCs w:val="24"/>
        </w:rPr>
        <w:t xml:space="preserve">ση δεν έλαβα: Γιατί τόση βιάση; Μόλις πρόσφατα νομοθετήσαμε τη συγχώνευση των ΤΕΙ Αθήνας και Πειραιά και δημιουργήθηκε το νέο Πανεπιστήμιο Δυτικής Αττικής. Φέτος για πρώτη φορά τα παιδιά θα μπουν με τα μηχανογραφικά τους σε αυτό το νέο </w:t>
      </w:r>
      <w:r>
        <w:rPr>
          <w:rFonts w:eastAsia="Times New Roman" w:cs="Times New Roman"/>
          <w:szCs w:val="24"/>
        </w:rPr>
        <w:t>π</w:t>
      </w:r>
      <w:r>
        <w:rPr>
          <w:rFonts w:eastAsia="Times New Roman" w:cs="Times New Roman"/>
          <w:szCs w:val="24"/>
        </w:rPr>
        <w:t xml:space="preserve">ανεπιστήμιο. Εσείς πότε προλάβατε και βγάλατε μετρήσιμα συμπεράσματα; Πότε αξιολογήσατε θετικά και αρνητικά που αφορούν τη λειτουργία του νέου εγχειρήματος και βιάζεστε να το εφαρμόσετε και αλλού; </w:t>
      </w:r>
    </w:p>
    <w:p w14:paraId="0446545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το Υπουργείο Παιδείας φυσικά όλα αυτά είναι ασήμαντες </w:t>
      </w:r>
      <w:r>
        <w:rPr>
          <w:rFonts w:eastAsia="Times New Roman" w:cs="Times New Roman"/>
          <w:szCs w:val="24"/>
        </w:rPr>
        <w:t xml:space="preserve">λεπτομέρειες. Συνεχίζει τους πειραματισμούς στον χώρο της τριτοβάθμιας εκπαίδευσης με λαϊκίστικες πολιτικές που υποσκάπτουν την ποιότητα του δημόσιου πανεπιστημίου. Πάνω απ’ όλα είναι η διατήρηση της </w:t>
      </w:r>
      <w:r>
        <w:rPr>
          <w:rFonts w:eastAsia="Times New Roman" w:cs="Times New Roman"/>
          <w:szCs w:val="24"/>
          <w:lang w:val="en-US"/>
        </w:rPr>
        <w:t>fake</w:t>
      </w:r>
      <w:r>
        <w:rPr>
          <w:rFonts w:eastAsia="Times New Roman" w:cs="Times New Roman"/>
          <w:szCs w:val="24"/>
        </w:rPr>
        <w:t xml:space="preserve"> πραγματικότητας, της </w:t>
      </w:r>
      <w:r>
        <w:rPr>
          <w:rFonts w:eastAsia="Times New Roman" w:cs="Times New Roman"/>
          <w:szCs w:val="24"/>
          <w:lang w:val="en-US"/>
        </w:rPr>
        <w:t>fake</w:t>
      </w:r>
      <w:r>
        <w:rPr>
          <w:rFonts w:eastAsia="Times New Roman" w:cs="Times New Roman"/>
          <w:szCs w:val="24"/>
        </w:rPr>
        <w:t xml:space="preserve"> κανονικότητας, με βαπτισμ</w:t>
      </w:r>
      <w:r>
        <w:rPr>
          <w:rFonts w:eastAsia="Times New Roman" w:cs="Times New Roman"/>
          <w:szCs w:val="24"/>
        </w:rPr>
        <w:t xml:space="preserve">ένα εμβληματικά νομοσχέδια για την τριτοβάθμια εκπαίδευση που έχουν κύριο χαρακτηριστικό τους την προχειρότητα, αδιαφορώντας εάν στη φάση που βρίσκεται η χώρα όλα αυτά είναι εξόφθαλμα άκαιρα. </w:t>
      </w:r>
    </w:p>
    <w:p w14:paraId="0446545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τον σκοπό αυτό είναι ίσως από τις λίγες φορές που ο ΣΥΡΙΖΑ </w:t>
      </w:r>
      <w:r>
        <w:rPr>
          <w:rFonts w:eastAsia="Times New Roman" w:cs="Times New Roman"/>
          <w:szCs w:val="24"/>
        </w:rPr>
        <w:t>διαθέτει και στρατηγικό σχέδιο κανονικότητας, που επιβάλει πάνω στην τούρλα του Σαββάτου να περάσει και αυτό, να εξυπηρετήσει κάποιους άλλους σκοπούς, παντελώς άσχετους με την εκπαιδευτική διαδικασία και την αναβάθμιση της τριτοβάθμιας εκπαίδευσης. Είναι ε</w:t>
      </w:r>
      <w:r>
        <w:rPr>
          <w:rFonts w:eastAsia="Times New Roman" w:cs="Times New Roman"/>
          <w:szCs w:val="24"/>
        </w:rPr>
        <w:t>ξαιρετικά ευφυές: με έναν σμπάρο, δύο τρυγόνια. Και τους ευεργετούμενους με το σχέδιο νόμου βολεύει η Κυβέρνηση και προβάλει τη συνέχεια της πολιτείας. Είναι εκεί παρούσα, έτοιμη να υπηρετήσει μία εικονική κανονικότητα.</w:t>
      </w:r>
    </w:p>
    <w:p w14:paraId="0446545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Κύριε Υπουργέ, η αγωνία της Κυβέρνησ</w:t>
      </w:r>
      <w:r>
        <w:rPr>
          <w:rFonts w:eastAsia="Times New Roman" w:cs="Times New Roman"/>
          <w:szCs w:val="24"/>
        </w:rPr>
        <w:t>ης θα έπρεπε σήμερα να εκφράζεται με ουσιαστικά νομοσχέδια, δείχνοντας ότι η πολιτεία μαθαίνει από τα λάθη της, που έτσι κι αλλιώς τα πλήρωσαν με τις ζωές τους και τις περιουσίες τους χιλιάδες συμπολίτες μας. Εκεί θα είχε νόημα η βιασύνη, εκεί θα συγχωρούν</w:t>
      </w:r>
      <w:r>
        <w:rPr>
          <w:rFonts w:eastAsia="Times New Roman" w:cs="Times New Roman"/>
          <w:szCs w:val="24"/>
        </w:rPr>
        <w:t>ταν ακόμη και η προχειρότητα.</w:t>
      </w:r>
    </w:p>
    <w:p w14:paraId="0446545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όλη διαδικασία κατάργησης των ΤΕΙ, αντί να αποτελεί αντικείμενο εθνικού διαλόγου, γίνεται για άλλη μία φορά παρασκηνιακά, ανάμεσα στις ηγεσίες των πανεπιστημίων και του Υ</w:t>
      </w:r>
      <w:r>
        <w:rPr>
          <w:rFonts w:eastAsia="Times New Roman" w:cs="Times New Roman"/>
          <w:szCs w:val="24"/>
        </w:rPr>
        <w:lastRenderedPageBreak/>
        <w:t>πουργείου Παιδείας, στη λογική των αλληλοεξυπηρετήσεων</w:t>
      </w:r>
      <w:r>
        <w:rPr>
          <w:rFonts w:eastAsia="Times New Roman" w:cs="Times New Roman"/>
          <w:szCs w:val="24"/>
        </w:rPr>
        <w:t xml:space="preserve"> όπου το Υπουργείο υπόσχεται τα πάντα, αφειδώς κονδύλια, αφειδώς θέσεις διδασκόντων.</w:t>
      </w:r>
    </w:p>
    <w:p w14:paraId="04465454" w14:textId="77777777" w:rsidR="00061F8F" w:rsidRDefault="00BE2594">
      <w:pPr>
        <w:spacing w:after="0" w:line="600" w:lineRule="auto"/>
        <w:ind w:firstLine="720"/>
        <w:jc w:val="both"/>
        <w:rPr>
          <w:rFonts w:eastAsia="Times New Roman"/>
          <w:szCs w:val="24"/>
        </w:rPr>
      </w:pPr>
      <w:r>
        <w:rPr>
          <w:rFonts w:eastAsia="Times New Roman" w:cs="Times New Roman"/>
          <w:szCs w:val="24"/>
        </w:rPr>
        <w:t>Με τέτοια υλικά, κύριοι της Κυβέρνησης, χτίζετε ένα μέλλον που νομίζετε ότι θα σας εξυπηρετήσει, γιατί η Κυβέρνηση βλέπει μπροστά, βλέπει πολύ μπροστά.</w:t>
      </w:r>
      <w:r>
        <w:rPr>
          <w:rFonts w:eastAsia="Times New Roman" w:cs="Times New Roman"/>
          <w:szCs w:val="24"/>
        </w:rPr>
        <w:t xml:space="preserve"> </w:t>
      </w:r>
      <w:r>
        <w:rPr>
          <w:rFonts w:eastAsia="Times New Roman"/>
          <w:szCs w:val="24"/>
        </w:rPr>
        <w:t>Προσπερνά την προσε</w:t>
      </w:r>
      <w:r>
        <w:rPr>
          <w:rFonts w:eastAsia="Times New Roman"/>
          <w:szCs w:val="24"/>
        </w:rPr>
        <w:t>χή ήττα και κοιτάζει αγέρωχη το μέλλον, τη μεθεπόμενη εκλογή.</w:t>
      </w:r>
    </w:p>
    <w:p w14:paraId="0446545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Δυστυχώς δεν μαθαίνουμε τίποτα. Η ανώτατη εκπαίδευση της χώρας, επί Κυβερνήσεως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σχεδιάζεται με γνώμονα τοπικιστικά ρουσφέτια σε δήμους για να εξασφαλιστεί η κομματική επιρροή στις</w:t>
      </w:r>
      <w:r>
        <w:rPr>
          <w:rFonts w:eastAsia="Times New Roman"/>
          <w:szCs w:val="24"/>
        </w:rPr>
        <w:t xml:space="preserve"> τοπικές κοινωνίες, η επανεκλογή των δημάρχων και μια κάποια απασχόληση και κίνηση της τοπικής αγοράς. Σ’ αυτό τον βωμό προσφέρεται ως θυσία το αύριο της ανώτατη εκπαίδευσης. </w:t>
      </w:r>
    </w:p>
    <w:p w14:paraId="04465456"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παρόν σχέδιο νόμου δεν χρειάστηκε ούτε επιστημονική μελέτη για το πώς θα συγχ</w:t>
      </w:r>
      <w:r>
        <w:rPr>
          <w:rFonts w:eastAsia="Times New Roman"/>
          <w:szCs w:val="24"/>
        </w:rPr>
        <w:t xml:space="preserve">ωνευθούν τα ΤΕΙ Ηπείρου και Ιονίων με τα αντίστοιχα Πανεπιστήμια Ιωαννίνων και Ιονίων ούτε ενιαία κριτήρια για τη συγχώνευση χρειάστηκε. Η μέθοδος είναι </w:t>
      </w:r>
      <w:r>
        <w:rPr>
          <w:rFonts w:eastAsia="Times New Roman"/>
          <w:szCs w:val="24"/>
        </w:rPr>
        <w:lastRenderedPageBreak/>
        <w:t xml:space="preserve">γνωστή. Είναι </w:t>
      </w:r>
      <w:proofErr w:type="spellStart"/>
      <w:r>
        <w:rPr>
          <w:rFonts w:eastAsia="Times New Roman"/>
          <w:szCs w:val="24"/>
        </w:rPr>
        <w:t>αλ</w:t>
      </w:r>
      <w:r>
        <w:rPr>
          <w:rFonts w:eastAsia="Times New Roman"/>
          <w:szCs w:val="24"/>
        </w:rPr>
        <w:t>ά</w:t>
      </w:r>
      <w:proofErr w:type="spellEnd"/>
      <w:r>
        <w:rPr>
          <w:rFonts w:eastAsia="Times New Roman"/>
          <w:szCs w:val="24"/>
        </w:rPr>
        <w:t xml:space="preserve"> καρτ, αποφάσεις κατά περίπτωση ανάλογα με τα ανταλλάγματα, ανάλογα με τις συμφωνίες τ</w:t>
      </w:r>
      <w:r>
        <w:rPr>
          <w:rFonts w:eastAsia="Times New Roman"/>
          <w:szCs w:val="24"/>
        </w:rPr>
        <w:t>ου Υπουργείου και των πρυτανικών αρχών κάθε πανεπιστημίου. Το αποτέλεσμα είναι κάθε κατάργηση ΤΕΙ και ξεχωριστός νόμος. Τελικά, έτσι φαίνεται πως εξυπηρετείται ο στρατηγικός σχεδιασμός που έχει το Υπουργείο.</w:t>
      </w:r>
    </w:p>
    <w:p w14:paraId="04465457"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Θα σας έλεγα ότι σας βγάζω το καπέλο. Είναι εξαι</w:t>
      </w:r>
      <w:r>
        <w:rPr>
          <w:rFonts w:eastAsia="Times New Roman"/>
          <w:szCs w:val="24"/>
        </w:rPr>
        <w:t>ρετικό δείγμα για κομματικά εύσημα: διάχυση, επιρροή, επιβολή. Αυτό είναι το τρίπτυχο της συνταγής επιτυχίας.</w:t>
      </w:r>
    </w:p>
    <w:p w14:paraId="04465458"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Η κρυμμένη λογική που βρίσκεται στο παρόν σχέδιο νόμου είναι πώς να κουτσοβολέψουμε –δεν σας άρεσε ο όρος, αλλά αυτή είναι η αλήθεια- όσους περισσ</w:t>
      </w:r>
      <w:r>
        <w:rPr>
          <w:rFonts w:eastAsia="Times New Roman"/>
          <w:szCs w:val="24"/>
        </w:rPr>
        <w:t>ότερους γίνεται -διδάσκοντες φοιτητές, τοπικούς άρχοντες και παράγοντες- και να βαφτιστεί ο νόμος αυτός «εμβληματικός», να βαπτιστούν οι εξυπηρετήσεις «κοινωνική πολιτική» μιας Κυβέρνησης που εμφανίζεται ότι τάχα μου δήθεν στέκεται δίπλα στον πολίτη και στ</w:t>
      </w:r>
      <w:r>
        <w:rPr>
          <w:rFonts w:eastAsia="Times New Roman"/>
          <w:szCs w:val="24"/>
        </w:rPr>
        <w:t>ις ανάγκες του. Το λέω ξανά. Τίποτα δεν μάθατε από τα προηγούμενα χρόνια; Είναι και ένα σχόλιο αυτοκριτικής αυτό που κάνω, κύριοι συνάδελφοι.</w:t>
      </w:r>
    </w:p>
    <w:p w14:paraId="04465459" w14:textId="77777777" w:rsidR="00061F8F" w:rsidRDefault="00BE2594">
      <w:pPr>
        <w:tabs>
          <w:tab w:val="left" w:pos="2940"/>
        </w:tabs>
        <w:spacing w:after="0" w:line="600" w:lineRule="auto"/>
        <w:ind w:firstLine="720"/>
        <w:jc w:val="center"/>
        <w:rPr>
          <w:rFonts w:eastAsia="Times New Roman"/>
          <w:szCs w:val="24"/>
        </w:rPr>
      </w:pPr>
      <w:r>
        <w:rPr>
          <w:rFonts w:eastAsia="Times New Roman"/>
          <w:szCs w:val="24"/>
        </w:rPr>
        <w:lastRenderedPageBreak/>
        <w:t>(Θόρυβος από την πτέρυγα του ΣΥΡΙΖΑ)</w:t>
      </w:r>
    </w:p>
    <w:p w14:paraId="0446545A" w14:textId="77777777" w:rsidR="00061F8F" w:rsidRDefault="00BE2594">
      <w:pPr>
        <w:tabs>
          <w:tab w:val="left" w:pos="2940"/>
        </w:tabs>
        <w:spacing w:after="0" w:line="600" w:lineRule="auto"/>
        <w:ind w:firstLine="720"/>
        <w:jc w:val="both"/>
        <w:rPr>
          <w:rFonts w:eastAsia="Times New Roman"/>
          <w:szCs w:val="24"/>
        </w:rPr>
      </w:pPr>
      <w:r w:rsidRPr="00EC1C17">
        <w:rPr>
          <w:rFonts w:eastAsia="Times New Roman"/>
          <w:b/>
          <w:szCs w:val="24"/>
        </w:rPr>
        <w:t>ΔΗΜΗΤΡΙΟΣ ΓΑΚΗΣ:</w:t>
      </w:r>
      <w:r>
        <w:rPr>
          <w:rFonts w:eastAsia="Times New Roman"/>
          <w:szCs w:val="24"/>
        </w:rPr>
        <w:t xml:space="preserve"> Εσείς τι μάθατε; Από αυτά που βλέπουμε δεν μάθατε τίποτα.</w:t>
      </w:r>
    </w:p>
    <w:p w14:paraId="0446545B"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ΧΑ</w:t>
      </w:r>
      <w:r>
        <w:rPr>
          <w:rFonts w:eastAsia="Times New Roman"/>
          <w:b/>
          <w:szCs w:val="24"/>
        </w:rPr>
        <w:t>ΡΟΥΛΑ (ΧΑΡΑ) ΚΕΦΑΛΙΔΟΥ:</w:t>
      </w:r>
      <w:r>
        <w:rPr>
          <w:rFonts w:eastAsia="Times New Roman"/>
          <w:szCs w:val="24"/>
        </w:rPr>
        <w:t xml:space="preserve"> Προφανώς μάθαμε, κύριοι συνάδελφοι. Από την εισήγησή μου θα έπρεπε να έχετε στοιχειώδη λογική να καταλάβατε ότι υπάρχει πολύ μεγάλη αυτοκριτική σε όσα λέω.</w:t>
      </w:r>
    </w:p>
    <w:p w14:paraId="0446545C" w14:textId="77777777" w:rsidR="00061F8F" w:rsidRDefault="00BE2594">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0446545D"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Μη με διακόπτετε, παρακαλώ.</w:t>
      </w:r>
    </w:p>
    <w:p w14:paraId="0446545E"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Όλα τα υπόλοιπα για εσάς </w:t>
      </w:r>
      <w:r>
        <w:rPr>
          <w:rFonts w:eastAsia="Times New Roman"/>
          <w:szCs w:val="24"/>
        </w:rPr>
        <w:t>είναι για σήμερα περιττά, ασχέτως αν αυτά θα τα βρούμε μπροστά μας στις προσεχείς διεθνείς κατατάξεις των πανεπιστημίων μας, στην απορρόφηση των πτυχιούχων μας από την αγορά εργασίας.</w:t>
      </w:r>
    </w:p>
    <w:p w14:paraId="0446545F"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Βλέπετε ότι η πολιτική του ΣΥΡΙΖΑ εξαντλείται σε δύο χρόνους, στο σήμερα</w:t>
      </w:r>
      <w:r>
        <w:rPr>
          <w:rFonts w:eastAsia="Times New Roman"/>
          <w:szCs w:val="24"/>
        </w:rPr>
        <w:t xml:space="preserve">, στο τώρα με όριο τις προσεχείς εκλογές και στο μεθαύριο, στις μεθεπόμενες εκλογές. Ο ενδιάμεσος χρόνος δεν υπάρχει. Άλλωστε, ο κ. Τσίπρας –μας το θυμίσατε κι αυτό- είναι μόλις σαράντα τεσσάρων ετών. </w:t>
      </w:r>
    </w:p>
    <w:p w14:paraId="04465460"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Για εμάς στο Κίνημα Αλλαγής ο ενιαίος χώρος τριτοβάθμι</w:t>
      </w:r>
      <w:r>
        <w:rPr>
          <w:rFonts w:eastAsia="Times New Roman"/>
          <w:szCs w:val="24"/>
        </w:rPr>
        <w:t>ας εκπαίδευσης και έρευνας σημαίνει συνέργειες και σημαίνει δικτύωση μεταξύ πανεπιστημίων και ερευνητικών κέντρων με το βλέμμα στο μέλλον, στο αύριο, στο μεθαύριο, στο που θα βρίσκεται η χώρα μετά από δέκα χρόνια. Αυτό, λοιπόν, το μέλλον απαιτεί όλα μα όλα</w:t>
      </w:r>
      <w:r>
        <w:rPr>
          <w:rFonts w:eastAsia="Times New Roman"/>
          <w:szCs w:val="24"/>
        </w:rPr>
        <w:t xml:space="preserve"> τα ερευνητικά κέντρα να εποπτεύονται από μία αρχή και να </w:t>
      </w:r>
      <w:proofErr w:type="spellStart"/>
      <w:r>
        <w:rPr>
          <w:rFonts w:eastAsia="Times New Roman"/>
          <w:szCs w:val="24"/>
        </w:rPr>
        <w:t>διέπονται</w:t>
      </w:r>
      <w:proofErr w:type="spellEnd"/>
      <w:r>
        <w:rPr>
          <w:rFonts w:eastAsia="Times New Roman"/>
          <w:szCs w:val="24"/>
        </w:rPr>
        <w:t xml:space="preserve"> από το ίδιο θεσμικό πλαίσιο.</w:t>
      </w:r>
    </w:p>
    <w:p w14:paraId="04465461"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Για παράδειγμα, γιατί πρέπει να δημιουργηθούν δύο ερευνητικά κέντρα στο Πανεπιστήμιο Ιωαννίνων; Μην ψάχνετε. Η απάντηση εμπεριέχεται σε αυτούς που εξυπηρετεί. </w:t>
      </w:r>
      <w:r>
        <w:rPr>
          <w:rFonts w:eastAsia="Times New Roman"/>
          <w:szCs w:val="24"/>
        </w:rPr>
        <w:t>Γιατί ιδρύεται πανεπιστημιακό ερευνητικό κέντρο στα Πανεπιστήμιο Ιωαννίνων και στο Ιόνιο Πανεπιστήμιο; Εδώ οι απαντήσεις έχουν ονοματεπώνυμα. Ποιες ανάγκες είναι αυτές που δεν μπορούν να καλυφθούν από τα υπάρχοντα ερευνητικά κέντρα και ινστιτούτα ή, πιο σω</w:t>
      </w:r>
      <w:r>
        <w:rPr>
          <w:rFonts w:eastAsia="Times New Roman"/>
          <w:szCs w:val="24"/>
        </w:rPr>
        <w:t>στά, ποιων οι ανάγκες δεν χωράνε να εξυπηρετηθούν από τα υπάρχοντα;</w:t>
      </w:r>
    </w:p>
    <w:p w14:paraId="04465462"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Κύριε Υπουργέ, επειδή μέσα στα τόσα που είπατε στις επιτροπές επαναλάβατε με έναν στομφώδη τρόπο «πού είναι η </w:t>
      </w:r>
      <w:r>
        <w:rPr>
          <w:rFonts w:eastAsia="Times New Roman"/>
          <w:szCs w:val="24"/>
        </w:rPr>
        <w:lastRenderedPageBreak/>
        <w:t>δική σας πρόταση, πού είναι η πρόταση της Δημοκρατικής Συμπαράταξης;», λυπάμαι</w:t>
      </w:r>
      <w:r>
        <w:rPr>
          <w:rFonts w:eastAsia="Times New Roman"/>
          <w:szCs w:val="24"/>
        </w:rPr>
        <w:t xml:space="preserve"> που σας λέω ότι, παρά το επίμονο φλερτ που μας κάνετε, δεν παρακολουθείτε καθόλου τη Δημοκρατική Συμπαράταξη και το Κίνημα Αλλαγής.</w:t>
      </w:r>
    </w:p>
    <w:p w14:paraId="04465463"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Εδώ είναι οι θέσεις μας, κατατεθειμένες στον εθνικό διάλογο, στα φόρα, στο συνέδριό μας, σε κάθε δυνατότητα που μας δίνετε </w:t>
      </w:r>
      <w:r>
        <w:rPr>
          <w:rFonts w:eastAsia="Times New Roman"/>
          <w:szCs w:val="24"/>
        </w:rPr>
        <w:t>να τοποθετούμαστε και τις έχετε ήδη.</w:t>
      </w:r>
    </w:p>
    <w:p w14:paraId="04465464" w14:textId="77777777" w:rsidR="00061F8F" w:rsidRDefault="00BE2594">
      <w:pPr>
        <w:tabs>
          <w:tab w:val="left" w:pos="2940"/>
        </w:tabs>
        <w:spacing w:after="0" w:line="600" w:lineRule="auto"/>
        <w:ind w:firstLine="720"/>
        <w:jc w:val="both"/>
        <w:rPr>
          <w:rFonts w:eastAsia="Times New Roman"/>
          <w:szCs w:val="24"/>
        </w:rPr>
      </w:pPr>
      <w:r w:rsidRPr="0051605A">
        <w:rPr>
          <w:rFonts w:eastAsia="Times New Roman"/>
          <w:b/>
          <w:szCs w:val="24"/>
        </w:rPr>
        <w:t>ΚΩΝΣΤΑΝΤΙΝΟΣ ΓΑΒΡΟΓΛΟΥ  (Υπουργός Παιδείας, Έρευνας και Θρησκευμάτων):</w:t>
      </w:r>
      <w:r>
        <w:rPr>
          <w:rFonts w:eastAsia="Times New Roman"/>
          <w:szCs w:val="24"/>
        </w:rPr>
        <w:t xml:space="preserve"> Μπορείτε να μου τις δώσετε;</w:t>
      </w:r>
    </w:p>
    <w:p w14:paraId="04465465"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Όχι, δεν θα σας τις δώσω. Τις έχετε ήδη. Αν δεν τις έχετε, να μου τις ζητήσετε. </w:t>
      </w:r>
    </w:p>
    <w:p w14:paraId="04465466"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 xml:space="preserve">ΚΩΝΣΤΑΝΤΙΝΟΣ </w:t>
      </w:r>
      <w:r>
        <w:rPr>
          <w:rFonts w:eastAsia="Times New Roman"/>
          <w:b/>
          <w:szCs w:val="24"/>
        </w:rPr>
        <w:t>ΓΑΒΡΟΓΛΟΥ  (Υπουργός Παιδείας, Έρευνας και Θρησκευμάτων):</w:t>
      </w:r>
      <w:r>
        <w:rPr>
          <w:rFonts w:eastAsia="Times New Roman"/>
          <w:szCs w:val="24"/>
        </w:rPr>
        <w:t xml:space="preserve"> Γιατί δεν μου τις δίνετε;</w:t>
      </w:r>
    </w:p>
    <w:p w14:paraId="04465467"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Γιατί αυτό το επίπλαστο «δεν έχω ποτέ τις θέσεις και παρακαλώ να μου τις δώσετε» με αιφνιδιάζει για το πόσο ενημερωμένος είστε και πόσο παρακολουθ</w:t>
      </w:r>
      <w:r>
        <w:rPr>
          <w:rFonts w:eastAsia="Times New Roman"/>
          <w:szCs w:val="24"/>
        </w:rPr>
        <w:t>είτε το αντικείμενό σας, κύριε Υπουργέ.</w:t>
      </w:r>
    </w:p>
    <w:p w14:paraId="04465468"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 Θρησκευμάτων):</w:t>
      </w:r>
      <w:r>
        <w:rPr>
          <w:rFonts w:eastAsia="Times New Roman"/>
          <w:szCs w:val="24"/>
        </w:rPr>
        <w:t xml:space="preserve"> Ας πούμε ότι δεν το παρακολουθώ. Θα μου τις δώσετε;</w:t>
      </w:r>
    </w:p>
    <w:p w14:paraId="04465469"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Σας τις δίνω αυτή τη στιγμή. Ορίστε.</w:t>
      </w:r>
    </w:p>
    <w:p w14:paraId="0446546A"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ΚΩΝΣΤΑΝΤΙΝΟΣ ΓΑΒΡΟΓΛΟΥ (Υπουργό</w:t>
      </w:r>
      <w:r>
        <w:rPr>
          <w:rFonts w:eastAsia="Times New Roman"/>
          <w:b/>
          <w:szCs w:val="24"/>
        </w:rPr>
        <w:t>ς Παιδείας, Έρευνας και Θρησκευμάτων):</w:t>
      </w:r>
      <w:r>
        <w:rPr>
          <w:rFonts w:eastAsia="Times New Roman"/>
          <w:szCs w:val="24"/>
        </w:rPr>
        <w:t xml:space="preserve"> Ευχαριστώ.</w:t>
      </w:r>
    </w:p>
    <w:p w14:paraId="0446546B"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(Στο σημείο αυτό η Βουλευτής κ</w:t>
      </w:r>
      <w:r>
        <w:rPr>
          <w:rFonts w:eastAsia="Times New Roman"/>
          <w:szCs w:val="24"/>
        </w:rPr>
        <w:t>.</w:t>
      </w:r>
      <w:r>
        <w:rPr>
          <w:rFonts w:eastAsia="Times New Roman"/>
          <w:szCs w:val="24"/>
        </w:rPr>
        <w:t xml:space="preserve"> Χαρούλα (Χαρά) </w:t>
      </w:r>
      <w:proofErr w:type="spellStart"/>
      <w:r>
        <w:rPr>
          <w:rFonts w:eastAsia="Times New Roman"/>
          <w:szCs w:val="24"/>
        </w:rPr>
        <w:t>Κεφαλίδου</w:t>
      </w:r>
      <w:proofErr w:type="spellEnd"/>
      <w:r>
        <w:rPr>
          <w:rFonts w:eastAsia="Times New Roman"/>
          <w:szCs w:val="24"/>
        </w:rPr>
        <w:t xml:space="preserve"> καταθέτει και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w:t>
      </w:r>
      <w:r>
        <w:rPr>
          <w:rFonts w:eastAsia="Times New Roman"/>
          <w:szCs w:val="24"/>
        </w:rPr>
        <w:t>τικών της Βουλής)</w:t>
      </w:r>
    </w:p>
    <w:p w14:paraId="0446546C"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 xml:space="preserve">Εξαντλείτε, λοιπόν, σε υφολογικές παρατηρήσεις όλη σας την τοποθέτηση, γιατί επί της ουσίας δεν έχετε απαντήσεις. </w:t>
      </w:r>
    </w:p>
    <w:p w14:paraId="0446546D"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θέσεις είναι εδώ. Σας τις κατέθεσα και σήμερα. Είναι όλα γνωστά, όλα τεκμηριωμένα. </w:t>
      </w:r>
    </w:p>
    <w:p w14:paraId="0446546E"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παρόν σ</w:t>
      </w:r>
      <w:r>
        <w:rPr>
          <w:rFonts w:eastAsia="Times New Roman" w:cs="Times New Roman"/>
          <w:szCs w:val="24"/>
        </w:rPr>
        <w:t xml:space="preserve">χέδιο νόμου -το γνωρίζετε καλύτερα από τον καθένα, είστε ακαδημαϊκοί, οι περισσότεροι συνάδελφοι σε αυτή </w:t>
      </w:r>
      <w:r>
        <w:rPr>
          <w:rFonts w:eastAsia="Times New Roman" w:cs="Times New Roman"/>
          <w:szCs w:val="24"/>
        </w:rPr>
        <w:lastRenderedPageBreak/>
        <w:t>την Αίθουσα έχουμε τη μεγάλη τύχη να είναι ακαδημαϊκοί- ξέρουμε ότι δεν φέρνει πιο κοντά τα ΤΕΙ με τα πανεπιστήμια. Αυτό που κάνει είναι τα πανεπιστήμι</w:t>
      </w:r>
      <w:r>
        <w:rPr>
          <w:rFonts w:eastAsia="Times New Roman" w:cs="Times New Roman"/>
          <w:szCs w:val="24"/>
        </w:rPr>
        <w:t xml:space="preserve">α να «καταπίνουν» τα ΤΕΙ «αμάσητα», καταργώντας τα, χωρίς κανένα σχέδιο, πέρα από διευθετήσεις και βολέματα. </w:t>
      </w:r>
    </w:p>
    <w:p w14:paraId="0446546F"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υπάρχει καμμία πρόνοια για την τεχνική εκπαίδευση. Σας ενόχλησε πάρα πολύ που σας το επεσήμανε το σύνολο της Αντιπολίτευσης. Δεν υπάρχει καμμί</w:t>
      </w:r>
      <w:r>
        <w:rPr>
          <w:rFonts w:eastAsia="Times New Roman" w:cs="Times New Roman"/>
          <w:szCs w:val="24"/>
        </w:rPr>
        <w:t xml:space="preserve">α πρόνοια, λοιπόν, για την τεχνική εκπαίδευση, αλλά και για τον ρόλο που πρέπει να έχουν στην οικονομία και στην ανάπτυξη της χώρας. </w:t>
      </w:r>
    </w:p>
    <w:p w14:paraId="04465470"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όσον αφορά τα περίφημα διετή προγράμματα επαγγελματικής κατάρτισης, σας το επεσήμανα, σας το λέω και τώρα ότι αυτά είν</w:t>
      </w:r>
      <w:r>
        <w:rPr>
          <w:rFonts w:eastAsia="Times New Roman" w:cs="Times New Roman"/>
          <w:szCs w:val="24"/>
        </w:rPr>
        <w:t xml:space="preserve">αι προαιρετικά. Δεν δεσμεύουν τα ΑΕΙ, για να τα δημιουργήσουν και άρα η τεχνική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περιορίζεται στα δημόσια ΙΕΚ, που, δυστυχώς, λόγω μικρής συμμετοχής παιδιών, δεν θα λειτουργήσουν και φυσικά, θα στραφούν οι άνθρωποι στα ιδιωτικά ΙΕΚ. </w:t>
      </w:r>
    </w:p>
    <w:p w14:paraId="04465471"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αυτή είναι η πρόνοια, κατά ΣΥΡΙΖΑ, προς τους αδύναμους, γιατί κυρίως παιδιά λαϊκών στρωμάτων θα αναγκαστούν </w:t>
      </w:r>
      <w:r>
        <w:rPr>
          <w:rFonts w:eastAsia="Times New Roman" w:cs="Times New Roman"/>
          <w:szCs w:val="24"/>
        </w:rPr>
        <w:lastRenderedPageBreak/>
        <w:t>να κάνουν αυτές τις επιλογές, για να μάθουν μία τέχνη, για να πληρώσουν τελικά με τα ψίχουλα που δίνετε ως επίδομα, ενώ θα έπρεπε σε μία φυσιολ</w:t>
      </w:r>
      <w:r>
        <w:rPr>
          <w:rFonts w:eastAsia="Times New Roman" w:cs="Times New Roman"/>
          <w:szCs w:val="24"/>
        </w:rPr>
        <w:t xml:space="preserve">ογική χώρα με κοινωνικές ευαισθησίες να είναι δωρεάν, για να μην πω ότι θα έπρεπε να τα επιδοτούμε κιόλας, γιατί είναι καταγεγραμμένες οι ανάγκες. Έχει ήδη καταγραφεί ότι έχουμε ανάγκη από καταρτισμένο τεχνικό δυναμικό και αυτές οι ανάγκες είναι τεράστιες </w:t>
      </w:r>
      <w:r>
        <w:rPr>
          <w:rFonts w:eastAsia="Times New Roman" w:cs="Times New Roman"/>
          <w:szCs w:val="24"/>
        </w:rPr>
        <w:t xml:space="preserve">και σήμερα δεν καλύπτονται. </w:t>
      </w:r>
    </w:p>
    <w:p w14:paraId="04465472"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πολιτική των συγχωνεύσεων των ΤΕΙ με τα πανεπιστήμια, όπως στο προκείμενο σχέδιο νόμου, προωθείται, χωρίς να εντάσσεται σε έναν γενικό μακροπρόθεσμο εκπαιδευτικό και αναπτυξιακό σχεδιασμό, με ανυπαρξία έγκυρων και αξιόπιστων,</w:t>
      </w:r>
      <w:r>
        <w:rPr>
          <w:rFonts w:eastAsia="Times New Roman" w:cs="Times New Roman"/>
          <w:szCs w:val="24"/>
        </w:rPr>
        <w:t xml:space="preserve"> σύμφωνα με τη διεθνή πρακτική, μελετών, με μυστικές διαβουλεύσεις μόνο με τους άμεσα ενδιαφερόμενους, τοπικούς, κοινοβουλευτικούς και </w:t>
      </w:r>
      <w:proofErr w:type="spellStart"/>
      <w:r>
        <w:rPr>
          <w:rFonts w:eastAsia="Times New Roman" w:cs="Times New Roman"/>
          <w:szCs w:val="24"/>
        </w:rPr>
        <w:t>αυτοδιοικητικούς</w:t>
      </w:r>
      <w:proofErr w:type="spellEnd"/>
      <w:r>
        <w:rPr>
          <w:rFonts w:eastAsia="Times New Roman" w:cs="Times New Roman"/>
          <w:szCs w:val="24"/>
        </w:rPr>
        <w:t xml:space="preserve"> άρχοντες, παρακάμπτοντας όλα τα θεσμικά γνωμοδοτικά όργανα και χωρίς να αποσαφηνίζεται αν η ένταξη του π</w:t>
      </w:r>
      <w:r>
        <w:rPr>
          <w:rFonts w:eastAsia="Times New Roman" w:cs="Times New Roman"/>
          <w:szCs w:val="24"/>
        </w:rPr>
        <w:t xml:space="preserve">ροσωπικού των ΤΕΙ στα πανεπιστήμια θα βασίζεται σε ανοιχτές κρίσεις, ώστε να μην αποκλείονται νέοι πολύ αξιόλογοι επιστήμονες, όταν έχουμε και τέτοιο δραματικό φαινόμενο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-και ξέρετε πόσο αξιόλογο είναι και το έργο </w:t>
      </w:r>
      <w:r>
        <w:rPr>
          <w:rFonts w:eastAsia="Times New Roman" w:cs="Times New Roman"/>
          <w:szCs w:val="24"/>
        </w:rPr>
        <w:lastRenderedPageBreak/>
        <w:t xml:space="preserve">τους και πόσο αξιόλογοι είναι </w:t>
      </w:r>
      <w:r>
        <w:rPr>
          <w:rFonts w:eastAsia="Times New Roman" w:cs="Times New Roman"/>
          <w:szCs w:val="24"/>
        </w:rPr>
        <w:t xml:space="preserve">και οι αναδυόμενοι κλάδοι της επιστήμης με τους οποίους ασχολούνται- και φυσικά, με σαφείς </w:t>
      </w:r>
      <w:proofErr w:type="spellStart"/>
      <w:r>
        <w:rPr>
          <w:rFonts w:eastAsia="Times New Roman" w:cs="Times New Roman"/>
          <w:szCs w:val="24"/>
        </w:rPr>
        <w:t>αντιακαδημαϊκές</w:t>
      </w:r>
      <w:proofErr w:type="spellEnd"/>
      <w:r>
        <w:rPr>
          <w:rFonts w:eastAsia="Times New Roman" w:cs="Times New Roman"/>
          <w:szCs w:val="24"/>
        </w:rPr>
        <w:t xml:space="preserve"> έως και αντισυνταγματικές ρυθμίσεις. </w:t>
      </w:r>
    </w:p>
    <w:p w14:paraId="04465473"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Εσάς σας αρκεί άλλη μια ονομαστική αναβάθμιση, χωρίς κανένα αντίκρ</w:t>
      </w:r>
      <w:r>
        <w:rPr>
          <w:rFonts w:eastAsia="Times New Roman" w:cs="Times New Roman"/>
          <w:szCs w:val="24"/>
        </w:rPr>
        <w:t>ι</w:t>
      </w:r>
      <w:r>
        <w:rPr>
          <w:rFonts w:eastAsia="Times New Roman" w:cs="Times New Roman"/>
          <w:szCs w:val="24"/>
        </w:rPr>
        <w:t>σμα. Εμάς πάλι δεν μας φθάνει, γιατί πέραν ό</w:t>
      </w:r>
      <w:r>
        <w:rPr>
          <w:rFonts w:eastAsia="Times New Roman" w:cs="Times New Roman"/>
          <w:szCs w:val="24"/>
        </w:rPr>
        <w:t xml:space="preserve">λων των άλλων, θεωρούμε ότι είναι κοροϊδία, άλλη μία κοροϊδία των πολιτών. </w:t>
      </w:r>
    </w:p>
    <w:p w14:paraId="04465474"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η ίδια η αρχή της συγχώνευσης φαίνεται να αμφισβητεί τη χρησιμότητα της τεχνικής εκπαίδευσης και του ρόλου στην οικονομία και την ανάπτυξη της χώρας. </w:t>
      </w:r>
    </w:p>
    <w:p w14:paraId="04465475"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διασπορά</w:t>
      </w:r>
      <w:r>
        <w:rPr>
          <w:rFonts w:eastAsia="Times New Roman" w:cs="Times New Roman"/>
          <w:szCs w:val="24"/>
        </w:rPr>
        <w:t xml:space="preserve"> και η χωροταξική κατανομή που προβλέπονται με αυτό το σχέδιο νόμου μπορεί να δυσχεραίνουν, παρά να διευκολύνουν, τις αναγκαίες σήμερα συγκλίσεις και συνέργειες ανάμεσα σε επιστημονικούς κλάδους και ειδικότητες, ενώ σίγουρο είναι ότι πολλαπλασιάζουν τη διο</w:t>
      </w:r>
      <w:r>
        <w:rPr>
          <w:rFonts w:eastAsia="Times New Roman" w:cs="Times New Roman"/>
          <w:szCs w:val="24"/>
        </w:rPr>
        <w:t xml:space="preserve">ικητική πολυπλοκότητα, χωρίς τους αναγκαίους πόρους. </w:t>
      </w:r>
    </w:p>
    <w:p w14:paraId="0446547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έχω εδώ το πόρισμα της Επιστημονικής Επιτροπής της Βουλής -και θα παρακαλούσα τους συναδέλφους να μπουν στον κόπο να του ρίξουν μια ματιά- που λέει </w:t>
      </w:r>
      <w:r>
        <w:rPr>
          <w:rFonts w:eastAsia="Times New Roman" w:cs="Times New Roman"/>
          <w:szCs w:val="24"/>
        </w:rPr>
        <w:lastRenderedPageBreak/>
        <w:t>ούτε λίγο ούτε πολύ ότι η μετατροπή</w:t>
      </w:r>
      <w:r>
        <w:rPr>
          <w:rFonts w:eastAsia="Times New Roman" w:cs="Times New Roman"/>
          <w:szCs w:val="24"/>
        </w:rPr>
        <w:t xml:space="preserve"> υφιστάμενου ιδρύματος του τεχνολογικού τομέα σε αντίστοιχο ίδρυμα του πανεπιστημιακού τομέα αποτελεί εξαιρετική ρύθμιση, η οποία ευνοήτως χρήζει επαρκούς θεμελίωσης. </w:t>
      </w:r>
    </w:p>
    <w:p w14:paraId="04465477"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αυτόματη μετατροπή των ΤΕΙ σε πανεπιστήμια, από την άλλη πλευρά, μπορεί να δημιουργήσε</w:t>
      </w:r>
      <w:r>
        <w:rPr>
          <w:rFonts w:eastAsia="Times New Roman" w:cs="Times New Roman"/>
          <w:szCs w:val="24"/>
        </w:rPr>
        <w:t xml:space="preserve">ι πλείστα άλλα προβλήματα, να αυξήσει αχρείαστα τον αριθμό των πανεπιστημίων, να δημιουργήσει γνωστικές και άλλες </w:t>
      </w:r>
      <w:proofErr w:type="spellStart"/>
      <w:r>
        <w:rPr>
          <w:rFonts w:eastAsia="Times New Roman" w:cs="Times New Roman"/>
          <w:szCs w:val="24"/>
        </w:rPr>
        <w:t>αλληλοκαλύψεις</w:t>
      </w:r>
      <w:proofErr w:type="spellEnd"/>
      <w:r>
        <w:rPr>
          <w:rFonts w:eastAsia="Times New Roman" w:cs="Times New Roman"/>
          <w:szCs w:val="24"/>
        </w:rPr>
        <w:t>, να οδηγήσει σε δευτεροκλασάτα ιδρύματα, που δεν θα μπορέσουν να ανταποκριθούν στις ανάγκες των φοιτητών, στις κοινωνικές και π</w:t>
      </w:r>
      <w:r>
        <w:rPr>
          <w:rFonts w:eastAsia="Times New Roman" w:cs="Times New Roman"/>
          <w:szCs w:val="24"/>
        </w:rPr>
        <w:t>αραγωγικές ανάγκες της χώρας.</w:t>
      </w:r>
    </w:p>
    <w:p w14:paraId="04465478"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w:t>
      </w:r>
      <w:r>
        <w:rPr>
          <w:rFonts w:eastAsia="Times New Roman" w:cs="Times New Roman"/>
          <w:szCs w:val="24"/>
        </w:rPr>
        <w:t>νι λήξεως του χρόνου ομιλίας της κυρίας Βουλευτού</w:t>
      </w:r>
      <w:r w:rsidRPr="00C255F0">
        <w:rPr>
          <w:rFonts w:eastAsia="Times New Roman" w:cs="Times New Roman"/>
          <w:szCs w:val="24"/>
        </w:rPr>
        <w:t>)</w:t>
      </w:r>
    </w:p>
    <w:p w14:paraId="04465479"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χρειαστώ ένα λεπτό ακόμα, κύριε Πρόεδρε.  </w:t>
      </w:r>
    </w:p>
    <w:p w14:paraId="0446547A"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ένταξη των ΤΕΙ» –διαβάζω από το πόρισμα της Επιστημονικής Επιτροπής- «σε πανεπιστημιακό ίδρυ</w:t>
      </w:r>
      <w:r>
        <w:rPr>
          <w:rFonts w:eastAsia="Times New Roman" w:cs="Times New Roman"/>
          <w:szCs w:val="24"/>
        </w:rPr>
        <w:t xml:space="preserve">μα εξισώνεται με τη μετατροπή του σε πανεπιστήμιο». «Μια τέτοια ένταξη» -λένε- «χρήζει τεκμηρίωσης, θέσπισης κανόνων, αξιολόγησης </w:t>
      </w:r>
      <w:r>
        <w:rPr>
          <w:rFonts w:eastAsia="Times New Roman" w:cs="Times New Roman"/>
          <w:szCs w:val="24"/>
        </w:rPr>
        <w:lastRenderedPageBreak/>
        <w:t>των υφιστάμενων δομών και προσωπικού του ιδρύματος, ρυθμίσεων ως προς τον απαιτούμενο χρόνο και τις ειδικότερες διαδικασίες με</w:t>
      </w:r>
      <w:r>
        <w:rPr>
          <w:rFonts w:eastAsia="Times New Roman" w:cs="Times New Roman"/>
          <w:szCs w:val="24"/>
        </w:rPr>
        <w:t>τάβασης, ώστε να μην ματαιώνεται η τεχνολογική ανώτατη εκπαίδευση».</w:t>
      </w:r>
    </w:p>
    <w:p w14:paraId="0446547B"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φυσικά -σας το είπαμε από την αρχή- τίποτα στο νομοσχέδιο δεν είναι κοστολογημένο σε ό,τι αφορά την ίδρυση αυτών των δύο πανεπιστημιακών τμημάτων, πέρα από τα επιδόματα θέσης ευθύνης. </w:t>
      </w:r>
      <w:r>
        <w:rPr>
          <w:rFonts w:eastAsia="Times New Roman"/>
          <w:color w:val="000000"/>
          <w:szCs w:val="24"/>
          <w:shd w:val="clear" w:color="auto" w:fill="FFFFFF"/>
        </w:rPr>
        <w:t>Αυτή όμως –το λέω μετά λύπης μου- είναι η λογική σας, γιατί πιστεύετε ότι έτσι εξασφαλίζονται ψήφοι.</w:t>
      </w:r>
    </w:p>
    <w:p w14:paraId="0446547C"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μπορεί να εξυπηρετεί εσάς. Δεν εξυπηρετεί, όμως, την ακαδημαϊκή κοινότητα, δεν εξυπηρετεί τους φοιτητές, δεν εξυπηρετεί τους γονείς που πληρώνουν, δεν</w:t>
      </w:r>
      <w:r>
        <w:rPr>
          <w:rFonts w:eastAsia="Times New Roman"/>
          <w:color w:val="000000"/>
          <w:szCs w:val="24"/>
          <w:shd w:val="clear" w:color="auto" w:fill="FFFFFF"/>
        </w:rPr>
        <w:t xml:space="preserve"> εξυπηρετεί τους ίδιους τους αυριανούς επαγγελματίες</w:t>
      </w:r>
      <w:r w:rsidRPr="003C3D6F">
        <w:rPr>
          <w:rFonts w:eastAsia="Times New Roman"/>
          <w:color w:val="000000"/>
          <w:szCs w:val="24"/>
          <w:shd w:val="clear" w:color="auto" w:fill="FFFFFF"/>
        </w:rPr>
        <w:t>,</w:t>
      </w:r>
      <w:r>
        <w:rPr>
          <w:rFonts w:eastAsia="Times New Roman"/>
          <w:color w:val="000000"/>
          <w:szCs w:val="24"/>
          <w:shd w:val="clear" w:color="auto" w:fill="FFFFFF"/>
        </w:rPr>
        <w:t xml:space="preserve"> που θα αντιληφθούν αργά ή γρήγορα ότι έφαγαν τζάμπα τα πιο δημιουργικά τους χρόνια.</w:t>
      </w:r>
    </w:p>
    <w:p w14:paraId="0446547D"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(Στο σημείο αυτό κτυπάει επανειλημμένα το κουδούνι λήξεως του χρόνου ομιλίας της κυρίας Βουλευτού)</w:t>
      </w:r>
    </w:p>
    <w:p w14:paraId="0446547E"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ζήτη</w:t>
      </w:r>
      <w:r>
        <w:rPr>
          <w:rFonts w:eastAsia="Times New Roman"/>
          <w:color w:val="000000"/>
          <w:szCs w:val="24"/>
          <w:shd w:val="clear" w:color="auto" w:fill="FFFFFF"/>
        </w:rPr>
        <w:t>σα ένα λεπτό επιπλέον.</w:t>
      </w:r>
    </w:p>
    <w:p w14:paraId="0446547F" w14:textId="77777777" w:rsidR="00061F8F" w:rsidRDefault="00BE2594">
      <w:pPr>
        <w:spacing w:after="0" w:line="600" w:lineRule="auto"/>
        <w:ind w:firstLine="720"/>
        <w:jc w:val="both"/>
        <w:rPr>
          <w:rFonts w:eastAsia="Times New Roman"/>
          <w:color w:val="000000"/>
          <w:szCs w:val="24"/>
          <w:shd w:val="clear" w:color="auto" w:fill="FFFFFF"/>
        </w:rPr>
      </w:pPr>
      <w:r w:rsidRPr="006E6609">
        <w:rPr>
          <w:rFonts w:eastAsia="Times New Roman"/>
          <w:b/>
          <w:color w:val="000000"/>
          <w:szCs w:val="24"/>
          <w:shd w:val="clear" w:color="auto" w:fill="FFFFFF"/>
        </w:rPr>
        <w:t xml:space="preserve">ΠΡΟΕΔΡΕΥΩΝ (Δημήτριος </w:t>
      </w:r>
      <w:proofErr w:type="spellStart"/>
      <w:r w:rsidRPr="006E6609">
        <w:rPr>
          <w:rFonts w:eastAsia="Times New Roman"/>
          <w:b/>
          <w:color w:val="000000"/>
          <w:szCs w:val="24"/>
          <w:shd w:val="clear" w:color="auto" w:fill="FFFFFF"/>
        </w:rPr>
        <w:t>Κρεμαστινός</w:t>
      </w:r>
      <w:proofErr w:type="spellEnd"/>
      <w:r w:rsidRPr="006E6609">
        <w:rPr>
          <w:rFonts w:eastAsia="Times New Roman"/>
          <w:b/>
          <w:color w:val="000000"/>
          <w:szCs w:val="24"/>
          <w:shd w:val="clear" w:color="auto" w:fill="FFFFFF"/>
        </w:rPr>
        <w:t xml:space="preserve">): </w:t>
      </w:r>
      <w:r>
        <w:rPr>
          <w:rFonts w:eastAsia="Times New Roman"/>
          <w:color w:val="000000"/>
          <w:szCs w:val="24"/>
          <w:shd w:val="clear" w:color="auto" w:fill="FFFFFF"/>
        </w:rPr>
        <w:t>Το έχετε ήδη ξεπεράσει. Παρακαλώ ολοκληρώστε.</w:t>
      </w:r>
    </w:p>
    <w:p w14:paraId="04465480" w14:textId="77777777" w:rsidR="00061F8F" w:rsidRDefault="00BE2594">
      <w:pPr>
        <w:spacing w:after="0" w:line="600" w:lineRule="auto"/>
        <w:ind w:firstLine="720"/>
        <w:jc w:val="both"/>
        <w:rPr>
          <w:rFonts w:eastAsia="Times New Roman"/>
          <w:color w:val="000000"/>
          <w:szCs w:val="24"/>
          <w:shd w:val="clear" w:color="auto" w:fill="FFFFFF"/>
        </w:rPr>
      </w:pPr>
      <w:r w:rsidRPr="006E6609">
        <w:rPr>
          <w:rFonts w:eastAsia="Times New Roman"/>
          <w:b/>
          <w:color w:val="000000"/>
          <w:szCs w:val="24"/>
          <w:shd w:val="clear" w:color="auto" w:fill="FFFFFF"/>
        </w:rPr>
        <w:lastRenderedPageBreak/>
        <w:t>ΧΑΡΟΥΛΑ (ΧΑΡΑ) ΚΕΦΑΛΙΔΟΥ:</w:t>
      </w:r>
      <w:r>
        <w:rPr>
          <w:rFonts w:eastAsia="Times New Roman"/>
          <w:color w:val="000000"/>
          <w:szCs w:val="24"/>
          <w:shd w:val="clear" w:color="auto" w:fill="FFFFFF"/>
        </w:rPr>
        <w:t xml:space="preserve"> Ευχαριστώ. Είναι μεγάλο το νομοσχέδιο. Δεν ξέρω πώς θα πάει η διαδικασία.</w:t>
      </w:r>
    </w:p>
    <w:p w14:paraId="04465481"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Τελειώνοντας, επιμένω στη φιλοσοφία, τη λογική και </w:t>
      </w:r>
      <w:r>
        <w:rPr>
          <w:rFonts w:eastAsia="Times New Roman"/>
          <w:color w:val="000000"/>
          <w:szCs w:val="24"/>
          <w:shd w:val="clear" w:color="auto" w:fill="FFFFFF"/>
        </w:rPr>
        <w:t>τη σκοπιμότητα αυτού του νομοσχεδίου, γιατί, όσο και αν θέλετε να μας πείσετε ότι είναι εμβληματικό, πάντα ξεφεύγουν παρακλάδια συντεχνιακής μικροπολιτικής.</w:t>
      </w:r>
    </w:p>
    <w:p w14:paraId="04465482"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Κύριοι συνάδελφοι, εδώ ο κόσμος καίγεται και η Κυβέρνηση ΣΥΡΙΖΑ – ΑΝΕΛ κοιτάει να βολέψει παλιούς κ</w:t>
      </w:r>
      <w:r>
        <w:rPr>
          <w:rFonts w:eastAsia="Times New Roman"/>
          <w:color w:val="000000"/>
          <w:szCs w:val="24"/>
          <w:shd w:val="clear" w:color="auto" w:fill="FFFFFF"/>
        </w:rPr>
        <w:t xml:space="preserve">αι νεόκοπους φίλους. Φοβούμαι ότι ούτε αυτό το σχέδιο νόμου που συζητάμε σήμερα ξεφεύγει από αυτή τη λογική. Ντρέπομαι γιατί επιλέξατε μια </w:t>
      </w:r>
      <w:r>
        <w:rPr>
          <w:rFonts w:eastAsia="Times New Roman"/>
          <w:color w:val="000000"/>
          <w:szCs w:val="24"/>
          <w:shd w:val="clear" w:color="auto" w:fill="FFFFFF"/>
        </w:rPr>
        <w:t xml:space="preserve">τέτοια </w:t>
      </w:r>
      <w:r>
        <w:rPr>
          <w:rFonts w:eastAsia="Times New Roman"/>
          <w:color w:val="000000"/>
          <w:szCs w:val="24"/>
          <w:shd w:val="clear" w:color="auto" w:fill="FFFFFF"/>
        </w:rPr>
        <w:t xml:space="preserve">συγκυρία για να το φέρετε. Ντρέπομαι γιατί </w:t>
      </w:r>
      <w:proofErr w:type="spellStart"/>
      <w:r>
        <w:rPr>
          <w:rFonts w:eastAsia="Times New Roman"/>
          <w:color w:val="000000"/>
          <w:szCs w:val="24"/>
          <w:shd w:val="clear" w:color="auto" w:fill="FFFFFF"/>
        </w:rPr>
        <w:t>εργαλειοποιείτε</w:t>
      </w:r>
      <w:proofErr w:type="spellEnd"/>
      <w:r>
        <w:rPr>
          <w:rFonts w:eastAsia="Times New Roman"/>
          <w:color w:val="000000"/>
          <w:szCs w:val="24"/>
          <w:shd w:val="clear" w:color="auto" w:fill="FFFFFF"/>
        </w:rPr>
        <w:t xml:space="preserve"> την τριτοβάθμια εκπαίδευση. Ντρέπομαι για τις θνησι</w:t>
      </w:r>
      <w:r>
        <w:rPr>
          <w:rFonts w:eastAsia="Times New Roman"/>
          <w:color w:val="000000"/>
          <w:szCs w:val="24"/>
          <w:shd w:val="clear" w:color="auto" w:fill="FFFFFF"/>
        </w:rPr>
        <w:t>γενείς ελπίδες που μοιράζετε αφειδώς σε χιλιάδες υποψήφιους σπουδαστές, με ένα πτυχίο, που φοβάμαι ότι στο άμεσο μέλλον δεν θα έχει κανένα απολύτως αντίκρισμα.</w:t>
      </w:r>
    </w:p>
    <w:p w14:paraId="04465483"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για την ανοχή, κύριε Πρόεδρε.</w:t>
      </w:r>
    </w:p>
    <w:p w14:paraId="04465484" w14:textId="77777777" w:rsidR="00061F8F" w:rsidRDefault="00BE2594">
      <w:pPr>
        <w:spacing w:after="0" w:line="600" w:lineRule="auto"/>
        <w:ind w:firstLine="720"/>
        <w:jc w:val="both"/>
        <w:rPr>
          <w:rFonts w:eastAsia="Times New Roman"/>
          <w:color w:val="000000"/>
          <w:szCs w:val="24"/>
          <w:shd w:val="clear" w:color="auto" w:fill="FFFFFF"/>
        </w:rPr>
      </w:pPr>
      <w:r w:rsidRPr="00336CA5">
        <w:rPr>
          <w:rFonts w:eastAsia="Times New Roman"/>
          <w:b/>
          <w:color w:val="000000"/>
          <w:szCs w:val="24"/>
          <w:shd w:val="clear" w:color="auto" w:fill="FFFFFF"/>
        </w:rPr>
        <w:t xml:space="preserve">ΠΡΟΕΔΡΕΥΩΝ (Δημήτριος </w:t>
      </w:r>
      <w:proofErr w:type="spellStart"/>
      <w:r w:rsidRPr="00336CA5">
        <w:rPr>
          <w:rFonts w:eastAsia="Times New Roman"/>
          <w:b/>
          <w:color w:val="000000"/>
          <w:szCs w:val="24"/>
          <w:shd w:val="clear" w:color="auto" w:fill="FFFFFF"/>
        </w:rPr>
        <w:t>Κρεμαστινός</w:t>
      </w:r>
      <w:proofErr w:type="spellEnd"/>
      <w:r w:rsidRPr="00336CA5">
        <w:rPr>
          <w:rFonts w:eastAsia="Times New Roman"/>
          <w:b/>
          <w:color w:val="000000"/>
          <w:szCs w:val="24"/>
          <w:shd w:val="clear" w:color="auto" w:fill="FFFFFF"/>
        </w:rPr>
        <w:t>):</w:t>
      </w:r>
      <w:r>
        <w:rPr>
          <w:rFonts w:eastAsia="Times New Roman"/>
          <w:color w:val="000000"/>
          <w:szCs w:val="24"/>
          <w:shd w:val="clear" w:color="auto" w:fill="FFFFFF"/>
        </w:rPr>
        <w:t xml:space="preserve"> Και εγώ ευχαριστώ, κ</w:t>
      </w:r>
      <w:r>
        <w:rPr>
          <w:rFonts w:eastAsia="Times New Roman"/>
          <w:color w:val="000000"/>
          <w:szCs w:val="24"/>
          <w:shd w:val="clear" w:color="auto" w:fill="FFFFFF"/>
        </w:rPr>
        <w:t xml:space="preserve">υρία </w:t>
      </w:r>
      <w:proofErr w:type="spellStart"/>
      <w:r>
        <w:rPr>
          <w:rFonts w:eastAsia="Times New Roman"/>
          <w:color w:val="000000"/>
          <w:szCs w:val="24"/>
          <w:shd w:val="clear" w:color="auto" w:fill="FFFFFF"/>
        </w:rPr>
        <w:t>Κεφαλίδου</w:t>
      </w:r>
      <w:proofErr w:type="spellEnd"/>
      <w:r>
        <w:rPr>
          <w:rFonts w:eastAsia="Times New Roman"/>
          <w:color w:val="000000"/>
          <w:szCs w:val="24"/>
          <w:shd w:val="clear" w:color="auto" w:fill="FFFFFF"/>
        </w:rPr>
        <w:t>.</w:t>
      </w:r>
    </w:p>
    <w:p w14:paraId="04465485"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Τον λόγο έχει ο ειδικός αγορητής της Χρυσής Αυγής κ. Χρήστος Παππάς, για δεκαπέντε λεπτά.</w:t>
      </w:r>
    </w:p>
    <w:p w14:paraId="04465486" w14:textId="77777777" w:rsidR="00061F8F" w:rsidRDefault="00BE2594">
      <w:pPr>
        <w:spacing w:after="0" w:line="600" w:lineRule="auto"/>
        <w:ind w:firstLine="720"/>
        <w:jc w:val="both"/>
        <w:rPr>
          <w:rFonts w:eastAsia="Times New Roman"/>
          <w:color w:val="000000"/>
          <w:szCs w:val="24"/>
          <w:shd w:val="clear" w:color="auto" w:fill="FFFFFF"/>
        </w:rPr>
      </w:pPr>
      <w:r w:rsidRPr="00BE3DAF">
        <w:rPr>
          <w:rFonts w:eastAsia="Times New Roman"/>
          <w:b/>
          <w:color w:val="000000"/>
          <w:szCs w:val="24"/>
          <w:shd w:val="clear" w:color="auto" w:fill="FFFFFF"/>
        </w:rPr>
        <w:t xml:space="preserve">ΧΡΗΣΤΟΣ ΠΑΠΠΑΣ: </w:t>
      </w:r>
      <w:r>
        <w:rPr>
          <w:rFonts w:eastAsia="Times New Roman"/>
          <w:color w:val="000000"/>
          <w:szCs w:val="24"/>
          <w:shd w:val="clear" w:color="auto" w:fill="FFFFFF"/>
        </w:rPr>
        <w:t>Κύριε Πρόεδρε, έρχονται συνεχώς τροπολογίες και θα χρειαστεί να υπάρξει έστω και ένας τρίλεπτος κύκλος δευτερολογιών των εισηγητών, έτ</w:t>
      </w:r>
      <w:r>
        <w:rPr>
          <w:rFonts w:eastAsia="Times New Roman"/>
          <w:color w:val="000000"/>
          <w:szCs w:val="24"/>
          <w:shd w:val="clear" w:color="auto" w:fill="FFFFFF"/>
        </w:rPr>
        <w:t>σι ώστε να τοποθετηθούμε. Μόλις τώρα ήρθε τροπολογία για την οποία πρέπει να τοποθετηθούμε.</w:t>
      </w:r>
    </w:p>
    <w:p w14:paraId="04465487"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θα ξεφύγω από αυτό που έκαναν οι προηγούμενοι ομιλητές, γιατί η σημερινή </w:t>
      </w:r>
      <w:r>
        <w:rPr>
          <w:rFonts w:eastAsia="Times New Roman"/>
          <w:color w:val="000000"/>
          <w:szCs w:val="24"/>
          <w:shd w:val="clear" w:color="auto" w:fill="FFFFFF"/>
        </w:rPr>
        <w:t xml:space="preserve">συνεδρίαση </w:t>
      </w:r>
      <w:r>
        <w:rPr>
          <w:rFonts w:eastAsia="Times New Roman"/>
          <w:color w:val="000000"/>
          <w:szCs w:val="24"/>
          <w:shd w:val="clear" w:color="auto" w:fill="FFFFFF"/>
        </w:rPr>
        <w:t xml:space="preserve">είναι η δεύτερη </w:t>
      </w:r>
      <w:r>
        <w:rPr>
          <w:rFonts w:eastAsia="Times New Roman"/>
          <w:color w:val="000000"/>
          <w:szCs w:val="24"/>
          <w:shd w:val="clear" w:color="auto" w:fill="FFFFFF"/>
        </w:rPr>
        <w:t xml:space="preserve">συνεδρίαση </w:t>
      </w:r>
      <w:r>
        <w:rPr>
          <w:rFonts w:eastAsia="Times New Roman"/>
          <w:color w:val="000000"/>
          <w:szCs w:val="24"/>
          <w:shd w:val="clear" w:color="auto" w:fill="FFFFFF"/>
        </w:rPr>
        <w:t>μετά τις πυρκαγιές</w:t>
      </w:r>
      <w:r>
        <w:rPr>
          <w:rFonts w:eastAsia="Times New Roman"/>
          <w:color w:val="000000"/>
          <w:szCs w:val="24"/>
          <w:shd w:val="clear" w:color="auto" w:fill="FFFFFF"/>
        </w:rPr>
        <w:t>,</w:t>
      </w:r>
      <w:r>
        <w:rPr>
          <w:rFonts w:eastAsia="Times New Roman"/>
          <w:color w:val="000000"/>
          <w:szCs w:val="24"/>
          <w:shd w:val="clear" w:color="auto" w:fill="FFFFFF"/>
        </w:rPr>
        <w:t xml:space="preserve"> και ιδιαίτερα τη φονική πυρκα</w:t>
      </w:r>
      <w:r>
        <w:rPr>
          <w:rFonts w:eastAsia="Times New Roman"/>
          <w:color w:val="000000"/>
          <w:szCs w:val="24"/>
          <w:shd w:val="clear" w:color="auto" w:fill="FFFFFF"/>
        </w:rPr>
        <w:t>γιά στο Μάτι.</w:t>
      </w:r>
    </w:p>
    <w:p w14:paraId="04465488"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Πέρασε σχεδόν μία εβδομάδα και υπάρχουν πλέον ιδιαίτερες πολιτικές εξελίξεις αλλά και αποκαλύψεις για τις αβλεψίες, τις παραλείψεις, τις ευθύνες των κυβερνητικών παραγόντων, της Κυβέρνησης</w:t>
      </w:r>
      <w:r>
        <w:rPr>
          <w:rFonts w:eastAsia="Times New Roman"/>
          <w:color w:val="000000"/>
          <w:szCs w:val="24"/>
          <w:shd w:val="clear" w:color="auto" w:fill="FFFFFF"/>
        </w:rPr>
        <w:t xml:space="preserve"> αλλά και των υπηρεσιακών παραγόντων, και πάνω απ’ όλα υπάρχει αυτό το διογκούμενο κύμα οργής του ελληνικού λαού, το οποίο, πιστέψτε με –το βλέπετε ακόμα και εσείς, οι κυβερνητικοί- δεν είναι </w:t>
      </w:r>
      <w:proofErr w:type="spellStart"/>
      <w:r>
        <w:rPr>
          <w:rFonts w:eastAsia="Times New Roman"/>
          <w:color w:val="000000"/>
          <w:szCs w:val="24"/>
          <w:shd w:val="clear" w:color="auto" w:fill="FFFFFF"/>
        </w:rPr>
        <w:t>διαχειρίσιμο</w:t>
      </w:r>
      <w:proofErr w:type="spellEnd"/>
      <w:r>
        <w:rPr>
          <w:rFonts w:eastAsia="Times New Roman"/>
          <w:color w:val="000000"/>
          <w:szCs w:val="24"/>
          <w:shd w:val="clear" w:color="auto" w:fill="FFFFFF"/>
        </w:rPr>
        <w:t>.</w:t>
      </w:r>
    </w:p>
    <w:p w14:paraId="04465489"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Ο Πρωθυπουργός βρίσκεται υπό το βάρος αυτού του κλ</w:t>
      </w:r>
      <w:r>
        <w:rPr>
          <w:rFonts w:eastAsia="Times New Roman"/>
          <w:color w:val="000000"/>
          <w:szCs w:val="24"/>
          <w:shd w:val="clear" w:color="auto" w:fill="FFFFFF"/>
        </w:rPr>
        <w:t>ίματος, υπό το βάρος της οργής του λαού αλλά και των ευθυνών του και θα έλεγα και της εντελώς λανθασμένης επικοινωνιακής διαχείρισης εκ μέρους των μελών της Κυβέρνησης. Ο καθένας αυτόν τον καιρό έλεγε ό,τι ήθελε, ό,τι του κατέβαινε στο κεφάλι. Αυτό έκανε κ</w:t>
      </w:r>
      <w:r>
        <w:rPr>
          <w:rFonts w:eastAsia="Times New Roman"/>
          <w:color w:val="000000"/>
          <w:szCs w:val="24"/>
          <w:shd w:val="clear" w:color="auto" w:fill="FFFFFF"/>
        </w:rPr>
        <w:t xml:space="preserve">αι ο ανεκδιήγητος Υπουργός Άμυνας, ο οποίος πήγε στο Μάτι με την απαστράπτουσα </w:t>
      </w:r>
      <w:r>
        <w:rPr>
          <w:rFonts w:eastAsia="Times New Roman"/>
          <w:color w:val="000000"/>
          <w:szCs w:val="24"/>
          <w:shd w:val="clear" w:color="auto" w:fill="FFFFFF"/>
        </w:rPr>
        <w:t>μ</w:t>
      </w:r>
      <w:r>
        <w:rPr>
          <w:rFonts w:eastAsia="Times New Roman"/>
          <w:color w:val="000000"/>
          <w:szCs w:val="24"/>
          <w:shd w:val="clear" w:color="auto" w:fill="FFFFFF"/>
        </w:rPr>
        <w:t>ερσεντές του των εκατοντάδων χιλιάδων ευρώ, για να κουνήσει το δάχτυλο στον κάτοικο και να του πει: «Δεν ξέρεις τι λες. Λες ψέματα. Ξέρω εγώ».</w:t>
      </w:r>
    </w:p>
    <w:p w14:paraId="0446548A"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θα σταθούμε μόνο σε αυτό. Θα </w:t>
      </w:r>
      <w:r>
        <w:rPr>
          <w:rFonts w:eastAsia="Times New Roman"/>
          <w:color w:val="000000"/>
          <w:szCs w:val="24"/>
          <w:shd w:val="clear" w:color="auto" w:fill="FFFFFF"/>
        </w:rPr>
        <w:t>σταθούμε στο ότι κρύψατε τις δικές σας ευθύνες και συγχρόνως και τα τραγικά αποτελέσματα της φονικής φωτιάς τις πρώτες ώρες.</w:t>
      </w:r>
    </w:p>
    <w:p w14:paraId="0446548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Με παντελή έλλειψη ήθους, θα έλεγα, και συναίσθησης των δραματικών ωρών της τραγωδίας, ο Πρωθυπουργός σύρθηκε την περασμένη Παρασκε</w:t>
      </w:r>
      <w:r>
        <w:rPr>
          <w:rFonts w:eastAsia="Times New Roman" w:cs="Times New Roman"/>
          <w:szCs w:val="24"/>
        </w:rPr>
        <w:t>υή, υπό αυτό το βάρος, σε έναν μονόλογο δ</w:t>
      </w:r>
      <w:r>
        <w:rPr>
          <w:rFonts w:eastAsia="Times New Roman" w:cs="Times New Roman"/>
          <w:szCs w:val="24"/>
        </w:rPr>
        <w:t>ε</w:t>
      </w:r>
      <w:r>
        <w:rPr>
          <w:rFonts w:eastAsia="Times New Roman" w:cs="Times New Roman"/>
          <w:szCs w:val="24"/>
        </w:rPr>
        <w:t>καεννέα ολόκληρων λεπτών, χωρίς να πει ούτε μία συ</w:t>
      </w:r>
      <w:r>
        <w:rPr>
          <w:rFonts w:eastAsia="Times New Roman" w:cs="Times New Roman"/>
          <w:szCs w:val="24"/>
        </w:rPr>
        <w:t>γ</w:t>
      </w:r>
      <w:r>
        <w:rPr>
          <w:rFonts w:eastAsia="Times New Roman" w:cs="Times New Roman"/>
          <w:szCs w:val="24"/>
        </w:rPr>
        <w:t>γνώμη για τους νεκρούς, τους τραυματίες, τους δεκάδες αγνοούμενους, τις ανυπολόγιστες ζημιές και καταστροφές σε περιουσίες, σπίτια και στο φυσικό περιβάλλον.</w:t>
      </w:r>
    </w:p>
    <w:p w14:paraId="0446548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Σύρθη</w:t>
      </w:r>
      <w:r>
        <w:rPr>
          <w:rFonts w:eastAsia="Times New Roman" w:cs="Times New Roman"/>
          <w:szCs w:val="24"/>
        </w:rPr>
        <w:t>κε, λοιπόν, ο κύριος Πρωθυπουργός στο να αναλάβει την πολιτική ευθύνη. Είπε ο Τσίπρας: «Αναλαμβάνω την πολιτική ευθύνη». Ε, και; Τι έγινε; Παραιτήθηκες; Ομολόγησες αυτό που έπρεπε να ομολογήσεις «ναι, είμαστε άχρηστοι, δεν μπορούμε να διαχειριστούμε φυσικέ</w:t>
      </w:r>
      <w:r>
        <w:rPr>
          <w:rFonts w:eastAsia="Times New Roman" w:cs="Times New Roman"/>
          <w:szCs w:val="24"/>
        </w:rPr>
        <w:t>ς καταστροφές»;</w:t>
      </w:r>
    </w:p>
    <w:p w14:paraId="0446548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πασιφανές. Το βλέπει όλος ο ελληνικός λαός. Η </w:t>
      </w:r>
      <w:r w:rsidRPr="001866BC">
        <w:rPr>
          <w:rFonts w:eastAsia="Times New Roman" w:cs="Times New Roman"/>
          <w:szCs w:val="24"/>
        </w:rPr>
        <w:t>Κυβέρνηση</w:t>
      </w:r>
      <w:r>
        <w:rPr>
          <w:rFonts w:eastAsia="Times New Roman" w:cs="Times New Roman"/>
          <w:szCs w:val="24"/>
        </w:rPr>
        <w:t xml:space="preserve"> δεν μπορεί να διαχειριστεί κρίσεις και φυσικές καταστροφές. Δεν θα ήθελα να γίνω μάντης άλλων δεινών για την πατρίδα μας, αλλά σας λέω με βεβαιότητα τούτο, ότι η </w:t>
      </w:r>
      <w:r w:rsidRPr="001866BC">
        <w:rPr>
          <w:rFonts w:eastAsia="Times New Roman" w:cs="Times New Roman"/>
          <w:szCs w:val="24"/>
        </w:rPr>
        <w:t>Κυβέρνηση</w:t>
      </w:r>
      <w:r>
        <w:rPr>
          <w:rFonts w:eastAsia="Times New Roman" w:cs="Times New Roman"/>
          <w:szCs w:val="24"/>
        </w:rPr>
        <w:t xml:space="preserve"> δεν μπ</w:t>
      </w:r>
      <w:r>
        <w:rPr>
          <w:rFonts w:eastAsia="Times New Roman" w:cs="Times New Roman"/>
          <w:szCs w:val="24"/>
        </w:rPr>
        <w:t xml:space="preserve">ορεί να διαχειριστεί οποιαδήποτε κρίση και ο </w:t>
      </w:r>
      <w:proofErr w:type="spellStart"/>
      <w:r>
        <w:rPr>
          <w:rFonts w:eastAsia="Times New Roman" w:cs="Times New Roman"/>
          <w:szCs w:val="24"/>
        </w:rPr>
        <w:t>νοών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w:t>
      </w:r>
    </w:p>
    <w:p w14:paraId="0446548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Σήμερα έχουμε 1</w:t>
      </w:r>
      <w:r>
        <w:rPr>
          <w:rFonts w:eastAsia="Times New Roman" w:cs="Times New Roman"/>
          <w:sz w:val="20"/>
          <w:szCs w:val="24"/>
          <w:vertAlign w:val="superscript"/>
        </w:rPr>
        <w:t>η</w:t>
      </w:r>
      <w:r>
        <w:rPr>
          <w:rFonts w:eastAsia="Times New Roman" w:cs="Times New Roman"/>
          <w:szCs w:val="24"/>
        </w:rPr>
        <w:t xml:space="preserve"> Αυγούστου. Έχουν περάσει πέντε ολόκληροι μήνες και οι δύο Έλληνες στρατιωτικοί παραμένουν αιχμάλωτοι, όμηροι στις τουρκικές φυλακές. Θέλετε κάτι άλλο επ’ αυτού; Και με αυτό αλλά και</w:t>
      </w:r>
      <w:r>
        <w:rPr>
          <w:rFonts w:eastAsia="Times New Roman" w:cs="Times New Roman"/>
          <w:szCs w:val="24"/>
        </w:rPr>
        <w:t xml:space="preserve"> με τη φονική πυρκαγιά στο Μάτι φάνηκε στον καθένα μας, ξεκάθαρα πλέον, με βαρύ κόστος δυστυχώς, η ανύπαρκτη αποτελεσματικότητα στην προστασία του Έλληνα πολίτη.</w:t>
      </w:r>
    </w:p>
    <w:p w14:paraId="0446548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Εντάξει, η </w:t>
      </w:r>
      <w:r w:rsidRPr="001866BC">
        <w:rPr>
          <w:rFonts w:eastAsia="Times New Roman" w:cs="Times New Roman"/>
          <w:szCs w:val="24"/>
        </w:rPr>
        <w:t>Κυβέρνηση</w:t>
      </w:r>
      <w:r>
        <w:rPr>
          <w:rFonts w:eastAsia="Times New Roman" w:cs="Times New Roman"/>
          <w:szCs w:val="24"/>
        </w:rPr>
        <w:t xml:space="preserve"> δεν λέει να παραιτηθεί, δεν παραιτείται. Να σας πω την αλήθεια και εγώ δε</w:t>
      </w:r>
      <w:r>
        <w:rPr>
          <w:rFonts w:eastAsia="Times New Roman" w:cs="Times New Roman"/>
          <w:szCs w:val="24"/>
        </w:rPr>
        <w:t>ν βλέπω καμ</w:t>
      </w:r>
      <w:r>
        <w:rPr>
          <w:rFonts w:eastAsia="Times New Roman" w:cs="Times New Roman"/>
          <w:szCs w:val="24"/>
        </w:rPr>
        <w:t>μ</w:t>
      </w:r>
      <w:r>
        <w:rPr>
          <w:rFonts w:eastAsia="Times New Roman" w:cs="Times New Roman"/>
          <w:szCs w:val="24"/>
        </w:rPr>
        <w:t>ία παραίτηση στον ορίζοντα. Αν είχατε πει ευθαρσώς «ναι, κάναμε λάθη» ή να πει το άλλο «ήμασταν απροετοίμαστοι» ή να πει «δεν προλάβαμε σε τρία ολόκληρα χρόνια να κάνουμε κάτι καλύτερο από αυτό που παραλάβαμε, αλλά από εδώ και πέρα θα προσπαθήσ</w:t>
      </w:r>
      <w:r>
        <w:rPr>
          <w:rFonts w:eastAsia="Times New Roman" w:cs="Times New Roman"/>
          <w:szCs w:val="24"/>
        </w:rPr>
        <w:t>ουμε και πριν απ’ όλα και πάνω απ’ όλα ζητάμε συγ</w:t>
      </w:r>
      <w:r>
        <w:rPr>
          <w:rFonts w:eastAsia="Times New Roman" w:cs="Times New Roman"/>
          <w:szCs w:val="24"/>
        </w:rPr>
        <w:t>γ</w:t>
      </w:r>
      <w:r>
        <w:rPr>
          <w:rFonts w:eastAsia="Times New Roman" w:cs="Times New Roman"/>
          <w:szCs w:val="24"/>
        </w:rPr>
        <w:t>νώμη», θα είχατε καταπραΰνει -δεν θα την είχατε εξαλείψει- την οργή του ελληνικού λαού.</w:t>
      </w:r>
    </w:p>
    <w:p w14:paraId="0446549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Αντί να δούμε αυτό, βλέπουμε να ξεχειλίζει το ψεύδος από πλευράς σας, οι κυβερνητικοί να παίζουν κυριολεκτικά την κολο</w:t>
      </w:r>
      <w:r>
        <w:rPr>
          <w:rFonts w:eastAsia="Times New Roman" w:cs="Times New Roman"/>
          <w:szCs w:val="24"/>
        </w:rPr>
        <w:t>κυθιά πάνω στις αποτεφρωμένες σορούς των αθώων θυμάτων, να διερευνώνται όλα τα θέματα που έχουν να κάνουν με το κρίσιμο δίωρο από την έναρξη της πυρκαγιάς και πέρα από την πολιτική ευθύνη, να είναι ορατό πλέον ότι υπάρχει και ποινική ευθύνη και αυτή θα πρέ</w:t>
      </w:r>
      <w:r>
        <w:rPr>
          <w:rFonts w:eastAsia="Times New Roman" w:cs="Times New Roman"/>
          <w:szCs w:val="24"/>
        </w:rPr>
        <w:t>πει να διερευνηθεί.</w:t>
      </w:r>
    </w:p>
    <w:p w14:paraId="0446549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Αντί, λοιπόν, η </w:t>
      </w:r>
      <w:r w:rsidRPr="001866BC">
        <w:rPr>
          <w:rFonts w:eastAsia="Times New Roman" w:cs="Times New Roman"/>
          <w:szCs w:val="24"/>
        </w:rPr>
        <w:t>Κυβέρνηση</w:t>
      </w:r>
      <w:r>
        <w:rPr>
          <w:rFonts w:eastAsia="Times New Roman" w:cs="Times New Roman"/>
          <w:szCs w:val="24"/>
        </w:rPr>
        <w:t xml:space="preserve"> να κάνει όλα αυτά που </w:t>
      </w:r>
      <w:proofErr w:type="spellStart"/>
      <w:r>
        <w:rPr>
          <w:rFonts w:eastAsia="Times New Roman" w:cs="Times New Roman"/>
          <w:szCs w:val="24"/>
        </w:rPr>
        <w:t>προείπα</w:t>
      </w:r>
      <w:proofErr w:type="spellEnd"/>
      <w:r>
        <w:rPr>
          <w:rFonts w:eastAsia="Times New Roman" w:cs="Times New Roman"/>
          <w:szCs w:val="24"/>
        </w:rPr>
        <w:t xml:space="preserve">, στήνει επικοινωνιακά σόου. Ο Τσίπρας από τη Βοσνία σπεύδει επειγόντως στο </w:t>
      </w:r>
      <w:r>
        <w:rPr>
          <w:rFonts w:eastAsia="Times New Roman" w:cs="Times New Roman"/>
          <w:szCs w:val="24"/>
        </w:rPr>
        <w:t>σ</w:t>
      </w:r>
      <w:r>
        <w:rPr>
          <w:rFonts w:eastAsia="Times New Roman" w:cs="Times New Roman"/>
          <w:szCs w:val="24"/>
        </w:rPr>
        <w:t xml:space="preserve">υντονιστικό στο Χαλάνδρι, με όλους </w:t>
      </w:r>
      <w:r>
        <w:rPr>
          <w:rFonts w:eastAsia="Times New Roman" w:cs="Times New Roman"/>
          <w:szCs w:val="24"/>
        </w:rPr>
        <w:lastRenderedPageBreak/>
        <w:t>τους παρατρεχάμενους Υπουργούς, Αρχηγούς Αστυνομίας, Πυροσβεστικής κ.</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ενώ αυτό το </w:t>
      </w:r>
      <w:r>
        <w:rPr>
          <w:rFonts w:eastAsia="Times New Roman" w:cs="Times New Roman"/>
          <w:szCs w:val="24"/>
        </w:rPr>
        <w:t>σ</w:t>
      </w:r>
      <w:r>
        <w:rPr>
          <w:rFonts w:eastAsia="Times New Roman" w:cs="Times New Roman"/>
          <w:szCs w:val="24"/>
        </w:rPr>
        <w:t>υντονιστικό στο Χαλάνδρι είχε ειδοποιηθεί στις 20.40</w:t>
      </w:r>
      <w:r>
        <w:rPr>
          <w:rFonts w:eastAsia="Times New Roman" w:cs="Times New Roman"/>
          <w:szCs w:val="24"/>
        </w:rPr>
        <w:t>΄</w:t>
      </w:r>
      <w:r>
        <w:rPr>
          <w:rFonts w:eastAsia="Times New Roman" w:cs="Times New Roman"/>
          <w:szCs w:val="24"/>
        </w:rPr>
        <w:t xml:space="preserve"> από το ΕΚΑΒ να παραλάβει νεκρούς, τους οποίους είχαν βρει επιτόπου –κάτι που ομολόγησαν επωνύμως άνδρες της Πυροσβεστικής- οι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με τον Τσίπρα έκαναν ακριβώς το ίδιο που έκα</w:t>
      </w:r>
      <w:r>
        <w:rPr>
          <w:rFonts w:eastAsia="Times New Roman" w:cs="Times New Roman"/>
          <w:szCs w:val="24"/>
        </w:rPr>
        <w:t xml:space="preserve">ναν οι Σοβιετικοί με το </w:t>
      </w:r>
      <w:proofErr w:type="spellStart"/>
      <w:r>
        <w:rPr>
          <w:rFonts w:eastAsia="Times New Roman" w:cs="Times New Roman"/>
          <w:szCs w:val="24"/>
        </w:rPr>
        <w:t>Τσερνομπίλ</w:t>
      </w:r>
      <w:proofErr w:type="spellEnd"/>
      <w:r>
        <w:rPr>
          <w:rFonts w:eastAsia="Times New Roman" w:cs="Times New Roman"/>
          <w:szCs w:val="24"/>
        </w:rPr>
        <w:t>. Απέκρυπταν τις πρώτες ώρες την ύπαρξη των νεκρών. Ύβρις!</w:t>
      </w:r>
    </w:p>
    <w:p w14:paraId="0446549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Γνωστή σε όλους η ανάρτηση του Υπουργού Υγείας κ. </w:t>
      </w:r>
      <w:proofErr w:type="spellStart"/>
      <w:r>
        <w:rPr>
          <w:rFonts w:eastAsia="Times New Roman" w:cs="Times New Roman"/>
          <w:szCs w:val="24"/>
        </w:rPr>
        <w:t>Πολάκη</w:t>
      </w:r>
      <w:proofErr w:type="spellEnd"/>
      <w:r>
        <w:rPr>
          <w:rFonts w:eastAsia="Times New Roman" w:cs="Times New Roman"/>
          <w:szCs w:val="24"/>
        </w:rPr>
        <w:t>, η θρασεία ανάρτηση εναντίον όλων όσων διέδιδαν τις πληροφορίες -και δημοσιογραφικές, αν θέλετε, πληροφορί</w:t>
      </w:r>
      <w:r>
        <w:rPr>
          <w:rFonts w:eastAsia="Times New Roman" w:cs="Times New Roman"/>
          <w:szCs w:val="24"/>
        </w:rPr>
        <w:t xml:space="preserve">ες- πως έχουμε νεκρούς, όπως και η ανάρτηση του κ. </w:t>
      </w:r>
      <w:proofErr w:type="spellStart"/>
      <w:r>
        <w:rPr>
          <w:rFonts w:eastAsia="Times New Roman" w:cs="Times New Roman"/>
          <w:szCs w:val="24"/>
        </w:rPr>
        <w:t>Τόσκα</w:t>
      </w:r>
      <w:proofErr w:type="spellEnd"/>
      <w:r>
        <w:rPr>
          <w:rFonts w:eastAsia="Times New Roman" w:cs="Times New Roman"/>
          <w:szCs w:val="24"/>
        </w:rPr>
        <w:t>…</w:t>
      </w:r>
    </w:p>
    <w:p w14:paraId="04465493" w14:textId="77777777" w:rsidR="00061F8F" w:rsidRDefault="00BE2594">
      <w:pPr>
        <w:spacing w:after="0" w:line="600" w:lineRule="auto"/>
        <w:ind w:firstLine="720"/>
        <w:jc w:val="both"/>
        <w:rPr>
          <w:rFonts w:eastAsia="Times New Roman" w:cs="Times New Roman"/>
          <w:szCs w:val="24"/>
        </w:rPr>
      </w:pPr>
      <w:r w:rsidRPr="00E108FA">
        <w:rPr>
          <w:rFonts w:eastAsia="Times New Roman" w:cs="Times New Roman"/>
          <w:b/>
          <w:szCs w:val="24"/>
        </w:rPr>
        <w:t>ΙΩΑΝΝΗΣ ΣΤΕΦΟΣ:</w:t>
      </w:r>
      <w:r>
        <w:rPr>
          <w:rFonts w:eastAsia="Times New Roman" w:cs="Times New Roman"/>
          <w:szCs w:val="24"/>
        </w:rPr>
        <w:t xml:space="preserve"> Ήταν περ</w:t>
      </w:r>
      <w:r>
        <w:rPr>
          <w:rFonts w:eastAsia="Times New Roman" w:cs="Times New Roman"/>
          <w:szCs w:val="24"/>
        </w:rPr>
        <w:t>υ</w:t>
      </w:r>
      <w:r>
        <w:rPr>
          <w:rFonts w:eastAsia="Times New Roman" w:cs="Times New Roman"/>
          <w:szCs w:val="24"/>
        </w:rPr>
        <w:t>σινή αυτή η ανάρτηση.</w:t>
      </w:r>
    </w:p>
    <w:p w14:paraId="04465494" w14:textId="77777777" w:rsidR="00061F8F" w:rsidRDefault="00BE2594">
      <w:pPr>
        <w:spacing w:after="0" w:line="600" w:lineRule="auto"/>
        <w:ind w:firstLine="720"/>
        <w:jc w:val="both"/>
        <w:rPr>
          <w:rFonts w:eastAsia="Times New Roman" w:cs="Times New Roman"/>
          <w:szCs w:val="24"/>
        </w:rPr>
      </w:pPr>
      <w:r w:rsidRPr="00E108FA">
        <w:rPr>
          <w:rFonts w:eastAsia="Times New Roman" w:cs="Times New Roman"/>
          <w:b/>
          <w:szCs w:val="24"/>
        </w:rPr>
        <w:t>ΧΡΗΣΤΟΣ ΠΑΠΠΑΣ:</w:t>
      </w:r>
      <w:r>
        <w:rPr>
          <w:rFonts w:eastAsia="Times New Roman" w:cs="Times New Roman"/>
          <w:szCs w:val="24"/>
        </w:rPr>
        <w:t xml:space="preserve"> Δεν σας διέκοψα, κύριε. </w:t>
      </w:r>
    </w:p>
    <w:p w14:paraId="0446549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Να λέμε αλήθεια…</w:t>
      </w:r>
    </w:p>
    <w:p w14:paraId="0446549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Κύριε Πρόεδρε, δεν θα ήθελα να διακόπτομαι όταν ομιλώ. </w:t>
      </w:r>
    </w:p>
    <w:p w14:paraId="04465497" w14:textId="77777777" w:rsidR="00061F8F" w:rsidRDefault="00BE2594">
      <w:pPr>
        <w:spacing w:after="0" w:line="600" w:lineRule="auto"/>
        <w:ind w:firstLine="720"/>
        <w:jc w:val="both"/>
        <w:rPr>
          <w:rFonts w:eastAsia="Times New Roman" w:cs="Times New Roman"/>
          <w:szCs w:val="24"/>
        </w:rPr>
      </w:pPr>
      <w:r w:rsidRPr="00044E65">
        <w:rPr>
          <w:rFonts w:eastAsia="Times New Roman"/>
          <w:b/>
          <w:bCs/>
        </w:rPr>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Σας παρακαλώ, κύριε </w:t>
      </w:r>
      <w:proofErr w:type="spellStart"/>
      <w:r>
        <w:rPr>
          <w:rFonts w:eastAsia="Times New Roman" w:cs="Times New Roman"/>
          <w:szCs w:val="24"/>
        </w:rPr>
        <w:t>Στέφο</w:t>
      </w:r>
      <w:proofErr w:type="spellEnd"/>
      <w:r>
        <w:rPr>
          <w:rFonts w:eastAsia="Times New Roman" w:cs="Times New Roman"/>
          <w:szCs w:val="24"/>
        </w:rPr>
        <w:t xml:space="preserve">, μη διακόπτετε. </w:t>
      </w:r>
    </w:p>
    <w:p w14:paraId="0446549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Είναι υποχρέωσή σας, κύριε Πρόεδρε.</w:t>
      </w:r>
    </w:p>
    <w:p w14:paraId="04465499" w14:textId="77777777" w:rsidR="00061F8F" w:rsidRDefault="00BE2594">
      <w:pPr>
        <w:spacing w:after="0" w:line="600" w:lineRule="auto"/>
        <w:ind w:firstLine="720"/>
        <w:jc w:val="both"/>
        <w:rPr>
          <w:rFonts w:eastAsia="Times New Roman" w:cs="Times New Roman"/>
          <w:szCs w:val="24"/>
        </w:rPr>
      </w:pPr>
      <w:r w:rsidRPr="00044E65">
        <w:rPr>
          <w:rFonts w:eastAsia="Times New Roman"/>
          <w:b/>
          <w:bCs/>
        </w:rPr>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Ναι, βεβαίως.</w:t>
      </w:r>
    </w:p>
    <w:p w14:paraId="0446549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παρακαλώ, μη διακόπτετε.</w:t>
      </w:r>
    </w:p>
    <w:p w14:paraId="0446549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Ανάρτηση του κ. </w:t>
      </w:r>
      <w:proofErr w:type="spellStart"/>
      <w:r>
        <w:rPr>
          <w:rFonts w:eastAsia="Times New Roman" w:cs="Times New Roman"/>
          <w:szCs w:val="24"/>
        </w:rPr>
        <w:t>Τόσκα</w:t>
      </w:r>
      <w:proofErr w:type="spellEnd"/>
      <w:r>
        <w:rPr>
          <w:rFonts w:eastAsia="Times New Roman" w:cs="Times New Roman"/>
          <w:szCs w:val="24"/>
        </w:rPr>
        <w:t xml:space="preserve">, «δεν υπήρχε χρόνος για εντολή εκκένωσης. Δεν παραιτούμαι». Μετά μας είπε ότι παραιτήθηκε, αλλά ότι ο </w:t>
      </w:r>
      <w:r w:rsidRPr="0001670A">
        <w:rPr>
          <w:rFonts w:eastAsia="Times New Roman" w:cs="Times New Roman"/>
        </w:rPr>
        <w:t>Πρωθυπουργός</w:t>
      </w:r>
      <w:r>
        <w:rPr>
          <w:rFonts w:eastAsia="Times New Roman" w:cs="Times New Roman"/>
          <w:szCs w:val="24"/>
        </w:rPr>
        <w:t xml:space="preserve"> δεν έκανε δεκτή την παραίτηση. «Δεν παραιτούμαι. Το Μάτι ήταν ένα τεράστιο αυθαίρετο»!</w:t>
      </w:r>
    </w:p>
    <w:p w14:paraId="0446549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Τι μας λέει λοιπόν; Ο πλέον ανί</w:t>
      </w:r>
      <w:r>
        <w:rPr>
          <w:rFonts w:eastAsia="Times New Roman" w:cs="Times New Roman"/>
          <w:szCs w:val="24"/>
        </w:rPr>
        <w:t>κανος, ο πλέον -λαϊκά να το πω, όπως το λέει ο κόσμος;- άχρηστος Υπουργός Προστασίας του Πολίτη ρίχνει τις ευθύνες στα αυθαίρετα.</w:t>
      </w:r>
    </w:p>
    <w:p w14:paraId="0446549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Λέει, λοιπόν, ότι αυτοί είναι οι αυθαίρετοι, ότι οι κάτοικοι στο Μάτι φταίνε που κάηκαν, ότι η ελληνική πολιτεία δεν σε προστα</w:t>
      </w:r>
      <w:r>
        <w:rPr>
          <w:rFonts w:eastAsia="Times New Roman" w:cs="Times New Roman"/>
          <w:szCs w:val="24"/>
        </w:rPr>
        <w:t xml:space="preserve">τεύει, αν έχεις αυθαίρετο. Και η ελληνική πολιτεία λίγους μήνες πριν, δηλαδή η Κυβέρνηση ΣΥΡΙΖΑ, φέρνει ρύθμιση για να </w:t>
      </w:r>
      <w:r>
        <w:rPr>
          <w:rFonts w:eastAsia="Times New Roman" w:cs="Times New Roman"/>
          <w:szCs w:val="24"/>
        </w:rPr>
        <w:lastRenderedPageBreak/>
        <w:t xml:space="preserve">νομιμοποιήσει όλα τα αυθαίρετα και ο κ. </w:t>
      </w:r>
      <w:proofErr w:type="spellStart"/>
      <w:r>
        <w:rPr>
          <w:rFonts w:eastAsia="Times New Roman" w:cs="Times New Roman"/>
          <w:szCs w:val="24"/>
        </w:rPr>
        <w:t>Σπίρτζης</w:t>
      </w:r>
      <w:proofErr w:type="spellEnd"/>
      <w:r>
        <w:rPr>
          <w:rFonts w:eastAsia="Times New Roman" w:cs="Times New Roman"/>
          <w:szCs w:val="24"/>
        </w:rPr>
        <w:t xml:space="preserve"> διά της τηλεοράσεως δίνει και οδηγίες πώς θα νομιμοποιηθούν τα αυθαίρετα –ξέρετε πού;- σ</w:t>
      </w:r>
      <w:r>
        <w:rPr>
          <w:rFonts w:eastAsia="Times New Roman" w:cs="Times New Roman"/>
          <w:szCs w:val="24"/>
        </w:rPr>
        <w:t>το Μάτι.</w:t>
      </w:r>
    </w:p>
    <w:p w14:paraId="0446549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πραγματικός, λοιπόν, «εμπρηστής» -εντός εισαγωγικών η λέξη- δεν είναι ο ηλίθιος που έκαιγε ξύλα και χόρτα με τέτοιον άνεμο στην </w:t>
      </w:r>
      <w:proofErr w:type="spellStart"/>
      <w:r>
        <w:rPr>
          <w:rFonts w:eastAsia="Times New Roman" w:cs="Times New Roman"/>
          <w:szCs w:val="24"/>
        </w:rPr>
        <w:t>Καλλιτεχνούπολη</w:t>
      </w:r>
      <w:proofErr w:type="spellEnd"/>
      <w:r>
        <w:rPr>
          <w:rFonts w:eastAsia="Times New Roman" w:cs="Times New Roman"/>
          <w:szCs w:val="24"/>
        </w:rPr>
        <w:t>. Ο πραγματικός «εμπρηστής» είναι ο ΣΥΡΙΖΑ.</w:t>
      </w:r>
    </w:p>
    <w:p w14:paraId="0446549F" w14:textId="77777777" w:rsidR="00061F8F" w:rsidRDefault="00BE2594">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sidRPr="001F37D9">
        <w:rPr>
          <w:rFonts w:eastAsia="Times New Roman" w:cs="Times New Roman"/>
          <w:szCs w:val="24"/>
        </w:rPr>
        <w:t>από την πτέρυγα του ΣΥΡΙΖΑ)</w:t>
      </w:r>
    </w:p>
    <w:p w14:paraId="044654A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πονάει. Ακούστε κ</w:t>
      </w:r>
      <w:r>
        <w:rPr>
          <w:rFonts w:eastAsia="Times New Roman" w:cs="Times New Roman"/>
          <w:szCs w:val="24"/>
        </w:rPr>
        <w:t>αι αυτά.</w:t>
      </w:r>
    </w:p>
    <w:p w14:paraId="044654A1" w14:textId="77777777" w:rsidR="00061F8F" w:rsidRDefault="00BE2594">
      <w:pPr>
        <w:spacing w:after="0"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Pr>
          <w:rFonts w:eastAsia="Times New Roman" w:cs="Times New Roman"/>
          <w:szCs w:val="24"/>
        </w:rPr>
        <w:t xml:space="preserve"> Παρακαλώ, μην κάνετε διάλογο.</w:t>
      </w:r>
    </w:p>
    <w:p w14:paraId="044654A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Ο Τσίπρας φτάνει στο συντονιστικό στις 23 Ιουλίου και ρωτά κυριολεκτικά αν πετούν οι πάπιες. Στήνεται ένα σόου -ας μου επιτραπεί αυτή η έκφραση- γιατί αυτό ήταν το σ</w:t>
      </w:r>
      <w:r>
        <w:rPr>
          <w:rFonts w:eastAsia="Times New Roman" w:cs="Times New Roman"/>
          <w:szCs w:val="24"/>
        </w:rPr>
        <w:t xml:space="preserve">υμπέρασμα που βγήκε στα μάτια του ελληνικού λαού. Βγήκε το συμπέρασμα ότι είχαμε έναν τρομοκρατημένο Πρωθυπουργό. Φαινόταν στο πρόσωπό του. Και δεν έφτανε μόνο αυτό, αλλά είχαμε στη συνέχεια τη θάλασσα στο Κόκκινο Λιμανάκι, </w:t>
      </w:r>
      <w:r>
        <w:rPr>
          <w:rFonts w:eastAsia="Times New Roman" w:cs="Times New Roman"/>
          <w:szCs w:val="24"/>
        </w:rPr>
        <w:lastRenderedPageBreak/>
        <w:t>αλλά και εδώ κοντά μας, στη Γλυφ</w:t>
      </w:r>
      <w:r>
        <w:rPr>
          <w:rFonts w:eastAsia="Times New Roman" w:cs="Times New Roman"/>
          <w:szCs w:val="24"/>
        </w:rPr>
        <w:t xml:space="preserve">άδα να ξεβράζει σορούς. Είχαμε τους τραυματίες να καταλήγουν στα νοσοκομεία, είχαμε τους πυροσβέστες να βρίσκουν και άλλες απανθρακωμένες σορούς στα κατεστραμμένα σπίτια στο καμένο Μάτι και η Κυβέρνηση να κάνει το δεύτερο επικοινωνιακό σώου, να </w:t>
      </w:r>
      <w:r>
        <w:rPr>
          <w:rFonts w:eastAsia="Times New Roman" w:cs="Times New Roman"/>
          <w:szCs w:val="24"/>
        </w:rPr>
        <w:t>«</w:t>
      </w:r>
      <w:r>
        <w:rPr>
          <w:rFonts w:eastAsia="Times New Roman" w:cs="Times New Roman"/>
          <w:szCs w:val="24"/>
        </w:rPr>
        <w:t>συνεντευξι</w:t>
      </w:r>
      <w:r>
        <w:rPr>
          <w:rFonts w:eastAsia="Times New Roman" w:cs="Times New Roman"/>
          <w:szCs w:val="24"/>
        </w:rPr>
        <w:t>άζεται</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Τζανακόπουλος</w:t>
      </w:r>
      <w:proofErr w:type="spellEnd"/>
      <w:r>
        <w:rPr>
          <w:rFonts w:eastAsia="Times New Roman" w:cs="Times New Roman"/>
          <w:szCs w:val="24"/>
        </w:rPr>
        <w:t xml:space="preserve">, ο Υπουργός Επικρατείας, μαζί με τους Αρχηγούς της Αστυνομίας, Πυροσβεστικής κ.λπ., μαζί και με τον κ. </w:t>
      </w:r>
      <w:proofErr w:type="spellStart"/>
      <w:r>
        <w:rPr>
          <w:rFonts w:eastAsia="Times New Roman" w:cs="Times New Roman"/>
          <w:szCs w:val="24"/>
        </w:rPr>
        <w:t>Τόσκα</w:t>
      </w:r>
      <w:proofErr w:type="spellEnd"/>
      <w:r>
        <w:rPr>
          <w:rFonts w:eastAsia="Times New Roman" w:cs="Times New Roman"/>
          <w:szCs w:val="24"/>
        </w:rPr>
        <w:t xml:space="preserve"> και να λένε «τα κάναμε όλα καλά».</w:t>
      </w:r>
    </w:p>
    <w:p w14:paraId="044654A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Όποιος είδε αυτή τη συνέντευξη όχι μόνο οργίσθηκε, αλλά έβγαλε και τα εξής συμπεράσματ</w:t>
      </w:r>
      <w:r>
        <w:rPr>
          <w:rFonts w:eastAsia="Times New Roman" w:cs="Times New Roman"/>
          <w:szCs w:val="24"/>
        </w:rPr>
        <w:t xml:space="preserve">α: Πρώτον, δεν μπορούσαν να σβήσουν τις φωτιές, αλλά δεν έχουν ευθύνη. Δεν εκκένωσαν την περιοχή, αλλά δεν έχουν ευθύνη. Είχαν τα στοιχεία για τη μέγιστη επικινδυνότητα εκείνη την ημέρα, αλλά δεν έχουν ευθύνη. Ε, αυτό επιτρέψτε μου να σας πω ότι δεν είναι </w:t>
      </w:r>
      <w:r>
        <w:rPr>
          <w:rFonts w:eastAsia="Times New Roman" w:cs="Times New Roman"/>
          <w:szCs w:val="24"/>
        </w:rPr>
        <w:t>Κυβέρνηση. Αυτό είναι μια εταιρεία περιορισμένης ευθύνης, μια εταιρεία πραγματικών δολοφόνων του ελληνικού λαού!</w:t>
      </w:r>
    </w:p>
    <w:p w14:paraId="044654A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μετά από όλα αυτά, αυτό που ξεχείλισε πλέον τη λαϊκή οργή και αγανάκτηση, αυτό το </w:t>
      </w:r>
      <w:proofErr w:type="spellStart"/>
      <w:r>
        <w:rPr>
          <w:rFonts w:eastAsia="Times New Roman" w:cs="Times New Roman"/>
          <w:szCs w:val="24"/>
        </w:rPr>
        <w:t>τσουνάμι</w:t>
      </w:r>
      <w:proofErr w:type="spellEnd"/>
      <w:r>
        <w:rPr>
          <w:rFonts w:eastAsia="Times New Roman" w:cs="Times New Roman"/>
          <w:szCs w:val="24"/>
        </w:rPr>
        <w:t xml:space="preserve"> που θα παρασύρει την </w:t>
      </w:r>
      <w:r>
        <w:rPr>
          <w:rFonts w:eastAsia="Times New Roman" w:cs="Times New Roman"/>
          <w:szCs w:val="24"/>
        </w:rPr>
        <w:lastRenderedPageBreak/>
        <w:t>Κυβέρνηση και τον ΣΥΡΙΖΑ στ</w:t>
      </w:r>
      <w:r>
        <w:rPr>
          <w:rFonts w:eastAsia="Times New Roman" w:cs="Times New Roman"/>
          <w:szCs w:val="24"/>
        </w:rPr>
        <w:t>ην προβλεπόμενη πολιτική ανυπαρξία όποτε και αν γίνουν εκλογές, είναι η επίσκεψη του Τσίπρα στο Μάτι. Έγινε πρωί-πρωί και αντί να ζητήσει, αν θέλετε, σε προσωπικό επίπεδο, συνειδησιακά εκεί, επιτόπου συγγνώμη -αλλά πρέπει να έχεις τύψεις συνειδήσεως για να</w:t>
      </w:r>
      <w:r>
        <w:rPr>
          <w:rFonts w:eastAsia="Times New Roman" w:cs="Times New Roman"/>
          <w:szCs w:val="24"/>
        </w:rPr>
        <w:t xml:space="preserve"> ζητήσεις συγγνώμη- έδωσε μια παράσταση. Πήγε πρωί-πρωί, ξημερώματα -φαίνεται και από τις φωτογραφίες στο Μάτι- χωρίς να έχει προειδοποιήσει κανάλια κ.λπ., έχοντας αποκλειστικά τους δικούς του και αναρτά μετά από λίγες ώρες στο </w:t>
      </w:r>
      <w:r>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xml:space="preserve"> αυτή τη φωτογραφία, το οποίο είναι το μεγαλείο του αίσχους της Αριστεράς, το μεγαλείο του αίσχους του ΣΥΡΙΖΑ.</w:t>
      </w:r>
    </w:p>
    <w:p w14:paraId="044654A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η φωτογραφία -να τη βρω εδώ στα χαρτιά μου- η οποία θα έλεγα ότι είναι και η καλύτερη φωτογραφία που έβγαλε ο Τσίπρας για να την αναρτήσει </w:t>
      </w:r>
      <w:r>
        <w:rPr>
          <w:rFonts w:eastAsia="Times New Roman" w:cs="Times New Roman"/>
          <w:szCs w:val="24"/>
        </w:rPr>
        <w:t xml:space="preserve">στο </w:t>
      </w:r>
      <w:r>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Είναι η φωτογραφία όπου είναι με πέντε-έξι παρατρεχάμενους. Λέει ο Τσίπρας: «Επισκέφθηκα σήμερα το πρωί τον τόπο της τραγωδίας, συνομίλησα με πολίτες, μηχανικούς, στρατιώτες, πυροσβέστες και εθελοντές. Ανείπωτη θλίψη, μα και απέραντος σεβασμός</w:t>
      </w:r>
      <w:r>
        <w:rPr>
          <w:rFonts w:eastAsia="Times New Roman" w:cs="Times New Roman"/>
          <w:szCs w:val="24"/>
        </w:rPr>
        <w:t xml:space="preserve"> σε όσους έδωσαν τη ζωή τους και </w:t>
      </w:r>
      <w:proofErr w:type="spellStart"/>
      <w:r>
        <w:rPr>
          <w:rFonts w:eastAsia="Times New Roman" w:cs="Times New Roman"/>
          <w:szCs w:val="24"/>
        </w:rPr>
        <w:t>μπλα-μπλα-μπλα</w:t>
      </w:r>
      <w:proofErr w:type="spellEnd"/>
      <w:r>
        <w:rPr>
          <w:rFonts w:eastAsia="Times New Roman" w:cs="Times New Roman"/>
          <w:szCs w:val="24"/>
        </w:rPr>
        <w:t>».</w:t>
      </w:r>
    </w:p>
    <w:p w14:paraId="044654A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Ποιοι είναι οι πολίτες; Ελευθερία Χατζηγεωργίου, Διευθύντρια του Γραφείου του Κυβερνητικού Εκπροσώπου κ. </w:t>
      </w:r>
      <w:proofErr w:type="spellStart"/>
      <w:r>
        <w:rPr>
          <w:rFonts w:eastAsia="Times New Roman" w:cs="Times New Roman"/>
          <w:szCs w:val="24"/>
        </w:rPr>
        <w:t>Τζανακόπουλου</w:t>
      </w:r>
      <w:proofErr w:type="spellEnd"/>
      <w:r>
        <w:rPr>
          <w:rFonts w:eastAsia="Times New Roman" w:cs="Times New Roman"/>
          <w:szCs w:val="24"/>
        </w:rPr>
        <w:t xml:space="preserve">. Γιάννα </w:t>
      </w:r>
      <w:proofErr w:type="spellStart"/>
      <w:r>
        <w:rPr>
          <w:rFonts w:eastAsia="Times New Roman" w:cs="Times New Roman"/>
          <w:szCs w:val="24"/>
        </w:rPr>
        <w:t>Πέππε</w:t>
      </w:r>
      <w:proofErr w:type="spellEnd"/>
      <w:r>
        <w:rPr>
          <w:rFonts w:eastAsia="Times New Roman" w:cs="Times New Roman"/>
          <w:szCs w:val="24"/>
        </w:rPr>
        <w:t xml:space="preserve"> ή </w:t>
      </w:r>
      <w:proofErr w:type="spellStart"/>
      <w:r>
        <w:rPr>
          <w:rFonts w:eastAsia="Times New Roman" w:cs="Times New Roman"/>
          <w:szCs w:val="24"/>
        </w:rPr>
        <w:t>Πεππέ</w:t>
      </w:r>
      <w:proofErr w:type="spellEnd"/>
      <w:r>
        <w:rPr>
          <w:rFonts w:eastAsia="Times New Roman" w:cs="Times New Roman"/>
          <w:szCs w:val="24"/>
        </w:rPr>
        <w:t xml:space="preserve">, Διευθύντρια του Γραφείου του Τσίπρα. Παρακάτω, άνδρες ασφαλείας </w:t>
      </w:r>
      <w:r>
        <w:rPr>
          <w:rFonts w:eastAsia="Times New Roman" w:cs="Times New Roman"/>
          <w:szCs w:val="24"/>
        </w:rPr>
        <w:t xml:space="preserve">του Τσίπρα. Σε ένα αποστειρωμένο περιβάλλον, με έντεκα αυτοκίνητα συνοδείας πήγε στο Μάτι ο Τσίπρας. Φοβήθηκε να πάει στο Μάτι, ενώ πέρυσι, περιχαρής, πήγαινε στην </w:t>
      </w:r>
      <w:r>
        <w:rPr>
          <w:rFonts w:eastAsia="Times New Roman" w:cs="Times New Roman"/>
          <w:szCs w:val="24"/>
        </w:rPr>
        <w:t>α</w:t>
      </w:r>
      <w:r>
        <w:rPr>
          <w:rFonts w:eastAsia="Times New Roman" w:cs="Times New Roman"/>
          <w:szCs w:val="24"/>
        </w:rPr>
        <w:t>νατολική Αττική, φωτογραφιζόταν, πήγαινε με ελικόπτερο, έδινε συγχαρητήρια, γιατί δεν είχαν</w:t>
      </w:r>
      <w:r>
        <w:rPr>
          <w:rFonts w:eastAsia="Times New Roman" w:cs="Times New Roman"/>
          <w:szCs w:val="24"/>
        </w:rPr>
        <w:t xml:space="preserve"> ούτε έναν νεκρό.</w:t>
      </w:r>
    </w:p>
    <w:p w14:paraId="044654A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Γι’ αυτό κρύβετε τους νεκρούς. Γι’ αυτό κρύβετε τους τραυματίες. Γι’ αυτό κρύβετε τους αγνοούμενους.</w:t>
      </w:r>
    </w:p>
    <w:p w14:paraId="044654A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r w:rsidRPr="00FA76FC">
        <w:rPr>
          <w:rFonts w:eastAsia="Times New Roman" w:cs="Times New Roman"/>
          <w:szCs w:val="24"/>
        </w:rPr>
        <w:t>,</w:t>
      </w:r>
      <w:r>
        <w:rPr>
          <w:rFonts w:eastAsia="Times New Roman" w:cs="Times New Roman"/>
          <w:szCs w:val="24"/>
        </w:rPr>
        <w:t xml:space="preserve"> ώστε να υπάρχει για όσους θέλουν να το δουν.</w:t>
      </w:r>
    </w:p>
    <w:p w14:paraId="044654A9" w14:textId="77777777" w:rsidR="00061F8F" w:rsidRDefault="00BE2594">
      <w:pPr>
        <w:tabs>
          <w:tab w:val="left" w:pos="7371"/>
        </w:tabs>
        <w:spacing w:after="0" w:line="600" w:lineRule="auto"/>
        <w:ind w:firstLine="720"/>
        <w:jc w:val="both"/>
        <w:rPr>
          <w:rFonts w:eastAsia="Times New Roman" w:cs="Times New Roman"/>
          <w:szCs w:val="24"/>
        </w:rPr>
      </w:pPr>
      <w:r w:rsidRPr="00E541F0">
        <w:rPr>
          <w:rFonts w:eastAsia="Times New Roman" w:cs="Times New Roman"/>
          <w:szCs w:val="24"/>
        </w:rPr>
        <w:t xml:space="preserve">(Στο σημείο αυτό ο Βουλευτής κ. </w:t>
      </w:r>
      <w:r>
        <w:rPr>
          <w:rFonts w:eastAsia="Times New Roman" w:cs="Times New Roman"/>
          <w:szCs w:val="24"/>
        </w:rPr>
        <w:t xml:space="preserve">Χρήστος Παππάς </w:t>
      </w:r>
      <w:r w:rsidRPr="00E541F0">
        <w:rPr>
          <w:rFonts w:eastAsia="Times New Roman" w:cs="Times New Roman"/>
          <w:szCs w:val="24"/>
        </w:rPr>
        <w:t>καταθέτει για τα</w:t>
      </w:r>
      <w:r w:rsidRPr="00E541F0">
        <w:rPr>
          <w:rFonts w:eastAsia="Times New Roman" w:cs="Times New Roman"/>
          <w:szCs w:val="24"/>
        </w:rPr>
        <w:t xml:space="preserve"> Πρακτικά τ</w:t>
      </w:r>
      <w:r>
        <w:rPr>
          <w:rFonts w:eastAsia="Times New Roman" w:cs="Times New Roman"/>
          <w:szCs w:val="24"/>
        </w:rPr>
        <w:t>ο προαναφερθέν</w:t>
      </w:r>
      <w:r w:rsidRPr="00E541F0">
        <w:rPr>
          <w:rFonts w:eastAsia="Times New Roman" w:cs="Times New Roman"/>
          <w:szCs w:val="24"/>
        </w:rPr>
        <w:t xml:space="preserve"> </w:t>
      </w:r>
      <w:r>
        <w:rPr>
          <w:rFonts w:eastAsia="Times New Roman" w:cs="Times New Roman"/>
          <w:szCs w:val="24"/>
        </w:rPr>
        <w:t>έγγραφο, το οποίο βρίσκε</w:t>
      </w:r>
      <w:r w:rsidRPr="00E541F0">
        <w:rPr>
          <w:rFonts w:eastAsia="Times New Roman" w:cs="Times New Roman"/>
          <w:szCs w:val="24"/>
        </w:rPr>
        <w:t xml:space="preserve">ται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044654A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από όλα αυτά, βλέπουμε κυβερνητικούς να έχουν λουφάξει και ο ΣΥΡΙΖΑ να δείχνει μια εικόνα </w:t>
      </w:r>
      <w:proofErr w:type="spellStart"/>
      <w:r>
        <w:rPr>
          <w:rFonts w:eastAsia="Times New Roman" w:cs="Times New Roman"/>
          <w:szCs w:val="24"/>
        </w:rPr>
        <w:t>καταρρέοντος</w:t>
      </w:r>
      <w:proofErr w:type="spellEnd"/>
      <w:r>
        <w:rPr>
          <w:rFonts w:eastAsia="Times New Roman" w:cs="Times New Roman"/>
          <w:szCs w:val="24"/>
        </w:rPr>
        <w:t xml:space="preserve"> κόμμ</w:t>
      </w:r>
      <w:r>
        <w:rPr>
          <w:rFonts w:eastAsia="Times New Roman" w:cs="Times New Roman"/>
          <w:szCs w:val="24"/>
        </w:rPr>
        <w:t xml:space="preserve">ατος σαν βυθιζόμενο καράβι. Όλοι εγκαταλείπουν και «Ο </w:t>
      </w:r>
      <w:proofErr w:type="spellStart"/>
      <w:r>
        <w:rPr>
          <w:rFonts w:eastAsia="Times New Roman" w:cs="Times New Roman"/>
          <w:szCs w:val="24"/>
        </w:rPr>
        <w:t>σώζων</w:t>
      </w:r>
      <w:proofErr w:type="spellEnd"/>
      <w:r>
        <w:rPr>
          <w:rFonts w:eastAsia="Times New Roman" w:cs="Times New Roman"/>
          <w:szCs w:val="24"/>
        </w:rPr>
        <w:t xml:space="preserve"> εαυτόν </w:t>
      </w:r>
      <w:proofErr w:type="spellStart"/>
      <w:r>
        <w:rPr>
          <w:rFonts w:eastAsia="Times New Roman" w:cs="Times New Roman"/>
          <w:szCs w:val="24"/>
        </w:rPr>
        <w:t>σωθήτω</w:t>
      </w:r>
      <w:proofErr w:type="spellEnd"/>
      <w:r>
        <w:rPr>
          <w:rFonts w:eastAsia="Times New Roman" w:cs="Times New Roman"/>
          <w:szCs w:val="24"/>
        </w:rPr>
        <w:t>».</w:t>
      </w:r>
    </w:p>
    <w:p w14:paraId="044654A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 Σάμο, μόλις προχθές, χάσατε χίλιους ο</w:t>
      </w:r>
      <w:r>
        <w:rPr>
          <w:rFonts w:eastAsia="Times New Roman" w:cs="Times New Roman"/>
          <w:szCs w:val="24"/>
        </w:rPr>
        <w:t>κ</w:t>
      </w:r>
      <w:r>
        <w:rPr>
          <w:rFonts w:eastAsia="Times New Roman" w:cs="Times New Roman"/>
          <w:szCs w:val="24"/>
        </w:rPr>
        <w:t xml:space="preserve">τακόσιους επιπλέον. Είναι η σελίδα στο </w:t>
      </w:r>
      <w:r>
        <w:rPr>
          <w:rFonts w:eastAsia="Times New Roman" w:cs="Times New Roman"/>
          <w:szCs w:val="24"/>
          <w:lang w:val="en-US"/>
        </w:rPr>
        <w:t>Facebook</w:t>
      </w:r>
      <w:r>
        <w:rPr>
          <w:rFonts w:eastAsia="Times New Roman" w:cs="Times New Roman"/>
          <w:szCs w:val="24"/>
        </w:rPr>
        <w:t xml:space="preserve"> με χίλιους ο</w:t>
      </w:r>
      <w:r>
        <w:rPr>
          <w:rFonts w:eastAsia="Times New Roman" w:cs="Times New Roman"/>
          <w:szCs w:val="24"/>
        </w:rPr>
        <w:t>κ</w:t>
      </w:r>
      <w:r>
        <w:rPr>
          <w:rFonts w:eastAsia="Times New Roman" w:cs="Times New Roman"/>
          <w:szCs w:val="24"/>
        </w:rPr>
        <w:t xml:space="preserve">τακόσιους ακολούθους, η σελίδα «Φίλοι ΣΥΡΙΖΑ Σάμου». Γράφουν </w:t>
      </w:r>
      <w:r>
        <w:rPr>
          <w:rFonts w:eastAsia="Times New Roman" w:cs="Times New Roman"/>
          <w:szCs w:val="24"/>
        </w:rPr>
        <w:t xml:space="preserve">ότι </w:t>
      </w:r>
      <w:r>
        <w:rPr>
          <w:rFonts w:eastAsia="Times New Roman" w:cs="Times New Roman"/>
          <w:szCs w:val="24"/>
        </w:rPr>
        <w:t>«</w:t>
      </w:r>
      <w:r>
        <w:rPr>
          <w:rFonts w:eastAsia="Times New Roman" w:cs="Times New Roman"/>
          <w:szCs w:val="24"/>
        </w:rPr>
        <w:t>σ</w:t>
      </w:r>
      <w:r>
        <w:rPr>
          <w:rFonts w:eastAsia="Times New Roman" w:cs="Times New Roman"/>
          <w:szCs w:val="24"/>
        </w:rPr>
        <w:t>ήμερα μετρ</w:t>
      </w:r>
      <w:r>
        <w:rPr>
          <w:rFonts w:eastAsia="Times New Roman" w:cs="Times New Roman"/>
          <w:szCs w:val="24"/>
        </w:rPr>
        <w:t>άμε ώρες λειτουργίας της σελίδας μας. Από αύριο θα βλέπετε μ</w:t>
      </w:r>
      <w:r>
        <w:rPr>
          <w:rFonts w:eastAsia="Times New Roman" w:cs="Times New Roman"/>
          <w:szCs w:val="24"/>
        </w:rPr>
        <w:t>ί</w:t>
      </w:r>
      <w:r>
        <w:rPr>
          <w:rFonts w:eastAsia="Times New Roman" w:cs="Times New Roman"/>
          <w:szCs w:val="24"/>
        </w:rPr>
        <w:t xml:space="preserve">α λιγότερη σελίδα του ΣΥΡΙΖΑ». </w:t>
      </w:r>
    </w:p>
    <w:p w14:paraId="044654A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Η σελίδα αυτή είναι ψεύτικη! Δεν είναι σελίδα του ΣΥΡΙΖΑ! Το ξέρω καλά.</w:t>
      </w:r>
    </w:p>
    <w:p w14:paraId="044654A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Ναι, για σας είναι όλα ψέματα. Είναι οι φίλοι σας.</w:t>
      </w:r>
    </w:p>
    <w:p w14:paraId="044654A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Συνεχίζο</w:t>
      </w:r>
      <w:r>
        <w:rPr>
          <w:rFonts w:eastAsia="Times New Roman" w:cs="Times New Roman"/>
          <w:szCs w:val="24"/>
        </w:rPr>
        <w:t xml:space="preserve">υν «Επειδή μετά από όλα αυτά τα χρόνια επιτέλους καταλάβαμε ότι δεν έχουμε άλλο λόγο ύπαρξης, θα σας αδειάσουμε τη γωνιά. Εκ μέρους αυτών των ιδεών που εκπροσωπούμε, αναλαμβάνουμε την όποια πολιτική ευθύνη έχουμε από δω να παραιτηθούμε! Ελπίζουμε το βάρος </w:t>
      </w:r>
      <w:r>
        <w:rPr>
          <w:rFonts w:eastAsia="Times New Roman" w:cs="Times New Roman"/>
          <w:szCs w:val="24"/>
        </w:rPr>
        <w:t xml:space="preserve">που κουβαλάμε όλοι οι </w:t>
      </w:r>
      <w:proofErr w:type="spellStart"/>
      <w:r>
        <w:rPr>
          <w:rFonts w:eastAsia="Times New Roman" w:cs="Times New Roman"/>
          <w:szCs w:val="24"/>
        </w:rPr>
        <w:t>Συριζαίοι</w:t>
      </w:r>
      <w:proofErr w:type="spellEnd"/>
      <w:r>
        <w:rPr>
          <w:rFonts w:eastAsia="Times New Roman" w:cs="Times New Roman"/>
          <w:szCs w:val="24"/>
        </w:rPr>
        <w:t xml:space="preserve"> να το καταλάβουν και άλλοι. Γι’ αυτό, λοιπόν, σας </w:t>
      </w:r>
      <w:r>
        <w:rPr>
          <w:rFonts w:eastAsia="Times New Roman" w:cs="Times New Roman"/>
          <w:szCs w:val="24"/>
        </w:rPr>
        <w:lastRenderedPageBreak/>
        <w:t xml:space="preserve">λέμε εν </w:t>
      </w:r>
      <w:proofErr w:type="spellStart"/>
      <w:r>
        <w:rPr>
          <w:rFonts w:eastAsia="Times New Roman" w:cs="Times New Roman"/>
          <w:szCs w:val="24"/>
        </w:rPr>
        <w:t>πλήρει</w:t>
      </w:r>
      <w:proofErr w:type="spellEnd"/>
      <w:r>
        <w:rPr>
          <w:rFonts w:eastAsia="Times New Roman" w:cs="Times New Roman"/>
          <w:szCs w:val="24"/>
        </w:rPr>
        <w:t xml:space="preserve"> γνώσει της κατάστασης που συνειδητοποιήσαμε σήμερα, είμαστε άχρηστοι! Γεια σας!».</w:t>
      </w:r>
    </w:p>
    <w:p w14:paraId="044654A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044654B0" w14:textId="77777777" w:rsidR="00061F8F" w:rsidRDefault="00BE2594">
      <w:pPr>
        <w:tabs>
          <w:tab w:val="left" w:pos="7371"/>
        </w:tabs>
        <w:spacing w:after="0" w:line="600" w:lineRule="auto"/>
        <w:ind w:firstLine="720"/>
        <w:jc w:val="both"/>
        <w:rPr>
          <w:rFonts w:eastAsia="Times New Roman" w:cs="Times New Roman"/>
          <w:szCs w:val="24"/>
        </w:rPr>
      </w:pPr>
      <w:r w:rsidRPr="00E541F0">
        <w:rPr>
          <w:rFonts w:eastAsia="Times New Roman" w:cs="Times New Roman"/>
          <w:szCs w:val="24"/>
        </w:rPr>
        <w:t xml:space="preserve">(Στο σημείο αυτό ο Βουλευτής κ. </w:t>
      </w:r>
      <w:r>
        <w:rPr>
          <w:rFonts w:eastAsia="Times New Roman" w:cs="Times New Roman"/>
          <w:szCs w:val="24"/>
        </w:rPr>
        <w:t xml:space="preserve">Χρήστος Παππάς </w:t>
      </w:r>
      <w:r w:rsidRPr="00E541F0">
        <w:rPr>
          <w:rFonts w:eastAsia="Times New Roman" w:cs="Times New Roman"/>
          <w:szCs w:val="24"/>
        </w:rPr>
        <w:t>καταθέτει για τα Πρακτικά τ</w:t>
      </w:r>
      <w:r>
        <w:rPr>
          <w:rFonts w:eastAsia="Times New Roman" w:cs="Times New Roman"/>
          <w:szCs w:val="24"/>
        </w:rPr>
        <w:t>ο προαναφερθέν</w:t>
      </w:r>
      <w:r w:rsidRPr="00E541F0">
        <w:rPr>
          <w:rFonts w:eastAsia="Times New Roman" w:cs="Times New Roman"/>
          <w:szCs w:val="24"/>
        </w:rPr>
        <w:t xml:space="preserve"> </w:t>
      </w:r>
      <w:r>
        <w:rPr>
          <w:rFonts w:eastAsia="Times New Roman" w:cs="Times New Roman"/>
          <w:szCs w:val="24"/>
        </w:rPr>
        <w:t>έγγραφο, το οποίο βρίσκε</w:t>
      </w:r>
      <w:r w:rsidRPr="00E541F0">
        <w:rPr>
          <w:rFonts w:eastAsia="Times New Roman" w:cs="Times New Roman"/>
          <w:szCs w:val="24"/>
        </w:rPr>
        <w:t xml:space="preserve">ται στο </w:t>
      </w:r>
      <w:r>
        <w:rPr>
          <w:rFonts w:eastAsia="Times New Roman" w:cs="Times New Roman"/>
          <w:szCs w:val="24"/>
        </w:rPr>
        <w:t>α</w:t>
      </w:r>
      <w:r w:rsidRPr="00E541F0">
        <w:rPr>
          <w:rFonts w:eastAsia="Times New Roman" w:cs="Times New Roman"/>
          <w:szCs w:val="24"/>
        </w:rPr>
        <w:t>ρχείο του Τμήματος Γραμματείας της Διεύθυνσης Στενογραφίας και Πρακτικών της Βουλής)</w:t>
      </w:r>
    </w:p>
    <w:p w14:paraId="044654B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Κύριε Πρόεδρε, θέλω τον λόγο.</w:t>
      </w:r>
    </w:p>
    <w:p w14:paraId="044654B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Μια σελίδα </w:t>
      </w:r>
      <w:r>
        <w:rPr>
          <w:rFonts w:eastAsia="Times New Roman" w:cs="Times New Roman"/>
          <w:szCs w:val="24"/>
        </w:rPr>
        <w:t>σ</w:t>
      </w:r>
      <w:r>
        <w:rPr>
          <w:rFonts w:eastAsia="Times New Roman" w:cs="Times New Roman"/>
          <w:szCs w:val="24"/>
        </w:rPr>
        <w:t xml:space="preserve">το </w:t>
      </w:r>
      <w:r>
        <w:rPr>
          <w:rFonts w:eastAsia="Times New Roman" w:cs="Times New Roman"/>
          <w:szCs w:val="24"/>
          <w:lang w:val="en-US"/>
        </w:rPr>
        <w:t>Facebook</w:t>
      </w:r>
      <w:r>
        <w:rPr>
          <w:rFonts w:eastAsia="Times New Roman" w:cs="Times New Roman"/>
          <w:szCs w:val="24"/>
        </w:rPr>
        <w:t xml:space="preserve"> και δύο αντιδήμαρχοι είχαν την ευθιξία η μεν σελίδα να κλείσει, οι δε αντιδήμαρχοι να παραιτηθούν. Και όλοι εσείς είστε παχύδερμα πολιτικού θράσους!</w:t>
      </w:r>
    </w:p>
    <w:p w14:paraId="044654B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Είναι αλήθεια, λοιπόν, ότι ο ΣΥΡΙΖΑ βρίσκεται σε μια απόλυτη σήψη. Τόσο οι ψηφοφόροι, όσο και τα ποσοστά τ</w:t>
      </w:r>
      <w:r>
        <w:rPr>
          <w:rFonts w:eastAsia="Times New Roman" w:cs="Times New Roman"/>
          <w:szCs w:val="24"/>
        </w:rPr>
        <w:t xml:space="preserve">ου, καταρρέουν. Όμως, είναι η πραγματικότητα αυτή; Παρ’ όλο που δείχνει αυτή την κατάσταση ο ΣΥΡΙΖΑ, τα πράγματα ενδεχομένως να είναι εντελώς διαφορετικά και ενδεχομένως ο ΣΥΡΙΖΑ </w:t>
      </w:r>
      <w:r>
        <w:rPr>
          <w:rFonts w:eastAsia="Times New Roman" w:cs="Times New Roman"/>
          <w:szCs w:val="24"/>
        </w:rPr>
        <w:t>ν</w:t>
      </w:r>
      <w:r>
        <w:rPr>
          <w:rFonts w:eastAsia="Times New Roman" w:cs="Times New Roman"/>
          <w:szCs w:val="24"/>
        </w:rPr>
        <w:t>α αντέξει. Θα αντέξει, γιατί έχουν έναν πάρα πολύ καλό σύμμαχο, ένα πολιτικό</w:t>
      </w:r>
      <w:r>
        <w:rPr>
          <w:rFonts w:eastAsia="Times New Roman" w:cs="Times New Roman"/>
          <w:szCs w:val="24"/>
        </w:rPr>
        <w:t xml:space="preserve"> δεκανίκι. Και δεν εννοώ τους ΑΝΕΛ και τον γραφικό </w:t>
      </w:r>
      <w:r>
        <w:rPr>
          <w:rFonts w:eastAsia="Times New Roman" w:cs="Times New Roman"/>
          <w:szCs w:val="24"/>
        </w:rPr>
        <w:lastRenderedPageBreak/>
        <w:t xml:space="preserve">Πρόεδρό τους. Ο ΣΥΡΙΖΑ έχει ένα πολιτικό δεκανίκι. Έχει την έμμεση στήριξη –και το λέω με απόλυτη γνώση και το καταλαβαίνουν όσοι το καταλαβαίνουν και ας το καταλάβουν αυτοί που δεν το καταλαβαίνουν- έχει </w:t>
      </w:r>
      <w:r>
        <w:rPr>
          <w:rFonts w:eastAsia="Times New Roman" w:cs="Times New Roman"/>
          <w:szCs w:val="24"/>
        </w:rPr>
        <w:t>ένα πολιτικό δεκανίκι, γιατί την πρώτη εβδομάδα που ήταν ζεστό το πράγμα, καυτό θα έλεγα κυριολεκτικά, ο κ. Μητσοτάκης τήρησε χαμηλούς τόνους, στηρίζοντας κατ’ αυτόν τον τρόπο τον κ. Τσίπρα και την κυβερνητική παρέα.</w:t>
      </w:r>
    </w:p>
    <w:p w14:paraId="044654B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w:t>
      </w:r>
      <w:r>
        <w:rPr>
          <w:rFonts w:eastAsia="Times New Roman" w:cs="Times New Roman"/>
          <w:szCs w:val="24"/>
        </w:rPr>
        <w:t>ξεως του χρόνου ομιλίας του κυρίου Βουλευτή)</w:t>
      </w:r>
    </w:p>
    <w:p w14:paraId="044654B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Ξύπνησε χθες ο κ. Μητσοτάκης με τη συνέντευξή του. Όταν είδε, δηλαδή, αυτή την πρόκριση, το κύμα οργής και όταν ως πολιτικός γύπας ο κ. Μητσοτάκης, ως τυμβωρύχος, είδε ότι θα έχει κομματικά οφέλη από αυτό το κύμ</w:t>
      </w:r>
      <w:r>
        <w:rPr>
          <w:rFonts w:eastAsia="Times New Roman" w:cs="Times New Roman"/>
          <w:szCs w:val="24"/>
        </w:rPr>
        <w:t>α της οργής, προκλητικά χθες –και από σήμερα αρχίζουν και λαλούν οι δικοί του- προσπάθησε να εκμεταλλευτεί το κλίμα, δηλαδή για «</w:t>
      </w:r>
      <w:proofErr w:type="spellStart"/>
      <w:r>
        <w:rPr>
          <w:rFonts w:eastAsia="Times New Roman" w:cs="Times New Roman"/>
          <w:szCs w:val="24"/>
        </w:rPr>
        <w:t>ψηφαλάκια</w:t>
      </w:r>
      <w:proofErr w:type="spellEnd"/>
      <w:r>
        <w:rPr>
          <w:rFonts w:eastAsia="Times New Roman" w:cs="Times New Roman"/>
          <w:szCs w:val="24"/>
        </w:rPr>
        <w:t>».</w:t>
      </w:r>
    </w:p>
    <w:p w14:paraId="044654B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με τη στάση τη δική του και των Βουλευτών του από την περασμένη Δευτέρα έως σήμερα απέδειξε </w:t>
      </w:r>
      <w:r>
        <w:rPr>
          <w:rFonts w:eastAsia="Times New Roman" w:cs="Times New Roman"/>
          <w:szCs w:val="24"/>
        </w:rPr>
        <w:lastRenderedPageBreak/>
        <w:t>για άλλ</w:t>
      </w:r>
      <w:r>
        <w:rPr>
          <w:rFonts w:eastAsia="Times New Roman" w:cs="Times New Roman"/>
          <w:szCs w:val="24"/>
        </w:rPr>
        <w:t>η μ</w:t>
      </w:r>
      <w:r>
        <w:rPr>
          <w:rFonts w:eastAsia="Times New Roman" w:cs="Times New Roman"/>
          <w:szCs w:val="24"/>
        </w:rPr>
        <w:t>ί</w:t>
      </w:r>
      <w:r>
        <w:rPr>
          <w:rFonts w:eastAsia="Times New Roman" w:cs="Times New Roman"/>
          <w:szCs w:val="24"/>
        </w:rPr>
        <w:t xml:space="preserve">α φορά πως Νέα Δημοκρατία και ΣΥΡΙΖΑ είναι κόμματα σιαμαία. Είναι η </w:t>
      </w:r>
      <w:proofErr w:type="spellStart"/>
      <w:r>
        <w:rPr>
          <w:rFonts w:eastAsia="Times New Roman" w:cs="Times New Roman"/>
          <w:szCs w:val="24"/>
        </w:rPr>
        <w:t>τερατογένεση</w:t>
      </w:r>
      <w:proofErr w:type="spellEnd"/>
      <w:r>
        <w:rPr>
          <w:rFonts w:eastAsia="Times New Roman" w:cs="Times New Roman"/>
          <w:szCs w:val="24"/>
        </w:rPr>
        <w:t xml:space="preserve"> της Μεταπολίτευσης.</w:t>
      </w:r>
      <w:r w:rsidRPr="00AC6DCE">
        <w:rPr>
          <w:rFonts w:eastAsia="Times New Roman" w:cs="Times New Roman"/>
          <w:szCs w:val="24"/>
        </w:rPr>
        <w:t xml:space="preserve"> </w:t>
      </w:r>
      <w:r>
        <w:rPr>
          <w:rFonts w:eastAsia="Times New Roman" w:cs="Times New Roman"/>
          <w:szCs w:val="24"/>
        </w:rPr>
        <w:t>Θρέφεται το ένα από το άλλο, η Νέα Δημοκρατία από τον ΣΥΡΙΖΑ.</w:t>
      </w:r>
    </w:p>
    <w:p w14:paraId="044654B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του κυρίου Β</w:t>
      </w:r>
      <w:r>
        <w:rPr>
          <w:rFonts w:eastAsia="Times New Roman" w:cs="Times New Roman"/>
          <w:szCs w:val="24"/>
        </w:rPr>
        <w:t>ουλευτή)</w:t>
      </w:r>
    </w:p>
    <w:p w14:paraId="044654B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044654B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ελληνικός λαός, όπως και το 2007, έτσι και το 2018, δυστυχώς βρίσκεται στο ίδιο έργο θεατής. Νέα Δημοκρατία και ΣΥΡΙΖΑ είναι ανήμποροι να προστατέψουν τη ζωή, την περιουσία και την ασφάλεια του ελληνικού λαού. Είναι ανή</w:t>
      </w:r>
      <w:r>
        <w:rPr>
          <w:rFonts w:eastAsia="Times New Roman" w:cs="Times New Roman"/>
          <w:szCs w:val="24"/>
        </w:rPr>
        <w:t>μποροι και ανεύθυνοι. Κανείς δεν αναλαμβάνει τις ευθύνες του. Κανείς δεν παίρνει το βάρος των λανθασμένων χειρισμών του. Πέρασαν έντεκα χρόνια από το 2007 για να πει εχθές ο κ. Μητσοτάκης «Ναι, τα κάναμε λάθος το 2007». Το είπε σήμερα.</w:t>
      </w:r>
    </w:p>
    <w:p w14:paraId="044654B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Υποκριτές! Τότε έφτα</w:t>
      </w:r>
      <w:r>
        <w:rPr>
          <w:rFonts w:eastAsia="Times New Roman" w:cs="Times New Roman"/>
          <w:szCs w:val="24"/>
        </w:rPr>
        <w:t>ιγε ο άνεμος. Τώρα φταίει η άναρχη δόμηση, η πολεοδομία, τα αυθαίρετα. Ξέρουμε ποιοι είναι αυθαίρετοι. Πραγματικοί αυθαίρετοι είναι οι νεαροί μόλις σαράντα τεσσάρων ετών που από καταληψίες σχολείων και πρόεδροι δεκα</w:t>
      </w:r>
      <w:r>
        <w:rPr>
          <w:rFonts w:eastAsia="Times New Roman" w:cs="Times New Roman"/>
          <w:szCs w:val="24"/>
        </w:rPr>
        <w:lastRenderedPageBreak/>
        <w:t>πενταμελούς εξελίχθηκαν σε καταληψίες εξο</w:t>
      </w:r>
      <w:r>
        <w:rPr>
          <w:rFonts w:eastAsia="Times New Roman" w:cs="Times New Roman"/>
          <w:szCs w:val="24"/>
        </w:rPr>
        <w:t>υσίας και πρωθυπουργοί. Πραγματικοί αυθαίρετοι είναι οι έξι μηνών πολιτικοί κρατούμενοι, οι καταλληλότεροι, οι γεννηθέντες με το χρυσό κουταλάκι της εξουσίας στο στόμα, με Γερμανίδες νταντάδες, κ.λπ.</w:t>
      </w:r>
      <w:r>
        <w:rPr>
          <w:rFonts w:eastAsia="Times New Roman" w:cs="Times New Roman"/>
          <w:szCs w:val="24"/>
        </w:rPr>
        <w:t>.</w:t>
      </w:r>
    </w:p>
    <w:p w14:paraId="044654BB" w14:textId="77777777" w:rsidR="00061F8F" w:rsidRDefault="00BE2594">
      <w:pPr>
        <w:spacing w:after="0" w:line="600" w:lineRule="auto"/>
        <w:ind w:firstLine="720"/>
        <w:jc w:val="both"/>
        <w:rPr>
          <w:rFonts w:eastAsia="Times New Roman" w:cs="Times New Roman"/>
          <w:szCs w:val="24"/>
        </w:rPr>
      </w:pPr>
      <w:r w:rsidRPr="001F0206">
        <w:rPr>
          <w:rFonts w:eastAsia="Times New Roman" w:cs="Times New Roman"/>
          <w:b/>
          <w:szCs w:val="24"/>
        </w:rPr>
        <w:t xml:space="preserve">ΠΡΟΕΔΡΕΥΩΝ (Δημήτριος </w:t>
      </w:r>
      <w:proofErr w:type="spellStart"/>
      <w:r w:rsidRPr="001F0206">
        <w:rPr>
          <w:rFonts w:eastAsia="Times New Roman" w:cs="Times New Roman"/>
          <w:b/>
          <w:szCs w:val="24"/>
        </w:rPr>
        <w:t>Κρεμαστινός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Ολοκληρώνετε, σας π</w:t>
      </w:r>
      <w:r>
        <w:rPr>
          <w:rFonts w:eastAsia="Times New Roman" w:cs="Times New Roman"/>
          <w:szCs w:val="24"/>
        </w:rPr>
        <w:t xml:space="preserve">αρακαλώ. </w:t>
      </w:r>
    </w:p>
    <w:p w14:paraId="044654B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Αυτό το βλέπει ο λαός και ο λαός θα κάνει πράξη αυτό που βλέπει. Η οργή του δεν είναι μόνο οργή, αλλά είναι και ελπίδα για το μέλλον.</w:t>
      </w:r>
    </w:p>
    <w:p w14:paraId="044654B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 λέγοντας τούτο</w:t>
      </w:r>
      <w:r w:rsidRPr="00B90D7F">
        <w:rPr>
          <w:rFonts w:eastAsia="Times New Roman" w:cs="Times New Roman"/>
          <w:szCs w:val="24"/>
        </w:rPr>
        <w:t xml:space="preserve">, </w:t>
      </w:r>
      <w:r>
        <w:rPr>
          <w:rFonts w:eastAsia="Times New Roman" w:cs="Times New Roman"/>
          <w:szCs w:val="24"/>
        </w:rPr>
        <w:t xml:space="preserve">γιατί το θεωρώ υποχρέωσή μου. Μπροστά στο κύμα λάσπης </w:t>
      </w:r>
      <w:r>
        <w:rPr>
          <w:rFonts w:eastAsia="Times New Roman" w:cs="Times New Roman"/>
          <w:szCs w:val="24"/>
        </w:rPr>
        <w:t>των διαφόρων</w:t>
      </w:r>
      <w:r>
        <w:rPr>
          <w:rFonts w:eastAsia="Times New Roman" w:cs="Times New Roman"/>
          <w:szCs w:val="24"/>
        </w:rPr>
        <w:t xml:space="preserve"> </w:t>
      </w:r>
      <w:proofErr w:type="spellStart"/>
      <w:r>
        <w:rPr>
          <w:rFonts w:eastAsia="Times New Roman" w:cs="Times New Roman"/>
          <w:szCs w:val="24"/>
        </w:rPr>
        <w:t>μίντια</w:t>
      </w:r>
      <w:proofErr w:type="spellEnd"/>
      <w:r w:rsidRPr="00C5196E">
        <w:rPr>
          <w:rFonts w:eastAsia="Times New Roman" w:cs="Times New Roman"/>
          <w:szCs w:val="24"/>
        </w:rPr>
        <w:t xml:space="preserve">, </w:t>
      </w:r>
      <w:r>
        <w:rPr>
          <w:rFonts w:eastAsia="Times New Roman" w:cs="Times New Roman"/>
          <w:szCs w:val="24"/>
        </w:rPr>
        <w:t xml:space="preserve">των διαφόρων εφημερίδων, το οποίο υπάρχει εναντίον του Κινήματός μας, έχω την υποχρέωση να πω τα λόγια τούτα για όλους αυτούς τους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τους Έλληνες εθνικιστές που έτρεξαν από την πρώτη στιγμή στην Ανατολική και στη </w:t>
      </w:r>
      <w:r>
        <w:rPr>
          <w:rFonts w:eastAsia="Times New Roman" w:cs="Times New Roman"/>
          <w:szCs w:val="24"/>
        </w:rPr>
        <w:t>δ</w:t>
      </w:r>
      <w:r>
        <w:rPr>
          <w:rFonts w:eastAsia="Times New Roman" w:cs="Times New Roman"/>
          <w:szCs w:val="24"/>
        </w:rPr>
        <w:t>υτική Αττι</w:t>
      </w:r>
      <w:r>
        <w:rPr>
          <w:rFonts w:eastAsia="Times New Roman" w:cs="Times New Roman"/>
          <w:szCs w:val="24"/>
        </w:rPr>
        <w:t>κή και στη φωτιά και σε έργο κοινωνικής προσφοράς.</w:t>
      </w:r>
    </w:p>
    <w:p w14:paraId="044654B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κύριε Πρόεδρε, λέγοντας το εξής: Όταν δεν έχεις να περάσεις τον μήνα και το τελευταίο </w:t>
      </w:r>
      <w:proofErr w:type="spellStart"/>
      <w:r>
        <w:rPr>
          <w:rFonts w:eastAsia="Times New Roman" w:cs="Times New Roman"/>
          <w:szCs w:val="24"/>
        </w:rPr>
        <w:t>πεντάευρω</w:t>
      </w:r>
      <w:proofErr w:type="spellEnd"/>
      <w:r>
        <w:rPr>
          <w:rFonts w:eastAsia="Times New Roman" w:cs="Times New Roman"/>
          <w:szCs w:val="24"/>
        </w:rPr>
        <w:t xml:space="preserve"> το βάζεις βενζίνη για να πας να μοιράσεις τρόφιμα στη Νέα Μάκρη </w:t>
      </w:r>
      <w:r>
        <w:rPr>
          <w:rFonts w:eastAsia="Times New Roman" w:cs="Times New Roman"/>
          <w:szCs w:val="24"/>
        </w:rPr>
        <w:lastRenderedPageBreak/>
        <w:t>και στο Μάτι, αυτό λέει κάτι.</w:t>
      </w:r>
      <w:r>
        <w:rPr>
          <w:rFonts w:eastAsia="Times New Roman" w:cs="Times New Roman"/>
          <w:szCs w:val="24"/>
        </w:rPr>
        <w:t xml:space="preserve"> Όταν βλέπεις δίπλα σου παιδιά της Χρυσής Αυγής, που στο σπίτι τους δεν έχουν να φάνε, δεν έχουν ούτε ένα κιλό μακαρόνια, να μοιράζουν τρόφιμα σε συνανθρώπους μας και φεύγοντας να μην κρατάνε μια σακούλα, ένα κιλό πατάτες να πάρουν για την οικογένειά τους,</w:t>
      </w:r>
      <w:r>
        <w:rPr>
          <w:rFonts w:eastAsia="Times New Roman" w:cs="Times New Roman"/>
          <w:szCs w:val="24"/>
        </w:rPr>
        <w:t xml:space="preserve"> αυτό λέει ακόμα περισσότερα. </w:t>
      </w:r>
    </w:p>
    <w:p w14:paraId="044654B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sidRPr="001A6DDD">
        <w:rPr>
          <w:rFonts w:eastAsia="Times New Roman" w:cs="Times New Roman"/>
          <w:b/>
          <w:szCs w:val="24"/>
        </w:rPr>
        <w:t xml:space="preserve"> </w:t>
      </w:r>
      <w:r w:rsidRPr="00481A99">
        <w:rPr>
          <w:rFonts w:eastAsia="Times New Roman" w:cs="Times New Roman"/>
          <w:szCs w:val="24"/>
        </w:rPr>
        <w:t>…</w:t>
      </w:r>
      <w:r w:rsidRPr="001A6DDD">
        <w:rPr>
          <w:rFonts w:eastAsia="Times New Roman" w:cs="Times New Roman"/>
          <w:szCs w:val="24"/>
        </w:rPr>
        <w:t>(</w:t>
      </w:r>
      <w:r>
        <w:rPr>
          <w:rFonts w:eastAsia="Times New Roman" w:cs="Times New Roman"/>
          <w:szCs w:val="24"/>
        </w:rPr>
        <w:t>δ</w:t>
      </w:r>
      <w:r w:rsidRPr="0073487F">
        <w:rPr>
          <w:rFonts w:eastAsia="Times New Roman" w:cs="Times New Roman"/>
          <w:szCs w:val="24"/>
        </w:rPr>
        <w:t>εν ακούστηκε)</w:t>
      </w:r>
    </w:p>
    <w:p w14:paraId="044654C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Μουρμουράτε, λέτε τα δικά σας. </w:t>
      </w:r>
    </w:p>
    <w:p w14:paraId="044654C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Κι αυτό, κυρίες και κύριοι, το έχω δει εγώ με τα μάτια μου σε κάθε διανομή, σε κάθε συνοικία. Αυτά είναι τα παιδιά της Χρυσής Αυγής και </w:t>
      </w:r>
      <w:r>
        <w:rPr>
          <w:rFonts w:eastAsia="Times New Roman" w:cs="Times New Roman"/>
          <w:szCs w:val="24"/>
        </w:rPr>
        <w:t>είναι τιμή μου που ακριβώς είμαστε το μέλλον και το ξέρετε. Το μέλλον μας ανήκει.</w:t>
      </w:r>
    </w:p>
    <w:p w14:paraId="044654C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Να τα πείτε στο δικαστήριο.</w:t>
      </w:r>
    </w:p>
    <w:p w14:paraId="044654C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Δικαστήρια θα έχετε εσείς πολύ σύντομα, και ειδικά και ποινικά.</w:t>
      </w:r>
    </w:p>
    <w:p w14:paraId="044654C4" w14:textId="77777777" w:rsidR="00061F8F" w:rsidRDefault="00BE2594">
      <w:pPr>
        <w:spacing w:after="0"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 xml:space="preserve">επανειλημμένα </w:t>
      </w:r>
      <w:r w:rsidRPr="00F8084C">
        <w:rPr>
          <w:rFonts w:eastAsia="Times New Roman"/>
          <w:bCs/>
        </w:rPr>
        <w:t>το κ</w:t>
      </w:r>
      <w:r w:rsidRPr="00F8084C">
        <w:rPr>
          <w:rFonts w:eastAsia="Times New Roman"/>
          <w:bCs/>
        </w:rPr>
        <w:t>ουδούνι λήξεως του χρόνου ομιλίας του κυρίου Βουλευτή)</w:t>
      </w:r>
    </w:p>
    <w:p w14:paraId="044654C5"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lastRenderedPageBreak/>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Παππά, σας παρακαλώ, ολοκληρώνετε. </w:t>
      </w:r>
    </w:p>
    <w:p w14:paraId="044654C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Πες τα για να αποκαλύπτεσαι!</w:t>
      </w:r>
    </w:p>
    <w:p w14:paraId="044654C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εάν επιτρέπει ο κύριος Πρόεδρος διάλογο, να γίνει διάλογος</w:t>
      </w:r>
      <w:r>
        <w:rPr>
          <w:rFonts w:eastAsia="Times New Roman" w:cs="Times New Roman"/>
          <w:szCs w:val="24"/>
        </w:rPr>
        <w:t xml:space="preserve"> τώρα. Έτσι; Εγώ δεν σας διέκοψα ούτε δυναμίτισα το κλίμα.</w:t>
      </w:r>
    </w:p>
    <w:p w14:paraId="044654C8"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Όχι διάλογος. Σας παρακαλώ!</w:t>
      </w:r>
    </w:p>
    <w:p w14:paraId="044654C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Εσείς …(δεν ακούστηκε)</w:t>
      </w:r>
    </w:p>
    <w:p w14:paraId="044654CA"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Παυλίδη, σας παρακαλώ! </w:t>
      </w:r>
    </w:p>
    <w:p w14:paraId="044654C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Είπα αυτά που ήθελα να πω, τα είπα και δεν θα με φιμώσετε ποτέ για να τα λέω, ούτε </w:t>
      </w:r>
      <w:proofErr w:type="spellStart"/>
      <w:r>
        <w:rPr>
          <w:rFonts w:eastAsia="Times New Roman" w:cs="Times New Roman"/>
          <w:szCs w:val="24"/>
        </w:rPr>
        <w:t>σ</w:t>
      </w:r>
      <w:r>
        <w:rPr>
          <w:rFonts w:eastAsia="Times New Roman" w:cs="Times New Roman"/>
          <w:szCs w:val="24"/>
        </w:rPr>
        <w:t>υριζαίοι</w:t>
      </w:r>
      <w:proofErr w:type="spellEnd"/>
      <w:r>
        <w:rPr>
          <w:rFonts w:eastAsia="Times New Roman" w:cs="Times New Roman"/>
          <w:szCs w:val="24"/>
        </w:rPr>
        <w:t xml:space="preserve"> ούτε </w:t>
      </w:r>
      <w:r>
        <w:rPr>
          <w:rFonts w:eastAsia="Times New Roman" w:cs="Times New Roman"/>
          <w:szCs w:val="24"/>
        </w:rPr>
        <w:t>δ</w:t>
      </w:r>
      <w:r>
        <w:rPr>
          <w:rFonts w:eastAsia="Times New Roman" w:cs="Times New Roman"/>
          <w:szCs w:val="24"/>
        </w:rPr>
        <w:t xml:space="preserve">εξιοί ούτε </w:t>
      </w:r>
      <w:r>
        <w:rPr>
          <w:rFonts w:eastAsia="Times New Roman" w:cs="Times New Roman"/>
          <w:szCs w:val="24"/>
        </w:rPr>
        <w:t>α</w:t>
      </w:r>
      <w:r>
        <w:rPr>
          <w:rFonts w:eastAsia="Times New Roman" w:cs="Times New Roman"/>
          <w:szCs w:val="24"/>
        </w:rPr>
        <w:t xml:space="preserve">ριστεροί. Γιατί ίδιοι είστε, είστε το </w:t>
      </w:r>
      <w:r>
        <w:rPr>
          <w:rFonts w:eastAsia="Times New Roman" w:cs="Times New Roman"/>
          <w:szCs w:val="24"/>
        </w:rPr>
        <w:t>κ</w:t>
      </w:r>
      <w:r>
        <w:rPr>
          <w:rFonts w:eastAsia="Times New Roman" w:cs="Times New Roman"/>
          <w:szCs w:val="24"/>
        </w:rPr>
        <w:t>όμμα των πολιτικών κομμάτων. Ίδιοι είστε, το κατάλαβε ο ελληνικός λαός. Είναι το κόμμα των πολιτικών κομμ</w:t>
      </w:r>
      <w:r>
        <w:rPr>
          <w:rFonts w:eastAsia="Times New Roman" w:cs="Times New Roman"/>
          <w:szCs w:val="24"/>
        </w:rPr>
        <w:t xml:space="preserve">άτων και η Χρυσή Αυγή, το </w:t>
      </w:r>
      <w:r>
        <w:rPr>
          <w:rFonts w:eastAsia="Times New Roman" w:cs="Times New Roman"/>
          <w:szCs w:val="24"/>
        </w:rPr>
        <w:t>λ</w:t>
      </w:r>
      <w:r>
        <w:rPr>
          <w:rFonts w:eastAsia="Times New Roman" w:cs="Times New Roman"/>
          <w:szCs w:val="24"/>
        </w:rPr>
        <w:t xml:space="preserve">αϊκό </w:t>
      </w:r>
      <w:r>
        <w:rPr>
          <w:rFonts w:eastAsia="Times New Roman" w:cs="Times New Roman"/>
          <w:szCs w:val="24"/>
        </w:rPr>
        <w:t>κ</w:t>
      </w:r>
      <w:r>
        <w:rPr>
          <w:rFonts w:eastAsia="Times New Roman" w:cs="Times New Roman"/>
          <w:szCs w:val="24"/>
        </w:rPr>
        <w:t>ίνημα.</w:t>
      </w:r>
    </w:p>
    <w:p w14:paraId="044654CC"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Παρακαλώ!</w:t>
      </w:r>
    </w:p>
    <w:p w14:paraId="044654C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Και φιλεύσπλαχνος! </w:t>
      </w:r>
    </w:p>
    <w:p w14:paraId="044654CE" w14:textId="77777777" w:rsidR="00061F8F" w:rsidRDefault="00BE2594">
      <w:pPr>
        <w:spacing w:after="0" w:line="600" w:lineRule="auto"/>
        <w:ind w:firstLine="720"/>
        <w:jc w:val="both"/>
        <w:rPr>
          <w:rFonts w:eastAsia="Times New Roman" w:cs="Times New Roman"/>
          <w:szCs w:val="24"/>
        </w:rPr>
      </w:pPr>
      <w:r w:rsidRPr="007D55A7">
        <w:rPr>
          <w:rFonts w:eastAsia="Times New Roman"/>
          <w:b/>
          <w:bCs/>
        </w:rPr>
        <w:lastRenderedPageBreak/>
        <w:t xml:space="preserve">ΠΡΟΕΔΡΕΥΩΝ (Δημήτριος </w:t>
      </w:r>
      <w:proofErr w:type="spellStart"/>
      <w:r w:rsidRPr="007D55A7">
        <w:rPr>
          <w:rFonts w:eastAsia="Times New Roman"/>
          <w:b/>
          <w:bCs/>
        </w:rPr>
        <w:t>Κρεμαστινός</w:t>
      </w:r>
      <w:proofErr w:type="spellEnd"/>
      <w:r w:rsidRPr="007D55A7">
        <w:rPr>
          <w:rFonts w:eastAsia="Times New Roman"/>
          <w:b/>
          <w:bCs/>
        </w:rPr>
        <w:t>):</w:t>
      </w:r>
      <w:r>
        <w:rPr>
          <w:rFonts w:eastAsia="Times New Roman" w:cs="Times New Roman"/>
          <w:b/>
          <w:szCs w:val="24"/>
        </w:rPr>
        <w:t xml:space="preserve"> </w:t>
      </w:r>
      <w:r>
        <w:rPr>
          <w:rFonts w:eastAsia="Times New Roman" w:cs="Times New Roman"/>
          <w:szCs w:val="24"/>
        </w:rPr>
        <w:t xml:space="preserve">Κύριε Παυλίδη! </w:t>
      </w:r>
    </w:p>
    <w:p w14:paraId="044654C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θα ήθελα τον λόγο για ένα λεπτό.</w:t>
      </w:r>
    </w:p>
    <w:p w14:paraId="044654D0"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w:t>
      </w:r>
      <w:r w:rsidRPr="008456B4">
        <w:rPr>
          <w:rFonts w:eastAsia="Times New Roman"/>
          <w:b/>
          <w:bCs/>
        </w:rPr>
        <w:t xml:space="preserve">(Δημήτριος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Για ποιο θέμα θέλετε τον λόγο, κύριε </w:t>
      </w:r>
      <w:proofErr w:type="spellStart"/>
      <w:r>
        <w:rPr>
          <w:rFonts w:eastAsia="Times New Roman" w:cs="Times New Roman"/>
          <w:szCs w:val="24"/>
        </w:rPr>
        <w:t>Στέφο</w:t>
      </w:r>
      <w:proofErr w:type="spellEnd"/>
      <w:r>
        <w:rPr>
          <w:rFonts w:eastAsia="Times New Roman" w:cs="Times New Roman"/>
          <w:szCs w:val="24"/>
        </w:rPr>
        <w:t>;</w:t>
      </w:r>
    </w:p>
    <w:p w14:paraId="044654D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Επιτρέψτε μου για ένα λεπτό, κύριε Πρόεδρε. </w:t>
      </w:r>
    </w:p>
    <w:p w14:paraId="044654D2" w14:textId="77777777" w:rsidR="00061F8F" w:rsidRDefault="00BE2594">
      <w:pPr>
        <w:spacing w:after="0" w:line="600" w:lineRule="auto"/>
        <w:ind w:firstLine="720"/>
        <w:jc w:val="both"/>
        <w:rPr>
          <w:rFonts w:eastAsia="Times New Roman" w:cs="Times New Roman"/>
          <w:szCs w:val="24"/>
        </w:rPr>
      </w:pPr>
      <w:r w:rsidRPr="007011E2">
        <w:rPr>
          <w:rFonts w:eastAsia="Times New Roman"/>
          <w:b/>
          <w:szCs w:val="24"/>
        </w:rPr>
        <w:t xml:space="preserve">ΠΡΟΕΔΡΕΥΩΝ (Δημήτριος </w:t>
      </w:r>
      <w:proofErr w:type="spellStart"/>
      <w:r w:rsidRPr="007011E2">
        <w:rPr>
          <w:rFonts w:eastAsia="Times New Roman"/>
          <w:b/>
          <w:szCs w:val="24"/>
        </w:rPr>
        <w:t>Κρεμαστινός</w:t>
      </w:r>
      <w:proofErr w:type="spellEnd"/>
      <w:r w:rsidRPr="007011E2">
        <w:rPr>
          <w:rFonts w:eastAsia="Times New Roman"/>
          <w:b/>
          <w:szCs w:val="24"/>
        </w:rPr>
        <w:t>):</w:t>
      </w:r>
      <w:r w:rsidRPr="007011E2">
        <w:rPr>
          <w:rFonts w:eastAsia="Times New Roman"/>
          <w:szCs w:val="24"/>
        </w:rPr>
        <w:t xml:space="preserve"> </w:t>
      </w:r>
      <w:r>
        <w:rPr>
          <w:rFonts w:eastAsia="Times New Roman" w:cs="Times New Roman"/>
          <w:szCs w:val="24"/>
        </w:rPr>
        <w:t>Ορίστε, τον έχετε.</w:t>
      </w:r>
    </w:p>
    <w:p w14:paraId="044654D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για να αξιολογήσουμε την αξιοπιστία αυτή</w:t>
      </w:r>
      <w:r>
        <w:rPr>
          <w:rFonts w:eastAsia="Times New Roman" w:cs="Times New Roman"/>
          <w:szCs w:val="24"/>
        </w:rPr>
        <w:t>ς της ομιλίας, θα παραθέσω δύο μεγάλα ψεύδη. Το πρώτο έχει να κάνει με το ότι παρουσίασε ανάρτηση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xml:space="preserve"> η οποία αφορά περ</w:t>
      </w:r>
      <w:r>
        <w:rPr>
          <w:rFonts w:eastAsia="Times New Roman" w:cs="Times New Roman"/>
          <w:szCs w:val="24"/>
        </w:rPr>
        <w:t>υ</w:t>
      </w:r>
      <w:r>
        <w:rPr>
          <w:rFonts w:eastAsia="Times New Roman" w:cs="Times New Roman"/>
          <w:szCs w:val="24"/>
        </w:rPr>
        <w:t>σινή φωτιά στην οποία δεν είχαμε θύματα. Είμαι απολύτως βέβαιος γι’ αυτό που λέω.</w:t>
      </w:r>
    </w:p>
    <w:p w14:paraId="044654D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επίσης, όσον αφορά την ΟΜ της Σάμου στην</w:t>
      </w:r>
      <w:r>
        <w:rPr>
          <w:rFonts w:eastAsia="Times New Roman" w:cs="Times New Roman"/>
          <w:szCs w:val="24"/>
        </w:rPr>
        <w:t xml:space="preserve"> οποία αναφέρθηκε και για την οποία είπε ότι αποχωρούν μέλη του ΣΥΡΙΖΑ είναι μια κατασκευασμένη σελίδα, φασιστών, σαν τις πολλές που υπάρχουν στη χώρα μας. Είναι σελίδα φασιστών…</w:t>
      </w:r>
    </w:p>
    <w:p w14:paraId="044654D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Εμείς την κάναμε! Φαντασία έχεις!</w:t>
      </w:r>
    </w:p>
    <w:p w14:paraId="044654D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w:t>
      </w:r>
    </w:p>
    <w:p w14:paraId="044654D7"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ΠΡΟΕΔΡΕΥΩ</w:t>
      </w:r>
      <w:r w:rsidRPr="008456B4">
        <w:rPr>
          <w:rFonts w:eastAsia="Times New Roman"/>
          <w:b/>
          <w:bCs/>
        </w:rPr>
        <w:t xml:space="preserve">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Στέφο</w:t>
      </w:r>
      <w:proofErr w:type="spellEnd"/>
      <w:r>
        <w:rPr>
          <w:rFonts w:eastAsia="Times New Roman" w:cs="Times New Roman"/>
          <w:szCs w:val="24"/>
        </w:rPr>
        <w:t xml:space="preserve">, σας παρακαλώ! </w:t>
      </w:r>
    </w:p>
    <w:p w14:paraId="044654D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για την αποκατάσταση της αλήθειας και μόνον αυτή είναι η πραγματικότητα.</w:t>
      </w:r>
    </w:p>
    <w:p w14:paraId="044654D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Αυτό να το πάρεις πίσω. Και θα πας για συκοφαντική δυσφήμιση, όπως πήγε το «</w:t>
      </w:r>
      <w:r>
        <w:rPr>
          <w:rFonts w:eastAsia="Times New Roman" w:cs="Times New Roman"/>
          <w:szCs w:val="24"/>
          <w:lang w:val="en-US"/>
        </w:rPr>
        <w:t>INDEPENDENT</w:t>
      </w:r>
      <w:r>
        <w:rPr>
          <w:rFonts w:eastAsia="Times New Roman" w:cs="Times New Roman"/>
          <w:szCs w:val="24"/>
        </w:rPr>
        <w:t>» και το «</w:t>
      </w:r>
      <w:r>
        <w:rPr>
          <w:rFonts w:eastAsia="Times New Roman" w:cs="Times New Roman"/>
          <w:szCs w:val="24"/>
        </w:rPr>
        <w:t>ΠΟΝΤΙΚΙ</w:t>
      </w:r>
      <w:r>
        <w:rPr>
          <w:rFonts w:eastAsia="Times New Roman" w:cs="Times New Roman"/>
          <w:szCs w:val="24"/>
        </w:rPr>
        <w:t xml:space="preserve">». Αυτό να το πάρεις πίσω... </w:t>
      </w:r>
    </w:p>
    <w:p w14:paraId="044654DA"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Παρακαλώ, κύριε Παππά. Σας παρακαλώ! </w:t>
      </w:r>
    </w:p>
    <w:p w14:paraId="044654DB" w14:textId="77777777" w:rsidR="00061F8F" w:rsidRDefault="00BE2594">
      <w:pPr>
        <w:spacing w:after="0" w:line="600" w:lineRule="auto"/>
        <w:ind w:firstLine="720"/>
        <w:jc w:val="both"/>
        <w:rPr>
          <w:rFonts w:eastAsia="Times New Roman" w:cs="Times New Roman"/>
          <w:b/>
          <w:szCs w:val="24"/>
        </w:rPr>
      </w:pPr>
      <w:r w:rsidRPr="00C11D5D">
        <w:rPr>
          <w:rFonts w:eastAsia="Times New Roman" w:cs="Times New Roman"/>
          <w:b/>
          <w:szCs w:val="24"/>
        </w:rPr>
        <w:t xml:space="preserve">ΙΩΑΝΝΗΣ ΣΤΕΦΟΣ: </w:t>
      </w:r>
      <w:r>
        <w:rPr>
          <w:rFonts w:eastAsia="Times New Roman" w:cs="Times New Roman"/>
          <w:szCs w:val="24"/>
        </w:rPr>
        <w:t>…</w:t>
      </w:r>
    </w:p>
    <w:p w14:paraId="044654DC" w14:textId="77777777" w:rsidR="00061F8F" w:rsidRDefault="00BE2594">
      <w:pPr>
        <w:spacing w:after="0" w:line="600" w:lineRule="auto"/>
        <w:ind w:firstLine="720"/>
        <w:jc w:val="both"/>
        <w:rPr>
          <w:rFonts w:eastAsia="Times New Roman" w:cs="Times New Roman"/>
          <w:szCs w:val="24"/>
        </w:rPr>
      </w:pPr>
      <w:r w:rsidRPr="007011E2">
        <w:rPr>
          <w:rFonts w:eastAsia="Times New Roman"/>
          <w:b/>
          <w:szCs w:val="24"/>
        </w:rPr>
        <w:t xml:space="preserve">ΠΡΟΕΔΡΕΥΩΝ (Δημήτριος </w:t>
      </w:r>
      <w:proofErr w:type="spellStart"/>
      <w:r w:rsidRPr="007011E2">
        <w:rPr>
          <w:rFonts w:eastAsia="Times New Roman"/>
          <w:b/>
          <w:szCs w:val="24"/>
        </w:rPr>
        <w:t>Κρεμαστινός</w:t>
      </w:r>
      <w:proofErr w:type="spellEnd"/>
      <w:r w:rsidRPr="007011E2">
        <w:rPr>
          <w:rFonts w:eastAsia="Times New Roman"/>
          <w:b/>
          <w:szCs w:val="24"/>
        </w:rPr>
        <w:t>):</w:t>
      </w:r>
      <w:r w:rsidRPr="007011E2">
        <w:rPr>
          <w:rFonts w:eastAsia="Times New Roman"/>
          <w:szCs w:val="24"/>
        </w:rPr>
        <w:t xml:space="preserve"> </w:t>
      </w:r>
      <w:r>
        <w:rPr>
          <w:rFonts w:eastAsia="Times New Roman" w:cs="Times New Roman"/>
          <w:szCs w:val="24"/>
        </w:rPr>
        <w:t>Παρακαλώ, να διαγραφούν οι ύβρεις από τα Πρακτικά…</w:t>
      </w:r>
    </w:p>
    <w:p w14:paraId="044654D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w:t>
      </w:r>
      <w:r>
        <w:rPr>
          <w:rFonts w:eastAsia="Times New Roman" w:cs="Times New Roman"/>
          <w:szCs w:val="24"/>
        </w:rPr>
        <w:t>ιε Πρόεδρε, θέλω τον λόγο επί προσωπικού. Δεν μπορεί εδώ, κύριε Πρόεδρε…</w:t>
      </w:r>
    </w:p>
    <w:p w14:paraId="044654DE"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Θα σας παρακαλέσω να μην κάνετε διαξιφισμούς. Είπε ότι η ιστοσελίδα αυτή δεν είναι πραγματική. Είναι η άποψή του.</w:t>
      </w:r>
    </w:p>
    <w:p w14:paraId="044654D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Να</w:t>
      </w:r>
      <w:r>
        <w:rPr>
          <w:rFonts w:eastAsia="Times New Roman" w:cs="Times New Roman"/>
          <w:szCs w:val="24"/>
        </w:rPr>
        <w:t>ι, αλλά προσέθεσε και κάτι άλλο.</w:t>
      </w:r>
    </w:p>
    <w:p w14:paraId="044654E0" w14:textId="77777777" w:rsidR="00061F8F" w:rsidRDefault="00BE2594">
      <w:pPr>
        <w:spacing w:after="0" w:line="600" w:lineRule="auto"/>
        <w:ind w:firstLine="720"/>
        <w:jc w:val="both"/>
        <w:rPr>
          <w:rFonts w:eastAsia="Times New Roman" w:cs="Times New Roman"/>
          <w:szCs w:val="24"/>
        </w:rPr>
      </w:pPr>
      <w:r w:rsidRPr="007011E2">
        <w:rPr>
          <w:rFonts w:eastAsia="Times New Roman"/>
          <w:b/>
          <w:szCs w:val="24"/>
        </w:rPr>
        <w:t xml:space="preserve">ΠΡΟΕΔΡΕΥΩΝ (Δημήτριος </w:t>
      </w:r>
      <w:proofErr w:type="spellStart"/>
      <w:r w:rsidRPr="007011E2">
        <w:rPr>
          <w:rFonts w:eastAsia="Times New Roman"/>
          <w:b/>
          <w:szCs w:val="24"/>
        </w:rPr>
        <w:t>Κρεμαστινός</w:t>
      </w:r>
      <w:proofErr w:type="spellEnd"/>
      <w:r w:rsidRPr="007011E2">
        <w:rPr>
          <w:rFonts w:eastAsia="Times New Roman"/>
          <w:b/>
          <w:szCs w:val="24"/>
        </w:rPr>
        <w:t>):</w:t>
      </w:r>
      <w:r>
        <w:rPr>
          <w:rFonts w:eastAsia="Times New Roman"/>
          <w:szCs w:val="24"/>
        </w:rPr>
        <w:t xml:space="preserve"> </w:t>
      </w:r>
      <w:r>
        <w:rPr>
          <w:rFonts w:eastAsia="Times New Roman" w:cs="Times New Roman"/>
          <w:szCs w:val="24"/>
        </w:rPr>
        <w:t>Να μην κάνουμε τώρα συζήτηση πάνω σ</w:t>
      </w:r>
      <w:r>
        <w:rPr>
          <w:rFonts w:eastAsia="Times New Roman" w:cs="Times New Roman"/>
          <w:szCs w:val="24"/>
        </w:rPr>
        <w:t>ε</w:t>
      </w:r>
      <w:r>
        <w:rPr>
          <w:rFonts w:eastAsia="Times New Roman" w:cs="Times New Roman"/>
          <w:szCs w:val="24"/>
        </w:rPr>
        <w:t xml:space="preserve"> αυτό.</w:t>
      </w:r>
    </w:p>
    <w:p w14:paraId="044654E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Προσέθεσε, όμως, και κάτι άλλο, κύριε Πρόεδρε. </w:t>
      </w:r>
    </w:p>
    <w:p w14:paraId="044654E2"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Είπα να διαγραφούν οι φράσεις που απευθύνονται προσωπικά σε σας και εκατέρωθεν.</w:t>
      </w:r>
    </w:p>
    <w:p w14:paraId="044654E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Απευθύνθηκε προσωπικά σε μένα, κύριε Πρόεδρε. Θίγει εμένα προσωπικά.</w:t>
      </w:r>
    </w:p>
    <w:p w14:paraId="044654E4"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Να διαγραφούν.</w:t>
      </w:r>
    </w:p>
    <w:p w14:paraId="044654E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Θίγει εμένα προσωπικά. </w:t>
      </w:r>
      <w:r>
        <w:rPr>
          <w:rFonts w:eastAsia="Times New Roman" w:cs="Times New Roman"/>
          <w:szCs w:val="24"/>
        </w:rPr>
        <w:t>Θα διαγραφεί αυτό που είπε. Δεν το δέχομαι!</w:t>
      </w:r>
    </w:p>
    <w:p w14:paraId="044654E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σχολίασα δύο πράγματα.</w:t>
      </w:r>
    </w:p>
    <w:p w14:paraId="044654E7"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Νομίζω, κύριε </w:t>
      </w:r>
      <w:proofErr w:type="spellStart"/>
      <w:r>
        <w:rPr>
          <w:rFonts w:eastAsia="Times New Roman" w:cs="Times New Roman"/>
          <w:szCs w:val="24"/>
        </w:rPr>
        <w:t>Στέφο</w:t>
      </w:r>
      <w:proofErr w:type="spellEnd"/>
      <w:r>
        <w:rPr>
          <w:rFonts w:eastAsia="Times New Roman" w:cs="Times New Roman"/>
          <w:szCs w:val="24"/>
        </w:rPr>
        <w:t>, ότι δεν είχατε πρόθεση…</w:t>
      </w:r>
    </w:p>
    <w:p w14:paraId="044654E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Θα μου δώσετε κι εμένα τον λόγο, κύριε Πρόεδρε, για ένα λεπτό. Το δικαιούμαι και εγώ.</w:t>
      </w:r>
    </w:p>
    <w:p w14:paraId="044654E9"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Θα σας τον δώσω, κύριε Παππά.</w:t>
      </w:r>
    </w:p>
    <w:p w14:paraId="044654E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Όμως, κύριε </w:t>
      </w:r>
      <w:proofErr w:type="spellStart"/>
      <w:r>
        <w:rPr>
          <w:rFonts w:eastAsia="Times New Roman" w:cs="Times New Roman"/>
          <w:szCs w:val="24"/>
        </w:rPr>
        <w:t>Στέφο</w:t>
      </w:r>
      <w:proofErr w:type="spellEnd"/>
      <w:r>
        <w:rPr>
          <w:rFonts w:eastAsia="Times New Roman" w:cs="Times New Roman"/>
          <w:szCs w:val="24"/>
        </w:rPr>
        <w:t>, νομίζω ότι δεν έχετε πρόθεση να θίξετε τον κ. Παππά. Είπατε αυτά που είπατε. Τα υπόλ</w:t>
      </w:r>
      <w:r>
        <w:rPr>
          <w:rFonts w:eastAsia="Times New Roman" w:cs="Times New Roman"/>
          <w:szCs w:val="24"/>
        </w:rPr>
        <w:t>οιπα…</w:t>
      </w:r>
    </w:p>
    <w:p w14:paraId="044654E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Κύριε Πρόεδρε, σχολίασα επί της ομιλίας του δύο πράγματα τα οποία είναι ψέματα. Εάν ο κ. Παππάς δεν το γνωρίζει, να πει «δεν το γνωρίζω». Αυτά ακριβώς είπα.</w:t>
      </w:r>
    </w:p>
    <w:p w14:paraId="044654EC"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Οτιδήποτε άλλο προσωπικό, να διαγραφεί.</w:t>
      </w:r>
    </w:p>
    <w:p w14:paraId="044654E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w:t>
      </w:r>
      <w:r>
        <w:rPr>
          <w:rFonts w:eastAsia="Times New Roman" w:cs="Times New Roman"/>
          <w:b/>
          <w:szCs w:val="24"/>
        </w:rPr>
        <w:t>ΡΗΣΤΟΣ ΠΑΠΠΑΣ:</w:t>
      </w:r>
      <w:r>
        <w:rPr>
          <w:rFonts w:eastAsia="Times New Roman" w:cs="Times New Roman"/>
          <w:szCs w:val="24"/>
        </w:rPr>
        <w:t xml:space="preserve"> Αποδείξατε, λοιπόν, σήμερα για άλλη μια φορά -το «αποδείξατε» με «ε», γιατί θα σου έλεγα «απέδειξες»- όλοι σας -κι εσύ μαζί- ότι είστε μεγάλοι μάστορες του ψεύδους.</w:t>
      </w:r>
    </w:p>
    <w:p w14:paraId="044654EE" w14:textId="77777777" w:rsidR="00061F8F" w:rsidRDefault="00BE2594">
      <w:pPr>
        <w:spacing w:after="0" w:line="600" w:lineRule="auto"/>
        <w:ind w:firstLine="720"/>
        <w:jc w:val="both"/>
        <w:rPr>
          <w:rFonts w:eastAsia="Times New Roman" w:cs="Times New Roman"/>
          <w:szCs w:val="24"/>
        </w:rPr>
      </w:pPr>
      <w:r w:rsidRPr="00374826">
        <w:rPr>
          <w:rFonts w:eastAsia="Times New Roman"/>
          <w:b/>
          <w:bCs/>
        </w:rPr>
        <w:t xml:space="preserve">ΠΡΟΕΔΡΕΥΩΝ (Δημήτριος </w:t>
      </w:r>
      <w:proofErr w:type="spellStart"/>
      <w:r w:rsidRPr="00374826">
        <w:rPr>
          <w:rFonts w:eastAsia="Times New Roman"/>
          <w:b/>
          <w:bCs/>
        </w:rPr>
        <w:t>Κρεμαστινός</w:t>
      </w:r>
      <w:proofErr w:type="spellEnd"/>
      <w:r w:rsidRPr="00374826">
        <w:rPr>
          <w:rFonts w:eastAsia="Times New Roman"/>
          <w:b/>
          <w:bCs/>
        </w:rPr>
        <w:t>):</w:t>
      </w:r>
      <w:r>
        <w:rPr>
          <w:rFonts w:eastAsia="Times New Roman" w:cs="Times New Roman"/>
          <w:b/>
          <w:szCs w:val="24"/>
        </w:rPr>
        <w:t xml:space="preserve"> </w:t>
      </w:r>
      <w:r>
        <w:rPr>
          <w:rFonts w:eastAsia="Times New Roman" w:cs="Times New Roman"/>
          <w:szCs w:val="24"/>
        </w:rPr>
        <w:t>Κύριε Παππά, παρακαλώ, μην κάνετε αναφορ</w:t>
      </w:r>
      <w:r>
        <w:rPr>
          <w:rFonts w:eastAsia="Times New Roman" w:cs="Times New Roman"/>
          <w:szCs w:val="24"/>
        </w:rPr>
        <w:t>ές προσωπικά.</w:t>
      </w:r>
    </w:p>
    <w:p w14:paraId="044654E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Κάνεις λάθος.</w:t>
      </w:r>
    </w:p>
    <w:p w14:paraId="044654F0" w14:textId="77777777" w:rsidR="00061F8F" w:rsidRDefault="00BE2594">
      <w:pPr>
        <w:spacing w:after="0" w:line="600" w:lineRule="auto"/>
        <w:ind w:firstLine="720"/>
        <w:jc w:val="both"/>
        <w:rPr>
          <w:rFonts w:eastAsia="Times New Roman" w:cs="Times New Roman"/>
          <w:szCs w:val="24"/>
        </w:rPr>
      </w:pPr>
      <w:r w:rsidRPr="00374826">
        <w:rPr>
          <w:rFonts w:eastAsia="Times New Roman"/>
          <w:b/>
          <w:bCs/>
        </w:rPr>
        <w:lastRenderedPageBreak/>
        <w:t xml:space="preserve">ΠΡΟΕΔΡΕΥΩΝ (Δημήτριος </w:t>
      </w:r>
      <w:proofErr w:type="spellStart"/>
      <w:r w:rsidRPr="00374826">
        <w:rPr>
          <w:rFonts w:eastAsia="Times New Roman"/>
          <w:b/>
          <w:bCs/>
        </w:rPr>
        <w:t>Κρεμαστινός</w:t>
      </w:r>
      <w:proofErr w:type="spellEnd"/>
      <w:r w:rsidRPr="00374826">
        <w:rPr>
          <w:rFonts w:eastAsia="Times New Roman"/>
          <w:b/>
          <w:bCs/>
        </w:rPr>
        <w:t>):</w:t>
      </w:r>
      <w:r>
        <w:rPr>
          <w:rFonts w:eastAsia="Times New Roman"/>
          <w:b/>
          <w:bCs/>
        </w:rPr>
        <w:t xml:space="preserve"> </w:t>
      </w:r>
      <w:r w:rsidRPr="004E2859">
        <w:rPr>
          <w:rFonts w:eastAsia="Times New Roman"/>
          <w:bCs/>
        </w:rPr>
        <w:t>Ό</w:t>
      </w:r>
      <w:r>
        <w:rPr>
          <w:rFonts w:eastAsia="Times New Roman" w:cs="Times New Roman"/>
          <w:szCs w:val="24"/>
        </w:rPr>
        <w:t>χι αναφορά προσωπικά, δεν μπορούμε να κάνουμε συζήτηση έτσι.</w:t>
      </w:r>
    </w:p>
    <w:p w14:paraId="044654F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Σας είπα, λοιπόν, ότι επικρατεί ένα κύμα λάσπης, ένα κύμα συκοφαντίας.</w:t>
      </w:r>
    </w:p>
    <w:p w14:paraId="044654F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Λες…</w:t>
      </w:r>
      <w:r>
        <w:rPr>
          <w:rFonts w:eastAsia="Times New Roman" w:cs="Times New Roman"/>
          <w:szCs w:val="24"/>
        </w:rPr>
        <w:t xml:space="preserve"> </w:t>
      </w:r>
      <w:r>
        <w:rPr>
          <w:rFonts w:eastAsia="Times New Roman" w:cs="Times New Roman"/>
          <w:szCs w:val="24"/>
        </w:rPr>
        <w:t>(δεν α</w:t>
      </w:r>
      <w:r>
        <w:rPr>
          <w:rFonts w:eastAsia="Times New Roman" w:cs="Times New Roman"/>
          <w:szCs w:val="24"/>
        </w:rPr>
        <w:t>κούστηκε)</w:t>
      </w:r>
    </w:p>
    <w:p w14:paraId="044654F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Ηρέμησε! Είσαι και σε κρίσιμη ηλικία.</w:t>
      </w:r>
    </w:p>
    <w:p w14:paraId="044654F4"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Κύριε Παππά, σας παρακαλώ. Μην απευθύνεστε προσωπικά.</w:t>
      </w:r>
    </w:p>
    <w:p w14:paraId="044654F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Είμαι ο πιο ήρεμος άνθρωπος εδώ μέσα. Είμαι πιο μικρός από εσένα έτσι κι αλλιώς.</w:t>
      </w:r>
    </w:p>
    <w:p w14:paraId="044654F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Είπες και επανέλαβες, λοιπόν, τα λόγια της συκοφαντίας που διακινείται μέσω του διαδικτύου και μέσω κάποιων εφημερίδων αλλά και διεθνών ειδησεογραφικών πρακτορείων, ότι η Χρυσή Αυγή κάνει πλιάτσικο στα </w:t>
      </w:r>
      <w:proofErr w:type="spellStart"/>
      <w:r>
        <w:rPr>
          <w:rFonts w:eastAsia="Times New Roman" w:cs="Times New Roman"/>
          <w:szCs w:val="24"/>
        </w:rPr>
        <w:t>καμμένα</w:t>
      </w:r>
      <w:proofErr w:type="spellEnd"/>
      <w:r>
        <w:rPr>
          <w:rFonts w:eastAsia="Times New Roman" w:cs="Times New Roman"/>
          <w:szCs w:val="24"/>
        </w:rPr>
        <w:t>. Αυτό είπες! Και σου ζητώ, λοι</w:t>
      </w:r>
      <w:r>
        <w:rPr>
          <w:rFonts w:eastAsia="Times New Roman" w:cs="Times New Roman"/>
          <w:szCs w:val="24"/>
        </w:rPr>
        <w:t>πόν…</w:t>
      </w:r>
    </w:p>
    <w:p w14:paraId="044654F7" w14:textId="77777777" w:rsidR="00061F8F" w:rsidRDefault="00BE2594">
      <w:pPr>
        <w:spacing w:after="0" w:line="600" w:lineRule="auto"/>
        <w:ind w:firstLine="720"/>
        <w:jc w:val="both"/>
        <w:rPr>
          <w:rFonts w:eastAsia="Times New Roman" w:cs="Times New Roman"/>
          <w:szCs w:val="24"/>
        </w:rPr>
      </w:pPr>
      <w:r w:rsidRPr="00945D87">
        <w:rPr>
          <w:rFonts w:eastAsia="Times New Roman" w:cs="Times New Roman"/>
          <w:b/>
          <w:szCs w:val="24"/>
        </w:rPr>
        <w:t xml:space="preserve">ΙΩΑΝΝΗΣ ΣΤΕΦΟΣ: </w:t>
      </w:r>
      <w:r>
        <w:rPr>
          <w:rFonts w:eastAsia="Times New Roman" w:cs="Times New Roman"/>
          <w:szCs w:val="24"/>
        </w:rPr>
        <w:t>Παραδέχομαι ότι είπα αυτό, αλλά μιλάω για δημοσιεύματα.</w:t>
      </w:r>
    </w:p>
    <w:p w14:paraId="044654F8" w14:textId="77777777" w:rsidR="00061F8F" w:rsidRDefault="00BE2594">
      <w:pPr>
        <w:spacing w:after="0" w:line="600" w:lineRule="auto"/>
        <w:ind w:firstLine="720"/>
        <w:jc w:val="both"/>
        <w:rPr>
          <w:rFonts w:eastAsia="Times New Roman" w:cs="Times New Roman"/>
          <w:szCs w:val="24"/>
        </w:rPr>
      </w:pPr>
      <w:r w:rsidRPr="00945D87">
        <w:rPr>
          <w:rFonts w:eastAsia="Times New Roman" w:cs="Times New Roman"/>
          <w:b/>
          <w:szCs w:val="24"/>
        </w:rPr>
        <w:t xml:space="preserve">ΧΡΗΣΤΟΣ ΠΑΠΠΑΣ: </w:t>
      </w:r>
      <w:r>
        <w:rPr>
          <w:rFonts w:eastAsia="Times New Roman" w:cs="Times New Roman"/>
          <w:szCs w:val="24"/>
        </w:rPr>
        <w:t>Σου ζητώ, λοιπόν…</w:t>
      </w:r>
    </w:p>
    <w:p w14:paraId="044654F9" w14:textId="77777777" w:rsidR="00061F8F" w:rsidRDefault="00BE2594">
      <w:pPr>
        <w:spacing w:after="0" w:line="600" w:lineRule="auto"/>
        <w:ind w:firstLine="720"/>
        <w:jc w:val="both"/>
        <w:rPr>
          <w:rFonts w:eastAsia="Times New Roman" w:cs="Times New Roman"/>
          <w:szCs w:val="24"/>
        </w:rPr>
      </w:pPr>
      <w:r w:rsidRPr="00146623">
        <w:rPr>
          <w:rFonts w:eastAsia="Times New Roman" w:cs="Times New Roman"/>
          <w:b/>
          <w:szCs w:val="24"/>
        </w:rPr>
        <w:lastRenderedPageBreak/>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Παρακαλώ, κύριε </w:t>
      </w:r>
      <w:proofErr w:type="spellStart"/>
      <w:r>
        <w:rPr>
          <w:rFonts w:eastAsia="Times New Roman" w:cs="Times New Roman"/>
          <w:szCs w:val="24"/>
        </w:rPr>
        <w:t>Στέφο</w:t>
      </w:r>
      <w:proofErr w:type="spellEnd"/>
      <w:r>
        <w:rPr>
          <w:rFonts w:eastAsia="Times New Roman" w:cs="Times New Roman"/>
          <w:szCs w:val="24"/>
        </w:rPr>
        <w:t>. Δεν σας έδωσα τον λόγο.</w:t>
      </w:r>
    </w:p>
    <w:p w14:paraId="044654F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Αυτό δεν το παίρνεις πίσω.</w:t>
      </w:r>
    </w:p>
    <w:p w14:paraId="044654F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…κα</w:t>
      </w:r>
      <w:r>
        <w:rPr>
          <w:rFonts w:eastAsia="Times New Roman" w:cs="Times New Roman"/>
          <w:szCs w:val="24"/>
        </w:rPr>
        <w:t>ι μιλάω για δημοσιεύματα.</w:t>
      </w:r>
    </w:p>
    <w:p w14:paraId="044654F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 λοιπόν κι εγώ, </w:t>
      </w:r>
      <w:proofErr w:type="spellStart"/>
      <w:r>
        <w:rPr>
          <w:rFonts w:eastAsia="Times New Roman" w:cs="Times New Roman"/>
          <w:szCs w:val="24"/>
        </w:rPr>
        <w:t>Στέφο</w:t>
      </w:r>
      <w:proofErr w:type="spellEnd"/>
      <w:r>
        <w:rPr>
          <w:rFonts w:eastAsia="Times New Roman" w:cs="Times New Roman"/>
          <w:szCs w:val="24"/>
        </w:rPr>
        <w:t>, μιλάω για δημοσιεύματα. Κι εγώ μιλάω για αυτά που διακινούνται και αναφέρουν ότι είστε ελεεινοί ψεύτες και θα πληρώσετε γι’ αυτό.</w:t>
      </w:r>
    </w:p>
    <w:p w14:paraId="044654F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Κύριε Παππά, παρακαλώ. </w:t>
      </w:r>
      <w:r>
        <w:rPr>
          <w:rFonts w:eastAsia="Times New Roman" w:cs="Times New Roman"/>
          <w:szCs w:val="24"/>
        </w:rPr>
        <w:t>Εδώ δεν είναι τηλεοπτική εκπομπή. Πρέπει να ζητάμε τον λόγο.</w:t>
      </w:r>
    </w:p>
    <w:p w14:paraId="044654F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Εγώ σταματώ, κύριε Πρόεδρε, με </w:t>
      </w:r>
      <w:proofErr w:type="spellStart"/>
      <w:r>
        <w:rPr>
          <w:rFonts w:eastAsia="Times New Roman" w:cs="Times New Roman"/>
          <w:szCs w:val="24"/>
        </w:rPr>
        <w:t>συγχωρείτε</w:t>
      </w:r>
      <w:proofErr w:type="spellEnd"/>
      <w:r>
        <w:rPr>
          <w:rFonts w:eastAsia="Times New Roman" w:cs="Times New Roman"/>
          <w:szCs w:val="24"/>
        </w:rPr>
        <w:t>.</w:t>
      </w:r>
    </w:p>
    <w:p w14:paraId="044654F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Ζητάμε τον λόγο επί του Κανονισμού και μας δίνουν τον λόγο. Όμως, δεν επιτρέπονται τηλεοπτικές μονομ</w:t>
      </w:r>
      <w:r>
        <w:rPr>
          <w:rFonts w:eastAsia="Times New Roman" w:cs="Times New Roman"/>
          <w:szCs w:val="24"/>
        </w:rPr>
        <w:t>αχίες εδώ, στη Βουλή. Το λέω για όλους αυτό. Δεν το λέω για εσάς.</w:t>
      </w:r>
    </w:p>
    <w:p w14:paraId="0446550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Έπρεπε να αποκατασταθεί η αλήθεια, κύριε Πρόεδρε.</w:t>
      </w:r>
    </w:p>
    <w:p w14:paraId="0446550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Όταν γίνεται διάλογος αυτής της μορφής, δεν το επιτρέπει ο Κανονισμός. Ο διάλογος γίνετα</w:t>
      </w:r>
      <w:r>
        <w:rPr>
          <w:rFonts w:eastAsia="Times New Roman" w:cs="Times New Roman"/>
          <w:szCs w:val="24"/>
        </w:rPr>
        <w:t>ι μέσω του Προεδρείου. Δηλαδή, απευθύνεστε στο Προεδρείο αποκλειστικά, όχι στον τάδε Βουλευτή, να μην λέω ονόματα.</w:t>
      </w:r>
    </w:p>
    <w:p w14:paraId="0446550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επόμενος ομιλητής είναι ο </w:t>
      </w:r>
      <w:r>
        <w:rPr>
          <w:rFonts w:eastAsia="Times New Roman" w:cs="Times New Roman"/>
          <w:szCs w:val="24"/>
        </w:rPr>
        <w:t>ε</w:t>
      </w:r>
      <w:r>
        <w:rPr>
          <w:rFonts w:eastAsia="Times New Roman" w:cs="Times New Roman"/>
          <w:szCs w:val="24"/>
        </w:rPr>
        <w:t xml:space="preserve">ισηγητής του Κομμουνιστικού Κόμματος Ελλάδας κ. Ιωάννης Δελής. </w:t>
      </w:r>
    </w:p>
    <w:p w14:paraId="0446550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Δελή, με ηρεμία, να πέσουν οι </w:t>
      </w:r>
      <w:r>
        <w:rPr>
          <w:rFonts w:eastAsia="Times New Roman" w:cs="Times New Roman"/>
          <w:szCs w:val="24"/>
        </w:rPr>
        <w:t>τόνοι.</w:t>
      </w:r>
    </w:p>
    <w:p w14:paraId="04465504" w14:textId="77777777" w:rsidR="00061F8F" w:rsidRDefault="00BE2594">
      <w:pPr>
        <w:spacing w:after="0" w:line="600" w:lineRule="auto"/>
        <w:ind w:firstLine="720"/>
        <w:jc w:val="both"/>
        <w:rPr>
          <w:rFonts w:eastAsia="Times New Roman" w:cs="Times New Roman"/>
          <w:szCs w:val="24"/>
        </w:rPr>
      </w:pPr>
      <w:r w:rsidRPr="00D958A6">
        <w:rPr>
          <w:rFonts w:eastAsia="Times New Roman" w:cs="Times New Roman"/>
          <w:b/>
          <w:szCs w:val="24"/>
        </w:rPr>
        <w:t>ΙΩΑΝΝΗΣ ΔΕΛΗΣ:</w:t>
      </w:r>
      <w:r>
        <w:rPr>
          <w:rFonts w:eastAsia="Times New Roman" w:cs="Times New Roman"/>
          <w:szCs w:val="24"/>
        </w:rPr>
        <w:t xml:space="preserve"> Ευχαριστώ, κύριε Πρόεδρε.</w:t>
      </w:r>
    </w:p>
    <w:p w14:paraId="0446550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νομοσχέδιο το ΤΕΙ Ηπείρου και το ΤΕΙ Ιονίου καταργούνται και εντάσσονται στο Πανεπιστήμιο Ιωαννίνων και στο Ιόνιο Πανεπιστήμιο αντίστοιχα, ενώ περιλαμβάνει και αρκ</w:t>
      </w:r>
      <w:r>
        <w:rPr>
          <w:rFonts w:eastAsia="Times New Roman" w:cs="Times New Roman"/>
          <w:szCs w:val="24"/>
        </w:rPr>
        <w:t xml:space="preserve">ετές ρυθμίσεις στο δεύτερό του μέρος για όλη την εκπαίδευση καθώς και για την έρευνα. </w:t>
      </w:r>
    </w:p>
    <w:p w14:paraId="0446550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το Πανεπιστήμιο Ιωαννίνων και το Ιόνιο </w:t>
      </w:r>
      <w:r>
        <w:rPr>
          <w:rFonts w:eastAsia="Times New Roman" w:cs="Times New Roman"/>
          <w:szCs w:val="24"/>
        </w:rPr>
        <w:t xml:space="preserve">Πανεπιστήμιο </w:t>
      </w:r>
      <w:r>
        <w:rPr>
          <w:rFonts w:eastAsia="Times New Roman" w:cs="Times New Roman"/>
          <w:szCs w:val="24"/>
        </w:rPr>
        <w:t>τώρα, πρόκειται για τη δεύτερη στάση στον δρόμο που εγκαινίασε το Πανεπιστήμιο Δυτικής Αττικής. Πρόκειται, δηλαδή</w:t>
      </w:r>
      <w:r>
        <w:rPr>
          <w:rFonts w:eastAsia="Times New Roman" w:cs="Times New Roman"/>
          <w:szCs w:val="24"/>
        </w:rPr>
        <w:t>, για ένα ακόμη βήμα στη διαμόρφωση του νέου χάρτη της ανώτατης εκ</w:t>
      </w:r>
      <w:r>
        <w:rPr>
          <w:rFonts w:eastAsia="Times New Roman" w:cs="Times New Roman"/>
          <w:szCs w:val="24"/>
        </w:rPr>
        <w:lastRenderedPageBreak/>
        <w:t>παίδευσης, της νέας χωροταξίας της, όπως την αποκαλούν. Ακολουθούν, βεβαίως, και τα επόμενα βήματα των συγχωνεύσεων στα ΑΕΙ και στην υπόλοιπη χώρα.</w:t>
      </w:r>
    </w:p>
    <w:p w14:paraId="0446550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Όλες αυτές οι εξελισσόμενες απορροφήσεις τ</w:t>
      </w:r>
      <w:r>
        <w:rPr>
          <w:rFonts w:eastAsia="Times New Roman" w:cs="Times New Roman"/>
          <w:szCs w:val="24"/>
        </w:rPr>
        <w:t>ων ΤΕΙ από τα πανεπιστήμια, εκτός από την προφανή περιστολή κρατικών δαπανών που είναι βασικός στόχος όλων των μνημονίων, έρχονται να υπηρετήσουν κυρίως τις ανάγκες της στενότερης σύνδεσης των ΑΕΙ με τις επιχειρήσεις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περιφερειακού και κλαδι</w:t>
      </w:r>
      <w:r>
        <w:rPr>
          <w:rFonts w:eastAsia="Times New Roman" w:cs="Times New Roman"/>
          <w:szCs w:val="24"/>
        </w:rPr>
        <w:t>κού καπιταλιστικού σχεδιασμού, κάτι που αποτελεί βασικό στρατηγικό στόχο και του ΟΟΣΑ και της Ευρωπαϊκής Ένωσης. Αυτό είναι και το πραγματικό νόημα του όρου «ενιαίος χώρος ανώτατης εκπαίδευσης», όπως ονομάζεται πια σε όλη την Ευρωπαϊκή Ένωση η στρατηγική ε</w:t>
      </w:r>
      <w:r>
        <w:rPr>
          <w:rFonts w:eastAsia="Times New Roman" w:cs="Times New Roman"/>
          <w:szCs w:val="24"/>
        </w:rPr>
        <w:t>κείνη για την ακόμα πιο αποτελεσματική συμβολή της ανώτατης εκπαίδευσης στην καπιταλιστική ανάπτυξη, στην αύξηση, δηλαδή, της κερδοφορίας των επιχειρηματικών ομίλων.</w:t>
      </w:r>
    </w:p>
    <w:p w14:paraId="0446550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εγχείρημα αυτής της αναδιάταξης της ανώτατης εκπαίδευσης στη χώρα μας ξεκίνησε από την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Διαμαντοπούλου </w:t>
      </w:r>
      <w:r>
        <w:rPr>
          <w:rFonts w:eastAsia="Times New Roman" w:cs="Times New Roman"/>
          <w:szCs w:val="24"/>
        </w:rPr>
        <w:t xml:space="preserve">του </w:t>
      </w:r>
      <w:r>
        <w:rPr>
          <w:rFonts w:eastAsia="Times New Roman" w:cs="Times New Roman"/>
          <w:szCs w:val="24"/>
        </w:rPr>
        <w:t xml:space="preserve">ΠΑΣΟΚ, για να πάρει μετά την σκυτάλη ο κ. Αρβανιτόπουλος της </w:t>
      </w:r>
      <w:r>
        <w:rPr>
          <w:rFonts w:eastAsia="Times New Roman" w:cs="Times New Roman"/>
          <w:szCs w:val="24"/>
        </w:rPr>
        <w:lastRenderedPageBreak/>
        <w:t xml:space="preserve">Νέας Δημοκρατίας με το σχέδιο «ΑΘΗΝΑ». Οι σχεδιασμοί αυτοί τότε δεν προχώρησαν αφού συνάντησαν μεγάλες αντιδράσεις, για να έρθει τώρα ο ΣΥΡΙΖΑ να καταφέρει και στην ανώτατη </w:t>
      </w:r>
      <w:r>
        <w:rPr>
          <w:rFonts w:eastAsia="Times New Roman" w:cs="Times New Roman"/>
          <w:szCs w:val="24"/>
        </w:rPr>
        <w:t>εκπαίδευση όσα προσπάθησαν και απέτυχαν να υλοποιήσουν οι προκάτοχοί του, αποδεικνύοντας ότι γνωρίζει και να μαγειρεύει και να σερβίρει καλύτερα τα αντιλαϊκά μέτρα στην εκπαίδευση και παντού.</w:t>
      </w:r>
    </w:p>
    <w:p w14:paraId="0446550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Εδώ θα μπορούσε κάποιος να πει: «Και γιατί να μην γίνουν αυτές ο</w:t>
      </w:r>
      <w:r>
        <w:rPr>
          <w:rFonts w:eastAsia="Times New Roman" w:cs="Times New Roman"/>
          <w:szCs w:val="24"/>
        </w:rPr>
        <w:t>ι αναδιαρθρώσεις των ιδρυμάτων της ανώτατης εκπαίδευσης; Πού είναι το κακό;». Το ΚΚΕ απαντά: Εξαρτάται από το κριτήριο, από το οποίο αυτές υπαγορεύονται. Το κριτήριο και το κίνητρο είναι τα συμφέροντα των φοιτητών, του λαού και της κοινωνίας ευρύτερα; Ή μή</w:t>
      </w:r>
      <w:r>
        <w:rPr>
          <w:rFonts w:eastAsia="Times New Roman" w:cs="Times New Roman"/>
          <w:szCs w:val="24"/>
        </w:rPr>
        <w:t xml:space="preserve">πως το βασικό κριτήριο των κυβερνητικών νομοθετημάτων σαν το σημερινό είναι τα συμφέροντα των επιχειρηματικών ομίλων και της δικής τους ανάπτυξης; Η Κυβέρνηση ισχυρίζεται ότι το Ιόνιο </w:t>
      </w:r>
      <w:r>
        <w:rPr>
          <w:rFonts w:eastAsia="Times New Roman" w:cs="Times New Roman"/>
          <w:szCs w:val="24"/>
        </w:rPr>
        <w:t xml:space="preserve">Πανεπιστήμιο </w:t>
      </w:r>
      <w:r>
        <w:rPr>
          <w:rFonts w:eastAsia="Times New Roman" w:cs="Times New Roman"/>
          <w:szCs w:val="24"/>
        </w:rPr>
        <w:t xml:space="preserve">και το Πανεπιστήμιο Ιωαννίνων γίνονται έτσι ισχυρά και οι </w:t>
      </w:r>
      <w:r>
        <w:rPr>
          <w:rFonts w:eastAsia="Times New Roman" w:cs="Times New Roman"/>
          <w:szCs w:val="24"/>
        </w:rPr>
        <w:t xml:space="preserve">απόφοιτοί τους ανταγωνιστικοί, ότι θα ωφεληθούν όλοι από τις αλλαγές, θα ενισχυθεί η ανάπτυξη της τοπικής κοινωνίας. Για να δούμε, όμως, τι λέει το </w:t>
      </w:r>
      <w:r>
        <w:rPr>
          <w:rFonts w:eastAsia="Times New Roman" w:cs="Times New Roman"/>
          <w:szCs w:val="24"/>
        </w:rPr>
        <w:lastRenderedPageBreak/>
        <w:t xml:space="preserve">ίδιο το νομοσχέδιο: </w:t>
      </w:r>
      <w:proofErr w:type="spellStart"/>
      <w:r>
        <w:rPr>
          <w:rFonts w:eastAsia="Times New Roman" w:cs="Times New Roman"/>
          <w:szCs w:val="24"/>
        </w:rPr>
        <w:t>Απορροφάται</w:t>
      </w:r>
      <w:proofErr w:type="spellEnd"/>
      <w:r>
        <w:rPr>
          <w:rFonts w:eastAsia="Times New Roman" w:cs="Times New Roman"/>
          <w:szCs w:val="24"/>
        </w:rPr>
        <w:t xml:space="preserve"> το ΤΕΙ Ηπείρου από το Πανεπιστήμιο Ιωαννίνων -το ίδιο και με το Ιόνιο</w:t>
      </w:r>
      <w:r>
        <w:rPr>
          <w:rFonts w:eastAsia="Times New Roman" w:cs="Times New Roman"/>
          <w:szCs w:val="24"/>
        </w:rPr>
        <w:t xml:space="preserve"> Πανεπι</w:t>
      </w:r>
      <w:r>
        <w:rPr>
          <w:rFonts w:eastAsia="Times New Roman" w:cs="Times New Roman"/>
          <w:szCs w:val="24"/>
        </w:rPr>
        <w:t>στήμιο</w:t>
      </w:r>
      <w:r>
        <w:rPr>
          <w:rFonts w:eastAsia="Times New Roman" w:cs="Times New Roman"/>
          <w:szCs w:val="24"/>
        </w:rPr>
        <w:t>- και ιδρύονται σχολές νέες, όπως η Γεωπονική</w:t>
      </w:r>
      <w:r>
        <w:rPr>
          <w:rFonts w:eastAsia="Times New Roman" w:cs="Times New Roman"/>
          <w:szCs w:val="24"/>
        </w:rPr>
        <w:t xml:space="preserve"> Σχολή</w:t>
      </w:r>
      <w:r>
        <w:rPr>
          <w:rFonts w:eastAsia="Times New Roman" w:cs="Times New Roman"/>
          <w:szCs w:val="24"/>
        </w:rPr>
        <w:t>, ή συνεχίζουν με νέα μορφή παλιότερες καθώς και πανεπιστημιακά τμήματα.</w:t>
      </w:r>
    </w:p>
    <w:p w14:paraId="0446550A" w14:textId="77777777" w:rsidR="00061F8F" w:rsidRDefault="00BE2594">
      <w:pPr>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ι όμως, όσο κι αν ψάξει κανείς το νομοσχέδιο δεν θα βρει ούτε λέξη για τη χρηματοδότησή τους, για τις αναγκαίες υποδομές που </w:t>
      </w:r>
      <w:r>
        <w:rPr>
          <w:rFonts w:eastAsia="Times New Roman"/>
          <w:szCs w:val="24"/>
        </w:rPr>
        <w:t xml:space="preserve">χρειάζονται, αφού αναβαθμίζονται, όπως μας λέει η Κυβέρνηση. Και πόσο πειστικές είναι οι δηλώσεις του Υπουργού για τη χρηματοδότησή τους, με δεδομένη και για τα επόμενα χρόνια την </w:t>
      </w:r>
      <w:proofErr w:type="spellStart"/>
      <w:r>
        <w:rPr>
          <w:rFonts w:eastAsia="Times New Roman"/>
          <w:szCs w:val="24"/>
        </w:rPr>
        <w:t>υποχρηματοδότηση</w:t>
      </w:r>
      <w:proofErr w:type="spellEnd"/>
      <w:r>
        <w:rPr>
          <w:rFonts w:eastAsia="Times New Roman"/>
          <w:szCs w:val="24"/>
        </w:rPr>
        <w:t xml:space="preserve"> της εκπαίδευσης, σύμφωνα με το μεσοπρόθεσμο που ψήφισε ο ΣΥ</w:t>
      </w:r>
      <w:r>
        <w:rPr>
          <w:rFonts w:eastAsia="Times New Roman"/>
          <w:szCs w:val="24"/>
        </w:rPr>
        <w:t>ΡΙΖΑ πρόσφατα, προκειμένου να πιάνονται τα τερατώδη πλεονάσματα του κρατικού προϋπολογισμού;</w:t>
      </w:r>
    </w:p>
    <w:p w14:paraId="0446550B" w14:textId="77777777" w:rsidR="00061F8F" w:rsidRDefault="00BE2594">
      <w:pPr>
        <w:spacing w:after="0" w:line="600" w:lineRule="auto"/>
        <w:ind w:firstLine="720"/>
        <w:jc w:val="both"/>
        <w:rPr>
          <w:rFonts w:eastAsia="Times New Roman"/>
          <w:szCs w:val="24"/>
        </w:rPr>
      </w:pPr>
      <w:r>
        <w:rPr>
          <w:rFonts w:eastAsia="Times New Roman"/>
          <w:szCs w:val="24"/>
        </w:rPr>
        <w:t xml:space="preserve">Και για το προσωπικό του νέου </w:t>
      </w:r>
      <w:r>
        <w:rPr>
          <w:rFonts w:eastAsia="Times New Roman"/>
          <w:szCs w:val="24"/>
        </w:rPr>
        <w:t>ι</w:t>
      </w:r>
      <w:r>
        <w:rPr>
          <w:rFonts w:eastAsia="Times New Roman"/>
          <w:szCs w:val="24"/>
        </w:rPr>
        <w:t xml:space="preserve">δρύματος, εκπαιδευτικό και λοιπό, στα Γιάννενα και στο Ιόνιο </w:t>
      </w:r>
      <w:r>
        <w:rPr>
          <w:rFonts w:eastAsia="Times New Roman"/>
          <w:szCs w:val="24"/>
        </w:rPr>
        <w:t xml:space="preserve">Πανεπιστήμιο </w:t>
      </w:r>
      <w:r>
        <w:rPr>
          <w:rFonts w:eastAsia="Times New Roman"/>
          <w:szCs w:val="24"/>
        </w:rPr>
        <w:t>προβλέπεται μήπως στο νομοσχέδιο κάποια ενίσχυσή του; Απολ</w:t>
      </w:r>
      <w:r>
        <w:rPr>
          <w:rFonts w:eastAsia="Times New Roman"/>
          <w:szCs w:val="24"/>
        </w:rPr>
        <w:t>ύτως καμμία. Απλώς το υπάρχον θα ανακυκλωθεί και θα αναδιαταχθεί. Και όχι μόνο αυτό, αλλά επεκτείνονται περαιτέρω οι ελαστικές εργασια</w:t>
      </w:r>
      <w:r>
        <w:rPr>
          <w:rFonts w:eastAsia="Times New Roman"/>
          <w:szCs w:val="24"/>
        </w:rPr>
        <w:lastRenderedPageBreak/>
        <w:t>κές σχέσεις των διδασκόντων και του λοιπού προσωπικού, βαθαίνει η κατηγοριοποίηση όλου του προσωπικού και διαφοροποιούνται</w:t>
      </w:r>
      <w:r>
        <w:rPr>
          <w:rFonts w:eastAsia="Times New Roman"/>
          <w:szCs w:val="24"/>
        </w:rPr>
        <w:t xml:space="preserve"> τα εργασιακά και μισθολογικά του δικαιώματα. Και εμείς ρωτάμε: Πώς θα στηριχτούν τα νέα προγράμματα σπουδών; Με τι διδάσκοντες; Τι αίθουσες; Τι εργαστήρια; Με τι ειδικό επιστημονικό και βοηθητικό προσωπικό;</w:t>
      </w:r>
    </w:p>
    <w:p w14:paraId="0446550C" w14:textId="77777777" w:rsidR="00061F8F" w:rsidRDefault="00BE2594">
      <w:pPr>
        <w:spacing w:after="0" w:line="600" w:lineRule="auto"/>
        <w:ind w:firstLine="720"/>
        <w:jc w:val="both"/>
        <w:rPr>
          <w:rFonts w:eastAsia="Times New Roman"/>
          <w:szCs w:val="24"/>
        </w:rPr>
      </w:pPr>
      <w:r>
        <w:rPr>
          <w:rFonts w:eastAsia="Times New Roman"/>
          <w:szCs w:val="24"/>
        </w:rPr>
        <w:t>Ας πάμε στους φοιτητές τώρα. Μήπως με το νομοσχέ</w:t>
      </w:r>
      <w:r>
        <w:rPr>
          <w:rFonts w:eastAsia="Times New Roman"/>
          <w:szCs w:val="24"/>
        </w:rPr>
        <w:t>διο θα μειωθεί το κόστος σπουδών ή θα ενισχυθεί η φοιτητική μέριμνα; Μα, το νομοσχέδιο δεν αναφέρεται καν σε αυτά. Μήπως θα μειωθεί η ανεργία των αποφοίτων και θα βρίσκει κανείς δουλειά στο αντικείμενο των σπουδών του με δικαιώματα; Μήπως θα αρκεί το πτυχί</w:t>
      </w:r>
      <w:r>
        <w:rPr>
          <w:rFonts w:eastAsia="Times New Roman"/>
          <w:szCs w:val="24"/>
        </w:rPr>
        <w:t>ο για να βρίσκει κανείς δουλειά ή θα συνεχίσουν να απαιτούνται μεταπτυχιακά, πιστοποιητικά, κατάρτιση πανάκριβη και τόσα άλλα;</w:t>
      </w:r>
    </w:p>
    <w:p w14:paraId="0446550D" w14:textId="77777777" w:rsidR="00061F8F" w:rsidRDefault="00BE2594">
      <w:pPr>
        <w:spacing w:after="0" w:line="600" w:lineRule="auto"/>
        <w:ind w:firstLine="720"/>
        <w:jc w:val="both"/>
        <w:rPr>
          <w:rFonts w:eastAsia="Times New Roman"/>
          <w:szCs w:val="24"/>
        </w:rPr>
      </w:pPr>
      <w:r>
        <w:rPr>
          <w:rFonts w:eastAsia="Times New Roman"/>
          <w:szCs w:val="24"/>
        </w:rPr>
        <w:t>Το κυβερνητικό νομοσχέδιο για το οποίο συζητάμε ούτε μπορεί ούτε και θέλει να απαντήσει σε όλα αυτά. Κι όχι μόνο αυτό. Όχι μόνο δ</w:t>
      </w:r>
      <w:r>
        <w:rPr>
          <w:rFonts w:eastAsia="Times New Roman"/>
          <w:szCs w:val="24"/>
        </w:rPr>
        <w:t xml:space="preserve">εν προβλέπει τίποτα το συγκεκριμένο για το μέλλον των σημερινών σπουδαστών και των ΤΕΙ που καταργούνται, ούτε και των παλαιότερων βέβαια αποφοίτων τους, αλλά </w:t>
      </w:r>
      <w:r>
        <w:rPr>
          <w:rFonts w:eastAsia="Times New Roman"/>
          <w:szCs w:val="24"/>
        </w:rPr>
        <w:lastRenderedPageBreak/>
        <w:t>κατηγοριοποιεί ακόμα περισσότερα πτυχία, αποφοίτους και τμήματα, δημιουργώντας πτυχία και αποφοίτο</w:t>
      </w:r>
      <w:r>
        <w:rPr>
          <w:rFonts w:eastAsia="Times New Roman"/>
          <w:szCs w:val="24"/>
        </w:rPr>
        <w:t xml:space="preserve">υς πολλών ταχυτήτων, πενταετούς, τετραετούς, παλαιών ΤΕΙ, κολλεγίων, καθώς και των νέων διετών </w:t>
      </w:r>
      <w:r>
        <w:rPr>
          <w:rFonts w:eastAsia="Times New Roman"/>
          <w:szCs w:val="24"/>
        </w:rPr>
        <w:t>κ</w:t>
      </w:r>
      <w:r>
        <w:rPr>
          <w:rFonts w:eastAsia="Times New Roman"/>
          <w:szCs w:val="24"/>
        </w:rPr>
        <w:t xml:space="preserve">έντρων </w:t>
      </w:r>
      <w:r>
        <w:rPr>
          <w:rFonts w:eastAsia="Times New Roman"/>
          <w:szCs w:val="24"/>
        </w:rPr>
        <w:t>ε</w:t>
      </w:r>
      <w:r>
        <w:rPr>
          <w:rFonts w:eastAsia="Times New Roman"/>
          <w:szCs w:val="24"/>
        </w:rPr>
        <w:t xml:space="preserve">παγγελματικής </w:t>
      </w:r>
      <w:r>
        <w:rPr>
          <w:rFonts w:eastAsia="Times New Roman"/>
          <w:szCs w:val="24"/>
        </w:rPr>
        <w:t>ε</w:t>
      </w:r>
      <w:r>
        <w:rPr>
          <w:rFonts w:eastAsia="Times New Roman"/>
          <w:szCs w:val="24"/>
        </w:rPr>
        <w:t xml:space="preserve">κπαίδευσης που ξεκινούν για τους αποφοίτους των ΕΠΑΛ. Η χαρά του </w:t>
      </w:r>
      <w:proofErr w:type="spellStart"/>
      <w:r>
        <w:rPr>
          <w:rFonts w:eastAsia="Times New Roman"/>
          <w:szCs w:val="24"/>
        </w:rPr>
        <w:t>μεγαλοεργοδότη</w:t>
      </w:r>
      <w:proofErr w:type="spellEnd"/>
      <w:r>
        <w:rPr>
          <w:rFonts w:eastAsia="Times New Roman"/>
          <w:szCs w:val="24"/>
        </w:rPr>
        <w:t>, δηλαδή, ώστε να διαλέγει φτηνούς εργαζόμενους με κατάλλη</w:t>
      </w:r>
      <w:r>
        <w:rPr>
          <w:rFonts w:eastAsia="Times New Roman"/>
          <w:szCs w:val="24"/>
        </w:rPr>
        <w:t>λες δεξιότητες από μια ευρεία, ευρύτατη γκάμα αποφοίτων και όχι από αποφοίτους που έχουν όλοι ολοκληρωμένες σπουδές και ίδια συγκροτημένα εργασιακά δικαιώματα. Άλλωστε, αυτός είναι για τους μεγαλοεπιχειρηματίες και για τις κυβερνήσεις τους ο ανταγωνιστικός</w:t>
      </w:r>
      <w:r>
        <w:rPr>
          <w:rFonts w:eastAsia="Times New Roman"/>
          <w:szCs w:val="24"/>
        </w:rPr>
        <w:t xml:space="preserve"> απόφοιτος, αυτός δηλαδή που είναι φθηνός εργαζόμενος, προσαρμόσιμος, ευέλικτος, αυτός που σκέφτεται για την εταιρεία και όχι για τα δικαιώματά του. Και για αυτό ανταγωνιστικό τμήμα θεωρείται εκείνο που έχει το πρόγραμμα σπουδών του κομμένο και ραμμένο στα</w:t>
      </w:r>
      <w:r>
        <w:rPr>
          <w:rFonts w:eastAsia="Times New Roman"/>
          <w:szCs w:val="24"/>
        </w:rPr>
        <w:t xml:space="preserve"> μέτρα της αγοράς.</w:t>
      </w:r>
    </w:p>
    <w:p w14:paraId="0446550E" w14:textId="77777777" w:rsidR="00061F8F" w:rsidRDefault="00BE2594">
      <w:pPr>
        <w:spacing w:after="0" w:line="600" w:lineRule="auto"/>
        <w:ind w:firstLine="720"/>
        <w:jc w:val="both"/>
        <w:rPr>
          <w:rFonts w:eastAsia="Times New Roman"/>
          <w:szCs w:val="24"/>
        </w:rPr>
      </w:pPr>
      <w:r>
        <w:rPr>
          <w:rFonts w:eastAsia="Times New Roman"/>
          <w:szCs w:val="24"/>
        </w:rPr>
        <w:t xml:space="preserve">Αξίζει να σταθούμε λίγο περισσότερο, νομίζω, στα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που ιδρύονται στο Πανεπιστήμιο Ιωαννίνων και στο Ιόνιο</w:t>
      </w:r>
      <w:r>
        <w:rPr>
          <w:rFonts w:eastAsia="Times New Roman"/>
          <w:szCs w:val="24"/>
        </w:rPr>
        <w:t xml:space="preserve"> Πανεπιστήμιο</w:t>
      </w:r>
      <w:r>
        <w:rPr>
          <w:rFonts w:eastAsia="Times New Roman"/>
          <w:szCs w:val="24"/>
        </w:rPr>
        <w:t xml:space="preserve">. Μήπως η έρευνα σε αυτά τα </w:t>
      </w:r>
      <w:r>
        <w:rPr>
          <w:rFonts w:eastAsia="Times New Roman"/>
          <w:szCs w:val="24"/>
        </w:rPr>
        <w:t>κ</w:t>
      </w:r>
      <w:r>
        <w:rPr>
          <w:rFonts w:eastAsia="Times New Roman"/>
          <w:szCs w:val="24"/>
        </w:rPr>
        <w:t xml:space="preserve">έντρα των δύο </w:t>
      </w:r>
      <w:r>
        <w:rPr>
          <w:rFonts w:eastAsia="Times New Roman"/>
          <w:szCs w:val="24"/>
        </w:rPr>
        <w:t>ι</w:t>
      </w:r>
      <w:r>
        <w:rPr>
          <w:rFonts w:eastAsia="Times New Roman"/>
          <w:szCs w:val="24"/>
        </w:rPr>
        <w:t xml:space="preserve">δρυμάτων θα αφορά τις λαϊκές ανάγκες και η απασχόληση </w:t>
      </w:r>
      <w:r>
        <w:rPr>
          <w:rFonts w:eastAsia="Times New Roman"/>
          <w:szCs w:val="24"/>
        </w:rPr>
        <w:lastRenderedPageBreak/>
        <w:t>των ε</w:t>
      </w:r>
      <w:r>
        <w:rPr>
          <w:rFonts w:eastAsia="Times New Roman"/>
          <w:szCs w:val="24"/>
        </w:rPr>
        <w:t xml:space="preserve">ρευνητών θα γίνεται με πλήρη εργασιακά και ασφαλιστικά δικαιώματα; Ας διαβάσουμε -δεν θα το πω εγώ- τι λέει το ίδιο το νομοσχέδιο επί λέξει και μάλιστα, με την ίδια ακριβώς διατύπωση και για το </w:t>
      </w:r>
      <w:r>
        <w:rPr>
          <w:rFonts w:eastAsia="Times New Roman"/>
          <w:szCs w:val="24"/>
        </w:rPr>
        <w:t>Ε</w:t>
      </w:r>
      <w:r>
        <w:rPr>
          <w:rFonts w:eastAsia="Times New Roman"/>
          <w:szCs w:val="24"/>
        </w:rPr>
        <w:t>ρευνητικό Κέντρο των Ιωαννίνων και της Κέρκυρας σε δύο διαφορ</w:t>
      </w:r>
      <w:r>
        <w:rPr>
          <w:rFonts w:eastAsia="Times New Roman"/>
          <w:szCs w:val="24"/>
        </w:rPr>
        <w:t xml:space="preserve">ετικά άρθρα. Σκοπός τους, ανάμεσα σε άλλες περικοκλάδες, είναι η διαμεσολάβηση ανάμεσα στον δημόσιο και τον ιδιωτικό τομέα για την ανάπτυξη ερευνητικών μονάδων στις επιχειρήσεις και ότι αυτά τα </w:t>
      </w:r>
      <w:r>
        <w:rPr>
          <w:rFonts w:eastAsia="Times New Roman"/>
          <w:szCs w:val="24"/>
        </w:rPr>
        <w:t>ε</w:t>
      </w:r>
      <w:r>
        <w:rPr>
          <w:rFonts w:eastAsia="Times New Roman"/>
          <w:szCs w:val="24"/>
        </w:rPr>
        <w:t xml:space="preserve">ρευνητικά </w:t>
      </w:r>
      <w:r>
        <w:rPr>
          <w:rFonts w:eastAsia="Times New Roman"/>
          <w:szCs w:val="24"/>
        </w:rPr>
        <w:t>κ</w:t>
      </w:r>
      <w:r>
        <w:rPr>
          <w:rFonts w:eastAsia="Times New Roman"/>
          <w:szCs w:val="24"/>
        </w:rPr>
        <w:t>έντρα για την επίτευξη αυτού του σκοπού συνεργάζον</w:t>
      </w:r>
      <w:r>
        <w:rPr>
          <w:rFonts w:eastAsia="Times New Roman"/>
          <w:szCs w:val="24"/>
        </w:rPr>
        <w:t>ται με παραγωγικούς φορείς της Ελλάδας ή της αλλοδαπής και προωθούν την οικονομική αξιοποίηση των ερευνητικών τους αποτελεσμάτων. Και αλίμονο, ένας από τους πόρους τους είναι και οι χορηγίες από ιδιωτικές επιχειρήσεις και ιδιώτες, με το αζημίωτο φυσικά.</w:t>
      </w:r>
    </w:p>
    <w:p w14:paraId="0446550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Πό</w:t>
      </w:r>
      <w:r>
        <w:rPr>
          <w:rFonts w:eastAsia="Times New Roman" w:cs="Times New Roman"/>
          <w:szCs w:val="24"/>
        </w:rPr>
        <w:t>σο πιο καθαρά να το γράψετε; Πόσο πιο καθαρά να δείξετε ότι δημιουργείτε πανεπιστημιακά ερευνητικά κέντρα και τεχνολογικά πάρκα ως πραγματικές εταιρείες, που σκοπό έχουν να συνδέσουν τα πανεπιστήμια με την αγορά, να διευκολύνουν δηλαδή τις επενδύσεις των μ</w:t>
      </w:r>
      <w:r>
        <w:rPr>
          <w:rFonts w:eastAsia="Times New Roman" w:cs="Times New Roman"/>
          <w:szCs w:val="24"/>
        </w:rPr>
        <w:t xml:space="preserve">εγαλοεπιχειρηματιών σε τομείς μεγάλης κερδοφορίας; Πόσο πιο καθαρά να πείτε ότι αυτή η έρευνα </w:t>
      </w:r>
      <w:r>
        <w:rPr>
          <w:rFonts w:eastAsia="Times New Roman" w:cs="Times New Roman"/>
          <w:szCs w:val="24"/>
        </w:rPr>
        <w:lastRenderedPageBreak/>
        <w:t xml:space="preserve">δεν αφορά στις επιστημονικές, τις κοινωνικές, τις λαϊκές ανάγκες, αλλά γίνεται για τη διάχυση των ερευνητικών αποτελεσμάτων, των </w:t>
      </w:r>
      <w:proofErr w:type="spellStart"/>
      <w:r>
        <w:rPr>
          <w:rFonts w:eastAsia="Times New Roman" w:cs="Times New Roman"/>
          <w:szCs w:val="24"/>
        </w:rPr>
        <w:t>πατεντών</w:t>
      </w:r>
      <w:proofErr w:type="spellEnd"/>
      <w:r>
        <w:rPr>
          <w:rFonts w:eastAsia="Times New Roman" w:cs="Times New Roman"/>
          <w:szCs w:val="24"/>
        </w:rPr>
        <w:t xml:space="preserve"> και των πιστοποιημένων ε</w:t>
      </w:r>
      <w:r>
        <w:rPr>
          <w:rFonts w:eastAsia="Times New Roman" w:cs="Times New Roman"/>
          <w:szCs w:val="24"/>
        </w:rPr>
        <w:t>ρευνητικών προϊόντων, τη διάχυσή τους στην αγορά. Υπηρετεί δηλαδή, την κερδοφορία και την ανταγωνιστικότητα των μονοπωλιακών ομίλων;</w:t>
      </w:r>
    </w:p>
    <w:p w14:paraId="0446551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Ύστερα, απορείτε κύριε Υπουργέ, όταν σας λέμε ότι η δημιουργία σχολών και τμημάτων, όπως η Γεωπονική ή το Τμήμα Διατροφής κ</w:t>
      </w:r>
      <w:r>
        <w:rPr>
          <w:rFonts w:eastAsia="Times New Roman" w:cs="Times New Roman"/>
          <w:szCs w:val="24"/>
        </w:rPr>
        <w:t xml:space="preserve">αι τα ερευνητικά κέντρα, προορίζονται να εξυπηρετήσουν τις ανάγκες των μεγάλων </w:t>
      </w:r>
      <w:proofErr w:type="spellStart"/>
      <w:r>
        <w:rPr>
          <w:rFonts w:eastAsia="Times New Roman" w:cs="Times New Roman"/>
          <w:szCs w:val="24"/>
        </w:rPr>
        <w:t>αγροδιατροφικών</w:t>
      </w:r>
      <w:proofErr w:type="spellEnd"/>
      <w:r>
        <w:rPr>
          <w:rFonts w:eastAsia="Times New Roman" w:cs="Times New Roman"/>
          <w:szCs w:val="24"/>
        </w:rPr>
        <w:t xml:space="preserve"> επιχειρήσεων της περιοχής, των μεγαλοεπιχειρηματιών στον χώρο της ενέργειας, του τουρισμού και λοιπών.</w:t>
      </w:r>
    </w:p>
    <w:p w14:paraId="0446551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δε κερασάκι στην τούρτα όλων αυτών είναι ότι σε αυτά τα</w:t>
      </w:r>
      <w:r>
        <w:rPr>
          <w:rFonts w:eastAsia="Times New Roman" w:cs="Times New Roman"/>
          <w:szCs w:val="24"/>
        </w:rPr>
        <w:t xml:space="preserve"> ερευνητικά κέντρα, πάλι διαβάζω επί λέξει «…απασχολείται και προσωπικό με συμβάσεις ορισμένου χρόνου ή έργου ή με συμβάσεις παροχής υπηρεσιών». Το μπλοκάκι δηλαδή, το οποίο παλαιότερα καταγγέλλατε και τώρα έρχεται και το επεκτείνει και το νομοθετεί ο ίδιο</w:t>
      </w:r>
      <w:r>
        <w:rPr>
          <w:rFonts w:eastAsia="Times New Roman" w:cs="Times New Roman"/>
          <w:szCs w:val="24"/>
        </w:rPr>
        <w:t>ς ο ΣΥΡΙΖΑ.</w:t>
      </w:r>
    </w:p>
    <w:p w14:paraId="0446551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Μετά από όλα αυτά νομίζω πως γίνεται φανερό γιατί το ΚΚΕ καταψηφίζει το νομοσχέδιο και τα σχετικά του άρθρα για τα </w:t>
      </w:r>
      <w:r>
        <w:rPr>
          <w:rFonts w:eastAsia="Times New Roman" w:cs="Times New Roman"/>
          <w:szCs w:val="24"/>
        </w:rPr>
        <w:lastRenderedPageBreak/>
        <w:t>δύο πανεπιστήμια. Όπως αντίστοιχα, γίνεται φανερό γιατί τελικά με το νομοσχέδιο συμφωνούν επί της ουσίας όλα τα αστικά κόμματα, ό</w:t>
      </w:r>
      <w:r>
        <w:rPr>
          <w:rFonts w:eastAsia="Times New Roman" w:cs="Times New Roman"/>
          <w:szCs w:val="24"/>
        </w:rPr>
        <w:t xml:space="preserve">σο κι αν ψάχνουν ψύλλους στα άχυρα ή καταφεύγουν σε γενικόλογα σλόγκαν, περί αποσπασματικότητας και προχειρότητας για να διαφωνήσουν. Γίνεται φανερό γιατί συμφωνούν οι </w:t>
      </w:r>
      <w:r>
        <w:rPr>
          <w:rFonts w:eastAsia="Times New Roman" w:cs="Times New Roman"/>
          <w:szCs w:val="24"/>
        </w:rPr>
        <w:t>π</w:t>
      </w:r>
      <w:r>
        <w:rPr>
          <w:rFonts w:eastAsia="Times New Roman" w:cs="Times New Roman"/>
          <w:szCs w:val="24"/>
        </w:rPr>
        <w:t xml:space="preserve">ρυτάνεις στα πανεπιστήμια και στα ΤΕΙ, γιατί συμφωνεί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δ</w:t>
      </w:r>
      <w:r>
        <w:rPr>
          <w:rFonts w:eastAsia="Times New Roman" w:cs="Times New Roman"/>
          <w:szCs w:val="24"/>
        </w:rPr>
        <w:t xml:space="preserve">ιοίκηση, οι </w:t>
      </w:r>
      <w:r>
        <w:rPr>
          <w:rFonts w:eastAsia="Times New Roman" w:cs="Times New Roman"/>
          <w:szCs w:val="24"/>
        </w:rPr>
        <w:t>π</w:t>
      </w:r>
      <w:r>
        <w:rPr>
          <w:rFonts w:eastAsia="Times New Roman" w:cs="Times New Roman"/>
          <w:szCs w:val="24"/>
        </w:rPr>
        <w:t>εριφερειάρ</w:t>
      </w:r>
      <w:r>
        <w:rPr>
          <w:rFonts w:eastAsia="Times New Roman" w:cs="Times New Roman"/>
          <w:szCs w:val="24"/>
        </w:rPr>
        <w:t xml:space="preserve">χες και οι </w:t>
      </w:r>
      <w:r>
        <w:rPr>
          <w:rFonts w:eastAsia="Times New Roman" w:cs="Times New Roman"/>
          <w:szCs w:val="24"/>
        </w:rPr>
        <w:t>δ</w:t>
      </w:r>
      <w:r>
        <w:rPr>
          <w:rFonts w:eastAsia="Times New Roman" w:cs="Times New Roman"/>
          <w:szCs w:val="24"/>
        </w:rPr>
        <w:t>ήμαρχοι, αφού όλοι αυτοί μαζί και ο καθένας χωριστά, στηρίζουν την επιχειρηματικότητα και την ανταγωνιστικότητα των μεγάλων επιχειρηματικών ομίλων.</w:t>
      </w:r>
    </w:p>
    <w:p w14:paraId="0446551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Τις απαντήσεις στις αγωνίες τους και στις ανάγκες τους οι σπουδαστές, οι εκπαιδευτικοί και όλοι </w:t>
      </w:r>
      <w:r>
        <w:rPr>
          <w:rFonts w:eastAsia="Times New Roman" w:cs="Times New Roman"/>
          <w:szCs w:val="24"/>
        </w:rPr>
        <w:t>οι εργαζόμενοι θα τις βρουν στην πρόταση του ΚΚΕ που είναι στον αντίποδα των κυβερνητικών σχεδιασμών. Στην πρόταση του ΚΚΕ, η ανώτατη εκπαίδευση είναι αποκλειστικά δημόσια και δωρεάν και όλα τα ιδρύματα έχουν σύγχρονες υποδομές και εξοπλισμό, εστίες και λέ</w:t>
      </w:r>
      <w:r>
        <w:rPr>
          <w:rFonts w:eastAsia="Times New Roman" w:cs="Times New Roman"/>
          <w:szCs w:val="24"/>
        </w:rPr>
        <w:t xml:space="preserve">σχες με ευθύνη του κράτους. Η ανάγκη του αποφοίτου να παρακολουθεί τις εξελίξεις της επιστήμης του, τις νέες εφαρμογές και τεχνολογίες εξασφαλίζεται με ευθύνη των ιδρυμάτων και δεν </w:t>
      </w:r>
      <w:r>
        <w:rPr>
          <w:rFonts w:eastAsia="Times New Roman" w:cs="Times New Roman"/>
          <w:szCs w:val="24"/>
        </w:rPr>
        <w:lastRenderedPageBreak/>
        <w:t>αποτελεί ατομική υπόθεση με κυνήγι των πανάκριβων πιστοποιητικών, όπως τώρα</w:t>
      </w:r>
      <w:r>
        <w:rPr>
          <w:rFonts w:eastAsia="Times New Roman" w:cs="Times New Roman"/>
          <w:szCs w:val="24"/>
        </w:rPr>
        <w:t>. Το δε εκπαιδευτικό και διοικητικό προσωπικό ασφαλώς και είναι μόνιμο.</w:t>
      </w:r>
    </w:p>
    <w:p w14:paraId="0446551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Στην πρόταση του ΚΚΕ η ανώτατη εκπαίδευση είναι πραγματικά ενιαία, γιατί σταματά η πολυδιάσπαση και η κατηγοριοποίηση ιδρυμάτων, πτυχίων και αποφοίτων με τη διαμόρφωση ενός μόνο πτυχίο</w:t>
      </w:r>
      <w:r>
        <w:rPr>
          <w:rFonts w:eastAsia="Times New Roman" w:cs="Times New Roman"/>
          <w:szCs w:val="24"/>
        </w:rPr>
        <w:t>υ, αναγνωστικό αντικείμενο ανώτατου πανεπιστημιακού επιπέδου. Στην πρόταση του ΚΚΕ το πτυχίο είναι η μοναδική προϋπόθεση για την πρόσβαση στο επάγγελμα, αφού εμπεριέχεται σε αυτό όλη η απαραίτητη γνώση για την κατανόηση του επιστημονικού αντικειμένου και τ</w:t>
      </w:r>
      <w:r>
        <w:rPr>
          <w:rFonts w:eastAsia="Times New Roman" w:cs="Times New Roman"/>
          <w:szCs w:val="24"/>
        </w:rPr>
        <w:t xml:space="preserve">ην άσκηση του αντίστοιχου επαγγέλματος. Τα δε ερευνητικά αποτελέσματα αξιοποιούνται άμεσα στην παραγωγή, με σκοπό όχι τα κέρδη βέβαια των επιχειρηματιών, αλλά την κάλυψη των </w:t>
      </w:r>
      <w:proofErr w:type="spellStart"/>
      <w:r>
        <w:rPr>
          <w:rFonts w:eastAsia="Times New Roman" w:cs="Times New Roman"/>
          <w:szCs w:val="24"/>
        </w:rPr>
        <w:t>διευρυνόμενων</w:t>
      </w:r>
      <w:proofErr w:type="spellEnd"/>
      <w:r>
        <w:rPr>
          <w:rFonts w:eastAsia="Times New Roman" w:cs="Times New Roman"/>
          <w:szCs w:val="24"/>
        </w:rPr>
        <w:t xml:space="preserve"> κοινωνικών αναγκών.</w:t>
      </w:r>
    </w:p>
    <w:p w14:paraId="0446551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πρόταση αυτή βεβαίως, προϋποθέτει μια άλλη οικ</w:t>
      </w:r>
      <w:r>
        <w:rPr>
          <w:rFonts w:eastAsia="Times New Roman" w:cs="Times New Roman"/>
          <w:szCs w:val="24"/>
        </w:rPr>
        <w:t xml:space="preserve">ονομία. Μια νέα κοινωνική οργάνωση και εξουσία με πραγματικά φιλολαϊκό χαρακτήρα και με γνώμονα πάντα τις ανάγκες του λαού και όχι τα κέρδη των μονοπωλίων. Με αυτόν τον όρο μπορεί να </w:t>
      </w:r>
      <w:r>
        <w:rPr>
          <w:rFonts w:eastAsia="Times New Roman" w:cs="Times New Roman"/>
          <w:szCs w:val="24"/>
        </w:rPr>
        <w:lastRenderedPageBreak/>
        <w:t xml:space="preserve">υπάρξει κεντρικός πανεθνικός σχεδιασμός και έλεγχος, στη βάση του οποίου </w:t>
      </w:r>
      <w:r>
        <w:rPr>
          <w:rFonts w:eastAsia="Times New Roman" w:cs="Times New Roman"/>
          <w:szCs w:val="24"/>
        </w:rPr>
        <w:t>θα προσδιορίζονται και οι ανάγκες του πλήθους των αποφοίτων ανά κλάδο και γεωγραφική περιοχή, ώστε να λυθεί το πρόβλημα της ανεργίας. Μόνο με αυτόν τον όρο θεωρούμε ότι μπορούν πραγματικά να ξεδιπλωθούν οι πραγματικές δυνατότητες της επιστήμης, που αναπτύσ</w:t>
      </w:r>
      <w:r>
        <w:rPr>
          <w:rFonts w:eastAsia="Times New Roman" w:cs="Times New Roman"/>
          <w:szCs w:val="24"/>
        </w:rPr>
        <w:t>σεται διαρκώς και αυτή έτσι να τεθεί στην υπηρεσία της λαϊκής</w:t>
      </w:r>
      <w:r>
        <w:rPr>
          <w:rFonts w:eastAsia="Times New Roman" w:cs="Times New Roman"/>
          <w:szCs w:val="24"/>
        </w:rPr>
        <w:t xml:space="preserve"> πλειονότητας</w:t>
      </w:r>
      <w:r>
        <w:rPr>
          <w:rFonts w:eastAsia="Times New Roman" w:cs="Times New Roman"/>
          <w:szCs w:val="24"/>
        </w:rPr>
        <w:t>.</w:t>
      </w:r>
    </w:p>
    <w:p w14:paraId="0446551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δύο λόγια μονάχα για τις λοιπές διατάξεις. Στεκόμαστε στο άρθρο 24, το οποίο και καταψηφίζουμε φυσικά, γιατί αποτελεί τον προπομπό για την οριστική απομάκρυνση των μαθητών από </w:t>
      </w:r>
      <w:r>
        <w:rPr>
          <w:rFonts w:eastAsia="Times New Roman" w:cs="Times New Roman"/>
          <w:szCs w:val="24"/>
        </w:rPr>
        <w:t xml:space="preserve">την όποια γενική μόρφωση μετά την Α΄ </w:t>
      </w:r>
      <w:r>
        <w:rPr>
          <w:rFonts w:eastAsia="Times New Roman" w:cs="Times New Roman"/>
          <w:szCs w:val="24"/>
        </w:rPr>
        <w:t>λ</w:t>
      </w:r>
      <w:r>
        <w:rPr>
          <w:rFonts w:eastAsia="Times New Roman" w:cs="Times New Roman"/>
          <w:szCs w:val="24"/>
        </w:rPr>
        <w:t xml:space="preserve">υκείου, αφού η Β΄ και Γ΄ </w:t>
      </w:r>
      <w:r>
        <w:rPr>
          <w:rFonts w:eastAsia="Times New Roman" w:cs="Times New Roman"/>
          <w:szCs w:val="24"/>
        </w:rPr>
        <w:t>λ</w:t>
      </w:r>
      <w:r>
        <w:rPr>
          <w:rFonts w:eastAsia="Times New Roman" w:cs="Times New Roman"/>
          <w:szCs w:val="24"/>
        </w:rPr>
        <w:t>υκείου μετατρέπονται σε εξεταστικό και φροντιστηριακό προθάλαμο για την εισαγωγή τους στην ανώτατη εκπαίδευση.</w:t>
      </w:r>
    </w:p>
    <w:p w14:paraId="04465517"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Κι όλη αυτή η συρρίκνωση της γενικής παιδείας παρουσιάζεται ανερυθρίαστα ως </w:t>
      </w:r>
      <w:r>
        <w:rPr>
          <w:rFonts w:eastAsia="Times New Roman"/>
          <w:szCs w:val="24"/>
        </w:rPr>
        <w:t>αναβάθμιση του αυτοτελούς μορφωτικού ρόλου του λυκείου.</w:t>
      </w:r>
    </w:p>
    <w:p w14:paraId="04465518" w14:textId="77777777" w:rsidR="00061F8F" w:rsidRDefault="00BE2594">
      <w:pPr>
        <w:spacing w:after="0" w:line="720" w:lineRule="auto"/>
        <w:ind w:firstLine="720"/>
        <w:contextualSpacing/>
        <w:jc w:val="both"/>
        <w:rPr>
          <w:rFonts w:eastAsia="Times New Roman"/>
          <w:szCs w:val="24"/>
        </w:rPr>
      </w:pPr>
      <w:r>
        <w:rPr>
          <w:rFonts w:eastAsia="Times New Roman"/>
          <w:szCs w:val="24"/>
        </w:rPr>
        <w:t xml:space="preserve">Υπάρχει το άρθρο 28, το οποίο θα ψηφίσουμε. </w:t>
      </w:r>
      <w:r>
        <w:rPr>
          <w:rFonts w:eastAsia="Times New Roman"/>
          <w:szCs w:val="24"/>
        </w:rPr>
        <w:tab/>
        <w:t xml:space="preserve">Βεβαίως, στη θέση αυτού του άρθρου ήταν ένα άλλο, το </w:t>
      </w:r>
      <w:r>
        <w:rPr>
          <w:rFonts w:eastAsia="Times New Roman"/>
          <w:szCs w:val="24"/>
        </w:rPr>
        <w:lastRenderedPageBreak/>
        <w:t>οποίο αποσύρθηκε. Και εκείνο το άρθρο είχε κάποια θετικά ψήγματα για τους ΕΕΠ και τους ΕΔΙΠ. Το τωρινό</w:t>
      </w:r>
      <w:r>
        <w:rPr>
          <w:rFonts w:eastAsia="Times New Roman"/>
          <w:szCs w:val="24"/>
        </w:rPr>
        <w:t xml:space="preserve"> άρθρο 28 -το οποίο επαναλαμβάνω ότι θα ψηφίσουμε- εξασφαλίζει μεν ένα ποσό από το Πρόγραμμα Δημοσίων Επενδύσεων για τις φετινές προσλήψεις αναπληρωτών, αλλά σε κάθε περίπτωση δίνει απλώς μια προσωρινή διέξοδο σ</w:t>
      </w:r>
      <w:r>
        <w:rPr>
          <w:rFonts w:eastAsia="Times New Roman"/>
          <w:szCs w:val="24"/>
        </w:rPr>
        <w:t>ε</w:t>
      </w:r>
      <w:r>
        <w:rPr>
          <w:rFonts w:eastAsia="Times New Roman"/>
          <w:szCs w:val="24"/>
        </w:rPr>
        <w:t xml:space="preserve"> ένα ζήτημα που νομίζουμε πια, κύριε Υπουργέ</w:t>
      </w:r>
      <w:r>
        <w:rPr>
          <w:rFonts w:eastAsia="Times New Roman"/>
          <w:szCs w:val="24"/>
        </w:rPr>
        <w:t>, ότι δεν σηκώνει ούτε άλλες αναβολές ούτε κοροϊδίες. Μαζικοί, μόνιμοι διορισμοί απαιτούνται τώρα όλων των αναπληρωτών και όχι υποσχέσεις επί υποσχέσεων χωρίς αντίκρισμα.</w:t>
      </w:r>
    </w:p>
    <w:p w14:paraId="04465519" w14:textId="77777777" w:rsidR="00061F8F" w:rsidRDefault="00BE2594">
      <w:pPr>
        <w:spacing w:after="0" w:line="600" w:lineRule="auto"/>
        <w:ind w:firstLine="720"/>
        <w:contextualSpacing/>
        <w:jc w:val="both"/>
        <w:rPr>
          <w:rFonts w:eastAsia="Times New Roman"/>
          <w:szCs w:val="24"/>
        </w:rPr>
      </w:pPr>
      <w:r>
        <w:rPr>
          <w:rFonts w:eastAsia="Times New Roman"/>
          <w:szCs w:val="24"/>
        </w:rPr>
        <w:t>Κράτησα για το τέλος το ζήτημα της τεχνικής εκπαίδευσης, όχι για να ασχοληθώ με τις χ</w:t>
      </w:r>
      <w:r>
        <w:rPr>
          <w:rFonts w:eastAsia="Times New Roman"/>
          <w:szCs w:val="24"/>
        </w:rPr>
        <w:t xml:space="preserve">θεσινές συκοφαντίες του κυρίου Υφυπουργού, αλλά για να απαντήσω στο ερώτημα που μας απηύθυνε ο κ. </w:t>
      </w:r>
      <w:proofErr w:type="spellStart"/>
      <w:r>
        <w:rPr>
          <w:rFonts w:eastAsia="Times New Roman"/>
          <w:szCs w:val="24"/>
        </w:rPr>
        <w:t>Γαβρόγλου</w:t>
      </w:r>
      <w:proofErr w:type="spellEnd"/>
      <w:r>
        <w:rPr>
          <w:rFonts w:eastAsia="Times New Roman"/>
          <w:szCs w:val="24"/>
        </w:rPr>
        <w:t xml:space="preserve"> για το αν το ΚΚΕ επιθυμεί την αναβάθμιση των ΕΠΑΛ. Θα μπορούσα βέβαια να του θυμίσω τις ερωτήσεις του κόμματός μας στη Βουλή για το ζήτημα αυτό ή το</w:t>
      </w:r>
      <w:r>
        <w:rPr>
          <w:rFonts w:eastAsia="Times New Roman"/>
          <w:szCs w:val="24"/>
        </w:rPr>
        <w:t xml:space="preserve">υς αγώνες στους οποίους πρωτοστατούν οι νέοι κομμουνιστές για </w:t>
      </w:r>
      <w:r>
        <w:rPr>
          <w:rFonts w:eastAsia="Times New Roman"/>
          <w:szCs w:val="24"/>
        </w:rPr>
        <w:lastRenderedPageBreak/>
        <w:t>να λειτουργούν τα ΕΠΑΛ με όρους σύγχρονους και ίσως αυτά να ήταν αρκετά. Θα του πω, όμως, ευθέως ότι το ΚΚΕ είναι υπέρ της αναβάθμισης των ΕΠΑΛ εδώ και τώρα,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αυτού του συστήματος. Ξέ</w:t>
      </w:r>
      <w:r>
        <w:rPr>
          <w:rFonts w:eastAsia="Times New Roman"/>
          <w:szCs w:val="24"/>
        </w:rPr>
        <w:t>ρετε, οι αγώνες μας μπορεί να στοχεύουν στο αύριο -και στοχεύουν- όμως πατάνε και απαντάνε στις ανάγκες του σήμερα.</w:t>
      </w:r>
    </w:p>
    <w:p w14:paraId="0446551A"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Ξέρετε γιατί μας ενδιαφέρει τόσο πολύ η αναβάθμιση των ΕΠΑΛ; Διότι εμείς απορρίπτουμε τις αντιεπιστημονικές θεωρίες για ανθρώπους που </w:t>
      </w:r>
      <w:r>
        <w:rPr>
          <w:rFonts w:eastAsia="Times New Roman"/>
          <w:szCs w:val="24"/>
        </w:rPr>
        <w:t>παίρνουν και ανθρώπους που δεν παίρνουν τα γράμματα, τα ιδεολογήματα περί φυσικών χαρισμάτων και επαγγελμάτων του χεριού που διακινούνται από την αστική ιδεολογία, ώστε να παραιτούνται τα παιδιά από την προσπάθεια και το δικαίωμα που έχουν στη ζωή και τη μ</w:t>
      </w:r>
      <w:r>
        <w:rPr>
          <w:rFonts w:eastAsia="Times New Roman"/>
          <w:szCs w:val="24"/>
        </w:rPr>
        <w:t>όρφωση.</w:t>
      </w:r>
    </w:p>
    <w:p w14:paraId="0446551B"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Να γιατί θεωρούμε ότι είναι ώριμο και σύγχρονο σήμερα οι μαθητές των ΕΠΑΛ να μορφώνονται ολόπλευρα, να μη στερούνται τη γενική παιδεία, να μη στερούνται ούτε ένα γνωστικό αντικείμενο απ’ αυτά που έχει ανάγκη ο νέος άνθρωπος προκειμένου να κατανοεί </w:t>
      </w:r>
      <w:r>
        <w:rPr>
          <w:rFonts w:eastAsia="Times New Roman"/>
          <w:szCs w:val="24"/>
        </w:rPr>
        <w:t xml:space="preserve">τις εξελίξεις γύρω του και να μπορεί δημιουργικά να εντάσσεται στην κοινωνία. Έτσι αντιμετωπίζουμε και την </w:t>
      </w:r>
      <w:r>
        <w:rPr>
          <w:rFonts w:eastAsia="Times New Roman"/>
          <w:szCs w:val="24"/>
        </w:rPr>
        <w:lastRenderedPageBreak/>
        <w:t>επαγγελματική μόρφωση που παρέχεται στα ΕΠΑΛ, γιατί η σύγχρονη τεχνολογία που εισάγεται πια σε όλα τα επαγγέλματα απαιτεί αντικειμενικά υψηλότερο επί</w:t>
      </w:r>
      <w:r>
        <w:rPr>
          <w:rFonts w:eastAsia="Times New Roman"/>
          <w:szCs w:val="24"/>
        </w:rPr>
        <w:t>πεδο γνώσεων απ’ ό,τι στο παρελθόν, για να μπορέσει να ανταποκριθεί κάποιος στις απαιτήσεις του επαγγέλματος.</w:t>
      </w:r>
    </w:p>
    <w:p w14:paraId="0446551C" w14:textId="77777777" w:rsidR="00061F8F" w:rsidRDefault="00BE2594">
      <w:pPr>
        <w:spacing w:after="0" w:line="600" w:lineRule="auto"/>
        <w:ind w:firstLine="720"/>
        <w:contextualSpacing/>
        <w:jc w:val="both"/>
        <w:rPr>
          <w:rFonts w:eastAsia="Times New Roman"/>
          <w:szCs w:val="24"/>
        </w:rPr>
      </w:pPr>
      <w:r>
        <w:rPr>
          <w:rFonts w:eastAsia="Times New Roman"/>
          <w:szCs w:val="24"/>
        </w:rPr>
        <w:t>Σήμερα ο τεχνικός χρειάζεται να δουλεύει περισσότερο με το μυαλό του και λιγότερο με τα χέρια του. Αυτό, όμως, προϋποθέτει να γνωρίζει καλά τη γλώ</w:t>
      </w:r>
      <w:r>
        <w:rPr>
          <w:rFonts w:eastAsia="Times New Roman"/>
          <w:szCs w:val="24"/>
        </w:rPr>
        <w:t xml:space="preserve">σσα του, να έχει καλές βάσεις στα μαθηματικά, στη φυσική και σε άλλες επιστήμες. Δεν μπορούμε όλους αυτούς να τους αντιμετωπίζουμε με τη λογική </w:t>
      </w:r>
      <w:r>
        <w:rPr>
          <w:rFonts w:eastAsia="Times New Roman"/>
          <w:szCs w:val="24"/>
        </w:rPr>
        <w:t>της</w:t>
      </w:r>
      <w:r>
        <w:rPr>
          <w:rFonts w:eastAsia="Times New Roman"/>
          <w:szCs w:val="24"/>
        </w:rPr>
        <w:t xml:space="preserve"> </w:t>
      </w:r>
      <w:r>
        <w:rPr>
          <w:rFonts w:eastAsia="Times New Roman"/>
          <w:szCs w:val="24"/>
        </w:rPr>
        <w:t>«</w:t>
      </w:r>
      <w:proofErr w:type="spellStart"/>
      <w:r>
        <w:rPr>
          <w:rFonts w:eastAsia="Times New Roman"/>
          <w:szCs w:val="24"/>
        </w:rPr>
        <w:t>μαστοράτζας</w:t>
      </w:r>
      <w:proofErr w:type="spellEnd"/>
      <w:r>
        <w:rPr>
          <w:rFonts w:eastAsia="Times New Roman"/>
          <w:szCs w:val="24"/>
        </w:rPr>
        <w:t>»</w:t>
      </w:r>
      <w:r>
        <w:rPr>
          <w:rFonts w:eastAsia="Times New Roman"/>
          <w:szCs w:val="24"/>
        </w:rPr>
        <w:t xml:space="preserve"> του ’50 και του ’60. Άρα υπάρχει ανάγκη σήμερα για μέτρα που θα ενισχύσουν τον μορφωτικό ρόλο </w:t>
      </w:r>
      <w:r>
        <w:rPr>
          <w:rFonts w:eastAsia="Times New Roman"/>
          <w:szCs w:val="24"/>
        </w:rPr>
        <w:t xml:space="preserve">των ΕΠΑΛ. </w:t>
      </w:r>
    </w:p>
    <w:p w14:paraId="0446551D" w14:textId="77777777" w:rsidR="00061F8F" w:rsidRDefault="00BE2594">
      <w:pPr>
        <w:spacing w:after="0" w:line="600" w:lineRule="auto"/>
        <w:ind w:firstLine="720"/>
        <w:contextualSpacing/>
        <w:jc w:val="both"/>
        <w:rPr>
          <w:rFonts w:eastAsia="Times New Roman"/>
          <w:szCs w:val="24"/>
        </w:rPr>
      </w:pPr>
      <w:r>
        <w:rPr>
          <w:rFonts w:eastAsia="Times New Roman"/>
          <w:szCs w:val="24"/>
        </w:rPr>
        <w:t>Σήμερα, λοιπόν, πρέπει να υπάρξουν μέτρα αντιμετώπισης της μαθητικής διαρροής που είναι σημαντική, να δίνονται έγκαιρα όλα τα βιβλία και αυτά να είναι σύγχρονα, να βρίσκονται στη θέση τους από την αρχή της χρονιάς όλοι οι εκπαιδευτικοί, να πάψει</w:t>
      </w:r>
      <w:r>
        <w:rPr>
          <w:rFonts w:eastAsia="Times New Roman"/>
          <w:szCs w:val="24"/>
        </w:rPr>
        <w:t xml:space="preserve"> το «βιολί» κάθε χρόνο να κλείνουν τμήματα και να χαρακτηρίζονται ολιγομελή, ώστε να μπορεί ο κάθε μαθητής να έχει </w:t>
      </w:r>
      <w:r>
        <w:rPr>
          <w:rFonts w:eastAsia="Times New Roman"/>
          <w:szCs w:val="24"/>
        </w:rPr>
        <w:lastRenderedPageBreak/>
        <w:t>πρόσβαση στην ειδικότητα που επιλέγει και να την ολοκληρώνει χωρίς εμπόδια.</w:t>
      </w:r>
    </w:p>
    <w:p w14:paraId="0446551E"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w:t>
      </w:r>
      <w:r>
        <w:rPr>
          <w:rFonts w:eastAsia="Times New Roman"/>
          <w:szCs w:val="24"/>
        </w:rPr>
        <w:t>υ κυρίου Βουλευτή)</w:t>
      </w:r>
    </w:p>
    <w:p w14:paraId="0446551F"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t xml:space="preserve">ΠΡΟΕΔΡΕΥΩΝ (Δημήτριος </w:t>
      </w:r>
      <w:proofErr w:type="spellStart"/>
      <w:r w:rsidRPr="00F036D9">
        <w:rPr>
          <w:rFonts w:eastAsia="Times New Roman"/>
          <w:b/>
          <w:szCs w:val="24"/>
        </w:rPr>
        <w:t>Κρεμαστινός</w:t>
      </w:r>
      <w:proofErr w:type="spellEnd"/>
      <w:r w:rsidRPr="00F036D9">
        <w:rPr>
          <w:rFonts w:eastAsia="Times New Roman"/>
          <w:b/>
          <w:szCs w:val="24"/>
        </w:rPr>
        <w:t>):</w:t>
      </w:r>
      <w:r w:rsidRPr="00B8255A">
        <w:rPr>
          <w:rFonts w:eastAsia="Times New Roman"/>
          <w:szCs w:val="24"/>
        </w:rPr>
        <w:t xml:space="preserve"> </w:t>
      </w:r>
      <w:r>
        <w:rPr>
          <w:rFonts w:eastAsia="Times New Roman"/>
          <w:szCs w:val="24"/>
        </w:rPr>
        <w:t>Παρακαλώ, ολοκληρώστε, κύριε συνάδελφε.</w:t>
      </w:r>
    </w:p>
    <w:p w14:paraId="04465520"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t>ΙΩΑΝΝΗΣ ΔΕΛΗΣ:</w:t>
      </w:r>
      <w:r w:rsidRPr="00B8255A">
        <w:rPr>
          <w:rFonts w:eastAsia="Times New Roman"/>
          <w:szCs w:val="24"/>
        </w:rPr>
        <w:t xml:space="preserve"> </w:t>
      </w:r>
      <w:r>
        <w:rPr>
          <w:rFonts w:eastAsia="Times New Roman"/>
          <w:szCs w:val="24"/>
        </w:rPr>
        <w:t>Κλείνω σε μισό λεπτό.</w:t>
      </w:r>
    </w:p>
    <w:p w14:paraId="04465521" w14:textId="77777777" w:rsidR="00061F8F" w:rsidRDefault="00BE2594">
      <w:pPr>
        <w:spacing w:after="0" w:line="600" w:lineRule="auto"/>
        <w:ind w:firstLine="720"/>
        <w:contextualSpacing/>
        <w:jc w:val="both"/>
        <w:rPr>
          <w:rFonts w:eastAsia="Times New Roman"/>
          <w:szCs w:val="24"/>
        </w:rPr>
      </w:pPr>
      <w:r>
        <w:rPr>
          <w:rFonts w:eastAsia="Times New Roman"/>
          <w:szCs w:val="24"/>
        </w:rPr>
        <w:t>Σήμερα να υπάρξει μέριμνα για τον εργαστηριακό εξοπλισμό αυτών των σχολείων, που σε πολλές περιπτώσεις είναι από απαρχαιωμέν</w:t>
      </w:r>
      <w:r>
        <w:rPr>
          <w:rFonts w:eastAsia="Times New Roman"/>
          <w:szCs w:val="24"/>
        </w:rPr>
        <w:t>ος έως ανύπαρκτος. Να στηριχθούν τα εργαστηριακά κέντρα και η υποδομή τους, για να γίνεται ουσιαστικά η σύνδεση θεωρίας και πράξης για όλους τους μαθητές των ΕΠΑΛ. Να παρέχεται δωρεάν ο εξοπλισμός που απαιτείται και να μην τον αγοράζουν οι μαθητές. Αναβάθμ</w:t>
      </w:r>
      <w:r>
        <w:rPr>
          <w:rFonts w:eastAsia="Times New Roman"/>
          <w:szCs w:val="24"/>
        </w:rPr>
        <w:t>ιση θα ήταν, επίσης, και η μείωση των μαθητών ανά τάξη και εργαστήριο και η διαρκής επιμόρφωση των εκπαιδευτικών με ευθύνη του κράτους.</w:t>
      </w:r>
    </w:p>
    <w:p w14:paraId="04465522" w14:textId="77777777" w:rsidR="00061F8F" w:rsidRDefault="00BE2594">
      <w:pPr>
        <w:spacing w:after="0" w:line="600" w:lineRule="auto"/>
        <w:ind w:firstLine="720"/>
        <w:contextualSpacing/>
        <w:jc w:val="both"/>
        <w:rPr>
          <w:rFonts w:eastAsia="Times New Roman"/>
          <w:szCs w:val="24"/>
        </w:rPr>
      </w:pPr>
      <w:r>
        <w:rPr>
          <w:rFonts w:eastAsia="Times New Roman"/>
          <w:szCs w:val="24"/>
        </w:rPr>
        <w:t>Κάντε τα όλα αυτά που σας ζητάμε για τα ΕΠΑΛ σήμερα και συζητάμε μετά για την αναβάθμισή τους.</w:t>
      </w:r>
    </w:p>
    <w:p w14:paraId="04465523" w14:textId="77777777" w:rsidR="00061F8F" w:rsidRDefault="00BE2594">
      <w:pPr>
        <w:spacing w:after="0" w:line="600" w:lineRule="auto"/>
        <w:ind w:firstLine="720"/>
        <w:contextualSpacing/>
        <w:jc w:val="both"/>
        <w:rPr>
          <w:rFonts w:eastAsia="Times New Roman"/>
          <w:szCs w:val="24"/>
        </w:rPr>
      </w:pPr>
      <w:r>
        <w:rPr>
          <w:rFonts w:eastAsia="Times New Roman"/>
          <w:szCs w:val="24"/>
        </w:rPr>
        <w:t>Ευχαριστώ.</w:t>
      </w:r>
    </w:p>
    <w:p w14:paraId="04465524"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lastRenderedPageBreak/>
        <w:t>ΠΡΟΕΔΡΕΥΩΝ (Δη</w:t>
      </w:r>
      <w:r w:rsidRPr="00F036D9">
        <w:rPr>
          <w:rFonts w:eastAsia="Times New Roman"/>
          <w:b/>
          <w:szCs w:val="24"/>
        </w:rPr>
        <w:t xml:space="preserve">μήτριος </w:t>
      </w:r>
      <w:proofErr w:type="spellStart"/>
      <w:r w:rsidRPr="00F036D9">
        <w:rPr>
          <w:rFonts w:eastAsia="Times New Roman"/>
          <w:b/>
          <w:szCs w:val="24"/>
        </w:rPr>
        <w:t>Κρεμαστινός</w:t>
      </w:r>
      <w:proofErr w:type="spellEnd"/>
      <w:r w:rsidRPr="00F036D9">
        <w:rPr>
          <w:rFonts w:eastAsia="Times New Roman"/>
          <w:b/>
          <w:szCs w:val="24"/>
        </w:rPr>
        <w:t>):</w:t>
      </w:r>
      <w:r w:rsidRPr="00701D94">
        <w:rPr>
          <w:rFonts w:eastAsia="Times New Roman"/>
          <w:szCs w:val="24"/>
        </w:rPr>
        <w:t xml:space="preserve"> </w:t>
      </w:r>
      <w:r>
        <w:rPr>
          <w:rFonts w:eastAsia="Times New Roman"/>
          <w:szCs w:val="24"/>
        </w:rPr>
        <w:t xml:space="preserve">Προχωράμε με τον ειδικό αγορητή των Ανεξαρτήτων Ελλήνων κ. </w:t>
      </w:r>
      <w:proofErr w:type="spellStart"/>
      <w:r>
        <w:rPr>
          <w:rFonts w:eastAsia="Times New Roman"/>
          <w:szCs w:val="24"/>
        </w:rPr>
        <w:t>Κατσίκη</w:t>
      </w:r>
      <w:proofErr w:type="spellEnd"/>
      <w:r>
        <w:rPr>
          <w:rFonts w:eastAsia="Times New Roman"/>
          <w:szCs w:val="24"/>
        </w:rPr>
        <w:t>.</w:t>
      </w:r>
    </w:p>
    <w:p w14:paraId="04465525"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t xml:space="preserve">ΚΩΝΣΤΑΝΤΙΝΟΣ ΓΑΒΡΟΓΛΟΥ (Υπουργός Παιδείας, Έρευνας και Θρησκευμάτων): </w:t>
      </w:r>
      <w:r>
        <w:rPr>
          <w:rFonts w:eastAsia="Times New Roman"/>
          <w:szCs w:val="24"/>
        </w:rPr>
        <w:t>Κύριε Πρόεδρε, να λάβει τον λόγο η κυρία Υπουργός που θέλει να αναπτύξει μ</w:t>
      </w:r>
      <w:r>
        <w:rPr>
          <w:rFonts w:eastAsia="Times New Roman"/>
          <w:szCs w:val="24"/>
        </w:rPr>
        <w:t>ί</w:t>
      </w:r>
      <w:r>
        <w:rPr>
          <w:rFonts w:eastAsia="Times New Roman"/>
          <w:szCs w:val="24"/>
        </w:rPr>
        <w:t>α τροπολογία;</w:t>
      </w:r>
    </w:p>
    <w:p w14:paraId="04465526" w14:textId="77777777" w:rsidR="00061F8F" w:rsidRDefault="00BE2594">
      <w:pPr>
        <w:spacing w:after="0" w:line="720" w:lineRule="auto"/>
        <w:ind w:firstLine="720"/>
        <w:contextualSpacing/>
        <w:jc w:val="both"/>
        <w:rPr>
          <w:rFonts w:eastAsia="Times New Roman"/>
          <w:szCs w:val="24"/>
        </w:rPr>
      </w:pPr>
      <w:r w:rsidRPr="00F036D9">
        <w:rPr>
          <w:rFonts w:eastAsia="Times New Roman"/>
          <w:b/>
          <w:szCs w:val="24"/>
        </w:rPr>
        <w:t>ΠΡΟΕΔΡΕ</w:t>
      </w:r>
      <w:r w:rsidRPr="00F036D9">
        <w:rPr>
          <w:rFonts w:eastAsia="Times New Roman"/>
          <w:b/>
          <w:szCs w:val="24"/>
        </w:rPr>
        <w:t xml:space="preserve">ΥΩΝ (Δημήτριος </w:t>
      </w:r>
      <w:proofErr w:type="spellStart"/>
      <w:r w:rsidRPr="00F036D9">
        <w:rPr>
          <w:rFonts w:eastAsia="Times New Roman"/>
          <w:b/>
          <w:szCs w:val="24"/>
        </w:rPr>
        <w:t>Κρεμαστινός</w:t>
      </w:r>
      <w:proofErr w:type="spellEnd"/>
      <w:r w:rsidRPr="00F036D9">
        <w:rPr>
          <w:rFonts w:eastAsia="Times New Roman"/>
          <w:b/>
          <w:szCs w:val="24"/>
        </w:rPr>
        <w:t>):</w:t>
      </w:r>
      <w:r w:rsidRPr="00701D94">
        <w:rPr>
          <w:rFonts w:eastAsia="Times New Roman"/>
          <w:szCs w:val="24"/>
        </w:rPr>
        <w:t xml:space="preserve"> </w:t>
      </w:r>
      <w:r>
        <w:rPr>
          <w:rFonts w:eastAsia="Times New Roman"/>
          <w:szCs w:val="24"/>
        </w:rPr>
        <w:t xml:space="preserve">Σύμφωνοι, αλλά συνήθως αυτό γίνεται μετά τις ομιλίες των αγορητών. Αν έχετε κάποιον λόγο, μπορείτε να προηγηθείτε, κυρία Υπουργέ. Αν βιάζεστε, θα σας δώσω τον λόγο μετά τον κ. </w:t>
      </w:r>
      <w:proofErr w:type="spellStart"/>
      <w:r>
        <w:rPr>
          <w:rFonts w:eastAsia="Times New Roman"/>
          <w:szCs w:val="24"/>
        </w:rPr>
        <w:t>Κατσίκη</w:t>
      </w:r>
      <w:proofErr w:type="spellEnd"/>
      <w:r>
        <w:rPr>
          <w:rFonts w:eastAsia="Times New Roman"/>
          <w:szCs w:val="24"/>
        </w:rPr>
        <w:t>.</w:t>
      </w:r>
    </w:p>
    <w:p w14:paraId="04465527"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t>Ε</w:t>
      </w:r>
      <w:r>
        <w:rPr>
          <w:rFonts w:eastAsia="Times New Roman"/>
          <w:b/>
          <w:szCs w:val="24"/>
        </w:rPr>
        <w:t>ΦΗ</w:t>
      </w:r>
      <w:r w:rsidRPr="00F036D9">
        <w:rPr>
          <w:rFonts w:eastAsia="Times New Roman"/>
          <w:b/>
          <w:szCs w:val="24"/>
        </w:rPr>
        <w:t xml:space="preserve"> ΑΧΤΣΙΟΓΛΟΥ (Υπουργός Εργασίας, Κοινωνι</w:t>
      </w:r>
      <w:r w:rsidRPr="00F036D9">
        <w:rPr>
          <w:rFonts w:eastAsia="Times New Roman"/>
          <w:b/>
          <w:szCs w:val="24"/>
        </w:rPr>
        <w:t>κής Ασφάλισης και Κοινωνικής Αλληλεγγύης):</w:t>
      </w:r>
      <w:r>
        <w:rPr>
          <w:rFonts w:eastAsia="Times New Roman"/>
          <w:b/>
          <w:szCs w:val="24"/>
        </w:rPr>
        <w:t xml:space="preserve"> </w:t>
      </w:r>
      <w:r>
        <w:rPr>
          <w:rFonts w:eastAsia="Times New Roman"/>
          <w:szCs w:val="24"/>
        </w:rPr>
        <w:t>Δεν έχω αντίρρηση.</w:t>
      </w:r>
    </w:p>
    <w:p w14:paraId="04465528" w14:textId="77777777" w:rsidR="00061F8F" w:rsidRDefault="00BE2594">
      <w:pPr>
        <w:spacing w:after="0" w:line="600" w:lineRule="auto"/>
        <w:ind w:firstLine="720"/>
        <w:contextualSpacing/>
        <w:jc w:val="both"/>
        <w:rPr>
          <w:rFonts w:eastAsia="Times New Roman"/>
          <w:szCs w:val="24"/>
        </w:rPr>
      </w:pPr>
      <w:r w:rsidRPr="00F036D9">
        <w:rPr>
          <w:rFonts w:eastAsia="Times New Roman"/>
          <w:b/>
          <w:szCs w:val="24"/>
        </w:rPr>
        <w:t xml:space="preserve">ΠΡΟΕΔΡΕΥΩΝ (Δημήτριος </w:t>
      </w:r>
      <w:proofErr w:type="spellStart"/>
      <w:r w:rsidRPr="00F036D9">
        <w:rPr>
          <w:rFonts w:eastAsia="Times New Roman"/>
          <w:b/>
          <w:szCs w:val="24"/>
        </w:rPr>
        <w:t>Κρεμαστινός</w:t>
      </w:r>
      <w:proofErr w:type="spellEnd"/>
      <w:r w:rsidRPr="00F036D9">
        <w:rPr>
          <w:rFonts w:eastAsia="Times New Roman"/>
          <w:b/>
          <w:szCs w:val="24"/>
        </w:rPr>
        <w:t>):</w:t>
      </w:r>
      <w:r>
        <w:rPr>
          <w:rFonts w:eastAsia="Times New Roman"/>
          <w:szCs w:val="24"/>
        </w:rPr>
        <w:t xml:space="preserve"> Τότε αμέσως μετά θα λάβετε τον λόγο.</w:t>
      </w:r>
    </w:p>
    <w:p w14:paraId="04465529"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Κατσίκη</w:t>
      </w:r>
      <w:proofErr w:type="spellEnd"/>
      <w:r>
        <w:rPr>
          <w:rFonts w:eastAsia="Times New Roman"/>
          <w:szCs w:val="24"/>
        </w:rPr>
        <w:t>, έχετε τον λόγο.</w:t>
      </w:r>
    </w:p>
    <w:p w14:paraId="0446552A" w14:textId="77777777" w:rsidR="00061F8F" w:rsidRDefault="00BE2594">
      <w:pPr>
        <w:spacing w:after="0" w:line="600" w:lineRule="auto"/>
        <w:ind w:firstLine="720"/>
        <w:jc w:val="both"/>
        <w:rPr>
          <w:rFonts w:eastAsia="Times New Roman" w:cs="Times New Roman"/>
          <w:szCs w:val="24"/>
        </w:rPr>
      </w:pPr>
      <w:r w:rsidRPr="00C903CA">
        <w:rPr>
          <w:rFonts w:eastAsia="Times New Roman" w:cs="Times New Roman"/>
          <w:b/>
          <w:szCs w:val="24"/>
        </w:rPr>
        <w:t xml:space="preserve">ΚΩΝΣΤΑΝΤΙΝΟΣ ΚΑΤΣΙΚΗΣ: </w:t>
      </w:r>
      <w:r>
        <w:rPr>
          <w:rFonts w:eastAsia="Times New Roman" w:cs="Times New Roman"/>
          <w:szCs w:val="24"/>
        </w:rPr>
        <w:t xml:space="preserve">Ευχαριστώ, κύριε Πρόεδρε. </w:t>
      </w:r>
    </w:p>
    <w:p w14:paraId="0446552B" w14:textId="77777777" w:rsidR="00061F8F" w:rsidRDefault="00BE2594">
      <w:pPr>
        <w:spacing w:after="0" w:line="600" w:lineRule="auto"/>
        <w:ind w:firstLine="720"/>
        <w:jc w:val="both"/>
        <w:rPr>
          <w:rFonts w:eastAsia="Times New Roman" w:cs="Times New Roman"/>
          <w:szCs w:val="24"/>
        </w:rPr>
      </w:pPr>
      <w:r w:rsidRPr="003D4D6E">
        <w:rPr>
          <w:rFonts w:eastAsia="Times New Roman" w:cs="Times New Roman"/>
          <w:szCs w:val="24"/>
        </w:rPr>
        <w:lastRenderedPageBreak/>
        <w:t>Κυρίες και κύριοι συνάδελφοι,</w:t>
      </w:r>
      <w:r>
        <w:rPr>
          <w:rFonts w:eastAsia="Times New Roman" w:cs="Times New Roman"/>
          <w:szCs w:val="24"/>
        </w:rPr>
        <w:t xml:space="preserve"> ακούω προλόγους </w:t>
      </w:r>
      <w:r w:rsidRPr="009E3CAA">
        <w:rPr>
          <w:rFonts w:eastAsia="Times New Roman" w:cs="Times New Roman"/>
          <w:szCs w:val="24"/>
        </w:rPr>
        <w:t xml:space="preserve">από συναδέλφους </w:t>
      </w:r>
      <w:r>
        <w:rPr>
          <w:rFonts w:eastAsia="Times New Roman" w:cs="Times New Roman"/>
          <w:szCs w:val="24"/>
        </w:rPr>
        <w:t>ειση</w:t>
      </w:r>
      <w:r w:rsidRPr="009E3CAA">
        <w:rPr>
          <w:rFonts w:eastAsia="Times New Roman" w:cs="Times New Roman"/>
          <w:szCs w:val="24"/>
        </w:rPr>
        <w:t>γητές με αντικείμενο την εθνική τραγωδία που βιώσα</w:t>
      </w:r>
      <w:r>
        <w:rPr>
          <w:rFonts w:eastAsia="Times New Roman" w:cs="Times New Roman"/>
          <w:szCs w:val="24"/>
        </w:rPr>
        <w:t>με</w:t>
      </w:r>
      <w:r w:rsidRPr="009E3CAA">
        <w:rPr>
          <w:rFonts w:eastAsia="Times New Roman" w:cs="Times New Roman"/>
          <w:szCs w:val="24"/>
        </w:rPr>
        <w:t xml:space="preserve"> όλοι πριν </w:t>
      </w:r>
      <w:r>
        <w:rPr>
          <w:rFonts w:eastAsia="Times New Roman" w:cs="Times New Roman"/>
          <w:szCs w:val="24"/>
        </w:rPr>
        <w:t xml:space="preserve">από </w:t>
      </w:r>
      <w:r w:rsidRPr="009E3CAA">
        <w:rPr>
          <w:rFonts w:eastAsia="Times New Roman" w:cs="Times New Roman"/>
          <w:szCs w:val="24"/>
        </w:rPr>
        <w:t>λίγες μέρες</w:t>
      </w:r>
      <w:r>
        <w:rPr>
          <w:rFonts w:eastAsia="Times New Roman" w:cs="Times New Roman"/>
          <w:szCs w:val="24"/>
        </w:rPr>
        <w:t>.</w:t>
      </w:r>
      <w:r w:rsidRPr="009E3CAA">
        <w:rPr>
          <w:rFonts w:eastAsia="Times New Roman" w:cs="Times New Roman"/>
          <w:szCs w:val="24"/>
        </w:rPr>
        <w:t xml:space="preserve"> Μάλιστα υπήρξε και εισηγητής ο οποίος δεν </w:t>
      </w:r>
      <w:r>
        <w:rPr>
          <w:rFonts w:eastAsia="Times New Roman" w:cs="Times New Roman"/>
          <w:szCs w:val="24"/>
        </w:rPr>
        <w:t>α</w:t>
      </w:r>
      <w:r w:rsidRPr="009E3CAA">
        <w:rPr>
          <w:rFonts w:eastAsia="Times New Roman" w:cs="Times New Roman"/>
          <w:szCs w:val="24"/>
        </w:rPr>
        <w:t>ναφέρθηκε καθόλου</w:t>
      </w:r>
      <w:r>
        <w:rPr>
          <w:rFonts w:eastAsia="Times New Roman" w:cs="Times New Roman"/>
          <w:szCs w:val="24"/>
        </w:rPr>
        <w:t>, μα καθόλου</w:t>
      </w:r>
      <w:r w:rsidRPr="009E3CAA">
        <w:rPr>
          <w:rFonts w:eastAsia="Times New Roman" w:cs="Times New Roman"/>
          <w:szCs w:val="24"/>
        </w:rPr>
        <w:t xml:space="preserve"> στο νομοσχέδιο</w:t>
      </w:r>
      <w:r>
        <w:rPr>
          <w:rFonts w:eastAsia="Times New Roman" w:cs="Times New Roman"/>
          <w:szCs w:val="24"/>
        </w:rPr>
        <w:t xml:space="preserve"> </w:t>
      </w:r>
      <w:r w:rsidRPr="009E3CAA">
        <w:rPr>
          <w:rFonts w:eastAsia="Times New Roman" w:cs="Times New Roman"/>
          <w:szCs w:val="24"/>
        </w:rPr>
        <w:t xml:space="preserve">μιλώντας για </w:t>
      </w:r>
      <w:r>
        <w:rPr>
          <w:rFonts w:eastAsia="Times New Roman" w:cs="Times New Roman"/>
          <w:szCs w:val="24"/>
        </w:rPr>
        <w:t>δεκαεπτά</w:t>
      </w:r>
      <w:r w:rsidRPr="009E3CAA">
        <w:rPr>
          <w:rFonts w:eastAsia="Times New Roman" w:cs="Times New Roman"/>
          <w:szCs w:val="24"/>
        </w:rPr>
        <w:t xml:space="preserve"> λεπτά της ώρας</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Ε</w:t>
      </w:r>
      <w:r w:rsidRPr="009E3CAA">
        <w:rPr>
          <w:rFonts w:eastAsia="Times New Roman" w:cs="Times New Roman"/>
          <w:szCs w:val="24"/>
        </w:rPr>
        <w:t>στιάζετ</w:t>
      </w:r>
      <w:r>
        <w:rPr>
          <w:rFonts w:eastAsia="Times New Roman" w:cs="Times New Roman"/>
          <w:szCs w:val="24"/>
        </w:rPr>
        <w:t>ε ο κ</w:t>
      </w:r>
      <w:r>
        <w:rPr>
          <w:rFonts w:eastAsia="Times New Roman" w:cs="Times New Roman"/>
          <w:szCs w:val="24"/>
        </w:rPr>
        <w:t>αθένας</w:t>
      </w:r>
      <w:r w:rsidRPr="009E3CAA">
        <w:rPr>
          <w:rFonts w:eastAsia="Times New Roman" w:cs="Times New Roman"/>
          <w:szCs w:val="24"/>
        </w:rPr>
        <w:t xml:space="preserve"> κυρίως </w:t>
      </w:r>
      <w:r>
        <w:rPr>
          <w:rFonts w:eastAsia="Times New Roman" w:cs="Times New Roman"/>
          <w:szCs w:val="24"/>
        </w:rPr>
        <w:t xml:space="preserve">στο ποιος έφταιξε </w:t>
      </w:r>
      <w:r w:rsidRPr="009E3CAA">
        <w:rPr>
          <w:rFonts w:eastAsia="Times New Roman" w:cs="Times New Roman"/>
          <w:szCs w:val="24"/>
        </w:rPr>
        <w:t>για να συντελεστεί</w:t>
      </w:r>
      <w:r>
        <w:rPr>
          <w:rFonts w:eastAsia="Times New Roman" w:cs="Times New Roman"/>
          <w:szCs w:val="24"/>
        </w:rPr>
        <w:t xml:space="preserve"> αυτή</w:t>
      </w:r>
      <w:r w:rsidRPr="009E3CAA">
        <w:rPr>
          <w:rFonts w:eastAsia="Times New Roman" w:cs="Times New Roman"/>
          <w:szCs w:val="24"/>
        </w:rPr>
        <w:t xml:space="preserve"> η </w:t>
      </w:r>
      <w:r>
        <w:rPr>
          <w:rFonts w:eastAsia="Times New Roman" w:cs="Times New Roman"/>
          <w:szCs w:val="24"/>
        </w:rPr>
        <w:t xml:space="preserve">εθνική </w:t>
      </w:r>
      <w:r w:rsidRPr="009E3CAA">
        <w:rPr>
          <w:rFonts w:eastAsia="Times New Roman" w:cs="Times New Roman"/>
          <w:szCs w:val="24"/>
        </w:rPr>
        <w:t>καταστροφή</w:t>
      </w:r>
      <w:r>
        <w:rPr>
          <w:rFonts w:eastAsia="Times New Roman" w:cs="Times New Roman"/>
          <w:szCs w:val="24"/>
        </w:rPr>
        <w:t>. Δεν άκουσα</w:t>
      </w:r>
      <w:r w:rsidRPr="009E3CAA">
        <w:rPr>
          <w:rFonts w:eastAsia="Times New Roman" w:cs="Times New Roman"/>
          <w:szCs w:val="24"/>
        </w:rPr>
        <w:t xml:space="preserve"> </w:t>
      </w:r>
      <w:r>
        <w:rPr>
          <w:rFonts w:eastAsia="Times New Roman" w:cs="Times New Roman"/>
          <w:szCs w:val="24"/>
        </w:rPr>
        <w:t>όμως</w:t>
      </w:r>
      <w:r w:rsidRPr="009E3CAA">
        <w:rPr>
          <w:rFonts w:eastAsia="Times New Roman" w:cs="Times New Roman"/>
          <w:szCs w:val="24"/>
        </w:rPr>
        <w:t xml:space="preserve"> κανέναν να μιλήσει για την επόμενη μέρα</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Φ</w:t>
      </w:r>
      <w:r w:rsidRPr="009E3CAA">
        <w:rPr>
          <w:rFonts w:eastAsia="Times New Roman" w:cs="Times New Roman"/>
          <w:szCs w:val="24"/>
        </w:rPr>
        <w:t>αίνεται ότι δεν βολεύει τον αντιπολιτευτικό λόγο</w:t>
      </w:r>
      <w:r>
        <w:rPr>
          <w:rFonts w:eastAsia="Times New Roman" w:cs="Times New Roman"/>
          <w:szCs w:val="24"/>
        </w:rPr>
        <w:t xml:space="preserve"> τον οποίον εκφράζουν</w:t>
      </w:r>
      <w:r w:rsidRPr="009E3CAA">
        <w:rPr>
          <w:rFonts w:eastAsia="Times New Roman" w:cs="Times New Roman"/>
          <w:szCs w:val="24"/>
        </w:rPr>
        <w:t xml:space="preserve"> εκείνοι που δεν κάνουν την αυτοκριτική </w:t>
      </w:r>
      <w:r>
        <w:rPr>
          <w:rFonts w:eastAsia="Times New Roman" w:cs="Times New Roman"/>
          <w:szCs w:val="24"/>
        </w:rPr>
        <w:t>τους,</w:t>
      </w:r>
      <w:r w:rsidRPr="009E3CAA">
        <w:rPr>
          <w:rFonts w:eastAsia="Times New Roman" w:cs="Times New Roman"/>
          <w:szCs w:val="24"/>
        </w:rPr>
        <w:t xml:space="preserve"> αποποι</w:t>
      </w:r>
      <w:r w:rsidRPr="009E3CAA">
        <w:rPr>
          <w:rFonts w:eastAsia="Times New Roman" w:cs="Times New Roman"/>
          <w:szCs w:val="24"/>
        </w:rPr>
        <w:t>ούνται τις οποιεσδήποτε δικές τους ευθύνες</w:t>
      </w:r>
      <w:r>
        <w:rPr>
          <w:rFonts w:eastAsia="Times New Roman" w:cs="Times New Roman"/>
          <w:szCs w:val="24"/>
        </w:rPr>
        <w:t>,</w:t>
      </w:r>
      <w:r w:rsidRPr="009E3CAA">
        <w:rPr>
          <w:rFonts w:eastAsia="Times New Roman" w:cs="Times New Roman"/>
          <w:szCs w:val="24"/>
        </w:rPr>
        <w:t xml:space="preserve"> επιρρίπτοντ</w:t>
      </w:r>
      <w:r>
        <w:rPr>
          <w:rFonts w:eastAsia="Times New Roman" w:cs="Times New Roman"/>
          <w:szCs w:val="24"/>
        </w:rPr>
        <w:t>ά</w:t>
      </w:r>
      <w:r w:rsidRPr="009E3CAA">
        <w:rPr>
          <w:rFonts w:eastAsia="Times New Roman" w:cs="Times New Roman"/>
          <w:szCs w:val="24"/>
        </w:rPr>
        <w:t xml:space="preserve">ς </w:t>
      </w:r>
      <w:r>
        <w:rPr>
          <w:rFonts w:eastAsia="Times New Roman" w:cs="Times New Roman"/>
          <w:szCs w:val="24"/>
        </w:rPr>
        <w:t xml:space="preserve">τες </w:t>
      </w:r>
      <w:r w:rsidRPr="009E3CAA">
        <w:rPr>
          <w:rFonts w:eastAsia="Times New Roman" w:cs="Times New Roman"/>
          <w:szCs w:val="24"/>
        </w:rPr>
        <w:t xml:space="preserve">στους </w:t>
      </w:r>
      <w:r>
        <w:rPr>
          <w:rFonts w:eastAsia="Times New Roman" w:cs="Times New Roman"/>
          <w:szCs w:val="24"/>
        </w:rPr>
        <w:t>άλλους.</w:t>
      </w:r>
    </w:p>
    <w:p w14:paraId="0446552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Ξέρετε κάτι; Κατά την </w:t>
      </w:r>
      <w:r w:rsidRPr="009E3CAA">
        <w:rPr>
          <w:rFonts w:eastAsia="Times New Roman" w:cs="Times New Roman"/>
          <w:szCs w:val="24"/>
        </w:rPr>
        <w:t>προσωπική μου άποψη</w:t>
      </w:r>
      <w:r>
        <w:rPr>
          <w:rFonts w:eastAsia="Times New Roman" w:cs="Times New Roman"/>
          <w:szCs w:val="24"/>
        </w:rPr>
        <w:t>,</w:t>
      </w:r>
      <w:r w:rsidRPr="009E3CAA">
        <w:rPr>
          <w:rFonts w:eastAsia="Times New Roman" w:cs="Times New Roman"/>
          <w:szCs w:val="24"/>
        </w:rPr>
        <w:t xml:space="preserve"> κυρίες και κύριοι συνάδελφοι</w:t>
      </w:r>
      <w:r>
        <w:rPr>
          <w:rFonts w:eastAsia="Times New Roman" w:cs="Times New Roman"/>
          <w:szCs w:val="24"/>
        </w:rPr>
        <w:t>,</w:t>
      </w:r>
      <w:r w:rsidRPr="009E3CAA">
        <w:rPr>
          <w:rFonts w:eastAsia="Times New Roman" w:cs="Times New Roman"/>
          <w:szCs w:val="24"/>
        </w:rPr>
        <w:t xml:space="preserve"> υπάρχει </w:t>
      </w:r>
      <w:proofErr w:type="spellStart"/>
      <w:r w:rsidRPr="009E3CAA">
        <w:rPr>
          <w:rFonts w:eastAsia="Times New Roman" w:cs="Times New Roman"/>
          <w:szCs w:val="24"/>
        </w:rPr>
        <w:t>συνευθύνη</w:t>
      </w:r>
      <w:proofErr w:type="spellEnd"/>
      <w:r w:rsidRPr="009E3CAA">
        <w:rPr>
          <w:rFonts w:eastAsia="Times New Roman" w:cs="Times New Roman"/>
          <w:szCs w:val="24"/>
        </w:rPr>
        <w:t xml:space="preserve"> όλων</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 xml:space="preserve">Όμως, </w:t>
      </w:r>
      <w:r w:rsidRPr="009E3CAA">
        <w:rPr>
          <w:rFonts w:eastAsia="Times New Roman" w:cs="Times New Roman"/>
          <w:szCs w:val="24"/>
        </w:rPr>
        <w:t xml:space="preserve">πιστεύω ότι η Βουλή των Ελλήνων σε ειδική ημερήσια διάταξη </w:t>
      </w:r>
      <w:r>
        <w:rPr>
          <w:rFonts w:eastAsia="Times New Roman" w:cs="Times New Roman"/>
          <w:szCs w:val="24"/>
        </w:rPr>
        <w:t>θα</w:t>
      </w:r>
      <w:r w:rsidRPr="009E3CAA">
        <w:rPr>
          <w:rFonts w:eastAsia="Times New Roman" w:cs="Times New Roman"/>
          <w:szCs w:val="24"/>
        </w:rPr>
        <w:t xml:space="preserve"> συγκαλέσε</w:t>
      </w:r>
      <w:r>
        <w:rPr>
          <w:rFonts w:eastAsia="Times New Roman" w:cs="Times New Roman"/>
          <w:szCs w:val="24"/>
        </w:rPr>
        <w:t>ι</w:t>
      </w:r>
      <w:r w:rsidRPr="009E3CAA">
        <w:rPr>
          <w:rFonts w:eastAsia="Times New Roman" w:cs="Times New Roman"/>
          <w:szCs w:val="24"/>
        </w:rPr>
        <w:t xml:space="preserve"> το </w:t>
      </w:r>
      <w:r>
        <w:rPr>
          <w:rFonts w:eastAsia="Times New Roman" w:cs="Times New Roman"/>
          <w:szCs w:val="24"/>
        </w:rPr>
        <w:t>Σ</w:t>
      </w:r>
      <w:r w:rsidRPr="009E3CAA">
        <w:rPr>
          <w:rFonts w:eastAsia="Times New Roman" w:cs="Times New Roman"/>
          <w:szCs w:val="24"/>
        </w:rPr>
        <w:t xml:space="preserve">ώμα </w:t>
      </w:r>
      <w:r>
        <w:rPr>
          <w:rFonts w:eastAsia="Times New Roman" w:cs="Times New Roman"/>
          <w:szCs w:val="24"/>
        </w:rPr>
        <w:t xml:space="preserve">για να γίνει συζήτηση </w:t>
      </w:r>
      <w:r w:rsidRPr="009E3CAA">
        <w:rPr>
          <w:rFonts w:eastAsia="Times New Roman" w:cs="Times New Roman"/>
          <w:szCs w:val="24"/>
        </w:rPr>
        <w:t>για το θέμα αυτό</w:t>
      </w:r>
      <w:r>
        <w:rPr>
          <w:rFonts w:eastAsia="Times New Roman" w:cs="Times New Roman"/>
          <w:szCs w:val="24"/>
        </w:rPr>
        <w:t xml:space="preserve"> και τ</w:t>
      </w:r>
      <w:r w:rsidRPr="009E3CAA">
        <w:rPr>
          <w:rFonts w:eastAsia="Times New Roman" w:cs="Times New Roman"/>
          <w:szCs w:val="24"/>
        </w:rPr>
        <w:t xml:space="preserve">ότε θα </w:t>
      </w:r>
      <w:r>
        <w:rPr>
          <w:rFonts w:eastAsia="Times New Roman" w:cs="Times New Roman"/>
          <w:szCs w:val="24"/>
        </w:rPr>
        <w:t>έρθουμε όλοι προ των</w:t>
      </w:r>
      <w:r w:rsidRPr="009E3CAA">
        <w:rPr>
          <w:rFonts w:eastAsia="Times New Roman" w:cs="Times New Roman"/>
          <w:szCs w:val="24"/>
        </w:rPr>
        <w:t xml:space="preserve"> ευθυνών </w:t>
      </w:r>
      <w:r>
        <w:rPr>
          <w:rFonts w:eastAsia="Times New Roman" w:cs="Times New Roman"/>
          <w:szCs w:val="24"/>
        </w:rPr>
        <w:t>μας.</w:t>
      </w:r>
      <w:r w:rsidRPr="009E3CAA">
        <w:rPr>
          <w:rFonts w:eastAsia="Times New Roman" w:cs="Times New Roman"/>
          <w:szCs w:val="24"/>
        </w:rPr>
        <w:t xml:space="preserve"> </w:t>
      </w:r>
      <w:r>
        <w:rPr>
          <w:rFonts w:eastAsia="Times New Roman" w:cs="Times New Roman"/>
          <w:szCs w:val="24"/>
        </w:rPr>
        <w:t xml:space="preserve">Ωστόσο θέλω </w:t>
      </w:r>
      <w:r w:rsidRPr="009E3CAA">
        <w:rPr>
          <w:rFonts w:eastAsia="Times New Roman" w:cs="Times New Roman"/>
          <w:szCs w:val="24"/>
        </w:rPr>
        <w:t xml:space="preserve">να καταθέσω από αυτό το </w:t>
      </w:r>
      <w:r>
        <w:rPr>
          <w:rFonts w:eastAsia="Times New Roman" w:cs="Times New Roman"/>
          <w:szCs w:val="24"/>
        </w:rPr>
        <w:t>Β</w:t>
      </w:r>
      <w:r w:rsidRPr="009E3CAA">
        <w:rPr>
          <w:rFonts w:eastAsia="Times New Roman" w:cs="Times New Roman"/>
          <w:szCs w:val="24"/>
        </w:rPr>
        <w:t>ήμα π</w:t>
      </w:r>
      <w:r>
        <w:rPr>
          <w:rFonts w:eastAsia="Times New Roman" w:cs="Times New Roman"/>
          <w:szCs w:val="24"/>
        </w:rPr>
        <w:t>ω</w:t>
      </w:r>
      <w:r w:rsidRPr="009E3CAA">
        <w:rPr>
          <w:rFonts w:eastAsia="Times New Roman" w:cs="Times New Roman"/>
          <w:szCs w:val="24"/>
        </w:rPr>
        <w:t>ς θλίβομαι</w:t>
      </w:r>
      <w:r>
        <w:rPr>
          <w:rFonts w:eastAsia="Times New Roman" w:cs="Times New Roman"/>
          <w:szCs w:val="24"/>
        </w:rPr>
        <w:t xml:space="preserve"> ως Βουλευτής και </w:t>
      </w:r>
      <w:r w:rsidRPr="009E3CAA">
        <w:rPr>
          <w:rFonts w:eastAsia="Times New Roman" w:cs="Times New Roman"/>
          <w:szCs w:val="24"/>
        </w:rPr>
        <w:t xml:space="preserve">συνάδελφός </w:t>
      </w:r>
      <w:r>
        <w:rPr>
          <w:rFonts w:eastAsia="Times New Roman" w:cs="Times New Roman"/>
          <w:szCs w:val="24"/>
        </w:rPr>
        <w:t>σας, όταν</w:t>
      </w:r>
      <w:r w:rsidRPr="009E3CAA">
        <w:rPr>
          <w:rFonts w:eastAsia="Times New Roman" w:cs="Times New Roman"/>
          <w:szCs w:val="24"/>
        </w:rPr>
        <w:t xml:space="preserve"> κάποιοι από σας εκμεταλλεύεστε το γεγονός</w:t>
      </w:r>
      <w:r>
        <w:rPr>
          <w:rFonts w:eastAsia="Times New Roman" w:cs="Times New Roman"/>
          <w:szCs w:val="24"/>
        </w:rPr>
        <w:t>, τον πόνο,</w:t>
      </w:r>
      <w:r w:rsidRPr="009E3CAA">
        <w:rPr>
          <w:rFonts w:eastAsia="Times New Roman" w:cs="Times New Roman"/>
          <w:szCs w:val="24"/>
        </w:rPr>
        <w:t xml:space="preserve"> το</w:t>
      </w:r>
      <w:r>
        <w:rPr>
          <w:rFonts w:eastAsia="Times New Roman" w:cs="Times New Roman"/>
          <w:szCs w:val="24"/>
        </w:rPr>
        <w:t>ν</w:t>
      </w:r>
      <w:r w:rsidRPr="009E3CAA">
        <w:rPr>
          <w:rFonts w:eastAsia="Times New Roman" w:cs="Times New Roman"/>
          <w:szCs w:val="24"/>
        </w:rPr>
        <w:t xml:space="preserve"> θρήνο</w:t>
      </w:r>
      <w:r>
        <w:rPr>
          <w:rFonts w:eastAsia="Times New Roman" w:cs="Times New Roman"/>
          <w:szCs w:val="24"/>
        </w:rPr>
        <w:t xml:space="preserve"> που προκαλεί</w:t>
      </w:r>
      <w:r w:rsidRPr="009E3CAA">
        <w:rPr>
          <w:rFonts w:eastAsia="Times New Roman" w:cs="Times New Roman"/>
          <w:szCs w:val="24"/>
        </w:rPr>
        <w:t xml:space="preserve"> το σύνολο των αδικοχαμένων </w:t>
      </w:r>
      <w:r w:rsidRPr="009E3CAA">
        <w:rPr>
          <w:rFonts w:eastAsia="Times New Roman" w:cs="Times New Roman"/>
          <w:szCs w:val="24"/>
        </w:rPr>
        <w:lastRenderedPageBreak/>
        <w:t xml:space="preserve">συμπολιτών μας και των πυρόπληκτων συγγενών </w:t>
      </w:r>
      <w:r>
        <w:rPr>
          <w:rFonts w:eastAsia="Times New Roman" w:cs="Times New Roman"/>
          <w:szCs w:val="24"/>
        </w:rPr>
        <w:t>τους,</w:t>
      </w:r>
      <w:r w:rsidRPr="009E3CAA">
        <w:rPr>
          <w:rFonts w:eastAsia="Times New Roman" w:cs="Times New Roman"/>
          <w:szCs w:val="24"/>
        </w:rPr>
        <w:t xml:space="preserve"> για να εκφράσετε στείρα πολιτική αντιπαράθεση στην άσκηση </w:t>
      </w:r>
      <w:r>
        <w:rPr>
          <w:rFonts w:eastAsia="Times New Roman" w:cs="Times New Roman"/>
          <w:szCs w:val="24"/>
        </w:rPr>
        <w:t>του</w:t>
      </w:r>
      <w:r w:rsidRPr="009E3CAA">
        <w:rPr>
          <w:rFonts w:eastAsia="Times New Roman" w:cs="Times New Roman"/>
          <w:szCs w:val="24"/>
        </w:rPr>
        <w:t xml:space="preserve"> κοινοβουλευτικού διαλόγου</w:t>
      </w:r>
      <w:r>
        <w:rPr>
          <w:rFonts w:eastAsia="Times New Roman" w:cs="Times New Roman"/>
          <w:szCs w:val="24"/>
        </w:rPr>
        <w:t>,</w:t>
      </w:r>
      <w:r w:rsidRPr="009E3CAA">
        <w:rPr>
          <w:rFonts w:eastAsia="Times New Roman" w:cs="Times New Roman"/>
          <w:szCs w:val="24"/>
        </w:rPr>
        <w:t xml:space="preserve"> προκειμένου να προωθήσετε πολιτικά φιλόδοξα σχέδιά </w:t>
      </w:r>
      <w:r>
        <w:rPr>
          <w:rFonts w:eastAsia="Times New Roman" w:cs="Times New Roman"/>
          <w:szCs w:val="24"/>
        </w:rPr>
        <w:t>σας.</w:t>
      </w:r>
      <w:r w:rsidRPr="009E3CAA">
        <w:rPr>
          <w:rFonts w:eastAsia="Times New Roman" w:cs="Times New Roman"/>
          <w:szCs w:val="24"/>
        </w:rPr>
        <w:t xml:space="preserve"> </w:t>
      </w:r>
      <w:r>
        <w:rPr>
          <w:rFonts w:eastAsia="Times New Roman" w:cs="Times New Roman"/>
          <w:szCs w:val="24"/>
        </w:rPr>
        <w:t>Ε</w:t>
      </w:r>
      <w:r w:rsidRPr="009E3CAA">
        <w:rPr>
          <w:rFonts w:eastAsia="Times New Roman" w:cs="Times New Roman"/>
          <w:szCs w:val="24"/>
        </w:rPr>
        <w:t>ιλικρινά με θλίβει</w:t>
      </w:r>
      <w:r>
        <w:rPr>
          <w:rFonts w:eastAsia="Times New Roman" w:cs="Times New Roman"/>
          <w:szCs w:val="24"/>
        </w:rPr>
        <w:t>. Και ενώ δόθη</w:t>
      </w:r>
      <w:r>
        <w:rPr>
          <w:rFonts w:eastAsia="Times New Roman" w:cs="Times New Roman"/>
          <w:szCs w:val="24"/>
        </w:rPr>
        <w:t>κε η</w:t>
      </w:r>
      <w:r w:rsidRPr="009E3CAA">
        <w:rPr>
          <w:rFonts w:eastAsia="Times New Roman" w:cs="Times New Roman"/>
          <w:szCs w:val="24"/>
        </w:rPr>
        <w:t xml:space="preserve"> ευκαιρία να γίνει συζήτηση κοντά σε εκείνες τις μέρες που βιώναμε αυτό</w:t>
      </w:r>
      <w:r>
        <w:rPr>
          <w:rFonts w:eastAsia="Times New Roman" w:cs="Times New Roman"/>
          <w:szCs w:val="24"/>
        </w:rPr>
        <w:t>ν</w:t>
      </w:r>
      <w:r w:rsidRPr="009E3CAA">
        <w:rPr>
          <w:rFonts w:eastAsia="Times New Roman" w:cs="Times New Roman"/>
          <w:szCs w:val="24"/>
        </w:rPr>
        <w:t xml:space="preserve"> τον θρήνο των συμπολιτών μας κ</w:t>
      </w:r>
      <w:r>
        <w:rPr>
          <w:rFonts w:eastAsia="Times New Roman" w:cs="Times New Roman"/>
          <w:szCs w:val="24"/>
        </w:rPr>
        <w:t xml:space="preserve">αι η κάθε πολιτική παράταξη διά </w:t>
      </w:r>
      <w:r w:rsidRPr="009E3CAA">
        <w:rPr>
          <w:rFonts w:eastAsia="Times New Roman" w:cs="Times New Roman"/>
          <w:szCs w:val="24"/>
        </w:rPr>
        <w:t>του εκπροσώπου της εξέφρασε και κατέθεσε αυτά που ήθελε να</w:t>
      </w:r>
      <w:r>
        <w:rPr>
          <w:rFonts w:eastAsia="Times New Roman" w:cs="Times New Roman"/>
          <w:szCs w:val="24"/>
        </w:rPr>
        <w:t xml:space="preserve"> πει, εν</w:t>
      </w:r>
      <w:r w:rsidRPr="009E3CAA">
        <w:rPr>
          <w:rFonts w:eastAsia="Times New Roman" w:cs="Times New Roman"/>
          <w:szCs w:val="24"/>
        </w:rPr>
        <w:t>τούτοις αυτό συνεχίζεται ως και σήμερα</w:t>
      </w:r>
      <w:r>
        <w:rPr>
          <w:rFonts w:eastAsia="Times New Roman" w:cs="Times New Roman"/>
          <w:szCs w:val="24"/>
        </w:rPr>
        <w:t>, προκαλώντας</w:t>
      </w:r>
      <w:r>
        <w:rPr>
          <w:rFonts w:eastAsia="Times New Roman" w:cs="Times New Roman"/>
          <w:szCs w:val="24"/>
        </w:rPr>
        <w:t xml:space="preserve"> μέ</w:t>
      </w:r>
      <w:r w:rsidRPr="009E3CAA">
        <w:rPr>
          <w:rFonts w:eastAsia="Times New Roman" w:cs="Times New Roman"/>
          <w:szCs w:val="24"/>
        </w:rPr>
        <w:t xml:space="preserve">σα από αυτό το νομοσχέδιο </w:t>
      </w:r>
      <w:r>
        <w:rPr>
          <w:rFonts w:eastAsia="Times New Roman" w:cs="Times New Roman"/>
          <w:szCs w:val="24"/>
        </w:rPr>
        <w:t>-</w:t>
      </w:r>
      <w:r w:rsidRPr="009E3CAA">
        <w:rPr>
          <w:rFonts w:eastAsia="Times New Roman" w:cs="Times New Roman"/>
          <w:szCs w:val="24"/>
        </w:rPr>
        <w:t>θέλω να πιστεύω</w:t>
      </w:r>
      <w:r>
        <w:rPr>
          <w:rFonts w:eastAsia="Times New Roman" w:cs="Times New Roman"/>
          <w:szCs w:val="24"/>
        </w:rPr>
        <w:t>-</w:t>
      </w:r>
      <w:r w:rsidRPr="009E3CAA">
        <w:rPr>
          <w:rFonts w:eastAsia="Times New Roman" w:cs="Times New Roman"/>
          <w:szCs w:val="24"/>
        </w:rPr>
        <w:t xml:space="preserve"> και την οργή του λαού που ακού</w:t>
      </w:r>
      <w:r>
        <w:rPr>
          <w:rFonts w:eastAsia="Times New Roman" w:cs="Times New Roman"/>
          <w:szCs w:val="24"/>
        </w:rPr>
        <w:t>ει,</w:t>
      </w:r>
      <w:r w:rsidRPr="009E3CAA">
        <w:rPr>
          <w:rFonts w:eastAsia="Times New Roman" w:cs="Times New Roman"/>
          <w:szCs w:val="24"/>
        </w:rPr>
        <w:t xml:space="preserve"> όσους ακού</w:t>
      </w:r>
      <w:r>
        <w:rPr>
          <w:rFonts w:eastAsia="Times New Roman" w:cs="Times New Roman"/>
          <w:szCs w:val="24"/>
        </w:rPr>
        <w:t>ει,</w:t>
      </w:r>
      <w:r w:rsidRPr="009E3CAA">
        <w:rPr>
          <w:rFonts w:eastAsia="Times New Roman" w:cs="Times New Roman"/>
          <w:szCs w:val="24"/>
        </w:rPr>
        <w:t xml:space="preserve"> μέσα από τη διαδικασία αυτού του νομοθετήματος να εκτοξεύουν πυρά και βολές κατά της </w:t>
      </w:r>
      <w:r>
        <w:rPr>
          <w:rFonts w:eastAsia="Times New Roman" w:cs="Times New Roman"/>
          <w:szCs w:val="24"/>
        </w:rPr>
        <w:t>Κ</w:t>
      </w:r>
      <w:r w:rsidRPr="009E3CAA">
        <w:rPr>
          <w:rFonts w:eastAsia="Times New Roman" w:cs="Times New Roman"/>
          <w:szCs w:val="24"/>
        </w:rPr>
        <w:t>υβέρνησης</w:t>
      </w:r>
      <w:r>
        <w:rPr>
          <w:rFonts w:eastAsia="Times New Roman" w:cs="Times New Roman"/>
          <w:szCs w:val="24"/>
        </w:rPr>
        <w:t>.</w:t>
      </w:r>
    </w:p>
    <w:p w14:paraId="0446552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w:t>
      </w:r>
      <w:r w:rsidRPr="009E3CAA">
        <w:rPr>
          <w:rFonts w:eastAsia="Times New Roman" w:cs="Times New Roman"/>
          <w:szCs w:val="24"/>
        </w:rPr>
        <w:t>υθύνες υπάρχουν</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κύριοι</w:t>
      </w:r>
      <w:r w:rsidRPr="009E3CAA">
        <w:rPr>
          <w:rFonts w:eastAsia="Times New Roman" w:cs="Times New Roman"/>
          <w:szCs w:val="24"/>
        </w:rPr>
        <w:t xml:space="preserve"> συνάδελφοι</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Θ</w:t>
      </w:r>
      <w:r w:rsidRPr="009E3CAA">
        <w:rPr>
          <w:rFonts w:eastAsia="Times New Roman" w:cs="Times New Roman"/>
          <w:szCs w:val="24"/>
        </w:rPr>
        <w:t>α αναζητηθούν</w:t>
      </w:r>
      <w:r>
        <w:rPr>
          <w:rFonts w:eastAsia="Times New Roman" w:cs="Times New Roman"/>
          <w:szCs w:val="24"/>
        </w:rPr>
        <w:t xml:space="preserve"> και</w:t>
      </w:r>
      <w:r w:rsidRPr="009E3CAA">
        <w:rPr>
          <w:rFonts w:eastAsia="Times New Roman" w:cs="Times New Roman"/>
          <w:szCs w:val="24"/>
        </w:rPr>
        <w:t xml:space="preserve"> θα κατα</w:t>
      </w:r>
      <w:r>
        <w:rPr>
          <w:rFonts w:eastAsia="Times New Roman" w:cs="Times New Roman"/>
          <w:szCs w:val="24"/>
        </w:rPr>
        <w:t>λ</w:t>
      </w:r>
      <w:r>
        <w:rPr>
          <w:rFonts w:eastAsia="Times New Roman" w:cs="Times New Roman"/>
          <w:szCs w:val="24"/>
        </w:rPr>
        <w:t>ογιστούν κι ως ο ελάχιστος θα είμαι αυ</w:t>
      </w:r>
      <w:r w:rsidRPr="009E3CAA">
        <w:rPr>
          <w:rFonts w:eastAsia="Times New Roman" w:cs="Times New Roman"/>
          <w:szCs w:val="24"/>
        </w:rPr>
        <w:t xml:space="preserve">τός </w:t>
      </w:r>
      <w:r>
        <w:rPr>
          <w:rFonts w:eastAsia="Times New Roman" w:cs="Times New Roman"/>
          <w:szCs w:val="24"/>
        </w:rPr>
        <w:t>μέσα</w:t>
      </w:r>
      <w:r w:rsidRPr="009E3CAA">
        <w:rPr>
          <w:rFonts w:eastAsia="Times New Roman" w:cs="Times New Roman"/>
          <w:szCs w:val="24"/>
        </w:rPr>
        <w:t xml:space="preserve"> από το</w:t>
      </w:r>
      <w:r>
        <w:rPr>
          <w:rFonts w:eastAsia="Times New Roman" w:cs="Times New Roman"/>
          <w:szCs w:val="24"/>
        </w:rPr>
        <w:t xml:space="preserve"> Κοινοβούλιο που θα υπερασπιστώ </w:t>
      </w:r>
      <w:r w:rsidRPr="009E3CAA">
        <w:rPr>
          <w:rFonts w:eastAsia="Times New Roman" w:cs="Times New Roman"/>
          <w:szCs w:val="24"/>
        </w:rPr>
        <w:t>τη</w:t>
      </w:r>
      <w:r>
        <w:rPr>
          <w:rFonts w:eastAsia="Times New Roman" w:cs="Times New Roman"/>
          <w:szCs w:val="24"/>
        </w:rPr>
        <w:t xml:space="preserve"> δικαίωση στη μνήμη</w:t>
      </w:r>
      <w:r w:rsidRPr="009E3CAA">
        <w:rPr>
          <w:rFonts w:eastAsia="Times New Roman" w:cs="Times New Roman"/>
          <w:szCs w:val="24"/>
        </w:rPr>
        <w:t xml:space="preserve"> των αδικοχαμένων συμπολιτών </w:t>
      </w:r>
      <w:r>
        <w:rPr>
          <w:rFonts w:eastAsia="Times New Roman" w:cs="Times New Roman"/>
          <w:szCs w:val="24"/>
        </w:rPr>
        <w:t>μας, ο</w:t>
      </w:r>
      <w:r w:rsidRPr="009E3CAA">
        <w:rPr>
          <w:rFonts w:eastAsia="Times New Roman" w:cs="Times New Roman"/>
          <w:szCs w:val="24"/>
        </w:rPr>
        <w:t xml:space="preserve"> κάθε ένας που φέρει την ευθύνη να έχει και την ανάλογη τιμωρία</w:t>
      </w:r>
      <w:r>
        <w:rPr>
          <w:rFonts w:eastAsia="Times New Roman" w:cs="Times New Roman"/>
          <w:szCs w:val="24"/>
        </w:rPr>
        <w:t>.</w:t>
      </w:r>
    </w:p>
    <w:p w14:paraId="0446552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Ξ</w:t>
      </w:r>
      <w:r w:rsidRPr="009E3CAA">
        <w:rPr>
          <w:rFonts w:eastAsia="Times New Roman" w:cs="Times New Roman"/>
          <w:szCs w:val="24"/>
        </w:rPr>
        <w:t>έρετε</w:t>
      </w:r>
      <w:r>
        <w:rPr>
          <w:rFonts w:eastAsia="Times New Roman" w:cs="Times New Roman"/>
          <w:szCs w:val="24"/>
        </w:rPr>
        <w:t>,</w:t>
      </w:r>
      <w:r w:rsidRPr="009E3CAA">
        <w:rPr>
          <w:rFonts w:eastAsia="Times New Roman" w:cs="Times New Roman"/>
          <w:szCs w:val="24"/>
        </w:rPr>
        <w:t xml:space="preserve"> σήμερα εκεί</w:t>
      </w:r>
      <w:r>
        <w:rPr>
          <w:rFonts w:eastAsia="Times New Roman" w:cs="Times New Roman"/>
          <w:szCs w:val="24"/>
        </w:rPr>
        <w:t>,</w:t>
      </w:r>
      <w:r w:rsidRPr="009E3CAA">
        <w:rPr>
          <w:rFonts w:eastAsia="Times New Roman" w:cs="Times New Roman"/>
          <w:szCs w:val="24"/>
        </w:rPr>
        <w:t xml:space="preserve"> σε αυτό το μαυρισμένο τοπίο </w:t>
      </w:r>
      <w:r>
        <w:rPr>
          <w:rFonts w:eastAsia="Times New Roman" w:cs="Times New Roman"/>
          <w:szCs w:val="24"/>
        </w:rPr>
        <w:t>υ</w:t>
      </w:r>
      <w:r>
        <w:rPr>
          <w:rFonts w:eastAsia="Times New Roman" w:cs="Times New Roman"/>
          <w:szCs w:val="24"/>
        </w:rPr>
        <w:t xml:space="preserve">πάρχει ένα σύνολο </w:t>
      </w:r>
      <w:r w:rsidRPr="009E3CAA">
        <w:rPr>
          <w:rFonts w:eastAsia="Times New Roman" w:cs="Times New Roman"/>
          <w:szCs w:val="24"/>
        </w:rPr>
        <w:t>Ελλήνων που προσφέρει εθελοντικά τις υπηρεσίες του</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 xml:space="preserve">Ξέρετε, </w:t>
      </w:r>
      <w:r w:rsidRPr="009E3CAA">
        <w:rPr>
          <w:rFonts w:eastAsia="Times New Roman" w:cs="Times New Roman"/>
          <w:szCs w:val="24"/>
        </w:rPr>
        <w:t>εκεί</w:t>
      </w:r>
      <w:r>
        <w:rPr>
          <w:rFonts w:eastAsia="Times New Roman" w:cs="Times New Roman"/>
          <w:szCs w:val="24"/>
        </w:rPr>
        <w:t xml:space="preserve"> είναι ο</w:t>
      </w:r>
      <w:r w:rsidRPr="009E3CAA">
        <w:rPr>
          <w:rFonts w:eastAsia="Times New Roman" w:cs="Times New Roman"/>
          <w:szCs w:val="24"/>
        </w:rPr>
        <w:t xml:space="preserve"> Στρατός και οι Ένοπλες Δυνάμεις για να συνδράμουν με παροχή κάθε δυνατής βοήθειας </w:t>
      </w:r>
      <w:r>
        <w:rPr>
          <w:rFonts w:eastAsia="Times New Roman" w:cs="Times New Roman"/>
          <w:szCs w:val="24"/>
        </w:rPr>
        <w:t>σ</w:t>
      </w:r>
      <w:r w:rsidRPr="009E3CAA">
        <w:rPr>
          <w:rFonts w:eastAsia="Times New Roman" w:cs="Times New Roman"/>
          <w:szCs w:val="24"/>
        </w:rPr>
        <w:t xml:space="preserve">τους συμπολίτες </w:t>
      </w:r>
      <w:r>
        <w:rPr>
          <w:rFonts w:eastAsia="Times New Roman" w:cs="Times New Roman"/>
          <w:szCs w:val="24"/>
        </w:rPr>
        <w:t>μας.</w:t>
      </w:r>
      <w:r w:rsidRPr="009E3CAA">
        <w:rPr>
          <w:rFonts w:eastAsia="Times New Roman" w:cs="Times New Roman"/>
          <w:szCs w:val="24"/>
        </w:rPr>
        <w:t xml:space="preserve"> </w:t>
      </w:r>
      <w:r>
        <w:rPr>
          <w:rFonts w:eastAsia="Times New Roman" w:cs="Times New Roman"/>
          <w:szCs w:val="24"/>
        </w:rPr>
        <w:t>Ξ</w:t>
      </w:r>
      <w:r w:rsidRPr="009E3CAA">
        <w:rPr>
          <w:rFonts w:eastAsia="Times New Roman" w:cs="Times New Roman"/>
          <w:szCs w:val="24"/>
        </w:rPr>
        <w:t>έρετε</w:t>
      </w:r>
      <w:r>
        <w:rPr>
          <w:rFonts w:eastAsia="Times New Roman" w:cs="Times New Roman"/>
          <w:szCs w:val="24"/>
        </w:rPr>
        <w:t>,</w:t>
      </w:r>
      <w:r w:rsidRPr="009E3CAA">
        <w:rPr>
          <w:rFonts w:eastAsia="Times New Roman" w:cs="Times New Roman"/>
          <w:szCs w:val="24"/>
        </w:rPr>
        <w:t xml:space="preserve"> ήδη σήμερα η </w:t>
      </w:r>
      <w:r>
        <w:rPr>
          <w:rFonts w:eastAsia="Times New Roman" w:cs="Times New Roman"/>
          <w:szCs w:val="24"/>
        </w:rPr>
        <w:t>Κ</w:t>
      </w:r>
      <w:r w:rsidRPr="009E3CAA">
        <w:rPr>
          <w:rFonts w:eastAsia="Times New Roman" w:cs="Times New Roman"/>
          <w:szCs w:val="24"/>
        </w:rPr>
        <w:t xml:space="preserve">υβέρνηση και τα αρμόδια </w:t>
      </w:r>
      <w:r>
        <w:rPr>
          <w:rFonts w:eastAsia="Times New Roman" w:cs="Times New Roman"/>
          <w:szCs w:val="24"/>
        </w:rPr>
        <w:t>Υ</w:t>
      </w:r>
      <w:r w:rsidRPr="009E3CAA">
        <w:rPr>
          <w:rFonts w:eastAsia="Times New Roman" w:cs="Times New Roman"/>
          <w:szCs w:val="24"/>
        </w:rPr>
        <w:t>πουργεία</w:t>
      </w:r>
      <w:r>
        <w:rPr>
          <w:rFonts w:eastAsia="Times New Roman" w:cs="Times New Roman"/>
          <w:szCs w:val="24"/>
        </w:rPr>
        <w:t>,</w:t>
      </w:r>
      <w:r w:rsidRPr="009E3CAA">
        <w:rPr>
          <w:rFonts w:eastAsia="Times New Roman" w:cs="Times New Roman"/>
          <w:szCs w:val="24"/>
        </w:rPr>
        <w:t xml:space="preserve"> ανιχνεύοντας τα αίτια αυτής της καταστροφής</w:t>
      </w:r>
      <w:r>
        <w:rPr>
          <w:rFonts w:eastAsia="Times New Roman" w:cs="Times New Roman"/>
          <w:szCs w:val="24"/>
        </w:rPr>
        <w:t>,</w:t>
      </w:r>
      <w:r w:rsidRPr="009E3CAA">
        <w:rPr>
          <w:rFonts w:eastAsia="Times New Roman" w:cs="Times New Roman"/>
          <w:szCs w:val="24"/>
        </w:rPr>
        <w:t xml:space="preserve"> εκ</w:t>
      </w:r>
      <w:r>
        <w:rPr>
          <w:rFonts w:eastAsia="Times New Roman" w:cs="Times New Roman"/>
          <w:szCs w:val="24"/>
        </w:rPr>
        <w:t>πονούν</w:t>
      </w:r>
      <w:r w:rsidRPr="009E3CAA">
        <w:rPr>
          <w:rFonts w:eastAsia="Times New Roman" w:cs="Times New Roman"/>
          <w:szCs w:val="24"/>
        </w:rPr>
        <w:t xml:space="preserve"> νέες μελέτες αναθεώρηση</w:t>
      </w:r>
      <w:r>
        <w:rPr>
          <w:rFonts w:eastAsia="Times New Roman" w:cs="Times New Roman"/>
          <w:szCs w:val="24"/>
        </w:rPr>
        <w:t>ς</w:t>
      </w:r>
      <w:r w:rsidRPr="009E3CAA">
        <w:rPr>
          <w:rFonts w:eastAsia="Times New Roman" w:cs="Times New Roman"/>
          <w:szCs w:val="24"/>
        </w:rPr>
        <w:t xml:space="preserve"> </w:t>
      </w:r>
      <w:r>
        <w:rPr>
          <w:rFonts w:eastAsia="Times New Roman" w:cs="Times New Roman"/>
          <w:szCs w:val="24"/>
        </w:rPr>
        <w:t xml:space="preserve">του </w:t>
      </w:r>
      <w:r w:rsidRPr="009E3CAA">
        <w:rPr>
          <w:rFonts w:eastAsia="Times New Roman" w:cs="Times New Roman"/>
          <w:szCs w:val="24"/>
        </w:rPr>
        <w:t>πολεοδομικού και του ρυμοτομικού σχεδιασμού</w:t>
      </w:r>
      <w:r>
        <w:rPr>
          <w:rFonts w:eastAsia="Times New Roman" w:cs="Times New Roman"/>
          <w:szCs w:val="24"/>
        </w:rPr>
        <w:t xml:space="preserve">. Ξέρετε, </w:t>
      </w:r>
      <w:r w:rsidRPr="009E3CAA">
        <w:rPr>
          <w:rFonts w:eastAsia="Times New Roman" w:cs="Times New Roman"/>
          <w:szCs w:val="24"/>
        </w:rPr>
        <w:t xml:space="preserve">υπάρχει </w:t>
      </w:r>
      <w:r>
        <w:rPr>
          <w:rFonts w:eastAsia="Times New Roman" w:cs="Times New Roman"/>
          <w:szCs w:val="24"/>
        </w:rPr>
        <w:t>μια</w:t>
      </w:r>
      <w:r w:rsidRPr="009E3CAA">
        <w:rPr>
          <w:rFonts w:eastAsia="Times New Roman" w:cs="Times New Roman"/>
          <w:szCs w:val="24"/>
        </w:rPr>
        <w:t xml:space="preserve"> προσπάθεια</w:t>
      </w:r>
      <w:r>
        <w:rPr>
          <w:rFonts w:eastAsia="Times New Roman" w:cs="Times New Roman"/>
          <w:szCs w:val="24"/>
        </w:rPr>
        <w:t>,</w:t>
      </w:r>
      <w:r w:rsidRPr="009E3CAA">
        <w:rPr>
          <w:rFonts w:eastAsia="Times New Roman" w:cs="Times New Roman"/>
          <w:szCs w:val="24"/>
        </w:rPr>
        <w:t xml:space="preserve"> η προσπάθεια της δεύτερης μέρας</w:t>
      </w:r>
      <w:r>
        <w:rPr>
          <w:rFonts w:eastAsia="Times New Roman" w:cs="Times New Roman"/>
          <w:szCs w:val="24"/>
        </w:rPr>
        <w:t>,</w:t>
      </w:r>
      <w:r w:rsidRPr="009E3CAA">
        <w:rPr>
          <w:rFonts w:eastAsia="Times New Roman" w:cs="Times New Roman"/>
          <w:szCs w:val="24"/>
        </w:rPr>
        <w:t xml:space="preserve"> για την οποίαν κανένας δεν μίλησε</w:t>
      </w:r>
      <w:r>
        <w:rPr>
          <w:rFonts w:eastAsia="Times New Roman" w:cs="Times New Roman"/>
          <w:szCs w:val="24"/>
        </w:rPr>
        <w:t>,</w:t>
      </w:r>
      <w:r w:rsidRPr="009E3CAA">
        <w:rPr>
          <w:rFonts w:eastAsia="Times New Roman" w:cs="Times New Roman"/>
          <w:szCs w:val="24"/>
        </w:rPr>
        <w:t xml:space="preserve"> κανένας δεν </w:t>
      </w:r>
      <w:r>
        <w:rPr>
          <w:rFonts w:eastAsia="Times New Roman" w:cs="Times New Roman"/>
          <w:szCs w:val="24"/>
        </w:rPr>
        <w:t>α</w:t>
      </w:r>
      <w:r w:rsidRPr="009E3CAA">
        <w:rPr>
          <w:rFonts w:eastAsia="Times New Roman" w:cs="Times New Roman"/>
          <w:szCs w:val="24"/>
        </w:rPr>
        <w:t>ναφέρθηκε</w:t>
      </w:r>
      <w:r>
        <w:rPr>
          <w:rFonts w:eastAsia="Times New Roman" w:cs="Times New Roman"/>
          <w:szCs w:val="24"/>
        </w:rPr>
        <w:t>. Είν</w:t>
      </w:r>
      <w:r>
        <w:rPr>
          <w:rFonts w:eastAsia="Times New Roman" w:cs="Times New Roman"/>
          <w:szCs w:val="24"/>
        </w:rPr>
        <w:t>αι</w:t>
      </w:r>
      <w:r w:rsidRPr="009E3CAA">
        <w:rPr>
          <w:rFonts w:eastAsia="Times New Roman" w:cs="Times New Roman"/>
          <w:szCs w:val="24"/>
        </w:rPr>
        <w:t xml:space="preserve"> </w:t>
      </w:r>
      <w:r>
        <w:rPr>
          <w:rFonts w:eastAsia="Times New Roman" w:cs="Times New Roman"/>
          <w:szCs w:val="24"/>
        </w:rPr>
        <w:t>μια</w:t>
      </w:r>
      <w:r w:rsidRPr="009E3CAA">
        <w:rPr>
          <w:rFonts w:eastAsia="Times New Roman" w:cs="Times New Roman"/>
          <w:szCs w:val="24"/>
        </w:rPr>
        <w:t xml:space="preserve"> προσπάθεια που αντιμετωπίζει τη δεύτερη μέρα επιτυχώς</w:t>
      </w:r>
      <w:r>
        <w:rPr>
          <w:rFonts w:eastAsia="Times New Roman" w:cs="Times New Roman"/>
          <w:szCs w:val="24"/>
        </w:rPr>
        <w:t>,</w:t>
      </w:r>
      <w:r w:rsidRPr="009E3CAA">
        <w:rPr>
          <w:rFonts w:eastAsia="Times New Roman" w:cs="Times New Roman"/>
          <w:szCs w:val="24"/>
        </w:rPr>
        <w:t xml:space="preserve"> </w:t>
      </w:r>
      <w:r>
        <w:rPr>
          <w:rFonts w:eastAsia="Times New Roman" w:cs="Times New Roman"/>
          <w:szCs w:val="24"/>
        </w:rPr>
        <w:t>α</w:t>
      </w:r>
      <w:r w:rsidRPr="009E3CAA">
        <w:rPr>
          <w:rFonts w:eastAsia="Times New Roman" w:cs="Times New Roman"/>
          <w:szCs w:val="24"/>
        </w:rPr>
        <w:t>φού την πρώτη μέρα</w:t>
      </w:r>
      <w:r>
        <w:rPr>
          <w:rFonts w:eastAsia="Times New Roman" w:cs="Times New Roman"/>
          <w:szCs w:val="24"/>
        </w:rPr>
        <w:t>,</w:t>
      </w:r>
      <w:r w:rsidRPr="009E3CAA">
        <w:rPr>
          <w:rFonts w:eastAsia="Times New Roman" w:cs="Times New Roman"/>
          <w:szCs w:val="24"/>
        </w:rPr>
        <w:t xml:space="preserve"> ανεπιτυχώς</w:t>
      </w:r>
      <w:r>
        <w:rPr>
          <w:rFonts w:eastAsia="Times New Roman" w:cs="Times New Roman"/>
          <w:szCs w:val="24"/>
        </w:rPr>
        <w:t>,</w:t>
      </w:r>
      <w:r w:rsidRPr="009E3CAA">
        <w:rPr>
          <w:rFonts w:eastAsia="Times New Roman" w:cs="Times New Roman"/>
          <w:szCs w:val="24"/>
        </w:rPr>
        <w:t xml:space="preserve"> δεν κατέστη δυνατόν </w:t>
      </w:r>
      <w:r>
        <w:rPr>
          <w:rFonts w:eastAsia="Times New Roman" w:cs="Times New Roman"/>
          <w:szCs w:val="24"/>
        </w:rPr>
        <w:t>δ</w:t>
      </w:r>
      <w:r w:rsidRPr="009E3CAA">
        <w:rPr>
          <w:rFonts w:eastAsia="Times New Roman" w:cs="Times New Roman"/>
          <w:szCs w:val="24"/>
        </w:rPr>
        <w:t xml:space="preserve">υστυχώς να μη θρηνήσουμε θύματα και να μην </w:t>
      </w:r>
      <w:proofErr w:type="spellStart"/>
      <w:r w:rsidRPr="009E3CAA">
        <w:rPr>
          <w:rFonts w:eastAsia="Times New Roman" w:cs="Times New Roman"/>
          <w:szCs w:val="24"/>
        </w:rPr>
        <w:t>απ</w:t>
      </w:r>
      <w:r>
        <w:rPr>
          <w:rFonts w:eastAsia="Times New Roman" w:cs="Times New Roman"/>
          <w:szCs w:val="24"/>
        </w:rPr>
        <w:t>ο</w:t>
      </w:r>
      <w:r w:rsidRPr="009E3CAA">
        <w:rPr>
          <w:rFonts w:eastAsia="Times New Roman" w:cs="Times New Roman"/>
          <w:szCs w:val="24"/>
        </w:rPr>
        <w:t>λέσου</w:t>
      </w:r>
      <w:r>
        <w:rPr>
          <w:rFonts w:eastAsia="Times New Roman" w:cs="Times New Roman"/>
          <w:szCs w:val="24"/>
        </w:rPr>
        <w:t>με</w:t>
      </w:r>
      <w:proofErr w:type="spellEnd"/>
      <w:r w:rsidRPr="009E3CAA">
        <w:rPr>
          <w:rFonts w:eastAsia="Times New Roman" w:cs="Times New Roman"/>
          <w:szCs w:val="24"/>
        </w:rPr>
        <w:t xml:space="preserve"> τις περιουσίες</w:t>
      </w:r>
      <w:r>
        <w:rPr>
          <w:rFonts w:eastAsia="Times New Roman" w:cs="Times New Roman"/>
          <w:szCs w:val="24"/>
        </w:rPr>
        <w:t>,</w:t>
      </w:r>
      <w:r w:rsidRPr="009E3CAA">
        <w:rPr>
          <w:rFonts w:eastAsia="Times New Roman" w:cs="Times New Roman"/>
          <w:szCs w:val="24"/>
        </w:rPr>
        <w:t xml:space="preserve"> η απώλεια των οποίων</w:t>
      </w:r>
      <w:r>
        <w:rPr>
          <w:rFonts w:eastAsia="Times New Roman" w:cs="Times New Roman"/>
          <w:szCs w:val="24"/>
        </w:rPr>
        <w:t>,</w:t>
      </w:r>
      <w:r w:rsidRPr="009E3CAA">
        <w:rPr>
          <w:rFonts w:eastAsia="Times New Roman" w:cs="Times New Roman"/>
          <w:szCs w:val="24"/>
        </w:rPr>
        <w:t xml:space="preserve"> μαζί με την απώλεια των </w:t>
      </w:r>
      <w:r>
        <w:rPr>
          <w:rFonts w:eastAsia="Times New Roman" w:cs="Times New Roman"/>
          <w:szCs w:val="24"/>
        </w:rPr>
        <w:t>θυμάτων, συνθέτει τη</w:t>
      </w:r>
      <w:r w:rsidRPr="009E3CAA">
        <w:rPr>
          <w:rFonts w:eastAsia="Times New Roman" w:cs="Times New Roman"/>
          <w:szCs w:val="24"/>
        </w:rPr>
        <w:t xml:space="preserve"> σημ</w:t>
      </w:r>
      <w:r w:rsidRPr="009E3CAA">
        <w:rPr>
          <w:rFonts w:eastAsia="Times New Roman" w:cs="Times New Roman"/>
          <w:szCs w:val="24"/>
        </w:rPr>
        <w:t xml:space="preserve">ερινή αρνητική </w:t>
      </w:r>
      <w:r>
        <w:rPr>
          <w:rFonts w:eastAsia="Times New Roman" w:cs="Times New Roman"/>
          <w:szCs w:val="24"/>
        </w:rPr>
        <w:t xml:space="preserve">εικόνα </w:t>
      </w:r>
      <w:r w:rsidRPr="009E3CAA">
        <w:rPr>
          <w:rFonts w:eastAsia="Times New Roman" w:cs="Times New Roman"/>
          <w:szCs w:val="24"/>
        </w:rPr>
        <w:t xml:space="preserve">για τις περιοχές </w:t>
      </w:r>
      <w:r>
        <w:rPr>
          <w:rFonts w:eastAsia="Times New Roman" w:cs="Times New Roman"/>
          <w:szCs w:val="24"/>
        </w:rPr>
        <w:t xml:space="preserve">του </w:t>
      </w:r>
      <w:r w:rsidRPr="009E3CAA">
        <w:rPr>
          <w:rFonts w:eastAsia="Times New Roman" w:cs="Times New Roman"/>
          <w:szCs w:val="24"/>
        </w:rPr>
        <w:t xml:space="preserve">Μαραθώνα και </w:t>
      </w:r>
      <w:r>
        <w:rPr>
          <w:rFonts w:eastAsia="Times New Roman" w:cs="Times New Roman"/>
          <w:szCs w:val="24"/>
        </w:rPr>
        <w:t xml:space="preserve">της </w:t>
      </w:r>
      <w:r w:rsidRPr="009E3CAA">
        <w:rPr>
          <w:rFonts w:eastAsia="Times New Roman" w:cs="Times New Roman"/>
          <w:szCs w:val="24"/>
        </w:rPr>
        <w:t xml:space="preserve">Ραφήνας που τυχαίνει να είναι </w:t>
      </w:r>
      <w:r>
        <w:rPr>
          <w:rFonts w:eastAsia="Times New Roman" w:cs="Times New Roman"/>
          <w:szCs w:val="24"/>
        </w:rPr>
        <w:t>περιοχές της εκλογικής μου περιφέρειας.</w:t>
      </w:r>
    </w:p>
    <w:p w14:paraId="0446552F" w14:textId="77777777" w:rsidR="00061F8F" w:rsidRDefault="00BE2594">
      <w:pPr>
        <w:spacing w:after="0" w:line="600" w:lineRule="auto"/>
        <w:ind w:firstLine="720"/>
        <w:jc w:val="both"/>
        <w:rPr>
          <w:rFonts w:eastAsia="Times New Roman"/>
          <w:szCs w:val="24"/>
        </w:rPr>
      </w:pPr>
      <w:r>
        <w:rPr>
          <w:rFonts w:eastAsia="Times New Roman"/>
          <w:szCs w:val="24"/>
        </w:rPr>
        <w:t>Τελειώνω</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αυτόν τον άχαρο πρόλογο ερχόμενος στο νομοσχέδιο του οποίου την ψήφιση πιστεύω να έχουμε σήμερα</w:t>
      </w:r>
      <w:r w:rsidRPr="003837B3">
        <w:rPr>
          <w:rFonts w:eastAsia="Times New Roman"/>
          <w:szCs w:val="24"/>
        </w:rPr>
        <w:t xml:space="preserve"> </w:t>
      </w:r>
      <w:r>
        <w:rPr>
          <w:rFonts w:eastAsia="Times New Roman"/>
          <w:szCs w:val="24"/>
        </w:rPr>
        <w:t>και να τελειώσ</w:t>
      </w:r>
      <w:r>
        <w:rPr>
          <w:rFonts w:eastAsia="Times New Roman"/>
          <w:szCs w:val="24"/>
        </w:rPr>
        <w:t>ουμε, κύριε Πρόεδρε.</w:t>
      </w:r>
    </w:p>
    <w:p w14:paraId="04465530" w14:textId="77777777" w:rsidR="00061F8F" w:rsidRDefault="00BE2594">
      <w:pPr>
        <w:spacing w:after="0" w:line="600" w:lineRule="auto"/>
        <w:ind w:firstLine="720"/>
        <w:jc w:val="both"/>
        <w:rPr>
          <w:rFonts w:eastAsia="Times New Roman"/>
          <w:szCs w:val="24"/>
        </w:rPr>
      </w:pPr>
      <w:r>
        <w:rPr>
          <w:rFonts w:eastAsia="Times New Roman"/>
          <w:szCs w:val="24"/>
        </w:rPr>
        <w:lastRenderedPageBreak/>
        <w:t>Θα ξεκινήσω λέγοντας πως μετά τη Μεταπολίτευση υλοποιήθηκαν πολλές μεταρρυθμιστικές προσπάθειες στον χώρο της ανώτατης εκπαίδευσης που συνέβαλαν στην αναδιάρθρωση των ανώτατων εκπαιδευτικών ιδρυμάτων, στον εκσυγχρονισμό και στην εξωστρ</w:t>
      </w:r>
      <w:r>
        <w:rPr>
          <w:rFonts w:eastAsia="Times New Roman"/>
          <w:szCs w:val="24"/>
        </w:rPr>
        <w:t xml:space="preserve">έφειά τους, στην ενίσχυση της αυτοδιοίκησής τους και στον </w:t>
      </w:r>
      <w:proofErr w:type="spellStart"/>
      <w:r>
        <w:rPr>
          <w:rFonts w:eastAsia="Times New Roman"/>
          <w:szCs w:val="24"/>
        </w:rPr>
        <w:t>εξορθολογισμό</w:t>
      </w:r>
      <w:proofErr w:type="spellEnd"/>
      <w:r>
        <w:rPr>
          <w:rFonts w:eastAsia="Times New Roman"/>
          <w:szCs w:val="24"/>
        </w:rPr>
        <w:t xml:space="preserve"> των οργανωτικών δομών τους. Ένα σύνολο νόμων, προεδρικών διαταγμάτων και κανονιστικών πράξεων αντανακλά την προσπάθεια της πολιτείας να αντιμετωπίσει τα δυσεπίλυτα προβλήματα στη λειτο</w:t>
      </w:r>
      <w:r>
        <w:rPr>
          <w:rFonts w:eastAsia="Times New Roman"/>
          <w:szCs w:val="24"/>
        </w:rPr>
        <w:t>υργία των ΑΕΙ και να τους προσδώσει έναν πιο λειτουργικό, σύγχρονο και ανοι</w:t>
      </w:r>
      <w:r>
        <w:rPr>
          <w:rFonts w:eastAsia="Times New Roman"/>
          <w:szCs w:val="24"/>
        </w:rPr>
        <w:t>κ</w:t>
      </w:r>
      <w:r>
        <w:rPr>
          <w:rFonts w:eastAsia="Times New Roman"/>
          <w:szCs w:val="24"/>
        </w:rPr>
        <w:t>τό προς την κοινωνία χαρακτήρα.</w:t>
      </w:r>
    </w:p>
    <w:p w14:paraId="04465531" w14:textId="77777777" w:rsidR="00061F8F" w:rsidRDefault="00BE2594">
      <w:pPr>
        <w:spacing w:after="0" w:line="600" w:lineRule="auto"/>
        <w:ind w:firstLine="720"/>
        <w:jc w:val="both"/>
        <w:rPr>
          <w:rFonts w:eastAsia="Times New Roman"/>
          <w:szCs w:val="24"/>
        </w:rPr>
      </w:pPr>
      <w:r>
        <w:rPr>
          <w:rFonts w:eastAsia="Times New Roman"/>
          <w:szCs w:val="24"/>
        </w:rPr>
        <w:t>Οι επιδιωκόμενοι στόχοι ωστόσο δεν επιτυγχάνονται πάντα, είτε λόγω αποσπασματικών ρυθμίσεων εφαρμογής είτε λόγω της αδυναμίας εφαρμογής των διατάξεω</w:t>
      </w:r>
      <w:r>
        <w:rPr>
          <w:rFonts w:eastAsia="Times New Roman"/>
          <w:szCs w:val="24"/>
        </w:rPr>
        <w:t>ν αυτών, με συνέπεια να διαιωνίζεται ένα ανεπαρκές και αναποτελεσματικό θεσμικό πλαίσιο.</w:t>
      </w:r>
    </w:p>
    <w:p w14:paraId="04465532" w14:textId="77777777" w:rsidR="00061F8F" w:rsidRDefault="00BE2594">
      <w:pPr>
        <w:spacing w:after="0" w:line="600" w:lineRule="auto"/>
        <w:ind w:firstLine="720"/>
        <w:jc w:val="both"/>
        <w:rPr>
          <w:rFonts w:eastAsia="Times New Roman"/>
          <w:szCs w:val="24"/>
        </w:rPr>
      </w:pPr>
      <w:r>
        <w:rPr>
          <w:rFonts w:eastAsia="Times New Roman"/>
          <w:szCs w:val="24"/>
        </w:rPr>
        <w:t xml:space="preserve">Την πρόβλεψη για </w:t>
      </w:r>
      <w:proofErr w:type="spellStart"/>
      <w:r>
        <w:rPr>
          <w:rFonts w:eastAsia="Times New Roman"/>
          <w:szCs w:val="24"/>
        </w:rPr>
        <w:t>ανωτατοποίηση</w:t>
      </w:r>
      <w:proofErr w:type="spellEnd"/>
      <w:r>
        <w:rPr>
          <w:rFonts w:eastAsia="Times New Roman"/>
          <w:szCs w:val="24"/>
        </w:rPr>
        <w:t xml:space="preserve"> των τεχνολογικών εκπαιδευτικών ιδρυμάτων από το 2011 δεν ακολούθησε ανάλογη εφαρμογή μέτρων, αφού ο αριθμός των τμημάτων σε αυτά τα </w:t>
      </w:r>
      <w:r>
        <w:rPr>
          <w:rFonts w:eastAsia="Times New Roman"/>
          <w:szCs w:val="24"/>
        </w:rPr>
        <w:lastRenderedPageBreak/>
        <w:t>ιδρύματα αυξήθηκε με γεωμετρική πρόοδο. Υπήρξε δε η γεωγραφική τους διασπορά. Παράλληλα δημιουργήθηκαν τμήματα μη τεχνολογικά, ακυρώνοντας την αποστολή της συμπληρωματικότητας που είχε σχεδιαστεί να επιτελέσουν.</w:t>
      </w:r>
    </w:p>
    <w:p w14:paraId="04465533" w14:textId="77777777" w:rsidR="00061F8F" w:rsidRDefault="00BE2594">
      <w:pPr>
        <w:spacing w:after="0" w:line="600" w:lineRule="auto"/>
        <w:ind w:firstLine="720"/>
        <w:jc w:val="both"/>
        <w:rPr>
          <w:rFonts w:eastAsia="Times New Roman"/>
          <w:szCs w:val="24"/>
        </w:rPr>
      </w:pPr>
      <w:r>
        <w:rPr>
          <w:rFonts w:eastAsia="Times New Roman"/>
          <w:szCs w:val="24"/>
        </w:rPr>
        <w:t>Το σημερινό σχέδιο νόμου συνιστά μια ολοκληρ</w:t>
      </w:r>
      <w:r>
        <w:rPr>
          <w:rFonts w:eastAsia="Times New Roman"/>
          <w:szCs w:val="24"/>
        </w:rPr>
        <w:t xml:space="preserve">ωμένη, κατά τη γνώμη μας, θεσμική παρέμβαση στην οργάνωση των ανωτάτων εκπαιδευτικών ιδρυμάτων αξιοποιώντας προηγούμενες νομοθετικές επεξεργασίες, καθώς επίσης και κάθε ουσιαστικό στοιχείο που προέκυψε από τις κοινοβουλευτικές διαδικασίες αλλά και από τον </w:t>
      </w:r>
      <w:r>
        <w:rPr>
          <w:rFonts w:eastAsia="Times New Roman"/>
          <w:szCs w:val="24"/>
        </w:rPr>
        <w:t>δημόσιο διάλογο. Δεν αποτελεί μονομερή πρόταση, αλλά είναι προϊόν εισηγήσεων και πορισμάτων που προέκυψαν από σύσταση επιτροπών ακαδημαϊκών δασκάλων, δηλαδή των άμεσα εμπλεκομένων ανθρώπων, αυτών που καταγράφουν καθημερινά τις ανάγκες της πανεπιστημιακής κ</w:t>
      </w:r>
      <w:r>
        <w:rPr>
          <w:rFonts w:eastAsia="Times New Roman"/>
          <w:szCs w:val="24"/>
        </w:rPr>
        <w:t>οινότητας από τη μια μεριά κι αυτών που χαράσσουν την πολιτική του αύριο των πανεπιστημίων από την άλλη.</w:t>
      </w:r>
    </w:p>
    <w:p w14:paraId="04465534" w14:textId="77777777" w:rsidR="00061F8F" w:rsidRDefault="00BE2594">
      <w:pPr>
        <w:spacing w:after="0" w:line="600" w:lineRule="auto"/>
        <w:ind w:firstLine="720"/>
        <w:jc w:val="both"/>
        <w:rPr>
          <w:rFonts w:eastAsia="Times New Roman"/>
          <w:szCs w:val="24"/>
        </w:rPr>
      </w:pPr>
      <w:r>
        <w:rPr>
          <w:rFonts w:eastAsia="Times New Roman"/>
          <w:szCs w:val="24"/>
        </w:rPr>
        <w:t>Οι προτεινόμενες διατάξεις του αποσκοπούν στην θεραπεία προβλημάτων και δυσλειτουργιών προκειμένου να ενδυνα</w:t>
      </w:r>
      <w:r>
        <w:rPr>
          <w:rFonts w:eastAsia="Times New Roman"/>
          <w:szCs w:val="24"/>
        </w:rPr>
        <w:lastRenderedPageBreak/>
        <w:t>μωθούν δομές και να καταστούν πιο αποτελεσμ</w:t>
      </w:r>
      <w:r>
        <w:rPr>
          <w:rFonts w:eastAsia="Times New Roman"/>
          <w:szCs w:val="24"/>
        </w:rPr>
        <w:t>ατικές, να αποκτήσουν επάρκεια και αξιοπιστία και να συμβάλουν στην ποιοτική αναβάθμιση της εκπαιδευτικής διαδικασίας σε όλους τους τομείς της, με απώτερο στόχο την αποτελεσματική αντιμετώπιση των πολιτισμικών, κοινωνικών και οικονομικών προκλήσεων που αντ</w:t>
      </w:r>
      <w:r>
        <w:rPr>
          <w:rFonts w:eastAsia="Times New Roman"/>
          <w:szCs w:val="24"/>
        </w:rPr>
        <w:t>ιμετωπίζει η χώρα.</w:t>
      </w:r>
    </w:p>
    <w:p w14:paraId="04465535" w14:textId="77777777" w:rsidR="00061F8F" w:rsidRDefault="00BE2594">
      <w:pPr>
        <w:spacing w:after="0" w:line="600" w:lineRule="auto"/>
        <w:ind w:firstLine="720"/>
        <w:jc w:val="both"/>
        <w:rPr>
          <w:rFonts w:eastAsia="Times New Roman"/>
          <w:szCs w:val="24"/>
        </w:rPr>
      </w:pPr>
      <w:r>
        <w:rPr>
          <w:rFonts w:eastAsia="Times New Roman"/>
          <w:szCs w:val="24"/>
        </w:rPr>
        <w:t>Η προωθούμενη αναμόρφωση του προγράμματος σπουδών επικεντρώνεται σε γνωστικά αντικείμενα που θα είναι συμβατά με τις επιστημονικές εξελίξεις διεθνώς, ενώ παράλληλα το ικανότατο προσωπικό των ΤΕΙ θα υποστηριχθεί και θα καταστεί βιώσιμο κα</w:t>
      </w:r>
      <w:r>
        <w:rPr>
          <w:rFonts w:eastAsia="Times New Roman"/>
          <w:szCs w:val="24"/>
        </w:rPr>
        <w:t xml:space="preserve">ι αποδοτικό στα </w:t>
      </w:r>
      <w:proofErr w:type="spellStart"/>
      <w:r>
        <w:rPr>
          <w:rFonts w:eastAsia="Times New Roman"/>
          <w:szCs w:val="24"/>
        </w:rPr>
        <w:t>νεοσυσταθέντα</w:t>
      </w:r>
      <w:proofErr w:type="spellEnd"/>
      <w:r>
        <w:rPr>
          <w:rFonts w:eastAsia="Times New Roman"/>
          <w:szCs w:val="24"/>
        </w:rPr>
        <w:t xml:space="preserve"> τμήματα των πανεπιστημίων.</w:t>
      </w:r>
    </w:p>
    <w:p w14:paraId="04465536" w14:textId="77777777" w:rsidR="00061F8F" w:rsidRDefault="00BE2594">
      <w:pPr>
        <w:spacing w:after="0" w:line="600" w:lineRule="auto"/>
        <w:ind w:firstLine="720"/>
        <w:jc w:val="both"/>
        <w:rPr>
          <w:rFonts w:eastAsia="Times New Roman"/>
          <w:szCs w:val="24"/>
        </w:rPr>
      </w:pPr>
      <w:r>
        <w:rPr>
          <w:rFonts w:eastAsia="Times New Roman"/>
          <w:szCs w:val="24"/>
        </w:rPr>
        <w:t xml:space="preserve">Σε κάθε περίπτωση μέσα από το υπό ψήφιση σχέδιο νόμου το αντικείμενο των ακαδημαϊκών πεδίων που θα καλύπτει το Πανεπιστήμιο Ιωαννίνων και το Ιόνιο Πανεπιστήμιο εμπλουτίζεται, οι τίτλοι των αποφοίτων </w:t>
      </w:r>
      <w:r>
        <w:rPr>
          <w:rFonts w:eastAsia="Times New Roman"/>
          <w:szCs w:val="24"/>
        </w:rPr>
        <w:t>αποκτούν μια προστιθέμενη αξία, ενώ πολλαπλά χαρακτηρίζονται τα οφέλη και από την εγκατάσταση ανώτατων εκπαιδευτικών ιδρυμάτων σε ένα διευρυμένο δίκτυο πόλεων και περιφερειών.</w:t>
      </w:r>
    </w:p>
    <w:p w14:paraId="04465537" w14:textId="77777777" w:rsidR="00061F8F" w:rsidRDefault="00BE2594">
      <w:pPr>
        <w:spacing w:after="0" w:line="600" w:lineRule="auto"/>
        <w:ind w:firstLine="720"/>
        <w:jc w:val="both"/>
        <w:rPr>
          <w:rFonts w:eastAsia="Times New Roman"/>
          <w:szCs w:val="24"/>
        </w:rPr>
      </w:pPr>
      <w:r>
        <w:rPr>
          <w:rFonts w:eastAsia="Times New Roman"/>
          <w:szCs w:val="24"/>
        </w:rPr>
        <w:lastRenderedPageBreak/>
        <w:t>Η γενικότερη στρατηγική που εφαρμόζεται μέσα από τις προτεινόμενες διατάξεις επι</w:t>
      </w:r>
      <w:r>
        <w:rPr>
          <w:rFonts w:eastAsia="Times New Roman"/>
          <w:szCs w:val="24"/>
        </w:rPr>
        <w:t>διώκει να καταστήσει ελκυστικότερα τα εκπαιδευτικά ιδρύματα τόσο σε όρους ακαδημαϊκούς, όπως η προσέλκυση φοιτητών, μελών ΔΕΠ και επιστημονικών συνεργατών, όσο και σε όρους ανάπτυξης συνεργασιών με την τοπική αυτοδιοίκηση, με τις ΔΕΚΟ, με τα επιμελητήρια κ</w:t>
      </w:r>
      <w:r>
        <w:rPr>
          <w:rFonts w:eastAsia="Times New Roman"/>
          <w:szCs w:val="24"/>
        </w:rPr>
        <w:t>αι με άλλους επιχειρηματικούς φορείς σε τοπικό, εθνικό και διεθνές επίπεδο.</w:t>
      </w:r>
    </w:p>
    <w:p w14:paraId="04465538"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Στο παρελθόν η παράλληλη, συχνά απρογραμμάτιστη, και πελατειακή, θα έλεγα, ίδρυση τμημάτων σε πανεπιστήμια και ΤΕΙ είχε ως αποτέλεσμα την αλληλοεπικάλυψη γνωστικών αντικειμένων και</w:t>
      </w:r>
      <w:r>
        <w:rPr>
          <w:rFonts w:eastAsia="Times New Roman"/>
          <w:szCs w:val="24"/>
        </w:rPr>
        <w:t xml:space="preserve"> τη δημιουργία σύγχυσης στους αποφοίτους σχετικά με τα επαγγελματικά τους δικαιώματα.</w:t>
      </w:r>
    </w:p>
    <w:p w14:paraId="04465539"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Συνέπεια του γεγονότος αυτού ήταν ότι εκατοντάδες τμήματα ανωτάτων εκπαιδευτικών ιδρυμάτων σε πανεπιστήμια και κυρίως σε ΤΕΙ δεν είχαν επαγγελματικά δικαιώματα, με αποτέλ</w:t>
      </w:r>
      <w:r>
        <w:rPr>
          <w:rFonts w:eastAsia="Times New Roman"/>
          <w:szCs w:val="24"/>
        </w:rPr>
        <w:t>εσμα σε αρκετές περιπτώσεις οι φοιτητές να μην επενδύουν όσο θα έπρεπε στη γνώση και στις σπουδές.</w:t>
      </w:r>
    </w:p>
    <w:p w14:paraId="0446553A"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Το νομοσχέδιο, λοιπόν, αυτό βάζει μια άνω τελεία στη διαιώνιση αυτής της κατάστασης και αποτελεί την αφετηρία μιας </w:t>
      </w:r>
      <w:r>
        <w:rPr>
          <w:rFonts w:eastAsia="Times New Roman"/>
          <w:szCs w:val="24"/>
        </w:rPr>
        <w:lastRenderedPageBreak/>
        <w:t>μεταβατικής περιόδου αναβάθμισης της τριτο</w:t>
      </w:r>
      <w:r>
        <w:rPr>
          <w:rFonts w:eastAsia="Times New Roman"/>
          <w:szCs w:val="24"/>
        </w:rPr>
        <w:t>βάθμιας εκπαίδευσης.</w:t>
      </w:r>
    </w:p>
    <w:p w14:paraId="0446553B"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Ειδικότερα, όσον αφορά τους φοιτητές διασφαλίζεται η ενίσχυση και η κατοχύρωση των επαγγελματικών τους δικαιωμάτων, ενώ παράλληλα εδραιώνεται η δυνατότητα αναγνώρισης πτυχίων σε όσους αποφοίτους επιθυμούν να συνεχίσουν τις σπουδές τους</w:t>
      </w:r>
      <w:r>
        <w:rPr>
          <w:rFonts w:eastAsia="Times New Roman"/>
          <w:szCs w:val="24"/>
        </w:rPr>
        <w:t xml:space="preserve"> σε ανώτερο επίπεδο.</w:t>
      </w:r>
    </w:p>
    <w:p w14:paraId="0446553C"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Τα νέα τμήματα και οι σχολές που θα δημιουργηθούν αναμένεται να αναβαθμίσουν το παραγόμενο εκπαιδευτικό, επιστημονικό και ερευνητικό έργο των δύο πανεπιστημίων, </w:t>
      </w:r>
      <w:r>
        <w:rPr>
          <w:rFonts w:eastAsia="Times New Roman"/>
          <w:szCs w:val="24"/>
        </w:rPr>
        <w:t xml:space="preserve">τόσο του </w:t>
      </w:r>
      <w:r>
        <w:rPr>
          <w:rFonts w:eastAsia="Times New Roman"/>
          <w:szCs w:val="24"/>
        </w:rPr>
        <w:t>Ι</w:t>
      </w:r>
      <w:r>
        <w:rPr>
          <w:rFonts w:eastAsia="Times New Roman"/>
          <w:szCs w:val="24"/>
        </w:rPr>
        <w:t>ο</w:t>
      </w:r>
      <w:r>
        <w:rPr>
          <w:rFonts w:eastAsia="Times New Roman"/>
          <w:szCs w:val="24"/>
        </w:rPr>
        <w:t>ν</w:t>
      </w:r>
      <w:r>
        <w:rPr>
          <w:rFonts w:eastAsia="Times New Roman"/>
          <w:szCs w:val="24"/>
        </w:rPr>
        <w:t>ίου Πανεπιστημίου όσο</w:t>
      </w:r>
      <w:r>
        <w:rPr>
          <w:rFonts w:eastAsia="Times New Roman"/>
          <w:szCs w:val="24"/>
        </w:rPr>
        <w:t xml:space="preserve"> και </w:t>
      </w:r>
      <w:r>
        <w:rPr>
          <w:rFonts w:eastAsia="Times New Roman"/>
          <w:szCs w:val="24"/>
        </w:rPr>
        <w:t>του Πανεπιστημίου</w:t>
      </w:r>
      <w:r>
        <w:rPr>
          <w:rFonts w:eastAsia="Times New Roman"/>
          <w:szCs w:val="24"/>
        </w:rPr>
        <w:t xml:space="preserve"> Ιωαννίνων, δημιουρ</w:t>
      </w:r>
      <w:r>
        <w:rPr>
          <w:rFonts w:eastAsia="Times New Roman"/>
          <w:szCs w:val="24"/>
        </w:rPr>
        <w:t>γώντας τις προϋποθέσεις για την καλύτερη οργάνωση των μεταπτυχιακών σπουδών αλλά και την οργάνωση διδακτορικών σπουδών. Οι νέοι κλάδοι που θα δημιουργηθούν στα εν λόγω πανεπιστήμια βασίζονται στη διασύνδεση των σπουδών με την απασχόληση και επιδιώκουν τη μ</w:t>
      </w:r>
      <w:r>
        <w:rPr>
          <w:rFonts w:eastAsia="Times New Roman"/>
          <w:szCs w:val="24"/>
        </w:rPr>
        <w:t>εγαλύτερη κατά το δυνατόν απορρόφηση των αποφοίτων από την αγορά εργασίας. Δίνεται έτσι η δυνατότητα στους νέους να παραμεί</w:t>
      </w:r>
      <w:r>
        <w:rPr>
          <w:rFonts w:eastAsia="Times New Roman"/>
          <w:szCs w:val="24"/>
        </w:rPr>
        <w:lastRenderedPageBreak/>
        <w:t xml:space="preserve">νουν στην Ελλάδα, να απασχοληθούν με το αντικείμενο σπουδών τους και να διαδραματίσουν ενεργό ρόλο στην παραγωγική ανασυγκρότηση της </w:t>
      </w:r>
      <w:r>
        <w:rPr>
          <w:rFonts w:eastAsia="Times New Roman"/>
          <w:szCs w:val="24"/>
        </w:rPr>
        <w:t>χώρας.</w:t>
      </w:r>
    </w:p>
    <w:p w14:paraId="0446553D"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Ομολογουμένως η παροχή υψηλής ποιότητας εκπαίδευσης αποτελεί απαραίτητη προϋπόθεση και ταυτόχρονα καταλύτη για οικονομική ανάπτυξη, ευημερία και κοινωνική δικαιοσύνη. Είναι κοινά αποδεκτό ότι η έρευνα έχει ουσιαστικά αποτελέσματα μόνο όταν συνδέεται</w:t>
      </w:r>
      <w:r>
        <w:rPr>
          <w:rFonts w:eastAsia="Times New Roman"/>
          <w:szCs w:val="24"/>
        </w:rPr>
        <w:t xml:space="preserve"> με την πραγματική οικονομία, συντελώντας στην αποτελεσματική μεταφορά γνώσης προς αυτήν, προκειμένου να μεταφραστεί σε αύξηση της παραγωγικότητας και της οικονομικής μεγέθυνσης.</w:t>
      </w:r>
    </w:p>
    <w:p w14:paraId="0446553E"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Η αναβάθμιση των σπουδών και η εξωστρέφεια των ανωτάτων εκπαιδευτικών ιδρυμάτ</w:t>
      </w:r>
      <w:r>
        <w:rPr>
          <w:rFonts w:eastAsia="Times New Roman"/>
          <w:szCs w:val="24"/>
        </w:rPr>
        <w:t>ων, που ενισχύεται μέσα από τις προτεινόμενες ρυθμίσεις, η ενσωμάτωση των ΤΕΙ Ηπείρου και Ιονίων Νήσων σε αντίστοιχα πανεπιστήμια θα οδηγήσει στην περαιτέρω αξιοποίηση της τεχνολογικής γνώσης τόσο στον τομέα της εκπαίδευσης όσο και της έρευνας και αναμένετ</w:t>
      </w:r>
      <w:r>
        <w:rPr>
          <w:rFonts w:eastAsia="Times New Roman"/>
          <w:szCs w:val="24"/>
        </w:rPr>
        <w:t>αι να αποδώ</w:t>
      </w:r>
      <w:r>
        <w:rPr>
          <w:rFonts w:eastAsia="Times New Roman"/>
          <w:szCs w:val="24"/>
        </w:rPr>
        <w:lastRenderedPageBreak/>
        <w:t>σει αξιοσημείωτα αποτελέσματα, όπως έχουν καταδείξει παρόμοιες προσπάθειες που έχουν εφαρμοστεί και σε ευρωπαϊκό επίπεδο.</w:t>
      </w:r>
    </w:p>
    <w:p w14:paraId="0446553F"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Μέσα από μια συντονισμένη συνεργασία της επιχειρηματικής κοινότητας και των νέων πανεπιστημίων θα διευρυνθεί η βάση εφαρμογ</w:t>
      </w:r>
      <w:r>
        <w:rPr>
          <w:rFonts w:eastAsia="Times New Roman"/>
          <w:szCs w:val="24"/>
        </w:rPr>
        <w:t>ής των ερευνητικών αποτελεσμάτων και των καινοτόμων προτάσεων προς όφελος ενίσχυσης της ανταγωνιστικότητας των επιχειρήσεων. Όφελος θα υπάρχει και για τα ίδια τα πανεπιστήμια καθώς θα βελτιωθούν οι συνθήκες για την προσέλκυση περισσότερων επενδύσεων από το</w:t>
      </w:r>
      <w:r>
        <w:rPr>
          <w:rFonts w:eastAsia="Times New Roman"/>
          <w:szCs w:val="24"/>
        </w:rPr>
        <w:t>ν ιδιωτικό τομέα προς την έρευνα και την καινοτομία, γεφυρώνοντας το χάσμα μεταξύ επιστήμης και αγοράς καθώς η νέα επιστημονική γνώση θα μπορεί να μετατρέπεται απρόσκοπτα σε νέα προϊόντα και υπηρεσίες.</w:t>
      </w:r>
    </w:p>
    <w:p w14:paraId="04465540" w14:textId="77777777" w:rsidR="00061F8F" w:rsidRDefault="00BE2594">
      <w:pPr>
        <w:spacing w:after="0" w:line="600" w:lineRule="auto"/>
        <w:ind w:firstLine="720"/>
        <w:jc w:val="both"/>
        <w:rPr>
          <w:rFonts w:eastAsia="Times New Roman"/>
          <w:szCs w:val="24"/>
        </w:rPr>
      </w:pPr>
      <w:r>
        <w:rPr>
          <w:rFonts w:eastAsia="Times New Roman"/>
          <w:szCs w:val="24"/>
        </w:rPr>
        <w:t xml:space="preserve">Το παρόν νομοσχέδιο εισάγεται προς ψήφιση σε συνέχεια </w:t>
      </w:r>
      <w:r>
        <w:rPr>
          <w:rFonts w:eastAsia="Times New Roman"/>
          <w:szCs w:val="24"/>
        </w:rPr>
        <w:t xml:space="preserve">της μεταρρυθμιστικής πολιτικής που εφαρμόζεται και σηματοδοτεί τη δυνατότητα του κράτους και παρέχει στους Έλληνες πολίτες ένα δημόσιο αγαθό με υψηλού επιπέδου ποιότητα, με πλήρη αξιοποίηση και λογοδοσία των πόρων που διατίθενται </w:t>
      </w:r>
      <w:r>
        <w:rPr>
          <w:rFonts w:eastAsia="Times New Roman"/>
          <w:szCs w:val="24"/>
        </w:rPr>
        <w:lastRenderedPageBreak/>
        <w:t>στην παιδεία καθώς η αντικ</w:t>
      </w:r>
      <w:r>
        <w:rPr>
          <w:rFonts w:eastAsia="Times New Roman"/>
          <w:szCs w:val="24"/>
        </w:rPr>
        <w:t>ειμενικότητα και η αξιοκρατία οδηγούν στην εμπέδωση του αισθήματος δικαίου και αξιοπιστίας στον Έλληνα πολίτη, καθηγητή, φοιτητή και γονέα.</w:t>
      </w:r>
    </w:p>
    <w:p w14:paraId="04465541" w14:textId="77777777" w:rsidR="00061F8F" w:rsidRDefault="00BE2594">
      <w:pPr>
        <w:spacing w:after="0" w:line="600" w:lineRule="auto"/>
        <w:ind w:firstLine="720"/>
        <w:jc w:val="both"/>
        <w:rPr>
          <w:rFonts w:eastAsia="Times New Roman"/>
          <w:szCs w:val="24"/>
        </w:rPr>
      </w:pPr>
      <w:r>
        <w:rPr>
          <w:rFonts w:eastAsia="Times New Roman"/>
          <w:szCs w:val="24"/>
        </w:rPr>
        <w:t>Υπερψηφίζουμε, κύριε Πρόεδρε, κύριε Υπουργέ, κυρίες και κύριοι συνάδελφοι, το προτεινόμενο νομοσχέδιο του Υπουργείου</w:t>
      </w:r>
      <w:r>
        <w:rPr>
          <w:rFonts w:eastAsia="Times New Roman"/>
          <w:szCs w:val="24"/>
        </w:rPr>
        <w:t xml:space="preserve"> Παιδείας, Έρευνας και Θρησκευμάτων προσβλέποντας στην ολοκλήρωση της μεταρρυθμιστικής πολιτικής που δρομολογεί η Κυβέρνηση για όλες τις βαθμίδες της εκπαίδευσης.</w:t>
      </w:r>
    </w:p>
    <w:p w14:paraId="04465542" w14:textId="77777777" w:rsidR="00061F8F" w:rsidRDefault="00BE2594">
      <w:pPr>
        <w:spacing w:after="0" w:line="600" w:lineRule="auto"/>
        <w:ind w:firstLine="720"/>
        <w:jc w:val="both"/>
        <w:rPr>
          <w:rFonts w:eastAsia="Times New Roman"/>
          <w:szCs w:val="24"/>
        </w:rPr>
      </w:pPr>
      <w:r>
        <w:rPr>
          <w:rFonts w:eastAsia="Times New Roman"/>
          <w:szCs w:val="24"/>
        </w:rPr>
        <w:t>Σας ευχαριστώ.</w:t>
      </w:r>
    </w:p>
    <w:p w14:paraId="04465543" w14:textId="77777777" w:rsidR="00061F8F" w:rsidRDefault="00BE2594">
      <w:pPr>
        <w:spacing w:after="0" w:line="600" w:lineRule="auto"/>
        <w:ind w:firstLine="709"/>
        <w:jc w:val="center"/>
        <w:rPr>
          <w:rFonts w:eastAsia="Times New Roman"/>
          <w:szCs w:val="24"/>
        </w:rPr>
      </w:pPr>
      <w:r>
        <w:rPr>
          <w:rFonts w:eastAsia="Times New Roman" w:cs="Times New Roman"/>
          <w:szCs w:val="24"/>
        </w:rPr>
        <w:t>(Χειροκροτήματα από την πτέρυγα</w:t>
      </w:r>
      <w:r w:rsidRPr="00C30EB3">
        <w:rPr>
          <w:rFonts w:eastAsia="Times New Roman" w:cs="Times New Roman"/>
          <w:szCs w:val="24"/>
        </w:rPr>
        <w:t xml:space="preserve"> </w:t>
      </w:r>
      <w:r>
        <w:rPr>
          <w:rFonts w:eastAsia="Times New Roman" w:cs="Times New Roman"/>
          <w:szCs w:val="24"/>
        </w:rPr>
        <w:t xml:space="preserve">των </w:t>
      </w:r>
      <w:r>
        <w:rPr>
          <w:rFonts w:eastAsia="Times New Roman" w:cs="Times New Roman"/>
          <w:szCs w:val="24"/>
        </w:rPr>
        <w:t>ΑΝΕΛ</w:t>
      </w:r>
      <w:r>
        <w:rPr>
          <w:rFonts w:eastAsia="Times New Roman" w:cs="Times New Roman"/>
          <w:szCs w:val="24"/>
        </w:rPr>
        <w:t>)</w:t>
      </w:r>
    </w:p>
    <w:p w14:paraId="0446554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944562">
        <w:rPr>
          <w:rFonts w:eastAsia="Times New Roman" w:cs="Times New Roman"/>
          <w:szCs w:val="24"/>
        </w:rPr>
        <w:t>Ευχαριστώ.</w:t>
      </w:r>
    </w:p>
    <w:p w14:paraId="0446554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w:t>
      </w:r>
      <w:r w:rsidRPr="00944562">
        <w:rPr>
          <w:rFonts w:eastAsia="Times New Roman" w:cs="Times New Roman"/>
          <w:szCs w:val="24"/>
        </w:rPr>
        <w:t>Υπουργός Εργασίας, Κοινωνικής Ασφάλισης και Κοινωνικής Αλληλεγγύης</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 για να υποστηρίξει την υπ’ αριθμόν 1728/187 τροπολογία για την επιδότηση ανεργίας εργαζομένων σε επιχειρήσεις που καταστράφηκαν από τις πυρκαγιές στ</w:t>
      </w:r>
      <w:r>
        <w:rPr>
          <w:rFonts w:eastAsia="Times New Roman" w:cs="Times New Roman"/>
          <w:szCs w:val="24"/>
        </w:rPr>
        <w:t>ις 23 και 24 Ιουλίου 2018.</w:t>
      </w:r>
    </w:p>
    <w:p w14:paraId="0446554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Αχτσιόγλου</w:t>
      </w:r>
      <w:proofErr w:type="spellEnd"/>
      <w:r>
        <w:rPr>
          <w:rFonts w:eastAsia="Times New Roman" w:cs="Times New Roman"/>
          <w:szCs w:val="24"/>
        </w:rPr>
        <w:t>, έχετε τον λόγο.</w:t>
      </w:r>
    </w:p>
    <w:p w14:paraId="04465547" w14:textId="77777777" w:rsidR="00061F8F" w:rsidRDefault="00BE2594">
      <w:pPr>
        <w:spacing w:after="0" w:line="600" w:lineRule="auto"/>
        <w:ind w:firstLine="720"/>
        <w:jc w:val="both"/>
        <w:rPr>
          <w:rFonts w:eastAsia="Times New Roman" w:cs="Times New Roman"/>
          <w:szCs w:val="24"/>
        </w:rPr>
      </w:pPr>
      <w:r w:rsidRPr="00BB2E26">
        <w:rPr>
          <w:rFonts w:eastAsia="Times New Roman" w:cs="Times New Roman"/>
          <w:b/>
          <w:color w:val="000000" w:themeColor="text1"/>
          <w:szCs w:val="24"/>
        </w:rPr>
        <w:t>ΕΦΗ</w:t>
      </w:r>
      <w:r w:rsidRPr="00BB2E26">
        <w:rPr>
          <w:rFonts w:eastAsia="Times New Roman" w:cs="Times New Roman"/>
          <w:b/>
          <w:color w:val="000000" w:themeColor="text1"/>
          <w:szCs w:val="24"/>
        </w:rPr>
        <w:t xml:space="preserve"> ΑΧΤΣΙΟΓΛΟΥ (Υπουργός Εργασίας, Κοινωνικής Ασφάλισης και Κοινωνικής Αλληλεγγύης): </w:t>
      </w:r>
      <w:r w:rsidRPr="00BB2E26">
        <w:rPr>
          <w:rFonts w:eastAsia="Times New Roman" w:cs="Times New Roman"/>
          <w:color w:val="000000" w:themeColor="text1"/>
          <w:szCs w:val="24"/>
        </w:rPr>
        <w:t xml:space="preserve">Κυρίες και κύριοι </w:t>
      </w:r>
      <w:r w:rsidRPr="00BB2E26">
        <w:rPr>
          <w:rFonts w:eastAsia="Times New Roman" w:cs="Times New Roman"/>
          <w:color w:val="000000" w:themeColor="text1"/>
          <w:szCs w:val="24"/>
        </w:rPr>
        <w:lastRenderedPageBreak/>
        <w:t>Βουλευτές, η Κυβέρνηση και το Υπουργείο Εργασίας ανακοίνωσαν άμεσα μέτρα ανακούφισ</w:t>
      </w:r>
      <w:r w:rsidRPr="00BB2E26">
        <w:rPr>
          <w:rFonts w:eastAsia="Times New Roman" w:cs="Times New Roman"/>
          <w:color w:val="000000" w:themeColor="text1"/>
          <w:szCs w:val="24"/>
        </w:rPr>
        <w:t xml:space="preserve">ης και υποστήριξης των πληγέντων από τις καταστροφικές πυρκαγιές στην </w:t>
      </w:r>
      <w:r w:rsidRPr="00BB2E26">
        <w:rPr>
          <w:rFonts w:eastAsia="Times New Roman" w:cs="Times New Roman"/>
          <w:color w:val="000000" w:themeColor="text1"/>
          <w:szCs w:val="24"/>
        </w:rPr>
        <w:t>π</w:t>
      </w:r>
      <w:r w:rsidRPr="00BB2E26">
        <w:rPr>
          <w:rFonts w:eastAsia="Times New Roman" w:cs="Times New Roman"/>
          <w:color w:val="000000" w:themeColor="text1"/>
          <w:szCs w:val="24"/>
        </w:rPr>
        <w:t xml:space="preserve">εριφέρεια της Αττικής. Μεταξύ άλλων προβλέφθηκαν μέτρα για την οικονομική ενίσχυση με το ποσό δύο διπλών συντάξεων στους ανθρώπους που </w:t>
      </w:r>
      <w:r>
        <w:rPr>
          <w:rFonts w:eastAsia="Times New Roman" w:cs="Times New Roman"/>
          <w:szCs w:val="24"/>
        </w:rPr>
        <w:t xml:space="preserve">επλήγησαν στις περιοχές εκείνες από τις πυρκαγιές, μια σειρά από ασφαλιστικές και φορολογικές ρυθμίσεις από το Υπουργείο Οικονομικών, την οικονομική ενίσχυση με 10.000 ευρώ στις οικογένειες των </w:t>
      </w:r>
      <w:proofErr w:type="spellStart"/>
      <w:r>
        <w:rPr>
          <w:rFonts w:eastAsia="Times New Roman" w:cs="Times New Roman"/>
          <w:szCs w:val="24"/>
        </w:rPr>
        <w:t>θανόντων</w:t>
      </w:r>
      <w:proofErr w:type="spellEnd"/>
      <w:r>
        <w:rPr>
          <w:rFonts w:eastAsia="Times New Roman" w:cs="Times New Roman"/>
          <w:szCs w:val="24"/>
        </w:rPr>
        <w:t xml:space="preserve"> αλλά και των 1.000 ευρώ τον μήνα μέχρι την ενηλικίωσ</w:t>
      </w:r>
      <w:r>
        <w:rPr>
          <w:rFonts w:eastAsia="Times New Roman" w:cs="Times New Roman"/>
          <w:szCs w:val="24"/>
        </w:rPr>
        <w:t>η</w:t>
      </w:r>
      <w:r>
        <w:rPr>
          <w:rFonts w:eastAsia="Times New Roman" w:cs="Times New Roman"/>
          <w:szCs w:val="24"/>
        </w:rPr>
        <w:t xml:space="preserve"> των παιδιών </w:t>
      </w:r>
      <w:r>
        <w:rPr>
          <w:rFonts w:eastAsia="Times New Roman" w:cs="Times New Roman"/>
          <w:szCs w:val="24"/>
        </w:rPr>
        <w:t xml:space="preserve">ή μέχρι το τέλος των σπουδών </w:t>
      </w:r>
      <w:r>
        <w:rPr>
          <w:rFonts w:eastAsia="Times New Roman" w:cs="Times New Roman"/>
          <w:szCs w:val="24"/>
        </w:rPr>
        <w:t>τους,</w:t>
      </w:r>
      <w:r>
        <w:rPr>
          <w:rFonts w:eastAsia="Times New Roman" w:cs="Times New Roman"/>
          <w:szCs w:val="24"/>
        </w:rPr>
        <w:t xml:space="preserve"> σ</w:t>
      </w:r>
      <w:r>
        <w:rPr>
          <w:rFonts w:eastAsia="Times New Roman" w:cs="Times New Roman"/>
          <w:szCs w:val="24"/>
        </w:rPr>
        <w:t xml:space="preserve">ε αυτά τα παιδιά </w:t>
      </w:r>
      <w:r>
        <w:rPr>
          <w:rFonts w:eastAsia="Times New Roman" w:cs="Times New Roman"/>
          <w:szCs w:val="24"/>
        </w:rPr>
        <w:t xml:space="preserve">που μπορεί να έχουν χάσει κάποιον γονέα στις καταστροφικές πυρκαγιές. </w:t>
      </w:r>
    </w:p>
    <w:p w14:paraId="0446554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Μεταξύ των ρυθμίσεων και των μέτρων αυτών ανακούφισης των πληγέντων προβλέπεται και η δυνατότητα χορήγησης επιδόματος α</w:t>
      </w:r>
      <w:r>
        <w:rPr>
          <w:rFonts w:eastAsia="Times New Roman" w:cs="Times New Roman"/>
          <w:szCs w:val="24"/>
        </w:rPr>
        <w:t>νεργίας από τον ΟΑΕΔ και ενός εφάπαξ ποσού 650 ευρώ σε όσους έχασαν τη δουλειά τους επειδή ανεστάλη η λειτουργία της επιχείρησης, η οποία μπορεί να υπέστη μερική ή ολική καταστροφή από τις πυρκαγιές. Εκεί από τον ΟΑΕΔ δίνεται το επίδομα ανεργίας.</w:t>
      </w:r>
    </w:p>
    <w:p w14:paraId="0446554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w:t>
      </w:r>
      <w:r>
        <w:rPr>
          <w:rFonts w:eastAsia="Times New Roman" w:cs="Times New Roman"/>
          <w:szCs w:val="24"/>
        </w:rPr>
        <w:t>όμως, το εξής πρόβλημα και γι’ αυτό καταθέτουμε τη συγκεκριμένη τροπολογία. Προκειμένου κ</w:t>
      </w:r>
      <w:r>
        <w:rPr>
          <w:rFonts w:eastAsia="Times New Roman" w:cs="Times New Roman"/>
          <w:szCs w:val="24"/>
        </w:rPr>
        <w:t>άποιος</w:t>
      </w:r>
      <w:r>
        <w:rPr>
          <w:rFonts w:eastAsia="Times New Roman" w:cs="Times New Roman"/>
          <w:szCs w:val="24"/>
        </w:rPr>
        <w:t xml:space="preserve"> να μπορέσει να λάβει το επίδομα ανεργίας, ένας εργαζόμενος θα πρέπει να έχει συμπληρώσει έναν ελάχιστο αριθμό ημερών εργασίας. Το ελάχιστο είναι </w:t>
      </w:r>
      <w:proofErr w:type="spellStart"/>
      <w:r>
        <w:rPr>
          <w:rFonts w:eastAsia="Times New Roman" w:cs="Times New Roman"/>
          <w:szCs w:val="24"/>
        </w:rPr>
        <w:t>εκατόν</w:t>
      </w:r>
      <w:proofErr w:type="spellEnd"/>
      <w:r>
        <w:rPr>
          <w:rFonts w:eastAsia="Times New Roman" w:cs="Times New Roman"/>
          <w:szCs w:val="24"/>
        </w:rPr>
        <w:t xml:space="preserve"> είκοσι π</w:t>
      </w:r>
      <w:r>
        <w:rPr>
          <w:rFonts w:eastAsia="Times New Roman" w:cs="Times New Roman"/>
          <w:szCs w:val="24"/>
        </w:rPr>
        <w:t>έντε ημέρες εργασίας τους τελευταίους δεκατέσσερις μήνες πριν τη λύση της εργασιακής του σχέσης. Επειδή οι επιχειρήσεις που λειτουργούν στις περιοχές είναι κυρίως εποχικές επιχειρήσεις υπάρχει πιθανότητα οι εργαζόμενοι, οι οποίοι έχασαν τη δουλειά τους λόγ</w:t>
      </w:r>
      <w:r>
        <w:rPr>
          <w:rFonts w:eastAsia="Times New Roman" w:cs="Times New Roman"/>
          <w:szCs w:val="24"/>
        </w:rPr>
        <w:t>ω της αναστολής λειτουργίας των επιχειρήσεων αυτών, να μην έχουν μπορέσει να συμπληρώσουν αυτόν τον ελάχιστο αριθμό ημερών προκειμένου να λάβουν το επίδομα ανεργίας. Προβλέπουμε, λοιπόν, στην τροπολογία αυτή, την οποία καταθέτουμε στο σχέδιο νόμου του Υπου</w:t>
      </w:r>
      <w:r>
        <w:rPr>
          <w:rFonts w:eastAsia="Times New Roman" w:cs="Times New Roman"/>
          <w:szCs w:val="24"/>
        </w:rPr>
        <w:t xml:space="preserve">ργείου Παιδείας ότι για τις συγκεκριμένες περιπτώσεις, για τους εργαζόμενους στις επιχειρήσεις που επλήγησαν από τις καταστροφικές πυρκαγιές θα μπορεί ο ΟΑΕΔ να χορηγεί επίδομα ανεργίας στην ελάχιστη διάρκεια της τακτικής </w:t>
      </w:r>
      <w:r>
        <w:rPr>
          <w:rFonts w:eastAsia="Times New Roman" w:cs="Times New Roman"/>
          <w:szCs w:val="24"/>
        </w:rPr>
        <w:lastRenderedPageBreak/>
        <w:t>επιδότησης ανεργίας των κοινών ανέ</w:t>
      </w:r>
      <w:r>
        <w:rPr>
          <w:rFonts w:eastAsia="Times New Roman" w:cs="Times New Roman"/>
          <w:szCs w:val="24"/>
        </w:rPr>
        <w:t>ργων, ακόμα και αν δεν έχουν συμπληρώσει αυτόν τον ελάχιστο αριθμό ημερών εργασίας.</w:t>
      </w:r>
    </w:p>
    <w:p w14:paraId="0446554A" w14:textId="77777777" w:rsidR="00061F8F" w:rsidRDefault="00BE2594">
      <w:pPr>
        <w:spacing w:after="0" w:line="600" w:lineRule="auto"/>
        <w:ind w:firstLine="720"/>
        <w:jc w:val="both"/>
        <w:rPr>
          <w:rFonts w:eastAsia="Times New Roman" w:cs="Times New Roman"/>
          <w:b/>
          <w:szCs w:val="24"/>
        </w:rPr>
      </w:pPr>
      <w:r>
        <w:rPr>
          <w:rFonts w:eastAsia="Times New Roman" w:cs="Times New Roman"/>
          <w:szCs w:val="24"/>
        </w:rPr>
        <w:t>Νομίζω πως είναι μια εύλογη τροπολογία για την ενίσχυση αυτών των ανθρώπων που έχασαν αιφνιδίως τη δουλειά τους.</w:t>
      </w:r>
    </w:p>
    <w:p w14:paraId="0446554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sidRPr="00972DB5">
        <w:rPr>
          <w:rFonts w:eastAsia="Times New Roman" w:cs="Times New Roman"/>
          <w:szCs w:val="24"/>
        </w:rPr>
        <w:t>Ευχαριστώ.</w:t>
      </w:r>
    </w:p>
    <w:p w14:paraId="0446554C" w14:textId="77777777" w:rsidR="00061F8F" w:rsidRDefault="00BE2594">
      <w:pPr>
        <w:spacing w:after="0" w:line="600" w:lineRule="auto"/>
        <w:ind w:firstLine="720"/>
        <w:jc w:val="both"/>
        <w:rPr>
          <w:rFonts w:eastAsia="Times New Roman" w:cs="Times New Roman"/>
          <w:szCs w:val="24"/>
        </w:rPr>
      </w:pPr>
      <w:r w:rsidRPr="00972DB5">
        <w:rPr>
          <w:rFonts w:eastAsia="Times New Roman" w:cs="Times New Roman"/>
          <w:szCs w:val="24"/>
        </w:rPr>
        <w:t>Ο επόμενος ο</w:t>
      </w:r>
      <w:r w:rsidRPr="00972DB5">
        <w:rPr>
          <w:rFonts w:eastAsia="Times New Roman" w:cs="Times New Roman"/>
          <w:szCs w:val="24"/>
        </w:rPr>
        <w:t>μιλητής είναι ο ειδικός αγορητής του Πο</w:t>
      </w:r>
      <w:r>
        <w:rPr>
          <w:rFonts w:eastAsia="Times New Roman" w:cs="Times New Roman"/>
          <w:szCs w:val="24"/>
        </w:rPr>
        <w:t>ταμιού</w:t>
      </w:r>
      <w:r w:rsidRPr="00972DB5">
        <w:rPr>
          <w:rFonts w:eastAsia="Times New Roman" w:cs="Times New Roman"/>
          <w:szCs w:val="24"/>
        </w:rPr>
        <w:t xml:space="preserve"> κ. </w:t>
      </w:r>
      <w:proofErr w:type="spellStart"/>
      <w:r w:rsidRPr="00972DB5">
        <w:rPr>
          <w:rFonts w:eastAsia="Times New Roman" w:cs="Times New Roman"/>
          <w:szCs w:val="24"/>
        </w:rPr>
        <w:t>Μαυρωτάς</w:t>
      </w:r>
      <w:proofErr w:type="spellEnd"/>
      <w:r w:rsidRPr="00972DB5">
        <w:rPr>
          <w:rFonts w:eastAsia="Times New Roman" w:cs="Times New Roman"/>
          <w:szCs w:val="24"/>
        </w:rPr>
        <w:t>,</w:t>
      </w:r>
      <w:r>
        <w:rPr>
          <w:rFonts w:eastAsia="Times New Roman" w:cs="Times New Roman"/>
          <w:szCs w:val="24"/>
        </w:rPr>
        <w:t xml:space="preserve"> ο οποίος έχει τον λόγο</w:t>
      </w:r>
      <w:r w:rsidRPr="00972DB5">
        <w:rPr>
          <w:rFonts w:eastAsia="Times New Roman" w:cs="Times New Roman"/>
          <w:szCs w:val="24"/>
        </w:rPr>
        <w:t xml:space="preserve"> για δεκαπέντε λεπτά.</w:t>
      </w:r>
    </w:p>
    <w:p w14:paraId="0446554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sidRPr="0017013A">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446554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Θα μπω κατευθείαν στο νομοσχέδιο. Για τις τροπολογίες θα μιλήσουμε στη δευτερολογία, γιατί ακόμα έρχονται. </w:t>
      </w:r>
    </w:p>
    <w:p w14:paraId="0446554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έχει η μοίρα μας μέσα στον Αύγουστο να συζητάμε νομοσχέδιο για την </w:t>
      </w:r>
      <w:r>
        <w:rPr>
          <w:rFonts w:eastAsia="Times New Roman" w:cs="Times New Roman"/>
          <w:szCs w:val="24"/>
        </w:rPr>
        <w:t>π</w:t>
      </w:r>
      <w:r>
        <w:rPr>
          <w:rFonts w:eastAsia="Times New Roman" w:cs="Times New Roman"/>
          <w:szCs w:val="24"/>
        </w:rPr>
        <w:t>αιδεία και ειδικά για την τριτοβάθμια εκπαίδευση. Το ίδιο είχε γίνει και πέρσι την 1</w:t>
      </w:r>
      <w:r w:rsidRPr="00972DB5">
        <w:rPr>
          <w:rFonts w:eastAsia="Times New Roman" w:cs="Times New Roman"/>
          <w:szCs w:val="24"/>
          <w:vertAlign w:val="superscript"/>
        </w:rPr>
        <w:t>η</w:t>
      </w:r>
      <w:r>
        <w:rPr>
          <w:rFonts w:eastAsia="Times New Roman" w:cs="Times New Roman"/>
          <w:szCs w:val="24"/>
        </w:rPr>
        <w:t xml:space="preserve"> και 2</w:t>
      </w:r>
      <w:r>
        <w:rPr>
          <w:rFonts w:eastAsia="Times New Roman" w:cs="Times New Roman"/>
          <w:szCs w:val="24"/>
          <w:vertAlign w:val="superscript"/>
        </w:rPr>
        <w:t>α</w:t>
      </w:r>
      <w:r>
        <w:rPr>
          <w:rFonts w:eastAsia="Times New Roman" w:cs="Times New Roman"/>
          <w:szCs w:val="24"/>
        </w:rPr>
        <w:t xml:space="preserve"> Αυγούστου. Τείνει να γίνει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μια παράδοση</w:t>
      </w:r>
      <w:r>
        <w:rPr>
          <w:rFonts w:eastAsia="Times New Roman" w:cs="Times New Roman"/>
          <w:szCs w:val="24"/>
        </w:rPr>
        <w:t>!</w:t>
      </w:r>
    </w:p>
    <w:p w14:paraId="0446555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Αυτή τη φορά συζητάμε τη συγχώνευση, την απορρόφηση, τη συσσωμάτωση, την </w:t>
      </w:r>
      <w:proofErr w:type="spellStart"/>
      <w:r w:rsidRPr="00972DB5">
        <w:rPr>
          <w:rFonts w:eastAsia="Times New Roman" w:cs="Times New Roman"/>
          <w:bCs/>
          <w:szCs w:val="24"/>
        </w:rPr>
        <w:t>αμαλγαματοποίηση</w:t>
      </w:r>
      <w:proofErr w:type="spellEnd"/>
      <w:r>
        <w:rPr>
          <w:rFonts w:eastAsia="Times New Roman" w:cs="Times New Roman"/>
          <w:szCs w:val="24"/>
        </w:rPr>
        <w:t xml:space="preserve"> -ή όπως αλλιώς πρέπει να την πούμε στο </w:t>
      </w:r>
      <w:r w:rsidRPr="00BD7D86">
        <w:rPr>
          <w:rFonts w:eastAsia="Times New Roman" w:cs="Times New Roman"/>
          <w:szCs w:val="24"/>
        </w:rPr>
        <w:t>«</w:t>
      </w:r>
      <w:proofErr w:type="spellStart"/>
      <w:r w:rsidRPr="00BD7D86">
        <w:rPr>
          <w:rFonts w:eastAsia="Times New Roman" w:cs="Times New Roman"/>
          <w:bCs/>
          <w:szCs w:val="24"/>
        </w:rPr>
        <w:t>newspeak</w:t>
      </w:r>
      <w:proofErr w:type="spellEnd"/>
      <w:r w:rsidRPr="00BD7D86">
        <w:rPr>
          <w:rFonts w:eastAsia="Times New Roman"/>
          <w:color w:val="545454"/>
          <w:szCs w:val="24"/>
        </w:rPr>
        <w:t>»</w:t>
      </w:r>
      <w:r w:rsidRPr="00972DB5">
        <w:rPr>
          <w:rFonts w:eastAsia="Times New Roman" w:cs="Times New Roman"/>
          <w:szCs w:val="24"/>
        </w:rPr>
        <w:t xml:space="preserve"> του ΣΥΡΙΖΑ</w:t>
      </w:r>
      <w:r>
        <w:rPr>
          <w:rFonts w:eastAsia="Times New Roman" w:cs="Times New Roman"/>
          <w:szCs w:val="24"/>
        </w:rPr>
        <w:t>-</w:t>
      </w:r>
      <w:r w:rsidRPr="00972DB5">
        <w:rPr>
          <w:rFonts w:eastAsia="Times New Roman" w:cs="Times New Roman"/>
          <w:szCs w:val="24"/>
        </w:rPr>
        <w:t xml:space="preserve"> του </w:t>
      </w:r>
      <w:r w:rsidRPr="00972DB5">
        <w:rPr>
          <w:rFonts w:eastAsia="Times New Roman" w:cs="Times New Roman"/>
          <w:szCs w:val="24"/>
        </w:rPr>
        <w:lastRenderedPageBreak/>
        <w:t>Πανεπιστημ</w:t>
      </w:r>
      <w:r>
        <w:rPr>
          <w:rFonts w:eastAsia="Times New Roman" w:cs="Times New Roman"/>
          <w:szCs w:val="24"/>
        </w:rPr>
        <w:t>ίου Ιωαννίνων με το ΤΕΙ Ηπείρου και του Ιονίου Πανεπιστημίου με το ΤΕΙ Ιόνιων Νήσων.</w:t>
      </w:r>
    </w:p>
    <w:p w14:paraId="0446555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Πρόκε</w:t>
      </w:r>
      <w:r>
        <w:rPr>
          <w:rFonts w:eastAsia="Times New Roman" w:cs="Times New Roman"/>
          <w:szCs w:val="24"/>
        </w:rPr>
        <w:t xml:space="preserve">ιται για ένα νομοσχέδιο που είχε μόνο τα δεκαεπτά από τα τριάντα έξι άρθρα στη διαβούλευση και με το παρόν ουσιαστικά συνεχίζεται η πολιτική του Υπουργείου για την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w:t>
      </w:r>
    </w:p>
    <w:p w14:paraId="0446555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Τα ΤΕΙ εξαφανίζονται, λοιπόν, σταδιακά από τον ακαδημαϊκό χάρτη</w:t>
      </w:r>
      <w:r>
        <w:rPr>
          <w:rFonts w:eastAsia="Times New Roman" w:cs="Times New Roman"/>
          <w:szCs w:val="24"/>
        </w:rPr>
        <w:t>,</w:t>
      </w:r>
      <w:r>
        <w:rPr>
          <w:rFonts w:eastAsia="Times New Roman" w:cs="Times New Roman"/>
          <w:szCs w:val="24"/>
        </w:rPr>
        <w:t xml:space="preserve"> χωρίς να έχει γίνει ποτέ κουβέντα για τον ρόλο τους.</w:t>
      </w:r>
    </w:p>
    <w:p w14:paraId="0446555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Κι επειδή ο κύριος Υπουργός μ</w:t>
      </w:r>
      <w:r>
        <w:rPr>
          <w:rFonts w:eastAsia="Times New Roman" w:cs="Times New Roman"/>
          <w:szCs w:val="24"/>
        </w:rPr>
        <w:t>ά</w:t>
      </w:r>
      <w:r>
        <w:rPr>
          <w:rFonts w:eastAsia="Times New Roman" w:cs="Times New Roman"/>
          <w:szCs w:val="24"/>
        </w:rPr>
        <w:t>ς ρωτάει «εσείς τι προτείνετε», ας δούμε τι πρότεινε ο ίδιος πριν δ</w:t>
      </w:r>
      <w:r>
        <w:rPr>
          <w:rFonts w:eastAsia="Times New Roman" w:cs="Times New Roman"/>
          <w:szCs w:val="24"/>
        </w:rPr>
        <w:t>ύ</w:t>
      </w:r>
      <w:r>
        <w:rPr>
          <w:rFonts w:eastAsia="Times New Roman" w:cs="Times New Roman"/>
          <w:szCs w:val="24"/>
        </w:rPr>
        <w:t>ο χρόνια</w:t>
      </w:r>
      <w:r>
        <w:rPr>
          <w:rFonts w:eastAsia="Times New Roman" w:cs="Times New Roman"/>
          <w:szCs w:val="24"/>
        </w:rPr>
        <w:t>,</w:t>
      </w:r>
      <w:r>
        <w:rPr>
          <w:rFonts w:eastAsia="Times New Roman" w:cs="Times New Roman"/>
          <w:szCs w:val="24"/>
        </w:rPr>
        <w:t xml:space="preserve"> όταν η συζήτηση αυτή γινόταν στην Επιτροπή Μορφωτικών Υποθέσεων με </w:t>
      </w:r>
      <w:r>
        <w:rPr>
          <w:rFonts w:eastAsia="Times New Roman" w:cs="Times New Roman"/>
          <w:szCs w:val="24"/>
        </w:rPr>
        <w:t>π</w:t>
      </w:r>
      <w:r>
        <w:rPr>
          <w:rFonts w:eastAsia="Times New Roman" w:cs="Times New Roman"/>
          <w:szCs w:val="24"/>
        </w:rPr>
        <w:t>ρόεδρο τον ίδιο. Είχε εκδ</w:t>
      </w:r>
      <w:r>
        <w:rPr>
          <w:rFonts w:eastAsia="Times New Roman" w:cs="Times New Roman"/>
          <w:szCs w:val="24"/>
        </w:rPr>
        <w:t xml:space="preserve">οθεί μάλιστα κι ένα </w:t>
      </w:r>
      <w:proofErr w:type="spellStart"/>
      <w:r>
        <w:rPr>
          <w:rFonts w:eastAsia="Times New Roman" w:cs="Times New Roman"/>
          <w:szCs w:val="24"/>
        </w:rPr>
        <w:t>δεκατετρασέλιδο</w:t>
      </w:r>
      <w:proofErr w:type="spellEnd"/>
      <w:r>
        <w:rPr>
          <w:rFonts w:eastAsia="Times New Roman" w:cs="Times New Roman"/>
          <w:szCs w:val="24"/>
        </w:rPr>
        <w:t xml:space="preserve"> πόρισμα τότε με τίτλο «Ο Ενιαίος Χώρος της Τριτοβάθμιας Εκπαίδευσης και Έρευνας»</w:t>
      </w:r>
      <w:r>
        <w:rPr>
          <w:rFonts w:eastAsia="Times New Roman" w:cs="Times New Roman"/>
          <w:szCs w:val="24"/>
        </w:rPr>
        <w:t>,</w:t>
      </w:r>
      <w:r>
        <w:rPr>
          <w:rFonts w:eastAsia="Times New Roman" w:cs="Times New Roman"/>
          <w:szCs w:val="24"/>
        </w:rPr>
        <w:t xml:space="preserve"> το οποίο καταθέτω για τα Πρακτικά. </w:t>
      </w:r>
    </w:p>
    <w:p w14:paraId="04465554" w14:textId="77777777" w:rsidR="00061F8F" w:rsidRDefault="00BE2594">
      <w:pPr>
        <w:spacing w:after="0" w:line="600" w:lineRule="auto"/>
        <w:ind w:firstLine="720"/>
        <w:jc w:val="both"/>
        <w:rPr>
          <w:rFonts w:eastAsia="Times New Roman" w:cs="Times New Roman"/>
          <w:szCs w:val="24"/>
        </w:rPr>
      </w:pPr>
      <w:r w:rsidRPr="008A1899">
        <w:rPr>
          <w:rFonts w:eastAsia="Times New Roman" w:cs="Times New Roman"/>
          <w:szCs w:val="24"/>
        </w:rPr>
        <w:t>(Στ</w:t>
      </w:r>
      <w:r>
        <w:rPr>
          <w:rFonts w:eastAsia="Times New Roman" w:cs="Times New Roman"/>
          <w:szCs w:val="24"/>
        </w:rPr>
        <w:t xml:space="preserve">ο σημείο αυτό ο Βουλευτής κ. Γεώργιος </w:t>
      </w:r>
      <w:proofErr w:type="spellStart"/>
      <w:r>
        <w:rPr>
          <w:rFonts w:eastAsia="Times New Roman" w:cs="Times New Roman"/>
          <w:szCs w:val="24"/>
        </w:rPr>
        <w:t>Μαυρωτάς</w:t>
      </w:r>
      <w:proofErr w:type="spellEnd"/>
      <w:r w:rsidRPr="008A1899">
        <w:rPr>
          <w:rFonts w:eastAsia="Times New Roman" w:cs="Times New Roman"/>
          <w:szCs w:val="24"/>
        </w:rPr>
        <w:t xml:space="preserve"> καταθέτει για τα Πρακτικά </w:t>
      </w:r>
      <w:r>
        <w:rPr>
          <w:rFonts w:eastAsia="Times New Roman" w:cs="Times New Roman"/>
          <w:szCs w:val="24"/>
        </w:rPr>
        <w:t>το προαναφερθέν πόρισμα</w:t>
      </w:r>
      <w:r w:rsidRPr="008A1899">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οποίο </w:t>
      </w:r>
      <w:r>
        <w:rPr>
          <w:rFonts w:eastAsia="Times New Roman" w:cs="Times New Roman"/>
          <w:szCs w:val="24"/>
        </w:rPr>
        <w:lastRenderedPageBreak/>
        <w:t>βρίσκεται</w:t>
      </w:r>
      <w:r w:rsidRPr="008A1899">
        <w:rPr>
          <w:rFonts w:eastAsia="Times New Roman" w:cs="Times New Roman"/>
          <w:szCs w:val="24"/>
        </w:rPr>
        <w:t xml:space="preserve"> στο </w:t>
      </w:r>
      <w:r>
        <w:rPr>
          <w:rFonts w:eastAsia="Times New Roman" w:cs="Times New Roman"/>
          <w:szCs w:val="24"/>
        </w:rPr>
        <w:t>α</w:t>
      </w:r>
      <w:r w:rsidRPr="008A1899">
        <w:rPr>
          <w:rFonts w:eastAsia="Times New Roman" w:cs="Times New Roman"/>
          <w:szCs w:val="24"/>
        </w:rPr>
        <w:t>ρχείο του Τμήματος Γραμματείας της Διεύθυνσης Στενογραφίας και Πρακτικών της Βουλής)</w:t>
      </w:r>
    </w:p>
    <w:p w14:paraId="0446555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κεφάλαιο 7 στη σελίδα 10 του πορίσματος είχε τίτλο «Διαδικασίες Αναβάθμισης των Πανεπιστήμιων και των ΤΕΙ στην Πορεία Διαμόρφωσης του Ενιαίου Χώρ</w:t>
      </w:r>
      <w:r>
        <w:rPr>
          <w:rFonts w:eastAsia="Times New Roman" w:cs="Times New Roman"/>
          <w:szCs w:val="24"/>
        </w:rPr>
        <w:t>ου». Στις 7</w:t>
      </w:r>
      <w:r>
        <w:rPr>
          <w:rFonts w:eastAsia="Times New Roman" w:cs="Times New Roman"/>
          <w:szCs w:val="24"/>
        </w:rPr>
        <w:t xml:space="preserve"> Ιουνίου,</w:t>
      </w:r>
      <w:r>
        <w:rPr>
          <w:rFonts w:eastAsia="Times New Roman" w:cs="Times New Roman"/>
          <w:szCs w:val="24"/>
        </w:rPr>
        <w:t xml:space="preserve"> μάλιστα, είχαμε κάνει και ειδική συνεδρίαση στην Επιτροπή Μορφωτικών Υποθέσεων επί </w:t>
      </w:r>
      <w:r>
        <w:rPr>
          <w:rFonts w:eastAsia="Times New Roman" w:cs="Times New Roman"/>
          <w:szCs w:val="24"/>
        </w:rPr>
        <w:t>υ</w:t>
      </w:r>
      <w:r>
        <w:rPr>
          <w:rFonts w:eastAsia="Times New Roman" w:cs="Times New Roman"/>
          <w:szCs w:val="24"/>
        </w:rPr>
        <w:t xml:space="preserve">πουργίας κ. Φίλη, αν θυμάστε. </w:t>
      </w:r>
    </w:p>
    <w:p w14:paraId="0446555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 σελίδα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9 </w:t>
      </w:r>
      <w:r>
        <w:rPr>
          <w:rFonts w:eastAsia="Times New Roman" w:cs="Times New Roman"/>
          <w:szCs w:val="24"/>
        </w:rPr>
        <w:t xml:space="preserve">και </w:t>
      </w:r>
      <w:r>
        <w:rPr>
          <w:rFonts w:eastAsia="Times New Roman" w:cs="Times New Roman"/>
          <w:szCs w:val="24"/>
        </w:rPr>
        <w:t>10</w:t>
      </w:r>
      <w:r>
        <w:rPr>
          <w:rFonts w:eastAsia="Times New Roman" w:cs="Times New Roman"/>
          <w:szCs w:val="24"/>
        </w:rPr>
        <w:t xml:space="preserve"> λέει για τα ΤΕΙ: «Ύστερα από την εξέταση μιας σειράς στοιχείων από ολιγομελή </w:t>
      </w:r>
      <w:r>
        <w:rPr>
          <w:rFonts w:eastAsia="Times New Roman" w:cs="Times New Roman"/>
          <w:szCs w:val="24"/>
        </w:rPr>
        <w:t>ε</w:t>
      </w:r>
      <w:r>
        <w:rPr>
          <w:rFonts w:eastAsia="Times New Roman" w:cs="Times New Roman"/>
          <w:szCs w:val="24"/>
        </w:rPr>
        <w:t xml:space="preserve">πιτροπή θα </w:t>
      </w:r>
      <w:r>
        <w:rPr>
          <w:rFonts w:eastAsia="Times New Roman" w:cs="Times New Roman"/>
          <w:szCs w:val="24"/>
        </w:rPr>
        <w:t>υπάρξει διαβούλευση για το ενδεχόμενο της ένταξης των ΤΕΙ σε μια από τις εξής κατηγορίες. Πρώτον, αυτά που είναι ήδη ακαδημαϊκώς ισοδύναμα με αντίστοιχα πανεπιστημιακά τμήματα, δεύτερον</w:t>
      </w:r>
      <w:r>
        <w:rPr>
          <w:rFonts w:eastAsia="Times New Roman" w:cs="Times New Roman"/>
          <w:szCs w:val="24"/>
        </w:rPr>
        <w:t>,</w:t>
      </w:r>
      <w:r>
        <w:rPr>
          <w:rFonts w:eastAsia="Times New Roman" w:cs="Times New Roman"/>
          <w:szCs w:val="24"/>
        </w:rPr>
        <w:t xml:space="preserve"> αυτά που δεν πληρούν τις παραπάνω προϋποθέσεις, αλλά θα μπορούσαν να </w:t>
      </w:r>
      <w:r>
        <w:rPr>
          <w:rFonts w:eastAsia="Times New Roman" w:cs="Times New Roman"/>
          <w:szCs w:val="24"/>
        </w:rPr>
        <w:t>τις καλύψουν στη διάρκεια μιας τριετίας όχι απαραίτητα στο τέλος της και</w:t>
      </w:r>
      <w:r>
        <w:rPr>
          <w:rFonts w:eastAsia="Times New Roman" w:cs="Times New Roman"/>
          <w:szCs w:val="24"/>
        </w:rPr>
        <w:t>,</w:t>
      </w:r>
      <w:r>
        <w:rPr>
          <w:rFonts w:eastAsia="Times New Roman" w:cs="Times New Roman"/>
          <w:szCs w:val="24"/>
        </w:rPr>
        <w:t xml:space="preserve"> τρίτον, αυτά που θα μπορούσαν να συνεχίσουν να υπάρχουν στα ΤΕΙ ως τμήματα που παρέχουν τεχνολογική εκπαίδευση περισσότερο συμβατή με τον αρχικό σκοπό ίδρυσης των ΤΕΙ». </w:t>
      </w:r>
    </w:p>
    <w:p w14:paraId="0446555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Και συνεχίζε</w:t>
      </w:r>
      <w:r>
        <w:rPr>
          <w:rFonts w:eastAsia="Times New Roman" w:cs="Times New Roman"/>
          <w:szCs w:val="24"/>
        </w:rPr>
        <w:t>ι το πόρισμα: «Τα τμήματα που εντάσσονται στην πρώτη κατηγορία και αυτά της δεύτερης που θα ενταχθούν στη διάρκεια της τριετίας θα έχουν άμεσα το δικαίωμα να οργανώσουν σπουδές τρίτου κύκλου, δηλαδή διδακτορικά και να διερευνήσουν</w:t>
      </w:r>
      <w:r>
        <w:rPr>
          <w:rFonts w:eastAsia="Times New Roman" w:cs="Times New Roman"/>
          <w:szCs w:val="24"/>
        </w:rPr>
        <w:t>,</w:t>
      </w:r>
      <w:r>
        <w:rPr>
          <w:rFonts w:eastAsia="Times New Roman" w:cs="Times New Roman"/>
          <w:szCs w:val="24"/>
        </w:rPr>
        <w:t xml:space="preserve"> επίσης άμεσα</w:t>
      </w:r>
      <w:r>
        <w:rPr>
          <w:rFonts w:eastAsia="Times New Roman" w:cs="Times New Roman"/>
          <w:szCs w:val="24"/>
        </w:rPr>
        <w:t>,</w:t>
      </w:r>
      <w:r>
        <w:rPr>
          <w:rFonts w:eastAsia="Times New Roman" w:cs="Times New Roman"/>
          <w:szCs w:val="24"/>
        </w:rPr>
        <w:t xml:space="preserve"> τις δυνατό</w:t>
      </w:r>
      <w:r>
        <w:rPr>
          <w:rFonts w:eastAsia="Times New Roman" w:cs="Times New Roman"/>
          <w:szCs w:val="24"/>
        </w:rPr>
        <w:t xml:space="preserve">τητες μελλοντικής ένταξης σε ένα ομόλογο πανεπιστημιακό τμήμα ή να αποτελέσουν ένα αυτοτελές τμήμα σε ένα πανεπιστήμιο». </w:t>
      </w:r>
    </w:p>
    <w:p w14:paraId="0446555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Τι από όλα αυτά γίνεται με το παρόν νομοσχέδιο; Όλα τα τμήματα αναβαθμίζονται άμεσα σε πανεπιστημιακά και αν υπάρχουν κάποια που δεν α</w:t>
      </w:r>
      <w:r>
        <w:rPr>
          <w:rFonts w:eastAsia="Times New Roman" w:cs="Times New Roman"/>
          <w:szCs w:val="24"/>
        </w:rPr>
        <w:t>ναβαθμίζονται, αυτά εξαφανίζονται μαζί με τα ΤΕΙ. Η στρατηγική που είχαμε συζητήσει υπήρχε από τότε, από το 2016 και συμφωνούσαμε σε γενικές γραμμές -υπάρχουν και τα Πρακτικά άλλωστε- και μάλιστα μέσα από μια θεσμική διαδικασία στην Επιτροπή Μορφωτικών Υπο</w:t>
      </w:r>
      <w:r>
        <w:rPr>
          <w:rFonts w:eastAsia="Times New Roman" w:cs="Times New Roman"/>
          <w:szCs w:val="24"/>
        </w:rPr>
        <w:t xml:space="preserve">θέσεων. </w:t>
      </w:r>
    </w:p>
    <w:p w14:paraId="0446555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σχέδιο αυτό, όμως, το πέταξε η </w:t>
      </w:r>
      <w:r w:rsidRPr="0094038A">
        <w:rPr>
          <w:rFonts w:eastAsia="Times New Roman" w:cs="Times New Roman"/>
          <w:szCs w:val="24"/>
        </w:rPr>
        <w:t>Κυβέρνηση</w:t>
      </w:r>
      <w:r>
        <w:rPr>
          <w:rFonts w:eastAsia="Times New Roman" w:cs="Times New Roman"/>
          <w:szCs w:val="24"/>
        </w:rPr>
        <w:t xml:space="preserve"> στον κάλαθο των </w:t>
      </w:r>
      <w:proofErr w:type="spellStart"/>
      <w:r>
        <w:rPr>
          <w:rFonts w:eastAsia="Times New Roman" w:cs="Times New Roman"/>
          <w:szCs w:val="24"/>
        </w:rPr>
        <w:t>αχρήστων</w:t>
      </w:r>
      <w:proofErr w:type="spellEnd"/>
      <w:r>
        <w:rPr>
          <w:rFonts w:eastAsia="Times New Roman" w:cs="Times New Roman"/>
          <w:szCs w:val="24"/>
        </w:rPr>
        <w:t>,</w:t>
      </w:r>
      <w:r>
        <w:rPr>
          <w:rFonts w:eastAsia="Times New Roman" w:cs="Times New Roman"/>
          <w:szCs w:val="24"/>
        </w:rPr>
        <w:t xml:space="preserve"> γιατί ανακάλυψε το γαϊτανάκι των συγχωνεύσεων ξεκινώντας από το Πανεπιστήμιο Δυτικής Αττικής. Και</w:t>
      </w:r>
      <w:r>
        <w:rPr>
          <w:rFonts w:eastAsia="Times New Roman" w:cs="Times New Roman"/>
          <w:szCs w:val="24"/>
        </w:rPr>
        <w:t>,</w:t>
      </w:r>
      <w:r>
        <w:rPr>
          <w:rFonts w:eastAsia="Times New Roman" w:cs="Times New Roman"/>
          <w:szCs w:val="24"/>
        </w:rPr>
        <w:t xml:space="preserve"> βέβαια, η στρατηγική αυτή δεν πέρασε από κα</w:t>
      </w:r>
      <w:r>
        <w:rPr>
          <w:rFonts w:eastAsia="Times New Roman" w:cs="Times New Roman"/>
          <w:szCs w:val="24"/>
        </w:rPr>
        <w:t>μ</w:t>
      </w:r>
      <w:r>
        <w:rPr>
          <w:rFonts w:eastAsia="Times New Roman" w:cs="Times New Roman"/>
          <w:szCs w:val="24"/>
        </w:rPr>
        <w:t xml:space="preserve">μία Επιτροπή </w:t>
      </w:r>
      <w:r>
        <w:rPr>
          <w:rFonts w:eastAsia="Times New Roman" w:cs="Times New Roman"/>
          <w:szCs w:val="24"/>
        </w:rPr>
        <w:lastRenderedPageBreak/>
        <w:t>Μορφωτικών Υποθέσεων,</w:t>
      </w:r>
      <w:r>
        <w:rPr>
          <w:rFonts w:eastAsia="Times New Roman" w:cs="Times New Roman"/>
          <w:szCs w:val="24"/>
        </w:rPr>
        <w:t xml:space="preserve"> ώστε να εκφράσουμε συμφωνίες ή διαφωνίες. </w:t>
      </w:r>
    </w:p>
    <w:p w14:paraId="0446555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κριτική μας για την πολυδιάσπαση, διαβάζω πάλι από το πόρισμα του 2016 τι έλεγε τότε ο κύριος Υπουργός και η </w:t>
      </w:r>
      <w:r>
        <w:rPr>
          <w:rFonts w:eastAsia="Times New Roman" w:cs="Times New Roman"/>
          <w:szCs w:val="24"/>
        </w:rPr>
        <w:t>ε</w:t>
      </w:r>
      <w:r>
        <w:rPr>
          <w:rFonts w:eastAsia="Times New Roman" w:cs="Times New Roman"/>
          <w:szCs w:val="24"/>
        </w:rPr>
        <w:t xml:space="preserve">πιτροπή στη σελίδα </w:t>
      </w:r>
      <w:r>
        <w:rPr>
          <w:rFonts w:eastAsia="Times New Roman" w:cs="Times New Roman"/>
          <w:szCs w:val="24"/>
        </w:rPr>
        <w:t>8</w:t>
      </w:r>
      <w:r>
        <w:rPr>
          <w:rFonts w:eastAsia="Times New Roman" w:cs="Times New Roman"/>
          <w:szCs w:val="24"/>
        </w:rPr>
        <w:t>. Το έχω καταθέσει στα Πρακτικά, μπορείτε να τα βρείτε αυτά. «</w:t>
      </w:r>
      <w:proofErr w:type="spellStart"/>
      <w:r>
        <w:rPr>
          <w:rFonts w:eastAsia="Times New Roman" w:cs="Times New Roman"/>
          <w:szCs w:val="24"/>
        </w:rPr>
        <w:t>Εξωακ</w:t>
      </w:r>
      <w:r>
        <w:rPr>
          <w:rFonts w:eastAsia="Times New Roman" w:cs="Times New Roman"/>
          <w:szCs w:val="24"/>
        </w:rPr>
        <w:t>αδημαϊκές</w:t>
      </w:r>
      <w:proofErr w:type="spellEnd"/>
      <w:r>
        <w:rPr>
          <w:rFonts w:eastAsia="Times New Roman" w:cs="Times New Roman"/>
          <w:szCs w:val="24"/>
        </w:rPr>
        <w:t xml:space="preserve"> προτεραιότητες και πιέσεις παραγόντων της τοπικής αυτοδιοίκησης οδήγησαν στη διασπορά πολλών νέων τμημάτων σε διάφορες πόλεις και κωμοπόλεις της Ελλάδας. Τις περισσότερες φορές -συνεχίζει το πόρισμα- αρωγοί σε αυτή τη διαδικασία ήταν και οι διοικ</w:t>
      </w:r>
      <w:r>
        <w:rPr>
          <w:rFonts w:eastAsia="Times New Roman" w:cs="Times New Roman"/>
          <w:szCs w:val="24"/>
        </w:rPr>
        <w:t>ήσεις των ιδρυμάτων καθώς και μέλη ΔΕΠ που ανέλαβαν την υλοποίηση της διεύρυνσης». Και δεν σας κρύβω ότι όταν το ξαναδιάβασα αυτό με έπιασαν και λίγο τα γέλια</w:t>
      </w:r>
      <w:r>
        <w:rPr>
          <w:rFonts w:eastAsia="Times New Roman" w:cs="Times New Roman"/>
          <w:szCs w:val="24"/>
        </w:rPr>
        <w:t>,</w:t>
      </w:r>
      <w:r>
        <w:rPr>
          <w:rFonts w:eastAsia="Times New Roman" w:cs="Times New Roman"/>
          <w:szCs w:val="24"/>
        </w:rPr>
        <w:t xml:space="preserve"> γιατί αυτά ακριβώς</w:t>
      </w:r>
      <w:r>
        <w:rPr>
          <w:rFonts w:eastAsia="Times New Roman" w:cs="Times New Roman"/>
          <w:szCs w:val="24"/>
        </w:rPr>
        <w:t>,</w:t>
      </w:r>
      <w:r>
        <w:rPr>
          <w:rFonts w:eastAsia="Times New Roman" w:cs="Times New Roman"/>
          <w:szCs w:val="24"/>
        </w:rPr>
        <w:t xml:space="preserve"> που έλεγε και ο κ. </w:t>
      </w:r>
      <w:proofErr w:type="spellStart"/>
      <w:r>
        <w:rPr>
          <w:rFonts w:eastAsia="Times New Roman" w:cs="Times New Roman"/>
          <w:szCs w:val="24"/>
        </w:rPr>
        <w:t>Γαβρόγλου</w:t>
      </w:r>
      <w:proofErr w:type="spellEnd"/>
      <w:r>
        <w:rPr>
          <w:rFonts w:eastAsia="Times New Roman" w:cs="Times New Roman"/>
          <w:szCs w:val="24"/>
        </w:rPr>
        <w:t xml:space="preserve"> το 2016</w:t>
      </w:r>
      <w:r>
        <w:rPr>
          <w:rFonts w:eastAsia="Times New Roman" w:cs="Times New Roman"/>
          <w:szCs w:val="24"/>
        </w:rPr>
        <w:t>,</w:t>
      </w:r>
      <w:r>
        <w:rPr>
          <w:rFonts w:eastAsia="Times New Roman" w:cs="Times New Roman"/>
          <w:szCs w:val="24"/>
        </w:rPr>
        <w:t xml:space="preserve"> αυτά ακριβώς του λέω κι εγώ τώρα, μιας</w:t>
      </w:r>
      <w:r>
        <w:rPr>
          <w:rFonts w:eastAsia="Times New Roman" w:cs="Times New Roman"/>
          <w:szCs w:val="24"/>
        </w:rPr>
        <w:t xml:space="preserve"> και ακολουθεί την ίδια πρακτική που κατέκρινε πριν δ</w:t>
      </w:r>
      <w:r>
        <w:rPr>
          <w:rFonts w:eastAsia="Times New Roman" w:cs="Times New Roman"/>
          <w:szCs w:val="24"/>
        </w:rPr>
        <w:t>ύ</w:t>
      </w:r>
      <w:r>
        <w:rPr>
          <w:rFonts w:eastAsia="Times New Roman" w:cs="Times New Roman"/>
          <w:szCs w:val="24"/>
        </w:rPr>
        <w:t>ο χρόνια, δηλαδή κάθε πόλη και σχολή, κάθε χωριό και τμήμα</w:t>
      </w:r>
      <w:r>
        <w:rPr>
          <w:rFonts w:eastAsia="Times New Roman" w:cs="Times New Roman"/>
          <w:szCs w:val="24"/>
        </w:rPr>
        <w:t>!</w:t>
      </w:r>
      <w:r>
        <w:rPr>
          <w:rFonts w:eastAsia="Times New Roman" w:cs="Times New Roman"/>
          <w:szCs w:val="24"/>
        </w:rPr>
        <w:t xml:space="preserve"> </w:t>
      </w:r>
    </w:p>
    <w:p w14:paraId="0446555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sidRPr="00C0242A">
        <w:rPr>
          <w:rFonts w:eastAsia="Times New Roman" w:cs="Times New Roman"/>
          <w:szCs w:val="24"/>
        </w:rPr>
        <w:t>ΣΥΡΙΖΑ</w:t>
      </w:r>
      <w:r>
        <w:rPr>
          <w:rFonts w:eastAsia="Times New Roman" w:cs="Times New Roman"/>
          <w:szCs w:val="24"/>
        </w:rPr>
        <w:t>, λοιπόν, δεν είναι η ελπίδα που έρχεται αλλά το έργο που επαναλαμβάνεται με άλλο σκηνοθέτη. Κι επειδή εμείς στο Π</w:t>
      </w:r>
      <w:r>
        <w:rPr>
          <w:rFonts w:eastAsia="Times New Roman" w:cs="Times New Roman"/>
          <w:szCs w:val="24"/>
        </w:rPr>
        <w:t>οτάμι</w:t>
      </w:r>
      <w:r>
        <w:rPr>
          <w:rFonts w:eastAsia="Times New Roman" w:cs="Times New Roman"/>
          <w:szCs w:val="24"/>
        </w:rPr>
        <w:t xml:space="preserve"> δεν έχουμε λε</w:t>
      </w:r>
      <w:r>
        <w:rPr>
          <w:rFonts w:eastAsia="Times New Roman" w:cs="Times New Roman"/>
          <w:szCs w:val="24"/>
        </w:rPr>
        <w:t xml:space="preserve">ρωμένη τη φωλιά μας, μπορούμε να λέμε τα πράγματα με το όνομά τους χωρίς φόβο και χωρίς πάθος. </w:t>
      </w:r>
    </w:p>
    <w:p w14:paraId="0446555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Τι άλλαξε, όμως, από τον Ιούνιο του 2016; Πρώτον, ο κ. </w:t>
      </w:r>
      <w:proofErr w:type="spellStart"/>
      <w:r>
        <w:rPr>
          <w:rFonts w:eastAsia="Times New Roman" w:cs="Times New Roman"/>
          <w:szCs w:val="24"/>
        </w:rPr>
        <w:t>Γαβρόγλου</w:t>
      </w:r>
      <w:proofErr w:type="spellEnd"/>
      <w:r>
        <w:rPr>
          <w:rFonts w:eastAsia="Times New Roman" w:cs="Times New Roman"/>
          <w:szCs w:val="24"/>
        </w:rPr>
        <w:t xml:space="preserve"> έγινε Υπουργός στη θέση του κ. Φίλη και</w:t>
      </w:r>
      <w:r>
        <w:rPr>
          <w:rFonts w:eastAsia="Times New Roman" w:cs="Times New Roman"/>
          <w:szCs w:val="24"/>
        </w:rPr>
        <w:t>,</w:t>
      </w:r>
      <w:r>
        <w:rPr>
          <w:rFonts w:eastAsia="Times New Roman" w:cs="Times New Roman"/>
          <w:szCs w:val="24"/>
        </w:rPr>
        <w:t xml:space="preserve"> δεύτερον, οι εκλογές πλησίασαν και κάποιον λαγό έπρεπε</w:t>
      </w:r>
      <w:r>
        <w:rPr>
          <w:rFonts w:eastAsia="Times New Roman" w:cs="Times New Roman"/>
          <w:szCs w:val="24"/>
        </w:rPr>
        <w:t xml:space="preserve"> να βγάλετε από το καπέλο σας στην τριτοβάθμια εκπαίδευση και ο λαγός αυτός είναι η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w:t>
      </w:r>
    </w:p>
    <w:p w14:paraId="0446555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Πέρα απ’ αυτά, να πω λίγο εν τάχει και κάποια που είπαμε στις </w:t>
      </w:r>
      <w:r>
        <w:rPr>
          <w:rFonts w:eastAsia="Times New Roman" w:cs="Times New Roman"/>
          <w:szCs w:val="24"/>
        </w:rPr>
        <w:t>ε</w:t>
      </w:r>
      <w:r>
        <w:rPr>
          <w:rFonts w:eastAsia="Times New Roman" w:cs="Times New Roman"/>
          <w:szCs w:val="24"/>
        </w:rPr>
        <w:t xml:space="preserve">πιτροπές, τα προβληματικά σημεία της απορρόφησης του ΤΕΙ Ηπείρου από το Πανεπιστήμιο Ιωαννίνων. Ιδρύεται μια </w:t>
      </w:r>
      <w:proofErr w:type="spellStart"/>
      <w:r>
        <w:rPr>
          <w:rFonts w:eastAsia="Times New Roman" w:cs="Times New Roman"/>
          <w:szCs w:val="24"/>
        </w:rPr>
        <w:t>μονοτμηματική</w:t>
      </w:r>
      <w:proofErr w:type="spellEnd"/>
      <w:r>
        <w:rPr>
          <w:rFonts w:eastAsia="Times New Roman" w:cs="Times New Roman"/>
          <w:szCs w:val="24"/>
        </w:rPr>
        <w:t xml:space="preserve"> Σχολή Εφαρμογών Πληροφορικής και Τηλεπικοινωνιών με έδρα την Άρτα, όταν υπάρχει ήδη στο Πανεπιστήμιο Ιωαννίνων πολυτεχνική σχολή με τ</w:t>
      </w:r>
      <w:r>
        <w:rPr>
          <w:rFonts w:eastAsia="Times New Roman" w:cs="Times New Roman"/>
          <w:szCs w:val="24"/>
        </w:rPr>
        <w:t xml:space="preserve">μήμα Μηχανικών Ηλεκτρονικών Υπολογιστών και Πληροφορικής και το αστείο είναι ότι στο </w:t>
      </w:r>
      <w:r>
        <w:rPr>
          <w:rFonts w:eastAsia="Times New Roman" w:cs="Times New Roman"/>
          <w:szCs w:val="24"/>
        </w:rPr>
        <w:lastRenderedPageBreak/>
        <w:t xml:space="preserve">πόρισμα του 2016, σελίδα 9, κατακρίνει ο Υπουργός τον πληθωρισμό σχολών με αντικείμενο την </w:t>
      </w:r>
      <w:r>
        <w:rPr>
          <w:rFonts w:eastAsia="Times New Roman" w:cs="Times New Roman"/>
          <w:szCs w:val="24"/>
        </w:rPr>
        <w:t>Π</w:t>
      </w:r>
      <w:r>
        <w:rPr>
          <w:rFonts w:eastAsia="Times New Roman" w:cs="Times New Roman"/>
          <w:szCs w:val="24"/>
        </w:rPr>
        <w:t xml:space="preserve">ληροφορική. Το θεωρεί παρενέργεια. </w:t>
      </w:r>
    </w:p>
    <w:p w14:paraId="0446555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Ένα άλλο ζήτημα είναι το θέμα του νέου τμήμ</w:t>
      </w:r>
      <w:r>
        <w:rPr>
          <w:rFonts w:eastAsia="Times New Roman" w:cs="Times New Roman"/>
          <w:szCs w:val="24"/>
        </w:rPr>
        <w:t>ατος που θα ιδρυθεί, των Μηχανολόγων Μηχανικών της Πολυτεχνικής Σχολής. Αν κρίνω από το Εθνικό Μετσόβιο Πολυτεχνείο, οι μηχανολόγοι είναι μια σχολή με βαριά εργαστήρια δηλαδή απαιτητικές υποδομές. Υπάρχουν; Θα γίνουν; Δεν γίνονται αυτά, όπως ξέρετε, από τη</w:t>
      </w:r>
      <w:r>
        <w:rPr>
          <w:rFonts w:eastAsia="Times New Roman" w:cs="Times New Roman"/>
          <w:szCs w:val="24"/>
        </w:rPr>
        <w:t xml:space="preserve"> μια μέρα στην άλλη. </w:t>
      </w:r>
    </w:p>
    <w:p w14:paraId="0446555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το Τμήμα Ειδικής Αγωγής, αυτό που μπήκε και βγήκε από το νομοσχέδιο, συμφωνούσε η σύγκλητος –ακούσαμε και τον </w:t>
      </w:r>
      <w:r>
        <w:rPr>
          <w:rFonts w:eastAsia="Times New Roman" w:cs="Times New Roman"/>
          <w:szCs w:val="24"/>
        </w:rPr>
        <w:t>π</w:t>
      </w:r>
      <w:r>
        <w:rPr>
          <w:rFonts w:eastAsia="Times New Roman" w:cs="Times New Roman"/>
          <w:szCs w:val="24"/>
        </w:rPr>
        <w:t>ρύτανη κ. Καψάλη- διαφωνίες υπήρχαν στη διαβούλευση από τον Πανελλήνιο Επιστημονικό Σύλλογο Ειδικής Αγωγής που υιοθετήθ</w:t>
      </w:r>
      <w:r>
        <w:rPr>
          <w:rFonts w:eastAsia="Times New Roman" w:cs="Times New Roman"/>
          <w:szCs w:val="24"/>
        </w:rPr>
        <w:t xml:space="preserve">ηκε τελικά η δική του γνώμη. </w:t>
      </w:r>
    </w:p>
    <w:p w14:paraId="04465560" w14:textId="77777777" w:rsidR="00061F8F" w:rsidRDefault="00BE2594">
      <w:pPr>
        <w:spacing w:after="0" w:line="600" w:lineRule="auto"/>
        <w:ind w:firstLine="720"/>
        <w:jc w:val="both"/>
        <w:rPr>
          <w:rFonts w:eastAsia="Times New Roman"/>
          <w:szCs w:val="24"/>
        </w:rPr>
      </w:pPr>
      <w:r>
        <w:rPr>
          <w:rFonts w:eastAsia="Times New Roman"/>
          <w:szCs w:val="24"/>
        </w:rPr>
        <w:t>Μας</w:t>
      </w:r>
      <w:r w:rsidRPr="00FB07E0">
        <w:rPr>
          <w:rFonts w:eastAsia="Times New Roman"/>
          <w:szCs w:val="24"/>
        </w:rPr>
        <w:t xml:space="preserve"> </w:t>
      </w:r>
      <w:r>
        <w:rPr>
          <w:rFonts w:eastAsia="Times New Roman"/>
          <w:szCs w:val="24"/>
        </w:rPr>
        <w:t xml:space="preserve">ήρθε μια καταγγελία από τον Σύλλογο Αποφοίτων Τμημάτων Ειδικής Αγωγής, τον ΣΑΤΕΑ, </w:t>
      </w:r>
      <w:r>
        <w:rPr>
          <w:rFonts w:eastAsia="Times New Roman"/>
          <w:szCs w:val="24"/>
        </w:rPr>
        <w:t xml:space="preserve">που ήταν στη διαβούλευση, </w:t>
      </w:r>
      <w:r>
        <w:rPr>
          <w:rFonts w:eastAsia="Times New Roman"/>
          <w:szCs w:val="24"/>
        </w:rPr>
        <w:t xml:space="preserve">ότι δεν συμπεριελήφθη </w:t>
      </w:r>
      <w:r>
        <w:rPr>
          <w:rFonts w:eastAsia="Times New Roman"/>
          <w:szCs w:val="24"/>
        </w:rPr>
        <w:t xml:space="preserve">στην έκθεση της διαβούλευσης </w:t>
      </w:r>
      <w:r>
        <w:rPr>
          <w:rFonts w:eastAsia="Times New Roman"/>
          <w:szCs w:val="24"/>
        </w:rPr>
        <w:t>η άποψή του</w:t>
      </w:r>
      <w:r>
        <w:rPr>
          <w:rFonts w:eastAsia="Times New Roman"/>
          <w:szCs w:val="24"/>
        </w:rPr>
        <w:t>,</w:t>
      </w:r>
      <w:r>
        <w:rPr>
          <w:rFonts w:eastAsia="Times New Roman"/>
          <w:szCs w:val="24"/>
        </w:rPr>
        <w:t xml:space="preserve"> κι αυτό είναι κάτι που θα πρέπει να το δείτε.</w:t>
      </w:r>
    </w:p>
    <w:p w14:paraId="04465561"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Δεν </w:t>
      </w:r>
      <w:r>
        <w:rPr>
          <w:rFonts w:eastAsia="Times New Roman"/>
          <w:szCs w:val="24"/>
        </w:rPr>
        <w:t xml:space="preserve">είναι ο τίτλος του </w:t>
      </w:r>
      <w:r>
        <w:rPr>
          <w:rFonts w:eastAsia="Times New Roman"/>
          <w:szCs w:val="24"/>
        </w:rPr>
        <w:t>τ</w:t>
      </w:r>
      <w:r>
        <w:rPr>
          <w:rFonts w:eastAsia="Times New Roman"/>
          <w:szCs w:val="24"/>
        </w:rPr>
        <w:t>μήματος, κατά τη γνώμη μας, το πρόβλημα. Το πρόγραμμα σπουδών, το περιεχόμενο, είναι που πρέπει να συμβαδίζει με τη σύγχρονη εποχή. Αυτό είναι που πρέπει να σκεφτόμαστε.</w:t>
      </w:r>
    </w:p>
    <w:p w14:paraId="04465562" w14:textId="77777777" w:rsidR="00061F8F" w:rsidRDefault="00BE2594">
      <w:pPr>
        <w:spacing w:after="0" w:line="600" w:lineRule="auto"/>
        <w:ind w:firstLine="720"/>
        <w:jc w:val="both"/>
        <w:rPr>
          <w:rFonts w:eastAsia="Times New Roman"/>
          <w:szCs w:val="24"/>
        </w:rPr>
      </w:pPr>
      <w:r>
        <w:rPr>
          <w:rFonts w:eastAsia="Times New Roman"/>
          <w:szCs w:val="24"/>
        </w:rPr>
        <w:t xml:space="preserve">Να πάμε και στα </w:t>
      </w:r>
      <w:r>
        <w:rPr>
          <w:rFonts w:eastAsia="Times New Roman"/>
          <w:szCs w:val="24"/>
        </w:rPr>
        <w:t>πανεπιστημιακά ερευνητικά κέντρα</w:t>
      </w:r>
      <w:r>
        <w:rPr>
          <w:rFonts w:eastAsia="Times New Roman"/>
          <w:szCs w:val="24"/>
        </w:rPr>
        <w:t xml:space="preserve">. Είναι ένας νέος </w:t>
      </w:r>
      <w:r>
        <w:rPr>
          <w:rFonts w:eastAsia="Times New Roman"/>
          <w:szCs w:val="24"/>
        </w:rPr>
        <w:t xml:space="preserve">θεσμός, εκτός του πλαισίου για την έρευνα, που δίνεται σαν προίκα στα νέα πανεπιστήμια. Εξήγησε και ο κ. </w:t>
      </w:r>
      <w:proofErr w:type="spellStart"/>
      <w:r>
        <w:rPr>
          <w:rFonts w:eastAsia="Times New Roman"/>
          <w:szCs w:val="24"/>
        </w:rPr>
        <w:t>Φωτάκης</w:t>
      </w:r>
      <w:proofErr w:type="spellEnd"/>
      <w:r>
        <w:rPr>
          <w:rFonts w:eastAsia="Times New Roman"/>
          <w:szCs w:val="24"/>
        </w:rPr>
        <w:t xml:space="preserve"> και ο κ. </w:t>
      </w:r>
      <w:proofErr w:type="spellStart"/>
      <w:r>
        <w:rPr>
          <w:rFonts w:eastAsia="Times New Roman"/>
          <w:szCs w:val="24"/>
        </w:rPr>
        <w:t>Γαβρόγλου</w:t>
      </w:r>
      <w:proofErr w:type="spellEnd"/>
      <w:r>
        <w:rPr>
          <w:rFonts w:eastAsia="Times New Roman"/>
          <w:szCs w:val="24"/>
        </w:rPr>
        <w:t xml:space="preserve"> πού διαφέρουν από τα </w:t>
      </w:r>
      <w:r>
        <w:rPr>
          <w:rFonts w:eastAsia="Times New Roman"/>
          <w:szCs w:val="24"/>
        </w:rPr>
        <w:t>ερευνητικά κέντρα</w:t>
      </w:r>
      <w:r>
        <w:rPr>
          <w:rFonts w:eastAsia="Times New Roman"/>
          <w:szCs w:val="24"/>
        </w:rPr>
        <w:t>. Εγώ, όμως, τουλάχιστον, δεν πείστηκα ότι χρειαζόμαστε έναν ακόμα νέο θεσμό για την έ</w:t>
      </w:r>
      <w:r>
        <w:rPr>
          <w:rFonts w:eastAsia="Times New Roman"/>
          <w:szCs w:val="24"/>
        </w:rPr>
        <w:t xml:space="preserve">ρευνα, όταν τα πανεπιστήμια έχουν τα </w:t>
      </w:r>
      <w:r>
        <w:rPr>
          <w:rFonts w:eastAsia="Times New Roman"/>
          <w:szCs w:val="24"/>
        </w:rPr>
        <w:t>ερευνητικά πανεπιστημιακά ινστιτούτα</w:t>
      </w:r>
      <w:r>
        <w:rPr>
          <w:rFonts w:eastAsia="Times New Roman"/>
          <w:szCs w:val="24"/>
        </w:rPr>
        <w:t xml:space="preserve">, </w:t>
      </w:r>
      <w:r>
        <w:rPr>
          <w:rFonts w:eastAsia="Times New Roman"/>
          <w:szCs w:val="24"/>
        </w:rPr>
        <w:t xml:space="preserve">δηλαδή </w:t>
      </w:r>
      <w:r>
        <w:rPr>
          <w:rFonts w:eastAsia="Times New Roman"/>
          <w:szCs w:val="24"/>
        </w:rPr>
        <w:t>τα ΕΠΙ.</w:t>
      </w:r>
    </w:p>
    <w:p w14:paraId="04465563" w14:textId="77777777" w:rsidR="00061F8F" w:rsidRDefault="00BE2594">
      <w:pPr>
        <w:spacing w:after="0" w:line="600" w:lineRule="auto"/>
        <w:ind w:firstLine="720"/>
        <w:jc w:val="both"/>
        <w:rPr>
          <w:rFonts w:eastAsia="Times New Roman"/>
          <w:szCs w:val="24"/>
        </w:rPr>
      </w:pPr>
      <w:r>
        <w:rPr>
          <w:rFonts w:eastAsia="Times New Roman"/>
          <w:szCs w:val="24"/>
        </w:rPr>
        <w:t xml:space="preserve">Στο πόρισμα, μάλιστα, του 2016, στο οποίο έχω αναφερθεί πολλές φορές σήμερα, στη σελίδα 5, υπάρχει η έννοια των </w:t>
      </w:r>
      <w:r>
        <w:rPr>
          <w:rFonts w:eastAsia="Times New Roman"/>
          <w:szCs w:val="24"/>
          <w:lang w:val="en-US"/>
        </w:rPr>
        <w:t>virtual</w:t>
      </w:r>
      <w:r w:rsidRPr="0030656F">
        <w:rPr>
          <w:rFonts w:eastAsia="Times New Roman"/>
          <w:szCs w:val="24"/>
        </w:rPr>
        <w:t xml:space="preserve"> </w:t>
      </w:r>
      <w:r>
        <w:rPr>
          <w:rFonts w:eastAsia="Times New Roman"/>
          <w:szCs w:val="24"/>
          <w:lang w:val="en-US"/>
        </w:rPr>
        <w:t>institutes</w:t>
      </w:r>
      <w:r w:rsidRPr="0030656F">
        <w:rPr>
          <w:rFonts w:eastAsia="Times New Roman"/>
          <w:szCs w:val="24"/>
        </w:rPr>
        <w:t xml:space="preserve">, </w:t>
      </w:r>
      <w:r>
        <w:rPr>
          <w:rFonts w:eastAsia="Times New Roman"/>
          <w:szCs w:val="24"/>
        </w:rPr>
        <w:t>δηλαδή εικονικά ινστιτούτα, για να</w:t>
      </w:r>
      <w:r>
        <w:rPr>
          <w:rFonts w:eastAsia="Times New Roman"/>
          <w:szCs w:val="24"/>
        </w:rPr>
        <w:t xml:space="preserve"> παίξουν αυτόν τον ρόλο. Όπως φαίνεται, όμως, εγκαταλείφθηκε και αυτή η ιδέα. Η εντύπωση, πάντως, ότι μπορούν να ξεπεράσουν την απίστευτη γραφειοκρατία της έρευνας επειδή είναι νομικά πρόσωπα ιδιωτικού δικαίου δεν ευσταθεί, καθότι και αυτά είναι ουσιαστικά</w:t>
      </w:r>
      <w:r>
        <w:rPr>
          <w:rFonts w:eastAsia="Times New Roman"/>
          <w:szCs w:val="24"/>
        </w:rPr>
        <w:t xml:space="preserve"> κάτω από το ίδιο καθεστώς.</w:t>
      </w:r>
    </w:p>
    <w:p w14:paraId="04465564"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Επίσης, με προβληματίζει πολύ το γεγονός ότι οι επιλογές για τη διοίκηση των </w:t>
      </w:r>
      <w:r>
        <w:rPr>
          <w:rFonts w:eastAsia="Times New Roman"/>
          <w:szCs w:val="24"/>
        </w:rPr>
        <w:t>ερευνητικών κέντρων</w:t>
      </w:r>
      <w:r>
        <w:rPr>
          <w:rFonts w:eastAsia="Times New Roman"/>
          <w:szCs w:val="24"/>
        </w:rPr>
        <w:t xml:space="preserve"> και των </w:t>
      </w:r>
      <w:r>
        <w:rPr>
          <w:rFonts w:eastAsia="Times New Roman"/>
          <w:szCs w:val="24"/>
        </w:rPr>
        <w:t>ινστιτούτων</w:t>
      </w:r>
      <w:r>
        <w:rPr>
          <w:rFonts w:eastAsia="Times New Roman"/>
          <w:szCs w:val="24"/>
        </w:rPr>
        <w:t xml:space="preserve"> θα είναι αποκλειστικά </w:t>
      </w:r>
      <w:proofErr w:type="spellStart"/>
      <w:r>
        <w:rPr>
          <w:rFonts w:eastAsia="Times New Roman"/>
          <w:szCs w:val="24"/>
        </w:rPr>
        <w:t>ενδοπανεπιστημιακές</w:t>
      </w:r>
      <w:proofErr w:type="spellEnd"/>
      <w:r>
        <w:rPr>
          <w:rFonts w:eastAsia="Times New Roman"/>
          <w:szCs w:val="24"/>
        </w:rPr>
        <w:t>, δηλαδή μόνο μέλη ΔΕΠ του πανεπιστημίου, αποκλείοντας από τη διοίκηση</w:t>
      </w:r>
      <w:r>
        <w:rPr>
          <w:rFonts w:eastAsia="Times New Roman"/>
          <w:szCs w:val="24"/>
        </w:rPr>
        <w:t xml:space="preserve"> αναγνωρισμένους ερευνητές εκτός του πανεπιστημίου. Και με προβληματίζει γιατί θεωρώ ότι έτσι δημιουργούνται ακόμα μεγαλύτερα στεγανά μεταξύ του πανεπιστημιακού και του ερευνητικού κόσμου. Κι όταν μιλάμε για ενιαίο χώρο ανώτατης εκπαίδευσης και έρευνας, δε</w:t>
      </w:r>
      <w:r>
        <w:rPr>
          <w:rFonts w:eastAsia="Times New Roman"/>
          <w:szCs w:val="24"/>
        </w:rPr>
        <w:t xml:space="preserve">ν νομίζω ότι τα στεγανά είναι το ζητούμενο. </w:t>
      </w:r>
    </w:p>
    <w:p w14:paraId="04465565" w14:textId="77777777" w:rsidR="00061F8F" w:rsidRDefault="00BE2594">
      <w:pPr>
        <w:spacing w:after="0" w:line="600" w:lineRule="auto"/>
        <w:ind w:firstLine="720"/>
        <w:jc w:val="both"/>
        <w:rPr>
          <w:rFonts w:eastAsia="Times New Roman"/>
          <w:szCs w:val="24"/>
        </w:rPr>
      </w:pPr>
      <w:r>
        <w:rPr>
          <w:rFonts w:eastAsia="Times New Roman"/>
          <w:szCs w:val="24"/>
        </w:rPr>
        <w:t xml:space="preserve">Επίσης, το γεγονός ότι μπορεί να είναι </w:t>
      </w:r>
      <w:proofErr w:type="spellStart"/>
      <w:r>
        <w:rPr>
          <w:rFonts w:eastAsia="Times New Roman"/>
          <w:szCs w:val="24"/>
        </w:rPr>
        <w:t>π</w:t>
      </w:r>
      <w:r>
        <w:rPr>
          <w:rFonts w:eastAsia="Times New Roman"/>
          <w:szCs w:val="24"/>
        </w:rPr>
        <w:t>ροέδρος</w:t>
      </w:r>
      <w:proofErr w:type="spellEnd"/>
      <w:r>
        <w:rPr>
          <w:rFonts w:eastAsia="Times New Roman"/>
          <w:szCs w:val="24"/>
        </w:rPr>
        <w:t xml:space="preserve"> του ΠΕΚ, του </w:t>
      </w:r>
      <w:r>
        <w:rPr>
          <w:rFonts w:eastAsia="Times New Roman"/>
          <w:szCs w:val="24"/>
        </w:rPr>
        <w:t>πανεπιστημιακού ερευνητικού κέντρου</w:t>
      </w:r>
      <w:r>
        <w:rPr>
          <w:rFonts w:eastAsia="Times New Roman"/>
          <w:szCs w:val="24"/>
        </w:rPr>
        <w:t xml:space="preserve"> ή </w:t>
      </w:r>
      <w:r>
        <w:rPr>
          <w:rFonts w:eastAsia="Times New Roman"/>
          <w:szCs w:val="24"/>
        </w:rPr>
        <w:t>διευθυντής ινστιτούτου</w:t>
      </w:r>
      <w:r>
        <w:rPr>
          <w:rFonts w:eastAsia="Times New Roman"/>
          <w:szCs w:val="24"/>
        </w:rPr>
        <w:t xml:space="preserve"> ένας καθηγητής που είναι επίσης, πρύτανης, αντιπρύτανης ή κοσμήτορας, δεν ξέρω αν είμαι μόνο εγώ που το βλέπω λίγο καταχρηστικό και αδόκιμο. Και να δούμε αν θα εμφανιστούν πλέον και άλλα αιτήματα από υπάρχοντα ΑΕΙ</w:t>
      </w:r>
      <w:r>
        <w:rPr>
          <w:rFonts w:eastAsia="Times New Roman"/>
          <w:szCs w:val="24"/>
        </w:rPr>
        <w:t>,</w:t>
      </w:r>
      <w:r>
        <w:rPr>
          <w:rFonts w:eastAsia="Times New Roman"/>
          <w:szCs w:val="24"/>
        </w:rPr>
        <w:t xml:space="preserve"> που θα ζητούν να ιδρύσουν κι αυτά τα δικ</w:t>
      </w:r>
      <w:r>
        <w:rPr>
          <w:rFonts w:eastAsia="Times New Roman"/>
          <w:szCs w:val="24"/>
        </w:rPr>
        <w:t xml:space="preserve">ά τους ΠΕΚ, ως έναν μηχανισμό απορρόφησης κονδυλίων τώρα που ανοίγει η πόρτα. </w:t>
      </w:r>
    </w:p>
    <w:p w14:paraId="04465566" w14:textId="77777777" w:rsidR="00061F8F" w:rsidRDefault="00BE2594">
      <w:pPr>
        <w:spacing w:after="0" w:line="600" w:lineRule="auto"/>
        <w:ind w:firstLine="720"/>
        <w:jc w:val="both"/>
        <w:rPr>
          <w:rFonts w:eastAsia="Times New Roman"/>
          <w:szCs w:val="24"/>
        </w:rPr>
      </w:pPr>
      <w:r>
        <w:rPr>
          <w:rFonts w:eastAsia="Times New Roman"/>
          <w:szCs w:val="24"/>
        </w:rPr>
        <w:lastRenderedPageBreak/>
        <w:t>Σχετικά με το προσωπικό, οι προσωποπαγείς θέσεις κατά παρέκκλιση, στέλνουν αμέσως-αμέσως τα ακαδημαϊκά κριτήρια να πάνε περίπατο.</w:t>
      </w:r>
    </w:p>
    <w:p w14:paraId="04465567" w14:textId="77777777" w:rsidR="00061F8F" w:rsidRDefault="00BE2594">
      <w:pPr>
        <w:spacing w:after="0" w:line="600" w:lineRule="auto"/>
        <w:ind w:firstLine="720"/>
        <w:jc w:val="both"/>
        <w:rPr>
          <w:rFonts w:eastAsia="Times New Roman"/>
          <w:szCs w:val="24"/>
        </w:rPr>
      </w:pPr>
      <w:r>
        <w:rPr>
          <w:rFonts w:eastAsia="Times New Roman"/>
          <w:szCs w:val="24"/>
        </w:rPr>
        <w:t>Επίσης, να ξεκαθαρίσουμε ότι εκτός από τις τέχνες, δεν υπάρχουν γνωστικά αντικείμενα εξαιρετικής και αδιαμφισβήτητης ιδιαιτερότητας όπου δεν είναι δυνατή η εκπόνηση διδακτορικής διατριβής. Αυτό μπορούμε να το πούμε μόνο για τις τέχνες. Το λέω γιατί δεν πρέ</w:t>
      </w:r>
      <w:r>
        <w:rPr>
          <w:rFonts w:eastAsia="Times New Roman"/>
          <w:szCs w:val="24"/>
        </w:rPr>
        <w:t xml:space="preserve">πει να δημιουργηθούν οποιαδήποτε παραθυράκια για άλλες, πλην των τεχνών, ειδικότητες. </w:t>
      </w:r>
    </w:p>
    <w:p w14:paraId="04465568" w14:textId="77777777" w:rsidR="00061F8F" w:rsidRDefault="00BE2594">
      <w:pPr>
        <w:spacing w:after="0" w:line="600" w:lineRule="auto"/>
        <w:ind w:firstLine="720"/>
        <w:jc w:val="both"/>
        <w:rPr>
          <w:rFonts w:eastAsia="Times New Roman"/>
          <w:szCs w:val="24"/>
        </w:rPr>
      </w:pPr>
      <w:r>
        <w:rPr>
          <w:rFonts w:eastAsia="Times New Roman"/>
          <w:szCs w:val="24"/>
        </w:rPr>
        <w:t xml:space="preserve">Τέλος, οι μη μετακινήσεις του διοικητικού προσωπικού από τις πόλεις- έδρες, κάτι που προστέθηκε εκ των υστέρων, στερούν ουσιαστικά βαθμούς ελευθερίας από τις διοικήσεις </w:t>
      </w:r>
      <w:r>
        <w:rPr>
          <w:rFonts w:eastAsia="Times New Roman"/>
          <w:szCs w:val="24"/>
        </w:rPr>
        <w:t xml:space="preserve">των πανεπιστημίων ώστε να κατανείμουν βέλτιστα το προσωπικό τους. Τελικά, έχουν το αυτοδιοίκητο τα ιδρύματα για να κατανείμουν όπως νομίζουν εκείνα το προσωπικό τους ή ο πελάτης έχει πάντα δίκιο;  </w:t>
      </w:r>
    </w:p>
    <w:p w14:paraId="04465569" w14:textId="77777777" w:rsidR="00061F8F" w:rsidRDefault="00BE2594">
      <w:pPr>
        <w:spacing w:after="0" w:line="600" w:lineRule="auto"/>
        <w:ind w:firstLine="720"/>
        <w:jc w:val="both"/>
        <w:rPr>
          <w:rFonts w:eastAsia="Times New Roman"/>
          <w:szCs w:val="24"/>
        </w:rPr>
      </w:pPr>
      <w:r>
        <w:rPr>
          <w:rFonts w:eastAsia="Times New Roman"/>
          <w:szCs w:val="24"/>
        </w:rPr>
        <w:t>Να πω, όμως, κι ένα θετικό. Η συμπληρωματικότητα που προσθ</w:t>
      </w:r>
      <w:r>
        <w:rPr>
          <w:rFonts w:eastAsia="Times New Roman"/>
          <w:szCs w:val="24"/>
        </w:rPr>
        <w:t xml:space="preserve">έτει η Γεωπονική Σχολή στο Πανεπιστήμιο Ιωαννίνων με την </w:t>
      </w:r>
      <w:r>
        <w:rPr>
          <w:rFonts w:eastAsia="Times New Roman"/>
          <w:szCs w:val="24"/>
        </w:rPr>
        <w:t>κ</w:t>
      </w:r>
      <w:r>
        <w:rPr>
          <w:rFonts w:eastAsia="Times New Roman"/>
          <w:szCs w:val="24"/>
        </w:rPr>
        <w:t xml:space="preserve">τηνοτροφική -και όχι μόνο- παράδοση που υπάρχει στην </w:t>
      </w:r>
      <w:r>
        <w:rPr>
          <w:rFonts w:eastAsia="Times New Roman"/>
          <w:szCs w:val="24"/>
        </w:rPr>
        <w:lastRenderedPageBreak/>
        <w:t xml:space="preserve">Ήπειρο και οι προσπάθειες διασύνδεσης των πανεπιστημίων με την παραγωγή του συγκεκριμένου πανεπιστημίου, μέσω του Πρότυπου </w:t>
      </w:r>
      <w:proofErr w:type="spellStart"/>
      <w:r>
        <w:rPr>
          <w:rFonts w:eastAsia="Times New Roman"/>
          <w:szCs w:val="24"/>
        </w:rPr>
        <w:t>Αγροδιατροφικού</w:t>
      </w:r>
      <w:proofErr w:type="spellEnd"/>
      <w:r>
        <w:rPr>
          <w:rFonts w:eastAsia="Times New Roman"/>
          <w:szCs w:val="24"/>
        </w:rPr>
        <w:t xml:space="preserve"> Τεχνολ</w:t>
      </w:r>
      <w:r>
        <w:rPr>
          <w:rFonts w:eastAsia="Times New Roman"/>
          <w:szCs w:val="24"/>
        </w:rPr>
        <w:t xml:space="preserve">ογικού Πάρκου Ηπείρου, του ΠΑΤΕΠΗ, είναι ένα θετικό κομμάτι. Η διασύνδεση της παραγωγής με την </w:t>
      </w:r>
      <w:r>
        <w:rPr>
          <w:rFonts w:eastAsia="Times New Roman"/>
          <w:szCs w:val="24"/>
        </w:rPr>
        <w:t>τριτοβάθμια εκπαίδευση</w:t>
      </w:r>
      <w:r>
        <w:rPr>
          <w:rFonts w:eastAsia="Times New Roman"/>
          <w:szCs w:val="24"/>
        </w:rPr>
        <w:t xml:space="preserve"> ήταν για εμάς πάντα το ζητούμενο. Κι αναρωτιέται κανείς πότε θα κάνει η Αριστερά την αυτοκριτική της για την καθυστέρηση στη διασύνδεση τω</w:t>
      </w:r>
      <w:r>
        <w:rPr>
          <w:rFonts w:eastAsia="Times New Roman"/>
          <w:szCs w:val="24"/>
        </w:rPr>
        <w:t>ν πανεπιστημίων με την παραγωγή.</w:t>
      </w:r>
    </w:p>
    <w:p w14:paraId="0446556A" w14:textId="77777777" w:rsidR="00061F8F" w:rsidRDefault="00BE2594">
      <w:pPr>
        <w:spacing w:after="0" w:line="600" w:lineRule="auto"/>
        <w:ind w:firstLine="720"/>
        <w:jc w:val="both"/>
        <w:rPr>
          <w:rFonts w:eastAsia="Times New Roman"/>
          <w:szCs w:val="24"/>
        </w:rPr>
      </w:pPr>
      <w:r>
        <w:rPr>
          <w:rFonts w:eastAsia="Times New Roman"/>
          <w:szCs w:val="24"/>
        </w:rPr>
        <w:t xml:space="preserve">Ας πάμε και στα άλλα άρθρα. Στο άρθρο 24 για τα νηπιαγωγεία, σωστά δώσατε την παράταση, με τη νομοτεχνική βελτίωση, 25/9 αντί για 10/9. Πρέπει, όμως -ακούσαμε και τον </w:t>
      </w:r>
      <w:r>
        <w:rPr>
          <w:rFonts w:eastAsia="Times New Roman"/>
          <w:szCs w:val="24"/>
        </w:rPr>
        <w:t>πρόεδρο</w:t>
      </w:r>
      <w:r>
        <w:rPr>
          <w:rFonts w:eastAsia="Times New Roman"/>
          <w:szCs w:val="24"/>
        </w:rPr>
        <w:t xml:space="preserve"> του </w:t>
      </w:r>
      <w:r>
        <w:rPr>
          <w:rFonts w:eastAsia="Times New Roman"/>
          <w:szCs w:val="24"/>
        </w:rPr>
        <w:t>συλλόγου</w:t>
      </w:r>
      <w:r>
        <w:rPr>
          <w:rFonts w:eastAsia="Times New Roman"/>
          <w:szCs w:val="24"/>
        </w:rPr>
        <w:t xml:space="preserve"> στην ακρόαση των φορέων- να επισπευ</w:t>
      </w:r>
      <w:r>
        <w:rPr>
          <w:rFonts w:eastAsia="Times New Roman"/>
          <w:szCs w:val="24"/>
        </w:rPr>
        <w:t>σθούν οι διαδικασίες και να τρέξουν οι εγγραφές μέσω του «</w:t>
      </w:r>
      <w:proofErr w:type="spellStart"/>
      <w:r>
        <w:rPr>
          <w:rFonts w:eastAsia="Times New Roman"/>
          <w:szCs w:val="24"/>
          <w:lang w:val="en-US"/>
        </w:rPr>
        <w:t>Myschool</w:t>
      </w:r>
      <w:proofErr w:type="spellEnd"/>
      <w:r>
        <w:rPr>
          <w:rFonts w:eastAsia="Times New Roman"/>
          <w:szCs w:val="24"/>
        </w:rPr>
        <w:t>»</w:t>
      </w:r>
      <w:r w:rsidRPr="00DA2DD1">
        <w:rPr>
          <w:rFonts w:eastAsia="Times New Roman"/>
          <w:szCs w:val="24"/>
        </w:rPr>
        <w:t xml:space="preserve"> </w:t>
      </w:r>
      <w:r>
        <w:rPr>
          <w:rFonts w:eastAsia="Times New Roman"/>
          <w:szCs w:val="24"/>
        </w:rPr>
        <w:t xml:space="preserve">και να μην περιμένουν τις αυτοψίες του ΕΟΠΕΠ που μπορεί να κάνουν μήνες και θα έχει ξεκινήσει η σεζόν. Αλλιώς, η τροποποίηση θα είναι κενός νόμος. </w:t>
      </w:r>
    </w:p>
    <w:p w14:paraId="0446556B" w14:textId="77777777" w:rsidR="00061F8F" w:rsidRDefault="00BE2594">
      <w:pPr>
        <w:spacing w:after="0" w:line="600" w:lineRule="auto"/>
        <w:ind w:firstLine="720"/>
        <w:jc w:val="both"/>
        <w:rPr>
          <w:rFonts w:eastAsia="Times New Roman"/>
          <w:szCs w:val="24"/>
        </w:rPr>
      </w:pPr>
      <w:r>
        <w:rPr>
          <w:rFonts w:eastAsia="Times New Roman"/>
          <w:szCs w:val="24"/>
        </w:rPr>
        <w:t xml:space="preserve">Το άρθρο 28 που εξομοίωνε τους ΕΔΙΠ των </w:t>
      </w:r>
      <w:r>
        <w:rPr>
          <w:rFonts w:eastAsia="Times New Roman"/>
          <w:szCs w:val="24"/>
        </w:rPr>
        <w:t xml:space="preserve">ΤΕΙ και των </w:t>
      </w:r>
      <w:r>
        <w:rPr>
          <w:rFonts w:eastAsia="Times New Roman"/>
          <w:szCs w:val="24"/>
        </w:rPr>
        <w:t>π</w:t>
      </w:r>
      <w:r>
        <w:rPr>
          <w:rFonts w:eastAsia="Times New Roman"/>
          <w:szCs w:val="24"/>
        </w:rPr>
        <w:t xml:space="preserve">ανεπιστημίων, τελικά αποσύρθηκε κι, όπως είπατε, θα φέρετε </w:t>
      </w:r>
      <w:r>
        <w:rPr>
          <w:rFonts w:eastAsia="Times New Roman"/>
          <w:szCs w:val="24"/>
        </w:rPr>
        <w:lastRenderedPageBreak/>
        <w:t>προεδρικό διάταγμα</w:t>
      </w:r>
      <w:r>
        <w:rPr>
          <w:rFonts w:eastAsia="Times New Roman"/>
          <w:szCs w:val="24"/>
        </w:rPr>
        <w:t>. Θα θέλαμε να μας πείτε αν υπάρχει κάποιο χρονοδιάγραμμα ή να περιμένουμε μέχρι τις εκλογές.</w:t>
      </w:r>
    </w:p>
    <w:p w14:paraId="0446556C" w14:textId="77777777" w:rsidR="00061F8F" w:rsidRDefault="00BE2594">
      <w:pPr>
        <w:spacing w:after="0" w:line="600" w:lineRule="auto"/>
        <w:ind w:firstLine="720"/>
        <w:jc w:val="both"/>
        <w:rPr>
          <w:rFonts w:eastAsia="Times New Roman"/>
          <w:szCs w:val="24"/>
        </w:rPr>
      </w:pPr>
      <w:r>
        <w:rPr>
          <w:rFonts w:eastAsia="Times New Roman"/>
          <w:szCs w:val="24"/>
        </w:rPr>
        <w:t>Θετικές είναι οι διατάξεις για τους ΕΛΚΕ, που μπορεί κάπως να ανακουφίσο</w:t>
      </w:r>
      <w:r>
        <w:rPr>
          <w:rFonts w:eastAsia="Times New Roman"/>
          <w:szCs w:val="24"/>
        </w:rPr>
        <w:t>υν από το βαρύ γραφειοκρατικό φορτίο. Σήμερα, για να κάνεις έρευνα σε ελληνικό πανεπιστήμιο ή ερευνητικό κέντρο θέλει γερό στομάχι, θέλει άπειρη υπομονή και χρόνο για χάσιμο, διεκπεραιώνοντας διοικητικές διαδικασίες.</w:t>
      </w:r>
    </w:p>
    <w:p w14:paraId="0446556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νέο άρθρο 35, που αφορά την τακτοπο</w:t>
      </w:r>
      <w:r>
        <w:rPr>
          <w:rFonts w:eastAsia="Times New Roman" w:cs="Times New Roman"/>
          <w:szCs w:val="24"/>
        </w:rPr>
        <w:t>ίηση των οφειλών των μελών ΔΕΠ</w:t>
      </w:r>
      <w:r>
        <w:rPr>
          <w:rFonts w:eastAsia="Times New Roman" w:cs="Times New Roman"/>
          <w:szCs w:val="24"/>
        </w:rPr>
        <w:t>,</w:t>
      </w:r>
      <w:r>
        <w:rPr>
          <w:rFonts w:eastAsia="Times New Roman" w:cs="Times New Roman"/>
          <w:szCs w:val="24"/>
        </w:rPr>
        <w:t xml:space="preserve"> που δεν απέδιδαν στο πανεπιστήμιο τα οφειλόμενα από ελεύθερο επάγγελμα</w:t>
      </w:r>
      <w:r>
        <w:rPr>
          <w:rFonts w:eastAsia="Times New Roman" w:cs="Times New Roman"/>
          <w:szCs w:val="24"/>
        </w:rPr>
        <w:t>,</w:t>
      </w:r>
      <w:r>
        <w:rPr>
          <w:rFonts w:eastAsia="Times New Roman" w:cs="Times New Roman"/>
          <w:szCs w:val="24"/>
        </w:rPr>
        <w:t xml:space="preserve"> είτε πρόθεση είτε από αμέλεια, εδώ τιμωρούνται οι συνεπείς, που ήταν εντάξει στις υποχρεώσεις τους. Και, ναι, βεβαίως να δοθεί μία λύση ρύθμισης αυτών τ</w:t>
      </w:r>
      <w:r>
        <w:rPr>
          <w:rFonts w:eastAsia="Times New Roman" w:cs="Times New Roman"/>
          <w:szCs w:val="24"/>
        </w:rPr>
        <w:t>ων οφειλών, αλλά όταν κάποιος συνεπής καθηγητής βλέπει περαίωση με ένα ποσοστό 20% -εκτός και εάν εγώ δεν έχω καταλάβει κάτι καλά- μάλλον ο ίδιος θα νιώθει πολύ κορόιδο.</w:t>
      </w:r>
    </w:p>
    <w:p w14:paraId="0446556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Τέλος, κυρίες και κύριοι συνάδελφοι, σχετικά με την τροπολογία που καταθέσαμε, την 171</w:t>
      </w:r>
      <w:r>
        <w:rPr>
          <w:rFonts w:eastAsia="Times New Roman" w:cs="Times New Roman"/>
          <w:szCs w:val="24"/>
        </w:rPr>
        <w:t xml:space="preserve">5/174, για τη νομοθετική θεσμοθέτηση μίας μέρας το χρόνο υποχρεωτικά όπου θα γίνεται </w:t>
      </w:r>
      <w:r>
        <w:rPr>
          <w:rFonts w:eastAsia="Times New Roman" w:cs="Times New Roman"/>
          <w:szCs w:val="24"/>
        </w:rPr>
        <w:lastRenderedPageBreak/>
        <w:t xml:space="preserve">εκπαίδευση, σεμινάριο και πρακτική άσκηση για την αντιμετώπιση των φυσικών καταστροφών στις δύο πρώτες βαθμίδες της εκπαίδευσης, δηλαδή, σε δημοτικά, γυμνάσια και λύκεια. </w:t>
      </w:r>
      <w:r>
        <w:rPr>
          <w:rFonts w:eastAsia="Times New Roman" w:cs="Times New Roman"/>
          <w:szCs w:val="24"/>
        </w:rPr>
        <w:t xml:space="preserve">Μας είπε ο Υπουργός –το είπε και ο εισηγητής– ότι γίνεται ήδη. Υποχρεωτικά, όμως, αυτό που γίνεται, είναι για τους σεισμούς σε συνεργασία με τον ΟΑΣΘ. </w:t>
      </w:r>
    </w:p>
    <w:p w14:paraId="0446556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Πρέπει να επεκταθεί και για τις άλλες φυσικές καταστροφές, για πυρκαγιές, πλημμύρες, ακραία καιρικά φαιν</w:t>
      </w:r>
      <w:r>
        <w:rPr>
          <w:rFonts w:eastAsia="Times New Roman" w:cs="Times New Roman"/>
          <w:szCs w:val="24"/>
        </w:rPr>
        <w:t>όμενα, δηλαδή να μην επαφίονται απλώς στην πρωτοβουλία του κάθε διευθυντή ή του συλλόγου των διδασκόντων τέτοιες δράσεις –που ευτυχώς παίρνουν αρκετές τέτοιες πρωτοβουλίες οι διευθυντές και οι σύλλογοι διδασκόντων- αλλά να είναι υποχρεωτικό για όλα τα σχολ</w:t>
      </w:r>
      <w:r>
        <w:rPr>
          <w:rFonts w:eastAsia="Times New Roman" w:cs="Times New Roman"/>
          <w:szCs w:val="24"/>
        </w:rPr>
        <w:t>εία για μία ημέρα το</w:t>
      </w:r>
      <w:r>
        <w:rPr>
          <w:rFonts w:eastAsia="Times New Roman" w:cs="Times New Roman"/>
          <w:szCs w:val="24"/>
        </w:rPr>
        <w:t>ν</w:t>
      </w:r>
      <w:r>
        <w:rPr>
          <w:rFonts w:eastAsia="Times New Roman" w:cs="Times New Roman"/>
          <w:szCs w:val="24"/>
        </w:rPr>
        <w:t xml:space="preserve"> χρόνο, τουλάχιστον στην αρχή.</w:t>
      </w:r>
    </w:p>
    <w:p w14:paraId="0446557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Στην εποχή της κλιματικής μεταβολής πρέπει να ετοιμάσουμε τις επόμενες γενιές για τέτοια φαινόμενα που όλο και θα αυξάνονται. Αντί, λοιπόν, να μένουμε στο «Προσευχήσου για την Ελλάδα», να πάμε στο «Προετο</w:t>
      </w:r>
      <w:r>
        <w:rPr>
          <w:rFonts w:eastAsia="Times New Roman" w:cs="Times New Roman"/>
          <w:szCs w:val="24"/>
        </w:rPr>
        <w:t xml:space="preserve">ιμάσου Ελλάδα», ξεκινώντας από τις νέες γενιές. Θα πρέπει, </w:t>
      </w:r>
      <w:r>
        <w:rPr>
          <w:rFonts w:eastAsia="Times New Roman" w:cs="Times New Roman"/>
          <w:szCs w:val="24"/>
        </w:rPr>
        <w:t>συνεπώς</w:t>
      </w:r>
      <w:r>
        <w:rPr>
          <w:rFonts w:eastAsia="Times New Roman" w:cs="Times New Roman"/>
          <w:szCs w:val="24"/>
        </w:rPr>
        <w:t xml:space="preserve">, στα σχολεία να είναι </w:t>
      </w:r>
      <w:r>
        <w:rPr>
          <w:rFonts w:eastAsia="Times New Roman" w:cs="Times New Roman"/>
          <w:szCs w:val="24"/>
        </w:rPr>
        <w:lastRenderedPageBreak/>
        <w:t>μία ημέρα το</w:t>
      </w:r>
      <w:r>
        <w:rPr>
          <w:rFonts w:eastAsia="Times New Roman" w:cs="Times New Roman"/>
          <w:szCs w:val="24"/>
        </w:rPr>
        <w:t>ν</w:t>
      </w:r>
      <w:r>
        <w:rPr>
          <w:rFonts w:eastAsia="Times New Roman" w:cs="Times New Roman"/>
          <w:szCs w:val="24"/>
        </w:rPr>
        <w:t xml:space="preserve"> χρόνο υποχρεωτικά αφιερωμένη στην αντιμετώπιση των φυσικών καταστροφών με σεμινάριο και πρακτική άσκηση. Γιατί, όπως καλά ξέρω από τον αθλητισμό, εάν απο</w:t>
      </w:r>
      <w:r>
        <w:rPr>
          <w:rFonts w:eastAsia="Times New Roman" w:cs="Times New Roman"/>
          <w:szCs w:val="24"/>
        </w:rPr>
        <w:t>τύχεις να προετοιμαστείς, τότε προετοιμάσου να αποτύχεις. Και</w:t>
      </w:r>
      <w:r>
        <w:rPr>
          <w:rFonts w:eastAsia="Times New Roman" w:cs="Times New Roman"/>
          <w:szCs w:val="24"/>
        </w:rPr>
        <w:t>,</w:t>
      </w:r>
      <w:r>
        <w:rPr>
          <w:rFonts w:eastAsia="Times New Roman" w:cs="Times New Roman"/>
          <w:szCs w:val="24"/>
        </w:rPr>
        <w:t xml:space="preserve"> δυστυχώς, το είδαμε αυτό να συμβαίνει πρόσφατα.</w:t>
      </w:r>
    </w:p>
    <w:p w14:paraId="0446557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κυρίες και κύριοι συνάδελφοι, θεωρώ ότι όλη αυτή η συζήτηση για την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και γενικά για τον ενια</w:t>
      </w:r>
      <w:r>
        <w:rPr>
          <w:rFonts w:eastAsia="Times New Roman" w:cs="Times New Roman"/>
          <w:szCs w:val="24"/>
        </w:rPr>
        <w:t xml:space="preserve">ίο ανώτατο χώρο εκπαίδευσης και έρευνας δεν πρέπει να γίνεται μόνο με τους τοπικά ενδιαφερόμενους, να αποφασίσουν πρώτα τι θέλουν και μετά να το νομοθετήσουμε. Αυτό είναι ουσιαστικά ακαδημαϊκός λαϊκισμός, που έχει ως κινητήριο δύναμη την ψηφοθηρία και όχι </w:t>
      </w:r>
      <w:r>
        <w:rPr>
          <w:rFonts w:eastAsia="Times New Roman" w:cs="Times New Roman"/>
          <w:szCs w:val="24"/>
        </w:rPr>
        <w:t xml:space="preserve">την ακαδημαϊκότητα. </w:t>
      </w:r>
    </w:p>
    <w:p w14:paraId="0446557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έπρεπε η όλη διεργασία να γίνει με θεσμικό τρόπο. Η Επιτροπή Μορφωτικών Υποθέσεων είχε βγάλει ένα πόρισμα, αυτό που σας κατέθεσα. Την κριτική που σας κάνω τώρα, κύριε Υπουργέ, την κάνει και το ίδιο το πόρισμά σας τότε, με το οποίο σ</w:t>
      </w:r>
      <w:r>
        <w:rPr>
          <w:rFonts w:eastAsia="Times New Roman" w:cs="Times New Roman"/>
          <w:szCs w:val="24"/>
        </w:rPr>
        <w:t xml:space="preserve">υμφωνούσαμε γενικά. Την κάνατε, δηλαδή, και εσείς το 2016. Αγνοήθηκε, λοιπόν, αυτό το πόρισμα, όπως αγνοήθηκε και η </w:t>
      </w:r>
      <w:r>
        <w:rPr>
          <w:rFonts w:eastAsia="Times New Roman" w:cs="Times New Roman"/>
          <w:szCs w:val="24"/>
        </w:rPr>
        <w:lastRenderedPageBreak/>
        <w:t>γνωμοδότηση της ΑΔΙΠ, που κατά το</w:t>
      </w:r>
      <w:r>
        <w:rPr>
          <w:rFonts w:eastAsia="Times New Roman" w:cs="Times New Roman"/>
          <w:szCs w:val="24"/>
        </w:rPr>
        <w:t>ν</w:t>
      </w:r>
      <w:r>
        <w:rPr>
          <w:rFonts w:eastAsia="Times New Roman" w:cs="Times New Roman"/>
          <w:szCs w:val="24"/>
        </w:rPr>
        <w:t xml:space="preserve"> νόμο πρέπει να γνωμοδοτεί στα θέματα ανώτατης εκπαίδευσης.</w:t>
      </w:r>
    </w:p>
    <w:p w14:paraId="0446557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ad</w:t>
      </w:r>
      <w:r w:rsidRPr="00B840E9">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w:t>
      </w:r>
      <w:proofErr w:type="spellStart"/>
      <w:r>
        <w:rPr>
          <w:rFonts w:eastAsia="Times New Roman" w:cs="Times New Roman"/>
          <w:szCs w:val="24"/>
        </w:rPr>
        <w:t>πανεπιστημιοποίηση</w:t>
      </w:r>
      <w:proofErr w:type="spellEnd"/>
      <w:r>
        <w:rPr>
          <w:rFonts w:eastAsia="Times New Roman" w:cs="Times New Roman"/>
          <w:szCs w:val="24"/>
        </w:rPr>
        <w:t xml:space="preserve"> χωρίς κάποιες γενικές αρχές παρά τα </w:t>
      </w:r>
      <w:proofErr w:type="spellStart"/>
      <w:r>
        <w:rPr>
          <w:rFonts w:eastAsia="Times New Roman" w:cs="Times New Roman"/>
          <w:szCs w:val="24"/>
        </w:rPr>
        <w:t>αυτοσύστατα</w:t>
      </w:r>
      <w:proofErr w:type="spellEnd"/>
      <w:r>
        <w:rPr>
          <w:rFonts w:eastAsia="Times New Roman" w:cs="Times New Roman"/>
          <w:szCs w:val="24"/>
        </w:rPr>
        <w:t xml:space="preserve"> χαρακτηριστικά κάθε ιδρύματος –που λέει ο πολύ αγαπητός συνάδελφος κ. </w:t>
      </w:r>
      <w:proofErr w:type="spellStart"/>
      <w:r>
        <w:rPr>
          <w:rFonts w:eastAsia="Times New Roman" w:cs="Times New Roman"/>
          <w:szCs w:val="24"/>
        </w:rPr>
        <w:t>Σεβαστάκης</w:t>
      </w:r>
      <w:proofErr w:type="spellEnd"/>
      <w:r>
        <w:rPr>
          <w:rFonts w:eastAsia="Times New Roman" w:cs="Times New Roman"/>
          <w:szCs w:val="24"/>
        </w:rPr>
        <w:t>- οδηγεί τελικά σε εκπτώσεις και υποχωρήσεις απέναντι σε τοπικά και συντεχνιακά συμφέροντα. Και αυτή είναι η</w:t>
      </w:r>
      <w:r>
        <w:rPr>
          <w:rFonts w:eastAsia="Times New Roman" w:cs="Times New Roman"/>
          <w:szCs w:val="24"/>
        </w:rPr>
        <w:t xml:space="preserve"> κατάσταση, που θα έπρεπε να αποφύγετε και δεν το κάνατε.</w:t>
      </w:r>
    </w:p>
    <w:p w14:paraId="0446557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τώρα που έγινε η αρχή, θα αρχίσει να ξηλώνεται το πουλόβερ των ακαδημαϊκών κριτηρίων. Και</w:t>
      </w:r>
      <w:r>
        <w:rPr>
          <w:rFonts w:eastAsia="Times New Roman" w:cs="Times New Roman"/>
          <w:szCs w:val="24"/>
        </w:rPr>
        <w:t>,</w:t>
      </w:r>
      <w:r>
        <w:rPr>
          <w:rFonts w:eastAsia="Times New Roman" w:cs="Times New Roman"/>
          <w:szCs w:val="24"/>
        </w:rPr>
        <w:t xml:space="preserve"> δυστυχώς, με την κλωστή αυτή θα αρχίσει να ράβεται το λάβαρο των ψηφοθηρικών παροχών και υποσχέσεων. Οι</w:t>
      </w:r>
      <w:r>
        <w:rPr>
          <w:rFonts w:eastAsia="Times New Roman" w:cs="Times New Roman"/>
          <w:szCs w:val="24"/>
        </w:rPr>
        <w:t xml:space="preserve"> εκλογές γαρ εγγύς και η προεκλογική κλεψύδρα έχει ήδη γυρίσει</w:t>
      </w:r>
      <w:r>
        <w:rPr>
          <w:rFonts w:eastAsia="Times New Roman" w:cs="Times New Roman"/>
          <w:szCs w:val="24"/>
        </w:rPr>
        <w:t>!</w:t>
      </w:r>
    </w:p>
    <w:p w14:paraId="0446557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465576"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Εγώ ευχαριστώ.</w:t>
      </w:r>
    </w:p>
    <w:p w14:paraId="04465577" w14:textId="77777777" w:rsidR="00061F8F" w:rsidRDefault="00BE2594">
      <w:pPr>
        <w:spacing w:after="0" w:line="600" w:lineRule="auto"/>
        <w:ind w:firstLine="720"/>
        <w:jc w:val="both"/>
        <w:rPr>
          <w:rFonts w:eastAsia="Times New Roman"/>
          <w:bCs/>
          <w:szCs w:val="24"/>
        </w:rPr>
      </w:pPr>
      <w:r>
        <w:rPr>
          <w:rFonts w:eastAsia="Times New Roman"/>
          <w:bCs/>
          <w:szCs w:val="24"/>
        </w:rPr>
        <w:lastRenderedPageBreak/>
        <w:t xml:space="preserve">Η Υφυπουργός Παιδείας, Έρευνας και Θρησκευμάτων κ. Μερόπη </w:t>
      </w:r>
      <w:proofErr w:type="spellStart"/>
      <w:r>
        <w:rPr>
          <w:rFonts w:eastAsia="Times New Roman"/>
          <w:bCs/>
          <w:szCs w:val="24"/>
        </w:rPr>
        <w:t>Τζούφη</w:t>
      </w:r>
      <w:proofErr w:type="spellEnd"/>
      <w:r>
        <w:rPr>
          <w:rFonts w:eastAsia="Times New Roman"/>
          <w:bCs/>
          <w:szCs w:val="24"/>
        </w:rPr>
        <w:t xml:space="preserve"> </w:t>
      </w:r>
      <w:r>
        <w:rPr>
          <w:rFonts w:eastAsia="Times New Roman"/>
          <w:bCs/>
          <w:szCs w:val="24"/>
        </w:rPr>
        <w:t>θα υποστηρίξει την τροπολογία 1731, που αφορά τη σύσταση και</w:t>
      </w:r>
      <w:r>
        <w:rPr>
          <w:rFonts w:eastAsia="Times New Roman"/>
          <w:bCs/>
          <w:szCs w:val="24"/>
        </w:rPr>
        <w:t xml:space="preserve"> την οργάνωση των πανεπιστημιακών κλινικών.</w:t>
      </w:r>
    </w:p>
    <w:p w14:paraId="04465578" w14:textId="77777777" w:rsidR="00061F8F" w:rsidRDefault="00BE2594">
      <w:pPr>
        <w:spacing w:after="0" w:line="600" w:lineRule="auto"/>
        <w:ind w:firstLine="720"/>
        <w:jc w:val="both"/>
        <w:rPr>
          <w:rFonts w:eastAsia="Times New Roman" w:cs="Times New Roman"/>
          <w:szCs w:val="24"/>
        </w:rPr>
      </w:pPr>
      <w:r w:rsidRPr="00B14109">
        <w:rPr>
          <w:rFonts w:eastAsia="Times New Roman"/>
          <w:b/>
          <w:bCs/>
          <w:szCs w:val="24"/>
        </w:rPr>
        <w:t xml:space="preserve">ΜΕΡΟΠΗ ΤΖΟΥΦΗ (Υφυπουργός Παιδείας, Έρευνας και Θρησκευμάτων): </w:t>
      </w:r>
      <w:r>
        <w:rPr>
          <w:rFonts w:eastAsia="Times New Roman"/>
          <w:bCs/>
          <w:szCs w:val="24"/>
        </w:rPr>
        <w:t>Η συμπλήρωση αυτών των διατάξεων είναι απολύτως απαραίτητη διότι υπήρχαν ήδη ελλείψεις από τ</w:t>
      </w:r>
      <w:r>
        <w:rPr>
          <w:rFonts w:eastAsia="Times New Roman"/>
          <w:bCs/>
          <w:szCs w:val="24"/>
        </w:rPr>
        <w:t>ον ν.</w:t>
      </w:r>
      <w:r>
        <w:rPr>
          <w:rFonts w:eastAsia="Times New Roman"/>
          <w:bCs/>
          <w:szCs w:val="24"/>
        </w:rPr>
        <w:t>4009, και κυρίως διότι δεν συμπεριλήφθηκε η λειτουργ</w:t>
      </w:r>
      <w:r>
        <w:rPr>
          <w:rFonts w:eastAsia="Times New Roman"/>
          <w:bCs/>
          <w:szCs w:val="24"/>
        </w:rPr>
        <w:t>ία των πανεπιστημιακών κλινικών στον προηγούμενο νόμο, τον ν.4485/2017, όπου εκεί περι</w:t>
      </w:r>
      <w:r>
        <w:rPr>
          <w:rFonts w:eastAsia="Times New Roman"/>
          <w:bCs/>
          <w:szCs w:val="24"/>
        </w:rPr>
        <w:t>γραφόταν</w:t>
      </w:r>
      <w:r>
        <w:rPr>
          <w:rFonts w:eastAsia="Times New Roman"/>
          <w:bCs/>
          <w:szCs w:val="24"/>
        </w:rPr>
        <w:t xml:space="preserve"> η ίδρυση των πανεπιστημιακών εργαστηρίων και η διαδικασία εκλογής.</w:t>
      </w:r>
    </w:p>
    <w:p w14:paraId="0446557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Επομένως είναι απολύτως απαραίτητο να συμπληρωθεί αυτή η διαδικασία και για τις πανεπιστημιακέ</w:t>
      </w:r>
      <w:r>
        <w:rPr>
          <w:rFonts w:eastAsia="Times New Roman" w:cs="Times New Roman"/>
          <w:szCs w:val="24"/>
        </w:rPr>
        <w:t>ς κλινικές, όπου μιλούμε για τη σύσταση, μετονομασία, συγχώνευση, οργάνωση, για το πώς γίνεται η διοίκηση αυτών των κλινικών και μάλιστα σε νοσοκομεία του ΕΣΥ. Σε συνεννόηση με τις διοικήσεις των εν λόγω νοσοκομείων καθορίζονται οι βαθμίδες των μελών ΔΕΠ π</w:t>
      </w:r>
      <w:r>
        <w:rPr>
          <w:rFonts w:eastAsia="Times New Roman" w:cs="Times New Roman"/>
          <w:szCs w:val="24"/>
        </w:rPr>
        <w:t xml:space="preserve">ου μπορούν να αναλάβουν τη ρύθμιση των κλινικών –πώς </w:t>
      </w:r>
      <w:r>
        <w:rPr>
          <w:rFonts w:eastAsia="Times New Roman" w:cs="Times New Roman"/>
          <w:szCs w:val="24"/>
        </w:rPr>
        <w:lastRenderedPageBreak/>
        <w:t>προκηρύσσεται η θέση του διευθυντή κλινικής-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σε περίπτωση που υπάρχει προσωρινή έλλειψη μελών ΔΕΠ, πώς εξασφαλίζεται η συνέχιση της λειτουργίας της κλινικής. </w:t>
      </w:r>
    </w:p>
    <w:p w14:paraId="0446557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Την καταθέτουμε προς συζήτηση. </w:t>
      </w:r>
    </w:p>
    <w:p w14:paraId="0446557B" w14:textId="77777777" w:rsidR="00061F8F" w:rsidRDefault="00BE2594">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Προχωρούμε με τον τελευταίο εισηγητή του κόμματος της Ένωσης Κεντρώων κ. Αναστάσιο Μεγαλομύστακα.</w:t>
      </w:r>
    </w:p>
    <w:p w14:paraId="0446557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Ευχαριστώ, κύριε Πρόεδρε.</w:t>
      </w:r>
    </w:p>
    <w:p w14:paraId="0446557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είμαστε στο </w:t>
      </w:r>
      <w:r>
        <w:rPr>
          <w:rFonts w:eastAsia="Times New Roman" w:cs="Times New Roman"/>
          <w:szCs w:val="24"/>
        </w:rPr>
        <w:t>τελευταίο στάδιο επεξεργασίας αυτού του νομοσχεδίου, έχουμε παρακολουθήσει πολύ προσεκτικά όλες τις επιτροπές και σε κάθε μια από αυτές έχουμε τοποθετηθεί με ένα πνεύμα συνεργασίας, με ένα πνεύμα θετικής κριτικής σε όσα έχουν έρθει, γεγονός μάλιστα που εκμ</w:t>
      </w:r>
      <w:r>
        <w:rPr>
          <w:rFonts w:eastAsia="Times New Roman" w:cs="Times New Roman"/>
          <w:szCs w:val="24"/>
        </w:rPr>
        <w:t>αίευσε και κάποια θετικά σχόλια από τους Υπουργούς. Ωστόσο αυτό δεν μας φτάνει. Σε κα</w:t>
      </w:r>
      <w:r>
        <w:rPr>
          <w:rFonts w:eastAsia="Times New Roman" w:cs="Times New Roman"/>
          <w:szCs w:val="24"/>
        </w:rPr>
        <w:t>μ</w:t>
      </w:r>
      <w:r>
        <w:rPr>
          <w:rFonts w:eastAsia="Times New Roman" w:cs="Times New Roman"/>
          <w:szCs w:val="24"/>
        </w:rPr>
        <w:t xml:space="preserve">μία περίπτωση αυτό δεν είναι αρκετό. </w:t>
      </w:r>
    </w:p>
    <w:p w14:paraId="0446557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Πολλοί φορείς τάχθηκαν υπέρ ή τουλάχιστον θετικά γι’ αυτό το νομοσχέδιο. Ωστόσο, μαζί με αυτές τις τοποθετήσεις </w:t>
      </w:r>
      <w:r>
        <w:rPr>
          <w:rFonts w:eastAsia="Times New Roman" w:cs="Times New Roman"/>
          <w:szCs w:val="24"/>
        </w:rPr>
        <w:lastRenderedPageBreak/>
        <w:t>τους, είχαν και αρκε</w:t>
      </w:r>
      <w:r>
        <w:rPr>
          <w:rFonts w:eastAsia="Times New Roman" w:cs="Times New Roman"/>
          <w:szCs w:val="24"/>
        </w:rPr>
        <w:t>τές προτάσεις. Δυστυχώς είδαμε ότι μέχρι τώρα –και νομίζουμε ότι δεν θα έρθουν μέχρι το τέλος- κα</w:t>
      </w:r>
      <w:r>
        <w:rPr>
          <w:rFonts w:eastAsia="Times New Roman" w:cs="Times New Roman"/>
          <w:szCs w:val="24"/>
        </w:rPr>
        <w:t>μ</w:t>
      </w:r>
      <w:r>
        <w:rPr>
          <w:rFonts w:eastAsia="Times New Roman" w:cs="Times New Roman"/>
          <w:szCs w:val="24"/>
        </w:rPr>
        <w:t xml:space="preserve">μία από τις προτάσεις τους δεν υιοθετήθηκε. Δεν ξέρω πώς το βλέπετε εσείς, αλλά για εμάς αυτό είναι ανεπίτρεπτο. </w:t>
      </w:r>
    </w:p>
    <w:p w14:paraId="0446557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Εμείς είμαστε ένα κόμμα που αυτό που λέμε, α</w:t>
      </w:r>
      <w:r>
        <w:rPr>
          <w:rFonts w:eastAsia="Times New Roman" w:cs="Times New Roman"/>
          <w:szCs w:val="24"/>
        </w:rPr>
        <w:t>υτό κάνουμε κα</w:t>
      </w:r>
      <w:r>
        <w:rPr>
          <w:rFonts w:eastAsia="Times New Roman" w:cs="Times New Roman"/>
          <w:szCs w:val="24"/>
        </w:rPr>
        <w:t>ι</w:t>
      </w:r>
      <w:r>
        <w:rPr>
          <w:rFonts w:eastAsia="Times New Roman" w:cs="Times New Roman"/>
          <w:szCs w:val="24"/>
        </w:rPr>
        <w:t xml:space="preserve"> αυτό εννοούμε στο τέλος. Δεν ακολουθούμε τις πρακτικές άλλων κομμάτων, παλαιότερων στην εξουσία, αλλά και των δικών σας κομμάτων που αυτή τη στιγμή κυβερνούν, που μπορεί να κάνετε κάτι ενώ έχετε πει κάτι διαφορετικό και στο τέλος για να δικ</w:t>
      </w:r>
      <w:r>
        <w:rPr>
          <w:rFonts w:eastAsia="Times New Roman" w:cs="Times New Roman"/>
          <w:szCs w:val="24"/>
        </w:rPr>
        <w:t xml:space="preserve">αιολογηθείτε στους ψηφοφόρους σας λέτε ότι δεν το εννοούσατε έτσι ή είχατε άλλες σκοπιμότητες και υποχρεώσεις και δεσμεύσεις προς τους δανειστές και τους εταίρους ή όποιους άλλους θέλετε, που σας οδήγησαν σε τέτοιου είδους αποφάσεις. </w:t>
      </w:r>
    </w:p>
    <w:p w14:paraId="0446558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Προεδρική Έδρα καταλαμβάνει ο Σ</w:t>
      </w:r>
      <w:r>
        <w:rPr>
          <w:rFonts w:eastAsia="Times New Roman" w:cs="Times New Roman"/>
          <w:szCs w:val="24"/>
          <w:lang w:val="en-US"/>
        </w:rPr>
        <w:t>T</w:t>
      </w:r>
      <w:r>
        <w:rPr>
          <w:rFonts w:eastAsia="Times New Roman" w:cs="Times New Roman"/>
          <w:szCs w:val="24"/>
        </w:rPr>
        <w:t>΄</w:t>
      </w:r>
      <w:r>
        <w:rPr>
          <w:rFonts w:eastAsia="Times New Roman" w:cs="Times New Roman"/>
          <w:szCs w:val="24"/>
        </w:rPr>
        <w:t xml:space="preserve"> Αντιπρόεδρος της Βουλής κ. </w:t>
      </w:r>
      <w:r w:rsidRPr="00A708A2">
        <w:rPr>
          <w:rFonts w:eastAsia="Times New Roman" w:cs="Times New Roman"/>
          <w:b/>
          <w:szCs w:val="24"/>
        </w:rPr>
        <w:t>ΓΕΩΡΓΙΟΣ ΛΑΜΠΡΟΥΛΗΣ</w:t>
      </w:r>
      <w:r>
        <w:rPr>
          <w:rFonts w:eastAsia="Times New Roman" w:cs="Times New Roman"/>
          <w:szCs w:val="24"/>
        </w:rPr>
        <w:t>)</w:t>
      </w:r>
    </w:p>
    <w:p w14:paraId="0446558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Εμείς στην Ένωση Κεντρώων θέλουμε το καλό των νέων και το δείχνουμε έμπρακτα. Αυτό θα έπρεπε να κάνετε και εσείς, γιατί αυτοί είναι –τα παιδιά και οι νέοι- που θα έρθουν αύριο να </w:t>
      </w:r>
      <w:r>
        <w:rPr>
          <w:rFonts w:eastAsia="Times New Roman" w:cs="Times New Roman"/>
          <w:szCs w:val="24"/>
        </w:rPr>
        <w:lastRenderedPageBreak/>
        <w:t>ζήσουν σ’ αυτή τη χώρα, να δημιουργήσουν σ’ αυτή τη χώρα και να διαχειριστούν</w:t>
      </w:r>
      <w:r>
        <w:rPr>
          <w:rFonts w:eastAsia="Times New Roman" w:cs="Times New Roman"/>
          <w:szCs w:val="24"/>
        </w:rPr>
        <w:t xml:space="preserve"> όλα τα λάθη, που οι προηγούμενοι μαζί με εσάς έχετε κάνει. </w:t>
      </w:r>
    </w:p>
    <w:p w14:paraId="0446558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Να πάμε τώρα και στο νομοσχέδιο και στην κριτική του. Έχουμε μιλήσει θετικά για τη δημιουργία νέων πανεπιστημίων. Δεν νομίζω ότι σε αυτή την </w:t>
      </w:r>
      <w:r>
        <w:rPr>
          <w:rFonts w:eastAsia="Times New Roman" w:cs="Times New Roman"/>
          <w:szCs w:val="24"/>
        </w:rPr>
        <w:t>Α</w:t>
      </w:r>
      <w:r>
        <w:rPr>
          <w:rFonts w:eastAsia="Times New Roman" w:cs="Times New Roman"/>
          <w:szCs w:val="24"/>
        </w:rPr>
        <w:t>ίθουσα θα έπρεπε να έχουμε αντιρρήσεις στο να αναβαθμ</w:t>
      </w:r>
      <w:r>
        <w:rPr>
          <w:rFonts w:eastAsia="Times New Roman" w:cs="Times New Roman"/>
          <w:szCs w:val="24"/>
        </w:rPr>
        <w:t>ίζουμε τα εκπαιδευτικά μας ιδρύματα. Ωστόσο –για άλλη μια φορά το λέω- 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όσα σας είπα, για να έρθει με έναν τρόπο πιο ολοκληρωμένο αυτό το σχέδιο νόμου και να ψηφιστεί.</w:t>
      </w:r>
    </w:p>
    <w:p w14:paraId="0446558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Από τα πρώτα άρθρα που αφορούν την ίδρυση πανεπιστημίων θέλω να στ</w:t>
      </w:r>
      <w:r>
        <w:rPr>
          <w:rFonts w:eastAsia="Times New Roman" w:cs="Times New Roman"/>
          <w:szCs w:val="24"/>
        </w:rPr>
        <w:t>αθώ ιδιαίτερα στη σημερινή μου ομιλία, στο άρθρο 8</w:t>
      </w:r>
      <w:r>
        <w:rPr>
          <w:rFonts w:eastAsia="Times New Roman" w:cs="Times New Roman"/>
          <w:szCs w:val="24"/>
        </w:rPr>
        <w:t>,</w:t>
      </w:r>
      <w:r>
        <w:rPr>
          <w:rFonts w:eastAsia="Times New Roman" w:cs="Times New Roman"/>
          <w:szCs w:val="24"/>
        </w:rPr>
        <w:t xml:space="preserve"> που αφορά το </w:t>
      </w:r>
      <w:r>
        <w:rPr>
          <w:rFonts w:eastAsia="Times New Roman" w:cs="Times New Roman"/>
          <w:szCs w:val="24"/>
        </w:rPr>
        <w:t>π</w:t>
      </w:r>
      <w:r>
        <w:rPr>
          <w:rFonts w:eastAsia="Times New Roman" w:cs="Times New Roman"/>
          <w:szCs w:val="24"/>
        </w:rPr>
        <w:t>άρκο το οποίο θα μπορούσε να λειτουργήσει θετικά για την ανάπτυξη του πρωτογενούς τομέα</w:t>
      </w:r>
      <w:r>
        <w:rPr>
          <w:rFonts w:eastAsia="Times New Roman" w:cs="Times New Roman"/>
          <w:szCs w:val="24"/>
        </w:rPr>
        <w:t>,</w:t>
      </w:r>
      <w:r>
        <w:rPr>
          <w:rFonts w:eastAsia="Times New Roman" w:cs="Times New Roman"/>
          <w:szCs w:val="24"/>
        </w:rPr>
        <w:t xml:space="preserve"> που όλοι ελπίζω να γνωρίζουμε μέσα σε αυτή την Αίθουσα πόσο σημαντικός είναι για την οικονομία μας αλ</w:t>
      </w:r>
      <w:r>
        <w:rPr>
          <w:rFonts w:eastAsia="Times New Roman" w:cs="Times New Roman"/>
          <w:szCs w:val="24"/>
        </w:rPr>
        <w:t xml:space="preserve">λά και γενικότερα για τον κοινωνικό ιστό αυτής της χώρας. </w:t>
      </w:r>
    </w:p>
    <w:p w14:paraId="0446558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Θέλουμε να δώσουμε πνοή στην αγροτιά μας, θέλουμε να αναπτύξουμε το εμπόριο, θέλουμε να κάνουμε μια βιώσιμη ανάπτυξη αυτού του κλάδου και θέλουμε να υποστηρίξουμε μια αειφόρο αντιμετώπιση των δυνατ</w:t>
      </w:r>
      <w:r>
        <w:rPr>
          <w:rFonts w:eastAsia="Times New Roman" w:cs="Times New Roman"/>
          <w:szCs w:val="24"/>
        </w:rPr>
        <w:t>οτήτων που παρέχει αυτός ο τόπος.</w:t>
      </w:r>
    </w:p>
    <w:p w14:paraId="04465585"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χώρα μας μπορεί να είναι μικρή αλλά είναι εφοδιασμένη με έναν</w:t>
      </w:r>
      <w:r w:rsidRPr="00C633D2">
        <w:rPr>
          <w:rFonts w:eastAsia="Times New Roman" w:cs="Times New Roman"/>
          <w:szCs w:val="24"/>
        </w:rPr>
        <w:t xml:space="preserve"> </w:t>
      </w:r>
      <w:r>
        <w:rPr>
          <w:rFonts w:eastAsia="Times New Roman" w:cs="Times New Roman"/>
          <w:szCs w:val="24"/>
        </w:rPr>
        <w:t>πλούσιο</w:t>
      </w:r>
      <w:r>
        <w:rPr>
          <w:rFonts w:eastAsia="Times New Roman" w:cs="Times New Roman"/>
          <w:szCs w:val="24"/>
        </w:rPr>
        <w:t xml:space="preserve"> </w:t>
      </w:r>
      <w:r>
        <w:rPr>
          <w:rFonts w:eastAsia="Times New Roman" w:cs="Times New Roman"/>
          <w:szCs w:val="24"/>
        </w:rPr>
        <w:t>τρόπο. Γιατί το λέω αυτό; Στη χώρα μας πάνω από έξι χιλιάδες ήδη φυτών αποτελούν το οικοσύστημά μας και πολλά από αυτά είναι ενδημικά, δηλαδή τα έχουμ</w:t>
      </w:r>
      <w:r>
        <w:rPr>
          <w:rFonts w:eastAsia="Times New Roman" w:cs="Times New Roman"/>
          <w:szCs w:val="24"/>
        </w:rPr>
        <w:t xml:space="preserve">ε μόνο εμείς. Κάτι τέτοιο συμβαίνει ιδιαίτερα στη περιοχή της Ηπείρου, καθώς αποτελεί έναν «βοτανολογικό παράδεισο» -αν θα μπορούσαμε να το πούμε- και αυτό πρέπει να το εκμεταλλευθούμε. </w:t>
      </w:r>
    </w:p>
    <w:p w14:paraId="04465586"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 δεν μπορούμε να είμαστε αντίθετοι σε μία τέτοιου είδους κίνη</w:t>
      </w:r>
      <w:r>
        <w:rPr>
          <w:rFonts w:eastAsia="Times New Roman" w:cs="Times New Roman"/>
          <w:szCs w:val="24"/>
        </w:rPr>
        <w:t xml:space="preserve">ση, που πιστεύουμε ότι θα βοηθήσει. Αρκεί να το διαχειριστείτε σωστά και να μη δούμε τις παθογένειες του παρελθόντος. </w:t>
      </w:r>
    </w:p>
    <w:p w14:paraId="04465587"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όμως, έχω πει ότι τα υπόλοιπα άρθρα είναι άρθρα που δεν έχουν μπει σε διαβούλευση. Είναι άρθρα, </w:t>
      </w:r>
      <w:r w:rsidRPr="008F0891">
        <w:rPr>
          <w:rFonts w:eastAsia="Times New Roman" w:cs="Times New Roman"/>
          <w:bCs/>
          <w:shd w:val="clear" w:color="auto" w:fill="FFFFFF"/>
        </w:rPr>
        <w:t>που</w:t>
      </w:r>
      <w:r>
        <w:rPr>
          <w:rFonts w:eastAsia="Times New Roman" w:cs="Times New Roman"/>
          <w:szCs w:val="24"/>
        </w:rPr>
        <w:t xml:space="preserve"> θα έπρεπε να έχο</w:t>
      </w:r>
      <w:r>
        <w:rPr>
          <w:rFonts w:eastAsia="Times New Roman" w:cs="Times New Roman"/>
          <w:szCs w:val="24"/>
        </w:rPr>
        <w:t xml:space="preserve">υμε χρόνο να τα μελετήσουμε, να </w:t>
      </w:r>
      <w:r>
        <w:rPr>
          <w:rFonts w:eastAsia="Times New Roman" w:cs="Times New Roman"/>
          <w:szCs w:val="24"/>
        </w:rPr>
        <w:lastRenderedPageBreak/>
        <w:t>τα «χτενίσουμε» καλύτερα. Μάλιστα, ακόμα και χθες, αλλά και σήμερα, έχουμε νέες παρατηρήσεις γι’ αυτά τα άρθρα, καθώς είναι ιδιαίτερα δύσκολο να γνωρίζεις τι ακριβώς ήθελε να πει ο νομοθέτης, ακόμη και με πολύ μικρές προτάσε</w:t>
      </w:r>
      <w:r>
        <w:rPr>
          <w:rFonts w:eastAsia="Times New Roman" w:cs="Times New Roman"/>
          <w:szCs w:val="24"/>
        </w:rPr>
        <w:t xml:space="preserve">ις, ακόμη και στο τέλος κάποιων άρθρων. </w:t>
      </w:r>
    </w:p>
    <w:p w14:paraId="04465588"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θα σας πω τι εννοώ. Αναφέρομαι στο άρθρο 29, όπου μας λέτε -και εμείς έχουμε δείξει πάρα πολλές φορές τον ανθρωπιστικό μας χαρακτήρα- ότι θα μπορούν να φιλοξενούνται ασυνόδευτα προσφυγόπουλα σε δομές του ΙΝΕΔΙΒΙ</w:t>
      </w:r>
      <w:r>
        <w:rPr>
          <w:rFonts w:eastAsia="Times New Roman" w:cs="Times New Roman"/>
          <w:szCs w:val="24"/>
        </w:rPr>
        <w:t xml:space="preserve">Μ, του Ινστιτούτου Νεολαίας και Διά Βίου Μάθησης. Μέχρι εδώ είμαστε σύμφωνοι. </w:t>
      </w:r>
    </w:p>
    <w:p w14:paraId="04465589"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Αλλά γιατί αυτό να έχει ισχύ από την 1</w:t>
      </w:r>
      <w:r w:rsidRPr="002901EA">
        <w:rPr>
          <w:rFonts w:eastAsia="Times New Roman" w:cs="Times New Roman"/>
          <w:szCs w:val="24"/>
          <w:vertAlign w:val="superscript"/>
        </w:rPr>
        <w:t>η</w:t>
      </w:r>
      <w:r>
        <w:rPr>
          <w:rFonts w:eastAsia="Times New Roman" w:cs="Times New Roman"/>
          <w:szCs w:val="24"/>
        </w:rPr>
        <w:t xml:space="preserve"> Ιουλίου του 2017; Γιατί να έχει από πέρυσι ισχύ; Εμείς είμαστε σίγουροι ότι θέλετε να καλύψετε -και μακάρι να μην επαληθευτούμε- κάποιες </w:t>
      </w:r>
      <w:r>
        <w:rPr>
          <w:rFonts w:eastAsia="Times New Roman" w:cs="Times New Roman"/>
          <w:szCs w:val="24"/>
        </w:rPr>
        <w:t xml:space="preserve">οικονομικές εκκρεμότητες που έχετε. Είναι δική μας άποψη και θα θέλαμε μία σχετική τοποθέτηση. </w:t>
      </w:r>
    </w:p>
    <w:p w14:paraId="0446558A"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Ενώ μεγάλη απορία μ</w:t>
      </w:r>
      <w:r>
        <w:rPr>
          <w:rFonts w:eastAsia="Times New Roman" w:cs="Times New Roman"/>
          <w:szCs w:val="24"/>
        </w:rPr>
        <w:t>ά</w:t>
      </w:r>
      <w:r>
        <w:rPr>
          <w:rFonts w:eastAsia="Times New Roman" w:cs="Times New Roman"/>
          <w:szCs w:val="24"/>
        </w:rPr>
        <w:t xml:space="preserve">ς προξένησε -όχι μόνο σε εμάς αλλά και σε όλη την </w:t>
      </w:r>
      <w:r w:rsidRPr="00520786">
        <w:rPr>
          <w:rFonts w:eastAsia="Times New Roman" w:cs="Times New Roman"/>
          <w:szCs w:val="24"/>
        </w:rPr>
        <w:t>εμπλεκόμενη κοινότητα των εκπαιδευτικών</w:t>
      </w:r>
      <w:r>
        <w:rPr>
          <w:rFonts w:eastAsia="Times New Roman" w:cs="Times New Roman"/>
          <w:szCs w:val="24"/>
        </w:rPr>
        <w:t>- η εκ νέου απόσυρση του άρθρου 28. Περιπαίζετε όλο</w:t>
      </w:r>
      <w:r>
        <w:rPr>
          <w:rFonts w:eastAsia="Times New Roman" w:cs="Times New Roman"/>
          <w:szCs w:val="24"/>
        </w:rPr>
        <w:t xml:space="preserve">υς αυτούς </w:t>
      </w:r>
      <w:r>
        <w:rPr>
          <w:rFonts w:eastAsia="Times New Roman" w:cs="Times New Roman"/>
          <w:szCs w:val="24"/>
        </w:rPr>
        <w:lastRenderedPageBreak/>
        <w:t xml:space="preserve">τους ανθρώπους. Είναι η δεύτερη φορά. Και λέω ότι τους περιπαίζετε, γιατί όχι μόνο το αποσύρατε από αυτό το νομοσχέδιο, αλλά μας λέτε ότι θα έρθει να διευθετηθεί αυτό το τόσο σοβαρό ζήτημα -που και εσείς αναγνωρίζετε- με προεδρικό διάταγμα. </w:t>
      </w:r>
    </w:p>
    <w:p w14:paraId="0446558B"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Πότε; </w:t>
      </w:r>
      <w:r w:rsidRPr="00520786">
        <w:rPr>
          <w:rFonts w:eastAsia="Times New Roman" w:cs="Times New Roman"/>
          <w:szCs w:val="24"/>
        </w:rPr>
        <w:t>Πώς; Θα</w:t>
      </w:r>
      <w:r>
        <w:rPr>
          <w:rFonts w:eastAsia="Times New Roman" w:cs="Times New Roman"/>
          <w:szCs w:val="24"/>
        </w:rPr>
        <w:t xml:space="preserve"> καλύψετε με το προεδρικό διάταγμα άμεσα τις απαιτήσεις όλων αυτών των ανθρώπων; Θα είστε δίκαιοι; Θυμηθείτε τα ζητήματά σας, τα οποία είχατε σημαία, για να καταφέρετε να </w:t>
      </w:r>
      <w:r>
        <w:rPr>
          <w:rFonts w:eastAsia="Times New Roman" w:cs="Times New Roman"/>
          <w:szCs w:val="24"/>
        </w:rPr>
        <w:t>έρθετε</w:t>
      </w:r>
      <w:r>
        <w:rPr>
          <w:rFonts w:eastAsia="Times New Roman" w:cs="Times New Roman"/>
          <w:szCs w:val="24"/>
        </w:rPr>
        <w:t xml:space="preserve"> στην κυβέρνηση. </w:t>
      </w:r>
    </w:p>
    <w:p w14:paraId="0446558C"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ύστερα, θέλουμε να σταθούμε και σε </w:t>
      </w:r>
      <w:r>
        <w:rPr>
          <w:rFonts w:eastAsia="Times New Roman" w:cs="Times New Roman"/>
          <w:szCs w:val="24"/>
        </w:rPr>
        <w:t>κάποια άρθρα, που εμείς αντιμετωπίζουμε με θετικό τρόπο, για να δείξουμε ότι πραγματικά εξετάζουμε χωρίς μηδενιστικό χαρακτήρα όλα τα νομοσχέδια.</w:t>
      </w:r>
    </w:p>
    <w:p w14:paraId="0446558D"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Ένα από αυτά τα άρθρα είναι το άρθρο 22, το οποίο αφορά στην πρακτική άσκηση φοιτητών και σπουδαστών σε σχολεί</w:t>
      </w:r>
      <w:r>
        <w:rPr>
          <w:rFonts w:eastAsia="Times New Roman" w:cs="Times New Roman"/>
          <w:szCs w:val="24"/>
        </w:rPr>
        <w:t xml:space="preserve">α ή δομές του Υπουργείου. Είμαστε υπέρ αυτής της διάταξης. Είμαστε υπέρ αυτού του άρθρου. Μάλιστα, είναι μία από </w:t>
      </w:r>
      <w:r w:rsidRPr="00520786">
        <w:rPr>
          <w:rFonts w:eastAsia="Times New Roman" w:cs="Times New Roman"/>
          <w:szCs w:val="24"/>
        </w:rPr>
        <w:t xml:space="preserve">τις θέσεις που είχαμε </w:t>
      </w:r>
      <w:r>
        <w:rPr>
          <w:rFonts w:eastAsia="Times New Roman" w:cs="Times New Roman"/>
          <w:szCs w:val="24"/>
        </w:rPr>
        <w:t>διατυπώσει το 2016, αλλά τη φέραμε ξανά στις προτάσεις μας, στις ολοκληρωμένες προτάσεις που δώσαμε για τις μετεγγραφές τ</w:t>
      </w:r>
      <w:r>
        <w:rPr>
          <w:rFonts w:eastAsia="Times New Roman" w:cs="Times New Roman"/>
          <w:szCs w:val="24"/>
        </w:rPr>
        <w:t xml:space="preserve">ο 2018. </w:t>
      </w:r>
    </w:p>
    <w:p w14:paraId="0446558E"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Πολύ χαιρόμαστε που βλέπουμε να γίνεται κάτι τέτοιο, γιατί έτσι ενδεχομένως και οι εκπαιδευτικοί να μπορέσουν να </w:t>
      </w:r>
      <w:proofErr w:type="spellStart"/>
      <w:r>
        <w:rPr>
          <w:rFonts w:eastAsia="Times New Roman" w:cs="Times New Roman"/>
          <w:szCs w:val="24"/>
        </w:rPr>
        <w:t>απεμπλακούν</w:t>
      </w:r>
      <w:proofErr w:type="spellEnd"/>
      <w:r>
        <w:rPr>
          <w:rFonts w:eastAsia="Times New Roman" w:cs="Times New Roman"/>
          <w:szCs w:val="24"/>
        </w:rPr>
        <w:t xml:space="preserve"> από το γραφειοκρατικό έργο που έχουν να κάνουν. Και σε αυτό θα βοηθήσει -και θα το πω άλλη μία φορά μπας και μας ακούσετε-</w:t>
      </w:r>
      <w:r>
        <w:rPr>
          <w:rFonts w:eastAsia="Times New Roman" w:cs="Times New Roman"/>
          <w:szCs w:val="24"/>
        </w:rPr>
        <w:t xml:space="preserve"> και η διοικητική ομάδα, που έχω πάρα πολλές φορές αναλύσει σε επιτροπές πώς μπορεί να λειτουργήσει. </w:t>
      </w:r>
    </w:p>
    <w:p w14:paraId="0446558F"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μιλήσω, επίσης, και για τα άρθρα 25 και 26. Εμείς τα άρθρα αυτά τα θεωρούμε σαν ένα σκαλοπάτι, για να μπορέσουμε να αναδείξουμε, να βελτιώσουμε κα</w:t>
      </w:r>
      <w:r>
        <w:rPr>
          <w:rFonts w:eastAsia="Times New Roman" w:cs="Times New Roman"/>
          <w:szCs w:val="24"/>
        </w:rPr>
        <w:t xml:space="preserve">ι να εξελίξουμε την επαγγελματική εκπαίδευση. </w:t>
      </w:r>
    </w:p>
    <w:p w14:paraId="0446559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Ωστόσο, υπάρχουν και άλλα άρθρα, τα οποία μας βάζουν σε σκέψη, όπως είναι το άρθρο 24, το οποίο δίνει και πάλι –ενώ έχει ένα</w:t>
      </w:r>
      <w:r>
        <w:rPr>
          <w:rFonts w:eastAsia="Times New Roman" w:cs="Times New Roman"/>
          <w:szCs w:val="24"/>
        </w:rPr>
        <w:t>ν</w:t>
      </w:r>
      <w:r>
        <w:rPr>
          <w:rFonts w:eastAsia="Times New Roman" w:cs="Times New Roman"/>
          <w:szCs w:val="24"/>
        </w:rPr>
        <w:t xml:space="preserve"> θετικό χαρακτήρα το να εξελίξουμε και να αναπτύξουμε την πρωτοβάθμια και δευτεροβάθ</w:t>
      </w:r>
      <w:r>
        <w:rPr>
          <w:rFonts w:eastAsia="Times New Roman" w:cs="Times New Roman"/>
          <w:szCs w:val="24"/>
        </w:rPr>
        <w:t xml:space="preserve">μια- στον Υπουργό τη δυνατότητα να αποφασίζει αυτός για τα μαθήματα, για το πρόγραμμα και για διάφορα άλλα πράγματα, για τα οποία κατ’ εμάς θα έπρεπε να αποφασίζει το ΙΕΠ. </w:t>
      </w:r>
    </w:p>
    <w:p w14:paraId="0446559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είμαστε αρνητικοί στα άρθρα 30, 31 και 32, γιατί έρχεστε να διορ</w:t>
      </w:r>
      <w:r>
        <w:rPr>
          <w:rFonts w:eastAsia="Times New Roman" w:cs="Times New Roman"/>
          <w:szCs w:val="24"/>
        </w:rPr>
        <w:t>θώσετε λάθη, τα οποία κάνατε λίγους μήνες πριν. Δεν γίνεται να νομοθετούμε έτσι. Σας έχουμε πει πάρα πολλές φορές ότι όταν φέρνουμε έναν νόμο προς ψήφιση, αυτός πρέπει να είναι ορθά σχεδιασμένος και σοβαρά μελετημένος, έτσι ώστε να μην έχουμε αυτά τα μπρος</w:t>
      </w:r>
      <w:r>
        <w:rPr>
          <w:rFonts w:eastAsia="Times New Roman" w:cs="Times New Roman"/>
          <w:szCs w:val="24"/>
        </w:rPr>
        <w:t xml:space="preserve">-πίσω και μπαλώματα. </w:t>
      </w:r>
    </w:p>
    <w:p w14:paraId="0446559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Επίσης, δεν μπορούμε να δούμε θετικά και τα άρθρα 33 και 34, όχι γιατί δεν είμαστε υπέρ της ανάπτυξης της έρευνας, αλλά γιατί πολύ απλά, δεν λάβατε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καθόλου την εισήγηση των Ελλήνων ερευνητών. Έτσι, δεν πάμε σωστά. Και αυτό το</w:t>
      </w:r>
      <w:r>
        <w:rPr>
          <w:rFonts w:eastAsia="Times New Roman" w:cs="Times New Roman"/>
          <w:szCs w:val="24"/>
        </w:rPr>
        <w:t xml:space="preserve"> ξέρετε κι εσείς. Κάνετε πράγματα, τα οποία δεν πιστεύετε ή μπορεί να μην τα γνωρίζετε κιόλας κάποιοι από εσάς. Και το λέμε αυτό γιατί άλλα λέγατε πριν και άλλα κάνετε τώρα. Δεν νομοθετούμε και δεν κυβερνούμε μια χώρα έτσι σε κα</w:t>
      </w:r>
      <w:r>
        <w:rPr>
          <w:rFonts w:eastAsia="Times New Roman" w:cs="Times New Roman"/>
          <w:szCs w:val="24"/>
        </w:rPr>
        <w:t>μ</w:t>
      </w:r>
      <w:r>
        <w:rPr>
          <w:rFonts w:eastAsia="Times New Roman" w:cs="Times New Roman"/>
          <w:szCs w:val="24"/>
        </w:rPr>
        <w:t xml:space="preserve">μία περίπτωση. </w:t>
      </w:r>
    </w:p>
    <w:p w14:paraId="0446559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w:t>
      </w:r>
      <w:r>
        <w:rPr>
          <w:rFonts w:eastAsia="Times New Roman" w:cs="Times New Roman"/>
          <w:szCs w:val="24"/>
        </w:rPr>
        <w:t xml:space="preserve"> μιλήσω για ακόμη ένα άρθρο, το άρθρο 35, το οποίο ήταν και αυτό μια δική μας πρόταση μέσω τροπολογίας</w:t>
      </w:r>
      <w:r>
        <w:rPr>
          <w:rFonts w:eastAsia="Times New Roman" w:cs="Times New Roman"/>
          <w:szCs w:val="24"/>
        </w:rPr>
        <w:t>,</w:t>
      </w:r>
      <w:r>
        <w:rPr>
          <w:rFonts w:eastAsia="Times New Roman" w:cs="Times New Roman"/>
          <w:szCs w:val="24"/>
        </w:rPr>
        <w:t xml:space="preserve"> για να διευθετηθούν και να διακανονιστούν κάποιες οφειλές που </w:t>
      </w:r>
      <w:r>
        <w:rPr>
          <w:rFonts w:eastAsia="Times New Roman" w:cs="Times New Roman"/>
          <w:szCs w:val="24"/>
        </w:rPr>
        <w:lastRenderedPageBreak/>
        <w:t>υπήρχαν από καθηγητές. Ωστόσο, έτσι όπως το φέρνετε</w:t>
      </w:r>
      <w:r>
        <w:rPr>
          <w:rFonts w:eastAsia="Times New Roman" w:cs="Times New Roman"/>
          <w:szCs w:val="24"/>
        </w:rPr>
        <w:t>,</w:t>
      </w:r>
      <w:r>
        <w:rPr>
          <w:rFonts w:eastAsia="Times New Roman" w:cs="Times New Roman"/>
          <w:szCs w:val="24"/>
        </w:rPr>
        <w:t xml:space="preserve"> δημιουργείτε αδικίες για αυτούς που ε</w:t>
      </w:r>
      <w:r>
        <w:rPr>
          <w:rFonts w:eastAsia="Times New Roman" w:cs="Times New Roman"/>
          <w:szCs w:val="24"/>
        </w:rPr>
        <w:t>ίναι επιχειρηματίες και γι’ αυτούς που συμμετέχουν σε εταιρείες. Επίσης, το όριο των είκοσι ετών που βάζετε είμαστε σίγουρα ότι θα εκπέσει ως αντισυνταγματικό. Αυτό δείτε το πολύ καλά, γιατί δεν υπάρχει λόγος να κάνετε τέτοιου είδους λάθη, όταν μάλιστα υπά</w:t>
      </w:r>
      <w:r>
        <w:rPr>
          <w:rFonts w:eastAsia="Times New Roman" w:cs="Times New Roman"/>
          <w:szCs w:val="24"/>
        </w:rPr>
        <w:t>ρχουν πτέρυγες μέσα σε αυτό το Κοινοβούλι</w:t>
      </w:r>
      <w:r>
        <w:rPr>
          <w:rFonts w:eastAsia="Times New Roman" w:cs="Times New Roman"/>
          <w:szCs w:val="24"/>
        </w:rPr>
        <w:t>ο</w:t>
      </w:r>
      <w:r>
        <w:rPr>
          <w:rFonts w:eastAsia="Times New Roman" w:cs="Times New Roman"/>
          <w:szCs w:val="24"/>
        </w:rPr>
        <w:t xml:space="preserve"> που σας δείχνουν πώς μπορείτε να βελτιωθείτε, όχι για το καλό του ΣΥΡΙΖΑ αλλά για το καλό της χώρας μας και της πατρίδας μας. </w:t>
      </w:r>
    </w:p>
    <w:p w14:paraId="0446559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Τώρα, θέλω να σταθώ -αν και δεν ήταν μέρος της ομιλίας μου αυτό, διότι ήταν να μιλήσω </w:t>
      </w:r>
      <w:r>
        <w:rPr>
          <w:rFonts w:eastAsia="Times New Roman" w:cs="Times New Roman"/>
          <w:szCs w:val="24"/>
        </w:rPr>
        <w:t>αποκλειστικά για το νομοσχέδιο- σε κάποιες θέσεις εισηγητών που ανέβηκαν σήμερα σε αυτό εδώ το Βήμα. Θα μιλήσω σχεδόν για όλους, εκτός από αυτούς από τα δύο μικρότερα κόμματα, το δικό μας και το Ποτάμι, οι οποίοι έχουμε δείξει ότι έχουμε την πιο αξιόλογη κ</w:t>
      </w:r>
      <w:r>
        <w:rPr>
          <w:rFonts w:eastAsia="Times New Roman" w:cs="Times New Roman"/>
          <w:szCs w:val="24"/>
        </w:rPr>
        <w:t xml:space="preserve">αι θετική στάση, τουλάχιστον σε θέματα παιδείας. Θα σας εξηγήσω γιατί. </w:t>
      </w:r>
    </w:p>
    <w:p w14:paraId="0446559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Εδώ μέσα, οι αίθουσες του Κοινοβουλίου δεν είναι καφενεία για να μαλώνουμε χωρίς ουσία. Διότι η μεγαλύτερη αντιπαράθεση που υπήρξε εδώ σήμερα ήταν για το </w:t>
      </w:r>
      <w:r>
        <w:rPr>
          <w:rFonts w:eastAsia="Times New Roman" w:cs="Times New Roman"/>
          <w:szCs w:val="24"/>
          <w:lang w:val="en-US"/>
        </w:rPr>
        <w:t>Facebook</w:t>
      </w:r>
      <w:r>
        <w:rPr>
          <w:rFonts w:eastAsia="Times New Roman" w:cs="Times New Roman"/>
          <w:szCs w:val="24"/>
        </w:rPr>
        <w:t xml:space="preserve"> και για </w:t>
      </w:r>
      <w:r>
        <w:rPr>
          <w:rFonts w:eastAsia="Times New Roman" w:cs="Times New Roman"/>
          <w:szCs w:val="24"/>
        </w:rPr>
        <w:lastRenderedPageBreak/>
        <w:t>το αν μια σελ</w:t>
      </w:r>
      <w:r>
        <w:rPr>
          <w:rFonts w:eastAsia="Times New Roman" w:cs="Times New Roman"/>
          <w:szCs w:val="24"/>
        </w:rPr>
        <w:t xml:space="preserve">ίδα ήταν αληθινή ή για το αν ο κ. </w:t>
      </w:r>
      <w:proofErr w:type="spellStart"/>
      <w:r>
        <w:rPr>
          <w:rFonts w:eastAsia="Times New Roman" w:cs="Times New Roman"/>
          <w:szCs w:val="24"/>
        </w:rPr>
        <w:t>Πολάκης</w:t>
      </w:r>
      <w:proofErr w:type="spellEnd"/>
      <w:r>
        <w:rPr>
          <w:rFonts w:eastAsia="Times New Roman" w:cs="Times New Roman"/>
          <w:szCs w:val="24"/>
        </w:rPr>
        <w:t xml:space="preserve"> τα είχε γράψει έτσι στην ανάρτησή του. Αυτά δεν γίνονται ούτε στα καφενεία πολλές φορές. Αναλογιστείτε κι εσείς. Είπε τόσα πράγματα, τα οποία ήταν αρνητικότατα κι εσείς σταθήκατε στο </w:t>
      </w:r>
      <w:r>
        <w:rPr>
          <w:rFonts w:eastAsia="Times New Roman" w:cs="Times New Roman"/>
          <w:szCs w:val="24"/>
          <w:lang w:val="en-US"/>
        </w:rPr>
        <w:t>Facebook</w:t>
      </w:r>
      <w:r w:rsidRPr="004C0658">
        <w:rPr>
          <w:rFonts w:eastAsia="Times New Roman" w:cs="Times New Roman"/>
          <w:szCs w:val="24"/>
        </w:rPr>
        <w:t xml:space="preserve">. </w:t>
      </w:r>
      <w:r>
        <w:rPr>
          <w:rFonts w:eastAsia="Times New Roman" w:cs="Times New Roman"/>
          <w:szCs w:val="24"/>
        </w:rPr>
        <w:t xml:space="preserve">Γιατί; </w:t>
      </w:r>
    </w:p>
    <w:p w14:paraId="0446559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Επίσης, εδώ μ</w:t>
      </w:r>
      <w:r>
        <w:rPr>
          <w:rFonts w:eastAsia="Times New Roman" w:cs="Times New Roman"/>
          <w:szCs w:val="24"/>
        </w:rPr>
        <w:t>έσα δεν είναι θέατρο. Μπορεί να βρισκόμαστε στην Αίθουσα της Γερουσίας, όπου πριν λίγο καιρό είχε εξελιχθεί μία θεατρική δράση, ωστόσο δεν είμαστε θέατρο εδώ για να απευθυνόμαστε στο θυμικό των Ελλήνων πολιτών για να τους συγκινήσουμε. Αυτό λέγεται λαϊκισμ</w:t>
      </w:r>
      <w:r>
        <w:rPr>
          <w:rFonts w:eastAsia="Times New Roman" w:cs="Times New Roman"/>
          <w:szCs w:val="24"/>
        </w:rPr>
        <w:t xml:space="preserve">ός. Δεν μπορώ να βλέπω τους εισηγητές των δύο μεγάλων κομμάτων, των κομμάτων που κυβερνούσαν μέχρι σήμερα και μας έφεραν σε αυτή την κατάσταση, να </w:t>
      </w:r>
      <w:proofErr w:type="spellStart"/>
      <w:r>
        <w:rPr>
          <w:rFonts w:eastAsia="Times New Roman" w:cs="Times New Roman"/>
          <w:szCs w:val="24"/>
        </w:rPr>
        <w:t>ψευτοαναγνωρίζουν</w:t>
      </w:r>
      <w:proofErr w:type="spellEnd"/>
      <w:r>
        <w:rPr>
          <w:rFonts w:eastAsia="Times New Roman" w:cs="Times New Roman"/>
          <w:szCs w:val="24"/>
        </w:rPr>
        <w:t xml:space="preserve"> τις ευθύνες τους και να λένε ότι έχουν θέσεις. Πού είναι οι θέσεις τους για τις μετεγγραφές</w:t>
      </w:r>
      <w:r>
        <w:rPr>
          <w:rFonts w:eastAsia="Times New Roman" w:cs="Times New Roman"/>
          <w:szCs w:val="24"/>
        </w:rPr>
        <w:t>; Γιατί δεν αξιοποιούν την οργάνωση των τόσων χρόνων; Έτσι εσείς πιστεύετε ότι γίνεται σωστή αντιπολίτευση; Για εμάς, αυτό δεν υπάρχει σε κα</w:t>
      </w:r>
      <w:r>
        <w:rPr>
          <w:rFonts w:eastAsia="Times New Roman" w:cs="Times New Roman"/>
          <w:szCs w:val="24"/>
        </w:rPr>
        <w:t>μ</w:t>
      </w:r>
      <w:r>
        <w:rPr>
          <w:rFonts w:eastAsia="Times New Roman" w:cs="Times New Roman"/>
          <w:szCs w:val="24"/>
        </w:rPr>
        <w:t>μία περίπτωση.</w:t>
      </w:r>
    </w:p>
    <w:p w14:paraId="0446559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μπορούμε να δεχθούμε τα όσα ακούστηκαν από τον ειδικό αγορητή του ΚΚΕ. Ε, δεν γίνεται όλ</w:t>
      </w:r>
      <w:r>
        <w:rPr>
          <w:rFonts w:eastAsia="Times New Roman" w:cs="Times New Roman"/>
          <w:szCs w:val="24"/>
        </w:rPr>
        <w:t xml:space="preserve">οι να είναι κακοί. Δεν γίνεται όλοι να είναι υπέρ της επιχειρηματικότητας. Πολλές φορές, και η επιχειρηματικότητα δεν βλάπτει τον τόπο μας. Δεν είμαστε υπέρ των μεγάλων εταιρειών. Ωστόσο, πρέπει να βοηθήσουμε την επιχειρηματικότητα. </w:t>
      </w:r>
    </w:p>
    <w:p w14:paraId="0446559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Πρέπει να ενισχύσουμε </w:t>
      </w:r>
      <w:r>
        <w:rPr>
          <w:rFonts w:eastAsia="Times New Roman" w:cs="Times New Roman"/>
          <w:szCs w:val="24"/>
        </w:rPr>
        <w:t>τους νέους, έτσι ώστε να μη φεύγουν έξω. Δεν γίνεται όλος ο κόσμος να είναι κακός και αυτό το 4% ή 5% του ΚΚΕ να είναι αυτοί που γνωρίζουν την αλήθεια. Κάτι πάει στραβά. Εξετάστε το λίγο.</w:t>
      </w:r>
    </w:p>
    <w:p w14:paraId="04465599"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Θέλω να μιλήσω και για όσα είπε ο εισηγητής του ΣΥΡΙΖΑ, ο οποίος μας</w:t>
      </w:r>
      <w:r>
        <w:rPr>
          <w:rFonts w:eastAsia="Times New Roman" w:cs="Times New Roman"/>
          <w:szCs w:val="24"/>
        </w:rPr>
        <w:t xml:space="preserve"> λέει -και πολύ σωστά- ότι το νομοσχέδιο αυτό ήρθε με τον ενδεδειγμένο τρόπο και ότι οι φορείς είχαν θετική στάση. Ναι, είχαν θετική στάση αρχικά. Αλλά, όπως είπαμε και πριν, δεν υιοθετήσατε κα</w:t>
      </w:r>
      <w:r>
        <w:rPr>
          <w:rFonts w:eastAsia="Times New Roman" w:cs="Times New Roman"/>
          <w:szCs w:val="24"/>
        </w:rPr>
        <w:t>μ</w:t>
      </w:r>
      <w:r>
        <w:rPr>
          <w:rFonts w:eastAsia="Times New Roman" w:cs="Times New Roman"/>
          <w:szCs w:val="24"/>
        </w:rPr>
        <w:t>μία από τις προτάσεις τους. Αυτό είναι αυταρχικό. Εδώ δεν πρέπ</w:t>
      </w:r>
      <w:r>
        <w:rPr>
          <w:rFonts w:eastAsia="Times New Roman" w:cs="Times New Roman"/>
          <w:szCs w:val="24"/>
        </w:rPr>
        <w:t>ει να παίζουμε παιχνίδια εντυπώσεων.</w:t>
      </w:r>
    </w:p>
    <w:p w14:paraId="0446559A"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Και θα πάμε κατ’ εμάς στους χειρότερους όλων, στους </w:t>
      </w:r>
      <w:proofErr w:type="spellStart"/>
      <w:r>
        <w:rPr>
          <w:rFonts w:eastAsia="Times New Roman" w:cs="Times New Roman"/>
          <w:szCs w:val="24"/>
        </w:rPr>
        <w:t>χρυσαυγίτες</w:t>
      </w:r>
      <w:proofErr w:type="spellEnd"/>
      <w:r>
        <w:rPr>
          <w:rFonts w:eastAsia="Times New Roman" w:cs="Times New Roman"/>
          <w:szCs w:val="24"/>
        </w:rPr>
        <w:t xml:space="preserve">, εκεί όπου ο λαϊκισμός δίνει ρεσιτάλ. Θα μιλήσω γι’ </w:t>
      </w:r>
      <w:r>
        <w:rPr>
          <w:rFonts w:eastAsia="Times New Roman" w:cs="Times New Roman"/>
          <w:szCs w:val="24"/>
        </w:rPr>
        <w:lastRenderedPageBreak/>
        <w:t xml:space="preserve">αυτούς, αν και κανονικά δεν το κάνω, γιατί πιστεύω ότι πρέπει να αποκαταστήσουμε κάποια στιγμή και το πολίτευμά μας. </w:t>
      </w:r>
    </w:p>
    <w:p w14:paraId="0446559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σημείο αυτό κτυπά</w:t>
      </w:r>
      <w:r>
        <w:rPr>
          <w:rFonts w:eastAsia="Times New Roman" w:cs="Times New Roman"/>
          <w:szCs w:val="24"/>
        </w:rPr>
        <w:t>ει το κουδούνι λήξεως του χρόνου ομιλίας του κυρίου Βουλευτή)</w:t>
      </w:r>
    </w:p>
    <w:p w14:paraId="0446559C"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χρειαστώ λίγο χρόνο. Ίσως πάρω χρόνο κι από τη δευτερολογία μου. </w:t>
      </w:r>
    </w:p>
    <w:p w14:paraId="0446559D"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Είναι αυτοί οι άνθρωποι που δεν ντρέπονται να εκμεταλλευτούν τον πόνο του ανθρώπου ακόμη και σε τόσο δύσκολες </w:t>
      </w:r>
      <w:r>
        <w:rPr>
          <w:rFonts w:eastAsia="Times New Roman" w:cs="Times New Roman"/>
          <w:szCs w:val="24"/>
        </w:rPr>
        <w:t>καταστάσεις. Είναι αυτοί που εκμεταλλεύονται την αγανάκτηση του κόσμου, ο οποίος γίνεται πιο δεκτικός στο ψέμα, όπως έγινε και παλαιότερα και είδαμε ποια ήταν τα αποτελέσματα, να μιλούν για Γερμανίδες νταντάδες, ενώ βγαίνουν φωτογραφίες δίπλα σε ναζιστικές</w:t>
      </w:r>
      <w:r>
        <w:rPr>
          <w:rFonts w:eastAsia="Times New Roman" w:cs="Times New Roman"/>
          <w:szCs w:val="24"/>
        </w:rPr>
        <w:t xml:space="preserve"> σημαίες. Ντροπή τους!</w:t>
      </w:r>
    </w:p>
    <w:p w14:paraId="0446559E"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Αυτά πρέπει να τα ακούσει ο ελληνικός λαός. Πρέπει να τα δώσουμε στο φως, ώστε να καταλάβει ποιοι είναι αυτοί οι άνθρωποι που</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να τους στήριξε πάνω στην αγανάκτησή του. Δεν είναι όλο το ποσοστό </w:t>
      </w:r>
      <w:r>
        <w:rPr>
          <w:rFonts w:eastAsia="Times New Roman" w:cs="Times New Roman"/>
          <w:szCs w:val="24"/>
        </w:rPr>
        <w:t xml:space="preserve">ναζιστές, </w:t>
      </w:r>
      <w:r>
        <w:rPr>
          <w:rFonts w:eastAsia="Times New Roman" w:cs="Times New Roman"/>
          <w:szCs w:val="24"/>
        </w:rPr>
        <w:t>που ψήφισαν αυτό</w:t>
      </w:r>
      <w:r>
        <w:rPr>
          <w:rFonts w:eastAsia="Times New Roman" w:cs="Times New Roman"/>
          <w:szCs w:val="24"/>
        </w:rPr>
        <w:t xml:space="preserve"> το μόρφωμα. Δείτε το λίγο και μην τους δίνετε βήμα. Μην </w:t>
      </w:r>
      <w:r>
        <w:rPr>
          <w:rFonts w:eastAsia="Times New Roman" w:cs="Times New Roman"/>
          <w:szCs w:val="24"/>
        </w:rPr>
        <w:lastRenderedPageBreak/>
        <w:t>τους δίνετε βήμα με τις τοποθετήσεις και με ανούσιες, για εμάς, παρατηρήσεις προς αυτούς.</w:t>
      </w:r>
    </w:p>
    <w:p w14:paraId="0446559F"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Είναι αυτοί οι άνθρωποι που από την πρώτη μέρα προσπαθούν να έχουν πολιτικό όφελος από τον πόνο, από την κατα</w:t>
      </w:r>
      <w:r>
        <w:rPr>
          <w:rFonts w:eastAsia="Times New Roman" w:cs="Times New Roman"/>
          <w:szCs w:val="24"/>
        </w:rPr>
        <w:t xml:space="preserve">στροφή των συνανθρώπων μας από τις πυρκαγιές. Είναι αυτοί που στελέχη τους έσβηναν τις φωτιές κι ένα άλλο στέλεχος τραβούσε βίντεο για να το δείξουν στο </w:t>
      </w:r>
      <w:r>
        <w:rPr>
          <w:rFonts w:eastAsia="Times New Roman" w:cs="Times New Roman"/>
          <w:szCs w:val="24"/>
          <w:lang w:val="en-US"/>
        </w:rPr>
        <w:t>internet</w:t>
      </w:r>
      <w:r>
        <w:rPr>
          <w:rFonts w:eastAsia="Times New Roman" w:cs="Times New Roman"/>
          <w:szCs w:val="24"/>
        </w:rPr>
        <w:t>. Αν ενδιαφ</w:t>
      </w:r>
      <w:r>
        <w:rPr>
          <w:rFonts w:eastAsia="Times New Roman" w:cs="Times New Roman"/>
          <w:szCs w:val="24"/>
        </w:rPr>
        <w:t>έρονταν</w:t>
      </w:r>
      <w:r>
        <w:rPr>
          <w:rFonts w:eastAsia="Times New Roman" w:cs="Times New Roman"/>
          <w:szCs w:val="24"/>
        </w:rPr>
        <w:t xml:space="preserve"> πραγματικά, δεν θα τα ανέβαζαν. Θα έκαναν την καλή πράξη κι από κει και πέρα</w:t>
      </w:r>
      <w:r>
        <w:rPr>
          <w:rFonts w:eastAsia="Times New Roman" w:cs="Times New Roman"/>
          <w:szCs w:val="24"/>
        </w:rPr>
        <w:t xml:space="preserve"> ο κόσμος θα έκρινε. Μην μπερδευόμαστε. Το να κάνουμε κινήσεις για να προκαλέσουμε το θυμικό του κόσμου, δεν είναι αυτό που χρειάζεται η χώρα μας σε κα</w:t>
      </w:r>
      <w:r>
        <w:rPr>
          <w:rFonts w:eastAsia="Times New Roman" w:cs="Times New Roman"/>
          <w:szCs w:val="24"/>
        </w:rPr>
        <w:t>μ</w:t>
      </w:r>
      <w:r>
        <w:rPr>
          <w:rFonts w:eastAsia="Times New Roman" w:cs="Times New Roman"/>
          <w:szCs w:val="24"/>
        </w:rPr>
        <w:t xml:space="preserve">μία περίπτωση. </w:t>
      </w:r>
    </w:p>
    <w:p w14:paraId="044655A0"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Αυτό που χρειάζεται η χώρα μας είναι η νεολαία μας, αυτά τα παιδιά, οι φοιτητές, οι νέοι</w:t>
      </w:r>
      <w:r>
        <w:rPr>
          <w:rFonts w:eastAsia="Times New Roman" w:cs="Times New Roman"/>
          <w:szCs w:val="24"/>
        </w:rPr>
        <w:t xml:space="preserve"> άνθρωποι</w:t>
      </w:r>
      <w:r>
        <w:rPr>
          <w:rFonts w:eastAsia="Times New Roman" w:cs="Times New Roman"/>
          <w:szCs w:val="24"/>
        </w:rPr>
        <w:t>,</w:t>
      </w:r>
      <w:r>
        <w:rPr>
          <w:rFonts w:eastAsia="Times New Roman" w:cs="Times New Roman"/>
          <w:szCs w:val="24"/>
        </w:rPr>
        <w:t xml:space="preserve"> που αμέσως και ανιδιοτελώς έδειξαν τη συμπαράστασή τους σε όλους τους πληγέντες όλων εκείνων των περιοχών. Μπορεί να ακούστηκε μέσα στις </w:t>
      </w:r>
      <w:r>
        <w:rPr>
          <w:rFonts w:eastAsia="Times New Roman" w:cs="Times New Roman"/>
          <w:szCs w:val="24"/>
        </w:rPr>
        <w:t>ε</w:t>
      </w:r>
      <w:r>
        <w:rPr>
          <w:rFonts w:eastAsia="Times New Roman" w:cs="Times New Roman"/>
          <w:szCs w:val="24"/>
        </w:rPr>
        <w:t xml:space="preserve">πιτροπές ότι βοήθησαν και οι εκπαιδευτικοί </w:t>
      </w:r>
      <w:r>
        <w:rPr>
          <w:rFonts w:eastAsia="Times New Roman" w:cs="Times New Roman"/>
          <w:szCs w:val="24"/>
        </w:rPr>
        <w:t>-</w:t>
      </w:r>
      <w:r>
        <w:rPr>
          <w:rFonts w:eastAsia="Times New Roman" w:cs="Times New Roman"/>
          <w:szCs w:val="24"/>
        </w:rPr>
        <w:t>που βοήθησαν</w:t>
      </w:r>
      <w:r>
        <w:rPr>
          <w:rFonts w:eastAsia="Times New Roman" w:cs="Times New Roman"/>
          <w:szCs w:val="24"/>
        </w:rPr>
        <w:t xml:space="preserve">, </w:t>
      </w:r>
      <w:r>
        <w:rPr>
          <w:rFonts w:eastAsia="Times New Roman" w:cs="Times New Roman"/>
          <w:szCs w:val="24"/>
        </w:rPr>
        <w:t>σωστά ειπώθηκε- ενώ δεν ήταν τα σχολεία ανοι</w:t>
      </w:r>
      <w:r>
        <w:rPr>
          <w:rFonts w:eastAsia="Times New Roman" w:cs="Times New Roman"/>
          <w:szCs w:val="24"/>
        </w:rPr>
        <w:t>κ</w:t>
      </w:r>
      <w:r>
        <w:rPr>
          <w:rFonts w:eastAsia="Times New Roman" w:cs="Times New Roman"/>
          <w:szCs w:val="24"/>
        </w:rPr>
        <w:t xml:space="preserve">τά, </w:t>
      </w:r>
      <w:r>
        <w:rPr>
          <w:rFonts w:eastAsia="Times New Roman" w:cs="Times New Roman"/>
          <w:szCs w:val="24"/>
        </w:rPr>
        <w:t xml:space="preserve">αλλά έτσι έγινε και με τα παιδιά μας. Από την πρώτη στιγμή ήταν εκεί για </w:t>
      </w:r>
      <w:r>
        <w:rPr>
          <w:rFonts w:eastAsia="Times New Roman" w:cs="Times New Roman"/>
          <w:szCs w:val="24"/>
        </w:rPr>
        <w:lastRenderedPageBreak/>
        <w:t xml:space="preserve">να βοηθήσουν στην οργάνωση, να μοιράσουν όλα τα προϊόντα και τα εφόδια που έστειλαν οι υπόλοιποι Έλληνες. </w:t>
      </w:r>
    </w:p>
    <w:p w14:paraId="044655A1"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Αυτά τα παιδιά είναι που πρέπει να στηρίξουμε. Αυτοί είναι οι άνθρωποι που ε</w:t>
      </w:r>
      <w:r>
        <w:rPr>
          <w:rFonts w:eastAsia="Times New Roman" w:cs="Times New Roman"/>
          <w:szCs w:val="24"/>
        </w:rPr>
        <w:t xml:space="preserve">μείς πρέπει σαν πολιτικό σύστημα να ενισχύσουμε. Να μην επιτρέψουμε άλλο το φαινόμενο του </w:t>
      </w:r>
      <w:r>
        <w:rPr>
          <w:rFonts w:eastAsia="Times New Roman" w:cs="Times New Roman"/>
          <w:szCs w:val="24"/>
          <w:lang w:val="en-US"/>
        </w:rPr>
        <w:t>brain</w:t>
      </w:r>
      <w:r w:rsidRPr="00BF496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Να μην τους υποτιμάμε λέγοντας ότι είναι η γενιά των </w:t>
      </w:r>
      <w:proofErr w:type="spellStart"/>
      <w:r>
        <w:rPr>
          <w:rFonts w:eastAsia="Times New Roman" w:cs="Times New Roman"/>
          <w:szCs w:val="24"/>
        </w:rPr>
        <w:t>τάμπλετ</w:t>
      </w:r>
      <w:proofErr w:type="spellEnd"/>
      <w:r w:rsidRPr="00BF4961">
        <w:rPr>
          <w:rFonts w:eastAsia="Times New Roman" w:cs="Times New Roman"/>
          <w:szCs w:val="24"/>
        </w:rPr>
        <w:t xml:space="preserve"> </w:t>
      </w:r>
      <w:r>
        <w:rPr>
          <w:rFonts w:eastAsia="Times New Roman" w:cs="Times New Roman"/>
          <w:szCs w:val="24"/>
        </w:rPr>
        <w:t>και των κινητών, των κοινωνικών δικτύων. Αυτή η γενιά έχει όνειρα. Μπορεί να είναι διαφορετι</w:t>
      </w:r>
      <w:r>
        <w:rPr>
          <w:rFonts w:eastAsia="Times New Roman" w:cs="Times New Roman"/>
          <w:szCs w:val="24"/>
        </w:rPr>
        <w:t xml:space="preserve">κά από τα δικά μας ή από τα δικά σας, γιατί ως ο νεότερος Βουλευτής του </w:t>
      </w:r>
      <w:r>
        <w:rPr>
          <w:rFonts w:eastAsia="Times New Roman" w:cs="Times New Roman"/>
          <w:szCs w:val="24"/>
        </w:rPr>
        <w:t>ε</w:t>
      </w:r>
      <w:r>
        <w:rPr>
          <w:rFonts w:eastAsia="Times New Roman" w:cs="Times New Roman"/>
          <w:szCs w:val="24"/>
        </w:rPr>
        <w:t xml:space="preserve">λληνικού Κοινοβουλίου εγώ θεωρώ ότι σε αυτή τη γενικά ανήκω. </w:t>
      </w:r>
    </w:p>
    <w:p w14:paraId="044655A2"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Είναι διαφορετικά τα όνειρα, διαφορετικές οι προσδοκίες και διαφορετικές οι δυσκολίες που έχουν να αντιμετωπίσουν. Αυτό π</w:t>
      </w:r>
      <w:r>
        <w:rPr>
          <w:rFonts w:eastAsia="Times New Roman" w:cs="Times New Roman"/>
          <w:szCs w:val="24"/>
        </w:rPr>
        <w:t xml:space="preserve">ρέπει να το κατανοήσουν όλοι μέσα σε αυτή την </w:t>
      </w:r>
      <w:r>
        <w:rPr>
          <w:rFonts w:eastAsia="Times New Roman" w:cs="Times New Roman"/>
          <w:szCs w:val="24"/>
        </w:rPr>
        <w:t>Α</w:t>
      </w:r>
      <w:r>
        <w:rPr>
          <w:rFonts w:eastAsia="Times New Roman" w:cs="Times New Roman"/>
          <w:szCs w:val="24"/>
        </w:rPr>
        <w:t xml:space="preserve">ίθουσα. Αυτοί οι άνθρωποι είναι που θα πρέπει να στηριχθούν και όχι να τους έχουμε με καθεστώτα </w:t>
      </w:r>
      <w:proofErr w:type="spellStart"/>
      <w:r>
        <w:rPr>
          <w:rFonts w:eastAsia="Times New Roman" w:cs="Times New Roman"/>
          <w:szCs w:val="24"/>
        </w:rPr>
        <w:t>ημιαπασχόλησης</w:t>
      </w:r>
      <w:proofErr w:type="spellEnd"/>
      <w:r>
        <w:rPr>
          <w:rFonts w:eastAsia="Times New Roman" w:cs="Times New Roman"/>
          <w:szCs w:val="24"/>
        </w:rPr>
        <w:t xml:space="preserve"> και η ανεργία στους νέους να είναι στο 42%. </w:t>
      </w:r>
    </w:p>
    <w:p w14:paraId="044655A3"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Ας δείξουμε την απαραίτητη σοβαρότητα μέσα σε αυτή τη</w:t>
      </w:r>
      <w:r>
        <w:rPr>
          <w:rFonts w:eastAsia="Times New Roman" w:cs="Times New Roman"/>
          <w:szCs w:val="24"/>
        </w:rPr>
        <w:t xml:space="preserve">ν </w:t>
      </w:r>
      <w:r>
        <w:rPr>
          <w:rFonts w:eastAsia="Times New Roman" w:cs="Times New Roman"/>
          <w:szCs w:val="24"/>
        </w:rPr>
        <w:t>Α</w:t>
      </w:r>
      <w:r>
        <w:rPr>
          <w:rFonts w:eastAsia="Times New Roman" w:cs="Times New Roman"/>
          <w:szCs w:val="24"/>
        </w:rPr>
        <w:t xml:space="preserve">ίθουσα. Ας δείξουμε ότι πραγματικά νοιαζόμαστε για το </w:t>
      </w:r>
      <w:r>
        <w:rPr>
          <w:rFonts w:eastAsia="Times New Roman" w:cs="Times New Roman"/>
          <w:szCs w:val="24"/>
        </w:rPr>
        <w:lastRenderedPageBreak/>
        <w:t>καλό της χώρας μας και τότε και η χώρα μας θα δείξει τον απαιτούμενο σεβασμό στην πολιτική σκηνή της.</w:t>
      </w:r>
    </w:p>
    <w:p w14:paraId="044655A4"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4655A5"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4655A6" w14:textId="77777777" w:rsidR="00061F8F" w:rsidRDefault="00BE2594">
      <w:pPr>
        <w:tabs>
          <w:tab w:val="left" w:pos="2608"/>
        </w:tabs>
        <w:spacing w:after="0" w:line="600" w:lineRule="auto"/>
        <w:ind w:firstLine="720"/>
        <w:jc w:val="both"/>
        <w:rPr>
          <w:rFonts w:eastAsia="Times New Roman" w:cs="Times New Roman"/>
          <w:szCs w:val="24"/>
        </w:rPr>
      </w:pPr>
      <w:r w:rsidRPr="00D1713F">
        <w:rPr>
          <w:rFonts w:eastAsia="Times New Roman" w:cs="Times New Roman"/>
          <w:b/>
          <w:szCs w:val="24"/>
        </w:rPr>
        <w:t xml:space="preserve">ΠΡΟΕΔΡΕΥΩΝ (Γεώργιος </w:t>
      </w:r>
      <w:proofErr w:type="spellStart"/>
      <w:r w:rsidRPr="00D1713F">
        <w:rPr>
          <w:rFonts w:eastAsia="Times New Roman" w:cs="Times New Roman"/>
          <w:b/>
          <w:szCs w:val="24"/>
        </w:rPr>
        <w:t>Λαμπρούλης</w:t>
      </w:r>
      <w:proofErr w:type="spellEnd"/>
      <w:r w:rsidRPr="00D1713F">
        <w:rPr>
          <w:rFonts w:eastAsia="Times New Roman" w:cs="Times New Roman"/>
          <w:b/>
          <w:szCs w:val="24"/>
        </w:rPr>
        <w:t>):</w:t>
      </w:r>
      <w:r>
        <w:rPr>
          <w:rFonts w:eastAsia="Times New Roman" w:cs="Times New Roman"/>
          <w:szCs w:val="24"/>
        </w:rPr>
        <w:t xml:space="preserve"> Με τον κ. Μεγαλομύστακα ολ</w:t>
      </w:r>
      <w:r>
        <w:rPr>
          <w:rFonts w:eastAsia="Times New Roman" w:cs="Times New Roman"/>
          <w:szCs w:val="24"/>
        </w:rPr>
        <w:t xml:space="preserve">οκληρώθηκε ο κύκλος των παρεμβάσεων των εισηγητών και ειδικών αγορητών των κομμάτων. </w:t>
      </w:r>
    </w:p>
    <w:p w14:paraId="044655A7"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Πριν δώσουμε τον λόγο στον Υπουργό κ. </w:t>
      </w:r>
      <w:proofErr w:type="spellStart"/>
      <w:r>
        <w:rPr>
          <w:rFonts w:eastAsia="Times New Roman" w:cs="Times New Roman"/>
          <w:szCs w:val="24"/>
        </w:rPr>
        <w:t>Γαβρόγλου</w:t>
      </w:r>
      <w:proofErr w:type="spellEnd"/>
      <w:r>
        <w:rPr>
          <w:rFonts w:eastAsia="Times New Roman" w:cs="Times New Roman"/>
          <w:szCs w:val="24"/>
        </w:rPr>
        <w:t xml:space="preserve">, επιτρέψτε μου να κάνουμε μια συνεννόηση για τον προγραμματισμό της συνέχισης της </w:t>
      </w:r>
      <w:r>
        <w:rPr>
          <w:rFonts w:eastAsia="Times New Roman" w:cs="Times New Roman"/>
          <w:szCs w:val="24"/>
        </w:rPr>
        <w:t>συζήτησης.</w:t>
      </w:r>
    </w:p>
    <w:p w14:paraId="044655A8"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Είναι είκοσι τέσσερις </w:t>
      </w:r>
      <w:r>
        <w:rPr>
          <w:rFonts w:eastAsia="Times New Roman"/>
          <w:szCs w:val="24"/>
        </w:rPr>
        <w:t>ομιλητές εγγεγραμμένοι. Αυτό σημαίνει ενδεχομένως τουλάχιστον τρεις με τρεισήμισι ώρες. Είναι ο</w:t>
      </w:r>
      <w:r>
        <w:rPr>
          <w:rFonts w:eastAsia="Times New Roman"/>
          <w:szCs w:val="24"/>
        </w:rPr>
        <w:t>κ</w:t>
      </w:r>
      <w:r>
        <w:rPr>
          <w:rFonts w:eastAsia="Times New Roman"/>
          <w:szCs w:val="24"/>
        </w:rPr>
        <w:t xml:space="preserve">τώ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που σημαίνει ένα δίωρο. Άρα πάμε στις πέντε με πεντέμισι ώρες. Επίσης, έχουμε τις δευτερολογίες</w:t>
      </w:r>
      <w:r w:rsidRPr="001A6350">
        <w:rPr>
          <w:rFonts w:eastAsia="Times New Roman"/>
          <w:szCs w:val="24"/>
        </w:rPr>
        <w:t xml:space="preserve"> </w:t>
      </w:r>
      <w:r>
        <w:rPr>
          <w:rFonts w:eastAsia="Times New Roman"/>
          <w:szCs w:val="24"/>
        </w:rPr>
        <w:t>και τις παρεμβάσεις άλλων Υπουργ</w:t>
      </w:r>
      <w:r>
        <w:rPr>
          <w:rFonts w:eastAsia="Times New Roman"/>
          <w:szCs w:val="24"/>
        </w:rPr>
        <w:t>ών</w:t>
      </w:r>
      <w:r>
        <w:rPr>
          <w:rFonts w:eastAsia="Times New Roman"/>
          <w:szCs w:val="24"/>
        </w:rPr>
        <w:t>,</w:t>
      </w:r>
      <w:r>
        <w:rPr>
          <w:rFonts w:eastAsia="Times New Roman"/>
          <w:szCs w:val="24"/>
        </w:rPr>
        <w:t xml:space="preserve"> είτε για τροπολογίες είτε για του Υπουργείου Παιδείας. Οπότε, με έναν πρόχειρο υπολογισμό οριοθετούμε τη λήξη της συνεδρίασης μετά τις 21.00΄ με 21.30΄, ίσως και λίγο αργότερα.</w:t>
      </w:r>
    </w:p>
    <w:p w14:paraId="044655A9"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Θα δώσουμε τον λόγο στον Υπουργό</w:t>
      </w:r>
      <w:r>
        <w:rPr>
          <w:rFonts w:eastAsia="Times New Roman"/>
          <w:szCs w:val="24"/>
        </w:rPr>
        <w:t xml:space="preserve"> </w:t>
      </w:r>
      <w:r>
        <w:rPr>
          <w:rFonts w:eastAsia="Times New Roman"/>
          <w:szCs w:val="24"/>
        </w:rPr>
        <w:t xml:space="preserve">κ. </w:t>
      </w:r>
      <w:proofErr w:type="spellStart"/>
      <w:r>
        <w:rPr>
          <w:rFonts w:eastAsia="Times New Roman"/>
          <w:szCs w:val="24"/>
        </w:rPr>
        <w:t>Γαβρόγλου</w:t>
      </w:r>
      <w:proofErr w:type="spellEnd"/>
      <w:r>
        <w:rPr>
          <w:rFonts w:eastAsia="Times New Roman"/>
          <w:szCs w:val="24"/>
        </w:rPr>
        <w:t xml:space="preserve"> και μετά θα έχει τον λόγο ο κ</w:t>
      </w:r>
      <w:r>
        <w:rPr>
          <w:rFonts w:eastAsia="Times New Roman"/>
          <w:szCs w:val="24"/>
        </w:rPr>
        <w:t>. Σκουρλέτης για την τροπολογία. Στη συνέχεια θα μιλήσει κ. Γρηγοράκος</w:t>
      </w:r>
      <w:r>
        <w:rPr>
          <w:rFonts w:eastAsia="Times New Roman"/>
          <w:szCs w:val="24"/>
        </w:rPr>
        <w:t xml:space="preserve"> ως</w:t>
      </w:r>
      <w:r>
        <w:rPr>
          <w:rFonts w:eastAsia="Times New Roman"/>
          <w:szCs w:val="24"/>
        </w:rPr>
        <w:t xml:space="preserve">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 της Δημοκρατικής Συμπαράταξης και μετά θα ξεκινήσουμε τον κατάλογο των ομιλητών.</w:t>
      </w:r>
    </w:p>
    <w:p w14:paraId="044655AA"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Κύριε Υπουργέ, ευχαριστώ για την υπομονή σας. </w:t>
      </w:r>
    </w:p>
    <w:p w14:paraId="044655AB"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Ορίστε, έ</w:t>
      </w:r>
      <w:r>
        <w:rPr>
          <w:rFonts w:eastAsia="Times New Roman"/>
          <w:szCs w:val="24"/>
        </w:rPr>
        <w:t>χετε τον λόγο.</w:t>
      </w:r>
    </w:p>
    <w:p w14:paraId="044655AC" w14:textId="77777777" w:rsidR="00061F8F" w:rsidRDefault="00BE2594">
      <w:pPr>
        <w:tabs>
          <w:tab w:val="left" w:pos="2940"/>
        </w:tabs>
        <w:spacing w:after="0" w:line="600" w:lineRule="auto"/>
        <w:ind w:firstLine="720"/>
        <w:jc w:val="both"/>
        <w:rPr>
          <w:rFonts w:eastAsia="Times New Roman"/>
          <w:szCs w:val="24"/>
        </w:rPr>
      </w:pPr>
      <w:r w:rsidRPr="00904778">
        <w:rPr>
          <w:rFonts w:eastAsia="Times New Roman"/>
          <w:b/>
          <w:szCs w:val="24"/>
        </w:rPr>
        <w:t>ΚΩ</w:t>
      </w:r>
      <w:r w:rsidRPr="00904778">
        <w:rPr>
          <w:rFonts w:eastAsia="Times New Roman"/>
          <w:b/>
          <w:szCs w:val="24"/>
        </w:rPr>
        <w:t>ΝΣΤΑΝΤΙΝΟΣ ΓΑΒΡΟΓΛΟΥ (Υπουργός Παιδείας, Έρευνας και Θρησκευμάτων):</w:t>
      </w:r>
      <w:r>
        <w:rPr>
          <w:rFonts w:eastAsia="Times New Roman"/>
          <w:szCs w:val="24"/>
        </w:rPr>
        <w:t xml:space="preserve"> Παρακαλώ και σας ευχαριστώ κι εγώ.</w:t>
      </w:r>
    </w:p>
    <w:p w14:paraId="044655AD"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Έχουμε κάποιες νομοτεχνικές βελτιώσεις</w:t>
      </w:r>
      <w:r>
        <w:rPr>
          <w:rFonts w:eastAsia="Times New Roman"/>
          <w:szCs w:val="24"/>
        </w:rPr>
        <w:t xml:space="preserve">, τις οποίες </w:t>
      </w:r>
      <w:r>
        <w:rPr>
          <w:rFonts w:eastAsia="Times New Roman"/>
          <w:szCs w:val="24"/>
        </w:rPr>
        <w:t>καταθέτω για τα Πρακτικά.</w:t>
      </w:r>
    </w:p>
    <w:p w14:paraId="044655AE" w14:textId="77777777" w:rsidR="00061F8F" w:rsidRDefault="00BE2594">
      <w:pPr>
        <w:tabs>
          <w:tab w:val="left" w:pos="2940"/>
        </w:tabs>
        <w:spacing w:after="0" w:line="600" w:lineRule="auto"/>
        <w:ind w:firstLine="720"/>
        <w:jc w:val="both"/>
        <w:rPr>
          <w:rFonts w:eastAsia="Times New Roman" w:cs="Times New Roman"/>
          <w:szCs w:val="24"/>
        </w:rPr>
      </w:pPr>
      <w:r>
        <w:rPr>
          <w:rFonts w:eastAsia="Times New Roman"/>
          <w:szCs w:val="24"/>
        </w:rPr>
        <w:t xml:space="preserve">(Στο σημείο αυτό ο Υπουργός κ. Κωνσταντίνος </w:t>
      </w:r>
      <w:proofErr w:type="spellStart"/>
      <w:r>
        <w:rPr>
          <w:rFonts w:eastAsia="Times New Roman"/>
          <w:szCs w:val="24"/>
        </w:rPr>
        <w:t>Γαβρόγλου</w:t>
      </w:r>
      <w:proofErr w:type="spellEnd"/>
      <w:r>
        <w:rPr>
          <w:rFonts w:eastAsia="Times New Roman"/>
          <w:szCs w:val="24"/>
        </w:rPr>
        <w:t xml:space="preserve"> </w:t>
      </w:r>
      <w:r>
        <w:rPr>
          <w:rFonts w:eastAsia="Times New Roman" w:cs="Times New Roman"/>
          <w:szCs w:val="24"/>
        </w:rPr>
        <w:t xml:space="preserve">καταθέτει </w:t>
      </w:r>
      <w:r>
        <w:rPr>
          <w:rFonts w:eastAsia="Times New Roman" w:cs="Times New Roman"/>
          <w:szCs w:val="24"/>
        </w:rPr>
        <w:t>για τα Πρακτ</w:t>
      </w:r>
      <w:r>
        <w:rPr>
          <w:rFonts w:eastAsia="Times New Roman" w:cs="Times New Roman"/>
          <w:szCs w:val="24"/>
        </w:rPr>
        <w:t xml:space="preserve">ικά </w:t>
      </w:r>
      <w:r>
        <w:rPr>
          <w:rFonts w:eastAsia="Times New Roman" w:cs="Times New Roman"/>
          <w:szCs w:val="24"/>
        </w:rPr>
        <w:t>τις προαναφερθείσες νομοτεχνικές βελτιώσεις, οι οποίες έχουν ως εξής:</w:t>
      </w:r>
    </w:p>
    <w:p w14:paraId="044655AF" w14:textId="77777777" w:rsidR="00061F8F" w:rsidRDefault="00BE2594">
      <w:pPr>
        <w:tabs>
          <w:tab w:val="left" w:pos="2940"/>
        </w:tabs>
        <w:spacing w:after="0" w:line="600" w:lineRule="auto"/>
        <w:ind w:firstLine="709"/>
        <w:jc w:val="center"/>
        <w:rPr>
          <w:rFonts w:eastAsia="Times New Roman" w:cs="Times New Roman"/>
          <w:szCs w:val="24"/>
        </w:rPr>
      </w:pPr>
      <w:r>
        <w:rPr>
          <w:rFonts w:eastAsia="Times New Roman" w:cs="Times New Roman"/>
          <w:color w:val="FF0000"/>
          <w:szCs w:val="24"/>
        </w:rPr>
        <w:t>(</w:t>
      </w:r>
      <w:r w:rsidRPr="00842BFF">
        <w:rPr>
          <w:rFonts w:eastAsia="Times New Roman" w:cs="Times New Roman"/>
          <w:color w:val="FF0000"/>
          <w:szCs w:val="24"/>
        </w:rPr>
        <w:t>ΑΛΛΑΓΗ ΣΕΛΙΔΑΣ</w:t>
      </w:r>
      <w:r>
        <w:rPr>
          <w:rFonts w:eastAsia="Times New Roman" w:cs="Times New Roman"/>
          <w:szCs w:val="24"/>
        </w:rPr>
        <w:t>)</w:t>
      </w:r>
    </w:p>
    <w:p w14:paraId="044655B0" w14:textId="77777777" w:rsidR="00061F8F" w:rsidRDefault="00BE2594">
      <w:pPr>
        <w:tabs>
          <w:tab w:val="left" w:pos="2940"/>
        </w:tabs>
        <w:spacing w:after="0" w:line="600" w:lineRule="auto"/>
        <w:ind w:firstLine="709"/>
        <w:jc w:val="center"/>
        <w:rPr>
          <w:rFonts w:eastAsia="Times New Roman" w:cs="Times New Roman"/>
          <w:szCs w:val="24"/>
        </w:rPr>
      </w:pPr>
      <w:r>
        <w:rPr>
          <w:rFonts w:eastAsia="Times New Roman" w:cs="Times New Roman"/>
          <w:szCs w:val="24"/>
        </w:rPr>
        <w:t xml:space="preserve">(Να μπουν οι σελίδες </w:t>
      </w:r>
      <w:r>
        <w:rPr>
          <w:rFonts w:eastAsia="Times New Roman" w:cs="Times New Roman"/>
          <w:szCs w:val="24"/>
        </w:rPr>
        <w:t xml:space="preserve">123 </w:t>
      </w:r>
      <w:r>
        <w:rPr>
          <w:rFonts w:eastAsia="Times New Roman" w:cs="Times New Roman"/>
          <w:szCs w:val="24"/>
        </w:rPr>
        <w:t>-</w:t>
      </w:r>
      <w:r>
        <w:rPr>
          <w:rFonts w:eastAsia="Times New Roman" w:cs="Times New Roman"/>
          <w:szCs w:val="24"/>
        </w:rPr>
        <w:t xml:space="preserve"> 128</w:t>
      </w:r>
      <w:r>
        <w:rPr>
          <w:rFonts w:eastAsia="Times New Roman" w:cs="Times New Roman"/>
          <w:szCs w:val="24"/>
        </w:rPr>
        <w:t>)</w:t>
      </w:r>
    </w:p>
    <w:p w14:paraId="044655B1" w14:textId="77777777" w:rsidR="00061F8F" w:rsidRDefault="00BE2594">
      <w:pPr>
        <w:tabs>
          <w:tab w:val="left" w:pos="2940"/>
        </w:tabs>
        <w:spacing w:after="0" w:line="600" w:lineRule="auto"/>
        <w:ind w:firstLine="709"/>
        <w:jc w:val="center"/>
        <w:rPr>
          <w:rFonts w:eastAsia="Times New Roman" w:cs="Times New Roman"/>
          <w:color w:val="FF0000"/>
          <w:szCs w:val="24"/>
        </w:rPr>
      </w:pPr>
      <w:r>
        <w:rPr>
          <w:rFonts w:eastAsia="Times New Roman" w:cs="Times New Roman"/>
          <w:color w:val="FF0000"/>
          <w:szCs w:val="24"/>
        </w:rPr>
        <w:t>(</w:t>
      </w:r>
      <w:r w:rsidRPr="00842BFF">
        <w:rPr>
          <w:rFonts w:eastAsia="Times New Roman" w:cs="Times New Roman"/>
          <w:color w:val="FF0000"/>
          <w:szCs w:val="24"/>
        </w:rPr>
        <w:t>ΑΛΛΑΓΗ ΣΕΛΙΔΑΣ</w:t>
      </w:r>
      <w:r>
        <w:rPr>
          <w:rFonts w:eastAsia="Times New Roman" w:cs="Times New Roman"/>
          <w:color w:val="FF0000"/>
          <w:szCs w:val="24"/>
        </w:rPr>
        <w:t>)</w:t>
      </w:r>
    </w:p>
    <w:p w14:paraId="044655B2" w14:textId="77777777" w:rsidR="00061F8F" w:rsidRDefault="00BE2594">
      <w:pPr>
        <w:tabs>
          <w:tab w:val="left" w:pos="2940"/>
        </w:tabs>
        <w:spacing w:after="0" w:line="600" w:lineRule="auto"/>
        <w:ind w:firstLine="720"/>
        <w:jc w:val="both"/>
        <w:rPr>
          <w:rFonts w:eastAsia="Times New Roman"/>
          <w:szCs w:val="24"/>
        </w:rPr>
      </w:pPr>
      <w:r w:rsidRPr="00904778">
        <w:rPr>
          <w:rFonts w:eastAsia="Times New Roman"/>
          <w:b/>
          <w:szCs w:val="24"/>
        </w:rPr>
        <w:lastRenderedPageBreak/>
        <w:t>ΚΩΝΣΤΑΝΤΙΝΟΣ ΓΑΒΡΟΓΛΟΥ (Υπουργός Παιδείας, Έρευνας και Θρησκευμάτων):</w:t>
      </w:r>
      <w:r>
        <w:rPr>
          <w:rFonts w:eastAsia="Times New Roman"/>
          <w:b/>
          <w:szCs w:val="24"/>
        </w:rPr>
        <w:t xml:space="preserve"> </w:t>
      </w:r>
      <w:r>
        <w:rPr>
          <w:rFonts w:eastAsia="Times New Roman"/>
          <w:szCs w:val="24"/>
        </w:rPr>
        <w:t xml:space="preserve">Είμαστε σχεδόν έναν χρόνο μετά -παρά λίγες </w:t>
      </w:r>
      <w:r>
        <w:rPr>
          <w:rFonts w:eastAsia="Times New Roman"/>
          <w:szCs w:val="24"/>
        </w:rPr>
        <w:t>μέρες- την ψήφιση του νόμου για την ανώτατη εκπαίδευση στη χώρα μας. Πέρσι τέτοια εποχή ψηφίσαμε τον νόμο-πλαίσιο για την ανώτατη εκπαίδευση και πριν έξι μήνες ψηφίσαμε έναν νόμο που ιδρύει το Πανεπιστήμιο Δυτικής Αττικής. Σήμερα συζητάμε για το μέλλον της</w:t>
      </w:r>
      <w:r>
        <w:rPr>
          <w:rFonts w:eastAsia="Times New Roman"/>
          <w:szCs w:val="24"/>
        </w:rPr>
        <w:t xml:space="preserve"> ανώτατης εκπαίδευσης στα Ιόνια Νησιά και την Ήπειρο.</w:t>
      </w:r>
    </w:p>
    <w:p w14:paraId="044655B3"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Πριν έναν χρόνο ο νόμος που ψηφίσαμε θεσμοθέτησε κανόνες, </w:t>
      </w:r>
      <w:proofErr w:type="spellStart"/>
      <w:r>
        <w:rPr>
          <w:rFonts w:eastAsia="Times New Roman"/>
          <w:szCs w:val="24"/>
        </w:rPr>
        <w:t>επανέφερε</w:t>
      </w:r>
      <w:proofErr w:type="spellEnd"/>
      <w:r>
        <w:rPr>
          <w:rFonts w:eastAsia="Times New Roman"/>
          <w:szCs w:val="24"/>
        </w:rPr>
        <w:t xml:space="preserve"> μια κανονικότητα στα </w:t>
      </w:r>
      <w:r>
        <w:rPr>
          <w:rFonts w:eastAsia="Times New Roman"/>
          <w:szCs w:val="24"/>
        </w:rPr>
        <w:t>ανώτατα εκπαιδευτικά ιδρύματά</w:t>
      </w:r>
      <w:r>
        <w:rPr>
          <w:rFonts w:eastAsia="Times New Roman"/>
          <w:szCs w:val="24"/>
        </w:rPr>
        <w:t xml:space="preserve"> μας, που είχαν κυριολεκτικά ρημαχτεί με τον νόμο του 2011.</w:t>
      </w:r>
    </w:p>
    <w:p w14:paraId="044655B4"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Σε αυτό το τοπίο της πλή</w:t>
      </w:r>
      <w:r>
        <w:rPr>
          <w:rFonts w:eastAsia="Times New Roman"/>
          <w:szCs w:val="24"/>
        </w:rPr>
        <w:t>ρους απορρύθμισης προσπαθήσαμε να φέρουμε δημοκρατικά στοιχεία, προσπαθήσαμε να καθιερώσουμε ακαδημαϊκότητα, προσπαθήσαμε να κάνουμε ανοίγματα προς τα λαϊκά στρώματα και τα παιδιά των λαϊκών στρωμάτων.</w:t>
      </w:r>
    </w:p>
    <w:p w14:paraId="044655B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Με αυτόν τον τρόπο θεσμοθετήσαμε μια νέα διαδικασία εκ</w:t>
      </w:r>
      <w:r>
        <w:rPr>
          <w:rFonts w:eastAsia="Times New Roman"/>
          <w:szCs w:val="24"/>
        </w:rPr>
        <w:t xml:space="preserve">λογής των πρυτάνεων και αντιπρυτάνεων, για την οποία κατηγορηθήκαμε και σήμερα δεν άκουσα ίχνος αυτοκριτικής </w:t>
      </w:r>
      <w:r>
        <w:rPr>
          <w:rFonts w:eastAsia="Times New Roman"/>
          <w:szCs w:val="24"/>
        </w:rPr>
        <w:t>-</w:t>
      </w:r>
      <w:r>
        <w:rPr>
          <w:rFonts w:eastAsia="Times New Roman"/>
          <w:szCs w:val="24"/>
        </w:rPr>
        <w:t>έναν χρόνο μετά</w:t>
      </w:r>
      <w:r>
        <w:rPr>
          <w:rFonts w:eastAsia="Times New Roman"/>
          <w:szCs w:val="24"/>
        </w:rPr>
        <w:t>-</w:t>
      </w:r>
      <w:r>
        <w:rPr>
          <w:rFonts w:eastAsia="Times New Roman"/>
          <w:szCs w:val="24"/>
        </w:rPr>
        <w:t xml:space="preserve"> από τα ίδια άτομα που μας κατηγορούσαν για το πόσο καλά πήγαν αυτές οι διαδικασίες, για το πόσο θετικές είναι για το μέλλον των </w:t>
      </w:r>
      <w:r>
        <w:rPr>
          <w:rFonts w:eastAsia="Times New Roman"/>
          <w:szCs w:val="24"/>
        </w:rPr>
        <w:t>α</w:t>
      </w:r>
      <w:r>
        <w:rPr>
          <w:rFonts w:eastAsia="Times New Roman"/>
          <w:szCs w:val="24"/>
        </w:rPr>
        <w:t>νώτατων εκπαιδευτικών ιδρυμάτων</w:t>
      </w:r>
      <w:r>
        <w:rPr>
          <w:rFonts w:eastAsia="Times New Roman"/>
          <w:szCs w:val="24"/>
        </w:rPr>
        <w:t xml:space="preserve"> μας, εκεί όπου έγιναν και έγιναν σε πολλά ιδρύματα.</w:t>
      </w:r>
    </w:p>
    <w:p w14:paraId="044655B6"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δεύτερο είναι ότι, επιτέλους, μπήκε μια τάξη στα μεταπτυχιακά προγράμματα σπουδών από ένα χαώδες περιβάλλον, από χαώδεις ρυθμίσεις. Για πρώτη φορά υπήρξε μία επιτροπή στ</w:t>
      </w:r>
      <w:r>
        <w:rPr>
          <w:rFonts w:eastAsia="Times New Roman"/>
          <w:szCs w:val="24"/>
        </w:rPr>
        <w:t>ο Υπουργείο Παιδείας όχι για να τα εγκρίνει ή να μην τα εγκρίνει, αλλά για να μπορεί να ελέγχει τις διαδικασίες με τις οποίες συγκροτούσαν τους προϋπολογισμούς τους.</w:t>
      </w:r>
    </w:p>
    <w:p w14:paraId="044655B7"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Εξακόσια πενήντα μεταπτυχιακά εγκρίθηκαν. Ανάμεσα σε αυτά πολλά περισσότερα από τις άλλες </w:t>
      </w:r>
      <w:r>
        <w:rPr>
          <w:rFonts w:eastAsia="Times New Roman"/>
          <w:szCs w:val="24"/>
        </w:rPr>
        <w:t>χρονιές είναι δωρεάν και σε όλα όσα δεν είναι δωρεάν ως το 30% των εγγεγραμμένων φοιτητών δεν πληρώνουν δίδακτρα λόγω των οικονομικών τους καταστάσεων.</w:t>
      </w:r>
    </w:p>
    <w:p w14:paraId="044655B8"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Επίσης, αρχίσαμε τη συμμετοχή στα συλλογικά όργανα και καλούμε τους φοιτητές να το αξιοποιήσουν, να γίνο</w:t>
      </w:r>
      <w:r>
        <w:rPr>
          <w:rFonts w:eastAsia="Times New Roman"/>
          <w:szCs w:val="24"/>
        </w:rPr>
        <w:t>υν εκείνες οι διαδικασίες που θα τους κάνουν συμμέτοχους σε ένα νομικό πλαίσιο που εμείς ψηφίσαμε.</w:t>
      </w:r>
    </w:p>
    <w:p w14:paraId="044655B9"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Επίσης, έναν χρόνο μετά αυξήθηκε η χρηματοδότηση στα </w:t>
      </w:r>
      <w:r>
        <w:rPr>
          <w:rFonts w:eastAsia="Times New Roman"/>
          <w:szCs w:val="24"/>
        </w:rPr>
        <w:t>ανώτατα εκπαιδευτικά ιδρύματα</w:t>
      </w:r>
      <w:r>
        <w:rPr>
          <w:rFonts w:eastAsia="Times New Roman"/>
          <w:szCs w:val="24"/>
        </w:rPr>
        <w:t xml:space="preserve"> κατά 45%. Παίρνουν κατά 45% περισσότερα χρήματα φέτος από ό,τι τις άλλες χ</w:t>
      </w:r>
      <w:r>
        <w:rPr>
          <w:rFonts w:eastAsia="Times New Roman"/>
          <w:szCs w:val="24"/>
        </w:rPr>
        <w:t>ρονιές στον κρατικό προϋπολογισμό.</w:t>
      </w:r>
    </w:p>
    <w:p w14:paraId="044655BA"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Υπήρξε μια δραματική αύξηση των υποτροφιών από το ΙΚΥ. Χίλιοι επτακόσιοι νέοι επιστήμονες έχουν τη δυνατότητα να διοριστούν σε θέσεις για απόκτηση εκπαιδευτικής εμπειρίας. </w:t>
      </w:r>
    </w:p>
    <w:p w14:paraId="044655BB"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Περάσαμε τον νόμο για τη μετεγγραφή των αδελφών </w:t>
      </w:r>
      <w:r>
        <w:rPr>
          <w:rFonts w:eastAsia="Times New Roman"/>
          <w:szCs w:val="24"/>
        </w:rPr>
        <w:t xml:space="preserve">με οικονομικά κριτήρια. Καμμία οικογένεια πια δεν θα έχει να συντηρήσει πάνω από ένα σπίτι και τα άτομα των οποίων οι οικογένειες έχουν πάρα πολύ χαμηλό εισόδημα μπορούν να μετεγγράφονται εκεί που είναι οι γονείς τους. </w:t>
      </w:r>
    </w:p>
    <w:p w14:paraId="044655BC"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Επίσης, φέτος δώσαμε 40 εκατομμύρια </w:t>
      </w:r>
      <w:r>
        <w:rPr>
          <w:rFonts w:eastAsia="Times New Roman"/>
          <w:szCs w:val="24"/>
        </w:rPr>
        <w:t>για στεγαστικό δάνειο.</w:t>
      </w:r>
    </w:p>
    <w:p w14:paraId="044655BD"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είναι πράγματα που είναι πολύ θετικά για την κοινωνία μας, για τον τόπο μας, για την ανώτατη εκπαίδευση, για τα λαϊκά στρώματα. Τουλάχιστον, ας τα αποδεχθούμε. </w:t>
      </w:r>
    </w:p>
    <w:p w14:paraId="044655BE"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είδατε ότι σας είπα πράγματα τα οποία είναι αναμφισβήτητα, δεν </w:t>
      </w:r>
      <w:r>
        <w:rPr>
          <w:rFonts w:eastAsia="Times New Roman" w:cs="Times New Roman"/>
          <w:szCs w:val="24"/>
        </w:rPr>
        <w:t xml:space="preserve">είναι από αυτά που μπορεί κανείς να εκτιμήσει διαφορετικά. Είναι αριθμοί και οι αριθμοί, όπως ξέρετε, είναι τουλάχιστον αντικειμενικοί. </w:t>
      </w:r>
    </w:p>
    <w:p w14:paraId="044655BF"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Εκείνο, όμως, που είναι το σημαντικότερο στοιχείο της πολιτικής μας –και το εννοώ αυτό και θα ήθελα εδώ να συνεννοηθούμ</w:t>
      </w:r>
      <w:r>
        <w:rPr>
          <w:rFonts w:eastAsia="Times New Roman" w:cs="Times New Roman"/>
          <w:szCs w:val="24"/>
        </w:rPr>
        <w:t xml:space="preserve">ε- είναι ότι εμείς για πρώτη φορά τις τελευταίες δεκαετίες δεν αρκεστήκαμε στην ψήφιση νόμων, που είναι σε τελική ανάλυση διοικητικές μεταρρυθμίσεις. Δεν αρκεστήκαμε σε αυτό. </w:t>
      </w:r>
      <w:r>
        <w:rPr>
          <w:rFonts w:eastAsia="Times New Roman" w:cs="Times New Roman"/>
          <w:szCs w:val="24"/>
        </w:rPr>
        <w:t>Την επομένη α</w:t>
      </w:r>
      <w:r>
        <w:rPr>
          <w:rFonts w:eastAsia="Times New Roman" w:cs="Times New Roman"/>
          <w:szCs w:val="24"/>
        </w:rPr>
        <w:t xml:space="preserve">νοίξαμε </w:t>
      </w:r>
      <w:r>
        <w:rPr>
          <w:rFonts w:eastAsia="Times New Roman" w:cs="Times New Roman"/>
          <w:szCs w:val="24"/>
        </w:rPr>
        <w:t>τη συζήτηση για το μέλλον της ανώτατης εκπαίδευσης. Δεν αρκεστήκαμε, λοιπόν, σε νόμους διοικητικού χαρακτήρα και μετά είπαμε «ας τα φέρει η ζωή, όπως τα φέρνει». Είπαμε ότι αρχίζουμε συντεταγμένα τη συζήτηση για το μέλλον της ανώτατης εκπαίδευσης. Και η λέ</w:t>
      </w:r>
      <w:r>
        <w:rPr>
          <w:rFonts w:eastAsia="Times New Roman" w:cs="Times New Roman"/>
          <w:szCs w:val="24"/>
        </w:rPr>
        <w:t xml:space="preserve">ξη-κλειδί είναι το μέλλον. </w:t>
      </w:r>
    </w:p>
    <w:p w14:paraId="044655C0"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Να δούμε, λοιπόν, πώς συζητήθηκε αυτό. Και ζητάω ακόμη, μετά από τέσσερις συνεδριάσεις της Επιτροπής Μορφωτικών Υποθέσεων, να μου πουν τα υπόλοιπα κόμματα πώς βλέπουν τα ίδια τη συζήτηση για το μέλλον. </w:t>
      </w:r>
    </w:p>
    <w:p w14:paraId="044655C1"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συζήτηση για το μέλλον </w:t>
      </w:r>
      <w:r>
        <w:rPr>
          <w:rFonts w:eastAsia="Times New Roman" w:cs="Times New Roman"/>
          <w:szCs w:val="24"/>
        </w:rPr>
        <w:t xml:space="preserve">σημαίνει τι διαδικασία θα ακολουθήσεις, ποιο θα είναι το πλαίσιο της συζήτησης, ποιες θα είναι οι προτάσεις και πώς θα πάρει αποφάσεις η πολιτική ηγεσία. Η συζήτηση έχει αυτά τα τέσσερα σκέλη. </w:t>
      </w:r>
    </w:p>
    <w:p w14:paraId="044655C2"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τη διαδικασία, λοιπόν, εμείς αμέσως αρχίσαμε να συγ</w:t>
      </w:r>
      <w:r>
        <w:rPr>
          <w:rFonts w:eastAsia="Times New Roman" w:cs="Times New Roman"/>
          <w:szCs w:val="24"/>
        </w:rPr>
        <w:t xml:space="preserve">κροτούμε ομάδες εργασίας από άτομα που υποδείκνυαν τα ιδρύματα, αυτούς που σχεδόν κακολογήσατε, </w:t>
      </w:r>
      <w:r>
        <w:rPr>
          <w:rFonts w:eastAsia="Times New Roman" w:cs="Times New Roman"/>
          <w:szCs w:val="24"/>
        </w:rPr>
        <w:t>αυτούς,</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 τους οποίους μας είπατε «κάνουμε ό,τι κάνουμε για να ικανοποιήσουμε τα αιτήματά τους». Εγώ θα έλεγα να δείξουμε λίγο σεμνότητα και λίγο ηρεμ</w:t>
      </w:r>
      <w:r>
        <w:rPr>
          <w:rFonts w:eastAsia="Times New Roman" w:cs="Times New Roman"/>
          <w:szCs w:val="24"/>
        </w:rPr>
        <w:t xml:space="preserve">ία. </w:t>
      </w:r>
    </w:p>
    <w:p w14:paraId="044655C3"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λοιπόν, τι κάναμε; Είπαμε ότι όποιο ίδρυμα θέλει να συζητήσει για το μέλλον του να καθίσει γύρω από ένα τραπέζι και να φέρει προτάσεις. Και</w:t>
      </w:r>
      <w:r>
        <w:rPr>
          <w:rFonts w:eastAsia="Times New Roman" w:cs="Times New Roman"/>
          <w:szCs w:val="24"/>
        </w:rPr>
        <w:t>,</w:t>
      </w:r>
      <w:r>
        <w:rPr>
          <w:rFonts w:eastAsia="Times New Roman" w:cs="Times New Roman"/>
          <w:szCs w:val="24"/>
        </w:rPr>
        <w:t xml:space="preserve"> βεβαίως, προς τιμήν τους και τα πανεπιστήμια και τα ΤΕΙ ανταποκρίθηκαν σε αυτό το κάλεσμα, σε αυτό το π</w:t>
      </w:r>
      <w:r>
        <w:rPr>
          <w:rFonts w:eastAsia="Times New Roman" w:cs="Times New Roman"/>
          <w:szCs w:val="24"/>
        </w:rPr>
        <w:t xml:space="preserve">ρωτόγνωρο κάλεσμα και σε αυτή την πρωτόγνωρη </w:t>
      </w:r>
      <w:r>
        <w:rPr>
          <w:rFonts w:eastAsia="Times New Roman" w:cs="Times New Roman"/>
          <w:szCs w:val="24"/>
        </w:rPr>
        <w:lastRenderedPageBreak/>
        <w:t xml:space="preserve">διαδικασία. Και το Υπουργείο έβαλε στην </w:t>
      </w:r>
      <w:r>
        <w:rPr>
          <w:rFonts w:eastAsia="Times New Roman" w:cs="Times New Roman"/>
          <w:szCs w:val="24"/>
        </w:rPr>
        <w:t>ε</w:t>
      </w:r>
      <w:r>
        <w:rPr>
          <w:rFonts w:eastAsia="Times New Roman" w:cs="Times New Roman"/>
          <w:szCs w:val="24"/>
        </w:rPr>
        <w:t>πιτροπή ένα μόνο άτομο, για να έχει μία επικοινωνία για το τι γίνεται. Κανείς δεν μπορεί να κατηγορήσει, λοιπόν</w:t>
      </w:r>
      <w:r>
        <w:rPr>
          <w:rFonts w:eastAsia="Times New Roman" w:cs="Times New Roman"/>
          <w:szCs w:val="24"/>
        </w:rPr>
        <w:t>,</w:t>
      </w:r>
      <w:r>
        <w:rPr>
          <w:rFonts w:eastAsia="Times New Roman" w:cs="Times New Roman"/>
          <w:szCs w:val="24"/>
        </w:rPr>
        <w:t xml:space="preserve"> και να πει ότι όλες αυτές οι επιτροπές ήταν επιτροπές του</w:t>
      </w:r>
      <w:r>
        <w:rPr>
          <w:rFonts w:eastAsia="Times New Roman" w:cs="Times New Roman"/>
          <w:szCs w:val="24"/>
        </w:rPr>
        <w:t xml:space="preserve"> Υπουργείου. </w:t>
      </w:r>
    </w:p>
    <w:p w14:paraId="044655C4"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συγκροτήθηκαν ομάδες εργασίας –προσέξτε!- ανάμεσα στο ΤΕΙ Αθηνών και το ΤΕΙ Πειραιά, το Ιόνιο Πανεπιστήμιο και το ΤΕΙ Ιονίων Νήσων, το Πανεπιστήμιο Ιωαννίνων και το ΤΕΙ Ηπείρου, το Πανεπιστήμιο Δυτικής Μακεδονίας και το ΤΕΙ Δυτικής Μακεδο</w:t>
      </w:r>
      <w:r>
        <w:rPr>
          <w:rFonts w:eastAsia="Times New Roman" w:cs="Times New Roman"/>
          <w:szCs w:val="24"/>
        </w:rPr>
        <w:t>νίας, το Πανεπιστήμιο Θεσσαλίας και το ΤΕΙ Θεσσαλίας και το ΤΕΙ Στερεάς Ελλάδας, το Πανεπιστήμιο Πελοποννήσου και το ΤΕΙ Πελοποννήσου, το Πανεπιστήμιο Πατρών και το ΤΕΙ Δυτικής Ελλάδας, το Διεθνές Πανεπιστήμιο μαζί με το ΤΕΙ Κεντρικής Μακεδονίας και το ΤΕΙ</w:t>
      </w:r>
      <w:r>
        <w:rPr>
          <w:rFonts w:eastAsia="Times New Roman" w:cs="Times New Roman"/>
          <w:szCs w:val="24"/>
        </w:rPr>
        <w:t xml:space="preserve"> Ανατολικής Μακεδονίας. Και πρόκειται να συγκροτηθεί ομάδα εργασίας για το ΤΕΙ Κρήτης. </w:t>
      </w:r>
    </w:p>
    <w:p w14:paraId="044655C5"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Έχει ξαναγίνει κάτι τέτοιο; Ρωτάω: Είχατε την ευθύνη της ανώτατης εκπαίδευσης επί δεκαετίες. Από τα χέρια σας πέρασαν δισεκατομμύρια. Τολμήσατε ποτέ να κάνετε μια τέτοι</w:t>
      </w:r>
      <w:r>
        <w:rPr>
          <w:rFonts w:eastAsia="Times New Roman" w:cs="Times New Roman"/>
          <w:szCs w:val="24"/>
        </w:rPr>
        <w:t xml:space="preserve">α διεργασία, η οποία θα ανεδείκνυε τα προβλήματα της ανώτατης εκπαίδευσης και τις προτάσεις για το μέλλον, ή αυτό που γινόταν </w:t>
      </w:r>
      <w:r>
        <w:rPr>
          <w:rFonts w:eastAsia="Times New Roman" w:cs="Times New Roman"/>
          <w:szCs w:val="24"/>
        </w:rPr>
        <w:lastRenderedPageBreak/>
        <w:t>ήταν πάντοτε επιτροπές του Υπουργείου ελεγχόμενες, για να δούμε τι θα γίνει, που τελικά ούτε και αυτές ακολουθήσατε, αλλά ακολουθή</w:t>
      </w:r>
      <w:r>
        <w:rPr>
          <w:rFonts w:eastAsia="Times New Roman" w:cs="Times New Roman"/>
          <w:szCs w:val="24"/>
        </w:rPr>
        <w:t xml:space="preserve">σατε προτάσεις των Υπουργών; </w:t>
      </w:r>
    </w:p>
    <w:p w14:paraId="044655C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λοιπόν, λέμε ότι γίνεται μία συζήτηση για το μέλλον. Και δεν είναι θέμα δημοκρατικών ευαισθησιών μόνο, γιατί αυτό θα ήταν λάθος. Διότι θα ήταν λάθος να ταλαιπωρούμε τον κόσμο, για να δείξουμε πόσο δημοκράτες είμαστε. Είναι ότι αυτά τα άτομα αποτελούν </w:t>
      </w:r>
      <w:r>
        <w:rPr>
          <w:rFonts w:eastAsia="Times New Roman" w:cs="Times New Roman"/>
          <w:szCs w:val="24"/>
        </w:rPr>
        <w:t xml:space="preserve">τα κατ’ εξοχήν ειδικά άτομα για να συζητήσουν αυτά τα προβλήματα. </w:t>
      </w:r>
    </w:p>
    <w:p w14:paraId="044655C7"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Έχει η πολιτεία υποχρέωση να δεχθεί ό,τι προτείνουν; Η απάντηση είναι «όχι». Ας αρχίσουμε, όμως, με τη διαδικασία: ποιος συζητάει τι, ποιος αποφασίζει τι. </w:t>
      </w:r>
    </w:p>
    <w:p w14:paraId="044655C8"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Είπαμε ότι οι άξονες είναι η διαδ</w:t>
      </w:r>
      <w:r>
        <w:rPr>
          <w:rFonts w:eastAsia="Times New Roman"/>
          <w:color w:val="000000"/>
          <w:szCs w:val="24"/>
          <w:shd w:val="clear" w:color="auto" w:fill="FFFFFF"/>
        </w:rPr>
        <w:t xml:space="preserve">ικασία, το πλαίσιο, οι προτάσεις και οι πολιτικές αποφάσεις. Το πλαίσιο είναι ο Ενιαίος Χώρος Εκπαίδευσης και Έρευνας, ο οποίος συγκροτήθηκε στο πλαίσιο του εθνικού διαλόγου τη χρονιά που πέρασε, 2016 – 2017. </w:t>
      </w:r>
    </w:p>
    <w:p w14:paraId="044655C9"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Όπως θα αποδείξω μετά, έτσι και στις συζητήσει</w:t>
      </w:r>
      <w:r>
        <w:rPr>
          <w:rFonts w:eastAsia="Times New Roman"/>
          <w:color w:val="000000"/>
          <w:szCs w:val="24"/>
          <w:shd w:val="clear" w:color="auto" w:fill="FFFFFF"/>
        </w:rPr>
        <w:t xml:space="preserve">ς που έγιναν στο πλαίσιο του εθνικού διαλόγου τα πράγματα είναι δυναμικά. Αν υπάρχουν επιχειρήματα, ορισμένοι από εμάς αλλάζουν και θέσεις. Όποιοι δεν αλλάζουν θέσεις, ας κατακρίνουν τον εαυτό τους για εμμονές, για δογματισμούς. </w:t>
      </w:r>
    </w:p>
    <w:p w14:paraId="044655CA"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Τα ερωτήματα, λοιπόν, είνα</w:t>
      </w:r>
      <w:r>
        <w:rPr>
          <w:rFonts w:eastAsia="Times New Roman"/>
          <w:color w:val="000000"/>
          <w:szCs w:val="24"/>
          <w:shd w:val="clear" w:color="auto" w:fill="FFFFFF"/>
        </w:rPr>
        <w:t xml:space="preserve">ι: Υπάρχουν επιχειρήματα; Υπάρχουν οι υλικές δυνατότητες για να πάμε ένα βήμα παρακάτω ή δογματικά μένουμε σε θέσεις για λόγους ιδεολογικούς; Ποια ερωτήματα είναι αυτά που πρέπει να απαντηθούν, όταν συζητάμε για το μέλλον των ιδρυμάτων; </w:t>
      </w:r>
    </w:p>
    <w:p w14:paraId="044655CB"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μου επιτρέψετε,</w:t>
      </w:r>
      <w:r>
        <w:rPr>
          <w:rFonts w:eastAsia="Times New Roman"/>
          <w:color w:val="000000"/>
          <w:szCs w:val="24"/>
          <w:shd w:val="clear" w:color="auto" w:fill="FFFFFF"/>
        </w:rPr>
        <w:t xml:space="preserve"> γιατί πραγματικά σας θεωρώ αξιόλογους και ιδιαίτερα ευφυείς συναδέλφους -και το λέω αυτό χωρίς ίχνος σαρκασμού- να σας ζητήσω να μην ξαναπείτε ότι πρόκειται για </w:t>
      </w:r>
      <w:proofErr w:type="spellStart"/>
      <w:r>
        <w:rPr>
          <w:rFonts w:eastAsia="Times New Roman"/>
          <w:color w:val="000000"/>
          <w:szCs w:val="24"/>
          <w:shd w:val="clear" w:color="auto" w:fill="FFFFFF"/>
        </w:rPr>
        <w:t>πανεπιστημιοποίηση</w:t>
      </w:r>
      <w:proofErr w:type="spellEnd"/>
      <w:r>
        <w:rPr>
          <w:rFonts w:eastAsia="Times New Roman"/>
          <w:color w:val="000000"/>
          <w:szCs w:val="24"/>
          <w:shd w:val="clear" w:color="auto" w:fill="FFFFFF"/>
        </w:rPr>
        <w:t xml:space="preserve"> των ΤΕΙ, μην πείτε ότι είναι συγχώνευση των ΤΕΙ, μην πείτε ότι υποχωρήσαμε </w:t>
      </w:r>
      <w:r>
        <w:rPr>
          <w:rFonts w:eastAsia="Times New Roman"/>
          <w:color w:val="000000"/>
          <w:szCs w:val="24"/>
          <w:shd w:val="clear" w:color="auto" w:fill="FFFFFF"/>
        </w:rPr>
        <w:t xml:space="preserve">σε τοπικά συμφέροντα. Υποτιμάτε και τους ανθρώπους αυτών των ιδρυμάτων, τις ίδιες τις κοινωνίες αλλά και το πολιτικό </w:t>
      </w:r>
      <w:proofErr w:type="spellStart"/>
      <w:r>
        <w:rPr>
          <w:rFonts w:eastAsia="Times New Roman"/>
          <w:color w:val="000000"/>
          <w:szCs w:val="24"/>
          <w:shd w:val="clear" w:color="auto" w:fill="FFFFFF"/>
        </w:rPr>
        <w:t>διακύβευμα</w:t>
      </w:r>
      <w:proofErr w:type="spellEnd"/>
      <w:r>
        <w:rPr>
          <w:rFonts w:eastAsia="Times New Roman"/>
          <w:color w:val="000000"/>
          <w:szCs w:val="24"/>
          <w:shd w:val="clear" w:color="auto" w:fill="FFFFFF"/>
        </w:rPr>
        <w:t xml:space="preserve"> για το μέλλον των </w:t>
      </w:r>
      <w:r>
        <w:rPr>
          <w:rFonts w:eastAsia="Times New Roman"/>
          <w:color w:val="000000"/>
          <w:szCs w:val="24"/>
          <w:shd w:val="clear" w:color="auto" w:fill="FFFFFF"/>
        </w:rPr>
        <w:t>ανώτατων εκπαιδευτικών ιδρυμάτ</w:t>
      </w:r>
      <w:r>
        <w:rPr>
          <w:rFonts w:eastAsia="Times New Roman"/>
          <w:color w:val="000000"/>
          <w:szCs w:val="24"/>
          <w:shd w:val="clear" w:color="auto" w:fill="FFFFFF"/>
        </w:rPr>
        <w:t>ων. Πείτε ποια είναι τα ε</w:t>
      </w:r>
      <w:r>
        <w:rPr>
          <w:rFonts w:eastAsia="Times New Roman"/>
          <w:color w:val="000000"/>
          <w:szCs w:val="24"/>
          <w:shd w:val="clear" w:color="auto" w:fill="FFFFFF"/>
        </w:rPr>
        <w:lastRenderedPageBreak/>
        <w:t>ρωτήματα που πρέπει να απαντάμε όταν συζητάμε για το μέ</w:t>
      </w:r>
      <w:r>
        <w:rPr>
          <w:rFonts w:eastAsia="Times New Roman"/>
          <w:color w:val="000000"/>
          <w:szCs w:val="24"/>
          <w:shd w:val="clear" w:color="auto" w:fill="FFFFFF"/>
        </w:rPr>
        <w:t>λλον. Πείτε μας το σχέδιό σας που δεν υπάρχει. Θα επανέλθω, όμως, σε αυτό.</w:t>
      </w:r>
    </w:p>
    <w:p w14:paraId="044655CC"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Ποια είναι, λοιπόν, τα ερωτήματα και άρα τα κριτήρια στη συζήτηση για το μέλλον της ανώτατης εκπαίδευσης;</w:t>
      </w:r>
    </w:p>
    <w:p w14:paraId="044655CD"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Πρώτον, πώς αυτές οι ομάδες εργασίας αποτιμούν με ψυχραιμία, αλλά και αυτοκ</w:t>
      </w:r>
      <w:r>
        <w:rPr>
          <w:rFonts w:eastAsia="Times New Roman"/>
          <w:color w:val="000000"/>
          <w:szCs w:val="24"/>
          <w:shd w:val="clear" w:color="auto" w:fill="FFFFFF"/>
        </w:rPr>
        <w:t>ριτική διάθεση την ιστορία κάθε θεσμού. Δεν μπορείς να κάνεις τίποτα, αν δεν πεις πώς έφτασες εδώ που έφτασες.</w:t>
      </w:r>
    </w:p>
    <w:p w14:paraId="044655CE"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Έγιναν, λοιπόν, γι’ αυτό το θέμα πολύ ενδιαφέρουσες συζητήσεις. Δεν ήταν όλες ψύχραιμες, δεν ήταν όλες με αυτοκριτική διάθεση. Δεν πειράζει. Έγιν</w:t>
      </w:r>
      <w:r>
        <w:rPr>
          <w:rFonts w:eastAsia="Times New Roman"/>
          <w:color w:val="000000"/>
          <w:szCs w:val="24"/>
          <w:shd w:val="clear" w:color="auto" w:fill="FFFFFF"/>
        </w:rPr>
        <w:t>αν συζητήσεις, όμως, και οι περισσότερες ήταν ψύχραιμες και με αυτοκριτική διάθεση. Μέσα από αυτές τις συζητήσεις αναδείχθηκαν τα προβλήματα που έπρεπε να επιλυθούν, τα οποία δεν είναι όλα εθνικού χαρακτήρα. Πολλές φορές υπάρχουν τοπικές διαφοροποιήσεις λό</w:t>
      </w:r>
      <w:r>
        <w:rPr>
          <w:rFonts w:eastAsia="Times New Roman"/>
          <w:color w:val="000000"/>
          <w:szCs w:val="24"/>
          <w:shd w:val="clear" w:color="auto" w:fill="FFFFFF"/>
        </w:rPr>
        <w:t>γω αυτής της ιστορίας. Δεν επηρεάζονται όλοι οι θεσμοί με τον ίδιο ακριβώς τρόπο. Πάνω στο πρώτο ερώτημα, λοιπόν, έγινε συζήτηση.</w:t>
      </w:r>
    </w:p>
    <w:p w14:paraId="044655CF"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Το δεύτερο ερώτημα: </w:t>
      </w:r>
      <w:r>
        <w:rPr>
          <w:rFonts w:eastAsia="Times New Roman"/>
          <w:color w:val="000000"/>
          <w:szCs w:val="24"/>
          <w:shd w:val="clear" w:color="auto" w:fill="FFFFFF"/>
        </w:rPr>
        <w:t>π</w:t>
      </w:r>
      <w:r>
        <w:rPr>
          <w:rFonts w:eastAsia="Times New Roman"/>
          <w:color w:val="000000"/>
          <w:szCs w:val="24"/>
          <w:shd w:val="clear" w:color="auto" w:fill="FFFFFF"/>
        </w:rPr>
        <w:t>οια είναι τα γνωστικά αντικείμενα που πρέπει να αναμορφωθούν; Κάθε πανεπιστήμιο έχει ορισμένα γνωστικά αν</w:t>
      </w:r>
      <w:r>
        <w:rPr>
          <w:rFonts w:eastAsia="Times New Roman"/>
          <w:color w:val="000000"/>
          <w:szCs w:val="24"/>
          <w:shd w:val="clear" w:color="auto" w:fill="FFFFFF"/>
        </w:rPr>
        <w:t>τικείμενα. Αυτά είναι ανεξαρτήτως τόπου και χρόνου; Θα ισχύουν για πάντα; Έχουν νόημα να συνεχίσουν να διδάσκονται ή ορισμένα έχουν κλείσει τον ιστορικό τους ρόλο;</w:t>
      </w:r>
    </w:p>
    <w:p w14:paraId="044655D0"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Τρίτο ερώτημα: Ποια είναι τα νέα γνωστικά πεδία, τα οποία πρέπει να ενταχθούν στα ιδρύματά μ</w:t>
      </w:r>
      <w:r>
        <w:rPr>
          <w:rFonts w:eastAsia="Times New Roman"/>
          <w:color w:val="000000"/>
          <w:szCs w:val="24"/>
          <w:shd w:val="clear" w:color="auto" w:fill="FFFFFF"/>
        </w:rPr>
        <w:t>ας; Δεν είναι μόνο τι έχει ξεπεραστεί από τη ζωή την ίδια και την επιστήμη, αλλά και τι είναι καινούρ</w:t>
      </w:r>
      <w:r>
        <w:rPr>
          <w:rFonts w:eastAsia="Times New Roman"/>
          <w:color w:val="000000"/>
          <w:szCs w:val="24"/>
          <w:shd w:val="clear" w:color="auto" w:fill="FFFFFF"/>
        </w:rPr>
        <w:t>γ</w:t>
      </w:r>
      <w:r>
        <w:rPr>
          <w:rFonts w:eastAsia="Times New Roman"/>
          <w:color w:val="000000"/>
          <w:szCs w:val="24"/>
          <w:shd w:val="clear" w:color="auto" w:fill="FFFFFF"/>
        </w:rPr>
        <w:t xml:space="preserve">ιο. </w:t>
      </w:r>
    </w:p>
    <w:p w14:paraId="044655D1"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Παραδείγματος χάριν, όταν συζητάμε για το </w:t>
      </w:r>
      <w:r>
        <w:rPr>
          <w:rFonts w:eastAsia="Times New Roman"/>
          <w:color w:val="000000"/>
          <w:szCs w:val="24"/>
          <w:shd w:val="clear" w:color="auto" w:fill="FFFFFF"/>
        </w:rPr>
        <w:t>Τμήμα Δ</w:t>
      </w:r>
      <w:r>
        <w:rPr>
          <w:rFonts w:eastAsia="Times New Roman"/>
          <w:color w:val="000000"/>
          <w:szCs w:val="24"/>
          <w:shd w:val="clear" w:color="auto" w:fill="FFFFFF"/>
        </w:rPr>
        <w:t>ιερμηνείας, για το οποίο έχουν ακουστεί απίστευτα πράγματα, το συζητάμε στο πλαίσιο της νέας πραγματ</w:t>
      </w:r>
      <w:r>
        <w:rPr>
          <w:rFonts w:eastAsia="Times New Roman"/>
          <w:color w:val="000000"/>
          <w:szCs w:val="24"/>
          <w:shd w:val="clear" w:color="auto" w:fill="FFFFFF"/>
        </w:rPr>
        <w:t xml:space="preserve">ικότητας των Βαλκανίων. Θα είναι ένα τμήμα με έμφαση στις βαλκανικές γλώσσες. Θέλουμε να το στελεχώσουμε με έναν εξαιρετικά επιτυχημένο τρόπο. Δεν συζητάμε, λοιπόν, πράγματα στον αέρα. </w:t>
      </w:r>
    </w:p>
    <w:p w14:paraId="044655D2"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ίδιο ισχύει και για την εξαιρετικά τεκμηριωμένη απόφαση της Πολυτεχνικής Σχολής του Πανεπιστημίου Ιωαννίνων, </w:t>
      </w:r>
      <w:r>
        <w:rPr>
          <w:rFonts w:eastAsia="Times New Roman"/>
          <w:color w:val="000000"/>
          <w:szCs w:val="24"/>
          <w:shd w:val="clear" w:color="auto" w:fill="FFFFFF"/>
        </w:rPr>
        <w:lastRenderedPageBreak/>
        <w:t xml:space="preserve">που προτείνει τη σύσταση </w:t>
      </w:r>
      <w:r>
        <w:rPr>
          <w:rFonts w:eastAsia="Times New Roman"/>
          <w:color w:val="000000"/>
          <w:szCs w:val="24"/>
          <w:shd w:val="clear" w:color="auto" w:fill="FFFFFF"/>
        </w:rPr>
        <w:t>Τ</w:t>
      </w:r>
      <w:r>
        <w:rPr>
          <w:rFonts w:eastAsia="Times New Roman"/>
          <w:color w:val="000000"/>
          <w:szCs w:val="24"/>
          <w:shd w:val="clear" w:color="auto" w:fill="FFFFFF"/>
        </w:rPr>
        <w:t>μήματος Μηχανολογίας. Πριν αρχίσετε να το κακολογ</w:t>
      </w:r>
      <w:r>
        <w:rPr>
          <w:rFonts w:eastAsia="Times New Roman"/>
          <w:color w:val="000000"/>
          <w:szCs w:val="24"/>
          <w:shd w:val="clear" w:color="auto" w:fill="FFFFFF"/>
        </w:rPr>
        <w:t>εί</w:t>
      </w:r>
      <w:r>
        <w:rPr>
          <w:rFonts w:eastAsia="Times New Roman"/>
          <w:color w:val="000000"/>
          <w:szCs w:val="24"/>
          <w:shd w:val="clear" w:color="auto" w:fill="FFFFFF"/>
        </w:rPr>
        <w:t>τε, διαβάστε την έκθεση. Έτσι βλέπει το μέλλον της η συγκεκριμένη σ</w:t>
      </w:r>
      <w:r>
        <w:rPr>
          <w:rFonts w:eastAsia="Times New Roman"/>
          <w:color w:val="000000"/>
          <w:szCs w:val="24"/>
          <w:shd w:val="clear" w:color="auto" w:fill="FFFFFF"/>
        </w:rPr>
        <w:t xml:space="preserve">χολή, μέσα από αυτό. </w:t>
      </w:r>
    </w:p>
    <w:p w14:paraId="044655D3"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το ίδιο συμβαίνει και με την ίδρυση γεωπονικής σχολής στην Άρτα. Πρόκειται για μία εξαιρετική κατά τη γνώμη μου πρωτοβουλία, όπως και η ίδρυση εκεί </w:t>
      </w:r>
      <w:r>
        <w:rPr>
          <w:rFonts w:eastAsia="Times New Roman"/>
          <w:color w:val="000000"/>
          <w:szCs w:val="24"/>
          <w:shd w:val="clear" w:color="auto" w:fill="FFFFFF"/>
        </w:rPr>
        <w:t>τμήματος επιστημών τροφίμων</w:t>
      </w:r>
      <w:r>
        <w:rPr>
          <w:rFonts w:eastAsia="Times New Roman"/>
          <w:color w:val="000000"/>
          <w:szCs w:val="24"/>
          <w:shd w:val="clear" w:color="auto" w:fill="FFFFFF"/>
        </w:rPr>
        <w:t>.</w:t>
      </w:r>
    </w:p>
    <w:p w14:paraId="044655D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ίδρυση </w:t>
      </w:r>
      <w:r>
        <w:rPr>
          <w:rFonts w:eastAsia="Times New Roman" w:cs="Times New Roman"/>
          <w:szCs w:val="24"/>
        </w:rPr>
        <w:t>σχολών τουρισμο</w:t>
      </w:r>
      <w:r>
        <w:rPr>
          <w:rFonts w:eastAsia="Times New Roman" w:cs="Times New Roman"/>
          <w:szCs w:val="24"/>
        </w:rPr>
        <w:t>ύ</w:t>
      </w:r>
      <w:r>
        <w:rPr>
          <w:rFonts w:eastAsia="Times New Roman" w:cs="Times New Roman"/>
          <w:szCs w:val="24"/>
        </w:rPr>
        <w:t xml:space="preserve"> και της Περιφερειακής Ανάπτυξης στην Κεφαλονιά, που θα μελετάει θέματα παράκτιας οικονομίας και νησιωτικής πολιτικής, </w:t>
      </w:r>
      <w:proofErr w:type="spellStart"/>
      <w:r>
        <w:rPr>
          <w:rFonts w:eastAsia="Times New Roman" w:cs="Times New Roman"/>
          <w:szCs w:val="24"/>
        </w:rPr>
        <w:t>νησιωτικότητας</w:t>
      </w:r>
      <w:proofErr w:type="spellEnd"/>
      <w:r>
        <w:rPr>
          <w:rFonts w:eastAsia="Times New Roman" w:cs="Times New Roman"/>
          <w:szCs w:val="24"/>
        </w:rPr>
        <w:t xml:space="preserve">. Αυτά είναι καινούργια πράγματα. Αυτά πρέπει να τα αγκαλιάσουμε. Το ίδιο ισχύει και για την εθνομουσικολογία. </w:t>
      </w:r>
    </w:p>
    <w:p w14:paraId="044655D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Προσέξτε, </w:t>
      </w:r>
      <w:r>
        <w:rPr>
          <w:rFonts w:eastAsia="Times New Roman" w:cs="Times New Roman"/>
          <w:szCs w:val="24"/>
        </w:rPr>
        <w:t>όμως, το εξής. Δεν πρόκειται να χαλαρώσουμε στο στήσιμο των τμημάτων. Η μεγάλη πρόκληση είναι μετά την ίδρυσή τους, πώς θα λειτουργήσουν, όχι τεχνικά, αλλά επιλέγοντας το καλύτερο δυνατό επιστημονικό προσωπικό. Θα είμαστε αμείλικτοι εκεί όπου θα υποψιαστού</w:t>
      </w:r>
      <w:r>
        <w:rPr>
          <w:rFonts w:eastAsia="Times New Roman" w:cs="Times New Roman"/>
          <w:szCs w:val="24"/>
        </w:rPr>
        <w:t>με –όχι θα καταλάβουμε- διαπλοκές στη στελέχωση και των παλιών και των καινούργιων τμημάτων.</w:t>
      </w:r>
    </w:p>
    <w:p w14:paraId="044655D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Τέταρτο ερώτημα: Ποιοι θα είναι οι νέοι θεσμοί που θα ενισχύουν την έρευνα και την πολλαπλότητά της; Εδώ ο κ. </w:t>
      </w:r>
      <w:proofErr w:type="spellStart"/>
      <w:r>
        <w:rPr>
          <w:rFonts w:eastAsia="Times New Roman" w:cs="Times New Roman"/>
          <w:szCs w:val="24"/>
        </w:rPr>
        <w:t>Φωτάκης</w:t>
      </w:r>
      <w:proofErr w:type="spellEnd"/>
      <w:r>
        <w:rPr>
          <w:rFonts w:eastAsia="Times New Roman" w:cs="Times New Roman"/>
          <w:szCs w:val="24"/>
        </w:rPr>
        <w:t xml:space="preserve"> μίλησε πολύ αναλυτικά. Θα τοποθετηθεί και σήμ</w:t>
      </w:r>
      <w:r>
        <w:rPr>
          <w:rFonts w:eastAsia="Times New Roman" w:cs="Times New Roman"/>
          <w:szCs w:val="24"/>
        </w:rPr>
        <w:t>ερα γύρω από το θέμα των πανεπιστημιακών ερευνητικών κέντρων.</w:t>
      </w:r>
    </w:p>
    <w:p w14:paraId="044655D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Πέμπτο ερώτημα: Τι ρόλο θα παίξει η ανώτατη εκπαίδευση για να ενισχύσει και αυτή τη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Δεν έχει ρόλο το πανεπιστήμιο στη </w:t>
      </w:r>
      <w:proofErr w:type="spellStart"/>
      <w:r>
        <w:rPr>
          <w:rFonts w:eastAsia="Times New Roman" w:cs="Times New Roman"/>
          <w:szCs w:val="24"/>
        </w:rPr>
        <w:t>μεταλυκειακή</w:t>
      </w:r>
      <w:proofErr w:type="spellEnd"/>
      <w:r>
        <w:rPr>
          <w:rFonts w:eastAsia="Times New Roman" w:cs="Times New Roman"/>
          <w:szCs w:val="24"/>
        </w:rPr>
        <w:t xml:space="preserve"> εκπαίδευση; Από πότε, αλήθεια; Εκεί μπ</w:t>
      </w:r>
      <w:r>
        <w:rPr>
          <w:rFonts w:eastAsia="Times New Roman" w:cs="Times New Roman"/>
          <w:szCs w:val="24"/>
        </w:rPr>
        <w:t>αίνουν τα διετή προγράμματα σπουδών. Εκεί μπαίνει ένας νέος θεσμός που μόνο καλό θα φέρει.</w:t>
      </w:r>
    </w:p>
    <w:p w14:paraId="044655D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Τέλος, ποια θα είναι η σχέση των ανώτατων εκπαιδευτικών ιδρυμάτων με την κοινωνία, με άλλους εκπαιδευτικούς και ερευνητικούς αλλά και πολιτισμικούς θεσμούς; Το πανεπ</w:t>
      </w:r>
      <w:r>
        <w:rPr>
          <w:rFonts w:eastAsia="Times New Roman" w:cs="Times New Roman"/>
          <w:szCs w:val="24"/>
        </w:rPr>
        <w:t>ιστήμιο ανοίγεται προς τα έξω. Το πανεπιστήμιο έχει εξωστρέφεια. Αυτό πρέπει να γίνει με κανόνες και με νέους θεσμούς και αυτό καταφέρνουμε. Αυτό θα γίνει με τα μνημόνια συνεργασίας που θα υπογράψουμε με τ</w:t>
      </w:r>
      <w:r>
        <w:rPr>
          <w:rFonts w:eastAsia="Times New Roman" w:cs="Times New Roman"/>
          <w:szCs w:val="24"/>
        </w:rPr>
        <w:t>ο</w:t>
      </w:r>
      <w:r>
        <w:rPr>
          <w:rFonts w:eastAsia="Times New Roman" w:cs="Times New Roman"/>
          <w:szCs w:val="24"/>
        </w:rPr>
        <w:t xml:space="preserve">ν ΕΛΓΟ </w:t>
      </w:r>
      <w:r>
        <w:rPr>
          <w:rFonts w:eastAsia="Times New Roman" w:cs="Times New Roman"/>
          <w:szCs w:val="24"/>
        </w:rPr>
        <w:t>«</w:t>
      </w:r>
      <w:r>
        <w:rPr>
          <w:rFonts w:eastAsia="Times New Roman" w:cs="Times New Roman"/>
          <w:szCs w:val="24"/>
        </w:rPr>
        <w:t>ΔΗΜΗΤΡΑ</w:t>
      </w:r>
      <w:r>
        <w:rPr>
          <w:rFonts w:eastAsia="Times New Roman" w:cs="Times New Roman"/>
          <w:szCs w:val="24"/>
        </w:rPr>
        <w:t>»</w:t>
      </w:r>
      <w:r>
        <w:rPr>
          <w:rFonts w:eastAsia="Times New Roman" w:cs="Times New Roman"/>
          <w:szCs w:val="24"/>
        </w:rPr>
        <w:t>. Αυτό θα γίνει με το θαλάσσιο πάρ</w:t>
      </w:r>
      <w:r>
        <w:rPr>
          <w:rFonts w:eastAsia="Times New Roman" w:cs="Times New Roman"/>
          <w:szCs w:val="24"/>
        </w:rPr>
        <w:t xml:space="preserve">κο στη Ζάκυνθο. Αυτό θα γίνει με το </w:t>
      </w:r>
      <w:proofErr w:type="spellStart"/>
      <w:r>
        <w:rPr>
          <w:rFonts w:eastAsia="Times New Roman" w:cs="Times New Roman"/>
          <w:szCs w:val="24"/>
        </w:rPr>
        <w:t>αγροδιατροφικό</w:t>
      </w:r>
      <w:proofErr w:type="spellEnd"/>
      <w:r>
        <w:rPr>
          <w:rFonts w:eastAsia="Times New Roman" w:cs="Times New Roman"/>
          <w:szCs w:val="24"/>
        </w:rPr>
        <w:t xml:space="preserve"> πάρκο</w:t>
      </w:r>
      <w:r>
        <w:rPr>
          <w:rFonts w:eastAsia="Times New Roman" w:cs="Times New Roman"/>
          <w:szCs w:val="24"/>
        </w:rPr>
        <w:t xml:space="preserve"> στην Άρτα. </w:t>
      </w:r>
    </w:p>
    <w:p w14:paraId="044655D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συζήτηση, λοιπόν, δεν αναφέρεται σε συγχωνεύσεις. Η συζήτηση δεν είναι καν για την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είναι για το μέλλον της ανώτατης εκπαίδευσης. Αυτά ήταν τα ερωτήματα.</w:t>
      </w:r>
    </w:p>
    <w:p w14:paraId="044655D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θα σας κουράσω λίγο αναφορικά με τη διαδικασία όταν πήραμε τα πορίσματα. Οι ομάδες εργασίας υπέβαλαν ομόφωνα πορίσματα. Τα πήραμε και τα στείλαμε στις </w:t>
      </w:r>
      <w:r>
        <w:rPr>
          <w:rFonts w:eastAsia="Times New Roman" w:cs="Times New Roman"/>
          <w:szCs w:val="24"/>
        </w:rPr>
        <w:t>σ</w:t>
      </w:r>
      <w:r>
        <w:rPr>
          <w:rFonts w:eastAsia="Times New Roman" w:cs="Times New Roman"/>
          <w:szCs w:val="24"/>
        </w:rPr>
        <w:t xml:space="preserve">υγκλήτους. Οι </w:t>
      </w:r>
      <w:r>
        <w:rPr>
          <w:rFonts w:eastAsia="Times New Roman" w:cs="Times New Roman"/>
          <w:szCs w:val="24"/>
        </w:rPr>
        <w:t>σ</w:t>
      </w:r>
      <w:r>
        <w:rPr>
          <w:rFonts w:eastAsia="Times New Roman" w:cs="Times New Roman"/>
          <w:szCs w:val="24"/>
        </w:rPr>
        <w:t>ύγκλητοι τα συζήτησαν και μας έστειλαν τις παρατηρήσεις τους. Λάβαμε τις παρατηρήσεις κα</w:t>
      </w:r>
      <w:r>
        <w:rPr>
          <w:rFonts w:eastAsia="Times New Roman" w:cs="Times New Roman"/>
          <w:szCs w:val="24"/>
        </w:rPr>
        <w:t xml:space="preserve">ι διαμορφώσαμε την πρώτη μορφή του νομοσχεδίου. Το αναρτήσαμε για δημόσια διαβούλευση. Στη συνέχεια </w:t>
      </w:r>
      <w:r>
        <w:rPr>
          <w:rFonts w:eastAsia="Times New Roman" w:cs="Times New Roman"/>
          <w:szCs w:val="24"/>
        </w:rPr>
        <w:t>λάβ</w:t>
      </w:r>
      <w:r>
        <w:rPr>
          <w:rFonts w:eastAsia="Times New Roman" w:cs="Times New Roman"/>
          <w:szCs w:val="24"/>
        </w:rPr>
        <w:t>αμε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παρατηρήσεις της δημόσιας διαβούλευσης. Ξαναφτιάξαμε το κανονικό νομοσχέδιο</w:t>
      </w:r>
      <w:r>
        <w:rPr>
          <w:rFonts w:eastAsia="Times New Roman" w:cs="Times New Roman"/>
          <w:szCs w:val="24"/>
        </w:rPr>
        <w:t>,</w:t>
      </w:r>
      <w:r>
        <w:rPr>
          <w:rFonts w:eastAsia="Times New Roman" w:cs="Times New Roman"/>
          <w:szCs w:val="24"/>
        </w:rPr>
        <w:t xml:space="preserve"> το οποίο στείλαμε στις </w:t>
      </w:r>
      <w:r>
        <w:rPr>
          <w:rFonts w:eastAsia="Times New Roman" w:cs="Times New Roman"/>
          <w:szCs w:val="24"/>
        </w:rPr>
        <w:t>σ</w:t>
      </w:r>
      <w:r>
        <w:rPr>
          <w:rFonts w:eastAsia="Times New Roman" w:cs="Times New Roman"/>
          <w:szCs w:val="24"/>
        </w:rPr>
        <w:t>υγκλήτους. Ξαναπήραμε τις προτάσεις του</w:t>
      </w:r>
      <w:r>
        <w:rPr>
          <w:rFonts w:eastAsia="Times New Roman" w:cs="Times New Roman"/>
          <w:szCs w:val="24"/>
        </w:rPr>
        <w:t xml:space="preserve">ς. Μη μου πει κανείς, λοιπόν, ότι δεν συζητήθηκε επαρκώς και το φέρνουμε το καλοκαίρι σαν κυνηγημένοι. Έλεος! </w:t>
      </w:r>
    </w:p>
    <w:p w14:paraId="044655D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Αυτή η διαδικασία δεν έχει ακολουθηθεί ξανά, αλλά είναι μια διαδικασία που έδειξε την ωριμότητα των ιδρυμάτων για να μετακινηθούν και εγώ θα έλεγ</w:t>
      </w:r>
      <w:r>
        <w:rPr>
          <w:rFonts w:eastAsia="Times New Roman" w:cs="Times New Roman"/>
          <w:szCs w:val="24"/>
        </w:rPr>
        <w:t xml:space="preserve">α και την εξαιρετική συνεργασία των συνεργατών μας στο Υπουργείο Παιδείας σε όλο αυτό το </w:t>
      </w:r>
      <w:r>
        <w:rPr>
          <w:rFonts w:eastAsia="Times New Roman" w:cs="Times New Roman"/>
          <w:szCs w:val="24"/>
        </w:rPr>
        <w:lastRenderedPageBreak/>
        <w:t xml:space="preserve">εγχείρημα. Είναι αυτό απλή συγχώνευση; Είναι αυτό </w:t>
      </w:r>
      <w:proofErr w:type="spellStart"/>
      <w:r>
        <w:rPr>
          <w:rFonts w:eastAsia="Times New Roman" w:cs="Times New Roman"/>
          <w:szCs w:val="24"/>
        </w:rPr>
        <w:t>πανεπιστημιοποίηση</w:t>
      </w:r>
      <w:proofErr w:type="spellEnd"/>
      <w:r>
        <w:rPr>
          <w:rFonts w:eastAsia="Times New Roman" w:cs="Times New Roman"/>
          <w:szCs w:val="24"/>
        </w:rPr>
        <w:t>; Αυτά είναι εύκολα πράγματα. Μάλλον είναι κάτι πολύ πιο σύνθετο και θα παρακαλούσα να το σεβαστείτ</w:t>
      </w:r>
      <w:r>
        <w:rPr>
          <w:rFonts w:eastAsia="Times New Roman" w:cs="Times New Roman"/>
          <w:szCs w:val="24"/>
        </w:rPr>
        <w:t>ε.</w:t>
      </w:r>
    </w:p>
    <w:p w14:paraId="044655DC" w14:textId="77777777" w:rsidR="00061F8F" w:rsidRDefault="00BE2594">
      <w:pPr>
        <w:spacing w:after="0" w:line="600" w:lineRule="auto"/>
        <w:ind w:firstLine="720"/>
        <w:jc w:val="both"/>
        <w:rPr>
          <w:rFonts w:eastAsia="Times New Roman" w:cs="Times New Roman"/>
          <w:color w:val="000000" w:themeColor="text1"/>
          <w:szCs w:val="24"/>
        </w:rPr>
      </w:pPr>
      <w:r>
        <w:rPr>
          <w:rFonts w:eastAsia="Times New Roman" w:cs="Times New Roman"/>
          <w:szCs w:val="24"/>
        </w:rPr>
        <w:t>Εδώ, λοιπόν, τίθεται το αμείλικτο ερώτημα. Υπάρχει άλλη πρόταση που μας έχει ξεφύγει; Υπάρχει πρόταση άλλου κόμματος, άλλης συλλογικότητας; Υπάρχει άλλος οδικός χάρτης, διαφορετικός, με τον οποίο μπορείς να συζητήσεις για το μέλλον των ιδρυμάτων; Υπάρχο</w:t>
      </w:r>
      <w:r>
        <w:rPr>
          <w:rFonts w:eastAsia="Times New Roman" w:cs="Times New Roman"/>
          <w:szCs w:val="24"/>
        </w:rPr>
        <w:t xml:space="preserve">υν άλλα ερωτήματα που έπρεπε να συζητηθούν; Σε αυτό το πλαίσιο είμαι σίγουρος ότι συζητήθηκαν. </w:t>
      </w:r>
      <w:r w:rsidRPr="009B26D9">
        <w:rPr>
          <w:rFonts w:eastAsia="Times New Roman" w:cs="Times New Roman"/>
          <w:color w:val="000000" w:themeColor="text1"/>
          <w:szCs w:val="24"/>
        </w:rPr>
        <w:t xml:space="preserve">Δεν έχω καταγράψει όλα τα ερωτήματα. </w:t>
      </w:r>
    </w:p>
    <w:p w14:paraId="044655DD" w14:textId="77777777" w:rsidR="00061F8F" w:rsidRDefault="00BE2594">
      <w:pPr>
        <w:spacing w:after="0" w:line="600" w:lineRule="auto"/>
        <w:ind w:firstLine="720"/>
        <w:jc w:val="both"/>
        <w:rPr>
          <w:rFonts w:eastAsia="Times New Roman" w:cs="Times New Roman"/>
          <w:color w:val="000000" w:themeColor="text1"/>
          <w:szCs w:val="24"/>
        </w:rPr>
      </w:pPr>
      <w:r w:rsidRPr="009B26D9">
        <w:rPr>
          <w:rFonts w:eastAsia="Times New Roman" w:cs="Times New Roman"/>
          <w:color w:val="000000" w:themeColor="text1"/>
          <w:szCs w:val="24"/>
        </w:rPr>
        <w:t>Υπάρχει, όμως, μια άλλη άποψη; Σας προκαλώ τέσσερις μέρες τώρα, στην Επιτροπή Μορφωτικών Υποθέσεων, να μου πείτε αν έχετε άποψη. Η απάντηση είναι ευτυχώς πολύ ειλικρινώς –και τη λέξη ευτυχώς πάλι δεν την λέω σε εισαγωγικά- ότι κανένα κόμμα δεν έχει άλλη άπ</w:t>
      </w:r>
      <w:r w:rsidRPr="009B26D9">
        <w:rPr>
          <w:rFonts w:eastAsia="Times New Roman" w:cs="Times New Roman"/>
          <w:color w:val="000000" w:themeColor="text1"/>
          <w:szCs w:val="24"/>
        </w:rPr>
        <w:t xml:space="preserve">οψη. Η Νέα Δημοκρατία πιστεύω ότι ήταν η πιο έντιμη σε αυτή την υπόθεση. Τι εννοώ με αυτό; </w:t>
      </w:r>
    </w:p>
    <w:p w14:paraId="044655DE" w14:textId="77777777" w:rsidR="00061F8F" w:rsidRDefault="00BE2594">
      <w:pPr>
        <w:spacing w:after="0" w:line="600" w:lineRule="auto"/>
        <w:ind w:firstLine="720"/>
        <w:jc w:val="both"/>
        <w:rPr>
          <w:rFonts w:eastAsia="Times New Roman" w:cs="Times New Roman"/>
          <w:szCs w:val="24"/>
        </w:rPr>
      </w:pPr>
      <w:r w:rsidRPr="00181844">
        <w:rPr>
          <w:rFonts w:eastAsia="Times New Roman" w:cs="Times New Roman"/>
          <w:szCs w:val="24"/>
        </w:rPr>
        <w:t xml:space="preserve">Δεν έκαναν κόλπα να σου πουν ότι αυτή είναι η άποψή μας, γιατί δεν υπάρχει άλλη άποψη. Η μόνη άποψη ήταν η «Αθηνά». Έγινε, μας </w:t>
      </w:r>
      <w:proofErr w:type="spellStart"/>
      <w:r w:rsidRPr="00181844">
        <w:rPr>
          <w:rFonts w:eastAsia="Times New Roman" w:cs="Times New Roman"/>
          <w:szCs w:val="24"/>
        </w:rPr>
        <w:t>στραμπούληξε</w:t>
      </w:r>
      <w:proofErr w:type="spellEnd"/>
      <w:r w:rsidRPr="00181844">
        <w:rPr>
          <w:rFonts w:eastAsia="Times New Roman" w:cs="Times New Roman"/>
          <w:szCs w:val="24"/>
        </w:rPr>
        <w:t xml:space="preserve"> για διάφορα χρόνια, ακόμ</w:t>
      </w:r>
      <w:r w:rsidRPr="00181844">
        <w:rPr>
          <w:rFonts w:eastAsia="Times New Roman" w:cs="Times New Roman"/>
          <w:szCs w:val="24"/>
        </w:rPr>
        <w:t xml:space="preserve">η </w:t>
      </w:r>
      <w:r w:rsidRPr="00181844">
        <w:rPr>
          <w:rFonts w:eastAsia="Times New Roman" w:cs="Times New Roman"/>
          <w:szCs w:val="24"/>
        </w:rPr>
        <w:lastRenderedPageBreak/>
        <w:t xml:space="preserve">προσπαθούμε να βγούμε από κάτω, </w:t>
      </w:r>
      <w:r>
        <w:rPr>
          <w:rFonts w:eastAsia="Times New Roman" w:cs="Times New Roman"/>
          <w:szCs w:val="24"/>
        </w:rPr>
        <w:t>αλλά δεν βάλατε -και το εκτιμώ ιδιαιτέρως- μια άλλη λογική, γιατί σημαίνει ότι δεν έχετε.</w:t>
      </w:r>
    </w:p>
    <w:p w14:paraId="044655D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Κίνημα Αλλαγής είχε την καλοσύνη να μου δώσει κάποια κείμενα, τα οποία κατέθεσε -και ορθά- στα Πρακτικά. Θα σας παρακαλούσα να </w:t>
      </w:r>
      <w:r>
        <w:rPr>
          <w:rFonts w:eastAsia="Times New Roman" w:cs="Times New Roman"/>
          <w:szCs w:val="24"/>
        </w:rPr>
        <w:t xml:space="preserve">πάρετε ένα αντίγραφο από κάθε κείμενο. Θα δείτε ότι είναι ένα σύνολο </w:t>
      </w:r>
      <w:proofErr w:type="spellStart"/>
      <w:r>
        <w:rPr>
          <w:rFonts w:eastAsia="Times New Roman" w:cs="Times New Roman"/>
          <w:szCs w:val="24"/>
        </w:rPr>
        <w:t>αιτηματολογίας</w:t>
      </w:r>
      <w:proofErr w:type="spellEnd"/>
      <w:r>
        <w:rPr>
          <w:rFonts w:eastAsia="Times New Roman" w:cs="Times New Roman"/>
          <w:szCs w:val="24"/>
        </w:rPr>
        <w:t>. Όποια συνδικαλιστική παράταξη τέτοια έχει. Το μόνο…</w:t>
      </w:r>
    </w:p>
    <w:p w14:paraId="044655E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 ακούσαμε τι είπατε. Είναι ένα σύνολο;</w:t>
      </w:r>
    </w:p>
    <w:p w14:paraId="044655E1"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 xml:space="preserve">ΚΩΝΣΤΑΝΤΙΝΟΣ ΓΑΒΡΟΓΛΟΥ (Υπουργός Παιδείας, Έρευνας </w:t>
      </w:r>
      <w:r w:rsidRPr="003B7E38">
        <w:rPr>
          <w:rFonts w:eastAsia="Times New Roman" w:cs="Times New Roman"/>
          <w:b/>
          <w:szCs w:val="24"/>
        </w:rPr>
        <w:t>και Θρησκευμάτων):</w:t>
      </w:r>
      <w:r>
        <w:rPr>
          <w:rFonts w:eastAsia="Times New Roman" w:cs="Times New Roman"/>
          <w:szCs w:val="24"/>
        </w:rPr>
        <w:t xml:space="preserve"> Είναι ένα σύνολο αιτημάτων, </w:t>
      </w:r>
      <w:proofErr w:type="spellStart"/>
      <w:r>
        <w:rPr>
          <w:rFonts w:eastAsia="Times New Roman" w:cs="Times New Roman"/>
          <w:szCs w:val="24"/>
        </w:rPr>
        <w:t>αιτηματολογίας</w:t>
      </w:r>
      <w:proofErr w:type="spellEnd"/>
      <w:r>
        <w:rPr>
          <w:rFonts w:eastAsia="Times New Roman" w:cs="Times New Roman"/>
          <w:szCs w:val="24"/>
        </w:rPr>
        <w:t>. Το μόνο, βεβαίως, που υπάρχει και με σαφήνεια είναι τα ιδιωτικά πανεπιστήμια. Πέραν τούτου δεν υπάρχει τίποτα ως προς τη συζήτηση για το μέλλον, πώς φανταζόμαστε το μέλλον κ.λπ.</w:t>
      </w:r>
      <w:r>
        <w:rPr>
          <w:rFonts w:eastAsia="Times New Roman" w:cs="Times New Roman"/>
          <w:szCs w:val="24"/>
        </w:rPr>
        <w:t>.</w:t>
      </w:r>
    </w:p>
    <w:p w14:paraId="044655E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Βεβαίως στο τέ</w:t>
      </w:r>
      <w:r>
        <w:rPr>
          <w:rFonts w:eastAsia="Times New Roman" w:cs="Times New Roman"/>
          <w:szCs w:val="24"/>
        </w:rPr>
        <w:t xml:space="preserve">λος η εισηγήτρια σας διάβασε κάτι από την Επιστημονική Επιτροπή, έτσι δεν είναι; Όλοι θα θεωρήσατε ότι είναι ένα κείμενο της Επιστημονικής Επιτροπής. Δεν είναι, όμως, έτσι. Είναι αυτό που λέει η Επιστημονική Επιτροπή, που λέμε </w:t>
      </w:r>
      <w:r>
        <w:rPr>
          <w:rFonts w:eastAsia="Times New Roman" w:cs="Times New Roman"/>
          <w:szCs w:val="24"/>
        </w:rPr>
        <w:lastRenderedPageBreak/>
        <w:t>εμείς στην αιτιολογική μας έκ</w:t>
      </w:r>
      <w:r>
        <w:rPr>
          <w:rFonts w:eastAsia="Times New Roman" w:cs="Times New Roman"/>
          <w:szCs w:val="24"/>
        </w:rPr>
        <w:t>θεση. Παραλείψατε να το πείτε αυτό, διότι αυτό που είπατε για να μας κακολογήσετε</w:t>
      </w:r>
      <w:r>
        <w:rPr>
          <w:rFonts w:eastAsia="Times New Roman" w:cs="Times New Roman"/>
          <w:szCs w:val="24"/>
        </w:rPr>
        <w:t>,</w:t>
      </w:r>
      <w:r>
        <w:rPr>
          <w:rFonts w:eastAsia="Times New Roman" w:cs="Times New Roman"/>
          <w:szCs w:val="24"/>
        </w:rPr>
        <w:t xml:space="preserve"> είναι αυτό που λέμε εμείς για το πόσο προσεκτική…</w:t>
      </w:r>
    </w:p>
    <w:p w14:paraId="044655E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Χαίρομαι που το υιοθετείτε.</w:t>
      </w:r>
      <w:r w:rsidRPr="008C1966">
        <w:rPr>
          <w:rFonts w:eastAsia="Times New Roman" w:cs="Times New Roman"/>
          <w:szCs w:val="24"/>
        </w:rPr>
        <w:t xml:space="preserve"> </w:t>
      </w:r>
      <w:r>
        <w:rPr>
          <w:rFonts w:eastAsia="Times New Roman" w:cs="Times New Roman"/>
          <w:szCs w:val="24"/>
        </w:rPr>
        <w:t>Χαίρομαι που το υιοθετείτε.</w:t>
      </w:r>
    </w:p>
    <w:p w14:paraId="044655E4" w14:textId="77777777" w:rsidR="00061F8F" w:rsidRDefault="00BE2594">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Κυρία σ</w:t>
      </w:r>
      <w:r>
        <w:rPr>
          <w:rFonts w:eastAsia="Times New Roman" w:cs="Times New Roman"/>
          <w:szCs w:val="24"/>
        </w:rPr>
        <w:t>υνάδελφε, παρακαλώ!</w:t>
      </w:r>
    </w:p>
    <w:p w14:paraId="044655E5"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Όχι, δεν είναι να το υιοθετήσουμε. Είναι σε εισαγωγικά.</w:t>
      </w:r>
    </w:p>
    <w:p w14:paraId="044655E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Είναι πολύ σημαντικό να καταλάβετε</w:t>
      </w:r>
      <w:r>
        <w:rPr>
          <w:rFonts w:eastAsia="Times New Roman" w:cs="Times New Roman"/>
          <w:szCs w:val="24"/>
        </w:rPr>
        <w:t>,</w:t>
      </w:r>
      <w:r>
        <w:rPr>
          <w:rFonts w:eastAsia="Times New Roman" w:cs="Times New Roman"/>
          <w:szCs w:val="24"/>
        </w:rPr>
        <w:t xml:space="preserve"> πόσο υψηλού ρίσκου είναι μια τέτοια πρωτοβουλία.</w:t>
      </w:r>
    </w:p>
    <w:p w14:paraId="044655E7"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Κατ’ αρχάς, όταν είναι σε εισαγωγικά, σημαίνει ότι κάπου το πήρε αυτός που το λέει. Δεύτερον, το καμπανάκι αυτό που όλοι θα θεωρήσετε -και ορθά- ότι μας το λέει η Επιστημονική Επιτροπή </w:t>
      </w:r>
      <w:r>
        <w:rPr>
          <w:rFonts w:eastAsia="Times New Roman" w:cs="Times New Roman"/>
          <w:szCs w:val="24"/>
        </w:rPr>
        <w:t xml:space="preserve">της Βουλής, είναι αυτό που εμείς </w:t>
      </w:r>
      <w:r>
        <w:rPr>
          <w:rFonts w:eastAsia="Times New Roman" w:cs="Times New Roman"/>
          <w:szCs w:val="24"/>
        </w:rPr>
        <w:lastRenderedPageBreak/>
        <w:t>είπαμε για τον εαυτό μας ακριβώς το πόσο δύσκολο είναι το εγχείρημα.</w:t>
      </w:r>
    </w:p>
    <w:p w14:paraId="044655E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Ως προς το Ποτάμι, κάνατε κάτι πολύ εύστοχο, κύριε </w:t>
      </w:r>
      <w:proofErr w:type="spellStart"/>
      <w:r>
        <w:rPr>
          <w:rFonts w:eastAsia="Times New Roman" w:cs="Times New Roman"/>
          <w:szCs w:val="24"/>
        </w:rPr>
        <w:t>Μαυρωτά</w:t>
      </w:r>
      <w:proofErr w:type="spellEnd"/>
      <w:r>
        <w:rPr>
          <w:rFonts w:eastAsia="Times New Roman" w:cs="Times New Roman"/>
          <w:szCs w:val="24"/>
        </w:rPr>
        <w:t>. Είπατε «μια που μας ρωτάτε για το ποια είναι η άποψή μας, θα σας πω εγώ ποια είναι η άποψή σας</w:t>
      </w:r>
      <w:r>
        <w:rPr>
          <w:rFonts w:eastAsia="Times New Roman" w:cs="Times New Roman"/>
          <w:szCs w:val="24"/>
        </w:rPr>
        <w:t>». Είναι στα Πρακτικά.</w:t>
      </w:r>
    </w:p>
    <w:p w14:paraId="044655E9" w14:textId="77777777" w:rsidR="00061F8F" w:rsidRDefault="00BE2594">
      <w:pPr>
        <w:spacing w:after="0" w:line="600" w:lineRule="auto"/>
        <w:ind w:firstLine="720"/>
        <w:jc w:val="both"/>
        <w:rPr>
          <w:rFonts w:eastAsia="Times New Roman" w:cs="Times New Roman"/>
          <w:szCs w:val="24"/>
        </w:rPr>
      </w:pPr>
      <w:r w:rsidRPr="00F00093">
        <w:rPr>
          <w:rFonts w:eastAsia="Times New Roman" w:cs="Times New Roman"/>
          <w:b/>
          <w:szCs w:val="24"/>
        </w:rPr>
        <w:t>ΓΕΩΡΓΙΟΣ ΜΑΥΡΩΤΑΣ:</w:t>
      </w:r>
      <w:r>
        <w:rPr>
          <w:rFonts w:eastAsia="Times New Roman" w:cs="Times New Roman"/>
          <w:szCs w:val="24"/>
        </w:rPr>
        <w:t xml:space="preserve"> Με την οποία συμφωνούμε.</w:t>
      </w:r>
    </w:p>
    <w:p w14:paraId="044655EA"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Είναι δυνατόν να μου λέτε, όταν σας ρωτώ για την άποψή σας, «μια που με ρωτάς για την άποψή μου, θα σου πω ποια είναι η</w:t>
      </w:r>
      <w:r>
        <w:rPr>
          <w:rFonts w:eastAsia="Times New Roman" w:cs="Times New Roman"/>
          <w:szCs w:val="24"/>
        </w:rPr>
        <w:t xml:space="preserve"> δική σου άποψη»; Δεν γίνεται έτσι. Αυτή είναι η συζήτηση;</w:t>
      </w:r>
    </w:p>
    <w:p w14:paraId="044655EB" w14:textId="77777777" w:rsidR="00061F8F" w:rsidRDefault="00BE2594">
      <w:pPr>
        <w:spacing w:after="0" w:line="600" w:lineRule="auto"/>
        <w:ind w:firstLine="720"/>
        <w:jc w:val="both"/>
        <w:rPr>
          <w:rFonts w:eastAsia="Times New Roman" w:cs="Times New Roman"/>
          <w:szCs w:val="24"/>
        </w:rPr>
      </w:pPr>
      <w:r w:rsidRPr="00F00093">
        <w:rPr>
          <w:rFonts w:eastAsia="Times New Roman" w:cs="Times New Roman"/>
          <w:b/>
          <w:szCs w:val="24"/>
        </w:rPr>
        <w:t>ΓΕΩΡΓΙΟΣ ΜΑΥΡΩΤΑΣ:</w:t>
      </w:r>
      <w:r>
        <w:rPr>
          <w:rFonts w:eastAsia="Times New Roman" w:cs="Times New Roman"/>
          <w:szCs w:val="24"/>
        </w:rPr>
        <w:t xml:space="preserve"> Με την οποία συμφωνούμε.</w:t>
      </w:r>
    </w:p>
    <w:p w14:paraId="044655EC"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γίνεται έτσι. Δεν διέκοψα κανέναν.</w:t>
      </w:r>
    </w:p>
    <w:p w14:paraId="044655ED" w14:textId="77777777" w:rsidR="00061F8F" w:rsidRDefault="00BE2594">
      <w:pPr>
        <w:spacing w:after="0" w:line="600" w:lineRule="auto"/>
        <w:ind w:firstLine="720"/>
        <w:jc w:val="both"/>
        <w:rPr>
          <w:rFonts w:eastAsia="Times New Roman" w:cs="Times New Roman"/>
          <w:szCs w:val="24"/>
        </w:rPr>
      </w:pPr>
      <w:r w:rsidRPr="00F00093">
        <w:rPr>
          <w:rFonts w:eastAsia="Times New Roman" w:cs="Times New Roman"/>
          <w:b/>
          <w:szCs w:val="24"/>
        </w:rPr>
        <w:t>ΓΕΩΡΓΙΟΣ ΜΑΥΡΩΤΑΣ:</w:t>
      </w:r>
      <w:r>
        <w:rPr>
          <w:rFonts w:eastAsia="Times New Roman" w:cs="Times New Roman"/>
          <w:szCs w:val="24"/>
        </w:rPr>
        <w:t xml:space="preserve"> Να μη λέτε, όμως, ό,τι θέλετε!</w:t>
      </w:r>
    </w:p>
    <w:p w14:paraId="044655EE" w14:textId="77777777" w:rsidR="00061F8F" w:rsidRDefault="00BE2594">
      <w:pPr>
        <w:spacing w:after="0" w:line="600" w:lineRule="auto"/>
        <w:ind w:firstLine="720"/>
        <w:jc w:val="both"/>
        <w:rPr>
          <w:rFonts w:eastAsia="Times New Roman" w:cs="Times New Roman"/>
          <w:szCs w:val="24"/>
        </w:rPr>
      </w:pPr>
      <w:r w:rsidRPr="001F4CF6">
        <w:rPr>
          <w:rFonts w:eastAsia="Times New Roman" w:cs="Times New Roman"/>
          <w:b/>
          <w:szCs w:val="24"/>
        </w:rPr>
        <w:lastRenderedPageBreak/>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Εγώ δεν λέω ό,τι θέλω. Αυτό ακριβώς δεν είπατε; Είπατε αυτό;</w:t>
      </w:r>
    </w:p>
    <w:p w14:paraId="044655EF" w14:textId="77777777" w:rsidR="00061F8F" w:rsidRDefault="00BE2594">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 xml:space="preserve">Μη διακόπτετε, παρακαλώ, κύριε </w:t>
      </w:r>
      <w:proofErr w:type="spellStart"/>
      <w:r>
        <w:rPr>
          <w:rFonts w:eastAsia="Times New Roman" w:cs="Times New Roman"/>
          <w:szCs w:val="24"/>
        </w:rPr>
        <w:t>Μαυρωτά</w:t>
      </w:r>
      <w:proofErr w:type="spellEnd"/>
      <w:r>
        <w:rPr>
          <w:rFonts w:eastAsia="Times New Roman" w:cs="Times New Roman"/>
          <w:szCs w:val="24"/>
        </w:rPr>
        <w:t>.</w:t>
      </w:r>
    </w:p>
    <w:p w14:paraId="044655F0" w14:textId="77777777" w:rsidR="00061F8F" w:rsidRDefault="00BE2594">
      <w:pPr>
        <w:spacing w:after="0" w:line="600" w:lineRule="auto"/>
        <w:ind w:firstLine="720"/>
        <w:jc w:val="both"/>
        <w:rPr>
          <w:rFonts w:eastAsia="Times New Roman" w:cs="Times New Roman"/>
          <w:szCs w:val="24"/>
        </w:rPr>
      </w:pPr>
      <w:r w:rsidRPr="001F4CF6">
        <w:rPr>
          <w:rFonts w:eastAsia="Times New Roman" w:cs="Times New Roman"/>
          <w:b/>
          <w:szCs w:val="24"/>
        </w:rPr>
        <w:t>ΚΩΝΣΤΑΝΤΙΝΟΣ ΓΑΒΡΟΓ</w:t>
      </w:r>
      <w:r w:rsidRPr="001F4CF6">
        <w:rPr>
          <w:rFonts w:eastAsia="Times New Roman" w:cs="Times New Roman"/>
          <w:b/>
          <w:szCs w:val="24"/>
        </w:rPr>
        <w:t>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Άρα συμφωνείτε με τη δική μας άποψη.</w:t>
      </w:r>
    </w:p>
    <w:p w14:paraId="044655F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Όχι με αυτό που αλλάξατε με την αρχική!</w:t>
      </w:r>
    </w:p>
    <w:p w14:paraId="044655F2" w14:textId="77777777" w:rsidR="00061F8F" w:rsidRDefault="00BE2594">
      <w:pPr>
        <w:spacing w:after="0" w:line="600" w:lineRule="auto"/>
        <w:ind w:firstLine="720"/>
        <w:jc w:val="both"/>
        <w:rPr>
          <w:rFonts w:eastAsia="Times New Roman" w:cs="Times New Roman"/>
          <w:szCs w:val="24"/>
        </w:rPr>
      </w:pPr>
      <w:r w:rsidRPr="001C0A7B">
        <w:rPr>
          <w:rFonts w:eastAsia="Times New Roman" w:cs="Times New Roman"/>
          <w:b/>
          <w:szCs w:val="24"/>
        </w:rPr>
        <w:t xml:space="preserve">ΠΡΟΕΔΡΕΥΩΝ (Γεώργιος </w:t>
      </w:r>
      <w:proofErr w:type="spellStart"/>
      <w:r w:rsidRPr="001C0A7B">
        <w:rPr>
          <w:rFonts w:eastAsia="Times New Roman" w:cs="Times New Roman"/>
          <w:b/>
          <w:szCs w:val="24"/>
        </w:rPr>
        <w:t>Λαμπρούλης</w:t>
      </w:r>
      <w:proofErr w:type="spellEnd"/>
      <w:r w:rsidRPr="001C0A7B">
        <w:rPr>
          <w:rFonts w:eastAsia="Times New Roman" w:cs="Times New Roman"/>
          <w:b/>
          <w:szCs w:val="24"/>
        </w:rPr>
        <w:t>):</w:t>
      </w:r>
      <w:r w:rsidRPr="001C0A7B">
        <w:rPr>
          <w:rFonts w:eastAsia="Times New Roman" w:cs="Times New Roman"/>
          <w:szCs w:val="24"/>
        </w:rPr>
        <w:t xml:space="preserve"> </w:t>
      </w:r>
      <w:r>
        <w:rPr>
          <w:rFonts w:eastAsia="Times New Roman" w:cs="Times New Roman"/>
          <w:szCs w:val="24"/>
        </w:rPr>
        <w:t>Κύριε Υπουργέ, μην κάνετε διάλογο, σας παρακαλώ. Να συντομεύουμε, παρακαλώ.</w:t>
      </w:r>
    </w:p>
    <w:p w14:paraId="044655F3" w14:textId="77777777" w:rsidR="00061F8F" w:rsidRDefault="00BE2594">
      <w:pPr>
        <w:spacing w:after="0" w:line="600" w:lineRule="auto"/>
        <w:ind w:firstLine="720"/>
        <w:jc w:val="both"/>
        <w:rPr>
          <w:rFonts w:eastAsia="Times New Roman" w:cs="Times New Roman"/>
          <w:szCs w:val="24"/>
        </w:rPr>
      </w:pPr>
      <w:r w:rsidRPr="003B7E3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πάει έτσι, διότι να σας πω κάτι, κύριε </w:t>
      </w:r>
      <w:proofErr w:type="spellStart"/>
      <w:r>
        <w:rPr>
          <w:rFonts w:eastAsia="Times New Roman" w:cs="Times New Roman"/>
          <w:szCs w:val="24"/>
        </w:rPr>
        <w:t>Μαυρωτά</w:t>
      </w:r>
      <w:proofErr w:type="spellEnd"/>
      <w:r>
        <w:rPr>
          <w:rFonts w:eastAsia="Times New Roman" w:cs="Times New Roman"/>
          <w:szCs w:val="24"/>
        </w:rPr>
        <w:t>; Επειδή απέχετε ιδεολογικά και πολιτικά τεράστια απόσταση από το ΚΚΕ, μην υιοθετείτε λογικές του ΚΚΕ που είναι πολύ βολικές. Ο δογματι</w:t>
      </w:r>
      <w:r>
        <w:rPr>
          <w:rFonts w:eastAsia="Times New Roman" w:cs="Times New Roman"/>
          <w:szCs w:val="24"/>
        </w:rPr>
        <w:t>σμός, η επιμονή σε πράγματα, κυρίως</w:t>
      </w:r>
      <w:r>
        <w:rPr>
          <w:rFonts w:eastAsia="Times New Roman" w:cs="Times New Roman"/>
          <w:szCs w:val="24"/>
        </w:rPr>
        <w:t>,</w:t>
      </w:r>
      <w:r>
        <w:rPr>
          <w:rFonts w:eastAsia="Times New Roman" w:cs="Times New Roman"/>
          <w:szCs w:val="24"/>
        </w:rPr>
        <w:t xml:space="preserve"> η </w:t>
      </w:r>
      <w:proofErr w:type="spellStart"/>
      <w:r>
        <w:rPr>
          <w:rFonts w:eastAsia="Times New Roman" w:cs="Times New Roman"/>
          <w:szCs w:val="24"/>
        </w:rPr>
        <w:t>κειμενολατρία</w:t>
      </w:r>
      <w:proofErr w:type="spellEnd"/>
      <w:r>
        <w:rPr>
          <w:rFonts w:eastAsia="Times New Roman" w:cs="Times New Roman"/>
          <w:szCs w:val="24"/>
        </w:rPr>
        <w:t xml:space="preserve"> δεν πρέπει να χαρακτηρίζει ένα κόμμα </w:t>
      </w:r>
      <w:r>
        <w:rPr>
          <w:rFonts w:eastAsia="Times New Roman" w:cs="Times New Roman"/>
          <w:szCs w:val="24"/>
        </w:rPr>
        <w:lastRenderedPageBreak/>
        <w:t xml:space="preserve">σαν το δικό σας, διότι τα κείμενα είναι για να αρχίσουν συζητήσεις. Τα κείμενα δεν είναι πράγματα τα οποία είναι γραμμένα σε πέτρα. Λέω, λοιπόν, ότι ένας διαλεκτικός </w:t>
      </w:r>
      <w:r>
        <w:rPr>
          <w:rFonts w:eastAsia="Times New Roman" w:cs="Times New Roman"/>
          <w:szCs w:val="24"/>
        </w:rPr>
        <w:t>τρόπος να σκεπτόμαστε κ.λπ. είναι αυτός.</w:t>
      </w:r>
    </w:p>
    <w:p w14:paraId="044655F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Άρα απίστευτο αλλά αληθινό. Τα κόμματα της Αντιπολίτευσης δεν έχουν άποψη για το πώς πρέπει να συζητηθεί το μέλλον της ανώτατης εκπαίδευσης στη χώρα μας. Δεν έχει ξαναγίνει. Δεν νομίζω να υπάρχει Κοινοβούλιο</w:t>
      </w:r>
      <w:r>
        <w:rPr>
          <w:rFonts w:eastAsia="Times New Roman" w:cs="Times New Roman"/>
          <w:szCs w:val="24"/>
        </w:rPr>
        <w:t>,</w:t>
      </w:r>
      <w:r>
        <w:rPr>
          <w:rFonts w:eastAsia="Times New Roman" w:cs="Times New Roman"/>
          <w:szCs w:val="24"/>
        </w:rPr>
        <w:t xml:space="preserve"> που να</w:t>
      </w:r>
      <w:r>
        <w:rPr>
          <w:rFonts w:eastAsia="Times New Roman" w:cs="Times New Roman"/>
          <w:szCs w:val="24"/>
        </w:rPr>
        <w:t xml:space="preserve"> μην έχεις έναν αντίπαλο όχι κριτικής της θέσης που έχεις εσύ, αλλά να σου πει ότι να αν πηγαίναμε με αυτόν τον τρόπο, με αυτά τα ερωτήματα, με αυτά τα κριτήρια, θα φτάναμε σε καλύτερα ή</w:t>
      </w:r>
      <w:r>
        <w:rPr>
          <w:rFonts w:eastAsia="Times New Roman" w:cs="Times New Roman"/>
          <w:szCs w:val="24"/>
        </w:rPr>
        <w:t>,</w:t>
      </w:r>
      <w:r>
        <w:rPr>
          <w:rFonts w:eastAsia="Times New Roman" w:cs="Times New Roman"/>
          <w:szCs w:val="24"/>
        </w:rPr>
        <w:t xml:space="preserve"> έστω, διαφορετικά αποτελέσματα για το μέλλον της ανώτατης εκπαίδευση</w:t>
      </w:r>
      <w:r>
        <w:rPr>
          <w:rFonts w:eastAsia="Times New Roman" w:cs="Times New Roman"/>
          <w:szCs w:val="24"/>
        </w:rPr>
        <w:t xml:space="preserve">ς. Αν θέλετε, το πιο σοβαρό ζήτημα είναι αυτό. Το πιο σοβαρό ζήτημα είναι η πλήρης έλλειψη μιας τέτοιας πολιτικής και απλώς μια εύκολη κριτική, μια εύκολη </w:t>
      </w:r>
      <w:proofErr w:type="spellStart"/>
      <w:r>
        <w:rPr>
          <w:rFonts w:eastAsia="Times New Roman" w:cs="Times New Roman"/>
          <w:szCs w:val="24"/>
        </w:rPr>
        <w:t>αιτηματολογία</w:t>
      </w:r>
      <w:proofErr w:type="spellEnd"/>
      <w:r>
        <w:rPr>
          <w:rFonts w:eastAsia="Times New Roman" w:cs="Times New Roman"/>
          <w:szCs w:val="24"/>
        </w:rPr>
        <w:t xml:space="preserve"> και πάει λέγοντας.</w:t>
      </w:r>
    </w:p>
    <w:p w14:paraId="044655F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Διότι ξέρετε -και αυτό είναι το πιο σοβαρό- ότι όποια πρόταση για με</w:t>
      </w:r>
      <w:r>
        <w:rPr>
          <w:rFonts w:eastAsia="Times New Roman" w:cs="Times New Roman"/>
          <w:szCs w:val="24"/>
        </w:rPr>
        <w:t xml:space="preserve">ταρρύθμιση συνήθως σκαλώνει όχι στο οραματικό αλλά στο μεταβατικό. Η πολιτική δεν είναι στο οραματικό. Είναι </w:t>
      </w:r>
      <w:r>
        <w:rPr>
          <w:rFonts w:eastAsia="Times New Roman" w:cs="Times New Roman"/>
          <w:szCs w:val="24"/>
        </w:rPr>
        <w:lastRenderedPageBreak/>
        <w:t>για το πώς θα διασφαλίσεις τη μεταβατική περίοδο για να πας στο οραματικό.</w:t>
      </w:r>
    </w:p>
    <w:p w14:paraId="044655F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Είχαμε υποσχεθεί ως Κυβέρνηση, όταν αρχίσαμε αυτή τη διαδικασία, ότι κάθ</w:t>
      </w:r>
      <w:r>
        <w:rPr>
          <w:rFonts w:eastAsia="Times New Roman" w:cs="Times New Roman"/>
          <w:szCs w:val="24"/>
        </w:rPr>
        <w:t>ε φορά που περνάει ένα νομοσχέδιο, εμείς θα δεσμευθούμε για τον αριθμό θέσεων και για τα πρόσθετα χρήματα που θα δίνουμε.</w:t>
      </w:r>
    </w:p>
    <w:p w14:paraId="044655F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Σήμερα, λοιπόν, μετά από συνεννόηση με τις πρυτανικές αρχές και των τεσσάρων ιδρυμάτων, για το νέο Πανεπιστήμιο Ιωαννίνων μας ζητούν σ</w:t>
      </w:r>
      <w:r>
        <w:rPr>
          <w:rFonts w:eastAsia="Times New Roman" w:cs="Times New Roman"/>
          <w:szCs w:val="24"/>
        </w:rPr>
        <w:t>αράντα δυο θέσεις, κατανεμημένες σε τρία χρόνια, φέτος, του χρόνου και το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2021. </w:t>
      </w:r>
    </w:p>
    <w:p w14:paraId="044655F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Αποδεχόμαστε το σύνολο του αιτήματος. Σαράντα δυο θέσεις, λοιπόν, δίνονται στο Πανεπιστήμιο Ιωαννίνων μετά από τεκμηριωμένη άποψη των πρυτανικών αρχών. </w:t>
      </w:r>
    </w:p>
    <w:p w14:paraId="044655F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Ιόνιο Πανεπ</w:t>
      </w:r>
      <w:r>
        <w:rPr>
          <w:rFonts w:eastAsia="Times New Roman" w:cs="Times New Roman"/>
          <w:szCs w:val="24"/>
        </w:rPr>
        <w:t xml:space="preserve">ιστήμιο πάλι μετά από τεκμηριωμένη άποψη, ζητούν δεκαοκτώ θέσεις και δίνουμε δεκαοκτώ θέσεις. </w:t>
      </w:r>
    </w:p>
    <w:p w14:paraId="044655F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Δίνουμε επιπλέον για μεν το Πανεπιστήμιο Ιωαννίνων για εργαστηριακό εξοπλισμό και ενίσχυση των υποδομών της φοιτητικής μέριμνας ένα εκατομμύριο ευρώ και 500.000 </w:t>
      </w:r>
      <w:r>
        <w:rPr>
          <w:rFonts w:eastAsia="Times New Roman" w:cs="Times New Roman"/>
          <w:szCs w:val="24"/>
        </w:rPr>
        <w:t xml:space="preserve">ευρώ στο </w:t>
      </w:r>
      <w:r>
        <w:rPr>
          <w:rFonts w:eastAsia="Times New Roman" w:cs="Times New Roman"/>
          <w:szCs w:val="24"/>
        </w:rPr>
        <w:lastRenderedPageBreak/>
        <w:t xml:space="preserve">Ιόνιο Πανεπιστήμιο για την ενίσχυση των υποδομών </w:t>
      </w:r>
      <w:r>
        <w:rPr>
          <w:rFonts w:eastAsia="Times New Roman" w:cs="Times New Roman"/>
          <w:szCs w:val="24"/>
        </w:rPr>
        <w:t>η</w:t>
      </w:r>
      <w:r>
        <w:rPr>
          <w:rFonts w:eastAsia="Times New Roman" w:cs="Times New Roman"/>
          <w:szCs w:val="24"/>
        </w:rPr>
        <w:t xml:space="preserve">λεκτρονικής </w:t>
      </w:r>
      <w:r>
        <w:rPr>
          <w:rFonts w:eastAsia="Times New Roman" w:cs="Times New Roman"/>
          <w:szCs w:val="24"/>
        </w:rPr>
        <w:t>δ</w:t>
      </w:r>
      <w:r>
        <w:rPr>
          <w:rFonts w:eastAsia="Times New Roman" w:cs="Times New Roman"/>
          <w:szCs w:val="24"/>
        </w:rPr>
        <w:t xml:space="preserve">ιακυβέρνησης. </w:t>
      </w:r>
    </w:p>
    <w:p w14:paraId="044655F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πεντακάθαρη η δέσμευσή μας και θα υλοποιηθεί. Ευχαριστώ τις πρυτανείες που μας έδωσαν πολύ τεκμηριωμένες προτάσεις. Δεν σημαίνει πως ό,τι μας </w:t>
      </w:r>
      <w:r>
        <w:rPr>
          <w:rFonts w:eastAsia="Times New Roman" w:cs="Times New Roman"/>
          <w:szCs w:val="24"/>
        </w:rPr>
        <w:t xml:space="preserve">ζητάνε το δίνουμε. Το λέω για να είναι σαφές. Εδώ, πραγματικά, υπήρξε μια εξαιρετική τεκμηρίωση. </w:t>
      </w:r>
    </w:p>
    <w:p w14:paraId="044655F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Τελειώνω μιλώντας για το τι θα γίνει με τους φοιτητές των ΤΕΙ, αν είναι άχρηστα τα πτυχία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Μιλώ για όλη αυτή τη μιζέρια. Κοιτάξτε, είναι πεντακάθαρο πάλι το μέτρο για τους φοιτητές. Οι φοιτητές θα ολοκληρώσουν το πρόγραμμά τους που είναι για τα ΤΕΙ. Μόλις το έχουν ολοκληρώσει, θα έχουν τη δυνατότητα να πουν «Είτε παίρνω πτυχίο ΤΕΙ είτε θα προχω</w:t>
      </w:r>
      <w:r>
        <w:rPr>
          <w:rFonts w:eastAsia="Times New Roman" w:cs="Times New Roman"/>
          <w:szCs w:val="24"/>
        </w:rPr>
        <w:t xml:space="preserve">ρήσω να πάρω πτυχίο πανεπιστημίου στο αντίστοιχο τμήμα», βεβαίως με βάση αυτά που θα αποφασίσει το κάθε τμήμα ξεχωριστά. Μάλιστα δώσαμε και ένα περιθώριο έξι μηνών, αν μετά το μετανιώσουν επειδή τα πράγματα είναι δύσκολα, να κάνουν πίσω. </w:t>
      </w:r>
    </w:p>
    <w:p w14:paraId="044655F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Ένα πράγμα που λέ</w:t>
      </w:r>
      <w:r>
        <w:rPr>
          <w:rFonts w:eastAsia="Times New Roman" w:cs="Times New Roman"/>
          <w:szCs w:val="24"/>
        </w:rPr>
        <w:t xml:space="preserve">χθηκε δεν ήταν ευχάριστο και δεν θα του δώσω πολύ μεγάλη σημασία. Μιλώ γι’ αυτό που ακούστηκε </w:t>
      </w:r>
      <w:r>
        <w:rPr>
          <w:rFonts w:eastAsia="Times New Roman" w:cs="Times New Roman"/>
          <w:szCs w:val="24"/>
        </w:rPr>
        <w:lastRenderedPageBreak/>
        <w:t>ότι όλα αυτά τα κάνουμε</w:t>
      </w:r>
      <w:r>
        <w:rPr>
          <w:rFonts w:eastAsia="Times New Roman" w:cs="Times New Roman"/>
          <w:szCs w:val="24"/>
        </w:rPr>
        <w:t>,</w:t>
      </w:r>
      <w:r>
        <w:rPr>
          <w:rFonts w:eastAsia="Times New Roman" w:cs="Times New Roman"/>
          <w:szCs w:val="24"/>
        </w:rPr>
        <w:t xml:space="preserve"> για να πάμε να εγκαινιάσουμε τα νέα τμήματα και να κόψουμε κορδέλες. </w:t>
      </w:r>
    </w:p>
    <w:p w14:paraId="044655F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Να ξέρετε ότι από τη δική μου πλευρά τέτοια πράγματα ως Υπουργείο δ</w:t>
      </w:r>
      <w:r>
        <w:rPr>
          <w:rFonts w:eastAsia="Times New Roman" w:cs="Times New Roman"/>
          <w:szCs w:val="24"/>
        </w:rPr>
        <w:t>εν υπάρχει περίπτωση να κάνουμε. Όμως θα επισκεφθώ ξανά μαζί με τους συνεργάτες μας του Υπουργείου όλα τα ιδρύματα, για να συναντήσουμε ξανά τους υπέροχους ανθρώπους που συναντήσαμε όλο αυτό το διάστημα. Και θα συναντήσουμε εκείνους με τους οποίους διαφωνο</w:t>
      </w:r>
      <w:r>
        <w:rPr>
          <w:rFonts w:eastAsia="Times New Roman" w:cs="Times New Roman"/>
          <w:szCs w:val="24"/>
        </w:rPr>
        <w:t>ύσαμε από την αρχή και συμφωνούμε τώρα, διότι έδειξαν κι αυτοί τον ακαδημαϊκό τους χαρακτήρα. Και θα πάμε ξανά, για να ακούσουμε ξανά τους φοιτητές να διαμαρτύρονται με τα πανό, με τον τρόπο που διαμαρτύρονται και να κάνουμε συζητήσεις, όπως κάναμε και στα</w:t>
      </w:r>
      <w:r>
        <w:rPr>
          <w:rFonts w:eastAsia="Times New Roman" w:cs="Times New Roman"/>
          <w:szCs w:val="24"/>
        </w:rPr>
        <w:t xml:space="preserve"> Γιάννενα και στο Ιόνιο Πανεπιστήμιο. Θα πάμε ξανά. Δεν θα πάμε ξανά για να κόψουμε κορδέλες και να χαϊδέψουμε αφτιά. Θα πάμε ξανά, για να δούμε το πόσο καλά και το πόσο δυναμικά πάει αυτό το εγχείρημα. </w:t>
      </w:r>
    </w:p>
    <w:p w14:paraId="044655F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465600" w14:textId="77777777" w:rsidR="00061F8F" w:rsidRDefault="00BE2594">
      <w:pPr>
        <w:spacing w:after="0" w:line="600" w:lineRule="auto"/>
        <w:ind w:firstLine="720"/>
        <w:jc w:val="center"/>
        <w:rPr>
          <w:rFonts w:eastAsia="Times New Roman"/>
          <w:bCs/>
        </w:rPr>
      </w:pPr>
      <w:r w:rsidRPr="006651D3">
        <w:rPr>
          <w:rFonts w:eastAsia="Times New Roman"/>
          <w:bCs/>
        </w:rPr>
        <w:t>(Χειροκροτήματα από την πτέρυγα</w:t>
      </w:r>
      <w:r w:rsidRPr="006651D3">
        <w:rPr>
          <w:rFonts w:eastAsia="Times New Roman"/>
          <w:bCs/>
        </w:rPr>
        <w:t xml:space="preserve"> του ΣΥΡΙΖΑ)</w:t>
      </w:r>
    </w:p>
    <w:p w14:paraId="0446560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sidRPr="00FB7172">
        <w:rPr>
          <w:rFonts w:eastAsia="Times New Roman"/>
          <w:b/>
          <w:bCs/>
        </w:rPr>
        <w:t xml:space="preserve">ΠΡΟΕΔΡΕΥΩΝ (Γεώργιος </w:t>
      </w:r>
      <w:proofErr w:type="spellStart"/>
      <w:r w:rsidRPr="00FB7172">
        <w:rPr>
          <w:rFonts w:eastAsia="Times New Roman"/>
          <w:b/>
          <w:bCs/>
        </w:rPr>
        <w:t>Λαμπρούλης</w:t>
      </w:r>
      <w:proofErr w:type="spellEnd"/>
      <w:r w:rsidRPr="00FB7172">
        <w:rPr>
          <w:rFonts w:eastAsia="Times New Roman"/>
          <w:b/>
          <w:bCs/>
        </w:rPr>
        <w:t>):</w:t>
      </w:r>
      <w:r>
        <w:rPr>
          <w:rFonts w:eastAsia="Times New Roman" w:cs="Times New Roman"/>
          <w:szCs w:val="24"/>
        </w:rPr>
        <w:t xml:space="preserve"> Τώρα θα δώσουμε τον λόγο στον Υπουργό Εσωτερικών κ. Σκουρλέτη, για να υποστηρίξει μία τροπολογία. </w:t>
      </w:r>
    </w:p>
    <w:p w14:paraId="0446560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Μετά θα ακολουθήσει ο Κοινοβουλευτικός Εκπρόσωπος της Δημοκρατικής Συμπαράταξης και μετά θα ξεκινήσουμε τον κ</w:t>
      </w:r>
      <w:r>
        <w:rPr>
          <w:rFonts w:eastAsia="Times New Roman" w:cs="Times New Roman"/>
          <w:szCs w:val="24"/>
        </w:rPr>
        <w:t xml:space="preserve">ατάλογο των ομιλητών. </w:t>
      </w:r>
    </w:p>
    <w:p w14:paraId="0446560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πέντε λεπτά.</w:t>
      </w:r>
    </w:p>
    <w:p w14:paraId="04465604" w14:textId="77777777" w:rsidR="00061F8F" w:rsidRDefault="00BE2594">
      <w:pPr>
        <w:spacing w:after="0" w:line="600" w:lineRule="auto"/>
        <w:ind w:firstLine="720"/>
        <w:jc w:val="both"/>
        <w:rPr>
          <w:rFonts w:eastAsia="Times New Roman" w:cs="Times New Roman"/>
          <w:szCs w:val="24"/>
        </w:rPr>
      </w:pPr>
      <w:r w:rsidRPr="00AF5E69">
        <w:rPr>
          <w:rFonts w:eastAsia="Times New Roman" w:cs="Times New Roman"/>
          <w:b/>
          <w:szCs w:val="24"/>
        </w:rPr>
        <w:t>ΠΑΝΑΓΙΩΤΗΣ (ΠΑΝΟΣ) ΣΚΟΥΡΛΕΤΗΣ (Υπουργός Εσωτερικών):</w:t>
      </w:r>
      <w:r>
        <w:rPr>
          <w:rFonts w:eastAsia="Times New Roman" w:cs="Times New Roman"/>
          <w:szCs w:val="24"/>
        </w:rPr>
        <w:t xml:space="preserve"> Ευχαριστώ, κύριε Πρόεδρε. </w:t>
      </w:r>
    </w:p>
    <w:p w14:paraId="0446560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αναφερθώ στην τροπολογία με γενικό αριθμό 1729 και ειδικό αριθμό </w:t>
      </w:r>
      <w:r>
        <w:rPr>
          <w:rFonts w:eastAsia="Times New Roman" w:cs="Times New Roman"/>
          <w:szCs w:val="24"/>
        </w:rPr>
        <w:t xml:space="preserve">188. Δυστυχώς η τροπολογία σχετίζεται με την πρόσφατη εθνική τραγωδία απέναντι στην οποία σύσσωμη, όπως νομίζω, η ελληνική κοινωνία στέκεται με απόλυτο σεβασμό στα θύματα, σοκαρισμένη, αλλά και αναζητώντας πραγματικές απαντήσεις και για το πώς εξελίχθηκαν </w:t>
      </w:r>
      <w:r>
        <w:rPr>
          <w:rFonts w:eastAsia="Times New Roman" w:cs="Times New Roman"/>
          <w:szCs w:val="24"/>
        </w:rPr>
        <w:t xml:space="preserve">τα γεγονότα αλλά και τις βαθύτερες αιτίες που οδήγησαν σ’ αυτόν τον πολύ μεγάλο αριθμό ανθρώπινων απωλειών. </w:t>
      </w:r>
    </w:p>
    <w:p w14:paraId="0446560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η </w:t>
      </w:r>
      <w:r w:rsidRPr="001866BC">
        <w:rPr>
          <w:rFonts w:eastAsia="Times New Roman" w:cs="Times New Roman"/>
          <w:szCs w:val="24"/>
        </w:rPr>
        <w:t>Κυβέρνηση</w:t>
      </w:r>
      <w:r>
        <w:rPr>
          <w:rFonts w:eastAsia="Times New Roman" w:cs="Times New Roman"/>
          <w:szCs w:val="24"/>
        </w:rPr>
        <w:t xml:space="preserve"> αμέσως μετά την τραγωδία, τη μεγάλη πυρκαγιά της Δευτέρας ανακοίνωσε μία σειρά μέτρα άμεσης ανακούφισης για τους πληγέν</w:t>
      </w:r>
      <w:r>
        <w:rPr>
          <w:rFonts w:eastAsia="Times New Roman" w:cs="Times New Roman"/>
          <w:szCs w:val="24"/>
        </w:rPr>
        <w:t xml:space="preserve">τες, πέρα από τον υπόλοιπο σχεδιασμό πρωτοβουλιών που αναμένεται να εξαγγελθεί και αφορούν τον επανασχεδιασμό της πολιτικής προστασίας αλλά και τα όσα σήμερα είχα τη δυνατότητα με τους συναδέλφους μου στο Υπουργείο Ενέργειας και Περιβάλλοντος, τον κ. </w:t>
      </w:r>
      <w:proofErr w:type="spellStart"/>
      <w:r>
        <w:rPr>
          <w:rFonts w:eastAsia="Times New Roman" w:cs="Times New Roman"/>
          <w:szCs w:val="24"/>
        </w:rPr>
        <w:t>Φάμελ</w:t>
      </w:r>
      <w:r>
        <w:rPr>
          <w:rFonts w:eastAsia="Times New Roman" w:cs="Times New Roman"/>
          <w:szCs w:val="24"/>
        </w:rPr>
        <w:t>ο</w:t>
      </w:r>
      <w:proofErr w:type="spellEnd"/>
      <w:r>
        <w:rPr>
          <w:rFonts w:eastAsia="Times New Roman" w:cs="Times New Roman"/>
          <w:szCs w:val="24"/>
        </w:rPr>
        <w:t xml:space="preserve"> και τον κ. Σταθάκη, να ανακοινώσουμε για συγκεκριμένα ζητήματα που αφορούν τον πολεοδομικό σχεδιασμό. Θα σας τα παρουσιάσουν και οι ίδιοι αργότερα σε αντίστοιχες τροπολογίες που θα κατατεθούν.  </w:t>
      </w:r>
    </w:p>
    <w:p w14:paraId="0446560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συγκεκριμένη τροπολογία</w:t>
      </w:r>
      <w:r w:rsidRPr="00742BBF">
        <w:rPr>
          <w:rFonts w:eastAsia="Times New Roman" w:cs="Times New Roman"/>
          <w:szCs w:val="24"/>
        </w:rPr>
        <w:t xml:space="preserve">, </w:t>
      </w:r>
      <w:r>
        <w:rPr>
          <w:rFonts w:eastAsia="Times New Roman" w:cs="Times New Roman"/>
          <w:szCs w:val="24"/>
        </w:rPr>
        <w:t>λοιπόν, αποσκοπεί στο να κάνει π</w:t>
      </w:r>
      <w:r>
        <w:rPr>
          <w:rFonts w:eastAsia="Times New Roman" w:cs="Times New Roman"/>
          <w:szCs w:val="24"/>
        </w:rPr>
        <w:t xml:space="preserve">ιο απλή, πιο αποτελεσματική, λιγότερο χρονοβόρα τη διαδικασία αποζημίωσης. Έτσι, λοιπόν, προβλέπει τα εξής: </w:t>
      </w:r>
    </w:p>
    <w:p w14:paraId="0446560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Πρώτα απ’ όλα οι αποζημιώσεις που αφορούν τις οικοσκευές, τη ζημιά που έχουν πάθει κατοικίες για την οικοσκευή, με τη μέχρι τώρα νομοθεσία, είχαν ν</w:t>
      </w:r>
      <w:r>
        <w:rPr>
          <w:rFonts w:eastAsia="Times New Roman" w:cs="Times New Roman"/>
          <w:szCs w:val="24"/>
        </w:rPr>
        <w:t xml:space="preserve">α κάνουν με τις κύριες μονοκατοικίες. Αντιλαμβάνεστε ότι στη συγκεκριμένη περιοχή ένας </w:t>
      </w:r>
      <w:r>
        <w:rPr>
          <w:rFonts w:eastAsia="Times New Roman" w:cs="Times New Roman"/>
          <w:szCs w:val="24"/>
        </w:rPr>
        <w:lastRenderedPageBreak/>
        <w:t>πολύ μεγάλος αριθμός κατοικιών, ίσως και περισσότερες, δεν ήταν κύριες, έτσι</w:t>
      </w:r>
      <w:r>
        <w:rPr>
          <w:rFonts w:eastAsia="Times New Roman" w:cs="Times New Roman"/>
          <w:szCs w:val="24"/>
        </w:rPr>
        <w:t>,</w:t>
      </w:r>
      <w:r>
        <w:rPr>
          <w:rFonts w:eastAsia="Times New Roman" w:cs="Times New Roman"/>
          <w:szCs w:val="24"/>
        </w:rPr>
        <w:t xml:space="preserve"> λοιπόν για την τροπολογία δίνουμε τη δυνατότητα να αποζημιωθούν οι πληγέντες για την οικοσκ</w:t>
      </w:r>
      <w:r>
        <w:rPr>
          <w:rFonts w:eastAsia="Times New Roman" w:cs="Times New Roman"/>
          <w:szCs w:val="24"/>
        </w:rPr>
        <w:t>ευή τους, για οποιαδήποτε κατοικία όχι μόνο δηλαδή για την κύρια κατοικία.</w:t>
      </w:r>
    </w:p>
    <w:p w14:paraId="0446560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δεύτερο που περιλαμβάνει η συγκεκριμένη διάταξη είναι η εξίσωση της αποζημίωσης, πάλι για την περίπτωση της οικοσκευής, στις κατηγορίες των σπιτιών που έχουν χαρακτηριστεί «κίτρι</w:t>
      </w:r>
      <w:r>
        <w:rPr>
          <w:rFonts w:eastAsia="Times New Roman" w:cs="Times New Roman"/>
          <w:szCs w:val="24"/>
        </w:rPr>
        <w:t>να» ή «κόκκινα». Υπήρχε ένας συγκεκριμένος συντελεστής, ο οποίος ήταν διαφορετικός, μιλάμε όμως τώρα για πυρκαγιά, άρα τα συγκεκριμένα χαρακτηριστικά της αιτίας των καταστροφών αντιλαμβάνεστε ότι δεν αφήν</w:t>
      </w:r>
      <w:r>
        <w:rPr>
          <w:rFonts w:eastAsia="Times New Roman" w:cs="Times New Roman"/>
          <w:szCs w:val="24"/>
        </w:rPr>
        <w:t>ουν</w:t>
      </w:r>
      <w:r>
        <w:rPr>
          <w:rFonts w:eastAsia="Times New Roman" w:cs="Times New Roman"/>
          <w:szCs w:val="24"/>
        </w:rPr>
        <w:t xml:space="preserve"> περιθώρια να υπάρχει μία διαφορετική αντιμετώπισ</w:t>
      </w:r>
      <w:r>
        <w:rPr>
          <w:rFonts w:eastAsia="Times New Roman" w:cs="Times New Roman"/>
          <w:szCs w:val="24"/>
        </w:rPr>
        <w:t>η, ένας διαφορετικός συντελεστής ως προς την αποζημίωση των οικοσκευών.</w:t>
      </w:r>
    </w:p>
    <w:p w14:paraId="0446560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τρίτο λειτουργικό ζήτημα το οποίο προωθεί η συγκεκριμένη διάταξη</w:t>
      </w:r>
      <w:r>
        <w:rPr>
          <w:rFonts w:eastAsia="Times New Roman" w:cs="Times New Roman"/>
          <w:szCs w:val="24"/>
        </w:rPr>
        <w:t>,</w:t>
      </w:r>
      <w:r>
        <w:rPr>
          <w:rFonts w:eastAsia="Times New Roman" w:cs="Times New Roman"/>
          <w:szCs w:val="24"/>
        </w:rPr>
        <w:t xml:space="preserve"> είναι να μπορεί στα χαρτιά τα οποία ζητούνται, στα απαιτούμενα έγγραφα από τις υπηρεσίες και από τα συνεργεία τα οπ</w:t>
      </w:r>
      <w:r>
        <w:rPr>
          <w:rFonts w:eastAsia="Times New Roman" w:cs="Times New Roman"/>
          <w:szCs w:val="24"/>
        </w:rPr>
        <w:t xml:space="preserve">οία έχουν στηθεί </w:t>
      </w:r>
      <w:r>
        <w:rPr>
          <w:rFonts w:eastAsia="Times New Roman" w:cs="Times New Roman"/>
          <w:szCs w:val="24"/>
        </w:rPr>
        <w:t>-</w:t>
      </w:r>
      <w:r>
        <w:rPr>
          <w:rFonts w:eastAsia="Times New Roman" w:cs="Times New Roman"/>
          <w:szCs w:val="24"/>
        </w:rPr>
        <w:t xml:space="preserve">και ομολογουμένως σε αρκετά σύντομο χρονικό διάστημα και οι υπηρεσίες καταγραφής και τα συνεργεία καταγραφής έχουν ολοκληρώσει το έργο τους, αλλά και </w:t>
      </w:r>
      <w:r>
        <w:rPr>
          <w:rFonts w:eastAsia="Times New Roman" w:cs="Times New Roman"/>
          <w:szCs w:val="24"/>
        </w:rPr>
        <w:lastRenderedPageBreak/>
        <w:t>τώρα και στους τρεις δήμους έχουν αρχίσει και λειτουργούν</w:t>
      </w:r>
      <w:r>
        <w:rPr>
          <w:rFonts w:eastAsia="Times New Roman" w:cs="Times New Roman"/>
          <w:szCs w:val="24"/>
        </w:rPr>
        <w:t>-</w:t>
      </w:r>
      <w:r>
        <w:rPr>
          <w:rFonts w:eastAsia="Times New Roman" w:cs="Times New Roman"/>
          <w:szCs w:val="24"/>
        </w:rPr>
        <w:t xml:space="preserve"> να απλοποιηθεί η διαδικασία κ</w:t>
      </w:r>
      <w:r>
        <w:rPr>
          <w:rFonts w:eastAsia="Times New Roman" w:cs="Times New Roman"/>
          <w:szCs w:val="24"/>
        </w:rPr>
        <w:t xml:space="preserve">αι να ζητιέται σε ορισμένες περιπτώσεις ή η βεβαίωση από την Πυροσβεστική ή η βεβαίωση από την καταγραφή και την εκτίμηση που έκαναν τα συνεργεία από τους μηχανικούς του δήμου και του ΥΠΟΜΕΔΙ. </w:t>
      </w:r>
    </w:p>
    <w:p w14:paraId="0446560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τελευταίο –και νομίζω απολύτως κατανοητό και σημαντικό- είν</w:t>
      </w:r>
      <w:r>
        <w:rPr>
          <w:rFonts w:eastAsia="Times New Roman" w:cs="Times New Roman"/>
          <w:szCs w:val="24"/>
        </w:rPr>
        <w:t xml:space="preserve">αι ότι αυτές οι προβλεπόμενες ενισχύσεις, κάθε είδους ενισχύσεις που θα πάρουν φυσικά πρόσωπα ή νοικοκυριά, προφανώς, να μη συμψηφίζονται με άλλες υποχρεώσεις των συγκεκριμένων νοικοκυριών προς την εφορία. </w:t>
      </w:r>
    </w:p>
    <w:p w14:paraId="0446560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Είναι κάποιες διατάξεις, οι οποίες δεν συμπεριλαμ</w:t>
      </w:r>
      <w:r>
        <w:rPr>
          <w:rFonts w:eastAsia="Times New Roman" w:cs="Times New Roman"/>
          <w:szCs w:val="24"/>
        </w:rPr>
        <w:t>βανόντουσαν στις προηγούμενες κοινές υπουργικές αποφάσεις, βάσει των οποίων προχωρούσε σε όλες τις προηγούμενες περιπτώσεις θεομηνιών η αποζημίωση των πληγέντων. Θεωρούμε επιβεβλημένο να ενσωματωθούν</w:t>
      </w:r>
      <w:r>
        <w:rPr>
          <w:rFonts w:eastAsia="Times New Roman" w:cs="Times New Roman"/>
          <w:szCs w:val="24"/>
        </w:rPr>
        <w:t>,</w:t>
      </w:r>
      <w:r>
        <w:rPr>
          <w:rFonts w:eastAsia="Times New Roman" w:cs="Times New Roman"/>
          <w:szCs w:val="24"/>
        </w:rPr>
        <w:t xml:space="preserve"> έτσι ώστε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απαλύνουν αυτή τη στιγμή όχι</w:t>
      </w:r>
      <w:r>
        <w:rPr>
          <w:rFonts w:eastAsia="Times New Roman" w:cs="Times New Roman"/>
          <w:szCs w:val="24"/>
        </w:rPr>
        <w:t xml:space="preserve"> τον πόνο, αλλά να κάνουν πιο εύκολη τη διαδικασία γι’ αυτούς τους ανθρώπους που δικαιούνται αυτών των αποζημιώσεων.</w:t>
      </w:r>
    </w:p>
    <w:p w14:paraId="0446560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446560E" w14:textId="77777777" w:rsidR="00061F8F" w:rsidRDefault="00BE2594">
      <w:pPr>
        <w:spacing w:after="0" w:line="600" w:lineRule="auto"/>
        <w:ind w:firstLine="720"/>
        <w:jc w:val="both"/>
        <w:rPr>
          <w:rFonts w:eastAsia="Times New Roman" w:cs="Times New Roman"/>
          <w:szCs w:val="24"/>
        </w:rPr>
      </w:pPr>
      <w:r w:rsidRPr="00ED6B46">
        <w:rPr>
          <w:rFonts w:eastAsia="Times New Roman" w:cs="Times New Roman"/>
          <w:b/>
          <w:szCs w:val="24"/>
        </w:rPr>
        <w:lastRenderedPageBreak/>
        <w:t>ΠΡΟ</w:t>
      </w:r>
      <w:r>
        <w:rPr>
          <w:rFonts w:eastAsia="Times New Roman" w:cs="Times New Roman"/>
          <w:b/>
          <w:szCs w:val="24"/>
        </w:rPr>
        <w:t>Ε</w:t>
      </w:r>
      <w:r w:rsidRPr="00ED6B46">
        <w:rPr>
          <w:rFonts w:eastAsia="Times New Roman" w:cs="Times New Roman"/>
          <w:b/>
          <w:szCs w:val="24"/>
        </w:rPr>
        <w:t>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sidRPr="00ED6B46">
        <w:rPr>
          <w:rFonts w:eastAsia="Times New Roman" w:cs="Times New Roman"/>
          <w:b/>
          <w:szCs w:val="24"/>
        </w:rPr>
        <w:t xml:space="preserve">): </w:t>
      </w:r>
      <w:r>
        <w:rPr>
          <w:rFonts w:eastAsia="Times New Roman" w:cs="Times New Roman"/>
          <w:szCs w:val="24"/>
        </w:rPr>
        <w:t>Ευχαριστούμε τον κύριο Υπουργό.</w:t>
      </w:r>
    </w:p>
    <w:p w14:paraId="0446560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Να δώσουμε το</w:t>
      </w:r>
      <w:r>
        <w:rPr>
          <w:rFonts w:eastAsia="Times New Roman" w:cs="Times New Roman"/>
          <w:szCs w:val="24"/>
        </w:rPr>
        <w:t>ν</w:t>
      </w:r>
      <w:r>
        <w:rPr>
          <w:rFonts w:eastAsia="Times New Roman" w:cs="Times New Roman"/>
          <w:szCs w:val="24"/>
        </w:rPr>
        <w:t xml:space="preserve"> λόγο στον Κοινοβουλευτικό Εκπρόσωπο της Δημοκρατικής Συμπαράταξης τον κ. Γρηγοράκο. </w:t>
      </w:r>
    </w:p>
    <w:p w14:paraId="0446561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04465611" w14:textId="77777777" w:rsidR="00061F8F" w:rsidRDefault="00BE2594">
      <w:pPr>
        <w:spacing w:after="0" w:line="600" w:lineRule="auto"/>
        <w:ind w:firstLine="720"/>
        <w:jc w:val="both"/>
        <w:rPr>
          <w:rFonts w:eastAsia="Times New Roman"/>
          <w:szCs w:val="24"/>
        </w:rPr>
      </w:pPr>
      <w:r>
        <w:rPr>
          <w:rFonts w:eastAsia="Times New Roman"/>
          <w:b/>
          <w:szCs w:val="24"/>
        </w:rPr>
        <w:t>ΛΕΩΝΙΔΑΣ ΓΡΗΓΟΡΑΚΟΣ:</w:t>
      </w:r>
      <w:r>
        <w:rPr>
          <w:rFonts w:eastAsia="Times New Roman"/>
          <w:szCs w:val="24"/>
        </w:rPr>
        <w:t xml:space="preserve"> Κυρίες και κύριοι συνάδελφοι, θα αρχίσω από το τελευταίο. Βλέπουμε παρέλαση Υπουργών, οι οποίοι μάλλον σήμερα δεν πρέπει να </w:t>
      </w:r>
      <w:r>
        <w:rPr>
          <w:rFonts w:eastAsia="Times New Roman"/>
          <w:szCs w:val="24"/>
        </w:rPr>
        <w:t>είναι στη θέση τους. Έπρεπε να έχουν παραιτηθεί. Αυτό, βέβαια, είναι μια ατομική ευθύνη, την οποία κάποτε ο αείμνηστος Αναστάσιος Πεπονής, όταν είδε ότι του παραβιάζουν τον νόμο του ΑΣΕΠ –φανταστείτε-, παραιτήθηκε, ανέλαβε την πολιτική ευθύνη. Έτσι να τα θ</w:t>
      </w:r>
      <w:r>
        <w:rPr>
          <w:rFonts w:eastAsia="Times New Roman"/>
          <w:szCs w:val="24"/>
        </w:rPr>
        <w:t>υμόμαστε αυτά.</w:t>
      </w:r>
    </w:p>
    <w:p w14:paraId="04465612" w14:textId="77777777" w:rsidR="00061F8F" w:rsidRDefault="00BE2594">
      <w:pPr>
        <w:spacing w:after="0" w:line="600" w:lineRule="auto"/>
        <w:ind w:firstLine="720"/>
        <w:jc w:val="both"/>
        <w:rPr>
          <w:rFonts w:eastAsia="Times New Roman"/>
          <w:szCs w:val="24"/>
        </w:rPr>
      </w:pPr>
      <w:r>
        <w:rPr>
          <w:rFonts w:eastAsia="Times New Roman"/>
          <w:szCs w:val="24"/>
        </w:rPr>
        <w:t xml:space="preserve">Τώρα ως προς τις τροπολογίες που έχουν σχέση με την </w:t>
      </w:r>
      <w:r>
        <w:rPr>
          <w:rFonts w:eastAsia="Times New Roman"/>
          <w:szCs w:val="24"/>
        </w:rPr>
        <w:t>α</w:t>
      </w:r>
      <w:r>
        <w:rPr>
          <w:rFonts w:eastAsia="Times New Roman"/>
          <w:szCs w:val="24"/>
        </w:rPr>
        <w:t>νατολική Αττική, εμείς όλες αυτές τις τροπολογίες θα τις ψηφίσουμε, αλλά η χώρα βρίσκεται μπροστά σε μια μεγάλη τραγωδία. Ο τραγικός θάνατος των ογδόντα</w:t>
      </w:r>
      <w:r w:rsidRPr="0097705B">
        <w:rPr>
          <w:rFonts w:eastAsia="Times New Roman"/>
          <w:szCs w:val="24"/>
        </w:rPr>
        <w:t xml:space="preserve"> </w:t>
      </w:r>
      <w:r>
        <w:rPr>
          <w:rFonts w:eastAsia="Times New Roman"/>
          <w:szCs w:val="24"/>
        </w:rPr>
        <w:t>συνανθρώπων μας, σύμφωνα με τις επί</w:t>
      </w:r>
      <w:r>
        <w:rPr>
          <w:rFonts w:eastAsia="Times New Roman"/>
          <w:szCs w:val="24"/>
        </w:rPr>
        <w:t xml:space="preserve">σημες ανακοινώσεις, οι αγνοούμενοι, οι καταστροφές προκαλούν ανείπωτη θλίψη και ταυτόχρονα οργή. Και </w:t>
      </w:r>
      <w:r>
        <w:rPr>
          <w:rFonts w:eastAsia="Times New Roman"/>
          <w:szCs w:val="24"/>
        </w:rPr>
        <w:lastRenderedPageBreak/>
        <w:t>με αυτό που κάνετε, προκαλείτε. Έρχεστε εδώ για να σας βλέπουν. Οργισμένοι οι πολίτες.</w:t>
      </w:r>
    </w:p>
    <w:p w14:paraId="04465613" w14:textId="77777777" w:rsidR="00061F8F" w:rsidRDefault="00BE2594">
      <w:pPr>
        <w:spacing w:after="0" w:line="600" w:lineRule="auto"/>
        <w:ind w:firstLine="720"/>
        <w:jc w:val="both"/>
        <w:rPr>
          <w:rFonts w:eastAsia="Times New Roman"/>
          <w:szCs w:val="24"/>
        </w:rPr>
      </w:pPr>
      <w:r>
        <w:rPr>
          <w:rFonts w:eastAsia="Times New Roman"/>
          <w:szCs w:val="24"/>
        </w:rPr>
        <w:t>Αν</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έχουμε στοιχειώδη συναίσθηση των προβλημάτων που βρίσκ</w:t>
      </w:r>
      <w:r>
        <w:rPr>
          <w:rFonts w:eastAsia="Times New Roman"/>
          <w:szCs w:val="24"/>
        </w:rPr>
        <w:t>ονται μπροστά μας, οφείλουμε όλοι μας και η Συμπολίτευση και η Αντιπολίτευση να φωτίσουμε τις θεατές και τις αθέατες πλευρές των γεγονότων. Πρωτίστως, όμως, είμαστε υποχρεωμένοι να δείξουμε την απαιτούμενη κοινωνική συνείδηση και πολιτική ευθύνη, να είμαστ</w:t>
      </w:r>
      <w:r>
        <w:rPr>
          <w:rFonts w:eastAsia="Times New Roman"/>
          <w:szCs w:val="24"/>
        </w:rPr>
        <w:t xml:space="preserve">ε μαζί με τις οικογένειες των ανθρώπων που χάθηκαν, να είμαστε μαζί με την </w:t>
      </w:r>
      <w:r>
        <w:rPr>
          <w:rFonts w:eastAsia="Times New Roman"/>
          <w:szCs w:val="24"/>
        </w:rPr>
        <w:t>α</w:t>
      </w:r>
      <w:r>
        <w:rPr>
          <w:rFonts w:eastAsia="Times New Roman"/>
          <w:szCs w:val="24"/>
        </w:rPr>
        <w:t>νατολική Αττική. Αν δεν το πράξουμε, οι κυβερνώντες και εμείς οι αντιπολιτευόμενοι, θα εμφανιστούμε μόνο μοιραίοι, άβουλοι και δειλοί, όλοι μας. Το χειρότερο είναι ότι θα αποδειχθο</w:t>
      </w:r>
      <w:r>
        <w:rPr>
          <w:rFonts w:eastAsia="Times New Roman"/>
          <w:szCs w:val="24"/>
        </w:rPr>
        <w:t>ύμε ανάλγητοι απέναντι στις ανθρώπινες ζωές που χάθηκαν, στους συμπολίτες μας που δίνουν μάχη επιβίωσης στα νοσοκομεία, σε όλους εκείνους που είδαν τον χάρο με τα μάτια τους και τις περιουσίες τους να καταστρέφονται.</w:t>
      </w:r>
    </w:p>
    <w:p w14:paraId="04465614" w14:textId="77777777" w:rsidR="00061F8F" w:rsidRDefault="00BE2594">
      <w:pPr>
        <w:spacing w:after="0" w:line="600" w:lineRule="auto"/>
        <w:ind w:firstLine="720"/>
        <w:jc w:val="both"/>
        <w:rPr>
          <w:rFonts w:eastAsia="Times New Roman"/>
          <w:szCs w:val="24"/>
        </w:rPr>
      </w:pPr>
      <w:r>
        <w:rPr>
          <w:rFonts w:eastAsia="Times New Roman"/>
          <w:szCs w:val="24"/>
        </w:rPr>
        <w:t xml:space="preserve">Αντιλαμβάνομαι απόλυτα τη δύσκολη θέση </w:t>
      </w:r>
      <w:r>
        <w:rPr>
          <w:rFonts w:eastAsia="Times New Roman"/>
          <w:szCs w:val="24"/>
        </w:rPr>
        <w:t xml:space="preserve">στην οποία βρίσκεται η Κυβέρνηση αλλά και οι Βουλευτές της Συμπολίτευσης. Το καταλαβαίνω, γιατί έχω περάσει κι εγώ από αυτές τις </w:t>
      </w:r>
      <w:r>
        <w:rPr>
          <w:rFonts w:eastAsia="Times New Roman"/>
          <w:szCs w:val="24"/>
        </w:rPr>
        <w:lastRenderedPageBreak/>
        <w:t>δύσκολες στιγμές κάποτε. Καταλαβαίνω την προσπάθειά τους να κρυφτούν πίσω από ανήκουστα επιχειρήματα. Λες κάτι. Ας έχει τουλάχι</w:t>
      </w:r>
      <w:r>
        <w:rPr>
          <w:rFonts w:eastAsia="Times New Roman"/>
          <w:szCs w:val="24"/>
        </w:rPr>
        <w:t>στον μια λογική αυτό το κάτι.</w:t>
      </w:r>
    </w:p>
    <w:p w14:paraId="04465615" w14:textId="77777777" w:rsidR="00061F8F" w:rsidRDefault="00BE2594">
      <w:pPr>
        <w:spacing w:after="0" w:line="600" w:lineRule="auto"/>
        <w:ind w:firstLine="720"/>
        <w:jc w:val="both"/>
        <w:rPr>
          <w:rFonts w:eastAsia="Times New Roman"/>
          <w:szCs w:val="24"/>
        </w:rPr>
      </w:pPr>
      <w:r>
        <w:rPr>
          <w:rFonts w:eastAsia="Times New Roman"/>
          <w:szCs w:val="24"/>
        </w:rPr>
        <w:t>Ξέρετε, συνάδελφοι, η κριτική που κάνουμε είναι καλόπιστη. Είναι εποικοδομητική, γιατί έστω και κακή η κριτική</w:t>
      </w:r>
      <w:r>
        <w:rPr>
          <w:rFonts w:eastAsia="Times New Roman"/>
          <w:szCs w:val="24"/>
        </w:rPr>
        <w:t xml:space="preserve"> άμα είναι καλόπιστη, τότε βοηθάει αυτόν που κάνει τα λάθη να τα διορθώσει. Όλα τα πράγματα, όμως, έχουν ένα τέλος και τα ωραιότερα παραμύθια και οι χειρότεροι εφιάλτες έχουν τέλος.</w:t>
      </w:r>
    </w:p>
    <w:p w14:paraId="04465616" w14:textId="77777777" w:rsidR="00061F8F" w:rsidRDefault="00BE2594">
      <w:pPr>
        <w:spacing w:after="0" w:line="600" w:lineRule="auto"/>
        <w:ind w:firstLine="720"/>
        <w:jc w:val="both"/>
        <w:rPr>
          <w:rFonts w:eastAsia="Times New Roman"/>
          <w:szCs w:val="24"/>
        </w:rPr>
      </w:pPr>
      <w:r>
        <w:rPr>
          <w:rFonts w:eastAsia="Times New Roman"/>
          <w:szCs w:val="24"/>
        </w:rPr>
        <w:t>Για τον Πρωθυπουργό ταιριάζει η φράση του Μανόλη Αναγνωστάκη: «Δεν έφταιγε</w:t>
      </w:r>
      <w:r>
        <w:rPr>
          <w:rFonts w:eastAsia="Times New Roman"/>
          <w:szCs w:val="24"/>
        </w:rPr>
        <w:t xml:space="preserve"> ο ίδιος. Τόσος ήταν». Ήταν λίγος. Τότε μπόρεσε. Είπε χιλιάδες πράγματα, τα οποία ήρθε μετά να τα ανατρέψει, να μιλήσει για όλες αυτές τις αμπελοφιλοσοφίες ότι δεν το έχει καταλάβει. Αυτό φαινόταν, όμως, από την αρχή. Δεν το έβλεπαν</w:t>
      </w:r>
      <w:r>
        <w:rPr>
          <w:rFonts w:eastAsia="Times New Roman"/>
          <w:szCs w:val="24"/>
        </w:rPr>
        <w:t>,</w:t>
      </w:r>
      <w:r>
        <w:rPr>
          <w:rFonts w:eastAsia="Times New Roman"/>
          <w:szCs w:val="24"/>
        </w:rPr>
        <w:t xml:space="preserve"> μόνο όσοι δεν ήθελαν ν</w:t>
      </w:r>
      <w:r>
        <w:rPr>
          <w:rFonts w:eastAsia="Times New Roman"/>
          <w:szCs w:val="24"/>
        </w:rPr>
        <w:t>α το δουν.</w:t>
      </w:r>
    </w:p>
    <w:p w14:paraId="04465617" w14:textId="77777777" w:rsidR="00061F8F" w:rsidRDefault="00BE2594">
      <w:pPr>
        <w:spacing w:after="0" w:line="600" w:lineRule="auto"/>
        <w:ind w:firstLine="720"/>
        <w:jc w:val="both"/>
        <w:rPr>
          <w:rFonts w:eastAsia="Times New Roman"/>
          <w:szCs w:val="24"/>
        </w:rPr>
      </w:pPr>
      <w:r>
        <w:rPr>
          <w:rFonts w:eastAsia="Times New Roman"/>
          <w:szCs w:val="24"/>
        </w:rPr>
        <w:t>Η απομόνωση όσο περνάει ο καιρός θα είναι όλο και πιο ασφυκτική. Ο κόσμος θα σας λέει «φύγετε» εκκωφαντικά. Εσείς θα πρέπει αυτή τη στιγμή όλα αυτά να τα σκεφτείτε, γιατί ο χρόνος δεν θα είναι υπέρ σας, θα είναι κατά σας όσο μένετε στην εξουσία.</w:t>
      </w:r>
    </w:p>
    <w:p w14:paraId="04465618"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Ποιος εξάλλου θα συμπράξει μαζί σας στο παραμικρό, με μια </w:t>
      </w:r>
      <w:r>
        <w:rPr>
          <w:rFonts w:eastAsia="Times New Roman"/>
          <w:szCs w:val="24"/>
        </w:rPr>
        <w:t>Κ</w:t>
      </w:r>
      <w:r>
        <w:rPr>
          <w:rFonts w:eastAsia="Times New Roman"/>
          <w:szCs w:val="24"/>
        </w:rPr>
        <w:t xml:space="preserve">υβέρνηση </w:t>
      </w:r>
      <w:proofErr w:type="spellStart"/>
      <w:r>
        <w:rPr>
          <w:rFonts w:eastAsia="Times New Roman"/>
          <w:szCs w:val="24"/>
        </w:rPr>
        <w:t>εκατόν</w:t>
      </w:r>
      <w:proofErr w:type="spellEnd"/>
      <w:r>
        <w:rPr>
          <w:rFonts w:eastAsia="Times New Roman"/>
          <w:szCs w:val="24"/>
        </w:rPr>
        <w:t xml:space="preserve"> είκοσι νεκρών, της Μάνδρας και του Ματιού, με μια κυβέρνηση που ψεύδεται συστηματικά και προσπαθεί να συγκαλύψει παράνομα τα γεγονότα;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σκέφτεται διαφορετι</w:t>
      </w:r>
      <w:r>
        <w:rPr>
          <w:rFonts w:eastAsia="Times New Roman"/>
          <w:szCs w:val="24"/>
        </w:rPr>
        <w:t xml:space="preserve">κά, λένε κάποιοι. Κι αυτό πια, όμως, δεν είναι θέμα ανικανότητας ούτε αναλγησίας. Αυτό πια δεν είναι δημοκρατία, όπως σκέπτεστε, γιατί η κυβέρνηση και το κράτος δεν μπορούν να δρουν ανεξέλεγκτα. </w:t>
      </w:r>
    </w:p>
    <w:p w14:paraId="04465619" w14:textId="77777777" w:rsidR="00061F8F" w:rsidRDefault="00BE2594">
      <w:pPr>
        <w:spacing w:after="0" w:line="600" w:lineRule="auto"/>
        <w:ind w:firstLine="720"/>
        <w:jc w:val="both"/>
        <w:rPr>
          <w:rFonts w:eastAsia="Times New Roman"/>
          <w:szCs w:val="24"/>
        </w:rPr>
      </w:pPr>
      <w:r>
        <w:rPr>
          <w:rFonts w:eastAsia="Times New Roman"/>
          <w:szCs w:val="24"/>
        </w:rPr>
        <w:t>Στις δυτικές δημοκρατίες υπάρχει το Σύνταγμα, ο Κανονισμός τ</w:t>
      </w:r>
      <w:r>
        <w:rPr>
          <w:rFonts w:eastAsia="Times New Roman"/>
          <w:szCs w:val="24"/>
        </w:rPr>
        <w:t xml:space="preserve">ης Βουλής, υπάρχουν διαδικασίες, υπάρχει το </w:t>
      </w:r>
      <w:r>
        <w:rPr>
          <w:rFonts w:eastAsia="Times New Roman"/>
          <w:szCs w:val="24"/>
          <w:lang w:val="en-US"/>
        </w:rPr>
        <w:t>mea</w:t>
      </w:r>
      <w:r w:rsidRPr="0097705B">
        <w:rPr>
          <w:rFonts w:eastAsia="Times New Roman"/>
          <w:szCs w:val="24"/>
        </w:rPr>
        <w:t xml:space="preserve"> </w:t>
      </w:r>
      <w:r>
        <w:rPr>
          <w:rFonts w:eastAsia="Times New Roman"/>
          <w:szCs w:val="24"/>
          <w:lang w:val="en-US"/>
        </w:rPr>
        <w:t>culpa</w:t>
      </w:r>
      <w:r>
        <w:rPr>
          <w:rFonts w:eastAsia="Times New Roman"/>
          <w:szCs w:val="24"/>
        </w:rPr>
        <w:t>, υπάρχει η πολιτική ευθύνη</w:t>
      </w:r>
      <w:r>
        <w:rPr>
          <w:rFonts w:eastAsia="Times New Roman"/>
          <w:szCs w:val="24"/>
        </w:rPr>
        <w:t>,</w:t>
      </w:r>
      <w:r>
        <w:rPr>
          <w:rFonts w:eastAsia="Times New Roman"/>
          <w:szCs w:val="24"/>
        </w:rPr>
        <w:t xml:space="preserve"> η οποία έχει συνέπειες. Φτάσατε μέχρι εκεί «έχουμε πολιτικές ευθύνες». Δεν λέτε σε κανέναν τίποτα.</w:t>
      </w:r>
    </w:p>
    <w:p w14:paraId="0446561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πάθημα για να γίνει μάθημα, πρέπει όλοι μας να συνειδητοποιήσουμε ότι στ</w:t>
      </w:r>
      <w:r>
        <w:rPr>
          <w:rFonts w:eastAsia="Times New Roman" w:cs="Times New Roman"/>
          <w:szCs w:val="24"/>
        </w:rPr>
        <w:t xml:space="preserve">η ζωή και στη δημοκρατία δεν υπάρχουν εύκολες λύσεις, μαγικές συνταγές ή κρυμμένοι θησαυροί ούτε άφθαρτοι ηγέτες ή ανεπίδεκτοι ηθικολόγοι. Γιατί, Αριστερή Κυβέρνηση χωρίς αρετή, όπως η δική σας, είναι μια </w:t>
      </w:r>
      <w:r>
        <w:rPr>
          <w:rFonts w:eastAsia="Times New Roman" w:cs="Times New Roman"/>
          <w:szCs w:val="24"/>
        </w:rPr>
        <w:t>Κ</w:t>
      </w:r>
      <w:r>
        <w:rPr>
          <w:rFonts w:eastAsia="Times New Roman" w:cs="Times New Roman"/>
          <w:szCs w:val="24"/>
        </w:rPr>
        <w:t xml:space="preserve">υβέρνηση που ήλθε για να σκεπάσει όλα τα </w:t>
      </w:r>
      <w:r>
        <w:rPr>
          <w:rFonts w:eastAsia="Times New Roman" w:cs="Times New Roman"/>
          <w:szCs w:val="24"/>
        </w:rPr>
        <w:t>προηγούμενα εγκλήματα.</w:t>
      </w:r>
    </w:p>
    <w:p w14:paraId="0446561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Θέλω να ξέρω πώς κοιμούνται κάποιοι τα βράδια. Θέλω να ξέρω αυτούς οι οποίοι εμπλέκονται άμεσα και οι οποίοι δεν εμφανίστηκαν καθόλου και κρύβονται. Θέλω να δω με τι είναι βαμμένη η συνείδηση αυτών των υπευθύνων. Ούτε ο Θεός δεν μπορ</w:t>
      </w:r>
      <w:r>
        <w:rPr>
          <w:rFonts w:eastAsia="Times New Roman" w:cs="Times New Roman"/>
          <w:szCs w:val="24"/>
        </w:rPr>
        <w:t xml:space="preserve">εί να συγχωρέσει αυτά που έγιναν στην </w:t>
      </w:r>
      <w:r>
        <w:rPr>
          <w:rFonts w:eastAsia="Times New Roman" w:cs="Times New Roman"/>
          <w:szCs w:val="24"/>
        </w:rPr>
        <w:t>α</w:t>
      </w:r>
      <w:r>
        <w:rPr>
          <w:rFonts w:eastAsia="Times New Roman" w:cs="Times New Roman"/>
          <w:szCs w:val="24"/>
        </w:rPr>
        <w:t>νατολική Αττική. Θα τα συγχωρούσε</w:t>
      </w:r>
      <w:r>
        <w:rPr>
          <w:rFonts w:eastAsia="Times New Roman" w:cs="Times New Roman"/>
          <w:szCs w:val="24"/>
        </w:rPr>
        <w:t>,</w:t>
      </w:r>
      <w:r>
        <w:rPr>
          <w:rFonts w:eastAsia="Times New Roman" w:cs="Times New Roman"/>
          <w:szCs w:val="24"/>
        </w:rPr>
        <w:t xml:space="preserve"> αν δεν υπήρχε αυτή η ανηθικότητα και η κυνικότητα με την οποία αντιμετωπίστηκαν οι συμπολίτες μας.</w:t>
      </w:r>
    </w:p>
    <w:p w14:paraId="0446561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Κυβέρνηση σας είναι μια κυβέρνηση διχασμού. Αντί να ενώνει, αναζητεί εχθρούς παντ</w:t>
      </w:r>
      <w:r>
        <w:rPr>
          <w:rFonts w:eastAsia="Times New Roman" w:cs="Times New Roman"/>
          <w:szCs w:val="24"/>
        </w:rPr>
        <w:t>ού. Μόνο οι άλλοι φταίνε, φταίνε οι πολίτες. Δεν είδαμε και δεν ακούσαμε ούτε μια ειλικρινή συγγνώμη. «Ούτε ένα δάκρυ, νερό» είπε μια κυρία. Ούτε μια έκφραση συμπόνιας από όλους αυτούς που ενεπλάκησαν στο μεγάλο έγκλημα. Μετά την ύβρη και την αλαζονεία που</w:t>
      </w:r>
      <w:r>
        <w:rPr>
          <w:rFonts w:eastAsia="Times New Roman" w:cs="Times New Roman"/>
          <w:szCs w:val="24"/>
        </w:rPr>
        <w:t xml:space="preserve"> έχουν επιδείξει, θέλουν δεν θέλουν θα ακολουθήσει η κάθαρση, για να αποδοθεί κοινωνική και πολιτική δικαιοσύνη. Έτσι γίνεται στις τραγωδίες. Στο τέλος ακολουθεί η κάθαρση.</w:t>
      </w:r>
    </w:p>
    <w:p w14:paraId="0446561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Δεν δέχομαι και δεν ανέχομαι να επιχειρείται η </w:t>
      </w:r>
      <w:proofErr w:type="spellStart"/>
      <w:r>
        <w:rPr>
          <w:rFonts w:eastAsia="Times New Roman" w:cs="Times New Roman"/>
          <w:szCs w:val="24"/>
        </w:rPr>
        <w:t>μετακύλιση</w:t>
      </w:r>
      <w:proofErr w:type="spellEnd"/>
      <w:r>
        <w:rPr>
          <w:rFonts w:eastAsia="Times New Roman" w:cs="Times New Roman"/>
          <w:szCs w:val="24"/>
        </w:rPr>
        <w:t xml:space="preserve"> ευθυνών στους πολίτες ή σ</w:t>
      </w:r>
      <w:r>
        <w:rPr>
          <w:rFonts w:eastAsia="Times New Roman" w:cs="Times New Roman"/>
          <w:szCs w:val="24"/>
        </w:rPr>
        <w:t>την Αντιπολίτευση ούτε να ανακαλύπτουμε σήμερα τις μάντρες</w:t>
      </w:r>
      <w:r>
        <w:rPr>
          <w:rFonts w:eastAsia="Times New Roman" w:cs="Times New Roman"/>
          <w:szCs w:val="24"/>
        </w:rPr>
        <w:t>,</w:t>
      </w:r>
      <w:r>
        <w:rPr>
          <w:rFonts w:eastAsia="Times New Roman" w:cs="Times New Roman"/>
          <w:szCs w:val="24"/>
        </w:rPr>
        <w:t xml:space="preserve"> που εμπόδισαν την πρόσβαση των </w:t>
      </w:r>
      <w:r>
        <w:rPr>
          <w:rFonts w:eastAsia="Times New Roman" w:cs="Times New Roman"/>
          <w:szCs w:val="24"/>
        </w:rPr>
        <w:lastRenderedPageBreak/>
        <w:t xml:space="preserve">ανθρώπων στη θάλασσα, όπως δυστυχώς έπραξε εχθές με την τηλεοπτικά σκηνοθετημένη και μονταρισμένη επίσκεψή του ο Πρωθυπουργός. Διότι τα </w:t>
      </w:r>
      <w:proofErr w:type="spellStart"/>
      <w:r>
        <w:rPr>
          <w:rFonts w:eastAsia="Times New Roman" w:cs="Times New Roman"/>
          <w:szCs w:val="24"/>
        </w:rPr>
        <w:t>αντιμνημονιακά</w:t>
      </w:r>
      <w:proofErr w:type="spellEnd"/>
      <w:r>
        <w:rPr>
          <w:rFonts w:eastAsia="Times New Roman" w:cs="Times New Roman"/>
          <w:szCs w:val="24"/>
        </w:rPr>
        <w:t xml:space="preserve"> κηρύγματά σας,</w:t>
      </w:r>
      <w:r>
        <w:rPr>
          <w:rFonts w:eastAsia="Times New Roman" w:cs="Times New Roman"/>
          <w:szCs w:val="24"/>
        </w:rPr>
        <w:t xml:space="preserve"> αν τα θυμάστε καλά, δήλωσε μετά τότε ότι ήταν αυταπάτες. Τώρα; Δεν γνώριζε τις ουσιαστικές πολεοδομικές, περιβαλλοντικές στρεβλώσεις και σε ποια χώρα ζει; Πόσα συλλαλητήρια έχουν γίνει γι’ αυτά και στα οποία συμμετείχε το κόμμα του; Τώρα το είδε; </w:t>
      </w:r>
    </w:p>
    <w:p w14:paraId="0446561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Να σας </w:t>
      </w:r>
      <w:r>
        <w:rPr>
          <w:rFonts w:eastAsia="Times New Roman" w:cs="Times New Roman"/>
          <w:szCs w:val="24"/>
        </w:rPr>
        <w:t>θυμίσω τι έκανε η κ</w:t>
      </w:r>
      <w:r>
        <w:rPr>
          <w:rFonts w:eastAsia="Times New Roman" w:cs="Times New Roman"/>
          <w:szCs w:val="24"/>
        </w:rPr>
        <w:t>.</w:t>
      </w:r>
      <w:r>
        <w:rPr>
          <w:rFonts w:eastAsia="Times New Roman" w:cs="Times New Roman"/>
          <w:szCs w:val="24"/>
        </w:rPr>
        <w:t xml:space="preserve"> Δούρου πριν γίνει περιφερειάρχης</w:t>
      </w:r>
      <w:r>
        <w:rPr>
          <w:rFonts w:eastAsia="Times New Roman" w:cs="Times New Roman"/>
          <w:szCs w:val="24"/>
        </w:rPr>
        <w:t>,</w:t>
      </w:r>
      <w:r>
        <w:rPr>
          <w:rFonts w:eastAsia="Times New Roman" w:cs="Times New Roman"/>
          <w:szCs w:val="24"/>
        </w:rPr>
        <w:t xml:space="preserve"> όταν ήταν σε όλα εκείνα τα σημεία, δηλαδή Γραμματικό, Μαραθώνα, και τι έλεγε για όλα αυτά; Πού είναι σήμερα; Ξέχασε τις αντιδράσεις του κομματικού χώρου που ηγείται αλλά και την αλληλεγγύη</w:t>
      </w:r>
      <w:r>
        <w:rPr>
          <w:rFonts w:eastAsia="Times New Roman" w:cs="Times New Roman"/>
          <w:szCs w:val="24"/>
        </w:rPr>
        <w:t>,</w:t>
      </w:r>
      <w:r>
        <w:rPr>
          <w:rFonts w:eastAsia="Times New Roman" w:cs="Times New Roman"/>
          <w:szCs w:val="24"/>
        </w:rPr>
        <w:t xml:space="preserve"> όταν κατά π</w:t>
      </w:r>
      <w:r>
        <w:rPr>
          <w:rFonts w:eastAsia="Times New Roman" w:cs="Times New Roman"/>
          <w:szCs w:val="24"/>
        </w:rPr>
        <w:t>εριόδους επιχειρήθηκε να αντιμετωπιστούν όλα αυτά τα προβλήματα και να μπουν κανόνες; Ήσασταν απέναντι σε όλα αυτά. Εξάλλου μηχανικός δηλώνει ο Πρωθυπουργός. Το να επικαλείται σήμερα υπαρκτά παρελθόντα προβλήματα όταν μάλιστα είναι τρία χρόνια στην εξουσία</w:t>
      </w:r>
      <w:r>
        <w:rPr>
          <w:rFonts w:eastAsia="Times New Roman" w:cs="Times New Roman"/>
          <w:szCs w:val="24"/>
        </w:rPr>
        <w:t>, ένα πράγμα δείχνει μόνο</w:t>
      </w:r>
      <w:r>
        <w:rPr>
          <w:rFonts w:eastAsia="Times New Roman" w:cs="Times New Roman"/>
          <w:szCs w:val="24"/>
        </w:rPr>
        <w:t>.</w:t>
      </w:r>
      <w:r>
        <w:rPr>
          <w:rFonts w:eastAsia="Times New Roman" w:cs="Times New Roman"/>
          <w:szCs w:val="24"/>
        </w:rPr>
        <w:t xml:space="preserve"> Έλλειψη ήθους. </w:t>
      </w:r>
    </w:p>
    <w:p w14:paraId="0446561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Το έπραξαν κάποιοι άλλοι στο παρελθόν</w:t>
      </w:r>
      <w:r>
        <w:rPr>
          <w:rFonts w:eastAsia="Times New Roman" w:cs="Times New Roman"/>
          <w:szCs w:val="24"/>
        </w:rPr>
        <w:t>,</w:t>
      </w:r>
      <w:r>
        <w:rPr>
          <w:rFonts w:eastAsia="Times New Roman" w:cs="Times New Roman"/>
          <w:szCs w:val="24"/>
        </w:rPr>
        <w:t xml:space="preserve"> όταν ανακάλυψαν τον «στρατηγό άνεμο» και απέδιδαν τις πυρκαγιές σε Τούρκους πράκτορες. Αντίστοιχα πράττει σήμερα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roofErr w:type="spellStart"/>
      <w:r>
        <w:rPr>
          <w:rFonts w:eastAsia="Times New Roman" w:cs="Times New Roman"/>
          <w:szCs w:val="24"/>
        </w:rPr>
        <w:t>κρυπτόμενη</w:t>
      </w:r>
      <w:proofErr w:type="spellEnd"/>
      <w:r>
        <w:rPr>
          <w:rFonts w:eastAsia="Times New Roman" w:cs="Times New Roman"/>
          <w:szCs w:val="24"/>
        </w:rPr>
        <w:t xml:space="preserve"> πίσω από την κλιματική </w:t>
      </w:r>
      <w:r>
        <w:rPr>
          <w:rFonts w:eastAsia="Times New Roman" w:cs="Times New Roman"/>
          <w:szCs w:val="24"/>
        </w:rPr>
        <w:t xml:space="preserve">αλλαγή και τις ανήκουσες θεωρίες περί ασύμμετρου φαινομένου, όπως το έκανε και εκείνη. </w:t>
      </w:r>
    </w:p>
    <w:p w14:paraId="0446562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έλλειψη πολιτικής προστασίας, η απουσία στοιχειώδους διαχειριστικής ικανότητας να αντιμετωπιστούν μεγάλα προβλήματα που ανακύπτουν, αν και το αποκαλύπτουν σήμερα, δεί</w:t>
      </w:r>
      <w:r>
        <w:rPr>
          <w:rFonts w:eastAsia="Times New Roman" w:cs="Times New Roman"/>
          <w:szCs w:val="24"/>
        </w:rPr>
        <w:t xml:space="preserve">χνουν την </w:t>
      </w:r>
      <w:r w:rsidRPr="007E7F31">
        <w:rPr>
          <w:rFonts w:eastAsia="Times New Roman" w:cs="Times New Roman"/>
          <w:szCs w:val="24"/>
        </w:rPr>
        <w:t>αμεριμνησία</w:t>
      </w:r>
      <w:r>
        <w:rPr>
          <w:rFonts w:eastAsia="Times New Roman" w:cs="Times New Roman"/>
          <w:szCs w:val="24"/>
        </w:rPr>
        <w:t xml:space="preserve"> της Κυβέρνησης. Το δε επιχειρησιακό έλλειμμα φανερώνει ένα ακόμα μεγαλύτερο έλλειμμα, το πολιτικό έλλειμμα. Κανείς από τους εμπλεκόμενους κυβερνητικούς παράγοντες δεν αισθάνθηκε την ανάγκη της παραίτησης. Και βεβαίως στερούνται σοβαρό</w:t>
      </w:r>
      <w:r>
        <w:rPr>
          <w:rFonts w:eastAsia="Times New Roman" w:cs="Times New Roman"/>
          <w:szCs w:val="24"/>
        </w:rPr>
        <w:t xml:space="preserve">τητας για όσα λένε και όσα πράττουν. Έχουν απέναντι όλη την κοινωνία. </w:t>
      </w:r>
    </w:p>
    <w:p w14:paraId="0446562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Πρωθυπουργός οφείλει να αντιληφθεί εδώ και τώρα ότι η διακυβέρνηση της χώρας δεν είναι παιδική χαρά ούτε ασκείται με μοναδικό μέλημα την επικοινωνιακή διαχείριση μιας πρωτοφανούς τραγ</w:t>
      </w:r>
      <w:r>
        <w:rPr>
          <w:rFonts w:eastAsia="Times New Roman" w:cs="Times New Roman"/>
          <w:szCs w:val="24"/>
        </w:rPr>
        <w:t xml:space="preserve">ωδίας. Δυστυχώς η πυρκαγιά στην Αττική απέδειξε </w:t>
      </w:r>
      <w:r>
        <w:rPr>
          <w:rFonts w:eastAsia="Times New Roman" w:cs="Times New Roman"/>
          <w:szCs w:val="24"/>
        </w:rPr>
        <w:lastRenderedPageBreak/>
        <w:t xml:space="preserve">με πολύ δραματικό τρόπο το μεγάλο πρόβλημα της χώρας. Το έλλειμμα </w:t>
      </w:r>
      <w:proofErr w:type="spellStart"/>
      <w:r>
        <w:rPr>
          <w:rFonts w:eastAsia="Times New Roman" w:cs="Times New Roman"/>
          <w:szCs w:val="24"/>
        </w:rPr>
        <w:t>κυβερνησιμότητας</w:t>
      </w:r>
      <w:proofErr w:type="spellEnd"/>
      <w:r>
        <w:rPr>
          <w:rFonts w:eastAsia="Times New Roman" w:cs="Times New Roman"/>
          <w:szCs w:val="24"/>
        </w:rPr>
        <w:t>. Δημοκρατία δεν είναι μόνο η δεδηλωμένη. Η Κυβέρνηση οφείλει να παραιτηθεί και να πάει σε εκλογές. Αυτά για την επικαιρότητα.</w:t>
      </w:r>
    </w:p>
    <w:p w14:paraId="0446562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τώρα έρχομαι στο νομοσχέδιο. Την ώρα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που γίνονται</w:t>
      </w:r>
      <w:r w:rsidRPr="00904002">
        <w:rPr>
          <w:rFonts w:eastAsia="Times New Roman" w:cs="Times New Roman"/>
          <w:szCs w:val="24"/>
        </w:rPr>
        <w:t xml:space="preserve"> </w:t>
      </w:r>
      <w:r>
        <w:rPr>
          <w:rFonts w:eastAsia="Times New Roman" w:cs="Times New Roman"/>
          <w:szCs w:val="24"/>
        </w:rPr>
        <w:t xml:space="preserve">όλα αυτά, το Υπουργείο Παιδείας βιάζεται να νομοθετήσει μια σειρά αλλαγών. Είχε δεκαέξι άρθρα, έχουν φθάσει τριάντα έξι και θα φθάσουν πενήντα με τις τροπολογίες. </w:t>
      </w:r>
    </w:p>
    <w:p w14:paraId="04465623" w14:textId="77777777" w:rsidR="00061F8F" w:rsidRDefault="00BE2594">
      <w:pPr>
        <w:spacing w:after="0" w:line="600" w:lineRule="auto"/>
        <w:ind w:firstLine="720"/>
        <w:contextualSpacing/>
        <w:jc w:val="both"/>
        <w:rPr>
          <w:rFonts w:eastAsia="Times New Roman"/>
          <w:szCs w:val="24"/>
        </w:rPr>
      </w:pPr>
      <w:r>
        <w:rPr>
          <w:rFonts w:eastAsia="Times New Roman"/>
          <w:szCs w:val="24"/>
        </w:rPr>
        <w:t>Στο Θερινό Τμήμα της Βουλής,</w:t>
      </w:r>
      <w:r>
        <w:rPr>
          <w:rFonts w:eastAsia="Times New Roman"/>
          <w:szCs w:val="24"/>
        </w:rPr>
        <w:t xml:space="preserve"> κύριε Υπουργέ, θέλετε να περάσετε –και το κάνετε, θα το περάσετε- άρθρα τα οποία δεν τέθηκαν καθόλου στη διαβούλευση. Σας είπαμε να τα πάρετε πίσω. Τα </w:t>
      </w:r>
      <w:r>
        <w:rPr>
          <w:rFonts w:eastAsia="Times New Roman"/>
          <w:szCs w:val="24"/>
        </w:rPr>
        <w:t>δεκαέξι</w:t>
      </w:r>
      <w:r>
        <w:rPr>
          <w:rFonts w:eastAsia="Times New Roman"/>
          <w:szCs w:val="24"/>
        </w:rPr>
        <w:t xml:space="preserve"> άρθρα τέθηκαν σε διαβούλευση. Έρχεστε, λοιπόν, να κάνετε διευθετήσεις τόσο σε θέματα πρωτοβάθμια</w:t>
      </w:r>
      <w:r>
        <w:rPr>
          <w:rFonts w:eastAsia="Times New Roman"/>
          <w:szCs w:val="24"/>
        </w:rPr>
        <w:t xml:space="preserve">ς και δευτεροβάθμιας εκπαίδευσης όσο και στα ζητήματα των μεταπτυχιακών προγραμμάτων, σπουδών, αλλά και της Γενικής Γραμματείας Νέας Γενιάς. </w:t>
      </w:r>
    </w:p>
    <w:p w14:paraId="04465624" w14:textId="77777777" w:rsidR="00061F8F" w:rsidRDefault="00BE2594">
      <w:pPr>
        <w:spacing w:after="0" w:line="600" w:lineRule="auto"/>
        <w:ind w:firstLine="720"/>
        <w:contextualSpacing/>
        <w:jc w:val="both"/>
        <w:rPr>
          <w:rFonts w:eastAsia="Times New Roman"/>
          <w:szCs w:val="24"/>
        </w:rPr>
      </w:pPr>
      <w:r>
        <w:rPr>
          <w:rFonts w:eastAsia="Times New Roman"/>
          <w:szCs w:val="24"/>
        </w:rPr>
        <w:t>Βλέπω εδώ και τον Υφυπουργό Αθλητισμού. Τελευταία μέρα για το πρωτάθλημα άλλη τροπολογία. Το κακό παράδειγμα πρέπε</w:t>
      </w:r>
      <w:r>
        <w:rPr>
          <w:rFonts w:eastAsia="Times New Roman"/>
          <w:szCs w:val="24"/>
        </w:rPr>
        <w:t xml:space="preserve">ι να σταματήσει κάποτε συνταγματικά. Δεν μπορεί την </w:t>
      </w:r>
      <w:r>
        <w:rPr>
          <w:rFonts w:eastAsia="Times New Roman"/>
          <w:szCs w:val="24"/>
        </w:rPr>
        <w:lastRenderedPageBreak/>
        <w:t xml:space="preserve">ώρα που συνεδριάζει η Βουλή να έρχονται τροπολογίες. Το κάναμε κι εμείς και βλέπετε πού είμαστε. </w:t>
      </w:r>
    </w:p>
    <w:p w14:paraId="04465625" w14:textId="77777777" w:rsidR="00061F8F" w:rsidRDefault="00BE2594">
      <w:pPr>
        <w:spacing w:after="0" w:line="600" w:lineRule="auto"/>
        <w:ind w:firstLine="720"/>
        <w:contextualSpacing/>
        <w:jc w:val="both"/>
        <w:rPr>
          <w:rFonts w:eastAsia="Times New Roman"/>
          <w:szCs w:val="24"/>
        </w:rPr>
      </w:pPr>
      <w:r>
        <w:rPr>
          <w:rFonts w:eastAsia="Times New Roman"/>
          <w:szCs w:val="24"/>
        </w:rPr>
        <w:t>Αντιμετωπίζοντας καλόπιστα τις κυβερνητικές επιδιώξεις, θα μπορούσε κάποιος να πει ότι διακρίνονται από ερ</w:t>
      </w:r>
      <w:r>
        <w:rPr>
          <w:rFonts w:eastAsia="Times New Roman"/>
          <w:szCs w:val="24"/>
        </w:rPr>
        <w:t>ασιτεχνισμό, ακόμη και τσαπατσουλιά.</w:t>
      </w:r>
    </w:p>
    <w:p w14:paraId="04465626" w14:textId="77777777" w:rsidR="00061F8F" w:rsidRDefault="00BE2594">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65627" w14:textId="77777777" w:rsidR="00061F8F" w:rsidRDefault="00BE2594">
      <w:pPr>
        <w:spacing w:after="0" w:line="600" w:lineRule="auto"/>
        <w:ind w:firstLine="720"/>
        <w:contextualSpacing/>
        <w:jc w:val="both"/>
        <w:rPr>
          <w:rFonts w:eastAsia="Times New Roman"/>
          <w:szCs w:val="24"/>
        </w:rPr>
      </w:pPr>
      <w:r>
        <w:rPr>
          <w:rFonts w:eastAsia="Times New Roman"/>
          <w:szCs w:val="24"/>
        </w:rPr>
        <w:t>Τόσο γρήγορα τελείωσε ο χρόνος; Θα πά</w:t>
      </w:r>
      <w:r>
        <w:rPr>
          <w:rFonts w:eastAsia="Times New Roman"/>
          <w:szCs w:val="24"/>
        </w:rPr>
        <w:t>ρ</w:t>
      </w:r>
      <w:r>
        <w:rPr>
          <w:rFonts w:eastAsia="Times New Roman"/>
          <w:szCs w:val="24"/>
        </w:rPr>
        <w:t>ω και τη δευτερολογία μου, κύριε Πρόεδρε.</w:t>
      </w:r>
    </w:p>
    <w:p w14:paraId="04465628" w14:textId="77777777" w:rsidR="00061F8F" w:rsidRDefault="00BE2594">
      <w:pPr>
        <w:spacing w:after="0" w:line="600" w:lineRule="auto"/>
        <w:ind w:firstLine="720"/>
        <w:contextualSpacing/>
        <w:jc w:val="both"/>
        <w:rPr>
          <w:rFonts w:eastAsia="Times New Roman"/>
          <w:szCs w:val="24"/>
        </w:rPr>
      </w:pPr>
      <w:r>
        <w:rPr>
          <w:rFonts w:eastAsia="Times New Roman"/>
          <w:szCs w:val="24"/>
        </w:rPr>
        <w:t>Διερευνώντας με προσοχή τις κυβερνητικές προθέσεις, εύκ</w:t>
      </w:r>
      <w:r>
        <w:rPr>
          <w:rFonts w:eastAsia="Times New Roman"/>
          <w:szCs w:val="24"/>
        </w:rPr>
        <w:t>ολα διαπιστώνουμε ότι οι προτεινόμενες ρυθμίσεις εξυπηρετούν έναν και μοναδικό στόχο, την εγκαθίδρυση ισχυρού πελατειακού–κομματικού συστήματος στον χώρο της εκπαίδευσης. Χρησιμοποιείτε την παιδεία ως όχημα</w:t>
      </w:r>
      <w:r>
        <w:rPr>
          <w:rFonts w:eastAsia="Times New Roman"/>
          <w:szCs w:val="24"/>
        </w:rPr>
        <w:t>,</w:t>
      </w:r>
      <w:r>
        <w:rPr>
          <w:rFonts w:eastAsia="Times New Roman"/>
          <w:szCs w:val="24"/>
        </w:rPr>
        <w:t xml:space="preserve"> για να αποσπάσετε την εύνοια των εμπλεκομένων συ</w:t>
      </w:r>
      <w:r>
        <w:rPr>
          <w:rFonts w:eastAsia="Times New Roman"/>
          <w:szCs w:val="24"/>
        </w:rPr>
        <w:t>ντελεστών. Χρησιμοποιείτε την εκπαίδευση σαν «λουκουμάκι»</w:t>
      </w:r>
      <w:r>
        <w:rPr>
          <w:rFonts w:eastAsia="Times New Roman"/>
          <w:szCs w:val="24"/>
        </w:rPr>
        <w:t>,</w:t>
      </w:r>
      <w:r>
        <w:rPr>
          <w:rFonts w:eastAsia="Times New Roman"/>
          <w:szCs w:val="24"/>
        </w:rPr>
        <w:t xml:space="preserve"> για να γλυκάνετε μερίδα του εκπαιδευτικού προσωπικού –γιατί είμαστε, κύριε Υπουργέ, εκπαιδευ</w:t>
      </w:r>
      <w:r>
        <w:rPr>
          <w:rFonts w:eastAsia="Times New Roman"/>
          <w:szCs w:val="24"/>
        </w:rPr>
        <w:lastRenderedPageBreak/>
        <w:t>τικό προσωπικό- τους γονείς που αγωνιούν για το επαγγελματικό μέλλον των παιδιών τους, τους σπουδαστές κα</w:t>
      </w:r>
      <w:r>
        <w:rPr>
          <w:rFonts w:eastAsia="Times New Roman"/>
          <w:szCs w:val="24"/>
        </w:rPr>
        <w:t xml:space="preserve">ι φοιτητές, καλλιεργώντας πλείστες προσδοκίες. </w:t>
      </w:r>
    </w:p>
    <w:p w14:paraId="04465629" w14:textId="77777777" w:rsidR="00061F8F" w:rsidRDefault="00BE2594">
      <w:pPr>
        <w:spacing w:after="0" w:line="600" w:lineRule="auto"/>
        <w:ind w:firstLine="720"/>
        <w:contextualSpacing/>
        <w:jc w:val="both"/>
        <w:rPr>
          <w:rFonts w:eastAsia="Times New Roman"/>
          <w:szCs w:val="24"/>
        </w:rPr>
      </w:pPr>
      <w:r>
        <w:rPr>
          <w:rFonts w:eastAsia="Times New Roman"/>
          <w:szCs w:val="24"/>
        </w:rPr>
        <w:t>Η πολιτική σας στον ευαίσθητο χώρο της παιδείας συμπυκνώνει με τον καλύτερο τρόπο τον πραγματικό σας πολιτικό εαυτό. Ούτε πρώτη φορά Αριστερά είστε ούτε δύναμη αλλαγής είστε ούτε ενσαρκώνετε ή εκπροσωπείτε κά</w:t>
      </w:r>
      <w:r>
        <w:rPr>
          <w:rFonts w:eastAsia="Times New Roman"/>
          <w:szCs w:val="24"/>
        </w:rPr>
        <w:t xml:space="preserve">τι το καινούργιο. Πολύ γρήγορα φθαρήκατε. Μέσα σε τρία χρόνια είστε πολύ χειρότεροι απ' όλους τους προηγούμενους. </w:t>
      </w:r>
    </w:p>
    <w:p w14:paraId="0446562A"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Είστε ένα </w:t>
      </w:r>
      <w:proofErr w:type="spellStart"/>
      <w:r>
        <w:rPr>
          <w:rFonts w:eastAsia="Times New Roman"/>
          <w:szCs w:val="24"/>
        </w:rPr>
        <w:t>αμάγαλμα</w:t>
      </w:r>
      <w:proofErr w:type="spellEnd"/>
      <w:r>
        <w:rPr>
          <w:rFonts w:eastAsia="Times New Roman"/>
          <w:szCs w:val="24"/>
        </w:rPr>
        <w:t xml:space="preserve"> λαϊκιστών. Οι υποτιθέμενες διαφορές αριστερών και δεξιών και ακροδεξιών είναι ανύπαρκτες, είναι προσχηματικές. Απόδειξη αυ</w:t>
      </w:r>
      <w:r>
        <w:rPr>
          <w:rFonts w:eastAsia="Times New Roman"/>
          <w:szCs w:val="24"/>
        </w:rPr>
        <w:t xml:space="preserve">τού είναι το με ποιον συγκυβερνάτε. </w:t>
      </w:r>
    </w:p>
    <w:p w14:paraId="0446562B"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Χαρακτηριστικό παράδειγμα λαϊκισμού είναι η προσπάθεια να εντάξετε τα υπάρχοντα ΤΕΙ στα </w:t>
      </w:r>
      <w:r>
        <w:rPr>
          <w:rFonts w:eastAsia="Times New Roman"/>
          <w:szCs w:val="24"/>
        </w:rPr>
        <w:t>π</w:t>
      </w:r>
      <w:r>
        <w:rPr>
          <w:rFonts w:eastAsia="Times New Roman"/>
          <w:szCs w:val="24"/>
        </w:rPr>
        <w:t>ανεπιστήμια, προκειμένου οι απόφοιτοί τους να παίρνουν όχι δίπλωμα ανώτερης σχολής</w:t>
      </w:r>
      <w:r>
        <w:rPr>
          <w:rFonts w:eastAsia="Times New Roman"/>
          <w:szCs w:val="24"/>
        </w:rPr>
        <w:t xml:space="preserve"> αλλά πανεπιστημιακό πτυχίο, ενώ οι διδάσκοντες των </w:t>
      </w:r>
      <w:r>
        <w:rPr>
          <w:rFonts w:eastAsia="Times New Roman"/>
          <w:szCs w:val="24"/>
        </w:rPr>
        <w:t>τ</w:t>
      </w:r>
      <w:r>
        <w:rPr>
          <w:rFonts w:eastAsia="Times New Roman"/>
          <w:szCs w:val="24"/>
        </w:rPr>
        <w:t xml:space="preserve">εχνολογικών </w:t>
      </w:r>
      <w:r>
        <w:rPr>
          <w:rFonts w:eastAsia="Times New Roman"/>
          <w:szCs w:val="24"/>
        </w:rPr>
        <w:t>ε</w:t>
      </w:r>
      <w:r>
        <w:rPr>
          <w:rFonts w:eastAsia="Times New Roman"/>
          <w:szCs w:val="24"/>
        </w:rPr>
        <w:t xml:space="preserve">κπαιδευτικών </w:t>
      </w:r>
      <w:r>
        <w:rPr>
          <w:rFonts w:eastAsia="Times New Roman"/>
          <w:szCs w:val="24"/>
        </w:rPr>
        <w:t>ι</w:t>
      </w:r>
      <w:r>
        <w:rPr>
          <w:rFonts w:eastAsia="Times New Roman"/>
          <w:szCs w:val="24"/>
        </w:rPr>
        <w:t>δρυμάτων</w:t>
      </w:r>
      <w:r>
        <w:rPr>
          <w:rFonts w:eastAsia="Times New Roman"/>
          <w:szCs w:val="24"/>
        </w:rPr>
        <w:t>,</w:t>
      </w:r>
      <w:r>
        <w:rPr>
          <w:rFonts w:eastAsia="Times New Roman"/>
          <w:szCs w:val="24"/>
        </w:rPr>
        <w:t xml:space="preserve"> να αναγορεύονται με </w:t>
      </w:r>
      <w:r>
        <w:rPr>
          <w:rFonts w:eastAsia="Times New Roman"/>
          <w:szCs w:val="24"/>
        </w:rPr>
        <w:lastRenderedPageBreak/>
        <w:t xml:space="preserve">γρήγορες διαδικασίες σε καθηγητές πανεπιστημίου, ώστε με περιορισμένα επιστημονικά προσόντα να γίνονται καθηγητές. Δεν μπορείτε να το αποτρέψετε. </w:t>
      </w:r>
      <w:r>
        <w:rPr>
          <w:rFonts w:eastAsia="Times New Roman"/>
          <w:szCs w:val="24"/>
        </w:rPr>
        <w:t xml:space="preserve">Το κάνετε; Θα δείτε τι έχει να γίνει με την εκπαίδευση τα προσεχή χρόνια. </w:t>
      </w:r>
    </w:p>
    <w:p w14:paraId="0446562C" w14:textId="77777777" w:rsidR="00061F8F" w:rsidRDefault="00BE2594">
      <w:pPr>
        <w:spacing w:after="0" w:line="600" w:lineRule="auto"/>
        <w:ind w:firstLine="720"/>
        <w:contextualSpacing/>
        <w:jc w:val="both"/>
        <w:rPr>
          <w:rFonts w:eastAsia="Times New Roman"/>
          <w:szCs w:val="24"/>
        </w:rPr>
      </w:pPr>
      <w:r>
        <w:rPr>
          <w:rFonts w:eastAsia="Times New Roman"/>
          <w:szCs w:val="24"/>
        </w:rPr>
        <w:t>Θα ήθελα να σας υπενθυμίσω εδώ ότι τα ΤΕΙ ήταν μια πρόταση του ΠΑΣΟΚ από το 1983.</w:t>
      </w:r>
    </w:p>
    <w:p w14:paraId="0446562D" w14:textId="77777777" w:rsidR="00061F8F" w:rsidRDefault="00BE2594">
      <w:pPr>
        <w:spacing w:after="0" w:line="600" w:lineRule="auto"/>
        <w:ind w:firstLine="720"/>
        <w:contextualSpacing/>
        <w:jc w:val="both"/>
        <w:rPr>
          <w:rFonts w:eastAsia="Times New Roman"/>
          <w:szCs w:val="24"/>
        </w:rPr>
      </w:pPr>
      <w:r>
        <w:rPr>
          <w:rFonts w:eastAsia="Times New Roman"/>
          <w:szCs w:val="24"/>
        </w:rPr>
        <w:t>Δυστυχώς αυτό που κάνετε εσείς με το παρόν νομοσχέδιο</w:t>
      </w:r>
      <w:r>
        <w:rPr>
          <w:rFonts w:eastAsia="Times New Roman"/>
          <w:szCs w:val="24"/>
        </w:rPr>
        <w:t>,</w:t>
      </w:r>
      <w:r>
        <w:rPr>
          <w:rFonts w:eastAsia="Times New Roman"/>
          <w:szCs w:val="24"/>
        </w:rPr>
        <w:t xml:space="preserve"> είναι να οδηγήσετε την τριτοβάθμια εκπαίδευσ</w:t>
      </w:r>
      <w:r>
        <w:rPr>
          <w:rFonts w:eastAsia="Times New Roman"/>
          <w:szCs w:val="24"/>
        </w:rPr>
        <w:t xml:space="preserve">η </w:t>
      </w:r>
      <w:r>
        <w:rPr>
          <w:rFonts w:eastAsia="Times New Roman"/>
          <w:szCs w:val="24"/>
        </w:rPr>
        <w:t>σ</w:t>
      </w:r>
      <w:r>
        <w:rPr>
          <w:rFonts w:eastAsia="Times New Roman"/>
          <w:szCs w:val="24"/>
        </w:rPr>
        <w:t>ε «</w:t>
      </w:r>
      <w:proofErr w:type="spellStart"/>
      <w:r>
        <w:rPr>
          <w:rFonts w:eastAsia="Times New Roman"/>
          <w:szCs w:val="24"/>
        </w:rPr>
        <w:t>ΤΕΙ</w:t>
      </w:r>
      <w:r>
        <w:rPr>
          <w:rFonts w:eastAsia="Times New Roman"/>
          <w:szCs w:val="24"/>
        </w:rPr>
        <w:t>οποίηση</w:t>
      </w:r>
      <w:proofErr w:type="spellEnd"/>
      <w:r>
        <w:rPr>
          <w:rFonts w:eastAsia="Times New Roman"/>
          <w:szCs w:val="24"/>
        </w:rPr>
        <w:t>» και όχι στην ουσιαστική αναβάθμισή της. Το μόνο που θέλετε</w:t>
      </w:r>
      <w:r>
        <w:rPr>
          <w:rFonts w:eastAsia="Times New Roman"/>
          <w:szCs w:val="24"/>
        </w:rPr>
        <w:t>,</w:t>
      </w:r>
      <w:r>
        <w:rPr>
          <w:rFonts w:eastAsia="Times New Roman"/>
          <w:szCs w:val="24"/>
        </w:rPr>
        <w:t xml:space="preserve"> είναι να κατεδαφίσετε την τεχνολογική εκπαίδευση. Δεν σας ενδιαφέρει ότι οι παλιοί παραγόμενοι θεωρητικοί επιστήμονες θα στραφούν σε άλλους επαγγελματικούς χώρους, θα πάρουν ένα </w:t>
      </w:r>
      <w:r>
        <w:rPr>
          <w:rFonts w:eastAsia="Times New Roman"/>
          <w:szCs w:val="24"/>
        </w:rPr>
        <w:t xml:space="preserve">πτυχίο που δεν θα έχει αντίκρισμα και θα οδηγηθούν σίγουρα στο εξωτερικό μετά από τη μεγάλη κρίση που μαστίζει τη χώρα. </w:t>
      </w:r>
    </w:p>
    <w:p w14:paraId="0446562E" w14:textId="77777777" w:rsidR="00061F8F" w:rsidRDefault="00BE2594">
      <w:pPr>
        <w:spacing w:after="0" w:line="600" w:lineRule="auto"/>
        <w:ind w:firstLine="720"/>
        <w:contextualSpacing/>
        <w:jc w:val="both"/>
        <w:rPr>
          <w:rFonts w:eastAsia="Times New Roman"/>
          <w:szCs w:val="24"/>
        </w:rPr>
      </w:pPr>
      <w:r>
        <w:rPr>
          <w:rFonts w:eastAsia="Times New Roman"/>
          <w:szCs w:val="24"/>
        </w:rPr>
        <w:t>Η εκπαιδευτική σας πολιτική</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αποπνέει παρελθόν. Έχει έντονη οσμή λαϊκισμού. Τι θα γίνουν όλα αυτά τα παιδιά από το ΤΕΙ που </w:t>
      </w:r>
      <w:r>
        <w:rPr>
          <w:rFonts w:eastAsia="Times New Roman"/>
          <w:szCs w:val="24"/>
        </w:rPr>
        <w:t>θα πάνε στο Πανεπιστήμιο και θα πάρουν ένα πτυχίο «</w:t>
      </w:r>
      <w:proofErr w:type="spellStart"/>
      <w:r>
        <w:rPr>
          <w:rFonts w:eastAsia="Times New Roman"/>
          <w:szCs w:val="24"/>
        </w:rPr>
        <w:t>μούφα</w:t>
      </w:r>
      <w:proofErr w:type="spellEnd"/>
      <w:r>
        <w:rPr>
          <w:rFonts w:eastAsia="Times New Roman"/>
          <w:szCs w:val="24"/>
        </w:rPr>
        <w:t xml:space="preserve">»; </w:t>
      </w:r>
    </w:p>
    <w:p w14:paraId="0446562F"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Μέλημά σας δεν είναι η αναβάθμιση της εκπαίδευσης αλλά η ποδηγέτησή της. Μέλημά σας δεν είναι η ενίσχυση της δημόσιας παιδείας</w:t>
      </w:r>
      <w:r>
        <w:rPr>
          <w:rFonts w:eastAsia="Times New Roman"/>
          <w:szCs w:val="24"/>
        </w:rPr>
        <w:t xml:space="preserve"> αλλά η χειραγώγησή της. Μέλημά σας δεν είναι η αντιμετώπιση των δυσλειτουργιών της υστέρησης των προβλημάτων του εκπαιδευτικού χώρου αλλά η χρησιμοποίηση των υπαρκτών προβλημάτων για την εξυπηρέτηση κοντόφθαλμων και μικροπολιτικών επιδιώξεων. Χωρίς κανένα</w:t>
      </w:r>
      <w:r>
        <w:rPr>
          <w:rFonts w:eastAsia="Times New Roman"/>
          <w:szCs w:val="24"/>
        </w:rPr>
        <w:t xml:space="preserve"> σχέδιο, χωρίς καμμία μελέτη, χωρίς να συνδέετε τις προωθούμενες αλλαγές με τις πραγματικές ανάγκες της χώρας, της οικονομίας και της κοινωνίας, καταφεύγετε στα παιχνίδια αυτά με μοναδικό σκοπό τη δημιουργία εντυπώσεων και ψευδαισθήσεων. </w:t>
      </w:r>
    </w:p>
    <w:p w14:paraId="04465630" w14:textId="77777777" w:rsidR="00061F8F" w:rsidRDefault="00BE2594">
      <w:pPr>
        <w:spacing w:after="0" w:line="600" w:lineRule="auto"/>
        <w:ind w:firstLine="720"/>
        <w:contextualSpacing/>
        <w:jc w:val="both"/>
        <w:rPr>
          <w:rFonts w:eastAsia="Times New Roman"/>
          <w:szCs w:val="24"/>
        </w:rPr>
      </w:pPr>
      <w:r>
        <w:rPr>
          <w:rFonts w:eastAsia="Times New Roman"/>
          <w:szCs w:val="24"/>
        </w:rPr>
        <w:t>Κύριοι συνάδελφοι</w:t>
      </w:r>
      <w:r>
        <w:rPr>
          <w:rFonts w:eastAsia="Times New Roman"/>
          <w:szCs w:val="24"/>
        </w:rPr>
        <w:t>, το νομοσχέδιο που συζητάμε σήμερα</w:t>
      </w:r>
      <w:r>
        <w:rPr>
          <w:rFonts w:eastAsia="Times New Roman"/>
          <w:szCs w:val="24"/>
        </w:rPr>
        <w:t>,</w:t>
      </w:r>
      <w:r>
        <w:rPr>
          <w:rFonts w:eastAsia="Times New Roman"/>
          <w:szCs w:val="24"/>
        </w:rPr>
        <w:t xml:space="preserve"> αποτελεί μια τρανή απόδειξη του τρόπου με τον οποίον νομοθετείτε, </w:t>
      </w:r>
      <w:proofErr w:type="spellStart"/>
      <w:r>
        <w:rPr>
          <w:rFonts w:eastAsia="Times New Roman"/>
          <w:szCs w:val="24"/>
        </w:rPr>
        <w:t>αντιστρατευόμενοι</w:t>
      </w:r>
      <w:proofErr w:type="spellEnd"/>
      <w:r>
        <w:rPr>
          <w:rFonts w:eastAsia="Times New Roman"/>
          <w:szCs w:val="24"/>
        </w:rPr>
        <w:t xml:space="preserve"> τους βασικούς κανόνες του κοινοβουλευτισμού. </w:t>
      </w:r>
    </w:p>
    <w:p w14:paraId="04465631" w14:textId="77777777" w:rsidR="00061F8F" w:rsidRDefault="00BE2594">
      <w:pPr>
        <w:spacing w:after="0" w:line="600" w:lineRule="auto"/>
        <w:ind w:firstLine="720"/>
        <w:contextualSpacing/>
        <w:jc w:val="both"/>
        <w:rPr>
          <w:rFonts w:eastAsia="Times New Roman"/>
          <w:szCs w:val="24"/>
        </w:rPr>
      </w:pPr>
      <w:r>
        <w:rPr>
          <w:rFonts w:eastAsia="Times New Roman"/>
          <w:szCs w:val="24"/>
        </w:rPr>
        <w:t>Ας πάμε στην ουσία δύο-τριών άρθρων. Με ποιες μελέτες σκοπιμότητας ιδρύονται οι σχολές πο</w:t>
      </w:r>
      <w:r>
        <w:rPr>
          <w:rFonts w:eastAsia="Times New Roman"/>
          <w:szCs w:val="24"/>
        </w:rPr>
        <w:t xml:space="preserve">υ ιδρύονται; Για ποιον λόγο δημιουργούνται νέες </w:t>
      </w:r>
      <w:proofErr w:type="spellStart"/>
      <w:r>
        <w:rPr>
          <w:rFonts w:eastAsia="Times New Roman"/>
          <w:szCs w:val="24"/>
        </w:rPr>
        <w:t>μονοτμηματικές</w:t>
      </w:r>
      <w:proofErr w:type="spellEnd"/>
      <w:r>
        <w:rPr>
          <w:rFonts w:eastAsia="Times New Roman"/>
          <w:szCs w:val="24"/>
        </w:rPr>
        <w:t xml:space="preserve"> σχολές; Με ποια λογική </w:t>
      </w:r>
      <w:r>
        <w:rPr>
          <w:rFonts w:eastAsia="Times New Roman"/>
          <w:szCs w:val="24"/>
        </w:rPr>
        <w:lastRenderedPageBreak/>
        <w:t>στο Πανεπιστήμιο Ιωαννίνων εντάσσετε στην ίδια σχολή, δηλαδή στη Σχολή Κοινωνικών Επιστημών, τα Τμήματα Ανώτατης Αγωγής και Φροντίδας στην Πρώιμη Παιδική Ηλικία, Ψυχολογί</w:t>
      </w:r>
      <w:r>
        <w:rPr>
          <w:rFonts w:eastAsia="Times New Roman"/>
          <w:szCs w:val="24"/>
        </w:rPr>
        <w:t xml:space="preserve">ας και Μετάφρασης και Διερμηνείας; Απέναντι είναι στην Κέρκυρα. Με τις τόσες και τόσες σχολές που υπάρχουν στα άλλα </w:t>
      </w:r>
      <w:proofErr w:type="spellStart"/>
      <w:r>
        <w:rPr>
          <w:rFonts w:eastAsia="Times New Roman"/>
          <w:szCs w:val="24"/>
        </w:rPr>
        <w:t>λειτουργούντα</w:t>
      </w:r>
      <w:proofErr w:type="spellEnd"/>
      <w:r>
        <w:rPr>
          <w:rFonts w:eastAsia="Times New Roman"/>
          <w:szCs w:val="24"/>
        </w:rPr>
        <w:t xml:space="preserve"> </w:t>
      </w:r>
      <w:r>
        <w:rPr>
          <w:rFonts w:eastAsia="Times New Roman"/>
          <w:szCs w:val="24"/>
        </w:rPr>
        <w:t>π</w:t>
      </w:r>
      <w:r>
        <w:rPr>
          <w:rFonts w:eastAsia="Times New Roman"/>
          <w:szCs w:val="24"/>
        </w:rPr>
        <w:t>ανεπιστήμια της χώρας, θα έπρεπε να προηγηθεί έρευνα</w:t>
      </w:r>
      <w:r>
        <w:rPr>
          <w:rFonts w:eastAsia="Times New Roman"/>
          <w:szCs w:val="24"/>
        </w:rPr>
        <w:t>,</w:t>
      </w:r>
      <w:r>
        <w:rPr>
          <w:rFonts w:eastAsia="Times New Roman"/>
          <w:szCs w:val="24"/>
        </w:rPr>
        <w:t xml:space="preserve"> για το κατά πόσο ανταποκρίνεται ο αριθμός των παρεχόμενων πτυχίων στις </w:t>
      </w:r>
      <w:r>
        <w:rPr>
          <w:rFonts w:eastAsia="Times New Roman"/>
          <w:szCs w:val="24"/>
        </w:rPr>
        <w:t xml:space="preserve">θέσεις εργασίας στην ελληνική κοινωνία, γιατί τα πανεπιστήμια δεν είναι για να παράγουν στρατιές ανέργων. Το Τμήμα Μετάφρασης και Διερμηνείας μετά την Ηγουμενίτσα τι εξυπηρετεί τελικά; </w:t>
      </w:r>
    </w:p>
    <w:p w14:paraId="04465632"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Επιπλέον κοντά στις τόσες νέες σχολές των </w:t>
      </w:r>
      <w:r>
        <w:rPr>
          <w:rFonts w:eastAsia="Times New Roman"/>
          <w:szCs w:val="24"/>
        </w:rPr>
        <w:t>π</w:t>
      </w:r>
      <w:r>
        <w:rPr>
          <w:rFonts w:eastAsia="Times New Roman"/>
          <w:szCs w:val="24"/>
        </w:rPr>
        <w:t>ανεπιστημίων και στους πολλ</w:t>
      </w:r>
      <w:r>
        <w:rPr>
          <w:rFonts w:eastAsia="Times New Roman"/>
          <w:szCs w:val="24"/>
        </w:rPr>
        <w:t>απλάσιους νέους πανεπιστημιακούς διδάσκοντες, τώρα πρόκειται να ιδρυθούν και νέα ερευνητικά κέντρα</w:t>
      </w:r>
      <w:r>
        <w:rPr>
          <w:rFonts w:eastAsia="Times New Roman"/>
          <w:szCs w:val="24"/>
        </w:rPr>
        <w:t>,</w:t>
      </w:r>
      <w:r>
        <w:rPr>
          <w:rFonts w:eastAsia="Times New Roman"/>
          <w:szCs w:val="24"/>
        </w:rPr>
        <w:t xml:space="preserve"> με στόχο να δημιουργηθούν πρόσθετες θέσεις εργασίας όπου θα προσληφθούν «ημέτεροι», προκειμένου να μας ψηφίσουν. Το κάναμε κι εμείς και μας ψήφισαν. Πείτε μ</w:t>
      </w:r>
      <w:r>
        <w:rPr>
          <w:rFonts w:eastAsia="Times New Roman"/>
          <w:szCs w:val="24"/>
        </w:rPr>
        <w:t>ας ποιο ακριβώς θα είναι το αντικείμενο εργασίας αυτών των ερευνητών και πώς θα αξιοποιούνται τα αποτελέσματα των εργασιών τους.</w:t>
      </w:r>
    </w:p>
    <w:p w14:paraId="0446563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Είστε έγκριτος πανεπιστημιακός. Οι εργασίες μας ξέρετε ότι δημοσιεύονται σε όλα τα περιοδικά του κόσμου. Πάμε να φτιάξουμε έναν</w:t>
      </w:r>
      <w:r>
        <w:rPr>
          <w:rFonts w:eastAsia="Times New Roman" w:cs="Times New Roman"/>
          <w:szCs w:val="24"/>
        </w:rPr>
        <w:t xml:space="preserve"> πρόσθετο μηχανισμό. Τι έχουν προσφέρει οι εργασίες </w:t>
      </w:r>
      <w:r>
        <w:rPr>
          <w:rFonts w:eastAsia="Times New Roman" w:cs="Times New Roman"/>
          <w:szCs w:val="24"/>
        </w:rPr>
        <w:t xml:space="preserve">των Ελλήνων επιστημόνων </w:t>
      </w:r>
      <w:r>
        <w:rPr>
          <w:rFonts w:eastAsia="Times New Roman" w:cs="Times New Roman"/>
          <w:szCs w:val="24"/>
        </w:rPr>
        <w:t xml:space="preserve">τόσα χρόνια ; Έχει γίνει ποτέ αξιολόγηση; </w:t>
      </w:r>
    </w:p>
    <w:p w14:paraId="0446563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ανώτατη εκπαίδευση είναι συνυφασμένη με τις επαγγελματικές προοπτικές που δημιουργεί. Πώς εννοείτε</w:t>
      </w:r>
      <w:r>
        <w:rPr>
          <w:rFonts w:eastAsia="Times New Roman" w:cs="Times New Roman"/>
          <w:szCs w:val="24"/>
        </w:rPr>
        <w:t>,</w:t>
      </w:r>
      <w:r>
        <w:rPr>
          <w:rFonts w:eastAsia="Times New Roman" w:cs="Times New Roman"/>
          <w:szCs w:val="24"/>
        </w:rPr>
        <w:t xml:space="preserve"> λοιπόν, κύριε Υπουργέ, την αναβάθμι</w:t>
      </w:r>
      <w:r>
        <w:rPr>
          <w:rFonts w:eastAsia="Times New Roman" w:cs="Times New Roman"/>
          <w:szCs w:val="24"/>
        </w:rPr>
        <w:t xml:space="preserve">ση της τεχνολογικής εκπαίδευσης, όταν δεν υπάρχει καμμία συνεκτική και εμπεριστατωμένη πρόβλεψη για τα επαγγελματικά τους δικαιώματα; Αυτό το ζήτημα που είναι πραγματικό, γιατί δεν βιάζεστε να το λύσετε; </w:t>
      </w:r>
    </w:p>
    <w:p w14:paraId="0446563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Αναφορικά με την ίδρυση μεταπτυχιακών εξ αποστάσεως</w:t>
      </w:r>
      <w:r>
        <w:rPr>
          <w:rFonts w:eastAsia="Times New Roman" w:cs="Times New Roman"/>
          <w:szCs w:val="24"/>
        </w:rPr>
        <w:t xml:space="preserve"> σε ποσοστό έως 50% στο Πανεπιστήμιο Αιγαίου και το Ιόνιο Πανεπιστήμιο γιατί δεν το κάνουμε για όλους; Γιατί το δίνουμε σε εκείνα τα πανεπιστήμια και δεν το κάνουμε σε όλους;</w:t>
      </w:r>
    </w:p>
    <w:p w14:paraId="0446563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Τέλος, δεν μπορώ να μην αναφέρω ότι το νομοσχέδιο αυτό</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πρωτοτυπεί όχι </w:t>
      </w:r>
      <w:r>
        <w:rPr>
          <w:rFonts w:eastAsia="Times New Roman" w:cs="Times New Roman"/>
          <w:szCs w:val="24"/>
        </w:rPr>
        <w:t xml:space="preserve">βέβαια με την καλή έννοια. Ενώ είναι ακοστολόγητο στο σύνολό του, υπάρχει ανάλυση μέρους των δαπανών που δεν αντιστοιχούν όμως στο κυρίως θέμα του, </w:t>
      </w:r>
      <w:r>
        <w:rPr>
          <w:rFonts w:eastAsia="Times New Roman" w:cs="Times New Roman"/>
          <w:szCs w:val="24"/>
        </w:rPr>
        <w:lastRenderedPageBreak/>
        <w:t>αφήνοντας ακοστολόγητες όλες τις σημαντικές και βασικές δαπάνες που θα απαιτηθούν για τη λειτουργία των πανε</w:t>
      </w:r>
      <w:r>
        <w:rPr>
          <w:rFonts w:eastAsia="Times New Roman" w:cs="Times New Roman"/>
          <w:szCs w:val="24"/>
        </w:rPr>
        <w:t xml:space="preserve">πιστημίων. Εξάλλου άλλοι έρχονται, ας το πληρώσουν αυτό! Μάλλον αυτή είναι η σκέψη. </w:t>
      </w:r>
    </w:p>
    <w:p w14:paraId="0446563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πολιτική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r w:rsidRPr="003D4D6E">
        <w:rPr>
          <w:rFonts w:eastAsia="Times New Roman" w:cs="Times New Roman"/>
          <w:szCs w:val="24"/>
        </w:rPr>
        <w:t>κυρίες και κύριοι συνάδελφοι</w:t>
      </w:r>
      <w:r>
        <w:rPr>
          <w:rFonts w:eastAsia="Times New Roman" w:cs="Times New Roman"/>
          <w:szCs w:val="24"/>
        </w:rPr>
        <w:t>,</w:t>
      </w:r>
      <w:r w:rsidRPr="00293BBA">
        <w:rPr>
          <w:rFonts w:eastAsia="Times New Roman" w:cs="Times New Roman"/>
          <w:szCs w:val="24"/>
        </w:rPr>
        <w:t xml:space="preserve"> στο Υπουργείο Παιδείας </w:t>
      </w:r>
      <w:r>
        <w:rPr>
          <w:rFonts w:eastAsia="Times New Roman" w:cs="Times New Roman"/>
          <w:szCs w:val="24"/>
        </w:rPr>
        <w:t>συνιστά μνημείο επιζήμιων πολιτικών που υποβαθμίζουν την εκπαίδευση. Α</w:t>
      </w:r>
      <w:r w:rsidRPr="00293BBA">
        <w:rPr>
          <w:rFonts w:eastAsia="Times New Roman" w:cs="Times New Roman"/>
          <w:szCs w:val="24"/>
        </w:rPr>
        <w:t xml:space="preserve">διαφορούν για τις </w:t>
      </w:r>
      <w:r>
        <w:rPr>
          <w:rFonts w:eastAsia="Times New Roman" w:cs="Times New Roman"/>
          <w:szCs w:val="24"/>
        </w:rPr>
        <w:t xml:space="preserve">σύγχρονες </w:t>
      </w:r>
      <w:r w:rsidRPr="00293BBA">
        <w:rPr>
          <w:rFonts w:eastAsia="Times New Roman" w:cs="Times New Roman"/>
          <w:szCs w:val="24"/>
        </w:rPr>
        <w:t>ανάγκες και απαιτήσεις</w:t>
      </w:r>
      <w:r>
        <w:rPr>
          <w:rFonts w:eastAsia="Times New Roman" w:cs="Times New Roman"/>
          <w:szCs w:val="24"/>
        </w:rPr>
        <w:t>.</w:t>
      </w:r>
      <w:r w:rsidRPr="00293BBA">
        <w:rPr>
          <w:rFonts w:eastAsia="Times New Roman" w:cs="Times New Roman"/>
          <w:szCs w:val="24"/>
        </w:rPr>
        <w:t xml:space="preserve"> </w:t>
      </w:r>
      <w:r>
        <w:rPr>
          <w:rFonts w:eastAsia="Times New Roman" w:cs="Times New Roman"/>
          <w:szCs w:val="24"/>
        </w:rPr>
        <w:t>Α</w:t>
      </w:r>
      <w:r w:rsidRPr="00293BBA">
        <w:rPr>
          <w:rFonts w:eastAsia="Times New Roman" w:cs="Times New Roman"/>
          <w:szCs w:val="24"/>
        </w:rPr>
        <w:t>ντιμετωπίζο</w:t>
      </w:r>
      <w:r>
        <w:rPr>
          <w:rFonts w:eastAsia="Times New Roman" w:cs="Times New Roman"/>
          <w:szCs w:val="24"/>
        </w:rPr>
        <w:t xml:space="preserve">υν την </w:t>
      </w:r>
      <w:r w:rsidRPr="00293BBA">
        <w:rPr>
          <w:rFonts w:eastAsia="Times New Roman" w:cs="Times New Roman"/>
          <w:szCs w:val="24"/>
        </w:rPr>
        <w:t xml:space="preserve">εκπαιδευτική κοινότητα και τους γονείς </w:t>
      </w:r>
      <w:r>
        <w:rPr>
          <w:rFonts w:eastAsia="Times New Roman" w:cs="Times New Roman"/>
          <w:szCs w:val="24"/>
        </w:rPr>
        <w:t>ως</w:t>
      </w:r>
      <w:r w:rsidRPr="00293BBA">
        <w:rPr>
          <w:rFonts w:eastAsia="Times New Roman" w:cs="Times New Roman"/>
          <w:szCs w:val="24"/>
        </w:rPr>
        <w:t xml:space="preserve"> όργανα για την </w:t>
      </w:r>
      <w:r>
        <w:rPr>
          <w:rFonts w:eastAsia="Times New Roman" w:cs="Times New Roman"/>
          <w:szCs w:val="24"/>
        </w:rPr>
        <w:t>προώθηση των στενών κομματικών της επιδιώξεων. Για όλα αυτά όλοι εσείς που θα ψηφίσετε αυτό το νομοσχέδιο</w:t>
      </w:r>
      <w:r>
        <w:rPr>
          <w:rFonts w:eastAsia="Times New Roman" w:cs="Times New Roman"/>
          <w:szCs w:val="24"/>
        </w:rPr>
        <w:t>,</w:t>
      </w:r>
      <w:r>
        <w:rPr>
          <w:rFonts w:eastAsia="Times New Roman" w:cs="Times New Roman"/>
          <w:szCs w:val="24"/>
        </w:rPr>
        <w:t xml:space="preserve"> θα είστε υπόλογοι στο</w:t>
      </w:r>
      <w:r>
        <w:rPr>
          <w:rFonts w:eastAsia="Times New Roman" w:cs="Times New Roman"/>
          <w:szCs w:val="24"/>
        </w:rPr>
        <w:t xml:space="preserve">ν ελληνικό λαό. </w:t>
      </w:r>
    </w:p>
    <w:p w14:paraId="0446563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465639" w14:textId="77777777" w:rsidR="00061F8F" w:rsidRDefault="00BE2594">
      <w:pPr>
        <w:spacing w:after="0"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446563A" w14:textId="77777777" w:rsidR="00061F8F" w:rsidRDefault="00BE2594">
      <w:pPr>
        <w:spacing w:after="0" w:line="600" w:lineRule="auto"/>
        <w:ind w:firstLine="720"/>
        <w:jc w:val="both"/>
        <w:rPr>
          <w:rFonts w:eastAsia="Times New Roman" w:cs="Times New Roman"/>
          <w:szCs w:val="24"/>
        </w:rPr>
      </w:pPr>
      <w:r w:rsidRPr="00FC73C9">
        <w:rPr>
          <w:rFonts w:eastAsia="Times New Roman" w:cs="Times New Roman"/>
          <w:b/>
          <w:szCs w:val="24"/>
        </w:rPr>
        <w:t xml:space="preserve">ΠΡΟΕΔΡΕΥΩΝ (Γεώργιος </w:t>
      </w:r>
      <w:proofErr w:type="spellStart"/>
      <w:r w:rsidRPr="00FC73C9">
        <w:rPr>
          <w:rFonts w:eastAsia="Times New Roman" w:cs="Times New Roman"/>
          <w:b/>
          <w:szCs w:val="24"/>
        </w:rPr>
        <w:t>Λαμπρούλης</w:t>
      </w:r>
      <w:proofErr w:type="spellEnd"/>
      <w:r w:rsidRPr="00FC73C9">
        <w:rPr>
          <w:rFonts w:eastAsia="Times New Roman" w:cs="Times New Roman"/>
          <w:b/>
          <w:szCs w:val="24"/>
        </w:rPr>
        <w:t xml:space="preserve">): </w:t>
      </w:r>
      <w:r>
        <w:rPr>
          <w:rFonts w:eastAsia="Times New Roman" w:cs="Times New Roman"/>
          <w:szCs w:val="24"/>
        </w:rPr>
        <w:t xml:space="preserve">Ευχαριστούμε τον κ. Γρηγοράκο. </w:t>
      </w:r>
    </w:p>
    <w:p w14:paraId="0446563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Να δώσουμε τον λόγο στον κ. Βασιλειάδη. </w:t>
      </w:r>
    </w:p>
    <w:p w14:paraId="0446563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Κύριε Βασιλειάδη, ζητήσατε τον λόγο γι</w:t>
      </w:r>
      <w:r>
        <w:rPr>
          <w:rFonts w:eastAsia="Times New Roman" w:cs="Times New Roman"/>
          <w:szCs w:val="24"/>
        </w:rPr>
        <w:t>α να δώσετε κάποιες διευκρινήσεις σε σχέση με την τροπολογία που έχετε καταθέσει και η οποία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συζητήθηκε στην </w:t>
      </w:r>
      <w:r>
        <w:rPr>
          <w:rFonts w:eastAsia="Times New Roman" w:cs="Times New Roman"/>
          <w:szCs w:val="24"/>
        </w:rPr>
        <w:t>ε</w:t>
      </w:r>
      <w:r>
        <w:rPr>
          <w:rFonts w:eastAsia="Times New Roman" w:cs="Times New Roman"/>
          <w:szCs w:val="24"/>
        </w:rPr>
        <w:t>πιτροπή. Την υποστηρίξατε εκεί, αλλά ζητήσατε τον λόγο και θα σας τον δώσω. Θα σας παρακαλέσω, όμως, να είστε σύντομος, γιατί ήδη από τώρ</w:t>
      </w:r>
      <w:r>
        <w:rPr>
          <w:rFonts w:eastAsia="Times New Roman" w:cs="Times New Roman"/>
          <w:szCs w:val="24"/>
        </w:rPr>
        <w:t xml:space="preserve">α ο χρόνος –ενημερώνω το Τμήμα- μπαίνει πιεστικά και θα δούμε το χρονοδιάγραμμα μετά. </w:t>
      </w:r>
    </w:p>
    <w:p w14:paraId="0446563D" w14:textId="77777777" w:rsidR="00061F8F" w:rsidRDefault="00BE2594">
      <w:pPr>
        <w:spacing w:after="0" w:line="600" w:lineRule="auto"/>
        <w:ind w:firstLine="720"/>
        <w:jc w:val="both"/>
        <w:rPr>
          <w:rFonts w:eastAsia="Times New Roman" w:cs="Times New Roman"/>
          <w:szCs w:val="24"/>
        </w:rPr>
      </w:pPr>
      <w:r w:rsidRPr="004C356F">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Θα είμαι όσο πιο σύντομος γίνεται, κύριε Πρόεδρε. </w:t>
      </w:r>
    </w:p>
    <w:p w14:paraId="0446563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θα έπαιρνα τον λόγο, κύριε Πρόεδρε, εάν δεν υπήρχε μι</w:t>
      </w:r>
      <w:r>
        <w:rPr>
          <w:rFonts w:eastAsia="Times New Roman" w:cs="Times New Roman"/>
          <w:szCs w:val="24"/>
        </w:rPr>
        <w:t>α προσωπική επίθεση εκ μέρους της κ</w:t>
      </w:r>
      <w:r>
        <w:rPr>
          <w:rFonts w:eastAsia="Times New Roman" w:cs="Times New Roman"/>
          <w:szCs w:val="24"/>
        </w:rPr>
        <w:t>.</w:t>
      </w:r>
      <w:r>
        <w:rPr>
          <w:rFonts w:eastAsia="Times New Roman" w:cs="Times New Roman"/>
          <w:szCs w:val="24"/>
        </w:rPr>
        <w:t xml:space="preserve"> Καραμανλή και μια </w:t>
      </w:r>
      <w:r w:rsidRPr="004F43D3">
        <w:rPr>
          <w:rFonts w:eastAsia="Times New Roman" w:cs="Times New Roman"/>
          <w:szCs w:val="24"/>
        </w:rPr>
        <w:t xml:space="preserve">διαστρέβλωση </w:t>
      </w:r>
      <w:r>
        <w:rPr>
          <w:rFonts w:eastAsia="Times New Roman" w:cs="Times New Roman"/>
          <w:szCs w:val="24"/>
        </w:rPr>
        <w:t xml:space="preserve">της συγκεκριμένης διάταξης την οποία φέραμε προς ψήφιση. </w:t>
      </w:r>
    </w:p>
    <w:p w14:paraId="0446563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 αρχάς υπάρχει μια εμμονή με τη δήθεν αποδόμηση του ν</w:t>
      </w:r>
      <w:r w:rsidRPr="00293BBA">
        <w:rPr>
          <w:rFonts w:eastAsia="Times New Roman" w:cs="Times New Roman"/>
          <w:szCs w:val="24"/>
        </w:rPr>
        <w:t>ομικού πλαισίου που φέρα</w:t>
      </w:r>
      <w:r>
        <w:rPr>
          <w:rFonts w:eastAsia="Times New Roman" w:cs="Times New Roman"/>
          <w:szCs w:val="24"/>
        </w:rPr>
        <w:t>μ</w:t>
      </w:r>
      <w:r w:rsidRPr="00293BBA">
        <w:rPr>
          <w:rFonts w:eastAsia="Times New Roman" w:cs="Times New Roman"/>
          <w:szCs w:val="24"/>
        </w:rPr>
        <w:t>ε</w:t>
      </w:r>
      <w:r>
        <w:rPr>
          <w:rFonts w:eastAsia="Times New Roman" w:cs="Times New Roman"/>
          <w:szCs w:val="24"/>
        </w:rPr>
        <w:t xml:space="preserve">, που έφερε ο </w:t>
      </w:r>
      <w:r w:rsidRPr="00293BBA">
        <w:rPr>
          <w:rFonts w:eastAsia="Times New Roman" w:cs="Times New Roman"/>
          <w:szCs w:val="24"/>
        </w:rPr>
        <w:t>Σταύρος Κοντονής</w:t>
      </w:r>
      <w:r>
        <w:rPr>
          <w:rFonts w:eastAsia="Times New Roman" w:cs="Times New Roman"/>
          <w:szCs w:val="24"/>
        </w:rPr>
        <w:t xml:space="preserve"> ο προκάτοχός μου</w:t>
      </w:r>
      <w:r w:rsidRPr="00293BBA">
        <w:rPr>
          <w:rFonts w:eastAsia="Times New Roman" w:cs="Times New Roman"/>
          <w:szCs w:val="24"/>
        </w:rPr>
        <w:t xml:space="preserve"> και άλλαξε τα </w:t>
      </w:r>
      <w:r>
        <w:rPr>
          <w:rFonts w:eastAsia="Times New Roman" w:cs="Times New Roman"/>
          <w:szCs w:val="24"/>
        </w:rPr>
        <w:t xml:space="preserve">θεσμικά και </w:t>
      </w:r>
      <w:r w:rsidRPr="00293BBA">
        <w:rPr>
          <w:rFonts w:eastAsia="Times New Roman" w:cs="Times New Roman"/>
          <w:szCs w:val="24"/>
        </w:rPr>
        <w:t>δικαιοδοτικά όργανα του ποδοσφαίρου</w:t>
      </w:r>
      <w:r>
        <w:rPr>
          <w:rFonts w:eastAsia="Times New Roman" w:cs="Times New Roman"/>
          <w:szCs w:val="24"/>
        </w:rPr>
        <w:t xml:space="preserve">. Δεν υπάρχει καμμία αποδόμηση, </w:t>
      </w:r>
      <w:r w:rsidRPr="0034431B">
        <w:rPr>
          <w:rFonts w:eastAsia="Times New Roman" w:cs="Times New Roman"/>
          <w:szCs w:val="24"/>
        </w:rPr>
        <w:lastRenderedPageBreak/>
        <w:t>αλλά εμβάθυνση και αλλαγές, διόρθωση</w:t>
      </w:r>
      <w:r>
        <w:rPr>
          <w:rFonts w:eastAsia="Times New Roman" w:cs="Times New Roman"/>
          <w:szCs w:val="24"/>
        </w:rPr>
        <w:t xml:space="preserve"> εν </w:t>
      </w:r>
      <w:r w:rsidRPr="00293BBA">
        <w:rPr>
          <w:rFonts w:eastAsia="Times New Roman" w:cs="Times New Roman"/>
          <w:szCs w:val="24"/>
        </w:rPr>
        <w:t>λειτουργία</w:t>
      </w:r>
      <w:r>
        <w:rPr>
          <w:rFonts w:eastAsia="Times New Roman" w:cs="Times New Roman"/>
          <w:szCs w:val="24"/>
        </w:rPr>
        <w:t>,</w:t>
      </w:r>
      <w:r w:rsidRPr="00293BBA">
        <w:rPr>
          <w:rFonts w:eastAsia="Times New Roman" w:cs="Times New Roman"/>
          <w:szCs w:val="24"/>
        </w:rPr>
        <w:t xml:space="preserve"> βλέποντας π</w:t>
      </w:r>
      <w:r>
        <w:rPr>
          <w:rFonts w:eastAsia="Times New Roman" w:cs="Times New Roman"/>
          <w:szCs w:val="24"/>
        </w:rPr>
        <w:t>ώ</w:t>
      </w:r>
      <w:r w:rsidRPr="00293BBA">
        <w:rPr>
          <w:rFonts w:eastAsia="Times New Roman" w:cs="Times New Roman"/>
          <w:szCs w:val="24"/>
        </w:rPr>
        <w:t xml:space="preserve">ς λειτουργεί το θέμα και </w:t>
      </w:r>
      <w:r>
        <w:rPr>
          <w:rFonts w:eastAsia="Times New Roman" w:cs="Times New Roman"/>
          <w:szCs w:val="24"/>
        </w:rPr>
        <w:t xml:space="preserve">σε </w:t>
      </w:r>
      <w:r w:rsidRPr="00293BBA">
        <w:rPr>
          <w:rFonts w:eastAsia="Times New Roman" w:cs="Times New Roman"/>
          <w:szCs w:val="24"/>
        </w:rPr>
        <w:t>συμφωνία με τους διεθνείς θεσμούς του ποδοσφαίρου</w:t>
      </w:r>
      <w:r>
        <w:rPr>
          <w:rFonts w:eastAsia="Times New Roman" w:cs="Times New Roman"/>
          <w:szCs w:val="24"/>
        </w:rPr>
        <w:t>,</w:t>
      </w:r>
      <w:r w:rsidRPr="00293BBA">
        <w:rPr>
          <w:rFonts w:eastAsia="Times New Roman" w:cs="Times New Roman"/>
          <w:szCs w:val="24"/>
        </w:rPr>
        <w:t xml:space="preserve"> με τους οποίους </w:t>
      </w:r>
      <w:r>
        <w:rPr>
          <w:rFonts w:eastAsia="Times New Roman" w:cs="Times New Roman"/>
          <w:szCs w:val="24"/>
        </w:rPr>
        <w:t xml:space="preserve">έχουμε μια </w:t>
      </w:r>
      <w:r w:rsidRPr="00293BBA">
        <w:rPr>
          <w:rFonts w:eastAsia="Times New Roman" w:cs="Times New Roman"/>
          <w:szCs w:val="24"/>
        </w:rPr>
        <w:t>εξαιρετική συνεργασία</w:t>
      </w:r>
      <w:r>
        <w:rPr>
          <w:rFonts w:eastAsia="Times New Roman" w:cs="Times New Roman"/>
          <w:szCs w:val="24"/>
        </w:rPr>
        <w:t>.</w:t>
      </w:r>
    </w:p>
    <w:p w14:paraId="0446564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εκπρόσωπος, όμως, της Αξιωματικής Αντιπολίτευσης βρήκε την ευκαιρία </w:t>
      </w:r>
      <w:r w:rsidRPr="00293BBA">
        <w:rPr>
          <w:rFonts w:eastAsia="Times New Roman" w:cs="Times New Roman"/>
          <w:szCs w:val="24"/>
        </w:rPr>
        <w:t xml:space="preserve">να κάνει </w:t>
      </w:r>
      <w:r>
        <w:rPr>
          <w:rFonts w:eastAsia="Times New Roman" w:cs="Times New Roman"/>
          <w:szCs w:val="24"/>
        </w:rPr>
        <w:t>μια</w:t>
      </w:r>
      <w:r w:rsidRPr="00293BBA">
        <w:rPr>
          <w:rFonts w:eastAsia="Times New Roman" w:cs="Times New Roman"/>
          <w:szCs w:val="24"/>
        </w:rPr>
        <w:t xml:space="preserve"> επίθεση σχετικά με τ</w:t>
      </w:r>
      <w:r>
        <w:rPr>
          <w:rFonts w:eastAsia="Times New Roman" w:cs="Times New Roman"/>
          <w:szCs w:val="24"/>
        </w:rPr>
        <w:t>α</w:t>
      </w:r>
      <w:r w:rsidRPr="00293BBA">
        <w:rPr>
          <w:rFonts w:eastAsia="Times New Roman" w:cs="Times New Roman"/>
          <w:szCs w:val="24"/>
        </w:rPr>
        <w:t xml:space="preserve"> θέμα</w:t>
      </w:r>
      <w:r>
        <w:rPr>
          <w:rFonts w:eastAsia="Times New Roman" w:cs="Times New Roman"/>
          <w:szCs w:val="24"/>
        </w:rPr>
        <w:t>τα</w:t>
      </w:r>
      <w:r w:rsidRPr="00293BBA">
        <w:rPr>
          <w:rFonts w:eastAsia="Times New Roman" w:cs="Times New Roman"/>
          <w:szCs w:val="24"/>
        </w:rPr>
        <w:t xml:space="preserve"> του ποδοσφαίρου συνολικά</w:t>
      </w:r>
      <w:r>
        <w:rPr>
          <w:rFonts w:eastAsia="Times New Roman" w:cs="Times New Roman"/>
          <w:szCs w:val="24"/>
        </w:rPr>
        <w:t>,</w:t>
      </w:r>
      <w:r w:rsidRPr="00293BBA">
        <w:rPr>
          <w:rFonts w:eastAsia="Times New Roman" w:cs="Times New Roman"/>
          <w:szCs w:val="24"/>
        </w:rPr>
        <w:t xml:space="preserve"> η οποία συνεχίζει </w:t>
      </w:r>
      <w:r>
        <w:rPr>
          <w:rFonts w:eastAsia="Times New Roman" w:cs="Times New Roman"/>
          <w:szCs w:val="24"/>
        </w:rPr>
        <w:t>σε μια λογική θεάτρου</w:t>
      </w:r>
      <w:r w:rsidRPr="00293BBA">
        <w:rPr>
          <w:rFonts w:eastAsia="Times New Roman" w:cs="Times New Roman"/>
          <w:szCs w:val="24"/>
        </w:rPr>
        <w:t xml:space="preserve"> του παραλόγου </w:t>
      </w:r>
      <w:r>
        <w:rPr>
          <w:rFonts w:eastAsia="Times New Roman" w:cs="Times New Roman"/>
          <w:szCs w:val="24"/>
        </w:rPr>
        <w:t xml:space="preserve">χωρίς ειρμό, </w:t>
      </w:r>
      <w:r w:rsidRPr="00293BBA">
        <w:rPr>
          <w:rFonts w:eastAsia="Times New Roman" w:cs="Times New Roman"/>
          <w:szCs w:val="24"/>
        </w:rPr>
        <w:t>χωρίς αρχή</w:t>
      </w:r>
      <w:r>
        <w:rPr>
          <w:rFonts w:eastAsia="Times New Roman" w:cs="Times New Roman"/>
          <w:szCs w:val="24"/>
        </w:rPr>
        <w:t>,</w:t>
      </w:r>
      <w:r w:rsidRPr="00293BBA">
        <w:rPr>
          <w:rFonts w:eastAsia="Times New Roman" w:cs="Times New Roman"/>
          <w:szCs w:val="24"/>
        </w:rPr>
        <w:t xml:space="preserve"> μέση </w:t>
      </w:r>
      <w:r w:rsidRPr="00293BBA">
        <w:rPr>
          <w:rFonts w:eastAsia="Times New Roman" w:cs="Times New Roman"/>
          <w:szCs w:val="24"/>
        </w:rPr>
        <w:t xml:space="preserve">και τέλος και χωρίς για ακόμα </w:t>
      </w:r>
      <w:r>
        <w:rPr>
          <w:rFonts w:eastAsia="Times New Roman" w:cs="Times New Roman"/>
          <w:szCs w:val="24"/>
        </w:rPr>
        <w:t>μια</w:t>
      </w:r>
      <w:r w:rsidRPr="00293BBA">
        <w:rPr>
          <w:rFonts w:eastAsia="Times New Roman" w:cs="Times New Roman"/>
          <w:szCs w:val="24"/>
        </w:rPr>
        <w:t xml:space="preserve"> φορά να πάρει θέση </w:t>
      </w:r>
      <w:r>
        <w:rPr>
          <w:rFonts w:eastAsia="Times New Roman" w:cs="Times New Roman"/>
          <w:szCs w:val="24"/>
        </w:rPr>
        <w:t xml:space="preserve">επί των βασικών ζητημάτων τα οποία </w:t>
      </w:r>
      <w:r w:rsidRPr="00293BBA">
        <w:rPr>
          <w:rFonts w:eastAsia="Times New Roman" w:cs="Times New Roman"/>
          <w:szCs w:val="24"/>
        </w:rPr>
        <w:t>κληθήκ</w:t>
      </w:r>
      <w:r>
        <w:rPr>
          <w:rFonts w:eastAsia="Times New Roman" w:cs="Times New Roman"/>
          <w:szCs w:val="24"/>
        </w:rPr>
        <w:t>αμε να αντιμετωπίσουμε</w:t>
      </w:r>
      <w:r w:rsidRPr="00293BBA">
        <w:rPr>
          <w:rFonts w:eastAsia="Times New Roman" w:cs="Times New Roman"/>
          <w:szCs w:val="24"/>
        </w:rPr>
        <w:t xml:space="preserve"> όλα αυτά </w:t>
      </w:r>
      <w:r>
        <w:rPr>
          <w:rFonts w:eastAsia="Times New Roman" w:cs="Times New Roman"/>
          <w:szCs w:val="24"/>
        </w:rPr>
        <w:t xml:space="preserve">τα </w:t>
      </w:r>
      <w:r w:rsidRPr="00293BBA">
        <w:rPr>
          <w:rFonts w:eastAsia="Times New Roman" w:cs="Times New Roman"/>
          <w:szCs w:val="24"/>
        </w:rPr>
        <w:t xml:space="preserve">χρόνια και συνεχίζουμε </w:t>
      </w:r>
      <w:r>
        <w:rPr>
          <w:rFonts w:eastAsia="Times New Roman" w:cs="Times New Roman"/>
          <w:szCs w:val="24"/>
        </w:rPr>
        <w:t>να αντιμετωπίζουμε, δίνοντας μάχες, δίνοντας συγκρούσεις και παίρνοντας πρωτοβουλίες. Δεν θα ήθελα</w:t>
      </w:r>
      <w:r>
        <w:rPr>
          <w:rFonts w:eastAsia="Times New Roman" w:cs="Times New Roman"/>
          <w:szCs w:val="24"/>
        </w:rPr>
        <w:t>,</w:t>
      </w:r>
      <w:r>
        <w:rPr>
          <w:rFonts w:eastAsia="Times New Roman" w:cs="Times New Roman"/>
          <w:szCs w:val="24"/>
        </w:rPr>
        <w:t xml:space="preserve"> πραγ</w:t>
      </w:r>
      <w:r>
        <w:rPr>
          <w:rFonts w:eastAsia="Times New Roman" w:cs="Times New Roman"/>
          <w:szCs w:val="24"/>
        </w:rPr>
        <w:t>ματικά</w:t>
      </w:r>
      <w:r>
        <w:rPr>
          <w:rFonts w:eastAsia="Times New Roman" w:cs="Times New Roman"/>
          <w:szCs w:val="24"/>
        </w:rPr>
        <w:t>,</w:t>
      </w:r>
      <w:r>
        <w:rPr>
          <w:rFonts w:eastAsia="Times New Roman" w:cs="Times New Roman"/>
          <w:szCs w:val="24"/>
        </w:rPr>
        <w:t xml:space="preserve"> να απαντήσω, αλλά όπως λέει και ο </w:t>
      </w:r>
      <w:r w:rsidRPr="0034431B">
        <w:rPr>
          <w:rFonts w:eastAsia="Times New Roman" w:cs="Times New Roman"/>
          <w:szCs w:val="24"/>
        </w:rPr>
        <w:t>θυμόσοφος</w:t>
      </w:r>
      <w:r>
        <w:rPr>
          <w:rFonts w:eastAsia="Times New Roman" w:cs="Times New Roman"/>
          <w:szCs w:val="24"/>
        </w:rPr>
        <w:t xml:space="preserve"> λαός: «</w:t>
      </w:r>
      <w:r w:rsidRPr="009A40D3">
        <w:rPr>
          <w:rFonts w:eastAsia="Times New Roman" w:cs="Times New Roman"/>
          <w:szCs w:val="24"/>
        </w:rPr>
        <w:t xml:space="preserve">λαγός τη φτέρη έσειε, κακό </w:t>
      </w:r>
      <w:r>
        <w:rPr>
          <w:rFonts w:eastAsia="Times New Roman" w:cs="Times New Roman"/>
          <w:szCs w:val="24"/>
        </w:rPr>
        <w:t>της</w:t>
      </w:r>
      <w:r w:rsidRPr="009A40D3">
        <w:rPr>
          <w:rFonts w:eastAsia="Times New Roman" w:cs="Times New Roman"/>
          <w:szCs w:val="24"/>
        </w:rPr>
        <w:t xml:space="preserve"> </w:t>
      </w:r>
      <w:r>
        <w:rPr>
          <w:rFonts w:eastAsia="Times New Roman" w:cs="Times New Roman"/>
          <w:szCs w:val="24"/>
        </w:rPr>
        <w:t>κεφαλής</w:t>
      </w:r>
      <w:r w:rsidRPr="009A40D3">
        <w:rPr>
          <w:rFonts w:eastAsia="Times New Roman" w:cs="Times New Roman"/>
          <w:szCs w:val="24"/>
        </w:rPr>
        <w:t xml:space="preserve"> του</w:t>
      </w:r>
      <w:r>
        <w:rPr>
          <w:rFonts w:eastAsia="Times New Roman" w:cs="Times New Roman"/>
          <w:szCs w:val="24"/>
        </w:rPr>
        <w:t>».</w:t>
      </w:r>
    </w:p>
    <w:p w14:paraId="0446564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θα την ρωτήσω, λοιπόν, αν έχει ακούσει κάτι ή κάπου σχετικά με ένα σύστημα που το λέγανε «παράγκα». Δ</w:t>
      </w:r>
      <w:r w:rsidRPr="00293BBA">
        <w:rPr>
          <w:rFonts w:eastAsia="Times New Roman" w:cs="Times New Roman"/>
          <w:szCs w:val="24"/>
        </w:rPr>
        <w:t>εν θα ρωτήσω</w:t>
      </w:r>
      <w:r>
        <w:rPr>
          <w:rFonts w:eastAsia="Times New Roman" w:cs="Times New Roman"/>
          <w:szCs w:val="24"/>
        </w:rPr>
        <w:t>,</w:t>
      </w:r>
      <w:r w:rsidRPr="00293BBA">
        <w:rPr>
          <w:rFonts w:eastAsia="Times New Roman" w:cs="Times New Roman"/>
          <w:szCs w:val="24"/>
        </w:rPr>
        <w:t xml:space="preserve"> αν έχει ακούσει κάτι</w:t>
      </w:r>
      <w:r>
        <w:rPr>
          <w:rFonts w:eastAsia="Times New Roman" w:cs="Times New Roman"/>
          <w:szCs w:val="24"/>
        </w:rPr>
        <w:t xml:space="preserve"> ή</w:t>
      </w:r>
      <w:r w:rsidRPr="00293BBA">
        <w:rPr>
          <w:rFonts w:eastAsia="Times New Roman" w:cs="Times New Roman"/>
          <w:szCs w:val="24"/>
        </w:rPr>
        <w:t xml:space="preserve"> κάπου για </w:t>
      </w:r>
      <w:r w:rsidRPr="00293BBA">
        <w:rPr>
          <w:rFonts w:eastAsia="Times New Roman" w:cs="Times New Roman"/>
          <w:szCs w:val="24"/>
        </w:rPr>
        <w:t>ένα σκάνδαλο</w:t>
      </w:r>
      <w:r>
        <w:rPr>
          <w:rFonts w:eastAsia="Times New Roman" w:cs="Times New Roman"/>
          <w:szCs w:val="24"/>
        </w:rPr>
        <w:t xml:space="preserve"> που το λέγανε «</w:t>
      </w:r>
      <w:proofErr w:type="spellStart"/>
      <w:r>
        <w:rPr>
          <w:rFonts w:eastAsia="Times New Roman" w:cs="Times New Roman"/>
          <w:szCs w:val="24"/>
        </w:rPr>
        <w:t>Κ</w:t>
      </w:r>
      <w:r w:rsidRPr="00293BBA">
        <w:rPr>
          <w:rFonts w:eastAsia="Times New Roman" w:cs="Times New Roman"/>
          <w:szCs w:val="24"/>
        </w:rPr>
        <w:t>οριόπολις</w:t>
      </w:r>
      <w:proofErr w:type="spellEnd"/>
      <w:r>
        <w:rPr>
          <w:rFonts w:eastAsia="Times New Roman" w:cs="Times New Roman"/>
          <w:szCs w:val="24"/>
        </w:rPr>
        <w:t>». Δεν θα ρωτήσω</w:t>
      </w:r>
      <w:r>
        <w:rPr>
          <w:rFonts w:eastAsia="Times New Roman" w:cs="Times New Roman"/>
          <w:szCs w:val="24"/>
        </w:rPr>
        <w:t>,</w:t>
      </w:r>
      <w:r>
        <w:rPr>
          <w:rFonts w:eastAsia="Times New Roman" w:cs="Times New Roman"/>
          <w:szCs w:val="24"/>
        </w:rPr>
        <w:t xml:space="preserve"> εάν έχει ακούσει κάτι ή </w:t>
      </w:r>
      <w:r>
        <w:rPr>
          <w:rFonts w:eastAsia="Times New Roman" w:cs="Times New Roman"/>
          <w:szCs w:val="24"/>
        </w:rPr>
        <w:lastRenderedPageBreak/>
        <w:t xml:space="preserve">κάπου για ένα </w:t>
      </w:r>
      <w:proofErr w:type="spellStart"/>
      <w:r>
        <w:rPr>
          <w:rFonts w:eastAsia="Times New Roman" w:cs="Times New Roman"/>
          <w:szCs w:val="24"/>
        </w:rPr>
        <w:t>παρασύστημα</w:t>
      </w:r>
      <w:proofErr w:type="spellEnd"/>
      <w:r>
        <w:rPr>
          <w:rFonts w:eastAsia="Times New Roman" w:cs="Times New Roman"/>
          <w:szCs w:val="24"/>
        </w:rPr>
        <w:t xml:space="preserve"> με </w:t>
      </w:r>
      <w:r w:rsidRPr="00293BBA">
        <w:rPr>
          <w:rFonts w:eastAsia="Times New Roman" w:cs="Times New Roman"/>
          <w:szCs w:val="24"/>
        </w:rPr>
        <w:t>στημένους αγώνες</w:t>
      </w:r>
      <w:r>
        <w:rPr>
          <w:rFonts w:eastAsia="Times New Roman" w:cs="Times New Roman"/>
          <w:szCs w:val="24"/>
        </w:rPr>
        <w:t>.</w:t>
      </w:r>
      <w:r w:rsidRPr="00293BBA">
        <w:rPr>
          <w:rFonts w:eastAsia="Times New Roman" w:cs="Times New Roman"/>
          <w:szCs w:val="24"/>
        </w:rPr>
        <w:t xml:space="preserve"> </w:t>
      </w:r>
      <w:r>
        <w:rPr>
          <w:rFonts w:eastAsia="Times New Roman" w:cs="Times New Roman"/>
          <w:szCs w:val="24"/>
        </w:rPr>
        <w:t>Δ</w:t>
      </w:r>
      <w:r w:rsidRPr="00293BBA">
        <w:rPr>
          <w:rFonts w:eastAsia="Times New Roman" w:cs="Times New Roman"/>
          <w:szCs w:val="24"/>
        </w:rPr>
        <w:t>εν θα ρωτήσω</w:t>
      </w:r>
      <w:r>
        <w:rPr>
          <w:rFonts w:eastAsia="Times New Roman" w:cs="Times New Roman"/>
          <w:szCs w:val="24"/>
        </w:rPr>
        <w:t>,</w:t>
      </w:r>
      <w:r w:rsidRPr="00293BBA">
        <w:rPr>
          <w:rFonts w:eastAsia="Times New Roman" w:cs="Times New Roman"/>
          <w:szCs w:val="24"/>
        </w:rPr>
        <w:t xml:space="preserve"> αν έχει ακούσει</w:t>
      </w:r>
      <w:r>
        <w:rPr>
          <w:rFonts w:eastAsia="Times New Roman" w:cs="Times New Roman"/>
          <w:szCs w:val="24"/>
        </w:rPr>
        <w:t xml:space="preserve"> ή κάπου για</w:t>
      </w:r>
      <w:r w:rsidRPr="00293BBA">
        <w:rPr>
          <w:rFonts w:eastAsia="Times New Roman" w:cs="Times New Roman"/>
          <w:szCs w:val="24"/>
        </w:rPr>
        <w:t xml:space="preserve"> κάποιες συμπλοκές </w:t>
      </w:r>
      <w:r>
        <w:rPr>
          <w:rFonts w:eastAsia="Times New Roman" w:cs="Times New Roman"/>
          <w:szCs w:val="24"/>
        </w:rPr>
        <w:t>στη λεωφόρο Λαυρίου με νεκρούς. Δεν θα ρωτήσω</w:t>
      </w:r>
      <w:r>
        <w:rPr>
          <w:rFonts w:eastAsia="Times New Roman" w:cs="Times New Roman"/>
          <w:szCs w:val="24"/>
        </w:rPr>
        <w:t>,</w:t>
      </w:r>
      <w:r>
        <w:rPr>
          <w:rFonts w:eastAsia="Times New Roman" w:cs="Times New Roman"/>
          <w:szCs w:val="24"/>
        </w:rPr>
        <w:t xml:space="preserve"> εάν έχει ακούσει κάτι</w:t>
      </w:r>
      <w:r>
        <w:rPr>
          <w:rFonts w:eastAsia="Times New Roman" w:cs="Times New Roman"/>
          <w:szCs w:val="24"/>
        </w:rPr>
        <w:t xml:space="preserve"> ή κάπου ότι πλέον το ελληνικό ποδόσφαιρο, η Ελληνική Ποδοσφαιρική Ομοσπονδία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διέπεται</w:t>
      </w:r>
      <w:proofErr w:type="spellEnd"/>
      <w:r>
        <w:rPr>
          <w:rFonts w:eastAsia="Times New Roman" w:cs="Times New Roman"/>
          <w:szCs w:val="24"/>
        </w:rPr>
        <w:t xml:space="preserve"> από τον ελληνικό αθλητικό νόμο για πρώτη φορά. </w:t>
      </w:r>
    </w:p>
    <w:p w14:paraId="0446564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θα ρωτήσω</w:t>
      </w:r>
      <w:r>
        <w:rPr>
          <w:rFonts w:eastAsia="Times New Roman" w:cs="Times New Roman"/>
          <w:szCs w:val="24"/>
        </w:rPr>
        <w:t>,</w:t>
      </w:r>
      <w:r>
        <w:rPr>
          <w:rFonts w:eastAsia="Times New Roman" w:cs="Times New Roman"/>
          <w:szCs w:val="24"/>
        </w:rPr>
        <w:t xml:space="preserve"> εάν καμώνεται πως έχει ξεχάσει τα ραπίσματα </w:t>
      </w:r>
      <w:r w:rsidRPr="00293BBA">
        <w:rPr>
          <w:rFonts w:eastAsia="Times New Roman" w:cs="Times New Roman"/>
          <w:szCs w:val="24"/>
        </w:rPr>
        <w:t xml:space="preserve">διαχρονικά </w:t>
      </w:r>
      <w:r>
        <w:rPr>
          <w:rFonts w:eastAsia="Times New Roman" w:cs="Times New Roman"/>
          <w:szCs w:val="24"/>
        </w:rPr>
        <w:t>από τις διεθνείς ομοσπονδίες</w:t>
      </w:r>
      <w:r>
        <w:rPr>
          <w:rFonts w:eastAsia="Times New Roman" w:cs="Times New Roman"/>
          <w:szCs w:val="24"/>
        </w:rPr>
        <w:t>,</w:t>
      </w:r>
      <w:r>
        <w:rPr>
          <w:rFonts w:eastAsia="Times New Roman" w:cs="Times New Roman"/>
          <w:szCs w:val="24"/>
        </w:rPr>
        <w:t xml:space="preserve"> κάθε φορά που προσπάθησαν να θέσουν κανόνες -ακόμα και σωστούς- οι ελληνικές κυβερνήσεις. Η </w:t>
      </w:r>
      <w:r w:rsidRPr="00293BBA">
        <w:rPr>
          <w:rFonts w:eastAsia="Times New Roman" w:cs="Times New Roman"/>
          <w:szCs w:val="24"/>
        </w:rPr>
        <w:t xml:space="preserve">ανικανότητα </w:t>
      </w:r>
      <w:r>
        <w:rPr>
          <w:rFonts w:eastAsia="Times New Roman" w:cs="Times New Roman"/>
          <w:szCs w:val="24"/>
        </w:rPr>
        <w:t>ά</w:t>
      </w:r>
      <w:r w:rsidRPr="00293BBA">
        <w:rPr>
          <w:rFonts w:eastAsia="Times New Roman" w:cs="Times New Roman"/>
          <w:szCs w:val="24"/>
        </w:rPr>
        <w:t xml:space="preserve">λλωστε στη διαπραγμάτευση είναι </w:t>
      </w:r>
      <w:r>
        <w:rPr>
          <w:rFonts w:eastAsia="Times New Roman" w:cs="Times New Roman"/>
          <w:szCs w:val="24"/>
        </w:rPr>
        <w:t xml:space="preserve">και </w:t>
      </w:r>
      <w:r w:rsidRPr="00293BBA">
        <w:rPr>
          <w:rFonts w:eastAsia="Times New Roman" w:cs="Times New Roman"/>
          <w:szCs w:val="24"/>
        </w:rPr>
        <w:t xml:space="preserve">γνωστή και </w:t>
      </w:r>
      <w:r>
        <w:rPr>
          <w:rFonts w:eastAsia="Times New Roman" w:cs="Times New Roman"/>
          <w:szCs w:val="24"/>
        </w:rPr>
        <w:t>παροιμιώδης. Τη βιώσαμε όλοι μας άλλωστε κατά τα πρώτα χρόνια της κρίσης και τώρα αρχίζουμε και ξεπερνά</w:t>
      </w:r>
      <w:r>
        <w:rPr>
          <w:rFonts w:eastAsia="Times New Roman" w:cs="Times New Roman"/>
          <w:szCs w:val="24"/>
        </w:rPr>
        <w:t xml:space="preserve">με τα αποτελέσματά της. </w:t>
      </w:r>
    </w:p>
    <w:p w14:paraId="04465643" w14:textId="77777777" w:rsidR="00061F8F" w:rsidRDefault="00BE2594">
      <w:pPr>
        <w:spacing w:after="0" w:line="600" w:lineRule="auto"/>
        <w:ind w:firstLine="720"/>
        <w:jc w:val="both"/>
        <w:rPr>
          <w:rFonts w:eastAsia="Times New Roman" w:cs="Times New Roman"/>
          <w:b/>
          <w:szCs w:val="24"/>
        </w:rPr>
      </w:pPr>
      <w:r>
        <w:rPr>
          <w:rFonts w:eastAsia="Times New Roman" w:cs="Times New Roman"/>
          <w:szCs w:val="24"/>
        </w:rPr>
        <w:t>Δεν θα ρωτήσω</w:t>
      </w:r>
      <w:r>
        <w:rPr>
          <w:rFonts w:eastAsia="Times New Roman" w:cs="Times New Roman"/>
          <w:szCs w:val="24"/>
        </w:rPr>
        <w:t>,</w:t>
      </w:r>
      <w:r>
        <w:rPr>
          <w:rFonts w:eastAsia="Times New Roman" w:cs="Times New Roman"/>
          <w:szCs w:val="24"/>
        </w:rPr>
        <w:t xml:space="preserve"> εάν έχει αντιληφθεί ότι οι </w:t>
      </w:r>
      <w:r>
        <w:rPr>
          <w:rFonts w:eastAsia="Times New Roman" w:cs="Times New Roman"/>
          <w:szCs w:val="24"/>
        </w:rPr>
        <w:t>δ</w:t>
      </w:r>
      <w:r>
        <w:rPr>
          <w:rFonts w:eastAsia="Times New Roman" w:cs="Times New Roman"/>
          <w:szCs w:val="24"/>
        </w:rPr>
        <w:t xml:space="preserve">ιεθνείς </w:t>
      </w:r>
      <w:r>
        <w:rPr>
          <w:rFonts w:eastAsia="Times New Roman" w:cs="Times New Roman"/>
          <w:szCs w:val="24"/>
        </w:rPr>
        <w:t>ο</w:t>
      </w:r>
      <w:r>
        <w:rPr>
          <w:rFonts w:eastAsia="Times New Roman" w:cs="Times New Roman"/>
          <w:szCs w:val="24"/>
        </w:rPr>
        <w:t>μοσπονδίες θεωρούν εταίρο και συνοδοιπόρο την ελληνική Κυβέρνηση</w:t>
      </w:r>
      <w:r>
        <w:rPr>
          <w:rFonts w:eastAsia="Times New Roman" w:cs="Times New Roman"/>
          <w:szCs w:val="24"/>
        </w:rPr>
        <w:t>,</w:t>
      </w:r>
      <w:r>
        <w:rPr>
          <w:rFonts w:eastAsia="Times New Roman" w:cs="Times New Roman"/>
          <w:szCs w:val="24"/>
        </w:rPr>
        <w:t xml:space="preserve"> στην προσπάθεια να μπουν κανόνες στο ελληνικό ποδόσφαιρο. Δεν θα ρωτήσω</w:t>
      </w:r>
      <w:r>
        <w:rPr>
          <w:rFonts w:eastAsia="Times New Roman" w:cs="Times New Roman"/>
          <w:szCs w:val="24"/>
        </w:rPr>
        <w:t>,</w:t>
      </w:r>
      <w:r>
        <w:rPr>
          <w:rFonts w:eastAsia="Times New Roman" w:cs="Times New Roman"/>
          <w:szCs w:val="24"/>
        </w:rPr>
        <w:t xml:space="preserve"> εάν αντιλήφθηκε ότι τα θέματα ασφαλείας </w:t>
      </w:r>
      <w:r>
        <w:rPr>
          <w:rFonts w:eastAsia="Times New Roman" w:cs="Times New Roman"/>
          <w:szCs w:val="24"/>
        </w:rPr>
        <w:t xml:space="preserve">για το συνολικό νέο πλαίσιο δημιουργείται από κοινού με </w:t>
      </w:r>
      <w:r>
        <w:rPr>
          <w:rFonts w:eastAsia="Times New Roman" w:cs="Times New Roman"/>
          <w:szCs w:val="24"/>
        </w:rPr>
        <w:lastRenderedPageBreak/>
        <w:t xml:space="preserve">τους κορυφαίους ειδικούς της Ευρωπαϊκής Ομοσπονδίας Ποδοσφαίρου, της ΟΥΕΦΑ. </w:t>
      </w:r>
    </w:p>
    <w:p w14:paraId="04465644" w14:textId="77777777" w:rsidR="00061F8F" w:rsidRDefault="00BE2594">
      <w:pPr>
        <w:spacing w:after="0" w:line="600" w:lineRule="auto"/>
        <w:ind w:firstLine="720"/>
        <w:jc w:val="both"/>
        <w:rPr>
          <w:rFonts w:eastAsia="Times New Roman"/>
          <w:szCs w:val="24"/>
        </w:rPr>
      </w:pPr>
      <w:r>
        <w:rPr>
          <w:rFonts w:eastAsia="Times New Roman"/>
          <w:szCs w:val="24"/>
        </w:rPr>
        <w:t>Δεν θα ρωτήσω</w:t>
      </w:r>
      <w:r>
        <w:rPr>
          <w:rFonts w:eastAsia="Times New Roman"/>
          <w:szCs w:val="24"/>
        </w:rPr>
        <w:t>,</w:t>
      </w:r>
      <w:r>
        <w:rPr>
          <w:rFonts w:eastAsia="Times New Roman"/>
          <w:szCs w:val="24"/>
        </w:rPr>
        <w:t xml:space="preserve"> γιατί σας έπιασε αφωνία όταν θέσαμε τα ζητήματα των ευθυνών για το συγκεκριμένο ζήτημα των </w:t>
      </w:r>
      <w:r>
        <w:rPr>
          <w:rFonts w:eastAsia="Times New Roman"/>
          <w:szCs w:val="24"/>
        </w:rPr>
        <w:t>π</w:t>
      </w:r>
      <w:r>
        <w:rPr>
          <w:rFonts w:eastAsia="Times New Roman"/>
          <w:szCs w:val="24"/>
        </w:rPr>
        <w:t xml:space="preserve">οδοσφαιρικών </w:t>
      </w:r>
      <w:r>
        <w:rPr>
          <w:rFonts w:eastAsia="Times New Roman"/>
          <w:szCs w:val="24"/>
        </w:rPr>
        <w:t>α</w:t>
      </w:r>
      <w:r>
        <w:rPr>
          <w:rFonts w:eastAsia="Times New Roman"/>
          <w:szCs w:val="24"/>
        </w:rPr>
        <w:t>νω</w:t>
      </w:r>
      <w:r>
        <w:rPr>
          <w:rFonts w:eastAsia="Times New Roman"/>
          <w:szCs w:val="24"/>
        </w:rPr>
        <w:t xml:space="preserve">νύμων </w:t>
      </w:r>
      <w:r>
        <w:rPr>
          <w:rFonts w:eastAsia="Times New Roman"/>
          <w:szCs w:val="24"/>
        </w:rPr>
        <w:t>ε</w:t>
      </w:r>
      <w:r>
        <w:rPr>
          <w:rFonts w:eastAsia="Times New Roman"/>
          <w:szCs w:val="24"/>
        </w:rPr>
        <w:t>ταιρειών</w:t>
      </w:r>
      <w:r w:rsidRPr="0068701E">
        <w:rPr>
          <w:rFonts w:eastAsia="Times New Roman"/>
          <w:szCs w:val="24"/>
        </w:rPr>
        <w:t>.</w:t>
      </w:r>
      <w:r>
        <w:rPr>
          <w:rFonts w:eastAsia="Times New Roman"/>
          <w:szCs w:val="24"/>
        </w:rPr>
        <w:t xml:space="preserve"> Άλλωστε οι κορυφαίοι εξ αυτών είναι συνοδοιπόροι σας ή μάλλον καθοδηγητές σας στη χάραξη πολιτικής. </w:t>
      </w:r>
    </w:p>
    <w:p w14:paraId="04465645"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Δεν θα ρωτήσω</w:t>
      </w:r>
      <w:r>
        <w:rPr>
          <w:rFonts w:eastAsia="Times New Roman"/>
          <w:szCs w:val="24"/>
        </w:rPr>
        <w:t>,</w:t>
      </w:r>
      <w:r>
        <w:rPr>
          <w:rFonts w:eastAsia="Times New Roman"/>
          <w:szCs w:val="24"/>
        </w:rPr>
        <w:t xml:space="preserve"> αν αντιληφθήκατε ότι σπάσαμε τον δεσμό μεταξύ ΕΠΟ και διαιτησίας, ότι φέτος θα έχουμε μια ανεξάρτητη ΚΕΔ και ότι με πρωτοβο</w:t>
      </w:r>
      <w:r>
        <w:rPr>
          <w:rFonts w:eastAsia="Times New Roman"/>
          <w:szCs w:val="24"/>
        </w:rPr>
        <w:t xml:space="preserve">υλίες μας το </w:t>
      </w:r>
      <w:r>
        <w:rPr>
          <w:rFonts w:eastAsia="Times New Roman"/>
          <w:szCs w:val="24"/>
          <w:lang w:val="en-US"/>
        </w:rPr>
        <w:t>VAR</w:t>
      </w:r>
      <w:r w:rsidRPr="0004246C">
        <w:rPr>
          <w:rFonts w:eastAsia="Times New Roman"/>
          <w:szCs w:val="24"/>
        </w:rPr>
        <w:t xml:space="preserve"> </w:t>
      </w:r>
      <w:r>
        <w:rPr>
          <w:rFonts w:eastAsia="Times New Roman"/>
          <w:szCs w:val="24"/>
        </w:rPr>
        <w:t xml:space="preserve">θα είναι πραγματικότητα σε λίγους μήνες. </w:t>
      </w:r>
    </w:p>
    <w:p w14:paraId="04465646"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Δεν θα ρωτήσω</w:t>
      </w:r>
      <w:r>
        <w:rPr>
          <w:rFonts w:eastAsia="Times New Roman"/>
          <w:szCs w:val="24"/>
        </w:rPr>
        <w:t>,</w:t>
      </w:r>
      <w:r>
        <w:rPr>
          <w:rFonts w:eastAsia="Times New Roman"/>
          <w:szCs w:val="24"/>
        </w:rPr>
        <w:t xml:space="preserve"> πού πήγαν τα εκατοντάδες εκατομμύρια ευρώ, είτε από τα ταμεία του κράτους είτε από τα ταμεία του ΟΠΑΠ, που δόθηκαν επί δεκαετίες στον ελληνικό αθλητισμό και σήμερα δεν έχουμε ούτε μια μεγάλη και σοβαρή υποδομή και έχουμε όλες τις ομοσπονδίες μας καταχρεωμ</w:t>
      </w:r>
      <w:r>
        <w:rPr>
          <w:rFonts w:eastAsia="Times New Roman"/>
          <w:szCs w:val="24"/>
        </w:rPr>
        <w:t xml:space="preserve">ένες και τις διοικήσεις τους στα όρια της ποινικής ευθύνης. </w:t>
      </w:r>
    </w:p>
    <w:p w14:paraId="04465647"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Θα ζητήσω κάτι απλό</w:t>
      </w:r>
      <w:r>
        <w:rPr>
          <w:rFonts w:eastAsia="Times New Roman"/>
          <w:szCs w:val="24"/>
        </w:rPr>
        <w:t>.</w:t>
      </w:r>
      <w:r>
        <w:rPr>
          <w:rFonts w:eastAsia="Times New Roman"/>
          <w:szCs w:val="24"/>
        </w:rPr>
        <w:t xml:space="preserve"> Να πείτε για μια φορά μια απλή τρισύλλαβη λέξη. Είναι εύκολο και νομίζω ότι δεν θα υπάρχει </w:t>
      </w:r>
      <w:r>
        <w:rPr>
          <w:rFonts w:eastAsia="Times New Roman"/>
          <w:szCs w:val="24"/>
        </w:rPr>
        <w:lastRenderedPageBreak/>
        <w:t>πρόβλημα για όποιον δεν έχει ούτε εξαρτήσεις ούτε κρυφή ατζέντα. Θα σας ζητήσω, λοι</w:t>
      </w:r>
      <w:r>
        <w:rPr>
          <w:rFonts w:eastAsia="Times New Roman"/>
          <w:szCs w:val="24"/>
        </w:rPr>
        <w:t xml:space="preserve">πόν, να πείτε τη λέξη «παράγκα». Να την πείτε και να δούμε πώς θα προχωρήσουμε την επόμενη μέρα. Να συζητήσουμε μετά με ειλικρίνεια και να σχεδιάσουμε την επόμενη μέρα. </w:t>
      </w:r>
    </w:p>
    <w:p w14:paraId="04465648"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Με ανέξοδη κριτική δεν γίνεται τίποτα. Τις θεσμικές αλλαγές που έχουν γίνει κατά την τ</w:t>
      </w:r>
      <w:r>
        <w:rPr>
          <w:rFonts w:eastAsia="Times New Roman"/>
          <w:szCs w:val="24"/>
        </w:rPr>
        <w:t>ελευταία τριετία ούτε που θα μπορούσατε να τις φανταστείτε ούτε που θα μπορούσατε να τις κάνετε. Σίγουρα δεν θα μπορούσατε να τις εφαρμόσετε</w:t>
      </w:r>
      <w:r>
        <w:rPr>
          <w:rFonts w:eastAsia="Times New Roman"/>
          <w:szCs w:val="24"/>
        </w:rPr>
        <w:t>,</w:t>
      </w:r>
      <w:r>
        <w:rPr>
          <w:rFonts w:eastAsia="Times New Roman"/>
          <w:szCs w:val="24"/>
        </w:rPr>
        <w:t xml:space="preserve"> γιατί απαιτούσαν συγκρούσεις, συγκρούσεις με τους συνομιλητές σας, με τους συνδαιτημόνες σας, με τους καθοδηγητές </w:t>
      </w:r>
      <w:r>
        <w:rPr>
          <w:rFonts w:eastAsia="Times New Roman"/>
          <w:szCs w:val="24"/>
        </w:rPr>
        <w:t xml:space="preserve">σας. </w:t>
      </w:r>
    </w:p>
    <w:p w14:paraId="04465649"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Είναι όλα καλά; Προφανώς και όχι. Χρειάζεται πολλή δουλειά ακόμα. Συναινέσεις; Ευρύτατες. Όμως στα κομβικά ζητήματα υπάρχει πάντα μια αφωνία. Κατηγορηθήκαμε για την αναδιάρθρωση των επαγγελματικών πρωταθλημάτων και τις θέσεις που έχουμε. </w:t>
      </w:r>
    </w:p>
    <w:p w14:paraId="0446564A"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(Στο σημείο</w:t>
      </w:r>
      <w:r>
        <w:rPr>
          <w:rFonts w:eastAsia="Times New Roman"/>
          <w:szCs w:val="24"/>
        </w:rPr>
        <w:t xml:space="preserve"> αυτό </w:t>
      </w:r>
      <w:r>
        <w:rPr>
          <w:rFonts w:eastAsia="Times New Roman"/>
          <w:szCs w:val="24"/>
        </w:rPr>
        <w:t>κ</w:t>
      </w:r>
      <w:r>
        <w:rPr>
          <w:rFonts w:eastAsia="Times New Roman"/>
          <w:szCs w:val="24"/>
        </w:rPr>
        <w:t>τυπάει το κουδούνι λήξεως του χρόνου ομιλίας του κυρίου Υφυπουργού)</w:t>
      </w:r>
    </w:p>
    <w:p w14:paraId="0446564B"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Ποια είναι η θέση σας; Πόσες ομάδες αντέχει ο επαγγελματικός αθλητισμός; Με ποια κριτήρια και με ποιους όρους; Κληρονομήσαμε ένα διαλυμένο κράτος</w:t>
      </w:r>
      <w:r>
        <w:rPr>
          <w:rFonts w:eastAsia="Times New Roman"/>
          <w:szCs w:val="24"/>
        </w:rPr>
        <w:t xml:space="preserve"> το δημιούργημά σας. Τραγωδίες σαν αυτή που βιώσαμε ό,τι και να λέτε</w:t>
      </w:r>
      <w:r>
        <w:rPr>
          <w:rFonts w:eastAsia="Times New Roman"/>
          <w:szCs w:val="24"/>
        </w:rPr>
        <w:t>,</w:t>
      </w:r>
      <w:r>
        <w:rPr>
          <w:rFonts w:eastAsia="Times New Roman"/>
          <w:szCs w:val="24"/>
        </w:rPr>
        <w:t xml:space="preserve"> εμάς μας πεισμώνουν ακόμα περισσότερο για να δουλέψουμε ακόμα πιο σκληρά, να διορθώσουμε στρεβλώσεις δεκαετιών</w:t>
      </w:r>
      <w:r>
        <w:rPr>
          <w:rFonts w:eastAsia="Times New Roman"/>
          <w:szCs w:val="24"/>
        </w:rPr>
        <w:t>,</w:t>
      </w:r>
      <w:r>
        <w:rPr>
          <w:rFonts w:eastAsia="Times New Roman"/>
          <w:szCs w:val="24"/>
        </w:rPr>
        <w:t xml:space="preserve"> για να φτιάξουμε μια χώρα που θα αξίζει σε μας και τα παιδιά μας. Με τα πρ</w:t>
      </w:r>
      <w:r>
        <w:rPr>
          <w:rFonts w:eastAsia="Times New Roman"/>
          <w:szCs w:val="24"/>
        </w:rPr>
        <w:t xml:space="preserve">οβλήματα προχωράμε με το κεφάλι ψηλά. </w:t>
      </w:r>
    </w:p>
    <w:p w14:paraId="0446564C"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Σας ευχαριστώ.</w:t>
      </w:r>
    </w:p>
    <w:p w14:paraId="0446564D" w14:textId="77777777" w:rsidR="00061F8F" w:rsidRDefault="00BE2594">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446564E"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130CA6">
        <w:rPr>
          <w:rFonts w:eastAsia="Times New Roman"/>
          <w:b/>
          <w:szCs w:val="24"/>
        </w:rPr>
        <w:t xml:space="preserve">ΠΡΟΕΔΡΕΥΩΝ (Γεώργιος </w:t>
      </w:r>
      <w:proofErr w:type="spellStart"/>
      <w:r w:rsidRPr="00130CA6">
        <w:rPr>
          <w:rFonts w:eastAsia="Times New Roman"/>
          <w:b/>
          <w:szCs w:val="24"/>
        </w:rPr>
        <w:t>Λαμπρούλης</w:t>
      </w:r>
      <w:proofErr w:type="spellEnd"/>
      <w:r w:rsidRPr="00130CA6">
        <w:rPr>
          <w:rFonts w:eastAsia="Times New Roman"/>
          <w:b/>
          <w:szCs w:val="24"/>
        </w:rPr>
        <w:t xml:space="preserve">): </w:t>
      </w:r>
      <w:r>
        <w:rPr>
          <w:rFonts w:eastAsia="Times New Roman"/>
          <w:szCs w:val="24"/>
        </w:rPr>
        <w:t xml:space="preserve">Ευχαριστούμε τον κύριο Υφυπουργό. </w:t>
      </w:r>
    </w:p>
    <w:p w14:paraId="0446564F"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Περνάμε στον κατάλογο των ομιλητών με πρώτη ομιλήτρια την κ</w:t>
      </w:r>
      <w:r>
        <w:rPr>
          <w:rFonts w:eastAsia="Times New Roman"/>
          <w:szCs w:val="24"/>
        </w:rPr>
        <w:t>.</w:t>
      </w:r>
      <w:r>
        <w:rPr>
          <w:rFonts w:eastAsia="Times New Roman"/>
          <w:szCs w:val="24"/>
        </w:rPr>
        <w:t xml:space="preserve"> </w:t>
      </w:r>
      <w:proofErr w:type="spellStart"/>
      <w:r>
        <w:rPr>
          <w:rFonts w:eastAsia="Times New Roman"/>
          <w:szCs w:val="24"/>
        </w:rPr>
        <w:t>Θεοπεφτάτου</w:t>
      </w:r>
      <w:proofErr w:type="spellEnd"/>
      <w:r>
        <w:rPr>
          <w:rFonts w:eastAsia="Times New Roman"/>
          <w:szCs w:val="24"/>
        </w:rPr>
        <w:t xml:space="preserve"> Αφροδίτη από τον</w:t>
      </w:r>
      <w:r>
        <w:rPr>
          <w:rFonts w:eastAsia="Times New Roman"/>
          <w:szCs w:val="24"/>
        </w:rPr>
        <w:t xml:space="preserve"> ΣΥΡΙΖΑ. Ωστόσο, κυρία συνάδελφε, πριν ανεβείτε στο Βήμα, θα πρότεινα στο Τμήμα να μειώσουμε τον χρόνο ομιλητών. Ο χρόνος είναι επτά λεπτά…</w:t>
      </w:r>
    </w:p>
    <w:p w14:paraId="04465650"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714F33">
        <w:rPr>
          <w:rFonts w:eastAsia="Times New Roman"/>
          <w:b/>
          <w:szCs w:val="24"/>
        </w:rPr>
        <w:t xml:space="preserve">ΧΑΡΟΥΛΑ </w:t>
      </w:r>
      <w:r>
        <w:rPr>
          <w:rFonts w:eastAsia="Times New Roman"/>
          <w:b/>
          <w:szCs w:val="24"/>
        </w:rPr>
        <w:t>(</w:t>
      </w:r>
      <w:r w:rsidRPr="00714F33">
        <w:rPr>
          <w:rFonts w:eastAsia="Times New Roman"/>
          <w:b/>
          <w:szCs w:val="24"/>
        </w:rPr>
        <w:t>ΧΑΡΑ</w:t>
      </w:r>
      <w:r>
        <w:rPr>
          <w:rFonts w:eastAsia="Times New Roman"/>
          <w:b/>
          <w:szCs w:val="24"/>
        </w:rPr>
        <w:t>)</w:t>
      </w:r>
      <w:r w:rsidRPr="00714F33">
        <w:rPr>
          <w:rFonts w:eastAsia="Times New Roman"/>
          <w:b/>
          <w:szCs w:val="24"/>
        </w:rPr>
        <w:t xml:space="preserve"> ΚΕΦΑΛΙΔΟΥ:</w:t>
      </w:r>
      <w:r>
        <w:rPr>
          <w:rFonts w:eastAsia="Times New Roman"/>
          <w:szCs w:val="24"/>
        </w:rPr>
        <w:t xml:space="preserve"> Όχι, κύριε Πρόεδρε. Να πάμε και αύριο αν χρειαστεί.</w:t>
      </w:r>
    </w:p>
    <w:p w14:paraId="04465651"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130CA6">
        <w:rPr>
          <w:rFonts w:eastAsia="Times New Roman"/>
          <w:b/>
          <w:szCs w:val="24"/>
        </w:rPr>
        <w:lastRenderedPageBreak/>
        <w:t xml:space="preserve">ΠΡΟΕΔΡΕΥΩΝ (Γεώργιος </w:t>
      </w:r>
      <w:proofErr w:type="spellStart"/>
      <w:r w:rsidRPr="00130CA6">
        <w:rPr>
          <w:rFonts w:eastAsia="Times New Roman"/>
          <w:b/>
          <w:szCs w:val="24"/>
        </w:rPr>
        <w:t>Λαμπρούλης</w:t>
      </w:r>
      <w:proofErr w:type="spellEnd"/>
      <w:r w:rsidRPr="00130CA6">
        <w:rPr>
          <w:rFonts w:eastAsia="Times New Roman"/>
          <w:b/>
          <w:szCs w:val="24"/>
        </w:rPr>
        <w:t xml:space="preserve">): </w:t>
      </w:r>
      <w:r>
        <w:rPr>
          <w:rFonts w:eastAsia="Times New Roman"/>
          <w:szCs w:val="24"/>
        </w:rPr>
        <w:t xml:space="preserve"> Ακο</w:t>
      </w:r>
      <w:r>
        <w:rPr>
          <w:rFonts w:eastAsia="Times New Roman"/>
          <w:szCs w:val="24"/>
        </w:rPr>
        <w:t>ύστε, αντικειμενικά υπάρχει ένα ζήτημα.</w:t>
      </w:r>
    </w:p>
    <w:p w14:paraId="04465652" w14:textId="77777777" w:rsidR="00061F8F" w:rsidRDefault="00BE2594">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t>(Θόρυβος - Διαμαρτυρίες)</w:t>
      </w:r>
    </w:p>
    <w:p w14:paraId="04465653"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Αφήστε να σας εξηγήσω. Αν θέλετε, δείξτε κατανόηση ή συναίνεση. </w:t>
      </w:r>
    </w:p>
    <w:p w14:paraId="04465654"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Από εκεί και πέρα σας λέω ξεκάθαρα ότι θα υπάρξει πρόβλημα, διότι οι Αντιπρόεδροι στο Προεδρείο και για τη σημερινή συνεδρίαση</w:t>
      </w:r>
      <w:r>
        <w:rPr>
          <w:rFonts w:eastAsia="Times New Roman"/>
          <w:szCs w:val="24"/>
        </w:rPr>
        <w:t xml:space="preserve"> είναι τρεις, καθώς αυτό προβλέπεται. Υπάρχει μέριμνα να προεδρεύσουμε δύο φορές. Έτσι όπως είναι οι χρόνοι, όπως είναι οι ομιλητές, όπως προδιαγράφεται η συζήτηση με παρεμβάσεις </w:t>
      </w:r>
      <w:r>
        <w:rPr>
          <w:rFonts w:eastAsia="Times New Roman"/>
          <w:szCs w:val="24"/>
        </w:rPr>
        <w:t>Υ</w:t>
      </w:r>
      <w:r>
        <w:rPr>
          <w:rFonts w:eastAsia="Times New Roman"/>
          <w:szCs w:val="24"/>
        </w:rPr>
        <w:t>πουργών, κοινοβουλευτικών, που είναι μέσα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βεβαίως</w:t>
      </w:r>
      <w:r>
        <w:rPr>
          <w:rFonts w:eastAsia="Times New Roman"/>
          <w:szCs w:val="24"/>
        </w:rPr>
        <w:t>,</w:t>
      </w:r>
      <w:r>
        <w:rPr>
          <w:rFonts w:eastAsia="Times New Roman"/>
          <w:szCs w:val="24"/>
        </w:rPr>
        <w:t xml:space="preserve"> της διαδικασ</w:t>
      </w:r>
      <w:r>
        <w:rPr>
          <w:rFonts w:eastAsia="Times New Roman"/>
          <w:szCs w:val="24"/>
        </w:rPr>
        <w:t xml:space="preserve">ίας, δεν θα επαρκούν οι Αντιπρόεδροι. Αποτελεί έκκληση, λοιπόν, του Προεδρείου προς εσάς, προς το Τμήμα, να δείξει μια κατανόηση. </w:t>
      </w:r>
    </w:p>
    <w:p w14:paraId="04465655"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Μια πρώτη, λοιπόν, σκέψη ήταν να περιορίσουμε κατά δύο λεπτά τον χρόνο. Ε νομίζω ότι έχει γίνει πάρα πολλές φορές και δεν συν</w:t>
      </w:r>
      <w:r>
        <w:rPr>
          <w:rFonts w:eastAsia="Times New Roman"/>
          <w:szCs w:val="24"/>
        </w:rPr>
        <w:t xml:space="preserve">τρέχει κάποιος ιδιαίτερα σοβαρός λόγος να μη γίνει. Στο κάτω κάτω -επιτρέψτε μου και αυτό- αν κάποιος ξεφύγει από τα πέντε λεπτά γιατί θέλει να πει όντως κάτι σημαντικό κατά τον </w:t>
      </w:r>
      <w:r>
        <w:rPr>
          <w:rFonts w:eastAsia="Times New Roman"/>
          <w:szCs w:val="24"/>
        </w:rPr>
        <w:lastRenderedPageBreak/>
        <w:t>ίδιο, θα υπάρξει η ανοχή του Προεδρείου. Όμως ας βάλουμε το πεντάλεπτο, να προ</w:t>
      </w:r>
      <w:r>
        <w:rPr>
          <w:rFonts w:eastAsia="Times New Roman"/>
          <w:szCs w:val="24"/>
        </w:rPr>
        <w:t>σπαθήσουμε να το τηρήσουμε</w:t>
      </w:r>
      <w:r>
        <w:rPr>
          <w:rFonts w:eastAsia="Times New Roman"/>
          <w:szCs w:val="24"/>
        </w:rPr>
        <w:t>,</w:t>
      </w:r>
      <w:r>
        <w:rPr>
          <w:rFonts w:eastAsia="Times New Roman"/>
          <w:szCs w:val="24"/>
        </w:rPr>
        <w:t xml:space="preserve"> για να διευκολύνετε και το Προεδρείο και τη συνεδρίαση. </w:t>
      </w:r>
    </w:p>
    <w:p w14:paraId="04465656"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Κύριε Πρόεδρε, μπορώ να έχω τον λόγο να κάνω μια πρόταση; </w:t>
      </w:r>
    </w:p>
    <w:p w14:paraId="04465657"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Τι θέλετε, κυρία </w:t>
      </w:r>
      <w:proofErr w:type="spellStart"/>
      <w:r>
        <w:rPr>
          <w:rFonts w:eastAsia="Times New Roman"/>
          <w:szCs w:val="24"/>
        </w:rPr>
        <w:t>Κεφαλίδου</w:t>
      </w:r>
      <w:proofErr w:type="spellEnd"/>
      <w:r>
        <w:rPr>
          <w:rFonts w:eastAsia="Times New Roman"/>
          <w:szCs w:val="24"/>
        </w:rPr>
        <w:t xml:space="preserve">; </w:t>
      </w:r>
    </w:p>
    <w:p w14:paraId="04465658" w14:textId="77777777" w:rsidR="00061F8F" w:rsidRDefault="00BE2594">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ΧΑΡΟΥΛΑ (ΧΑΡΑ) ΚΕΦΑΛΙΔΟ</w:t>
      </w:r>
      <w:r>
        <w:rPr>
          <w:rFonts w:eastAsia="Times New Roman"/>
          <w:b/>
          <w:szCs w:val="24"/>
        </w:rPr>
        <w:t>Υ:</w:t>
      </w:r>
      <w:r>
        <w:rPr>
          <w:rFonts w:eastAsia="Times New Roman"/>
          <w:szCs w:val="24"/>
        </w:rPr>
        <w:t xml:space="preserve"> Στην προσπάθεια</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συναινέσουμε όλοι σε αυτό που ζητάτε, έχω να κάνω μια πρόταση προς τον Υπουργό. Να συζητήσουμε τα άρθρα μέχρι το 15, που αφορούν την ίδρυση των δύο πανεπιστημίων, και ό,τι είναι εκτός διαβούλευσης να το αποσύρει</w:t>
      </w:r>
      <w:r>
        <w:rPr>
          <w:rFonts w:eastAsia="Times New Roman"/>
          <w:szCs w:val="24"/>
        </w:rPr>
        <w:t>,</w:t>
      </w:r>
      <w:r>
        <w:rPr>
          <w:rFonts w:eastAsia="Times New Roman"/>
          <w:szCs w:val="24"/>
        </w:rPr>
        <w:t xml:space="preserve"> για να μ</w:t>
      </w:r>
      <w:r>
        <w:rPr>
          <w:rFonts w:eastAsia="Times New Roman"/>
          <w:szCs w:val="24"/>
        </w:rPr>
        <w:t xml:space="preserve">πορέσουμε να συζητήσουμε επί της ουσίας. Διότι και </w:t>
      </w:r>
      <w:r>
        <w:rPr>
          <w:rFonts w:eastAsia="Times New Roman"/>
          <w:szCs w:val="24"/>
          <w:lang w:val="en-US"/>
        </w:rPr>
        <w:t>fast</w:t>
      </w:r>
      <w:r w:rsidRPr="00177C88">
        <w:rPr>
          <w:rFonts w:eastAsia="Times New Roman"/>
          <w:szCs w:val="24"/>
        </w:rPr>
        <w:t xml:space="preserve"> </w:t>
      </w:r>
      <w:r>
        <w:rPr>
          <w:rFonts w:eastAsia="Times New Roman"/>
          <w:szCs w:val="24"/>
          <w:lang w:val="en-US"/>
        </w:rPr>
        <w:t>forward</w:t>
      </w:r>
      <w:r w:rsidRPr="00177C88">
        <w:rPr>
          <w:rFonts w:eastAsia="Times New Roman"/>
          <w:szCs w:val="24"/>
        </w:rPr>
        <w:t xml:space="preserve"> </w:t>
      </w:r>
      <w:r>
        <w:rPr>
          <w:rFonts w:eastAsia="Times New Roman"/>
          <w:szCs w:val="24"/>
        </w:rPr>
        <w:t>διαδικασία και στην τούρλα του Σαββάτου να μην ξέρουμε τι ψηφίζουμε και να πέφτουν τροπολογίες βροχή και για σοβαρά θέματα -που το κατανοώ κι έτσι πρέπει να είναι- αλλά και για θέματα τα οποία</w:t>
      </w:r>
      <w:r>
        <w:rPr>
          <w:rFonts w:eastAsia="Times New Roman"/>
          <w:szCs w:val="24"/>
        </w:rPr>
        <w:t xml:space="preserve"> μπορούν να πάνε σε άλλη διαδικασία, θεωρώ ότι είναι απαράδεκτο. </w:t>
      </w:r>
    </w:p>
    <w:p w14:paraId="04465659" w14:textId="77777777" w:rsidR="00061F8F" w:rsidRDefault="00BE2594">
      <w:pPr>
        <w:spacing w:after="0" w:line="600" w:lineRule="auto"/>
        <w:ind w:firstLine="720"/>
        <w:jc w:val="both"/>
        <w:rPr>
          <w:rFonts w:eastAsia="Times New Roman"/>
          <w:szCs w:val="24"/>
        </w:rPr>
      </w:pPr>
      <w:r>
        <w:rPr>
          <w:rFonts w:eastAsia="Times New Roman"/>
          <w:szCs w:val="24"/>
        </w:rPr>
        <w:lastRenderedPageBreak/>
        <w:t>Εάν δεχτεί, λοιπόν, το Υπουργείο</w:t>
      </w:r>
      <w:r>
        <w:rPr>
          <w:rFonts w:eastAsia="Times New Roman"/>
          <w:szCs w:val="24"/>
        </w:rPr>
        <w:t>,</w:t>
      </w:r>
      <w:r>
        <w:rPr>
          <w:rFonts w:eastAsia="Times New Roman"/>
          <w:szCs w:val="24"/>
        </w:rPr>
        <w:t xml:space="preserve"> να συνεννοηθούμε και να κλείσουμε με το νομοσχέδιο μέχρι το άρθρο 15 που αφορά την τριτοβάθμια και να αφήσουμε όλα τα άλλα για μετά, πολύ ευχαρίστως να δούμ</w:t>
      </w:r>
      <w:r>
        <w:rPr>
          <w:rFonts w:eastAsia="Times New Roman"/>
          <w:szCs w:val="24"/>
        </w:rPr>
        <w:t>ε πώς μπορούμε να βοηθήσουμε.</w:t>
      </w:r>
    </w:p>
    <w:p w14:paraId="0446565A" w14:textId="77777777" w:rsidR="00061F8F" w:rsidRDefault="00BE2594">
      <w:pPr>
        <w:spacing w:after="0" w:line="600" w:lineRule="auto"/>
        <w:ind w:firstLine="720"/>
        <w:jc w:val="both"/>
        <w:rPr>
          <w:rFonts w:eastAsia="Times New Roman"/>
          <w:szCs w:val="24"/>
        </w:rPr>
      </w:pPr>
      <w:r>
        <w:rPr>
          <w:rFonts w:eastAsia="Times New Roman"/>
          <w:szCs w:val="24"/>
        </w:rPr>
        <w:t>Δεν γίνεται, όμως, να τσουβαλιάζονται νομοσχέδια, διότι εδώ είναι σαν να είμαστε σε μια διαδικασία όπου έρχονται βροχή οι τροπολογίες και δεν γίνεται καμμία κουβέντα επί της ουσίας.</w:t>
      </w:r>
    </w:p>
    <w:p w14:paraId="0446565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0B4F59">
        <w:rPr>
          <w:rFonts w:eastAsia="Times New Roman"/>
          <w:b/>
          <w:szCs w:val="24"/>
        </w:rPr>
        <w:t>:</w:t>
      </w:r>
      <w:r>
        <w:rPr>
          <w:rFonts w:eastAsia="Times New Roman"/>
          <w:b/>
          <w:szCs w:val="24"/>
        </w:rPr>
        <w:t xml:space="preserve"> </w:t>
      </w:r>
      <w:r w:rsidRPr="000B4F59">
        <w:rPr>
          <w:rFonts w:eastAsia="Times New Roman"/>
          <w:szCs w:val="24"/>
        </w:rPr>
        <w:t xml:space="preserve">Κυρία </w:t>
      </w:r>
      <w:proofErr w:type="spellStart"/>
      <w:r w:rsidRPr="000B4F59">
        <w:rPr>
          <w:rFonts w:eastAsia="Times New Roman"/>
          <w:szCs w:val="24"/>
        </w:rPr>
        <w:t>Κεφαλίδου</w:t>
      </w:r>
      <w:proofErr w:type="spellEnd"/>
      <w:r w:rsidRPr="000B4F59">
        <w:rPr>
          <w:rFonts w:eastAsia="Times New Roman"/>
          <w:szCs w:val="24"/>
        </w:rPr>
        <w:t xml:space="preserve">, το Προεδρείο κατέθεσε μια συγκεκριμένη πρόταση. Η δική σας με </w:t>
      </w:r>
      <w:proofErr w:type="spellStart"/>
      <w:r w:rsidRPr="000B4F59">
        <w:rPr>
          <w:rFonts w:eastAsia="Times New Roman"/>
          <w:szCs w:val="24"/>
        </w:rPr>
        <w:t>συγχωρείτε</w:t>
      </w:r>
      <w:proofErr w:type="spellEnd"/>
      <w:r w:rsidRPr="000B4F59">
        <w:rPr>
          <w:rFonts w:eastAsia="Times New Roman"/>
          <w:szCs w:val="24"/>
        </w:rPr>
        <w:t xml:space="preserve">, αλλά δεν είναι πρόταση σε ό,τι αφορά τη διαχείριση του χρόνου από τους ίδιους τους ομιλητές. Με </w:t>
      </w:r>
      <w:proofErr w:type="spellStart"/>
      <w:r w:rsidRPr="000B4F59">
        <w:rPr>
          <w:rFonts w:eastAsia="Times New Roman"/>
          <w:szCs w:val="24"/>
        </w:rPr>
        <w:t>συγχωρείτε</w:t>
      </w:r>
      <w:proofErr w:type="spellEnd"/>
      <w:r w:rsidRPr="000B4F59">
        <w:rPr>
          <w:rFonts w:eastAsia="Times New Roman"/>
          <w:szCs w:val="24"/>
        </w:rPr>
        <w:t xml:space="preserve"> πάρα πολύ</w:t>
      </w:r>
      <w:r>
        <w:rPr>
          <w:rFonts w:eastAsia="Times New Roman"/>
          <w:szCs w:val="24"/>
        </w:rPr>
        <w:t>!</w:t>
      </w:r>
      <w:r>
        <w:rPr>
          <w:rFonts w:eastAsia="Times New Roman"/>
          <w:b/>
          <w:szCs w:val="24"/>
        </w:rPr>
        <w:t xml:space="preserve"> </w:t>
      </w:r>
    </w:p>
    <w:p w14:paraId="0446565C"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sidRPr="000B4F59">
        <w:rPr>
          <w:rFonts w:eastAsia="Times New Roman"/>
          <w:szCs w:val="24"/>
        </w:rPr>
        <w:t xml:space="preserve">Είναι πρόταση, κύριε </w:t>
      </w:r>
      <w:r w:rsidRPr="000B4F59">
        <w:rPr>
          <w:rFonts w:eastAsia="Times New Roman"/>
          <w:szCs w:val="24"/>
        </w:rPr>
        <w:t>Πρόεδρε. Την προτείνω στον κύριο Υπουργό για να μας διευκολύνει.</w:t>
      </w:r>
    </w:p>
    <w:p w14:paraId="0446565D"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0B4F59">
        <w:rPr>
          <w:rFonts w:eastAsia="Times New Roman"/>
          <w:b/>
          <w:szCs w:val="24"/>
        </w:rPr>
        <w:t>:</w:t>
      </w:r>
      <w:r>
        <w:rPr>
          <w:rFonts w:eastAsia="Times New Roman"/>
          <w:b/>
          <w:szCs w:val="24"/>
        </w:rPr>
        <w:t xml:space="preserve"> </w:t>
      </w:r>
      <w:r w:rsidRPr="00C34940">
        <w:rPr>
          <w:rFonts w:eastAsia="Times New Roman"/>
          <w:szCs w:val="24"/>
        </w:rPr>
        <w:t xml:space="preserve">Δηλαδή ζητάτε από τον Υπουργό να αποσύρει έναν αριθμό άρθρων, προκειμένου να αποφασίσουμε για το πεντάλεπτο. Με </w:t>
      </w:r>
      <w:proofErr w:type="spellStart"/>
      <w:r w:rsidRPr="00C34940">
        <w:rPr>
          <w:rFonts w:eastAsia="Times New Roman"/>
          <w:szCs w:val="24"/>
        </w:rPr>
        <w:t>συγχωρείτε</w:t>
      </w:r>
      <w:proofErr w:type="spellEnd"/>
      <w:r w:rsidRPr="00C34940">
        <w:rPr>
          <w:rFonts w:eastAsia="Times New Roman"/>
          <w:szCs w:val="24"/>
        </w:rPr>
        <w:t xml:space="preserve"> </w:t>
      </w:r>
      <w:r w:rsidRPr="00C34940">
        <w:rPr>
          <w:rFonts w:eastAsia="Times New Roman"/>
          <w:szCs w:val="24"/>
        </w:rPr>
        <w:lastRenderedPageBreak/>
        <w:t>πάρα πολύ</w:t>
      </w:r>
      <w:r>
        <w:rPr>
          <w:rFonts w:eastAsia="Times New Roman"/>
          <w:szCs w:val="24"/>
        </w:rPr>
        <w:t xml:space="preserve"> αλλά</w:t>
      </w:r>
      <w:r>
        <w:rPr>
          <w:rFonts w:eastAsia="Times New Roman"/>
          <w:szCs w:val="24"/>
        </w:rPr>
        <w:t>,</w:t>
      </w:r>
      <w:r>
        <w:rPr>
          <w:rFonts w:eastAsia="Times New Roman"/>
          <w:szCs w:val="24"/>
        </w:rPr>
        <w:t xml:space="preserve"> </w:t>
      </w:r>
      <w:r w:rsidRPr="00C34940">
        <w:rPr>
          <w:rFonts w:eastAsia="Times New Roman"/>
          <w:szCs w:val="24"/>
        </w:rPr>
        <w:t>τουλάχιστον</w:t>
      </w:r>
      <w:r>
        <w:rPr>
          <w:rFonts w:eastAsia="Times New Roman"/>
          <w:szCs w:val="24"/>
        </w:rPr>
        <w:t>,</w:t>
      </w:r>
      <w:r w:rsidRPr="00C34940">
        <w:rPr>
          <w:rFonts w:eastAsia="Times New Roman"/>
          <w:szCs w:val="24"/>
        </w:rPr>
        <w:t xml:space="preserve"> </w:t>
      </w:r>
      <w:r>
        <w:rPr>
          <w:rFonts w:eastAsia="Times New Roman"/>
          <w:szCs w:val="24"/>
        </w:rPr>
        <w:t>εγώ π</w:t>
      </w:r>
      <w:r>
        <w:rPr>
          <w:rFonts w:eastAsia="Times New Roman"/>
          <w:szCs w:val="24"/>
        </w:rPr>
        <w:t>ρώτη φορά βιώνω τ</w:t>
      </w:r>
      <w:r w:rsidRPr="00C34940">
        <w:rPr>
          <w:rFonts w:eastAsia="Times New Roman"/>
          <w:szCs w:val="24"/>
        </w:rPr>
        <w:t>έτοια διαδικασία</w:t>
      </w:r>
      <w:r>
        <w:rPr>
          <w:rFonts w:eastAsia="Times New Roman"/>
          <w:szCs w:val="24"/>
        </w:rPr>
        <w:t>.</w:t>
      </w:r>
    </w:p>
    <w:p w14:paraId="0446565E" w14:textId="77777777" w:rsidR="00061F8F" w:rsidRDefault="00BE2594">
      <w:pPr>
        <w:spacing w:after="0" w:line="600" w:lineRule="auto"/>
        <w:ind w:firstLine="720"/>
        <w:jc w:val="both"/>
        <w:rPr>
          <w:rFonts w:eastAsia="Times New Roman"/>
          <w:b/>
          <w:szCs w:val="24"/>
        </w:rPr>
      </w:pPr>
      <w:r>
        <w:rPr>
          <w:rFonts w:eastAsia="Times New Roman"/>
          <w:b/>
          <w:szCs w:val="24"/>
        </w:rPr>
        <w:t>ΧΑΡΟΥΛΑ (ΧΑΡΑ) ΚΕΦΑΛΙΔΟΥ:</w:t>
      </w:r>
      <w:r w:rsidRPr="00C34940">
        <w:rPr>
          <w:rFonts w:eastAsia="Times New Roman"/>
          <w:szCs w:val="24"/>
        </w:rPr>
        <w:t xml:space="preserve"> Κύριε Πρόεδρε, </w:t>
      </w:r>
      <w:r>
        <w:rPr>
          <w:rFonts w:eastAsia="Times New Roman"/>
          <w:szCs w:val="24"/>
        </w:rPr>
        <w:t xml:space="preserve">κι εμείς όμως </w:t>
      </w:r>
      <w:r w:rsidRPr="00C34940">
        <w:rPr>
          <w:rFonts w:eastAsia="Times New Roman"/>
          <w:szCs w:val="24"/>
        </w:rPr>
        <w:t>πρώτη φορά ζούμε τέτοιες καταστάσεις.</w:t>
      </w:r>
    </w:p>
    <w:p w14:paraId="0446565F"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34940">
        <w:rPr>
          <w:rFonts w:eastAsia="Times New Roman"/>
          <w:b/>
          <w:szCs w:val="24"/>
        </w:rPr>
        <w:t>:</w:t>
      </w:r>
      <w:r>
        <w:rPr>
          <w:rFonts w:eastAsia="Times New Roman"/>
          <w:b/>
          <w:szCs w:val="24"/>
        </w:rPr>
        <w:t xml:space="preserve"> </w:t>
      </w:r>
      <w:r w:rsidRPr="00C34940">
        <w:rPr>
          <w:rFonts w:eastAsia="Times New Roman"/>
          <w:szCs w:val="24"/>
        </w:rPr>
        <w:t>Εάν συμφωνούμε</w:t>
      </w:r>
      <w:r>
        <w:rPr>
          <w:rFonts w:eastAsia="Times New Roman"/>
          <w:szCs w:val="24"/>
        </w:rPr>
        <w:t>,</w:t>
      </w:r>
      <w:r w:rsidRPr="00C34940">
        <w:rPr>
          <w:rFonts w:eastAsia="Times New Roman"/>
          <w:szCs w:val="24"/>
        </w:rPr>
        <w:t xml:space="preserve"> </w:t>
      </w:r>
      <w:r>
        <w:rPr>
          <w:rFonts w:eastAsia="Times New Roman"/>
          <w:szCs w:val="24"/>
        </w:rPr>
        <w:t>ας έχουμε</w:t>
      </w:r>
      <w:r w:rsidRPr="00C34940">
        <w:rPr>
          <w:rFonts w:eastAsia="Times New Roman"/>
          <w:szCs w:val="24"/>
        </w:rPr>
        <w:t xml:space="preserve"> την συναίνεση για το πεντ</w:t>
      </w:r>
      <w:r>
        <w:rPr>
          <w:rFonts w:eastAsia="Times New Roman"/>
          <w:szCs w:val="24"/>
        </w:rPr>
        <w:t>άλεπτο</w:t>
      </w:r>
      <w:r>
        <w:rPr>
          <w:rFonts w:eastAsia="Times New Roman"/>
          <w:szCs w:val="24"/>
        </w:rPr>
        <w:t>,</w:t>
      </w:r>
      <w:r>
        <w:rPr>
          <w:rFonts w:eastAsia="Times New Roman"/>
          <w:szCs w:val="24"/>
        </w:rPr>
        <w:t xml:space="preserve"> ώστε να ξεκινήσουμε και να μη χάνου</w:t>
      </w:r>
      <w:r>
        <w:rPr>
          <w:rFonts w:eastAsia="Times New Roman"/>
          <w:szCs w:val="24"/>
        </w:rPr>
        <w:t xml:space="preserve">με χρόνο. Θερμή παράκληση να ξεκινήσουμε με την πρώτη ομιλήτρια. </w:t>
      </w:r>
    </w:p>
    <w:p w14:paraId="04465660" w14:textId="77777777" w:rsidR="00061F8F" w:rsidRDefault="00BE2594">
      <w:pPr>
        <w:spacing w:after="0" w:line="600" w:lineRule="auto"/>
        <w:ind w:firstLine="720"/>
        <w:jc w:val="both"/>
        <w:rPr>
          <w:rFonts w:eastAsia="Times New Roman"/>
          <w:szCs w:val="24"/>
        </w:rPr>
      </w:pPr>
      <w:r>
        <w:rPr>
          <w:rFonts w:eastAsia="Times New Roman"/>
          <w:szCs w:val="24"/>
        </w:rPr>
        <w:t>Ας πάμε, λοιπόν, στο πεντάλεπτο. Συμφωνούμε όλοι.</w:t>
      </w:r>
    </w:p>
    <w:p w14:paraId="04465661"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sidRPr="00C34940">
        <w:rPr>
          <w:rFonts w:eastAsia="Times New Roman"/>
          <w:szCs w:val="24"/>
        </w:rPr>
        <w:t xml:space="preserve">Δεν συμφωνούμε, </w:t>
      </w:r>
      <w:r>
        <w:rPr>
          <w:rFonts w:eastAsia="Times New Roman"/>
          <w:szCs w:val="24"/>
        </w:rPr>
        <w:t xml:space="preserve">κύριε Πρόεδρε, </w:t>
      </w:r>
      <w:r w:rsidRPr="00C34940">
        <w:rPr>
          <w:rFonts w:eastAsia="Times New Roman"/>
          <w:szCs w:val="24"/>
        </w:rPr>
        <w:t>αλλά το κάνετε κατά πλειοψηφία.</w:t>
      </w:r>
    </w:p>
    <w:p w14:paraId="04465662"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C34940">
        <w:rPr>
          <w:rFonts w:eastAsia="Times New Roman"/>
          <w:b/>
          <w:szCs w:val="24"/>
        </w:rPr>
        <w:t>:</w:t>
      </w:r>
      <w:r>
        <w:rPr>
          <w:rFonts w:eastAsia="Times New Roman"/>
          <w:b/>
          <w:szCs w:val="24"/>
        </w:rPr>
        <w:t xml:space="preserve"> </w:t>
      </w:r>
      <w:r w:rsidRPr="00C34940">
        <w:rPr>
          <w:rFonts w:eastAsia="Times New Roman"/>
          <w:szCs w:val="24"/>
        </w:rPr>
        <w:t>Ωραία κατά πλειοψ</w:t>
      </w:r>
      <w:r w:rsidRPr="00C34940">
        <w:rPr>
          <w:rFonts w:eastAsia="Times New Roman"/>
          <w:szCs w:val="24"/>
        </w:rPr>
        <w:t>ηφία.</w:t>
      </w:r>
    </w:p>
    <w:p w14:paraId="04465663" w14:textId="77777777" w:rsidR="00061F8F" w:rsidRDefault="00BE2594">
      <w:pPr>
        <w:spacing w:after="0" w:line="600" w:lineRule="auto"/>
        <w:ind w:firstLine="720"/>
        <w:jc w:val="both"/>
        <w:rPr>
          <w:rFonts w:eastAsia="Times New Roman"/>
          <w:szCs w:val="24"/>
        </w:rPr>
      </w:pPr>
      <w:r>
        <w:rPr>
          <w:rFonts w:eastAsia="Times New Roman"/>
          <w:szCs w:val="24"/>
        </w:rPr>
        <w:t>Ορίστε, κ</w:t>
      </w:r>
      <w:r w:rsidRPr="00C34940">
        <w:rPr>
          <w:rFonts w:eastAsia="Times New Roman"/>
          <w:szCs w:val="24"/>
        </w:rPr>
        <w:t xml:space="preserve">υρία </w:t>
      </w:r>
      <w:proofErr w:type="spellStart"/>
      <w:r w:rsidRPr="00C34940">
        <w:rPr>
          <w:rFonts w:eastAsia="Times New Roman"/>
          <w:szCs w:val="24"/>
        </w:rPr>
        <w:t>Θεοπεφτάτου</w:t>
      </w:r>
      <w:proofErr w:type="spellEnd"/>
      <w:r w:rsidRPr="00C34940">
        <w:rPr>
          <w:rFonts w:eastAsia="Times New Roman"/>
          <w:szCs w:val="24"/>
        </w:rPr>
        <w:t>, έχετε τον λόγο.</w:t>
      </w:r>
    </w:p>
    <w:p w14:paraId="04465664" w14:textId="77777777" w:rsidR="00061F8F" w:rsidRDefault="00BE2594">
      <w:pPr>
        <w:spacing w:after="0" w:line="600" w:lineRule="auto"/>
        <w:ind w:firstLine="720"/>
        <w:jc w:val="both"/>
        <w:rPr>
          <w:rFonts w:eastAsia="Times New Roman"/>
          <w:szCs w:val="24"/>
        </w:rPr>
      </w:pPr>
      <w:r>
        <w:rPr>
          <w:rFonts w:eastAsia="Times New Roman"/>
          <w:b/>
          <w:szCs w:val="24"/>
        </w:rPr>
        <w:t>ΑΦΡΟΔΙΤΗ ΘΕΟΠΕΦΤΑΤΟΥ</w:t>
      </w:r>
      <w:r w:rsidRPr="000B4F59">
        <w:rPr>
          <w:rFonts w:eastAsia="Times New Roman"/>
          <w:b/>
          <w:szCs w:val="24"/>
        </w:rPr>
        <w:t>:</w:t>
      </w:r>
      <w:r>
        <w:rPr>
          <w:rFonts w:eastAsia="Times New Roman"/>
          <w:b/>
          <w:szCs w:val="24"/>
        </w:rPr>
        <w:t xml:space="preserve"> </w:t>
      </w:r>
      <w:r w:rsidRPr="00C34940">
        <w:rPr>
          <w:rFonts w:eastAsia="Times New Roman"/>
          <w:szCs w:val="24"/>
        </w:rPr>
        <w:t>Ευχαριστώ, κύριε Πρόεδρε.</w:t>
      </w:r>
    </w:p>
    <w:p w14:paraId="04465665" w14:textId="77777777" w:rsidR="00061F8F" w:rsidRDefault="00BE2594">
      <w:pPr>
        <w:spacing w:after="0" w:line="600" w:lineRule="auto"/>
        <w:ind w:firstLine="720"/>
        <w:jc w:val="both"/>
        <w:rPr>
          <w:rFonts w:eastAsia="Times New Roman"/>
          <w:szCs w:val="24"/>
        </w:rPr>
      </w:pPr>
      <w:r w:rsidRPr="00C34940">
        <w:rPr>
          <w:rFonts w:eastAsia="Times New Roman"/>
          <w:szCs w:val="24"/>
        </w:rPr>
        <w:t>Κυρίες και κύριοι συνάδελφοι,</w:t>
      </w:r>
      <w:r>
        <w:rPr>
          <w:rFonts w:eastAsia="Times New Roman"/>
          <w:szCs w:val="24"/>
        </w:rPr>
        <w:t xml:space="preserve"> όντως εδώ και δεκαετίες το θέμα της εκπαιδευτικής μεταρρύθμισης κυριαρχεί στον δημόσιο </w:t>
      </w:r>
      <w:r>
        <w:rPr>
          <w:rFonts w:eastAsia="Times New Roman"/>
          <w:szCs w:val="24"/>
        </w:rPr>
        <w:lastRenderedPageBreak/>
        <w:t>λόγο καθώς και στην επίδρασή της στην παρα</w:t>
      </w:r>
      <w:r>
        <w:rPr>
          <w:rFonts w:eastAsia="Times New Roman"/>
          <w:szCs w:val="24"/>
        </w:rPr>
        <w:t>γωγική και κοινωνική διαδικασία.</w:t>
      </w:r>
    </w:p>
    <w:p w14:paraId="04465666" w14:textId="77777777" w:rsidR="00061F8F" w:rsidRDefault="00BE2594">
      <w:pPr>
        <w:spacing w:after="0" w:line="600" w:lineRule="auto"/>
        <w:ind w:firstLine="720"/>
        <w:jc w:val="both"/>
        <w:rPr>
          <w:rFonts w:eastAsia="Times New Roman"/>
          <w:szCs w:val="24"/>
        </w:rPr>
      </w:pPr>
      <w:r>
        <w:rPr>
          <w:rFonts w:eastAsia="Times New Roman"/>
          <w:szCs w:val="24"/>
        </w:rPr>
        <w:t>Ομολογουμένως η λέξη μεταρρύθμιση δημιουργεί σε εμάς τους Κεφαλλονίτες αρνητικούς συνειρμούς, γιατί η μεταρρύθμιση που έχουμε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μας είναι αυτή του σχεδίου «ΑΘΗΝΑ»</w:t>
      </w:r>
      <w:r>
        <w:rPr>
          <w:rFonts w:eastAsia="Times New Roman"/>
          <w:szCs w:val="24"/>
        </w:rPr>
        <w:t>,</w:t>
      </w:r>
      <w:r>
        <w:rPr>
          <w:rFonts w:eastAsia="Times New Roman"/>
          <w:szCs w:val="24"/>
        </w:rPr>
        <w:t xml:space="preserve"> που κατήργησε εν μια </w:t>
      </w:r>
      <w:proofErr w:type="spellStart"/>
      <w:r>
        <w:rPr>
          <w:rFonts w:eastAsia="Times New Roman"/>
          <w:szCs w:val="24"/>
        </w:rPr>
        <w:t>νυκτί</w:t>
      </w:r>
      <w:proofErr w:type="spellEnd"/>
      <w:r>
        <w:rPr>
          <w:rFonts w:eastAsia="Times New Roman"/>
          <w:szCs w:val="24"/>
        </w:rPr>
        <w:t xml:space="preserve"> δύο τμήματα.</w:t>
      </w:r>
    </w:p>
    <w:p w14:paraId="04465667" w14:textId="77777777" w:rsidR="00061F8F" w:rsidRDefault="00BE2594">
      <w:pPr>
        <w:spacing w:after="0" w:line="600" w:lineRule="auto"/>
        <w:ind w:firstLine="720"/>
        <w:jc w:val="both"/>
        <w:rPr>
          <w:rFonts w:eastAsia="Times New Roman"/>
          <w:szCs w:val="24"/>
        </w:rPr>
      </w:pPr>
      <w:r>
        <w:rPr>
          <w:rFonts w:eastAsia="Times New Roman"/>
          <w:szCs w:val="24"/>
        </w:rPr>
        <w:t>Το σχέδιο νό</w:t>
      </w:r>
      <w:r>
        <w:rPr>
          <w:rFonts w:eastAsia="Times New Roman"/>
          <w:szCs w:val="24"/>
        </w:rPr>
        <w:t>μου, λοιπόν, που συζητάμε εντάσσεται στο πλαίσιο</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αναβάθμισης της τριτοβάθμιας εκπαίδευσης και στη δημιουργία ενός ενιαίου χώρου για την ανώτατη εκπαίδευση, θέλοντας να διορθώσει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χρόνιες παθογένειες στον χώρο και επιχειρεί μια σειρά από μέτρα, ώστε και να αναβαθμιστούν αλλά και να διεθνοποιηθούν τα ΑΕΙ της χώρας στις σύγχρονες συνθήκες.</w:t>
      </w:r>
    </w:p>
    <w:p w14:paraId="04465668" w14:textId="77777777" w:rsidR="00061F8F" w:rsidRDefault="00BE2594">
      <w:pPr>
        <w:spacing w:after="0" w:line="600" w:lineRule="auto"/>
        <w:ind w:firstLine="720"/>
        <w:jc w:val="both"/>
        <w:rPr>
          <w:rFonts w:eastAsia="Times New Roman"/>
          <w:szCs w:val="24"/>
        </w:rPr>
      </w:pPr>
      <w:r w:rsidRPr="002874DC">
        <w:rPr>
          <w:rFonts w:eastAsia="Times New Roman"/>
          <w:szCs w:val="24"/>
        </w:rPr>
        <w:t xml:space="preserve">Το Ιόνιο Πανεπιστήμιο, κύριε Υπουργέ -δεν ταιριάζει και με τις άλλες περιοχές που αναφέρθηκαν- </w:t>
      </w:r>
      <w:r w:rsidRPr="002874DC">
        <w:rPr>
          <w:rFonts w:eastAsia="Times New Roman"/>
          <w:szCs w:val="24"/>
        </w:rPr>
        <w:t>είναι νησιωτικό και έχει αφ</w:t>
      </w:r>
      <w:r>
        <w:rPr>
          <w:rFonts w:eastAsia="Times New Roman"/>
          <w:szCs w:val="24"/>
        </w:rPr>
        <w:t xml:space="preserve">’ </w:t>
      </w:r>
      <w:r w:rsidRPr="002874DC">
        <w:rPr>
          <w:rFonts w:eastAsia="Times New Roman"/>
          <w:szCs w:val="24"/>
        </w:rPr>
        <w:t xml:space="preserve">ενός μεν την ιδιορρυθμία να είναι στο μεγάλο νησί οργανωμένο και συγκροτημένο και </w:t>
      </w:r>
      <w:r>
        <w:rPr>
          <w:rFonts w:eastAsia="Times New Roman"/>
          <w:szCs w:val="24"/>
        </w:rPr>
        <w:t xml:space="preserve">αφ’ ετέρου </w:t>
      </w:r>
      <w:r w:rsidRPr="002874DC">
        <w:rPr>
          <w:rFonts w:eastAsia="Times New Roman"/>
          <w:szCs w:val="24"/>
        </w:rPr>
        <w:t>ΤΕΙ να είναι στα τρία μικρότερα νησιά και από τα είκοσι τρία χρόνια που λειτουργούν</w:t>
      </w:r>
      <w:r>
        <w:rPr>
          <w:rFonts w:eastAsia="Times New Roman"/>
          <w:szCs w:val="24"/>
        </w:rPr>
        <w:t>,</w:t>
      </w:r>
      <w:r w:rsidRPr="002874DC">
        <w:rPr>
          <w:rFonts w:eastAsia="Times New Roman"/>
          <w:szCs w:val="24"/>
        </w:rPr>
        <w:t xml:space="preserve"> </w:t>
      </w:r>
      <w:r w:rsidRPr="002874DC">
        <w:rPr>
          <w:rFonts w:eastAsia="Times New Roman"/>
          <w:szCs w:val="24"/>
        </w:rPr>
        <w:lastRenderedPageBreak/>
        <w:t>να έχουν εν μέρει αφεθεί. Επίσης να προσθέσουμε κ</w:t>
      </w:r>
      <w:r w:rsidRPr="002874DC">
        <w:rPr>
          <w:rFonts w:eastAsia="Times New Roman"/>
          <w:szCs w:val="24"/>
        </w:rPr>
        <w:t xml:space="preserve">αι το σχέδιο «ΑΘΗΝΑ» που </w:t>
      </w:r>
      <w:proofErr w:type="spellStart"/>
      <w:r w:rsidRPr="002874DC">
        <w:rPr>
          <w:rFonts w:eastAsia="Times New Roman"/>
          <w:szCs w:val="24"/>
        </w:rPr>
        <w:t>παρεμβλήθη</w:t>
      </w:r>
      <w:proofErr w:type="spellEnd"/>
      <w:r w:rsidRPr="002874DC">
        <w:rPr>
          <w:rFonts w:eastAsia="Times New Roman"/>
          <w:szCs w:val="24"/>
        </w:rPr>
        <w:t>.</w:t>
      </w:r>
    </w:p>
    <w:p w14:paraId="04465669" w14:textId="77777777" w:rsidR="00061F8F" w:rsidRDefault="00BE2594">
      <w:pPr>
        <w:spacing w:after="0" w:line="600" w:lineRule="auto"/>
        <w:ind w:firstLine="720"/>
        <w:jc w:val="both"/>
        <w:rPr>
          <w:rFonts w:eastAsia="Times New Roman"/>
          <w:szCs w:val="24"/>
        </w:rPr>
      </w:pPr>
      <w:r>
        <w:rPr>
          <w:rFonts w:eastAsia="Times New Roman"/>
          <w:szCs w:val="24"/>
        </w:rPr>
        <w:t xml:space="preserve">Σε ένα κείμενο θέσεων για τις κατευθύνσεις της Εθνικής Αναπτυξιακής Στρατηγικής </w:t>
      </w:r>
      <w:r>
        <w:rPr>
          <w:rFonts w:eastAsia="Times New Roman"/>
          <w:szCs w:val="24"/>
        </w:rPr>
        <w:t>20</w:t>
      </w:r>
      <w:r>
        <w:rPr>
          <w:rFonts w:eastAsia="Times New Roman"/>
          <w:szCs w:val="24"/>
        </w:rPr>
        <w:t>14</w:t>
      </w:r>
      <w:r>
        <w:rPr>
          <w:rFonts w:eastAsia="Times New Roman"/>
          <w:szCs w:val="24"/>
        </w:rPr>
        <w:t xml:space="preserve"> </w:t>
      </w:r>
      <w:r>
        <w:rPr>
          <w:rFonts w:eastAsia="Times New Roman"/>
          <w:szCs w:val="24"/>
        </w:rPr>
        <w:t>-</w:t>
      </w:r>
      <w:r>
        <w:rPr>
          <w:rFonts w:eastAsia="Times New Roman"/>
          <w:szCs w:val="24"/>
        </w:rPr>
        <w:t xml:space="preserve"> 20</w:t>
      </w:r>
      <w:r>
        <w:rPr>
          <w:rFonts w:eastAsia="Times New Roman"/>
          <w:szCs w:val="24"/>
        </w:rPr>
        <w:t xml:space="preserve">20 για την </w:t>
      </w:r>
      <w:r>
        <w:rPr>
          <w:rFonts w:eastAsia="Times New Roman"/>
          <w:szCs w:val="24"/>
        </w:rPr>
        <w:t>Π</w:t>
      </w:r>
      <w:r>
        <w:rPr>
          <w:rFonts w:eastAsia="Times New Roman"/>
          <w:szCs w:val="24"/>
        </w:rPr>
        <w:t xml:space="preserve">εριφέρεια Ιονίων Νήσων τα επίσημα στοιχεία της ΕΛΣΤΑΤ και της </w:t>
      </w:r>
      <w:r>
        <w:rPr>
          <w:rFonts w:eastAsia="Times New Roman"/>
          <w:szCs w:val="24"/>
          <w:lang w:val="en-US"/>
        </w:rPr>
        <w:t>EUROSTAT</w:t>
      </w:r>
      <w:r w:rsidRPr="008825B9">
        <w:rPr>
          <w:rFonts w:eastAsia="Times New Roman"/>
          <w:szCs w:val="24"/>
        </w:rPr>
        <w:t xml:space="preserve"> </w:t>
      </w:r>
      <w:r>
        <w:rPr>
          <w:rFonts w:eastAsia="Times New Roman"/>
          <w:szCs w:val="24"/>
        </w:rPr>
        <w:t>δίνουν ότι τα Ιόνια έχουν πολύ χαμηλό ποσοστό α</w:t>
      </w:r>
      <w:r>
        <w:rPr>
          <w:rFonts w:eastAsia="Times New Roman"/>
          <w:szCs w:val="24"/>
        </w:rPr>
        <w:t xml:space="preserve">ποφοίτων της τριτοβάθμιας εκπαίδευσης και αντίθετα πολύ υψηλότερο ποσοστό από το μέσο όρο της χώρας σε αποφοίτους της πρωτοβάθμιας εκπαίδευσης. Μέσα σε αυτό το κείμενο αναφερόταν ότι θα πρέπει τα δύο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των Ιονίων να παίξουν τον </w:t>
      </w:r>
      <w:r>
        <w:rPr>
          <w:rFonts w:eastAsia="Times New Roman"/>
          <w:szCs w:val="24"/>
        </w:rPr>
        <w:t>βασικό αναπτυξιακό ρόλο τους, τον βασικό μοχλό</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για την οικονομία και για την κοινωνία των νησιών μας.</w:t>
      </w:r>
    </w:p>
    <w:p w14:paraId="0446566A" w14:textId="77777777" w:rsidR="00061F8F" w:rsidRDefault="00BE2594">
      <w:pPr>
        <w:spacing w:after="0" w:line="600" w:lineRule="auto"/>
        <w:ind w:firstLine="720"/>
        <w:jc w:val="both"/>
        <w:rPr>
          <w:rFonts w:eastAsia="Times New Roman"/>
          <w:szCs w:val="24"/>
        </w:rPr>
      </w:pPr>
      <w:r>
        <w:rPr>
          <w:rFonts w:eastAsia="Times New Roman"/>
          <w:szCs w:val="24"/>
        </w:rPr>
        <w:t>Το σημαντικότερο είναι ότι έχει γίνει ένας ευρύς διάλογος, επιτροπές, συζητήσεις με τους αιρετούς και στις τοπικές κοινωνίες. Στη διαβούλευση</w:t>
      </w:r>
      <w:r>
        <w:rPr>
          <w:rFonts w:eastAsia="Times New Roman"/>
          <w:szCs w:val="24"/>
        </w:rPr>
        <w:t xml:space="preserve"> κατατέθηκαν πολύ αξιόλογες απόψεις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αποτελεί ένα πρωτοποριακό εγχείρημα, αφού έτσι και αλλιώς το Πανεπιστήμιο Δυτικής Αττικής προέκυψε με τη συνέργεια των δύο ΤΕΙ.</w:t>
      </w:r>
    </w:p>
    <w:p w14:paraId="0446566B"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Θα ήθελα, επίσης, να σταθώ στο νέο </w:t>
      </w:r>
      <w:r>
        <w:rPr>
          <w:rFonts w:eastAsia="Times New Roman"/>
          <w:szCs w:val="24"/>
        </w:rPr>
        <w:t>τ</w:t>
      </w:r>
      <w:r>
        <w:rPr>
          <w:rFonts w:eastAsia="Times New Roman"/>
          <w:szCs w:val="24"/>
        </w:rPr>
        <w:t>μήμα που συστήνεται στην Κεφαλλονιά, το Τμ</w:t>
      </w:r>
      <w:r>
        <w:rPr>
          <w:rFonts w:eastAsia="Times New Roman"/>
          <w:szCs w:val="24"/>
        </w:rPr>
        <w:t xml:space="preserve">ήμα Εθνομουσικολογίας, αφού τα δύο άλλα τμήματα ήδη υπάρχουν και αναβαθμίζονται. Είναι ένα </w:t>
      </w:r>
      <w:r>
        <w:rPr>
          <w:rFonts w:eastAsia="Times New Roman"/>
          <w:szCs w:val="24"/>
        </w:rPr>
        <w:t>τ</w:t>
      </w:r>
      <w:r>
        <w:rPr>
          <w:rFonts w:eastAsia="Times New Roman"/>
          <w:szCs w:val="24"/>
        </w:rPr>
        <w:t>μήμα που συνδέει για πρώτη φορά την πολιτιστική μας κληρονομιά, την ιδιαίτερη μουσική παιδεία των Επτανήσων, την μοναδικότητα αυτή στον ελλαδικό χώρο.</w:t>
      </w:r>
    </w:p>
    <w:p w14:paraId="0446566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επειδ</w:t>
      </w:r>
      <w:r>
        <w:rPr>
          <w:rFonts w:eastAsia="Times New Roman" w:cs="Times New Roman"/>
          <w:szCs w:val="24"/>
        </w:rPr>
        <w:t xml:space="preserve">ή υπάρχει μόνο σαν εξειδίκευση και στο </w:t>
      </w:r>
      <w:r w:rsidRPr="00485BE8">
        <w:rPr>
          <w:rFonts w:eastAsia="Times New Roman" w:cs="Times New Roman"/>
          <w:szCs w:val="24"/>
        </w:rPr>
        <w:t>Ε</w:t>
      </w:r>
      <w:r>
        <w:rPr>
          <w:rFonts w:eastAsia="Times New Roman" w:cs="Times New Roman"/>
          <w:szCs w:val="24"/>
        </w:rPr>
        <w:t>ΚΠΑ και στο Θεσσαλονίκης</w:t>
      </w:r>
      <w:r w:rsidRPr="004E1804">
        <w:rPr>
          <w:rFonts w:eastAsia="Times New Roman" w:cs="Times New Roman"/>
          <w:szCs w:val="24"/>
        </w:rPr>
        <w:t>,</w:t>
      </w:r>
      <w:r>
        <w:rPr>
          <w:rFonts w:eastAsia="Times New Roman" w:cs="Times New Roman"/>
          <w:szCs w:val="24"/>
        </w:rPr>
        <w:t xml:space="preserve"> αποτελεί μια τελείως πρωτοποριακή προσπάθεια</w:t>
      </w:r>
      <w:r>
        <w:rPr>
          <w:rFonts w:eastAsia="Times New Roman" w:cs="Times New Roman"/>
          <w:szCs w:val="24"/>
        </w:rPr>
        <w:t>,</w:t>
      </w:r>
      <w:r>
        <w:rPr>
          <w:rFonts w:eastAsia="Times New Roman" w:cs="Times New Roman"/>
          <w:szCs w:val="24"/>
        </w:rPr>
        <w:t xml:space="preserve"> ούτως ώστε να αναβαθμιστεί μέσα απ’ αυτό το </w:t>
      </w:r>
      <w:r>
        <w:rPr>
          <w:rFonts w:eastAsia="Times New Roman" w:cs="Times New Roman"/>
          <w:szCs w:val="24"/>
        </w:rPr>
        <w:t>τ</w:t>
      </w:r>
      <w:r>
        <w:rPr>
          <w:rFonts w:eastAsia="Times New Roman" w:cs="Times New Roman"/>
          <w:szCs w:val="24"/>
        </w:rPr>
        <w:t xml:space="preserve">μήμα και ο πολιτισμός των Επτανήσων. Και είναι σημαντικό να πούμε ότι θα περιβάλει και το υφιστάμενο </w:t>
      </w:r>
      <w:r>
        <w:rPr>
          <w:rFonts w:eastAsia="Times New Roman" w:cs="Times New Roman"/>
          <w:szCs w:val="24"/>
        </w:rPr>
        <w:t>τ</w:t>
      </w:r>
      <w:r>
        <w:rPr>
          <w:rFonts w:eastAsia="Times New Roman" w:cs="Times New Roman"/>
          <w:szCs w:val="24"/>
        </w:rPr>
        <w:t>μήμα, το Τμήμα Ήχου και Μουσικών Οργάνων, που έχει πάρα πολύ σπουδαία πορεία στην Κεφα</w:t>
      </w:r>
      <w:r>
        <w:rPr>
          <w:rFonts w:eastAsia="Times New Roman" w:cs="Times New Roman"/>
          <w:szCs w:val="24"/>
        </w:rPr>
        <w:t>λ</w:t>
      </w:r>
      <w:r>
        <w:rPr>
          <w:rFonts w:eastAsia="Times New Roman" w:cs="Times New Roman"/>
          <w:szCs w:val="24"/>
        </w:rPr>
        <w:t xml:space="preserve">λονιά. </w:t>
      </w:r>
    </w:p>
    <w:p w14:paraId="0446566D" w14:textId="77777777" w:rsidR="00061F8F" w:rsidRDefault="00BE2594">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να τελειώσω, να είμαι σύντομη</w:t>
      </w:r>
      <w:r>
        <w:rPr>
          <w:rFonts w:eastAsia="Times New Roman" w:cs="Times New Roman"/>
          <w:szCs w:val="24"/>
        </w:rPr>
        <w:t>. Σέβομαι τον χρόνο, κύριε Πρόεδρε. Για εμάς η εκπαίδευση αποτελεί δημόσιο αγαθό και είναι χρέος μας να τη διαφυλάξουμε και να την αναβαθμίσουμε. Αποτελεί συστατικό στοιχείο ενός κράτους πρόνοιας</w:t>
      </w:r>
      <w:r>
        <w:rPr>
          <w:rFonts w:eastAsia="Times New Roman" w:cs="Times New Roman"/>
          <w:szCs w:val="24"/>
        </w:rPr>
        <w:t>,</w:t>
      </w:r>
      <w:r>
        <w:rPr>
          <w:rFonts w:eastAsia="Times New Roman" w:cs="Times New Roman"/>
          <w:szCs w:val="24"/>
        </w:rPr>
        <w:t xml:space="preserve"> πάνω στο οποίο δημιουργούνται καλύτεροι πολίτες, καλύτερες </w:t>
      </w:r>
      <w:r>
        <w:rPr>
          <w:rFonts w:eastAsia="Times New Roman" w:cs="Times New Roman"/>
          <w:szCs w:val="24"/>
        </w:rPr>
        <w:t xml:space="preserve">κοινωνίες και είναι αδιαμφισβήτητη η </w:t>
      </w:r>
      <w:r>
        <w:rPr>
          <w:rFonts w:eastAsia="Times New Roman" w:cs="Times New Roman"/>
          <w:szCs w:val="24"/>
        </w:rPr>
        <w:lastRenderedPageBreak/>
        <w:t xml:space="preserve">συμβολή της στην οικονομική και κοινωνική ανάπτυξη της χώρας. </w:t>
      </w:r>
    </w:p>
    <w:p w14:paraId="0446566E" w14:textId="77777777" w:rsidR="00061F8F" w:rsidRDefault="00BE2594">
      <w:pPr>
        <w:spacing w:after="0" w:line="600" w:lineRule="auto"/>
        <w:ind w:firstLine="720"/>
        <w:jc w:val="center"/>
        <w:rPr>
          <w:rFonts w:eastAsia="Times New Roman" w:cs="Times New Roman"/>
          <w:szCs w:val="24"/>
        </w:rPr>
      </w:pPr>
      <w:r w:rsidRPr="00140067">
        <w:rPr>
          <w:rFonts w:eastAsia="Times New Roman" w:cs="Times New Roman"/>
          <w:szCs w:val="24"/>
        </w:rPr>
        <w:t>(Χειροκροτήματα από την πτέρυγα του ΣΥΡΙΖΑ)</w:t>
      </w:r>
    </w:p>
    <w:p w14:paraId="0446566F" w14:textId="77777777" w:rsidR="00061F8F" w:rsidRDefault="00BE2594">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Θεοπεφτάτου</w:t>
      </w:r>
      <w:proofErr w:type="spellEnd"/>
      <w:r>
        <w:rPr>
          <w:rFonts w:eastAsia="Times New Roman" w:cs="Times New Roman"/>
          <w:szCs w:val="24"/>
        </w:rPr>
        <w:t xml:space="preserve"> για τη συνέπεια στον χρόνο. </w:t>
      </w:r>
    </w:p>
    <w:p w14:paraId="0446567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Βασίλειος </w:t>
      </w:r>
      <w:proofErr w:type="spellStart"/>
      <w:r>
        <w:rPr>
          <w:rFonts w:eastAsia="Times New Roman" w:cs="Times New Roman"/>
          <w:szCs w:val="24"/>
        </w:rPr>
        <w:t>Γιόγιακας</w:t>
      </w:r>
      <w:proofErr w:type="spellEnd"/>
      <w:r>
        <w:rPr>
          <w:rFonts w:eastAsia="Times New Roman" w:cs="Times New Roman"/>
          <w:szCs w:val="24"/>
        </w:rPr>
        <w:t xml:space="preserve"> από τη </w:t>
      </w:r>
      <w:r w:rsidRPr="00246D67">
        <w:rPr>
          <w:rFonts w:eastAsia="Times New Roman" w:cs="Times New Roman"/>
          <w:szCs w:val="24"/>
        </w:rPr>
        <w:t>Νέα Δημοκρατία</w:t>
      </w:r>
      <w:r>
        <w:rPr>
          <w:rFonts w:eastAsia="Times New Roman" w:cs="Times New Roman"/>
          <w:szCs w:val="24"/>
        </w:rPr>
        <w:t xml:space="preserve">. Μετά θα ακολουθήσει ο κ. Λοβέρδος από τη Δημοκρατική Συμπαράταξη και μετά ο Αναπληρωτής Υπουργός Παιδείας, κ. </w:t>
      </w:r>
      <w:proofErr w:type="spellStart"/>
      <w:r>
        <w:rPr>
          <w:rFonts w:eastAsia="Times New Roman" w:cs="Times New Roman"/>
          <w:szCs w:val="24"/>
        </w:rPr>
        <w:t>Φωτάκης</w:t>
      </w:r>
      <w:proofErr w:type="spellEnd"/>
      <w:r>
        <w:rPr>
          <w:rFonts w:eastAsia="Times New Roman" w:cs="Times New Roman"/>
          <w:szCs w:val="24"/>
        </w:rPr>
        <w:t xml:space="preserve">. Θα πάμε δηλαδή τρεις με τέσσερις ομιλητές, ένας Υπουργός Αναπληρωτής ή Υφυπουργός ή </w:t>
      </w:r>
      <w:r>
        <w:rPr>
          <w:rFonts w:eastAsia="Times New Roman" w:cs="Times New Roman"/>
          <w:szCs w:val="24"/>
        </w:rPr>
        <w:t>κ</w:t>
      </w:r>
      <w:r>
        <w:rPr>
          <w:rFonts w:eastAsia="Times New Roman" w:cs="Times New Roman"/>
          <w:szCs w:val="24"/>
        </w:rPr>
        <w:t>οινοβου</w:t>
      </w:r>
      <w:r>
        <w:rPr>
          <w:rFonts w:eastAsia="Times New Roman" w:cs="Times New Roman"/>
          <w:szCs w:val="24"/>
        </w:rPr>
        <w:t xml:space="preserve">λευτικός κατ’ επέκταση. </w:t>
      </w:r>
    </w:p>
    <w:p w14:paraId="0446567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Γιόγιακα</w:t>
      </w:r>
      <w:proofErr w:type="spellEnd"/>
      <w:r>
        <w:rPr>
          <w:rFonts w:eastAsia="Times New Roman" w:cs="Times New Roman"/>
          <w:szCs w:val="24"/>
        </w:rPr>
        <w:t xml:space="preserve">, έχετε τον λόγο. </w:t>
      </w:r>
    </w:p>
    <w:p w14:paraId="04465672" w14:textId="77777777" w:rsidR="00061F8F" w:rsidRDefault="00BE2594">
      <w:pPr>
        <w:spacing w:after="0" w:line="600" w:lineRule="auto"/>
        <w:ind w:firstLine="720"/>
        <w:jc w:val="both"/>
        <w:rPr>
          <w:rFonts w:eastAsia="Times New Roman" w:cs="Times New Roman"/>
          <w:szCs w:val="24"/>
        </w:rPr>
      </w:pPr>
      <w:r w:rsidRPr="00FD0493">
        <w:rPr>
          <w:rFonts w:eastAsia="Times New Roman" w:cs="Times New Roman"/>
          <w:b/>
          <w:szCs w:val="24"/>
        </w:rPr>
        <w:t>ΒΑΣΙΛΕΙΟΣ ΓΙΟΓΙΑΚΑΣ:</w:t>
      </w:r>
      <w:r>
        <w:rPr>
          <w:rFonts w:eastAsia="Times New Roman" w:cs="Times New Roman"/>
          <w:szCs w:val="24"/>
        </w:rPr>
        <w:t xml:space="preserve"> </w:t>
      </w:r>
      <w:r w:rsidRPr="00A1004C">
        <w:rPr>
          <w:rFonts w:eastAsia="Times New Roman" w:cs="Times New Roman"/>
          <w:szCs w:val="24"/>
        </w:rPr>
        <w:t>Κυρίες και κύριοι συνάδελφοι</w:t>
      </w:r>
      <w:r>
        <w:rPr>
          <w:rFonts w:eastAsia="Times New Roman" w:cs="Times New Roman"/>
          <w:szCs w:val="24"/>
        </w:rPr>
        <w:t>, θέλω κι εγώ να εκφράσω τη θλίψη μου για τις τραγικές καταστάσεις που έζησε η χώρα μας τις τελευταίες μέρες και</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θα ήθελα να εκφράσω </w:t>
      </w:r>
      <w:r>
        <w:rPr>
          <w:rFonts w:eastAsia="Times New Roman" w:cs="Times New Roman"/>
          <w:szCs w:val="24"/>
        </w:rPr>
        <w:t xml:space="preserve">ιδιαίτερα τη στενοχώρια μας για την απώλεια μεγάλου αριθμού συμπατριωτών μας. </w:t>
      </w:r>
    </w:p>
    <w:p w14:paraId="04465673" w14:textId="77777777" w:rsidR="00061F8F" w:rsidRDefault="00BE2594">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θα ήθελα να ξεκινήσω με ένα θέμα που καίει χιλιάδες οικογένειες, μαθητές και γονείς σε </w:t>
      </w:r>
      <w:r>
        <w:rPr>
          <w:rFonts w:eastAsia="Times New Roman" w:cs="Times New Roman"/>
          <w:szCs w:val="24"/>
        </w:rPr>
        <w:lastRenderedPageBreak/>
        <w:t>όλη την Ελλάδα. Αν και λείπει ο κύριος Υπουργός, θεωρώ ότι ε</w:t>
      </w:r>
      <w:r>
        <w:rPr>
          <w:rFonts w:eastAsia="Times New Roman" w:cs="Times New Roman"/>
          <w:szCs w:val="24"/>
        </w:rPr>
        <w:t>ίναι απαράδεκτο να έχουμε μπει στον Αύγουστο και ακόμα να μην έχει ανακοινωθεί το νέο σύστημα εισαγωγής στα πανεπιστήμια όπως το οραματίζεται ο κύριος Υπουργός. Υποτίθεται, σύμφωνα με τα όσα είπε ο κύριος Υπουργός στις 21 Ιουλίου, ότι μέσα στην εβδομάδα με</w:t>
      </w:r>
      <w:r>
        <w:rPr>
          <w:rFonts w:eastAsia="Times New Roman" w:cs="Times New Roman"/>
          <w:szCs w:val="24"/>
        </w:rPr>
        <w:t xml:space="preserve">τά από πάρα πολύ καιρό θα ανακοίνωνε το νέο σύστημα εισαγωγής στα ανώτατα εκπαιδευτικά ιδρύματα. </w:t>
      </w:r>
    </w:p>
    <w:p w14:paraId="0446567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Κύριοι Υπουργοί, για το νέο σύστημα έχουμε ακούσει διάφορα κατά καιρούς. Έχετε δημιουργήσει σύγχυση και αβεβαιότητα. Σταματήστε επιτέλους, σας παρακαλούμε, να</w:t>
      </w:r>
      <w:r>
        <w:rPr>
          <w:rFonts w:eastAsia="Times New Roman" w:cs="Times New Roman"/>
          <w:szCs w:val="24"/>
        </w:rPr>
        <w:t xml:space="preserve"> παίζετε με την αγωνία και τα σχέδια των μαθητών και των οικογενειών τους. </w:t>
      </w:r>
    </w:p>
    <w:p w14:paraId="04465675" w14:textId="77777777" w:rsidR="00061F8F" w:rsidRDefault="00BE2594">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έπρεπε να περιμένουμε τον Αύγουστο όχι μόνο για να μάθουμε για τις </w:t>
      </w:r>
      <w:r>
        <w:rPr>
          <w:rFonts w:eastAsia="Times New Roman" w:cs="Times New Roman"/>
          <w:szCs w:val="24"/>
        </w:rPr>
        <w:t>π</w:t>
      </w:r>
      <w:r>
        <w:rPr>
          <w:rFonts w:eastAsia="Times New Roman" w:cs="Times New Roman"/>
          <w:szCs w:val="24"/>
        </w:rPr>
        <w:t xml:space="preserve">ανελλήνιες και αν μάθουμε, αλλά και για να έλθει προς ψήφιση το νομοσχέδιο για τα </w:t>
      </w:r>
      <w:r>
        <w:rPr>
          <w:rFonts w:eastAsia="Times New Roman" w:cs="Times New Roman"/>
          <w:szCs w:val="24"/>
        </w:rPr>
        <w:t xml:space="preserve">δύο πανεπιστήμια. </w:t>
      </w:r>
    </w:p>
    <w:p w14:paraId="0446567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Είχαν προηγηθεί αρκετοί μήνες όπου το Υπουργείο έπαιζε κρυφτό με καθηγητές, φοιτητές και φορείς των τοπικών </w:t>
      </w:r>
      <w:r>
        <w:rPr>
          <w:rFonts w:eastAsia="Times New Roman" w:cs="Times New Roman"/>
          <w:szCs w:val="24"/>
        </w:rPr>
        <w:lastRenderedPageBreak/>
        <w:t xml:space="preserve">κοινωνιών σχετικά με την οριστική τύχη διαφόρων τμημάτων, ακούγοντας από διάφορα αρμόδια και αναρμόδια χείλη πότε το ένα και πότε το άλλο. </w:t>
      </w:r>
    </w:p>
    <w:p w14:paraId="0446567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Σχετικά </w:t>
      </w:r>
      <w:r>
        <w:rPr>
          <w:rFonts w:eastAsia="Times New Roman" w:cs="Times New Roman"/>
          <w:szCs w:val="24"/>
        </w:rPr>
        <w:t>με αυτό που αφορά και το Τμήμα Δημόσιας Διοίκησης Επιχειρήσεων του ΤΕΙ Ηπείρου στην Ηγουμενίτσα</w:t>
      </w:r>
      <w:r>
        <w:rPr>
          <w:rFonts w:eastAsia="Times New Roman" w:cs="Times New Roman"/>
          <w:szCs w:val="24"/>
        </w:rPr>
        <w:t>,</w:t>
      </w:r>
      <w:r>
        <w:rPr>
          <w:rFonts w:eastAsia="Times New Roman" w:cs="Times New Roman"/>
          <w:szCs w:val="24"/>
        </w:rPr>
        <w:t xml:space="preserve"> μάθαμε στην αρχή ότι θα καταργηθεί</w:t>
      </w:r>
      <w:r>
        <w:rPr>
          <w:rFonts w:eastAsia="Times New Roman" w:cs="Times New Roman"/>
          <w:szCs w:val="24"/>
        </w:rPr>
        <w:t>,</w:t>
      </w:r>
      <w:r>
        <w:rPr>
          <w:rFonts w:eastAsia="Times New Roman" w:cs="Times New Roman"/>
          <w:szCs w:val="24"/>
        </w:rPr>
        <w:t xml:space="preserve"> γιατί η </w:t>
      </w:r>
      <w:r>
        <w:rPr>
          <w:rFonts w:eastAsia="Times New Roman" w:cs="Times New Roman"/>
          <w:szCs w:val="24"/>
        </w:rPr>
        <w:t>ε</w:t>
      </w:r>
      <w:r>
        <w:rPr>
          <w:rFonts w:eastAsia="Times New Roman" w:cs="Times New Roman"/>
          <w:szCs w:val="24"/>
        </w:rPr>
        <w:t>πιτροπή έκρινε ότι δεν είναι ακαδημαϊκά βιώσιμο. Στη συνέχεια έγινε δεκτή η πρόταση να λειτουργήσει στη θέση του έ</w:t>
      </w:r>
      <w:r>
        <w:rPr>
          <w:rFonts w:eastAsia="Times New Roman" w:cs="Times New Roman"/>
          <w:szCs w:val="24"/>
        </w:rPr>
        <w:t xml:space="preserve">να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Δ</w:t>
      </w:r>
      <w:r>
        <w:rPr>
          <w:rFonts w:eastAsia="Times New Roman" w:cs="Times New Roman"/>
          <w:szCs w:val="24"/>
        </w:rPr>
        <w:t xml:space="preserve">ιαπολιτισμικής </w:t>
      </w:r>
      <w:r>
        <w:rPr>
          <w:rFonts w:eastAsia="Times New Roman" w:cs="Times New Roman"/>
          <w:szCs w:val="24"/>
        </w:rPr>
        <w:t>Ε</w:t>
      </w:r>
      <w:r>
        <w:rPr>
          <w:rFonts w:eastAsia="Times New Roman" w:cs="Times New Roman"/>
          <w:szCs w:val="24"/>
        </w:rPr>
        <w:t xml:space="preserve">πικοινωνίας, το οποίο στη συνέχεια άλλαξε όνομα και έγινε Τμήμα Μετάφρασης και Διερμηνείας, ένα νέο </w:t>
      </w:r>
      <w:r>
        <w:rPr>
          <w:rFonts w:eastAsia="Times New Roman" w:cs="Times New Roman"/>
          <w:szCs w:val="24"/>
        </w:rPr>
        <w:t>τ</w:t>
      </w:r>
      <w:r>
        <w:rPr>
          <w:rFonts w:eastAsia="Times New Roman" w:cs="Times New Roman"/>
          <w:szCs w:val="24"/>
        </w:rPr>
        <w:t xml:space="preserve">μήμα που η λειτουργία του παραπέμφθηκε στις ελληνικές καλένδες, γιατί αρχικά προβλεπόταν να λειτουργήσει κάποια στιγμή μετά το 2020 κι αν και εφόσον είχε κριθεί ότι υπάρχουν οι υποδομές και το εκπαιδευτικό προσωπικό κι αφού οι διδάσκοντες του σημερινού </w:t>
      </w:r>
      <w:r>
        <w:rPr>
          <w:rFonts w:eastAsia="Times New Roman" w:cs="Times New Roman"/>
          <w:szCs w:val="24"/>
        </w:rPr>
        <w:t>τ</w:t>
      </w:r>
      <w:r>
        <w:rPr>
          <w:rFonts w:eastAsia="Times New Roman" w:cs="Times New Roman"/>
          <w:szCs w:val="24"/>
        </w:rPr>
        <w:t>μή</w:t>
      </w:r>
      <w:r>
        <w:rPr>
          <w:rFonts w:eastAsia="Times New Roman" w:cs="Times New Roman"/>
          <w:szCs w:val="24"/>
        </w:rPr>
        <w:t xml:space="preserve">ματος θα είχαν μεταφερθεί σε άλλα τμήματα του Πανεπιστημίου Ιωαννίνων. Είναι δηλαδή ένα </w:t>
      </w:r>
      <w:r>
        <w:rPr>
          <w:rFonts w:eastAsia="Times New Roman" w:cs="Times New Roman"/>
          <w:szCs w:val="24"/>
        </w:rPr>
        <w:t>τ</w:t>
      </w:r>
      <w:r>
        <w:rPr>
          <w:rFonts w:eastAsia="Times New Roman" w:cs="Times New Roman"/>
          <w:szCs w:val="24"/>
        </w:rPr>
        <w:t xml:space="preserve">μήμα που κινδύνευε να μείνει στα χαρτιά. </w:t>
      </w:r>
    </w:p>
    <w:p w14:paraId="0446567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Τουλάχιστον καταλάβατε ότι δεν υπήρχε λόγος να αφεθεί στο αόριστο μέλλον η λειτουργία του νέου </w:t>
      </w:r>
      <w:r>
        <w:rPr>
          <w:rFonts w:eastAsia="Times New Roman" w:cs="Times New Roman"/>
          <w:szCs w:val="24"/>
        </w:rPr>
        <w:t>τ</w:t>
      </w:r>
      <w:r>
        <w:rPr>
          <w:rFonts w:eastAsia="Times New Roman" w:cs="Times New Roman"/>
          <w:szCs w:val="24"/>
        </w:rPr>
        <w:t>μήματος στην Ηγουμενίτσα. Πισ</w:t>
      </w:r>
      <w:r>
        <w:rPr>
          <w:rFonts w:eastAsia="Times New Roman" w:cs="Times New Roman"/>
          <w:szCs w:val="24"/>
        </w:rPr>
        <w:t xml:space="preserve">τεύω όμως ότι η αλλαγή της τελευταίας στιγμής που κάνατε, δηλαδή να έχει λειτουργήσει το </w:t>
      </w:r>
      <w:r>
        <w:rPr>
          <w:rFonts w:eastAsia="Times New Roman" w:cs="Times New Roman"/>
          <w:szCs w:val="24"/>
        </w:rPr>
        <w:t>τ</w:t>
      </w:r>
      <w:r>
        <w:rPr>
          <w:rFonts w:eastAsia="Times New Roman" w:cs="Times New Roman"/>
          <w:szCs w:val="24"/>
        </w:rPr>
        <w:t xml:space="preserve">μήμα αυτό μέχρι το φθινόπωρο του 2021 και αυτή δεν είναι καλή. Γιατί; </w:t>
      </w:r>
    </w:p>
    <w:p w14:paraId="04465679" w14:textId="77777777" w:rsidR="00061F8F" w:rsidRDefault="00BE2594">
      <w:pPr>
        <w:spacing w:after="0" w:line="600" w:lineRule="auto"/>
        <w:ind w:firstLine="720"/>
        <w:jc w:val="both"/>
        <w:rPr>
          <w:rFonts w:eastAsia="Times New Roman"/>
          <w:szCs w:val="24"/>
        </w:rPr>
      </w:pPr>
      <w:r>
        <w:rPr>
          <w:rFonts w:eastAsia="Times New Roman"/>
          <w:szCs w:val="24"/>
        </w:rPr>
        <w:t>Γιατί υπάρχει δυνατότητα, σύμφωνα με το ακαδημαϊκό σκεπτικό και όλων των προϋποθέσεων, να λειτο</w:t>
      </w:r>
      <w:r>
        <w:rPr>
          <w:rFonts w:eastAsia="Times New Roman"/>
          <w:szCs w:val="24"/>
        </w:rPr>
        <w:t>υργήσει από τη σχολική χρονιά 2018</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2019, όπως και για τον ίδιο λόγο λειτουργούν αντίστοιχα καινούργια τμήματα στην πόλη των Ιωαννίνων. Όπως ακριβώς, λοιπόν, προβλέπεται και για τα άλλα οκτώ νέα </w:t>
      </w:r>
      <w:r>
        <w:rPr>
          <w:rFonts w:eastAsia="Times New Roman"/>
          <w:szCs w:val="24"/>
        </w:rPr>
        <w:t>τ</w:t>
      </w:r>
      <w:r>
        <w:rPr>
          <w:rFonts w:eastAsia="Times New Roman"/>
          <w:szCs w:val="24"/>
        </w:rPr>
        <w:t>μήματα, θέλουμε, πιστεύουμε και διεκδικούμε να λειτουργήσει</w:t>
      </w:r>
      <w:r>
        <w:rPr>
          <w:rFonts w:eastAsia="Times New Roman"/>
          <w:szCs w:val="24"/>
        </w:rPr>
        <w:t xml:space="preserve"> και στην πόλη της Ηγουμενίτσας τη σχολική περίοδο 2018</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2019.</w:t>
      </w:r>
    </w:p>
    <w:p w14:paraId="0446567A" w14:textId="77777777" w:rsidR="00061F8F" w:rsidRDefault="00BE2594">
      <w:pPr>
        <w:spacing w:after="0" w:line="600" w:lineRule="auto"/>
        <w:ind w:firstLine="720"/>
        <w:jc w:val="both"/>
        <w:rPr>
          <w:rFonts w:eastAsia="Times New Roman"/>
          <w:szCs w:val="24"/>
        </w:rPr>
      </w:pPr>
      <w:r>
        <w:rPr>
          <w:rFonts w:eastAsia="Times New Roman"/>
          <w:szCs w:val="24"/>
        </w:rPr>
        <w:t xml:space="preserve">Όπως είπε ο κύριος Υπουργός, δέχθηκε να δώσει σαράντα δύο καινούργιες θέσεις μελών ΔΕΠ στο Πανεπιστήμιο των Ιωαννίνων. Άρα υπάρχει δυνατότητα να πλαισιωθεί το καινούργιο </w:t>
      </w:r>
      <w:r>
        <w:rPr>
          <w:rFonts w:eastAsia="Times New Roman"/>
          <w:szCs w:val="24"/>
        </w:rPr>
        <w:t>τ</w:t>
      </w:r>
      <w:r>
        <w:rPr>
          <w:rFonts w:eastAsia="Times New Roman"/>
          <w:szCs w:val="24"/>
        </w:rPr>
        <w:t>μήμα της Ηγουμενίτσας</w:t>
      </w:r>
      <w:r>
        <w:rPr>
          <w:rFonts w:eastAsia="Times New Roman"/>
          <w:szCs w:val="24"/>
        </w:rPr>
        <w:t xml:space="preserve">, της Θεσπρωτίας, με το επιπλέον προσωπικό που χρειάζεται. </w:t>
      </w:r>
    </w:p>
    <w:p w14:paraId="0446567B"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Στο σημερινό Τμήμα Διοίκησης Επιχειρήσεων στην Ηγουμενίτσα υπάρχει το διδακτικό προσωπικό και το επιστημονικό υπόβαθρο, ώστε να μπορεί να διαμορφωθεί με γρήγορους ρυθμούς το πρόγραμμα σπουδών και </w:t>
      </w:r>
      <w:r>
        <w:rPr>
          <w:rFonts w:eastAsia="Times New Roman"/>
          <w:szCs w:val="24"/>
        </w:rPr>
        <w:t xml:space="preserve">να ολοκληρωθεί η στελέχωση του νέου </w:t>
      </w:r>
      <w:r>
        <w:rPr>
          <w:rFonts w:eastAsia="Times New Roman"/>
          <w:szCs w:val="24"/>
        </w:rPr>
        <w:t>τ</w:t>
      </w:r>
      <w:r>
        <w:rPr>
          <w:rFonts w:eastAsia="Times New Roman"/>
          <w:szCs w:val="24"/>
        </w:rPr>
        <w:t xml:space="preserve">μήματος. </w:t>
      </w:r>
    </w:p>
    <w:p w14:paraId="0446567C" w14:textId="77777777" w:rsidR="00061F8F" w:rsidRDefault="00BE2594">
      <w:pPr>
        <w:spacing w:after="0" w:line="600" w:lineRule="auto"/>
        <w:ind w:firstLine="720"/>
        <w:jc w:val="both"/>
        <w:rPr>
          <w:rFonts w:eastAsia="Times New Roman"/>
          <w:szCs w:val="24"/>
        </w:rPr>
      </w:pPr>
      <w:r>
        <w:rPr>
          <w:rFonts w:eastAsia="Times New Roman"/>
          <w:szCs w:val="24"/>
        </w:rPr>
        <w:t xml:space="preserve">Υπάρχει σήμερα, όπως ίσως γνωρίζετε, κατεύθυνση Εφαρμοσμένων Ξένων Γλωσσών στη </w:t>
      </w:r>
      <w:r>
        <w:rPr>
          <w:rFonts w:eastAsia="Times New Roman"/>
          <w:szCs w:val="24"/>
        </w:rPr>
        <w:t>δ</w:t>
      </w:r>
      <w:r>
        <w:rPr>
          <w:rFonts w:eastAsia="Times New Roman"/>
          <w:szCs w:val="24"/>
        </w:rPr>
        <w:t xml:space="preserve">ιοίκηση και στην </w:t>
      </w:r>
      <w:r>
        <w:rPr>
          <w:rFonts w:eastAsia="Times New Roman"/>
          <w:szCs w:val="24"/>
        </w:rPr>
        <w:t>ο</w:t>
      </w:r>
      <w:r>
        <w:rPr>
          <w:rFonts w:eastAsia="Times New Roman"/>
          <w:szCs w:val="24"/>
        </w:rPr>
        <w:t>ικονομία με δύο ξένες γλώσσες, σε πολύ καλό επίπεδο, με μεταφράσεις νομικών και οικονομικών κειμένων και γενικό</w:t>
      </w:r>
      <w:r>
        <w:rPr>
          <w:rFonts w:eastAsia="Times New Roman"/>
          <w:szCs w:val="24"/>
        </w:rPr>
        <w:t xml:space="preserve">τερα με γνωστικό αντικείμενο που συμπίπτει αρκετά με αυτό του νέου </w:t>
      </w:r>
      <w:r>
        <w:rPr>
          <w:rFonts w:eastAsia="Times New Roman"/>
          <w:szCs w:val="24"/>
        </w:rPr>
        <w:t>τ</w:t>
      </w:r>
      <w:r>
        <w:rPr>
          <w:rFonts w:eastAsia="Times New Roman"/>
          <w:szCs w:val="24"/>
        </w:rPr>
        <w:t xml:space="preserve">μήματος. </w:t>
      </w:r>
    </w:p>
    <w:p w14:paraId="0446567D" w14:textId="77777777" w:rsidR="00061F8F" w:rsidRDefault="00BE2594">
      <w:pPr>
        <w:spacing w:after="0" w:line="600" w:lineRule="auto"/>
        <w:ind w:firstLine="720"/>
        <w:jc w:val="both"/>
        <w:rPr>
          <w:rFonts w:eastAsia="Times New Roman"/>
          <w:szCs w:val="24"/>
        </w:rPr>
      </w:pPr>
      <w:r>
        <w:rPr>
          <w:rFonts w:eastAsia="Times New Roman"/>
          <w:szCs w:val="24"/>
        </w:rPr>
        <w:t xml:space="preserve">Με λίγα λόγια υπάρχουν και η εμπειρία και η τεχνογνωσία και οι υποδομές για να λειτουργήσει το νέο </w:t>
      </w:r>
      <w:r>
        <w:rPr>
          <w:rFonts w:eastAsia="Times New Roman"/>
          <w:szCs w:val="24"/>
        </w:rPr>
        <w:t>τ</w:t>
      </w:r>
      <w:r>
        <w:rPr>
          <w:rFonts w:eastAsia="Times New Roman"/>
          <w:szCs w:val="24"/>
        </w:rPr>
        <w:t>μήμα. Κάτι ανάλογο γίνεται άλλωστε με το σπάσιμο και τη λειτουργία Τμημάτων Φι</w:t>
      </w:r>
      <w:r>
        <w:rPr>
          <w:rFonts w:eastAsia="Times New Roman"/>
          <w:szCs w:val="24"/>
        </w:rPr>
        <w:t>λοσοφίας και Ψυχολογίας στο Πανεπιστήμιο Ιωαννίνων από το φθινόπωρο του 2019.</w:t>
      </w:r>
    </w:p>
    <w:p w14:paraId="0446567E" w14:textId="77777777" w:rsidR="00061F8F" w:rsidRDefault="00BE2594">
      <w:pPr>
        <w:spacing w:after="0" w:line="600" w:lineRule="auto"/>
        <w:ind w:firstLine="720"/>
        <w:jc w:val="both"/>
        <w:rPr>
          <w:rFonts w:eastAsia="Times New Roman"/>
          <w:szCs w:val="24"/>
        </w:rPr>
      </w:pPr>
      <w:r>
        <w:rPr>
          <w:rFonts w:eastAsia="Times New Roman"/>
          <w:szCs w:val="24"/>
        </w:rPr>
        <w:t>Σας καλώ, λοιπόν, κύριε Υπουργέ, να πάρετε μία απόφαση που δεν είναι πολιτική, αλλά στηρίζεται σε ισχυρά ακαδημαϊκά επιχειρήματα. Γιατί σε αυτό το σημείο συμφωνώ μαζί σας, όταν ε</w:t>
      </w:r>
      <w:r>
        <w:rPr>
          <w:rFonts w:eastAsia="Times New Roman"/>
          <w:szCs w:val="24"/>
        </w:rPr>
        <w:t>πικαλείστε πάνω απ’ όλα τα ακαδημαϊκά επιχειρήματα.</w:t>
      </w:r>
    </w:p>
    <w:p w14:paraId="0446567F" w14:textId="77777777" w:rsidR="00061F8F" w:rsidRDefault="00BE2594">
      <w:pPr>
        <w:spacing w:after="0" w:line="600" w:lineRule="auto"/>
        <w:ind w:firstLine="720"/>
        <w:jc w:val="both"/>
        <w:rPr>
          <w:rFonts w:eastAsia="Times New Roman"/>
          <w:szCs w:val="24"/>
        </w:rPr>
      </w:pPr>
      <w:r>
        <w:rPr>
          <w:rFonts w:eastAsia="Times New Roman"/>
          <w:szCs w:val="24"/>
        </w:rPr>
        <w:lastRenderedPageBreak/>
        <w:t>Οι όποιες αποφάσεις πρέπει να γίνονται μόνο με ακαδημαϊκά κριτήρια. Αυτά υπερασπιζόμαστε σήμερα εδώ. Υπερασπιζόμαστε τη συνέχεια και την εξέλιξη μιας εκπαιδευτικής μονάδας</w:t>
      </w:r>
      <w:r>
        <w:rPr>
          <w:rFonts w:eastAsia="Times New Roman"/>
          <w:szCs w:val="24"/>
        </w:rPr>
        <w:t>,</w:t>
      </w:r>
      <w:r>
        <w:rPr>
          <w:rFonts w:eastAsia="Times New Roman"/>
          <w:szCs w:val="24"/>
        </w:rPr>
        <w:t xml:space="preserve"> που έχει να επιδείξει πλούσια ε</w:t>
      </w:r>
      <w:r>
        <w:rPr>
          <w:rFonts w:eastAsia="Times New Roman"/>
          <w:szCs w:val="24"/>
        </w:rPr>
        <w:t>πιστημονική, επιμορφωτική κι αναπτυξιακή δραστηριότητα, που έχει συνδεθεί και συνεργάζεται με τοπικούς φορείς και πανεπιστημιακά ιδρύματα στο εξωτερικό.</w:t>
      </w:r>
    </w:p>
    <w:p w14:paraId="04465680" w14:textId="77777777" w:rsidR="00061F8F" w:rsidRDefault="00BE2594">
      <w:pPr>
        <w:spacing w:after="0" w:line="600" w:lineRule="auto"/>
        <w:ind w:firstLine="720"/>
        <w:jc w:val="both"/>
        <w:rPr>
          <w:rFonts w:eastAsia="Times New Roman"/>
          <w:szCs w:val="24"/>
        </w:rPr>
      </w:pPr>
      <w:r>
        <w:rPr>
          <w:rFonts w:eastAsia="Times New Roman"/>
          <w:szCs w:val="24"/>
        </w:rPr>
        <w:t>Εάν</w:t>
      </w:r>
      <w:r>
        <w:rPr>
          <w:rFonts w:eastAsia="Times New Roman"/>
          <w:szCs w:val="24"/>
        </w:rPr>
        <w:t>,</w:t>
      </w:r>
      <w:r>
        <w:rPr>
          <w:rFonts w:eastAsia="Times New Roman"/>
          <w:szCs w:val="24"/>
        </w:rPr>
        <w:t xml:space="preserve"> πράγματι λοιπόν, πιστεύετε ότι με τη νέα δομή των δύο </w:t>
      </w:r>
      <w:r>
        <w:rPr>
          <w:rFonts w:eastAsia="Times New Roman"/>
          <w:szCs w:val="24"/>
        </w:rPr>
        <w:t>π</w:t>
      </w:r>
      <w:r>
        <w:rPr>
          <w:rFonts w:eastAsia="Times New Roman"/>
          <w:szCs w:val="24"/>
        </w:rPr>
        <w:t xml:space="preserve">ανεπιστημίων αναβαθμίζετε την </w:t>
      </w:r>
      <w:r>
        <w:rPr>
          <w:rFonts w:eastAsia="Times New Roman"/>
          <w:szCs w:val="24"/>
        </w:rPr>
        <w:t>τ</w:t>
      </w:r>
      <w:r>
        <w:rPr>
          <w:rFonts w:eastAsia="Times New Roman"/>
          <w:szCs w:val="24"/>
        </w:rPr>
        <w:t xml:space="preserve">ριτοβάθμια </w:t>
      </w:r>
      <w:r>
        <w:rPr>
          <w:rFonts w:eastAsia="Times New Roman"/>
          <w:szCs w:val="24"/>
        </w:rPr>
        <w:t>ε</w:t>
      </w:r>
      <w:r>
        <w:rPr>
          <w:rFonts w:eastAsia="Times New Roman"/>
          <w:szCs w:val="24"/>
        </w:rPr>
        <w:t>κπαίδευση, δώστε τη δυνατότητα ώστε το σχέδιό σας να «τρέξει» πιο γρήγορα όπου αυτό μπορεί να γίνει</w:t>
      </w:r>
      <w:r>
        <w:rPr>
          <w:rFonts w:eastAsia="Times New Roman"/>
          <w:szCs w:val="24"/>
        </w:rPr>
        <w:t>,</w:t>
      </w:r>
      <w:r>
        <w:rPr>
          <w:rFonts w:eastAsia="Times New Roman"/>
          <w:szCs w:val="24"/>
        </w:rPr>
        <w:t xml:space="preserve"> και να κριθεί ανάλογα για το αν και πόσο θα πετύχει. Οποιαδήποτε αναβολή ή καθυστέρηση θα είναι σε βάρος και των σημερινών διδασκόντων αλλά και των μελλοντ</w:t>
      </w:r>
      <w:r>
        <w:rPr>
          <w:rFonts w:eastAsia="Times New Roman"/>
          <w:szCs w:val="24"/>
        </w:rPr>
        <w:t xml:space="preserve">ικών φοιτητών. </w:t>
      </w:r>
    </w:p>
    <w:p w14:paraId="04465681" w14:textId="77777777" w:rsidR="00061F8F" w:rsidRDefault="00BE2594">
      <w:pPr>
        <w:spacing w:after="0" w:line="600" w:lineRule="auto"/>
        <w:ind w:firstLine="720"/>
        <w:jc w:val="both"/>
        <w:rPr>
          <w:rFonts w:eastAsia="Times New Roman"/>
          <w:szCs w:val="24"/>
        </w:rPr>
      </w:pPr>
      <w:r>
        <w:rPr>
          <w:rFonts w:eastAsia="Times New Roman"/>
          <w:szCs w:val="24"/>
        </w:rPr>
        <w:t>Σας ευχαριστώ.</w:t>
      </w:r>
    </w:p>
    <w:p w14:paraId="04465682" w14:textId="77777777" w:rsidR="00061F8F" w:rsidRDefault="00BE259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465683" w14:textId="77777777" w:rsidR="00061F8F" w:rsidRDefault="00BE2594">
      <w:pPr>
        <w:spacing w:after="0" w:line="600" w:lineRule="auto"/>
        <w:ind w:firstLine="720"/>
        <w:jc w:val="both"/>
        <w:rPr>
          <w:rFonts w:eastAsia="Times New Roman"/>
          <w:b/>
          <w:szCs w:val="24"/>
        </w:rPr>
      </w:pPr>
      <w:r w:rsidRPr="00543CCA">
        <w:rPr>
          <w:rFonts w:eastAsia="Times New Roman"/>
          <w:b/>
          <w:szCs w:val="24"/>
        </w:rPr>
        <w:t xml:space="preserve">ΠΡΟΕΔΡΕΥΩΝ (Γεώργιος </w:t>
      </w:r>
      <w:proofErr w:type="spellStart"/>
      <w:r w:rsidRPr="00543CCA">
        <w:rPr>
          <w:rFonts w:eastAsia="Times New Roman"/>
          <w:b/>
          <w:szCs w:val="24"/>
        </w:rPr>
        <w:t>Λαμπρούλης</w:t>
      </w:r>
      <w:proofErr w:type="spellEnd"/>
      <w:r w:rsidRPr="00543CCA">
        <w:rPr>
          <w:rFonts w:eastAsia="Times New Roman"/>
          <w:b/>
          <w:szCs w:val="24"/>
        </w:rPr>
        <w:t>):</w:t>
      </w:r>
      <w:r>
        <w:rPr>
          <w:rFonts w:eastAsia="Times New Roman"/>
          <w:b/>
          <w:szCs w:val="24"/>
        </w:rPr>
        <w:t xml:space="preserve"> </w:t>
      </w:r>
      <w:r>
        <w:rPr>
          <w:rFonts w:eastAsia="Times New Roman"/>
          <w:szCs w:val="24"/>
        </w:rPr>
        <w:t xml:space="preserve">Τον λόγο έχει ο κ. Λοβέρδος από τη Δημοκρατική Συμπαράταξη και μετά, </w:t>
      </w:r>
      <w:r>
        <w:rPr>
          <w:rFonts w:eastAsia="Times New Roman"/>
          <w:szCs w:val="24"/>
        </w:rPr>
        <w:lastRenderedPageBreak/>
        <w:t xml:space="preserve">όπως είπαμε, ο Αναπληρωτής Υπουργός κ. </w:t>
      </w:r>
      <w:proofErr w:type="spellStart"/>
      <w:r>
        <w:rPr>
          <w:rFonts w:eastAsia="Times New Roman"/>
          <w:szCs w:val="24"/>
        </w:rPr>
        <w:t>Φωτάκης</w:t>
      </w:r>
      <w:proofErr w:type="spellEnd"/>
      <w:r>
        <w:rPr>
          <w:rFonts w:eastAsia="Times New Roman"/>
          <w:szCs w:val="24"/>
        </w:rPr>
        <w:t>. Θα ακολουθήσουν τρει</w:t>
      </w:r>
      <w:r>
        <w:rPr>
          <w:rFonts w:eastAsia="Times New Roman"/>
          <w:szCs w:val="24"/>
        </w:rPr>
        <w:t>ς ομιλητές Βουλευτές και μετά η κ</w:t>
      </w:r>
      <w:r>
        <w:rPr>
          <w:rFonts w:eastAsia="Times New Roman"/>
          <w:szCs w:val="24"/>
        </w:rPr>
        <w:t>.</w:t>
      </w:r>
      <w:r>
        <w:rPr>
          <w:rFonts w:eastAsia="Times New Roman"/>
          <w:szCs w:val="24"/>
        </w:rPr>
        <w:t xml:space="preserve"> </w:t>
      </w:r>
      <w:proofErr w:type="spellStart"/>
      <w:r>
        <w:rPr>
          <w:rFonts w:eastAsia="Times New Roman"/>
          <w:szCs w:val="24"/>
        </w:rPr>
        <w:t>Τζούφη</w:t>
      </w:r>
      <w:proofErr w:type="spellEnd"/>
      <w:r>
        <w:rPr>
          <w:rFonts w:eastAsia="Times New Roman"/>
          <w:szCs w:val="24"/>
        </w:rPr>
        <w:t>.</w:t>
      </w:r>
    </w:p>
    <w:p w14:paraId="04465684" w14:textId="77777777" w:rsidR="00061F8F" w:rsidRDefault="00BE2594">
      <w:pPr>
        <w:spacing w:after="0" w:line="600" w:lineRule="auto"/>
        <w:ind w:firstLine="720"/>
        <w:jc w:val="both"/>
        <w:rPr>
          <w:rFonts w:eastAsia="Times New Roman"/>
          <w:szCs w:val="24"/>
        </w:rPr>
      </w:pPr>
      <w:r w:rsidRPr="00543CCA">
        <w:rPr>
          <w:rFonts w:eastAsia="Times New Roman"/>
          <w:b/>
          <w:szCs w:val="24"/>
        </w:rPr>
        <w:t xml:space="preserve">ΣΩΚΡΑΤΗΣ ΦΑΜΕΛΛΟΣ (Αναπληρωτής Υπουργός Περιβάλλοντος και Ενέργειας): </w:t>
      </w:r>
      <w:r>
        <w:rPr>
          <w:rFonts w:eastAsia="Times New Roman"/>
          <w:szCs w:val="24"/>
        </w:rPr>
        <w:t xml:space="preserve">Κύριε Πρόεδρε, κι εγώ είχα ζητήσει τον λόγο. </w:t>
      </w:r>
    </w:p>
    <w:p w14:paraId="04465685" w14:textId="77777777" w:rsidR="00061F8F" w:rsidRDefault="00BE2594">
      <w:pPr>
        <w:spacing w:after="0" w:line="600" w:lineRule="auto"/>
        <w:ind w:firstLine="720"/>
        <w:jc w:val="both"/>
        <w:rPr>
          <w:rFonts w:eastAsia="Times New Roman"/>
          <w:szCs w:val="24"/>
        </w:rPr>
      </w:pPr>
      <w:r w:rsidRPr="00543CCA">
        <w:rPr>
          <w:rFonts w:eastAsia="Times New Roman"/>
          <w:b/>
          <w:szCs w:val="24"/>
        </w:rPr>
        <w:t xml:space="preserve">ΠΡΟΕΔΡΕΥΩΝ (Γεώργιος </w:t>
      </w:r>
      <w:proofErr w:type="spellStart"/>
      <w:r w:rsidRPr="00543CCA">
        <w:rPr>
          <w:rFonts w:eastAsia="Times New Roman"/>
          <w:b/>
          <w:szCs w:val="24"/>
        </w:rPr>
        <w:t>Λαμπρούλης</w:t>
      </w:r>
      <w:proofErr w:type="spellEnd"/>
      <w:r w:rsidRPr="00543CCA">
        <w:rPr>
          <w:rFonts w:eastAsia="Times New Roman"/>
          <w:b/>
          <w:szCs w:val="24"/>
        </w:rPr>
        <w:t>):</w:t>
      </w:r>
      <w:r>
        <w:rPr>
          <w:rFonts w:eastAsia="Times New Roman"/>
          <w:b/>
          <w:szCs w:val="24"/>
        </w:rPr>
        <w:t xml:space="preserve"> </w:t>
      </w:r>
      <w:r>
        <w:rPr>
          <w:rFonts w:eastAsia="Times New Roman"/>
          <w:szCs w:val="24"/>
        </w:rPr>
        <w:t xml:space="preserve">Ξέχασα και τον κ. </w:t>
      </w:r>
      <w:proofErr w:type="spellStart"/>
      <w:r>
        <w:rPr>
          <w:rFonts w:eastAsia="Times New Roman"/>
          <w:szCs w:val="24"/>
        </w:rPr>
        <w:t>Φάμελλο</w:t>
      </w:r>
      <w:proofErr w:type="spellEnd"/>
      <w:r>
        <w:rPr>
          <w:rFonts w:eastAsia="Times New Roman"/>
          <w:szCs w:val="24"/>
        </w:rPr>
        <w:t xml:space="preserve"> ο οποίος θέλει να υποστηρίξει την τροπολογία του. Αν δεν υπάρχει πρόβλημα και συμφωνεί και ο κ. </w:t>
      </w:r>
      <w:proofErr w:type="spellStart"/>
      <w:r>
        <w:rPr>
          <w:rFonts w:eastAsia="Times New Roman"/>
          <w:szCs w:val="24"/>
        </w:rPr>
        <w:t>Φωτάκης</w:t>
      </w:r>
      <w:proofErr w:type="spellEnd"/>
      <w:r>
        <w:rPr>
          <w:rFonts w:eastAsia="Times New Roman"/>
          <w:szCs w:val="24"/>
        </w:rPr>
        <w:t>, θα σας δώσω τον λόγο μετά τον κ. Λοβέρδο.</w:t>
      </w:r>
    </w:p>
    <w:p w14:paraId="04465686" w14:textId="77777777" w:rsidR="00061F8F" w:rsidRDefault="00BE2594">
      <w:pPr>
        <w:spacing w:after="0" w:line="600" w:lineRule="auto"/>
        <w:ind w:firstLine="720"/>
        <w:jc w:val="both"/>
        <w:rPr>
          <w:rFonts w:eastAsia="Times New Roman"/>
          <w:szCs w:val="24"/>
        </w:rPr>
      </w:pPr>
      <w:r>
        <w:rPr>
          <w:rFonts w:eastAsia="Times New Roman"/>
          <w:szCs w:val="24"/>
        </w:rPr>
        <w:t xml:space="preserve">Κύριε Λοβέρδο, έχετε τον λόγο. </w:t>
      </w:r>
    </w:p>
    <w:p w14:paraId="04465687" w14:textId="77777777" w:rsidR="00061F8F" w:rsidRDefault="00BE2594">
      <w:pPr>
        <w:spacing w:after="0" w:line="600" w:lineRule="auto"/>
        <w:ind w:firstLine="720"/>
        <w:jc w:val="both"/>
        <w:rPr>
          <w:rFonts w:eastAsia="Times New Roman"/>
          <w:szCs w:val="24"/>
        </w:rPr>
      </w:pPr>
      <w:r w:rsidRPr="008908AC">
        <w:rPr>
          <w:rFonts w:eastAsia="Times New Roman"/>
          <w:b/>
          <w:szCs w:val="24"/>
        </w:rPr>
        <w:t>ΑΝΔΡΕΑΣ ΛΟΒΕΡΔΟΣ:</w:t>
      </w:r>
      <w:r>
        <w:rPr>
          <w:rFonts w:eastAsia="Times New Roman"/>
          <w:b/>
          <w:szCs w:val="24"/>
        </w:rPr>
        <w:t xml:space="preserve"> </w:t>
      </w:r>
      <w:r>
        <w:rPr>
          <w:rFonts w:eastAsia="Times New Roman"/>
          <w:szCs w:val="24"/>
        </w:rPr>
        <w:t>Κύριε Πρόεδρε, αναφέρθηκε η 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στην </w:t>
      </w:r>
      <w:r>
        <w:rPr>
          <w:rFonts w:eastAsia="Times New Roman"/>
          <w:szCs w:val="24"/>
        </w:rPr>
        <w:t>έ</w:t>
      </w:r>
      <w:r>
        <w:rPr>
          <w:rFonts w:eastAsia="Times New Roman"/>
          <w:szCs w:val="24"/>
        </w:rPr>
        <w:t>κθεση της Ε</w:t>
      </w:r>
      <w:r>
        <w:rPr>
          <w:rFonts w:eastAsia="Times New Roman"/>
          <w:szCs w:val="24"/>
        </w:rPr>
        <w:t xml:space="preserve">πιστημονικής Υπηρεσίας της Βουλής ειδικά στη σελίδα 6 σημείο </w:t>
      </w:r>
      <w:r>
        <w:rPr>
          <w:rFonts w:eastAsia="Times New Roman"/>
          <w:szCs w:val="24"/>
        </w:rPr>
        <w:t>γ΄</w:t>
      </w:r>
      <w:r>
        <w:rPr>
          <w:rFonts w:eastAsia="Times New Roman"/>
          <w:szCs w:val="24"/>
        </w:rPr>
        <w:t xml:space="preserve"> </w:t>
      </w:r>
      <w:r>
        <w:rPr>
          <w:rFonts w:eastAsia="Times New Roman"/>
          <w:szCs w:val="24"/>
        </w:rPr>
        <w:t>κ</w:t>
      </w:r>
      <w:r>
        <w:rPr>
          <w:rFonts w:eastAsia="Times New Roman"/>
          <w:szCs w:val="24"/>
        </w:rPr>
        <w:t xml:space="preserve">αι της απάντησε ο αρμόδιος Υπουργός με τα επιχειρήματά του. </w:t>
      </w:r>
    </w:p>
    <w:p w14:paraId="04465688" w14:textId="77777777" w:rsidR="00061F8F" w:rsidRDefault="00BE2594">
      <w:pPr>
        <w:spacing w:after="0" w:line="600" w:lineRule="auto"/>
        <w:ind w:firstLine="720"/>
        <w:jc w:val="both"/>
        <w:rPr>
          <w:rFonts w:eastAsia="Times New Roman"/>
          <w:szCs w:val="24"/>
        </w:rPr>
      </w:pPr>
      <w:r>
        <w:rPr>
          <w:rFonts w:eastAsia="Times New Roman"/>
          <w:szCs w:val="24"/>
        </w:rPr>
        <w:t xml:space="preserve">Προφανώς δεν είναι νομικός και δεν καταλαβαίνει. Έχει, όμως, νομικούς συμβούλους. Η σελίδα 6 σημείο </w:t>
      </w:r>
      <w:r>
        <w:rPr>
          <w:rFonts w:eastAsia="Times New Roman"/>
          <w:szCs w:val="24"/>
        </w:rPr>
        <w:t>γ΄</w:t>
      </w:r>
      <w:r>
        <w:rPr>
          <w:rFonts w:eastAsia="Times New Roman"/>
          <w:szCs w:val="24"/>
        </w:rPr>
        <w:t xml:space="preserve"> είναι πάρα πολύ σαφής. Λέει</w:t>
      </w:r>
      <w:r>
        <w:rPr>
          <w:rFonts w:eastAsia="Times New Roman"/>
          <w:szCs w:val="24"/>
        </w:rPr>
        <w:t xml:space="preserve"> ότι έννοια μετατροπής δεν υπάρχει. Εννοείται αναβάθμιση εδώ και καιρό. Η αναβάθμιση απαιτεί κριτήρια. Τα κριτήρια πρέπει να θεμελιώνονται. Προαπαιτεί αξιολόγηση. Κι </w:t>
      </w:r>
      <w:r>
        <w:rPr>
          <w:rFonts w:eastAsia="Times New Roman"/>
          <w:szCs w:val="24"/>
        </w:rPr>
        <w:lastRenderedPageBreak/>
        <w:t xml:space="preserve">όλα αυτά, εννοεί, δεν υπάρχουν. Αυτό είναι το επιχείρημα που άρθρωσε η συνάδελφος. </w:t>
      </w:r>
    </w:p>
    <w:p w14:paraId="04465689" w14:textId="77777777" w:rsidR="00061F8F" w:rsidRDefault="00BE2594">
      <w:pPr>
        <w:spacing w:after="0" w:line="600" w:lineRule="auto"/>
        <w:ind w:firstLine="720"/>
        <w:jc w:val="both"/>
        <w:rPr>
          <w:rFonts w:eastAsia="Times New Roman"/>
          <w:szCs w:val="24"/>
        </w:rPr>
      </w:pPr>
      <w:r>
        <w:rPr>
          <w:rFonts w:eastAsia="Times New Roman"/>
          <w:szCs w:val="24"/>
        </w:rPr>
        <w:t>Παρακα</w:t>
      </w:r>
      <w:r>
        <w:rPr>
          <w:rFonts w:eastAsia="Times New Roman"/>
          <w:szCs w:val="24"/>
        </w:rPr>
        <w:t xml:space="preserve">λώ τον Υπουργό να το δει δεύτερη φορά. Γιατί αν δεν το δει, εμείς θα λέμε ότι τα πτύελα τα καταλαβαίνει για σταγόνες βροχής ο αρμόδιος Υπουργός. </w:t>
      </w:r>
    </w:p>
    <w:p w14:paraId="0446568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Τώρα σε ό,τι αφορά την τροπολογία που είδαμε τώρα, προ ολίγου, με πάρα πολλά άρθρα και που</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αναφέρεται</w:t>
      </w:r>
      <w:r>
        <w:rPr>
          <w:rFonts w:eastAsia="Times New Roman" w:cs="Times New Roman"/>
          <w:szCs w:val="24"/>
        </w:rPr>
        <w:t xml:space="preserve"> σε θέματα της Εκκλησίας της Ελλάδος, υπάρχει μία διάταξη, αυτοτελές άρθρο, που έχει να κάνει με το όριο ηλικίας του μουφτή.</w:t>
      </w:r>
    </w:p>
    <w:p w14:paraId="0446568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Ακούστε. Υπάρχει ένα ερώτημα εδώ, που πρωτίστως τίθεται και αφορά τη λεγομένη αποσπασματικότητα. Προ επτά μηνών έφερε τροπολογία ή </w:t>
      </w:r>
      <w:r>
        <w:rPr>
          <w:rFonts w:eastAsia="Times New Roman" w:cs="Times New Roman"/>
          <w:szCs w:val="24"/>
        </w:rPr>
        <w:t>σχέδιο νόμου –δεν θυμάμαι- ο ίδιος ο Υπουργός και ρύθμισε τα θέματα που σχετίζονται με τη δικαιοδοσία του μουφτή, η οποία εκκινεί από τη στιγμή που όλα τα ενδιαφερόμενα μέρη συμφωνούν να είναι αυτός ο δικαστής τους. Είπαμε ναι.</w:t>
      </w:r>
    </w:p>
    <w:p w14:paraId="0446568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Φέρνει τώρα, επτά μήνες μετά</w:t>
      </w:r>
      <w:r>
        <w:rPr>
          <w:rFonts w:eastAsia="Times New Roman" w:cs="Times New Roman"/>
          <w:szCs w:val="24"/>
        </w:rPr>
        <w:t xml:space="preserve">, -και ενώ ακόμα δεν </w:t>
      </w:r>
      <w:proofErr w:type="spellStart"/>
      <w:r>
        <w:rPr>
          <w:rFonts w:eastAsia="Times New Roman" w:cs="Times New Roman"/>
          <w:szCs w:val="24"/>
        </w:rPr>
        <w:t>εξεδόθη</w:t>
      </w:r>
      <w:proofErr w:type="spellEnd"/>
      <w:r>
        <w:rPr>
          <w:rFonts w:eastAsia="Times New Roman" w:cs="Times New Roman"/>
          <w:szCs w:val="24"/>
        </w:rPr>
        <w:t xml:space="preserve">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με το οποίο θα εφαρμοστεί εκείνη η νομοθετική επιλογή- ρύθμιση και λέει οι μουφτήδες να έχουν </w:t>
      </w:r>
      <w:r>
        <w:rPr>
          <w:rFonts w:eastAsia="Times New Roman" w:cs="Times New Roman"/>
          <w:szCs w:val="24"/>
        </w:rPr>
        <w:lastRenderedPageBreak/>
        <w:t>το όριο ηλικίας των υπολοίπων δικαστών. Είναι σωστό. Το στηρίζουμε. Ωστόσο αναρωτιόμαστε</w:t>
      </w:r>
      <w:r>
        <w:rPr>
          <w:rFonts w:eastAsia="Times New Roman" w:cs="Times New Roman"/>
          <w:szCs w:val="24"/>
        </w:rPr>
        <w:t>.</w:t>
      </w:r>
      <w:r>
        <w:rPr>
          <w:rFonts w:eastAsia="Times New Roman" w:cs="Times New Roman"/>
          <w:szCs w:val="24"/>
        </w:rPr>
        <w:t xml:space="preserve"> Αντιλαμβάνεται ότι οι</w:t>
      </w:r>
      <w:r>
        <w:rPr>
          <w:rFonts w:eastAsia="Times New Roman" w:cs="Times New Roman"/>
          <w:szCs w:val="24"/>
        </w:rPr>
        <w:t xml:space="preserve"> προηγούμενες δηλώσεις του περί εκλογής μουφτή δεν ισχύουν πια; Διότι όταν εξομοιώνεις απολύτως αυτό το δικαιοδοτικό όργανο με τα υπόλοιπα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Δ</w:t>
      </w:r>
      <w:r>
        <w:rPr>
          <w:rFonts w:eastAsia="Times New Roman" w:cs="Times New Roman"/>
          <w:szCs w:val="24"/>
        </w:rPr>
        <w:t xml:space="preserve">ημοκρατίας, θα το εξομοιώσεις και ως προς την ανάδειξή του. Εκλογή δικαστή στην Ελλάδα δεν έχουμε και </w:t>
      </w:r>
      <w:r>
        <w:rPr>
          <w:rFonts w:eastAsia="Times New Roman" w:cs="Times New Roman"/>
          <w:szCs w:val="24"/>
        </w:rPr>
        <w:t>σωστά. Και υπάρχει και συνταγματικό πρόβλημα ως προς αυτό.</w:t>
      </w:r>
    </w:p>
    <w:p w14:paraId="0446568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Σωστά, επίσης, γίνεται και η ρύθμιση που σχετίζεται με τους ιεροδιδασκάλους, έναν θεσμό που εμείς είχαμε καθιερώσει και ο οποίος πέτυχε. Παρ’ ότι τότε ο ΣΥΡΙΖΑ κραύγαζε μαζί με την Τουρκία και έλεγ</w:t>
      </w:r>
      <w:r>
        <w:rPr>
          <w:rFonts w:eastAsia="Times New Roman" w:cs="Times New Roman"/>
          <w:szCs w:val="24"/>
        </w:rPr>
        <w:t xml:space="preserve">ε όχι στον θεσμό αυτόν, εμείς τον θεσπίσαμε και πέτυχε. Και σωστά τώρα λέει να παραταθεί η θητεία τους, διότι οι άνθρωποι αυτοί πρέπει να φύγουν. </w:t>
      </w:r>
    </w:p>
    <w:p w14:paraId="0446568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ταυτοχρόνως η κατεύθυνση μουσουλμανικών σπουδών του Πανεπιστημίου Θεσσαλονίκης δεν έχει αναδείξει έναν αρ</w:t>
      </w:r>
      <w:r>
        <w:rPr>
          <w:rFonts w:eastAsia="Times New Roman" w:cs="Times New Roman"/>
          <w:szCs w:val="24"/>
        </w:rPr>
        <w:t xml:space="preserve">ιθμό κοντά στους εκατό αποφοίτους, ούτως ώστε να καταλάβουν αυτές τις θέσεις. Είναι σωστό. Και αυτή την κατεύθυνση </w:t>
      </w:r>
      <w:r>
        <w:rPr>
          <w:rFonts w:eastAsia="Times New Roman" w:cs="Times New Roman"/>
          <w:szCs w:val="24"/>
        </w:rPr>
        <w:lastRenderedPageBreak/>
        <w:t>είχα στηρίξει και προσωπικά, χωρίς να είμαι αρμόδιος ως Υπουργός Παιδείας τότε να την θεσπίσω, γιατί αυτά τα θέματα τα ρυθμίζει το πανεπιστήμ</w:t>
      </w:r>
      <w:r>
        <w:rPr>
          <w:rFonts w:eastAsia="Times New Roman" w:cs="Times New Roman"/>
          <w:szCs w:val="24"/>
        </w:rPr>
        <w:t>ιο με την αυτοτέλειά του</w:t>
      </w:r>
      <w:r>
        <w:rPr>
          <w:rFonts w:eastAsia="Times New Roman" w:cs="Times New Roman"/>
          <w:szCs w:val="24"/>
        </w:rPr>
        <w:t>,</w:t>
      </w:r>
      <w:r>
        <w:rPr>
          <w:rFonts w:eastAsia="Times New Roman" w:cs="Times New Roman"/>
          <w:szCs w:val="24"/>
        </w:rPr>
        <w:t xml:space="preserve"> και το ΑΠΘ έτσι ακριβώς έκανε.</w:t>
      </w:r>
    </w:p>
    <w:p w14:paraId="0446568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Τώρα σχετικά με τις τροπολογίες που αφορούν τις πυρκαγιές και τη συμφορά που έχει πλήξει εκατοντάδες οικογένειες και την εκατόμβη των νεκρών, θέλω να πω ορισμένα πράγματα. Εδώ παρελαύνουν ένοχοι Υπου</w:t>
      </w:r>
      <w:r>
        <w:rPr>
          <w:rFonts w:eastAsia="Times New Roman" w:cs="Times New Roman"/>
          <w:szCs w:val="24"/>
        </w:rPr>
        <w:t>ργοί -πολιτικώς εννοώ-, με τροπολογίες. Και θέλω να πω με την ευκαιρία αυτή, αποσαφηνίζοντας τους όρους και χωρίς να κοροϊδεύουμε κανέναν, ότι η υπουργική ευθύνη έχει τρεις και όχι τέσσερις ή δύο εκδοχές.</w:t>
      </w:r>
    </w:p>
    <w:p w14:paraId="0446569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μία είναι η ποινική, όπου προβλέπεται η σχετική </w:t>
      </w:r>
      <w:r>
        <w:rPr>
          <w:rFonts w:eastAsia="Times New Roman" w:cs="Times New Roman"/>
          <w:szCs w:val="24"/>
        </w:rPr>
        <w:t>ποινική τιμωρία. Η δεύτερη είναι η συνυφασμένη με αυτή αστική, που σημαίνει ότι ο Υπουργός ατομικώς –εάν ευθύνεται και έχει ποινικά αποδειχθεί- πρέπει να πληρώσει, να τα βγάλει από την τσέπη του. Και η τρίτη –που είναι και η ισχυρότερη- είναι η πολιτική, π</w:t>
      </w:r>
      <w:r>
        <w:rPr>
          <w:rFonts w:eastAsia="Times New Roman" w:cs="Times New Roman"/>
          <w:szCs w:val="24"/>
        </w:rPr>
        <w:t xml:space="preserve">ου οδηγεί σε παραίτηση όταν γίνει αποδεκτή και ομολογηθεί από τον ίδιο τον πολιτικώς υπεύθυνο. Και εάν αυτός δεν το κάνει, τότε έχει η Βουλή τη δυνατότητα της πρότασης μομφής. </w:t>
      </w:r>
      <w:r>
        <w:rPr>
          <w:rFonts w:eastAsia="Times New Roman" w:cs="Times New Roman"/>
          <w:szCs w:val="24"/>
        </w:rPr>
        <w:lastRenderedPageBreak/>
        <w:t>Στην προκείμενη περίπτωση ο ίδιος ο Πρωθυπουργός αποδέχθηκε ότι φέρει ακέραιη τη</w:t>
      </w:r>
      <w:r>
        <w:rPr>
          <w:rFonts w:eastAsia="Times New Roman" w:cs="Times New Roman"/>
          <w:szCs w:val="24"/>
        </w:rPr>
        <w:t>ν πολιτική ευθύνη και παραιτούμενος -γιατί αυτό ολοκληρώνει τη φράση του- οι Υπουργοί αυτοί σήμερα δεν έπρεπε να είναι εδώ. Ακολουθούν την παραίτηση του Πρωθυπουργού.</w:t>
      </w:r>
    </w:p>
    <w:p w14:paraId="0446569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Αυτά λένε οι κανόνες που έχουμε περιβάλει με συνταγματική ισχύ στην Ελλάδα, στο Ηνωμένο Β</w:t>
      </w:r>
      <w:r>
        <w:rPr>
          <w:rFonts w:eastAsia="Times New Roman" w:cs="Times New Roman"/>
          <w:szCs w:val="24"/>
        </w:rPr>
        <w:t>ασίλειο, σε όλες τις χώρες του πλανήτη που έχουν κοινοβουλευτικό πολίτευμα και που οι λαοί αναδεικνύουν υπεύθυνες δημοκρατικές εξουσίες και όχι σαν και αυτές τις σημερινές εδώ, που λέει ότι έχει πολιτική ευθύνη και συνεχίζει σαν να μη συμβαίνει τίποτα.</w:t>
      </w:r>
    </w:p>
    <w:p w14:paraId="0446569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κύριε Πρόεδρε, κλείνω. Δεν είναι η μέρα γι’ αυτή τη συζήτηση. Βλέπετε, όμως, ότι παρελαύνουν τόσοι Υπουργοί εδώ -ένοχοι, που όφειλαν να μην είναι στις θέσεις τους αυτή τη στιγμή- και μας λένε πόσα πράγματα θα κάνουν από εδώ και πέρα, ενώ είναι τέσσερα χρ</w:t>
      </w:r>
      <w:r>
        <w:rPr>
          <w:rFonts w:eastAsia="Times New Roman" w:cs="Times New Roman"/>
          <w:szCs w:val="24"/>
        </w:rPr>
        <w:t xml:space="preserve">όνια Υπουργοί. </w:t>
      </w:r>
    </w:p>
    <w:p w14:paraId="0446569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εμείς τους λέμε -και αυτό αφορά και Υπουργούς και </w:t>
      </w:r>
      <w:r>
        <w:rPr>
          <w:rFonts w:eastAsia="Times New Roman" w:cs="Times New Roman"/>
          <w:szCs w:val="24"/>
        </w:rPr>
        <w:t>π</w:t>
      </w:r>
      <w:r>
        <w:rPr>
          <w:rFonts w:eastAsia="Times New Roman" w:cs="Times New Roman"/>
          <w:szCs w:val="24"/>
        </w:rPr>
        <w:t xml:space="preserve">εριφερειάρχες- για όλα όσα δεν έγιναν εγκαίρως, όπως η εκκένωση, η εκτίμηση των πραγματικών καταστάσεων ενώπιον του </w:t>
      </w:r>
      <w:r>
        <w:rPr>
          <w:rFonts w:eastAsia="Times New Roman" w:cs="Times New Roman"/>
          <w:szCs w:val="24"/>
        </w:rPr>
        <w:lastRenderedPageBreak/>
        <w:t>ελληνικού λαού, που έγινε με τρόπο κάλυψης γεγονότων τα οποία ήξεραν.</w:t>
      </w:r>
      <w:r>
        <w:rPr>
          <w:rFonts w:eastAsia="Times New Roman" w:cs="Times New Roman"/>
          <w:szCs w:val="24"/>
        </w:rPr>
        <w:t xml:space="preserve"> Αναφέρομαι σε αυτή την τραγική σύσκεψη ενός σχηματισμού του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 xml:space="preserve">υμβουλίου υπό τον Πρωθυπουργό, που όλοι τους ήξεραν ότι έχουν νεκρούς και έκαναν σαν να μην ξέρουν τι συμβαίνει, για να μπορέσουν να διευθετήσουν καλύτερα τις επικοινωνιακές τους </w:t>
      </w:r>
      <w:r>
        <w:rPr>
          <w:rFonts w:eastAsia="Times New Roman" w:cs="Times New Roman"/>
          <w:szCs w:val="24"/>
        </w:rPr>
        <w:t xml:space="preserve">λογικές </w:t>
      </w:r>
      <w:r>
        <w:rPr>
          <w:rFonts w:eastAsia="Times New Roman" w:cs="Times New Roman"/>
          <w:szCs w:val="24"/>
        </w:rPr>
        <w:t>κ</w:t>
      </w:r>
      <w:r>
        <w:rPr>
          <w:rFonts w:eastAsia="Times New Roman" w:cs="Times New Roman"/>
          <w:szCs w:val="24"/>
        </w:rPr>
        <w:t>αι αναφέρομαι στα όσα είπαν, ότι φταίνε οι άνθρωποι, όλα όσα είπαν ότι τώρα πια με τη λογική της κατεδάφισης των αυθαιρέτων θα τα λύσουν -τα όσα, τα όσα είπαν!- και κυρίως στην επίθεση στα ΜΜΕ. Ενώ η Αντιπολίτευση όλη η Αντιπολίτευση, όλα τα κόμμα</w:t>
      </w:r>
      <w:r>
        <w:rPr>
          <w:rFonts w:eastAsia="Times New Roman" w:cs="Times New Roman"/>
          <w:szCs w:val="24"/>
        </w:rPr>
        <w:t xml:space="preserve">τα, κύριε Πρόεδρε, επί τρεις ημέρες δεν είπαν λέξη, </w:t>
      </w:r>
      <w:proofErr w:type="spellStart"/>
      <w:r>
        <w:rPr>
          <w:rFonts w:eastAsia="Times New Roman" w:cs="Times New Roman"/>
          <w:szCs w:val="24"/>
        </w:rPr>
        <w:t>πενθούντες</w:t>
      </w:r>
      <w:proofErr w:type="spellEnd"/>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όλοι και όλες για τα θέματα που έχουν να κάνουν με τους ανθρώπους που χάθηκαν εκεί, η Κυβέρνηση από την πρώτη στιγμή, από το Σεράγεβο, πολιτικολογούσε.</w:t>
      </w:r>
    </w:p>
    <w:p w14:paraId="0446569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Πρωθυπουργός μιλούσε από ε</w:t>
      </w:r>
      <w:r>
        <w:rPr>
          <w:rFonts w:eastAsia="Times New Roman" w:cs="Times New Roman"/>
          <w:szCs w:val="24"/>
        </w:rPr>
        <w:t>κεί για ασύμμετρες απειλές και γεγονότα που τον προβληματίζουν, για τις πολλές εστίες…</w:t>
      </w:r>
    </w:p>
    <w:p w14:paraId="04465695" w14:textId="77777777" w:rsidR="00061F8F" w:rsidRDefault="00BE2594">
      <w:pPr>
        <w:spacing w:after="0" w:line="600" w:lineRule="auto"/>
        <w:ind w:firstLine="720"/>
        <w:jc w:val="both"/>
        <w:rPr>
          <w:rFonts w:eastAsia="Times New Roman" w:cs="Times New Roman"/>
          <w:szCs w:val="24"/>
        </w:rPr>
      </w:pPr>
      <w:r w:rsidRPr="008238F0">
        <w:rPr>
          <w:rFonts w:eastAsia="Times New Roman" w:cs="Times New Roman"/>
          <w:b/>
          <w:szCs w:val="24"/>
        </w:rPr>
        <w:t xml:space="preserve">ΠΡΟΕΔΡΕΥΩΝ (Γεώργιος </w:t>
      </w:r>
      <w:proofErr w:type="spellStart"/>
      <w:r w:rsidRPr="008238F0">
        <w:rPr>
          <w:rFonts w:eastAsia="Times New Roman" w:cs="Times New Roman"/>
          <w:b/>
          <w:szCs w:val="24"/>
        </w:rPr>
        <w:t>Λαμπρούλης</w:t>
      </w:r>
      <w:proofErr w:type="spellEnd"/>
      <w:r w:rsidRPr="008238F0">
        <w:rPr>
          <w:rFonts w:eastAsia="Times New Roman" w:cs="Times New Roman"/>
          <w:b/>
          <w:szCs w:val="24"/>
        </w:rPr>
        <w:t>):</w:t>
      </w:r>
      <w:r>
        <w:rPr>
          <w:rFonts w:eastAsia="Times New Roman" w:cs="Times New Roman"/>
          <w:szCs w:val="24"/>
        </w:rPr>
        <w:t xml:space="preserve"> Ολοκληρώστε, κύριε συνάδελφε.</w:t>
      </w:r>
    </w:p>
    <w:p w14:paraId="04465696" w14:textId="77777777" w:rsidR="00061F8F" w:rsidRDefault="00BE2594">
      <w:pPr>
        <w:spacing w:after="0" w:line="600" w:lineRule="auto"/>
        <w:ind w:firstLine="720"/>
        <w:jc w:val="both"/>
        <w:rPr>
          <w:rFonts w:eastAsia="Times New Roman" w:cs="Times New Roman"/>
          <w:szCs w:val="24"/>
        </w:rPr>
      </w:pPr>
      <w:r w:rsidRPr="006F1CB2">
        <w:rPr>
          <w:rFonts w:eastAsia="Times New Roman" w:cs="Times New Roman"/>
          <w:b/>
          <w:szCs w:val="24"/>
        </w:rPr>
        <w:lastRenderedPageBreak/>
        <w:t>ΑΝΔΡΕΑΣ ΛΟΒΕΡΔΟΣ:</w:t>
      </w:r>
      <w:r>
        <w:rPr>
          <w:rFonts w:eastAsia="Times New Roman" w:cs="Times New Roman"/>
          <w:szCs w:val="24"/>
        </w:rPr>
        <w:t xml:space="preserve"> Ολοκληρώνω, κύριε Πρόεδρε.</w:t>
      </w:r>
    </w:p>
    <w:p w14:paraId="0446569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βράδυ συσκέψεις, κύριε Πρόεδρε, οι </w:t>
      </w:r>
      <w:proofErr w:type="spellStart"/>
      <w:r>
        <w:rPr>
          <w:rFonts w:eastAsia="Times New Roman" w:cs="Times New Roman"/>
          <w:szCs w:val="24"/>
        </w:rPr>
        <w:t>ψευδοσυσκέψεις</w:t>
      </w:r>
      <w:proofErr w:type="spellEnd"/>
      <w:r>
        <w:rPr>
          <w:rFonts w:eastAsia="Times New Roman" w:cs="Times New Roman"/>
          <w:szCs w:val="24"/>
        </w:rPr>
        <w:t>, στη συ</w:t>
      </w:r>
      <w:r>
        <w:rPr>
          <w:rFonts w:eastAsia="Times New Roman" w:cs="Times New Roman"/>
          <w:szCs w:val="24"/>
        </w:rPr>
        <w:t xml:space="preserve">νέχεια ότι φταίνε τα </w:t>
      </w:r>
      <w:r>
        <w:rPr>
          <w:rFonts w:eastAsia="Times New Roman" w:cs="Times New Roman"/>
          <w:szCs w:val="24"/>
        </w:rPr>
        <w:t>κ</w:t>
      </w:r>
      <w:r>
        <w:rPr>
          <w:rFonts w:eastAsia="Times New Roman" w:cs="Times New Roman"/>
          <w:szCs w:val="24"/>
        </w:rPr>
        <w:t>ανάλια και τώρα πια έχουμε τα λεγόμενα περί αυθαιρέτων, που φέρνουν οι ένοχοι Υπουργοί. Άκουσα τον κ. Σταθάκη το πρωί, που και ο ίδιος νομίζω ότι νομιμοποίησε αυθαίρετα πριν από λίγους μήνες…</w:t>
      </w:r>
    </w:p>
    <w:p w14:paraId="04465698" w14:textId="77777777" w:rsidR="00061F8F" w:rsidRDefault="00BE2594">
      <w:pPr>
        <w:spacing w:after="0" w:line="600" w:lineRule="auto"/>
        <w:ind w:firstLine="720"/>
        <w:jc w:val="both"/>
        <w:rPr>
          <w:rFonts w:eastAsia="Times New Roman" w:cs="Times New Roman"/>
          <w:szCs w:val="24"/>
        </w:rPr>
      </w:pPr>
      <w:r w:rsidRPr="003018FA">
        <w:rPr>
          <w:rFonts w:eastAsia="Times New Roman" w:cs="Times New Roman"/>
          <w:b/>
          <w:szCs w:val="24"/>
        </w:rPr>
        <w:t>ΙΩΑΝΝΗΣ ΣΤΕΦΟΣ:</w:t>
      </w:r>
      <w:r>
        <w:rPr>
          <w:rFonts w:eastAsia="Times New Roman" w:cs="Times New Roman"/>
          <w:szCs w:val="24"/>
        </w:rPr>
        <w:t xml:space="preserve"> Όχι, δεν έγινε.</w:t>
      </w:r>
    </w:p>
    <w:p w14:paraId="04465699" w14:textId="77777777" w:rsidR="00061F8F" w:rsidRDefault="00BE2594">
      <w:pPr>
        <w:spacing w:after="0" w:line="600" w:lineRule="auto"/>
        <w:ind w:firstLine="720"/>
        <w:jc w:val="both"/>
        <w:rPr>
          <w:rFonts w:eastAsia="Times New Roman" w:cs="Times New Roman"/>
          <w:szCs w:val="24"/>
        </w:rPr>
      </w:pPr>
      <w:r w:rsidRPr="003018FA">
        <w:rPr>
          <w:rFonts w:eastAsia="Times New Roman" w:cs="Times New Roman"/>
          <w:b/>
          <w:szCs w:val="24"/>
        </w:rPr>
        <w:t>ΑΝΝΑ ΚΑΡΑΜ</w:t>
      </w:r>
      <w:r w:rsidRPr="003018FA">
        <w:rPr>
          <w:rFonts w:eastAsia="Times New Roman" w:cs="Times New Roman"/>
          <w:b/>
          <w:szCs w:val="24"/>
        </w:rPr>
        <w:t>ΑΝΛΗ:</w:t>
      </w:r>
      <w:r>
        <w:rPr>
          <w:rFonts w:eastAsia="Times New Roman" w:cs="Times New Roman"/>
          <w:szCs w:val="24"/>
        </w:rPr>
        <w:t xml:space="preserve"> Ναι, έγινε.</w:t>
      </w:r>
    </w:p>
    <w:p w14:paraId="0446569A" w14:textId="77777777" w:rsidR="00061F8F" w:rsidRDefault="00BE2594">
      <w:pPr>
        <w:spacing w:after="0" w:line="600" w:lineRule="auto"/>
        <w:ind w:firstLine="720"/>
        <w:jc w:val="both"/>
        <w:rPr>
          <w:rFonts w:eastAsia="Times New Roman" w:cs="Times New Roman"/>
          <w:szCs w:val="24"/>
        </w:rPr>
      </w:pPr>
      <w:r w:rsidRPr="003018FA">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Βεβαίως!</w:t>
      </w:r>
    </w:p>
    <w:p w14:paraId="0446569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ο Υπουργός Ναυτιλίας υπέγραψε επίσης, ο οποίος δεν μας είπε γιατί</w:t>
      </w:r>
      <w:r>
        <w:rPr>
          <w:rFonts w:eastAsia="Times New Roman" w:cs="Times New Roman"/>
          <w:szCs w:val="24"/>
        </w:rPr>
        <w:t>-</w:t>
      </w:r>
      <w:r>
        <w:rPr>
          <w:rFonts w:eastAsia="Times New Roman" w:cs="Times New Roman"/>
          <w:szCs w:val="24"/>
        </w:rPr>
        <w:t xml:space="preserve"> όπως λέει ο καθηγητής Θανάσης Διαμαντόπουλος, προσωπικός μου φίλος και συνάδελφός μου που ήταν εκεί στο Κόκκινο Λιμανάκι μέσα στα νερά</w:t>
      </w:r>
      <w:r>
        <w:rPr>
          <w:rFonts w:eastAsia="Times New Roman" w:cs="Times New Roman"/>
          <w:szCs w:val="24"/>
        </w:rPr>
        <w:t>-</w:t>
      </w:r>
      <w:r>
        <w:rPr>
          <w:rFonts w:eastAsia="Times New Roman" w:cs="Times New Roman"/>
          <w:szCs w:val="24"/>
        </w:rPr>
        <w:t xml:space="preserve"> μέχρ</w:t>
      </w:r>
      <w:r>
        <w:rPr>
          <w:rFonts w:eastAsia="Times New Roman" w:cs="Times New Roman"/>
          <w:szCs w:val="24"/>
        </w:rPr>
        <w:t xml:space="preserve">ι το βράδυ στις 11.00΄ η ώρα δεν είχε πάει σκάφος του Λιμενικού; </w:t>
      </w:r>
    </w:p>
    <w:p w14:paraId="0446569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Όλα αυτά, κύριε Πρόεδρε, πρέπει να απαντηθούν. Με ρητορείες, κροκοδείλια δάκρυα, μετάθεση ευθυνών και θεωρίες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παράλογες, </w:t>
      </w:r>
      <w:proofErr w:type="spellStart"/>
      <w:r>
        <w:rPr>
          <w:rFonts w:eastAsia="Times New Roman" w:cs="Times New Roman"/>
          <w:szCs w:val="24"/>
        </w:rPr>
        <w:t>αντιθεσμικές</w:t>
      </w:r>
      <w:proofErr w:type="spellEnd"/>
      <w:r>
        <w:rPr>
          <w:rFonts w:eastAsia="Times New Roman" w:cs="Times New Roman"/>
          <w:szCs w:val="24"/>
        </w:rPr>
        <w:t xml:space="preserve"> περί πολιτικής ευθύνης, οι ευθύνες οι πραγμ</w:t>
      </w:r>
      <w:r>
        <w:rPr>
          <w:rFonts w:eastAsia="Times New Roman" w:cs="Times New Roman"/>
          <w:szCs w:val="24"/>
        </w:rPr>
        <w:t>ατικές δεν παραμερίζονται. Θα τις πληρώσουν ακέραιες ενώπιον του ελληνικού λαού.</w:t>
      </w:r>
    </w:p>
    <w:p w14:paraId="0446569D" w14:textId="77777777" w:rsidR="00061F8F" w:rsidRDefault="00BE2594">
      <w:pPr>
        <w:spacing w:after="0" w:line="600" w:lineRule="auto"/>
        <w:ind w:firstLine="720"/>
        <w:jc w:val="both"/>
        <w:rPr>
          <w:rFonts w:eastAsia="Times New Roman" w:cs="Times New Roman"/>
          <w:szCs w:val="24"/>
        </w:rPr>
      </w:pPr>
      <w:r w:rsidRPr="003018FA">
        <w:rPr>
          <w:rFonts w:eastAsia="Times New Roman" w:cs="Times New Roman"/>
          <w:b/>
          <w:szCs w:val="24"/>
        </w:rPr>
        <w:lastRenderedPageBreak/>
        <w:t xml:space="preserve">ΠΡΟΕΔΡΕΥΩΝ (Γεώργιος </w:t>
      </w:r>
      <w:proofErr w:type="spellStart"/>
      <w:r w:rsidRPr="003018FA">
        <w:rPr>
          <w:rFonts w:eastAsia="Times New Roman" w:cs="Times New Roman"/>
          <w:b/>
          <w:szCs w:val="24"/>
        </w:rPr>
        <w:t>Λαμπρούλης</w:t>
      </w:r>
      <w:proofErr w:type="spellEnd"/>
      <w:r w:rsidRPr="003018FA">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Φάμελλος</w:t>
      </w:r>
      <w:proofErr w:type="spellEnd"/>
      <w:r>
        <w:rPr>
          <w:rFonts w:eastAsia="Times New Roman" w:cs="Times New Roman"/>
          <w:szCs w:val="24"/>
        </w:rPr>
        <w:t>,</w:t>
      </w:r>
      <w:r>
        <w:rPr>
          <w:rFonts w:eastAsia="Times New Roman" w:cs="Times New Roman"/>
          <w:szCs w:val="24"/>
        </w:rPr>
        <w:t xml:space="preserve"> για να υποστηρίξει την τροπολογία του. Πέντε λεπτά, κύριε Υπουργέ, νομίζω ότι επαρκούν.</w:t>
      </w:r>
    </w:p>
    <w:p w14:paraId="0446569E" w14:textId="77777777" w:rsidR="00061F8F" w:rsidRDefault="00BE2594">
      <w:pPr>
        <w:spacing w:after="0" w:line="600" w:lineRule="auto"/>
        <w:ind w:firstLine="720"/>
        <w:jc w:val="both"/>
        <w:rPr>
          <w:rFonts w:eastAsia="Times New Roman" w:cs="Times New Roman"/>
          <w:szCs w:val="24"/>
        </w:rPr>
      </w:pPr>
      <w:r w:rsidRPr="003018FA">
        <w:rPr>
          <w:rFonts w:eastAsia="Times New Roman" w:cs="Times New Roman"/>
          <w:b/>
          <w:szCs w:val="24"/>
        </w:rPr>
        <w:t>ΣΩΚΡΑΤΗΣ ΦΑΜΕΛΛΟΣ</w:t>
      </w:r>
      <w:r>
        <w:rPr>
          <w:rFonts w:eastAsia="Times New Roman" w:cs="Times New Roman"/>
          <w:szCs w:val="24"/>
        </w:rPr>
        <w:t xml:space="preserve"> </w:t>
      </w:r>
      <w:r w:rsidRPr="003018FA">
        <w:rPr>
          <w:rFonts w:eastAsia="Times New Roman" w:cs="Times New Roman"/>
          <w:b/>
          <w:szCs w:val="24"/>
        </w:rPr>
        <w:t>(</w:t>
      </w:r>
      <w:r>
        <w:rPr>
          <w:rFonts w:eastAsia="Times New Roman" w:cs="Times New Roman"/>
          <w:b/>
          <w:szCs w:val="24"/>
        </w:rPr>
        <w:t>Αναπλ</w:t>
      </w:r>
      <w:r>
        <w:rPr>
          <w:rFonts w:eastAsia="Times New Roman" w:cs="Times New Roman"/>
          <w:b/>
          <w:szCs w:val="24"/>
        </w:rPr>
        <w:t>ηρωτής Υπουργός Περιβάλλοντος και Ενέργειας</w:t>
      </w:r>
      <w:r w:rsidRPr="003018FA">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0446569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είναι μεγάλο το φορτίο μιας τοποθέτησης στην Αντιπροσωπεία των Ελλήνων μετά από την απώλεια τόσων ανθρώπινων ζωών και προφανώς και ο σεβασ</w:t>
      </w:r>
      <w:r>
        <w:rPr>
          <w:rFonts w:eastAsia="Times New Roman" w:cs="Times New Roman"/>
          <w:szCs w:val="24"/>
        </w:rPr>
        <w:t>μός στη μνήμη των ανθρώπων αλλά και η συμπαράσταση σε όλους τους υπόλοιπους και τους συγγενείς τους αλλά και αυτούς που έχουν δει και τις περιουσίες και τη ζωή τους να είναι σε μεγάλο κίνδυνο, οφείλει να χαρακτηρίζει και την τοποθέτησή μας. Γι’ αυτό και χρ</w:t>
      </w:r>
      <w:r>
        <w:rPr>
          <w:rFonts w:eastAsia="Times New Roman" w:cs="Times New Roman"/>
          <w:szCs w:val="24"/>
        </w:rPr>
        <w:t xml:space="preserve">ειάζεται πολύ μεγάλη προσοχή και για τη δημοκρατική, αν θέλετε, προάσπιση αυτής της συζήτησης, διότι μια πιθανή τυμβωρυχία από πολιτικούς και δημοσιογραφικούς δρόμους πρέπει να μας βρίσκει προετοιμασμένους και αντίθετους. </w:t>
      </w:r>
    </w:p>
    <w:p w14:paraId="044656A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Τι είναι όμως πολιτική ευθύνη; Πο</w:t>
      </w:r>
      <w:r>
        <w:rPr>
          <w:rFonts w:eastAsia="Times New Roman" w:cs="Times New Roman"/>
          <w:szCs w:val="24"/>
        </w:rPr>
        <w:t xml:space="preserve">λιτική ευθύνη σημαίνει να αντιμετωπίσουμε και να χρεώσουμε αλλά και να αναστείλουμε τις αιτίες που οδήγησαν στον χαμό των συνανθρώπων μας, αλλά και να βεβαιώσουμε ότι κανένας πολίτης ξανά δεν θα εγκλωβιστεί σε μία μάντρα ή σε ένα ρέμα για να κινδυνεύσει η </w:t>
      </w:r>
      <w:r>
        <w:rPr>
          <w:rFonts w:eastAsia="Times New Roman" w:cs="Times New Roman"/>
          <w:szCs w:val="24"/>
        </w:rPr>
        <w:t>ζωή του.</w:t>
      </w:r>
    </w:p>
    <w:p w14:paraId="044656A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Από τη μεριά μας, λοιπόν, θα μου επιτρέψετε κύριε Πρόεδρε, μόνο σε θέματα αρμοδιότητάς μου να τοποθετηθώ και να μην παρασυρθώ σε έναν κατήφορο, κατά την άποψή μου, εκμετάλλευσης του πόνου και της αξίας της ανθρώπινης ζωής και της απώλειας για πρόσ</w:t>
      </w:r>
      <w:r>
        <w:rPr>
          <w:rFonts w:eastAsia="Times New Roman" w:cs="Times New Roman"/>
          <w:szCs w:val="24"/>
        </w:rPr>
        <w:t>καιρες πολιτικές εντυπώσεις, που δυστυχώς διατυπώνονται και εδώ. Τα λόγια, όμως, δεν έχουν ιδιαίτερη αξία μπροστά στα έργα. Η Κυβέρνησή μας για να αναστείλει τις ουσιαστικές αιτίες των προβλημάτων, έχει προχωρήσει σε θεσμικές μεταρρυθμίσεις, στον τομέα του</w:t>
      </w:r>
      <w:r>
        <w:rPr>
          <w:rFonts w:eastAsia="Times New Roman" w:cs="Times New Roman"/>
          <w:szCs w:val="24"/>
        </w:rPr>
        <w:t>λάχιστον του δικού μου χαρτοφυλακίου, όσον αφορά τους δασικούς χάρτες, οι οποίοι καθυστερούσαν τουλάχιστον σαράντα χρόνια και η καθυστέρηση αυτή που ήταν επιλογή των προηγούμενων κυβερνήσεων, δη</w:t>
      </w:r>
      <w:r>
        <w:rPr>
          <w:rFonts w:eastAsia="Times New Roman" w:cs="Times New Roman"/>
          <w:szCs w:val="24"/>
        </w:rPr>
        <w:lastRenderedPageBreak/>
        <w:t xml:space="preserve">μιούργησε σοβαρά προβλήματα και στην περιοχή της </w:t>
      </w:r>
      <w:r>
        <w:rPr>
          <w:rFonts w:eastAsia="Times New Roman" w:cs="Times New Roman"/>
          <w:szCs w:val="24"/>
        </w:rPr>
        <w:t xml:space="preserve">ανατολικής </w:t>
      </w:r>
      <w:r>
        <w:rPr>
          <w:rFonts w:eastAsia="Times New Roman" w:cs="Times New Roman"/>
          <w:szCs w:val="24"/>
        </w:rPr>
        <w:t>Ατ</w:t>
      </w:r>
      <w:r>
        <w:rPr>
          <w:rFonts w:eastAsia="Times New Roman" w:cs="Times New Roman"/>
          <w:szCs w:val="24"/>
        </w:rPr>
        <w:t>τικής αλλά και συνολικά. Όμως η δική μας Κυβέρνηση έχει φέρει δύο φορές στη Βουλή τη συζήτηση για τη δασική στρατηγική, για να συζητήσουμε για πρόληψη επιτέλους και όχι για να τρέχουμε εκ των υστέρων με πολύ μεγάλο κόστος και ζωής και κοινωνίας και οικονομ</w:t>
      </w:r>
      <w:r>
        <w:rPr>
          <w:rFonts w:eastAsia="Times New Roman" w:cs="Times New Roman"/>
          <w:szCs w:val="24"/>
        </w:rPr>
        <w:t xml:space="preserve">ικό. </w:t>
      </w:r>
    </w:p>
    <w:p w14:paraId="044656A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αυτή η Κυβέρνηση ανακάλυψε στα συρτάρια των Υπουργείων τα σχέδια διαχείρισης κινδύνου πλημμύρας που το 2012 μπήκαν στα συρτάρια και τα κύρωσε και έχουμε σχέδια διαχείρισης κινδύνου πλημμύρας στη χώρα μας, όπως επίσης εμείς νομοθετήσαμε με τον νέο νόμ</w:t>
      </w:r>
      <w:r>
        <w:rPr>
          <w:rFonts w:eastAsia="Times New Roman" w:cs="Times New Roman"/>
          <w:szCs w:val="24"/>
        </w:rPr>
        <w:t>ο για τη δόμηση το Παρατηρητήριο Αυθαιρέτων, για να ξεκολλήσουν οι διαδικασίες αυθαίρετων κατασκευών</w:t>
      </w:r>
      <w:r>
        <w:rPr>
          <w:rFonts w:eastAsia="Times New Roman" w:cs="Times New Roman"/>
          <w:szCs w:val="24"/>
        </w:rPr>
        <w:t>,</w:t>
      </w:r>
      <w:r>
        <w:rPr>
          <w:rFonts w:eastAsia="Times New Roman" w:cs="Times New Roman"/>
          <w:szCs w:val="24"/>
        </w:rPr>
        <w:t xml:space="preserve"> που επίσης επί εικοσαετίες υπάρχουν σε εκκρεμότητα. Δυστυχώς ανακαλύψαμε αυτές τις ημέρες τελεσίδικες αποφάσεις κατεδαφίσεων στη Ραφήνα και στη Νέα Μάκρη </w:t>
      </w:r>
      <w:r>
        <w:rPr>
          <w:rFonts w:eastAsia="Times New Roman" w:cs="Times New Roman"/>
          <w:szCs w:val="24"/>
        </w:rPr>
        <w:t>που έχουν εικοσαετή παραμονή στα γραφεία των υπηρεσιών. Και ρωτάω</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οιος ήταν υπεύθυνος γι’ αυτό και ποια είναι η πραγματική ευθύνη και ποιος την αναλαμβάνει και ποιος τη χρεώνεται;</w:t>
      </w:r>
    </w:p>
    <w:p w14:paraId="044656A3" w14:textId="77777777" w:rsidR="00061F8F" w:rsidRDefault="00BE2594">
      <w:pPr>
        <w:spacing w:after="0" w:line="600" w:lineRule="auto"/>
        <w:jc w:val="both"/>
        <w:rPr>
          <w:rFonts w:eastAsia="Times New Roman" w:cs="Times New Roman"/>
          <w:szCs w:val="24"/>
        </w:rPr>
      </w:pPr>
      <w:r>
        <w:rPr>
          <w:rFonts w:eastAsia="Times New Roman" w:cs="Times New Roman"/>
          <w:szCs w:val="24"/>
        </w:rPr>
        <w:lastRenderedPageBreak/>
        <w:t>Εμείς θα αναλάβουμε την ευθύνη για αυτά που μας αναλογούν και θα προχωρήσο</w:t>
      </w:r>
      <w:r>
        <w:rPr>
          <w:rFonts w:eastAsia="Times New Roman" w:cs="Times New Roman"/>
          <w:szCs w:val="24"/>
        </w:rPr>
        <w:t>υμε σε άμεσα μέτρα</w:t>
      </w:r>
      <w:r w:rsidRPr="008C2749">
        <w:rPr>
          <w:rFonts w:eastAsia="Times New Roman" w:cs="Times New Roman"/>
          <w:szCs w:val="24"/>
        </w:rPr>
        <w:t>,</w:t>
      </w:r>
      <w:r>
        <w:rPr>
          <w:rFonts w:eastAsia="Times New Roman" w:cs="Times New Roman"/>
          <w:szCs w:val="24"/>
        </w:rPr>
        <w:t xml:space="preserve"> με τροπολογία που θα έρθει σε λίγο. </w:t>
      </w:r>
    </w:p>
    <w:p w14:paraId="044656A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Όμως, σήμερα, συζητάμε την τροπολογία των δασικών χαρτών, που έχουμε εισάγει εμείς. Γιατί το τιτάνιο έργο των δασικών χαρτών είναι ένα ουσιαστικό μέτρο πρόληψης, ευνοεί τη χωροταξική τακτοποίηση, αλλ</w:t>
      </w:r>
      <w:r>
        <w:rPr>
          <w:rFonts w:eastAsia="Times New Roman" w:cs="Times New Roman"/>
          <w:szCs w:val="24"/>
        </w:rPr>
        <w:t xml:space="preserve">ά και την αναγνώριση του πού είναι το δάσος και πού είναι η αυθαιρεσία. </w:t>
      </w:r>
    </w:p>
    <w:p w14:paraId="044656A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Θέλω να θέσω μια ερώτηση. Ποιος διαφωνεί στην Ελλάδα ότι η μη υλοποίηση του έργου των δασικών χαρτών ήταν μόνο και μόνο για να αποκρύψουν τις αυθαιρεσίες στη δασική νομοθεσία και στη </w:t>
      </w:r>
      <w:r>
        <w:rPr>
          <w:rFonts w:eastAsia="Times New Roman" w:cs="Times New Roman"/>
          <w:szCs w:val="24"/>
        </w:rPr>
        <w:t xml:space="preserve">δόμηση; Υπήρχε άλλος λόγος που καθυστερούσαν οι δασικοί χάρτες στην Ελλάδα; Όλη η κοινωνία το γνωρίζει. Ας μην κρυβόμαστε. </w:t>
      </w:r>
    </w:p>
    <w:p w14:paraId="044656A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Αυτό γινόταν και στην </w:t>
      </w:r>
      <w:r>
        <w:rPr>
          <w:rFonts w:eastAsia="Times New Roman" w:cs="Times New Roman"/>
          <w:szCs w:val="24"/>
        </w:rPr>
        <w:t xml:space="preserve">ανατολική </w:t>
      </w:r>
      <w:r>
        <w:rPr>
          <w:rFonts w:eastAsia="Times New Roman" w:cs="Times New Roman"/>
          <w:szCs w:val="24"/>
        </w:rPr>
        <w:t xml:space="preserve">Αττική. Προφανώς, δεν είναι ισότιμο με την ανθρώπινη ζωή. Με τίποτα δεν θα το βάλω σε συζήτηση </w:t>
      </w:r>
      <w:r w:rsidRPr="00F331DF">
        <w:rPr>
          <w:rFonts w:eastAsia="Times New Roman"/>
          <w:bCs/>
        </w:rPr>
        <w:t>και</w:t>
      </w:r>
      <w:r>
        <w:rPr>
          <w:rFonts w:eastAsia="Times New Roman" w:cs="Times New Roman"/>
          <w:szCs w:val="24"/>
        </w:rPr>
        <w:t xml:space="preserve"> σ</w:t>
      </w:r>
      <w:r>
        <w:rPr>
          <w:rFonts w:eastAsia="Times New Roman" w:cs="Times New Roman"/>
          <w:szCs w:val="24"/>
        </w:rPr>
        <w:t xml:space="preserve">ε αντιπαράθεση με την αξία της ζωής, αλλά μην υποκύπτουμε σε πολιτικά λάθη, που είναι δημοκρατικά λάθη. </w:t>
      </w:r>
    </w:p>
    <w:p w14:paraId="044656A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Εμείς</w:t>
      </w:r>
      <w:r w:rsidRPr="0036585D">
        <w:rPr>
          <w:rFonts w:eastAsia="Times New Roman" w:cs="Times New Roman"/>
          <w:szCs w:val="24"/>
        </w:rPr>
        <w:t>,</w:t>
      </w:r>
      <w:r>
        <w:rPr>
          <w:rFonts w:eastAsia="Times New Roman" w:cs="Times New Roman"/>
          <w:szCs w:val="24"/>
        </w:rPr>
        <w:t xml:space="preserve"> λοιπόν</w:t>
      </w:r>
      <w:r w:rsidRPr="0036585D">
        <w:rPr>
          <w:rFonts w:eastAsia="Times New Roman" w:cs="Times New Roman"/>
          <w:szCs w:val="24"/>
        </w:rPr>
        <w:t>,</w:t>
      </w:r>
      <w:r>
        <w:rPr>
          <w:rFonts w:eastAsia="Times New Roman" w:cs="Times New Roman"/>
          <w:szCs w:val="24"/>
        </w:rPr>
        <w:t xml:space="preserve"> έχουμε προχωρήσει. Έχουμε αναρτήσει για το 35% της χώρας τους δασικούς χάρτες. Κυρώσαμε ήδη το 32%. Φέτος αναρτήσαμε ήδη 12% επιπλέον κα</w:t>
      </w:r>
      <w:r>
        <w:rPr>
          <w:rFonts w:eastAsia="Times New Roman" w:cs="Times New Roman"/>
          <w:szCs w:val="24"/>
        </w:rPr>
        <w:t xml:space="preserve">ι θα φτάσουμε στο 17% μέχρι το τέλος. Έχουμε ήδη </w:t>
      </w:r>
      <w:proofErr w:type="spellStart"/>
      <w:r>
        <w:rPr>
          <w:rFonts w:eastAsia="Times New Roman" w:cs="Times New Roman"/>
          <w:szCs w:val="24"/>
        </w:rPr>
        <w:t>συμβασιοποιήσει</w:t>
      </w:r>
      <w:proofErr w:type="spellEnd"/>
      <w:r>
        <w:rPr>
          <w:rFonts w:eastAsia="Times New Roman" w:cs="Times New Roman"/>
          <w:szCs w:val="24"/>
        </w:rPr>
        <w:t xml:space="preserve"> όλο το υπόλοιπο 45%, γιατί δεν υπήρχε καν σε μελέτη. Και αυτό είναι πράξη, δεν είναι λόγια. </w:t>
      </w:r>
    </w:p>
    <w:p w14:paraId="044656A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Όμως, τι έχει γίνει στην Αττική; Δεν σας ενδιαφέρει να μάθετε τι έχει γίνει στην Αττική με τους χά</w:t>
      </w:r>
      <w:r>
        <w:rPr>
          <w:rFonts w:eastAsia="Times New Roman" w:cs="Times New Roman"/>
          <w:szCs w:val="24"/>
        </w:rPr>
        <w:t xml:space="preserve">ρτες, που είχαμε αυτό το σοβαρό πρόβλημα και δυτικά και ανατολικά; </w:t>
      </w:r>
    </w:p>
    <w:p w14:paraId="044656A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Οι δασικοί χάρτες στην </w:t>
      </w:r>
      <w:r>
        <w:rPr>
          <w:rFonts w:eastAsia="Times New Roman" w:cs="Times New Roman"/>
          <w:szCs w:val="24"/>
        </w:rPr>
        <w:t xml:space="preserve">ανατολική </w:t>
      </w:r>
      <w:r>
        <w:rPr>
          <w:rFonts w:eastAsia="Times New Roman" w:cs="Times New Roman"/>
          <w:szCs w:val="24"/>
        </w:rPr>
        <w:t xml:space="preserve">Αττική ανατέθηκαν το 2008, παραλήφθηκαν το 2010, </w:t>
      </w:r>
      <w:r w:rsidRPr="0036585D">
        <w:rPr>
          <w:rFonts w:eastAsia="Times New Roman" w:cs="Times New Roman"/>
          <w:szCs w:val="24"/>
        </w:rPr>
        <w:t>πληρώθηκαν</w:t>
      </w:r>
      <w:r>
        <w:rPr>
          <w:rFonts w:eastAsia="Times New Roman" w:cs="Times New Roman"/>
          <w:szCs w:val="24"/>
        </w:rPr>
        <w:t xml:space="preserve"> από την τότε </w:t>
      </w:r>
      <w:r>
        <w:rPr>
          <w:rFonts w:eastAsia="Times New Roman" w:cs="Times New Roman"/>
          <w:szCs w:val="24"/>
        </w:rPr>
        <w:t xml:space="preserve">κυβέρνηση </w:t>
      </w:r>
      <w:r>
        <w:rPr>
          <w:rFonts w:eastAsia="Times New Roman" w:cs="Times New Roman"/>
          <w:szCs w:val="24"/>
        </w:rPr>
        <w:t>και δεν αναρτήθηκαν. Η ερώτηση είναι: γιατί; Ποια ήταν η πολιτική ευθύνη</w:t>
      </w:r>
      <w:r>
        <w:rPr>
          <w:rFonts w:eastAsia="Times New Roman" w:cs="Times New Roman"/>
          <w:szCs w:val="24"/>
        </w:rPr>
        <w:t xml:space="preserve"> των πολιτικών </w:t>
      </w:r>
      <w:r w:rsidRPr="0036585D">
        <w:rPr>
          <w:rFonts w:eastAsia="Times New Roman" w:cs="Times New Roman"/>
          <w:szCs w:val="24"/>
        </w:rPr>
        <w:t>που ανέθεσαν,</w:t>
      </w:r>
      <w:r>
        <w:rPr>
          <w:rFonts w:eastAsia="Times New Roman" w:cs="Times New Roman"/>
          <w:szCs w:val="24"/>
        </w:rPr>
        <w:t xml:space="preserve"> </w:t>
      </w:r>
      <w:r w:rsidRPr="003B5BDA">
        <w:rPr>
          <w:rFonts w:eastAsia="Times New Roman" w:cs="Times New Roman"/>
          <w:szCs w:val="24"/>
        </w:rPr>
        <w:t xml:space="preserve">είχαν το εργαλείο από τη δασική νομοθεσία για να καταπολεμήσουν την αυθαιρεσία και δεν </w:t>
      </w:r>
      <w:proofErr w:type="spellStart"/>
      <w:r w:rsidRPr="003B5BDA">
        <w:rPr>
          <w:rFonts w:eastAsia="Times New Roman" w:cs="Times New Roman"/>
          <w:szCs w:val="24"/>
        </w:rPr>
        <w:t>ανήρτησαν</w:t>
      </w:r>
      <w:proofErr w:type="spellEnd"/>
      <w:r>
        <w:rPr>
          <w:rFonts w:eastAsia="Times New Roman" w:cs="Times New Roman"/>
          <w:szCs w:val="24"/>
        </w:rPr>
        <w:t xml:space="preserve"> ούτε κύρωσαν τους δασικούς χάρτες; </w:t>
      </w:r>
    </w:p>
    <w:p w14:paraId="044656A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Μόνο πέντε δήμοι έστειλαν τότε στοιχεία: Πεντέλη, </w:t>
      </w:r>
      <w:r w:rsidRPr="0036585D">
        <w:rPr>
          <w:rFonts w:eastAsia="Times New Roman" w:cs="Times New Roman"/>
          <w:szCs w:val="24"/>
        </w:rPr>
        <w:t>Νέα Πεντέλη,</w:t>
      </w:r>
      <w:r>
        <w:rPr>
          <w:rFonts w:eastAsia="Times New Roman" w:cs="Times New Roman"/>
          <w:szCs w:val="24"/>
        </w:rPr>
        <w:t xml:space="preserve"> </w:t>
      </w:r>
      <w:r w:rsidRPr="003B5BDA">
        <w:rPr>
          <w:rFonts w:eastAsia="Times New Roman" w:cs="Times New Roman"/>
          <w:szCs w:val="24"/>
        </w:rPr>
        <w:t xml:space="preserve">Μαραθώνας, Φυλή, Κηφισιά και </w:t>
      </w:r>
      <w:r w:rsidRPr="003B5BDA">
        <w:rPr>
          <w:rFonts w:eastAsia="Times New Roman" w:cs="Times New Roman"/>
          <w:szCs w:val="24"/>
        </w:rPr>
        <w:t>Δροσιά</w:t>
      </w:r>
      <w:r>
        <w:rPr>
          <w:rFonts w:eastAsia="Times New Roman" w:cs="Times New Roman"/>
          <w:szCs w:val="24"/>
        </w:rPr>
        <w:t xml:space="preserve">. Πρέπει να τους αναφέρουμε, γιατί ήταν συνεπείς με το Σύνταγμα. Όλοι οι </w:t>
      </w:r>
      <w:r>
        <w:rPr>
          <w:rFonts w:eastAsia="Times New Roman" w:cs="Times New Roman"/>
          <w:szCs w:val="24"/>
        </w:rPr>
        <w:lastRenderedPageBreak/>
        <w:t xml:space="preserve">υπόλοιποι δεν ήταν, αλλά οι κυβερνήσεις και οι Υπουργοί δεν έκαναν τίποτα για όλους τους υπόλοιπους. </w:t>
      </w:r>
    </w:p>
    <w:p w14:paraId="044656A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ήρθε αυτή η Κυβέρνηση </w:t>
      </w:r>
      <w:r w:rsidRPr="00F331DF">
        <w:rPr>
          <w:rFonts w:eastAsia="Times New Roman"/>
          <w:bCs/>
        </w:rPr>
        <w:t>και</w:t>
      </w:r>
      <w:r>
        <w:rPr>
          <w:rFonts w:eastAsia="Times New Roman" w:cs="Times New Roman"/>
          <w:szCs w:val="24"/>
        </w:rPr>
        <w:t xml:space="preserve"> ολοκλήρωσε το θέμα των δασικών χαρτών. Δεν χρ</w:t>
      </w:r>
      <w:r>
        <w:rPr>
          <w:rFonts w:eastAsia="Times New Roman" w:cs="Times New Roman"/>
          <w:szCs w:val="24"/>
        </w:rPr>
        <w:t xml:space="preserve">ειάζεται πλέον νέος δασικός χάρτης στην Αττική. Μέσα στο 2018 θα έχουν αναρτηθεί όλοι στην Αττική, γιατί το 50% έχει αναρτηθεί από πέρυσι. Αυτές είναι οι διαφορές. Αυτά είναι πρακτικά, συγκεκριμένα και τα βλέπουν οι </w:t>
      </w:r>
      <w:r w:rsidRPr="0036585D">
        <w:rPr>
          <w:rFonts w:eastAsia="Times New Roman" w:cs="Times New Roman"/>
          <w:szCs w:val="24"/>
        </w:rPr>
        <w:t>πολίτες, είναι</w:t>
      </w:r>
      <w:r>
        <w:rPr>
          <w:rFonts w:eastAsia="Times New Roman" w:cs="Times New Roman"/>
          <w:szCs w:val="24"/>
        </w:rPr>
        <w:t xml:space="preserve"> αναρτημένα. </w:t>
      </w:r>
    </w:p>
    <w:p w14:paraId="044656A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Γιατί όταν ή</w:t>
      </w:r>
      <w:r>
        <w:rPr>
          <w:rFonts w:eastAsia="Times New Roman" w:cs="Times New Roman"/>
          <w:szCs w:val="24"/>
        </w:rPr>
        <w:t xml:space="preserve">ρθε η Νέα Δημοκρατία το 2013, μετέφερε την αρμοδιότητα των δασικών </w:t>
      </w:r>
      <w:r w:rsidRPr="008C2749">
        <w:rPr>
          <w:rFonts w:eastAsia="Times New Roman" w:cs="Times New Roman"/>
          <w:szCs w:val="24"/>
        </w:rPr>
        <w:t xml:space="preserve">χαρτών στην </w:t>
      </w:r>
      <w:r>
        <w:rPr>
          <w:rFonts w:eastAsia="Times New Roman" w:cs="Times New Roman"/>
          <w:szCs w:val="24"/>
        </w:rPr>
        <w:t>«</w:t>
      </w:r>
      <w:r w:rsidRPr="008C2749">
        <w:rPr>
          <w:rFonts w:eastAsia="Times New Roman" w:cs="Times New Roman"/>
          <w:szCs w:val="24"/>
        </w:rPr>
        <w:t>ΕΚΧΑ Α.Ε.</w:t>
      </w:r>
      <w:r>
        <w:rPr>
          <w:rFonts w:eastAsia="Times New Roman" w:cs="Times New Roman"/>
          <w:szCs w:val="24"/>
        </w:rPr>
        <w:t>»</w:t>
      </w:r>
      <w:r w:rsidRPr="008C2749">
        <w:rPr>
          <w:rFonts w:eastAsia="Times New Roman" w:cs="Times New Roman"/>
          <w:szCs w:val="24"/>
        </w:rPr>
        <w:t xml:space="preserve"> και από</w:t>
      </w:r>
      <w:r>
        <w:rPr>
          <w:rFonts w:eastAsia="Times New Roman" w:cs="Times New Roman"/>
          <w:szCs w:val="24"/>
        </w:rPr>
        <w:t xml:space="preserve"> τότε δεν έγινε τίποτα. Και έπρεπε να έρθει η δική μας, αν θέλετε, προσπάθεια, για να επαναφέρουμε ξανά τη </w:t>
      </w:r>
      <w:r w:rsidRPr="0036585D">
        <w:rPr>
          <w:rFonts w:eastAsia="Times New Roman" w:cs="Times New Roman"/>
          <w:szCs w:val="24"/>
        </w:rPr>
        <w:t>ροή όπως πρέπει.</w:t>
      </w:r>
      <w:r>
        <w:rPr>
          <w:rFonts w:eastAsia="Times New Roman" w:cs="Times New Roman"/>
          <w:szCs w:val="24"/>
        </w:rPr>
        <w:t xml:space="preserve"> </w:t>
      </w:r>
    </w:p>
    <w:p w14:paraId="044656AD" w14:textId="77777777" w:rsidR="00061F8F" w:rsidRDefault="00BE2594">
      <w:pPr>
        <w:spacing w:after="0" w:line="600" w:lineRule="auto"/>
        <w:ind w:firstLine="720"/>
        <w:jc w:val="both"/>
        <w:rPr>
          <w:rFonts w:eastAsia="Times New Roman" w:cs="Times New Roman"/>
          <w:szCs w:val="24"/>
        </w:rPr>
      </w:pPr>
      <w:r w:rsidRPr="0036585D">
        <w:rPr>
          <w:rFonts w:eastAsia="Times New Roman" w:cs="Times New Roman"/>
          <w:szCs w:val="24"/>
        </w:rPr>
        <w:t>Το 2017 αναρτήθηκαν χάρτες στον Β</w:t>
      </w:r>
      <w:r w:rsidRPr="0036585D">
        <w:rPr>
          <w:rFonts w:eastAsia="Times New Roman" w:cs="Times New Roman"/>
          <w:szCs w:val="24"/>
        </w:rPr>
        <w:t xml:space="preserve">αρνάβα, στο Γραμματικό, στο Καπανδρίτι, </w:t>
      </w:r>
      <w:r w:rsidRPr="0036585D">
        <w:rPr>
          <w:rFonts w:eastAsia="Times New Roman" w:cs="Times New Roman"/>
          <w:bCs/>
          <w:shd w:val="clear" w:color="auto" w:fill="FFFFFF"/>
        </w:rPr>
        <w:t xml:space="preserve">που </w:t>
      </w:r>
      <w:r w:rsidRPr="0036585D">
        <w:rPr>
          <w:rFonts w:eastAsia="Times New Roman"/>
          <w:bCs/>
          <w:shd w:val="clear" w:color="auto" w:fill="FFFFFF"/>
        </w:rPr>
        <w:t>είναι</w:t>
      </w:r>
      <w:r w:rsidRPr="0036585D">
        <w:rPr>
          <w:rFonts w:eastAsia="Times New Roman" w:cs="Times New Roman"/>
          <w:bCs/>
          <w:shd w:val="clear" w:color="auto" w:fill="FFFFFF"/>
        </w:rPr>
        <w:t xml:space="preserve"> </w:t>
      </w:r>
      <w:r w:rsidRPr="0036585D">
        <w:rPr>
          <w:rFonts w:eastAsia="Times New Roman" w:cs="Times New Roman"/>
          <w:szCs w:val="24"/>
        </w:rPr>
        <w:t>δύσκολες περιοχές. Γιατί δεν λέμε τίποτα για αυτό; Ό</w:t>
      </w:r>
      <w:r>
        <w:rPr>
          <w:rFonts w:eastAsia="Times New Roman" w:cs="Times New Roman"/>
          <w:szCs w:val="24"/>
        </w:rPr>
        <w:t>π</w:t>
      </w:r>
      <w:r w:rsidRPr="0036585D">
        <w:rPr>
          <w:rFonts w:eastAsia="Times New Roman" w:cs="Times New Roman"/>
          <w:szCs w:val="24"/>
        </w:rPr>
        <w:t xml:space="preserve">ως </w:t>
      </w:r>
      <w:r w:rsidRPr="0036585D">
        <w:rPr>
          <w:rFonts w:eastAsia="Times New Roman"/>
          <w:bCs/>
        </w:rPr>
        <w:t>και</w:t>
      </w:r>
      <w:r w:rsidRPr="0036585D">
        <w:rPr>
          <w:rFonts w:eastAsia="Times New Roman" w:cs="Times New Roman"/>
          <w:szCs w:val="24"/>
        </w:rPr>
        <w:t xml:space="preserve"> από την άλλη μεριά, στην Πετρούπολη, στο Χαϊδάρι, στο Καματερό, στον Ασπρόπυργο, στο Ίλιον, το 2018 </w:t>
      </w:r>
      <w:r>
        <w:rPr>
          <w:rFonts w:eastAsia="Times New Roman" w:cs="Times New Roman"/>
          <w:szCs w:val="24"/>
        </w:rPr>
        <w:t>«</w:t>
      </w:r>
      <w:r w:rsidRPr="0036585D">
        <w:rPr>
          <w:rFonts w:eastAsia="Times New Roman" w:cs="Times New Roman"/>
          <w:szCs w:val="24"/>
        </w:rPr>
        <w:t>σηκώθηκαν</w:t>
      </w:r>
      <w:r>
        <w:rPr>
          <w:rFonts w:eastAsia="Times New Roman" w:cs="Times New Roman"/>
          <w:szCs w:val="24"/>
        </w:rPr>
        <w:t>»</w:t>
      </w:r>
      <w:r w:rsidRPr="0036585D">
        <w:rPr>
          <w:rFonts w:eastAsia="Times New Roman" w:cs="Times New Roman"/>
          <w:szCs w:val="24"/>
        </w:rPr>
        <w:t xml:space="preserve"> ήδη χάρτες, στον Ωρωπό, στο Συκάμινο, στον Κάλαμο, στο Μαρκόπουλο. Και ήδη από την άλλη </w:t>
      </w:r>
      <w:r w:rsidRPr="0036585D">
        <w:rPr>
          <w:rFonts w:eastAsia="Times New Roman" w:cs="Times New Roman"/>
          <w:szCs w:val="24"/>
        </w:rPr>
        <w:lastRenderedPageBreak/>
        <w:t xml:space="preserve">μεριά, στον Κορυδαλλό, στην Ελευσίνα. Και τώρα στην Αγία Παρασκευή, στα Βριλήσσια, στην Ανθούσα, στην Παλλήνη, στον Γέρακα, </w:t>
      </w:r>
      <w:r>
        <w:rPr>
          <w:rFonts w:eastAsia="Times New Roman" w:cs="Times New Roman"/>
          <w:szCs w:val="24"/>
        </w:rPr>
        <w:t xml:space="preserve">τώρα </w:t>
      </w:r>
      <w:r w:rsidRPr="0036585D">
        <w:rPr>
          <w:rFonts w:eastAsia="Times New Roman" w:cs="Times New Roman"/>
          <w:szCs w:val="24"/>
        </w:rPr>
        <w:t xml:space="preserve">είναι αναρτημένοι οι χάρτες αυτοί. </w:t>
      </w:r>
    </w:p>
    <w:p w14:paraId="044656A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ατί δεν αναρτήθηκαν, ενώ παραλήφθηκαν από το Υπουργείο Περιβάλλοντος το 2010 και αφορούν στην περιοχή που είχαμε και θύματα; </w:t>
      </w:r>
    </w:p>
    <w:p w14:paraId="044656A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Αυτό, όμως, </w:t>
      </w:r>
      <w:r w:rsidRPr="008F0891">
        <w:rPr>
          <w:rFonts w:eastAsia="Times New Roman" w:cs="Times New Roman"/>
          <w:bCs/>
          <w:shd w:val="clear" w:color="auto" w:fill="FFFFFF"/>
        </w:rPr>
        <w:t>που</w:t>
      </w:r>
      <w:r>
        <w:rPr>
          <w:rFonts w:eastAsia="Times New Roman" w:cs="Times New Roman"/>
          <w:szCs w:val="24"/>
        </w:rPr>
        <w:t xml:space="preserve"> θέλω να πω </w:t>
      </w:r>
      <w:r w:rsidRPr="00D66BCA">
        <w:rPr>
          <w:rFonts w:eastAsia="Times New Roman"/>
          <w:bCs/>
        </w:rPr>
        <w:t>είναι</w:t>
      </w:r>
      <w:r>
        <w:rPr>
          <w:rFonts w:eastAsia="Times New Roman" w:cs="Times New Roman"/>
          <w:szCs w:val="24"/>
        </w:rPr>
        <w:t xml:space="preserve"> ότι πρέπει να βρεθεί λύση με τη συμφωνία όλων μας. Είναι ήδη προς ανάρτηση όλοι οι υπόλοιποι χάρτ</w:t>
      </w:r>
      <w:r>
        <w:rPr>
          <w:rFonts w:eastAsia="Times New Roman" w:cs="Times New Roman"/>
          <w:szCs w:val="24"/>
        </w:rPr>
        <w:t xml:space="preserve">ες στην υπόλοιπη Αττική. Με την τροπολογία την οποία εισάγουμε έχουμε ζητήσει να δοθεί μια παράταση μέχρι τις 10 Σεπτεμβρίου, γιατί υπάρχουν περιοχές που λόγω του καλοκαιριού επισκέπτεται κόσμος από το εξωτερικό </w:t>
      </w:r>
      <w:r w:rsidRPr="00F331DF">
        <w:rPr>
          <w:rFonts w:eastAsia="Times New Roman"/>
          <w:bCs/>
        </w:rPr>
        <w:t>και</w:t>
      </w:r>
      <w:r>
        <w:rPr>
          <w:rFonts w:eastAsia="Times New Roman" w:cs="Times New Roman"/>
          <w:szCs w:val="24"/>
        </w:rPr>
        <w:t xml:space="preserve"> κάποιες είχαν και πυρκαγιά αυτές τις μέρ</w:t>
      </w:r>
      <w:r>
        <w:rPr>
          <w:rFonts w:eastAsia="Times New Roman" w:cs="Times New Roman"/>
          <w:szCs w:val="24"/>
        </w:rPr>
        <w:t xml:space="preserve">ες. Πρέπει να δώσουμε χρόνο, για να γίνουν οι αντιρρήσεις -όχι να σταματήσουν οι δασικοί χάρτες- μέχρι τις 10 Σεπτεμβρίου. </w:t>
      </w:r>
    </w:p>
    <w:p w14:paraId="044656B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δώσουμε και τον χρόνο να έρθουν οι δήμοι να υποβάλουν τις οικιστικές πυκνώσεις, διότι δυστυχώς από το σύνολο των δήμων έχουμε </w:t>
      </w:r>
      <w:r>
        <w:rPr>
          <w:rFonts w:eastAsia="Times New Roman" w:cs="Times New Roman"/>
          <w:szCs w:val="24"/>
        </w:rPr>
        <w:t>δεκ</w:t>
      </w:r>
      <w:r>
        <w:rPr>
          <w:rFonts w:eastAsia="Times New Roman" w:cs="Times New Roman"/>
          <w:szCs w:val="24"/>
        </w:rPr>
        <w:t>απέντε</w:t>
      </w:r>
      <w:r>
        <w:rPr>
          <w:rFonts w:eastAsia="Times New Roman" w:cs="Times New Roman"/>
          <w:szCs w:val="24"/>
        </w:rPr>
        <w:t xml:space="preserve"> με εκκρεμότητα -θα τους κατα</w:t>
      </w:r>
      <w:r>
        <w:rPr>
          <w:rFonts w:eastAsia="Times New Roman" w:cs="Times New Roman"/>
          <w:szCs w:val="24"/>
        </w:rPr>
        <w:lastRenderedPageBreak/>
        <w:t xml:space="preserve">θέσω αν χρειαστεί για τα Πρακτικά- και </w:t>
      </w:r>
      <w:r>
        <w:rPr>
          <w:rFonts w:eastAsia="Times New Roman" w:cs="Times New Roman"/>
          <w:szCs w:val="24"/>
        </w:rPr>
        <w:t>είκοσι εννέα</w:t>
      </w:r>
      <w:r>
        <w:rPr>
          <w:rFonts w:eastAsia="Times New Roman" w:cs="Times New Roman"/>
          <w:szCs w:val="24"/>
        </w:rPr>
        <w:t xml:space="preserve"> που δεν έχουν κάνει κα</w:t>
      </w:r>
      <w:r>
        <w:rPr>
          <w:rFonts w:eastAsia="Times New Roman" w:cs="Times New Roman"/>
          <w:szCs w:val="24"/>
        </w:rPr>
        <w:t>μ</w:t>
      </w:r>
      <w:r>
        <w:rPr>
          <w:rFonts w:eastAsia="Times New Roman" w:cs="Times New Roman"/>
          <w:szCs w:val="24"/>
        </w:rPr>
        <w:t xml:space="preserve">μία προσαρμογή των στοιχείων στις οικιστικές πυκνώσεις. </w:t>
      </w:r>
    </w:p>
    <w:p w14:paraId="044656B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Πρέπει να επιταχύνουμε, διότι στην περιοχή που είχαμε, δυστυχώς, αυτή τη μεγάλη τραγωδία,</w:t>
      </w:r>
      <w:r>
        <w:rPr>
          <w:rFonts w:eastAsia="Times New Roman" w:cs="Times New Roman"/>
          <w:szCs w:val="24"/>
        </w:rPr>
        <w:t xml:space="preserve"> υπάρχουν δήμοι που έχουν υποβάλει λανθασμένα οικιστικά όρια, δεν έχουν υποβάλει οικιστικές πυκνώσεις και έχουν </w:t>
      </w:r>
      <w:r w:rsidRPr="00F331DF">
        <w:rPr>
          <w:rFonts w:eastAsia="Times New Roman"/>
          <w:bCs/>
        </w:rPr>
        <w:t>και</w:t>
      </w:r>
      <w:r>
        <w:rPr>
          <w:rFonts w:eastAsia="Times New Roman" w:cs="Times New Roman"/>
          <w:szCs w:val="24"/>
        </w:rPr>
        <w:t xml:space="preserve"> εκτός σχεδίου δόμηση. Πρέπει να το λύσουμε αυτό το πρόβλημα στη χώρα μας. </w:t>
      </w:r>
    </w:p>
    <w:p w14:paraId="044656B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Από αυτή την άποψη, λοιπόν, θα πρέπει να επιταχύνουμε, διότι δυστ</w:t>
      </w:r>
      <w:r>
        <w:rPr>
          <w:rFonts w:eastAsia="Times New Roman" w:cs="Times New Roman"/>
          <w:szCs w:val="24"/>
        </w:rPr>
        <w:t xml:space="preserve">υχώς από τον έλεγχο που έχουν κάνει οι </w:t>
      </w:r>
      <w:r>
        <w:rPr>
          <w:rFonts w:eastAsia="Times New Roman" w:cs="Times New Roman"/>
          <w:szCs w:val="24"/>
        </w:rPr>
        <w:t xml:space="preserve">επιθεωρητές περιβάλλοντος </w:t>
      </w:r>
      <w:r>
        <w:rPr>
          <w:rFonts w:eastAsia="Times New Roman" w:cs="Times New Roman"/>
          <w:szCs w:val="24"/>
        </w:rPr>
        <w:t xml:space="preserve">και οι </w:t>
      </w:r>
      <w:r>
        <w:rPr>
          <w:rFonts w:eastAsia="Times New Roman" w:cs="Times New Roman"/>
          <w:szCs w:val="24"/>
        </w:rPr>
        <w:t>επιθεωρητές δόμησης</w:t>
      </w:r>
      <w:r>
        <w:rPr>
          <w:rFonts w:eastAsia="Times New Roman" w:cs="Times New Roman"/>
          <w:szCs w:val="24"/>
        </w:rPr>
        <w:t xml:space="preserve"> στην περιοχή, διαπιστώσαμε ότι υπάρχουν και </w:t>
      </w:r>
      <w:r w:rsidRPr="000226C0">
        <w:rPr>
          <w:rFonts w:eastAsia="Times New Roman" w:cs="Times New Roman"/>
          <w:szCs w:val="24"/>
        </w:rPr>
        <w:t>υπόβαθρα δασικής νομοθεσίας</w:t>
      </w:r>
      <w:r>
        <w:rPr>
          <w:rFonts w:eastAsia="Times New Roman" w:cs="Times New Roman"/>
          <w:szCs w:val="24"/>
        </w:rPr>
        <w:t xml:space="preserve"> στα τεμάχια, στις εκτάσεις όπου έχασαν τη ζωή τους πολλοί συνάνθρωποί μας. </w:t>
      </w:r>
    </w:p>
    <w:p w14:paraId="044656B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Ανακοινώσαμε σήμ</w:t>
      </w:r>
      <w:r>
        <w:rPr>
          <w:rFonts w:eastAsia="Times New Roman" w:cs="Times New Roman"/>
          <w:szCs w:val="24"/>
        </w:rPr>
        <w:t xml:space="preserve">ερα -και τελειώνω με αυτό, κύριε Πρόεδρε- ότι στην έκταση στην οποία βρήκαν τραγικό θάνατο οι είκοσι έξι συμπολίτες μας, </w:t>
      </w:r>
      <w:r w:rsidRPr="003F2B6D">
        <w:rPr>
          <w:rFonts w:eastAsia="Times New Roman" w:cs="Times New Roman"/>
          <w:szCs w:val="24"/>
        </w:rPr>
        <w:t>διαπιστώσαμε ότι υπήρχαν αυθαίρετες κατασκευές, οι οποίες ποτέ δεν νομιμοποιήθηκαν -όλ</w:t>
      </w:r>
      <w:r>
        <w:rPr>
          <w:rFonts w:eastAsia="Times New Roman" w:cs="Times New Roman"/>
          <w:szCs w:val="24"/>
        </w:rPr>
        <w:t>η</w:t>
      </w:r>
      <w:r w:rsidRPr="003F2B6D">
        <w:rPr>
          <w:rFonts w:eastAsia="Times New Roman" w:cs="Times New Roman"/>
          <w:szCs w:val="24"/>
        </w:rPr>
        <w:t>ς της έ</w:t>
      </w:r>
      <w:r w:rsidRPr="003F2B6D">
        <w:rPr>
          <w:rFonts w:eastAsia="Times New Roman" w:cs="Times New Roman"/>
          <w:szCs w:val="24"/>
        </w:rPr>
        <w:lastRenderedPageBreak/>
        <w:t xml:space="preserve">κτασης αυτής- </w:t>
      </w:r>
      <w:r w:rsidRPr="003F2B6D">
        <w:rPr>
          <w:rFonts w:eastAsia="Times New Roman"/>
          <w:bCs/>
        </w:rPr>
        <w:t>και</w:t>
      </w:r>
      <w:r w:rsidRPr="003F2B6D">
        <w:rPr>
          <w:rFonts w:eastAsia="Times New Roman" w:cs="Times New Roman"/>
          <w:szCs w:val="24"/>
        </w:rPr>
        <w:t xml:space="preserve"> ότι η έκταση αυτή είναι διακατεχόμενη δημόσια δασική και στο πρωτοβάθμιο δικαστήριο έχει δικαιωθεί το δημόσιο ως προς το</w:t>
      </w:r>
      <w:r>
        <w:rPr>
          <w:rFonts w:eastAsia="Times New Roman" w:cs="Times New Roman"/>
          <w:szCs w:val="24"/>
        </w:rPr>
        <w:t>ν</w:t>
      </w:r>
      <w:r w:rsidRPr="003F2B6D">
        <w:rPr>
          <w:rFonts w:eastAsia="Times New Roman" w:cs="Times New Roman"/>
          <w:szCs w:val="24"/>
        </w:rPr>
        <w:t xml:space="preserve"> δασικό</w:t>
      </w:r>
      <w:r>
        <w:rPr>
          <w:rFonts w:eastAsia="Times New Roman" w:cs="Times New Roman"/>
          <w:szCs w:val="24"/>
        </w:rPr>
        <w:t xml:space="preserve"> της χαρακτήρα. </w:t>
      </w:r>
    </w:p>
    <w:p w14:paraId="044656B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Διαπιστώσαμε, δυστυχώς, ότι είναι στο </w:t>
      </w:r>
      <w:r>
        <w:rPr>
          <w:rFonts w:eastAsia="Times New Roman" w:cs="Times New Roman"/>
          <w:szCs w:val="24"/>
        </w:rPr>
        <w:t>προεδρικό διάταγμα</w:t>
      </w:r>
      <w:r>
        <w:rPr>
          <w:rFonts w:eastAsia="Times New Roman" w:cs="Times New Roman"/>
          <w:szCs w:val="24"/>
        </w:rPr>
        <w:t xml:space="preserve"> χρήσεων γης που επιτρέπει μόνο χρήση εξυπηρέτησης λου</w:t>
      </w:r>
      <w:r>
        <w:rPr>
          <w:rFonts w:eastAsia="Times New Roman" w:cs="Times New Roman"/>
          <w:szCs w:val="24"/>
        </w:rPr>
        <w:t xml:space="preserve">όμενων </w:t>
      </w:r>
      <w:r w:rsidRPr="00F331DF">
        <w:rPr>
          <w:rFonts w:eastAsia="Times New Roman"/>
          <w:bCs/>
        </w:rPr>
        <w:t>και</w:t>
      </w:r>
      <w:r>
        <w:rPr>
          <w:rFonts w:eastAsia="Times New Roman" w:cs="Times New Roman"/>
          <w:szCs w:val="24"/>
        </w:rPr>
        <w:t xml:space="preserve"> όχι οποιαδήποτε κατασκευή πρώτης ή δεύτερης κατοικίας και επίσης ότι οι περιφράξεις και τα περιτοιχίσματα είναι εντός της ζώνης παραλίας-αιγιαλού. Αναφέρομαι στα οκτώ μέτρα που είναι ο δημόσιος χώρος. Επιπλέον, παραβιάζουν το άρθρο 23 του νόμου </w:t>
      </w:r>
      <w:r>
        <w:rPr>
          <w:rFonts w:eastAsia="Times New Roman" w:cs="Times New Roman"/>
          <w:szCs w:val="24"/>
        </w:rPr>
        <w:t xml:space="preserve">Τρίτση, του ν.1337/1983, που απαγορεύει την περίφραξη και την περιτοίχιση σε </w:t>
      </w:r>
      <w:r w:rsidRPr="00253022">
        <w:rPr>
          <w:rFonts w:eastAsia="Times New Roman"/>
          <w:bCs/>
        </w:rPr>
        <w:t>κάποια</w:t>
      </w:r>
      <w:r>
        <w:rPr>
          <w:rFonts w:eastAsia="Times New Roman"/>
          <w:bCs/>
        </w:rPr>
        <w:t xml:space="preserve"> </w:t>
      </w:r>
      <w:r>
        <w:rPr>
          <w:rFonts w:eastAsia="Times New Roman" w:cs="Times New Roman"/>
          <w:szCs w:val="24"/>
        </w:rPr>
        <w:t xml:space="preserve">απόσταση από τον αιγιαλό και την παραλία. </w:t>
      </w:r>
    </w:p>
    <w:p w14:paraId="044656B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Αυτά είναι ζητήματα που έπρεπε οι υπηρεσίες δόμησης να τα έχουν βρει. Δεν είναι υπηρεσίες του κράτους, είναι υπηρεσίες της αυτοδι</w:t>
      </w:r>
      <w:r>
        <w:rPr>
          <w:rFonts w:eastAsia="Times New Roman" w:cs="Times New Roman"/>
          <w:szCs w:val="24"/>
        </w:rPr>
        <w:t>οίκησης. Υπάρχουν ήδη δικαστήρια</w:t>
      </w:r>
      <w:r w:rsidRPr="00253022">
        <w:rPr>
          <w:rFonts w:eastAsia="Times New Roman" w:cs="Times New Roman"/>
          <w:szCs w:val="24"/>
        </w:rPr>
        <w:t xml:space="preserve">. </w:t>
      </w:r>
    </w:p>
    <w:p w14:paraId="044656B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Όλα αυτά πρέπει να τα χρησιμοποιούμε </w:t>
      </w:r>
      <w:r>
        <w:rPr>
          <w:rFonts w:eastAsia="Times New Roman" w:cs="Times New Roman"/>
          <w:szCs w:val="24"/>
        </w:rPr>
        <w:t xml:space="preserve">ως </w:t>
      </w:r>
      <w:r>
        <w:rPr>
          <w:rFonts w:eastAsia="Times New Roman" w:cs="Times New Roman"/>
          <w:szCs w:val="24"/>
        </w:rPr>
        <w:t xml:space="preserve">Αντιπροσωπεία </w:t>
      </w:r>
      <w:r>
        <w:rPr>
          <w:rFonts w:eastAsia="Times New Roman" w:cs="Times New Roman"/>
          <w:szCs w:val="24"/>
        </w:rPr>
        <w:t xml:space="preserve">σαν </w:t>
      </w:r>
      <w:r>
        <w:rPr>
          <w:rFonts w:eastAsia="Times New Roman" w:cs="Times New Roman"/>
          <w:szCs w:val="24"/>
        </w:rPr>
        <w:t xml:space="preserve">διδάγματα για να μην ξανασυμβούν. Γι’ αυτό λοιπόν, </w:t>
      </w:r>
      <w:r>
        <w:rPr>
          <w:rFonts w:eastAsia="Times New Roman" w:cs="Times New Roman"/>
          <w:szCs w:val="24"/>
        </w:rPr>
        <w:lastRenderedPageBreak/>
        <w:t>ζητάμε τη στήριξη όλων για να ολοκληρωθεί το έργο των δασικών χαρτών και να επιταχύνουμε τη διαδικασία που θα επ</w:t>
      </w:r>
      <w:r>
        <w:rPr>
          <w:rFonts w:eastAsia="Times New Roman" w:cs="Times New Roman"/>
          <w:szCs w:val="24"/>
        </w:rPr>
        <w:t xml:space="preserve">ιλύσει μια για πάντα το θέμα της αυθαιρεσίας. </w:t>
      </w:r>
    </w:p>
    <w:p w14:paraId="044656B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Ό,τι και να κάνουμε βέβαια –οφείλω να ξαναγυρίσω σε αυτό, κύριε Πρόεδρε και με </w:t>
      </w:r>
      <w:proofErr w:type="spellStart"/>
      <w:r>
        <w:rPr>
          <w:rFonts w:eastAsia="Times New Roman" w:cs="Times New Roman"/>
          <w:szCs w:val="24"/>
        </w:rPr>
        <w:t>συγχωρείτε</w:t>
      </w:r>
      <w:proofErr w:type="spellEnd"/>
      <w:r>
        <w:rPr>
          <w:rFonts w:eastAsia="Times New Roman" w:cs="Times New Roman"/>
          <w:szCs w:val="24"/>
        </w:rPr>
        <w:t xml:space="preserve">- δεν μπορούμε να αποκαταστήσουμε την ανθρώπινη ζωή. Γι’ αυτό και είναι τραγικό και συγκλονιστικό να μιλάμε για αυτά τα </w:t>
      </w:r>
      <w:r>
        <w:rPr>
          <w:rFonts w:eastAsia="Times New Roman" w:cs="Times New Roman"/>
          <w:szCs w:val="24"/>
        </w:rPr>
        <w:t xml:space="preserve">θέματα από το Βήμα της Βουλής. Θα ήθελα, λοιπόν, να έχουμε όλοι μαζί μια ενωμένη στάση και να ξεπεράσουμε την πολιτική εκμετάλλευση, να λύσουμε το πραγματικό πρόβλημα της ζωής και της προόδου στη χώρα. </w:t>
      </w:r>
    </w:p>
    <w:p w14:paraId="044656B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4656B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w:t>
      </w:r>
      <w:r>
        <w:rPr>
          <w:rFonts w:eastAsia="Times New Roman" w:cs="Times New Roman"/>
          <w:szCs w:val="24"/>
        </w:rPr>
        <w:t xml:space="preserve">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44656BA"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656BB" w14:textId="77777777" w:rsidR="00061F8F" w:rsidRDefault="00BE2594">
      <w:pPr>
        <w:spacing w:after="0" w:line="600" w:lineRule="auto"/>
        <w:ind w:firstLine="720"/>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 xml:space="preserve">Γεώργιος </w:t>
      </w:r>
      <w:proofErr w:type="spellStart"/>
      <w:r>
        <w:rPr>
          <w:rFonts w:eastAsia="Times New Roman" w:cs="Times New Roman"/>
          <w:b/>
          <w:szCs w:val="24"/>
        </w:rPr>
        <w:t>Λαμ</w:t>
      </w:r>
      <w:r>
        <w:rPr>
          <w:rFonts w:eastAsia="Times New Roman" w:cs="Times New Roman"/>
          <w:b/>
          <w:szCs w:val="24"/>
        </w:rPr>
        <w:t>προύλης</w:t>
      </w:r>
      <w:proofErr w:type="spellEnd"/>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θα λάβει ο Αναπληρωτής Υπουργός Παιδείας, Έρευνας και Θρησκευμάτων κ. Κωνσταντίνος </w:t>
      </w:r>
      <w:proofErr w:type="spellStart"/>
      <w:r>
        <w:rPr>
          <w:rFonts w:eastAsia="Times New Roman" w:cs="Times New Roman"/>
          <w:szCs w:val="24"/>
        </w:rPr>
        <w:t>Φωτάκης</w:t>
      </w:r>
      <w:proofErr w:type="spellEnd"/>
      <w:r>
        <w:rPr>
          <w:rFonts w:eastAsia="Times New Roman" w:cs="Times New Roman"/>
          <w:szCs w:val="24"/>
        </w:rPr>
        <w:t xml:space="preserve">. </w:t>
      </w:r>
    </w:p>
    <w:p w14:paraId="044656B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ΦΩΤΑΚΗΣ (Αναπληρωτής Υπουργός Παιδείας, Έρευνας και Θρησκευμάτων): </w:t>
      </w:r>
      <w:r>
        <w:rPr>
          <w:rFonts w:eastAsia="Times New Roman" w:cs="Times New Roman"/>
          <w:szCs w:val="24"/>
        </w:rPr>
        <w:t xml:space="preserve">Ευχαριστώ, κύριε Πρόεδρε. </w:t>
      </w:r>
    </w:p>
    <w:p w14:paraId="044656B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Κατ’ αρχάς θέλω κι εγώ να πω ότι δεν </w:t>
      </w:r>
      <w:r>
        <w:rPr>
          <w:rFonts w:eastAsia="Times New Roman" w:cs="Times New Roman"/>
          <w:szCs w:val="24"/>
        </w:rPr>
        <w:t xml:space="preserve">θα παρακολουθήσω τον κ. Λοβέρδο σε αυτήν την έξαρση τυμβωρυχίας που χαρακτήρισε την παρέμβασή του.  </w:t>
      </w:r>
    </w:p>
    <w:p w14:paraId="044656B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Κυβέρνηση αυτή διά στόματος του Πρωθυπουργού ανέλαβε την πολιτική ευθύνη για τα τραγικά γεγονότα. Απομένει να δούμε, όταν αυτά διερευνηθούν μέχρι τέλους,</w:t>
      </w:r>
      <w:r>
        <w:rPr>
          <w:rFonts w:eastAsia="Times New Roman" w:cs="Times New Roman"/>
          <w:szCs w:val="24"/>
        </w:rPr>
        <w:t xml:space="preserve"> τι θα κάνουν οι κυβερνήσεις που προηγήθηκαν και που έχουν κι αυτές το μερτικό τους στην ευθύνη. </w:t>
      </w:r>
    </w:p>
    <w:p w14:paraId="044656B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Θα συμφωνήσω απόλυτα με τον συνάδελφο τον κ. </w:t>
      </w:r>
      <w:proofErr w:type="spellStart"/>
      <w:r>
        <w:rPr>
          <w:rFonts w:eastAsia="Times New Roman" w:cs="Times New Roman"/>
          <w:szCs w:val="24"/>
        </w:rPr>
        <w:t>Φάμελλο</w:t>
      </w:r>
      <w:proofErr w:type="spellEnd"/>
      <w:r>
        <w:rPr>
          <w:rFonts w:eastAsia="Times New Roman" w:cs="Times New Roman"/>
          <w:szCs w:val="24"/>
        </w:rPr>
        <w:t xml:space="preserve"> σε όσα είπε. Αυτή τη στιγμή δύο πράγματα προέχουν: πρώτον, τα έργα και όχι τα λόγια. Δεύτερον, προέχει να</w:t>
      </w:r>
      <w:r>
        <w:rPr>
          <w:rFonts w:eastAsia="Times New Roman" w:cs="Times New Roman"/>
          <w:szCs w:val="24"/>
        </w:rPr>
        <w:t xml:space="preserve"> σταθούμε κοντά ο ένας στον άλλον, διότι κανένας δεν περισσεύει. </w:t>
      </w:r>
    </w:p>
    <w:p w14:paraId="044656C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Τώρα, θα ήθελα να επικεντρωθώ για λόγους οικονομίας χρόνου σε δύο από τις καινοτομικές παρεμβάσεις που περιλαμβάνονται στο νομοσχέδιο. Η μία είναι αυτή που αφορά την ένταξη των ΤΕΙ στα πανεπ</w:t>
      </w:r>
      <w:r>
        <w:rPr>
          <w:rFonts w:eastAsia="Times New Roman" w:cs="Times New Roman"/>
          <w:szCs w:val="24"/>
        </w:rPr>
        <w:t>ιστήμια. Η δεύτερη αφορά την ίδρυση πανεπιστημιακών ερευνητικών κέντρων. Πρόκειται για βαθιά μεταρρυθμιστικές παρεμβάσεις που συντελούν στο νέο παραγωγικό πρότυπο που χρειάζεται η χώρα, αυτό που θα βασίζεται στην οικονομία της γνώσης. Ακόμη περισσότερο, αυ</w:t>
      </w:r>
      <w:r>
        <w:rPr>
          <w:rFonts w:eastAsia="Times New Roman" w:cs="Times New Roman"/>
          <w:szCs w:val="24"/>
        </w:rPr>
        <w:t>τό που νομίζω ότι κάνουν αυτές οι παρεμβάσεις είναι ότι συντελούν στη διαμόρφωση του τοπίου που διαγράφεται με την επερχόμενη, λεγόμενη τέταρτη βιομηχανική επανάσταση. Κι εδώ, θα πρέπει πολύ σοβαρά να δούμε -θα το κάνει αυτό η Κυβέρνηση- ποιος θα είναι ο ρ</w:t>
      </w:r>
      <w:r>
        <w:rPr>
          <w:rFonts w:eastAsia="Times New Roman" w:cs="Times New Roman"/>
          <w:szCs w:val="24"/>
        </w:rPr>
        <w:t xml:space="preserve">όλος σε αυτό το νέο τοπίο, το οποίο θα χαρακτηρίζεται από την επίδραση των νέων τεχνολογιών στα μέσα και στον τρόπο παραγωγής. </w:t>
      </w:r>
    </w:p>
    <w:p w14:paraId="044656C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 σημειώσω ότι στη Φυσική η αδράνεια είναι μία δύναμη που αντιτίθεται σε κάθε κίνηση προς τα εμπρός. Η άρνηση της μετα</w:t>
      </w:r>
      <w:r>
        <w:rPr>
          <w:rFonts w:eastAsia="Times New Roman" w:cs="Times New Roman"/>
          <w:szCs w:val="24"/>
        </w:rPr>
        <w:t xml:space="preserve">κίνησης από ένα ξεπερασμένο </w:t>
      </w:r>
      <w:r>
        <w:rPr>
          <w:rFonts w:eastAsia="Times New Roman" w:cs="Times New Roman"/>
          <w:szCs w:val="24"/>
          <w:lang w:val="en-US"/>
        </w:rPr>
        <w:t>status</w:t>
      </w:r>
      <w:r w:rsidRPr="00804EDF">
        <w:rPr>
          <w:rFonts w:eastAsia="Times New Roman" w:cs="Times New Roman"/>
          <w:szCs w:val="24"/>
        </w:rPr>
        <w:t xml:space="preserve"> </w:t>
      </w:r>
      <w:r>
        <w:rPr>
          <w:rFonts w:eastAsia="Times New Roman" w:cs="Times New Roman"/>
          <w:szCs w:val="24"/>
          <w:lang w:val="en-US"/>
        </w:rPr>
        <w:t>quo</w:t>
      </w:r>
      <w:r w:rsidRPr="00804EDF">
        <w:rPr>
          <w:rFonts w:eastAsia="Times New Roman" w:cs="Times New Roman"/>
          <w:szCs w:val="24"/>
        </w:rPr>
        <w:t xml:space="preserve"> </w:t>
      </w:r>
      <w:r>
        <w:rPr>
          <w:rFonts w:eastAsia="Times New Roman" w:cs="Times New Roman"/>
          <w:szCs w:val="24"/>
        </w:rPr>
        <w:t xml:space="preserve">είναι ένα τέτοιο στοιχείο που αντιστέκεται σε κάθε αλλαγή. </w:t>
      </w:r>
    </w:p>
    <w:p w14:paraId="044656C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Αυτό, δυστυχώς, αποτυπώνεται πολύ καθαρά σε ορισμένες θέσεις που εξέφρασε η Αντιπολίτευση, όσον αφορά τον νέο χάρτη για την ανώτατη εκπαίδευση και τον αναβαθμισμένο ρόλο της τεχνολογικής εκπαίδευσης, που αυτός είναι ο βασικός στόχος. Είναι ένας ρόλος που ε</w:t>
      </w:r>
      <w:r>
        <w:rPr>
          <w:rFonts w:eastAsia="Times New Roman" w:cs="Times New Roman"/>
          <w:szCs w:val="24"/>
        </w:rPr>
        <w:t xml:space="preserve">νσωματώνει και εμπλουτίζει εκείνα τα ποιοτικά στοιχεία που αδιαμφισβήτητα υπάρχουν στα ΤΕΙ και στα πανεπιστήμια. Όλα αυτά γίνονται μετά από συζήτηση μεταξύ των </w:t>
      </w:r>
      <w:r>
        <w:rPr>
          <w:rFonts w:eastAsia="Times New Roman" w:cs="Times New Roman"/>
          <w:szCs w:val="24"/>
        </w:rPr>
        <w:t xml:space="preserve">ιδρυμάτων </w:t>
      </w:r>
      <w:r>
        <w:rPr>
          <w:rFonts w:eastAsia="Times New Roman" w:cs="Times New Roman"/>
          <w:szCs w:val="24"/>
        </w:rPr>
        <w:t xml:space="preserve">που εμπλέκονται και μεταξύ των </w:t>
      </w:r>
      <w:r>
        <w:rPr>
          <w:rFonts w:eastAsia="Times New Roman" w:cs="Times New Roman"/>
          <w:szCs w:val="24"/>
        </w:rPr>
        <w:t xml:space="preserve">ιδρυμάτων </w:t>
      </w:r>
      <w:r>
        <w:rPr>
          <w:rFonts w:eastAsia="Times New Roman" w:cs="Times New Roman"/>
          <w:szCs w:val="24"/>
        </w:rPr>
        <w:t>και της Κυβέρνησης. Πρόκειται για μια συζήτησ</w:t>
      </w:r>
      <w:r>
        <w:rPr>
          <w:rFonts w:eastAsia="Times New Roman" w:cs="Times New Roman"/>
          <w:szCs w:val="24"/>
        </w:rPr>
        <w:t xml:space="preserve">η που διαχρονικά αποτελούσε ταμπού για κάθε σοβαρή παρέμβαση στην προσπάθεια αναβάθμισης της παιδείας σε οποιαδήποτε μεταρρύθμιση. </w:t>
      </w:r>
    </w:p>
    <w:p w14:paraId="044656C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Πρόκειται, λοιπόν, για τη σύμπραξη δυνάμεων μεταξύ των ΤΕΙ και των πανεπιστημίων. Η Κυβέρνηση, αυτή τη στιγμή, τολμάει και α</w:t>
      </w:r>
      <w:r>
        <w:rPr>
          <w:rFonts w:eastAsia="Times New Roman" w:cs="Times New Roman"/>
          <w:szCs w:val="24"/>
        </w:rPr>
        <w:t xml:space="preserve">νοίγει αυτό το θέμα που -όπως είπα- για δεκαετίες ήταν ταμπού. Για τον λόγο αυτό, η κάθετη άρνηση που έχουν επιδείξει ορισμένα πανεπιστήμια σε οποιαδήποτε συζήτηση τέτοιου τύπου ουσιαστικά αποτελεί την πιο ακραία έκφραση αδράνειας και αναχρονισμού. </w:t>
      </w:r>
    </w:p>
    <w:p w14:paraId="044656C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Τα τελευταία χρόνια, πριν από την Κυβέρνηση του ΣΥΡΙΖΑ, ακούσαμε τακτικά για συγχωνεύσεις, για διασπάσεις ακαδημαϊκών και ερευνητικών ιδρυμάτων. Κάποιες, μάλιστα, από αυτές τις συγχωνεύσεις επιβλήθηκαν στο παρελθόν με τρόπο καθαρά μηχανιστικό και ανορθόδοξ</w:t>
      </w:r>
      <w:r>
        <w:rPr>
          <w:rFonts w:eastAsia="Times New Roman" w:cs="Times New Roman"/>
          <w:szCs w:val="24"/>
        </w:rPr>
        <w:t xml:space="preserve">ο και ήταν ουσιαστικά το αποτέλεσμα </w:t>
      </w:r>
      <w:proofErr w:type="spellStart"/>
      <w:r>
        <w:rPr>
          <w:rFonts w:eastAsia="Times New Roman" w:cs="Times New Roman"/>
          <w:szCs w:val="24"/>
        </w:rPr>
        <w:t>μνημονιακών</w:t>
      </w:r>
      <w:proofErr w:type="spellEnd"/>
      <w:r>
        <w:rPr>
          <w:rFonts w:eastAsia="Times New Roman" w:cs="Times New Roman"/>
          <w:szCs w:val="24"/>
        </w:rPr>
        <w:t xml:space="preserve"> επιταγών και συχνά οδήγησαν -θα έλεγα- σε εξαμβλώματα, σε συγχωνεύσεις χωρίς κανένα ουσιαστικό, πολλαπλασιαστικό αποτέλεσμα. </w:t>
      </w:r>
    </w:p>
    <w:p w14:paraId="044656C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σημερινή προσπάθεια ένταξης ποιοτικών τμημάτων των ΤΕΙ στα </w:t>
      </w:r>
      <w:r>
        <w:rPr>
          <w:rFonts w:eastAsia="Times New Roman" w:cs="Times New Roman"/>
          <w:szCs w:val="24"/>
        </w:rPr>
        <w:t xml:space="preserve">πανεπιστήμια </w:t>
      </w:r>
      <w:r>
        <w:rPr>
          <w:rFonts w:eastAsia="Times New Roman" w:cs="Times New Roman"/>
          <w:szCs w:val="24"/>
        </w:rPr>
        <w:t>και ο τα</w:t>
      </w:r>
      <w:r>
        <w:rPr>
          <w:rFonts w:eastAsia="Times New Roman" w:cs="Times New Roman"/>
          <w:szCs w:val="24"/>
        </w:rPr>
        <w:t>υτόχρονος εμπλουτισμός των πανεπιστημιακών σχολών με θέματα της σύγχρονης επιστήμης, σαφώς διαφέρει από αυτήν την προηγούμενη προσέγγιση. Δεν επιβάλλεται από κανέναν. Οι πρωτοβουλίες λαμβάνονται από την ίδια την ακαδημαϊκή κοινότητα, πάντα με γνώμονα την α</w:t>
      </w:r>
      <w:r>
        <w:rPr>
          <w:rFonts w:eastAsia="Times New Roman" w:cs="Times New Roman"/>
          <w:szCs w:val="24"/>
        </w:rPr>
        <w:t xml:space="preserve">ναβάθμιση των πανεπιστημίων και των ΤΕΙ. Η πολιτεία παρέχει, μέσα από τις θεσμικές παρεμβάσεις, το πλαίσιο και τις προϋποθέσεις ούτως ώστε να επιτευχθεί αυτό. </w:t>
      </w:r>
    </w:p>
    <w:p w14:paraId="044656C6"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Στο σημείο αυτό θεωρώ ότι υπάρχει ένα βασικό κεντρικό κριτήριο που θα πρέπει να το λάβουμε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ψιν</w:t>
      </w:r>
      <w:proofErr w:type="spellEnd"/>
      <w:r>
        <w:rPr>
          <w:rFonts w:eastAsia="Times New Roman" w:cs="Times New Roman"/>
          <w:szCs w:val="24"/>
        </w:rPr>
        <w:t xml:space="preserve">. Είναι το κριτήριο </w:t>
      </w:r>
      <w:r>
        <w:rPr>
          <w:rFonts w:eastAsia="Times New Roman" w:cs="Times New Roman"/>
          <w:szCs w:val="24"/>
        </w:rPr>
        <w:lastRenderedPageBreak/>
        <w:t>που αφορά την προστιθέμενη αξία που προκύπτει, την προστιθέμενη ακαδημαϊκή, επιστημονική, οικονομική και κοινωνική αξία. Αυτό είναι το κριτήριο, νομίζω, που θα πρέπει να καθορίζει όλες αυτές τις ενέργειες και αυτό θα πρέπει να γίνετα</w:t>
      </w:r>
      <w:r>
        <w:rPr>
          <w:rFonts w:eastAsia="Times New Roman" w:cs="Times New Roman"/>
          <w:szCs w:val="24"/>
        </w:rPr>
        <w:t xml:space="preserve">ι με λεπτομέρεια, με τα μάτια ανοιχτά, όντας έξω από το κουτί. </w:t>
      </w:r>
    </w:p>
    <w:p w14:paraId="044656C7"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Ο συνδυασμός αυτών των τεσσάρων στοιχείων θα πρέπει, λοιπόν, να λαμβάνεται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σε κάθε τέτοιο εγχείρημα, έχοντας μπροστά μας την αναγκαιότητα για τη βέλτιστη αξιοποίηση του ανθρώπινου δυν</w:t>
      </w:r>
      <w:r>
        <w:rPr>
          <w:rFonts w:eastAsia="Times New Roman" w:cs="Times New Roman"/>
          <w:szCs w:val="24"/>
        </w:rPr>
        <w:t xml:space="preserve">αμικού και των υποδομών που υπάρχουν στα ιδρύματα. Σε αυτό, λοιπόν, το κριτήριο ανταποκρίθηκε η συζήτηση που έγινε στο Πανεπιστήμιο Ιωαννίνων και στο Ιόνιο Πανεπιστήμιο. </w:t>
      </w:r>
    </w:p>
    <w:p w14:paraId="044656C8"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Έχοντας αυτό σαν βάση, θα ήθελα να εξετάσω και κάτι άλλο, την ίδρυση των Πανεπιστημια</w:t>
      </w:r>
      <w:r>
        <w:rPr>
          <w:rFonts w:eastAsia="Times New Roman" w:cs="Times New Roman"/>
          <w:szCs w:val="24"/>
        </w:rPr>
        <w:t xml:space="preserve">κών Ερευνητικών Κέντρων, δηλαδή των κέντρων τα οποία θα αρχίσουν να λειτουργούν μέσα στα πανεπιστήμια και πώς αυτά διαφέρουν –γιατί αυτό είναι πολύ σημαντικό- από τα ερευνητικά κέντρα του </w:t>
      </w:r>
      <w:r>
        <w:rPr>
          <w:rFonts w:eastAsia="Times New Roman" w:cs="Times New Roman"/>
          <w:szCs w:val="24"/>
        </w:rPr>
        <w:t>ν.</w:t>
      </w:r>
      <w:r>
        <w:rPr>
          <w:rFonts w:eastAsia="Times New Roman" w:cs="Times New Roman"/>
          <w:szCs w:val="24"/>
        </w:rPr>
        <w:t xml:space="preserve">4310, δηλαδή τα Κέντρα Εθνικής Εμβέλειας. </w:t>
      </w:r>
    </w:p>
    <w:p w14:paraId="044656C9"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lastRenderedPageBreak/>
        <w:t>Σε αυτή την περίπτωση τ</w:t>
      </w:r>
      <w:r>
        <w:rPr>
          <w:rFonts w:eastAsia="Times New Roman" w:cs="Times New Roman"/>
          <w:szCs w:val="24"/>
        </w:rPr>
        <w:t>ο ερώτημα είναι</w:t>
      </w:r>
      <w:r>
        <w:rPr>
          <w:rFonts w:eastAsia="Times New Roman" w:cs="Times New Roman"/>
          <w:szCs w:val="24"/>
        </w:rPr>
        <w:t xml:space="preserve"> το εξής</w:t>
      </w:r>
      <w:r>
        <w:rPr>
          <w:rFonts w:eastAsia="Times New Roman" w:cs="Times New Roman"/>
          <w:szCs w:val="24"/>
        </w:rPr>
        <w:t xml:space="preserve">: Προκύπτει προστιθέμενη αξία από την ίδρυση των Πανεπιστημιακών Ερευνητικών Κέντρων; Γιατί δεν παραμένουμε στο σχήμα των Ερευνητικών Πανεπιστημιακών Ινστιτούτων; Η απάντηση στο δεύτερο: Μόνο σε πολύ ελάχιστες, </w:t>
      </w:r>
      <w:r w:rsidRPr="007C40F6">
        <w:rPr>
          <w:rFonts w:eastAsia="Times New Roman" w:cs="Times New Roman"/>
          <w:szCs w:val="24"/>
        </w:rPr>
        <w:t>-</w:t>
      </w:r>
      <w:r>
        <w:rPr>
          <w:rFonts w:eastAsia="Times New Roman" w:cs="Times New Roman"/>
          <w:szCs w:val="24"/>
        </w:rPr>
        <w:t>θα έλεγα</w:t>
      </w:r>
      <w:r w:rsidRPr="007C40F6">
        <w:rPr>
          <w:rFonts w:eastAsia="Times New Roman" w:cs="Times New Roman"/>
          <w:szCs w:val="24"/>
        </w:rPr>
        <w:t>-</w:t>
      </w:r>
      <w:r>
        <w:rPr>
          <w:rFonts w:eastAsia="Times New Roman" w:cs="Times New Roman"/>
          <w:szCs w:val="24"/>
        </w:rPr>
        <w:t xml:space="preserve"> σε μία ή δύ</w:t>
      </w:r>
      <w:r>
        <w:rPr>
          <w:rFonts w:eastAsia="Times New Roman" w:cs="Times New Roman"/>
          <w:szCs w:val="24"/>
        </w:rPr>
        <w:t xml:space="preserve">ο περιπτώσεις, τα Πανεπιστημιακά Ερευνητικά Ινστιτούτα λειτούργησαν όπως θα περίμενε </w:t>
      </w:r>
      <w:r>
        <w:rPr>
          <w:rFonts w:eastAsia="Times New Roman" w:cs="Times New Roman"/>
          <w:szCs w:val="24"/>
        </w:rPr>
        <w:t xml:space="preserve">κάποιος </w:t>
      </w:r>
      <w:r>
        <w:rPr>
          <w:rFonts w:eastAsia="Times New Roman" w:cs="Times New Roman"/>
          <w:szCs w:val="24"/>
        </w:rPr>
        <w:t>και πραγματικά δημιούργησαν πολλαπλασιαστικά οφέλη. Στις περισσότερες περιπτώσεις ήταν προσωπικές παρεμβάσεις καθηγητών που οδήγησαν πραγματικά είτε σε στρεβλώσεις</w:t>
      </w:r>
      <w:r>
        <w:rPr>
          <w:rFonts w:eastAsia="Times New Roman" w:cs="Times New Roman"/>
          <w:szCs w:val="24"/>
        </w:rPr>
        <w:t xml:space="preserve"> είτε δεν είχαν κα</w:t>
      </w:r>
      <w:r>
        <w:rPr>
          <w:rFonts w:eastAsia="Times New Roman" w:cs="Times New Roman"/>
          <w:szCs w:val="24"/>
        </w:rPr>
        <w:t>μ</w:t>
      </w:r>
      <w:r>
        <w:rPr>
          <w:rFonts w:eastAsia="Times New Roman" w:cs="Times New Roman"/>
          <w:szCs w:val="24"/>
        </w:rPr>
        <w:t xml:space="preserve">μία απολύτως επίδραση στο τι συνέβαινε. </w:t>
      </w:r>
    </w:p>
    <w:p w14:paraId="044656CA"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Ο προσδιορισμός των Πανεπιστημιακών Ερευνητικών Κέντρων και οι διαφοροποιήσεις τους από τα ερευνητικά κέντρα που λειτουργούν σε εθνική εμβέλεια έχει να κάνει με το εξής: Τα πανεπιστήμια έχουν μια </w:t>
      </w:r>
      <w:r>
        <w:rPr>
          <w:rFonts w:eastAsia="Times New Roman" w:cs="Times New Roman"/>
          <w:szCs w:val="24"/>
        </w:rPr>
        <w:t>αρχική κεντρική στόχευση που είναι η παροχή εκπαιδευτικού έργου βάσης και ταυτόχρονα τη δημιουργία νέας γνώσης και διάχυση της γνώσης αυτής. Στο πλαίσιο αυτό ένα πανεπιστημιακό τμήμα καλείται να προσφέρει εκπαί</w:t>
      </w:r>
      <w:r>
        <w:rPr>
          <w:rFonts w:eastAsia="Times New Roman" w:cs="Times New Roman"/>
          <w:szCs w:val="24"/>
        </w:rPr>
        <w:lastRenderedPageBreak/>
        <w:t>δευση σε όλες τις βασικές κατευθύνσεις του τομ</w:t>
      </w:r>
      <w:r>
        <w:rPr>
          <w:rFonts w:eastAsia="Times New Roman" w:cs="Times New Roman"/>
          <w:szCs w:val="24"/>
        </w:rPr>
        <w:t xml:space="preserve">έα του. Για παράδειγμα ένα </w:t>
      </w:r>
      <w:r>
        <w:rPr>
          <w:rFonts w:eastAsia="Times New Roman" w:cs="Times New Roman"/>
          <w:szCs w:val="24"/>
        </w:rPr>
        <w:t>Τ</w:t>
      </w:r>
      <w:r>
        <w:rPr>
          <w:rFonts w:eastAsia="Times New Roman" w:cs="Times New Roman"/>
          <w:szCs w:val="24"/>
        </w:rPr>
        <w:t>μήμα</w:t>
      </w:r>
      <w:r>
        <w:rPr>
          <w:rFonts w:eastAsia="Times New Roman" w:cs="Times New Roman"/>
          <w:szCs w:val="24"/>
        </w:rPr>
        <w:t xml:space="preserve"> Φυσικής θα πρέπει να περιλαμβάνει όλους τους τομείς της φυσικής, ατομική, μοριακή φυσική, φυσική στοιχειωδών σωματίων κ</w:t>
      </w:r>
      <w:r>
        <w:rPr>
          <w:rFonts w:eastAsia="Times New Roman" w:cs="Times New Roman"/>
          <w:szCs w:val="24"/>
        </w:rPr>
        <w:t>.</w:t>
      </w:r>
      <w:r>
        <w:rPr>
          <w:rFonts w:eastAsia="Times New Roman" w:cs="Times New Roman"/>
          <w:szCs w:val="24"/>
        </w:rPr>
        <w:t xml:space="preserve">λπ., ούτως ώστε να είναι ολοκληρωμένη η εκπαίδευση των φοιτητών. </w:t>
      </w:r>
    </w:p>
    <w:p w14:paraId="044656CB"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Η ένταξη συγκεκριμένων τμημάτων των Τ</w:t>
      </w:r>
      <w:r>
        <w:rPr>
          <w:rFonts w:eastAsia="Times New Roman" w:cs="Times New Roman"/>
          <w:szCs w:val="24"/>
        </w:rPr>
        <w:t>ΕΙ στην πανεπιστημιακή αυτή δομή δεν μπορεί να εμπλουτίσει και να εκσυγχρονίσει τα γνωστικά αντικείμενα τα οποία προσφέρει το πανεπιστήμιο αν γίνει με έναν τρόπο μηχανιστικό, χωρίς μια εξέταση, χωρίς μια συζήτηση η οποία έχει συζητηθεί. Και αυτό αναμένεται</w:t>
      </w:r>
      <w:r>
        <w:rPr>
          <w:rFonts w:eastAsia="Times New Roman" w:cs="Times New Roman"/>
          <w:szCs w:val="24"/>
        </w:rPr>
        <w:t xml:space="preserve">. Προηγήθηκαν αυτές οι συζητήσεις και στο Πανεπιστήμιο Ιωαννίνων και στο Ιόνιο Πανεπιστήμιο. </w:t>
      </w:r>
    </w:p>
    <w:p w14:paraId="044656CC"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Ταυτόχρονα το πανεπιστήμιο πρέπει να κάνει έρευνα, ελεύθερη έρευνα για την παραγωγή νέας γνώσης, αλλιώς θα ήταν ένα απλό φροντιστηριακού τύπου ίδρυμα. </w:t>
      </w:r>
    </w:p>
    <w:p w14:paraId="044656CD"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Από αυτή τ</w:t>
      </w:r>
      <w:r>
        <w:rPr>
          <w:rFonts w:eastAsia="Times New Roman" w:cs="Times New Roman"/>
          <w:szCs w:val="24"/>
        </w:rPr>
        <w:t xml:space="preserve">ην άποψη τα Πανεπιστημιακά Ερευνητικά Κέντρα αποσκοπούν σε δύο στοχεύσεις. Η πρώτη έχει να κάνει με τη σύμπραξη διαφόρων θεματικών τομέων του πανεπιστημίου, </w:t>
      </w:r>
      <w:r>
        <w:rPr>
          <w:rFonts w:eastAsia="Times New Roman" w:cs="Times New Roman"/>
          <w:szCs w:val="24"/>
        </w:rPr>
        <w:lastRenderedPageBreak/>
        <w:t>ιδιαίτερα αν αυτοί οι τομείς έχουν διεπιστημονικό χαρακτήρα, ούτως ώστε να μεγιστοποιηθεί το αποτέλ</w:t>
      </w:r>
      <w:r>
        <w:rPr>
          <w:rFonts w:eastAsia="Times New Roman" w:cs="Times New Roman"/>
          <w:szCs w:val="24"/>
        </w:rPr>
        <w:t xml:space="preserve">εσμα και της διεθνούς παρουσίας του πανεπιστημίου, αλλά και της ανταγωνιστικότητας που έχει στο διεθνή χώρο. </w:t>
      </w:r>
    </w:p>
    <w:p w14:paraId="044656CE"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Υπάρχει κι ένα δεύτερο στοιχείο, που αφορά ιδιαίτερα τα περιφερειακά πανεπιστήμια που καλούνται να παίξουν έναν ρόλο για την ανάπτυξη της περιφέρε</w:t>
      </w:r>
      <w:r>
        <w:rPr>
          <w:rFonts w:eastAsia="Times New Roman" w:cs="Times New Roman"/>
          <w:szCs w:val="24"/>
        </w:rPr>
        <w:t xml:space="preserve">ιας. Κι όταν λέω ανάπτυξη της περιφέρειας, εννοώ όχι μονάχα οικονομική, αλλά και πολιτισμική. </w:t>
      </w:r>
    </w:p>
    <w:p w14:paraId="044656CF" w14:textId="77777777" w:rsidR="00061F8F" w:rsidRDefault="00BE2594">
      <w:pPr>
        <w:tabs>
          <w:tab w:val="left" w:pos="2940"/>
        </w:tabs>
        <w:spacing w:after="0" w:line="600" w:lineRule="auto"/>
        <w:jc w:val="both"/>
        <w:rPr>
          <w:rFonts w:eastAsia="Times New Roman"/>
          <w:szCs w:val="24"/>
        </w:rPr>
      </w:pPr>
      <w:r>
        <w:rPr>
          <w:rFonts w:eastAsia="Times New Roman"/>
          <w:szCs w:val="24"/>
        </w:rPr>
        <w:t>Σε κάθε περιφέρεια υπάρχουν ιδιαιτερότητες που τα Πανεπιστημιακά Ερευνητικά Κέντρα, που θα λειτουργούν μέσα στα πανεπιστήμια, θα το επιτυγχάνουν αυτό.</w:t>
      </w:r>
    </w:p>
    <w:p w14:paraId="044656D0"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Από την άλ</w:t>
      </w:r>
      <w:r>
        <w:rPr>
          <w:rFonts w:eastAsia="Times New Roman"/>
          <w:szCs w:val="24"/>
        </w:rPr>
        <w:t xml:space="preserve">λη μεριά, η ύπαρξη των Εθνικών Ερευνητικών Κέντρων έχει μια άλλη στόχευση. Πρόκειται για αυτοδύναμα κέντρα εθνικής εμβέλειας, όπου εκεί οι επιλογές είναι </w:t>
      </w:r>
      <w:proofErr w:type="spellStart"/>
      <w:r>
        <w:rPr>
          <w:rFonts w:eastAsia="Times New Roman"/>
          <w:szCs w:val="24"/>
        </w:rPr>
        <w:t>στοχευμένες</w:t>
      </w:r>
      <w:proofErr w:type="spellEnd"/>
      <w:r>
        <w:rPr>
          <w:rFonts w:eastAsia="Times New Roman"/>
          <w:szCs w:val="24"/>
        </w:rPr>
        <w:t xml:space="preserve"> και γίνονται από την πολιτεία σε τομείς που είτε έχουν εθνική σημασία είτε μπορεί να συνει</w:t>
      </w:r>
      <w:r>
        <w:rPr>
          <w:rFonts w:eastAsia="Times New Roman"/>
          <w:szCs w:val="24"/>
        </w:rPr>
        <w:t>σφέρουν στην οικονομική ανά</w:t>
      </w:r>
      <w:r>
        <w:rPr>
          <w:rFonts w:eastAsia="Times New Roman"/>
          <w:szCs w:val="24"/>
        </w:rPr>
        <w:lastRenderedPageBreak/>
        <w:t>πτυξη της χώρας είτε σε τομείς όπου είναι πολύ σημαντικοί , παραδείγματος χάριν στην παροχή επιστημονικών υπηρεσιών προς την πολιτεία.</w:t>
      </w:r>
    </w:p>
    <w:p w14:paraId="044656D1"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Χαρακτηριστικά παραδείγματα είναι το Εθνικό Αστεροσκοπείο Αθηνών, που λειτουργεί, το Γεωδυναμι</w:t>
      </w:r>
      <w:r>
        <w:rPr>
          <w:rFonts w:eastAsia="Times New Roman"/>
          <w:szCs w:val="24"/>
        </w:rPr>
        <w:t xml:space="preserve">κό Ινστιτούτο, το Ελληνικό Κέντρο Θαλασσίων Ερευνών, το ΕΛΚΕΘΕ, για τη μελέτη της θαλάσσιας ρύπανσης, κάτι που πρόσφατα αντιμετωπίστηκε και οι δραστηριότητες του Εθνικού Κέντρου του Δημόκριτου και του ΙΤΕ, του Ιδρύματος Τεχνολογίας και Έρευνας στην Κρήτη, </w:t>
      </w:r>
      <w:r>
        <w:rPr>
          <w:rFonts w:eastAsia="Times New Roman"/>
          <w:szCs w:val="24"/>
        </w:rPr>
        <w:t xml:space="preserve">σε τομείς αιχμής, όπως είναι τομείς της μικροηλεκτρονικής και της </w:t>
      </w:r>
      <w:proofErr w:type="spellStart"/>
      <w:r>
        <w:rPr>
          <w:rFonts w:eastAsia="Times New Roman"/>
          <w:szCs w:val="24"/>
        </w:rPr>
        <w:t>νανοηλεκτρονικής</w:t>
      </w:r>
      <w:proofErr w:type="spellEnd"/>
      <w:r>
        <w:rPr>
          <w:rFonts w:eastAsia="Times New Roman"/>
          <w:szCs w:val="24"/>
        </w:rPr>
        <w:t>.</w:t>
      </w:r>
    </w:p>
    <w:p w14:paraId="044656D2" w14:textId="77777777" w:rsidR="00061F8F" w:rsidRDefault="00BE2594">
      <w:pPr>
        <w:tabs>
          <w:tab w:val="left" w:pos="2940"/>
        </w:tabs>
        <w:spacing w:after="0" w:line="600" w:lineRule="auto"/>
        <w:ind w:firstLine="720"/>
        <w:jc w:val="both"/>
        <w:rPr>
          <w:rFonts w:eastAsia="Times New Roman"/>
          <w:szCs w:val="24"/>
        </w:rPr>
      </w:pPr>
      <w:r w:rsidRPr="00BA662F">
        <w:rPr>
          <w:rFonts w:eastAsia="Times New Roman"/>
          <w:b/>
          <w:szCs w:val="24"/>
        </w:rPr>
        <w:t xml:space="preserve">ΠΡΟΕΔΡΕΥΩΝ (Γεώργιος </w:t>
      </w:r>
      <w:proofErr w:type="spellStart"/>
      <w:r w:rsidRPr="00BA662F">
        <w:rPr>
          <w:rFonts w:eastAsia="Times New Roman"/>
          <w:b/>
          <w:szCs w:val="24"/>
        </w:rPr>
        <w:t>Λαμπρούλης</w:t>
      </w:r>
      <w:proofErr w:type="spellEnd"/>
      <w:r w:rsidRPr="00BA662F">
        <w:rPr>
          <w:rFonts w:eastAsia="Times New Roman"/>
          <w:b/>
          <w:szCs w:val="24"/>
        </w:rPr>
        <w:t>):</w:t>
      </w:r>
      <w:r>
        <w:rPr>
          <w:rFonts w:eastAsia="Times New Roman"/>
          <w:szCs w:val="24"/>
        </w:rPr>
        <w:t xml:space="preserve"> Κύριε Υπουργέ, παρακαλώ ολοκληρώνετε.</w:t>
      </w:r>
    </w:p>
    <w:p w14:paraId="044656D3" w14:textId="77777777" w:rsidR="00061F8F" w:rsidRDefault="00BE2594">
      <w:pPr>
        <w:tabs>
          <w:tab w:val="left" w:pos="2940"/>
        </w:tabs>
        <w:spacing w:after="0" w:line="600" w:lineRule="auto"/>
        <w:ind w:firstLine="720"/>
        <w:jc w:val="both"/>
        <w:rPr>
          <w:rFonts w:eastAsia="Times New Roman"/>
          <w:szCs w:val="24"/>
        </w:rPr>
      </w:pPr>
      <w:r w:rsidRPr="00BA662F">
        <w:rPr>
          <w:rFonts w:eastAsia="Times New Roman"/>
          <w:b/>
          <w:szCs w:val="24"/>
        </w:rPr>
        <w:t>ΚΩΝΣΤΑΝΤΙΝΟΣ ΦΩΤΑΚΗΣ (Αναπληρωτής Υπουργός Παιδείας, Έρευνας και Θρησκευμάτων):</w:t>
      </w:r>
      <w:r>
        <w:rPr>
          <w:rFonts w:eastAsia="Times New Roman"/>
          <w:szCs w:val="24"/>
        </w:rPr>
        <w:t xml:space="preserve"> Τελειώνω αμέσως.</w:t>
      </w:r>
    </w:p>
    <w:p w14:paraId="044656D4"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Κατά συνέπεια, υπάρχει μια σαφής διαφοροποίηση των Ερευνητικών Κέντρων του </w:t>
      </w:r>
      <w:r>
        <w:rPr>
          <w:rFonts w:eastAsia="Times New Roman"/>
          <w:szCs w:val="24"/>
        </w:rPr>
        <w:t>ν.</w:t>
      </w:r>
      <w:r>
        <w:rPr>
          <w:rFonts w:eastAsia="Times New Roman"/>
          <w:szCs w:val="24"/>
        </w:rPr>
        <w:t>4310 και των Πανεπιστημιακών Ε</w:t>
      </w:r>
      <w:r>
        <w:rPr>
          <w:rFonts w:eastAsia="Times New Roman"/>
          <w:szCs w:val="24"/>
        </w:rPr>
        <w:lastRenderedPageBreak/>
        <w:t>ρευνητικών Κέντρων και, βέβαια, υπάρχουν, διαφορετικά κριτήρια σκοπιμότητας και βιωσιμότητας που χαρακτηρίζουν την κάθε περίπτωση.</w:t>
      </w:r>
    </w:p>
    <w:p w14:paraId="044656D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Θα ήθελα να τελειώ</w:t>
      </w:r>
      <w:r>
        <w:rPr>
          <w:rFonts w:eastAsia="Times New Roman"/>
          <w:szCs w:val="24"/>
        </w:rPr>
        <w:t>σω τονίζοντας ότι η ισχυρή ώσμωση μεταξύ όλων των ερευνητικών δομών της χώρας αυξάνει τις πιθανότητες επιτυχίας τους και με νομοθετικές παρεμβάσεις που έχουν προϋπάρξει και αυτές που έρχονται στο μέλλον θα τονώσουμε όσο γίνεται τις δυνατότητες για μια τέτο</w:t>
      </w:r>
      <w:r>
        <w:rPr>
          <w:rFonts w:eastAsia="Times New Roman"/>
          <w:szCs w:val="24"/>
        </w:rPr>
        <w:t>ια ώσμωση.</w:t>
      </w:r>
    </w:p>
    <w:p w14:paraId="044656D6"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Ευχαριστώ.</w:t>
      </w:r>
    </w:p>
    <w:p w14:paraId="044656D7" w14:textId="77777777" w:rsidR="00061F8F" w:rsidRDefault="00BE2594">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044656D8" w14:textId="77777777" w:rsidR="00061F8F" w:rsidRDefault="00BE2594">
      <w:pPr>
        <w:tabs>
          <w:tab w:val="left" w:pos="2940"/>
        </w:tabs>
        <w:spacing w:after="0" w:line="600" w:lineRule="auto"/>
        <w:ind w:firstLine="720"/>
        <w:jc w:val="both"/>
        <w:rPr>
          <w:rFonts w:eastAsia="Times New Roman"/>
          <w:szCs w:val="24"/>
        </w:rPr>
      </w:pPr>
      <w:r w:rsidRPr="00BA662F">
        <w:rPr>
          <w:rFonts w:eastAsia="Times New Roman"/>
          <w:b/>
          <w:szCs w:val="24"/>
        </w:rPr>
        <w:t xml:space="preserve">ΠΡΟΕΔΡΕΥΩΝ (Γεώργιος </w:t>
      </w:r>
      <w:proofErr w:type="spellStart"/>
      <w:r w:rsidRPr="00BA662F">
        <w:rPr>
          <w:rFonts w:eastAsia="Times New Roman"/>
          <w:b/>
          <w:szCs w:val="24"/>
        </w:rPr>
        <w:t>Λαμπρούλης</w:t>
      </w:r>
      <w:proofErr w:type="spellEnd"/>
      <w:r w:rsidRPr="00BA662F">
        <w:rPr>
          <w:rFonts w:eastAsia="Times New Roman"/>
          <w:b/>
          <w:szCs w:val="24"/>
        </w:rPr>
        <w:t>):</w:t>
      </w:r>
      <w:r>
        <w:rPr>
          <w:rFonts w:eastAsia="Times New Roman"/>
          <w:szCs w:val="24"/>
        </w:rPr>
        <w:t xml:space="preserve"> Ευχαριστούμε τον κύριο Υπουργό.</w:t>
      </w:r>
    </w:p>
    <w:p w14:paraId="044656D9"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Τον λόγο έχει ο κ. Τριαντάφυλλος </w:t>
      </w:r>
      <w:proofErr w:type="spellStart"/>
      <w:r>
        <w:rPr>
          <w:rFonts w:eastAsia="Times New Roman"/>
          <w:szCs w:val="24"/>
        </w:rPr>
        <w:t>Μηταφίδης</w:t>
      </w:r>
      <w:proofErr w:type="spellEnd"/>
      <w:r>
        <w:rPr>
          <w:rFonts w:eastAsia="Times New Roman"/>
          <w:szCs w:val="24"/>
        </w:rPr>
        <w:t xml:space="preserve"> από τον ΣΥΡΙΖΑ.</w:t>
      </w:r>
    </w:p>
    <w:p w14:paraId="044656DA" w14:textId="77777777" w:rsidR="00061F8F" w:rsidRDefault="00BE2594">
      <w:pPr>
        <w:tabs>
          <w:tab w:val="left" w:pos="2940"/>
        </w:tabs>
        <w:spacing w:after="0" w:line="600" w:lineRule="auto"/>
        <w:ind w:firstLine="720"/>
        <w:jc w:val="both"/>
        <w:rPr>
          <w:rFonts w:eastAsia="Times New Roman"/>
          <w:szCs w:val="24"/>
        </w:rPr>
      </w:pPr>
      <w:r w:rsidRPr="0063033F">
        <w:rPr>
          <w:rFonts w:eastAsia="Times New Roman"/>
          <w:b/>
          <w:szCs w:val="24"/>
        </w:rPr>
        <w:t>ΚΩΝΣΤΑΝΤΙΝΟΣ ΓΑΒΡΟΓΛΟΥ</w:t>
      </w:r>
      <w:r w:rsidRPr="0063033F">
        <w:rPr>
          <w:rFonts w:eastAsia="Times New Roman"/>
          <w:b/>
          <w:szCs w:val="24"/>
        </w:rPr>
        <w:t xml:space="preserve"> (Υπουργός Παιδείας, Έρευνας και Θρησκευμάτων):</w:t>
      </w:r>
      <w:r>
        <w:rPr>
          <w:rFonts w:eastAsia="Times New Roman"/>
          <w:szCs w:val="24"/>
        </w:rPr>
        <w:t xml:space="preserve"> Κύριε Πρόεδρε, θα μπορούσα να έχω τον λόγο;</w:t>
      </w:r>
    </w:p>
    <w:p w14:paraId="044656DB"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Με την ευκαιρία, ώσπου να ανέβει στο Βήμα ο κ. </w:t>
      </w:r>
      <w:proofErr w:type="spellStart"/>
      <w:r>
        <w:rPr>
          <w:rFonts w:eastAsia="Times New Roman"/>
          <w:szCs w:val="24"/>
        </w:rPr>
        <w:t>Μηταφίδης</w:t>
      </w:r>
      <w:proofErr w:type="spellEnd"/>
      <w:r>
        <w:rPr>
          <w:rFonts w:eastAsia="Times New Roman"/>
          <w:szCs w:val="24"/>
        </w:rPr>
        <w:t>, θα παρακαλούσα τον Υπουργό, επειδή υπάρχουν και οι βουλευτικές τροπολογί</w:t>
      </w:r>
      <w:r>
        <w:rPr>
          <w:rFonts w:eastAsia="Times New Roman"/>
          <w:szCs w:val="24"/>
        </w:rPr>
        <w:t xml:space="preserve">ες -αναμένεται και ο κ. Σταθάκης, βεβαίως, να υποστηρίξει μία ή δύο τροπολογίες, αν δεν κάνω λάθος- να μιλήσει κάποια στιγμή για τις βουλευτικές. Είστε έτοιμος; </w:t>
      </w:r>
    </w:p>
    <w:p w14:paraId="044656DC"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Είμαι έτοιμος, κύριε Πρό</w:t>
      </w:r>
      <w:r>
        <w:rPr>
          <w:rFonts w:eastAsia="Times New Roman"/>
          <w:szCs w:val="24"/>
        </w:rPr>
        <w:t>εδρε.</w:t>
      </w:r>
    </w:p>
    <w:p w14:paraId="044656DD"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Ωραία. Να ακούσουμε τον κ. </w:t>
      </w:r>
      <w:proofErr w:type="spellStart"/>
      <w:r>
        <w:rPr>
          <w:rFonts w:eastAsia="Times New Roman"/>
          <w:szCs w:val="24"/>
        </w:rPr>
        <w:t>Μηταφίδη</w:t>
      </w:r>
      <w:proofErr w:type="spellEnd"/>
      <w:r>
        <w:rPr>
          <w:rFonts w:eastAsia="Times New Roman"/>
          <w:szCs w:val="24"/>
        </w:rPr>
        <w:t xml:space="preserve"> και μετά να πάρετε τον λόγο; Υπάρχει ζήτημα;</w:t>
      </w:r>
    </w:p>
    <w:p w14:paraId="044656DE"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ΚΩΝΣΤΑΝΤΙΝΟΣ ΓΑΒΡΟΓΛΟΥ (Υπουργός Παιδείας, Έρευνας και Θρησκευμάτων):</w:t>
      </w:r>
      <w:r>
        <w:rPr>
          <w:rFonts w:eastAsia="Times New Roman"/>
          <w:szCs w:val="24"/>
        </w:rPr>
        <w:t xml:space="preserve"> Όχι, δώστε του τον λόγο.</w:t>
      </w:r>
    </w:p>
    <w:p w14:paraId="044656DF" w14:textId="77777777" w:rsidR="00061F8F" w:rsidRDefault="00BE2594">
      <w:pPr>
        <w:tabs>
          <w:tab w:val="left" w:pos="2940"/>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Μηταφίδη</w:t>
      </w:r>
      <w:proofErr w:type="spellEnd"/>
      <w:r>
        <w:rPr>
          <w:rFonts w:eastAsia="Times New Roman"/>
          <w:szCs w:val="24"/>
        </w:rPr>
        <w:t>, έχετε τον λόγο.</w:t>
      </w:r>
    </w:p>
    <w:p w14:paraId="044656E0" w14:textId="77777777" w:rsidR="00061F8F" w:rsidRDefault="00BE2594">
      <w:pPr>
        <w:tabs>
          <w:tab w:val="left" w:pos="2940"/>
        </w:tabs>
        <w:spacing w:after="0" w:line="600" w:lineRule="auto"/>
        <w:ind w:firstLine="720"/>
        <w:jc w:val="both"/>
        <w:rPr>
          <w:rFonts w:eastAsia="Times New Roman"/>
          <w:szCs w:val="24"/>
        </w:rPr>
      </w:pPr>
      <w:r w:rsidRPr="000E3279">
        <w:rPr>
          <w:rFonts w:eastAsia="Times New Roman"/>
          <w:b/>
          <w:szCs w:val="24"/>
        </w:rPr>
        <w:t>ΤΡΙΑΝΤΑΦΥΛΛΟΣ ΜΗΤΑΦΙΔΗΣ:</w:t>
      </w:r>
      <w:r>
        <w:rPr>
          <w:rFonts w:eastAsia="Times New Roman"/>
          <w:szCs w:val="24"/>
        </w:rPr>
        <w:t xml:space="preserve"> Κυρίες και κύριοι Βουλευτές, θα ήθελα να αντιπαρέλθω τα ηθικά αποκαΐδια μιας μηδε</w:t>
      </w:r>
      <w:r>
        <w:rPr>
          <w:rFonts w:eastAsia="Times New Roman"/>
          <w:szCs w:val="24"/>
        </w:rPr>
        <w:lastRenderedPageBreak/>
        <w:t>νιστικής κριτικής που ασκείται από την Αντιπολίτευση, που εγγίζει τα όρια της τυμβωρυχίας, με αφορμή την τραγωδία που ζει αυ</w:t>
      </w:r>
      <w:r>
        <w:rPr>
          <w:rFonts w:eastAsia="Times New Roman"/>
          <w:szCs w:val="24"/>
        </w:rPr>
        <w:t>τός ο τόπος και που είναι μια τραγωδία με αιτία.</w:t>
      </w:r>
    </w:p>
    <w:p w14:paraId="044656E1"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Βέβαια, να εκφράσω την πλήρη περιφρόνησή μου απέναντι στην σκύλευση των νεκρών από τη ναζιστική συμμορία της Χρυσής Αυγής, που, δυστυχώς, με την ψήφο του ελληνικού λαού βρίσκεται μέσα σ’ αυτό το Κοινοβούλιο.</w:t>
      </w:r>
    </w:p>
    <w:p w14:paraId="044656E2"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Θα ήθελα να πω δύο λόγια, κατ’ </w:t>
      </w:r>
      <w:r>
        <w:rPr>
          <w:rFonts w:eastAsia="Times New Roman"/>
          <w:szCs w:val="24"/>
        </w:rPr>
        <w:t>αρχάς</w:t>
      </w:r>
      <w:r>
        <w:rPr>
          <w:rFonts w:eastAsia="Times New Roman"/>
          <w:szCs w:val="24"/>
        </w:rPr>
        <w:t xml:space="preserve">, για τις </w:t>
      </w:r>
      <w:proofErr w:type="spellStart"/>
      <w:r>
        <w:rPr>
          <w:rFonts w:eastAsia="Times New Roman"/>
          <w:szCs w:val="24"/>
        </w:rPr>
        <w:t>κακοφανισμένες</w:t>
      </w:r>
      <w:proofErr w:type="spellEnd"/>
      <w:r>
        <w:rPr>
          <w:rFonts w:eastAsia="Times New Roman"/>
          <w:szCs w:val="24"/>
        </w:rPr>
        <w:t xml:space="preserve"> διατάξεις που περιέχει το νομοσχέδιο για την πρωτοβάθμια και δευτεροβάθμια εκπαίδευση και ιδιαίτερα για το τμήμα εκείνο που αφορά </w:t>
      </w:r>
      <w:r>
        <w:rPr>
          <w:rFonts w:eastAsia="Times New Roman"/>
          <w:szCs w:val="24"/>
        </w:rPr>
        <w:t>σ</w:t>
      </w:r>
      <w:r>
        <w:rPr>
          <w:rFonts w:eastAsia="Times New Roman"/>
          <w:szCs w:val="24"/>
        </w:rPr>
        <w:t>την τεχνική εκπαίδευση.</w:t>
      </w:r>
    </w:p>
    <w:p w14:paraId="044656E3"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Οι διατάξεις αυτές κάθε άλλο παρά οδηγο</w:t>
      </w:r>
      <w:r>
        <w:rPr>
          <w:rFonts w:eastAsia="Times New Roman"/>
          <w:szCs w:val="24"/>
        </w:rPr>
        <w:t>ύν στην πρόωρη κατάρτιση, όπως στιγματίστηκαν, ιδιαίτερα από την πλευρά του ΚΚΕ. Αντίθετα -και μπορώ να σας το πω αυτό μετά λόγου γνώσεως- υλοποιούν πολύχρονα αιτήματα του εκπαιδευτικού κινήματος.</w:t>
      </w:r>
    </w:p>
    <w:p w14:paraId="044656E4"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Με την ευκαιρία αυτή, θα ήθελα να πω ότι έχω καταθέσει μια </w:t>
      </w:r>
      <w:r>
        <w:rPr>
          <w:rFonts w:eastAsia="Times New Roman"/>
          <w:szCs w:val="24"/>
        </w:rPr>
        <w:t xml:space="preserve">τροπολογία που αφορά </w:t>
      </w:r>
      <w:r>
        <w:rPr>
          <w:rFonts w:eastAsia="Times New Roman"/>
          <w:szCs w:val="24"/>
        </w:rPr>
        <w:t>σ</w:t>
      </w:r>
      <w:r>
        <w:rPr>
          <w:rFonts w:eastAsia="Times New Roman"/>
          <w:szCs w:val="24"/>
        </w:rPr>
        <w:t xml:space="preserve">το πρόγραμμα «ΜΙΑ ΝΕΑ ΑΡΧΗ </w:t>
      </w:r>
      <w:r>
        <w:rPr>
          <w:rFonts w:eastAsia="Times New Roman"/>
          <w:szCs w:val="24"/>
        </w:rPr>
        <w:lastRenderedPageBreak/>
        <w:t>ΣΤΑ ΕΠΑΛ» και δίνει, βέβαια, τη δυνατότητα στις σχολικές μονάδες που δεν διαθέτουν Αριθμό Φορολογικού Μητρώου να μπορούν να διαχειρίζονται τα κονδύλια που αφορούν σε σχέδια δράσης στο πλαίσιο του προγράμματο</w:t>
      </w:r>
      <w:r>
        <w:rPr>
          <w:rFonts w:eastAsia="Times New Roman"/>
          <w:szCs w:val="24"/>
        </w:rPr>
        <w:t>ς «ΜΙΑ ΝΕΑ ΑΡΧΗ ΣΤΑ ΕΠΑΛ».</w:t>
      </w:r>
    </w:p>
    <w:p w14:paraId="044656E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άλλο που θέλω να πω, αγαπητοί συνάδελφοι, γιατί δεν πρέπει να το ξεχνούμε αυτό, καθώς η μνήμη δεν είναι μια αφηρημένη υποχρέωση προς το παρελθόν, αλλά πρέπει να είναι μια συνειδητή πράξη, είναι ότι σαν αύριο τρεις χιλιάδες κρα</w:t>
      </w:r>
      <w:r>
        <w:rPr>
          <w:rFonts w:eastAsia="Times New Roman"/>
          <w:szCs w:val="24"/>
        </w:rPr>
        <w:t xml:space="preserve">τούμενοι στα ναζιστικά στρατόπεδα θανάτου, συγκεκριμένα στο Άουσβιτς, </w:t>
      </w:r>
      <w:proofErr w:type="spellStart"/>
      <w:r>
        <w:rPr>
          <w:rFonts w:eastAsia="Times New Roman"/>
          <w:szCs w:val="24"/>
        </w:rPr>
        <w:t>Ρομά</w:t>
      </w:r>
      <w:proofErr w:type="spellEnd"/>
      <w:r>
        <w:rPr>
          <w:rFonts w:eastAsia="Times New Roman"/>
          <w:szCs w:val="24"/>
        </w:rPr>
        <w:t xml:space="preserve"> στην καταγωγή, εξοντώθηκαν στο πλαίσιο της καθαρότητας της </w:t>
      </w:r>
      <w:r>
        <w:rPr>
          <w:rFonts w:eastAsia="Times New Roman"/>
          <w:szCs w:val="24"/>
        </w:rPr>
        <w:t xml:space="preserve">Αρίας </w:t>
      </w:r>
      <w:r>
        <w:rPr>
          <w:rFonts w:eastAsia="Times New Roman"/>
          <w:szCs w:val="24"/>
        </w:rPr>
        <w:t xml:space="preserve">φυλής. </w:t>
      </w:r>
    </w:p>
    <w:p w14:paraId="044656E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Αυτή η ημέρα έχει αναδειχθεί ως Παγκόσμια Ημέρα Μνήμης για </w:t>
      </w:r>
      <w:r>
        <w:rPr>
          <w:rFonts w:eastAsia="Times New Roman" w:cs="Times New Roman"/>
          <w:szCs w:val="24"/>
        </w:rPr>
        <w:t>την γενοκτονία των</w:t>
      </w:r>
      <w:r>
        <w:rPr>
          <w:rFonts w:eastAsia="Times New Roman" w:cs="Times New Roman"/>
          <w:szCs w:val="24"/>
        </w:rPr>
        <w:t xml:space="preserve"> </w:t>
      </w:r>
      <w:proofErr w:type="spellStart"/>
      <w:r>
        <w:rPr>
          <w:rFonts w:eastAsia="Times New Roman" w:cs="Times New Roman"/>
          <w:szCs w:val="24"/>
        </w:rPr>
        <w:t>Ρομά</w:t>
      </w:r>
      <w:proofErr w:type="spellEnd"/>
      <w:r>
        <w:rPr>
          <w:rFonts w:eastAsia="Times New Roman" w:cs="Times New Roman"/>
          <w:szCs w:val="24"/>
        </w:rPr>
        <w:t>. Θα υπάρξει και η σχετική</w:t>
      </w:r>
      <w:r>
        <w:rPr>
          <w:rFonts w:eastAsia="Times New Roman" w:cs="Times New Roman"/>
          <w:szCs w:val="24"/>
        </w:rPr>
        <w:t xml:space="preserve"> εκδήλωση αύριο στο Ζάππειο. </w:t>
      </w:r>
    </w:p>
    <w:p w14:paraId="044656E7"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ναφερόμενος ακριβώς σε αυτό το όχι αφηρημένο χρέος μνήμης -θα το ακούσουμε και από τον αρμόδιο Αναπληρωτή Υπουργό, τον κ. Δημήτρη </w:t>
      </w:r>
      <w:proofErr w:type="spellStart"/>
      <w:r>
        <w:rPr>
          <w:rFonts w:eastAsia="Times New Roman" w:cs="Times New Roman"/>
          <w:szCs w:val="24"/>
        </w:rPr>
        <w:t>Μπαξεβανάκη</w:t>
      </w:r>
      <w:proofErr w:type="spellEnd"/>
      <w:r>
        <w:rPr>
          <w:rFonts w:eastAsia="Times New Roman" w:cs="Times New Roman"/>
          <w:szCs w:val="24"/>
        </w:rPr>
        <w:t xml:space="preserve">- </w:t>
      </w:r>
      <w:r>
        <w:rPr>
          <w:rFonts w:eastAsia="Times New Roman" w:cs="Times New Roman"/>
          <w:szCs w:val="24"/>
        </w:rPr>
        <w:t xml:space="preserve">θέλω να σας πω </w:t>
      </w:r>
      <w:r>
        <w:rPr>
          <w:rFonts w:eastAsia="Times New Roman" w:cs="Times New Roman"/>
          <w:szCs w:val="24"/>
        </w:rPr>
        <w:t xml:space="preserve">ότι η </w:t>
      </w:r>
      <w:r>
        <w:rPr>
          <w:rFonts w:eastAsia="Times New Roman" w:cs="Times New Roman"/>
          <w:szCs w:val="24"/>
        </w:rPr>
        <w:lastRenderedPageBreak/>
        <w:t xml:space="preserve">Κυβέρνηση υλοποιεί μία νομοθετική της πρωτοβουλία που ικανοποιεί το αίτημα των γυναικών </w:t>
      </w:r>
      <w:proofErr w:type="spellStart"/>
      <w:r>
        <w:rPr>
          <w:rFonts w:eastAsia="Times New Roman" w:cs="Times New Roman"/>
          <w:szCs w:val="24"/>
        </w:rPr>
        <w:t>Ρομά</w:t>
      </w:r>
      <w:proofErr w:type="spellEnd"/>
      <w:r>
        <w:rPr>
          <w:rFonts w:eastAsia="Times New Roman" w:cs="Times New Roman"/>
          <w:szCs w:val="24"/>
        </w:rPr>
        <w:t xml:space="preserve"> στον συνοικισμό του </w:t>
      </w:r>
      <w:proofErr w:type="spellStart"/>
      <w:r>
        <w:rPr>
          <w:rFonts w:eastAsia="Times New Roman" w:cs="Times New Roman"/>
          <w:szCs w:val="24"/>
        </w:rPr>
        <w:t>Δενδροπόταμου</w:t>
      </w:r>
      <w:proofErr w:type="spellEnd"/>
      <w:r>
        <w:rPr>
          <w:rFonts w:eastAsia="Times New Roman" w:cs="Times New Roman"/>
          <w:szCs w:val="24"/>
        </w:rPr>
        <w:t xml:space="preserve"> </w:t>
      </w:r>
      <w:r>
        <w:rPr>
          <w:rFonts w:eastAsia="Times New Roman" w:cs="Times New Roman"/>
          <w:szCs w:val="24"/>
        </w:rPr>
        <w:t xml:space="preserve">Θεσσαλονίκης </w:t>
      </w:r>
      <w:r>
        <w:rPr>
          <w:rFonts w:eastAsia="Times New Roman" w:cs="Times New Roman"/>
          <w:szCs w:val="24"/>
        </w:rPr>
        <w:t xml:space="preserve">για την ίδρυση Σχολείου Δεύτερης Ευκαιρίας. Καταθέτω το σχετικό έγγραφο. </w:t>
      </w:r>
    </w:p>
    <w:p w14:paraId="044656E8" w14:textId="77777777" w:rsidR="00061F8F" w:rsidRDefault="00BE2594">
      <w:pPr>
        <w:spacing w:after="0" w:line="600" w:lineRule="auto"/>
        <w:ind w:firstLine="720"/>
        <w:jc w:val="both"/>
        <w:rPr>
          <w:rFonts w:eastAsia="Times New Roman" w:cs="Times New Roman"/>
          <w:szCs w:val="24"/>
        </w:rPr>
      </w:pPr>
      <w:r w:rsidRPr="004B2E64">
        <w:rPr>
          <w:rFonts w:eastAsia="Times New Roman" w:cs="Times New Roman"/>
          <w:szCs w:val="24"/>
        </w:rPr>
        <w:t>(Στο</w:t>
      </w:r>
      <w:r>
        <w:rPr>
          <w:rFonts w:eastAsia="Times New Roman" w:cs="Times New Roman"/>
          <w:szCs w:val="24"/>
        </w:rPr>
        <w:t xml:space="preserve"> σημείο αυτό ο Βουλευτής κ. Τρια</w:t>
      </w:r>
      <w:r>
        <w:rPr>
          <w:rFonts w:eastAsia="Times New Roman" w:cs="Times New Roman"/>
          <w:szCs w:val="24"/>
        </w:rPr>
        <w:t xml:space="preserve">ντάφυλλος </w:t>
      </w:r>
      <w:proofErr w:type="spellStart"/>
      <w:r>
        <w:rPr>
          <w:rFonts w:eastAsia="Times New Roman" w:cs="Times New Roman"/>
          <w:szCs w:val="24"/>
        </w:rPr>
        <w:t>Μηταφίδης</w:t>
      </w:r>
      <w:proofErr w:type="spellEnd"/>
      <w:r>
        <w:rPr>
          <w:rFonts w:eastAsia="Times New Roman" w:cs="Times New Roman"/>
          <w:szCs w:val="24"/>
        </w:rPr>
        <w:t xml:space="preserve"> καταθέτει για τα Πρακτικά το προαναφερθέν έγγραφο, το οποίο βρίσκε</w:t>
      </w:r>
      <w:r w:rsidRPr="004B2E64">
        <w:rPr>
          <w:rFonts w:eastAsia="Times New Roman" w:cs="Times New Roman"/>
          <w:szCs w:val="24"/>
        </w:rPr>
        <w:t xml:space="preserve">ται στο </w:t>
      </w:r>
      <w:r>
        <w:rPr>
          <w:rFonts w:eastAsia="Times New Roman" w:cs="Times New Roman"/>
          <w:szCs w:val="24"/>
        </w:rPr>
        <w:t>α</w:t>
      </w:r>
      <w:r w:rsidRPr="004B2E64">
        <w:rPr>
          <w:rFonts w:eastAsia="Times New Roman" w:cs="Times New Roman"/>
          <w:szCs w:val="24"/>
        </w:rPr>
        <w:t xml:space="preserve">ρχείο </w:t>
      </w:r>
      <w:r w:rsidRPr="004B2E64">
        <w:rPr>
          <w:rFonts w:eastAsia="Times New Roman" w:cs="Times New Roman"/>
          <w:szCs w:val="24"/>
        </w:rPr>
        <w:t>του Τμήματος Γραμματείας της Διεύθυνσης Στενογραφίας και Πρακτικών της Βουλής)</w:t>
      </w:r>
    </w:p>
    <w:p w14:paraId="044656E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Ξέρετε, επίσης, ότι η Κυβέρνηση έχει θέσει ως προϋπόθεση για τη χορήγηση του</w:t>
      </w:r>
      <w:r>
        <w:rPr>
          <w:rFonts w:eastAsia="Times New Roman" w:cs="Times New Roman"/>
          <w:szCs w:val="24"/>
        </w:rPr>
        <w:t xml:space="preserve"> Κοινωνικού Επιδόματος Αλληλεγγύης τους επόμενους μήνες, την κατοχή απολυτηρίου υποχρεωτικής εκπαίδευσης και αυτό είναι ένα κίνητρο</w:t>
      </w:r>
      <w:r>
        <w:rPr>
          <w:rFonts w:eastAsia="Times New Roman" w:cs="Times New Roman"/>
          <w:szCs w:val="24"/>
        </w:rPr>
        <w:t xml:space="preserve"> για τους </w:t>
      </w:r>
      <w:proofErr w:type="spellStart"/>
      <w:r>
        <w:rPr>
          <w:rFonts w:eastAsia="Times New Roman" w:cs="Times New Roman"/>
          <w:szCs w:val="24"/>
        </w:rPr>
        <w:t>Ρομά</w:t>
      </w:r>
      <w:proofErr w:type="spellEnd"/>
      <w:r>
        <w:rPr>
          <w:rFonts w:eastAsia="Times New Roman" w:cs="Times New Roman"/>
          <w:szCs w:val="24"/>
        </w:rPr>
        <w:t>. Αυτό, ταυτόχρονα, είναι και ένα πολύ ισχυρό κοινωνικό μέτρο -για όσους γνωρίζουν την περιοχή</w:t>
      </w:r>
      <w:r>
        <w:rPr>
          <w:rFonts w:eastAsia="Times New Roman" w:cs="Times New Roman"/>
          <w:szCs w:val="24"/>
        </w:rPr>
        <w:t xml:space="preserve"> </w:t>
      </w:r>
      <w:proofErr w:type="spellStart"/>
      <w:r>
        <w:rPr>
          <w:rFonts w:eastAsia="Times New Roman" w:cs="Times New Roman"/>
          <w:szCs w:val="24"/>
        </w:rPr>
        <w:t>Δενδροποτάμου</w:t>
      </w:r>
      <w:proofErr w:type="spellEnd"/>
      <w:r>
        <w:rPr>
          <w:rFonts w:eastAsia="Times New Roman" w:cs="Times New Roman"/>
          <w:szCs w:val="24"/>
        </w:rPr>
        <w:t>- σ</w:t>
      </w:r>
      <w:r>
        <w:rPr>
          <w:rFonts w:eastAsia="Times New Roman" w:cs="Times New Roman"/>
          <w:szCs w:val="24"/>
        </w:rPr>
        <w:t xml:space="preserve">το πλαίσιο της ενδυνάμωσης των </w:t>
      </w:r>
      <w:proofErr w:type="spellStart"/>
      <w:r>
        <w:rPr>
          <w:rFonts w:eastAsia="Times New Roman" w:cs="Times New Roman"/>
          <w:szCs w:val="24"/>
        </w:rPr>
        <w:t>Ρομά</w:t>
      </w:r>
      <w:proofErr w:type="spellEnd"/>
      <w:r>
        <w:rPr>
          <w:rFonts w:eastAsia="Times New Roman" w:cs="Times New Roman"/>
          <w:szCs w:val="24"/>
        </w:rPr>
        <w:t xml:space="preserve"> και της καταπολέμησης των διακρίσεων. </w:t>
      </w:r>
    </w:p>
    <w:p w14:paraId="044656E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Έτσι ακριβώς εμείς αντιλαμβανόμαστε το χρέος μας απέναντι στην ιστορία, απέναντι στο σήμερα, απέναντι στα χειμαζόμενα στρώματα της ελληνικής κοινωνίας και όσα εξακολουθούν να υφίστα</w:t>
      </w:r>
      <w:r>
        <w:rPr>
          <w:rFonts w:eastAsia="Times New Roman" w:cs="Times New Roman"/>
          <w:szCs w:val="24"/>
        </w:rPr>
        <w:t xml:space="preserve">νται καθεστώς διακρίσεων. </w:t>
      </w:r>
    </w:p>
    <w:p w14:paraId="044656E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θέλω να ρωτήσω το εξής και δεν είναι ρητορική η ερώτηση: Μέχρι τώρα η Δημοκρατική Συμπαράταξη μάς κατηγορούσε ότι </w:t>
      </w:r>
      <w:proofErr w:type="spellStart"/>
      <w:r>
        <w:rPr>
          <w:rFonts w:eastAsia="Times New Roman" w:cs="Times New Roman"/>
          <w:szCs w:val="24"/>
        </w:rPr>
        <w:t>ανωτατοποιούμε</w:t>
      </w:r>
      <w:proofErr w:type="spellEnd"/>
      <w:r>
        <w:rPr>
          <w:rFonts w:eastAsia="Times New Roman" w:cs="Times New Roman"/>
          <w:szCs w:val="24"/>
        </w:rPr>
        <w:t xml:space="preserve"> τα ΤΕΙ. Προηγουμένως άκουσα τον κ. Γρηγοράκο –αν τον άκουσα καλά- να λέει ότι οδηγούμε σε μία «</w:t>
      </w:r>
      <w:proofErr w:type="spellStart"/>
      <w:r>
        <w:rPr>
          <w:rFonts w:eastAsia="Times New Roman" w:cs="Times New Roman"/>
          <w:szCs w:val="24"/>
        </w:rPr>
        <w:t>Τ</w:t>
      </w:r>
      <w:r>
        <w:rPr>
          <w:rFonts w:eastAsia="Times New Roman" w:cs="Times New Roman"/>
          <w:szCs w:val="24"/>
        </w:rPr>
        <w:t>ΕΙοποίηση</w:t>
      </w:r>
      <w:proofErr w:type="spellEnd"/>
      <w:r>
        <w:rPr>
          <w:rFonts w:eastAsia="Times New Roman" w:cs="Times New Roman"/>
          <w:szCs w:val="24"/>
        </w:rPr>
        <w:t xml:space="preserve">» των ΑΕΙ. Αποφασίστε τι από τα δύο γίνεται, να μας πείτε, για να ξέρουμε. </w:t>
      </w:r>
    </w:p>
    <w:p w14:paraId="044656E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44656ED" w14:textId="77777777" w:rsidR="00061F8F" w:rsidRDefault="00BE2594">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44656EE"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Μηταφίδη</w:t>
      </w:r>
      <w:proofErr w:type="spellEnd"/>
      <w:r>
        <w:rPr>
          <w:rFonts w:eastAsia="Times New Roman" w:cs="Times New Roman"/>
          <w:szCs w:val="24"/>
        </w:rPr>
        <w:t xml:space="preserve">. </w:t>
      </w:r>
    </w:p>
    <w:p w14:paraId="044656EF"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 συνέχεια θα μιλήσει η κ. Δημήτριος </w:t>
      </w:r>
      <w:proofErr w:type="spellStart"/>
      <w:r>
        <w:rPr>
          <w:rFonts w:eastAsia="Times New Roman" w:cs="Times New Roman"/>
          <w:szCs w:val="24"/>
        </w:rPr>
        <w:t>Σεβαστάκης</w:t>
      </w:r>
      <w:proofErr w:type="spellEnd"/>
      <w:r>
        <w:rPr>
          <w:rFonts w:eastAsia="Times New Roman" w:cs="Times New Roman"/>
          <w:szCs w:val="24"/>
        </w:rPr>
        <w:t xml:space="preserve"> από τον ΣΥΡΙΖΑ και μετά θα ακολουθήσει ο Κοινοβουλευτικός Εκπρόσωπος της Ένωσης Κεντρώων. </w:t>
      </w:r>
    </w:p>
    <w:p w14:paraId="044656F0"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BE4E89">
        <w:rPr>
          <w:rFonts w:eastAsia="Times New Roman" w:cs="Times New Roman"/>
          <w:b/>
          <w:szCs w:val="24"/>
        </w:rPr>
        <w:t>ΚΩΝΣΤΑΝΤΙΝΟΣ ΓΑΒΡΟΓΛΟΥ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 xml:space="preserve">Κύριε Πρόεδρε, μπορώ να έχω τον λόγο; </w:t>
      </w:r>
    </w:p>
    <w:p w14:paraId="044656F1"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ΠΡΟΕΔΡ</w:t>
      </w:r>
      <w:r w:rsidRPr="00D87DBE">
        <w:rPr>
          <w:rFonts w:eastAsia="Times New Roman" w:cs="Times New Roman"/>
          <w:b/>
          <w:szCs w:val="24"/>
        </w:rPr>
        <w:t xml:space="preserve">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Ναι, κύριε Υπουργέ, έχετε τον λόγο, για να μας ενημερώσετε για τις βουλευ</w:t>
      </w:r>
      <w:r>
        <w:rPr>
          <w:rFonts w:eastAsia="Times New Roman" w:cs="Times New Roman"/>
          <w:szCs w:val="24"/>
        </w:rPr>
        <w:lastRenderedPageBreak/>
        <w:t xml:space="preserve">τικές τροπολογίες, για να μας πείτε ποιες κάνετε δεκτές. Για καθεμία τροπολογία, αν θέλετε, να λέτε και τον ειδικό και τον γενικό αριθμό. </w:t>
      </w:r>
    </w:p>
    <w:p w14:paraId="044656F2"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BE4E89">
        <w:rPr>
          <w:rFonts w:eastAsia="Times New Roman" w:cs="Times New Roman"/>
          <w:b/>
          <w:szCs w:val="24"/>
        </w:rPr>
        <w:t>ΚΩΝΣΤΑΝΤΙΝΟΣ ΓΑΒ</w:t>
      </w:r>
      <w:r w:rsidRPr="00BE4E89">
        <w:rPr>
          <w:rFonts w:eastAsia="Times New Roman" w:cs="Times New Roman"/>
          <w:b/>
          <w:szCs w:val="24"/>
        </w:rPr>
        <w:t>ΡΟΓΛΟΥ (Υπουργός Παιδείας, Έρευνας και Θρησκευμάτων):</w:t>
      </w:r>
      <w:r>
        <w:rPr>
          <w:rFonts w:eastAsia="Times New Roman" w:cs="Times New Roman"/>
          <w:b/>
          <w:szCs w:val="24"/>
        </w:rPr>
        <w:t xml:space="preserve"> </w:t>
      </w:r>
      <w:r>
        <w:rPr>
          <w:rFonts w:eastAsia="Times New Roman" w:cs="Times New Roman"/>
          <w:szCs w:val="24"/>
        </w:rPr>
        <w:t>Γίνεται αποδεκτή η τροπολογία με αριθμό 1715/174. Επίσης, γίνεται δεκτή η τροπολογία με αριθμό 1716/175. Γίνεται δεκτή η τροπολογία με αριθμό 1717/176, η τροπολογία με αριθμό 1721/180, η τροπολογία με α</w:t>
      </w:r>
      <w:r>
        <w:rPr>
          <w:rFonts w:eastAsia="Times New Roman" w:cs="Times New Roman"/>
          <w:szCs w:val="24"/>
        </w:rPr>
        <w:t xml:space="preserve">ριθμό 1722/181. Επίσης, γίνεται δεκτή η τροπολογία με αριθμό 1723/182, η τροπολογία με αριθμό 1724/183. </w:t>
      </w:r>
    </w:p>
    <w:p w14:paraId="044656F3"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γίνεται δεκτή η τροπολογία με αριθμό 1725/184. </w:t>
      </w:r>
    </w:p>
    <w:p w14:paraId="044656F4"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Παράλληλα, γίνεται δεκτή η τροπολογία με αριθμό 1732/191. </w:t>
      </w:r>
    </w:p>
    <w:p w14:paraId="044656F5"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έγιναν δεκτές ήδη στην </w:t>
      </w:r>
      <w:r>
        <w:rPr>
          <w:rFonts w:eastAsia="Times New Roman" w:cs="Times New Roman"/>
          <w:szCs w:val="24"/>
        </w:rPr>
        <w:t xml:space="preserve">επιτροπή </w:t>
      </w:r>
      <w:r>
        <w:rPr>
          <w:rFonts w:eastAsia="Times New Roman" w:cs="Times New Roman"/>
          <w:szCs w:val="24"/>
        </w:rPr>
        <w:t xml:space="preserve">οι εξής υπουργικές τροπολογίες: Η τροπολογία με αριθμό 1718/177, η τροπολογία με αριθμό 1719/178 και η τροπολογία με αριθμό 1720/179. </w:t>
      </w:r>
    </w:p>
    <w:p w14:paraId="044656F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Γίνεται τώρα δεκτή η τροπολογία με αριθμό 1726/185, η τροπολογία με αριθμό 1728/187, η τροπολογία με αριθμό </w:t>
      </w:r>
      <w:r>
        <w:rPr>
          <w:rFonts w:eastAsia="Times New Roman" w:cs="Times New Roman"/>
          <w:szCs w:val="24"/>
        </w:rPr>
        <w:lastRenderedPageBreak/>
        <w:t>1729/188, η τ</w:t>
      </w:r>
      <w:r>
        <w:rPr>
          <w:rFonts w:eastAsia="Times New Roman" w:cs="Times New Roman"/>
          <w:szCs w:val="24"/>
        </w:rPr>
        <w:t xml:space="preserve">ροπολογία με αριθμό 1730/189 και η τροπολογία με αριθμό 1731/190. </w:t>
      </w:r>
    </w:p>
    <w:p w14:paraId="044656F7"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δικές μας τροπολογίες έχουν σχέση με μεταπτυχιακά σενάρια που οργανώνονται στα ερευνητικά ιδρύματα, την αποδοχή ως ισότιμου </w:t>
      </w:r>
      <w:r>
        <w:rPr>
          <w:rFonts w:eastAsia="Times New Roman" w:cs="Times New Roman"/>
          <w:szCs w:val="24"/>
          <w:lang w:val="en-US"/>
        </w:rPr>
        <w:t>master</w:t>
      </w:r>
      <w:r>
        <w:rPr>
          <w:rFonts w:eastAsia="Times New Roman" w:cs="Times New Roman"/>
          <w:szCs w:val="24"/>
        </w:rPr>
        <w:t xml:space="preserve"> του μεταπτυχιακού του ΜΑΙΧ, του Μητρώου Θρησκευτικών Λε</w:t>
      </w:r>
      <w:r>
        <w:rPr>
          <w:rFonts w:eastAsia="Times New Roman" w:cs="Times New Roman"/>
          <w:szCs w:val="24"/>
        </w:rPr>
        <w:t>ιτουργών. Υπάρχουν θέματα</w:t>
      </w:r>
      <w:r w:rsidRPr="00CF4765">
        <w:rPr>
          <w:rFonts w:eastAsia="Times New Roman" w:cs="Times New Roman"/>
          <w:color w:val="FF0000"/>
          <w:szCs w:val="24"/>
        </w:rPr>
        <w:t xml:space="preserve"> </w:t>
      </w:r>
      <w:proofErr w:type="spellStart"/>
      <w:r w:rsidRPr="00D30A42">
        <w:rPr>
          <w:rFonts w:eastAsia="Times New Roman" w:cs="Times New Roman"/>
          <w:szCs w:val="24"/>
        </w:rPr>
        <w:t>μουφτείας</w:t>
      </w:r>
      <w:proofErr w:type="spellEnd"/>
      <w:r w:rsidRPr="00CF4765">
        <w:rPr>
          <w:rFonts w:eastAsia="Times New Roman" w:cs="Times New Roman"/>
          <w:color w:val="FF0000"/>
          <w:szCs w:val="24"/>
        </w:rPr>
        <w:t xml:space="preserve"> </w:t>
      </w:r>
      <w:r>
        <w:rPr>
          <w:rFonts w:eastAsia="Times New Roman" w:cs="Times New Roman"/>
          <w:szCs w:val="24"/>
        </w:rPr>
        <w:t xml:space="preserve">και ορισμένα θέματα της Εκκλησίας της Ελλάδας. Αν χρειαστεί, μπορώ να κάνω ανάλυση. </w:t>
      </w:r>
    </w:p>
    <w:p w14:paraId="044656F8"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καταθέσω τρεις νομοτεχνικές βελτιώσεις. </w:t>
      </w:r>
    </w:p>
    <w:p w14:paraId="044656F9"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cs="Times New Roman"/>
          <w:szCs w:val="24"/>
        </w:rPr>
        <w:t xml:space="preserve">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044656FA" w14:textId="77777777" w:rsidR="00061F8F" w:rsidRDefault="00BE2594">
      <w:pPr>
        <w:tabs>
          <w:tab w:val="left" w:pos="2738"/>
          <w:tab w:val="center" w:pos="4753"/>
          <w:tab w:val="left" w:pos="5723"/>
        </w:tabs>
        <w:spacing w:after="0" w:line="600" w:lineRule="auto"/>
        <w:ind w:firstLine="720"/>
        <w:jc w:val="center"/>
        <w:rPr>
          <w:rFonts w:eastAsia="Times New Roman" w:cs="Times New Roman"/>
          <w:color w:val="FF0000"/>
          <w:szCs w:val="24"/>
        </w:rPr>
      </w:pPr>
      <w:r w:rsidRPr="009578AD">
        <w:rPr>
          <w:rFonts w:eastAsia="Times New Roman" w:cs="Times New Roman"/>
          <w:color w:val="FF0000"/>
          <w:szCs w:val="24"/>
        </w:rPr>
        <w:t>(ΑΛΛΑΓΗ ΣΕΛΙΔΑΣ)</w:t>
      </w:r>
    </w:p>
    <w:p w14:paraId="044656FB" w14:textId="77777777" w:rsidR="00061F8F" w:rsidRDefault="00BE2594">
      <w:pPr>
        <w:tabs>
          <w:tab w:val="left" w:pos="2738"/>
          <w:tab w:val="center" w:pos="4753"/>
          <w:tab w:val="left" w:pos="5723"/>
        </w:tabs>
        <w:spacing w:after="0" w:line="600" w:lineRule="auto"/>
        <w:ind w:firstLine="720"/>
        <w:jc w:val="center"/>
        <w:rPr>
          <w:rFonts w:eastAsia="Times New Roman" w:cs="Times New Roman"/>
          <w:color w:val="FF0000"/>
          <w:szCs w:val="24"/>
        </w:rPr>
      </w:pPr>
      <w:r w:rsidRPr="009578AD">
        <w:rPr>
          <w:rFonts w:eastAsia="Times New Roman" w:cs="Times New Roman"/>
          <w:color w:val="FF0000"/>
          <w:szCs w:val="24"/>
        </w:rPr>
        <w:t>(ΝΑ ΜΠΕΙ Η ΣΕΛΙΔΑ 210)</w:t>
      </w:r>
    </w:p>
    <w:p w14:paraId="044656FC" w14:textId="77777777" w:rsidR="00061F8F" w:rsidRDefault="00BE2594">
      <w:pPr>
        <w:tabs>
          <w:tab w:val="left" w:pos="2738"/>
          <w:tab w:val="center" w:pos="4753"/>
          <w:tab w:val="left" w:pos="5723"/>
        </w:tabs>
        <w:spacing w:after="0" w:line="600" w:lineRule="auto"/>
        <w:ind w:firstLine="720"/>
        <w:jc w:val="center"/>
        <w:rPr>
          <w:rFonts w:eastAsia="Times New Roman" w:cs="Times New Roman"/>
          <w:color w:val="FF0000"/>
          <w:szCs w:val="24"/>
        </w:rPr>
      </w:pPr>
      <w:r w:rsidRPr="009578AD">
        <w:rPr>
          <w:rFonts w:eastAsia="Times New Roman" w:cs="Times New Roman"/>
          <w:color w:val="FF0000"/>
          <w:szCs w:val="24"/>
        </w:rPr>
        <w:t>(ΑΛΛΑΓΗ ΣΕΛΙΔΑΣ)</w:t>
      </w:r>
    </w:p>
    <w:p w14:paraId="044656FD"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D87DBE">
        <w:rPr>
          <w:rFonts w:eastAsia="Times New Roman" w:cs="Times New Roman"/>
          <w:b/>
          <w:szCs w:val="24"/>
        </w:rPr>
        <w:t xml:space="preserve">ΠΡΟΕΔΡΕΥΩΝ (Γεώργιος </w:t>
      </w:r>
      <w:proofErr w:type="spellStart"/>
      <w:r w:rsidRPr="00D87DBE">
        <w:rPr>
          <w:rFonts w:eastAsia="Times New Roman" w:cs="Times New Roman"/>
          <w:b/>
          <w:szCs w:val="24"/>
        </w:rPr>
        <w:t>Λαμπρούλης</w:t>
      </w:r>
      <w:proofErr w:type="spellEnd"/>
      <w:r w:rsidRPr="00D87DBE">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Σεβαστάκη</w:t>
      </w:r>
      <w:proofErr w:type="spellEnd"/>
      <w:r>
        <w:rPr>
          <w:rFonts w:eastAsia="Times New Roman" w:cs="Times New Roman"/>
          <w:szCs w:val="24"/>
        </w:rPr>
        <w:t xml:space="preserve">, έχετε τον λόγο. </w:t>
      </w:r>
    </w:p>
    <w:p w14:paraId="044656FE" w14:textId="77777777" w:rsidR="00061F8F" w:rsidRDefault="00BE2594">
      <w:pPr>
        <w:spacing w:after="0" w:line="600" w:lineRule="auto"/>
        <w:ind w:firstLine="720"/>
        <w:jc w:val="both"/>
        <w:rPr>
          <w:rFonts w:eastAsia="Times New Roman"/>
          <w:color w:val="000000"/>
          <w:szCs w:val="24"/>
          <w:shd w:val="clear" w:color="auto" w:fill="FFFFFF"/>
        </w:rPr>
      </w:pPr>
      <w:r w:rsidRPr="009A3685">
        <w:rPr>
          <w:rFonts w:eastAsia="Times New Roman"/>
          <w:b/>
          <w:color w:val="000000"/>
          <w:szCs w:val="24"/>
          <w:shd w:val="clear" w:color="auto" w:fill="FFFFFF"/>
        </w:rPr>
        <w:t xml:space="preserve">ΔΗΜΗΤΡΙΟΣ ΣΕΒΑΣΤΑΚΗΣ: </w:t>
      </w:r>
      <w:r>
        <w:rPr>
          <w:rFonts w:eastAsia="Times New Roman"/>
          <w:color w:val="000000"/>
          <w:szCs w:val="24"/>
          <w:shd w:val="clear" w:color="auto" w:fill="FFFFFF"/>
        </w:rPr>
        <w:t>Ευχαριστώ πολύ.</w:t>
      </w:r>
    </w:p>
    <w:p w14:paraId="044656FF"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Μπορεί κανείς να ξεκινήσει από τους ιδιοκτήτες του θρήνου, οι οποίοι μονοπωλιακά διεκδικούν το δικαίωμα από τη μια να θρηνούν και από την άλλη να ενοχοποιούν, χρησιμοποιώντας μάλιστα ψευδή στοιχεία, </w:t>
      </w:r>
      <w:r>
        <w:rPr>
          <w:rFonts w:eastAsia="Times New Roman"/>
          <w:color w:val="000000"/>
          <w:szCs w:val="24"/>
          <w:shd w:val="clear" w:color="auto" w:fill="FFFFFF"/>
          <w:lang w:val="en-US"/>
        </w:rPr>
        <w:t>fake</w:t>
      </w:r>
      <w:r>
        <w:rPr>
          <w:rFonts w:eastAsia="Times New Roman"/>
          <w:color w:val="000000"/>
          <w:szCs w:val="24"/>
          <w:shd w:val="clear" w:color="auto" w:fill="FFFFFF"/>
        </w:rPr>
        <w:t xml:space="preserve"> ιστοσελίδες. Τ</w:t>
      </w:r>
      <w:r>
        <w:rPr>
          <w:rFonts w:eastAsia="Times New Roman"/>
          <w:color w:val="000000"/>
          <w:szCs w:val="24"/>
          <w:shd w:val="clear" w:color="auto" w:fill="FFFFFF"/>
        </w:rPr>
        <w:t>ι θέλουν να ενισχύσουν με αυτόν τον τρόπο;</w:t>
      </w:r>
    </w:p>
    <w:p w14:paraId="04465700"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Αυτά είναι ερωτήματα που δυστυχώς η κοινοβουλευτική καθημερινότητα δεν τα επιτρέπει.</w:t>
      </w:r>
    </w:p>
    <w:p w14:paraId="04465701"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με αναγκάζει να απαντήσω μια επιφύλαξη που έχει διατυπωθεί από πολλούς ομιλητές της Αντιπολίτευσης περί του άκαιρου ή γι</w:t>
      </w:r>
      <w:r>
        <w:rPr>
          <w:rFonts w:eastAsia="Times New Roman"/>
          <w:color w:val="000000"/>
          <w:szCs w:val="24"/>
          <w:shd w:val="clear" w:color="auto" w:fill="FFFFFF"/>
        </w:rPr>
        <w:t>α ποιο λόγο ένα ερώτημα παιδείας -κάθε νομοσχέδιο απαντάει σε ένα ερώτημα- να έρχεται σε αυτήν τη συνθήκη. Έρχεται ακριβώς γιατί υπάρχει ανάγκη από κοινοβουλευτικές διαδικασίες που να ενισχύουν τη συνοχή και που να προσπαθούν να απαντήσουν σε ζητήματα θεώρ</w:t>
      </w:r>
      <w:r>
        <w:rPr>
          <w:rFonts w:eastAsia="Times New Roman"/>
          <w:color w:val="000000"/>
          <w:szCs w:val="24"/>
          <w:shd w:val="clear" w:color="auto" w:fill="FFFFFF"/>
        </w:rPr>
        <w:t xml:space="preserve">ησης και </w:t>
      </w:r>
      <w:proofErr w:type="spellStart"/>
      <w:r>
        <w:rPr>
          <w:rFonts w:eastAsia="Times New Roman"/>
          <w:color w:val="000000"/>
          <w:szCs w:val="24"/>
          <w:shd w:val="clear" w:color="auto" w:fill="FFFFFF"/>
        </w:rPr>
        <w:t>αυτοθεώρησης</w:t>
      </w:r>
      <w:proofErr w:type="spellEnd"/>
      <w:r>
        <w:rPr>
          <w:rFonts w:eastAsia="Times New Roman"/>
          <w:color w:val="000000"/>
          <w:szCs w:val="24"/>
          <w:shd w:val="clear" w:color="auto" w:fill="FFFFFF"/>
        </w:rPr>
        <w:t>, δηλαδή σε ζητήματα και απορίες του λαού μας.</w:t>
      </w:r>
    </w:p>
    <w:p w14:paraId="04465702"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συζητούμενο νομοσχέδιο προσπαθεί να παρακολουθήσει αυτό που συμβαίνει στην ακαδημαϊκή πράξη, τη σύνδεση ιδρυμάτων. Προσπαθεί να απαντήσει, με τον τρόπο και με τις κανονιστικές πρόνοιες </w:t>
      </w:r>
      <w:r>
        <w:rPr>
          <w:rFonts w:eastAsia="Times New Roman"/>
          <w:color w:val="000000"/>
          <w:szCs w:val="24"/>
          <w:shd w:val="clear" w:color="auto" w:fill="FFFFFF"/>
        </w:rPr>
        <w:t xml:space="preserve">που ενσωματώνει, σε αυτό που ούτως ή </w:t>
      </w:r>
      <w:r>
        <w:rPr>
          <w:rFonts w:eastAsia="Times New Roman"/>
          <w:color w:val="000000"/>
          <w:szCs w:val="24"/>
          <w:shd w:val="clear" w:color="auto" w:fill="FFFFFF"/>
        </w:rPr>
        <w:lastRenderedPageBreak/>
        <w:t>άλλως συμβαίνει. Η διασύνδεση των ιδρυμάτων συμβαίνει στην πραγματικότητα, γιατί είναι τέτοια η τεχνολογική συνθήκη.</w:t>
      </w:r>
    </w:p>
    <w:p w14:paraId="04465703"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Επίσης, υπάρχει μία ιδιοτυπία. Όταν τη δεκαετία του ’80 του ΠΑΣΟΚ συνέλαβε την έννοια της διασποράς τω</w:t>
      </w:r>
      <w:r>
        <w:rPr>
          <w:rFonts w:eastAsia="Times New Roman"/>
          <w:color w:val="000000"/>
          <w:szCs w:val="24"/>
          <w:shd w:val="clear" w:color="auto" w:fill="FFFFFF"/>
        </w:rPr>
        <w:t xml:space="preserve">ν ιδρυμάτων πολλοί την κατήγγειλαν εκ των υστέρων ως απλώς ευνοιοκρατική ή ότι απαντούσε σε τοπικιστικά αιτήματα. Εν τούτοις, η διασπορά ως χαρακτηριστικό, δηλαδή η </w:t>
      </w:r>
      <w:proofErr w:type="spellStart"/>
      <w:r>
        <w:rPr>
          <w:rFonts w:eastAsia="Times New Roman"/>
          <w:color w:val="000000"/>
          <w:szCs w:val="24"/>
          <w:shd w:val="clear" w:color="auto" w:fill="FFFFFF"/>
        </w:rPr>
        <w:t>πολυχωρία</w:t>
      </w:r>
      <w:proofErr w:type="spellEnd"/>
      <w:r>
        <w:rPr>
          <w:rFonts w:eastAsia="Times New Roman"/>
          <w:color w:val="000000"/>
          <w:szCs w:val="24"/>
          <w:shd w:val="clear" w:color="auto" w:fill="FFFFFF"/>
        </w:rPr>
        <w:t xml:space="preserve"> των ιδρυμάτων, δεν σημαίνει ότι τα ιδρύματα δεν επικοινωνούν, ότι δεν διασταυρώνο</w:t>
      </w:r>
      <w:r>
        <w:rPr>
          <w:rFonts w:eastAsia="Times New Roman"/>
          <w:color w:val="000000"/>
          <w:szCs w:val="24"/>
          <w:shd w:val="clear" w:color="auto" w:fill="FFFFFF"/>
        </w:rPr>
        <w:t xml:space="preserve">νται τα γνωστικά τους πεδία και ότι δεν αναγκάζονται λόγω αυτής της δυνατότητας να ανασυγκροτήσουν και να ανακαθορίσουν τα γνωστικά αντικείμενα. </w:t>
      </w:r>
    </w:p>
    <w:p w14:paraId="04465704"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Έχουμε, λοιπόν, μία διασπορά των ιδρυμάτων η οποία δεν σημαίνει διάσπαση των ιδρυμάτων, δεν σημαίνει διάλυση τ</w:t>
      </w:r>
      <w:r>
        <w:rPr>
          <w:rFonts w:eastAsia="Times New Roman"/>
          <w:color w:val="000000"/>
          <w:szCs w:val="24"/>
          <w:shd w:val="clear" w:color="auto" w:fill="FFFFFF"/>
        </w:rPr>
        <w:t xml:space="preserve">ου εκπαιδευτικού τους ιστού. Νομίζω, δηλαδή, ότι η </w:t>
      </w:r>
      <w:proofErr w:type="spellStart"/>
      <w:r>
        <w:rPr>
          <w:rFonts w:eastAsia="Times New Roman"/>
          <w:color w:val="000000"/>
          <w:szCs w:val="24"/>
          <w:shd w:val="clear" w:color="auto" w:fill="FFFFFF"/>
        </w:rPr>
        <w:t>ταυτοχρονία</w:t>
      </w:r>
      <w:proofErr w:type="spellEnd"/>
      <w:r>
        <w:rPr>
          <w:rFonts w:eastAsia="Times New Roman"/>
          <w:color w:val="000000"/>
          <w:szCs w:val="24"/>
          <w:shd w:val="clear" w:color="auto" w:fill="FFFFFF"/>
        </w:rPr>
        <w:t>, που ούτως ή άλλως συμβαίνει, δηλαδή η δυνατότητα να ανακοινώνονται ερευνητικά αποτελέσματα, εργασίες, ακόμα και να αναρτώνται διπλωματικές εργασίες, η δυνατότητα, δηλαδή διασταύρωσης των πληρο</w:t>
      </w:r>
      <w:r>
        <w:rPr>
          <w:rFonts w:eastAsia="Times New Roman"/>
          <w:color w:val="000000"/>
          <w:szCs w:val="24"/>
          <w:shd w:val="clear" w:color="auto" w:fill="FFFFFF"/>
        </w:rPr>
        <w:t xml:space="preserve">φοριών που συγκροτούν το διδακτικό </w:t>
      </w:r>
      <w:r>
        <w:rPr>
          <w:rFonts w:eastAsia="Times New Roman"/>
          <w:color w:val="000000"/>
          <w:szCs w:val="24"/>
          <w:shd w:val="clear" w:color="auto" w:fill="FFFFFF"/>
        </w:rPr>
        <w:lastRenderedPageBreak/>
        <w:t xml:space="preserve">γεγονός, δεν έχει ως απαραίτητη προϋπόθεση και την </w:t>
      </w:r>
      <w:proofErr w:type="spellStart"/>
      <w:r>
        <w:rPr>
          <w:rFonts w:eastAsia="Times New Roman"/>
          <w:color w:val="000000"/>
          <w:szCs w:val="24"/>
          <w:shd w:val="clear" w:color="auto" w:fill="FFFFFF"/>
        </w:rPr>
        <w:t>ταυτοχωρία</w:t>
      </w:r>
      <w:proofErr w:type="spellEnd"/>
      <w:r>
        <w:rPr>
          <w:rFonts w:eastAsia="Times New Roman"/>
          <w:color w:val="000000"/>
          <w:szCs w:val="24"/>
          <w:shd w:val="clear" w:color="auto" w:fill="FFFFFF"/>
        </w:rPr>
        <w:t xml:space="preserve">. Η </w:t>
      </w:r>
      <w:proofErr w:type="spellStart"/>
      <w:r>
        <w:rPr>
          <w:rFonts w:eastAsia="Times New Roman"/>
          <w:color w:val="000000"/>
          <w:szCs w:val="24"/>
          <w:shd w:val="clear" w:color="auto" w:fill="FFFFFF"/>
        </w:rPr>
        <w:t>ταυτοχρονία</w:t>
      </w:r>
      <w:proofErr w:type="spellEnd"/>
      <w:r>
        <w:rPr>
          <w:rFonts w:eastAsia="Times New Roman"/>
          <w:color w:val="000000"/>
          <w:szCs w:val="24"/>
          <w:shd w:val="clear" w:color="auto" w:fill="FFFFFF"/>
        </w:rPr>
        <w:t xml:space="preserve"> δεν έχει πια ως απαραίτητη προϋπόθεση την </w:t>
      </w:r>
      <w:proofErr w:type="spellStart"/>
      <w:r>
        <w:rPr>
          <w:rFonts w:eastAsia="Times New Roman"/>
          <w:color w:val="000000"/>
          <w:szCs w:val="24"/>
          <w:shd w:val="clear" w:color="auto" w:fill="FFFFFF"/>
        </w:rPr>
        <w:t>ταυτοχωρία</w:t>
      </w:r>
      <w:proofErr w:type="spellEnd"/>
      <w:r>
        <w:rPr>
          <w:rFonts w:eastAsia="Times New Roman"/>
          <w:color w:val="000000"/>
          <w:szCs w:val="24"/>
          <w:shd w:val="clear" w:color="auto" w:fill="FFFFFF"/>
        </w:rPr>
        <w:t>, την εύρεση των ιδρυμάτων στον ίδιο φυσικό γεωμετρικό χώρο.</w:t>
      </w:r>
    </w:p>
    <w:p w14:paraId="04465705"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Αυτή η ελευθερία ανοίγει τελείω</w:t>
      </w:r>
      <w:r>
        <w:rPr>
          <w:rFonts w:eastAsia="Times New Roman"/>
          <w:color w:val="000000"/>
          <w:szCs w:val="24"/>
          <w:shd w:val="clear" w:color="auto" w:fill="FFFFFF"/>
        </w:rPr>
        <w:t xml:space="preserve">ς διαφορετικά εκπαιδευτικά </w:t>
      </w:r>
      <w:proofErr w:type="spellStart"/>
      <w:r>
        <w:rPr>
          <w:rFonts w:eastAsia="Times New Roman"/>
          <w:color w:val="000000"/>
          <w:szCs w:val="24"/>
          <w:shd w:val="clear" w:color="auto" w:fill="FFFFFF"/>
        </w:rPr>
        <w:t>διακυβεύματα</w:t>
      </w:r>
      <w:proofErr w:type="spellEnd"/>
      <w:r>
        <w:rPr>
          <w:rFonts w:eastAsia="Times New Roman"/>
          <w:color w:val="000000"/>
          <w:szCs w:val="24"/>
          <w:shd w:val="clear" w:color="auto" w:fill="FFFFFF"/>
        </w:rPr>
        <w:t xml:space="preserve"> και διεθνώς. Απόδειξη αυτού είναι ότι τα ελληνικά ιδρύματα έχουν </w:t>
      </w:r>
      <w:r w:rsidRPr="0074127F">
        <w:rPr>
          <w:rFonts w:eastAsia="Times New Roman"/>
          <w:color w:val="000000"/>
          <w:szCs w:val="24"/>
          <w:shd w:val="clear" w:color="auto" w:fill="FFFFFF"/>
        </w:rPr>
        <w:t>απόλυτες</w:t>
      </w:r>
      <w:r>
        <w:rPr>
          <w:rFonts w:eastAsia="Times New Roman"/>
          <w:color w:val="000000"/>
          <w:szCs w:val="24"/>
          <w:shd w:val="clear" w:color="auto" w:fill="FFFFFF"/>
        </w:rPr>
        <w:t xml:space="preserve"> και αναπτυσσόμενες διεθνείς σχέσεις. Το Πανεπιστήμιο Αιγαίου, όπως ξέρετε, κύριε Υπουργέ, με την ανασφάλεια της διασποράς του, έχει καταφέρει να έχει μια πολύ ισχυρή διεθνή προβολή και αξιολόγηση, όπως και άλλα ιδρύματα. Νομίζω ότι το νομοσχέδιο ένα τέτοι</w:t>
      </w:r>
      <w:r>
        <w:rPr>
          <w:rFonts w:eastAsia="Times New Roman"/>
          <w:color w:val="000000"/>
          <w:szCs w:val="24"/>
          <w:shd w:val="clear" w:color="auto" w:fill="FFFFFF"/>
        </w:rPr>
        <w:t xml:space="preserve">ο φαινόμενο προσπαθεί να το </w:t>
      </w:r>
      <w:proofErr w:type="spellStart"/>
      <w:r>
        <w:rPr>
          <w:rFonts w:eastAsia="Times New Roman"/>
          <w:color w:val="000000"/>
          <w:szCs w:val="24"/>
          <w:shd w:val="clear" w:color="auto" w:fill="FFFFFF"/>
        </w:rPr>
        <w:t>εξορθολογίσει</w:t>
      </w:r>
      <w:proofErr w:type="spellEnd"/>
      <w:r>
        <w:rPr>
          <w:rFonts w:eastAsia="Times New Roman"/>
          <w:color w:val="000000"/>
          <w:szCs w:val="24"/>
          <w:shd w:val="clear" w:color="auto" w:fill="FFFFFF"/>
        </w:rPr>
        <w:t xml:space="preserve">. Ελπίζω να υπάρξει και μια αντίστοιχη προσπάθεια και για τις άλλες περιοχές, όχι μόνον τις γνωστικές, αλλά και τις εκπαιδευτικές. </w:t>
      </w:r>
    </w:p>
    <w:p w14:paraId="04465706"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Οι ηγεσίες των πανεπιστημίων είναι οργανικά κομμάτια των εκπαιδευτικών </w:t>
      </w:r>
      <w:proofErr w:type="spellStart"/>
      <w:r>
        <w:rPr>
          <w:rFonts w:eastAsia="Times New Roman"/>
          <w:color w:val="000000"/>
          <w:szCs w:val="24"/>
          <w:shd w:val="clear" w:color="auto" w:fill="FFFFFF"/>
        </w:rPr>
        <w:t>διακυβευμάτω</w:t>
      </w:r>
      <w:r>
        <w:rPr>
          <w:rFonts w:eastAsia="Times New Roman"/>
          <w:color w:val="000000"/>
          <w:szCs w:val="24"/>
          <w:shd w:val="clear" w:color="auto" w:fill="FFFFFF"/>
        </w:rPr>
        <w:t>ν</w:t>
      </w:r>
      <w:proofErr w:type="spellEnd"/>
      <w:r>
        <w:rPr>
          <w:rFonts w:eastAsia="Times New Roman"/>
          <w:color w:val="000000"/>
          <w:szCs w:val="24"/>
          <w:shd w:val="clear" w:color="auto" w:fill="FFFFFF"/>
        </w:rPr>
        <w:t xml:space="preserve">. Δεν είναι εγκαταστάσεις πάνω στα ιδρύματα. Επομένως, η συμφωνία τους και οι βελτιωτικές προτάσεις τους σημαίνουν ότι οι νομοθετικές πρόνοιες είναι σε μία σωστή κατεύθυνση. </w:t>
      </w:r>
    </w:p>
    <w:p w14:paraId="04465707"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lastRenderedPageBreak/>
        <w:t>Ένα νομοσχέδιο –το έχουμε ξαναδεί και το έχουμε ξαναπεί- δεν λύνει όλα τα ζητήμα</w:t>
      </w:r>
      <w:r>
        <w:rPr>
          <w:rFonts w:eastAsia="Times New Roman" w:cs="Times New Roman"/>
          <w:szCs w:val="24"/>
        </w:rPr>
        <w:t>τα, αλλά ένα πολύ μεγάλο μέρος της χειραφέτησης των εκπαιδευτικών αντικειμένων, της ανασυγκρότησης των αντικειμένων. Εδώ απαντάω και σε αυτήν την απορία και αγωνία που έχει εκφράσει αρκετός κόσμος για το ότι έχουμε συγγενή αντικείμενα που γειτνιάζουν.</w:t>
      </w:r>
    </w:p>
    <w:p w14:paraId="04465708"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υφίσταται αυτό, γιατί τα γνωστικά σύνορα ανακαθορίζονται και επίσης μέσα στη σύγχρονη συνθήκη τα ζητήματα του ανασχεδιασμού των γνωστικών αντικειμένων είναι πολύ ανοικτά και υπάρχει μία τεράστια προσαρμοστικότητα. </w:t>
      </w:r>
    </w:p>
    <w:p w14:paraId="04465709"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Υπό αυτές τις συνθήκες θα πρέπει να κρίνο</w:t>
      </w:r>
      <w:r>
        <w:rPr>
          <w:rFonts w:eastAsia="Times New Roman" w:cs="Times New Roman"/>
          <w:szCs w:val="24"/>
        </w:rPr>
        <w:t>υμε το νομοσχέδιο και να προτείνουμε τις συγκεκριμένες διορθώσεις που ενδεχομένως κάποιος μπορεί να εισηγηθεί. Μ’ αυτούς τους όρους νομίζω ότι μπορεί κανείς να προσεγγίσει και το ευρύτερο πρόβλημα της παιδείας που εξάλλου θα τεθεί ξανά και στα επόμενα βήμα</w:t>
      </w:r>
      <w:r>
        <w:rPr>
          <w:rFonts w:eastAsia="Times New Roman" w:cs="Times New Roman"/>
          <w:szCs w:val="24"/>
        </w:rPr>
        <w:t>τα των νομοθετικών πρωτοβουλιών.</w:t>
      </w:r>
    </w:p>
    <w:p w14:paraId="0446570A"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46570B" w14:textId="77777777" w:rsidR="00061F8F" w:rsidRDefault="00BE2594">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446570C" w14:textId="77777777" w:rsidR="00061F8F" w:rsidRDefault="00BE2594">
      <w:pPr>
        <w:tabs>
          <w:tab w:val="left" w:pos="6677"/>
        </w:tabs>
        <w:spacing w:after="0" w:line="600" w:lineRule="auto"/>
        <w:ind w:firstLine="720"/>
        <w:jc w:val="both"/>
        <w:rPr>
          <w:rFonts w:eastAsia="Times New Roman" w:cs="Times New Roman"/>
          <w:szCs w:val="24"/>
        </w:rPr>
      </w:pPr>
      <w:r w:rsidRPr="003F2FEC">
        <w:rPr>
          <w:rFonts w:eastAsia="Times New Roman"/>
          <w:b/>
          <w:bCs/>
        </w:rPr>
        <w:lastRenderedPageBreak/>
        <w:t xml:space="preserve">ΠΡΟΕΔΡΕΥΩΝ (Γεώργιος </w:t>
      </w:r>
      <w:proofErr w:type="spellStart"/>
      <w:r w:rsidRPr="003F2FEC">
        <w:rPr>
          <w:rFonts w:eastAsia="Times New Roman"/>
          <w:b/>
          <w:bCs/>
        </w:rPr>
        <w:t>Λαμπρούλης</w:t>
      </w:r>
      <w:proofErr w:type="spellEnd"/>
      <w:r w:rsidRPr="003F2FEC">
        <w:rPr>
          <w:rFonts w:eastAsia="Times New Roman"/>
          <w:b/>
          <w:bCs/>
        </w:rPr>
        <w:t>):</w:t>
      </w:r>
      <w:r>
        <w:rPr>
          <w:rFonts w:eastAsia="Times New Roman" w:cs="Times New Roman"/>
          <w:b/>
          <w:szCs w:val="24"/>
        </w:rPr>
        <w:t xml:space="preserve"> </w:t>
      </w:r>
      <w:r>
        <w:rPr>
          <w:rFonts w:eastAsia="Times New Roman" w:cs="Times New Roman"/>
          <w:szCs w:val="24"/>
        </w:rPr>
        <w:t xml:space="preserve">Τον λόγο έχει ο Κοινοβουλευτικός Εκπρόσωπος της Ένωσης Κεντρώων κ. </w:t>
      </w:r>
      <w:proofErr w:type="spellStart"/>
      <w:r>
        <w:rPr>
          <w:rFonts w:eastAsia="Times New Roman" w:cs="Times New Roman"/>
          <w:szCs w:val="24"/>
        </w:rPr>
        <w:t>Σαρίδης</w:t>
      </w:r>
      <w:proofErr w:type="spellEnd"/>
      <w:r>
        <w:rPr>
          <w:rFonts w:eastAsia="Times New Roman" w:cs="Times New Roman"/>
          <w:szCs w:val="24"/>
        </w:rPr>
        <w:t>.</w:t>
      </w:r>
    </w:p>
    <w:p w14:paraId="0446570D"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b/>
          <w:szCs w:val="24"/>
        </w:rPr>
        <w:t>ΙΩΑΝΝΗΣ ΣΑΡΙΔΗΣ</w:t>
      </w:r>
      <w:r w:rsidRPr="00677CBC">
        <w:rPr>
          <w:rFonts w:eastAsia="Times New Roman" w:cs="Times New Roman"/>
          <w:b/>
          <w:szCs w:val="24"/>
        </w:rPr>
        <w:t>:</w:t>
      </w:r>
      <w:r w:rsidRPr="00677CBC">
        <w:rPr>
          <w:rFonts w:eastAsia="Times New Roman" w:cs="Times New Roman"/>
          <w:szCs w:val="24"/>
        </w:rPr>
        <w:t xml:space="preserve"> </w:t>
      </w:r>
      <w:r>
        <w:rPr>
          <w:rFonts w:eastAsia="Times New Roman" w:cs="Times New Roman"/>
          <w:szCs w:val="24"/>
        </w:rPr>
        <w:t>Ευχαριστώ, κύριε Πρόεδρε.</w:t>
      </w:r>
    </w:p>
    <w:p w14:paraId="0446570E"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Κύριοι Υπο</w:t>
      </w:r>
      <w:r>
        <w:rPr>
          <w:rFonts w:eastAsia="Times New Roman" w:cs="Times New Roman"/>
          <w:szCs w:val="24"/>
        </w:rPr>
        <w:t>υργοί, κυρίες και κύριοι συνάδελφοι, η παιδεία είναι ένα πεδίο στο οποίο θα έπρεπε να εξαντληθεί η συζήτηση για μία εθνική πολιτική, η οποία σε βάθος χρόνου θα ξεπερνούσε τον χρονικό ορίζοντα μιας κυβέρνησης. Τέτοια θέματα, όπως η παιδεία, είναι και το χρέ</w:t>
      </w:r>
      <w:r>
        <w:rPr>
          <w:rFonts w:eastAsia="Times New Roman" w:cs="Times New Roman"/>
          <w:szCs w:val="24"/>
        </w:rPr>
        <w:t>ος της χώρας, όπως και το δημογραφικό. Σε όλα αυτά τα θέματα θα έπρεπε οι συζητήσεις να εξαντλούνται.</w:t>
      </w:r>
    </w:p>
    <w:p w14:paraId="0446570F"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Όσον αφορά το θέμα της παιδείας, θα έπρεπε να εξαντληθεί γιατί αφορά το μέλλον της χώρας, το μέλλον της νεολαίας της, το μέλλον των παιδιών της, αυτής της</w:t>
      </w:r>
      <w:r>
        <w:rPr>
          <w:rFonts w:eastAsia="Times New Roman" w:cs="Times New Roman"/>
          <w:szCs w:val="24"/>
        </w:rPr>
        <w:t xml:space="preserve"> νεολαίας που δείχνει αυτές τις μέρες, στο δράμα και την τραγωδία που βιώνουμε, ότι έχει αξίες και ιδανικά. Αυτή η νεολαία έχει και όνειρα και φιλοδοξίες και λόγω της οικονομικής κατάστασης που βιώνουμε στη χώρα μας, η ίδια αναζητεί το μέλλον της μακριά απ</w:t>
      </w:r>
      <w:r>
        <w:rPr>
          <w:rFonts w:eastAsia="Times New Roman" w:cs="Times New Roman"/>
          <w:szCs w:val="24"/>
        </w:rPr>
        <w:t xml:space="preserve">ό αυτήν. </w:t>
      </w:r>
    </w:p>
    <w:p w14:paraId="04465710"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Ειλικρινά δεν θα έπαιρνα τον λόγο να μιλήσω για το νομοσχέδιο και τις διατάξεις του, μια και μίλησε με σαφήνεια και </w:t>
      </w:r>
      <w:r>
        <w:rPr>
          <w:rFonts w:eastAsia="Times New Roman" w:cs="Times New Roman"/>
          <w:szCs w:val="24"/>
        </w:rPr>
        <w:lastRenderedPageBreak/>
        <w:t>ειλικρίνεια ο εισηγητής μας, ο κ. Μεγαλομύστακας. Η Ένωση Κεντρώων διαχρονικά, τα τρία χρόνια που βρίσκεται στη Βουλή των Ελλήνων,</w:t>
      </w:r>
      <w:r>
        <w:rPr>
          <w:rFonts w:eastAsia="Times New Roman" w:cs="Times New Roman"/>
          <w:szCs w:val="24"/>
        </w:rPr>
        <w:t xml:space="preserve"> με τους λίγους πόρους που διαθέτει, έχει προτάσεις στον τομέα της παιδείας, τις οποίες καταθέτει κάθε φορά όταν συζητούνται, στις </w:t>
      </w:r>
      <w:r>
        <w:rPr>
          <w:rFonts w:eastAsia="Times New Roman" w:cs="Times New Roman"/>
          <w:szCs w:val="24"/>
        </w:rPr>
        <w:t xml:space="preserve">επιτροπές </w:t>
      </w:r>
      <w:r>
        <w:rPr>
          <w:rFonts w:eastAsia="Times New Roman" w:cs="Times New Roman"/>
          <w:szCs w:val="24"/>
        </w:rPr>
        <w:t>και στην Ολομέλεια της Βουλής, θέματα παιδείας. Τις προτάσεις αυτές τις ενισχύει καθημερινά.</w:t>
      </w:r>
    </w:p>
    <w:p w14:paraId="04465711"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Πήρα τον λόγο για μία </w:t>
      </w:r>
      <w:r>
        <w:rPr>
          <w:rFonts w:eastAsia="Times New Roman" w:cs="Times New Roman"/>
          <w:szCs w:val="24"/>
        </w:rPr>
        <w:t>τροπολογία που αφορά θέματα της Εκκλησίας και έχει ρυθμίσεις που αφορούν ουσιαστικά τη συνταξιοδότηση των μουφτήδων. Όταν ήρθε στα χέρια μου η συγκεκριμένη τροπολογία, το πρώτο σχόλιο που έκανα, ήταν τοπίο στην ομίχλη. Θα σας εξηγήσω γιατί πέρασε από το μυ</w:t>
      </w:r>
      <w:r>
        <w:rPr>
          <w:rFonts w:eastAsia="Times New Roman" w:cs="Times New Roman"/>
          <w:szCs w:val="24"/>
        </w:rPr>
        <w:t xml:space="preserve">αλό μου αυτή η έκφραση. </w:t>
      </w:r>
    </w:p>
    <w:p w14:paraId="04465712"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Αγαπητοί κύριοι συνάδελφοι, όταν πληροφορήθηκα την απέλαση των Ρώσων διπλωματών, αναζήτησα το σχετικό σχόλιο του Μαξίμου, το οποίο προς μεγάλη μου έκπληξη έκανε λόγο για την ευθύνη της προστασίας της εθνικής κυριαρχίας. </w:t>
      </w:r>
    </w:p>
    <w:p w14:paraId="04465713"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Αργότερα, </w:t>
      </w:r>
      <w:r>
        <w:rPr>
          <w:rFonts w:eastAsia="Times New Roman" w:cs="Times New Roman"/>
          <w:szCs w:val="24"/>
        </w:rPr>
        <w:t>άκουσα από τον Υπουργό Εξωτερικών, τον κ. Κοτζιά να κηρύσσει με δήλωσή του σε συνέντευξη τον τερματι</w:t>
      </w:r>
      <w:r>
        <w:rPr>
          <w:rFonts w:eastAsia="Times New Roman" w:cs="Times New Roman"/>
          <w:szCs w:val="24"/>
        </w:rPr>
        <w:lastRenderedPageBreak/>
        <w:t>σμό της διπλωματίας της «κότας» και σήμερα έρχεται ο αρμόδιος Υπουργός Παιδείας και προσθέτει δύο άρθρα σε μία εκπρόθεσμη τροπολογία. Με αυτά τα δύο άρθρα ξ</w:t>
      </w:r>
      <w:r>
        <w:rPr>
          <w:rFonts w:eastAsia="Times New Roman" w:cs="Times New Roman"/>
          <w:szCs w:val="24"/>
        </w:rPr>
        <w:t xml:space="preserve">ηλώνονται με συνοπτικές διαδικασίες οι δύο μουφτήδες. </w:t>
      </w:r>
    </w:p>
    <w:p w14:paraId="04465714" w14:textId="77777777" w:rsidR="00061F8F" w:rsidRDefault="00BE2594">
      <w:pPr>
        <w:tabs>
          <w:tab w:val="left" w:pos="6677"/>
        </w:tabs>
        <w:spacing w:after="0" w:line="600" w:lineRule="auto"/>
        <w:ind w:firstLine="720"/>
        <w:jc w:val="both"/>
        <w:rPr>
          <w:rFonts w:eastAsia="Times New Roman" w:cs="Times New Roman"/>
          <w:szCs w:val="24"/>
        </w:rPr>
      </w:pPr>
      <w:r>
        <w:rPr>
          <w:rFonts w:eastAsia="Times New Roman" w:cs="Times New Roman"/>
          <w:szCs w:val="24"/>
        </w:rPr>
        <w:t>Πώς συνδέονται άραγε όλα αυτά, όταν τα κοιτάς από εκείνη τη γωνιά που σε υποχρεώνουν να στέκεσαι, θες δεν θες, γιατί έχεις τις ευθύνες σου ως μέλος της Επιτροπής Εθνικής Άμυνας και Εξωτερικών Υποθέσεων</w:t>
      </w:r>
      <w:r>
        <w:rPr>
          <w:rFonts w:eastAsia="Times New Roman" w:cs="Times New Roman"/>
          <w:szCs w:val="24"/>
        </w:rPr>
        <w:t xml:space="preserve"> να στέκεσαι και να τα βλέπεις με την οπτική γωνιά που πρέπει να τα βλέπεις;</w:t>
      </w:r>
    </w:p>
    <w:p w14:paraId="0446571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Τι μπορεί να έκαναν, αγαπητοί συνάδελφοι, οι Ρώσοι που δεν έχουν κάνει οι Τούρκοι του Προξενείου της Κομοτηνής; Τι παραπάνω έκαναν από τους ανθρώπους του κ. </w:t>
      </w:r>
      <w:proofErr w:type="spellStart"/>
      <w:r>
        <w:rPr>
          <w:rFonts w:eastAsia="Times New Roman" w:cs="Times New Roman"/>
          <w:szCs w:val="24"/>
        </w:rPr>
        <w:t>Ερντογάν</w:t>
      </w:r>
      <w:proofErr w:type="spellEnd"/>
      <w:r w:rsidRPr="001A5CD6">
        <w:rPr>
          <w:rFonts w:eastAsia="Times New Roman" w:cs="Times New Roman"/>
          <w:szCs w:val="24"/>
        </w:rPr>
        <w:t xml:space="preserve"> </w:t>
      </w:r>
      <w:r>
        <w:rPr>
          <w:rFonts w:eastAsia="Times New Roman" w:cs="Times New Roman"/>
          <w:szCs w:val="24"/>
        </w:rPr>
        <w:t>για την πρακτ</w:t>
      </w:r>
      <w:r>
        <w:rPr>
          <w:rFonts w:eastAsia="Times New Roman" w:cs="Times New Roman"/>
          <w:szCs w:val="24"/>
        </w:rPr>
        <w:t>ική των τουρκικών μυστικών υπηρεσιών να προχωρούν σε απαγωγές πολιτών μέρα μεσημέρι από τους δρόμους των πόλεων ξένων κυρίαρχων κρατών;</w:t>
      </w:r>
    </w:p>
    <w:p w14:paraId="0446571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Τη δράση του Προξενείου στη Θράκη νομίζω ότι τη γνωρίζουν ακόμη και οι πέτρες. Γνωρίζουν τα πολιτικά κόμματα και μάλιστα, πάρα πολύ καλά το τι συμβαίνει ακριβώς στη Θράκη, το τι κάνουν εκεί οι άνθρωποι του </w:t>
      </w:r>
      <w:r>
        <w:rPr>
          <w:rFonts w:eastAsia="Times New Roman" w:cs="Times New Roman"/>
          <w:szCs w:val="24"/>
        </w:rPr>
        <w:t xml:space="preserve">προξενείου </w:t>
      </w:r>
      <w:r>
        <w:rPr>
          <w:rFonts w:eastAsia="Times New Roman" w:cs="Times New Roman"/>
          <w:szCs w:val="24"/>
        </w:rPr>
        <w:t xml:space="preserve">σε σχέση με τις </w:t>
      </w:r>
      <w:proofErr w:type="spellStart"/>
      <w:r>
        <w:rPr>
          <w:rFonts w:eastAsia="Times New Roman" w:cs="Times New Roman"/>
          <w:szCs w:val="24"/>
        </w:rPr>
        <w:lastRenderedPageBreak/>
        <w:t>μουφτείες</w:t>
      </w:r>
      <w:proofErr w:type="spellEnd"/>
      <w:r>
        <w:rPr>
          <w:rFonts w:eastAsia="Times New Roman" w:cs="Times New Roman"/>
          <w:szCs w:val="24"/>
        </w:rPr>
        <w:t xml:space="preserve">, στηρίζοντας </w:t>
      </w:r>
      <w:r>
        <w:rPr>
          <w:rFonts w:eastAsia="Times New Roman" w:cs="Times New Roman"/>
          <w:szCs w:val="24"/>
        </w:rPr>
        <w:t xml:space="preserve">εμπράκτως και ξεδιάντροπα τη δράση των </w:t>
      </w:r>
      <w:proofErr w:type="spellStart"/>
      <w:r>
        <w:rPr>
          <w:rFonts w:eastAsia="Times New Roman" w:cs="Times New Roman"/>
          <w:szCs w:val="24"/>
        </w:rPr>
        <w:t>ψευτομουφτήδων</w:t>
      </w:r>
      <w:proofErr w:type="spellEnd"/>
      <w:r>
        <w:rPr>
          <w:rFonts w:eastAsia="Times New Roman" w:cs="Times New Roman"/>
          <w:szCs w:val="24"/>
        </w:rPr>
        <w:t>, εγκλωβίζοντας τη μουσουλμανική κοινότητα και δημιουργώντας πολλά σοβαρά προβλήματα στην καθημερινότητά τους.</w:t>
      </w:r>
    </w:p>
    <w:p w14:paraId="0446571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Γνωρίζοντας, λοιπόν, την εξαιρετικά μεγάλη ανοχή που για δεκαετίες συνεχίζει να επιδεικνύει </w:t>
      </w:r>
      <w:r>
        <w:rPr>
          <w:rFonts w:eastAsia="Times New Roman" w:cs="Times New Roman"/>
          <w:szCs w:val="24"/>
        </w:rPr>
        <w:t xml:space="preserve">μέχρι και σήμερα η χώρα μας, η Ελλάδα μας, απέναντι στην επιθετική και κακόβουλη δράση του </w:t>
      </w:r>
      <w:r>
        <w:rPr>
          <w:rFonts w:eastAsia="Times New Roman" w:cs="Times New Roman"/>
          <w:szCs w:val="24"/>
        </w:rPr>
        <w:t>προξενείου</w:t>
      </w:r>
      <w:r>
        <w:rPr>
          <w:rFonts w:eastAsia="Times New Roman" w:cs="Times New Roman"/>
          <w:szCs w:val="24"/>
        </w:rPr>
        <w:t>, σκέφτηκα πως οι Ρώσοι θα έπρεπε να έχουν κάνει κάτι πολύ χειρότερο, κάτι πολύ πιο σοβαρό από αυτό το οποίο ουσιαστικά κάνουν μέχρι σήμερα οι Τούρκοι, αλλ</w:t>
      </w:r>
      <w:r>
        <w:rPr>
          <w:rFonts w:eastAsia="Times New Roman" w:cs="Times New Roman"/>
          <w:szCs w:val="24"/>
        </w:rPr>
        <w:t xml:space="preserve">ιώς ούτε το ελληνικό Υπουργείο Εξωτερικών θα έκρινε σκόπιμο να προχωρήσει στη διευκρίνιση ότι δεν ταυτίζει τις πράξεις των </w:t>
      </w:r>
      <w:proofErr w:type="spellStart"/>
      <w:r>
        <w:rPr>
          <w:rFonts w:eastAsia="Times New Roman" w:cs="Times New Roman"/>
          <w:szCs w:val="24"/>
        </w:rPr>
        <w:t>απελαθέντων</w:t>
      </w:r>
      <w:proofErr w:type="spellEnd"/>
      <w:r>
        <w:rPr>
          <w:rFonts w:eastAsia="Times New Roman" w:cs="Times New Roman"/>
          <w:szCs w:val="24"/>
        </w:rPr>
        <w:t xml:space="preserve"> με την επίσημη ρωσική διπλωματία ούτε και το Μαξίμου θα μίλαγε για ανάγκη προστασίας της εθνικής κυριαρχίας.</w:t>
      </w:r>
    </w:p>
    <w:p w14:paraId="0446571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Έρχεται σήμε</w:t>
      </w:r>
      <w:r>
        <w:rPr>
          <w:rFonts w:eastAsia="Times New Roman" w:cs="Times New Roman"/>
          <w:szCs w:val="24"/>
        </w:rPr>
        <w:t xml:space="preserve">ρα ο κύριος Υπουργός χωρίς καμμία προειδοποίηση, χωρίς καμμία ενημέρωση του Κοινοβουλίου και μας φέρνει σε δύο άρθρα, χωρίς πρόβλεψη για την επόμενη μέρα. </w:t>
      </w:r>
      <w:r>
        <w:rPr>
          <w:rFonts w:eastAsia="Times New Roman" w:cs="Times New Roman"/>
          <w:szCs w:val="24"/>
        </w:rPr>
        <w:lastRenderedPageBreak/>
        <w:t>Το λέω αυτό, γιατί εκεί ουσιαστικά βρίσκεται η βασική μας ένσταση, στη συγκεκριμένη τροπολογία. Είναι</w:t>
      </w:r>
      <w:r>
        <w:rPr>
          <w:rFonts w:eastAsia="Times New Roman" w:cs="Times New Roman"/>
          <w:szCs w:val="24"/>
        </w:rPr>
        <w:t xml:space="preserve"> η μοναδική από τις τροπολογίες οι οποίες έχουν κατατεθεί που ακριβώς για αυτόν τον λόγο η Ένωση Κεντρώων θα τοποθετηθεί αρνητικά. Έρχεται, λοιπόν, χωρίς πρόβλεψη για την επόμενη μέρα και τερματίζει το ήδη υφιστάμενο πλαίσιο το οποίο υπάρχει στη Θράκη, ένα</w:t>
      </w:r>
      <w:r>
        <w:rPr>
          <w:rFonts w:eastAsia="Times New Roman" w:cs="Times New Roman"/>
          <w:szCs w:val="24"/>
        </w:rPr>
        <w:t xml:space="preserve"> πλαίσιο που διαμορφώθηκε σε βάθος πολλών δεκαετιών.</w:t>
      </w:r>
    </w:p>
    <w:p w14:paraId="0446571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Θα έπρεπε πρώτα να έχουμε στα χέρια μας το προεδρικό διάταγμα που να μας έδινε ποια ήταν η επόμενη μέρα και μετά να ερχόταν αυτή η τροπολογία στην </w:t>
      </w:r>
      <w:r>
        <w:rPr>
          <w:rFonts w:eastAsia="Times New Roman" w:cs="Times New Roman"/>
          <w:szCs w:val="24"/>
        </w:rPr>
        <w:t xml:space="preserve">ελληνική </w:t>
      </w:r>
      <w:r>
        <w:rPr>
          <w:rFonts w:eastAsia="Times New Roman" w:cs="Times New Roman"/>
          <w:szCs w:val="24"/>
        </w:rPr>
        <w:t>Βουλή, γιατί ουσιαστικά από σήμερα που θα ψηφισ</w:t>
      </w:r>
      <w:r>
        <w:rPr>
          <w:rFonts w:eastAsia="Times New Roman" w:cs="Times New Roman"/>
          <w:szCs w:val="24"/>
        </w:rPr>
        <w:t>τεί, οι δυο μουφτήδες είναι πλέον στη διάθεση του Υπουργείου. Το τραγικό, όμως, που συμβαίνει αυτή τη στιγμή είναι ότι προχωράει στην κίνηση αυτή το Υπουργείο, χωρίς να γνωρίζουμε τι ακριβώς ξημερώνει για τους Έλληνες μουσουλμάνους της Θράκης.</w:t>
      </w:r>
    </w:p>
    <w:p w14:paraId="0446571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Επιχειρείτε </w:t>
      </w:r>
      <w:r>
        <w:rPr>
          <w:rFonts w:eastAsia="Times New Roman" w:cs="Times New Roman"/>
          <w:szCs w:val="24"/>
        </w:rPr>
        <w:t>να βάλετε ένα τέλος, κύριε Υπουργέ, χωρίς όμως να μας λέτε τι έχετε αποφασίσει, το τι θα ισχύει από εδώ και πέρα.</w:t>
      </w:r>
    </w:p>
    <w:p w14:paraId="0446571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Υπερψηφίζοντας, κύριοι συνάδελφοι της Πλειοψηφίας, τη συγκεκριμένη τροπολογία επικροτείτε ουσιαστικά την πρακτική της Κυβέρνησης να αιφνιδιάζε</w:t>
      </w:r>
      <w:r>
        <w:rPr>
          <w:rFonts w:eastAsia="Times New Roman" w:cs="Times New Roman"/>
          <w:szCs w:val="24"/>
        </w:rPr>
        <w:t>ι το Κοινοβούλιο και να απαξιώνει τις προβλέψεις του Συντάγματος, αλλά και τις διατάξεις του Κανονισμού της Βουλής, υπονομεύοντας έτσι το έργο των αρμοδίων κοινοβουλευτικών επιτροπών, με αποτέλεσμα τον ευτελισμό των δημοκρατικών διαδικασιών και συνέπεια τη</w:t>
      </w:r>
      <w:r>
        <w:rPr>
          <w:rFonts w:eastAsia="Times New Roman" w:cs="Times New Roman"/>
          <w:szCs w:val="24"/>
        </w:rPr>
        <w:t>ν απογοήτευση στους Έλληνες πολίτες πως αυτές οι πρακτικές οδηγούν ουσιαστικά στην πλήρη απαξίωση από αυτούς, από το τι συμβαίνει στη δημοκρατία μας. Και όπως έχω πει πάρα πολλές φορές -και δεν θα κουραστώ επίσης να επαναλάβω- η αποχή είναι η μεγαλύτερη εθ</w:t>
      </w:r>
      <w:r>
        <w:rPr>
          <w:rFonts w:eastAsia="Times New Roman" w:cs="Times New Roman"/>
          <w:szCs w:val="24"/>
        </w:rPr>
        <w:t>νική απειλή, η πιο ύπουλη από όλες, η πιο επικίνδυνη από όλες που αντιμετωπίζει η χώρα μας σήμερα. Απαξιώνοντας το έργο του Κοινοβουλίου, καταστρέφετε τη δημοκρατία, γιατί πλήττετε την εμπιστοσύνη των πολιτών σε αυτή.</w:t>
      </w:r>
    </w:p>
    <w:p w14:paraId="0446571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Σχετικά, λοιπόν, με την άσκηση της εξω</w:t>
      </w:r>
      <w:r>
        <w:rPr>
          <w:rFonts w:eastAsia="Times New Roman" w:cs="Times New Roman"/>
          <w:szCs w:val="24"/>
        </w:rPr>
        <w:t xml:space="preserve">τερικής πολιτικής, ως μέλος της αρμόδιας </w:t>
      </w:r>
      <w:r>
        <w:rPr>
          <w:rFonts w:eastAsia="Times New Roman" w:cs="Times New Roman"/>
          <w:szCs w:val="24"/>
        </w:rPr>
        <w:t>επιτροπής</w:t>
      </w:r>
      <w:r>
        <w:rPr>
          <w:rFonts w:eastAsia="Times New Roman" w:cs="Times New Roman"/>
          <w:szCs w:val="24"/>
        </w:rPr>
        <w:t>, έχω την πολιτική ευθύνη να εξηγήσω στους Έλληνες πολίτες πως η Βουλή δεν συμμετέχει με κανέναν τρόπο στο τι κάνει η Κυβέρνηση στα εθνικά θέματα.</w:t>
      </w:r>
    </w:p>
    <w:p w14:paraId="0446571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πολύς ο λόγος στις μέρες μας </w:t>
      </w:r>
      <w:r>
        <w:rPr>
          <w:rFonts w:eastAsia="Times New Roman" w:cs="Times New Roman"/>
          <w:szCs w:val="24"/>
        </w:rPr>
        <w:t>για τις πολιτικές ευθύνες και καλά κάνει και είναι πολύς. Ως Ένωση Κεντρώων, δεν ξεχάσαμε ούτε μια μέρα ποιες είναι οι ευθύνες που μας αναλογούν και γι’ αυτό σήμερα, στο πλαίσιο αυτών ακριβώς των ευθυνών μας, καταγγέλλουμε πως για τα ζητήματα που αποκαλούμ</w:t>
      </w:r>
      <w:r>
        <w:rPr>
          <w:rFonts w:eastAsia="Times New Roman" w:cs="Times New Roman"/>
          <w:szCs w:val="24"/>
        </w:rPr>
        <w:t xml:space="preserve">ε εθνικά, η </w:t>
      </w:r>
      <w:r>
        <w:rPr>
          <w:rFonts w:eastAsia="Times New Roman" w:cs="Times New Roman"/>
          <w:szCs w:val="24"/>
        </w:rPr>
        <w:t xml:space="preserve">ελληνική </w:t>
      </w:r>
      <w:r>
        <w:rPr>
          <w:rFonts w:eastAsia="Times New Roman" w:cs="Times New Roman"/>
          <w:szCs w:val="24"/>
        </w:rPr>
        <w:t>Βουλή δεν έχει καμμία απολύτως ενημέρωση, καμμία κοινοβουλευτική κάλυψη ή νομιμοποίηση.</w:t>
      </w:r>
    </w:p>
    <w:p w14:paraId="0446571E"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Οφείλουμε να εξηγήσουμε στους Έλληνες πολίτες και να τους προειδοποιήσουμε πως η Κυβέρνηση κάνει του κεφαλιού της στα εθνικά θέματα, χωρίς να ενημε</w:t>
      </w:r>
      <w:r>
        <w:rPr>
          <w:rFonts w:eastAsia="Times New Roman" w:cs="Times New Roman"/>
          <w:szCs w:val="24"/>
        </w:rPr>
        <w:t xml:space="preserve">ρώνει τη Βουλή. Δεν μπορούμε να την υποχρεώσουμε να σέβεται το Σύνταγμα και τις κοινοβουλευτικές διαδικασίες. </w:t>
      </w:r>
    </w:p>
    <w:p w14:paraId="0446571F"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Είχατε τον χρόνο. Σας τον προσφέραμε αυτόν τον χρόνο. Είχατε την ευκαιρία να επιδιώξετε την κοινοβουλευτική συναίνεση. Ήδη από το 2017 είχαμε υπο</w:t>
      </w:r>
      <w:r>
        <w:rPr>
          <w:rFonts w:eastAsia="Times New Roman" w:cs="Times New Roman"/>
          <w:szCs w:val="24"/>
        </w:rPr>
        <w:t xml:space="preserve">βάλει μία ερώτηση –την καταθέτω και στα Πρακτικά- στον κύριο Πρωθυπουργό γι’ αυτό το θέμα και ζητούσαμε </w:t>
      </w:r>
      <w:r>
        <w:rPr>
          <w:rFonts w:eastAsia="Times New Roman" w:cs="Times New Roman"/>
          <w:szCs w:val="24"/>
        </w:rPr>
        <w:t xml:space="preserve">ως </w:t>
      </w:r>
      <w:r>
        <w:rPr>
          <w:rFonts w:eastAsia="Times New Roman" w:cs="Times New Roman"/>
          <w:szCs w:val="24"/>
        </w:rPr>
        <w:t xml:space="preserve">Ένωση Κεντρώων να μας ενημερώσει σχετικά με το τι γίνεται τελικά με τους μουφτήδες. </w:t>
      </w:r>
    </w:p>
    <w:p w14:paraId="04465720" w14:textId="77777777" w:rsidR="00061F8F" w:rsidRDefault="00BE2594">
      <w:pPr>
        <w:tabs>
          <w:tab w:val="left" w:pos="7371"/>
        </w:tabs>
        <w:spacing w:after="0" w:line="600" w:lineRule="auto"/>
        <w:ind w:firstLine="720"/>
        <w:jc w:val="both"/>
        <w:rPr>
          <w:rFonts w:eastAsia="Times New Roman" w:cs="Times New Roman"/>
          <w:szCs w:val="24"/>
        </w:rPr>
      </w:pPr>
      <w:r w:rsidRPr="00E541F0">
        <w:rPr>
          <w:rFonts w:eastAsia="Times New Roman" w:cs="Times New Roman"/>
          <w:szCs w:val="24"/>
        </w:rPr>
        <w:lastRenderedPageBreak/>
        <w:t>(Στο σημείο αυτό ο Βουλευτής κ.</w:t>
      </w:r>
      <w:r>
        <w:rPr>
          <w:rFonts w:eastAsia="Times New Roman" w:cs="Times New Roman"/>
          <w:szCs w:val="24"/>
        </w:rPr>
        <w:t xml:space="preserve"> Ιωάννης </w:t>
      </w:r>
      <w:proofErr w:type="spellStart"/>
      <w:r>
        <w:rPr>
          <w:rFonts w:eastAsia="Times New Roman" w:cs="Times New Roman"/>
          <w:szCs w:val="24"/>
        </w:rPr>
        <w:t>Σαρίδης</w:t>
      </w:r>
      <w:proofErr w:type="spellEnd"/>
      <w:r>
        <w:rPr>
          <w:rFonts w:eastAsia="Times New Roman" w:cs="Times New Roman"/>
          <w:szCs w:val="24"/>
        </w:rPr>
        <w:t xml:space="preserve"> καταθέτει για τα</w:t>
      </w:r>
      <w:r>
        <w:rPr>
          <w:rFonts w:eastAsia="Times New Roman" w:cs="Times New Roman"/>
          <w:szCs w:val="24"/>
        </w:rPr>
        <w:t xml:space="preserve"> Πρακτικά το προαναφερθέν έγγραφο, το οποίο βρίσκεται</w:t>
      </w:r>
      <w:r w:rsidRPr="00E541F0">
        <w:rPr>
          <w:rFonts w:eastAsia="Times New Roman" w:cs="Times New Roman"/>
          <w:szCs w:val="24"/>
        </w:rPr>
        <w:t xml:space="preserve"> στο </w:t>
      </w:r>
      <w:r>
        <w:rPr>
          <w:rFonts w:eastAsia="Times New Roman" w:cs="Times New Roman"/>
          <w:szCs w:val="24"/>
        </w:rPr>
        <w:t>α</w:t>
      </w:r>
      <w:r w:rsidRPr="00E541F0">
        <w:rPr>
          <w:rFonts w:eastAsia="Times New Roman" w:cs="Times New Roman"/>
          <w:szCs w:val="24"/>
        </w:rPr>
        <w:t xml:space="preserve">ρχείο </w:t>
      </w:r>
      <w:r w:rsidRPr="00E541F0">
        <w:rPr>
          <w:rFonts w:eastAsia="Times New Roman" w:cs="Times New Roman"/>
          <w:szCs w:val="24"/>
        </w:rPr>
        <w:t>του Τμήματος Γραμματείας της Διεύθυνσης Στενογραφίας και Πρακτικών της Βουλής)</w:t>
      </w:r>
    </w:p>
    <w:p w14:paraId="04465721"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συγκεκριμένη ερώτηση έχει γίνει πάνω από οκτώ μήνες. Δεν ρωτάτε και δεν συμβουλεύεστε κανέναν. Όταν το κάνετε </w:t>
      </w:r>
      <w:r>
        <w:rPr>
          <w:rFonts w:eastAsia="Times New Roman" w:cs="Times New Roman"/>
          <w:szCs w:val="24"/>
        </w:rPr>
        <w:t>αυτό για τα ζητήματα γενικής πολιτικής, είστε απλά ιδεοληπτικοί. Όταν, όμως, το κάνετε για ζητήματα εθνικής κυριαρχίας, για εθνικά ζητήματα, τότε επιτρέψτε μου να σας πω ότι μπορεί να χαρακτηρίζεσθε και επικίνδυνοι. Δεν έχετε κα</w:t>
      </w:r>
      <w:r>
        <w:rPr>
          <w:rFonts w:eastAsia="Times New Roman" w:cs="Times New Roman"/>
          <w:szCs w:val="24"/>
        </w:rPr>
        <w:t>μ</w:t>
      </w:r>
      <w:r>
        <w:rPr>
          <w:rFonts w:eastAsia="Times New Roman" w:cs="Times New Roman"/>
          <w:szCs w:val="24"/>
        </w:rPr>
        <w:t xml:space="preserve">μία κοινοβουλευτική κάλυψη </w:t>
      </w:r>
      <w:r>
        <w:rPr>
          <w:rFonts w:eastAsia="Times New Roman" w:cs="Times New Roman"/>
          <w:szCs w:val="24"/>
        </w:rPr>
        <w:t xml:space="preserve">ή νομιμοποίηση για όσα παιχνίδια ή και ενδεχομένως –για ανθρώπους που γνωρίζουν λίγο περισσότερο τα πράγματα από όσο ο απλός πολίτης- παζάρια κάνετε στα ζητήματα εξωτερικής πολιτικής. </w:t>
      </w:r>
    </w:p>
    <w:p w14:paraId="04465722"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Θα περάσω και στον σχολιασμό μιας άλλης τροπολογίας, την οποία θα ψηφίσ</w:t>
      </w:r>
      <w:r>
        <w:rPr>
          <w:rFonts w:eastAsia="Times New Roman" w:cs="Times New Roman"/>
          <w:szCs w:val="24"/>
        </w:rPr>
        <w:t>ουμε θετικά. Όπως είπα, σε όλες τις τροπολογίες θα τοποθετηθούμε θετικά. Θα μιλήσω για την τροπολογία με γενικό αριθμό 1728, γιατί θέλω να επαναλάβω μερικά πράγ</w:t>
      </w:r>
      <w:r>
        <w:rPr>
          <w:rFonts w:eastAsia="Times New Roman" w:cs="Times New Roman"/>
          <w:szCs w:val="24"/>
        </w:rPr>
        <w:lastRenderedPageBreak/>
        <w:t>ματα –και χαίρομαι ιδιαίτερα που μέσα στην Αίθουσα της Γερουσίας βρίσκονται και πολλοί Υπουργοί-</w:t>
      </w:r>
      <w:r>
        <w:rPr>
          <w:rFonts w:eastAsia="Times New Roman" w:cs="Times New Roman"/>
          <w:szCs w:val="24"/>
        </w:rPr>
        <w:t xml:space="preserve"> σχετικά με την τροπολογία της κ. </w:t>
      </w:r>
      <w:proofErr w:type="spellStart"/>
      <w:r>
        <w:rPr>
          <w:rFonts w:eastAsia="Times New Roman" w:cs="Times New Roman"/>
          <w:szCs w:val="24"/>
        </w:rPr>
        <w:t>Αχτσιόγλου</w:t>
      </w:r>
      <w:proofErr w:type="spellEnd"/>
      <w:r>
        <w:rPr>
          <w:rFonts w:eastAsia="Times New Roman" w:cs="Times New Roman"/>
          <w:szCs w:val="24"/>
        </w:rPr>
        <w:t xml:space="preserve">, όπως και για τις υπόλοιπες αυτού του είδους τις τροπολογίες, οι οποίες επισήμως έχουν και έναν σκοπό, όπως την ανακούφιση των πυρόπληκτων της </w:t>
      </w:r>
      <w:r>
        <w:rPr>
          <w:rFonts w:eastAsia="Times New Roman" w:cs="Times New Roman"/>
          <w:szCs w:val="24"/>
        </w:rPr>
        <w:t xml:space="preserve">ανατολικής </w:t>
      </w:r>
      <w:r>
        <w:rPr>
          <w:rFonts w:eastAsia="Times New Roman" w:cs="Times New Roman"/>
          <w:szCs w:val="24"/>
        </w:rPr>
        <w:t xml:space="preserve">Αττικής. </w:t>
      </w:r>
    </w:p>
    <w:p w14:paraId="04465723"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Χρειάζονται οι συγκεκριμένες τροπολογίες. Δεν θ</w:t>
      </w:r>
      <w:r>
        <w:rPr>
          <w:rFonts w:eastAsia="Times New Roman" w:cs="Times New Roman"/>
          <w:szCs w:val="24"/>
        </w:rPr>
        <w:t>α γίνει κα</w:t>
      </w:r>
      <w:r>
        <w:rPr>
          <w:rFonts w:eastAsia="Times New Roman" w:cs="Times New Roman"/>
          <w:szCs w:val="24"/>
        </w:rPr>
        <w:t>μ</w:t>
      </w:r>
      <w:r>
        <w:rPr>
          <w:rFonts w:eastAsia="Times New Roman" w:cs="Times New Roman"/>
          <w:szCs w:val="24"/>
        </w:rPr>
        <w:t>μία σπέκουλα από την Ένωση Κεντρώων στο συγκεκριμένο θέμα. Πολιτικές ευθύνες θα αποδοθούν. Η Ένωση Κεντρώων έχει ζητήσει και συζήτηση στην Ολομέλεια γι’ αυτές τις ευθύνες. Πριν, όμως, από αυτό, η ελληνική Κυβέρνηση θα πρέπει να κάνει το δικό της</w:t>
      </w:r>
      <w:r>
        <w:rPr>
          <w:rFonts w:eastAsia="Times New Roman" w:cs="Times New Roman"/>
          <w:szCs w:val="24"/>
        </w:rPr>
        <w:t xml:space="preserve"> βήμα, γιατί έχει ευθύνη, έχει υποχρέωση, γιατί οφείλει μία «συγγνώμη». Δεν λύνει τίποτα. </w:t>
      </w:r>
    </w:p>
    <w:p w14:paraId="04465724"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Επισήμως, λοιπόν, στη συγκεκριμένη τροπολογία θα ήθελα να ενημερώσω τους Υπουργούς, οι οποίοι δεν ξέρουν, ότι τον Αύγουστο του 2015 ψηφίστηκε ο </w:t>
      </w:r>
      <w:r>
        <w:rPr>
          <w:rFonts w:eastAsia="Times New Roman" w:cs="Times New Roman"/>
          <w:szCs w:val="24"/>
        </w:rPr>
        <w:t>ν.</w:t>
      </w:r>
      <w:r>
        <w:rPr>
          <w:rFonts w:eastAsia="Times New Roman" w:cs="Times New Roman"/>
          <w:szCs w:val="24"/>
        </w:rPr>
        <w:t>4336. Εκεί, λοιπόν,</w:t>
      </w:r>
      <w:r>
        <w:rPr>
          <w:rFonts w:eastAsia="Times New Roman" w:cs="Times New Roman"/>
          <w:szCs w:val="24"/>
        </w:rPr>
        <w:t xml:space="preserve"> στην παράγραφο 16, στην </w:t>
      </w:r>
      <w:proofErr w:type="spellStart"/>
      <w:r>
        <w:rPr>
          <w:rFonts w:eastAsia="Times New Roman" w:cs="Times New Roman"/>
          <w:szCs w:val="24"/>
        </w:rPr>
        <w:t>υποπαράγραφο</w:t>
      </w:r>
      <w:proofErr w:type="spellEnd"/>
      <w:r>
        <w:rPr>
          <w:rFonts w:eastAsia="Times New Roman" w:cs="Times New Roman"/>
          <w:szCs w:val="24"/>
        </w:rPr>
        <w:t xml:space="preserve"> δ΄12 του νόμου αυτού, η οποία ψηφίστηκε από τη συντριπτική πλειοψηφία της ελληνικής Βουλής, </w:t>
      </w:r>
      <w:proofErr w:type="spellStart"/>
      <w:r>
        <w:rPr>
          <w:rFonts w:eastAsia="Times New Roman" w:cs="Times New Roman"/>
          <w:szCs w:val="24"/>
        </w:rPr>
        <w:t>παρακρατείται</w:t>
      </w:r>
      <w:proofErr w:type="spellEnd"/>
      <w:r>
        <w:rPr>
          <w:rFonts w:eastAsia="Times New Roman" w:cs="Times New Roman"/>
          <w:szCs w:val="24"/>
        </w:rPr>
        <w:t xml:space="preserve"> –το έχω πει και σε προηγούμενη Ολομέλεια- χρηματικό ποσό από τους Έλληνες δανειολήπτες κάθε </w:t>
      </w:r>
      <w:r>
        <w:rPr>
          <w:rFonts w:eastAsia="Times New Roman" w:cs="Times New Roman"/>
          <w:szCs w:val="24"/>
        </w:rPr>
        <w:lastRenderedPageBreak/>
        <w:t>φορά που πληρώνουν τ</w:t>
      </w:r>
      <w:r>
        <w:rPr>
          <w:rFonts w:eastAsia="Times New Roman" w:cs="Times New Roman"/>
          <w:szCs w:val="24"/>
        </w:rPr>
        <w:t xml:space="preserve">ις δόσεις τους, με σκοπό ακριβώς την ανακούφιση των πληγέντων από φυσικές καταστροφές. </w:t>
      </w:r>
    </w:p>
    <w:p w14:paraId="04465725"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αυτός ο λογαριασμός έχει μέσα πάνω από ένα δισεκατομμύριο ευρώ, κύριοι Υπουργοί, αν δεν το γνωρίζετε. Επαναλαμβάνω ότι μιλάμε για τον </w:t>
      </w:r>
      <w:r>
        <w:rPr>
          <w:rFonts w:eastAsia="Times New Roman" w:cs="Times New Roman"/>
          <w:szCs w:val="24"/>
        </w:rPr>
        <w:t>ν.</w:t>
      </w:r>
      <w:r>
        <w:rPr>
          <w:rFonts w:eastAsia="Times New Roman" w:cs="Times New Roman"/>
          <w:szCs w:val="24"/>
        </w:rPr>
        <w:t>4336,</w:t>
      </w:r>
      <w:r>
        <w:rPr>
          <w:rFonts w:eastAsia="Times New Roman" w:cs="Times New Roman"/>
          <w:szCs w:val="24"/>
        </w:rPr>
        <w:t xml:space="preserve"> παράγραφος 16 της </w:t>
      </w:r>
      <w:proofErr w:type="spellStart"/>
      <w:r>
        <w:rPr>
          <w:rFonts w:eastAsia="Times New Roman" w:cs="Times New Roman"/>
          <w:szCs w:val="24"/>
        </w:rPr>
        <w:t>υποπαραγράφου</w:t>
      </w:r>
      <w:proofErr w:type="spellEnd"/>
      <w:r>
        <w:rPr>
          <w:rFonts w:eastAsia="Times New Roman" w:cs="Times New Roman"/>
          <w:szCs w:val="24"/>
        </w:rPr>
        <w:t xml:space="preserve"> </w:t>
      </w:r>
      <w:r>
        <w:rPr>
          <w:rFonts w:eastAsia="Times New Roman" w:cs="Times New Roman"/>
          <w:szCs w:val="24"/>
        </w:rPr>
        <w:t>δ΄12</w:t>
      </w:r>
      <w:r>
        <w:rPr>
          <w:rFonts w:eastAsia="Times New Roman" w:cs="Times New Roman"/>
          <w:szCs w:val="24"/>
        </w:rPr>
        <w:t>. Μέσα εκεί, λοιπόν, είναι κάποια χρήματα. Οφείλετε να έρθετε σε συνεννόηση με τον Υπουργό Οικονομικών –ο οποίος μάλλον δεν το έχει καταλάβει- και να του πείτε ότι μέσα εκεί υπάρχει πάνω από ένα δισεκατομμύριο ευρώ ακρι</w:t>
      </w:r>
      <w:r>
        <w:rPr>
          <w:rFonts w:eastAsia="Times New Roman" w:cs="Times New Roman"/>
          <w:szCs w:val="24"/>
        </w:rPr>
        <w:t xml:space="preserve">βώς γι’ αυτόν το σκοπό, για να τα δώσετε δηλαδή στους ανθρώπους που έχουν πληγεί από φυσικές καταστροφές. </w:t>
      </w:r>
    </w:p>
    <w:p w14:paraId="04465726"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465727" w14:textId="77777777" w:rsidR="00061F8F" w:rsidRDefault="00BE2594">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w:t>
      </w:r>
    </w:p>
    <w:p w14:paraId="04465728"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τώρα έχει η Υφυπουργός Παιδείας, Έρευνας και Θρησκευμάτων </w:t>
      </w:r>
      <w:r>
        <w:rPr>
          <w:rFonts w:eastAsia="Times New Roman" w:cs="Times New Roman"/>
          <w:szCs w:val="24"/>
        </w:rPr>
        <w:t xml:space="preserve">κ. </w:t>
      </w:r>
      <w:r>
        <w:rPr>
          <w:rFonts w:eastAsia="Times New Roman" w:cs="Times New Roman"/>
          <w:szCs w:val="24"/>
        </w:rPr>
        <w:t xml:space="preserve">Μερόπη </w:t>
      </w:r>
      <w:proofErr w:type="spellStart"/>
      <w:r>
        <w:rPr>
          <w:rFonts w:eastAsia="Times New Roman" w:cs="Times New Roman"/>
          <w:szCs w:val="24"/>
        </w:rPr>
        <w:t>Τζού</w:t>
      </w:r>
      <w:r>
        <w:rPr>
          <w:rFonts w:eastAsia="Times New Roman" w:cs="Times New Roman"/>
          <w:szCs w:val="24"/>
        </w:rPr>
        <w:t>φη</w:t>
      </w:r>
      <w:proofErr w:type="spellEnd"/>
      <w:r>
        <w:rPr>
          <w:rFonts w:eastAsia="Times New Roman" w:cs="Times New Roman"/>
          <w:szCs w:val="24"/>
        </w:rPr>
        <w:t xml:space="preserve">. </w:t>
      </w:r>
    </w:p>
    <w:p w14:paraId="04465729"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ΜΕΡΟΠΗ ΤΖΟΥΦΗ (Υφυπουργός Παιδείας, Έρευνας και Θρησκευμάτων):</w:t>
      </w:r>
      <w:r>
        <w:rPr>
          <w:rFonts w:eastAsia="Times New Roman" w:cs="Times New Roman"/>
          <w:szCs w:val="24"/>
        </w:rPr>
        <w:t xml:space="preserve"> Κύριοι Υπουργοί, κυρίες και κύριοι συνάδελφοι, πράγματι βρισκόμαστε σήμερα εδώ με πολύ νωπές τις μνήμες από μία ανείπωτη εθνική τραγωδία εκφράζοντας δημόσια την οδύνη μας, συνεχίζοντας όμω</w:t>
      </w:r>
      <w:r>
        <w:rPr>
          <w:rFonts w:eastAsia="Times New Roman" w:cs="Times New Roman"/>
          <w:szCs w:val="24"/>
        </w:rPr>
        <w:t>ς την προσπάθεια να ανταποκριθούμε στις προσδοκίες νέων ανθρώπων που βλέπουν μπροστά και αγωνιούν για το μέλλον τους.</w:t>
      </w:r>
    </w:p>
    <w:p w14:paraId="0446572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πράγματι πολύ δύσκολο, όμως, ακόμη και σε τέτοιες στιγμές συνταρακτικών απωλειών οφείλουμε από τη μια μεριά να υποστηρίζουμε τους ανθρώπους που έχασαν τα πάντα και από την άλλη μεριά να ανασυγκροτούμε τις δυνάμεις μας και να συνεχίζουμε. </w:t>
      </w:r>
    </w:p>
    <w:p w14:paraId="0446572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Αυτονόητα, </w:t>
      </w:r>
      <w:r>
        <w:rPr>
          <w:rFonts w:eastAsia="Times New Roman" w:cs="Times New Roman"/>
          <w:szCs w:val="24"/>
        </w:rPr>
        <w:t>λοιπόν, η Κυβέρνηση λαμβάνει μέτρα -κατατέθηκαν ήδη και ως τροπολογίες και θα συνεχιστούν- για την όσο το δυνατόν μεγαλύτερη επούλωση των πληγών, για την ενίσχυση των οικογενειών των θυμάτων, την αρωγή και την ενίσχυση των πληγέντων, την αποκατάσταση των υ</w:t>
      </w:r>
      <w:r>
        <w:rPr>
          <w:rFonts w:eastAsia="Times New Roman" w:cs="Times New Roman"/>
          <w:szCs w:val="24"/>
        </w:rPr>
        <w:t xml:space="preserve">λικών ζημιών, </w:t>
      </w:r>
      <w:r>
        <w:rPr>
          <w:rFonts w:eastAsia="Times New Roman" w:cs="Times New Roman"/>
          <w:szCs w:val="24"/>
        </w:rPr>
        <w:lastRenderedPageBreak/>
        <w:t>τόσο των ιδιωτών όσο και των δημόσιων υποδομών και βεβαίως</w:t>
      </w:r>
      <w:r w:rsidRPr="009D07D7">
        <w:rPr>
          <w:rFonts w:eastAsia="Times New Roman" w:cs="Times New Roman"/>
          <w:szCs w:val="24"/>
        </w:rPr>
        <w:t>,</w:t>
      </w:r>
      <w:r>
        <w:rPr>
          <w:rFonts w:eastAsia="Times New Roman" w:cs="Times New Roman"/>
          <w:szCs w:val="24"/>
        </w:rPr>
        <w:t xml:space="preserve"> στο τέλος και για τη συντεταγμένη απόδοση των ευθυνών. </w:t>
      </w:r>
    </w:p>
    <w:p w14:paraId="0446572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Στην προσπάθεια αυτή συμμετέχει και το δικό μας Υπουργείο. Ήδη έχουν ανακοινωθεί μέτρα ανακούφισης και υποστήριξης. Και θέλω α</w:t>
      </w:r>
      <w:r>
        <w:rPr>
          <w:rFonts w:eastAsia="Times New Roman" w:cs="Times New Roman"/>
          <w:szCs w:val="24"/>
        </w:rPr>
        <w:t xml:space="preserve">πό του Βήματος αυτού να ευχαριστήσω την αλληλέγγυα προσπάθεια της εκπαιδευτικής κοινότητας, μαζί με πολλούς άλλους, για το άνοιγμα των σχολείων στην περιοχή με στόχο τη δημιουργική απασχόληση των παιδιών, αλλά και την υποστήριξη των οικογενειών τους, όταν </w:t>
      </w:r>
      <w:r>
        <w:rPr>
          <w:rFonts w:eastAsia="Times New Roman" w:cs="Times New Roman"/>
          <w:szCs w:val="24"/>
        </w:rPr>
        <w:t>και όποτε το έχουν ανάγκη, αλλά και τον Σύλλογο Εργαζομένων του Υπουργείου για την παραχώρηση του χώρου της κατασκήνωσης για χρήση από τους πληγέντες.</w:t>
      </w:r>
    </w:p>
    <w:p w14:paraId="0446572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Σήμερα, όμως, συζητάμε κάτι άλλο που έχει τη δική του σημασία. Μιλάμε για ένα στοίχημα της εποχής μας, τη</w:t>
      </w:r>
      <w:r>
        <w:rPr>
          <w:rFonts w:eastAsia="Times New Roman" w:cs="Times New Roman"/>
          <w:szCs w:val="24"/>
        </w:rPr>
        <w:t>ν επίτευξη του ενιαίου χώρου εκπαίδευσης και έρευνας, που είναι ένα νέο πεδίο εφαρμογής μιας νέας πολιτικής, που καλείται από την άλλη μεριά να αντιμετωπίσει χρόνια προβλήματα στο εκπαιδευτικό και ερευνητικό περιβάλλον.</w:t>
      </w:r>
    </w:p>
    <w:p w14:paraId="0446572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Με την έννοια αυτή καλούμαστε να υπερβούμε ένα πραγματικό δεδομένο, συνθήκες όπως: η γεωγραφική απομόνωση, ο κατακερματισμός, οι αλληλοεπικαλύψεις, τα ελλείμματα προσωπικού, η σχετικά περιορισμένη αξιοποίηση των ερευνητικών αποτελεσμάτων, η αδυναμία ενσωμά</w:t>
      </w:r>
      <w:r>
        <w:rPr>
          <w:rFonts w:eastAsia="Times New Roman" w:cs="Times New Roman"/>
          <w:szCs w:val="24"/>
        </w:rPr>
        <w:t xml:space="preserve">τωσης νέων επιστημόνων και η μαζική φυγή τους σε χώρες και ιδρύματα του εξωτερικού. </w:t>
      </w:r>
    </w:p>
    <w:p w14:paraId="0446572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Οι συνθήκες αυτές, λοιπόν, γιατί σε αυτό το πλαίσιο νομοθετούμε, σε συνδυασμό με τις σύγχρονες επιστημονικές, αλλά και κοινωνικές και τοπικές ανάγκες, μας οδηγούν σήμερα, </w:t>
      </w:r>
      <w:r>
        <w:rPr>
          <w:rFonts w:eastAsia="Times New Roman" w:cs="Times New Roman"/>
          <w:szCs w:val="24"/>
        </w:rPr>
        <w:t>έπειτα από μια εξαντλητική και γόνιμη κατά τη γνώμη μου διαδικασία εκτεταμένου διαλόγου με τους εμπλεκόμενους φορείς, στην κατάθεση αυτού του σχεδίου νόμου, το οποίο αποτελεί μια προσεκτική νομοθετική πρωτοβουλία.</w:t>
      </w:r>
    </w:p>
    <w:p w14:paraId="0446573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Στην προηγούμενη περίοδο ειπώθηκαν αυτά. Κ</w:t>
      </w:r>
      <w:r>
        <w:rPr>
          <w:rFonts w:eastAsia="Times New Roman" w:cs="Times New Roman"/>
          <w:szCs w:val="24"/>
        </w:rPr>
        <w:t xml:space="preserve">ατατέθηκαν προτάσεις από τα ιδρύματα. Πραγματοποιήθηκαν αλλεπάλληλες συναντήσεις με τα μέλη της </w:t>
      </w:r>
      <w:r>
        <w:rPr>
          <w:rFonts w:eastAsia="Times New Roman" w:cs="Times New Roman"/>
          <w:szCs w:val="24"/>
        </w:rPr>
        <w:t>επιτροπής</w:t>
      </w:r>
      <w:r>
        <w:rPr>
          <w:rFonts w:eastAsia="Times New Roman" w:cs="Times New Roman"/>
          <w:szCs w:val="24"/>
        </w:rPr>
        <w:t>, με τα συλλογικά όργανα. Εξασφαλίστηκαν ευρύτατες συναινέσεις. Συμμετείχε στο σύνολό της η πανεπιστημιακή κοινότητα στη διαδικασία ε</w:t>
      </w:r>
      <w:r>
        <w:rPr>
          <w:rFonts w:eastAsia="Times New Roman" w:cs="Times New Roman"/>
          <w:szCs w:val="24"/>
        </w:rPr>
        <w:lastRenderedPageBreak/>
        <w:t>κλογής νέων οργάνω</w:t>
      </w:r>
      <w:r>
        <w:rPr>
          <w:rFonts w:eastAsia="Times New Roman" w:cs="Times New Roman"/>
          <w:szCs w:val="24"/>
        </w:rPr>
        <w:t xml:space="preserve">ν διοίκησης και πλειοψηφικά ανέδειξε εκείνους τους υποψήφιους που κριτικά στήριξαν το εγχείρημα. Και επιτρέψτε μου να πω ότι κατά τη γνώμη μου αυτή είναι μια υγιής διαδικασία, όπου σημειώθηκαν πολλές μεταβολές. Όλες και όλοι μετακινηθήκαμε από τις αρχικές </w:t>
      </w:r>
      <w:r>
        <w:rPr>
          <w:rFonts w:eastAsia="Times New Roman" w:cs="Times New Roman"/>
          <w:szCs w:val="24"/>
        </w:rPr>
        <w:t>μας θέσεις και απόψεις και μέσω ενός συνθετικού χαρακτήρα του δημόσιου και διεπιστημονικού διαλόγου καταλήξαμε σε ευρύτατες συναινέσεις που αντιμετωπίζονται θετικά και από τις τοπικές κοινωνίες.</w:t>
      </w:r>
    </w:p>
    <w:p w14:paraId="0446573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Αγαπητοί συνάδελφοι, αυτή η νομοθετική μας πρωτοβουλία δεν οδ</w:t>
      </w:r>
      <w:r>
        <w:rPr>
          <w:rFonts w:eastAsia="Times New Roman" w:cs="Times New Roman"/>
          <w:szCs w:val="24"/>
        </w:rPr>
        <w:t xml:space="preserve">ηγεί στην ενσωμάτωση, αλλά ούτε στην άνευ όρων </w:t>
      </w:r>
      <w:proofErr w:type="spellStart"/>
      <w:r>
        <w:rPr>
          <w:rFonts w:eastAsia="Times New Roman" w:cs="Times New Roman"/>
          <w:szCs w:val="24"/>
        </w:rPr>
        <w:t>πανεπιστημιοποίηση</w:t>
      </w:r>
      <w:proofErr w:type="spellEnd"/>
      <w:r>
        <w:rPr>
          <w:rFonts w:eastAsia="Times New Roman" w:cs="Times New Roman"/>
          <w:szCs w:val="24"/>
        </w:rPr>
        <w:t xml:space="preserve"> των ΤΕΙ. Ακολουθήσαμε την αντίθετη από τη συνηθισμένη πορεία ξεκινώντας από τα κάτω προς τα πάνω και ο αντίλογος δυστυχώς, θα μου επιτρέψετε να πω, περιορίζεται σε αόριστες παρατηρήσεις που </w:t>
      </w:r>
      <w:r>
        <w:rPr>
          <w:rFonts w:eastAsia="Times New Roman" w:cs="Times New Roman"/>
          <w:szCs w:val="24"/>
        </w:rPr>
        <w:t xml:space="preserve">απέχουν από την πραγματικότητα, αιτιάσεις για ακοστολόγητο, για ανύπαρκτο διάλογο, για ιδιοτέλειες, για εξυπηρετήσεις, για φωτογραφικές διατάξεις και ευεργετούμενους. Τίποτε </w:t>
      </w:r>
      <w:proofErr w:type="spellStart"/>
      <w:r>
        <w:rPr>
          <w:rFonts w:eastAsia="Times New Roman" w:cs="Times New Roman"/>
          <w:szCs w:val="24"/>
        </w:rPr>
        <w:t>ψευδέστερο</w:t>
      </w:r>
      <w:proofErr w:type="spellEnd"/>
      <w:r>
        <w:rPr>
          <w:rFonts w:eastAsia="Times New Roman" w:cs="Times New Roman"/>
          <w:szCs w:val="24"/>
        </w:rPr>
        <w:t xml:space="preserve"> από αυτά που κατατέθηκαν, δυστυχώς, στον δημόσιο διάλογο. </w:t>
      </w:r>
    </w:p>
    <w:p w14:paraId="0446573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Στη βάση της</w:t>
      </w:r>
      <w:r>
        <w:rPr>
          <w:rFonts w:eastAsia="Times New Roman" w:cs="Times New Roman"/>
          <w:szCs w:val="24"/>
        </w:rPr>
        <w:t xml:space="preserve"> διαφωνίας των συναδέλφων που το εκφωνούν είναι δυστυχώς η συνομολογημένη κατάρρευση του παλιότερου σχεδίου «ΑΘΗΝΑ», που ήταν και η μοναδική μέχρι τώρα εφαρμοσμένη αντιπρόταση που προέβλεπε συγχωνεύσεις, καταργήσεις </w:t>
      </w:r>
      <w:r>
        <w:rPr>
          <w:rFonts w:eastAsia="Times New Roman" w:cs="Times New Roman"/>
          <w:szCs w:val="24"/>
        </w:rPr>
        <w:t xml:space="preserve">τμημάτων </w:t>
      </w:r>
      <w:r>
        <w:rPr>
          <w:rFonts w:eastAsia="Times New Roman" w:cs="Times New Roman"/>
          <w:szCs w:val="24"/>
        </w:rPr>
        <w:t xml:space="preserve">ΤΕΙ και </w:t>
      </w:r>
      <w:r>
        <w:rPr>
          <w:rFonts w:eastAsia="Times New Roman" w:cs="Times New Roman"/>
          <w:szCs w:val="24"/>
        </w:rPr>
        <w:t>πανεπιστημίων</w:t>
      </w:r>
      <w:r>
        <w:rPr>
          <w:rFonts w:eastAsia="Times New Roman" w:cs="Times New Roman"/>
          <w:szCs w:val="24"/>
        </w:rPr>
        <w:t>. Και να θ</w:t>
      </w:r>
      <w:r>
        <w:rPr>
          <w:rFonts w:eastAsia="Times New Roman" w:cs="Times New Roman"/>
          <w:szCs w:val="24"/>
        </w:rPr>
        <w:t xml:space="preserve">υμηθούμε ότι με αυτό το νομοσχέδιο καταργήθηκαν δεκαοκτώ τμήματα </w:t>
      </w:r>
      <w:r>
        <w:rPr>
          <w:rFonts w:eastAsia="Times New Roman" w:cs="Times New Roman"/>
          <w:szCs w:val="24"/>
        </w:rPr>
        <w:t xml:space="preserve">πανεπιστημίων </w:t>
      </w:r>
      <w:r>
        <w:rPr>
          <w:rFonts w:eastAsia="Times New Roman" w:cs="Times New Roman"/>
          <w:szCs w:val="24"/>
        </w:rPr>
        <w:t>και τριάντα ΤΕΙ και επιπλέον, άλλα είκοσι είχαν ημερομηνία λήξης μέχρι το τέλος του 2018.</w:t>
      </w:r>
    </w:p>
    <w:p w14:paraId="0446573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786415">
        <w:rPr>
          <w:rFonts w:eastAsia="Times New Roman" w:cs="Times New Roman"/>
          <w:b/>
          <w:szCs w:val="24"/>
        </w:rPr>
        <w:t>ΜΑΡΙΟΣ</w:t>
      </w:r>
      <w:r w:rsidRPr="00786415">
        <w:rPr>
          <w:rFonts w:eastAsia="Times New Roman" w:cs="Times New Roman"/>
          <w:b/>
          <w:szCs w:val="24"/>
        </w:rPr>
        <w:t xml:space="preserve"> ΓΕΩΡΓΙΑΔΗΣ</w:t>
      </w:r>
      <w:r>
        <w:rPr>
          <w:rFonts w:eastAsia="Times New Roman" w:cs="Times New Roman"/>
          <w:szCs w:val="24"/>
        </w:rPr>
        <w:t>)</w:t>
      </w:r>
    </w:p>
    <w:p w14:paraId="0446573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Οι υπεύθυνοι, όμως, αυτών των πολιτικών προφανώς δεν απολογήθηκαν. Επέλεξαν, όπως είπα και πριν, αφοριστικά, δηλητηριώδη, </w:t>
      </w:r>
      <w:proofErr w:type="spellStart"/>
      <w:r>
        <w:rPr>
          <w:rFonts w:eastAsia="Times New Roman" w:cs="Times New Roman"/>
          <w:szCs w:val="24"/>
        </w:rPr>
        <w:t>απαξιωτικά</w:t>
      </w:r>
      <w:proofErr w:type="spellEnd"/>
      <w:r>
        <w:rPr>
          <w:rFonts w:eastAsia="Times New Roman" w:cs="Times New Roman"/>
          <w:szCs w:val="24"/>
        </w:rPr>
        <w:t xml:space="preserve"> σχόλια κατά πάντων: πρυτανικές </w:t>
      </w:r>
      <w:r>
        <w:rPr>
          <w:rFonts w:eastAsia="Times New Roman" w:cs="Times New Roman"/>
          <w:szCs w:val="24"/>
        </w:rPr>
        <w:t>αρχές</w:t>
      </w:r>
      <w:r>
        <w:rPr>
          <w:rFonts w:eastAsia="Times New Roman" w:cs="Times New Roman"/>
          <w:szCs w:val="24"/>
        </w:rPr>
        <w:t>, μέλη ΔΕΠ, Δημάρχους, Υπουργούς, χωρίς διατύπωση ουσιαστικής εναλλακτικής</w:t>
      </w:r>
      <w:r>
        <w:rPr>
          <w:rFonts w:eastAsia="Times New Roman" w:cs="Times New Roman"/>
          <w:szCs w:val="24"/>
        </w:rPr>
        <w:t xml:space="preserve"> πρότασης, έστω και τώρα, πιθανώς με μόνη κατάθεση την πλήρη ιδιωτικοποίηση του ανώτατου χώρου της εκπαίδευσης ή κάποιες επιμέρους κριτικές τοποθετήσεις, όπως από τη μεριά του Ποταμιού, για τη χωροταξική κατανομή. Η δια</w:t>
      </w:r>
      <w:r>
        <w:rPr>
          <w:rFonts w:eastAsia="Times New Roman" w:cs="Times New Roman"/>
          <w:szCs w:val="24"/>
        </w:rPr>
        <w:lastRenderedPageBreak/>
        <w:t>σπορά, όμως –και σε αυτό απαντώ- προϋ</w:t>
      </w:r>
      <w:r>
        <w:rPr>
          <w:rFonts w:eastAsia="Times New Roman" w:cs="Times New Roman"/>
          <w:szCs w:val="24"/>
        </w:rPr>
        <w:t xml:space="preserve">πήρχε σε πλήθος υπαρχόντων </w:t>
      </w:r>
      <w:r>
        <w:rPr>
          <w:rFonts w:eastAsia="Times New Roman" w:cs="Times New Roman"/>
          <w:szCs w:val="24"/>
        </w:rPr>
        <w:t xml:space="preserve">πανεπιστημίων </w:t>
      </w:r>
      <w:r>
        <w:rPr>
          <w:rFonts w:eastAsia="Times New Roman" w:cs="Times New Roman"/>
          <w:szCs w:val="24"/>
        </w:rPr>
        <w:t xml:space="preserve">και ΤΕΙ και δεν μπορούσε να αγνοηθεί για πολλούς λόγους, παραδείγματος </w:t>
      </w:r>
      <w:r>
        <w:rPr>
          <w:rFonts w:eastAsia="Times New Roman" w:cs="Times New Roman"/>
          <w:szCs w:val="24"/>
        </w:rPr>
        <w:t xml:space="preserve">χάριν </w:t>
      </w:r>
      <w:r>
        <w:rPr>
          <w:rFonts w:eastAsia="Times New Roman" w:cs="Times New Roman"/>
          <w:szCs w:val="24"/>
        </w:rPr>
        <w:t>υπήρχαν υποδομές σημαντικές και μάλιστα, σε αυτή τη διαδικασία της μετάβασης που επιχειρείται με το παρόν νομοσχέδιο.</w:t>
      </w:r>
    </w:p>
    <w:p w14:paraId="0446573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Εμείς θεωρούμε ότι μ</w:t>
      </w:r>
      <w:r>
        <w:rPr>
          <w:rFonts w:eastAsia="Times New Roman" w:cs="Times New Roman"/>
          <w:szCs w:val="24"/>
        </w:rPr>
        <w:t xml:space="preserve">ε το νομοσχέδιο αυτό μπορούν τα </w:t>
      </w:r>
      <w:r>
        <w:rPr>
          <w:rFonts w:eastAsia="Times New Roman" w:cs="Times New Roman"/>
          <w:szCs w:val="24"/>
        </w:rPr>
        <w:t>ανώτατα εκπαιδευτικά ιδρύματα</w:t>
      </w:r>
      <w:r>
        <w:rPr>
          <w:rFonts w:eastAsia="Times New Roman" w:cs="Times New Roman"/>
          <w:szCs w:val="24"/>
        </w:rPr>
        <w:t>, που έχουν αφήσει ανεξίτηλο το στίγμα τους στην πρόοδο της επιστήμης, να προσφέρουν πολύ περισσότερο στην ακαδημαϊκή κοινότητα και στη διεθνή, αλλά και στην ευρύτερη περιοχή που τα φιλοξενεί.</w:t>
      </w:r>
    </w:p>
    <w:p w14:paraId="04465736" w14:textId="77777777" w:rsidR="00061F8F" w:rsidRDefault="00BE2594">
      <w:pPr>
        <w:spacing w:after="0" w:line="600" w:lineRule="auto"/>
        <w:ind w:firstLine="720"/>
        <w:jc w:val="both"/>
        <w:rPr>
          <w:rFonts w:eastAsia="Times New Roman"/>
          <w:szCs w:val="24"/>
        </w:rPr>
      </w:pPr>
      <w:r>
        <w:rPr>
          <w:rFonts w:eastAsia="Times New Roman"/>
          <w:szCs w:val="24"/>
        </w:rPr>
        <w:t>Σα</w:t>
      </w:r>
      <w:r>
        <w:rPr>
          <w:rFonts w:eastAsia="Times New Roman"/>
          <w:szCs w:val="24"/>
        </w:rPr>
        <w:t>ν οργανικό μέλος του Πανεπιστημίου Ιωαννίνων, όπως έχω πει και σε προηγούμενη τοποθέτησή μου, νομίζω ότι έχω τη δυνατότητα να τοποθετηθώ και βιωματικά. Πολλές από τις αλλαγές που προτείνονται εντάσσονταν εδώ και πολλά χρόνια στο πλαίσιο του στρατηγικού σχε</w:t>
      </w:r>
      <w:r>
        <w:rPr>
          <w:rFonts w:eastAsia="Times New Roman"/>
          <w:szCs w:val="24"/>
        </w:rPr>
        <w:t xml:space="preserve">διασμού του </w:t>
      </w:r>
      <w:r>
        <w:rPr>
          <w:rFonts w:eastAsia="Times New Roman"/>
          <w:szCs w:val="24"/>
        </w:rPr>
        <w:t xml:space="preserve">πανεπιστημίου </w:t>
      </w:r>
      <w:r>
        <w:rPr>
          <w:rFonts w:eastAsia="Times New Roman"/>
          <w:szCs w:val="24"/>
        </w:rPr>
        <w:t xml:space="preserve">μας. Τέτοιες προτάσεις, που πέρασε πολύς χρόνος μέχρι να υλοποιηθούν, ήταν οι ιδρύσεις της Νοσηλευτικής, της Γεωπονικής Σχολής, του Πολυτεχνείου, του Ερευνητικού Κέντρου, και μάλιστα </w:t>
      </w:r>
      <w:r>
        <w:rPr>
          <w:rFonts w:eastAsia="Times New Roman"/>
          <w:szCs w:val="24"/>
        </w:rPr>
        <w:lastRenderedPageBreak/>
        <w:t>προτάσεις που αξιολογήθηκαν θετικά σε εσωτερικέ</w:t>
      </w:r>
      <w:r>
        <w:rPr>
          <w:rFonts w:eastAsia="Times New Roman"/>
          <w:szCs w:val="24"/>
        </w:rPr>
        <w:t>ς και εξωτερικές αξιολογήσεις.</w:t>
      </w:r>
    </w:p>
    <w:p w14:paraId="04465737" w14:textId="77777777" w:rsidR="00061F8F" w:rsidRDefault="00BE2594">
      <w:pPr>
        <w:spacing w:after="0" w:line="600" w:lineRule="auto"/>
        <w:ind w:firstLine="720"/>
        <w:jc w:val="both"/>
        <w:rPr>
          <w:rFonts w:eastAsia="Times New Roman"/>
          <w:szCs w:val="24"/>
        </w:rPr>
      </w:pPr>
      <w:r>
        <w:rPr>
          <w:rFonts w:eastAsia="Times New Roman"/>
          <w:szCs w:val="24"/>
        </w:rPr>
        <w:t>Επομένως, επιτρέψτε μου να πω ότι προκύπτει αβίαστα το συμπέρασμα ότι η παρούσα συνθήκη είναι απολύτως ώριμη για να προχωρήσουμε σε αυτήν την κατεύθυνση και για αυτό έχουμε θετικές, έως και ομόφωνες αποφάσεις των Συγκλήτων τω</w:t>
      </w:r>
      <w:r>
        <w:rPr>
          <w:rFonts w:eastAsia="Times New Roman"/>
          <w:szCs w:val="24"/>
        </w:rPr>
        <w:t xml:space="preserve">ν πανεπιστημίων και των ΤΕΙ, μια κατεύθυνση που συνδέεται και με την ανάπτυξη της περιοχής, εντάσσεται στον ευρύτερο αναπτυξιακό σχεδιασμό. Υπήρξαν πολλές μαζικές συζητήσεις και </w:t>
      </w:r>
      <w:r>
        <w:rPr>
          <w:rFonts w:eastAsia="Times New Roman"/>
          <w:szCs w:val="24"/>
        </w:rPr>
        <w:t>στο πλαίσιο</w:t>
      </w:r>
      <w:r>
        <w:rPr>
          <w:rFonts w:eastAsia="Times New Roman"/>
          <w:szCs w:val="24"/>
        </w:rPr>
        <w:t xml:space="preserve"> των αναπτυξιακών συνεδρίων με εξωστρεφείς και διασυνοριακές δράσει</w:t>
      </w:r>
      <w:r>
        <w:rPr>
          <w:rFonts w:eastAsia="Times New Roman"/>
          <w:szCs w:val="24"/>
        </w:rPr>
        <w:t>ς, κάτι που αποτελεί όραμα της ευρύτερης κοινωνίας, μια κατεύθυνση που ενισχύει περισσότερο την επαγγελματική εκπαίδευση, αντίθετα με τα υποκριτικά δάκρυα για την κατεδάφιση των ΑΕΙ και που η πολιτική ηγεσία προσπαθεί να αναπτύξει με πολύ συνέπεια και πλήθ</w:t>
      </w:r>
      <w:r>
        <w:rPr>
          <w:rFonts w:eastAsia="Times New Roman"/>
          <w:szCs w:val="24"/>
        </w:rPr>
        <w:t xml:space="preserve">ος σχετικών παρεμβάσεων και νομοθετικών πρωτοβουλιών, στις οποίες αναφέρθηκε και νομίζω θα αναφερθεί ξανά αναλυτικά ο συνάδελφός μου κ. </w:t>
      </w:r>
      <w:proofErr w:type="spellStart"/>
      <w:r>
        <w:rPr>
          <w:rFonts w:eastAsia="Times New Roman"/>
          <w:szCs w:val="24"/>
        </w:rPr>
        <w:t>Μπαξεβανάκης</w:t>
      </w:r>
      <w:proofErr w:type="spellEnd"/>
      <w:r>
        <w:rPr>
          <w:rFonts w:eastAsia="Times New Roman"/>
          <w:szCs w:val="24"/>
        </w:rPr>
        <w:t>.</w:t>
      </w:r>
    </w:p>
    <w:p w14:paraId="04465738" w14:textId="77777777" w:rsidR="00061F8F" w:rsidRDefault="00BE2594">
      <w:pPr>
        <w:spacing w:after="0" w:line="600" w:lineRule="auto"/>
        <w:ind w:firstLine="720"/>
        <w:jc w:val="both"/>
        <w:rPr>
          <w:rFonts w:eastAsia="Times New Roman"/>
          <w:szCs w:val="24"/>
        </w:rPr>
      </w:pPr>
      <w:r>
        <w:rPr>
          <w:rFonts w:eastAsia="Times New Roman"/>
          <w:szCs w:val="24"/>
        </w:rPr>
        <w:lastRenderedPageBreak/>
        <w:t>(Στο σημείο αυτό κτυπάει προειδοποιητικά το κουδούνι λήξεως του χρόνου ομιλίας της κυρίας Υφυπουργού)</w:t>
      </w:r>
    </w:p>
    <w:p w14:paraId="04465739" w14:textId="77777777" w:rsidR="00061F8F" w:rsidRDefault="00BE2594">
      <w:pPr>
        <w:spacing w:after="0" w:line="600" w:lineRule="auto"/>
        <w:ind w:firstLine="720"/>
        <w:jc w:val="both"/>
        <w:rPr>
          <w:rFonts w:eastAsia="Times New Roman"/>
          <w:szCs w:val="24"/>
        </w:rPr>
      </w:pPr>
      <w:r>
        <w:rPr>
          <w:rFonts w:eastAsia="Times New Roman"/>
          <w:szCs w:val="24"/>
        </w:rPr>
        <w:t xml:space="preserve">Εγώ </w:t>
      </w:r>
      <w:r>
        <w:rPr>
          <w:rFonts w:eastAsia="Times New Roman"/>
          <w:szCs w:val="24"/>
        </w:rPr>
        <w:t xml:space="preserve">θα ήθελα να πω μόνο για αυτά τα διετή προγράμματα που βάζουμε στα </w:t>
      </w:r>
      <w:r>
        <w:rPr>
          <w:rFonts w:eastAsia="Times New Roman"/>
          <w:szCs w:val="24"/>
        </w:rPr>
        <w:t>ανώτατα εκπαιδευτικά ιδρύματα</w:t>
      </w:r>
      <w:r>
        <w:rPr>
          <w:rFonts w:eastAsia="Times New Roman"/>
          <w:szCs w:val="24"/>
        </w:rPr>
        <w:t xml:space="preserve"> -θα χρειαστώ λίγο περισσότερο χρόνο, κύριε Πρόεδρε, σας παρακαλώ πολύ- να φέρουν το κύρος και το βάθος της πανεπιστημιακής εκπαίδευσης και να δίνουν διπλώματα ε</w:t>
      </w:r>
      <w:r>
        <w:rPr>
          <w:rFonts w:eastAsia="Times New Roman"/>
          <w:szCs w:val="24"/>
        </w:rPr>
        <w:t>πιπέδου 5, με διεθνή αναγνώριση. Και έτσι σκοπεύουμε να γίνει, με προνομιακή, ίσως και ελεύθερη προσβασιμότητα στους απόφοιτους των ΕΠΑΛ.</w:t>
      </w:r>
    </w:p>
    <w:p w14:paraId="0446573A" w14:textId="77777777" w:rsidR="00061F8F" w:rsidRDefault="00BE2594">
      <w:pPr>
        <w:spacing w:after="0" w:line="600" w:lineRule="auto"/>
        <w:ind w:firstLine="720"/>
        <w:jc w:val="both"/>
        <w:rPr>
          <w:rFonts w:eastAsia="Times New Roman"/>
          <w:szCs w:val="24"/>
        </w:rPr>
      </w:pPr>
      <w:r>
        <w:rPr>
          <w:rFonts w:eastAsia="Times New Roman"/>
          <w:szCs w:val="24"/>
        </w:rPr>
        <w:t xml:space="preserve">Η ιστορία του Πανεπιστημίου Ιωαννίνων είναι μακρά. Είναι ήδη ένα μεγάλο </w:t>
      </w:r>
      <w:r>
        <w:rPr>
          <w:rFonts w:eastAsia="Times New Roman"/>
          <w:szCs w:val="24"/>
        </w:rPr>
        <w:t>πανεπιστήμιο</w:t>
      </w:r>
      <w:r>
        <w:rPr>
          <w:rFonts w:eastAsia="Times New Roman"/>
          <w:szCs w:val="24"/>
        </w:rPr>
        <w:t xml:space="preserve">, ένα </w:t>
      </w:r>
      <w:r>
        <w:rPr>
          <w:rFonts w:eastAsia="Times New Roman"/>
          <w:szCs w:val="24"/>
        </w:rPr>
        <w:t xml:space="preserve">πανεπιστήμιο </w:t>
      </w:r>
      <w:r>
        <w:rPr>
          <w:rFonts w:eastAsia="Times New Roman"/>
          <w:szCs w:val="24"/>
        </w:rPr>
        <w:t>που δίνει αξιόπ</w:t>
      </w:r>
      <w:r>
        <w:rPr>
          <w:rFonts w:eastAsia="Times New Roman"/>
          <w:szCs w:val="24"/>
        </w:rPr>
        <w:t>ιστα και υψηλού κύρους δωρεάν μεταπτυχιακά και θεωρούμε ότι μαζί με το ΤΕΙ Ηπείρου, που είχε αντίστοιχη εξέλιξη, αποτελούν μέρος της βαριάς βιομηχανίας της περιοχής.</w:t>
      </w:r>
    </w:p>
    <w:p w14:paraId="0446573B" w14:textId="77777777" w:rsidR="00061F8F" w:rsidRDefault="00BE2594">
      <w:pPr>
        <w:spacing w:after="0" w:line="600" w:lineRule="auto"/>
        <w:ind w:firstLine="720"/>
        <w:jc w:val="both"/>
        <w:rPr>
          <w:rFonts w:eastAsia="Times New Roman"/>
          <w:szCs w:val="24"/>
        </w:rPr>
      </w:pPr>
      <w:r>
        <w:rPr>
          <w:rFonts w:eastAsia="Times New Roman"/>
          <w:szCs w:val="24"/>
        </w:rPr>
        <w:t>Έτσι, λοιπόν, στον αντίποδα της ισοπεδωτικής πολιτικής των προηγούμενων χρόνων, αξιοποιούμ</w:t>
      </w:r>
      <w:r>
        <w:rPr>
          <w:rFonts w:eastAsia="Times New Roman"/>
          <w:szCs w:val="24"/>
        </w:rPr>
        <w:t xml:space="preserve">ε το πλήθος των ερευνών, τον σημαντικό ρόλο που έπαιξαν αυτά τα </w:t>
      </w:r>
      <w:r>
        <w:rPr>
          <w:rFonts w:eastAsia="Times New Roman"/>
          <w:szCs w:val="24"/>
        </w:rPr>
        <w:t xml:space="preserve">ιδρύματα </w:t>
      </w:r>
      <w:r>
        <w:rPr>
          <w:rFonts w:eastAsia="Times New Roman"/>
          <w:szCs w:val="24"/>
        </w:rPr>
        <w:t xml:space="preserve">στην </w:t>
      </w:r>
      <w:r>
        <w:rPr>
          <w:rFonts w:eastAsia="Times New Roman"/>
          <w:szCs w:val="24"/>
        </w:rPr>
        <w:t xml:space="preserve">περιφέρεια </w:t>
      </w:r>
      <w:r>
        <w:rPr>
          <w:rFonts w:eastAsia="Times New Roman"/>
          <w:szCs w:val="24"/>
        </w:rPr>
        <w:t>και προχωρούμε με έναν συντεταγμένο τρόπο για να μπορέσουμε να οδηγήσουμε τον τόπο μας σε καλύτερες μέρες.</w:t>
      </w:r>
    </w:p>
    <w:p w14:paraId="0446573C"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χρόνου </w:t>
      </w:r>
      <w:r>
        <w:rPr>
          <w:rFonts w:eastAsia="Times New Roman"/>
          <w:szCs w:val="24"/>
        </w:rPr>
        <w:t>ομιλίας της κυρίας Υφυπουργού)</w:t>
      </w:r>
    </w:p>
    <w:p w14:paraId="0446573D" w14:textId="77777777" w:rsidR="00061F8F" w:rsidRDefault="00BE2594">
      <w:pPr>
        <w:spacing w:after="0" w:line="600" w:lineRule="auto"/>
        <w:ind w:firstLine="720"/>
        <w:jc w:val="both"/>
        <w:rPr>
          <w:rFonts w:eastAsia="Times New Roman"/>
          <w:szCs w:val="24"/>
        </w:rPr>
      </w:pPr>
      <w:r>
        <w:rPr>
          <w:rFonts w:eastAsia="Times New Roman"/>
          <w:szCs w:val="24"/>
        </w:rPr>
        <w:t>Ειδικά στην περίοδο που διανύουμε σε περιοχές όπως η Ήπειρος, που αποτελεί τη νοτιότερη -δύο λεπτά θα χρειαστώ ακόμη- και πιο αραιοκατοικημένη Περιφέρεια της χώρας, με ένα από τα χαμηλότερα κατά κεφαλήν ΑΕΠ στην Ευρωπαϊκή Ένω</w:t>
      </w:r>
      <w:r>
        <w:rPr>
          <w:rFonts w:eastAsia="Times New Roman"/>
          <w:szCs w:val="24"/>
        </w:rPr>
        <w:t xml:space="preserve">ση, το νομοσχέδιο αυτό μπορεί να δημιουργήσει εκείνες τις συνθήκες που θα απαντήσουν στις προκλήσεις του άμεσου και του απώτερου μέλλοντος, αφού προβλέπεται να γίνει ένα σχεδόν πλήρες </w:t>
      </w:r>
      <w:r>
        <w:rPr>
          <w:rFonts w:eastAsia="Times New Roman"/>
          <w:szCs w:val="24"/>
        </w:rPr>
        <w:t xml:space="preserve">ίδρυμα </w:t>
      </w:r>
      <w:r>
        <w:rPr>
          <w:rFonts w:eastAsia="Times New Roman"/>
          <w:szCs w:val="24"/>
        </w:rPr>
        <w:t xml:space="preserve">με τριάντα πέντε χιλιάδες φοιτητές. Ενδεικτικά, ανέφερα και στις </w:t>
      </w:r>
      <w:r>
        <w:rPr>
          <w:rFonts w:eastAsia="Times New Roman"/>
          <w:szCs w:val="24"/>
        </w:rPr>
        <w:t>επιτροπές</w:t>
      </w:r>
      <w:r>
        <w:rPr>
          <w:rFonts w:eastAsia="Times New Roman"/>
          <w:szCs w:val="24"/>
        </w:rPr>
        <w:t xml:space="preserve">, η ίδρυση της Σχολής Γεωπονίας σε έναν τόπο με παράδοση στην αγροτική παραγωγή, η ενσωμάτωση των </w:t>
      </w:r>
      <w:r>
        <w:rPr>
          <w:rFonts w:eastAsia="Times New Roman"/>
          <w:szCs w:val="24"/>
        </w:rPr>
        <w:t>Τ</w:t>
      </w:r>
      <w:r>
        <w:rPr>
          <w:rFonts w:eastAsia="Times New Roman"/>
          <w:szCs w:val="24"/>
        </w:rPr>
        <w:t xml:space="preserve">μημάτων </w:t>
      </w:r>
      <w:r>
        <w:rPr>
          <w:rFonts w:eastAsia="Times New Roman"/>
          <w:szCs w:val="24"/>
        </w:rPr>
        <w:t xml:space="preserve">Νοσηλευτικής και </w:t>
      </w:r>
      <w:proofErr w:type="spellStart"/>
      <w:r>
        <w:rPr>
          <w:rFonts w:eastAsia="Times New Roman"/>
          <w:szCs w:val="24"/>
        </w:rPr>
        <w:t>Λογοθεραπείας</w:t>
      </w:r>
      <w:proofErr w:type="spellEnd"/>
      <w:r>
        <w:rPr>
          <w:rFonts w:eastAsia="Times New Roman"/>
          <w:szCs w:val="24"/>
        </w:rPr>
        <w:t xml:space="preserve"> στη </w:t>
      </w:r>
      <w:r>
        <w:rPr>
          <w:rFonts w:eastAsia="Times New Roman"/>
          <w:szCs w:val="24"/>
        </w:rPr>
        <w:t>Σ</w:t>
      </w:r>
      <w:r>
        <w:rPr>
          <w:rFonts w:eastAsia="Times New Roman"/>
          <w:szCs w:val="24"/>
        </w:rPr>
        <w:t xml:space="preserve">χολή </w:t>
      </w:r>
      <w:r>
        <w:rPr>
          <w:rFonts w:eastAsia="Times New Roman"/>
          <w:szCs w:val="24"/>
        </w:rPr>
        <w:t>Επιστημών Υγείας του Πανεπιστημίου Ιωαννίνων με μεγάλα οργανωμένα νοσοκομεία, μπορεί να βοηθήσει στ</w:t>
      </w:r>
      <w:r>
        <w:rPr>
          <w:rFonts w:eastAsia="Times New Roman"/>
          <w:szCs w:val="24"/>
        </w:rPr>
        <w:t>ο να προχωρήσει η περιοχή και να παρέχει πολύ αξιόπιστες υπηρεσίες στον τόπο.</w:t>
      </w:r>
    </w:p>
    <w:p w14:paraId="0446573E" w14:textId="77777777" w:rsidR="00061F8F" w:rsidRDefault="00BE2594">
      <w:pPr>
        <w:spacing w:after="0" w:line="600" w:lineRule="auto"/>
        <w:ind w:firstLine="720"/>
        <w:jc w:val="both"/>
        <w:rPr>
          <w:rFonts w:eastAsia="Times New Roman"/>
          <w:szCs w:val="24"/>
        </w:rPr>
      </w:pPr>
      <w:r>
        <w:rPr>
          <w:rFonts w:eastAsia="Times New Roman"/>
          <w:szCs w:val="24"/>
        </w:rPr>
        <w:t xml:space="preserve">Αυτή η μεταρρύθμιση διατρέχεται και από μια άλλη οπτική, πιο νευραλγικής σημασίας: τη διεθνοποίηση των ΑΕΙ. </w:t>
      </w:r>
      <w:r>
        <w:rPr>
          <w:rFonts w:eastAsia="Times New Roman"/>
          <w:szCs w:val="24"/>
        </w:rPr>
        <w:lastRenderedPageBreak/>
        <w:t xml:space="preserve">Μπορούν αυτά τα μεγάλα </w:t>
      </w:r>
      <w:r>
        <w:rPr>
          <w:rFonts w:eastAsia="Times New Roman"/>
          <w:szCs w:val="24"/>
        </w:rPr>
        <w:t xml:space="preserve">ιδρύματα </w:t>
      </w:r>
      <w:r>
        <w:rPr>
          <w:rFonts w:eastAsia="Times New Roman"/>
          <w:szCs w:val="24"/>
        </w:rPr>
        <w:t>να πρωταγωνιστήσουν στη χώρα μας και δ</w:t>
      </w:r>
      <w:r>
        <w:rPr>
          <w:rFonts w:eastAsia="Times New Roman"/>
          <w:szCs w:val="24"/>
        </w:rPr>
        <w:t>ιεθνώς και να καταγραφούν στον διεθνή ακαδημαϊκό χάρτη. Για το Πανεπιστήμιο Ιωαννίνων πιστεύω ότι μπορεί να διαδραματίσει έναν πολύ σημαντικό ρόλο όχι μόνο στη Βορειοδυτική Ελλάδα, αλλά και στην ευρύτερη περιοχή των δυτικών Βαλκανίων και να παίξει μάλιστα,</w:t>
      </w:r>
      <w:r>
        <w:rPr>
          <w:rFonts w:eastAsia="Times New Roman"/>
          <w:szCs w:val="24"/>
        </w:rPr>
        <w:t xml:space="preserve"> έναν ηγετικό και πρωτοπόρο ρόλο σε αυτήν την κατεύθυνση.</w:t>
      </w:r>
    </w:p>
    <w:p w14:paraId="0446573F" w14:textId="77777777" w:rsidR="00061F8F" w:rsidRDefault="00BE2594">
      <w:pPr>
        <w:spacing w:after="0" w:line="600" w:lineRule="auto"/>
        <w:ind w:firstLine="720"/>
        <w:jc w:val="both"/>
        <w:rPr>
          <w:rFonts w:eastAsia="Times New Roman"/>
          <w:szCs w:val="24"/>
        </w:rPr>
      </w:pPr>
      <w:r>
        <w:rPr>
          <w:rFonts w:eastAsia="Times New Roman"/>
          <w:szCs w:val="24"/>
        </w:rPr>
        <w:t>Ακούσαμε επιφυλάξεις για τη δημιουργία του Επιστημονικού Ερευνητικού Ινστιτούτου. Επιτρέψτε μου να πω ότι το θεωρώ πολύ σημαντικό αυτό το αντικείμενο, γιατί μπορεί να θεραπεύσει στην περιοχή μας επι</w:t>
      </w:r>
      <w:r>
        <w:rPr>
          <w:rFonts w:eastAsia="Times New Roman"/>
          <w:szCs w:val="24"/>
        </w:rPr>
        <w:t>στημονικά αντικείμενα με μεγάλη παράδοση και με μεγάλο δυναμικό παλαιότερο και νεότερο, που έχουν σχέση με τον πολιτισμό, την τοπική παράδοση, τις τέχνες, τη νεοελληνική γραμματεία για να ξαναγίνουν τα Γιάννενα πρώτα στα γράμματα, όχι όμως ακόμη και στο εγ</w:t>
      </w:r>
      <w:r>
        <w:rPr>
          <w:rFonts w:eastAsia="Times New Roman"/>
          <w:szCs w:val="24"/>
        </w:rPr>
        <w:t>γύς μέλλον και στα γρόσια.</w:t>
      </w:r>
    </w:p>
    <w:p w14:paraId="04465740" w14:textId="77777777" w:rsidR="00061F8F" w:rsidRDefault="00BE2594">
      <w:pPr>
        <w:spacing w:after="0" w:line="600" w:lineRule="auto"/>
        <w:ind w:firstLine="720"/>
        <w:jc w:val="both"/>
        <w:rPr>
          <w:rFonts w:eastAsia="Times New Roman"/>
          <w:szCs w:val="24"/>
        </w:rPr>
      </w:pPr>
      <w:r>
        <w:rPr>
          <w:rFonts w:eastAsia="Times New Roman"/>
          <w:szCs w:val="24"/>
        </w:rPr>
        <w:t xml:space="preserve">Καταλήγοντας θα ήθελα να υπογραμμίσω για μια ακόμη φορά ότι η τωρινή είναι μια απολύτως ώριμη συνθήκη για να </w:t>
      </w:r>
      <w:r>
        <w:rPr>
          <w:rFonts w:eastAsia="Times New Roman"/>
          <w:szCs w:val="24"/>
        </w:rPr>
        <w:lastRenderedPageBreak/>
        <w:t>προχωρήσουμε. Φυσικά η επιφύλαξη όλων είναι αν θα υπάρξουν οι απαραίτητοι πόροι και η απαραίτητη ενδυνάμωση με προσωπικό</w:t>
      </w:r>
      <w:r>
        <w:rPr>
          <w:rFonts w:eastAsia="Times New Roman"/>
          <w:szCs w:val="24"/>
        </w:rPr>
        <w:t xml:space="preserve">. Σήμερα ο Υπουργός δεσμεύτηκε με συγκεκριμένο τρόπο για τη στήριξη αυτής της προσπάθειας και έχει δώσει δείγματα γραφής και από το προηγούμενο χρονικό διάστημα με την κατ’ επιλογήν ενίσχυση των </w:t>
      </w:r>
      <w:r>
        <w:rPr>
          <w:rFonts w:eastAsia="Times New Roman"/>
          <w:szCs w:val="24"/>
        </w:rPr>
        <w:t>ανώτατων δημόσιων εκπαιδευτικών ιδρυμάτων</w:t>
      </w:r>
      <w:r>
        <w:rPr>
          <w:rFonts w:eastAsia="Times New Roman"/>
          <w:szCs w:val="24"/>
        </w:rPr>
        <w:t>.</w:t>
      </w:r>
    </w:p>
    <w:p w14:paraId="0446574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στοίχημα, λοιπό</w:t>
      </w:r>
      <w:r>
        <w:rPr>
          <w:rFonts w:eastAsia="Times New Roman" w:cs="Times New Roman"/>
          <w:szCs w:val="24"/>
        </w:rPr>
        <w:t>ν, είναι τι θα κάνουν τα ιδρύματα. Να υλοποιήσουν με τις δικές τους δυνάμεις και την ενδυνάμωσή τους, να βάλουν προτεραιότητες, να υπάρξει σκληρή δουλειά, ώστε να προχωρήσει αποτελεσματικά αυτού του τύπου η μεταρρύθμιση, με θετικό πρόσημο.</w:t>
      </w:r>
    </w:p>
    <w:p w14:paraId="0446574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Θεωρώ -και καταλ</w:t>
      </w:r>
      <w:r>
        <w:rPr>
          <w:rFonts w:eastAsia="Times New Roman" w:cs="Times New Roman"/>
          <w:szCs w:val="24"/>
        </w:rPr>
        <w:t>ήγω με αυτό-, ότι η διαδικασία αυτή που προχώρησε μέσα από έναν ευρύτατο και, στις περισσότερες περιπτώσεις, έναν πολύ ανοιχτό διάλογο</w:t>
      </w:r>
      <w:r w:rsidRPr="00A73475">
        <w:rPr>
          <w:rFonts w:eastAsia="Times New Roman" w:cs="Times New Roman"/>
          <w:szCs w:val="24"/>
        </w:rPr>
        <w:t>,</w:t>
      </w:r>
      <w:r>
        <w:rPr>
          <w:rFonts w:eastAsia="Times New Roman" w:cs="Times New Roman"/>
          <w:szCs w:val="24"/>
        </w:rPr>
        <w:t xml:space="preserve"> μας επιτρέπει να αισιοδοξούμε ότι προχωρούμε σε μια κοινή πορεία. Και έχουμε βαθιά την πεποίθηση ότι αυτό μπορεί να βοηθ</w:t>
      </w:r>
      <w:r>
        <w:rPr>
          <w:rFonts w:eastAsia="Times New Roman" w:cs="Times New Roman"/>
          <w:szCs w:val="24"/>
        </w:rPr>
        <w:t>ήσει σε ένα πράγμα πολύ σημαντικό, στη δυνατότητα αναστροφής στη μα</w:t>
      </w:r>
      <w:r>
        <w:rPr>
          <w:rFonts w:eastAsia="Times New Roman" w:cs="Times New Roman"/>
          <w:szCs w:val="24"/>
        </w:rPr>
        <w:lastRenderedPageBreak/>
        <w:t>ζική απώλεια του πνευματικού κεφαλαίου του τόπου μας, δίνοντας ευκαιρίες απασχόλησης, προόδου και παραγωγής στους νέους επιστήμονες της χώρας. Οι νέοι και οι νέες αυτού του τόπου να μπορούν</w:t>
      </w:r>
      <w:r>
        <w:rPr>
          <w:rFonts w:eastAsia="Times New Roman" w:cs="Times New Roman"/>
          <w:szCs w:val="24"/>
        </w:rPr>
        <w:t xml:space="preserve"> να αξιοποιούν, να θέτουν σε εφαρμογή τις ιδέες, τις ικανότητες και την υψηλή τους κατάρτιση εδώ, στο ελληνικό δημόσιο πανεπιστήμιο.</w:t>
      </w:r>
    </w:p>
    <w:p w14:paraId="0446574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465744"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65745" w14:textId="77777777" w:rsidR="00061F8F" w:rsidRDefault="00BE2594">
      <w:pPr>
        <w:spacing w:after="0" w:line="600" w:lineRule="auto"/>
        <w:ind w:firstLine="720"/>
        <w:jc w:val="both"/>
        <w:rPr>
          <w:rFonts w:eastAsia="Times New Roman" w:cs="Times New Roman"/>
          <w:szCs w:val="24"/>
        </w:rPr>
      </w:pPr>
      <w:r w:rsidRPr="007E68A3">
        <w:rPr>
          <w:rFonts w:eastAsia="Times New Roman" w:cs="Times New Roman"/>
          <w:b/>
          <w:szCs w:val="24"/>
        </w:rPr>
        <w:t>ΠΡΟΕΔΡΕΥΩΝ (Μάριος Γεωργιάδης):</w:t>
      </w:r>
      <w:r>
        <w:rPr>
          <w:rFonts w:eastAsia="Times New Roman" w:cs="Times New Roman"/>
          <w:szCs w:val="24"/>
        </w:rPr>
        <w:t xml:space="preserve"> Ευχαριστούμε την </w:t>
      </w:r>
      <w:r>
        <w:rPr>
          <w:rFonts w:eastAsia="Times New Roman" w:cs="Times New Roman"/>
          <w:szCs w:val="24"/>
        </w:rPr>
        <w:t xml:space="preserve">κυρία </w:t>
      </w:r>
      <w:r>
        <w:rPr>
          <w:rFonts w:eastAsia="Times New Roman" w:cs="Times New Roman"/>
          <w:szCs w:val="24"/>
        </w:rPr>
        <w:t>Υ</w:t>
      </w:r>
      <w:r>
        <w:rPr>
          <w:rFonts w:eastAsia="Times New Roman" w:cs="Times New Roman"/>
          <w:szCs w:val="24"/>
        </w:rPr>
        <w:t>φυ</w:t>
      </w:r>
      <w:r>
        <w:rPr>
          <w:rFonts w:eastAsia="Times New Roman" w:cs="Times New Roman"/>
          <w:szCs w:val="24"/>
        </w:rPr>
        <w:t>π</w:t>
      </w:r>
      <w:r>
        <w:rPr>
          <w:rFonts w:eastAsia="Times New Roman" w:cs="Times New Roman"/>
          <w:szCs w:val="24"/>
        </w:rPr>
        <w:t>ουργό.</w:t>
      </w:r>
    </w:p>
    <w:p w14:paraId="0446574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Κάτσης</w:t>
      </w:r>
      <w:proofErr w:type="spellEnd"/>
      <w:r>
        <w:rPr>
          <w:rFonts w:eastAsia="Times New Roman" w:cs="Times New Roman"/>
          <w:szCs w:val="24"/>
        </w:rPr>
        <w:t xml:space="preserve"> έχει τον λόγο για πέντε λεπτά. Αμέσως μετά η κ. </w:t>
      </w:r>
      <w:proofErr w:type="spellStart"/>
      <w:r>
        <w:rPr>
          <w:rFonts w:eastAsia="Times New Roman" w:cs="Times New Roman"/>
          <w:szCs w:val="24"/>
        </w:rPr>
        <w:t>Βάκη</w:t>
      </w:r>
      <w:proofErr w:type="spellEnd"/>
      <w:r>
        <w:rPr>
          <w:rFonts w:eastAsia="Times New Roman" w:cs="Times New Roman"/>
          <w:szCs w:val="24"/>
        </w:rPr>
        <w:t>.</w:t>
      </w:r>
    </w:p>
    <w:p w14:paraId="04465747" w14:textId="77777777" w:rsidR="00061F8F" w:rsidRDefault="00BE2594">
      <w:pPr>
        <w:spacing w:after="0" w:line="600" w:lineRule="auto"/>
        <w:ind w:firstLine="720"/>
        <w:jc w:val="both"/>
        <w:rPr>
          <w:rFonts w:eastAsia="Times New Roman" w:cs="Times New Roman"/>
          <w:szCs w:val="24"/>
        </w:rPr>
      </w:pPr>
      <w:r w:rsidRPr="007E68A3">
        <w:rPr>
          <w:rFonts w:eastAsia="Times New Roman" w:cs="Times New Roman"/>
          <w:b/>
          <w:szCs w:val="24"/>
        </w:rPr>
        <w:t>ΜΑΡΙΟΣ ΚΑΤΣΗΣ:</w:t>
      </w:r>
      <w:r>
        <w:rPr>
          <w:rFonts w:eastAsia="Times New Roman" w:cs="Times New Roman"/>
          <w:szCs w:val="24"/>
        </w:rPr>
        <w:t xml:space="preserve"> Ευχαριστώ, κύριε Πρόεδρε.</w:t>
      </w:r>
    </w:p>
    <w:p w14:paraId="0446574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κι εγώ να εκφράσω τα ειλικρινή μου συλλυπητήρια στις οικογένειες των θυμάτων της πρόσφατης τραγωδίας στην </w:t>
      </w:r>
      <w:r>
        <w:rPr>
          <w:rFonts w:eastAsia="Times New Roman" w:cs="Times New Roman"/>
          <w:szCs w:val="24"/>
        </w:rPr>
        <w:t xml:space="preserve">ανατολική </w:t>
      </w:r>
      <w:r>
        <w:rPr>
          <w:rFonts w:eastAsia="Times New Roman" w:cs="Times New Roman"/>
          <w:szCs w:val="24"/>
        </w:rPr>
        <w:t>Αττική. Η αξία της ανθρώπινης ζωής είναι πάνω από όλα και γι’ αυτό καθήκον της πολιτείας είναι να στα</w:t>
      </w:r>
      <w:r>
        <w:rPr>
          <w:rFonts w:eastAsia="Times New Roman" w:cs="Times New Roman"/>
          <w:szCs w:val="24"/>
        </w:rPr>
        <w:t>θεί στο πλευρό όλων εκείνων που ε</w:t>
      </w:r>
      <w:r>
        <w:rPr>
          <w:rFonts w:eastAsia="Times New Roman" w:cs="Times New Roman"/>
          <w:szCs w:val="24"/>
        </w:rPr>
        <w:lastRenderedPageBreak/>
        <w:t>πλήγησαν από τις πυρκαγιές και να διορθώσει λάθη και στρεβλώσεις δεκαετιών, που μας οδήγησαν σε αυτόν τον τραγικό απολογισμό.</w:t>
      </w:r>
    </w:p>
    <w:p w14:paraId="0446574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 και η φόρτιση των ημερών είναι μεγάλη, βρισκόμαστε σήμερα εδώ, έχοντας μπροστά μας ένα πάρα πο</w:t>
      </w:r>
      <w:r>
        <w:rPr>
          <w:rFonts w:eastAsia="Times New Roman" w:cs="Times New Roman"/>
          <w:szCs w:val="24"/>
        </w:rPr>
        <w:t>λύ σημαντικό νομοσχέδιο, που αφορά το Πανεπιστήμιο Ιωαννίνων και το Ιόνιο Πανεπιστήμιο. Το νομοσχέδιο αυτό είναι ένα ακόμα μεγάλο βήμα του Υπουργείου Παιδείας για τη δημιουργία ενιαίου χώρου ανώτατης εκπαίδευσης και έρευνας. Η συνολική μεταρρύθμιση που επι</w:t>
      </w:r>
      <w:r>
        <w:rPr>
          <w:rFonts w:eastAsia="Times New Roman" w:cs="Times New Roman"/>
          <w:szCs w:val="24"/>
        </w:rPr>
        <w:t>χειρείται στην τριτοβάθμια εκπαίδευση μέσω της στρατηγικής του ενιαίου χώρου, είναι κολοσσιαία και από τα κάτω. Αυτό εξηγεί και την τμηματική υλοποίηση της. Έρχεται να θεραπεύσει διαρθρωτικές αδυναμίες δεκαετιών, που είχαν αρνητικό αντίκτυπο, τόσο στα ίδια</w:t>
      </w:r>
      <w:r>
        <w:rPr>
          <w:rFonts w:eastAsia="Times New Roman" w:cs="Times New Roman"/>
          <w:szCs w:val="24"/>
        </w:rPr>
        <w:t xml:space="preserve"> τα ιδρύματα και τη λειτουργία τους, αλλά και να ανοίξει νέους ορίζοντες στην τριτοβάθμια εκπαίδευση, στην έρευνα και στις τοπικές κοινωνίες.</w:t>
      </w:r>
    </w:p>
    <w:p w14:paraId="0446574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Τι ήταν όμως αυτό που παραλάβαμε, κυρίες και κύριοι συνάδελφοι; Πανεπιστήμια και ΤΕΙ αλληλεπικαλυπτόμενα σε </w:t>
      </w:r>
      <w:r>
        <w:rPr>
          <w:rFonts w:eastAsia="Times New Roman" w:cs="Times New Roman"/>
          <w:szCs w:val="24"/>
        </w:rPr>
        <w:lastRenderedPageBreak/>
        <w:t>γνωστι</w:t>
      </w:r>
      <w:r>
        <w:rPr>
          <w:rFonts w:eastAsia="Times New Roman" w:cs="Times New Roman"/>
          <w:szCs w:val="24"/>
        </w:rPr>
        <w:t xml:space="preserve">κό αντικείμενο με πρόσχημα τον παρωχημένο διαχωρισμό μεταξύ της καθαρής επιστήμης και των εφαρμογών της, μεγάλο αριθμό ιδρυμάτων και κυρίως ΤΕΙ χωρίς επαγγελματικά δικαιώματα, </w:t>
      </w:r>
      <w:proofErr w:type="spellStart"/>
      <w:r>
        <w:rPr>
          <w:rFonts w:eastAsia="Times New Roman" w:cs="Times New Roman"/>
          <w:szCs w:val="24"/>
        </w:rPr>
        <w:t>ανωτατοποιημένα</w:t>
      </w:r>
      <w:proofErr w:type="spellEnd"/>
      <w:r>
        <w:rPr>
          <w:rFonts w:eastAsia="Times New Roman" w:cs="Times New Roman"/>
          <w:szCs w:val="24"/>
        </w:rPr>
        <w:t xml:space="preserve"> μόνο στα χαρτιά, </w:t>
      </w:r>
      <w:proofErr w:type="spellStart"/>
      <w:r>
        <w:rPr>
          <w:rFonts w:eastAsia="Times New Roman" w:cs="Times New Roman"/>
          <w:szCs w:val="24"/>
        </w:rPr>
        <w:t>υποχρηματοδότηση</w:t>
      </w:r>
      <w:proofErr w:type="spellEnd"/>
      <w:r>
        <w:rPr>
          <w:rFonts w:eastAsia="Times New Roman" w:cs="Times New Roman"/>
          <w:szCs w:val="24"/>
        </w:rPr>
        <w:t xml:space="preserve">, </w:t>
      </w:r>
      <w:proofErr w:type="spellStart"/>
      <w:r>
        <w:rPr>
          <w:rFonts w:eastAsia="Times New Roman" w:cs="Times New Roman"/>
          <w:szCs w:val="24"/>
        </w:rPr>
        <w:t>υποστελέχωση</w:t>
      </w:r>
      <w:proofErr w:type="spellEnd"/>
      <w:r>
        <w:rPr>
          <w:rFonts w:eastAsia="Times New Roman" w:cs="Times New Roman"/>
          <w:szCs w:val="24"/>
        </w:rPr>
        <w:t xml:space="preserve"> και άναρχο τοπίο</w:t>
      </w:r>
      <w:r>
        <w:rPr>
          <w:rFonts w:eastAsia="Times New Roman" w:cs="Times New Roman"/>
          <w:szCs w:val="24"/>
        </w:rPr>
        <w:t xml:space="preserve"> στην έρευνα. Και μέσα σε όλα αυτά ήλθε και το σχέδιο </w:t>
      </w:r>
      <w:r>
        <w:rPr>
          <w:rFonts w:eastAsia="Times New Roman" w:cs="Times New Roman"/>
          <w:szCs w:val="24"/>
        </w:rPr>
        <w:t>«</w:t>
      </w:r>
      <w:r>
        <w:rPr>
          <w:rFonts w:eastAsia="Times New Roman" w:cs="Times New Roman"/>
          <w:szCs w:val="24"/>
        </w:rPr>
        <w:t>Α</w:t>
      </w:r>
      <w:r>
        <w:rPr>
          <w:rFonts w:eastAsia="Times New Roman" w:cs="Times New Roman"/>
          <w:szCs w:val="24"/>
        </w:rPr>
        <w:t>ΘΗΝΑ</w:t>
      </w:r>
      <w:r>
        <w:rPr>
          <w:rFonts w:eastAsia="Times New Roman" w:cs="Times New Roman"/>
          <w:szCs w:val="24"/>
        </w:rPr>
        <w:t>» και έδωσε τη χαριστική βολή. Κλείσιμο τμημάτων με στυγνό οικονομισμό, ανορθολογικές συγχωνεύσεις με μικροπολιτικές εξυπηρετήσεις, αναδιάταξη του χώρου της τριτοβάθμιας εκπαίδευσης, χωρίς στρατηγ</w:t>
      </w:r>
      <w:r>
        <w:rPr>
          <w:rFonts w:eastAsia="Times New Roman" w:cs="Times New Roman"/>
          <w:szCs w:val="24"/>
        </w:rPr>
        <w:t xml:space="preserve">ικό σχεδιασμό και με μηδενική διαβούλευση με την ακαδημαϊκή κοινότητα. Επί </w:t>
      </w:r>
      <w:proofErr w:type="spellStart"/>
      <w:r>
        <w:rPr>
          <w:rFonts w:eastAsia="Times New Roman" w:cs="Times New Roman"/>
          <w:szCs w:val="24"/>
        </w:rPr>
        <w:t>ποδός</w:t>
      </w:r>
      <w:proofErr w:type="spellEnd"/>
      <w:r>
        <w:rPr>
          <w:rFonts w:eastAsia="Times New Roman" w:cs="Times New Roman"/>
          <w:szCs w:val="24"/>
        </w:rPr>
        <w:t xml:space="preserve">, </w:t>
      </w:r>
      <w:proofErr w:type="spellStart"/>
      <w:r>
        <w:rPr>
          <w:rFonts w:eastAsia="Times New Roman" w:cs="Times New Roman"/>
          <w:szCs w:val="24"/>
        </w:rPr>
        <w:t>απένατι</w:t>
      </w:r>
      <w:proofErr w:type="spellEnd"/>
      <w:r>
        <w:rPr>
          <w:rFonts w:eastAsia="Times New Roman" w:cs="Times New Roman"/>
          <w:szCs w:val="24"/>
        </w:rPr>
        <w:t xml:space="preserve"> σε νεοφιλελεύθερες εμμονές. Με λίγα λόγια καταστροφή. </w:t>
      </w:r>
    </w:p>
    <w:p w14:paraId="0446574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Όπως και στην υπόλοιπη Ελλάδα εμείς στη Θεσπρωτία, το βιώσαμε από πρώτο χέρι το 2013, με τη μεταφορά του </w:t>
      </w:r>
      <w:r>
        <w:rPr>
          <w:rFonts w:eastAsia="Times New Roman" w:cs="Times New Roman"/>
          <w:szCs w:val="24"/>
        </w:rPr>
        <w:t>Τμήματ</w:t>
      </w:r>
      <w:r>
        <w:rPr>
          <w:rFonts w:eastAsia="Times New Roman" w:cs="Times New Roman"/>
          <w:szCs w:val="24"/>
        </w:rPr>
        <w:t xml:space="preserve">ος </w:t>
      </w:r>
      <w:proofErr w:type="spellStart"/>
      <w:r>
        <w:rPr>
          <w:rFonts w:eastAsia="Times New Roman" w:cs="Times New Roman"/>
          <w:szCs w:val="24"/>
        </w:rPr>
        <w:t>Ιχθυοκομίας</w:t>
      </w:r>
      <w:proofErr w:type="spellEnd"/>
      <w:r>
        <w:rPr>
          <w:rFonts w:eastAsia="Times New Roman" w:cs="Times New Roman"/>
          <w:szCs w:val="24"/>
        </w:rPr>
        <w:t xml:space="preserve">-Αλιείας από την Ηγουμενίτσα στο Μεσολόγγι και την κατάργηση του Τμήματος Τουριστικών Επιχειρήσεων εν μία </w:t>
      </w:r>
      <w:proofErr w:type="spellStart"/>
      <w:r>
        <w:rPr>
          <w:rFonts w:eastAsia="Times New Roman" w:cs="Times New Roman"/>
          <w:szCs w:val="24"/>
        </w:rPr>
        <w:t>νυκτί</w:t>
      </w:r>
      <w:proofErr w:type="spellEnd"/>
      <w:r>
        <w:rPr>
          <w:rFonts w:eastAsia="Times New Roman" w:cs="Times New Roman"/>
          <w:szCs w:val="24"/>
        </w:rPr>
        <w:t xml:space="preserve"> με προεδρικό διάταγμα. Η Νέα Δημοκρατία και το ΠΑΣΟΚ τότε, που δήθεν ήταν υπέρ της σύνδεσης της εκπαιδευτικής </w:t>
      </w:r>
      <w:r>
        <w:rPr>
          <w:rFonts w:eastAsia="Times New Roman" w:cs="Times New Roman"/>
          <w:szCs w:val="24"/>
        </w:rPr>
        <w:lastRenderedPageBreak/>
        <w:t>αγοράς και της επιχε</w:t>
      </w:r>
      <w:r>
        <w:rPr>
          <w:rFonts w:eastAsia="Times New Roman" w:cs="Times New Roman"/>
          <w:szCs w:val="24"/>
        </w:rPr>
        <w:t xml:space="preserve">ιρηματικότητας, μετέφεραν ένα Τμήμα </w:t>
      </w:r>
      <w:proofErr w:type="spellStart"/>
      <w:r>
        <w:rPr>
          <w:rFonts w:eastAsia="Times New Roman" w:cs="Times New Roman"/>
          <w:szCs w:val="24"/>
        </w:rPr>
        <w:t>Ιχθυοκομίας</w:t>
      </w:r>
      <w:proofErr w:type="spellEnd"/>
      <w:r>
        <w:rPr>
          <w:rFonts w:eastAsia="Times New Roman" w:cs="Times New Roman"/>
          <w:szCs w:val="24"/>
        </w:rPr>
        <w:t xml:space="preserve"> σε έναν νομό που είναι ο πρώτος σε παραγωγή ιχθυοκαλλιεργειών στην Ελλάδα στο Μεσολόγγι, επειδή κάποιος πολιτευτής, ίσως, είχε περισσότερες ψήφους εκεί και βόλευε στη γεωγραφία κάποιους καθηγητές. Ούτε καν νε</w:t>
      </w:r>
      <w:r>
        <w:rPr>
          <w:rFonts w:eastAsia="Times New Roman" w:cs="Times New Roman"/>
          <w:szCs w:val="24"/>
        </w:rPr>
        <w:t xml:space="preserve">οφιλελεύθεροι είστε, είστε </w:t>
      </w:r>
      <w:proofErr w:type="spellStart"/>
      <w:r>
        <w:rPr>
          <w:rFonts w:eastAsia="Times New Roman" w:cs="Times New Roman"/>
          <w:szCs w:val="24"/>
        </w:rPr>
        <w:t>γιαλαντζί</w:t>
      </w:r>
      <w:proofErr w:type="spellEnd"/>
      <w:r>
        <w:rPr>
          <w:rFonts w:eastAsia="Times New Roman" w:cs="Times New Roman"/>
          <w:szCs w:val="24"/>
        </w:rPr>
        <w:t xml:space="preserve"> κατά τη γνώμη μου και μάλιστα, σήμερα έχουν κάποιοι το θράσος να περιμένουν χαιρέκακα στη γωνία να επαναλάβουμε εμείς τα ίδια τους τα λάθη, για να ξεπλύνουν εκείνοι τις ντροπές τους και τις τεράστιες ευθύνες τους. Διαψε</w:t>
      </w:r>
      <w:r>
        <w:rPr>
          <w:rFonts w:eastAsia="Times New Roman" w:cs="Times New Roman"/>
          <w:szCs w:val="24"/>
        </w:rPr>
        <w:t>ύδονται όμως παταγωδώς, όπως τόσες και τόσες φορές, ενώ ακόμα περιμένουμε να μας πουν τι προτείνουν. Απολύτως τίποτα. Πλήρης πολιτική ένδεια στα όρια της πολιτικής παρακμής.</w:t>
      </w:r>
    </w:p>
    <w:p w14:paraId="0446574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Με το παρόν σχέδιο νόμου ανατρέπεται αυτή η θνησιγενής πρακτική, προωθούνται οι συ</w:t>
      </w:r>
      <w:r>
        <w:rPr>
          <w:rFonts w:eastAsia="Times New Roman" w:cs="Times New Roman"/>
          <w:szCs w:val="24"/>
        </w:rPr>
        <w:t>νέργειες μεταξύ των ιδρυμάτων</w:t>
      </w:r>
      <w:r>
        <w:rPr>
          <w:rFonts w:eastAsia="Times New Roman" w:cs="Times New Roman"/>
          <w:szCs w:val="24"/>
        </w:rPr>
        <w:t>,</w:t>
      </w:r>
      <w:r>
        <w:rPr>
          <w:rFonts w:eastAsia="Times New Roman" w:cs="Times New Roman"/>
          <w:szCs w:val="24"/>
        </w:rPr>
        <w:t xml:space="preserve"> με στόχο τη συνολική αναβάθμιση τους, ενώ καλλιεργείται μια κουλτούρα διαλόγου και συναίνεσης από τα κάτω στον ευαίσθητο χώρο της εκπαίδευσης, ώστε να πάψει κάποια </w:t>
      </w:r>
      <w:r>
        <w:rPr>
          <w:rFonts w:eastAsia="Times New Roman" w:cs="Times New Roman"/>
          <w:szCs w:val="24"/>
        </w:rPr>
        <w:t xml:space="preserve">στιγμή αυτό το αέναο ράβε-ξήλωνε. Η ακαδημαϊκή κοινότητα, έδειξε τη </w:t>
      </w:r>
      <w:r>
        <w:rPr>
          <w:rFonts w:eastAsia="Times New Roman" w:cs="Times New Roman"/>
          <w:szCs w:val="24"/>
        </w:rPr>
        <w:lastRenderedPageBreak/>
        <w:t xml:space="preserve">μέγιστη δυνατή συναίνεση στις </w:t>
      </w:r>
      <w:r>
        <w:rPr>
          <w:rFonts w:eastAsia="Times New Roman" w:cs="Times New Roman"/>
          <w:szCs w:val="24"/>
        </w:rPr>
        <w:t>ε</w:t>
      </w:r>
      <w:r>
        <w:rPr>
          <w:rFonts w:eastAsia="Times New Roman" w:cs="Times New Roman"/>
          <w:szCs w:val="24"/>
        </w:rPr>
        <w:t>πιτροπές, ενώ οι τοπικές κοινωνίες έχουν αγκαλιάσει και τρέφουν μεγάλες προσδοκίες για το εγχείρημα.</w:t>
      </w:r>
    </w:p>
    <w:p w14:paraId="0446574D" w14:textId="77777777" w:rsidR="00061F8F" w:rsidRDefault="00BE2594">
      <w:pPr>
        <w:spacing w:after="0" w:line="600" w:lineRule="auto"/>
        <w:ind w:firstLine="720"/>
        <w:jc w:val="both"/>
        <w:rPr>
          <w:rFonts w:eastAsia="Times New Roman" w:cs="Times New Roman"/>
          <w:b/>
          <w:szCs w:val="24"/>
        </w:rPr>
      </w:pPr>
      <w:r>
        <w:rPr>
          <w:rFonts w:eastAsia="Times New Roman" w:cs="Times New Roman"/>
          <w:szCs w:val="24"/>
        </w:rPr>
        <w:t>Επιτέλους, η ηπειρωτική κοινωνία και οικονομία αναδεικνύ</w:t>
      </w:r>
      <w:r>
        <w:rPr>
          <w:rFonts w:eastAsia="Times New Roman" w:cs="Times New Roman"/>
          <w:szCs w:val="24"/>
        </w:rPr>
        <w:t xml:space="preserve">ει τα συγκριτικά της πλεονεκτήματα, όπως την πρωτογενή της παραγωγή και τη διασυνοριακή στρατηγική της θέση, επενδύοντας στη γνώση. Δημιουργείται η Γεωπονική Σχολή στην Άρτα, πάγια διεκδίκηση όλων των Ηπειρωτών, ενισχύεται η Πολυτεχνική Σχολή στα Ιωάννινα </w:t>
      </w:r>
      <w:r>
        <w:rPr>
          <w:rFonts w:eastAsia="Times New Roman" w:cs="Times New Roman"/>
          <w:szCs w:val="24"/>
        </w:rPr>
        <w:t xml:space="preserve">με νέα δύο τμήματα, καθώς έχουμε μεγάλη ανάγκη από τεχνοκρατική επάρκεια, ενώ ενισχύονται και </w:t>
      </w:r>
      <w:r>
        <w:rPr>
          <w:rFonts w:eastAsia="Times New Roman" w:cs="Times New Roman"/>
          <w:szCs w:val="24"/>
        </w:rPr>
        <w:t>ε</w:t>
      </w:r>
      <w:r>
        <w:rPr>
          <w:rFonts w:eastAsia="Times New Roman" w:cs="Times New Roman"/>
          <w:szCs w:val="24"/>
        </w:rPr>
        <w:t xml:space="preserve">πιστήμες </w:t>
      </w:r>
      <w:r>
        <w:rPr>
          <w:rFonts w:eastAsia="Times New Roman" w:cs="Times New Roman"/>
          <w:szCs w:val="24"/>
        </w:rPr>
        <w:t>υ</w:t>
      </w:r>
      <w:r>
        <w:rPr>
          <w:rFonts w:eastAsia="Times New Roman" w:cs="Times New Roman"/>
          <w:szCs w:val="24"/>
        </w:rPr>
        <w:t xml:space="preserve">γείας, όπως και οι </w:t>
      </w:r>
      <w:r>
        <w:rPr>
          <w:rFonts w:eastAsia="Times New Roman" w:cs="Times New Roman"/>
          <w:szCs w:val="24"/>
        </w:rPr>
        <w:t>α</w:t>
      </w:r>
      <w:r>
        <w:rPr>
          <w:rFonts w:eastAsia="Times New Roman" w:cs="Times New Roman"/>
          <w:szCs w:val="24"/>
        </w:rPr>
        <w:t xml:space="preserve">νθρωπιστικές </w:t>
      </w:r>
      <w:r>
        <w:rPr>
          <w:rFonts w:eastAsia="Times New Roman" w:cs="Times New Roman"/>
          <w:szCs w:val="24"/>
        </w:rPr>
        <w:t>σ</w:t>
      </w:r>
      <w:r>
        <w:rPr>
          <w:rFonts w:eastAsia="Times New Roman" w:cs="Times New Roman"/>
          <w:szCs w:val="24"/>
        </w:rPr>
        <w:t>πουδές που έχουν μεγάλη παράδοση στον τόπο.</w:t>
      </w:r>
    </w:p>
    <w:p w14:paraId="0446574E" w14:textId="77777777" w:rsidR="00061F8F" w:rsidRDefault="00BE2594">
      <w:pPr>
        <w:spacing w:after="0" w:line="600" w:lineRule="auto"/>
        <w:ind w:firstLine="720"/>
        <w:contextualSpacing/>
        <w:jc w:val="both"/>
        <w:rPr>
          <w:rFonts w:eastAsia="Times New Roman"/>
          <w:szCs w:val="24"/>
        </w:rPr>
      </w:pPr>
      <w:r>
        <w:rPr>
          <w:rFonts w:eastAsia="Times New Roman"/>
          <w:szCs w:val="24"/>
        </w:rPr>
        <w:t>Στα καθ’ ημάς, η Θεσπρωτία βλέπει τον εαυτό της στον νέο χάρτη της τριτοβ</w:t>
      </w:r>
      <w:r>
        <w:rPr>
          <w:rFonts w:eastAsia="Times New Roman"/>
          <w:szCs w:val="24"/>
        </w:rPr>
        <w:t>άθμιας εκπαίδευσης και ατενίζει το μέλλον με αισιοδοξία. Από την πρώτη Οκτωβρίου του 2018 ιδρύεται το Τμήμα Μετάφρασης και Διερμηνείας στην Ηγουμενίτσα, ενώ προβλέπεται ότι τα μέλη ΔΕΠ του υπάρχοντος Τμήματος Διοίκησης Επιχειρήσεων και πρώην Εφαρμογών Ξένω</w:t>
      </w:r>
      <w:r>
        <w:rPr>
          <w:rFonts w:eastAsia="Times New Roman"/>
          <w:szCs w:val="24"/>
        </w:rPr>
        <w:t>ν Γλωσσών ε</w:t>
      </w:r>
      <w:r>
        <w:rPr>
          <w:rFonts w:eastAsia="Times New Roman"/>
          <w:szCs w:val="24"/>
        </w:rPr>
        <w:lastRenderedPageBreak/>
        <w:t>ντάσσονται στον νέο Τμήμα Μετάφρασης και Διερμηνείας. Διασφαλίζεται η συνέχιση των σπουδών όσων ήδη φοιτούν και αυτών</w:t>
      </w:r>
      <w:r>
        <w:rPr>
          <w:rFonts w:eastAsia="Times New Roman"/>
          <w:szCs w:val="24"/>
        </w:rPr>
        <w:t>,</w:t>
      </w:r>
      <w:r>
        <w:rPr>
          <w:rFonts w:eastAsia="Times New Roman"/>
          <w:szCs w:val="24"/>
        </w:rPr>
        <w:t xml:space="preserve"> που θα εισαχθούν φέτος στο υπάρχον </w:t>
      </w:r>
      <w:r>
        <w:rPr>
          <w:rFonts w:eastAsia="Times New Roman"/>
          <w:szCs w:val="24"/>
        </w:rPr>
        <w:t>τ</w:t>
      </w:r>
      <w:r>
        <w:rPr>
          <w:rFonts w:eastAsia="Times New Roman"/>
          <w:szCs w:val="24"/>
        </w:rPr>
        <w:t xml:space="preserve">μήμα. </w:t>
      </w:r>
    </w:p>
    <w:p w14:paraId="0446574F" w14:textId="77777777" w:rsidR="00061F8F" w:rsidRDefault="00BE2594">
      <w:pPr>
        <w:spacing w:after="0" w:line="600" w:lineRule="auto"/>
        <w:ind w:firstLine="720"/>
        <w:contextualSpacing/>
        <w:jc w:val="both"/>
        <w:rPr>
          <w:rFonts w:eastAsia="Times New Roman"/>
          <w:szCs w:val="24"/>
        </w:rPr>
      </w:pPr>
      <w:r>
        <w:rPr>
          <w:rFonts w:eastAsia="Times New Roman"/>
          <w:szCs w:val="24"/>
        </w:rPr>
        <w:t>Τέλος, με τις νομοτεχνικές βελτιώσεις</w:t>
      </w:r>
      <w:r>
        <w:rPr>
          <w:rFonts w:eastAsia="Times New Roman"/>
          <w:szCs w:val="24"/>
        </w:rPr>
        <w:t>,</w:t>
      </w:r>
      <w:r>
        <w:rPr>
          <w:rFonts w:eastAsia="Times New Roman"/>
          <w:szCs w:val="24"/>
        </w:rPr>
        <w:t xml:space="preserve"> που έφερε ο Υπουργός</w:t>
      </w:r>
      <w:r>
        <w:rPr>
          <w:rFonts w:eastAsia="Times New Roman"/>
          <w:szCs w:val="24"/>
        </w:rPr>
        <w:t>,</w:t>
      </w:r>
      <w:r>
        <w:rPr>
          <w:rFonts w:eastAsia="Times New Roman"/>
          <w:szCs w:val="24"/>
        </w:rPr>
        <w:t xml:space="preserve"> ύστερα από ομόφωνη πρό</w:t>
      </w:r>
      <w:r>
        <w:rPr>
          <w:rFonts w:eastAsia="Times New Roman"/>
          <w:szCs w:val="24"/>
        </w:rPr>
        <w:t xml:space="preserve">ταση των φορέων, η λειτουργία του έπειτα από τις αποφάσεις των συλλογικών οργάνων του </w:t>
      </w:r>
      <w:r>
        <w:rPr>
          <w:rFonts w:eastAsia="Times New Roman"/>
          <w:szCs w:val="24"/>
        </w:rPr>
        <w:t>π</w:t>
      </w:r>
      <w:r>
        <w:rPr>
          <w:rFonts w:eastAsia="Times New Roman"/>
          <w:szCs w:val="24"/>
        </w:rPr>
        <w:t>ανεπιστημίου, ως ορίζει το αυτοδιοίκητο, τοποθετείται το αργότερο το ακαδημαϊκό έτος 2021-2022, καθώς απαιτείται ένα εύλογο διάστημα</w:t>
      </w:r>
      <w:r>
        <w:rPr>
          <w:rFonts w:eastAsia="Times New Roman"/>
          <w:szCs w:val="24"/>
        </w:rPr>
        <w:t>,</w:t>
      </w:r>
      <w:r>
        <w:rPr>
          <w:rFonts w:eastAsia="Times New Roman"/>
          <w:szCs w:val="24"/>
        </w:rPr>
        <w:t xml:space="preserve"> για να σχεδιαστεί με βιώσιμους όρου</w:t>
      </w:r>
      <w:r>
        <w:rPr>
          <w:rFonts w:eastAsia="Times New Roman"/>
          <w:szCs w:val="24"/>
        </w:rPr>
        <w:t xml:space="preserve">ς το νέο </w:t>
      </w:r>
      <w:r>
        <w:rPr>
          <w:rFonts w:eastAsia="Times New Roman"/>
          <w:szCs w:val="24"/>
        </w:rPr>
        <w:t>τ</w:t>
      </w:r>
      <w:r>
        <w:rPr>
          <w:rFonts w:eastAsia="Times New Roman"/>
          <w:szCs w:val="24"/>
        </w:rPr>
        <w:t xml:space="preserve">μήμα και να στελεχωθεί με το κατάλληλο προσωπικό, πράξεις που απαιτούν και χρόνο και προσεκτικά βήματα. </w:t>
      </w:r>
    </w:p>
    <w:p w14:paraId="04465750" w14:textId="77777777" w:rsidR="00061F8F" w:rsidRDefault="00BE2594">
      <w:pPr>
        <w:spacing w:after="0" w:line="600" w:lineRule="auto"/>
        <w:ind w:firstLine="720"/>
        <w:contextualSpacing/>
        <w:jc w:val="both"/>
        <w:rPr>
          <w:rFonts w:eastAsia="Times New Roman"/>
          <w:szCs w:val="24"/>
        </w:rPr>
      </w:pPr>
      <w:r>
        <w:rPr>
          <w:rFonts w:eastAsia="Times New Roman"/>
          <w:szCs w:val="24"/>
        </w:rPr>
        <w:t>Η υιοθέτηση ενός άνω ορίου στην ίδρυση αποτελεί και τη χρυσή τομή μεταξύ της πολιτικής πρωτοβουλίας και του σεβασμού του συνταγματικά κατοχυρ</w:t>
      </w:r>
      <w:r>
        <w:rPr>
          <w:rFonts w:eastAsia="Times New Roman"/>
          <w:szCs w:val="24"/>
        </w:rPr>
        <w:t>ωμένου αυτοδιοίκητου, το οποίο αφορά όλα τα νέα τμήματα</w:t>
      </w:r>
      <w:r>
        <w:rPr>
          <w:rFonts w:eastAsia="Times New Roman"/>
          <w:szCs w:val="24"/>
        </w:rPr>
        <w:t>,</w:t>
      </w:r>
      <w:r>
        <w:rPr>
          <w:rFonts w:eastAsia="Times New Roman"/>
          <w:szCs w:val="24"/>
        </w:rPr>
        <w:t xml:space="preserve"> που ιδρύονται και δεν αποτελούν μετεξέλιξη ήδη υπαρχόντων. Υπάρχει σαφής δέσμευση της πολιτείας για τη στήριξη του νέου </w:t>
      </w:r>
      <w:r>
        <w:rPr>
          <w:rFonts w:eastAsia="Times New Roman"/>
          <w:szCs w:val="24"/>
        </w:rPr>
        <w:t>τ</w:t>
      </w:r>
      <w:r>
        <w:rPr>
          <w:rFonts w:eastAsia="Times New Roman"/>
          <w:szCs w:val="24"/>
        </w:rPr>
        <w:t xml:space="preserve">μήματος με όλα τα μέσα, ενώ και οι πρυτάνεις των </w:t>
      </w:r>
      <w:r>
        <w:rPr>
          <w:rFonts w:eastAsia="Times New Roman"/>
          <w:szCs w:val="24"/>
        </w:rPr>
        <w:t>ι</w:t>
      </w:r>
      <w:r>
        <w:rPr>
          <w:rFonts w:eastAsia="Times New Roman"/>
          <w:szCs w:val="24"/>
        </w:rPr>
        <w:t>δρυμάτων τοποθετήθηκαν με θε</w:t>
      </w:r>
      <w:r>
        <w:rPr>
          <w:rFonts w:eastAsia="Times New Roman"/>
          <w:szCs w:val="24"/>
        </w:rPr>
        <w:t>τικά σχόλια γι’ αυτό στις Επιτροπές.</w:t>
      </w:r>
    </w:p>
    <w:p w14:paraId="04465751"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04465752" w14:textId="77777777" w:rsidR="00061F8F" w:rsidRDefault="00BE2594">
      <w:pPr>
        <w:spacing w:after="0" w:line="600" w:lineRule="auto"/>
        <w:ind w:firstLine="720"/>
        <w:contextualSpacing/>
        <w:jc w:val="both"/>
        <w:rPr>
          <w:rFonts w:eastAsia="Times New Roman"/>
          <w:szCs w:val="24"/>
        </w:rPr>
      </w:pPr>
      <w:r>
        <w:rPr>
          <w:rFonts w:eastAsia="Times New Roman"/>
          <w:szCs w:val="24"/>
        </w:rPr>
        <w:t>Κύριε Πρόεδρε, θα ήθελα λίγο την ανοχή σας. Τουλάχιστον οι Ηπειρώτες Βουλευτές και οι Βουλευτές των Ιονίων Νήσων να έχουν μια μικρή ανο</w:t>
      </w:r>
      <w:r>
        <w:rPr>
          <w:rFonts w:eastAsia="Times New Roman"/>
          <w:szCs w:val="24"/>
        </w:rPr>
        <w:t>χή.</w:t>
      </w:r>
    </w:p>
    <w:p w14:paraId="04465753"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ΠΡΟΕΔΡΕΥΩΝ (Μάριος Γεωργιάδης):</w:t>
      </w:r>
      <w:r>
        <w:rPr>
          <w:rFonts w:eastAsia="Times New Roman"/>
          <w:szCs w:val="24"/>
        </w:rPr>
        <w:t xml:space="preserve"> Δεν το ξεχωρίζουμε έτσι, κύριε </w:t>
      </w:r>
      <w:proofErr w:type="spellStart"/>
      <w:r>
        <w:rPr>
          <w:rFonts w:eastAsia="Times New Roman"/>
          <w:szCs w:val="24"/>
        </w:rPr>
        <w:t>Κάτση</w:t>
      </w:r>
      <w:proofErr w:type="spellEnd"/>
      <w:r>
        <w:rPr>
          <w:rFonts w:eastAsia="Times New Roman"/>
          <w:szCs w:val="24"/>
        </w:rPr>
        <w:t>. Ένα λεπτό το έχετε, αλλά μην το ξεχωρίζουμε.</w:t>
      </w:r>
    </w:p>
    <w:p w14:paraId="04465754"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ΜΑΡΙΟΣ ΚΑΤΣΗΣ:</w:t>
      </w:r>
      <w:r>
        <w:rPr>
          <w:rFonts w:eastAsia="Times New Roman"/>
          <w:szCs w:val="24"/>
        </w:rPr>
        <w:t xml:space="preserve"> Εντάξει, κύριε Πρόεδρε. Θα προσπαθήσω να ολοκληρώσω.</w:t>
      </w:r>
    </w:p>
    <w:p w14:paraId="04465755" w14:textId="77777777" w:rsidR="00061F8F" w:rsidRDefault="00BE2594">
      <w:pPr>
        <w:spacing w:after="0" w:line="600" w:lineRule="auto"/>
        <w:ind w:firstLine="720"/>
        <w:contextualSpacing/>
        <w:jc w:val="both"/>
        <w:rPr>
          <w:rFonts w:eastAsia="Times New Roman"/>
          <w:szCs w:val="24"/>
        </w:rPr>
      </w:pPr>
      <w:r>
        <w:rPr>
          <w:rFonts w:eastAsia="Times New Roman"/>
          <w:szCs w:val="24"/>
        </w:rPr>
        <w:t>Πώς, όμως, τοποθετήθηκε η Αντιπολίτευση πάνω σ’ αυτά τα δεδομένα; Επι</w:t>
      </w:r>
      <w:r>
        <w:rPr>
          <w:rFonts w:eastAsia="Times New Roman"/>
          <w:szCs w:val="24"/>
        </w:rPr>
        <w:t>τρέψτε μου ένα λίγο περιπαικτικό σχόλιο</w:t>
      </w:r>
      <w:r>
        <w:rPr>
          <w:rFonts w:eastAsia="Times New Roman"/>
          <w:szCs w:val="24"/>
        </w:rPr>
        <w:t>,</w:t>
      </w:r>
      <w:r>
        <w:rPr>
          <w:rFonts w:eastAsia="Times New Roman"/>
          <w:szCs w:val="24"/>
        </w:rPr>
        <w:t xml:space="preserve"> που έχει πολιτική ουσία. Αλήθεια, δεν βρέθηκε ένας συνάδελφος της Νέας Δημοκρατίας από την Ήπειρο ή το Ιόνιο να εισηγηθεί το νομοσχέδιο, παρά μόνο η αξιόλογη –κατά τα άλλα- συνάδελφος</w:t>
      </w:r>
      <w:r>
        <w:rPr>
          <w:rFonts w:eastAsia="Times New Roman"/>
          <w:szCs w:val="24"/>
        </w:rPr>
        <w:t>,</w:t>
      </w:r>
      <w:r>
        <w:rPr>
          <w:rFonts w:eastAsia="Times New Roman"/>
          <w:szCs w:val="24"/>
        </w:rPr>
        <w:t xml:space="preserve"> που εκλέγεται στην Αθήνα; Κανε</w:t>
      </w:r>
      <w:r>
        <w:rPr>
          <w:rFonts w:eastAsia="Times New Roman"/>
          <w:szCs w:val="24"/>
        </w:rPr>
        <w:t>ίς; Προφανώς</w:t>
      </w:r>
      <w:r>
        <w:rPr>
          <w:rFonts w:eastAsia="Times New Roman"/>
          <w:szCs w:val="24"/>
        </w:rPr>
        <w:t xml:space="preserve">, </w:t>
      </w:r>
      <w:r>
        <w:rPr>
          <w:rFonts w:eastAsia="Times New Roman"/>
          <w:szCs w:val="24"/>
        </w:rPr>
        <w:t xml:space="preserve">σημειολογικά δεν είναι τυχαίο. Δεν μπορείτε να κλείσετε τα μάτια στην πραγματικότητα ούτε να πάτε κόντρα στα ακαδημαϊκά ιδρύματα και τους </w:t>
      </w:r>
      <w:r>
        <w:rPr>
          <w:rFonts w:eastAsia="Times New Roman"/>
          <w:szCs w:val="24"/>
        </w:rPr>
        <w:lastRenderedPageBreak/>
        <w:t xml:space="preserve">φοιτητές προς </w:t>
      </w:r>
      <w:proofErr w:type="spellStart"/>
      <w:r>
        <w:rPr>
          <w:rFonts w:eastAsia="Times New Roman"/>
          <w:szCs w:val="24"/>
        </w:rPr>
        <w:t>τέρψιν</w:t>
      </w:r>
      <w:proofErr w:type="spellEnd"/>
      <w:r>
        <w:rPr>
          <w:rFonts w:eastAsia="Times New Roman"/>
          <w:szCs w:val="24"/>
        </w:rPr>
        <w:t xml:space="preserve"> του αντιπολιτευτικού μένους του Αρχηγού Κυριάκου. </w:t>
      </w:r>
    </w:p>
    <w:p w14:paraId="04465756" w14:textId="77777777" w:rsidR="00061F8F" w:rsidRDefault="00BE2594">
      <w:pPr>
        <w:spacing w:after="0" w:line="600" w:lineRule="auto"/>
        <w:ind w:firstLine="720"/>
        <w:contextualSpacing/>
        <w:jc w:val="both"/>
        <w:rPr>
          <w:rFonts w:eastAsia="Times New Roman"/>
          <w:szCs w:val="24"/>
        </w:rPr>
      </w:pPr>
      <w:r>
        <w:rPr>
          <w:rFonts w:eastAsia="Times New Roman"/>
          <w:szCs w:val="24"/>
        </w:rPr>
        <w:t>Θα ήθελα να απαντήσω στον συνάδε</w:t>
      </w:r>
      <w:r>
        <w:rPr>
          <w:rFonts w:eastAsia="Times New Roman"/>
          <w:szCs w:val="24"/>
        </w:rPr>
        <w:t xml:space="preserve">λφο και συμπατριώτη μου κ. </w:t>
      </w:r>
      <w:proofErr w:type="spellStart"/>
      <w:r>
        <w:rPr>
          <w:rFonts w:eastAsia="Times New Roman"/>
          <w:szCs w:val="24"/>
        </w:rPr>
        <w:t>Γιόγιακα</w:t>
      </w:r>
      <w:proofErr w:type="spellEnd"/>
      <w:r>
        <w:rPr>
          <w:rFonts w:eastAsia="Times New Roman"/>
          <w:szCs w:val="24"/>
        </w:rPr>
        <w:t xml:space="preserve">. Ο κ. </w:t>
      </w:r>
      <w:proofErr w:type="spellStart"/>
      <w:r>
        <w:rPr>
          <w:rFonts w:eastAsia="Times New Roman"/>
          <w:szCs w:val="24"/>
        </w:rPr>
        <w:t>Γιόγιακας</w:t>
      </w:r>
      <w:proofErr w:type="spellEnd"/>
      <w:r>
        <w:rPr>
          <w:rFonts w:eastAsia="Times New Roman"/>
          <w:szCs w:val="24"/>
        </w:rPr>
        <w:t xml:space="preserve"> ζήτησε από το Υπουργείο Παιδείας να λειτουργήσει άμεσα το νέο </w:t>
      </w:r>
      <w:r>
        <w:rPr>
          <w:rFonts w:eastAsia="Times New Roman"/>
          <w:szCs w:val="24"/>
        </w:rPr>
        <w:t>τ</w:t>
      </w:r>
      <w:r>
        <w:rPr>
          <w:rFonts w:eastAsia="Times New Roman"/>
          <w:szCs w:val="24"/>
        </w:rPr>
        <w:t>μήμα.</w:t>
      </w:r>
    </w:p>
    <w:p w14:paraId="04465757"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Αλήθεια, κύριε </w:t>
      </w:r>
      <w:proofErr w:type="spellStart"/>
      <w:r>
        <w:rPr>
          <w:rFonts w:eastAsia="Times New Roman"/>
          <w:szCs w:val="24"/>
        </w:rPr>
        <w:t>Γιόγιακα</w:t>
      </w:r>
      <w:proofErr w:type="spellEnd"/>
      <w:r>
        <w:rPr>
          <w:rFonts w:eastAsia="Times New Roman"/>
          <w:szCs w:val="24"/>
        </w:rPr>
        <w:t xml:space="preserve">, ποιον κοροϊδεύετε; </w:t>
      </w:r>
      <w:proofErr w:type="spellStart"/>
      <w:r>
        <w:rPr>
          <w:rFonts w:eastAsia="Times New Roman"/>
          <w:szCs w:val="24"/>
        </w:rPr>
        <w:t>Κατ</w:t>
      </w:r>
      <w:r>
        <w:rPr>
          <w:rFonts w:eastAsia="Times New Roman"/>
          <w:szCs w:val="24"/>
        </w:rPr>
        <w:t>’</w:t>
      </w:r>
      <w:r>
        <w:rPr>
          <w:rFonts w:eastAsia="Times New Roman"/>
          <w:szCs w:val="24"/>
        </w:rPr>
        <w:t>αρχήν</w:t>
      </w:r>
      <w:proofErr w:type="spellEnd"/>
      <w:r>
        <w:rPr>
          <w:rFonts w:eastAsia="Times New Roman"/>
          <w:szCs w:val="24"/>
        </w:rPr>
        <w:t xml:space="preserve">, έχετε πείσει το κόμμα σας πριν κάνετε στο Υπουργείο μια τέτοια πρόταση; Πείστε πρώτα το κόμμα σας, εκτός και αν είστε σε μια άλλη γραμμή, γιατί εισηγήθηκε και η </w:t>
      </w:r>
      <w:proofErr w:type="spellStart"/>
      <w:r>
        <w:rPr>
          <w:rFonts w:eastAsia="Times New Roman"/>
          <w:szCs w:val="24"/>
        </w:rPr>
        <w:t>εισηγήτριά</w:t>
      </w:r>
      <w:proofErr w:type="spellEnd"/>
      <w:r>
        <w:rPr>
          <w:rFonts w:eastAsia="Times New Roman"/>
          <w:szCs w:val="24"/>
        </w:rPr>
        <w:t xml:space="preserve"> σας, αλλά και το ΠΑΣΟΚ, την κατάργηση ή μάλλον τη μη λειτουργία ενός </w:t>
      </w:r>
      <w:r>
        <w:rPr>
          <w:rFonts w:eastAsia="Times New Roman"/>
          <w:szCs w:val="24"/>
        </w:rPr>
        <w:t>τ</w:t>
      </w:r>
      <w:r>
        <w:rPr>
          <w:rFonts w:eastAsia="Times New Roman"/>
          <w:szCs w:val="24"/>
        </w:rPr>
        <w:t>μήματος</w:t>
      </w:r>
      <w:r>
        <w:rPr>
          <w:rFonts w:eastAsia="Times New Roman"/>
          <w:szCs w:val="24"/>
        </w:rPr>
        <w:t xml:space="preserve"> μόνο με όρους γεωγραφικούς, ενώ δεν ανέλυσαν καθόλου το γνωστικό αντικείμενο. Αυτό είναι το πρώτο ερώτημα.</w:t>
      </w:r>
    </w:p>
    <w:p w14:paraId="04465758" w14:textId="77777777" w:rsidR="00061F8F" w:rsidRDefault="00BE2594">
      <w:pPr>
        <w:spacing w:after="0" w:line="600" w:lineRule="auto"/>
        <w:ind w:firstLine="720"/>
        <w:contextualSpacing/>
        <w:jc w:val="both"/>
        <w:rPr>
          <w:rFonts w:eastAsia="Times New Roman"/>
          <w:szCs w:val="24"/>
        </w:rPr>
      </w:pPr>
      <w:r>
        <w:rPr>
          <w:rFonts w:eastAsia="Times New Roman"/>
          <w:szCs w:val="24"/>
        </w:rPr>
        <w:t>Δεύτερο ερώτημα</w:t>
      </w:r>
      <w:r w:rsidRPr="00B9374C">
        <w:rPr>
          <w:rFonts w:eastAsia="Times New Roman"/>
          <w:szCs w:val="24"/>
        </w:rPr>
        <w:t xml:space="preserve">: </w:t>
      </w:r>
      <w:r>
        <w:rPr>
          <w:rFonts w:eastAsia="Times New Roman"/>
          <w:szCs w:val="24"/>
        </w:rPr>
        <w:t xml:space="preserve">Πού ήσασταν στις </w:t>
      </w:r>
      <w:r>
        <w:rPr>
          <w:rFonts w:eastAsia="Times New Roman"/>
          <w:szCs w:val="24"/>
        </w:rPr>
        <w:t>ε</w:t>
      </w:r>
      <w:r>
        <w:rPr>
          <w:rFonts w:eastAsia="Times New Roman"/>
          <w:szCs w:val="24"/>
        </w:rPr>
        <w:t>πιτροπές, όταν διαβουλευόμασταν το νομοσχέδιο; Λείπατε. Δεν ήσασταν καν εδώ για τη συζήτηση για ένα τόσο σημαντικ</w:t>
      </w:r>
      <w:r>
        <w:rPr>
          <w:rFonts w:eastAsia="Times New Roman"/>
          <w:szCs w:val="24"/>
        </w:rPr>
        <w:t xml:space="preserve">ό για το μέλλον της περιοχής θέμα. Περιμένω, επίσης, να υπερψηφίσετε το νομοσχέδιο, γιατί δημόσια την περίοδο της διαβούλευσης ζητούσατε αλλαγές, οι οποίες υιοθετήθηκαν από το Υπουργείο Παιδείας και </w:t>
      </w:r>
      <w:r>
        <w:rPr>
          <w:rFonts w:eastAsia="Times New Roman"/>
          <w:szCs w:val="24"/>
        </w:rPr>
        <w:lastRenderedPageBreak/>
        <w:t>όσον αφορά τους καθηγητές, αλλά και το χρονικό όριο λειτο</w:t>
      </w:r>
      <w:r>
        <w:rPr>
          <w:rFonts w:eastAsia="Times New Roman"/>
          <w:szCs w:val="24"/>
        </w:rPr>
        <w:t xml:space="preserve">υργίας του νέου </w:t>
      </w:r>
      <w:r>
        <w:rPr>
          <w:rFonts w:eastAsia="Times New Roman"/>
          <w:szCs w:val="24"/>
        </w:rPr>
        <w:t>τ</w:t>
      </w:r>
      <w:r>
        <w:rPr>
          <w:rFonts w:eastAsia="Times New Roman"/>
          <w:szCs w:val="24"/>
        </w:rPr>
        <w:t xml:space="preserve">μήματος. </w:t>
      </w:r>
    </w:p>
    <w:p w14:paraId="04465759"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Θα ήθελα να αναφερθώ στον αγαπητό κ. </w:t>
      </w:r>
      <w:proofErr w:type="spellStart"/>
      <w:r>
        <w:rPr>
          <w:rFonts w:eastAsia="Times New Roman"/>
          <w:szCs w:val="24"/>
        </w:rPr>
        <w:t>Στύλιο</w:t>
      </w:r>
      <w:proofErr w:type="spellEnd"/>
      <w:r>
        <w:rPr>
          <w:rFonts w:eastAsia="Times New Roman"/>
          <w:szCs w:val="24"/>
        </w:rPr>
        <w:t xml:space="preserve">. </w:t>
      </w:r>
    </w:p>
    <w:p w14:paraId="0446575A"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ΠΡΟΕΔΡΕΥΩΝ (Μάριος Γεωργιάδης):</w:t>
      </w:r>
      <w:r w:rsidRPr="00B9374C">
        <w:rPr>
          <w:rFonts w:eastAsia="Times New Roman"/>
          <w:szCs w:val="24"/>
        </w:rPr>
        <w:t xml:space="preserve"> </w:t>
      </w:r>
      <w:r>
        <w:rPr>
          <w:rFonts w:eastAsia="Times New Roman"/>
          <w:szCs w:val="24"/>
        </w:rPr>
        <w:t xml:space="preserve">Ολοκληρώστε μ’ αυτό, κύριε </w:t>
      </w:r>
      <w:proofErr w:type="spellStart"/>
      <w:r>
        <w:rPr>
          <w:rFonts w:eastAsia="Times New Roman"/>
          <w:szCs w:val="24"/>
        </w:rPr>
        <w:t>Κάτση</w:t>
      </w:r>
      <w:proofErr w:type="spellEnd"/>
      <w:r>
        <w:rPr>
          <w:rFonts w:eastAsia="Times New Roman"/>
          <w:szCs w:val="24"/>
        </w:rPr>
        <w:t>.</w:t>
      </w:r>
    </w:p>
    <w:p w14:paraId="0446575B"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ΜΑΡΙΟΣ ΚΑΤΣΗΣ:</w:t>
      </w:r>
      <w:r>
        <w:rPr>
          <w:rFonts w:eastAsia="Times New Roman"/>
          <w:szCs w:val="24"/>
        </w:rPr>
        <w:t xml:space="preserve"> Κύριε </w:t>
      </w:r>
      <w:proofErr w:type="spellStart"/>
      <w:r>
        <w:rPr>
          <w:rFonts w:eastAsia="Times New Roman"/>
          <w:szCs w:val="24"/>
        </w:rPr>
        <w:t>Στύλιο</w:t>
      </w:r>
      <w:proofErr w:type="spellEnd"/>
      <w:r>
        <w:rPr>
          <w:rFonts w:eastAsia="Times New Roman"/>
          <w:szCs w:val="24"/>
        </w:rPr>
        <w:t xml:space="preserve">, τι έχετε να πείτε που αποκτάτε Γεωπονική Σχολή στην Άρτα που χρόνια διεκδικούσατε, αλλά </w:t>
      </w:r>
      <w:r>
        <w:rPr>
          <w:rFonts w:eastAsia="Times New Roman"/>
          <w:szCs w:val="24"/>
        </w:rPr>
        <w:t>ποτέ δεν κάνατε, ενώ οι συνάδελφοί σας -ήσασταν καθηγητής κι εσείς του ΤΕΙ Ηπείρου- συντριπτικά τάσσονται –αν όχι όλοι, οι περισσότεροι- υπέρ του νομοσχεδίου; Πραγματικά</w:t>
      </w:r>
      <w:r>
        <w:rPr>
          <w:rFonts w:eastAsia="Times New Roman"/>
          <w:szCs w:val="24"/>
        </w:rPr>
        <w:t>,</w:t>
      </w:r>
      <w:r>
        <w:rPr>
          <w:rFonts w:eastAsia="Times New Roman"/>
          <w:szCs w:val="24"/>
        </w:rPr>
        <w:t xml:space="preserve"> τι έχετε να πείτε; Το ίδιο ισχύει και για όλους τους υπόλοιπους συναδέλφους της Αντιπ</w:t>
      </w:r>
      <w:r>
        <w:rPr>
          <w:rFonts w:eastAsia="Times New Roman"/>
          <w:szCs w:val="24"/>
        </w:rPr>
        <w:t>ολίτευσης στην Ήπειρο και στα Ιόνια νησιά.</w:t>
      </w:r>
    </w:p>
    <w:p w14:paraId="0446575C"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ΠΡΟΕΔΡΕΥΩΝ (Μάριος Γεωργιάδης):</w:t>
      </w:r>
      <w:r>
        <w:rPr>
          <w:rFonts w:eastAsia="Times New Roman"/>
          <w:szCs w:val="24"/>
        </w:rPr>
        <w:t xml:space="preserve"> Ελάτε, κύριε συνάδελφε. Φτάσαμε στα επτά λεπτά.</w:t>
      </w:r>
    </w:p>
    <w:p w14:paraId="0446575D" w14:textId="77777777" w:rsidR="00061F8F" w:rsidRDefault="00BE2594">
      <w:pPr>
        <w:spacing w:after="0" w:line="600" w:lineRule="auto"/>
        <w:ind w:firstLine="720"/>
        <w:contextualSpacing/>
        <w:jc w:val="both"/>
        <w:rPr>
          <w:rFonts w:eastAsia="Times New Roman"/>
          <w:szCs w:val="24"/>
        </w:rPr>
      </w:pPr>
      <w:r w:rsidRPr="00C85D55">
        <w:rPr>
          <w:rFonts w:eastAsia="Times New Roman"/>
          <w:b/>
          <w:szCs w:val="24"/>
        </w:rPr>
        <w:t>ΜΑΡΙΟΣ ΚΑΤΣΗΣ:</w:t>
      </w:r>
      <w:r w:rsidRPr="00B9374C">
        <w:rPr>
          <w:rFonts w:eastAsia="Times New Roman"/>
          <w:szCs w:val="24"/>
        </w:rPr>
        <w:t xml:space="preserve"> </w:t>
      </w:r>
      <w:r>
        <w:rPr>
          <w:rFonts w:eastAsia="Times New Roman"/>
          <w:szCs w:val="24"/>
        </w:rPr>
        <w:t>Τελειώνω, κύριε Πρόεδρε.</w:t>
      </w:r>
    </w:p>
    <w:p w14:paraId="0446575E" w14:textId="77777777" w:rsidR="00061F8F" w:rsidRDefault="00BE2594">
      <w:pPr>
        <w:spacing w:after="0" w:line="600" w:lineRule="auto"/>
        <w:ind w:firstLine="720"/>
        <w:contextualSpacing/>
        <w:jc w:val="both"/>
        <w:rPr>
          <w:rFonts w:eastAsia="Times New Roman"/>
          <w:szCs w:val="24"/>
        </w:rPr>
      </w:pPr>
      <w:r>
        <w:rPr>
          <w:rFonts w:eastAsia="Times New Roman"/>
          <w:szCs w:val="24"/>
        </w:rPr>
        <w:t>Η πολιτική σας ένδεια είναι προφανής. Δεν έχετε καμμία πρόταση. Το μόνο που μπορείτε να παράγ</w:t>
      </w:r>
      <w:r>
        <w:rPr>
          <w:rFonts w:eastAsia="Times New Roman"/>
          <w:szCs w:val="24"/>
        </w:rPr>
        <w:t xml:space="preserve">ετε ως ιδέα για την </w:t>
      </w:r>
      <w:r>
        <w:rPr>
          <w:rFonts w:eastAsia="Times New Roman"/>
          <w:szCs w:val="24"/>
        </w:rPr>
        <w:lastRenderedPageBreak/>
        <w:t xml:space="preserve">τριτοβάθμια εκπαίδευση είναι το σχέδιο «Αθηνά», που μόνο εσείς επιμένετε να υπερασπίζεστε, κατά </w:t>
      </w:r>
      <w:proofErr w:type="spellStart"/>
      <w:r>
        <w:rPr>
          <w:rFonts w:eastAsia="Times New Roman"/>
          <w:szCs w:val="24"/>
        </w:rPr>
        <w:t>πόδας</w:t>
      </w:r>
      <w:proofErr w:type="spellEnd"/>
      <w:r>
        <w:rPr>
          <w:rFonts w:eastAsia="Times New Roman"/>
          <w:szCs w:val="24"/>
        </w:rPr>
        <w:t xml:space="preserve"> και η Δημοκρατική Συμπαράταξη.</w:t>
      </w:r>
    </w:p>
    <w:p w14:paraId="0446575F" w14:textId="77777777" w:rsidR="00061F8F" w:rsidRDefault="00BE2594">
      <w:pPr>
        <w:spacing w:after="0" w:line="600" w:lineRule="auto"/>
        <w:ind w:firstLine="720"/>
        <w:contextualSpacing/>
        <w:jc w:val="both"/>
        <w:rPr>
          <w:rFonts w:eastAsia="Times New Roman"/>
          <w:szCs w:val="24"/>
        </w:rPr>
      </w:pPr>
      <w:r>
        <w:rPr>
          <w:rFonts w:eastAsia="Times New Roman"/>
          <w:szCs w:val="24"/>
        </w:rPr>
        <w:t>Πείτε μας, αλήθεια, κύριοι της Δημοκρατικής Συμπαράταξης, τι προτείνετε. Ποιος φορέας σάς υποστήριξε; Δ</w:t>
      </w:r>
      <w:r>
        <w:rPr>
          <w:rFonts w:eastAsia="Times New Roman"/>
          <w:szCs w:val="24"/>
        </w:rPr>
        <w:t>εν έχετε κανένα</w:t>
      </w:r>
      <w:r>
        <w:rPr>
          <w:rFonts w:eastAsia="Times New Roman"/>
          <w:szCs w:val="24"/>
        </w:rPr>
        <w:t>,</w:t>
      </w:r>
      <w:r>
        <w:rPr>
          <w:rFonts w:eastAsia="Times New Roman"/>
          <w:szCs w:val="24"/>
        </w:rPr>
        <w:t xml:space="preserve"> μα κανένα</w:t>
      </w:r>
      <w:r>
        <w:rPr>
          <w:rFonts w:eastAsia="Times New Roman"/>
          <w:szCs w:val="24"/>
        </w:rPr>
        <w:t>,</w:t>
      </w:r>
      <w:r>
        <w:rPr>
          <w:rFonts w:eastAsia="Times New Roman"/>
          <w:szCs w:val="24"/>
        </w:rPr>
        <w:t xml:space="preserve"> όραμα αναπτυξιακό, περιφερειακό ή εθνικό για το πώς ο χάρτης της εκπαίδευσης θα ακολουθεί τις εξελίξεις; </w:t>
      </w:r>
    </w:p>
    <w:p w14:paraId="04465760" w14:textId="77777777" w:rsidR="00061F8F" w:rsidRDefault="00BE2594">
      <w:pPr>
        <w:spacing w:after="0" w:line="600" w:lineRule="auto"/>
        <w:ind w:firstLine="720"/>
        <w:contextualSpacing/>
        <w:jc w:val="both"/>
        <w:rPr>
          <w:rFonts w:eastAsia="Times New Roman"/>
          <w:szCs w:val="24"/>
        </w:rPr>
      </w:pPr>
      <w:r>
        <w:rPr>
          <w:rFonts w:eastAsia="Times New Roman"/>
          <w:szCs w:val="24"/>
        </w:rPr>
        <w:t>Η απάντηση είναι απλή</w:t>
      </w:r>
      <w:r w:rsidRPr="0075326A">
        <w:rPr>
          <w:rFonts w:eastAsia="Times New Roman"/>
          <w:szCs w:val="24"/>
        </w:rPr>
        <w:t xml:space="preserve">: </w:t>
      </w:r>
      <w:r>
        <w:rPr>
          <w:rFonts w:eastAsia="Times New Roman"/>
          <w:szCs w:val="24"/>
        </w:rPr>
        <w:t>Ποσώς σας ενδιαφέρει η τριτοβάθμια δωρεάν ανώτατη εκπαίδευση στην Ήπειρο ή στο Ιόνιο ή οπουδήποτε σ</w:t>
      </w:r>
      <w:r>
        <w:rPr>
          <w:rFonts w:eastAsia="Times New Roman"/>
          <w:szCs w:val="24"/>
        </w:rPr>
        <w:t xml:space="preserve">τη χώρα. Η στρατηγική σας στόχευση είναι η συρρίκνωση και η απαξίωσή της χάριν της ιδιωτικής εκπαίδευσης και των ιδιωτικών ιδρυμάτων, που δίνουν πτυχία αμφιβόλου ποιότητας μόνο σε όποιον έχει λεφτά, ώστε να βγάλει κέρδη κάποιος παρασιτικός επιχειρηματίας. </w:t>
      </w:r>
      <w:r>
        <w:rPr>
          <w:rFonts w:eastAsia="Times New Roman"/>
          <w:szCs w:val="24"/>
        </w:rPr>
        <w:t xml:space="preserve">Αυτή είναι η αλήθεια. </w:t>
      </w:r>
    </w:p>
    <w:p w14:paraId="04465761"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Εμείς θα προχωρήσουμε μπροστά στον νέο χάρτη εκπαίδευσης, θα προχωρήσουμε και στη </w:t>
      </w:r>
      <w:proofErr w:type="spellStart"/>
      <w:r>
        <w:rPr>
          <w:rFonts w:eastAsia="Times New Roman"/>
          <w:szCs w:val="24"/>
        </w:rPr>
        <w:t>μεταδευτεροβάθμια</w:t>
      </w:r>
      <w:proofErr w:type="spellEnd"/>
      <w:r>
        <w:rPr>
          <w:rFonts w:eastAsia="Times New Roman"/>
          <w:szCs w:val="24"/>
        </w:rPr>
        <w:t xml:space="preserve"> τεχνική εκπαίδευση των παιδιών των ΕΠΑΛ με διετή προγράμματα ως αναγκαιότητα, καθώς η χώρα σε λίγα χρόνια θα έχει τεράστιο </w:t>
      </w:r>
      <w:r>
        <w:rPr>
          <w:rFonts w:eastAsia="Times New Roman"/>
          <w:szCs w:val="24"/>
        </w:rPr>
        <w:lastRenderedPageBreak/>
        <w:t>πρόβλημα σ</w:t>
      </w:r>
      <w:r>
        <w:rPr>
          <w:rFonts w:eastAsia="Times New Roman"/>
          <w:szCs w:val="24"/>
        </w:rPr>
        <w:t xml:space="preserve">ε μεσαία στελέχη εξειδικευμένων τεχνικών εργασιών. </w:t>
      </w:r>
    </w:p>
    <w:p w14:paraId="04465762" w14:textId="77777777" w:rsidR="00061F8F" w:rsidRDefault="00BE2594">
      <w:pPr>
        <w:spacing w:after="0" w:line="600" w:lineRule="auto"/>
        <w:ind w:firstLine="720"/>
        <w:contextualSpacing/>
        <w:jc w:val="both"/>
        <w:rPr>
          <w:rFonts w:eastAsia="Times New Roman"/>
          <w:szCs w:val="24"/>
        </w:rPr>
      </w:pPr>
      <w:r>
        <w:rPr>
          <w:rFonts w:eastAsia="Times New Roman"/>
          <w:szCs w:val="24"/>
        </w:rPr>
        <w:t>Τελευταία πρόταση</w:t>
      </w:r>
      <w:r w:rsidRPr="0075326A">
        <w:rPr>
          <w:rFonts w:eastAsia="Times New Roman"/>
          <w:szCs w:val="24"/>
        </w:rPr>
        <w:t xml:space="preserve">: </w:t>
      </w:r>
      <w:r>
        <w:rPr>
          <w:rFonts w:eastAsia="Times New Roman"/>
          <w:szCs w:val="24"/>
        </w:rPr>
        <w:t>Θα ολοκληρώσουμε έτσι μια πολύ πυκνή και παραγωγική τετραετία στην παιδεία, που περιλαμβάνει πάγια αιτήματα του φοιτητικού κινήματος, αλλά και της ακαδημαϊκής κοινότητας</w:t>
      </w:r>
      <w:r w:rsidRPr="00C85D55">
        <w:rPr>
          <w:rFonts w:eastAsia="Times New Roman"/>
          <w:szCs w:val="24"/>
        </w:rPr>
        <w:t>:</w:t>
      </w:r>
      <w:r>
        <w:rPr>
          <w:rFonts w:eastAsia="Times New Roman"/>
          <w:szCs w:val="24"/>
        </w:rPr>
        <w:t xml:space="preserve"> Η κατάργηση των συμβουλίων ιδρυμάτων, τα δωρεάν μεταπτυχιακά, η </w:t>
      </w:r>
      <w:proofErr w:type="spellStart"/>
      <w:r>
        <w:rPr>
          <w:rFonts w:eastAsia="Times New Roman"/>
          <w:szCs w:val="24"/>
        </w:rPr>
        <w:t>επαναπρόσληψη</w:t>
      </w:r>
      <w:proofErr w:type="spellEnd"/>
      <w:r>
        <w:rPr>
          <w:rFonts w:eastAsia="Times New Roman"/>
          <w:szCs w:val="24"/>
        </w:rPr>
        <w:t xml:space="preserve"> των απολυμένων ΙΔΑΧ των </w:t>
      </w:r>
      <w:r>
        <w:rPr>
          <w:rFonts w:eastAsia="Times New Roman"/>
          <w:szCs w:val="24"/>
        </w:rPr>
        <w:t>π</w:t>
      </w:r>
      <w:r>
        <w:rPr>
          <w:rFonts w:eastAsia="Times New Roman"/>
          <w:szCs w:val="24"/>
        </w:rPr>
        <w:t xml:space="preserve">ανεπιστημίων και των καθηγητών, η αύξηση των κονδυλίων και των δομών έρευνας, το έτος μαθητείας των ΕΠΑΛ, η δίχρονη προσχολική εκπαίδευση, η αναβάθμιση </w:t>
      </w:r>
      <w:r>
        <w:rPr>
          <w:rFonts w:eastAsia="Times New Roman"/>
          <w:szCs w:val="24"/>
        </w:rPr>
        <w:t>της ειδικής αγωγής με νέο προσωπικό και δομές. Έχουμε πολλά ακόμα να κάνουμε, αλλά είμαστε στον σωστό δρόμο.</w:t>
      </w:r>
    </w:p>
    <w:p w14:paraId="04465763" w14:textId="77777777" w:rsidR="00061F8F" w:rsidRDefault="00BE2594">
      <w:pPr>
        <w:spacing w:after="0" w:line="600" w:lineRule="auto"/>
        <w:ind w:firstLine="720"/>
        <w:contextualSpacing/>
        <w:jc w:val="both"/>
        <w:rPr>
          <w:rFonts w:eastAsia="Times New Roman"/>
          <w:szCs w:val="24"/>
        </w:rPr>
      </w:pPr>
      <w:r>
        <w:rPr>
          <w:rFonts w:eastAsia="Times New Roman"/>
          <w:szCs w:val="24"/>
        </w:rPr>
        <w:t>Καλώ την Αντιπολίτευση να το ξανασκεφτεί, σας καλώ να προσαρμοστείτε στην πραγματικότητα και να υπερψηφίσετε το νομοσχέδιο.</w:t>
      </w:r>
    </w:p>
    <w:p w14:paraId="04465764" w14:textId="77777777" w:rsidR="00061F8F" w:rsidRDefault="00BE2594">
      <w:pPr>
        <w:spacing w:after="0" w:line="600" w:lineRule="auto"/>
        <w:ind w:firstLine="720"/>
        <w:contextualSpacing/>
        <w:jc w:val="both"/>
        <w:rPr>
          <w:rFonts w:eastAsia="Times New Roman"/>
          <w:szCs w:val="24"/>
        </w:rPr>
      </w:pPr>
      <w:r>
        <w:rPr>
          <w:rFonts w:eastAsia="Times New Roman"/>
          <w:szCs w:val="24"/>
        </w:rPr>
        <w:t>Σας ευχαριστώ.</w:t>
      </w:r>
    </w:p>
    <w:p w14:paraId="04465765" w14:textId="77777777" w:rsidR="00061F8F" w:rsidRDefault="00BE2594">
      <w:pPr>
        <w:spacing w:after="0" w:line="600" w:lineRule="auto"/>
        <w:ind w:firstLine="720"/>
        <w:contextualSpacing/>
        <w:jc w:val="center"/>
        <w:rPr>
          <w:rFonts w:eastAsia="Times New Roman"/>
          <w:szCs w:val="24"/>
        </w:rPr>
      </w:pPr>
      <w:r>
        <w:rPr>
          <w:rFonts w:eastAsia="Times New Roman"/>
          <w:szCs w:val="24"/>
        </w:rPr>
        <w:t>(Χειροκρ</w:t>
      </w:r>
      <w:r>
        <w:rPr>
          <w:rFonts w:eastAsia="Times New Roman"/>
          <w:szCs w:val="24"/>
        </w:rPr>
        <w:t>οτήματα από την πτέρυγα του ΣΥΡΙΖΑ)</w:t>
      </w:r>
    </w:p>
    <w:p w14:paraId="04465766" w14:textId="77777777" w:rsidR="00061F8F" w:rsidRDefault="00BE2594">
      <w:pPr>
        <w:spacing w:after="0" w:line="600" w:lineRule="auto"/>
        <w:ind w:firstLine="720"/>
        <w:jc w:val="both"/>
        <w:rPr>
          <w:rFonts w:eastAsia="Times New Roman" w:cs="Times New Roman"/>
          <w:szCs w:val="24"/>
        </w:rPr>
      </w:pPr>
      <w:r w:rsidRPr="00FE0241">
        <w:rPr>
          <w:rFonts w:eastAsia="Times New Roman" w:cs="Times New Roman"/>
          <w:b/>
          <w:szCs w:val="24"/>
        </w:rPr>
        <w:t>ΠΡΟΕΔΡΕΥΩΝ (</w:t>
      </w:r>
      <w:r>
        <w:rPr>
          <w:rFonts w:eastAsia="Times New Roman" w:cs="Times New Roman"/>
          <w:b/>
          <w:szCs w:val="24"/>
        </w:rPr>
        <w:t>Μάριος Γεωργιάδης</w:t>
      </w:r>
      <w:r w:rsidRPr="00FE0241">
        <w:rPr>
          <w:rFonts w:eastAsia="Times New Roman" w:cs="Times New Roman"/>
          <w:b/>
          <w:szCs w:val="24"/>
        </w:rPr>
        <w:t>):</w:t>
      </w:r>
      <w:r>
        <w:rPr>
          <w:rFonts w:eastAsia="Times New Roman" w:cs="Times New Roman"/>
          <w:szCs w:val="24"/>
        </w:rPr>
        <w:t xml:space="preserve"> Μεγάλη πρόταση η τελευταία, κύριε </w:t>
      </w:r>
      <w:proofErr w:type="spellStart"/>
      <w:r>
        <w:rPr>
          <w:rFonts w:eastAsia="Times New Roman" w:cs="Times New Roman"/>
          <w:szCs w:val="24"/>
        </w:rPr>
        <w:t>Κάτση</w:t>
      </w:r>
      <w:proofErr w:type="spellEnd"/>
      <w:r>
        <w:rPr>
          <w:rFonts w:eastAsia="Times New Roman" w:cs="Times New Roman"/>
          <w:szCs w:val="24"/>
        </w:rPr>
        <w:t xml:space="preserve">. </w:t>
      </w:r>
    </w:p>
    <w:p w14:paraId="0446576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w:t>
      </w:r>
      <w:r w:rsidRPr="007E19E3">
        <w:rPr>
          <w:rFonts w:eastAsia="Times New Roman" w:cs="Times New Roman"/>
          <w:szCs w:val="24"/>
        </w:rPr>
        <w:t xml:space="preserve">έχει γίνει αρκετές φορές </w:t>
      </w:r>
      <w:r>
        <w:rPr>
          <w:rFonts w:eastAsia="Times New Roman" w:cs="Times New Roman"/>
          <w:szCs w:val="24"/>
        </w:rPr>
        <w:t>παράκληση</w:t>
      </w:r>
      <w:r w:rsidRPr="007E19E3">
        <w:rPr>
          <w:rFonts w:eastAsia="Times New Roman" w:cs="Times New Roman"/>
          <w:szCs w:val="24"/>
        </w:rPr>
        <w:t xml:space="preserve"> </w:t>
      </w:r>
      <w:r>
        <w:rPr>
          <w:rFonts w:eastAsia="Times New Roman" w:cs="Times New Roman"/>
          <w:szCs w:val="24"/>
        </w:rPr>
        <w:t xml:space="preserve">από </w:t>
      </w:r>
      <w:r w:rsidRPr="007E19E3">
        <w:rPr>
          <w:rFonts w:eastAsia="Times New Roman" w:cs="Times New Roman"/>
          <w:szCs w:val="24"/>
        </w:rPr>
        <w:t xml:space="preserve">το </w:t>
      </w:r>
      <w:r>
        <w:rPr>
          <w:rFonts w:eastAsia="Times New Roman" w:cs="Times New Roman"/>
          <w:szCs w:val="24"/>
        </w:rPr>
        <w:t>Π</w:t>
      </w:r>
      <w:r w:rsidRPr="007E19E3">
        <w:rPr>
          <w:rFonts w:eastAsia="Times New Roman" w:cs="Times New Roman"/>
          <w:szCs w:val="24"/>
        </w:rPr>
        <w:t>ροεδρείο να προσέξουμε λίγο τους χρόνους</w:t>
      </w:r>
      <w:r>
        <w:rPr>
          <w:rFonts w:eastAsia="Times New Roman" w:cs="Times New Roman"/>
          <w:szCs w:val="24"/>
        </w:rPr>
        <w:t xml:space="preserve">. Ο κ. </w:t>
      </w:r>
      <w:proofErr w:type="spellStart"/>
      <w:r>
        <w:rPr>
          <w:rFonts w:eastAsia="Times New Roman" w:cs="Times New Roman"/>
          <w:szCs w:val="24"/>
        </w:rPr>
        <w:t>Κάτσης</w:t>
      </w:r>
      <w:proofErr w:type="spellEnd"/>
      <w:r>
        <w:rPr>
          <w:rFonts w:eastAsia="Times New Roman" w:cs="Times New Roman"/>
          <w:szCs w:val="24"/>
        </w:rPr>
        <w:t xml:space="preserve"> έφτασε στα εννέα λεπτά. Έχετε συμφωνήσει να μειωθεί στα πέντε λεπτά ο χρόνος. Να υπάρξει μια ανοχή και μια ελαστικότητα </w:t>
      </w:r>
      <w:r>
        <w:rPr>
          <w:rFonts w:eastAsia="Times New Roman" w:cs="Times New Roman"/>
          <w:szCs w:val="24"/>
        </w:rPr>
        <w:t>για</w:t>
      </w:r>
      <w:r>
        <w:rPr>
          <w:rFonts w:eastAsia="Times New Roman" w:cs="Times New Roman"/>
          <w:szCs w:val="24"/>
        </w:rPr>
        <w:t xml:space="preserve"> ένα λεπτό</w:t>
      </w:r>
      <w:r>
        <w:rPr>
          <w:rFonts w:eastAsia="Times New Roman" w:cs="Times New Roman"/>
          <w:szCs w:val="24"/>
        </w:rPr>
        <w:t>,</w:t>
      </w:r>
      <w:r>
        <w:rPr>
          <w:rFonts w:eastAsia="Times New Roman" w:cs="Times New Roman"/>
          <w:szCs w:val="24"/>
        </w:rPr>
        <w:t xml:space="preserve"> να το καταλάβω. Μην εξαντλείτε την υπομονή και την ανοχή του Προεδρείου. Θα αναγκαστώ να κλείνω κι εγώ το μ</w:t>
      </w:r>
      <w:r>
        <w:rPr>
          <w:rFonts w:eastAsia="Times New Roman" w:cs="Times New Roman"/>
          <w:szCs w:val="24"/>
        </w:rPr>
        <w:t>ικρόφωνο και δεν θέλω τελευταίες μέρες</w:t>
      </w:r>
      <w:r>
        <w:rPr>
          <w:rFonts w:eastAsia="Times New Roman" w:cs="Times New Roman"/>
          <w:szCs w:val="24"/>
        </w:rPr>
        <w:t>,</w:t>
      </w:r>
      <w:r>
        <w:rPr>
          <w:rFonts w:eastAsia="Times New Roman" w:cs="Times New Roman"/>
          <w:szCs w:val="24"/>
        </w:rPr>
        <w:t xml:space="preserve"> που είναι τώρα πριν τις διακοπές να μπαίνουμε σε αυτήν τη διαδικασία. </w:t>
      </w:r>
    </w:p>
    <w:p w14:paraId="0446576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η κυρία </w:t>
      </w:r>
      <w:proofErr w:type="spellStart"/>
      <w:r>
        <w:rPr>
          <w:rFonts w:eastAsia="Times New Roman" w:cs="Times New Roman"/>
          <w:szCs w:val="24"/>
        </w:rPr>
        <w:t>Βάκη</w:t>
      </w:r>
      <w:proofErr w:type="spellEnd"/>
      <w:r>
        <w:rPr>
          <w:rFonts w:eastAsia="Times New Roman" w:cs="Times New Roman"/>
          <w:szCs w:val="24"/>
        </w:rPr>
        <w:t xml:space="preserve"> και αμέσως μετά έχει ζητήσει τον λόγο για λίγο ο Υπουργός κ. Σταθάκης για μια τροπολογία. </w:t>
      </w:r>
    </w:p>
    <w:p w14:paraId="0446576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Βάκη</w:t>
      </w:r>
      <w:proofErr w:type="spellEnd"/>
      <w:r>
        <w:rPr>
          <w:rFonts w:eastAsia="Times New Roman" w:cs="Times New Roman"/>
          <w:szCs w:val="24"/>
        </w:rPr>
        <w:t>, έχε</w:t>
      </w:r>
      <w:r>
        <w:rPr>
          <w:rFonts w:eastAsia="Times New Roman" w:cs="Times New Roman"/>
          <w:szCs w:val="24"/>
        </w:rPr>
        <w:t xml:space="preserve">τε τον λόγο. </w:t>
      </w:r>
    </w:p>
    <w:p w14:paraId="0446576A" w14:textId="77777777" w:rsidR="00061F8F" w:rsidRDefault="00BE2594">
      <w:pPr>
        <w:spacing w:after="0" w:line="600" w:lineRule="auto"/>
        <w:ind w:firstLine="720"/>
        <w:jc w:val="both"/>
        <w:rPr>
          <w:rFonts w:eastAsia="Times New Roman" w:cs="Times New Roman"/>
          <w:szCs w:val="24"/>
        </w:rPr>
      </w:pPr>
      <w:r w:rsidRPr="00FF628C">
        <w:rPr>
          <w:rFonts w:eastAsia="Times New Roman" w:cs="Times New Roman"/>
          <w:b/>
          <w:szCs w:val="24"/>
        </w:rPr>
        <w:t>ΦΩΤΕΙΝΗ ΒΑΚΗ:</w:t>
      </w:r>
      <w:r>
        <w:rPr>
          <w:rFonts w:eastAsia="Times New Roman" w:cs="Times New Roman"/>
          <w:szCs w:val="24"/>
        </w:rPr>
        <w:t xml:space="preserve"> Ευχαριστώ, κύριε Πρόεδρε. </w:t>
      </w:r>
    </w:p>
    <w:p w14:paraId="0446576B" w14:textId="77777777" w:rsidR="00061F8F" w:rsidRDefault="00BE2594">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είναι δύσκολο πραγματικά</w:t>
      </w:r>
      <w:r>
        <w:rPr>
          <w:rFonts w:eastAsia="Times New Roman" w:cs="Times New Roman"/>
          <w:szCs w:val="24"/>
        </w:rPr>
        <w:t>,</w:t>
      </w:r>
      <w:r>
        <w:rPr>
          <w:rFonts w:eastAsia="Times New Roman" w:cs="Times New Roman"/>
          <w:szCs w:val="24"/>
        </w:rPr>
        <w:t xml:space="preserve"> να παίρνω τον λόγο με τη </w:t>
      </w:r>
      <w:r w:rsidRPr="007E19E3">
        <w:rPr>
          <w:rFonts w:eastAsia="Times New Roman" w:cs="Times New Roman"/>
          <w:szCs w:val="24"/>
        </w:rPr>
        <w:t>διττή ιδιότητ</w:t>
      </w:r>
      <w:r>
        <w:rPr>
          <w:rFonts w:eastAsia="Times New Roman" w:cs="Times New Roman"/>
          <w:szCs w:val="24"/>
        </w:rPr>
        <w:t>ά</w:t>
      </w:r>
      <w:r w:rsidRPr="007E19E3">
        <w:rPr>
          <w:rFonts w:eastAsia="Times New Roman" w:cs="Times New Roman"/>
          <w:szCs w:val="24"/>
        </w:rPr>
        <w:t xml:space="preserve"> μου της </w:t>
      </w:r>
      <w:proofErr w:type="spellStart"/>
      <w:r>
        <w:rPr>
          <w:rFonts w:eastAsia="Times New Roman" w:cs="Times New Roman"/>
          <w:szCs w:val="24"/>
        </w:rPr>
        <w:t>Βουλεύτριας</w:t>
      </w:r>
      <w:proofErr w:type="spellEnd"/>
      <w:r w:rsidRPr="007E19E3">
        <w:rPr>
          <w:rFonts w:eastAsia="Times New Roman" w:cs="Times New Roman"/>
          <w:szCs w:val="24"/>
        </w:rPr>
        <w:t xml:space="preserve"> Κέρκυρας και της επίκουρης καθηγήτριας του Ιονίου </w:t>
      </w:r>
      <w:r>
        <w:rPr>
          <w:rFonts w:eastAsia="Times New Roman" w:cs="Times New Roman"/>
          <w:szCs w:val="24"/>
        </w:rPr>
        <w:t>Π</w:t>
      </w:r>
      <w:r w:rsidRPr="007E19E3">
        <w:rPr>
          <w:rFonts w:eastAsia="Times New Roman" w:cs="Times New Roman"/>
          <w:szCs w:val="24"/>
        </w:rPr>
        <w:t>ανεπιστημίου</w:t>
      </w:r>
      <w:r>
        <w:rPr>
          <w:rFonts w:eastAsia="Times New Roman" w:cs="Times New Roman"/>
          <w:szCs w:val="24"/>
        </w:rPr>
        <w:t>, το οποίο έχω τη χαρά</w:t>
      </w:r>
      <w:r>
        <w:rPr>
          <w:rFonts w:eastAsia="Times New Roman" w:cs="Times New Roman"/>
          <w:szCs w:val="24"/>
        </w:rPr>
        <w:t xml:space="preserve"> και την τιμή να </w:t>
      </w:r>
      <w:r w:rsidRPr="007E19E3">
        <w:rPr>
          <w:rFonts w:eastAsia="Times New Roman" w:cs="Times New Roman"/>
          <w:szCs w:val="24"/>
        </w:rPr>
        <w:t xml:space="preserve">υπηρετώ από το </w:t>
      </w:r>
      <w:r w:rsidRPr="007E19E3">
        <w:rPr>
          <w:rFonts w:eastAsia="Times New Roman" w:cs="Times New Roman"/>
          <w:szCs w:val="24"/>
        </w:rPr>
        <w:lastRenderedPageBreak/>
        <w:t>2005</w:t>
      </w:r>
      <w:r>
        <w:rPr>
          <w:rFonts w:eastAsia="Times New Roman" w:cs="Times New Roman"/>
          <w:szCs w:val="24"/>
        </w:rPr>
        <w:t>. Όπως είχα πει και στην Επιτροπή Μ</w:t>
      </w:r>
      <w:r w:rsidRPr="007E19E3">
        <w:rPr>
          <w:rFonts w:eastAsia="Times New Roman" w:cs="Times New Roman"/>
          <w:szCs w:val="24"/>
        </w:rPr>
        <w:t xml:space="preserve">ορφωτικών </w:t>
      </w:r>
      <w:r>
        <w:rPr>
          <w:rFonts w:eastAsia="Times New Roman" w:cs="Times New Roman"/>
          <w:szCs w:val="24"/>
        </w:rPr>
        <w:t xml:space="preserve">Υποθέσεων, </w:t>
      </w:r>
      <w:r w:rsidRPr="007E19E3">
        <w:rPr>
          <w:rFonts w:eastAsia="Times New Roman" w:cs="Times New Roman"/>
          <w:szCs w:val="24"/>
        </w:rPr>
        <w:t xml:space="preserve">δεν είναι απλώς για μας </w:t>
      </w:r>
      <w:r>
        <w:rPr>
          <w:rFonts w:eastAsia="Times New Roman" w:cs="Times New Roman"/>
          <w:szCs w:val="24"/>
        </w:rPr>
        <w:t>η</w:t>
      </w:r>
      <w:r w:rsidRPr="007E19E3">
        <w:rPr>
          <w:rFonts w:eastAsia="Times New Roman" w:cs="Times New Roman"/>
          <w:szCs w:val="24"/>
        </w:rPr>
        <w:t xml:space="preserve"> εργασιακή μας καθημερινότητα</w:t>
      </w:r>
      <w:r>
        <w:rPr>
          <w:rFonts w:eastAsia="Times New Roman" w:cs="Times New Roman"/>
          <w:szCs w:val="24"/>
        </w:rPr>
        <w:t>,</w:t>
      </w:r>
      <w:r w:rsidRPr="007E19E3">
        <w:rPr>
          <w:rFonts w:eastAsia="Times New Roman" w:cs="Times New Roman"/>
          <w:szCs w:val="24"/>
        </w:rPr>
        <w:t xml:space="preserve"> αλλά ορίζοντα</w:t>
      </w:r>
      <w:r>
        <w:rPr>
          <w:rFonts w:eastAsia="Times New Roman" w:cs="Times New Roman"/>
          <w:szCs w:val="24"/>
        </w:rPr>
        <w:t>ς</w:t>
      </w:r>
      <w:r w:rsidRPr="007E19E3">
        <w:rPr>
          <w:rFonts w:eastAsia="Times New Roman" w:cs="Times New Roman"/>
          <w:szCs w:val="24"/>
        </w:rPr>
        <w:t xml:space="preserve"> ζωής </w:t>
      </w:r>
      <w:r>
        <w:rPr>
          <w:rFonts w:eastAsia="Times New Roman" w:cs="Times New Roman"/>
          <w:szCs w:val="24"/>
        </w:rPr>
        <w:t>μας,</w:t>
      </w:r>
      <w:r w:rsidRPr="007E19E3">
        <w:rPr>
          <w:rFonts w:eastAsia="Times New Roman" w:cs="Times New Roman"/>
          <w:szCs w:val="24"/>
        </w:rPr>
        <w:t xml:space="preserve"> </w:t>
      </w:r>
      <w:proofErr w:type="spellStart"/>
      <w:r w:rsidRPr="007E19E3">
        <w:rPr>
          <w:rFonts w:eastAsia="Times New Roman" w:cs="Times New Roman"/>
          <w:szCs w:val="24"/>
        </w:rPr>
        <w:t>πολλώ</w:t>
      </w:r>
      <w:proofErr w:type="spellEnd"/>
      <w:r w:rsidRPr="007E19E3">
        <w:rPr>
          <w:rFonts w:eastAsia="Times New Roman" w:cs="Times New Roman"/>
          <w:szCs w:val="24"/>
        </w:rPr>
        <w:t xml:space="preserve"> δε μάλλον</w:t>
      </w:r>
      <w:r>
        <w:rPr>
          <w:rFonts w:eastAsia="Times New Roman" w:cs="Times New Roman"/>
          <w:szCs w:val="24"/>
        </w:rPr>
        <w:t>,</w:t>
      </w:r>
      <w:r w:rsidRPr="007E19E3">
        <w:rPr>
          <w:rFonts w:eastAsia="Times New Roman" w:cs="Times New Roman"/>
          <w:szCs w:val="24"/>
        </w:rPr>
        <w:t xml:space="preserve"> όταν ο πανεπιστημιακός δεν είναι απλώς </w:t>
      </w:r>
      <w:r w:rsidRPr="00A6532F">
        <w:rPr>
          <w:rFonts w:eastAsia="Times New Roman" w:cs="Times New Roman"/>
          <w:szCs w:val="24"/>
        </w:rPr>
        <w:t>μια</w:t>
      </w:r>
      <w:r w:rsidRPr="007E19E3">
        <w:rPr>
          <w:rFonts w:eastAsia="Times New Roman" w:cs="Times New Roman"/>
          <w:szCs w:val="24"/>
        </w:rPr>
        <w:t xml:space="preserve"> δουλειά</w:t>
      </w:r>
      <w:r>
        <w:rPr>
          <w:rFonts w:eastAsia="Times New Roman" w:cs="Times New Roman"/>
          <w:szCs w:val="24"/>
        </w:rPr>
        <w:t>. Τυχόν κριτικές</w:t>
      </w:r>
      <w:r>
        <w:rPr>
          <w:rFonts w:eastAsia="Times New Roman" w:cs="Times New Roman"/>
          <w:szCs w:val="24"/>
        </w:rPr>
        <w:t xml:space="preserve"> παρατηρήσεις –για να ξεκαθαρίσω και τη θέση μου-</w:t>
      </w:r>
      <w:r w:rsidRPr="007E19E3">
        <w:rPr>
          <w:rFonts w:eastAsia="Times New Roman" w:cs="Times New Roman"/>
          <w:szCs w:val="24"/>
        </w:rPr>
        <w:t xml:space="preserve"> γίνονται πάντοτε με πνεύμα θετικό</w:t>
      </w:r>
      <w:r>
        <w:rPr>
          <w:rFonts w:eastAsia="Times New Roman" w:cs="Times New Roman"/>
          <w:szCs w:val="24"/>
        </w:rPr>
        <w:t xml:space="preserve"> και σε με προσπάθεια</w:t>
      </w:r>
      <w:r w:rsidRPr="007E19E3">
        <w:rPr>
          <w:rFonts w:eastAsia="Times New Roman" w:cs="Times New Roman"/>
          <w:szCs w:val="24"/>
        </w:rPr>
        <w:t xml:space="preserve"> να βελτιωθεί το ακαδημαϊκό ίδρυμα στο οποίο υπηρετώ</w:t>
      </w:r>
      <w:r>
        <w:rPr>
          <w:rFonts w:eastAsia="Times New Roman" w:cs="Times New Roman"/>
          <w:szCs w:val="24"/>
        </w:rPr>
        <w:t>. Αιρετοί είμαστε εδώ και γ</w:t>
      </w:r>
      <w:r w:rsidRPr="007E19E3">
        <w:rPr>
          <w:rFonts w:eastAsia="Times New Roman" w:cs="Times New Roman"/>
          <w:szCs w:val="24"/>
        </w:rPr>
        <w:t xml:space="preserve">ια κάποιους και κάποιες από </w:t>
      </w:r>
      <w:r>
        <w:rPr>
          <w:rFonts w:eastAsia="Times New Roman" w:cs="Times New Roman"/>
          <w:szCs w:val="24"/>
        </w:rPr>
        <w:t>ε</w:t>
      </w:r>
      <w:r w:rsidRPr="007E19E3">
        <w:rPr>
          <w:rFonts w:eastAsia="Times New Roman" w:cs="Times New Roman"/>
          <w:szCs w:val="24"/>
        </w:rPr>
        <w:t>μάς η πολιτική δεν είναι επάγγελμα</w:t>
      </w:r>
      <w:r>
        <w:rPr>
          <w:rFonts w:eastAsia="Times New Roman" w:cs="Times New Roman"/>
          <w:szCs w:val="24"/>
        </w:rPr>
        <w:t>.</w:t>
      </w:r>
      <w:r w:rsidRPr="007E19E3">
        <w:rPr>
          <w:rFonts w:eastAsia="Times New Roman" w:cs="Times New Roman"/>
          <w:szCs w:val="24"/>
        </w:rPr>
        <w:t xml:space="preserve"> </w:t>
      </w:r>
    </w:p>
    <w:p w14:paraId="0446576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Ξ</w:t>
      </w:r>
      <w:r w:rsidRPr="007E19E3">
        <w:rPr>
          <w:rFonts w:eastAsia="Times New Roman" w:cs="Times New Roman"/>
          <w:szCs w:val="24"/>
        </w:rPr>
        <w:t>εκιν</w:t>
      </w:r>
      <w:r>
        <w:rPr>
          <w:rFonts w:eastAsia="Times New Roman" w:cs="Times New Roman"/>
          <w:szCs w:val="24"/>
        </w:rPr>
        <w:t>ώ,</w:t>
      </w:r>
      <w:r w:rsidRPr="007E19E3">
        <w:rPr>
          <w:rFonts w:eastAsia="Times New Roman" w:cs="Times New Roman"/>
          <w:szCs w:val="24"/>
        </w:rPr>
        <w:t xml:space="preserve"> </w:t>
      </w:r>
      <w:r>
        <w:rPr>
          <w:rFonts w:eastAsia="Times New Roman" w:cs="Times New Roman"/>
          <w:szCs w:val="24"/>
        </w:rPr>
        <w:t>λ</w:t>
      </w:r>
      <w:r w:rsidRPr="007E19E3">
        <w:rPr>
          <w:rFonts w:eastAsia="Times New Roman" w:cs="Times New Roman"/>
          <w:szCs w:val="24"/>
        </w:rPr>
        <w:t>οιπόν</w:t>
      </w:r>
      <w:r>
        <w:rPr>
          <w:rFonts w:eastAsia="Times New Roman" w:cs="Times New Roman"/>
          <w:szCs w:val="24"/>
        </w:rPr>
        <w:t>,</w:t>
      </w:r>
      <w:r w:rsidRPr="007E19E3">
        <w:rPr>
          <w:rFonts w:eastAsia="Times New Roman" w:cs="Times New Roman"/>
          <w:szCs w:val="24"/>
        </w:rPr>
        <w:t xml:space="preserve"> από την κατάσταση την οποία παραλάβαμε</w:t>
      </w:r>
      <w:r>
        <w:rPr>
          <w:rFonts w:eastAsia="Times New Roman" w:cs="Times New Roman"/>
          <w:szCs w:val="24"/>
        </w:rPr>
        <w:t xml:space="preserve">. Οι αυθαιρεσίες και τα αυθαίρετα </w:t>
      </w:r>
      <w:r w:rsidRPr="007E19E3">
        <w:rPr>
          <w:rFonts w:eastAsia="Times New Roman" w:cs="Times New Roman"/>
          <w:szCs w:val="24"/>
        </w:rPr>
        <w:t>της τριτοβάθμιας εκπαίδευσης</w:t>
      </w:r>
      <w:r>
        <w:rPr>
          <w:rFonts w:eastAsia="Times New Roman" w:cs="Times New Roman"/>
          <w:szCs w:val="24"/>
        </w:rPr>
        <w:t>,</w:t>
      </w:r>
      <w:r w:rsidRPr="007E19E3">
        <w:rPr>
          <w:rFonts w:eastAsia="Times New Roman" w:cs="Times New Roman"/>
          <w:szCs w:val="24"/>
        </w:rPr>
        <w:t xml:space="preserve"> τα οποία νομιμοποιούσαν και αναπαρήγαγαν τα πονηρά κλεισίματα ματιού στους τοπικούς παράγοντες</w:t>
      </w:r>
      <w:r>
        <w:rPr>
          <w:rFonts w:eastAsia="Times New Roman" w:cs="Times New Roman"/>
          <w:szCs w:val="24"/>
        </w:rPr>
        <w:t>,</w:t>
      </w:r>
      <w:r w:rsidRPr="007E19E3">
        <w:rPr>
          <w:rFonts w:eastAsia="Times New Roman" w:cs="Times New Roman"/>
          <w:szCs w:val="24"/>
        </w:rPr>
        <w:t xml:space="preserve"> τα επιμελητήρια</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δημάρχους,</w:t>
      </w:r>
      <w:r w:rsidRPr="007E19E3">
        <w:rPr>
          <w:rFonts w:eastAsia="Times New Roman" w:cs="Times New Roman"/>
          <w:szCs w:val="24"/>
        </w:rPr>
        <w:t xml:space="preserve"> εκλογικά πελατολόγια</w:t>
      </w:r>
      <w:r>
        <w:rPr>
          <w:rFonts w:eastAsia="Times New Roman" w:cs="Times New Roman"/>
          <w:szCs w:val="24"/>
        </w:rPr>
        <w:t>,</w:t>
      </w:r>
      <w:r w:rsidRPr="007E19E3">
        <w:rPr>
          <w:rFonts w:eastAsia="Times New Roman" w:cs="Times New Roman"/>
          <w:szCs w:val="24"/>
        </w:rPr>
        <w:t xml:space="preserve"> ξενοδόχοι</w:t>
      </w:r>
      <w:r>
        <w:rPr>
          <w:rFonts w:eastAsia="Times New Roman" w:cs="Times New Roman"/>
          <w:szCs w:val="24"/>
        </w:rPr>
        <w:t>,</w:t>
      </w:r>
      <w:r w:rsidRPr="007E19E3">
        <w:rPr>
          <w:rFonts w:eastAsia="Times New Roman" w:cs="Times New Roman"/>
          <w:szCs w:val="24"/>
        </w:rPr>
        <w:t xml:space="preserve"> Ελλάδα του </w:t>
      </w:r>
      <w:r>
        <w:rPr>
          <w:rFonts w:eastAsia="Times New Roman" w:cs="Times New Roman"/>
          <w:szCs w:val="24"/>
        </w:rPr>
        <w:t>«</w:t>
      </w:r>
      <w:r>
        <w:rPr>
          <w:rFonts w:eastAsia="Times New Roman" w:cs="Times New Roman"/>
          <w:szCs w:val="24"/>
          <w:lang w:val="en-US"/>
        </w:rPr>
        <w:t>r</w:t>
      </w:r>
      <w:proofErr w:type="spellStart"/>
      <w:r w:rsidRPr="007E19E3">
        <w:rPr>
          <w:rFonts w:eastAsia="Times New Roman" w:cs="Times New Roman"/>
          <w:szCs w:val="24"/>
        </w:rPr>
        <w:t>ooms</w:t>
      </w:r>
      <w:proofErr w:type="spellEnd"/>
      <w:r w:rsidRPr="007E19E3">
        <w:rPr>
          <w:rFonts w:eastAsia="Times New Roman" w:cs="Times New Roman"/>
          <w:szCs w:val="24"/>
        </w:rPr>
        <w:t xml:space="preserve"> </w:t>
      </w:r>
      <w:proofErr w:type="spellStart"/>
      <w:r w:rsidRPr="007E19E3">
        <w:rPr>
          <w:rFonts w:eastAsia="Times New Roman" w:cs="Times New Roman"/>
          <w:szCs w:val="24"/>
        </w:rPr>
        <w:t>to</w:t>
      </w:r>
      <w:proofErr w:type="spellEnd"/>
      <w:r w:rsidRPr="007E19E3">
        <w:rPr>
          <w:rFonts w:eastAsia="Times New Roman" w:cs="Times New Roman"/>
          <w:szCs w:val="24"/>
        </w:rPr>
        <w:t xml:space="preserve"> </w:t>
      </w:r>
      <w:r>
        <w:rPr>
          <w:rFonts w:eastAsia="Times New Roman" w:cs="Times New Roman"/>
          <w:szCs w:val="24"/>
          <w:lang w:val="en-US"/>
        </w:rPr>
        <w:t>l</w:t>
      </w:r>
      <w:proofErr w:type="spellStart"/>
      <w:r w:rsidRPr="007E19E3">
        <w:rPr>
          <w:rFonts w:eastAsia="Times New Roman" w:cs="Times New Roman"/>
          <w:szCs w:val="24"/>
        </w:rPr>
        <w:t>et</w:t>
      </w:r>
      <w:proofErr w:type="spellEnd"/>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ό</w:t>
      </w:r>
      <w:r w:rsidRPr="007E19E3">
        <w:rPr>
          <w:rFonts w:eastAsia="Times New Roman" w:cs="Times New Roman"/>
          <w:szCs w:val="24"/>
        </w:rPr>
        <w:t>λα αυτά</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δ</w:t>
      </w:r>
      <w:r w:rsidRPr="007E19E3">
        <w:rPr>
          <w:rFonts w:eastAsia="Times New Roman" w:cs="Times New Roman"/>
          <w:szCs w:val="24"/>
        </w:rPr>
        <w:t>υστυχώς</w:t>
      </w:r>
      <w:r>
        <w:rPr>
          <w:rFonts w:eastAsia="Times New Roman" w:cs="Times New Roman"/>
          <w:szCs w:val="24"/>
        </w:rPr>
        <w:t>,</w:t>
      </w:r>
      <w:r w:rsidRPr="007E19E3">
        <w:rPr>
          <w:rFonts w:eastAsia="Times New Roman" w:cs="Times New Roman"/>
          <w:szCs w:val="24"/>
        </w:rPr>
        <w:t xml:space="preserve"> δεν επιδέχονται μικροδιορθώσεις και μερεμέτια</w:t>
      </w:r>
      <w:r>
        <w:rPr>
          <w:rFonts w:eastAsia="Times New Roman" w:cs="Times New Roman"/>
          <w:szCs w:val="24"/>
        </w:rPr>
        <w:t>,</w:t>
      </w:r>
      <w:r w:rsidRPr="007E19E3">
        <w:rPr>
          <w:rFonts w:eastAsia="Times New Roman" w:cs="Times New Roman"/>
          <w:szCs w:val="24"/>
        </w:rPr>
        <w:t xml:space="preserve"> αλλά μπουλντόζα</w:t>
      </w:r>
      <w:r>
        <w:rPr>
          <w:rFonts w:eastAsia="Times New Roman" w:cs="Times New Roman"/>
          <w:szCs w:val="24"/>
        </w:rPr>
        <w:t>.</w:t>
      </w:r>
      <w:r w:rsidRPr="007E19E3">
        <w:rPr>
          <w:rFonts w:eastAsia="Times New Roman" w:cs="Times New Roman"/>
          <w:szCs w:val="24"/>
        </w:rPr>
        <w:t xml:space="preserve"> Δυστυχώς</w:t>
      </w:r>
      <w:r>
        <w:rPr>
          <w:rFonts w:eastAsia="Times New Roman" w:cs="Times New Roman"/>
          <w:szCs w:val="24"/>
        </w:rPr>
        <w:t>,</w:t>
      </w:r>
      <w:r w:rsidRPr="007E19E3">
        <w:rPr>
          <w:rFonts w:eastAsia="Times New Roman" w:cs="Times New Roman"/>
          <w:szCs w:val="24"/>
        </w:rPr>
        <w:t xml:space="preserve"> δεν νομοθετούμε στην τριτοβάθμια εκπαίδευση σε κενό αέρος</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Τ</w:t>
      </w:r>
      <w:r w:rsidRPr="007E19E3">
        <w:rPr>
          <w:rFonts w:eastAsia="Times New Roman" w:cs="Times New Roman"/>
          <w:szCs w:val="24"/>
        </w:rPr>
        <w:t xml:space="preserve">ο έγκλημα </w:t>
      </w:r>
      <w:proofErr w:type="spellStart"/>
      <w:r w:rsidRPr="007E19E3">
        <w:rPr>
          <w:rFonts w:eastAsia="Times New Roman" w:cs="Times New Roman"/>
          <w:szCs w:val="24"/>
        </w:rPr>
        <w:t>συνετελέσθη</w:t>
      </w:r>
      <w:proofErr w:type="spellEnd"/>
      <w:r w:rsidRPr="007E19E3">
        <w:rPr>
          <w:rFonts w:eastAsia="Times New Roman" w:cs="Times New Roman"/>
          <w:szCs w:val="24"/>
        </w:rPr>
        <w:t xml:space="preserve"> με </w:t>
      </w:r>
      <w:r>
        <w:rPr>
          <w:rFonts w:eastAsia="Times New Roman" w:cs="Times New Roman"/>
          <w:szCs w:val="24"/>
        </w:rPr>
        <w:t>μια</w:t>
      </w:r>
      <w:r w:rsidRPr="007E19E3">
        <w:rPr>
          <w:rFonts w:eastAsia="Times New Roman" w:cs="Times New Roman"/>
          <w:szCs w:val="24"/>
        </w:rPr>
        <w:t xml:space="preserve"> άνιση και άλ</w:t>
      </w:r>
      <w:r>
        <w:rPr>
          <w:rFonts w:eastAsia="Times New Roman" w:cs="Times New Roman"/>
          <w:szCs w:val="24"/>
        </w:rPr>
        <w:t>ο</w:t>
      </w:r>
      <w:r w:rsidRPr="007E19E3">
        <w:rPr>
          <w:rFonts w:eastAsia="Times New Roman" w:cs="Times New Roman"/>
          <w:szCs w:val="24"/>
        </w:rPr>
        <w:t xml:space="preserve">γη ανάπτυξη και με </w:t>
      </w:r>
      <w:r>
        <w:rPr>
          <w:rFonts w:eastAsia="Times New Roman" w:cs="Times New Roman"/>
          <w:szCs w:val="24"/>
        </w:rPr>
        <w:t>μι</w:t>
      </w:r>
      <w:r>
        <w:rPr>
          <w:rFonts w:eastAsia="Times New Roman" w:cs="Times New Roman"/>
          <w:szCs w:val="24"/>
        </w:rPr>
        <w:t>α</w:t>
      </w:r>
      <w:r w:rsidRPr="007E19E3">
        <w:rPr>
          <w:rFonts w:eastAsia="Times New Roman" w:cs="Times New Roman"/>
          <w:szCs w:val="24"/>
        </w:rPr>
        <w:t xml:space="preserve"> άναρχη δόμηση</w:t>
      </w:r>
      <w:r>
        <w:rPr>
          <w:rFonts w:eastAsia="Times New Roman" w:cs="Times New Roman"/>
          <w:szCs w:val="24"/>
        </w:rPr>
        <w:t>.</w:t>
      </w:r>
    </w:p>
    <w:p w14:paraId="0446576D" w14:textId="77777777" w:rsidR="00061F8F" w:rsidRDefault="00BE2594">
      <w:pPr>
        <w:spacing w:after="0" w:line="600" w:lineRule="auto"/>
        <w:ind w:firstLine="720"/>
        <w:jc w:val="both"/>
        <w:rPr>
          <w:rFonts w:eastAsia="Times New Roman" w:cs="Times New Roman"/>
          <w:szCs w:val="24"/>
        </w:rPr>
      </w:pPr>
      <w:r w:rsidRPr="007E19E3">
        <w:rPr>
          <w:rFonts w:eastAsia="Times New Roman" w:cs="Times New Roman"/>
          <w:szCs w:val="24"/>
        </w:rPr>
        <w:lastRenderedPageBreak/>
        <w:t>Δυστυχώς</w:t>
      </w:r>
      <w:r>
        <w:rPr>
          <w:rFonts w:eastAsia="Times New Roman" w:cs="Times New Roman"/>
          <w:szCs w:val="24"/>
        </w:rPr>
        <w:t>,</w:t>
      </w:r>
      <w:r w:rsidRPr="007E19E3">
        <w:rPr>
          <w:rFonts w:eastAsia="Times New Roman" w:cs="Times New Roman"/>
          <w:szCs w:val="24"/>
        </w:rPr>
        <w:t xml:space="preserve"> όσο και να </w:t>
      </w:r>
      <w:r>
        <w:rPr>
          <w:rFonts w:eastAsia="Times New Roman" w:cs="Times New Roman"/>
          <w:szCs w:val="24"/>
        </w:rPr>
        <w:t>π</w:t>
      </w:r>
      <w:r w:rsidRPr="007E19E3">
        <w:rPr>
          <w:rFonts w:eastAsia="Times New Roman" w:cs="Times New Roman"/>
          <w:szCs w:val="24"/>
        </w:rPr>
        <w:t>ροσπάθησε η εκάστοτε πολιτική ηγεσία να λειτουργήσει με μοναδικό γνώμονα την αμεροληψία του ακαδημαϊκού κριτηρίου</w:t>
      </w:r>
      <w:r>
        <w:rPr>
          <w:rFonts w:eastAsia="Times New Roman" w:cs="Times New Roman"/>
          <w:szCs w:val="24"/>
        </w:rPr>
        <w:t xml:space="preserve"> </w:t>
      </w:r>
      <w:r w:rsidRPr="007E19E3">
        <w:rPr>
          <w:rFonts w:eastAsia="Times New Roman" w:cs="Times New Roman"/>
          <w:szCs w:val="24"/>
        </w:rPr>
        <w:t>ανασχεδιασμού του ακαδημαϊκού χάρτη έναντι τοπικισμ</w:t>
      </w:r>
      <w:r>
        <w:rPr>
          <w:rFonts w:eastAsia="Times New Roman" w:cs="Times New Roman"/>
          <w:szCs w:val="24"/>
        </w:rPr>
        <w:t>ών,</w:t>
      </w:r>
      <w:r w:rsidRPr="007E19E3">
        <w:rPr>
          <w:rFonts w:eastAsia="Times New Roman" w:cs="Times New Roman"/>
          <w:szCs w:val="24"/>
        </w:rPr>
        <w:t xml:space="preserve"> δεν τα κατάφερε</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Σ</w:t>
      </w:r>
      <w:r w:rsidRPr="007E19E3">
        <w:rPr>
          <w:rFonts w:eastAsia="Times New Roman" w:cs="Times New Roman"/>
          <w:szCs w:val="24"/>
        </w:rPr>
        <w:t xml:space="preserve">την Ελλάδα </w:t>
      </w:r>
      <w:r>
        <w:rPr>
          <w:rFonts w:eastAsia="Times New Roman" w:cs="Times New Roman"/>
          <w:szCs w:val="24"/>
        </w:rPr>
        <w:t>κατίσχυσε</w:t>
      </w:r>
      <w:r w:rsidRPr="007E19E3">
        <w:rPr>
          <w:rFonts w:eastAsia="Times New Roman" w:cs="Times New Roman"/>
          <w:szCs w:val="24"/>
        </w:rPr>
        <w:t xml:space="preserve"> το </w:t>
      </w:r>
      <w:r>
        <w:rPr>
          <w:rFonts w:eastAsia="Times New Roman" w:cs="Times New Roman"/>
          <w:szCs w:val="24"/>
        </w:rPr>
        <w:t>«</w:t>
      </w:r>
      <w:r w:rsidRPr="007E19E3">
        <w:rPr>
          <w:rFonts w:eastAsia="Times New Roman" w:cs="Times New Roman"/>
          <w:szCs w:val="24"/>
        </w:rPr>
        <w:t xml:space="preserve">κάθε </w:t>
      </w:r>
      <w:r w:rsidRPr="007E19E3">
        <w:rPr>
          <w:rFonts w:eastAsia="Times New Roman" w:cs="Times New Roman"/>
          <w:szCs w:val="24"/>
        </w:rPr>
        <w:t>πόλη και σχολή</w:t>
      </w:r>
      <w:r>
        <w:rPr>
          <w:rFonts w:eastAsia="Times New Roman" w:cs="Times New Roman"/>
          <w:szCs w:val="24"/>
        </w:rPr>
        <w:t>,</w:t>
      </w:r>
      <w:r w:rsidRPr="007E19E3">
        <w:rPr>
          <w:rFonts w:eastAsia="Times New Roman" w:cs="Times New Roman"/>
          <w:szCs w:val="24"/>
        </w:rPr>
        <w:t xml:space="preserve"> κάθε χωριό και τμήμα</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Α</w:t>
      </w:r>
      <w:r w:rsidRPr="007E19E3">
        <w:rPr>
          <w:rFonts w:eastAsia="Times New Roman" w:cs="Times New Roman"/>
          <w:szCs w:val="24"/>
        </w:rPr>
        <w:t>λληλοεπικάλυψη</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λ</w:t>
      </w:r>
      <w:r w:rsidRPr="007E19E3">
        <w:rPr>
          <w:rFonts w:eastAsia="Times New Roman" w:cs="Times New Roman"/>
          <w:szCs w:val="24"/>
        </w:rPr>
        <w:t>οιπόν</w:t>
      </w:r>
      <w:r>
        <w:rPr>
          <w:rFonts w:eastAsia="Times New Roman" w:cs="Times New Roman"/>
          <w:szCs w:val="24"/>
        </w:rPr>
        <w:t>,</w:t>
      </w:r>
      <w:r w:rsidRPr="007E19E3">
        <w:rPr>
          <w:rFonts w:eastAsia="Times New Roman" w:cs="Times New Roman"/>
          <w:szCs w:val="24"/>
        </w:rPr>
        <w:t xml:space="preserve"> γνωστικών αντικειμένων</w:t>
      </w:r>
      <w:r>
        <w:rPr>
          <w:rFonts w:eastAsia="Times New Roman" w:cs="Times New Roman"/>
          <w:szCs w:val="24"/>
        </w:rPr>
        <w:t>,</w:t>
      </w:r>
      <w:r w:rsidRPr="007E19E3">
        <w:rPr>
          <w:rFonts w:eastAsia="Times New Roman" w:cs="Times New Roman"/>
          <w:szCs w:val="24"/>
        </w:rPr>
        <w:t xml:space="preserve"> χάος με τα επαγγελματικά δικαιώματα</w:t>
      </w:r>
      <w:r>
        <w:rPr>
          <w:rFonts w:eastAsia="Times New Roman" w:cs="Times New Roman"/>
          <w:szCs w:val="24"/>
        </w:rPr>
        <w:t>,</w:t>
      </w:r>
      <w:r w:rsidRPr="007E19E3">
        <w:rPr>
          <w:rFonts w:eastAsia="Times New Roman" w:cs="Times New Roman"/>
          <w:szCs w:val="24"/>
        </w:rPr>
        <w:t xml:space="preserve"> τμήματα που λειτουργούσαν αξιοπρεπώς και με διεθνείς αξιώσεις και άλλα τα οποία </w:t>
      </w:r>
      <w:r>
        <w:rPr>
          <w:rFonts w:eastAsia="Times New Roman" w:cs="Times New Roman"/>
          <w:szCs w:val="24"/>
        </w:rPr>
        <w:t>έφθιναν,</w:t>
      </w:r>
      <w:r w:rsidRPr="007E19E3">
        <w:rPr>
          <w:rFonts w:eastAsia="Times New Roman" w:cs="Times New Roman"/>
          <w:szCs w:val="24"/>
        </w:rPr>
        <w:t xml:space="preserve"> </w:t>
      </w:r>
      <w:r>
        <w:rPr>
          <w:rFonts w:eastAsia="Times New Roman" w:cs="Times New Roman"/>
          <w:szCs w:val="24"/>
        </w:rPr>
        <w:t>μαράζωναν</w:t>
      </w:r>
      <w:r w:rsidRPr="007E19E3">
        <w:rPr>
          <w:rFonts w:eastAsia="Times New Roman" w:cs="Times New Roman"/>
          <w:szCs w:val="24"/>
        </w:rPr>
        <w:t xml:space="preserve"> και έγιναν ένας απλός τίτλος</w:t>
      </w:r>
      <w:r>
        <w:rPr>
          <w:rFonts w:eastAsia="Times New Roman" w:cs="Times New Roman"/>
          <w:szCs w:val="24"/>
        </w:rPr>
        <w:t>. Τ</w:t>
      </w:r>
      <w:r w:rsidRPr="007E19E3">
        <w:rPr>
          <w:rFonts w:eastAsia="Times New Roman" w:cs="Times New Roman"/>
          <w:szCs w:val="24"/>
        </w:rPr>
        <w:t>ι</w:t>
      </w:r>
      <w:r w:rsidRPr="007E19E3">
        <w:rPr>
          <w:rFonts w:eastAsia="Times New Roman" w:cs="Times New Roman"/>
          <w:szCs w:val="24"/>
        </w:rPr>
        <w:t xml:space="preserve"> θα μπορούσε να γίνει σε αυτό το σκηνικό</w:t>
      </w:r>
      <w:r>
        <w:rPr>
          <w:rFonts w:eastAsia="Times New Roman" w:cs="Times New Roman"/>
          <w:szCs w:val="24"/>
        </w:rPr>
        <w:t>;</w:t>
      </w:r>
      <w:r w:rsidRPr="007E19E3">
        <w:rPr>
          <w:rFonts w:eastAsia="Times New Roman" w:cs="Times New Roman"/>
          <w:szCs w:val="24"/>
        </w:rPr>
        <w:t xml:space="preserve"> </w:t>
      </w:r>
    </w:p>
    <w:p w14:paraId="0446576E" w14:textId="77777777" w:rsidR="00061F8F" w:rsidRDefault="00BE2594">
      <w:pPr>
        <w:spacing w:after="0" w:line="600" w:lineRule="auto"/>
        <w:ind w:firstLine="720"/>
        <w:jc w:val="both"/>
        <w:rPr>
          <w:rFonts w:eastAsia="Times New Roman" w:cs="Times New Roman"/>
          <w:szCs w:val="24"/>
        </w:rPr>
      </w:pPr>
      <w:r w:rsidRPr="007E19E3">
        <w:rPr>
          <w:rFonts w:eastAsia="Times New Roman" w:cs="Times New Roman"/>
          <w:szCs w:val="24"/>
        </w:rPr>
        <w:t>Η φιλοσοφία του νομοσχεδίου υπαγορεύεται από την ανάγκη υλοποίησης ενός τρίτου δρόμου</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που θα παρακάμπτει τόσο τη «Σ</w:t>
      </w:r>
      <w:r w:rsidRPr="007E19E3">
        <w:rPr>
          <w:rFonts w:eastAsia="Times New Roman" w:cs="Times New Roman"/>
          <w:szCs w:val="24"/>
        </w:rPr>
        <w:t>κύλ</w:t>
      </w:r>
      <w:r>
        <w:rPr>
          <w:rFonts w:eastAsia="Times New Roman" w:cs="Times New Roman"/>
          <w:szCs w:val="24"/>
        </w:rPr>
        <w:t xml:space="preserve">λα» </w:t>
      </w:r>
      <w:r w:rsidRPr="007E19E3">
        <w:rPr>
          <w:rFonts w:eastAsia="Times New Roman" w:cs="Times New Roman"/>
          <w:szCs w:val="24"/>
        </w:rPr>
        <w:t xml:space="preserve">ενός βίαιου κλεισίματος των </w:t>
      </w:r>
      <w:r>
        <w:rPr>
          <w:rFonts w:eastAsia="Times New Roman" w:cs="Times New Roman"/>
          <w:szCs w:val="24"/>
        </w:rPr>
        <w:t>ΤΕΙ,</w:t>
      </w:r>
      <w:r w:rsidRPr="007E19E3">
        <w:rPr>
          <w:rFonts w:eastAsia="Times New Roman" w:cs="Times New Roman"/>
          <w:szCs w:val="24"/>
        </w:rPr>
        <w:t xml:space="preserve"> αλλά και τη </w:t>
      </w:r>
      <w:r>
        <w:rPr>
          <w:rFonts w:eastAsia="Times New Roman" w:cs="Times New Roman"/>
          <w:szCs w:val="24"/>
        </w:rPr>
        <w:t>«</w:t>
      </w:r>
      <w:r w:rsidRPr="007E19E3">
        <w:rPr>
          <w:rFonts w:eastAsia="Times New Roman" w:cs="Times New Roman"/>
          <w:szCs w:val="24"/>
        </w:rPr>
        <w:t>Χάρυβδη</w:t>
      </w:r>
      <w:r>
        <w:rPr>
          <w:rFonts w:eastAsia="Times New Roman" w:cs="Times New Roman"/>
          <w:szCs w:val="24"/>
        </w:rPr>
        <w:t xml:space="preserve">» </w:t>
      </w:r>
      <w:r w:rsidRPr="007E19E3">
        <w:rPr>
          <w:rFonts w:eastAsia="Times New Roman" w:cs="Times New Roman"/>
          <w:szCs w:val="24"/>
        </w:rPr>
        <w:t xml:space="preserve">της εξίσου βίαιης και </w:t>
      </w:r>
      <w:proofErr w:type="spellStart"/>
      <w:r w:rsidRPr="007E19E3">
        <w:rPr>
          <w:rFonts w:eastAsia="Times New Roman" w:cs="Times New Roman"/>
          <w:szCs w:val="24"/>
        </w:rPr>
        <w:t>ανορθ</w:t>
      </w:r>
      <w:r>
        <w:rPr>
          <w:rFonts w:eastAsia="Times New Roman" w:cs="Times New Roman"/>
          <w:szCs w:val="24"/>
        </w:rPr>
        <w:t>ό</w:t>
      </w:r>
      <w:r w:rsidRPr="007E19E3">
        <w:rPr>
          <w:rFonts w:eastAsia="Times New Roman" w:cs="Times New Roman"/>
          <w:szCs w:val="24"/>
        </w:rPr>
        <w:t>λ</w:t>
      </w:r>
      <w:r>
        <w:rPr>
          <w:rFonts w:eastAsia="Times New Roman" w:cs="Times New Roman"/>
          <w:szCs w:val="24"/>
        </w:rPr>
        <w:t>ογης</w:t>
      </w:r>
      <w:proofErr w:type="spellEnd"/>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νωτατοποίησή</w:t>
      </w:r>
      <w:r w:rsidRPr="007E19E3">
        <w:rPr>
          <w:rFonts w:eastAsia="Times New Roman" w:cs="Times New Roman"/>
          <w:szCs w:val="24"/>
        </w:rPr>
        <w:t>ς</w:t>
      </w:r>
      <w:proofErr w:type="spellEnd"/>
      <w:r w:rsidRPr="007E19E3">
        <w:rPr>
          <w:rFonts w:eastAsia="Times New Roman" w:cs="Times New Roman"/>
          <w:szCs w:val="24"/>
        </w:rPr>
        <w:t xml:space="preserve"> </w:t>
      </w:r>
      <w:r>
        <w:rPr>
          <w:rFonts w:eastAsia="Times New Roman" w:cs="Times New Roman"/>
          <w:szCs w:val="24"/>
        </w:rPr>
        <w:t>τους,</w:t>
      </w:r>
      <w:r w:rsidRPr="007E19E3">
        <w:rPr>
          <w:rFonts w:eastAsia="Times New Roman" w:cs="Times New Roman"/>
          <w:szCs w:val="24"/>
        </w:rPr>
        <w:t xml:space="preserve"> κάτι που θα παρέπεμπε για </w:t>
      </w:r>
      <w:r>
        <w:rPr>
          <w:rFonts w:eastAsia="Times New Roman" w:cs="Times New Roman"/>
          <w:szCs w:val="24"/>
        </w:rPr>
        <w:t>ό</w:t>
      </w:r>
      <w:r w:rsidRPr="007E19E3">
        <w:rPr>
          <w:rFonts w:eastAsia="Times New Roman" w:cs="Times New Roman"/>
          <w:szCs w:val="24"/>
        </w:rPr>
        <w:t xml:space="preserve">σες και όσους από μας </w:t>
      </w:r>
      <w:r>
        <w:rPr>
          <w:rFonts w:eastAsia="Times New Roman" w:cs="Times New Roman"/>
          <w:szCs w:val="24"/>
        </w:rPr>
        <w:t>τ</w:t>
      </w:r>
      <w:r w:rsidRPr="007E19E3">
        <w:rPr>
          <w:rFonts w:eastAsia="Times New Roman" w:cs="Times New Roman"/>
          <w:szCs w:val="24"/>
        </w:rPr>
        <w:t xml:space="preserve">ο ζήσαμε στην Αγγλία των αρχών του </w:t>
      </w:r>
      <w:r>
        <w:rPr>
          <w:rFonts w:eastAsia="Times New Roman" w:cs="Times New Roman"/>
          <w:szCs w:val="24"/>
        </w:rPr>
        <w:t>19</w:t>
      </w:r>
      <w:r w:rsidRPr="007E19E3">
        <w:rPr>
          <w:rFonts w:eastAsia="Times New Roman" w:cs="Times New Roman"/>
          <w:szCs w:val="24"/>
        </w:rPr>
        <w:t>90</w:t>
      </w:r>
      <w:r>
        <w:rPr>
          <w:rFonts w:eastAsia="Times New Roman" w:cs="Times New Roman"/>
          <w:szCs w:val="24"/>
        </w:rPr>
        <w:t>,</w:t>
      </w:r>
      <w:r w:rsidRPr="007E19E3">
        <w:rPr>
          <w:rFonts w:eastAsia="Times New Roman" w:cs="Times New Roman"/>
          <w:szCs w:val="24"/>
        </w:rPr>
        <w:t xml:space="preserve"> όταν εν </w:t>
      </w:r>
      <w:r>
        <w:rPr>
          <w:rFonts w:eastAsia="Times New Roman" w:cs="Times New Roman"/>
          <w:szCs w:val="24"/>
        </w:rPr>
        <w:t>μια</w:t>
      </w:r>
      <w:r w:rsidRPr="007E19E3">
        <w:rPr>
          <w:rFonts w:eastAsia="Times New Roman" w:cs="Times New Roman"/>
          <w:szCs w:val="24"/>
        </w:rPr>
        <w:t xml:space="preserve"> </w:t>
      </w:r>
      <w:proofErr w:type="spellStart"/>
      <w:r w:rsidRPr="007E19E3">
        <w:rPr>
          <w:rFonts w:eastAsia="Times New Roman" w:cs="Times New Roman"/>
          <w:szCs w:val="24"/>
        </w:rPr>
        <w:t>νυκτί</w:t>
      </w:r>
      <w:proofErr w:type="spellEnd"/>
      <w:r w:rsidRPr="007E19E3">
        <w:rPr>
          <w:rFonts w:eastAsia="Times New Roman" w:cs="Times New Roman"/>
          <w:szCs w:val="24"/>
        </w:rPr>
        <w:t xml:space="preserve"> τα </w:t>
      </w:r>
      <w:r>
        <w:rPr>
          <w:rFonts w:eastAsia="Times New Roman" w:cs="Times New Roman"/>
          <w:szCs w:val="24"/>
        </w:rPr>
        <w:t>«</w:t>
      </w:r>
      <w:proofErr w:type="spellStart"/>
      <w:r w:rsidRPr="00F954B7">
        <w:rPr>
          <w:rFonts w:eastAsia="Times New Roman" w:cs="Times New Roman"/>
          <w:szCs w:val="24"/>
        </w:rPr>
        <w:t>polytechnics</w:t>
      </w:r>
      <w:proofErr w:type="spellEnd"/>
      <w:r>
        <w:rPr>
          <w:rFonts w:eastAsia="Times New Roman" w:cs="Times New Roman"/>
          <w:szCs w:val="24"/>
        </w:rPr>
        <w:t>»</w:t>
      </w:r>
      <w:r w:rsidRPr="00F954B7">
        <w:rPr>
          <w:rFonts w:eastAsia="Times New Roman" w:cs="Times New Roman"/>
          <w:szCs w:val="24"/>
        </w:rPr>
        <w:t xml:space="preserve"> </w:t>
      </w:r>
      <w:r w:rsidRPr="007E19E3">
        <w:rPr>
          <w:rFonts w:eastAsia="Times New Roman" w:cs="Times New Roman"/>
          <w:szCs w:val="24"/>
        </w:rPr>
        <w:t>έγιναν πανεπιστήμια</w:t>
      </w:r>
      <w:r>
        <w:rPr>
          <w:rFonts w:eastAsia="Times New Roman" w:cs="Times New Roman"/>
          <w:szCs w:val="24"/>
        </w:rPr>
        <w:t>, προκειμένου η παιδεία</w:t>
      </w:r>
      <w:r>
        <w:rPr>
          <w:rFonts w:eastAsia="Times New Roman" w:cs="Times New Roman"/>
          <w:szCs w:val="24"/>
        </w:rPr>
        <w:t>,</w:t>
      </w:r>
      <w:r>
        <w:rPr>
          <w:rFonts w:eastAsia="Times New Roman" w:cs="Times New Roman"/>
          <w:szCs w:val="24"/>
        </w:rPr>
        <w:t xml:space="preserve"> από αγαθό και αξία </w:t>
      </w:r>
      <w:proofErr w:type="spellStart"/>
      <w:r>
        <w:rPr>
          <w:rFonts w:eastAsia="Times New Roman" w:cs="Times New Roman"/>
          <w:szCs w:val="24"/>
        </w:rPr>
        <w:t>καθ</w:t>
      </w:r>
      <w:r>
        <w:rPr>
          <w:rFonts w:eastAsia="Times New Roman" w:cs="Times New Roman"/>
          <w:szCs w:val="24"/>
        </w:rPr>
        <w:t>’</w:t>
      </w:r>
      <w:r>
        <w:rPr>
          <w:rFonts w:eastAsia="Times New Roman" w:cs="Times New Roman"/>
          <w:szCs w:val="24"/>
        </w:rPr>
        <w:t>αυτή</w:t>
      </w:r>
      <w:proofErr w:type="spellEnd"/>
      <w:r>
        <w:rPr>
          <w:rFonts w:eastAsia="Times New Roman" w:cs="Times New Roman"/>
          <w:szCs w:val="24"/>
        </w:rPr>
        <w:t>,</w:t>
      </w:r>
      <w:r>
        <w:rPr>
          <w:rFonts w:eastAsia="Times New Roman" w:cs="Times New Roman"/>
          <w:szCs w:val="24"/>
        </w:rPr>
        <w:t xml:space="preserve"> </w:t>
      </w:r>
      <w:r w:rsidRPr="007E19E3">
        <w:rPr>
          <w:rFonts w:eastAsia="Times New Roman" w:cs="Times New Roman"/>
          <w:szCs w:val="24"/>
        </w:rPr>
        <w:t xml:space="preserve">να εκφυλιστεί </w:t>
      </w:r>
      <w:r>
        <w:rPr>
          <w:rFonts w:eastAsia="Times New Roman" w:cs="Times New Roman"/>
          <w:szCs w:val="24"/>
        </w:rPr>
        <w:t>σε ένα</w:t>
      </w:r>
      <w:r w:rsidRPr="007E19E3">
        <w:rPr>
          <w:rFonts w:eastAsia="Times New Roman" w:cs="Times New Roman"/>
          <w:szCs w:val="24"/>
        </w:rPr>
        <w:t xml:space="preserve"> εργαλείο και </w:t>
      </w:r>
      <w:r w:rsidRPr="007E19E3">
        <w:rPr>
          <w:rFonts w:eastAsia="Times New Roman" w:cs="Times New Roman"/>
          <w:szCs w:val="24"/>
        </w:rPr>
        <w:lastRenderedPageBreak/>
        <w:t>να</w:t>
      </w:r>
      <w:r w:rsidRPr="007E19E3">
        <w:rPr>
          <w:rFonts w:eastAsia="Times New Roman" w:cs="Times New Roman"/>
          <w:szCs w:val="24"/>
        </w:rPr>
        <w:t xml:space="preserve"> σχεδιάζεται με ανάγκες</w:t>
      </w:r>
      <w:r>
        <w:rPr>
          <w:rFonts w:eastAsia="Times New Roman" w:cs="Times New Roman"/>
          <w:szCs w:val="24"/>
        </w:rPr>
        <w:t>,</w:t>
      </w:r>
      <w:r w:rsidRPr="007E19E3">
        <w:rPr>
          <w:rFonts w:eastAsia="Times New Roman" w:cs="Times New Roman"/>
          <w:szCs w:val="24"/>
        </w:rPr>
        <w:t xml:space="preserve"> μόνο της αγοράς</w:t>
      </w:r>
      <w:r>
        <w:rPr>
          <w:rFonts w:eastAsia="Times New Roman" w:cs="Times New Roman"/>
          <w:szCs w:val="24"/>
        </w:rPr>
        <w:t>, ν</w:t>
      </w:r>
      <w:r w:rsidRPr="007E19E3">
        <w:rPr>
          <w:rFonts w:eastAsia="Times New Roman" w:cs="Times New Roman"/>
          <w:szCs w:val="24"/>
        </w:rPr>
        <w:t xml:space="preserve">α γίνει </w:t>
      </w:r>
      <w:r>
        <w:rPr>
          <w:rFonts w:eastAsia="Times New Roman" w:cs="Times New Roman"/>
          <w:szCs w:val="24"/>
        </w:rPr>
        <w:t>εν πολλοίς αγοραία. Ν</w:t>
      </w:r>
      <w:r w:rsidRPr="007E19E3">
        <w:rPr>
          <w:rFonts w:eastAsia="Times New Roman" w:cs="Times New Roman"/>
          <w:szCs w:val="24"/>
        </w:rPr>
        <w:t>α τα κλείσουμε</w:t>
      </w:r>
      <w:r>
        <w:rPr>
          <w:rFonts w:eastAsia="Times New Roman" w:cs="Times New Roman"/>
          <w:szCs w:val="24"/>
        </w:rPr>
        <w:t>,</w:t>
      </w:r>
      <w:r w:rsidRPr="007E19E3">
        <w:rPr>
          <w:rFonts w:eastAsia="Times New Roman" w:cs="Times New Roman"/>
          <w:szCs w:val="24"/>
        </w:rPr>
        <w:t xml:space="preserve"> λοιπόν</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 xml:space="preserve">Αυτή είναι η δεύτερη λύση. </w:t>
      </w:r>
    </w:p>
    <w:p w14:paraId="0446576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Εδώ, λ</w:t>
      </w:r>
      <w:r w:rsidRPr="007E19E3">
        <w:rPr>
          <w:rFonts w:eastAsia="Times New Roman" w:cs="Times New Roman"/>
          <w:szCs w:val="24"/>
        </w:rPr>
        <w:t>οιπόν</w:t>
      </w:r>
      <w:r>
        <w:rPr>
          <w:rFonts w:eastAsia="Times New Roman" w:cs="Times New Roman"/>
          <w:szCs w:val="24"/>
        </w:rPr>
        <w:t>, ο</w:t>
      </w:r>
      <w:r w:rsidRPr="007E19E3">
        <w:rPr>
          <w:rFonts w:eastAsia="Times New Roman" w:cs="Times New Roman"/>
          <w:szCs w:val="24"/>
        </w:rPr>
        <w:t xml:space="preserve"> Αρμαγεδ</w:t>
      </w:r>
      <w:r>
        <w:rPr>
          <w:rFonts w:eastAsia="Times New Roman" w:cs="Times New Roman"/>
          <w:szCs w:val="24"/>
        </w:rPr>
        <w:t>δ</w:t>
      </w:r>
      <w:r w:rsidRPr="007E19E3">
        <w:rPr>
          <w:rFonts w:eastAsia="Times New Roman" w:cs="Times New Roman"/>
          <w:szCs w:val="24"/>
        </w:rPr>
        <w:t xml:space="preserve">ών που θα άκουγε στον </w:t>
      </w:r>
      <w:proofErr w:type="spellStart"/>
      <w:r w:rsidRPr="007E19E3">
        <w:rPr>
          <w:rFonts w:eastAsia="Times New Roman" w:cs="Times New Roman"/>
          <w:szCs w:val="24"/>
        </w:rPr>
        <w:t>οργουελικό</w:t>
      </w:r>
      <w:proofErr w:type="spellEnd"/>
      <w:r w:rsidRPr="007E19E3">
        <w:rPr>
          <w:rFonts w:eastAsia="Times New Roman" w:cs="Times New Roman"/>
          <w:szCs w:val="24"/>
        </w:rPr>
        <w:t xml:space="preserve"> </w:t>
      </w:r>
      <w:r>
        <w:rPr>
          <w:rFonts w:eastAsia="Times New Roman" w:cs="Times New Roman"/>
          <w:szCs w:val="24"/>
        </w:rPr>
        <w:t>-</w:t>
      </w:r>
      <w:r w:rsidRPr="007E19E3">
        <w:rPr>
          <w:rFonts w:eastAsia="Times New Roman" w:cs="Times New Roman"/>
          <w:szCs w:val="24"/>
        </w:rPr>
        <w:t>θα πω εγώ</w:t>
      </w:r>
      <w:r>
        <w:rPr>
          <w:rFonts w:eastAsia="Times New Roman" w:cs="Times New Roman"/>
          <w:szCs w:val="24"/>
        </w:rPr>
        <w:t>-</w:t>
      </w:r>
      <w:r w:rsidRPr="007E19E3">
        <w:rPr>
          <w:rFonts w:eastAsia="Times New Roman" w:cs="Times New Roman"/>
          <w:szCs w:val="24"/>
        </w:rPr>
        <w:t xml:space="preserve"> ευφημισμό </w:t>
      </w:r>
      <w:r>
        <w:rPr>
          <w:rFonts w:eastAsia="Times New Roman" w:cs="Times New Roman"/>
          <w:szCs w:val="24"/>
        </w:rPr>
        <w:t>«</w:t>
      </w:r>
      <w:r w:rsidRPr="007E19E3">
        <w:rPr>
          <w:rFonts w:eastAsia="Times New Roman" w:cs="Times New Roman"/>
          <w:szCs w:val="24"/>
        </w:rPr>
        <w:t>σχέδιο Αθηνά</w:t>
      </w:r>
      <w:r>
        <w:rPr>
          <w:rFonts w:eastAsia="Times New Roman" w:cs="Times New Roman"/>
          <w:szCs w:val="24"/>
        </w:rPr>
        <w:t>»</w:t>
      </w:r>
      <w:r w:rsidRPr="007E19E3">
        <w:rPr>
          <w:rFonts w:eastAsia="Times New Roman" w:cs="Times New Roman"/>
          <w:szCs w:val="24"/>
        </w:rPr>
        <w:t xml:space="preserve"> δεν θα έλυνε</w:t>
      </w:r>
      <w:r>
        <w:rPr>
          <w:rFonts w:eastAsia="Times New Roman" w:cs="Times New Roman"/>
          <w:szCs w:val="24"/>
        </w:rPr>
        <w:t xml:space="preserve"> προβλήματα, θα άνοιγε</w:t>
      </w:r>
      <w:r w:rsidRPr="007E19E3">
        <w:rPr>
          <w:rFonts w:eastAsia="Times New Roman" w:cs="Times New Roman"/>
          <w:szCs w:val="24"/>
        </w:rPr>
        <w:t xml:space="preserve"> πληγές</w:t>
      </w:r>
      <w:r>
        <w:rPr>
          <w:rFonts w:eastAsia="Times New Roman" w:cs="Times New Roman"/>
          <w:szCs w:val="24"/>
        </w:rPr>
        <w:t xml:space="preserve">. Θα υπαγορευόταν αποκλειστικά, όπως και πήγε να γίνει, από μια εξοικονόμηση κόστους με αντίτιμο, με λίτρα τις </w:t>
      </w:r>
      <w:r w:rsidRPr="007E19E3">
        <w:rPr>
          <w:rFonts w:eastAsia="Times New Roman" w:cs="Times New Roman"/>
          <w:szCs w:val="24"/>
        </w:rPr>
        <w:t>ανθρωποθυσίες στο βωμό του</w:t>
      </w:r>
      <w:r>
        <w:rPr>
          <w:rFonts w:eastAsia="Times New Roman" w:cs="Times New Roman"/>
          <w:szCs w:val="24"/>
        </w:rPr>
        <w:t>.</w:t>
      </w:r>
      <w:r w:rsidRPr="007E19E3">
        <w:rPr>
          <w:rFonts w:eastAsia="Times New Roman" w:cs="Times New Roman"/>
          <w:szCs w:val="24"/>
        </w:rPr>
        <w:t xml:space="preserve"> Άρα</w:t>
      </w:r>
      <w:r>
        <w:rPr>
          <w:rFonts w:eastAsia="Times New Roman" w:cs="Times New Roman"/>
          <w:szCs w:val="24"/>
        </w:rPr>
        <w:t>,</w:t>
      </w:r>
      <w:r w:rsidRPr="007E19E3">
        <w:rPr>
          <w:rFonts w:eastAsia="Times New Roman" w:cs="Times New Roman"/>
          <w:szCs w:val="24"/>
        </w:rPr>
        <w:t xml:space="preserve"> </w:t>
      </w:r>
      <w:r>
        <w:rPr>
          <w:rFonts w:eastAsia="Times New Roman" w:cs="Times New Roman"/>
          <w:szCs w:val="24"/>
        </w:rPr>
        <w:t>μια</w:t>
      </w:r>
      <w:r w:rsidRPr="007E19E3">
        <w:rPr>
          <w:rFonts w:eastAsia="Times New Roman" w:cs="Times New Roman"/>
          <w:szCs w:val="24"/>
        </w:rPr>
        <w:t xml:space="preserve"> λύση</w:t>
      </w:r>
      <w:r>
        <w:rPr>
          <w:rFonts w:eastAsia="Times New Roman" w:cs="Times New Roman"/>
          <w:szCs w:val="24"/>
        </w:rPr>
        <w:t xml:space="preserve"> ορθή</w:t>
      </w:r>
      <w:r w:rsidRPr="007E19E3">
        <w:rPr>
          <w:rFonts w:eastAsia="Times New Roman" w:cs="Times New Roman"/>
          <w:szCs w:val="24"/>
        </w:rPr>
        <w:t xml:space="preserve"> είναι αυτή που προκρίθηκε</w:t>
      </w:r>
      <w:r>
        <w:rPr>
          <w:rFonts w:eastAsia="Times New Roman" w:cs="Times New Roman"/>
          <w:szCs w:val="24"/>
        </w:rPr>
        <w:t>:</w:t>
      </w:r>
      <w:r w:rsidRPr="007E19E3">
        <w:rPr>
          <w:rFonts w:eastAsia="Times New Roman" w:cs="Times New Roman"/>
          <w:szCs w:val="24"/>
        </w:rPr>
        <w:t xml:space="preserve"> αξιοποίηση δομών</w:t>
      </w:r>
      <w:r>
        <w:rPr>
          <w:rFonts w:eastAsia="Times New Roman" w:cs="Times New Roman"/>
          <w:szCs w:val="24"/>
        </w:rPr>
        <w:t>,</w:t>
      </w:r>
      <w:r w:rsidRPr="007E19E3">
        <w:rPr>
          <w:rFonts w:eastAsia="Times New Roman" w:cs="Times New Roman"/>
          <w:szCs w:val="24"/>
        </w:rPr>
        <w:t xml:space="preserve"> εργαστηρίων και προσωπικού των ΤΕΙ</w:t>
      </w:r>
      <w:r>
        <w:rPr>
          <w:rFonts w:eastAsia="Times New Roman" w:cs="Times New Roman"/>
          <w:szCs w:val="24"/>
        </w:rPr>
        <w:t>,</w:t>
      </w:r>
      <w:r w:rsidRPr="007E19E3">
        <w:rPr>
          <w:rFonts w:eastAsia="Times New Roman" w:cs="Times New Roman"/>
          <w:szCs w:val="24"/>
        </w:rPr>
        <w:t xml:space="preserve"> για να </w:t>
      </w:r>
      <w:proofErr w:type="spellStart"/>
      <w:r w:rsidRPr="00EF41C2">
        <w:rPr>
          <w:rFonts w:eastAsia="Times New Roman" w:cs="Times New Roman"/>
          <w:szCs w:val="24"/>
        </w:rPr>
        <w:t>αιμ</w:t>
      </w:r>
      <w:r w:rsidRPr="00EF41C2">
        <w:rPr>
          <w:rFonts w:eastAsia="Times New Roman" w:cs="Times New Roman"/>
          <w:szCs w:val="24"/>
        </w:rPr>
        <w:t>οδοτήσουν</w:t>
      </w:r>
      <w:proofErr w:type="spellEnd"/>
      <w:r w:rsidRPr="00EF41C2">
        <w:rPr>
          <w:rFonts w:eastAsia="Times New Roman" w:cs="Times New Roman"/>
          <w:szCs w:val="24"/>
        </w:rPr>
        <w:t xml:space="preserve"> </w:t>
      </w:r>
      <w:r>
        <w:rPr>
          <w:rFonts w:eastAsia="Times New Roman" w:cs="Times New Roman"/>
          <w:szCs w:val="24"/>
        </w:rPr>
        <w:t xml:space="preserve">και να </w:t>
      </w:r>
      <w:r w:rsidRPr="007E19E3">
        <w:rPr>
          <w:rFonts w:eastAsia="Times New Roman" w:cs="Times New Roman"/>
          <w:szCs w:val="24"/>
        </w:rPr>
        <w:t xml:space="preserve">ενισχύσουν τα περιφερειακά </w:t>
      </w:r>
      <w:r>
        <w:rPr>
          <w:rFonts w:eastAsia="Times New Roman" w:cs="Times New Roman"/>
          <w:szCs w:val="24"/>
        </w:rPr>
        <w:t>π</w:t>
      </w:r>
      <w:r w:rsidRPr="007E19E3">
        <w:rPr>
          <w:rFonts w:eastAsia="Times New Roman" w:cs="Times New Roman"/>
          <w:szCs w:val="24"/>
        </w:rPr>
        <w:t>ανεπιστήμια και τη δημιουργία πανεπιστημίων συνεργ</w:t>
      </w:r>
      <w:r>
        <w:rPr>
          <w:rFonts w:eastAsia="Times New Roman" w:cs="Times New Roman"/>
          <w:szCs w:val="24"/>
        </w:rPr>
        <w:t>ει</w:t>
      </w:r>
      <w:r w:rsidRPr="007E19E3">
        <w:rPr>
          <w:rFonts w:eastAsia="Times New Roman" w:cs="Times New Roman"/>
          <w:szCs w:val="24"/>
        </w:rPr>
        <w:t>ών</w:t>
      </w:r>
      <w:r>
        <w:rPr>
          <w:rFonts w:eastAsia="Times New Roman" w:cs="Times New Roman"/>
          <w:szCs w:val="24"/>
        </w:rPr>
        <w:t>, με τη</w:t>
      </w:r>
      <w:r w:rsidRPr="007E19E3">
        <w:rPr>
          <w:rFonts w:eastAsia="Times New Roman" w:cs="Times New Roman"/>
          <w:szCs w:val="24"/>
        </w:rPr>
        <w:t xml:space="preserve"> </w:t>
      </w:r>
      <w:r>
        <w:rPr>
          <w:rFonts w:eastAsia="Times New Roman" w:cs="Times New Roman"/>
          <w:szCs w:val="24"/>
        </w:rPr>
        <w:t>φ</w:t>
      </w:r>
      <w:r w:rsidRPr="007E19E3">
        <w:rPr>
          <w:rFonts w:eastAsia="Times New Roman" w:cs="Times New Roman"/>
          <w:szCs w:val="24"/>
        </w:rPr>
        <w:t>ιλοσοφία να συνυπάρχει με το εργαστήριο βιοτεχνολογίας και τη λογοτεχνική μετάφραση με το επιχειρηματικό πάρκο</w:t>
      </w:r>
      <w:r>
        <w:rPr>
          <w:rFonts w:eastAsia="Times New Roman" w:cs="Times New Roman"/>
          <w:szCs w:val="24"/>
        </w:rPr>
        <w:t>.</w:t>
      </w:r>
    </w:p>
    <w:p w14:paraId="04465770" w14:textId="77777777" w:rsidR="00061F8F" w:rsidRDefault="00BE2594">
      <w:pPr>
        <w:spacing w:after="0" w:line="600" w:lineRule="auto"/>
        <w:ind w:firstLine="720"/>
        <w:jc w:val="both"/>
        <w:rPr>
          <w:rFonts w:eastAsia="Times New Roman"/>
          <w:szCs w:val="24"/>
        </w:rPr>
      </w:pPr>
      <w:r>
        <w:rPr>
          <w:rFonts w:eastAsia="Times New Roman"/>
          <w:szCs w:val="24"/>
        </w:rPr>
        <w:t xml:space="preserve">Κριτικές παρατηρήσεις και προσωπική </w:t>
      </w:r>
      <w:r>
        <w:rPr>
          <w:rFonts w:eastAsia="Times New Roman"/>
          <w:szCs w:val="24"/>
        </w:rPr>
        <w:t>γνώμη διατύπωσα και στην Επιτροπή Μορφωτικών Υποθέσεων με σκοπό -επαναλαμβάνω- να συμβάλω και εγώ θετικά ως πανεπιστημιακός και να αποφευχθούν προβλήματα τυχόν αλληλοεπικαλύψεων γνωστικών αντικειμένων.</w:t>
      </w:r>
    </w:p>
    <w:p w14:paraId="04465771"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Θέλω να κλείσω με κάποια θετικά. Θα ήθελα, λοιπόν, να </w:t>
      </w:r>
      <w:r>
        <w:rPr>
          <w:rFonts w:eastAsia="Times New Roman"/>
          <w:szCs w:val="24"/>
        </w:rPr>
        <w:t>πω ότι στα θετικά προσμετρώ –το οποίο έγινε με νομοτεχνική βελτίωση- τη δημιουργία ενός Ινστιτούτου Ιστορικών Σπουδών, το οποίο καλύπτει όλες τις περιόδους της ιστορίας. Και δεν το λέω αυτό για να κόψουμε την κορδέλα, όπως κάποιος συνάδελφος από την Αντιπο</w:t>
      </w:r>
      <w:r>
        <w:rPr>
          <w:rFonts w:eastAsia="Times New Roman"/>
          <w:szCs w:val="24"/>
        </w:rPr>
        <w:t xml:space="preserve">λίτευση είπε. Δεν γίνεται ένα ακαδημαϊκό κενό, γίνεται με μαγιά, με υποδομή τριάντα πέντε χρόνια, διεθνούς παρουσίας, διεθνούς έρευνας, πάρα πολύ αξιόλογων διδακτορικών διατριβών, διεθνών συνεδρίων του μόνου αυτοτελούς τμήματος στην Ελλάδα του τμήματος </w:t>
      </w:r>
      <w:r>
        <w:rPr>
          <w:rFonts w:eastAsia="Times New Roman"/>
          <w:szCs w:val="24"/>
        </w:rPr>
        <w:t>ι</w:t>
      </w:r>
      <w:r>
        <w:rPr>
          <w:rFonts w:eastAsia="Times New Roman"/>
          <w:szCs w:val="24"/>
        </w:rPr>
        <w:t>στ</w:t>
      </w:r>
      <w:r>
        <w:rPr>
          <w:rFonts w:eastAsia="Times New Roman"/>
          <w:szCs w:val="24"/>
        </w:rPr>
        <w:t xml:space="preserve">ορίας, ένας εκ των αρχιτεκτόνων ήταν και ο αείμνηστος Σπύρος </w:t>
      </w:r>
      <w:proofErr w:type="spellStart"/>
      <w:r>
        <w:rPr>
          <w:rFonts w:eastAsia="Times New Roman"/>
          <w:szCs w:val="24"/>
        </w:rPr>
        <w:t>Ασδραχάς</w:t>
      </w:r>
      <w:proofErr w:type="spellEnd"/>
      <w:r>
        <w:rPr>
          <w:rFonts w:eastAsia="Times New Roman"/>
          <w:szCs w:val="24"/>
        </w:rPr>
        <w:t xml:space="preserve"> με διεπιστημονικές προσεγγίσεις.</w:t>
      </w:r>
    </w:p>
    <w:p w14:paraId="04465772" w14:textId="77777777" w:rsidR="00061F8F" w:rsidRDefault="00BE2594">
      <w:pPr>
        <w:spacing w:after="0" w:line="600" w:lineRule="auto"/>
        <w:ind w:firstLine="720"/>
        <w:jc w:val="both"/>
        <w:rPr>
          <w:rFonts w:eastAsia="Times New Roman"/>
          <w:szCs w:val="24"/>
        </w:rPr>
      </w:pPr>
      <w:r>
        <w:rPr>
          <w:rFonts w:eastAsia="Times New Roman"/>
          <w:szCs w:val="24"/>
        </w:rPr>
        <w:t>Τέλος, θα ήθελα να πω –προς αποφυγή παρεξηγήσεων- ότι χαιρετίζουμε, καλωσορίζουμε πραγματικά τα νέα τμήματα</w:t>
      </w:r>
      <w:r>
        <w:rPr>
          <w:rFonts w:eastAsia="Times New Roman"/>
          <w:szCs w:val="24"/>
        </w:rPr>
        <w:t>,</w:t>
      </w:r>
      <w:r>
        <w:rPr>
          <w:rFonts w:eastAsia="Times New Roman"/>
          <w:szCs w:val="24"/>
        </w:rPr>
        <w:t xml:space="preserve"> που θα δημιουργηθούν, με την ελπίδα και την </w:t>
      </w:r>
      <w:r>
        <w:rPr>
          <w:rFonts w:eastAsia="Times New Roman"/>
          <w:szCs w:val="24"/>
        </w:rPr>
        <w:t>ευχή ότι αυτά δεν θα γίνουν ένα κενό περιεχομένου κέλυφος, ένα αδειανό πουκάμισο. Και για να γίνει αυτό -είμαι σίγουρη ότι έχουν εξευρεθεί τα μέσα- θα πρέπει να υπάρξουν βεβαίως πόροι κάλυψης λειτουργικών εξόδων, εξοπλισμού, ούτως ώστε να μην επαναληφθεί η</w:t>
      </w:r>
      <w:r>
        <w:rPr>
          <w:rFonts w:eastAsia="Times New Roman"/>
          <w:szCs w:val="24"/>
        </w:rPr>
        <w:t xml:space="preserve"> </w:t>
      </w:r>
      <w:r>
        <w:rPr>
          <w:rFonts w:eastAsia="Times New Roman"/>
          <w:szCs w:val="24"/>
        </w:rPr>
        <w:lastRenderedPageBreak/>
        <w:t>ιστορία ως τραγωδία ή ως φάρσα και να μην φτάσουμε πάλι σε σημείο να στέλνουμε τους φοιτητές μας σε κάποια ακαδημαϊκή εξορία σε κτήρια</w:t>
      </w:r>
      <w:r>
        <w:rPr>
          <w:rFonts w:eastAsia="Times New Roman"/>
          <w:szCs w:val="24"/>
        </w:rPr>
        <w:t>,</w:t>
      </w:r>
      <w:r>
        <w:rPr>
          <w:rFonts w:eastAsia="Times New Roman"/>
          <w:szCs w:val="24"/>
        </w:rPr>
        <w:t xml:space="preserve"> τα οποία δεν θα έχουν βιβλιοθήκες, δεν θα έχουν υπολογιστές, εργαστήρια, με άλλα λόγια δεν θα υπάρχει διασύνδεση με το </w:t>
      </w:r>
      <w:r>
        <w:rPr>
          <w:rFonts w:eastAsia="Times New Roman"/>
          <w:szCs w:val="24"/>
        </w:rPr>
        <w:t>ακαδημαϊκό γίγνεσθαι.</w:t>
      </w:r>
    </w:p>
    <w:p w14:paraId="04465773" w14:textId="77777777" w:rsidR="00061F8F" w:rsidRDefault="00BE2594">
      <w:pPr>
        <w:spacing w:after="0" w:line="600" w:lineRule="auto"/>
        <w:ind w:firstLine="720"/>
        <w:jc w:val="both"/>
        <w:rPr>
          <w:rFonts w:eastAsia="Times New Roman"/>
          <w:szCs w:val="24"/>
        </w:rPr>
      </w:pPr>
      <w:r>
        <w:rPr>
          <w:rFonts w:eastAsia="Times New Roman"/>
          <w:szCs w:val="24"/>
        </w:rPr>
        <w:t xml:space="preserve">Θα ήθελα τέλος –για να κλείσω με αυτό, κυρίες και κύριοι συνάδελφοι- να πω το εξής. Εάν έπρεπε να σχεδιάσουμε </w:t>
      </w:r>
      <w:r>
        <w:rPr>
          <w:rFonts w:eastAsia="Times New Roman"/>
          <w:szCs w:val="24"/>
          <w:lang w:val="en-US"/>
        </w:rPr>
        <w:t>ex</w:t>
      </w:r>
      <w:r w:rsidRPr="006D7194">
        <w:rPr>
          <w:rFonts w:eastAsia="Times New Roman"/>
          <w:szCs w:val="24"/>
        </w:rPr>
        <w:t xml:space="preserve"> </w:t>
      </w:r>
      <w:r>
        <w:rPr>
          <w:rFonts w:eastAsia="Times New Roman"/>
          <w:szCs w:val="24"/>
          <w:lang w:val="en-US"/>
        </w:rPr>
        <w:t>nihilo</w:t>
      </w:r>
      <w:r>
        <w:rPr>
          <w:rFonts w:eastAsia="Times New Roman"/>
          <w:szCs w:val="24"/>
        </w:rPr>
        <w:t xml:space="preserve"> σε μια ακατοίκητη περιοχή τον ακαδημαϊκό χάρτη –είναι προσωπική μου γνώμη και φαντάζομαι ότι διάφοροι ακαδημαϊκοί </w:t>
      </w:r>
      <w:r>
        <w:rPr>
          <w:rFonts w:eastAsia="Times New Roman"/>
          <w:szCs w:val="24"/>
        </w:rPr>
        <w:t xml:space="preserve">τη συμμερίζονται- θεωρώ ότι η γεωγραφική διασπορά δεν κάνει καλό. Δυστυχώς, αυτό δεν καθίσταται εφικτό. Όλα αυτά είχαν σχεδιαστεί, είναι έτοιμα, βρέθηκαν. Θεωρώ, όμως και είναι βαθιά πεποίθησή μου ότι ένα </w:t>
      </w:r>
      <w:r>
        <w:rPr>
          <w:rFonts w:eastAsia="Times New Roman"/>
          <w:szCs w:val="24"/>
        </w:rPr>
        <w:t>π</w:t>
      </w:r>
      <w:r>
        <w:rPr>
          <w:rFonts w:eastAsia="Times New Roman"/>
          <w:szCs w:val="24"/>
        </w:rPr>
        <w:t>ανεπιστήμιο αξίζει το όνομά του ως τέτοιο, όταν έχ</w:t>
      </w:r>
      <w:r>
        <w:rPr>
          <w:rFonts w:eastAsia="Times New Roman"/>
          <w:szCs w:val="24"/>
        </w:rPr>
        <w:t xml:space="preserve">ει μια κρίσιμη μάζα που το κάνει κοινότητα, μια κοινότητα που δημιουργεί μια </w:t>
      </w:r>
      <w:proofErr w:type="spellStart"/>
      <w:r>
        <w:rPr>
          <w:rFonts w:eastAsia="Times New Roman"/>
          <w:szCs w:val="24"/>
        </w:rPr>
        <w:t>περιρρέουσα</w:t>
      </w:r>
      <w:proofErr w:type="spellEnd"/>
      <w:r>
        <w:rPr>
          <w:rFonts w:eastAsia="Times New Roman"/>
          <w:szCs w:val="24"/>
        </w:rPr>
        <w:t xml:space="preserve"> πολιτιστική και πνευματική ατμόσφαιρα και είναι ένα </w:t>
      </w:r>
      <w:r>
        <w:rPr>
          <w:rFonts w:eastAsia="Times New Roman"/>
          <w:szCs w:val="24"/>
        </w:rPr>
        <w:t>π</w:t>
      </w:r>
      <w:r>
        <w:rPr>
          <w:rFonts w:eastAsia="Times New Roman"/>
          <w:szCs w:val="24"/>
        </w:rPr>
        <w:t>ανεπιστήμιο με κεντρική βιβλιοθήκη, διεπιστημονικότητα και συνέργεια.</w:t>
      </w:r>
    </w:p>
    <w:p w14:paraId="04465774" w14:textId="77777777" w:rsidR="00061F8F" w:rsidRDefault="00BE2594">
      <w:pPr>
        <w:spacing w:after="0" w:line="600" w:lineRule="auto"/>
        <w:ind w:firstLine="720"/>
        <w:jc w:val="both"/>
        <w:rPr>
          <w:rFonts w:eastAsia="Times New Roman"/>
          <w:szCs w:val="24"/>
        </w:rPr>
      </w:pPr>
      <w:r>
        <w:rPr>
          <w:rFonts w:eastAsia="Times New Roman"/>
          <w:szCs w:val="24"/>
        </w:rPr>
        <w:t>Σας ευχαριστώ πολύ.</w:t>
      </w:r>
    </w:p>
    <w:p w14:paraId="04465775" w14:textId="77777777" w:rsidR="00061F8F" w:rsidRDefault="00BE2594">
      <w:pPr>
        <w:spacing w:after="0" w:line="600" w:lineRule="auto"/>
        <w:ind w:firstLine="720"/>
        <w:jc w:val="center"/>
        <w:rPr>
          <w:rFonts w:eastAsia="Times New Roman"/>
          <w:szCs w:val="24"/>
        </w:rPr>
      </w:pPr>
      <w:r>
        <w:rPr>
          <w:rFonts w:eastAsia="Times New Roman" w:cs="Times New Roman"/>
          <w:szCs w:val="24"/>
        </w:rPr>
        <w:t xml:space="preserve">(Χειροκροτήματα από την </w:t>
      </w:r>
      <w:r>
        <w:rPr>
          <w:rFonts w:eastAsia="Times New Roman" w:cs="Times New Roman"/>
          <w:szCs w:val="24"/>
        </w:rPr>
        <w:t>πτέρυγα</w:t>
      </w:r>
      <w:r w:rsidRPr="002400AF">
        <w:rPr>
          <w:rFonts w:eastAsia="Times New Roman" w:cs="Times New Roman"/>
          <w:szCs w:val="24"/>
        </w:rPr>
        <w:t xml:space="preserve"> </w:t>
      </w:r>
      <w:r>
        <w:rPr>
          <w:rFonts w:eastAsia="Times New Roman" w:cs="Times New Roman"/>
          <w:szCs w:val="24"/>
        </w:rPr>
        <w:t>του ΣΥΡΙΖΑ</w:t>
      </w:r>
      <w:r w:rsidRPr="002400AF">
        <w:rPr>
          <w:rFonts w:eastAsia="Times New Roman" w:cs="Times New Roman"/>
          <w:szCs w:val="24"/>
        </w:rPr>
        <w:t>)</w:t>
      </w:r>
    </w:p>
    <w:p w14:paraId="04465776" w14:textId="77777777" w:rsidR="00061F8F" w:rsidRDefault="00BE2594">
      <w:pPr>
        <w:spacing w:after="0" w:line="600" w:lineRule="auto"/>
        <w:ind w:firstLine="720"/>
        <w:jc w:val="both"/>
        <w:rPr>
          <w:rFonts w:eastAsia="Times New Roman"/>
          <w:szCs w:val="24"/>
        </w:rPr>
      </w:pPr>
      <w:r w:rsidRPr="002400AF">
        <w:rPr>
          <w:rFonts w:eastAsia="Times New Roman"/>
          <w:b/>
          <w:szCs w:val="24"/>
        </w:rPr>
        <w:lastRenderedPageBreak/>
        <w:t>ΠΡΟΕΔΡΕΥΩΝ (Μάριος Γεωργιάδης):</w:t>
      </w:r>
      <w:r w:rsidRPr="0038441E">
        <w:rPr>
          <w:rFonts w:eastAsia="Times New Roman"/>
          <w:szCs w:val="24"/>
        </w:rPr>
        <w:t xml:space="preserve"> Ευχαριστούμε, κυρία </w:t>
      </w:r>
      <w:proofErr w:type="spellStart"/>
      <w:r w:rsidRPr="0038441E">
        <w:rPr>
          <w:rFonts w:eastAsia="Times New Roman"/>
          <w:szCs w:val="24"/>
        </w:rPr>
        <w:t>Βάκη</w:t>
      </w:r>
      <w:proofErr w:type="spellEnd"/>
      <w:r w:rsidRPr="0038441E">
        <w:rPr>
          <w:rFonts w:eastAsia="Times New Roman"/>
          <w:szCs w:val="24"/>
        </w:rPr>
        <w:t>.</w:t>
      </w:r>
    </w:p>
    <w:p w14:paraId="04465777" w14:textId="77777777" w:rsidR="00061F8F" w:rsidRDefault="00BE2594">
      <w:pPr>
        <w:spacing w:after="0" w:line="600" w:lineRule="auto"/>
        <w:ind w:firstLine="720"/>
        <w:jc w:val="both"/>
        <w:rPr>
          <w:rFonts w:eastAsia="Times New Roman"/>
          <w:szCs w:val="24"/>
        </w:rPr>
      </w:pPr>
      <w:r w:rsidRPr="0038441E">
        <w:rPr>
          <w:rFonts w:eastAsia="Times New Roman"/>
          <w:szCs w:val="24"/>
        </w:rPr>
        <w:t>Τον λόγο έχει ο Υπουργός Περιβάλλοντος και Ενέργειας</w:t>
      </w:r>
      <w:r>
        <w:rPr>
          <w:rFonts w:eastAsia="Times New Roman"/>
          <w:szCs w:val="24"/>
        </w:rPr>
        <w:t xml:space="preserve"> κ. Σταθάκης, </w:t>
      </w:r>
      <w:r w:rsidRPr="0038441E">
        <w:rPr>
          <w:rFonts w:eastAsia="Times New Roman"/>
          <w:szCs w:val="24"/>
        </w:rPr>
        <w:t xml:space="preserve">για μια τροπολογία και αμέσως μετά ο Κοινοβουλευτικός Εκπρόσωπος του Ποταμιού, ο κ. </w:t>
      </w:r>
      <w:proofErr w:type="spellStart"/>
      <w:r w:rsidRPr="0038441E">
        <w:rPr>
          <w:rFonts w:eastAsia="Times New Roman"/>
          <w:szCs w:val="24"/>
        </w:rPr>
        <w:t>Αμυράς</w:t>
      </w:r>
      <w:proofErr w:type="spellEnd"/>
      <w:r w:rsidRPr="0038441E">
        <w:rPr>
          <w:rFonts w:eastAsia="Times New Roman"/>
          <w:szCs w:val="24"/>
        </w:rPr>
        <w:t>.</w:t>
      </w:r>
    </w:p>
    <w:p w14:paraId="04465778" w14:textId="77777777" w:rsidR="00061F8F" w:rsidRDefault="00BE2594">
      <w:pPr>
        <w:spacing w:after="0" w:line="600" w:lineRule="auto"/>
        <w:ind w:firstLine="720"/>
        <w:jc w:val="both"/>
        <w:rPr>
          <w:rFonts w:eastAsia="Times New Roman"/>
          <w:szCs w:val="24"/>
        </w:rPr>
      </w:pPr>
      <w:r w:rsidRPr="002400AF">
        <w:rPr>
          <w:rFonts w:eastAsia="Times New Roman"/>
          <w:b/>
          <w:szCs w:val="24"/>
        </w:rPr>
        <w:t xml:space="preserve">ΓΕΩΡΓΙΟΣ ΣΤΑΘΑΚΗΣ </w:t>
      </w:r>
      <w:r w:rsidRPr="002400AF">
        <w:rPr>
          <w:rFonts w:eastAsia="Times New Roman"/>
          <w:b/>
          <w:szCs w:val="24"/>
        </w:rPr>
        <w:t>(Υπουργός Περιβάλλοντος και Ενέργειας):</w:t>
      </w:r>
      <w:r>
        <w:rPr>
          <w:rFonts w:eastAsia="Times New Roman"/>
          <w:b/>
          <w:szCs w:val="24"/>
        </w:rPr>
        <w:t xml:space="preserve"> </w:t>
      </w:r>
      <w:r w:rsidRPr="0038441E">
        <w:rPr>
          <w:rFonts w:eastAsia="Times New Roman"/>
          <w:szCs w:val="24"/>
        </w:rPr>
        <w:t>Αγαπητές και αγαπητοί συνάδελφοι, την επαύριον μιας εθνικής τραγωδίας, της</w:t>
      </w:r>
      <w:r>
        <w:rPr>
          <w:rFonts w:eastAsia="Times New Roman"/>
          <w:b/>
          <w:szCs w:val="24"/>
        </w:rPr>
        <w:t xml:space="preserve"> </w:t>
      </w:r>
      <w:r w:rsidRPr="0038441E">
        <w:rPr>
          <w:rFonts w:eastAsia="Times New Roman"/>
          <w:szCs w:val="24"/>
        </w:rPr>
        <w:t>μεγαλύτερης που έχουμε βιώσει την τελευταία δεκαπενταετία, είναι δύσκολο να γίνεται μια συζήτηση</w:t>
      </w:r>
      <w:r>
        <w:rPr>
          <w:rFonts w:eastAsia="Times New Roman"/>
          <w:szCs w:val="24"/>
        </w:rPr>
        <w:t>,</w:t>
      </w:r>
      <w:r w:rsidRPr="0038441E">
        <w:rPr>
          <w:rFonts w:eastAsia="Times New Roman"/>
          <w:szCs w:val="24"/>
        </w:rPr>
        <w:t xml:space="preserve"> η οποία όμως θα συνεχιστεί εκ των πραγμάτων</w:t>
      </w:r>
      <w:r w:rsidRPr="0038441E">
        <w:rPr>
          <w:rFonts w:eastAsia="Times New Roman"/>
          <w:szCs w:val="24"/>
        </w:rPr>
        <w:t xml:space="preserve"> και σε πολιτικό επίπεδο και δικαστικά και ούτω καθεξής.</w:t>
      </w:r>
      <w:r>
        <w:rPr>
          <w:rFonts w:eastAsia="Times New Roman"/>
          <w:szCs w:val="24"/>
        </w:rPr>
        <w:t xml:space="preserve"> </w:t>
      </w:r>
    </w:p>
    <w:p w14:paraId="04465779" w14:textId="77777777" w:rsidR="00061F8F" w:rsidRDefault="00BE2594">
      <w:pPr>
        <w:spacing w:after="0" w:line="600" w:lineRule="auto"/>
        <w:ind w:firstLine="720"/>
        <w:jc w:val="both"/>
        <w:rPr>
          <w:rFonts w:eastAsia="Times New Roman"/>
          <w:szCs w:val="24"/>
        </w:rPr>
      </w:pPr>
      <w:r w:rsidRPr="0038441E">
        <w:rPr>
          <w:rFonts w:eastAsia="Times New Roman"/>
          <w:szCs w:val="24"/>
        </w:rPr>
        <w:t>Εντούτοις</w:t>
      </w:r>
      <w:r>
        <w:rPr>
          <w:rFonts w:eastAsia="Times New Roman"/>
          <w:szCs w:val="24"/>
        </w:rPr>
        <w:t>,</w:t>
      </w:r>
      <w:r w:rsidRPr="0038441E">
        <w:rPr>
          <w:rFonts w:eastAsia="Times New Roman"/>
          <w:szCs w:val="24"/>
        </w:rPr>
        <w:t xml:space="preserve"> έχει κλείσει ένας κύκλος βραχυπρόθεσμων μέτρων ανακούφισης των πληγέντων. Σήμερα</w:t>
      </w:r>
      <w:r>
        <w:rPr>
          <w:rFonts w:eastAsia="Times New Roman"/>
          <w:szCs w:val="24"/>
        </w:rPr>
        <w:t>,</w:t>
      </w:r>
      <w:r w:rsidRPr="0038441E">
        <w:rPr>
          <w:rFonts w:eastAsia="Times New Roman"/>
          <w:szCs w:val="24"/>
        </w:rPr>
        <w:t xml:space="preserve"> φέρνουμε για συζήτηση μια σειρά από επείγουσες ρυθμίσεις, οι οποίες επιδιώκουν να θεραπεύσουν ή να επιταχ</w:t>
      </w:r>
      <w:r w:rsidRPr="0038441E">
        <w:rPr>
          <w:rFonts w:eastAsia="Times New Roman"/>
          <w:szCs w:val="24"/>
        </w:rPr>
        <w:t xml:space="preserve">ύνουν </w:t>
      </w:r>
      <w:r>
        <w:rPr>
          <w:rFonts w:eastAsia="Times New Roman"/>
          <w:szCs w:val="24"/>
        </w:rPr>
        <w:t xml:space="preserve">–εάν θέλετε- </w:t>
      </w:r>
      <w:r w:rsidRPr="0038441E">
        <w:rPr>
          <w:rFonts w:eastAsia="Times New Roman"/>
          <w:szCs w:val="24"/>
        </w:rPr>
        <w:t>περισσότερο το ισχύον σύστημα</w:t>
      </w:r>
      <w:r>
        <w:rPr>
          <w:rFonts w:eastAsia="Times New Roman"/>
          <w:szCs w:val="24"/>
        </w:rPr>
        <w:t>,</w:t>
      </w:r>
      <w:r w:rsidRPr="0038441E">
        <w:rPr>
          <w:rFonts w:eastAsia="Times New Roman"/>
          <w:szCs w:val="24"/>
        </w:rPr>
        <w:t xml:space="preserve"> που αφορά επιλεκτικές παρεμβάσεις και κατεδαφίσεις και αυτό το κάνουμε με την τροπολογία που φέραμε.</w:t>
      </w:r>
    </w:p>
    <w:p w14:paraId="0446577A" w14:textId="77777777" w:rsidR="00061F8F" w:rsidRDefault="00BE2594">
      <w:pPr>
        <w:spacing w:after="0" w:line="600" w:lineRule="auto"/>
        <w:ind w:firstLine="720"/>
        <w:jc w:val="both"/>
        <w:rPr>
          <w:rFonts w:eastAsia="Times New Roman"/>
          <w:szCs w:val="24"/>
        </w:rPr>
      </w:pPr>
      <w:r>
        <w:rPr>
          <w:rFonts w:eastAsia="Times New Roman"/>
          <w:szCs w:val="24"/>
        </w:rPr>
        <w:lastRenderedPageBreak/>
        <w:t>Αυτή</w:t>
      </w:r>
      <w:r w:rsidRPr="0038441E">
        <w:rPr>
          <w:rFonts w:eastAsia="Times New Roman"/>
          <w:szCs w:val="24"/>
        </w:rPr>
        <w:t xml:space="preserve"> η τροπολογία σήμερα </w:t>
      </w:r>
      <w:r>
        <w:rPr>
          <w:rFonts w:eastAsia="Times New Roman"/>
          <w:szCs w:val="24"/>
        </w:rPr>
        <w:t>κάνει</w:t>
      </w:r>
      <w:r w:rsidRPr="0038441E">
        <w:rPr>
          <w:rFonts w:eastAsia="Times New Roman"/>
          <w:szCs w:val="24"/>
        </w:rPr>
        <w:t xml:space="preserve"> δύο πράγματα. Πρώτον, εισάγει μια παράλληλη διαδ</w:t>
      </w:r>
      <w:r>
        <w:rPr>
          <w:rFonts w:eastAsia="Times New Roman"/>
          <w:szCs w:val="24"/>
        </w:rPr>
        <w:t>ικασία</w:t>
      </w:r>
      <w:r>
        <w:rPr>
          <w:rFonts w:eastAsia="Times New Roman"/>
          <w:szCs w:val="24"/>
        </w:rPr>
        <w:t>,</w:t>
      </w:r>
      <w:r>
        <w:rPr>
          <w:rFonts w:eastAsia="Times New Roman"/>
          <w:szCs w:val="24"/>
        </w:rPr>
        <w:t xml:space="preserve"> σε σχέση με την ισ</w:t>
      </w:r>
      <w:r>
        <w:rPr>
          <w:rFonts w:eastAsia="Times New Roman"/>
          <w:szCs w:val="24"/>
        </w:rPr>
        <w:t xml:space="preserve">χύουσα, </w:t>
      </w:r>
      <w:r w:rsidRPr="0038441E">
        <w:rPr>
          <w:rFonts w:eastAsia="Times New Roman"/>
          <w:szCs w:val="24"/>
        </w:rPr>
        <w:t>όσον αφορά την ταυτοποίηση αυθαιρέτων και την κατεδάφιση</w:t>
      </w:r>
      <w:r>
        <w:rPr>
          <w:rFonts w:eastAsia="Times New Roman"/>
          <w:szCs w:val="24"/>
        </w:rPr>
        <w:t>.</w:t>
      </w:r>
      <w:r w:rsidRPr="0038441E">
        <w:rPr>
          <w:rFonts w:eastAsia="Times New Roman"/>
          <w:szCs w:val="24"/>
        </w:rPr>
        <w:t xml:space="preserve"> </w:t>
      </w:r>
      <w:r>
        <w:rPr>
          <w:rFonts w:eastAsia="Times New Roman"/>
          <w:szCs w:val="24"/>
        </w:rPr>
        <w:t>Υ</w:t>
      </w:r>
      <w:r w:rsidRPr="0038441E">
        <w:rPr>
          <w:rFonts w:eastAsia="Times New Roman"/>
          <w:szCs w:val="24"/>
        </w:rPr>
        <w:t>πενθυμίζω</w:t>
      </w:r>
      <w:r>
        <w:rPr>
          <w:rFonts w:eastAsia="Times New Roman"/>
          <w:szCs w:val="24"/>
        </w:rPr>
        <w:t xml:space="preserve"> ότι</w:t>
      </w:r>
      <w:r w:rsidRPr="0038441E">
        <w:rPr>
          <w:rFonts w:eastAsia="Times New Roman"/>
          <w:szCs w:val="24"/>
        </w:rPr>
        <w:t xml:space="preserve"> η κλασική διαδικασία είναι η πολεοδομία του δήμου, το συμβούλιο του δήμου</w:t>
      </w:r>
      <w:r>
        <w:rPr>
          <w:rFonts w:eastAsia="Times New Roman"/>
          <w:szCs w:val="24"/>
        </w:rPr>
        <w:t>,</w:t>
      </w:r>
      <w:r w:rsidRPr="0038441E">
        <w:rPr>
          <w:rFonts w:eastAsia="Times New Roman"/>
          <w:szCs w:val="24"/>
        </w:rPr>
        <w:t xml:space="preserve"> που κρίνει τις ενστάσεις, ο οριστικός χαρακτηρισμός,</w:t>
      </w:r>
      <w:r>
        <w:rPr>
          <w:rFonts w:eastAsia="Times New Roman"/>
          <w:szCs w:val="24"/>
        </w:rPr>
        <w:t xml:space="preserve"> η</w:t>
      </w:r>
      <w:r w:rsidRPr="0038441E">
        <w:rPr>
          <w:rFonts w:eastAsia="Times New Roman"/>
          <w:szCs w:val="24"/>
        </w:rPr>
        <w:t xml:space="preserve"> δικαστική διαμάχη και η μεταφορά στην τελική </w:t>
      </w:r>
      <w:r w:rsidRPr="0038441E">
        <w:rPr>
          <w:rFonts w:eastAsia="Times New Roman"/>
          <w:szCs w:val="24"/>
        </w:rPr>
        <w:t>φ</w:t>
      </w:r>
      <w:r>
        <w:rPr>
          <w:rFonts w:eastAsia="Times New Roman"/>
          <w:szCs w:val="24"/>
        </w:rPr>
        <w:t xml:space="preserve">άση στην αποκεντρωμένη διοίκηση, </w:t>
      </w:r>
      <w:r w:rsidRPr="0038441E">
        <w:rPr>
          <w:rFonts w:eastAsia="Times New Roman"/>
          <w:szCs w:val="24"/>
        </w:rPr>
        <w:t>η οποία ε</w:t>
      </w:r>
      <w:r>
        <w:rPr>
          <w:rFonts w:eastAsia="Times New Roman"/>
          <w:szCs w:val="24"/>
        </w:rPr>
        <w:t xml:space="preserve">ίναι και υπεύθυνη για αυτή </w:t>
      </w:r>
      <w:proofErr w:type="spellStart"/>
      <w:r>
        <w:rPr>
          <w:rFonts w:eastAsia="Times New Roman"/>
          <w:szCs w:val="24"/>
        </w:rPr>
        <w:t>καθ</w:t>
      </w:r>
      <w:r>
        <w:rPr>
          <w:rFonts w:eastAsia="Times New Roman"/>
          <w:szCs w:val="24"/>
        </w:rPr>
        <w:t>’</w:t>
      </w:r>
      <w:r w:rsidRPr="0038441E">
        <w:rPr>
          <w:rFonts w:eastAsia="Times New Roman"/>
          <w:szCs w:val="24"/>
        </w:rPr>
        <w:t>αυτή</w:t>
      </w:r>
      <w:proofErr w:type="spellEnd"/>
      <w:r w:rsidRPr="0038441E">
        <w:rPr>
          <w:rFonts w:eastAsia="Times New Roman"/>
          <w:szCs w:val="24"/>
        </w:rPr>
        <w:t xml:space="preserve"> την κατεδάφιση.</w:t>
      </w:r>
    </w:p>
    <w:p w14:paraId="0446577B" w14:textId="77777777" w:rsidR="00061F8F" w:rsidRDefault="00BE2594">
      <w:pPr>
        <w:spacing w:after="0" w:line="600" w:lineRule="auto"/>
        <w:ind w:firstLine="720"/>
        <w:jc w:val="both"/>
        <w:rPr>
          <w:rFonts w:eastAsia="Times New Roman"/>
          <w:szCs w:val="24"/>
        </w:rPr>
      </w:pPr>
      <w:r>
        <w:rPr>
          <w:rFonts w:eastAsia="Times New Roman"/>
          <w:szCs w:val="24"/>
        </w:rPr>
        <w:t>Απέναντι σε αυτή τη διαδικασία, παράλληλα, και για ένα μεταβατικό διάστημα, μέχρις ότου δηλαδή συγκροτηθεί ο νέος θεσμός</w:t>
      </w:r>
      <w:r>
        <w:rPr>
          <w:rFonts w:eastAsia="Times New Roman"/>
          <w:szCs w:val="24"/>
        </w:rPr>
        <w:t>,</w:t>
      </w:r>
      <w:r>
        <w:rPr>
          <w:rFonts w:eastAsia="Times New Roman"/>
          <w:szCs w:val="24"/>
        </w:rPr>
        <w:t xml:space="preserve"> που είναι υπεύθυνος για τις οικιστικές </w:t>
      </w:r>
      <w:r>
        <w:rPr>
          <w:rFonts w:eastAsia="Times New Roman"/>
          <w:szCs w:val="24"/>
        </w:rPr>
        <w:t>παρεκκλίσεις, κατεδαφίσεις, τα αυθαίρετα κ</w:t>
      </w:r>
      <w:r>
        <w:rPr>
          <w:rFonts w:eastAsia="Times New Roman"/>
          <w:szCs w:val="24"/>
        </w:rPr>
        <w:t>.</w:t>
      </w:r>
      <w:r>
        <w:rPr>
          <w:rFonts w:eastAsia="Times New Roman"/>
          <w:szCs w:val="24"/>
        </w:rPr>
        <w:t>λπ., που είναι ο νόμος που έχουμε ψηφίσει ήδη –υπενθυμίζω ότι αυτός ο θεσμός είναι τα Τοπικά Περιφερειακά Παρατηρητήρια Δομημένου Περιβάλλοντος, άρα σε επίπεδο αιρετής περιφέρειας μεταφέρεται αυτή η αρμοδιότητα- ε</w:t>
      </w:r>
      <w:r>
        <w:rPr>
          <w:rFonts w:eastAsia="Times New Roman"/>
          <w:szCs w:val="24"/>
        </w:rPr>
        <w:t>ισάγεται, με την παρούσα τροπολογία, μία διαδικασία</w:t>
      </w:r>
      <w:r>
        <w:rPr>
          <w:rFonts w:eastAsia="Times New Roman"/>
          <w:szCs w:val="24"/>
        </w:rPr>
        <w:t>,</w:t>
      </w:r>
      <w:r>
        <w:rPr>
          <w:rFonts w:eastAsia="Times New Roman"/>
          <w:szCs w:val="24"/>
        </w:rPr>
        <w:t xml:space="preserve"> η οποία επιτρέπει στο Υπουργείο Ενέργειας και Περιβάλλοντος, με χρήση των Επιθεωρητών Δομημένου Περιβάλλοντος</w:t>
      </w:r>
      <w:r>
        <w:rPr>
          <w:rFonts w:eastAsia="Times New Roman"/>
          <w:szCs w:val="24"/>
        </w:rPr>
        <w:t>,</w:t>
      </w:r>
      <w:r>
        <w:rPr>
          <w:rFonts w:eastAsia="Times New Roman"/>
          <w:szCs w:val="24"/>
        </w:rPr>
        <w:t xml:space="preserve"> που έχει </w:t>
      </w:r>
      <w:r>
        <w:rPr>
          <w:rFonts w:eastAsia="Times New Roman"/>
          <w:szCs w:val="24"/>
        </w:rPr>
        <w:lastRenderedPageBreak/>
        <w:t>το ΥΠΕΝ, να προχωράει στην ταυτοποίηση αυθαίρετων κατασκευών και στην κατεδάφισή το</w:t>
      </w:r>
      <w:r>
        <w:rPr>
          <w:rFonts w:eastAsia="Times New Roman"/>
          <w:szCs w:val="24"/>
        </w:rPr>
        <w:t xml:space="preserve">υς, με υπουργική απόφαση. </w:t>
      </w:r>
    </w:p>
    <w:p w14:paraId="0446577C" w14:textId="77777777" w:rsidR="00061F8F" w:rsidRDefault="00BE2594">
      <w:pPr>
        <w:spacing w:after="0" w:line="600" w:lineRule="auto"/>
        <w:ind w:firstLine="720"/>
        <w:jc w:val="both"/>
        <w:rPr>
          <w:rFonts w:eastAsia="Times New Roman"/>
          <w:szCs w:val="24"/>
        </w:rPr>
      </w:pPr>
      <w:r>
        <w:rPr>
          <w:rFonts w:eastAsia="Times New Roman"/>
          <w:szCs w:val="24"/>
        </w:rPr>
        <w:t xml:space="preserve">Η διαδικασία αυτή κάνει μεγάλη σύντμηση στις διοικητικές διαδικασίες. Δεν έχει πεδίο διοικητικής ένστασης. Έχει απευθείας δικαστική προστασία, εντός δηλαδή δεκαπέντε ημερών μπορεί κάποιος να προσφύγει στο </w:t>
      </w:r>
      <w:proofErr w:type="spellStart"/>
      <w:r>
        <w:rPr>
          <w:rFonts w:eastAsia="Times New Roman"/>
          <w:szCs w:val="24"/>
        </w:rPr>
        <w:t>ΣτΕ</w:t>
      </w:r>
      <w:proofErr w:type="spellEnd"/>
      <w:r>
        <w:rPr>
          <w:rFonts w:eastAsia="Times New Roman"/>
          <w:szCs w:val="24"/>
        </w:rPr>
        <w:t xml:space="preserve"> και αποκλειστικά στο</w:t>
      </w:r>
      <w:r>
        <w:rPr>
          <w:rFonts w:eastAsia="Times New Roman"/>
          <w:szCs w:val="24"/>
        </w:rPr>
        <w:t xml:space="preserve"> </w:t>
      </w:r>
      <w:proofErr w:type="spellStart"/>
      <w:r>
        <w:rPr>
          <w:rFonts w:eastAsia="Times New Roman"/>
          <w:szCs w:val="24"/>
        </w:rPr>
        <w:t>ΣτΕ</w:t>
      </w:r>
      <w:proofErr w:type="spellEnd"/>
      <w:r>
        <w:rPr>
          <w:rFonts w:eastAsia="Times New Roman"/>
          <w:szCs w:val="24"/>
        </w:rPr>
        <w:t xml:space="preserve">, άλλως η πράξη είναι άμεσα εκτελεστέα. </w:t>
      </w:r>
    </w:p>
    <w:p w14:paraId="0446577D" w14:textId="77777777" w:rsidR="00061F8F" w:rsidRDefault="00BE2594">
      <w:pPr>
        <w:spacing w:after="0" w:line="600" w:lineRule="auto"/>
        <w:ind w:firstLine="720"/>
        <w:jc w:val="both"/>
        <w:rPr>
          <w:rFonts w:eastAsia="Times New Roman"/>
          <w:szCs w:val="24"/>
        </w:rPr>
      </w:pPr>
      <w:r>
        <w:rPr>
          <w:rFonts w:eastAsia="Times New Roman"/>
          <w:szCs w:val="24"/>
        </w:rPr>
        <w:t>Αυτή είναι η μία διαδικασία, η οποία –επαναλαμβάνω- είναι μεταβατική</w:t>
      </w:r>
      <w:r>
        <w:rPr>
          <w:rFonts w:eastAsia="Times New Roman"/>
          <w:szCs w:val="24"/>
        </w:rPr>
        <w:t>,</w:t>
      </w:r>
      <w:r>
        <w:rPr>
          <w:rFonts w:eastAsia="Times New Roman"/>
          <w:szCs w:val="24"/>
        </w:rPr>
        <w:t xml:space="preserve"> έως ότου φτιαχτούν τα περιφερειακά και δημιουργεί παράλληλη προς τον δήμο, που επιτρέπει στο Υπουργείο, χρησιμοποιώντας τον δικό του μηχανισμ</w:t>
      </w:r>
      <w:r>
        <w:rPr>
          <w:rFonts w:eastAsia="Times New Roman"/>
          <w:szCs w:val="24"/>
        </w:rPr>
        <w:t>ό, να επιταχύνει αυτή τη διαδικασία. Αυτή είναι η μια παρέμβαση</w:t>
      </w:r>
      <w:r>
        <w:rPr>
          <w:rFonts w:eastAsia="Times New Roman"/>
          <w:szCs w:val="24"/>
        </w:rPr>
        <w:t>,</w:t>
      </w:r>
      <w:r>
        <w:rPr>
          <w:rFonts w:eastAsia="Times New Roman"/>
          <w:szCs w:val="24"/>
        </w:rPr>
        <w:t xml:space="preserve"> η οποία γίνεται εδώ. Φυσικά, μόλις τελειώσει η υπουργική απόφαση, το θέμα παραπέμπεται στην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 xml:space="preserve">ιοίκηση –δεν επεμβαίνουμε σε αυτό το κομμάτι- και αυτή προχωράει στις κατεδαφίσεις. </w:t>
      </w:r>
    </w:p>
    <w:p w14:paraId="0446577E" w14:textId="77777777" w:rsidR="00061F8F" w:rsidRDefault="00BE2594">
      <w:pPr>
        <w:spacing w:after="0" w:line="600" w:lineRule="auto"/>
        <w:ind w:firstLine="720"/>
        <w:jc w:val="both"/>
        <w:rPr>
          <w:rFonts w:eastAsia="Times New Roman"/>
          <w:szCs w:val="24"/>
        </w:rPr>
      </w:pPr>
      <w:r>
        <w:rPr>
          <w:rFonts w:eastAsia="Times New Roman"/>
          <w:szCs w:val="24"/>
        </w:rPr>
        <w:t xml:space="preserve">Το δεύτερο που κάνουμε είναι ότι επιταχύνουμε την ικανότητα και τη δυνατότητα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 xml:space="preserve">ιοίκησης να κάνει τη δουλειά της. Η δουλειά της εξαρτάται από δύο πράγματα: </w:t>
      </w:r>
      <w:r>
        <w:rPr>
          <w:rFonts w:eastAsia="Times New Roman"/>
          <w:szCs w:val="24"/>
        </w:rPr>
        <w:lastRenderedPageBreak/>
        <w:t>τη διαθεσιμότητα πόρων και τα μέσα που διαθέτει</w:t>
      </w:r>
      <w:r>
        <w:rPr>
          <w:rFonts w:eastAsia="Times New Roman"/>
          <w:szCs w:val="24"/>
        </w:rPr>
        <w:t>,</w:t>
      </w:r>
      <w:r>
        <w:rPr>
          <w:rFonts w:eastAsia="Times New Roman"/>
          <w:szCs w:val="24"/>
        </w:rPr>
        <w:t xml:space="preserve"> προκειμένου να εκτελεί γρήγορα τ</w:t>
      </w:r>
      <w:r>
        <w:rPr>
          <w:rFonts w:eastAsia="Times New Roman"/>
          <w:szCs w:val="24"/>
        </w:rPr>
        <w:t xml:space="preserve">ις αποφάσεις κατεδάφισης, τις οποίες έχει ήδη μία αποκεντρωμένη διοίκηση. Υπενθυμίζω ότι η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ιοίκηση της Αττικής έχει αυτή τη στιγμή τελεσίδικες κατεδαφίσεις δυόμισι χιλιάδων ακινήτων σε δάση και επτακοσίων σε παραλίες και αιγιαλούς.</w:t>
      </w:r>
    </w:p>
    <w:p w14:paraId="0446577F" w14:textId="77777777" w:rsidR="00061F8F" w:rsidRDefault="00BE2594">
      <w:pPr>
        <w:spacing w:after="0" w:line="600" w:lineRule="auto"/>
        <w:ind w:firstLine="720"/>
        <w:jc w:val="both"/>
        <w:rPr>
          <w:rFonts w:eastAsia="Times New Roman"/>
          <w:szCs w:val="24"/>
        </w:rPr>
      </w:pPr>
      <w:r>
        <w:rPr>
          <w:rFonts w:eastAsia="Times New Roman"/>
          <w:szCs w:val="24"/>
        </w:rPr>
        <w:t>Τι κάνει,</w:t>
      </w:r>
      <w:r>
        <w:rPr>
          <w:rFonts w:eastAsia="Times New Roman"/>
          <w:szCs w:val="24"/>
        </w:rPr>
        <w:t xml:space="preserve"> λοιπόν, η δεύτερη αυτή διαδικασία; Πρώτον, αυξάνει τον προϋπολογισμό του Πράσινου Ταμείου –αυτό χρηματοδοτεί αυτή τη διαδικασία- δίνοντάς του τη δυνατότητα να παίρνει χρήματα από τον προϋπολογισμό, από το Πρόγραμμα Δημοσίων Επενδύσεων ή από άλλες πηγές, α</w:t>
      </w:r>
      <w:r>
        <w:rPr>
          <w:rFonts w:eastAsia="Times New Roman"/>
          <w:szCs w:val="24"/>
        </w:rPr>
        <w:t xml:space="preserve">ποκλειστικά για το κονδύλι των κατεδαφίσεων. </w:t>
      </w:r>
    </w:p>
    <w:p w14:paraId="04465780" w14:textId="77777777" w:rsidR="00061F8F" w:rsidRDefault="00BE2594">
      <w:pPr>
        <w:spacing w:after="0" w:line="600" w:lineRule="auto"/>
        <w:ind w:firstLine="720"/>
        <w:jc w:val="both"/>
        <w:rPr>
          <w:rFonts w:eastAsia="Times New Roman"/>
          <w:szCs w:val="24"/>
        </w:rPr>
      </w:pPr>
      <w:r>
        <w:rPr>
          <w:rFonts w:eastAsia="Times New Roman"/>
          <w:szCs w:val="24"/>
        </w:rPr>
        <w:t>Το δεύτερο που κάνει</w:t>
      </w:r>
      <w:r>
        <w:rPr>
          <w:rFonts w:eastAsia="Times New Roman"/>
          <w:szCs w:val="24"/>
        </w:rPr>
        <w:t>,</w:t>
      </w:r>
      <w:r>
        <w:rPr>
          <w:rFonts w:eastAsia="Times New Roman"/>
          <w:szCs w:val="24"/>
        </w:rPr>
        <w:t xml:space="preserve"> είναι ότι επιτρέπει στην </w:t>
      </w:r>
      <w:r>
        <w:rPr>
          <w:rFonts w:eastAsia="Times New Roman"/>
          <w:szCs w:val="24"/>
        </w:rPr>
        <w:t>α</w:t>
      </w:r>
      <w:r>
        <w:rPr>
          <w:rFonts w:eastAsia="Times New Roman"/>
          <w:szCs w:val="24"/>
        </w:rPr>
        <w:t xml:space="preserve">ποκεντρωμένη </w:t>
      </w:r>
      <w:r>
        <w:rPr>
          <w:rFonts w:eastAsia="Times New Roman"/>
          <w:szCs w:val="24"/>
        </w:rPr>
        <w:t>δ</w:t>
      </w:r>
      <w:r>
        <w:rPr>
          <w:rFonts w:eastAsia="Times New Roman"/>
          <w:szCs w:val="24"/>
        </w:rPr>
        <w:t xml:space="preserve">ιοίκηση, πέρα από τους διαγωνισμούς για την κατεδάφιση </w:t>
      </w:r>
      <w:r>
        <w:rPr>
          <w:rFonts w:eastAsia="Times New Roman"/>
          <w:szCs w:val="24"/>
        </w:rPr>
        <w:t>κτηρίων</w:t>
      </w:r>
      <w:r>
        <w:rPr>
          <w:rFonts w:eastAsia="Times New Roman"/>
          <w:szCs w:val="24"/>
        </w:rPr>
        <w:t>, να αποκτά το δικαίωμα της απευθείας ανάθεσης, όπως προβλέπεται και μέχρι το όριο που</w:t>
      </w:r>
      <w:r>
        <w:rPr>
          <w:rFonts w:eastAsia="Times New Roman"/>
          <w:szCs w:val="24"/>
        </w:rPr>
        <w:t xml:space="preserve"> προβλέπεται από τον νόμο περί δημοσίων προμηθειών και έργων, δηλαδή μέχρι 135.000 ευρώ, που αποτελεί το όριο που μπορεί να κάνει απευθείας ανάθεση. </w:t>
      </w:r>
    </w:p>
    <w:p w14:paraId="04465781" w14:textId="77777777" w:rsidR="00061F8F" w:rsidRDefault="00BE2594">
      <w:pPr>
        <w:spacing w:after="0" w:line="600" w:lineRule="auto"/>
        <w:ind w:firstLine="720"/>
        <w:jc w:val="both"/>
        <w:rPr>
          <w:rFonts w:eastAsia="Times New Roman"/>
          <w:szCs w:val="24"/>
        </w:rPr>
      </w:pPr>
      <w:r>
        <w:rPr>
          <w:rFonts w:eastAsia="Times New Roman"/>
          <w:szCs w:val="24"/>
        </w:rPr>
        <w:lastRenderedPageBreak/>
        <w:t>Και το τρίτο που εισάγει είναι η δυνατότητα</w:t>
      </w:r>
      <w:r>
        <w:rPr>
          <w:rFonts w:eastAsia="Times New Roman"/>
          <w:szCs w:val="24"/>
        </w:rPr>
        <w:t>,</w:t>
      </w:r>
      <w:r>
        <w:rPr>
          <w:rFonts w:eastAsia="Times New Roman"/>
          <w:szCs w:val="24"/>
        </w:rPr>
        <w:t xml:space="preserve"> η υπάρχουσα εργολαβία για κατεδαφίσεις να μπορεί να επεκταθεί</w:t>
      </w:r>
      <w:r>
        <w:rPr>
          <w:rFonts w:eastAsia="Times New Roman"/>
          <w:szCs w:val="24"/>
        </w:rPr>
        <w:t xml:space="preserve"> κατά 50%, εφόσον αυξηθεί κατ’ </w:t>
      </w:r>
      <w:proofErr w:type="spellStart"/>
      <w:r>
        <w:rPr>
          <w:rFonts w:eastAsia="Times New Roman"/>
          <w:szCs w:val="24"/>
        </w:rPr>
        <w:t>αναλογίαν</w:t>
      </w:r>
      <w:proofErr w:type="spellEnd"/>
      <w:r>
        <w:rPr>
          <w:rFonts w:eastAsia="Times New Roman"/>
          <w:szCs w:val="24"/>
        </w:rPr>
        <w:t xml:space="preserve"> το φυσικό αντικείμενο. </w:t>
      </w:r>
    </w:p>
    <w:p w14:paraId="04465782" w14:textId="77777777" w:rsidR="00061F8F" w:rsidRDefault="00BE2594">
      <w:pPr>
        <w:spacing w:after="0" w:line="600" w:lineRule="auto"/>
        <w:ind w:firstLine="720"/>
        <w:jc w:val="both"/>
        <w:rPr>
          <w:rFonts w:eastAsia="Times New Roman"/>
          <w:szCs w:val="24"/>
        </w:rPr>
      </w:pPr>
      <w:r>
        <w:rPr>
          <w:rFonts w:eastAsia="Times New Roman"/>
          <w:szCs w:val="24"/>
        </w:rPr>
        <w:t xml:space="preserve">Αυτό είναι ο κύριος κορμός της τροπολογίας. </w:t>
      </w:r>
    </w:p>
    <w:p w14:paraId="04465783" w14:textId="77777777" w:rsidR="00061F8F" w:rsidRDefault="00BE2594">
      <w:pPr>
        <w:spacing w:after="0" w:line="600" w:lineRule="auto"/>
        <w:ind w:firstLine="720"/>
        <w:jc w:val="both"/>
        <w:rPr>
          <w:rFonts w:eastAsia="Times New Roman"/>
          <w:szCs w:val="24"/>
        </w:rPr>
      </w:pPr>
      <w:r>
        <w:rPr>
          <w:rFonts w:eastAsia="Times New Roman"/>
          <w:szCs w:val="24"/>
        </w:rPr>
        <w:t xml:space="preserve">Υπενθυμίζω –και το υπογραμμίζω- ότι η παράλληλη διαδικασία, η οποία εγκαινιάζεται σήμερα, αφορά αποκλειστικά </w:t>
      </w:r>
      <w:r>
        <w:rPr>
          <w:rFonts w:eastAsia="Times New Roman"/>
          <w:szCs w:val="24"/>
        </w:rPr>
        <w:t>-</w:t>
      </w:r>
      <w:r>
        <w:rPr>
          <w:rFonts w:eastAsia="Times New Roman"/>
          <w:szCs w:val="24"/>
        </w:rPr>
        <w:t>και το τονίζω- περιοχές που έχουν κη</w:t>
      </w:r>
      <w:r>
        <w:rPr>
          <w:rFonts w:eastAsia="Times New Roman"/>
          <w:szCs w:val="24"/>
        </w:rPr>
        <w:t xml:space="preserve">ρυχθεί αναδασωτέες, </w:t>
      </w:r>
      <w:r>
        <w:rPr>
          <w:rFonts w:eastAsia="Times New Roman"/>
          <w:szCs w:val="24"/>
        </w:rPr>
        <w:t xml:space="preserve">κτήρια, </w:t>
      </w:r>
      <w:r>
        <w:rPr>
          <w:rFonts w:eastAsia="Times New Roman"/>
          <w:szCs w:val="24"/>
        </w:rPr>
        <w:t>που είναι ετοιμόρροπα, η έκταση που έχουμε αυθαίρετες κατασκευές από την παραλία σε έκταση πεντακοσίων μέτρων, όπως ρητά προβλέπει ο ισχύον νόμος</w:t>
      </w:r>
      <w:r>
        <w:rPr>
          <w:rFonts w:eastAsia="Times New Roman"/>
          <w:szCs w:val="24"/>
        </w:rPr>
        <w:t xml:space="preserve"> </w:t>
      </w:r>
      <w:r>
        <w:rPr>
          <w:rFonts w:eastAsia="Times New Roman"/>
          <w:szCs w:val="24"/>
        </w:rPr>
        <w:t>Τρίτση</w:t>
      </w:r>
      <w:r>
        <w:rPr>
          <w:rFonts w:eastAsia="Times New Roman"/>
          <w:szCs w:val="24"/>
        </w:rPr>
        <w:t xml:space="preserve"> </w:t>
      </w:r>
      <w:r>
        <w:rPr>
          <w:rFonts w:eastAsia="Times New Roman"/>
          <w:szCs w:val="24"/>
        </w:rPr>
        <w:t xml:space="preserve">του 1983, μαντρότοιχοι, αυθαίρετοι </w:t>
      </w:r>
      <w:proofErr w:type="spellStart"/>
      <w:r>
        <w:rPr>
          <w:rFonts w:eastAsia="Times New Roman"/>
          <w:szCs w:val="24"/>
        </w:rPr>
        <w:t>κ.ο.κ.</w:t>
      </w:r>
      <w:proofErr w:type="spellEnd"/>
      <w:r>
        <w:rPr>
          <w:rFonts w:eastAsia="Times New Roman"/>
          <w:szCs w:val="24"/>
        </w:rPr>
        <w:t xml:space="preserve"> </w:t>
      </w:r>
      <w:r>
        <w:rPr>
          <w:rFonts w:eastAsia="Times New Roman"/>
          <w:szCs w:val="24"/>
        </w:rPr>
        <w:t>-</w:t>
      </w:r>
      <w:r>
        <w:rPr>
          <w:rFonts w:eastAsia="Times New Roman"/>
          <w:szCs w:val="24"/>
        </w:rPr>
        <w:t>επαναλαμβάνω πρόκειται για την κ</w:t>
      </w:r>
      <w:r>
        <w:rPr>
          <w:rFonts w:eastAsia="Times New Roman"/>
          <w:szCs w:val="24"/>
        </w:rPr>
        <w:t xml:space="preserve">είμενη νομοθεσία- και </w:t>
      </w:r>
      <w:r>
        <w:rPr>
          <w:rFonts w:eastAsia="Times New Roman" w:cs="Times New Roman"/>
          <w:szCs w:val="24"/>
        </w:rPr>
        <w:t>αυστηρά σε ρέματα</w:t>
      </w:r>
      <w:r w:rsidRPr="00112133">
        <w:rPr>
          <w:rFonts w:eastAsia="Times New Roman" w:cs="Times New Roman"/>
          <w:szCs w:val="24"/>
        </w:rPr>
        <w:t>,</w:t>
      </w:r>
      <w:r>
        <w:rPr>
          <w:rFonts w:eastAsia="Times New Roman" w:cs="Times New Roman"/>
          <w:szCs w:val="24"/>
        </w:rPr>
        <w:t xml:space="preserve"> προδιαγεγραμμένα με βάση τους κανόνες του Υπουργείου Περιβάλλοντος, τα οποία έχουν ήδη αποκτήσει προσδιορισμό-μελέτη και την αντιπλημμυρική τους ζώνη.</w:t>
      </w:r>
    </w:p>
    <w:p w14:paraId="0446578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λοιπόν, στη ζώνη έως και πεντακόσια μέτρα από την </w:t>
      </w:r>
      <w:r>
        <w:rPr>
          <w:rFonts w:eastAsia="Times New Roman" w:cs="Times New Roman"/>
          <w:szCs w:val="24"/>
        </w:rPr>
        <w:t>παραλία, όπως προβλέπει η κείμενη νομοθεσία, σε περιοχές όπου έχουν κηρυχθεί αναδασωτέες και σε ετοιμόρροπα κτήρια. Αυτό πρέπει να αποσαφηνιστεί ευθέως.</w:t>
      </w:r>
    </w:p>
    <w:p w14:paraId="0446578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Η παράλληλη διαδικασία</w:t>
      </w:r>
      <w:r>
        <w:rPr>
          <w:rFonts w:eastAsia="Times New Roman" w:cs="Times New Roman"/>
          <w:szCs w:val="24"/>
        </w:rPr>
        <w:t>,</w:t>
      </w:r>
      <w:r>
        <w:rPr>
          <w:rFonts w:eastAsia="Times New Roman" w:cs="Times New Roman"/>
          <w:szCs w:val="24"/>
        </w:rPr>
        <w:t xml:space="preserve"> η οποία εισάγει μια πιο γρήγορη διαδικασία από τον Υπουργό, δεν αφορά όλες τις </w:t>
      </w:r>
      <w:r>
        <w:rPr>
          <w:rFonts w:eastAsia="Times New Roman" w:cs="Times New Roman"/>
          <w:szCs w:val="24"/>
        </w:rPr>
        <w:t>περιοχές, όλα τα αυθαίρετα ή οτιδήποτε άλλο. Είναι σαφέστατα προσδιορισμένη σε περιοχές με υψηλή ευαισθησία, αναδασωτέες περιοχές, ρέματα…</w:t>
      </w:r>
    </w:p>
    <w:p w14:paraId="04465786" w14:textId="77777777" w:rsidR="00061F8F" w:rsidRDefault="00BE2594">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εάν θέλετε, κλείνετε.</w:t>
      </w:r>
    </w:p>
    <w:p w14:paraId="04465787" w14:textId="77777777" w:rsidR="00061F8F" w:rsidRDefault="00BE2594">
      <w:pPr>
        <w:spacing w:after="0" w:line="600" w:lineRule="auto"/>
        <w:ind w:firstLine="720"/>
        <w:jc w:val="both"/>
        <w:rPr>
          <w:rFonts w:eastAsia="Times New Roman"/>
          <w:bCs/>
          <w:szCs w:val="24"/>
        </w:rPr>
      </w:pPr>
      <w:r w:rsidRPr="009E2620">
        <w:rPr>
          <w:rFonts w:eastAsia="Times New Roman"/>
          <w:b/>
          <w:bCs/>
          <w:szCs w:val="24"/>
        </w:rPr>
        <w:t xml:space="preserve">ΓΕΩΡΓΙΟΣ ΣΤΑΘΑΚΗΣ (Υπουργός Περιβάλλοντος και Ενέργειας): </w:t>
      </w:r>
      <w:r>
        <w:rPr>
          <w:rFonts w:eastAsia="Times New Roman"/>
          <w:bCs/>
          <w:szCs w:val="24"/>
        </w:rPr>
        <w:t>Θα προσπαθήσω να κλείσω</w:t>
      </w:r>
      <w:r>
        <w:rPr>
          <w:rFonts w:eastAsia="Times New Roman"/>
          <w:bCs/>
          <w:szCs w:val="24"/>
        </w:rPr>
        <w:t>,</w:t>
      </w:r>
      <w:r>
        <w:rPr>
          <w:rFonts w:eastAsia="Times New Roman"/>
          <w:bCs/>
          <w:szCs w:val="24"/>
        </w:rPr>
        <w:t xml:space="preserve"> όσο πιο γρήγορα μπορώ.</w:t>
      </w:r>
    </w:p>
    <w:p w14:paraId="04465788" w14:textId="77777777" w:rsidR="00061F8F" w:rsidRDefault="00BE2594">
      <w:pPr>
        <w:spacing w:after="0" w:line="600" w:lineRule="auto"/>
        <w:ind w:firstLine="720"/>
        <w:jc w:val="both"/>
        <w:rPr>
          <w:rFonts w:eastAsia="Times New Roman" w:cs="Times New Roman"/>
          <w:szCs w:val="24"/>
        </w:rPr>
      </w:pPr>
      <w:r w:rsidRPr="009E2620">
        <w:rPr>
          <w:rFonts w:eastAsia="Times New Roman" w:cs="Times New Roman"/>
          <w:b/>
          <w:szCs w:val="24"/>
        </w:rPr>
        <w:t xml:space="preserve">ΝΙΚΟΛΑΟΣ ΣΥΡΜΑΛΕΝΙΟΣ: </w:t>
      </w:r>
      <w:r>
        <w:rPr>
          <w:rFonts w:eastAsia="Times New Roman" w:cs="Times New Roman"/>
          <w:szCs w:val="24"/>
        </w:rPr>
        <w:t>Σε ιστορικά μνημεία, κύριε Υπουργέ;</w:t>
      </w:r>
    </w:p>
    <w:p w14:paraId="04465789" w14:textId="77777777" w:rsidR="00061F8F" w:rsidRDefault="00BE2594">
      <w:pPr>
        <w:spacing w:after="0" w:line="600" w:lineRule="auto"/>
        <w:ind w:firstLine="720"/>
        <w:jc w:val="both"/>
        <w:rPr>
          <w:rFonts w:eastAsia="Times New Roman"/>
          <w:bCs/>
          <w:szCs w:val="24"/>
        </w:rPr>
      </w:pPr>
      <w:r w:rsidRPr="009E2620">
        <w:rPr>
          <w:rFonts w:eastAsia="Times New Roman"/>
          <w:b/>
          <w:bCs/>
          <w:szCs w:val="24"/>
        </w:rPr>
        <w:t xml:space="preserve">ΓΕΩΡΓΙΟΣ ΣΤΑΘΑΚΗΣ (Υπουργός Περιβάλλοντος και Ενέργειας): </w:t>
      </w:r>
      <w:r>
        <w:rPr>
          <w:rFonts w:eastAsia="Times New Roman"/>
          <w:bCs/>
          <w:szCs w:val="24"/>
        </w:rPr>
        <w:t>Θα φτάσω και εκεί.</w:t>
      </w:r>
    </w:p>
    <w:p w14:paraId="0446578A" w14:textId="77777777" w:rsidR="00061F8F" w:rsidRDefault="00BE2594">
      <w:pPr>
        <w:spacing w:after="0" w:line="600" w:lineRule="auto"/>
        <w:ind w:firstLine="720"/>
        <w:jc w:val="both"/>
        <w:rPr>
          <w:rFonts w:eastAsia="Times New Roman"/>
          <w:bCs/>
          <w:szCs w:val="24"/>
        </w:rPr>
      </w:pPr>
      <w:r>
        <w:rPr>
          <w:rFonts w:eastAsia="Times New Roman"/>
          <w:bCs/>
          <w:szCs w:val="24"/>
        </w:rPr>
        <w:t>Αυτή είναι η γε</w:t>
      </w:r>
      <w:r>
        <w:rPr>
          <w:rFonts w:eastAsia="Times New Roman"/>
          <w:bCs/>
          <w:szCs w:val="24"/>
        </w:rPr>
        <w:t xml:space="preserve">νική τροπολογία για την επιτάχυνση των διαδικασιών κατεδάφισης. </w:t>
      </w:r>
    </w:p>
    <w:p w14:paraId="0446578B" w14:textId="77777777" w:rsidR="00061F8F" w:rsidRDefault="00BE2594">
      <w:pPr>
        <w:spacing w:after="0" w:line="600" w:lineRule="auto"/>
        <w:ind w:firstLine="720"/>
        <w:jc w:val="both"/>
        <w:rPr>
          <w:rFonts w:eastAsia="Times New Roman"/>
          <w:bCs/>
          <w:szCs w:val="24"/>
        </w:rPr>
      </w:pPr>
      <w:r>
        <w:rPr>
          <w:rFonts w:eastAsia="Times New Roman"/>
          <w:bCs/>
          <w:szCs w:val="24"/>
        </w:rPr>
        <w:t xml:space="preserve">Η δεύτερη τροπολογία αφορά τη Μακρόνησο. Ρητά αποκτά το δικαίωμα ο Υπουργός –γιατί έχει κλείσει η διαδικασία της κατεδάφισης των αυθαιρέτων της Μακρονήσου- να κάνει και την </w:t>
      </w:r>
      <w:r>
        <w:rPr>
          <w:rFonts w:eastAsia="Times New Roman"/>
          <w:bCs/>
          <w:szCs w:val="24"/>
        </w:rPr>
        <w:lastRenderedPageBreak/>
        <w:t>εργολαβία της κατε</w:t>
      </w:r>
      <w:r>
        <w:rPr>
          <w:rFonts w:eastAsia="Times New Roman"/>
          <w:bCs/>
          <w:szCs w:val="24"/>
        </w:rPr>
        <w:t>δάφισης. Αυτή είναι η ρύθμιση για την Μακρόνησο. Έχει και όλες τις άλλες διαδικασίες. Έχουμε δεσμευτεί ότι τα αυθαίρετα της Μακρονήσου θα πέσουν και με την τροπολογία αυτή ρυθμίζεται αυτό.</w:t>
      </w:r>
    </w:p>
    <w:p w14:paraId="0446578C" w14:textId="77777777" w:rsidR="00061F8F" w:rsidRDefault="00BE2594">
      <w:pPr>
        <w:spacing w:after="0" w:line="600" w:lineRule="auto"/>
        <w:ind w:firstLine="720"/>
        <w:jc w:val="both"/>
        <w:rPr>
          <w:rFonts w:eastAsia="Times New Roman"/>
          <w:bCs/>
          <w:szCs w:val="24"/>
        </w:rPr>
      </w:pPr>
      <w:r>
        <w:rPr>
          <w:rFonts w:eastAsia="Times New Roman"/>
          <w:bCs/>
          <w:szCs w:val="24"/>
        </w:rPr>
        <w:t>Επίσης, υπάρχουν μερικές ακόμα τροπολογίες. Η μία αφορά την προστασ</w:t>
      </w:r>
      <w:r>
        <w:rPr>
          <w:rFonts w:eastAsia="Times New Roman"/>
          <w:bCs/>
          <w:szCs w:val="24"/>
        </w:rPr>
        <w:t xml:space="preserve">ία των υγροτόπων της Αττικής. Αναστέλλονται οι οικοδομικές δραστηριότητες έως ότου </w:t>
      </w:r>
      <w:proofErr w:type="spellStart"/>
      <w:r>
        <w:rPr>
          <w:rFonts w:eastAsia="Times New Roman"/>
          <w:bCs/>
          <w:szCs w:val="24"/>
        </w:rPr>
        <w:t>οριοθετηθούν</w:t>
      </w:r>
      <w:proofErr w:type="spellEnd"/>
      <w:r>
        <w:rPr>
          <w:rFonts w:eastAsia="Times New Roman"/>
          <w:bCs/>
          <w:szCs w:val="24"/>
        </w:rPr>
        <w:t xml:space="preserve"> οι υγρότοποι. Είναι ένα αναγκαίο μέτρο αυτή η αναστολή. Επεκτείνεται το κοιμητήριο της Νέας Μάκρης. Και ο ΔΕΔΔΗΕ, ο οποίος αποκαθιστά το δίκτυο στην πληγείσα πε</w:t>
      </w:r>
      <w:r>
        <w:rPr>
          <w:rFonts w:eastAsia="Times New Roman"/>
          <w:bCs/>
          <w:szCs w:val="24"/>
        </w:rPr>
        <w:t>ριοχή, αποκτά τη δυνατότητα να πάρει χρήματα από το σχετικό ταμείο ύψους 1.000.000. ευρώ</w:t>
      </w:r>
      <w:r>
        <w:rPr>
          <w:rFonts w:eastAsia="Times New Roman"/>
          <w:bCs/>
          <w:szCs w:val="24"/>
        </w:rPr>
        <w:t>,</w:t>
      </w:r>
      <w:r>
        <w:rPr>
          <w:rFonts w:eastAsia="Times New Roman"/>
          <w:bCs/>
          <w:szCs w:val="24"/>
        </w:rPr>
        <w:t xml:space="preserve"> για να μπορεί να κάνει τις συνδέσεις και να μην πληρώνουν οι καταναλωτές το τελευταίο κομμάτι, αλλά να μπορούν να το κάνουν απευθείας. Αυτή είναι η μία τροπολογία, η </w:t>
      </w:r>
      <w:r>
        <w:rPr>
          <w:rFonts w:eastAsia="Times New Roman"/>
          <w:bCs/>
          <w:szCs w:val="24"/>
        </w:rPr>
        <w:t>μεγάλη και η πιο σημαντική.</w:t>
      </w:r>
    </w:p>
    <w:p w14:paraId="0446578D" w14:textId="77777777" w:rsidR="00061F8F" w:rsidRDefault="00BE2594">
      <w:pPr>
        <w:spacing w:after="0" w:line="600" w:lineRule="auto"/>
        <w:ind w:firstLine="720"/>
        <w:jc w:val="both"/>
        <w:rPr>
          <w:rFonts w:eastAsia="Times New Roman"/>
          <w:bCs/>
          <w:szCs w:val="24"/>
        </w:rPr>
      </w:pPr>
      <w:r>
        <w:rPr>
          <w:rFonts w:eastAsia="Times New Roman"/>
          <w:bCs/>
          <w:szCs w:val="24"/>
        </w:rPr>
        <w:t>Η δεύτερη τροπολογία με γενικό αριθμό 1727 και ειδικό 186 με ημερομηνία 31</w:t>
      </w:r>
      <w:r>
        <w:rPr>
          <w:rFonts w:eastAsia="Times New Roman"/>
          <w:bCs/>
          <w:szCs w:val="24"/>
        </w:rPr>
        <w:t>-</w:t>
      </w:r>
      <w:r>
        <w:rPr>
          <w:rFonts w:eastAsia="Times New Roman"/>
          <w:bCs/>
          <w:szCs w:val="24"/>
        </w:rPr>
        <w:t>07</w:t>
      </w:r>
      <w:r>
        <w:rPr>
          <w:rFonts w:eastAsia="Times New Roman"/>
          <w:bCs/>
          <w:szCs w:val="24"/>
        </w:rPr>
        <w:t>-</w:t>
      </w:r>
      <w:r>
        <w:rPr>
          <w:rFonts w:eastAsia="Times New Roman"/>
          <w:bCs/>
          <w:szCs w:val="24"/>
        </w:rPr>
        <w:t>2018 αφορά τον μηχανισμό αποζημίωσης ευελιξίας. Εισάγεται με κατεπείγοντα τρόπο, επειδή είναι ένας μηχανισμός</w:t>
      </w:r>
      <w:r>
        <w:rPr>
          <w:rFonts w:eastAsia="Times New Roman"/>
          <w:bCs/>
          <w:szCs w:val="24"/>
        </w:rPr>
        <w:t>,</w:t>
      </w:r>
      <w:r>
        <w:rPr>
          <w:rFonts w:eastAsia="Times New Roman"/>
          <w:bCs/>
          <w:szCs w:val="24"/>
        </w:rPr>
        <w:t xml:space="preserve"> ο οποίος εκκρεμούσε για πάρα πολύ καιρό</w:t>
      </w:r>
      <w:r>
        <w:rPr>
          <w:rFonts w:eastAsia="Times New Roman"/>
          <w:bCs/>
          <w:szCs w:val="24"/>
        </w:rPr>
        <w:t xml:space="preserve">. </w:t>
      </w:r>
      <w:r>
        <w:rPr>
          <w:rFonts w:eastAsia="Times New Roman"/>
          <w:bCs/>
          <w:szCs w:val="24"/>
        </w:rPr>
        <w:lastRenderedPageBreak/>
        <w:t xml:space="preserve">Είναι απόλυτα καθοριστικός και εγκρίθηκε σε ευρωπαϊκό επίπεδο πρόσφατα. Είναι και αυτός προσωρινός. Είναι για έναν χρόνο περίπου. Η σημασία του είναι πάρα πολύ απλή και καθοριστική. </w:t>
      </w:r>
    </w:p>
    <w:p w14:paraId="0446578E" w14:textId="77777777" w:rsidR="00061F8F" w:rsidRDefault="00BE2594">
      <w:pPr>
        <w:spacing w:after="0" w:line="600" w:lineRule="auto"/>
        <w:ind w:firstLine="720"/>
        <w:jc w:val="both"/>
        <w:rPr>
          <w:rFonts w:eastAsia="Times New Roman"/>
          <w:bCs/>
          <w:szCs w:val="24"/>
        </w:rPr>
      </w:pPr>
      <w:r>
        <w:rPr>
          <w:rFonts w:eastAsia="Times New Roman"/>
          <w:bCs/>
          <w:szCs w:val="24"/>
        </w:rPr>
        <w:t>Είναι ο μηχανισμός</w:t>
      </w:r>
      <w:r>
        <w:rPr>
          <w:rFonts w:eastAsia="Times New Roman"/>
          <w:bCs/>
          <w:szCs w:val="24"/>
        </w:rPr>
        <w:t>,</w:t>
      </w:r>
      <w:r>
        <w:rPr>
          <w:rFonts w:eastAsia="Times New Roman"/>
          <w:bCs/>
          <w:szCs w:val="24"/>
        </w:rPr>
        <w:t xml:space="preserve"> με τον οποίο διασφαλίζουμε ότι το σύστημα της παραγ</w:t>
      </w:r>
      <w:r>
        <w:rPr>
          <w:rFonts w:eastAsia="Times New Roman"/>
          <w:bCs/>
          <w:szCs w:val="24"/>
        </w:rPr>
        <w:t>ωγής είναι έτοιμο να ανταποκριθεί στις διακυμάνσεις, στην ευελιξία, του συστήματος κατανάλωσης ενέργειας, αμειβόμενο</w:t>
      </w:r>
      <w:r>
        <w:rPr>
          <w:rFonts w:eastAsia="Times New Roman"/>
          <w:bCs/>
          <w:szCs w:val="24"/>
        </w:rPr>
        <w:t>,</w:t>
      </w:r>
      <w:r>
        <w:rPr>
          <w:rFonts w:eastAsia="Times New Roman"/>
          <w:bCs/>
          <w:szCs w:val="24"/>
        </w:rPr>
        <w:t xml:space="preserve"> φυσικά</w:t>
      </w:r>
      <w:r>
        <w:rPr>
          <w:rFonts w:eastAsia="Times New Roman"/>
          <w:bCs/>
          <w:szCs w:val="24"/>
        </w:rPr>
        <w:t>,</w:t>
      </w:r>
      <w:r>
        <w:rPr>
          <w:rFonts w:eastAsia="Times New Roman"/>
          <w:bCs/>
          <w:szCs w:val="24"/>
        </w:rPr>
        <w:t xml:space="preserve"> με κάποιο τρόπο. Αυτός ο τρόπος είναι ο ευέλικτος μηχανισμός αποζημίωσης. Αυτό σημαίνει ότι το παραγωγικό σύστημα</w:t>
      </w:r>
      <w:r>
        <w:rPr>
          <w:rFonts w:eastAsia="Times New Roman"/>
          <w:bCs/>
          <w:szCs w:val="24"/>
        </w:rPr>
        <w:t>,</w:t>
      </w:r>
      <w:r>
        <w:rPr>
          <w:rFonts w:eastAsia="Times New Roman"/>
          <w:bCs/>
          <w:szCs w:val="24"/>
        </w:rPr>
        <w:t xml:space="preserve"> προκειμένου να </w:t>
      </w:r>
      <w:r>
        <w:rPr>
          <w:rFonts w:eastAsia="Times New Roman"/>
          <w:bCs/>
          <w:szCs w:val="24"/>
        </w:rPr>
        <w:t>καλύπτει τις διακυμάνσεις, πρέπει να είναι ανά πάσα στιγμή έτοιμο να προσφέρει την ενέργεια που χρειάζεται.</w:t>
      </w:r>
    </w:p>
    <w:p w14:paraId="0446578F" w14:textId="77777777" w:rsidR="00061F8F" w:rsidRDefault="00BE2594">
      <w:pPr>
        <w:spacing w:after="0" w:line="600" w:lineRule="auto"/>
        <w:ind w:firstLine="720"/>
        <w:jc w:val="both"/>
        <w:rPr>
          <w:rFonts w:eastAsia="Times New Roman"/>
          <w:bCs/>
          <w:szCs w:val="24"/>
        </w:rPr>
      </w:pPr>
      <w:r>
        <w:rPr>
          <w:rFonts w:eastAsia="Times New Roman"/>
          <w:bCs/>
          <w:szCs w:val="24"/>
        </w:rPr>
        <w:t>Αυτό όλο είναι προσωρινό, διότι υπήρχε. Πήραμε την έγκριση να λειτουργήσει με τον τρόπο</w:t>
      </w:r>
      <w:r>
        <w:rPr>
          <w:rFonts w:eastAsia="Times New Roman"/>
          <w:bCs/>
          <w:szCs w:val="24"/>
        </w:rPr>
        <w:t>,</w:t>
      </w:r>
      <w:r>
        <w:rPr>
          <w:rFonts w:eastAsia="Times New Roman"/>
          <w:bCs/>
          <w:szCs w:val="24"/>
        </w:rPr>
        <w:t xml:space="preserve"> που λέγεται εδώ, δηλαδή, με τον διαγωνισμό. Και λέω ότι είν</w:t>
      </w:r>
      <w:r>
        <w:rPr>
          <w:rFonts w:eastAsia="Times New Roman"/>
          <w:bCs/>
          <w:szCs w:val="24"/>
        </w:rPr>
        <w:t xml:space="preserve">αι για ένα χρόνο, διότι μετά θα μπει ο μακροχρόνιος μηχανισμός αποζημίωσης –ο οποίος θα καλύπτει μια μεγάλη περίοδο- που θα αφορά το σύνολο πλέον </w:t>
      </w:r>
      <w:r>
        <w:rPr>
          <w:rFonts w:eastAsia="Times New Roman"/>
          <w:bCs/>
          <w:szCs w:val="24"/>
        </w:rPr>
        <w:lastRenderedPageBreak/>
        <w:t>των παραγωγών ενέργειας. Θα είναι μακροχρόνιος και ταυτόχρονα</w:t>
      </w:r>
      <w:r>
        <w:rPr>
          <w:rFonts w:eastAsia="Times New Roman"/>
          <w:bCs/>
          <w:szCs w:val="24"/>
        </w:rPr>
        <w:t>,</w:t>
      </w:r>
      <w:r>
        <w:rPr>
          <w:rFonts w:eastAsia="Times New Roman"/>
          <w:bCs/>
          <w:szCs w:val="24"/>
        </w:rPr>
        <w:t xml:space="preserve"> θα έχει λειτουργήσει και η αγορά με διαφορετικό</w:t>
      </w:r>
      <w:r>
        <w:rPr>
          <w:rFonts w:eastAsia="Times New Roman"/>
          <w:bCs/>
          <w:szCs w:val="24"/>
        </w:rPr>
        <w:t xml:space="preserve"> τρόπο, με το χρηματιστήριο ενέργειας. </w:t>
      </w:r>
    </w:p>
    <w:p w14:paraId="04465790" w14:textId="77777777" w:rsidR="00061F8F" w:rsidRDefault="00BE2594">
      <w:pPr>
        <w:spacing w:after="0" w:line="600" w:lineRule="auto"/>
        <w:ind w:firstLine="720"/>
        <w:jc w:val="both"/>
        <w:rPr>
          <w:rFonts w:eastAsia="Times New Roman"/>
          <w:bCs/>
          <w:szCs w:val="24"/>
        </w:rPr>
      </w:pPr>
      <w:r>
        <w:rPr>
          <w:rFonts w:eastAsia="Times New Roman"/>
          <w:bCs/>
          <w:szCs w:val="24"/>
        </w:rPr>
        <w:t>Συνεπώς, ο Μηχανισμός Αποζημίωσης Ευελιξίας εισάγεται. Έχει καταλήξει</w:t>
      </w:r>
      <w:r>
        <w:rPr>
          <w:rFonts w:eastAsia="Times New Roman"/>
          <w:bCs/>
          <w:szCs w:val="24"/>
        </w:rPr>
        <w:t>,</w:t>
      </w:r>
      <w:r>
        <w:rPr>
          <w:rFonts w:eastAsia="Times New Roman"/>
          <w:bCs/>
          <w:szCs w:val="24"/>
        </w:rPr>
        <w:t xml:space="preserve"> μετά από πολύ μεγάλη προσπάθεια και θα είναι προσωρινός μέχρι τα τέλη του 2019, εκτός εάν –όπως προβλέπεται μέσα στη διάταξη- ο μακροχρόνιος μηχα</w:t>
      </w:r>
      <w:r>
        <w:rPr>
          <w:rFonts w:eastAsia="Times New Roman"/>
          <w:bCs/>
          <w:szCs w:val="24"/>
        </w:rPr>
        <w:t>νισμός τον αντικαταστήσει, όπως προβλέπεται.</w:t>
      </w:r>
    </w:p>
    <w:p w14:paraId="04465791" w14:textId="77777777" w:rsidR="00061F8F" w:rsidRDefault="00BE2594">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04465792" w14:textId="77777777" w:rsidR="00061F8F" w:rsidRDefault="00BE2594">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Αμυράς</w:t>
      </w:r>
      <w:proofErr w:type="spellEnd"/>
      <w:r>
        <w:rPr>
          <w:rFonts w:eastAsia="Times New Roman"/>
          <w:bCs/>
          <w:szCs w:val="24"/>
        </w:rPr>
        <w:t xml:space="preserve">, Κοινοβουλευτικός Εκπρόσωπος από το Ποτάμι. </w:t>
      </w:r>
    </w:p>
    <w:p w14:paraId="04465793" w14:textId="77777777" w:rsidR="00061F8F" w:rsidRDefault="00BE2594">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Κύριε Πρόεδρε, τον λόγο παρακαλώ, για να πούμε για τις τροπολογίες που γίνονται δεκτές. </w:t>
      </w:r>
    </w:p>
    <w:p w14:paraId="04465794" w14:textId="77777777" w:rsidR="00061F8F" w:rsidRDefault="00BE259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Θέλετε να πάρετε τον λόγο μετά τον κ. </w:t>
      </w:r>
      <w:proofErr w:type="spellStart"/>
      <w:r>
        <w:rPr>
          <w:rFonts w:eastAsia="Times New Roman" w:cs="Times New Roman"/>
          <w:szCs w:val="24"/>
        </w:rPr>
        <w:t>Αμυρά</w:t>
      </w:r>
      <w:proofErr w:type="spellEnd"/>
      <w:r>
        <w:rPr>
          <w:rFonts w:eastAsia="Times New Roman" w:cs="Times New Roman"/>
          <w:szCs w:val="24"/>
        </w:rPr>
        <w:t>,</w:t>
      </w:r>
      <w:r>
        <w:rPr>
          <w:rFonts w:eastAsia="Times New Roman" w:cs="Times New Roman"/>
          <w:szCs w:val="24"/>
        </w:rPr>
        <w:t xml:space="preserve"> για να κυλήσει η διαδικασία</w:t>
      </w:r>
      <w:r>
        <w:rPr>
          <w:rFonts w:eastAsia="Times New Roman" w:cs="Times New Roman"/>
          <w:szCs w:val="24"/>
        </w:rPr>
        <w:t>,</w:t>
      </w:r>
      <w:r>
        <w:rPr>
          <w:rFonts w:eastAsia="Times New Roman" w:cs="Times New Roman"/>
          <w:szCs w:val="24"/>
        </w:rPr>
        <w:t xml:space="preserve"> επειδή έχει ανέβει στο Βήμα; </w:t>
      </w:r>
    </w:p>
    <w:p w14:paraId="0446579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Εκτός εάν θέλετε, κύριε </w:t>
      </w:r>
      <w:proofErr w:type="spellStart"/>
      <w:r>
        <w:rPr>
          <w:rFonts w:eastAsia="Times New Roman" w:cs="Times New Roman"/>
          <w:szCs w:val="24"/>
        </w:rPr>
        <w:t>Αμυρά</w:t>
      </w:r>
      <w:proofErr w:type="spellEnd"/>
      <w:r>
        <w:rPr>
          <w:rFonts w:eastAsia="Times New Roman" w:cs="Times New Roman"/>
          <w:szCs w:val="24"/>
        </w:rPr>
        <w:t xml:space="preserve">, να τοποθετηθείτε και για τις τροπολογίες του κυρίου Υπουργού. </w:t>
      </w:r>
    </w:p>
    <w:p w14:paraId="0446579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sidRPr="006D2B02">
        <w:rPr>
          <w:rFonts w:eastAsia="Times New Roman" w:cs="Times New Roman"/>
          <w:szCs w:val="24"/>
        </w:rPr>
        <w:t xml:space="preserve"> </w:t>
      </w:r>
      <w:r>
        <w:rPr>
          <w:rFonts w:eastAsia="Times New Roman" w:cs="Times New Roman"/>
          <w:szCs w:val="24"/>
        </w:rPr>
        <w:t>Να ακούσω για να μπορώ…</w:t>
      </w:r>
    </w:p>
    <w:p w14:paraId="04465797" w14:textId="77777777" w:rsidR="00061F8F" w:rsidRDefault="00BE259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Ο κύριος Υπουργός έχει τον λόγο.</w:t>
      </w:r>
    </w:p>
    <w:p w14:paraId="04465798" w14:textId="77777777" w:rsidR="00061F8F" w:rsidRDefault="00BE2594">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w:t>
      </w:r>
      <w:r w:rsidRPr="007B71DA">
        <w:rPr>
          <w:rFonts w:eastAsia="Times New Roman" w:cs="Times New Roman"/>
          <w:b/>
          <w:szCs w:val="24"/>
        </w:rPr>
        <w:t>ρησκευμάτων):</w:t>
      </w:r>
      <w:r>
        <w:rPr>
          <w:rFonts w:eastAsia="Times New Roman" w:cs="Times New Roman"/>
          <w:szCs w:val="24"/>
        </w:rPr>
        <w:t xml:space="preserve"> Δεχόμαστε την τροπολογία</w:t>
      </w:r>
      <w:r>
        <w:rPr>
          <w:rFonts w:eastAsia="Times New Roman" w:cs="Times New Roman"/>
          <w:szCs w:val="24"/>
        </w:rPr>
        <w:t>,</w:t>
      </w:r>
      <w:r>
        <w:rPr>
          <w:rFonts w:eastAsia="Times New Roman" w:cs="Times New Roman"/>
          <w:szCs w:val="24"/>
        </w:rPr>
        <w:t xml:space="preserve"> που μόλις ανέπτυξε ο κ. Σταθάκης, η οποία είναι η με γενικό αριθμό 1727 και ειδικό 186 και επίσης κάνουμε αποδεκτή τη βουλευτική τροπολογία με γενικό αριθμό 1734 και ειδικό 193</w:t>
      </w:r>
      <w:r>
        <w:rPr>
          <w:rFonts w:eastAsia="Times New Roman" w:cs="Times New Roman"/>
          <w:szCs w:val="24"/>
        </w:rPr>
        <w:t>,</w:t>
      </w:r>
      <w:r>
        <w:rPr>
          <w:rFonts w:eastAsia="Times New Roman" w:cs="Times New Roman"/>
          <w:szCs w:val="24"/>
        </w:rPr>
        <w:t xml:space="preserve"> που κατέθεσαν ο κ. </w:t>
      </w:r>
      <w:proofErr w:type="spellStart"/>
      <w:r>
        <w:rPr>
          <w:rFonts w:eastAsia="Times New Roman" w:cs="Times New Roman"/>
          <w:szCs w:val="24"/>
        </w:rPr>
        <w:t>Μουμουλίδης</w:t>
      </w:r>
      <w:proofErr w:type="spellEnd"/>
      <w:r>
        <w:rPr>
          <w:rFonts w:eastAsia="Times New Roman" w:cs="Times New Roman"/>
          <w:szCs w:val="24"/>
        </w:rPr>
        <w:t xml:space="preserve"> και ο κ</w:t>
      </w:r>
      <w:r>
        <w:rPr>
          <w:rFonts w:eastAsia="Times New Roman" w:cs="Times New Roman"/>
          <w:szCs w:val="24"/>
        </w:rPr>
        <w:t xml:space="preserve">. </w:t>
      </w:r>
      <w:proofErr w:type="spellStart"/>
      <w:r>
        <w:rPr>
          <w:rFonts w:eastAsia="Times New Roman" w:cs="Times New Roman"/>
          <w:szCs w:val="24"/>
        </w:rPr>
        <w:t>Σκουρολιάκος</w:t>
      </w:r>
      <w:proofErr w:type="spellEnd"/>
      <w:r>
        <w:rPr>
          <w:rFonts w:eastAsia="Times New Roman" w:cs="Times New Roman"/>
          <w:szCs w:val="24"/>
        </w:rPr>
        <w:t xml:space="preserve">, αλλά μόνον το άρθρο Α΄ και όχι το άρθρο Β΄. </w:t>
      </w:r>
    </w:p>
    <w:p w14:paraId="0446579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w:t>
      </w:r>
    </w:p>
    <w:p w14:paraId="0446579A" w14:textId="77777777" w:rsidR="00061F8F" w:rsidRDefault="00BE259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 </w:t>
      </w:r>
    </w:p>
    <w:p w14:paraId="0446579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0446579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0446579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Θα μου επιτρέψετε να ρωτήσω κι εγώ διευκρινιστικά</w:t>
      </w:r>
      <w:r>
        <w:rPr>
          <w:rFonts w:eastAsia="Times New Roman" w:cs="Times New Roman"/>
          <w:szCs w:val="24"/>
        </w:rPr>
        <w:t xml:space="preserve"> τους δυο Υπουργούς επί των τροπολογιών πρώτα και μετά να μπω στην ομιλία μου. </w:t>
      </w:r>
    </w:p>
    <w:p w14:paraId="0446579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Κατ’ αρχάς, Υπουργέ, κύριε </w:t>
      </w:r>
      <w:proofErr w:type="spellStart"/>
      <w:r>
        <w:rPr>
          <w:rFonts w:eastAsia="Times New Roman" w:cs="Times New Roman"/>
          <w:szCs w:val="24"/>
        </w:rPr>
        <w:t>Γαβρόγλου</w:t>
      </w:r>
      <w:proofErr w:type="spellEnd"/>
      <w:r>
        <w:rPr>
          <w:rFonts w:eastAsia="Times New Roman" w:cs="Times New Roman"/>
          <w:szCs w:val="24"/>
        </w:rPr>
        <w:t>, την τροπολογία που έχουμε καταθέσει το Ποτάμι</w:t>
      </w:r>
      <w:r>
        <w:rPr>
          <w:rFonts w:eastAsia="Times New Roman" w:cs="Times New Roman"/>
          <w:szCs w:val="24"/>
        </w:rPr>
        <w:t xml:space="preserve"> </w:t>
      </w:r>
      <w:r>
        <w:rPr>
          <w:rFonts w:eastAsia="Times New Roman" w:cs="Times New Roman"/>
          <w:szCs w:val="24"/>
        </w:rPr>
        <w:t>με γενικό αριθμό 1715 και ειδικό 174 για τις υποχρεωτικές ασκήσεις ετοιμότητας, την κάνετε δ</w:t>
      </w:r>
      <w:r>
        <w:rPr>
          <w:rFonts w:eastAsia="Times New Roman" w:cs="Times New Roman"/>
          <w:szCs w:val="24"/>
        </w:rPr>
        <w:t>εκτή;</w:t>
      </w:r>
    </w:p>
    <w:p w14:paraId="0446579F" w14:textId="77777777" w:rsidR="00061F8F" w:rsidRDefault="00BE2594">
      <w:pPr>
        <w:spacing w:after="0" w:line="600" w:lineRule="auto"/>
        <w:ind w:firstLine="720"/>
        <w:jc w:val="both"/>
        <w:rPr>
          <w:rFonts w:eastAsia="Times New Roman" w:cs="Times New Roman"/>
          <w:szCs w:val="24"/>
        </w:rPr>
      </w:pPr>
      <w:r w:rsidRPr="007B71DA">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Έχει γίνει ήδη δεκτή. </w:t>
      </w:r>
    </w:p>
    <w:p w14:paraId="044657A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Έχει γίνει ήδη δεκτή; </w:t>
      </w:r>
    </w:p>
    <w:p w14:paraId="044657A1" w14:textId="77777777" w:rsidR="00061F8F" w:rsidRDefault="00BE2594">
      <w:pPr>
        <w:spacing w:after="0" w:line="600" w:lineRule="auto"/>
        <w:ind w:firstLine="720"/>
        <w:jc w:val="center"/>
        <w:rPr>
          <w:rFonts w:eastAsia="Times New Roman"/>
          <w:bCs/>
        </w:rPr>
      </w:pPr>
      <w:r w:rsidRPr="00115525">
        <w:rPr>
          <w:rFonts w:eastAsia="Times New Roman"/>
          <w:bCs/>
        </w:rPr>
        <w:t xml:space="preserve"> (Θόρυβος στην Αίθουσα)</w:t>
      </w:r>
    </w:p>
    <w:p w14:paraId="044657A2" w14:textId="77777777" w:rsidR="00061F8F" w:rsidRDefault="00BE2594">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Κύριοι συνάδελφοι, σας παρακαλώ, ακούγεστε δυνατά. </w:t>
      </w:r>
    </w:p>
    <w:p w14:paraId="044657A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Συνεχίστε</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044657A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πάλι θα στραφώ προς τον κ. Σταθάκη διευκρινιστικά γι’ αυτήν την τροπολογία. </w:t>
      </w:r>
    </w:p>
    <w:p w14:paraId="044657A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Πρώτα απ’ όλα</w:t>
      </w:r>
      <w:r>
        <w:rPr>
          <w:rFonts w:eastAsia="Times New Roman" w:cs="Times New Roman"/>
          <w:szCs w:val="24"/>
        </w:rPr>
        <w:t>,</w:t>
      </w:r>
      <w:r>
        <w:rPr>
          <w:rFonts w:eastAsia="Times New Roman" w:cs="Times New Roman"/>
          <w:szCs w:val="24"/>
        </w:rPr>
        <w:t xml:space="preserve"> σε τι χρόνους υπολογίζετε τη διαδικασία αυτοψίας ελέγχου; Αυτή είναι η πρώτη μου ερώτηση. </w:t>
      </w:r>
    </w:p>
    <w:p w14:paraId="044657A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είναι σε περίπτωση που οι </w:t>
      </w:r>
      <w:r>
        <w:rPr>
          <w:rFonts w:eastAsia="Times New Roman" w:cs="Times New Roman"/>
          <w:szCs w:val="24"/>
        </w:rPr>
        <w:t xml:space="preserve">εκθέσεις κατεδάφισης προσβληθούν ενώπιον του Συμβουλίου της Επικρατείας, όπως θα γίνει, σε τι χρόνους υπολογίζετε να γίνει η κατεδάφιση, αν το </w:t>
      </w:r>
      <w:r>
        <w:rPr>
          <w:rFonts w:eastAsia="Times New Roman" w:cs="Times New Roman"/>
          <w:szCs w:val="24"/>
        </w:rPr>
        <w:t>Συμβούλιο της Επικρατείας</w:t>
      </w:r>
      <w:r w:rsidDel="00921516">
        <w:rPr>
          <w:rFonts w:eastAsia="Times New Roman" w:cs="Times New Roman"/>
          <w:szCs w:val="24"/>
        </w:rPr>
        <w:t xml:space="preserve"> </w:t>
      </w:r>
      <w:r>
        <w:rPr>
          <w:rFonts w:eastAsia="Times New Roman" w:cs="Times New Roman"/>
          <w:szCs w:val="24"/>
        </w:rPr>
        <w:t xml:space="preserve"> συναινέσει; </w:t>
      </w:r>
    </w:p>
    <w:p w14:paraId="044657A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τρίτη μου ερώτηση είναι η εξής. Αν προσφύγουν πολίτες στο Ευρωπαϊκό Δικ</w:t>
      </w:r>
      <w:r>
        <w:rPr>
          <w:rFonts w:eastAsia="Times New Roman" w:cs="Times New Roman"/>
          <w:szCs w:val="24"/>
        </w:rPr>
        <w:t xml:space="preserve">αστήριο Ανθρωπίνων Δικαιωμάτων, όπου εκεί είναι χρονοβόρες οι διαδικασίες, αντιλαμβανόμαστε ότι αυτή η διαδικασία της κατεδάφισης μπορεί να πάει εις το διηνεκές, άρα ποτέ να μη γίνει; </w:t>
      </w:r>
    </w:p>
    <w:p w14:paraId="044657A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Θα ήθελα, λοιπόν, απαντήσεις γι’ αυτά τα διευκρινιστικά ζητήματα. </w:t>
      </w:r>
    </w:p>
    <w:p w14:paraId="044657A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Έρχο</w:t>
      </w:r>
      <w:r>
        <w:rPr>
          <w:rFonts w:eastAsia="Times New Roman" w:cs="Times New Roman"/>
          <w:szCs w:val="24"/>
        </w:rPr>
        <w:t>μαι τώρα στην ομιλία μου. Κυρίες και κύριοι συνάδελφοι, φυσικά κι εγώ θα ξεκινήσω την ομιλία μου</w:t>
      </w:r>
      <w:r>
        <w:rPr>
          <w:rFonts w:eastAsia="Times New Roman" w:cs="Times New Roman"/>
          <w:szCs w:val="24"/>
        </w:rPr>
        <w:t>,</w:t>
      </w:r>
      <w:r>
        <w:rPr>
          <w:rFonts w:eastAsia="Times New Roman" w:cs="Times New Roman"/>
          <w:szCs w:val="24"/>
        </w:rPr>
        <w:t xml:space="preserve"> λέγοντας ότι τα συλλυπητήρια όλων μας και του καθενός ξεχωριστά είναι πολύ λίγα για την τραγωδία και τις οικογένειες των ενενήντα ανθρώπων</w:t>
      </w:r>
      <w:r>
        <w:rPr>
          <w:rFonts w:eastAsia="Times New Roman" w:cs="Times New Roman"/>
          <w:szCs w:val="24"/>
        </w:rPr>
        <w:t>,</w:t>
      </w:r>
      <w:r>
        <w:rPr>
          <w:rFonts w:eastAsia="Times New Roman" w:cs="Times New Roman"/>
          <w:szCs w:val="24"/>
        </w:rPr>
        <w:t xml:space="preserve"> που κάηκαν ζωντανο</w:t>
      </w:r>
      <w:r>
        <w:rPr>
          <w:rFonts w:eastAsia="Times New Roman" w:cs="Times New Roman"/>
          <w:szCs w:val="24"/>
        </w:rPr>
        <w:t>ί στο Μάτι, καθώς και των εκατοντάδων άλλων</w:t>
      </w:r>
      <w:r>
        <w:rPr>
          <w:rFonts w:eastAsia="Times New Roman" w:cs="Times New Roman"/>
          <w:szCs w:val="24"/>
        </w:rPr>
        <w:t>,</w:t>
      </w:r>
      <w:r>
        <w:rPr>
          <w:rFonts w:eastAsia="Times New Roman" w:cs="Times New Roman"/>
          <w:szCs w:val="24"/>
        </w:rPr>
        <w:t xml:space="preserve"> που έχασαν τα σπίτια τους, των τραυματιών και των αγνοουμένων. </w:t>
      </w:r>
    </w:p>
    <w:p w14:paraId="044657A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 Ποτάμι και εμένα προσωπικά, το λέω και δεσμεύομαι εδώ στο Βήμα της Βουλής ότι θα κάνω τα πάντα για να μην ξεχαστούν αυτοί οι άνθρω</w:t>
      </w:r>
      <w:r>
        <w:rPr>
          <w:rFonts w:eastAsia="Times New Roman" w:cs="Times New Roman"/>
          <w:szCs w:val="24"/>
        </w:rPr>
        <w:t>ποι και να δούμε τις πραγματικές αιτίες της καταστροφής και του ολέθρου. Λυπάμαι, όμως, και για έναν ακόμη λόγο: Γιατί έχουν περάσει δέκα ολόκληρες ημέρες και δεν ένιωσε κανείς από την Κυβέρνηση -κανείς από την Κυβέρνηση, Υπουργός ή κάποιο διορισμένο από τ</w:t>
      </w:r>
      <w:r>
        <w:rPr>
          <w:rFonts w:eastAsia="Times New Roman" w:cs="Times New Roman"/>
          <w:szCs w:val="24"/>
        </w:rPr>
        <w:t xml:space="preserve">ην Κυβέρνηση στέλεχος στα ανώτατα κλιμάκια της κρατικής μηχανής- την ανάγκη να αναλάβει εμπράκτως τις ευθύνες του. Είμαστε δέκα μέρες μετά τον όλεθρο και δεν έχουμε ακούσει ούτε ένα συγγνώμη απ’ αυτήν την Κυβέρνηση, από κάποιον Υπουργό. Είμαστε δέκα μέρες </w:t>
      </w:r>
      <w:r>
        <w:rPr>
          <w:rFonts w:eastAsia="Times New Roman" w:cs="Times New Roman"/>
          <w:szCs w:val="24"/>
        </w:rPr>
        <w:t xml:space="preserve">μετά την καταστροφή και δεν έχουμε δει ούτε μια παραίτηση. Είμαστε δέκα μέρες μετά την καταστροφή και δεν έχουμε ακούσει ούτε για μισή αποπομπή κάποιου στελέχους της </w:t>
      </w:r>
      <w:r>
        <w:rPr>
          <w:rFonts w:eastAsia="Times New Roman" w:cs="Times New Roman"/>
          <w:szCs w:val="24"/>
        </w:rPr>
        <w:t>δ</w:t>
      </w:r>
      <w:r>
        <w:rPr>
          <w:rFonts w:eastAsia="Times New Roman" w:cs="Times New Roman"/>
          <w:szCs w:val="24"/>
        </w:rPr>
        <w:t>ιοίκησης που δεν λειτούργησε σωστά. Κι εγώ πραγματικά αναρωτιέμαι: Αν σήμερα δεν συζητούσ</w:t>
      </w:r>
      <w:r>
        <w:rPr>
          <w:rFonts w:eastAsia="Times New Roman" w:cs="Times New Roman"/>
          <w:szCs w:val="24"/>
        </w:rPr>
        <w:t xml:space="preserve">αμε το νομοσχέδιο του Υπουργείου Παιδείας, αλλά είχε προγραμματισθεί ένα νομοσχέδιο του Υπουργείου Εσωτερικών για την αναδιοργάνωση, ας πούμε, των </w:t>
      </w:r>
      <w:r>
        <w:rPr>
          <w:rFonts w:eastAsia="Times New Roman" w:cs="Times New Roman"/>
          <w:szCs w:val="24"/>
        </w:rPr>
        <w:lastRenderedPageBreak/>
        <w:t xml:space="preserve">αστυνομικών τμημάτων, ο κ. </w:t>
      </w:r>
      <w:proofErr w:type="spellStart"/>
      <w:r>
        <w:rPr>
          <w:rFonts w:eastAsia="Times New Roman" w:cs="Times New Roman"/>
          <w:szCs w:val="24"/>
        </w:rPr>
        <w:t>Τόσκας</w:t>
      </w:r>
      <w:proofErr w:type="spellEnd"/>
      <w:r>
        <w:rPr>
          <w:rFonts w:eastAsia="Times New Roman" w:cs="Times New Roman"/>
          <w:szCs w:val="24"/>
        </w:rPr>
        <w:t xml:space="preserve"> θα ήταν σήμερα εδώ σαν να μην συμβαίνει τίποτα; </w:t>
      </w:r>
    </w:p>
    <w:p w14:paraId="044657A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θυμίζω ότι ο κ. Τσίπρα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όταν βρισκόταν στην Αντιπολίτευση</w:t>
      </w:r>
      <w:r>
        <w:rPr>
          <w:rFonts w:eastAsia="Times New Roman" w:cs="Times New Roman"/>
          <w:szCs w:val="24"/>
        </w:rPr>
        <w:t>,</w:t>
      </w:r>
      <w:r>
        <w:rPr>
          <w:rFonts w:eastAsia="Times New Roman" w:cs="Times New Roman"/>
          <w:szCs w:val="24"/>
        </w:rPr>
        <w:t xml:space="preserve"> σε ανάλογες και μικρότερης κλίμακας καταστροφές</w:t>
      </w:r>
      <w:r>
        <w:rPr>
          <w:rFonts w:eastAsia="Times New Roman" w:cs="Times New Roman"/>
          <w:szCs w:val="24"/>
        </w:rPr>
        <w:t>,</w:t>
      </w:r>
      <w:r>
        <w:rPr>
          <w:rFonts w:eastAsia="Times New Roman" w:cs="Times New Roman"/>
          <w:szCs w:val="24"/>
        </w:rPr>
        <w:t xml:space="preserve"> ζητούσε παραιτήσεις κυβερνήσεων, κατηγορώντας τους Υπουργούς ως εκτελεστές συμβολαίων θανάτου. Αυτά έλεγε ο κ. Τσίπρας ως Αντιπολίτευση. Τώρα που στάθηκε ανίκανος να προ</w:t>
      </w:r>
      <w:r>
        <w:rPr>
          <w:rFonts w:eastAsia="Times New Roman" w:cs="Times New Roman"/>
          <w:szCs w:val="24"/>
        </w:rPr>
        <w:t>στατεύσει αυτός και η Κυβέρνησή του</w:t>
      </w:r>
      <w:r>
        <w:rPr>
          <w:rFonts w:eastAsia="Times New Roman" w:cs="Times New Roman"/>
          <w:szCs w:val="24"/>
        </w:rPr>
        <w:t>,</w:t>
      </w:r>
      <w:r>
        <w:rPr>
          <w:rFonts w:eastAsia="Times New Roman" w:cs="Times New Roman"/>
          <w:szCs w:val="24"/>
        </w:rPr>
        <w:t xml:space="preserve"> τους ανθρώπους στο Μάτι, μετατράπηκε στον κύριο «δεν ξέρω, δεν είδα, δεν άκουσα». </w:t>
      </w:r>
    </w:p>
    <w:p w14:paraId="044657A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Αφήνω στην άκρη εκείνη τη θεατρική σύσκεψη της Δευτέρας στο Συντονιστικό της Πυροσβεστικής και θέλω να πω το εξής: Οι παραιτήσεις δεν εί</w:t>
      </w:r>
      <w:r>
        <w:rPr>
          <w:rFonts w:eastAsia="Times New Roman" w:cs="Times New Roman"/>
          <w:szCs w:val="24"/>
        </w:rPr>
        <w:t>ναι εργαλείο εκδίκησης ούτε τιμωρίας. Είναι η έμπρακτη λογοδοσία του πολιτικού απέναντι στον πολίτη και δεύτερον</w:t>
      </w:r>
      <w:r>
        <w:rPr>
          <w:rFonts w:eastAsia="Times New Roman" w:cs="Times New Roman"/>
          <w:szCs w:val="24"/>
        </w:rPr>
        <w:t>,</w:t>
      </w:r>
      <w:r>
        <w:rPr>
          <w:rFonts w:eastAsia="Times New Roman" w:cs="Times New Roman"/>
          <w:szCs w:val="24"/>
        </w:rPr>
        <w:t xml:space="preserve"> για έναν ακόμη πιο πρακτικό λόγο. Διότι οι ίδιοι άνθρωποι</w:t>
      </w:r>
      <w:r>
        <w:rPr>
          <w:rFonts w:eastAsia="Times New Roman" w:cs="Times New Roman"/>
          <w:szCs w:val="24"/>
        </w:rPr>
        <w:t>,</w:t>
      </w:r>
      <w:r>
        <w:rPr>
          <w:rFonts w:eastAsia="Times New Roman" w:cs="Times New Roman"/>
          <w:szCs w:val="24"/>
        </w:rPr>
        <w:t xml:space="preserve"> που ήταν επικεφαλής των μηχανισμών πριν από δέκα ημέρες στην καταστροφή στο Μάτι, ο</w:t>
      </w:r>
      <w:r>
        <w:rPr>
          <w:rFonts w:eastAsia="Times New Roman" w:cs="Times New Roman"/>
          <w:szCs w:val="24"/>
        </w:rPr>
        <w:t>ι ίδιοι άνθρωποι και σήμερα θεωρητικώς είναι οι εγγυητές της ασφάλειας του πολίτη</w:t>
      </w:r>
      <w:r>
        <w:rPr>
          <w:rFonts w:eastAsia="Times New Roman" w:cs="Times New Roman"/>
          <w:szCs w:val="24"/>
        </w:rPr>
        <w:t>,</w:t>
      </w:r>
      <w:r>
        <w:rPr>
          <w:rFonts w:eastAsia="Times New Roman" w:cs="Times New Roman"/>
          <w:szCs w:val="24"/>
        </w:rPr>
        <w:t xml:space="preserve"> σε αντίστοιχες τέτοιες περιπτώσεις. </w:t>
      </w:r>
    </w:p>
    <w:p w14:paraId="044657A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εάν τα ρίχνουμε όλα στα αυθαίρετα </w:t>
      </w:r>
      <w:r w:rsidRPr="003D02A9">
        <w:rPr>
          <w:rFonts w:eastAsia="Times New Roman" w:cs="Times New Roman"/>
          <w:szCs w:val="24"/>
        </w:rPr>
        <w:t>-</w:t>
      </w:r>
      <w:r>
        <w:rPr>
          <w:rFonts w:eastAsia="Times New Roman" w:cs="Times New Roman"/>
          <w:szCs w:val="24"/>
        </w:rPr>
        <w:t>όπως ακούω σιγά-σιγά να βγαίνει προς τα έξω, κυρίως από τους κυβερνητικ</w:t>
      </w:r>
      <w:r>
        <w:rPr>
          <w:rFonts w:eastAsia="Times New Roman" w:cs="Times New Roman"/>
          <w:szCs w:val="24"/>
        </w:rPr>
        <w:t>ούς Βουλευτές το επιχείρημα ότι φταίνε τα αυθαίρετα- γι’ αυτό που έγινε στο Μάτι, εάν τα ρίχνουμε όλα στην κλιματική αλλαγή, στις ασύμμετρες απειλές, στα κανάλια και στα μικρά δρομάκια, τότε σημαίνει ότι δεν έχουμε το θάρρος να δούμε τι πραγματικά έφταιξε.</w:t>
      </w:r>
      <w:r>
        <w:rPr>
          <w:rFonts w:eastAsia="Times New Roman" w:cs="Times New Roman"/>
          <w:szCs w:val="24"/>
        </w:rPr>
        <w:t xml:space="preserve"> Όσοι το λένε αυτό, δεν έχουν το θάρρος να το δουν και να το παραδεχθούν, έτσι ώστε να μην περιμένουμε την επόμενη καταστροφή, για να ξαναμαζευτούμε να δίνουμε συλλυπητήρια. </w:t>
      </w:r>
    </w:p>
    <w:p w14:paraId="044657A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Επίσης, κάτι ακόμα. Η Κυβέρνησή σας, ΣΥΡΙΖΑ-ΑΝΕΛ, είναι στα </w:t>
      </w:r>
      <w:r>
        <w:rPr>
          <w:rFonts w:eastAsia="Times New Roman" w:cs="Times New Roman"/>
          <w:szCs w:val="24"/>
        </w:rPr>
        <w:t xml:space="preserve">πράγματα σχεδόν </w:t>
      </w:r>
      <w:r>
        <w:rPr>
          <w:rFonts w:eastAsia="Times New Roman" w:cs="Times New Roman"/>
          <w:szCs w:val="24"/>
        </w:rPr>
        <w:t>τέσσερα χρόνια. Επομένως, σταματήστε να μας λέτε πόσο έφταιγαν οι προηγούμενοι και δείτε πού φταίτε εσείς. Στη βάρδια σας…</w:t>
      </w:r>
    </w:p>
    <w:p w14:paraId="044657A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Για πείτε μας.</w:t>
      </w:r>
    </w:p>
    <w:p w14:paraId="044657B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πείτε μας», λέτε, κύριε συνάδελφε του ΣΥΡΙΖΑ, πού φταίξατε; «Για πείτε μας</w:t>
      </w:r>
      <w:r>
        <w:rPr>
          <w:rFonts w:eastAsia="Times New Roman" w:cs="Times New Roman"/>
          <w:szCs w:val="24"/>
        </w:rPr>
        <w:t xml:space="preserve">»; Είστε από αυτούς που λέτε, δηλαδή, ότι καλώς τα κάνατε όλα τη Δευτέρα; </w:t>
      </w:r>
      <w:r>
        <w:rPr>
          <w:rFonts w:eastAsia="Times New Roman" w:cs="Times New Roman"/>
          <w:szCs w:val="24"/>
        </w:rPr>
        <w:lastRenderedPageBreak/>
        <w:t>Δεν ντρέπεστε λίγο; Λοιπόν, εδώ μέσα όχι αντιπολίτευση καφενείου, τουλάχιστον όταν είμαι εγώ στο Βήμα, εντάξει; Γιατί εγώ δεν τα αφήνω αναπάντητα αυτά.</w:t>
      </w:r>
    </w:p>
    <w:p w14:paraId="044657B1"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b/>
          <w:szCs w:val="24"/>
        </w:rPr>
        <w:t>:</w:t>
      </w:r>
      <w:r>
        <w:rPr>
          <w:rFonts w:eastAsia="Times New Roman" w:cs="Times New Roman"/>
          <w:szCs w:val="24"/>
        </w:rPr>
        <w:t xml:space="preserve"> Ηρεμήστε, κύριε </w:t>
      </w:r>
      <w:proofErr w:type="spellStart"/>
      <w:r>
        <w:rPr>
          <w:rFonts w:eastAsia="Times New Roman" w:cs="Times New Roman"/>
          <w:szCs w:val="24"/>
        </w:rPr>
        <w:t>Αμυρά</w:t>
      </w:r>
      <w:proofErr w:type="spellEnd"/>
      <w:r>
        <w:rPr>
          <w:rFonts w:eastAsia="Times New Roman" w:cs="Times New Roman"/>
          <w:szCs w:val="24"/>
        </w:rPr>
        <w:t>.</w:t>
      </w:r>
    </w:p>
    <w:p w14:paraId="044657B2"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Συνεχίζω. </w:t>
      </w:r>
    </w:p>
    <w:p w14:paraId="044657B3"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Δεν χρειάζεται τώρα να γίνεται διάλογος.</w:t>
      </w:r>
    </w:p>
    <w:p w14:paraId="044657B4"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ΓΕΩΡΓΙΟΣ ΑΜΥΡΑΣ:</w:t>
      </w:r>
      <w:r>
        <w:rPr>
          <w:rFonts w:eastAsia="Times New Roman" w:cs="Times New Roman"/>
          <w:szCs w:val="24"/>
        </w:rPr>
        <w:t xml:space="preserve"> Συγκρατήστε, λοιπόν, τους </w:t>
      </w:r>
      <w:proofErr w:type="spellStart"/>
      <w:r>
        <w:rPr>
          <w:rFonts w:eastAsia="Times New Roman" w:cs="Times New Roman"/>
          <w:szCs w:val="24"/>
        </w:rPr>
        <w:t>Συριζαίους</w:t>
      </w:r>
      <w:proofErr w:type="spellEnd"/>
      <w:r>
        <w:rPr>
          <w:rFonts w:eastAsia="Times New Roman" w:cs="Times New Roman"/>
          <w:szCs w:val="24"/>
        </w:rPr>
        <w:t xml:space="preserve"> Βουλευτές από κάτω, αυτή την ώρα.</w:t>
      </w:r>
    </w:p>
    <w:p w14:paraId="044657B5"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ντάξει, </w:t>
      </w:r>
      <w:r>
        <w:rPr>
          <w:rFonts w:eastAsia="Times New Roman" w:cs="Times New Roman"/>
          <w:szCs w:val="24"/>
        </w:rPr>
        <w:t>αλλά μην φωνάζετε και εσείς.</w:t>
      </w:r>
    </w:p>
    <w:p w14:paraId="044657B6" w14:textId="77777777" w:rsidR="00061F8F" w:rsidRDefault="00BE2594">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657B7"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Ηρεμήστε, παρακαλώ.</w:t>
      </w:r>
    </w:p>
    <w:p w14:paraId="044657B8"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Συστάσεις σε αυτόν τον τόνο δεν επιτρέπονται.</w:t>
      </w:r>
    </w:p>
    <w:p w14:paraId="044657B9"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Ηρεμήστε όλοι. Παρακαλώ, κύριε </w:t>
      </w:r>
      <w:proofErr w:type="spellStart"/>
      <w:r>
        <w:rPr>
          <w:rFonts w:eastAsia="Times New Roman" w:cs="Times New Roman"/>
          <w:szCs w:val="24"/>
        </w:rPr>
        <w:t>Αμυρά</w:t>
      </w:r>
      <w:proofErr w:type="spellEnd"/>
      <w:r>
        <w:rPr>
          <w:rFonts w:eastAsia="Times New Roman" w:cs="Times New Roman"/>
          <w:szCs w:val="24"/>
        </w:rPr>
        <w:t>, συνεχίστε.</w:t>
      </w:r>
    </w:p>
    <w:p w14:paraId="044657BA"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Τώρα να σας απαντήσω, κύ</w:t>
      </w:r>
      <w:r>
        <w:rPr>
          <w:rFonts w:eastAsia="Times New Roman" w:cs="Times New Roman"/>
          <w:szCs w:val="24"/>
        </w:rPr>
        <w:t xml:space="preserve">ριοι συνάδελφοι; Είδατε το «θέατρο» της Δευτέρας στην τηλεόραση; Θα επικαλεστείτε εσείς την τηλεόραση, που κάνατε σόου για την τηλεόραση; Όταν ανεβαίνω εγώ στο Βήμα, αυτές οι κουβέντες κομμένες! </w:t>
      </w:r>
    </w:p>
    <w:p w14:paraId="044657BB" w14:textId="77777777" w:rsidR="00061F8F" w:rsidRDefault="00BE2594">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44657BC"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Παρακ</w:t>
      </w:r>
      <w:r>
        <w:rPr>
          <w:rFonts w:eastAsia="Times New Roman" w:cs="Times New Roman"/>
          <w:szCs w:val="24"/>
        </w:rPr>
        <w:t xml:space="preserve">αλώ, κύριε </w:t>
      </w:r>
      <w:proofErr w:type="spellStart"/>
      <w:r>
        <w:rPr>
          <w:rFonts w:eastAsia="Times New Roman" w:cs="Times New Roman"/>
          <w:szCs w:val="24"/>
        </w:rPr>
        <w:t>Αμυρά</w:t>
      </w:r>
      <w:proofErr w:type="spellEnd"/>
      <w:r>
        <w:rPr>
          <w:rFonts w:eastAsia="Times New Roman" w:cs="Times New Roman"/>
          <w:szCs w:val="24"/>
        </w:rPr>
        <w:t>! Ελάτε, κύριοι συνάδελφοι!</w:t>
      </w:r>
    </w:p>
    <w:p w14:paraId="044657BD"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Μία συγγνώμη δεν έχετε πει! Μία συγγνώμη έχετε πει; Βγείτε να πείτε μία συγγνώμη για να αρχίσει η κουβέντα.</w:t>
      </w:r>
    </w:p>
    <w:p w14:paraId="044657BE"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Η συγγνώμη λέγεται έμπρακτα!</w:t>
      </w:r>
    </w:p>
    <w:p w14:paraId="044657BF"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Κύριοι συν</w:t>
      </w:r>
      <w:r>
        <w:rPr>
          <w:rFonts w:eastAsia="Times New Roman" w:cs="Times New Roman"/>
          <w:szCs w:val="24"/>
        </w:rPr>
        <w:t>άδελφοι…</w:t>
      </w:r>
    </w:p>
    <w:p w14:paraId="044657C0"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Αδυνατείτε να πείτε μία συγγνώμη, που σημαίνει ότι δεν τη νιώθετε! Δεν νιώθετε κανένα λόγο να πείτε συγγνώμη προς τους πολίτες. Αυτό είναι το πρόβλημά σας! </w:t>
      </w:r>
      <w:r w:rsidRPr="00D66BCA">
        <w:rPr>
          <w:rFonts w:eastAsia="Times New Roman"/>
          <w:bCs/>
        </w:rPr>
        <w:t>Εί</w:t>
      </w:r>
      <w:r>
        <w:rPr>
          <w:rFonts w:eastAsia="Times New Roman"/>
          <w:bCs/>
        </w:rPr>
        <w:t>στε κ</w:t>
      </w:r>
      <w:r>
        <w:rPr>
          <w:rFonts w:eastAsia="Times New Roman" w:cs="Times New Roman"/>
          <w:szCs w:val="24"/>
        </w:rPr>
        <w:t>υνικοί και εντελώς αμνήμονες όσον αφορά στο τρίπτυχο που πρέπει</w:t>
      </w:r>
      <w:r>
        <w:rPr>
          <w:rFonts w:eastAsia="Times New Roman" w:cs="Times New Roman"/>
          <w:szCs w:val="24"/>
        </w:rPr>
        <w:t>,</w:t>
      </w:r>
      <w:r>
        <w:rPr>
          <w:rFonts w:eastAsia="Times New Roman" w:cs="Times New Roman"/>
          <w:szCs w:val="24"/>
        </w:rPr>
        <w:t xml:space="preserve"> όπ</w:t>
      </w:r>
      <w:r>
        <w:rPr>
          <w:rFonts w:eastAsia="Times New Roman" w:cs="Times New Roman"/>
          <w:szCs w:val="24"/>
        </w:rPr>
        <w:t>οιος κατέχει δημόσιο αξίωμα</w:t>
      </w:r>
      <w:r>
        <w:rPr>
          <w:rFonts w:eastAsia="Times New Roman" w:cs="Times New Roman"/>
          <w:szCs w:val="24"/>
        </w:rPr>
        <w:t>,</w:t>
      </w:r>
      <w:r>
        <w:rPr>
          <w:rFonts w:eastAsia="Times New Roman" w:cs="Times New Roman"/>
          <w:szCs w:val="24"/>
        </w:rPr>
        <w:t xml:space="preserve"> να ακολουθεί σαν </w:t>
      </w:r>
      <w:r>
        <w:rPr>
          <w:rFonts w:eastAsia="Times New Roman" w:cs="Times New Roman"/>
          <w:szCs w:val="24"/>
        </w:rPr>
        <w:lastRenderedPageBreak/>
        <w:t xml:space="preserve">τη Βίβλο: «Καθήκον-Ευθύνη-Συγγνώμη». </w:t>
      </w:r>
      <w:r w:rsidRPr="00D66BCA">
        <w:rPr>
          <w:rFonts w:eastAsia="Times New Roman"/>
          <w:bCs/>
        </w:rPr>
        <w:t>Είναι</w:t>
      </w:r>
      <w:r>
        <w:rPr>
          <w:rFonts w:eastAsia="Times New Roman" w:cs="Times New Roman"/>
          <w:szCs w:val="24"/>
        </w:rPr>
        <w:t xml:space="preserve"> εξαφανισμένα αυτά από τη δική σας οπτική, εκ του αποτελέσματος. </w:t>
      </w:r>
    </w:p>
    <w:p w14:paraId="044657C1"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Τώρα, για το παρόν σχέδιο νόμου εμείς είμαστε αρνητικοί. Όχι μόνο γιατί δεν είναι κοστολογημένη αυτή η</w:t>
      </w:r>
      <w:r>
        <w:rPr>
          <w:rFonts w:eastAsia="Times New Roman" w:cs="Times New Roman"/>
          <w:szCs w:val="24"/>
        </w:rPr>
        <w:t xml:space="preserve"> μετάβαση, αλλά κυρίως διότι, όπως το λέει και η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 xml:space="preserve">κθεση, μία τέτοια ένταξη και συγχώνευση τμημάτων χρήζει τεκμηρίωσης και θέσπισης κανόνων, που λείπουν. Συγγνώμη, δεν έχετε βάλει κριτήρια, δεν έχετε βάλει κανόνες; </w:t>
      </w:r>
    </w:p>
    <w:p w14:paraId="044657C2"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Δεν</w:t>
      </w:r>
      <w:r>
        <w:rPr>
          <w:rFonts w:eastAsia="Times New Roman" w:cs="Times New Roman"/>
          <w:szCs w:val="24"/>
        </w:rPr>
        <w:t xml:space="preserve"> υπάρχουν καν μελέτες.</w:t>
      </w:r>
    </w:p>
    <w:p w14:paraId="044657C3"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παράδειγμα: Αξιολόγηση των υφισταμένων δομών και του διδακτικού προσωπικού του Ιδρύματος που πρόκειται να ενταχθούν στο </w:t>
      </w:r>
      <w:r>
        <w:rPr>
          <w:rFonts w:eastAsia="Times New Roman" w:cs="Times New Roman"/>
          <w:szCs w:val="24"/>
        </w:rPr>
        <w:t>π</w:t>
      </w:r>
      <w:r>
        <w:rPr>
          <w:rFonts w:eastAsia="Times New Roman" w:cs="Times New Roman"/>
          <w:szCs w:val="24"/>
        </w:rPr>
        <w:t xml:space="preserve">ανεπιστήμιο αλλά και ρύθμιση ως προς τους ειδικότερους απαιτούμενους χρόνους και τις διαδικασίες μετάβασης, ώστε να μην ματαιώνεται η τεχνολογική ανώτατη εκπαίδευση, περιλαμβανομένων και των εφαρμοσμένων επιστημών. Τι συζητάμε τώρα; </w:t>
      </w:r>
    </w:p>
    <w:p w14:paraId="044657C4"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rPr>
        <w:t>Ποτάμι</w:t>
      </w:r>
      <w:r>
        <w:rPr>
          <w:rFonts w:eastAsia="Times New Roman" w:cs="Times New Roman"/>
          <w:szCs w:val="24"/>
        </w:rPr>
        <w:t xml:space="preserve"> καταψηφίζει </w:t>
      </w:r>
      <w:r>
        <w:rPr>
          <w:rFonts w:eastAsia="Times New Roman" w:cs="Times New Roman"/>
          <w:szCs w:val="24"/>
        </w:rPr>
        <w:t>αυτό το σχέδιο νόμου. Το θεωρούμε εντελώς πρόχειρο, στο πόδι, ακοστολόγητο. Είπε ο κύριος Υπουργός ότι θα δοθεί 1,5 εκατομμύριο ευρώ. Τι είναι το 1,5 εκατομμύριο ευρώ; Πώς προκύπτει; Πώς το έβγαλε εκείνος; Με ποιες διαδικασίες; Σε ποιους χρόνους; Τι συζητά</w:t>
      </w:r>
      <w:r>
        <w:rPr>
          <w:rFonts w:eastAsia="Times New Roman" w:cs="Times New Roman"/>
          <w:szCs w:val="24"/>
        </w:rPr>
        <w:t xml:space="preserve">με τώρα; </w:t>
      </w:r>
    </w:p>
    <w:p w14:paraId="044657C5"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Έχω και το εξής ερώτημα για τον Υπουργό Παιδείας, που αφορά τους αποφοίτους των δραματικών σχολών. Εδώ πέρυσι</w:t>
      </w:r>
      <w:r>
        <w:rPr>
          <w:rFonts w:eastAsia="Times New Roman" w:cs="Times New Roman"/>
          <w:szCs w:val="24"/>
        </w:rPr>
        <w:t>,</w:t>
      </w:r>
      <w:r>
        <w:rPr>
          <w:rFonts w:eastAsia="Times New Roman" w:cs="Times New Roman"/>
          <w:szCs w:val="24"/>
        </w:rPr>
        <w:t xml:space="preserve"> με το άρθρο 79 του ν.4481/2017, </w:t>
      </w:r>
      <w:r w:rsidRPr="008F0891">
        <w:rPr>
          <w:rFonts w:eastAsia="Times New Roman" w:cs="Times New Roman"/>
          <w:bCs/>
          <w:shd w:val="clear" w:color="auto" w:fill="FFFFFF"/>
        </w:rPr>
        <w:t>που</w:t>
      </w:r>
      <w:r>
        <w:rPr>
          <w:rFonts w:eastAsia="Times New Roman" w:cs="Times New Roman"/>
          <w:szCs w:val="24"/>
        </w:rPr>
        <w:t xml:space="preserve"> ήταν </w:t>
      </w:r>
      <w:r>
        <w:rPr>
          <w:rFonts w:eastAsia="Times New Roman" w:cs="Times New Roman"/>
          <w:szCs w:val="24"/>
        </w:rPr>
        <w:t>ο νόμος για τη διαχείριση των δικαιωμάτων πνευματικής ιδιοκτησίας, δόθηκε η δυνατότητα από το Υπουργείο Παιδείας σε κατόχους τίτλων σπουδών ανώτερων δημόσιων και ιδιωτικών σχολών καλλιτεχνικής εκπαίδευσης να καταστήσουν ισότιμα τα πτυχία τους με αυτά των Τ</w:t>
      </w:r>
      <w:r>
        <w:rPr>
          <w:rFonts w:eastAsia="Times New Roman" w:cs="Times New Roman"/>
          <w:szCs w:val="24"/>
        </w:rPr>
        <w:t xml:space="preserve">ΕΙ. </w:t>
      </w:r>
    </w:p>
    <w:p w14:paraId="044657C6"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Εκκρεμεί μία κοινή υπουργική απόφαση από τον Ιούλιο του 2017 για να γίνει αυτό. Δύο Υπουργοί όλοι και όλοι πρέπει να υπογράψουν, ο Υπουργός Παιδείας και η Υπουργός Πολιτισμού. Η Υπουργός Πολιτισμού σε μία ερώτηση που είχαν καταθέσει κάποιοι Βουλευτές </w:t>
      </w:r>
      <w:r>
        <w:rPr>
          <w:rFonts w:eastAsia="Times New Roman" w:cs="Times New Roman"/>
          <w:szCs w:val="24"/>
        </w:rPr>
        <w:t>του ΣΥΡΙΖΑ απάντησε ότι, ναι, εγώ πι</w:t>
      </w:r>
      <w:r>
        <w:rPr>
          <w:rFonts w:eastAsia="Times New Roman" w:cs="Times New Roman"/>
          <w:szCs w:val="24"/>
        </w:rPr>
        <w:lastRenderedPageBreak/>
        <w:t xml:space="preserve">στεύω ότι πρέπει </w:t>
      </w:r>
      <w:r w:rsidRPr="002314B3">
        <w:rPr>
          <w:rFonts w:eastAsia="Times New Roman"/>
          <w:bCs/>
          <w:shd w:val="clear" w:color="auto" w:fill="FFFFFF"/>
        </w:rPr>
        <w:t>να</w:t>
      </w:r>
      <w:r>
        <w:rPr>
          <w:rFonts w:eastAsia="Times New Roman" w:cs="Times New Roman"/>
          <w:szCs w:val="24"/>
        </w:rPr>
        <w:t xml:space="preserve"> γίνει </w:t>
      </w:r>
      <w:r w:rsidRPr="00F331DF">
        <w:rPr>
          <w:rFonts w:eastAsia="Times New Roman"/>
          <w:bCs/>
        </w:rPr>
        <w:t>και</w:t>
      </w:r>
      <w:r>
        <w:rPr>
          <w:rFonts w:eastAsia="Times New Roman" w:cs="Times New Roman"/>
          <w:szCs w:val="24"/>
        </w:rPr>
        <w:t xml:space="preserve"> το Υπουργείο είναι θετικό και ενεργεί προς την κατεύθυνση αυτή. Μένει ο Υπουργός Παιδείας. Γιατί δεν υπογράφει, αφού είναι νόμος αυτής της Κυβέρνησης; Γιατί αφήνει μετέωρους όλους όσοι έως τ</w:t>
      </w:r>
      <w:r>
        <w:rPr>
          <w:rFonts w:eastAsia="Times New Roman" w:cs="Times New Roman"/>
          <w:szCs w:val="24"/>
        </w:rPr>
        <w:t>ο 2003 είχαν πτυχίο μίας από αυτές τις σχολές; Και τι γίνονται από το 2003 και μετά οι απόφοιτοι; Υπάρχει κενό νόμου.</w:t>
      </w:r>
    </w:p>
    <w:p w14:paraId="044657C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Ρυθμίστε τα αυτά. Ο κ. </w:t>
      </w:r>
      <w:proofErr w:type="spellStart"/>
      <w:r>
        <w:rPr>
          <w:rFonts w:eastAsia="Times New Roman" w:cs="Times New Roman"/>
          <w:szCs w:val="24"/>
        </w:rPr>
        <w:t>Μαυρωτάς</w:t>
      </w:r>
      <w:proofErr w:type="spellEnd"/>
      <w:r>
        <w:rPr>
          <w:rFonts w:eastAsia="Times New Roman" w:cs="Times New Roman"/>
          <w:szCs w:val="24"/>
        </w:rPr>
        <w:t xml:space="preserve"> θα σας πει και για τις υπόλοιπες τροπολογίες. </w:t>
      </w:r>
    </w:p>
    <w:p w14:paraId="044657C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Βεβαίως, θεωρούμε θετικό ότι έγινε δεκτή η τροπολογία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καταθέσαμε με τον κ. </w:t>
      </w:r>
      <w:proofErr w:type="spellStart"/>
      <w:r>
        <w:rPr>
          <w:rFonts w:eastAsia="Times New Roman" w:cs="Times New Roman"/>
          <w:szCs w:val="24"/>
        </w:rPr>
        <w:t>Μαυρωτά</w:t>
      </w:r>
      <w:proofErr w:type="spellEnd"/>
      <w:r>
        <w:rPr>
          <w:rFonts w:eastAsia="Times New Roman" w:cs="Times New Roman"/>
          <w:szCs w:val="24"/>
        </w:rPr>
        <w:t xml:space="preserve"> ως Π</w:t>
      </w:r>
      <w:r>
        <w:rPr>
          <w:rFonts w:eastAsia="Times New Roman" w:cs="Times New Roman"/>
          <w:szCs w:val="24"/>
        </w:rPr>
        <w:t>οτάμι</w:t>
      </w:r>
      <w:r>
        <w:rPr>
          <w:rFonts w:eastAsia="Times New Roman" w:cs="Times New Roman"/>
          <w:szCs w:val="24"/>
        </w:rPr>
        <w:t xml:space="preserve"> για τη σύνταξη ενός σχεδίου ανάγκης και ασκήσεων ετοιμότητας και εκπαιδευτικών σεμιναρίων δύο φορές το χρόνο σε όλα τα σχολεία. Πρέπει τα παιδιά να ξέρουν πώς να προστατεύουν τον εαυτό τους, ποιες είναι οι συνθήκες πο</w:t>
      </w:r>
      <w:r>
        <w:rPr>
          <w:rFonts w:eastAsia="Times New Roman" w:cs="Times New Roman"/>
          <w:szCs w:val="24"/>
        </w:rPr>
        <w:t>υ μπορεί να επικρατούν στο κάθε σχολείο ξεχωριστά σε μια περίπτωση φυσικής καταστροφής ή μεγάλου κινδύνου. Εάν είχαμε υιοθετήσει και είχαμε κάνει κτήμα μας αυτήν την οπτική της πρόληψης ως οργανωμένη κοινωνία, σήμερα η κουβέντα μπορεί να ήταν πολύ διαφορετ</w:t>
      </w:r>
      <w:r>
        <w:rPr>
          <w:rFonts w:eastAsia="Times New Roman" w:cs="Times New Roman"/>
          <w:szCs w:val="24"/>
        </w:rPr>
        <w:t xml:space="preserve">ική γι’ αυτά που ζήσαμε -και ζούμε δυστυχώς ακόμα- και πάνω απ’ όλα για τους </w:t>
      </w:r>
      <w:r>
        <w:rPr>
          <w:rFonts w:eastAsia="Times New Roman" w:cs="Times New Roman"/>
          <w:szCs w:val="24"/>
        </w:rPr>
        <w:lastRenderedPageBreak/>
        <w:t xml:space="preserve">ανθρώπους που χάθηκαν και για τις οικογένειες εκείνων των ανθρώπων που χάθηκαν στο Μάτι. </w:t>
      </w:r>
    </w:p>
    <w:p w14:paraId="044657C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4657C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w:t>
      </w:r>
      <w:r>
        <w:rPr>
          <w:rFonts w:eastAsia="Times New Roman" w:cs="Times New Roman"/>
          <w:szCs w:val="24"/>
        </w:rPr>
        <w:t xml:space="preserve">κονομία στον χρόνο. </w:t>
      </w:r>
    </w:p>
    <w:p w14:paraId="044657C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 σας ενημερώσω ότι για την οικονομία του χρόνου</w:t>
      </w:r>
      <w:r>
        <w:rPr>
          <w:rFonts w:eastAsia="Times New Roman" w:cs="Times New Roman"/>
          <w:szCs w:val="24"/>
        </w:rPr>
        <w:t>,</w:t>
      </w:r>
      <w:r>
        <w:rPr>
          <w:rFonts w:eastAsia="Times New Roman" w:cs="Times New Roman"/>
          <w:szCs w:val="24"/>
        </w:rPr>
        <w:t xml:space="preserve"> αρκετοί συνάδελφοι και σε συνεργασία με τις Κοινοβουλευτικές Ομάδες έχουν δεχθεί να διαγραφούν. Τους ευχαριστούμε. Οπότε συνεχίζουμε και θα σας ενημερώσω πόσοι απομένουν και τ</w:t>
      </w:r>
      <w:r>
        <w:rPr>
          <w:rFonts w:eastAsia="Times New Roman" w:cs="Times New Roman"/>
          <w:szCs w:val="24"/>
        </w:rPr>
        <w:t xml:space="preserve">ον χρόνο που υπολείπεται. </w:t>
      </w:r>
    </w:p>
    <w:p w14:paraId="044657C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Τσιάρας για πέντε λεπτά. </w:t>
      </w:r>
    </w:p>
    <w:p w14:paraId="044657C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Ευχαριστώ, κύριε Πρόεδρε. </w:t>
      </w:r>
    </w:p>
    <w:p w14:paraId="044657C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ως μάρτυρας των αντεγκλήσεων που μόλις νωρίτερα άκουσα από τον Κοινοβουλευτικό Εκπρόσωπο του</w:t>
      </w:r>
      <w:r>
        <w:rPr>
          <w:rFonts w:eastAsia="Times New Roman" w:cs="Times New Roman"/>
          <w:szCs w:val="24"/>
        </w:rPr>
        <w:t xml:space="preserve"> Π</w:t>
      </w:r>
      <w:r>
        <w:rPr>
          <w:rFonts w:eastAsia="Times New Roman" w:cs="Times New Roman"/>
          <w:szCs w:val="24"/>
        </w:rPr>
        <w:t>οταμιού</w:t>
      </w:r>
      <w:r>
        <w:rPr>
          <w:rFonts w:eastAsia="Times New Roman" w:cs="Times New Roman"/>
          <w:szCs w:val="24"/>
        </w:rPr>
        <w:t xml:space="preserve"> και υμών των συναδέλφων της </w:t>
      </w:r>
      <w:r>
        <w:rPr>
          <w:rFonts w:eastAsia="Times New Roman" w:cs="Times New Roman"/>
          <w:szCs w:val="24"/>
        </w:rPr>
        <w:t>σ</w:t>
      </w:r>
      <w:r>
        <w:rPr>
          <w:rFonts w:eastAsia="Times New Roman" w:cs="Times New Roman"/>
          <w:szCs w:val="24"/>
        </w:rPr>
        <w:t xml:space="preserve">υμπολίτευσης, θα ήθελα να σας πω ότι αυτές τις δύσκολες στιγμές, που με τον έναν ή με τον άλλον τρόπο έχει διαμορφωθεί η κοινή γνώμη απέναντι σε </w:t>
      </w:r>
      <w:r>
        <w:rPr>
          <w:rFonts w:eastAsia="Times New Roman" w:cs="Times New Roman"/>
          <w:szCs w:val="24"/>
        </w:rPr>
        <w:t xml:space="preserve">τραγικά </w:t>
      </w:r>
      <w:r>
        <w:rPr>
          <w:rFonts w:eastAsia="Times New Roman" w:cs="Times New Roman"/>
          <w:szCs w:val="24"/>
        </w:rPr>
        <w:t>γεγονότα, καλό θα ήταν</w:t>
      </w:r>
      <w:r>
        <w:rPr>
          <w:rFonts w:eastAsia="Times New Roman" w:cs="Times New Roman"/>
          <w:szCs w:val="24"/>
        </w:rPr>
        <w:t>,</w:t>
      </w:r>
      <w:r>
        <w:rPr>
          <w:rFonts w:eastAsia="Times New Roman" w:cs="Times New Roman"/>
          <w:szCs w:val="24"/>
        </w:rPr>
        <w:t xml:space="preserve"> από τη δική μας πλευρά</w:t>
      </w:r>
      <w:r>
        <w:rPr>
          <w:rFonts w:eastAsia="Times New Roman" w:cs="Times New Roman"/>
          <w:szCs w:val="24"/>
        </w:rPr>
        <w:t>,</w:t>
      </w:r>
      <w:r>
        <w:rPr>
          <w:rFonts w:eastAsia="Times New Roman" w:cs="Times New Roman"/>
          <w:szCs w:val="24"/>
        </w:rPr>
        <w:t xml:space="preserve"> να υπάρχει όσο γ</w:t>
      </w:r>
      <w:r>
        <w:rPr>
          <w:rFonts w:eastAsia="Times New Roman" w:cs="Times New Roman"/>
          <w:szCs w:val="24"/>
        </w:rPr>
        <w:t xml:space="preserve">ίνεται λιγότερη ένταση και </w:t>
      </w:r>
      <w:r>
        <w:rPr>
          <w:rFonts w:eastAsia="Times New Roman" w:cs="Times New Roman"/>
          <w:szCs w:val="24"/>
        </w:rPr>
        <w:lastRenderedPageBreak/>
        <w:t>όσο γίνεται -αν θέλετε- μικρότερη διάθεση για αναζήτηση δικαιολογιών. Πιστέψτε με, δεν το λέω με καμ</w:t>
      </w:r>
      <w:r>
        <w:rPr>
          <w:rFonts w:eastAsia="Times New Roman" w:cs="Times New Roman"/>
          <w:szCs w:val="24"/>
        </w:rPr>
        <w:t>μ</w:t>
      </w:r>
      <w:r>
        <w:rPr>
          <w:rFonts w:eastAsia="Times New Roman" w:cs="Times New Roman"/>
          <w:szCs w:val="24"/>
        </w:rPr>
        <w:t>ία διάθεση από τη δική μου πλευρά να κάνω αντιπολίτευση. Είναι, όμως, τόσο μεγάλος ο πόνος συμπολιτών μας, μεγάλου κομματιού της</w:t>
      </w:r>
      <w:r>
        <w:rPr>
          <w:rFonts w:eastAsia="Times New Roman" w:cs="Times New Roman"/>
          <w:szCs w:val="24"/>
        </w:rPr>
        <w:t xml:space="preserve"> ελληνικής κοινωνίας, που κάποια στιγμή κι εμείς σ</w:t>
      </w:r>
      <w:r>
        <w:rPr>
          <w:rFonts w:eastAsia="Times New Roman" w:cs="Times New Roman"/>
          <w:szCs w:val="24"/>
        </w:rPr>
        <w:t>’</w:t>
      </w:r>
      <w:r>
        <w:rPr>
          <w:rFonts w:eastAsia="Times New Roman" w:cs="Times New Roman"/>
          <w:szCs w:val="24"/>
        </w:rPr>
        <w:t xml:space="preserve"> αυτόν τον χώρο θα πρέπει να καταλάβουμε ότι οι ευθύνες που μπορεί να επιμερίζονται στο πολιτικό σύστημα, αλλά και στο παιδαγωγικό μήνυμα που εκπέμπουμε προς την κοινωνία, </w:t>
      </w:r>
      <w:r>
        <w:rPr>
          <w:rFonts w:eastAsia="Times New Roman" w:cs="Times New Roman"/>
          <w:szCs w:val="24"/>
        </w:rPr>
        <w:t xml:space="preserve">να </w:t>
      </w:r>
      <w:r>
        <w:rPr>
          <w:rFonts w:eastAsia="Times New Roman" w:cs="Times New Roman"/>
          <w:szCs w:val="24"/>
        </w:rPr>
        <w:t>είναι πολύ μεγάλες. Δεν φτάνει</w:t>
      </w:r>
      <w:r>
        <w:rPr>
          <w:rFonts w:eastAsia="Times New Roman" w:cs="Times New Roman"/>
          <w:szCs w:val="24"/>
        </w:rPr>
        <w:t xml:space="preserve"> να λέμε ότι είναι διαχρονικές οι ευθύνες. Ο χρόνος του παρόντος πάντα διαμορφώνει την ατομική, προσωπική και συλλογική ευθύνη του καθενός από εμάς. </w:t>
      </w:r>
    </w:p>
    <w:p w14:paraId="044657C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για άλλη μια φορά η Κυβέρνηση έρχεται να μας πει ότι φέρνει ένα νομοσχέδιο </w:t>
      </w:r>
      <w:r>
        <w:rPr>
          <w:rFonts w:eastAsia="Times New Roman" w:cs="Times New Roman"/>
          <w:szCs w:val="24"/>
        </w:rPr>
        <w:t>-</w:t>
      </w:r>
      <w:r>
        <w:rPr>
          <w:rFonts w:eastAsia="Times New Roman" w:cs="Times New Roman"/>
          <w:szCs w:val="24"/>
        </w:rPr>
        <w:t>«τ</w:t>
      </w:r>
      <w:r>
        <w:rPr>
          <w:rFonts w:eastAsia="Times New Roman" w:cs="Times New Roman"/>
          <w:szCs w:val="24"/>
        </w:rPr>
        <w:t xml:space="preserve">ομή» που αλλάζει δεδομένα και δημιουργεί διαφορετικές συνθήκες στην τριτοβάθμια εκπαίδευση. </w:t>
      </w:r>
    </w:p>
    <w:p w14:paraId="044657D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Φαντάζομαι να θυμάστε ότι πριν από μικρό σχετικά χρονικό διάστημα η Νέα Δημοκρατία είχε σταθεί θετικά στην </w:t>
      </w:r>
      <w:proofErr w:type="spellStart"/>
      <w:r>
        <w:rPr>
          <w:rFonts w:eastAsia="Times New Roman" w:cs="Times New Roman"/>
          <w:szCs w:val="24"/>
        </w:rPr>
        <w:t>ανωτατοποίηση</w:t>
      </w:r>
      <w:proofErr w:type="spellEnd"/>
      <w:r>
        <w:rPr>
          <w:rFonts w:eastAsia="Times New Roman" w:cs="Times New Roman"/>
          <w:szCs w:val="24"/>
        </w:rPr>
        <w:t xml:space="preserve"> του ΤΕΙ Δυτικής Αττικής, πιστεύοντας ότι μ</w:t>
      </w:r>
      <w:r>
        <w:rPr>
          <w:rFonts w:eastAsia="Times New Roman" w:cs="Times New Roman"/>
          <w:szCs w:val="24"/>
        </w:rPr>
        <w:t xml:space="preserve">ε αυτόν τον </w:t>
      </w:r>
      <w:r>
        <w:rPr>
          <w:rFonts w:eastAsia="Times New Roman" w:cs="Times New Roman"/>
          <w:szCs w:val="24"/>
        </w:rPr>
        <w:lastRenderedPageBreak/>
        <w:t xml:space="preserve">τρόπο πρέπει όντως να υπάρχει μια αναμόρφωση στην τριτοβάθμια εκπαίδευση, η οποία όμως να κρατάει σταθερή την ειδοποιό διαφορά μεταξύ πανεπιστημιακής και τεχνολογικής εκπαίδευσης. </w:t>
      </w:r>
    </w:p>
    <w:p w14:paraId="044657D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Εδώ, στην πραγματικότητα, το συγκεκριμένο νομοσχέδιο έρχεται να</w:t>
      </w:r>
      <w:r>
        <w:rPr>
          <w:rFonts w:eastAsia="Times New Roman" w:cs="Times New Roman"/>
          <w:szCs w:val="24"/>
        </w:rPr>
        <w:t xml:space="preserve"> ανατρέψει μια λογική</w:t>
      </w:r>
      <w:r>
        <w:rPr>
          <w:rFonts w:eastAsia="Times New Roman" w:cs="Times New Roman"/>
          <w:szCs w:val="24"/>
        </w:rPr>
        <w:t>,</w:t>
      </w:r>
      <w:r>
        <w:rPr>
          <w:rFonts w:eastAsia="Times New Roman" w:cs="Times New Roman"/>
          <w:szCs w:val="24"/>
        </w:rPr>
        <w:t xml:space="preserve"> που θεωρητικά είχε υιοθετήσει αρχικά και η ηγεσία του Υπουργείου Παιδείας. Θα σας έλεγα ότι αυτός είναι ένας σημαντικός λόγος</w:t>
      </w:r>
      <w:r>
        <w:rPr>
          <w:rFonts w:eastAsia="Times New Roman" w:cs="Times New Roman"/>
          <w:szCs w:val="24"/>
        </w:rPr>
        <w:t>,</w:t>
      </w:r>
      <w:r>
        <w:rPr>
          <w:rFonts w:eastAsia="Times New Roman" w:cs="Times New Roman"/>
          <w:szCs w:val="24"/>
        </w:rPr>
        <w:t xml:space="preserve"> για τον οποίο φαίνεται ότι απουσιάζει μια σοβαρή πολιτική. Οι πολιτικές επιλογές είναι απολύτως αποσπασματ</w:t>
      </w:r>
      <w:r>
        <w:rPr>
          <w:rFonts w:eastAsia="Times New Roman" w:cs="Times New Roman"/>
          <w:szCs w:val="24"/>
        </w:rPr>
        <w:t xml:space="preserve">ικές. Δίνουν μια συγκεκριμένη διάσταση κάθε φορά, την οποία οι συνάδελφοι του ΣΥΡΙΖΑ καλούνται να υπερασπιστούν με τον έναν ή με τον άλλον τρόπο. </w:t>
      </w:r>
    </w:p>
    <w:p w14:paraId="044657D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Ενώ, λοιπόν, επαίρεται ο Υπουργός και οι επιτελείς του Υπουργείου ότι υπάρχει μια δημοκρατική διαδικασία και </w:t>
      </w:r>
      <w:r>
        <w:rPr>
          <w:rFonts w:eastAsia="Times New Roman" w:cs="Times New Roman"/>
          <w:szCs w:val="24"/>
        </w:rPr>
        <w:t xml:space="preserve">ότι όλα αυτά τα οποία έρχονται κάθε φορά να συζητήσουμε και να ψηφίσουμε είναι αντικείμενο διαβούλευσης, για άλλη μια φορά, αγαπητοί συνάδελφοι, βρίσκεστε </w:t>
      </w:r>
      <w:r>
        <w:rPr>
          <w:rFonts w:eastAsia="Times New Roman" w:cs="Times New Roman"/>
          <w:szCs w:val="24"/>
        </w:rPr>
        <w:t>-</w:t>
      </w:r>
      <w:r>
        <w:rPr>
          <w:rFonts w:eastAsia="Times New Roman" w:cs="Times New Roman"/>
          <w:szCs w:val="24"/>
        </w:rPr>
        <w:t>βρισκόμαστε- αντιμέτωποι με είκοσι άρθρα του νομοσχεδίου</w:t>
      </w:r>
      <w:r>
        <w:rPr>
          <w:rFonts w:eastAsia="Times New Roman" w:cs="Times New Roman"/>
          <w:szCs w:val="24"/>
        </w:rPr>
        <w:t>,</w:t>
      </w:r>
      <w:r>
        <w:rPr>
          <w:rFonts w:eastAsia="Times New Roman" w:cs="Times New Roman"/>
          <w:szCs w:val="24"/>
        </w:rPr>
        <w:t xml:space="preserve"> τα οποία δεν μπήκαν ποτέ στη διαβούλευση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Τι λέτε, αλήθεια, για όλα αυτά; Πού βρίσκεται το </w:t>
      </w:r>
      <w:r>
        <w:rPr>
          <w:rFonts w:eastAsia="Times New Roman" w:cs="Times New Roman"/>
          <w:szCs w:val="24"/>
        </w:rPr>
        <w:lastRenderedPageBreak/>
        <w:t xml:space="preserve">δημοκρατικό αίσθημα, το οποίο κάθε φορά μας το προβάλλετε ως ιδιαίτερο χαρακτηριστικό υμών, το οποίο δεν υπήρχε παλαιότερα και σήμερα –υποτίθεται- υπάρχει στον μεγαλύτερο δυνατό βαθμό; </w:t>
      </w:r>
    </w:p>
    <w:p w14:paraId="044657D3" w14:textId="77777777" w:rsidR="00061F8F" w:rsidRDefault="00BE2594">
      <w:pPr>
        <w:spacing w:after="0" w:line="600" w:lineRule="auto"/>
        <w:ind w:firstLine="709"/>
        <w:jc w:val="both"/>
        <w:rPr>
          <w:rFonts w:eastAsia="Times New Roman" w:cs="Times New Roman"/>
          <w:szCs w:val="24"/>
        </w:rPr>
      </w:pPr>
      <w:r>
        <w:rPr>
          <w:rFonts w:eastAsia="Times New Roman" w:cs="Times New Roman"/>
          <w:szCs w:val="24"/>
        </w:rPr>
        <w:t>Επίσης, αν θέλουμε να</w:t>
      </w:r>
      <w:r>
        <w:rPr>
          <w:rFonts w:eastAsia="Times New Roman" w:cs="Times New Roman"/>
          <w:szCs w:val="24"/>
        </w:rPr>
        <w:t xml:space="preserve"> μιλήσουμε για την ουσία, ποια είναι τα πραγματικά κριτήρια της αναδιάταξης της τριτοβάθμιας εκπαίδευσης; Μπορεί κάποιος να τα περιγράψει με συγκεκριμένο και σαφή τρόπο; Ποια είναι; Διότι αν θέλετε να σας μεταφέρω εγώ τη δική μου εμπειρία, τουλάχιστον από </w:t>
      </w:r>
      <w:r>
        <w:rPr>
          <w:rFonts w:eastAsia="Times New Roman" w:cs="Times New Roman"/>
          <w:szCs w:val="24"/>
        </w:rPr>
        <w:t>τη διαβούλευση που μπορεί να γίνεται στο επίπεδο του ΤΕΙ Θεσσαλίας, θα σας το πω πολύ συγκεκριμένα και πολύ απλά και απερίφραστα</w:t>
      </w:r>
      <w:r>
        <w:rPr>
          <w:rFonts w:eastAsia="Times New Roman" w:cs="Times New Roman"/>
          <w:szCs w:val="24"/>
        </w:rPr>
        <w:t>.</w:t>
      </w:r>
      <w:r>
        <w:rPr>
          <w:rFonts w:eastAsia="Times New Roman" w:cs="Times New Roman"/>
          <w:szCs w:val="24"/>
        </w:rPr>
        <w:t xml:space="preserve"> Δυστυχώς, λυπάμαι που θα σας το πω, τα κριτήρια είναι τοπικιστικά, είναι συντεχνιακά, είναι κριτήρια τακτοποίησης «ημετέρων». </w:t>
      </w:r>
      <w:r>
        <w:rPr>
          <w:rFonts w:eastAsia="Times New Roman" w:cs="Times New Roman"/>
          <w:szCs w:val="24"/>
        </w:rPr>
        <w:t xml:space="preserve">Δεν είναι κριτήρια ακαδημαϊκά. Δεν είναι κριτήρια τα οποία έχουν </w:t>
      </w:r>
      <w:r>
        <w:rPr>
          <w:rFonts w:eastAsia="Times New Roman" w:cs="Times New Roman"/>
          <w:szCs w:val="24"/>
        </w:rPr>
        <w:t xml:space="preserve">ως </w:t>
      </w:r>
      <w:r>
        <w:rPr>
          <w:rFonts w:eastAsia="Times New Roman" w:cs="Times New Roman"/>
          <w:szCs w:val="24"/>
        </w:rPr>
        <w:t>βασικό στόχο τη συγκεκριμένη θέσπιση επαγγελματικών δικαιωμάτων από τις σχολές που δημιουργούνται, σχολές με ένα κυριολεκτικό αλαλούμ</w:t>
      </w:r>
      <w:r>
        <w:rPr>
          <w:rFonts w:eastAsia="Times New Roman" w:cs="Times New Roman"/>
          <w:szCs w:val="24"/>
        </w:rPr>
        <w:t>!</w:t>
      </w:r>
      <w:r>
        <w:rPr>
          <w:rFonts w:eastAsia="Times New Roman" w:cs="Times New Roman"/>
          <w:szCs w:val="24"/>
        </w:rPr>
        <w:t xml:space="preserve"> </w:t>
      </w:r>
    </w:p>
    <w:p w14:paraId="044657D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Πείτε μου πώς δικαιολογείται, παραδείγματος χάριν, ν</w:t>
      </w:r>
      <w:r>
        <w:rPr>
          <w:rFonts w:eastAsia="Times New Roman" w:cs="Times New Roman"/>
          <w:szCs w:val="24"/>
        </w:rPr>
        <w:t xml:space="preserve">α παρακάμπτονται οι αποφάσεις της Συγκλήτου, να μην υπάρχει </w:t>
      </w:r>
      <w:r>
        <w:rPr>
          <w:rFonts w:eastAsia="Times New Roman" w:cs="Times New Roman"/>
          <w:szCs w:val="24"/>
        </w:rPr>
        <w:lastRenderedPageBreak/>
        <w:t>Σύγκλητος όταν μιλάμε για καινούργιες πανεπιστημιακές σχολές; Υποτίθεται ότι ως δημοκράτες υπερασπίζεστε όλες τις διαδικασίες και όλες τις νομοθετικά θεσπισμένες λειτουργίες της πολιτείας. Σύγκλητ</w:t>
      </w:r>
      <w:r>
        <w:rPr>
          <w:rFonts w:eastAsia="Times New Roman" w:cs="Times New Roman"/>
          <w:szCs w:val="24"/>
        </w:rPr>
        <w:t xml:space="preserve">ος εδώ δεν υπάρχει -φαντάζομαι ότι το ξέρετε- με αυτόν τον νόμο. </w:t>
      </w:r>
    </w:p>
    <w:p w14:paraId="044657D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Πείτε μου, λοιπόν, πώς</w:t>
      </w:r>
      <w:r>
        <w:rPr>
          <w:rFonts w:eastAsia="Times New Roman" w:cs="Times New Roman"/>
          <w:szCs w:val="24"/>
        </w:rPr>
        <w:t>,</w:t>
      </w:r>
      <w:r>
        <w:rPr>
          <w:rFonts w:eastAsia="Times New Roman" w:cs="Times New Roman"/>
          <w:szCs w:val="24"/>
        </w:rPr>
        <w:t xml:space="preserve"> σχολές όπως </w:t>
      </w:r>
      <w:r>
        <w:rPr>
          <w:rFonts w:eastAsia="Times New Roman" w:cs="Times New Roman"/>
          <w:szCs w:val="24"/>
        </w:rPr>
        <w:t>αυτή της</w:t>
      </w:r>
      <w:r>
        <w:rPr>
          <w:rFonts w:eastAsia="Times New Roman" w:cs="Times New Roman"/>
          <w:szCs w:val="24"/>
        </w:rPr>
        <w:t xml:space="preserve"> </w:t>
      </w:r>
      <w:proofErr w:type="spellStart"/>
      <w:r>
        <w:rPr>
          <w:rFonts w:eastAsia="Times New Roman" w:cs="Times New Roman"/>
          <w:szCs w:val="24"/>
        </w:rPr>
        <w:t>λ</w:t>
      </w:r>
      <w:r>
        <w:rPr>
          <w:rFonts w:eastAsia="Times New Roman" w:cs="Times New Roman"/>
          <w:szCs w:val="24"/>
        </w:rPr>
        <w:t>ογοθεραπεία</w:t>
      </w:r>
      <w:r>
        <w:rPr>
          <w:rFonts w:eastAsia="Times New Roman" w:cs="Times New Roman"/>
          <w:szCs w:val="24"/>
        </w:rPr>
        <w:t>ς</w:t>
      </w:r>
      <w:proofErr w:type="spellEnd"/>
      <w:r>
        <w:rPr>
          <w:rFonts w:eastAsia="Times New Roman" w:cs="Times New Roman"/>
          <w:szCs w:val="24"/>
        </w:rPr>
        <w:t xml:space="preserve"> μπορεί να εντάσσονται στη Σχολή Επιστημών Υγείας, ενώ παραδείγματος χάρη, η </w:t>
      </w:r>
      <w:r>
        <w:rPr>
          <w:rFonts w:eastAsia="Times New Roman" w:cs="Times New Roman"/>
          <w:szCs w:val="24"/>
        </w:rPr>
        <w:t>Σχολή ψ</w:t>
      </w:r>
      <w:r>
        <w:rPr>
          <w:rFonts w:eastAsia="Times New Roman" w:cs="Times New Roman"/>
          <w:szCs w:val="24"/>
        </w:rPr>
        <w:t>υχολογία</w:t>
      </w:r>
      <w:r>
        <w:rPr>
          <w:rFonts w:eastAsia="Times New Roman" w:cs="Times New Roman"/>
          <w:szCs w:val="24"/>
        </w:rPr>
        <w:t>ς</w:t>
      </w:r>
      <w:r>
        <w:rPr>
          <w:rFonts w:eastAsia="Times New Roman" w:cs="Times New Roman"/>
          <w:szCs w:val="24"/>
        </w:rPr>
        <w:t xml:space="preserve"> να εντάσσεται στη Σχολή Κοινωνικών Επι</w:t>
      </w:r>
      <w:r>
        <w:rPr>
          <w:rFonts w:eastAsia="Times New Roman" w:cs="Times New Roman"/>
          <w:szCs w:val="24"/>
        </w:rPr>
        <w:t>στημών; Ποιο είναι το κριτήριο για να γίνεται από τη μία πλευρά το ένα και από την άλλη πλευρά το άλλο;</w:t>
      </w:r>
    </w:p>
    <w:p w14:paraId="044657D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Τα λέω όλα αυτά</w:t>
      </w:r>
      <w:r>
        <w:rPr>
          <w:rFonts w:eastAsia="Times New Roman" w:cs="Times New Roman"/>
          <w:szCs w:val="24"/>
        </w:rPr>
        <w:t>,</w:t>
      </w:r>
      <w:r>
        <w:rPr>
          <w:rFonts w:eastAsia="Times New Roman" w:cs="Times New Roman"/>
          <w:szCs w:val="24"/>
        </w:rPr>
        <w:t xml:space="preserve"> διότι υπάρχει μία σοβαρή αντίφαση σε όλα αυτά τα οποία επιχειρείτε να νομοθετήσετε το τελευταίο χρονικό διάστημα. </w:t>
      </w:r>
      <w:r>
        <w:rPr>
          <w:rFonts w:eastAsia="Times New Roman" w:cs="Times New Roman"/>
          <w:szCs w:val="24"/>
        </w:rPr>
        <w:t>Ε</w:t>
      </w:r>
      <w:r>
        <w:rPr>
          <w:rFonts w:eastAsia="Times New Roman" w:cs="Times New Roman"/>
          <w:szCs w:val="24"/>
        </w:rPr>
        <w:t>πειδή ο χρόνος είναι</w:t>
      </w:r>
      <w:r>
        <w:rPr>
          <w:rFonts w:eastAsia="Times New Roman" w:cs="Times New Roman"/>
          <w:szCs w:val="24"/>
        </w:rPr>
        <w:t xml:space="preserve"> πολύ λίγος</w:t>
      </w:r>
      <w:r>
        <w:rPr>
          <w:rFonts w:eastAsia="Times New Roman" w:cs="Times New Roman"/>
          <w:szCs w:val="24"/>
        </w:rPr>
        <w:t>,</w:t>
      </w:r>
      <w:r>
        <w:rPr>
          <w:rFonts w:eastAsia="Times New Roman" w:cs="Times New Roman"/>
          <w:szCs w:val="24"/>
        </w:rPr>
        <w:t xml:space="preserve"> θα σας πω το εξής. Υπάρχει προεδρικό διάταγμα από τον Αύγουστο του 2017, το </w:t>
      </w:r>
      <w:proofErr w:type="spellStart"/>
      <w:r>
        <w:rPr>
          <w:rFonts w:eastAsia="Times New Roman" w:cs="Times New Roman"/>
          <w:szCs w:val="24"/>
        </w:rPr>
        <w:t>υπ’αριθμό</w:t>
      </w:r>
      <w:proofErr w:type="spellEnd"/>
      <w:r>
        <w:rPr>
          <w:rFonts w:eastAsia="Times New Roman" w:cs="Times New Roman"/>
          <w:szCs w:val="24"/>
        </w:rPr>
        <w:t xml:space="preserve"> </w:t>
      </w:r>
      <w:r>
        <w:rPr>
          <w:rFonts w:eastAsia="Times New Roman" w:cs="Times New Roman"/>
          <w:szCs w:val="24"/>
        </w:rPr>
        <w:t xml:space="preserve">79/2017: «Οργάνωση και λειτουργία νηπιαγωγείων και δημοτικών σχολείων». Σε λιγότερο από έναν χρόνο, κύριοι συνάδελφοι, έρχεστε να τροποποιήσετε όλα τα άρθρα </w:t>
      </w:r>
      <w:r>
        <w:rPr>
          <w:rFonts w:eastAsia="Times New Roman" w:cs="Times New Roman"/>
          <w:szCs w:val="24"/>
        </w:rPr>
        <w:t>του και</w:t>
      </w:r>
      <w:r>
        <w:rPr>
          <w:rFonts w:eastAsia="Times New Roman" w:cs="Times New Roman"/>
          <w:szCs w:val="24"/>
        </w:rPr>
        <w:lastRenderedPageBreak/>
        <w:t xml:space="preserve">νοτόμου, όπως μας διαφημίζατε τότε, και </w:t>
      </w:r>
      <w:r>
        <w:rPr>
          <w:rFonts w:eastAsia="Times New Roman" w:cs="Times New Roman"/>
          <w:szCs w:val="24"/>
        </w:rPr>
        <w:t>«</w:t>
      </w:r>
      <w:r>
        <w:rPr>
          <w:rFonts w:eastAsia="Times New Roman" w:cs="Times New Roman"/>
          <w:szCs w:val="24"/>
        </w:rPr>
        <w:t>προοδευτικού</w:t>
      </w:r>
      <w:r>
        <w:rPr>
          <w:rFonts w:eastAsia="Times New Roman" w:cs="Times New Roman"/>
          <w:szCs w:val="24"/>
        </w:rPr>
        <w:t>»</w:t>
      </w:r>
      <w:r>
        <w:rPr>
          <w:rFonts w:eastAsia="Times New Roman" w:cs="Times New Roman"/>
          <w:szCs w:val="24"/>
        </w:rPr>
        <w:t xml:space="preserve"> προεδρικού διατάγματος. Είναι σοβαρή νομοθέτηση αυτή; Σε λιγότερο από έναν χρόνο; </w:t>
      </w:r>
    </w:p>
    <w:p w14:paraId="044657D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Τέλος, ένα σχόλιο για τις τροπολογίες. Αντιλαμβάνομαι ότι είναι η τελευταία ημέρα πριν κλείσει το πρώτο Θερινό </w:t>
      </w:r>
      <w:r>
        <w:rPr>
          <w:rFonts w:eastAsia="Times New Roman" w:cs="Times New Roman"/>
          <w:szCs w:val="24"/>
        </w:rPr>
        <w:t xml:space="preserve">Τμήμα, αλλά αυτή η «βροχή» τροπολογιών για άλλη μία φορά, που στην πραγματικότητα η κάθε μία από αυτές συνιστά ένα καινούργιο νομοσχέδιο, αντιλαμβάνεσθε ότι όπως δεν </w:t>
      </w:r>
      <w:proofErr w:type="spellStart"/>
      <w:r>
        <w:rPr>
          <w:rFonts w:eastAsia="Times New Roman" w:cs="Times New Roman"/>
          <w:szCs w:val="24"/>
        </w:rPr>
        <w:t>περιποιούσε</w:t>
      </w:r>
      <w:proofErr w:type="spellEnd"/>
      <w:r>
        <w:rPr>
          <w:rFonts w:eastAsia="Times New Roman" w:cs="Times New Roman"/>
          <w:szCs w:val="24"/>
        </w:rPr>
        <w:t xml:space="preserve"> τιμή στο πολιτικό σύστημα του παρελθόντος, δεν </w:t>
      </w:r>
      <w:proofErr w:type="spellStart"/>
      <w:r>
        <w:rPr>
          <w:rFonts w:eastAsia="Times New Roman" w:cs="Times New Roman"/>
          <w:szCs w:val="24"/>
        </w:rPr>
        <w:t>περιποιεί</w:t>
      </w:r>
      <w:proofErr w:type="spellEnd"/>
      <w:r>
        <w:rPr>
          <w:rFonts w:eastAsia="Times New Roman" w:cs="Times New Roman"/>
          <w:szCs w:val="24"/>
        </w:rPr>
        <w:t xml:space="preserve"> τιμή και εις υμάς πλέ</w:t>
      </w:r>
      <w:r>
        <w:rPr>
          <w:rFonts w:eastAsia="Times New Roman" w:cs="Times New Roman"/>
          <w:szCs w:val="24"/>
        </w:rPr>
        <w:t xml:space="preserve">ον. </w:t>
      </w:r>
    </w:p>
    <w:p w14:paraId="044657D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Κάποια στιγμή, επειδή τελικά όλα αυτά</w:t>
      </w:r>
      <w:r>
        <w:rPr>
          <w:rFonts w:eastAsia="Times New Roman" w:cs="Times New Roman"/>
          <w:szCs w:val="24"/>
        </w:rPr>
        <w:t>,</w:t>
      </w:r>
      <w:r>
        <w:rPr>
          <w:rFonts w:eastAsia="Times New Roman" w:cs="Times New Roman"/>
          <w:szCs w:val="24"/>
        </w:rPr>
        <w:t xml:space="preserve"> τα οποία λέμε όταν είμαστε στην αντιπολίτευση, πολύ δύσκολα μπορούμε να τα κάνουμε πραγματικότητα όταν είμαστε στην </w:t>
      </w:r>
      <w:r>
        <w:rPr>
          <w:rFonts w:eastAsia="Times New Roman" w:cs="Times New Roman"/>
          <w:szCs w:val="24"/>
        </w:rPr>
        <w:t>κ</w:t>
      </w:r>
      <w:r>
        <w:rPr>
          <w:rFonts w:eastAsia="Times New Roman" w:cs="Times New Roman"/>
          <w:szCs w:val="24"/>
        </w:rPr>
        <w:t>υβέρνηση, αντιλαμβάνεσθε ότι ο καθένας από εσάς, πρώτα απ’ όλα δεν βρίσκεται αντιμέτωπος με την</w:t>
      </w:r>
      <w:r>
        <w:rPr>
          <w:rFonts w:eastAsia="Times New Roman" w:cs="Times New Roman"/>
          <w:szCs w:val="24"/>
        </w:rPr>
        <w:t xml:space="preserve"> κομματική του ιδιότητα, αλλά με τον ίδιο του τον εαυτό και με την ίδια του την αξιοπρέπεια.</w:t>
      </w:r>
    </w:p>
    <w:p w14:paraId="044657D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Τέλος, θέλω να κάνω ένα μικρό σχόλιο, αν και απουσιάζει ο κύριος Υπουργός. Υπάρχει μία τροπολογία</w:t>
      </w:r>
      <w:r>
        <w:rPr>
          <w:rFonts w:eastAsia="Times New Roman" w:cs="Times New Roman"/>
          <w:szCs w:val="24"/>
        </w:rPr>
        <w:t>,</w:t>
      </w:r>
      <w:r>
        <w:rPr>
          <w:rFonts w:eastAsia="Times New Roman" w:cs="Times New Roman"/>
          <w:szCs w:val="24"/>
        </w:rPr>
        <w:t xml:space="preserve"> που τακτοποιεί ένα ζήτημα</w:t>
      </w:r>
      <w:r>
        <w:rPr>
          <w:rFonts w:eastAsia="Times New Roman" w:cs="Times New Roman"/>
          <w:szCs w:val="24"/>
        </w:rPr>
        <w:t>,</w:t>
      </w:r>
      <w:r>
        <w:rPr>
          <w:rFonts w:eastAsia="Times New Roman" w:cs="Times New Roman"/>
          <w:szCs w:val="24"/>
        </w:rPr>
        <w:t xml:space="preserve"> που αφορά στους μουφτήδες και που βεβ</w:t>
      </w:r>
      <w:r>
        <w:rPr>
          <w:rFonts w:eastAsia="Times New Roman" w:cs="Times New Roman"/>
          <w:szCs w:val="24"/>
        </w:rPr>
        <w:t>αίως</w:t>
      </w:r>
      <w:r>
        <w:rPr>
          <w:rFonts w:eastAsia="Times New Roman" w:cs="Times New Roman"/>
          <w:szCs w:val="24"/>
        </w:rPr>
        <w:t>,</w:t>
      </w:r>
      <w:r>
        <w:rPr>
          <w:rFonts w:eastAsia="Times New Roman" w:cs="Times New Roman"/>
          <w:szCs w:val="24"/>
        </w:rPr>
        <w:t xml:space="preserve"> εγώ </w:t>
      </w:r>
      <w:r>
        <w:rPr>
          <w:rFonts w:eastAsia="Times New Roman" w:cs="Times New Roman"/>
          <w:szCs w:val="24"/>
        </w:rPr>
        <w:lastRenderedPageBreak/>
        <w:t>θα σας έλεγα ότι εκ πρώτης όψεως η Νέα Δημοκρατία θα μπορούσε να το βλέπει θετικά. Είχαμε, όμως, μία ένσταση η οποία αφορούσε στην πραγματική παράταση του χρόνου θητείας των ιεροδιδασκάλων και από την άλλη πλευρά η γνωστή τακτική</w:t>
      </w:r>
      <w:r>
        <w:rPr>
          <w:rFonts w:eastAsia="Times New Roman" w:cs="Times New Roman"/>
          <w:szCs w:val="24"/>
        </w:rPr>
        <w:t>:</w:t>
      </w:r>
      <w:r>
        <w:rPr>
          <w:rFonts w:eastAsia="Times New Roman" w:cs="Times New Roman"/>
          <w:szCs w:val="24"/>
        </w:rPr>
        <w:t xml:space="preserve"> «ρυθμίσεις οι ο</w:t>
      </w:r>
      <w:r>
        <w:rPr>
          <w:rFonts w:eastAsia="Times New Roman" w:cs="Times New Roman"/>
          <w:szCs w:val="24"/>
        </w:rPr>
        <w:t>ποίες ενδεχομένως θα μπορούσαν να μας βρίσκουν σύμφωνους, να εντάσσονται σε μία τροπολογία με δεκαπέντε διαφορετικές ρυθμίσεις, που σε πολλές από αυτές είμαστε αντίθετοι» αντιλαμβάνεσθε ότι δεν μας δίνει ούτε το δικαίωμα ούτε τη δυνατότητα να υπερψηφίσουμε</w:t>
      </w:r>
      <w:r>
        <w:rPr>
          <w:rFonts w:eastAsia="Times New Roman" w:cs="Times New Roman"/>
          <w:szCs w:val="24"/>
        </w:rPr>
        <w:t xml:space="preserve"> και να στηρίξουμε κάποιες επιλογές.</w:t>
      </w:r>
    </w:p>
    <w:p w14:paraId="044657D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Κάποια στιγμή, επιτέλους, πρέπει να γίνουμε σοβαροί. Αν υπάρχουν τόποι συναίνεσης στο ελληνικό πολιτικό σύστημα, μπορούμε να τους  βρούμε και μπορούμε, εν πάση </w:t>
      </w:r>
      <w:proofErr w:type="spellStart"/>
      <w:r>
        <w:rPr>
          <w:rFonts w:eastAsia="Times New Roman" w:cs="Times New Roman"/>
          <w:szCs w:val="24"/>
        </w:rPr>
        <w:t>περιπτώσει</w:t>
      </w:r>
      <w:proofErr w:type="spellEnd"/>
      <w:r>
        <w:rPr>
          <w:rFonts w:eastAsia="Times New Roman" w:cs="Times New Roman"/>
          <w:szCs w:val="24"/>
        </w:rPr>
        <w:t>, να συνταχθούμε. Όταν, όμως, αυτό γίνεται με τον</w:t>
      </w:r>
      <w:r>
        <w:rPr>
          <w:rFonts w:eastAsia="Times New Roman" w:cs="Times New Roman"/>
          <w:szCs w:val="24"/>
        </w:rPr>
        <w:t xml:space="preserve"> γνωστό κουτοπόνηρο τρόπο </w:t>
      </w:r>
      <w:r>
        <w:rPr>
          <w:rFonts w:eastAsia="Times New Roman" w:cs="Times New Roman"/>
          <w:szCs w:val="24"/>
        </w:rPr>
        <w:t>π</w:t>
      </w:r>
      <w:r>
        <w:rPr>
          <w:rFonts w:eastAsia="Times New Roman" w:cs="Times New Roman"/>
          <w:szCs w:val="24"/>
        </w:rPr>
        <w:t>ο</w:t>
      </w:r>
      <w:r>
        <w:rPr>
          <w:rFonts w:eastAsia="Times New Roman" w:cs="Times New Roman"/>
          <w:szCs w:val="24"/>
        </w:rPr>
        <w:t>υ</w:t>
      </w:r>
      <w:r>
        <w:rPr>
          <w:rFonts w:eastAsia="Times New Roman" w:cs="Times New Roman"/>
          <w:szCs w:val="24"/>
        </w:rPr>
        <w:t xml:space="preserve"> μέσα σε αυτό που κάποιοι μπορεί να συμφωνούν, ας εντάξουμε και κάτι που δεν συμφωνούν είτε για να τους εξαναγκάσουμε να το ψηφίσουν είτε για να τους εξαναγκάσουμε να δηλώσουν την αντίθεσή τους, αντιλαμβάνεσθε ότι για άλλη μία </w:t>
      </w:r>
      <w:r>
        <w:rPr>
          <w:rFonts w:eastAsia="Times New Roman" w:cs="Times New Roman"/>
          <w:szCs w:val="24"/>
        </w:rPr>
        <w:t>φορά εκθέτει αυτούς που νομοθετούν.</w:t>
      </w:r>
    </w:p>
    <w:p w14:paraId="044657D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44657DC"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44657DD" w14:textId="77777777" w:rsidR="00061F8F" w:rsidRDefault="00BE2594">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cs="Times New Roman"/>
          <w:szCs w:val="24"/>
        </w:rPr>
        <w:t xml:space="preserve"> Ευχαριστούμε τον κ. Τσιάρα.</w:t>
      </w:r>
    </w:p>
    <w:p w14:paraId="044657D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Μουσταφά και αμέσως μετά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Κοινοβουλευτικός </w:t>
      </w:r>
      <w:r>
        <w:rPr>
          <w:rFonts w:eastAsia="Times New Roman" w:cs="Times New Roman"/>
          <w:szCs w:val="24"/>
        </w:rPr>
        <w:t>Εκπρόσωπος του ΚΚΕ.</w:t>
      </w:r>
    </w:p>
    <w:p w14:paraId="044657D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πέντε λεπτά.</w:t>
      </w:r>
    </w:p>
    <w:p w14:paraId="044657E0" w14:textId="77777777" w:rsidR="00061F8F" w:rsidRDefault="00BE2594">
      <w:pPr>
        <w:spacing w:after="0" w:line="600" w:lineRule="auto"/>
        <w:ind w:firstLine="720"/>
        <w:jc w:val="both"/>
        <w:rPr>
          <w:rFonts w:eastAsia="Times New Roman" w:cs="Times New Roman"/>
          <w:szCs w:val="24"/>
        </w:rPr>
      </w:pPr>
      <w:r w:rsidRPr="00920B66">
        <w:rPr>
          <w:rFonts w:eastAsia="Times New Roman" w:cs="Times New Roman"/>
          <w:b/>
          <w:szCs w:val="24"/>
        </w:rPr>
        <w:t xml:space="preserve">ΜΟΥΣΤΑΦΑ </w:t>
      </w:r>
      <w:proofErr w:type="spellStart"/>
      <w:r w:rsidRPr="00920B66">
        <w:rPr>
          <w:rFonts w:eastAsia="Times New Roman" w:cs="Times New Roman"/>
          <w:b/>
          <w:szCs w:val="24"/>
        </w:rPr>
        <w:t>ΜΟΥΣΤΑΦΑ</w:t>
      </w:r>
      <w:proofErr w:type="spellEnd"/>
      <w:r w:rsidRPr="00920B66">
        <w:rPr>
          <w:rFonts w:eastAsia="Times New Roman" w:cs="Times New Roman"/>
          <w:b/>
          <w:szCs w:val="24"/>
        </w:rPr>
        <w:t>:</w:t>
      </w:r>
      <w:r>
        <w:rPr>
          <w:rFonts w:eastAsia="Times New Roman" w:cs="Times New Roman"/>
          <w:szCs w:val="24"/>
        </w:rPr>
        <w:t xml:space="preserve"> Κυρίες και κύριοι συνάδελφοι, κλίνω ευλαβικά την κεφαλή μπροστά στους συνανθρώπους μας που χάσαμε σ’ αυτήν τη τραγωδία.</w:t>
      </w:r>
    </w:p>
    <w:p w14:paraId="044657E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να κάνω μερικές επισημάνσεις για τη</w:t>
      </w:r>
      <w:r>
        <w:rPr>
          <w:rFonts w:eastAsia="Times New Roman" w:cs="Times New Roman"/>
          <w:szCs w:val="24"/>
        </w:rPr>
        <w:t>ν υπουργική τροπολογία σχετικά με τους μουφτήδες στη Θράκη και τους ιεροδιδασκάλους. Κάθε πρωτοβουλία, μικρή ή μεγάλη, για τα χρόνια, μικρά ή μεγάλα, προβλήματα της μειονότητας, γεννά αμέσως αντιδράσεις από τους «</w:t>
      </w:r>
      <w:proofErr w:type="spellStart"/>
      <w:r>
        <w:rPr>
          <w:rFonts w:eastAsia="Times New Roman" w:cs="Times New Roman"/>
          <w:szCs w:val="24"/>
        </w:rPr>
        <w:t>θρακολόγους</w:t>
      </w:r>
      <w:proofErr w:type="spellEnd"/>
      <w:r>
        <w:rPr>
          <w:rFonts w:eastAsia="Times New Roman" w:cs="Times New Roman"/>
          <w:szCs w:val="24"/>
        </w:rPr>
        <w:t>», από τους «</w:t>
      </w:r>
      <w:proofErr w:type="spellStart"/>
      <w:r>
        <w:rPr>
          <w:rFonts w:eastAsia="Times New Roman" w:cs="Times New Roman"/>
          <w:szCs w:val="24"/>
        </w:rPr>
        <w:t>θρακομάχους</w:t>
      </w:r>
      <w:proofErr w:type="spellEnd"/>
      <w:r>
        <w:rPr>
          <w:rFonts w:eastAsia="Times New Roman" w:cs="Times New Roman"/>
          <w:szCs w:val="24"/>
        </w:rPr>
        <w:t>», από τ</w:t>
      </w:r>
      <w:r>
        <w:rPr>
          <w:rFonts w:eastAsia="Times New Roman" w:cs="Times New Roman"/>
          <w:szCs w:val="24"/>
        </w:rPr>
        <w:t>ους «</w:t>
      </w:r>
      <w:proofErr w:type="spellStart"/>
      <w:r>
        <w:rPr>
          <w:rFonts w:eastAsia="Times New Roman" w:cs="Times New Roman"/>
          <w:szCs w:val="24"/>
        </w:rPr>
        <w:t>μεμετολόγους</w:t>
      </w:r>
      <w:proofErr w:type="spellEnd"/>
      <w:r>
        <w:rPr>
          <w:rFonts w:eastAsia="Times New Roman" w:cs="Times New Roman"/>
          <w:szCs w:val="24"/>
        </w:rPr>
        <w:t>» της περιοχής, τους ευαίσθητους πολίτες και τους ευαίσθητους πολιτικούς για τη Θράκη.</w:t>
      </w:r>
    </w:p>
    <w:p w14:paraId="044657E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Δώρο στον </w:t>
      </w:r>
      <w:proofErr w:type="spellStart"/>
      <w:r>
        <w:rPr>
          <w:rFonts w:eastAsia="Times New Roman" w:cs="Times New Roman"/>
          <w:szCs w:val="24"/>
        </w:rPr>
        <w:t>Ερντογάν</w:t>
      </w:r>
      <w:proofErr w:type="spellEnd"/>
      <w:r>
        <w:rPr>
          <w:rFonts w:eastAsia="Times New Roman" w:cs="Times New Roman"/>
          <w:szCs w:val="24"/>
        </w:rPr>
        <w:t xml:space="preserve"> η </w:t>
      </w:r>
      <w:proofErr w:type="spellStart"/>
      <w:r>
        <w:rPr>
          <w:rFonts w:eastAsia="Times New Roman" w:cs="Times New Roman"/>
          <w:szCs w:val="24"/>
        </w:rPr>
        <w:t>σαρία</w:t>
      </w:r>
      <w:proofErr w:type="spellEnd"/>
      <w:r>
        <w:rPr>
          <w:rFonts w:eastAsia="Times New Roman" w:cs="Times New Roman"/>
          <w:szCs w:val="24"/>
        </w:rPr>
        <w:t xml:space="preserve"> και η εκλογή των μουφτήδων. Τι συζήτησαν ο αντιπρόεδρος της Τουρκικής Κυβέρνησης </w:t>
      </w:r>
      <w:proofErr w:type="spellStart"/>
      <w:r>
        <w:rPr>
          <w:rFonts w:eastAsia="Times New Roman" w:cs="Times New Roman"/>
          <w:szCs w:val="24"/>
        </w:rPr>
        <w:t>Τσαβούσογλου</w:t>
      </w:r>
      <w:proofErr w:type="spellEnd"/>
      <w:r>
        <w:rPr>
          <w:rFonts w:eastAsia="Times New Roman" w:cs="Times New Roman"/>
          <w:szCs w:val="24"/>
        </w:rPr>
        <w:t xml:space="preserve"> με τον κ. </w:t>
      </w:r>
      <w:proofErr w:type="spellStart"/>
      <w:r>
        <w:rPr>
          <w:rFonts w:eastAsia="Times New Roman" w:cs="Times New Roman"/>
          <w:szCs w:val="24"/>
        </w:rPr>
        <w:t>Γαβρόγλου</w:t>
      </w:r>
      <w:proofErr w:type="spellEnd"/>
      <w:r>
        <w:rPr>
          <w:rFonts w:eastAsia="Times New Roman" w:cs="Times New Roman"/>
          <w:szCs w:val="24"/>
        </w:rPr>
        <w:t xml:space="preserve"> σε κατ’ ιδί</w:t>
      </w:r>
      <w:r>
        <w:rPr>
          <w:rFonts w:eastAsia="Times New Roman" w:cs="Times New Roman"/>
          <w:szCs w:val="24"/>
        </w:rPr>
        <w:t>αν συζήτηση που κράτησε πολλές ώρες</w:t>
      </w:r>
      <w:r>
        <w:rPr>
          <w:rFonts w:eastAsia="Times New Roman" w:cs="Times New Roman"/>
          <w:szCs w:val="24"/>
        </w:rPr>
        <w:t>;</w:t>
      </w:r>
      <w:r>
        <w:rPr>
          <w:rFonts w:eastAsia="Times New Roman" w:cs="Times New Roman"/>
          <w:szCs w:val="24"/>
        </w:rPr>
        <w:t xml:space="preserve"> Μετά την ψήφιση της </w:t>
      </w:r>
      <w:proofErr w:type="spellStart"/>
      <w:r>
        <w:rPr>
          <w:rFonts w:eastAsia="Times New Roman" w:cs="Times New Roman"/>
          <w:szCs w:val="24"/>
        </w:rPr>
        <w:t>προαιρετικότητας</w:t>
      </w:r>
      <w:proofErr w:type="spellEnd"/>
      <w:r>
        <w:rPr>
          <w:rFonts w:eastAsia="Times New Roman" w:cs="Times New Roman"/>
          <w:szCs w:val="24"/>
        </w:rPr>
        <w:t xml:space="preserve"> της </w:t>
      </w:r>
      <w:proofErr w:type="spellStart"/>
      <w:r>
        <w:rPr>
          <w:rFonts w:eastAsia="Times New Roman" w:cs="Times New Roman"/>
          <w:szCs w:val="24"/>
        </w:rPr>
        <w:t>σαρίας</w:t>
      </w:r>
      <w:proofErr w:type="spellEnd"/>
      <w:r>
        <w:rPr>
          <w:rFonts w:eastAsia="Times New Roman" w:cs="Times New Roman"/>
          <w:szCs w:val="24"/>
        </w:rPr>
        <w:t xml:space="preserve"> από τη Βουλή, οι </w:t>
      </w:r>
      <w:proofErr w:type="spellStart"/>
      <w:r>
        <w:rPr>
          <w:rFonts w:eastAsia="Times New Roman" w:cs="Times New Roman"/>
          <w:szCs w:val="24"/>
        </w:rPr>
        <w:t>μουφτείες</w:t>
      </w:r>
      <w:proofErr w:type="spellEnd"/>
      <w:r>
        <w:rPr>
          <w:rFonts w:eastAsia="Times New Roman" w:cs="Times New Roman"/>
          <w:szCs w:val="24"/>
        </w:rPr>
        <w:t xml:space="preserve"> διοργάνωσαν ημερίδα για το πόσο καλή είναι η </w:t>
      </w:r>
      <w:proofErr w:type="spellStart"/>
      <w:r>
        <w:rPr>
          <w:rFonts w:eastAsia="Times New Roman" w:cs="Times New Roman"/>
          <w:szCs w:val="24"/>
        </w:rPr>
        <w:t>σαρία</w:t>
      </w:r>
      <w:proofErr w:type="spellEnd"/>
      <w:r>
        <w:rPr>
          <w:rFonts w:eastAsia="Times New Roman" w:cs="Times New Roman"/>
          <w:szCs w:val="24"/>
        </w:rPr>
        <w:t xml:space="preserve"> και κατακεραύνωναν εκεί όσους είχαν ζητήσει επί χρόνια την κατάργηση της </w:t>
      </w:r>
      <w:proofErr w:type="spellStart"/>
      <w:r>
        <w:rPr>
          <w:rFonts w:eastAsia="Times New Roman" w:cs="Times New Roman"/>
          <w:szCs w:val="24"/>
        </w:rPr>
        <w:t>σαρίας</w:t>
      </w:r>
      <w:proofErr w:type="spellEnd"/>
      <w:r>
        <w:rPr>
          <w:rFonts w:eastAsia="Times New Roman" w:cs="Times New Roman"/>
          <w:szCs w:val="24"/>
        </w:rPr>
        <w:t xml:space="preserve"> και προσωπικά</w:t>
      </w:r>
      <w:r>
        <w:rPr>
          <w:rFonts w:eastAsia="Times New Roman" w:cs="Times New Roman"/>
          <w:szCs w:val="24"/>
        </w:rPr>
        <w:t xml:space="preserve"> κι εμένα.</w:t>
      </w:r>
    </w:p>
    <w:p w14:paraId="044657E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Η Διδασκαλική Ομοσπονδία Ελλάδας</w:t>
      </w:r>
      <w:r>
        <w:rPr>
          <w:rFonts w:eastAsia="Times New Roman" w:cs="Times New Roman"/>
          <w:szCs w:val="24"/>
        </w:rPr>
        <w:t>,</w:t>
      </w:r>
      <w:r>
        <w:rPr>
          <w:rFonts w:eastAsia="Times New Roman" w:cs="Times New Roman"/>
          <w:szCs w:val="24"/>
        </w:rPr>
        <w:t xml:space="preserve"> για πρώτη φορά στην ιστορία </w:t>
      </w:r>
      <w:r>
        <w:rPr>
          <w:rFonts w:eastAsia="Times New Roman" w:cs="Times New Roman"/>
          <w:szCs w:val="24"/>
        </w:rPr>
        <w:t>της,</w:t>
      </w:r>
      <w:r>
        <w:rPr>
          <w:rFonts w:eastAsia="Times New Roman" w:cs="Times New Roman"/>
          <w:szCs w:val="24"/>
        </w:rPr>
        <w:t xml:space="preserve"> διοργάνωσε ημερίδα για την μειονοτική εκπαίδευση για τη μη εφαρμογή του πιλοτικού προγράμματος του ΥΕΠ στα νηπιαγωγεία με αμιγώς μειονοτικό πληθυσμό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για να εμ</w:t>
      </w:r>
      <w:r>
        <w:rPr>
          <w:rFonts w:eastAsia="Times New Roman" w:cs="Times New Roman"/>
          <w:szCs w:val="24"/>
        </w:rPr>
        <w:t>ποδίσει τον εκτουρκισμό των παιδιών.</w:t>
      </w:r>
    </w:p>
    <w:p w14:paraId="044657E4"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Θέλω να εκφράσω την άποψή μου και για τα γενικότερα ζητήματα που συμπεριλαμβάνονται στην τροπολογία</w:t>
      </w:r>
      <w:r>
        <w:rPr>
          <w:rFonts w:eastAsia="Times New Roman"/>
          <w:szCs w:val="24"/>
        </w:rPr>
        <w:t>,</w:t>
      </w:r>
      <w:r>
        <w:rPr>
          <w:rFonts w:eastAsia="Times New Roman"/>
          <w:szCs w:val="24"/>
        </w:rPr>
        <w:t xml:space="preserve"> αλλά και για τα ειδικότερα. </w:t>
      </w:r>
    </w:p>
    <w:p w14:paraId="044657E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Από τη Μεταπολίτευση κι εντεύθεν, η Αριστερά, οι προοδευτικοί άνθρωποι της μειονότητας κα</w:t>
      </w:r>
      <w:r>
        <w:rPr>
          <w:rFonts w:eastAsia="Times New Roman"/>
          <w:szCs w:val="24"/>
        </w:rPr>
        <w:t xml:space="preserve">ι της πλειονότητας έχουν το πάγιο αίτημα της </w:t>
      </w:r>
      <w:proofErr w:type="spellStart"/>
      <w:r>
        <w:rPr>
          <w:rFonts w:eastAsia="Times New Roman"/>
          <w:szCs w:val="24"/>
        </w:rPr>
        <w:t>εκκοσμίκευσης</w:t>
      </w:r>
      <w:proofErr w:type="spellEnd"/>
      <w:r>
        <w:rPr>
          <w:rFonts w:eastAsia="Times New Roman"/>
          <w:szCs w:val="24"/>
        </w:rPr>
        <w:t xml:space="preserve"> της μειονοτικής κοινωνίας, </w:t>
      </w:r>
      <w:r>
        <w:rPr>
          <w:rFonts w:eastAsia="Times New Roman"/>
          <w:szCs w:val="24"/>
        </w:rPr>
        <w:lastRenderedPageBreak/>
        <w:t xml:space="preserve">την αφαίρεση των δικαστικών αρμοδιοτήτων από τις </w:t>
      </w:r>
      <w:proofErr w:type="spellStart"/>
      <w:r>
        <w:rPr>
          <w:rFonts w:eastAsia="Times New Roman"/>
          <w:szCs w:val="24"/>
        </w:rPr>
        <w:t>μουφτείες</w:t>
      </w:r>
      <w:proofErr w:type="spellEnd"/>
      <w:r>
        <w:rPr>
          <w:rFonts w:eastAsia="Times New Roman"/>
          <w:szCs w:val="24"/>
        </w:rPr>
        <w:t xml:space="preserve"> με την υπαγωγή όλων των υποθέσεων των πολιτών της μειονότητας στο υπάρχον </w:t>
      </w:r>
      <w:proofErr w:type="spellStart"/>
      <w:r>
        <w:rPr>
          <w:rFonts w:eastAsia="Times New Roman"/>
          <w:szCs w:val="24"/>
        </w:rPr>
        <w:t>δικαιικό</w:t>
      </w:r>
      <w:proofErr w:type="spellEnd"/>
      <w:r>
        <w:rPr>
          <w:rFonts w:eastAsia="Times New Roman"/>
          <w:szCs w:val="24"/>
        </w:rPr>
        <w:t xml:space="preserve"> σύστημα της χώρας με την άσκ</w:t>
      </w:r>
      <w:r>
        <w:rPr>
          <w:rFonts w:eastAsia="Times New Roman"/>
          <w:szCs w:val="24"/>
        </w:rPr>
        <w:t xml:space="preserve">ηση από τις </w:t>
      </w:r>
      <w:proofErr w:type="spellStart"/>
      <w:r>
        <w:rPr>
          <w:rFonts w:eastAsia="Times New Roman"/>
          <w:szCs w:val="24"/>
        </w:rPr>
        <w:t>μουφτείες</w:t>
      </w:r>
      <w:proofErr w:type="spellEnd"/>
      <w:r>
        <w:rPr>
          <w:rFonts w:eastAsia="Times New Roman"/>
          <w:szCs w:val="24"/>
        </w:rPr>
        <w:t>,</w:t>
      </w:r>
      <w:r>
        <w:rPr>
          <w:rFonts w:eastAsia="Times New Roman"/>
          <w:szCs w:val="24"/>
        </w:rPr>
        <w:t xml:space="preserve"> μόνο και μόνο του πνευματικού και θρησκευτικού τους ρόλου. Αυτή είναι η πάγια θέση της κοινωνίας της Θράκης. Δεν είναι άποψη περιθωριακών ιδεοληπτικών κύκλων ούτε των άθεων και των άπιστων ούτε είναι μια </w:t>
      </w:r>
      <w:proofErr w:type="spellStart"/>
      <w:r>
        <w:rPr>
          <w:rFonts w:eastAsia="Times New Roman"/>
          <w:szCs w:val="24"/>
        </w:rPr>
        <w:t>επιβληθείσα</w:t>
      </w:r>
      <w:proofErr w:type="spellEnd"/>
      <w:r>
        <w:rPr>
          <w:rFonts w:eastAsia="Times New Roman"/>
          <w:szCs w:val="24"/>
        </w:rPr>
        <w:t xml:space="preserve"> άποψη από κάπου α</w:t>
      </w:r>
      <w:r>
        <w:rPr>
          <w:rFonts w:eastAsia="Times New Roman"/>
          <w:szCs w:val="24"/>
        </w:rPr>
        <w:t>λλού, γιατί αυτή είναι η απαίτηση της ίδιας της ζωής, της εξέλιξης και της ανάπτυξης της κοινωνίας μας.</w:t>
      </w:r>
    </w:p>
    <w:p w14:paraId="044657E6"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Όσοι λέγανε ότι θα υπάρξει ξεσηκωμός, θα υπάρξουν αντιδράσεις για την πρωτοβουλία -ημιτελή, κατά την άποψη μου- σχετικά με τη </w:t>
      </w:r>
      <w:proofErr w:type="spellStart"/>
      <w:r>
        <w:rPr>
          <w:rFonts w:eastAsia="Times New Roman"/>
          <w:szCs w:val="24"/>
        </w:rPr>
        <w:t>σαρία</w:t>
      </w:r>
      <w:proofErr w:type="spellEnd"/>
      <w:r>
        <w:rPr>
          <w:rFonts w:eastAsia="Times New Roman"/>
          <w:szCs w:val="24"/>
        </w:rPr>
        <w:t xml:space="preserve"> διαψευστήκανε. Η πρω</w:t>
      </w:r>
      <w:r>
        <w:rPr>
          <w:rFonts w:eastAsia="Times New Roman"/>
          <w:szCs w:val="24"/>
        </w:rPr>
        <w:t>τοβουλία έφερε ανακούφιση και επίλυση σε ένα σωρό χρόνια ανοιχτά ζητήματα της κοινωνίας. Αναμένουμε, βέβαια, και την απόφαση του Ευρωπαϊκού Δικαστηρίου για τα Δικαιώματα του Ανθρώπου, που μάλλον θα καταδικάσει τη χώρα μας και ίσως ανοίξει τον δρόμο για την</w:t>
      </w:r>
      <w:r>
        <w:rPr>
          <w:rFonts w:eastAsia="Times New Roman"/>
          <w:szCs w:val="24"/>
        </w:rPr>
        <w:t xml:space="preserve"> πλήρη κατάργηση της </w:t>
      </w:r>
      <w:proofErr w:type="spellStart"/>
      <w:r>
        <w:rPr>
          <w:rFonts w:eastAsia="Times New Roman"/>
          <w:szCs w:val="24"/>
        </w:rPr>
        <w:t>σαρίας</w:t>
      </w:r>
      <w:proofErr w:type="spellEnd"/>
      <w:r>
        <w:rPr>
          <w:rFonts w:eastAsia="Times New Roman"/>
          <w:szCs w:val="24"/>
        </w:rPr>
        <w:t xml:space="preserve"> και απαλλαγή της </w:t>
      </w:r>
      <w:proofErr w:type="spellStart"/>
      <w:r>
        <w:rPr>
          <w:rFonts w:eastAsia="Times New Roman"/>
          <w:szCs w:val="24"/>
        </w:rPr>
        <w:t>μουφτείας</w:t>
      </w:r>
      <w:proofErr w:type="spellEnd"/>
      <w:r>
        <w:rPr>
          <w:rFonts w:eastAsia="Times New Roman"/>
          <w:szCs w:val="24"/>
        </w:rPr>
        <w:t xml:space="preserve"> οριστικά από αυτά τα καθήκοντα.</w:t>
      </w:r>
    </w:p>
    <w:p w14:paraId="044657E7"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 xml:space="preserve">Ο τρόπος ανάδειξης του θρησκευτικού ηγέτη, του μουφτή, είναι ένα ζητούμενο. Ο μέχρι τώρα τρόπος απέτυχε. Η αδιαφανής, υπόγεια, χωρίς κριτήρια ή με κριτήρια υποταγής και </w:t>
      </w:r>
      <w:r>
        <w:rPr>
          <w:rFonts w:eastAsia="Times New Roman"/>
          <w:szCs w:val="24"/>
        </w:rPr>
        <w:t>υποτέλειας στην εκάστοτε κυβέρνηση και στο εκάστοτε καθεστώς διαχείριση του μειονοτικού, που υπάρχει στην περιοχή μας, δημιούργησε μουφτήδες έξω από την κοινωνία, φοβισμένους ανθρώπους, ξεκομμένους από τους πιστούς.</w:t>
      </w:r>
    </w:p>
    <w:p w14:paraId="044657E8"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Κύριε Υπουργέ, δεν είστε εδώ, αλλά δεν π</w:t>
      </w:r>
      <w:r>
        <w:rPr>
          <w:rFonts w:eastAsia="Times New Roman"/>
          <w:szCs w:val="24"/>
        </w:rPr>
        <w:t>ειράζει. Μπορεί οι τωρινοί μουφτήδες που θα αποστρατευθούν να σας βρίζουν, να σας καταριούνται, να σας κριτικάρουν πολιτικά και ηθικά, αλλά στο βάθος της ψυχής τους σας ευγνωμονούν, γιατί επιτέλους θα λυτρωθούν από την ανυποληψία, από την απομόνωση, από τη</w:t>
      </w:r>
      <w:r>
        <w:rPr>
          <w:rFonts w:eastAsia="Times New Roman"/>
          <w:szCs w:val="24"/>
        </w:rPr>
        <w:t>ν αποξένωση της ίδιας της κοινωνίας τους και ζωή να τους δίνει ο Πανάγαθος να ζήσουν ήρεμα, εν ειρήνη με τον εαυτό τους και τον περίγυρό τους από εδώ και πέρα</w:t>
      </w:r>
      <w:r>
        <w:rPr>
          <w:rFonts w:eastAsia="Times New Roman"/>
          <w:szCs w:val="24"/>
        </w:rPr>
        <w:t>,</w:t>
      </w:r>
      <w:r>
        <w:rPr>
          <w:rFonts w:eastAsia="Times New Roman"/>
          <w:szCs w:val="24"/>
        </w:rPr>
        <w:t xml:space="preserve"> στο υπόλοιπο της ζωής τους.</w:t>
      </w:r>
    </w:p>
    <w:p w14:paraId="044657E9"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Μετά την αποστρατεία των μουφτήδων</w:t>
      </w:r>
      <w:r>
        <w:rPr>
          <w:rFonts w:eastAsia="Times New Roman"/>
          <w:szCs w:val="24"/>
        </w:rPr>
        <w:t>,</w:t>
      </w:r>
      <w:r>
        <w:rPr>
          <w:rFonts w:eastAsia="Times New Roman"/>
          <w:szCs w:val="24"/>
        </w:rPr>
        <w:t xml:space="preserve"> θα χρειαστούν τοποτηρητές</w:t>
      </w:r>
      <w:r>
        <w:rPr>
          <w:rFonts w:eastAsia="Times New Roman"/>
          <w:szCs w:val="24"/>
        </w:rPr>
        <w:t>,</w:t>
      </w:r>
      <w:r>
        <w:rPr>
          <w:rFonts w:eastAsia="Times New Roman"/>
          <w:szCs w:val="24"/>
        </w:rPr>
        <w:t xml:space="preserve"> που θα αναλάβουν καθήκοντα και μάλλον θα προσπαθήσουν να συμβάλουν στο εκσυγχρονισμό της δομής και της </w:t>
      </w:r>
      <w:r>
        <w:rPr>
          <w:rFonts w:eastAsia="Times New Roman"/>
          <w:szCs w:val="24"/>
        </w:rPr>
        <w:lastRenderedPageBreak/>
        <w:t xml:space="preserve">οργάνωσης της </w:t>
      </w:r>
      <w:proofErr w:type="spellStart"/>
      <w:r>
        <w:rPr>
          <w:rFonts w:eastAsia="Times New Roman"/>
          <w:szCs w:val="24"/>
        </w:rPr>
        <w:t>μουφτείας</w:t>
      </w:r>
      <w:proofErr w:type="spellEnd"/>
      <w:r>
        <w:rPr>
          <w:rFonts w:eastAsia="Times New Roman"/>
          <w:szCs w:val="24"/>
        </w:rPr>
        <w:t xml:space="preserve">, σύμφωνα με το προεδρικό διάταγμα που ετοιμάζεται. Υπάρχει και μια επιτροπή που επεξεργάζεται τη νέα δομή. </w:t>
      </w:r>
    </w:p>
    <w:p w14:paraId="044657EA"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Πρέπει να υπάρξει, κ</w:t>
      </w:r>
      <w:r>
        <w:rPr>
          <w:rFonts w:eastAsia="Times New Roman"/>
          <w:szCs w:val="24"/>
        </w:rPr>
        <w:t xml:space="preserve">ύριε Υπουργέ, ένας ειλικρινής διάλογος με την κοινωνία, να ληφθεί υπ’ </w:t>
      </w:r>
      <w:proofErr w:type="spellStart"/>
      <w:r>
        <w:rPr>
          <w:rFonts w:eastAsia="Times New Roman"/>
          <w:szCs w:val="24"/>
        </w:rPr>
        <w:t>όψιν</w:t>
      </w:r>
      <w:proofErr w:type="spellEnd"/>
      <w:r>
        <w:rPr>
          <w:rFonts w:eastAsia="Times New Roman"/>
          <w:szCs w:val="24"/>
        </w:rPr>
        <w:t xml:space="preserve"> η γνώμη των εν ενεργεία θρησκευτικών λειτουργών των ενοριών και των χωριών και όλων των παραγόντων της περιοχής</w:t>
      </w:r>
      <w:r>
        <w:rPr>
          <w:rFonts w:eastAsia="Times New Roman"/>
          <w:szCs w:val="24"/>
        </w:rPr>
        <w:t>,</w:t>
      </w:r>
      <w:r>
        <w:rPr>
          <w:rFonts w:eastAsia="Times New Roman"/>
          <w:szCs w:val="24"/>
        </w:rPr>
        <w:t xml:space="preserve"> για να βρεθούν οι κατάλληλοι τοποτηρητές και πρέπει να υπάρχουν, πρώ</w:t>
      </w:r>
      <w:r>
        <w:rPr>
          <w:rFonts w:eastAsia="Times New Roman"/>
          <w:szCs w:val="24"/>
        </w:rPr>
        <w:t xml:space="preserve">τα απ’ όλα, κριτήρια, όπως εγνωσμένη θεολογική κατάρτιση, γνώση θεμάτων </w:t>
      </w:r>
      <w:proofErr w:type="spellStart"/>
      <w:r>
        <w:rPr>
          <w:rFonts w:eastAsia="Times New Roman"/>
          <w:szCs w:val="24"/>
        </w:rPr>
        <w:t>διαθρησκευτικού</w:t>
      </w:r>
      <w:proofErr w:type="spellEnd"/>
      <w:r>
        <w:rPr>
          <w:rFonts w:eastAsia="Times New Roman"/>
          <w:szCs w:val="24"/>
        </w:rPr>
        <w:t xml:space="preserve"> διαλόγου, προσωπικότητας, σύνεσης, συνύπαρξης, διαλόγου. Χρειάζεται η περιοχή μας σοβαρούς, συνετούς, ήρεμους ανθρώπους</w:t>
      </w:r>
      <w:r>
        <w:rPr>
          <w:rFonts w:eastAsia="Times New Roman"/>
          <w:szCs w:val="24"/>
        </w:rPr>
        <w:t>,</w:t>
      </w:r>
      <w:r>
        <w:rPr>
          <w:rFonts w:eastAsia="Times New Roman"/>
          <w:szCs w:val="24"/>
        </w:rPr>
        <w:t xml:space="preserve"> έξω από πολιτικά παιχνίδια, στην υπηρεσία του λ</w:t>
      </w:r>
      <w:r>
        <w:rPr>
          <w:rFonts w:eastAsia="Times New Roman"/>
          <w:szCs w:val="24"/>
        </w:rPr>
        <w:t xml:space="preserve">όγου, της αγάπης και της </w:t>
      </w:r>
      <w:proofErr w:type="spellStart"/>
      <w:r>
        <w:rPr>
          <w:rFonts w:eastAsia="Times New Roman"/>
          <w:szCs w:val="24"/>
        </w:rPr>
        <w:t>συνζωής</w:t>
      </w:r>
      <w:proofErr w:type="spellEnd"/>
      <w:r>
        <w:rPr>
          <w:rFonts w:eastAsia="Times New Roman"/>
          <w:szCs w:val="24"/>
        </w:rPr>
        <w:t xml:space="preserve"> των θρησκειών.</w:t>
      </w:r>
    </w:p>
    <w:p w14:paraId="044657EB"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Όσον αφορά την παράγραφο 4 για τους </w:t>
      </w:r>
      <w:proofErr w:type="spellStart"/>
      <w:r>
        <w:rPr>
          <w:rFonts w:eastAsia="Times New Roman"/>
          <w:szCs w:val="24"/>
        </w:rPr>
        <w:t>ιεροδασκάλους</w:t>
      </w:r>
      <w:proofErr w:type="spellEnd"/>
      <w:r>
        <w:rPr>
          <w:rFonts w:eastAsia="Times New Roman"/>
          <w:szCs w:val="24"/>
        </w:rPr>
        <w:t xml:space="preserve">, κύριε Υπουργέ, ο θεσμός του </w:t>
      </w:r>
      <w:proofErr w:type="spellStart"/>
      <w:r>
        <w:rPr>
          <w:rFonts w:eastAsia="Times New Roman"/>
          <w:szCs w:val="24"/>
        </w:rPr>
        <w:t>ιεροδασκάλου</w:t>
      </w:r>
      <w:proofErr w:type="spellEnd"/>
      <w:r>
        <w:rPr>
          <w:rFonts w:eastAsia="Times New Roman"/>
          <w:szCs w:val="24"/>
        </w:rPr>
        <w:t xml:space="preserve"> είναι άχρηστος, αχρείαστος. Καθιερώθηκε για να δημιουργηθεί κομματικός στρατός, ένα ιερατείο του Ισλάμ στην περιοχή,</w:t>
      </w:r>
      <w:r>
        <w:rPr>
          <w:rFonts w:eastAsia="Times New Roman"/>
          <w:szCs w:val="24"/>
        </w:rPr>
        <w:t xml:space="preserve"> χρήσιμο για τη χειραγώγηση των πιστών</w:t>
      </w:r>
      <w:r>
        <w:rPr>
          <w:rFonts w:eastAsia="Times New Roman"/>
          <w:szCs w:val="24"/>
        </w:rPr>
        <w:t>,</w:t>
      </w:r>
      <w:r>
        <w:rPr>
          <w:rFonts w:eastAsia="Times New Roman"/>
          <w:szCs w:val="24"/>
        </w:rPr>
        <w:t xml:space="preserve">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θεωρίας της </w:t>
      </w:r>
      <w:proofErr w:type="spellStart"/>
      <w:r>
        <w:rPr>
          <w:rFonts w:eastAsia="Times New Roman"/>
          <w:szCs w:val="24"/>
        </w:rPr>
        <w:t>θρησκευτικο</w:t>
      </w:r>
      <w:r>
        <w:rPr>
          <w:rFonts w:eastAsia="Times New Roman"/>
          <w:szCs w:val="24"/>
        </w:rPr>
        <w:lastRenderedPageBreak/>
        <w:t>ποίησης</w:t>
      </w:r>
      <w:proofErr w:type="spellEnd"/>
      <w:r>
        <w:rPr>
          <w:rFonts w:eastAsia="Times New Roman"/>
          <w:szCs w:val="24"/>
        </w:rPr>
        <w:t xml:space="preserve"> της κοινότητας. Δεν προσφέρουν ουσιαστικό έργο θετικό -δεν μπορούν κιόλας, αρκετοί είναι και ΥΕ- όπως δεν προσφέρουν θετικό έργο και άλλες παρεμφερείς δραστηριότητες από</w:t>
      </w:r>
      <w:r>
        <w:rPr>
          <w:rFonts w:eastAsia="Times New Roman"/>
          <w:szCs w:val="24"/>
        </w:rPr>
        <w:t xml:space="preserve"> άλλους διάφορους κύκλους, όπως σεμινάρια Κορανίου, αποστήθιση Κορανίου.</w:t>
      </w:r>
    </w:p>
    <w:p w14:paraId="044657EC"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44657ED"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Ένα λεπτό, κύριε Πρόεδρε.</w:t>
      </w:r>
    </w:p>
    <w:p w14:paraId="044657EE"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Αντιθέτως, χρειαζόμαστε στήριξη των μειονοτικών σχολείων πρωτοβάθμιας και</w:t>
      </w:r>
      <w:r>
        <w:rPr>
          <w:rFonts w:eastAsia="Times New Roman"/>
          <w:szCs w:val="24"/>
        </w:rPr>
        <w:t xml:space="preserve"> δευτεροβάθμιας εκπαίδευσης, αλλά και όλων των σχολείων της περιοχής</w:t>
      </w:r>
      <w:r>
        <w:rPr>
          <w:rFonts w:eastAsia="Times New Roman"/>
          <w:szCs w:val="24"/>
        </w:rPr>
        <w:t>,</w:t>
      </w:r>
      <w:r>
        <w:rPr>
          <w:rFonts w:eastAsia="Times New Roman"/>
          <w:szCs w:val="24"/>
        </w:rPr>
        <w:t xml:space="preserve"> λόγω του μεγάλου αριθμού των παιδιών της μειονότητας</w:t>
      </w:r>
      <w:r>
        <w:rPr>
          <w:rFonts w:eastAsia="Times New Roman"/>
          <w:szCs w:val="24"/>
        </w:rPr>
        <w:t>,</w:t>
      </w:r>
      <w:r>
        <w:rPr>
          <w:rFonts w:eastAsia="Times New Roman"/>
          <w:szCs w:val="24"/>
        </w:rPr>
        <w:t xml:space="preserve"> που φοιτούν πια στις δημόσιες δομές εκπαίδευσης.</w:t>
      </w:r>
    </w:p>
    <w:p w14:paraId="044657EF"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Μειονοτικό Γυμνάσιο Ξάνθης χρειάζεται και θεσμική και κτηριακή υποστήριξη, το ίδ</w:t>
      </w:r>
      <w:r>
        <w:rPr>
          <w:rFonts w:eastAsia="Times New Roman"/>
          <w:szCs w:val="24"/>
        </w:rPr>
        <w:t>ιο και το Γυμνάσιο και το Λύκειο της Κομοτηνής και είναι απαραίτητες, πολύ χρήσιμες δομές για τη μείωση της διαρροής από την υποχρεωτική εκπαίδευση, που είναι μεγάλη στην περιοχή μας.</w:t>
      </w:r>
    </w:p>
    <w:p w14:paraId="044657F0"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 xml:space="preserve">Υπάρχει ανάγκη ριζικής αναμόρφωσης των δύο ιεροσπουδαστηρίων, που με τη </w:t>
      </w:r>
      <w:r>
        <w:rPr>
          <w:rFonts w:eastAsia="Times New Roman"/>
          <w:szCs w:val="24"/>
        </w:rPr>
        <w:t>σημερινή τους κατάσταση μοιάζουν με κάτεργο</w:t>
      </w:r>
      <w:r>
        <w:rPr>
          <w:rFonts w:eastAsia="Times New Roman"/>
          <w:szCs w:val="24"/>
        </w:rPr>
        <w:t>,</w:t>
      </w:r>
      <w:r>
        <w:rPr>
          <w:rFonts w:eastAsia="Times New Roman"/>
          <w:szCs w:val="24"/>
        </w:rPr>
        <w:t xml:space="preserve"> παρά με σχολείο.</w:t>
      </w:r>
    </w:p>
    <w:p w14:paraId="044657F1"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Παιδαγωγικό Τμήμα Δημοτικής Εκπαίδευσης της Μειονοτικής Κατεύθυνσης πρέπει να στηριχθεί στο να αναπτύξει τη διδασκαλία της τουρκικής γλώσσας για την παραγωγή ποιοτικών δασκάλων για τα μειονοτ</w:t>
      </w:r>
      <w:r>
        <w:rPr>
          <w:rFonts w:eastAsia="Times New Roman"/>
          <w:szCs w:val="24"/>
        </w:rPr>
        <w:t>ικά σχολεία.</w:t>
      </w:r>
    </w:p>
    <w:p w14:paraId="044657F2"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Αυτά νομίζουμε ότι είναι οι προτεραιότητες και όχι η σπατάλη για τους ασκόπως περιφερόμενους </w:t>
      </w:r>
      <w:proofErr w:type="spellStart"/>
      <w:r>
        <w:rPr>
          <w:rFonts w:eastAsia="Times New Roman"/>
          <w:szCs w:val="24"/>
        </w:rPr>
        <w:t>ιεροδασκάλους</w:t>
      </w:r>
      <w:proofErr w:type="spellEnd"/>
      <w:r>
        <w:rPr>
          <w:rFonts w:eastAsia="Times New Roman"/>
          <w:szCs w:val="24"/>
        </w:rPr>
        <w:t>.</w:t>
      </w:r>
    </w:p>
    <w:p w14:paraId="044657F3"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δεν είμαστε ενάντια στους </w:t>
      </w:r>
      <w:proofErr w:type="spellStart"/>
      <w:r>
        <w:rPr>
          <w:rFonts w:eastAsia="Times New Roman" w:cs="Times New Roman"/>
          <w:szCs w:val="24"/>
        </w:rPr>
        <w:t>ιεροδασκάλους</w:t>
      </w:r>
      <w:proofErr w:type="spellEnd"/>
      <w:r>
        <w:rPr>
          <w:rFonts w:eastAsia="Times New Roman" w:cs="Times New Roman"/>
          <w:szCs w:val="24"/>
        </w:rPr>
        <w:t>, επειδή κατά τον κ. Λοβέρδο είναι ενάντια και η Τουρκία, γιατί εμείς, η κοινωνία της Θράκης και τη θρησκεία μας ξέρουμε και τη διακονούμε και την καταγωγή μας ξέρουμε και τη διαφυλάττουμε. Δεν τα βάζουμε στη ζυγα</w:t>
      </w:r>
      <w:r>
        <w:rPr>
          <w:rFonts w:eastAsia="Times New Roman" w:cs="Times New Roman"/>
          <w:szCs w:val="24"/>
        </w:rPr>
        <w:t xml:space="preserve">ριά διακρατικών ισορροπιών και υποτιθέμενων δοσοληψιών, γιατί, όπως το πολύ το «Κύριε ελέησον» το βαριέται και ο παπάς και την πολλή θρησκευτικότητα, από όπου και αν προέρχεται, τη βαριέται κάθε πιστός. </w:t>
      </w:r>
    </w:p>
    <w:p w14:paraId="044657F4"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44657F5" w14:textId="77777777" w:rsidR="00061F8F" w:rsidRDefault="00BE2594">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 από την πτέρυγα του</w:t>
      </w:r>
      <w:r w:rsidRPr="00B819E1">
        <w:rPr>
          <w:rFonts w:eastAsia="Times New Roman" w:cs="Times New Roman"/>
          <w:szCs w:val="24"/>
        </w:rPr>
        <w:t xml:space="preserve"> ΣΥΡΙΖΑ)</w:t>
      </w:r>
    </w:p>
    <w:p w14:paraId="044657F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 Μουσταφά. </w:t>
      </w:r>
    </w:p>
    <w:p w14:paraId="044657F7"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Κοινοβουλευτικός Εκπρόσωπος από το ΚΚΕ. </w:t>
      </w:r>
    </w:p>
    <w:p w14:paraId="044657F8"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δώδεκα λεπτά. </w:t>
      </w:r>
    </w:p>
    <w:p w14:paraId="044657F9"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w:t>
      </w:r>
      <w:r>
        <w:rPr>
          <w:rFonts w:eastAsia="Times New Roman" w:cs="Times New Roman"/>
          <w:szCs w:val="24"/>
        </w:rPr>
        <w:t xml:space="preserve">εδρε. </w:t>
      </w:r>
    </w:p>
    <w:p w14:paraId="044657FA"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Υπουργός Παιδείας έκανε την εξής διαπίστωση, ότι όλο αυτό το διάστημα που συζητείται το συγκεκριμένο νομοσχέδιο δεν ακούστηκε καμμία άλλη γνώμη για το πώς θα οργανωθεί η ανώτερη εκπαίδευση. Ή επιλεκτικά παρακολουθεί τις τοποθετήσεις ο κύριος Υπουρ</w:t>
      </w:r>
      <w:r>
        <w:rPr>
          <w:rFonts w:eastAsia="Times New Roman" w:cs="Times New Roman"/>
          <w:szCs w:val="24"/>
        </w:rPr>
        <w:t xml:space="preserve">γός ή προσπαθεί να συσκοτίσει τα ζητήματα και να συγκαλύψει τη διαφορετικότητα. </w:t>
      </w:r>
    </w:p>
    <w:p w14:paraId="044657FB"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Βεβαίως, είναι λογικό ότι από τα άλλα κόμματα της Αντιπολίτευσης δεν μπορούσε να ακούσει καμμία διαφορετική γνώμη για την οργάνωση της ανώτατης εκπαίδευσης από αυτή που υλοποι</w:t>
      </w:r>
      <w:r>
        <w:rPr>
          <w:rFonts w:eastAsia="Times New Roman" w:cs="Times New Roman"/>
          <w:szCs w:val="24"/>
        </w:rPr>
        <w:t xml:space="preserve">εί σήμερα η Κυβέρνηση ή στο παρελθόν υλοποιούσαν οι προηγούμενες κυβερνήσεις. Και είναι φυσιολογικό αυτό, </w:t>
      </w:r>
      <w:r>
        <w:rPr>
          <w:rFonts w:eastAsia="Times New Roman" w:cs="Times New Roman"/>
          <w:szCs w:val="24"/>
        </w:rPr>
        <w:lastRenderedPageBreak/>
        <w:t>γιατί έχουν την ίδια στρατηγική και η σημερινή Κυβέρνηση με τις προηγούμενες και τα κόμματα, μια ίδια στρατηγική και για την παιδεία και για την έρευν</w:t>
      </w:r>
      <w:r>
        <w:rPr>
          <w:rFonts w:eastAsia="Times New Roman" w:cs="Times New Roman"/>
          <w:szCs w:val="24"/>
        </w:rPr>
        <w:t xml:space="preserve">α και για την τεχνολογία. </w:t>
      </w:r>
    </w:p>
    <w:p w14:paraId="044657FC"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Άλλωστε, τα θέματα της παιδείας δεν αποτελούν μία ανεξάρτητη μεταβλητή. Δεν είναι σε έναν δοκιμαστικό σωλήνα, δηλαδή δεν είναι ξεκομμένα από τις εξελίξεις σε επίπεδο οικονομίας, από τις εξελίξεις στο επίπεδο της κοινωνίας. </w:t>
      </w:r>
    </w:p>
    <w:p w14:paraId="044657FD"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α</w:t>
      </w:r>
      <w:r>
        <w:rPr>
          <w:rFonts w:eastAsia="Times New Roman" w:cs="Times New Roman"/>
          <w:szCs w:val="24"/>
        </w:rPr>
        <w:t>κριβώς αυτή την ταύτιση θέλει να συγκαλύψει ο κύριος Υπουργός ως κατ’ εξοχήν απολογητής του καπιταλιστικού συστήματος. Και είναι η Κυβέρνηση απολογητής του καπιταλιστικού συστήματος, γιατί ακριβώς το σύνολο των μέτρων του νομοθετικού πλαισίου είναι αυτό το</w:t>
      </w:r>
      <w:r>
        <w:rPr>
          <w:rFonts w:eastAsia="Times New Roman" w:cs="Times New Roman"/>
          <w:szCs w:val="24"/>
        </w:rPr>
        <w:t xml:space="preserve"> οποίο εξυπηρετεί σήμερα τις ανάγκες του κεφαλαίου. </w:t>
      </w:r>
    </w:p>
    <w:p w14:paraId="044657FE"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λοιπόν και όσον αφορά στα ζητήματα της παιδείας, της έρευνας, της τεχνολογίας, τα υποτάσσει όλα αυτά στις ανάγκες των καπιταλιστικών επιχειρήσεων για τη θωράκιση της ανταγωνιστικότητάς τους, για τη</w:t>
      </w:r>
      <w:r>
        <w:rPr>
          <w:rFonts w:eastAsia="Times New Roman" w:cs="Times New Roman"/>
          <w:szCs w:val="24"/>
        </w:rPr>
        <w:t xml:space="preserve"> βελτίωση της κερδοφορίας τους. Αποδέχεται και η σημερινή Κυβέρνηση την πολιτική της Ευρωπαϊκής Ένωσης για τα ζητήματα της παιδείας. </w:t>
      </w:r>
    </w:p>
    <w:p w14:paraId="044657FF"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Έτσι, λοιπόν, το βασικό χαρακτηριστικό και στο συγκεκριμένο νομοσχέδιο –και δεν θα μπορούσε να γίνει αλλιώς- που αφορά την</w:t>
      </w:r>
      <w:r>
        <w:rPr>
          <w:rFonts w:eastAsia="Times New Roman" w:cs="Times New Roman"/>
          <w:szCs w:val="24"/>
        </w:rPr>
        <w:t xml:space="preserve"> αναδιάρθρωση η οποία επιχειρείται στο Πανεπιστήμιο της Ηπείρου και στο Ιόνιο Πανεπιστήμιο, δεν είναι τίποτα άλλο παρά η ενίσχυση, η επιτάχυνση της προσπάθειας να δεθούν ακόμη περισσότερο αυτά τα πανεπιστημιακά ιδρύματα με τις ανάγκες των επιχειρήσεων, οι </w:t>
      </w:r>
      <w:r>
        <w:rPr>
          <w:rFonts w:eastAsia="Times New Roman" w:cs="Times New Roman"/>
          <w:szCs w:val="24"/>
        </w:rPr>
        <w:t>οποίες φθάνουν σε τέτοιο σημείο</w:t>
      </w:r>
      <w:r>
        <w:rPr>
          <w:rFonts w:eastAsia="Times New Roman" w:cs="Times New Roman"/>
          <w:szCs w:val="24"/>
        </w:rPr>
        <w:t>,</w:t>
      </w:r>
      <w:r>
        <w:rPr>
          <w:rFonts w:eastAsia="Times New Roman" w:cs="Times New Roman"/>
          <w:szCs w:val="24"/>
        </w:rPr>
        <w:t xml:space="preserve"> που όχι μόνο παρεμβαίνουν στα ζητήματα της έρευνας, αλλά ακόμη και στα προγράμματα των σπουδών, στην κατάτμηση σχολών και παρεχόμενων προγραμμάτων σπουδών. </w:t>
      </w:r>
    </w:p>
    <w:p w14:paraId="04465800"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ακριβώς η διασύνδεση των καπιταλιστικών επιχειρήσεων με την π</w:t>
      </w:r>
      <w:r>
        <w:rPr>
          <w:rFonts w:eastAsia="Times New Roman" w:cs="Times New Roman"/>
          <w:szCs w:val="24"/>
        </w:rPr>
        <w:t>αιδεία</w:t>
      </w:r>
      <w:r>
        <w:rPr>
          <w:rFonts w:eastAsia="Times New Roman" w:cs="Times New Roman"/>
          <w:szCs w:val="24"/>
        </w:rPr>
        <w:t xml:space="preserve">, </w:t>
      </w:r>
      <w:r>
        <w:rPr>
          <w:rFonts w:eastAsia="Times New Roman" w:cs="Times New Roman"/>
          <w:szCs w:val="24"/>
        </w:rPr>
        <w:t>θεωρεί το ΚΚΕ ότι αποτελεί και τροχοπέδη στην ανάπτυξη της παιδείας, στην ανάπτυξη νέας γνώσης μέσα από την έρευνα, αλλά και τη νέα τεχνολογία, διότι ακριβώς οι επιχειρηματικοί όμιλοι υπονομεύουν οτιδήποτε μπορεί να αμφισβητήσει την κερδοφορία τους</w:t>
      </w:r>
      <w:r>
        <w:rPr>
          <w:rFonts w:eastAsia="Times New Roman" w:cs="Times New Roman"/>
          <w:szCs w:val="24"/>
        </w:rPr>
        <w:t xml:space="preserve">. </w:t>
      </w:r>
    </w:p>
    <w:p w14:paraId="04465801"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Αυτό είναι χαρακτηριστικό γνώρισμα σε μια σειρά τομέων της έρευνας που είναι άμεσα συνδεδεμένοι με τα συμφέροντα των επιχειρηματικών ομίλων, όπως για παράδειγμα η έρευνα </w:t>
      </w:r>
      <w:r>
        <w:rPr>
          <w:rFonts w:eastAsia="Times New Roman" w:cs="Times New Roman"/>
          <w:szCs w:val="24"/>
        </w:rPr>
        <w:lastRenderedPageBreak/>
        <w:t>στο φάρμακο και τα συμφέροντα των φαρμακοβιομηχανιών και κατ’ επέκταση οι εξελίξεις</w:t>
      </w:r>
      <w:r>
        <w:rPr>
          <w:rFonts w:eastAsia="Times New Roman" w:cs="Times New Roman"/>
          <w:szCs w:val="24"/>
        </w:rPr>
        <w:t>,</w:t>
      </w:r>
      <w:r>
        <w:rPr>
          <w:rFonts w:eastAsia="Times New Roman" w:cs="Times New Roman"/>
          <w:szCs w:val="24"/>
        </w:rPr>
        <w:t xml:space="preserve"> που αφορούν τα ζητήματα της υγείας. </w:t>
      </w:r>
    </w:p>
    <w:p w14:paraId="04465802"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Έτσι, λοιπόν, ακριβώς αυτή η διασύνδεση η οποία αποτελεί τροχοπέδη στην ανάπτυξη της έρευνας και της παιδείας</w:t>
      </w:r>
      <w:r>
        <w:rPr>
          <w:rFonts w:eastAsia="Times New Roman" w:cs="Times New Roman"/>
          <w:szCs w:val="24"/>
        </w:rPr>
        <w:t>,</w:t>
      </w:r>
      <w:r>
        <w:rPr>
          <w:rFonts w:eastAsia="Times New Roman" w:cs="Times New Roman"/>
          <w:szCs w:val="24"/>
        </w:rPr>
        <w:t xml:space="preserve"> οδηγεί στην υποβάθμιση της παρεχόμενης μόρφωσης σε όλα τα επίπεδα της παιδείας, στην υποβάθμιση του πτυχίο</w:t>
      </w:r>
      <w:r>
        <w:rPr>
          <w:rFonts w:eastAsia="Times New Roman" w:cs="Times New Roman"/>
          <w:szCs w:val="24"/>
        </w:rPr>
        <w:t>υ, με αποτέλεσμα η όποια παρεχόμενη γνώση να μην είναι τίποτα άλλο παρά ορισμένες αποσπασματικές δεξιότητες, για να μπορούν ακριβώς να αντιστοιχούν στη λογική του περιορισμού του κόστους, στη νέα μορφή εργαζόμενων, δηλαδή στους αναλώσιμους εργαζόμενους, στ</w:t>
      </w:r>
      <w:r>
        <w:rPr>
          <w:rFonts w:eastAsia="Times New Roman" w:cs="Times New Roman"/>
          <w:szCs w:val="24"/>
        </w:rPr>
        <w:t xml:space="preserve">ους μερικά απασχολούμενους, στους ευκαιριακά εργαζόμενους, είτε μιλάμε για εργαζόμενους του πνεύματος είτε μιλάμε για χειρώνακτες εργάτες. </w:t>
      </w:r>
    </w:p>
    <w:p w14:paraId="04465803"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 αυτόν ακριβώς τον λόγο βλέπουμε και την υποβάθμιση της παρεχόμενης μόρφωσης σε όλα τα επίπεδα, στο δημοτικό, στο</w:t>
      </w:r>
      <w:r>
        <w:rPr>
          <w:rFonts w:eastAsia="Times New Roman"/>
          <w:color w:val="000000"/>
          <w:szCs w:val="24"/>
          <w:shd w:val="clear" w:color="auto" w:fill="FFFFFF"/>
        </w:rPr>
        <w:t xml:space="preserve"> γυμνάσιο, στο λύκειο, αλλά και στο πανεπιστήμιο. Δεν είναι τυχαίο ότι οι νέες αλλαγές που θα φέρει στη Β΄ και Γ΄ </w:t>
      </w:r>
      <w:r>
        <w:rPr>
          <w:rFonts w:eastAsia="Times New Roman"/>
          <w:color w:val="000000"/>
          <w:szCs w:val="24"/>
          <w:shd w:val="clear" w:color="auto" w:fill="FFFFFF"/>
        </w:rPr>
        <w:t>λ</w:t>
      </w:r>
      <w:r>
        <w:rPr>
          <w:rFonts w:eastAsia="Times New Roman"/>
          <w:color w:val="000000"/>
          <w:szCs w:val="24"/>
          <w:shd w:val="clear" w:color="auto" w:fill="FFFFFF"/>
        </w:rPr>
        <w:t xml:space="preserve">υκείου θα υποβαθμίσουν ακόμα περισσότερο το </w:t>
      </w:r>
      <w:r>
        <w:rPr>
          <w:rFonts w:eastAsia="Times New Roman"/>
          <w:color w:val="000000"/>
          <w:szCs w:val="24"/>
          <w:shd w:val="clear" w:color="auto" w:fill="FFFFFF"/>
        </w:rPr>
        <w:t>λ</w:t>
      </w:r>
      <w:r>
        <w:rPr>
          <w:rFonts w:eastAsia="Times New Roman"/>
          <w:color w:val="000000"/>
          <w:szCs w:val="24"/>
          <w:shd w:val="clear" w:color="auto" w:fill="FFFFFF"/>
        </w:rPr>
        <w:t xml:space="preserve">ύκειο, μετατρέποντάς το σε φροντιστηριακού τύπου μόρφωμα. </w:t>
      </w:r>
    </w:p>
    <w:p w14:paraId="04465804"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Από αυτήν, λοιπόν, την άποψη</w:t>
      </w:r>
      <w:r>
        <w:rPr>
          <w:rFonts w:eastAsia="Times New Roman"/>
          <w:color w:val="000000"/>
          <w:szCs w:val="24"/>
          <w:shd w:val="clear" w:color="auto" w:fill="FFFFFF"/>
        </w:rPr>
        <w:t>,</w:t>
      </w:r>
      <w:r>
        <w:rPr>
          <w:rFonts w:eastAsia="Times New Roman"/>
          <w:color w:val="000000"/>
          <w:szCs w:val="24"/>
          <w:shd w:val="clear" w:color="auto" w:fill="FFFFFF"/>
        </w:rPr>
        <w:t xml:space="preserve"> δεν είν</w:t>
      </w:r>
      <w:r>
        <w:rPr>
          <w:rFonts w:eastAsia="Times New Roman"/>
          <w:color w:val="000000"/>
          <w:szCs w:val="24"/>
          <w:shd w:val="clear" w:color="auto" w:fill="FFFFFF"/>
        </w:rPr>
        <w:t xml:space="preserve">αι τυχαίο ότι αυτές ακριβώς οι αλλαγές στις εργασιακές σχέσεις, η </w:t>
      </w:r>
      <w:proofErr w:type="spellStart"/>
      <w:r>
        <w:rPr>
          <w:rFonts w:eastAsia="Times New Roman"/>
          <w:color w:val="000000"/>
          <w:szCs w:val="24"/>
          <w:shd w:val="clear" w:color="auto" w:fill="FFFFFF"/>
        </w:rPr>
        <w:t>ελαστικοποίησή</w:t>
      </w:r>
      <w:proofErr w:type="spellEnd"/>
      <w:r>
        <w:rPr>
          <w:rFonts w:eastAsia="Times New Roman"/>
          <w:color w:val="000000"/>
          <w:szCs w:val="24"/>
          <w:shd w:val="clear" w:color="auto" w:fill="FFFFFF"/>
        </w:rPr>
        <w:t xml:space="preserve"> τους αποτυπώνονται και στο ίδιο το νομοσχέδιο. Διαμορφώνει πολλαπλά επίπεδα εργαζομένων στα πανεπιστήμια είτε είναι αυτοί το ερευνητικό προσωπικό είτε το διδακτικό είτε το λοι</w:t>
      </w:r>
      <w:r>
        <w:rPr>
          <w:rFonts w:eastAsia="Times New Roman"/>
          <w:color w:val="000000"/>
          <w:szCs w:val="24"/>
          <w:shd w:val="clear" w:color="auto" w:fill="FFFFFF"/>
        </w:rPr>
        <w:t xml:space="preserve">πό προσωπικό, με ελαστικές εργασιακές σχέσεις, με συμβάσεις χρόνου και έργου -τα γνωστά μπλοκάκια- που αποτελούν και χαρακτηριστικό γνώρισμα του νέου αυτού μορφώματος που διαμορφώνει η Κυβέρνηση. </w:t>
      </w:r>
    </w:p>
    <w:p w14:paraId="04465805"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χαρακτηριστικό στοιχείο είναι η </w:t>
      </w:r>
      <w:proofErr w:type="spellStart"/>
      <w:r>
        <w:rPr>
          <w:rFonts w:eastAsia="Times New Roman"/>
          <w:color w:val="000000"/>
          <w:szCs w:val="24"/>
          <w:shd w:val="clear" w:color="auto" w:fill="FFFFFF"/>
        </w:rPr>
        <w:t>υποχρηματοδότηση</w:t>
      </w:r>
      <w:proofErr w:type="spellEnd"/>
      <w:r>
        <w:rPr>
          <w:rFonts w:eastAsia="Times New Roman"/>
          <w:color w:val="000000"/>
          <w:szCs w:val="24"/>
          <w:shd w:val="clear" w:color="auto" w:fill="FFFFFF"/>
        </w:rPr>
        <w:t xml:space="preserve"> τω</w:t>
      </w:r>
      <w:r>
        <w:rPr>
          <w:rFonts w:eastAsia="Times New Roman"/>
          <w:color w:val="000000"/>
          <w:szCs w:val="24"/>
          <w:shd w:val="clear" w:color="auto" w:fill="FFFFFF"/>
        </w:rPr>
        <w:t xml:space="preserve">ν πανεπιστημίων και των εκπαιδευτικών ιδρυμάτων, η εμπορευματοποίηση της μόρφωσης και η ιδιωτικοποίηση της παιδείας ακόμη περισσότερο είτε παρέχεται από ιδιωτικά σχολαρχεία είτε παρέχεται από δημόσια. </w:t>
      </w:r>
    </w:p>
    <w:p w14:paraId="04465806"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αποτέλεσμα επί της ουσίας -και αυτός είναι ο στρατη</w:t>
      </w:r>
      <w:r>
        <w:rPr>
          <w:rFonts w:eastAsia="Times New Roman"/>
          <w:color w:val="000000"/>
          <w:szCs w:val="24"/>
          <w:shd w:val="clear" w:color="auto" w:fill="FFFFFF"/>
        </w:rPr>
        <w:t xml:space="preserve">γικός σκοπός- είναι η υποβάθμιση του περιεχομένου της μόρφωσης, η ένταση των ταξικών φραγμών στη μόρφωση. Διαμορφώνονται πολύ σοβαρά, πολύ σημαντικά εμπόδια για τα παιδιά της εργατικής τάξης και των λαϊκών στρωμάτων όσον αφορά την </w:t>
      </w:r>
      <w:r>
        <w:rPr>
          <w:rFonts w:eastAsia="Times New Roman"/>
          <w:color w:val="000000"/>
          <w:szCs w:val="24"/>
          <w:shd w:val="clear" w:color="auto" w:fill="FFFFFF"/>
        </w:rPr>
        <w:lastRenderedPageBreak/>
        <w:t>προσπάθειά τους να εξελιχ</w:t>
      </w:r>
      <w:r>
        <w:rPr>
          <w:rFonts w:eastAsia="Times New Roman"/>
          <w:color w:val="000000"/>
          <w:szCs w:val="24"/>
          <w:shd w:val="clear" w:color="auto" w:fill="FFFFFF"/>
        </w:rPr>
        <w:t>θούν, ακόμα και να σπουδάσουν. Γι’ αυτό</w:t>
      </w:r>
      <w:r>
        <w:rPr>
          <w:rFonts w:eastAsia="Times New Roman"/>
          <w:color w:val="000000"/>
          <w:szCs w:val="24"/>
          <w:shd w:val="clear" w:color="auto" w:fill="FFFFFF"/>
        </w:rPr>
        <w:t>,</w:t>
      </w:r>
      <w:r>
        <w:rPr>
          <w:rFonts w:eastAsia="Times New Roman"/>
          <w:color w:val="000000"/>
          <w:szCs w:val="24"/>
          <w:shd w:val="clear" w:color="auto" w:fill="FFFFFF"/>
        </w:rPr>
        <w:t xml:space="preserve"> όχι μόνο είναι στις καλένδες, αλλά υποβαθμίζεται ακόμη περισσότερο η φοιτητική μέριμνα, η οποία θα μπορούσε βεβαίως</w:t>
      </w:r>
      <w:r>
        <w:rPr>
          <w:rFonts w:eastAsia="Times New Roman"/>
          <w:color w:val="000000"/>
          <w:szCs w:val="24"/>
          <w:shd w:val="clear" w:color="auto" w:fill="FFFFFF"/>
        </w:rPr>
        <w:t>,</w:t>
      </w:r>
      <w:r>
        <w:rPr>
          <w:rFonts w:eastAsia="Times New Roman"/>
          <w:color w:val="000000"/>
          <w:szCs w:val="24"/>
          <w:shd w:val="clear" w:color="auto" w:fill="FFFFFF"/>
        </w:rPr>
        <w:t xml:space="preserve"> να αποτελέσει μια μορφή ανακούφισης για τα παιδιά των λαϊκών στρωμάτων και της εργατικής τάξης. </w:t>
      </w:r>
    </w:p>
    <w:p w14:paraId="04465807"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Μάλιστα, επειδή ακριβώς δεν προβλέπει και τίποτα, αποτελεί και πρόκληση η τοποθέτηση του κυρίου Υπουργού ότι θα δώσει 1 εκατομμύριο για τη φοιτητική μέριμνα στο Πανεπιστήμιο των Ιωαννίνων. Το επισημαίνουμε αυτό</w:t>
      </w:r>
      <w:r>
        <w:rPr>
          <w:rFonts w:eastAsia="Times New Roman"/>
          <w:color w:val="000000"/>
          <w:szCs w:val="24"/>
          <w:shd w:val="clear" w:color="auto" w:fill="FFFFFF"/>
        </w:rPr>
        <w:t>,</w:t>
      </w:r>
      <w:r>
        <w:rPr>
          <w:rFonts w:eastAsia="Times New Roman"/>
          <w:color w:val="000000"/>
          <w:szCs w:val="24"/>
          <w:shd w:val="clear" w:color="auto" w:fill="FFFFFF"/>
        </w:rPr>
        <w:t xml:space="preserve"> όχι μόνο γιατί βεβαίως δεν θα λύσει το πρόβλ</w:t>
      </w:r>
      <w:r>
        <w:rPr>
          <w:rFonts w:eastAsia="Times New Roman"/>
          <w:color w:val="000000"/>
          <w:szCs w:val="24"/>
          <w:shd w:val="clear" w:color="auto" w:fill="FFFFFF"/>
        </w:rPr>
        <w:t xml:space="preserve">ημα, αλλά αποτελεί και «το κερασάκι στην τούρτα» όλης αυτής της κατάστασης. </w:t>
      </w:r>
    </w:p>
    <w:p w14:paraId="04465808"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στη φοιτητική μέριμνα διατηρείτε το ανώμαλο καθεστώς της προηγούμενης κυβέρνησης της Νέας Δημοκρατίας και του ΠΑΣΟΚ, που οδήγησε στην υποβάθμισή της, με τη μεταφορά</w:t>
      </w:r>
      <w:r>
        <w:rPr>
          <w:rFonts w:eastAsia="Times New Roman"/>
          <w:color w:val="000000"/>
          <w:szCs w:val="24"/>
          <w:shd w:val="clear" w:color="auto" w:fill="FFFFFF"/>
        </w:rPr>
        <w:t xml:space="preserve"> των φοιτητικών εστιών στα πανεπιστήμια και όλα τα προβλήματα που υπάρχουν. Όχι μόνο, δηλαδή, δεν βελτιώθηκε, αλλά αντίθετα υποβαθμίστηκε. Εσείς διατηρείτε την κατάσταση αυτή και παίρνετε και μέτρα. </w:t>
      </w:r>
    </w:p>
    <w:p w14:paraId="04465809"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Παράδειγμα υποβάθμισης, αλλά και κερδοσκοπίας: Από τις 2</w:t>
      </w:r>
      <w:r>
        <w:rPr>
          <w:rFonts w:eastAsia="Times New Roman"/>
          <w:color w:val="000000"/>
          <w:szCs w:val="24"/>
          <w:shd w:val="clear" w:color="auto" w:fill="FFFFFF"/>
        </w:rPr>
        <w:t>6 Ιουνίου είχαμε καταθέσει μία ερώτηση για τον διαγωνισμό μίσθωσης ξενοδοχείου στην Πάτρα από τη Φοιτητική Εστία Πατρών. Ενώ η πρόταση του προϊσταμένου της Φοιτητικής Εστίας ήταν για 230 χιλιάδες ευρώ, ξαφνικά το Ίδρυμα ανέβασε τον προϋπολογισμό στις 498 χ</w:t>
      </w:r>
      <w:r>
        <w:rPr>
          <w:rFonts w:eastAsia="Times New Roman"/>
          <w:color w:val="000000"/>
          <w:szCs w:val="24"/>
          <w:shd w:val="clear" w:color="auto" w:fill="FFFFFF"/>
        </w:rPr>
        <w:t>ιλιάδες ευρώ.</w:t>
      </w:r>
    </w:p>
    <w:p w14:paraId="0446580A"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 ποιον λόγο, αλήθεια; Ποιος είναι αυτός που αναδείχθηκε μειοδότης του διαγωνισμού; Γιατί δεν έχετε απαντήσει μέχρι τώρα στο συγκεκριμένο ερώτημα; </w:t>
      </w:r>
    </w:p>
    <w:p w14:paraId="0446580B"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 σκοπεύετε να κάνετε, κύριε Υπουργέ, με τους τριάντα επτά εργαζόμενους σε εργολάβο στα μαγ</w:t>
      </w:r>
      <w:r>
        <w:rPr>
          <w:rFonts w:eastAsia="Times New Roman"/>
          <w:color w:val="000000"/>
          <w:szCs w:val="24"/>
          <w:shd w:val="clear" w:color="auto" w:fill="FFFFFF"/>
        </w:rPr>
        <w:t>ειρεία της Πάτρας, που έληξε η σύμβασή τους και παραμένουν απλήρωτοι από τον Απρίλη; Θα πάρετε κάποιο μέτρο για να καταβληθούν τα δεδουλευμένα τους; Αυτά είναι ζητήματα</w:t>
      </w:r>
      <w:r>
        <w:rPr>
          <w:rFonts w:eastAsia="Times New Roman"/>
          <w:color w:val="000000"/>
          <w:szCs w:val="24"/>
          <w:shd w:val="clear" w:color="auto" w:fill="FFFFFF"/>
        </w:rPr>
        <w:t>,</w:t>
      </w:r>
      <w:r>
        <w:rPr>
          <w:rFonts w:eastAsia="Times New Roman"/>
          <w:color w:val="000000"/>
          <w:szCs w:val="24"/>
          <w:shd w:val="clear" w:color="auto" w:fill="FFFFFF"/>
        </w:rPr>
        <w:t xml:space="preserve"> τα οποία είναι υπαρκτά και στα οποία δεν διαφοροποιείστε από τους υπόλοιπους.</w:t>
      </w:r>
    </w:p>
    <w:p w14:paraId="0446580C"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Έτσι, λ</w:t>
      </w:r>
      <w:r>
        <w:rPr>
          <w:rFonts w:eastAsia="Times New Roman"/>
          <w:color w:val="000000"/>
          <w:szCs w:val="24"/>
          <w:shd w:val="clear" w:color="auto" w:fill="FFFFFF"/>
        </w:rPr>
        <w:t xml:space="preserve">οιπόν, αυτά που προωθείτε και στην παιδεία, αντί να απελευθερώνει τον εργαζόμενο, τον νέο άνθρωπο, τον σκλαβώνει, καλλιεργεί την ημιμάθεια και τον σκοταδισμό. </w:t>
      </w:r>
    </w:p>
    <w:p w14:paraId="0446580D"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Στον σύντομο χρόνο που μου μένει, κύριε Πρόεδρε, θα αναφερθώ και στα ζητήματα που αφορούν τις τρ</w:t>
      </w:r>
      <w:r>
        <w:rPr>
          <w:rFonts w:eastAsia="Times New Roman"/>
          <w:color w:val="000000"/>
          <w:szCs w:val="24"/>
          <w:shd w:val="clear" w:color="auto" w:fill="FFFFFF"/>
        </w:rPr>
        <w:t xml:space="preserve">αγικές συνέπειες από την καταστροφική πυρκαγιά στην Ανατολική Αττική. </w:t>
      </w:r>
    </w:p>
    <w:p w14:paraId="0446580E"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Επί της ουσίας</w:t>
      </w:r>
      <w:r>
        <w:rPr>
          <w:rFonts w:eastAsia="Times New Roman"/>
          <w:color w:val="000000"/>
          <w:szCs w:val="24"/>
          <w:shd w:val="clear" w:color="auto" w:fill="FFFFFF"/>
        </w:rPr>
        <w:t>,</w:t>
      </w:r>
      <w:r>
        <w:rPr>
          <w:rFonts w:eastAsia="Times New Roman"/>
          <w:color w:val="000000"/>
          <w:szCs w:val="24"/>
          <w:shd w:val="clear" w:color="auto" w:fill="FFFFFF"/>
        </w:rPr>
        <w:t xml:space="preserve"> επιβεβαιώνεται κάθε μέρα όλο και περισσότερο η εκτίμηση του ΚΚΕ ότι πρόκειται για ένα προσχεδιασμένο έγκλημα, με διαχρονικές ευθύνες και από τη σημερινή Κυβέρνηση, αλλά </w:t>
      </w:r>
      <w:r>
        <w:rPr>
          <w:rFonts w:eastAsia="Times New Roman"/>
          <w:color w:val="000000"/>
          <w:szCs w:val="24"/>
          <w:shd w:val="clear" w:color="auto" w:fill="FFFFFF"/>
        </w:rPr>
        <w:t xml:space="preserve">και από τις προηγούμενες </w:t>
      </w:r>
      <w:r>
        <w:rPr>
          <w:rFonts w:eastAsia="Times New Roman"/>
          <w:color w:val="000000"/>
          <w:szCs w:val="24"/>
          <w:shd w:val="clear" w:color="auto" w:fill="FFFFFF"/>
        </w:rPr>
        <w:t>κ</w:t>
      </w:r>
      <w:r>
        <w:rPr>
          <w:rFonts w:eastAsia="Times New Roman"/>
          <w:color w:val="000000"/>
          <w:szCs w:val="24"/>
          <w:shd w:val="clear" w:color="auto" w:fill="FFFFFF"/>
        </w:rPr>
        <w:t xml:space="preserve">υβερνήσεις. Έγιναν επιλογές, οι οποίες οδήγησαν στην υποβάθμιση της προστασίας από φυσικές καταστροφές είτε πρόκειται για σεισμούς είτε πρόκειται για πλημμύρες είτε για πυρκαγιές, στην </w:t>
      </w:r>
      <w:proofErr w:type="spellStart"/>
      <w:r>
        <w:rPr>
          <w:rFonts w:eastAsia="Times New Roman"/>
          <w:color w:val="000000"/>
          <w:szCs w:val="24"/>
          <w:shd w:val="clear" w:color="auto" w:fill="FFFFFF"/>
        </w:rPr>
        <w:t>υποχρηματοδότηση</w:t>
      </w:r>
      <w:proofErr w:type="spellEnd"/>
      <w:r>
        <w:rPr>
          <w:rFonts w:eastAsia="Times New Roman"/>
          <w:color w:val="000000"/>
          <w:szCs w:val="24"/>
          <w:shd w:val="clear" w:color="auto" w:fill="FFFFFF"/>
        </w:rPr>
        <w:t xml:space="preserve"> των μέτρων πρόληψης, αλλά κα</w:t>
      </w:r>
      <w:r>
        <w:rPr>
          <w:rFonts w:eastAsia="Times New Roman"/>
          <w:color w:val="000000"/>
          <w:szCs w:val="24"/>
          <w:shd w:val="clear" w:color="auto" w:fill="FFFFFF"/>
        </w:rPr>
        <w:t>ι αντιμετώπισης.</w:t>
      </w:r>
    </w:p>
    <w:p w14:paraId="0446580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αποτέλεσμα είναι να υπάρχουν τεράστιες ελλείψεις σε υποδομές, σε μέσα και σε προσωπικό</w:t>
      </w:r>
      <w:r>
        <w:rPr>
          <w:rFonts w:eastAsia="Times New Roman" w:cs="Times New Roman"/>
          <w:szCs w:val="24"/>
        </w:rPr>
        <w:t>,</w:t>
      </w:r>
    </w:p>
    <w:p w14:paraId="0446581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 για να μπορέσουν να εφαρμόσουν ένα σχέδιο πρόληψης, προληπτικής παρέμβασης, αλλά και αντιμετώπισης, για παράδειγμα, των πυρκαγιών, έλλειψη οργανωμένου σχεδίου παρεμβάσεων, πράγμα που φάνηκε καθαρά από τα τραγικά αποτελέσματα στο Μάτι και την Ανατολική Αττ</w:t>
      </w:r>
      <w:r>
        <w:rPr>
          <w:rFonts w:eastAsia="Times New Roman" w:cs="Times New Roman"/>
          <w:szCs w:val="24"/>
        </w:rPr>
        <w:t xml:space="preserve">ική, ανυπαρξία εκπαίδευσης, το ότι δεν γίνονται οι ασκήσεις ετοιμότητας. </w:t>
      </w:r>
    </w:p>
    <w:p w14:paraId="0446581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Όλα αυτά τα ζητήματα βεβαίως</w:t>
      </w:r>
      <w:r>
        <w:rPr>
          <w:rFonts w:eastAsia="Times New Roman" w:cs="Times New Roman"/>
          <w:szCs w:val="24"/>
        </w:rPr>
        <w:t>,</w:t>
      </w:r>
      <w:r>
        <w:rPr>
          <w:rFonts w:eastAsia="Times New Roman" w:cs="Times New Roman"/>
          <w:szCs w:val="24"/>
        </w:rPr>
        <w:t xml:space="preserve"> δεν οδηγούν στη λογική αθώωσης της σημερινής Κυβέρνησης</w:t>
      </w:r>
      <w:r>
        <w:rPr>
          <w:rFonts w:eastAsia="Times New Roman" w:cs="Times New Roman"/>
          <w:szCs w:val="24"/>
        </w:rPr>
        <w:t>. Κ</w:t>
      </w:r>
      <w:r>
        <w:rPr>
          <w:rFonts w:eastAsia="Times New Roman" w:cs="Times New Roman"/>
          <w:szCs w:val="24"/>
        </w:rPr>
        <w:t xml:space="preserve">άθε άλλο. Αναδεικνύουν ακόμη περισσότερο τις ευθύνες, γιατί ακριβώς συνεχίζει </w:t>
      </w:r>
      <w:r>
        <w:rPr>
          <w:rFonts w:eastAsia="Times New Roman" w:cs="Times New Roman"/>
          <w:szCs w:val="24"/>
        </w:rPr>
        <w:t>σ</w:t>
      </w:r>
      <w:r>
        <w:rPr>
          <w:rFonts w:eastAsia="Times New Roman" w:cs="Times New Roman"/>
          <w:szCs w:val="24"/>
        </w:rPr>
        <w:t>την ίδια πεπατη</w:t>
      </w:r>
      <w:r>
        <w:rPr>
          <w:rFonts w:eastAsia="Times New Roman" w:cs="Times New Roman"/>
          <w:szCs w:val="24"/>
        </w:rPr>
        <w:t>μένη</w:t>
      </w:r>
      <w:r>
        <w:rPr>
          <w:rFonts w:eastAsia="Times New Roman" w:cs="Times New Roman"/>
          <w:szCs w:val="24"/>
        </w:rPr>
        <w:t>,</w:t>
      </w:r>
      <w:r>
        <w:rPr>
          <w:rFonts w:eastAsia="Times New Roman" w:cs="Times New Roman"/>
          <w:szCs w:val="24"/>
        </w:rPr>
        <w:t xml:space="preserve"> όσον αφορά τις προτεραιότητες. Για τη σημερινή Κυβέρνηση προτεραιότητες είναι οι υποδομές, τα έργα και τα μέτρα που ευνοούν το κεφάλαιο και μάλιστα</w:t>
      </w:r>
      <w:r>
        <w:rPr>
          <w:rFonts w:eastAsia="Times New Roman" w:cs="Times New Roman"/>
          <w:szCs w:val="24"/>
        </w:rPr>
        <w:t>,</w:t>
      </w:r>
      <w:r>
        <w:rPr>
          <w:rFonts w:eastAsia="Times New Roman" w:cs="Times New Roman"/>
          <w:szCs w:val="24"/>
        </w:rPr>
        <w:t xml:space="preserve"> για αυτά τα έργα, τις υποδομές και τους σχεδιασμούς υπάρχουν διαδικασίες </w:t>
      </w:r>
      <w:r>
        <w:rPr>
          <w:rFonts w:eastAsia="Times New Roman" w:cs="Times New Roman"/>
          <w:szCs w:val="24"/>
          <w:lang w:val="en-US"/>
        </w:rPr>
        <w:t>fast</w:t>
      </w:r>
      <w:r w:rsidRPr="00CE3DF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
    <w:p w14:paraId="0446581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Αντίθετα, για τ</w:t>
      </w:r>
      <w:r>
        <w:rPr>
          <w:rFonts w:eastAsia="Times New Roman" w:cs="Times New Roman"/>
          <w:szCs w:val="24"/>
        </w:rPr>
        <w:t xml:space="preserve">ην προστασία της ανθρώπινης ζωής,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έχουν δαπανηθεί εκατοντάδες δισεκατομμύρια ευρώ από τα διάφορα ευρωπαϊκά προγράμματα, δεν έχει γίνει τίποτα το συγκεκριμένο, αφήνοντας περαιτέρω ότι αυτό που πυροδοτεί τους εμπρησμούς δεν είναι τίποτα άλλο</w:t>
      </w:r>
      <w:r>
        <w:rPr>
          <w:rFonts w:eastAsia="Times New Roman" w:cs="Times New Roman"/>
          <w:szCs w:val="24"/>
        </w:rPr>
        <w:t>,</w:t>
      </w:r>
      <w:r>
        <w:rPr>
          <w:rFonts w:eastAsia="Times New Roman" w:cs="Times New Roman"/>
          <w:szCs w:val="24"/>
        </w:rPr>
        <w:t xml:space="preserve"> παρά η </w:t>
      </w:r>
      <w:r>
        <w:rPr>
          <w:rFonts w:eastAsia="Times New Roman" w:cs="Times New Roman"/>
          <w:szCs w:val="24"/>
        </w:rPr>
        <w:t>στρατηγική επιλογή ότι η γη αποτελεί εμπόρευμα, ότι η γη συγκεντρώνεται σε όλο και λιγότερα χέρια, αλλάζει η χρήση της και διαμορφώνετε και εσείς, η σημερινή Κυβέρνηση, ένα τέτοιο χωροταξικό πλαίσιο το οποίο υπηρετεί, υποτάσσεται στις ανάγκες του κεφαλαίου</w:t>
      </w:r>
      <w:r>
        <w:rPr>
          <w:rFonts w:eastAsia="Times New Roman" w:cs="Times New Roman"/>
          <w:szCs w:val="24"/>
        </w:rPr>
        <w:t xml:space="preserve"> και είναι ένα χωροταξικό σχέδιο επικίνδυνο για την προστασία της ανθρώπινης ζωής. </w:t>
      </w:r>
    </w:p>
    <w:p w14:paraId="0446581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Αυτοί είναι οι παράγοντες. Όμως το βασικό δεν είναι απλά και μόνο να δούμε τους παράγοντες. Το βασικό είναι να βρούμε τι πρέπει να γίνει. Εδώ λοιπόν εμείς θεωρούμε ότι έχει</w:t>
      </w:r>
      <w:r>
        <w:rPr>
          <w:rFonts w:eastAsia="Times New Roman" w:cs="Times New Roman"/>
          <w:szCs w:val="24"/>
        </w:rPr>
        <w:t xml:space="preserve"> τεράστιες ευθύνες η σημερινή Κυβέρνηση, πρώτον, όσον αφορά τα άμεσα μέτρα. Τι σημαίνει αυτό; Ότι πρέπει να γίνουν με ευθύνη του κράτους και όχι δίνοντας πάτημα στο να ιδιωτικοποιηθούν ακόμη περισσότερο, όχι μόνο τα ζητήματα της δασοπροστασίας, με τις διάφ</w:t>
      </w:r>
      <w:r>
        <w:rPr>
          <w:rFonts w:eastAsia="Times New Roman" w:cs="Times New Roman"/>
          <w:szCs w:val="24"/>
        </w:rPr>
        <w:t xml:space="preserve">ορες συμφωνίες που θέλετε να υπογράψετε με διάφορους επιχειρηματικούς ομίλους και εκπροσώπους της πλουτοκρατίας. </w:t>
      </w:r>
    </w:p>
    <w:p w14:paraId="0446581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Άρα, διαμορφώνετε την κατεύθυνση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λεγόμενου εθελοντισμού και της φιλανθρωπίας, θέλοντας να καλλιεργήσετε την ύπαρξη ενός κοινων</w:t>
      </w:r>
      <w:r>
        <w:rPr>
          <w:rFonts w:eastAsia="Times New Roman" w:cs="Times New Roman"/>
          <w:szCs w:val="24"/>
        </w:rPr>
        <w:t xml:space="preserve">ικού προσωπείου από τις επιχειρήσεις, το οποίο δοκιμάζεται καθημερινά μέσα στους ίδιους τους εργασιακούς χώρους των επιχειρηματικών ομίλων. </w:t>
      </w:r>
    </w:p>
    <w:p w14:paraId="0446581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Από αυτή την άποψη, εμείς τι λέμε; Πρώτον, ότι χρειάζεται με ευθύνη του κράτους η άμεση αποκατάσταση των συνεπειών </w:t>
      </w:r>
      <w:r>
        <w:rPr>
          <w:rFonts w:eastAsia="Times New Roman" w:cs="Times New Roman"/>
          <w:szCs w:val="24"/>
        </w:rPr>
        <w:t xml:space="preserve">και η ανακούφιση των πυρόπληκτων. Δεύτερον, η άμεση αποκατάσταση του συνόλου των ζημιών στο 100%. Γι’ αυτό ακριβώς </w:t>
      </w:r>
      <w:r>
        <w:rPr>
          <w:rFonts w:eastAsia="Times New Roman" w:cs="Times New Roman"/>
          <w:szCs w:val="24"/>
        </w:rPr>
        <w:lastRenderedPageBreak/>
        <w:t>τον λόγο και δεν μπορούμε να αποδεχτούμε την τροπολογία</w:t>
      </w:r>
      <w:r>
        <w:rPr>
          <w:rFonts w:eastAsia="Times New Roman" w:cs="Times New Roman"/>
          <w:szCs w:val="24"/>
        </w:rPr>
        <w:t>,</w:t>
      </w:r>
      <w:r>
        <w:rPr>
          <w:rFonts w:eastAsia="Times New Roman" w:cs="Times New Roman"/>
          <w:szCs w:val="24"/>
        </w:rPr>
        <w:t xml:space="preserve"> που έφερε σήμερα το Υπουργείο σε σχέση με τις αποζημιώσεις. </w:t>
      </w:r>
    </w:p>
    <w:p w14:paraId="04465816" w14:textId="77777777" w:rsidR="00061F8F" w:rsidRDefault="00BE2594">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w:t>
      </w:r>
      <w:r w:rsidRPr="009A65EF">
        <w:rPr>
          <w:rFonts w:eastAsia="Times New Roman" w:cs="Times New Roman"/>
          <w:szCs w:val="24"/>
        </w:rPr>
        <w:t>ι το κουδούνι λήξεως του χρόνου ομιλίας του κυρίου Βουλευτή)</w:t>
      </w:r>
    </w:p>
    <w:p w14:paraId="0446581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Τα επίπεδα των αποζημιώσεων θεωρούμε ότι δεν είναι ικανοποιητικά, δεν καλύπτουν το σύνολο των ζημιών και αποτελούν, επί της ουσίας, στάχτη στα μάτια του κόσμου. Επίσης, πρέπει να υπάρχει προστασί</w:t>
      </w:r>
      <w:r>
        <w:rPr>
          <w:rFonts w:eastAsia="Times New Roman" w:cs="Times New Roman"/>
          <w:szCs w:val="24"/>
        </w:rPr>
        <w:t xml:space="preserve">α του εισοδήματος, των απωλειών που έχουν στο εισόδημα οι εργαζόμενοι και οι επαγγελματίες. </w:t>
      </w:r>
    </w:p>
    <w:p w14:paraId="0446581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Από αυτή την άποψη</w:t>
      </w:r>
      <w:r w:rsidRPr="008F4B86">
        <w:rPr>
          <w:rFonts w:eastAsia="Times New Roman" w:cs="Times New Roman"/>
          <w:szCs w:val="24"/>
        </w:rPr>
        <w:t>,</w:t>
      </w:r>
      <w:r>
        <w:rPr>
          <w:rFonts w:eastAsia="Times New Roman" w:cs="Times New Roman"/>
          <w:szCs w:val="24"/>
        </w:rPr>
        <w:t xml:space="preserve"> βεβαίως και θα ψηφίσουμε την τροπολογία για την επέκταση του επιδόματος ανεργίας και σε αυτούς που δεν έχουν συμπληρώσει τα απαραίτητα ένσημα. </w:t>
      </w:r>
      <w:r>
        <w:rPr>
          <w:rFonts w:eastAsia="Times New Roman" w:cs="Times New Roman"/>
          <w:szCs w:val="24"/>
        </w:rPr>
        <w:t>Θεωρούμε όμως ότι είναι πάρα πολύ μικρό. Συνολικά το επίδομα ανεργίας δεν μπορεί να καλύψει τις τεράστιες απώλειες. Παρ</w:t>
      </w:r>
      <w:r>
        <w:rPr>
          <w:rFonts w:eastAsia="Times New Roman" w:cs="Times New Roman"/>
          <w:szCs w:val="24"/>
        </w:rPr>
        <w:t xml:space="preserve">’ </w:t>
      </w:r>
      <w:r>
        <w:rPr>
          <w:rFonts w:eastAsia="Times New Roman" w:cs="Times New Roman"/>
          <w:szCs w:val="24"/>
        </w:rPr>
        <w:t>όλα αυτά, θα στηρίξουμε τη συγκεκριμένη τροπολογία.</w:t>
      </w:r>
    </w:p>
    <w:p w14:paraId="0446581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βασικό ζήτημα, το οποίο συζητιέται στις περιοχές που δεν επλήγησαν από πυρκαγιές</w:t>
      </w:r>
      <w:r>
        <w:rPr>
          <w:rFonts w:eastAsia="Times New Roman" w:cs="Times New Roman"/>
          <w:szCs w:val="24"/>
        </w:rPr>
        <w:t xml:space="preserve">, αλλά που βλέπουν τις συνέπειες </w:t>
      </w:r>
      <w:r>
        <w:rPr>
          <w:rFonts w:eastAsia="Times New Roman" w:cs="Times New Roman"/>
          <w:szCs w:val="24"/>
        </w:rPr>
        <w:lastRenderedPageBreak/>
        <w:t xml:space="preserve">από τις πυρκαγιές της </w:t>
      </w:r>
      <w:r>
        <w:rPr>
          <w:rFonts w:eastAsia="Times New Roman" w:cs="Times New Roman"/>
          <w:szCs w:val="24"/>
        </w:rPr>
        <w:t>α</w:t>
      </w:r>
      <w:r>
        <w:rPr>
          <w:rFonts w:eastAsia="Times New Roman" w:cs="Times New Roman"/>
          <w:szCs w:val="24"/>
        </w:rPr>
        <w:t xml:space="preserve">νατολικής Αττικής, οπουδήποτε κι αν έχουμε πάει, που απασχολεί τον κόσμο είναι τι θα γίνει αν ξεσπάσει μια αντίστοιχη πυρκαγιά στην περιοχή τους. </w:t>
      </w:r>
    </w:p>
    <w:p w14:paraId="0446581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Από αυτή την άποψη</w:t>
      </w:r>
      <w:r w:rsidRPr="008F4B86">
        <w:rPr>
          <w:rFonts w:eastAsia="Times New Roman" w:cs="Times New Roman"/>
          <w:szCs w:val="24"/>
        </w:rPr>
        <w:t>,</w:t>
      </w:r>
      <w:r>
        <w:rPr>
          <w:rFonts w:eastAsia="Times New Roman" w:cs="Times New Roman"/>
          <w:szCs w:val="24"/>
        </w:rPr>
        <w:t xml:space="preserve"> δεν βλέπουμε απολύτως κανένα μέτρ</w:t>
      </w:r>
      <w:r>
        <w:rPr>
          <w:rFonts w:eastAsia="Times New Roman" w:cs="Times New Roman"/>
          <w:szCs w:val="24"/>
        </w:rPr>
        <w:t>ο, κανένα σχέδιο, κα</w:t>
      </w:r>
      <w:r>
        <w:rPr>
          <w:rFonts w:eastAsia="Times New Roman" w:cs="Times New Roman"/>
          <w:szCs w:val="24"/>
        </w:rPr>
        <w:t>μ</w:t>
      </w:r>
      <w:r>
        <w:rPr>
          <w:rFonts w:eastAsia="Times New Roman" w:cs="Times New Roman"/>
          <w:szCs w:val="24"/>
        </w:rPr>
        <w:t>μία απολύτως προσπάθεια για τη δημιουργία υποδομών πρόβλεψης, πρόληψης αλλά και ενός πραγματικά εφαρμόσιμου σχεδίου άμεσης ανάγκης για την προστασία της ανθρώπινης ζωής.</w:t>
      </w:r>
    </w:p>
    <w:p w14:paraId="0446581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 λέμε αυτό σε σύγκριση με την τροπολογία που κατέθεσαν πριν από</w:t>
      </w:r>
      <w:r>
        <w:rPr>
          <w:rFonts w:eastAsia="Times New Roman" w:cs="Times New Roman"/>
          <w:szCs w:val="24"/>
        </w:rPr>
        <w:t xml:space="preserve"> λίγο τα Υπουργεία Υποδομών και Περιβάλλοντος. Θεωρούμε ότι είναι άνθρακας ο θησαυρός. Το λέμε αυτό γιατί η φιλοδοξία της τροπολογίας, ποια είναι; Να υλοποιήσει ένα νομοθετικό πλαίσιο τριακονταετίας, το οποίο μέχρι τώρα δεν έχει υλοποιηθεί. </w:t>
      </w:r>
    </w:p>
    <w:p w14:paraId="0446581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Έτσι όπως μπαί</w:t>
      </w:r>
      <w:r>
        <w:rPr>
          <w:rFonts w:eastAsia="Times New Roman" w:cs="Times New Roman"/>
          <w:szCs w:val="24"/>
        </w:rPr>
        <w:t>νει αυτό είναι γενικό και αόριστο. Δεν υπάρχει σε κανέναν απολύτως σχεδιασμό και σε κα</w:t>
      </w:r>
      <w:r>
        <w:rPr>
          <w:rFonts w:eastAsia="Times New Roman" w:cs="Times New Roman"/>
          <w:szCs w:val="24"/>
        </w:rPr>
        <w:t>μ</w:t>
      </w:r>
      <w:r>
        <w:rPr>
          <w:rFonts w:eastAsia="Times New Roman" w:cs="Times New Roman"/>
          <w:szCs w:val="24"/>
        </w:rPr>
        <w:t xml:space="preserve">μία προτεραιότητα εκεί που υπάρχει μεγαλύτερη ανάγκη. Τι μέτρα θα παρθούν σε συνέργεια με τα υπόλοιπα Υπουργεία και την πολιτική προστασία; </w:t>
      </w:r>
    </w:p>
    <w:p w14:paraId="0446581D" w14:textId="77777777" w:rsidR="00061F8F" w:rsidRDefault="00BE2594">
      <w:pPr>
        <w:spacing w:after="0" w:line="600" w:lineRule="auto"/>
        <w:ind w:firstLine="720"/>
        <w:jc w:val="both"/>
        <w:rPr>
          <w:rFonts w:eastAsia="Times New Roman" w:cs="Times New Roman"/>
          <w:szCs w:val="24"/>
        </w:rPr>
      </w:pPr>
      <w:r w:rsidRPr="003A2408">
        <w:rPr>
          <w:rFonts w:eastAsia="Times New Roman" w:cs="Times New Roman"/>
          <w:b/>
          <w:szCs w:val="24"/>
        </w:rPr>
        <w:lastRenderedPageBreak/>
        <w:t>ΠΡΟΕΔΡΕΥΩΝ (Μάριος Γεωργιάδη</w:t>
      </w:r>
      <w:r w:rsidRPr="003A2408">
        <w:rPr>
          <w:rFonts w:eastAsia="Times New Roman" w:cs="Times New Roman"/>
          <w:b/>
          <w:szCs w:val="24"/>
        </w:rPr>
        <w:t>ς):</w:t>
      </w:r>
      <w:r w:rsidRPr="003A2408">
        <w:rPr>
          <w:rFonts w:eastAsia="Times New Roman" w:cs="Times New Roman"/>
          <w:szCs w:val="24"/>
        </w:rPr>
        <w:t xml:space="preserve"> </w:t>
      </w:r>
      <w:r>
        <w:rPr>
          <w:rFonts w:eastAsia="Times New Roman" w:cs="Times New Roman"/>
          <w:szCs w:val="24"/>
        </w:rPr>
        <w:t>Κύριε συνάδελφε, αν θέλετε, ολοκληρώστε.</w:t>
      </w:r>
    </w:p>
    <w:p w14:paraId="0446581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 ολοκληρώνω με αυτό.</w:t>
      </w:r>
    </w:p>
    <w:p w14:paraId="0446581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κάτω-κάτω της γραφής, επειδή ακριβώς είναι ένα γενικόλογο πράγμα αποτελεί, από την άλλη μεριά και υποκρισία, θα λέγαμε, από τη στιγμή που και η σημερινή </w:t>
      </w:r>
      <w:r w:rsidRPr="001866BC">
        <w:rPr>
          <w:rFonts w:eastAsia="Times New Roman" w:cs="Times New Roman"/>
          <w:szCs w:val="24"/>
        </w:rPr>
        <w:t>Κυβέρνηση</w:t>
      </w:r>
      <w:r>
        <w:rPr>
          <w:rFonts w:eastAsia="Times New Roman" w:cs="Times New Roman"/>
          <w:szCs w:val="24"/>
        </w:rPr>
        <w:t xml:space="preserve"> στα βήματα των προηγούμενων έχει πάρει μέτρα, έχει ψηφίσει νόμους που παραχωρούν τους ορε</w:t>
      </w:r>
      <w:r>
        <w:rPr>
          <w:rFonts w:eastAsia="Times New Roman" w:cs="Times New Roman"/>
          <w:szCs w:val="24"/>
        </w:rPr>
        <w:t>ινούς όγκους, τα δάση, τις ακτές και τον αιγιαλό για την επιχειρηματική δραστηριότητα και την ανάπτυξή της. Αυτό, κατά τη γνώμη μας, είναι και αυτό που οπλίζει το χέρι των εμπρηστών.</w:t>
      </w:r>
    </w:p>
    <w:p w14:paraId="0446582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πω πολύ σύντομα για άλλες δύο τροπολογίες. Θα καταψηφίσουμε την τροπολ</w:t>
      </w:r>
      <w:r>
        <w:rPr>
          <w:rFonts w:eastAsia="Times New Roman" w:cs="Times New Roman"/>
          <w:szCs w:val="24"/>
        </w:rPr>
        <w:t>ογία</w:t>
      </w:r>
      <w:r>
        <w:rPr>
          <w:rFonts w:eastAsia="Times New Roman" w:cs="Times New Roman"/>
          <w:szCs w:val="24"/>
        </w:rPr>
        <w:t>,</w:t>
      </w:r>
      <w:r>
        <w:rPr>
          <w:rFonts w:eastAsia="Times New Roman" w:cs="Times New Roman"/>
          <w:szCs w:val="24"/>
        </w:rPr>
        <w:t xml:space="preserve"> που αφορά τον μηχανισμό που δημιουργείται στην αγορά ηλεκτρικής ενέργειας, γιατί εντάσσεται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ηλεκτρικής ενέργειας, όπως επίσης και αυτή της μεταφοράς των υποδομών, του αθλητισμού κατά κύριο λόγο, του Δήμου Αργυρούπολης και Ελληνικού, γ</w:t>
      </w:r>
      <w:r>
        <w:rPr>
          <w:rFonts w:eastAsia="Times New Roman" w:cs="Times New Roman"/>
          <w:szCs w:val="24"/>
        </w:rPr>
        <w:t>ιατί εντάσσεται στ</w:t>
      </w:r>
      <w:r>
        <w:rPr>
          <w:rFonts w:eastAsia="Times New Roman" w:cs="Times New Roman"/>
          <w:szCs w:val="24"/>
        </w:rPr>
        <w:t>ο</w:t>
      </w:r>
      <w:r>
        <w:rPr>
          <w:rFonts w:eastAsia="Times New Roman" w:cs="Times New Roman"/>
          <w:szCs w:val="24"/>
        </w:rPr>
        <w:t xml:space="preserve"> πλαί</w:t>
      </w:r>
      <w:r>
        <w:rPr>
          <w:rFonts w:eastAsia="Times New Roman" w:cs="Times New Roman"/>
          <w:szCs w:val="24"/>
        </w:rPr>
        <w:lastRenderedPageBreak/>
        <w:t>σι</w:t>
      </w:r>
      <w:r>
        <w:rPr>
          <w:rFonts w:eastAsia="Times New Roman" w:cs="Times New Roman"/>
          <w:szCs w:val="24"/>
        </w:rPr>
        <w:t>ο</w:t>
      </w:r>
      <w:r>
        <w:rPr>
          <w:rFonts w:eastAsia="Times New Roman" w:cs="Times New Roman"/>
          <w:szCs w:val="24"/>
        </w:rPr>
        <w:t xml:space="preserve"> ιδιωτικοποίησης και παραχώρησης του Ελληνικού στα επιχειρηματικά συμφέροντα, στα επενδυτικά σχέδια. Ταυτόχρονα, αυτό που είναι τυράκι στη φάκα είναι ότι ο επενδυτής θα διαμορφώσει και θα δημιουργήσει υποδομές άθλησης σε άλλους χ</w:t>
      </w:r>
      <w:r>
        <w:rPr>
          <w:rFonts w:eastAsia="Times New Roman" w:cs="Times New Roman"/>
          <w:szCs w:val="24"/>
        </w:rPr>
        <w:t>ώρους, χωρίς να υπάρχει καμμία απολύτως δέσμευση, κανένα χρονοδιάγραμμα, που αποτελεί, βεβαίως -όπως είπα και πριν- και το τυράκι στη φάκα, για να γίνει αποδεκτή η απομάκρυνση αυτών των υποδομών που αξιοποιούνται από τη νεολαία της περιοχής.</w:t>
      </w:r>
    </w:p>
    <w:p w14:paraId="04465821" w14:textId="77777777" w:rsidR="00061F8F" w:rsidRDefault="00BE2594">
      <w:pPr>
        <w:spacing w:after="0" w:line="600" w:lineRule="auto"/>
        <w:ind w:firstLine="720"/>
        <w:jc w:val="both"/>
        <w:rPr>
          <w:rFonts w:eastAsia="Times New Roman" w:cs="Times New Roman"/>
          <w:szCs w:val="24"/>
        </w:rPr>
      </w:pPr>
      <w:r w:rsidRPr="003A2408">
        <w:rPr>
          <w:rFonts w:eastAsia="Times New Roman" w:cs="Times New Roman"/>
          <w:b/>
          <w:szCs w:val="24"/>
        </w:rPr>
        <w:t xml:space="preserve">ΠΡΟΕΔΡΕΥΩΝ </w:t>
      </w:r>
      <w:r w:rsidRPr="003A2408">
        <w:rPr>
          <w:rFonts w:eastAsia="Times New Roman" w:cs="Times New Roman"/>
          <w:b/>
          <w:szCs w:val="24"/>
        </w:rPr>
        <w:t>(Μάριος Γεωργιάδης):</w:t>
      </w:r>
      <w:r w:rsidRPr="003A2408">
        <w:rPr>
          <w:rFonts w:eastAsia="Times New Roman" w:cs="Times New Roman"/>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0446582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Κρεμαστινός</w:t>
      </w:r>
      <w:proofErr w:type="spellEnd"/>
      <w:r>
        <w:rPr>
          <w:rFonts w:eastAsia="Times New Roman" w:cs="Times New Roman"/>
          <w:szCs w:val="24"/>
        </w:rPr>
        <w:t>. Απομένουν άλλοι τρεις συνάδελφοι Βουλευτές για να ολοκληρώσουμε με τη λίστα μετά από τις διαγραφές, και οι Κοινοβουλευτικοί Εκπρόσωποι κ. Κεφαλογιάννης και</w:t>
      </w:r>
      <w:r>
        <w:rPr>
          <w:rFonts w:eastAsia="Times New Roman" w:cs="Times New Roman"/>
          <w:szCs w:val="24"/>
        </w:rPr>
        <w:t xml:space="preserve"> κ. Μαντάς.</w:t>
      </w:r>
    </w:p>
    <w:p w14:paraId="0446582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με τις δευτερολογίες…</w:t>
      </w:r>
    </w:p>
    <w:p w14:paraId="04465824" w14:textId="77777777" w:rsidR="00061F8F" w:rsidRDefault="00BE2594">
      <w:pPr>
        <w:spacing w:after="0"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Παππά, θα δούμε τι θα γίνει με τις δευτερολογίες. Εσείς, έτσι και αλλιώς, </w:t>
      </w:r>
      <w:r>
        <w:rPr>
          <w:rFonts w:eastAsia="Times New Roman" w:cs="Times New Roman"/>
          <w:szCs w:val="24"/>
        </w:rPr>
        <w:lastRenderedPageBreak/>
        <w:t xml:space="preserve">έχετε δικαίωμα δευτερολογίας. Θα δούμε τι θα γίνει με τις δευτερολογίες για να </w:t>
      </w:r>
      <w:r>
        <w:rPr>
          <w:rFonts w:eastAsia="Times New Roman" w:cs="Times New Roman"/>
          <w:szCs w:val="24"/>
        </w:rPr>
        <w:t>συμπτύξουμε τους χρόνους όπως μπορούμε. Θα το συζητήσουμε.</w:t>
      </w:r>
    </w:p>
    <w:p w14:paraId="0446582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04465826" w14:textId="77777777" w:rsidR="00061F8F" w:rsidRDefault="00BE2594">
      <w:pPr>
        <w:spacing w:after="0" w:line="600" w:lineRule="auto"/>
        <w:ind w:firstLine="720"/>
        <w:jc w:val="both"/>
        <w:rPr>
          <w:rFonts w:eastAsia="Times New Roman" w:cs="Times New Roman"/>
          <w:szCs w:val="24"/>
        </w:rPr>
      </w:pPr>
      <w:r w:rsidRPr="00FA09FF">
        <w:rPr>
          <w:rFonts w:eastAsia="Times New Roman"/>
          <w:b/>
          <w:bCs/>
        </w:rPr>
        <w:t>ΔΗΜΗΤΡΙΟΣ ΚΡΕΜΑΣΤΙΝΟΣ (Ε</w:t>
      </w:r>
      <w:r>
        <w:rPr>
          <w:rFonts w:eastAsia="Times New Roman"/>
          <w:b/>
          <w:bCs/>
        </w:rPr>
        <w:t>΄</w:t>
      </w:r>
      <w:r w:rsidRPr="00FA09FF">
        <w:rPr>
          <w:rFonts w:eastAsia="Times New Roman"/>
          <w:b/>
          <w:bCs/>
        </w:rPr>
        <w:t xml:space="preserve"> Αντιπρόεδρος της Βουλής):</w:t>
      </w:r>
      <w:r w:rsidRPr="00FA09FF">
        <w:rPr>
          <w:rFonts w:eastAsia="Times New Roman" w:cs="Times New Roman"/>
          <w:szCs w:val="24"/>
        </w:rPr>
        <w:t xml:space="preserve"> </w:t>
      </w:r>
      <w:r w:rsidRPr="009B4350">
        <w:rPr>
          <w:rFonts w:eastAsia="Times New Roman" w:cs="Times New Roman"/>
          <w:szCs w:val="24"/>
        </w:rPr>
        <w:t>Κύριε Πρόεδρε</w:t>
      </w:r>
      <w:r>
        <w:rPr>
          <w:rFonts w:eastAsia="Times New Roman" w:cs="Times New Roman"/>
          <w:szCs w:val="24"/>
        </w:rPr>
        <w:t xml:space="preserve">, ομολογώ ότι είχα κατά νου να κάνω μια άλλη ομιλία, αλλά, όντας στην Έδρα και βλέποντας την </w:t>
      </w:r>
      <w:r>
        <w:rPr>
          <w:rFonts w:eastAsia="Times New Roman" w:cs="Times New Roman"/>
          <w:szCs w:val="24"/>
        </w:rPr>
        <w:t>εικόνα της Βουλής, αναγκάζομαι να πω αυτά που θα πω, ότι, δηλαδή, ενώ κυματίζει μεσίστια η σημαία για το εθνικό πένθος, οι πάντες μιλούν παντού εκτός από την Αίθουσα της Βουλής, όπου αποσπασματικά, εν μέσω νομοσχεδίων, αν θέλετε, τοποθετούνται συνάδελφοι Β</w:t>
      </w:r>
      <w:r>
        <w:rPr>
          <w:rFonts w:eastAsia="Times New Roman" w:cs="Times New Roman"/>
          <w:szCs w:val="24"/>
        </w:rPr>
        <w:t xml:space="preserve">ουλευτές ή Κοινοβουλευτικοί Εκπρόσωποι ή κόμματα, αλλά όχι επισήμως τα κόμματα -μιλώ διά των Αρχηγών τους- ενώ, αν δούμε τι γινόταν στις αντίστοιχες καταστροφές στη Βρετανία και στη Γαλλία, μόλις υπήρχε τέτοια εθνική καταστροφή με θύματα -δεν έχει σημασία </w:t>
      </w:r>
      <w:r>
        <w:rPr>
          <w:rFonts w:eastAsia="Times New Roman" w:cs="Times New Roman"/>
          <w:szCs w:val="24"/>
        </w:rPr>
        <w:t xml:space="preserve">αν είναι πυρκαγιά ή βομβιστική ενέργεια- η πρώτη προσφυγή του Πρωθυπουργού, αλλά και των κομμάτων ήταν </w:t>
      </w:r>
      <w:r>
        <w:rPr>
          <w:rFonts w:eastAsia="Times New Roman" w:cs="Times New Roman"/>
          <w:szCs w:val="24"/>
        </w:rPr>
        <w:t>στ</w:t>
      </w:r>
      <w:r>
        <w:rPr>
          <w:rFonts w:eastAsia="Times New Roman" w:cs="Times New Roman"/>
          <w:szCs w:val="24"/>
        </w:rPr>
        <w:t>η Βουλή.</w:t>
      </w:r>
    </w:p>
    <w:p w14:paraId="0446582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Εδώ η ενημέρωση γίνεται τηλεοπτικά. Είναι σαν να έχουμε τηλεοπτική δημοκρατία. Δημιουργούν τα θέματα οι σταθμοί και ακολουθούν οι πολιτικοί. Α</w:t>
      </w:r>
      <w:r>
        <w:rPr>
          <w:rFonts w:eastAsia="Times New Roman" w:cs="Times New Roman"/>
          <w:szCs w:val="24"/>
        </w:rPr>
        <w:t>πολογούνται οι πολιτικοί στους δημοσιογράφους. Αυτό το πράγμα είναι αφύσικο για μια σύγχρονη κοινοβουλευτική δημοκρατία. Οι δημοσιογράφοι έπρεπε να είναι εδώ και υπεύθυνα να ακούν τους διαλόγους στη Βουλή.</w:t>
      </w:r>
    </w:p>
    <w:p w14:paraId="0446582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Βέβαια, ο σεβασμός των νεκρών απαιτεί -την ώρα που</w:t>
      </w:r>
      <w:r>
        <w:rPr>
          <w:rFonts w:eastAsia="Times New Roman" w:cs="Times New Roman"/>
          <w:szCs w:val="24"/>
        </w:rPr>
        <w:t xml:space="preserve"> οι νεκροί ακόμα δεν έχουν ανευρεθεί ή, αν θέλετε, δεν έχει ολοκληρωθεί ακόμη η ανεύρεσή τους ή ο ενταφιασμός τους- να πει κανείς να μη συζητήσουμε σε βάθος το θέμα, να γίνει μια ενημέρωση της Βουλής αντί να γίνεται διά των τηλεοράσεων. Το αντιλαμβάνομαι.</w:t>
      </w:r>
    </w:p>
    <w:p w14:paraId="0446582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Αυτό το πράγμα, όμως, που έχουμε σήμερα δεν ξέρω πόσες μέρες ακόμη θα συνεχιστεί, δηλαδή ένας-ένας ξεχωριστά και προσωπικά να εκφράζει τη λύπη του, ενώ στην πραγματικότητα υπάρχει μια κατάθλιψη όλου του ελληνικού λαού, η οποία βέβαια γίνεται διά των τηλεοπ</w:t>
      </w:r>
      <w:r>
        <w:rPr>
          <w:rFonts w:eastAsia="Times New Roman" w:cs="Times New Roman"/>
          <w:szCs w:val="24"/>
        </w:rPr>
        <w:t>τικών μέσων.</w:t>
      </w:r>
    </w:p>
    <w:p w14:paraId="0446582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Βεβαίως, αυτή η εισαγωγή ήταν αναγκαία από την εικόνα που εγώ είδα σήμερα στη Βουλή. Έτσι μου ανατρέπει το πρόγραμμα και ο περιορισμένος χρόνος να ασχοληθώ με το νομοσχέδιο επί της ουσίας.</w:t>
      </w:r>
    </w:p>
    <w:p w14:paraId="0446582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πω ότι το δράμα της ανώτατης παιδείας </w:t>
      </w:r>
      <w:r>
        <w:rPr>
          <w:rFonts w:eastAsia="Times New Roman" w:cs="Times New Roman"/>
          <w:szCs w:val="24"/>
        </w:rPr>
        <w:t>είναι μεγάλο. Εγώ έχω -και θα καταθέσω στα Πρακτικά- δύο άρθρα μου σε μεγάλη εφημερίδα -«Το δράμα της ανώτατης παιδείας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«Ο</w:t>
      </w:r>
      <w:r>
        <w:rPr>
          <w:rFonts w:eastAsia="Times New Roman" w:cs="Times New Roman"/>
          <w:szCs w:val="24"/>
        </w:rPr>
        <w:t>ι διεθνείς αξιολογήσεις των ΑΕΙ»- όπου περιγράφεται αυτό το αλαλούμ. Δηλαδή, συμφώνησαν η Βουλή, τα κόμματα και διακόσιοι πενήντα</w:t>
      </w:r>
      <w:r>
        <w:rPr>
          <w:rFonts w:eastAsia="Times New Roman" w:cs="Times New Roman"/>
          <w:szCs w:val="24"/>
        </w:rPr>
        <w:t xml:space="preserve"> πέντε Βουλευτές ψήφισαν τη μεγάλη μεταβολή στην παιδεία. Εν συνεχεία, οι διακόσιοι πενήντα πέντε Βουλευτές ανατράπηκαν από εκατό πενήντα τέσσερις Βουλευτές, μεταξύ των οποίων υπήρχαν άτομα που ψήφισαν τον προηγούμενο νόμο μεταξύ των διακοσίων πενήντα πέντ</w:t>
      </w:r>
      <w:r>
        <w:rPr>
          <w:rFonts w:eastAsia="Times New Roman" w:cs="Times New Roman"/>
          <w:szCs w:val="24"/>
        </w:rPr>
        <w:t>ε, δηλαδή οι ίδιοι Βουλευτές ψήφισαν δύο φορές</w:t>
      </w:r>
      <w:r>
        <w:rPr>
          <w:rFonts w:eastAsia="Times New Roman" w:cs="Times New Roman"/>
          <w:szCs w:val="24"/>
        </w:rPr>
        <w:t>,</w:t>
      </w:r>
      <w:r>
        <w:rPr>
          <w:rFonts w:eastAsia="Times New Roman" w:cs="Times New Roman"/>
          <w:szCs w:val="24"/>
        </w:rPr>
        <w:t xml:space="preserve"> υπέρ και κατά του νόμου που οι ίδιοι ψήφισαν</w:t>
      </w:r>
      <w:r w:rsidRPr="00626027">
        <w:rPr>
          <w:rFonts w:eastAsia="Times New Roman" w:cs="Times New Roman"/>
          <w:szCs w:val="24"/>
        </w:rPr>
        <w:t xml:space="preserve"> </w:t>
      </w:r>
      <w:r>
        <w:rPr>
          <w:rFonts w:eastAsia="Times New Roman" w:cs="Times New Roman"/>
          <w:szCs w:val="24"/>
        </w:rPr>
        <w:t>μηδέ του Αρχηγού των ΑΝΕΛ εξαιρουμένου, που ήταν τότε στη Νέα Δημοκρατία</w:t>
      </w:r>
      <w:r>
        <w:rPr>
          <w:rFonts w:eastAsia="Times New Roman" w:cs="Times New Roman"/>
          <w:szCs w:val="24"/>
        </w:rPr>
        <w:t>.</w:t>
      </w:r>
    </w:p>
    <w:p w14:paraId="0446582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Αυτό δεν έχει γίνει ξανά ποτέ στην ιστορία της χώρας ούτε και των άλλων χωρών. Άρα, λοιπό</w:t>
      </w:r>
      <w:r>
        <w:rPr>
          <w:rFonts w:eastAsia="Times New Roman" w:cs="Times New Roman"/>
          <w:szCs w:val="24"/>
        </w:rPr>
        <w:t>ν, αυτό που δίνουμε στον κόσμο να καταλάβει ότι πάμε να κάνουμε ένα σύστημα ανώτατης παιδείας αποδεκτό από όλους είναι θλιβερό, διότι φαίνεται ότι δεν κάνουμε τίποτα, γιατί αυτή η πλειοψηφία, όταν γίνει κυβέρνηση, έχει υποσχεθεί να ανατρέψει αυτά που εμείς</w:t>
      </w:r>
      <w:r>
        <w:rPr>
          <w:rFonts w:eastAsia="Times New Roman" w:cs="Times New Roman"/>
          <w:szCs w:val="24"/>
        </w:rPr>
        <w:t xml:space="preserve"> κάνουμε σήμερα. Αυτό θα γίνει. Άρα, μηδέν δια μηδέν </w:t>
      </w:r>
      <w:proofErr w:type="spellStart"/>
      <w:r>
        <w:rPr>
          <w:rFonts w:eastAsia="Times New Roman" w:cs="Times New Roman"/>
          <w:szCs w:val="24"/>
        </w:rPr>
        <w:t>ίσον</w:t>
      </w:r>
      <w:proofErr w:type="spellEnd"/>
      <w:r>
        <w:rPr>
          <w:rFonts w:eastAsia="Times New Roman" w:cs="Times New Roman"/>
          <w:szCs w:val="24"/>
        </w:rPr>
        <w:t xml:space="preserve"> μηδέν. Στο τέλος, δηλαδή, μηδέν. </w:t>
      </w:r>
    </w:p>
    <w:p w14:paraId="0446582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Κάποια στιγμή δεν πρέπει όλοι εδώ να προβληματιστούμε σχετικά με το τι θα γίνει με την ανώτατη παιδεία; Ήταν διακόσιοι πενήντα πέντε –δεν ήταν τότε ο ΣΥΡΙΖΑ μεταξύ </w:t>
      </w:r>
      <w:r>
        <w:rPr>
          <w:rFonts w:eastAsia="Times New Roman" w:cs="Times New Roman"/>
          <w:szCs w:val="24"/>
        </w:rPr>
        <w:t xml:space="preserve">αυτών, το καταλαβαίνω- αλλά έστω και τώρα δεν έπρεπε να κάνει έναν διάλογο το Υπουργείο Παιδείας με όλους, να φέρει εδώ τους νόμους και να έχει μεγαλύτερες πλειοψηφίες; Τι θα γίνει, δηλαδή; Θα κάνουμε ξανά νέα ιστορία και θα συνεχίζεται στο διηνεκές αυτός </w:t>
      </w:r>
      <w:r>
        <w:rPr>
          <w:rFonts w:eastAsia="Times New Roman" w:cs="Times New Roman"/>
          <w:szCs w:val="24"/>
        </w:rPr>
        <w:t>ο παραλογισμός; Είναι πράγματα τα οποία ξεφεύγουν από την κοινή λογική.</w:t>
      </w:r>
    </w:p>
    <w:p w14:paraId="0446582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 Βεβαίως, είναι θλιβερό και το φαινόμενο να βλέπει κανείς αλλεπάλληλες τροπολογίες όχι μόνο των άλλων Υπουργείων, </w:t>
      </w:r>
      <w:r>
        <w:rPr>
          <w:rFonts w:eastAsia="Times New Roman" w:cs="Times New Roman"/>
          <w:szCs w:val="24"/>
        </w:rPr>
        <w:lastRenderedPageBreak/>
        <w:t xml:space="preserve">αλλά και του Υπουργείου Παιδείας. Είναι δυνατόν το Υπουργείο Παιδείας </w:t>
      </w:r>
      <w:r>
        <w:rPr>
          <w:rFonts w:eastAsia="Times New Roman" w:cs="Times New Roman"/>
          <w:szCs w:val="24"/>
        </w:rPr>
        <w:t xml:space="preserve">να κάνει τροπολογίες επί του νόμου που φέρνει το ίδιο σήμερα; Είναι, δηλαδή, σαν να λέμε ότι δεν πρόλαβε; Ας το έφερνε μετά από δυο εβδομάδες, να το μελετήσουν όλοι, να μελετήσουν και τις τροπολογίες. Πώς θα γίνει, δηλαδή; Είναι δυνατόν να μου </w:t>
      </w:r>
      <w:r>
        <w:rPr>
          <w:rFonts w:eastAsia="Times New Roman" w:cs="Times New Roman"/>
          <w:szCs w:val="24"/>
        </w:rPr>
        <w:t>πείτε</w:t>
      </w:r>
      <w:r>
        <w:rPr>
          <w:rFonts w:eastAsia="Times New Roman" w:cs="Times New Roman"/>
          <w:szCs w:val="24"/>
        </w:rPr>
        <w:t xml:space="preserve"> ότι </w:t>
      </w:r>
      <w:r>
        <w:rPr>
          <w:rFonts w:eastAsia="Times New Roman" w:cs="Times New Roman"/>
          <w:szCs w:val="24"/>
        </w:rPr>
        <w:t>δι</w:t>
      </w:r>
      <w:r>
        <w:rPr>
          <w:rFonts w:eastAsia="Times New Roman" w:cs="Times New Roman"/>
          <w:szCs w:val="24"/>
        </w:rPr>
        <w:t xml:space="preserve">άβασε κανένας </w:t>
      </w:r>
      <w:r>
        <w:rPr>
          <w:rFonts w:eastAsia="Times New Roman" w:cs="Times New Roman"/>
          <w:szCs w:val="24"/>
        </w:rPr>
        <w:t xml:space="preserve">την τελευταία τροπολογία που είδα εγώ ως </w:t>
      </w:r>
      <w:proofErr w:type="spellStart"/>
      <w:r>
        <w:rPr>
          <w:rFonts w:eastAsia="Times New Roman" w:cs="Times New Roman"/>
          <w:szCs w:val="24"/>
        </w:rPr>
        <w:t>Προεδρεύων</w:t>
      </w:r>
      <w:proofErr w:type="spellEnd"/>
      <w:r>
        <w:rPr>
          <w:rFonts w:eastAsia="Times New Roman" w:cs="Times New Roman"/>
          <w:szCs w:val="24"/>
        </w:rPr>
        <w:t xml:space="preserve">; Εγώ τουλάχιστον την κοίταζα και προσπαθούσα να καταλάβω τι λέει. Έτσι περνάνε τα νομοσχέδια στη Βουλή; </w:t>
      </w:r>
    </w:p>
    <w:p w14:paraId="0446582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Αντιπροέδρο</w:t>
      </w:r>
      <w:r>
        <w:rPr>
          <w:rFonts w:eastAsia="Times New Roman" w:cs="Times New Roman"/>
          <w:szCs w:val="24"/>
        </w:rPr>
        <w:t>υ)</w:t>
      </w:r>
    </w:p>
    <w:p w14:paraId="0446583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Εγώ πραγματικά εκπλήττομαι και εκφράζω έτσι –αν θέλετε- και την ανησυχία μου, γιατί ξέρω ότι αυτά τα πράγματα τα συμμερίζονται όλοι, αλλά δεν τα λέμε όλοι και, περισσότερο, δεν τα εφαρμόζουμε. Αν κάνουμε μια συζήτηση ιδιαιτέρως μεταξύ μας έξω από την Αί</w:t>
      </w:r>
      <w:r>
        <w:rPr>
          <w:rFonts w:eastAsia="Times New Roman" w:cs="Times New Roman"/>
          <w:szCs w:val="24"/>
        </w:rPr>
        <w:t xml:space="preserve">θουσα, θα συμφωνήσουμε όλοι σε αυτά. Για ποιο λόγο δεν συμφωνούμε μέσα στην Αίθουσα; </w:t>
      </w:r>
    </w:p>
    <w:p w14:paraId="0446583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χρόνος, κύριε Πρόεδρε, είναι πολύ λίγος για να ασχοληθώ με το νομοσχέδιο. Ήθελα απλώς να εκφράσω σκέψεις και </w:t>
      </w:r>
      <w:r>
        <w:rPr>
          <w:rFonts w:eastAsia="Times New Roman" w:cs="Times New Roman"/>
          <w:szCs w:val="24"/>
        </w:rPr>
        <w:lastRenderedPageBreak/>
        <w:t>ανησυχία, αν θέλετε, γιατί ο δρόμος της τηλεοπτικής δημοκρα</w:t>
      </w:r>
      <w:r>
        <w:rPr>
          <w:rFonts w:eastAsia="Times New Roman" w:cs="Times New Roman"/>
          <w:szCs w:val="24"/>
        </w:rPr>
        <w:t xml:space="preserve">τίας δεν είναι ο δρόμος που πρέπει να ακολουθούμε. Πρέπει να ακολουθήσουμε τον δρόμο της κοινοβουλευτικής δημοκρατίας και γνωρίζουμε όλοι ποιος είναι αυτός. </w:t>
      </w:r>
    </w:p>
    <w:p w14:paraId="04465832" w14:textId="77777777" w:rsidR="00061F8F" w:rsidRDefault="00BE2594">
      <w:pPr>
        <w:spacing w:after="0" w:line="600" w:lineRule="auto"/>
        <w:ind w:firstLine="720"/>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Ευχαριστούμε τον κύριο συνάδελφο. </w:t>
      </w:r>
    </w:p>
    <w:p w14:paraId="0446583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κ. Παρασκευόπουλος έχει τον λ</w:t>
      </w:r>
      <w:r>
        <w:rPr>
          <w:rFonts w:eastAsia="Times New Roman" w:cs="Times New Roman"/>
          <w:szCs w:val="24"/>
        </w:rPr>
        <w:t>όγο και αμέσως μετά ο κ. Κεφαλογιάννης, για να συνεχίσουμε.</w:t>
      </w:r>
    </w:p>
    <w:p w14:paraId="0446583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w:t>
      </w:r>
      <w:r w:rsidRPr="006E2EBC">
        <w:rPr>
          <w:rFonts w:eastAsia="Times New Roman" w:cs="Times New Roman"/>
          <w:szCs w:val="24"/>
        </w:rPr>
        <w:t xml:space="preserve">Κυρίες και κύριοι συνάδελφοι, </w:t>
      </w:r>
      <w:r>
        <w:rPr>
          <w:rFonts w:eastAsia="Times New Roman" w:cs="Times New Roman"/>
          <w:szCs w:val="24"/>
        </w:rPr>
        <w:t xml:space="preserve">δεύτερη φορά παίρνω τον λόγο μετά την καταστροφή και οφείλω να επαναλάβω τη συμμετοχή μου στο εθνικό και κοινωνικό μας πένθος για τα θύματα </w:t>
      </w:r>
      <w:r>
        <w:rPr>
          <w:rFonts w:eastAsia="Times New Roman" w:cs="Times New Roman"/>
          <w:szCs w:val="24"/>
        </w:rPr>
        <w:t>και για ό,τι έγινε εκεί.</w:t>
      </w:r>
    </w:p>
    <w:p w14:paraId="0446583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Επιτρέψτε μου, όμως, επειδή πολλά ακούγονται, να προσθέσω και δυο λόγια ουσίας σε ό,τι αφορά αυτά τα γεγονότα. Η συζήτηση για την πρόληψη απέναντι στις καταστροφές δεν μπορεί να ασχοληθεί με κάποιους παράγοντες. Δεν μπορεί να ασχολ</w:t>
      </w:r>
      <w:r>
        <w:rPr>
          <w:rFonts w:eastAsia="Times New Roman" w:cs="Times New Roman"/>
          <w:szCs w:val="24"/>
        </w:rPr>
        <w:t xml:space="preserve">ηθεί, για παράδειγμα, με τον καιρό. Δεν μπορεί να ασχοληθεί με τον καιρό, γιατί σε εθνικό επίπεδο δεν μπορεί να γίνει πρόβλεψη καιρού. Δεν μπορεί να ασχοληθεί αποτελεσματικά ούτε με </w:t>
      </w:r>
      <w:r>
        <w:rPr>
          <w:rFonts w:eastAsia="Times New Roman" w:cs="Times New Roman"/>
          <w:szCs w:val="24"/>
        </w:rPr>
        <w:lastRenderedPageBreak/>
        <w:t>τους δόλιους εμπρηστές, διότι ναι μεν με την καταστολή και την αστυνόμευση</w:t>
      </w:r>
      <w:r>
        <w:rPr>
          <w:rFonts w:eastAsia="Times New Roman" w:cs="Times New Roman"/>
          <w:szCs w:val="24"/>
        </w:rPr>
        <w:t xml:space="preserve"> μπορούμε να προλάβουμε ορισμένα δόλια φαινόμενα, αλλά δεν μπορούμε να προλάβουμε το έγκλημα 100%. Ένας μανιακός μπορεί να βρεθεί και να μας αιφνιδιάσει. Ποτέ στην ανθρωπότητα δεν υπήρξε η απόλυτη πρόληψη από το έγκλημα.</w:t>
      </w:r>
    </w:p>
    <w:p w14:paraId="0446583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Τι είναι αυτό πάνω στο οποίο μπορεί</w:t>
      </w:r>
      <w:r>
        <w:rPr>
          <w:rFonts w:eastAsia="Times New Roman" w:cs="Times New Roman"/>
          <w:szCs w:val="24"/>
        </w:rPr>
        <w:t xml:space="preserve"> να επιδράσει η εθνική πολιτική, για να μην έχουμε τέτοια φαινόμενα; Είναι τα μέτρα που αφορούν τις υποδομές και τον κόσμο, δηλαδή τα δρομάκια να μην είναι στενά, να μην υπάρχουν αυθαίρετα τα οποία αποκλείουν τη δυνατότητα των ανθρώπων να βρουν διέξοδο για</w:t>
      </w:r>
      <w:r>
        <w:rPr>
          <w:rFonts w:eastAsia="Times New Roman" w:cs="Times New Roman"/>
          <w:szCs w:val="24"/>
        </w:rPr>
        <w:t xml:space="preserve"> να φτάσουν στη θάλασσα. Μιλώ γι’ αυτά ακριβώς που ο κ. </w:t>
      </w:r>
      <w:proofErr w:type="spellStart"/>
      <w:r>
        <w:rPr>
          <w:rFonts w:eastAsia="Times New Roman" w:cs="Times New Roman"/>
          <w:szCs w:val="24"/>
        </w:rPr>
        <w:t>Αμυράς</w:t>
      </w:r>
      <w:proofErr w:type="spellEnd"/>
      <w:r>
        <w:rPr>
          <w:rFonts w:eastAsia="Times New Roman" w:cs="Times New Roman"/>
          <w:szCs w:val="24"/>
        </w:rPr>
        <w:t xml:space="preserve"> ονομάτισε προηγουμένως και είπε με μια υπεροψία «Ασχολείστε με αυτά;». Σ’ αυτά μπορεί να γίνει πρόληψη.</w:t>
      </w:r>
    </w:p>
    <w:p w14:paraId="04465837"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Ποια είναι η κύρια ευθύνη την επόμενη ημέρα των υπεύθυνων πολιτικών, των Υπουργών; Η κύρι</w:t>
      </w:r>
      <w:r>
        <w:rPr>
          <w:rFonts w:eastAsia="Times New Roman" w:cs="Times New Roman"/>
          <w:szCs w:val="24"/>
        </w:rPr>
        <w:t xml:space="preserve">α ευθύνη τους νομίζω ότι είναι η προώθηση νομοθετικών πρωτοβουλιών που θα υπηρετήσουν την αποκατάσταση, ο σχεδιασμός και η έναρξη, όπου είναι δυνατόν αυτό, άμεσης λήψης μέτρων που αφορούν τις υποδομές, που αφορούν τις σχέσεις με το δάσος, τη ρυμοτομία, </w:t>
      </w:r>
      <w:r>
        <w:rPr>
          <w:rFonts w:eastAsia="Times New Roman" w:cs="Times New Roman"/>
          <w:szCs w:val="24"/>
        </w:rPr>
        <w:lastRenderedPageBreak/>
        <w:t xml:space="preserve">οι </w:t>
      </w:r>
      <w:r>
        <w:rPr>
          <w:rFonts w:eastAsia="Times New Roman" w:cs="Times New Roman"/>
          <w:szCs w:val="24"/>
        </w:rPr>
        <w:t>οποίες μπορούν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επιδράσουν στην πρόληψη</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της έκτασης αυτών των καταστροφών. Αυτά συνιστούν και την κύρια πολιτική ευθύνη. Διότι όπως είναι γνωστό, δεν είναι οι ίδιοι αρμόδιοι, οι γνώστες, δεν έχουν κύρια επιχειρησιακή ευθύνη, έχ</w:t>
      </w:r>
      <w:r>
        <w:rPr>
          <w:rFonts w:eastAsia="Times New Roman" w:cs="Times New Roman"/>
          <w:szCs w:val="24"/>
        </w:rPr>
        <w:t>ουν, όμως, σε όλα τα θέματα, τα οποία προανέφερα, μία σημαντική γενική ευθύνη.</w:t>
      </w:r>
    </w:p>
    <w:p w14:paraId="04465838"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Αντί να ασκηθεί κριτική σε αυτά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μία αναφορά σε αυτούς τους τομείς ευθύνης από ορισμένους συναδέλφους της Αντιπολίτευσης, ευτυχώς ορισμένους μόνο γιατί είχαμ</w:t>
      </w:r>
      <w:r>
        <w:rPr>
          <w:rFonts w:eastAsia="Times New Roman" w:cs="Times New Roman"/>
          <w:szCs w:val="24"/>
        </w:rPr>
        <w:t>ε και λαμπρές τοποθετήσεις από την πλευρά της Αντιπολίτευσης στο θέμα της καταστροφής, τι ακούστηκε; Ένας διαρκής λόγος: «Παραιτηθείτε, ένοχοι Υπουργοί». Δεν μας ενδιαφέρει ότι μπορεί να κάνει την επόμενη ημέρα ασφαλέστερη, να την κάνει καλύτερη, να περιθά</w:t>
      </w:r>
      <w:r>
        <w:rPr>
          <w:rFonts w:eastAsia="Times New Roman" w:cs="Times New Roman"/>
          <w:szCs w:val="24"/>
        </w:rPr>
        <w:t xml:space="preserve">λπει τα θύματα. Όλα αυτά τα αφήνουμε στην άκρη. Τι μας ενδιαφέρει; Να παραιτηθούν οι Υπουργοί, να παραιτηθεί η Κυβέρνηση, να ανακαταλάβουμε την καρέκλα. Αυτό ήταν το μοναδικό άγχος, το οποίο ακούστηκε ηχηρά σε αυτή τη </w:t>
      </w:r>
      <w:r>
        <w:rPr>
          <w:rFonts w:eastAsia="Times New Roman" w:cs="Times New Roman"/>
          <w:szCs w:val="24"/>
        </w:rPr>
        <w:lastRenderedPageBreak/>
        <w:t>Βουλή. Διότι υπάρχει ένας λόγος, ο οπο</w:t>
      </w:r>
      <w:r>
        <w:rPr>
          <w:rFonts w:eastAsia="Times New Roman" w:cs="Times New Roman"/>
          <w:szCs w:val="24"/>
        </w:rPr>
        <w:t xml:space="preserve">ίος είναι ανάγκη να γίνεται ηχηρός, προκειμένου να μην μπορεί να επικρατήσει η νηφαλιότητα και η λογική. </w:t>
      </w:r>
    </w:p>
    <w:p w14:paraId="04465839"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Βεβαίως, επίσης υπήρχε και το μεγάλο ενδιαφέρον για την επικοινωνιακή πλευρά του θέματος και πάλι και όχι για την ουσία. Και θέλω να σας πω κάτι επικο</w:t>
      </w:r>
      <w:r>
        <w:rPr>
          <w:rFonts w:eastAsia="Times New Roman" w:cs="Times New Roman"/>
          <w:szCs w:val="24"/>
        </w:rPr>
        <w:t>ινωνιακό, να το προσέξουμε όλοι: Όσο είχαμε κυβερνήσεις Νέας Δημοκρατίας και ΠΑΣΟΚ, όταν είχαμε φαινόμενα πυρκαγιών, ακούγαμε διαρκώς στην τηλεόραση, ιδίως από τα ίδια τα τηλεοπτικά μέσα, έναν λόγο που αναφερόταν σε εμπρηστές. Ακούσατε τώρα να γίνεται λόγο</w:t>
      </w:r>
      <w:r>
        <w:rPr>
          <w:rFonts w:eastAsia="Times New Roman" w:cs="Times New Roman"/>
          <w:szCs w:val="24"/>
        </w:rPr>
        <w:t xml:space="preserve">ς για εμπρηστές στα μέσα μαζικής ενημέρωσης; Διότι τότε η αναγωγή στους εμπρηστές </w:t>
      </w:r>
      <w:proofErr w:type="spellStart"/>
      <w:r>
        <w:rPr>
          <w:rFonts w:eastAsia="Times New Roman" w:cs="Times New Roman"/>
          <w:szCs w:val="24"/>
        </w:rPr>
        <w:t>απενοχοποιούσε</w:t>
      </w:r>
      <w:proofErr w:type="spellEnd"/>
      <w:r>
        <w:rPr>
          <w:rFonts w:eastAsia="Times New Roman" w:cs="Times New Roman"/>
          <w:szCs w:val="24"/>
        </w:rPr>
        <w:t xml:space="preserve"> την κυβέρνηση. Σήμερα μία αναγωγή στους εμπρηστές θα </w:t>
      </w:r>
      <w:proofErr w:type="spellStart"/>
      <w:r>
        <w:rPr>
          <w:rFonts w:eastAsia="Times New Roman" w:cs="Times New Roman"/>
          <w:szCs w:val="24"/>
        </w:rPr>
        <w:t>απενοχοποιούσε</w:t>
      </w:r>
      <w:proofErr w:type="spellEnd"/>
      <w:r>
        <w:rPr>
          <w:rFonts w:eastAsia="Times New Roman" w:cs="Times New Roman"/>
          <w:szCs w:val="24"/>
        </w:rPr>
        <w:t xml:space="preserve"> τη σημερινή Κυβέρνηση της Αριστεράς. Δεν συμφέρει. Κανείς δεν μιλάει τώρα για εμπρηστές. Δε</w:t>
      </w:r>
      <w:r>
        <w:rPr>
          <w:rFonts w:eastAsia="Times New Roman" w:cs="Times New Roman"/>
          <w:szCs w:val="24"/>
        </w:rPr>
        <w:t>ν λέω ότι έχουμε να κάνουμε με εμπρησμό, λέω ότι αυτό το επικοινωνιακό φαινόμενο δεν είναι τυχαίο.</w:t>
      </w:r>
    </w:p>
    <w:p w14:paraId="0446583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14:paraId="0446583B"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μπορώ να μιλήσω μέχρι τα έξι λεπτά που έχει πει ο κύριος Πρόεδρος. Δεν θα τα ξεπεράσω. </w:t>
      </w:r>
    </w:p>
    <w:p w14:paraId="0446583C"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Θα πω και μία κουβέντα για το νομοσχέδιο. Να πω μόνο ότι η κύρια επέμβαση με αυτό τον νόμο είναι ο </w:t>
      </w:r>
      <w:proofErr w:type="spellStart"/>
      <w:r>
        <w:rPr>
          <w:rFonts w:eastAsia="Times New Roman" w:cs="Times New Roman"/>
          <w:szCs w:val="24"/>
        </w:rPr>
        <w:t>εξορθολογισμός</w:t>
      </w:r>
      <w:proofErr w:type="spellEnd"/>
      <w:r>
        <w:rPr>
          <w:rFonts w:eastAsia="Times New Roman" w:cs="Times New Roman"/>
          <w:szCs w:val="24"/>
        </w:rPr>
        <w:t xml:space="preserve"> της ανάπτυξης των πανεπιστημίων, ο οποίος έ</w:t>
      </w:r>
      <w:r>
        <w:rPr>
          <w:rFonts w:eastAsia="Times New Roman" w:cs="Times New Roman"/>
          <w:szCs w:val="24"/>
        </w:rPr>
        <w:t xml:space="preserve">ρχεται στη θέση του </w:t>
      </w:r>
      <w:r>
        <w:rPr>
          <w:rFonts w:eastAsia="Times New Roman" w:cs="Times New Roman"/>
          <w:szCs w:val="24"/>
        </w:rPr>
        <w:t>π</w:t>
      </w:r>
      <w:r>
        <w:rPr>
          <w:rFonts w:eastAsia="Times New Roman" w:cs="Times New Roman"/>
          <w:szCs w:val="24"/>
        </w:rPr>
        <w:t xml:space="preserve">ρογράμματος «ΑΘΗΝΑ», το οποίο είχε τα προβλήματα τα οποία περιεγράφηκαν εδώ, δηλαδή ανάπτυξη με κριτήρια σε μεγάλο βαθμό με την αγορά και τη λιτότητα και όχι ακαδημαϊκά. </w:t>
      </w:r>
    </w:p>
    <w:p w14:paraId="0446583D"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Αλλά, θέλω να πω κάτι μόνο. Τα πράγματα θα ήταν ακόμα χειρότερα.</w:t>
      </w:r>
      <w:r>
        <w:rPr>
          <w:rFonts w:eastAsia="Times New Roman" w:cs="Times New Roman"/>
          <w:szCs w:val="24"/>
        </w:rPr>
        <w:t xml:space="preserve"> Δεν ήταν απλώς ότι το σχέδιο «ΑΘΗΝΑ» υπηρέτησε τη λιτότητα σε βάρος των πανεπιστημίων. Πόσοι θυμόσαστε ότι με το </w:t>
      </w:r>
      <w:r>
        <w:rPr>
          <w:rFonts w:eastAsia="Times New Roman" w:cs="Times New Roman"/>
          <w:szCs w:val="24"/>
        </w:rPr>
        <w:t>π</w:t>
      </w:r>
      <w:r>
        <w:rPr>
          <w:rFonts w:eastAsia="Times New Roman" w:cs="Times New Roman"/>
          <w:szCs w:val="24"/>
        </w:rPr>
        <w:t xml:space="preserve">ρόγραμμα «ΑΘΗΝΑ» αυτονομήθηκαν και έγιναν αυτοτελείς κοσμητείες η Νομική Σχολή της Θεσσαλονίκης και η Νομική Σχολή της Αθήνας; Τι υπηρετούσε </w:t>
      </w:r>
      <w:r>
        <w:rPr>
          <w:rFonts w:eastAsia="Times New Roman" w:cs="Times New Roman"/>
          <w:szCs w:val="24"/>
        </w:rPr>
        <w:t xml:space="preserve">αυτό; Τη λιτότητα; Καινούργια έξοδα είχαμε. Την αγορά; Δεν νομίζω να ενδιαφερόταν η αγορά για το πόσες ήταν οι </w:t>
      </w:r>
      <w:r>
        <w:rPr>
          <w:rFonts w:eastAsia="Times New Roman" w:cs="Times New Roman"/>
          <w:szCs w:val="24"/>
        </w:rPr>
        <w:t>ν</w:t>
      </w:r>
      <w:r>
        <w:rPr>
          <w:rFonts w:eastAsia="Times New Roman" w:cs="Times New Roman"/>
          <w:szCs w:val="24"/>
        </w:rPr>
        <w:t xml:space="preserve">ομικές </w:t>
      </w:r>
      <w:r>
        <w:rPr>
          <w:rFonts w:eastAsia="Times New Roman" w:cs="Times New Roman"/>
          <w:szCs w:val="24"/>
        </w:rPr>
        <w:t>σ</w:t>
      </w:r>
      <w:r>
        <w:rPr>
          <w:rFonts w:eastAsia="Times New Roman" w:cs="Times New Roman"/>
          <w:szCs w:val="24"/>
        </w:rPr>
        <w:t xml:space="preserve">χολές. Τι εξυπηρετούσε αυτό; Τη διαρκή παρουσία </w:t>
      </w:r>
      <w:r>
        <w:rPr>
          <w:rFonts w:eastAsia="Times New Roman" w:cs="Times New Roman"/>
          <w:szCs w:val="24"/>
        </w:rPr>
        <w:t>κ</w:t>
      </w:r>
      <w:r>
        <w:rPr>
          <w:rFonts w:eastAsia="Times New Roman" w:cs="Times New Roman"/>
          <w:szCs w:val="24"/>
        </w:rPr>
        <w:t xml:space="preserve">οσμητόρων νομικών στη </w:t>
      </w:r>
      <w:r>
        <w:rPr>
          <w:rFonts w:eastAsia="Times New Roman" w:cs="Times New Roman"/>
          <w:szCs w:val="24"/>
        </w:rPr>
        <w:t>σ</w:t>
      </w:r>
      <w:r>
        <w:rPr>
          <w:rFonts w:eastAsia="Times New Roman" w:cs="Times New Roman"/>
          <w:szCs w:val="24"/>
        </w:rPr>
        <w:t xml:space="preserve">ύγκλητο, δηλαδή στις παρυφές πάντοτε της διοίκησης των </w:t>
      </w:r>
      <w:r>
        <w:rPr>
          <w:rFonts w:eastAsia="Times New Roman" w:cs="Times New Roman"/>
          <w:szCs w:val="24"/>
        </w:rPr>
        <w:t>π</w:t>
      </w:r>
      <w:r>
        <w:rPr>
          <w:rFonts w:eastAsia="Times New Roman" w:cs="Times New Roman"/>
          <w:szCs w:val="24"/>
        </w:rPr>
        <w:t>ανεπιστη</w:t>
      </w:r>
      <w:r>
        <w:rPr>
          <w:rFonts w:eastAsia="Times New Roman" w:cs="Times New Roman"/>
          <w:szCs w:val="24"/>
        </w:rPr>
        <w:t xml:space="preserve">μίων. Είναι ο μοναδικός λόγος. </w:t>
      </w:r>
    </w:p>
    <w:p w14:paraId="0446583E"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Και βεβαίως γνωρίζω πολύ καλά ότι πολλοί από τους συναδέλφους μας τότε, υπηρέτησαν αυτή την πολιτική, χωρίς να συνειδητοποιούν το τι ακριβώς σήμαινε. Αντικειμενικά σήμαινε αυτό. Το σχέδιο «ΑΘΗΝΑ» ήταν ακόμη χειρότερο από όσο</w:t>
      </w:r>
      <w:r>
        <w:rPr>
          <w:rFonts w:eastAsia="Times New Roman" w:cs="Times New Roman"/>
          <w:szCs w:val="24"/>
        </w:rPr>
        <w:t xml:space="preserve"> εμφανίζεται.</w:t>
      </w:r>
    </w:p>
    <w:p w14:paraId="0446583F"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465840" w14:textId="77777777" w:rsidR="00061F8F" w:rsidRDefault="00BE2594">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65841"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Παρασκευόπουλο. </w:t>
      </w:r>
    </w:p>
    <w:p w14:paraId="04465842"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 κ. Κεφαλογιάννης, Κοινοβουλευτικός Εκπρόσωπος της Νέας Δημοκρατίας, έχει τον λόγο. Μετά θα ολοκληρώσουμε τη</w:t>
      </w:r>
      <w:r>
        <w:rPr>
          <w:rFonts w:eastAsia="Times New Roman" w:cs="Times New Roman"/>
          <w:szCs w:val="24"/>
        </w:rPr>
        <w:t xml:space="preserve"> λίστα των ομιλητών με τον κ. Μπάρκα και τον κ. Παυλίδη.</w:t>
      </w:r>
    </w:p>
    <w:p w14:paraId="04465843"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θα παρακαλούσα να λάβω τον λόγο. Μου είχατε πει ότι θα μου δώσετε τον λόγο για δύο λεπτά.</w:t>
      </w:r>
    </w:p>
    <w:p w14:paraId="04465844"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Ναι, εντάξει, θα μου το θυμίσετε και εσε</w:t>
      </w:r>
      <w:r>
        <w:rPr>
          <w:rFonts w:eastAsia="Times New Roman" w:cs="Times New Roman"/>
          <w:szCs w:val="24"/>
        </w:rPr>
        <w:t xml:space="preserve">ίς μετά. Θέλετε να τοποθετηθείτε τώρα; </w:t>
      </w:r>
    </w:p>
    <w:p w14:paraId="04465845"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ας μιλήσει ο κ. Κεφαλογιάννης και θα μιλήσω μετά τον κ. Μπάρκα. </w:t>
      </w:r>
    </w:p>
    <w:p w14:paraId="04465846"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(Μάριος Γεωργιάδης):</w:t>
      </w:r>
      <w:r>
        <w:rPr>
          <w:rFonts w:eastAsia="Times New Roman" w:cs="Times New Roman"/>
          <w:szCs w:val="24"/>
        </w:rPr>
        <w:t xml:space="preserve"> Ορίστε, κύριε Κεφαλογιάννη, έχετε τον λόγο.</w:t>
      </w:r>
    </w:p>
    <w:p w14:paraId="04465847"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Ευχαριστώ πολύ,</w:t>
      </w:r>
      <w:r>
        <w:rPr>
          <w:rFonts w:eastAsia="Times New Roman" w:cs="Times New Roman"/>
          <w:szCs w:val="24"/>
        </w:rPr>
        <w:t xml:space="preserve"> κύριε Πρόεδρε.</w:t>
      </w:r>
    </w:p>
    <w:p w14:paraId="04465848" w14:textId="77777777" w:rsidR="00061F8F" w:rsidRDefault="00BE2594">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την προηγούμενη εβδομάδα, ακριβώς σε αυτήν εδώ την Αίθουσα και εν</w:t>
      </w:r>
      <w:r>
        <w:rPr>
          <w:rFonts w:eastAsia="Times New Roman" w:cs="Times New Roman"/>
          <w:szCs w:val="24"/>
        </w:rPr>
        <w:t xml:space="preserve"> </w:t>
      </w:r>
      <w:r>
        <w:rPr>
          <w:rFonts w:eastAsia="Times New Roman" w:cs="Times New Roman"/>
          <w:szCs w:val="24"/>
        </w:rPr>
        <w:t xml:space="preserve">όψει των νομοσχεδίων, δυστυχώς είχαμε σχολιάσει όλοι τα τραγικά γεγονότα εκείνων των ημερών. </w:t>
      </w:r>
    </w:p>
    <w:p w14:paraId="04465849" w14:textId="77777777" w:rsidR="00061F8F" w:rsidRDefault="00BE2594">
      <w:pPr>
        <w:spacing w:after="0" w:line="600" w:lineRule="auto"/>
        <w:ind w:firstLine="720"/>
        <w:jc w:val="both"/>
        <w:rPr>
          <w:rFonts w:eastAsia="Times New Roman"/>
          <w:szCs w:val="24"/>
        </w:rPr>
      </w:pPr>
      <w:r>
        <w:rPr>
          <w:rFonts w:eastAsia="Times New Roman"/>
          <w:szCs w:val="24"/>
        </w:rPr>
        <w:t>Πρώτοι ως Νέα Δημοκρατία, μάλιστα, είχαμε εκφράσει</w:t>
      </w:r>
      <w:r>
        <w:rPr>
          <w:rFonts w:eastAsia="Times New Roman"/>
          <w:szCs w:val="24"/>
        </w:rPr>
        <w:t xml:space="preserve"> την αμέριστη συμπαράσταση στα θύματα της εθνικής τραγωδίας. Είχαμε προτείνει μάλιστα ότι εάν χρειαστεί -γιατί δεν είχε ακόμα κηρυχθεί η χώρα σε εθνικό πένθος-, ίσως να πρέπει να αναστείλουμε και τις εργασίες της Βουλής. Σε κάθε περίπτωση πάντως νομίζω ότι</w:t>
      </w:r>
      <w:r>
        <w:rPr>
          <w:rFonts w:eastAsia="Times New Roman"/>
          <w:szCs w:val="24"/>
        </w:rPr>
        <w:t xml:space="preserve"> κανείς δεν μπορεί να κατηγορήσει τη Νέα Δημοκρατία ότι τουλάχιστον εκείνες τις ημέρες και μετέπειτα δεν επέδειξε μια αξιοπρεπή στάση, μια υπεύθυνη στάση.</w:t>
      </w:r>
    </w:p>
    <w:p w14:paraId="0446584A" w14:textId="77777777" w:rsidR="00061F8F" w:rsidRDefault="00BE2594">
      <w:pPr>
        <w:spacing w:after="0" w:line="600" w:lineRule="auto"/>
        <w:ind w:firstLine="720"/>
        <w:jc w:val="both"/>
        <w:rPr>
          <w:rFonts w:eastAsia="Times New Roman"/>
          <w:szCs w:val="24"/>
        </w:rPr>
      </w:pPr>
      <w:r>
        <w:rPr>
          <w:rFonts w:eastAsia="Times New Roman"/>
          <w:szCs w:val="24"/>
        </w:rPr>
        <w:t>Αυτό βεβαίως, δεν σημαίνει, κυρίες και κύριοι συνάδελφοι, ότι δεν υπάρχουν ευθύνες. Μάλιστα όταν ο ίδ</w:t>
      </w:r>
      <w:r>
        <w:rPr>
          <w:rFonts w:eastAsia="Times New Roman"/>
          <w:szCs w:val="24"/>
        </w:rPr>
        <w:t xml:space="preserve">ιος ο Πρωθυπουργός δήλωσε ότι αναλαμβάνει ακέραια την πολιτική ευθύνη, </w:t>
      </w:r>
      <w:r>
        <w:rPr>
          <w:rFonts w:eastAsia="Times New Roman"/>
          <w:szCs w:val="24"/>
        </w:rPr>
        <w:lastRenderedPageBreak/>
        <w:t>νομίζω ότι ο ίδιος ξεκίνησε έναν δημόσιο διάλογο. Κάποια στιγμή πιστεύω πρέπει να δούμε και την πραγματική έννοια αυτών των όρων και τι σημαίνει «πολιτική ευθύνη». Τουλάχιστον για εμένα</w:t>
      </w:r>
      <w:r>
        <w:rPr>
          <w:rFonts w:eastAsia="Times New Roman"/>
          <w:szCs w:val="24"/>
        </w:rPr>
        <w:t xml:space="preserve"> προσωπικά, αλλά νομίζω και για την παράταξη την οποία υπηρετώ, «πολιτική ευθύνη» σημαίνει ότι αν κάποιος δει ότι υπάρχουν συγκεκριμένες ευθύνες, τότε ή θα πρέπει να παραιτηθεί ή θα πρέπει να ζητήσει τις παραιτήσεις εκείνων που θεωρεί υπευθύνους. Βλέπουμε,</w:t>
      </w:r>
      <w:r>
        <w:rPr>
          <w:rFonts w:eastAsia="Times New Roman"/>
          <w:szCs w:val="24"/>
        </w:rPr>
        <w:t xml:space="preserve"> δυστυχώς, δέκα μέρες μετά από αυτήν την πρωτόγνωρη καταστροφή, την εθνική τραγωδία, κανείς να μην έχει παραιτηθεί, κανείς εκ των Υπουργών που είχαν την ευθύνη, κανείς εκ των Αρχηγών των Σωμάτων Ασφαλείας που είχαν την ευθύνη, κανείς εκ των συμβούλων, γενι</w:t>
      </w:r>
      <w:r>
        <w:rPr>
          <w:rFonts w:eastAsia="Times New Roman"/>
          <w:szCs w:val="24"/>
        </w:rPr>
        <w:t>κών γραμματέων που είχαν την ευθύνη.</w:t>
      </w:r>
    </w:p>
    <w:p w14:paraId="0446584B" w14:textId="77777777" w:rsidR="00061F8F" w:rsidRDefault="00BE2594">
      <w:pPr>
        <w:spacing w:after="0" w:line="600" w:lineRule="auto"/>
        <w:ind w:firstLine="720"/>
        <w:jc w:val="both"/>
        <w:rPr>
          <w:rFonts w:eastAsia="Times New Roman"/>
          <w:szCs w:val="24"/>
        </w:rPr>
      </w:pPr>
      <w:r>
        <w:rPr>
          <w:rFonts w:eastAsia="Times New Roman"/>
          <w:szCs w:val="24"/>
        </w:rPr>
        <w:t>Δυστυχώς, αποδεικνύεται ότι τον Πρωθυπουργό το μόνο που τον ενδιαφέρει είναι πώς θα συνεχίσει την πολιτική του επιβίωση, λέγοντας και κάνοντας ανακοινώσεις κενού περιεχομένου. Και πραγματικά αν εννοούσε αυτά τα οποία εί</w:t>
      </w:r>
      <w:r>
        <w:rPr>
          <w:rFonts w:eastAsia="Times New Roman"/>
          <w:szCs w:val="24"/>
        </w:rPr>
        <w:t>πε πριν από λίγες μέρες περί πολιτικής ευθύνης, θα έπρεπε ήδη να είχε προβεί σε συγκεκριμένες πράξεις.</w:t>
      </w:r>
    </w:p>
    <w:p w14:paraId="0446584C"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Ευθύνες υπάρχουν, σίγουρα πολιτικές, ενδεχομένως και ποινικές από τη στιγμή που έχει επιληφθεί η </w:t>
      </w:r>
      <w:r>
        <w:rPr>
          <w:rFonts w:eastAsia="Times New Roman"/>
          <w:szCs w:val="24"/>
        </w:rPr>
        <w:t>δ</w:t>
      </w:r>
      <w:r>
        <w:rPr>
          <w:rFonts w:eastAsia="Times New Roman"/>
          <w:szCs w:val="24"/>
        </w:rPr>
        <w:t>ικαιοσύνη και σε καμμία περίπτωση, τουλάχιστον όσο αφορ</w:t>
      </w:r>
      <w:r>
        <w:rPr>
          <w:rFonts w:eastAsia="Times New Roman"/>
          <w:szCs w:val="24"/>
        </w:rPr>
        <w:t>ά τη δική μας παράταξη, δεν θα αφήσουμε αυτήν την πρωτόγνωρη εθνική τραγωδία να μείνει ανεξερεύνητη είτε σε πολιτικό είτε και σε ποινικό επίπεδο.</w:t>
      </w:r>
    </w:p>
    <w:p w14:paraId="0446584D" w14:textId="77777777" w:rsidR="00061F8F" w:rsidRDefault="00BE2594">
      <w:pPr>
        <w:spacing w:after="0" w:line="600" w:lineRule="auto"/>
        <w:ind w:firstLine="720"/>
        <w:jc w:val="both"/>
        <w:rPr>
          <w:rFonts w:eastAsia="Times New Roman"/>
          <w:szCs w:val="24"/>
        </w:rPr>
      </w:pPr>
      <w:r>
        <w:rPr>
          <w:rFonts w:eastAsia="Times New Roman"/>
          <w:szCs w:val="24"/>
        </w:rPr>
        <w:t>Όσον αφορά το νομοσχέδιο, κυρίες και κύριοι συνάδελφοι, για άλλη μια φορά ενώ θα έπρεπε να συζητάμε -και συζητ</w:t>
      </w:r>
      <w:r>
        <w:rPr>
          <w:rFonts w:eastAsia="Times New Roman"/>
          <w:szCs w:val="24"/>
        </w:rPr>
        <w:t xml:space="preserve">ήθηκαν σε έναν βαθμό βεβαίως- τα του νομοσχεδίου, βλέπουμε ότι τον περισσότερο χρόνο τον αφιερώσαμε σήμερα είτε για Υπουργούς που παρελαύναν εδώ για τροπολογίες, οι οποίες είναι ολόκληρα νομοσχέδια, είτε για να μιλάμε για άσχετα θέματα. Σε κάθε περίπτωση, </w:t>
      </w:r>
      <w:r>
        <w:rPr>
          <w:rFonts w:eastAsia="Times New Roman"/>
          <w:szCs w:val="24"/>
        </w:rPr>
        <w:t xml:space="preserve">θα το τονίσω για άλλη μια φορά -το έχω πει πολλές φορές ως Κοινοβουλευτικός Εκπρόσωπος-, δεν </w:t>
      </w:r>
      <w:proofErr w:type="spellStart"/>
      <w:r>
        <w:rPr>
          <w:rFonts w:eastAsia="Times New Roman"/>
          <w:szCs w:val="24"/>
        </w:rPr>
        <w:t>περιποιεί</w:t>
      </w:r>
      <w:proofErr w:type="spellEnd"/>
      <w:r>
        <w:rPr>
          <w:rFonts w:eastAsia="Times New Roman"/>
          <w:szCs w:val="24"/>
        </w:rPr>
        <w:t xml:space="preserve"> τιμή στο Σώμα να ξεφεύγουμε από τον Κανονισμό, δυστυχώς να ξεφεύγουμε και από το Σύνταγμα πολλές φορές και να βλέπουμε την Κυβέρνηση για άλλη μια φορά να</w:t>
      </w:r>
      <w:r>
        <w:rPr>
          <w:rFonts w:eastAsia="Times New Roman"/>
          <w:szCs w:val="24"/>
        </w:rPr>
        <w:t xml:space="preserve"> φέρνει άσχετες τροπολογίες εκπρόθεσμες, τροπολογίες οι οποίες αν κανείς τις </w:t>
      </w:r>
      <w:r>
        <w:rPr>
          <w:rFonts w:eastAsia="Times New Roman"/>
          <w:szCs w:val="24"/>
        </w:rPr>
        <w:lastRenderedPageBreak/>
        <w:t>μετρήσει και δει το σώμα και τον αριθμό των σελίδων, είναι περισσότερες από ολόκληρο το νομοσχέδιο.</w:t>
      </w:r>
    </w:p>
    <w:p w14:paraId="0446584E" w14:textId="77777777" w:rsidR="00061F8F" w:rsidRDefault="00BE2594">
      <w:pPr>
        <w:spacing w:after="0" w:line="600" w:lineRule="auto"/>
        <w:ind w:firstLine="720"/>
        <w:jc w:val="both"/>
        <w:rPr>
          <w:rFonts w:eastAsia="Times New Roman"/>
          <w:szCs w:val="24"/>
        </w:rPr>
      </w:pPr>
      <w:r>
        <w:rPr>
          <w:rFonts w:eastAsia="Times New Roman"/>
          <w:szCs w:val="24"/>
        </w:rPr>
        <w:t>Στα του νομοσχεδίου, κύριε Υπουργέ, το τελευταίο διάστημα διαβάζω ένα βιβλίο το</w:t>
      </w:r>
      <w:r>
        <w:rPr>
          <w:rFonts w:eastAsia="Times New Roman"/>
          <w:szCs w:val="24"/>
        </w:rPr>
        <w:t xml:space="preserve"> οποίο εξέδωσε ο </w:t>
      </w:r>
      <w:r>
        <w:rPr>
          <w:rFonts w:eastAsia="Times New Roman"/>
          <w:szCs w:val="24"/>
        </w:rPr>
        <w:t>ε</w:t>
      </w:r>
      <w:r>
        <w:rPr>
          <w:rFonts w:eastAsia="Times New Roman"/>
          <w:szCs w:val="24"/>
        </w:rPr>
        <w:t xml:space="preserve">λληνικός Οργανισμός </w:t>
      </w:r>
      <w:r>
        <w:rPr>
          <w:rFonts w:eastAsia="Times New Roman"/>
          <w:szCs w:val="24"/>
        </w:rPr>
        <w:t>«ΔΙΑΝΕΟΣΙΣ»</w:t>
      </w:r>
      <w:r>
        <w:rPr>
          <w:rFonts w:eastAsia="Times New Roman"/>
          <w:szCs w:val="24"/>
        </w:rPr>
        <w:t xml:space="preserve"> με τίτλο «Ο γρίφος των εκατό χρόνων». Το βιβλίο αυτό το έχουν γράψει δύο Βρετανοί καθηγητές από το </w:t>
      </w:r>
      <w:r>
        <w:rPr>
          <w:rFonts w:eastAsia="Times New Roman"/>
          <w:szCs w:val="24"/>
          <w:lang w:val="en-US"/>
        </w:rPr>
        <w:t>London</w:t>
      </w:r>
      <w:r w:rsidRPr="00BA7DBF">
        <w:rPr>
          <w:rFonts w:eastAsia="Times New Roman"/>
          <w:szCs w:val="24"/>
        </w:rPr>
        <w:t xml:space="preserve"> </w:t>
      </w:r>
      <w:r>
        <w:rPr>
          <w:rFonts w:eastAsia="Times New Roman"/>
          <w:szCs w:val="24"/>
          <w:lang w:val="en-US"/>
        </w:rPr>
        <w:t>School</w:t>
      </w:r>
      <w:r w:rsidRPr="00BA7DBF">
        <w:rPr>
          <w:rFonts w:eastAsia="Times New Roman"/>
          <w:szCs w:val="24"/>
        </w:rPr>
        <w:t xml:space="preserve"> </w:t>
      </w:r>
      <w:r>
        <w:rPr>
          <w:rFonts w:eastAsia="Times New Roman"/>
          <w:szCs w:val="24"/>
          <w:lang w:val="en-US"/>
        </w:rPr>
        <w:t>of</w:t>
      </w:r>
      <w:r w:rsidRPr="00BA7DBF">
        <w:rPr>
          <w:rFonts w:eastAsia="Times New Roman"/>
          <w:szCs w:val="24"/>
        </w:rPr>
        <w:t xml:space="preserve"> </w:t>
      </w:r>
      <w:r>
        <w:rPr>
          <w:rFonts w:eastAsia="Times New Roman"/>
          <w:szCs w:val="24"/>
          <w:lang w:val="en-US"/>
        </w:rPr>
        <w:t>Economics</w:t>
      </w:r>
      <w:r>
        <w:rPr>
          <w:rFonts w:eastAsia="Times New Roman"/>
          <w:szCs w:val="24"/>
        </w:rPr>
        <w:t xml:space="preserve"> και αναλύει τις ραγδαίες αλλαγές στη ζωή μας και τον τρόπο με τον οποίο λειτουργούν οι κοινωνίες, οι οικονομίες και οι επιχειρήσεις από την αύξηση του προσδόκιμου ζωής, το οποίο υπάρχει μια πιθανότητα 50% να φτάσει τα εκατό χρόνια για τη γενιά των </w:t>
      </w:r>
      <w:r>
        <w:rPr>
          <w:rFonts w:eastAsia="Times New Roman"/>
          <w:szCs w:val="24"/>
          <w:lang w:val="en-US"/>
        </w:rPr>
        <w:t>millenn</w:t>
      </w:r>
      <w:r>
        <w:rPr>
          <w:rFonts w:eastAsia="Times New Roman"/>
          <w:szCs w:val="24"/>
          <w:lang w:val="en-US"/>
        </w:rPr>
        <w:t>ials</w:t>
      </w:r>
      <w:r w:rsidRPr="00BA7DBF">
        <w:rPr>
          <w:rFonts w:eastAsia="Times New Roman"/>
          <w:szCs w:val="24"/>
        </w:rPr>
        <w:t xml:space="preserve"> </w:t>
      </w:r>
      <w:r>
        <w:rPr>
          <w:rFonts w:eastAsia="Times New Roman"/>
          <w:szCs w:val="24"/>
        </w:rPr>
        <w:t>ή για τα παιδιά που γεννιούνται σήμερα. Εξηγεί, μάλιστα, αυτό το βιβλίο ότι στη διάρκεια μιας μεγάλης παραγωγικής ζωής η επένδυση στην απόκτηση γνώσεων και δεξιοτήτων αποτελεί την πρώτη προτεραιότητα. Στέκεται, επίσης, στο πώς η αναβάθμιση της οικονομ</w:t>
      </w:r>
      <w:r>
        <w:rPr>
          <w:rFonts w:eastAsia="Times New Roman"/>
          <w:szCs w:val="24"/>
        </w:rPr>
        <w:t xml:space="preserve">ικής σημασίας της εκπαίδευσης υπήρξε καταλυτική στην αύξηση του αριθμού των ατόμων που φοιτούν στα πανεπιστήμια. Αναφέρει και συγκεκριμένα παραδείγματα, όπως ότι το 30% του εργατικού δυναμικού των ΗΠΑ έχει πτυχίο. Είναι ένα ποσοστό το οποίο </w:t>
      </w:r>
      <w:r>
        <w:rPr>
          <w:rFonts w:eastAsia="Times New Roman"/>
          <w:szCs w:val="24"/>
        </w:rPr>
        <w:lastRenderedPageBreak/>
        <w:t>αυξάνεται διαρκ</w:t>
      </w:r>
      <w:r>
        <w:rPr>
          <w:rFonts w:eastAsia="Times New Roman"/>
          <w:szCs w:val="24"/>
        </w:rPr>
        <w:t xml:space="preserve">ώς. Μάλιστα, αυτήν τη στιγμή ένας </w:t>
      </w:r>
      <w:proofErr w:type="spellStart"/>
      <w:r>
        <w:rPr>
          <w:rFonts w:eastAsia="Times New Roman"/>
          <w:szCs w:val="24"/>
        </w:rPr>
        <w:t>εικοσιδ</w:t>
      </w:r>
      <w:r>
        <w:rPr>
          <w:rFonts w:eastAsia="Times New Roman"/>
          <w:szCs w:val="24"/>
        </w:rPr>
        <w:t>υ</w:t>
      </w:r>
      <w:r>
        <w:rPr>
          <w:rFonts w:eastAsia="Times New Roman"/>
          <w:szCs w:val="24"/>
        </w:rPr>
        <w:t>άχρονος</w:t>
      </w:r>
      <w:proofErr w:type="spellEnd"/>
      <w:r>
        <w:rPr>
          <w:rFonts w:eastAsia="Times New Roman"/>
          <w:szCs w:val="24"/>
        </w:rPr>
        <w:t xml:space="preserve"> ο οποίος έχει αποφοιτήσει από ένα πανεπιστήμιο στις Ηνωμένες Πολιτείες, έχει εισόδημα περίπου 30.000 δολάρια, ενώ ο αντίστοιχος απόφοιτος λυκείου έχει 18.000 δολάρια. Οι ίδιοι άνθρωποι στα σαράντα τους χρόν</w:t>
      </w:r>
      <w:r>
        <w:rPr>
          <w:rFonts w:eastAsia="Times New Roman"/>
          <w:szCs w:val="24"/>
        </w:rPr>
        <w:t>ια ο μεν πρώτος θα έχει εισόδημα 80.000 και ο άλλος 30.000 δολάρια ετησίως.</w:t>
      </w:r>
    </w:p>
    <w:p w14:paraId="0446584F" w14:textId="77777777" w:rsidR="00061F8F" w:rsidRDefault="00BE2594">
      <w:pPr>
        <w:spacing w:after="0" w:line="600" w:lineRule="auto"/>
        <w:ind w:firstLine="720"/>
        <w:jc w:val="both"/>
        <w:rPr>
          <w:rFonts w:eastAsia="Times New Roman"/>
          <w:szCs w:val="24"/>
        </w:rPr>
      </w:pPr>
      <w:r>
        <w:rPr>
          <w:rFonts w:eastAsia="Times New Roman"/>
          <w:szCs w:val="24"/>
        </w:rPr>
        <w:t xml:space="preserve">Το συγκεκριμένο βιβλίο, επίσης, αναλύει πως σε μια εποχή η τεχνολογία και οι θετικές επιστήμες γίνονται πιο σημαντικές από ποτέ. Το ζητούμενο για τις ανθρωπιστικές επιστήμες είναι </w:t>
      </w:r>
      <w:r>
        <w:rPr>
          <w:rFonts w:eastAsia="Times New Roman"/>
          <w:szCs w:val="24"/>
        </w:rPr>
        <w:t xml:space="preserve">η έμφαση στην ανάπτυξη ανθρωπίνων δεξιοτήτων, όπως η δημιουργικότητα νέων ιδεών, η </w:t>
      </w:r>
      <w:proofErr w:type="spellStart"/>
      <w:r>
        <w:rPr>
          <w:rFonts w:eastAsia="Times New Roman"/>
          <w:szCs w:val="24"/>
        </w:rPr>
        <w:t>ενσυναίσθηση</w:t>
      </w:r>
      <w:proofErr w:type="spellEnd"/>
      <w:r>
        <w:rPr>
          <w:rFonts w:eastAsia="Times New Roman"/>
          <w:szCs w:val="24"/>
        </w:rPr>
        <w:t xml:space="preserve"> και η πνευματική ευελιξία. Σχηματικά, δηλαδή, θα μπορούσε να πει κανείς ότι ο 21</w:t>
      </w:r>
      <w:r w:rsidRPr="001517BB">
        <w:rPr>
          <w:rFonts w:eastAsia="Times New Roman"/>
          <w:szCs w:val="24"/>
          <w:vertAlign w:val="superscript"/>
        </w:rPr>
        <w:t>ο</w:t>
      </w:r>
      <w:r>
        <w:rPr>
          <w:rFonts w:eastAsia="Times New Roman"/>
          <w:szCs w:val="24"/>
          <w:vertAlign w:val="superscript"/>
        </w:rPr>
        <w:t>ς</w:t>
      </w:r>
      <w:r>
        <w:rPr>
          <w:rFonts w:eastAsia="Times New Roman"/>
          <w:szCs w:val="24"/>
        </w:rPr>
        <w:t xml:space="preserve"> αιώνα, ο αιώνας της «τέταρτης βιομηχανικής επανάστασης» και των ραγδαίων αλλα</w:t>
      </w:r>
      <w:r>
        <w:rPr>
          <w:rFonts w:eastAsia="Times New Roman"/>
          <w:szCs w:val="24"/>
        </w:rPr>
        <w:t>γών που επιφέρει η ανάπτυξη της τεχνολογίας, θα είναι ο αιώνας της προστιθέμενης αξίας των ιδεών και των καινοτομιών που μπορούν να αναπαραχθούν ή να αγοραστούν από τους άλλους.</w:t>
      </w:r>
    </w:p>
    <w:p w14:paraId="0446585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 αυτό θα ήθελα να σας ρωτήσω, κύριε Υπουργέ, αν γνωρίζετε αυτήν τη νέα </w:t>
      </w:r>
      <w:r>
        <w:rPr>
          <w:rFonts w:eastAsia="Times New Roman" w:cs="Times New Roman"/>
          <w:szCs w:val="24"/>
        </w:rPr>
        <w:t xml:space="preserve">διεθνή πραγματικότητα στο νομοσχέδιο, </w:t>
      </w:r>
      <w:r>
        <w:rPr>
          <w:rFonts w:eastAsia="Times New Roman" w:cs="Times New Roman"/>
          <w:szCs w:val="24"/>
        </w:rPr>
        <w:lastRenderedPageBreak/>
        <w:t>το οποίο συζητάμε σήμερα. Δηλαδή, αν θεωρείτε ότι το σημερινό νομοσχέδιο απαντά σε ένα βασικό ζητούμενο, που είναι το εκπαιδευτικό μας σύστημα να ανταποκρίνεται στις ανάγκες της σύγχρονης οικονομίας, της επαγγελματικής</w:t>
      </w:r>
      <w:r>
        <w:rPr>
          <w:rFonts w:eastAsia="Times New Roman" w:cs="Times New Roman"/>
          <w:szCs w:val="24"/>
        </w:rPr>
        <w:t xml:space="preserve"> προοπτικής των φοιτητών. Αν θεωρείτε, για παράδειγμα, ότι η ίδρυση πανεπιστημιακών ερευνητικών κέντρων συμβάλλει σε αυτό που η ΔΕΠ έθεσε στο συνέδριο της, δηλαδή την αξιοποίηση των ερευνητικών αποτελεσμάτων των ΑΕΙ μέσω εταιριών «</w:t>
      </w:r>
      <w:r>
        <w:rPr>
          <w:rFonts w:eastAsia="Times New Roman" w:cs="Times New Roman"/>
          <w:szCs w:val="24"/>
          <w:lang w:val="en-US"/>
        </w:rPr>
        <w:t>spin</w:t>
      </w:r>
      <w:r>
        <w:rPr>
          <w:rFonts w:eastAsia="Times New Roman" w:cs="Times New Roman"/>
          <w:szCs w:val="24"/>
        </w:rPr>
        <w:t>-</w:t>
      </w:r>
      <w:r>
        <w:rPr>
          <w:rFonts w:eastAsia="Times New Roman" w:cs="Times New Roman"/>
          <w:szCs w:val="24"/>
          <w:lang w:val="en-US"/>
        </w:rPr>
        <w:t>off</w:t>
      </w:r>
      <w:r>
        <w:rPr>
          <w:rFonts w:eastAsia="Times New Roman" w:cs="Times New Roman"/>
          <w:szCs w:val="24"/>
        </w:rPr>
        <w:t>»,</w:t>
      </w:r>
      <w:r w:rsidRPr="004F7F12">
        <w:rPr>
          <w:rFonts w:eastAsia="Times New Roman" w:cs="Times New Roman"/>
          <w:szCs w:val="24"/>
        </w:rPr>
        <w:t xml:space="preserve"> </w:t>
      </w:r>
      <w:r>
        <w:rPr>
          <w:rFonts w:eastAsia="Times New Roman" w:cs="Times New Roman"/>
          <w:szCs w:val="24"/>
        </w:rPr>
        <w:t>που συστήνοντα</w:t>
      </w:r>
      <w:r>
        <w:rPr>
          <w:rFonts w:eastAsia="Times New Roman" w:cs="Times New Roman"/>
          <w:szCs w:val="24"/>
        </w:rPr>
        <w:t>ι για την εμπορική αξιοποίηση και εκμετάλλευση των αποτελεσμάτων από ερευνητικά έργα που εκτελέστηκαν στο πανεπιστήμιο. Αν θεωρείτε ότι η οικονομία μας δημιουργεί θέσεις εργασίας, κατάλληλες για τους αποφοίτους των σχολών που ιδρύονται με αυτόν τον νόμο, α</w:t>
      </w:r>
      <w:r>
        <w:rPr>
          <w:rFonts w:eastAsia="Times New Roman" w:cs="Times New Roman"/>
          <w:szCs w:val="24"/>
        </w:rPr>
        <w:t>ν απαντά στα ζητήματα που ανέδειξε η πρόσφατη έρευνα του ΙΟΒΕ, στην οποία μάλιστα, σπεύσατε ως Υπουργείο να χαρακτηρίσετε ως νεοφιλελεύθερη, δηλαδή, το γεγονός ότι οι άνεργοι πτυχιούχοι μεταξύ 2008 και 2017 σχεδόν τριπλασιάστηκαν από ενενήντα τέσσερις χιλι</w:t>
      </w:r>
      <w:r>
        <w:rPr>
          <w:rFonts w:eastAsia="Times New Roman" w:cs="Times New Roman"/>
          <w:szCs w:val="24"/>
        </w:rPr>
        <w:t xml:space="preserve">άδες σε διακόσιες εξήντα χιλιάδες. </w:t>
      </w:r>
    </w:p>
    <w:p w14:paraId="0446585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το γεγονός ότι το ελληνικό εκπαιδευτικό σύστημα ανταποδίδει τις υπηρεσίες του όχι στους Έλληνες φορολογουμένους, αλλά στους φορολογουμένους της Γερμανίας, της Βρετανίας, του </w:t>
      </w:r>
      <w:proofErr w:type="spellStart"/>
      <w:r>
        <w:rPr>
          <w:rFonts w:eastAsia="Times New Roman" w:cs="Times New Roman"/>
          <w:szCs w:val="24"/>
        </w:rPr>
        <w:t>Ντουμπάι</w:t>
      </w:r>
      <w:proofErr w:type="spellEnd"/>
      <w:r>
        <w:rPr>
          <w:rFonts w:eastAsia="Times New Roman" w:cs="Times New Roman"/>
          <w:szCs w:val="24"/>
        </w:rPr>
        <w:t xml:space="preserve"> και τρίτον αν η προσεχής κα</w:t>
      </w:r>
      <w:r>
        <w:rPr>
          <w:rFonts w:eastAsia="Times New Roman" w:cs="Times New Roman"/>
          <w:szCs w:val="24"/>
        </w:rPr>
        <w:t xml:space="preserve">τάργηση των ΤΕΙ ενισχύει τη συμμετοχή των νέων στην τεχνική εκπαίδευση, μέση και ανώτερη, που οδηγεί ευκολότερα στην απασχόληση στον ιδιωτικό τομέα, όπως είναι και η διεθνής στάση. </w:t>
      </w:r>
    </w:p>
    <w:p w14:paraId="0446585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Νομίζω ότι θα σας ανέφερε και πρόσφατα ο Τόμας </w:t>
      </w:r>
      <w:proofErr w:type="spellStart"/>
      <w:r>
        <w:rPr>
          <w:rFonts w:eastAsia="Times New Roman" w:cs="Times New Roman"/>
          <w:szCs w:val="24"/>
        </w:rPr>
        <w:t>Ράχελ</w:t>
      </w:r>
      <w:proofErr w:type="spellEnd"/>
      <w:r>
        <w:rPr>
          <w:rFonts w:eastAsia="Times New Roman" w:cs="Times New Roman"/>
          <w:szCs w:val="24"/>
        </w:rPr>
        <w:t xml:space="preserve">, Υφυπουργός Παιδείας </w:t>
      </w:r>
      <w:r>
        <w:rPr>
          <w:rFonts w:eastAsia="Times New Roman" w:cs="Times New Roman"/>
          <w:szCs w:val="24"/>
        </w:rPr>
        <w:t>της Γερμανίας, ποια είναι η αναλογία των σπουδών και των παιδιών που θα κατευθυνθούν στο πανεπιστήμιο ή σε επαγγελματικές σπουδές και η οποία θα πρέπει να διαμορφωθεί με βάση τις ανάγκες της κάθε χώρας. Φαντάζομαι ότι θα σας επισήμανε το γεγονός ότι έξι στ</w:t>
      </w:r>
      <w:r>
        <w:rPr>
          <w:rFonts w:eastAsia="Times New Roman" w:cs="Times New Roman"/>
          <w:szCs w:val="24"/>
        </w:rPr>
        <w:t>ις δέκα ελληνικές επιχειρήσεις αναφέρουν δυσκολίες στην εξεύρεση εξειδικευμένου προσωπικού και νομίζω ότι αυτό είναι ενδεικτική, κύριε Υπουργέ, στρέβλωση που αυτήν τη στιγμή υπάρχει στην τριτοβάθμια εκπαίδευση.</w:t>
      </w:r>
    </w:p>
    <w:p w14:paraId="0446585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Στα της εξωστρέφειας: Στην αιτιολογική έκθεση</w:t>
      </w:r>
      <w:r>
        <w:rPr>
          <w:rFonts w:eastAsia="Times New Roman" w:cs="Times New Roman"/>
          <w:szCs w:val="24"/>
        </w:rPr>
        <w:t xml:space="preserve"> του νομοσχεδίου διαβάζουμε ότι «στόχος από την επικείμενη συγχώνευση των ΤΕΙ και των ΑΕΙ είναι, μεταξύ άλλων, τα νέα ιδρύματα να γίνουν ορατά και να διακριθούν διεθνώς. Μάλιστα όλα τα κράτη έχουν κατονομάσει τη σημασία της εκπαίδευσης ως διεθνοποιημένη υπ</w:t>
      </w:r>
      <w:r>
        <w:rPr>
          <w:rFonts w:eastAsia="Times New Roman" w:cs="Times New Roman"/>
          <w:szCs w:val="24"/>
        </w:rPr>
        <w:t xml:space="preserve">ηρεσία». </w:t>
      </w:r>
    </w:p>
    <w:p w14:paraId="0446585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Δυστυχώς, όμως, κυρίες και κύριοι συνάδελφοι, η Ελλάδα απέχει πολύ από την αγορά, παρ</w:t>
      </w:r>
      <w:r>
        <w:rPr>
          <w:rFonts w:eastAsia="Times New Roman" w:cs="Times New Roman"/>
          <w:szCs w:val="24"/>
        </w:rPr>
        <w:t xml:space="preserve">’ </w:t>
      </w:r>
      <w:r>
        <w:rPr>
          <w:rFonts w:eastAsia="Times New Roman" w:cs="Times New Roman"/>
          <w:szCs w:val="24"/>
        </w:rPr>
        <w:t>όλο που θα μπορούσε. Δείτε για παράδειγμα τι συμβαίνει στην Κύπρο. Το 1996 η Κύπρος είχε δύο χιλιάδες φοιτητές από τους οποίους οι χίλιοι οχτακόσιοι ήταν Κύπρι</w:t>
      </w:r>
      <w:r>
        <w:rPr>
          <w:rFonts w:eastAsia="Times New Roman" w:cs="Times New Roman"/>
          <w:szCs w:val="24"/>
        </w:rPr>
        <w:t xml:space="preserve">οι και οι </w:t>
      </w:r>
      <w:proofErr w:type="spellStart"/>
      <w:r>
        <w:rPr>
          <w:rFonts w:eastAsia="Times New Roman" w:cs="Times New Roman"/>
          <w:szCs w:val="24"/>
        </w:rPr>
        <w:t>εκατόν</w:t>
      </w:r>
      <w:proofErr w:type="spellEnd"/>
      <w:r>
        <w:rPr>
          <w:rFonts w:eastAsia="Times New Roman" w:cs="Times New Roman"/>
          <w:szCs w:val="24"/>
        </w:rPr>
        <w:t xml:space="preserve"> εξήντα ήταν ξένοι και σήμερα, είκοσι χρόνια μετά -δεν νομίζω ότι είναι πολύ μεγάλο το χρονικό διάστημα- η Κύπρος έχει τριάντα δύο χιλιάδες φοιτητές, πανεπιστημιακά ιδρύματα, από τα οποία δεκατρείς χιλιάδες είναι ξένοι. </w:t>
      </w:r>
    </w:p>
    <w:p w14:paraId="0446585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σας ερωτώ, κύρι</w:t>
      </w:r>
      <w:r>
        <w:rPr>
          <w:rFonts w:eastAsia="Times New Roman" w:cs="Times New Roman"/>
          <w:szCs w:val="24"/>
        </w:rPr>
        <w:t xml:space="preserve">ε Υπουργέ: Ποιες είναι οι αντίστοιχες κινήσεις του ελληνικού κράτους ή ποιες σκοπεύετε να κάνετε αυτήν τη στιγμή, που έχετε την ευθύνη του συγκεκριμένου Υπουργείου; Μάλιστα, εσείς προσωπικά, αν θυμάμαι καλά, είχατε βάλει φρένο στην πρόταση της Φιλοσοφικής </w:t>
      </w:r>
      <w:r>
        <w:rPr>
          <w:rFonts w:eastAsia="Times New Roman" w:cs="Times New Roman"/>
          <w:szCs w:val="24"/>
        </w:rPr>
        <w:t xml:space="preserve">Σχολής Αθηνών για να </w:t>
      </w:r>
      <w:r>
        <w:rPr>
          <w:rFonts w:eastAsia="Times New Roman" w:cs="Times New Roman"/>
          <w:szCs w:val="24"/>
        </w:rPr>
        <w:lastRenderedPageBreak/>
        <w:t>δημιουργηθεί ξενόγλωσσο προπτυχιακό πρόγραμμα, το οποίο μάλιστα επρόκειτο να απευθυνθεί σε Κινέζους φοιτητές που ήθελαν να σπουδάσουν στην Ελλάδα…</w:t>
      </w:r>
    </w:p>
    <w:p w14:paraId="04465856" w14:textId="77777777" w:rsidR="00061F8F" w:rsidRDefault="00BE2594">
      <w:pPr>
        <w:spacing w:after="0" w:line="600" w:lineRule="auto"/>
        <w:ind w:firstLine="720"/>
        <w:jc w:val="both"/>
        <w:rPr>
          <w:rFonts w:eastAsia="Times New Roman" w:cs="Times New Roman"/>
          <w:szCs w:val="24"/>
        </w:rPr>
      </w:pPr>
      <w:r w:rsidRPr="00F21CC8">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Ιδρύθηκε, όμως.</w:t>
      </w:r>
    </w:p>
    <w:p w14:paraId="04465857" w14:textId="77777777" w:rsidR="00061F8F" w:rsidRDefault="00BE2594">
      <w:pPr>
        <w:spacing w:after="0" w:line="600" w:lineRule="auto"/>
        <w:ind w:firstLine="720"/>
        <w:jc w:val="both"/>
        <w:rPr>
          <w:rFonts w:eastAsia="Times New Roman" w:cs="Times New Roman"/>
          <w:szCs w:val="24"/>
        </w:rPr>
      </w:pPr>
      <w:r w:rsidRPr="00F21CC8">
        <w:rPr>
          <w:rFonts w:eastAsia="Times New Roman" w:cs="Times New Roman"/>
          <w:b/>
          <w:szCs w:val="24"/>
        </w:rPr>
        <w:t>ΙΩ</w:t>
      </w:r>
      <w:r w:rsidRPr="00F21CC8">
        <w:rPr>
          <w:rFonts w:eastAsia="Times New Roman" w:cs="Times New Roman"/>
          <w:b/>
          <w:szCs w:val="24"/>
        </w:rPr>
        <w:t xml:space="preserve">ΑΝΝΗΣ ΚΕΦΑΛΟΓΙΑΝΝΗΣ: </w:t>
      </w:r>
      <w:r>
        <w:rPr>
          <w:rFonts w:eastAsia="Times New Roman" w:cs="Times New Roman"/>
          <w:szCs w:val="24"/>
        </w:rPr>
        <w:t>Θα τα πείτε στην ομιλία σας.</w:t>
      </w:r>
    </w:p>
    <w:p w14:paraId="0446585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μάλιστα, πριν από εσάς ο συνάδελφος σας ο κ. Μπαλτάς είχε αποφασίσει να παγώσει τα ξενόγλωσσα προπτυχιακά, τα οποία ήταν στα πανεπιστήμια για παράδειγμα της Κρήτης, του Αιγαίου και της Θράκης. Δεν νομίζ</w:t>
      </w:r>
      <w:r>
        <w:rPr>
          <w:rFonts w:eastAsia="Times New Roman" w:cs="Times New Roman"/>
          <w:szCs w:val="24"/>
        </w:rPr>
        <w:t>ω να έχω χάσει κάποια εξέλιξη σε αυτό. Παρ</w:t>
      </w:r>
      <w:r>
        <w:rPr>
          <w:rFonts w:eastAsia="Times New Roman" w:cs="Times New Roman"/>
          <w:szCs w:val="24"/>
        </w:rPr>
        <w:t xml:space="preserve">’ </w:t>
      </w:r>
      <w:r>
        <w:rPr>
          <w:rFonts w:eastAsia="Times New Roman" w:cs="Times New Roman"/>
          <w:szCs w:val="24"/>
        </w:rPr>
        <w:t xml:space="preserve">ότι πέρυσι το Φεβρουάριο, εσείς προσωπικά σε μια επίκαιρη ερώτηση που σας είχα κάνει, με είχατε βεβαιώσει ότι θα εξετάζατε το προπτυχιακό ξενόγλωσσο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τ</w:t>
      </w:r>
      <w:r>
        <w:rPr>
          <w:rFonts w:eastAsia="Times New Roman" w:cs="Times New Roman"/>
          <w:szCs w:val="24"/>
        </w:rPr>
        <w:t>ουρισμού στο Πανεπιστήμιο Κρήτης και ότι μέχρι τον Ιούνι</w:t>
      </w:r>
      <w:r>
        <w:rPr>
          <w:rFonts w:eastAsia="Times New Roman" w:cs="Times New Roman"/>
          <w:szCs w:val="24"/>
        </w:rPr>
        <w:t>ο εκείνου του έτους -του 2017-, θα είχατε προχωρήσει στην έκδοση του σχετικού προεδρικού διατάγματος, σήμερα, Αύγουστο του 2018, ακόμα αυτό το προεδρικό διάταγμα εκκρεμεί.</w:t>
      </w:r>
    </w:p>
    <w:p w14:paraId="04465859" w14:textId="77777777" w:rsidR="00061F8F" w:rsidRDefault="00BE2594">
      <w:pPr>
        <w:spacing w:after="0" w:line="600" w:lineRule="auto"/>
        <w:ind w:firstLine="720"/>
        <w:jc w:val="both"/>
        <w:rPr>
          <w:rFonts w:eastAsia="Times New Roman" w:cs="Times New Roman"/>
          <w:szCs w:val="24"/>
        </w:rPr>
      </w:pPr>
      <w:r w:rsidRPr="00443AB5">
        <w:rPr>
          <w:rFonts w:eastAsia="Times New Roman" w:cs="Times New Roman"/>
          <w:b/>
          <w:szCs w:val="24"/>
        </w:rPr>
        <w:t>ΔΗΜΗΤΡΙΟΣ ΓΑΚΗΣ:</w:t>
      </w:r>
      <w:r>
        <w:rPr>
          <w:rFonts w:eastAsia="Times New Roman" w:cs="Times New Roman"/>
          <w:szCs w:val="24"/>
        </w:rPr>
        <w:t xml:space="preserve"> Διαφωνεί ο κ. </w:t>
      </w:r>
      <w:proofErr w:type="spellStart"/>
      <w:r>
        <w:rPr>
          <w:rFonts w:eastAsia="Times New Roman" w:cs="Times New Roman"/>
          <w:szCs w:val="24"/>
        </w:rPr>
        <w:t>Κόνσολας</w:t>
      </w:r>
      <w:proofErr w:type="spellEnd"/>
      <w:r>
        <w:rPr>
          <w:rFonts w:eastAsia="Times New Roman" w:cs="Times New Roman"/>
          <w:szCs w:val="24"/>
        </w:rPr>
        <w:t>.</w:t>
      </w:r>
    </w:p>
    <w:p w14:paraId="0446585A" w14:textId="77777777" w:rsidR="00061F8F" w:rsidRDefault="00BE2594">
      <w:pPr>
        <w:spacing w:after="0" w:line="600" w:lineRule="auto"/>
        <w:ind w:firstLine="720"/>
        <w:jc w:val="both"/>
        <w:rPr>
          <w:rFonts w:eastAsia="Times New Roman" w:cs="Times New Roman"/>
          <w:szCs w:val="24"/>
        </w:rPr>
      </w:pPr>
      <w:r w:rsidRPr="00443AB5">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Δεν </w:t>
      </w:r>
      <w:r>
        <w:rPr>
          <w:rFonts w:eastAsia="Times New Roman" w:cs="Times New Roman"/>
          <w:szCs w:val="24"/>
        </w:rPr>
        <w:t>ακούγεστε.</w:t>
      </w:r>
    </w:p>
    <w:p w14:paraId="0446585B" w14:textId="77777777" w:rsidR="00061F8F" w:rsidRDefault="00BE2594">
      <w:pPr>
        <w:spacing w:after="0" w:line="600" w:lineRule="auto"/>
        <w:ind w:firstLine="720"/>
        <w:jc w:val="both"/>
        <w:rPr>
          <w:rFonts w:eastAsia="Times New Roman" w:cs="Times New Roman"/>
          <w:szCs w:val="24"/>
        </w:rPr>
      </w:pPr>
      <w:r w:rsidRPr="00443AB5">
        <w:rPr>
          <w:rFonts w:eastAsia="Times New Roman" w:cs="Times New Roman"/>
          <w:b/>
          <w:szCs w:val="24"/>
        </w:rPr>
        <w:t>ΙΩΑΝΝΗΣ ΚΕΦΑΛΟΓΙΑΝΝΗΣ:</w:t>
      </w:r>
      <w:r>
        <w:rPr>
          <w:rFonts w:eastAsia="Times New Roman" w:cs="Times New Roman"/>
          <w:szCs w:val="24"/>
        </w:rPr>
        <w:t xml:space="preserve"> Λέει ότι υπάρχει αντίρρηση από το Πανεπιστήμιο του Αιγαίου. Το να δημιουργηθεί ένα τμήμα στο Πανεπιστήμιο Κρήτης και στο Πανεπιστήμιο Αιγαίου, είναι κάτι διαφορετικό. Δεν είναι αντικρουόμενο, νομίζω.</w:t>
      </w:r>
    </w:p>
    <w:p w14:paraId="0446585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Για να ολοκληρώσω όσον</w:t>
      </w:r>
      <w:r>
        <w:rPr>
          <w:rFonts w:eastAsia="Times New Roman" w:cs="Times New Roman"/>
          <w:szCs w:val="24"/>
        </w:rPr>
        <w:t xml:space="preserve"> αφορά τις παρατηρήσεις επί της αρχής, πολύ φοβάμαι, κύριε Υπουργέ ότι ο μόνος στόχος που θα επιτευχθεί με αυτό το νομοσχέδιο είναι αυτό της μείωσης των ανωτάτων ιδρυμάτων. Διότι, δυστυχώς τα δομικά προβλήματα της ελληνικής εκπαίδευσης από τον κρατικό εναγ</w:t>
      </w:r>
      <w:r>
        <w:rPr>
          <w:rFonts w:eastAsia="Times New Roman" w:cs="Times New Roman"/>
          <w:szCs w:val="24"/>
        </w:rPr>
        <w:t>καλισμό των ΑΕΙ, την έλλειψη παραγωγής εξειδίκευσης αιχμής που ανταποκρίνεται στις ανάγκες της ελληνικής οικονομίας, τη φυγή των νέων στο εξωτερικό, τη μη αξιοποίηση των ερευνητικών αποτελεσμάτων των πανεπιστημίων από τις ελληνικές και διεθνείς επιχειρήσει</w:t>
      </w:r>
      <w:r>
        <w:rPr>
          <w:rFonts w:eastAsia="Times New Roman" w:cs="Times New Roman"/>
          <w:szCs w:val="24"/>
        </w:rPr>
        <w:t>ς, τη μικρή ανταπόκριση των πανεπιστημίων στις ανάγκες της ελληνικής αγοράς εργασίας, δυστυχώς, δεν τα θίγει καν. Και ένα εκπαιδευτικό σύστημα το οποίο δεν οδηγεί σε ικανοποιητική απασχόληση, το μόνο το οποίο έχει να κάνει είναι να ενι</w:t>
      </w:r>
      <w:r>
        <w:rPr>
          <w:rFonts w:eastAsia="Times New Roman" w:cs="Times New Roman"/>
          <w:szCs w:val="24"/>
        </w:rPr>
        <w:lastRenderedPageBreak/>
        <w:t>σχύει τις εκπαιδευτικ</w:t>
      </w:r>
      <w:r>
        <w:rPr>
          <w:rFonts w:eastAsia="Times New Roman" w:cs="Times New Roman"/>
          <w:szCs w:val="24"/>
        </w:rPr>
        <w:t>ές κοινωνικές ανισότητες και τελικά να περιορίζει τις προοπτικές των νέων και ιδιαίτερα, εκείνων από τα φτωχότερα κοινωνικά στρώματα.</w:t>
      </w:r>
    </w:p>
    <w:p w14:paraId="0446585D" w14:textId="77777777" w:rsidR="00061F8F" w:rsidRDefault="00BE2594">
      <w:pPr>
        <w:spacing w:after="0" w:line="600" w:lineRule="auto"/>
        <w:ind w:firstLine="720"/>
        <w:contextualSpacing/>
        <w:jc w:val="both"/>
        <w:rPr>
          <w:rFonts w:eastAsia="Times New Roman"/>
          <w:szCs w:val="24"/>
        </w:rPr>
      </w:pPr>
      <w:r>
        <w:rPr>
          <w:rFonts w:eastAsia="Times New Roman"/>
          <w:szCs w:val="24"/>
        </w:rPr>
        <w:t>Σχετικά με τις τροπολογίες θα είμαι πολύ σύντομος, γιατί πραγματικά, όπως είπα και στην αρχή της ομιλίας μου, είχαμε καται</w:t>
      </w:r>
      <w:r>
        <w:rPr>
          <w:rFonts w:eastAsia="Times New Roman"/>
          <w:szCs w:val="24"/>
        </w:rPr>
        <w:t xml:space="preserve">γισμό τροπολογιών-ολόκληρων νομοσχεδίων. Δυστυχώς, σας είπα για άλλη μια φορά ότι έρχονται εκπρόθεσμα. Μάλιστα, αυτή που ανέπτυξε ο κ. Σταθάκης προηγουμένως, εξήντα σελίδες, την κατέθεσε πριν από μιάμιση ώρα. Εκ των πραγμάτων δεν μπορεί κανείς να έχει τον </w:t>
      </w:r>
      <w:r>
        <w:rPr>
          <w:rFonts w:eastAsia="Times New Roman"/>
          <w:szCs w:val="24"/>
        </w:rPr>
        <w:t xml:space="preserve">χρόνο να τη μελετήσει στην ουσία της. </w:t>
      </w:r>
    </w:p>
    <w:p w14:paraId="0446585E" w14:textId="77777777" w:rsidR="00061F8F" w:rsidRDefault="00BE2594">
      <w:pPr>
        <w:spacing w:after="0" w:line="600" w:lineRule="auto"/>
        <w:ind w:firstLine="720"/>
        <w:contextualSpacing/>
        <w:jc w:val="both"/>
        <w:rPr>
          <w:rFonts w:eastAsia="Times New Roman"/>
          <w:szCs w:val="24"/>
        </w:rPr>
      </w:pPr>
      <w:r>
        <w:rPr>
          <w:rFonts w:eastAsia="Times New Roman"/>
          <w:szCs w:val="24"/>
        </w:rPr>
        <w:t>Γι’ αυτό θα σας πω τουλάχιστον τη θέση της Νέας Δημοκρατίας. Θα ψηφίσουμε «</w:t>
      </w:r>
      <w:r>
        <w:rPr>
          <w:rFonts w:eastAsia="Times New Roman"/>
          <w:szCs w:val="24"/>
        </w:rPr>
        <w:t>ν</w:t>
      </w:r>
      <w:r>
        <w:rPr>
          <w:rFonts w:eastAsia="Times New Roman"/>
          <w:szCs w:val="24"/>
        </w:rPr>
        <w:t>αι» στις τροπολογίες με αριθμούς 1715, 1719, 1726, 1727, 1728, 1729, 1732 και 1736, θα ψηφίσουμε «</w:t>
      </w:r>
      <w:r>
        <w:rPr>
          <w:rFonts w:eastAsia="Times New Roman"/>
          <w:szCs w:val="24"/>
        </w:rPr>
        <w:t>π</w:t>
      </w:r>
      <w:r>
        <w:rPr>
          <w:rFonts w:eastAsia="Times New Roman"/>
          <w:szCs w:val="24"/>
        </w:rPr>
        <w:t>αρών» στην τροπολογία 1716 και στην τροπολ</w:t>
      </w:r>
      <w:r>
        <w:rPr>
          <w:rFonts w:eastAsia="Times New Roman"/>
          <w:szCs w:val="24"/>
        </w:rPr>
        <w:t>ογία 1720 και θα ψηφίσουμε «</w:t>
      </w:r>
      <w:r>
        <w:rPr>
          <w:rFonts w:eastAsia="Times New Roman"/>
          <w:szCs w:val="24"/>
        </w:rPr>
        <w:t>ό</w:t>
      </w:r>
      <w:r>
        <w:rPr>
          <w:rFonts w:eastAsia="Times New Roman"/>
          <w:szCs w:val="24"/>
        </w:rPr>
        <w:t xml:space="preserve">χι» στη 1717 και στις 1721, 1722, 1723, 1724, 1731, 1734 και 1735. Κυρίες και κύριοι συνάδελφοι, είχαμε </w:t>
      </w:r>
      <w:r>
        <w:rPr>
          <w:rFonts w:eastAsia="Times New Roman"/>
          <w:szCs w:val="24"/>
        </w:rPr>
        <w:t>είκοσι</w:t>
      </w:r>
      <w:r>
        <w:rPr>
          <w:rFonts w:eastAsia="Times New Roman"/>
          <w:szCs w:val="24"/>
        </w:rPr>
        <w:t xml:space="preserve"> τροπολογίες σήμερα. </w:t>
      </w:r>
    </w:p>
    <w:p w14:paraId="0446585F"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Όσον αφορά στη 1730 με ειδικό αριθμό 189, που ρυθμίζει τα θέματα της Εκκλησίας και των μουφτήδω</w:t>
      </w:r>
      <w:r>
        <w:rPr>
          <w:rFonts w:eastAsia="Times New Roman"/>
          <w:szCs w:val="24"/>
        </w:rPr>
        <w:t>ν, θα ψηφίσουμε «</w:t>
      </w:r>
      <w:r>
        <w:rPr>
          <w:rFonts w:eastAsia="Times New Roman"/>
          <w:szCs w:val="24"/>
        </w:rPr>
        <w:t>π</w:t>
      </w:r>
      <w:r>
        <w:rPr>
          <w:rFonts w:eastAsia="Times New Roman"/>
          <w:szCs w:val="24"/>
        </w:rPr>
        <w:t>αρών».</w:t>
      </w:r>
    </w:p>
    <w:p w14:paraId="04465860"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 Όσον αφορά στη 1733 για το ζήτημα των αυθαιρέτων, ο Πρόεδρος της Νέας Δημοκρατίας έχει μιλήσει εδώ και πάρα πολλά χρόνια, από το 2008, για την ανάγκη να υπάρξουν κατεδαφίσεις και ειδικά για εκείνα τα αυθαίρετα, τα οποία δεν επιτρέ</w:t>
      </w:r>
      <w:r>
        <w:rPr>
          <w:rFonts w:eastAsia="Times New Roman"/>
          <w:szCs w:val="24"/>
        </w:rPr>
        <w:t xml:space="preserve">πεται νομικά και υπό οποιαδήποτε περίπτωση να τακτοποιηθούν. Βεβαίως, ξέρετε πολύ καλά ποια είναι αυτά. Είναι αυθαίρετα εντός εκτάσεων που έχουν κριθεί αναδασωτέες, αυθαίρετα που είναι στον αιγιαλό και αυθαίρετα που είναι μέσα σε ρέματα. Βεβαίως, σε αυτές </w:t>
      </w:r>
      <w:r>
        <w:rPr>
          <w:rFonts w:eastAsia="Times New Roman"/>
          <w:szCs w:val="24"/>
        </w:rPr>
        <w:t xml:space="preserve">τις περιπτώσεις είναι ξεκάθαρο ότι πρέπει να προχωρήσουμε σε κατεδαφίσεις. </w:t>
      </w:r>
    </w:p>
    <w:p w14:paraId="04465861"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Θα θυμίσω, όμως, ότι έχει ψηφιστεί και ένας νόμος, ο ν.4178, από την προηγούμενη κυβέρνηση, ένας σωστός νόμος, ο οποίος τακτοποιούσε εκείνες τις περιπτώσεις στις οποίες πραγματικά </w:t>
      </w:r>
      <w:r>
        <w:rPr>
          <w:rFonts w:eastAsia="Times New Roman"/>
          <w:szCs w:val="24"/>
        </w:rPr>
        <w:t xml:space="preserve">μπορούσαν να δοθούν οι άδειες. </w:t>
      </w:r>
    </w:p>
    <w:p w14:paraId="04465862" w14:textId="77777777" w:rsidR="00061F8F" w:rsidRDefault="00BE2594">
      <w:pPr>
        <w:spacing w:after="0" w:line="600" w:lineRule="auto"/>
        <w:ind w:firstLine="720"/>
        <w:contextualSpacing/>
        <w:jc w:val="both"/>
        <w:rPr>
          <w:rFonts w:eastAsia="Times New Roman"/>
          <w:szCs w:val="24"/>
        </w:rPr>
      </w:pPr>
      <w:r>
        <w:rPr>
          <w:rFonts w:eastAsia="Times New Roman"/>
          <w:szCs w:val="24"/>
        </w:rPr>
        <w:t>Στην τροπολογία 1733 θα ψηφίσουμε «</w:t>
      </w:r>
      <w:r>
        <w:rPr>
          <w:rFonts w:eastAsia="Times New Roman"/>
          <w:szCs w:val="24"/>
        </w:rPr>
        <w:t>π</w:t>
      </w:r>
      <w:r>
        <w:rPr>
          <w:rFonts w:eastAsia="Times New Roman"/>
          <w:szCs w:val="24"/>
        </w:rPr>
        <w:t>αρών».</w:t>
      </w:r>
    </w:p>
    <w:p w14:paraId="04465863"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ΑΝΝΑ ΚΑΡΑΜΑΝΛΗ:</w:t>
      </w:r>
      <w:r>
        <w:rPr>
          <w:rFonts w:eastAsia="Times New Roman"/>
          <w:szCs w:val="24"/>
        </w:rPr>
        <w:t xml:space="preserve"> «</w:t>
      </w:r>
      <w:r>
        <w:rPr>
          <w:rFonts w:eastAsia="Times New Roman"/>
          <w:szCs w:val="24"/>
        </w:rPr>
        <w:t>Ν</w:t>
      </w:r>
      <w:r>
        <w:rPr>
          <w:rFonts w:eastAsia="Times New Roman"/>
          <w:szCs w:val="24"/>
        </w:rPr>
        <w:t>αι».</w:t>
      </w:r>
    </w:p>
    <w:p w14:paraId="04465864"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lastRenderedPageBreak/>
        <w:t>ΙΩΑΝΝΗΣ ΚΕΦΑΛΟΓΙΑΝΝΗΣ:</w:t>
      </w:r>
      <w:r w:rsidRPr="009943C2">
        <w:rPr>
          <w:rFonts w:eastAsia="Times New Roman"/>
          <w:szCs w:val="24"/>
        </w:rPr>
        <w:t xml:space="preserve"> </w:t>
      </w:r>
      <w:r>
        <w:rPr>
          <w:rFonts w:eastAsia="Times New Roman"/>
          <w:szCs w:val="24"/>
        </w:rPr>
        <w:t>«</w:t>
      </w:r>
      <w:r>
        <w:rPr>
          <w:rFonts w:eastAsia="Times New Roman"/>
          <w:szCs w:val="24"/>
        </w:rPr>
        <w:t>Ν</w:t>
      </w:r>
      <w:r>
        <w:rPr>
          <w:rFonts w:eastAsia="Times New Roman"/>
          <w:szCs w:val="24"/>
        </w:rPr>
        <w:t>αι»; Εντάξει. Τέλος πάντων.</w:t>
      </w:r>
    </w:p>
    <w:p w14:paraId="04465865" w14:textId="77777777" w:rsidR="00061F8F" w:rsidRDefault="00BE2594">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04465866"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 xml:space="preserve">ΠΡΟΕΔΡΕΥΩΝ (Μάριος Γεωργιάδης): </w:t>
      </w:r>
      <w:r>
        <w:rPr>
          <w:rFonts w:eastAsia="Times New Roman"/>
          <w:szCs w:val="24"/>
        </w:rPr>
        <w:t>Ελάτε, κύριοι συνάδελφοι!</w:t>
      </w:r>
    </w:p>
    <w:p w14:paraId="04465867"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ΑΝΝΑ ΚΑΡΑΜΑΝΛΗ:</w:t>
      </w:r>
      <w:r>
        <w:rPr>
          <w:rFonts w:eastAsia="Times New Roman"/>
          <w:szCs w:val="24"/>
        </w:rPr>
        <w:t xml:space="preserve"> Επιφυλασ</w:t>
      </w:r>
      <w:r>
        <w:rPr>
          <w:rFonts w:eastAsia="Times New Roman"/>
          <w:szCs w:val="24"/>
        </w:rPr>
        <w:t>σόμαστε για τις τροπολογίες.</w:t>
      </w:r>
    </w:p>
    <w:p w14:paraId="04465868"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ΠΡΟΕΔΡΕΥΩΝ (Μάριος Γεωργιάδης):</w:t>
      </w:r>
      <w:r>
        <w:rPr>
          <w:rFonts w:eastAsia="Times New Roman"/>
          <w:szCs w:val="24"/>
        </w:rPr>
        <w:t xml:space="preserve"> Κυρία Καραμανλή, στη δευτερολογία σας θα το πείτε. </w:t>
      </w:r>
    </w:p>
    <w:p w14:paraId="04465869" w14:textId="77777777" w:rsidR="00061F8F" w:rsidRDefault="00BE2594">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0446586A" w14:textId="77777777" w:rsidR="00061F8F" w:rsidRDefault="00BE2594">
      <w:pPr>
        <w:spacing w:after="0" w:line="600" w:lineRule="auto"/>
        <w:ind w:firstLine="720"/>
        <w:contextualSpacing/>
        <w:jc w:val="both"/>
        <w:rPr>
          <w:rFonts w:eastAsia="Times New Roman"/>
          <w:szCs w:val="24"/>
        </w:rPr>
      </w:pPr>
      <w:r>
        <w:rPr>
          <w:rFonts w:eastAsia="Times New Roman"/>
          <w:szCs w:val="24"/>
        </w:rPr>
        <w:t>Μην ανοίγετε διάλογο.</w:t>
      </w:r>
    </w:p>
    <w:p w14:paraId="0446586B" w14:textId="77777777" w:rsidR="00061F8F" w:rsidRDefault="00BE2594">
      <w:pPr>
        <w:spacing w:after="0" w:line="600" w:lineRule="auto"/>
        <w:ind w:firstLine="720"/>
        <w:contextualSpacing/>
        <w:jc w:val="both"/>
        <w:rPr>
          <w:rFonts w:eastAsia="Times New Roman"/>
          <w:szCs w:val="24"/>
        </w:rPr>
      </w:pPr>
      <w:r>
        <w:rPr>
          <w:rFonts w:eastAsia="Times New Roman"/>
          <w:szCs w:val="24"/>
        </w:rPr>
        <w:t>Κύριε Κεφαλογιάννη, ολοκληρώστε.</w:t>
      </w:r>
    </w:p>
    <w:p w14:paraId="0446586C"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ΙΩΑΝΝΗΣ ΚΕΦΑΛΟΓΙΑΝΝΗΣ:</w:t>
      </w:r>
      <w:r>
        <w:rPr>
          <w:rFonts w:eastAsia="Times New Roman"/>
          <w:szCs w:val="24"/>
        </w:rPr>
        <w:t xml:space="preserve"> Θα τα πει και η </w:t>
      </w:r>
      <w:proofErr w:type="spellStart"/>
      <w:r>
        <w:rPr>
          <w:rFonts w:eastAsia="Times New Roman"/>
          <w:szCs w:val="24"/>
        </w:rPr>
        <w:t>εισηγήτριά</w:t>
      </w:r>
      <w:proofErr w:type="spellEnd"/>
      <w:r>
        <w:rPr>
          <w:rFonts w:eastAsia="Times New Roman"/>
          <w:szCs w:val="24"/>
        </w:rPr>
        <w:t xml:space="preserve"> μας την ώρα της ψηφοφορίας. Η ενημέρωση που είχα εγώ ήταν για το «</w:t>
      </w:r>
      <w:r>
        <w:rPr>
          <w:rFonts w:eastAsia="Times New Roman"/>
          <w:szCs w:val="24"/>
        </w:rPr>
        <w:t>π</w:t>
      </w:r>
      <w:r>
        <w:rPr>
          <w:rFonts w:eastAsia="Times New Roman"/>
          <w:szCs w:val="24"/>
        </w:rPr>
        <w:t>αρών».</w:t>
      </w:r>
    </w:p>
    <w:p w14:paraId="0446586D"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ΧΡΗΣΤΟΣ ΠΑΠΠΑΣ:</w:t>
      </w:r>
      <w:r>
        <w:rPr>
          <w:rFonts w:eastAsia="Times New Roman"/>
          <w:szCs w:val="24"/>
        </w:rPr>
        <w:t xml:space="preserve"> Θα ρίξετε κέρμα;</w:t>
      </w:r>
    </w:p>
    <w:p w14:paraId="0446586E"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ΠΡΟΕΔΡΕΥΩΝ (Μάριος Γεωργιάδης):</w:t>
      </w:r>
      <w:r w:rsidRPr="009943C2">
        <w:rPr>
          <w:rFonts w:eastAsia="Times New Roman"/>
          <w:szCs w:val="24"/>
        </w:rPr>
        <w:t xml:space="preserve"> </w:t>
      </w:r>
      <w:r>
        <w:rPr>
          <w:rFonts w:eastAsia="Times New Roman"/>
          <w:szCs w:val="24"/>
        </w:rPr>
        <w:t>Ελάτε, κύριε Παππά!</w:t>
      </w:r>
    </w:p>
    <w:p w14:paraId="0446586F" w14:textId="77777777" w:rsidR="00061F8F" w:rsidRDefault="00BE2594">
      <w:pPr>
        <w:spacing w:after="0" w:line="600" w:lineRule="auto"/>
        <w:ind w:firstLine="720"/>
        <w:contextualSpacing/>
        <w:jc w:val="both"/>
        <w:rPr>
          <w:rFonts w:eastAsia="Times New Roman"/>
          <w:szCs w:val="24"/>
        </w:rPr>
      </w:pPr>
      <w:r>
        <w:rPr>
          <w:rFonts w:eastAsia="Times New Roman"/>
          <w:szCs w:val="24"/>
        </w:rPr>
        <w:t>Συνεχίστε, κύριε Κεφαλογιάννη.</w:t>
      </w:r>
    </w:p>
    <w:p w14:paraId="04465870"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lastRenderedPageBreak/>
        <w:t>ΙΩΑΝΝΗΣ ΚΕΦΑΛΟΓΙΑΝΝΗΣ:</w:t>
      </w:r>
      <w:r>
        <w:rPr>
          <w:rFonts w:eastAsia="Times New Roman"/>
          <w:szCs w:val="24"/>
        </w:rPr>
        <w:t xml:space="preserve"> Το είπα, κύριε Παππά. Έρχονται τροπολογίες σωρηδόν. </w:t>
      </w:r>
    </w:p>
    <w:p w14:paraId="04465871"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 xml:space="preserve">ΧΡΗΣΤΟΣ ΠΑΠΠΑΣ: </w:t>
      </w:r>
      <w:r>
        <w:rPr>
          <w:rFonts w:eastAsia="Times New Roman"/>
          <w:szCs w:val="24"/>
        </w:rPr>
        <w:t>Θα τα πω κι εγώ τώρα.</w:t>
      </w:r>
    </w:p>
    <w:p w14:paraId="04465872"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 xml:space="preserve">ΙΩΑΝΝΗΣ ΚΕΦΑΛΟΓΙΑΝΝΗΣ: </w:t>
      </w:r>
      <w:r>
        <w:rPr>
          <w:rFonts w:eastAsia="Times New Roman"/>
          <w:szCs w:val="24"/>
        </w:rPr>
        <w:t>Τη συγκεκριμένη τροπολογία εξήντα σελίδων δεν προλαβαίνει κανείς να τη διαβάσει. Τέλος πάντων.</w:t>
      </w:r>
    </w:p>
    <w:p w14:paraId="04465873" w14:textId="77777777" w:rsidR="00061F8F" w:rsidRDefault="00BE2594">
      <w:pPr>
        <w:spacing w:after="0" w:line="600" w:lineRule="auto"/>
        <w:ind w:firstLine="720"/>
        <w:contextualSpacing/>
        <w:jc w:val="both"/>
        <w:rPr>
          <w:rFonts w:eastAsia="Times New Roman"/>
          <w:szCs w:val="24"/>
        </w:rPr>
      </w:pPr>
      <w:r>
        <w:rPr>
          <w:rFonts w:eastAsia="Times New Roman"/>
          <w:szCs w:val="24"/>
        </w:rPr>
        <w:t>Σε κάθε περίπτωση, κύριοι συνάδελφοι, η Νέα Δη</w:t>
      </w:r>
      <w:r>
        <w:rPr>
          <w:rFonts w:eastAsia="Times New Roman"/>
          <w:szCs w:val="24"/>
        </w:rPr>
        <w:t>μοκρατία, όπως έχω πει κατ’ επανάληψη, σε ό,τι κρίνει θετικό ψηφίζει θετικά. Ό,τι κρίνει αρνητικά, το καταψηφίζει αιτιολογημένα. Αυτό το λέω για να κάνει κανείς τη σύγκριση με προηγούμενες κυβερνήσεις. Όταν ήταν κάποιοι στην αντιπολίτευση, τα καταψήφιζαν ό</w:t>
      </w:r>
      <w:r>
        <w:rPr>
          <w:rFonts w:eastAsia="Times New Roman"/>
          <w:szCs w:val="24"/>
        </w:rPr>
        <w:t xml:space="preserve">λα, ακόμα και τα θετικά και πολλές φορές έχουν και το πολιτικό θράσος όταν είναι στην </w:t>
      </w:r>
      <w:r>
        <w:rPr>
          <w:rFonts w:eastAsia="Times New Roman"/>
          <w:szCs w:val="24"/>
        </w:rPr>
        <w:t>κ</w:t>
      </w:r>
      <w:r>
        <w:rPr>
          <w:rFonts w:eastAsia="Times New Roman"/>
          <w:szCs w:val="24"/>
        </w:rPr>
        <w:t xml:space="preserve">υβέρνηση, τα ίδια που είχαν καταψηφίσει να έρχονται και να τα εφαρμόζουν, να τα επικροτούν και καλώς τα εφαρμόζουν, αλλά τουλάχιστον πρέπει να σταματήσει εδώ η πολιτική </w:t>
      </w:r>
      <w:r>
        <w:rPr>
          <w:rFonts w:eastAsia="Times New Roman"/>
          <w:szCs w:val="24"/>
        </w:rPr>
        <w:t>υποκρισία.</w:t>
      </w:r>
    </w:p>
    <w:p w14:paraId="04465874" w14:textId="77777777" w:rsidR="00061F8F" w:rsidRDefault="00BE2594">
      <w:pPr>
        <w:spacing w:after="0" w:line="600" w:lineRule="auto"/>
        <w:ind w:firstLine="720"/>
        <w:contextualSpacing/>
        <w:jc w:val="both"/>
        <w:rPr>
          <w:rFonts w:eastAsia="Times New Roman"/>
          <w:szCs w:val="24"/>
        </w:rPr>
      </w:pPr>
      <w:r>
        <w:rPr>
          <w:rFonts w:eastAsia="Times New Roman"/>
          <w:szCs w:val="24"/>
        </w:rPr>
        <w:t>Ευχαριστώ πολύ.</w:t>
      </w:r>
    </w:p>
    <w:p w14:paraId="04465875"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ΠΡΟΕΔΡΕΥΩΝ (Μάριος Γεωργιάδης):</w:t>
      </w:r>
      <w:r>
        <w:rPr>
          <w:rFonts w:eastAsia="Times New Roman"/>
          <w:szCs w:val="24"/>
        </w:rPr>
        <w:t xml:space="preserve"> Ευχαριστούμε τον κ. Κεφαλογιάννη.</w:t>
      </w:r>
    </w:p>
    <w:p w14:paraId="04465876"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Κύριοι συνάδελφοι, απομένουν ο κ. Μπάρκας και ο κ. Παυλίδης από τη λίστα των ομιλητών. Δώστε μου λίγο χρόνο, κύριε Μπάρκα.</w:t>
      </w:r>
    </w:p>
    <w:p w14:paraId="04465877" w14:textId="77777777" w:rsidR="00061F8F" w:rsidRDefault="00BE2594">
      <w:pPr>
        <w:spacing w:after="0" w:line="600" w:lineRule="auto"/>
        <w:ind w:firstLine="720"/>
        <w:contextualSpacing/>
        <w:jc w:val="both"/>
        <w:rPr>
          <w:rFonts w:eastAsia="Times New Roman"/>
          <w:szCs w:val="24"/>
        </w:rPr>
      </w:pPr>
      <w:r>
        <w:rPr>
          <w:rFonts w:eastAsia="Times New Roman"/>
          <w:szCs w:val="24"/>
        </w:rPr>
        <w:t>Θα ήθελα να απευθυνθώ στους εισηγητές κα</w:t>
      </w:r>
      <w:r>
        <w:rPr>
          <w:rFonts w:eastAsia="Times New Roman"/>
          <w:szCs w:val="24"/>
        </w:rPr>
        <w:t xml:space="preserve">ι στους ειδικούς αγορητές, οι οποίοι στην πλειοψηφία τους έχετε ζητήσει δευτερολογία. Να σας θυμίσω ότι τους χρόνους των </w:t>
      </w:r>
      <w:proofErr w:type="spellStart"/>
      <w:r>
        <w:rPr>
          <w:rFonts w:eastAsia="Times New Roman"/>
          <w:szCs w:val="24"/>
        </w:rPr>
        <w:t>πρωτολογιών</w:t>
      </w:r>
      <w:proofErr w:type="spellEnd"/>
      <w:r>
        <w:rPr>
          <w:rFonts w:eastAsia="Times New Roman"/>
          <w:szCs w:val="24"/>
        </w:rPr>
        <w:t xml:space="preserve"> σας τους έχετε υπερβεί όλοι κατά πολύ, οπότε ο χρόνος των δευτερολογιών δεν θα είναι στα </w:t>
      </w:r>
      <w:proofErr w:type="spellStart"/>
      <w:r>
        <w:rPr>
          <w:rFonts w:eastAsia="Times New Roman"/>
          <w:szCs w:val="24"/>
        </w:rPr>
        <w:t>επτάμισι</w:t>
      </w:r>
      <w:proofErr w:type="spellEnd"/>
      <w:r>
        <w:rPr>
          <w:rFonts w:eastAsia="Times New Roman"/>
          <w:szCs w:val="24"/>
        </w:rPr>
        <w:t xml:space="preserve"> λεπτά, αλλά θα είναι λιγό</w:t>
      </w:r>
      <w:r>
        <w:rPr>
          <w:rFonts w:eastAsia="Times New Roman"/>
          <w:szCs w:val="24"/>
        </w:rPr>
        <w:t>τερος. Θα πούμε τρία με τέσσερα λεπτά, για να μπορέσουμε να ολοκληρώσουμε σε εύλογο χρονικό διάστημα.</w:t>
      </w:r>
    </w:p>
    <w:p w14:paraId="04465878" w14:textId="77777777" w:rsidR="00061F8F" w:rsidRDefault="00BE2594">
      <w:pPr>
        <w:spacing w:after="0" w:line="600" w:lineRule="auto"/>
        <w:ind w:firstLine="720"/>
        <w:contextualSpacing/>
        <w:jc w:val="both"/>
        <w:rPr>
          <w:rFonts w:eastAsia="Times New Roman"/>
          <w:szCs w:val="24"/>
        </w:rPr>
      </w:pPr>
      <w:r>
        <w:rPr>
          <w:rFonts w:eastAsia="Times New Roman"/>
          <w:szCs w:val="24"/>
        </w:rPr>
        <w:t>Κύριε Μπάρκα, θα δώσω πρώτα τον λόγο στον Υπουργό για τις τροπολογίες, οπότε περιμένετε.</w:t>
      </w:r>
    </w:p>
    <w:p w14:paraId="04465879" w14:textId="77777777" w:rsidR="00061F8F" w:rsidRDefault="00BE2594">
      <w:pPr>
        <w:spacing w:after="0" w:line="600" w:lineRule="auto"/>
        <w:ind w:firstLine="720"/>
        <w:contextualSpacing/>
        <w:jc w:val="both"/>
        <w:rPr>
          <w:rFonts w:eastAsia="Times New Roman"/>
          <w:szCs w:val="24"/>
        </w:rPr>
      </w:pPr>
      <w:r>
        <w:rPr>
          <w:rFonts w:eastAsia="Times New Roman"/>
          <w:szCs w:val="24"/>
        </w:rPr>
        <w:t>Δεν θέλω να αναφερθώ ακριβώς στο πόσο μίλησε ο καθένας, γιατί δεν</w:t>
      </w:r>
      <w:r>
        <w:rPr>
          <w:rFonts w:eastAsia="Times New Roman"/>
          <w:szCs w:val="24"/>
        </w:rPr>
        <w:t xml:space="preserve"> θέλω να αδικήσω κάποιον ή να φανεί. Πάντως όλοι έχετε μιλήσει πολύ περισσότερο στις </w:t>
      </w:r>
      <w:proofErr w:type="spellStart"/>
      <w:r>
        <w:rPr>
          <w:rFonts w:eastAsia="Times New Roman"/>
          <w:szCs w:val="24"/>
        </w:rPr>
        <w:t>πρωτολογίες</w:t>
      </w:r>
      <w:proofErr w:type="spellEnd"/>
      <w:r>
        <w:rPr>
          <w:rFonts w:eastAsia="Times New Roman"/>
          <w:szCs w:val="24"/>
        </w:rPr>
        <w:t xml:space="preserve"> σας. Έτσι όπως συμπτύξαμε τον χρόνο των ομιλητών, θα συμπτύξουμε και τον χρόνο των δευτερολογιών. Το λέω αυτό από τώρα για να μην υπάρξουν παρεξηγήσεις εκείνη </w:t>
      </w:r>
      <w:r>
        <w:rPr>
          <w:rFonts w:eastAsia="Times New Roman"/>
          <w:szCs w:val="24"/>
        </w:rPr>
        <w:t>τη στιγμή. Ο κ. Μαντάς απομένει μετά από τους κοινοβουλευτικούς.</w:t>
      </w:r>
    </w:p>
    <w:p w14:paraId="0446587A"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lastRenderedPageBreak/>
        <w:t>ΝΙΚΟΛΑΟΣ ΣΥΡΜΑΛΕΝΙΟΣ:</w:t>
      </w:r>
      <w:r w:rsidRPr="001C2B69">
        <w:rPr>
          <w:rFonts w:eastAsia="Times New Roman"/>
          <w:szCs w:val="24"/>
        </w:rPr>
        <w:t xml:space="preserve"> </w:t>
      </w:r>
      <w:r>
        <w:rPr>
          <w:rFonts w:eastAsia="Times New Roman"/>
          <w:szCs w:val="24"/>
        </w:rPr>
        <w:t>Κύριε Πρόεδρε, τα δικά μου δύο λεπτά μην τα ξεχάσετε.</w:t>
      </w:r>
    </w:p>
    <w:p w14:paraId="0446587B"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ΠΡΟΕΔΡΕΥΩΝ (Μάριος Γεωργιάδης):</w:t>
      </w:r>
      <w:r w:rsidRPr="001C2B69">
        <w:rPr>
          <w:rFonts w:eastAsia="Times New Roman"/>
          <w:szCs w:val="24"/>
        </w:rPr>
        <w:t xml:space="preserve"> </w:t>
      </w:r>
      <w:r>
        <w:rPr>
          <w:rFonts w:eastAsia="Times New Roman"/>
          <w:szCs w:val="24"/>
        </w:rPr>
        <w:t xml:space="preserve">Κύριε </w:t>
      </w:r>
      <w:proofErr w:type="spellStart"/>
      <w:r>
        <w:rPr>
          <w:rFonts w:eastAsia="Times New Roman"/>
          <w:szCs w:val="24"/>
        </w:rPr>
        <w:t>Συρμαλένιε</w:t>
      </w:r>
      <w:proofErr w:type="spellEnd"/>
      <w:r>
        <w:rPr>
          <w:rFonts w:eastAsia="Times New Roman"/>
          <w:szCs w:val="24"/>
        </w:rPr>
        <w:t>, δεν έχω ξεχάσει το ενάμισι λεπτό σας. Θα σας το δώσω. Αφήστε με ν</w:t>
      </w:r>
      <w:r>
        <w:rPr>
          <w:rFonts w:eastAsia="Times New Roman"/>
          <w:szCs w:val="24"/>
        </w:rPr>
        <w:t>α δώσω τη σειρά στους υπολοίπους και να ενημερώσω το Τμήμα για το πώς θα εξελιχθεί η συζήτηση.</w:t>
      </w:r>
    </w:p>
    <w:p w14:paraId="0446587C"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Γαβρόγλου</w:t>
      </w:r>
      <w:proofErr w:type="spellEnd"/>
      <w:r>
        <w:rPr>
          <w:rFonts w:eastAsia="Times New Roman"/>
          <w:szCs w:val="24"/>
        </w:rPr>
        <w:t xml:space="preserve"> για να αναπτύξει δύο τροπολογίες και μετά ο κ. Μπάρκας θα ανέβει στο Βήμα.</w:t>
      </w:r>
    </w:p>
    <w:p w14:paraId="0446587D" w14:textId="77777777" w:rsidR="00061F8F" w:rsidRDefault="00BE2594">
      <w:pPr>
        <w:spacing w:after="0" w:line="600" w:lineRule="auto"/>
        <w:ind w:firstLine="720"/>
        <w:contextualSpacing/>
        <w:jc w:val="both"/>
        <w:rPr>
          <w:rFonts w:eastAsia="Times New Roman"/>
          <w:szCs w:val="24"/>
        </w:rPr>
      </w:pPr>
      <w:r w:rsidRPr="003D08B0">
        <w:rPr>
          <w:rFonts w:eastAsia="Times New Roman"/>
          <w:b/>
          <w:szCs w:val="24"/>
        </w:rPr>
        <w:t>ΧΑΡΟΥΛΑ (ΧΑΡΑ) ΚΕΦΑΛΙΔΟΥ:</w:t>
      </w:r>
      <w:r w:rsidRPr="001C2B69">
        <w:rPr>
          <w:rFonts w:eastAsia="Times New Roman"/>
          <w:szCs w:val="24"/>
        </w:rPr>
        <w:t xml:space="preserve"> </w:t>
      </w:r>
      <w:r>
        <w:rPr>
          <w:rFonts w:eastAsia="Times New Roman"/>
          <w:szCs w:val="24"/>
        </w:rPr>
        <w:t>Είναι καινούργιες τροπ</w:t>
      </w:r>
      <w:r>
        <w:rPr>
          <w:rFonts w:eastAsia="Times New Roman"/>
          <w:szCs w:val="24"/>
        </w:rPr>
        <w:t>ολογίες, κύριε Υπουργέ;</w:t>
      </w:r>
    </w:p>
    <w:p w14:paraId="0446587E" w14:textId="77777777" w:rsidR="00061F8F" w:rsidRDefault="00BE2594">
      <w:pPr>
        <w:spacing w:after="0" w:line="600" w:lineRule="auto"/>
        <w:ind w:firstLine="720"/>
        <w:jc w:val="both"/>
        <w:rPr>
          <w:rFonts w:eastAsia="Times New Roman" w:cs="Times New Roman"/>
          <w:szCs w:val="24"/>
        </w:rPr>
      </w:pPr>
      <w:r w:rsidRPr="00B02663">
        <w:rPr>
          <w:rFonts w:eastAsia="Times New Roman" w:cs="Times New Roman"/>
          <w:b/>
          <w:szCs w:val="24"/>
        </w:rPr>
        <w:t>ΚΩΝΣΤΑΝΤΙΝΟΣ ΓΑΒΡΟΓΛΟΥ (Υπουργός Παιδείας, Έρευνας και Θρησκευμάτων):</w:t>
      </w:r>
      <w:r w:rsidRPr="00B02663">
        <w:rPr>
          <w:rFonts w:eastAsia="Times New Roman" w:cs="Times New Roman"/>
          <w:szCs w:val="24"/>
        </w:rPr>
        <w:t xml:space="preserve"> </w:t>
      </w:r>
      <w:r>
        <w:rPr>
          <w:rFonts w:eastAsia="Times New Roman" w:cs="Times New Roman"/>
          <w:szCs w:val="24"/>
        </w:rPr>
        <w:t xml:space="preserve">Είναι δύο βουλευτικές τροπολογίες, η </w:t>
      </w:r>
      <w:r>
        <w:rPr>
          <w:rFonts w:eastAsia="Times New Roman" w:cs="Times New Roman"/>
          <w:szCs w:val="24"/>
        </w:rPr>
        <w:t xml:space="preserve">με γενικό αριθμό </w:t>
      </w:r>
      <w:r>
        <w:rPr>
          <w:rFonts w:eastAsia="Times New Roman" w:cs="Times New Roman"/>
          <w:szCs w:val="24"/>
        </w:rPr>
        <w:t xml:space="preserve">1735 </w:t>
      </w:r>
      <w:r>
        <w:rPr>
          <w:rFonts w:eastAsia="Times New Roman" w:cs="Times New Roman"/>
          <w:szCs w:val="24"/>
        </w:rPr>
        <w:t xml:space="preserve">και </w:t>
      </w:r>
      <w:r>
        <w:rPr>
          <w:rFonts w:eastAsia="Times New Roman" w:cs="Times New Roman"/>
          <w:szCs w:val="24"/>
        </w:rPr>
        <w:t xml:space="preserve">ειδικό 194 και η </w:t>
      </w:r>
      <w:r>
        <w:rPr>
          <w:rFonts w:eastAsia="Times New Roman" w:cs="Times New Roman"/>
          <w:szCs w:val="24"/>
        </w:rPr>
        <w:t xml:space="preserve">με γενικό αριθμό </w:t>
      </w:r>
      <w:r>
        <w:rPr>
          <w:rFonts w:eastAsia="Times New Roman" w:cs="Times New Roman"/>
          <w:szCs w:val="24"/>
        </w:rPr>
        <w:t xml:space="preserve">1736 </w:t>
      </w:r>
      <w:r>
        <w:rPr>
          <w:rFonts w:eastAsia="Times New Roman" w:cs="Times New Roman"/>
          <w:szCs w:val="24"/>
        </w:rPr>
        <w:t xml:space="preserve">και </w:t>
      </w:r>
      <w:r>
        <w:rPr>
          <w:rFonts w:eastAsia="Times New Roman" w:cs="Times New Roman"/>
          <w:szCs w:val="24"/>
        </w:rPr>
        <w:t xml:space="preserve">ειδικό 195. Γίνονται και οι δύο δεκτές. </w:t>
      </w:r>
    </w:p>
    <w:p w14:paraId="0446587F" w14:textId="77777777" w:rsidR="00061F8F" w:rsidRDefault="00BE2594">
      <w:pPr>
        <w:spacing w:after="0" w:line="600" w:lineRule="auto"/>
        <w:ind w:firstLine="720"/>
        <w:jc w:val="both"/>
        <w:rPr>
          <w:rFonts w:eastAsia="Times New Roman" w:cs="Times New Roman"/>
          <w:szCs w:val="24"/>
        </w:rPr>
      </w:pPr>
      <w:r w:rsidRPr="00FE0241">
        <w:rPr>
          <w:rFonts w:eastAsia="Times New Roman" w:cs="Times New Roman"/>
          <w:b/>
          <w:szCs w:val="24"/>
        </w:rPr>
        <w:t>ΠΡΟΕΔΡΕΥΩΝ (</w:t>
      </w:r>
      <w:r>
        <w:rPr>
          <w:rFonts w:eastAsia="Times New Roman" w:cs="Times New Roman"/>
          <w:b/>
          <w:szCs w:val="24"/>
        </w:rPr>
        <w:t>Μάριος Γεωργιάδης</w:t>
      </w:r>
      <w:r w:rsidRPr="00FE0241">
        <w:rPr>
          <w:rFonts w:eastAsia="Times New Roman" w:cs="Times New Roman"/>
          <w:b/>
          <w:szCs w:val="24"/>
        </w:rPr>
        <w:t>):</w:t>
      </w:r>
      <w:r>
        <w:rPr>
          <w:rFonts w:eastAsia="Times New Roman" w:cs="Times New Roman"/>
          <w:szCs w:val="24"/>
        </w:rPr>
        <w:t xml:space="preserve"> Ευχαριστούμε τον κύριο Υπουργό. </w:t>
      </w:r>
    </w:p>
    <w:p w14:paraId="0446588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Μπάρκας έχει τον λόγο. Αμέσως μετά, κύριε </w:t>
      </w:r>
      <w:proofErr w:type="spellStart"/>
      <w:r>
        <w:rPr>
          <w:rFonts w:eastAsia="Times New Roman" w:cs="Times New Roman"/>
          <w:szCs w:val="24"/>
        </w:rPr>
        <w:t>Συρμαλένιε</w:t>
      </w:r>
      <w:proofErr w:type="spellEnd"/>
      <w:r>
        <w:rPr>
          <w:rFonts w:eastAsia="Times New Roman" w:cs="Times New Roman"/>
          <w:szCs w:val="24"/>
        </w:rPr>
        <w:t>, θα σας δώσω τον λόγο.</w:t>
      </w:r>
    </w:p>
    <w:p w14:paraId="0446588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Ορίστε, κύριε Μπάρκα.</w:t>
      </w:r>
    </w:p>
    <w:p w14:paraId="04465882" w14:textId="77777777" w:rsidR="00061F8F" w:rsidRDefault="00BE2594">
      <w:pPr>
        <w:spacing w:after="0" w:line="600" w:lineRule="auto"/>
        <w:ind w:firstLine="720"/>
        <w:jc w:val="both"/>
        <w:rPr>
          <w:rFonts w:eastAsia="Times New Roman" w:cs="Times New Roman"/>
          <w:szCs w:val="24"/>
        </w:rPr>
      </w:pPr>
      <w:r w:rsidRPr="007A273D">
        <w:rPr>
          <w:rFonts w:eastAsia="Times New Roman" w:cs="Times New Roman"/>
          <w:b/>
          <w:szCs w:val="24"/>
        </w:rPr>
        <w:lastRenderedPageBreak/>
        <w:t xml:space="preserve">ΚΩΝΣΤΑΝΤΙΝΟΣ </w:t>
      </w:r>
      <w:r>
        <w:rPr>
          <w:rFonts w:eastAsia="Times New Roman" w:cs="Times New Roman"/>
          <w:b/>
          <w:szCs w:val="24"/>
        </w:rPr>
        <w:t>ΜΠΑΡΚΑΣ</w:t>
      </w:r>
      <w:r w:rsidRPr="007A273D">
        <w:rPr>
          <w:rFonts w:eastAsia="Times New Roman" w:cs="Times New Roman"/>
          <w:b/>
          <w:szCs w:val="24"/>
        </w:rPr>
        <w:t xml:space="preserve">: </w:t>
      </w:r>
      <w:r>
        <w:rPr>
          <w:rFonts w:eastAsia="Times New Roman" w:cs="Times New Roman"/>
          <w:szCs w:val="24"/>
        </w:rPr>
        <w:t>Σας ευχαριστώ πολύ, κύριε Πρόεδρε.</w:t>
      </w:r>
    </w:p>
    <w:p w14:paraId="04465883" w14:textId="77777777" w:rsidR="00061F8F" w:rsidRDefault="00BE2594">
      <w:pPr>
        <w:spacing w:after="0" w:line="600" w:lineRule="auto"/>
        <w:ind w:firstLine="720"/>
        <w:jc w:val="both"/>
        <w:rPr>
          <w:rFonts w:eastAsia="Times New Roman" w:cs="Times New Roman"/>
          <w:szCs w:val="24"/>
        </w:rPr>
      </w:pPr>
      <w:r w:rsidRPr="003D4D6E">
        <w:rPr>
          <w:rFonts w:eastAsia="Times New Roman" w:cs="Times New Roman"/>
          <w:szCs w:val="24"/>
        </w:rPr>
        <w:t xml:space="preserve">Κυρίες και κύριοι </w:t>
      </w:r>
      <w:r>
        <w:rPr>
          <w:rFonts w:eastAsia="Times New Roman" w:cs="Times New Roman"/>
          <w:szCs w:val="24"/>
        </w:rPr>
        <w:t>Βουλευτές, επιτρέψτε μου να δηλώσω και εγώ τη συμμετοχή μου στο εθνικό πένθος της χώρας μας. Να δηλώσω την αμέριστη συμπαράστασή μου στους συγγενείς, τις οικογένειες των ανθρώπων οι οποίοι χάθηκαν από την καταστροφική φωτιά στο Μάτι, στην Αττική. Πραγματικ</w:t>
      </w:r>
      <w:r>
        <w:rPr>
          <w:rFonts w:eastAsia="Times New Roman" w:cs="Times New Roman"/>
          <w:szCs w:val="24"/>
        </w:rPr>
        <w:t xml:space="preserve">ά νομίζω ότι είναι στιγμές για τις οποίες πρέπει όλοι μας, όλο το πολιτικό σύστημα, να συζητήσουμε σοβαρά τι πρέπει να κάνουμε, έτσι ώστε ποτέ ξανά να μη βιώσουμε τέτοιου είδους εικόνες και απώλειες στη χώρα μας. </w:t>
      </w:r>
    </w:p>
    <w:p w14:paraId="0446588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Επιτρέψτε μου να πω ότι πραγματικά εγώ θέλ</w:t>
      </w:r>
      <w:r>
        <w:rPr>
          <w:rFonts w:eastAsia="Times New Roman" w:cs="Times New Roman"/>
          <w:szCs w:val="24"/>
        </w:rPr>
        <w:t>ω να ζητήσω μία συγγνώμη από τις οικογένειες των θυμάτων για το γεγονός ότι τόσα χρόνια δεν φώναζα όσο δυνατά μπορούσα απέναντι στις κυβερνήσεις του ΠΑΣΟΚ και της Νέας Δημοκρατίας οι οποίες, δυστυχώς, οδήγησαν την ελληνική κοινωνία σε αυτά τα αποτελέσματα.</w:t>
      </w:r>
      <w:r>
        <w:rPr>
          <w:rFonts w:eastAsia="Times New Roman" w:cs="Times New Roman"/>
          <w:szCs w:val="24"/>
        </w:rPr>
        <w:t xml:space="preserve"> Θέλω να πω μία μεγάλη συγγνώμη για το γεγονός ότι μέσα από τη νεολαία του Συνασπισμού, τότε που δίναμε τη μάχη εναντίον της τσιμεντοποίησης της παραλιακής ζώνης, </w:t>
      </w:r>
      <w:r>
        <w:rPr>
          <w:rFonts w:eastAsia="Times New Roman" w:cs="Times New Roman"/>
          <w:szCs w:val="24"/>
        </w:rPr>
        <w:lastRenderedPageBreak/>
        <w:t>δεν έβαλα πιο δυνατά τις πλάτες μου, έτσι ώστε να γκρεμίσω τα παράνομα κτήρια και τα παράνομα</w:t>
      </w:r>
      <w:r>
        <w:rPr>
          <w:rFonts w:eastAsia="Times New Roman" w:cs="Times New Roman"/>
          <w:szCs w:val="24"/>
        </w:rPr>
        <w:t xml:space="preserve"> κτίσματα τα οποία είχαν φράξει την παραλία και μέσα βρισκόντουσαν οι Βουλευτές, οι Υπουργοί της Νέας Δημοκρατίας και του ΠΑΣΟΚ και έκαναν το μπάνιο τους ως λουόμενοι με ακριβό αντίτιμο. Θέλω να ζητήσω μία συγγνώμη για το γεγονός ότι δεν συμμετείχα τόσο εν</w:t>
      </w:r>
      <w:r>
        <w:rPr>
          <w:rFonts w:eastAsia="Times New Roman" w:cs="Times New Roman"/>
          <w:szCs w:val="24"/>
        </w:rPr>
        <w:t xml:space="preserve">εργά ως νεολαίος του Συνασπισμού τότε στις αναδασώσεις των περιοχών που κάηκαν από πυρκαγιές. </w:t>
      </w:r>
    </w:p>
    <w:p w14:paraId="0446588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Να ζητήσω πραγματικά συγγνώμη για το γεγονός ότι δεν κατάφερα να πείσω πιο νωρίς την ελληνική κοινωνία ότι η Ριζοσπαστική Αριστερά είχε ένα σχέδιο και έχει ένα π</w:t>
      </w:r>
      <w:r>
        <w:rPr>
          <w:rFonts w:eastAsia="Times New Roman" w:cs="Times New Roman"/>
          <w:szCs w:val="24"/>
        </w:rPr>
        <w:t>ολιτικό σχέδιο απέναντι στα παράνομα κτήρια, στις παράνομες τσιμεντοποιήσεις, στις πυρκαγιές, στο γεγονός του «μαζί τα φάγαμε». Γιατί δεν τα φάγαμε μαζί. Αυτό το πολιτικό σχέδιο αναπτύσσεται αυτήν τη στιγμή στα μάτια όλου του κόσμου. Είναι η συνέχεια του «</w:t>
      </w:r>
      <w:r>
        <w:rPr>
          <w:rFonts w:eastAsia="Times New Roman" w:cs="Times New Roman"/>
          <w:szCs w:val="24"/>
        </w:rPr>
        <w:t xml:space="preserve">μαζί τα φάγαμε». Ξεκίνησε από τον κ. Πάγκαλο, ο οποίος λουόμενος στα παράνομα κτήρια της παραλιακής, έλεγε ότι μαζί τα φάγαμε. Όχι, δεν τα φάγαμε μαζί. Ούτε τα χτίσαμε μαζί, ούτε τα φάγαμε μαζί. Δεν συμμετέχουμε. Δεν ήμαστε μαζί λουόμενοι. Δεν </w:t>
      </w:r>
      <w:r>
        <w:rPr>
          <w:rFonts w:eastAsia="Times New Roman" w:cs="Times New Roman"/>
          <w:szCs w:val="24"/>
        </w:rPr>
        <w:lastRenderedPageBreak/>
        <w:t>πηγαίνουμε μ</w:t>
      </w:r>
      <w:r>
        <w:rPr>
          <w:rFonts w:eastAsia="Times New Roman" w:cs="Times New Roman"/>
          <w:szCs w:val="24"/>
        </w:rPr>
        <w:t xml:space="preserve">αζί στις παραλίες αυτές. Εμείς συμμετέχουμε στις αναδασώσεις. Πραγματικά από εδώ και πέρα πρέπει να βάλουμε εμείς το μέτρο εκείνο έτσι ώστε να μην ξαναζήσει η χώρα μας τέτοιου είδους καταστροφές. </w:t>
      </w:r>
    </w:p>
    <w:p w14:paraId="0446588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να μιλήσω τώρα για το νομοσχέδιο. Είναι ένα νομοσχέδιο</w:t>
      </w:r>
      <w:r>
        <w:rPr>
          <w:rFonts w:eastAsia="Times New Roman" w:cs="Times New Roman"/>
          <w:szCs w:val="24"/>
        </w:rPr>
        <w:t xml:space="preserve"> το οποίο πραγματικά δίνει μια απάντηση στο πώς η Ριζοσπαστική Αριστερά αντιλαμβάνεται την τριτοβάθμια εκπαίδευση. Οφείλω να πω ότι μέσα από τις αλλαγές των ΤΕΙ όλα αυτά τα χρόνια, δυστυχώς, φτάσαμε σε μια κατάσταση ώστε να ονοματίζουμε ανώτατα τα τμήματα </w:t>
      </w:r>
      <w:r>
        <w:rPr>
          <w:rFonts w:eastAsia="Times New Roman" w:cs="Times New Roman"/>
          <w:szCs w:val="24"/>
        </w:rPr>
        <w:t xml:space="preserve">των ΤΕΙ χωρίς όμως οι φοιτητές και οι φοιτήτριες να μπορούν να απολαμβάνουν αυτήν την </w:t>
      </w:r>
      <w:proofErr w:type="spellStart"/>
      <w:r>
        <w:rPr>
          <w:rFonts w:eastAsia="Times New Roman" w:cs="Times New Roman"/>
          <w:szCs w:val="24"/>
        </w:rPr>
        <w:t>ανωτατοποίηση</w:t>
      </w:r>
      <w:proofErr w:type="spellEnd"/>
      <w:r>
        <w:rPr>
          <w:rFonts w:eastAsia="Times New Roman" w:cs="Times New Roman"/>
          <w:szCs w:val="24"/>
        </w:rPr>
        <w:t>. Έρχεται τώρα το νομοσχέδιο αυτό και μέσα από έναν ευρύ διάλογο με την κοινωνία, με τους αρμόδιους φορείς, με τους καθηγητές, με τους φοιτητές φτάνει σε ένα</w:t>
      </w:r>
      <w:r>
        <w:rPr>
          <w:rFonts w:eastAsia="Times New Roman" w:cs="Times New Roman"/>
          <w:szCs w:val="24"/>
        </w:rPr>
        <w:t xml:space="preserve"> αποτέλεσμα το οποίο λέει ότι πλέον δημιουργούνται ανώτατα τμήματα σε περιοχές όπου μέχρι τώρα λειτουργούσαν τα ΤΕΙ. </w:t>
      </w:r>
    </w:p>
    <w:p w14:paraId="0446588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σταθώ μόνο στο γεγονός ότι και εμείς στην Ήπειρο πλέον αποκτούμε το Πανεπιστήμιο των Ιωαννίνων. Το ΤΕΙ της Ηπείρου ενσωματώνεται στο Πα</w:t>
      </w:r>
      <w:r>
        <w:rPr>
          <w:rFonts w:eastAsia="Times New Roman" w:cs="Times New Roman"/>
          <w:szCs w:val="24"/>
        </w:rPr>
        <w:t xml:space="preserve">νεπιστήμιο των Ιωαννίνων και </w:t>
      </w:r>
      <w:r>
        <w:rPr>
          <w:rFonts w:eastAsia="Times New Roman" w:cs="Times New Roman"/>
          <w:szCs w:val="24"/>
        </w:rPr>
        <w:lastRenderedPageBreak/>
        <w:t xml:space="preserve">τα τμήματα του ΤΕΙ γίνονται ανώτατα τμήματα του Πανεπιστημίου Ιωαννίνων. </w:t>
      </w:r>
    </w:p>
    <w:p w14:paraId="04465888" w14:textId="77777777" w:rsidR="00061F8F" w:rsidRDefault="00BE2594">
      <w:pPr>
        <w:spacing w:after="0" w:line="600" w:lineRule="auto"/>
        <w:ind w:firstLine="720"/>
        <w:jc w:val="both"/>
        <w:rPr>
          <w:rFonts w:eastAsia="Times New Roman"/>
          <w:szCs w:val="24"/>
        </w:rPr>
      </w:pPr>
      <w:r>
        <w:rPr>
          <w:rFonts w:eastAsia="Times New Roman"/>
          <w:szCs w:val="24"/>
        </w:rPr>
        <w:t>Είναι μια μεγάλη μεταρρύθμιση</w:t>
      </w:r>
      <w:r w:rsidRPr="0082521D">
        <w:rPr>
          <w:rFonts w:eastAsia="Times New Roman"/>
          <w:szCs w:val="24"/>
        </w:rPr>
        <w:t xml:space="preserve">, </w:t>
      </w:r>
      <w:r>
        <w:rPr>
          <w:rFonts w:eastAsia="Times New Roman"/>
          <w:szCs w:val="24"/>
        </w:rPr>
        <w:t xml:space="preserve">η οποία συζητήθηκε ευρέως και διεξοδικά μέσα από το διάλογο, τον οποίο ανέπτυξε το Υπουργείο και ο αρμόδιος Υπουργός. Εγώ </w:t>
      </w:r>
      <w:r>
        <w:rPr>
          <w:rFonts w:eastAsia="Times New Roman"/>
          <w:szCs w:val="24"/>
        </w:rPr>
        <w:t xml:space="preserve">μπορώ να θυμηθώ, τουλάχιστον, τέσσερις παρουσίες του στην Ήπειρο με συζητήσεις με όλους τους φορείς όσον αφορά το συγκεκριμένο νομοσχέδιο. </w:t>
      </w:r>
    </w:p>
    <w:p w14:paraId="04465889" w14:textId="77777777" w:rsidR="00061F8F" w:rsidRDefault="00BE2594">
      <w:pPr>
        <w:spacing w:after="0" w:line="600" w:lineRule="auto"/>
        <w:ind w:firstLine="720"/>
        <w:jc w:val="both"/>
        <w:rPr>
          <w:rFonts w:eastAsia="Times New Roman"/>
          <w:szCs w:val="24"/>
        </w:rPr>
      </w:pPr>
      <w:r>
        <w:rPr>
          <w:rFonts w:eastAsia="Times New Roman"/>
          <w:szCs w:val="24"/>
        </w:rPr>
        <w:t>Εγώ θέλω να χαιρετίσω αυτήν τη διαδικασία και να πω ότι βεβαίως δημιουργούνται τμήματα τα οποία είναι αξιόλογα, έχου</w:t>
      </w:r>
      <w:r>
        <w:rPr>
          <w:rFonts w:eastAsia="Times New Roman"/>
          <w:szCs w:val="24"/>
        </w:rPr>
        <w:t>ν ένα ευρύ επαγγελματικό και επιστημονικό πεδίο, το οποίο μπορεί να δώσει πτυχιούχους ανώτατων σχολών. Νομίζω ότι είναι η αρχή ενός βήματος, έτσι ώστε και τα επόμενα χρόνια να ισχυροποιήσουμε ακόμα περισσότερο τα τμήματα αυτά τα οποία δημιουργούνται.</w:t>
      </w:r>
    </w:p>
    <w:p w14:paraId="0446588A" w14:textId="77777777" w:rsidR="00061F8F" w:rsidRDefault="00BE2594">
      <w:pPr>
        <w:spacing w:after="0" w:line="600" w:lineRule="auto"/>
        <w:ind w:firstLine="720"/>
        <w:jc w:val="both"/>
        <w:rPr>
          <w:rFonts w:eastAsia="Times New Roman"/>
          <w:szCs w:val="24"/>
        </w:rPr>
      </w:pPr>
      <w:r>
        <w:rPr>
          <w:rFonts w:eastAsia="Times New Roman"/>
          <w:szCs w:val="24"/>
        </w:rPr>
        <w:t xml:space="preserve">Θέλω </w:t>
      </w:r>
      <w:r>
        <w:rPr>
          <w:rFonts w:eastAsia="Times New Roman"/>
          <w:szCs w:val="24"/>
        </w:rPr>
        <w:t>εδώ να πω -και ολοκληρώνω με αυτό- ότι είναι τουλάχιστον αστείο η εισηγήτρια της Αξιωματικής Αντιπολίτευσης να ισχυρίζεται ότι στην Πρέβεζα δημιουργείται το Τμήμα Οικονο</w:t>
      </w:r>
      <w:r>
        <w:rPr>
          <w:rFonts w:eastAsia="Times New Roman"/>
          <w:szCs w:val="24"/>
        </w:rPr>
        <w:lastRenderedPageBreak/>
        <w:t xml:space="preserve">μίας, Λογιστικής και Χρηματοοικονομικής του Πανεπιστημίου Ιωαννίνων γιατί ο κ. </w:t>
      </w:r>
      <w:proofErr w:type="spellStart"/>
      <w:r>
        <w:rPr>
          <w:rFonts w:eastAsia="Times New Roman"/>
          <w:szCs w:val="24"/>
        </w:rPr>
        <w:t>Τσακαλώτ</w:t>
      </w:r>
      <w:r>
        <w:rPr>
          <w:rFonts w:eastAsia="Times New Roman"/>
          <w:szCs w:val="24"/>
        </w:rPr>
        <w:t>ος</w:t>
      </w:r>
      <w:proofErr w:type="spellEnd"/>
      <w:r>
        <w:rPr>
          <w:rFonts w:eastAsia="Times New Roman"/>
          <w:szCs w:val="24"/>
        </w:rPr>
        <w:t xml:space="preserve"> είναι από εκεί και γιατί του έδωσαν τον τίτλο του επίτιμου διδάκτορα. </w:t>
      </w:r>
    </w:p>
    <w:p w14:paraId="0446588B" w14:textId="77777777" w:rsidR="00061F8F" w:rsidRDefault="00BE2594">
      <w:pPr>
        <w:spacing w:after="0" w:line="600" w:lineRule="auto"/>
        <w:ind w:firstLine="720"/>
        <w:jc w:val="both"/>
        <w:rPr>
          <w:rFonts w:eastAsia="Times New Roman"/>
          <w:szCs w:val="24"/>
        </w:rPr>
      </w:pPr>
      <w:r>
        <w:rPr>
          <w:rFonts w:eastAsia="Times New Roman"/>
          <w:szCs w:val="24"/>
        </w:rPr>
        <w:t>Θα ήθελα να θυμίσω στην κ</w:t>
      </w:r>
      <w:r>
        <w:rPr>
          <w:rFonts w:eastAsia="Times New Roman"/>
          <w:szCs w:val="24"/>
        </w:rPr>
        <w:t>.</w:t>
      </w:r>
      <w:r>
        <w:rPr>
          <w:rFonts w:eastAsia="Times New Roman"/>
          <w:szCs w:val="24"/>
        </w:rPr>
        <w:t xml:space="preserve"> Καραμανλή –η οποία προφανώς και δεν γνωρίζει και ούτε ρώτησε τον Βουλευτή της Νέας Δημοκρατίας εκεί στην περιοχή μας- ότι το συγκεκριμένο </w:t>
      </w:r>
      <w:r>
        <w:rPr>
          <w:rFonts w:eastAsia="Times New Roman"/>
          <w:szCs w:val="24"/>
        </w:rPr>
        <w:t>τ</w:t>
      </w:r>
      <w:r>
        <w:rPr>
          <w:rFonts w:eastAsia="Times New Roman"/>
          <w:szCs w:val="24"/>
        </w:rPr>
        <w:t>μήμα έχει δεκαέξ</w:t>
      </w:r>
      <w:r>
        <w:rPr>
          <w:rFonts w:eastAsia="Times New Roman"/>
          <w:szCs w:val="24"/>
        </w:rPr>
        <w:t>ι μέλη ΔΕΠ, έχει ένα μεταπτυχιακό πάρα πολύ δυνατό, έχει πολλούς φοιτητές οι οποίοι συμμετέχουν σε αυτήν τη διαδικασία. Το μεταπτυχιακό έχει συμμετοχή από πάρα πολύ κόσμο και ο κόσμος που θέλει να συμμετάσχει στο συγκεκριμένο πρόγραμμα είναι πάρα πολύς. Εί</w:t>
      </w:r>
      <w:r>
        <w:rPr>
          <w:rFonts w:eastAsia="Times New Roman"/>
          <w:szCs w:val="24"/>
        </w:rPr>
        <w:t xml:space="preserve">μαστε πάρα πολύ κοντά στο να δημιουργήσουμε και διδακτορικό στη συγκεκριμένη </w:t>
      </w:r>
      <w:r>
        <w:rPr>
          <w:rFonts w:eastAsia="Times New Roman"/>
          <w:szCs w:val="24"/>
        </w:rPr>
        <w:t>σ</w:t>
      </w:r>
      <w:r>
        <w:rPr>
          <w:rFonts w:eastAsia="Times New Roman"/>
          <w:szCs w:val="24"/>
        </w:rPr>
        <w:t xml:space="preserve">χολή. </w:t>
      </w:r>
    </w:p>
    <w:p w14:paraId="0446588C" w14:textId="77777777" w:rsidR="00061F8F" w:rsidRDefault="00BE2594">
      <w:pPr>
        <w:spacing w:after="0" w:line="600" w:lineRule="auto"/>
        <w:ind w:firstLine="720"/>
        <w:jc w:val="both"/>
        <w:rPr>
          <w:rFonts w:eastAsia="Times New Roman"/>
          <w:szCs w:val="24"/>
        </w:rPr>
      </w:pPr>
      <w:r>
        <w:rPr>
          <w:rFonts w:eastAsia="Times New Roman"/>
          <w:szCs w:val="24"/>
        </w:rPr>
        <w:t xml:space="preserve">Άρα, η οποία αναφορά γίνεται στην λογική ότι για χάρη του κ. </w:t>
      </w:r>
      <w:proofErr w:type="spellStart"/>
      <w:r>
        <w:rPr>
          <w:rFonts w:eastAsia="Times New Roman"/>
          <w:szCs w:val="24"/>
        </w:rPr>
        <w:t>Τσακαλώτου</w:t>
      </w:r>
      <w:proofErr w:type="spellEnd"/>
      <w:r>
        <w:rPr>
          <w:rFonts w:eastAsia="Times New Roman"/>
          <w:szCs w:val="24"/>
        </w:rPr>
        <w:t xml:space="preserve"> δημιουργείται το </w:t>
      </w:r>
      <w:r>
        <w:rPr>
          <w:rFonts w:eastAsia="Times New Roman"/>
          <w:szCs w:val="24"/>
        </w:rPr>
        <w:t>τ</w:t>
      </w:r>
      <w:r>
        <w:rPr>
          <w:rFonts w:eastAsia="Times New Roman"/>
          <w:szCs w:val="24"/>
        </w:rPr>
        <w:t>μήμα είναι για να μπορέσετε να αλλοιώσετε πραγματικά –γιατί δεν έχετε να πείτε τί</w:t>
      </w:r>
      <w:r>
        <w:rPr>
          <w:rFonts w:eastAsia="Times New Roman"/>
          <w:szCs w:val="24"/>
        </w:rPr>
        <w:t>ποτα για τα τμήματα αυτά- τα επιχειρήματα τα οποία έχουν αναπτυχθεί στο συγκεκριμένο νομοσχέδιο.</w:t>
      </w:r>
    </w:p>
    <w:p w14:paraId="0446588D" w14:textId="77777777" w:rsidR="00061F8F" w:rsidRDefault="00BE2594">
      <w:pPr>
        <w:spacing w:after="0" w:line="600" w:lineRule="auto"/>
        <w:ind w:firstLine="720"/>
        <w:jc w:val="both"/>
        <w:rPr>
          <w:rFonts w:eastAsia="Times New Roman"/>
          <w:szCs w:val="24"/>
        </w:rPr>
      </w:pPr>
      <w:r>
        <w:rPr>
          <w:rFonts w:eastAsia="Times New Roman"/>
          <w:szCs w:val="24"/>
        </w:rPr>
        <w:t xml:space="preserve">Νομίζω ότι είναι η αρχή μιας πολύ καλής πορείας. Είμαστε χαρούμενοι για αυτό. Θα κριθεί η Αξιωματική Αντιπολίτευση </w:t>
      </w:r>
      <w:r>
        <w:rPr>
          <w:rFonts w:eastAsia="Times New Roman"/>
          <w:szCs w:val="24"/>
        </w:rPr>
        <w:lastRenderedPageBreak/>
        <w:t>και η Αντιπολίτευση για την αρνητική της στά</w:t>
      </w:r>
      <w:r>
        <w:rPr>
          <w:rFonts w:eastAsia="Times New Roman"/>
          <w:szCs w:val="24"/>
        </w:rPr>
        <w:t>ση και νομίζω ότι εδώ θα είμαστε για τα συζητήσουμε.</w:t>
      </w:r>
    </w:p>
    <w:p w14:paraId="0446588E" w14:textId="77777777" w:rsidR="00061F8F" w:rsidRDefault="00BE2594">
      <w:pPr>
        <w:spacing w:after="0" w:line="600" w:lineRule="auto"/>
        <w:ind w:firstLine="720"/>
        <w:jc w:val="both"/>
        <w:rPr>
          <w:rFonts w:eastAsia="Times New Roman"/>
          <w:szCs w:val="24"/>
        </w:rPr>
      </w:pPr>
      <w:r>
        <w:rPr>
          <w:rFonts w:eastAsia="Times New Roman"/>
          <w:szCs w:val="24"/>
        </w:rPr>
        <w:t xml:space="preserve">Ευχαριστώ πολύ. </w:t>
      </w:r>
    </w:p>
    <w:p w14:paraId="0446588F" w14:textId="77777777" w:rsidR="00061F8F" w:rsidRDefault="00BE2594">
      <w:pPr>
        <w:spacing w:after="0" w:line="600" w:lineRule="auto"/>
        <w:ind w:firstLine="720"/>
        <w:jc w:val="center"/>
        <w:rPr>
          <w:rFonts w:eastAsia="Times New Roman"/>
          <w:szCs w:val="24"/>
        </w:rPr>
      </w:pPr>
      <w:r>
        <w:rPr>
          <w:rFonts w:eastAsia="Times New Roman" w:cs="Times New Roman"/>
          <w:szCs w:val="24"/>
        </w:rPr>
        <w:t>(Χειροκροτήματα από την πτέρυγα</w:t>
      </w:r>
      <w:r w:rsidRPr="00CB4520">
        <w:rPr>
          <w:rFonts w:eastAsia="Times New Roman" w:cs="Times New Roman"/>
          <w:szCs w:val="24"/>
        </w:rPr>
        <w:t xml:space="preserve"> </w:t>
      </w:r>
      <w:r>
        <w:rPr>
          <w:rFonts w:eastAsia="Times New Roman" w:cs="Times New Roman"/>
          <w:szCs w:val="24"/>
        </w:rPr>
        <w:t>του ΣΥΡΙΖΑ</w:t>
      </w:r>
      <w:r w:rsidRPr="00CB4520">
        <w:rPr>
          <w:rFonts w:eastAsia="Times New Roman" w:cs="Times New Roman"/>
          <w:szCs w:val="24"/>
        </w:rPr>
        <w:t>)</w:t>
      </w:r>
    </w:p>
    <w:p w14:paraId="0446589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sidRPr="0082521D">
        <w:rPr>
          <w:rFonts w:eastAsia="Times New Roman" w:cs="Times New Roman"/>
          <w:szCs w:val="24"/>
        </w:rPr>
        <w:t>Ευχαριστούμε τον κ. Μπάρκα.</w:t>
      </w:r>
    </w:p>
    <w:p w14:paraId="04465891" w14:textId="77777777" w:rsidR="00061F8F" w:rsidRDefault="00BE2594">
      <w:pPr>
        <w:spacing w:after="0" w:line="600" w:lineRule="auto"/>
        <w:ind w:firstLine="720"/>
        <w:jc w:val="both"/>
        <w:rPr>
          <w:rFonts w:eastAsia="Times New Roman" w:cs="Times New Roman"/>
          <w:szCs w:val="24"/>
        </w:rPr>
      </w:pPr>
      <w:r w:rsidRPr="0082521D">
        <w:rPr>
          <w:rFonts w:eastAsia="Times New Roman" w:cs="Times New Roman"/>
          <w:szCs w:val="24"/>
        </w:rPr>
        <w:t xml:space="preserve">Τον λόγο έχει ο κ. </w:t>
      </w:r>
      <w:proofErr w:type="spellStart"/>
      <w:r w:rsidRPr="0082521D">
        <w:rPr>
          <w:rFonts w:eastAsia="Times New Roman" w:cs="Times New Roman"/>
          <w:szCs w:val="24"/>
        </w:rPr>
        <w:t>Συρμαλένιος</w:t>
      </w:r>
      <w:proofErr w:type="spellEnd"/>
      <w:r w:rsidRPr="0082521D">
        <w:rPr>
          <w:rFonts w:eastAsia="Times New Roman" w:cs="Times New Roman"/>
          <w:szCs w:val="24"/>
        </w:rPr>
        <w:t xml:space="preserve"> για δύο λεπτά.</w:t>
      </w:r>
    </w:p>
    <w:p w14:paraId="0446589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ΝΙΚΟΛΑΟΣ ΣΥΡΜΑΛΕΝΙΟΣ</w:t>
      </w:r>
      <w:r w:rsidRPr="0082521D">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w:t>
      </w:r>
      <w:r>
        <w:rPr>
          <w:rFonts w:eastAsia="Times New Roman" w:cs="Times New Roman"/>
          <w:szCs w:val="24"/>
        </w:rPr>
        <w:t>κύριε Πρόεδρε.</w:t>
      </w:r>
    </w:p>
    <w:p w14:paraId="0446589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επειδή παίρνω τον λόγο, θεωρώ ελάχιστη υποχρέωση μου να εκφράσω και εγώ από την πλευρά μου τα ειλικρινή μου συλλυπητήρια στους οικείους των </w:t>
      </w:r>
      <w:proofErr w:type="spellStart"/>
      <w:r>
        <w:rPr>
          <w:rFonts w:eastAsia="Times New Roman" w:cs="Times New Roman"/>
          <w:szCs w:val="24"/>
        </w:rPr>
        <w:t>θανόντων</w:t>
      </w:r>
      <w:proofErr w:type="spellEnd"/>
      <w:r>
        <w:rPr>
          <w:rFonts w:eastAsia="Times New Roman" w:cs="Times New Roman"/>
          <w:szCs w:val="24"/>
        </w:rPr>
        <w:t xml:space="preserve">. </w:t>
      </w:r>
    </w:p>
    <w:p w14:paraId="0446589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Ελπίζω, βεβαίως, η σημερινή συζήτηση να είναι απαρχή για να γίνει ένα μάθημα η</w:t>
      </w:r>
      <w:r>
        <w:rPr>
          <w:rFonts w:eastAsia="Times New Roman" w:cs="Times New Roman"/>
          <w:szCs w:val="24"/>
        </w:rPr>
        <w:t xml:space="preserve"> τραγωδία την οποία πέρασε η χώρα σε όλο το πολιτικό σύστημα. Νομίζω ότι αρκετά από τα μέτρα, τα οποία έχουν ήδη ληφθεί και επίσης αποφασίζονται σήμερα, βοηθούν προς την κατεύθυνση αναστροφής μιας μακρόχρονης κατάστασης, η οποία οδηγούσε με το στρεβλό τρόπ</w:t>
      </w:r>
      <w:r>
        <w:rPr>
          <w:rFonts w:eastAsia="Times New Roman" w:cs="Times New Roman"/>
          <w:szCs w:val="24"/>
        </w:rPr>
        <w:t>ο ανάπτυξης της χώρας σε επανειλημμένες τραγωδίες.</w:t>
      </w:r>
    </w:p>
    <w:p w14:paraId="0446589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Πήρα τον λόγο, όμως, για να πω μια κουβέντα για την τροπολογία, η οποία κατατέθηκε από τον Υπουργό Ενέργειας και Περιβάλλοντος για το θέμα της Μακρονήσου. Το λέω αυτό εκφράζοντας και τους άλλους δύο συναδέ</w:t>
      </w:r>
      <w:r>
        <w:rPr>
          <w:rFonts w:eastAsia="Times New Roman" w:cs="Times New Roman"/>
          <w:szCs w:val="24"/>
        </w:rPr>
        <w:t xml:space="preserve">λφους του ΣΥΡΙΖΑ από τις Κυκλάδες, τον κ. Συρίγο και τον κ. </w:t>
      </w:r>
      <w:proofErr w:type="spellStart"/>
      <w:r>
        <w:rPr>
          <w:rFonts w:eastAsia="Times New Roman" w:cs="Times New Roman"/>
          <w:szCs w:val="24"/>
        </w:rPr>
        <w:t>Μανιό</w:t>
      </w:r>
      <w:proofErr w:type="spellEnd"/>
      <w:r>
        <w:rPr>
          <w:rFonts w:eastAsia="Times New Roman" w:cs="Times New Roman"/>
          <w:szCs w:val="24"/>
        </w:rPr>
        <w:t xml:space="preserve">, που συμμετέχουν σε άλλα </w:t>
      </w:r>
      <w:r>
        <w:rPr>
          <w:rFonts w:eastAsia="Times New Roman" w:cs="Times New Roman"/>
          <w:szCs w:val="24"/>
        </w:rPr>
        <w:t>τ</w:t>
      </w:r>
      <w:r>
        <w:rPr>
          <w:rFonts w:eastAsia="Times New Roman" w:cs="Times New Roman"/>
          <w:szCs w:val="24"/>
        </w:rPr>
        <w:t>μήματα, διότι είχαν δημιουργηθεί ορισμένες ασάφειες σε σχέση με το θέμα της Μακρονήσου.</w:t>
      </w:r>
    </w:p>
    <w:p w14:paraId="0446589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πούμε όπως λέει και η αιτιολογική έκθεση ότι στις 16</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1989, </w:t>
      </w:r>
      <w:r>
        <w:rPr>
          <w:rFonts w:eastAsia="Times New Roman" w:cs="Times New Roman"/>
          <w:szCs w:val="24"/>
        </w:rPr>
        <w:t>η αείμνηστη Μελίνα Μερκούρη με την ιστορική της απόφαση χαρακτήρισε ολόκληρο το νησί της Μακρονήσου ως ιστορικό τόπο και τα κτήρια των βασανιστηρίων ως ιστορικά διατηρητέα μνημεία.</w:t>
      </w:r>
    </w:p>
    <w:p w14:paraId="0446589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Επίσης, με το </w:t>
      </w:r>
      <w:proofErr w:type="spellStart"/>
      <w:r>
        <w:rPr>
          <w:rFonts w:eastAsia="Times New Roman" w:cs="Times New Roman"/>
          <w:szCs w:val="24"/>
        </w:rPr>
        <w:t>π.δ.</w:t>
      </w:r>
      <w:proofErr w:type="spellEnd"/>
      <w:r>
        <w:rPr>
          <w:rFonts w:eastAsia="Times New Roman" w:cs="Times New Roman"/>
          <w:szCs w:val="24"/>
        </w:rPr>
        <w:t xml:space="preserve"> </w:t>
      </w:r>
      <w:r>
        <w:rPr>
          <w:rFonts w:eastAsia="Times New Roman" w:cs="Times New Roman"/>
          <w:szCs w:val="24"/>
        </w:rPr>
        <w:t>895/1995 καθορίστηκαν οι χρήσεις γης και ο περιορισμός τ</w:t>
      </w:r>
      <w:r>
        <w:rPr>
          <w:rFonts w:eastAsia="Times New Roman" w:cs="Times New Roman"/>
          <w:szCs w:val="24"/>
        </w:rPr>
        <w:t>ης δόμησης στην κατεύθυνση προστασίας του ιστορικού αυτού τόπου.</w:t>
      </w:r>
    </w:p>
    <w:p w14:paraId="04465898" w14:textId="77777777" w:rsidR="00061F8F" w:rsidRDefault="00BE2594">
      <w:pPr>
        <w:spacing w:after="0" w:line="600" w:lineRule="auto"/>
        <w:ind w:firstLine="720"/>
        <w:jc w:val="both"/>
        <w:rPr>
          <w:rFonts w:eastAsia="Times New Roman"/>
          <w:szCs w:val="24"/>
        </w:rPr>
      </w:pPr>
      <w:r>
        <w:rPr>
          <w:rFonts w:eastAsia="Times New Roman"/>
          <w:szCs w:val="24"/>
        </w:rPr>
        <w:t xml:space="preserve">Με τη σημερινή τροπολογία δίνεται η δυνατότητα, με απόφαση του Υπουργού, μετά από έλεγχο των </w:t>
      </w:r>
      <w:r>
        <w:rPr>
          <w:rFonts w:eastAsia="Times New Roman"/>
          <w:szCs w:val="24"/>
        </w:rPr>
        <w:t>ε</w:t>
      </w:r>
      <w:r>
        <w:rPr>
          <w:rFonts w:eastAsia="Times New Roman"/>
          <w:szCs w:val="24"/>
        </w:rPr>
        <w:t xml:space="preserve">πιθεωρητών και </w:t>
      </w:r>
      <w:r>
        <w:rPr>
          <w:rFonts w:eastAsia="Times New Roman"/>
          <w:szCs w:val="24"/>
        </w:rPr>
        <w:lastRenderedPageBreak/>
        <w:t>ε</w:t>
      </w:r>
      <w:r>
        <w:rPr>
          <w:rFonts w:eastAsia="Times New Roman"/>
          <w:szCs w:val="24"/>
        </w:rPr>
        <w:t xml:space="preserve">λεγκτών </w:t>
      </w:r>
      <w:r>
        <w:rPr>
          <w:rFonts w:eastAsia="Times New Roman"/>
          <w:szCs w:val="24"/>
        </w:rPr>
        <w:t>δ</w:t>
      </w:r>
      <w:r>
        <w:rPr>
          <w:rFonts w:eastAsia="Times New Roman"/>
          <w:szCs w:val="24"/>
        </w:rPr>
        <w:t>όμησης, να κατεδαφιστούν όλα τα αυθαίρετα κτίσματα, τα οποία έχουν υπάρξ</w:t>
      </w:r>
      <w:r>
        <w:rPr>
          <w:rFonts w:eastAsia="Times New Roman"/>
          <w:szCs w:val="24"/>
        </w:rPr>
        <w:t xml:space="preserve">ει τα τελευταία χρόνια στο ιστορικό νησί της Μακρονήσου. </w:t>
      </w:r>
    </w:p>
    <w:p w14:paraId="04465899" w14:textId="77777777" w:rsidR="00061F8F" w:rsidRDefault="00BE2594">
      <w:pPr>
        <w:spacing w:after="0" w:line="600" w:lineRule="auto"/>
        <w:ind w:firstLine="720"/>
        <w:jc w:val="both"/>
        <w:rPr>
          <w:rFonts w:eastAsia="Times New Roman"/>
          <w:szCs w:val="24"/>
        </w:rPr>
      </w:pPr>
      <w:r>
        <w:rPr>
          <w:rFonts w:eastAsia="Times New Roman"/>
          <w:szCs w:val="24"/>
        </w:rPr>
        <w:t>Νομίζω ότι αυτό είναι μια απόφαση η οποία πρέπει να υλοποιηθεί τάχιστα, ανεξάρτητα από τη διοικητική υπαγωγή του νησιού σε οποιονδήποτε δήμο. Το λέω αυτό, γιατί υπήρξε ένα θέμα ότι διοικητικά η Μακρ</w:t>
      </w:r>
      <w:r>
        <w:rPr>
          <w:rFonts w:eastAsia="Times New Roman"/>
          <w:szCs w:val="24"/>
        </w:rPr>
        <w:t>όνησος ανήκει στο νησί της Κέας, άρα, με την ευρεία έννοια, στις Κυκλάδες. Δεν έχει σημασία σε ποιο δήμο ανήκει. Σημασία έχει ότι τα Υπουργεία μπορούν να πάρουν αυτή την απόφαση, την οποία παίρνει σήμερα το κεντρικό κράτος, για να αποκαταστήσει, ως ελάχιστ</w:t>
      </w:r>
      <w:r>
        <w:rPr>
          <w:rFonts w:eastAsia="Times New Roman"/>
          <w:szCs w:val="24"/>
        </w:rPr>
        <w:t xml:space="preserve">ο φόρο τιμής στα θύματα και στους βασανισμένους των χρόνων της Μακρονήσου, την ιστορική μνήμη. </w:t>
      </w:r>
    </w:p>
    <w:p w14:paraId="0446589A" w14:textId="77777777" w:rsidR="00061F8F" w:rsidRDefault="00BE2594">
      <w:pPr>
        <w:spacing w:after="0" w:line="600" w:lineRule="auto"/>
        <w:ind w:firstLine="720"/>
        <w:jc w:val="both"/>
        <w:rPr>
          <w:rFonts w:eastAsia="Times New Roman"/>
          <w:szCs w:val="24"/>
        </w:rPr>
      </w:pPr>
      <w:r>
        <w:rPr>
          <w:rFonts w:eastAsia="Times New Roman"/>
          <w:szCs w:val="24"/>
        </w:rPr>
        <w:t xml:space="preserve">Θεωρώ, λοιπόν, ότι αυτή η τροπολογία, πραγματικά, αποτελεί μια ιστορική τομή που πρέπει να υλοποιηθεί άμεσα. </w:t>
      </w:r>
    </w:p>
    <w:p w14:paraId="0446589B" w14:textId="77777777" w:rsidR="00061F8F" w:rsidRDefault="00BE2594">
      <w:pPr>
        <w:spacing w:after="0" w:line="600" w:lineRule="auto"/>
        <w:ind w:firstLine="720"/>
        <w:jc w:val="both"/>
        <w:rPr>
          <w:rFonts w:eastAsia="Times New Roman"/>
          <w:szCs w:val="24"/>
        </w:rPr>
      </w:pPr>
      <w:r>
        <w:rPr>
          <w:rFonts w:eastAsia="Times New Roman"/>
          <w:szCs w:val="24"/>
        </w:rPr>
        <w:t>Ευχαριστώ.</w:t>
      </w:r>
    </w:p>
    <w:p w14:paraId="0446589C" w14:textId="77777777" w:rsidR="00061F8F" w:rsidRDefault="00BE2594">
      <w:pPr>
        <w:spacing w:after="0" w:line="600" w:lineRule="auto"/>
        <w:ind w:firstLine="720"/>
        <w:jc w:val="both"/>
        <w:rPr>
          <w:rFonts w:eastAsia="Times New Roman"/>
          <w:szCs w:val="24"/>
        </w:rPr>
      </w:pPr>
      <w:r w:rsidRPr="00562351">
        <w:rPr>
          <w:rFonts w:eastAsia="Times New Roman"/>
          <w:b/>
          <w:szCs w:val="24"/>
        </w:rPr>
        <w:t xml:space="preserve">ΠΡΟΕΔΡΕΥΩΝ (Μάριος Γεωργιάδης): </w:t>
      </w:r>
      <w:r>
        <w:rPr>
          <w:rFonts w:eastAsia="Times New Roman"/>
          <w:szCs w:val="24"/>
        </w:rPr>
        <w:t xml:space="preserve">Τον λόγο έχει ο κ. </w:t>
      </w:r>
      <w:proofErr w:type="spellStart"/>
      <w:r>
        <w:rPr>
          <w:rFonts w:eastAsia="Times New Roman"/>
          <w:szCs w:val="24"/>
        </w:rPr>
        <w:t>Αϊβατίδης</w:t>
      </w:r>
      <w:proofErr w:type="spellEnd"/>
      <w:r>
        <w:rPr>
          <w:rFonts w:eastAsia="Times New Roman"/>
          <w:szCs w:val="24"/>
        </w:rPr>
        <w:t xml:space="preserve">, Κοινοβουλευτικός Εκπρόσωπος της Χρυσής Αυγής, για δώδεκα λεπτά. </w:t>
      </w:r>
    </w:p>
    <w:p w14:paraId="0446589D" w14:textId="77777777" w:rsidR="00061F8F" w:rsidRDefault="00BE2594">
      <w:pPr>
        <w:spacing w:after="0" w:line="600" w:lineRule="auto"/>
        <w:ind w:firstLine="720"/>
        <w:jc w:val="both"/>
        <w:rPr>
          <w:rFonts w:eastAsia="Times New Roman"/>
          <w:szCs w:val="24"/>
        </w:rPr>
      </w:pPr>
      <w:r>
        <w:rPr>
          <w:rFonts w:eastAsia="Times New Roman"/>
          <w:szCs w:val="24"/>
        </w:rPr>
        <w:lastRenderedPageBreak/>
        <w:t xml:space="preserve">Στη συνέχεια θα μιλήσει ο κ. Παυλίδης και θα κλείσει ο κ. Μαντάς, έτσι ώστε να μπορέσουμε να περάσουμε στον Υπουργό και σε δευτερολογίες. </w:t>
      </w:r>
    </w:p>
    <w:p w14:paraId="0446589E" w14:textId="77777777" w:rsidR="00061F8F" w:rsidRDefault="00BE2594">
      <w:pPr>
        <w:spacing w:after="0" w:line="600" w:lineRule="auto"/>
        <w:ind w:firstLine="720"/>
        <w:jc w:val="both"/>
        <w:rPr>
          <w:rFonts w:eastAsia="Times New Roman"/>
          <w:szCs w:val="24"/>
        </w:rPr>
      </w:pPr>
      <w:r w:rsidRPr="00562351">
        <w:rPr>
          <w:rFonts w:eastAsia="Times New Roman"/>
          <w:b/>
          <w:szCs w:val="24"/>
        </w:rPr>
        <w:t xml:space="preserve">ΙΩΑΝΝΗΣ ΑΪΒΑΤΙΔΗΣ: </w:t>
      </w:r>
      <w:r>
        <w:rPr>
          <w:rFonts w:eastAsia="Times New Roman"/>
          <w:szCs w:val="24"/>
        </w:rPr>
        <w:t>Ευχ</w:t>
      </w:r>
      <w:r>
        <w:rPr>
          <w:rFonts w:eastAsia="Times New Roman"/>
          <w:szCs w:val="24"/>
        </w:rPr>
        <w:t xml:space="preserve">αριστώ, κύριε Πρόεδρε. </w:t>
      </w:r>
    </w:p>
    <w:p w14:paraId="0446589F" w14:textId="77777777" w:rsidR="00061F8F" w:rsidRDefault="00BE2594">
      <w:pPr>
        <w:spacing w:after="0" w:line="600" w:lineRule="auto"/>
        <w:ind w:firstLine="720"/>
        <w:jc w:val="both"/>
        <w:rPr>
          <w:rFonts w:eastAsia="Times New Roman"/>
          <w:szCs w:val="24"/>
        </w:rPr>
      </w:pPr>
      <w:r>
        <w:rPr>
          <w:rFonts w:eastAsia="Times New Roman"/>
          <w:szCs w:val="24"/>
        </w:rPr>
        <w:t>Το νομοσχέδιο και η πλημμυρίδα εκπρόθεσμων και μη συναφών με αυτό τροπολογιών αποτελούν ένα συνονθύλευμα άρθρων, που παρατίθενται χύδην, χωρίς κα</w:t>
      </w:r>
      <w:r>
        <w:rPr>
          <w:rFonts w:eastAsia="Times New Roman"/>
          <w:szCs w:val="24"/>
        </w:rPr>
        <w:t>μ</w:t>
      </w:r>
      <w:r>
        <w:rPr>
          <w:rFonts w:eastAsia="Times New Roman"/>
          <w:szCs w:val="24"/>
        </w:rPr>
        <w:t xml:space="preserve">μία απολύτως συνοχή. </w:t>
      </w:r>
    </w:p>
    <w:p w14:paraId="044658A0" w14:textId="77777777" w:rsidR="00061F8F" w:rsidRDefault="00BE2594">
      <w:pPr>
        <w:spacing w:after="0" w:line="600" w:lineRule="auto"/>
        <w:ind w:firstLine="720"/>
        <w:jc w:val="both"/>
        <w:rPr>
          <w:rFonts w:eastAsia="Times New Roman"/>
          <w:szCs w:val="24"/>
        </w:rPr>
      </w:pPr>
      <w:r>
        <w:rPr>
          <w:rFonts w:eastAsia="Times New Roman"/>
          <w:szCs w:val="24"/>
        </w:rPr>
        <w:t xml:space="preserve">Το νομοσχέδιο για το Πανεπιστήμιο των Ιωαννίνων και το Ιόνιο Πανεπιστήμιο είναι ένα νομοσχέδιο με ένα </w:t>
      </w:r>
      <w:proofErr w:type="spellStart"/>
      <w:r>
        <w:rPr>
          <w:rFonts w:eastAsia="Times New Roman"/>
          <w:szCs w:val="24"/>
        </w:rPr>
        <w:t>κρυψιφανές</w:t>
      </w:r>
      <w:proofErr w:type="spellEnd"/>
      <w:r>
        <w:rPr>
          <w:rFonts w:eastAsia="Times New Roman"/>
          <w:szCs w:val="24"/>
        </w:rPr>
        <w:t xml:space="preserve"> </w:t>
      </w:r>
      <w:proofErr w:type="spellStart"/>
      <w:r>
        <w:rPr>
          <w:rFonts w:eastAsia="Times New Roman"/>
          <w:szCs w:val="24"/>
        </w:rPr>
        <w:t>μνημονιακό</w:t>
      </w:r>
      <w:proofErr w:type="spellEnd"/>
      <w:r>
        <w:rPr>
          <w:rFonts w:eastAsia="Times New Roman"/>
          <w:szCs w:val="24"/>
        </w:rPr>
        <w:t xml:space="preserve"> κίνητρο, αφού προβλέπει συγχωνεύσεις. Ακόμα κι αν κάποιοι απεχθάνονται τη λέξη συγχωνεύσεις, αν μη τι άλλο, είναι συνενώσεις. Φρονού</w:t>
      </w:r>
      <w:r>
        <w:rPr>
          <w:rFonts w:eastAsia="Times New Roman"/>
          <w:szCs w:val="24"/>
        </w:rPr>
        <w:t xml:space="preserve">με ότι εξυπηρετούνται τοπικιστικά συμφέροντα, αλλά και κενόδοξες επιδιώξεις πολιτικών προσώπων και όχι μόνο. </w:t>
      </w:r>
    </w:p>
    <w:p w14:paraId="044658A1" w14:textId="77777777" w:rsidR="00061F8F" w:rsidRDefault="00BE2594">
      <w:pPr>
        <w:spacing w:after="0" w:line="600" w:lineRule="auto"/>
        <w:ind w:firstLine="720"/>
        <w:jc w:val="both"/>
        <w:rPr>
          <w:rFonts w:eastAsia="Times New Roman"/>
          <w:szCs w:val="24"/>
        </w:rPr>
      </w:pPr>
      <w:r>
        <w:rPr>
          <w:rFonts w:eastAsia="Times New Roman"/>
          <w:szCs w:val="24"/>
        </w:rPr>
        <w:t>Θεωρούμε πως είναι καταδικασμένο να αποτύχει. Δεν πιστεύουμε ότι θα αποδώσει τα αναμενόμενα, ακόμα κι αν υπάρ</w:t>
      </w:r>
      <w:r>
        <w:rPr>
          <w:rFonts w:eastAsia="Times New Roman"/>
          <w:szCs w:val="24"/>
        </w:rPr>
        <w:lastRenderedPageBreak/>
        <w:t>χουν κάποια ψήγματα θετικών στοιχείων</w:t>
      </w:r>
      <w:r>
        <w:rPr>
          <w:rFonts w:eastAsia="Times New Roman"/>
          <w:szCs w:val="24"/>
        </w:rPr>
        <w:t xml:space="preserve"> στα εμπεριεχόμενα άρθρα. Αυτό, διότι η πολιτική που ασκεί η Κυβέρνηση είναι μία μη εθνοκεντρική πολιτική στην παιδεία. </w:t>
      </w:r>
    </w:p>
    <w:p w14:paraId="044658A2" w14:textId="77777777" w:rsidR="00061F8F" w:rsidRDefault="00BE2594">
      <w:pPr>
        <w:spacing w:after="0" w:line="600" w:lineRule="auto"/>
        <w:ind w:firstLine="720"/>
        <w:jc w:val="both"/>
        <w:rPr>
          <w:rFonts w:eastAsia="Times New Roman"/>
          <w:szCs w:val="24"/>
        </w:rPr>
      </w:pPr>
      <w:r>
        <w:rPr>
          <w:rFonts w:eastAsia="Times New Roman"/>
          <w:szCs w:val="24"/>
        </w:rPr>
        <w:t>Δεν ακολουθείται μία πολιτική η οποία να είναι –στο πεδίο πάντα της παιδείας- στην υπηρεσία του έθνους. Δηλαδή, η επιστήμη, η έρευνα, η</w:t>
      </w:r>
      <w:r>
        <w:rPr>
          <w:rFonts w:eastAsia="Times New Roman"/>
          <w:szCs w:val="24"/>
        </w:rPr>
        <w:t xml:space="preserve"> τεχνολογία, κατά τη γνώμη μας, θα πρέπει να υπηρετούν τα εθνικά ιδεώδη και ως εκ τούτου, η μη προσέγγιση προς την κατεύθυνση αυτή του ζητήματος της παιδείας, εν γένει, οδηγεί σε λανθασμένες πολιτικές επιλογές. Άλλωστε, είναι γνωστή η εμμονή της Κυβέρνησης</w:t>
      </w:r>
      <w:r>
        <w:rPr>
          <w:rFonts w:eastAsia="Times New Roman"/>
          <w:szCs w:val="24"/>
        </w:rPr>
        <w:t xml:space="preserve"> να καταπολεμά αυτό το οποίο λέγεται «αριστεία», μέσω της οποίας προόδευσε το έθνος μας. </w:t>
      </w:r>
    </w:p>
    <w:p w14:paraId="044658A3" w14:textId="77777777" w:rsidR="00061F8F" w:rsidRDefault="00BE2594">
      <w:pPr>
        <w:spacing w:after="0" w:line="600" w:lineRule="auto"/>
        <w:ind w:firstLine="720"/>
        <w:jc w:val="both"/>
        <w:rPr>
          <w:rFonts w:eastAsia="Times New Roman"/>
          <w:szCs w:val="24"/>
        </w:rPr>
      </w:pPr>
      <w:r>
        <w:rPr>
          <w:rFonts w:eastAsia="Times New Roman"/>
          <w:szCs w:val="24"/>
        </w:rPr>
        <w:t>Θα εστιάσω στο μείζον ζήτημα των τελευταίων ημερών, την ανείπωτη αυτή τραγωδία που έπληξε την Αττική, με σχεδόν εκατό νεκρούς και αρκετούς αγνοούμενους, απ’ ό,τι φαίν</w:t>
      </w:r>
      <w:r>
        <w:rPr>
          <w:rFonts w:eastAsia="Times New Roman"/>
          <w:szCs w:val="24"/>
        </w:rPr>
        <w:t xml:space="preserve">εται. </w:t>
      </w:r>
    </w:p>
    <w:p w14:paraId="044658A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Είχα ευθύς εξαρχής πει ότι η Κυβέρνηση εμφανίζει μία αναλγησία και έναν κυνισμό, όσον αφορά το ζήτημα αυτό και το πώς το προσεγγίζει. Επίσης, πιστεύω ότι έθεσε σε λειτουργία έναν μηχανισμό </w:t>
      </w:r>
      <w:proofErr w:type="spellStart"/>
      <w:r>
        <w:rPr>
          <w:rFonts w:eastAsia="Times New Roman" w:cs="Times New Roman"/>
          <w:szCs w:val="24"/>
        </w:rPr>
        <w:t>χρονοκαθυστέρησης</w:t>
      </w:r>
      <w:proofErr w:type="spellEnd"/>
      <w:r>
        <w:rPr>
          <w:rFonts w:eastAsia="Times New Roman" w:cs="Times New Roman"/>
          <w:szCs w:val="24"/>
        </w:rPr>
        <w:t xml:space="preserve"> της απόδοσης των ευθυνών. Μιλώ για αναλγησ</w:t>
      </w:r>
      <w:r>
        <w:rPr>
          <w:rFonts w:eastAsia="Times New Roman" w:cs="Times New Roman"/>
          <w:szCs w:val="24"/>
        </w:rPr>
        <w:t xml:space="preserve">ία, διότι κανείς δεν μπορεί να ξεχάσει την </w:t>
      </w:r>
      <w:r>
        <w:rPr>
          <w:rFonts w:eastAsia="Times New Roman" w:cs="Times New Roman"/>
          <w:szCs w:val="24"/>
        </w:rPr>
        <w:lastRenderedPageBreak/>
        <w:t xml:space="preserve">αναφορά του Πρωθυπουργού ότι είναι ένα ασύμμετρο φαινόμενο –αυτή η φράση παραπέμπει σε κάποια δολιοφθορά- και ότι κάποιοι θέλουν να προσποριστούν όφελος, διότι </w:t>
      </w:r>
      <w:proofErr w:type="spellStart"/>
      <w:r>
        <w:rPr>
          <w:rFonts w:eastAsia="Times New Roman" w:cs="Times New Roman"/>
          <w:szCs w:val="24"/>
        </w:rPr>
        <w:t>οσονούπω</w:t>
      </w:r>
      <w:proofErr w:type="spellEnd"/>
      <w:r>
        <w:rPr>
          <w:rFonts w:eastAsia="Times New Roman" w:cs="Times New Roman"/>
          <w:szCs w:val="24"/>
        </w:rPr>
        <w:t xml:space="preserve"> θα λάβει χώρα η καθαρή έξοδος από τα μνημόνι</w:t>
      </w:r>
      <w:r>
        <w:rPr>
          <w:rFonts w:eastAsia="Times New Roman" w:cs="Times New Roman"/>
          <w:szCs w:val="24"/>
        </w:rPr>
        <w:t>α. Όλοι βέβαια γνωρίζουμε, είτε το παραδεχόμαστε είτε όχι, ότι αυτή η έξοδος είναι κίβδηλη.</w:t>
      </w:r>
    </w:p>
    <w:p w14:paraId="044658A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τον κυνισμό, τυπική περίπτωση είναι η αναφορά του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xml:space="preserve">. Τι είπε ο κ. </w:t>
      </w:r>
      <w:proofErr w:type="spellStart"/>
      <w:r>
        <w:rPr>
          <w:rFonts w:eastAsia="Times New Roman" w:cs="Times New Roman"/>
          <w:szCs w:val="24"/>
        </w:rPr>
        <w:t>Πολάκης</w:t>
      </w:r>
      <w:proofErr w:type="spellEnd"/>
      <w:r>
        <w:rPr>
          <w:rFonts w:eastAsia="Times New Roman" w:cs="Times New Roman"/>
          <w:szCs w:val="24"/>
        </w:rPr>
        <w:t>; Είπε: «Μα πώς είναι δυνατόν; Θα κρύβαμε τα</w:t>
      </w:r>
      <w:r>
        <w:rPr>
          <w:rFonts w:eastAsia="Times New Roman" w:cs="Times New Roman"/>
          <w:szCs w:val="24"/>
        </w:rPr>
        <w:t xml:space="preserve"> πτώματα; Θα τα πηγαίναμε σπίτια μας;». Αυτό ακριβώς είναι ο ορισμός του κυνισμού στην πολιτική διαχείριση της τραγωδίας. Αυτό ακριβώς χαρακτηρίζει και την Κυβέρνησή σας. Η συγκολλητική ουσία μεταξύ του ΣΥΡΙΖΑ και των ΑΝΕΛ είναι βεβαίως η νομή της εξουσίας</w:t>
      </w:r>
      <w:r>
        <w:rPr>
          <w:rFonts w:eastAsia="Times New Roman" w:cs="Times New Roman"/>
          <w:szCs w:val="24"/>
        </w:rPr>
        <w:t xml:space="preserve"> και διαγωνιστήκατε για το ποιος θα τα καταφέρει καλύτερα σε αυτό.</w:t>
      </w:r>
    </w:p>
    <w:p w14:paraId="044658A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Τόσκας</w:t>
      </w:r>
      <w:proofErr w:type="spellEnd"/>
      <w:r>
        <w:rPr>
          <w:rFonts w:eastAsia="Times New Roman" w:cs="Times New Roman"/>
          <w:szCs w:val="24"/>
        </w:rPr>
        <w:t>, ο οποίος όφειλε να παραιτηθεί ευθύς εξαρχής, τι είπε; Είπε ότι δεν βλέπει λάθος στη διαχείριση. Αλήθεια, πότε θα παραδεχόταν ότι υπήρξε λάθος; Πόσοι θα έπρεπε να ήταν οι νεκροί</w:t>
      </w:r>
      <w:r>
        <w:rPr>
          <w:rFonts w:eastAsia="Times New Roman" w:cs="Times New Roman"/>
          <w:szCs w:val="24"/>
        </w:rPr>
        <w:t>, πόσες εκατοντάδες;</w:t>
      </w:r>
    </w:p>
    <w:p w14:paraId="044658A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Πράγματι, ούτε μία ειλικρινή συγγνώμη, απολύτως κα</w:t>
      </w:r>
      <w:r>
        <w:rPr>
          <w:rFonts w:eastAsia="Times New Roman" w:cs="Times New Roman"/>
          <w:szCs w:val="24"/>
        </w:rPr>
        <w:t>μ</w:t>
      </w:r>
      <w:r>
        <w:rPr>
          <w:rFonts w:eastAsia="Times New Roman" w:cs="Times New Roman"/>
          <w:szCs w:val="24"/>
        </w:rPr>
        <w:t>μία. Ακόμη και μία συγγνώμη που ακούστηκε πριν από λίγο στην Αίθουσα, δεν αφορούσε αυτό καθ’ αυτό το συμβάν της τραγωδίας και τις ευθύνες της Κυβέρνησης, αλλά το ότι ο συνάδελφος Βουλε</w:t>
      </w:r>
      <w:r>
        <w:rPr>
          <w:rFonts w:eastAsia="Times New Roman" w:cs="Times New Roman"/>
          <w:szCs w:val="24"/>
        </w:rPr>
        <w:t>υτής του ΣΥΡΙΖΑ όταν παλαιότερα αγωνιζόταν εναντίον των κυβερνήσεων του ΠΑΣΟΚ και της Νέας Δημοκρατίας, δεν αντιστάθηκε όπως έπρεπε. Έτσι τουλάχιστον δήλωσε, αυτό αντιλήφθηκα.</w:t>
      </w:r>
    </w:p>
    <w:p w14:paraId="044658A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Η ανάληψη ακέραιας της πολιτικής ευθύνης από τον κύριο Πρωθυπουργό τι μπορεί να </w:t>
      </w:r>
      <w:r>
        <w:rPr>
          <w:rFonts w:eastAsia="Times New Roman" w:cs="Times New Roman"/>
          <w:szCs w:val="24"/>
        </w:rPr>
        <w:t>συνεπάγεται; Είναι δυνατόν αυτή η βαρύγδουπη δήλωση να μην συνεπάγεται παραίτηση; Είναι αδιανόητο. Προφανώς, οι λέξεις έχουν χάσει το νόημά τους και ειδικά οι λέξεις οι οποίες χρησιμοποιούνται στην πολιτική σήμερα στην Ελλάδα. Η δήλωση αυτή ήταν μία δήλωση</w:t>
      </w:r>
      <w:r>
        <w:rPr>
          <w:rFonts w:eastAsia="Times New Roman" w:cs="Times New Roman"/>
          <w:szCs w:val="24"/>
        </w:rPr>
        <w:t xml:space="preserve"> κενή περιεχομένου, ψευδεπίγραφη και υποκριτική. Άλλωστε ήταν έκδηλη η αμηχανία του, κάτι το οποίο συνάδει με την αναφορά ότι είναι μόλις </w:t>
      </w:r>
      <w:r>
        <w:rPr>
          <w:rFonts w:eastAsia="Times New Roman" w:cs="Times New Roman"/>
          <w:szCs w:val="24"/>
        </w:rPr>
        <w:t>σαράντα τεσσάρων</w:t>
      </w:r>
      <w:r>
        <w:rPr>
          <w:rFonts w:eastAsia="Times New Roman" w:cs="Times New Roman"/>
          <w:szCs w:val="24"/>
        </w:rPr>
        <w:t xml:space="preserve"> ετών. </w:t>
      </w:r>
    </w:p>
    <w:p w14:paraId="044658A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αυτό το οποίο βρήκε η </w:t>
      </w:r>
      <w:r>
        <w:rPr>
          <w:rFonts w:eastAsia="Times New Roman" w:cs="Times New Roman"/>
          <w:szCs w:val="24"/>
        </w:rPr>
        <w:t>σ</w:t>
      </w:r>
      <w:r>
        <w:rPr>
          <w:rFonts w:eastAsia="Times New Roman" w:cs="Times New Roman"/>
          <w:szCs w:val="24"/>
        </w:rPr>
        <w:t>υγκυβέρνηση να μετέλθει ως μέσο για να δικαιολογήσει την εγκληματικ</w:t>
      </w:r>
      <w:r>
        <w:rPr>
          <w:rFonts w:eastAsia="Times New Roman" w:cs="Times New Roman"/>
          <w:szCs w:val="24"/>
        </w:rPr>
        <w:t>ή της αμέλεια στο συμβάν στο σύνολό του, είναι η ρήση περί αυθαιρέτων. Είναι πραγματικά αίσχος για το πολιτικό σύστημα να χρησιμοποιούνται τέτοια επιχειρήματα.</w:t>
      </w:r>
    </w:p>
    <w:p w14:paraId="044658A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 πω με την ευκαιρία ότι η νεολαία της Χρυσής Αυγής και αρκετοί Βουλευτές –δυστυχώς δε</w:t>
      </w:r>
      <w:r>
        <w:rPr>
          <w:rFonts w:eastAsia="Times New Roman" w:cs="Times New Roman"/>
          <w:szCs w:val="24"/>
        </w:rPr>
        <w:t>ν είχα την τιμή και τη δυνατότητα να είμαι παρών- από την πρώτη στιγμή της καταστροφής παρέστησαν στο σημείο της τραγωδίας προσπαθώντας να βοηθήσουν τους συμπολίτες μας, πάντοτε υπό την καθοδήγηση κάποιων ανθρώπων οι οποίοι είναι γνώστες του αντικειμένου κ</w:t>
      </w:r>
      <w:r>
        <w:rPr>
          <w:rFonts w:eastAsia="Times New Roman" w:cs="Times New Roman"/>
          <w:szCs w:val="24"/>
        </w:rPr>
        <w:t xml:space="preserve">αι είναι καθ’ ύλην αρμόδιοι, όπως είναι οι πυροσβέστες. Σε κάθε περίπτωση δώσαμε το παρών ως Χρυσή Αυγή, διότι ο εθνικισμός είναι συνυφασμένος με τον αλτρουισμό και τη φιλαλληλία. </w:t>
      </w:r>
    </w:p>
    <w:p w14:paraId="044658A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όχι μόνο συνυφασμένος με αυτά</w:t>
      </w:r>
      <w:r w:rsidRPr="007F314F">
        <w:rPr>
          <w:rFonts w:eastAsia="Times New Roman" w:cs="Times New Roman"/>
          <w:szCs w:val="24"/>
        </w:rPr>
        <w:t>,</w:t>
      </w:r>
      <w:r>
        <w:rPr>
          <w:rFonts w:eastAsia="Times New Roman" w:cs="Times New Roman"/>
          <w:szCs w:val="24"/>
        </w:rPr>
        <w:t xml:space="preserve"> αλλά και με τη φυσιολατρία</w:t>
      </w:r>
      <w:r w:rsidRPr="007F314F">
        <w:rPr>
          <w:rFonts w:eastAsia="Times New Roman" w:cs="Times New Roman"/>
          <w:szCs w:val="24"/>
        </w:rPr>
        <w:t>,</w:t>
      </w:r>
      <w:r>
        <w:rPr>
          <w:rFonts w:eastAsia="Times New Roman" w:cs="Times New Roman"/>
          <w:szCs w:val="24"/>
        </w:rPr>
        <w:t xml:space="preserve"> διότι αγαπάμ</w:t>
      </w:r>
      <w:r>
        <w:rPr>
          <w:rFonts w:eastAsia="Times New Roman" w:cs="Times New Roman"/>
          <w:szCs w:val="24"/>
        </w:rPr>
        <w:t xml:space="preserve">ε τη γη μας, τη θάλασσά μας, τα δάση μας, τους αγρούς μας, τον αέρα που αναπνέουμε. Και είμαστε </w:t>
      </w:r>
      <w:r>
        <w:rPr>
          <w:rFonts w:eastAsia="Times New Roman" w:cs="Times New Roman"/>
          <w:szCs w:val="24"/>
        </w:rPr>
        <w:lastRenderedPageBreak/>
        <w:t xml:space="preserve">έτοιμοι -αυτή είναι μία άλλου είδους πολιτική τραγωδία για το σύστημα το πολιτικό και των κομμάτων- να δώσουμε και τη ζωή μας γι’ αυτά. </w:t>
      </w:r>
    </w:p>
    <w:p w14:paraId="044658A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εξ Ιωαννίνων ορμώμενο</w:t>
      </w:r>
      <w:r>
        <w:rPr>
          <w:rFonts w:eastAsia="Times New Roman" w:cs="Times New Roman"/>
          <w:szCs w:val="24"/>
        </w:rPr>
        <w:t xml:space="preserve">ς εισηγητής του ΣΥΡΙΖΑ υπέπεσε σε ένα μείζον ολίσθημα. Κατασυκοφάντησε τη Χρυσή Αυγή, υιοθετώντας ένα ψευδές, κατασκευασμένο δημοσίευμα, προκειμένου, με σκοπό, με πρόθεση, με δόλο να σπιλώσει τη Χρυσή Αυγή. </w:t>
      </w:r>
    </w:p>
    <w:p w14:paraId="044658A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Θα σας πω, κύριε </w:t>
      </w:r>
      <w:proofErr w:type="spellStart"/>
      <w:r>
        <w:rPr>
          <w:rFonts w:eastAsia="Times New Roman" w:cs="Times New Roman"/>
          <w:szCs w:val="24"/>
        </w:rPr>
        <w:t>εισηγητά</w:t>
      </w:r>
      <w:proofErr w:type="spellEnd"/>
      <w:r>
        <w:rPr>
          <w:rFonts w:eastAsia="Times New Roman" w:cs="Times New Roman"/>
          <w:szCs w:val="24"/>
        </w:rPr>
        <w:t xml:space="preserve"> του ΣΥΡΙΖΑ, ότι αυτό π</w:t>
      </w:r>
      <w:r>
        <w:rPr>
          <w:rFonts w:eastAsia="Times New Roman" w:cs="Times New Roman"/>
          <w:szCs w:val="24"/>
        </w:rPr>
        <w:t xml:space="preserve">ου κάνατε είναι επίμεμπτο, όχι μόνο πολιτικά και ηθικά, αλλά </w:t>
      </w:r>
      <w:r w:rsidRPr="00F331DF">
        <w:rPr>
          <w:rFonts w:eastAsia="Times New Roman"/>
          <w:bCs/>
        </w:rPr>
        <w:t>και</w:t>
      </w:r>
      <w:r>
        <w:rPr>
          <w:rFonts w:eastAsia="Times New Roman" w:cs="Times New Roman"/>
          <w:szCs w:val="24"/>
        </w:rPr>
        <w:t xml:space="preserve"> ποινικά και αστικά. Κάποια στιγμή, όταν θα επιστρέψετε στις αίθουσες διδασκαλίας, να θυμάστε αυτό που σας λέω σήμερα, ότι θα υπάρχει εις βάρος σας δικαστική διαδικασία και θα κληθείτε ενώπιον</w:t>
      </w:r>
      <w:r>
        <w:rPr>
          <w:rFonts w:eastAsia="Times New Roman" w:cs="Times New Roman"/>
          <w:szCs w:val="24"/>
        </w:rPr>
        <w:t xml:space="preserve"> της δικαιοσύνης να υποστηρίξετε αυτά τα οποία είπατε σήμερα στη Βουλή. Γι’ αυτό δεν θα πρέπει να διαγραφούν, δεν θέλουμε να ανακαλέσετε. Η δικαιοσύνη έχει τον λόγο.</w:t>
      </w:r>
    </w:p>
    <w:p w14:paraId="044658A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w:t>
      </w:r>
    </w:p>
    <w:p w14:paraId="044658AF"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τον κ. </w:t>
      </w:r>
      <w:proofErr w:type="spellStart"/>
      <w:r>
        <w:rPr>
          <w:rFonts w:eastAsia="Times New Roman" w:cs="Times New Roman"/>
          <w:szCs w:val="24"/>
        </w:rPr>
        <w:t>Αϊβατίδη</w:t>
      </w:r>
      <w:proofErr w:type="spellEnd"/>
      <w:r>
        <w:rPr>
          <w:rFonts w:eastAsia="Times New Roman" w:cs="Times New Roman"/>
          <w:szCs w:val="24"/>
        </w:rPr>
        <w:t>.</w:t>
      </w:r>
    </w:p>
    <w:p w14:paraId="044658B0"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ΣΤΕΦΟΣ:</w:t>
      </w:r>
      <w:r>
        <w:rPr>
          <w:rFonts w:eastAsia="Times New Roman" w:cs="Times New Roman"/>
          <w:szCs w:val="24"/>
        </w:rPr>
        <w:t xml:space="preserve"> Κ</w:t>
      </w:r>
      <w:r>
        <w:rPr>
          <w:rFonts w:eastAsia="Times New Roman" w:cs="Times New Roman"/>
          <w:szCs w:val="24"/>
        </w:rPr>
        <w:t>ύριε Πρόεδρε, μπορώ να έχω τον λόγο;</w:t>
      </w:r>
    </w:p>
    <w:p w14:paraId="044658B1"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Ορίστε, κύριε </w:t>
      </w:r>
      <w:proofErr w:type="spellStart"/>
      <w:r>
        <w:rPr>
          <w:rFonts w:eastAsia="Times New Roman" w:cs="Times New Roman"/>
          <w:szCs w:val="24"/>
        </w:rPr>
        <w:t>Στέφο</w:t>
      </w:r>
      <w:proofErr w:type="spellEnd"/>
      <w:r>
        <w:rPr>
          <w:rFonts w:eastAsia="Times New Roman" w:cs="Times New Roman"/>
          <w:szCs w:val="24"/>
        </w:rPr>
        <w:t>. Τι θα θέλατε; Ζητάτε τον λόγο επί προσωπικού;</w:t>
      </w:r>
    </w:p>
    <w:p w14:paraId="044658B2"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Ασφαλώς, </w:t>
      </w:r>
      <w:r>
        <w:rPr>
          <w:rFonts w:eastAsia="Times New Roman" w:cs="Times New Roman"/>
          <w:szCs w:val="24"/>
        </w:rPr>
        <w:t>ε</w:t>
      </w:r>
      <w:r>
        <w:rPr>
          <w:rFonts w:eastAsia="Times New Roman" w:cs="Times New Roman"/>
          <w:szCs w:val="24"/>
        </w:rPr>
        <w:t>ισηγητής είμαι. Κοιτάξτε. Δύο πράγματα έχω να πω. Οι άνθρωποι της δημοκρατίας, της Αριστεράς κ</w:t>
      </w:r>
      <w:r>
        <w:rPr>
          <w:rFonts w:eastAsia="Times New Roman" w:cs="Times New Roman"/>
          <w:szCs w:val="24"/>
        </w:rPr>
        <w:t xml:space="preserve">αι του σοσιαλισμού δεν φοβήθηκαν ποτέ ούτε απειλές ούτε διώξεις. Ως εκ τούτου, ξέρω καλά τι είπα. Σε απάντηση προς τον εισηγητή της Χρυσής Αυγής, ο οποίος ανέφερε δύο κατασκευασμένες ειδήσεις, τη μία σε βάρος του Υπουργού κ. Παύλου </w:t>
      </w:r>
      <w:proofErr w:type="spellStart"/>
      <w:r>
        <w:rPr>
          <w:rFonts w:eastAsia="Times New Roman" w:cs="Times New Roman"/>
          <w:szCs w:val="24"/>
        </w:rPr>
        <w:t>Πολάκη</w:t>
      </w:r>
      <w:proofErr w:type="spellEnd"/>
      <w:r>
        <w:rPr>
          <w:rFonts w:eastAsia="Times New Roman" w:cs="Times New Roman"/>
          <w:szCs w:val="24"/>
        </w:rPr>
        <w:t xml:space="preserve"> και την άλλη για </w:t>
      </w:r>
      <w:r>
        <w:rPr>
          <w:rFonts w:eastAsia="Times New Roman" w:cs="Times New Roman"/>
          <w:szCs w:val="24"/>
        </w:rPr>
        <w:t xml:space="preserve">ένα </w:t>
      </w:r>
      <w:r>
        <w:rPr>
          <w:rFonts w:eastAsia="Times New Roman" w:cs="Times New Roman"/>
          <w:szCs w:val="24"/>
          <w:lang w:val="en-US"/>
        </w:rPr>
        <w:t>site</w:t>
      </w:r>
      <w:r>
        <w:rPr>
          <w:rFonts w:eastAsia="Times New Roman" w:cs="Times New Roman"/>
          <w:szCs w:val="24"/>
        </w:rPr>
        <w:t xml:space="preserve">, το οποίο δεν αφορά τον ΣΥΡΙΖΑ, με σκοπό να συκοφαντήσει τον ΣΥΡΙΖΑ, είπα ότι υπάρχει δημοσίευμα που αφορά μέλη της Χρυσής Αυγής. Αυτό είπα. Δεν το υιοθετώ. </w:t>
      </w:r>
    </w:p>
    <w:p w14:paraId="044658B3"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Είπατε ότι συνελήφθησαν!</w:t>
      </w:r>
    </w:p>
    <w:p w14:paraId="044658B4"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Ακούστε με…</w:t>
      </w:r>
    </w:p>
    <w:p w14:paraId="044658B5"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 xml:space="preserve">ΠΡΟΕΔΡΕΥΩΝ </w:t>
      </w:r>
      <w:r w:rsidRPr="000E7362">
        <w:rPr>
          <w:rFonts w:eastAsia="Times New Roman" w:cs="Times New Roman"/>
          <w:b/>
          <w:szCs w:val="24"/>
        </w:rPr>
        <w:t>(Μάριος Γεωργιάδης):</w:t>
      </w:r>
      <w:r>
        <w:rPr>
          <w:rFonts w:eastAsia="Times New Roman" w:cs="Times New Roman"/>
          <w:szCs w:val="24"/>
        </w:rPr>
        <w:t xml:space="preserve"> Σας παρακαλώ, κύριοι συνάδελφοι.</w:t>
      </w:r>
    </w:p>
    <w:p w14:paraId="044658B6"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Μην ανακαλείτε.</w:t>
      </w:r>
    </w:p>
    <w:p w14:paraId="044658B7"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ΣΤΕΦΟΣ:</w:t>
      </w:r>
      <w:r>
        <w:rPr>
          <w:rFonts w:eastAsia="Times New Roman" w:cs="Times New Roman"/>
          <w:szCs w:val="24"/>
        </w:rPr>
        <w:t xml:space="preserve"> Είπα ότι το δημοσίευμα λέει ότι συνελήφθησαν. </w:t>
      </w:r>
    </w:p>
    <w:p w14:paraId="044658B8"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Κύριε </w:t>
      </w:r>
      <w:proofErr w:type="spellStart"/>
      <w:r>
        <w:rPr>
          <w:rFonts w:eastAsia="Times New Roman" w:cs="Times New Roman"/>
          <w:szCs w:val="24"/>
        </w:rPr>
        <w:t>Αϊβατίδη</w:t>
      </w:r>
      <w:proofErr w:type="spellEnd"/>
      <w:r>
        <w:rPr>
          <w:rFonts w:eastAsia="Times New Roman" w:cs="Times New Roman"/>
          <w:szCs w:val="24"/>
        </w:rPr>
        <w:t>, παρακαλώ.</w:t>
      </w:r>
    </w:p>
    <w:p w14:paraId="044658B9"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Ακούστε με, δεν ανακαλώ.</w:t>
      </w:r>
    </w:p>
    <w:p w14:paraId="044658BA"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Η μήνυση είναι νόμιμη. Δεν είναι απειλή.</w:t>
      </w:r>
    </w:p>
    <w:p w14:paraId="044658BB"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Ακούστε. Ανεξάρτητα από αυτό, μίλησα για δημοσίευμα που αφορά τέσσερις συλλήψεις, δύο εκ των οποίων αφορούν τη Χρυσή Αυγή. Είναι θέμα της δικαιοσύνης αν είναι ή δεν είναι έτσι. Ωστόσο, </w:t>
      </w:r>
      <w:r>
        <w:rPr>
          <w:rFonts w:eastAsia="Times New Roman" w:cs="Times New Roman"/>
          <w:szCs w:val="24"/>
        </w:rPr>
        <w:t xml:space="preserve">το να με απειλείτε με αυτόν τον χυδαίο τρόπο, σας λέγω ειλικρινά, ότι ούτε τιμά εσάς ούτε τιμά το Κοινοβούλιο. </w:t>
      </w:r>
    </w:p>
    <w:p w14:paraId="044658BC"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 όχι και χυδαίο.</w:t>
      </w:r>
    </w:p>
    <w:p w14:paraId="044658BD"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λάτε, κύριε Παππά.</w:t>
      </w:r>
    </w:p>
    <w:p w14:paraId="044658BE"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Το χυδαίο πού το βρήκατε; Είναι απολύτ</w:t>
      </w:r>
      <w:r>
        <w:rPr>
          <w:rFonts w:eastAsia="Times New Roman" w:cs="Times New Roman"/>
          <w:szCs w:val="24"/>
        </w:rPr>
        <w:t>ως πολιτισμένος ο τρόπος που απευθύνομαι σε εσάς!</w:t>
      </w:r>
    </w:p>
    <w:p w14:paraId="044658BF"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ΙΩΑΝΝΗΣ ΣΤΕΦΟΣ:</w:t>
      </w:r>
      <w:r>
        <w:rPr>
          <w:rFonts w:eastAsia="Times New Roman" w:cs="Times New Roman"/>
          <w:szCs w:val="24"/>
        </w:rPr>
        <w:t xml:space="preserve"> Ξέρετε πολύ καλά με τι </w:t>
      </w:r>
      <w:proofErr w:type="spellStart"/>
      <w:r>
        <w:rPr>
          <w:rFonts w:eastAsia="Times New Roman" w:cs="Times New Roman"/>
          <w:szCs w:val="24"/>
        </w:rPr>
        <w:t>βαρύνεσθε</w:t>
      </w:r>
      <w:proofErr w:type="spellEnd"/>
      <w:r>
        <w:rPr>
          <w:rFonts w:eastAsia="Times New Roman" w:cs="Times New Roman"/>
          <w:szCs w:val="24"/>
        </w:rPr>
        <w:t xml:space="preserve"> και ποιοι έχουν διαπράξει εγκλήματα σε αυτήν την χώρα. </w:t>
      </w:r>
    </w:p>
    <w:p w14:paraId="044658C0"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Είμαι Έλληνας πολίτης και μέλος του </w:t>
      </w:r>
      <w:r>
        <w:rPr>
          <w:rFonts w:eastAsia="Times New Roman" w:cs="Times New Roman"/>
          <w:szCs w:val="24"/>
        </w:rPr>
        <w:t>ε</w:t>
      </w:r>
      <w:r>
        <w:rPr>
          <w:rFonts w:eastAsia="Times New Roman" w:cs="Times New Roman"/>
          <w:szCs w:val="24"/>
        </w:rPr>
        <w:t xml:space="preserve">λληνικού Κοινοβουλίου. Να προσέχετε τι λέτε. </w:t>
      </w:r>
      <w:r>
        <w:rPr>
          <w:rFonts w:eastAsia="Times New Roman" w:cs="Times New Roman"/>
          <w:szCs w:val="24"/>
        </w:rPr>
        <w:t xml:space="preserve">Είναι θέση ευθύνης η θέση του εισηγητή του ΣΥΡΙΖΑ. Εκφράζετε όλο το </w:t>
      </w:r>
      <w:r>
        <w:rPr>
          <w:rFonts w:eastAsia="Times New Roman" w:cs="Times New Roman"/>
          <w:szCs w:val="24"/>
        </w:rPr>
        <w:t>κ</w:t>
      </w:r>
      <w:r>
        <w:rPr>
          <w:rFonts w:eastAsia="Times New Roman" w:cs="Times New Roman"/>
          <w:szCs w:val="24"/>
        </w:rPr>
        <w:t xml:space="preserve">όμμα σας. </w:t>
      </w:r>
    </w:p>
    <w:p w14:paraId="044658C1"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λάτε, κύριε </w:t>
      </w:r>
      <w:proofErr w:type="spellStart"/>
      <w:r>
        <w:rPr>
          <w:rFonts w:eastAsia="Times New Roman" w:cs="Times New Roman"/>
          <w:szCs w:val="24"/>
        </w:rPr>
        <w:t>Αϊβατίδη</w:t>
      </w:r>
      <w:proofErr w:type="spellEnd"/>
      <w:r>
        <w:rPr>
          <w:rFonts w:eastAsia="Times New Roman" w:cs="Times New Roman"/>
          <w:szCs w:val="24"/>
        </w:rPr>
        <w:t xml:space="preserve">, σας παρακαλώ. </w:t>
      </w:r>
    </w:p>
    <w:p w14:paraId="044658C2"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Λοιπόν, να συνεχίσουμε. Ο κ. Παυλίδης έχει τον λόγο για πέντε λεπτά.</w:t>
      </w:r>
    </w:p>
    <w:p w14:paraId="044658C3"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ΚΩΝΣΤΑΝΤΙΝΟΣ ΠΑΥΛΙΔΗΣ:</w:t>
      </w:r>
      <w:r>
        <w:rPr>
          <w:rFonts w:eastAsia="Times New Roman" w:cs="Times New Roman"/>
          <w:szCs w:val="24"/>
        </w:rPr>
        <w:t xml:space="preserve"> Ευχαριστώ, κύρ</w:t>
      </w:r>
      <w:r>
        <w:rPr>
          <w:rFonts w:eastAsia="Times New Roman" w:cs="Times New Roman"/>
          <w:szCs w:val="24"/>
        </w:rPr>
        <w:t>ιε Πρόεδρε.</w:t>
      </w:r>
    </w:p>
    <w:p w14:paraId="044658C4" w14:textId="77777777" w:rsidR="00061F8F" w:rsidRDefault="00BE259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ανάληψη της πολιτικής ευθύνης από τον Πρωθυπουργό νομίζω ότι θεωρήθηκε από τον ίδιο -και έτσι δηλώθηκε- ως μία αυτονόητη πολιτική πράξη. Αν ανατρέξουμε στο παρελθόν, θα δούμε ότι σε άλλα τραγικά γεγονότα, όπως το</w:t>
      </w:r>
      <w:r>
        <w:rPr>
          <w:rFonts w:eastAsia="Times New Roman" w:cs="Times New Roman"/>
          <w:szCs w:val="24"/>
        </w:rPr>
        <w:t xml:space="preserve"> </w:t>
      </w:r>
      <w:r>
        <w:rPr>
          <w:rFonts w:eastAsia="Times New Roman" w:cs="Times New Roman"/>
          <w:szCs w:val="24"/>
        </w:rPr>
        <w:t>«</w:t>
      </w:r>
      <w:r>
        <w:rPr>
          <w:rFonts w:eastAsia="Times New Roman" w:cs="Times New Roman"/>
          <w:szCs w:val="24"/>
        </w:rPr>
        <w:t>ΕΞΠΡΕΣ ΣΑΜΙΝΑ</w:t>
      </w:r>
      <w:r>
        <w:rPr>
          <w:rFonts w:eastAsia="Times New Roman" w:cs="Times New Roman"/>
          <w:szCs w:val="24"/>
        </w:rPr>
        <w:t>»</w:t>
      </w:r>
      <w:r>
        <w:rPr>
          <w:rFonts w:eastAsia="Times New Roman" w:cs="Times New Roman"/>
          <w:szCs w:val="24"/>
        </w:rPr>
        <w:t xml:space="preserve">, τους σεισμούς, τη </w:t>
      </w:r>
      <w:r>
        <w:rPr>
          <w:rFonts w:eastAsia="Times New Roman" w:cs="Times New Roman"/>
          <w:szCs w:val="24"/>
        </w:rPr>
        <w:t>«</w:t>
      </w:r>
      <w:r>
        <w:rPr>
          <w:rFonts w:eastAsia="Times New Roman" w:cs="Times New Roman"/>
          <w:szCs w:val="24"/>
        </w:rPr>
        <w:t>ΡΙΚΟΜΕΞ</w:t>
      </w:r>
      <w:r>
        <w:rPr>
          <w:rFonts w:eastAsia="Times New Roman" w:cs="Times New Roman"/>
          <w:szCs w:val="24"/>
        </w:rPr>
        <w:t>»</w:t>
      </w:r>
      <w:r>
        <w:rPr>
          <w:rFonts w:eastAsia="Times New Roman" w:cs="Times New Roman"/>
          <w:szCs w:val="24"/>
        </w:rPr>
        <w:t>, τις καταστροφικές φωτιές του 2007, δεν ήταν τόσο αυτονόητη αυτή η πολιτική πράξη ανάληψης της ευθύνης συνολικά.</w:t>
      </w:r>
    </w:p>
    <w:p w14:paraId="044658C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όμως, επειδή το προσπερνάτε πολύ εύκολα, η ανάληψη πολιτικής ευθύνης από τον Πρωθυ</w:t>
      </w:r>
      <w:r>
        <w:rPr>
          <w:rFonts w:eastAsia="Times New Roman" w:cs="Times New Roman"/>
          <w:szCs w:val="24"/>
        </w:rPr>
        <w:t>πουργό είναι μια μέγιστη πολιτική πράξη ανάληψης των συλλογικών και διαχρονικών ευθυνών της Πολιτείας που οδήγησαν και σε αυτήν την τραγωδία. Το ίδιο ακριβώς πράξαμε και στο παρελθόν. Γιατί για εμάς, το κράτος έχει αναγκαστικά συνέχεια και άρα, όλες οι καθ</w:t>
      </w:r>
      <w:r>
        <w:rPr>
          <w:rFonts w:eastAsia="Times New Roman" w:cs="Times New Roman"/>
          <w:szCs w:val="24"/>
        </w:rPr>
        <w:t xml:space="preserve">υστερήσεις και οι παραλήψεις και τα λάθη του παρελθόντος οφείλουν οι εκάστοτε Πρωθυπουργοί, οι εκάστοτε </w:t>
      </w:r>
      <w:r>
        <w:rPr>
          <w:rFonts w:eastAsia="Times New Roman" w:cs="Times New Roman"/>
          <w:szCs w:val="24"/>
        </w:rPr>
        <w:t>κ</w:t>
      </w:r>
      <w:r>
        <w:rPr>
          <w:rFonts w:eastAsia="Times New Roman" w:cs="Times New Roman"/>
          <w:szCs w:val="24"/>
        </w:rPr>
        <w:t>υβερνήσεις να τα αναλαμβάνουν πολιτικά ως ευθύνη. Το ίδιο κάναμε συνολικά και όταν αναλάβαμε πολιτικά τα βάρη της κοινωνικής, οικονομικής και ανθρωπιστικής καταστροφής στη χώρα. Τα αναλάβαμε πολιτικά και κυβερνητικά για να οδηγήσουμε τη χώρα εκτός μνημονίω</w:t>
      </w:r>
      <w:r>
        <w:rPr>
          <w:rFonts w:eastAsia="Times New Roman" w:cs="Times New Roman"/>
          <w:szCs w:val="24"/>
        </w:rPr>
        <w:t xml:space="preserve">ν. </w:t>
      </w:r>
    </w:p>
    <w:p w14:paraId="044658C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Κυρίως, όμως, η ανάγκη της ανάληψης της πολιτικής ευθύνης έχει μια πολύ πιο σημαντική σημασία και από τις παραιτήσεις και από τις αποπομπές και από χίλιες δυο επικοινωνιακές ή όχι πράξεις. Είναι μια μεγάλη πολιτική πράξη ευθύνης ότι θα πάρουμε πρωτοβου</w:t>
      </w:r>
      <w:r>
        <w:rPr>
          <w:rFonts w:eastAsia="Times New Roman" w:cs="Times New Roman"/>
          <w:szCs w:val="24"/>
        </w:rPr>
        <w:t xml:space="preserve">λίες και μέτρα άμεσα για την αντιμετώπιση και την αλλαγή αυτής της κατάστασης που κυριαρχεί δεκαετίες </w:t>
      </w:r>
      <w:r>
        <w:rPr>
          <w:rFonts w:eastAsia="Times New Roman" w:cs="Times New Roman"/>
          <w:szCs w:val="24"/>
        </w:rPr>
        <w:lastRenderedPageBreak/>
        <w:t>τώρα στη χώρα. Και αυτά θα τα δείτε πολύ άμεσα. Ήδη, πολλά από αυτά ανακοινώθηκαν, όπως η αποκατάσταση των αυθαιρεσιών με δραστικό τρόπο, η κατάρτιση ενός</w:t>
      </w:r>
      <w:r>
        <w:rPr>
          <w:rFonts w:eastAsia="Times New Roman" w:cs="Times New Roman"/>
          <w:szCs w:val="24"/>
        </w:rPr>
        <w:t xml:space="preserve"> εθνικού σχεδιασμού αντιμετώπισης όλων των οικιστικών στρεβλώσεων που συμβαίνουν χρόνια τώρα, η αναμόρφωση και η αναβάθμιση της </w:t>
      </w:r>
      <w:r>
        <w:rPr>
          <w:rFonts w:eastAsia="Times New Roman" w:cs="Times New Roman"/>
          <w:szCs w:val="24"/>
        </w:rPr>
        <w:t>υ</w:t>
      </w:r>
      <w:r>
        <w:rPr>
          <w:rFonts w:eastAsia="Times New Roman" w:cs="Times New Roman"/>
          <w:szCs w:val="24"/>
        </w:rPr>
        <w:t>πηρεσίας και του μηχανισμού της Πολιτικής Προστασίας για να μπορέσουμε να βάλουμε ένα τέλος σε αυτό το αμαρτωλό παρελθόν. Νομίζ</w:t>
      </w:r>
      <w:r>
        <w:rPr>
          <w:rFonts w:eastAsia="Times New Roman" w:cs="Times New Roman"/>
          <w:szCs w:val="24"/>
        </w:rPr>
        <w:t xml:space="preserve">ω ότι αυτή είναι μια μέγιστη πολιτική πράξη, η οποία έχει αποτέλεσμα και κοινωνικό αντίκτυπο. </w:t>
      </w:r>
    </w:p>
    <w:p w14:paraId="044658C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Όσον αφορά το νομοσχέδιο, νομίζω ότι παρακολουθεί την ανάγκη της στρατηγικής του ενιαίου χώρου στην ανώτατη εκπαίδευση και την έρευνα, της συγκρότησης ενός ανοιχ</w:t>
      </w:r>
      <w:r>
        <w:rPr>
          <w:rFonts w:eastAsia="Times New Roman" w:cs="Times New Roman"/>
          <w:szCs w:val="24"/>
        </w:rPr>
        <w:t xml:space="preserve">τού συστήματος παραγωγής μετάδοσης και διάχυσης της γνώσης, η οποία όμως βλέπει προς την κοινωνία. Δεν αποτελεί μόνο μια ανάγκη προσαρμογής στα νέα δεδομένα, αλλά κατά τη γνώμη μου αποτελεί ένα νέο πολιτισμικό δεδομένο. </w:t>
      </w:r>
    </w:p>
    <w:p w14:paraId="044658C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Σημαντικό είναι το γεγονός ότι υπήρ</w:t>
      </w:r>
      <w:r>
        <w:rPr>
          <w:rFonts w:eastAsia="Times New Roman" w:cs="Times New Roman"/>
          <w:szCs w:val="24"/>
        </w:rPr>
        <w:t>ξε ένα μεγάλο χρονικό διάστημα διαβούλευσης με τους αρμόδιους φορείς για συ</w:t>
      </w:r>
      <w:r>
        <w:rPr>
          <w:rFonts w:eastAsia="Times New Roman" w:cs="Times New Roman"/>
          <w:szCs w:val="24"/>
        </w:rPr>
        <w:lastRenderedPageBreak/>
        <w:t xml:space="preserve">ζήτηση και </w:t>
      </w:r>
      <w:proofErr w:type="spellStart"/>
      <w:r>
        <w:rPr>
          <w:rFonts w:eastAsia="Times New Roman" w:cs="Times New Roman"/>
          <w:szCs w:val="24"/>
        </w:rPr>
        <w:t>συνδιαμόρφωση</w:t>
      </w:r>
      <w:proofErr w:type="spellEnd"/>
      <w:r>
        <w:rPr>
          <w:rFonts w:eastAsia="Times New Roman" w:cs="Times New Roman"/>
          <w:szCs w:val="24"/>
        </w:rPr>
        <w:t>, χωρίς αιφνιδιασμούς. Και αυτό φάνηκε ξεκάθαρα στο ότι υπήρξε μια ισχυρή ακαδημαϊκή συναίνεση στο νομοσχέδιο αυτό. Και σε αυτό το επίπεδο, δεν έχει καμία σχ</w:t>
      </w:r>
      <w:r>
        <w:rPr>
          <w:rFonts w:eastAsia="Times New Roman" w:cs="Times New Roman"/>
          <w:szCs w:val="24"/>
        </w:rPr>
        <w:t>έση με το σχέδιο «</w:t>
      </w:r>
      <w:r>
        <w:rPr>
          <w:rFonts w:eastAsia="Times New Roman" w:cs="Times New Roman"/>
          <w:szCs w:val="24"/>
        </w:rPr>
        <w:t>ΑΘΗΝΑ</w:t>
      </w:r>
      <w:r>
        <w:rPr>
          <w:rFonts w:eastAsia="Times New Roman" w:cs="Times New Roman"/>
          <w:szCs w:val="24"/>
        </w:rPr>
        <w:t xml:space="preserve">». </w:t>
      </w:r>
    </w:p>
    <w:p w14:paraId="044658C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Ταυτόχρονα, ενσωματώθηκαν πολλές παρατηρήσεις και προτάσεις. Το σχέδιο νόμου κυρίαρχα υιοθέτησε ακαδημαϊκά κριτήρια, την ανάγκη δηλαδή και τους όρους της ακαδημαϊκής βιωσιμότητας, την εκτίμηση του επιπέδου των εκπαιδευτικών δομών</w:t>
      </w:r>
      <w:r>
        <w:rPr>
          <w:rFonts w:eastAsia="Times New Roman" w:cs="Times New Roman"/>
          <w:szCs w:val="24"/>
        </w:rPr>
        <w:t xml:space="preserve"> και τη συμβολή στο σχέδιο παραγωγικής ανασυγκρότησης των Ιονίων Νήσων, όσον αφορά τουλάχιστον την περιοχή τη δική μου. </w:t>
      </w:r>
    </w:p>
    <w:p w14:paraId="044658C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εν λόγω νομοσχέδιο δημιουργεί ένα αναβαθμισμένο τοπίο ανώτατης εκπαίδευσης στο Ιόνιο, ενισχύει τη συνοχή της Περιφέρειας </w:t>
      </w:r>
      <w:r>
        <w:rPr>
          <w:rFonts w:eastAsia="Times New Roman" w:cs="Times New Roman"/>
          <w:szCs w:val="24"/>
        </w:rPr>
        <w:t xml:space="preserve">Ιονίων Νήσων, αξιοποιεί συγκριτικά τοπικά πλεονεκτήματα, είτε είναι το περιβάλλον στη Ζάκυνθο και οι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sidRPr="00775109">
        <w:rPr>
          <w:rFonts w:eastAsia="Times New Roman" w:cs="Times New Roman"/>
          <w:szCs w:val="24"/>
        </w:rPr>
        <w:t xml:space="preserve"> </w:t>
      </w:r>
      <w:r>
        <w:rPr>
          <w:rFonts w:eastAsia="Times New Roman" w:cs="Times New Roman"/>
          <w:szCs w:val="24"/>
        </w:rPr>
        <w:t>στην ευρύτερη περιοχή είτε η τέχνη της μουσικής που είναι διάσπαρτη στο Ιόνιο. Ταυτόχρονα, δημιουργεί νέα τμήματα και τα αποκεντρώνει στη</w:t>
      </w:r>
      <w:r>
        <w:rPr>
          <w:rFonts w:eastAsia="Times New Roman" w:cs="Times New Roman"/>
          <w:szCs w:val="24"/>
        </w:rPr>
        <w:t xml:space="preserve">ν κλίμακα των Ιονίων </w:t>
      </w:r>
      <w:r>
        <w:rPr>
          <w:rFonts w:eastAsia="Times New Roman" w:cs="Times New Roman"/>
          <w:szCs w:val="24"/>
        </w:rPr>
        <w:lastRenderedPageBreak/>
        <w:t xml:space="preserve">Νήσων και δημιουργεί ένα ισχυρό ανώτατο εκπαιδευτικό ίδρυμα με νέα επιστημονικά πεδία και με νέες σχολές και τμήματα. </w:t>
      </w:r>
    </w:p>
    <w:p w14:paraId="044658C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να χαιρετίσω την ίδρυση της Σχολής Περιβάλλοντος στη Ζάκυνθο και ιδιαίτερα την ίδρυση της Σχολής Οικονομικών Επ</w:t>
      </w:r>
      <w:r>
        <w:rPr>
          <w:rFonts w:eastAsia="Times New Roman" w:cs="Times New Roman"/>
          <w:szCs w:val="24"/>
        </w:rPr>
        <w:t>ιστημών στην Κέρκυρα. Θεωρώ ότι η περιφερειακή ανάπτυξη είναι ένα σημαντικό επιστημονικό πεδίο που το χρειαζόταν πάρα πολύ η Περιφέρεια Ιονίων Νήσων με τα ιδιαίτερα χαρακτηριστικά της. Το Τμήμα Τουρισμού στην Κέρκυρα έρχεται να αντιμετωπίσει χρόνιες εθνικέ</w:t>
      </w:r>
      <w:r>
        <w:rPr>
          <w:rFonts w:eastAsia="Times New Roman" w:cs="Times New Roman"/>
          <w:szCs w:val="24"/>
        </w:rPr>
        <w:t>ς παθογένειες. Έχουμε ισχυρές βιομηχανίες, τη ναυτιλία και τον τουρισμό. Παρ</w:t>
      </w:r>
      <w:r>
        <w:rPr>
          <w:rFonts w:eastAsia="Times New Roman" w:cs="Times New Roman"/>
          <w:szCs w:val="24"/>
        </w:rPr>
        <w:t xml:space="preserve">’ </w:t>
      </w:r>
      <w:r>
        <w:rPr>
          <w:rFonts w:eastAsia="Times New Roman" w:cs="Times New Roman"/>
          <w:szCs w:val="24"/>
        </w:rPr>
        <w:t xml:space="preserve">όλα αυτά, δεν παράγουμε στελέχη υψηλού επιστημονικού επιπέδου για να μπορούμε να τις στελεχώσουμε. </w:t>
      </w:r>
    </w:p>
    <w:p w14:paraId="044658C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Επίσης, χαιρετίζω την ίδρυση του Πανεπιστημιακού Ερευνητικού Κέντρου στο Ιόνιο. Είναι μια συμβολή στην εφαρμοσμένη έρευνα με κοινωνικό και αναπτυξιακό αποτύπωμα και στην εξειδίκευση των νέων επιστημών που θα υπάρξει. </w:t>
      </w:r>
    </w:p>
    <w:p w14:paraId="044658C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Είναι κοινή συνείδηση όλων μας, φυσικά</w:t>
      </w:r>
      <w:r>
        <w:rPr>
          <w:rFonts w:eastAsia="Times New Roman" w:cs="Times New Roman"/>
          <w:szCs w:val="24"/>
        </w:rPr>
        <w:t xml:space="preserve">, ότι οι προϋποθέσεις αυτές που απαιτούνται για την επιτυχία της προσπάθειας </w:t>
      </w:r>
      <w:r>
        <w:rPr>
          <w:rFonts w:eastAsia="Times New Roman" w:cs="Times New Roman"/>
          <w:szCs w:val="24"/>
        </w:rPr>
        <w:lastRenderedPageBreak/>
        <w:t xml:space="preserve">αυτής είναι οικονομικοί πόροι, η υλικοτεχνική υποδομή που νομίζω είναι επαρκέστατη και η ανάγκη ενός επαρκέστατου προσωπικού σε διδακτικό και διοικητικό επίπεδο. </w:t>
      </w:r>
    </w:p>
    <w:p w14:paraId="044658C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 θέσω</w:t>
      </w:r>
      <w:r>
        <w:rPr>
          <w:rFonts w:eastAsia="Times New Roman" w:cs="Times New Roman"/>
          <w:szCs w:val="24"/>
        </w:rPr>
        <w:t xml:space="preserve"> μόνο μια ιδιαίτερη παράμετρο πριν περάσω στην τροπολογία. Είναι το γεγονός ότι το επόμενο διάστημα χρειάζεται άμεσα να υπάρξει η ανάγκη ορισμού των επαγγελματικών δικαιωμάτων των αποφοίτων και στα νέα τμήματα και σε παλαιότερα. Υπάρχει μια παθογένεια που </w:t>
      </w:r>
      <w:r>
        <w:rPr>
          <w:rFonts w:eastAsia="Times New Roman" w:cs="Times New Roman"/>
          <w:szCs w:val="24"/>
        </w:rPr>
        <w:t xml:space="preserve">πρέπει να τη δούμε. Υπάρχει μια αρνητική εμπειρία από το </w:t>
      </w:r>
      <w:r>
        <w:rPr>
          <w:rFonts w:eastAsia="Times New Roman" w:cs="Times New Roman"/>
          <w:szCs w:val="24"/>
        </w:rPr>
        <w:t xml:space="preserve">τμήμα </w:t>
      </w:r>
      <w:proofErr w:type="spellStart"/>
      <w:r>
        <w:rPr>
          <w:rFonts w:eastAsia="Times New Roman" w:cs="Times New Roman"/>
          <w:szCs w:val="24"/>
        </w:rPr>
        <w:t>Αρχειονομίας</w:t>
      </w:r>
      <w:proofErr w:type="spellEnd"/>
      <w:r>
        <w:rPr>
          <w:rFonts w:eastAsia="Times New Roman" w:cs="Times New Roman"/>
          <w:szCs w:val="24"/>
        </w:rPr>
        <w:t>, Βιβλιοθηκονομίας και Μουσικολογίας. Έχει βγάλει χίλιους αποφοίτους, εκ των οποίων οι μισοί είναι Κερκυραίοι. Παρ</w:t>
      </w:r>
      <w:r>
        <w:rPr>
          <w:rFonts w:eastAsia="Times New Roman" w:cs="Times New Roman"/>
          <w:szCs w:val="24"/>
        </w:rPr>
        <w:t xml:space="preserve">’ </w:t>
      </w:r>
      <w:r>
        <w:rPr>
          <w:rFonts w:eastAsia="Times New Roman" w:cs="Times New Roman"/>
          <w:szCs w:val="24"/>
        </w:rPr>
        <w:t xml:space="preserve">όλα αυτά, όμως, υπάρχουν κατά τη γνώμη μου -και βιώνουν- αδικίες </w:t>
      </w:r>
      <w:r>
        <w:rPr>
          <w:rFonts w:eastAsia="Times New Roman" w:cs="Times New Roman"/>
          <w:szCs w:val="24"/>
        </w:rPr>
        <w:t xml:space="preserve">στις προκηρύξεις θέσεων. Υπάρχει η έλλειψη του </w:t>
      </w:r>
      <w:proofErr w:type="spellStart"/>
      <w:r>
        <w:rPr>
          <w:rFonts w:eastAsia="Times New Roman" w:cs="Times New Roman"/>
          <w:szCs w:val="24"/>
        </w:rPr>
        <w:t>προσοντολογίου</w:t>
      </w:r>
      <w:proofErr w:type="spellEnd"/>
      <w:r>
        <w:rPr>
          <w:rFonts w:eastAsia="Times New Roman" w:cs="Times New Roman"/>
          <w:szCs w:val="24"/>
        </w:rPr>
        <w:t xml:space="preserve"> και η υποβάθμιση της αξίας τους έργου τους. </w:t>
      </w:r>
    </w:p>
    <w:p w14:paraId="044658CF"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τοποθετηθώ στην τροπολογία με γενικό αριθμό 1722 και ειδικό 181, που κατέθεσα και αφορά </w:t>
      </w:r>
      <w:r>
        <w:rPr>
          <w:rFonts w:eastAsia="Times New Roman" w:cs="Times New Roman"/>
          <w:szCs w:val="24"/>
        </w:rPr>
        <w:t>σ</w:t>
      </w:r>
      <w:r>
        <w:rPr>
          <w:rFonts w:eastAsia="Times New Roman" w:cs="Times New Roman"/>
          <w:szCs w:val="24"/>
        </w:rPr>
        <w:t>τη βελτίωση του εξωδικαστικού μηχανισμ</w:t>
      </w:r>
      <w:r>
        <w:rPr>
          <w:rFonts w:eastAsia="Times New Roman" w:cs="Times New Roman"/>
          <w:szCs w:val="24"/>
        </w:rPr>
        <w:t xml:space="preserve">ού </w:t>
      </w:r>
      <w:r>
        <w:rPr>
          <w:rFonts w:eastAsia="Times New Roman" w:cs="Times New Roman"/>
          <w:szCs w:val="24"/>
        </w:rPr>
        <w:t xml:space="preserve">της </w:t>
      </w:r>
      <w:r>
        <w:rPr>
          <w:rFonts w:eastAsia="Times New Roman" w:cs="Times New Roman"/>
          <w:szCs w:val="24"/>
        </w:rPr>
        <w:t xml:space="preserve">ρύθμισης των οφειλών. Με τις παραγράφους 1 και 5 κυρίως προστίθενται στη δυνατότητα ρύθμισης και οι ΠΑΕ, γιατί υπόκεινται σε ένα αυστηρό </w:t>
      </w:r>
      <w:r>
        <w:rPr>
          <w:rFonts w:eastAsia="Times New Roman" w:cs="Times New Roman"/>
          <w:szCs w:val="24"/>
        </w:rPr>
        <w:lastRenderedPageBreak/>
        <w:t xml:space="preserve">ειδικό θεσμικό καθεστώς σε σχέση με τις </w:t>
      </w:r>
      <w:r>
        <w:rPr>
          <w:rFonts w:eastAsia="Times New Roman" w:cs="Times New Roman"/>
          <w:szCs w:val="24"/>
          <w:lang w:val="en-US"/>
        </w:rPr>
        <w:t>league</w:t>
      </w:r>
      <w:r>
        <w:rPr>
          <w:rFonts w:eastAsia="Times New Roman" w:cs="Times New Roman"/>
          <w:szCs w:val="24"/>
        </w:rPr>
        <w:t>,</w:t>
      </w:r>
      <w:r w:rsidRPr="002219F3">
        <w:rPr>
          <w:rFonts w:eastAsia="Times New Roman" w:cs="Times New Roman"/>
          <w:szCs w:val="24"/>
        </w:rPr>
        <w:t xml:space="preserve"> </w:t>
      </w:r>
      <w:r>
        <w:rPr>
          <w:rFonts w:eastAsia="Times New Roman" w:cs="Times New Roman"/>
          <w:szCs w:val="24"/>
        </w:rPr>
        <w:t xml:space="preserve">που αφορά </w:t>
      </w:r>
      <w:r>
        <w:rPr>
          <w:rFonts w:eastAsia="Times New Roman" w:cs="Times New Roman"/>
          <w:szCs w:val="24"/>
        </w:rPr>
        <w:t>σ</w:t>
      </w:r>
      <w:r>
        <w:rPr>
          <w:rFonts w:eastAsia="Times New Roman" w:cs="Times New Roman"/>
          <w:szCs w:val="24"/>
        </w:rPr>
        <w:t xml:space="preserve">την ενημερότητά τους και </w:t>
      </w:r>
      <w:r>
        <w:rPr>
          <w:rFonts w:eastAsia="Times New Roman" w:cs="Times New Roman"/>
          <w:szCs w:val="24"/>
        </w:rPr>
        <w:t>σ</w:t>
      </w:r>
      <w:r>
        <w:rPr>
          <w:rFonts w:eastAsia="Times New Roman" w:cs="Times New Roman"/>
          <w:szCs w:val="24"/>
        </w:rPr>
        <w:t>τη σχέση τους με τα χρέη το</w:t>
      </w:r>
      <w:r>
        <w:rPr>
          <w:rFonts w:eastAsia="Times New Roman" w:cs="Times New Roman"/>
          <w:szCs w:val="24"/>
        </w:rPr>
        <w:t>υς προς το δημόσιο. Τελειώνοντας, θέλω να τοποθετηθώ στην τροπολογία με γενικό αριθμό 1722 και ειδικό αριθμό 181, που κατέθεσα και αφορά τη βελτίωση του εξωδικαστικού μηχανισμού την ρύθμισης των οφειλών. Με τις παραγράφους 1 και 5 κυρίως προστίθενται στη δ</w:t>
      </w:r>
      <w:r>
        <w:rPr>
          <w:rFonts w:eastAsia="Times New Roman" w:cs="Times New Roman"/>
          <w:szCs w:val="24"/>
        </w:rPr>
        <w:t xml:space="preserve">υνατότητα ρύθμισης και οι ΠΑΕ, γιατί υπόκεινται σε ένα αυστηρό ειδικό θεσμικό καθεστώς σε σχέση με τις </w:t>
      </w:r>
      <w:r>
        <w:rPr>
          <w:rFonts w:eastAsia="Times New Roman" w:cs="Times New Roman"/>
          <w:szCs w:val="24"/>
          <w:lang w:val="en-US"/>
        </w:rPr>
        <w:t>league</w:t>
      </w:r>
      <w:r>
        <w:rPr>
          <w:rFonts w:eastAsia="Times New Roman" w:cs="Times New Roman"/>
          <w:szCs w:val="24"/>
        </w:rPr>
        <w:t>,</w:t>
      </w:r>
      <w:r w:rsidRPr="002219F3">
        <w:rPr>
          <w:rFonts w:eastAsia="Times New Roman" w:cs="Times New Roman"/>
          <w:szCs w:val="24"/>
        </w:rPr>
        <w:t xml:space="preserve"> </w:t>
      </w:r>
      <w:r>
        <w:rPr>
          <w:rFonts w:eastAsia="Times New Roman" w:cs="Times New Roman"/>
          <w:szCs w:val="24"/>
        </w:rPr>
        <w:t xml:space="preserve">που αφορά την ενημερότητά τους και τη σχέση τους με τα χρέη τους προς το δημόσιο. </w:t>
      </w:r>
    </w:p>
    <w:p w14:paraId="044658D0"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Οι παράγραφοι 2 και 3 αφορούν την εκτίμηση και την αξία ρευστο</w:t>
      </w:r>
      <w:r>
        <w:rPr>
          <w:rFonts w:eastAsia="Times New Roman" w:cs="Times New Roman"/>
          <w:szCs w:val="24"/>
        </w:rPr>
        <w:t xml:space="preserve">ποίησης της ακίνητης περιουσίας και της ποιότητας της ρύθμισης και ορίζουν την ισχύ του Κώδικα Πολιτικής Δικονομίας κατά την υποβολή της αίτησης. Άρα αφορούν </w:t>
      </w:r>
      <w:r>
        <w:rPr>
          <w:rFonts w:eastAsia="Times New Roman" w:cs="Times New Roman"/>
          <w:szCs w:val="24"/>
        </w:rPr>
        <w:t>σ</w:t>
      </w:r>
      <w:r>
        <w:rPr>
          <w:rFonts w:eastAsia="Times New Roman" w:cs="Times New Roman"/>
          <w:szCs w:val="24"/>
        </w:rPr>
        <w:t xml:space="preserve">τον νέο Κώδικα Πολιτικής Δικονομίας. </w:t>
      </w:r>
    </w:p>
    <w:p w14:paraId="044658D1"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Τρίτον, η τέταρτη παράγραφος ρυθμίζει την αναλογικότητα που</w:t>
      </w:r>
      <w:r>
        <w:rPr>
          <w:rFonts w:eastAsia="Times New Roman" w:cs="Times New Roman"/>
          <w:szCs w:val="24"/>
        </w:rPr>
        <w:t xml:space="preserve"> απαιτείται στον τρόπο πληρωμής των χρεών σε σχέση με τις διαφορετικές χρονικές διάρκειες αυτών των ρυθμίσεων. </w:t>
      </w:r>
      <w:r>
        <w:rPr>
          <w:rFonts w:eastAsia="Times New Roman" w:cs="Times New Roman"/>
          <w:szCs w:val="24"/>
        </w:rPr>
        <w:lastRenderedPageBreak/>
        <w:t xml:space="preserve">Και τέλος η παράγραφος 6 αφορά </w:t>
      </w:r>
      <w:r>
        <w:rPr>
          <w:rFonts w:eastAsia="Times New Roman" w:cs="Times New Roman"/>
          <w:szCs w:val="24"/>
        </w:rPr>
        <w:t>σ</w:t>
      </w:r>
      <w:r>
        <w:rPr>
          <w:rFonts w:eastAsia="Times New Roman" w:cs="Times New Roman"/>
          <w:szCs w:val="24"/>
        </w:rPr>
        <w:t>την αναδρομικότητα του νόμου προς τα πίσω για να εντάξει και τις όποιες εκκρεμείς υποθέσεις.</w:t>
      </w:r>
    </w:p>
    <w:p w14:paraId="044658D2" w14:textId="77777777" w:rsidR="00061F8F" w:rsidRDefault="00BE2594">
      <w:pPr>
        <w:tabs>
          <w:tab w:val="left" w:pos="2608"/>
        </w:tabs>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44658D3" w14:textId="77777777" w:rsidR="00061F8F" w:rsidRDefault="00BE2594">
      <w:pPr>
        <w:tabs>
          <w:tab w:val="left" w:pos="260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658D4" w14:textId="77777777" w:rsidR="00061F8F" w:rsidRDefault="00BE2594">
      <w:pPr>
        <w:tabs>
          <w:tab w:val="left" w:pos="2820"/>
        </w:tabs>
        <w:spacing w:after="0"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szCs w:val="24"/>
        </w:rPr>
        <w:t xml:space="preserve"> Ευχαριστούμε τον κ. Παυλίδη.</w:t>
      </w:r>
    </w:p>
    <w:p w14:paraId="044658D5"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t xml:space="preserve">Ο κ. Μαντάς έχει τον λόγο. Μετά θα πάρει τον λόγο ο Υπουργός, ο κ. </w:t>
      </w:r>
      <w:proofErr w:type="spellStart"/>
      <w:r>
        <w:rPr>
          <w:rFonts w:eastAsia="Times New Roman"/>
          <w:szCs w:val="24"/>
        </w:rPr>
        <w:t>Γαβρόγλου</w:t>
      </w:r>
      <w:proofErr w:type="spellEnd"/>
      <w:r>
        <w:rPr>
          <w:rFonts w:eastAsia="Times New Roman"/>
          <w:szCs w:val="24"/>
        </w:rPr>
        <w:t xml:space="preserve"> ή αν προχωρήσουμε με τις δευτερολογίες, να κλείσει ο Υπουργός.</w:t>
      </w:r>
    </w:p>
    <w:p w14:paraId="044658D6" w14:textId="77777777" w:rsidR="00061F8F" w:rsidRDefault="00BE2594">
      <w:pPr>
        <w:tabs>
          <w:tab w:val="left" w:pos="2820"/>
        </w:tabs>
        <w:spacing w:after="0" w:line="600" w:lineRule="auto"/>
        <w:ind w:firstLine="720"/>
        <w:jc w:val="both"/>
        <w:rPr>
          <w:rFonts w:eastAsia="Times New Roman"/>
          <w:szCs w:val="24"/>
        </w:rPr>
      </w:pPr>
      <w:r w:rsidRPr="0040148D">
        <w:rPr>
          <w:rFonts w:eastAsia="Times New Roman"/>
          <w:b/>
          <w:szCs w:val="24"/>
        </w:rPr>
        <w:t>ΚΩΝΣΤΑΝΤΙΝ</w:t>
      </w:r>
      <w:r w:rsidRPr="0040148D">
        <w:rPr>
          <w:rFonts w:eastAsia="Times New Roman"/>
          <w:b/>
          <w:szCs w:val="24"/>
        </w:rPr>
        <w:t>ΟΣ ΓΑΒΡΟΓΛΟΥ (Υπουργός Παιδείας, Έρευνας και Θρησκευμάτων):</w:t>
      </w:r>
      <w:r>
        <w:rPr>
          <w:rFonts w:eastAsia="Times New Roman"/>
          <w:szCs w:val="24"/>
        </w:rPr>
        <w:t xml:space="preserve"> Μήπως θέλουν, κύριε Πρόεδρε, να δευτερολογήσουν πρώτα οι εισηγητές;</w:t>
      </w:r>
    </w:p>
    <w:p w14:paraId="044658D7" w14:textId="77777777" w:rsidR="00061F8F" w:rsidRDefault="00BE2594">
      <w:pPr>
        <w:tabs>
          <w:tab w:val="left" w:pos="2820"/>
        </w:tabs>
        <w:spacing w:after="0"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Ο Υπουργός δεν θέλει να κλείσει τη συζήτηση, κύριε Πρόεδρε;</w:t>
      </w:r>
    </w:p>
    <w:p w14:paraId="044658D8" w14:textId="77777777" w:rsidR="00061F8F" w:rsidRDefault="00BE2594">
      <w:pPr>
        <w:tabs>
          <w:tab w:val="left" w:pos="2820"/>
        </w:tabs>
        <w:spacing w:after="0" w:line="600" w:lineRule="auto"/>
        <w:ind w:firstLine="720"/>
        <w:jc w:val="both"/>
        <w:rPr>
          <w:rFonts w:eastAsia="Times New Roman"/>
          <w:szCs w:val="24"/>
        </w:rPr>
      </w:pPr>
      <w:r>
        <w:rPr>
          <w:rFonts w:eastAsia="Times New Roman"/>
          <w:b/>
          <w:szCs w:val="24"/>
        </w:rPr>
        <w:t>ΚΩΝΣΤΑΝΤΙΝΟΣ ΓΑΒΡΟΓΛΟΥ (Υπουργός Παιδείας,</w:t>
      </w:r>
      <w:r>
        <w:rPr>
          <w:rFonts w:eastAsia="Times New Roman"/>
          <w:b/>
          <w:szCs w:val="24"/>
        </w:rPr>
        <w:t xml:space="preserve"> Έρευνας και Θρησκευμάτων):</w:t>
      </w:r>
      <w:r>
        <w:rPr>
          <w:rFonts w:eastAsia="Times New Roman"/>
          <w:szCs w:val="24"/>
        </w:rPr>
        <w:t xml:space="preserve"> Θα μιλήσω στο τέλος, κύριε Πρόεδρε.</w:t>
      </w:r>
    </w:p>
    <w:p w14:paraId="044658D9" w14:textId="77777777" w:rsidR="00061F8F" w:rsidRDefault="00BE2594">
      <w:pPr>
        <w:tabs>
          <w:tab w:val="left" w:pos="2820"/>
        </w:tabs>
        <w:spacing w:after="0"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Είπα ότι θα συνεχίσουμε με τις δευτερολογίες και θα κλείσει ο κύριος Υπουργός με ένα τελικό σχόλιο μετά. Οπότε μετά τον κ. Μαντά ξεκινούν οι δευτερολογίες των ε</w:t>
      </w:r>
      <w:r>
        <w:rPr>
          <w:rFonts w:eastAsia="Times New Roman"/>
          <w:szCs w:val="24"/>
        </w:rPr>
        <w:t>ισηγητών.</w:t>
      </w:r>
    </w:p>
    <w:p w14:paraId="044658DA"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t>Ορίστε, κύριε συνάδελφε, έχετε δώδεκα λεπτά στη διάθεσή σας.</w:t>
      </w:r>
    </w:p>
    <w:p w14:paraId="044658DB" w14:textId="77777777" w:rsidR="00061F8F" w:rsidRDefault="00BE2594">
      <w:pPr>
        <w:tabs>
          <w:tab w:val="left" w:pos="2820"/>
        </w:tabs>
        <w:spacing w:after="0"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Κύριοι </w:t>
      </w:r>
      <w:r w:rsidRPr="007032F1">
        <w:rPr>
          <w:rFonts w:eastAsia="Times New Roman"/>
          <w:szCs w:val="24"/>
        </w:rPr>
        <w:t>Υπουργοί, κυρία Υφυπουργέ, κυρίες και κύριοι</w:t>
      </w:r>
      <w:r>
        <w:rPr>
          <w:rFonts w:eastAsia="Times New Roman"/>
          <w:szCs w:val="24"/>
        </w:rPr>
        <w:t xml:space="preserve"> Βουλευτές, η εθνική τραγωδία που ζήσαμε και έζησαν οι άνθρωποι στην </w:t>
      </w:r>
      <w:r>
        <w:rPr>
          <w:rFonts w:eastAsia="Times New Roman"/>
          <w:szCs w:val="24"/>
        </w:rPr>
        <w:t xml:space="preserve">ανατολική </w:t>
      </w:r>
      <w:r>
        <w:rPr>
          <w:rFonts w:eastAsia="Times New Roman"/>
          <w:szCs w:val="24"/>
        </w:rPr>
        <w:t>Αττική την περασμένη εβδομάδα σφραγίζει</w:t>
      </w:r>
      <w:r>
        <w:rPr>
          <w:rFonts w:eastAsia="Times New Roman"/>
          <w:szCs w:val="24"/>
        </w:rPr>
        <w:t xml:space="preserve"> χωρίς αμφιβολία την κοινωνική και πολιτική πραγματικότητα. </w:t>
      </w:r>
    </w:p>
    <w:p w14:paraId="044658DC"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t xml:space="preserve">Θρήνος, οδύνη, οργή και απόγνωση κυριαρχούν στα θύματα της καταστροφής και ιδιαίτερα στους οικείους των ανθρώπων που βρήκαν τραγικό θάνατο από την πύρινη λαίλαπα. Στεκόμαστε με σεβασμό και οδύνη </w:t>
      </w:r>
      <w:r>
        <w:rPr>
          <w:rFonts w:eastAsia="Times New Roman"/>
          <w:szCs w:val="24"/>
        </w:rPr>
        <w:t xml:space="preserve">απέναντι </w:t>
      </w:r>
      <w:r>
        <w:rPr>
          <w:rFonts w:eastAsia="Times New Roman"/>
          <w:szCs w:val="24"/>
        </w:rPr>
        <w:t xml:space="preserve">σ’ </w:t>
      </w:r>
      <w:r>
        <w:rPr>
          <w:rFonts w:eastAsia="Times New Roman"/>
          <w:szCs w:val="24"/>
        </w:rPr>
        <w:t xml:space="preserve">αυτούς τους ανθρώπους. Ιδιαίτερα για τους οικείους όσων χάθηκαν, ο δρόμος του πένθους είναι μακρύς, η απώλεια βαριά και δεν γιατρεύεται εύκολα. </w:t>
      </w:r>
    </w:p>
    <w:p w14:paraId="044658DD"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lastRenderedPageBreak/>
        <w:t>Οι ευθύνες είναι αυτονόητες και είναι σοβαρές. Θα διερευνηθούν σε βάθος. Δεν υπάρχει κα</w:t>
      </w:r>
      <w:r>
        <w:rPr>
          <w:rFonts w:eastAsia="Times New Roman"/>
          <w:szCs w:val="24"/>
        </w:rPr>
        <w:t>μ</w:t>
      </w:r>
      <w:r>
        <w:rPr>
          <w:rFonts w:eastAsia="Times New Roman"/>
          <w:szCs w:val="24"/>
        </w:rPr>
        <w:t>μιά αμφιβολ</w:t>
      </w:r>
      <w:r>
        <w:rPr>
          <w:rFonts w:eastAsia="Times New Roman"/>
          <w:szCs w:val="24"/>
        </w:rPr>
        <w:t xml:space="preserve">ία. Η έμπρακτη συγγνώμη είναι επίσης αυτονόητη. </w:t>
      </w:r>
    </w:p>
    <w:p w14:paraId="044658DE"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t xml:space="preserve">Ταυτόχρονα, όμως, και θέλω να το υπογραμμίσω αυτό, είναι βαριά η ευθύνη να μην επιτρέψουμε την τυμβωρυχία στα αποκαΐδια της τραγωδίας και στον ανθρώπινο πόνο με σεβασμό απέναντι </w:t>
      </w:r>
      <w:r>
        <w:rPr>
          <w:rFonts w:eastAsia="Times New Roman"/>
          <w:szCs w:val="24"/>
        </w:rPr>
        <w:t xml:space="preserve">σ’ </w:t>
      </w:r>
      <w:r>
        <w:rPr>
          <w:rFonts w:eastAsia="Times New Roman"/>
          <w:szCs w:val="24"/>
        </w:rPr>
        <w:t>αυτή</w:t>
      </w:r>
      <w:r>
        <w:rPr>
          <w:rFonts w:eastAsia="Times New Roman"/>
          <w:szCs w:val="24"/>
        </w:rPr>
        <w:t>ν</w:t>
      </w:r>
      <w:r>
        <w:rPr>
          <w:rFonts w:eastAsia="Times New Roman"/>
          <w:szCs w:val="24"/>
        </w:rPr>
        <w:t xml:space="preserve"> την κατάσταση και χω</w:t>
      </w:r>
      <w:r>
        <w:rPr>
          <w:rFonts w:eastAsia="Times New Roman"/>
          <w:szCs w:val="24"/>
        </w:rPr>
        <w:t>ρίς να ξεχνάμε τη μεγάλη εικόνα, αυτό δηλαδή που συμβαίνει στο διεθνές περιβάλλον, σε ολόκληρο τον κόσμο, αυτό που συνιστά μια νέα πραγματικότητα και αφορά –για όποιον θέλει να δει με καθαρό μάτι- τα ακραία φαινόμενα που προέρχονται από την κλιματική αλλαγ</w:t>
      </w:r>
      <w:r>
        <w:rPr>
          <w:rFonts w:eastAsia="Times New Roman"/>
          <w:szCs w:val="24"/>
        </w:rPr>
        <w:t>ή. Και χρειάζεται και η συμβολή της χώρας μας στο να αλλάξουν πράγματα σε αυτό το επίπεδο. Ταυτόχρονα χρειαζόμαστε -και θέλω να το υπογραμμίσω αυτό- τώρα, την επόμενη μέρα αυτής της τραγωδίας, τη μέγιστη δυνατή πολιτική συνεννόηση και στο επίπεδο των μέτρω</w:t>
      </w:r>
      <w:r>
        <w:rPr>
          <w:rFonts w:eastAsia="Times New Roman"/>
          <w:szCs w:val="24"/>
        </w:rPr>
        <w:t>ν της ανακούφισης των πληγέντων, που ήδη έχουν παρθεί και στα άλλα που θα παρθούν, αλλά και στην επιτάχυνση όλης αυτής της διαδικασίας που βλέπουμε να εξελίσσεται.</w:t>
      </w:r>
    </w:p>
    <w:p w14:paraId="044658DF" w14:textId="77777777" w:rsidR="00061F8F" w:rsidRDefault="00BE2594">
      <w:pPr>
        <w:tabs>
          <w:tab w:val="left" w:pos="2820"/>
        </w:tabs>
        <w:spacing w:after="0" w:line="600" w:lineRule="auto"/>
        <w:ind w:firstLine="720"/>
        <w:jc w:val="both"/>
        <w:rPr>
          <w:rFonts w:eastAsia="Times New Roman"/>
          <w:szCs w:val="24"/>
        </w:rPr>
      </w:pPr>
      <w:r>
        <w:rPr>
          <w:rFonts w:eastAsia="Times New Roman"/>
          <w:szCs w:val="24"/>
        </w:rPr>
        <w:lastRenderedPageBreak/>
        <w:t>Χρειάζεται, επίσης, η μέγιστη πολιτική συνεννόηση πάνω σε ριζικές τομές που οφείλουμε να κάν</w:t>
      </w:r>
      <w:r>
        <w:rPr>
          <w:rFonts w:eastAsia="Times New Roman"/>
          <w:szCs w:val="24"/>
        </w:rPr>
        <w:t>ουμε και που αφορούν μια νέα αντίληψη για το πώς πρέπει να διαμορφώνουμε αυτό το περιβάλλον που ζούμε, το αστικό περιβάλλον, για το πώς πρέπει να διαμορφώνουμε τις πόλεις μας, για το πώς πρέπει να αλλάξουμε όσο πιο γρήγορα μπορούμε τις επικίνδυνες εστίες π</w:t>
      </w:r>
      <w:r>
        <w:rPr>
          <w:rFonts w:eastAsia="Times New Roman"/>
          <w:szCs w:val="24"/>
        </w:rPr>
        <w:t>ου υπάρχουν στη χώρα μας και που νομίζω ότι πολλές από αυτές συγκεντρώνονται στην περιοχή της Αττικής και σε μία, δύο άλλες περιοχές, που είναι τα μέγιστα προβλήματα.</w:t>
      </w:r>
    </w:p>
    <w:p w14:paraId="044658E0"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Είμαστε σε μια νέα πραγματικότητα. Την έχουμε εισπράξει με οδυνηρό τρόπο. Την εισέπραξαν πρώτα απ’ όλα οι άνθρωποι και οι περιοχές εκείνες, οι οποίες επλήγησαν από αυτήν την καταστροφή. Νομίζω ότι ως πολιτεία, ως θεσμικοί παράγοντες οφείλουμε σ’ αυτό το επ</w:t>
      </w:r>
      <w:r>
        <w:rPr>
          <w:rFonts w:eastAsia="Times New Roman"/>
          <w:szCs w:val="24"/>
        </w:rPr>
        <w:t xml:space="preserve">ίπεδο να δώσουμε τον καλύτερο εαυτό μας χωρίς, βεβαίως, -το επαναλαμβάνω- να παραβλέπουμε τη διερεύνηση και την απόδοση ευθυνών εκεί που πρέπει να αποδοθούν. Άλλωστε, οι σχετικές </w:t>
      </w:r>
      <w:r w:rsidRPr="00BA61F4">
        <w:rPr>
          <w:rFonts w:eastAsia="Times New Roman"/>
          <w:szCs w:val="24"/>
        </w:rPr>
        <w:t>διαδικασίες</w:t>
      </w:r>
      <w:r>
        <w:rPr>
          <w:rFonts w:eastAsia="Times New Roman"/>
          <w:szCs w:val="24"/>
        </w:rPr>
        <w:t xml:space="preserve"> νομίζω ότι είναι σε εξέλιξη και δεν υπάρχει καμμία αμφιβολία, κατ</w:t>
      </w:r>
      <w:r>
        <w:rPr>
          <w:rFonts w:eastAsia="Times New Roman"/>
          <w:szCs w:val="24"/>
        </w:rPr>
        <w:t>ά τη γνώμη μου, ότι αυτές θα αποδοθούν.</w:t>
      </w:r>
    </w:p>
    <w:p w14:paraId="044658E1"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lastRenderedPageBreak/>
        <w:t>Και τώρα έρχομαι στο νομοσχέδιο. Θέλω να πω ότι μέσα σ’ αυτό το φόντο, που δεν μας αφήνει να μπορούμε να συγκεντρώσουμε -αν θέλετε- και το μυαλό μας σε αυτά τα πράγματα κατά τον τρόπο που πρέπει, νομίζω ότι είμαι υπο</w:t>
      </w:r>
      <w:r>
        <w:rPr>
          <w:rFonts w:eastAsia="Times New Roman"/>
          <w:szCs w:val="24"/>
        </w:rPr>
        <w:t xml:space="preserve">χρεωμένος -θα έλεγα βιωματικά υποχρεωμένος μέσα και από την ιδιότητά μου </w:t>
      </w:r>
      <w:r w:rsidRPr="00BA61F4">
        <w:rPr>
          <w:rFonts w:eastAsia="Times New Roman"/>
          <w:szCs w:val="24"/>
        </w:rPr>
        <w:t>ως</w:t>
      </w:r>
      <w:r>
        <w:rPr>
          <w:rFonts w:eastAsia="Times New Roman"/>
          <w:szCs w:val="24"/>
        </w:rPr>
        <w:t xml:space="preserve"> μέλος της πανεπιστημιακής κοινότητας του Πανεπιστημίου των Ιωαννίνων- να πω ότι νοιώθω περηφάνεια γι’ αυτήν τη νομοθετική πρωτοβουλία που παίρνει το Υπουργείο Παιδείας και η Κυβέρν</w:t>
      </w:r>
      <w:r>
        <w:rPr>
          <w:rFonts w:eastAsia="Times New Roman"/>
          <w:szCs w:val="24"/>
        </w:rPr>
        <w:t xml:space="preserve">ηση μας. </w:t>
      </w:r>
    </w:p>
    <w:p w14:paraId="044658E2" w14:textId="77777777" w:rsidR="00061F8F" w:rsidRDefault="00BE2594">
      <w:pPr>
        <w:tabs>
          <w:tab w:val="left" w:pos="2940"/>
        </w:tabs>
        <w:spacing w:after="0" w:line="600" w:lineRule="auto"/>
        <w:ind w:firstLine="720"/>
        <w:jc w:val="both"/>
        <w:rPr>
          <w:rFonts w:eastAsia="Times New Roman"/>
          <w:szCs w:val="24"/>
        </w:rPr>
      </w:pPr>
      <w:r w:rsidRPr="00941427">
        <w:rPr>
          <w:rFonts w:eastAsia="Times New Roman" w:cs="Times New Roman"/>
          <w:szCs w:val="24"/>
        </w:rPr>
        <w:t>Νοιώθω περηφάνεια και η περηφάνεια μου συνίσταται στο ότι υλοποιούμε στην πράξη, και μέσα από τις πολλές προκλήσεις που είναι να απαντηθούν τους επόμενους μήνες και</w:t>
      </w:r>
      <w:r>
        <w:rPr>
          <w:rFonts w:eastAsia="Times New Roman"/>
          <w:szCs w:val="24"/>
        </w:rPr>
        <w:t xml:space="preserve"> τα επόμενα χρόνια -είναι φανερό-, το επόμενο βήμα μετά από δύο-τρία κρίσιμα πράγμ</w:t>
      </w:r>
      <w:r>
        <w:rPr>
          <w:rFonts w:eastAsia="Times New Roman"/>
          <w:szCs w:val="24"/>
        </w:rPr>
        <w:t xml:space="preserve">ατα τα οποία έχουμε διαμορφώσει. Και τα δύο-τρία κρίσιμα πράγματα που έχουμε διαμορφώσει είναι ένα πλαίσιο, μια στρατηγική του ενιαίου χώρου στην ανώτατη εκπαίδευση, η οποία έχει πολύ συγκεκριμένα χαρακτηριστικά και έχει </w:t>
      </w:r>
      <w:r>
        <w:rPr>
          <w:rFonts w:eastAsia="Times New Roman"/>
          <w:szCs w:val="24"/>
        </w:rPr>
        <w:lastRenderedPageBreak/>
        <w:t>διαμορφωθεί με πολύ συγκεκριμένες π</w:t>
      </w:r>
      <w:r>
        <w:rPr>
          <w:rFonts w:eastAsia="Times New Roman"/>
          <w:szCs w:val="24"/>
        </w:rPr>
        <w:t xml:space="preserve">ρωτοβουλίες. Αναφέρθηκε εκτεταμένα σ’ αυτό και ο Υπουργός Παιδείας, ο Κώστας </w:t>
      </w:r>
      <w:proofErr w:type="spellStart"/>
      <w:r>
        <w:rPr>
          <w:rFonts w:eastAsia="Times New Roman"/>
          <w:szCs w:val="24"/>
        </w:rPr>
        <w:t>Γαβρόγλου</w:t>
      </w:r>
      <w:proofErr w:type="spellEnd"/>
      <w:r>
        <w:rPr>
          <w:rFonts w:eastAsia="Times New Roman"/>
          <w:szCs w:val="24"/>
        </w:rPr>
        <w:t xml:space="preserve">, και οι άλλοι Υπουργοί. Το πρώτο είναι αυτό. </w:t>
      </w:r>
    </w:p>
    <w:p w14:paraId="044658E3"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Το δεύτερο είναι ότι είμαι, επίσης, περήφανος -και θέλω να το πω- για τη διαδικασία που ακολουθήσαμε  σ’ όλη αυτήν την πορε</w:t>
      </w:r>
      <w:r>
        <w:rPr>
          <w:rFonts w:eastAsia="Times New Roman"/>
          <w:szCs w:val="24"/>
        </w:rPr>
        <w:t>ία. Είναι μια διαδικασία πρωτόγνωρη. Είναι μια διαδικασία, θα έλεγα, συστατικό στοιχείο αυτής της στρατηγικής. Δεν θα μπορούσε να υπάρξει οποιαδήποτε στρατηγική ενιαίου χώρου αν αυτό δεν συνοδευόταν από μια βαθιά δημοκρατική διαδικασία μέσα στα ιδρύματα. Κ</w:t>
      </w:r>
      <w:r>
        <w:rPr>
          <w:rFonts w:eastAsia="Times New Roman"/>
          <w:szCs w:val="24"/>
        </w:rPr>
        <w:t xml:space="preserve">αι νομίζω ότι διαμορφώνει ένα αποτέλεσμα που έχει πολλά συγκριτικά πλεονεκτήματα σε σχέση με την προηγούμενη πραγματικότητα. </w:t>
      </w:r>
    </w:p>
    <w:p w14:paraId="044658E4"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 xml:space="preserve">Συγκεντρώνει, λοιπόν, πολλά συγκριτικά πλεονεκτήματα που θα προσφέρουν πολύ σημαντικά πράγματα, κατά τη γνώμη μου, και στον τομέα </w:t>
      </w:r>
      <w:r>
        <w:rPr>
          <w:rFonts w:eastAsia="Times New Roman"/>
          <w:szCs w:val="24"/>
        </w:rPr>
        <w:t xml:space="preserve">της μόρφωσης, που πρέπει να θυμόμαστε πάντα ότι έτσι και αλλιώς είναι αυτοσκοπός στο πλαίσιο της παιδείας και ως τέτοιο πρέπει να το αντιλαμβανόμαστε, αλλά και στην παραγωγική δυνατότητα των συγκεκριμένων περιοχών -και </w:t>
      </w:r>
      <w:r>
        <w:rPr>
          <w:rFonts w:eastAsia="Times New Roman"/>
          <w:szCs w:val="24"/>
        </w:rPr>
        <w:lastRenderedPageBreak/>
        <w:t>των Ιονίων Νήσων και της Ηπείρου- και</w:t>
      </w:r>
      <w:r>
        <w:rPr>
          <w:rFonts w:eastAsia="Times New Roman"/>
          <w:szCs w:val="24"/>
        </w:rPr>
        <w:t xml:space="preserve">, μάλιστα, με πολύ συγκεκριμένες παρεμβάσεις που αφορούν ενδεικτικά και </w:t>
      </w:r>
      <w:r>
        <w:rPr>
          <w:rFonts w:eastAsia="Times New Roman"/>
          <w:szCs w:val="24"/>
        </w:rPr>
        <w:t>σ</w:t>
      </w:r>
      <w:r>
        <w:rPr>
          <w:rFonts w:eastAsia="Times New Roman"/>
          <w:szCs w:val="24"/>
        </w:rPr>
        <w:t xml:space="preserve">τα δύο ερευνητικά ιδρύματα που καθορίζονται και στο Πανεπιστήμιο Ηπείρου και στο Πανεπιστήμιο Ιονίων Νήσων και, βεβαίως, στο </w:t>
      </w:r>
      <w:proofErr w:type="spellStart"/>
      <w:r>
        <w:rPr>
          <w:rFonts w:eastAsia="Times New Roman"/>
          <w:szCs w:val="24"/>
        </w:rPr>
        <w:t>Αγροδιατροφικό</w:t>
      </w:r>
      <w:proofErr w:type="spellEnd"/>
      <w:r>
        <w:rPr>
          <w:rFonts w:eastAsia="Times New Roman"/>
          <w:szCs w:val="24"/>
        </w:rPr>
        <w:t xml:space="preserve"> Πάρκο, που είναι πολύ σημαντική παρέμβαση </w:t>
      </w:r>
      <w:r>
        <w:rPr>
          <w:rFonts w:eastAsia="Times New Roman"/>
          <w:szCs w:val="24"/>
        </w:rPr>
        <w:t>για να ανατάξει, αλλά και να ενδυναμώσει την παραγωγική ικανότητα αυτών των δύο περιοχών.</w:t>
      </w:r>
    </w:p>
    <w:p w14:paraId="044658E5" w14:textId="77777777" w:rsidR="00061F8F" w:rsidRDefault="00BE2594">
      <w:pPr>
        <w:tabs>
          <w:tab w:val="left" w:pos="2940"/>
        </w:tabs>
        <w:spacing w:after="0" w:line="600" w:lineRule="auto"/>
        <w:ind w:firstLine="720"/>
        <w:jc w:val="both"/>
        <w:rPr>
          <w:rFonts w:eastAsia="Times New Roman"/>
          <w:szCs w:val="24"/>
        </w:rPr>
      </w:pPr>
      <w:r>
        <w:rPr>
          <w:rFonts w:eastAsia="Times New Roman"/>
          <w:szCs w:val="24"/>
        </w:rPr>
        <w:t>Είναι, επίσης, ενδεικτικό της διαδικασίας -και νομίζω ότι πρέπει να το τονίσουμε- ότι πολλά από αυτά, θα έλεγα η πλειοψηφία της συγκρότησης των δύο αυτών ιδρυμάτων, π</w:t>
      </w:r>
      <w:r>
        <w:rPr>
          <w:rFonts w:eastAsia="Times New Roman"/>
          <w:szCs w:val="24"/>
        </w:rPr>
        <w:t>ου πια γίνονται ισχυρά ιδρύματα -να μην το ξεχνάμε αυτό-, ήταν και αποτελούσαν μέρος των αιτημάτων και της στρατηγικής, που τα ίδια τα ιδρύματα είχαν ήδη διαμορφώσει.</w:t>
      </w:r>
    </w:p>
    <w:p w14:paraId="044658E6"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Νομίζω, λοιπόν, ότι σεβαστήκαμε με τον πιο σαφή τρόπο τους συναδέλφους μας και από τα παν</w:t>
      </w:r>
      <w:r>
        <w:rPr>
          <w:rFonts w:eastAsia="Times New Roman" w:cs="Times New Roman"/>
          <w:szCs w:val="24"/>
        </w:rPr>
        <w:t xml:space="preserve">επιστήμια και από τα ΤΕΙ των συγκεκριμένων περιοχών, τις τεκμηριωμένες επεξεργασίες τους, τις οποίες κάποιοι από εδώ οφείλουν να δουν με προσοχή και σε έναν δεύτερο χρόνο. Δεν πειράζει που ίσως εξέφρασαν μία αντίθεση, μία διαφορετική άποψη. </w:t>
      </w:r>
    </w:p>
    <w:p w14:paraId="044658E7"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Οφείλουμε να τ</w:t>
      </w:r>
      <w:r>
        <w:rPr>
          <w:rFonts w:eastAsia="Times New Roman" w:cs="Times New Roman"/>
          <w:szCs w:val="24"/>
        </w:rPr>
        <w:t xml:space="preserve">ο ξαναδούμε αυτό, γιατί αποτελεί –θα έλεγα- και ουσιαστικό στοιχείο και σε άλλες τέτοιες διαδικασίες, που, όπως είπε ο κύριος Υπουργός, θα συνεχιστούν και στο αμέσως επόμενο διάστημα. </w:t>
      </w:r>
    </w:p>
    <w:p w14:paraId="044658E8"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Άλλωστε, ανέφερε πάρα πολλές περιοχές –σχεδόν το σύνολο της χώρας, πλην</w:t>
      </w:r>
      <w:r>
        <w:rPr>
          <w:rFonts w:eastAsia="Times New Roman" w:cs="Times New Roman"/>
          <w:szCs w:val="24"/>
        </w:rPr>
        <w:t xml:space="preserve"> της Κρήτης, αν δεν κάνω λάθος, που είναι και αυτό υπό διαμόρφωση- όπου ήδη έχουν συγκροτηθεί αυτές οι επιτροπές και βρίσκονται σε μια εξέλιξη, για να καταλήξουν στην αναβάθμιση μέσα από τη στρατηγική του ενιαίου χώρου της ανώτατης εκπαίδευσης στη χώρα μας</w:t>
      </w:r>
      <w:r>
        <w:rPr>
          <w:rFonts w:eastAsia="Times New Roman" w:cs="Times New Roman"/>
          <w:szCs w:val="24"/>
        </w:rPr>
        <w:t>. Περί αυτού πρόκειται.</w:t>
      </w:r>
    </w:p>
    <w:p w14:paraId="044658E9"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είναι ουσιαστικά, για να το δούμε και με όρους ιστορίας της εκπαίδευσης, μία εμπράγματη μεταρρύθμιση, μία μεταρρύθμιση με σάρκα και οστά, που λαμβάνει χώρα αυτή</w:t>
      </w:r>
      <w:r>
        <w:rPr>
          <w:rFonts w:eastAsia="Times New Roman" w:cs="Times New Roman"/>
          <w:szCs w:val="24"/>
        </w:rPr>
        <w:t>ν</w:t>
      </w:r>
      <w:r>
        <w:rPr>
          <w:rFonts w:eastAsia="Times New Roman" w:cs="Times New Roman"/>
          <w:szCs w:val="24"/>
        </w:rPr>
        <w:t xml:space="preserve"> την περίοδο. Περί αυτού πρόκειται. Διότι εδώ και πολλά χρόνια τώρα</w:t>
      </w:r>
      <w:r>
        <w:rPr>
          <w:rFonts w:eastAsia="Times New Roman" w:cs="Times New Roman"/>
          <w:szCs w:val="24"/>
        </w:rPr>
        <w:t xml:space="preserve">, ίσως μετά τη μεταρρύθμιση του 1982, μετά από εκεί, υπήρξε ένα τεράστιο κενό. </w:t>
      </w:r>
    </w:p>
    <w:p w14:paraId="044658EA"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για πρώτη φορά τώρα, αυτή</w:t>
      </w:r>
      <w:r>
        <w:rPr>
          <w:rFonts w:eastAsia="Times New Roman" w:cs="Times New Roman"/>
          <w:szCs w:val="24"/>
        </w:rPr>
        <w:t>ν</w:t>
      </w:r>
      <w:r>
        <w:rPr>
          <w:rFonts w:eastAsia="Times New Roman" w:cs="Times New Roman"/>
          <w:szCs w:val="24"/>
        </w:rPr>
        <w:t xml:space="preserve"> την περίοδο, έχουμε αυτή</w:t>
      </w:r>
      <w:r>
        <w:rPr>
          <w:rFonts w:eastAsia="Times New Roman" w:cs="Times New Roman"/>
          <w:szCs w:val="24"/>
        </w:rPr>
        <w:t>ν</w:t>
      </w:r>
      <w:r>
        <w:rPr>
          <w:rFonts w:eastAsia="Times New Roman" w:cs="Times New Roman"/>
          <w:szCs w:val="24"/>
        </w:rPr>
        <w:t xml:space="preserve"> τη μεταρρύθμιση, που εγώ την ονομάζω «εμπράγματη μεταρρύθμιση», γιατί δίνει σαφέστατο στίγμα την επόμενη κιόλας </w:t>
      </w:r>
      <w:r>
        <w:rPr>
          <w:rFonts w:eastAsia="Times New Roman" w:cs="Times New Roman"/>
          <w:szCs w:val="24"/>
        </w:rPr>
        <w:lastRenderedPageBreak/>
        <w:t>μέρα. Δ</w:t>
      </w:r>
      <w:r>
        <w:rPr>
          <w:rFonts w:eastAsia="Times New Roman" w:cs="Times New Roman"/>
          <w:szCs w:val="24"/>
        </w:rPr>
        <w:t>ηλαδή, από αύριο –για να το πω έτσι- οι διοικήσεις των πανεπιστημίων, οι πρυτανικές αρχές αναλαμβάνουν ένα πολύ δύσκολο, αλλά και πολύ δημιουργικό έργο, στο οποίο είμαι απολύτως βέβαιος –το είπε, άλλωστε και ο Υπουργός πολύ συμβολικά- ότι θα σταθούμε δίπλα</w:t>
      </w:r>
      <w:r>
        <w:rPr>
          <w:rFonts w:eastAsia="Times New Roman" w:cs="Times New Roman"/>
          <w:szCs w:val="24"/>
        </w:rPr>
        <w:t xml:space="preserve">. Και θα σταθούμε δίπλα όχι μόνο με τις θέσεις που έχουμε δεσμευτεί ότι θα δώσουμε, αλλά και με την οικονομική ενίσχυση, που είναι πρόσθετη οικονομική ενίσχυση, πρόσθετη χρηματοδότηση. Δεν εξαφανίστηκαν ξαφνικά οι προϋπολογισμοί των ανωτάτων εκπαιδευτικών </w:t>
      </w:r>
      <w:r>
        <w:rPr>
          <w:rFonts w:eastAsia="Times New Roman" w:cs="Times New Roman"/>
          <w:szCs w:val="24"/>
        </w:rPr>
        <w:t xml:space="preserve">ιδρυμάτων. </w:t>
      </w:r>
    </w:p>
    <w:p w14:paraId="044658EB"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312BAF">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312BAF">
        <w:rPr>
          <w:rFonts w:eastAsia="Times New Roman" w:cs="Times New Roman"/>
          <w:szCs w:val="24"/>
        </w:rPr>
        <w:t xml:space="preserve">΄ Αντιπρόεδρος της Βουλής κ. </w:t>
      </w:r>
      <w:r w:rsidRPr="00781AA7">
        <w:rPr>
          <w:rFonts w:eastAsia="Times New Roman" w:cs="Times New Roman"/>
          <w:b/>
          <w:szCs w:val="24"/>
        </w:rPr>
        <w:t>ΔΗΜΗΤΡΙΟΣ ΚΡΕΜΑΣΤΙΝΟΣ</w:t>
      </w:r>
      <w:r w:rsidRPr="00312BAF">
        <w:rPr>
          <w:rFonts w:eastAsia="Times New Roman" w:cs="Times New Roman"/>
          <w:szCs w:val="24"/>
        </w:rPr>
        <w:t>)</w:t>
      </w:r>
      <w:r>
        <w:rPr>
          <w:rFonts w:eastAsia="Times New Roman" w:cs="Times New Roman"/>
          <w:szCs w:val="24"/>
        </w:rPr>
        <w:t xml:space="preserve"> </w:t>
      </w:r>
    </w:p>
    <w:p w14:paraId="044658EC"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Νομίζω ότι ειπώθηκε με απόλυτη σαφήνεια ότι εμείς, η πολιτική ηγεσία του Υπουργείου, όλοι εμείς που είμαστε αρωγοί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προσπάθεια </w:t>
      </w:r>
      <w:r>
        <w:rPr>
          <w:rFonts w:eastAsia="Times New Roman" w:cs="Times New Roman"/>
          <w:szCs w:val="24"/>
        </w:rPr>
        <w:t xml:space="preserve">στα ιδρύματα, θα επανέλθουμε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διαδικασία να βοηθήσουμε κάθε στιγμή, σε κάθε φάση, στο κάθε στάδιο, έτσι ώστε να έχουμε αυτό το αποτέλεσμα που θέλουμε να έχουμε και που είναι ένα αποτέλεσμα –κατά τη γνώμη μου- στρατηγικής σημασίας </w:t>
      </w:r>
      <w:r>
        <w:rPr>
          <w:rFonts w:eastAsia="Times New Roman" w:cs="Times New Roman"/>
          <w:szCs w:val="24"/>
        </w:rPr>
        <w:t xml:space="preserve">γι’ </w:t>
      </w:r>
      <w:r>
        <w:rPr>
          <w:rFonts w:eastAsia="Times New Roman" w:cs="Times New Roman"/>
          <w:szCs w:val="24"/>
        </w:rPr>
        <w:t>αυτές τις π</w:t>
      </w:r>
      <w:r>
        <w:rPr>
          <w:rFonts w:eastAsia="Times New Roman" w:cs="Times New Roman"/>
          <w:szCs w:val="24"/>
        </w:rPr>
        <w:t xml:space="preserve">εριοχές και για τις άλλες περιοχές. </w:t>
      </w:r>
    </w:p>
    <w:p w14:paraId="044658ED"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Υπάρχουν –και κλείνω με αυτό- ερωτηματικά, ζητήματα, προβλήματα; Προφανώς, υπάρχουν, αλλά θα έλεγα ότι η βασική κατεύθυνση, η βασική λεωφόρος στην οποία θέλουμε να βαδίσουμε το επόμενο χρονικό διάστημα έχει ήδη διαμορφω</w:t>
      </w:r>
      <w:r>
        <w:rPr>
          <w:rFonts w:eastAsia="Times New Roman" w:cs="Times New Roman"/>
          <w:szCs w:val="24"/>
        </w:rPr>
        <w:t xml:space="preserve">θεί σε ένα πλαίσιο πολύ δημιουργικό. </w:t>
      </w:r>
    </w:p>
    <w:p w14:paraId="044658EE"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νομίζω ότι </w:t>
      </w:r>
      <w:r>
        <w:rPr>
          <w:rFonts w:eastAsia="Times New Roman" w:cs="Times New Roman"/>
          <w:szCs w:val="24"/>
        </w:rPr>
        <w:t xml:space="preserve">σ’ </w:t>
      </w:r>
      <w:r>
        <w:rPr>
          <w:rFonts w:eastAsia="Times New Roman" w:cs="Times New Roman"/>
          <w:szCs w:val="24"/>
        </w:rPr>
        <w:t>αυτό το πλαίσιο θα δώσουμε όλες μας τις δυνάμεις για την αναβάθμιση –και το τονίζω αυτό και το επαναλαμβάνω- της δημόσιας ανώτατης δημόσιας εκπαίδευσης. Σε αυτόν τον δρόμο θα δώσουμε όλες μας τις δυνά</w:t>
      </w:r>
      <w:r>
        <w:rPr>
          <w:rFonts w:eastAsia="Times New Roman" w:cs="Times New Roman"/>
          <w:szCs w:val="24"/>
        </w:rPr>
        <w:t>μεις, για να μπορέσουμε και την αξία της μόρφωσης να αναβαθμίσουμε και να εγκαταστήσουμε χωρίς επιστροφή, αλλά και για να δώσουμε στις παραγωγικές δυνατότητες αυτών των περιοχών μία πολύ μεγάλη ώθηση, που είμαι βέβαιος ότι θα πραγματοποιηθεί και μέσα από α</w:t>
      </w:r>
      <w:r>
        <w:rPr>
          <w:rFonts w:eastAsia="Times New Roman" w:cs="Times New Roman"/>
          <w:szCs w:val="24"/>
        </w:rPr>
        <w:t xml:space="preserve">υτή τη διαδικασία. </w:t>
      </w:r>
    </w:p>
    <w:p w14:paraId="044658EF"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44658F0" w14:textId="77777777" w:rsidR="00061F8F" w:rsidRDefault="00BE2594">
      <w:pPr>
        <w:spacing w:after="0" w:line="600" w:lineRule="auto"/>
        <w:ind w:left="360"/>
        <w:jc w:val="center"/>
        <w:rPr>
          <w:rFonts w:eastAsia="Times New Roman" w:cs="Times New Roman"/>
          <w:szCs w:val="24"/>
        </w:rPr>
      </w:pPr>
      <w:r w:rsidRPr="00B819E1">
        <w:rPr>
          <w:rFonts w:eastAsia="Times New Roman" w:cs="Times New Roman"/>
          <w:szCs w:val="24"/>
        </w:rPr>
        <w:t>(Χειροκροτήματα από την πτέρυγα του ΣΥΡΙΖΑ)</w:t>
      </w:r>
    </w:p>
    <w:p w14:paraId="044658F1"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w:t>
      </w:r>
      <w:proofErr w:type="spellStart"/>
      <w:r w:rsidRPr="00BC1489">
        <w:rPr>
          <w:rFonts w:eastAsia="Times New Roman" w:cs="Times New Roman"/>
          <w:b/>
          <w:szCs w:val="24"/>
        </w:rPr>
        <w:t>Κρεμαστινός</w:t>
      </w:r>
      <w:proofErr w:type="spellEnd"/>
      <w:r w:rsidRPr="00BC1489">
        <w:rPr>
          <w:rFonts w:eastAsia="Times New Roman" w:cs="Times New Roman"/>
          <w:b/>
          <w:szCs w:val="24"/>
        </w:rPr>
        <w:t xml:space="preserve">): </w:t>
      </w:r>
      <w:r>
        <w:rPr>
          <w:rFonts w:eastAsia="Times New Roman" w:cs="Times New Roman"/>
          <w:szCs w:val="24"/>
        </w:rPr>
        <w:t xml:space="preserve">Ευχαριστώ, κύριε συνάδελφε. </w:t>
      </w:r>
    </w:p>
    <w:p w14:paraId="044658F2"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Εισερχόμα</w:t>
      </w:r>
      <w:r>
        <w:rPr>
          <w:rFonts w:eastAsia="Times New Roman" w:cs="Times New Roman"/>
          <w:szCs w:val="24"/>
        </w:rPr>
        <w:t>στε</w:t>
      </w:r>
      <w:r>
        <w:rPr>
          <w:rFonts w:eastAsia="Times New Roman" w:cs="Times New Roman"/>
          <w:szCs w:val="24"/>
        </w:rPr>
        <w:t xml:space="preserve"> τώρα στις δευτερολογίες. Παράκληση να τηρηθούν οι προβλεπόμενοι χρόνοι για τις δευτερολογίες.</w:t>
      </w:r>
      <w:r>
        <w:rPr>
          <w:rFonts w:eastAsia="Times New Roman" w:cs="Times New Roman"/>
          <w:szCs w:val="24"/>
        </w:rPr>
        <w:t xml:space="preserve"> </w:t>
      </w:r>
    </w:p>
    <w:p w14:paraId="044658F3"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Στέφος</w:t>
      </w:r>
      <w:proofErr w:type="spellEnd"/>
      <w:r>
        <w:rPr>
          <w:rFonts w:eastAsia="Times New Roman" w:cs="Times New Roman"/>
          <w:szCs w:val="24"/>
        </w:rPr>
        <w:t xml:space="preserve">, εισηγητής του ΣΥΡΙΖΑ, έχει τον λόγο. </w:t>
      </w:r>
    </w:p>
    <w:p w14:paraId="044658F4"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τέσσερα λεπτά. </w:t>
      </w:r>
    </w:p>
    <w:p w14:paraId="044658F5" w14:textId="77777777" w:rsidR="00061F8F" w:rsidRDefault="00BE259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 xml:space="preserve">Κύριε Πρόεδρε, σταχυολογώντας τις σκέψεις μου </w:t>
      </w:r>
      <w:r>
        <w:rPr>
          <w:rFonts w:eastAsia="Times New Roman" w:cs="Times New Roman"/>
          <w:szCs w:val="24"/>
        </w:rPr>
        <w:t xml:space="preserve">γι’ </w:t>
      </w:r>
      <w:r>
        <w:rPr>
          <w:rFonts w:eastAsia="Times New Roman" w:cs="Times New Roman"/>
          <w:szCs w:val="24"/>
        </w:rPr>
        <w:t xml:space="preserve">αυτό το νομοσχέδιο, τόσο κατά τη συζήτηση στις </w:t>
      </w:r>
      <w:r>
        <w:rPr>
          <w:rFonts w:eastAsia="Times New Roman" w:cs="Times New Roman"/>
          <w:szCs w:val="24"/>
        </w:rPr>
        <w:t xml:space="preserve">επιτροπές </w:t>
      </w:r>
      <w:r>
        <w:rPr>
          <w:rFonts w:eastAsia="Times New Roman" w:cs="Times New Roman"/>
          <w:szCs w:val="24"/>
        </w:rPr>
        <w:t xml:space="preserve">όσο και σήμερα, σε ό,τι αφορά </w:t>
      </w:r>
      <w:r>
        <w:rPr>
          <w:rFonts w:eastAsia="Times New Roman" w:cs="Times New Roman"/>
          <w:szCs w:val="24"/>
        </w:rPr>
        <w:t>σ</w:t>
      </w:r>
      <w:r>
        <w:rPr>
          <w:rFonts w:eastAsia="Times New Roman" w:cs="Times New Roman"/>
          <w:szCs w:val="24"/>
        </w:rPr>
        <w:t xml:space="preserve">το νομοθετικό κομμάτι, φαίνεται ότι η Κυβέρνηση κέρδισε τις εντυπώσεις. </w:t>
      </w:r>
    </w:p>
    <w:p w14:paraId="044658F6"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Έγινε μια εξαιρετική διαδικασία. Θα ψηφιστεί ένα νομοσχέδιο το οποίο για μεγάλο χρονικό διάστημα ήταν στη διαβούλευση</w:t>
      </w:r>
      <w:r w:rsidRPr="00267EE0">
        <w:rPr>
          <w:rFonts w:eastAsia="Times New Roman"/>
          <w:color w:val="000000"/>
          <w:szCs w:val="24"/>
          <w:shd w:val="clear" w:color="auto" w:fill="FFFFFF"/>
        </w:rPr>
        <w:t xml:space="preserve"> </w:t>
      </w:r>
      <w:r>
        <w:rPr>
          <w:rFonts w:eastAsia="Times New Roman"/>
          <w:color w:val="000000"/>
          <w:szCs w:val="24"/>
          <w:shd w:val="clear" w:color="auto" w:fill="FFFFFF"/>
        </w:rPr>
        <w:t>και συζητήθηκε. Στην ακρόαση των φορέων φάνηκε ότι είχε την αποδοχή της πανεπιστημιακής κοινότητας, αλλά και των υπόλοιπων φορέων των περιοχών στις οποίες γίνονται οι παρεμβάσεις από την πολιτεία. Σίγουρα έχει ληφθεί κάθε μέριμνα και φροντίδα, έτσι ώστε αυ</w:t>
      </w:r>
      <w:r>
        <w:rPr>
          <w:rFonts w:eastAsia="Times New Roman"/>
          <w:color w:val="000000"/>
          <w:szCs w:val="24"/>
          <w:shd w:val="clear" w:color="auto" w:fill="FFFFFF"/>
        </w:rPr>
        <w:t>τά τα ιδρύματα να μακροημερεύσουν και να προοδεύσουν.</w:t>
      </w:r>
    </w:p>
    <w:p w14:paraId="044658F7"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Κατηγορηθήκαμε ότι ήρθε σωρεία τροπολογιών. </w:t>
      </w:r>
    </w:p>
    <w:p w14:paraId="044658F8"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Πολύ σύντομα θα σας πω ότι από τις είκοσι δύο τροπολογίες οι δώδεκα έχουν άμεση σχέση με ζητήματα του Υπουργείου Παιδείας, περίπου οι οκτώ ήρθαν για να θεραπ</w:t>
      </w:r>
      <w:r>
        <w:rPr>
          <w:rFonts w:eastAsia="Times New Roman"/>
          <w:color w:val="000000"/>
          <w:szCs w:val="24"/>
          <w:shd w:val="clear" w:color="auto" w:fill="FFFFFF"/>
        </w:rPr>
        <w:t>εύσουν προβλήματα, που δημιούργησε η μεγάλη εθνική τραγωδία το τελευταίο διάστημα, και τρεις ή τέσσερις αφορούν διάφορα άλλα θέματα. Και γι’ αυτό ακριβώς πολλές από αυτές τις τροπολογίες, όπως άκουσα τουλάχιστον από κάποιους από τους ομιλητές της Νέας Δημο</w:t>
      </w:r>
      <w:r>
        <w:rPr>
          <w:rFonts w:eastAsia="Times New Roman"/>
          <w:color w:val="000000"/>
          <w:szCs w:val="24"/>
          <w:shd w:val="clear" w:color="auto" w:fill="FFFFFF"/>
        </w:rPr>
        <w:t xml:space="preserve">κρατίας, τις ψηφίζουν. </w:t>
      </w:r>
    </w:p>
    <w:p w14:paraId="044658F9"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όμως, να σταθώ για ένα ή δύο λεπτά στη συγγνώμη που ποτέ δεν είπαμε.</w:t>
      </w:r>
    </w:p>
    <w:p w14:paraId="044658FA"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συνάδελφοι, η συγγνώμη δεν είναι μία λέξη κενή περιεχομένου. Ο λαός λέει ότι «απ’ όταν βγήκε η συγγνώμη, χάθηκε το φιλότιμο». Το φιλότι</w:t>
      </w:r>
      <w:r>
        <w:rPr>
          <w:rFonts w:eastAsia="Times New Roman"/>
          <w:color w:val="000000"/>
          <w:szCs w:val="24"/>
          <w:shd w:val="clear" w:color="auto" w:fill="FFFFFF"/>
        </w:rPr>
        <w:t xml:space="preserve">μο είναι έμπρακτη διαβεβαίωση προς τον ελληνικό λαό ότι είμαστε δίπλα του. Είχαμε πολλές τραγωδίες. Δεν θέλω να τις απαριθμήσω. Είναι ντροπή να το κάνω, διότι μπορεί πάλι να κατηγορηθώ για συμψηφισμό. Το ζητούμενο είναι αυτήν την ύστατη στιγμή, όπως και ο </w:t>
      </w:r>
      <w:r>
        <w:rPr>
          <w:rFonts w:eastAsia="Times New Roman"/>
          <w:color w:val="000000"/>
          <w:szCs w:val="24"/>
          <w:shd w:val="clear" w:color="auto" w:fill="FFFFFF"/>
        </w:rPr>
        <w:t>Κοινοβουλευτικός Εκπρόσωπος</w:t>
      </w:r>
      <w:r w:rsidRPr="00781AA7">
        <w:rPr>
          <w:rFonts w:eastAsia="Times New Roman"/>
          <w:color w:val="000000"/>
          <w:szCs w:val="24"/>
          <w:shd w:val="clear" w:color="auto" w:fill="FFFFFF"/>
        </w:rPr>
        <w:t xml:space="preserve"> </w:t>
      </w:r>
      <w:r>
        <w:rPr>
          <w:rFonts w:eastAsia="Times New Roman"/>
          <w:color w:val="000000"/>
          <w:szCs w:val="24"/>
          <w:shd w:val="clear" w:color="auto" w:fill="FFFFFF"/>
        </w:rPr>
        <w:t>μας</w:t>
      </w:r>
      <w:r>
        <w:rPr>
          <w:rFonts w:eastAsia="Times New Roman"/>
          <w:color w:val="000000"/>
          <w:szCs w:val="24"/>
          <w:shd w:val="clear" w:color="auto" w:fill="FFFFFF"/>
        </w:rPr>
        <w:t xml:space="preserve">, ο Χρήστος Μαντάς, πριν από λίγο τόνισε, να καταθέσουμε τις προτάσεις μας, να ενώσουμε τις </w:t>
      </w:r>
      <w:r>
        <w:rPr>
          <w:rFonts w:eastAsia="Times New Roman"/>
          <w:color w:val="000000"/>
          <w:szCs w:val="24"/>
          <w:shd w:val="clear" w:color="auto" w:fill="FFFFFF"/>
        </w:rPr>
        <w:lastRenderedPageBreak/>
        <w:t xml:space="preserve">δυνάμεις μας, να δούμε με ποιους τρόπους μπορούμε να έχουμε τις λιγότερες απώλειες ανθρώπινων ψυχών </w:t>
      </w:r>
      <w:r>
        <w:rPr>
          <w:rFonts w:eastAsia="Times New Roman"/>
          <w:color w:val="000000"/>
          <w:szCs w:val="24"/>
          <w:shd w:val="clear" w:color="auto" w:fill="FFFFFF"/>
        </w:rPr>
        <w:t xml:space="preserve">σ’ </w:t>
      </w:r>
      <w:r>
        <w:rPr>
          <w:rFonts w:eastAsia="Times New Roman"/>
          <w:color w:val="000000"/>
          <w:szCs w:val="24"/>
          <w:shd w:val="clear" w:color="auto" w:fill="FFFFFF"/>
        </w:rPr>
        <w:t>αυτήν τη χώρα.</w:t>
      </w:r>
    </w:p>
    <w:p w14:paraId="044658FB"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Τελειώνοντας, ε</w:t>
      </w:r>
      <w:r>
        <w:rPr>
          <w:rFonts w:eastAsia="Times New Roman"/>
          <w:color w:val="000000"/>
          <w:szCs w:val="24"/>
          <w:shd w:val="clear" w:color="auto" w:fill="FFFFFF"/>
        </w:rPr>
        <w:t xml:space="preserve">πειδή υπήρξαν διενέξεις με Βουλευτές της Χρυσής Αυγής σε υψηλούς τόνους, κάτι που θα μπορούσε ίσως να αποφευχθεί, θέλω να πω το εξής: Είναι ένα </w:t>
      </w:r>
      <w:r>
        <w:rPr>
          <w:rFonts w:eastAsia="Times New Roman"/>
          <w:color w:val="000000"/>
          <w:szCs w:val="24"/>
          <w:shd w:val="clear" w:color="auto" w:fill="FFFFFF"/>
        </w:rPr>
        <w:t xml:space="preserve">κόμμα </w:t>
      </w:r>
      <w:r>
        <w:rPr>
          <w:rFonts w:eastAsia="Times New Roman"/>
          <w:color w:val="000000"/>
          <w:szCs w:val="24"/>
          <w:shd w:val="clear" w:color="auto" w:fill="FFFFFF"/>
        </w:rPr>
        <w:t>που μέλη του έχουν καταδικαστεί για εγκληματικές πράξεις, είναι υπόδικοι…</w:t>
      </w:r>
    </w:p>
    <w:p w14:paraId="044658FC"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Όχι, λες ψέματα </w:t>
      </w:r>
      <w:r>
        <w:rPr>
          <w:rFonts w:eastAsia="Times New Roman"/>
          <w:color w:val="000000"/>
          <w:szCs w:val="24"/>
          <w:shd w:val="clear" w:color="auto" w:fill="FFFFFF"/>
        </w:rPr>
        <w:t>πάλι.</w:t>
      </w:r>
    </w:p>
    <w:p w14:paraId="044658FD"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ΙΩΑΝΝΗΣ ΣΤΕΦΟΣ:</w:t>
      </w:r>
      <w:r>
        <w:rPr>
          <w:rFonts w:eastAsia="Times New Roman"/>
          <w:color w:val="000000"/>
          <w:szCs w:val="24"/>
          <w:shd w:val="clear" w:color="auto" w:fill="FFFFFF"/>
        </w:rPr>
        <w:t xml:space="preserve"> Είναι υπόδικοι. </w:t>
      </w:r>
    </w:p>
    <w:p w14:paraId="044658FE"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 xml:space="preserve">ΠΡΟΕΔΡΕΥΩΝ (Δημήτριος </w:t>
      </w:r>
      <w:proofErr w:type="spellStart"/>
      <w:r w:rsidRPr="00267EE0">
        <w:rPr>
          <w:rFonts w:eastAsia="Times New Roman"/>
          <w:b/>
          <w:color w:val="000000"/>
          <w:szCs w:val="24"/>
          <w:shd w:val="clear" w:color="auto" w:fill="FFFFFF"/>
        </w:rPr>
        <w:t>Κρεμαστινός</w:t>
      </w:r>
      <w:proofErr w:type="spellEnd"/>
      <w:r w:rsidRPr="00267EE0">
        <w:rPr>
          <w:rFonts w:eastAsia="Times New Roman"/>
          <w:b/>
          <w:color w:val="000000"/>
          <w:szCs w:val="24"/>
          <w:shd w:val="clear" w:color="auto" w:fill="FFFFFF"/>
        </w:rPr>
        <w:t>):</w:t>
      </w:r>
      <w:r>
        <w:rPr>
          <w:rFonts w:eastAsia="Times New Roman"/>
          <w:color w:val="000000"/>
          <w:szCs w:val="24"/>
          <w:shd w:val="clear" w:color="auto" w:fill="FFFFFF"/>
        </w:rPr>
        <w:t xml:space="preserve"> Θα παρακαλέσω να τοποθετηθείτε επί του νομοσχεδίου, κύριε </w:t>
      </w:r>
      <w:proofErr w:type="spellStart"/>
      <w:r>
        <w:rPr>
          <w:rFonts w:eastAsia="Times New Roman"/>
          <w:color w:val="000000"/>
          <w:szCs w:val="24"/>
          <w:shd w:val="clear" w:color="auto" w:fill="FFFFFF"/>
        </w:rPr>
        <w:t>Στέφο</w:t>
      </w:r>
      <w:proofErr w:type="spellEnd"/>
      <w:r>
        <w:rPr>
          <w:rFonts w:eastAsia="Times New Roman"/>
          <w:color w:val="000000"/>
          <w:szCs w:val="24"/>
          <w:shd w:val="clear" w:color="auto" w:fill="FFFFFF"/>
        </w:rPr>
        <w:t>.</w:t>
      </w:r>
    </w:p>
    <w:p w14:paraId="044658FF"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 xml:space="preserve">ΙΩΑΝΝΗΣ ΣΤΕΦΟΣ: </w:t>
      </w:r>
      <w:r>
        <w:rPr>
          <w:rFonts w:eastAsia="Times New Roman"/>
          <w:color w:val="000000"/>
          <w:szCs w:val="24"/>
          <w:shd w:val="clear" w:color="auto" w:fill="FFFFFF"/>
        </w:rPr>
        <w:t>Εντάξει, επί της συζήτησης είναι.</w:t>
      </w:r>
    </w:p>
    <w:p w14:paraId="04465900"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Μην παίρνεις το μειλίχιο ύφος για να ρίξεις το λογύδριό σου!</w:t>
      </w:r>
    </w:p>
    <w:p w14:paraId="04465901"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 xml:space="preserve">ΠΡΟΕΔΡΕΥΩΝ (Δημήτριος </w:t>
      </w:r>
      <w:proofErr w:type="spellStart"/>
      <w:r w:rsidRPr="00267EE0">
        <w:rPr>
          <w:rFonts w:eastAsia="Times New Roman"/>
          <w:b/>
          <w:color w:val="000000"/>
          <w:szCs w:val="24"/>
          <w:shd w:val="clear" w:color="auto" w:fill="FFFFFF"/>
        </w:rPr>
        <w:t>Κρεμαστινός</w:t>
      </w:r>
      <w:proofErr w:type="spellEnd"/>
      <w:r w:rsidRPr="00267EE0">
        <w:rPr>
          <w:rFonts w:eastAsia="Times New Roman"/>
          <w:b/>
          <w:color w:val="000000"/>
          <w:szCs w:val="24"/>
          <w:shd w:val="clear" w:color="auto" w:fill="FFFFFF"/>
        </w:rPr>
        <w:t xml:space="preserve">): </w:t>
      </w:r>
      <w:r>
        <w:rPr>
          <w:rFonts w:eastAsia="Times New Roman"/>
          <w:color w:val="000000"/>
          <w:szCs w:val="24"/>
          <w:shd w:val="clear" w:color="auto" w:fill="FFFFFF"/>
        </w:rPr>
        <w:t>Δεν είναι επί της συζήτησης. Παρακαλώ!</w:t>
      </w:r>
    </w:p>
    <w:p w14:paraId="04465902"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ΙΩΑΝΝΗΣ ΣΤΕΦΟΣ:</w:t>
      </w:r>
      <w:r>
        <w:rPr>
          <w:rFonts w:eastAsia="Times New Roman"/>
          <w:color w:val="000000"/>
          <w:szCs w:val="24"/>
          <w:shd w:val="clear" w:color="auto" w:fill="FFFFFF"/>
        </w:rPr>
        <w:t xml:space="preserve"> Άλλα μέλη του τα βαραίνουν κατηγορίες που έχουν σχέση με τον μισό Ποινικό Κώδικα. Άλλα μέλη τους ομνύου</w:t>
      </w:r>
      <w:r>
        <w:rPr>
          <w:rFonts w:eastAsia="Times New Roman"/>
          <w:color w:val="000000"/>
          <w:szCs w:val="24"/>
          <w:shd w:val="clear" w:color="auto" w:fill="FFFFFF"/>
        </w:rPr>
        <w:t xml:space="preserve">ν στον ναζισμό. Δεν μπορούν να απειλούν </w:t>
      </w:r>
      <w:r>
        <w:rPr>
          <w:rFonts w:eastAsia="Times New Roman"/>
          <w:color w:val="000000"/>
          <w:szCs w:val="24"/>
          <w:shd w:val="clear" w:color="auto" w:fill="FFFFFF"/>
        </w:rPr>
        <w:t xml:space="preserve">καθέναν </w:t>
      </w:r>
      <w:r>
        <w:rPr>
          <w:rFonts w:eastAsia="Times New Roman"/>
          <w:color w:val="000000"/>
          <w:szCs w:val="24"/>
          <w:shd w:val="clear" w:color="auto" w:fill="FFFFFF"/>
        </w:rPr>
        <w:lastRenderedPageBreak/>
        <w:t>εδώ μέσα ότι σε κάποιες άλλες στιγμές θα διωχθεί και θα φυλακιστεί ή θα κατηγορηθεί ή θα τιμωρηθεί.</w:t>
      </w:r>
    </w:p>
    <w:p w14:paraId="04465903"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Δεν σας απειλήσαμε.</w:t>
      </w:r>
    </w:p>
    <w:p w14:paraId="04465904"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 xml:space="preserve">ΠΡΟΕΔΡΕΥΩΝ (Δημήτριος </w:t>
      </w:r>
      <w:proofErr w:type="spellStart"/>
      <w:r w:rsidRPr="00267EE0">
        <w:rPr>
          <w:rFonts w:eastAsia="Times New Roman"/>
          <w:b/>
          <w:color w:val="000000"/>
          <w:szCs w:val="24"/>
          <w:shd w:val="clear" w:color="auto" w:fill="FFFFFF"/>
        </w:rPr>
        <w:t>Κρεμαστινός</w:t>
      </w:r>
      <w:proofErr w:type="spellEnd"/>
      <w:r w:rsidRPr="00267EE0">
        <w:rPr>
          <w:rFonts w:eastAsia="Times New Roman"/>
          <w:b/>
          <w:color w:val="000000"/>
          <w:szCs w:val="24"/>
          <w:shd w:val="clear" w:color="auto" w:fill="FFFFFF"/>
        </w:rPr>
        <w:t>):</w:t>
      </w:r>
      <w:r>
        <w:rPr>
          <w:rFonts w:eastAsia="Times New Roman"/>
          <w:color w:val="000000"/>
          <w:szCs w:val="24"/>
          <w:shd w:val="clear" w:color="auto" w:fill="FFFFFF"/>
        </w:rPr>
        <w:t xml:space="preserve"> Παρακαλώ.</w:t>
      </w:r>
    </w:p>
    <w:p w14:paraId="04465905"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ΙΩΑΝΝΗΣ ΣΤΕΦΟΣ:</w:t>
      </w:r>
      <w:r>
        <w:rPr>
          <w:rFonts w:eastAsia="Times New Roman"/>
          <w:color w:val="000000"/>
          <w:szCs w:val="24"/>
          <w:shd w:val="clear" w:color="auto" w:fill="FFFFFF"/>
        </w:rPr>
        <w:t xml:space="preserve"> Ψηφίζουμε </w:t>
      </w:r>
      <w:r>
        <w:rPr>
          <w:rFonts w:eastAsia="Times New Roman"/>
          <w:color w:val="000000"/>
          <w:szCs w:val="24"/>
          <w:shd w:val="clear" w:color="auto" w:fill="FFFFFF"/>
        </w:rPr>
        <w:t>το νομοσχέδιο και τις τροπολογίες.</w:t>
      </w:r>
    </w:p>
    <w:p w14:paraId="04465906"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04465907" w14:textId="77777777" w:rsidR="00061F8F" w:rsidRDefault="00BE2594">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4465908"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 xml:space="preserve">ΠΡΟΕΔΡΕΥΩΝ (Δημήτριος </w:t>
      </w:r>
      <w:proofErr w:type="spellStart"/>
      <w:r w:rsidRPr="00267EE0">
        <w:rPr>
          <w:rFonts w:eastAsia="Times New Roman"/>
          <w:b/>
          <w:color w:val="000000"/>
          <w:szCs w:val="24"/>
          <w:shd w:val="clear" w:color="auto" w:fill="FFFFFF"/>
        </w:rPr>
        <w:t>Κρεμαστινός</w:t>
      </w:r>
      <w:proofErr w:type="spellEnd"/>
      <w:r w:rsidRPr="00267EE0">
        <w:rPr>
          <w:rFonts w:eastAsia="Times New Roman"/>
          <w:b/>
          <w:color w:val="000000"/>
          <w:szCs w:val="24"/>
          <w:shd w:val="clear" w:color="auto" w:fill="FFFFFF"/>
        </w:rPr>
        <w:t>):</w:t>
      </w:r>
      <w:r>
        <w:rPr>
          <w:rFonts w:eastAsia="Times New Roman"/>
          <w:color w:val="000000"/>
          <w:szCs w:val="24"/>
          <w:shd w:val="clear" w:color="auto" w:fill="FFFFFF"/>
        </w:rPr>
        <w:t xml:space="preserve"> Ευχαριστώ.</w:t>
      </w:r>
    </w:p>
    <w:p w14:paraId="04465909"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λόγο έχει η εισηγήτρια της Νέας Δημοκρατίας </w:t>
      </w:r>
      <w:r>
        <w:rPr>
          <w:rFonts w:eastAsia="Times New Roman"/>
          <w:color w:val="000000"/>
          <w:szCs w:val="24"/>
          <w:shd w:val="clear" w:color="auto" w:fill="FFFFFF"/>
        </w:rPr>
        <w:t xml:space="preserve">κ. </w:t>
      </w:r>
      <w:r>
        <w:rPr>
          <w:rFonts w:eastAsia="Times New Roman"/>
          <w:color w:val="000000"/>
          <w:szCs w:val="24"/>
          <w:shd w:val="clear" w:color="auto" w:fill="FFFFFF"/>
        </w:rPr>
        <w:t>Άννα Καραμανλή για τέσσερα λεπτά.</w:t>
      </w:r>
    </w:p>
    <w:p w14:paraId="0446590A" w14:textId="77777777" w:rsidR="00061F8F" w:rsidRDefault="00BE2594">
      <w:pPr>
        <w:spacing w:after="0" w:line="600" w:lineRule="auto"/>
        <w:ind w:firstLine="720"/>
        <w:jc w:val="both"/>
        <w:rPr>
          <w:rFonts w:eastAsia="Times New Roman"/>
          <w:color w:val="000000"/>
          <w:szCs w:val="24"/>
          <w:shd w:val="clear" w:color="auto" w:fill="FFFFFF"/>
        </w:rPr>
      </w:pPr>
      <w:r w:rsidRPr="00267EE0">
        <w:rPr>
          <w:rFonts w:eastAsia="Times New Roman"/>
          <w:b/>
          <w:color w:val="000000"/>
          <w:szCs w:val="24"/>
          <w:shd w:val="clear" w:color="auto" w:fill="FFFFFF"/>
        </w:rPr>
        <w:t>ΑΝΝΑ ΚΑΡΑΜΑΝΛΗ:</w:t>
      </w:r>
      <w:r>
        <w:rPr>
          <w:rFonts w:eastAsia="Times New Roman"/>
          <w:color w:val="000000"/>
          <w:szCs w:val="24"/>
          <w:shd w:val="clear" w:color="auto" w:fill="FFFFFF"/>
        </w:rPr>
        <w:t xml:space="preserve"> Ευχαριστώ, κύριε Π</w:t>
      </w:r>
      <w:r>
        <w:rPr>
          <w:rFonts w:eastAsia="Times New Roman"/>
          <w:color w:val="000000"/>
          <w:szCs w:val="24"/>
          <w:shd w:val="clear" w:color="auto" w:fill="FFFFFF"/>
        </w:rPr>
        <w:t>ρόεδρε.</w:t>
      </w:r>
    </w:p>
    <w:p w14:paraId="0446590B"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τι να πούμε πάλι για τις τροπολογίες; Χάσαμε το μέτρημα. Γιατί τέτοια βιασύνη για όλα τα θέματα και χωρίς κα</w:t>
      </w:r>
      <w:r>
        <w:rPr>
          <w:rFonts w:eastAsia="Times New Roman"/>
          <w:color w:val="000000"/>
          <w:szCs w:val="24"/>
          <w:shd w:val="clear" w:color="auto" w:fill="FFFFFF"/>
        </w:rPr>
        <w:t>μ</w:t>
      </w:r>
      <w:r>
        <w:rPr>
          <w:rFonts w:eastAsia="Times New Roman"/>
          <w:color w:val="000000"/>
          <w:szCs w:val="24"/>
          <w:shd w:val="clear" w:color="auto" w:fill="FFFFFF"/>
        </w:rPr>
        <w:t xml:space="preserve">μία λογική; Ρητορικά και πολλά τα ερωτήματα. Όλα, όμως, αποδεικνύουν την πρόχειρη και εκ του πονηρού νομοθέτηση. </w:t>
      </w:r>
    </w:p>
    <w:p w14:paraId="0446590C"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w:t>
      </w:r>
      <w:r>
        <w:rPr>
          <w:rFonts w:eastAsia="Times New Roman"/>
          <w:color w:val="000000"/>
          <w:szCs w:val="24"/>
          <w:shd w:val="clear" w:color="auto" w:fill="FFFFFF"/>
        </w:rPr>
        <w:t xml:space="preserve">α σταθώ σε ένα μόνο σημείο της </w:t>
      </w:r>
      <w:proofErr w:type="spellStart"/>
      <w:r>
        <w:rPr>
          <w:rFonts w:eastAsia="Times New Roman"/>
          <w:color w:val="000000"/>
          <w:szCs w:val="24"/>
          <w:shd w:val="clear" w:color="auto" w:fill="FFFFFF"/>
        </w:rPr>
        <w:t>πρωτολογίας</w:t>
      </w:r>
      <w:proofErr w:type="spellEnd"/>
      <w:r>
        <w:rPr>
          <w:rFonts w:eastAsia="Times New Roman"/>
          <w:color w:val="000000"/>
          <w:szCs w:val="24"/>
          <w:shd w:val="clear" w:color="auto" w:fill="FFFFFF"/>
        </w:rPr>
        <w:t xml:space="preserve"> του κυρίου Υπουργού. Άλλωστε το μεγαλύτερο μέρος το έχουμε </w:t>
      </w:r>
      <w:r>
        <w:rPr>
          <w:rFonts w:eastAsia="Times New Roman"/>
          <w:color w:val="000000"/>
          <w:szCs w:val="24"/>
          <w:shd w:val="clear" w:color="auto" w:fill="FFFFFF"/>
        </w:rPr>
        <w:lastRenderedPageBreak/>
        <w:t xml:space="preserve">ακούσει αρκετές φορές. Ο κύριος Υπουργός δεν χάνει την ευκαιρία να θριαμβολογεί για τον νόμο που ψηφίστηκε πέρυσι τέτοιο καιρό. Δεν χάνει την ευκαιρία να </w:t>
      </w:r>
      <w:r>
        <w:rPr>
          <w:rFonts w:eastAsia="Times New Roman"/>
          <w:color w:val="000000"/>
          <w:szCs w:val="24"/>
          <w:shd w:val="clear" w:color="auto" w:fill="FFFFFF"/>
        </w:rPr>
        <w:t xml:space="preserve">μας κουνάει το δάχτυλο λέγοντας πόσο πετυχημένος νόμος είναι και πόσο πολύ έχει διαψεύσει εμάς, τους κακούς της Αντιπολίτευσης, που λέμε ότι είναι ένας νόμος που γυρνάει τα πανεπιστήμια χρόνια πίσω. </w:t>
      </w:r>
    </w:p>
    <w:p w14:paraId="0446590D"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όμως, που δεν λέει πουθενά είναι ότι ο νόμος αυτός</w:t>
      </w:r>
      <w:r>
        <w:rPr>
          <w:rFonts w:eastAsia="Times New Roman"/>
          <w:color w:val="000000"/>
          <w:szCs w:val="24"/>
          <w:shd w:val="clear" w:color="auto" w:fill="FFFFFF"/>
        </w:rPr>
        <w:t xml:space="preserve"> στην ουσία δεν έχει εφαρμοστεί ακόμη. Εκτός, λοιπόν, από τις θριαμβολογίες, ο κύριος Υπουργός εγκάλεσε συλλήβδην τα κόμματα της Αντιπολίτευσης ότι δεν έχουμε αντιπρόταση, ότι ασκούμε στείρα κριτική και ότι δεν έχουμε ένα δικό μας σχέδιο. </w:t>
      </w:r>
    </w:p>
    <w:p w14:paraId="0446590E" w14:textId="77777777" w:rsidR="00061F8F" w:rsidRDefault="00BE2594">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α</w:t>
      </w:r>
      <w:r>
        <w:rPr>
          <w:rFonts w:eastAsia="Times New Roman"/>
          <w:color w:val="000000"/>
          <w:szCs w:val="24"/>
          <w:shd w:val="clear" w:color="auto" w:fill="FFFFFF"/>
        </w:rPr>
        <w:t xml:space="preserve">ντιλαμβάνεστε ότι δεν είναι ούτε ο χώρος ούτε ο χρόνος κατάλληλος για μία ακόμα προσχηματικού χαρακτήρα από μέρους σας επιθυμία συναίνεσης. </w:t>
      </w:r>
    </w:p>
    <w:p w14:paraId="0446590F" w14:textId="77777777" w:rsidR="00061F8F" w:rsidRDefault="00BE2594">
      <w:pPr>
        <w:spacing w:after="0" w:line="600" w:lineRule="auto"/>
        <w:ind w:firstLine="720"/>
        <w:jc w:val="both"/>
        <w:rPr>
          <w:rFonts w:eastAsia="Times New Roman"/>
          <w:szCs w:val="24"/>
        </w:rPr>
      </w:pPr>
      <w:r>
        <w:rPr>
          <w:rFonts w:eastAsia="Times New Roman"/>
          <w:szCs w:val="24"/>
        </w:rPr>
        <w:t xml:space="preserve">Για το σχέδιό μας, κύριε Υπουργέ, μπορώ να σας δώσω ένα στοιχείο. Έχει κάτι που επ’ </w:t>
      </w:r>
      <w:proofErr w:type="spellStart"/>
      <w:r>
        <w:rPr>
          <w:rFonts w:eastAsia="Times New Roman"/>
          <w:szCs w:val="24"/>
        </w:rPr>
        <w:t>ουδενί</w:t>
      </w:r>
      <w:proofErr w:type="spellEnd"/>
      <w:r>
        <w:rPr>
          <w:rFonts w:eastAsia="Times New Roman"/>
          <w:szCs w:val="24"/>
        </w:rPr>
        <w:t xml:space="preserve"> δεν περιλαμβάνεται στο δ</w:t>
      </w:r>
      <w:r>
        <w:rPr>
          <w:rFonts w:eastAsia="Times New Roman"/>
          <w:szCs w:val="24"/>
        </w:rPr>
        <w:t xml:space="preserve">ικό σας. Έχει κάτι, την απουσία από το δικό σας σχέδιο σάς επισημαίνει και η Επιστημονική Υπηρεσία της Βουλής, και αυτό είναι η αξιολόγηση, η τεκμηρίωση και οι ενιαίοι κανόνες. Σας λέει </w:t>
      </w:r>
      <w:r>
        <w:rPr>
          <w:rFonts w:eastAsia="Times New Roman"/>
          <w:szCs w:val="24"/>
        </w:rPr>
        <w:lastRenderedPageBreak/>
        <w:t>χαρακτηριστικά η Επιστημονική Υπηρεσία της Βουλής: «Η ένταξη ΤΕΙ σε πα</w:t>
      </w:r>
      <w:r>
        <w:rPr>
          <w:rFonts w:eastAsia="Times New Roman"/>
          <w:szCs w:val="24"/>
        </w:rPr>
        <w:t>νεπιστημιακό ίδρυμα εξισώνεται με τη μετατροπή του σε πανεπιστημιακό. Ευνοήτως μια τέτοια ένταξη χρήζει τεκμηρίωσης και θέσπισης κανόνων, οι οποίοι να περιλαμβάνουν την αξιολόγηση των υφιστάμενων δομών και του διδακτικού προσωπικού του ιδρύματος που πρόκει</w:t>
      </w:r>
      <w:r>
        <w:rPr>
          <w:rFonts w:eastAsia="Times New Roman"/>
          <w:szCs w:val="24"/>
        </w:rPr>
        <w:t xml:space="preserve">ται να ενταχθούν στο </w:t>
      </w:r>
      <w:r>
        <w:rPr>
          <w:rFonts w:eastAsia="Times New Roman"/>
          <w:szCs w:val="24"/>
        </w:rPr>
        <w:t>πανεπιστήμιο</w:t>
      </w:r>
      <w:r>
        <w:rPr>
          <w:rFonts w:eastAsia="Times New Roman"/>
          <w:szCs w:val="24"/>
        </w:rPr>
        <w:t xml:space="preserve">, αλλά και ρύθμισης ως προς τον απαιτούμενο χρόνο και τις ειδικότερες διαδικασίες μετάβασης, ώστε αφ’ ενός να εκπληρώνεται εν τοις </w:t>
      </w:r>
      <w:proofErr w:type="spellStart"/>
      <w:r>
        <w:rPr>
          <w:rFonts w:eastAsia="Times New Roman"/>
          <w:szCs w:val="24"/>
        </w:rPr>
        <w:t>πράγμασι</w:t>
      </w:r>
      <w:proofErr w:type="spellEnd"/>
      <w:r>
        <w:rPr>
          <w:rFonts w:eastAsia="Times New Roman"/>
          <w:szCs w:val="24"/>
        </w:rPr>
        <w:t xml:space="preserve"> η προβλεπόμενη πανεπιστημιακή αποστολή και αφ’ ετέρου να μην ματαιώνεται η </w:t>
      </w:r>
      <w:r>
        <w:rPr>
          <w:rFonts w:eastAsia="Times New Roman"/>
          <w:szCs w:val="24"/>
        </w:rPr>
        <w:t>τεχνολογ</w:t>
      </w:r>
      <w:r>
        <w:rPr>
          <w:rFonts w:eastAsia="Times New Roman"/>
          <w:szCs w:val="24"/>
        </w:rPr>
        <w:t>ική ανώτατη εκπαίδευση</w:t>
      </w:r>
      <w:r>
        <w:rPr>
          <w:rFonts w:eastAsia="Times New Roman"/>
          <w:szCs w:val="24"/>
        </w:rPr>
        <w:t>, περιλαμβανομένων των εφαρμοσμένων επιστημών».</w:t>
      </w:r>
    </w:p>
    <w:p w14:paraId="04465910" w14:textId="77777777" w:rsidR="00061F8F" w:rsidRDefault="00BE2594">
      <w:pPr>
        <w:spacing w:after="0" w:line="600" w:lineRule="auto"/>
        <w:ind w:firstLine="720"/>
        <w:jc w:val="both"/>
        <w:rPr>
          <w:rFonts w:eastAsia="Times New Roman"/>
          <w:szCs w:val="24"/>
        </w:rPr>
      </w:pPr>
      <w:r>
        <w:rPr>
          <w:rFonts w:eastAsia="Times New Roman"/>
          <w:szCs w:val="24"/>
        </w:rPr>
        <w:t xml:space="preserve">Ως </w:t>
      </w:r>
      <w:r>
        <w:rPr>
          <w:rFonts w:eastAsia="Times New Roman"/>
          <w:szCs w:val="24"/>
        </w:rPr>
        <w:t>εισηγήτρια</w:t>
      </w:r>
      <w:r>
        <w:rPr>
          <w:rFonts w:eastAsia="Times New Roman"/>
          <w:szCs w:val="24"/>
        </w:rPr>
        <w:t xml:space="preserve"> της Νέας Δημοκρατίας στο εν λόγω σχέδιο νόμου πηγαινοέρχομαι λόγω και της βροχής των τροπολογιών που κατατέθηκαν. Πληροφορήθηκα, λοιπόν, για την επίθεση του </w:t>
      </w:r>
      <w:r w:rsidRPr="00EC6876">
        <w:rPr>
          <w:rFonts w:eastAsia="Times New Roman"/>
          <w:szCs w:val="24"/>
        </w:rPr>
        <w:t>Υφυπουργού</w:t>
      </w:r>
      <w:r>
        <w:rPr>
          <w:rFonts w:eastAsia="Times New Roman"/>
          <w:szCs w:val="24"/>
        </w:rPr>
        <w:t xml:space="preserve"> Αθλητισμού κ. Βασιλειάδη. Περίμενα να πάρω τα Πρακτικά της Βουλής για να τοποθετηθώ. Απαντώ, </w:t>
      </w:r>
      <w:r w:rsidRPr="00EC6876">
        <w:rPr>
          <w:rFonts w:eastAsia="Times New Roman"/>
          <w:szCs w:val="24"/>
        </w:rPr>
        <w:t>λοιπόν</w:t>
      </w:r>
      <w:r>
        <w:rPr>
          <w:rFonts w:eastAsia="Times New Roman"/>
          <w:szCs w:val="24"/>
        </w:rPr>
        <w:t>.</w:t>
      </w:r>
    </w:p>
    <w:p w14:paraId="04465911" w14:textId="77777777" w:rsidR="00061F8F" w:rsidRDefault="00BE2594">
      <w:pPr>
        <w:spacing w:after="0" w:line="600" w:lineRule="auto"/>
        <w:ind w:firstLine="720"/>
        <w:jc w:val="both"/>
        <w:rPr>
          <w:rFonts w:eastAsia="Times New Roman"/>
          <w:szCs w:val="24"/>
        </w:rPr>
      </w:pPr>
      <w:r>
        <w:rPr>
          <w:rFonts w:eastAsia="Times New Roman"/>
          <w:szCs w:val="24"/>
        </w:rPr>
        <w:lastRenderedPageBreak/>
        <w:t>Μιλάμε για ένα παραλήρημα του κ. Βασιλειάδη, τον οποίο η κριτική προφανώς ενοχλεί. Έχει συνηθίσει μάλλον στο λιβάνισμα από συγκεκριμένα ΜΜΕ. Στην απεγνωσμ</w:t>
      </w:r>
      <w:r>
        <w:rPr>
          <w:rFonts w:eastAsia="Times New Roman"/>
          <w:szCs w:val="24"/>
        </w:rPr>
        <w:t xml:space="preserve">ένη του προσπάθεια να δικαιολογήσει τα αδικαιολόγητα, κατηγόρησε τη Νέα Δημοκρατία ακόμη και για το προπατορικό αμάρτημα. Χρειάζεται πραγματικά περίσσιο θράσος για να αυτοθαυμάζεται </w:t>
      </w:r>
      <w:r>
        <w:rPr>
          <w:rFonts w:eastAsia="Times New Roman"/>
          <w:szCs w:val="24"/>
        </w:rPr>
        <w:t xml:space="preserve">κάποιος </w:t>
      </w:r>
      <w:r>
        <w:rPr>
          <w:rFonts w:eastAsia="Times New Roman"/>
          <w:szCs w:val="24"/>
        </w:rPr>
        <w:t>ως επιτυχημένος, όταν έχουν προηγηθεί συγκεκριμένα πράγματα. Φαίνε</w:t>
      </w:r>
      <w:r>
        <w:rPr>
          <w:rFonts w:eastAsia="Times New Roman"/>
          <w:szCs w:val="24"/>
        </w:rPr>
        <w:t>ται ότι ο κ. Βασιλειάδης αυτό το θράσος το διαθέτει.</w:t>
      </w:r>
    </w:p>
    <w:p w14:paraId="04465912" w14:textId="77777777" w:rsidR="00061F8F" w:rsidRDefault="00BE2594">
      <w:pPr>
        <w:spacing w:after="0" w:line="600" w:lineRule="auto"/>
        <w:ind w:firstLine="720"/>
        <w:jc w:val="both"/>
        <w:rPr>
          <w:rFonts w:eastAsia="Times New Roman"/>
          <w:szCs w:val="24"/>
        </w:rPr>
      </w:pPr>
      <w:r>
        <w:rPr>
          <w:rFonts w:eastAsia="Times New Roman"/>
          <w:szCs w:val="24"/>
        </w:rPr>
        <w:t>Ο κ. Βασιλειάδης δεν ήταν που έλεγε ότι επί των ημερών του διεξάγεται το συναρπαστικότερο πρωτάθλημα των τελευταίων ετών; Παρακολουθήσαμε, ναι ή όχι, αγώνες να μην ξεκινούν ποτέ, αγώνες να μην τελειώνουν</w:t>
      </w:r>
      <w:r>
        <w:rPr>
          <w:rFonts w:eastAsia="Times New Roman"/>
          <w:szCs w:val="24"/>
        </w:rPr>
        <w:t xml:space="preserve"> ποτέ, αγώνες να ολοκληρώνονται και να κρίνονται στις δικαστικές αίθουσες; Ναι ή όχι, κύριε Βασιλειάδη; Ακούστηκαν και δυσμενή σχόλια για τον τρόπο λειτουργίας κάποιων δικαιοδοτικών οργάνων, σε βαθμό μάλιστα που προκάλεσε και έλεγχο από την </w:t>
      </w:r>
      <w:r>
        <w:rPr>
          <w:rFonts w:eastAsia="Times New Roman"/>
          <w:szCs w:val="24"/>
        </w:rPr>
        <w:t xml:space="preserve">εισαγγελία </w:t>
      </w:r>
      <w:r>
        <w:rPr>
          <w:rFonts w:eastAsia="Times New Roman"/>
          <w:szCs w:val="24"/>
        </w:rPr>
        <w:t xml:space="preserve">του </w:t>
      </w:r>
      <w:r>
        <w:rPr>
          <w:rFonts w:eastAsia="Times New Roman"/>
          <w:szCs w:val="24"/>
        </w:rPr>
        <w:t>Αρείου Πάγου. Ναι ή όχι, κύριε Βασιλειάδη; Ναι, απαντώ εγώ.</w:t>
      </w:r>
    </w:p>
    <w:p w14:paraId="04465913" w14:textId="77777777" w:rsidR="00061F8F" w:rsidRDefault="00BE2594">
      <w:pPr>
        <w:spacing w:after="0" w:line="600" w:lineRule="auto"/>
        <w:ind w:firstLine="720"/>
        <w:jc w:val="both"/>
        <w:rPr>
          <w:rFonts w:eastAsia="Times New Roman"/>
          <w:szCs w:val="24"/>
        </w:rPr>
      </w:pPr>
      <w:r>
        <w:rPr>
          <w:rFonts w:eastAsia="Times New Roman"/>
          <w:szCs w:val="24"/>
        </w:rPr>
        <w:t xml:space="preserve">Να πούμε για την καταπολέμηση της ποδοσφαιρικής βίας, κύριε Βασιλειάδη; Θα μας πει ο Υφυπουργός Αθλητισμού </w:t>
      </w:r>
      <w:r>
        <w:rPr>
          <w:rFonts w:eastAsia="Times New Roman"/>
          <w:szCs w:val="24"/>
        </w:rPr>
        <w:lastRenderedPageBreak/>
        <w:t xml:space="preserve">τι φταίει και δεν μπορεί να τελειώσει επί θητείας του αναίμακτα ένας τελικός κυπέλου; Τι </w:t>
      </w:r>
      <w:r>
        <w:rPr>
          <w:rFonts w:eastAsia="Times New Roman"/>
          <w:szCs w:val="24"/>
        </w:rPr>
        <w:t>φταίει και αδυνατεί να καταπολεμήσει ακόμα και επεισόδια σε ερασιτεχνικές κατηγορίες;</w:t>
      </w:r>
    </w:p>
    <w:p w14:paraId="04465914" w14:textId="77777777" w:rsidR="00061F8F" w:rsidRDefault="00BE2594">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04465915" w14:textId="77777777" w:rsidR="00061F8F" w:rsidRDefault="00BE2594">
      <w:pPr>
        <w:spacing w:after="0" w:line="600" w:lineRule="auto"/>
        <w:ind w:firstLine="720"/>
        <w:jc w:val="both"/>
        <w:rPr>
          <w:rFonts w:eastAsia="Times New Roman"/>
          <w:szCs w:val="24"/>
        </w:rPr>
      </w:pPr>
      <w:r>
        <w:rPr>
          <w:rFonts w:eastAsia="Times New Roman"/>
          <w:szCs w:val="24"/>
        </w:rPr>
        <w:t>Και για να τελειώνουμε και με τις φωτοβολίδες -ολοκληρώνω, κύριε Πρόεδρε- περί περίερ</w:t>
      </w:r>
      <w:r>
        <w:rPr>
          <w:rFonts w:eastAsia="Times New Roman"/>
          <w:szCs w:val="24"/>
        </w:rPr>
        <w:t xml:space="preserve">γων σχέσεων, τα όσα λέει ο κ. Βασιλειάδης κάθε φορά που στριμώχνεται είναι τουφεκιές στον αέρα. Δεν υπάρχει προηγούμενο, κυρίες και κύριοι συνάδελφοι, άλλης κυβέρνησης που στενότατοι συνεργάτες των δύο Υφυπουργών Αθλητισμού, ο πρώην </w:t>
      </w:r>
      <w:r>
        <w:rPr>
          <w:rFonts w:eastAsia="Times New Roman"/>
          <w:szCs w:val="24"/>
        </w:rPr>
        <w:t>δ</w:t>
      </w:r>
      <w:r>
        <w:rPr>
          <w:rFonts w:eastAsia="Times New Roman"/>
          <w:szCs w:val="24"/>
        </w:rPr>
        <w:t>ιευθυντής του προκατόχ</w:t>
      </w:r>
      <w:r>
        <w:rPr>
          <w:rFonts w:eastAsia="Times New Roman"/>
          <w:szCs w:val="24"/>
        </w:rPr>
        <w:t xml:space="preserve">ου του κ. Βασιλειάδη και ο πρώην νομικός σύμβουλος του κ. Βασιλειάδη να διορίζονται στην ΕΠΟ με </w:t>
      </w:r>
      <w:proofErr w:type="spellStart"/>
      <w:r>
        <w:rPr>
          <w:rFonts w:eastAsia="Times New Roman"/>
          <w:szCs w:val="24"/>
        </w:rPr>
        <w:t>παχυλότατους</w:t>
      </w:r>
      <w:proofErr w:type="spellEnd"/>
      <w:r>
        <w:rPr>
          <w:rFonts w:eastAsia="Times New Roman"/>
          <w:szCs w:val="24"/>
        </w:rPr>
        <w:t xml:space="preserve"> μισθούς. Ισχύει ή δεν ισχύει, κύριε Βασιλειάδη; Ισχύει και το γνωρίζετε. Έχουμε τα πρακτικά των συνεδριάσεων.</w:t>
      </w:r>
    </w:p>
    <w:p w14:paraId="04465916" w14:textId="77777777" w:rsidR="00061F8F" w:rsidRDefault="00BE2594">
      <w:pPr>
        <w:spacing w:after="0" w:line="600" w:lineRule="auto"/>
        <w:ind w:firstLine="720"/>
        <w:jc w:val="both"/>
        <w:rPr>
          <w:rFonts w:eastAsia="Times New Roman"/>
          <w:szCs w:val="24"/>
        </w:rPr>
      </w:pPr>
      <w:r>
        <w:rPr>
          <w:rFonts w:eastAsia="Times New Roman"/>
          <w:szCs w:val="24"/>
        </w:rPr>
        <w:t>Για σχέσεις διαπλοκής και συγκοινωνού</w:t>
      </w:r>
      <w:r>
        <w:rPr>
          <w:rFonts w:eastAsia="Times New Roman"/>
          <w:szCs w:val="24"/>
        </w:rPr>
        <w:t xml:space="preserve">ντα δοχεία ας ψάξει αλλού ο κ. Βασιλειάδης. Αρκετά, λοιπόν, με την υποκρισία. Μπορεί επικοινωνιακά να νομίζει ότι είναι καλός ο κ. Βασιλειάδης, αλλά την αποτυχία του δεν μπορεί να την κρύψει κάτω από </w:t>
      </w:r>
      <w:r>
        <w:rPr>
          <w:rFonts w:eastAsia="Times New Roman"/>
          <w:szCs w:val="24"/>
        </w:rPr>
        <w:lastRenderedPageBreak/>
        <w:t xml:space="preserve">το χαλί, «πετώντας την μπάλα στην εξέδρα». Ας αφήσει τη </w:t>
      </w:r>
      <w:r>
        <w:rPr>
          <w:rFonts w:eastAsia="Times New Roman"/>
          <w:szCs w:val="24"/>
        </w:rPr>
        <w:t>μικροπολιτική και ας κάνει κουτσά στραβά τη δουλειά του. Κι όπως μαθαίνουμε, ψάχνει εκλογική περιφέρεια. Του ευχόμαστε καλή επιτυχία στην Αχαΐα.</w:t>
      </w:r>
    </w:p>
    <w:p w14:paraId="04465917" w14:textId="77777777" w:rsidR="00061F8F" w:rsidRDefault="00BE2594">
      <w:pPr>
        <w:spacing w:after="0" w:line="600" w:lineRule="auto"/>
        <w:ind w:firstLine="720"/>
        <w:jc w:val="both"/>
        <w:rPr>
          <w:rFonts w:eastAsia="Times New Roman"/>
          <w:szCs w:val="24"/>
        </w:rPr>
      </w:pPr>
      <w:r>
        <w:rPr>
          <w:rFonts w:eastAsia="Times New Roman"/>
          <w:szCs w:val="24"/>
        </w:rPr>
        <w:t>Ευχαριστώ.</w:t>
      </w:r>
    </w:p>
    <w:p w14:paraId="04465918" w14:textId="77777777" w:rsidR="00061F8F" w:rsidRDefault="00BE2594">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4465919"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Κι εγώ ευχ</w:t>
      </w:r>
      <w:r>
        <w:rPr>
          <w:rFonts w:eastAsia="Times New Roman"/>
          <w:szCs w:val="24"/>
        </w:rPr>
        <w:t>αριστώ.</w:t>
      </w:r>
    </w:p>
    <w:p w14:paraId="0446591A" w14:textId="77777777" w:rsidR="00061F8F" w:rsidRDefault="00BE2594">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ε</w:t>
      </w:r>
      <w:r>
        <w:rPr>
          <w:rFonts w:eastAsia="Times New Roman"/>
          <w:szCs w:val="24"/>
        </w:rPr>
        <w:t xml:space="preserve">ιδική </w:t>
      </w:r>
      <w:r>
        <w:rPr>
          <w:rFonts w:eastAsia="Times New Roman"/>
          <w:szCs w:val="24"/>
        </w:rPr>
        <w:t>α</w:t>
      </w:r>
      <w:r>
        <w:rPr>
          <w:rFonts w:eastAsia="Times New Roman"/>
          <w:szCs w:val="24"/>
        </w:rPr>
        <w:t>γορήτρια της Δημοκρατικής Συμπαράταξης ΠΑΣΟΚ</w:t>
      </w:r>
      <w:r>
        <w:rPr>
          <w:rFonts w:eastAsia="Times New Roman"/>
          <w:szCs w:val="24"/>
        </w:rPr>
        <w:t xml:space="preserve"> - </w:t>
      </w:r>
      <w:r>
        <w:rPr>
          <w:rFonts w:eastAsia="Times New Roman"/>
          <w:szCs w:val="24"/>
        </w:rPr>
        <w:t>ΔΗΜΑΡ κ</w:t>
      </w:r>
      <w:r>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έχει τον λόγο.</w:t>
      </w:r>
    </w:p>
    <w:p w14:paraId="0446591B" w14:textId="77777777" w:rsidR="00061F8F" w:rsidRDefault="00BE2594">
      <w:pPr>
        <w:spacing w:after="0" w:line="600" w:lineRule="auto"/>
        <w:ind w:firstLine="720"/>
        <w:jc w:val="both"/>
        <w:rPr>
          <w:rFonts w:eastAsia="Times New Roman"/>
          <w:szCs w:val="24"/>
        </w:rPr>
      </w:pPr>
      <w:r>
        <w:rPr>
          <w:rFonts w:eastAsia="Times New Roman"/>
          <w:b/>
          <w:szCs w:val="24"/>
        </w:rPr>
        <w:t>ΧΑΡΟΥΛΑ (ΧΑΡΑ) ΚΕΦΑΛΙΔΟΥ:</w:t>
      </w:r>
      <w:r>
        <w:rPr>
          <w:rFonts w:eastAsia="Times New Roman"/>
          <w:szCs w:val="24"/>
        </w:rPr>
        <w:t xml:space="preserve"> Ευχαριστώ, κύριε Πρόεδρε.</w:t>
      </w:r>
    </w:p>
    <w:p w14:paraId="0446591C" w14:textId="77777777" w:rsidR="00061F8F" w:rsidRDefault="00BE2594">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θα ξεκινήσω από την έκθεση της Επιστημονικής Επιτροπής της</w:t>
      </w:r>
      <w:r>
        <w:rPr>
          <w:rFonts w:eastAsia="Times New Roman"/>
          <w:szCs w:val="24"/>
        </w:rPr>
        <w:t xml:space="preserve"> Βουλής και ευχαριστώ πάρα πολύ και τους συναδέλφους των υπόλοιπων κομμάτων</w:t>
      </w:r>
      <w:r>
        <w:rPr>
          <w:rFonts w:eastAsia="Times New Roman"/>
          <w:szCs w:val="24"/>
        </w:rPr>
        <w:t>,</w:t>
      </w:r>
      <w:r>
        <w:rPr>
          <w:rFonts w:eastAsia="Times New Roman"/>
          <w:szCs w:val="24"/>
        </w:rPr>
        <w:t xml:space="preserve"> που ανέδειξαν ένα θέμα που έχει ουσία.</w:t>
      </w:r>
    </w:p>
    <w:p w14:paraId="0446591D" w14:textId="77777777" w:rsidR="00061F8F" w:rsidRDefault="00BE2594">
      <w:pPr>
        <w:spacing w:after="0" w:line="600" w:lineRule="auto"/>
        <w:ind w:firstLine="720"/>
        <w:jc w:val="both"/>
        <w:rPr>
          <w:rFonts w:eastAsia="Times New Roman"/>
          <w:szCs w:val="24"/>
        </w:rPr>
      </w:pPr>
      <w:r>
        <w:rPr>
          <w:rFonts w:eastAsia="Times New Roman"/>
          <w:szCs w:val="24"/>
        </w:rPr>
        <w:t xml:space="preserve">Δεν χρειάζεται τόση στρεψοδικία, κύριε Υπουργέ, αν είναι εντός εισαγωγικών ή εκτός εισαγωγικών, αν δεσμεύεστε από την </w:t>
      </w:r>
      <w:r>
        <w:rPr>
          <w:rFonts w:eastAsia="Times New Roman"/>
          <w:szCs w:val="24"/>
        </w:rPr>
        <w:lastRenderedPageBreak/>
        <w:t>αιτιολογική ή αν δεν δ</w:t>
      </w:r>
      <w:r>
        <w:rPr>
          <w:rFonts w:eastAsia="Times New Roman"/>
          <w:szCs w:val="24"/>
        </w:rPr>
        <w:t>εσμεύεστε από την αιτιολογική. Εδώ υπάρχει με σαφήνεια μια αιτιολογική έκθεση, θα σας έλεγα, η οποία κρούει τον κώδωνα του κινδύνου για το νομοθέτημά σας.</w:t>
      </w:r>
    </w:p>
    <w:p w14:paraId="0446591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σας λέει με πάρα πολύ ευγενικό τρόπο</w:t>
      </w:r>
      <w:r w:rsidRPr="00E86F26">
        <w:rPr>
          <w:rFonts w:eastAsia="Times New Roman" w:cs="Times New Roman"/>
          <w:szCs w:val="24"/>
        </w:rPr>
        <w:t>,</w:t>
      </w:r>
      <w:r>
        <w:rPr>
          <w:rFonts w:eastAsia="Times New Roman" w:cs="Times New Roman"/>
          <w:szCs w:val="24"/>
        </w:rPr>
        <w:t xml:space="preserve"> αλλά «σας τη λέει» ότι έχετε ανοικτά θέματα, πολλά και σοβα</w:t>
      </w:r>
      <w:r>
        <w:rPr>
          <w:rFonts w:eastAsia="Times New Roman" w:cs="Times New Roman"/>
          <w:szCs w:val="24"/>
        </w:rPr>
        <w:t xml:space="preserve">ρά, που είναι τόσο σοβαρά που κινδυνεύει να αλλάξει, να αλλοιωθεί ο τρόπος με τον οποίον δουλεύει η ανώτατη τεχνολογική εκπαίδευση. Κινδυνεύει να ματαιωθεί. </w:t>
      </w:r>
    </w:p>
    <w:p w14:paraId="0446591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θα αφιερώσω άλλο χρόνο, εξάλλου σ’ αυτή τη διαδικασία που ακολουθούμε μας έχετε πνίξει κυριολε</w:t>
      </w:r>
      <w:r>
        <w:rPr>
          <w:rFonts w:eastAsia="Times New Roman" w:cs="Times New Roman"/>
          <w:szCs w:val="24"/>
        </w:rPr>
        <w:t>κτικά. Δεν είναι μόνο ασφυκτικοί οι χρόνοι, δεν είναι μόνο ότι δεν έχετε κα</w:t>
      </w:r>
      <w:r>
        <w:rPr>
          <w:rFonts w:eastAsia="Times New Roman" w:cs="Times New Roman"/>
          <w:szCs w:val="24"/>
        </w:rPr>
        <w:t>μ</w:t>
      </w:r>
      <w:r>
        <w:rPr>
          <w:rFonts w:eastAsia="Times New Roman" w:cs="Times New Roman"/>
          <w:szCs w:val="24"/>
        </w:rPr>
        <w:t>μία διάθεση για διάλογο, είναι ότι πρέπει να τελειώσουμε μέσα σε τρία λεπτά ένα νομοσχέδιο στο οποίο έχουν έρθει σωρεία τροπολογιών και μιλάμε για είκοσι δυο σημερινές, φρέσκιες, ε</w:t>
      </w:r>
      <w:r>
        <w:rPr>
          <w:rFonts w:eastAsia="Times New Roman" w:cs="Times New Roman"/>
          <w:szCs w:val="24"/>
        </w:rPr>
        <w:t xml:space="preserve">πί του πιεστηρίου τροπολογίες, δέκα υπουργικές και δώδεκα βουλευτικές. </w:t>
      </w:r>
    </w:p>
    <w:p w14:paraId="0446592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ξέρετε πολύ καλά τι σημαίνουν οι δώδεκα βουλευτικές. Δεν έχουν περάσει από το Γενικό Λογιστήριο του Κράτους. </w:t>
      </w:r>
      <w:r>
        <w:rPr>
          <w:rFonts w:eastAsia="Times New Roman" w:cs="Times New Roman"/>
          <w:szCs w:val="24"/>
        </w:rPr>
        <w:lastRenderedPageBreak/>
        <w:t>Δεν έχουν κοστολογηθεί. Τι ψάχνω, όμως; Εδώ δεν έχετε κοστολογήσει το ί</w:t>
      </w:r>
      <w:r>
        <w:rPr>
          <w:rFonts w:eastAsia="Times New Roman" w:cs="Times New Roman"/>
          <w:szCs w:val="24"/>
        </w:rPr>
        <w:t xml:space="preserve">διο το νομοσχέδιο. Ψύλλους στα άχυρα! Ποιος θα βρει την ευαισθησία για το αν είναι κοστολογημένες ή όχι οι βουλευτικές τροπολογίες! </w:t>
      </w:r>
    </w:p>
    <w:p w14:paraId="0446592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Ξέρετε, όμως, τι θέλω να σας πω; Ότι αυτή η διαδικασία που ακολουθούμε σήμερα εδώ, όπου βρέχει τροπολογίες και κινδυνεύουν </w:t>
      </w:r>
      <w:r>
        <w:rPr>
          <w:rFonts w:eastAsia="Times New Roman" w:cs="Times New Roman"/>
          <w:szCs w:val="24"/>
        </w:rPr>
        <w:t xml:space="preserve">να είναι περισσότερες από το ίδιο το σώμα του νομοθετήματος, που είναι άσχετες, πλίνθοι και κέραμοι ατάκτως </w:t>
      </w:r>
      <w:proofErr w:type="spellStart"/>
      <w:r>
        <w:rPr>
          <w:rFonts w:eastAsia="Times New Roman" w:cs="Times New Roman"/>
          <w:szCs w:val="24"/>
        </w:rPr>
        <w:t>ερριμμένοι</w:t>
      </w:r>
      <w:proofErr w:type="spellEnd"/>
      <w:r>
        <w:rPr>
          <w:rFonts w:eastAsia="Times New Roman" w:cs="Times New Roman"/>
          <w:szCs w:val="24"/>
        </w:rPr>
        <w:t xml:space="preserve"> –και δεν βάζω σ’ αυτή τη λογική τις τροπολογίες, ό,τι έχει έρθει, καλώς έχει έρθει, για το μεγάλο εθνικό μας θέμα, τις πυρκαγιές- δεν σας</w:t>
      </w:r>
      <w:r>
        <w:rPr>
          <w:rFonts w:eastAsia="Times New Roman" w:cs="Times New Roman"/>
          <w:szCs w:val="24"/>
        </w:rPr>
        <w:t xml:space="preserve"> τιμά και δεν εξυπηρετεί την Κυβέρνηση. Σας το λέω με σιγουριά ότι δεν την εξυπηρετεί, γιατί όπως πάντα, βρήκατε την ευκαιρία να περάσετε </w:t>
      </w:r>
      <w:proofErr w:type="spellStart"/>
      <w:r>
        <w:rPr>
          <w:rFonts w:eastAsia="Times New Roman" w:cs="Times New Roman"/>
          <w:szCs w:val="24"/>
        </w:rPr>
        <w:t>ρουσφετάκια</w:t>
      </w:r>
      <w:proofErr w:type="spellEnd"/>
      <w:r>
        <w:rPr>
          <w:rFonts w:eastAsia="Times New Roman" w:cs="Times New Roman"/>
          <w:szCs w:val="24"/>
        </w:rPr>
        <w:t xml:space="preserve">, διευκολύνσεις, </w:t>
      </w:r>
      <w:proofErr w:type="spellStart"/>
      <w:r>
        <w:rPr>
          <w:rFonts w:eastAsia="Times New Roman" w:cs="Times New Roman"/>
          <w:szCs w:val="24"/>
        </w:rPr>
        <w:t>μικροεξυπηρετήσεις</w:t>
      </w:r>
      <w:proofErr w:type="spellEnd"/>
      <w:r>
        <w:rPr>
          <w:rFonts w:eastAsia="Times New Roman" w:cs="Times New Roman"/>
          <w:szCs w:val="24"/>
        </w:rPr>
        <w:t xml:space="preserve">, εκκρεμότητες και όλα αυτά χωρίς να ανοίξει ρουθούνι. </w:t>
      </w:r>
    </w:p>
    <w:p w14:paraId="0446592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πάμε λίγο </w:t>
      </w:r>
      <w:r>
        <w:rPr>
          <w:rFonts w:eastAsia="Times New Roman" w:cs="Times New Roman"/>
          <w:szCs w:val="24"/>
        </w:rPr>
        <w:t>στο ακοστολόγητο του πράγματος. Εδώ βλέπω συναδέλφους που ομολογώ ότι κάνουν μια φιλότιμη προ</w:t>
      </w:r>
      <w:r>
        <w:rPr>
          <w:rFonts w:eastAsia="Times New Roman" w:cs="Times New Roman"/>
          <w:szCs w:val="24"/>
        </w:rPr>
        <w:lastRenderedPageBreak/>
        <w:t>σπάθεια -τους σέβομαι, τους εκτιμώ- να μας πουν ότι είναι ακοστολόγητο, αλλά υπάρχουν ήδη πανεπιστήμια που λειτουργούν, οπότε θα το φέρουμε σε έναν λογαριασμό.</w:t>
      </w:r>
    </w:p>
    <w:p w14:paraId="0446592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ί</w:t>
      </w:r>
      <w:r>
        <w:rPr>
          <w:rFonts w:eastAsia="Times New Roman" w:cs="Times New Roman"/>
          <w:szCs w:val="24"/>
        </w:rPr>
        <w:t xml:space="preserve">διος ο κύριος Υπουργός αναγκάστηκε σήμερα, κάτω από το τραγελαφικό του πράγματος, να πει ότι δημιουργούνται νέες θέσεις και «έχουμε σκεφτεί ότι σε βάθος τριετίας έχουμε ενάμισι εκατομμύριο γι’ αυτό το πράγμα». </w:t>
      </w:r>
    </w:p>
    <w:p w14:paraId="0446592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Συγχαρητήρια, κύριε Υπουργέ. Μεγάλος μεταρρυθ</w:t>
      </w:r>
      <w:r>
        <w:rPr>
          <w:rFonts w:eastAsia="Times New Roman" w:cs="Times New Roman"/>
          <w:szCs w:val="24"/>
        </w:rPr>
        <w:t>μιστής εσείς, ο μουτζούρης πάει στον επόμενο. Κα</w:t>
      </w:r>
      <w:r>
        <w:rPr>
          <w:rFonts w:eastAsia="Times New Roman" w:cs="Times New Roman"/>
          <w:szCs w:val="24"/>
        </w:rPr>
        <w:t>μ</w:t>
      </w:r>
      <w:r>
        <w:rPr>
          <w:rFonts w:eastAsia="Times New Roman" w:cs="Times New Roman"/>
          <w:szCs w:val="24"/>
        </w:rPr>
        <w:t>μία μελέτη, κα</w:t>
      </w:r>
      <w:r>
        <w:rPr>
          <w:rFonts w:eastAsia="Times New Roman" w:cs="Times New Roman"/>
          <w:szCs w:val="24"/>
        </w:rPr>
        <w:t>μ</w:t>
      </w:r>
      <w:r>
        <w:rPr>
          <w:rFonts w:eastAsia="Times New Roman" w:cs="Times New Roman"/>
          <w:szCs w:val="24"/>
        </w:rPr>
        <w:t xml:space="preserve">μία δέσμευση, κανένας κωδικός που να δεσμεύει αυτούς τους προϋπολογισμούς. Όλα τέλεια! </w:t>
      </w:r>
    </w:p>
    <w:p w14:paraId="0446592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συνεχίζω. Απ’ όλη αυτή τη διαδικασία -ας είναι </w:t>
      </w:r>
      <w:r>
        <w:rPr>
          <w:rFonts w:eastAsia="Times New Roman" w:cs="Times New Roman"/>
          <w:szCs w:val="24"/>
          <w:lang w:val="en-US"/>
        </w:rPr>
        <w:t>fast</w:t>
      </w:r>
      <w:r w:rsidRPr="00A43384">
        <w:rPr>
          <w:rFonts w:eastAsia="Times New Roman" w:cs="Times New Roman"/>
          <w:szCs w:val="24"/>
        </w:rPr>
        <w:t xml:space="preserve"> </w:t>
      </w:r>
      <w:r>
        <w:rPr>
          <w:rFonts w:eastAsia="Times New Roman" w:cs="Times New Roman"/>
          <w:szCs w:val="24"/>
          <w:lang w:val="en-US"/>
        </w:rPr>
        <w:t>forward</w:t>
      </w:r>
      <w:r>
        <w:rPr>
          <w:rFonts w:eastAsia="Times New Roman" w:cs="Times New Roman"/>
          <w:szCs w:val="24"/>
        </w:rPr>
        <w:t>- ξέρετε τι συνειδητοποιώ; Ότι νομοθετείτ</w:t>
      </w:r>
      <w:r>
        <w:rPr>
          <w:rFonts w:eastAsia="Times New Roman" w:cs="Times New Roman"/>
          <w:szCs w:val="24"/>
        </w:rPr>
        <w:t>ε με έναν συγκεκριμένο τρόπο. Το τελευταίο που σας ενδιαφέρει είναι να πετύχει το εγχείρημα για την τριτοβάθμια εκπαίδευση. Μοναδικό σας μέλημα είναι να κλείσετε το μάτι σε όλους αυτούς στους οποίους απευθύνεστε, εκπέμποντας ένα καθαρό και σαφές μήνυμα, ότ</w:t>
      </w:r>
      <w:r>
        <w:rPr>
          <w:rFonts w:eastAsia="Times New Roman" w:cs="Times New Roman"/>
          <w:szCs w:val="24"/>
        </w:rPr>
        <w:t>ι ο λαϊκισμός των ΣΥΡΙΖΑ</w:t>
      </w:r>
      <w:r>
        <w:rPr>
          <w:rFonts w:eastAsia="Times New Roman" w:cs="Times New Roman"/>
          <w:szCs w:val="24"/>
        </w:rPr>
        <w:t xml:space="preserve"> - Α</w:t>
      </w:r>
      <w:r>
        <w:rPr>
          <w:rFonts w:eastAsia="Times New Roman" w:cs="Times New Roman"/>
          <w:szCs w:val="24"/>
        </w:rPr>
        <w:t xml:space="preserve">ΝΕΛ είναι αήττητος. </w:t>
      </w:r>
    </w:p>
    <w:p w14:paraId="04465926" w14:textId="77777777" w:rsidR="00061F8F" w:rsidRDefault="00BE2594">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w:t>
      </w:r>
      <w:r>
        <w:rPr>
          <w:rFonts w:eastAsia="Times New Roman" w:cs="Times New Roman"/>
          <w:szCs w:val="24"/>
        </w:rPr>
        <w:t>νι λήξεως του χρόνου ομιλίας της</w:t>
      </w:r>
      <w:r w:rsidRPr="009A65EF">
        <w:rPr>
          <w:rFonts w:eastAsia="Times New Roman" w:cs="Times New Roman"/>
          <w:szCs w:val="24"/>
        </w:rPr>
        <w:t xml:space="preserve"> κυρί</w:t>
      </w:r>
      <w:r>
        <w:rPr>
          <w:rFonts w:eastAsia="Times New Roman" w:cs="Times New Roman"/>
          <w:szCs w:val="24"/>
        </w:rPr>
        <w:t>ας</w:t>
      </w:r>
      <w:r w:rsidRPr="009A65EF">
        <w:rPr>
          <w:rFonts w:eastAsia="Times New Roman" w:cs="Times New Roman"/>
          <w:szCs w:val="24"/>
        </w:rPr>
        <w:t xml:space="preserve"> Βουλευτ</w:t>
      </w:r>
      <w:r>
        <w:rPr>
          <w:rFonts w:eastAsia="Times New Roman" w:cs="Times New Roman"/>
          <w:szCs w:val="24"/>
        </w:rPr>
        <w:t>ού</w:t>
      </w:r>
      <w:r w:rsidRPr="009A65EF">
        <w:rPr>
          <w:rFonts w:eastAsia="Times New Roman" w:cs="Times New Roman"/>
          <w:szCs w:val="24"/>
        </w:rPr>
        <w:t>)</w:t>
      </w:r>
    </w:p>
    <w:p w14:paraId="0446592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Με αυτά τα μυαλά θα πάμε μπροστά; Έτσι χτίζετε εσείς το μέλλον; Αυτά οραματίζεστε για τη χώρα; </w:t>
      </w:r>
      <w:proofErr w:type="spellStart"/>
      <w:r>
        <w:rPr>
          <w:rFonts w:eastAsia="Times New Roman" w:cs="Times New Roman"/>
          <w:szCs w:val="24"/>
        </w:rPr>
        <w:t>Εργαλειοποιείτε</w:t>
      </w:r>
      <w:proofErr w:type="spellEnd"/>
      <w:r>
        <w:rPr>
          <w:rFonts w:eastAsia="Times New Roman" w:cs="Times New Roman"/>
          <w:szCs w:val="24"/>
        </w:rPr>
        <w:t xml:space="preserve"> τα πάντα. Δ</w:t>
      </w:r>
      <w:r>
        <w:rPr>
          <w:rFonts w:eastAsia="Times New Roman" w:cs="Times New Roman"/>
          <w:szCs w:val="24"/>
        </w:rPr>
        <w:t xml:space="preserve">εν σας σταματάει τίποτα, ούτε το γεγονός ότι αυτό το νομοσχέδιο αφορά θέματα εκπαίδευσης, άρα αφορά τη νέα γενιά. </w:t>
      </w:r>
    </w:p>
    <w:p w14:paraId="04465928" w14:textId="77777777" w:rsidR="00061F8F" w:rsidRDefault="00BE2594">
      <w:pPr>
        <w:spacing w:after="0" w:line="600" w:lineRule="auto"/>
        <w:ind w:firstLine="720"/>
        <w:jc w:val="both"/>
        <w:rPr>
          <w:rFonts w:eastAsia="Times New Roman" w:cs="Times New Roman"/>
          <w:szCs w:val="24"/>
        </w:rPr>
      </w:pPr>
      <w:r w:rsidRPr="00044E65">
        <w:rPr>
          <w:rFonts w:eastAsia="Times New Roman"/>
          <w:b/>
          <w:bCs/>
        </w:rPr>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Παρακαλώ, ολοκληρώστε. </w:t>
      </w:r>
    </w:p>
    <w:p w14:paraId="04465929" w14:textId="77777777" w:rsidR="00061F8F" w:rsidRDefault="00BE2594">
      <w:pPr>
        <w:spacing w:after="0" w:line="600" w:lineRule="auto"/>
        <w:ind w:firstLine="720"/>
        <w:jc w:val="both"/>
        <w:rPr>
          <w:rFonts w:eastAsia="Times New Roman" w:cs="Times New Roman"/>
          <w:szCs w:val="24"/>
        </w:rPr>
      </w:pPr>
      <w:r w:rsidRPr="00CD46A4">
        <w:rPr>
          <w:rFonts w:eastAsia="Times New Roman" w:cs="Times New Roman"/>
          <w:b/>
          <w:szCs w:val="24"/>
        </w:rPr>
        <w:t>ΧΑΡΟΥΛΑ (ΧΑΡΑ) ΚΕΦΑΛΙΔΟΥ:</w:t>
      </w:r>
      <w:r>
        <w:rPr>
          <w:rFonts w:eastAsia="Times New Roman" w:cs="Times New Roman"/>
          <w:szCs w:val="24"/>
        </w:rPr>
        <w:t xml:space="preserve"> Ολοκληρώνω αμέσως, κύριε Πρόεδρε. </w:t>
      </w:r>
    </w:p>
    <w:p w14:paraId="0446592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Μακάρι τη μισή απ’ </w:t>
      </w:r>
      <w:r>
        <w:rPr>
          <w:rFonts w:eastAsia="Times New Roman" w:cs="Times New Roman"/>
          <w:szCs w:val="24"/>
        </w:rPr>
        <w:t>αυτή την προσήλωση</w:t>
      </w:r>
      <w:r>
        <w:rPr>
          <w:rFonts w:eastAsia="Times New Roman" w:cs="Times New Roman"/>
          <w:szCs w:val="24"/>
        </w:rPr>
        <w:t>,</w:t>
      </w:r>
      <w:r>
        <w:rPr>
          <w:rFonts w:eastAsia="Times New Roman" w:cs="Times New Roman"/>
          <w:szCs w:val="24"/>
        </w:rPr>
        <w:t xml:space="preserve"> που έχετε δείξει σε </w:t>
      </w:r>
      <w:proofErr w:type="spellStart"/>
      <w:r>
        <w:rPr>
          <w:rFonts w:eastAsia="Times New Roman" w:cs="Times New Roman"/>
          <w:szCs w:val="24"/>
        </w:rPr>
        <w:t>μικροσυντεχνιακές</w:t>
      </w:r>
      <w:proofErr w:type="spellEnd"/>
      <w:r>
        <w:rPr>
          <w:rFonts w:eastAsia="Times New Roman" w:cs="Times New Roman"/>
          <w:szCs w:val="24"/>
        </w:rPr>
        <w:t xml:space="preserve"> λογικές να την έδειχνε η Κυβέρνηση στη λειτουργία του κράτους και των υπηρεσιών για τους πολίτες που τους άφησε </w:t>
      </w:r>
      <w:proofErr w:type="spellStart"/>
      <w:r>
        <w:rPr>
          <w:rFonts w:eastAsia="Times New Roman" w:cs="Times New Roman"/>
          <w:szCs w:val="24"/>
        </w:rPr>
        <w:t>έρμαιους</w:t>
      </w:r>
      <w:proofErr w:type="spellEnd"/>
      <w:r>
        <w:rPr>
          <w:rFonts w:eastAsia="Times New Roman" w:cs="Times New Roman"/>
          <w:szCs w:val="24"/>
        </w:rPr>
        <w:t xml:space="preserve"> και ανυπεράσπιστους στο έλεος της πυρκαγιάς. </w:t>
      </w:r>
    </w:p>
    <w:p w14:paraId="0446592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Και ένα σχόλιο για όλους τους Υ</w:t>
      </w:r>
      <w:r>
        <w:rPr>
          <w:rFonts w:eastAsia="Times New Roman" w:cs="Times New Roman"/>
          <w:szCs w:val="24"/>
        </w:rPr>
        <w:t xml:space="preserve">πουργούς που κατέθεσαν τροπολογίες για τις πυρκαγιές. Να ξέρετε ότι τη στήριξή μας για το τι πρέπει να γίνει στο μέλλον, θα την έχετε. Αυτό, όμως, έπεται </w:t>
      </w:r>
      <w:r>
        <w:rPr>
          <w:rFonts w:eastAsia="Times New Roman" w:cs="Times New Roman"/>
          <w:szCs w:val="24"/>
        </w:rPr>
        <w:lastRenderedPageBreak/>
        <w:t>της ολοκλήρωσης απόδοσης ευθυνών σε αυτούς που ολιγώρησαν, σε αυτούς που αδιαφόρησαν, σε αυτούς που σκ</w:t>
      </w:r>
      <w:r>
        <w:rPr>
          <w:rFonts w:eastAsia="Times New Roman" w:cs="Times New Roman"/>
          <w:szCs w:val="24"/>
        </w:rPr>
        <w:t xml:space="preserve">ηνοθέτησαν μια παράσταση για να κρύψουν τις τεράστιες ευθύνες τους. </w:t>
      </w:r>
    </w:p>
    <w:p w14:paraId="0446592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Κλείνω με το εξής: Κυρίες και κύριοι συνάδελφοι, η ανικανότητα ενός Πρωθυπουργού και της Κυβέρνησής του ως προς την αντιμετώπιση μιας ακραίας και δύσκολης κατάστασης, υπό προϋποθέσεις συγ</w:t>
      </w:r>
      <w:r>
        <w:rPr>
          <w:rFonts w:eastAsia="Times New Roman" w:cs="Times New Roman"/>
          <w:szCs w:val="24"/>
        </w:rPr>
        <w:t xml:space="preserve">χωρείται. Το ζήσαμε στο πρόσφατο παρελθόν. Η κυνικότητα, η αναλγησία και η αδιαφορία δεν συγχωρείται ποτέ. Κι αυτό, να ξέρετε, δεν πρόκειται να ξεχαστεί. </w:t>
      </w:r>
    </w:p>
    <w:p w14:paraId="0446592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w:t>
      </w:r>
    </w:p>
    <w:p w14:paraId="0446592E" w14:textId="77777777" w:rsidR="00061F8F" w:rsidRDefault="00BE2594">
      <w:pPr>
        <w:spacing w:after="0"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Ευχαριστούμε. </w:t>
      </w:r>
    </w:p>
    <w:p w14:paraId="0446592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w:t>
      </w:r>
      <w:r>
        <w:rPr>
          <w:rFonts w:eastAsia="Times New Roman" w:cs="Times New Roman"/>
          <w:szCs w:val="24"/>
        </w:rPr>
        <w:t xml:space="preserve">ης Χρυσής Αυγής κ. Παππάς. </w:t>
      </w:r>
    </w:p>
    <w:p w14:paraId="0446593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Παράκληση, κύριε Παππά, όπως είπα και στον κ. </w:t>
      </w:r>
      <w:proofErr w:type="spellStart"/>
      <w:r>
        <w:rPr>
          <w:rFonts w:eastAsia="Times New Roman" w:cs="Times New Roman"/>
          <w:szCs w:val="24"/>
        </w:rPr>
        <w:t>Στέφο</w:t>
      </w:r>
      <w:proofErr w:type="spellEnd"/>
      <w:r w:rsidRPr="006E6F4D">
        <w:rPr>
          <w:rFonts w:eastAsia="Times New Roman" w:cs="Times New Roman"/>
          <w:szCs w:val="24"/>
        </w:rPr>
        <w:t>,</w:t>
      </w:r>
      <w:r>
        <w:rPr>
          <w:rFonts w:eastAsia="Times New Roman" w:cs="Times New Roman"/>
          <w:szCs w:val="24"/>
        </w:rPr>
        <w:t xml:space="preserve"> για να μην ηλεκτρίζεται η ατμόσφαιρα στη Βουλή</w:t>
      </w:r>
      <w:r w:rsidRPr="006E6F4D">
        <w:rPr>
          <w:rFonts w:eastAsia="Times New Roman" w:cs="Times New Roman"/>
          <w:szCs w:val="24"/>
        </w:rPr>
        <w:t>,</w:t>
      </w:r>
      <w:r>
        <w:rPr>
          <w:rFonts w:eastAsia="Times New Roman" w:cs="Times New Roman"/>
          <w:szCs w:val="24"/>
        </w:rPr>
        <w:t xml:space="preserve"> να μην κάνουμε προσωπικές αναφορές.</w:t>
      </w:r>
    </w:p>
    <w:p w14:paraId="04465931" w14:textId="77777777" w:rsidR="00061F8F" w:rsidRDefault="00BE2594">
      <w:pPr>
        <w:spacing w:after="0" w:line="600" w:lineRule="auto"/>
        <w:ind w:firstLine="720"/>
        <w:jc w:val="both"/>
        <w:rPr>
          <w:rFonts w:eastAsia="Times New Roman" w:cs="Times New Roman"/>
          <w:szCs w:val="24"/>
        </w:rPr>
      </w:pPr>
      <w:r w:rsidRPr="006E6F4D">
        <w:rPr>
          <w:rFonts w:eastAsia="Times New Roman" w:cs="Times New Roman"/>
          <w:b/>
          <w:szCs w:val="24"/>
        </w:rPr>
        <w:lastRenderedPageBreak/>
        <w:t>ΧΡΗΣΤΟΣ ΠΑΠΠΑΣ:</w:t>
      </w:r>
      <w:r>
        <w:rPr>
          <w:rFonts w:eastAsia="Times New Roman" w:cs="Times New Roman"/>
          <w:szCs w:val="24"/>
        </w:rPr>
        <w:t xml:space="preserve"> Όχι, δεν θα κάνω προσωπική αναφορά, κύριε Πρόεδρε. Δεν αφορά κάτι σε προσωπική αντιπαλότητα και αντιμαχία. Η αντιπαλότητα είναι συλλογική.</w:t>
      </w:r>
    </w:p>
    <w:p w14:paraId="0446593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Ξέρει ο ΣΥΡΙΖΑ ότι ο πραγματικός πολιτικός αντίπαλός του είναι η Χρυσή Αυγή και όχι η Νέα Δημοκρατία. Το γνωρίζετε π</w:t>
      </w:r>
      <w:r>
        <w:rPr>
          <w:rFonts w:eastAsia="Times New Roman" w:cs="Times New Roman"/>
          <w:szCs w:val="24"/>
        </w:rPr>
        <w:t>ολύ καλά και γι’ αυτό μας αντιμάχεστε. Έχει καταστεί ολοφάνερο πια ότι έχετε βαλθεί να αλλάξετε τη μορφή της ελληνικής κοινωνίας. Στον οικονομικό τομέα, οι μαρξιστικές ιδεολογικές σας αγκυλώσεις θα έχουν -ολοφάνερο είναι αυτό- φαιδρά αποτελέσματα. Όμως, εσ</w:t>
      </w:r>
      <w:r>
        <w:rPr>
          <w:rFonts w:eastAsia="Times New Roman" w:cs="Times New Roman"/>
          <w:szCs w:val="24"/>
        </w:rPr>
        <w:t>είς πιάνεστε και στον χώρο της παιδείας. Δηλαδή, θέλετε το ελληνικό κράτος από ένα εθνικό κράτος να το κάνετε ένα κράμα πολύχρωμο, πολύμορφο και πολυπολιτισμικό.</w:t>
      </w:r>
    </w:p>
    <w:p w14:paraId="0446593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Αυτός, λοιπόν, ο αγώνας σας, αυτό το σχέδιό σας δεν είναι δικό σας -να είμαστε ειλικρινείς-, α</w:t>
      </w:r>
      <w:r>
        <w:rPr>
          <w:rFonts w:eastAsia="Times New Roman" w:cs="Times New Roman"/>
          <w:szCs w:val="24"/>
        </w:rPr>
        <w:t xml:space="preserve">υτό δεν το κάνετε μόνο εσείς τώρα. Το κάνει η Νέα Δημοκρατία εδώ και χρόνια στον χώρο της παιδείας. Η κ. Γιαννάκου ήταν προϊσταμένη της κ. </w:t>
      </w:r>
      <w:proofErr w:type="spellStart"/>
      <w:r>
        <w:rPr>
          <w:rFonts w:eastAsia="Times New Roman" w:cs="Times New Roman"/>
          <w:szCs w:val="24"/>
        </w:rPr>
        <w:t>Ρεπούση</w:t>
      </w:r>
      <w:proofErr w:type="spellEnd"/>
      <w:r>
        <w:rPr>
          <w:rFonts w:eastAsia="Times New Roman" w:cs="Times New Roman"/>
          <w:szCs w:val="24"/>
        </w:rPr>
        <w:t>, όταν βγήκε αυτό το βιβλίο. Ο μαρξισμός έχει εισχωρήσει στην παιδεία μας από το 1974 και μετά.</w:t>
      </w:r>
    </w:p>
    <w:p w14:paraId="0446593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λο</w:t>
      </w:r>
      <w:r>
        <w:rPr>
          <w:rFonts w:eastAsia="Times New Roman" w:cs="Times New Roman"/>
          <w:szCs w:val="24"/>
        </w:rPr>
        <w:t xml:space="preserve">ιπόν, ότι είμαστε εκ διαμέτρου αντίθετοι, κύριε </w:t>
      </w:r>
      <w:proofErr w:type="spellStart"/>
      <w:r>
        <w:rPr>
          <w:rFonts w:eastAsia="Times New Roman" w:cs="Times New Roman"/>
          <w:szCs w:val="24"/>
        </w:rPr>
        <w:t>Γαβρόγλου</w:t>
      </w:r>
      <w:proofErr w:type="spellEnd"/>
      <w:r>
        <w:rPr>
          <w:rFonts w:eastAsia="Times New Roman" w:cs="Times New Roman"/>
          <w:szCs w:val="24"/>
        </w:rPr>
        <w:t>. Εμείς δεν συμφωνούμε με αυτά τα περί ακαδημαϊκής κοινότητας, του αυτοδιοίκητου των πανεπιστημίων, όπου υπάρχει η ρεμούλα, υπάρχουν τα προγράμματα, υπάρχουν οι καθηγητές όπου «Γιάννης κερνάει και Γι</w:t>
      </w:r>
      <w:r>
        <w:rPr>
          <w:rFonts w:eastAsia="Times New Roman" w:cs="Times New Roman"/>
          <w:szCs w:val="24"/>
        </w:rPr>
        <w:t>άννης πίνει», υπάρχουν οι ελεγκτικοί μηχανισμοί όπου υφιστάμενοι καλούνται να ελέγξουν προϊσταμένους.</w:t>
      </w:r>
    </w:p>
    <w:p w14:paraId="0446593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Δεν συμφωνούμε, λοιπόν. Υπάρχει «πάρτι»…</w:t>
      </w:r>
    </w:p>
    <w:p w14:paraId="04465936" w14:textId="77777777" w:rsidR="00061F8F" w:rsidRDefault="00BE2594">
      <w:pPr>
        <w:spacing w:after="0" w:line="600" w:lineRule="auto"/>
        <w:ind w:firstLine="720"/>
        <w:jc w:val="both"/>
        <w:rPr>
          <w:rFonts w:eastAsia="Times New Roman" w:cs="Times New Roman"/>
          <w:szCs w:val="24"/>
        </w:rPr>
      </w:pPr>
      <w:r w:rsidRPr="001F4CF6">
        <w:rPr>
          <w:rFonts w:eastAsia="Times New Roman" w:cs="Times New Roman"/>
          <w:b/>
          <w:szCs w:val="24"/>
        </w:rPr>
        <w:t>ΚΩΝΣΤΑΝΤΙΝΟΣ ΓΑΒΡΟΓΛΟΥ (Υπουργός Παιδείας, Έρευνας και Θρησκευμάτων):</w:t>
      </w:r>
      <w:r w:rsidRPr="001F4CF6">
        <w:rPr>
          <w:rFonts w:eastAsia="Times New Roman" w:cs="Times New Roman"/>
          <w:szCs w:val="24"/>
        </w:rPr>
        <w:t xml:space="preserve"> </w:t>
      </w:r>
      <w:r>
        <w:rPr>
          <w:rFonts w:eastAsia="Times New Roman" w:cs="Times New Roman"/>
          <w:szCs w:val="24"/>
        </w:rPr>
        <w:t>Ευτυχώς!</w:t>
      </w:r>
    </w:p>
    <w:p w14:paraId="04465937" w14:textId="77777777" w:rsidR="00061F8F" w:rsidRDefault="00BE2594">
      <w:pPr>
        <w:spacing w:after="0" w:line="600" w:lineRule="auto"/>
        <w:ind w:firstLine="720"/>
        <w:jc w:val="both"/>
        <w:rPr>
          <w:rFonts w:eastAsia="Times New Roman" w:cs="Times New Roman"/>
          <w:szCs w:val="24"/>
        </w:rPr>
      </w:pPr>
      <w:r w:rsidRPr="006E6F4D">
        <w:rPr>
          <w:rFonts w:eastAsia="Times New Roman" w:cs="Times New Roman"/>
          <w:b/>
          <w:szCs w:val="24"/>
        </w:rPr>
        <w:t>ΧΡΗΣΤΟΣ ΠΑΠΠΑΣ:</w:t>
      </w:r>
      <w:r>
        <w:rPr>
          <w:rFonts w:eastAsia="Times New Roman" w:cs="Times New Roman"/>
          <w:szCs w:val="24"/>
        </w:rPr>
        <w:t xml:space="preserve"> Ευτυχώς, λοιπόν!</w:t>
      </w:r>
    </w:p>
    <w:p w14:paraId="0446593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το κλείσω και δεν είναι χαριτολόγημα -είναι από μια παλιά ελληνική ταινία, είναι πολύ γνωστό, το ξέρει ο κόσμος- δεν θα πω «είναι πολλά τα λεφτά, Άρη», αλλά «είναι πολλά τα λεφτά, Κώστα» σε ό,τι αφορά στην τριτοβάθμια εκπαίδευση.</w:t>
      </w:r>
    </w:p>
    <w:p w14:paraId="0446593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Σήμερα γίνεται ένα έ</w:t>
      </w:r>
      <w:r>
        <w:rPr>
          <w:rFonts w:eastAsia="Times New Roman" w:cs="Times New Roman"/>
          <w:szCs w:val="24"/>
        </w:rPr>
        <w:t>γκλημα εδώ μέσα. Σήμερα έρχεται μια τροπολογία κρυφά. Είναι 1</w:t>
      </w:r>
      <w:r w:rsidRPr="00A20EA3">
        <w:rPr>
          <w:rFonts w:eastAsia="Times New Roman" w:cs="Times New Roman"/>
          <w:szCs w:val="24"/>
          <w:vertAlign w:val="superscript"/>
        </w:rPr>
        <w:t>η</w:t>
      </w:r>
      <w:r>
        <w:rPr>
          <w:rFonts w:eastAsia="Times New Roman" w:cs="Times New Roman"/>
          <w:szCs w:val="24"/>
        </w:rPr>
        <w:t xml:space="preserve"> Αυγούστου. Λέτε: «Πού θα καταλάβει ο κόσμος; Η τελευταία συνεδρίαση είναι». Έρχεται η τροπολογία για τους μουφτήδες. Τους νόμιμους μουφτήδες της </w:t>
      </w:r>
      <w:r>
        <w:rPr>
          <w:rFonts w:eastAsia="Times New Roman" w:cs="Times New Roman"/>
          <w:szCs w:val="24"/>
        </w:rPr>
        <w:lastRenderedPageBreak/>
        <w:t>Θράκης τούς αντιμετωπίζετε ως ιεροδίκες. Τους αν</w:t>
      </w:r>
      <w:r>
        <w:rPr>
          <w:rFonts w:eastAsia="Times New Roman" w:cs="Times New Roman"/>
          <w:szCs w:val="24"/>
        </w:rPr>
        <w:t xml:space="preserve">αγκάζετε σε παραίτηση στο εξηκοστό έβδομο έτος της ηλικίας, για να γίνει πραγματικότητα η υπόσχεση του Τσίπρα, που αποκάλυψε ο ίδιος ο </w:t>
      </w:r>
      <w:proofErr w:type="spellStart"/>
      <w:r>
        <w:rPr>
          <w:rFonts w:eastAsia="Times New Roman" w:cs="Times New Roman"/>
          <w:szCs w:val="24"/>
        </w:rPr>
        <w:t>Ερντογάν</w:t>
      </w:r>
      <w:proofErr w:type="spellEnd"/>
      <w:r>
        <w:rPr>
          <w:rFonts w:eastAsia="Times New Roman" w:cs="Times New Roman"/>
          <w:szCs w:val="24"/>
        </w:rPr>
        <w:t>, ότι ο Τσίπρας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έχει καλή διάθεση».</w:t>
      </w:r>
    </w:p>
    <w:p w14:paraId="0446593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Προσπαθήσατε και εσείς, κύριε </w:t>
      </w:r>
      <w:proofErr w:type="spellStart"/>
      <w:r>
        <w:rPr>
          <w:rFonts w:eastAsia="Times New Roman" w:cs="Times New Roman"/>
          <w:szCs w:val="24"/>
        </w:rPr>
        <w:t>Γαβρόγλου</w:t>
      </w:r>
      <w:proofErr w:type="spellEnd"/>
      <w:r>
        <w:rPr>
          <w:rFonts w:eastAsia="Times New Roman" w:cs="Times New Roman"/>
          <w:szCs w:val="24"/>
        </w:rPr>
        <w:t>, να τους πιέσετε να</w:t>
      </w:r>
      <w:r>
        <w:rPr>
          <w:rFonts w:eastAsia="Times New Roman" w:cs="Times New Roman"/>
          <w:szCs w:val="24"/>
        </w:rPr>
        <w:t xml:space="preserve"> παραιτηθούν. Μάλιστα, ένας μουσουλμάνος μουφτής -και είναι σημαντικό αυτό να το πω- σας είπε ένα μεγάλο «όχι» σαν τον Ιωάννη Μεταξά. Ανοίγετε την </w:t>
      </w:r>
      <w:proofErr w:type="spellStart"/>
      <w:r>
        <w:rPr>
          <w:rFonts w:eastAsia="Times New Roman" w:cs="Times New Roman"/>
          <w:szCs w:val="24"/>
        </w:rPr>
        <w:t>κερκόπορτα</w:t>
      </w:r>
      <w:proofErr w:type="spellEnd"/>
      <w:r>
        <w:rPr>
          <w:rFonts w:eastAsia="Times New Roman" w:cs="Times New Roman"/>
          <w:szCs w:val="24"/>
        </w:rPr>
        <w:t xml:space="preserve"> για τη Θράκη μας. Να μην ξανακουστεί εδώ μέσα σε αυτή την Αίθουσα ο όρος «Δυτική Θράκη». Η Θράκη ε</w:t>
      </w:r>
      <w:r>
        <w:rPr>
          <w:rFonts w:eastAsia="Times New Roman" w:cs="Times New Roman"/>
          <w:szCs w:val="24"/>
        </w:rPr>
        <w:t>ίναι μία. Σημείο αναφοράς είναι η Θράκη. Υπάρχει η Θράκη και υπάρχει το σκλαβωμένο ανατολικό της τμήμα. Τελεία και παύλα.</w:t>
      </w:r>
    </w:p>
    <w:p w14:paraId="0446593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Σήμερα, λοιπόν, γίνεται ένα έγκλημα, μια προδοσία και απορώ πως ο -εντός ή και εκτός εισαγωγικών- πατριώτης Προκόπης Παυλόπουλος, ο κύ</w:t>
      </w:r>
      <w:r>
        <w:rPr>
          <w:rFonts w:eastAsia="Times New Roman" w:cs="Times New Roman"/>
          <w:szCs w:val="24"/>
        </w:rPr>
        <w:t>ριος Πρόεδρος της Δημοκρατίας θα βάλει την υπογραφή του σε αυτό το άρθρο. Άρθρο πλέον θα γίνει του νομοσχεδίου σας αυτό</w:t>
      </w:r>
      <w:r>
        <w:rPr>
          <w:rFonts w:eastAsia="Times New Roman" w:cs="Times New Roman"/>
          <w:szCs w:val="24"/>
        </w:rPr>
        <w:t>,</w:t>
      </w:r>
      <w:r>
        <w:rPr>
          <w:rFonts w:eastAsia="Times New Roman" w:cs="Times New Roman"/>
          <w:szCs w:val="24"/>
        </w:rPr>
        <w:t xml:space="preserve"> που αφορά στη Θράκη μας.</w:t>
      </w:r>
    </w:p>
    <w:p w14:paraId="0446593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να πω εδώ -και κλείνω, κύριε Πρόεδρε- ότι η Νέα Δημοκρατία </w:t>
      </w:r>
      <w:r>
        <w:rPr>
          <w:rFonts w:eastAsia="Times New Roman" w:cs="Times New Roman"/>
          <w:szCs w:val="24"/>
          <w:lang w:val="en-US"/>
        </w:rPr>
        <w:t>political</w:t>
      </w:r>
      <w:r w:rsidRPr="008331B0">
        <w:rPr>
          <w:rFonts w:eastAsia="Times New Roman" w:cs="Times New Roman"/>
          <w:szCs w:val="24"/>
        </w:rPr>
        <w:t xml:space="preserve"> </w:t>
      </w:r>
      <w:r>
        <w:rPr>
          <w:rFonts w:eastAsia="Times New Roman" w:cs="Times New Roman"/>
          <w:szCs w:val="24"/>
          <w:lang w:val="en-US"/>
        </w:rPr>
        <w:t>correct</w:t>
      </w:r>
      <w:r>
        <w:rPr>
          <w:rFonts w:eastAsia="Times New Roman" w:cs="Times New Roman"/>
          <w:szCs w:val="24"/>
        </w:rPr>
        <w:t xml:space="preserve"> και προς τον </w:t>
      </w:r>
      <w:proofErr w:type="spellStart"/>
      <w:r>
        <w:rPr>
          <w:rFonts w:eastAsia="Times New Roman" w:cs="Times New Roman"/>
          <w:szCs w:val="24"/>
        </w:rPr>
        <w:t>Ερντογάν</w:t>
      </w:r>
      <w:proofErr w:type="spellEnd"/>
      <w:r>
        <w:rPr>
          <w:rFonts w:eastAsia="Times New Roman" w:cs="Times New Roman"/>
          <w:szCs w:val="24"/>
        </w:rPr>
        <w:t xml:space="preserve"> -πή</w:t>
      </w:r>
      <w:r>
        <w:rPr>
          <w:rFonts w:eastAsia="Times New Roman" w:cs="Times New Roman"/>
          <w:szCs w:val="24"/>
        </w:rPr>
        <w:t xml:space="preserve">γατε και εσείς στην ορκωμοσία του </w:t>
      </w:r>
      <w:proofErr w:type="spellStart"/>
      <w:r>
        <w:rPr>
          <w:rFonts w:eastAsia="Times New Roman" w:cs="Times New Roman"/>
          <w:szCs w:val="24"/>
        </w:rPr>
        <w:t>Ερντογάν</w:t>
      </w:r>
      <w:proofErr w:type="spellEnd"/>
      <w:r>
        <w:rPr>
          <w:rFonts w:eastAsia="Times New Roman" w:cs="Times New Roman"/>
          <w:szCs w:val="24"/>
        </w:rPr>
        <w:t>- είπε «</w:t>
      </w:r>
      <w:r>
        <w:rPr>
          <w:rFonts w:eastAsia="Times New Roman" w:cs="Times New Roman"/>
          <w:szCs w:val="24"/>
        </w:rPr>
        <w:t>π</w:t>
      </w:r>
      <w:r>
        <w:rPr>
          <w:rFonts w:eastAsia="Times New Roman" w:cs="Times New Roman"/>
          <w:szCs w:val="24"/>
        </w:rPr>
        <w:t>αρών» σε αυτή την προδοτική τροπολογία για τους μουφτήδες.</w:t>
      </w:r>
    </w:p>
    <w:p w14:paraId="0446593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Επίσης, να πω για τις άλλες τροπολογίες, δηλαδή</w:t>
      </w:r>
      <w:r w:rsidRPr="008331B0">
        <w:rPr>
          <w:rFonts w:eastAsia="Times New Roman" w:cs="Times New Roman"/>
          <w:szCs w:val="24"/>
        </w:rPr>
        <w:t xml:space="preserve"> </w:t>
      </w:r>
      <w:r>
        <w:rPr>
          <w:rFonts w:eastAsia="Times New Roman" w:cs="Times New Roman"/>
          <w:szCs w:val="24"/>
        </w:rPr>
        <w:t xml:space="preserve">να σταθώ σε αυτή την τροπολογία που έφερε ο κ. Σταθάκης, όπου δεν μπορεί κανένας εχέφρων άνθρωπος </w:t>
      </w:r>
      <w:r>
        <w:rPr>
          <w:rFonts w:eastAsia="Times New Roman" w:cs="Times New Roman"/>
          <w:szCs w:val="24"/>
        </w:rPr>
        <w:t>να ακολουθήσει τη λογική σας. Από τη μια, έχετε νομοσχέδια να νομιμοποιήσετε τα αυθαίρετα και από την άλλη, μέσα σε μια μέρα, στο γόνατο κυριολεκτικά, φέρνετε τροπολογία για να γκρεμίσετε τα σπίτια του κόσμου. Και δεν φτάνει μόνο αυτό, αλλά εμπλέκετε και τ</w:t>
      </w:r>
      <w:r>
        <w:rPr>
          <w:rFonts w:eastAsia="Times New Roman" w:cs="Times New Roman"/>
          <w:szCs w:val="24"/>
        </w:rPr>
        <w:t>ο στράτευμα σε αυτό. Απίστευτη δήλωση του κ. Καμμένου ότι εάν χρειαστεί και ο στρατός θα βοηθήσει στην κατεδάφιση σπιτιών.</w:t>
      </w:r>
    </w:p>
    <w:p w14:paraId="0446593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Έ, όχι κύριε </w:t>
      </w:r>
      <w:proofErr w:type="spellStart"/>
      <w:r>
        <w:rPr>
          <w:rFonts w:eastAsia="Times New Roman" w:cs="Times New Roman"/>
          <w:szCs w:val="24"/>
        </w:rPr>
        <w:t>Καμμένε</w:t>
      </w:r>
      <w:proofErr w:type="spellEnd"/>
      <w:r>
        <w:rPr>
          <w:rFonts w:eastAsia="Times New Roman" w:cs="Times New Roman"/>
          <w:szCs w:val="24"/>
        </w:rPr>
        <w:t xml:space="preserve">! Ο στρατός είναι για να δημιουργεί έργα. Σας έκραξε και ο ίδιος ο </w:t>
      </w:r>
      <w:proofErr w:type="spellStart"/>
      <w:r>
        <w:rPr>
          <w:rFonts w:eastAsia="Times New Roman" w:cs="Times New Roman"/>
          <w:szCs w:val="24"/>
        </w:rPr>
        <w:t>Κωσταράκος</w:t>
      </w:r>
      <w:proofErr w:type="spellEnd"/>
      <w:r>
        <w:rPr>
          <w:rFonts w:eastAsia="Times New Roman" w:cs="Times New Roman"/>
          <w:szCs w:val="24"/>
        </w:rPr>
        <w:t>, που δεν έχει πια οργανική θέση μαζ</w:t>
      </w:r>
      <w:r>
        <w:rPr>
          <w:rFonts w:eastAsia="Times New Roman" w:cs="Times New Roman"/>
          <w:szCs w:val="24"/>
        </w:rPr>
        <w:t>ί σας.</w:t>
      </w:r>
    </w:p>
    <w:p w14:paraId="0446593F" w14:textId="77777777" w:rsidR="00061F8F" w:rsidRDefault="00BE2594">
      <w:pPr>
        <w:spacing w:after="0" w:line="600" w:lineRule="auto"/>
        <w:jc w:val="both"/>
        <w:rPr>
          <w:rFonts w:eastAsia="Times New Roman" w:cs="Times New Roman"/>
          <w:szCs w:val="24"/>
        </w:rPr>
      </w:pPr>
      <w:r>
        <w:rPr>
          <w:rFonts w:eastAsia="Times New Roman" w:cs="Times New Roman"/>
          <w:szCs w:val="24"/>
        </w:rPr>
        <w:t xml:space="preserve">Ο στρατός είναι για να δημιουργεί έργα, για να φτιάχνει έργα. Φανταστείτε το προσωπικό των Ενόπλων Δυνάμεων, μαζί με </w:t>
      </w:r>
      <w:r>
        <w:rPr>
          <w:rFonts w:eastAsia="Times New Roman" w:cs="Times New Roman"/>
          <w:szCs w:val="24"/>
        </w:rPr>
        <w:lastRenderedPageBreak/>
        <w:t>μηχανήματα που έχει πληρώσει από το υστέρημά του ο ελληνικός λαός, να γκρεμίζει το σπίτι ενός δυστυχούς πολίτη.</w:t>
      </w:r>
    </w:p>
    <w:p w14:paraId="0446594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Επίσης, αναφέρατε εδ</w:t>
      </w:r>
      <w:r>
        <w:rPr>
          <w:rFonts w:eastAsia="Times New Roman" w:cs="Times New Roman"/>
          <w:szCs w:val="24"/>
        </w:rPr>
        <w:t>ώ σήμερα και είπατε ότι θα κάνετε και επέκταση του νεκροταφείου της Νέας Μάκρης. Προφανώς, δεν φθάνουν τα νεκροταφεία στην περιοχή για να θάψει ο κόσμος τους νεκρούς του. Ήσασταν γρήγοροι σ’ αυτό, αλλά πολύ αργοί το κρίσιμο δίωρο που έκαψε η φωτιά τον κόσμ</w:t>
      </w:r>
      <w:r>
        <w:rPr>
          <w:rFonts w:eastAsia="Times New Roman" w:cs="Times New Roman"/>
          <w:szCs w:val="24"/>
        </w:rPr>
        <w:t>ο.</w:t>
      </w:r>
    </w:p>
    <w:p w14:paraId="0446594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τη Μακρόνησο που είπατε, να σας πω το εξής: Συμφωνώ με τον κ. </w:t>
      </w:r>
      <w:proofErr w:type="spellStart"/>
      <w:r>
        <w:rPr>
          <w:rFonts w:eastAsia="Times New Roman" w:cs="Times New Roman"/>
          <w:szCs w:val="24"/>
        </w:rPr>
        <w:t>Συρμαλένιο</w:t>
      </w:r>
      <w:proofErr w:type="spellEnd"/>
      <w:r>
        <w:rPr>
          <w:rFonts w:eastAsia="Times New Roman" w:cs="Times New Roman"/>
          <w:szCs w:val="24"/>
        </w:rPr>
        <w:t>. Είναι μνημείο. Κάτω τα χέρια από τη Μακρόνησο. Να μην γκρεμιστεί τίποτα από τη Μακρόνησο. Η Μακρόνησος θα χρειαστεί. Και άμα γκρεμιστεί κάτι, θα γκρεμιστεί με κοινωνική εργασί</w:t>
      </w:r>
      <w:r>
        <w:rPr>
          <w:rFonts w:eastAsia="Times New Roman" w:cs="Times New Roman"/>
          <w:szCs w:val="24"/>
        </w:rPr>
        <w:t>α. Δεν θα πρέπει να ασχοληθείτε με τη Μακρόνησο.</w:t>
      </w:r>
    </w:p>
    <w:p w14:paraId="04465942"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04465943" w14:textId="77777777" w:rsidR="00061F8F" w:rsidRDefault="00BE2594">
      <w:pPr>
        <w:spacing w:after="0" w:line="600" w:lineRule="auto"/>
        <w:ind w:firstLine="720"/>
        <w:jc w:val="both"/>
        <w:rPr>
          <w:rFonts w:eastAsia="Times New Roman" w:cs="Times New Roman"/>
          <w:b/>
          <w:szCs w:val="24"/>
        </w:rPr>
      </w:pPr>
      <w:r>
        <w:rPr>
          <w:rFonts w:eastAsia="Times New Roman" w:cs="Times New Roman"/>
          <w:b/>
          <w:szCs w:val="24"/>
        </w:rPr>
        <w:t xml:space="preserve">ΙΩΑΝΝΗΣ ΣΤΕΦΟΣ: </w:t>
      </w:r>
      <w:r>
        <w:rPr>
          <w:rFonts w:eastAsia="Times New Roman" w:cs="Times New Roman"/>
          <w:szCs w:val="24"/>
        </w:rPr>
        <w:t>Τι είναι αυτά που λες;</w:t>
      </w:r>
    </w:p>
    <w:p w14:paraId="0446594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Σας παρακαλώ, κύριε!</w:t>
      </w:r>
    </w:p>
    <w:p w14:paraId="0446594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Κύριε Πρόεδρε…</w:t>
      </w:r>
    </w:p>
    <w:p w14:paraId="0446594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 κύριε Παππά.</w:t>
      </w:r>
    </w:p>
    <w:p w14:paraId="0446594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ΕΛΙΣΣΑΒΕΤ ΣΚΟΥΦΑ: </w:t>
      </w:r>
      <w:r>
        <w:rPr>
          <w:rFonts w:eastAsia="Times New Roman" w:cs="Times New Roman"/>
          <w:szCs w:val="24"/>
        </w:rPr>
        <w:t>Τι εννοείς, δηλαδή;</w:t>
      </w:r>
    </w:p>
    <w:p w14:paraId="0446594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Θέλω να κλείσω, λοιπόν…</w:t>
      </w:r>
    </w:p>
    <w:p w14:paraId="0446594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ΣΤΕΦΟΣ: </w:t>
      </w:r>
      <w:r>
        <w:rPr>
          <w:rFonts w:eastAsia="Times New Roman" w:cs="Times New Roman"/>
          <w:szCs w:val="24"/>
        </w:rPr>
        <w:t>Ποιον απειλείς, ρε φασίστα, ναζιστή; Δεν ντρέπεσαι;</w:t>
      </w:r>
    </w:p>
    <w:p w14:paraId="0446594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Για ποιο πράγμα χρειάζεται η Μακρόνησος;</w:t>
      </w:r>
    </w:p>
    <w:p w14:paraId="0446594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Φωνάξτε, φωνάξτε.</w:t>
      </w:r>
    </w:p>
    <w:p w14:paraId="0446594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να κλείσω, λοιπ</w:t>
      </w:r>
      <w:r>
        <w:rPr>
          <w:rFonts w:eastAsia="Times New Roman" w:cs="Times New Roman"/>
          <w:szCs w:val="24"/>
        </w:rPr>
        <w:t>όν…</w:t>
      </w:r>
    </w:p>
    <w:p w14:paraId="0446594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w:t>
      </w:r>
    </w:p>
    <w:p w14:paraId="0446594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Τι είναι αυτά που λες; Για ποιο πράγμα θα χρειαστεί η Μακρόνησος;</w:t>
      </w:r>
    </w:p>
    <w:p w14:paraId="0446594F" w14:textId="77777777" w:rsidR="00061F8F" w:rsidRDefault="00BE2594">
      <w:pPr>
        <w:spacing w:after="0" w:line="600" w:lineRule="auto"/>
        <w:ind w:firstLine="720"/>
        <w:jc w:val="both"/>
        <w:rPr>
          <w:rFonts w:eastAsia="Times New Roman" w:cs="Times New Roman"/>
          <w:b/>
          <w:szCs w:val="24"/>
        </w:rPr>
      </w:pPr>
      <w:r>
        <w:rPr>
          <w:rFonts w:eastAsia="Times New Roman" w:cs="Times New Roman"/>
          <w:b/>
          <w:szCs w:val="24"/>
        </w:rPr>
        <w:t xml:space="preserve">ΧΡΗΣΤΟΣ ΠΑΠΠΑΣ: </w:t>
      </w:r>
      <w:r>
        <w:rPr>
          <w:rFonts w:eastAsia="Times New Roman" w:cs="Times New Roman"/>
          <w:szCs w:val="24"/>
        </w:rPr>
        <w:t>Φωνάξτε, φωνάξτε. Φωνάξτε</w:t>
      </w:r>
      <w:r w:rsidRPr="005A2141">
        <w:rPr>
          <w:rFonts w:eastAsia="Times New Roman" w:cs="Times New Roman"/>
          <w:szCs w:val="24"/>
        </w:rPr>
        <w:t xml:space="preserve">, </w:t>
      </w:r>
      <w:r>
        <w:rPr>
          <w:rFonts w:eastAsia="Times New Roman" w:cs="Times New Roman"/>
          <w:szCs w:val="24"/>
        </w:rPr>
        <w:t>φωνάξτε «φασίστα».</w:t>
      </w:r>
    </w:p>
    <w:p w14:paraId="0446595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Κύριε Παππά, παρακαλ</w:t>
      </w:r>
      <w:r>
        <w:rPr>
          <w:rFonts w:eastAsia="Times New Roman" w:cs="Times New Roman"/>
          <w:szCs w:val="24"/>
        </w:rPr>
        <w:t>ώ, ολοκληρώνετε.</w:t>
      </w:r>
    </w:p>
    <w:p w14:paraId="04465951"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0446595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Θα χρειαστεί η Μακρόνησος ως εθνικό πάρκο και ως ιστορικό μνημείο.</w:t>
      </w:r>
    </w:p>
    <w:p w14:paraId="0446595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ΣΤΕΦΟΣ: </w:t>
      </w:r>
      <w:r>
        <w:rPr>
          <w:rFonts w:eastAsia="Times New Roman" w:cs="Times New Roman"/>
          <w:szCs w:val="24"/>
        </w:rPr>
        <w:t>Ποιον τρομοκρατείς;</w:t>
      </w:r>
    </w:p>
    <w:p w14:paraId="0446595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Είπα ότι συμφωνώ με τον κ. </w:t>
      </w:r>
      <w:proofErr w:type="spellStart"/>
      <w:r>
        <w:rPr>
          <w:rFonts w:eastAsia="Times New Roman" w:cs="Times New Roman"/>
          <w:szCs w:val="24"/>
        </w:rPr>
        <w:t>Συρμαλένιο</w:t>
      </w:r>
      <w:proofErr w:type="spellEnd"/>
      <w:r>
        <w:rPr>
          <w:rFonts w:eastAsia="Times New Roman" w:cs="Times New Roman"/>
          <w:szCs w:val="24"/>
        </w:rPr>
        <w:t>.</w:t>
      </w:r>
    </w:p>
    <w:p w14:paraId="04465955"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Συρμαλέ</w:t>
      </w:r>
      <w:r>
        <w:rPr>
          <w:rFonts w:eastAsia="Times New Roman" w:cs="Times New Roman"/>
          <w:szCs w:val="24"/>
        </w:rPr>
        <w:t>νιο</w:t>
      </w:r>
      <w:proofErr w:type="spellEnd"/>
      <w:r>
        <w:rPr>
          <w:rFonts w:eastAsia="Times New Roman" w:cs="Times New Roman"/>
          <w:szCs w:val="24"/>
        </w:rPr>
        <w:t>, με σας συμφωνώ.</w:t>
      </w:r>
    </w:p>
    <w:p w14:paraId="0446595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ολοκληρώνετε.</w:t>
      </w:r>
    </w:p>
    <w:p w14:paraId="0446595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Με σας συμφωνώ. Μνημείο είναι η Μακρόνησος. Το είπε ο κ. </w:t>
      </w:r>
      <w:proofErr w:type="spellStart"/>
      <w:r>
        <w:rPr>
          <w:rFonts w:eastAsia="Times New Roman" w:cs="Times New Roman"/>
          <w:szCs w:val="24"/>
        </w:rPr>
        <w:t>Συρμαλένιος</w:t>
      </w:r>
      <w:proofErr w:type="spellEnd"/>
      <w:r>
        <w:rPr>
          <w:rFonts w:eastAsia="Times New Roman" w:cs="Times New Roman"/>
          <w:szCs w:val="24"/>
        </w:rPr>
        <w:t>.</w:t>
      </w:r>
    </w:p>
    <w:p w14:paraId="0446595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παρακαλώ, κύριε Παππά.</w:t>
      </w:r>
    </w:p>
    <w:p w14:paraId="0446595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Για σας, λ</w:t>
      </w:r>
      <w:r>
        <w:rPr>
          <w:rFonts w:eastAsia="Times New Roman" w:cs="Times New Roman"/>
          <w:szCs w:val="24"/>
        </w:rPr>
        <w:t>οιπόν, φταίει ο άνεμος και φταίει ο φασισμός και η ακροδεξιά ρητορική. Ποτέ δεν φταίτε εσείς.</w:t>
      </w:r>
    </w:p>
    <w:p w14:paraId="0446595A"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του ΣΥΡΙΖΑ)</w:t>
      </w:r>
    </w:p>
    <w:p w14:paraId="0446595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Κι αν κάποτε πείτε κάτι, θα πείτε ότι διαφωνείτε μόνο και μόνο επειδή σας το λέει ο πολιτικός σας αντίπαλος.</w:t>
      </w:r>
    </w:p>
    <w:p w14:paraId="0446595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446595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Ολοκληρώστε, σας παρακαλώ.</w:t>
      </w:r>
    </w:p>
    <w:p w14:paraId="0446595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θα μου δώσετε μισό λεπτό, γιατί με έχουν διακόψει.</w:t>
      </w:r>
    </w:p>
    <w:p w14:paraId="0446595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Σας έχω δώσει πάνω από πέντε λεπτά.</w:t>
      </w:r>
    </w:p>
    <w:p w14:paraId="0446596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Κύριε Πρόεδρε, θα ήθελα να πω μόνο μία πρόταση.</w:t>
      </w:r>
    </w:p>
    <w:p w14:paraId="0446596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Εσείς να γνωρίζετε πως η οργή του λαού φουντώνει και πραγματικά είναι μία φωτιά. Δεν είναι η πυρκαγιά στο Μάτι, αλλά είν</w:t>
      </w:r>
      <w:r>
        <w:rPr>
          <w:rFonts w:eastAsia="Times New Roman" w:cs="Times New Roman"/>
          <w:szCs w:val="24"/>
        </w:rPr>
        <w:t xml:space="preserve">αι μία πραγματική φωτιά οργής την οποία τη φουντώνετε εσείς με την αμετροέπειά σας και τη συμπεριφορά σας. </w:t>
      </w:r>
    </w:p>
    <w:p w14:paraId="0446596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του κυρίου Βουλευτή)</w:t>
      </w:r>
    </w:p>
    <w:p w14:paraId="0446596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Να είστε σίγουροι ότι δεν θα ξεφύγετε από το αιώνι</w:t>
      </w:r>
      <w:r>
        <w:rPr>
          <w:rFonts w:eastAsia="Times New Roman" w:cs="Times New Roman"/>
          <w:szCs w:val="24"/>
        </w:rPr>
        <w:t>ο και νομοτελειακό «Ύβρις-</w:t>
      </w:r>
      <w:proofErr w:type="spellStart"/>
      <w:r>
        <w:rPr>
          <w:rFonts w:eastAsia="Times New Roman" w:cs="Times New Roman"/>
          <w:szCs w:val="24"/>
        </w:rPr>
        <w:t>Άτη</w:t>
      </w:r>
      <w:proofErr w:type="spellEnd"/>
      <w:r>
        <w:rPr>
          <w:rFonts w:eastAsia="Times New Roman" w:cs="Times New Roman"/>
          <w:szCs w:val="24"/>
        </w:rPr>
        <w:t>-Νέμεσις-</w:t>
      </w:r>
      <w:proofErr w:type="spellStart"/>
      <w:r>
        <w:rPr>
          <w:rFonts w:eastAsia="Times New Roman" w:cs="Times New Roman"/>
          <w:szCs w:val="24"/>
        </w:rPr>
        <w:t>Τίσις</w:t>
      </w:r>
      <w:proofErr w:type="spellEnd"/>
      <w:r>
        <w:rPr>
          <w:rFonts w:eastAsia="Times New Roman" w:cs="Times New Roman"/>
          <w:szCs w:val="24"/>
        </w:rPr>
        <w:t xml:space="preserve">» και όσο πιο γρήγορα συμβεί αυτό το συμπαντικό, το νομοτελειακό, τόσο πιο καλά θα είναι για την πατρίδα και τον λαό. </w:t>
      </w:r>
    </w:p>
    <w:p w14:paraId="0446596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Παρακαλώ να ολοκληρώνετε.</w:t>
      </w:r>
    </w:p>
    <w:p w14:paraId="0446596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Θα πληρώσετε, γι</w:t>
      </w:r>
      <w:r>
        <w:rPr>
          <w:rFonts w:eastAsia="Times New Roman" w:cs="Times New Roman"/>
          <w:szCs w:val="24"/>
        </w:rPr>
        <w:t>ατί πρέπει να πληρώσετε για τα αίσχη που κάνετε.</w:t>
      </w:r>
    </w:p>
    <w:p w14:paraId="0446596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Συνεχίζουμε με τον ειδικό αγορητή από το Ποτάμι, τον κ. </w:t>
      </w:r>
      <w:proofErr w:type="spellStart"/>
      <w:r>
        <w:rPr>
          <w:rFonts w:eastAsia="Times New Roman" w:cs="Times New Roman"/>
          <w:szCs w:val="24"/>
        </w:rPr>
        <w:t>Μαυρωτά</w:t>
      </w:r>
      <w:proofErr w:type="spellEnd"/>
      <w:r>
        <w:rPr>
          <w:rFonts w:eastAsia="Times New Roman" w:cs="Times New Roman"/>
          <w:szCs w:val="24"/>
        </w:rPr>
        <w:t>.</w:t>
      </w:r>
    </w:p>
    <w:p w14:paraId="0446596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Κύριε Πρόεδρε, θα ήθελα τον λόγο.</w:t>
      </w:r>
    </w:p>
    <w:p w14:paraId="0446596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Κι εγώ, κύριε Πρόεδρε, θα ήθελα το</w:t>
      </w:r>
      <w:r>
        <w:rPr>
          <w:rFonts w:eastAsia="Times New Roman" w:cs="Times New Roman"/>
          <w:szCs w:val="24"/>
        </w:rPr>
        <w:t>ν λόγο.</w:t>
      </w:r>
    </w:p>
    <w:p w14:paraId="0446596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Κοιτάξτε, θα δώσω τον λόγο στον Κοινοβουλευτικό Εκπρόσωπο τον κ. Μαντά.</w:t>
      </w:r>
    </w:p>
    <w:p w14:paraId="0446596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Κοιτάξτε, κύριε Πρόεδρε, βλέπουμε να επαναλαμβάνεται, ίσως με πιο καλυμμένο τρόπο, μία λειτουργία της Χρυσής Αυγής εντός του</w:t>
      </w:r>
      <w:r>
        <w:rPr>
          <w:rFonts w:eastAsia="Times New Roman" w:cs="Times New Roman"/>
          <w:szCs w:val="24"/>
        </w:rPr>
        <w:t xml:space="preserve"> Κοινοβουλίου σαν αυτή που μας είπε λίγες εβδομάδες πριν ο κ. </w:t>
      </w:r>
      <w:proofErr w:type="spellStart"/>
      <w:r>
        <w:rPr>
          <w:rFonts w:eastAsia="Times New Roman" w:cs="Times New Roman"/>
          <w:szCs w:val="24"/>
        </w:rPr>
        <w:t>Μπαρμπαρούσης</w:t>
      </w:r>
      <w:proofErr w:type="spellEnd"/>
      <w:r>
        <w:rPr>
          <w:rFonts w:eastAsia="Times New Roman" w:cs="Times New Roman"/>
          <w:szCs w:val="24"/>
        </w:rPr>
        <w:t>. Το να απειλούνται ευθέως οι δημοκράτες Βουλευτές που βρίσκονται εντός της Αιθούσης με «</w:t>
      </w:r>
      <w:proofErr w:type="spellStart"/>
      <w:r>
        <w:rPr>
          <w:rFonts w:eastAsia="Times New Roman" w:cs="Times New Roman"/>
          <w:szCs w:val="24"/>
        </w:rPr>
        <w:t>Μακρονήσια</w:t>
      </w:r>
      <w:proofErr w:type="spellEnd"/>
      <w:r>
        <w:rPr>
          <w:rFonts w:eastAsia="Times New Roman" w:cs="Times New Roman"/>
          <w:szCs w:val="24"/>
        </w:rPr>
        <w:t>»…</w:t>
      </w:r>
    </w:p>
    <w:p w14:paraId="0446596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Αυτό καταλάβατε;</w:t>
      </w:r>
    </w:p>
    <w:p w14:paraId="0446596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 xml:space="preserve">Μη με διακόπτετε τώρα. </w:t>
      </w:r>
    </w:p>
    <w:p w14:paraId="0446596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Το να </w:t>
      </w:r>
      <w:r>
        <w:rPr>
          <w:rFonts w:eastAsia="Times New Roman" w:cs="Times New Roman"/>
          <w:szCs w:val="24"/>
        </w:rPr>
        <w:t>απειλούνται ευθέως οι δημοκράτες Βουλευτές που βρίσκονται εντός του Κοινοβουλίου με νέα «</w:t>
      </w:r>
      <w:proofErr w:type="spellStart"/>
      <w:r>
        <w:rPr>
          <w:rFonts w:eastAsia="Times New Roman" w:cs="Times New Roman"/>
          <w:szCs w:val="24"/>
        </w:rPr>
        <w:t>Μακρονήσια</w:t>
      </w:r>
      <w:proofErr w:type="spellEnd"/>
      <w:r>
        <w:rPr>
          <w:rFonts w:eastAsia="Times New Roman" w:cs="Times New Roman"/>
          <w:szCs w:val="24"/>
        </w:rPr>
        <w:t>» είναι ύβρις στη Δημοκρατία, στην κοινοβουλευτική Δημοκρατία και πρέπει να καταδικαστεί από όλες τις πολιτικές δυνάμεις και βεβαίως και από το Προεδρείο, κύ</w:t>
      </w:r>
      <w:r>
        <w:rPr>
          <w:rFonts w:eastAsia="Times New Roman" w:cs="Times New Roman"/>
          <w:szCs w:val="24"/>
        </w:rPr>
        <w:t>ριε Πρόεδρε.</w:t>
      </w:r>
    </w:p>
    <w:p w14:paraId="0446596E"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446596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Κατ’ αρχ</w:t>
      </w:r>
      <w:r>
        <w:rPr>
          <w:rFonts w:eastAsia="Times New Roman" w:cs="Times New Roman"/>
          <w:szCs w:val="24"/>
        </w:rPr>
        <w:t>άς</w:t>
      </w:r>
      <w:r>
        <w:rPr>
          <w:rFonts w:eastAsia="Times New Roman" w:cs="Times New Roman"/>
          <w:szCs w:val="24"/>
        </w:rPr>
        <w:t>, θα δώσω τον λόγο στον κ. Δελή, γιατί προηγείται κοινοβουλευτικά.</w:t>
      </w:r>
    </w:p>
    <w:p w14:paraId="0446597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Είναι αυτονόητο ότι αναφορικά με την απειλή κατά των Βουλευτών, από το Προεδρείο κατά </w:t>
      </w:r>
      <w:r>
        <w:rPr>
          <w:rFonts w:eastAsia="Times New Roman" w:cs="Times New Roman"/>
          <w:szCs w:val="24"/>
        </w:rPr>
        <w:t>κάποιον τρόπο δεν συζητείται το θέμα. Αποδοκιμάζεται. Είναι αδιανόητο και μάλιστα μέσα στο Κοινοβούλιο. Βέβαια, ο κ. Παππάς είπε ότι δεν απείλησε. Σ’ αυτό το θέμα δεν μπορώ να τον ερμηνεύσω, αλλά η απειλή οπωσδήποτε είναι κάτι…</w:t>
      </w:r>
    </w:p>
    <w:p w14:paraId="0446597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Όλοι καταλάβ</w:t>
      </w:r>
      <w:r>
        <w:rPr>
          <w:rFonts w:eastAsia="Times New Roman" w:cs="Times New Roman"/>
          <w:szCs w:val="24"/>
        </w:rPr>
        <w:t xml:space="preserve">αμε, όμως, κύριε Πρόεδρε. </w:t>
      </w:r>
    </w:p>
    <w:p w14:paraId="0446597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Ναι, σας λέω τι είπε. Και γράφεται στα Πρακτικά αυτό. Όμως, η απειλή είναι απαράδεκτη, αν θεωρηθεί απειλή.</w:t>
      </w:r>
    </w:p>
    <w:p w14:paraId="0446597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Παρακαλώ, κύριε Δελή, έχετε τον λόγο.</w:t>
      </w:r>
    </w:p>
    <w:p w14:paraId="0446597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Μόλις πριν από λίγο ακούσαμε ότι </w:t>
      </w:r>
      <w:r>
        <w:rPr>
          <w:rFonts w:eastAsia="Times New Roman" w:cs="Times New Roman"/>
          <w:szCs w:val="24"/>
        </w:rPr>
        <w:t>οι βασανιστές επιστρέφουν</w:t>
      </w:r>
      <w:r w:rsidRPr="00B4721B">
        <w:rPr>
          <w:rFonts w:eastAsia="Times New Roman" w:cs="Times New Roman"/>
          <w:szCs w:val="24"/>
        </w:rPr>
        <w:t xml:space="preserve">, </w:t>
      </w:r>
      <w:r>
        <w:rPr>
          <w:rFonts w:eastAsia="Times New Roman" w:cs="Times New Roman"/>
          <w:szCs w:val="24"/>
        </w:rPr>
        <w:t>οι απόγονοι των βασανιστών ετοιμάζονται να την ξανανοίξουν. Οι υπόδικοι εγκληματίες της Χρυσής Αυγής έχουν το θράσος να ξερνάνε όλο το μίσος τους ενάντια σε ανθρώπους που αγωνίζονται για να φτιάξουν μια ζωή και έναν κόσμο καλύτερ</w:t>
      </w:r>
      <w:r>
        <w:rPr>
          <w:rFonts w:eastAsia="Times New Roman" w:cs="Times New Roman"/>
          <w:szCs w:val="24"/>
        </w:rPr>
        <w:t xml:space="preserve">ο. </w:t>
      </w:r>
    </w:p>
    <w:p w14:paraId="04465975" w14:textId="77777777" w:rsidR="00061F8F" w:rsidRDefault="00BE2594">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0446597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Σχετικά τώρα με το άρθρο, που αφορά και την Μακρόνησο, για να μην αλλάξουμε και θέμα δηλαδή, που έχει τις ρυθμίσεις για την προστασία του ιστορικού χώρου της Μακρονήσου, ασφαλώς και πρέπει αυτός ο ιστορικός τόπος, ο τόπος του μαρτυρίου να προστατευτεί και </w:t>
      </w:r>
      <w:r>
        <w:rPr>
          <w:rFonts w:eastAsia="Times New Roman" w:cs="Times New Roman"/>
          <w:szCs w:val="24"/>
        </w:rPr>
        <w:t xml:space="preserve">να αναδειχθεί, να τον γνωρίσει η ελληνική νεολαία, να τον γνωρίσει η νέα γενιά. Και ασφαλώς και θα πρέπει να κατεδαφιστούν όλα όσα αυθαίρετα έχουν χτιστεί εκεί, </w:t>
      </w:r>
      <w:r>
        <w:rPr>
          <w:rFonts w:eastAsia="Times New Roman" w:cs="Times New Roman"/>
          <w:szCs w:val="24"/>
        </w:rPr>
        <w:lastRenderedPageBreak/>
        <w:t>έτσι ώστε να μένουν εκεί εκείνα τα κτίσματα, για να μένει ανεξίτηλο το στίγμα, η ντροπή εκείνης</w:t>
      </w:r>
      <w:r>
        <w:rPr>
          <w:rFonts w:eastAsia="Times New Roman" w:cs="Times New Roman"/>
          <w:szCs w:val="24"/>
        </w:rPr>
        <w:t xml:space="preserve"> της εποχής. </w:t>
      </w:r>
    </w:p>
    <w:p w14:paraId="0446597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Όμως, εδώ στο σχετικό άρθρο βλέπουμε -και μας προβληματίζει ιδιαίτερα αυτό- ότι μιλάτε για εκτέλεση τελεσίδικων πρωτοκόλλων κατεδάφισης αυθαιρέτων κατασκευών. Για τα υπόλοιπα τι θα γίνει; Αυτό, ξέρετε, μας θυμίζει λιγάκι προφάσεις για κωλυσιε</w:t>
      </w:r>
      <w:r>
        <w:rPr>
          <w:rFonts w:eastAsia="Times New Roman" w:cs="Times New Roman"/>
          <w:szCs w:val="24"/>
        </w:rPr>
        <w:t>ργία, να καθυστερήσουμε λίγο ακόμα.</w:t>
      </w:r>
    </w:p>
    <w:p w14:paraId="0446597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Όχι!</w:t>
      </w:r>
    </w:p>
    <w:p w14:paraId="0446597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Εμείς λέμε ότι αρκούν οι εκθέσεις των </w:t>
      </w:r>
      <w:r>
        <w:rPr>
          <w:rFonts w:eastAsia="Times New Roman" w:cs="Times New Roman"/>
          <w:szCs w:val="24"/>
        </w:rPr>
        <w:t>ε</w:t>
      </w:r>
      <w:r>
        <w:rPr>
          <w:rFonts w:eastAsia="Times New Roman" w:cs="Times New Roman"/>
          <w:szCs w:val="24"/>
        </w:rPr>
        <w:t xml:space="preserve">πιθεωρητών </w:t>
      </w:r>
      <w:r>
        <w:rPr>
          <w:rFonts w:eastAsia="Times New Roman" w:cs="Times New Roman"/>
          <w:szCs w:val="24"/>
        </w:rPr>
        <w:t>π</w:t>
      </w:r>
      <w:r>
        <w:rPr>
          <w:rFonts w:eastAsia="Times New Roman" w:cs="Times New Roman"/>
          <w:szCs w:val="24"/>
        </w:rPr>
        <w:t>εριβάλλοντος από μόνες τους, έτσι ώστε η Μακρόνησος να καθαρίσει από όλα τα αυθαίρετα.</w:t>
      </w:r>
    </w:p>
    <w:p w14:paraId="0446597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Θα ήθελα να κάνω ένα σχόλιο επίσης για μια τροπολογία που ήρθε τελευταία στιγμή -δεν ήταν και η μόνη βέβαια- για την εκπαίδευση των προσφυγόπουλων, για τις δομές, για τις ΔΥΕΠ στις σχολικές μονάδες, μια τροπολογία την οποία θα ψηφίσουμε εμείς, γιατί έρχετα</w:t>
      </w:r>
      <w:r>
        <w:rPr>
          <w:rFonts w:eastAsia="Times New Roman" w:cs="Times New Roman"/>
          <w:szCs w:val="24"/>
        </w:rPr>
        <w:t xml:space="preserve">ι να διορθώσει κάποιες δυσλειτουργίες του προηγούμενου νομοθετήματος, το οποίο και εκείνο το ψηφίσαμε. Εντάξει, να το ψηφίσουμε, να γίνουν όλα αυτά, να νομοθετηθούν. Όμως -και είναι εδώ και ο κύριος Υπουργός- τι θα γίνει </w:t>
      </w:r>
      <w:r>
        <w:rPr>
          <w:rFonts w:eastAsia="Times New Roman" w:cs="Times New Roman"/>
          <w:szCs w:val="24"/>
        </w:rPr>
        <w:lastRenderedPageBreak/>
        <w:t>με αυτούς που θα εργαστούν, με τους</w:t>
      </w:r>
      <w:r>
        <w:rPr>
          <w:rFonts w:eastAsia="Times New Roman" w:cs="Times New Roman"/>
          <w:szCs w:val="24"/>
        </w:rPr>
        <w:t xml:space="preserve"> εκπαιδευτικούς, σε αυτές τις δομές; Πότε σκοπεύετε να τους διορίσετε; Εμείς λέμε ότι αυτοί θα πρέπει να διοριστούν άμεσα με την έναρξη των σχολείων, γιατί πέρυσι διορίστηκαν Νοέμβριο, Δεκέμβριο και οι περισσότεροι τον Ιανουάριο. Έτσι θα πάμε και φέτος; Κα</w:t>
      </w:r>
      <w:r>
        <w:rPr>
          <w:rFonts w:eastAsia="Times New Roman" w:cs="Times New Roman"/>
          <w:szCs w:val="24"/>
        </w:rPr>
        <w:t xml:space="preserve">λά είναι τα λόγια τα μεγάλα και τα </w:t>
      </w:r>
      <w:proofErr w:type="spellStart"/>
      <w:r>
        <w:rPr>
          <w:rFonts w:eastAsia="Times New Roman" w:cs="Times New Roman"/>
          <w:szCs w:val="24"/>
        </w:rPr>
        <w:t>ψυχοπονετικά</w:t>
      </w:r>
      <w:proofErr w:type="spellEnd"/>
      <w:r>
        <w:rPr>
          <w:rFonts w:eastAsia="Times New Roman" w:cs="Times New Roman"/>
          <w:szCs w:val="24"/>
        </w:rPr>
        <w:t xml:space="preserve"> για τα προσφυγόπουλα, αλλά θα πρέπει να το δείχνουμε και στην πράξη. </w:t>
      </w:r>
    </w:p>
    <w:p w14:paraId="0446597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Τέλος, σε σχέση με το νομοσχέδιο νομίζω ότι δεν χρειάζεται να πω πάρα πολλά. Αναδείχθηκαν οι διαφορές, κυρίως ανάμεσα στο ΚΚΕ και τα όσα λ</w:t>
      </w:r>
      <w:r>
        <w:rPr>
          <w:rFonts w:eastAsia="Times New Roman" w:cs="Times New Roman"/>
          <w:szCs w:val="24"/>
        </w:rPr>
        <w:t xml:space="preserve">έει και την αντίληψη που αυτό έχει για την </w:t>
      </w:r>
      <w:r>
        <w:rPr>
          <w:rFonts w:eastAsia="Times New Roman" w:cs="Times New Roman"/>
          <w:szCs w:val="24"/>
        </w:rPr>
        <w:t>α</w:t>
      </w:r>
      <w:r>
        <w:rPr>
          <w:rFonts w:eastAsia="Times New Roman" w:cs="Times New Roman"/>
          <w:szCs w:val="24"/>
        </w:rPr>
        <w:t xml:space="preserve">νώτατη </w:t>
      </w:r>
      <w:r>
        <w:rPr>
          <w:rFonts w:eastAsia="Times New Roman" w:cs="Times New Roman"/>
          <w:szCs w:val="24"/>
        </w:rPr>
        <w:t>ε</w:t>
      </w:r>
      <w:r>
        <w:rPr>
          <w:rFonts w:eastAsia="Times New Roman" w:cs="Times New Roman"/>
          <w:szCs w:val="24"/>
        </w:rPr>
        <w:t>κπαίδευση, για το πώς εννοεί το πτυχίο, για το πώς εννοεί τις πανεπιστημιακές σπουδές, σε σχέση με όλα τα υπόλοιπα κόμματα, τα οποία βεβαίως, όσο και αν φωνάζουν, όσο και αν διαμαρτύρονται εδώ μέσα, βαδίζ</w:t>
      </w:r>
      <w:r>
        <w:rPr>
          <w:rFonts w:eastAsia="Times New Roman" w:cs="Times New Roman"/>
          <w:szCs w:val="24"/>
        </w:rPr>
        <w:t xml:space="preserve">ουν στον ίδιο δρόμο, στον δρόμο που χαράζει πάντα η Ευρωπαϊκή Ένωση και ο ΟΟΣΑ. </w:t>
      </w:r>
    </w:p>
    <w:p w14:paraId="0446597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w:t>
      </w:r>
    </w:p>
    <w:p w14:paraId="0446597D" w14:textId="77777777" w:rsidR="00061F8F" w:rsidRDefault="00BE2594">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w:t>
      </w:r>
      <w:proofErr w:type="spellStart"/>
      <w:r w:rsidRPr="00543092">
        <w:rPr>
          <w:rFonts w:eastAsia="Times New Roman" w:cs="Times New Roman"/>
          <w:b/>
          <w:szCs w:val="24"/>
        </w:rPr>
        <w:t>Κρεμαστινός</w:t>
      </w:r>
      <w:proofErr w:type="spellEnd"/>
      <w:r w:rsidRPr="00543092">
        <w:rPr>
          <w:rFonts w:eastAsia="Times New Roman" w:cs="Times New Roman"/>
          <w:b/>
          <w:szCs w:val="24"/>
        </w:rPr>
        <w:t xml:space="preserve">): </w:t>
      </w:r>
      <w:r>
        <w:rPr>
          <w:rFonts w:eastAsia="Times New Roman" w:cs="Times New Roman"/>
          <w:szCs w:val="24"/>
        </w:rPr>
        <w:t>Και εγώ σας ευχαριστώ.</w:t>
      </w:r>
    </w:p>
    <w:p w14:paraId="0446597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στον κ. </w:t>
      </w:r>
      <w:proofErr w:type="spellStart"/>
      <w:r>
        <w:rPr>
          <w:rFonts w:eastAsia="Times New Roman" w:cs="Times New Roman"/>
          <w:szCs w:val="24"/>
        </w:rPr>
        <w:t>Μαυρωτά</w:t>
      </w:r>
      <w:proofErr w:type="spellEnd"/>
      <w:r>
        <w:rPr>
          <w:rFonts w:eastAsia="Times New Roman" w:cs="Times New Roman"/>
          <w:szCs w:val="24"/>
        </w:rPr>
        <w:t xml:space="preserve">, ειδικό αγορητή του </w:t>
      </w:r>
      <w:r>
        <w:rPr>
          <w:rFonts w:eastAsia="Times New Roman" w:cs="Times New Roman"/>
          <w:szCs w:val="24"/>
        </w:rPr>
        <w:t>κ</w:t>
      </w:r>
      <w:r>
        <w:rPr>
          <w:rFonts w:eastAsia="Times New Roman" w:cs="Times New Roman"/>
          <w:szCs w:val="24"/>
        </w:rPr>
        <w:t xml:space="preserve">όμματος Το Ποτάμι. </w:t>
      </w:r>
    </w:p>
    <w:p w14:paraId="0446597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Και εσείς, κύριε </w:t>
      </w:r>
      <w:proofErr w:type="spellStart"/>
      <w:r>
        <w:rPr>
          <w:rFonts w:eastAsia="Times New Roman" w:cs="Times New Roman"/>
          <w:szCs w:val="24"/>
        </w:rPr>
        <w:t>Μαυρωτά</w:t>
      </w:r>
      <w:proofErr w:type="spellEnd"/>
      <w:r>
        <w:rPr>
          <w:rFonts w:eastAsia="Times New Roman" w:cs="Times New Roman"/>
          <w:szCs w:val="24"/>
        </w:rPr>
        <w:t>, έχετε τον λ</w:t>
      </w:r>
      <w:r>
        <w:rPr>
          <w:rFonts w:eastAsia="Times New Roman" w:cs="Times New Roman"/>
          <w:szCs w:val="24"/>
        </w:rPr>
        <w:t>όγο για τέσσερα λεπτά.</w:t>
      </w:r>
    </w:p>
    <w:p w14:paraId="0446598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0446598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ξεκινήσω από το γεγονός ότι είναι απαράδεκτο να έρχονται τροπολογίες του Υπουργείου</w:t>
      </w:r>
      <w:r>
        <w:rPr>
          <w:rFonts w:eastAsia="Times New Roman" w:cs="Times New Roman"/>
          <w:szCs w:val="24"/>
        </w:rPr>
        <w:t>,</w:t>
      </w:r>
      <w:r>
        <w:rPr>
          <w:rFonts w:eastAsia="Times New Roman" w:cs="Times New Roman"/>
          <w:szCs w:val="24"/>
        </w:rPr>
        <w:t xml:space="preserve"> που έχει το νομοσχέδιο τελευταία στιγμή και να έρχονται σε μορφή τέτοια που να είναι πολλ</w:t>
      </w:r>
      <w:r>
        <w:rPr>
          <w:rFonts w:eastAsia="Times New Roman" w:cs="Times New Roman"/>
          <w:szCs w:val="24"/>
        </w:rPr>
        <w:t xml:space="preserve">ά άρθρα μέσα σε μια τροπολογία, οπότε να μην μπορείς ουσιαστικά να ψηφίσεις κάποιο και να μην ψηφίσεις κάποιο άλλο. Δηλαδή, να έρχεται το ΜΑΙΧ, το Αγρονομικό Ινστιτούτο στα Χανιά, μαζί με τις </w:t>
      </w:r>
      <w:proofErr w:type="spellStart"/>
      <w:r>
        <w:rPr>
          <w:rFonts w:eastAsia="Times New Roman" w:cs="Times New Roman"/>
          <w:szCs w:val="24"/>
        </w:rPr>
        <w:t>μουφτείες</w:t>
      </w:r>
      <w:proofErr w:type="spellEnd"/>
      <w:r>
        <w:rPr>
          <w:rFonts w:eastAsia="Times New Roman" w:cs="Times New Roman"/>
          <w:szCs w:val="24"/>
        </w:rPr>
        <w:t>. Αυτός είναι ένας απαράδεκτος τρόπος νομοθέτησης. Πρέπ</w:t>
      </w:r>
      <w:r>
        <w:rPr>
          <w:rFonts w:eastAsia="Times New Roman" w:cs="Times New Roman"/>
          <w:szCs w:val="24"/>
        </w:rPr>
        <w:t xml:space="preserve">ει να σταματήσουμε λίγο αυτόν τον μιθριδατισμό τού... </w:t>
      </w:r>
    </w:p>
    <w:p w14:paraId="04465982" w14:textId="77777777" w:rsidR="00061F8F" w:rsidRDefault="00BE2594">
      <w:pPr>
        <w:spacing w:after="0" w:line="600" w:lineRule="auto"/>
        <w:ind w:firstLine="720"/>
        <w:jc w:val="both"/>
        <w:rPr>
          <w:rFonts w:eastAsia="Times New Roman" w:cs="Times New Roman"/>
          <w:szCs w:val="24"/>
        </w:rPr>
      </w:pPr>
      <w:r w:rsidRPr="002D4716">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Είναι διαφορετικά άρθρα. </w:t>
      </w:r>
    </w:p>
    <w:p w14:paraId="04465983" w14:textId="77777777" w:rsidR="00061F8F" w:rsidRDefault="00BE2594">
      <w:pPr>
        <w:spacing w:after="0" w:line="600" w:lineRule="auto"/>
        <w:ind w:firstLine="720"/>
        <w:jc w:val="both"/>
        <w:rPr>
          <w:rFonts w:eastAsia="Times New Roman" w:cs="Times New Roman"/>
          <w:b/>
          <w:szCs w:val="24"/>
        </w:rPr>
      </w:pPr>
      <w:r>
        <w:rPr>
          <w:rFonts w:eastAsia="Times New Roman" w:cs="Times New Roman"/>
          <w:b/>
          <w:szCs w:val="24"/>
        </w:rPr>
        <w:t xml:space="preserve">ΓΕΩΡΓΙΟΣ ΜΑΥΡΩΤΑΣ: </w:t>
      </w:r>
      <w:r>
        <w:rPr>
          <w:rFonts w:eastAsia="Times New Roman" w:cs="Times New Roman"/>
          <w:szCs w:val="24"/>
        </w:rPr>
        <w:t>Ναι, όμως θα πρέπει να ψηφιστούν σαν μια τροπολογία.</w:t>
      </w:r>
    </w:p>
    <w:p w14:paraId="04465984" w14:textId="77777777" w:rsidR="00061F8F" w:rsidRDefault="00BE2594">
      <w:pPr>
        <w:spacing w:after="0" w:line="600" w:lineRule="auto"/>
        <w:ind w:firstLine="720"/>
        <w:jc w:val="both"/>
        <w:rPr>
          <w:rFonts w:eastAsia="Times New Roman" w:cs="Times New Roman"/>
          <w:szCs w:val="24"/>
        </w:rPr>
      </w:pPr>
      <w:r w:rsidRPr="002D4716">
        <w:rPr>
          <w:rFonts w:eastAsia="Times New Roman" w:cs="Times New Roman"/>
          <w:b/>
          <w:szCs w:val="24"/>
        </w:rPr>
        <w:lastRenderedPageBreak/>
        <w:t xml:space="preserve">ΚΩΝΣΤΑΝΤΙΝΟΣ ΓΑΒΡΟΓΛΟΥ (Υπουργός </w:t>
      </w:r>
      <w:r w:rsidRPr="002D4716">
        <w:rPr>
          <w:rFonts w:eastAsia="Times New Roman" w:cs="Times New Roman"/>
          <w:b/>
          <w:szCs w:val="24"/>
        </w:rPr>
        <w:t>Παιδείας, Έρευνας και Θρησκευμάτων):</w:t>
      </w:r>
      <w:r>
        <w:rPr>
          <w:rFonts w:eastAsia="Times New Roman" w:cs="Times New Roman"/>
          <w:szCs w:val="24"/>
        </w:rPr>
        <w:t xml:space="preserve"> Εντάσσονται όλα στο τέλος. </w:t>
      </w:r>
    </w:p>
    <w:p w14:paraId="0446598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άμα όμως τα ψηφίσουμε ως τροπολογία, επειδή μπήκαν εκ των υστέρων θα πρέπει να ψηφιστούν εν τω συνόλω. </w:t>
      </w:r>
    </w:p>
    <w:p w14:paraId="0446598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Όπως επίσης και το άλλο το άρθρο για τις κατεδαφίσεις, που έχει</w:t>
      </w:r>
      <w:r>
        <w:rPr>
          <w:rFonts w:eastAsia="Times New Roman" w:cs="Times New Roman"/>
          <w:szCs w:val="24"/>
        </w:rPr>
        <w:t xml:space="preserve"> μαζί και άλλα πράγματα. Δεν νομίζουμε ότι αυτός ο τρόπος νομοθέτησης μας ταιριάζει, έστω και αν βρισκόμαστε στο τέλος της θερινής περιόδου, στα Θερινά Τμήματα και έχουν μαζευτεί πολλά. Όπως, επίσης, το γεγονός ότι πολλές τροπολογίες είναι «μαζί με τον βασ</w:t>
      </w:r>
      <w:r>
        <w:rPr>
          <w:rFonts w:eastAsia="Times New Roman" w:cs="Times New Roman"/>
          <w:szCs w:val="24"/>
        </w:rPr>
        <w:t>ιλικό ποτίζουμε και τη γλάστρα».</w:t>
      </w:r>
    </w:p>
    <w:p w14:paraId="0446598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Στα τρία λεπτά που έχω στη δευτερολογία, θα ήθελα να απαντήσω λίγο στις εμφατικές αιτιάσεις του κυρίου Υπουργού, ότι δεν έχουμε προτάσεις για την τριτοβάθμια εκπαίδευση. Από εμάς, τουλάχιστον, δεν θα έπρεπε να έχετε παράπον</w:t>
      </w:r>
      <w:r>
        <w:rPr>
          <w:rFonts w:eastAsia="Times New Roman" w:cs="Times New Roman"/>
          <w:szCs w:val="24"/>
        </w:rPr>
        <w:t xml:space="preserve">ο, κύριε Υπουργέ. Και για τις δομές εκπαίδευσης κάναμε πρόταση για τη </w:t>
      </w:r>
      <w:proofErr w:type="spellStart"/>
      <w:r>
        <w:rPr>
          <w:rFonts w:eastAsia="Times New Roman" w:cs="Times New Roman"/>
          <w:szCs w:val="24"/>
        </w:rPr>
        <w:t>μοριοδότηση</w:t>
      </w:r>
      <w:proofErr w:type="spellEnd"/>
      <w:r>
        <w:rPr>
          <w:rFonts w:eastAsia="Times New Roman" w:cs="Times New Roman"/>
          <w:szCs w:val="24"/>
        </w:rPr>
        <w:t xml:space="preserve"> και για τις μετεγγραφές φοιτητών σάς έχουμε στείλει προτάσεις και περιμένουμε πότε θα συνεδριάσει η Επιτροπή </w:t>
      </w:r>
      <w:r>
        <w:rPr>
          <w:rFonts w:eastAsia="Times New Roman" w:cs="Times New Roman"/>
          <w:szCs w:val="24"/>
        </w:rPr>
        <w:lastRenderedPageBreak/>
        <w:t>Μορφωτικών Υποθέσεων για να δει αυτό το θέμα και για την αναβάθμι</w:t>
      </w:r>
      <w:r>
        <w:rPr>
          <w:rFonts w:eastAsia="Times New Roman" w:cs="Times New Roman"/>
          <w:szCs w:val="24"/>
        </w:rPr>
        <w:t xml:space="preserve">ση του </w:t>
      </w:r>
      <w:r>
        <w:rPr>
          <w:rFonts w:eastAsia="Times New Roman" w:cs="Times New Roman"/>
          <w:szCs w:val="24"/>
        </w:rPr>
        <w:t>λ</w:t>
      </w:r>
      <w:r>
        <w:rPr>
          <w:rFonts w:eastAsia="Times New Roman" w:cs="Times New Roman"/>
          <w:szCs w:val="24"/>
        </w:rPr>
        <w:t xml:space="preserve">υκείου και τις εισαγωγικές επί υπουργίας του κ. Φίλη είχαμε στείλει προτάσεις. Άλλο αν οι δικές μας προτάσεις μπορεί να μην σας αρέσουν. Πάντα, όμως, στέλνουμε. </w:t>
      </w:r>
    </w:p>
    <w:p w14:paraId="0446598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Για τον χάρτη της τριτοβάθμιας εκπαίδευσης, που μας κατηγορείτε, ουδέποτε μας ζητήσατε</w:t>
      </w:r>
      <w:r>
        <w:rPr>
          <w:rFonts w:eastAsia="Times New Roman" w:cs="Times New Roman"/>
          <w:szCs w:val="24"/>
        </w:rPr>
        <w:t xml:space="preserve"> προτάσεις. Μόνο τότε στην Επιτροπή Μορφωτικών Υποθέσεων το 2016 το συζητήσαμε και είχαμε συμφωνήσει μάλιστα και στα βασικά. Εσείς τα αλλάξατε μετά. Και έρχεστε και μας λέτε ότι δεν έχουμε προτάσεις, όταν είχαμε καταλήξει σε μια στρατηγική</w:t>
      </w:r>
      <w:r>
        <w:rPr>
          <w:rFonts w:eastAsia="Times New Roman" w:cs="Times New Roman"/>
          <w:szCs w:val="24"/>
        </w:rPr>
        <w:t>,</w:t>
      </w:r>
      <w:r>
        <w:rPr>
          <w:rFonts w:eastAsia="Times New Roman" w:cs="Times New Roman"/>
          <w:szCs w:val="24"/>
        </w:rPr>
        <w:t xml:space="preserve"> που έλεγε για τ</w:t>
      </w:r>
      <w:r>
        <w:rPr>
          <w:rFonts w:eastAsia="Times New Roman" w:cs="Times New Roman"/>
          <w:szCs w:val="24"/>
        </w:rPr>
        <w:t>ριών ειδών ΤΕΙ, δηλαδή αυτά που είναι έτοιμα, αυτά που θέλουν τρία χρόνια, αυτά που δεν θα γίνουν ποτέ. Και σας διαβάζω μάλιστα από τα Πρακτικά της συνεδρίασης, στις 7 Ιουνίου του 2016, όταν συζητάγαμε το πόρισμα τότε έλεγα συγκεκριμένα: «Να σας πω κατ’ αρ</w:t>
      </w:r>
      <w:r>
        <w:rPr>
          <w:rFonts w:eastAsia="Times New Roman" w:cs="Times New Roman"/>
          <w:szCs w:val="24"/>
        </w:rPr>
        <w:t>χ</w:t>
      </w:r>
      <w:r>
        <w:rPr>
          <w:rFonts w:eastAsia="Times New Roman" w:cs="Times New Roman"/>
          <w:szCs w:val="24"/>
        </w:rPr>
        <w:t>άς</w:t>
      </w:r>
      <w:r>
        <w:rPr>
          <w:rFonts w:eastAsia="Times New Roman" w:cs="Times New Roman"/>
          <w:szCs w:val="24"/>
        </w:rPr>
        <w:t xml:space="preserve"> ότι είμαστε αρκετά θετικά διακείμενοι προς το συγκεκριμένο και ως προς το σύνολό του». Και συνέχιζα συγκεκριμένα για τα ΤΕΙ: «Εδώ πέρα είναι μια μεγάλη κουβέντα που θα πρέπει να ανοίξουμε σχετικά με το αν θα πρέπει να συνεχίσουν να υπάρχουν τα </w:t>
      </w:r>
      <w:r>
        <w:rPr>
          <w:rFonts w:eastAsia="Times New Roman" w:cs="Times New Roman"/>
          <w:szCs w:val="24"/>
        </w:rPr>
        <w:t>τ</w:t>
      </w:r>
      <w:r>
        <w:rPr>
          <w:rFonts w:eastAsia="Times New Roman" w:cs="Times New Roman"/>
          <w:szCs w:val="24"/>
        </w:rPr>
        <w:t>εχνολογ</w:t>
      </w:r>
      <w:r>
        <w:rPr>
          <w:rFonts w:eastAsia="Times New Roman" w:cs="Times New Roman"/>
          <w:szCs w:val="24"/>
        </w:rPr>
        <w:t xml:space="preserve">ικά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 xml:space="preserve">δρύματα και αν θέλουμε </w:t>
      </w:r>
      <w:r>
        <w:rPr>
          <w:rFonts w:eastAsia="Times New Roman" w:cs="Times New Roman"/>
          <w:szCs w:val="24"/>
        </w:rPr>
        <w:lastRenderedPageBreak/>
        <w:t>στο παραγωγικό μοντέλο της χώρας μας να υπάρχουν εκείνα τα μεσαία τεχνολογικά στελέχη στην πυραμίδα της παραγωγής ή όχι. Η γνώμη μας είναι ότι πρέπει να υπάρχουν και έχουν ρόλο να παίξουν τα τεχνολογικά ιδρύματα». Συνέχιζα και στο τέ</w:t>
      </w:r>
      <w:r>
        <w:rPr>
          <w:rFonts w:eastAsia="Times New Roman" w:cs="Times New Roman"/>
          <w:szCs w:val="24"/>
        </w:rPr>
        <w:t xml:space="preserve">λος κατέληγα ότι «αυτό σημαίνει ότι θα πρέπει πρώτα να γίνει η αξιολόγηση και μετά οι αποφάσεις να παρθούν όχι με πελατειακά κριτήρια, όπως έχουμε δει να γίνεται κατά κόρον στο παρελθόν, δηλαδή να μην φύγει από την πόλη μου το πανεπιστήμιο, το ΤΕΙ και ο </w:t>
      </w:r>
      <w:proofErr w:type="spellStart"/>
      <w:r>
        <w:rPr>
          <w:rFonts w:eastAsia="Times New Roman" w:cs="Times New Roman"/>
          <w:szCs w:val="24"/>
        </w:rPr>
        <w:t>νο</w:t>
      </w:r>
      <w:r>
        <w:rPr>
          <w:rFonts w:eastAsia="Times New Roman" w:cs="Times New Roman"/>
          <w:szCs w:val="24"/>
        </w:rPr>
        <w:t>ών</w:t>
      </w:r>
      <w:proofErr w:type="spellEnd"/>
      <w:r>
        <w:rPr>
          <w:rFonts w:eastAsia="Times New Roman" w:cs="Times New Roman"/>
          <w:szCs w:val="24"/>
        </w:rPr>
        <w:t xml:space="preserve"> </w:t>
      </w:r>
      <w:proofErr w:type="spellStart"/>
      <w:r>
        <w:rPr>
          <w:rFonts w:eastAsia="Times New Roman" w:cs="Times New Roman"/>
          <w:szCs w:val="24"/>
        </w:rPr>
        <w:t>νοείτω</w:t>
      </w:r>
      <w:proofErr w:type="spellEnd"/>
      <w:r>
        <w:rPr>
          <w:rFonts w:eastAsia="Times New Roman" w:cs="Times New Roman"/>
          <w:szCs w:val="24"/>
        </w:rPr>
        <w:t xml:space="preserve">». </w:t>
      </w:r>
    </w:p>
    <w:p w14:paraId="04465989"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Αυτή λοιπόν, ήταν η πρόταση μας που συμφωνούσε με το δικό σας πόρισμα. Εσείς όμως μετά το αλλάξατε. Τώρα εσείς λέτε, και το λέω κατά λέξη, ότι «ορισμένοι από εμάς μπορούν να αλλάζουν θέση». Συμφωνώ. Και ο μεγάλος οικονομολόγος του περασμένου α</w:t>
      </w:r>
      <w:r>
        <w:rPr>
          <w:rFonts w:eastAsia="Times New Roman" w:cs="Times New Roman"/>
          <w:szCs w:val="24"/>
        </w:rPr>
        <w:t xml:space="preserve">ιώνα, ο </w:t>
      </w:r>
      <w:proofErr w:type="spellStart"/>
      <w:r>
        <w:rPr>
          <w:rFonts w:eastAsia="Times New Roman" w:cs="Times New Roman"/>
          <w:szCs w:val="24"/>
        </w:rPr>
        <w:t>Κέινς</w:t>
      </w:r>
      <w:proofErr w:type="spellEnd"/>
      <w:r>
        <w:rPr>
          <w:rFonts w:eastAsia="Times New Roman" w:cs="Times New Roman"/>
          <w:szCs w:val="24"/>
        </w:rPr>
        <w:t>,</w:t>
      </w:r>
      <w:r w:rsidRPr="004031B7">
        <w:rPr>
          <w:rFonts w:eastAsia="Times New Roman" w:cs="Times New Roman"/>
          <w:szCs w:val="24"/>
        </w:rPr>
        <w:t xml:space="preserve"> </w:t>
      </w:r>
      <w:r>
        <w:rPr>
          <w:rFonts w:eastAsia="Times New Roman" w:cs="Times New Roman"/>
          <w:szCs w:val="24"/>
        </w:rPr>
        <w:t xml:space="preserve">έλεγε ότι «όταν αλλάζουν τα δεδομένα, αλλάζω κι εγώ γνώμη». Δεν είναι κακό αυτό. Μόνο να μας πείτε ποια δεδομένα άλλαξαν στη συγκεκριμένη περίπτωση και αλλάξατε γνώμη. Ήταν η </w:t>
      </w:r>
      <w:proofErr w:type="spellStart"/>
      <w:r>
        <w:rPr>
          <w:rFonts w:eastAsia="Times New Roman" w:cs="Times New Roman"/>
          <w:szCs w:val="24"/>
        </w:rPr>
        <w:t>υπουργοποίηση</w:t>
      </w:r>
      <w:proofErr w:type="spellEnd"/>
      <w:r>
        <w:rPr>
          <w:rFonts w:eastAsia="Times New Roman" w:cs="Times New Roman"/>
          <w:szCs w:val="24"/>
        </w:rPr>
        <w:t>, οι κάλπες που πλησιάζουν; Μην μας κατηγορείτε λοιπό</w:t>
      </w:r>
      <w:r>
        <w:rPr>
          <w:rFonts w:eastAsia="Times New Roman" w:cs="Times New Roman"/>
          <w:szCs w:val="24"/>
        </w:rPr>
        <w:t xml:space="preserve">ν, για έλλειψη θέσεων στο </w:t>
      </w:r>
      <w:r>
        <w:rPr>
          <w:rFonts w:eastAsia="Times New Roman" w:cs="Times New Roman"/>
          <w:szCs w:val="24"/>
        </w:rPr>
        <w:lastRenderedPageBreak/>
        <w:t>συγκεκριμένο, προκειμένου να δικαιολογήσετε την αλλαγή των δικών σας θέσεων.</w:t>
      </w:r>
    </w:p>
    <w:p w14:paraId="0446598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Να πω για την ψήφιση των τροπολογιών, ότι παρ</w:t>
      </w:r>
      <w:r>
        <w:rPr>
          <w:rFonts w:eastAsia="Times New Roman" w:cs="Times New Roman"/>
          <w:szCs w:val="24"/>
        </w:rPr>
        <w:t xml:space="preserve">’ </w:t>
      </w:r>
      <w:r>
        <w:rPr>
          <w:rFonts w:eastAsia="Times New Roman" w:cs="Times New Roman"/>
          <w:szCs w:val="24"/>
        </w:rPr>
        <w:t>όλο που συμφωνούμε με αρκετές, αν έλθουν συνολικά σαν τροπολογίες και όχι σαν ξεχωριστά άρθρα θα ψηφίσουμε</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αρών».</w:t>
      </w:r>
    </w:p>
    <w:p w14:paraId="0446598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446598C" w14:textId="77777777" w:rsidR="00061F8F" w:rsidRDefault="00BE2594">
      <w:pPr>
        <w:spacing w:after="0" w:line="600" w:lineRule="auto"/>
        <w:ind w:firstLine="720"/>
        <w:jc w:val="both"/>
        <w:rPr>
          <w:rFonts w:eastAsia="Times New Roman" w:cs="Times New Roman"/>
          <w:szCs w:val="24"/>
        </w:rPr>
      </w:pPr>
      <w:r w:rsidRPr="004031B7">
        <w:rPr>
          <w:rFonts w:eastAsia="Times New Roman" w:cs="Times New Roman"/>
          <w:b/>
          <w:szCs w:val="24"/>
        </w:rPr>
        <w:t xml:space="preserve">ΠΡΟΕΔΡΕΥΩΝ (Δημήτριος </w:t>
      </w:r>
      <w:proofErr w:type="spellStart"/>
      <w:r w:rsidRPr="004031B7">
        <w:rPr>
          <w:rFonts w:eastAsia="Times New Roman" w:cs="Times New Roman"/>
          <w:b/>
          <w:szCs w:val="24"/>
        </w:rPr>
        <w:t>Κρεμαστινός</w:t>
      </w:r>
      <w:proofErr w:type="spellEnd"/>
      <w:r w:rsidRPr="004031B7">
        <w:rPr>
          <w:rFonts w:eastAsia="Times New Roman" w:cs="Times New Roman"/>
          <w:b/>
          <w:szCs w:val="24"/>
        </w:rPr>
        <w:t>):</w:t>
      </w:r>
      <w:r>
        <w:rPr>
          <w:rFonts w:eastAsia="Times New Roman" w:cs="Times New Roman"/>
          <w:szCs w:val="24"/>
        </w:rPr>
        <w:t xml:space="preserve"> Ευχαριστώ πολύ.</w:t>
      </w:r>
    </w:p>
    <w:p w14:paraId="0446598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κ. Μεγαλομύστακας, ειδικός αγορητής της Ένωσης Κεντρώων, έχει τον λόγο.</w:t>
      </w:r>
    </w:p>
    <w:p w14:paraId="0446598E" w14:textId="77777777" w:rsidR="00061F8F" w:rsidRDefault="00BE2594">
      <w:pPr>
        <w:spacing w:after="0" w:line="600" w:lineRule="auto"/>
        <w:ind w:firstLine="720"/>
        <w:jc w:val="both"/>
        <w:rPr>
          <w:rFonts w:eastAsia="Times New Roman" w:cs="Times New Roman"/>
          <w:szCs w:val="24"/>
        </w:rPr>
      </w:pPr>
      <w:r w:rsidRPr="004031B7">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0446598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Θέλω να επαναλάβω κάτι που είπα και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αλλά και στην προηγούμενη τοποθέτησή μου, σήμερα στο Τμήμα. Δεν πρέπει να λέτε τη μισή αλήθεια, για να μην πω ψέματα. Διότι δεν είναι ούτε καν μισή. Λιγότερα από τα μισά άρθρα αυτού του νομοσχεδίου ήλθαν προς διαβούλευση. Επομένως, </w:t>
      </w:r>
      <w:r>
        <w:rPr>
          <w:rFonts w:eastAsia="Times New Roman" w:cs="Times New Roman"/>
          <w:szCs w:val="24"/>
        </w:rPr>
        <w:lastRenderedPageBreak/>
        <w:t>να το ξεκαθαρίσουμε αυτ</w:t>
      </w:r>
      <w:r>
        <w:rPr>
          <w:rFonts w:eastAsia="Times New Roman" w:cs="Times New Roman"/>
          <w:szCs w:val="24"/>
        </w:rPr>
        <w:t xml:space="preserve">ό και αν προσθέσουμε και τις τροπολογίες, τότε ούτε το 1/5 δεν έχει έλθει προς διαβούλευση. Είναι ξεκάθαρα τα πράγματα. </w:t>
      </w:r>
    </w:p>
    <w:p w14:paraId="0446599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θέλω να αναφερθώ σε δύο τροπολογίες που δεν είχα τον χρόνο να το κάνω στην προηγούμενη τοποθέτηση. Θέλω να ξεκινήσω </w:t>
      </w:r>
      <w:r>
        <w:rPr>
          <w:rFonts w:eastAsia="Times New Roman" w:cs="Times New Roman"/>
          <w:szCs w:val="24"/>
        </w:rPr>
        <w:t>με την τροπολογία 1733, η οποία έρχεται από οκτώ Υπουργούς και με την οποία γκρεμίζετε τα αυθαίρετα στην Αττική. Αυθαίρετα υπάρχουν κι αλλού. Έχετε δει τι γίνεται στο διαδίκτυο ή ελπίζω να τα έχετε πληροφορηθεί, με φωτογραφίες αγανακτισμένων πολιτών, οι οπ</w:t>
      </w:r>
      <w:r>
        <w:rPr>
          <w:rFonts w:eastAsia="Times New Roman" w:cs="Times New Roman"/>
          <w:szCs w:val="24"/>
        </w:rPr>
        <w:t>οίοι δείχνουν ποιες είναι οι παρανομίες σε όλη την Ελλάδα. Έχουμε δει κτίσματα πάνω στον αιγιαλό.</w:t>
      </w:r>
    </w:p>
    <w:p w14:paraId="0446599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Επομένως, όπως </w:t>
      </w:r>
      <w:proofErr w:type="spellStart"/>
      <w:r>
        <w:rPr>
          <w:rFonts w:eastAsia="Times New Roman" w:cs="Times New Roman"/>
          <w:szCs w:val="24"/>
        </w:rPr>
        <w:t>προείπα</w:t>
      </w:r>
      <w:proofErr w:type="spellEnd"/>
      <w:r>
        <w:rPr>
          <w:rFonts w:eastAsia="Times New Roman" w:cs="Times New Roman"/>
          <w:szCs w:val="24"/>
        </w:rPr>
        <w:t>, εδώ δεν πρέπει να μπαίνουμε σε παιχνίδια εντυπώσεων. Αυτό που θα έπρεπε να κάνετε είναι άμεσα να προβείτε σε σχέδιο, έτσι ώστε οι Έλλη</w:t>
      </w:r>
      <w:r>
        <w:rPr>
          <w:rFonts w:eastAsia="Times New Roman" w:cs="Times New Roman"/>
          <w:szCs w:val="24"/>
        </w:rPr>
        <w:t>νες να αποκτήσουν την κατάλληλη παιδεία σε τέτοιου είδους συνθήκες -είδαμε πόσα θύματα θρηνήσαμε πριν από λίγες ημέρες- και στη συνέχεια να αξιοποιήσουμε στο έπακρο την τεχνολογία.</w:t>
      </w:r>
    </w:p>
    <w:p w14:paraId="04465992"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Έχω πει πάρα πολλές φορές απ’ αυτό το Βήμα ότι η τεχνολογία είναι ένα μέσο</w:t>
      </w:r>
      <w:r>
        <w:rPr>
          <w:rFonts w:eastAsia="Times New Roman"/>
          <w:szCs w:val="24"/>
        </w:rPr>
        <w:t>,</w:t>
      </w:r>
      <w:r>
        <w:rPr>
          <w:rFonts w:eastAsia="Times New Roman"/>
          <w:szCs w:val="24"/>
        </w:rPr>
        <w:t xml:space="preserve"> που πρέπει να χρησιμοποιήσουμε προς όφελός μας. Υπάρχουν πάρα πολλά δημοσιεύματα και πάρα πολλές αναφορές φορέων, οι οποίοι μας λένε ότι αδράνησε το σύστημα «</w:t>
      </w:r>
      <w:r>
        <w:rPr>
          <w:rFonts w:eastAsia="Times New Roman"/>
          <w:szCs w:val="24"/>
        </w:rPr>
        <w:t>Ε</w:t>
      </w:r>
      <w:r>
        <w:rPr>
          <w:rFonts w:eastAsia="Times New Roman"/>
          <w:szCs w:val="24"/>
          <w:lang w:val="en-US"/>
        </w:rPr>
        <w:t>VITA</w:t>
      </w:r>
      <w:r>
        <w:rPr>
          <w:rFonts w:eastAsia="Times New Roman"/>
          <w:szCs w:val="24"/>
        </w:rPr>
        <w:t>», ένα σύστημα που θα βοηθούσε πολύ, γιατί μέσα στον μετεωρολογικό σταθμό θα μπορούσε το σύσ</w:t>
      </w:r>
      <w:r>
        <w:rPr>
          <w:rFonts w:eastAsia="Times New Roman"/>
          <w:szCs w:val="24"/>
        </w:rPr>
        <w:t>τημα, χωρίς να κάνουμε παραπάνω δουλειά, να αναλύσει τα στοιχεία που υπήρχαν και τις συνιστώσες που υπήρχαν εκείνη τη στιγμή σε εκείνη την περιοχή και να μη βγαίνουν τώρα άνθρωποι και να λένε ότι ο άνεμος δεν ήλθε από την ίδια κατεύθυνση που ερχόταν πάντα,</w:t>
      </w:r>
      <w:r>
        <w:rPr>
          <w:rFonts w:eastAsia="Times New Roman"/>
          <w:szCs w:val="24"/>
        </w:rPr>
        <w:t xml:space="preserve"> ότι ήταν πολύ δυνατός</w:t>
      </w:r>
      <w:r w:rsidRPr="00FA7E49">
        <w:rPr>
          <w:rFonts w:eastAsia="Times New Roman"/>
          <w:szCs w:val="24"/>
        </w:rPr>
        <w:t xml:space="preserve"> </w:t>
      </w:r>
      <w:r>
        <w:rPr>
          <w:rFonts w:eastAsia="Times New Roman"/>
          <w:szCs w:val="24"/>
        </w:rPr>
        <w:t>κ.λπ.</w:t>
      </w:r>
      <w:r>
        <w:rPr>
          <w:rFonts w:eastAsia="Times New Roman"/>
          <w:szCs w:val="24"/>
        </w:rPr>
        <w:t>.</w:t>
      </w:r>
      <w:r>
        <w:rPr>
          <w:rFonts w:eastAsia="Times New Roman"/>
          <w:szCs w:val="24"/>
        </w:rPr>
        <w:t xml:space="preserve"> Μάλιστα, αυτό το σύστημα θα μπορούσε με μία μικρή βελτίωση να ενημερώσει αυτόματα μέσω των κινητών τους τηλεφώνων και όλους όσοι βρίσκονταν σε εκείνη την περιοχή. </w:t>
      </w:r>
    </w:p>
    <w:p w14:paraId="04465993" w14:textId="77777777" w:rsidR="00061F8F" w:rsidRDefault="00BE2594">
      <w:pPr>
        <w:spacing w:after="0" w:line="600" w:lineRule="auto"/>
        <w:ind w:firstLine="720"/>
        <w:contextualSpacing/>
        <w:jc w:val="both"/>
        <w:rPr>
          <w:rFonts w:eastAsia="Times New Roman"/>
          <w:szCs w:val="24"/>
        </w:rPr>
      </w:pPr>
      <w:r>
        <w:rPr>
          <w:rFonts w:eastAsia="Times New Roman"/>
          <w:szCs w:val="24"/>
        </w:rPr>
        <w:t>Ας λύσουμε, λοιπόν, το πρόβλημα πιάνοντας τις ουσιώδεις πλευρέ</w:t>
      </w:r>
      <w:r>
        <w:rPr>
          <w:rFonts w:eastAsia="Times New Roman"/>
          <w:szCs w:val="24"/>
        </w:rPr>
        <w:t xml:space="preserve">ς του και αυτές σίγουρα δεν είναι, για να δημιουργήσουμε θόρυβο, να γκρεμίσουμε τώρα τα αυθαίρετα μόνο στην Αττική. Είχατε τρία χρόνια. Δεν το κάνατε. Το κάνετε τώρα. Αν δεν είναι αυτό επικοινωνιακό κόλπο, τότε ποιο είναι; </w:t>
      </w:r>
    </w:p>
    <w:p w14:paraId="04465994" w14:textId="77777777" w:rsidR="00061F8F" w:rsidRDefault="00BE2594">
      <w:pPr>
        <w:spacing w:after="0" w:line="600" w:lineRule="auto"/>
        <w:ind w:firstLine="720"/>
        <w:contextualSpacing/>
        <w:jc w:val="both"/>
        <w:rPr>
          <w:rFonts w:eastAsia="Times New Roman"/>
          <w:szCs w:val="24"/>
        </w:rPr>
      </w:pPr>
      <w:r>
        <w:rPr>
          <w:rFonts w:eastAsia="Times New Roman"/>
          <w:szCs w:val="24"/>
        </w:rPr>
        <w:lastRenderedPageBreak/>
        <w:t xml:space="preserve">Η άλλη τροπολογία στην οποία θα </w:t>
      </w:r>
      <w:r>
        <w:rPr>
          <w:rFonts w:eastAsia="Times New Roman"/>
          <w:szCs w:val="24"/>
        </w:rPr>
        <w:t xml:space="preserve">ήθελα να αναφερθώ είναι η 1730 και θέλω να αναφερθώ στο άρθρο 48, όπως ήλθε τώρα στο «σπλάχνο». Είναι ένα άρθρο, το οποίο για εμάς αποτελεί εθνικό θέμα. Θεωρούμε ότι η διάταξη, σύμφωνα με την οποία οι </w:t>
      </w:r>
      <w:r>
        <w:rPr>
          <w:rFonts w:eastAsia="Times New Roman"/>
          <w:szCs w:val="24"/>
        </w:rPr>
        <w:t>μ</w:t>
      </w:r>
      <w:r>
        <w:rPr>
          <w:rFonts w:eastAsia="Times New Roman"/>
          <w:szCs w:val="24"/>
        </w:rPr>
        <w:t>ουφτήδες πρέπει να αποχωρούν υποχρεωτικά μετά το εξηκο</w:t>
      </w:r>
      <w:r>
        <w:rPr>
          <w:rFonts w:eastAsia="Times New Roman"/>
          <w:szCs w:val="24"/>
        </w:rPr>
        <w:t>στό έβδομο έτος της ηλικίας τους, δεν θα πρέπει να εφαρμοστεί. Το διπλωματικό μας γραφείο εργάστηκε σκληρά αυτές τις λίγες ώρες για να βρει γιατί το κάνετε αυτό και είμαστε σίγουροι ότι αυτό το άρθρο έρχεται στη συνέχεια της συνάντησης που είχε με τον Υπου</w:t>
      </w:r>
      <w:r>
        <w:rPr>
          <w:rFonts w:eastAsia="Times New Roman"/>
          <w:szCs w:val="24"/>
        </w:rPr>
        <w:t xml:space="preserve">ργό και τον κ. Παπαδάκη ο Μουφτής Ξάνθης, όπου του ζητήθηκε στην ουσία να παραιτηθεί. Το ίδιο ζητήθηκε και από τον Μουφτή της Κομοτηνής. Γιατί; Εξετάσαμε ενδελεχώς το ζήτημα και είδαμε ότι αυτοί οι δύο </w:t>
      </w:r>
      <w:r>
        <w:rPr>
          <w:rFonts w:eastAsia="Times New Roman"/>
          <w:szCs w:val="24"/>
        </w:rPr>
        <w:t>μ</w:t>
      </w:r>
      <w:r>
        <w:rPr>
          <w:rFonts w:eastAsia="Times New Roman"/>
          <w:szCs w:val="24"/>
        </w:rPr>
        <w:t>ουφτήδες είναι αντίθετοι με τα όσα γίνονται στην Τουρ</w:t>
      </w:r>
      <w:r>
        <w:rPr>
          <w:rFonts w:eastAsia="Times New Roman"/>
          <w:szCs w:val="24"/>
        </w:rPr>
        <w:t xml:space="preserve">κία, αντίθετοι με το καθεστώς που έχει επιβάλει ο </w:t>
      </w:r>
      <w:proofErr w:type="spellStart"/>
      <w:r>
        <w:rPr>
          <w:rFonts w:eastAsia="Times New Roman"/>
          <w:szCs w:val="24"/>
        </w:rPr>
        <w:t>Ερντογάν</w:t>
      </w:r>
      <w:proofErr w:type="spellEnd"/>
      <w:r>
        <w:rPr>
          <w:rFonts w:eastAsia="Times New Roman"/>
          <w:szCs w:val="24"/>
        </w:rPr>
        <w:t xml:space="preserve">. Γιατί να έλθετε να ικανοποιήσετε εσείς μικρά ή μεγάλα χατίρια του «Σουλτάνου»; Τι σας υποχρεώνει να το κάνετε; </w:t>
      </w:r>
    </w:p>
    <w:p w14:paraId="04465995" w14:textId="77777777" w:rsidR="00061F8F" w:rsidRDefault="00BE2594">
      <w:pPr>
        <w:spacing w:after="0" w:line="600" w:lineRule="auto"/>
        <w:ind w:firstLine="720"/>
        <w:contextualSpacing/>
        <w:jc w:val="both"/>
        <w:rPr>
          <w:rFonts w:eastAsia="Times New Roman"/>
          <w:szCs w:val="24"/>
        </w:rPr>
      </w:pPr>
      <w:r>
        <w:rPr>
          <w:rFonts w:eastAsia="Times New Roman"/>
          <w:szCs w:val="24"/>
        </w:rPr>
        <w:t>Εμείς ζητάμε άμεσα, ακόμα και τώρα, την απόσυρση αυτού του άρθρου. Πραγματικά πιστεύ</w:t>
      </w:r>
      <w:r>
        <w:rPr>
          <w:rFonts w:eastAsia="Times New Roman"/>
          <w:szCs w:val="24"/>
        </w:rPr>
        <w:t xml:space="preserve">ουμε ότι θα διαπράξετε πολύ </w:t>
      </w:r>
      <w:r>
        <w:rPr>
          <w:rFonts w:eastAsia="Times New Roman"/>
          <w:szCs w:val="24"/>
        </w:rPr>
        <w:lastRenderedPageBreak/>
        <w:t>μεγάλο λάθος -για να μην το χαρακτηρίσω πιο βαριά- αν το ψηφίσετε, όταν οι Έλληνες αξιωματικοί βρίσκονται εδώ και 154 μέρες πλέον στις τούρκικες φυλακές, αν εσείς μπλέξετε σε ένα ανατολίτικο παζάρι με τον «Σουλτάνο». Πρέπει να δ</w:t>
      </w:r>
      <w:r>
        <w:rPr>
          <w:rFonts w:eastAsia="Times New Roman"/>
          <w:szCs w:val="24"/>
        </w:rPr>
        <w:t xml:space="preserve">ράσετε σοβαρά και υπεύθυνα. </w:t>
      </w:r>
    </w:p>
    <w:p w14:paraId="04465996" w14:textId="77777777" w:rsidR="00061F8F" w:rsidRDefault="00BE2594">
      <w:pPr>
        <w:spacing w:after="0" w:line="600" w:lineRule="auto"/>
        <w:ind w:firstLine="720"/>
        <w:contextualSpacing/>
        <w:jc w:val="both"/>
        <w:rPr>
          <w:rFonts w:eastAsia="Times New Roman"/>
          <w:szCs w:val="24"/>
        </w:rPr>
      </w:pPr>
      <w:r>
        <w:rPr>
          <w:rFonts w:eastAsia="Times New Roman"/>
          <w:szCs w:val="24"/>
        </w:rPr>
        <w:t>Σας ευχαριστώ πολύ.</w:t>
      </w:r>
    </w:p>
    <w:p w14:paraId="04465997" w14:textId="77777777" w:rsidR="00061F8F" w:rsidRDefault="00BE2594">
      <w:pPr>
        <w:spacing w:after="0" w:line="600" w:lineRule="auto"/>
        <w:ind w:firstLine="720"/>
        <w:contextualSpacing/>
        <w:jc w:val="both"/>
        <w:rPr>
          <w:rFonts w:eastAsia="Times New Roman"/>
          <w:szCs w:val="24"/>
        </w:rPr>
      </w:pPr>
      <w:r w:rsidRPr="00FA7E49">
        <w:rPr>
          <w:rFonts w:eastAsia="Times New Roman"/>
          <w:b/>
          <w:szCs w:val="24"/>
        </w:rPr>
        <w:t xml:space="preserve">ΠΡΟΕΔΡΕΥΩΝ (Δημήτριος </w:t>
      </w:r>
      <w:proofErr w:type="spellStart"/>
      <w:r w:rsidRPr="00FA7E49">
        <w:rPr>
          <w:rFonts w:eastAsia="Times New Roman"/>
          <w:b/>
          <w:szCs w:val="24"/>
        </w:rPr>
        <w:t>Κρεμαστινός</w:t>
      </w:r>
      <w:proofErr w:type="spellEnd"/>
      <w:r w:rsidRPr="00FA7E49">
        <w:rPr>
          <w:rFonts w:eastAsia="Times New Roman"/>
          <w:b/>
          <w:szCs w:val="24"/>
        </w:rPr>
        <w:t>):</w:t>
      </w:r>
      <w:r w:rsidRPr="000D7B78">
        <w:rPr>
          <w:rFonts w:eastAsia="Times New Roman"/>
          <w:szCs w:val="24"/>
        </w:rPr>
        <w:t xml:space="preserve"> </w:t>
      </w:r>
      <w:r>
        <w:rPr>
          <w:rFonts w:eastAsia="Times New Roman"/>
          <w:szCs w:val="24"/>
        </w:rPr>
        <w:t>Ευχαριστώ κι εγώ.</w:t>
      </w:r>
    </w:p>
    <w:p w14:paraId="04465998"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Γαβρόγλου</w:t>
      </w:r>
      <w:proofErr w:type="spellEnd"/>
      <w:r>
        <w:rPr>
          <w:rFonts w:eastAsia="Times New Roman"/>
          <w:szCs w:val="24"/>
        </w:rPr>
        <w:t>.</w:t>
      </w:r>
    </w:p>
    <w:p w14:paraId="04465999" w14:textId="77777777" w:rsidR="00061F8F" w:rsidRDefault="00BE2594">
      <w:pPr>
        <w:spacing w:after="0" w:line="600" w:lineRule="auto"/>
        <w:ind w:firstLine="720"/>
        <w:contextualSpacing/>
        <w:jc w:val="both"/>
        <w:rPr>
          <w:rFonts w:eastAsia="Times New Roman"/>
          <w:szCs w:val="24"/>
        </w:rPr>
      </w:pPr>
      <w:r w:rsidRPr="00FA7E49">
        <w:rPr>
          <w:rFonts w:eastAsia="Times New Roman"/>
          <w:b/>
          <w:szCs w:val="24"/>
        </w:rPr>
        <w:t>ΚΩΝΣΤΑΝΤΙΝΟΣ ΓΑΒΡΟΓΛΟΥ (Υπουργός Παιδείας, Έρευνας και</w:t>
      </w:r>
      <w:r>
        <w:rPr>
          <w:rFonts w:eastAsia="Times New Roman"/>
          <w:szCs w:val="24"/>
        </w:rPr>
        <w:t xml:space="preserve"> </w:t>
      </w:r>
      <w:r w:rsidRPr="00FA7E49">
        <w:rPr>
          <w:rFonts w:eastAsia="Times New Roman"/>
          <w:b/>
          <w:szCs w:val="24"/>
        </w:rPr>
        <w:t>Θρησκευμάτων):</w:t>
      </w:r>
      <w:r>
        <w:rPr>
          <w:rFonts w:eastAsia="Times New Roman"/>
          <w:szCs w:val="24"/>
        </w:rPr>
        <w:t xml:space="preserve"> Ευχαριστώ, κύριε Πρόεδρε.</w:t>
      </w:r>
    </w:p>
    <w:p w14:paraId="0446599A" w14:textId="77777777" w:rsidR="00061F8F" w:rsidRDefault="00BE2594">
      <w:pPr>
        <w:spacing w:after="0" w:line="600" w:lineRule="auto"/>
        <w:ind w:firstLine="720"/>
        <w:contextualSpacing/>
        <w:jc w:val="both"/>
        <w:rPr>
          <w:rFonts w:eastAsia="Times New Roman"/>
          <w:szCs w:val="24"/>
        </w:rPr>
      </w:pPr>
      <w:r>
        <w:rPr>
          <w:rFonts w:eastAsia="Times New Roman"/>
          <w:szCs w:val="24"/>
        </w:rPr>
        <w:t xml:space="preserve">Θα αρχίσω με </w:t>
      </w:r>
      <w:r>
        <w:rPr>
          <w:rFonts w:eastAsia="Times New Roman"/>
          <w:szCs w:val="24"/>
        </w:rPr>
        <w:t xml:space="preserve">κάποιες διευκρινίσεις. Θυμάστε –ελπίζω- ότι το Κοινοβούλιο ομόφωνα –πλην της Χρυσής Αυγής- είχε ψηφίσει την </w:t>
      </w:r>
      <w:proofErr w:type="spellStart"/>
      <w:r>
        <w:rPr>
          <w:rFonts w:eastAsia="Times New Roman"/>
          <w:szCs w:val="24"/>
        </w:rPr>
        <w:t>προαιρετικότητα</w:t>
      </w:r>
      <w:proofErr w:type="spellEnd"/>
      <w:r>
        <w:rPr>
          <w:rFonts w:eastAsia="Times New Roman"/>
          <w:szCs w:val="24"/>
        </w:rPr>
        <w:t xml:space="preserve"> της </w:t>
      </w:r>
      <w:proofErr w:type="spellStart"/>
      <w:r>
        <w:rPr>
          <w:rFonts w:eastAsia="Times New Roman"/>
          <w:szCs w:val="24"/>
        </w:rPr>
        <w:t>σαρίας</w:t>
      </w:r>
      <w:proofErr w:type="spellEnd"/>
      <w:r>
        <w:rPr>
          <w:rFonts w:eastAsia="Times New Roman"/>
          <w:szCs w:val="24"/>
        </w:rPr>
        <w:t>. Ο νόμος</w:t>
      </w:r>
      <w:r>
        <w:rPr>
          <w:rFonts w:eastAsia="Times New Roman"/>
          <w:szCs w:val="24"/>
        </w:rPr>
        <w:t>,</w:t>
      </w:r>
      <w:r>
        <w:rPr>
          <w:rFonts w:eastAsia="Times New Roman"/>
          <w:szCs w:val="24"/>
        </w:rPr>
        <w:t xml:space="preserve"> που ψηφίσαμε προβλέπει ένα προεδρικό διάταγμα για τη λειτουργία των </w:t>
      </w:r>
      <w:proofErr w:type="spellStart"/>
      <w:r>
        <w:rPr>
          <w:rFonts w:eastAsia="Times New Roman"/>
          <w:szCs w:val="24"/>
        </w:rPr>
        <w:t>μ</w:t>
      </w:r>
      <w:r>
        <w:rPr>
          <w:rFonts w:eastAsia="Times New Roman"/>
          <w:szCs w:val="24"/>
        </w:rPr>
        <w:t>ουφτειών</w:t>
      </w:r>
      <w:proofErr w:type="spellEnd"/>
      <w:r>
        <w:rPr>
          <w:rFonts w:eastAsia="Times New Roman"/>
          <w:szCs w:val="24"/>
        </w:rPr>
        <w:t xml:space="preserve">. Αυτή η λειτουργία του </w:t>
      </w:r>
      <w:proofErr w:type="spellStart"/>
      <w:r>
        <w:rPr>
          <w:rFonts w:eastAsia="Times New Roman"/>
          <w:szCs w:val="24"/>
        </w:rPr>
        <w:t>μ</w:t>
      </w:r>
      <w:r>
        <w:rPr>
          <w:rFonts w:eastAsia="Times New Roman"/>
          <w:szCs w:val="24"/>
        </w:rPr>
        <w:t>ουφτειών</w:t>
      </w:r>
      <w:proofErr w:type="spellEnd"/>
      <w:r>
        <w:rPr>
          <w:rFonts w:eastAsia="Times New Roman"/>
          <w:szCs w:val="24"/>
        </w:rPr>
        <w:t>,</w:t>
      </w:r>
      <w:r>
        <w:rPr>
          <w:rFonts w:eastAsia="Times New Roman"/>
          <w:szCs w:val="24"/>
        </w:rPr>
        <w:t xml:space="preserve"> που έχει διάφορα οργανωτικά και δικονομικά ζητήματα κ.λπ., είπαμε να είναι αποτέλεσμα της συνεννόησης μιας Επιστημονικής Επιτροπής, στην οποία τα κόμματα θα υπεδείκνυαν διάφορα άτομα. Έτσι κι έγινε </w:t>
      </w:r>
      <w:r>
        <w:rPr>
          <w:rFonts w:eastAsia="Times New Roman"/>
          <w:szCs w:val="24"/>
        </w:rPr>
        <w:lastRenderedPageBreak/>
        <w:t xml:space="preserve">και το προεδρικό διάταγμα έχει πάρει την πορεία του προς </w:t>
      </w:r>
      <w:r>
        <w:rPr>
          <w:rFonts w:eastAsia="Times New Roman"/>
          <w:szCs w:val="24"/>
        </w:rPr>
        <w:t>το Συμβούλιο της Επικρατείας.</w:t>
      </w:r>
    </w:p>
    <w:p w14:paraId="0446599B"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Τι κάναμε, λοιπόν; Προσπαθήσαμε να </w:t>
      </w:r>
      <w:proofErr w:type="spellStart"/>
      <w:r>
        <w:rPr>
          <w:rFonts w:eastAsia="Times New Roman" w:cs="Times New Roman"/>
          <w:szCs w:val="24"/>
        </w:rPr>
        <w:t>κανονικοποιήσουμε</w:t>
      </w:r>
      <w:proofErr w:type="spellEnd"/>
      <w:r>
        <w:rPr>
          <w:rFonts w:eastAsia="Times New Roman" w:cs="Times New Roman"/>
          <w:szCs w:val="24"/>
        </w:rPr>
        <w:t xml:space="preserve"> τη λειτουργία των </w:t>
      </w:r>
      <w:proofErr w:type="spellStart"/>
      <w:r>
        <w:rPr>
          <w:rFonts w:eastAsia="Times New Roman" w:cs="Times New Roman"/>
          <w:szCs w:val="24"/>
        </w:rPr>
        <w:t>μ</w:t>
      </w:r>
      <w:r w:rsidRPr="00F00355">
        <w:rPr>
          <w:rFonts w:eastAsia="Times New Roman" w:cs="Times New Roman"/>
          <w:szCs w:val="24"/>
        </w:rPr>
        <w:t>ουφτειών</w:t>
      </w:r>
      <w:proofErr w:type="spellEnd"/>
      <w:r>
        <w:rPr>
          <w:rFonts w:eastAsia="Times New Roman" w:cs="Times New Roman"/>
          <w:szCs w:val="24"/>
        </w:rPr>
        <w:t xml:space="preserve">. Άρα και οι ίδιοι οι </w:t>
      </w:r>
      <w:r>
        <w:rPr>
          <w:rFonts w:eastAsia="Times New Roman" w:cs="Times New Roman"/>
          <w:szCs w:val="24"/>
        </w:rPr>
        <w:t>μ</w:t>
      </w:r>
      <w:r>
        <w:rPr>
          <w:rFonts w:eastAsia="Times New Roman" w:cs="Times New Roman"/>
          <w:szCs w:val="24"/>
        </w:rPr>
        <w:t>ουφτήδες πρέπει να περιληφθούν σε όλες τις διατάξεις της κανονικότητας. Όπως, λοιπόν, οι δικαστικοί παίρνουν σύνταξη στα εξ</w:t>
      </w:r>
      <w:r>
        <w:rPr>
          <w:rFonts w:eastAsia="Times New Roman" w:cs="Times New Roman"/>
          <w:szCs w:val="24"/>
        </w:rPr>
        <w:t xml:space="preserve">ήντα επτά τους, το ίδιο πρέπει να ισχύει και για τους </w:t>
      </w:r>
      <w:r>
        <w:rPr>
          <w:rFonts w:eastAsia="Times New Roman" w:cs="Times New Roman"/>
          <w:szCs w:val="24"/>
        </w:rPr>
        <w:t>μ</w:t>
      </w:r>
      <w:r>
        <w:rPr>
          <w:rFonts w:eastAsia="Times New Roman" w:cs="Times New Roman"/>
          <w:szCs w:val="24"/>
        </w:rPr>
        <w:t xml:space="preserve">ουφτήδες -μην του δώσουμε μια άλλη διάσταση πέρα από αυτήν- και βεβαίως αμέσως τον διορισμό τοποτηρητών από την αποκεντρωμένη διοίκηση, όπως ακριβώς λέει ο νόμος του ΄91 κ.λπ. για να πάμε παρακάτω. </w:t>
      </w:r>
    </w:p>
    <w:p w14:paraId="0446599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Σή</w:t>
      </w:r>
      <w:r>
        <w:rPr>
          <w:rFonts w:eastAsia="Times New Roman" w:cs="Times New Roman"/>
          <w:szCs w:val="24"/>
        </w:rPr>
        <w:t xml:space="preserve">μερα, οι δύο </w:t>
      </w:r>
      <w:r>
        <w:rPr>
          <w:rFonts w:eastAsia="Times New Roman" w:cs="Times New Roman"/>
          <w:szCs w:val="24"/>
        </w:rPr>
        <w:t>μ</w:t>
      </w:r>
      <w:r>
        <w:rPr>
          <w:rFonts w:eastAsia="Times New Roman" w:cs="Times New Roman"/>
          <w:szCs w:val="24"/>
        </w:rPr>
        <w:t>ουφτήδες, οι οποίοι πράγματι έχουν ευσυνείδητα εργαστεί κ.λπ., είναι ογδόντα ετών ο ένας και ογδόντα ενός ετών</w:t>
      </w:r>
      <w:r w:rsidRPr="00CC5A46">
        <w:rPr>
          <w:rFonts w:eastAsia="Times New Roman" w:cs="Times New Roman"/>
          <w:szCs w:val="24"/>
        </w:rPr>
        <w:t xml:space="preserve"> </w:t>
      </w:r>
      <w:r>
        <w:rPr>
          <w:rFonts w:eastAsia="Times New Roman" w:cs="Times New Roman"/>
          <w:szCs w:val="24"/>
        </w:rPr>
        <w:t xml:space="preserve">ο άλλος. Δεν είναι αμαρτία η ηλικία, αλλά όταν λέμε ότι πρέπει να </w:t>
      </w:r>
      <w:proofErr w:type="spellStart"/>
      <w:r>
        <w:rPr>
          <w:rFonts w:eastAsia="Times New Roman" w:cs="Times New Roman"/>
          <w:szCs w:val="24"/>
        </w:rPr>
        <w:t>κανονικοποιήσουμε</w:t>
      </w:r>
      <w:proofErr w:type="spellEnd"/>
      <w:r>
        <w:rPr>
          <w:rFonts w:eastAsia="Times New Roman" w:cs="Times New Roman"/>
          <w:szCs w:val="24"/>
        </w:rPr>
        <w:t xml:space="preserve"> δομές, όλοι πρέπει να είναι το ίδιο στα μάτια τ</w:t>
      </w:r>
      <w:r>
        <w:rPr>
          <w:rFonts w:eastAsia="Times New Roman" w:cs="Times New Roman"/>
          <w:szCs w:val="24"/>
        </w:rPr>
        <w:t xml:space="preserve">ου νόμου. Είμαι σίγουρος ότι πρώτα οι ίδιοι οι </w:t>
      </w:r>
      <w:r>
        <w:rPr>
          <w:rFonts w:eastAsia="Times New Roman" w:cs="Times New Roman"/>
          <w:szCs w:val="24"/>
        </w:rPr>
        <w:t>μ</w:t>
      </w:r>
      <w:r>
        <w:rPr>
          <w:rFonts w:eastAsia="Times New Roman" w:cs="Times New Roman"/>
          <w:szCs w:val="24"/>
        </w:rPr>
        <w:t xml:space="preserve">ουφτήδες θα θελήσουν να μπουν σε αυτήν τη διαδικασία. </w:t>
      </w:r>
    </w:p>
    <w:p w14:paraId="0446599D"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Για το θέμα των </w:t>
      </w:r>
      <w:r w:rsidRPr="004C093F">
        <w:rPr>
          <w:rFonts w:eastAsia="Times New Roman" w:cs="Times New Roman"/>
          <w:szCs w:val="24"/>
        </w:rPr>
        <w:t>ιεροδιδασκάλων</w:t>
      </w:r>
      <w:r>
        <w:rPr>
          <w:rFonts w:eastAsia="Times New Roman" w:cs="Times New Roman"/>
          <w:szCs w:val="24"/>
        </w:rPr>
        <w:t xml:space="preserve">, έχει πάρα πολύ μεγάλη σημασία οι ιεροδιδάσκαλοι να είναι σοβαρά μορφωμένοι. Ένας </w:t>
      </w:r>
      <w:r>
        <w:rPr>
          <w:rFonts w:eastAsia="Times New Roman" w:cs="Times New Roman"/>
          <w:szCs w:val="24"/>
        </w:rPr>
        <w:lastRenderedPageBreak/>
        <w:t>από τους λόγους που ιδρύσαμε την κατεύθυ</w:t>
      </w:r>
      <w:r>
        <w:rPr>
          <w:rFonts w:eastAsia="Times New Roman" w:cs="Times New Roman"/>
          <w:szCs w:val="24"/>
        </w:rPr>
        <w:t xml:space="preserve">νση των μουσουλμανικών σπουδών στη Θεολογική Σχολή του Πανεπιστημίου Θεσσαλονίκης, είναι ακριβώς και αυτός. Θέλουμε να δώσουμε μια μικρή παράταση ώσπου να υπάρχουν οι πρώτοι απόφοιτοι από αυτό το τμήμα. </w:t>
      </w:r>
    </w:p>
    <w:p w14:paraId="0446599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Ο κ. Μουσταφά έθιξε ένα πάρα πολύ σοβαρό ζήτημα για </w:t>
      </w:r>
      <w:r>
        <w:rPr>
          <w:rFonts w:eastAsia="Times New Roman" w:cs="Times New Roman"/>
          <w:szCs w:val="24"/>
        </w:rPr>
        <w:t xml:space="preserve">το οποίο έχουμε να κάνουμε πολύ δουλειά ακόμη και αυτό είναι η εκπαίδευση στη Θράκη, η εκπαίδευση των δικών μας παιδιών, των παιδιών που είναι από οικογένειες μουσουλμάνων. Εκεί, λοιπόν, πρέπει να αναβαθμιστούν τα σχολεία. Εκεί πρέπει να γίνουν καινούργια </w:t>
      </w:r>
      <w:r>
        <w:rPr>
          <w:rFonts w:eastAsia="Times New Roman" w:cs="Times New Roman"/>
          <w:szCs w:val="24"/>
        </w:rPr>
        <w:t>σχολεία. Πρέπει να πάνε δάσκαλοι και καθηγητές καλά εκπαιδευμένοι. Επίσης, πρέπει να ενισχύσουμε πάρα πολύ τα έξι πιλοτικά νηπιαγωγεία</w:t>
      </w:r>
      <w:r>
        <w:rPr>
          <w:rFonts w:eastAsia="Times New Roman" w:cs="Times New Roman"/>
          <w:szCs w:val="24"/>
        </w:rPr>
        <w:t>,</w:t>
      </w:r>
      <w:r>
        <w:rPr>
          <w:rFonts w:eastAsia="Times New Roman" w:cs="Times New Roman"/>
          <w:szCs w:val="24"/>
        </w:rPr>
        <w:t xml:space="preserve"> που άρχισαν να λειτουργούν φέτος μετά από πολλές δυσκολίες και τα οποία του χρόνου θα πολλαπλασιάσουμε. Όλα αυτά ενισχύο</w:t>
      </w:r>
      <w:r>
        <w:rPr>
          <w:rFonts w:eastAsia="Times New Roman" w:cs="Times New Roman"/>
          <w:szCs w:val="24"/>
        </w:rPr>
        <w:t xml:space="preserve">υν πραγματικά την εκπαίδευση των παιδιών. </w:t>
      </w:r>
    </w:p>
    <w:p w14:paraId="0446599F"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Δεν θα σχολιάσω καν και θα αγνοήσω προκλητικά τις ανατριχιαστικές δηλώσεις, προτάσεις και το ύφος της Χρυσής Αυγής. Ως δημοκρατία είμαστε υποχρεωμένοι να τους ανεχόμαστε, </w:t>
      </w:r>
      <w:r>
        <w:rPr>
          <w:rFonts w:eastAsia="Times New Roman" w:cs="Times New Roman"/>
          <w:szCs w:val="24"/>
        </w:rPr>
        <w:lastRenderedPageBreak/>
        <w:t>αλλά αυτά τα πράγματα δεν πρέπει να λέγοντ</w:t>
      </w:r>
      <w:r>
        <w:rPr>
          <w:rFonts w:eastAsia="Times New Roman" w:cs="Times New Roman"/>
          <w:szCs w:val="24"/>
        </w:rPr>
        <w:t>αι εδώ μέσα. Αλλά ξέρετε, ούτε και άλλα πράγματα πρέπει να λέγονται. Εάν κανείς έχει αμφιβολία για το πώς καθορίζεται η πολιτική μας στα εθνικά ζητήματα, να βγει και αν το πει. Να μην κάνει διάφορους περίεργους συνειρμούς. Εμείς έχουμε δείξει και θα δείξου</w:t>
      </w:r>
      <w:r>
        <w:rPr>
          <w:rFonts w:eastAsia="Times New Roman" w:cs="Times New Roman"/>
          <w:szCs w:val="24"/>
        </w:rPr>
        <w:t xml:space="preserve">με ότι πρέπει να </w:t>
      </w:r>
      <w:proofErr w:type="spellStart"/>
      <w:r>
        <w:rPr>
          <w:rFonts w:eastAsia="Times New Roman" w:cs="Times New Roman"/>
          <w:szCs w:val="24"/>
        </w:rPr>
        <w:t>κανονικοποιηθούν</w:t>
      </w:r>
      <w:proofErr w:type="spellEnd"/>
      <w:r>
        <w:rPr>
          <w:rFonts w:eastAsia="Times New Roman" w:cs="Times New Roman"/>
          <w:szCs w:val="24"/>
        </w:rPr>
        <w:t xml:space="preserve"> καθεστώτα, καταστάσεις οι οποίες επί δεκαετίες λειτουργούσαν και κανένας δεν ήθελε να θίξει. Αυτές είναι οι νομοτέλειες της δημοκρατίας και αυτά θα κάνουμε.</w:t>
      </w:r>
    </w:p>
    <w:p w14:paraId="044659A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Ο κ. Δελής ανησυχεί -και έχει δίκιο σε αυτό- για τον διορισμό των</w:t>
      </w:r>
      <w:r>
        <w:rPr>
          <w:rFonts w:eastAsia="Times New Roman" w:cs="Times New Roman"/>
          <w:szCs w:val="24"/>
        </w:rPr>
        <w:t xml:space="preserve"> εκπαιδευτικών για την εκπαίδευση των προσφυγόπουλων. Πράγματι, υπήρξε με δική μας ευθύνη –διότι υπάρχει μια απίστευτη γραφειοκρατία πίσω από όλα αυτά- καθυστέρηση τις προηγούμενες χρονιές. Φέτος, ολοκληρώνουμε όλες τις διαδικασίες πολύ πιο νωρίς από τις ά</w:t>
      </w:r>
      <w:r>
        <w:rPr>
          <w:rFonts w:eastAsia="Times New Roman" w:cs="Times New Roman"/>
          <w:szCs w:val="24"/>
        </w:rPr>
        <w:t>λλες χρονιές και πραγματικά ελπίζουμε και εμείς να αρχίσει η εκπαίδευση αυτή με τους εκπαιδευτικούς στη θέση τους στην ώρα τους.</w:t>
      </w:r>
    </w:p>
    <w:p w14:paraId="044659A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Υπάρχει κάτι το οποίο μας το υπέδειξε ο κ. </w:t>
      </w:r>
      <w:proofErr w:type="spellStart"/>
      <w:r>
        <w:rPr>
          <w:rFonts w:eastAsia="Times New Roman" w:cs="Times New Roman"/>
          <w:szCs w:val="24"/>
        </w:rPr>
        <w:t>Σεβαστάκης</w:t>
      </w:r>
      <w:proofErr w:type="spellEnd"/>
      <w:r>
        <w:rPr>
          <w:rFonts w:eastAsia="Times New Roman" w:cs="Times New Roman"/>
          <w:szCs w:val="24"/>
        </w:rPr>
        <w:t xml:space="preserve"> και το οποίο για λόγους τεχνικούς δεν μπήκε στις τροπολογίες και αυτό είν</w:t>
      </w:r>
      <w:r>
        <w:rPr>
          <w:rFonts w:eastAsia="Times New Roman" w:cs="Times New Roman"/>
          <w:szCs w:val="24"/>
        </w:rPr>
        <w:t xml:space="preserve">αι το εξής: Υπάρχει μια δυσκολία, μια άρνηση του </w:t>
      </w:r>
      <w:r>
        <w:rPr>
          <w:rFonts w:eastAsia="Times New Roman" w:cs="Times New Roman"/>
          <w:szCs w:val="24"/>
        </w:rPr>
        <w:lastRenderedPageBreak/>
        <w:t xml:space="preserve">Ελεγκτικού Συνεδρίου να εγκρίνει τα έξοδα που γίνονται για τις δαπάνες των σχολικών αγώνων. </w:t>
      </w:r>
    </w:p>
    <w:p w14:paraId="044659A2" w14:textId="77777777" w:rsidR="00061F8F" w:rsidRDefault="00BE2594">
      <w:pPr>
        <w:spacing w:after="0" w:line="600" w:lineRule="auto"/>
        <w:ind w:firstLine="720"/>
        <w:jc w:val="both"/>
        <w:rPr>
          <w:rFonts w:eastAsia="Times New Roman"/>
          <w:szCs w:val="24"/>
        </w:rPr>
      </w:pPr>
      <w:r>
        <w:rPr>
          <w:rFonts w:eastAsia="Times New Roman"/>
          <w:szCs w:val="24"/>
        </w:rPr>
        <w:t>Θα παρακαλούσα και το Ελεγκτικό Συνέδριο να το ξαναδεί αυτό το θέμα. Τα χρήματα υπάρχουν στις περιφερειακές διευθύ</w:t>
      </w:r>
      <w:r>
        <w:rPr>
          <w:rFonts w:eastAsia="Times New Roman"/>
          <w:szCs w:val="24"/>
        </w:rPr>
        <w:t>νσεις. Η νομοθεσία είναι σαφέστατη οι περιφερειακές διευθύνσεις μπορούν να κάνουν έξοδα για όλες αυτές τις δραστηριότητες. Θα παρακαλούσα να το ξαναδεί το Ελεγκτικό Συνέδριο.</w:t>
      </w:r>
    </w:p>
    <w:p w14:paraId="044659A3" w14:textId="77777777" w:rsidR="00061F8F" w:rsidRDefault="00BE2594">
      <w:pPr>
        <w:spacing w:after="0" w:line="600" w:lineRule="auto"/>
        <w:ind w:firstLine="720"/>
        <w:jc w:val="both"/>
        <w:rPr>
          <w:rFonts w:eastAsia="Times New Roman"/>
          <w:szCs w:val="24"/>
        </w:rPr>
      </w:pPr>
      <w:r w:rsidRPr="00B70242">
        <w:rPr>
          <w:rFonts w:eastAsia="Times New Roman"/>
          <w:b/>
          <w:szCs w:val="24"/>
        </w:rPr>
        <w:t>ΔΗΜΗΤΡΙΟΣ ΣΕΒΑΣΤΑΚΗΣ:</w:t>
      </w:r>
      <w:r w:rsidRPr="00B70242">
        <w:rPr>
          <w:rFonts w:eastAsia="Times New Roman"/>
          <w:szCs w:val="24"/>
        </w:rPr>
        <w:t xml:space="preserve"> </w:t>
      </w:r>
      <w:r>
        <w:rPr>
          <w:rFonts w:eastAsia="Times New Roman"/>
          <w:szCs w:val="24"/>
        </w:rPr>
        <w:t>Οι τρείς Πάρεδροι είναι.</w:t>
      </w:r>
    </w:p>
    <w:p w14:paraId="044659A4" w14:textId="77777777" w:rsidR="00061F8F" w:rsidRDefault="00BE2594">
      <w:pPr>
        <w:spacing w:after="0" w:line="600" w:lineRule="auto"/>
        <w:ind w:firstLine="720"/>
        <w:jc w:val="both"/>
        <w:rPr>
          <w:rFonts w:eastAsia="Times New Roman"/>
          <w:szCs w:val="24"/>
        </w:rPr>
      </w:pPr>
      <w:r w:rsidRPr="00B70242">
        <w:rPr>
          <w:rFonts w:eastAsia="Times New Roman"/>
          <w:b/>
          <w:szCs w:val="24"/>
        </w:rPr>
        <w:t>ΚΩΝΣΤΑΝΤΙΝΟΣ ΓΑΒΡΟΓΛΟΥ (Υπουργός Π</w:t>
      </w:r>
      <w:r w:rsidRPr="00B70242">
        <w:rPr>
          <w:rFonts w:eastAsia="Times New Roman"/>
          <w:b/>
          <w:szCs w:val="24"/>
        </w:rPr>
        <w:t>αιδείας, Έρευνας και Θρησκευμάτων):</w:t>
      </w:r>
      <w:r>
        <w:rPr>
          <w:rFonts w:eastAsia="Times New Roman"/>
          <w:b/>
          <w:szCs w:val="24"/>
        </w:rPr>
        <w:t xml:space="preserve"> </w:t>
      </w:r>
      <w:r w:rsidRPr="00B70242">
        <w:rPr>
          <w:rFonts w:eastAsia="Times New Roman"/>
          <w:szCs w:val="24"/>
        </w:rPr>
        <w:t xml:space="preserve">Οι τρεις συγκεκριμένοι Πάρεδροι. </w:t>
      </w:r>
    </w:p>
    <w:p w14:paraId="044659A5" w14:textId="77777777" w:rsidR="00061F8F" w:rsidRDefault="00BE2594">
      <w:pPr>
        <w:spacing w:after="0" w:line="600" w:lineRule="auto"/>
        <w:ind w:firstLine="720"/>
        <w:jc w:val="both"/>
        <w:rPr>
          <w:rFonts w:eastAsia="Times New Roman"/>
          <w:szCs w:val="24"/>
        </w:rPr>
      </w:pPr>
      <w:r w:rsidRPr="00B70242">
        <w:rPr>
          <w:rFonts w:eastAsia="Times New Roman"/>
          <w:szCs w:val="24"/>
        </w:rPr>
        <w:t xml:space="preserve">Εάν αυτό δεν επιλυθεί είναι εντελώς προφανές ότι τον Σεπτέμβριο νομοθετικά θα τα λύσουμε. </w:t>
      </w:r>
      <w:r>
        <w:rPr>
          <w:rFonts w:eastAsia="Times New Roman"/>
          <w:szCs w:val="24"/>
        </w:rPr>
        <w:t xml:space="preserve">Δεν υπάρχει, όμως, λόγος να λύνουμε νομοθετικά πράγματα για τα οποία υπάρχει, ήδη, νομοθετική </w:t>
      </w:r>
      <w:r>
        <w:rPr>
          <w:rFonts w:eastAsia="Times New Roman"/>
          <w:szCs w:val="24"/>
        </w:rPr>
        <w:t>ρύθμιση.</w:t>
      </w:r>
    </w:p>
    <w:p w14:paraId="044659A6" w14:textId="77777777" w:rsidR="00061F8F" w:rsidRDefault="00BE2594">
      <w:pPr>
        <w:spacing w:after="0" w:line="600" w:lineRule="auto"/>
        <w:ind w:firstLine="720"/>
        <w:jc w:val="both"/>
        <w:rPr>
          <w:rFonts w:eastAsia="Times New Roman"/>
          <w:szCs w:val="24"/>
        </w:rPr>
      </w:pPr>
      <w:r>
        <w:rPr>
          <w:rFonts w:eastAsia="Times New Roman"/>
          <w:szCs w:val="24"/>
        </w:rPr>
        <w:t xml:space="preserve">Τώρα αναφέρθηκε ο κ. Κεφαλογιάννης, για την μελέτη του ΙΟΒΕ. Κοιτάξτε, όντως έχουμε διαφορές. Οι διαφορές δεν είναι στη μέθοδο επεξεργασίας. Επιστήμονες είναι οι άνθρωποι, εγώ τη διάβασα και πολύ αναλυτικά μάλιστα και δεν είναι εκεί το θέμα </w:t>
      </w:r>
      <w:r>
        <w:rPr>
          <w:rFonts w:eastAsia="Times New Roman"/>
          <w:szCs w:val="24"/>
        </w:rPr>
        <w:lastRenderedPageBreak/>
        <w:t>μας. Έ</w:t>
      </w:r>
      <w:r>
        <w:rPr>
          <w:rFonts w:eastAsia="Times New Roman"/>
          <w:szCs w:val="24"/>
        </w:rPr>
        <w:t>χουμε την ίδια δυσκολία κατανόησης και σίγουρα μεγάλη δυσκολία συμφωνίας, όπως έχουμε και με την Νέα Δημοκρατία. Δηλαδή, εδώ υπάρχει μια μονοσήμαντη σύνδεση της αγοράς εργασίας με την ανώτατη εκπαίδευση. Σε αυτό έχουμε διαφορές, τι να κάνουμε; Και οι διαφο</w:t>
      </w:r>
      <w:r>
        <w:rPr>
          <w:rFonts w:eastAsia="Times New Roman"/>
          <w:szCs w:val="24"/>
        </w:rPr>
        <w:t>ρές μας είναι και πάρα πολύ βαθιές.</w:t>
      </w:r>
    </w:p>
    <w:p w14:paraId="044659A7" w14:textId="77777777" w:rsidR="00061F8F" w:rsidRDefault="00BE2594">
      <w:pPr>
        <w:spacing w:after="0" w:line="600" w:lineRule="auto"/>
        <w:ind w:firstLine="720"/>
        <w:jc w:val="both"/>
        <w:rPr>
          <w:rFonts w:eastAsia="Times New Roman"/>
          <w:szCs w:val="24"/>
        </w:rPr>
      </w:pPr>
      <w:r>
        <w:rPr>
          <w:rFonts w:eastAsia="Times New Roman"/>
          <w:szCs w:val="24"/>
        </w:rPr>
        <w:t>Για εμάς κριτήριο της επιτυχίας της ανώτατης εκπαίδευσης δεν είναι αποκλειστικά το αν βρίσκει κανείς δουλειά ή όχι. Το αν βρίσκει δουλειά ή όχι έχει σχέση με την οικονομία, έχει σχέση με αυτά που μαθαίνεις. Για εμάς, όμω</w:t>
      </w:r>
      <w:r>
        <w:rPr>
          <w:rFonts w:eastAsia="Times New Roman"/>
          <w:szCs w:val="24"/>
        </w:rPr>
        <w:t>ς, το μορφωτικό στοιχείο της ανώτατης εκπαίδευσης έχει πολύ, μα πάρα πολύ μεγάλη σημασία. Και εδώ, όπως ξέρετε, διαφέρουμε πλήρως με τη Νέα Δημοκρατία και βεβαίως με το ΙΟΒΕ.</w:t>
      </w:r>
    </w:p>
    <w:p w14:paraId="044659A8" w14:textId="77777777" w:rsidR="00061F8F" w:rsidRDefault="00BE2594">
      <w:pPr>
        <w:spacing w:after="0" w:line="600" w:lineRule="auto"/>
        <w:ind w:firstLine="720"/>
        <w:jc w:val="both"/>
        <w:rPr>
          <w:rFonts w:eastAsia="Times New Roman"/>
          <w:szCs w:val="24"/>
        </w:rPr>
      </w:pPr>
      <w:r>
        <w:rPr>
          <w:rFonts w:eastAsia="Times New Roman"/>
          <w:szCs w:val="24"/>
        </w:rPr>
        <w:t>Θέλω να σχολιάσω ορισμένα πράγματα που λέχθηκαν ή τουλάχιστον ορισμένα πράγματα π</w:t>
      </w:r>
      <w:r>
        <w:rPr>
          <w:rFonts w:eastAsia="Times New Roman"/>
          <w:szCs w:val="24"/>
        </w:rPr>
        <w:t>ου δεν λέχθηκαν. Εγώ θέλω να χαιρετίσω το γεγονός ότι η Νέα Δημοκρατία για πρώτη φορά δεν ανέφερε την ίδρυση Πανεπιστημίων Εφαρμοσμένων Επιστημών. Ήταν ένα πράγμα εκτός τόπου και χρόνου. Αυτό λέχθηκε από τον αρχηγό της, τον κ. Μητσοτάκη, στη Βουλή, υιοθε</w:t>
      </w:r>
      <w:r>
        <w:rPr>
          <w:rFonts w:eastAsia="Times New Roman"/>
          <w:szCs w:val="24"/>
        </w:rPr>
        <w:lastRenderedPageBreak/>
        <w:t>τή</w:t>
      </w:r>
      <w:r>
        <w:rPr>
          <w:rFonts w:eastAsia="Times New Roman"/>
          <w:szCs w:val="24"/>
        </w:rPr>
        <w:t>θηκε από κάποιους. Επιχειρηματολογήσαμε ότι αυτά είναι ξεπερασμένα σχήματα, είναι σχήματα της δεκαετίας του ’60 και δεν έχουν καμμία σχέση με το σήμερα.</w:t>
      </w:r>
    </w:p>
    <w:p w14:paraId="044659A9" w14:textId="77777777" w:rsidR="00061F8F" w:rsidRDefault="00BE2594">
      <w:pPr>
        <w:spacing w:after="0" w:line="600" w:lineRule="auto"/>
        <w:ind w:firstLine="720"/>
        <w:jc w:val="both"/>
        <w:rPr>
          <w:rFonts w:eastAsia="Times New Roman"/>
          <w:szCs w:val="24"/>
        </w:rPr>
      </w:pPr>
      <w:r>
        <w:rPr>
          <w:rFonts w:eastAsia="Times New Roman"/>
          <w:szCs w:val="24"/>
        </w:rPr>
        <w:t>Επίσης, και το χαιρετίζω αυτό...</w:t>
      </w:r>
    </w:p>
    <w:p w14:paraId="044659AA" w14:textId="77777777" w:rsidR="00061F8F" w:rsidRDefault="00BE2594">
      <w:pPr>
        <w:spacing w:after="0" w:line="600" w:lineRule="auto"/>
        <w:ind w:firstLine="720"/>
        <w:jc w:val="both"/>
        <w:rPr>
          <w:rFonts w:eastAsia="Times New Roman"/>
          <w:szCs w:val="24"/>
        </w:rPr>
      </w:pPr>
      <w:r w:rsidRPr="00511B37">
        <w:rPr>
          <w:rFonts w:eastAsia="Times New Roman"/>
          <w:b/>
          <w:szCs w:val="24"/>
        </w:rPr>
        <w:t>ΑΝΝΑ ΚΑΡΑΜΑΝΛΗ:</w:t>
      </w:r>
      <w:r w:rsidRPr="00511B37">
        <w:rPr>
          <w:rFonts w:eastAsia="Times New Roman"/>
          <w:szCs w:val="24"/>
        </w:rPr>
        <w:t xml:space="preserve"> </w:t>
      </w:r>
      <w:r>
        <w:rPr>
          <w:rFonts w:eastAsia="Times New Roman"/>
          <w:szCs w:val="24"/>
        </w:rPr>
        <w:t>Το ανέφερα σήμερα</w:t>
      </w:r>
      <w:r w:rsidRPr="00B9414B">
        <w:rPr>
          <w:rFonts w:eastAsia="Times New Roman"/>
          <w:szCs w:val="24"/>
        </w:rPr>
        <w:t>.</w:t>
      </w:r>
    </w:p>
    <w:p w14:paraId="044659AB" w14:textId="77777777" w:rsidR="00061F8F" w:rsidRDefault="00BE2594">
      <w:pPr>
        <w:spacing w:after="0" w:line="600" w:lineRule="auto"/>
        <w:ind w:firstLine="720"/>
        <w:jc w:val="both"/>
        <w:rPr>
          <w:rFonts w:eastAsia="Times New Roman"/>
          <w:szCs w:val="24"/>
        </w:rPr>
      </w:pPr>
      <w:r>
        <w:rPr>
          <w:rFonts w:eastAsia="Times New Roman"/>
          <w:b/>
          <w:szCs w:val="24"/>
        </w:rPr>
        <w:t>ΚΩΝΣΤΑΝΤΙΝΟΣ ΓΑΒΡΟΓΛΟΥ (Υπουργός Πα</w:t>
      </w:r>
      <w:r>
        <w:rPr>
          <w:rFonts w:eastAsia="Times New Roman"/>
          <w:b/>
          <w:szCs w:val="24"/>
        </w:rPr>
        <w:t>ιδείας, Έρευνας και Θρησκευμάτων):</w:t>
      </w:r>
      <w:r w:rsidRPr="00511B37">
        <w:rPr>
          <w:rFonts w:eastAsia="Times New Roman"/>
          <w:b/>
          <w:szCs w:val="24"/>
        </w:rPr>
        <w:t xml:space="preserve"> </w:t>
      </w:r>
      <w:r w:rsidRPr="00511B37">
        <w:rPr>
          <w:rFonts w:eastAsia="Times New Roman"/>
          <w:szCs w:val="24"/>
        </w:rPr>
        <w:t>Το αναφέρατε; Μάλιστα</w:t>
      </w:r>
      <w:r>
        <w:rPr>
          <w:rFonts w:eastAsia="Times New Roman"/>
          <w:szCs w:val="24"/>
        </w:rPr>
        <w:t>,</w:t>
      </w:r>
      <w:r w:rsidRPr="00511B37">
        <w:rPr>
          <w:rFonts w:eastAsia="Times New Roman"/>
          <w:szCs w:val="24"/>
        </w:rPr>
        <w:t xml:space="preserve"> ακόμη χειρ</w:t>
      </w:r>
      <w:r>
        <w:rPr>
          <w:rFonts w:eastAsia="Times New Roman"/>
          <w:szCs w:val="24"/>
        </w:rPr>
        <w:t xml:space="preserve">ότερα δηλαδή. Εν πάση </w:t>
      </w:r>
      <w:proofErr w:type="spellStart"/>
      <w:r>
        <w:rPr>
          <w:rFonts w:eastAsia="Times New Roman"/>
          <w:szCs w:val="24"/>
        </w:rPr>
        <w:t>περιπτώσει</w:t>
      </w:r>
      <w:proofErr w:type="spellEnd"/>
      <w:r>
        <w:rPr>
          <w:rFonts w:eastAsia="Times New Roman"/>
          <w:szCs w:val="24"/>
        </w:rPr>
        <w:t xml:space="preserve"> αν το αναφέρατε</w:t>
      </w:r>
      <w:r w:rsidRPr="00813522">
        <w:rPr>
          <w:rFonts w:eastAsia="Times New Roman"/>
          <w:szCs w:val="24"/>
        </w:rPr>
        <w:t>,</w:t>
      </w:r>
      <w:r>
        <w:rPr>
          <w:rFonts w:eastAsia="Times New Roman"/>
          <w:szCs w:val="24"/>
        </w:rPr>
        <w:t xml:space="preserve"> τότε το παίρνω πίσω ότι μπορεί να πειστήκατε ότι δεν είναι κάτι για την εποχή μας. </w:t>
      </w:r>
    </w:p>
    <w:p w14:paraId="044659AC" w14:textId="77777777" w:rsidR="00061F8F" w:rsidRDefault="00BE2594">
      <w:pPr>
        <w:spacing w:after="0" w:line="600" w:lineRule="auto"/>
        <w:ind w:firstLine="720"/>
        <w:jc w:val="both"/>
        <w:rPr>
          <w:rFonts w:eastAsia="Times New Roman"/>
          <w:szCs w:val="24"/>
        </w:rPr>
      </w:pPr>
      <w:r>
        <w:rPr>
          <w:rFonts w:eastAsia="Times New Roman"/>
          <w:szCs w:val="24"/>
        </w:rPr>
        <w:t>Αυτό, όμως, που θα ήθελα να χαιρετήσω είναι ότι η κ</w:t>
      </w:r>
      <w:r>
        <w:rPr>
          <w:rFonts w:eastAsia="Times New Roman"/>
          <w:szCs w:val="24"/>
        </w:rPr>
        <w:t>.</w:t>
      </w:r>
      <w:r>
        <w:rPr>
          <w:rFonts w:eastAsia="Times New Roman"/>
          <w:szCs w:val="24"/>
        </w:rPr>
        <w:t xml:space="preserve"> Καραμανλή και όλοι οι Βουλευτές της Νέας Δημοκρατίας που μίλησαν φάνηκαν να έχουν μ</w:t>
      </w:r>
      <w:r>
        <w:rPr>
          <w:rFonts w:eastAsia="Times New Roman"/>
          <w:szCs w:val="24"/>
        </w:rPr>
        <w:t>ί</w:t>
      </w:r>
      <w:r>
        <w:rPr>
          <w:rFonts w:eastAsia="Times New Roman"/>
          <w:szCs w:val="24"/>
        </w:rPr>
        <w:t xml:space="preserve">α πολύ πιο σύνθετη σκέψη από τη διακηρυγμένη εκπαιδευτική πολιτική της Νέας Δημοκρατίας. Ξέρετε ποια είναι αυτή; Ιδιωτικά </w:t>
      </w:r>
      <w:r>
        <w:rPr>
          <w:rFonts w:eastAsia="Times New Roman"/>
          <w:szCs w:val="24"/>
        </w:rPr>
        <w:t>π</w:t>
      </w:r>
      <w:r>
        <w:rPr>
          <w:rFonts w:eastAsia="Times New Roman"/>
          <w:szCs w:val="24"/>
        </w:rPr>
        <w:t xml:space="preserve">ανεπιστήμια, ξανά ιδιωτικά </w:t>
      </w:r>
      <w:r>
        <w:rPr>
          <w:rFonts w:eastAsia="Times New Roman"/>
          <w:szCs w:val="24"/>
        </w:rPr>
        <w:t>π</w:t>
      </w:r>
      <w:r>
        <w:rPr>
          <w:rFonts w:eastAsia="Times New Roman"/>
          <w:szCs w:val="24"/>
        </w:rPr>
        <w:t>ανεπιστήμια, ξανά ιδ</w:t>
      </w:r>
      <w:r>
        <w:rPr>
          <w:rFonts w:eastAsia="Times New Roman"/>
          <w:szCs w:val="24"/>
        </w:rPr>
        <w:t xml:space="preserve">ιωτικά </w:t>
      </w:r>
      <w:r>
        <w:rPr>
          <w:rFonts w:eastAsia="Times New Roman"/>
          <w:szCs w:val="24"/>
        </w:rPr>
        <w:t>π</w:t>
      </w:r>
      <w:r>
        <w:rPr>
          <w:rFonts w:eastAsia="Times New Roman"/>
          <w:szCs w:val="24"/>
        </w:rPr>
        <w:t xml:space="preserve">ανεπιστήμια και κατάργηση των νόμων Μπαλτά, Φίλη και </w:t>
      </w:r>
      <w:proofErr w:type="spellStart"/>
      <w:r>
        <w:rPr>
          <w:rFonts w:eastAsia="Times New Roman"/>
          <w:szCs w:val="24"/>
        </w:rPr>
        <w:t>Γαβρόγλου</w:t>
      </w:r>
      <w:proofErr w:type="spellEnd"/>
      <w:r>
        <w:rPr>
          <w:rFonts w:eastAsia="Times New Roman"/>
          <w:szCs w:val="24"/>
        </w:rPr>
        <w:t xml:space="preserve">. Έχει λυθεί αυτό το </w:t>
      </w:r>
      <w:proofErr w:type="spellStart"/>
      <w:r>
        <w:rPr>
          <w:rFonts w:eastAsia="Times New Roman"/>
          <w:szCs w:val="24"/>
        </w:rPr>
        <w:t>πακετάκι</w:t>
      </w:r>
      <w:proofErr w:type="spellEnd"/>
      <w:r>
        <w:rPr>
          <w:rFonts w:eastAsia="Times New Roman"/>
          <w:szCs w:val="24"/>
        </w:rPr>
        <w:t xml:space="preserve">. Δεν το ακούσαμε αυτό. </w:t>
      </w:r>
      <w:r>
        <w:rPr>
          <w:rFonts w:eastAsia="Times New Roman"/>
          <w:szCs w:val="24"/>
        </w:rPr>
        <w:t>Ε</w:t>
      </w:r>
      <w:r>
        <w:rPr>
          <w:rFonts w:eastAsia="Times New Roman"/>
          <w:szCs w:val="24"/>
        </w:rPr>
        <w:t>γώ νομίζω ότι πρέπει να το χαιρετίσουμε.</w:t>
      </w:r>
    </w:p>
    <w:p w14:paraId="044659AD" w14:textId="77777777" w:rsidR="00061F8F" w:rsidRDefault="00BE2594">
      <w:pPr>
        <w:spacing w:after="0" w:line="600" w:lineRule="auto"/>
        <w:ind w:firstLine="720"/>
        <w:jc w:val="both"/>
        <w:rPr>
          <w:rFonts w:eastAsia="Times New Roman"/>
          <w:szCs w:val="24"/>
        </w:rPr>
      </w:pPr>
      <w:r>
        <w:rPr>
          <w:rFonts w:eastAsia="Times New Roman"/>
          <w:szCs w:val="24"/>
        </w:rPr>
        <w:lastRenderedPageBreak/>
        <w:t>Από τη συζήτηση, που είχε μ</w:t>
      </w:r>
      <w:r>
        <w:rPr>
          <w:rFonts w:eastAsia="Times New Roman"/>
          <w:szCs w:val="24"/>
        </w:rPr>
        <w:t>ί</w:t>
      </w:r>
      <w:r>
        <w:rPr>
          <w:rFonts w:eastAsia="Times New Roman"/>
          <w:szCs w:val="24"/>
        </w:rPr>
        <w:t>α διάρκεια τεσσάρων πολύωρων συνεδριάσεων στην Επιτροπή Μορφωτι</w:t>
      </w:r>
      <w:r>
        <w:rPr>
          <w:rFonts w:eastAsia="Times New Roman"/>
          <w:szCs w:val="24"/>
        </w:rPr>
        <w:t xml:space="preserve">κών Υποθέσεων και όλης της ημέρας σήμερα, ορισμένα πράγματα αποκτούν πια μια σαφήνεια. Κανένα κόμμα δεν αμφισβήτησε τον απολογισμό που κάναμε ένα χρόνο μετά του νόμου πλαίσιο που ψηφίσαμε πέρσι τέτοια εποχή. Λέω κανένα κόμμα. </w:t>
      </w:r>
    </w:p>
    <w:p w14:paraId="044659AE" w14:textId="77777777" w:rsidR="00061F8F" w:rsidRDefault="00BE2594">
      <w:pPr>
        <w:spacing w:after="0" w:line="600" w:lineRule="auto"/>
        <w:ind w:firstLine="720"/>
        <w:jc w:val="both"/>
        <w:rPr>
          <w:rFonts w:eastAsia="Times New Roman"/>
          <w:szCs w:val="24"/>
        </w:rPr>
      </w:pPr>
      <w:r>
        <w:rPr>
          <w:rFonts w:eastAsia="Times New Roman"/>
          <w:szCs w:val="24"/>
        </w:rPr>
        <w:t>Η κ</w:t>
      </w:r>
      <w:r>
        <w:rPr>
          <w:rFonts w:eastAsia="Times New Roman"/>
          <w:szCs w:val="24"/>
        </w:rPr>
        <w:t>υρία</w:t>
      </w:r>
      <w:r>
        <w:rPr>
          <w:rFonts w:eastAsia="Times New Roman"/>
          <w:szCs w:val="24"/>
        </w:rPr>
        <w:t xml:space="preserve"> Καραμανλή, πράγματι, </w:t>
      </w:r>
      <w:r>
        <w:rPr>
          <w:rFonts w:eastAsia="Times New Roman"/>
          <w:szCs w:val="24"/>
        </w:rPr>
        <w:t>στη δευτερολογία της είπε</w:t>
      </w:r>
      <w:r w:rsidRPr="00D64019">
        <w:rPr>
          <w:rFonts w:eastAsia="Times New Roman"/>
          <w:szCs w:val="24"/>
        </w:rPr>
        <w:t>:</w:t>
      </w:r>
      <w:r>
        <w:rPr>
          <w:rFonts w:eastAsia="Times New Roman"/>
          <w:szCs w:val="24"/>
        </w:rPr>
        <w:t xml:space="preserve"> «Μα, πώς να το αμφισβητήσουμε όταν δεν έχει λειτουργήσει ακόμα;» Νομίζω είναι κακά πληροφορημένη. Άρχισε να λειτουργεί από την επόμενη μέρα. </w:t>
      </w:r>
      <w:r>
        <w:rPr>
          <w:rFonts w:eastAsia="Times New Roman"/>
          <w:szCs w:val="24"/>
        </w:rPr>
        <w:t>Σ</w:t>
      </w:r>
      <w:r>
        <w:rPr>
          <w:rFonts w:eastAsia="Times New Roman"/>
          <w:szCs w:val="24"/>
        </w:rPr>
        <w:t>το μεταξύ έχει λειτουργήσει, έχουν γίνει εκλογές πρυτανικές, μεταπτυχιακά προγράμματα σ</w:t>
      </w:r>
      <w:r>
        <w:rPr>
          <w:rFonts w:eastAsia="Times New Roman"/>
          <w:szCs w:val="24"/>
        </w:rPr>
        <w:t>πουδών,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Κανένα κόμμα, λοιπόν, δεν το αμφισβήτησε. Επιμένω ότι είναι στοιχείο ωριμότητας της κουβέντας που γίνεται εδώ μέσα.</w:t>
      </w:r>
    </w:p>
    <w:p w14:paraId="044659AF" w14:textId="77777777" w:rsidR="00061F8F" w:rsidRDefault="00BE2594">
      <w:pPr>
        <w:spacing w:after="0" w:line="600" w:lineRule="auto"/>
        <w:ind w:firstLine="720"/>
        <w:jc w:val="both"/>
        <w:rPr>
          <w:rFonts w:eastAsia="Times New Roman"/>
          <w:b/>
          <w:szCs w:val="24"/>
        </w:rPr>
      </w:pPr>
      <w:r>
        <w:rPr>
          <w:rFonts w:eastAsia="Times New Roman"/>
          <w:szCs w:val="24"/>
        </w:rPr>
        <w:t xml:space="preserve">Δεύτερον, κανένα κόμμα δεν ανέφερε ούτε ένα πρόβλημα για το Πανεπιστήμιο Δυτικής Αττικής. Και αυτό είναι κάτι το θετικό. Εγώ </w:t>
      </w:r>
      <w:r>
        <w:rPr>
          <w:rFonts w:eastAsia="Times New Roman"/>
          <w:szCs w:val="24"/>
        </w:rPr>
        <w:t>δεν λέω ότι πρέπει να κάνετε αυτοκριτική, κ</w:t>
      </w:r>
      <w:r>
        <w:rPr>
          <w:rFonts w:eastAsia="Times New Roman"/>
          <w:szCs w:val="24"/>
        </w:rPr>
        <w:t>.</w:t>
      </w:r>
      <w:r>
        <w:rPr>
          <w:rFonts w:eastAsia="Times New Roman"/>
          <w:szCs w:val="24"/>
        </w:rPr>
        <w:t>λπ</w:t>
      </w:r>
      <w:r>
        <w:rPr>
          <w:rFonts w:eastAsia="Times New Roman"/>
          <w:szCs w:val="24"/>
        </w:rPr>
        <w:t>.</w:t>
      </w:r>
      <w:r>
        <w:rPr>
          <w:rFonts w:eastAsia="Times New Roman"/>
          <w:szCs w:val="24"/>
        </w:rPr>
        <w:t>, γιατί δεν νομίζω ότι πρέπει να λειτουργεί έτσι το Κοινοβούλιο. Το Κοινοβούλιο πρέπει να λειτουργεί με αμοιβαίες μετακινήσεις.</w:t>
      </w:r>
    </w:p>
    <w:p w14:paraId="044659B0" w14:textId="77777777" w:rsidR="00061F8F" w:rsidRDefault="00BE2594">
      <w:pPr>
        <w:spacing w:after="0" w:line="600" w:lineRule="auto"/>
        <w:ind w:firstLine="720"/>
        <w:jc w:val="both"/>
        <w:rPr>
          <w:rFonts w:eastAsia="Times New Roman"/>
          <w:szCs w:val="24"/>
        </w:rPr>
      </w:pPr>
      <w:r>
        <w:rPr>
          <w:rFonts w:eastAsia="Times New Roman"/>
          <w:szCs w:val="24"/>
        </w:rPr>
        <w:lastRenderedPageBreak/>
        <w:t>Κανένα, λοιπόν, κόμμα…</w:t>
      </w:r>
    </w:p>
    <w:p w14:paraId="044659B1" w14:textId="77777777" w:rsidR="00061F8F" w:rsidRDefault="00BE2594">
      <w:pPr>
        <w:spacing w:after="0" w:line="600" w:lineRule="auto"/>
        <w:ind w:firstLine="720"/>
        <w:jc w:val="both"/>
        <w:rPr>
          <w:rFonts w:eastAsia="Times New Roman"/>
          <w:szCs w:val="24"/>
        </w:rPr>
      </w:pPr>
      <w:r w:rsidRPr="00A57E1B">
        <w:rPr>
          <w:rFonts w:eastAsia="Times New Roman"/>
          <w:b/>
          <w:szCs w:val="24"/>
        </w:rPr>
        <w:t>ΓΕΩΡΓΙΟΣ ΜΑΥΡΩΤΑΣ:</w:t>
      </w:r>
      <w:r>
        <w:rPr>
          <w:rFonts w:eastAsia="Times New Roman"/>
          <w:szCs w:val="24"/>
        </w:rPr>
        <w:t xml:space="preserve"> Δεν λειτούργησε. </w:t>
      </w:r>
    </w:p>
    <w:p w14:paraId="044659B2" w14:textId="77777777" w:rsidR="00061F8F" w:rsidRDefault="00BE2594">
      <w:pPr>
        <w:spacing w:after="0" w:line="600" w:lineRule="auto"/>
        <w:ind w:firstLine="720"/>
        <w:jc w:val="both"/>
        <w:rPr>
          <w:rFonts w:eastAsia="Times New Roman"/>
          <w:szCs w:val="24"/>
        </w:rPr>
      </w:pPr>
      <w:r w:rsidRPr="00A57E1B">
        <w:rPr>
          <w:rFonts w:eastAsia="Times New Roman"/>
          <w:b/>
          <w:szCs w:val="24"/>
        </w:rPr>
        <w:t>ΚΩΝΣΤΑΝΤΙΝΟΣ ΓΑΒΡΟΓΛΟ</w:t>
      </w:r>
      <w:r w:rsidRPr="00A57E1B">
        <w:rPr>
          <w:rFonts w:eastAsia="Times New Roman"/>
          <w:b/>
          <w:szCs w:val="24"/>
        </w:rPr>
        <w:t>Υ (Υπουργός Παιδείας, Έρευνας και Θρησκευμάτων):</w:t>
      </w:r>
      <w:r>
        <w:rPr>
          <w:rFonts w:eastAsia="Times New Roman"/>
          <w:szCs w:val="24"/>
        </w:rPr>
        <w:t xml:space="preserve"> Δεν λειτούργησε</w:t>
      </w:r>
      <w:r w:rsidRPr="00813522">
        <w:rPr>
          <w:rFonts w:eastAsia="Times New Roman"/>
          <w:szCs w:val="24"/>
        </w:rPr>
        <w:t>.</w:t>
      </w:r>
      <w:r>
        <w:rPr>
          <w:rFonts w:eastAsia="Times New Roman"/>
          <w:szCs w:val="24"/>
        </w:rPr>
        <w:t xml:space="preserve"> Ε, τι να κάνουμε που λειτουργεί εδώ και έξι μήνες. Καταλάβατε; Βλέπετε, εγώ δεν θέλω να σας κακολογήσω ότι έχετε έγνοια των προβλημάτων, αλλά όταν έχεις μία διοικούσα και κάνει αυτό το εγχεί</w:t>
      </w:r>
      <w:r>
        <w:rPr>
          <w:rFonts w:eastAsia="Times New Roman"/>
          <w:szCs w:val="24"/>
        </w:rPr>
        <w:t>ρημα, ξέρετε πόσα πράγματα πρέπει να γίνουν για να δεχθεί φοιτητές; Εσείς νομίζετε ότι κάτι λειτουργεί μόνο όταν δέχεται φοιτητές. Δεν είναι έτσι. Πρέπει να προετοιμαστεί.</w:t>
      </w:r>
    </w:p>
    <w:p w14:paraId="044659B3" w14:textId="77777777" w:rsidR="00061F8F" w:rsidRDefault="00BE2594">
      <w:pPr>
        <w:spacing w:after="0" w:line="600" w:lineRule="auto"/>
        <w:ind w:firstLine="720"/>
        <w:jc w:val="both"/>
        <w:rPr>
          <w:rFonts w:eastAsia="Times New Roman"/>
          <w:szCs w:val="24"/>
        </w:rPr>
      </w:pPr>
      <w:r w:rsidRPr="00A57E1B">
        <w:rPr>
          <w:rFonts w:eastAsia="Times New Roman"/>
          <w:b/>
          <w:szCs w:val="24"/>
        </w:rPr>
        <w:t xml:space="preserve">ΧΑΡΑ (ΧΑΡΟΥΛΑ) ΚΕΦΑΛΙΔΟΥ: </w:t>
      </w:r>
      <w:r>
        <w:rPr>
          <w:rFonts w:eastAsia="Times New Roman"/>
          <w:szCs w:val="24"/>
        </w:rPr>
        <w:t xml:space="preserve">Μην μας υποτιμάτε! Από διοίκηση ξέρουμε.  </w:t>
      </w:r>
    </w:p>
    <w:p w14:paraId="044659B4" w14:textId="77777777" w:rsidR="00061F8F" w:rsidRDefault="00BE2594">
      <w:pPr>
        <w:spacing w:after="0" w:line="600" w:lineRule="auto"/>
        <w:ind w:firstLine="720"/>
        <w:jc w:val="both"/>
        <w:rPr>
          <w:rFonts w:eastAsia="Times New Roman"/>
          <w:szCs w:val="24"/>
        </w:rPr>
      </w:pPr>
      <w:r w:rsidRPr="00A57E1B">
        <w:rPr>
          <w:rFonts w:eastAsia="Times New Roman"/>
          <w:b/>
          <w:szCs w:val="24"/>
        </w:rPr>
        <w:t>ΚΩΝΣΤΑΝΤΙΝΟΣ ΓΑ</w:t>
      </w:r>
      <w:r w:rsidRPr="00A57E1B">
        <w:rPr>
          <w:rFonts w:eastAsia="Times New Roman"/>
          <w:b/>
          <w:szCs w:val="24"/>
        </w:rPr>
        <w:t>ΒΡΟΓΛΟΥ (Υπουργός Παιδείας, Έρευνας και Θρησκευμάτων):</w:t>
      </w:r>
      <w:r>
        <w:rPr>
          <w:rFonts w:eastAsia="Times New Roman"/>
          <w:b/>
          <w:szCs w:val="24"/>
        </w:rPr>
        <w:t xml:space="preserve"> </w:t>
      </w:r>
      <w:r>
        <w:rPr>
          <w:rFonts w:eastAsia="Times New Roman"/>
          <w:szCs w:val="24"/>
        </w:rPr>
        <w:t>Από διοίκηση ξέρετε. Χαίρομαι. Άρα αφού ξέρετε, ένας λόγος παραπάνω επειδή δεν αναφέρατε…</w:t>
      </w:r>
    </w:p>
    <w:p w14:paraId="044659B5" w14:textId="77777777" w:rsidR="00061F8F" w:rsidRDefault="00BE2594">
      <w:pPr>
        <w:spacing w:after="0" w:line="600" w:lineRule="auto"/>
        <w:ind w:firstLine="720"/>
        <w:jc w:val="both"/>
        <w:rPr>
          <w:rFonts w:eastAsia="Times New Roman"/>
          <w:szCs w:val="24"/>
        </w:rPr>
      </w:pPr>
      <w:r w:rsidRPr="00A57E1B">
        <w:rPr>
          <w:rFonts w:eastAsia="Times New Roman"/>
          <w:b/>
          <w:szCs w:val="24"/>
        </w:rPr>
        <w:t>ΧΑΡΑ (ΧΑΡΟΥΛΑ) ΚΕΦΑΛΙΔΟΥ:</w:t>
      </w:r>
      <w:r>
        <w:rPr>
          <w:rFonts w:eastAsia="Times New Roman"/>
          <w:b/>
          <w:szCs w:val="24"/>
        </w:rPr>
        <w:t xml:space="preserve"> </w:t>
      </w:r>
      <w:r>
        <w:rPr>
          <w:rFonts w:eastAsia="Times New Roman"/>
          <w:szCs w:val="24"/>
        </w:rPr>
        <w:t xml:space="preserve">Γι’ αυτό σας τα λέμε. </w:t>
      </w:r>
    </w:p>
    <w:p w14:paraId="044659B6" w14:textId="77777777" w:rsidR="00061F8F" w:rsidRDefault="00BE2594">
      <w:pPr>
        <w:spacing w:after="0" w:line="600" w:lineRule="auto"/>
        <w:ind w:firstLine="720"/>
        <w:jc w:val="both"/>
        <w:rPr>
          <w:rFonts w:eastAsia="Times New Roman"/>
          <w:szCs w:val="24"/>
        </w:rPr>
      </w:pPr>
      <w:r>
        <w:rPr>
          <w:rFonts w:eastAsia="Times New Roman"/>
          <w:b/>
          <w:szCs w:val="24"/>
        </w:rPr>
        <w:lastRenderedPageBreak/>
        <w:t>ΚΩΝΣΤΑΝΤΙΝΟΣ ΓΑΒΡΟΓΛΟΥ (Υπουργός Παιδείας, Έρευνας και Θρησκευ</w:t>
      </w:r>
      <w:r>
        <w:rPr>
          <w:rFonts w:eastAsia="Times New Roman"/>
          <w:b/>
          <w:szCs w:val="24"/>
        </w:rPr>
        <w:t xml:space="preserve">μάτων): </w:t>
      </w:r>
      <w:r>
        <w:rPr>
          <w:rFonts w:eastAsia="Times New Roman"/>
          <w:szCs w:val="24"/>
        </w:rPr>
        <w:t xml:space="preserve">Αυτό λέω. Ένας λόγος παραπάνω, αφού ξέρετε από διοίκηση, το ότι δεν αναφέρατε ούτε ένα πρόβλημα –γιατί είναι διοικητικά μέχρι τώρα- στο Πανεπιστήμιο Δυτικής Αττικής. </w:t>
      </w:r>
    </w:p>
    <w:p w14:paraId="044659B7" w14:textId="77777777" w:rsidR="00061F8F" w:rsidRDefault="00BE2594">
      <w:pPr>
        <w:spacing w:after="0" w:line="600" w:lineRule="auto"/>
        <w:ind w:firstLine="720"/>
        <w:jc w:val="both"/>
        <w:rPr>
          <w:rFonts w:eastAsia="Times New Roman"/>
          <w:szCs w:val="24"/>
        </w:rPr>
      </w:pPr>
      <w:r>
        <w:rPr>
          <w:rFonts w:eastAsia="Times New Roman"/>
          <w:b/>
          <w:szCs w:val="24"/>
        </w:rPr>
        <w:t xml:space="preserve">ΧΑΡΑ (ΧΑΡΟΥΛΑ) ΚΕΦΑΛΙΔΟΥ: </w:t>
      </w:r>
      <w:r>
        <w:rPr>
          <w:rFonts w:eastAsia="Times New Roman"/>
          <w:szCs w:val="24"/>
        </w:rPr>
        <w:t xml:space="preserve">Ερώτηση σας έχουμε καταθέσει. </w:t>
      </w:r>
    </w:p>
    <w:p w14:paraId="044659B8" w14:textId="77777777" w:rsidR="00061F8F" w:rsidRDefault="00BE2594">
      <w:pPr>
        <w:spacing w:after="0" w:line="600" w:lineRule="auto"/>
        <w:ind w:firstLine="720"/>
        <w:jc w:val="both"/>
        <w:rPr>
          <w:rFonts w:eastAsia="Times New Roman"/>
          <w:szCs w:val="24"/>
        </w:rPr>
      </w:pPr>
      <w:r>
        <w:rPr>
          <w:rFonts w:eastAsia="Times New Roman"/>
          <w:b/>
          <w:szCs w:val="24"/>
        </w:rPr>
        <w:t>ΚΩΝΣΤΑΝΤΙΝΟΣ ΓΑΒΡΟΓΛΟΥ (</w:t>
      </w:r>
      <w:r>
        <w:rPr>
          <w:rFonts w:eastAsia="Times New Roman"/>
          <w:b/>
          <w:szCs w:val="24"/>
        </w:rPr>
        <w:t xml:space="preserve">Υπουργός Παιδείας, Έρευνας και Θρησκευμάτων): </w:t>
      </w:r>
      <w:r>
        <w:rPr>
          <w:rFonts w:eastAsia="Times New Roman"/>
          <w:szCs w:val="24"/>
        </w:rPr>
        <w:t xml:space="preserve">Τρίτο, κανένα κόμμα –και θα μου επιτρέψετε- δεν παρουσίασε ένα εναλλακτικό σχέδιο για το μέλλον της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 xml:space="preserve">κπαίδευσης. </w:t>
      </w:r>
    </w:p>
    <w:p w14:paraId="044659B9" w14:textId="77777777" w:rsidR="00061F8F" w:rsidRDefault="00BE2594">
      <w:pPr>
        <w:spacing w:after="0" w:line="600" w:lineRule="auto"/>
        <w:ind w:firstLine="720"/>
        <w:jc w:val="both"/>
        <w:rPr>
          <w:rFonts w:eastAsia="Times New Roman"/>
          <w:szCs w:val="24"/>
        </w:rPr>
      </w:pPr>
      <w:r>
        <w:rPr>
          <w:rFonts w:eastAsia="Times New Roman"/>
          <w:szCs w:val="24"/>
        </w:rPr>
        <w:t>Βεβαίως, πρέπει να είμαστε δίκαιοι, υπάρχουν επιμέρους προτάσεις. Συνολικό σχέδιο, όμως</w:t>
      </w:r>
      <w:r>
        <w:rPr>
          <w:rFonts w:eastAsia="Times New Roman"/>
          <w:szCs w:val="24"/>
        </w:rPr>
        <w:t xml:space="preserve">, με διαδικασία, με βήματα, με μεταβατικές καταστάσεις, τόσες μέρες στην Επιτροπή Μορφωτικών και σήμερα, δεν παρουσιάστηκε. </w:t>
      </w:r>
    </w:p>
    <w:p w14:paraId="044659BA" w14:textId="77777777" w:rsidR="00061F8F" w:rsidRDefault="00BE2594">
      <w:pPr>
        <w:spacing w:after="0" w:line="600" w:lineRule="auto"/>
        <w:ind w:firstLine="720"/>
        <w:jc w:val="both"/>
        <w:rPr>
          <w:rFonts w:eastAsia="Times New Roman"/>
          <w:szCs w:val="24"/>
        </w:rPr>
      </w:pPr>
      <w:r>
        <w:rPr>
          <w:rFonts w:eastAsia="Times New Roman"/>
          <w:szCs w:val="24"/>
        </w:rPr>
        <w:t>Και βέβαια, έγινε απολύτως σαφές πως ό,τι προτείνουμε, ό,τι ρυθμίζουμε δεν έχει κα</w:t>
      </w:r>
      <w:r>
        <w:rPr>
          <w:rFonts w:eastAsia="Times New Roman"/>
          <w:szCs w:val="24"/>
        </w:rPr>
        <w:t>μ</w:t>
      </w:r>
      <w:r>
        <w:rPr>
          <w:rFonts w:eastAsia="Times New Roman"/>
          <w:szCs w:val="24"/>
        </w:rPr>
        <w:t xml:space="preserve">μία σχέση με συνενώσεις, δεν έχει </w:t>
      </w:r>
      <w:r>
        <w:rPr>
          <w:rFonts w:eastAsia="Times New Roman"/>
          <w:szCs w:val="24"/>
        </w:rPr>
        <w:lastRenderedPageBreak/>
        <w:t>κα</w:t>
      </w:r>
      <w:r>
        <w:rPr>
          <w:rFonts w:eastAsia="Times New Roman"/>
          <w:szCs w:val="24"/>
        </w:rPr>
        <w:t>μ</w:t>
      </w:r>
      <w:r>
        <w:rPr>
          <w:rFonts w:eastAsia="Times New Roman"/>
          <w:szCs w:val="24"/>
        </w:rPr>
        <w:t>μία σχέση μ</w:t>
      </w:r>
      <w:r>
        <w:rPr>
          <w:rFonts w:eastAsia="Times New Roman"/>
          <w:szCs w:val="24"/>
        </w:rPr>
        <w:t xml:space="preserve">ε συγχωνεύσεις, δεν έχει καμία σχέση με </w:t>
      </w:r>
      <w:proofErr w:type="spellStart"/>
      <w:r>
        <w:rPr>
          <w:rFonts w:eastAsia="Times New Roman"/>
          <w:szCs w:val="24"/>
        </w:rPr>
        <w:t>ρουσφετάκια</w:t>
      </w:r>
      <w:proofErr w:type="spellEnd"/>
      <w:r>
        <w:rPr>
          <w:rFonts w:eastAsia="Times New Roman"/>
          <w:szCs w:val="24"/>
        </w:rPr>
        <w:t xml:space="preserve"> –δεν είναι δική μου λέξη-, δεν έχει καμία σχέση με εξυπηρέτηση τοπικών συμφερόντων. Φάνηκε και αυτό. </w:t>
      </w:r>
    </w:p>
    <w:p w14:paraId="044659BB" w14:textId="77777777" w:rsidR="00061F8F" w:rsidRDefault="00BE2594">
      <w:pPr>
        <w:spacing w:after="0" w:line="600" w:lineRule="auto"/>
        <w:ind w:firstLine="720"/>
        <w:jc w:val="both"/>
        <w:rPr>
          <w:rFonts w:eastAsia="Times New Roman"/>
          <w:szCs w:val="24"/>
        </w:rPr>
      </w:pPr>
      <w:r>
        <w:rPr>
          <w:rFonts w:eastAsia="Times New Roman"/>
          <w:szCs w:val="24"/>
        </w:rPr>
        <w:t>Ποια θα είναι τα επόμενα βήματα; Τα επόμενα βήματα, ως προς τα πανεπιστήμια, θα τα πω σε λίγο. Ως προς</w:t>
      </w:r>
      <w:r>
        <w:rPr>
          <w:rFonts w:eastAsia="Times New Roman"/>
          <w:szCs w:val="24"/>
        </w:rPr>
        <w:t xml:space="preserve"> τις δικές μας νομοθετικές πρωτοβουλίες, θα είναι το να φέρουμε τον Σεπτέμβριο ένα νομοσχέδιο για το Πανεπιστήμιο Αθηνών και για το Πανεπιστήμιο Θεσσαλίας. Σε αυτό το νομοσχέδιο θα συμπεριληφθούν οι διατάξεις για τους αμετάθετους. </w:t>
      </w:r>
    </w:p>
    <w:p w14:paraId="044659BC" w14:textId="77777777" w:rsidR="00061F8F" w:rsidRDefault="00BE2594">
      <w:pPr>
        <w:spacing w:after="0" w:line="600" w:lineRule="auto"/>
        <w:ind w:firstLine="720"/>
        <w:jc w:val="both"/>
        <w:rPr>
          <w:rFonts w:eastAsia="Times New Roman"/>
          <w:szCs w:val="24"/>
        </w:rPr>
      </w:pPr>
      <w:r>
        <w:rPr>
          <w:rFonts w:eastAsia="Times New Roman"/>
          <w:szCs w:val="24"/>
        </w:rPr>
        <w:t>Θέλω ξανά να τονίσω –για</w:t>
      </w:r>
      <w:r>
        <w:rPr>
          <w:rFonts w:eastAsia="Times New Roman"/>
          <w:szCs w:val="24"/>
        </w:rPr>
        <w:t>τί υπήρξε ένας αστεϊσμός, στην καλύτερη περίπτωση- ότι οι δεσμεύσεις μας για τον αριθμό των θέσεων καθηγητών και για την έκτακτη χρηματοδότηση όχι σε βάθος τριετίας, αλλά για του χρόνου, θα τηρηθούν στο ακέραιο.</w:t>
      </w:r>
    </w:p>
    <w:p w14:paraId="044659BD" w14:textId="77777777" w:rsidR="00061F8F" w:rsidRDefault="00BE2594">
      <w:pPr>
        <w:spacing w:after="0" w:line="600" w:lineRule="auto"/>
        <w:ind w:firstLine="720"/>
        <w:jc w:val="both"/>
        <w:rPr>
          <w:rFonts w:eastAsia="Times New Roman"/>
          <w:szCs w:val="24"/>
        </w:rPr>
      </w:pPr>
      <w:r>
        <w:rPr>
          <w:rFonts w:eastAsia="Times New Roman"/>
          <w:szCs w:val="24"/>
        </w:rPr>
        <w:t xml:space="preserve">Όλα καλά, λοιπόν; Όλα εντάξει; Όλα υπέροχα; </w:t>
      </w:r>
      <w:r>
        <w:rPr>
          <w:rFonts w:eastAsia="Times New Roman"/>
          <w:szCs w:val="24"/>
        </w:rPr>
        <w:t xml:space="preserve">Το είπε και ο κ. Μαντάς. Και ναι και όχι. Και λέω και ναι και όχι, γιατί τώρα αρχίζει για τα δύο ιδρύματα μία δύσκολη, σύνθετη και περίπλοκη περίοδος σε αυτό το πρωτόγνωρο εγχείρημα, το οποίο, με βάση τον προγραμματισμό μας, θέλαμε να </w:t>
      </w:r>
      <w:proofErr w:type="spellStart"/>
      <w:r>
        <w:rPr>
          <w:rFonts w:eastAsia="Times New Roman"/>
          <w:szCs w:val="24"/>
        </w:rPr>
        <w:t>συμπέσει</w:t>
      </w:r>
      <w:proofErr w:type="spellEnd"/>
      <w:r>
        <w:rPr>
          <w:rFonts w:eastAsia="Times New Roman"/>
          <w:szCs w:val="24"/>
        </w:rPr>
        <w:t xml:space="preserve"> στη νέα περί</w:t>
      </w:r>
      <w:r>
        <w:rPr>
          <w:rFonts w:eastAsia="Times New Roman"/>
          <w:szCs w:val="24"/>
        </w:rPr>
        <w:t xml:space="preserve">οδο που αρχίζει για τη χώρα μας. </w:t>
      </w:r>
    </w:p>
    <w:p w14:paraId="044659BE" w14:textId="77777777" w:rsidR="00061F8F" w:rsidRDefault="00BE2594">
      <w:pPr>
        <w:spacing w:after="0" w:line="600" w:lineRule="auto"/>
        <w:ind w:firstLine="720"/>
        <w:jc w:val="both"/>
        <w:rPr>
          <w:rFonts w:eastAsia="Times New Roman"/>
          <w:szCs w:val="24"/>
        </w:rPr>
      </w:pPr>
      <w:r>
        <w:rPr>
          <w:rFonts w:eastAsia="Times New Roman"/>
          <w:szCs w:val="24"/>
        </w:rPr>
        <w:lastRenderedPageBreak/>
        <w:t>Υπάρχει πολλή δουλειά να γίνει και σε συνεννόηση με τους συναδέλφους των δύο ιδρυμάτων και στο πλαίσιο των Συμβουλίων μετάβασης. Υπάρχει πολλή δουλειά να γίνει στο στήσιμο των ερευνητικών ιδρυμάτων. Πολλή δουλειά πρέπει να</w:t>
      </w:r>
      <w:r>
        <w:rPr>
          <w:rFonts w:eastAsia="Times New Roman"/>
          <w:szCs w:val="24"/>
        </w:rPr>
        <w:t xml:space="preserve"> γίνει στα νέα προγράμματα σπουδών. Υπάρχει πολλή δουλειά, με ακαδημαϊκή αξιοπρέπεια, που να γίνει στις κρίσεις για τους καθηγητές των ΤΕΙ. </w:t>
      </w:r>
    </w:p>
    <w:p w14:paraId="044659BF" w14:textId="77777777" w:rsidR="00061F8F" w:rsidRDefault="00BE2594">
      <w:pPr>
        <w:spacing w:after="0" w:line="600" w:lineRule="auto"/>
        <w:ind w:firstLine="720"/>
        <w:jc w:val="both"/>
        <w:rPr>
          <w:rFonts w:eastAsia="Times New Roman"/>
          <w:szCs w:val="24"/>
        </w:rPr>
      </w:pPr>
      <w:r>
        <w:rPr>
          <w:rFonts w:eastAsia="Times New Roman"/>
          <w:szCs w:val="24"/>
        </w:rPr>
        <w:t>Και υπάρχει πάρα πολλή δουλειά που πρέπει να γίνει στην προκήρυξη και πλήρωση των νέων θέσεων. Είναι αυτό στο οποίο</w:t>
      </w:r>
      <w:r>
        <w:rPr>
          <w:rFonts w:eastAsia="Times New Roman"/>
          <w:szCs w:val="24"/>
        </w:rPr>
        <w:t xml:space="preserve"> θα είμαστε αμείλικτοι. Υπάρχουν άπειροι επιστήμονες εκεί έξω. Ας επιλέξουμε τους πιο άξιους, αυτούς που θέλουν να προσφέρουν και είναι πάρα πολλοί, είναι πολλοί περισσότεροι από τις θέσεις που δώσαμε. Γιατί από αυτούς θα εξαρτηθεί και η δυναμική στα ιδρύμ</w:t>
      </w:r>
      <w:r>
        <w:rPr>
          <w:rFonts w:eastAsia="Times New Roman"/>
          <w:szCs w:val="24"/>
        </w:rPr>
        <w:t xml:space="preserve">ατα και στο εγχείρημά μας. Είναι ένα εγχείρημα που το παρακολουθεί όλη η κοινωνία. Είναι ένα εγχείρημα που θα δυναμώσει το κύρος του δημόσιου –το τονίζω, του δημόσιου- πανεπιστημίου και σε αυτό πρέπει όλοι να εργαστούμε.   </w:t>
      </w:r>
    </w:p>
    <w:p w14:paraId="044659C0" w14:textId="77777777" w:rsidR="00061F8F" w:rsidRDefault="00BE2594">
      <w:pPr>
        <w:spacing w:after="0" w:line="600" w:lineRule="auto"/>
        <w:ind w:firstLine="720"/>
        <w:jc w:val="both"/>
        <w:rPr>
          <w:rFonts w:eastAsia="Times New Roman"/>
          <w:szCs w:val="24"/>
        </w:rPr>
      </w:pPr>
      <w:r>
        <w:rPr>
          <w:rFonts w:eastAsia="Times New Roman"/>
          <w:szCs w:val="24"/>
        </w:rPr>
        <w:lastRenderedPageBreak/>
        <w:t>Θέλω πραγματικά να ευχαριστήσω τ</w:t>
      </w:r>
      <w:r>
        <w:rPr>
          <w:rFonts w:eastAsia="Times New Roman"/>
          <w:szCs w:val="24"/>
        </w:rPr>
        <w:t xml:space="preserve">ους συναδέλφους μας από τα πανεπιστήμια που συμμετείχαν στις </w:t>
      </w:r>
      <w:r>
        <w:rPr>
          <w:rFonts w:eastAsia="Times New Roman"/>
          <w:szCs w:val="24"/>
        </w:rPr>
        <w:t>ε</w:t>
      </w:r>
      <w:r>
        <w:rPr>
          <w:rFonts w:eastAsia="Times New Roman"/>
          <w:szCs w:val="24"/>
        </w:rPr>
        <w:t xml:space="preserve">πιτροπές και συμμετείχαν με έναν τρόπο πραγματικά δημιουργικό. </w:t>
      </w:r>
    </w:p>
    <w:p w14:paraId="044659C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Θέλω επίσης, να ευχαριστήσω προσωπικά τους συνεργάτες μας και τις συνεργάτιδές μας στο Υπουργείο και βέβαια τους συναδέλφους μου Υ</w:t>
      </w:r>
      <w:r>
        <w:rPr>
          <w:rFonts w:eastAsia="Times New Roman" w:cs="Times New Roman"/>
          <w:szCs w:val="24"/>
        </w:rPr>
        <w:t xml:space="preserve">πουργούς,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και τους υπόλοιπους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που καταφέραμε να συνθέσουμε ένα τόσο δύσκολο πράγμα.</w:t>
      </w:r>
    </w:p>
    <w:p w14:paraId="044659C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Εάν πριν ένα χρόνο λέγαμε ότι μετά από ένα χρόνο –πέρυσι τον Αύγουστο ψηφίζαμε το νόμο- θα ψηφίσουμε ένα τέτοιο νόμο, πάρα πολλοί </w:t>
      </w:r>
      <w:r>
        <w:rPr>
          <w:rFonts w:eastAsia="Times New Roman" w:cs="Times New Roman"/>
          <w:szCs w:val="24"/>
        </w:rPr>
        <w:t>θα γελούσαν. Και δεν θα γελούσαν μόνο εδώ αυτήν την Αίθουσα. Πάρα πολλοί θα θεωρούσαν ότι είμαστε πάλι σε ένα φαντασιακό πλαίσιο πάλι. Και όμως τα καταφέραμε.</w:t>
      </w:r>
    </w:p>
    <w:p w14:paraId="044659C3"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Εγώ είμαι πεισμένος ότι ο λόγος που τα καταφέραμε είναι επειδή θριάμβευσε ο διάλογος πάνω από τις</w:t>
      </w:r>
      <w:r>
        <w:rPr>
          <w:rFonts w:eastAsia="Times New Roman" w:cs="Times New Roman"/>
          <w:szCs w:val="24"/>
        </w:rPr>
        <w:t xml:space="preserve"> κομματικοποιήσεις, πάνω από την πολιτικοποίηση. Με αυτόν τον διάλογο καταφέραμε να ζήσουμε με τις διαφορές μας και καταφέραμε όλοι να μετακινηθούμε. Το να μετακινηθούμε δεν σημαίνει ότι ο καθένας κάνει πίσω και βρίσκουμε μέσους όρους. Ο καθένας ακούει και</w:t>
      </w:r>
      <w:r>
        <w:rPr>
          <w:rFonts w:eastAsia="Times New Roman" w:cs="Times New Roman"/>
          <w:szCs w:val="24"/>
        </w:rPr>
        <w:t xml:space="preserve"> </w:t>
      </w:r>
      <w:r>
        <w:rPr>
          <w:rFonts w:eastAsia="Times New Roman" w:cs="Times New Roman"/>
          <w:szCs w:val="24"/>
        </w:rPr>
        <w:lastRenderedPageBreak/>
        <w:t>μπορεί να προχωρήσει. Δηλαδή, τα καταφέραμε, επειδή λειτούργησε η δημοκρατία. Και αυτή θα μας πάει στην επόμενη μέρα.</w:t>
      </w:r>
    </w:p>
    <w:p w14:paraId="044659C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44659C5" w14:textId="77777777" w:rsidR="00061F8F" w:rsidRDefault="00BE2594">
      <w:pPr>
        <w:spacing w:after="0"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044659C6"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Κηρύσσεται περαιωμένη η συζήτηση επί της αρχής</w:t>
      </w:r>
      <w:r>
        <w:rPr>
          <w:rFonts w:eastAsia="Times New Roman"/>
          <w:bCs/>
          <w:szCs w:val="24"/>
        </w:rPr>
        <w:t xml:space="preserve"> και επί</w:t>
      </w:r>
      <w:r>
        <w:rPr>
          <w:rFonts w:eastAsia="Times New Roman"/>
          <w:bCs/>
          <w:szCs w:val="24"/>
        </w:rPr>
        <w:t xml:space="preserve"> των άρθρων του σχεδίου νόμου του Υπουργείου Παιδείας, Έρευνας και Θρησκευμάτων: «</w:t>
      </w:r>
      <w:r>
        <w:rPr>
          <w:rFonts w:eastAsia="Times New Roman" w:cs="Times New Roman"/>
          <w:szCs w:val="24"/>
        </w:rPr>
        <w:t>Πανεπιστήμιο Ιωαννίνων, Ιόνιο Πανεπιστήμιο και άλλες διατάξεις».</w:t>
      </w:r>
    </w:p>
    <w:p w14:paraId="044659C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νομοσχέδιο επί της</w:t>
      </w:r>
      <w:r>
        <w:rPr>
          <w:rFonts w:eastAsia="Times New Roman" w:cs="Times New Roman"/>
          <w:szCs w:val="24"/>
        </w:rPr>
        <w:t xml:space="preserve"> αρχής;</w:t>
      </w:r>
    </w:p>
    <w:p w14:paraId="044659C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C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9CA"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C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CC"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9CD"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9CE"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9C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Παρών.</w:t>
      </w:r>
    </w:p>
    <w:p w14:paraId="044659D0"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w:t>
      </w:r>
      <w:r>
        <w:rPr>
          <w:rFonts w:eastAsia="Times New Roman"/>
          <w:bCs/>
          <w:szCs w:val="24"/>
        </w:rPr>
        <w:t>, το σχέδιο νόμου του Υπουργείου Παιδείας, Έρευνας και Θρησκευμάτων: «</w:t>
      </w:r>
      <w:r>
        <w:rPr>
          <w:rFonts w:eastAsia="Times New Roman" w:cs="Times New Roman"/>
          <w:szCs w:val="24"/>
        </w:rPr>
        <w:t>Πανεπιστήμιο Ιωαννίνων, Ιόνιο Πανεπιστήμιο και άλλες διατάξεις», έγινε δεκτό επί της αρχής κατά πλειοψηφία.</w:t>
      </w:r>
    </w:p>
    <w:p w14:paraId="044659D1"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w:t>
      </w:r>
    </w:p>
    <w:p w14:paraId="044659D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w:t>
      </w:r>
      <w:r>
        <w:rPr>
          <w:rFonts w:eastAsia="Times New Roman" w:cs="Times New Roman"/>
          <w:szCs w:val="24"/>
        </w:rPr>
        <w:t xml:space="preserve"> 1 ως έχει;</w:t>
      </w:r>
    </w:p>
    <w:p w14:paraId="044659D3"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D4"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9D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D6"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D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9D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9D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9D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9DB"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1 έγινε δεκτό ως έχει κατά πλειοψηφία.</w:t>
      </w:r>
    </w:p>
    <w:p w14:paraId="044659D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2, όπως τροποποιήθηκε από τον κύριο Υπουργό;</w:t>
      </w:r>
    </w:p>
    <w:p w14:paraId="044659DD"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DE"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lastRenderedPageBreak/>
        <w:t>ΑΝΝΑ ΚΑΡΑΜΑΝΛΗ:</w:t>
      </w:r>
      <w:r>
        <w:rPr>
          <w:rFonts w:eastAsia="Times New Roman" w:cs="Times New Roman"/>
          <w:szCs w:val="24"/>
        </w:rPr>
        <w:t xml:space="preserve"> Όχι.</w:t>
      </w:r>
    </w:p>
    <w:p w14:paraId="044659DF"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E0"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E1"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9E2"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9E3"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9E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9E5"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2 έγινε δεκτό, </w:t>
      </w:r>
      <w:r>
        <w:rPr>
          <w:rFonts w:eastAsia="Times New Roman" w:cs="Times New Roman"/>
          <w:szCs w:val="24"/>
        </w:rPr>
        <w:t>όπως τροποποιήθηκε από τον κύριο Υπουργό,</w:t>
      </w:r>
      <w:r>
        <w:rPr>
          <w:rFonts w:eastAsia="Times New Roman"/>
          <w:bCs/>
          <w:szCs w:val="24"/>
        </w:rPr>
        <w:t xml:space="preserve"> κατά πλειοψηφία.</w:t>
      </w:r>
    </w:p>
    <w:p w14:paraId="044659E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το </w:t>
      </w:r>
      <w:r>
        <w:rPr>
          <w:rFonts w:eastAsia="Times New Roman" w:cs="Times New Roman"/>
          <w:szCs w:val="24"/>
        </w:rPr>
        <w:t>άρθρο 3, όπως τροποποιήθηκε από τον κύριο Υπουργό ;</w:t>
      </w:r>
    </w:p>
    <w:p w14:paraId="044659E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E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9E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EA"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E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9EC"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9ED"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9E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lastRenderedPageBreak/>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9EF"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 έγινε δεκτό, </w:t>
      </w:r>
      <w:r>
        <w:rPr>
          <w:rFonts w:eastAsia="Times New Roman" w:cs="Times New Roman"/>
          <w:szCs w:val="24"/>
        </w:rPr>
        <w:t>όπως τροποποιήθηκε από τον κύριο Υπουργό,</w:t>
      </w:r>
      <w:r>
        <w:rPr>
          <w:rFonts w:eastAsia="Times New Roman"/>
          <w:bCs/>
          <w:szCs w:val="24"/>
        </w:rPr>
        <w:t xml:space="preserve"> κατά πλειοψηφία.</w:t>
      </w:r>
    </w:p>
    <w:p w14:paraId="044659F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4, όπως τροποποιήθηκε από τον κύριο Υπουργό;</w:t>
      </w:r>
    </w:p>
    <w:p w14:paraId="044659F1"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F2"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9F3"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F4"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F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9F6"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9F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9F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9F9"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4 έγινε δεκτό, </w:t>
      </w:r>
      <w:r>
        <w:rPr>
          <w:rFonts w:eastAsia="Times New Roman" w:cs="Times New Roman"/>
          <w:szCs w:val="24"/>
        </w:rPr>
        <w:t xml:space="preserve">όπως τροποποιήθηκε από τον </w:t>
      </w:r>
      <w:r>
        <w:rPr>
          <w:rFonts w:eastAsia="Times New Roman" w:cs="Times New Roman"/>
          <w:szCs w:val="24"/>
        </w:rPr>
        <w:t>κύριο Υπουργό,</w:t>
      </w:r>
      <w:r>
        <w:rPr>
          <w:rFonts w:eastAsia="Times New Roman"/>
          <w:bCs/>
          <w:szCs w:val="24"/>
        </w:rPr>
        <w:t xml:space="preserve"> κατά πλειοψηφία.</w:t>
      </w:r>
    </w:p>
    <w:p w14:paraId="044659F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5 ως έχει;</w:t>
      </w:r>
    </w:p>
    <w:p w14:paraId="044659F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9FC"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lastRenderedPageBreak/>
        <w:t>ΑΝΝΑ ΚΑΡΑΜΑΝΛΗ:</w:t>
      </w:r>
      <w:r>
        <w:rPr>
          <w:rFonts w:eastAsia="Times New Roman" w:cs="Times New Roman"/>
          <w:szCs w:val="24"/>
        </w:rPr>
        <w:t xml:space="preserve"> Όχι.</w:t>
      </w:r>
    </w:p>
    <w:p w14:paraId="044659FD"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9FE"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9FF"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A00"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01"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A0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A03"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5 έγινε δεκτό ως έχει κατά πλειοψηφία.</w:t>
      </w:r>
    </w:p>
    <w:p w14:paraId="04465A0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6 ως έχει;</w:t>
      </w:r>
    </w:p>
    <w:p w14:paraId="04465A0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A06"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A0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A0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Παρών.</w:t>
      </w:r>
    </w:p>
    <w:p w14:paraId="04465A0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A0A"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0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A0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A0D"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6 έγινε δεκτό ως έχει κατά πλειοψηφία.</w:t>
      </w:r>
    </w:p>
    <w:p w14:paraId="04465A0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δεκτό </w:t>
      </w:r>
      <w:r>
        <w:rPr>
          <w:rFonts w:eastAsia="Times New Roman" w:cs="Times New Roman"/>
          <w:szCs w:val="24"/>
        </w:rPr>
        <w:t>το άρθρο 7, όπως τροποποιήθηκε από τον κύριο Υπουργό;</w:t>
      </w:r>
    </w:p>
    <w:p w14:paraId="04465A0F"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A10"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A11"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A12"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Παρών.</w:t>
      </w:r>
    </w:p>
    <w:p w14:paraId="04465A13"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A14"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1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A1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Πα</w:t>
      </w:r>
      <w:r>
        <w:rPr>
          <w:rFonts w:eastAsia="Times New Roman" w:cs="Times New Roman"/>
          <w:szCs w:val="24"/>
        </w:rPr>
        <w:t>ρών.</w:t>
      </w:r>
    </w:p>
    <w:p w14:paraId="04465A17"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7 έγινε δεκτό, </w:t>
      </w:r>
      <w:r>
        <w:rPr>
          <w:rFonts w:eastAsia="Times New Roman" w:cs="Times New Roman"/>
          <w:szCs w:val="24"/>
        </w:rPr>
        <w:t xml:space="preserve">όπως τροποποιήθηκε από τον κύριο Υπουργό, </w:t>
      </w:r>
      <w:r>
        <w:rPr>
          <w:rFonts w:eastAsia="Times New Roman"/>
          <w:bCs/>
          <w:szCs w:val="24"/>
        </w:rPr>
        <w:t>κατά πλειοψηφία.</w:t>
      </w:r>
    </w:p>
    <w:p w14:paraId="04465A1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8 ως έχει;</w:t>
      </w:r>
    </w:p>
    <w:p w14:paraId="04465A1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A1A"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A1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A1C"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lastRenderedPageBreak/>
        <w:t>ΙΩΑΝΝΗΣ ΑΪΒΑΤΙΔΗΣ:</w:t>
      </w:r>
      <w:r>
        <w:rPr>
          <w:rFonts w:eastAsia="Times New Roman" w:cs="Times New Roman"/>
          <w:szCs w:val="24"/>
        </w:rPr>
        <w:t xml:space="preserve"> Παρών.</w:t>
      </w:r>
    </w:p>
    <w:p w14:paraId="04465A1D"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A1E"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1F"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Ναι.</w:t>
      </w:r>
    </w:p>
    <w:p w14:paraId="04465A2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A21"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8 έγινε δεκτό ως έχει κατά πλειοψηφία.</w:t>
      </w:r>
    </w:p>
    <w:p w14:paraId="04465A2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w:t>
      </w:r>
      <w:r>
        <w:rPr>
          <w:rFonts w:eastAsia="Times New Roman" w:cs="Times New Roman"/>
          <w:szCs w:val="24"/>
        </w:rPr>
        <w:t>δεκτό το άρθρο 9;</w:t>
      </w:r>
    </w:p>
    <w:p w14:paraId="04465A23"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ΣΤΕΦΟΣ:</w:t>
      </w:r>
      <w:r>
        <w:rPr>
          <w:rFonts w:eastAsia="Times New Roman" w:cs="Times New Roman"/>
          <w:szCs w:val="24"/>
        </w:rPr>
        <w:t xml:space="preserve"> Ναι. </w:t>
      </w:r>
    </w:p>
    <w:p w14:paraId="04465A24"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A2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Όχι.</w:t>
      </w:r>
    </w:p>
    <w:p w14:paraId="04465A26"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A2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Όχι. </w:t>
      </w:r>
    </w:p>
    <w:p w14:paraId="04465A2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2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Όχι.</w:t>
      </w:r>
    </w:p>
    <w:p w14:paraId="04465A2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w:t>
      </w:r>
      <w:r w:rsidRPr="00227A1E">
        <w:rPr>
          <w:rFonts w:eastAsia="Times New Roman" w:cs="Times New Roman"/>
          <w:b/>
          <w:szCs w:val="24"/>
        </w:rPr>
        <w:t xml:space="preserve"> ΜΕΓΑΛΟΜΥΣΤΑΚΑΣ:</w:t>
      </w:r>
      <w:r>
        <w:rPr>
          <w:rFonts w:eastAsia="Times New Roman" w:cs="Times New Roman"/>
          <w:szCs w:val="24"/>
        </w:rPr>
        <w:t xml:space="preserve"> Ναι.</w:t>
      </w:r>
    </w:p>
    <w:p w14:paraId="04465A2B"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9 έγινε δεκτό ως έχει κατά πλειοψηφία.</w:t>
      </w:r>
    </w:p>
    <w:p w14:paraId="04465A2C" w14:textId="77777777" w:rsidR="00061F8F" w:rsidRDefault="00BE2594">
      <w:pPr>
        <w:spacing w:after="0" w:line="600" w:lineRule="auto"/>
        <w:ind w:firstLine="720"/>
        <w:jc w:val="both"/>
        <w:rPr>
          <w:rFonts w:eastAsia="Times New Roman"/>
          <w:szCs w:val="24"/>
        </w:rPr>
      </w:pPr>
      <w:r w:rsidRPr="00C15206">
        <w:rPr>
          <w:rFonts w:eastAsia="Times New Roman"/>
          <w:szCs w:val="24"/>
        </w:rPr>
        <w:t xml:space="preserve">Ερωτάται το </w:t>
      </w:r>
      <w:r>
        <w:rPr>
          <w:rFonts w:eastAsia="Times New Roman"/>
          <w:szCs w:val="24"/>
        </w:rPr>
        <w:t>Τμήμα</w:t>
      </w:r>
      <w:r w:rsidRPr="00C15206">
        <w:rPr>
          <w:rFonts w:eastAsia="Times New Roman"/>
          <w:szCs w:val="24"/>
        </w:rPr>
        <w:t xml:space="preserve">: Γίνεται δεκτό το άρθρο </w:t>
      </w:r>
      <w:r>
        <w:rPr>
          <w:rFonts w:eastAsia="Times New Roman"/>
          <w:szCs w:val="24"/>
        </w:rPr>
        <w:t>10</w:t>
      </w:r>
      <w:r w:rsidRPr="00C15206">
        <w:rPr>
          <w:rFonts w:eastAsia="Times New Roman"/>
          <w:szCs w:val="24"/>
        </w:rPr>
        <w:t xml:space="preserve"> ως έχει;</w:t>
      </w:r>
    </w:p>
    <w:p w14:paraId="04465A2D" w14:textId="77777777" w:rsidR="00061F8F" w:rsidRDefault="00BE2594">
      <w:pPr>
        <w:spacing w:after="0" w:line="600" w:lineRule="auto"/>
        <w:ind w:firstLine="720"/>
        <w:jc w:val="both"/>
        <w:rPr>
          <w:rFonts w:eastAsia="Times New Roman"/>
          <w:szCs w:val="24"/>
        </w:rPr>
      </w:pPr>
      <w:r w:rsidRPr="002A4ACC">
        <w:rPr>
          <w:rFonts w:eastAsia="Times New Roman"/>
          <w:b/>
          <w:szCs w:val="24"/>
        </w:rPr>
        <w:lastRenderedPageBreak/>
        <w:t xml:space="preserve">ΙΩΑΝΝΗΣ </w:t>
      </w:r>
      <w:r>
        <w:rPr>
          <w:rFonts w:eastAsia="Times New Roman"/>
          <w:b/>
          <w:szCs w:val="24"/>
        </w:rPr>
        <w:t>ΣΤΕΦΟΣ</w:t>
      </w:r>
      <w:r w:rsidRPr="00C15206">
        <w:rPr>
          <w:rFonts w:eastAsia="Times New Roman"/>
          <w:b/>
          <w:szCs w:val="24"/>
        </w:rPr>
        <w:t>:</w:t>
      </w:r>
      <w:r>
        <w:rPr>
          <w:rFonts w:eastAsia="Times New Roman"/>
          <w:b/>
          <w:szCs w:val="24"/>
        </w:rPr>
        <w:t xml:space="preserve"> </w:t>
      </w:r>
      <w:r>
        <w:rPr>
          <w:rFonts w:eastAsia="Times New Roman"/>
          <w:szCs w:val="24"/>
        </w:rPr>
        <w:t xml:space="preserve">Ναι. </w:t>
      </w:r>
    </w:p>
    <w:p w14:paraId="04465A2E"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04465A2F"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3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3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32"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3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34"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A35" w14:textId="77777777" w:rsidR="00061F8F" w:rsidRDefault="00BE2594">
      <w:pPr>
        <w:spacing w:after="0" w:line="600" w:lineRule="auto"/>
        <w:ind w:firstLine="720"/>
        <w:jc w:val="both"/>
        <w:rPr>
          <w:rFonts w:eastAsia="Times New Roman"/>
          <w:szCs w:val="24"/>
        </w:rPr>
      </w:pPr>
      <w:r w:rsidRPr="00DC76A4">
        <w:rPr>
          <w:rFonts w:eastAsia="Times New Roman"/>
          <w:b/>
          <w:szCs w:val="24"/>
        </w:rPr>
        <w:t xml:space="preserve">ΠΡΟΕΔΡΕΥΩΝ (Δημήτριος </w:t>
      </w:r>
      <w:proofErr w:type="spellStart"/>
      <w:r w:rsidRPr="00DC76A4">
        <w:rPr>
          <w:rFonts w:eastAsia="Times New Roman"/>
          <w:b/>
          <w:szCs w:val="24"/>
        </w:rPr>
        <w:t>Κρεμαστινός</w:t>
      </w:r>
      <w:proofErr w:type="spellEnd"/>
      <w:r w:rsidRPr="00DC76A4">
        <w:rPr>
          <w:rFonts w:eastAsia="Times New Roman"/>
          <w:b/>
          <w:szCs w:val="24"/>
        </w:rPr>
        <w:t>):</w:t>
      </w:r>
      <w:r>
        <w:rPr>
          <w:rFonts w:eastAsia="Times New Roman"/>
          <w:b/>
          <w:szCs w:val="24"/>
        </w:rPr>
        <w:t xml:space="preserve"> </w:t>
      </w:r>
      <w:r w:rsidRPr="00C15206">
        <w:rPr>
          <w:rFonts w:eastAsia="Times New Roman"/>
          <w:szCs w:val="24"/>
        </w:rPr>
        <w:t xml:space="preserve">Συνεπώς το άρθρο </w:t>
      </w:r>
      <w:r>
        <w:rPr>
          <w:rFonts w:eastAsia="Times New Roman"/>
          <w:szCs w:val="24"/>
        </w:rPr>
        <w:t>10</w:t>
      </w:r>
      <w:r w:rsidRPr="00C15206">
        <w:rPr>
          <w:rFonts w:eastAsia="Times New Roman"/>
          <w:szCs w:val="24"/>
        </w:rPr>
        <w:t xml:space="preserve"> έγινε δεκτό ως έχει κατά πλειοψηφία. </w:t>
      </w:r>
    </w:p>
    <w:p w14:paraId="04465A36"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11 ως έχει;</w:t>
      </w:r>
    </w:p>
    <w:p w14:paraId="04465A37"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38"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39"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3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3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3C"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3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3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3F" w14:textId="77777777" w:rsidR="00061F8F" w:rsidRDefault="00BE2594">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11 έγινε δεκτό ως έχει κατά πλειοψηφία. </w:t>
      </w:r>
    </w:p>
    <w:p w14:paraId="04465A40" w14:textId="77777777" w:rsidR="00061F8F" w:rsidRDefault="00BE2594">
      <w:pPr>
        <w:spacing w:after="0" w:line="600" w:lineRule="auto"/>
        <w:ind w:firstLine="720"/>
        <w:jc w:val="both"/>
        <w:rPr>
          <w:rFonts w:eastAsia="Times New Roman"/>
          <w:szCs w:val="24"/>
        </w:rPr>
      </w:pPr>
      <w:r>
        <w:rPr>
          <w:rFonts w:eastAsia="Times New Roman"/>
          <w:szCs w:val="24"/>
        </w:rPr>
        <w:t>Ερ</w:t>
      </w:r>
      <w:r>
        <w:rPr>
          <w:rFonts w:eastAsia="Times New Roman"/>
          <w:szCs w:val="24"/>
        </w:rPr>
        <w:t>ωτάται το Τμήμα: Γίνεται δεκτό το άρθρο 12, όπως τροποποιήθηκε από τον κύριο Υπουργό;</w:t>
      </w:r>
    </w:p>
    <w:p w14:paraId="04465A41"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42"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43"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4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4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46"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4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48"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49"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το άρθρο 12 έγινε δεκτό, όπως τροποποιήθηκε από τον κύριο Υπουργό, κατά πλειοψηφία.</w:t>
      </w:r>
    </w:p>
    <w:p w14:paraId="04465A4A"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13 ως έχει;</w:t>
      </w:r>
    </w:p>
    <w:p w14:paraId="04465A4B"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4C"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r>
        <w:rPr>
          <w:rFonts w:eastAsia="Times New Roman"/>
          <w:szCs w:val="24"/>
        </w:rPr>
        <w:t>.</w:t>
      </w:r>
    </w:p>
    <w:p w14:paraId="04465A4D"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4E" w14:textId="77777777" w:rsidR="00061F8F" w:rsidRDefault="00BE2594">
      <w:pPr>
        <w:spacing w:after="0" w:line="600" w:lineRule="auto"/>
        <w:ind w:firstLine="720"/>
        <w:jc w:val="both"/>
        <w:rPr>
          <w:rFonts w:eastAsia="Times New Roman"/>
          <w:b/>
          <w:szCs w:val="24"/>
        </w:rPr>
      </w:pPr>
      <w:r>
        <w:rPr>
          <w:rFonts w:eastAsia="Times New Roman"/>
          <w:b/>
          <w:szCs w:val="24"/>
        </w:rPr>
        <w:lastRenderedPageBreak/>
        <w:t xml:space="preserve">ΙΩΑΝΝΗΣ ΑΪΒΑΤΙΔΗΣ: </w:t>
      </w:r>
      <w:r>
        <w:rPr>
          <w:rFonts w:eastAsia="Times New Roman"/>
          <w:szCs w:val="24"/>
        </w:rPr>
        <w:t>Όχι.</w:t>
      </w:r>
    </w:p>
    <w:p w14:paraId="04465A4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50"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5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5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53"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13 έγινε δεκτό ως έχει κατά πλειοψηφία. </w:t>
      </w:r>
    </w:p>
    <w:p w14:paraId="04465A54"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14 ως έχει;</w:t>
      </w:r>
    </w:p>
    <w:p w14:paraId="04465A55"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56"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57"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58"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ΑΪΒΑΤΙΔΗΣ: </w:t>
      </w:r>
      <w:r>
        <w:rPr>
          <w:rFonts w:eastAsia="Times New Roman"/>
          <w:szCs w:val="24"/>
        </w:rPr>
        <w:t xml:space="preserve">Παρών. </w:t>
      </w:r>
    </w:p>
    <w:p w14:paraId="04465A5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5A"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5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5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w:t>
      </w:r>
      <w:r>
        <w:rPr>
          <w:rFonts w:eastAsia="Times New Roman"/>
          <w:szCs w:val="24"/>
        </w:rPr>
        <w:t>αρών.</w:t>
      </w:r>
    </w:p>
    <w:p w14:paraId="04465A5D"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14 έγινε δεκτό ως έχει κατά πλειοψηφία. </w:t>
      </w:r>
    </w:p>
    <w:p w14:paraId="04465A5E"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15 ως έχει;</w:t>
      </w:r>
    </w:p>
    <w:p w14:paraId="04465A5F" w14:textId="77777777" w:rsidR="00061F8F" w:rsidRDefault="00BE2594">
      <w:pPr>
        <w:spacing w:after="0" w:line="600" w:lineRule="auto"/>
        <w:ind w:firstLine="720"/>
        <w:jc w:val="both"/>
        <w:rPr>
          <w:rFonts w:eastAsia="Times New Roman"/>
          <w:szCs w:val="24"/>
        </w:rPr>
      </w:pPr>
      <w:r>
        <w:rPr>
          <w:rFonts w:eastAsia="Times New Roman"/>
          <w:b/>
          <w:szCs w:val="24"/>
        </w:rPr>
        <w:lastRenderedPageBreak/>
        <w:t xml:space="preserve">ΙΩΑΝΝΗΣ ΣΤΕΦΟΣ: </w:t>
      </w:r>
      <w:r>
        <w:rPr>
          <w:rFonts w:eastAsia="Times New Roman"/>
          <w:szCs w:val="24"/>
        </w:rPr>
        <w:t xml:space="preserve">Ναι. </w:t>
      </w:r>
    </w:p>
    <w:p w14:paraId="04465A60"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61"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6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63" w14:textId="77777777" w:rsidR="00061F8F" w:rsidRDefault="00BE2594">
      <w:pPr>
        <w:spacing w:after="0" w:line="600" w:lineRule="auto"/>
        <w:ind w:firstLine="720"/>
        <w:jc w:val="both"/>
        <w:rPr>
          <w:rFonts w:eastAsia="Times New Roman"/>
          <w:b/>
          <w:szCs w:val="24"/>
        </w:rPr>
      </w:pPr>
      <w:r>
        <w:rPr>
          <w:rFonts w:eastAsia="Times New Roman"/>
          <w:b/>
          <w:szCs w:val="24"/>
        </w:rPr>
        <w:t>ΙΩΑΝ</w:t>
      </w:r>
      <w:r>
        <w:rPr>
          <w:rFonts w:eastAsia="Times New Roman"/>
          <w:b/>
          <w:szCs w:val="24"/>
        </w:rPr>
        <w:t xml:space="preserve">ΝΗΣ ΔΕΛΗΣ: </w:t>
      </w:r>
      <w:r>
        <w:rPr>
          <w:rFonts w:eastAsia="Times New Roman"/>
          <w:szCs w:val="24"/>
        </w:rPr>
        <w:t>Όχι.</w:t>
      </w:r>
    </w:p>
    <w:p w14:paraId="04465A64"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6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A6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67"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15 έγινε δεκτό ως έχει κατά πλειοψηφία. </w:t>
      </w:r>
    </w:p>
    <w:p w14:paraId="04465A68"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16 ως έχει;</w:t>
      </w:r>
    </w:p>
    <w:p w14:paraId="04465A69" w14:textId="77777777" w:rsidR="00061F8F" w:rsidRDefault="00BE2594">
      <w:pPr>
        <w:spacing w:after="0" w:line="600" w:lineRule="auto"/>
        <w:ind w:firstLine="720"/>
        <w:jc w:val="both"/>
        <w:rPr>
          <w:rFonts w:eastAsia="Times New Roman"/>
          <w:szCs w:val="24"/>
        </w:rPr>
      </w:pPr>
      <w:r>
        <w:rPr>
          <w:rFonts w:eastAsia="Times New Roman"/>
          <w:b/>
          <w:szCs w:val="24"/>
        </w:rPr>
        <w:t>ΙΩΑΝΝ</w:t>
      </w:r>
      <w:r>
        <w:rPr>
          <w:rFonts w:eastAsia="Times New Roman"/>
          <w:b/>
          <w:szCs w:val="24"/>
        </w:rPr>
        <w:t xml:space="preserve">ΗΣ ΣΤΕΦΟΣ: </w:t>
      </w:r>
      <w:r>
        <w:rPr>
          <w:rFonts w:eastAsia="Times New Roman"/>
          <w:szCs w:val="24"/>
        </w:rPr>
        <w:t xml:space="preserve">Ναι. </w:t>
      </w:r>
    </w:p>
    <w:p w14:paraId="04465A6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6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6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6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6E"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6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7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71" w14:textId="77777777" w:rsidR="00061F8F" w:rsidRDefault="00BE2594">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16 έγινε δεκτό ως έχει κατά πλειοψηφία. </w:t>
      </w:r>
    </w:p>
    <w:p w14:paraId="04465A72"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17 ως έχει;</w:t>
      </w:r>
    </w:p>
    <w:p w14:paraId="04465A73"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74"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75"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7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7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78"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7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A7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7B"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17 έγινε δεκτό ως έχει κατά πλειοψηφία. </w:t>
      </w:r>
    </w:p>
    <w:p w14:paraId="04465A7C"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18 ως έχει;</w:t>
      </w:r>
    </w:p>
    <w:p w14:paraId="04465A7D"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7E"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Παρών.</w:t>
      </w:r>
    </w:p>
    <w:p w14:paraId="04465A7F" w14:textId="77777777" w:rsidR="00061F8F" w:rsidRDefault="00BE2594">
      <w:pPr>
        <w:spacing w:after="0" w:line="600" w:lineRule="auto"/>
        <w:ind w:firstLine="720"/>
        <w:jc w:val="both"/>
        <w:rPr>
          <w:rFonts w:eastAsia="Times New Roman"/>
          <w:b/>
          <w:szCs w:val="24"/>
        </w:rPr>
      </w:pPr>
      <w:r>
        <w:rPr>
          <w:rFonts w:eastAsia="Times New Roman"/>
          <w:b/>
          <w:szCs w:val="24"/>
        </w:rPr>
        <w:t>ΧΑΡ</w:t>
      </w:r>
      <w:r>
        <w:rPr>
          <w:rFonts w:eastAsia="Times New Roman"/>
          <w:b/>
          <w:szCs w:val="24"/>
        </w:rPr>
        <w:t xml:space="preserve">ΟΥΛΑ (ΧΑΡΑ) ΚΕΦΑΛΙΔΟΥ: </w:t>
      </w:r>
      <w:r>
        <w:rPr>
          <w:rFonts w:eastAsia="Times New Roman"/>
          <w:szCs w:val="24"/>
        </w:rPr>
        <w:t>Ναι.</w:t>
      </w:r>
    </w:p>
    <w:p w14:paraId="04465A8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8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A82"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8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8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85"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18 έγινε δεκτό ως έχει κατά πλειοψηφία. </w:t>
      </w:r>
    </w:p>
    <w:p w14:paraId="04465A86" w14:textId="77777777" w:rsidR="00061F8F" w:rsidRDefault="00BE2594">
      <w:pPr>
        <w:spacing w:after="0" w:line="600" w:lineRule="auto"/>
        <w:ind w:firstLine="720"/>
        <w:jc w:val="both"/>
        <w:rPr>
          <w:rFonts w:eastAsia="Times New Roman"/>
          <w:szCs w:val="24"/>
        </w:rPr>
      </w:pPr>
      <w:r>
        <w:rPr>
          <w:rFonts w:eastAsia="Times New Roman"/>
          <w:szCs w:val="24"/>
        </w:rPr>
        <w:t>Ερω</w:t>
      </w:r>
      <w:r>
        <w:rPr>
          <w:rFonts w:eastAsia="Times New Roman"/>
          <w:szCs w:val="24"/>
        </w:rPr>
        <w:t>τάται το Τμήμα: Γίνεται δεκτό το άρθρο 19 ως έχει;</w:t>
      </w:r>
    </w:p>
    <w:p w14:paraId="04465A87"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88"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89"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8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8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8C"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8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8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8F"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19 έγινε δεκτό ως έχει κατά πλειοψηφία. </w:t>
      </w:r>
    </w:p>
    <w:p w14:paraId="04465A90"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20 ως έχει;</w:t>
      </w:r>
    </w:p>
    <w:p w14:paraId="04465A91"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92"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93"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A9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95" w14:textId="77777777" w:rsidR="00061F8F" w:rsidRDefault="00BE2594">
      <w:pPr>
        <w:spacing w:after="0" w:line="600" w:lineRule="auto"/>
        <w:ind w:firstLine="720"/>
        <w:jc w:val="both"/>
        <w:rPr>
          <w:rFonts w:eastAsia="Times New Roman"/>
          <w:b/>
          <w:szCs w:val="24"/>
        </w:rPr>
      </w:pPr>
      <w:r>
        <w:rPr>
          <w:rFonts w:eastAsia="Times New Roman"/>
          <w:b/>
          <w:szCs w:val="24"/>
        </w:rPr>
        <w:t>Ι</w:t>
      </w:r>
      <w:r>
        <w:rPr>
          <w:rFonts w:eastAsia="Times New Roman"/>
          <w:b/>
          <w:szCs w:val="24"/>
        </w:rPr>
        <w:t xml:space="preserve">ΩΑΝΝΗΣ ΔΕΛΗΣ: </w:t>
      </w:r>
      <w:r>
        <w:rPr>
          <w:rFonts w:eastAsia="Times New Roman"/>
          <w:szCs w:val="24"/>
        </w:rPr>
        <w:t>Ναι.</w:t>
      </w:r>
    </w:p>
    <w:p w14:paraId="04465A96"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9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98"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99"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20 έγινε δεκτό ως έχει κατά πλειοψηφία. </w:t>
      </w:r>
    </w:p>
    <w:p w14:paraId="04465A9A"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21 ως έχει;</w:t>
      </w:r>
    </w:p>
    <w:p w14:paraId="04465A9B" w14:textId="77777777" w:rsidR="00061F8F" w:rsidRDefault="00BE2594">
      <w:pPr>
        <w:spacing w:after="0" w:line="600" w:lineRule="auto"/>
        <w:ind w:firstLine="720"/>
        <w:jc w:val="both"/>
        <w:rPr>
          <w:rFonts w:eastAsia="Times New Roman"/>
          <w:szCs w:val="24"/>
        </w:rPr>
      </w:pPr>
      <w:r>
        <w:rPr>
          <w:rFonts w:eastAsia="Times New Roman"/>
          <w:b/>
          <w:szCs w:val="24"/>
        </w:rPr>
        <w:t>ΙΩΑΝ</w:t>
      </w:r>
      <w:r>
        <w:rPr>
          <w:rFonts w:eastAsia="Times New Roman"/>
          <w:b/>
          <w:szCs w:val="24"/>
        </w:rPr>
        <w:t xml:space="preserve">ΝΗΣ ΣΤΕΦΟΣ: </w:t>
      </w:r>
      <w:r>
        <w:rPr>
          <w:rFonts w:eastAsia="Times New Roman"/>
          <w:szCs w:val="24"/>
        </w:rPr>
        <w:t xml:space="preserve">Ναι. </w:t>
      </w:r>
    </w:p>
    <w:p w14:paraId="04465A9C"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9D"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A9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9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A0"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A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A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A3"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το άρθρο 21</w:t>
      </w:r>
      <w:r>
        <w:rPr>
          <w:rFonts w:eastAsia="Times New Roman"/>
          <w:szCs w:val="24"/>
        </w:rPr>
        <w:t xml:space="preserve"> έγινε δεκτό ως έχει κατά πλειοψηφία. </w:t>
      </w:r>
    </w:p>
    <w:p w14:paraId="04465AA4"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22 ως έχει;</w:t>
      </w:r>
    </w:p>
    <w:p w14:paraId="04465AA5"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A6"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A7"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A8"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A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AA"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A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A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AD"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22 έγινε δεκτό ως έχει κατά πλειοψηφία. </w:t>
      </w:r>
    </w:p>
    <w:p w14:paraId="04465AAE"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23 ως έχει;</w:t>
      </w:r>
    </w:p>
    <w:p w14:paraId="04465AAF"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B0"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B1" w14:textId="77777777" w:rsidR="00061F8F" w:rsidRDefault="00BE2594">
      <w:pPr>
        <w:spacing w:after="0" w:line="600" w:lineRule="auto"/>
        <w:ind w:firstLine="720"/>
        <w:jc w:val="both"/>
        <w:rPr>
          <w:rFonts w:eastAsia="Times New Roman"/>
          <w:b/>
          <w:szCs w:val="24"/>
        </w:rPr>
      </w:pPr>
      <w:r>
        <w:rPr>
          <w:rFonts w:eastAsia="Times New Roman"/>
          <w:b/>
          <w:szCs w:val="24"/>
        </w:rPr>
        <w:t>ΧΑΡΟΥΛΑ (</w:t>
      </w:r>
      <w:r>
        <w:rPr>
          <w:rFonts w:eastAsia="Times New Roman"/>
          <w:b/>
          <w:szCs w:val="24"/>
        </w:rPr>
        <w:t xml:space="preserve">ΧΑΡΑ) ΚΕΦΑΛΙΔΟΥ: </w:t>
      </w:r>
      <w:r>
        <w:rPr>
          <w:rFonts w:eastAsia="Times New Roman"/>
          <w:szCs w:val="24"/>
        </w:rPr>
        <w:t>Όχι.</w:t>
      </w:r>
    </w:p>
    <w:p w14:paraId="04465AB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B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B4"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B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AB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B7"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23 έγινε δεκτό ως έχει κατά πλειοψηφία. </w:t>
      </w:r>
    </w:p>
    <w:p w14:paraId="04465AB8" w14:textId="77777777" w:rsidR="00061F8F" w:rsidRDefault="00BE2594">
      <w:pPr>
        <w:spacing w:after="0" w:line="600" w:lineRule="auto"/>
        <w:ind w:firstLine="720"/>
        <w:jc w:val="both"/>
        <w:rPr>
          <w:rFonts w:eastAsia="Times New Roman"/>
          <w:szCs w:val="24"/>
        </w:rPr>
      </w:pPr>
      <w:r>
        <w:rPr>
          <w:rFonts w:eastAsia="Times New Roman"/>
          <w:szCs w:val="24"/>
        </w:rPr>
        <w:t>Ερωτά</w:t>
      </w:r>
      <w:r>
        <w:rPr>
          <w:rFonts w:eastAsia="Times New Roman"/>
          <w:szCs w:val="24"/>
        </w:rPr>
        <w:t>ται το Τμήμα: Γίνεται δεκτό το άρθρο 24, όπως τροποποιήθηκε από τον κύριο Υπουργό;</w:t>
      </w:r>
    </w:p>
    <w:p w14:paraId="04465AB9"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B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Όχι.</w:t>
      </w:r>
    </w:p>
    <w:p w14:paraId="04465AB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B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B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ABE"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B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AC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C1"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24 έγινε δεκτό, όπως τροποποιήθηκε από τον κύριο Υπουργό, κατά πλειοψηφία. </w:t>
      </w:r>
    </w:p>
    <w:p w14:paraId="04465AC2"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25 ως έχει;</w:t>
      </w:r>
    </w:p>
    <w:p w14:paraId="04465AC3"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C4"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C5"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AC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C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C8"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C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AC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CB"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25 έγινε δεκτό ως έχει κατά πλειοψηφία. </w:t>
      </w:r>
    </w:p>
    <w:p w14:paraId="04465ACC"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26 ως έχει;</w:t>
      </w:r>
    </w:p>
    <w:p w14:paraId="04465ACD"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CE"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CF"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D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D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D2"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Ναι.</w:t>
      </w:r>
      <w:r>
        <w:rPr>
          <w:rFonts w:eastAsia="Times New Roman"/>
          <w:szCs w:val="24"/>
        </w:rPr>
        <w:t xml:space="preserve"> </w:t>
      </w:r>
    </w:p>
    <w:p w14:paraId="04465AD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D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D5"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26 έγινε δεκτό ως έχει κατά πλειοψηφία. </w:t>
      </w:r>
    </w:p>
    <w:p w14:paraId="04465AD6"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27 ως έχει;</w:t>
      </w:r>
    </w:p>
    <w:p w14:paraId="04465AD7"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D8"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D9" w14:textId="77777777" w:rsidR="00061F8F" w:rsidRDefault="00BE2594">
      <w:pPr>
        <w:spacing w:after="0" w:line="600" w:lineRule="auto"/>
        <w:ind w:firstLine="720"/>
        <w:jc w:val="both"/>
        <w:rPr>
          <w:rFonts w:eastAsia="Times New Roman"/>
          <w:b/>
          <w:szCs w:val="24"/>
        </w:rPr>
      </w:pPr>
      <w:r>
        <w:rPr>
          <w:rFonts w:eastAsia="Times New Roman"/>
          <w:b/>
          <w:szCs w:val="24"/>
        </w:rPr>
        <w:t>ΧΑΡΟΥΛΑ</w:t>
      </w:r>
      <w:r>
        <w:rPr>
          <w:rFonts w:eastAsia="Times New Roman"/>
          <w:b/>
          <w:szCs w:val="24"/>
        </w:rPr>
        <w:t xml:space="preserve"> (ΧΑΡΑ) ΚΕΦΑΛΙΔΟΥ: </w:t>
      </w:r>
      <w:r>
        <w:rPr>
          <w:rFonts w:eastAsia="Times New Roman"/>
          <w:szCs w:val="24"/>
        </w:rPr>
        <w:t>Ναι.</w:t>
      </w:r>
    </w:p>
    <w:p w14:paraId="04465AD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D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ADC"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D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D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DF"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27 έγινε δεκτό ως έχει κατά πλειοψηφία. </w:t>
      </w:r>
    </w:p>
    <w:p w14:paraId="04465AE0"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28 ως έχει;</w:t>
      </w:r>
    </w:p>
    <w:p w14:paraId="04465AE1"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E2"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Ναι. </w:t>
      </w:r>
    </w:p>
    <w:p w14:paraId="04465AE3"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AE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AE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AE6"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E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AE8"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Ναι.</w:t>
      </w:r>
    </w:p>
    <w:p w14:paraId="04465AE9"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28 έγινε δεκτό ως έχει κατά πλειοψηφία. </w:t>
      </w:r>
    </w:p>
    <w:p w14:paraId="04465AEA"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άρθρο 29 ως έχει;</w:t>
      </w:r>
    </w:p>
    <w:p w14:paraId="04465AEB"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AEC"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Ναι.</w:t>
      </w:r>
    </w:p>
    <w:p w14:paraId="04465AED"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AE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AEF" w14:textId="77777777" w:rsidR="00061F8F" w:rsidRDefault="00BE2594">
      <w:pPr>
        <w:spacing w:after="0" w:line="600" w:lineRule="auto"/>
        <w:ind w:firstLine="720"/>
        <w:jc w:val="both"/>
        <w:rPr>
          <w:rFonts w:eastAsia="Times New Roman"/>
          <w:b/>
          <w:szCs w:val="24"/>
        </w:rPr>
      </w:pPr>
      <w:r>
        <w:rPr>
          <w:rFonts w:eastAsia="Times New Roman"/>
          <w:b/>
          <w:szCs w:val="24"/>
        </w:rPr>
        <w:t>ΙΩΑ</w:t>
      </w:r>
      <w:r>
        <w:rPr>
          <w:rFonts w:eastAsia="Times New Roman"/>
          <w:b/>
          <w:szCs w:val="24"/>
        </w:rPr>
        <w:t xml:space="preserve">ΝΝΗΣ ΔΕΛΗΣ: </w:t>
      </w:r>
      <w:r>
        <w:rPr>
          <w:rFonts w:eastAsia="Times New Roman"/>
          <w:szCs w:val="24"/>
        </w:rPr>
        <w:t>Ναι.</w:t>
      </w:r>
    </w:p>
    <w:p w14:paraId="04465AF0"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AF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AF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ΑΝΑΣΤΑΣΙΟΣ ΜΕΓΑΛΟΜΥΣΤΑΚΑΣ: </w:t>
      </w:r>
      <w:r>
        <w:rPr>
          <w:rFonts w:eastAsia="Times New Roman"/>
          <w:szCs w:val="24"/>
        </w:rPr>
        <w:t>Παρών.</w:t>
      </w:r>
    </w:p>
    <w:p w14:paraId="04465AF3" w14:textId="77777777" w:rsidR="00061F8F" w:rsidRDefault="00BE2594">
      <w:pPr>
        <w:spacing w:after="0" w:line="600" w:lineRule="auto"/>
        <w:ind w:firstLine="72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το άρθρο 29 έγινε δεκτό ως έχει κατά πλειοψηφία. </w:t>
      </w:r>
    </w:p>
    <w:p w14:paraId="04465AF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30 ως έχει;</w:t>
      </w:r>
    </w:p>
    <w:p w14:paraId="04465AF5"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w:t>
      </w:r>
      <w:r w:rsidRPr="00227A1E">
        <w:rPr>
          <w:rFonts w:eastAsia="Times New Roman" w:cs="Times New Roman"/>
          <w:b/>
          <w:szCs w:val="24"/>
        </w:rPr>
        <w:t>ΑΝΝΗΣ ΣΤΕΦΟΣ:</w:t>
      </w:r>
      <w:r>
        <w:rPr>
          <w:rFonts w:eastAsia="Times New Roman" w:cs="Times New Roman"/>
          <w:szCs w:val="24"/>
        </w:rPr>
        <w:t xml:space="preserve"> Ναι. </w:t>
      </w:r>
    </w:p>
    <w:p w14:paraId="04465AF6"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ΑΝΝΑ ΚΑΡΑΜΑΝΛΗ:</w:t>
      </w:r>
      <w:r>
        <w:rPr>
          <w:rFonts w:eastAsia="Times New Roman" w:cs="Times New Roman"/>
          <w:szCs w:val="24"/>
        </w:rPr>
        <w:t xml:space="preserve"> Όχι.</w:t>
      </w:r>
    </w:p>
    <w:p w14:paraId="04465AF7"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ΧΑΡΟΥΛΑ (ΧΑΡΑ) ΚΕΦΑΛΙΔΟΥ:</w:t>
      </w:r>
      <w:r>
        <w:rPr>
          <w:rFonts w:eastAsia="Times New Roman" w:cs="Times New Roman"/>
          <w:szCs w:val="24"/>
        </w:rPr>
        <w:t xml:space="preserve"> Παρών.</w:t>
      </w:r>
    </w:p>
    <w:p w14:paraId="04465AF8"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ΑΪΒΑΤΙΔΗΣ:</w:t>
      </w:r>
      <w:r>
        <w:rPr>
          <w:rFonts w:eastAsia="Times New Roman" w:cs="Times New Roman"/>
          <w:szCs w:val="24"/>
        </w:rPr>
        <w:t xml:space="preserve"> Όχι.</w:t>
      </w:r>
    </w:p>
    <w:p w14:paraId="04465AF9"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ΙΩΑΝΝΗΣ ΔΕΛΗΣ:</w:t>
      </w:r>
      <w:r>
        <w:rPr>
          <w:rFonts w:eastAsia="Times New Roman" w:cs="Times New Roman"/>
          <w:szCs w:val="24"/>
        </w:rPr>
        <w:t xml:space="preserve"> Παρών. </w:t>
      </w:r>
    </w:p>
    <w:p w14:paraId="04465AFA"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ΚΩΝΣΤΑΝΤΙΝΟΣ ΚΑΤΣΙΚΗΣ:</w:t>
      </w:r>
      <w:r>
        <w:rPr>
          <w:rFonts w:eastAsia="Times New Roman" w:cs="Times New Roman"/>
          <w:szCs w:val="24"/>
        </w:rPr>
        <w:t xml:space="preserve"> Ναι.</w:t>
      </w:r>
    </w:p>
    <w:p w14:paraId="04465AFB" w14:textId="77777777" w:rsidR="00061F8F" w:rsidRDefault="00BE2594">
      <w:pPr>
        <w:spacing w:after="0" w:line="600" w:lineRule="auto"/>
        <w:ind w:firstLine="720"/>
        <w:jc w:val="both"/>
        <w:rPr>
          <w:rFonts w:eastAsia="Times New Roman" w:cs="Times New Roman"/>
          <w:szCs w:val="24"/>
        </w:rPr>
      </w:pPr>
      <w:r w:rsidRPr="00227A1E">
        <w:rPr>
          <w:rFonts w:eastAsia="Times New Roman" w:cs="Times New Roman"/>
          <w:b/>
          <w:szCs w:val="24"/>
        </w:rPr>
        <w:t>ΓΕΩΡΓΙΟΣ ΜΑΥΡΩΤΑΣ:</w:t>
      </w:r>
      <w:r>
        <w:rPr>
          <w:rFonts w:eastAsia="Times New Roman" w:cs="Times New Roman"/>
          <w:szCs w:val="24"/>
        </w:rPr>
        <w:t xml:space="preserve"> Παρών.</w:t>
      </w:r>
    </w:p>
    <w:p w14:paraId="04465AF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sidRPr="00227A1E">
        <w:rPr>
          <w:rFonts w:eastAsia="Times New Roman" w:cs="Times New Roman"/>
          <w:b/>
          <w:szCs w:val="24"/>
        </w:rPr>
        <w:t>ΜΕΓΑΛΟΜΥΣΤΑΚΑΣ:</w:t>
      </w:r>
      <w:r>
        <w:rPr>
          <w:rFonts w:eastAsia="Times New Roman" w:cs="Times New Roman"/>
          <w:szCs w:val="24"/>
        </w:rPr>
        <w:t xml:space="preserve"> Όχι.</w:t>
      </w:r>
    </w:p>
    <w:p w14:paraId="04465AFD"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w:t>
      </w:r>
      <w:r>
        <w:rPr>
          <w:rFonts w:eastAsia="Times New Roman"/>
          <w:bCs/>
          <w:szCs w:val="24"/>
        </w:rPr>
        <w:t xml:space="preserve"> το άρθρο 30 έγινε δεκτό ως έχει κατά πλειοψηφία.</w:t>
      </w:r>
    </w:p>
    <w:p w14:paraId="04465AF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31 ως έχει;</w:t>
      </w:r>
    </w:p>
    <w:p w14:paraId="04465AF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0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Όχι.</w:t>
      </w:r>
    </w:p>
    <w:p w14:paraId="04465B0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p>
    <w:p w14:paraId="04465B0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0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0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0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04465B0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04465B07"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31 έγινε δεκτό ως έχει κατά πλειοψηφία.</w:t>
      </w:r>
    </w:p>
    <w:p w14:paraId="04465B0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32 ως έχει;</w:t>
      </w:r>
    </w:p>
    <w:p w14:paraId="04465B0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0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Όχι.</w:t>
      </w:r>
    </w:p>
    <w:p w14:paraId="04465B0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(ΧΑΡΑ) ΚΕΦΑΛΙΔΟΥ:</w:t>
      </w:r>
      <w:r>
        <w:rPr>
          <w:rFonts w:eastAsia="Times New Roman" w:cs="Times New Roman"/>
          <w:szCs w:val="24"/>
        </w:rPr>
        <w:t xml:space="preserve"> Όχι.</w:t>
      </w:r>
    </w:p>
    <w:p w14:paraId="04465B0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0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0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0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Όχι.</w:t>
      </w:r>
    </w:p>
    <w:p w14:paraId="04465B1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04465B11"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32 έγινε δεκτό ως έχει κατά πλειοψηφία.</w:t>
      </w:r>
    </w:p>
    <w:p w14:paraId="04465B1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Τμήμα: Γίνεται δεκτό το άρθρο 33 ως έχει;</w:t>
      </w:r>
    </w:p>
    <w:p w14:paraId="04465B1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1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1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1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1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1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1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1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04465B1B"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33 έγινε δεκτό ως έχει κατά πλειοψηφία.</w:t>
      </w:r>
    </w:p>
    <w:p w14:paraId="04465B1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34, όπως τροποποιήθηκε από τον κύριο Υπουργό ;</w:t>
      </w:r>
    </w:p>
    <w:p w14:paraId="04465B1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1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Όχι.</w:t>
      </w:r>
    </w:p>
    <w:p w14:paraId="04465B1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2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2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2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2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2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04465B25"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34 έγινε δεκτό, όπως τροποποιήθηκε από τον κύριο Υπουργό, κατά πλειο</w:t>
      </w:r>
      <w:r>
        <w:rPr>
          <w:rFonts w:eastAsia="Times New Roman"/>
          <w:bCs/>
          <w:szCs w:val="24"/>
        </w:rPr>
        <w:t>ψηφία.</w:t>
      </w:r>
    </w:p>
    <w:p w14:paraId="04465B2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35, όπως τροποποιήθηκε από τον κύριο Υπουργό;</w:t>
      </w:r>
    </w:p>
    <w:p w14:paraId="04465B2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2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04465B2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2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2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2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2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w:t>
      </w:r>
      <w:r>
        <w:rPr>
          <w:rFonts w:eastAsia="Times New Roman" w:cs="Times New Roman"/>
          <w:b/>
          <w:szCs w:val="24"/>
        </w:rPr>
        <w:t>ΑΥΡΩΤΑΣ:</w:t>
      </w:r>
      <w:r>
        <w:rPr>
          <w:rFonts w:eastAsia="Times New Roman" w:cs="Times New Roman"/>
          <w:szCs w:val="24"/>
        </w:rPr>
        <w:t xml:space="preserve"> Παρών.</w:t>
      </w:r>
    </w:p>
    <w:p w14:paraId="04465B2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2F"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35 έγινε δεκτό, όπως τροποποιήθηκε από τον κύριο Υπουργό, κατά πλειοψηφία.</w:t>
      </w:r>
    </w:p>
    <w:p w14:paraId="04465B3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36 ως έχει;</w:t>
      </w:r>
    </w:p>
    <w:p w14:paraId="04465B3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3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ΚΑΡΑΜΑΝΛΗ:</w:t>
      </w:r>
      <w:r>
        <w:rPr>
          <w:rFonts w:eastAsia="Times New Roman" w:cs="Times New Roman"/>
          <w:szCs w:val="24"/>
        </w:rPr>
        <w:t xml:space="preserve"> Όχι.</w:t>
      </w:r>
    </w:p>
    <w:p w14:paraId="04465B3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p>
    <w:p w14:paraId="04465B3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3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3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3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04465B3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39"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w:t>
      </w:r>
      <w:r>
        <w:rPr>
          <w:rFonts w:eastAsia="Times New Roman"/>
          <w:bCs/>
          <w:szCs w:val="24"/>
        </w:rPr>
        <w:t xml:space="preserve"> το άρθρο 36 έγινε δεκτό ως έχει κατά πλειοψηφία.</w:t>
      </w:r>
    </w:p>
    <w:p w14:paraId="04465B3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37 ως έχει;</w:t>
      </w:r>
    </w:p>
    <w:p w14:paraId="04465B3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3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04465B3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3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3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w:t>
      </w:r>
    </w:p>
    <w:p w14:paraId="04465B4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4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ΕΩΡΓΙΟΣ ΜΑΥΡΩΤΑΣ:</w:t>
      </w:r>
      <w:r>
        <w:rPr>
          <w:rFonts w:eastAsia="Times New Roman" w:cs="Times New Roman"/>
          <w:szCs w:val="24"/>
        </w:rPr>
        <w:t xml:space="preserve"> Ναι.</w:t>
      </w:r>
    </w:p>
    <w:p w14:paraId="04465B4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43"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37 έγινε δεκτό ως έχει κατά πλειοψηφία.</w:t>
      </w:r>
    </w:p>
    <w:p w14:paraId="04465B4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άρθρο 38 ως έχει;</w:t>
      </w:r>
    </w:p>
    <w:p w14:paraId="04465B4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4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4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w:t>
      </w:r>
      <w:r>
        <w:rPr>
          <w:rFonts w:eastAsia="Times New Roman" w:cs="Times New Roman"/>
          <w:b/>
          <w:szCs w:val="24"/>
        </w:rPr>
        <w:t>ΡΑ) ΚΕΦΑΛΙΔΟΥ:</w:t>
      </w:r>
      <w:r>
        <w:rPr>
          <w:rFonts w:eastAsia="Times New Roman" w:cs="Times New Roman"/>
          <w:szCs w:val="24"/>
        </w:rPr>
        <w:t xml:space="preserve"> Ναι.</w:t>
      </w:r>
    </w:p>
    <w:p w14:paraId="04465B4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4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14:paraId="04465B4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4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4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4D"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38 έγινε δεκτό ως έχει κατά πλειοψηφία.</w:t>
      </w:r>
    </w:p>
    <w:p w14:paraId="04465B4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Τμήμα: Γίνεται δεκτό το άρθρο 39 ως έχει;</w:t>
      </w:r>
    </w:p>
    <w:p w14:paraId="04465B4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5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04465B5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5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5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w:t>
      </w:r>
    </w:p>
    <w:p w14:paraId="04465B5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5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5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57"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το άρθρο 39 έγινε δεκτό ως έχει κατά πλειοψηφία.</w:t>
      </w:r>
    </w:p>
    <w:p w14:paraId="04465B5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1726 και ειδικό 185 ως έχει;</w:t>
      </w:r>
    </w:p>
    <w:p w14:paraId="04465B5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5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5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Πα</w:t>
      </w:r>
      <w:r>
        <w:rPr>
          <w:rFonts w:eastAsia="Times New Roman" w:cs="Times New Roman"/>
          <w:szCs w:val="24"/>
        </w:rPr>
        <w:t>ρών.</w:t>
      </w:r>
    </w:p>
    <w:p w14:paraId="04465B5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04465B5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5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5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04465B6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61"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1726 και ειδικό 185 έγινε δεκτή ως έχει κα</w:t>
      </w:r>
      <w:r>
        <w:rPr>
          <w:rFonts w:eastAsia="Times New Roman"/>
          <w:bCs/>
          <w:szCs w:val="24"/>
        </w:rPr>
        <w:t xml:space="preserve">τά πλειοψηφία και εντάσσεται στο νομοσχέδιο ως ίδιο άρθρο. </w:t>
      </w:r>
    </w:p>
    <w:p w14:paraId="04465B62"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1727 και ειδικό 186 ως έχει;</w:t>
      </w:r>
    </w:p>
    <w:p w14:paraId="04465B6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6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04465B6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p>
    <w:p w14:paraId="04465B6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6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ΔΕΛΗΣ:</w:t>
      </w:r>
      <w:r>
        <w:rPr>
          <w:rFonts w:eastAsia="Times New Roman" w:cs="Times New Roman"/>
          <w:szCs w:val="24"/>
        </w:rPr>
        <w:t xml:space="preserve"> Όχι. </w:t>
      </w:r>
    </w:p>
    <w:p w14:paraId="04465B6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6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04465B6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Όχι.</w:t>
      </w:r>
    </w:p>
    <w:p w14:paraId="04465B6B"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1727 και ειδικό </w:t>
      </w:r>
      <w:r>
        <w:rPr>
          <w:rFonts w:eastAsia="Times New Roman"/>
          <w:bCs/>
          <w:szCs w:val="24"/>
        </w:rPr>
        <w:t xml:space="preserve">186 έγινε δεκτή ως έχει κατά πλειοψηφία και εντάσσεται στο νομοσχέδιο ως ίδιο άρθρο. </w:t>
      </w:r>
    </w:p>
    <w:p w14:paraId="04465B6C"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1728 και ειδικό 187 ως έχει;</w:t>
      </w:r>
    </w:p>
    <w:p w14:paraId="04465B6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6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6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7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04465B7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w:t>
      </w:r>
    </w:p>
    <w:p w14:paraId="04465B7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7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7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75"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1728 και ειδικό 187 έγινε δεκτή ως έχει ομόφωνα και ε</w:t>
      </w:r>
      <w:r>
        <w:rPr>
          <w:rFonts w:eastAsia="Times New Roman"/>
          <w:bCs/>
          <w:szCs w:val="24"/>
        </w:rPr>
        <w:t xml:space="preserve">ντάσσεται στο νομοσχέδιο ως ίδιο άρθρο. </w:t>
      </w:r>
    </w:p>
    <w:p w14:paraId="04465B76"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1729 και ειδικό 188 ως έχει;</w:t>
      </w:r>
    </w:p>
    <w:p w14:paraId="04465B7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7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7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7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04465B7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7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w:t>
      </w:r>
      <w:r>
        <w:rPr>
          <w:rFonts w:eastAsia="Times New Roman" w:cs="Times New Roman"/>
          <w:b/>
          <w:szCs w:val="24"/>
        </w:rPr>
        <w:t>ΝΣΤΑΝΤΙΝΟΣ ΚΑΤΣΙΚΗΣ:</w:t>
      </w:r>
      <w:r>
        <w:rPr>
          <w:rFonts w:eastAsia="Times New Roman" w:cs="Times New Roman"/>
          <w:szCs w:val="24"/>
        </w:rPr>
        <w:t xml:space="preserve"> Ναι.</w:t>
      </w:r>
    </w:p>
    <w:p w14:paraId="04465B7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7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7F"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1729 και ειδικό 188 έγινε δεκτή ως έχει κατά πλειοψηφία και εντάσσεται στο νομοσχέδιο ως ίδιο άρθρο.</w:t>
      </w:r>
      <w:r>
        <w:rPr>
          <w:rFonts w:eastAsia="Times New Roman"/>
          <w:bCs/>
          <w:szCs w:val="24"/>
        </w:rPr>
        <w:t xml:space="preserve"> </w:t>
      </w:r>
    </w:p>
    <w:p w14:paraId="04465B80"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1730 και ειδικό 189 ως έχει;</w:t>
      </w:r>
    </w:p>
    <w:p w14:paraId="04465B8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8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04465B8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8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8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8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8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Παρών.</w:t>
      </w:r>
    </w:p>
    <w:p w14:paraId="04465B8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89"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1730 και ειδικό 189 έγινε δεκτή ως έχει κατά πλειοψηφία και εντάσσεται στο νομοσχέδιο ως ίδιο άρθρο.</w:t>
      </w:r>
    </w:p>
    <w:p w14:paraId="04465B8A"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w:t>
      </w:r>
      <w:r>
        <w:rPr>
          <w:rFonts w:eastAsia="Times New Roman" w:cs="Times New Roman"/>
          <w:szCs w:val="24"/>
        </w:rPr>
        <w:t xml:space="preserve"> η τροπολογία με γενικό αριθμό 1731 και ειδικό 190, όπως τροποποιήθηκε από τον κύριο Υπουργό;</w:t>
      </w:r>
    </w:p>
    <w:p w14:paraId="04465B8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8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Όχι.</w:t>
      </w:r>
    </w:p>
    <w:p w14:paraId="04465B8D"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8E"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8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9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9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Παρών.</w:t>
      </w:r>
    </w:p>
    <w:p w14:paraId="04465B9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93"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1731 και ειδικό 190 έγινε δεκτή, όπως τροποποιήθηκε από τον κύριο Υπουργό, κατά πλειοψηφία και εντάσσεται στο νομοσχέδιο ως ίδιο άρθρ</w:t>
      </w:r>
      <w:r>
        <w:rPr>
          <w:rFonts w:eastAsia="Times New Roman"/>
          <w:bCs/>
          <w:szCs w:val="24"/>
        </w:rPr>
        <w:t xml:space="preserve">ο. </w:t>
      </w:r>
    </w:p>
    <w:p w14:paraId="04465B94"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δεκτή η τροπολογία με γενικό αριθμό 1733 και ειδικό 192 ως έχει;</w:t>
      </w:r>
    </w:p>
    <w:p w14:paraId="04465B9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9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97"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98"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04465B99"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14:paraId="04465B9A"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9B"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w:t>
      </w:r>
      <w:r>
        <w:rPr>
          <w:rFonts w:eastAsia="Times New Roman" w:cs="Times New Roman"/>
          <w:b/>
          <w:szCs w:val="24"/>
        </w:rPr>
        <w:t>ΥΡΩΤΑΣ:</w:t>
      </w:r>
      <w:r>
        <w:rPr>
          <w:rFonts w:eastAsia="Times New Roman" w:cs="Times New Roman"/>
          <w:szCs w:val="24"/>
        </w:rPr>
        <w:t xml:space="preserve"> Ναι.</w:t>
      </w:r>
    </w:p>
    <w:p w14:paraId="04465B9C"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9D" w14:textId="77777777" w:rsidR="00061F8F" w:rsidRDefault="00BE2594">
      <w:pPr>
        <w:spacing w:after="0"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1733 και ειδικό 192 έγινε δεκτή ως έχει κατά πλειοψηφία και εντάσσεται στο νομοσχέδιο ως ίδιο άρθρο. </w:t>
      </w:r>
    </w:p>
    <w:p w14:paraId="04465B9E"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 xml:space="preserve">Ερωτάται το Τμήμα: Γίνεται δεκτή η </w:t>
      </w:r>
      <w:r>
        <w:rPr>
          <w:rFonts w:eastAsia="Times New Roman" w:cs="Times New Roman"/>
          <w:szCs w:val="24"/>
        </w:rPr>
        <w:t>τροπολογία με γενικό αριθμό 1715 και ειδικό 174 ως έχει;</w:t>
      </w:r>
    </w:p>
    <w:p w14:paraId="04465B9F"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Ναι. </w:t>
      </w:r>
    </w:p>
    <w:p w14:paraId="04465BA0"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Ναι.</w:t>
      </w:r>
    </w:p>
    <w:p w14:paraId="04465BA1"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Ναι.</w:t>
      </w:r>
    </w:p>
    <w:p w14:paraId="04465BA2"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04465BA3"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w:t>
      </w:r>
    </w:p>
    <w:p w14:paraId="04465BA4"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w:t>
      </w:r>
    </w:p>
    <w:p w14:paraId="04465BA5"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04465BA6" w14:textId="77777777" w:rsidR="00061F8F" w:rsidRDefault="00BE2594">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Ναι.</w:t>
      </w:r>
    </w:p>
    <w:p w14:paraId="04465BA7" w14:textId="77777777" w:rsidR="00061F8F" w:rsidRDefault="00BE2594">
      <w:pPr>
        <w:spacing w:after="0"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Συνεπώς η τροπολογία με γενικό αριθμό 1715 και ειδικό 174 έγινε δεκτή ως έχει ομόφωνα και εντάσσεται στο νομοσχέδιο ως ίδιο άρθρο. </w:t>
      </w:r>
    </w:p>
    <w:p w14:paraId="04465BA8"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1716 και ειδικό 175</w:t>
      </w:r>
      <w:r>
        <w:rPr>
          <w:rFonts w:eastAsia="Times New Roman"/>
          <w:szCs w:val="24"/>
        </w:rPr>
        <w:t xml:space="preserve"> ως έχει;</w:t>
      </w:r>
    </w:p>
    <w:p w14:paraId="04465BA9"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A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04465BA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BA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A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BAE"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A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BB0"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B1"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w:t>
      </w:r>
      <w:r>
        <w:rPr>
          <w:rFonts w:eastAsia="Times New Roman"/>
          <w:szCs w:val="24"/>
        </w:rPr>
        <w:t>επώς η τροπολογία με γενικό αριθμό 1716 και ειδικό 175 έγινε δεκτή ως έχει κατά πλειοψηφία</w:t>
      </w:r>
      <w:r w:rsidRPr="004752EA">
        <w:rPr>
          <w:rFonts w:eastAsia="Times New Roman"/>
          <w:szCs w:val="24"/>
        </w:rPr>
        <w:t xml:space="preserve"> </w:t>
      </w:r>
      <w:r>
        <w:rPr>
          <w:rFonts w:eastAsia="Times New Roman"/>
          <w:szCs w:val="24"/>
        </w:rPr>
        <w:t>και εντάσσεται στο νομοσχέδιο ως ίδιο άρθρο.</w:t>
      </w:r>
    </w:p>
    <w:p w14:paraId="04465BB2"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1717 και ειδικό 176 ως έχει;</w:t>
      </w:r>
    </w:p>
    <w:p w14:paraId="04465BB3"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B4" w14:textId="77777777" w:rsidR="00061F8F" w:rsidRDefault="00BE2594">
      <w:pPr>
        <w:spacing w:after="0" w:line="600" w:lineRule="auto"/>
        <w:ind w:firstLine="720"/>
        <w:jc w:val="both"/>
        <w:rPr>
          <w:rFonts w:eastAsia="Times New Roman"/>
          <w:szCs w:val="24"/>
        </w:rPr>
      </w:pPr>
      <w:r>
        <w:rPr>
          <w:rFonts w:eastAsia="Times New Roman"/>
          <w:b/>
          <w:szCs w:val="24"/>
        </w:rPr>
        <w:t>ΑΝΝΑ Κ</w:t>
      </w:r>
      <w:r>
        <w:rPr>
          <w:rFonts w:eastAsia="Times New Roman"/>
          <w:b/>
          <w:szCs w:val="24"/>
        </w:rPr>
        <w:t xml:space="preserve">ΑΡΑΜΑΝΛΗ: </w:t>
      </w:r>
      <w:r>
        <w:rPr>
          <w:rFonts w:eastAsia="Times New Roman"/>
          <w:szCs w:val="24"/>
        </w:rPr>
        <w:t xml:space="preserve">Όχι. </w:t>
      </w:r>
    </w:p>
    <w:p w14:paraId="04465BB5"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BB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B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BB8"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B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BB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BB"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η τροπολογία με γενικό αριθμό 1</w:t>
      </w:r>
      <w:r>
        <w:rPr>
          <w:rFonts w:eastAsia="Times New Roman"/>
          <w:szCs w:val="24"/>
        </w:rPr>
        <w:t>717 και ειδικό 176 έγινε δεκτή ως έχει κατά πλειοψηφία</w:t>
      </w:r>
      <w:r w:rsidRPr="004752EA">
        <w:rPr>
          <w:rFonts w:eastAsia="Times New Roman"/>
          <w:szCs w:val="24"/>
        </w:rPr>
        <w:t xml:space="preserve"> </w:t>
      </w:r>
      <w:r>
        <w:rPr>
          <w:rFonts w:eastAsia="Times New Roman"/>
          <w:szCs w:val="24"/>
        </w:rPr>
        <w:t xml:space="preserve">και εντάσσεται στο νομοσχέδιο ως ίδιο άρθρο. </w:t>
      </w:r>
    </w:p>
    <w:p w14:paraId="04465BBC"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1721 και ειδικό 180 ως έχει;</w:t>
      </w:r>
    </w:p>
    <w:p w14:paraId="04465BBD"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BE"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04465BBF"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BC0"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C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BC2"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C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BC4"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C5"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η τροπολογία με γενικό αριθμό 1721 και ειδικό 180 έγινε δεκτή ως έχει κατά πλειοψηφία και εντάσσεται στο νομοσχέδιο ως ίδιο άρθρο.</w:t>
      </w:r>
    </w:p>
    <w:p w14:paraId="04465BC6"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1722 και ειδικό 181 ως έχει;</w:t>
      </w:r>
    </w:p>
    <w:p w14:paraId="04465BC7"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C8" w14:textId="77777777" w:rsidR="00061F8F" w:rsidRDefault="00BE2594">
      <w:pPr>
        <w:spacing w:after="0" w:line="600" w:lineRule="auto"/>
        <w:ind w:firstLine="720"/>
        <w:jc w:val="both"/>
        <w:rPr>
          <w:rFonts w:eastAsia="Times New Roman"/>
          <w:b/>
          <w:szCs w:val="24"/>
        </w:rPr>
      </w:pPr>
      <w:r>
        <w:rPr>
          <w:rFonts w:eastAsia="Times New Roman"/>
          <w:b/>
          <w:szCs w:val="24"/>
        </w:rPr>
        <w:t>ΑΝΝΑ ΚΑΡΑΜ</w:t>
      </w:r>
      <w:r>
        <w:rPr>
          <w:rFonts w:eastAsia="Times New Roman"/>
          <w:b/>
          <w:szCs w:val="24"/>
        </w:rPr>
        <w:t xml:space="preserve">ΑΝΛΗ: </w:t>
      </w:r>
      <w:r>
        <w:rPr>
          <w:rFonts w:eastAsia="Times New Roman"/>
          <w:szCs w:val="24"/>
        </w:rPr>
        <w:t xml:space="preserve">Όχι. </w:t>
      </w:r>
    </w:p>
    <w:p w14:paraId="04465BC9"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BCA"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C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BCC"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C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BCE"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CF"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 xml:space="preserve">Συνεπώς η τροπολογία με γενικό αριθμό 1722 </w:t>
      </w:r>
      <w:r>
        <w:rPr>
          <w:rFonts w:eastAsia="Times New Roman"/>
          <w:szCs w:val="24"/>
        </w:rPr>
        <w:t>και ειδικό 181 έγινε δεκτή ως έχει κατά πλειοψηφία και εντάσσεται στο νομοσχέδιο ως ίδιο άρθρο.</w:t>
      </w:r>
    </w:p>
    <w:p w14:paraId="04465BD0"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1723 και ειδικό 182 ως έχει;</w:t>
      </w:r>
    </w:p>
    <w:p w14:paraId="04465BD1"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D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ΑΝΝΑ ΚΑΡΑΜΑΝΛΗ: </w:t>
      </w:r>
      <w:r>
        <w:rPr>
          <w:rFonts w:eastAsia="Times New Roman"/>
          <w:szCs w:val="24"/>
        </w:rPr>
        <w:t xml:space="preserve">Όχι. </w:t>
      </w:r>
    </w:p>
    <w:p w14:paraId="04465BD3" w14:textId="77777777" w:rsidR="00061F8F" w:rsidRDefault="00BE2594">
      <w:pPr>
        <w:spacing w:after="0" w:line="600" w:lineRule="auto"/>
        <w:ind w:firstLine="720"/>
        <w:jc w:val="both"/>
        <w:rPr>
          <w:rFonts w:eastAsia="Times New Roman"/>
          <w:b/>
          <w:szCs w:val="24"/>
        </w:rPr>
      </w:pPr>
      <w:r>
        <w:rPr>
          <w:rFonts w:eastAsia="Times New Roman"/>
          <w:b/>
          <w:szCs w:val="24"/>
        </w:rPr>
        <w:t>ΧΑΡΟΥΛΑ (ΧΑΡΑ) ΚΕΦΑΛΙΔΟΥ</w:t>
      </w:r>
      <w:r>
        <w:rPr>
          <w:rFonts w:eastAsia="Times New Roman"/>
          <w:b/>
          <w:szCs w:val="24"/>
        </w:rPr>
        <w:t xml:space="preserve">: </w:t>
      </w:r>
      <w:r>
        <w:rPr>
          <w:rFonts w:eastAsia="Times New Roman"/>
          <w:szCs w:val="24"/>
        </w:rPr>
        <w:t>Όχι.</w:t>
      </w:r>
    </w:p>
    <w:p w14:paraId="04465BD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BD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BD6"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D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BD8"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D9"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η τροπολογία με γενικό αριθμό 1723 και ειδικό 182 έγινε δεκτή ως έχει κ</w:t>
      </w:r>
      <w:r>
        <w:rPr>
          <w:rFonts w:eastAsia="Times New Roman"/>
          <w:szCs w:val="24"/>
        </w:rPr>
        <w:t>ατά πλειοψηφία και εντάσσεται στο</w:t>
      </w:r>
      <w:r>
        <w:rPr>
          <w:rFonts w:eastAsia="Times New Roman"/>
          <w:szCs w:val="24"/>
        </w:rPr>
        <w:t xml:space="preserve"> άρθρο 25 του</w:t>
      </w:r>
      <w:r>
        <w:rPr>
          <w:rFonts w:eastAsia="Times New Roman"/>
          <w:szCs w:val="24"/>
        </w:rPr>
        <w:t xml:space="preserve"> </w:t>
      </w:r>
      <w:r>
        <w:rPr>
          <w:rFonts w:eastAsia="Times New Roman"/>
          <w:szCs w:val="24"/>
        </w:rPr>
        <w:t>νομοσχεδίου</w:t>
      </w:r>
      <w:r>
        <w:rPr>
          <w:rFonts w:eastAsia="Times New Roman"/>
          <w:szCs w:val="24"/>
        </w:rPr>
        <w:t>.</w:t>
      </w:r>
    </w:p>
    <w:p w14:paraId="04465BDA"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1724 και ειδικό 183 ως έχει;</w:t>
      </w:r>
    </w:p>
    <w:p w14:paraId="04465BDB"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D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ΑΝΝΑ ΚΑΡΑΜΑΝΛΗ: </w:t>
      </w:r>
      <w:r>
        <w:rPr>
          <w:rFonts w:eastAsia="Times New Roman"/>
          <w:szCs w:val="24"/>
        </w:rPr>
        <w:t>Όχι.</w:t>
      </w:r>
    </w:p>
    <w:p w14:paraId="04465BDD"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BDE"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Παρών.</w:t>
      </w:r>
    </w:p>
    <w:p w14:paraId="04465BD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BE0"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E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BE2"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E3"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η τροπολογία με γενικό αριθμό 1724 και ειδικό 183 έγινε δεκτή ως έχει κατά πλειοψηφία και εντάσσεται στο νομοσχέδιο ως ίδιο άρθρο.</w:t>
      </w:r>
    </w:p>
    <w:p w14:paraId="04465BE4"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1732 και ειδικό 191 ως έχει;</w:t>
      </w:r>
    </w:p>
    <w:p w14:paraId="04465BE5"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E6" w14:textId="77777777" w:rsidR="00061F8F" w:rsidRDefault="00BE2594">
      <w:pPr>
        <w:spacing w:after="0" w:line="600" w:lineRule="auto"/>
        <w:ind w:firstLine="720"/>
        <w:jc w:val="both"/>
        <w:rPr>
          <w:rFonts w:eastAsia="Times New Roman"/>
          <w:szCs w:val="24"/>
        </w:rPr>
      </w:pPr>
      <w:r>
        <w:rPr>
          <w:rFonts w:eastAsia="Times New Roman"/>
          <w:b/>
          <w:szCs w:val="24"/>
        </w:rPr>
        <w:t>ΑΝΝΑ ΚΑΡΑΜ</w:t>
      </w:r>
      <w:r>
        <w:rPr>
          <w:rFonts w:eastAsia="Times New Roman"/>
          <w:b/>
          <w:szCs w:val="24"/>
        </w:rPr>
        <w:t xml:space="preserve">ΑΝΛΗ: </w:t>
      </w:r>
      <w:r>
        <w:rPr>
          <w:rFonts w:eastAsia="Times New Roman"/>
          <w:szCs w:val="24"/>
        </w:rPr>
        <w:t xml:space="preserve">Ναι. </w:t>
      </w:r>
    </w:p>
    <w:p w14:paraId="04465BE7"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Ναι.</w:t>
      </w:r>
    </w:p>
    <w:p w14:paraId="04465BE8"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Ναι.</w:t>
      </w:r>
    </w:p>
    <w:p w14:paraId="04465BE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BEA"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EB"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BEC"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ED"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η τροπολογία με γενικό αριθμό 1732 κα</w:t>
      </w:r>
      <w:r>
        <w:rPr>
          <w:rFonts w:eastAsia="Times New Roman"/>
          <w:szCs w:val="24"/>
        </w:rPr>
        <w:t>ι ειδικό 191 έγινε δεκτή ως έχει κατά πλειοψηφία και εντάσσεται στο νομοσχέδιο ως ίδιο άρθρο.</w:t>
      </w:r>
    </w:p>
    <w:p w14:paraId="04465BEE"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1734 και ειδικό 193, όπως τροποποιήθηκε από τον κύριο Υπουργό;</w:t>
      </w:r>
    </w:p>
    <w:p w14:paraId="04465BEF"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F0" w14:textId="77777777" w:rsidR="00061F8F" w:rsidRDefault="00BE2594">
      <w:pPr>
        <w:spacing w:after="0" w:line="600" w:lineRule="auto"/>
        <w:ind w:firstLine="720"/>
        <w:jc w:val="both"/>
        <w:rPr>
          <w:rFonts w:eastAsia="Times New Roman"/>
          <w:szCs w:val="24"/>
        </w:rPr>
      </w:pPr>
      <w:r>
        <w:rPr>
          <w:rFonts w:eastAsia="Times New Roman"/>
          <w:b/>
          <w:szCs w:val="24"/>
        </w:rPr>
        <w:t>ΑΝΝΑ ΚΑΡΑΜΑΝΛΗ</w:t>
      </w:r>
      <w:r>
        <w:rPr>
          <w:rFonts w:eastAsia="Times New Roman"/>
          <w:b/>
          <w:szCs w:val="24"/>
        </w:rPr>
        <w:t xml:space="preserve">: </w:t>
      </w:r>
      <w:r>
        <w:rPr>
          <w:rFonts w:eastAsia="Times New Roman"/>
          <w:szCs w:val="24"/>
        </w:rPr>
        <w:t xml:space="preserve">Όχι. </w:t>
      </w:r>
    </w:p>
    <w:p w14:paraId="04465BF1"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BF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F3"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BF4"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F5"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Ναι.</w:t>
      </w:r>
    </w:p>
    <w:p w14:paraId="04465BF6"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BF7"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η τροπολογία με γενικό αριθμό 1734 και ειδικό 193 έγινε δεκτή, όπως τροποποιήθηκε από τον κύριο Υπουργό, κατά πλειοψηφία και εντάσσεται στο νομοσχέδιο ως ίδιο άρθρο.</w:t>
      </w:r>
    </w:p>
    <w:p w14:paraId="04465BF8"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1735 και ειδικό 194 ως έχε</w:t>
      </w:r>
      <w:r>
        <w:rPr>
          <w:rFonts w:eastAsia="Times New Roman"/>
          <w:szCs w:val="24"/>
        </w:rPr>
        <w:t>ι;</w:t>
      </w:r>
    </w:p>
    <w:p w14:paraId="04465BF9"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BF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04465BF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BF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BF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Παρών.</w:t>
      </w:r>
    </w:p>
    <w:p w14:paraId="04465BFE"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BF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C00"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C01"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η τροπολογία με γενικό αριθμό 1735 και ειδικό 194 έγινε δεκτή ως έχει κατά πλειοψηφία και εντάσσεται στο νομοσχέδιο ως ίδιο άρθρο.</w:t>
      </w:r>
    </w:p>
    <w:p w14:paraId="04465C02"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δεκτή η τροπολογία με γενικό αριθμό 1736 και ειδικό 195 ως έχει;</w:t>
      </w:r>
    </w:p>
    <w:p w14:paraId="04465C03"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C04" w14:textId="77777777" w:rsidR="00061F8F" w:rsidRDefault="00BE2594">
      <w:pPr>
        <w:spacing w:after="0" w:line="600" w:lineRule="auto"/>
        <w:ind w:firstLine="720"/>
        <w:jc w:val="both"/>
        <w:rPr>
          <w:rFonts w:eastAsia="Times New Roman"/>
          <w:szCs w:val="24"/>
        </w:rPr>
      </w:pPr>
      <w:r>
        <w:rPr>
          <w:rFonts w:eastAsia="Times New Roman"/>
          <w:b/>
          <w:szCs w:val="24"/>
        </w:rPr>
        <w:t>ΑΝΝ</w:t>
      </w:r>
      <w:r>
        <w:rPr>
          <w:rFonts w:eastAsia="Times New Roman"/>
          <w:b/>
          <w:szCs w:val="24"/>
        </w:rPr>
        <w:t xml:space="preserve">Α ΚΑΡΑΜΑΝΛΗ: </w:t>
      </w:r>
      <w:r>
        <w:rPr>
          <w:rFonts w:eastAsia="Times New Roman"/>
          <w:szCs w:val="24"/>
        </w:rPr>
        <w:t xml:space="preserve">Ναι. </w:t>
      </w:r>
    </w:p>
    <w:p w14:paraId="04465C05"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Παρών.</w:t>
      </w:r>
    </w:p>
    <w:p w14:paraId="04465C06"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C07"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Ναι.</w:t>
      </w:r>
    </w:p>
    <w:p w14:paraId="04465C08"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C09"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Παρών.</w:t>
      </w:r>
    </w:p>
    <w:p w14:paraId="04465C0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Ναι. </w:t>
      </w:r>
    </w:p>
    <w:p w14:paraId="04465C0B"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Συνεπώς η τροπολογία με γενικό αριθμ</w:t>
      </w:r>
      <w:r>
        <w:rPr>
          <w:rFonts w:eastAsia="Times New Roman"/>
          <w:szCs w:val="24"/>
        </w:rPr>
        <w:t>ό 1736 και ειδικό 195 έγινε δεκτή ως έχει κατά πλειοψηφία και εντάσσεται στο νομοσχέδιο ως ίδιο άρθρο.</w:t>
      </w:r>
    </w:p>
    <w:p w14:paraId="04465C0C" w14:textId="77777777" w:rsidR="00061F8F" w:rsidRDefault="00BE2594">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w:t>
      </w:r>
    </w:p>
    <w:p w14:paraId="04465C0D" w14:textId="77777777" w:rsidR="00061F8F" w:rsidRDefault="00BE2594">
      <w:pPr>
        <w:spacing w:after="0" w:line="600" w:lineRule="auto"/>
        <w:ind w:firstLine="720"/>
        <w:jc w:val="both"/>
        <w:rPr>
          <w:rFonts w:eastAsia="Times New Roman"/>
          <w:szCs w:val="24"/>
        </w:rPr>
      </w:pPr>
      <w:r>
        <w:rPr>
          <w:rFonts w:eastAsia="Times New Roman"/>
          <w:szCs w:val="24"/>
        </w:rPr>
        <w:t>Ερωτάται το Τμήμα: Γίνεται δεκτό το ακροτελεύτιο άρθρο;</w:t>
      </w:r>
    </w:p>
    <w:p w14:paraId="04465C0E"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C0F"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04465C10" w14:textId="77777777" w:rsidR="00061F8F" w:rsidRDefault="00BE2594">
      <w:pPr>
        <w:spacing w:after="0" w:line="600" w:lineRule="auto"/>
        <w:ind w:firstLine="720"/>
        <w:jc w:val="both"/>
        <w:rPr>
          <w:rFonts w:eastAsia="Times New Roman"/>
          <w:b/>
          <w:szCs w:val="24"/>
        </w:rPr>
      </w:pPr>
      <w:r>
        <w:rPr>
          <w:rFonts w:eastAsia="Times New Roman"/>
          <w:b/>
          <w:szCs w:val="24"/>
        </w:rPr>
        <w:t>ΧΑ</w:t>
      </w:r>
      <w:r>
        <w:rPr>
          <w:rFonts w:eastAsia="Times New Roman"/>
          <w:b/>
          <w:szCs w:val="24"/>
        </w:rPr>
        <w:t xml:space="preserve">ΡΟΥΛΑ (ΧΑΡΑ) ΚΕΦΑΛΙΔΟΥ: </w:t>
      </w:r>
      <w:r>
        <w:rPr>
          <w:rFonts w:eastAsia="Times New Roman"/>
          <w:szCs w:val="24"/>
        </w:rPr>
        <w:t>Όχι.</w:t>
      </w:r>
    </w:p>
    <w:p w14:paraId="04465C11"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C12"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C13"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C14"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C15"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04465C16"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Τ</w:t>
      </w:r>
      <w:r>
        <w:rPr>
          <w:rFonts w:eastAsia="Times New Roman"/>
          <w:szCs w:val="24"/>
        </w:rPr>
        <w:t xml:space="preserve">ο ακροτελεύτιο άρθρο έγινε δεκτό ως έχει κατά πλειοψηφία. </w:t>
      </w:r>
    </w:p>
    <w:p w14:paraId="04465C17"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Συνεπώ</w:t>
      </w:r>
      <w:r>
        <w:rPr>
          <w:rFonts w:eastAsia="Times New Roman" w:cs="Times New Roman"/>
          <w:szCs w:val="24"/>
        </w:rPr>
        <w:t>ς</w:t>
      </w:r>
      <w:r>
        <w:rPr>
          <w:rFonts w:eastAsia="Times New Roman" w:cs="Times New Roman"/>
          <w:szCs w:val="24"/>
        </w:rPr>
        <w:t xml:space="preserve"> το σχέδιο νόμου του Υπουργείου Παιδείας, Έρευνας και Θρησκευμάτων: «Πανεπιστήμιο Ιωαννίνων, Ιόνιο Πανεπιστήμιο και άλλες διατάξεις» έγινε δεκτό κατά πλειοψηφία επί της αρχής</w:t>
      </w:r>
      <w:r>
        <w:rPr>
          <w:rFonts w:eastAsia="Times New Roman" w:cs="Times New Roman"/>
          <w:szCs w:val="24"/>
        </w:rPr>
        <w:t>,</w:t>
      </w:r>
      <w:r>
        <w:rPr>
          <w:rFonts w:eastAsia="Times New Roman" w:cs="Times New Roman"/>
          <w:szCs w:val="24"/>
        </w:rPr>
        <w:t xml:space="preserve"> των άρθρων</w:t>
      </w:r>
      <w:r>
        <w:rPr>
          <w:rFonts w:eastAsia="Times New Roman" w:cs="Times New Roman"/>
          <w:szCs w:val="24"/>
        </w:rPr>
        <w:t xml:space="preserve"> και των τροπολογιών</w:t>
      </w:r>
      <w:r>
        <w:rPr>
          <w:rFonts w:eastAsia="Times New Roman" w:cs="Times New Roman"/>
          <w:szCs w:val="24"/>
        </w:rPr>
        <w:t>.</w:t>
      </w:r>
    </w:p>
    <w:p w14:paraId="04465C18" w14:textId="77777777" w:rsidR="00061F8F" w:rsidRDefault="00BE2594">
      <w:pPr>
        <w:spacing w:after="0" w:line="600" w:lineRule="auto"/>
        <w:ind w:firstLine="720"/>
        <w:jc w:val="both"/>
        <w:rPr>
          <w:rFonts w:eastAsia="Times New Roman" w:cs="Times New Roman"/>
          <w:szCs w:val="24"/>
        </w:rPr>
      </w:pPr>
      <w:r>
        <w:rPr>
          <w:rFonts w:eastAsia="Times New Roman" w:cs="Times New Roman"/>
          <w:szCs w:val="24"/>
        </w:rPr>
        <w:t>Ερωτάται το Τμήμα: Γίνεται δεκτό το νομοσ</w:t>
      </w:r>
      <w:r>
        <w:rPr>
          <w:rFonts w:eastAsia="Times New Roman" w:cs="Times New Roman"/>
          <w:szCs w:val="24"/>
        </w:rPr>
        <w:t>χέδιο και στο σύνολο;</w:t>
      </w:r>
    </w:p>
    <w:p w14:paraId="04465C19" w14:textId="77777777" w:rsidR="00061F8F" w:rsidRDefault="00BE2594">
      <w:pPr>
        <w:spacing w:after="0" w:line="600" w:lineRule="auto"/>
        <w:ind w:firstLine="720"/>
        <w:jc w:val="both"/>
        <w:rPr>
          <w:rFonts w:eastAsia="Times New Roman"/>
          <w:szCs w:val="24"/>
        </w:rPr>
      </w:pPr>
      <w:r>
        <w:rPr>
          <w:rFonts w:eastAsia="Times New Roman"/>
          <w:b/>
          <w:szCs w:val="24"/>
        </w:rPr>
        <w:t xml:space="preserve">ΙΩΑΝΝΗΣ ΣΤΕΦΟΣ: </w:t>
      </w:r>
      <w:r>
        <w:rPr>
          <w:rFonts w:eastAsia="Times New Roman"/>
          <w:szCs w:val="24"/>
        </w:rPr>
        <w:t xml:space="preserve">Ναι. </w:t>
      </w:r>
    </w:p>
    <w:p w14:paraId="04465C1A"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w:t>
      </w:r>
    </w:p>
    <w:p w14:paraId="04465C1B" w14:textId="77777777" w:rsidR="00061F8F" w:rsidRDefault="00BE2594">
      <w:pPr>
        <w:spacing w:after="0" w:line="600" w:lineRule="auto"/>
        <w:ind w:firstLine="720"/>
        <w:jc w:val="both"/>
        <w:rPr>
          <w:rFonts w:eastAsia="Times New Roman"/>
          <w:b/>
          <w:szCs w:val="24"/>
        </w:rPr>
      </w:pPr>
      <w:r>
        <w:rPr>
          <w:rFonts w:eastAsia="Times New Roman"/>
          <w:b/>
          <w:szCs w:val="24"/>
        </w:rPr>
        <w:t xml:space="preserve">ΧΑΡΟΥΛΑ (ΧΑΡΑ) ΚΕΦΑΛΙΔΟΥ: </w:t>
      </w:r>
      <w:r>
        <w:rPr>
          <w:rFonts w:eastAsia="Times New Roman"/>
          <w:szCs w:val="24"/>
        </w:rPr>
        <w:t>Όχι.</w:t>
      </w:r>
    </w:p>
    <w:p w14:paraId="04465C1C"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ΑΪΒΑΤΙΔΗΣ: </w:t>
      </w:r>
      <w:r>
        <w:rPr>
          <w:rFonts w:eastAsia="Times New Roman"/>
          <w:szCs w:val="24"/>
        </w:rPr>
        <w:t>Όχι.</w:t>
      </w:r>
    </w:p>
    <w:p w14:paraId="04465C1D" w14:textId="77777777" w:rsidR="00061F8F" w:rsidRDefault="00BE2594">
      <w:pPr>
        <w:spacing w:after="0" w:line="600" w:lineRule="auto"/>
        <w:ind w:firstLine="720"/>
        <w:jc w:val="both"/>
        <w:rPr>
          <w:rFonts w:eastAsia="Times New Roman"/>
          <w:b/>
          <w:szCs w:val="24"/>
        </w:rPr>
      </w:pPr>
      <w:r>
        <w:rPr>
          <w:rFonts w:eastAsia="Times New Roman"/>
          <w:b/>
          <w:szCs w:val="24"/>
        </w:rPr>
        <w:t xml:space="preserve">ΙΩΑΝΝΗΣ ΔΕΛΗΣ: </w:t>
      </w:r>
      <w:r>
        <w:rPr>
          <w:rFonts w:eastAsia="Times New Roman"/>
          <w:szCs w:val="24"/>
        </w:rPr>
        <w:t>Όχι.</w:t>
      </w:r>
    </w:p>
    <w:p w14:paraId="04465C1E" w14:textId="77777777" w:rsidR="00061F8F" w:rsidRDefault="00BE2594">
      <w:pPr>
        <w:spacing w:after="0"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Ναι. </w:t>
      </w:r>
    </w:p>
    <w:p w14:paraId="04465C1F" w14:textId="77777777" w:rsidR="00061F8F" w:rsidRDefault="00BE2594">
      <w:pPr>
        <w:spacing w:after="0" w:line="600" w:lineRule="auto"/>
        <w:ind w:firstLine="720"/>
        <w:jc w:val="both"/>
        <w:rPr>
          <w:rFonts w:eastAsia="Times New Roman"/>
          <w:b/>
          <w:szCs w:val="24"/>
        </w:rPr>
      </w:pPr>
      <w:r>
        <w:rPr>
          <w:rFonts w:eastAsia="Times New Roman"/>
          <w:b/>
          <w:szCs w:val="24"/>
        </w:rPr>
        <w:t xml:space="preserve">ΓΕΩΡΓΙΟΣ ΜΑΥΡΩΤΑΣ: </w:t>
      </w:r>
      <w:r>
        <w:rPr>
          <w:rFonts w:eastAsia="Times New Roman"/>
          <w:szCs w:val="24"/>
        </w:rPr>
        <w:t>Όχι.</w:t>
      </w:r>
    </w:p>
    <w:p w14:paraId="04465C20" w14:textId="77777777" w:rsidR="00061F8F" w:rsidRDefault="00BE2594">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Παρών. </w:t>
      </w:r>
    </w:p>
    <w:p w14:paraId="04465C21" w14:textId="77777777" w:rsidR="00061F8F" w:rsidRDefault="00BE2594">
      <w:pPr>
        <w:spacing w:after="0"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szCs w:val="24"/>
        </w:rPr>
        <w:t>Το νομοσχέδιο έγινε δεκτό και στο σύνολο κατά πλειοψηφία.</w:t>
      </w:r>
    </w:p>
    <w:p w14:paraId="04465C22" w14:textId="77777777" w:rsidR="00061F8F" w:rsidRDefault="00BE2594">
      <w:pPr>
        <w:spacing w:after="0" w:line="600" w:lineRule="auto"/>
        <w:ind w:firstLine="720"/>
        <w:jc w:val="both"/>
        <w:rPr>
          <w:rFonts w:eastAsia="Times New Roman" w:cs="Times New Roman"/>
          <w:szCs w:val="24"/>
        </w:rPr>
      </w:pPr>
      <w:r>
        <w:rPr>
          <w:rFonts w:eastAsia="Times New Roman"/>
          <w:szCs w:val="24"/>
        </w:rPr>
        <w:t xml:space="preserve">Συνεπώς </w:t>
      </w:r>
      <w:r>
        <w:rPr>
          <w:rFonts w:eastAsia="Times New Roman" w:cs="Times New Roman"/>
          <w:szCs w:val="24"/>
        </w:rPr>
        <w:t>το νομοσχέδιο του Υπουργείου Περιβάλλοντος, Ενέργειας και Κλιματικής Αλλαγής</w:t>
      </w:r>
      <w:r>
        <w:rPr>
          <w:rFonts w:eastAsia="Times New Roman" w:cs="Times New Roman"/>
          <w:szCs w:val="24"/>
        </w:rPr>
        <w:t>:</w:t>
      </w:r>
      <w:r>
        <w:rPr>
          <w:rFonts w:eastAsia="Times New Roman" w:cs="Times New Roman"/>
          <w:szCs w:val="24"/>
        </w:rPr>
        <w:t xml:space="preserve"> «Πανεπιστήμιο Ιωαννίνων, Ιόνιο Πανεπιστήμιο και άλλες διατάξεις» έγινε δεκτό</w:t>
      </w:r>
      <w:r>
        <w:rPr>
          <w:rFonts w:eastAsia="Times New Roman" w:cs="Times New Roman"/>
          <w:szCs w:val="24"/>
        </w:rPr>
        <w:t xml:space="preserve">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04465C23" w14:textId="77777777" w:rsidR="00061F8F" w:rsidRDefault="00BE2594">
      <w:pPr>
        <w:spacing w:after="0" w:line="600" w:lineRule="auto"/>
        <w:ind w:firstLine="709"/>
        <w:jc w:val="center"/>
        <w:rPr>
          <w:rFonts w:eastAsia="Times New Roman" w:cs="Times New Roman"/>
          <w:b/>
          <w:sz w:val="40"/>
          <w:szCs w:val="40"/>
        </w:rPr>
      </w:pPr>
      <w:r>
        <w:rPr>
          <w:rFonts w:eastAsia="Times New Roman" w:cs="Times New Roman"/>
          <w:szCs w:val="24"/>
        </w:rPr>
        <w:t>(Να καταχωριστεί το κείμενο του νομοσχεδίου η σελ.420</w:t>
      </w:r>
      <w:r>
        <w:rPr>
          <w:rFonts w:eastAsia="Times New Roman" w:cs="Times New Roman"/>
          <w:szCs w:val="24"/>
          <w:vertAlign w:val="superscript"/>
        </w:rPr>
        <w:t xml:space="preserve"> </w:t>
      </w:r>
      <w:r>
        <w:rPr>
          <w:rFonts w:eastAsia="Times New Roman" w:cs="Times New Roman"/>
          <w:szCs w:val="24"/>
        </w:rPr>
        <w:t>α)</w:t>
      </w:r>
    </w:p>
    <w:p w14:paraId="04465C24" w14:textId="77777777" w:rsidR="00061F8F" w:rsidRDefault="00BE2594">
      <w:pPr>
        <w:spacing w:after="0" w:line="600" w:lineRule="auto"/>
        <w:ind w:firstLine="540"/>
        <w:jc w:val="both"/>
        <w:rPr>
          <w:rFonts w:eastAsia="Times New Roman" w:cs="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cs="Times New Roman"/>
          <w:szCs w:val="24"/>
        </w:rPr>
        <w:t xml:space="preserve">Κυρίες και κύριοι συνάδελφοι, παρακαλώ το Τμήμα να εξουσιοδοτήσει </w:t>
      </w:r>
      <w:r>
        <w:rPr>
          <w:rFonts w:eastAsia="Times New Roman" w:cs="Times New Roman"/>
          <w:szCs w:val="24"/>
        </w:rPr>
        <w:t>το Προεδρείο για την υπ’ ευθύνη του επικύρωση των Πρακτικών ως προς την ψήφιση στο σύνολο του παραπάνω νομοσχεδίου.</w:t>
      </w:r>
    </w:p>
    <w:p w14:paraId="04465C25" w14:textId="77777777" w:rsidR="00061F8F" w:rsidRDefault="00BE2594">
      <w:pPr>
        <w:spacing w:after="0"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04465C26" w14:textId="77777777" w:rsidR="00061F8F" w:rsidRDefault="00BE2594">
      <w:pPr>
        <w:spacing w:after="0" w:line="600" w:lineRule="auto"/>
        <w:ind w:firstLine="540"/>
        <w:jc w:val="both"/>
        <w:rPr>
          <w:rFonts w:eastAsia="Times New Roman" w:cs="Times New Roman"/>
          <w:bCs/>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 xml:space="preserve">): </w:t>
      </w:r>
      <w:r>
        <w:rPr>
          <w:rFonts w:eastAsia="Times New Roman"/>
          <w:bCs/>
          <w:szCs w:val="24"/>
        </w:rPr>
        <w:t>Συνεπώς τ</w:t>
      </w:r>
      <w:r>
        <w:rPr>
          <w:rFonts w:eastAsia="Times New Roman"/>
          <w:bCs/>
          <w:szCs w:val="24"/>
        </w:rPr>
        <w:t>ο Τμήμα παρέσχε τη ζητηθείσα</w:t>
      </w:r>
      <w:r>
        <w:rPr>
          <w:rFonts w:eastAsia="Times New Roman"/>
          <w:b/>
          <w:bCs/>
          <w:szCs w:val="24"/>
        </w:rPr>
        <w:t xml:space="preserve"> </w:t>
      </w:r>
      <w:r>
        <w:rPr>
          <w:rFonts w:eastAsia="Times New Roman" w:cs="Times New Roman"/>
          <w:bCs/>
          <w:szCs w:val="24"/>
        </w:rPr>
        <w:t>εξουσιοδότηση.</w:t>
      </w:r>
    </w:p>
    <w:p w14:paraId="04465C27" w14:textId="77777777" w:rsidR="00061F8F" w:rsidRDefault="00BE2594">
      <w:pPr>
        <w:spacing w:after="0" w:line="600" w:lineRule="auto"/>
        <w:ind w:firstLine="54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δέχεστε στο σημείο αυτό να λύσουμε τη συνεδρίαση;</w:t>
      </w:r>
    </w:p>
    <w:p w14:paraId="04465C28" w14:textId="77777777" w:rsidR="00061F8F" w:rsidRDefault="00BE2594">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04465C29" w14:textId="77777777" w:rsidR="00061F8F" w:rsidRDefault="00BE2594">
      <w:pPr>
        <w:spacing w:after="0" w:line="600" w:lineRule="auto"/>
        <w:ind w:firstLine="54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w:t>
      </w:r>
      <w:r>
        <w:rPr>
          <w:rFonts w:eastAsia="Times New Roman" w:cs="Times New Roman"/>
          <w:b/>
          <w:szCs w:val="24"/>
        </w:rPr>
        <w:t xml:space="preserve">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Με τη συναίνεση του Τμήματος και ώρα 21.13΄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Πέμπτη 2 Αυγούστου 2018 και ώρα 9</w:t>
      </w:r>
      <w:r>
        <w:rPr>
          <w:rFonts w:eastAsia="Times New Roman" w:cs="Times New Roman"/>
          <w:szCs w:val="24"/>
        </w:rPr>
        <w:t>.30΄, με αντικείμενο εργασιών του Τμήματος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04465C2A" w14:textId="77777777" w:rsidR="00061F8F" w:rsidRDefault="00BE2594">
      <w:pPr>
        <w:spacing w:after="0"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061F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trackRevisions/>
  <w:documentProtection w:edit="trackedChanges" w:enforcement="1" w:cryptProviderType="rsaFull" w:cryptAlgorithmClass="hash" w:cryptAlgorithmType="typeAny" w:cryptAlgorithmSid="4" w:cryptSpinCount="50000" w:hash="Yn5SnN2fPelPYPxjs72SvvUZcyE=" w:salt="XTXA7I6SBMDw9CNdyksP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8F"/>
    <w:rsid w:val="00061F8F"/>
    <w:rsid w:val="0016653E"/>
    <w:rsid w:val="00BE25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53B7"/>
  <w15:docId w15:val="{BB6D8585-E75E-4CB0-9F93-4B1D5C171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0C7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20C73"/>
    <w:rPr>
      <w:rFonts w:ascii="Segoe UI" w:hAnsi="Segoe UI" w:cs="Segoe UI"/>
      <w:sz w:val="18"/>
      <w:szCs w:val="18"/>
    </w:rPr>
  </w:style>
  <w:style w:type="paragraph" w:styleId="a4">
    <w:name w:val="Revision"/>
    <w:hidden/>
    <w:uiPriority w:val="99"/>
    <w:semiHidden/>
    <w:rsid w:val="00CC6472"/>
    <w:pPr>
      <w:spacing w:after="0" w:line="240" w:lineRule="auto"/>
    </w:pPr>
  </w:style>
  <w:style w:type="paragraph" w:styleId="a5">
    <w:name w:val="List Paragraph"/>
    <w:basedOn w:val="a"/>
    <w:uiPriority w:val="34"/>
    <w:qFormat/>
    <w:rsid w:val="0064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681</MetadataID>
    <Session xmlns="641f345b-441b-4b81-9152-adc2e73ba5e1">Α´</Session>
    <Date xmlns="641f345b-441b-4b81-9152-adc2e73ba5e1">2018-07-31T21:00:00+00:00</Date>
    <Status xmlns="641f345b-441b-4b81-9152-adc2e73ba5e1">
      <Url>http://srv-sp1/praktika/Lists/Incoming_Metadata/EditForm.aspx?ID=681&amp;Source=/praktika/Recordings_Library/Forms/AllItems.aspx</Url>
      <Description>Δημοσιεύτηκε</Description>
    </Status>
    <Meeting xmlns="641f345b-441b-4b81-9152-adc2e73ba5e1">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7B3904-E20E-40E1-8BDB-D31BC68186F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www.w3.org/XML/1998/namespace"/>
    <ds:schemaRef ds:uri="http://purl.org/dc/dcmitype/"/>
  </ds:schemaRefs>
</ds:datastoreItem>
</file>

<file path=customXml/itemProps2.xml><?xml version="1.0" encoding="utf-8"?>
<ds:datastoreItem xmlns:ds="http://schemas.openxmlformats.org/officeDocument/2006/customXml" ds:itemID="{00AB828D-A8CB-45B2-9AFB-64CF031A23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4FF34C-3088-498A-93EC-7F26B8D26F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385</Pages>
  <Words>69698</Words>
  <Characters>376374</Characters>
  <Application>Microsoft Office Word</Application>
  <DocSecurity>0</DocSecurity>
  <Lines>3136</Lines>
  <Paragraphs>890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2018-09-05T10:52:00Z</dcterms:created>
  <dcterms:modified xsi:type="dcterms:W3CDTF">2018-09-05T10:52:00Z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