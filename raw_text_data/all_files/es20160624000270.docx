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16A6" w14:textId="77777777" w:rsidR="005851F5" w:rsidRPr="004F1666" w:rsidRDefault="005851F5" w:rsidP="005851F5">
      <w:pPr>
        <w:spacing w:after="0" w:line="360" w:lineRule="auto"/>
        <w:rPr>
          <w:ins w:id="0" w:author="Φλούδα Χριστίνα" w:date="2016-07-04T10:22:00Z"/>
          <w:szCs w:val="24"/>
        </w:rPr>
      </w:pPr>
      <w:bookmarkStart w:id="1" w:name="_GoBack"/>
      <w:bookmarkEnd w:id="1"/>
      <w:ins w:id="2" w:author="Φλούδα Χριστίνα" w:date="2016-07-04T10:22:00Z">
        <w:r w:rsidRPr="004F1666">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20BF90A9" w14:textId="77777777" w:rsidR="005851F5" w:rsidRPr="004F1666" w:rsidRDefault="005851F5" w:rsidP="005851F5">
      <w:pPr>
        <w:spacing w:after="0" w:line="360" w:lineRule="auto"/>
        <w:rPr>
          <w:ins w:id="3" w:author="Φλούδα Χριστίνα" w:date="2016-07-04T10:22:00Z"/>
          <w:szCs w:val="24"/>
        </w:rPr>
      </w:pPr>
    </w:p>
    <w:p w14:paraId="701D5944" w14:textId="77777777" w:rsidR="005851F5" w:rsidRPr="004F1666" w:rsidRDefault="005851F5" w:rsidP="005851F5">
      <w:pPr>
        <w:spacing w:after="0" w:line="360" w:lineRule="auto"/>
        <w:rPr>
          <w:ins w:id="4" w:author="Φλούδα Χριστίνα" w:date="2016-07-04T10:22:00Z"/>
          <w:szCs w:val="24"/>
        </w:rPr>
      </w:pPr>
      <w:ins w:id="5" w:author="Φλούδα Χριστίνα" w:date="2016-07-04T10:22:00Z">
        <w:r w:rsidRPr="004F1666">
          <w:rPr>
            <w:szCs w:val="24"/>
          </w:rPr>
          <w:t>ΠΙΝΑΚΑΣ ΠΕΡΙΕΧΟΜΕΝΩΝ</w:t>
        </w:r>
      </w:ins>
    </w:p>
    <w:p w14:paraId="30F6768C" w14:textId="77777777" w:rsidR="005851F5" w:rsidRPr="004F1666" w:rsidRDefault="005851F5" w:rsidP="005851F5">
      <w:pPr>
        <w:spacing w:after="0" w:line="360" w:lineRule="auto"/>
        <w:rPr>
          <w:ins w:id="6" w:author="Φλούδα Χριστίνα" w:date="2016-07-04T10:22:00Z"/>
          <w:szCs w:val="24"/>
        </w:rPr>
      </w:pPr>
      <w:ins w:id="7" w:author="Φλούδα Χριστίνα" w:date="2016-07-04T10:22:00Z">
        <w:r w:rsidRPr="004F1666">
          <w:rPr>
            <w:szCs w:val="24"/>
          </w:rPr>
          <w:t>ΙΖ</w:t>
        </w:r>
        <w:r>
          <w:rPr>
            <w:szCs w:val="24"/>
          </w:rPr>
          <w:t>΄</w:t>
        </w:r>
        <w:r w:rsidRPr="004F1666">
          <w:rPr>
            <w:szCs w:val="24"/>
          </w:rPr>
          <w:t xml:space="preserve"> ΠΕΡΙΟΔΟΣ </w:t>
        </w:r>
      </w:ins>
    </w:p>
    <w:p w14:paraId="7A2EA19D" w14:textId="77777777" w:rsidR="005851F5" w:rsidRPr="004F1666" w:rsidRDefault="005851F5" w:rsidP="005851F5">
      <w:pPr>
        <w:spacing w:after="0" w:line="360" w:lineRule="auto"/>
        <w:rPr>
          <w:ins w:id="8" w:author="Φλούδα Χριστίνα" w:date="2016-07-04T10:22:00Z"/>
          <w:szCs w:val="24"/>
        </w:rPr>
      </w:pPr>
      <w:ins w:id="9" w:author="Φλούδα Χριστίνα" w:date="2016-07-04T10:22:00Z">
        <w:r w:rsidRPr="004F1666">
          <w:rPr>
            <w:szCs w:val="24"/>
          </w:rPr>
          <w:t>ΠΡΟΕΔΡΕΥΟΜΕΝΗΣ ΚΟΙΝΟΒΟΥΛΕΥΤΙΚΗΣ ΔΗΜΟΚΡΑΤΙΑΣ</w:t>
        </w:r>
      </w:ins>
    </w:p>
    <w:p w14:paraId="69FAEC2F" w14:textId="77777777" w:rsidR="005851F5" w:rsidRPr="004F1666" w:rsidRDefault="005851F5" w:rsidP="005851F5">
      <w:pPr>
        <w:spacing w:after="0" w:line="360" w:lineRule="auto"/>
        <w:rPr>
          <w:ins w:id="10" w:author="Φλούδα Χριστίνα" w:date="2016-07-04T10:22:00Z"/>
          <w:szCs w:val="24"/>
        </w:rPr>
      </w:pPr>
      <w:ins w:id="11" w:author="Φλούδα Χριστίνα" w:date="2016-07-04T10:22:00Z">
        <w:r w:rsidRPr="004F1666">
          <w:rPr>
            <w:szCs w:val="24"/>
          </w:rPr>
          <w:t>ΣΥΝΟΔΟΣ Α΄</w:t>
        </w:r>
      </w:ins>
    </w:p>
    <w:p w14:paraId="5A43B37F" w14:textId="77777777" w:rsidR="005851F5" w:rsidRPr="004F1666" w:rsidRDefault="005851F5" w:rsidP="005851F5">
      <w:pPr>
        <w:spacing w:after="0" w:line="360" w:lineRule="auto"/>
        <w:rPr>
          <w:ins w:id="12" w:author="Φλούδα Χριστίνα" w:date="2016-07-04T10:22:00Z"/>
          <w:szCs w:val="24"/>
        </w:rPr>
      </w:pPr>
    </w:p>
    <w:p w14:paraId="7249E29B" w14:textId="77777777" w:rsidR="005851F5" w:rsidRPr="004F1666" w:rsidRDefault="005851F5" w:rsidP="005851F5">
      <w:pPr>
        <w:spacing w:after="0" w:line="360" w:lineRule="auto"/>
        <w:rPr>
          <w:ins w:id="13" w:author="Φλούδα Χριστίνα" w:date="2016-07-04T10:22:00Z"/>
          <w:szCs w:val="24"/>
        </w:rPr>
      </w:pPr>
      <w:ins w:id="14" w:author="Φλούδα Χριστίνα" w:date="2016-07-04T10:22:00Z">
        <w:r w:rsidRPr="004F1666">
          <w:rPr>
            <w:szCs w:val="24"/>
          </w:rPr>
          <w:t>ΣΥΝΕΔΡΙΑΣΗ ΡΜΘ΄</w:t>
        </w:r>
      </w:ins>
    </w:p>
    <w:p w14:paraId="17873B7D" w14:textId="77777777" w:rsidR="005851F5" w:rsidRPr="004F1666" w:rsidRDefault="005851F5" w:rsidP="005851F5">
      <w:pPr>
        <w:spacing w:after="0" w:line="360" w:lineRule="auto"/>
        <w:rPr>
          <w:ins w:id="15" w:author="Φλούδα Χριστίνα" w:date="2016-07-04T10:22:00Z"/>
          <w:szCs w:val="24"/>
        </w:rPr>
      </w:pPr>
      <w:ins w:id="16" w:author="Φλούδα Χριστίνα" w:date="2016-07-04T10:22:00Z">
        <w:r w:rsidRPr="004F1666">
          <w:rPr>
            <w:szCs w:val="24"/>
          </w:rPr>
          <w:t>Παρασκευή  24 Ιουνίου 2016</w:t>
        </w:r>
      </w:ins>
    </w:p>
    <w:p w14:paraId="3A01E288" w14:textId="77777777" w:rsidR="005851F5" w:rsidRPr="004F1666" w:rsidRDefault="005851F5" w:rsidP="005851F5">
      <w:pPr>
        <w:spacing w:after="0" w:line="360" w:lineRule="auto"/>
        <w:rPr>
          <w:ins w:id="17" w:author="Φλούδα Χριστίνα" w:date="2016-07-04T10:22:00Z"/>
          <w:szCs w:val="24"/>
        </w:rPr>
      </w:pPr>
    </w:p>
    <w:p w14:paraId="755C571E" w14:textId="77777777" w:rsidR="005851F5" w:rsidRPr="004F1666" w:rsidRDefault="005851F5" w:rsidP="005851F5">
      <w:pPr>
        <w:spacing w:after="0" w:line="360" w:lineRule="auto"/>
        <w:rPr>
          <w:ins w:id="18" w:author="Φλούδα Χριστίνα" w:date="2016-07-04T10:22:00Z"/>
          <w:szCs w:val="24"/>
        </w:rPr>
      </w:pPr>
      <w:ins w:id="19" w:author="Φλούδα Χριστίνα" w:date="2016-07-04T10:22:00Z">
        <w:r w:rsidRPr="004F1666">
          <w:rPr>
            <w:szCs w:val="24"/>
          </w:rPr>
          <w:t>ΘΕΜΑΤΑ</w:t>
        </w:r>
      </w:ins>
    </w:p>
    <w:p w14:paraId="72870053" w14:textId="77777777" w:rsidR="005851F5" w:rsidRDefault="005851F5" w:rsidP="005851F5">
      <w:pPr>
        <w:spacing w:after="0" w:line="360" w:lineRule="auto"/>
        <w:rPr>
          <w:ins w:id="20" w:author="Φλούδα Χριστίνα" w:date="2016-07-04T10:22:00Z"/>
          <w:szCs w:val="24"/>
        </w:rPr>
      </w:pPr>
      <w:ins w:id="21" w:author="Φλούδα Χριστίνα" w:date="2016-07-04T10:22:00Z">
        <w:r w:rsidRPr="004F1666">
          <w:rPr>
            <w:szCs w:val="24"/>
          </w:rPr>
          <w:t xml:space="preserve"> </w:t>
        </w:r>
        <w:r w:rsidRPr="004F1666">
          <w:rPr>
            <w:szCs w:val="24"/>
          </w:rPr>
          <w:br/>
          <w:t xml:space="preserve">Α. ΕΙΔΙΚΑ ΘΕΜΑΤΑ </w:t>
        </w:r>
        <w:r w:rsidRPr="004F1666">
          <w:rPr>
            <w:szCs w:val="24"/>
          </w:rPr>
          <w:br/>
          <w:t xml:space="preserve">1. Επικύρωση Πρακτικών, σελ. </w:t>
        </w:r>
        <w:r w:rsidRPr="004F1666">
          <w:rPr>
            <w:szCs w:val="24"/>
          </w:rPr>
          <w:br/>
          <w:t xml:space="preserve">2.  Άδεια απουσίας της Βουλευτού κ. Ε. Καρακώστα, σελ. </w:t>
        </w:r>
        <w:r w:rsidRPr="004F1666">
          <w:rPr>
            <w:szCs w:val="24"/>
          </w:rPr>
          <w:br/>
          <w:t xml:space="preserve">3. Επί διαδικαστικού θέματος, σελ. </w:t>
        </w:r>
        <w:r w:rsidRPr="004F1666">
          <w:rPr>
            <w:szCs w:val="24"/>
          </w:rPr>
          <w:br/>
          <w:t xml:space="preserve"> </w:t>
        </w:r>
        <w:r w:rsidRPr="004F1666">
          <w:rPr>
            <w:szCs w:val="24"/>
          </w:rPr>
          <w:br/>
          <w:t xml:space="preserve">Β. ΚΟΙΝΟΒΟΥΛΕΥΤΙΚΟΣ ΕΛΕΓΧΟΣ </w:t>
        </w:r>
        <w:r w:rsidRPr="004F1666">
          <w:rPr>
            <w:szCs w:val="24"/>
          </w:rPr>
          <w:br/>
          <w:t xml:space="preserve">1. Κατάθεση αναφορών, σελ. </w:t>
        </w:r>
        <w:r w:rsidRPr="004F1666">
          <w:rPr>
            <w:szCs w:val="24"/>
          </w:rPr>
          <w:br/>
          <w:t xml:space="preserve">2. Απαντήσεις Υπουργών σε ερωτήσεις Βουλευτών, σελ. </w:t>
        </w:r>
        <w:r w:rsidRPr="004F1666">
          <w:rPr>
            <w:szCs w:val="24"/>
          </w:rPr>
          <w:br/>
          <w:t xml:space="preserve">3. Ανακοίνωση του δελτίου επικαίρων ερωτήσεων και αναφορών - ερωτήσεων της Δευτέρας 27 Ιουνίου 2016, σελ. </w:t>
        </w:r>
        <w:r w:rsidRPr="004F1666">
          <w:rPr>
            <w:szCs w:val="24"/>
          </w:rPr>
          <w:br/>
          <w:t>4.</w:t>
        </w:r>
        <w:r>
          <w:rPr>
            <w:szCs w:val="24"/>
          </w:rPr>
          <w:t xml:space="preserve"> Συζήτηση επικαίρων ερωτήσεων:</w:t>
        </w:r>
        <w:r w:rsidRPr="004F1666">
          <w:rPr>
            <w:szCs w:val="24"/>
          </w:rPr>
          <w:br/>
          <w:t xml:space="preserve">   </w:t>
        </w:r>
        <w:r>
          <w:rPr>
            <w:szCs w:val="24"/>
          </w:rPr>
          <w:t xml:space="preserve"> </w:t>
        </w:r>
        <w:r w:rsidRPr="004F1666">
          <w:rPr>
            <w:szCs w:val="24"/>
          </w:rPr>
          <w:t>α) Προς τον Υπουργό Εσωτερικών και Διοικητικής Ανασυγκρότησης, σχετικά με την ανάγκ</w:t>
        </w:r>
        <w:r>
          <w:rPr>
            <w:szCs w:val="24"/>
          </w:rPr>
          <w:t>η ενίσχυσης με προσωπικό της Α΄</w:t>
        </w:r>
        <w:r w:rsidRPr="004F1666">
          <w:rPr>
            <w:szCs w:val="24"/>
          </w:rPr>
          <w:t xml:space="preserve"> Αστυνομικής Διεύθυνσης Δωδεκανήσου, σελ. </w:t>
        </w:r>
        <w:r w:rsidRPr="004F1666">
          <w:rPr>
            <w:szCs w:val="24"/>
          </w:rPr>
          <w:br/>
          <w:t xml:space="preserve">   </w:t>
        </w:r>
        <w:r>
          <w:rPr>
            <w:szCs w:val="24"/>
          </w:rPr>
          <w:t xml:space="preserve"> </w:t>
        </w:r>
        <w:r w:rsidRPr="004F1666">
          <w:rPr>
            <w:szCs w:val="24"/>
          </w:rPr>
          <w:t xml:space="preserve">β) Προς τον Υπουργό Ναυτιλίας </w:t>
        </w:r>
        <w:r>
          <w:rPr>
            <w:szCs w:val="24"/>
          </w:rPr>
          <w:t>και Νησιωτικής Πολιτικής:</w:t>
        </w:r>
        <w:r w:rsidRPr="004F1666">
          <w:rPr>
            <w:szCs w:val="24"/>
          </w:rPr>
          <w:br/>
          <w:t xml:space="preserve">      </w:t>
        </w:r>
        <w:r>
          <w:rPr>
            <w:szCs w:val="24"/>
          </w:rPr>
          <w:t xml:space="preserve">  </w:t>
        </w:r>
        <w:r w:rsidRPr="004F1666">
          <w:rPr>
            <w:szCs w:val="24"/>
          </w:rPr>
          <w:t xml:space="preserve">i. σχετικά με τις απεργιακές κινητοποιήσεις στο Λιμάνι της Θεσσαλονίκης, σελ. </w:t>
        </w:r>
        <w:r w:rsidRPr="004F1666">
          <w:rPr>
            <w:szCs w:val="24"/>
          </w:rPr>
          <w:br/>
          <w:t xml:space="preserve">        </w:t>
        </w:r>
        <w:proofErr w:type="spellStart"/>
        <w:r w:rsidRPr="004F1666">
          <w:rPr>
            <w:szCs w:val="24"/>
          </w:rPr>
          <w:t>ii</w:t>
        </w:r>
        <w:proofErr w:type="spellEnd"/>
        <w:r w:rsidRPr="004F1666">
          <w:rPr>
            <w:szCs w:val="24"/>
          </w:rPr>
          <w:t xml:space="preserve">. σχετικά με τη απεργία των λιμενεργατών στον Οργανισμό Λιμένος Πειραιώς (ΟΛΠ), σελ. </w:t>
        </w:r>
        <w:r w:rsidRPr="004F1666">
          <w:rPr>
            <w:szCs w:val="24"/>
          </w:rPr>
          <w:br/>
          <w:t xml:space="preserve">   </w:t>
        </w:r>
        <w:r>
          <w:rPr>
            <w:szCs w:val="24"/>
          </w:rPr>
          <w:t xml:space="preserve"> </w:t>
        </w:r>
        <w:r w:rsidRPr="004F1666">
          <w:rPr>
            <w:szCs w:val="24"/>
          </w:rPr>
          <w:t xml:space="preserve">γ) Προς τον Υπουργό Εσωτερικών και Διοικητικής Ανασυγκρότησης, σχετικά με την ανάγκη άμεσης αντιμετώπισης του προβλήματος υδροδότησης του Αιτωλικού Αιτωλοακαρνανίας, σελ. </w:t>
        </w:r>
        <w:r w:rsidRPr="004F1666">
          <w:rPr>
            <w:szCs w:val="24"/>
          </w:rPr>
          <w:br/>
          <w:t xml:space="preserve">   </w:t>
        </w:r>
        <w:r>
          <w:rPr>
            <w:szCs w:val="24"/>
          </w:rPr>
          <w:t xml:space="preserve"> </w:t>
        </w:r>
        <w:r w:rsidRPr="004F1666">
          <w:rPr>
            <w:szCs w:val="24"/>
          </w:rPr>
          <w:t xml:space="preserve">δ) Προς τον Υπουργό Οικονομικών, σχετικά με τον κίνδυνο παραγραφής δώδεκα χιλιάδων υποθέσεων μεγάλης φοροδιαφυγής, σελ. </w:t>
        </w:r>
        <w:r w:rsidRPr="004F1666">
          <w:rPr>
            <w:szCs w:val="24"/>
          </w:rPr>
          <w:br/>
          <w:t xml:space="preserve">   </w:t>
        </w:r>
        <w:r>
          <w:rPr>
            <w:szCs w:val="24"/>
          </w:rPr>
          <w:t xml:space="preserve"> ε</w:t>
        </w:r>
        <w:r w:rsidRPr="004F1666">
          <w:rPr>
            <w:szCs w:val="24"/>
          </w:rPr>
          <w:t xml:space="preserve">) Προς τον Υπουργό Παιδείας,  Έρευνας και Θρησκευμάτων, σχετικά με τη λήψη μέτρων για την κάλυψη των αναγκών σε εκπαιδευτικούς για τη νέα σχολική χρονιά, σελ. </w:t>
        </w:r>
        <w:r w:rsidRPr="004F1666">
          <w:rPr>
            <w:szCs w:val="24"/>
          </w:rPr>
          <w:br/>
          <w:t xml:space="preserve"> </w:t>
        </w:r>
        <w:r w:rsidRPr="004F1666">
          <w:rPr>
            <w:szCs w:val="24"/>
          </w:rPr>
          <w:br/>
          <w:t xml:space="preserve">Γ. ΝΟΜΟΘΕΤΙΚΗ ΕΡΓΑΣΙΑ </w:t>
        </w:r>
        <w:r w:rsidRPr="004F1666">
          <w:rPr>
            <w:szCs w:val="24"/>
          </w:rPr>
          <w:br/>
          <w:t>Κατάθεση Εκθέσεως Διαρκούς Επιτροπής:</w:t>
        </w:r>
      </w:ins>
    </w:p>
    <w:p w14:paraId="402455AE" w14:textId="77777777" w:rsidR="005851F5" w:rsidRDefault="005851F5" w:rsidP="005851F5">
      <w:pPr>
        <w:spacing w:after="0" w:line="360" w:lineRule="auto"/>
        <w:rPr>
          <w:ins w:id="22" w:author="Φλούδα Χριστίνα" w:date="2016-07-04T10:22:00Z"/>
          <w:szCs w:val="24"/>
        </w:rPr>
      </w:pPr>
      <w:ins w:id="23" w:author="Φλούδα Χριστίνα" w:date="2016-07-04T10:22:00Z">
        <w:r w:rsidRPr="004F1666">
          <w:rPr>
            <w:szCs w:val="24"/>
          </w:rPr>
          <w:t>Η Διαρκής Επιτροπή Οικονομικών Υποθέσεων καταθέτει την έκθεσή της στο σχέδιο νόμου του Υπουργείου Οικονομικών</w:t>
        </w:r>
        <w:r>
          <w:rPr>
            <w:szCs w:val="24"/>
          </w:rPr>
          <w:t>:</w:t>
        </w:r>
        <w:r w:rsidRPr="004F1666">
          <w:rPr>
            <w:szCs w:val="24"/>
          </w:rPr>
          <w:t xml:space="preserve"> «Κύρωση της Απόφασης του Συμβουλίου 2014/335/ΕΕ, </w:t>
        </w:r>
        <w:proofErr w:type="spellStart"/>
        <w:r w:rsidRPr="004F1666">
          <w:rPr>
            <w:szCs w:val="24"/>
          </w:rPr>
          <w:t>Ευρατόμ</w:t>
        </w:r>
        <w:proofErr w:type="spellEnd"/>
        <w:r w:rsidRPr="004F1666">
          <w:rPr>
            <w:szCs w:val="24"/>
          </w:rPr>
          <w:t xml:space="preserve">, για το σύστημα των ιδίων πόρων της Ευρωπαϊκής  Ένωσης», σελ. </w:t>
        </w:r>
        <w:r w:rsidRPr="004F1666">
          <w:rPr>
            <w:szCs w:val="24"/>
          </w:rPr>
          <w:br/>
          <w:t xml:space="preserve"> </w:t>
        </w:r>
      </w:ins>
    </w:p>
    <w:p w14:paraId="4CF7D2D8" w14:textId="77777777" w:rsidR="005851F5" w:rsidRDefault="005851F5" w:rsidP="005851F5">
      <w:pPr>
        <w:spacing w:after="0" w:line="360" w:lineRule="auto"/>
        <w:rPr>
          <w:ins w:id="24" w:author="Φλούδα Χριστίνα" w:date="2016-07-04T10:22:00Z"/>
          <w:szCs w:val="24"/>
        </w:rPr>
      </w:pPr>
      <w:ins w:id="25" w:author="Φλούδα Χριστίνα" w:date="2016-07-04T10:22:00Z">
        <w:r w:rsidRPr="004F1666">
          <w:rPr>
            <w:szCs w:val="24"/>
          </w:rPr>
          <w:br/>
        </w:r>
        <w:r>
          <w:rPr>
            <w:szCs w:val="24"/>
          </w:rPr>
          <w:t>ΠΡΟΕΔΡΕΥΟΝΤΕΣ</w:t>
        </w:r>
      </w:ins>
    </w:p>
    <w:p w14:paraId="5A60921E" w14:textId="77777777" w:rsidR="005851F5" w:rsidRDefault="005851F5" w:rsidP="005851F5">
      <w:pPr>
        <w:spacing w:after="0" w:line="360" w:lineRule="auto"/>
        <w:rPr>
          <w:ins w:id="26" w:author="Φλούδα Χριστίνα" w:date="2016-07-04T10:22:00Z"/>
          <w:szCs w:val="24"/>
        </w:rPr>
      </w:pPr>
    </w:p>
    <w:p w14:paraId="45D26715" w14:textId="77777777" w:rsidR="005851F5" w:rsidRDefault="005851F5" w:rsidP="005851F5">
      <w:pPr>
        <w:spacing w:after="0" w:line="360" w:lineRule="auto"/>
        <w:rPr>
          <w:ins w:id="27" w:author="Φλούδα Χριστίνα" w:date="2016-07-04T10:22:00Z"/>
          <w:szCs w:val="24"/>
        </w:rPr>
      </w:pPr>
      <w:ins w:id="28" w:author="Φλούδα Χριστίνα" w:date="2016-07-04T10:22:00Z">
        <w:r w:rsidRPr="004F1666">
          <w:rPr>
            <w:szCs w:val="24"/>
          </w:rPr>
          <w:t xml:space="preserve"> ΚΑΚΛΑΜΑΝΗΣ Ν. , σελ.</w:t>
        </w:r>
        <w:r w:rsidRPr="004F1666">
          <w:rPr>
            <w:szCs w:val="24"/>
          </w:rPr>
          <w:br/>
        </w:r>
      </w:ins>
    </w:p>
    <w:p w14:paraId="33C976D5" w14:textId="77777777" w:rsidR="005851F5" w:rsidRPr="004F1666" w:rsidRDefault="005851F5" w:rsidP="005851F5">
      <w:pPr>
        <w:spacing w:after="0" w:line="360" w:lineRule="auto"/>
        <w:rPr>
          <w:ins w:id="29" w:author="Φλούδα Χριστίνα" w:date="2016-07-04T10:22:00Z"/>
          <w:szCs w:val="24"/>
        </w:rPr>
      </w:pPr>
      <w:ins w:id="30" w:author="Φλούδα Χριστίνα" w:date="2016-07-04T10:22:00Z">
        <w:r w:rsidRPr="004F1666">
          <w:rPr>
            <w:szCs w:val="24"/>
          </w:rPr>
          <w:br/>
        </w:r>
      </w:ins>
    </w:p>
    <w:p w14:paraId="52E099ED" w14:textId="77777777" w:rsidR="005851F5" w:rsidRPr="004F1666" w:rsidRDefault="005851F5" w:rsidP="005851F5">
      <w:pPr>
        <w:spacing w:after="0" w:line="360" w:lineRule="auto"/>
        <w:rPr>
          <w:ins w:id="31" w:author="Φλούδα Χριστίνα" w:date="2016-07-04T10:22:00Z"/>
          <w:szCs w:val="24"/>
        </w:rPr>
      </w:pPr>
      <w:ins w:id="32" w:author="Φλούδα Χριστίνα" w:date="2016-07-04T10:22:00Z">
        <w:r w:rsidRPr="004F1666">
          <w:rPr>
            <w:szCs w:val="24"/>
          </w:rPr>
          <w:t>ΟΜΙΛΗΤΕΣ</w:t>
        </w:r>
      </w:ins>
    </w:p>
    <w:p w14:paraId="0D7DFD0E" w14:textId="77777777" w:rsidR="005851F5" w:rsidRPr="004F1666" w:rsidRDefault="005851F5" w:rsidP="005851F5">
      <w:pPr>
        <w:spacing w:after="0" w:line="360" w:lineRule="auto"/>
        <w:rPr>
          <w:ins w:id="33" w:author="Φλούδα Χριστίνα" w:date="2016-07-04T10:22:00Z"/>
          <w:szCs w:val="24"/>
        </w:rPr>
      </w:pPr>
      <w:ins w:id="34" w:author="Φλούδα Χριστίνα" w:date="2016-07-04T10:22:00Z">
        <w:r w:rsidRPr="004F1666">
          <w:rPr>
            <w:szCs w:val="24"/>
          </w:rPr>
          <w:br/>
          <w:t>Α. Επί διαδικαστικού θέματος:</w:t>
        </w:r>
        <w:r w:rsidRPr="004F1666">
          <w:rPr>
            <w:szCs w:val="24"/>
          </w:rPr>
          <w:br/>
          <w:t>ΔΑΒΑΚΗΣ Α. , σελ.</w:t>
        </w:r>
        <w:r w:rsidRPr="004F1666">
          <w:rPr>
            <w:szCs w:val="24"/>
          </w:rPr>
          <w:br/>
          <w:t>ΚΑΚΛΑΜΑΝΗΣ Ν. , σελ.</w:t>
        </w:r>
        <w:r w:rsidRPr="004F1666">
          <w:rPr>
            <w:szCs w:val="24"/>
          </w:rPr>
          <w:br/>
          <w:t>ΠΑΝΑΓΟΥΛΗΣ Ε. , σελ.</w:t>
        </w:r>
        <w:r w:rsidRPr="004F1666">
          <w:rPr>
            <w:szCs w:val="24"/>
          </w:rPr>
          <w:br/>
          <w:t>ΦΙΛΗΣ Ν. , σελ.</w:t>
        </w:r>
        <w:r w:rsidRPr="004F1666">
          <w:rPr>
            <w:szCs w:val="24"/>
          </w:rPr>
          <w:br/>
        </w:r>
        <w:r w:rsidRPr="004F1666">
          <w:rPr>
            <w:szCs w:val="24"/>
          </w:rPr>
          <w:br/>
          <w:t>Β. Επί των επικαίρων ερωτήσεων:</w:t>
        </w:r>
        <w:r w:rsidRPr="004F1666">
          <w:rPr>
            <w:szCs w:val="24"/>
          </w:rPr>
          <w:br/>
          <w:t>ΑΛΕΞΙΑΔΗΣ Τ. , σελ.</w:t>
        </w:r>
        <w:r w:rsidRPr="004F1666">
          <w:rPr>
            <w:szCs w:val="24"/>
          </w:rPr>
          <w:br/>
          <w:t>ΑΝΑΣΤΑΣΙΑΔΗΣ Σ. , σελ.</w:t>
        </w:r>
        <w:r w:rsidRPr="004F1666">
          <w:rPr>
            <w:szCs w:val="24"/>
          </w:rPr>
          <w:br/>
          <w:t>ΔΕΛΗΣ Ι. , σελ.</w:t>
        </w:r>
        <w:r w:rsidRPr="004F1666">
          <w:rPr>
            <w:szCs w:val="24"/>
          </w:rPr>
          <w:br/>
          <w:t>ΔΡΙΤΣΑΣ Θ. , σελ.</w:t>
        </w:r>
        <w:r w:rsidRPr="004F1666">
          <w:rPr>
            <w:szCs w:val="24"/>
          </w:rPr>
          <w:br/>
          <w:t>ΚΑΜΜΕΝΟΣ Δ. , σελ.</w:t>
        </w:r>
        <w:r w:rsidRPr="004F1666">
          <w:rPr>
            <w:szCs w:val="24"/>
          </w:rPr>
          <w:br/>
          <w:t>ΚΟΥΡΟΥΜΠΛΗΣ Π. , σελ.</w:t>
        </w:r>
        <w:r w:rsidRPr="004F1666">
          <w:rPr>
            <w:szCs w:val="24"/>
          </w:rPr>
          <w:br/>
          <w:t>ΚΡΕΜΑΣΤΙΝΟΣ Δ. , σελ.</w:t>
        </w:r>
        <w:r w:rsidRPr="004F1666">
          <w:rPr>
            <w:szCs w:val="24"/>
          </w:rPr>
          <w:br/>
          <w:t>ΤΟΣΚΑΣ Ν. , σελ.</w:t>
        </w:r>
        <w:r w:rsidRPr="004F1666">
          <w:rPr>
            <w:szCs w:val="24"/>
          </w:rPr>
          <w:br/>
          <w:t>ΤΡΙΑΝΤΑΦΥΛΛΟ</w:t>
        </w:r>
        <w:r>
          <w:rPr>
            <w:szCs w:val="24"/>
          </w:rPr>
          <w:t>Υ Μ. , σελ.</w:t>
        </w:r>
        <w:r>
          <w:rPr>
            <w:szCs w:val="24"/>
          </w:rPr>
          <w:br/>
          <w:t>ΦΙΛΗΣ Ν. , σελ.</w:t>
        </w:r>
        <w:r>
          <w:rPr>
            <w:szCs w:val="24"/>
          </w:rPr>
          <w:br/>
        </w:r>
        <w:r>
          <w:rPr>
            <w:szCs w:val="24"/>
          </w:rPr>
          <w:br/>
        </w:r>
        <w:r w:rsidRPr="004F1666">
          <w:rPr>
            <w:szCs w:val="24"/>
          </w:rPr>
          <w:t>ΠΑΡΕΜΒΑΣΕΙΣ:</w:t>
        </w:r>
        <w:r w:rsidRPr="004F1666">
          <w:rPr>
            <w:szCs w:val="24"/>
          </w:rPr>
          <w:br/>
          <w:t>ΚΑΚΛΑΜΑΝΗΣ Ν. , σελ.</w:t>
        </w:r>
        <w:r w:rsidRPr="004F1666">
          <w:rPr>
            <w:szCs w:val="24"/>
          </w:rPr>
          <w:br/>
        </w:r>
      </w:ins>
    </w:p>
    <w:p w14:paraId="3B997EE6" w14:textId="77777777" w:rsidR="005851F5" w:rsidRDefault="005851F5" w:rsidP="005851F5">
      <w:pPr>
        <w:spacing w:line="600" w:lineRule="auto"/>
        <w:ind w:firstLine="720"/>
        <w:jc w:val="both"/>
        <w:rPr>
          <w:ins w:id="35" w:author="Φλούδα Χριστίνα" w:date="2016-07-04T10:21:00Z"/>
          <w:rFonts w:eastAsia="Times New Roman"/>
          <w:szCs w:val="24"/>
        </w:rPr>
        <w:pPrChange w:id="36" w:author="Φλούδα Χριστίνα" w:date="2016-07-04T10:21:00Z">
          <w:pPr>
            <w:spacing w:line="600" w:lineRule="auto"/>
            <w:ind w:firstLine="720"/>
            <w:jc w:val="center"/>
          </w:pPr>
        </w:pPrChange>
      </w:pPr>
    </w:p>
    <w:p w14:paraId="46947D4C" w14:textId="77777777" w:rsidR="00975A5F" w:rsidRDefault="005851F5">
      <w:pPr>
        <w:spacing w:line="600" w:lineRule="auto"/>
        <w:ind w:firstLine="720"/>
        <w:jc w:val="center"/>
        <w:rPr>
          <w:rFonts w:eastAsia="Times New Roman" w:cs="Times New Roman"/>
          <w:szCs w:val="24"/>
        </w:rPr>
      </w:pPr>
      <w:r>
        <w:rPr>
          <w:rFonts w:eastAsia="Times New Roman"/>
          <w:szCs w:val="24"/>
        </w:rPr>
        <w:t>ΠΡΑΚΤΙΚΑ ΒΟΥΛΗΣ</w:t>
      </w:r>
    </w:p>
    <w:p w14:paraId="46947D4D" w14:textId="77777777" w:rsidR="00975A5F" w:rsidRDefault="005851F5">
      <w:pPr>
        <w:spacing w:line="600" w:lineRule="auto"/>
        <w:ind w:firstLine="720"/>
        <w:jc w:val="center"/>
        <w:rPr>
          <w:rFonts w:eastAsia="Times New Roman" w:cs="Times New Roman"/>
          <w:szCs w:val="24"/>
        </w:rPr>
      </w:pPr>
      <w:r>
        <w:rPr>
          <w:rFonts w:eastAsia="Times New Roman"/>
          <w:szCs w:val="24"/>
        </w:rPr>
        <w:t xml:space="preserve">ΙΖ΄ ΠΕΡΙΟΔΟΣ </w:t>
      </w:r>
    </w:p>
    <w:p w14:paraId="46947D4E" w14:textId="77777777" w:rsidR="00975A5F" w:rsidRDefault="005851F5">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46947D4F" w14:textId="77777777" w:rsidR="00975A5F" w:rsidRDefault="005851F5">
      <w:pPr>
        <w:spacing w:line="600" w:lineRule="auto"/>
        <w:ind w:firstLine="720"/>
        <w:jc w:val="center"/>
        <w:rPr>
          <w:rFonts w:eastAsia="Times New Roman" w:cs="Times New Roman"/>
          <w:szCs w:val="24"/>
        </w:rPr>
      </w:pPr>
      <w:r>
        <w:rPr>
          <w:rFonts w:eastAsia="Times New Roman"/>
          <w:szCs w:val="24"/>
        </w:rPr>
        <w:t>ΣΥΝΟΔΟΣ Α΄</w:t>
      </w:r>
    </w:p>
    <w:p w14:paraId="46947D50" w14:textId="77777777" w:rsidR="00975A5F" w:rsidRDefault="005851F5">
      <w:pPr>
        <w:spacing w:line="600" w:lineRule="auto"/>
        <w:ind w:firstLine="720"/>
        <w:jc w:val="center"/>
        <w:rPr>
          <w:rFonts w:eastAsia="Times New Roman" w:cs="Times New Roman"/>
          <w:szCs w:val="24"/>
        </w:rPr>
      </w:pPr>
      <w:r>
        <w:rPr>
          <w:rFonts w:eastAsia="Times New Roman"/>
          <w:szCs w:val="24"/>
        </w:rPr>
        <w:t>ΣΥΝΕΔΡΙΑΣΗ ΡΜΘ΄</w:t>
      </w:r>
    </w:p>
    <w:p w14:paraId="46947D51" w14:textId="77777777" w:rsidR="00975A5F" w:rsidRDefault="005851F5">
      <w:pPr>
        <w:spacing w:line="600" w:lineRule="auto"/>
        <w:ind w:firstLine="720"/>
        <w:jc w:val="center"/>
        <w:rPr>
          <w:rFonts w:eastAsia="Times New Roman" w:cs="Times New Roman"/>
          <w:szCs w:val="24"/>
        </w:rPr>
      </w:pPr>
      <w:r>
        <w:rPr>
          <w:rFonts w:eastAsia="Times New Roman"/>
          <w:szCs w:val="24"/>
        </w:rPr>
        <w:t>Παρασκευή 24 Ιουνίου 2016</w:t>
      </w:r>
    </w:p>
    <w:p w14:paraId="46947D52" w14:textId="77777777" w:rsidR="00975A5F" w:rsidRDefault="005851F5">
      <w:pPr>
        <w:spacing w:line="600" w:lineRule="auto"/>
        <w:jc w:val="both"/>
        <w:rPr>
          <w:rFonts w:eastAsia="Times New Roman" w:cs="Times New Roman"/>
          <w:szCs w:val="24"/>
        </w:rPr>
      </w:pPr>
      <w:r>
        <w:rPr>
          <w:rFonts w:eastAsia="Times New Roman" w:cs="Times New Roman"/>
          <w:szCs w:val="24"/>
        </w:rPr>
        <w:tab/>
      </w:r>
      <w:r>
        <w:rPr>
          <w:rFonts w:eastAsia="Times New Roman"/>
          <w:szCs w:val="24"/>
        </w:rPr>
        <w:t xml:space="preserve">Αθήνα, σήμερα στις 24 Ιουνίου 2016, ημέρα Παρασκευή και ώρα 10:09΄ συνήλθε στην Αίθουσα των συνεδριάσεων του Βουλευτηρίου η Βουλή σε ολομέλεια για να συνεδριάσει υπό την προεδρία του Δ΄ Αντιπροέδρου αυτής κ. </w:t>
      </w:r>
      <w:r w:rsidRPr="00624EBD">
        <w:rPr>
          <w:rFonts w:eastAsia="Times New Roman"/>
          <w:b/>
          <w:szCs w:val="24"/>
        </w:rPr>
        <w:t>ΝΙΚΗΤΑ ΚΑΚΛΑΜΑΝΗ</w:t>
      </w:r>
      <w:r>
        <w:rPr>
          <w:rFonts w:eastAsia="Times New Roman"/>
          <w:b/>
          <w:szCs w:val="24"/>
        </w:rPr>
        <w:t>.</w:t>
      </w:r>
    </w:p>
    <w:p w14:paraId="46947D53" w14:textId="77777777" w:rsidR="00975A5F" w:rsidRDefault="005851F5">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46947D54"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Παρακαλείται ο κύριος Γραμματέας να ανακοινώσει τις αναφορές προς το Σώμα. </w:t>
      </w:r>
    </w:p>
    <w:p w14:paraId="46947D55" w14:textId="77777777" w:rsidR="00975A5F" w:rsidRDefault="005851F5">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p>
    <w:p w14:paraId="46947D56" w14:textId="77777777" w:rsidR="00975A5F" w:rsidRDefault="005851F5">
      <w:pPr>
        <w:tabs>
          <w:tab w:val="left" w:pos="3695"/>
        </w:tabs>
        <w:spacing w:line="600" w:lineRule="auto"/>
        <w:ind w:firstLine="720"/>
        <w:jc w:val="both"/>
        <w:rPr>
          <w:rFonts w:eastAsia="Times New Roman"/>
          <w:szCs w:val="24"/>
        </w:rPr>
      </w:pPr>
      <w:r>
        <w:rPr>
          <w:rFonts w:eastAsia="Times New Roman"/>
          <w:szCs w:val="24"/>
        </w:rPr>
        <w:t>Α. ΚΑΤΑΘΕΣΗ Α</w:t>
      </w:r>
      <w:r>
        <w:rPr>
          <w:rFonts w:eastAsia="Times New Roman"/>
          <w:szCs w:val="24"/>
        </w:rPr>
        <w:t>ΝΑΦΟΡΩΝ</w:t>
      </w:r>
    </w:p>
    <w:p w14:paraId="46947D57" w14:textId="77777777" w:rsidR="00975A5F" w:rsidRDefault="005851F5">
      <w:pPr>
        <w:tabs>
          <w:tab w:val="left" w:pos="3695"/>
        </w:tabs>
        <w:spacing w:line="600" w:lineRule="auto"/>
        <w:ind w:firstLine="720"/>
        <w:jc w:val="both"/>
        <w:rPr>
          <w:rFonts w:eastAsia="Times New Roman"/>
          <w:color w:val="FF0000"/>
          <w:szCs w:val="24"/>
        </w:rPr>
      </w:pPr>
      <w:r w:rsidRPr="00CD17DD">
        <w:rPr>
          <w:rFonts w:eastAsia="Times New Roman"/>
          <w:color w:val="FF0000"/>
          <w:szCs w:val="24"/>
        </w:rPr>
        <w:t>(ΝΑ ΜΠΕΙ Η ΣΕΛΙΔΑ</w:t>
      </w:r>
      <w:r w:rsidRPr="00CD17DD">
        <w:rPr>
          <w:rFonts w:eastAsia="Times New Roman"/>
          <w:color w:val="FF0000"/>
          <w:szCs w:val="24"/>
        </w:rPr>
        <w:t xml:space="preserve"> 1</w:t>
      </w:r>
      <w:r w:rsidRPr="00CD17DD">
        <w:rPr>
          <w:rFonts w:eastAsia="Times New Roman"/>
          <w:color w:val="FF0000"/>
          <w:szCs w:val="24"/>
          <w:vertAlign w:val="superscript"/>
        </w:rPr>
        <w:t>α</w:t>
      </w:r>
      <w:r w:rsidRPr="00CD17DD">
        <w:rPr>
          <w:rFonts w:eastAsia="Times New Roman"/>
          <w:color w:val="FF0000"/>
          <w:szCs w:val="24"/>
        </w:rPr>
        <w:t>)</w:t>
      </w:r>
    </w:p>
    <w:p w14:paraId="46947D58" w14:textId="77777777" w:rsidR="00975A5F" w:rsidRDefault="005851F5">
      <w:pPr>
        <w:tabs>
          <w:tab w:val="left" w:pos="3695"/>
        </w:tabs>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46947D59" w14:textId="77777777" w:rsidR="00975A5F" w:rsidRDefault="005851F5">
      <w:pPr>
        <w:tabs>
          <w:tab w:val="left" w:pos="3695"/>
        </w:tabs>
        <w:spacing w:line="600" w:lineRule="auto"/>
        <w:ind w:firstLine="720"/>
        <w:jc w:val="both"/>
        <w:rPr>
          <w:rFonts w:eastAsia="Times New Roman"/>
          <w:color w:val="FF0000"/>
          <w:szCs w:val="24"/>
        </w:rPr>
      </w:pPr>
      <w:r w:rsidRPr="00CD17DD">
        <w:rPr>
          <w:rFonts w:eastAsia="Times New Roman"/>
          <w:color w:val="FF0000"/>
          <w:szCs w:val="24"/>
        </w:rPr>
        <w:t>(ΝΑ ΜΠΕΙ Η ΣΕΛΙΔΑ</w:t>
      </w:r>
      <w:r w:rsidRPr="00CD17DD">
        <w:rPr>
          <w:rFonts w:eastAsia="Times New Roman"/>
          <w:color w:val="FF0000"/>
          <w:szCs w:val="24"/>
        </w:rPr>
        <w:t xml:space="preserve"> 1β)</w:t>
      </w:r>
    </w:p>
    <w:p w14:paraId="46947D5A" w14:textId="77777777" w:rsidR="00975A5F" w:rsidRDefault="005851F5">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 xml:space="preserve">Κυρίες και κύριοι συνάδελφοι, έχω την τιμή να ανακοινώσω στο Σώμα το </w:t>
      </w:r>
      <w:r>
        <w:rPr>
          <w:rFonts w:eastAsia="Times New Roman"/>
          <w:bCs/>
          <w:szCs w:val="24"/>
        </w:rPr>
        <w:t xml:space="preserve">δελτίο επικαίρων ερωτήσεων </w:t>
      </w:r>
      <w:r>
        <w:rPr>
          <w:rFonts w:eastAsia="Times New Roman"/>
          <w:bCs/>
          <w:szCs w:val="24"/>
        </w:rPr>
        <w:t>της Δευτέρας 27 Ιουνίου 2016.</w:t>
      </w:r>
      <w:r>
        <w:rPr>
          <w:rFonts w:eastAsia="Times New Roman"/>
          <w:szCs w:val="24"/>
          <w:u w:val="single"/>
        </w:rPr>
        <w:t xml:space="preserve"> </w:t>
      </w:r>
    </w:p>
    <w:p w14:paraId="46947D5B" w14:textId="77777777" w:rsidR="00975A5F" w:rsidRDefault="005851F5">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Βουλής)</w:t>
      </w:r>
    </w:p>
    <w:p w14:paraId="46947D5C" w14:textId="77777777" w:rsidR="00975A5F" w:rsidRDefault="005851F5">
      <w:pPr>
        <w:spacing w:after="0" w:line="600" w:lineRule="auto"/>
        <w:ind w:firstLine="720"/>
        <w:jc w:val="both"/>
        <w:rPr>
          <w:rFonts w:eastAsia="Times New Roman"/>
          <w:szCs w:val="24"/>
        </w:rPr>
      </w:pPr>
      <w:r>
        <w:rPr>
          <w:rFonts w:eastAsia="Times New Roman"/>
          <w:szCs w:val="24"/>
        </w:rPr>
        <w:lastRenderedPageBreak/>
        <w:t>1. Η με αριθμό 1017/21-6-2016 επίκαιρη ερώτηση της Βουλευτού Ιωαννίνων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Μερόπης </w:t>
      </w:r>
      <w:proofErr w:type="spellStart"/>
      <w:r>
        <w:rPr>
          <w:rFonts w:eastAsia="Times New Roman"/>
          <w:bCs/>
          <w:szCs w:val="24"/>
        </w:rPr>
        <w:t>Τζούφη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Εργασίας, </w:t>
      </w:r>
      <w:r>
        <w:rPr>
          <w:rFonts w:eastAsia="Times New Roman"/>
          <w:bCs/>
          <w:szCs w:val="24"/>
        </w:rPr>
        <w:t>Κοινωνικής Ασφάλισης και Κοινωνικής Αλληλεγγύης,</w:t>
      </w:r>
      <w:r>
        <w:rPr>
          <w:rFonts w:eastAsia="Times New Roman"/>
          <w:szCs w:val="24"/>
        </w:rPr>
        <w:t xml:space="preserve"> σχετικά με τις διαγραφές σπουδαστών δημόσιων ΙΕΚ από τα μητρώα του ΟΑΕΔ.</w:t>
      </w:r>
    </w:p>
    <w:p w14:paraId="46947D5D" w14:textId="77777777" w:rsidR="00975A5F" w:rsidRDefault="005851F5">
      <w:pPr>
        <w:spacing w:after="0" w:line="600" w:lineRule="auto"/>
        <w:ind w:firstLine="720"/>
        <w:jc w:val="both"/>
        <w:rPr>
          <w:rFonts w:eastAsia="Times New Roman"/>
          <w:szCs w:val="24"/>
        </w:rPr>
      </w:pPr>
      <w:r>
        <w:rPr>
          <w:rFonts w:eastAsia="Times New Roman"/>
          <w:szCs w:val="24"/>
        </w:rPr>
        <w:t xml:space="preserve">2. Η με αριθμό 1021/21-6-2016 επίκαιρη ερώτηση του Βουλευτή Αιτωλοακαρνανίας της Νέας Δημοκρατίας κ. </w:t>
      </w:r>
      <w:r>
        <w:rPr>
          <w:rFonts w:eastAsia="Times New Roman"/>
          <w:bCs/>
          <w:szCs w:val="24"/>
        </w:rPr>
        <w:t>Κωνσταντίνου Καραγκούνη</w:t>
      </w:r>
      <w:r>
        <w:rPr>
          <w:rFonts w:eastAsia="Times New Roman"/>
          <w:szCs w:val="24"/>
        </w:rPr>
        <w:t xml:space="preserve"> προς τον </w:t>
      </w:r>
      <w:r>
        <w:rPr>
          <w:rFonts w:eastAsia="Times New Roman"/>
          <w:szCs w:val="24"/>
        </w:rPr>
        <w:t>Υπουργό</w:t>
      </w:r>
      <w:r>
        <w:rPr>
          <w:rFonts w:eastAsia="Times New Roman"/>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 δημιουργία </w:t>
      </w:r>
      <w:proofErr w:type="spellStart"/>
      <w:r>
        <w:rPr>
          <w:rFonts w:eastAsia="Times New Roman"/>
          <w:szCs w:val="24"/>
        </w:rPr>
        <w:t>hot</w:t>
      </w:r>
      <w:proofErr w:type="spellEnd"/>
      <w:r>
        <w:rPr>
          <w:rFonts w:eastAsia="Times New Roman"/>
          <w:szCs w:val="24"/>
        </w:rPr>
        <w:t xml:space="preserve"> </w:t>
      </w:r>
      <w:proofErr w:type="spellStart"/>
      <w:r>
        <w:rPr>
          <w:rFonts w:eastAsia="Times New Roman"/>
          <w:szCs w:val="24"/>
        </w:rPr>
        <w:t>spot</w:t>
      </w:r>
      <w:proofErr w:type="spellEnd"/>
      <w:r>
        <w:rPr>
          <w:rFonts w:eastAsia="Times New Roman"/>
          <w:szCs w:val="24"/>
        </w:rPr>
        <w:t xml:space="preserve"> στην </w:t>
      </w:r>
      <w:proofErr w:type="spellStart"/>
      <w:r>
        <w:rPr>
          <w:rFonts w:eastAsia="Times New Roman"/>
          <w:szCs w:val="24"/>
        </w:rPr>
        <w:t>Πάλαιρο</w:t>
      </w:r>
      <w:proofErr w:type="spellEnd"/>
      <w:r>
        <w:rPr>
          <w:rFonts w:eastAsia="Times New Roman"/>
          <w:szCs w:val="24"/>
        </w:rPr>
        <w:t xml:space="preserve"> του Δήμου </w:t>
      </w:r>
      <w:proofErr w:type="spellStart"/>
      <w:r>
        <w:rPr>
          <w:rFonts w:eastAsia="Times New Roman"/>
          <w:szCs w:val="24"/>
        </w:rPr>
        <w:t>Ακτίου</w:t>
      </w:r>
      <w:proofErr w:type="spellEnd"/>
      <w:r>
        <w:rPr>
          <w:rFonts w:eastAsia="Times New Roman"/>
          <w:szCs w:val="24"/>
        </w:rPr>
        <w:t>-Βόνιτσας.</w:t>
      </w:r>
    </w:p>
    <w:p w14:paraId="46947D5E" w14:textId="77777777" w:rsidR="00975A5F" w:rsidRDefault="005851F5">
      <w:pPr>
        <w:spacing w:after="0" w:line="600" w:lineRule="auto"/>
        <w:ind w:firstLine="720"/>
        <w:jc w:val="both"/>
        <w:rPr>
          <w:rFonts w:eastAsia="Times New Roman"/>
          <w:szCs w:val="24"/>
        </w:rPr>
      </w:pPr>
      <w:r>
        <w:rPr>
          <w:rFonts w:eastAsia="Times New Roman"/>
          <w:szCs w:val="24"/>
        </w:rPr>
        <w:t xml:space="preserve">3. Η με αριθμό 1026/21-6-2016 επίκαιρη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w:t>
      </w:r>
      <w:r>
        <w:rPr>
          <w:rFonts w:eastAsia="Times New Roman"/>
          <w:bCs/>
          <w:szCs w:val="24"/>
        </w:rPr>
        <w:t>έρογλου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τα προβλήματα στην πρωτογενή παραγωγή της Κρήτης από την ξηρασία και τις υψηλές θερμοκρασίες.</w:t>
      </w:r>
    </w:p>
    <w:p w14:paraId="46947D5F" w14:textId="77777777" w:rsidR="00975A5F" w:rsidRDefault="005851F5">
      <w:pPr>
        <w:spacing w:after="0" w:line="600" w:lineRule="auto"/>
        <w:ind w:firstLine="720"/>
        <w:jc w:val="both"/>
        <w:rPr>
          <w:rFonts w:eastAsia="Times New Roman"/>
          <w:szCs w:val="24"/>
        </w:rPr>
      </w:pPr>
      <w:r>
        <w:rPr>
          <w:rFonts w:eastAsia="Times New Roman"/>
          <w:szCs w:val="24"/>
        </w:rPr>
        <w:lastRenderedPageBreak/>
        <w:t>4. Η με αριθμό 1024/21-6-2016 επίκαιρη ερώτηση του Βουλευτή Β΄ Αθηνών του Κομμουνιστικού Κόμ</w:t>
      </w:r>
      <w:r>
        <w:rPr>
          <w:rFonts w:eastAsia="Times New Roman"/>
          <w:szCs w:val="24"/>
        </w:rPr>
        <w:t>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 διασφάλιση των εργασιακών και ασφαλιστικών δικαιωμάτων των εργαζομένων του ξενοδοχείου </w:t>
      </w:r>
      <w:r>
        <w:rPr>
          <w:rFonts w:eastAsia="Times New Roman"/>
          <w:szCs w:val="24"/>
        </w:rPr>
        <w:t>«</w:t>
      </w:r>
      <w:proofErr w:type="spellStart"/>
      <w:r>
        <w:rPr>
          <w:rFonts w:eastAsia="Times New Roman"/>
          <w:szCs w:val="24"/>
        </w:rPr>
        <w:t>Athens</w:t>
      </w:r>
      <w:proofErr w:type="spellEnd"/>
      <w:r>
        <w:rPr>
          <w:rFonts w:eastAsia="Times New Roman"/>
          <w:szCs w:val="24"/>
        </w:rPr>
        <w:t xml:space="preserve"> </w:t>
      </w:r>
      <w:proofErr w:type="spellStart"/>
      <w:r>
        <w:rPr>
          <w:rFonts w:eastAsia="Times New Roman"/>
          <w:szCs w:val="24"/>
        </w:rPr>
        <w:t>Ledra</w:t>
      </w:r>
      <w:proofErr w:type="spellEnd"/>
      <w:r>
        <w:rPr>
          <w:rFonts w:eastAsia="Times New Roman"/>
          <w:szCs w:val="24"/>
        </w:rPr>
        <w:t>»</w:t>
      </w:r>
      <w:r>
        <w:rPr>
          <w:rFonts w:eastAsia="Times New Roman"/>
          <w:szCs w:val="24"/>
        </w:rPr>
        <w:t>.</w:t>
      </w:r>
    </w:p>
    <w:p w14:paraId="46947D60" w14:textId="77777777" w:rsidR="00975A5F" w:rsidRDefault="005851F5">
      <w:pPr>
        <w:spacing w:after="0" w:line="600" w:lineRule="auto"/>
        <w:ind w:firstLine="720"/>
        <w:jc w:val="both"/>
        <w:rPr>
          <w:rFonts w:eastAsia="Times New Roman"/>
          <w:szCs w:val="24"/>
        </w:rPr>
      </w:pPr>
      <w:r>
        <w:rPr>
          <w:rFonts w:eastAsia="Times New Roman"/>
          <w:szCs w:val="24"/>
        </w:rPr>
        <w:t xml:space="preserve">5. Η με αριθμό 1013/17-6-2016 </w:t>
      </w:r>
      <w:r>
        <w:rPr>
          <w:rFonts w:eastAsia="Times New Roman"/>
          <w:szCs w:val="24"/>
        </w:rPr>
        <w:t xml:space="preserve">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σχετικά με τη μείωση δόσεων στα δίδακτρα φοίτησης των φοιτητών του Ελληνικού Ανοιχτού Πανεπιστημίου για το ακαδημαϊκό έτ</w:t>
      </w:r>
      <w:r>
        <w:rPr>
          <w:rFonts w:eastAsia="Times New Roman"/>
          <w:szCs w:val="24"/>
        </w:rPr>
        <w:t>ος 2016-2017.</w:t>
      </w:r>
    </w:p>
    <w:p w14:paraId="46947D61" w14:textId="77777777" w:rsidR="00975A5F" w:rsidRDefault="005851F5">
      <w:pPr>
        <w:spacing w:after="0" w:line="600" w:lineRule="auto"/>
        <w:ind w:firstLine="720"/>
        <w:jc w:val="both"/>
        <w:rPr>
          <w:rFonts w:eastAsia="Times New Roman"/>
          <w:b/>
          <w:szCs w:val="24"/>
        </w:rPr>
      </w:pPr>
      <w:r>
        <w:rPr>
          <w:rFonts w:eastAsia="Times New Roman"/>
          <w:bCs/>
          <w:szCs w:val="24"/>
        </w:rPr>
        <w:t>Β. ΕΠΙΚΑΙΡΕΣ ΕΡΩΤΗΣΕΙΣ Δεύτερου Κύκλου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Βουλής)</w:t>
      </w:r>
    </w:p>
    <w:p w14:paraId="46947D62" w14:textId="77777777" w:rsidR="00975A5F" w:rsidRDefault="005851F5">
      <w:pPr>
        <w:spacing w:after="0" w:line="600" w:lineRule="auto"/>
        <w:ind w:firstLine="720"/>
        <w:jc w:val="both"/>
        <w:rPr>
          <w:rFonts w:eastAsia="Times New Roman"/>
          <w:szCs w:val="24"/>
        </w:rPr>
      </w:pPr>
      <w:r>
        <w:rPr>
          <w:rFonts w:eastAsia="Times New Roman"/>
          <w:szCs w:val="24"/>
        </w:rPr>
        <w:lastRenderedPageBreak/>
        <w:t xml:space="preserve">1. Η με αριθμό 1022/21-6-2016 επίκαιρη ερώτηση του Βουλευτή Μαγνησίας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Εθνικής Άμυνας,</w:t>
      </w:r>
      <w:r>
        <w:rPr>
          <w:rFonts w:eastAsia="Times New Roman"/>
          <w:szCs w:val="24"/>
        </w:rPr>
        <w:t xml:space="preserve"> σχετικά με τη δημιουργία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στην </w:t>
      </w:r>
      <w:proofErr w:type="spellStart"/>
      <w:r>
        <w:rPr>
          <w:rFonts w:eastAsia="Times New Roman"/>
          <w:szCs w:val="24"/>
        </w:rPr>
        <w:t>Πορταριά</w:t>
      </w:r>
      <w:proofErr w:type="spellEnd"/>
      <w:r>
        <w:rPr>
          <w:rFonts w:eastAsia="Times New Roman"/>
          <w:szCs w:val="24"/>
        </w:rPr>
        <w:t>.</w:t>
      </w:r>
    </w:p>
    <w:p w14:paraId="46947D63" w14:textId="77777777" w:rsidR="00975A5F" w:rsidRDefault="005851F5">
      <w:pPr>
        <w:spacing w:after="0" w:line="600" w:lineRule="auto"/>
        <w:ind w:firstLine="720"/>
        <w:jc w:val="both"/>
        <w:rPr>
          <w:rFonts w:eastAsia="Times New Roman"/>
          <w:szCs w:val="24"/>
        </w:rPr>
      </w:pPr>
      <w:r>
        <w:rPr>
          <w:rFonts w:eastAsia="Times New Roman"/>
          <w:szCs w:val="24"/>
        </w:rPr>
        <w:t xml:space="preserve">2. Η με αριθμό 1014/17-6-2016 επίκαιρη ερώτηση του ΣΤ΄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w:t>
      </w:r>
      <w:r>
        <w:rPr>
          <w:rFonts w:eastAsia="Times New Roman"/>
          <w:szCs w:val="24"/>
        </w:rPr>
        <w:t xml:space="preserve">με την κατάρρευση της </w:t>
      </w:r>
      <w:r>
        <w:rPr>
          <w:rFonts w:eastAsia="Times New Roman"/>
          <w:szCs w:val="24"/>
        </w:rPr>
        <w:t>δημόσιας υγείας</w:t>
      </w:r>
      <w:r>
        <w:rPr>
          <w:rFonts w:eastAsia="Times New Roman"/>
          <w:szCs w:val="24"/>
        </w:rPr>
        <w:t>.</w:t>
      </w:r>
    </w:p>
    <w:p w14:paraId="46947D64" w14:textId="77777777" w:rsidR="00975A5F" w:rsidRDefault="005851F5">
      <w:pPr>
        <w:spacing w:after="0" w:line="600" w:lineRule="auto"/>
        <w:ind w:firstLine="720"/>
        <w:jc w:val="both"/>
        <w:rPr>
          <w:rFonts w:eastAsia="Times New Roman"/>
          <w:szCs w:val="24"/>
        </w:rPr>
      </w:pPr>
      <w:r>
        <w:rPr>
          <w:rFonts w:eastAsia="Times New Roman"/>
          <w:szCs w:val="24"/>
        </w:rPr>
        <w:t>3. Η με αριθμό 1025/21-6-2016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ς κ</w:t>
      </w:r>
      <w:r>
        <w:rPr>
          <w:rFonts w:eastAsia="Times New Roman"/>
          <w:b/>
          <w:szCs w:val="24"/>
        </w:rPr>
        <w:t xml:space="preserve">.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 xml:space="preserve">και </w:t>
      </w:r>
      <w:r>
        <w:rPr>
          <w:rFonts w:eastAsia="Times New Roman"/>
          <w:bCs/>
          <w:szCs w:val="24"/>
        </w:rPr>
        <w:t>Εργασίας, Κοινωνικής Ασφάλισης</w:t>
      </w:r>
      <w:r>
        <w:rPr>
          <w:rFonts w:eastAsia="Times New Roman"/>
          <w:bCs/>
          <w:szCs w:val="24"/>
        </w:rPr>
        <w:t xml:space="preserve"> και Κοινωνικής Αλληλεγγύης,</w:t>
      </w:r>
      <w:r>
        <w:rPr>
          <w:rFonts w:eastAsia="Times New Roman"/>
          <w:szCs w:val="24"/>
        </w:rPr>
        <w:t xml:space="preserve"> σχετικά με την αντιμετώπιση των προβλημάτων των εργαζομένων σε εργοστάσιο λιπασμάτων στην Καβάλα.</w:t>
      </w:r>
    </w:p>
    <w:p w14:paraId="46947D65" w14:textId="77777777" w:rsidR="00975A5F" w:rsidRDefault="005851F5">
      <w:pPr>
        <w:spacing w:after="0" w:line="600" w:lineRule="auto"/>
        <w:ind w:firstLine="720"/>
        <w:jc w:val="both"/>
        <w:rPr>
          <w:rFonts w:eastAsia="Times New Roman"/>
          <w:szCs w:val="24"/>
        </w:rPr>
      </w:pPr>
      <w:r>
        <w:rPr>
          <w:rFonts w:eastAsia="Times New Roman"/>
          <w:szCs w:val="24"/>
        </w:rPr>
        <w:lastRenderedPageBreak/>
        <w:t xml:space="preserve">4. Η με αριθμό 957/7-6-2016 επίκαιρη ερώτηση του Βουλευτή Χίου της Νέας Δημοκρατίας κ. </w:t>
      </w:r>
      <w:r>
        <w:rPr>
          <w:rFonts w:eastAsia="Times New Roman"/>
          <w:bCs/>
          <w:szCs w:val="24"/>
        </w:rPr>
        <w:t xml:space="preserve">Παναγιώτη (Νότη) </w:t>
      </w:r>
      <w:proofErr w:type="spellStart"/>
      <w:r>
        <w:rPr>
          <w:rFonts w:eastAsia="Times New Roman"/>
          <w:bCs/>
          <w:szCs w:val="24"/>
        </w:rPr>
        <w:t>Μηταράκη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Οικονομίας, Ανάπτυξης και Τουρισμού,</w:t>
      </w:r>
      <w:r>
        <w:rPr>
          <w:rFonts w:eastAsia="Times New Roman"/>
          <w:szCs w:val="24"/>
        </w:rPr>
        <w:t xml:space="preserve"> σχετικά με την προστασία της φέτας στις εμπορικές συμφωνίες της Ευρωπαϊκής Ένωσης.</w:t>
      </w:r>
    </w:p>
    <w:p w14:paraId="46947D66" w14:textId="77777777" w:rsidR="00975A5F" w:rsidRDefault="005851F5">
      <w:pPr>
        <w:spacing w:after="0" w:line="600" w:lineRule="auto"/>
        <w:ind w:firstLine="720"/>
        <w:jc w:val="both"/>
        <w:rPr>
          <w:rFonts w:eastAsia="Times New Roman"/>
          <w:szCs w:val="24"/>
        </w:rPr>
      </w:pPr>
      <w:r>
        <w:rPr>
          <w:rFonts w:eastAsia="Times New Roman"/>
          <w:szCs w:val="24"/>
        </w:rPr>
        <w:t xml:space="preserve">5. Η με αριθμό 925/30-5-2016 επίκαιρη ερώτηση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w:t>
      </w:r>
      <w:r>
        <w:rPr>
          <w:rFonts w:eastAsia="Times New Roman"/>
          <w:bCs/>
          <w:szCs w:val="24"/>
        </w:rPr>
        <w:t>ομίας, Ανάπτυξης και Τουρισμού,</w:t>
      </w:r>
      <w:r>
        <w:rPr>
          <w:rFonts w:eastAsia="Times New Roman"/>
          <w:szCs w:val="24"/>
        </w:rPr>
        <w:t xml:space="preserve"> σχετικά με την επιδείνωση του μεταποιητικού τομέα στη χώρα μας.</w:t>
      </w:r>
    </w:p>
    <w:p w14:paraId="46947D67" w14:textId="77777777" w:rsidR="00975A5F" w:rsidRDefault="005851F5">
      <w:pPr>
        <w:spacing w:after="0" w:line="600" w:lineRule="auto"/>
        <w:ind w:firstLine="720"/>
        <w:jc w:val="both"/>
        <w:rPr>
          <w:rFonts w:eastAsia="Times New Roman"/>
          <w:szCs w:val="24"/>
        </w:rPr>
      </w:pPr>
      <w:r>
        <w:rPr>
          <w:rFonts w:eastAsia="Times New Roman"/>
          <w:szCs w:val="24"/>
        </w:rPr>
        <w:t xml:space="preserve">6. Η με αριθμό 916/27-5-2016 επίκαιρη ερώτηση του 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Εσωτερικών και Διοι</w:t>
      </w:r>
      <w:r>
        <w:rPr>
          <w:rFonts w:eastAsia="Times New Roman"/>
          <w:bCs/>
          <w:szCs w:val="24"/>
        </w:rPr>
        <w:t>κητικής Ανασυγκρότησης,</w:t>
      </w:r>
      <w:r>
        <w:rPr>
          <w:rFonts w:eastAsia="Times New Roman"/>
          <w:szCs w:val="24"/>
        </w:rPr>
        <w:t xml:space="preserve"> σχετικά με τη «</w:t>
      </w:r>
      <w:proofErr w:type="spellStart"/>
      <w:r>
        <w:rPr>
          <w:rFonts w:eastAsia="Times New Roman"/>
          <w:szCs w:val="24"/>
        </w:rPr>
        <w:t>στοχοποίηση</w:t>
      </w:r>
      <w:proofErr w:type="spellEnd"/>
      <w:r>
        <w:rPr>
          <w:rFonts w:eastAsia="Times New Roman"/>
          <w:szCs w:val="24"/>
        </w:rPr>
        <w:t xml:space="preserve"> Ελλήνων πολιτών από γνωστή παρακρατική ιστοσελίδα </w:t>
      </w:r>
      <w:proofErr w:type="spellStart"/>
      <w:r>
        <w:rPr>
          <w:rFonts w:eastAsia="Times New Roman"/>
          <w:szCs w:val="24"/>
        </w:rPr>
        <w:t>αντιεξουσιαστών</w:t>
      </w:r>
      <w:proofErr w:type="spellEnd"/>
      <w:r>
        <w:rPr>
          <w:rFonts w:eastAsia="Times New Roman"/>
          <w:szCs w:val="24"/>
        </w:rPr>
        <w:t>».</w:t>
      </w:r>
    </w:p>
    <w:p w14:paraId="46947D68" w14:textId="77777777" w:rsidR="00975A5F" w:rsidRDefault="005851F5">
      <w:pPr>
        <w:spacing w:after="0" w:line="600" w:lineRule="auto"/>
        <w:ind w:firstLine="720"/>
        <w:jc w:val="both"/>
        <w:rPr>
          <w:rFonts w:eastAsia="Times New Roman"/>
          <w:szCs w:val="24"/>
        </w:rPr>
      </w:pPr>
      <w:r>
        <w:rPr>
          <w:rFonts w:eastAsia="Times New Roman"/>
          <w:szCs w:val="24"/>
        </w:rPr>
        <w:t>7. Η με αριθμό 907/25-5-2016 επίκαιρη ερώτηση του Βουλευτή Αρκαδίας της Δημοκρατικής Συμπαράταξης ΠΑΣΟΚ - ΔΗΜΑΡ κ</w:t>
      </w:r>
      <w:r>
        <w:rPr>
          <w:rFonts w:eastAsia="Times New Roman"/>
          <w:b/>
          <w:szCs w:val="24"/>
        </w:rPr>
        <w:t xml:space="preserve">. </w:t>
      </w:r>
      <w:r>
        <w:rPr>
          <w:rFonts w:eastAsia="Times New Roman"/>
          <w:bCs/>
          <w:szCs w:val="24"/>
        </w:rPr>
        <w:t>Οδυσσέα Κωνσταντινόπου</w:t>
      </w:r>
      <w:r>
        <w:rPr>
          <w:rFonts w:eastAsia="Times New Roman"/>
          <w:bCs/>
          <w:szCs w:val="24"/>
        </w:rPr>
        <w:t>λου</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bCs/>
          <w:szCs w:val="24"/>
        </w:rPr>
        <w:t>,</w:t>
      </w:r>
      <w:r>
        <w:rPr>
          <w:rFonts w:eastAsia="Times New Roman"/>
          <w:szCs w:val="24"/>
        </w:rPr>
        <w:t xml:space="preserve"> </w:t>
      </w:r>
      <w:r>
        <w:rPr>
          <w:rFonts w:eastAsia="Times New Roman"/>
          <w:szCs w:val="24"/>
        </w:rPr>
        <w:t>σχετικά με την πρόοδο των έργων αξιοποίησης του πρώην αεροδρομίου του Ελληνικού.</w:t>
      </w:r>
    </w:p>
    <w:p w14:paraId="46947D69" w14:textId="77777777" w:rsidR="00975A5F" w:rsidRDefault="005851F5">
      <w:pPr>
        <w:spacing w:after="0" w:line="600" w:lineRule="auto"/>
        <w:ind w:firstLine="720"/>
        <w:jc w:val="both"/>
        <w:rPr>
          <w:rFonts w:eastAsia="Times New Roman"/>
          <w:szCs w:val="24"/>
        </w:rPr>
      </w:pPr>
      <w:r>
        <w:rPr>
          <w:rFonts w:eastAsia="Times New Roman"/>
          <w:szCs w:val="24"/>
        </w:rPr>
        <w:lastRenderedPageBreak/>
        <w:t>8.Η με αριθμό 987/13-6-2016 επίκαιρη ερώτηση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Εργασίας, Κοινω</w:t>
      </w:r>
      <w:r>
        <w:rPr>
          <w:rFonts w:eastAsia="Times New Roman"/>
          <w:bCs/>
          <w:szCs w:val="24"/>
        </w:rPr>
        <w:t>νικής Ασφάλισης και Κοινωνικής Αλληλεγγύης,</w:t>
      </w:r>
      <w:r w:rsidDel="00F84473">
        <w:rPr>
          <w:rFonts w:eastAsia="Times New Roman"/>
          <w:szCs w:val="24"/>
        </w:rPr>
        <w:t xml:space="preserve"> </w:t>
      </w:r>
      <w:r>
        <w:rPr>
          <w:rFonts w:eastAsia="Times New Roman"/>
          <w:szCs w:val="24"/>
        </w:rPr>
        <w:t>σχετικά με το ενδεχόμενο περικοπής του 60% της σύνταξης των αγροτών, σύμφωνα με το άρθρο 20 του νέου ασφαλιστικού νομοσχεδίου. </w:t>
      </w:r>
    </w:p>
    <w:p w14:paraId="46947D6A" w14:textId="77777777" w:rsidR="00975A5F" w:rsidRDefault="005851F5">
      <w:pPr>
        <w:spacing w:after="0" w:line="600" w:lineRule="auto"/>
        <w:ind w:firstLine="720"/>
        <w:jc w:val="both"/>
        <w:rPr>
          <w:rFonts w:eastAsia="Times New Roman"/>
          <w:szCs w:val="24"/>
        </w:rPr>
      </w:pPr>
      <w:r>
        <w:rPr>
          <w:rFonts w:eastAsia="Times New Roman"/>
          <w:szCs w:val="24"/>
        </w:rPr>
        <w:t xml:space="preserve">9. Η με αριθμό 956/7-6-2016 επίκαιρη ερώτηση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Υποδομών,</w:t>
      </w:r>
      <w:r>
        <w:rPr>
          <w:rFonts w:eastAsia="Times New Roman"/>
          <w:b/>
          <w:bCs/>
          <w:szCs w:val="24"/>
        </w:rPr>
        <w:t xml:space="preserve"> </w:t>
      </w:r>
      <w:r>
        <w:rPr>
          <w:rFonts w:eastAsia="Times New Roman"/>
          <w:bCs/>
          <w:szCs w:val="24"/>
        </w:rPr>
        <w:t>Μεταφορών και Δικτύων,</w:t>
      </w:r>
      <w:r>
        <w:rPr>
          <w:rFonts w:eastAsia="Times New Roman"/>
          <w:szCs w:val="24"/>
        </w:rPr>
        <w:t xml:space="preserve"> σχετικά με τη νέα καθυστέρηση στην κατασκευή του νέου αεροδρομίου στο Καστέλι Κρήτης.</w:t>
      </w:r>
    </w:p>
    <w:p w14:paraId="46947D6B" w14:textId="77777777" w:rsidR="00975A5F" w:rsidRDefault="005851F5">
      <w:pPr>
        <w:spacing w:after="0" w:line="600" w:lineRule="auto"/>
        <w:ind w:firstLine="720"/>
        <w:jc w:val="both"/>
        <w:rPr>
          <w:rFonts w:eastAsia="Times New Roman"/>
          <w:b/>
          <w:szCs w:val="24"/>
        </w:rPr>
      </w:pPr>
      <w:r>
        <w:rPr>
          <w:rFonts w:eastAsia="Times New Roman"/>
          <w:bCs/>
          <w:szCs w:val="24"/>
        </w:rPr>
        <w:t>ΑΝΑΦΟΡΕΣ</w:t>
      </w:r>
      <w:r>
        <w:rPr>
          <w:rFonts w:eastAsia="Times New Roman"/>
          <w:bCs/>
          <w:szCs w:val="24"/>
        </w:rPr>
        <w:t>-ΕΡΩΤΗΣΕΙΣ (Άρθρο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46947D6C" w14:textId="77777777" w:rsidR="00975A5F" w:rsidRDefault="005851F5">
      <w:pPr>
        <w:spacing w:after="0" w:line="600" w:lineRule="auto"/>
        <w:ind w:firstLine="720"/>
        <w:jc w:val="both"/>
        <w:rPr>
          <w:rFonts w:eastAsia="Times New Roman"/>
          <w:b/>
          <w:szCs w:val="24"/>
        </w:rPr>
      </w:pPr>
      <w:r>
        <w:rPr>
          <w:rFonts w:eastAsia="Times New Roman"/>
          <w:szCs w:val="24"/>
        </w:rPr>
        <w:t xml:space="preserve">1. Η με αριθμό 5166/28-4-2016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 λήψη μέτρων για την </w:t>
      </w:r>
      <w:r>
        <w:rPr>
          <w:rFonts w:eastAsia="Times New Roman"/>
          <w:szCs w:val="24"/>
        </w:rPr>
        <w:t>ανακούφιση των πληγέντων στον Δήμο Ιεράπετρας από την καταστροφική πυρκαγιά και την κήρυξη της περιοχής ως πυρόπληκτης.</w:t>
      </w:r>
    </w:p>
    <w:p w14:paraId="46947D6D" w14:textId="77777777" w:rsidR="00975A5F" w:rsidRDefault="005851F5">
      <w:pPr>
        <w:spacing w:after="0" w:line="600" w:lineRule="auto"/>
        <w:ind w:firstLine="720"/>
        <w:jc w:val="both"/>
        <w:rPr>
          <w:rFonts w:eastAsia="Times New Roman"/>
          <w:szCs w:val="24"/>
        </w:rPr>
      </w:pPr>
      <w:r>
        <w:rPr>
          <w:rFonts w:eastAsia="Times New Roman"/>
          <w:szCs w:val="24"/>
        </w:rPr>
        <w:lastRenderedPageBreak/>
        <w:t xml:space="preserve">2. Η με αριθμό 5113/26-4-2016 ερώτηση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w:t>
      </w:r>
      <w:r>
        <w:rPr>
          <w:rFonts w:eastAsia="Times New Roman"/>
          <w:szCs w:val="24"/>
        </w:rPr>
        <w:t xml:space="preserve">ον </w:t>
      </w:r>
      <w:r>
        <w:rPr>
          <w:rFonts w:eastAsia="Times New Roman"/>
          <w:szCs w:val="24"/>
        </w:rPr>
        <w:t>Υπουργό .</w:t>
      </w:r>
      <w:r>
        <w:rPr>
          <w:rFonts w:eastAsia="Times New Roman"/>
          <w:bCs/>
          <w:szCs w:val="24"/>
        </w:rPr>
        <w:t>Υποδομών, Μεταφορών και Δικτύων,</w:t>
      </w:r>
      <w:r>
        <w:rPr>
          <w:rFonts w:eastAsia="Times New Roman"/>
          <w:szCs w:val="24"/>
        </w:rPr>
        <w:t xml:space="preserve"> σχετικά με τον αποκλεισμό της Κρήτης από τον νέο χάρτη οδικών υποδομών της Ελλάδος.</w:t>
      </w:r>
    </w:p>
    <w:p w14:paraId="46947D6E" w14:textId="77777777" w:rsidR="00975A5F" w:rsidRDefault="005851F5">
      <w:pPr>
        <w:spacing w:after="0" w:line="600" w:lineRule="auto"/>
        <w:ind w:firstLine="720"/>
        <w:jc w:val="center"/>
        <w:rPr>
          <w:rFonts w:eastAsia="Times New Roman"/>
          <w:color w:val="FF0000"/>
          <w:szCs w:val="24"/>
        </w:rPr>
      </w:pPr>
      <w:r w:rsidRPr="005E3DC2">
        <w:rPr>
          <w:rFonts w:eastAsia="Times New Roman"/>
          <w:color w:val="FF0000"/>
          <w:szCs w:val="24"/>
        </w:rPr>
        <w:t>(ΑΛΛΑΓΗ ΣΕΛΙΔΑΣ ΛΟΓΩ ΑΛΛΑΓΗΣ ΘΕΜΑΤΟΣ)</w:t>
      </w:r>
    </w:p>
    <w:p w14:paraId="46947D6F" w14:textId="77777777" w:rsidR="00975A5F" w:rsidRDefault="005851F5">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 xml:space="preserve">Κυρίες και κύριοι συνάδελφοι, εισερχόμαστε στη συζήτηση </w:t>
      </w:r>
      <w:r>
        <w:rPr>
          <w:rFonts w:eastAsia="Times New Roman"/>
          <w:bCs/>
          <w:szCs w:val="24"/>
        </w:rPr>
        <w:t xml:space="preserve">των </w:t>
      </w:r>
    </w:p>
    <w:p w14:paraId="46947D70" w14:textId="77777777" w:rsidR="00975A5F" w:rsidRDefault="005851F5">
      <w:pPr>
        <w:tabs>
          <w:tab w:val="left" w:pos="3695"/>
        </w:tabs>
        <w:spacing w:line="600" w:lineRule="auto"/>
        <w:ind w:firstLine="720"/>
        <w:jc w:val="center"/>
        <w:rPr>
          <w:rFonts w:eastAsia="Times New Roman"/>
          <w:b/>
          <w:szCs w:val="24"/>
        </w:rPr>
      </w:pPr>
      <w:r>
        <w:rPr>
          <w:rFonts w:eastAsia="Times New Roman"/>
          <w:b/>
          <w:bCs/>
          <w:szCs w:val="24"/>
        </w:rPr>
        <w:t>ΕΠΙΚΑΙΡΩΝ ΕΡΩΤΗΣΕΩΝ</w:t>
      </w:r>
    </w:p>
    <w:p w14:paraId="46947D71" w14:textId="77777777" w:rsidR="00975A5F" w:rsidRDefault="005851F5">
      <w:pPr>
        <w:spacing w:line="600" w:lineRule="auto"/>
        <w:ind w:firstLine="720"/>
        <w:jc w:val="both"/>
        <w:rPr>
          <w:rFonts w:eastAsia="Times New Roman" w:cs="Times New Roman"/>
          <w:szCs w:val="24"/>
        </w:rPr>
      </w:pPr>
      <w:r>
        <w:rPr>
          <w:rFonts w:eastAsia="Times New Roman"/>
          <w:szCs w:val="24"/>
        </w:rPr>
        <w:t xml:space="preserve">Η </w:t>
      </w:r>
      <w:r>
        <w:rPr>
          <w:rFonts w:eastAsia="Times New Roman"/>
          <w:szCs w:val="24"/>
        </w:rPr>
        <w:t>πρώτη</w:t>
      </w:r>
      <w:r>
        <w:rPr>
          <w:rFonts w:eastAsia="Times New Roman"/>
          <w:szCs w:val="24"/>
        </w:rPr>
        <w:t xml:space="preserve"> </w:t>
      </w:r>
      <w:r>
        <w:rPr>
          <w:rFonts w:eastAsia="Times New Roman" w:cs="Times New Roman"/>
          <w:szCs w:val="24"/>
        </w:rPr>
        <w:t xml:space="preserve">με αριθμό 1020/21-6-2016 επίκαιρη ερώτηση δευτέρου κύκλου του Βουλευτή Α΄ Πειραιά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το περιστατικό με πρόσφυγες </w:t>
      </w:r>
      <w:r>
        <w:rPr>
          <w:rFonts w:eastAsia="Times New Roman" w:cs="Times New Roman"/>
          <w:szCs w:val="24"/>
        </w:rPr>
        <w:t>σε κρουαζιερόπλοιο στη Μυτιλήνη, δεν θα συζητηθεί λόγω κωλύματος του ερωτώντος Βουλευτή.</w:t>
      </w:r>
    </w:p>
    <w:p w14:paraId="46947D7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τέταρτη με</w:t>
      </w:r>
      <w:r>
        <w:rPr>
          <w:rFonts w:eastAsia="Times New Roman" w:cs="Times New Roman"/>
          <w:szCs w:val="24"/>
        </w:rPr>
        <w:t xml:space="preserve"> αριθμό 1018/21-6-2016 επίκαιρη ερώτηση δευτέρου κύκλου του Βουλευτή Λάρισας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Περιβάλλοντος κα</w:t>
      </w:r>
      <w:r>
        <w:rPr>
          <w:rFonts w:eastAsia="Times New Roman" w:cs="Times New Roman"/>
          <w:bCs/>
          <w:szCs w:val="24"/>
        </w:rPr>
        <w:t>ι Ενέργειας,</w:t>
      </w:r>
      <w:r>
        <w:rPr>
          <w:rFonts w:eastAsia="Times New Roman" w:cs="Times New Roman"/>
          <w:b/>
          <w:bCs/>
          <w:szCs w:val="24"/>
        </w:rPr>
        <w:t xml:space="preserve"> </w:t>
      </w:r>
      <w:r>
        <w:rPr>
          <w:rFonts w:eastAsia="Times New Roman" w:cs="Times New Roman"/>
          <w:szCs w:val="24"/>
        </w:rPr>
        <w:t xml:space="preserve">σχετικά με «την καταστροφική και </w:t>
      </w:r>
      <w:proofErr w:type="spellStart"/>
      <w:r>
        <w:rPr>
          <w:rFonts w:eastAsia="Times New Roman" w:cs="Times New Roman"/>
          <w:szCs w:val="24"/>
        </w:rPr>
        <w:t>αχρεώστητη</w:t>
      </w:r>
      <w:proofErr w:type="spellEnd"/>
      <w:r>
        <w:rPr>
          <w:rFonts w:eastAsia="Times New Roman" w:cs="Times New Roman"/>
          <w:szCs w:val="24"/>
        </w:rPr>
        <w:t xml:space="preserve"> απαίτηση του ΔΕΔΔΗΕ για πληρωμή υπέρογκου και άδικου προστίμου σε επιχειρήσεις που είχαν κλείσει κατά τη διάρκεια της κρίσης και τώρα ζητούν να ενεργοποιηθούν ξανά», δεν θα συζητηθεί λόγω κωλύματος τ</w:t>
      </w:r>
      <w:r>
        <w:rPr>
          <w:rFonts w:eastAsia="Times New Roman" w:cs="Times New Roman"/>
          <w:szCs w:val="24"/>
        </w:rPr>
        <w:t>ου ερωτώντος Βουλευτή.</w:t>
      </w:r>
    </w:p>
    <w:p w14:paraId="46947D7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5364/13-5-2016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το Αρχαιολογικό Μουσείο </w:t>
      </w:r>
      <w:proofErr w:type="spellStart"/>
      <w:r>
        <w:rPr>
          <w:rFonts w:eastAsia="Times New Roman" w:cs="Times New Roman"/>
          <w:szCs w:val="24"/>
        </w:rPr>
        <w:t>Μεσαράς</w:t>
      </w:r>
      <w:proofErr w:type="spellEnd"/>
      <w:r>
        <w:rPr>
          <w:rFonts w:eastAsia="Times New Roman" w:cs="Times New Roman"/>
          <w:szCs w:val="24"/>
        </w:rPr>
        <w:t>, δεν θα συζητ</w:t>
      </w:r>
      <w:r>
        <w:rPr>
          <w:rFonts w:eastAsia="Times New Roman" w:cs="Times New Roman"/>
          <w:szCs w:val="24"/>
        </w:rPr>
        <w:t>ηθεί –και δικαιολογημένα- λόγω του ότι ο αρμόδιος Υπουργός κ. Μπαλτάς βρίσκεται στο εξωτερικό.</w:t>
      </w:r>
    </w:p>
    <w:p w14:paraId="46947D7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1019/21-6-2016 επίκαιρη ερώτηση πρώτου κύκλου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σχ</w:t>
      </w:r>
      <w:r>
        <w:rPr>
          <w:rFonts w:eastAsia="Times New Roman" w:cs="Times New Roman"/>
          <w:szCs w:val="24"/>
        </w:rPr>
        <w:t xml:space="preserve">ετικά με την τροποποίηση </w:t>
      </w:r>
      <w:r>
        <w:rPr>
          <w:rFonts w:eastAsia="Times New Roman" w:cs="Times New Roman"/>
          <w:szCs w:val="24"/>
        </w:rPr>
        <w:lastRenderedPageBreak/>
        <w:t xml:space="preserve">του άρθρου 236 του </w:t>
      </w:r>
      <w:r>
        <w:rPr>
          <w:rFonts w:eastAsia="Times New Roman" w:cs="Times New Roman"/>
          <w:szCs w:val="24"/>
        </w:rPr>
        <w:t>ν</w:t>
      </w:r>
      <w:r>
        <w:rPr>
          <w:rFonts w:eastAsia="Times New Roman" w:cs="Times New Roman"/>
          <w:szCs w:val="24"/>
        </w:rPr>
        <w:t>.4389/2016 για την αναστολή των μισθολογικών προαγωγών του στρατιωτικού προσωπικού των Ενόπλων Δυνάμεων για τη διετία 2017-2018, δεν θα συζητηθεί για τον γνωστό λόγο, απασχόλησης στο Υπουργείο.</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απαντούσε συγκ</w:t>
      </w:r>
      <w:r>
        <w:rPr>
          <w:rFonts w:eastAsia="Times New Roman" w:cs="Times New Roman"/>
          <w:szCs w:val="24"/>
        </w:rPr>
        <w:t xml:space="preserve">εκριμένα ο κ. </w:t>
      </w:r>
      <w:proofErr w:type="spellStart"/>
      <w:r>
        <w:rPr>
          <w:rFonts w:eastAsia="Times New Roman" w:cs="Times New Roman"/>
          <w:szCs w:val="24"/>
        </w:rPr>
        <w:t>Χουλιαράκης</w:t>
      </w:r>
      <w:proofErr w:type="spellEnd"/>
      <w:r>
        <w:rPr>
          <w:rFonts w:eastAsia="Times New Roman" w:cs="Times New Roman"/>
          <w:szCs w:val="24"/>
        </w:rPr>
        <w:t>.</w:t>
      </w:r>
    </w:p>
    <w:p w14:paraId="46947D7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w:t>
      </w:r>
      <w:r>
        <w:rPr>
          <w:rFonts w:eastAsia="Times New Roman" w:cs="Times New Roman"/>
          <w:szCs w:val="24"/>
        </w:rPr>
        <w:t>η</w:t>
      </w:r>
      <w:r>
        <w:rPr>
          <w:rFonts w:eastAsia="Times New Roman" w:cs="Times New Roman"/>
          <w:szCs w:val="24"/>
        </w:rPr>
        <w:t xml:space="preserve"> με αριθμό 1012/17-6-2016 επίκαιρη ερώτηση πρώτου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απώλεια</w:t>
      </w:r>
      <w:r>
        <w:rPr>
          <w:rFonts w:eastAsia="Times New Roman" w:cs="Times New Roman"/>
          <w:szCs w:val="24"/>
        </w:rPr>
        <w:t xml:space="preserve"> επιδότησης των νέων αγροτών και των ενοικιαστών αγροτικής γης, δεν θα συζητηθεί λόγω φόρτου εργασίας του Υπουργού κ. Αποστόλου.</w:t>
      </w:r>
    </w:p>
    <w:p w14:paraId="46947D7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έβδομη</w:t>
      </w:r>
      <w:r>
        <w:rPr>
          <w:rFonts w:eastAsia="Times New Roman" w:cs="Times New Roman"/>
          <w:szCs w:val="24"/>
        </w:rPr>
        <w:t xml:space="preserve"> με αριθμό 994/14-6-2016 επίκαιρη ερώτηση δευτέρου κύκλου του Βουλευτή Αρκαδίας του Συνασπισμού Ριζοσπαστικής Αριστεράς</w:t>
      </w:r>
      <w:r>
        <w:rPr>
          <w:rFonts w:eastAsia="Times New Roman" w:cs="Times New Roman"/>
          <w:szCs w:val="24"/>
        </w:rPr>
        <w:t xml:space="preserve"> κ. </w:t>
      </w:r>
      <w:r>
        <w:rPr>
          <w:rFonts w:eastAsia="Times New Roman" w:cs="Times New Roman"/>
          <w:bCs/>
          <w:szCs w:val="24"/>
        </w:rPr>
        <w:t>Γεωργίου Παπαηλιού</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το «πακέτο Χατζηγάκη» και την απόφαση του Ευρωπαϊκού Δικαστηρίου </w:t>
      </w:r>
      <w:r>
        <w:rPr>
          <w:rFonts w:eastAsia="Times New Roman" w:cs="Times New Roman"/>
          <w:szCs w:val="24"/>
        </w:rPr>
        <w:lastRenderedPageBreak/>
        <w:t xml:space="preserve">περί ανάκτησης του ποσού των 327 εκ. ευρώ ως παρανόμως καταβληθέντος σε  </w:t>
      </w:r>
      <w:r>
        <w:rPr>
          <w:rFonts w:eastAsia="Times New Roman" w:cs="Times New Roman"/>
          <w:szCs w:val="24"/>
        </w:rPr>
        <w:t>Έ</w:t>
      </w:r>
      <w:r>
        <w:rPr>
          <w:rFonts w:eastAsia="Times New Roman" w:cs="Times New Roman"/>
          <w:szCs w:val="24"/>
        </w:rPr>
        <w:t>λληνες αγρότες το 2008 και 2009,</w:t>
      </w:r>
      <w:r>
        <w:rPr>
          <w:rFonts w:eastAsia="Times New Roman" w:cs="Times New Roman"/>
          <w:szCs w:val="24"/>
        </w:rPr>
        <w:t xml:space="preserve"> δεν θα συζητηθεί λόγω φόρτου εργασίας του Υπουργού κ. Αποστόλου.</w:t>
      </w:r>
    </w:p>
    <w:p w14:paraId="46947D77" w14:textId="77777777" w:rsidR="00975A5F" w:rsidRDefault="005851F5">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τέταρτη</w:t>
      </w:r>
      <w:r>
        <w:rPr>
          <w:rFonts w:eastAsia="Times New Roman"/>
          <w:szCs w:val="24"/>
        </w:rPr>
        <w:t xml:space="preserve"> με αριθμό 1008/15-6-2016 επίκαιρη ερώτηση πρώτου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
          <w:bCs/>
          <w:szCs w:val="24"/>
        </w:rPr>
        <w:t> </w:t>
      </w:r>
      <w:r>
        <w:rPr>
          <w:rFonts w:eastAsia="Times New Roman"/>
          <w:bCs/>
          <w:szCs w:val="24"/>
        </w:rPr>
        <w:t xml:space="preserve">Εργασίας, Κοινωνικής </w:t>
      </w:r>
      <w:r>
        <w:rPr>
          <w:rFonts w:eastAsia="Times New Roman"/>
          <w:bCs/>
          <w:szCs w:val="24"/>
        </w:rPr>
        <w:t>Ασφάλισης και Κοινωνικής Αλληλεγγύης,</w:t>
      </w:r>
      <w:r>
        <w:rPr>
          <w:rFonts w:eastAsia="Times New Roman"/>
          <w:b/>
          <w:bCs/>
          <w:szCs w:val="24"/>
        </w:rPr>
        <w:t xml:space="preserve"> </w:t>
      </w:r>
      <w:r>
        <w:rPr>
          <w:rFonts w:eastAsia="Times New Roman"/>
          <w:szCs w:val="24"/>
        </w:rPr>
        <w:t>σχετικά με την ακύρωση των διατάξεων που καταργούν το ΕΚΑΣ και επιφέρουν απώλειες στο εισόδημα χιλιάδων συνταξιούχων, δεν θα συζητηθεί λόγω κωλύματος του κυρίου Υπουργού. Θα απαντούσε ο Υφυπουργός Εργασίας κ. Πετρόπουλ</w:t>
      </w:r>
      <w:r>
        <w:rPr>
          <w:rFonts w:eastAsia="Times New Roman"/>
          <w:szCs w:val="24"/>
        </w:rPr>
        <w:t>ος.</w:t>
      </w:r>
    </w:p>
    <w:p w14:paraId="46947D7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Η όγδοη με αριθμό 987/13-6-2016 επίκαιρη ερώτηση δεύτερου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Φωτεινής Αραμπατζή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ενδεχόμενο περικοπής του 60% της </w:t>
      </w:r>
      <w:r>
        <w:rPr>
          <w:rFonts w:eastAsia="Times New Roman" w:cs="Times New Roman"/>
          <w:szCs w:val="24"/>
        </w:rPr>
        <w:t xml:space="preserve">σύνταξης των αγροτών, </w:t>
      </w:r>
      <w:r>
        <w:rPr>
          <w:rFonts w:eastAsia="Times New Roman" w:cs="Times New Roman"/>
          <w:szCs w:val="24"/>
        </w:rPr>
        <w:lastRenderedPageBreak/>
        <w:t>σύμφωνα με το άρθρο 20 του νέου ασφαλιστικού νομοσχεδίου, δεν θα συζητηθεί επίσης λόγω κωλύματος του Υφυπουργού κ. Πετρόπουλου.</w:t>
      </w:r>
    </w:p>
    <w:p w14:paraId="46947D7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Επίσης, η έκτη με αριθμό 1015/17-6-2016 επίκαιρη ερώτηση πρώτου κύκλου</w:t>
      </w:r>
      <w:r>
        <w:rPr>
          <w:rFonts w:eastAsia="Times New Roman" w:cs="Times New Roman"/>
          <w:szCs w:val="24"/>
        </w:rPr>
        <w:t xml:space="preserve"> του Βουλευτή Λάρισας της Ένωσης Κεντρώων κ. </w:t>
      </w:r>
      <w:r>
        <w:rPr>
          <w:rFonts w:eastAsia="Times New Roman" w:cs="Times New Roman"/>
          <w:bCs/>
          <w:szCs w:val="24"/>
        </w:rPr>
        <w:t xml:space="preserve">Γεωργίου </w:t>
      </w:r>
      <w:proofErr w:type="spellStart"/>
      <w:r>
        <w:rPr>
          <w:rFonts w:eastAsia="Times New Roman" w:cs="Times New Roman"/>
          <w:bCs/>
          <w:szCs w:val="24"/>
        </w:rPr>
        <w:t>Κατσιαντώνη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τις δηλώσεις του επικεφαλής του </w:t>
      </w:r>
      <w:proofErr w:type="spellStart"/>
      <w:r>
        <w:rPr>
          <w:rFonts w:eastAsia="Times New Roman" w:cs="Times New Roman"/>
          <w:szCs w:val="24"/>
        </w:rPr>
        <w:t>Eurogroup</w:t>
      </w:r>
      <w:proofErr w:type="spellEnd"/>
      <w:r>
        <w:rPr>
          <w:rFonts w:eastAsia="Times New Roman" w:cs="Times New Roman"/>
          <w:szCs w:val="24"/>
        </w:rPr>
        <w:t xml:space="preserve"> κ. </w:t>
      </w:r>
      <w:proofErr w:type="spellStart"/>
      <w:r>
        <w:rPr>
          <w:rFonts w:eastAsia="Times New Roman" w:cs="Times New Roman"/>
          <w:szCs w:val="24"/>
        </w:rPr>
        <w:t>Ντάϊσελμπλουμ</w:t>
      </w:r>
      <w:proofErr w:type="spellEnd"/>
      <w:r>
        <w:rPr>
          <w:rFonts w:eastAsia="Times New Roman" w:cs="Times New Roman"/>
          <w:szCs w:val="24"/>
        </w:rPr>
        <w:t xml:space="preserve"> περί μη βιωσιμότητας του ελληνικού προγράμματος, δεν θα συζητηθεί λόγω κωλύματος του Υπουρ</w:t>
      </w:r>
      <w:r>
        <w:rPr>
          <w:rFonts w:eastAsia="Times New Roman" w:cs="Times New Roman"/>
          <w:szCs w:val="24"/>
        </w:rPr>
        <w:t xml:space="preserve">γού κ. Ευκλείδη </w:t>
      </w:r>
      <w:proofErr w:type="spellStart"/>
      <w:r>
        <w:rPr>
          <w:rFonts w:eastAsia="Times New Roman" w:cs="Times New Roman"/>
          <w:szCs w:val="24"/>
        </w:rPr>
        <w:t>Τσακαλώτου</w:t>
      </w:r>
      <w:proofErr w:type="spellEnd"/>
      <w:r>
        <w:rPr>
          <w:rFonts w:eastAsia="Times New Roman" w:cs="Times New Roman"/>
          <w:szCs w:val="24"/>
        </w:rPr>
        <w:t>, επικαλούμενου φόρτο εργασίας.</w:t>
      </w:r>
    </w:p>
    <w:p w14:paraId="46947D7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1034/21-6-2016 επίκαιρη ερώτηση δεύτερου κύκλου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κόστος των «εκπροσώπω</w:t>
      </w:r>
      <w:r>
        <w:rPr>
          <w:rFonts w:eastAsia="Times New Roman" w:cs="Times New Roman"/>
          <w:szCs w:val="24"/>
        </w:rPr>
        <w:t xml:space="preserve">ν των </w:t>
      </w:r>
      <w:r>
        <w:rPr>
          <w:rFonts w:eastAsia="Times New Roman" w:cs="Times New Roman"/>
          <w:szCs w:val="24"/>
        </w:rPr>
        <w:t>θ</w:t>
      </w:r>
      <w:r>
        <w:rPr>
          <w:rFonts w:eastAsia="Times New Roman" w:cs="Times New Roman"/>
          <w:szCs w:val="24"/>
        </w:rPr>
        <w:t xml:space="preserve">εσμών» στο </w:t>
      </w:r>
      <w:r>
        <w:rPr>
          <w:rFonts w:eastAsia="Times New Roman" w:cs="Times New Roman"/>
          <w:szCs w:val="24"/>
        </w:rPr>
        <w:t>δ</w:t>
      </w:r>
      <w:r>
        <w:rPr>
          <w:rFonts w:eastAsia="Times New Roman" w:cs="Times New Roman"/>
          <w:szCs w:val="24"/>
        </w:rPr>
        <w:t xml:space="preserve">ημόσιο, δεν θα συζητηθεί λόγω κωλύματος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επικαλούμενου φόρτο εργασίας.</w:t>
      </w:r>
    </w:p>
    <w:p w14:paraId="46947D7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Η δεύτερη με αριθμό 1009/16-6-2016 επίκαιρη ερώτηση δεύτερου κύκλου του Βουλευτή Αχαΐας της Δημοκρατικής Συμπαράταξης ΠΑΣΟΚ - ΔΗΜΑ</w:t>
      </w:r>
      <w:r>
        <w:rPr>
          <w:rFonts w:eastAsia="Times New Roman" w:cs="Times New Roman"/>
          <w:szCs w:val="24"/>
        </w:rPr>
        <w:t xml:space="preserve">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απολύσεις στελεχών του ΟΚΑΝΑ στην Πάτρα, δεν θα συζητηθεί λόγω κωλύματος του Υπουργού Υγείας κ. Ανδρέα Ξανθού.</w:t>
      </w:r>
    </w:p>
    <w:p w14:paraId="46947D7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Επίσης, η δέκατη με αριθμό 1003/14-6-2016 επίκαιρη ερώτηση δεύτερου κύκλου της</w:t>
      </w:r>
      <w:r>
        <w:rPr>
          <w:rFonts w:eastAsia="Times New Roman" w:cs="Times New Roman"/>
          <w:szCs w:val="24"/>
        </w:rPr>
        <w:t xml:space="preserve"> Βουλευτού Β΄ Πειραιά του Κομμουνιστικού Κόμματος Ελλάδος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λειτουργικά προβλήματα στο Αντικαρκινικό Νοσοκομείο «ΜΕΤΑΞΑ», δεν θα συζητηθεί λόγω κωλύματος του Αναπληρωτή Υπουργού Υγείας κ. Παύλου </w:t>
      </w:r>
      <w:proofErr w:type="spellStart"/>
      <w:r>
        <w:rPr>
          <w:rFonts w:eastAsia="Times New Roman" w:cs="Times New Roman"/>
          <w:szCs w:val="24"/>
        </w:rPr>
        <w:t>Π</w:t>
      </w:r>
      <w:r>
        <w:rPr>
          <w:rFonts w:eastAsia="Times New Roman" w:cs="Times New Roman"/>
          <w:szCs w:val="24"/>
        </w:rPr>
        <w:t>ολάκη</w:t>
      </w:r>
      <w:proofErr w:type="spellEnd"/>
      <w:r>
        <w:rPr>
          <w:rFonts w:eastAsia="Times New Roman" w:cs="Times New Roman"/>
          <w:szCs w:val="24"/>
        </w:rPr>
        <w:t>, επικαλούμενου φόρτο εργασίας.</w:t>
      </w:r>
    </w:p>
    <w:p w14:paraId="46947D7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Η δέκατη τρίτη με αριθμό 899/23-5-2016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τον αποκλεισμό του Νοσοκομείου Βόλου από το πρ</w:t>
      </w:r>
      <w:r>
        <w:rPr>
          <w:rFonts w:eastAsia="Times New Roman" w:cs="Times New Roman"/>
          <w:szCs w:val="24"/>
        </w:rPr>
        <w:t xml:space="preserve">όγραμμα ΕΣΠΑ,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επικαλούμενου φόρτο εργασίας.</w:t>
      </w:r>
    </w:p>
    <w:p w14:paraId="46947D7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δέκατη τέταρτη με αριθμό 708/28-3-2016 επίκαιρη ερώτηση δεύτερου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w:t>
      </w:r>
      <w:r>
        <w:rPr>
          <w:rFonts w:eastAsia="Times New Roman" w:cs="Times New Roman"/>
          <w:bCs/>
          <w:szCs w:val="24"/>
        </w:rPr>
        <w:t>αϊκούρα</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του Γενικού Νοσοκομείου Λαμίας,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επικαλούμενου φόρτο εργασίας.</w:t>
      </w:r>
    </w:p>
    <w:p w14:paraId="46947D7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3970/15-3-2016 </w:t>
      </w:r>
      <w:r>
        <w:rPr>
          <w:rFonts w:eastAsia="Times New Roman" w:cs="Times New Roman"/>
          <w:szCs w:val="24"/>
        </w:rPr>
        <w:t>ερώτηση της Βουλευτού Αττικής της Δημοκρατικής Συμπαράταξης ΠΑΣΟΚ–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szCs w:val="24"/>
        </w:rPr>
        <w:t xml:space="preserve"> </w:t>
      </w:r>
      <w:r>
        <w:rPr>
          <w:rFonts w:eastAsia="Times New Roman" w:cs="Times New Roman"/>
          <w:szCs w:val="24"/>
        </w:rPr>
        <w:t>σχετικά με τα προβλήματα στη λειτουργία των χειρουργικών αιθουσών του Γενικού Νοσοκομείου Ελευσίνας «</w:t>
      </w:r>
      <w:proofErr w:type="spellStart"/>
      <w:r>
        <w:rPr>
          <w:rFonts w:eastAsia="Times New Roman" w:cs="Times New Roman"/>
          <w:szCs w:val="24"/>
        </w:rPr>
        <w:t>Θριάσιο</w:t>
      </w:r>
      <w:proofErr w:type="spellEnd"/>
      <w:r>
        <w:rPr>
          <w:rFonts w:eastAsia="Times New Roman" w:cs="Times New Roman"/>
          <w:szCs w:val="24"/>
        </w:rPr>
        <w:t xml:space="preserve">», </w:t>
      </w:r>
      <w:r>
        <w:rPr>
          <w:rFonts w:eastAsia="Times New Roman" w:cs="Times New Roman"/>
          <w:szCs w:val="24"/>
        </w:rPr>
        <w:lastRenderedPageBreak/>
        <w:t>δεν θα συζητηθεί</w:t>
      </w:r>
      <w:r>
        <w:rPr>
          <w:rFonts w:eastAsia="Times New Roman" w:cs="Times New Roman"/>
          <w:szCs w:val="24"/>
        </w:rPr>
        <w:t xml:space="preserve">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επικαλούμενου φόρτο εργασίας.</w:t>
      </w:r>
    </w:p>
    <w:p w14:paraId="46947D8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δέκατη πέμπτη με αριθμό 956/7-6-2016 επίκαιρη ερώτηση δεύτερου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Υποδο</w:t>
      </w:r>
      <w:r>
        <w:rPr>
          <w:rFonts w:eastAsia="Times New Roman" w:cs="Times New Roman"/>
          <w:bCs/>
          <w:szCs w:val="24"/>
        </w:rPr>
        <w:t>μών, Μεταφορών και Δικτύων,</w:t>
      </w:r>
      <w:r>
        <w:rPr>
          <w:rFonts w:eastAsia="Times New Roman" w:cs="Times New Roman"/>
          <w:szCs w:val="24"/>
        </w:rPr>
        <w:t xml:space="preserve"> σχετικά με τη νέα καθυστέρηση στην κατασκευή του νέου αεροδρομίου στο Καστέλι Κρήτης, δεν θα συζητηθεί λόγω κωλύματος του αρμόδιου Υπουργού κ. Χρήστου </w:t>
      </w:r>
      <w:proofErr w:type="spellStart"/>
      <w:r>
        <w:rPr>
          <w:rFonts w:eastAsia="Times New Roman" w:cs="Times New Roman"/>
          <w:szCs w:val="24"/>
        </w:rPr>
        <w:t>Σπίρτζη</w:t>
      </w:r>
      <w:proofErr w:type="spellEnd"/>
      <w:r>
        <w:rPr>
          <w:rFonts w:eastAsia="Times New Roman" w:cs="Times New Roman"/>
          <w:szCs w:val="24"/>
        </w:rPr>
        <w:t>.</w:t>
      </w:r>
    </w:p>
    <w:p w14:paraId="46947D8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Η ενδέκατη με αριθμό 996/14-6-2016 επίκαιρη ερώτηση δεύτερου κύκλου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ανάγνωση του Ευαγγελίου την ημέρα του Αγίου Πνεύματος στην Αγιά </w:t>
      </w:r>
      <w:proofErr w:type="spellStart"/>
      <w:r>
        <w:rPr>
          <w:rFonts w:eastAsia="Times New Roman" w:cs="Times New Roman"/>
          <w:szCs w:val="24"/>
        </w:rPr>
        <w:t>Σοφιά</w:t>
      </w:r>
      <w:proofErr w:type="spellEnd"/>
      <w:r>
        <w:rPr>
          <w:rFonts w:eastAsia="Times New Roman" w:cs="Times New Roman"/>
          <w:szCs w:val="24"/>
        </w:rPr>
        <w:t>, δεν θα συζητηθεί λόγω κωλύματος του Υπουργού Εξωτερικών κ. Νικολάου Κοτζιά.</w:t>
      </w:r>
    </w:p>
    <w:p w14:paraId="46947D8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Τουτέστι</w:t>
      </w:r>
      <w:r>
        <w:rPr>
          <w:rFonts w:eastAsia="Times New Roman" w:cs="Times New Roman"/>
          <w:szCs w:val="24"/>
        </w:rPr>
        <w:t>ν, από τις δεκατέσσερις επίκαιρες ερωτήσεις</w:t>
      </w:r>
      <w:r>
        <w:rPr>
          <w:rFonts w:eastAsia="Times New Roman" w:cs="Times New Roman"/>
          <w:szCs w:val="24"/>
        </w:rPr>
        <w:t>,</w:t>
      </w:r>
      <w:r>
        <w:rPr>
          <w:rFonts w:eastAsia="Times New Roman" w:cs="Times New Roman"/>
          <w:szCs w:val="24"/>
        </w:rPr>
        <w:t xml:space="preserve"> που δεν θα συζητηθούν</w:t>
      </w:r>
      <w:r>
        <w:rPr>
          <w:rFonts w:eastAsia="Times New Roman" w:cs="Times New Roman"/>
          <w:szCs w:val="24"/>
        </w:rPr>
        <w:t>,</w:t>
      </w:r>
      <w:r>
        <w:rPr>
          <w:rFonts w:eastAsia="Times New Roman" w:cs="Times New Roman"/>
          <w:szCs w:val="24"/>
        </w:rPr>
        <w:t xml:space="preserve"> οι δύο είναι λόγω κωλύματος συναδέλφων, η μία λόγω δικαιολογημένης απουσίας του αρμόδιου Υπουργού στο εξωτερικό και οι υπόλοιπες έντεκα με τη γνωστή αιτιολογία «λόγω φόρτου εργασίας».</w:t>
      </w:r>
    </w:p>
    <w:p w14:paraId="46947D8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σας ενημερώσω, μιας και συνεχίζεται η ιστορία, ότι εχθές έγινε αρκετή συζήτηση στη Διάσκεψη των Προέδρων για το συγκεκριμένο θέμα και </w:t>
      </w:r>
      <w:proofErr w:type="spellStart"/>
      <w:r>
        <w:rPr>
          <w:rFonts w:eastAsia="Times New Roman" w:cs="Times New Roman"/>
          <w:szCs w:val="24"/>
        </w:rPr>
        <w:t>συνεφωνήθη</w:t>
      </w:r>
      <w:proofErr w:type="spellEnd"/>
      <w:r>
        <w:rPr>
          <w:rFonts w:eastAsia="Times New Roman" w:cs="Times New Roman"/>
          <w:szCs w:val="24"/>
        </w:rPr>
        <w:t xml:space="preserve"> να γίνουν συγκεκριμένες αλλαγές στον Κανονισμό της Βουλής για παρόμοιες περιπτώσεις. Μία πρόταση, που φαίνε</w:t>
      </w:r>
      <w:r>
        <w:rPr>
          <w:rFonts w:eastAsia="Times New Roman" w:cs="Times New Roman"/>
          <w:szCs w:val="24"/>
        </w:rPr>
        <w:t xml:space="preserve">ται ότι μάλλον ομοφώνως θα εγκριθεί, είναι ότι μια φορά απουσίας του Υπουργού είναι </w:t>
      </w:r>
      <w:r>
        <w:rPr>
          <w:rFonts w:eastAsia="Times New Roman" w:cs="Times New Roman"/>
          <w:szCs w:val="24"/>
          <w:lang w:val="en-US"/>
        </w:rPr>
        <w:t>OK</w:t>
      </w:r>
      <w:r>
        <w:rPr>
          <w:rFonts w:eastAsia="Times New Roman" w:cs="Times New Roman"/>
          <w:szCs w:val="24"/>
        </w:rPr>
        <w:t>, αλλά στη δεύτερη φορά που θα λείπει ο Υπουργός θα δίδεται το δικαίωμα, έστω και εν τη απουσία του Υπουργού, εκτός των άλλων που ενδεχομένως θα αλλάξουν στον Κανονισμό τ</w:t>
      </w:r>
      <w:r>
        <w:rPr>
          <w:rFonts w:eastAsia="Times New Roman" w:cs="Times New Roman"/>
          <w:szCs w:val="24"/>
        </w:rPr>
        <w:t>ης Βουλής, να αναπτύσσει ο Βουλευτής την ερώτησή του, ώστε τουλάχιστον αυτή να δημοσιοποιείται και να μη χάνει την επικαιρότητά της.</w:t>
      </w:r>
    </w:p>
    <w:p w14:paraId="46947D8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Και πότε θα παρθεί αυτή η απόφαση;</w:t>
      </w:r>
    </w:p>
    <w:p w14:paraId="46947D85"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Νομίζω ότι την ερχόμενη εβδομάδα,</w:t>
      </w:r>
      <w:r>
        <w:rPr>
          <w:rFonts w:eastAsia="Times New Roman" w:cs="Times New Roman"/>
          <w:szCs w:val="24"/>
        </w:rPr>
        <w:t xml:space="preserve"> την Τρίτη, αν δεν κάνω λάθος, κύριε Παναγούλη, η Ολομέλεια θα εγκρίνει τις αλλαγές στον Κανονισμό της Βουλής. Επομένως, είναι θέμα δύο-τριών ημερών για τις αλλαγές που σας είπα. Την είπα τη μία προς ενημέρωσή σας, γιατί σχεδόν ομόφωνα συμφωνήσαμε, αλλά εν</w:t>
      </w:r>
      <w:r>
        <w:rPr>
          <w:rFonts w:eastAsia="Times New Roman" w:cs="Times New Roman"/>
          <w:szCs w:val="24"/>
        </w:rPr>
        <w:t>δεχομένως να γίνουν και άλλες, τις οποίες δεν γνωρίζω να σας πω αυτή τη στιγμή.</w:t>
      </w:r>
    </w:p>
    <w:p w14:paraId="46947D86"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επειδή είμαι ένας εκ των ερωτώντων, θα ήθελα να λάβω τον λόγο για λίγο, για να εξηγήσω επί της διαδικασίας κάτι.</w:t>
      </w:r>
    </w:p>
    <w:p w14:paraId="46947D87"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Έχετε τον λόγο για ένα λεπτό.</w:t>
      </w:r>
    </w:p>
    <w:p w14:paraId="46947D8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Επειδή στην περίπτωση τη δική μου δεν έρχεται για τρίτη φορά ο κύριος Υπουργός και όχι για δεύτερη, όπως </w:t>
      </w:r>
      <w:proofErr w:type="spellStart"/>
      <w:r>
        <w:rPr>
          <w:rFonts w:eastAsia="Times New Roman" w:cs="Times New Roman"/>
          <w:szCs w:val="24"/>
        </w:rPr>
        <w:t>προείπατε</w:t>
      </w:r>
      <w:proofErr w:type="spellEnd"/>
      <w:r>
        <w:rPr>
          <w:rFonts w:eastAsia="Times New Roman" w:cs="Times New Roman"/>
          <w:szCs w:val="24"/>
        </w:rPr>
        <w:t xml:space="preserve">, θα ήθελα να πω ότι αντικείμενο της επίκαιρης ερώτησης, </w:t>
      </w:r>
      <w:r>
        <w:rPr>
          <w:rFonts w:eastAsia="Times New Roman" w:cs="Times New Roman"/>
          <w:szCs w:val="24"/>
        </w:rPr>
        <w:lastRenderedPageBreak/>
        <w:t>η οποία τελικώς δεν απαντάται, ή</w:t>
      </w:r>
      <w:r>
        <w:rPr>
          <w:rFonts w:eastAsia="Times New Roman" w:cs="Times New Roman"/>
          <w:szCs w:val="24"/>
        </w:rPr>
        <w:t xml:space="preserve">ταν αυτά τα οποία έλεγε η τροπολογία σχετικά με την αναστολή των μισθολογικών προαγωγών του εν ενεργεία και εν αποστρατεία προσωπικού των Ενόπλων Δυνάμεων. </w:t>
      </w:r>
    </w:p>
    <w:p w14:paraId="46947D8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Ζητούσα, λοιπόν, από τον κ. </w:t>
      </w:r>
      <w:proofErr w:type="spellStart"/>
      <w:r>
        <w:rPr>
          <w:rFonts w:eastAsia="Times New Roman" w:cs="Times New Roman"/>
          <w:szCs w:val="24"/>
        </w:rPr>
        <w:t>Χουλιαράκη</w:t>
      </w:r>
      <w:proofErr w:type="spellEnd"/>
      <w:r>
        <w:rPr>
          <w:rFonts w:eastAsia="Times New Roman" w:cs="Times New Roman"/>
          <w:szCs w:val="24"/>
        </w:rPr>
        <w:t>, στον οποίο παραπέμπει ο Υπουργός Εθνικής Αμύνης, συγκεκριμέ</w:t>
      </w:r>
      <w:r>
        <w:rPr>
          <w:rFonts w:eastAsia="Times New Roman" w:cs="Times New Roman"/>
          <w:szCs w:val="24"/>
        </w:rPr>
        <w:t>να να μας πει από ποιους κωδικούς, τους οποίους ανέφερε περιφραστικά,...</w:t>
      </w:r>
    </w:p>
    <w:p w14:paraId="46947D8A"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θυμάμαι, γιατί </w:t>
      </w:r>
      <w:proofErr w:type="spellStart"/>
      <w:r>
        <w:rPr>
          <w:rFonts w:eastAsia="Times New Roman" w:cs="Times New Roman"/>
          <w:szCs w:val="24"/>
        </w:rPr>
        <w:t>προήδρευα</w:t>
      </w:r>
      <w:proofErr w:type="spellEnd"/>
      <w:r>
        <w:rPr>
          <w:rFonts w:eastAsia="Times New Roman" w:cs="Times New Roman"/>
          <w:szCs w:val="24"/>
        </w:rPr>
        <w:t xml:space="preserve"> και το είχατε πει στην τοποθέτησή σας.</w:t>
      </w:r>
    </w:p>
    <w:p w14:paraId="46947D8B"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Ακριβώς. </w:t>
      </w:r>
    </w:p>
    <w:p w14:paraId="46947D8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Μάλιστα δε, ο κύριος Υπουργός Εθνικής Αμύνης λέει ότι </w:t>
      </w:r>
      <w:r>
        <w:rPr>
          <w:rFonts w:eastAsia="Times New Roman" w:cs="Times New Roman"/>
          <w:szCs w:val="24"/>
        </w:rPr>
        <w:t xml:space="preserve">αυτοί οι κωδικοί έχουν αποσταλεί στον κ. </w:t>
      </w:r>
      <w:proofErr w:type="spellStart"/>
      <w:r>
        <w:rPr>
          <w:rFonts w:eastAsia="Times New Roman" w:cs="Times New Roman"/>
          <w:szCs w:val="24"/>
        </w:rPr>
        <w:t>Χουλιαράκη</w:t>
      </w:r>
      <w:proofErr w:type="spellEnd"/>
      <w:r>
        <w:rPr>
          <w:rFonts w:eastAsia="Times New Roman" w:cs="Times New Roman"/>
          <w:szCs w:val="24"/>
        </w:rPr>
        <w:t>, ότι έχουν εξασφαλιστεί τα χρήματα...</w:t>
      </w:r>
    </w:p>
    <w:p w14:paraId="46947D8D"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μην αναπτύσσετε τώρα την ερώτηση. </w:t>
      </w:r>
    </w:p>
    <w:p w14:paraId="46947D8E"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ΑΘΑΝΑΣΙΟΣ ΔΑΒΑΚΗΣ:</w:t>
      </w:r>
      <w:r>
        <w:rPr>
          <w:rFonts w:eastAsia="Times New Roman" w:cs="Times New Roman"/>
          <w:szCs w:val="24"/>
        </w:rPr>
        <w:t xml:space="preserve"> Δεν αναπτύσσω, απλώς σας λέω τον λόγο για τον οποίο καλούσα να έρθει </w:t>
      </w:r>
      <w:r>
        <w:rPr>
          <w:rFonts w:eastAsia="Times New Roman" w:cs="Times New Roman"/>
          <w:szCs w:val="24"/>
        </w:rPr>
        <w:t xml:space="preserve">και να είναι πιο ακριβής και πιο επεξηγηματικός ο κ. </w:t>
      </w:r>
      <w:proofErr w:type="spellStart"/>
      <w:r>
        <w:rPr>
          <w:rFonts w:eastAsia="Times New Roman" w:cs="Times New Roman"/>
          <w:szCs w:val="24"/>
        </w:rPr>
        <w:t>Χουλιαράκης</w:t>
      </w:r>
      <w:proofErr w:type="spellEnd"/>
      <w:r>
        <w:rPr>
          <w:rFonts w:eastAsia="Times New Roman" w:cs="Times New Roman"/>
          <w:szCs w:val="24"/>
        </w:rPr>
        <w:t xml:space="preserve">, στον οποίο μονίμως παραπέμπει ο κύριος Υπουργός Εθνικής Αμύνης. Αντ’ αυτού, ο κ. </w:t>
      </w:r>
      <w:proofErr w:type="spellStart"/>
      <w:r>
        <w:rPr>
          <w:rFonts w:eastAsia="Times New Roman" w:cs="Times New Roman"/>
          <w:szCs w:val="24"/>
        </w:rPr>
        <w:t>Χουλιαράκης</w:t>
      </w:r>
      <w:proofErr w:type="spellEnd"/>
      <w:r>
        <w:rPr>
          <w:rFonts w:eastAsia="Times New Roman" w:cs="Times New Roman"/>
          <w:szCs w:val="24"/>
        </w:rPr>
        <w:t xml:space="preserve"> δεν έχει τη στοιχειώδη δημοκρατική, εάν θέλετε, ευαισθησία να καλύψει τον Υπουργό και δεν υπάρχει</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απάντηση επί του συγκεκριμένου.</w:t>
      </w:r>
    </w:p>
    <w:p w14:paraId="46947D8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Ο Πρωθυπουργός, ο κ. Τσίπρας –κλείνω με αυτό, κύριε Πρόεδρε, ούτε ένα λεπτό δεν έχω μιλήσει- ομιλεί περί της Συνταγματικής Αναθεώρησης και για δημοκρατικές τομές. Η πρώτη δημοκρατική τομή την οποία πρέπει να κάνει εί</w:t>
      </w:r>
      <w:r>
        <w:rPr>
          <w:rFonts w:eastAsia="Times New Roman" w:cs="Times New Roman"/>
          <w:szCs w:val="24"/>
        </w:rPr>
        <w:t xml:space="preserve">ναι να συστήσει στους Υπουργούς του να προσέρχονται στο Κοινοβούλιο. Και να το ακούσουν οι τρεις κύριοι Υπουργοί, οι οποίοι έχουν τη φιλοτιμία να απαντούν στην Εθνική Αντιπροσωπεία, για να το μεταφέρουν. Ας ξεκινήσουμε, κύριοι Υπουργοί, την Αναθεώρηση από </w:t>
      </w:r>
      <w:r>
        <w:rPr>
          <w:rFonts w:eastAsia="Times New Roman" w:cs="Times New Roman"/>
          <w:szCs w:val="24"/>
        </w:rPr>
        <w:t>τον σεβασμό του Κοινοβουλίου.</w:t>
      </w:r>
    </w:p>
    <w:p w14:paraId="46947D90"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κύριε Δαβάκη. Σας παρακαλώ να ολοκληρώστε, διότι κατά παρέκκλιση σας έδωσα τον λόγο. Αυτό, παραδείγματος χάρη, από την Τρίτη θα μπορείτε να το κάνετε νομίμως οι συνάδελφοι, γιατί εκτός Κανονισμού τώρα τοποθετηθήκατε.</w:t>
      </w:r>
    </w:p>
    <w:p w14:paraId="46947D91"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Μεγάλη ευθ</w:t>
      </w:r>
      <w:r>
        <w:rPr>
          <w:rFonts w:eastAsia="Times New Roman" w:cs="Times New Roman"/>
          <w:szCs w:val="24"/>
        </w:rPr>
        <w:t>ύνη έχει και ο Πρόεδρος της Βουλής και παρακαλώ, κύριε Αντιπρόεδρε, να του το πείτε.</w:t>
      </w:r>
    </w:p>
    <w:p w14:paraId="46947D92"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 σας εξήγησα, κύριε Δαβάκη, μην χάνουμε τον χρόνο τώρα. Μια αλλαγή που σίγουρα θα γίνει…</w:t>
      </w:r>
    </w:p>
    <w:p w14:paraId="46947D93"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Τον χρόνο δεν τον χάνουμε, </w:t>
      </w:r>
      <w:r>
        <w:rPr>
          <w:rFonts w:eastAsia="Times New Roman" w:cs="Times New Roman"/>
          <w:szCs w:val="24"/>
        </w:rPr>
        <w:t xml:space="preserve">κύριε Πρόεδρε, διότι φροντίζουν οι Υπουργοί να μην προσέρχονται, όπως είπα πριν από λίγο. </w:t>
      </w:r>
    </w:p>
    <w:p w14:paraId="46947D9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σας παρακαλώ να τελειώσουμε. </w:t>
      </w:r>
    </w:p>
    <w:p w14:paraId="46947D95"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Είναι πρωτοφανές αυτό που γίνεται!</w:t>
      </w:r>
    </w:p>
    <w:p w14:paraId="46947D96"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Αυτό που κάνατε τώρα κατά παρέκκλιση, με τη δική μου ανοχή</w:t>
      </w:r>
      <w:r>
        <w:rPr>
          <w:rFonts w:eastAsia="Times New Roman" w:cs="Times New Roman"/>
          <w:szCs w:val="24"/>
        </w:rPr>
        <w:t>,</w:t>
      </w:r>
      <w:r>
        <w:rPr>
          <w:rFonts w:eastAsia="Times New Roman" w:cs="Times New Roman"/>
          <w:szCs w:val="24"/>
        </w:rPr>
        <w:t xml:space="preserve"> βεβαίως,…</w:t>
      </w:r>
    </w:p>
    <w:p w14:paraId="46947D97"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Φταίμε και από πάνω που μιλάμε δηλαδή; Φταίμε και από πάνω!</w:t>
      </w:r>
    </w:p>
    <w:p w14:paraId="46947D9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Δαβάκη, σας παρακαλώ πάρα πολύ! Επαναλαμβάνω, αυτό που κάνατε τώρα,</w:t>
      </w:r>
      <w:r>
        <w:rPr>
          <w:rFonts w:eastAsia="Times New Roman" w:cs="Times New Roman"/>
          <w:szCs w:val="24"/>
        </w:rPr>
        <w:t xml:space="preserve"> με τη δική μου ανοχή, από την Τρίτη ελπίζω -για να μην πω ότι είμαι σίγουρος- ότι θα το κάνετε όλοι οι συνάδελφοι νομίμως, βάσει του Κανονισμού. </w:t>
      </w:r>
    </w:p>
    <w:p w14:paraId="46947D99"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Μακάρι!</w:t>
      </w:r>
    </w:p>
    <w:p w14:paraId="46947D9A"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ήθελα να σας πω. Επίσης, να σας πω -όχι για </w:t>
      </w:r>
      <w:r>
        <w:rPr>
          <w:rFonts w:eastAsia="Times New Roman" w:cs="Times New Roman"/>
          <w:szCs w:val="24"/>
        </w:rPr>
        <w:t xml:space="preserve">να σας παρηγορήσω- ότι σε εμένα έχει αναβληθεί η ίδια ερώτηση -για τον περιβόητο κ. Κιμ Γκλεν- από τον κ. </w:t>
      </w:r>
      <w:proofErr w:type="spellStart"/>
      <w:r>
        <w:rPr>
          <w:rFonts w:eastAsia="Times New Roman" w:cs="Times New Roman"/>
          <w:szCs w:val="24"/>
        </w:rPr>
        <w:t>Τσακαλώτο</w:t>
      </w:r>
      <w:proofErr w:type="spellEnd"/>
      <w:r>
        <w:rPr>
          <w:rFonts w:eastAsia="Times New Roman" w:cs="Times New Roman"/>
          <w:szCs w:val="24"/>
        </w:rPr>
        <w:t xml:space="preserve"> επτά φορές.</w:t>
      </w:r>
    </w:p>
    <w:p w14:paraId="46947D9B"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παρακαλώ τον λόγο.</w:t>
      </w:r>
    </w:p>
    <w:p w14:paraId="46947D9C"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Παναγούλη στο τέλος. Τώρα είναι π</w:t>
      </w:r>
      <w:r>
        <w:rPr>
          <w:rFonts w:eastAsia="Times New Roman" w:cs="Times New Roman"/>
          <w:szCs w:val="24"/>
        </w:rPr>
        <w:t>αρόντες οι δύο Υπουργοί και δεν μπορώ να χάσω άλλο χρόνο. Περιμένετε. Ξέρω τι θέλετε να πείτε και εσείς, δίκιο έχετε, αλλά τώρα προχωρούμε.</w:t>
      </w:r>
    </w:p>
    <w:p w14:paraId="46947D9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Θα συζητηθεί η ένατη με αριθμό 991/13-6-2016 επίκαιρη ερώτηση δεύτερου κύκλου του ΣΤ΄ Αντιπροέδρου της Βουλής και Βο</w:t>
      </w:r>
      <w:r>
        <w:rPr>
          <w:rFonts w:eastAsia="Times New Roman" w:cs="Times New Roman"/>
          <w:szCs w:val="24"/>
        </w:rPr>
        <w:t xml:space="preserve">υλευτή Δωδεκανήσου της Δημοκρατικής Συμπαράταξης ΠΑΣΟΚ–ΔΗΜΑΡ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ανάγκη ενίσχυσης με προσωπικό της Α΄ Αστυνομικής Διεύθυνσης Δωδεκανήσου.</w:t>
      </w:r>
    </w:p>
    <w:p w14:paraId="46947D9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Θα απαντήσει ο παρευρι</w:t>
      </w:r>
      <w:r>
        <w:rPr>
          <w:rFonts w:eastAsia="Times New Roman" w:cs="Times New Roman"/>
          <w:szCs w:val="24"/>
        </w:rPr>
        <w:t xml:space="preserve">σκόμενος Υπουργός κ. Νικόλαος </w:t>
      </w:r>
      <w:proofErr w:type="spellStart"/>
      <w:r>
        <w:rPr>
          <w:rFonts w:eastAsia="Times New Roman" w:cs="Times New Roman"/>
          <w:szCs w:val="24"/>
        </w:rPr>
        <w:t>Τόσκας</w:t>
      </w:r>
      <w:proofErr w:type="spellEnd"/>
      <w:r>
        <w:rPr>
          <w:rFonts w:eastAsia="Times New Roman" w:cs="Times New Roman"/>
          <w:szCs w:val="24"/>
        </w:rPr>
        <w:t>.</w:t>
      </w:r>
    </w:p>
    <w:p w14:paraId="46947D9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46947DA0"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(ΣΤ΄ Αντιπρόεδρος της Βουλής):</w:t>
      </w:r>
      <w:r>
        <w:rPr>
          <w:rFonts w:eastAsia="Times New Roman" w:cs="Times New Roman"/>
          <w:szCs w:val="24"/>
        </w:rPr>
        <w:t xml:space="preserve"> Κύριε Πρόεδρε, κύριε Υπουργέ, καταθέτω τα αιτήματα των Ενώσεων των Αστυνομικών Δωδεκανήσου προς τον Αρχηγό της Αστυνομίας και του Δ</w:t>
      </w:r>
      <w:r>
        <w:rPr>
          <w:rFonts w:eastAsia="Times New Roman" w:cs="Times New Roman"/>
          <w:szCs w:val="24"/>
        </w:rPr>
        <w:t xml:space="preserve">ημάρχου Ρόδου προς τον Υπουργό, όπου βλέπει κανείς ότι υπάρχει πράγματι πρόβλημα. </w:t>
      </w:r>
    </w:p>
    <w:p w14:paraId="46947DA1" w14:textId="77777777" w:rsidR="00975A5F" w:rsidRDefault="005851F5">
      <w:pPr>
        <w:spacing w:line="600" w:lineRule="auto"/>
        <w:ind w:firstLine="720"/>
        <w:jc w:val="both"/>
        <w:rPr>
          <w:rFonts w:eastAsia="Times New Roman" w:cs="Times New Roman"/>
        </w:rPr>
      </w:pPr>
      <w:r>
        <w:rPr>
          <w:rFonts w:eastAsia="Times New Roman" w:cs="Times New Roman"/>
        </w:rPr>
        <w:t xml:space="preserve">(Στο σημείο αυτό ο Βουλευτής και </w:t>
      </w:r>
      <w:r>
        <w:rPr>
          <w:rFonts w:eastAsia="Times New Roman" w:cs="Times New Roman"/>
          <w:szCs w:val="24"/>
        </w:rPr>
        <w:t>ΣΤ΄ Αντιπρόεδρος της Βουλής</w:t>
      </w:r>
      <w:r>
        <w:rPr>
          <w:rFonts w:eastAsia="Times New Roman" w:cs="Times New Roman"/>
        </w:rPr>
        <w:t xml:space="preserve"> κ. Δημήτριος Κρεμαστινός καταθέτει για τα Πρακτικά τα προαναφερθέντα έγγραφα, τα οποία βρίσκονται στο αρχείο του</w:t>
      </w:r>
      <w:r>
        <w:rPr>
          <w:rFonts w:eastAsia="Times New Roman" w:cs="Times New Roman"/>
        </w:rPr>
        <w:t xml:space="preserve"> Τμήματος Γραμματείας της Διεύθυνσης Στενογραφίας και Πρακτικών της Βουλής)</w:t>
      </w:r>
    </w:p>
    <w:p w14:paraId="46947DA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Και το πρόβλημα είναι ότι δεν εμφανίζεται ο Βουλευτής, για να ικανοποιήσει το συνδικαλιστικό, εάν θέλετε, αίτημα των αστυνομικών, αλλά είναι πρόβλημα ουσίας. Το πρόβλημα ουσίας, πο</w:t>
      </w:r>
      <w:r>
        <w:rPr>
          <w:rFonts w:eastAsia="Times New Roman" w:cs="Times New Roman"/>
          <w:szCs w:val="24"/>
        </w:rPr>
        <w:t xml:space="preserve">υ επικαλούνται και ο </w:t>
      </w:r>
      <w:r>
        <w:rPr>
          <w:rFonts w:eastAsia="Times New Roman" w:cs="Times New Roman"/>
          <w:szCs w:val="24"/>
        </w:rPr>
        <w:t>δ</w:t>
      </w:r>
      <w:r>
        <w:rPr>
          <w:rFonts w:eastAsia="Times New Roman" w:cs="Times New Roman"/>
          <w:szCs w:val="24"/>
        </w:rPr>
        <w:t xml:space="preserve">ήμαρχος και οι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t>α</w:t>
      </w:r>
      <w:r>
        <w:rPr>
          <w:rFonts w:eastAsia="Times New Roman" w:cs="Times New Roman"/>
          <w:szCs w:val="24"/>
        </w:rPr>
        <w:t xml:space="preserve">στυνομικών, είναι ότι η περιοχή έχει τρία μεγάλα διεθνή </w:t>
      </w:r>
      <w:r>
        <w:rPr>
          <w:rFonts w:eastAsia="Times New Roman" w:cs="Times New Roman"/>
          <w:szCs w:val="24"/>
        </w:rPr>
        <w:t>α</w:t>
      </w:r>
      <w:r>
        <w:rPr>
          <w:rFonts w:eastAsia="Times New Roman" w:cs="Times New Roman"/>
          <w:szCs w:val="24"/>
        </w:rPr>
        <w:t xml:space="preserve">εροδρόμια, της Ρόδου, της Καρπάθου και της Κω. Είναι πύλη εισόδου και από τα λιμάνια της έχει επτά πύλες εισόδου. </w:t>
      </w:r>
      <w:r>
        <w:rPr>
          <w:rFonts w:eastAsia="Times New Roman" w:cs="Times New Roman"/>
          <w:szCs w:val="24"/>
        </w:rPr>
        <w:lastRenderedPageBreak/>
        <w:t xml:space="preserve">Έχει δύο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έχει μια συνεχή ροή προσφυγικών ροών και </w:t>
      </w:r>
      <w:proofErr w:type="spellStart"/>
      <w:r>
        <w:rPr>
          <w:rFonts w:eastAsia="Times New Roman" w:cs="Times New Roman"/>
          <w:szCs w:val="24"/>
        </w:rPr>
        <w:t>Ρομά</w:t>
      </w:r>
      <w:proofErr w:type="spellEnd"/>
      <w:r>
        <w:rPr>
          <w:rFonts w:eastAsia="Times New Roman" w:cs="Times New Roman"/>
          <w:szCs w:val="24"/>
        </w:rPr>
        <w:t xml:space="preserve"> το καλοκαίρι, που ουσιαστικά κάνουν αδύνατη τη λειτουργία της Αστυνομίας.</w:t>
      </w:r>
    </w:p>
    <w:p w14:paraId="46947DA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Από την άλλη πλευρά, ισχυρίζονται ότι σε άλλες περιοχές υπάρχει υπερδιπλάσιος αριθμός αστυνομικών και αναφέρουν τις περιοχές της Λά</w:t>
      </w:r>
      <w:r>
        <w:rPr>
          <w:rFonts w:eastAsia="Times New Roman" w:cs="Times New Roman"/>
          <w:szCs w:val="24"/>
        </w:rPr>
        <w:t>ρισας, του Έβρου, των Ιωαννίνων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46947DA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είναι, όπως αναφέρουν, ότι περιμένουν οι ξένοι, οι τουρίστες δηλαδή, ακόμη και τέσσερις ώρες στα αεροδρόμια για να μπουν στη χώρα, πράγμα το οποίο κάνει πολύ κακό στον τουρισμό. </w:t>
      </w:r>
    </w:p>
    <w:p w14:paraId="46947DA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Άρα είναι σοβαρ</w:t>
      </w:r>
      <w:r>
        <w:rPr>
          <w:rFonts w:eastAsia="Times New Roman" w:cs="Times New Roman"/>
          <w:szCs w:val="24"/>
        </w:rPr>
        <w:t xml:space="preserve">ά τα αιτήματα τα οποία ισχυρίζονται. Και τα αιτήματα αυτά τη λύση τους την έχουν στην καλύτερη κατανομή. </w:t>
      </w:r>
    </w:p>
    <w:p w14:paraId="46947DA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Συνεπώς η παράκληση προς τον Υπουργό είναι να διαβιβάσει όλα αυτά τα αιτήματα στον Αρχηγό της Αστυνομίας, να κάνει μια καλύτερη κατανομή του προσωπικο</w:t>
      </w:r>
      <w:r>
        <w:rPr>
          <w:rFonts w:eastAsia="Times New Roman" w:cs="Times New Roman"/>
          <w:szCs w:val="24"/>
        </w:rPr>
        <w:t xml:space="preserve">ύ της Αστυνομίας, διότι πλήττεται ο </w:t>
      </w:r>
      <w:r>
        <w:rPr>
          <w:rFonts w:eastAsia="Times New Roman" w:cs="Times New Roman"/>
          <w:szCs w:val="24"/>
        </w:rPr>
        <w:lastRenderedPageBreak/>
        <w:t>τουρισμός, σε τελική ανάλυση. Εγώ θυμάμαι ότι κατά την περίοδο του Ψυχρού Πολέμου μεταξύ Σοβιετικής Ένωσης και Ευρώπης, για να μπει κανείς στα αεροδρόμια, έκανε δύο ώρες και δυσανασχετούσε όλος ο κόσμος. Τώρα δεν υπάρχει</w:t>
      </w:r>
      <w:r>
        <w:rPr>
          <w:rFonts w:eastAsia="Times New Roman" w:cs="Times New Roman"/>
          <w:szCs w:val="24"/>
        </w:rPr>
        <w:t xml:space="preserve"> κανένα αεροδρόμιο που να περιμένεις τρεις και τέσσερις ώρες, κανένα ευρωπαϊκό τουλάχιστον. Και επειδή οι ξένοι μας είναι κυρίως Ευρωπαίοι, βλέπουν ή μπαίνουν σε μια χώρα που δίνει εξετάσεις από την πρώτη στιγμή αρνητικές για την ίδια τη χώρα. </w:t>
      </w:r>
    </w:p>
    <w:p w14:paraId="46947DA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Άρα το αίτη</w:t>
      </w:r>
      <w:r>
        <w:rPr>
          <w:rFonts w:eastAsia="Times New Roman" w:cs="Times New Roman"/>
          <w:szCs w:val="24"/>
        </w:rPr>
        <w:t xml:space="preserve">μα δεν είναι συνδικαλιστικό –το επαναλαμβάνω- είναι ουσιαστικό και αν θέλετε και εθνικό, να φθάσουμε μέχρι αυτού του σημείου, αφού πρέπει να εξυπηρετηθεί ο τουρισμός που είναι η βιομηχανία της χώρας που όλοι αναγνωρίζουμε. </w:t>
      </w:r>
    </w:p>
    <w:p w14:paraId="46947DA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Ευχαριστώ.</w:t>
      </w:r>
    </w:p>
    <w:p w14:paraId="46947DA9"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ακλαμάνης):</w:t>
      </w:r>
      <w:r>
        <w:rPr>
          <w:rFonts w:eastAsia="Times New Roman" w:cs="Times New Roman"/>
          <w:b/>
          <w:szCs w:val="24"/>
        </w:rPr>
        <w:t xml:space="preserve"> </w:t>
      </w:r>
      <w:r>
        <w:rPr>
          <w:rFonts w:eastAsia="Times New Roman" w:cs="Times New Roman"/>
          <w:szCs w:val="24"/>
        </w:rPr>
        <w:t>Ο κύριος Υπουργός έχει τον λόγο.</w:t>
      </w:r>
    </w:p>
    <w:p w14:paraId="46947DAA"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Ευχαριστώ, κύριε Πρόεδρε. </w:t>
      </w:r>
    </w:p>
    <w:p w14:paraId="46947DA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Αφού απαντήσω στον κ. Δαβάκη ότι αυτή η Κυβέρνηση έχει δείξει τη δημοκρατική της ευαισθησία με τη συχν</w:t>
      </w:r>
      <w:r>
        <w:rPr>
          <w:rFonts w:eastAsia="Times New Roman" w:cs="Times New Roman"/>
          <w:szCs w:val="24"/>
        </w:rPr>
        <w:t xml:space="preserve">ή παρουσία και του Πρωθυπουργού και των Υπουργών στο Κοινοβούλιο, θα μπω στο θέμα που έθιξε ο κ. Κρεμαστινός, την αγωνία του οποίου καταλαβαίνω, όπως καταλαβαίνω την αγωνία και των εκπροσώπων σε αυτόν τον χώρο από όλες τις τουριστικές περιοχές και ειδικά, </w:t>
      </w:r>
      <w:r>
        <w:rPr>
          <w:rFonts w:eastAsia="Times New Roman" w:cs="Times New Roman"/>
          <w:szCs w:val="24"/>
        </w:rPr>
        <w:t>αν θέλετε, τις περιοχές της Δωδεκανήσου που η οικονομία της στηρίζεται κύρια στον τουρισμό.</w:t>
      </w:r>
    </w:p>
    <w:p w14:paraId="46947DA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Τις δυσχέρειες τις ξέρετε. Δυστυχώς τα προηγούμενα χρόνια υπήρξαν μειωμένες προσλήψεις στην Αστυνομία. Οι μεταναστευτικές ανάγκες απορροφούν ένα μεγάλο μέρος της πρ</w:t>
      </w:r>
      <w:r>
        <w:rPr>
          <w:rFonts w:eastAsia="Times New Roman" w:cs="Times New Roman"/>
          <w:szCs w:val="24"/>
        </w:rPr>
        <w:t xml:space="preserve">οσπάθειας και του δυναμικού της Αστυνομίας. Τώρα, αυτόν το μήνα έγιναν πολλές μεταθέσεις –δεκαεννιά- πολλές αποσπάσεις </w:t>
      </w:r>
      <w:r>
        <w:rPr>
          <w:rFonts w:eastAsia="Times New Roman" w:cs="Times New Roman"/>
          <w:szCs w:val="24"/>
        </w:rPr>
        <w:lastRenderedPageBreak/>
        <w:t>–έξι- για κάλυψη των εποχιακών αναγκών. Μιλάω για είκοσι αστυνομικούς και εξήντα δόκιμους αστυφύλακες στην περιοχή της Δωδεκανήσου και συ</w:t>
      </w:r>
      <w:r>
        <w:rPr>
          <w:rFonts w:eastAsia="Times New Roman" w:cs="Times New Roman"/>
          <w:szCs w:val="24"/>
        </w:rPr>
        <w:t xml:space="preserve">γκεκριμένα για το Αεροδρόμιο της Ρόδου δεκαέξι αστυνομικοί και τριάντα δόκιμοι, οι οποίοι ή ανέλαβαν χθες ή αναλαμβάνουν σήμερα υπηρεσία. Θα μου πείτε δόκιμοι; Δόκιμοι. Οι δόκιμοι αστυφύλακες μπορούν να εκτελέσουν υπηρεσία που έχει σχέση με τον έλεγχο των </w:t>
      </w:r>
      <w:r>
        <w:rPr>
          <w:rFonts w:eastAsia="Times New Roman" w:cs="Times New Roman"/>
          <w:szCs w:val="24"/>
        </w:rPr>
        <w:t xml:space="preserve">διαβατηρίων. Αυτές τις ημέρες εκπαιδεύτηκαν και δεν χρειάζεται κάποια ιδιαίτερη εμπειρία γι’ αυτόν τον σκοπό. </w:t>
      </w:r>
    </w:p>
    <w:p w14:paraId="46947DA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οι χρόνοι τους οποίους αναφέρατε είναι λίγο υπερβολικοί. Παρ’ όλα αυτά υπάρχει πρόβλημα. </w:t>
      </w:r>
    </w:p>
    <w:p w14:paraId="46947DAE"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(ΣΤ΄ </w:t>
      </w:r>
      <w:r>
        <w:rPr>
          <w:rFonts w:eastAsia="Times New Roman" w:cs="Times New Roman"/>
          <w:b/>
          <w:szCs w:val="24"/>
        </w:rPr>
        <w:t>Αντιπρόεδρος της Βουλής):</w:t>
      </w:r>
      <w:r>
        <w:rPr>
          <w:rFonts w:eastAsia="Times New Roman" w:cs="Times New Roman"/>
          <w:szCs w:val="24"/>
        </w:rPr>
        <w:t xml:space="preserve"> Το αναφέρουν οι ίδιοι. </w:t>
      </w:r>
    </w:p>
    <w:p w14:paraId="46947DAF"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Σε όλη την Ελλάδα, όμως, ζητούν επιπλέον αστυνομικό προσωπικό. Κάνουμε ό,τι μπορούμε. Όπως </w:t>
      </w:r>
      <w:r>
        <w:rPr>
          <w:rFonts w:eastAsia="Times New Roman" w:cs="Times New Roman"/>
          <w:szCs w:val="24"/>
        </w:rPr>
        <w:lastRenderedPageBreak/>
        <w:t>σας είπα, στέλνουμε προσωπικό αυτ</w:t>
      </w:r>
      <w:r>
        <w:rPr>
          <w:rFonts w:eastAsia="Times New Roman" w:cs="Times New Roman"/>
          <w:szCs w:val="24"/>
        </w:rPr>
        <w:t xml:space="preserve">ές τις ημέρες. Θα κοιτάξουμε εάν μπορέσουμε να εξοικονομήσουμε από άλλες περιοχές όπου δεν είναι τόσο απαραίτητοι οι αστυνομικοί αυτόν τον καιρό, προκειμένου να βοηθήσουν την τουριστική προσπάθεια των νησιών της Δωδεκανήσου. </w:t>
      </w:r>
    </w:p>
    <w:p w14:paraId="46947DB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Στον Αερολιμένα της Ρόδου δημι</w:t>
      </w:r>
      <w:r>
        <w:rPr>
          <w:rFonts w:eastAsia="Times New Roman" w:cs="Times New Roman"/>
          <w:szCs w:val="24"/>
        </w:rPr>
        <w:t xml:space="preserve">ουργήθηκε τον Μάιο </w:t>
      </w:r>
      <w:r>
        <w:rPr>
          <w:rFonts w:eastAsia="Times New Roman" w:cs="Times New Roman"/>
          <w:szCs w:val="24"/>
        </w:rPr>
        <w:t>γ</w:t>
      </w:r>
      <w:r>
        <w:rPr>
          <w:rFonts w:eastAsia="Times New Roman" w:cs="Times New Roman"/>
          <w:szCs w:val="24"/>
        </w:rPr>
        <w:t>ραφείο Τουριστικής Αστυνομίας, όπως και σε άλλα διεθνή αεροδρόμια της χώρας, τα οποία βοηθούν αυτήν την προσπάθεια. Δόθηκαν επιπλέον οδηγίες στους αστυνομικούς να αντιμετωπίζουν και να ενεργούν όχι με γραφειοκρατική αντίληψη, αλλά με βά</w:t>
      </w:r>
      <w:r>
        <w:rPr>
          <w:rFonts w:eastAsia="Times New Roman" w:cs="Times New Roman"/>
          <w:szCs w:val="24"/>
        </w:rPr>
        <w:t>ση τους κανονισμούς και τις πραγματικές ανάγκες, και σε αυτήν την κατεύθυνση είμαστε. Δυστυχώς, δεν μπορούμε υπέρμετρα να αυξήσουμε το προσωπικό, όμως κάνουμε ό,τι μπορούμε και όπως σας είπα και πριν στην ιδιωτική μας συζήτηση, θα κοιτάξουμε να βελτιώσουμε</w:t>
      </w:r>
      <w:r>
        <w:rPr>
          <w:rFonts w:eastAsia="Times New Roman" w:cs="Times New Roman"/>
          <w:szCs w:val="24"/>
        </w:rPr>
        <w:t xml:space="preserve"> ακόμα περισσότερο την κατάσταση. </w:t>
      </w:r>
    </w:p>
    <w:p w14:paraId="46947DB1"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η Διαρκής Επιτροπή Οικονομικών Υποθέσεων καταθέτει την έκθεσή της στο σχέδιο </w:t>
      </w:r>
      <w:r>
        <w:rPr>
          <w:rFonts w:eastAsia="Times New Roman" w:cs="Times New Roman"/>
          <w:szCs w:val="24"/>
        </w:rPr>
        <w:lastRenderedPageBreak/>
        <w:t xml:space="preserve">νόμου του Υπουργείου Οικονομικών «Κύρωση </w:t>
      </w:r>
      <w:r>
        <w:rPr>
          <w:rFonts w:eastAsia="Times New Roman" w:cs="Times New Roman"/>
          <w:szCs w:val="24"/>
        </w:rPr>
        <w:t xml:space="preserve">της Απόφασης του Συμβουλίου 2014/335/ΕΕ, </w:t>
      </w:r>
      <w:proofErr w:type="spellStart"/>
      <w:r>
        <w:rPr>
          <w:rFonts w:eastAsia="Times New Roman" w:cs="Times New Roman"/>
          <w:szCs w:val="24"/>
        </w:rPr>
        <w:t>Ευρατόμ</w:t>
      </w:r>
      <w:proofErr w:type="spellEnd"/>
      <w:r>
        <w:rPr>
          <w:rFonts w:eastAsia="Times New Roman" w:cs="Times New Roman"/>
          <w:szCs w:val="24"/>
        </w:rPr>
        <w:t>, για το σύστημα των ιδίων πόρων της Ευρωπαϊκής Ένωσης».</w:t>
      </w:r>
    </w:p>
    <w:p w14:paraId="46947DB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Επίσης, η κ. Ευαγγελία Καρακώστα ζητεί άδεια απουσίας στο εξωτερικό από 1</w:t>
      </w:r>
      <w:r>
        <w:rPr>
          <w:rFonts w:eastAsia="Times New Roman" w:cs="Times New Roman"/>
          <w:szCs w:val="24"/>
          <w:vertAlign w:val="superscript"/>
        </w:rPr>
        <w:t xml:space="preserve"> </w:t>
      </w:r>
      <w:r>
        <w:rPr>
          <w:rFonts w:eastAsia="Times New Roman" w:cs="Times New Roman"/>
          <w:szCs w:val="24"/>
        </w:rPr>
        <w:t>Αυγούστου έως 7 Αυγούστου</w:t>
      </w:r>
      <w:r>
        <w:rPr>
          <w:rFonts w:eastAsia="Times New Roman" w:cs="Times New Roman"/>
          <w:szCs w:val="24"/>
        </w:rPr>
        <w:t xml:space="preserve"> 2016</w:t>
      </w:r>
      <w:r>
        <w:rPr>
          <w:rFonts w:eastAsia="Times New Roman" w:cs="Times New Roman"/>
          <w:szCs w:val="24"/>
        </w:rPr>
        <w:t xml:space="preserve"> και από 21 Αυγούστου έως 7 Σεπτεμβρίου</w:t>
      </w:r>
      <w:r>
        <w:rPr>
          <w:rFonts w:eastAsia="Times New Roman" w:cs="Times New Roman"/>
          <w:szCs w:val="24"/>
        </w:rPr>
        <w:t xml:space="preserve"> 2016</w:t>
      </w:r>
      <w:r>
        <w:rPr>
          <w:rFonts w:eastAsia="Times New Roman" w:cs="Times New Roman"/>
          <w:szCs w:val="24"/>
        </w:rPr>
        <w:t>. Η</w:t>
      </w:r>
      <w:r>
        <w:rPr>
          <w:rFonts w:eastAsia="Times New Roman" w:cs="Times New Roman"/>
          <w:szCs w:val="24"/>
        </w:rPr>
        <w:t xml:space="preserve"> Βουλή εγκρίνει;</w:t>
      </w:r>
    </w:p>
    <w:p w14:paraId="46947DB3"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46947DB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46947DB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ενημερώσω ότι σύμφωνα με τα στοιχεία που μας έδωσε ο κ. </w:t>
      </w:r>
      <w:proofErr w:type="spellStart"/>
      <w:r>
        <w:rPr>
          <w:rFonts w:eastAsia="Times New Roman" w:cs="Times New Roman"/>
          <w:szCs w:val="24"/>
        </w:rPr>
        <w:t>Βούτσης</w:t>
      </w:r>
      <w:proofErr w:type="spellEnd"/>
      <w:r>
        <w:rPr>
          <w:rFonts w:eastAsia="Times New Roman" w:cs="Times New Roman"/>
          <w:szCs w:val="24"/>
        </w:rPr>
        <w:t xml:space="preserve"> χθες στη Διάσκεψη των Πρόεδρων, οι </w:t>
      </w:r>
      <w:r>
        <w:rPr>
          <w:rFonts w:eastAsia="Times New Roman" w:cs="Times New Roman"/>
          <w:szCs w:val="24"/>
        </w:rPr>
        <w:t>Υπουργοί είστε παρόντες στο νομοθετικό έργο. Αλίμονο αν δεν ήσασταν και τότε, δεν θα ψηφίζονταν οι νόμοι. Είσαστε παρόντες γιατί είναι νόμος που υπογράφετε εσείς.</w:t>
      </w:r>
    </w:p>
    <w:p w14:paraId="46947DB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Ακούστε, όμως, τι συμβαίνει  με τον κοινοβουλευτικό έλεγχο, σύμφωνα με τα στοιχεία που μας έδ</w:t>
      </w:r>
      <w:r>
        <w:rPr>
          <w:rFonts w:eastAsia="Times New Roman" w:cs="Times New Roman"/>
          <w:szCs w:val="24"/>
        </w:rPr>
        <w:t xml:space="preserve">ωσε ο κ. </w:t>
      </w:r>
      <w:proofErr w:type="spellStart"/>
      <w:r>
        <w:rPr>
          <w:rFonts w:eastAsia="Times New Roman" w:cs="Times New Roman"/>
          <w:szCs w:val="24"/>
        </w:rPr>
        <w:t>Βούτσης</w:t>
      </w:r>
      <w:proofErr w:type="spellEnd"/>
      <w:r>
        <w:rPr>
          <w:rFonts w:eastAsia="Times New Roman" w:cs="Times New Roman"/>
          <w:szCs w:val="24"/>
        </w:rPr>
        <w:t xml:space="preserve"> χθες, όντας και ο ίδιος πολύ στενοχωρημένος, για να μην πω πολύ θυμωμένος.</w:t>
      </w:r>
    </w:p>
    <w:p w14:paraId="46947DB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Επί κ</w:t>
      </w:r>
      <w:r>
        <w:rPr>
          <w:rFonts w:eastAsia="Times New Roman" w:cs="Times New Roman"/>
          <w:szCs w:val="24"/>
        </w:rPr>
        <w:t>υρίας</w:t>
      </w:r>
      <w:r>
        <w:rPr>
          <w:rFonts w:eastAsia="Times New Roman" w:cs="Times New Roman"/>
          <w:szCs w:val="24"/>
        </w:rPr>
        <w:t xml:space="preserve"> Κωνσταντοπούλου απαντώντο το 75% των ερωτήσεων, επί κυρίου </w:t>
      </w:r>
      <w:proofErr w:type="spellStart"/>
      <w:r>
        <w:rPr>
          <w:rFonts w:eastAsia="Times New Roman" w:cs="Times New Roman"/>
          <w:szCs w:val="24"/>
        </w:rPr>
        <w:t>Μεϊμαράκη</w:t>
      </w:r>
      <w:proofErr w:type="spellEnd"/>
      <w:r>
        <w:rPr>
          <w:rFonts w:eastAsia="Times New Roman" w:cs="Times New Roman"/>
          <w:szCs w:val="24"/>
        </w:rPr>
        <w:t xml:space="preserve"> το 80% των ερωτήσεων και στην παρούσα Σύνοδο απαντάται το 55%. </w:t>
      </w:r>
    </w:p>
    <w:p w14:paraId="46947DB8"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ισχύει </w:t>
      </w:r>
      <w:r>
        <w:rPr>
          <w:rFonts w:eastAsia="Times New Roman" w:cs="Times New Roman"/>
          <w:szCs w:val="24"/>
        </w:rPr>
        <w:t xml:space="preserve">αυτό, το οποίο είπατε. Οι συγκεκριμένοι Υπουργοί απουσιάζουν συστηματικά, εν αντιθέσει, παραδείγματος χάρη, με τον όπισθέν σας ευρισκόμενο, κ. Αλεξιάδη, που είναι πάντοτε παρών, όπως και ο κ. </w:t>
      </w:r>
      <w:proofErr w:type="spellStart"/>
      <w:r>
        <w:rPr>
          <w:rFonts w:eastAsia="Times New Roman" w:cs="Times New Roman"/>
          <w:szCs w:val="24"/>
        </w:rPr>
        <w:t>Δρίτσας</w:t>
      </w:r>
      <w:proofErr w:type="spellEnd"/>
      <w:r>
        <w:rPr>
          <w:rFonts w:eastAsia="Times New Roman" w:cs="Times New Roman"/>
          <w:szCs w:val="24"/>
        </w:rPr>
        <w:t xml:space="preserve"> -τουλάχιστον τυχαίνει να είναι, όταν εγώ προεδρεύω- και </w:t>
      </w:r>
      <w:r>
        <w:rPr>
          <w:rFonts w:eastAsia="Times New Roman" w:cs="Times New Roman"/>
          <w:szCs w:val="24"/>
        </w:rPr>
        <w:t>εσείς. Αφήστε, λοιπόν, τις δικαιολογίες για τους συναδέλφους σας. Η κατάσταση δεν είναι καλή.</w:t>
      </w:r>
    </w:p>
    <w:p w14:paraId="46947DB9"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46947DBA"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(ΣΤ΄ Αντιπρόεδρος της Βουλής): </w:t>
      </w:r>
      <w:r>
        <w:rPr>
          <w:rFonts w:eastAsia="Times New Roman" w:cs="Times New Roman"/>
          <w:szCs w:val="24"/>
        </w:rPr>
        <w:t xml:space="preserve">Κύριε Πρόεδρε, προτού πάρω τον λόγο επί της ουσίας, θέλω να συμπληρώσω και </w:t>
      </w:r>
      <w:r>
        <w:rPr>
          <w:rFonts w:eastAsia="Times New Roman" w:cs="Times New Roman"/>
          <w:szCs w:val="24"/>
        </w:rPr>
        <w:t>εγώ, ως μέλος της Επιτροπής της Διάσκεψης των Προέδρων, ότι έχω προτείνει -και ο Πρόεδρος το έχει δεχθεί-, κατ’ ανάγκη να επανέλθουμε στο παλ</w:t>
      </w:r>
      <w:r>
        <w:rPr>
          <w:rFonts w:eastAsia="Times New Roman" w:cs="Times New Roman"/>
          <w:szCs w:val="24"/>
        </w:rPr>
        <w:t>α</w:t>
      </w:r>
      <w:r>
        <w:rPr>
          <w:rFonts w:eastAsia="Times New Roman" w:cs="Times New Roman"/>
          <w:szCs w:val="24"/>
        </w:rPr>
        <w:t xml:space="preserve">ιό καθεστώς, όπου ο Υπουργός ορίζει μια μέρα και κανονίζει τα ραντεβού του, έτσι ώστε να τα αποφεύγει εκείνη </w:t>
      </w:r>
      <w:r>
        <w:rPr>
          <w:rFonts w:eastAsia="Times New Roman" w:cs="Times New Roman"/>
          <w:szCs w:val="24"/>
        </w:rPr>
        <w:lastRenderedPageBreak/>
        <w:t>την η</w:t>
      </w:r>
      <w:r>
        <w:rPr>
          <w:rFonts w:eastAsia="Times New Roman" w:cs="Times New Roman"/>
          <w:szCs w:val="24"/>
        </w:rPr>
        <w:t>μέρα, και να ξέρει ότι την τάδε μέρα θα έρθει να απαντήσει στις ερωτήσεις που οι Βουλευτές υποβάλλουν. Οπότε να μην υπάρχει αυτό το πρόβλημα, ότι υπάρχει κ</w:t>
      </w:r>
      <w:r>
        <w:rPr>
          <w:rFonts w:eastAsia="Times New Roman" w:cs="Times New Roman"/>
          <w:szCs w:val="24"/>
        </w:rPr>
        <w:t>ώ</w:t>
      </w:r>
      <w:r>
        <w:rPr>
          <w:rFonts w:eastAsia="Times New Roman" w:cs="Times New Roman"/>
          <w:szCs w:val="24"/>
        </w:rPr>
        <w:t>λ</w:t>
      </w:r>
      <w:r>
        <w:rPr>
          <w:rFonts w:eastAsia="Times New Roman" w:cs="Times New Roman"/>
          <w:szCs w:val="24"/>
        </w:rPr>
        <w:t>υ</w:t>
      </w:r>
      <w:r>
        <w:rPr>
          <w:rFonts w:eastAsia="Times New Roman" w:cs="Times New Roman"/>
          <w:szCs w:val="24"/>
        </w:rPr>
        <w:t>μα, ότι υπάρχει φόρτος εργασίας και όλες αυτές οι ιστορίες, διότι πολλές φορές δεν γίνονται και πι</w:t>
      </w:r>
      <w:r>
        <w:rPr>
          <w:rFonts w:eastAsia="Times New Roman" w:cs="Times New Roman"/>
          <w:szCs w:val="24"/>
        </w:rPr>
        <w:t xml:space="preserve">στευτές. Αυτό είναι το τραγικό, γιατί μπορεί να υπάρχουν κωλύματα αναμφισβήτητα, αλλά πολλές φορές δεν γίνονται πιστευτά. </w:t>
      </w:r>
    </w:p>
    <w:p w14:paraId="46947DBB"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Άρα πρέπει να πει ο κάθε Υπουργός ότι την τάδε του μηνός θα απαντήσω στις ερωτήσεις, οπότε οι ερωτήσεις θα πηγαίνουν εκείνη την ημέρα</w:t>
      </w:r>
      <w:r>
        <w:rPr>
          <w:rFonts w:eastAsia="Times New Roman" w:cs="Times New Roman"/>
          <w:szCs w:val="24"/>
        </w:rPr>
        <w:t>. Έτσι τουλάχιστον γινόταν στο παρελθόν, γιατί αυτά που είπε ο κ. Κακλαμάνης, ο Πρόεδρος, πράγματι είναι σωστά, ότι τα ποσοστά ήταν υψηλότερα, αλλά υπήρχε και διαφορετικός τρόπος λειτουργίας όσον αφορά το θέμα αυτό που ανέπτυξε.</w:t>
      </w:r>
    </w:p>
    <w:p w14:paraId="46947DBC"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Τώρα επί του δικού μας θέμα</w:t>
      </w:r>
      <w:r>
        <w:rPr>
          <w:rFonts w:eastAsia="Times New Roman" w:cs="Times New Roman"/>
          <w:szCs w:val="24"/>
        </w:rPr>
        <w:t xml:space="preserve">τος. Πράγματι, όσα είπε ο Υπουργός τα κατανοώ, αλλά θα ήθελα να παρακαλέσω να ζητήσετε από τον Αρχηγό της Αστυνομίας να δώσει έναν κατάλογο των αριθμών που ισχυρίζονται και ο </w:t>
      </w:r>
      <w:r>
        <w:rPr>
          <w:rFonts w:eastAsia="Times New Roman" w:cs="Times New Roman"/>
          <w:szCs w:val="24"/>
        </w:rPr>
        <w:t>δ</w:t>
      </w:r>
      <w:r>
        <w:rPr>
          <w:rFonts w:eastAsia="Times New Roman" w:cs="Times New Roman"/>
          <w:szCs w:val="24"/>
        </w:rPr>
        <w:t xml:space="preserve">ήμαρχος και οι </w:t>
      </w:r>
      <w:r>
        <w:rPr>
          <w:rFonts w:eastAsia="Times New Roman" w:cs="Times New Roman"/>
          <w:szCs w:val="24"/>
        </w:rPr>
        <w:t>α</w:t>
      </w:r>
      <w:r>
        <w:rPr>
          <w:rFonts w:eastAsia="Times New Roman" w:cs="Times New Roman"/>
          <w:szCs w:val="24"/>
        </w:rPr>
        <w:t>στυνομικοί της Δωδεκανήσου ότι γίνεται ανισοκατανομή, δηλαδή πόσ</w:t>
      </w:r>
      <w:r>
        <w:rPr>
          <w:rFonts w:eastAsia="Times New Roman" w:cs="Times New Roman"/>
          <w:szCs w:val="24"/>
        </w:rPr>
        <w:t xml:space="preserve">οι υπηρετούν στα Γιάννενα, πόσοι υπηρετούν στη Λάρισα, πόσοι υπηρετούν στον Έβρο. Βεβαίως, </w:t>
      </w:r>
      <w:r>
        <w:rPr>
          <w:rFonts w:eastAsia="Times New Roman" w:cs="Times New Roman"/>
          <w:szCs w:val="24"/>
        </w:rPr>
        <w:lastRenderedPageBreak/>
        <w:t>αυτά θα απαντηθούν και κανένας δεν έχει τη διάθεση να ψέξει κανέναν, διότι, αν δεν υπάρχουν αστυνομικοί, είναι πρόβλημα να βρούμε αστυνομικούς, αλλά να υπάρχει ανισο</w:t>
      </w:r>
      <w:r>
        <w:rPr>
          <w:rFonts w:eastAsia="Times New Roman" w:cs="Times New Roman"/>
          <w:szCs w:val="24"/>
        </w:rPr>
        <w:t>κατανομή και να υπάρχει ένα αίτημα να είσαστε δικαιότεροι, είναι κάτι που πρέπει να απαντηθεί. Οπότε νομίζω ότι ο Αρχηγός της Αστυνομίας πρέπει να δώσει αυτό τον κατάλογο, να τους κοινοποιηθεί, οπότε δεν θα υπάρχει και ουσιαστικό θέμα συζήτησης.</w:t>
      </w:r>
    </w:p>
    <w:p w14:paraId="46947DBD"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w:t>
      </w:r>
      <w:r>
        <w:rPr>
          <w:rFonts w:eastAsia="Times New Roman" w:cs="Times New Roman"/>
          <w:szCs w:val="24"/>
        </w:rPr>
        <w:t>αφορά την προσπάθεια που κάνετε -και δεν την αμφισβητώ- να αυξηθούν οι αριθμοί, θα σας παρακαλούσα και εγώ να την κάνετε πιο έντονα, διότι πράγματι η περιοχή αυτή πλήττεται συγκριτικά με άλλες περιοχές.</w:t>
      </w:r>
    </w:p>
    <w:p w14:paraId="46947DBE"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947DBF"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w:t>
      </w:r>
      <w:r>
        <w:rPr>
          <w:rFonts w:eastAsia="Times New Roman" w:cs="Times New Roman"/>
          <w:szCs w:val="24"/>
        </w:rPr>
        <w:t>υργέ, έχετε τον λόγο.</w:t>
      </w:r>
    </w:p>
    <w:p w14:paraId="46947DC0"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Κύριε Πρόεδρε, κύριε </w:t>
      </w:r>
      <w:proofErr w:type="spellStart"/>
      <w:r>
        <w:rPr>
          <w:rFonts w:eastAsia="Times New Roman" w:cs="Times New Roman"/>
          <w:szCs w:val="24"/>
        </w:rPr>
        <w:t>Κρεμαστινέ</w:t>
      </w:r>
      <w:proofErr w:type="spellEnd"/>
      <w:r>
        <w:rPr>
          <w:rFonts w:eastAsia="Times New Roman" w:cs="Times New Roman"/>
          <w:szCs w:val="24"/>
        </w:rPr>
        <w:t xml:space="preserve">, κατ’ αρχάς όλοι οφείλουμε να βελτιώσουμε τη λειτουργία του </w:t>
      </w:r>
      <w:r>
        <w:rPr>
          <w:rFonts w:eastAsia="Times New Roman" w:cs="Times New Roman"/>
          <w:szCs w:val="24"/>
        </w:rPr>
        <w:lastRenderedPageBreak/>
        <w:t xml:space="preserve">Κοινοβουλίου. Εσείς είστε πολύ παλαιότεροι από εμένα και με </w:t>
      </w:r>
      <w:r>
        <w:rPr>
          <w:rFonts w:eastAsia="Times New Roman" w:cs="Times New Roman"/>
          <w:szCs w:val="24"/>
        </w:rPr>
        <w:t xml:space="preserve">τεράστια εμπειρία σε αυτόν τον χώρο και κατανοώ ότι ξέρετε τι πρέπει να διορθωθεί. </w:t>
      </w:r>
    </w:p>
    <w:p w14:paraId="46947DC1"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Σε ό,τι αφορά το θέμα που συζητάμε, υπάρχει γενικότερη γκρίνια από όλες τις περιοχές. Ξέρετε ότι όλοι ζητούν. Όμως τα όρια είναι περιορισμένα και οι αριθμοί είναι συγκεκριμ</w:t>
      </w:r>
      <w:r>
        <w:rPr>
          <w:rFonts w:eastAsia="Times New Roman" w:cs="Times New Roman"/>
          <w:szCs w:val="24"/>
        </w:rPr>
        <w:t>ένοι. Παρ’ όλα αυτά, θα δώσω εντολή στον Αρχηγό της Αστυνομίας να κοιτάξει τι περιθώρια υπάρχουν. Και όταν λέω ότι θα δώσω εντολή, ξέρετε ότι ενεργούμε γρήγορα σε αυτές τις περιπτώσεις, ώστε να δούμε από πού μπορούν να αποσυρθούν αστυνομικοί και να βοηθήσο</w:t>
      </w:r>
      <w:r>
        <w:rPr>
          <w:rFonts w:eastAsia="Times New Roman" w:cs="Times New Roman"/>
          <w:szCs w:val="24"/>
        </w:rPr>
        <w:t xml:space="preserve">υν την τουριστική προσπάθεια των νησιών της Δωδεκανήσου. </w:t>
      </w:r>
    </w:p>
    <w:p w14:paraId="46947DC2"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6947DC3"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Προχωράμε στην έκτη με αριθμό 942/3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επίκαιρη ερώτηση δεύτερου κύκλου του Βουλευτή Β΄ Θεσσαλονίκης της Νέας Δημοκρατίας κ. Σάββα Αναστασιάδη προς το</w:t>
      </w:r>
      <w:r>
        <w:rPr>
          <w:rFonts w:eastAsia="Times New Roman" w:cs="Times New Roman"/>
          <w:szCs w:val="24"/>
        </w:rPr>
        <w:t xml:space="preserve">ν Υπουργό Ναυτιλίας και Νησιωτικής Πολιτικής, σχετικά με τις απεργιακές κινητοποιήσεις στο </w:t>
      </w:r>
      <w:r>
        <w:rPr>
          <w:rFonts w:eastAsia="Times New Roman" w:cs="Times New Roman"/>
          <w:szCs w:val="24"/>
        </w:rPr>
        <w:t>λ</w:t>
      </w:r>
      <w:r>
        <w:rPr>
          <w:rFonts w:eastAsia="Times New Roman" w:cs="Times New Roman"/>
          <w:szCs w:val="24"/>
        </w:rPr>
        <w:t xml:space="preserve">ιμάνι της Θεσσαλονίκης. </w:t>
      </w:r>
    </w:p>
    <w:p w14:paraId="46947DC4"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απαντήσει ο Υπουργός Ναυτιλίας και Νησιωτικής Πολιτικής, κ. Θεόδωρος </w:t>
      </w:r>
      <w:proofErr w:type="spellStart"/>
      <w:r>
        <w:rPr>
          <w:rFonts w:eastAsia="Times New Roman" w:cs="Times New Roman"/>
          <w:szCs w:val="24"/>
        </w:rPr>
        <w:t>Δρίτσας</w:t>
      </w:r>
      <w:proofErr w:type="spellEnd"/>
      <w:r>
        <w:rPr>
          <w:rFonts w:eastAsia="Times New Roman" w:cs="Times New Roman"/>
          <w:szCs w:val="24"/>
        </w:rPr>
        <w:t>.</w:t>
      </w:r>
    </w:p>
    <w:p w14:paraId="46947DC5"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Κύριε Αναστασιάδη, έχετε τον λόγο.</w:t>
      </w:r>
    </w:p>
    <w:p w14:paraId="46947DC6"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Ευ</w:t>
      </w:r>
      <w:r>
        <w:rPr>
          <w:rFonts w:eastAsia="Times New Roman" w:cs="Times New Roman"/>
          <w:szCs w:val="24"/>
        </w:rPr>
        <w:t>χαριστώ, κύριε Πρόεδρε.</w:t>
      </w:r>
    </w:p>
    <w:p w14:paraId="46947DC7" w14:textId="77777777" w:rsidR="00975A5F" w:rsidRDefault="005851F5">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κύριε Υπουργέ, που βρίσκεστε σήμερα εδώ, για να συζητήσουμε το φλέγον ζήτημα της απεργίας στο </w:t>
      </w:r>
      <w:r>
        <w:rPr>
          <w:rFonts w:eastAsia="Times New Roman" w:cs="Times New Roman"/>
          <w:szCs w:val="24"/>
        </w:rPr>
        <w:t>λ</w:t>
      </w:r>
      <w:r>
        <w:rPr>
          <w:rFonts w:eastAsia="Times New Roman" w:cs="Times New Roman"/>
          <w:szCs w:val="24"/>
        </w:rPr>
        <w:t>ιμάνι της Θεσσαλονίκης. Βεβαίως, θα ευχόμουν, μετά από τρεις προσπάθειες και περίπου ένα μήνα καθυστέρησης, η ερώτησή μου να εί</w:t>
      </w:r>
      <w:r>
        <w:rPr>
          <w:rFonts w:eastAsia="Times New Roman" w:cs="Times New Roman"/>
          <w:szCs w:val="24"/>
        </w:rPr>
        <w:t>χε χάσει τον επίκαιρο χαρακτήρα της, δηλαδή να είχε λυθεί η απεργία στο λιμάνι και να είχε ομαλοποιηθεί η κατάσταση της λειτουργίας του, αλλά, δυστυχώς, η απεργία συνεχίζεται και η ερώτηση διατηρεί τον επίκαιρο χαρακτήρα της.</w:t>
      </w:r>
    </w:p>
    <w:p w14:paraId="46947DC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Η απεργία αυτή, κύριε Υπουργέ,</w:t>
      </w:r>
      <w:r>
        <w:rPr>
          <w:rFonts w:eastAsia="Times New Roman" w:cs="Times New Roman"/>
          <w:szCs w:val="24"/>
        </w:rPr>
        <w:t xml:space="preserve"> έρχεται να προστεθεί σε μια σειρά αρρυθμιών που δημιούργησαν το τρίμηνο κλείσιμο της </w:t>
      </w:r>
      <w:proofErr w:type="spellStart"/>
      <w:r>
        <w:rPr>
          <w:rFonts w:eastAsia="Times New Roman" w:cs="Times New Roman"/>
          <w:szCs w:val="24"/>
        </w:rPr>
        <w:t>Ειδομένης</w:t>
      </w:r>
      <w:proofErr w:type="spellEnd"/>
      <w:r>
        <w:rPr>
          <w:rFonts w:eastAsia="Times New Roman" w:cs="Times New Roman"/>
          <w:szCs w:val="24"/>
        </w:rPr>
        <w:t xml:space="preserve"> τον Μάρτιο του 2015, οι τρίμηνες απεργιακές κινητοποιήσεις των αγροτών στις αρχές του χρόνου και, </w:t>
      </w:r>
      <w:r>
        <w:rPr>
          <w:rFonts w:eastAsia="Times New Roman"/>
          <w:bCs/>
          <w:shd w:val="clear" w:color="auto" w:fill="FFFFFF"/>
        </w:rPr>
        <w:t>βεβαίως,</w:t>
      </w:r>
      <w:r>
        <w:rPr>
          <w:rFonts w:eastAsia="Times New Roman" w:cs="Times New Roman"/>
          <w:szCs w:val="24"/>
        </w:rPr>
        <w:t xml:space="preserve"> η σημερινή απεργία, που οδηγεί πάρα πολλές ναυτιλιακέ</w:t>
      </w:r>
      <w:r>
        <w:rPr>
          <w:rFonts w:eastAsia="Times New Roman" w:cs="Times New Roman"/>
          <w:szCs w:val="24"/>
        </w:rPr>
        <w:t>ς εταιρίες σε διπλανά ανταγωνιστικά λιμάνια.</w:t>
      </w:r>
    </w:p>
    <w:p w14:paraId="46947DC9"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Πέρα, </w:t>
      </w:r>
      <w:r>
        <w:rPr>
          <w:rFonts w:eastAsia="Times New Roman" w:cs="Times New Roman"/>
          <w:bCs/>
          <w:shd w:val="clear" w:color="auto" w:fill="FFFFFF"/>
        </w:rPr>
        <w:t>όμως,</w:t>
      </w:r>
      <w:r>
        <w:rPr>
          <w:rFonts w:eastAsia="Times New Roman" w:cs="Times New Roman"/>
          <w:szCs w:val="24"/>
        </w:rPr>
        <w:t xml:space="preserve"> και πάνω από αυτά, το κόστος που προκάλεσε και προκαλεί στις επιχειρήσεις της περιοχής και της </w:t>
      </w:r>
      <w:r>
        <w:rPr>
          <w:rFonts w:eastAsia="Times New Roman" w:cs="Times New Roman"/>
          <w:szCs w:val="24"/>
        </w:rPr>
        <w:t>β</w:t>
      </w:r>
      <w:r>
        <w:rPr>
          <w:rFonts w:eastAsia="Times New Roman" w:cs="Times New Roman"/>
          <w:szCs w:val="24"/>
        </w:rPr>
        <w:t xml:space="preserve">ορείου Ελλάδος </w:t>
      </w:r>
      <w:r>
        <w:rPr>
          <w:rFonts w:eastAsia="Times New Roman"/>
          <w:bCs/>
        </w:rPr>
        <w:t>είναι</w:t>
      </w:r>
      <w:r>
        <w:rPr>
          <w:rFonts w:eastAsia="Times New Roman" w:cs="Times New Roman"/>
          <w:szCs w:val="24"/>
        </w:rPr>
        <w:t xml:space="preserve"> ανυπολόγιστο. Βιοτέχνες, εισαγωγείς, επιχειρηματίες, ναυτικοί </w:t>
      </w:r>
      <w:r>
        <w:rPr>
          <w:rFonts w:eastAsia="Times New Roman" w:cs="Times New Roman"/>
          <w:szCs w:val="24"/>
        </w:rPr>
        <w:t xml:space="preserve">πράκτορες, εκτελωνιστές, </w:t>
      </w:r>
      <w:proofErr w:type="spellStart"/>
      <w:r>
        <w:rPr>
          <w:rFonts w:eastAsia="Times New Roman" w:cs="Times New Roman"/>
          <w:szCs w:val="24"/>
        </w:rPr>
        <w:t>εξαγωγείς</w:t>
      </w:r>
      <w:proofErr w:type="spellEnd"/>
      <w:r>
        <w:rPr>
          <w:rFonts w:eastAsia="Times New Roman" w:cs="Times New Roman"/>
          <w:szCs w:val="24"/>
        </w:rPr>
        <w:t xml:space="preserve"> έχουν φτάσει στα όριά τους. Δεν μπορούν να ανταποκριθούν στις υποχρεώσεις τους, χάνουν πελάτες, δεν μπορούν να εξάγουν, δεν μπορούν να έχουν πρώτες ύλες για την παραγωγή. Αναγκάζονται να παραχωρήσουν άδειες στο προσωπικό </w:t>
      </w:r>
      <w:r>
        <w:rPr>
          <w:rFonts w:eastAsia="Times New Roman" w:cs="Times New Roman"/>
          <w:szCs w:val="24"/>
        </w:rPr>
        <w:t xml:space="preserve">τους, γιατί το σύνολο των επιχειρήσεων στην περιοχή υπολειτουργεί, ενώ κάποιες επιχειρήσεις έχουν αναστείλει και τη </w:t>
      </w:r>
      <w:r>
        <w:rPr>
          <w:rFonts w:eastAsia="Times New Roman" w:cs="Times New Roman"/>
          <w:bCs/>
          <w:shd w:val="clear" w:color="auto" w:fill="FFFFFF"/>
        </w:rPr>
        <w:t xml:space="preserve">λειτουργία τους. Βέβαια, αυτό στη συνέχεια μπορεί να οδηγήσει και σε απολύσεις. </w:t>
      </w:r>
    </w:p>
    <w:p w14:paraId="46947DCA"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κύριε Υπουργέ, ερωτάσθε γιατί μέχρι τώρα δεν αναλάβα</w:t>
      </w:r>
      <w:r>
        <w:rPr>
          <w:rFonts w:eastAsia="Times New Roman" w:cs="Times New Roman"/>
          <w:bCs/>
          <w:shd w:val="clear" w:color="auto" w:fill="FFFFFF"/>
        </w:rPr>
        <w:t>τε πρωτοβουλίες, για να λύσετε αυτό το πρόβλημα, και πώς σκέφτεστε να το αντιμετωπίσετε, δεδομένου ότι η απεργία συνεχίζεται, με τον γνωστό τρόπο, των κυλιόμενων σαρανταοκτάωρων απεργιών, έτσι ώστε να αποκατασταθεί η ομαλή λειτουργία της οικονομίας και της</w:t>
      </w:r>
      <w:r>
        <w:rPr>
          <w:rFonts w:eastAsia="Times New Roman" w:cs="Times New Roman"/>
          <w:bCs/>
          <w:shd w:val="clear" w:color="auto" w:fill="FFFFFF"/>
        </w:rPr>
        <w:t xml:space="preserve"> ζωής στην περιοχή και στη </w:t>
      </w:r>
      <w:r>
        <w:rPr>
          <w:rFonts w:eastAsia="Times New Roman" w:cs="Times New Roman"/>
          <w:bCs/>
          <w:shd w:val="clear" w:color="auto" w:fill="FFFFFF"/>
        </w:rPr>
        <w:t>β</w:t>
      </w:r>
      <w:r>
        <w:rPr>
          <w:rFonts w:eastAsia="Times New Roman" w:cs="Times New Roman"/>
          <w:bCs/>
          <w:shd w:val="clear" w:color="auto" w:fill="FFFFFF"/>
        </w:rPr>
        <w:t>όρει</w:t>
      </w:r>
      <w:r>
        <w:rPr>
          <w:rFonts w:eastAsia="Times New Roman" w:cs="Times New Roman"/>
          <w:bCs/>
          <w:shd w:val="clear" w:color="auto" w:fill="FFFFFF"/>
        </w:rPr>
        <w:t>α</w:t>
      </w:r>
      <w:r>
        <w:rPr>
          <w:rFonts w:eastAsia="Times New Roman" w:cs="Times New Roman"/>
          <w:bCs/>
          <w:shd w:val="clear" w:color="auto" w:fill="FFFFFF"/>
        </w:rPr>
        <w:t xml:space="preserve"> Ελλάδα.</w:t>
      </w:r>
    </w:p>
    <w:p w14:paraId="46947DCB" w14:textId="77777777" w:rsidR="00975A5F" w:rsidRDefault="005851F5">
      <w:pPr>
        <w:spacing w:line="600" w:lineRule="auto"/>
        <w:ind w:firstLine="720"/>
        <w:jc w:val="both"/>
        <w:rPr>
          <w:rFonts w:eastAsia="Times New Roman" w:cs="Times New Roman"/>
          <w:bCs/>
          <w:shd w:val="clear" w:color="auto" w:fill="FFFFFF"/>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Ορίστε, κύριε Υπουργέ. </w:t>
      </w:r>
    </w:p>
    <w:p w14:paraId="46947DCC"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ΘΕΟΔΩΡΟΣ ΔΡΙΤΣΑΣ (Υπουργός Ναυτιλίας και Νησιωτικής Πολιτικής):</w:t>
      </w:r>
      <w:r>
        <w:rPr>
          <w:rFonts w:eastAsia="Times New Roman" w:cs="Times New Roman"/>
          <w:bCs/>
          <w:shd w:val="clear" w:color="auto" w:fill="FFFFFF"/>
        </w:rPr>
        <w:t xml:space="preserve"> Κύριε Αναστασιάδη, ευχαριστώ για την ερώτηση. Παραμένει επίκαιρη, δυστυχώς, θα έλεγα. Πράγματι, σωστά το εντοπίσατε. Να σας απολογηθώ, αν θέλετε. Πράγματι, τις προηγούμενες δύο φορές </w:t>
      </w:r>
      <w:proofErr w:type="spellStart"/>
      <w:r>
        <w:rPr>
          <w:rFonts w:eastAsia="Times New Roman" w:cs="Times New Roman"/>
          <w:bCs/>
          <w:shd w:val="clear" w:color="auto" w:fill="FFFFFF"/>
        </w:rPr>
        <w:t>συνέπεσε</w:t>
      </w:r>
      <w:proofErr w:type="spellEnd"/>
      <w:r>
        <w:rPr>
          <w:rFonts w:eastAsia="Times New Roman" w:cs="Times New Roman"/>
          <w:bCs/>
          <w:shd w:val="clear" w:color="auto" w:fill="FFFFFF"/>
        </w:rPr>
        <w:t xml:space="preserve"> η μία φορά να </w:t>
      </w:r>
      <w:r>
        <w:rPr>
          <w:rFonts w:eastAsia="Times New Roman"/>
          <w:bCs/>
          <w:shd w:val="clear" w:color="auto" w:fill="FFFFFF"/>
        </w:rPr>
        <w:t>είναι</w:t>
      </w:r>
      <w:r>
        <w:rPr>
          <w:rFonts w:eastAsia="Times New Roman" w:cs="Times New Roman"/>
          <w:bCs/>
          <w:shd w:val="clear" w:color="auto" w:fill="FFFFFF"/>
        </w:rPr>
        <w:t xml:space="preserve"> κρίσιμη μέρα, ακριβώς, για την εξέλιξη της </w:t>
      </w:r>
      <w:r>
        <w:rPr>
          <w:rFonts w:eastAsia="Times New Roman" w:cs="Times New Roman"/>
          <w:bCs/>
          <w:shd w:val="clear" w:color="auto" w:fill="FFFFFF"/>
        </w:rPr>
        <w:t xml:space="preserve">απεργίας και είχα δέσμευση αναφορικά με αυτό. Η άλλη αφορούσε τις δεσμεύσεις που είχαν προκύψει από τη μεγάλη Διεθνή Ναυτιλιακή </w:t>
      </w:r>
      <w:r>
        <w:rPr>
          <w:rFonts w:eastAsia="Times New Roman"/>
          <w:bCs/>
          <w:shd w:val="clear" w:color="auto" w:fill="FFFFFF"/>
        </w:rPr>
        <w:t>Έ</w:t>
      </w:r>
      <w:r>
        <w:rPr>
          <w:rFonts w:eastAsia="Times New Roman" w:cs="Times New Roman"/>
          <w:bCs/>
          <w:shd w:val="clear" w:color="auto" w:fill="FFFFFF"/>
        </w:rPr>
        <w:t xml:space="preserve">κθεση των Ποσειδωνίων. Ως εκ τούτου, ήταν πραγματικό το κώλυμα. Ήταν αδύνατον να παρευρίσκομαι. </w:t>
      </w:r>
    </w:p>
    <w:p w14:paraId="46947DCD"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 όλα αυτά, πράγματι, η απε</w:t>
      </w:r>
      <w:r>
        <w:rPr>
          <w:rFonts w:eastAsia="Times New Roman" w:cs="Times New Roman"/>
          <w:bCs/>
          <w:shd w:val="clear" w:color="auto" w:fill="FFFFFF"/>
        </w:rPr>
        <w:t>ργιακή κινητοποίηση στη Θεσσαλονίκη και στον Πειραιά, ελπίζω ότι βρίσκεται σε αποκλιμάκωση. Ήδη υπάρχουν σωματεία</w:t>
      </w:r>
      <w:r>
        <w:rPr>
          <w:rFonts w:eastAsia="Times New Roman" w:cs="Times New Roman"/>
          <w:bCs/>
          <w:shd w:val="clear" w:color="auto" w:fill="FFFFFF"/>
        </w:rPr>
        <w:t>,</w:t>
      </w:r>
      <w:r>
        <w:rPr>
          <w:rFonts w:eastAsia="Times New Roman" w:cs="Times New Roman"/>
          <w:bCs/>
          <w:shd w:val="clear" w:color="auto" w:fill="FFFFFF"/>
        </w:rPr>
        <w:t xml:space="preserve"> που έχουν αναστείλει την απεργιακή κινητοποίηση και θέλω να πιστεύω ότι το σύνολο των εργασιακών ενώσεων και στον Πειραιά και στη Θεσσαλονίκη</w:t>
      </w:r>
      <w:r>
        <w:rPr>
          <w:rFonts w:eastAsia="Times New Roman" w:cs="Times New Roman"/>
          <w:bCs/>
          <w:shd w:val="clear" w:color="auto" w:fill="FFFFFF"/>
        </w:rPr>
        <w:t xml:space="preserve"> αυτές τις μέρες θα επιλέξουν αναστολή των κινητοποιήσεων. </w:t>
      </w:r>
    </w:p>
    <w:p w14:paraId="46947DCE"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λέω «θέλω να το πιστεύω», γιατί σας βεβαιώνω ότι πολύ συστηματικά όλο αυτό το διάστημα, κάθε μέρα, υπάρχει σ</w:t>
      </w:r>
      <w:r>
        <w:rPr>
          <w:rFonts w:eastAsia="Times New Roman" w:cs="Times New Roman"/>
          <w:bCs/>
          <w:shd w:val="clear" w:color="auto" w:fill="FFFFFF"/>
        </w:rPr>
        <w:t>υνεχής</w:t>
      </w:r>
      <w:r>
        <w:rPr>
          <w:rFonts w:eastAsia="Times New Roman" w:cs="Times New Roman"/>
          <w:bCs/>
          <w:shd w:val="clear" w:color="auto" w:fill="FFFFFF"/>
        </w:rPr>
        <w:t xml:space="preserve"> ενασχόληση της </w:t>
      </w:r>
      <w:r>
        <w:rPr>
          <w:rFonts w:eastAsia="Times New Roman"/>
          <w:bCs/>
          <w:shd w:val="clear" w:color="auto" w:fill="FFFFFF"/>
        </w:rPr>
        <w:t>Κυβέρνησης</w:t>
      </w:r>
      <w:r>
        <w:rPr>
          <w:rFonts w:eastAsia="Times New Roman" w:cs="Times New Roman"/>
          <w:bCs/>
          <w:shd w:val="clear" w:color="auto" w:fill="FFFFFF"/>
        </w:rPr>
        <w:t xml:space="preserve"> -και των συναρμόδιων Υπουργείων, όχι μόνο του δικού</w:t>
      </w:r>
      <w:r>
        <w:rPr>
          <w:rFonts w:eastAsia="Times New Roman" w:cs="Times New Roman"/>
          <w:bCs/>
          <w:shd w:val="clear" w:color="auto" w:fill="FFFFFF"/>
        </w:rPr>
        <w:t xml:space="preserve"> μας Υπουργείου- στην κατεύθυνση της αναζήτησης λύσεων, της επεξεργασίας και της διατύπωσης προτάσεων, που να έχουν και δικαιοσύνη και ρεαλισμό και προοπτική.</w:t>
      </w:r>
    </w:p>
    <w:p w14:paraId="46947DCF"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Ξέρετε ότι </w:t>
      </w:r>
      <w:r>
        <w:rPr>
          <w:rFonts w:eastAsia="Times New Roman"/>
          <w:bCs/>
          <w:shd w:val="clear" w:color="auto" w:fill="FFFFFF"/>
        </w:rPr>
        <w:t>είναι</w:t>
      </w:r>
      <w:r>
        <w:rPr>
          <w:rFonts w:eastAsia="Times New Roman" w:cs="Times New Roman"/>
          <w:bCs/>
          <w:shd w:val="clear" w:color="auto" w:fill="FFFFFF"/>
        </w:rPr>
        <w:t xml:space="preserve"> πολύ περίεργη η περίοδος που ζούμε. Χρειάζονται αυτές οι σχέσεις εμπιστοσύνης να</w:t>
      </w:r>
      <w:r>
        <w:rPr>
          <w:rFonts w:eastAsia="Times New Roman" w:cs="Times New Roman"/>
          <w:bCs/>
          <w:shd w:val="clear" w:color="auto" w:fill="FFFFFF"/>
        </w:rPr>
        <w:t xml:space="preserve"> έχουν αμοιβαιότητα από όλες τις πλευρές, γιατί όλα τα ζητήματα και ειδικά αυτά τα ζητήματα συνδέονται με λεπτές ισορροπίες και αβεβαιότητα για το μέλλον των Ελλήνων πολιτών. Αυτή η πραγματικότητα δημιουργεί την ανάγκη συνεννόησης. </w:t>
      </w:r>
    </w:p>
    <w:p w14:paraId="46947DD0" w14:textId="77777777" w:rsidR="00975A5F" w:rsidRDefault="005851F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w:t>
      </w:r>
      <w:r>
        <w:rPr>
          <w:rFonts w:eastAsia="Times New Roman"/>
          <w:bCs/>
          <w:shd w:val="clear" w:color="auto" w:fill="FFFFFF"/>
        </w:rPr>
        <w:t>Κυβέρνησή</w:t>
      </w:r>
      <w:r>
        <w:rPr>
          <w:rFonts w:eastAsia="Times New Roman" w:cs="Times New Roman"/>
          <w:bCs/>
          <w:shd w:val="clear" w:color="auto" w:fill="FFFFFF"/>
        </w:rPr>
        <w:t xml:space="preserve"> μας, λοιπόν, και σε αυτό το ζήτημα, με επιχειρήματα, με ενασχόληση, με προτάσεις διεκδικεί –πραγματικά διεκδικεί- να πείσει για τον υπεύθυνο τρόπο με τον οποίον έχει χειριστεί και αυτό το ζήτημα. </w:t>
      </w:r>
    </w:p>
    <w:p w14:paraId="46947DD1" w14:textId="77777777" w:rsidR="00975A5F" w:rsidRDefault="005851F5">
      <w:pPr>
        <w:spacing w:line="600" w:lineRule="auto"/>
        <w:ind w:firstLine="720"/>
        <w:jc w:val="both"/>
        <w:rPr>
          <w:rFonts w:eastAsia="Times New Roman" w:cs="Times New Roman"/>
          <w:szCs w:val="24"/>
        </w:rPr>
      </w:pPr>
      <w:r>
        <w:rPr>
          <w:rFonts w:eastAsia="Times New Roman" w:cs="Times New Roman"/>
          <w:bCs/>
          <w:shd w:val="clear" w:color="auto" w:fill="FFFFFF"/>
        </w:rPr>
        <w:lastRenderedPageBreak/>
        <w:t>Είμαστε προς το τέλος και νομίζω ότι είμαστε προς το τέλος</w:t>
      </w:r>
      <w:r>
        <w:rPr>
          <w:rFonts w:eastAsia="Times New Roman" w:cs="Times New Roman"/>
          <w:bCs/>
          <w:shd w:val="clear" w:color="auto" w:fill="FFFFFF"/>
        </w:rPr>
        <w:t xml:space="preserve"> για μια νέα αρχή, η οποία αφορά και το </w:t>
      </w:r>
      <w:r>
        <w:rPr>
          <w:rFonts w:eastAsia="Times New Roman" w:cs="Times New Roman"/>
          <w:bCs/>
          <w:shd w:val="clear" w:color="auto" w:fill="FFFFFF"/>
        </w:rPr>
        <w:t>λ</w:t>
      </w:r>
      <w:r>
        <w:rPr>
          <w:rFonts w:eastAsia="Times New Roman" w:cs="Times New Roman"/>
          <w:bCs/>
          <w:shd w:val="clear" w:color="auto" w:fill="FFFFFF"/>
        </w:rPr>
        <w:t xml:space="preserve">ιμάνι της Θεσσαλονίκης και το </w:t>
      </w:r>
      <w:r>
        <w:rPr>
          <w:rFonts w:eastAsia="Times New Roman" w:cs="Times New Roman"/>
          <w:bCs/>
          <w:shd w:val="clear" w:color="auto" w:fill="FFFFFF"/>
        </w:rPr>
        <w:t>λ</w:t>
      </w:r>
      <w:r>
        <w:rPr>
          <w:rFonts w:eastAsia="Times New Roman" w:cs="Times New Roman"/>
          <w:bCs/>
          <w:shd w:val="clear" w:color="auto" w:fill="FFFFFF"/>
        </w:rPr>
        <w:t>ιμάνι του Πειραιά. Αυτά τα δύο λιμάνια πρέπει να λειτουργήσουν με αναπτυξιακούς στόχους, με δυναμισμό -έχουν τεράστια πλεονεκτήματα- αλλά και με κανόνες συνεννόησης και δικαιοσύνης, πο</w:t>
      </w:r>
      <w:r>
        <w:rPr>
          <w:rFonts w:eastAsia="Times New Roman" w:cs="Times New Roman"/>
          <w:bCs/>
          <w:shd w:val="clear" w:color="auto" w:fill="FFFFFF"/>
        </w:rPr>
        <w:t xml:space="preserve">υ εκτός από πεδίο δίκαιης ανάπτυξης, όπως και ο Πρωθυπουργός έχει εξαγγείλει, η κοινωνική δικαιοσύνη και η εργασιακή ασφάλεια </w:t>
      </w:r>
      <w:r>
        <w:rPr>
          <w:rFonts w:eastAsia="Times New Roman"/>
          <w:bCs/>
          <w:shd w:val="clear" w:color="auto" w:fill="FFFFFF"/>
        </w:rPr>
        <w:t>είναι</w:t>
      </w:r>
      <w:r>
        <w:rPr>
          <w:rFonts w:eastAsia="Times New Roman" w:cs="Times New Roman"/>
          <w:bCs/>
          <w:shd w:val="clear" w:color="auto" w:fill="FFFFFF"/>
        </w:rPr>
        <w:t xml:space="preserve"> κυρίως προϋποθέσεις ανάπτυξης και για τον Πειραιά και για τη Θεσσαλονίκη. </w:t>
      </w:r>
    </w:p>
    <w:p w14:paraId="46947DD2" w14:textId="77777777" w:rsidR="00975A5F" w:rsidRDefault="005851F5">
      <w:pPr>
        <w:spacing w:line="600" w:lineRule="auto"/>
        <w:ind w:firstLine="720"/>
        <w:jc w:val="both"/>
        <w:rPr>
          <w:rFonts w:eastAsia="UB-Helvetica" w:cs="Times New Roman"/>
          <w:szCs w:val="24"/>
        </w:rPr>
      </w:pPr>
      <w:r>
        <w:rPr>
          <w:rFonts w:eastAsia="UB-Helvetica" w:cs="Times New Roman"/>
          <w:szCs w:val="24"/>
        </w:rPr>
        <w:t>Τελειώνω, λέγοντας ότι έχουμε απόλυτη επίγνωση τω</w:t>
      </w:r>
      <w:r>
        <w:rPr>
          <w:rFonts w:eastAsia="UB-Helvetica" w:cs="Times New Roman"/>
          <w:szCs w:val="24"/>
        </w:rPr>
        <w:t>ν συνεπειών</w:t>
      </w:r>
      <w:r>
        <w:rPr>
          <w:rFonts w:eastAsia="UB-Helvetica" w:cs="Times New Roman"/>
          <w:szCs w:val="24"/>
        </w:rPr>
        <w:t>,</w:t>
      </w:r>
      <w:r>
        <w:rPr>
          <w:rFonts w:eastAsia="UB-Helvetica" w:cs="Times New Roman"/>
          <w:szCs w:val="24"/>
        </w:rPr>
        <w:t xml:space="preserve"> των αρνητικών συνεπειών</w:t>
      </w:r>
      <w:r>
        <w:rPr>
          <w:rFonts w:eastAsia="UB-Helvetica" w:cs="Times New Roman"/>
          <w:szCs w:val="24"/>
        </w:rPr>
        <w:t>,</w:t>
      </w:r>
      <w:r>
        <w:rPr>
          <w:rFonts w:eastAsia="UB-Helvetica" w:cs="Times New Roman"/>
          <w:szCs w:val="24"/>
        </w:rPr>
        <w:t xml:space="preserve"> που έχουν υποστεί πάρα πολλές επιχειρήσεις στη </w:t>
      </w:r>
      <w:r>
        <w:rPr>
          <w:rFonts w:eastAsia="UB-Helvetica" w:cs="Times New Roman"/>
          <w:szCs w:val="24"/>
        </w:rPr>
        <w:t>β</w:t>
      </w:r>
      <w:r>
        <w:rPr>
          <w:rFonts w:eastAsia="UB-Helvetica" w:cs="Times New Roman"/>
          <w:szCs w:val="24"/>
        </w:rPr>
        <w:t>όρεια Ελλάδα και στη Θεσσαλονίκη. Είναι ακριβώς</w:t>
      </w:r>
      <w:r>
        <w:rPr>
          <w:rFonts w:eastAsia="UB-Helvetica" w:cs="Times New Roman"/>
          <w:szCs w:val="24"/>
        </w:rPr>
        <w:t>,</w:t>
      </w:r>
      <w:r>
        <w:rPr>
          <w:rFonts w:eastAsia="UB-Helvetica" w:cs="Times New Roman"/>
          <w:szCs w:val="24"/>
        </w:rPr>
        <w:t xml:space="preserve"> ένα από τα επιχειρήματα και της Κυβέρνησης απέναντι στους απεργούς, ότι δεν γίνεται να μην λαμβάν</w:t>
      </w:r>
      <w:r>
        <w:rPr>
          <w:rFonts w:eastAsia="UB-Helvetica" w:cs="Times New Roman"/>
          <w:szCs w:val="24"/>
        </w:rPr>
        <w:t>ε</w:t>
      </w:r>
      <w:r>
        <w:rPr>
          <w:rFonts w:eastAsia="UB-Helvetica" w:cs="Times New Roman"/>
          <w:szCs w:val="24"/>
        </w:rPr>
        <w:t xml:space="preserve">ται υπ’ </w:t>
      </w:r>
      <w:proofErr w:type="spellStart"/>
      <w:r>
        <w:rPr>
          <w:rFonts w:eastAsia="UB-Helvetica" w:cs="Times New Roman"/>
          <w:szCs w:val="24"/>
        </w:rPr>
        <w:t>όψιν</w:t>
      </w:r>
      <w:proofErr w:type="spellEnd"/>
      <w:r>
        <w:rPr>
          <w:rFonts w:eastAsia="UB-Helvetica" w:cs="Times New Roman"/>
          <w:szCs w:val="24"/>
        </w:rPr>
        <w:t xml:space="preserve"> το σύνολο </w:t>
      </w:r>
      <w:r>
        <w:rPr>
          <w:rFonts w:eastAsia="UB-Helvetica" w:cs="Times New Roman"/>
          <w:szCs w:val="24"/>
        </w:rPr>
        <w:t>των παραμέτρων προς αυτήν την κατεύθυνση.</w:t>
      </w:r>
    </w:p>
    <w:p w14:paraId="46947DD3" w14:textId="77777777" w:rsidR="00975A5F" w:rsidRDefault="005851F5">
      <w:pPr>
        <w:spacing w:line="600" w:lineRule="auto"/>
        <w:ind w:firstLine="720"/>
        <w:jc w:val="both"/>
        <w:rPr>
          <w:rFonts w:eastAsia="UB-Helvetica" w:cs="Times New Roman"/>
          <w:szCs w:val="24"/>
        </w:rPr>
      </w:pPr>
      <w:r>
        <w:rPr>
          <w:rFonts w:eastAsia="UB-Helvetica" w:cs="Times New Roman"/>
          <w:szCs w:val="24"/>
        </w:rPr>
        <w:lastRenderedPageBreak/>
        <w:t xml:space="preserve">Όμως, και εκεί χρειάζεται πραγματικά να διατηρηθεί η συνεννόηση και η ενότητα. Σε μεγάλο βαθμό αυτό έχει επιτευχθεί και από τις παραγωγικές ενώσεις της </w:t>
      </w:r>
      <w:r>
        <w:rPr>
          <w:rFonts w:eastAsia="UB-Helvetica" w:cs="Times New Roman"/>
          <w:szCs w:val="24"/>
        </w:rPr>
        <w:t>β</w:t>
      </w:r>
      <w:r>
        <w:rPr>
          <w:rFonts w:eastAsia="UB-Helvetica" w:cs="Times New Roman"/>
          <w:szCs w:val="24"/>
        </w:rPr>
        <w:t>ορείου Ελλάδας και της Θεσσαλονίκης και από τη διοίκηση του Ο</w:t>
      </w:r>
      <w:r>
        <w:rPr>
          <w:rFonts w:eastAsia="UB-Helvetica" w:cs="Times New Roman"/>
          <w:szCs w:val="24"/>
        </w:rPr>
        <w:t>ργανισμού Λιμένα και από τους εργαζόμενους και, φυσικά, από την Κυβέρνηση.</w:t>
      </w:r>
    </w:p>
    <w:p w14:paraId="46947DD4" w14:textId="77777777" w:rsidR="00975A5F" w:rsidRDefault="005851F5">
      <w:pPr>
        <w:spacing w:line="600" w:lineRule="auto"/>
        <w:ind w:firstLine="720"/>
        <w:jc w:val="both"/>
        <w:rPr>
          <w:rFonts w:eastAsia="UB-Helvetica" w:cs="Times New Roman"/>
          <w:szCs w:val="24"/>
        </w:rPr>
      </w:pPr>
      <w:r>
        <w:rPr>
          <w:rFonts w:eastAsia="UB-Helvetica" w:cs="Times New Roman"/>
          <w:szCs w:val="24"/>
        </w:rPr>
        <w:t>Κατανοούμε όλες τις επιπτώσεις μιας απεργιακής κινητοποίησης. Όλοι μαζί πρέπει να βγούμε απ’ αυτήν την δυσκολία, για να ανοίξουμε όλοι μαζί νέους δρόμους και η συνεννόηση δεν πρέπει</w:t>
      </w:r>
      <w:r>
        <w:rPr>
          <w:rFonts w:eastAsia="UB-Helvetica" w:cs="Times New Roman"/>
          <w:szCs w:val="24"/>
        </w:rPr>
        <w:t xml:space="preserve"> να χαθεί.</w:t>
      </w:r>
    </w:p>
    <w:p w14:paraId="46947DD5" w14:textId="77777777" w:rsidR="00975A5F" w:rsidRDefault="005851F5">
      <w:pPr>
        <w:spacing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Κύριε Αναστασιάδη, ορίστε έχετε τον λόγο για τη δευτερολογία σας.</w:t>
      </w:r>
    </w:p>
    <w:p w14:paraId="46947DD6" w14:textId="77777777" w:rsidR="00975A5F" w:rsidRDefault="005851F5">
      <w:pPr>
        <w:spacing w:line="600" w:lineRule="auto"/>
        <w:ind w:firstLine="720"/>
        <w:jc w:val="both"/>
        <w:rPr>
          <w:rFonts w:eastAsia="UB-Helvetica" w:cs="Times New Roman"/>
          <w:szCs w:val="24"/>
        </w:rPr>
      </w:pPr>
      <w:r>
        <w:rPr>
          <w:rFonts w:eastAsia="UB-Helvetica" w:cs="Times New Roman"/>
          <w:b/>
          <w:szCs w:val="24"/>
        </w:rPr>
        <w:t>ΣΑΒΒΑΣ ΑΝΑΣΤΑΣΙΑΔΗΣ:</w:t>
      </w:r>
      <w:r>
        <w:rPr>
          <w:rFonts w:eastAsia="UB-Helvetica" w:cs="Times New Roman"/>
          <w:szCs w:val="24"/>
        </w:rPr>
        <w:t xml:space="preserve"> Κύριε Υπουργέ, νομίζω ότι και εγώ, αλλά και αυτοί που μας ακούνε, δεν διαφωτίστηκαν από αυτά που είπατε. Εγώ πιστεύω ότι αυτά</w:t>
      </w:r>
      <w:r>
        <w:rPr>
          <w:rFonts w:eastAsia="UB-Helvetica" w:cs="Times New Roman"/>
          <w:szCs w:val="24"/>
        </w:rPr>
        <w:t xml:space="preserve"> τα θέματα δεν λύνονται με ευχολόγια και, βεβαίως, η συνεννόηση και η δικαιοσύνη και τα δικαιώματα πρέπει να προταχθούν σ’ αυτήν την κουβέντα.</w:t>
      </w:r>
    </w:p>
    <w:p w14:paraId="46947DD7" w14:textId="77777777" w:rsidR="00975A5F" w:rsidRDefault="005851F5">
      <w:pPr>
        <w:spacing w:line="600" w:lineRule="auto"/>
        <w:ind w:firstLine="720"/>
        <w:jc w:val="both"/>
        <w:rPr>
          <w:rFonts w:eastAsia="UB-Helvetica" w:cs="Times New Roman"/>
          <w:szCs w:val="24"/>
        </w:rPr>
      </w:pPr>
      <w:r>
        <w:rPr>
          <w:rFonts w:eastAsia="UB-Helvetica" w:cs="Times New Roman"/>
          <w:szCs w:val="24"/>
        </w:rPr>
        <w:lastRenderedPageBreak/>
        <w:t>Όμως, δικαιώματα δεν έχουν μόνο οι απεργοί, των οποίων την αγωνία καταλαβαίνουμε και κατανοούμε. Μάλιστα, ήμασταν</w:t>
      </w:r>
      <w:r>
        <w:rPr>
          <w:rFonts w:eastAsia="UB-Helvetica" w:cs="Times New Roman"/>
          <w:szCs w:val="24"/>
        </w:rPr>
        <w:t xml:space="preserve"> εμείς, κλιμάκιο της Νέας Δημοκρατίας, οι μόνοι που τους επισκεφθήκαμε για να συζητήσουμε. Όμως, αυτοί, βεβαίως, δεν ήθελαν να συζητήσουν, ήθελαν να δημιουργήσουν σόου. Συζητήσαμε με τη διοίκηση του ΟΛΠ και τους εμπλεκόμενους φορείς.</w:t>
      </w:r>
    </w:p>
    <w:p w14:paraId="46947DD8" w14:textId="77777777" w:rsidR="00975A5F" w:rsidRDefault="005851F5">
      <w:pPr>
        <w:spacing w:line="600" w:lineRule="auto"/>
        <w:ind w:firstLine="720"/>
        <w:jc w:val="both"/>
        <w:rPr>
          <w:rFonts w:eastAsia="UB-Helvetica" w:cs="Times New Roman"/>
          <w:szCs w:val="24"/>
        </w:rPr>
      </w:pPr>
      <w:r>
        <w:rPr>
          <w:rFonts w:eastAsia="UB-Helvetica" w:cs="Times New Roman"/>
          <w:szCs w:val="24"/>
        </w:rPr>
        <w:t>Δικαιώματα έχουν και ο</w:t>
      </w:r>
      <w:r>
        <w:rPr>
          <w:rFonts w:eastAsia="UB-Helvetica" w:cs="Times New Roman"/>
          <w:szCs w:val="24"/>
        </w:rPr>
        <w:t xml:space="preserve">ι εργαζόμενοι, που δουλεύουν στις επιχειρήσεις της </w:t>
      </w:r>
      <w:r>
        <w:rPr>
          <w:rFonts w:eastAsia="UB-Helvetica" w:cs="Times New Roman"/>
          <w:szCs w:val="24"/>
        </w:rPr>
        <w:t>β</w:t>
      </w:r>
      <w:r>
        <w:rPr>
          <w:rFonts w:eastAsia="UB-Helvetica" w:cs="Times New Roman"/>
          <w:szCs w:val="24"/>
        </w:rPr>
        <w:t>ορείου Ελλάδος –και είναι χιλιάδες- και κινδυνεύουν να χάσουν τη δουλειά τους, αλλά και οι επιχειρηματίες</w:t>
      </w:r>
      <w:r>
        <w:rPr>
          <w:rFonts w:eastAsia="UB-Helvetica" w:cs="Times New Roman"/>
          <w:szCs w:val="24"/>
        </w:rPr>
        <w:t>,</w:t>
      </w:r>
      <w:r>
        <w:rPr>
          <w:rFonts w:eastAsia="UB-Helvetica" w:cs="Times New Roman"/>
          <w:szCs w:val="24"/>
        </w:rPr>
        <w:t xml:space="preserve"> που ζουν με την αγωνία να κρατήσουν ζωντανές τις επιχειρήσεις τους.</w:t>
      </w:r>
    </w:p>
    <w:p w14:paraId="46947DD9" w14:textId="77777777" w:rsidR="00975A5F" w:rsidRDefault="005851F5">
      <w:pPr>
        <w:spacing w:line="600" w:lineRule="auto"/>
        <w:ind w:firstLine="720"/>
        <w:jc w:val="both"/>
        <w:rPr>
          <w:rFonts w:eastAsia="UB-Helvetica" w:cs="Times New Roman"/>
          <w:szCs w:val="24"/>
        </w:rPr>
      </w:pPr>
      <w:r>
        <w:rPr>
          <w:rFonts w:eastAsia="UB-Helvetica" w:cs="Times New Roman"/>
          <w:szCs w:val="24"/>
        </w:rPr>
        <w:t>Θέλω να σας κάνω μια ευθεία ε</w:t>
      </w:r>
      <w:r>
        <w:rPr>
          <w:rFonts w:eastAsia="UB-Helvetica" w:cs="Times New Roman"/>
          <w:szCs w:val="24"/>
        </w:rPr>
        <w:t xml:space="preserve">ρώτηση και θέλω μια ευθεία απάντηση: Γιατί η Κυβέρνηση, μέσω της διοίκησης του ΟΛΠ, δεν άσκησε τα ένδικα δικαιώματά της, ώστε να αποκατασταθεί η λειτουργία του </w:t>
      </w:r>
      <w:r>
        <w:rPr>
          <w:rFonts w:eastAsia="UB-Helvetica" w:cs="Times New Roman"/>
          <w:szCs w:val="24"/>
        </w:rPr>
        <w:t>λ</w:t>
      </w:r>
      <w:r>
        <w:rPr>
          <w:rFonts w:eastAsia="UB-Helvetica" w:cs="Times New Roman"/>
          <w:szCs w:val="24"/>
        </w:rPr>
        <w:t xml:space="preserve">ιμένος; Και γιατί διχάζετε την κοινωνία και τον λαό, αναγκάζοντας τους φορείς, τα επιμελητήρια </w:t>
      </w:r>
      <w:r>
        <w:rPr>
          <w:rFonts w:eastAsia="UB-Helvetica" w:cs="Times New Roman"/>
          <w:szCs w:val="24"/>
        </w:rPr>
        <w:t xml:space="preserve">της </w:t>
      </w:r>
      <w:r>
        <w:rPr>
          <w:rFonts w:eastAsia="UB-Helvetica" w:cs="Times New Roman"/>
          <w:szCs w:val="24"/>
        </w:rPr>
        <w:lastRenderedPageBreak/>
        <w:t>Ελλάδος, να προβούν σ’ αυτήν την ενέργεια, που είναι καθαρά καθήκον και ευθύνη της Κυβέρνησης; Γιατί δεν το κάνατε εσείς; Γιατί;</w:t>
      </w:r>
    </w:p>
    <w:p w14:paraId="46947DDA" w14:textId="77777777" w:rsidR="00975A5F" w:rsidRDefault="005851F5">
      <w:pPr>
        <w:spacing w:line="600" w:lineRule="auto"/>
        <w:ind w:firstLine="720"/>
        <w:jc w:val="both"/>
        <w:rPr>
          <w:rFonts w:eastAsia="UB-Helvetica" w:cs="Times New Roman"/>
          <w:szCs w:val="24"/>
        </w:rPr>
      </w:pPr>
      <w:r>
        <w:rPr>
          <w:rFonts w:eastAsia="UB-Helvetica" w:cs="Times New Roman"/>
          <w:szCs w:val="24"/>
        </w:rPr>
        <w:t>Βεβαίως, πρέπει να κάτσετε και να συζητήσετε. Είναι ευθύνη σας. Είναι ευθύνη του Υπουργού και της Κυβέρνησης να λύσετε αυτά</w:t>
      </w:r>
      <w:r>
        <w:rPr>
          <w:rFonts w:eastAsia="UB-Helvetica" w:cs="Times New Roman"/>
          <w:szCs w:val="24"/>
        </w:rPr>
        <w:t xml:space="preserve"> τα προβλήματα από τη μια πλευρά. Είναι ευθύνη σας, όμως, να διαφυλάξετε και τα δικαιώματα των άλλων.</w:t>
      </w:r>
    </w:p>
    <w:p w14:paraId="46947DDB" w14:textId="77777777" w:rsidR="00975A5F" w:rsidRDefault="005851F5">
      <w:pPr>
        <w:spacing w:line="600" w:lineRule="auto"/>
        <w:ind w:firstLine="720"/>
        <w:jc w:val="both"/>
        <w:rPr>
          <w:rFonts w:eastAsia="UB-Helvetica" w:cs="Times New Roman"/>
          <w:szCs w:val="24"/>
        </w:rPr>
      </w:pPr>
      <w:r>
        <w:rPr>
          <w:rFonts w:eastAsia="UB-Helvetica" w:cs="Times New Roman"/>
          <w:szCs w:val="24"/>
        </w:rPr>
        <w:t xml:space="preserve">Ξέρετε τι σημαίνει αυτή η απεργία, κύριε Υπουργέ; Απαξιώνεται ολοκληρωτικά το λιμάνι της Θεσσαλονίκης. Δεν πρόκειται να επιστρέψει κανένα φορτίο και αυτό </w:t>
      </w:r>
      <w:r>
        <w:rPr>
          <w:rFonts w:eastAsia="UB-Helvetica" w:cs="Times New Roman"/>
          <w:szCs w:val="24"/>
        </w:rPr>
        <w:t xml:space="preserve">μας το δείχνει η εμπειρία μας από το πρόσφατο παρελθόν. Επίσης, απαξιώνεται ολοκληρωτικά η οικονομία, ο επιχειρηματικός κόσμος, αλλά και η εργασία στην περιοχή και στη </w:t>
      </w:r>
      <w:r>
        <w:rPr>
          <w:rFonts w:eastAsia="UB-Helvetica" w:cs="Times New Roman"/>
          <w:szCs w:val="24"/>
        </w:rPr>
        <w:t>β</w:t>
      </w:r>
      <w:r>
        <w:rPr>
          <w:rFonts w:eastAsia="UB-Helvetica" w:cs="Times New Roman"/>
          <w:szCs w:val="24"/>
        </w:rPr>
        <w:t xml:space="preserve">όρειο Ελλάδα. </w:t>
      </w:r>
    </w:p>
    <w:p w14:paraId="46947DDC" w14:textId="77777777" w:rsidR="00975A5F" w:rsidRDefault="005851F5">
      <w:pPr>
        <w:spacing w:line="600" w:lineRule="auto"/>
        <w:ind w:firstLine="720"/>
        <w:jc w:val="both"/>
        <w:rPr>
          <w:rFonts w:eastAsia="UB-Helvetica" w:cs="Times New Roman"/>
          <w:szCs w:val="24"/>
        </w:rPr>
      </w:pPr>
      <w:r>
        <w:rPr>
          <w:rFonts w:eastAsia="UB-Helvetica" w:cs="Times New Roman"/>
          <w:szCs w:val="24"/>
        </w:rPr>
        <w:t>Κι εσείς μου μιλάτε τώρα σαν σχολιαστής, ως απλός θεατής. Ποιες ενέργειε</w:t>
      </w:r>
      <w:r>
        <w:rPr>
          <w:rFonts w:eastAsia="UB-Helvetica" w:cs="Times New Roman"/>
          <w:szCs w:val="24"/>
        </w:rPr>
        <w:t xml:space="preserve">ς πήρατε; Τι θα πει «ελπίζω ότι θα λυθεί η απεργία» ή τι θα πει «βρισκόμαστε σε καλό δρόμο» ή τι θα πει ότι «θα λυθεί τις </w:t>
      </w:r>
      <w:r>
        <w:rPr>
          <w:rFonts w:eastAsia="UB-Helvetica" w:cs="Times New Roman"/>
          <w:szCs w:val="24"/>
        </w:rPr>
        <w:lastRenderedPageBreak/>
        <w:t>επόμενες μέρες»; Εκτός κι αν, σύμφωνα με την προσφιλή σας τακτική, περιμένετε να λυθεί το πρόβλημα δια της ωριμάνσεως, να βαρεθούν, δη</w:t>
      </w:r>
      <w:r>
        <w:rPr>
          <w:rFonts w:eastAsia="UB-Helvetica" w:cs="Times New Roman"/>
          <w:szCs w:val="24"/>
        </w:rPr>
        <w:t>λαδή, οι απεργοί, όπως έκαναν και σε προηγούμενες περιπτώσεις, και να φύγουν και να πάνε στα σπίτια τους. Αυτό, όμως, θα διαλύσει τελείως την κοινωνία και την οικονομία στην περιοχή.</w:t>
      </w:r>
    </w:p>
    <w:p w14:paraId="46947DDD" w14:textId="77777777" w:rsidR="00975A5F" w:rsidRDefault="005851F5">
      <w:pPr>
        <w:spacing w:line="600" w:lineRule="auto"/>
        <w:ind w:firstLine="720"/>
        <w:jc w:val="both"/>
        <w:rPr>
          <w:rFonts w:eastAsia="UB-Helvetica" w:cs="Times New Roman"/>
          <w:szCs w:val="24"/>
        </w:rPr>
      </w:pPr>
      <w:r>
        <w:rPr>
          <w:rFonts w:eastAsia="UB-Helvetica" w:cs="Times New Roman"/>
          <w:szCs w:val="24"/>
        </w:rPr>
        <w:t xml:space="preserve">Είναι τεράστια η ευθύνη σας. Η ιστορία θα καταγράψει αυτήν τη απεργία ως </w:t>
      </w:r>
      <w:r>
        <w:rPr>
          <w:rFonts w:eastAsia="UB-Helvetica" w:cs="Times New Roman"/>
          <w:szCs w:val="24"/>
        </w:rPr>
        <w:t xml:space="preserve">την απεργία που απαξίωσε και μηδένισε το </w:t>
      </w:r>
      <w:r>
        <w:rPr>
          <w:rFonts w:eastAsia="UB-Helvetica" w:cs="Times New Roman"/>
          <w:szCs w:val="24"/>
        </w:rPr>
        <w:t>λ</w:t>
      </w:r>
      <w:r>
        <w:rPr>
          <w:rFonts w:eastAsia="UB-Helvetica" w:cs="Times New Roman"/>
          <w:szCs w:val="24"/>
        </w:rPr>
        <w:t xml:space="preserve">ιμάνι της Θεσσαλονίκης και την οικονομία και τον επιχειρηματικό κόσμο στη </w:t>
      </w:r>
      <w:r>
        <w:rPr>
          <w:rFonts w:eastAsia="UB-Helvetica" w:cs="Times New Roman"/>
          <w:szCs w:val="24"/>
        </w:rPr>
        <w:t>β</w:t>
      </w:r>
      <w:r>
        <w:rPr>
          <w:rFonts w:eastAsia="UB-Helvetica" w:cs="Times New Roman"/>
          <w:szCs w:val="24"/>
        </w:rPr>
        <w:t>όρειο Ελλάδα, αλλά και εσάς ως έναν αδιάφορο Υπουργό για τα κοινωνικά προβλήματα.</w:t>
      </w:r>
    </w:p>
    <w:p w14:paraId="46947DDE" w14:textId="77777777" w:rsidR="00975A5F" w:rsidRDefault="005851F5">
      <w:pPr>
        <w:spacing w:line="600" w:lineRule="auto"/>
        <w:ind w:firstLine="720"/>
        <w:jc w:val="both"/>
        <w:rPr>
          <w:rFonts w:eastAsia="UB-Helvetica" w:cs="Times New Roman"/>
          <w:szCs w:val="24"/>
        </w:rPr>
      </w:pPr>
      <w:r>
        <w:rPr>
          <w:rFonts w:eastAsia="UB-Helvetica" w:cs="Times New Roman"/>
          <w:szCs w:val="24"/>
        </w:rPr>
        <w:t>Ποιες είναι οι πραγματικές πρωτοβουλίες που πήρατε; Γιατί</w:t>
      </w:r>
      <w:r>
        <w:rPr>
          <w:rFonts w:eastAsia="UB-Helvetica" w:cs="Times New Roman"/>
          <w:szCs w:val="24"/>
        </w:rPr>
        <w:t xml:space="preserve"> δεν δίνετε εντολή στη διοίκηση του ΟΛΠ να ασκήσει τα ένδικα μέσα, όπως έχει δικαίωμα; Ξέρετε γιατί γίνονται οι σαρανταοχτάωρες απεργίες. Γιατί είστε θεατής σ’ αυτό;</w:t>
      </w:r>
    </w:p>
    <w:p w14:paraId="46947DDF" w14:textId="77777777" w:rsidR="00975A5F" w:rsidRDefault="005851F5">
      <w:pPr>
        <w:spacing w:line="600" w:lineRule="auto"/>
        <w:ind w:firstLine="720"/>
        <w:jc w:val="both"/>
        <w:rPr>
          <w:rFonts w:eastAsia="UB-Helvetica" w:cs="Times New Roman"/>
          <w:szCs w:val="24"/>
        </w:rPr>
      </w:pPr>
      <w:r>
        <w:rPr>
          <w:rFonts w:eastAsia="UB-Helvetica" w:cs="Times New Roman"/>
          <w:szCs w:val="24"/>
        </w:rPr>
        <w:lastRenderedPageBreak/>
        <w:t xml:space="preserve">Κατανοούμε τα προβλήματα των εργαζομένων και δεν είμαστε εναντίον τους. Είναι ευθύνη σας, </w:t>
      </w:r>
      <w:r>
        <w:rPr>
          <w:rFonts w:eastAsia="UB-Helvetica" w:cs="Times New Roman"/>
          <w:szCs w:val="24"/>
        </w:rPr>
        <w:t>όμως, να τα λύσετε. Εσείς είστε Κυβέρνηση. Εσείς έχετε την ευθύνη. Εσείς έχετε το καθήκον. Εσείς πρέπει να τα λύσετε αυτά τα προβλήματα.</w:t>
      </w:r>
    </w:p>
    <w:p w14:paraId="46947DE0"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Κύριε Υπουργέ, έχετε τον λόγο.</w:t>
      </w:r>
    </w:p>
    <w:p w14:paraId="46947DE1"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ΘΕΟΔΩΡΟΣ ΔΡΙΤΣΑΣ (Υπουργός Ναυτιλίας και Νησιωτικής Πολ</w:t>
      </w:r>
      <w:r>
        <w:rPr>
          <w:rFonts w:eastAsia="Times New Roman"/>
          <w:b/>
          <w:color w:val="000000"/>
          <w:szCs w:val="24"/>
          <w:shd w:val="clear" w:color="auto" w:fill="FFFFFF"/>
        </w:rPr>
        <w:t xml:space="preserve">ιτικής): </w:t>
      </w:r>
      <w:r>
        <w:rPr>
          <w:rFonts w:eastAsia="Times New Roman"/>
          <w:color w:val="000000"/>
          <w:szCs w:val="24"/>
          <w:shd w:val="clear" w:color="auto" w:fill="FFFFFF"/>
        </w:rPr>
        <w:t xml:space="preserve">Κύριε Αναστασιάδη, στενοχωριέμαι, γιατί προσπάθησα να θέσω ένα σύνθετο πλαίσιο συζήτησης, σε βάθος. Σας κάλεσα να συμμετάσχετε σε αυτό στη </w:t>
      </w:r>
      <w:proofErr w:type="spellStart"/>
      <w:r>
        <w:rPr>
          <w:rFonts w:eastAsia="Times New Roman"/>
          <w:color w:val="000000"/>
          <w:szCs w:val="24"/>
          <w:shd w:val="clear" w:color="auto" w:fill="FFFFFF"/>
        </w:rPr>
        <w:t>δευτερομιλία</w:t>
      </w:r>
      <w:proofErr w:type="spellEnd"/>
      <w:r>
        <w:rPr>
          <w:rFonts w:eastAsia="Times New Roman"/>
          <w:color w:val="000000"/>
          <w:szCs w:val="24"/>
          <w:shd w:val="clear" w:color="auto" w:fill="FFFFFF"/>
        </w:rPr>
        <w:t xml:space="preserve"> σας και εσείς χαρακτηρίσατε αυτό το πλαίσιο «ευχολόγιο» ή «σχολιασμό» και «παρακολούθηση απλού </w:t>
      </w:r>
      <w:r>
        <w:rPr>
          <w:rFonts w:eastAsia="Times New Roman"/>
          <w:color w:val="000000"/>
          <w:szCs w:val="24"/>
          <w:shd w:val="clear" w:color="auto" w:fill="FFFFFF"/>
        </w:rPr>
        <w:t>θεατή».</w:t>
      </w:r>
    </w:p>
    <w:p w14:paraId="46947DE2"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Αναστασιάδη, επί των δικών σας κυβερνήσεων οι εργαζόμενοι στο λιμάνι της Θεσσαλονίκης έχουν απεργήσει μήνες. Στον Πειραιά επί τρεις ολόκληρους συνεχείς μήνες. Δεν μπορούμε να παίζουμε με φθηνή συγκυριακή αντιπολιτευτική διάθεση. </w:t>
      </w:r>
    </w:p>
    <w:p w14:paraId="46947DE3"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Ασχολούμαστε</w:t>
      </w:r>
      <w:r>
        <w:rPr>
          <w:rFonts w:eastAsia="Times New Roman"/>
          <w:color w:val="000000"/>
          <w:szCs w:val="24"/>
          <w:shd w:val="clear" w:color="auto" w:fill="FFFFFF"/>
        </w:rPr>
        <w:t xml:space="preserve"> και με τα ζητήματα των εργαζομένων στις επιχειρήσεις της </w:t>
      </w:r>
      <w:r>
        <w:rPr>
          <w:rFonts w:eastAsia="Times New Roman"/>
          <w:color w:val="000000"/>
          <w:szCs w:val="24"/>
          <w:shd w:val="clear" w:color="auto" w:fill="FFFFFF"/>
        </w:rPr>
        <w:t>β</w:t>
      </w:r>
      <w:r>
        <w:rPr>
          <w:rFonts w:eastAsia="Times New Roman"/>
          <w:color w:val="000000"/>
          <w:szCs w:val="24"/>
          <w:shd w:val="clear" w:color="auto" w:fill="FFFFFF"/>
        </w:rPr>
        <w:t>ορείου Ελλάδος και με τις ίδιες τις επιχειρήσεις με πολύ μεγάλη σοβαρότητα. Όλο αυτό είναι ένα σύνθετο ζήτημα σε μια μεταβατική περίοδο που αλλάζουν τα δεδομένα της λειτουργίας των λιμανιών της χώρ</w:t>
      </w:r>
      <w:r>
        <w:rPr>
          <w:rFonts w:eastAsia="Times New Roman"/>
          <w:color w:val="000000"/>
          <w:szCs w:val="24"/>
          <w:shd w:val="clear" w:color="auto" w:fill="FFFFFF"/>
        </w:rPr>
        <w:t xml:space="preserve">ας του Πειραιά και της Θεσσαλονίκης και στη συζήτηση αυτή έχουν συμμετάσχει οι πάντες. Στη Θεσσαλονίκη είναι ανοιχτή ακόμα η συζήτηση και αυτή είναι μια ακόμα κριτική προς τα σωματεία των εργαζομένων, διότι στη Θεσσαλονίκη δεν έχει λήξει τίποτα. Είναι όλα </w:t>
      </w:r>
      <w:r>
        <w:rPr>
          <w:rFonts w:eastAsia="Times New Roman"/>
          <w:color w:val="000000"/>
          <w:szCs w:val="24"/>
          <w:shd w:val="clear" w:color="auto" w:fill="FFFFFF"/>
        </w:rPr>
        <w:t xml:space="preserve">ανοιχτά ακόμα και για τη σύμβαση παραχώρησης και για όλα τα ζητήματα. </w:t>
      </w:r>
    </w:p>
    <w:p w14:paraId="46947DE4"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θα έπρεπε όντως οι εργαζόμενοι να είχαν συνεκτιμήσει το γεγονός αυτό με πολύ μεγαλύτερη ευρύτητα, διότι δεν έχουν κλείσει ακόμη οι όροι του διαγωνισμού. Και πράγματι έτσι είναι. </w:t>
      </w:r>
    </w:p>
    <w:p w14:paraId="46947DE5"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Εξαιτίας όλης αυτής της </w:t>
      </w:r>
      <w:proofErr w:type="spellStart"/>
      <w:r>
        <w:rPr>
          <w:rFonts w:eastAsia="Times New Roman"/>
          <w:color w:val="000000"/>
          <w:szCs w:val="24"/>
          <w:shd w:val="clear" w:color="auto" w:fill="FFFFFF"/>
        </w:rPr>
        <w:t>συνθετότητας</w:t>
      </w:r>
      <w:proofErr w:type="spellEnd"/>
      <w:r>
        <w:rPr>
          <w:rFonts w:eastAsia="Times New Roman"/>
          <w:color w:val="000000"/>
          <w:szCs w:val="24"/>
          <w:shd w:val="clear" w:color="auto" w:fill="FFFFFF"/>
        </w:rPr>
        <w:t xml:space="preserve"> του ζητήματος, που δεν αφορά μόνο αυτές τις είκοσι μέρες αλλά το μέλλον, γιατί το λιμάνι της Θεσσαλονίκης έχει μέλλον και ο δυναμισμός του στο μέλλον στηρίζεται </w:t>
      </w:r>
      <w:r>
        <w:rPr>
          <w:rFonts w:eastAsia="Times New Roman"/>
          <w:color w:val="000000"/>
          <w:szCs w:val="24"/>
          <w:shd w:val="clear" w:color="auto" w:fill="FFFFFF"/>
        </w:rPr>
        <w:lastRenderedPageBreak/>
        <w:t xml:space="preserve">στη συνεργασία όλων αυτών των παραγόντων που συμμετέχουν, </w:t>
      </w:r>
      <w:r>
        <w:rPr>
          <w:rFonts w:eastAsia="Times New Roman"/>
          <w:color w:val="000000"/>
          <w:szCs w:val="24"/>
          <w:shd w:val="clear" w:color="auto" w:fill="FFFFFF"/>
        </w:rPr>
        <w:t>δηλαδή</w:t>
      </w:r>
      <w:r>
        <w:rPr>
          <w:rFonts w:eastAsia="Times New Roman"/>
          <w:color w:val="000000"/>
          <w:szCs w:val="24"/>
          <w:shd w:val="clear" w:color="auto" w:fill="FFFFFF"/>
        </w:rPr>
        <w:t>,</w:t>
      </w:r>
      <w:r>
        <w:rPr>
          <w:rFonts w:eastAsia="Times New Roman"/>
          <w:color w:val="000000"/>
          <w:szCs w:val="24"/>
          <w:shd w:val="clear" w:color="auto" w:fill="FFFFFF"/>
        </w:rPr>
        <w:t xml:space="preserve"> εργαζομένων, διοίκησης, επιχειρήσεων, Κυβέρνησης και Αυτοδιοίκησης, εγώ σας κάλεσα σε μια σύνθετη προσέγγιση και εσείς μου λέτε να τους πάμε στα δικαστήρια. </w:t>
      </w:r>
    </w:p>
    <w:p w14:paraId="46947DE6"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ΣΑΒΒΑΣ ΑΝΑΣΤΑΣΙΑΔΗΣ:</w:t>
      </w:r>
      <w:r>
        <w:rPr>
          <w:rFonts w:eastAsia="Times New Roman"/>
          <w:color w:val="000000"/>
          <w:szCs w:val="24"/>
          <w:shd w:val="clear" w:color="auto" w:fill="FFFFFF"/>
        </w:rPr>
        <w:t xml:space="preserve"> Να δώσετε λύση σας λέμε! </w:t>
      </w:r>
    </w:p>
    <w:p w14:paraId="46947DE7"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ΘΕΟΔΩΡΟΣ ΔΡΙΤΣΑΣ (Υπουργός Ναυτιλίας και Νη</w:t>
      </w:r>
      <w:r>
        <w:rPr>
          <w:rFonts w:eastAsia="Times New Roman"/>
          <w:b/>
          <w:color w:val="000000"/>
          <w:szCs w:val="24"/>
          <w:shd w:val="clear" w:color="auto" w:fill="FFFFFF"/>
        </w:rPr>
        <w:t xml:space="preserve">σιωτικής Πολιτικής): </w:t>
      </w:r>
      <w:r>
        <w:rPr>
          <w:rFonts w:eastAsia="Times New Roman"/>
          <w:color w:val="000000"/>
          <w:szCs w:val="24"/>
          <w:shd w:val="clear" w:color="auto" w:fill="FFFFFF"/>
        </w:rPr>
        <w:t>Δηλαδή, η υπεύθυνη Κυβέρνηση να πάψει να είναι υπεύθυνη ως προς την πολιτική της να αντιμετωπίζει σύνθετα ζητήματα και να προσπαθεί να συνθέτει αντιθέσεις και να βρίσκει τη λύση στο να κρίνει παράνομη και καταχρηστική την απεργία και ν</w:t>
      </w:r>
      <w:r>
        <w:rPr>
          <w:rFonts w:eastAsia="Times New Roman"/>
          <w:color w:val="000000"/>
          <w:szCs w:val="24"/>
          <w:shd w:val="clear" w:color="auto" w:fill="FFFFFF"/>
        </w:rPr>
        <w:t>α την παραπέμπει στα δικαστήρια για λύση.</w:t>
      </w:r>
    </w:p>
    <w:p w14:paraId="46947DE8"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είναι προσφιλής σας μέθοδος. Ωφέλησε ποτέ κανέναν; Αναπτύχθηκε η Ελλάδα; Κατεστράφη η Ελλάδα με τις αποφάσεις που έκριναν παράνομες και καταχρηστικές τις απεργίες. Δεν ωφελήθηκε. Δεν αναπτύχθηκε η παραγωγικότη</w:t>
      </w:r>
      <w:r>
        <w:rPr>
          <w:rFonts w:eastAsia="Times New Roman"/>
          <w:color w:val="000000"/>
          <w:szCs w:val="24"/>
          <w:shd w:val="clear" w:color="auto" w:fill="FFFFFF"/>
        </w:rPr>
        <w:t xml:space="preserve">τα, δεν δημιουργήθηκε κανένα νέο μοντέλο συνεργασιών για την αναπτυξιακή πορεία της χώρας πουθενά. </w:t>
      </w:r>
    </w:p>
    <w:p w14:paraId="46947DE9"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εύκολη κριτική, κύριε Βουλευτά, είναι κάτι πολύ συνηθισμένο. Ας προχωρήσουμε σε πιο σύνθετες προσεγγίσεις και έχουν όλοι ρόλο σε αυτή την υπόθεση. Οι πάντ</w:t>
      </w:r>
      <w:r>
        <w:rPr>
          <w:rFonts w:eastAsia="Times New Roman"/>
          <w:color w:val="000000"/>
          <w:szCs w:val="24"/>
          <w:shd w:val="clear" w:color="auto" w:fill="FFFFFF"/>
        </w:rPr>
        <w:t xml:space="preserve">ες έχουν ρόλο ευθύνης σε αυτήν την κατεύθυνση. </w:t>
      </w:r>
    </w:p>
    <w:p w14:paraId="46947DEA"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14:paraId="46947DEB" w14:textId="77777777" w:rsidR="00975A5F" w:rsidRDefault="005851F5">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Εάν είχα διαβάσει την επόμενη ερώτηση θα την συζητούσαμε μαζί, επειδή είναι ακριβώς ίδια. </w:t>
      </w:r>
    </w:p>
    <w:p w14:paraId="46947DEC" w14:textId="77777777" w:rsidR="00975A5F" w:rsidRDefault="005851F5">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επειδή είναι εδώ ο κ. Καμμένος από την αρχή, θα συζη</w:t>
      </w:r>
      <w:r>
        <w:rPr>
          <w:rFonts w:eastAsia="Times New Roman"/>
          <w:color w:val="000000"/>
          <w:szCs w:val="24"/>
          <w:shd w:val="clear" w:color="auto" w:fill="FFFFFF"/>
        </w:rPr>
        <w:t xml:space="preserve">τήσουμε την δωδέκατη με αριθμό </w:t>
      </w:r>
      <w:r>
        <w:rPr>
          <w:rFonts w:eastAsia="Times New Roman"/>
          <w:color w:val="000000"/>
          <w:szCs w:val="24"/>
        </w:rPr>
        <w:t>967/7-6-2016 επίκαιρη ερώτηση δεύτερου κύκλου του Βουλευτή Β΄ Πειραι</w:t>
      </w:r>
      <w:r>
        <w:rPr>
          <w:rFonts w:eastAsia="Times New Roman"/>
          <w:color w:val="000000"/>
          <w:szCs w:val="24"/>
        </w:rPr>
        <w:t>ώς</w:t>
      </w:r>
      <w:r>
        <w:rPr>
          <w:rFonts w:eastAsia="Times New Roman"/>
          <w:color w:val="000000"/>
          <w:szCs w:val="24"/>
        </w:rPr>
        <w:t xml:space="preserve"> των Ανεξαρτήτων Ελλήνων κ.</w:t>
      </w:r>
      <w:r>
        <w:rPr>
          <w:rFonts w:eastAsia="Times New Roman"/>
          <w:b/>
          <w:color w:val="000000"/>
          <w:szCs w:val="24"/>
        </w:rPr>
        <w:t xml:space="preserve"> </w:t>
      </w:r>
      <w:r>
        <w:rPr>
          <w:rFonts w:eastAsia="Times New Roman"/>
          <w:bCs/>
          <w:color w:val="000000"/>
          <w:szCs w:val="24"/>
        </w:rPr>
        <w:t xml:space="preserve">Δημητρίου Καμμένου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Ναυτιλίας και Νησιωτικής Πολιτικής,</w:t>
      </w:r>
      <w:r>
        <w:rPr>
          <w:rFonts w:eastAsia="Times New Roman"/>
          <w:color w:val="000000"/>
          <w:szCs w:val="24"/>
        </w:rPr>
        <w:t xml:space="preserve"> σχετικά με τη απεργία των λιμενεργατών στον Οργανισμό Λιμένος Πειραιώς (ΟΛΠ).</w:t>
      </w:r>
    </w:p>
    <w:p w14:paraId="46947DED" w14:textId="77777777" w:rsidR="00975A5F" w:rsidRDefault="005851F5">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Καμμένε</w:t>
      </w:r>
      <w:proofErr w:type="spellEnd"/>
      <w:r>
        <w:rPr>
          <w:rFonts w:eastAsia="Times New Roman"/>
          <w:color w:val="000000"/>
          <w:szCs w:val="24"/>
        </w:rPr>
        <w:t xml:space="preserve">, έχετε τον λόγο. </w:t>
      </w:r>
    </w:p>
    <w:p w14:paraId="46947DEE" w14:textId="77777777" w:rsidR="00975A5F" w:rsidRDefault="005851F5">
      <w:pPr>
        <w:spacing w:after="0" w:line="600" w:lineRule="auto"/>
        <w:ind w:firstLine="720"/>
        <w:jc w:val="both"/>
        <w:rPr>
          <w:rFonts w:eastAsia="Times New Roman"/>
          <w:color w:val="000000"/>
          <w:szCs w:val="24"/>
        </w:rPr>
      </w:pPr>
      <w:r>
        <w:rPr>
          <w:rFonts w:eastAsia="Times New Roman"/>
          <w:b/>
          <w:color w:val="000000"/>
          <w:szCs w:val="24"/>
        </w:rPr>
        <w:t>ΔΗΜΗΤΡΙΟΣ ΚΑΜΜΕΝΟΣ:</w:t>
      </w:r>
      <w:r>
        <w:rPr>
          <w:rFonts w:eastAsia="Times New Roman"/>
          <w:color w:val="000000"/>
          <w:szCs w:val="24"/>
        </w:rPr>
        <w:t xml:space="preserve"> Ευχαριστώ πολύ, κύριε Πρόεδρε. </w:t>
      </w:r>
    </w:p>
    <w:p w14:paraId="46947DEF" w14:textId="77777777" w:rsidR="00975A5F" w:rsidRDefault="005851F5">
      <w:pPr>
        <w:spacing w:after="0" w:line="600" w:lineRule="auto"/>
        <w:ind w:firstLine="720"/>
        <w:jc w:val="both"/>
        <w:rPr>
          <w:rFonts w:eastAsia="Times New Roman"/>
          <w:color w:val="000000"/>
          <w:szCs w:val="24"/>
        </w:rPr>
      </w:pPr>
      <w:r>
        <w:rPr>
          <w:rFonts w:eastAsia="Times New Roman"/>
          <w:color w:val="000000"/>
          <w:szCs w:val="24"/>
        </w:rPr>
        <w:lastRenderedPageBreak/>
        <w:t>Θα μπορούσαμε πράγματι να τις συζητήσουμε μαζί. Ευχαριστώ πολύ, κύριε Υπουργέ που είστε παρών</w:t>
      </w:r>
      <w:r>
        <w:rPr>
          <w:rFonts w:eastAsia="Times New Roman"/>
          <w:color w:val="000000"/>
          <w:szCs w:val="24"/>
        </w:rPr>
        <w:t xml:space="preserve">. Η ερώτησή μου είναι παλαιότερη, από τις αρχές του μήνα. Παρ’ όλα αυτά, επειδή παρακολούθησα και την ερώτηση του συναδέλφου της Νέας Δημοκρατίας και την απάντηση του Υπουργού, έχω καλυφθεί σε αρκετά σημεία. </w:t>
      </w:r>
    </w:p>
    <w:p w14:paraId="46947DF0" w14:textId="77777777" w:rsidR="00975A5F" w:rsidRDefault="005851F5">
      <w:pPr>
        <w:spacing w:after="0" w:line="600" w:lineRule="auto"/>
        <w:ind w:firstLine="720"/>
        <w:jc w:val="both"/>
        <w:rPr>
          <w:rFonts w:eastAsia="Times New Roman"/>
          <w:color w:val="000000"/>
          <w:szCs w:val="24"/>
        </w:rPr>
      </w:pPr>
      <w:r>
        <w:rPr>
          <w:rFonts w:eastAsia="Times New Roman"/>
          <w:color w:val="000000"/>
          <w:szCs w:val="24"/>
        </w:rPr>
        <w:t>Παρ’ όλα αυτά, θα επιμείνω στο θέμα του Πειραιά</w:t>
      </w:r>
      <w:r>
        <w:rPr>
          <w:rFonts w:eastAsia="Times New Roman"/>
          <w:color w:val="000000"/>
          <w:szCs w:val="24"/>
        </w:rPr>
        <w:t xml:space="preserve">, όχι τόσο λόγω εντοπιότητας και εκλογής μου σε αυτήν την Περιφέρεια όσο για το τουριστικό κομμάτι και ένα μεγάλο εμπορικό. </w:t>
      </w:r>
    </w:p>
    <w:p w14:paraId="46947DF1" w14:textId="77777777" w:rsidR="00975A5F" w:rsidRDefault="005851F5">
      <w:pPr>
        <w:spacing w:after="0" w:line="600" w:lineRule="auto"/>
        <w:ind w:firstLine="720"/>
        <w:jc w:val="both"/>
        <w:rPr>
          <w:rFonts w:eastAsia="Times New Roman"/>
          <w:color w:val="000000"/>
          <w:szCs w:val="24"/>
        </w:rPr>
      </w:pPr>
      <w:r>
        <w:rPr>
          <w:rFonts w:eastAsia="Times New Roman"/>
          <w:color w:val="000000"/>
          <w:szCs w:val="24"/>
        </w:rPr>
        <w:t>Στον Πειραιά είχαμε προβλήματα τα οποία επιλυθήκαν με ξενύχτι, τα οποία γνωρίζω πάρα πολύ καλά. Ασχολήθηκε και η κ. Κουντουρά και ο</w:t>
      </w:r>
      <w:r>
        <w:rPr>
          <w:rFonts w:eastAsia="Times New Roman"/>
          <w:color w:val="000000"/>
          <w:szCs w:val="24"/>
        </w:rPr>
        <w:t xml:space="preserve"> κ. Υπουργός και εγώ αφανώς σε ορισμένα άλλα ζητήματα. Ήταν πολύ επικίνδυνη η περίοδος, διότι κινδυνεύσαμε να χάσουμε χιλιάδες τουρίστες και να έχουμε ένα αρνητικό ισοζύγιο τον Ιούνιο στις αφίξεις της κρουαζιέρας, το οποίο θα είχε άμεσο αντίκτυπο στην οικο</w:t>
      </w:r>
      <w:r>
        <w:rPr>
          <w:rFonts w:eastAsia="Times New Roman"/>
          <w:color w:val="000000"/>
          <w:szCs w:val="24"/>
        </w:rPr>
        <w:t xml:space="preserve">νομία της πόλης, αλλά και στο μάρκετινγκ και στη δυσφήμιση της χώρας παγκόσμια, μιας και ο τουρισμός είναι από τις βασικές μας βιομηχανίες και πρέπει να την προστατεύουμε. </w:t>
      </w:r>
    </w:p>
    <w:p w14:paraId="46947DF2" w14:textId="77777777" w:rsidR="00975A5F" w:rsidRDefault="005851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Υπήρχαν και εμπορικά ζητήματα στον Πειραιά από τσιμεντοβιομηχανίες. Δεν το αναφέρω </w:t>
      </w:r>
      <w:r>
        <w:rPr>
          <w:rFonts w:eastAsia="Times New Roman" w:cs="Times New Roman"/>
          <w:szCs w:val="24"/>
        </w:rPr>
        <w:t xml:space="preserve">στην ερώτησή μου, αλλά υπήρχαν και από αυτοκινητοβιομηχανίες ζητήματα, διότι είχαν μπλοκάρει κάποια αυτοκίνητα τα οποία πήγαιναν σε νησιά προς ενοικίαση και έχαναν –αν θέλετε- και κάποιο εισόδημα από τα αυτοκίνητα που ήταν μπλοκαρισμένα. Η κατάσταση είναι </w:t>
      </w:r>
      <w:r>
        <w:rPr>
          <w:rFonts w:eastAsia="Times New Roman" w:cs="Times New Roman"/>
          <w:szCs w:val="24"/>
        </w:rPr>
        <w:t xml:space="preserve">γνωστή. </w:t>
      </w:r>
    </w:p>
    <w:p w14:paraId="46947DF3" w14:textId="77777777" w:rsidR="00975A5F" w:rsidRDefault="005851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εφ’ όσον έχουν περάσει μέρες, είναι μεν επίκαιρη η ερώτηση, αλλά βαίνει προς επίλυση και γνωρίζω ότι τουλάχιστον στον Πειραιά γίνεται μια ανοιχτή συζήτηση από όλα τα μέρη για μια λύση όχι πολιτική, αλλά πρακτική, επαγγελματική, προσ</w:t>
      </w:r>
      <w:r>
        <w:rPr>
          <w:rFonts w:eastAsia="Times New Roman" w:cs="Times New Roman"/>
          <w:szCs w:val="24"/>
        </w:rPr>
        <w:t>τατεύοντας και τα δικαιώματα όλων των εργαζομένων ένθεν κακείθεν.</w:t>
      </w:r>
    </w:p>
    <w:p w14:paraId="46947DF4" w14:textId="77777777" w:rsidR="00975A5F" w:rsidRDefault="005851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ερώτηση ήταν πώς σκοπεύετε να επιλύσετε την τεράστια απώλεια εσόδων και ποια είναι μέχρι στιγμής η συνολική ζημιά –αν μπορούμε να πούμε- για το κράτος. Όμως, επιμένω ότι ήταν στην αρχή του</w:t>
      </w:r>
      <w:r>
        <w:rPr>
          <w:rFonts w:eastAsia="Times New Roman" w:cs="Times New Roman"/>
          <w:szCs w:val="24"/>
        </w:rPr>
        <w:t xml:space="preserve"> μήνα. Τώρα δεν υπάρχει ζημιά, γιατί λύσαμε το θέμα το Σαββατοκύριακο. </w:t>
      </w:r>
    </w:p>
    <w:p w14:paraId="46947DF5" w14:textId="77777777" w:rsidR="00975A5F" w:rsidRDefault="005851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μια ερώτηση για το αν γίνονται πληρωμές στον ΟΛΠ, εφόσον απεργούν οι διοικητικοί υπάλληλοι και αν έχουμε απώλειες από τον ΟΛΠ λόγω της απεργίας. </w:t>
      </w:r>
    </w:p>
    <w:p w14:paraId="46947DF6" w14:textId="77777777" w:rsidR="00975A5F" w:rsidRDefault="005851F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947DF7" w14:textId="77777777" w:rsidR="00975A5F" w:rsidRDefault="005851F5">
      <w:pPr>
        <w:spacing w:line="600" w:lineRule="auto"/>
        <w:ind w:firstLine="720"/>
        <w:jc w:val="both"/>
        <w:rPr>
          <w:rFonts w:eastAsia="Times New Roman"/>
          <w:szCs w:val="24"/>
        </w:rPr>
      </w:pPr>
      <w:r>
        <w:rPr>
          <w:rFonts w:eastAsia="Times New Roman"/>
          <w:b/>
          <w:szCs w:val="24"/>
        </w:rPr>
        <w:t>ΠΡΟΕΔΡΕΥΩΝ (Ν</w:t>
      </w:r>
      <w:r>
        <w:rPr>
          <w:rFonts w:eastAsia="Times New Roman"/>
          <w:b/>
          <w:szCs w:val="24"/>
        </w:rPr>
        <w:t xml:space="preserve">ικήτας Κακλαμάνης): </w:t>
      </w:r>
      <w:r>
        <w:rPr>
          <w:rFonts w:eastAsia="Times New Roman"/>
          <w:szCs w:val="24"/>
        </w:rPr>
        <w:t xml:space="preserve">Κύριε Υπουργέ, απαντήστε, αν θέλετε, μόνο επί των καινούργιων στοιχείων, γιατί το γενικό πλαίσιο το είπατε. Παρά ταύτα, έχετε τον χρόνο σας. </w:t>
      </w:r>
    </w:p>
    <w:p w14:paraId="46947DF8" w14:textId="77777777" w:rsidR="00975A5F" w:rsidRDefault="005851F5">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Προφανώς, κύριε Πρόεδρε. </w:t>
      </w:r>
    </w:p>
    <w:p w14:paraId="46947DF9" w14:textId="77777777" w:rsidR="00975A5F" w:rsidRDefault="005851F5">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αρχάς, να σας συγχαρώ, κύριε συνάδελφε, διότι εντάξει, δεν είναι θέμα να πάρετε συγχαρητήρια από εμένα, αλλά για μ</w:t>
      </w:r>
      <w:r>
        <w:rPr>
          <w:rFonts w:eastAsia="Times New Roman"/>
          <w:szCs w:val="24"/>
        </w:rPr>
        <w:t>ί</w:t>
      </w:r>
      <w:r>
        <w:rPr>
          <w:rFonts w:eastAsia="Times New Roman"/>
          <w:szCs w:val="24"/>
        </w:rPr>
        <w:t xml:space="preserve">α ακόμα φορά επισημαίνω ότι, όταν ασχολείστε με ένα θέμα, ασχολείστε με συστηματικότητα και τεκμηρίωση και αυτό είναι πάρα πολύ καλό. </w:t>
      </w:r>
    </w:p>
    <w:p w14:paraId="46947DFA" w14:textId="77777777" w:rsidR="00975A5F" w:rsidRDefault="005851F5">
      <w:pPr>
        <w:spacing w:line="600" w:lineRule="auto"/>
        <w:ind w:firstLine="720"/>
        <w:jc w:val="both"/>
        <w:rPr>
          <w:rFonts w:eastAsia="Times New Roman"/>
          <w:szCs w:val="24"/>
        </w:rPr>
      </w:pPr>
      <w:r>
        <w:rPr>
          <w:rFonts w:eastAsia="Times New Roman"/>
          <w:szCs w:val="24"/>
        </w:rPr>
        <w:lastRenderedPageBreak/>
        <w:t>Δεν μ</w:t>
      </w:r>
      <w:r>
        <w:rPr>
          <w:rFonts w:eastAsia="Times New Roman"/>
          <w:szCs w:val="24"/>
        </w:rPr>
        <w:t>πορώ να επιβεβαιώσω όλα τα στοιχεία που έχει και θέτει η ερώτησή σας, διότι έχω και εγώ μεν στοιχεία, αλλά δεν είναι επίσημα, δεδομένου ότι ο Οργανισμός Λιμέν</w:t>
      </w:r>
      <w:r>
        <w:rPr>
          <w:rFonts w:eastAsia="Times New Roman"/>
          <w:szCs w:val="24"/>
        </w:rPr>
        <w:t>ος</w:t>
      </w:r>
      <w:r>
        <w:rPr>
          <w:rFonts w:eastAsia="Times New Roman"/>
          <w:szCs w:val="24"/>
        </w:rPr>
        <w:t xml:space="preserve"> Πειραιά, που είναι ο επίσημος φορέας, για να καταγράφει όλα αυτά τα λεπτομερή στοιχεία, αυτή τη</w:t>
      </w:r>
      <w:r>
        <w:rPr>
          <w:rFonts w:eastAsia="Times New Roman"/>
          <w:szCs w:val="24"/>
        </w:rPr>
        <w:t xml:space="preserve">ν περίοδο λόγω της απεργίας δεν έχει τη δυνατότητα να το κάνει. </w:t>
      </w:r>
    </w:p>
    <w:p w14:paraId="46947DFB" w14:textId="77777777" w:rsidR="00975A5F" w:rsidRDefault="005851F5">
      <w:pPr>
        <w:spacing w:line="600" w:lineRule="auto"/>
        <w:ind w:firstLine="720"/>
        <w:jc w:val="both"/>
        <w:rPr>
          <w:rFonts w:eastAsia="Times New Roman"/>
          <w:szCs w:val="24"/>
        </w:rPr>
      </w:pPr>
      <w:r>
        <w:rPr>
          <w:rFonts w:eastAsia="Times New Roman"/>
          <w:szCs w:val="24"/>
        </w:rPr>
        <w:t xml:space="preserve">Παρ’ όλα αυτά, πράγματι, και στον Πειραιά οι συνέπειες αυτής της απεργιακής κινητοποίησης είναι πολύ σημαντικές, ιδιαίτερα στον χώρο εκτελωνισμού και μεταφοράς των αυτοκινήτων, στο </w:t>
      </w:r>
      <w:r>
        <w:rPr>
          <w:rFonts w:eastAsia="Times New Roman"/>
          <w:szCs w:val="24"/>
          <w:lang w:val="en-US"/>
        </w:rPr>
        <w:t>Car</w:t>
      </w:r>
      <w:r>
        <w:rPr>
          <w:rFonts w:eastAsia="Times New Roman"/>
          <w:szCs w:val="24"/>
        </w:rPr>
        <w:t xml:space="preserve"> </w:t>
      </w:r>
      <w:r>
        <w:rPr>
          <w:rFonts w:eastAsia="Times New Roman"/>
          <w:szCs w:val="24"/>
          <w:lang w:val="en-US"/>
        </w:rPr>
        <w:t>Termin</w:t>
      </w:r>
      <w:r>
        <w:rPr>
          <w:rFonts w:eastAsia="Times New Roman"/>
          <w:szCs w:val="24"/>
          <w:lang w:val="en-US"/>
        </w:rPr>
        <w:t>al</w:t>
      </w:r>
      <w:r>
        <w:rPr>
          <w:rFonts w:eastAsia="Times New Roman"/>
          <w:szCs w:val="24"/>
        </w:rPr>
        <w:t xml:space="preserve">. Εκεί περισσότερο υπάρχει οικονομική επιβάρυνση και παρατηρούνται απώλειες, αλλά και σε κάποια άλλα προϊόντα. </w:t>
      </w:r>
    </w:p>
    <w:p w14:paraId="46947DFC" w14:textId="77777777" w:rsidR="00975A5F" w:rsidRDefault="005851F5">
      <w:pPr>
        <w:spacing w:line="600" w:lineRule="auto"/>
        <w:ind w:firstLine="720"/>
        <w:jc w:val="both"/>
        <w:rPr>
          <w:rFonts w:eastAsia="Times New Roman"/>
          <w:szCs w:val="24"/>
        </w:rPr>
      </w:pPr>
      <w:r>
        <w:rPr>
          <w:rFonts w:eastAsia="Times New Roman"/>
          <w:szCs w:val="24"/>
        </w:rPr>
        <w:t xml:space="preserve">Το λιμάνι ως προς την ακτοπλοΐα δεν έχει επηρεαστεί καθόλου. </w:t>
      </w:r>
    </w:p>
    <w:p w14:paraId="46947DFD" w14:textId="77777777" w:rsidR="00975A5F" w:rsidRDefault="005851F5">
      <w:pPr>
        <w:spacing w:line="600" w:lineRule="auto"/>
        <w:ind w:firstLine="720"/>
        <w:jc w:val="both"/>
        <w:rPr>
          <w:rFonts w:eastAsia="Times New Roman"/>
          <w:szCs w:val="24"/>
        </w:rPr>
      </w:pPr>
      <w:r>
        <w:rPr>
          <w:rFonts w:eastAsia="Times New Roman"/>
          <w:szCs w:val="24"/>
        </w:rPr>
        <w:t>Στην κρουαζιέρα τώρα έχουμε πραγματικά μ</w:t>
      </w:r>
      <w:r>
        <w:rPr>
          <w:rFonts w:eastAsia="Times New Roman"/>
          <w:szCs w:val="24"/>
        </w:rPr>
        <w:t>ί</w:t>
      </w:r>
      <w:r>
        <w:rPr>
          <w:rFonts w:eastAsia="Times New Roman"/>
          <w:szCs w:val="24"/>
        </w:rPr>
        <w:t xml:space="preserve">α «θαυμαστή» -να βάλω τη λέξη σε </w:t>
      </w:r>
      <w:r>
        <w:rPr>
          <w:rFonts w:eastAsia="Times New Roman"/>
          <w:szCs w:val="24"/>
        </w:rPr>
        <w:t xml:space="preserve">εισαγωγικά, για να μην εξιδανικεύουμε τα πράγματα- εικόνα. Όμως, παρά το γεγονός ότι η απεργία διαρκεί τόσες πολλές </w:t>
      </w:r>
      <w:r>
        <w:rPr>
          <w:rFonts w:eastAsia="Times New Roman"/>
          <w:szCs w:val="24"/>
        </w:rPr>
        <w:lastRenderedPageBreak/>
        <w:t>μέρες, υπήρξαν μέρες, όπως το προ-προηγούμενο Σάββατο, όπου μέσα σε δεκαο</w:t>
      </w:r>
      <w:r>
        <w:rPr>
          <w:rFonts w:eastAsia="Times New Roman"/>
          <w:szCs w:val="24"/>
        </w:rPr>
        <w:t>κ</w:t>
      </w:r>
      <w:r>
        <w:rPr>
          <w:rFonts w:eastAsia="Times New Roman"/>
          <w:szCs w:val="24"/>
        </w:rPr>
        <w:t xml:space="preserve">τώ ώρες κατέπλευσαν επτά πολύ μεγάλα κρουαζιερόπλοια και </w:t>
      </w:r>
      <w:r>
        <w:rPr>
          <w:rFonts w:eastAsia="Times New Roman"/>
          <w:szCs w:val="24"/>
        </w:rPr>
        <w:t xml:space="preserve">διακομίστηκαν δεκατέσσερις χιλιάδες ταξιδιώτες-επιβάτες, αφικνούμενοι ή </w:t>
      </w:r>
      <w:proofErr w:type="spellStart"/>
      <w:r>
        <w:rPr>
          <w:rFonts w:eastAsia="Times New Roman"/>
          <w:szCs w:val="24"/>
        </w:rPr>
        <w:t>αναχωρούντες</w:t>
      </w:r>
      <w:proofErr w:type="spellEnd"/>
      <w:r>
        <w:rPr>
          <w:rFonts w:eastAsia="Times New Roman"/>
          <w:szCs w:val="24"/>
        </w:rPr>
        <w:t xml:space="preserve">, από τον Πειραιά. </w:t>
      </w:r>
      <w:r>
        <w:rPr>
          <w:rFonts w:eastAsia="Times New Roman"/>
          <w:szCs w:val="24"/>
        </w:rPr>
        <w:t>Ό</w:t>
      </w:r>
      <w:r>
        <w:rPr>
          <w:rFonts w:eastAsia="Times New Roman"/>
          <w:szCs w:val="24"/>
        </w:rPr>
        <w:t>λα αυτά συνέβησαν και τα πλοία έφυγαν στην προγραμματισμένη ώρα τους από τον Πειραιά, παρά την απεργία, χωρίς να χρησιμοποιηθεί βία, χωρίς να χρησιμοποι</w:t>
      </w:r>
      <w:r>
        <w:rPr>
          <w:rFonts w:eastAsia="Times New Roman"/>
          <w:szCs w:val="24"/>
        </w:rPr>
        <w:t xml:space="preserve">ηθεί τίποτα άλλο. </w:t>
      </w:r>
    </w:p>
    <w:p w14:paraId="46947DFE" w14:textId="77777777" w:rsidR="00975A5F" w:rsidRDefault="005851F5">
      <w:pPr>
        <w:spacing w:line="600" w:lineRule="auto"/>
        <w:ind w:firstLine="720"/>
        <w:jc w:val="both"/>
        <w:rPr>
          <w:rFonts w:eastAsia="Times New Roman"/>
          <w:szCs w:val="24"/>
        </w:rPr>
      </w:pPr>
      <w:r>
        <w:rPr>
          <w:rFonts w:eastAsia="Times New Roman"/>
          <w:szCs w:val="24"/>
        </w:rPr>
        <w:t xml:space="preserve">Αυτό επετεύχθη χάρη στη συνεργασία του Λιμενικού Σώματος, του Οργανισμού Λιμένα Πειραιά, των εταιρειών και των πρακτόρων που τους εκπροσωπούν, αλλά και των εργαζομένων. </w:t>
      </w:r>
      <w:r>
        <w:rPr>
          <w:rFonts w:eastAsia="Times New Roman"/>
          <w:szCs w:val="24"/>
        </w:rPr>
        <w:t>Φ</w:t>
      </w:r>
      <w:r>
        <w:rPr>
          <w:rFonts w:eastAsia="Times New Roman"/>
          <w:szCs w:val="24"/>
        </w:rPr>
        <w:t>υσικά, έπαιξαν μεγάλο ρόλο και οι εργαζόμενοι στα ίδια τα κρουαζιερ</w:t>
      </w:r>
      <w:r>
        <w:rPr>
          <w:rFonts w:eastAsia="Times New Roman"/>
          <w:szCs w:val="24"/>
        </w:rPr>
        <w:t xml:space="preserve">όπλοια, οι οποίοι επωμίσθηκαν ένα μεγάλο βάρος, πέρα από το σύνηθες της εργασίας τους. </w:t>
      </w:r>
    </w:p>
    <w:p w14:paraId="46947DFF"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Πραγματικά, νομίζω ότι εδώ πρέπει να αναδειχθεί -τουλάχιστον ως προς αυτό το στοιχείο- και η ωριμότητα με την οποία οι εργαζόμενοι στο λιμάνι του Πειραιά αντιμετώπισαν </w:t>
      </w:r>
      <w:r>
        <w:rPr>
          <w:rFonts w:eastAsia="Times New Roman"/>
          <w:szCs w:val="24"/>
        </w:rPr>
        <w:t>τα ζητήματα της κρουαζιέρας. Σεβάστηκαν το ζήτημα. Ζητήθηκε να γίνουν σεβαστοί κάποιοι κανόνες, ώστε να μη λειτουργήσουν «απεργοσπαστικοί» -εντός ή εκτός εισαγωγικών- μηχανισμοί. Όμως, οι ίδιοι σεβάστηκαν τις πραγματικά συνολικότερες ανάγκες και κυρίως τον</w:t>
      </w:r>
      <w:r>
        <w:rPr>
          <w:rFonts w:eastAsia="Times New Roman"/>
          <w:szCs w:val="24"/>
        </w:rPr>
        <w:t xml:space="preserve"> κίνδυνο να ταλαιπωρηθούν άνθρωποι, ταξιδιώτες, επισκέπτες της χώρας μας. Πέραν της δυσφήμησης της ίδιας της χώρας μας, δεν είναι καθόλου σωστό άνθρωποι και ειδικά ηλικιωμένοι να ταλαιπωρούνται. Αυτό το υπερασπίστηκαν και οι εργαζόμενοι εκτός από όλους του</w:t>
      </w:r>
      <w:r>
        <w:rPr>
          <w:rFonts w:eastAsia="Times New Roman"/>
          <w:szCs w:val="24"/>
        </w:rPr>
        <w:t xml:space="preserve">ς άλλους παράγοντες. Ό,τι επετεύχθη </w:t>
      </w:r>
      <w:proofErr w:type="spellStart"/>
      <w:r>
        <w:rPr>
          <w:rFonts w:eastAsia="Times New Roman"/>
          <w:szCs w:val="24"/>
        </w:rPr>
        <w:t>επετεύχθη</w:t>
      </w:r>
      <w:proofErr w:type="spellEnd"/>
      <w:r>
        <w:rPr>
          <w:rFonts w:eastAsia="Times New Roman"/>
          <w:szCs w:val="24"/>
        </w:rPr>
        <w:t xml:space="preserve"> με τη συνεργασία σε πνεύμα ευθύνης και καλής θέλησης. </w:t>
      </w:r>
    </w:p>
    <w:p w14:paraId="46947E00" w14:textId="77777777" w:rsidR="00975A5F" w:rsidRDefault="005851F5">
      <w:pPr>
        <w:spacing w:line="600" w:lineRule="auto"/>
        <w:ind w:firstLine="720"/>
        <w:jc w:val="both"/>
        <w:rPr>
          <w:rFonts w:eastAsia="Times New Roman" w:cs="Times New Roman"/>
          <w:szCs w:val="24"/>
        </w:rPr>
      </w:pPr>
      <w:r>
        <w:rPr>
          <w:rFonts w:eastAsia="Times New Roman"/>
          <w:szCs w:val="24"/>
        </w:rPr>
        <w:t xml:space="preserve">Δεν έχω στοιχεία –και τελειώνω, κύριε Πρόεδρε- ότι υπάρχουν εργαζόμενοι του ΟΛΠ οι οποίοι, ενώ απεργούν, αμείβονται. Όσοι απεργούν δεν αμείβονται. </w:t>
      </w:r>
    </w:p>
    <w:p w14:paraId="46947E0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Αν κάπο</w:t>
      </w:r>
      <w:r>
        <w:rPr>
          <w:rFonts w:eastAsia="Times New Roman" w:cs="Times New Roman"/>
          <w:szCs w:val="24"/>
        </w:rPr>
        <w:t>ιοι έχουν πάρει την</w:t>
      </w:r>
      <w:r>
        <w:rPr>
          <w:rFonts w:eastAsia="Times New Roman" w:cs="Times New Roman"/>
          <w:szCs w:val="24"/>
        </w:rPr>
        <w:t xml:space="preserve"> τ</w:t>
      </w:r>
      <w:r>
        <w:rPr>
          <w:rFonts w:eastAsia="Times New Roman" w:cs="Times New Roman"/>
          <w:szCs w:val="24"/>
        </w:rPr>
        <w:t>ακτική τους άδεια ή δεν ξέρω τι άλλο, αυτά είναι άλλα ζητήματα. Εκεί δεν υπάρχει θέμα. Όμως φαινόμενο εργαζομένου που δηλώνει απεργός και αμείβεται, δεν υπάρχει.</w:t>
      </w:r>
    </w:p>
    <w:p w14:paraId="46947E0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Ευχαριστώ.</w:t>
      </w:r>
    </w:p>
    <w:p w14:paraId="46947E03"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r>
        <w:rPr>
          <w:rFonts w:eastAsia="Times New Roman" w:cs="Times New Roman"/>
          <w:szCs w:val="24"/>
        </w:rPr>
        <w:t>.</w:t>
      </w:r>
    </w:p>
    <w:p w14:paraId="46947E0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46947E0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Υπουργέ, γνωρίζω την προσπάθεια που έχει γίνει. Θέλω να συγχαρώ –χωρίς να περιαυτολογούμε σαν Κυβέρνηση- για την μεγάλη προσπάθεια που έχει γίνει και το ξενύχτι, τουλάχιστον τα Σαββατοκύριακα, γιατ</w:t>
      </w:r>
      <w:r>
        <w:rPr>
          <w:rFonts w:eastAsia="Times New Roman" w:cs="Times New Roman"/>
          <w:szCs w:val="24"/>
        </w:rPr>
        <w:t xml:space="preserve">ί είχα εμπλακεί και εγώ. </w:t>
      </w:r>
    </w:p>
    <w:p w14:paraId="46947E0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όντως έτσι, ότι δηλαδή ενεπλάκησαν όλα τα μέρη και έδωσαν καλή τη </w:t>
      </w:r>
      <w:proofErr w:type="spellStart"/>
      <w:r>
        <w:rPr>
          <w:rFonts w:eastAsia="Times New Roman" w:cs="Times New Roman"/>
          <w:szCs w:val="24"/>
        </w:rPr>
        <w:t>πίστει</w:t>
      </w:r>
      <w:proofErr w:type="spellEnd"/>
      <w:r>
        <w:rPr>
          <w:rFonts w:eastAsia="Times New Roman" w:cs="Times New Roman"/>
          <w:szCs w:val="24"/>
        </w:rPr>
        <w:t xml:space="preserve"> λύση, διότι υπάρχουν και ηλικιωμένοι που κατεβαίνουν από τα καράβια. Κάποιο βράδυ μάλιστα είχαμε έξι χιλιάδες βαλίτσες. Δεν μπορούσαν να τις ανεβάσουν.</w:t>
      </w:r>
      <w:r>
        <w:rPr>
          <w:rFonts w:eastAsia="Times New Roman" w:cs="Times New Roman"/>
          <w:szCs w:val="24"/>
        </w:rPr>
        <w:t xml:space="preserve"> Κάποια στιγμή άνοιξε και το διπλανό </w:t>
      </w:r>
      <w:r>
        <w:rPr>
          <w:rFonts w:eastAsia="Times New Roman" w:cs="Times New Roman"/>
          <w:szCs w:val="24"/>
          <w:lang w:val="en-US"/>
        </w:rPr>
        <w:t>terminal</w:t>
      </w:r>
      <w:r>
        <w:rPr>
          <w:rFonts w:eastAsia="Times New Roman" w:cs="Times New Roman"/>
          <w:szCs w:val="24"/>
        </w:rPr>
        <w:t xml:space="preserve">. Βρέθηκε λύση και αυτό είναι το καλό. </w:t>
      </w:r>
    </w:p>
    <w:p w14:paraId="46947E0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Κλείνω λέγοντας ότι μετά τα χθεσινά ή σημερινά αποτελέσματα στη Μεγάλη Βρετανία και την αβεβαιότητα που ήδη ξεκινάει –έχω πάρει σήμερα τις αναλύσεις από όλες τις μεγάλες τ</w:t>
      </w:r>
      <w:r>
        <w:rPr>
          <w:rFonts w:eastAsia="Times New Roman" w:cs="Times New Roman"/>
          <w:szCs w:val="24"/>
        </w:rPr>
        <w:t>ράπεζες του κόσμου- είναι δύσκολη η εποχή για τη Μεγάλη Βρετανία. Με ποια έννοια; Είναι εποχή αβεβαιότητας. Δεν πρέπει η Ελλάδα, σε κα</w:t>
      </w:r>
      <w:r>
        <w:rPr>
          <w:rFonts w:eastAsia="Times New Roman" w:cs="Times New Roman"/>
          <w:szCs w:val="24"/>
        </w:rPr>
        <w:t>μ</w:t>
      </w:r>
      <w:r>
        <w:rPr>
          <w:rFonts w:eastAsia="Times New Roman" w:cs="Times New Roman"/>
          <w:szCs w:val="24"/>
        </w:rPr>
        <w:t xml:space="preserve">μία περίπτωση -και το λέω σαν Δημήτρης Καμμένος και όχι σαν </w:t>
      </w:r>
      <w:r>
        <w:rPr>
          <w:rFonts w:eastAsia="Times New Roman" w:cs="Times New Roman"/>
        </w:rPr>
        <w:t>Βουλευτής</w:t>
      </w:r>
      <w:r>
        <w:rPr>
          <w:rFonts w:eastAsia="Times New Roman" w:cs="Times New Roman"/>
          <w:szCs w:val="24"/>
        </w:rPr>
        <w:t>- να ενισχύσει την αβεβαιότητα…</w:t>
      </w:r>
    </w:p>
    <w:p w14:paraId="46947E0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 xml:space="preserve">Μέσα στο Κοινοβούλιο μιλάτε ως Βουλευτής. Έξω από την Αίθουσα μιλάτε όπως θέλετε. </w:t>
      </w:r>
    </w:p>
    <w:p w14:paraId="46947E09"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 xml:space="preserve">Εντάξει, κύριε Πρόεδρε. Θα το πω τότε ως Βουλευτής. </w:t>
      </w:r>
    </w:p>
    <w:p w14:paraId="46947E0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Δεν πρέπει να εντείνουμε την αβεβαιότητα, διότι μέσα από τους δημοκρατικούς θεσμούς, το</w:t>
      </w:r>
      <w:r>
        <w:rPr>
          <w:rFonts w:eastAsia="Times New Roman" w:cs="Times New Roman"/>
          <w:szCs w:val="24"/>
        </w:rPr>
        <w:t>ν δημοκρατικό τρόπο και το διάλογο που έχει επιβάλει αυτή η Κυβέρνηση με τις κοινωνικές ομάδες, με τους επιχειρηματίες, με τις πολιτικές δυνάμεις του τόπου, θα πρέπει όλοι να συνομολογήσουμε και να πάμε σε μ</w:t>
      </w:r>
      <w:r>
        <w:rPr>
          <w:rFonts w:eastAsia="Times New Roman" w:cs="Times New Roman"/>
          <w:szCs w:val="24"/>
        </w:rPr>
        <w:t>ί</w:t>
      </w:r>
      <w:r>
        <w:rPr>
          <w:rFonts w:eastAsia="Times New Roman" w:cs="Times New Roman"/>
          <w:szCs w:val="24"/>
        </w:rPr>
        <w:t>α κανονικότητα και σταθερότητα, διότι δεν έχουμε</w:t>
      </w:r>
      <w:r>
        <w:rPr>
          <w:rFonts w:eastAsia="Times New Roman" w:cs="Times New Roman"/>
          <w:szCs w:val="24"/>
        </w:rPr>
        <w:t xml:space="preserve"> περιθώριο να εντείνουμε την αβεβαιότητα, πόσο μάλλον στο τουριστικό ή στο εμπορικό προϊόν, όσο έχει να κάνει με τις πύλες εισόδου και εξόδου. Ευτυχώς λύθηκε και το θέμα της </w:t>
      </w:r>
      <w:proofErr w:type="spellStart"/>
      <w:r>
        <w:rPr>
          <w:rFonts w:eastAsia="Times New Roman" w:cs="Times New Roman"/>
          <w:szCs w:val="24"/>
        </w:rPr>
        <w:t>Ειδομένης</w:t>
      </w:r>
      <w:proofErr w:type="spellEnd"/>
      <w:r>
        <w:rPr>
          <w:rFonts w:eastAsia="Times New Roman" w:cs="Times New Roman"/>
          <w:szCs w:val="24"/>
        </w:rPr>
        <w:t>.</w:t>
      </w:r>
    </w:p>
    <w:p w14:paraId="46947E0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Πρέπει δηλαδή η Ελλάδα αυτή τη στιγμή να βγει από το χάρτη, να μην ασχο</w:t>
      </w:r>
      <w:r>
        <w:rPr>
          <w:rFonts w:eastAsia="Times New Roman" w:cs="Times New Roman"/>
          <w:szCs w:val="24"/>
        </w:rPr>
        <w:t xml:space="preserve">λούνται μαζί μας. Το λέω τόσο απλά, γιατί δεν έχουμε περιθώριο να ασχοληθεί ξανά κάποιος μαζί μας. Το λέω με την καλή έννοια και εννοώ χωρίς να λέμε «ναι» σε όλα, γιατί δεν έχουμε αυτή τη λογική ούτε βρισκόμαστε σε αυτή τη διαδικασία. </w:t>
      </w:r>
    </w:p>
    <w:p w14:paraId="46947E0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Πρέπει να είμαστε πο</w:t>
      </w:r>
      <w:r>
        <w:rPr>
          <w:rFonts w:eastAsia="Times New Roman" w:cs="Times New Roman"/>
          <w:szCs w:val="24"/>
        </w:rPr>
        <w:t xml:space="preserve">λύ προσεκτικοί. Γι’ αυτό και εγώ, κύριε Υπουργέ, και στον Πειραιά και όπου αλλού βρίσκομαι το λέω όσο μπορώ και με όσους συζητούμε, τους λιμενεργάτες, τον </w:t>
      </w:r>
      <w:r>
        <w:rPr>
          <w:rFonts w:eastAsia="Times New Roman" w:cs="Times New Roman"/>
          <w:szCs w:val="24"/>
        </w:rPr>
        <w:t>ε</w:t>
      </w:r>
      <w:r>
        <w:rPr>
          <w:rFonts w:eastAsia="Times New Roman" w:cs="Times New Roman"/>
          <w:szCs w:val="24"/>
        </w:rPr>
        <w:t xml:space="preserve">μπορικό </w:t>
      </w:r>
      <w:r>
        <w:rPr>
          <w:rFonts w:eastAsia="Times New Roman" w:cs="Times New Roman"/>
          <w:szCs w:val="24"/>
        </w:rPr>
        <w:t>σ</w:t>
      </w:r>
      <w:r>
        <w:rPr>
          <w:rFonts w:eastAsia="Times New Roman" w:cs="Times New Roman"/>
          <w:szCs w:val="24"/>
        </w:rPr>
        <w:t xml:space="preserve">ύλλογο, τον </w:t>
      </w:r>
      <w:r>
        <w:rPr>
          <w:rFonts w:eastAsia="Times New Roman" w:cs="Times New Roman"/>
          <w:szCs w:val="24"/>
        </w:rPr>
        <w:t>δ</w:t>
      </w:r>
      <w:r>
        <w:rPr>
          <w:rFonts w:eastAsia="Times New Roman" w:cs="Times New Roman"/>
          <w:szCs w:val="24"/>
        </w:rPr>
        <w:t>ήμαρχο του Πειραιά, τους επιχειρηματίες και τους εφοπλιστές των κρουαζιερόπλοι</w:t>
      </w:r>
      <w:r>
        <w:rPr>
          <w:rFonts w:eastAsia="Times New Roman" w:cs="Times New Roman"/>
          <w:szCs w:val="24"/>
        </w:rPr>
        <w:t xml:space="preserve">ων. Όλοι μαζί πρέπει να μαζέψουν τις δηλώσεις, να καθίσουμε όλοι μαζί στο τραπέζι διακομματικά και να βρούμε μία λύση για το καλό της πατρίδας μας. </w:t>
      </w:r>
    </w:p>
    <w:p w14:paraId="46947E0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947E0E"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 αν και νομίζω ότι τα έχετε</w:t>
      </w:r>
      <w:r>
        <w:rPr>
          <w:rFonts w:eastAsia="Times New Roman" w:cs="Times New Roman"/>
          <w:szCs w:val="24"/>
        </w:rPr>
        <w:t xml:space="preserve"> καλύψει όλα.</w:t>
      </w:r>
    </w:p>
    <w:p w14:paraId="46947E0F"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Μισό λεπτό χρειάζομαι, κύριε Πρόεδρε.</w:t>
      </w:r>
    </w:p>
    <w:p w14:paraId="46947E1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Συμφωνώ, κύριε </w:t>
      </w:r>
      <w:proofErr w:type="spellStart"/>
      <w:r>
        <w:rPr>
          <w:rFonts w:eastAsia="Times New Roman" w:cs="Times New Roman"/>
          <w:szCs w:val="24"/>
        </w:rPr>
        <w:t>Καμμένε</w:t>
      </w:r>
      <w:proofErr w:type="spellEnd"/>
      <w:r>
        <w:rPr>
          <w:rFonts w:eastAsia="Times New Roman" w:cs="Times New Roman"/>
          <w:szCs w:val="24"/>
        </w:rPr>
        <w:t>, έτσι είναι. Αυτό που θέλω να πω είναι ότι πάρα την απεργία και τα προβλήματα που έχουν παρουσιαστεί, η κρουαζιέρα δε</w:t>
      </w:r>
      <w:r>
        <w:rPr>
          <w:rFonts w:eastAsia="Times New Roman" w:cs="Times New Roman"/>
          <w:szCs w:val="24"/>
        </w:rPr>
        <w:t>ν έχει επηρεαστεί. Έχουμε συστηματική επικοινωνία με όλες τις εταιρ</w:t>
      </w:r>
      <w:r>
        <w:rPr>
          <w:rFonts w:eastAsia="Times New Roman" w:cs="Times New Roman"/>
          <w:szCs w:val="24"/>
        </w:rPr>
        <w:t>ε</w:t>
      </w:r>
      <w:r>
        <w:rPr>
          <w:rFonts w:eastAsia="Times New Roman" w:cs="Times New Roman"/>
          <w:szCs w:val="24"/>
        </w:rPr>
        <w:t xml:space="preserve">ίες. Αυτή η μεταβατική πραγματικότητα δεν θα επηρεάσει –είμαι αισιόδοξος γι’ αυτό- το επόμενο διάστημα την πορεία της κρουαζιέρας, που βρίσκεται σε αναπτυξιακή διαδικασία και για το </w:t>
      </w:r>
      <w:r>
        <w:rPr>
          <w:rFonts w:eastAsia="Times New Roman" w:cs="Times New Roman"/>
          <w:szCs w:val="24"/>
        </w:rPr>
        <w:t>λ</w:t>
      </w:r>
      <w:r>
        <w:rPr>
          <w:rFonts w:eastAsia="Times New Roman" w:cs="Times New Roman"/>
          <w:szCs w:val="24"/>
        </w:rPr>
        <w:t>ιμάνι</w:t>
      </w:r>
      <w:r>
        <w:rPr>
          <w:rFonts w:eastAsia="Times New Roman" w:cs="Times New Roman"/>
          <w:szCs w:val="24"/>
        </w:rPr>
        <w:t xml:space="preserve"> του Πειραιά και για άλλα λιμάνια της χώρας.</w:t>
      </w:r>
    </w:p>
    <w:p w14:paraId="46947E1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Τελειώνω με ένα πράγμα. Την επόμενη εβδομάδα θα μας δοθεί η δυνατότητα στη Βουλή να συζητήσουμε τη σύμβαση παραχώρησης για το </w:t>
      </w:r>
      <w:r>
        <w:rPr>
          <w:rFonts w:eastAsia="Times New Roman" w:cs="Times New Roman"/>
          <w:szCs w:val="24"/>
        </w:rPr>
        <w:t>λ</w:t>
      </w:r>
      <w:r>
        <w:rPr>
          <w:rFonts w:eastAsia="Times New Roman" w:cs="Times New Roman"/>
          <w:szCs w:val="24"/>
        </w:rPr>
        <w:t>ιμάνι του Πειραιά. Πριν το ζητήσουν οι εργαζόμενοι, είναι συστηματική η προσπάθεια -</w:t>
      </w:r>
      <w:r>
        <w:rPr>
          <w:rFonts w:eastAsia="Times New Roman" w:cs="Times New Roman"/>
          <w:szCs w:val="24"/>
        </w:rPr>
        <w:t xml:space="preserve">με επιτυχίες της Κυβέρνησης στο νέο τοπίο- να εξασφαλιστεί η σταθερότητα και η ασφάλεια στις εργασιακές σχέσεις στα λιμάνια του Πειραιά και της Θεσσαλονίκης. </w:t>
      </w:r>
    </w:p>
    <w:p w14:paraId="46947E1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Αυτό είναι κυβερνητική επιλογή και κατεύθυνση. Χρειάζεται να λυθούν επιμέρους ζητήματα για να επι</w:t>
      </w:r>
      <w:r>
        <w:rPr>
          <w:rFonts w:eastAsia="Times New Roman" w:cs="Times New Roman"/>
          <w:szCs w:val="24"/>
        </w:rPr>
        <w:t xml:space="preserve">τευχθεί αυτό, νομικά, πρακτικά, οικονομικά και πολλά άλλα. Αυτή είναι όμως η βασική κατεύθυνση και </w:t>
      </w:r>
      <w:r>
        <w:rPr>
          <w:rFonts w:eastAsia="Times New Roman" w:cs="Times New Roman"/>
          <w:szCs w:val="24"/>
        </w:rPr>
        <w:lastRenderedPageBreak/>
        <w:t>γι’ αυτό θεωρώ ότι οι απεργοί εργαζόμενοι, που έχουν επίγνωση των κυβερνητικών προσπαθειών, πρέπει να επιδείξουν ένα ευρύ πνεύμα καλής θέλησης, το οποίο θα ω</w:t>
      </w:r>
      <w:r>
        <w:rPr>
          <w:rFonts w:eastAsia="Times New Roman" w:cs="Times New Roman"/>
          <w:szCs w:val="24"/>
        </w:rPr>
        <w:t xml:space="preserve">φελήσει όλους και πρώτα απ’ όλα τους ίδιους. </w:t>
      </w:r>
    </w:p>
    <w:p w14:paraId="46947E1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6947E14" w14:textId="77777777" w:rsidR="00975A5F" w:rsidRDefault="005851F5">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Προχωρούμε στην τρίτη ενότητα.</w:t>
      </w:r>
    </w:p>
    <w:p w14:paraId="46947E1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Επόμενη είναι η πρώτη με αριθμό 1016/21-6-2016 επίκαιρη ερώτηση </w:t>
      </w:r>
      <w:r>
        <w:rPr>
          <w:rFonts w:eastAsia="Times New Roman" w:cs="Times New Roman"/>
          <w:szCs w:val="24"/>
        </w:rPr>
        <w:t>πρώτου κύκλου</w:t>
      </w:r>
      <w:r>
        <w:rPr>
          <w:rFonts w:eastAsia="Times New Roman" w:cs="Times New Roman"/>
          <w:szCs w:val="24"/>
        </w:rPr>
        <w:t xml:space="preserve"> της Βουλευτού Αιτωλοακαρνανίας του Συνασπισμού Ριζοσπαστ</w:t>
      </w:r>
      <w:r>
        <w:rPr>
          <w:rFonts w:eastAsia="Times New Roman" w:cs="Times New Roman"/>
          <w:szCs w:val="24"/>
        </w:rPr>
        <w:t>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ανάγκη άμεσης αντιμετώπισης του προβλήματος υδροδότησης του Αιτωλικού Αιτωλοακαρνανίας. </w:t>
      </w:r>
    </w:p>
    <w:p w14:paraId="46947E1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Θα απαντήσει ο παρευρισκόμενος Υπουργός κ. </w:t>
      </w:r>
      <w:proofErr w:type="spellStart"/>
      <w:r>
        <w:rPr>
          <w:rFonts w:eastAsia="Times New Roman" w:cs="Times New Roman"/>
          <w:szCs w:val="24"/>
        </w:rPr>
        <w:t>Κουρουμπλή</w:t>
      </w:r>
      <w:r>
        <w:rPr>
          <w:rFonts w:eastAsia="Times New Roman" w:cs="Times New Roman"/>
          <w:szCs w:val="24"/>
        </w:rPr>
        <w:t>ς</w:t>
      </w:r>
      <w:proofErr w:type="spellEnd"/>
      <w:r>
        <w:rPr>
          <w:rFonts w:eastAsia="Times New Roman" w:cs="Times New Roman"/>
          <w:szCs w:val="24"/>
        </w:rPr>
        <w:t xml:space="preserve">. </w:t>
      </w:r>
    </w:p>
    <w:p w14:paraId="46947E1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Κυρία Τριανταφύλλου, έχετε το</w:t>
      </w:r>
      <w:r>
        <w:rPr>
          <w:rFonts w:eastAsia="Times New Roman" w:cs="Times New Roman"/>
          <w:szCs w:val="24"/>
        </w:rPr>
        <w:t>ν</w:t>
      </w:r>
      <w:r>
        <w:rPr>
          <w:rFonts w:eastAsia="Times New Roman" w:cs="Times New Roman"/>
          <w:szCs w:val="24"/>
        </w:rPr>
        <w:t xml:space="preserve"> λόγο.</w:t>
      </w:r>
    </w:p>
    <w:p w14:paraId="46947E1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ΜΑΡΙΑ ΤΡΙΑΝΤΑΦΥΛΛΟΥ:</w:t>
      </w:r>
      <w:r>
        <w:rPr>
          <w:rFonts w:eastAsia="Times New Roman" w:cs="Times New Roman"/>
          <w:szCs w:val="24"/>
        </w:rPr>
        <w:t xml:space="preserve"> Ευχαριστώ, κύριε Πρόεδρε.</w:t>
      </w:r>
    </w:p>
    <w:p w14:paraId="46947E1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Πραγματικά, σε συνέχεια των όσων είπε πριν ο συνάδελφος για την εδραίωση της σταθερότητας, θα ήθελα να πω ότι είναι ζητούμενο η εδραίωση της σταθερότητας, αλλά χρειάζονται και προϋποθέσεις. Η ακρόαση της λαϊκής βούλησης είναι μ</w:t>
      </w:r>
      <w:r>
        <w:rPr>
          <w:rFonts w:eastAsia="Times New Roman" w:cs="Times New Roman"/>
          <w:szCs w:val="24"/>
        </w:rPr>
        <w:t>ί</w:t>
      </w:r>
      <w:r>
        <w:rPr>
          <w:rFonts w:eastAsia="Times New Roman" w:cs="Times New Roman"/>
          <w:szCs w:val="24"/>
        </w:rPr>
        <w:t>α τέτοια προϋπόθεση. Ο σεβασ</w:t>
      </w:r>
      <w:r>
        <w:rPr>
          <w:rFonts w:eastAsia="Times New Roman" w:cs="Times New Roman"/>
          <w:szCs w:val="24"/>
        </w:rPr>
        <w:t>μός των ανθρωπίνων και εργασιακών δικαιωμάτων είναι τέτοιες προϋποθέσεις. Ας εργαστούμε πάνω σε αυτές τις ασφαλείς προϋποθέσεις τόσο μέσα στη χώρα όσο και στην Ευρωπαϊκή Ένωση.</w:t>
      </w:r>
    </w:p>
    <w:p w14:paraId="46947E1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Υπουργέ, ευχαριστώ που ήρθατε. Είναι ένα ζήτημα το οποίο απασχολεί τον τό</w:t>
      </w:r>
      <w:r>
        <w:rPr>
          <w:rFonts w:eastAsia="Times New Roman" w:cs="Times New Roman"/>
          <w:szCs w:val="24"/>
        </w:rPr>
        <w:t>πο μας, τον δικό σας και δικό μου τόπο, και είναι ένα ζήτημα που χρονίζει. Μιλάμε για την υδροδότηση της Δημοτικής Ενότητας Ιεράς Πόλεως Μεσολογγίου του Αιτωλικού, μιας μεγάλης δημοτικής ενότητας. Τι συμβαίνει, λοιπόν;</w:t>
      </w:r>
    </w:p>
    <w:p w14:paraId="46947E1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Ουσιαστικά, υπάρχει απαγόρευση πόσης,</w:t>
      </w:r>
      <w:r>
        <w:rPr>
          <w:rFonts w:eastAsia="Times New Roman" w:cs="Times New Roman"/>
          <w:szCs w:val="24"/>
        </w:rPr>
        <w:t xml:space="preserve"> δεν μπορεί να χρησιμοποιηθεί νερό και οι κάτοικοι στο Αιτωλικό δεν μπορούν να πιούν νερό ούτε να μαγειρέψουν με αυτό. Είναι ένα χρόνιο πρόβλημα. Ουσιαστικά, από το 2008 υπάρχουν συνεχείς απαγορεύσεις από τη διεύθυνση υγείας, βεβαίως, και από τη ΔΕΥΑ. </w:t>
      </w:r>
    </w:p>
    <w:p w14:paraId="46947E1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Βέβ</w:t>
      </w:r>
      <w:r>
        <w:rPr>
          <w:rFonts w:eastAsia="Times New Roman" w:cs="Times New Roman"/>
          <w:szCs w:val="24"/>
        </w:rPr>
        <w:t>αια, η κατάθεση αυτής της ερώτησης μπορεί να είναι λίγο παράδοξη, με την έννοια ότι γνωρίζουμε ότι ο υπεύθυνος φορέας είναι ο φορέας λειτουργίας του δικτύου, δηλαδή ο αρμόδιος δήμος. Η αρμόδια ΔΕΥΑ πρέπει να προβεί, σε συνεργασία με τις αρμόδιες υπηρεσίες,</w:t>
      </w:r>
      <w:r>
        <w:rPr>
          <w:rFonts w:eastAsia="Times New Roman" w:cs="Times New Roman"/>
          <w:szCs w:val="24"/>
        </w:rPr>
        <w:t xml:space="preserve"> σε τέτοιες ενέργειες, σε όλες τις απαιτούμενες επανορθωτικές ή άλλες αλλαγές, ώστε, με κατάλληλη επεξεργασία, με απομάκρυνση εστιών ρύπανσης κ.λπ., να παρέχουμε νερό στους πολίτες με τις προδιαγραφές του νερού της ανθρώπινης κατανάλωσης.</w:t>
      </w:r>
    </w:p>
    <w:p w14:paraId="46947E1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Ωστόσο, επειδή το</w:t>
      </w:r>
      <w:r>
        <w:rPr>
          <w:rFonts w:eastAsia="Times New Roman" w:cs="Times New Roman"/>
          <w:szCs w:val="24"/>
        </w:rPr>
        <w:t xml:space="preserve"> πρόβλημα χρονίζει κι επειδή, παρά τις προσπάθειες όλων των προηγούμενων, αλλά και της τωρινής δημοτικής αρχής και της ΔΕΥΑ, σύμφωνα πάντοτε με τις υποδείξεις της υπηρεσίας υγείας, δεν υπάρχει αποτέλεσμα -θα πω και στη δευτερολογία μου ότι υπάρχουν διάφορα</w:t>
      </w:r>
      <w:r>
        <w:rPr>
          <w:rFonts w:eastAsia="Times New Roman" w:cs="Times New Roman"/>
          <w:szCs w:val="24"/>
        </w:rPr>
        <w:t xml:space="preserve"> έργα που έχουν γίνει, όπως και προϋπολογισμοί γι’ αυτά τα έργα- θεώρησα ότι θα πρέπει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ενημερωθεί -που σίγουρα το γνωρίζετε- και το Υπουργείο και με κάποιον τρόπο να συμμετέχει στην εκπόνηση ενός σχεδίου μόνιμης λύσης γι’ αυτό το ζήτημα.</w:t>
      </w:r>
    </w:p>
    <w:p w14:paraId="46947E1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46947E1F" w14:textId="77777777" w:rsidR="00975A5F" w:rsidRDefault="005851F5">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Έχετε τον λόγο, κύριε Υπουργέ.</w:t>
      </w:r>
    </w:p>
    <w:p w14:paraId="46947E20"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Καλημέρα, κύριε Πρόεδρε.</w:t>
      </w:r>
    </w:p>
    <w:p w14:paraId="46947E2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κυρίες και κύριοι συνάδελφοι, πράγματι είναι πάρα πολύ ενδιαφέρον </w:t>
      </w:r>
      <w:r>
        <w:rPr>
          <w:rFonts w:eastAsia="Times New Roman" w:cs="Times New Roman"/>
          <w:szCs w:val="24"/>
        </w:rPr>
        <w:t xml:space="preserve">όταν στη Βουλή έρχονται ζητήματα που έχουν πολύ μεγάλη αξία και ουσία, όπως είναι το ζήτημα του πόσιμου νερού. </w:t>
      </w:r>
    </w:p>
    <w:p w14:paraId="46947E2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Το νερό είναι η ποιότητα της ζωής μας και πρέπει να παραμένει πάντα δημόσιο αγαθό. Γι’ αυτό και ανάμεσα στις σκέψεις και πρωτοβουλίες της Κυβέρν</w:t>
      </w:r>
      <w:r>
        <w:rPr>
          <w:rFonts w:eastAsia="Times New Roman" w:cs="Times New Roman"/>
          <w:szCs w:val="24"/>
        </w:rPr>
        <w:t>ησης, σε ό,τι αφορά την αναθεώρηση του Συντάγματος, βρίσκεται και το ζήτημα του νερού, δηλαδή να κατοχυρωθεί ως δημόσιο αγαθό.</w:t>
      </w:r>
    </w:p>
    <w:p w14:paraId="46947E2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Πολύ χαίρομαι που η συνάδελφος πήρε την πρωτοβουλία να αναδείξει ένα θέμα, το οποίο αφορά, ας μου επιτρέψετε να πω, κύριε Πρόεδρε</w:t>
      </w:r>
      <w:r>
        <w:rPr>
          <w:rFonts w:eastAsia="Times New Roman" w:cs="Times New Roman"/>
          <w:szCs w:val="24"/>
        </w:rPr>
        <w:t xml:space="preserve">, και τη δική μου ιδιαίτερη πατρίδα, όπως αντιλαμβάνεστε. </w:t>
      </w:r>
      <w:r>
        <w:rPr>
          <w:rFonts w:eastAsia="Times New Roman" w:cs="Times New Roman"/>
          <w:szCs w:val="24"/>
        </w:rPr>
        <w:t>Π</w:t>
      </w:r>
      <w:r>
        <w:rPr>
          <w:rFonts w:eastAsia="Times New Roman" w:cs="Times New Roman"/>
          <w:szCs w:val="24"/>
        </w:rPr>
        <w:t xml:space="preserve">ράγματι, είναι ένα ζήτημα το οποίο χρονίζει, όπως πολύ σωστά τονίστηκε από τη συνάδελφο. </w:t>
      </w:r>
      <w:r>
        <w:rPr>
          <w:rFonts w:eastAsia="Times New Roman" w:cs="Times New Roman"/>
          <w:szCs w:val="24"/>
        </w:rPr>
        <w:t>Έ</w:t>
      </w:r>
      <w:r>
        <w:rPr>
          <w:rFonts w:eastAsia="Times New Roman" w:cs="Times New Roman"/>
          <w:szCs w:val="24"/>
        </w:rPr>
        <w:t>χει αξία η προσπάθεια να αναδειχθεί, να προβληθεί και, επιτέλους,</w:t>
      </w:r>
      <w:r>
        <w:rPr>
          <w:rFonts w:eastAsia="Times New Roman" w:cs="Times New Roman"/>
          <w:szCs w:val="24"/>
        </w:rPr>
        <w:t xml:space="preserve"> </w:t>
      </w:r>
      <w:r>
        <w:rPr>
          <w:rFonts w:eastAsia="Times New Roman" w:cs="Times New Roman"/>
          <w:szCs w:val="24"/>
        </w:rPr>
        <w:t>να βρεθεί μ</w:t>
      </w:r>
      <w:r>
        <w:rPr>
          <w:rFonts w:eastAsia="Times New Roman" w:cs="Times New Roman"/>
          <w:szCs w:val="24"/>
        </w:rPr>
        <w:t>ί</w:t>
      </w:r>
      <w:r>
        <w:rPr>
          <w:rFonts w:eastAsia="Times New Roman" w:cs="Times New Roman"/>
          <w:szCs w:val="24"/>
        </w:rPr>
        <w:t>α λύση.</w:t>
      </w:r>
    </w:p>
    <w:p w14:paraId="46947E2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Βέβαια, τίθεται ένα ε</w:t>
      </w:r>
      <w:r>
        <w:rPr>
          <w:rFonts w:eastAsia="Times New Roman" w:cs="Times New Roman"/>
          <w:szCs w:val="24"/>
        </w:rPr>
        <w:t>ρώτημα όλα αυτά τα χρόνια για το τι έγινε με ένα τέτοιο ζήτημα που πραγματικά έχει να κάνει με την ποιότητα ζωής, σε μ</w:t>
      </w:r>
      <w:r>
        <w:rPr>
          <w:rFonts w:eastAsia="Times New Roman" w:cs="Times New Roman"/>
          <w:szCs w:val="24"/>
        </w:rPr>
        <w:t>ί</w:t>
      </w:r>
      <w:r>
        <w:rPr>
          <w:rFonts w:eastAsia="Times New Roman" w:cs="Times New Roman"/>
          <w:szCs w:val="24"/>
        </w:rPr>
        <w:t>α περιοχή με πολύ σημαντική συμβολή στην ανάπτυξη της χώρας, καθώς και ιστορική περιοχή, όπως είναι και το Μεσολόγγι και το Αιτωλικό.</w:t>
      </w:r>
    </w:p>
    <w:p w14:paraId="46947E2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Έχο</w:t>
      </w:r>
      <w:r>
        <w:rPr>
          <w:rFonts w:eastAsia="Times New Roman" w:cs="Times New Roman"/>
          <w:szCs w:val="24"/>
        </w:rPr>
        <w:t>υμε χτίσει με την αυτοδιοίκηση α΄ βαθμού και β΄ βαθμού, από την πρώτη στιγμή, μ</w:t>
      </w:r>
      <w:r>
        <w:rPr>
          <w:rFonts w:eastAsia="Times New Roman" w:cs="Times New Roman"/>
          <w:szCs w:val="24"/>
        </w:rPr>
        <w:t>ί</w:t>
      </w:r>
      <w:r>
        <w:rPr>
          <w:rFonts w:eastAsia="Times New Roman" w:cs="Times New Roman"/>
          <w:szCs w:val="24"/>
        </w:rPr>
        <w:t xml:space="preserve">α καλοπροαίρετη σχέση συνεργασίας και εμπιστοσύνης. </w:t>
      </w:r>
      <w:r>
        <w:rPr>
          <w:rFonts w:eastAsia="Times New Roman" w:cs="Times New Roman"/>
          <w:szCs w:val="24"/>
        </w:rPr>
        <w:t>Ο</w:t>
      </w:r>
      <w:r>
        <w:rPr>
          <w:rFonts w:eastAsia="Times New Roman" w:cs="Times New Roman"/>
          <w:szCs w:val="24"/>
        </w:rPr>
        <w:t>ι οχλήσεις της Βουλευτού πάνω σε αυτά τα ζητήματα κατά καιρούς, όπως και η σημερινή ερώτηση, έρχονται να δέσουν με μ</w:t>
      </w:r>
      <w:r>
        <w:rPr>
          <w:rFonts w:eastAsia="Times New Roman" w:cs="Times New Roman"/>
          <w:szCs w:val="24"/>
        </w:rPr>
        <w:t>ί</w:t>
      </w:r>
      <w:r>
        <w:rPr>
          <w:rFonts w:eastAsia="Times New Roman" w:cs="Times New Roman"/>
          <w:szCs w:val="24"/>
        </w:rPr>
        <w:t xml:space="preserve">α παράλληλη προσπάθεια που κάνει το Υπουργείο και με την περιφερειακή αυτοδιοίκηση και την τοπική αυτοδιοίκηση, για να αντιμετωπιστεί αποτελεσματικά, επιτέλους, αυτό το χρονίζον ζήτημα της περιοχής, που πραγματικά ταλανίζει το σύνολο των κατοίκων. </w:t>
      </w:r>
    </w:p>
    <w:p w14:paraId="46947E2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 xml:space="preserve"> λοιπόν, να διαβεβαιώσω την Αίθουσα και τη Βουλευτή ότι αυτή η συνεργασία που αποδίδει πανελλαδικά καρπούς είχε κι εδώ ένα θετικό αποτέλεσμα. </w:t>
      </w:r>
    </w:p>
    <w:p w14:paraId="46947E2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Η τελική συνεννόηση έχει γίνει με τον Περιφερειάρχη, τον κ. </w:t>
      </w:r>
      <w:proofErr w:type="spellStart"/>
      <w:r>
        <w:rPr>
          <w:rFonts w:eastAsia="Times New Roman" w:cs="Times New Roman"/>
          <w:szCs w:val="24"/>
        </w:rPr>
        <w:t>Κατσιφάρα</w:t>
      </w:r>
      <w:proofErr w:type="spellEnd"/>
      <w:r>
        <w:rPr>
          <w:rFonts w:eastAsia="Times New Roman" w:cs="Times New Roman"/>
          <w:szCs w:val="24"/>
        </w:rPr>
        <w:t>, ο οποίος πρέπει να πω ότι έχει επιδείξει α</w:t>
      </w:r>
      <w:r>
        <w:rPr>
          <w:rFonts w:eastAsia="Times New Roman" w:cs="Times New Roman"/>
          <w:szCs w:val="24"/>
        </w:rPr>
        <w:t>πόλυτη κατανόηση. Παρ</w:t>
      </w:r>
      <w:r>
        <w:rPr>
          <w:rFonts w:eastAsia="Times New Roman" w:cs="Times New Roman"/>
          <w:szCs w:val="24"/>
        </w:rPr>
        <w:t xml:space="preserve">’ </w:t>
      </w:r>
      <w:r>
        <w:rPr>
          <w:rFonts w:eastAsia="Times New Roman" w:cs="Times New Roman"/>
          <w:szCs w:val="24"/>
        </w:rPr>
        <w:t xml:space="preserve">ότι για το περιφερειακό πρόγραμμα που αφορά την ύδρευση, οι αιτήσεις έχουν φτάσει το διπλάσιο ποσοστό από αυτό που διαθέτει το πρόγραμμα, έχει κατά κάποιον τρόπο </w:t>
      </w:r>
      <w:proofErr w:type="spellStart"/>
      <w:r>
        <w:rPr>
          <w:rFonts w:eastAsia="Times New Roman" w:cs="Times New Roman"/>
          <w:szCs w:val="24"/>
        </w:rPr>
        <w:t>προτεραιοποιηθεί</w:t>
      </w:r>
      <w:proofErr w:type="spellEnd"/>
      <w:r>
        <w:rPr>
          <w:rFonts w:eastAsia="Times New Roman" w:cs="Times New Roman"/>
          <w:szCs w:val="24"/>
        </w:rPr>
        <w:t xml:space="preserve"> η διαδικασία προώθησης και επίλυσης του ζητήματος που </w:t>
      </w:r>
      <w:r>
        <w:rPr>
          <w:rFonts w:eastAsia="Times New Roman" w:cs="Times New Roman"/>
          <w:szCs w:val="24"/>
        </w:rPr>
        <w:t>αφορά τη συγκεκριμένη περιοχή.</w:t>
      </w:r>
    </w:p>
    <w:p w14:paraId="46947E2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Μπορώ, λοιπόν, από αυτή τη θέση, από τις συνεννοήσεις που έχω με τον Περιφερειάρχη, να τονίσω ότι θα είναι προτεραιότητα στην κατανομή του προγράμματος η χρηματοδότηση αυτού του έργου, το οποίο, εξ όσων γνωρίζω, είναι ένα έργ</w:t>
      </w:r>
      <w:r>
        <w:rPr>
          <w:rFonts w:eastAsia="Times New Roman" w:cs="Times New Roman"/>
          <w:szCs w:val="24"/>
        </w:rPr>
        <w:t>ο σημαντικό. Υπολογίζουν ότι μπορεί να έχει ένα ύψος γύρω στα 2 εκατομμύρια ευρώ.</w:t>
      </w:r>
    </w:p>
    <w:p w14:paraId="46947E2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Άρα, πιστεύω ότι θα γίνει επιτέλους, κυρία Τριανταφύλλου, ένα σοβαρό έργο, όχι αποσπασματικά, όπως γινόταν μέχρι σήμερα, που ξοδεύονταν πάρα πολλά λεφτά, χωρίς κανένα μακροχρ</w:t>
      </w:r>
      <w:r>
        <w:rPr>
          <w:rFonts w:eastAsia="Times New Roman" w:cs="Times New Roman"/>
          <w:szCs w:val="24"/>
        </w:rPr>
        <w:t>όνιο αποτέλεσμα.</w:t>
      </w:r>
    </w:p>
    <w:p w14:paraId="46947E2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Άρα, ο Δήμος Μεσολογγίου-Αιτωλικού και η Περιφέρεια σε συνεργασία και με το Υπουργείο, θα έχουμε δώσει μια οριστική, επιτέλους, λύση σε ένα ζήτημα που πραγματικά υποβαθμίζει όσο παρατείνεται την ποιότητα ζωής των κατοίκων της περιοχής.</w:t>
      </w:r>
    </w:p>
    <w:p w14:paraId="46947E2B"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(Νικήτας Κακλαμάνης):</w:t>
      </w:r>
      <w:r>
        <w:rPr>
          <w:rFonts w:eastAsia="Times New Roman" w:cs="Times New Roman"/>
          <w:szCs w:val="24"/>
        </w:rPr>
        <w:t xml:space="preserve"> Ορίστε, κυρία συνάδελφε, έχετε τον λόγο.</w:t>
      </w:r>
    </w:p>
    <w:p w14:paraId="46947E2C"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46947E2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Υπουργέ, χαίρομαι πραγματικά για τη δέσμευση. Μιλάμε για ένα ζήτημα σε μια περιοχή, όπως η Αιτωλοακαρνανία, που κατέχει το 1/3 των υ</w:t>
      </w:r>
      <w:r>
        <w:rPr>
          <w:rFonts w:eastAsia="Times New Roman" w:cs="Times New Roman"/>
          <w:szCs w:val="24"/>
        </w:rPr>
        <w:t xml:space="preserve">δάτων όλης της χώρας και όπου εκτός από το Αιτωλικό, εγώ </w:t>
      </w:r>
      <w:r>
        <w:rPr>
          <w:rFonts w:eastAsia="Times New Roman" w:cs="Times New Roman"/>
          <w:szCs w:val="24"/>
        </w:rPr>
        <w:lastRenderedPageBreak/>
        <w:t>από το 2012 που είμαι Βουλευτής, βλέπω ότι υπάρχουν πάρα πολλά ζητήματα και υδροδότησης, αλλά και ζητήματα ΤΟΕΒ-ΓΟΕΒ στην περιοχή μας. Είναι ένα ζήτημα το οποίο θα συζητήσουμε άλλη φορά.</w:t>
      </w:r>
    </w:p>
    <w:p w14:paraId="46947E2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Ωστόσο, θα π</w:t>
      </w:r>
      <w:r>
        <w:rPr>
          <w:rFonts w:eastAsia="Times New Roman" w:cs="Times New Roman"/>
          <w:szCs w:val="24"/>
        </w:rPr>
        <w:t xml:space="preserve">ιαστώ λίγο από αυτό που είπατε στο τέλος, δηλαδή, πράγματι,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έχει απασχολήσει το θέμα όλες τις αρμόδιες υπηρεσίες και όλες τις προηγούμενες δημοτικές αρχές. Υπήρχαν συγκεκριμένες προτάσεις για διορθωτικές κινήσεις και όλα αυ</w:t>
      </w:r>
      <w:r>
        <w:rPr>
          <w:rFonts w:eastAsia="Times New Roman" w:cs="Times New Roman"/>
          <w:szCs w:val="24"/>
        </w:rPr>
        <w:t>τά που είπα πριν. Ενώ υπήρξαν συγκεκριμένα μέτρα προστασίας, έγινε αυτό που είπατε. Δηλαδή, πράγματι πάρθηκαν συγκεκριμένα μέτρα προστασίας τόσο στην παροχή στην πηγή</w:t>
      </w:r>
      <w:r>
        <w:rPr>
          <w:rFonts w:eastAsia="Times New Roman" w:cs="Times New Roman"/>
          <w:szCs w:val="24"/>
        </w:rPr>
        <w:t xml:space="preserve"> </w:t>
      </w:r>
      <w:r>
        <w:rPr>
          <w:rFonts w:eastAsia="Times New Roman" w:cs="Times New Roman"/>
          <w:szCs w:val="24"/>
        </w:rPr>
        <w:t xml:space="preserve">-στεγανοποιήθηκε, έγιναν έργα γύρω από αυτή κ.λπ.- ωστόσο η κατάσταση αυτή ισχύει ακόμα. </w:t>
      </w:r>
      <w:r>
        <w:rPr>
          <w:rFonts w:eastAsia="Times New Roman" w:cs="Times New Roman"/>
          <w:szCs w:val="24"/>
        </w:rPr>
        <w:t>Δεν έχει αρθεί, δηλαδή, η απαγόρευση και ακόμα και το νερό των άλλων γεωτρήσεων στη γύρω περιοχή δείχνει ότι δεν είναι ασφαλές σε μια περιοχή και ειδικά στη συγκεκριμένη, που είναι πλούσια σε υδατικούς πόρους.</w:t>
      </w:r>
    </w:p>
    <w:p w14:paraId="46947E2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Υπάρχουν, λοιπόν, πολύ μεγάλοι κίνδυνοι, πράγμ</w:t>
      </w:r>
      <w:r>
        <w:rPr>
          <w:rFonts w:eastAsia="Times New Roman" w:cs="Times New Roman"/>
          <w:szCs w:val="24"/>
        </w:rPr>
        <w:t>ατι και από τη χλωρίωση κάποιες φορές και από τη μόλυνση που υπάρχει στη γύρω περιοχή και στην πηγή.</w:t>
      </w:r>
    </w:p>
    <w:p w14:paraId="46947E3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Εγώ με μεγάλη χαρά λέω ξανά ότι δέχομαι αυτό που λέτε. Θεωρώ ότι είναι απαραίτητο, γι’ αυτό και υπάρχει και ερώτηση προς το Υπουργείο. Η αγαστή συνεργασία,</w:t>
      </w:r>
      <w:r>
        <w:rPr>
          <w:rFonts w:eastAsia="Times New Roman" w:cs="Times New Roman"/>
          <w:szCs w:val="24"/>
        </w:rPr>
        <w:t xml:space="preserve"> όταν φέρνει ένα απτό αποτέλεσμα, νομίζω ότι έχει πραγματικό αποτέλεσμα.</w:t>
      </w:r>
    </w:p>
    <w:p w14:paraId="46947E3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Θεωρώ, λοιπόν, ότι θα πρέπει να υπάρξει η κατεύθυνση, ο στρατηγικός στόχος της μόνιμης λύσης. Θα ήθελα να πω ενδεικτικά ότι κατά τις δύο τελευταίες -όχι αυτή- τις δύο προηγούμενες δημ</w:t>
      </w:r>
      <w:r>
        <w:rPr>
          <w:rFonts w:eastAsia="Times New Roman" w:cs="Times New Roman"/>
          <w:szCs w:val="24"/>
        </w:rPr>
        <w:t>οτικές αρχές έχουν ξοδευτεί εξακόσιες με επτακόσιες χιλιάδες ευρώ σε έργα μικρότερα ή μεγαλύτερα στην προσπάθεια και να αρθεί, τέλος πάντων, η μόλυνση και να γίνουν κάποια έργα για τη στεγανοποίηση της πηγής κ.λπ.</w:t>
      </w:r>
      <w:r>
        <w:rPr>
          <w:rFonts w:eastAsia="Times New Roman" w:cs="Times New Roman"/>
          <w:szCs w:val="24"/>
        </w:rPr>
        <w:t>.</w:t>
      </w:r>
    </w:p>
    <w:p w14:paraId="46947E3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Άρα, τελειώνοντας, λέω ότι σημαντικό να κ</w:t>
      </w:r>
      <w:r>
        <w:rPr>
          <w:rFonts w:eastAsia="Times New Roman" w:cs="Times New Roman"/>
          <w:szCs w:val="24"/>
        </w:rPr>
        <w:t xml:space="preserve">ατευθυνθούμε προς τη μόνιμη λύση η οποία θα προκριθεί, η οποία θα εγκριθεί από τις αρμόδιες υπηρεσίες και χαίρομαι που αναλαμβάνετε τη δέσμευση να τη χρηματοδοτήσετε σε συνεργασία με την </w:t>
      </w:r>
      <w:r>
        <w:rPr>
          <w:rFonts w:eastAsia="Times New Roman" w:cs="Times New Roman"/>
          <w:szCs w:val="24"/>
        </w:rPr>
        <w:t>π</w:t>
      </w:r>
      <w:r>
        <w:rPr>
          <w:rFonts w:eastAsia="Times New Roman" w:cs="Times New Roman"/>
          <w:szCs w:val="24"/>
        </w:rPr>
        <w:t>εριφέρεια.</w:t>
      </w:r>
    </w:p>
    <w:p w14:paraId="46947E3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Ευχαριστώ.</w:t>
      </w:r>
    </w:p>
    <w:p w14:paraId="46947E3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w:t>
      </w:r>
      <w:r>
        <w:rPr>
          <w:rFonts w:eastAsia="Times New Roman" w:cs="Times New Roman"/>
          <w:szCs w:val="24"/>
        </w:rPr>
        <w:t>, πριν σας δώσω τον λόγο, επειδή και εγώ επισκέφθηκα την πατρίδα σας για κομματική εκδήλωση και μου έθεσαν το θέμα και άκουσα με ενδιαφέρον την απάντησή σας, τώρα στη δευτερολογία θα ήθελα να μας πείτε και το χρονοδιάγραμμα της λύσης. Διότι μας είπατε το κ</w:t>
      </w:r>
      <w:r>
        <w:rPr>
          <w:rFonts w:eastAsia="Times New Roman" w:cs="Times New Roman"/>
          <w:szCs w:val="24"/>
        </w:rPr>
        <w:t>όστος, μας είπατε από πού θα βρεθούν τα λεφτά, αλλά δεν άκουσα το χρονοδιάγραμμα. Θα θέλαμε να το ακούσουμε.</w:t>
      </w:r>
    </w:p>
    <w:p w14:paraId="46947E3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Έχετε τον λόγο.</w:t>
      </w:r>
    </w:p>
    <w:p w14:paraId="46947E36"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Πολύ σωστή η επισήμανση, κύριε Πρόεδρε, γιατί πολλές φορές λέγονται πράγματα χωρίς να ορίζεται χρονοδιάγραμμα.</w:t>
      </w:r>
    </w:p>
    <w:p w14:paraId="46947E3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Η διαβεβαίωση που μπορώ να δώσω στην Αίθουσα μετά τη συνεννόηση που είχα με τον Περιφερειάρχη, είναι ότι στις επόμενες άμεσες συνεδριάσεις του Π</w:t>
      </w:r>
      <w:r>
        <w:rPr>
          <w:rFonts w:eastAsia="Times New Roman" w:cs="Times New Roman"/>
          <w:szCs w:val="24"/>
        </w:rPr>
        <w:t>εριφερειακού Συμβουλίου, θα ενταχθεί το έργο. Άρα, λοιπόν, είμαστε πολύ κοντά στην υλοποίηση, διότι οι δεσμεύσεις αυτές είναι σαφείς και δεν αφήνουν κανένα περιθώριο.</w:t>
      </w:r>
    </w:p>
    <w:p w14:paraId="46947E38" w14:textId="77777777" w:rsidR="00975A5F" w:rsidRDefault="005851F5">
      <w:pPr>
        <w:spacing w:line="600" w:lineRule="auto"/>
        <w:ind w:firstLine="720"/>
        <w:jc w:val="both"/>
        <w:rPr>
          <w:rFonts w:eastAsia="Times New Roman"/>
          <w:szCs w:val="24"/>
        </w:rPr>
      </w:pPr>
      <w:r>
        <w:rPr>
          <w:rFonts w:eastAsia="Times New Roman"/>
          <w:szCs w:val="24"/>
        </w:rPr>
        <w:t>Όμως, δοθείσης ευκαιρίας, κύριε Πρόεδρε, θα ήθελα να πω ότι η Αιτωλοακαρνανία είναι μία π</w:t>
      </w:r>
      <w:r>
        <w:rPr>
          <w:rFonts w:eastAsia="Times New Roman"/>
          <w:szCs w:val="24"/>
        </w:rPr>
        <w:t xml:space="preserve">εριοχή που θεωρείται το μεγαλύτερο ντεπόζιτο νερού –ας μου επιτραπεί η έκφραση- στην κεντρική Ευρώπη. Έχει πάρα πολλές λίμνες, τεχνητές ή φυσικές. </w:t>
      </w:r>
    </w:p>
    <w:p w14:paraId="46947E39"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Ουσιαστικά, </w:t>
      </w:r>
      <w:r>
        <w:rPr>
          <w:rFonts w:eastAsia="Times New Roman"/>
          <w:szCs w:val="28"/>
        </w:rPr>
        <w:t xml:space="preserve">κύριε Πρόεδρε, </w:t>
      </w:r>
      <w:r>
        <w:rPr>
          <w:rFonts w:eastAsia="Times New Roman"/>
          <w:szCs w:val="24"/>
        </w:rPr>
        <w:t>η Αιτωλοακαρνανία υδρεύει δι</w:t>
      </w:r>
      <w:r>
        <w:rPr>
          <w:rFonts w:eastAsia="Times New Roman"/>
          <w:szCs w:val="24"/>
        </w:rPr>
        <w:t>ά</w:t>
      </w:r>
      <w:r>
        <w:rPr>
          <w:rFonts w:eastAsia="Times New Roman"/>
          <w:szCs w:val="24"/>
        </w:rPr>
        <w:t xml:space="preserve"> της Ναυπακτίας την Αθήνα και με τρία υδροηλεκτρικά </w:t>
      </w:r>
      <w:r>
        <w:rPr>
          <w:rFonts w:eastAsia="Times New Roman"/>
          <w:szCs w:val="24"/>
        </w:rPr>
        <w:t>φράγματα παρέχει ρεύμα στο εθνικό δίκτυο. Κι όμως, απ’ αυτά τα έργα και απ’ αυτήν την πλουτοπαραγωγική πηγή, είτε της ύδρευσης της Αθήνας δι</w:t>
      </w:r>
      <w:r>
        <w:rPr>
          <w:rFonts w:eastAsia="Times New Roman"/>
          <w:szCs w:val="24"/>
        </w:rPr>
        <w:t>ά</w:t>
      </w:r>
      <w:r>
        <w:rPr>
          <w:rFonts w:eastAsia="Times New Roman"/>
          <w:szCs w:val="24"/>
        </w:rPr>
        <w:t xml:space="preserve"> του Ευήνου, είτε της ενίσχυσης του εθνικού δικτύου δια των υδροηλεκτρικών έργων του Αχελώου, η Αιτωλοακαρνανία δεν</w:t>
      </w:r>
      <w:r>
        <w:rPr>
          <w:rFonts w:eastAsia="Times New Roman"/>
          <w:szCs w:val="24"/>
        </w:rPr>
        <w:t xml:space="preserve"> έχει δει κανένα αντισταθμιστικό. </w:t>
      </w:r>
    </w:p>
    <w:p w14:paraId="46947E3A" w14:textId="77777777" w:rsidR="00975A5F" w:rsidRDefault="005851F5">
      <w:pPr>
        <w:spacing w:line="600" w:lineRule="auto"/>
        <w:ind w:firstLine="720"/>
        <w:jc w:val="both"/>
        <w:rPr>
          <w:rFonts w:eastAsia="Times New Roman"/>
          <w:szCs w:val="24"/>
        </w:rPr>
      </w:pPr>
      <w:r>
        <w:rPr>
          <w:rFonts w:eastAsia="Times New Roman"/>
          <w:szCs w:val="24"/>
        </w:rPr>
        <w:t>Γι’ αυτό, πιστεύω ότι κάποια στιγμή η Βουλή των Ελλήνων –και η Κυβέρνηση πρωτίστως, καθώς είναι στη σκέψη του Υπουργείου Εσωτερικών μία σχετική πρωτοβουλία- πρέπει να συζητήσει κάποια αντισταθμιστικά από τέτοια έργα που γ</w:t>
      </w:r>
      <w:r>
        <w:rPr>
          <w:rFonts w:eastAsia="Times New Roman"/>
          <w:szCs w:val="24"/>
        </w:rPr>
        <w:t>ίνονται σε διάφορες περιοχές, καθώς αξιοποιούνται πλουτοπαραγωγικές πηγές που πραγματικά συμβάλλουν στον εθνικό πλούτο. Απ’ αυτά, πρέπει να μένει και πίσω κάτι. Δεν είναι δυνατόν η Αιτωλοακαρνανία να υποφέρει από τέτοιου είδους ζητήματα, όπως το συγκεκριμέ</w:t>
      </w:r>
      <w:r>
        <w:rPr>
          <w:rFonts w:eastAsia="Times New Roman"/>
          <w:szCs w:val="24"/>
        </w:rPr>
        <w:t>νο και να μην έχει υπάρξει ποτέ ένα σοβαρό πρόγραμμα που να αφορά την αξιοποίηση του νερού στην περιοχή, ούτε στον τομέα της άρδευσης ούτε στον τομέα της ύδρευσης.</w:t>
      </w:r>
    </w:p>
    <w:p w14:paraId="46947E3B" w14:textId="77777777" w:rsidR="00975A5F" w:rsidRDefault="005851F5">
      <w:pPr>
        <w:spacing w:line="600" w:lineRule="auto"/>
        <w:ind w:firstLine="720"/>
        <w:jc w:val="both"/>
        <w:rPr>
          <w:rFonts w:eastAsia="Times New Roman"/>
          <w:szCs w:val="24"/>
        </w:rPr>
      </w:pPr>
      <w:r>
        <w:rPr>
          <w:rFonts w:eastAsia="Times New Roman"/>
          <w:szCs w:val="24"/>
        </w:rPr>
        <w:lastRenderedPageBreak/>
        <w:t>Επ’ ευκαιρία, λοιπόν, τοποθετούμαι πάνω σ’ αυτό το ζήτημα και πιστεύω ότι όλοι μαζί –γιατί ν</w:t>
      </w:r>
      <w:r>
        <w:rPr>
          <w:rFonts w:eastAsia="Times New Roman"/>
          <w:szCs w:val="24"/>
        </w:rPr>
        <w:t>ομίζω ότι αυτά είναι ζητήματα που αφορούν όλο το Κοινοβούλιο και έχει το ίδιο ενδιαφέρον το Κοινοβούλιο για τέτοιου είδους ζητήματα- μπορούμε να βρούμε κοινό τόπο για να υπηρετήσουμε ουσιαστικά τα θέματα που πραγματικά αγγίζουν τους πολίτες σε μεγάλο εύρος</w:t>
      </w:r>
      <w:r>
        <w:rPr>
          <w:rFonts w:eastAsia="Times New Roman"/>
          <w:szCs w:val="24"/>
        </w:rPr>
        <w:t xml:space="preserve"> και αφορούν την ποιότητα της ζωής τους.</w:t>
      </w:r>
    </w:p>
    <w:p w14:paraId="46947E3C" w14:textId="77777777" w:rsidR="00975A5F" w:rsidRDefault="005851F5">
      <w:pPr>
        <w:spacing w:line="600" w:lineRule="auto"/>
        <w:ind w:firstLine="720"/>
        <w:jc w:val="both"/>
        <w:rPr>
          <w:rFonts w:eastAsia="Times New Roman"/>
          <w:szCs w:val="24"/>
        </w:rPr>
      </w:pPr>
      <w:r>
        <w:rPr>
          <w:rFonts w:eastAsia="Times New Roman"/>
          <w:szCs w:val="24"/>
        </w:rPr>
        <w:t>Σας ευχαριστώ, κύριε Πρόεδρε.</w:t>
      </w:r>
    </w:p>
    <w:p w14:paraId="46947E3D" w14:textId="77777777" w:rsidR="00975A5F" w:rsidRDefault="005851F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Κι εμείς, κύριε </w:t>
      </w:r>
      <w:proofErr w:type="spellStart"/>
      <w:r>
        <w:rPr>
          <w:rFonts w:eastAsia="Times New Roman"/>
          <w:szCs w:val="24"/>
        </w:rPr>
        <w:t>Κουρουμπλή</w:t>
      </w:r>
      <w:proofErr w:type="spellEnd"/>
      <w:r>
        <w:rPr>
          <w:rFonts w:eastAsia="Times New Roman"/>
          <w:szCs w:val="24"/>
        </w:rPr>
        <w:t>.</w:t>
      </w:r>
    </w:p>
    <w:p w14:paraId="46947E3E" w14:textId="77777777" w:rsidR="00975A5F" w:rsidRDefault="005851F5">
      <w:pPr>
        <w:spacing w:line="600" w:lineRule="auto"/>
        <w:ind w:firstLine="720"/>
        <w:jc w:val="both"/>
        <w:rPr>
          <w:rFonts w:eastAsia="Times New Roman"/>
          <w:szCs w:val="24"/>
        </w:rPr>
      </w:pPr>
      <w:r>
        <w:rPr>
          <w:rFonts w:eastAsia="Times New Roman"/>
          <w:szCs w:val="24"/>
        </w:rPr>
        <w:t xml:space="preserve">Σχετικά με το νερό, εγώ προσωπικά συμφωνώ, αλλά με μία προϋπόθεση. Δεν θέλω να δω την ΕΥΔΑΠ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όπως ήταν στον αρχικό κατάλογο του πολυνομοσχεδίου. Η ΕΥΔΑΠ πρέπει να μείνει έξω από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Ως Βουλευτής Αθηνών, σας λέω ότι έχετε δίκιο. </w:t>
      </w:r>
    </w:p>
    <w:p w14:paraId="46947E3F" w14:textId="77777777" w:rsidR="00975A5F" w:rsidRDefault="005851F5">
      <w:pPr>
        <w:spacing w:line="600" w:lineRule="auto"/>
        <w:ind w:firstLine="720"/>
        <w:jc w:val="both"/>
        <w:rPr>
          <w:rFonts w:eastAsia="Times New Roman"/>
          <w:szCs w:val="24"/>
        </w:rPr>
      </w:pPr>
      <w:r>
        <w:rPr>
          <w:rFonts w:eastAsia="Times New Roman"/>
          <w:b/>
          <w:szCs w:val="24"/>
        </w:rPr>
        <w:t xml:space="preserve">ΕΥΣΤΑΘΙΟΣ ΠΑΝΑΓΟΥΛΗΣ: </w:t>
      </w:r>
      <w:r>
        <w:rPr>
          <w:rFonts w:eastAsia="Times New Roman"/>
          <w:szCs w:val="24"/>
        </w:rPr>
        <w:t>Αιθεροβάμων είστε, κύριε Πρόεδρε.</w:t>
      </w:r>
    </w:p>
    <w:p w14:paraId="46947E40" w14:textId="77777777" w:rsidR="00975A5F" w:rsidRDefault="005851F5">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Εντάξει. </w:t>
      </w:r>
      <w:r>
        <w:rPr>
          <w:rFonts w:eastAsia="Times New Roman"/>
          <w:szCs w:val="24"/>
        </w:rPr>
        <w:t>Δεν έχει σημασία. Καμ</w:t>
      </w:r>
      <w:r>
        <w:rPr>
          <w:rFonts w:eastAsia="Times New Roman"/>
          <w:szCs w:val="24"/>
        </w:rPr>
        <w:t>μ</w:t>
      </w:r>
      <w:r>
        <w:rPr>
          <w:rFonts w:eastAsia="Times New Roman"/>
          <w:szCs w:val="24"/>
        </w:rPr>
        <w:t>ιά  φορά χρειάζονται και οι ρομαντικοί μέσα στη Βουλή.</w:t>
      </w:r>
    </w:p>
    <w:p w14:paraId="46947E41" w14:textId="77777777" w:rsidR="00975A5F" w:rsidRDefault="005851F5">
      <w:pPr>
        <w:spacing w:line="600" w:lineRule="auto"/>
        <w:ind w:firstLine="720"/>
        <w:jc w:val="both"/>
        <w:rPr>
          <w:rFonts w:eastAsia="Times New Roman"/>
          <w:szCs w:val="24"/>
        </w:rPr>
      </w:pPr>
      <w:r>
        <w:rPr>
          <w:rFonts w:eastAsia="Times New Roman"/>
          <w:szCs w:val="24"/>
        </w:rPr>
        <w:t>Θα συζητηθεί η προτελευταία ερώτηση προς τον παρευρισκόμενο για μία ακόμα φορά συνεπή Υπουργού κ. Τρύφωνα Αλεξιάδη που θα απαντήσει.</w:t>
      </w:r>
    </w:p>
    <w:p w14:paraId="46947E42" w14:textId="77777777" w:rsidR="00975A5F" w:rsidRDefault="005851F5">
      <w:pPr>
        <w:spacing w:line="600" w:lineRule="auto"/>
        <w:ind w:firstLine="720"/>
        <w:jc w:val="both"/>
        <w:rPr>
          <w:rFonts w:eastAsia="Times New Roman"/>
          <w:color w:val="000000"/>
          <w:szCs w:val="24"/>
        </w:rPr>
      </w:pPr>
      <w:r>
        <w:rPr>
          <w:rFonts w:eastAsia="Times New Roman"/>
          <w:szCs w:val="24"/>
        </w:rPr>
        <w:t xml:space="preserve">Επομένως, θα συζητηθεί η με αριθμό </w:t>
      </w:r>
      <w:r>
        <w:rPr>
          <w:rFonts w:eastAsia="Times New Roman"/>
          <w:color w:val="000000"/>
          <w:szCs w:val="24"/>
        </w:rPr>
        <w:t>1011/17-6-2</w:t>
      </w:r>
      <w:r>
        <w:rPr>
          <w:rFonts w:eastAsia="Times New Roman"/>
          <w:color w:val="000000"/>
          <w:szCs w:val="24"/>
        </w:rPr>
        <w:t xml:space="preserve">016 </w:t>
      </w:r>
      <w:r>
        <w:rPr>
          <w:rFonts w:eastAsia="Times New Roman"/>
          <w:szCs w:val="24"/>
        </w:rPr>
        <w:t xml:space="preserve">πέμπτη επίκαιρη ερώτηση πρώτου κύκλου </w:t>
      </w:r>
      <w:r>
        <w:rPr>
          <w:rFonts w:eastAsia="Times New Roman"/>
          <w:color w:val="000000"/>
          <w:szCs w:val="24"/>
        </w:rPr>
        <w:t>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τον κίνδυνο παραγραφής δώδεκα χιλιάδων υποθέσεων μεγάλης φοροδιαφυγής.</w:t>
      </w:r>
    </w:p>
    <w:p w14:paraId="46947E43" w14:textId="77777777" w:rsidR="00975A5F" w:rsidRDefault="005851F5">
      <w:pPr>
        <w:spacing w:line="600" w:lineRule="auto"/>
        <w:ind w:firstLine="720"/>
        <w:jc w:val="both"/>
        <w:rPr>
          <w:rFonts w:eastAsia="Times New Roman"/>
          <w:color w:val="000000"/>
          <w:szCs w:val="24"/>
        </w:rPr>
      </w:pPr>
      <w:r>
        <w:rPr>
          <w:rFonts w:eastAsia="Times New Roman"/>
          <w:color w:val="000000"/>
          <w:szCs w:val="24"/>
        </w:rPr>
        <w:t>Κύριε Καμμένο, ορίστε, έχετε το</w:t>
      </w:r>
      <w:r>
        <w:rPr>
          <w:rFonts w:eastAsia="Times New Roman"/>
          <w:color w:val="000000"/>
          <w:szCs w:val="24"/>
        </w:rPr>
        <w:t>ν λόγο.</w:t>
      </w:r>
    </w:p>
    <w:p w14:paraId="46947E44" w14:textId="77777777" w:rsidR="00975A5F" w:rsidRDefault="005851F5">
      <w:pPr>
        <w:spacing w:line="600" w:lineRule="auto"/>
        <w:ind w:firstLine="720"/>
        <w:jc w:val="both"/>
        <w:rPr>
          <w:rFonts w:eastAsia="Times New Roman"/>
          <w:color w:val="000000"/>
          <w:szCs w:val="24"/>
        </w:rPr>
      </w:pPr>
      <w:r>
        <w:rPr>
          <w:rFonts w:eastAsia="Times New Roman"/>
          <w:b/>
          <w:color w:val="000000"/>
          <w:szCs w:val="24"/>
        </w:rPr>
        <w:t xml:space="preserve">ΔΗΜΗΤΡΙΟΣ ΚΑΜΜΕΝΟΣ: </w:t>
      </w:r>
      <w:r>
        <w:rPr>
          <w:rFonts w:eastAsia="Times New Roman"/>
          <w:color w:val="000000"/>
          <w:szCs w:val="24"/>
        </w:rPr>
        <w:t>Ευχαριστώ, κύριε Πρόεδρε.</w:t>
      </w:r>
    </w:p>
    <w:p w14:paraId="46947E45" w14:textId="77777777" w:rsidR="00975A5F" w:rsidRDefault="005851F5">
      <w:pPr>
        <w:spacing w:line="600" w:lineRule="auto"/>
        <w:ind w:firstLine="720"/>
        <w:jc w:val="both"/>
        <w:rPr>
          <w:rFonts w:eastAsia="Times New Roman"/>
          <w:color w:val="000000"/>
          <w:szCs w:val="24"/>
        </w:rPr>
      </w:pPr>
      <w:r>
        <w:rPr>
          <w:rFonts w:eastAsia="Times New Roman"/>
          <w:color w:val="000000"/>
          <w:szCs w:val="28"/>
        </w:rPr>
        <w:t xml:space="preserve">Κύριε Υπουργέ, </w:t>
      </w:r>
      <w:r>
        <w:rPr>
          <w:rFonts w:eastAsia="Times New Roman"/>
          <w:color w:val="000000"/>
          <w:szCs w:val="24"/>
        </w:rPr>
        <w:t xml:space="preserve">ευχαριστώ που ήρθατε για άλλη μία φορά. Έχει προκύψει ένα ζήτημα από σχετικά δημοσιεύματα και ανακοινώσεις που έχουν έρθει στα χέρια μου, το οποίο είναι εξαιρετικά σοβαρό. Εν </w:t>
      </w:r>
      <w:r>
        <w:rPr>
          <w:rFonts w:eastAsia="Times New Roman"/>
          <w:color w:val="000000"/>
          <w:szCs w:val="24"/>
        </w:rPr>
        <w:lastRenderedPageBreak/>
        <w:t>τάχει, ας πο</w:t>
      </w:r>
      <w:r>
        <w:rPr>
          <w:rFonts w:eastAsia="Times New Roman"/>
          <w:color w:val="000000"/>
          <w:szCs w:val="24"/>
        </w:rPr>
        <w:t xml:space="preserve">ύμε ότι κινδυνεύουν με παραγραφή δώδεκα χιλιάδες υποθέσεις φοροδιαφυγής. Η συγκεκριμένη ανακοίνωση του Συλλόγου Εργαζομένων στις Δημόσιες Οικονομικές Υπηρεσίες Αττικής –θα επεκταθώ στη δευτερολογία μου- μας επιστεί την προσοχή ως Κυβέρνηση για τον κίνδυνο </w:t>
      </w:r>
      <w:r>
        <w:rPr>
          <w:rFonts w:eastAsia="Times New Roman"/>
          <w:color w:val="000000"/>
          <w:szCs w:val="24"/>
        </w:rPr>
        <w:t xml:space="preserve">παραγραφής συνολικά τριάντα έξι χιλιάδων υποθέσεων, καθώς δεν υπάρχει χρόνος ούτε προσωπικό. </w:t>
      </w:r>
    </w:p>
    <w:p w14:paraId="46947E46" w14:textId="77777777" w:rsidR="00975A5F" w:rsidRDefault="005851F5">
      <w:pPr>
        <w:spacing w:line="600" w:lineRule="auto"/>
        <w:ind w:firstLine="720"/>
        <w:jc w:val="both"/>
        <w:rPr>
          <w:rFonts w:eastAsia="Times New Roman" w:cs="Times New Roman"/>
          <w:szCs w:val="28"/>
        </w:rPr>
      </w:pPr>
      <w:r>
        <w:rPr>
          <w:rFonts w:eastAsia="Times New Roman"/>
          <w:color w:val="000000"/>
          <w:szCs w:val="24"/>
        </w:rPr>
        <w:t xml:space="preserve">Υπήρχε πιθανόν μία διαμάχη –ας το πω έτσι- να μεταβιβαστούν ή να μεταφερθούν κάποιες απ’ αυτές τις διαδικασίες της φοροδιαφυγής ή αυτοί οι φάκελοι προς τη Γενική </w:t>
      </w:r>
      <w:r>
        <w:rPr>
          <w:rFonts w:eastAsia="Times New Roman"/>
          <w:color w:val="000000"/>
          <w:szCs w:val="24"/>
        </w:rPr>
        <w:t>Γραμματεία Εσόδων. Δεν ξέρουμε τι θα γίνουν και θα θέλαμε μία ενημέρωση. Τα στοιχεία που έχω είναι ότι ακόμα και τώρα να αποφασίσουμε να ξεκινήσουμε τον έλεγχο αυτών των υποθέσεων έτσι ώστε να αποφύγουμε την πιθανή φοροδιαφυγή, την απαλλαγή, την διαγραφή τ</w:t>
      </w:r>
      <w:r>
        <w:rPr>
          <w:rFonts w:eastAsia="Times New Roman"/>
          <w:color w:val="000000"/>
          <w:szCs w:val="24"/>
        </w:rPr>
        <w:t xml:space="preserve">ων υποθέσεων, δεν θα μπορέσουμε να εξυπηρετήσουμε πάνω από χίλιες. </w:t>
      </w:r>
      <w:r>
        <w:rPr>
          <w:rFonts w:eastAsia="Times New Roman" w:cs="Times New Roman"/>
          <w:szCs w:val="28"/>
        </w:rPr>
        <w:t>Θα πρέπει να το συζητήσουμε τουλάχιστον σήμερα εδώ, για να καταγραφεί και να δούμε τι θα κάνουμε.</w:t>
      </w:r>
    </w:p>
    <w:p w14:paraId="46947E47" w14:textId="77777777" w:rsidR="00975A5F" w:rsidRDefault="005851F5">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w:t>
      </w:r>
      <w:r>
        <w:rPr>
          <w:rFonts w:eastAsia="Times New Roman" w:cs="Times New Roman"/>
          <w:szCs w:val="28"/>
        </w:rPr>
        <w:t>ουλευτή)</w:t>
      </w:r>
    </w:p>
    <w:p w14:paraId="46947E48" w14:textId="77777777" w:rsidR="00975A5F" w:rsidRDefault="005851F5">
      <w:pPr>
        <w:spacing w:line="600" w:lineRule="auto"/>
        <w:ind w:firstLine="720"/>
        <w:jc w:val="both"/>
        <w:rPr>
          <w:rFonts w:eastAsia="Times New Roman"/>
          <w:szCs w:val="24"/>
        </w:rPr>
      </w:pPr>
      <w:r>
        <w:rPr>
          <w:rFonts w:eastAsia="Times New Roman" w:cs="Times New Roman"/>
          <w:szCs w:val="28"/>
        </w:rPr>
        <w:t>Ερωτάσθε, επομένως, κύριε Υπουργέ, π</w:t>
      </w:r>
      <w:r>
        <w:rPr>
          <w:rFonts w:eastAsia="Times New Roman"/>
          <w:szCs w:val="24"/>
        </w:rPr>
        <w:t xml:space="preserve">ώς σκοπεύετε να αντιμετωπίσετε το θέμα της παραγραφής περί των δώδεκα χιλιάδων υποθέσεων φοροδιαφυγής. Ποιο είναι το ύψος της απώλειας των εσόδων για το κράτος αν, όπως διαφαίνεται άλλωστε, δεν ελεγχθούν οι </w:t>
      </w:r>
      <w:r>
        <w:rPr>
          <w:rFonts w:eastAsia="Times New Roman"/>
          <w:szCs w:val="24"/>
        </w:rPr>
        <w:t>υποθέσεις μέχρι το τέλος του έτους;</w:t>
      </w:r>
    </w:p>
    <w:p w14:paraId="46947E49" w14:textId="77777777" w:rsidR="00975A5F" w:rsidRDefault="005851F5">
      <w:pPr>
        <w:spacing w:line="600" w:lineRule="auto"/>
        <w:ind w:firstLine="720"/>
        <w:jc w:val="both"/>
        <w:rPr>
          <w:rFonts w:eastAsia="Times New Roman"/>
          <w:szCs w:val="24"/>
        </w:rPr>
      </w:pPr>
      <w:r>
        <w:rPr>
          <w:rFonts w:eastAsia="Times New Roman"/>
          <w:szCs w:val="24"/>
        </w:rPr>
        <w:t>Τι αντίκτυπο θα έχει στους πολίτες η συγκεκριμένη απώλεια εσόδων από τις υποθέσεις φοροδιαφυγής; Πώς θα αντισταθμιστεί; Σχεδιάζετε τη λήψη άμεσων μέτρων για να προστατευτούν οι αδύναμοι;</w:t>
      </w:r>
    </w:p>
    <w:p w14:paraId="46947E4A" w14:textId="77777777" w:rsidR="00975A5F" w:rsidRDefault="005851F5">
      <w:pPr>
        <w:spacing w:line="600" w:lineRule="auto"/>
        <w:ind w:firstLine="720"/>
        <w:jc w:val="both"/>
        <w:rPr>
          <w:rFonts w:eastAsia="Times New Roman"/>
          <w:szCs w:val="24"/>
        </w:rPr>
      </w:pPr>
      <w:r>
        <w:rPr>
          <w:rFonts w:eastAsia="Times New Roman"/>
          <w:szCs w:val="24"/>
        </w:rPr>
        <w:t>Για ποιο λόγο καθυστέρησε οκτώ μή</w:t>
      </w:r>
      <w:r>
        <w:rPr>
          <w:rFonts w:eastAsia="Times New Roman"/>
          <w:szCs w:val="24"/>
        </w:rPr>
        <w:t>νες η νομοθετική ρύθμιση που θα επέτρεπε ήδη από πέρσι τη μεταφορά των υποθέσεων στη Γενική Γραμματεία Εσόδων; Πότε αναμένεται να κατατεθεί;</w:t>
      </w:r>
    </w:p>
    <w:p w14:paraId="46947E4B" w14:textId="77777777" w:rsidR="00975A5F" w:rsidRDefault="005851F5">
      <w:pPr>
        <w:spacing w:line="600" w:lineRule="auto"/>
        <w:ind w:firstLine="720"/>
        <w:jc w:val="both"/>
        <w:rPr>
          <w:rFonts w:eastAsia="Times New Roman"/>
          <w:szCs w:val="24"/>
        </w:rPr>
      </w:pPr>
      <w:r>
        <w:rPr>
          <w:rFonts w:eastAsia="Times New Roman"/>
          <w:szCs w:val="24"/>
        </w:rPr>
        <w:t>Ευχαριστώ πολύ.</w:t>
      </w:r>
    </w:p>
    <w:p w14:paraId="46947E4C" w14:textId="77777777" w:rsidR="00975A5F" w:rsidRDefault="005851F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Αλεξιάδη, έχετε τον λόγο.</w:t>
      </w:r>
    </w:p>
    <w:p w14:paraId="46947E4D" w14:textId="77777777" w:rsidR="00975A5F" w:rsidRDefault="005851F5">
      <w:pPr>
        <w:spacing w:line="600" w:lineRule="auto"/>
        <w:ind w:firstLine="720"/>
        <w:jc w:val="both"/>
        <w:rPr>
          <w:rFonts w:eastAsia="Times New Roman"/>
          <w:szCs w:val="24"/>
        </w:rPr>
      </w:pPr>
      <w:r>
        <w:rPr>
          <w:rFonts w:eastAsia="Times New Roman"/>
          <w:b/>
          <w:szCs w:val="24"/>
        </w:rPr>
        <w:lastRenderedPageBreak/>
        <w:t>ΤΡΥΦΩΝ ΑΛΕΞΙΑΔΗΣ (Αναπληρω</w:t>
      </w:r>
      <w:r>
        <w:rPr>
          <w:rFonts w:eastAsia="Times New Roman"/>
          <w:b/>
          <w:szCs w:val="24"/>
        </w:rPr>
        <w:t xml:space="preserve">τής Υπουργός Οικονομικών): </w:t>
      </w:r>
      <w:r>
        <w:rPr>
          <w:rFonts w:eastAsia="Times New Roman"/>
          <w:szCs w:val="24"/>
        </w:rPr>
        <w:t>Ευχαριστώ, κύριε Πρόεδρε.</w:t>
      </w:r>
    </w:p>
    <w:p w14:paraId="46947E4E" w14:textId="77777777" w:rsidR="00975A5F" w:rsidRDefault="005851F5">
      <w:pPr>
        <w:spacing w:line="600" w:lineRule="auto"/>
        <w:ind w:firstLine="720"/>
        <w:jc w:val="both"/>
        <w:rPr>
          <w:rFonts w:eastAsia="Times New Roman"/>
          <w:szCs w:val="24"/>
        </w:rPr>
      </w:pPr>
      <w:r>
        <w:rPr>
          <w:rFonts w:eastAsia="Times New Roman"/>
          <w:szCs w:val="24"/>
        </w:rPr>
        <w:t>Ευχαριστώ κι εσάς, κύριε Βουλευτά, γιατί δίνετε τη δυνατότητα να φωτίσουμε ένα θέμα, για το οποίο έχει πέσει πάρα πολλή παραπληροφόρηση, πάρα πολύ «κάρβουνο».</w:t>
      </w:r>
    </w:p>
    <w:p w14:paraId="46947E4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Έχω κουραστεί</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με στοιχεία που καταθέ</w:t>
      </w:r>
      <w:r>
        <w:rPr>
          <w:rFonts w:eastAsia="Times New Roman" w:cs="Times New Roman"/>
          <w:szCs w:val="24"/>
        </w:rPr>
        <w:t>τω στη Βουλή συνέχεια να αποδεικνύω το αυτονόητο. Όμως, ορισμένοι</w:t>
      </w:r>
      <w:r>
        <w:rPr>
          <w:rFonts w:eastAsia="Times New Roman" w:cs="Times New Roman"/>
          <w:szCs w:val="24"/>
        </w:rPr>
        <w:t>,</w:t>
      </w:r>
      <w:r>
        <w:rPr>
          <w:rFonts w:eastAsia="Times New Roman" w:cs="Times New Roman"/>
          <w:szCs w:val="24"/>
        </w:rPr>
        <w:t xml:space="preserve"> καταλαβαίνω ότι επειδή δεν μπορούν να χωνέψουν και να σεβαστούν το αποτέλεσμα της κάλπης και τη θέληση του ελληνικού λαού, προσπαθούν με διάφορους τρόπους, με πλάγιους τρόπους, να επαναφέρο</w:t>
      </w:r>
      <w:r>
        <w:rPr>
          <w:rFonts w:eastAsia="Times New Roman" w:cs="Times New Roman"/>
          <w:szCs w:val="24"/>
        </w:rPr>
        <w:t>υν μύθους, μυθεύματα, δράκους και ένα σωρό άλλες ιστορίες,</w:t>
      </w:r>
    </w:p>
    <w:p w14:paraId="46947E5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Ποια είναι η πραγματικότητα; Αποφασίστηκε η μεταφορά των φορολογικών και των τελωνειακών αρμοδιοτήτων από το ΣΔΟΕ στη Γενική Γραμματεία Δημοσίων Εσόδων. Μεταφέρθηκαν περίπου τέσσερις χιλιάδες υποθέ</w:t>
      </w:r>
      <w:r>
        <w:rPr>
          <w:rFonts w:eastAsia="Times New Roman" w:cs="Times New Roman"/>
          <w:szCs w:val="24"/>
        </w:rPr>
        <w:t xml:space="preserve">σεις, 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έξι από αυτές</w:t>
      </w:r>
      <w:r>
        <w:rPr>
          <w:rFonts w:eastAsia="Times New Roman" w:cs="Times New Roman"/>
          <w:szCs w:val="24"/>
        </w:rPr>
        <w:t>,</w:t>
      </w:r>
      <w:r>
        <w:rPr>
          <w:rFonts w:eastAsia="Times New Roman" w:cs="Times New Roman"/>
          <w:szCs w:val="24"/>
        </w:rPr>
        <w:t xml:space="preserve"> με κριτήρια που καθόρισε ο οικονομικός </w:t>
      </w:r>
      <w:r>
        <w:rPr>
          <w:rFonts w:eastAsia="Times New Roman" w:cs="Times New Roman"/>
          <w:szCs w:val="24"/>
        </w:rPr>
        <w:lastRenderedPageBreak/>
        <w:t xml:space="preserve">εισαγγελέας, γιατί ήταν εισαγγελικές παραγγελίες, και δύο χιλιάδες επτακόσιες πενήντα μία άλλες σοβαρές υποθέσεις </w:t>
      </w:r>
      <w:r>
        <w:rPr>
          <w:rFonts w:eastAsia="Times New Roman" w:cs="Times New Roman"/>
          <w:szCs w:val="24"/>
        </w:rPr>
        <w:t>π</w:t>
      </w:r>
      <w:r>
        <w:rPr>
          <w:rFonts w:eastAsia="Times New Roman" w:cs="Times New Roman"/>
          <w:szCs w:val="24"/>
        </w:rPr>
        <w:t>αραμένουν για μεταφορά περίπου άλλες είκοσι πέντε χιλιάδες</w:t>
      </w:r>
      <w:r>
        <w:rPr>
          <w:rFonts w:eastAsia="Times New Roman" w:cs="Times New Roman"/>
          <w:szCs w:val="24"/>
        </w:rPr>
        <w:t xml:space="preserve"> υποθέσεις, διότι το ΣΔΟΕ δεν έχει πλέον φορολογικό και τελωνειακό αντικείμενο - αυτό το αντικείμενο ανήκει στη ΓΓΔΕ αποκλειστικά- άρα, πρέπει να μεταφερθούν εκεί, διότι δεν μπορούν να ελεγχθούν στο ΣΔΟΕ.</w:t>
      </w:r>
    </w:p>
    <w:p w14:paraId="46947E5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Αυτοί που κατηγορούν και λένε ότι η Κυβέρνηση </w:t>
      </w:r>
      <w:r>
        <w:rPr>
          <w:rFonts w:eastAsia="Times New Roman" w:cs="Times New Roman"/>
          <w:szCs w:val="24"/>
        </w:rPr>
        <w:t>προστατεύει την παραγραφή, ξεχνούν να πουν το τι κάνανε τόσο καιρό, όταν κινδυνεύαν να παραγραφούν αυτές οι υποθέσεις. Διότι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παραγράφονταν περίπου δώδεκα χιλιάδες υποθέσεις από το ΣΔΟΕ, το οποίο διέθετε όλους και όλους πεντακόσιους έντεκα ε</w:t>
      </w:r>
      <w:r>
        <w:rPr>
          <w:rFonts w:eastAsia="Times New Roman" w:cs="Times New Roman"/>
          <w:szCs w:val="24"/>
        </w:rPr>
        <w:t xml:space="preserve">λεγκτές. </w:t>
      </w:r>
    </w:p>
    <w:p w14:paraId="46947E5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Αν δεν είχε έρθει αυτή η Κυβέρνηση, αν δεν είχαμε κάνει αυτή τη μεταφορά αρμοδιοτήτων, πώς θα μπορούσαν το 2016 πεντακόσιοι έντεκα ελεγκτές να αφήνανε όλη την άλλη δουλειά στην άκρη και να ελέγχαν δώδεκα χιλιάδες υποθέσεις που παραγράφονταν; </w:t>
      </w:r>
    </w:p>
    <w:p w14:paraId="46947E5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Αυτ</w:t>
      </w:r>
      <w:r>
        <w:rPr>
          <w:rFonts w:eastAsia="Times New Roman" w:cs="Times New Roman"/>
          <w:szCs w:val="24"/>
        </w:rPr>
        <w:t>οί, λοιπόν, που μας κουνούν το δάχτυλο για παραγραφή, πρέπει να θυμούνται, το πώς οδηγηθήκαμε να φουσκώσει το ΣΔΟΕ με υποθέσεις πέρα από τις δυνατότητές του. Διότι πολλές από αυτές τις υποθέσεις δεν έχουν το φορολογικό ή το τελωνειακό ενδιαφέρον, όπως αποδ</w:t>
      </w:r>
      <w:r>
        <w:rPr>
          <w:rFonts w:eastAsia="Times New Roman" w:cs="Times New Roman"/>
          <w:szCs w:val="24"/>
        </w:rPr>
        <w:t xml:space="preserve">εικνύεται, σε σχέση με άλλες υποθέσεις, και αποπροσανατολίζουν το ΣΔΟΕ και τις φορολογικές υπηρεσίες από το να στοχεύσει στις μεγάλες υποθέσεις. </w:t>
      </w:r>
    </w:p>
    <w:p w14:paraId="46947E5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Εμείς, λοιπόν, πήραμε την πολιτική ευθύνη και παρατείναμε την παραγραφή κατά ένα έτος. </w:t>
      </w:r>
    </w:p>
    <w:p w14:paraId="46947E5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Αυτοί, δε, που αγωνιού</w:t>
      </w:r>
      <w:r>
        <w:rPr>
          <w:rFonts w:eastAsia="Times New Roman" w:cs="Times New Roman"/>
          <w:szCs w:val="24"/>
        </w:rPr>
        <w:t>ν και λένε «Μα, γιατί για ένα οκτάμηνο δεν μεταφέρετε και τις άλλες είκοσι πέντε χιλιάδες υποθέσεις;», ας απαντήσουν! Δηλαδή, ελεγχθήκαν οι τέσσερις χιλιάδες που μεταφερθήκαν αυτό το διάστημα από το ΣΔΟΕ στη ΓΓΔΕ, ελεγχθήκαν όλες οι άλλες υποθέσεις που έχε</w:t>
      </w:r>
      <w:r>
        <w:rPr>
          <w:rFonts w:eastAsia="Times New Roman" w:cs="Times New Roman"/>
          <w:szCs w:val="24"/>
        </w:rPr>
        <w:t xml:space="preserve">ι η ΓΓΔΕ σε εκκρεμότητα και δεν έχουν τι να κάνουν οι ελεγκτές και περιμένουν τις είκοσι πέντε χιλιάδες υποθέσεις; Όμως, η παραπληροφόρηση, δυστυχώς, εκεί οδηγεί. </w:t>
      </w:r>
    </w:p>
    <w:p w14:paraId="46947E5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Όχι, έχουμε στο Υπουργείο Οικονομικών, δυστυχώς, περιορισμένο ελεγκτικό προσωπικό. Έχουμε συ</w:t>
      </w:r>
      <w:r>
        <w:rPr>
          <w:rFonts w:eastAsia="Times New Roman" w:cs="Times New Roman"/>
          <w:szCs w:val="24"/>
        </w:rPr>
        <w:t>γκεκριμένους στόχους να καθορίσουμε. Έχουμε συγκεκριμένες υποθέσεις να ελέγξουμε. Δεν έχουμε πενήντα χιλιάδες ελεγκτές. Έχουμε εννιά χιλιάδες προσωπικό στις φορολογικές υπηρεσίες, όλων των ειδών  προσωπικό. Δεν έχουμε εννιά χιλιάδες ελεγκτές. Και αναγκαζόμ</w:t>
      </w:r>
      <w:r>
        <w:rPr>
          <w:rFonts w:eastAsia="Times New Roman" w:cs="Times New Roman"/>
          <w:szCs w:val="24"/>
        </w:rPr>
        <w:t xml:space="preserve">αστε να </w:t>
      </w:r>
      <w:proofErr w:type="spellStart"/>
      <w:r>
        <w:rPr>
          <w:rFonts w:eastAsia="Times New Roman" w:cs="Times New Roman"/>
          <w:szCs w:val="24"/>
        </w:rPr>
        <w:t>προτεραιοποιήσουμε</w:t>
      </w:r>
      <w:proofErr w:type="spellEnd"/>
      <w:r>
        <w:rPr>
          <w:rFonts w:eastAsia="Times New Roman" w:cs="Times New Roman"/>
          <w:szCs w:val="24"/>
        </w:rPr>
        <w:t xml:space="preserve"> υποθέσεις και να δούμε ποιες από αυτές έχουν το μεγαλύτερο ενδιαφέρον σε πολιτικό επίπεδο, σε οικονομικό επίπεδο, σε φορολογικό επίπεδο. </w:t>
      </w:r>
    </w:p>
    <w:p w14:paraId="46947E5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w:t>
      </w:r>
      <w:r>
        <w:rPr>
          <w:rFonts w:eastAsia="Times New Roman" w:cs="Times New Roman"/>
          <w:szCs w:val="24"/>
        </w:rPr>
        <w:t>ού)</w:t>
      </w:r>
    </w:p>
    <w:p w14:paraId="46947E5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Δώστε μου λίγο χρόνο, κύριε Πρόεδρε.</w:t>
      </w:r>
    </w:p>
    <w:p w14:paraId="46947E5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Για παράδειγμα, δεν θα αφήσουμε να παραγραφεί στα χέρια μας η λίστα </w:t>
      </w:r>
      <w:proofErr w:type="spellStart"/>
      <w:r>
        <w:rPr>
          <w:rFonts w:eastAsia="Times New Roman" w:cs="Times New Roman"/>
          <w:szCs w:val="24"/>
        </w:rPr>
        <w:t>Λαγκάρντ</w:t>
      </w:r>
      <w:proofErr w:type="spellEnd"/>
      <w:r>
        <w:rPr>
          <w:rFonts w:eastAsia="Times New Roman" w:cs="Times New Roman"/>
          <w:szCs w:val="24"/>
        </w:rPr>
        <w:t xml:space="preserve">. Δεν θα αφήσουμε να παραπέσει η λίστα </w:t>
      </w:r>
      <w:proofErr w:type="spellStart"/>
      <w:r>
        <w:rPr>
          <w:rFonts w:eastAsia="Times New Roman" w:cs="Times New Roman"/>
          <w:szCs w:val="24"/>
        </w:rPr>
        <w:t>Μπόργιανς</w:t>
      </w:r>
      <w:proofErr w:type="spellEnd"/>
      <w:r>
        <w:rPr>
          <w:rFonts w:eastAsia="Times New Roman" w:cs="Times New Roman"/>
          <w:szCs w:val="24"/>
        </w:rPr>
        <w:t>. Δεν θα ακολουθήσουμε αυτό που γινόταν στο παρελθόν.</w:t>
      </w:r>
    </w:p>
    <w:p w14:paraId="46947E5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Σας διαβεβαιώ, λοιπόν, ότι έχουν μετα</w:t>
      </w:r>
      <w:r>
        <w:rPr>
          <w:rFonts w:eastAsia="Times New Roman" w:cs="Times New Roman"/>
          <w:szCs w:val="24"/>
        </w:rPr>
        <w:t xml:space="preserve">φερθεί αυτές οι τέσσερις χιλιάδες υποθέσεις στη ΓΓΔΕ, έχουν </w:t>
      </w:r>
      <w:proofErr w:type="spellStart"/>
      <w:r>
        <w:rPr>
          <w:rFonts w:eastAsia="Times New Roman" w:cs="Times New Roman"/>
          <w:szCs w:val="24"/>
        </w:rPr>
        <w:t>προτεραιοποιηθεί</w:t>
      </w:r>
      <w:proofErr w:type="spellEnd"/>
      <w:r>
        <w:rPr>
          <w:rFonts w:eastAsia="Times New Roman" w:cs="Times New Roman"/>
          <w:szCs w:val="24"/>
        </w:rPr>
        <w:t xml:space="preserve"> και ελέγχονται. Από τις υπόλοιπές είκοσι πέντε χιλιάδες υποθέσεις έχουν ετοιμαστεί οι διατάξεις και θα μεταφερθούν άμεσα και αυτές στη ΓΓΔΕ, από τις οποίες η ΓΓΔΕ θα επιλέξει ποιε</w:t>
      </w:r>
      <w:r>
        <w:rPr>
          <w:rFonts w:eastAsia="Times New Roman" w:cs="Times New Roman"/>
          <w:szCs w:val="24"/>
        </w:rPr>
        <w:t xml:space="preserve">ς έχουν μεγάλη σημασία, θα </w:t>
      </w:r>
      <w:proofErr w:type="spellStart"/>
      <w:r>
        <w:rPr>
          <w:rFonts w:eastAsia="Times New Roman" w:cs="Times New Roman"/>
          <w:szCs w:val="24"/>
        </w:rPr>
        <w:t>προτεραιοποιήσει</w:t>
      </w:r>
      <w:proofErr w:type="spellEnd"/>
      <w:r>
        <w:rPr>
          <w:rFonts w:eastAsia="Times New Roman" w:cs="Times New Roman"/>
          <w:szCs w:val="24"/>
        </w:rPr>
        <w:t xml:space="preserve"> και θα αποφασίσει ποιες από αυτές θα ελεγχθούν και ποιες όχι. Διότι είναι δεδομένο ότι, αν πάμε να ασχοληθούμε με τη μικρή και μεσαία υπόθεση, θα αφήσουμε τη μεγάλη και την πολύ μεγάλη. </w:t>
      </w:r>
    </w:p>
    <w:p w14:paraId="46947E5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Από τα στοιχεία που καταθ</w:t>
      </w:r>
      <w:r>
        <w:rPr>
          <w:rFonts w:eastAsia="Times New Roman" w:cs="Times New Roman"/>
          <w:szCs w:val="24"/>
        </w:rPr>
        <w:t>έσαμε στη Βουλή στην επίκαιρη επερώτηση της Νέας Δημοκρατίας στις 13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είναι σαφέστατο πλέον που κατευθύνεται ο φορολογικός μηχανισμός. Αυτό ενοχλεί κάποιους. Ο φορολογικός μηχανισμός απευθύνεται στις μεγάλες και τις πολύ μεγάλες υποθέσεις. </w:t>
      </w:r>
    </w:p>
    <w:p w14:paraId="46947E5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αταλαβαί</w:t>
      </w:r>
      <w:r>
        <w:rPr>
          <w:rFonts w:eastAsia="Times New Roman" w:cs="Times New Roman"/>
          <w:szCs w:val="24"/>
        </w:rPr>
        <w:t xml:space="preserve">νουμε ότι αυτοί που μιλάνε για διάλυση του ΣΔΟΕ, για καταστροφή του ΣΔΟΕ, για όλα αυτά τα πράγματα τα φαντασιακά, ενοχλούνται από το ότι τελευταία το ΣΔΟΕ έχει πολύ μεγάλες επιτυχίες </w:t>
      </w:r>
      <w:r>
        <w:rPr>
          <w:rFonts w:eastAsia="Times New Roman" w:cs="Times New Roman"/>
          <w:szCs w:val="24"/>
        </w:rPr>
        <w:lastRenderedPageBreak/>
        <w:t>στον τομέα των ναρκωτικών, πρωτοφανείς σε ευρωπαϊκό επίπεδο. Το ΣΔΟΕ έχει</w:t>
      </w:r>
      <w:r>
        <w:rPr>
          <w:rFonts w:eastAsia="Times New Roman" w:cs="Times New Roman"/>
          <w:szCs w:val="24"/>
        </w:rPr>
        <w:t xml:space="preserve"> πολύ μεγάλες επιτυχίες στον έλεγχο μεγάλων εταιρειών αυτοκινήτων, για εισαγγελικές παραγγελίες –παρακαλώ!- που εκκρεμούσαν </w:t>
      </w:r>
      <w:r>
        <w:rPr>
          <w:rFonts w:eastAsia="Times New Roman" w:cs="Times New Roman"/>
          <w:szCs w:val="24"/>
        </w:rPr>
        <w:t xml:space="preserve">από </w:t>
      </w:r>
      <w:r>
        <w:rPr>
          <w:rFonts w:eastAsia="Times New Roman" w:cs="Times New Roman"/>
          <w:szCs w:val="24"/>
        </w:rPr>
        <w:t>το 2012. Αυτό το ΣΔΟΕ τώρα έβαλε το</w:t>
      </w:r>
      <w:r>
        <w:rPr>
          <w:rFonts w:eastAsia="Times New Roman" w:cs="Times New Roman"/>
          <w:szCs w:val="24"/>
        </w:rPr>
        <w:t xml:space="preserve"> </w:t>
      </w:r>
      <w:r>
        <w:rPr>
          <w:rFonts w:eastAsia="Times New Roman" w:cs="Times New Roman"/>
          <w:szCs w:val="24"/>
        </w:rPr>
        <w:t xml:space="preserve">δάκτυλο </w:t>
      </w:r>
      <w:r>
        <w:rPr>
          <w:rFonts w:eastAsia="Times New Roman" w:cs="Times New Roman"/>
          <w:szCs w:val="24"/>
        </w:rPr>
        <w:t xml:space="preserve"> «</w:t>
      </w:r>
      <w:r>
        <w:rPr>
          <w:rFonts w:eastAsia="Times New Roman" w:cs="Times New Roman"/>
          <w:szCs w:val="24"/>
        </w:rPr>
        <w:t xml:space="preserve">επί τον τύπον των ήλων» και έβγαλε τα πορίσματα, όπως γίνεται και στους ελέγχους που ξεκίνησε χθες και στον χώρο του ποδοσφαίρου. </w:t>
      </w:r>
    </w:p>
    <w:p w14:paraId="46947E5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Αυτοί που ενοχλούνται από αυτά και λένε περί διαλύσεως του ΣΔΟΕ, για ένα πράγμα να είναι σίγουροι, ότι θα ενοχληθούν πολύ περ</w:t>
      </w:r>
      <w:r>
        <w:rPr>
          <w:rFonts w:eastAsia="Times New Roman" w:cs="Times New Roman"/>
          <w:szCs w:val="24"/>
        </w:rPr>
        <w:t>ισσότερο στο άμεσο μέλλον.</w:t>
      </w:r>
    </w:p>
    <w:p w14:paraId="46947E5E" w14:textId="77777777" w:rsidR="00975A5F" w:rsidRDefault="005851F5">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Κύριε Υπουργέ, επιτρέψτε μου να σας πω ότι ο κύριος συνάδελφος επικαλέστηκε ερωτήματα </w:t>
      </w:r>
      <w:r>
        <w:rPr>
          <w:rFonts w:eastAsia="Times New Roman" w:cs="Times New Roman"/>
          <w:szCs w:val="24"/>
        </w:rPr>
        <w:t>σ</w:t>
      </w:r>
      <w:r>
        <w:rPr>
          <w:rFonts w:eastAsia="Times New Roman" w:cs="Times New Roman"/>
          <w:szCs w:val="24"/>
        </w:rPr>
        <w:t xml:space="preserve">υλλόγου εργαζομένων και ότι τα ερωτήματα τα οποία τέθηκαν, τέθηκαν από κυβερνητικό Βουλευτή. </w:t>
      </w:r>
    </w:p>
    <w:p w14:paraId="46947E5F" w14:textId="77777777" w:rsidR="00975A5F" w:rsidRDefault="005851F5">
      <w:pPr>
        <w:spacing w:line="600" w:lineRule="auto"/>
        <w:ind w:firstLine="720"/>
        <w:jc w:val="both"/>
        <w:rPr>
          <w:rFonts w:eastAsia="Times New Roman" w:cs="Times New Roman"/>
          <w:szCs w:val="24"/>
        </w:rPr>
      </w:pPr>
      <w:r>
        <w:rPr>
          <w:rFonts w:eastAsia="Times New Roman"/>
          <w:b/>
          <w:szCs w:val="24"/>
        </w:rPr>
        <w:t>ΔΗΜΗΤΡΙΟΣ ΚΑΜΜΕ</w:t>
      </w:r>
      <w:r>
        <w:rPr>
          <w:rFonts w:eastAsia="Times New Roman"/>
          <w:b/>
          <w:szCs w:val="24"/>
        </w:rPr>
        <w:t>ΝΟΣ:</w:t>
      </w:r>
      <w:r>
        <w:rPr>
          <w:rFonts w:eastAsia="Times New Roman"/>
          <w:szCs w:val="24"/>
        </w:rPr>
        <w:t xml:space="preserve"> </w:t>
      </w:r>
      <w:r>
        <w:rPr>
          <w:rFonts w:eastAsia="Times New Roman" w:cs="Times New Roman"/>
          <w:szCs w:val="24"/>
        </w:rPr>
        <w:t xml:space="preserve">Ναι, κύριε Πρόεδρε. </w:t>
      </w:r>
    </w:p>
    <w:p w14:paraId="46947E60" w14:textId="77777777" w:rsidR="00975A5F" w:rsidRDefault="005851F5">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Δεν αντιλαμβάνομαι, λοιπόν, ποιους υπαινίσσεστε. Τους εργαζόμενους ή τον κυβερνητικό Βουλευτή; </w:t>
      </w:r>
    </w:p>
    <w:p w14:paraId="46947E61" w14:textId="77777777" w:rsidR="00975A5F" w:rsidRDefault="005851F5">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Πρόεδρε, ε</w:t>
      </w:r>
      <w:r>
        <w:rPr>
          <w:rFonts w:eastAsia="Times New Roman" w:cs="Times New Roman"/>
          <w:szCs w:val="24"/>
        </w:rPr>
        <w:t>γώ σέβομαι τους εργαζόμενους. Κα</w:t>
      </w:r>
      <w:r>
        <w:rPr>
          <w:rFonts w:eastAsia="Times New Roman" w:cs="Times New Roman"/>
          <w:szCs w:val="24"/>
        </w:rPr>
        <w:t xml:space="preserve">ι σέβομαι και τον συγκεκριμένο </w:t>
      </w:r>
      <w:r>
        <w:rPr>
          <w:rFonts w:eastAsia="Times New Roman" w:cs="Times New Roman"/>
          <w:szCs w:val="24"/>
        </w:rPr>
        <w:t>σ</w:t>
      </w:r>
      <w:r>
        <w:rPr>
          <w:rFonts w:eastAsia="Times New Roman" w:cs="Times New Roman"/>
          <w:szCs w:val="24"/>
        </w:rPr>
        <w:t>ύλλογο, του οποίου διετέλεσα και Πρόεδρος. Σε κα</w:t>
      </w:r>
      <w:r>
        <w:rPr>
          <w:rFonts w:eastAsia="Times New Roman" w:cs="Times New Roman"/>
          <w:szCs w:val="24"/>
        </w:rPr>
        <w:t>μ</w:t>
      </w:r>
      <w:r>
        <w:rPr>
          <w:rFonts w:eastAsia="Times New Roman" w:cs="Times New Roman"/>
          <w:szCs w:val="24"/>
        </w:rPr>
        <w:t>μία περίπτωση…</w:t>
      </w:r>
    </w:p>
    <w:p w14:paraId="46947E62" w14:textId="77777777" w:rsidR="00975A5F" w:rsidRDefault="005851F5">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Δ</w:t>
      </w:r>
      <w:r>
        <w:rPr>
          <w:rFonts w:eastAsia="Times New Roman" w:cs="Times New Roman"/>
          <w:szCs w:val="24"/>
        </w:rPr>
        <w:t xml:space="preserve">εν ήθελα να πάω μέχρι εκεί. </w:t>
      </w:r>
    </w:p>
    <w:p w14:paraId="46947E63" w14:textId="77777777" w:rsidR="00975A5F" w:rsidRDefault="005851F5">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Εγώ, κύριε Πρόεδρε, δεν μασάω ποτέ τα λόγια </w:t>
      </w:r>
      <w:r>
        <w:rPr>
          <w:rFonts w:eastAsia="Times New Roman" w:cs="Times New Roman"/>
          <w:szCs w:val="24"/>
        </w:rPr>
        <w:t xml:space="preserve">μου, κάτι που ίσως μου στοιχίζει και πολιτικά. </w:t>
      </w:r>
    </w:p>
    <w:p w14:paraId="46947E64" w14:textId="77777777" w:rsidR="00975A5F" w:rsidRDefault="005851F5">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Το ξέρω αυτό! </w:t>
      </w:r>
    </w:p>
    <w:p w14:paraId="46947E65" w14:textId="77777777" w:rsidR="00975A5F" w:rsidRDefault="005851F5">
      <w:pPr>
        <w:spacing w:line="600" w:lineRule="auto"/>
        <w:ind w:firstLine="720"/>
        <w:jc w:val="both"/>
        <w:rPr>
          <w:rFonts w:eastAsia="Times New Roman" w:cs="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 Όμως, να ξέρετε ότι άλλο πράγμα είναι η πολιτική αντιπαράθεση, άλλο η συνδικαλιστική αντιπαράθεση και άλλο</w:t>
      </w:r>
      <w:r>
        <w:rPr>
          <w:rFonts w:eastAsia="Times New Roman" w:cs="Times New Roman"/>
          <w:szCs w:val="24"/>
        </w:rPr>
        <w:t xml:space="preserve"> τα στοιχεία. Τα στοιχεία είναι συγκεκριμένα. </w:t>
      </w:r>
    </w:p>
    <w:p w14:paraId="46947E66" w14:textId="77777777" w:rsidR="00975A5F" w:rsidRDefault="005851F5">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Εντάξει, αλλά δεν χρειάζονται οξύτητες. </w:t>
      </w:r>
    </w:p>
    <w:p w14:paraId="46947E6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Ορίστε, κύριε Καμμένο, έχετε τον λόγο. </w:t>
      </w:r>
    </w:p>
    <w:p w14:paraId="46947E6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 </w:t>
      </w:r>
    </w:p>
    <w:p w14:paraId="46947E6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Ήταν σημαντική η επισήμανση του Προέδρου, προκει</w:t>
      </w:r>
      <w:r>
        <w:rPr>
          <w:rFonts w:eastAsia="Times New Roman" w:cs="Times New Roman"/>
          <w:szCs w:val="24"/>
        </w:rPr>
        <w:t>μένου να γίνεται και μια συζήτηση εκτός των τυπικών. Όμως, το τυπικό της υπόθεσης είναι το εξής: Εγώ μετά τη δική σας ενημέρωση -και σας ευχαριστώ γι’ αυτή, κύριε Υπουργέ- θα καταθέσω ερώτηση στη Γενική Γραμματεία Εσόδων</w:t>
      </w:r>
      <w:r>
        <w:rPr>
          <w:rFonts w:eastAsia="Times New Roman" w:cs="Times New Roman"/>
          <w:szCs w:val="24"/>
        </w:rPr>
        <w:t>,</w:t>
      </w:r>
      <w:r>
        <w:rPr>
          <w:rFonts w:eastAsia="Times New Roman" w:cs="Times New Roman"/>
          <w:szCs w:val="24"/>
        </w:rPr>
        <w:t xml:space="preserve"> για να δω τι κάνει. Διότι</w:t>
      </w:r>
      <w:r>
        <w:rPr>
          <w:rFonts w:eastAsia="Times New Roman" w:cs="Times New Roman"/>
          <w:szCs w:val="24"/>
        </w:rPr>
        <w:t>,</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ν</w:t>
      </w:r>
      <w:r>
        <w:rPr>
          <w:rFonts w:eastAsia="Times New Roman" w:cs="Times New Roman"/>
          <w:szCs w:val="24"/>
        </w:rPr>
        <w:t>,</w:t>
      </w:r>
      <w:r>
        <w:rPr>
          <w:rFonts w:eastAsia="Times New Roman" w:cs="Times New Roman"/>
          <w:szCs w:val="24"/>
        </w:rPr>
        <w:t xml:space="preserve"> είμαι κυβερνητικός Βουλευτής, αλλά εμείς εδώ, όπως ξέρετε, δεν παύουμε να βρισκόμαστε τουλάχιστον τρεις φορές τον μήνα</w:t>
      </w:r>
      <w:r>
        <w:rPr>
          <w:rFonts w:eastAsia="Times New Roman" w:cs="Times New Roman"/>
          <w:szCs w:val="24"/>
        </w:rPr>
        <w:t>,</w:t>
      </w:r>
      <w:r>
        <w:rPr>
          <w:rFonts w:eastAsia="Times New Roman" w:cs="Times New Roman"/>
          <w:szCs w:val="24"/>
        </w:rPr>
        <w:t xml:space="preserve"> για να ελέγξουμε -με την καλή έννοια- το</w:t>
      </w:r>
      <w:r>
        <w:rPr>
          <w:rFonts w:eastAsia="Times New Roman" w:cs="Times New Roman"/>
          <w:szCs w:val="24"/>
        </w:rPr>
        <w:t>ν</w:t>
      </w:r>
      <w:r>
        <w:rPr>
          <w:rFonts w:eastAsia="Times New Roman" w:cs="Times New Roman"/>
          <w:szCs w:val="24"/>
        </w:rPr>
        <w:t xml:space="preserve"> κυβερνητικό έλεγχο πάνω </w:t>
      </w:r>
      <w:r>
        <w:rPr>
          <w:rFonts w:eastAsia="Times New Roman" w:cs="Times New Roman"/>
          <w:szCs w:val="24"/>
        </w:rPr>
        <w:lastRenderedPageBreak/>
        <w:t>στα έσοδα και τη φορολογία, γιατί είναι αυτό για το οποίο πονάει χρ</w:t>
      </w:r>
      <w:r>
        <w:rPr>
          <w:rFonts w:eastAsia="Times New Roman" w:cs="Times New Roman"/>
          <w:szCs w:val="24"/>
        </w:rPr>
        <w:t>όνια η ελληνική οικονομία. Οπότε, θα καταθέσω την ερώτηση εκεί</w:t>
      </w:r>
      <w:r>
        <w:rPr>
          <w:rFonts w:eastAsia="Times New Roman" w:cs="Times New Roman"/>
          <w:szCs w:val="24"/>
        </w:rPr>
        <w:t>,</w:t>
      </w:r>
      <w:r>
        <w:rPr>
          <w:rFonts w:eastAsia="Times New Roman" w:cs="Times New Roman"/>
          <w:szCs w:val="24"/>
        </w:rPr>
        <w:t xml:space="preserve"> για να δούμε από τις τέσσερις χιλιάδες υποθέσεις ποια είναι η προτεραιότητα, τι πόσα θα εισπραχθούν, αν υπάρχει το προσωπικό αλλά και πολλά άλλα ζητήματα. </w:t>
      </w:r>
    </w:p>
    <w:p w14:paraId="46947E6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Από την απάντησή σας, κύριε Υπουργέ,</w:t>
      </w:r>
      <w:r>
        <w:rPr>
          <w:rFonts w:eastAsia="Times New Roman" w:cs="Times New Roman"/>
          <w:szCs w:val="24"/>
        </w:rPr>
        <w:t xml:space="preserve"> προκύπτει ότι η στρατηγική της </w:t>
      </w:r>
      <w:r>
        <w:rPr>
          <w:rFonts w:eastAsia="Times New Roman"/>
          <w:szCs w:val="24"/>
        </w:rPr>
        <w:t>Κυβέρνησης</w:t>
      </w:r>
      <w:r>
        <w:rPr>
          <w:rFonts w:eastAsia="Times New Roman" w:cs="Times New Roman"/>
          <w:szCs w:val="24"/>
        </w:rPr>
        <w:t xml:space="preserve">, της δικής μας, του Υπουργείου Οικονομικών, αλλά και η δικής σας θέση είναι η εξής: Έχει επιλέξει φακέλους για οικονομικούς και πολιτικούς λόγους. Πολύ σωστά είπατε να μην υπάρξουν παραγραφές -διότι θα είχαν και </w:t>
      </w:r>
      <w:r>
        <w:rPr>
          <w:rFonts w:eastAsia="Times New Roman" w:cs="Times New Roman"/>
          <w:szCs w:val="24"/>
        </w:rPr>
        <w:t xml:space="preserve">πολύ κακό πολιτικό αντίκτυπο- για </w:t>
      </w:r>
      <w:proofErr w:type="spellStart"/>
      <w:r>
        <w:rPr>
          <w:rFonts w:eastAsia="Times New Roman" w:cs="Times New Roman"/>
          <w:szCs w:val="24"/>
        </w:rPr>
        <w:t>Παναμάδες</w:t>
      </w:r>
      <w:proofErr w:type="spellEnd"/>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Μπρόγιανς</w:t>
      </w:r>
      <w:proofErr w:type="spellEnd"/>
      <w:r>
        <w:rPr>
          <w:rFonts w:eastAsia="Times New Roman" w:cs="Times New Roman"/>
          <w:szCs w:val="24"/>
        </w:rPr>
        <w:t xml:space="preserve"> και για οποιαδήποτε άλλη λίστα υπάρχει. Αυτό είναι πάρα πολύ σημαντικό. Άρα εκεί βάζουμε μια προτεραιότητα. </w:t>
      </w:r>
    </w:p>
    <w:p w14:paraId="46947E6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Συγχρόνως, θα πρέπει να εισπράττουμε κιόλας. Να θυμίσω στους συναδέλφους ότι από τ</w:t>
      </w:r>
      <w:r>
        <w:rPr>
          <w:rFonts w:eastAsia="Times New Roman" w:cs="Times New Roman"/>
          <w:szCs w:val="24"/>
        </w:rPr>
        <w:t xml:space="preserve">η λίστα </w:t>
      </w:r>
      <w:proofErr w:type="spellStart"/>
      <w:r>
        <w:rPr>
          <w:rFonts w:eastAsia="Times New Roman" w:cs="Times New Roman"/>
          <w:szCs w:val="24"/>
        </w:rPr>
        <w:t>Λαγκάρντ</w:t>
      </w:r>
      <w:proofErr w:type="spellEnd"/>
      <w:r>
        <w:rPr>
          <w:rFonts w:eastAsia="Times New Roman" w:cs="Times New Roman"/>
          <w:szCs w:val="24"/>
        </w:rPr>
        <w:t xml:space="preserve"> έχουμε εισπράξει 176 εκατομμύρια, ενώ οι προηγούμενες κυβερνήσεις -δυστυχώς- μόνο 26,2 εκατομμύρια. Όμως, πρέπει να δώσουμε μια προτεραιότητα στο να μεταφερθούν οι υποθέσεις εκεί που </w:t>
      </w:r>
      <w:r>
        <w:rPr>
          <w:rFonts w:eastAsia="Times New Roman" w:cs="Times New Roman"/>
          <w:szCs w:val="24"/>
        </w:rPr>
        <w:lastRenderedPageBreak/>
        <w:t xml:space="preserve">πρέπει. Και δεν το λέω με κακό τρόπο. Από τη στιγμή που </w:t>
      </w:r>
      <w:r>
        <w:rPr>
          <w:rFonts w:eastAsia="Times New Roman" w:cs="Times New Roman"/>
          <w:szCs w:val="24"/>
        </w:rPr>
        <w:t>αποφασίστηκε να πάνε στη ΓΓΔΕ, να πάνε εκεί, ώστε να ξέρουμε εμείς ποιον θα ελέγχουμε. Διότι πιθανόν κακώς να ελέγχω εσάς, αλλά σήμερα έπρεπε να γίνει αυτή η ερώτηση</w:t>
      </w:r>
      <w:r>
        <w:rPr>
          <w:rFonts w:eastAsia="Times New Roman" w:cs="Times New Roman"/>
          <w:szCs w:val="24"/>
        </w:rPr>
        <w:t>,</w:t>
      </w:r>
      <w:r>
        <w:rPr>
          <w:rFonts w:eastAsia="Times New Roman" w:cs="Times New Roman"/>
          <w:szCs w:val="24"/>
        </w:rPr>
        <w:t xml:space="preserve"> για να δούμε πού βρισκόμαστε. Διότι</w:t>
      </w:r>
      <w:r>
        <w:rPr>
          <w:rFonts w:eastAsia="Times New Roman" w:cs="Times New Roman"/>
          <w:szCs w:val="24"/>
        </w:rPr>
        <w:t>,</w:t>
      </w:r>
      <w:r>
        <w:rPr>
          <w:rFonts w:eastAsia="Times New Roman" w:cs="Times New Roman"/>
          <w:szCs w:val="24"/>
        </w:rPr>
        <w:t xml:space="preserve"> όταν κυνηγάμε τον πολίτη ή τον οποιονδήποτε πλούσιο </w:t>
      </w:r>
      <w:r>
        <w:rPr>
          <w:rFonts w:eastAsia="Times New Roman" w:cs="Times New Roman"/>
          <w:szCs w:val="24"/>
        </w:rPr>
        <w:t>ή φτωχό στην Ελλάδα, δεν μπορεί να παραγράφονται υποθέσεις με νομικούς αλλά και αυτούς τους πονηρούς τρόπους που υπαινιχθήκατε, τους οποίους εγώ θα πω ευθέως.</w:t>
      </w:r>
    </w:p>
    <w:p w14:paraId="46947E6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Επί χρόνια, λοιπόν, όλες οι υποθέσεις πήγαιναν στις ΔΟΥ και σε ειδικές ΔΟΥ, με αποτέλεσμα να υπερ</w:t>
      </w:r>
      <w:r>
        <w:rPr>
          <w:rFonts w:eastAsia="Times New Roman" w:cs="Times New Roman"/>
          <w:szCs w:val="24"/>
        </w:rPr>
        <w:t>φορτώνεται το σύστημα και το προσωπικό με φακέλους. Έτσι, δεν υπήρχε ο χρόνος και ο τρόπος και πολλές φορές η τεχνική και τεχνολογική επάρκεια αλλά και η πνευματική επάρκεια των υπαλλήλων</w:t>
      </w:r>
      <w:r>
        <w:rPr>
          <w:rFonts w:eastAsia="Times New Roman" w:cs="Times New Roman"/>
          <w:szCs w:val="24"/>
        </w:rPr>
        <w:t>,</w:t>
      </w:r>
      <w:r>
        <w:rPr>
          <w:rFonts w:eastAsia="Times New Roman" w:cs="Times New Roman"/>
          <w:szCs w:val="24"/>
        </w:rPr>
        <w:t xml:space="preserve"> για να φέρουν σε πέρας τις υποθέσεις. Και ποιο ήταν το αποτέλεσμα; </w:t>
      </w:r>
      <w:r>
        <w:rPr>
          <w:rFonts w:eastAsia="Times New Roman" w:cs="Times New Roman"/>
          <w:szCs w:val="24"/>
        </w:rPr>
        <w:t>Εκτός από τη λίστα</w:t>
      </w:r>
      <w:r>
        <w:rPr>
          <w:rFonts w:eastAsia="Times New Roman" w:cs="Times New Roman"/>
          <w:szCs w:val="24"/>
        </w:rPr>
        <w:t>,</w:t>
      </w:r>
      <w:r>
        <w:rPr>
          <w:rFonts w:eastAsia="Times New Roman" w:cs="Times New Roman"/>
          <w:szCs w:val="24"/>
        </w:rPr>
        <w:t xml:space="preserve"> που γινόταν τεράστια, δεν λυνόταν καμμία υπόθεση. </w:t>
      </w:r>
    </w:p>
    <w:p w14:paraId="46947E6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Αυτή ήταν μια πολύ ωραία στρατηγική, την οποία είχαμε και εμείς στις ιδιωτικές επιχειρήσεις. Φορτώναμε ένα τμήμα που δεν μας άρεσε πολύ με πάρα πολ</w:t>
      </w:r>
      <w:r>
        <w:rPr>
          <w:rFonts w:eastAsia="Times New Roman" w:cs="Times New Roman"/>
          <w:szCs w:val="24"/>
        </w:rPr>
        <w:t>λή</w:t>
      </w:r>
      <w:r>
        <w:rPr>
          <w:rFonts w:eastAsia="Times New Roman" w:cs="Times New Roman"/>
          <w:szCs w:val="24"/>
        </w:rPr>
        <w:t xml:space="preserve"> δουλειά, ώστε ο </w:t>
      </w:r>
      <w:r>
        <w:rPr>
          <w:rFonts w:eastAsia="Times New Roman" w:cs="Times New Roman"/>
          <w:szCs w:val="24"/>
          <w:lang w:val="en-US"/>
        </w:rPr>
        <w:t>leader</w:t>
      </w:r>
      <w:r>
        <w:rPr>
          <w:rFonts w:eastAsia="Times New Roman" w:cs="Times New Roman"/>
          <w:szCs w:val="24"/>
        </w:rPr>
        <w:t xml:space="preserve"> ή ο </w:t>
      </w:r>
      <w:r>
        <w:rPr>
          <w:rFonts w:eastAsia="Times New Roman" w:cs="Times New Roman"/>
          <w:szCs w:val="24"/>
          <w:lang w:val="en-US"/>
        </w:rPr>
        <w:t>manager</w:t>
      </w:r>
      <w:r>
        <w:rPr>
          <w:rFonts w:eastAsia="Times New Roman" w:cs="Times New Roman"/>
          <w:szCs w:val="24"/>
        </w:rPr>
        <w:t xml:space="preserve"> να μην έχει χρόνο να κάνει τίποτα και να του λέμε στο τέλος του χρόνου ότι δεν έκανες και κάτι και δεν πήρες μια απόφαση σαν </w:t>
      </w:r>
      <w:r>
        <w:rPr>
          <w:rFonts w:eastAsia="Times New Roman" w:cs="Times New Roman"/>
          <w:szCs w:val="24"/>
          <w:lang w:val="en-US"/>
        </w:rPr>
        <w:t>leader</w:t>
      </w:r>
      <w:r>
        <w:rPr>
          <w:rFonts w:eastAsia="Times New Roman" w:cs="Times New Roman"/>
          <w:szCs w:val="24"/>
        </w:rPr>
        <w:t xml:space="preserve"> ή σαν </w:t>
      </w:r>
      <w:r>
        <w:rPr>
          <w:rFonts w:eastAsia="Times New Roman" w:cs="Times New Roman"/>
          <w:szCs w:val="24"/>
          <w:lang w:val="en-US"/>
        </w:rPr>
        <w:t>manager</w:t>
      </w:r>
      <w:r>
        <w:rPr>
          <w:rFonts w:eastAsia="Times New Roman" w:cs="Times New Roman"/>
          <w:szCs w:val="24"/>
        </w:rPr>
        <w:t>, ενώ εμείς τον είχαμε φορτώσει με ένα εκατομμύριο αντικείμενα. Τον γνωρίζουμε αυτόν τον μακιαβελικό τρόπο διο</w:t>
      </w:r>
      <w:r>
        <w:rPr>
          <w:rFonts w:eastAsia="Times New Roman" w:cs="Times New Roman"/>
          <w:szCs w:val="24"/>
        </w:rPr>
        <w:t>ίκησης!</w:t>
      </w:r>
    </w:p>
    <w:p w14:paraId="46947E6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Όμως, επειδή εσείς ξέρετε πολύ καλά τη δουλειά</w:t>
      </w:r>
      <w:r>
        <w:rPr>
          <w:rFonts w:eastAsia="Times New Roman" w:cs="Times New Roman"/>
          <w:szCs w:val="24"/>
        </w:rPr>
        <w:t>,</w:t>
      </w:r>
      <w:r>
        <w:rPr>
          <w:rFonts w:eastAsia="Times New Roman" w:cs="Times New Roman"/>
          <w:szCs w:val="24"/>
        </w:rPr>
        <w:t xml:space="preserve"> γιατί ήσασταν τριάντα χρόνια μέσα σ’ αυτό το σύστημα, θα ήθελα να το επιλύσουμε αυτό, έτσι ώστε να υπάρχει δικαιοσύνη και στους υπαλλήλους. Δεν μπορεί να έχουμε πεντακόσιους ελεγκτές. Αυτό είναι κάτι </w:t>
      </w:r>
      <w:r>
        <w:rPr>
          <w:rFonts w:eastAsia="Times New Roman" w:cs="Times New Roman"/>
          <w:szCs w:val="24"/>
        </w:rPr>
        <w:t>που πρέπει να λύσουμε. Ή θα έχουμε λιγότερες υποθέσεις, θα κάνουμε επιλογή και διαλογή υποθέσεων ή θα αυξήσουμε τους ελεγκτές. Δεν γίνονται όλα μαζί, διότι στο τέλος του χρόνου θα πρέπει να φέρουμε αποτέλεσμα σε ό,τι ελέγχουμε, είτε προληπτικά είτε πάνω σε</w:t>
      </w:r>
      <w:r>
        <w:rPr>
          <w:rFonts w:eastAsia="Times New Roman" w:cs="Times New Roman"/>
          <w:szCs w:val="24"/>
        </w:rPr>
        <w:t xml:space="preserve"> αυτήν καθ’ αυτή τη δουλειά που πρέπει να γίνει. </w:t>
      </w:r>
    </w:p>
    <w:p w14:paraId="46947E6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6947E7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Κλείνω με το εξής: Θα μου επιτρέψουν και οι υπάλληλοι του </w:t>
      </w:r>
      <w:r>
        <w:rPr>
          <w:rFonts w:eastAsia="Times New Roman" w:cs="Times New Roman"/>
          <w:szCs w:val="24"/>
        </w:rPr>
        <w:t>σ</w:t>
      </w:r>
      <w:r>
        <w:rPr>
          <w:rFonts w:eastAsia="Times New Roman" w:cs="Times New Roman"/>
          <w:szCs w:val="24"/>
        </w:rPr>
        <w:t xml:space="preserve">υλλόγου που βγάζουν τις ανακοινώσεις να πω ότι δεν γνωρίζω από </w:t>
      </w:r>
      <w:r>
        <w:rPr>
          <w:rFonts w:eastAsia="Times New Roman" w:cs="Times New Roman"/>
          <w:szCs w:val="24"/>
        </w:rPr>
        <w:t>πού ορμώμενοι βγάζουν όλες αυτές τις ανακοινώσεις. Εγώ πιστεύω και τον κύριο Υπουργό, όπως πιστεύω και την ανακοίνωση. Θα ήθελα, όμως, να αποφύγουμε τις πολιτικές έριδες εσωτερικά</w:t>
      </w:r>
      <w:r>
        <w:rPr>
          <w:rFonts w:eastAsia="Times New Roman" w:cs="Times New Roman"/>
          <w:szCs w:val="24"/>
        </w:rPr>
        <w:t>,</w:t>
      </w:r>
      <w:r>
        <w:rPr>
          <w:rFonts w:eastAsia="Times New Roman" w:cs="Times New Roman"/>
          <w:szCs w:val="24"/>
        </w:rPr>
        <w:t xml:space="preserve"> όταν έχουμε να κάνουμε με τα έσοδα του κράτους, είτε τα μαζεύουμε είτε δεν </w:t>
      </w:r>
      <w:r>
        <w:rPr>
          <w:rFonts w:eastAsia="Times New Roman" w:cs="Times New Roman"/>
          <w:szCs w:val="24"/>
        </w:rPr>
        <w:t xml:space="preserve">τα μαζεύουμε. </w:t>
      </w:r>
    </w:p>
    <w:p w14:paraId="46947E7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Εάν θέλουμε να τα μαζέψουμε, είναι ευθύνη του Υπουργείου. Θα ήθελα, όμως, και ο </w:t>
      </w:r>
      <w:r>
        <w:rPr>
          <w:rFonts w:eastAsia="Times New Roman" w:cs="Times New Roman"/>
          <w:szCs w:val="24"/>
        </w:rPr>
        <w:t>σ</w:t>
      </w:r>
      <w:r>
        <w:rPr>
          <w:rFonts w:eastAsia="Times New Roman" w:cs="Times New Roman"/>
          <w:szCs w:val="24"/>
        </w:rPr>
        <w:t>ύλλογος να είναι αρωγός σε αυτό, να μη δημιουργεί μόνο εντυπώσεις, αλλά να καθίσει σε ένα τραπέζι με τον Υπουργό και όλους εμάς για να βοηθήσει, έτσι ώστε να φέ</w:t>
      </w:r>
      <w:r>
        <w:rPr>
          <w:rFonts w:eastAsia="Times New Roman" w:cs="Times New Roman"/>
          <w:szCs w:val="24"/>
        </w:rPr>
        <w:t xml:space="preserve">ρουμε λύση στο πρόβλημα. </w:t>
      </w:r>
    </w:p>
    <w:p w14:paraId="46947E72" w14:textId="77777777" w:rsidR="00975A5F" w:rsidRDefault="005851F5">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Τον κ. Αλεξιάδη μπορείτε να τον ελέγχετε και έρχεται πάντα.</w:t>
      </w:r>
    </w:p>
    <w:p w14:paraId="46947E73"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Το ξέρω!</w:t>
      </w:r>
    </w:p>
    <w:p w14:paraId="46947E74" w14:textId="77777777" w:rsidR="00975A5F" w:rsidRDefault="005851F5">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Όμως, έχω την εντύπωση -αν θυμάμαι καλά- ότι με το νέο καθεστώς που ψηφίστη</w:t>
      </w:r>
      <w:r>
        <w:rPr>
          <w:rFonts w:eastAsia="Times New Roman" w:cs="Times New Roman"/>
          <w:szCs w:val="24"/>
        </w:rPr>
        <w:t xml:space="preserve">κε </w:t>
      </w:r>
      <w:r>
        <w:rPr>
          <w:rFonts w:eastAsia="Times New Roman" w:cs="Times New Roman"/>
          <w:szCs w:val="24"/>
        </w:rPr>
        <w:t>τ</w:t>
      </w:r>
      <w:r>
        <w:rPr>
          <w:rFonts w:eastAsia="Times New Roman" w:cs="Times New Roman"/>
          <w:szCs w:val="24"/>
        </w:rPr>
        <w:t xml:space="preserve">η Γενική Γραμματεία Δημοσίων Εσόδων δεν μπορούμε να την ελέγχουμε. </w:t>
      </w:r>
    </w:p>
    <w:p w14:paraId="46947E7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46947E76" w14:textId="77777777" w:rsidR="00975A5F" w:rsidRDefault="005851F5">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w:t>
      </w:r>
      <w:r>
        <w:rPr>
          <w:rFonts w:eastAsia="Times New Roman" w:cs="Times New Roman"/>
          <w:szCs w:val="24"/>
        </w:rPr>
        <w:t>ε ό,τι αφορά την πραγματικότητα και τα δεδομένα στοιχεία που έχουμε μπροστά μας, κύριε Βου</w:t>
      </w:r>
      <w:r>
        <w:rPr>
          <w:rFonts w:eastAsia="Times New Roman" w:cs="Times New Roman"/>
          <w:szCs w:val="24"/>
        </w:rPr>
        <w:t>λευτά -διότι μπορεί να χυθεί πάρα πολύ μελάνι περί των πολιτικών εκτιμήσεων και για το τι έπρεπε να γίνει-</w:t>
      </w:r>
      <w:r>
        <w:rPr>
          <w:rFonts w:eastAsia="Times New Roman" w:cs="Times New Roman"/>
          <w:szCs w:val="24"/>
        </w:rPr>
        <w:t>,</w:t>
      </w:r>
      <w:r>
        <w:rPr>
          <w:rFonts w:eastAsia="Times New Roman" w:cs="Times New Roman"/>
          <w:szCs w:val="24"/>
        </w:rPr>
        <w:t xml:space="preserve"> θα ήθελα να πω τα εξής: </w:t>
      </w:r>
    </w:p>
    <w:p w14:paraId="46947E77"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Στις 13 Ιουνίου καταθέσαμε πλήρη στοιχεία -σε βαθμό υπερβολής- στη Βουλή για το τι κάναμε, για το τι έγινε το 2014, τι </w:t>
      </w:r>
      <w:r>
        <w:rPr>
          <w:rFonts w:eastAsia="Times New Roman"/>
          <w:color w:val="000000"/>
          <w:szCs w:val="24"/>
        </w:rPr>
        <w:t>έγινε το 2015 και το 2016. Και όπως είπα, εγώ ό,τι στοιχείο και στατιστικό έχω στο γραφείο μου το καταθέτω κατά καιρούς στη Βουλή, για να μην υπάρχει καμ</w:t>
      </w:r>
      <w:r>
        <w:rPr>
          <w:rFonts w:eastAsia="Times New Roman"/>
          <w:color w:val="000000"/>
          <w:szCs w:val="24"/>
        </w:rPr>
        <w:t>μ</w:t>
      </w:r>
      <w:r>
        <w:rPr>
          <w:rFonts w:eastAsia="Times New Roman"/>
          <w:color w:val="000000"/>
          <w:szCs w:val="24"/>
        </w:rPr>
        <w:t>ία σκέψη ότι κρύβουμε στοιχεία από τη Βουλή.</w:t>
      </w:r>
    </w:p>
    <w:p w14:paraId="46947E78"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Όσον αφορά στη μεγάλη συζήτηση του τι κάνουμε περί τα φορ</w:t>
      </w:r>
      <w:r>
        <w:rPr>
          <w:rFonts w:eastAsia="Times New Roman"/>
          <w:color w:val="000000"/>
          <w:szCs w:val="24"/>
        </w:rPr>
        <w:t xml:space="preserve">ολογικά, εάν ξεπουλάμε υποθέσεις, εάν πηγαίνουν οι υποθέσεις για παραγραφή, εάν πάνε καλά τα έσοδα ή οτιδήποτε άλλο, θα καταθέσω σήμερα για τα Πρακτικά έγγραφο της Γενικής Γραμματείας Δημοσίων Εσόδων «Πορεία εσόδων </w:t>
      </w:r>
      <w:r>
        <w:rPr>
          <w:rFonts w:eastAsia="Times New Roman"/>
          <w:color w:val="000000"/>
          <w:szCs w:val="24"/>
        </w:rPr>
        <w:t>τ</w:t>
      </w:r>
      <w:r>
        <w:rPr>
          <w:rFonts w:eastAsia="Times New Roman"/>
          <w:color w:val="000000"/>
          <w:szCs w:val="24"/>
        </w:rPr>
        <w:t xml:space="preserve">ακτικού </w:t>
      </w:r>
      <w:r>
        <w:rPr>
          <w:rFonts w:eastAsia="Times New Roman"/>
          <w:color w:val="000000"/>
          <w:szCs w:val="24"/>
        </w:rPr>
        <w:t>π</w:t>
      </w:r>
      <w:r>
        <w:rPr>
          <w:rFonts w:eastAsia="Times New Roman"/>
          <w:color w:val="000000"/>
          <w:szCs w:val="24"/>
        </w:rPr>
        <w:t>ροϋπολογισμού Μαΐου»</w:t>
      </w:r>
      <w:r>
        <w:rPr>
          <w:rFonts w:eastAsia="Times New Roman"/>
          <w:color w:val="000000"/>
          <w:szCs w:val="24"/>
        </w:rPr>
        <w:t>,</w:t>
      </w:r>
      <w:r>
        <w:rPr>
          <w:rFonts w:eastAsia="Times New Roman"/>
          <w:color w:val="000000"/>
          <w:szCs w:val="24"/>
        </w:rPr>
        <w:t xml:space="preserve"> όπου έχει</w:t>
      </w:r>
      <w:r>
        <w:rPr>
          <w:rFonts w:eastAsia="Times New Roman"/>
          <w:color w:val="000000"/>
          <w:szCs w:val="24"/>
        </w:rPr>
        <w:t xml:space="preserve"> το πεντάμηνο. </w:t>
      </w:r>
      <w:r>
        <w:rPr>
          <w:rFonts w:eastAsia="Times New Roman"/>
          <w:color w:val="000000"/>
          <w:szCs w:val="24"/>
        </w:rPr>
        <w:t>Π</w:t>
      </w:r>
      <w:r>
        <w:rPr>
          <w:rFonts w:eastAsia="Times New Roman"/>
          <w:color w:val="000000"/>
          <w:szCs w:val="24"/>
        </w:rPr>
        <w:t xml:space="preserve">ρόκειται για τα οριστικά στοιχεία, όχι τα προσωρινά. Και αυτό το καταθέτω για όλα αυτά που ακούτε και διαβάζετε σε διάφορα </w:t>
      </w:r>
      <w:r>
        <w:rPr>
          <w:rFonts w:eastAsia="Times New Roman"/>
          <w:color w:val="000000"/>
          <w:szCs w:val="24"/>
          <w:lang w:val="en-US"/>
        </w:rPr>
        <w:t>site</w:t>
      </w:r>
      <w:r>
        <w:rPr>
          <w:rFonts w:eastAsia="Times New Roman"/>
          <w:color w:val="000000"/>
          <w:szCs w:val="24"/>
        </w:rPr>
        <w:t xml:space="preserve"> -αυτό δεν θα το διαβάσετε, να είστε σίγουρος- ότι καταρρέουν τα έσοδα, δεν πάμε καλά κ</w:t>
      </w:r>
      <w:r>
        <w:rPr>
          <w:rFonts w:eastAsia="Times New Roman"/>
          <w:color w:val="000000"/>
          <w:szCs w:val="24"/>
        </w:rPr>
        <w:t xml:space="preserve">αι </w:t>
      </w:r>
      <w:r>
        <w:rPr>
          <w:rFonts w:eastAsia="Times New Roman"/>
          <w:color w:val="000000"/>
          <w:szCs w:val="24"/>
        </w:rPr>
        <w:t>λ</w:t>
      </w:r>
      <w:r>
        <w:rPr>
          <w:rFonts w:eastAsia="Times New Roman"/>
          <w:color w:val="000000"/>
          <w:szCs w:val="24"/>
        </w:rPr>
        <w:t>οι</w:t>
      </w:r>
      <w:r>
        <w:rPr>
          <w:rFonts w:eastAsia="Times New Roman"/>
          <w:color w:val="000000"/>
          <w:szCs w:val="24"/>
        </w:rPr>
        <w:t>π</w:t>
      </w:r>
      <w:r>
        <w:rPr>
          <w:rFonts w:eastAsia="Times New Roman"/>
          <w:color w:val="000000"/>
          <w:szCs w:val="24"/>
        </w:rPr>
        <w:t>ά</w:t>
      </w:r>
      <w:r>
        <w:rPr>
          <w:rFonts w:eastAsia="Times New Roman"/>
          <w:color w:val="000000"/>
          <w:szCs w:val="24"/>
        </w:rPr>
        <w:t>.</w:t>
      </w:r>
    </w:p>
    <w:p w14:paraId="46947E79"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Μήνας Μάιος: Τα </w:t>
      </w:r>
      <w:r>
        <w:rPr>
          <w:rFonts w:eastAsia="Times New Roman"/>
          <w:color w:val="000000"/>
          <w:szCs w:val="24"/>
        </w:rPr>
        <w:t>έσοδα σε σχέση με το</w:t>
      </w:r>
      <w:r>
        <w:rPr>
          <w:rFonts w:eastAsia="Times New Roman"/>
          <w:color w:val="000000"/>
          <w:szCs w:val="24"/>
        </w:rPr>
        <w:t>ν</w:t>
      </w:r>
      <w:r>
        <w:rPr>
          <w:rFonts w:eastAsia="Times New Roman"/>
          <w:color w:val="000000"/>
          <w:szCs w:val="24"/>
        </w:rPr>
        <w:t xml:space="preserve"> στόχο ήταν 18,19% πάνω. Και αυτό –προσέξτε- σε μια εποχή που δεν έχει αυξηθεί η φοροδοτική ικανότητα, δεν έχει αυξηθεί ο τζίρος στην αγορά. Άρα τι κάνουμε; Κάνουμε τη δουλειά μας σωστά και αυξάνουμε τα φορολογικά έσοδα από εκεί που πρ</w:t>
      </w:r>
      <w:r>
        <w:rPr>
          <w:rFonts w:eastAsia="Times New Roman"/>
          <w:color w:val="000000"/>
          <w:szCs w:val="24"/>
        </w:rPr>
        <w:t xml:space="preserve">έπει να τα αυξήσουμε. Στις επιστροφές των φόρων -διότι εκεί δεν κάνουμε το κλασικό λογιστικό κόλπο να κρατάμε τις επιστροφές πιο πίσω- ήταν 40% πάνω από το στόχο. </w:t>
      </w:r>
    </w:p>
    <w:p w14:paraId="46947E7A"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Πάμε στα έσοδα του πενταμήνου. Μπορείτε και να τα συγκρίνετε με άλλα πεντάμηνα, άλλων ετών</w:t>
      </w:r>
      <w:r>
        <w:rPr>
          <w:rFonts w:eastAsia="Times New Roman"/>
          <w:color w:val="000000"/>
          <w:szCs w:val="24"/>
        </w:rPr>
        <w:t>,</w:t>
      </w:r>
      <w:r>
        <w:rPr>
          <w:rFonts w:eastAsia="Times New Roman"/>
          <w:color w:val="000000"/>
          <w:szCs w:val="24"/>
        </w:rPr>
        <w:t xml:space="preserve"> </w:t>
      </w:r>
      <w:r>
        <w:rPr>
          <w:rFonts w:eastAsia="Times New Roman"/>
          <w:color w:val="000000"/>
          <w:szCs w:val="24"/>
        </w:rPr>
        <w:t>σε εποχές «</w:t>
      </w:r>
      <w:r>
        <w:rPr>
          <w:rFonts w:eastAsia="Times New Roman"/>
          <w:color w:val="000000"/>
          <w:szCs w:val="24"/>
          <w:lang w:val="en-US"/>
        </w:rPr>
        <w:t>success</w:t>
      </w:r>
      <w:r>
        <w:rPr>
          <w:rFonts w:eastAsia="Times New Roman"/>
          <w:color w:val="000000"/>
          <w:szCs w:val="24"/>
        </w:rPr>
        <w:t xml:space="preserve"> </w:t>
      </w:r>
      <w:r>
        <w:rPr>
          <w:rFonts w:eastAsia="Times New Roman"/>
          <w:color w:val="000000"/>
          <w:szCs w:val="24"/>
          <w:lang w:val="en-US"/>
        </w:rPr>
        <w:t>story</w:t>
      </w:r>
      <w:r>
        <w:rPr>
          <w:rFonts w:eastAsia="Times New Roman"/>
          <w:color w:val="000000"/>
          <w:szCs w:val="24"/>
        </w:rPr>
        <w:t>», αλλά και σε άλλες εποχές. Τα έσοδα είναι 4,72% πάνω από το</w:t>
      </w:r>
      <w:r>
        <w:rPr>
          <w:rFonts w:eastAsia="Times New Roman"/>
          <w:color w:val="000000"/>
          <w:szCs w:val="24"/>
        </w:rPr>
        <w:t>ν</w:t>
      </w:r>
      <w:r>
        <w:rPr>
          <w:rFonts w:eastAsia="Times New Roman"/>
          <w:color w:val="000000"/>
          <w:szCs w:val="24"/>
        </w:rPr>
        <w:t xml:space="preserve"> στόχο και οι επιστροφές είναι 11,87% πάνω από το</w:t>
      </w:r>
      <w:r>
        <w:rPr>
          <w:rFonts w:eastAsia="Times New Roman"/>
          <w:color w:val="000000"/>
          <w:szCs w:val="24"/>
        </w:rPr>
        <w:t>ν</w:t>
      </w:r>
      <w:r>
        <w:rPr>
          <w:rFonts w:eastAsia="Times New Roman"/>
          <w:color w:val="000000"/>
          <w:szCs w:val="24"/>
        </w:rPr>
        <w:t xml:space="preserve"> στόχο. Αυτά είναι τα πλήρη στοιχεία που θα καταθέσω</w:t>
      </w:r>
      <w:r>
        <w:rPr>
          <w:rFonts w:eastAsia="Times New Roman"/>
          <w:color w:val="000000"/>
          <w:szCs w:val="24"/>
        </w:rPr>
        <w:t>,</w:t>
      </w:r>
      <w:r>
        <w:rPr>
          <w:rFonts w:eastAsia="Times New Roman"/>
          <w:color w:val="000000"/>
          <w:szCs w:val="24"/>
        </w:rPr>
        <w:t xml:space="preserve"> για να μην υπάρχει κα</w:t>
      </w:r>
      <w:r>
        <w:rPr>
          <w:rFonts w:eastAsia="Times New Roman"/>
          <w:color w:val="000000"/>
          <w:szCs w:val="24"/>
        </w:rPr>
        <w:t>μ</w:t>
      </w:r>
      <w:r>
        <w:rPr>
          <w:rFonts w:eastAsia="Times New Roman"/>
          <w:color w:val="000000"/>
          <w:szCs w:val="24"/>
        </w:rPr>
        <w:t>μία αμφιβολία.</w:t>
      </w:r>
    </w:p>
    <w:p w14:paraId="46947E7B"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Επίσης, θα καταθέσω έγγραφο τ</w:t>
      </w:r>
      <w:r>
        <w:rPr>
          <w:rFonts w:eastAsia="Times New Roman"/>
          <w:color w:val="000000"/>
          <w:szCs w:val="24"/>
        </w:rPr>
        <w:t>ης Ειδικής Γραμματείας του ΣΔΟΕ -το υπογράφει ο κ. Χρήστου-</w:t>
      </w:r>
      <w:r>
        <w:rPr>
          <w:rFonts w:eastAsia="Times New Roman"/>
          <w:color w:val="000000"/>
          <w:szCs w:val="24"/>
        </w:rPr>
        <w:t>,</w:t>
      </w:r>
      <w:r>
        <w:rPr>
          <w:rFonts w:eastAsia="Times New Roman"/>
          <w:color w:val="000000"/>
          <w:szCs w:val="24"/>
        </w:rPr>
        <w:t xml:space="preserve"> το οποίο αναφέρει τι ακριβώς έγινε με τις υποθέσεις, ότι υπήρξε πλήρης καταγραφή αρχείων και ορθή ενημέρωση των πληροφοριακών συστημάτων -διότι από αυτές τις τριάντα έξι χιλιάδες υποθέσεις που συ</w:t>
      </w:r>
      <w:r>
        <w:rPr>
          <w:rFonts w:eastAsia="Times New Roman"/>
          <w:color w:val="000000"/>
          <w:szCs w:val="24"/>
        </w:rPr>
        <w:t>ζητούσαμε, ορισμένες δεν είχαν καν καταγραφεί σε ένα πληροφοριακό σύστημα</w:t>
      </w:r>
      <w:r>
        <w:rPr>
          <w:rFonts w:eastAsia="Times New Roman"/>
          <w:color w:val="000000"/>
          <w:szCs w:val="24"/>
        </w:rPr>
        <w:t>,</w:t>
      </w:r>
      <w:r>
        <w:rPr>
          <w:rFonts w:eastAsia="Times New Roman"/>
          <w:color w:val="000000"/>
          <w:szCs w:val="24"/>
        </w:rPr>
        <w:t xml:space="preserve"> για να έχουμε μια πλήρη εικόνα- και για το πώς δρομολογείται νομοθετικά η ρύθμιση για μεταφορά στη ΓΓΔΕ των λοιπών υποθέσεων. </w:t>
      </w:r>
    </w:p>
    <w:p w14:paraId="46947E7C"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Επίσης, θα σας καταθέσω έγγραφο της ΓΓΔΕ - Διεύθυνσης </w:t>
      </w:r>
      <w:r>
        <w:rPr>
          <w:rFonts w:eastAsia="Times New Roman"/>
          <w:color w:val="000000"/>
          <w:szCs w:val="24"/>
        </w:rPr>
        <w:t>Ελέγχων</w:t>
      </w:r>
      <w:r>
        <w:rPr>
          <w:rFonts w:eastAsia="Times New Roman"/>
          <w:color w:val="000000"/>
          <w:szCs w:val="24"/>
        </w:rPr>
        <w:t>,</w:t>
      </w:r>
      <w:r>
        <w:rPr>
          <w:rFonts w:eastAsia="Times New Roman"/>
          <w:color w:val="000000"/>
          <w:szCs w:val="24"/>
        </w:rPr>
        <w:t xml:space="preserve"> που περιγράφει ακριβώς το πώς επιλέγονται οι υποθέσεις για έλεγχο, όπως και το ποιες από αυτές τις υποθέσεις αφορούν παλαιά </w:t>
      </w:r>
      <w:r>
        <w:rPr>
          <w:rFonts w:eastAsia="Times New Roman"/>
          <w:color w:val="000000"/>
          <w:szCs w:val="24"/>
        </w:rPr>
        <w:lastRenderedPageBreak/>
        <w:t>χρόνια και ποιες σύγχρονα χρόνια  -γιατί υπάρχει πλέον συγκεκριμένος νόμος-</w:t>
      </w:r>
      <w:r>
        <w:rPr>
          <w:rFonts w:eastAsia="Times New Roman"/>
          <w:color w:val="000000"/>
          <w:szCs w:val="24"/>
        </w:rPr>
        <w:t>,</w:t>
      </w:r>
      <w:r>
        <w:rPr>
          <w:rFonts w:eastAsia="Times New Roman"/>
          <w:color w:val="000000"/>
          <w:szCs w:val="24"/>
        </w:rPr>
        <w:t xml:space="preserve"> καθώς και άλλο έγγραφο της Διεύθυνσης Προγραμμ</w:t>
      </w:r>
      <w:r>
        <w:rPr>
          <w:rFonts w:eastAsia="Times New Roman"/>
          <w:color w:val="000000"/>
          <w:szCs w:val="24"/>
        </w:rPr>
        <w:t>ατισμού και Αξιολόγησης Ελέγχων για όλα αυτά τα θέματα. Άρα ό,τι λέμε, να το λέμε με στοιχεία και όχι με εκτιμήσεις και καταστροφολογία.</w:t>
      </w:r>
    </w:p>
    <w:p w14:paraId="46947E7D"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Σε ό,τι αφορά την επιλογή των υποθέσεων -το έχω πει και άλλη φορά, θα το λέω συνέχεια</w:t>
      </w:r>
      <w:r>
        <w:rPr>
          <w:rFonts w:eastAsia="Times New Roman"/>
          <w:color w:val="000000"/>
          <w:szCs w:val="24"/>
        </w:rPr>
        <w:t>,</w:t>
      </w:r>
      <w:r>
        <w:rPr>
          <w:rFonts w:eastAsia="Times New Roman"/>
          <w:color w:val="000000"/>
          <w:szCs w:val="24"/>
        </w:rPr>
        <w:t xml:space="preserve"> γιατί δεν κουραζόμαστε-</w:t>
      </w:r>
      <w:r>
        <w:rPr>
          <w:rFonts w:eastAsia="Times New Roman"/>
          <w:color w:val="000000"/>
          <w:szCs w:val="24"/>
        </w:rPr>
        <w:t>,</w:t>
      </w:r>
      <w:r>
        <w:rPr>
          <w:rFonts w:eastAsia="Times New Roman"/>
          <w:color w:val="000000"/>
          <w:szCs w:val="24"/>
        </w:rPr>
        <w:t xml:space="preserve"> εμείς δ</w:t>
      </w:r>
      <w:r>
        <w:rPr>
          <w:rFonts w:eastAsia="Times New Roman"/>
          <w:color w:val="000000"/>
          <w:szCs w:val="24"/>
        </w:rPr>
        <w:t xml:space="preserve">εν επεμβαίνουμε στο να κατευθύνουμε ποιοι θα ελεγχθούν. Το εάν θα ελεγχθούν τα βενζινάδικα ή τα διυλιστήρια, είναι πολιτική απόφαση, θα το αποφασίσει η Κυβέρνηση. Όμως, το ποια βενζινάδικα και ποια διυλιστήρια είναι υπόθεση των Υπηρεσιών, δηλαδή της ΓΓΔΕ. </w:t>
      </w:r>
      <w:r>
        <w:rPr>
          <w:rFonts w:eastAsia="Times New Roman"/>
          <w:color w:val="000000"/>
          <w:szCs w:val="24"/>
        </w:rPr>
        <w:t xml:space="preserve">Το εάν θα ελέγξουμε τα </w:t>
      </w:r>
      <w:proofErr w:type="spellStart"/>
      <w:r>
        <w:rPr>
          <w:rFonts w:eastAsia="Times New Roman"/>
          <w:color w:val="000000"/>
          <w:szCs w:val="24"/>
        </w:rPr>
        <w:t>πεντάστερα</w:t>
      </w:r>
      <w:proofErr w:type="spellEnd"/>
      <w:r>
        <w:rPr>
          <w:rFonts w:eastAsia="Times New Roman"/>
          <w:color w:val="000000"/>
          <w:szCs w:val="24"/>
        </w:rPr>
        <w:t xml:space="preserve"> ξενοδοχεία ή τα σουβλατζίδικα και τις καντίνες, είναι πολιτική απόφαση της Κυβέρνησης. Και η Κυβέρνηση λέει: «Θα ξεκινήσετε πρώτα τους ελέγχους της τουριστικής περιόδου –οι οποίοι καθυστέρησαν, έπρεπε να έχουν ξεκινήσει- α</w:t>
      </w:r>
      <w:r>
        <w:rPr>
          <w:rFonts w:eastAsia="Times New Roman"/>
          <w:color w:val="000000"/>
          <w:szCs w:val="24"/>
        </w:rPr>
        <w:t xml:space="preserve">πό τους ακριβούς χώρους διασκέδασης, από τα </w:t>
      </w:r>
      <w:proofErr w:type="spellStart"/>
      <w:r>
        <w:rPr>
          <w:rFonts w:eastAsia="Times New Roman"/>
          <w:color w:val="000000"/>
          <w:szCs w:val="24"/>
        </w:rPr>
        <w:t>πεντάστερα</w:t>
      </w:r>
      <w:proofErr w:type="spellEnd"/>
      <w:r>
        <w:rPr>
          <w:rFonts w:eastAsia="Times New Roman"/>
          <w:color w:val="000000"/>
          <w:szCs w:val="24"/>
        </w:rPr>
        <w:t xml:space="preserve"> ξενοδοχεία και</w:t>
      </w:r>
      <w:r>
        <w:rPr>
          <w:rFonts w:eastAsia="Times New Roman"/>
          <w:color w:val="000000"/>
          <w:szCs w:val="24"/>
        </w:rPr>
        <w:t>,</w:t>
      </w:r>
      <w:r>
        <w:rPr>
          <w:rFonts w:eastAsia="Times New Roman"/>
          <w:color w:val="000000"/>
          <w:szCs w:val="24"/>
        </w:rPr>
        <w:t xml:space="preserve"> εάν βρεθεί χρόνος, θα πάτε στις καντίνες και στα σουβλατζίδικα και στους φούρνους</w:t>
      </w:r>
      <w:r>
        <w:rPr>
          <w:rFonts w:eastAsia="Times New Roman"/>
          <w:color w:val="000000"/>
          <w:szCs w:val="24"/>
        </w:rPr>
        <w:t>.</w:t>
      </w:r>
      <w:r>
        <w:rPr>
          <w:rFonts w:eastAsia="Times New Roman"/>
          <w:color w:val="000000"/>
          <w:szCs w:val="24"/>
        </w:rPr>
        <w:t xml:space="preserve">». </w:t>
      </w:r>
      <w:r>
        <w:rPr>
          <w:rFonts w:eastAsia="Times New Roman"/>
          <w:color w:val="000000"/>
          <w:szCs w:val="24"/>
        </w:rPr>
        <w:lastRenderedPageBreak/>
        <w:t>Τα κριτήρια για το ποιες υποθέσεις θα ελεγχθούν, βγαίνουν από την ανεξάρτητη ΓΓΔΕ και με συγκεκριμέν</w:t>
      </w:r>
      <w:r>
        <w:rPr>
          <w:rFonts w:eastAsia="Times New Roman"/>
          <w:color w:val="000000"/>
          <w:szCs w:val="24"/>
        </w:rPr>
        <w:t>α κριτήρια ελέγχου.</w:t>
      </w:r>
    </w:p>
    <w:p w14:paraId="46947E7E"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Τώρα -μιας και ειπώθηκε- τι γινόταν στο παρελθόν; Έστελνε μία ανώνυμη επιστολή στο ΣΔΟΕ ο κ. Φίλης -χρησιμοποιώ το όνομά του, γιατί είναι παλιός φίλος και σύντροφος-…</w:t>
      </w:r>
    </w:p>
    <w:p w14:paraId="46947E7F"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Ναι, αλλά να μην περιμένει πέντε λεπτά! Ένα λεπτό έχετε ακόμη!</w:t>
      </w:r>
    </w:p>
    <w:p w14:paraId="46947E80"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ΤΡΥΦΩΝ ΑΛΕΞΙΑΔΗΣ (Αναπληρωτής Υπουργός Οικονομικών):</w:t>
      </w:r>
      <w:r>
        <w:rPr>
          <w:rFonts w:eastAsia="Times New Roman"/>
          <w:color w:val="000000"/>
          <w:szCs w:val="24"/>
        </w:rPr>
        <w:t xml:space="preserve"> Εντάξει, κύριε Πρόεδρε.</w:t>
      </w:r>
    </w:p>
    <w:p w14:paraId="46947E81"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w:t>
      </w:r>
      <w:r>
        <w:rPr>
          <w:rFonts w:eastAsia="Times New Roman"/>
          <w:color w:val="000000"/>
          <w:szCs w:val="24"/>
        </w:rPr>
        <w:t xml:space="preserve">στην οποία επιστολή </w:t>
      </w:r>
      <w:r>
        <w:rPr>
          <w:rFonts w:eastAsia="Times New Roman"/>
          <w:color w:val="000000"/>
          <w:szCs w:val="24"/>
        </w:rPr>
        <w:t xml:space="preserve">έλεγε ότι ο Αλεξιάδης δεν έχει δηλώσει την πισίνα στο εξοχικό του –δεν έχω ούτε εξοχικό ούτε </w:t>
      </w:r>
      <w:r>
        <w:rPr>
          <w:rFonts w:eastAsia="Times New Roman"/>
          <w:color w:val="000000"/>
          <w:szCs w:val="24"/>
        </w:rPr>
        <w:t>πισίνα-</w:t>
      </w:r>
      <w:r>
        <w:rPr>
          <w:rFonts w:eastAsia="Times New Roman"/>
          <w:color w:val="000000"/>
          <w:szCs w:val="24"/>
        </w:rPr>
        <w:t>,</w:t>
      </w:r>
      <w:r>
        <w:rPr>
          <w:rFonts w:eastAsia="Times New Roman"/>
          <w:color w:val="000000"/>
          <w:szCs w:val="24"/>
        </w:rPr>
        <w:t xml:space="preserve"> την έπαιρνε το ΣΔΟΕ, την περνούσε από μία επιτροπή, αυτή η επιτροπή δημιουργούσε ολόκληρο φάκελο και</w:t>
      </w:r>
      <w:r>
        <w:rPr>
          <w:rFonts w:eastAsia="Times New Roman"/>
          <w:color w:val="000000"/>
          <w:szCs w:val="24"/>
        </w:rPr>
        <w:t>,</w:t>
      </w:r>
      <w:r>
        <w:rPr>
          <w:rFonts w:eastAsia="Times New Roman"/>
          <w:color w:val="000000"/>
          <w:szCs w:val="24"/>
        </w:rPr>
        <w:t xml:space="preserve"> αντί ο ελεγκτής να ασχολείται με τις μεγάλες υποθέσεις, ασχολείτο με τέτοια πράγματα, τα οποία είναι μέσα σε αυτές τις είκοσι πέντε χιλιάδες υποθ</w:t>
      </w:r>
      <w:r>
        <w:rPr>
          <w:rFonts w:eastAsia="Times New Roman"/>
          <w:color w:val="000000"/>
          <w:szCs w:val="24"/>
        </w:rPr>
        <w:t xml:space="preserve">έσεις που θα μεταφερθούν και θα </w:t>
      </w:r>
      <w:proofErr w:type="spellStart"/>
      <w:r>
        <w:rPr>
          <w:rFonts w:eastAsia="Times New Roman"/>
          <w:color w:val="000000"/>
          <w:szCs w:val="24"/>
        </w:rPr>
        <w:t>προτεραιοποιηθούν</w:t>
      </w:r>
      <w:proofErr w:type="spellEnd"/>
      <w:r>
        <w:rPr>
          <w:rFonts w:eastAsia="Times New Roman"/>
          <w:color w:val="000000"/>
          <w:szCs w:val="24"/>
        </w:rPr>
        <w:t xml:space="preserve">. </w:t>
      </w:r>
    </w:p>
    <w:p w14:paraId="46947E82"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Πρέπει να τελειώσει αυτή η ιστορία. Να αξιοποιούμε, βεβαίως, τις ανώνυμες καταγγελίες</w:t>
      </w:r>
      <w:r>
        <w:rPr>
          <w:rFonts w:eastAsia="Times New Roman"/>
          <w:color w:val="000000"/>
          <w:szCs w:val="24"/>
        </w:rPr>
        <w:t>,</w:t>
      </w:r>
      <w:r>
        <w:rPr>
          <w:rFonts w:eastAsia="Times New Roman"/>
          <w:color w:val="000000"/>
          <w:szCs w:val="24"/>
        </w:rPr>
        <w:t xml:space="preserve"> όταν έχουν τεκμήρια και όταν έχουν στοιχεία, αλλά όχι να ασχολούμαστε με αυτά τα πράγματα, τα οποία πολλές φορές διευ</w:t>
      </w:r>
      <w:r>
        <w:rPr>
          <w:rFonts w:eastAsia="Times New Roman"/>
          <w:color w:val="000000"/>
          <w:szCs w:val="24"/>
        </w:rPr>
        <w:t>κόλυναν στο να φιμώσουμε μέσα μαζικής ενημέρωσης...</w:t>
      </w:r>
    </w:p>
    <w:p w14:paraId="46947E83"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Ολοκληρώστε, κύριε Υπουργέ.</w:t>
      </w:r>
    </w:p>
    <w:p w14:paraId="46947E84"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ΤΡΥΦΩΝ ΑΛΕΞΙΑΔΗΣ (Αναπληρωτής Υπουργός Οικονομικών):</w:t>
      </w:r>
      <w:r>
        <w:rPr>
          <w:rFonts w:eastAsia="Times New Roman"/>
          <w:color w:val="000000"/>
          <w:szCs w:val="24"/>
        </w:rPr>
        <w:t xml:space="preserve"> …δημοσιογράφους ή πολιτικούς αντιπάλους.</w:t>
      </w:r>
    </w:p>
    <w:p w14:paraId="46947E85"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Σας ευχαριστώ, κύριε Πρόεδρε, για την ανοχή.</w:t>
      </w:r>
    </w:p>
    <w:p w14:paraId="46947E86"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(Στο</w:t>
      </w:r>
      <w:r>
        <w:rPr>
          <w:rFonts w:eastAsia="Times New Roman"/>
          <w:color w:val="000000"/>
          <w:szCs w:val="24"/>
        </w:rPr>
        <w:t xml:space="preserve">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947E87"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 xml:space="preserve">ΠΡΟΕΔΡΕΥΩΝ (Νικήτας Κακλαμάνης):  </w:t>
      </w:r>
      <w:r>
        <w:rPr>
          <w:rFonts w:eastAsia="Times New Roman"/>
          <w:color w:val="000000"/>
          <w:szCs w:val="24"/>
        </w:rPr>
        <w:t>Ολοκληρώνουμε με την τρίτη με αριθμό 1023/21-6-2016 επίκαιρη ερώτηση δε</w:t>
      </w:r>
      <w:r>
        <w:rPr>
          <w:rFonts w:eastAsia="Times New Roman"/>
          <w:color w:val="000000"/>
          <w:szCs w:val="24"/>
        </w:rPr>
        <w:t>ύτε</w:t>
      </w:r>
      <w:r>
        <w:rPr>
          <w:rFonts w:eastAsia="Times New Roman"/>
          <w:color w:val="000000"/>
          <w:szCs w:val="24"/>
        </w:rPr>
        <w:t>ρου κύκλου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ς κ. Ιωάννη Δελή προς τον Υπουργό Παιδείας, Έρευνας και Θρησκευμάτων, σχετ</w:t>
      </w:r>
      <w:r>
        <w:rPr>
          <w:rFonts w:eastAsia="Times New Roman"/>
          <w:color w:val="000000"/>
          <w:szCs w:val="24"/>
        </w:rPr>
        <w:t>ικά με τη λήψη μέτρων για την κάλυψη των αναγκών σε εκπαιδευτικούς για τη νέα σχολική χρονιά.</w:t>
      </w:r>
    </w:p>
    <w:p w14:paraId="46947E88" w14:textId="77777777" w:rsidR="00975A5F" w:rsidRDefault="005851F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απαντήσει ο παρευρισκόμενος Υπουργός κ. Νικόλαος Φίλης.</w:t>
      </w:r>
    </w:p>
    <w:p w14:paraId="46947E89" w14:textId="77777777" w:rsidR="00975A5F" w:rsidRDefault="005851F5">
      <w:pPr>
        <w:spacing w:before="100" w:beforeAutospacing="1" w:after="100" w:afterAutospacing="1" w:line="600" w:lineRule="auto"/>
        <w:ind w:firstLine="720"/>
        <w:contextualSpacing/>
        <w:jc w:val="both"/>
        <w:rPr>
          <w:rFonts w:eastAsia="Times New Roman"/>
          <w:szCs w:val="24"/>
        </w:rPr>
      </w:pPr>
      <w:r w:rsidRPr="00E668EF">
        <w:rPr>
          <w:rFonts w:eastAsia="Times New Roman"/>
          <w:szCs w:val="24"/>
        </w:rPr>
        <w:t>Ορίστε, κύριε Δελή, έχετε τον λόγο.</w:t>
      </w:r>
    </w:p>
    <w:p w14:paraId="46947E8A"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Είναι η τελευταία μεν, κύριε Πρόεδρε, αλλά πολύ σημα</w:t>
      </w:r>
      <w:r>
        <w:rPr>
          <w:rFonts w:eastAsia="Times New Roman" w:cs="Times New Roman"/>
          <w:szCs w:val="24"/>
        </w:rPr>
        <w:t>ντική.</w:t>
      </w:r>
    </w:p>
    <w:p w14:paraId="46947E8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Υπουργέ, οι κυβερνήσεις αλλάζουν, μα το σκηνικό επαναλαμβάνεται κάθε χρόνο και χειρότερο στα σχολεία της χώρας. Όταν αυτά ανοίγουν κάθε Σεπτέμβρη, εκτός από τις χρόνιες πληγές τους στις υποδομές και αφού βεβαίως προηγηθούν συγχωνεύσεις, συμπτύ</w:t>
      </w:r>
      <w:r>
        <w:rPr>
          <w:rFonts w:eastAsia="Times New Roman" w:cs="Times New Roman"/>
          <w:szCs w:val="24"/>
        </w:rPr>
        <w:t xml:space="preserve">ξεις, καταργήσεις κ.λπ., στις οποίες </w:t>
      </w:r>
      <w:r>
        <w:rPr>
          <w:rFonts w:eastAsia="Times New Roman" w:cs="Times New Roman"/>
          <w:szCs w:val="24"/>
        </w:rPr>
        <w:lastRenderedPageBreak/>
        <w:t>προχωρά το Υπουργείο, όπως και τώρα, αυτή την περίοδο, τότε διαπιστώνονται αμέσως, στις αρχές του Σεπτέμβρη, οι τεράστιες ελλείψεις των σχολείων σε εκπαιδευτικούς.</w:t>
      </w:r>
    </w:p>
    <w:p w14:paraId="46947E8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Αυτές οι μεγάλες ανάγκες των σχολείων σε εκπαιδευτικούς</w:t>
      </w:r>
      <w:r>
        <w:rPr>
          <w:rFonts w:eastAsia="Times New Roman" w:cs="Times New Roman"/>
          <w:szCs w:val="24"/>
        </w:rPr>
        <w:t xml:space="preserve"> καλύπτονται σταδιακά και ποτέ στο σύνολό τους από συμβασιούχους εκπαιδευτικούς, τους οποίους το Υπουργείο προσλαμβάνει προσωρινά και όχι αμέσως, σε διάφορες διαδοχικές, αργόσυρτες φάσεις. Να πούμε εδώ ότι αυτές οι προσλήψεις εξελίσσονται μέχρι και τον Φλε</w:t>
      </w:r>
      <w:r>
        <w:rPr>
          <w:rFonts w:eastAsia="Times New Roman" w:cs="Times New Roman"/>
          <w:szCs w:val="24"/>
        </w:rPr>
        <w:t>βάρη και τον Μάρτη κάθε σχολικής χρονιάς.</w:t>
      </w:r>
    </w:p>
    <w:p w14:paraId="46947E8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Χιλιάδες είναι, λοιπόν, κάθε χρόνο, κύριε Υπουργέ, αυτοί οι συμβασιούχοι εκπαιδευτικοί με τα τσακισμένα εργασιακά τους δικαιώματα, που ζουν με την αγωνία της πρόσληψης και που αφήνοντας πίσω τους οικογένειες και πα</w:t>
      </w:r>
      <w:r>
        <w:rPr>
          <w:rFonts w:eastAsia="Times New Roman" w:cs="Times New Roman"/>
          <w:szCs w:val="24"/>
        </w:rPr>
        <w:t>ιδιά, υποβάλλονται στη δοκιμασία της μετακίνησης από περιοχή σε περιοχή -κάθε χρόνο και διαφορετική- για να αναπληρώσουν ουσιαστικά τον ίδιο τους τον εαυτό.</w:t>
      </w:r>
    </w:p>
    <w:p w14:paraId="46947E8E"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Οι συνέπειες αυτής της απαράδεκτης τακτικής όλων των κυβερνήσεων, και της  δικής σας βεβαίως, είναι</w:t>
      </w:r>
      <w:r>
        <w:rPr>
          <w:rFonts w:eastAsia="Times New Roman" w:cs="Times New Roman"/>
          <w:szCs w:val="24"/>
        </w:rPr>
        <w:t xml:space="preserve"> χιλιάδες οργανικές θέσεις να παραμένουν ακάλυπτες, είναι να χάνονται χιλιάδες διδακτικές ώρες από την αρχή της σχολικής χρονιάς, είναι να υπονομεύεται η σταθερότητα της παιδαγωγικής σχέσης που πρέπει να υπάρχει στην εκπαίδευση, παιδαγωγική σχέση η σταθερό</w:t>
      </w:r>
      <w:r>
        <w:rPr>
          <w:rFonts w:eastAsia="Times New Roman" w:cs="Times New Roman"/>
          <w:szCs w:val="24"/>
        </w:rPr>
        <w:t xml:space="preserve">τητα της οποίας είναι τελείως απαραίτητη σε ευαίσθητες κατηγορίες όπως είναι τα νήπια, οι πρώτες τάξεις του δημοτικού,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γωγή. Βεβαίως, είναι και η ανασφάλεια και η εργασιακή περιπλάνηση χιλιάδων εκπαιδευτικών.</w:t>
      </w:r>
    </w:p>
    <w:p w14:paraId="46947E8F"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46947E90"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Πολύ λίγο ακόμη χρόνο θα χρειαστώ, κύριε Πρόεδρε.</w:t>
      </w:r>
    </w:p>
    <w:p w14:paraId="46947E9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Αυτά είναι τα αποτελέσματα της συνεχιζόμενης, κύριε Υπουργέ, εδώ και έξι χρόνια αδιοριστίας στην εκπαίδευση. Και από όσο ξέρουμε, ούτε για τη φετινή σχολική χρ</w:t>
      </w:r>
      <w:r>
        <w:rPr>
          <w:rFonts w:eastAsia="Times New Roman" w:cs="Times New Roman"/>
          <w:szCs w:val="24"/>
        </w:rPr>
        <w:t>ονιά, 2016-2017, προβλέπονται διορι</w:t>
      </w:r>
      <w:r>
        <w:rPr>
          <w:rFonts w:eastAsia="Times New Roman" w:cs="Times New Roman"/>
          <w:szCs w:val="24"/>
        </w:rPr>
        <w:lastRenderedPageBreak/>
        <w:t>σμοί, που σε συνδυασμό, βέβαια, και με τις συνταξιοδοτήσεις μόνιμων εκπαιδευτικών, δημιουργούν σοβαρά προβλήματα στα σχολεία, με λίγα λόγια στο δικαίωμα των παιδιών των λαϊκών οικογενειών στη μόρφωση.</w:t>
      </w:r>
    </w:p>
    <w:p w14:paraId="46947E9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Με υπολογισμούς ιδια</w:t>
      </w:r>
      <w:r>
        <w:rPr>
          <w:rFonts w:eastAsia="Times New Roman" w:cs="Times New Roman"/>
          <w:szCs w:val="24"/>
        </w:rPr>
        <w:t>ίτερα συγκρατημένους, με βάση δηλαδή τους είκοσι δύο χιλιάδες και πλέον αναπληρωτές</w:t>
      </w:r>
      <w:r>
        <w:rPr>
          <w:rFonts w:eastAsia="Times New Roman" w:cs="Times New Roman"/>
          <w:szCs w:val="24"/>
        </w:rPr>
        <w:t>,</w:t>
      </w:r>
      <w:r>
        <w:rPr>
          <w:rFonts w:eastAsia="Times New Roman" w:cs="Times New Roman"/>
          <w:szCs w:val="24"/>
        </w:rPr>
        <w:t xml:space="preserve"> οι οποίοι προσλήφθηκαν φέτος, με τα τρεις χιλιάδες επτακόσια κενά</w:t>
      </w:r>
      <w:r>
        <w:rPr>
          <w:rFonts w:eastAsia="Times New Roman" w:cs="Times New Roman"/>
          <w:szCs w:val="24"/>
        </w:rPr>
        <w:t>,</w:t>
      </w:r>
      <w:r>
        <w:rPr>
          <w:rFonts w:eastAsia="Times New Roman" w:cs="Times New Roman"/>
          <w:szCs w:val="24"/>
        </w:rPr>
        <w:t xml:space="preserve"> τα οποία ουδέποτε καλύφθηκαν φέτος, υπολογίζουμε ότι ο Σεπτέμβρης</w:t>
      </w:r>
      <w:r>
        <w:rPr>
          <w:rFonts w:eastAsia="Times New Roman" w:cs="Times New Roman"/>
          <w:szCs w:val="24"/>
        </w:rPr>
        <w:t>,</w:t>
      </w:r>
      <w:r>
        <w:rPr>
          <w:rFonts w:eastAsia="Times New Roman" w:cs="Times New Roman"/>
          <w:szCs w:val="24"/>
        </w:rPr>
        <w:t xml:space="preserve"> που θα έρθει</w:t>
      </w:r>
      <w:r>
        <w:rPr>
          <w:rFonts w:eastAsia="Times New Roman" w:cs="Times New Roman"/>
          <w:szCs w:val="24"/>
        </w:rPr>
        <w:t>,</w:t>
      </w:r>
      <w:r>
        <w:rPr>
          <w:rFonts w:eastAsia="Times New Roman" w:cs="Times New Roman"/>
          <w:szCs w:val="24"/>
        </w:rPr>
        <w:t xml:space="preserve"> θα βρει τα σχολεία με τ</w:t>
      </w:r>
      <w:r>
        <w:rPr>
          <w:rFonts w:eastAsia="Times New Roman" w:cs="Times New Roman"/>
          <w:szCs w:val="24"/>
        </w:rPr>
        <w:t>α είκοσι επτά χιλιάδες κενά.</w:t>
      </w:r>
    </w:p>
    <w:p w14:paraId="46947E9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Θέλουμε να ακούσουμε, λοιπόν, από εσάς, κύριε Υπουργέ, </w:t>
      </w:r>
      <w:r>
        <w:rPr>
          <w:rFonts w:eastAsia="Times New Roman" w:cs="Times New Roman"/>
          <w:szCs w:val="24"/>
        </w:rPr>
        <w:t>τ</w:t>
      </w:r>
      <w:r>
        <w:rPr>
          <w:rFonts w:eastAsia="Times New Roman" w:cs="Times New Roman"/>
          <w:szCs w:val="24"/>
        </w:rPr>
        <w:t>ι θα κάνετε για αυτά τα κενά; Θα εξασφαλίσετε όλα τα απαραίτητα κονδύλια από τον κρατικό προϋπολογισμό για να καλυφθούν αυτά τα κενά; Θέλουμε να δεσμευτείτε εάν θα επαναπρ</w:t>
      </w:r>
      <w:r>
        <w:rPr>
          <w:rFonts w:eastAsia="Times New Roman" w:cs="Times New Roman"/>
          <w:szCs w:val="24"/>
        </w:rPr>
        <w:t>οσληφθούν από την 1</w:t>
      </w:r>
      <w:r>
        <w:rPr>
          <w:rFonts w:eastAsia="Times New Roman" w:cs="Times New Roman"/>
          <w:szCs w:val="24"/>
          <w:vertAlign w:val="superscript"/>
        </w:rPr>
        <w:t>η</w:t>
      </w:r>
      <w:r>
        <w:rPr>
          <w:rFonts w:eastAsia="Times New Roman" w:cs="Times New Roman"/>
          <w:szCs w:val="24"/>
        </w:rPr>
        <w:t xml:space="preserve"> του Σεπτέμβρη και σε μία φάση όλοι οι αναπληρωτές εκπαιδευτικοί ή συμβασιούχοι που εργάστηκαν φέτος. Θα εξασφαλίσετε για όλους τους </w:t>
      </w:r>
      <w:r>
        <w:rPr>
          <w:rFonts w:eastAsia="Times New Roman" w:cs="Times New Roman"/>
          <w:szCs w:val="24"/>
        </w:rPr>
        <w:lastRenderedPageBreak/>
        <w:t>εκπαιδευτικούς, χωρίς όρους και προϋποθέσεις, την ένταξή τους στο ταμείο ανεργίας; Θα εξασφαλίσετε, για</w:t>
      </w:r>
      <w:r>
        <w:rPr>
          <w:rFonts w:eastAsia="Times New Roman" w:cs="Times New Roman"/>
          <w:szCs w:val="24"/>
        </w:rPr>
        <w:t xml:space="preserve"> να διδάσκονται τα μαθήματα των ειδικοτήτων από τις αντίστοιχες επιστημονικές ειδικότητες…</w:t>
      </w:r>
    </w:p>
    <w:p w14:paraId="46947E94"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w:t>
      </w:r>
    </w:p>
    <w:p w14:paraId="46947E95"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κύριε Πρόεδρε.</w:t>
      </w:r>
    </w:p>
    <w:p w14:paraId="46947E9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Θέλουμε να ξέρουμε αν θα υπάρχει ένας εκπαιδευτικός σε κάθε παιδί</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χρειάζεται ειδική παράλληλη στήριξη. Τι θα κάνετε για να μην μείνει ούτε ένα παιδί εκτός του ολοήμερου σχολείου και νηπιαγωγείου, στο οποίο έχει κάνει αίτηση η οικογένειά του; Τι θα κάνετε για να εγγραφούν όλα τα </w:t>
      </w:r>
      <w:proofErr w:type="spellStart"/>
      <w:r>
        <w:rPr>
          <w:rFonts w:eastAsia="Times New Roman" w:cs="Times New Roman"/>
          <w:szCs w:val="24"/>
        </w:rPr>
        <w:t>προνήπια</w:t>
      </w:r>
      <w:proofErr w:type="spellEnd"/>
      <w:r>
        <w:rPr>
          <w:rFonts w:eastAsia="Times New Roman" w:cs="Times New Roman"/>
          <w:szCs w:val="24"/>
        </w:rPr>
        <w:t>, διότι είναι πάρα πολλά αυτά που μ</w:t>
      </w:r>
      <w:r>
        <w:rPr>
          <w:rFonts w:eastAsia="Times New Roman" w:cs="Times New Roman"/>
          <w:szCs w:val="24"/>
        </w:rPr>
        <w:t>ένουν εκτός των δημόσιων δομών; Και τέλος, τι θα κάνετε με τους υπεύθυνους των εργαστηρίων στα γυμνάσια και στα λύκεια του οποίους καταργείτε;</w:t>
      </w:r>
    </w:p>
    <w:p w14:paraId="46947E9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Ευχαριστώ.</w:t>
      </w:r>
    </w:p>
    <w:p w14:paraId="46947E98"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κι εμείς.</w:t>
      </w:r>
    </w:p>
    <w:p w14:paraId="46947E9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δώσω μία συναδελφική συμβ</w:t>
      </w:r>
      <w:r>
        <w:rPr>
          <w:rFonts w:eastAsia="Times New Roman" w:cs="Times New Roman"/>
          <w:szCs w:val="24"/>
        </w:rPr>
        <w:t>ουλή: Μέτρησα έντεκα ερωτήματα. Αυτό δεν είναι επίκαιρη ερώτηση, είναι επίκαιρη επερώτηση και για να απαντήσει ο κύριος Υπουργός, πρέπει να μιλάει μισή ώρα. Το λέω για όλους μας. Επίκαιρη ερώτηση σημαίνει ένα-δύο ερωτήματα.</w:t>
      </w:r>
    </w:p>
    <w:p w14:paraId="46947E9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Θ</w:t>
      </w:r>
      <w:r>
        <w:rPr>
          <w:rFonts w:eastAsia="Times New Roman" w:cs="Times New Roman"/>
          <w:szCs w:val="24"/>
        </w:rPr>
        <w:t>α έχετε βεβαίως και την ανοχή, όπως είχε και ο κ. Δελής, για να του απαντήσετε σε όσο το δυνατόν περισσότερα.</w:t>
      </w:r>
    </w:p>
    <w:p w14:paraId="46947E9B"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w:t>
      </w:r>
    </w:p>
    <w:p w14:paraId="46947E9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Κύριε συνάδελφε, το θέμα της εκπαίδευσης είναι πολύ σημαντ</w:t>
      </w:r>
      <w:r>
        <w:rPr>
          <w:rFonts w:eastAsia="Times New Roman" w:cs="Times New Roman"/>
          <w:szCs w:val="24"/>
        </w:rPr>
        <w:t xml:space="preserve">ικό και δεν πρέπει να αντιμετωπίζεται με τη συνήθη αντιπολιτευτική ρητορική. </w:t>
      </w:r>
    </w:p>
    <w:p w14:paraId="46947E9D" w14:textId="77777777" w:rsidR="00975A5F" w:rsidRDefault="005851F5">
      <w:pPr>
        <w:spacing w:line="600" w:lineRule="auto"/>
        <w:ind w:firstLine="720"/>
        <w:jc w:val="both"/>
        <w:rPr>
          <w:rFonts w:eastAsia="Times New Roman"/>
          <w:szCs w:val="24"/>
        </w:rPr>
      </w:pPr>
      <w:r>
        <w:rPr>
          <w:rFonts w:eastAsia="Times New Roman"/>
          <w:szCs w:val="24"/>
        </w:rPr>
        <w:t xml:space="preserve">Βεβαίως, υπάρχουν ανάγκες πρόσληψης μονίμων εκπαιδευτικών. Και δεν δημιουργήθηκαν επί των ημερών μας αυτές, τις κληρονομήσαμε. </w:t>
      </w:r>
    </w:p>
    <w:p w14:paraId="46947E9E"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Κληρονομήσαμε, επίσης, ένα μεσοπρόθεσμο πρόγραμμα </w:t>
      </w:r>
      <w:r>
        <w:rPr>
          <w:rFonts w:eastAsia="Times New Roman"/>
          <w:szCs w:val="24"/>
        </w:rPr>
        <w:t>των κυβερνήσεων Σαμαρά και Βενιζέλου, που δημιουργούσε μια ραγδαία κατακρήμνιση των δημοσίων δαπανών για την εκπαίδευση. Φρενάραμε αυτό το πρόγραμμα στο 2,8% επί του ΑΕΠ. Αν σήμερα υπήρχε κυβέρνηση Σαμαρά-Βενιζέλου, θα ήταν 1,8% επί του ΑΕΠ και ξέρετε ποιε</w:t>
      </w:r>
      <w:r>
        <w:rPr>
          <w:rFonts w:eastAsia="Times New Roman"/>
          <w:szCs w:val="24"/>
        </w:rPr>
        <w:t>ς θα ήταν οι επιπτώσεις στη λειτουργία των σχολείων και στις προσλήψεις του προσωπικού.</w:t>
      </w:r>
    </w:p>
    <w:p w14:paraId="46947E9F" w14:textId="77777777" w:rsidR="00975A5F" w:rsidRDefault="005851F5">
      <w:pPr>
        <w:spacing w:line="600" w:lineRule="auto"/>
        <w:ind w:firstLine="720"/>
        <w:jc w:val="both"/>
        <w:rPr>
          <w:rFonts w:eastAsia="Times New Roman"/>
          <w:szCs w:val="24"/>
        </w:rPr>
      </w:pPr>
      <w:r>
        <w:rPr>
          <w:rFonts w:eastAsia="Times New Roman"/>
          <w:szCs w:val="24"/>
        </w:rPr>
        <w:t>Το λέω αυτό για να μην είσαστε με τόση ευκολία στην εξίσωση «όλοι το ίδιο είστε». Δεν είμαστε όλοι το ίδιο. Εμείς δεν θέλουμε τους μαθητές μας πελάτες, όπως είπε ο κ. Μ</w:t>
      </w:r>
      <w:r>
        <w:rPr>
          <w:rFonts w:eastAsia="Times New Roman"/>
          <w:szCs w:val="24"/>
        </w:rPr>
        <w:t>ητσοτάκης, στα σχολεία, δεν θέλουμε σχολείο σκληρού ανταγωνισμού, δεν θέλουμε σχολείο το οποίο θα διώχνει τα παιδιά με τις ειδικές ανάγκες. Το αποδείξαμε και φέτος με τα μικρά, τα περιορισμένα δημοσιονομικά που είχαμε στη διάθεσή μας. Κάναμε επιλογές. Στην</w:t>
      </w:r>
      <w:r>
        <w:rPr>
          <w:rFonts w:eastAsia="Times New Roman"/>
          <w:szCs w:val="24"/>
        </w:rPr>
        <w:t xml:space="preserve">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για πρώτη φορά στα χρόνια που ζήσαμε, είχαμε προσλήψεις </w:t>
      </w:r>
      <w:r>
        <w:rPr>
          <w:rFonts w:eastAsia="Times New Roman"/>
          <w:szCs w:val="24"/>
        </w:rPr>
        <w:lastRenderedPageBreak/>
        <w:t>συμβασιούχων εκπαιδευτικών -δυστυχώς όχι μόνιμων, αναφέρθηκα νωρίτερα σε αυτό το θέμα-, προκειμένου να καλυφθούν τα κενά και να δοθεί μια απάντηση στη διπλή αγωνία μιας ευαίσθητης κοινων</w:t>
      </w:r>
      <w:r>
        <w:rPr>
          <w:rFonts w:eastAsia="Times New Roman"/>
          <w:szCs w:val="24"/>
        </w:rPr>
        <w:t>ικής ομάδας που είναι τα παιδιά και οι γονείς των παιδιών με ειδικές ανάγκες.</w:t>
      </w:r>
    </w:p>
    <w:p w14:paraId="46947EA0" w14:textId="77777777" w:rsidR="00975A5F" w:rsidRDefault="005851F5">
      <w:pPr>
        <w:spacing w:line="600" w:lineRule="auto"/>
        <w:ind w:firstLine="720"/>
        <w:jc w:val="both"/>
        <w:rPr>
          <w:rFonts w:eastAsia="Times New Roman"/>
          <w:szCs w:val="24"/>
        </w:rPr>
      </w:pPr>
      <w:r>
        <w:rPr>
          <w:rFonts w:eastAsia="Times New Roman"/>
          <w:szCs w:val="24"/>
        </w:rPr>
        <w:t>Είναι προφανές ότι χρειάζονται προσλήψεις μόνιμου προσωπικού στην εκπαίδευση και έχουμε πρόγραμμα για είκοσι χιλιάδες διορισμούς σε βάθος τριετίας, αρχής γενομένης απ</w:t>
      </w:r>
      <w:r>
        <w:rPr>
          <w:rFonts w:eastAsia="Times New Roman"/>
          <w:szCs w:val="24"/>
        </w:rPr>
        <w:t>ό</w:t>
      </w:r>
      <w:r>
        <w:rPr>
          <w:rFonts w:eastAsia="Times New Roman"/>
          <w:szCs w:val="24"/>
        </w:rPr>
        <w:t xml:space="preserve"> τον Σεπτέμβριο του 2017. Θα θέλαμε από φέτος να γίνει αυτό, αλλά δεν κατέστη δυνατό, διότι υπήρχε η ανοι</w:t>
      </w:r>
      <w:r>
        <w:rPr>
          <w:rFonts w:eastAsia="Times New Roman"/>
          <w:szCs w:val="24"/>
        </w:rPr>
        <w:t>κ</w:t>
      </w:r>
      <w:r>
        <w:rPr>
          <w:rFonts w:eastAsia="Times New Roman"/>
          <w:szCs w:val="24"/>
        </w:rPr>
        <w:t>τή διαπραγμάτευση. Και ξέρετε ότι από τη διαπραγμάτευση προκύπτει η δυνατότητα των προσλήψεων, του μόνιμου διορισμού δημοσίων υπαλλήλων.</w:t>
      </w:r>
    </w:p>
    <w:p w14:paraId="46947EA1" w14:textId="77777777" w:rsidR="00975A5F" w:rsidRDefault="005851F5">
      <w:pPr>
        <w:spacing w:line="600" w:lineRule="auto"/>
        <w:ind w:firstLine="720"/>
        <w:jc w:val="both"/>
        <w:rPr>
          <w:rFonts w:eastAsia="Times New Roman"/>
          <w:szCs w:val="24"/>
        </w:rPr>
      </w:pPr>
      <w:r>
        <w:rPr>
          <w:rFonts w:eastAsia="Times New Roman"/>
          <w:szCs w:val="24"/>
        </w:rPr>
        <w:t>Τώρα, αυτό το</w:t>
      </w:r>
      <w:r>
        <w:rPr>
          <w:rFonts w:eastAsia="Times New Roman"/>
          <w:szCs w:val="24"/>
        </w:rPr>
        <w:t xml:space="preserve"> οποίο μπορέσαμε να κάνουμε σε σχέση με το μόνιμο προσωπικό, είναι επιτέλους να λυθεί το θέμα των εκπαιδευτικών του διαγωνισμού ΑΣΕΠ 2008, τετρακόσιες πενήντα έξι θέσεις εργασίας στην πρωτοβάθμια και δευτεροβάθμια εκπαίδευση κυρίως σε σχολεία της περιφέρει</w:t>
      </w:r>
      <w:r>
        <w:rPr>
          <w:rFonts w:eastAsia="Times New Roman"/>
          <w:szCs w:val="24"/>
        </w:rPr>
        <w:t>ας.</w:t>
      </w:r>
    </w:p>
    <w:p w14:paraId="46947EA2"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Σχετικά με το ζήτημα των αναπληρωτών επαναλαμβάνω πως χωρίς αναπληρωτές δεν μπορεί να λειτουργήσει το σχολείο, χωρίς χιλιάδες αναπληρωτές. Είναι προφανές ότι όσους αναπληρωτές κι αν πάρουμε -όχι είκοσι επτά χιλιάδες που λέτε εσείς, τριάντα χιλιάδες να </w:t>
      </w:r>
      <w:r>
        <w:rPr>
          <w:rFonts w:eastAsia="Times New Roman"/>
          <w:szCs w:val="24"/>
        </w:rPr>
        <w:t>πάρουμε- αν δεν γίνουν σοβαρές αναδιατάξεις στο εκπαιδευτικό προσωπικό, θα μοιάζει η εκπαίδευση ως ένα πιθάρι χωρίς πάτο.</w:t>
      </w:r>
    </w:p>
    <w:p w14:paraId="46947EA3" w14:textId="77777777" w:rsidR="00975A5F" w:rsidRDefault="005851F5">
      <w:pPr>
        <w:spacing w:line="600" w:lineRule="auto"/>
        <w:ind w:firstLine="720"/>
        <w:jc w:val="both"/>
        <w:rPr>
          <w:rFonts w:eastAsia="Times New Roman"/>
          <w:szCs w:val="24"/>
        </w:rPr>
      </w:pPr>
      <w:r>
        <w:rPr>
          <w:rFonts w:eastAsia="Times New Roman"/>
          <w:szCs w:val="24"/>
        </w:rPr>
        <w:t>Είσαστε εκπαιδευτικός. Γνωρίζετε από την εμπειρία σας ή από πληροφορίες συναδέλφων σας αν έχουμε περιοχές με τεράστια πλεονάσματα εκπα</w:t>
      </w:r>
      <w:r>
        <w:rPr>
          <w:rFonts w:eastAsia="Times New Roman"/>
          <w:szCs w:val="24"/>
        </w:rPr>
        <w:t>ιδευτικών; Γνωρίζετε αν οι διπλανές περιοχές απ</w:t>
      </w:r>
      <w:r>
        <w:rPr>
          <w:rFonts w:eastAsia="Times New Roman"/>
          <w:szCs w:val="24"/>
        </w:rPr>
        <w:t>ό</w:t>
      </w:r>
      <w:r>
        <w:rPr>
          <w:rFonts w:eastAsia="Times New Roman"/>
          <w:szCs w:val="24"/>
        </w:rPr>
        <w:t xml:space="preserve"> αυτές έχουν τεράστια κενά εκπαιδευτικών; Αυτός ο ανορθολογισμός υπακούει στην επιβίωση πελατειακών σχέσεων στον χώρο της εκπαίδευσης. Δεν πρόκειται εμείς να συμπράξουμε στο να συνεχιστεί η ιστορία της βιομηχ</w:t>
      </w:r>
      <w:r>
        <w:rPr>
          <w:rFonts w:eastAsia="Times New Roman"/>
          <w:szCs w:val="24"/>
        </w:rPr>
        <w:t>ανίας των αποσπάσεων και μάλιστα εκτός αιθούσης. Από φέτος είμαστε αποφασισμένοι να βάλουμε τέλος σε αυτή την πραγματικότητα.</w:t>
      </w:r>
    </w:p>
    <w:p w14:paraId="46947EA4" w14:textId="77777777" w:rsidR="00975A5F" w:rsidRDefault="005851F5">
      <w:pPr>
        <w:spacing w:line="600" w:lineRule="auto"/>
        <w:ind w:firstLine="720"/>
        <w:jc w:val="both"/>
        <w:rPr>
          <w:rFonts w:eastAsia="Times New Roman"/>
          <w:szCs w:val="24"/>
        </w:rPr>
      </w:pPr>
      <w:r>
        <w:rPr>
          <w:rFonts w:eastAsia="Times New Roman"/>
          <w:szCs w:val="24"/>
        </w:rPr>
        <w:lastRenderedPageBreak/>
        <w:t>Δεύτερον, είναι προφανές ότι η πρόσληψη χιλιάδων αναπληρωτών υπακούει σε μια ιδιαίτερη νομοθεσία. Δεν είναι μόνιμο προσωπικό. Ορισ</w:t>
      </w:r>
      <w:r>
        <w:rPr>
          <w:rFonts w:eastAsia="Times New Roman"/>
          <w:szCs w:val="24"/>
        </w:rPr>
        <w:t>μένοι απ</w:t>
      </w:r>
      <w:r>
        <w:rPr>
          <w:rFonts w:eastAsia="Times New Roman"/>
          <w:szCs w:val="24"/>
        </w:rPr>
        <w:t>ό</w:t>
      </w:r>
      <w:r>
        <w:rPr>
          <w:rFonts w:eastAsia="Times New Roman"/>
          <w:szCs w:val="24"/>
        </w:rPr>
        <w:t xml:space="preserve"> αυτούς -όχι όλοι- καλύπτουν πάγιες και διαρκείς ανάγκες και μάλιστα επί πολλά χρόνια. Για αυτούς τους αναπληρωτές είναι προφανές ότι χρειάζεται και μια ιδιαίτερη πρόβλεψη όταν έρθει η ώρα των μόνιμων διορισμών. Όμως, όχι για όλους. Κάποιος ο οποί</w:t>
      </w:r>
      <w:r>
        <w:rPr>
          <w:rFonts w:eastAsia="Times New Roman"/>
          <w:szCs w:val="24"/>
        </w:rPr>
        <w:t xml:space="preserve">ος είναι αναπληρωτής για τρία, τέσσερα, πέντε χρόνια, γιατί πρέπει να εδραιώσει ένα ιδιαίτερο δικαίωμα έναντι άλλων σε σχέση με την </w:t>
      </w:r>
      <w:proofErr w:type="spellStart"/>
      <w:r>
        <w:rPr>
          <w:rFonts w:eastAsia="Times New Roman"/>
          <w:szCs w:val="24"/>
        </w:rPr>
        <w:t>επαναπρόσληψή</w:t>
      </w:r>
      <w:proofErr w:type="spellEnd"/>
      <w:r>
        <w:rPr>
          <w:rFonts w:eastAsia="Times New Roman"/>
          <w:szCs w:val="24"/>
        </w:rPr>
        <w:t xml:space="preserve"> του και σε σχέση και με την ιστορία του μόνιμου διορισμού; </w:t>
      </w:r>
    </w:p>
    <w:p w14:paraId="46947EA5" w14:textId="77777777" w:rsidR="00975A5F" w:rsidRDefault="005851F5">
      <w:pPr>
        <w:spacing w:line="600" w:lineRule="auto"/>
        <w:ind w:firstLine="720"/>
        <w:jc w:val="both"/>
        <w:rPr>
          <w:rFonts w:eastAsia="Times New Roman"/>
          <w:szCs w:val="24"/>
        </w:rPr>
      </w:pPr>
      <w:r>
        <w:rPr>
          <w:rFonts w:eastAsia="Times New Roman"/>
          <w:szCs w:val="24"/>
        </w:rPr>
        <w:t xml:space="preserve">Δεν θέλω να δημαγωγώ. Δεν μου αρέσει να μπαίνω σε </w:t>
      </w:r>
      <w:r>
        <w:rPr>
          <w:rFonts w:eastAsia="Times New Roman"/>
          <w:szCs w:val="24"/>
        </w:rPr>
        <w:t>κοινωνικούς εμφυλίους, σε κοινωνικό αυτοματισμό. Όμως, τέτοιες αντιλήψεις που δημιουργούν πλασματικά, κατά τη γνώμη μας, δικαιώματα, είναι δυνατόν να προκαλέσουν καταστάσεις κοινωνικού αυτοματισμού. Θέλει προσοχή.</w:t>
      </w:r>
    </w:p>
    <w:p w14:paraId="46947EA6" w14:textId="77777777" w:rsidR="00975A5F" w:rsidRDefault="005851F5">
      <w:pPr>
        <w:spacing w:line="600" w:lineRule="auto"/>
        <w:ind w:firstLine="720"/>
        <w:jc w:val="both"/>
        <w:rPr>
          <w:rFonts w:eastAsia="Times New Roman"/>
          <w:szCs w:val="24"/>
        </w:rPr>
      </w:pPr>
      <w:r>
        <w:rPr>
          <w:rFonts w:eastAsia="Times New Roman"/>
          <w:szCs w:val="24"/>
        </w:rPr>
        <w:lastRenderedPageBreak/>
        <w:t>Είναι προφανές ότι δεν απολύουμε κανέναν ε</w:t>
      </w:r>
      <w:r>
        <w:rPr>
          <w:rFonts w:eastAsia="Times New Roman"/>
          <w:szCs w:val="24"/>
        </w:rPr>
        <w:t>κπαιδευτικό, διότι οι συμβασιούχοι εκπαιδευτικοί, οι αναπληρωτές δεν είναι μόνιμοι. Η έννοια της απόλυσης συναρτάται με ένα μόνιμο εργασιακό καθεστώς. Γιατί ξαφνικά την υιοθετείτε ως κόμμα αυτή την έννοια; Δεν τη λέγατε ποτέ μέχρι τώρα. Τώρα την υιοθετήσατ</w:t>
      </w:r>
      <w:r>
        <w:rPr>
          <w:rFonts w:eastAsia="Times New Roman"/>
          <w:szCs w:val="24"/>
        </w:rPr>
        <w:t>ε. Είναι κι αυτό -επαναλαμβάνω αυτό που είπα στην αρχή- η φορά της αντιπολιτευτικής ρητορικής.</w:t>
      </w:r>
    </w:p>
    <w:p w14:paraId="46947EA7" w14:textId="77777777" w:rsidR="00975A5F" w:rsidRDefault="005851F5">
      <w:pPr>
        <w:spacing w:line="600" w:lineRule="auto"/>
        <w:ind w:firstLine="720"/>
        <w:jc w:val="both"/>
        <w:rPr>
          <w:rFonts w:eastAsia="Times New Roman"/>
          <w:szCs w:val="24"/>
        </w:rPr>
      </w:pPr>
      <w:r>
        <w:rPr>
          <w:rFonts w:eastAsia="Times New Roman"/>
          <w:szCs w:val="24"/>
        </w:rPr>
        <w:t>Προφανώς και φέτος θα πάρουμε αριθμό αναπληρωτών, που είναι αναγκαίος για να λειτουργήσει το σχολείο, της τάξης των είκοσι χιλιάδων. Ξαναλέω, της τάξης των είκοσ</w:t>
      </w:r>
      <w:r>
        <w:rPr>
          <w:rFonts w:eastAsia="Times New Roman"/>
          <w:szCs w:val="24"/>
        </w:rPr>
        <w:t>ι χιλιάδων. Αυτά είναι τα κενά που μπορούμε σήμερα να υπολογίσουμε. Όλοι τους από την πρώτη ημέρα, τον Σεπτέμβριο, στα σχολεία. Δεν θα χαθεί ούτε μία ώρα. Θα υπάρχουν παντού καθηγητές και βιβλία στα σχολεία. Αυτό που γίνεται επί τριάντα χρόνια περίπου στην</w:t>
      </w:r>
      <w:r>
        <w:rPr>
          <w:rFonts w:eastAsia="Times New Roman"/>
          <w:szCs w:val="24"/>
        </w:rPr>
        <w:t xml:space="preserve"> εκπαίδευση, να χάνονται ώρες και μήνες πολλές φορές σε ορισμένα σχολεία, φέτος δεν θα υπάρξει. Δίνουμε τη μάχη το σχολείο να λειτουργήσει από την πρώτη μέρα, χωρίς προβλήματα, με όλους τους καθηγητές, με όλο το εκπαιδευτικό προσωπικό και με τα βιβλία του.</w:t>
      </w:r>
    </w:p>
    <w:p w14:paraId="46947EA8" w14:textId="77777777" w:rsidR="00975A5F" w:rsidRDefault="005851F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Τα υπόλοιπα στη δευτερολογία σας, κύριε Υπουργέ.</w:t>
      </w:r>
    </w:p>
    <w:p w14:paraId="46947EA9" w14:textId="77777777" w:rsidR="00975A5F" w:rsidRDefault="005851F5">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Θα ήθελα όμως -και θα τελειώσω με αυτό- να σας πω </w:t>
      </w:r>
      <w:r>
        <w:rPr>
          <w:rFonts w:eastAsia="Times New Roman"/>
          <w:szCs w:val="24"/>
        </w:rPr>
        <w:t>ότι τ</w:t>
      </w:r>
      <w:r>
        <w:rPr>
          <w:rFonts w:eastAsia="Times New Roman"/>
          <w:szCs w:val="24"/>
        </w:rPr>
        <w:t>ο σχολείο υπάρχει χάριν των παιδιών, χάριν του δικαιώματ</w:t>
      </w:r>
      <w:r>
        <w:rPr>
          <w:rFonts w:eastAsia="Times New Roman"/>
          <w:szCs w:val="24"/>
        </w:rPr>
        <w:t>ος στην εκπαίδευση. Βεβαίως, ικανοποιεί και την πίεση για εργασία. Δευτερε</w:t>
      </w:r>
      <w:r>
        <w:rPr>
          <w:rFonts w:eastAsia="Times New Roman"/>
          <w:szCs w:val="24"/>
        </w:rPr>
        <w:t>υό</w:t>
      </w:r>
      <w:r>
        <w:rPr>
          <w:rFonts w:eastAsia="Times New Roman"/>
          <w:szCs w:val="24"/>
        </w:rPr>
        <w:t>ντ</w:t>
      </w:r>
      <w:r>
        <w:rPr>
          <w:rFonts w:eastAsia="Times New Roman"/>
          <w:szCs w:val="24"/>
        </w:rPr>
        <w:t>ω</w:t>
      </w:r>
      <w:r>
        <w:rPr>
          <w:rFonts w:eastAsia="Times New Roman"/>
          <w:szCs w:val="24"/>
        </w:rPr>
        <w:t>ς, όμως. Η επιλογή του προσωπικού γίνεται με βάση τις εκπαιδευτικές ανάγκες, οι οποίες προσδιορίζονται επί τη βάση επιστημονικών εκπαιδευτικών κριτηρίων. Δεν γίνονται προκειμένο</w:t>
      </w:r>
      <w:r>
        <w:rPr>
          <w:rFonts w:eastAsia="Times New Roman"/>
          <w:szCs w:val="24"/>
        </w:rPr>
        <w:t xml:space="preserve">υ να ικανοποιηθεί γενικά -το δέχομαι- το αίτημα το κοινωνικό για εργασία, διότι στους καταλόγους που ανοίγουν αυτή τη στιγμή οι αναπληρωτές, υπολογίζουμε να είναι περίπου </w:t>
      </w:r>
      <w:proofErr w:type="spellStart"/>
      <w:r>
        <w:rPr>
          <w:rFonts w:eastAsia="Times New Roman"/>
          <w:szCs w:val="24"/>
        </w:rPr>
        <w:t>εκατόν</w:t>
      </w:r>
      <w:proofErr w:type="spellEnd"/>
      <w:r>
        <w:rPr>
          <w:rFonts w:eastAsia="Times New Roman"/>
          <w:szCs w:val="24"/>
        </w:rPr>
        <w:t xml:space="preserve"> επτά χιλιάδες αιτήσεις για προσλήψεις αναπληρωτών. Δεν μπορούμε να πάρουμε τόσ</w:t>
      </w:r>
      <w:r>
        <w:rPr>
          <w:rFonts w:eastAsia="Times New Roman"/>
          <w:szCs w:val="24"/>
        </w:rPr>
        <w:t xml:space="preserve">ους. Θα γίνει επιλογή. Πώς θα γίνει η επιλογή; Με τι κριτήρια; </w:t>
      </w:r>
    </w:p>
    <w:p w14:paraId="46947EAA" w14:textId="77777777" w:rsidR="00975A5F" w:rsidRDefault="005851F5">
      <w:pPr>
        <w:spacing w:line="600" w:lineRule="auto"/>
        <w:ind w:firstLine="720"/>
        <w:jc w:val="both"/>
        <w:rPr>
          <w:rFonts w:eastAsia="Times New Roman"/>
          <w:szCs w:val="24"/>
        </w:rPr>
      </w:pPr>
      <w:r>
        <w:rPr>
          <w:rFonts w:eastAsia="Times New Roman"/>
          <w:szCs w:val="24"/>
        </w:rPr>
        <w:t xml:space="preserve">Ακούστηκε και νωρίτερα και στην ερώτησή σας ότι πρέπει να δώσουμε προτεραιότητα στην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Συμφωνούμε απολύτως. Φέτος, μετά από δέκα χρόνια, για πρώτη φορά ιδρύουμε εκατοντάδες </w:t>
      </w:r>
      <w:r>
        <w:rPr>
          <w:rFonts w:eastAsia="Times New Roman"/>
          <w:szCs w:val="24"/>
        </w:rPr>
        <w:lastRenderedPageBreak/>
        <w:t>νέα τμή</w:t>
      </w:r>
      <w:r>
        <w:rPr>
          <w:rFonts w:eastAsia="Times New Roman"/>
          <w:szCs w:val="24"/>
        </w:rPr>
        <w:t xml:space="preserve">ματα ένταξης στην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γωγή. Μας λέγατε -κι εσείς προσωπικώς το λέγατε, το κόμμα σας-, ότι πηγαίναμε την </w:t>
      </w:r>
      <w:r>
        <w:rPr>
          <w:rFonts w:eastAsia="Times New Roman"/>
          <w:szCs w:val="24"/>
        </w:rPr>
        <w:t>ά</w:t>
      </w:r>
      <w:r>
        <w:rPr>
          <w:rFonts w:eastAsia="Times New Roman"/>
          <w:szCs w:val="24"/>
        </w:rPr>
        <w:t xml:space="preserve">νοιξη στη γραμμή της συμπερίληψης, δηλαδή το να μην </w:t>
      </w:r>
      <w:proofErr w:type="spellStart"/>
      <w:r>
        <w:rPr>
          <w:rFonts w:eastAsia="Times New Roman"/>
          <w:szCs w:val="24"/>
        </w:rPr>
        <w:t>γκετοποιούνται</w:t>
      </w:r>
      <w:proofErr w:type="spellEnd"/>
      <w:r>
        <w:rPr>
          <w:rFonts w:eastAsia="Times New Roman"/>
          <w:szCs w:val="24"/>
        </w:rPr>
        <w:t xml:space="preserve"> τα παιδιά με ειδική αγωγή και να μπαίνουν με διαφοροποιημένη διδασκαλία στην τάξ</w:t>
      </w:r>
      <w:r>
        <w:rPr>
          <w:rFonts w:eastAsia="Times New Roman"/>
          <w:szCs w:val="24"/>
        </w:rPr>
        <w:t>η μέσα, γιατί θέλαμε να καταργήσουμε τα τμήματα ένταξης. Διαψευστήκατε. Θα διαψευστείτε και συντόμως σε αυτή την προπαγάνδα. Τώρα μας λέτε ότι το κάνουμε γιατί δεν θέλουμε να έχουμε παράλληλη στήριξη. Δηλαδή, τι σημαίνει αυτό; Θα υπάρχει παράλληλη στήριξη…</w:t>
      </w:r>
    </w:p>
    <w:p w14:paraId="46947EAB"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πρέπει να κλείσετε.</w:t>
      </w:r>
    </w:p>
    <w:p w14:paraId="46947EAC" w14:textId="77777777" w:rsidR="00975A5F" w:rsidRDefault="005851F5">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b/>
          <w:szCs w:val="24"/>
        </w:rPr>
        <w:t xml:space="preserve"> </w:t>
      </w:r>
      <w:r w:rsidRPr="008342B9">
        <w:rPr>
          <w:rFonts w:eastAsia="Times New Roman"/>
          <w:szCs w:val="24"/>
        </w:rPr>
        <w:t>…</w:t>
      </w:r>
      <w:r>
        <w:rPr>
          <w:rFonts w:eastAsia="Times New Roman"/>
          <w:szCs w:val="24"/>
        </w:rPr>
        <w:t xml:space="preserve">η οποία παράλληλη στήριξη έχει να κάνει με χρηματοδότηση από ΕΣΠΑ και όχι από </w:t>
      </w:r>
      <w:r>
        <w:rPr>
          <w:rFonts w:eastAsia="Times New Roman"/>
          <w:szCs w:val="24"/>
        </w:rPr>
        <w:t xml:space="preserve">τον </w:t>
      </w:r>
      <w:r>
        <w:rPr>
          <w:rFonts w:eastAsia="Times New Roman"/>
          <w:szCs w:val="24"/>
        </w:rPr>
        <w:t>κρατικό προϋπολογισμό.</w:t>
      </w:r>
    </w:p>
    <w:p w14:paraId="46947EAD"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w:t>
      </w:r>
      <w:r>
        <w:rPr>
          <w:rFonts w:eastAsia="Times New Roman"/>
          <w:b/>
          <w:szCs w:val="24"/>
        </w:rPr>
        <w:t xml:space="preserve"> Κακλαμάνης):</w:t>
      </w:r>
      <w:r>
        <w:rPr>
          <w:rFonts w:eastAsia="Times New Roman"/>
          <w:szCs w:val="24"/>
        </w:rPr>
        <w:t xml:space="preserve"> Κύριε Υπουργέ, κλείνουμε.</w:t>
      </w:r>
    </w:p>
    <w:p w14:paraId="46947EAE" w14:textId="77777777" w:rsidR="00975A5F" w:rsidRDefault="005851F5">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Ολοκληρώνω. </w:t>
      </w:r>
    </w:p>
    <w:p w14:paraId="46947EAF"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Θα υπάρχει, λοιπόν, παράλληλη στήριξη όσες ώρες, για όσα παιδιά αποφασίζουν τα ΚΕΔΔΥ. Δεν αποφασίζει το Υπουργείο Παιδείας για το θέμα αυτό. </w:t>
      </w:r>
      <w:r>
        <w:rPr>
          <w:rFonts w:eastAsia="Times New Roman"/>
          <w:szCs w:val="24"/>
        </w:rPr>
        <w:t>Και πιστεύω ότι από την καλύτερη διαχείριση προσωπικού, θα προκύψει και αριθμός μόνιμου προσωπικού το οποίο θα κατευθυνθεί σε παράλληλη στήριξη.</w:t>
      </w:r>
    </w:p>
    <w:p w14:paraId="46947EB0" w14:textId="77777777" w:rsidR="00975A5F" w:rsidRDefault="005851F5">
      <w:pPr>
        <w:spacing w:line="600" w:lineRule="auto"/>
        <w:ind w:firstLine="720"/>
        <w:jc w:val="both"/>
        <w:rPr>
          <w:rFonts w:eastAsia="Times New Roman"/>
          <w:szCs w:val="24"/>
        </w:rPr>
      </w:pPr>
      <w:r>
        <w:rPr>
          <w:rFonts w:eastAsia="Times New Roman"/>
          <w:szCs w:val="24"/>
        </w:rPr>
        <w:t>Τελειώνοντας, κύριε Πρόεδρε…</w:t>
      </w:r>
    </w:p>
    <w:p w14:paraId="46947EB1"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Κοιτάξτε, μιλάτε οκτώ λεπτά από τα τρία που είναι ο χρόνος. Θα κλείσετε τώρα, σας παρακαλώ.</w:t>
      </w:r>
    </w:p>
    <w:p w14:paraId="46947EB2" w14:textId="77777777" w:rsidR="00975A5F" w:rsidRDefault="005851F5">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Τελείωσα, κύριε Πρόεδρε. Δύο λεπτά.</w:t>
      </w:r>
    </w:p>
    <w:p w14:paraId="46947EB3"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δύο λεπτά. Κλείνουμε τώρα. Έ</w:t>
      </w:r>
      <w:r>
        <w:rPr>
          <w:rFonts w:eastAsia="Times New Roman"/>
          <w:szCs w:val="24"/>
        </w:rPr>
        <w:t>χετε δευτερολογία.</w:t>
      </w:r>
    </w:p>
    <w:p w14:paraId="46947EB4" w14:textId="77777777" w:rsidR="00975A5F" w:rsidRDefault="005851F5">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Κύριε Πρόεδρε, συγ</w:t>
      </w:r>
      <w:r>
        <w:rPr>
          <w:rFonts w:eastAsia="Times New Roman"/>
          <w:szCs w:val="24"/>
        </w:rPr>
        <w:t>γ</w:t>
      </w:r>
      <w:r>
        <w:rPr>
          <w:rFonts w:eastAsia="Times New Roman"/>
          <w:szCs w:val="24"/>
        </w:rPr>
        <w:t>νώμη. Μια μικρή κατανόηση. Είναι μεγάλο το θέμα που έφερε ο κύριος συνάδελφος.</w:t>
      </w:r>
    </w:p>
    <w:p w14:paraId="46947EB5" w14:textId="77777777" w:rsidR="00975A5F" w:rsidRDefault="005851F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Σύμφωνοι, αλλά δεν μπορώ να κάνω ότι δεν κατ</w:t>
      </w:r>
      <w:r>
        <w:rPr>
          <w:rFonts w:eastAsia="Times New Roman"/>
          <w:szCs w:val="24"/>
        </w:rPr>
        <w:t>αλαβαίνω την παράβαση του Κανονισμού.</w:t>
      </w:r>
    </w:p>
    <w:p w14:paraId="46947EB6" w14:textId="77777777" w:rsidR="00975A5F" w:rsidRDefault="005851F5">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Τελειώνω, κύριε Πρόεδρε. </w:t>
      </w:r>
    </w:p>
    <w:p w14:paraId="46947EB7" w14:textId="77777777" w:rsidR="00975A5F" w:rsidRDefault="005851F5">
      <w:pPr>
        <w:spacing w:line="600" w:lineRule="auto"/>
        <w:ind w:firstLine="720"/>
        <w:jc w:val="both"/>
        <w:rPr>
          <w:rFonts w:eastAsia="Times New Roman"/>
          <w:szCs w:val="24"/>
        </w:rPr>
      </w:pPr>
      <w:r>
        <w:rPr>
          <w:rFonts w:eastAsia="Times New Roman"/>
          <w:szCs w:val="24"/>
        </w:rPr>
        <w:t>Κοιτάξτε την Αίθουσα για να δείτε τι σημαίνει παράβαση του Κανονισμού. Εκεί κοιτάξτε, όχι εμάς που συζητούμε τώρα μεταξύ μας.</w:t>
      </w:r>
    </w:p>
    <w:p w14:paraId="46947EB8" w14:textId="77777777" w:rsidR="00975A5F" w:rsidRDefault="005851F5">
      <w:pPr>
        <w:spacing w:line="600" w:lineRule="auto"/>
        <w:ind w:firstLine="720"/>
        <w:jc w:val="both"/>
        <w:rPr>
          <w:rFonts w:eastAsia="Times New Roman"/>
          <w:szCs w:val="24"/>
        </w:rPr>
      </w:pPr>
      <w:r>
        <w:rPr>
          <w:rFonts w:eastAsia="Times New Roman"/>
          <w:b/>
          <w:szCs w:val="24"/>
        </w:rPr>
        <w:t>ΠΡΟΕ</w:t>
      </w:r>
      <w:r>
        <w:rPr>
          <w:rFonts w:eastAsia="Times New Roman"/>
          <w:b/>
          <w:szCs w:val="24"/>
        </w:rPr>
        <w:t>ΔΡΕΥΩΝ (Νικήτας Κακλαμάνης):</w:t>
      </w:r>
      <w:r>
        <w:rPr>
          <w:rFonts w:eastAsia="Times New Roman"/>
          <w:szCs w:val="24"/>
        </w:rPr>
        <w:t xml:space="preserve"> Αυτά τα σχολίασα πριν έρθετε.</w:t>
      </w:r>
    </w:p>
    <w:p w14:paraId="46947EB9" w14:textId="77777777" w:rsidR="00975A5F" w:rsidRDefault="005851F5">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Άρα, λοιπόν, ας προχωρήσουμε.</w:t>
      </w:r>
    </w:p>
    <w:p w14:paraId="46947EBA"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Αλλά αυτό δεν σημαίνει ότι θα αφήσω ασχολίαστα όλα τα άλλα.</w:t>
      </w:r>
    </w:p>
    <w:p w14:paraId="46947EBB" w14:textId="77777777" w:rsidR="00975A5F" w:rsidRDefault="005851F5">
      <w:pPr>
        <w:spacing w:line="600" w:lineRule="auto"/>
        <w:ind w:firstLine="720"/>
        <w:jc w:val="both"/>
        <w:rPr>
          <w:rFonts w:eastAsia="Times New Roman"/>
          <w:szCs w:val="24"/>
        </w:rPr>
      </w:pPr>
      <w:r>
        <w:rPr>
          <w:rFonts w:eastAsia="Times New Roman"/>
          <w:b/>
          <w:szCs w:val="24"/>
        </w:rPr>
        <w:lastRenderedPageBreak/>
        <w:t>ΝΙΚΟΛΑΟΣ ΦΙΛ</w:t>
      </w:r>
      <w:r>
        <w:rPr>
          <w:rFonts w:eastAsia="Times New Roman"/>
          <w:b/>
          <w:szCs w:val="24"/>
        </w:rPr>
        <w:t xml:space="preserve">ΗΣ (Υπουργός Παιδείας, Έρευνας και Θρησκευμάτων): </w:t>
      </w:r>
      <w:r>
        <w:rPr>
          <w:rFonts w:eastAsia="Times New Roman"/>
          <w:szCs w:val="24"/>
        </w:rPr>
        <w:t xml:space="preserve">Ένα λεπτό. Ολοκληρώνω και λέω το εξής: </w:t>
      </w:r>
    </w:p>
    <w:p w14:paraId="46947EBC" w14:textId="77777777" w:rsidR="00975A5F" w:rsidRDefault="005851F5">
      <w:pPr>
        <w:spacing w:line="600" w:lineRule="auto"/>
        <w:ind w:firstLine="720"/>
        <w:jc w:val="both"/>
        <w:rPr>
          <w:rFonts w:eastAsia="Times New Roman"/>
          <w:szCs w:val="24"/>
        </w:rPr>
      </w:pPr>
      <w:r>
        <w:rPr>
          <w:rFonts w:eastAsia="Times New Roman"/>
          <w:szCs w:val="24"/>
        </w:rPr>
        <w:t>Φέτος τα σχολεία θα λειτουργήσουν από την πρώτη μέρα, με όσες πιστώσεις είναι αναγκαίο. Από την πρώτη μέρα! Μικρός αριθμός πιστώσεων, επειδή έχουμε να κάνουμε με πολύ</w:t>
      </w:r>
      <w:r>
        <w:rPr>
          <w:rFonts w:eastAsia="Times New Roman"/>
          <w:szCs w:val="24"/>
        </w:rPr>
        <w:t xml:space="preserve"> προσωπικό, δεκάδες χιλιάδες προσωπικού. Θα το κρατήσουμε για ζητήματα που έχουν να κάνουν με κυήσεις κ.λπ. του εκπαιδευτικού προσωπικού. Μικρός αριθμός πιστώσεων. </w:t>
      </w:r>
    </w:p>
    <w:p w14:paraId="46947EBD" w14:textId="77777777" w:rsidR="00975A5F" w:rsidRDefault="005851F5">
      <w:pPr>
        <w:spacing w:line="600" w:lineRule="auto"/>
        <w:ind w:firstLine="720"/>
        <w:jc w:val="both"/>
        <w:rPr>
          <w:rFonts w:eastAsia="Times New Roman"/>
          <w:szCs w:val="24"/>
        </w:rPr>
      </w:pPr>
      <w:r>
        <w:rPr>
          <w:rFonts w:eastAsia="Times New Roman"/>
          <w:szCs w:val="24"/>
        </w:rPr>
        <w:t xml:space="preserve">Τελευταίο θέμα: Από φέτος, μετά από αρκετό καιρό </w:t>
      </w:r>
      <w:proofErr w:type="spellStart"/>
      <w:r>
        <w:rPr>
          <w:rFonts w:eastAsia="Times New Roman"/>
          <w:szCs w:val="24"/>
        </w:rPr>
        <w:t>μνημονιακής</w:t>
      </w:r>
      <w:proofErr w:type="spellEnd"/>
      <w:r>
        <w:rPr>
          <w:rFonts w:eastAsia="Times New Roman"/>
          <w:szCs w:val="24"/>
        </w:rPr>
        <w:t xml:space="preserve">, δυστυχώς, καταστροφής στην εκπαίδευση, θα προχωρήσουμε στο άνοιγμα εγκαίρως όλων των δομών της εκπαίδευσης και της τυπικής, που αναφερόμαστε τώρα και της άτυπης, δηλαδή των ΙΕΚ και των </w:t>
      </w:r>
      <w:r>
        <w:rPr>
          <w:rFonts w:eastAsia="Times New Roman"/>
          <w:szCs w:val="24"/>
        </w:rPr>
        <w:t>σ</w:t>
      </w:r>
      <w:r>
        <w:rPr>
          <w:rFonts w:eastAsia="Times New Roman"/>
          <w:szCs w:val="24"/>
        </w:rPr>
        <w:t xml:space="preserve">χολείων </w:t>
      </w:r>
      <w:r>
        <w:rPr>
          <w:rFonts w:eastAsia="Times New Roman"/>
          <w:szCs w:val="24"/>
        </w:rPr>
        <w:t>δ</w:t>
      </w:r>
      <w:r>
        <w:rPr>
          <w:rFonts w:eastAsia="Times New Roman"/>
          <w:szCs w:val="24"/>
        </w:rPr>
        <w:t xml:space="preserve">εύτερης </w:t>
      </w:r>
      <w:r>
        <w:rPr>
          <w:rFonts w:eastAsia="Times New Roman"/>
          <w:szCs w:val="24"/>
        </w:rPr>
        <w:t>ε</w:t>
      </w:r>
      <w:r>
        <w:rPr>
          <w:rFonts w:eastAsia="Times New Roman"/>
          <w:szCs w:val="24"/>
        </w:rPr>
        <w:t xml:space="preserve">υκαιρίας, από την αρχή της χρονιάς, από τον Οκτώβριο. Αυτή είναι η επιλογή μας. Επαναλαμβάνω, με στενά δημοσιονομικά </w:t>
      </w:r>
      <w:r>
        <w:rPr>
          <w:rFonts w:eastAsia="Times New Roman"/>
          <w:szCs w:val="24"/>
        </w:rPr>
        <w:lastRenderedPageBreak/>
        <w:t>-τα ξέρει ο κόσμος, δεν κάνουμε θαύματα- νοικοκυρεύουμε μια πραγματικότητα επί τη βάσει της αντίληψης ότι θέλουμε ένα σχολείο ποι</w:t>
      </w:r>
      <w:r>
        <w:rPr>
          <w:rFonts w:eastAsia="Times New Roman"/>
          <w:szCs w:val="24"/>
        </w:rPr>
        <w:t>ότητας και ισότητας. Μη δημιουργούμε μια υπερβολική κριτική εναντίον του δημόσιου σχολείου, που τελικά ωφελεί αυτούς που θέλουν να διώξουν από τη δημόσια εκπαίδευση</w:t>
      </w:r>
      <w:r>
        <w:rPr>
          <w:rFonts w:eastAsia="Times New Roman"/>
          <w:szCs w:val="24"/>
        </w:rPr>
        <w:t>,</w:t>
      </w:r>
      <w:r>
        <w:rPr>
          <w:rFonts w:eastAsia="Times New Roman"/>
          <w:szCs w:val="24"/>
        </w:rPr>
        <w:t xml:space="preserve"> υπέρ άλλων συμφερόντων</w:t>
      </w:r>
      <w:r>
        <w:rPr>
          <w:rFonts w:eastAsia="Times New Roman"/>
          <w:szCs w:val="24"/>
        </w:rPr>
        <w:t>,</w:t>
      </w:r>
      <w:r>
        <w:rPr>
          <w:rFonts w:eastAsia="Times New Roman"/>
          <w:szCs w:val="24"/>
        </w:rPr>
        <w:t xml:space="preserve"> τα παιδιά.</w:t>
      </w:r>
    </w:p>
    <w:p w14:paraId="46947EBE" w14:textId="77777777" w:rsidR="00975A5F" w:rsidRDefault="005851F5">
      <w:pPr>
        <w:spacing w:line="600" w:lineRule="auto"/>
        <w:ind w:firstLine="720"/>
        <w:jc w:val="both"/>
        <w:rPr>
          <w:rFonts w:eastAsia="Times New Roman"/>
          <w:szCs w:val="24"/>
        </w:rPr>
      </w:pPr>
      <w:r>
        <w:rPr>
          <w:rFonts w:eastAsia="Times New Roman"/>
          <w:szCs w:val="24"/>
        </w:rPr>
        <w:t>Ευχαριστώ.</w:t>
      </w:r>
    </w:p>
    <w:p w14:paraId="46947EBF" w14:textId="77777777" w:rsidR="00975A5F" w:rsidRDefault="005851F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έχετε σχ</w:t>
      </w:r>
      <w:r>
        <w:rPr>
          <w:rFonts w:eastAsia="Times New Roman"/>
          <w:szCs w:val="24"/>
        </w:rPr>
        <w:t>ετική ανοχή, κύριε Δελή, γιατί αλλού απαντήθηκαν, αλλού δεν απαντήθηκαν.</w:t>
      </w:r>
    </w:p>
    <w:p w14:paraId="46947EC0" w14:textId="77777777" w:rsidR="00975A5F" w:rsidRDefault="005851F5">
      <w:pPr>
        <w:spacing w:line="600" w:lineRule="auto"/>
        <w:ind w:firstLine="720"/>
        <w:jc w:val="both"/>
        <w:rPr>
          <w:rFonts w:eastAsia="Times New Roman"/>
          <w:szCs w:val="24"/>
        </w:rPr>
      </w:pPr>
      <w:r>
        <w:rPr>
          <w:rFonts w:eastAsia="Times New Roman"/>
          <w:szCs w:val="24"/>
        </w:rPr>
        <w:t>Ορίστε, έχετε τον λόγο.</w:t>
      </w:r>
    </w:p>
    <w:p w14:paraId="46947EC1" w14:textId="77777777" w:rsidR="00975A5F" w:rsidRDefault="005851F5">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w:t>
      </w:r>
    </w:p>
    <w:p w14:paraId="46947EC2" w14:textId="77777777" w:rsidR="00975A5F" w:rsidRDefault="005851F5">
      <w:pPr>
        <w:spacing w:line="600" w:lineRule="auto"/>
        <w:ind w:firstLine="720"/>
        <w:jc w:val="both"/>
        <w:rPr>
          <w:rFonts w:eastAsia="Times New Roman"/>
          <w:szCs w:val="24"/>
        </w:rPr>
      </w:pPr>
      <w:r>
        <w:rPr>
          <w:rFonts w:eastAsia="Times New Roman"/>
          <w:szCs w:val="24"/>
        </w:rPr>
        <w:t>Πρώτα από όλα, κύριε Υπουργέ, λυπούμαστε γιατί θεωρείτε ότι η ερώτησή μας έγινε για λόγους αντιπολιτευτικής ή ικανοποιεί ανάγκες αντι</w:t>
      </w:r>
      <w:r>
        <w:rPr>
          <w:rFonts w:eastAsia="Times New Roman"/>
          <w:szCs w:val="24"/>
        </w:rPr>
        <w:t xml:space="preserve">πολιτευτικής τακτικής και ρητορικής. </w:t>
      </w:r>
    </w:p>
    <w:p w14:paraId="46947EC3" w14:textId="77777777" w:rsidR="00975A5F" w:rsidRDefault="005851F5">
      <w:pPr>
        <w:spacing w:line="600" w:lineRule="auto"/>
        <w:ind w:firstLine="720"/>
        <w:jc w:val="both"/>
        <w:rPr>
          <w:rFonts w:eastAsia="Times New Roman"/>
          <w:szCs w:val="24"/>
        </w:rPr>
      </w:pPr>
      <w:r>
        <w:rPr>
          <w:rFonts w:eastAsia="Times New Roman"/>
          <w:szCs w:val="24"/>
        </w:rPr>
        <w:lastRenderedPageBreak/>
        <w:t>Η ερώτησή μας μεταφέρει τις αγωνίες που υπάρχουν στον χώρο της εκπαίδευσης και αφορούν και τους εκπαιδευτικούς αλλά και τις οικογένειες, που πολλές από αυτές θα βρουν για άλλη μια φορά τα σχολεία, στα οποία θα φοιτήσου</w:t>
      </w:r>
      <w:r>
        <w:rPr>
          <w:rFonts w:eastAsia="Times New Roman"/>
          <w:szCs w:val="24"/>
        </w:rPr>
        <w:t>ν τα παιδιά τους, χωρίς εκπαιδευτικούς.</w:t>
      </w:r>
    </w:p>
    <w:p w14:paraId="46947EC4" w14:textId="77777777" w:rsidR="00975A5F" w:rsidRDefault="005851F5">
      <w:pPr>
        <w:spacing w:line="600" w:lineRule="auto"/>
        <w:ind w:firstLine="720"/>
        <w:jc w:val="both"/>
        <w:rPr>
          <w:rFonts w:eastAsia="Times New Roman"/>
          <w:szCs w:val="24"/>
        </w:rPr>
      </w:pPr>
      <w:r>
        <w:rPr>
          <w:rFonts w:eastAsia="Times New Roman"/>
          <w:szCs w:val="24"/>
        </w:rPr>
        <w:t xml:space="preserve">Είπατε ότι κληρονομήσατε μια κατάσταση από τις προηγούμενες κυβερνήσεις. Έτσι είναι. Κληρονομήσατε, αλλά </w:t>
      </w:r>
      <w:proofErr w:type="spellStart"/>
      <w:r>
        <w:rPr>
          <w:rFonts w:eastAsia="Times New Roman"/>
          <w:szCs w:val="24"/>
        </w:rPr>
        <w:t>οικοδομείτε</w:t>
      </w:r>
      <w:proofErr w:type="spellEnd"/>
      <w:r>
        <w:rPr>
          <w:rFonts w:eastAsia="Times New Roman"/>
          <w:szCs w:val="24"/>
        </w:rPr>
        <w:t xml:space="preserve"> κι εσείς πάνω σ’ αυτή την κληρονομιά. Να μη θυμίσω βεβαίως την ψήφο σας, την από κοινού ψήφιση του </w:t>
      </w:r>
      <w:r>
        <w:rPr>
          <w:rFonts w:eastAsia="Times New Roman"/>
          <w:szCs w:val="24"/>
        </w:rPr>
        <w:t xml:space="preserve">τρίτου μνημονίου, το οποίο περιέχει πολύ συγκεκριμένες και για πρώτη φορά πρόνοιες για την εκπαίδευση. Μία απ’ αυτές στις οποίες </w:t>
      </w:r>
      <w:proofErr w:type="spellStart"/>
      <w:r>
        <w:rPr>
          <w:rFonts w:eastAsia="Times New Roman"/>
          <w:szCs w:val="24"/>
        </w:rPr>
        <w:t>υπακ</w:t>
      </w:r>
      <w:r>
        <w:rPr>
          <w:rFonts w:eastAsia="Times New Roman"/>
          <w:szCs w:val="24"/>
        </w:rPr>
        <w:t>ού</w:t>
      </w:r>
      <w:r>
        <w:rPr>
          <w:rFonts w:eastAsia="Times New Roman"/>
          <w:szCs w:val="24"/>
        </w:rPr>
        <w:t>ο</w:t>
      </w:r>
      <w:r>
        <w:rPr>
          <w:rFonts w:eastAsia="Times New Roman"/>
          <w:szCs w:val="24"/>
        </w:rPr>
        <w:t>υ</w:t>
      </w:r>
      <w:r>
        <w:rPr>
          <w:rFonts w:eastAsia="Times New Roman"/>
          <w:szCs w:val="24"/>
        </w:rPr>
        <w:t>ν</w:t>
      </w:r>
      <w:proofErr w:type="spellEnd"/>
      <w:r>
        <w:rPr>
          <w:rFonts w:eastAsia="Times New Roman"/>
          <w:szCs w:val="24"/>
        </w:rPr>
        <w:t xml:space="preserve"> και όλες οι ρυθμίσεις στις οποίες προβαίνετε –αποσπασματικές μεν αλλά με πολύ μεθοδικό τρόπο, οφείλουμε να αναγνωρίσο</w:t>
      </w:r>
      <w:r>
        <w:rPr>
          <w:rFonts w:eastAsia="Times New Roman"/>
          <w:szCs w:val="24"/>
        </w:rPr>
        <w:t xml:space="preserve">υμε- είναι η περίφημη συμμόρφωση στις σημερινές δημοσιονομικές συνθήκες. </w:t>
      </w:r>
    </w:p>
    <w:p w14:paraId="46947EC5" w14:textId="77777777" w:rsidR="00975A5F" w:rsidRDefault="005851F5">
      <w:pPr>
        <w:spacing w:line="600" w:lineRule="auto"/>
        <w:ind w:firstLine="720"/>
        <w:jc w:val="both"/>
        <w:rPr>
          <w:rFonts w:eastAsia="Times New Roman"/>
          <w:szCs w:val="24"/>
        </w:rPr>
      </w:pPr>
      <w:r>
        <w:rPr>
          <w:rFonts w:eastAsia="Times New Roman"/>
          <w:szCs w:val="24"/>
        </w:rPr>
        <w:lastRenderedPageBreak/>
        <w:t>Μιλήσατε για τις εκπαιδευτικές ανάγκες, οι οποίες πρέπει να ορίζονται με επιστημονικά και παιδαγωγικά κριτήρια. Βεβαίως αυτό είναι η μισή πλευρά της αλήθειας, γιατί η άλλη μισή είναι</w:t>
      </w:r>
      <w:r>
        <w:rPr>
          <w:rFonts w:eastAsia="Times New Roman"/>
          <w:szCs w:val="24"/>
        </w:rPr>
        <w:t xml:space="preserve"> ότι οι εκπαιδευτικές ανάγκες, όπως κι εσείς ο ίδιος αποδεχθήκατε, </w:t>
      </w:r>
      <w:proofErr w:type="spellStart"/>
      <w:r>
        <w:rPr>
          <w:rFonts w:eastAsia="Times New Roman"/>
          <w:szCs w:val="24"/>
        </w:rPr>
        <w:t>υπακο</w:t>
      </w:r>
      <w:r>
        <w:rPr>
          <w:rFonts w:eastAsia="Times New Roman"/>
          <w:szCs w:val="24"/>
        </w:rPr>
        <w:t>ύου</w:t>
      </w:r>
      <w:r>
        <w:rPr>
          <w:rFonts w:eastAsia="Times New Roman"/>
          <w:szCs w:val="24"/>
        </w:rPr>
        <w:t>ν</w:t>
      </w:r>
      <w:proofErr w:type="spellEnd"/>
      <w:r>
        <w:rPr>
          <w:rFonts w:eastAsia="Times New Roman"/>
          <w:szCs w:val="24"/>
        </w:rPr>
        <w:t xml:space="preserve"> και στους στενούς δημοσιονομικούς περιορισμούς.</w:t>
      </w:r>
    </w:p>
    <w:p w14:paraId="46947EC6" w14:textId="77777777" w:rsidR="00975A5F" w:rsidRDefault="005851F5">
      <w:pPr>
        <w:spacing w:line="600" w:lineRule="auto"/>
        <w:ind w:firstLine="720"/>
        <w:jc w:val="both"/>
        <w:rPr>
          <w:rFonts w:eastAsia="Times New Roman"/>
          <w:szCs w:val="24"/>
        </w:rPr>
      </w:pPr>
      <w:r>
        <w:rPr>
          <w:rFonts w:eastAsia="Times New Roman"/>
          <w:szCs w:val="24"/>
        </w:rPr>
        <w:t xml:space="preserve">Αλήθεια, το κριτήριο με το οποίο ένα τμήμα μαθητών μπορεί να έχει είκοσι πέντε παιδιά και με συν </w:t>
      </w:r>
      <w:r>
        <w:rPr>
          <w:rFonts w:eastAsia="Times New Roman"/>
          <w:szCs w:val="24"/>
        </w:rPr>
        <w:t>10/%,</w:t>
      </w:r>
      <w:r>
        <w:rPr>
          <w:rFonts w:eastAsia="Times New Roman"/>
          <w:szCs w:val="24"/>
        </w:rPr>
        <w:t>να ανεβαίνει ακόμα και στα είκοσι επτά και στα είκοσι οκτώ, είναι ένα επιστημονικό κριτήριο; Εμείς το αμφισβητούμε. Εμείς θεωρούμε ότι δεν πρέπει να υπάρχουν τμήματα μαθητών με περισσότερα από είκοσι παιδιά και μάλιστα για τα νηπιαγωγεία και για τις μικρές</w:t>
      </w:r>
      <w:r>
        <w:rPr>
          <w:rFonts w:eastAsia="Times New Roman"/>
          <w:szCs w:val="24"/>
        </w:rPr>
        <w:t xml:space="preserve"> τάξεις του δημοτικού πρέπει να είναι μέχρι δεκαπέντε. </w:t>
      </w:r>
    </w:p>
    <w:p w14:paraId="46947EC7" w14:textId="77777777" w:rsidR="00975A5F" w:rsidRDefault="005851F5">
      <w:pPr>
        <w:spacing w:line="600" w:lineRule="auto"/>
        <w:ind w:firstLine="720"/>
        <w:jc w:val="both"/>
        <w:rPr>
          <w:rFonts w:eastAsia="Times New Roman"/>
          <w:szCs w:val="24"/>
        </w:rPr>
      </w:pPr>
      <w:r>
        <w:rPr>
          <w:rFonts w:eastAsia="Times New Roman"/>
          <w:szCs w:val="24"/>
        </w:rPr>
        <w:t>Αυτόματα αν δεχθούμε αυτό το επιστημονικό-παιδαγωγικό κριτήριο, θα χρειαστούν όχι μονάχα οι είκοσι επτά χιλιάδες εκπαιδευτικοί που χρειάζονταν πέρ</w:t>
      </w:r>
      <w:r>
        <w:rPr>
          <w:rFonts w:eastAsia="Times New Roman"/>
          <w:szCs w:val="24"/>
        </w:rPr>
        <w:t>υ</w:t>
      </w:r>
      <w:r>
        <w:rPr>
          <w:rFonts w:eastAsia="Times New Roman"/>
          <w:szCs w:val="24"/>
        </w:rPr>
        <w:t>σι και που όπως εσείς ο ίδιος παραδεχθήκατε –</w:t>
      </w:r>
      <w:r>
        <w:rPr>
          <w:rFonts w:eastAsia="Times New Roman"/>
          <w:szCs w:val="24"/>
        </w:rPr>
        <w:lastRenderedPageBreak/>
        <w:t>για τα ε</w:t>
      </w:r>
      <w:r>
        <w:rPr>
          <w:rFonts w:eastAsia="Times New Roman"/>
          <w:szCs w:val="24"/>
        </w:rPr>
        <w:t>πτά χιλιάδες κενά ήθελα να πω- από τους τελικά είκοσι τρεις χιλιάδες περίπου που εργάστηκαν πέρ</w:t>
      </w:r>
      <w:r>
        <w:rPr>
          <w:rFonts w:eastAsia="Times New Roman"/>
          <w:szCs w:val="24"/>
        </w:rPr>
        <w:t>υ</w:t>
      </w:r>
      <w:r>
        <w:rPr>
          <w:rFonts w:eastAsia="Times New Roman"/>
          <w:szCs w:val="24"/>
        </w:rPr>
        <w:t>σι, εσείς υπολογίζετε ότι θα εργαστούν περίπου είκοσι χιλιάδες. Αυτό είπατε πριν από λίγο. Δεν θα καλυφθούν, δηλαδή, τα τρεις χιλιάδες επτακόσια κενά που υπήρξα</w:t>
      </w:r>
      <w:r>
        <w:rPr>
          <w:rFonts w:eastAsia="Times New Roman"/>
          <w:szCs w:val="24"/>
        </w:rPr>
        <w:t>ν και δεν καλύφθηκαν και βεβαίως δεν θα καλυφθούν και τα κενά των συνταξιοδοτήσεων. Μιλάμε, δηλαδή, για έναν αριθμό της τάξης των πέντε, έξι, επτά χιλιάδων εκπαιδευτικών</w:t>
      </w:r>
      <w:r>
        <w:rPr>
          <w:rFonts w:eastAsia="Times New Roman"/>
          <w:szCs w:val="24"/>
        </w:rPr>
        <w:t>,</w:t>
      </w:r>
      <w:r>
        <w:rPr>
          <w:rFonts w:eastAsia="Times New Roman"/>
          <w:szCs w:val="24"/>
        </w:rPr>
        <w:t xml:space="preserve"> οι οποίοι δεν θα εργαστούν την επόμενη χρονιά, ακόμα και ως συμβασιούχοι ακόμα και ως</w:t>
      </w:r>
      <w:r>
        <w:rPr>
          <w:rFonts w:eastAsia="Times New Roman"/>
          <w:szCs w:val="24"/>
        </w:rPr>
        <w:t xml:space="preserve"> αναπληρωτές. </w:t>
      </w:r>
      <w:r>
        <w:rPr>
          <w:rFonts w:eastAsia="Times New Roman"/>
          <w:szCs w:val="24"/>
        </w:rPr>
        <w:t>Α</w:t>
      </w:r>
      <w:r>
        <w:rPr>
          <w:rFonts w:eastAsia="Times New Roman"/>
          <w:szCs w:val="24"/>
        </w:rPr>
        <w:t>υτό ονομάζεται μόνο με μία λέξη</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πόλυση.</w:t>
      </w:r>
    </w:p>
    <w:p w14:paraId="46947EC8" w14:textId="77777777" w:rsidR="00975A5F" w:rsidRDefault="005851F5">
      <w:pPr>
        <w:spacing w:line="600" w:lineRule="auto"/>
        <w:ind w:firstLine="720"/>
        <w:jc w:val="both"/>
        <w:rPr>
          <w:rFonts w:eastAsia="Times New Roman"/>
          <w:szCs w:val="24"/>
        </w:rPr>
      </w:pPr>
      <w:r>
        <w:rPr>
          <w:rFonts w:eastAsia="Times New Roman"/>
          <w:szCs w:val="24"/>
        </w:rPr>
        <w:t>Μίλησα προηγουμένως για τα βήματα τα οποία ακολουθήσατε, τα μεθοδικά και προσεκτικά, με ενιαία λογική. Κατ’ αρχάς υπάρχει το ζήτημα των τμημάτων ένταξης, που συνδέεται βέβαια και με την παράλληλη στή</w:t>
      </w:r>
      <w:r>
        <w:rPr>
          <w:rFonts w:eastAsia="Times New Roman"/>
          <w:szCs w:val="24"/>
        </w:rPr>
        <w:t xml:space="preserve">ριξη στη λογική της συμπερίληψης. Θα δούμε πώς θα εξελιχθούν τα πράγματα, αλλά η διάταξη της συγκεκριμένης τροπολογίας που κατατέθηκε στο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 xml:space="preserve">ρόγραμμα, αν δεν </w:t>
      </w:r>
      <w:proofErr w:type="spellStart"/>
      <w:r>
        <w:rPr>
          <w:rFonts w:eastAsia="Times New Roman"/>
          <w:szCs w:val="24"/>
        </w:rPr>
        <w:t>απατώμαι</w:t>
      </w:r>
      <w:proofErr w:type="spellEnd"/>
      <w:r>
        <w:rPr>
          <w:rFonts w:eastAsia="Times New Roman"/>
          <w:szCs w:val="24"/>
        </w:rPr>
        <w:t>, αναφέρει ότι η τακτική του Υπουργείου θα είναι</w:t>
      </w:r>
      <w:r>
        <w:rPr>
          <w:rFonts w:eastAsia="Times New Roman"/>
          <w:szCs w:val="24"/>
        </w:rPr>
        <w:t>,</w:t>
      </w:r>
      <w:r>
        <w:rPr>
          <w:rFonts w:eastAsia="Times New Roman"/>
          <w:szCs w:val="24"/>
        </w:rPr>
        <w:t xml:space="preserve"> αυτά τα παιδιά να μπουν στις καν</w:t>
      </w:r>
      <w:r>
        <w:rPr>
          <w:rFonts w:eastAsia="Times New Roman"/>
          <w:szCs w:val="24"/>
        </w:rPr>
        <w:t xml:space="preserve">ονικές τάξεις και εκεί να έχουν τους εκπαιδευτικούς. </w:t>
      </w:r>
    </w:p>
    <w:p w14:paraId="46947EC9" w14:textId="77777777" w:rsidR="00975A5F" w:rsidRDefault="005851F5">
      <w:pPr>
        <w:spacing w:line="600" w:lineRule="auto"/>
        <w:ind w:firstLine="720"/>
        <w:jc w:val="both"/>
        <w:rPr>
          <w:rFonts w:eastAsia="Times New Roman"/>
          <w:szCs w:val="24"/>
        </w:rPr>
      </w:pPr>
      <w:r>
        <w:rPr>
          <w:rFonts w:eastAsia="Times New Roman"/>
          <w:szCs w:val="24"/>
        </w:rPr>
        <w:lastRenderedPageBreak/>
        <w:t>Θέλω να πω ότι στα τμήματα ένταξης</w:t>
      </w:r>
      <w:r>
        <w:rPr>
          <w:rFonts w:eastAsia="Times New Roman"/>
          <w:szCs w:val="24"/>
        </w:rPr>
        <w:t>,</w:t>
      </w:r>
      <w:r>
        <w:rPr>
          <w:rFonts w:eastAsia="Times New Roman"/>
          <w:szCs w:val="24"/>
        </w:rPr>
        <w:t xml:space="preserve"> γινόταν πάρα πολύ σοβαρή δουλειά. Κάλυπταν πραγματικές ανάγκες</w:t>
      </w:r>
      <w:r>
        <w:rPr>
          <w:rFonts w:eastAsia="Times New Roman"/>
          <w:szCs w:val="24"/>
        </w:rPr>
        <w:t>,</w:t>
      </w:r>
      <w:r>
        <w:rPr>
          <w:rFonts w:eastAsia="Times New Roman"/>
          <w:szCs w:val="24"/>
        </w:rPr>
        <w:t xml:space="preserve"> οι οποίες δεν καλύπτονταν στο σύνολό τους για όλα τα παιδιά, γιατί πολλά περισσότερα παιδιά ήταν αυτά </w:t>
      </w:r>
      <w:r>
        <w:rPr>
          <w:rFonts w:eastAsia="Times New Roman"/>
          <w:szCs w:val="24"/>
        </w:rPr>
        <w:t xml:space="preserve">που χρειάζονταν την φροντίδα των τμημάτων ένταξης. </w:t>
      </w:r>
    </w:p>
    <w:p w14:paraId="46947ECA" w14:textId="77777777" w:rsidR="00975A5F" w:rsidRDefault="005851F5">
      <w:pPr>
        <w:spacing w:line="600" w:lineRule="auto"/>
        <w:ind w:firstLine="720"/>
        <w:jc w:val="both"/>
        <w:rPr>
          <w:rFonts w:eastAsia="Times New Roman"/>
          <w:szCs w:val="24"/>
        </w:rPr>
      </w:pPr>
      <w:r>
        <w:rPr>
          <w:rFonts w:eastAsia="Times New Roman"/>
          <w:szCs w:val="24"/>
        </w:rPr>
        <w:t>Φέρατε την υπουργική απόφαση για τα ολοήμερα, με την οποία βάζετε όρους και προϋποθέσεις και αποκλείετε παιδιά λαϊκών οικογενειών που κάνουν αίτηση. Αυξήσατε τον αριθμό των παιδιών που φοιτούν στα νηπιαγω</w:t>
      </w:r>
      <w:r>
        <w:rPr>
          <w:rFonts w:eastAsia="Times New Roman"/>
          <w:szCs w:val="24"/>
        </w:rPr>
        <w:t>γεία και τον πήγατε στα δεκατέσσερα, χωρίς ποτέ να πείτε γιατί. Αυτό σημαίνει μείωση του αριθμού των νηπιαγωγών που θα χρειαστούν. Αλλάξατε το ωρολόγιο πρόγραμμα των γυμνασίων με υπουργική απόφαση και αυτό πολύ απλά σημαίνει ότι θα έχουμε τουλάχιστον δύο μ</w:t>
      </w:r>
      <w:r>
        <w:rPr>
          <w:rFonts w:eastAsia="Times New Roman"/>
          <w:szCs w:val="24"/>
        </w:rPr>
        <w:t>ε δύο χιλιάδες τριακόσιους λιγότερους εκπαιδευτικούς στα γυμνάσια, οι μισοί δηλαδή αναπληρωτές που προσλήφθηκαν. Μίλησα προηγουμένως για τους υπεύθυνους στα εργαστήρια.</w:t>
      </w:r>
    </w:p>
    <w:p w14:paraId="46947ECB" w14:textId="77777777" w:rsidR="00975A5F" w:rsidRDefault="005851F5">
      <w:pPr>
        <w:spacing w:line="600" w:lineRule="auto"/>
        <w:ind w:firstLine="720"/>
        <w:jc w:val="both"/>
        <w:rPr>
          <w:rFonts w:eastAsia="Times New Roman"/>
          <w:szCs w:val="24"/>
        </w:rPr>
      </w:pPr>
      <w:r>
        <w:rPr>
          <w:rFonts w:eastAsia="Times New Roman"/>
          <w:szCs w:val="24"/>
        </w:rPr>
        <w:lastRenderedPageBreak/>
        <w:t xml:space="preserve">Μιλάτε για την εκπαίδευση, κύριε Υπουργέ, αλλά πρέπει να θυμίσουμε εδώ ότι την περσινή </w:t>
      </w:r>
      <w:r>
        <w:rPr>
          <w:rFonts w:eastAsia="Times New Roman"/>
          <w:szCs w:val="24"/>
        </w:rPr>
        <w:t>χρονιά την ενισχυτική διδασκαλία, που είναι ένα ελάχιστο δείγμα, αν θέλετε, κυβερνητικού ενδιαφέροντος για τις πιο επιβαρυμένες κατηγορίες του λαϊκού πληθυσμού, την γεύτηκαν μόνο για έναν μήνα. Να δούμε τι θα γίνει από του χρόνου, αν και τα στενά δημοσιονο</w:t>
      </w:r>
      <w:r>
        <w:rPr>
          <w:rFonts w:eastAsia="Times New Roman"/>
          <w:szCs w:val="24"/>
        </w:rPr>
        <w:t>μικά περιθώρια, όπως είπατε, δεν αφήνουν περιθώρια.</w:t>
      </w:r>
    </w:p>
    <w:p w14:paraId="46947ECC" w14:textId="77777777" w:rsidR="00975A5F" w:rsidRDefault="005851F5">
      <w:pPr>
        <w:spacing w:line="600" w:lineRule="auto"/>
        <w:ind w:firstLine="720"/>
        <w:jc w:val="both"/>
        <w:rPr>
          <w:rFonts w:eastAsia="Times New Roman"/>
          <w:szCs w:val="24"/>
        </w:rPr>
      </w:pPr>
      <w:r>
        <w:rPr>
          <w:rFonts w:eastAsia="Times New Roman"/>
          <w:szCs w:val="24"/>
        </w:rPr>
        <w:t>Τέλος, έχει και κάτι ακόμα σημασία εδώ –το είπαμε βέβαια και τότε, στον νόμο για την έρευνα– σε σχέση με τις αλλαγές που προωθείτε, τις μεθοδικές αν και αποσπασματικές</w:t>
      </w:r>
      <w:r>
        <w:rPr>
          <w:rFonts w:eastAsia="Times New Roman"/>
          <w:szCs w:val="24"/>
        </w:rPr>
        <w:t>.</w:t>
      </w:r>
      <w:r>
        <w:rPr>
          <w:rFonts w:eastAsia="Times New Roman"/>
          <w:szCs w:val="24"/>
        </w:rPr>
        <w:t xml:space="preserve"> Υπάρχει η αιτιολογική έκθεση σε σχέ</w:t>
      </w:r>
      <w:r>
        <w:rPr>
          <w:rFonts w:eastAsia="Times New Roman"/>
          <w:szCs w:val="24"/>
        </w:rPr>
        <w:t xml:space="preserve">ση με την αύξηση του αριθμού των νηπίων από επτά σε δεκατέσσερα. Εσείς ο ίδιος γράφετε εδώ, ο νόμος δηλαδή, ότι αυτή η ρύθμιση συμβάλλει τα μέγιστα στην ορθολογική κατανομή του εκπαιδευτικού προσωπικού και στην εξοικονόμηση δαπανών. </w:t>
      </w:r>
    </w:p>
    <w:p w14:paraId="46947ECD" w14:textId="77777777" w:rsidR="00975A5F" w:rsidRDefault="005851F5">
      <w:pPr>
        <w:spacing w:line="600" w:lineRule="auto"/>
        <w:ind w:firstLine="720"/>
        <w:jc w:val="both"/>
        <w:rPr>
          <w:rFonts w:eastAsia="Times New Roman"/>
          <w:szCs w:val="24"/>
        </w:rPr>
      </w:pPr>
      <w:r>
        <w:rPr>
          <w:rFonts w:eastAsia="Times New Roman"/>
          <w:szCs w:val="24"/>
        </w:rPr>
        <w:t>Αυτή είναι τελικά η κα</w:t>
      </w:r>
      <w:r>
        <w:rPr>
          <w:rFonts w:eastAsia="Times New Roman"/>
          <w:szCs w:val="24"/>
        </w:rPr>
        <w:t>θοδηγητική ιδέα όλων των ρυθμίσεων και των μέτρων που προωθείτε, έτσι ώστε να μειωθεί το κόστος της εκπαίδευσης, να κοστίζει όσο γίνεται λιγότερο στο κράτος.</w:t>
      </w:r>
    </w:p>
    <w:p w14:paraId="46947ECE" w14:textId="77777777" w:rsidR="00975A5F" w:rsidRDefault="005851F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Δελή, ολοκληρώστε.</w:t>
      </w:r>
    </w:p>
    <w:p w14:paraId="46947ECF"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έλουμε, αν και απαντήσατ</w:t>
      </w:r>
      <w:r>
        <w:rPr>
          <w:rFonts w:eastAsia="Times New Roman" w:cs="Times New Roman"/>
          <w:szCs w:val="24"/>
        </w:rPr>
        <w:t>ε, να επιμείνουμε για μια ακόμη φορά</w:t>
      </w:r>
      <w:r>
        <w:rPr>
          <w:rFonts w:eastAsia="Times New Roman" w:cs="Times New Roman"/>
          <w:szCs w:val="24"/>
        </w:rPr>
        <w:t>,</w:t>
      </w:r>
      <w:r>
        <w:rPr>
          <w:rFonts w:eastAsia="Times New Roman" w:cs="Times New Roman"/>
          <w:szCs w:val="24"/>
        </w:rPr>
        <w:t xml:space="preserve"> να δεσμευτείτε ότι οι εκπαιδευτικοί που εργάστηκαν πέρ</w:t>
      </w:r>
      <w:r>
        <w:rPr>
          <w:rFonts w:eastAsia="Times New Roman" w:cs="Times New Roman"/>
          <w:szCs w:val="24"/>
        </w:rPr>
        <w:t>υ</w:t>
      </w:r>
      <w:r>
        <w:rPr>
          <w:rFonts w:eastAsia="Times New Roman" w:cs="Times New Roman"/>
          <w:szCs w:val="24"/>
        </w:rPr>
        <w:t xml:space="preserve">σι, θα εργαστούν και φέτος. </w:t>
      </w:r>
    </w:p>
    <w:p w14:paraId="46947ED0"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Απάντησε σε αυτό ο Υπουργός. </w:t>
      </w:r>
    </w:p>
    <w:p w14:paraId="46947ED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6947ED2"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w:t>
      </w:r>
      <w:r>
        <w:rPr>
          <w:rFonts w:eastAsia="Times New Roman" w:cs="Times New Roman"/>
          <w:b/>
          <w:szCs w:val="24"/>
        </w:rPr>
        <w:t>Έρευνας και Θρησκευμάτων):</w:t>
      </w:r>
      <w:r>
        <w:rPr>
          <w:rFonts w:eastAsia="Times New Roman" w:cs="Times New Roman"/>
          <w:szCs w:val="24"/>
        </w:rPr>
        <w:t xml:space="preserve"> Συμμετέχουμε και ως πρόσωπα αλλά κυρίως ως παράταξη της Αριστεράς στην αγωνία των οικογενειών και των μαθητών για την έγκαιρη, εύρυθμη λειτουργία του σχολείου. Διαβεβαιώνουμε για άλλη μια φορά την Εθνική Αντιπροσωπεία ότι σε αντί</w:t>
      </w:r>
      <w:r>
        <w:rPr>
          <w:rFonts w:eastAsia="Times New Roman" w:cs="Times New Roman"/>
          <w:szCs w:val="24"/>
        </w:rPr>
        <w:t>θεση με τα ψέματα που ακούστηκαν πριν από δυο μήνες και είχαν σκοπό να υπονομεύσουν το δημόσιο σχολείο και να σπρώξουν γονείς προς την ιδιωτική εκπαίδευση, το ολοήμερο σχολείο θα λειτουργήσει φέτος σε όλη την Ελλάδα αναβαθμισμένο, για όλα τα παιδιά που ενδ</w:t>
      </w:r>
      <w:r>
        <w:rPr>
          <w:rFonts w:eastAsia="Times New Roman" w:cs="Times New Roman"/>
          <w:szCs w:val="24"/>
        </w:rPr>
        <w:t xml:space="preserve">ιαφέρονται και έχουν </w:t>
      </w:r>
      <w:r>
        <w:rPr>
          <w:rFonts w:eastAsia="Times New Roman" w:cs="Times New Roman"/>
          <w:szCs w:val="24"/>
        </w:rPr>
        <w:lastRenderedPageBreak/>
        <w:t xml:space="preserve">τις προϋποθέσεις βάσει του νόμου. Δεν αλλάζουμε τίποτε. Το ολοήμερο σχολείο είχε συγκεκριμένη λειτουργία και το αναβαθμίζουμε. </w:t>
      </w:r>
    </w:p>
    <w:p w14:paraId="46947ED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Θα έχουμε σχολεία με νέα γνωστικά αντικείμενα, όχι μόνο στα μεγάλα αστικά κέντρα και όχι μόνο ένα στα τρία,</w:t>
      </w:r>
      <w:r>
        <w:rPr>
          <w:rFonts w:eastAsia="Times New Roman" w:cs="Times New Roman"/>
          <w:szCs w:val="24"/>
        </w:rPr>
        <w:t xml:space="preserve"> όπως συνέβαινε μέχρι τώρα. Θα έχουμε σχολεία με ξένη γλώσσα, με πληροφορική από την πρώτη τάξη του </w:t>
      </w:r>
      <w:r>
        <w:rPr>
          <w:rFonts w:eastAsia="Times New Roman" w:cs="Times New Roman"/>
          <w:szCs w:val="24"/>
        </w:rPr>
        <w:t>δ</w:t>
      </w:r>
      <w:r>
        <w:rPr>
          <w:rFonts w:eastAsia="Times New Roman" w:cs="Times New Roman"/>
          <w:szCs w:val="24"/>
        </w:rPr>
        <w:t>ημοτικού. Θα έχουμε σχολεία με θεατρική αγωγή και καλλιτεχνικά μαθήματα σε αυτές τις τάξεις. Επαναλαμβάνω ότι θα έχουμε σχολεία</w:t>
      </w:r>
      <w:r>
        <w:rPr>
          <w:rFonts w:eastAsia="Times New Roman" w:cs="Times New Roman"/>
          <w:szCs w:val="24"/>
        </w:rPr>
        <w:t>,</w:t>
      </w:r>
      <w:r>
        <w:rPr>
          <w:rFonts w:eastAsia="Times New Roman" w:cs="Times New Roman"/>
          <w:szCs w:val="24"/>
        </w:rPr>
        <w:t xml:space="preserve"> τα οποία θα είναι με νέα γ</w:t>
      </w:r>
      <w:r>
        <w:rPr>
          <w:rFonts w:eastAsia="Times New Roman" w:cs="Times New Roman"/>
          <w:szCs w:val="24"/>
        </w:rPr>
        <w:t>νωστικά αντικείμενα σε όλη την Ελλάδα και όχι μόνο στα μεγάλα αστικά κέντρα. Αυτό είναι το ολοήμερο σχολείο ενιαίου τύπου.</w:t>
      </w:r>
    </w:p>
    <w:p w14:paraId="46947ED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Στις 13.15΄ τελειώνει το εξάωρο – και όχι επτάωρο, γιατί τα παιδιά δεν μπορούν να υπάρχουν μέσα επτά ώρες σε μη λειτουργικά κτήρια, μ</w:t>
      </w:r>
      <w:r>
        <w:rPr>
          <w:rFonts w:eastAsia="Times New Roman" w:cs="Times New Roman"/>
          <w:szCs w:val="24"/>
        </w:rPr>
        <w:t>ε μοναδικό επιχείρημα όπως ακούγεται να υπάρχει μία ώρα διδασκαλίας παραπάνω – όχι για το παιδί αλλά για τον εκπαιδευτικό. Αυτή τη λογική να καθορίζουμε προγράμματα επί τη βάσει των εκπαιδευτικών αναγκών όπως λέγεται -δεν το υποστηρίζω, αλλά λέγεται- είναι</w:t>
      </w:r>
      <w:r>
        <w:rPr>
          <w:rFonts w:eastAsia="Times New Roman" w:cs="Times New Roman"/>
          <w:szCs w:val="24"/>
        </w:rPr>
        <w:t xml:space="preserve"> </w:t>
      </w:r>
      <w:r>
        <w:rPr>
          <w:rFonts w:eastAsia="Times New Roman" w:cs="Times New Roman"/>
          <w:szCs w:val="24"/>
        </w:rPr>
        <w:lastRenderedPageBreak/>
        <w:t xml:space="preserve">λανθασμένη. Προγράμματα σπουδών καθορίζουμε επί τη βάση των εκπαιδευτικών αναγκών των μαθητών. </w:t>
      </w:r>
    </w:p>
    <w:p w14:paraId="46947ED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Έχει ακουστεί και ένα άλλο δημαγωγικό στοιχείο και λυπούμαι</w:t>
      </w:r>
      <w:r>
        <w:rPr>
          <w:rFonts w:eastAsia="Times New Roman" w:cs="Times New Roman"/>
          <w:szCs w:val="24"/>
        </w:rPr>
        <w:t>,</w:t>
      </w:r>
      <w:r>
        <w:rPr>
          <w:rFonts w:eastAsia="Times New Roman" w:cs="Times New Roman"/>
          <w:szCs w:val="24"/>
        </w:rPr>
        <w:t xml:space="preserve"> γιατί προσχωρεί και το κόμμα σας σε αυτή τη λογική. Επαναλαμβάνω ότι νέα εκπαιδευτικά αντικείμενα </w:t>
      </w:r>
      <w:r>
        <w:rPr>
          <w:rFonts w:eastAsia="Times New Roman" w:cs="Times New Roman"/>
          <w:szCs w:val="24"/>
        </w:rPr>
        <w:t xml:space="preserve">βάζουμε σε όλα τα </w:t>
      </w:r>
      <w:r>
        <w:rPr>
          <w:rFonts w:eastAsia="Times New Roman" w:cs="Times New Roman"/>
          <w:szCs w:val="24"/>
        </w:rPr>
        <w:t>δ</w:t>
      </w:r>
      <w:r>
        <w:rPr>
          <w:rFonts w:eastAsia="Times New Roman" w:cs="Times New Roman"/>
          <w:szCs w:val="24"/>
        </w:rPr>
        <w:t xml:space="preserve">ημοτικά </w:t>
      </w:r>
      <w:r>
        <w:rPr>
          <w:rFonts w:eastAsia="Times New Roman" w:cs="Times New Roman"/>
          <w:szCs w:val="24"/>
        </w:rPr>
        <w:t>σ</w:t>
      </w:r>
      <w:r>
        <w:rPr>
          <w:rFonts w:eastAsia="Times New Roman" w:cs="Times New Roman"/>
          <w:szCs w:val="24"/>
        </w:rPr>
        <w:t>χολεία και όχι στο ένα από τα τρία. Αλλά νέα εκπαιδευτικά αντικείμενα δεν σημαίνει ότι παντού θα υπάρχουν ειδικότητες. Από πού και ως πού; Ο δάσκαλος –και είστε εκπαιδευτικός- δεν έχει τη δυνατότητα να κάνει μαθήματα, όπως είναι</w:t>
      </w:r>
      <w:r>
        <w:rPr>
          <w:rFonts w:eastAsia="Times New Roman" w:cs="Times New Roman"/>
          <w:szCs w:val="24"/>
        </w:rPr>
        <w:t xml:space="preserve"> για παράδειγμα τα καλλιτεχνικά; Δεν έχει αυτή τη δυνατότητα; Χρειάζεται ειδικότητα; Εσείς επικαλεστήκατε την αδιάσπαστη συναισθηματική σχέση και εκπαιδευτική ανάμεσα στο παιδί και τον δάσκαλο. Η </w:t>
      </w:r>
      <w:proofErr w:type="spellStart"/>
      <w:r>
        <w:rPr>
          <w:rFonts w:eastAsia="Times New Roman" w:cs="Times New Roman"/>
          <w:szCs w:val="24"/>
        </w:rPr>
        <w:t>γυμνασιοποίηση</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ημοτικού να μπαινοβγαίνουν χάριν του δικ</w:t>
      </w:r>
      <w:r>
        <w:rPr>
          <w:rFonts w:eastAsia="Times New Roman" w:cs="Times New Roman"/>
          <w:szCs w:val="24"/>
        </w:rPr>
        <w:t>αιώματος της εργασίας διάφορες ειδικότητες και να υποβαθμίζεται ο κεντρικός ρόλος του δάσκαλου</w:t>
      </w:r>
      <w:r>
        <w:rPr>
          <w:rFonts w:eastAsia="Times New Roman" w:cs="Times New Roman"/>
          <w:szCs w:val="24"/>
        </w:rPr>
        <w:t>,</w:t>
      </w:r>
      <w:r>
        <w:rPr>
          <w:rFonts w:eastAsia="Times New Roman" w:cs="Times New Roman"/>
          <w:szCs w:val="24"/>
        </w:rPr>
        <w:t xml:space="preserve"> είναι στοιχείο το οποίο ενισχύει τη συναισθηματική και παιδαγωγική σχέση του παιδιού με τον δάσκαλο; </w:t>
      </w:r>
    </w:p>
    <w:p w14:paraId="46947ED6"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Αυτά που λέω</w:t>
      </w:r>
      <w:r>
        <w:rPr>
          <w:rFonts w:eastAsia="Times New Roman" w:cs="Times New Roman"/>
          <w:szCs w:val="24"/>
        </w:rPr>
        <w:t>,</w:t>
      </w:r>
      <w:r>
        <w:rPr>
          <w:rFonts w:eastAsia="Times New Roman" w:cs="Times New Roman"/>
          <w:szCs w:val="24"/>
        </w:rPr>
        <w:t xml:space="preserve"> τα λέγατε και εσείς ως κόμμα, όταν ήρθε η κ.</w:t>
      </w:r>
      <w:r>
        <w:rPr>
          <w:rFonts w:eastAsia="Times New Roman" w:cs="Times New Roman"/>
          <w:szCs w:val="24"/>
        </w:rPr>
        <w:t xml:space="preserve"> Διαμαντοπούλου και για λόγους πελατειακών σχέσεων, με λεφτά της Ευρωπαϊκής Ένωσης, που τελειώνουν, έβαλε τις ειδικότητες στα σχολεία και όχι τα ειδικά μαθήματα ή τα νέα γνωστικά αντικείμενα. Είναι δυνατόν σήμερα</w:t>
      </w:r>
      <w:r>
        <w:rPr>
          <w:rFonts w:eastAsia="Times New Roman" w:cs="Times New Roman"/>
          <w:szCs w:val="24"/>
        </w:rPr>
        <w:t>,</w:t>
      </w:r>
      <w:r>
        <w:rPr>
          <w:rFonts w:eastAsia="Times New Roman" w:cs="Times New Roman"/>
          <w:szCs w:val="24"/>
        </w:rPr>
        <w:t xml:space="preserve"> να ξεχνάμε αυτή την καταλυτική κριτική που</w:t>
      </w:r>
      <w:r>
        <w:rPr>
          <w:rFonts w:eastAsia="Times New Roman" w:cs="Times New Roman"/>
          <w:szCs w:val="24"/>
        </w:rPr>
        <w:t xml:space="preserve"> έκανε το εκπαιδευτικό κίνημα και η ΔΟΕ και όλα τα πολιτικά κόμματα στο χώρο της εκπαίδευσης για τη σκοπιμότητα –και όχι χρησιμότητα– αυτής της </w:t>
      </w:r>
      <w:proofErr w:type="spellStart"/>
      <w:r>
        <w:rPr>
          <w:rFonts w:eastAsia="Times New Roman" w:cs="Times New Roman"/>
          <w:szCs w:val="24"/>
        </w:rPr>
        <w:t>γυμνασιοποίησης</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σ</w:t>
      </w:r>
      <w:r>
        <w:rPr>
          <w:rFonts w:eastAsia="Times New Roman" w:cs="Times New Roman"/>
          <w:szCs w:val="24"/>
        </w:rPr>
        <w:t xml:space="preserve">χολείου; Θα μπορούσα και άλλα παραδείγματα να αναφέρω. </w:t>
      </w:r>
    </w:p>
    <w:p w14:paraId="46947ED7"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Όσον αφορά την ειδική αγω</w:t>
      </w:r>
      <w:r>
        <w:rPr>
          <w:rFonts w:eastAsia="Times New Roman" w:cs="Times New Roman"/>
          <w:szCs w:val="24"/>
        </w:rPr>
        <w:t>γή δώσαμε εξετάσεις πέρ</w:t>
      </w:r>
      <w:r>
        <w:rPr>
          <w:rFonts w:eastAsia="Times New Roman" w:cs="Times New Roman"/>
          <w:szCs w:val="24"/>
        </w:rPr>
        <w:t>υ</w:t>
      </w:r>
      <w:r>
        <w:rPr>
          <w:rFonts w:eastAsia="Times New Roman" w:cs="Times New Roman"/>
          <w:szCs w:val="24"/>
        </w:rPr>
        <w:t xml:space="preserve">σι και όπως βλέπετε κάτι καταφέραμε. Φέτος θα προχωρήσουμε και θα διαψεύσουμε τις </w:t>
      </w:r>
      <w:proofErr w:type="spellStart"/>
      <w:r>
        <w:rPr>
          <w:rFonts w:eastAsia="Times New Roman" w:cs="Times New Roman"/>
          <w:szCs w:val="24"/>
        </w:rPr>
        <w:t>Κασσάνδρες</w:t>
      </w:r>
      <w:proofErr w:type="spellEnd"/>
      <w:r>
        <w:rPr>
          <w:rFonts w:eastAsia="Times New Roman" w:cs="Times New Roman"/>
          <w:szCs w:val="24"/>
        </w:rPr>
        <w:t>, οι οποίες βλέπουν παντού ότι έρχεται κάποια λαίλαπα και κάποια καταστροφή. Το δημόσιο σχολείο θα αναδειχθεί σε ένα σχολείο ποιότητας και ι</w:t>
      </w:r>
      <w:r>
        <w:rPr>
          <w:rFonts w:eastAsia="Times New Roman" w:cs="Times New Roman"/>
          <w:szCs w:val="24"/>
        </w:rPr>
        <w:t xml:space="preserve">σότητας και όχι σε ένα σχολείο με μαθητές πελάτες και με καθηγητές </w:t>
      </w:r>
      <w:r>
        <w:rPr>
          <w:rFonts w:eastAsia="Times New Roman" w:cs="Times New Roman"/>
          <w:szCs w:val="24"/>
          <w:lang w:val="en-US"/>
        </w:rPr>
        <w:t>delivery</w:t>
      </w:r>
      <w:r>
        <w:rPr>
          <w:rFonts w:eastAsia="Times New Roman" w:cs="Times New Roman"/>
          <w:szCs w:val="24"/>
        </w:rPr>
        <w:t>.</w:t>
      </w:r>
    </w:p>
    <w:p w14:paraId="46947ED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Θα ήθελα επίσης να σας διαβεβαιώσω ότι θα ανοίξουμε δομές, όπως είναι η ενισχυτική διδασκαλία, από τον Οκτώβριο, όταν θα διαπιστωθούν οι παιδαγωγικές ανάγκες. Γιατί δεν μπορείς απ</w:t>
      </w:r>
      <w:r>
        <w:rPr>
          <w:rFonts w:eastAsia="Times New Roman" w:cs="Times New Roman"/>
          <w:szCs w:val="24"/>
        </w:rPr>
        <w:t>ό τον Σεπτέμβριο να τις ανοίξεις, άμα δεν ξέρεις ποια είναι τα ζητήματα. Από τα τέλη Οκτώβριο θα τις ανοίξουμε.</w:t>
      </w:r>
    </w:p>
    <w:p w14:paraId="46947ED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υπάρξουν και άλλες δομές</w:t>
      </w:r>
      <w:r>
        <w:rPr>
          <w:rFonts w:eastAsia="Times New Roman" w:cs="Times New Roman"/>
          <w:szCs w:val="24"/>
        </w:rPr>
        <w:t>,</w:t>
      </w:r>
      <w:r>
        <w:rPr>
          <w:rFonts w:eastAsia="Times New Roman" w:cs="Times New Roman"/>
          <w:szCs w:val="24"/>
        </w:rPr>
        <w:t xml:space="preserve"> που θα ανοίξουν για την αξιοποίηση όλου του εκπαιδευτικού προσωπικού, για να πάψει να υπάρχει ένα πάρτι πελατειακών διευκολύνσεων, που έχουμε παρκαρισμένους εκπαιδευτικούς με πολλά πλεονάσματα σε μια περιοχή και στη διπλανή να υπάρχουν σχολεία που δεν μπο</w:t>
      </w:r>
      <w:r>
        <w:rPr>
          <w:rFonts w:eastAsia="Times New Roman" w:cs="Times New Roman"/>
          <w:szCs w:val="24"/>
        </w:rPr>
        <w:t xml:space="preserve">ρούν να λειτουργήσουν από ελλείψεις. Δεν είναι δυνατόν να έχουμε πλεόνασμα σε ειδικότητες στα σχολεία και να προσλαμβάνουμε αναπληρωτές. </w:t>
      </w:r>
    </w:p>
    <w:p w14:paraId="46947EDA"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Το γνωρίζετε; Υπάρχει πλεόνασμα σε ορισμένες ειδικότητες, οι οποίες κρύβονται στον μηχανισμό των πελατειακών σχέσεων κ</w:t>
      </w:r>
      <w:r>
        <w:rPr>
          <w:rFonts w:eastAsia="Times New Roman" w:cs="Times New Roman"/>
          <w:szCs w:val="24"/>
        </w:rPr>
        <w:t>αι προσλαμβάνουμε αναπληρωτές</w:t>
      </w:r>
      <w:r>
        <w:rPr>
          <w:rFonts w:eastAsia="Times New Roman" w:cs="Times New Roman"/>
          <w:szCs w:val="24"/>
        </w:rPr>
        <w:t>,</w:t>
      </w:r>
      <w:r>
        <w:rPr>
          <w:rFonts w:eastAsia="Times New Roman" w:cs="Times New Roman"/>
          <w:szCs w:val="24"/>
        </w:rPr>
        <w:t xml:space="preserve"> να κάνουν τη δουλειά που δεν κάνουν οι </w:t>
      </w:r>
      <w:r>
        <w:rPr>
          <w:rFonts w:eastAsia="Times New Roman" w:cs="Times New Roman"/>
          <w:szCs w:val="24"/>
        </w:rPr>
        <w:lastRenderedPageBreak/>
        <w:t>μόνιμοι. Είναι πολλοί; Και ένας να είναι –που δεν είναι ένας- έχει σημασία. Ο Έλληνας πολίτης φορολογείται, για να λειτουργήσει το σχολείο και οι άλλες δημόσιες υπηρεσίες. Δεν είναι δυνα</w:t>
      </w:r>
      <w:r>
        <w:rPr>
          <w:rFonts w:eastAsia="Times New Roman" w:cs="Times New Roman"/>
          <w:szCs w:val="24"/>
        </w:rPr>
        <w:t>τόν</w:t>
      </w:r>
      <w:r>
        <w:rPr>
          <w:rFonts w:eastAsia="Times New Roman" w:cs="Times New Roman"/>
          <w:szCs w:val="24"/>
        </w:rPr>
        <w:t>,</w:t>
      </w:r>
      <w:r>
        <w:rPr>
          <w:rFonts w:eastAsia="Times New Roman" w:cs="Times New Roman"/>
          <w:szCs w:val="24"/>
        </w:rPr>
        <w:t xml:space="preserve"> να μη λαμβάνουμε υπ’ </w:t>
      </w:r>
      <w:proofErr w:type="spellStart"/>
      <w:r>
        <w:rPr>
          <w:rFonts w:eastAsia="Times New Roman" w:cs="Times New Roman"/>
          <w:szCs w:val="24"/>
        </w:rPr>
        <w:t>όψιν</w:t>
      </w:r>
      <w:proofErr w:type="spellEnd"/>
      <w:r>
        <w:rPr>
          <w:rFonts w:eastAsia="Times New Roman" w:cs="Times New Roman"/>
          <w:szCs w:val="24"/>
        </w:rPr>
        <w:t xml:space="preserve"> και να μη σεβόμαστε αυτή τη θυσία του Έλληνα πολίτη. </w:t>
      </w:r>
    </w:p>
    <w:p w14:paraId="46947ED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Επαναλαμβάνω. Το σχολε</w:t>
      </w:r>
      <w:r>
        <w:rPr>
          <w:rFonts w:eastAsia="Times New Roman" w:cs="Times New Roman"/>
          <w:szCs w:val="24"/>
        </w:rPr>
        <w:t>ία</w:t>
      </w:r>
      <w:r>
        <w:rPr>
          <w:rFonts w:eastAsia="Times New Roman" w:cs="Times New Roman"/>
          <w:szCs w:val="24"/>
        </w:rPr>
        <w:t xml:space="preserve"> θα λειτουργήσουν χωρίς κενά από την πρώτη μέρα τον Σεπτέμβριο. </w:t>
      </w:r>
    </w:p>
    <w:p w14:paraId="46947EDC"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κλείσουμε δίνοντας τον λόγο για ένα–δυο λεπτά </w:t>
      </w:r>
      <w:r>
        <w:rPr>
          <w:rFonts w:eastAsia="Times New Roman" w:cs="Times New Roman"/>
          <w:szCs w:val="24"/>
        </w:rPr>
        <w:t>στον υπομονετικά αναμένοντα κ. Ευστάθιο Παναγούλη, για να εκφράσει το δίκαιο παράπονό του.</w:t>
      </w:r>
    </w:p>
    <w:p w14:paraId="46947EDD"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46947EDE"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είναι η τρίτη φορά και το γνωρίζετε πολύ καλά, γιατί είστε Πρόεδρος…</w:t>
      </w:r>
    </w:p>
    <w:p w14:paraId="46947EDF"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proofErr w:type="spellStart"/>
      <w:r>
        <w:rPr>
          <w:rFonts w:eastAsia="Times New Roman" w:cs="Times New Roman"/>
          <w:szCs w:val="24"/>
        </w:rPr>
        <w:t>Προεδρεύων</w:t>
      </w:r>
      <w:proofErr w:type="spellEnd"/>
      <w:r>
        <w:rPr>
          <w:rFonts w:eastAsia="Times New Roman" w:cs="Times New Roman"/>
          <w:szCs w:val="24"/>
        </w:rPr>
        <w:t xml:space="preserve">. </w:t>
      </w:r>
    </w:p>
    <w:p w14:paraId="46947EE0"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Ναι, </w:t>
      </w:r>
      <w:proofErr w:type="spellStart"/>
      <w:r>
        <w:rPr>
          <w:rFonts w:eastAsia="Times New Roman" w:cs="Times New Roman"/>
          <w:szCs w:val="24"/>
        </w:rPr>
        <w:t>π</w:t>
      </w:r>
      <w:r>
        <w:rPr>
          <w:rFonts w:eastAsia="Times New Roman" w:cs="Times New Roman"/>
          <w:szCs w:val="24"/>
        </w:rPr>
        <w:t>ροεδρεύων</w:t>
      </w:r>
      <w:proofErr w:type="spellEnd"/>
      <w:r>
        <w:rPr>
          <w:rFonts w:eastAsia="Times New Roman" w:cs="Times New Roman"/>
          <w:szCs w:val="24"/>
        </w:rPr>
        <w:t>.</w:t>
      </w:r>
    </w:p>
    <w:p w14:paraId="46947EE1"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τρίτη φορά που ο εμπνευστής του προγράμματος της Θεσσαλονίκης, ο Υπουργός των Οικονομικών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αρνείται να εμφανιστεί στην Αίθουσα αυτή. Είναι ο εμπνευστ</w:t>
      </w:r>
      <w:r>
        <w:rPr>
          <w:rFonts w:eastAsia="Times New Roman" w:cs="Times New Roman"/>
          <w:szCs w:val="24"/>
        </w:rPr>
        <w:t>ής του προγράμματος εκείνου</w:t>
      </w:r>
      <w:r>
        <w:rPr>
          <w:rFonts w:eastAsia="Times New Roman" w:cs="Times New Roman"/>
          <w:szCs w:val="24"/>
        </w:rPr>
        <w:t>,</w:t>
      </w:r>
      <w:r>
        <w:rPr>
          <w:rFonts w:eastAsia="Times New Roman" w:cs="Times New Roman"/>
          <w:szCs w:val="24"/>
        </w:rPr>
        <w:t xml:space="preserve"> με το οποίο εξαπατήσαμε έναν ολόκληρο λαό. </w:t>
      </w:r>
    </w:p>
    <w:p w14:paraId="46947EE2"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Σήμερα στις 9:05΄, κύριε Πρόεδρε, από το γραφείο του κ. </w:t>
      </w:r>
      <w:proofErr w:type="spellStart"/>
      <w:r>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ειδοποίησαν το γραφείο μου ότι δεν θα έρθει. Χθες με είχε ειδοποιήσει αργά το απόγευμα η αρμόδια υπηρεσία της Βουλή</w:t>
      </w:r>
      <w:r>
        <w:rPr>
          <w:rFonts w:eastAsia="Times New Roman" w:cs="Times New Roman"/>
          <w:szCs w:val="24"/>
        </w:rPr>
        <w:t xml:space="preserve">ς. </w:t>
      </w:r>
    </w:p>
    <w:p w14:paraId="46947EE3"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Έχω κάνει μια ερώτηση στον κ. </w:t>
      </w:r>
      <w:proofErr w:type="spellStart"/>
      <w:r>
        <w:rPr>
          <w:rFonts w:eastAsia="Times New Roman" w:cs="Times New Roman"/>
          <w:szCs w:val="24"/>
        </w:rPr>
        <w:t>Τσακαλώτο</w:t>
      </w:r>
      <w:proofErr w:type="spellEnd"/>
      <w:r>
        <w:rPr>
          <w:rFonts w:eastAsia="Times New Roman" w:cs="Times New Roman"/>
          <w:szCs w:val="24"/>
        </w:rPr>
        <w:t xml:space="preserve">. Πόσο στοιχίζει η </w:t>
      </w:r>
      <w:r>
        <w:rPr>
          <w:rFonts w:eastAsia="Times New Roman" w:cs="Times New Roman"/>
          <w:szCs w:val="24"/>
        </w:rPr>
        <w:t>τ</w:t>
      </w:r>
      <w:r>
        <w:rPr>
          <w:rFonts w:eastAsia="Times New Roman" w:cs="Times New Roman"/>
          <w:szCs w:val="24"/>
        </w:rPr>
        <w:t xml:space="preserve">ρόικα –θα μου επιτρέψετε τη λέξη, κύριε Πρόεδρε- που έχει </w:t>
      </w:r>
      <w:proofErr w:type="spellStart"/>
      <w:r>
        <w:rPr>
          <w:rFonts w:eastAsia="Times New Roman" w:cs="Times New Roman"/>
          <w:szCs w:val="24"/>
        </w:rPr>
        <w:t>κατσικωθεί</w:t>
      </w:r>
      <w:proofErr w:type="spellEnd"/>
      <w:r>
        <w:rPr>
          <w:rFonts w:eastAsia="Times New Roman" w:cs="Times New Roman"/>
          <w:szCs w:val="24"/>
        </w:rPr>
        <w:t xml:space="preserve"> στο </w:t>
      </w:r>
      <w:r>
        <w:rPr>
          <w:rFonts w:eastAsia="Times New Roman" w:cs="Times New Roman"/>
          <w:szCs w:val="24"/>
        </w:rPr>
        <w:t>«</w:t>
      </w:r>
      <w:r>
        <w:rPr>
          <w:rFonts w:eastAsia="Times New Roman" w:cs="Times New Roman"/>
          <w:szCs w:val="24"/>
          <w:lang w:val="en-US"/>
        </w:rPr>
        <w:t>HILTON</w:t>
      </w:r>
      <w:r>
        <w:rPr>
          <w:rFonts w:eastAsia="Times New Roman" w:cs="Times New Roman"/>
          <w:szCs w:val="24"/>
        </w:rPr>
        <w:t>»</w:t>
      </w:r>
      <w:r>
        <w:rPr>
          <w:rFonts w:eastAsia="Times New Roman" w:cs="Times New Roman"/>
          <w:szCs w:val="24"/>
        </w:rPr>
        <w:t xml:space="preserve"> εδώ και μήνες; Τρώει, πίνει, διασκεδάζει με λεφτά του Έλληνα φορολογούμενου, του συνταξιούχου και του μισθωτού,</w:t>
      </w:r>
      <w:r>
        <w:rPr>
          <w:rFonts w:eastAsia="Times New Roman" w:cs="Times New Roman"/>
          <w:szCs w:val="24"/>
        </w:rPr>
        <w:t xml:space="preserve"> που κάθε μήνα βλέπει να του λείπουν 5, 10 και 20 ευρώ από τον λογαριασμό. </w:t>
      </w:r>
    </w:p>
    <w:p w14:paraId="46947EE4"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του κ. </w:t>
      </w:r>
      <w:proofErr w:type="spellStart"/>
      <w:r>
        <w:rPr>
          <w:rFonts w:eastAsia="Times New Roman" w:cs="Times New Roman"/>
          <w:szCs w:val="24"/>
        </w:rPr>
        <w:t>Τσακαλώτου</w:t>
      </w:r>
      <w:proofErr w:type="spellEnd"/>
      <w:r>
        <w:rPr>
          <w:rFonts w:eastAsia="Times New Roman" w:cs="Times New Roman"/>
          <w:szCs w:val="24"/>
        </w:rPr>
        <w:t xml:space="preserve">, του Υπουργού των Οικονομικών, βρίσκεται στα </w:t>
      </w:r>
      <w:r>
        <w:rPr>
          <w:rFonts w:eastAsia="Times New Roman" w:cs="Times New Roman"/>
          <w:szCs w:val="24"/>
        </w:rPr>
        <w:t>τριακόσια πενήντα</w:t>
      </w:r>
      <w:r>
        <w:rPr>
          <w:rFonts w:eastAsia="Times New Roman" w:cs="Times New Roman"/>
          <w:szCs w:val="24"/>
        </w:rPr>
        <w:t xml:space="preserve"> μέτρα από εδώ. Μπορούσε να είχε έρθει για πέντε λεπτά οποιαδήποτε στιγμή. Είμαι βέβαιο</w:t>
      </w:r>
      <w:r>
        <w:rPr>
          <w:rFonts w:eastAsia="Times New Roman" w:cs="Times New Roman"/>
          <w:szCs w:val="24"/>
        </w:rPr>
        <w:t xml:space="preserve">ς ότι θα του δίνατε τον λόγο, για να απαντήσει πόσο στοιχίζουν πλέον οι </w:t>
      </w:r>
      <w:proofErr w:type="spellStart"/>
      <w:r>
        <w:rPr>
          <w:rFonts w:eastAsia="Times New Roman" w:cs="Times New Roman"/>
          <w:szCs w:val="24"/>
        </w:rPr>
        <w:t>τροϊκανοί</w:t>
      </w:r>
      <w:proofErr w:type="spellEnd"/>
      <w:r>
        <w:rPr>
          <w:rFonts w:eastAsia="Times New Roman" w:cs="Times New Roman"/>
          <w:szCs w:val="24"/>
        </w:rPr>
        <w:t>.</w:t>
      </w:r>
    </w:p>
    <w:p w14:paraId="46947EE5"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Κύριε Πρόεδρε –και θα κλείσω μ’ αυτό- ο κ. </w:t>
      </w:r>
      <w:proofErr w:type="spellStart"/>
      <w:r>
        <w:rPr>
          <w:rFonts w:eastAsia="Times New Roman" w:cs="Times New Roman"/>
          <w:szCs w:val="24"/>
        </w:rPr>
        <w:t>Τσακαλώτος</w:t>
      </w:r>
      <w:proofErr w:type="spellEnd"/>
      <w:r>
        <w:rPr>
          <w:rFonts w:eastAsia="Times New Roman" w:cs="Times New Roman"/>
          <w:szCs w:val="24"/>
        </w:rPr>
        <w:t xml:space="preserve"> πιστεύει ότι είναι ο υπασπιστής του Τσε </w:t>
      </w:r>
      <w:proofErr w:type="spellStart"/>
      <w:r>
        <w:rPr>
          <w:rFonts w:eastAsia="Times New Roman" w:cs="Times New Roman"/>
          <w:szCs w:val="24"/>
        </w:rPr>
        <w:t>Γκεβάρα</w:t>
      </w:r>
      <w:proofErr w:type="spellEnd"/>
      <w:r>
        <w:rPr>
          <w:rFonts w:eastAsia="Times New Roman" w:cs="Times New Roman"/>
          <w:szCs w:val="24"/>
        </w:rPr>
        <w:t xml:space="preserve"> και μπαίνει κάθε μέρα στο </w:t>
      </w:r>
      <w:r>
        <w:rPr>
          <w:rFonts w:eastAsia="Times New Roman" w:cs="Times New Roman"/>
          <w:szCs w:val="24"/>
        </w:rPr>
        <w:t>«</w:t>
      </w:r>
      <w:r>
        <w:rPr>
          <w:rFonts w:eastAsia="Times New Roman" w:cs="Times New Roman"/>
          <w:szCs w:val="24"/>
          <w:lang w:val="en-US"/>
        </w:rPr>
        <w:t>HILTON</w:t>
      </w:r>
      <w:r>
        <w:rPr>
          <w:rFonts w:eastAsia="Times New Roman" w:cs="Times New Roman"/>
          <w:szCs w:val="24"/>
        </w:rPr>
        <w:t>»</w:t>
      </w:r>
      <w:r>
        <w:rPr>
          <w:rFonts w:eastAsia="Times New Roman" w:cs="Times New Roman"/>
          <w:szCs w:val="24"/>
        </w:rPr>
        <w:t xml:space="preserve"> με ένα σακίδιο άδειο και βγαίνει με </w:t>
      </w:r>
      <w:r>
        <w:rPr>
          <w:rFonts w:eastAsia="Times New Roman" w:cs="Times New Roman"/>
          <w:szCs w:val="24"/>
        </w:rPr>
        <w:t>ένα σακίδιο γεμάτο μέτρα εναντίον των απλών ανθρώπων.</w:t>
      </w:r>
    </w:p>
    <w:p w14:paraId="46947EE6"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 μπαίνετε τώρα στην ουσία. Θα έρθει κάποια στιγμή και θα μπείτε στην ουσία. Γιατί αφού απουσιάζει ο Υπουργός, δεν μπορώ να το επιτρέψω.</w:t>
      </w:r>
    </w:p>
    <w:p w14:paraId="46947EE7"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Τελειώνω,</w:t>
      </w:r>
      <w:r>
        <w:rPr>
          <w:rFonts w:eastAsia="Times New Roman" w:cs="Times New Roman"/>
          <w:szCs w:val="24"/>
        </w:rPr>
        <w:t xml:space="preserve"> κύριε Πρόεδρε, μ’ αυτό.</w:t>
      </w:r>
    </w:p>
    <w:p w14:paraId="46947EE8"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Είναι σωστή η απόφαση που πήρε η Διάσκεψη των Προέδρων, αλλά είναι και λίγο κωμικό. Δεν θα έρχεται ο Υπουργός και θα μιλάμε εμείς. Νομίζω ότι πρέπει επιτέλους να γίνει συνείδηση στην Κυβέρνηση </w:t>
      </w:r>
      <w:r>
        <w:rPr>
          <w:rFonts w:eastAsia="Times New Roman" w:cs="Times New Roman"/>
          <w:szCs w:val="24"/>
        </w:rPr>
        <w:lastRenderedPageBreak/>
        <w:t>και τους Υπουργούς ότι είναι καθήκον τ</w:t>
      </w:r>
      <w:r>
        <w:rPr>
          <w:rFonts w:eastAsia="Times New Roman" w:cs="Times New Roman"/>
          <w:szCs w:val="24"/>
        </w:rPr>
        <w:t>ους να έρχονται εδώ σ’ αυτή την Αίθουσα. Έχω θητεύσει, κύριε Πρόεδρε, από το 1977 σε πάρα πολλές κοινοβουλευτικές περιόδους, ως Βουλευτής, όπως κι εσείς εξάλλου. Αυτό το χάλι που παρουσιάζει το σημερινό Κοινοβούλιο τους τελευταίους μήνες</w:t>
      </w:r>
      <w:r>
        <w:rPr>
          <w:rFonts w:eastAsia="Times New Roman" w:cs="Times New Roman"/>
          <w:szCs w:val="24"/>
        </w:rPr>
        <w:t>,</w:t>
      </w:r>
      <w:r>
        <w:rPr>
          <w:rFonts w:eastAsia="Times New Roman" w:cs="Times New Roman"/>
          <w:szCs w:val="24"/>
        </w:rPr>
        <w:t xml:space="preserve"> είναι απαράδεκτο.</w:t>
      </w:r>
    </w:p>
    <w:p w14:paraId="46947EE9"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947EEA"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κύριε Δελή, κύριε Παναγούλη –λέω τα ονόματά σας για να μην πω «κυρίες και κύριοι συνάδελφοι» και γελοιοποιηθώ κι εγώ- ολοκληρώθηκε η συζήτηση των επικαίρων ερωτήσεων.</w:t>
      </w:r>
    </w:p>
    <w:p w14:paraId="46947EEB"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για την συνεργασία. Καλό Σαββατοκύριακο. Δεν ξέρω πόσο καλό θα είναι το Σαββατοκύριακο μετά το χθεσινό αποτέλεσμα. Οι δήθεν ηγέτες της Ευρώπης, αφού την Ευρώπη της κοινωνικής αλληλεγγύης την έκαναν Ευρώπη της φτώχειας και των τραπεζών, τώρα κλαίνε ως οι μω</w:t>
      </w:r>
      <w:r>
        <w:rPr>
          <w:rFonts w:eastAsia="Times New Roman" w:cs="Times New Roman"/>
          <w:szCs w:val="24"/>
        </w:rPr>
        <w:t xml:space="preserve">ρές παρθένες του Ευαγγελίου επί των ερειπίων που οι ίδιοι δημιούργησαν, αυτοί οι ηγετίσκοι της Ευρώπης. </w:t>
      </w:r>
    </w:p>
    <w:p w14:paraId="46947EEC" w14:textId="77777777" w:rsidR="00975A5F" w:rsidRDefault="005851F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w:t>
      </w:r>
      <w:r>
        <w:rPr>
          <w:rFonts w:eastAsia="Times New Roman" w:cs="Times New Roman"/>
          <w:szCs w:val="24"/>
        </w:rPr>
        <w:t xml:space="preserve">έχεστε στο σημείο αυτό να λύσουμε τη συνεδρίαση; </w:t>
      </w:r>
    </w:p>
    <w:p w14:paraId="46947EED"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46947EEE"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12:04΄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27 Ιουνίου 2016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46947EEF" w14:textId="77777777" w:rsidR="00975A5F" w:rsidRDefault="005851F5">
      <w:pPr>
        <w:spacing w:line="600" w:lineRule="auto"/>
        <w:ind w:firstLine="720"/>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975A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pF9pjsIQ8L2m+Bb9VIyCqZvc6s=" w:salt="sQm2OQ6QfrX+1LT5oB7+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5F"/>
    <w:rsid w:val="005851F5"/>
    <w:rsid w:val="00975A5F"/>
    <w:rsid w:val="00F840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7D4C"/>
  <w15:docId w15:val="{E5AE3AE6-2580-43EA-9979-49302092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0F4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0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270</MetadataID>
    <Session xmlns="641f345b-441b-4b81-9152-adc2e73ba5e1">Α´</Session>
    <Date xmlns="641f345b-441b-4b81-9152-adc2e73ba5e1">2016-06-23T21:00:00+00:00</Date>
    <Status xmlns="641f345b-441b-4b81-9152-adc2e73ba5e1">
      <Url>http://srv-sp1/praktika/Lists/Incoming_Metadata/EditForm.aspx?ID=270&amp;Source=/praktika/Recordings_Library/Forms/AllItems.aspx</Url>
      <Description>Δημοσιεύτηκε</Description>
    </Status>
    <Meeting xmlns="641f345b-441b-4b81-9152-adc2e73ba5e1">ΡΜΘ´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0DB371-8C92-4E70-ADDB-24DA4D2598B8}">
  <ds:schemaRefs>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infopath/2007/PartnerControls"/>
    <ds:schemaRef ds:uri="641f345b-441b-4b81-9152-adc2e73ba5e1"/>
    <ds:schemaRef ds:uri="http://purl.org/dc/dcmityp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060C35E-C7E0-4B67-9511-E81522351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1B532-52FB-485F-A186-2A9916020C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16854</Words>
  <Characters>91015</Characters>
  <Application>Microsoft Office Word</Application>
  <DocSecurity>0</DocSecurity>
  <Lines>758</Lines>
  <Paragraphs>215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2016-07-04T07:22:00Z</dcterms:created>
  <dcterms:modified xsi:type="dcterms:W3CDTF">2016-07-04T07:22:00Z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