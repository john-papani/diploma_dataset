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6A0B" w14:textId="77777777" w:rsidR="00C36FE8" w:rsidRPr="00C36FE8" w:rsidRDefault="00C36FE8" w:rsidP="00C36FE8">
      <w:pPr>
        <w:spacing w:after="0" w:line="360" w:lineRule="auto"/>
        <w:rPr>
          <w:ins w:id="0" w:author="Φλούδα Χριστίνα" w:date="2017-12-08T12:04:00Z"/>
          <w:rFonts w:eastAsia="Times New Roman"/>
          <w:szCs w:val="24"/>
          <w:lang w:eastAsia="en-US"/>
        </w:rPr>
      </w:pPr>
      <w:bookmarkStart w:id="1" w:name="_GoBack"/>
      <w:bookmarkEnd w:id="1"/>
      <w:ins w:id="2" w:author="Φλούδα Χριστίνα" w:date="2017-12-08T12:04:00Z">
        <w:r w:rsidRPr="00C36FE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E5D7F2" w14:textId="77777777" w:rsidR="00C36FE8" w:rsidRPr="00C36FE8" w:rsidRDefault="00C36FE8" w:rsidP="00C36FE8">
      <w:pPr>
        <w:spacing w:after="0" w:line="360" w:lineRule="auto"/>
        <w:rPr>
          <w:ins w:id="3" w:author="Φλούδα Χριστίνα" w:date="2017-12-08T12:04:00Z"/>
          <w:rFonts w:eastAsia="Times New Roman"/>
          <w:szCs w:val="24"/>
          <w:lang w:eastAsia="en-US"/>
        </w:rPr>
      </w:pPr>
    </w:p>
    <w:p w14:paraId="019A68B6" w14:textId="77777777" w:rsidR="00C36FE8" w:rsidRPr="00C36FE8" w:rsidRDefault="00C36FE8" w:rsidP="00C36FE8">
      <w:pPr>
        <w:spacing w:after="0" w:line="360" w:lineRule="auto"/>
        <w:rPr>
          <w:ins w:id="4" w:author="Φλούδα Χριστίνα" w:date="2017-12-08T12:04:00Z"/>
          <w:rFonts w:eastAsia="Times New Roman"/>
          <w:szCs w:val="24"/>
          <w:lang w:eastAsia="en-US"/>
        </w:rPr>
      </w:pPr>
      <w:ins w:id="5" w:author="Φλούδα Χριστίνα" w:date="2017-12-08T12:04:00Z">
        <w:r w:rsidRPr="00C36FE8">
          <w:rPr>
            <w:rFonts w:eastAsia="Times New Roman"/>
            <w:szCs w:val="24"/>
            <w:lang w:eastAsia="en-US"/>
          </w:rPr>
          <w:t>ΠΙΝΑΚΑΣ ΠΕΡΙΕΧΟΜΕΝΩΝ</w:t>
        </w:r>
      </w:ins>
    </w:p>
    <w:p w14:paraId="1BAFC318" w14:textId="77777777" w:rsidR="00C36FE8" w:rsidRPr="00C36FE8" w:rsidRDefault="00C36FE8" w:rsidP="00C36FE8">
      <w:pPr>
        <w:spacing w:after="0" w:line="360" w:lineRule="auto"/>
        <w:rPr>
          <w:ins w:id="6" w:author="Φλούδα Χριστίνα" w:date="2017-12-08T12:04:00Z"/>
          <w:rFonts w:eastAsia="Times New Roman"/>
          <w:szCs w:val="24"/>
          <w:lang w:eastAsia="en-US"/>
        </w:rPr>
      </w:pPr>
      <w:ins w:id="7" w:author="Φλούδα Χριστίνα" w:date="2017-12-08T12:04:00Z">
        <w:r w:rsidRPr="00C36FE8">
          <w:rPr>
            <w:rFonts w:eastAsia="Times New Roman"/>
            <w:szCs w:val="24"/>
            <w:lang w:eastAsia="en-US"/>
          </w:rPr>
          <w:t xml:space="preserve">ΙΖ΄ ΠΕΡΙΟΔΟΣ </w:t>
        </w:r>
      </w:ins>
    </w:p>
    <w:p w14:paraId="40DC334E" w14:textId="77777777" w:rsidR="00C36FE8" w:rsidRPr="00C36FE8" w:rsidRDefault="00C36FE8" w:rsidP="00C36FE8">
      <w:pPr>
        <w:spacing w:after="0" w:line="360" w:lineRule="auto"/>
        <w:rPr>
          <w:ins w:id="8" w:author="Φλούδα Χριστίνα" w:date="2017-12-08T12:04:00Z"/>
          <w:rFonts w:eastAsia="Times New Roman"/>
          <w:szCs w:val="24"/>
          <w:lang w:eastAsia="en-US"/>
        </w:rPr>
      </w:pPr>
      <w:ins w:id="9" w:author="Φλούδα Χριστίνα" w:date="2017-12-08T12:04:00Z">
        <w:r w:rsidRPr="00C36FE8">
          <w:rPr>
            <w:rFonts w:eastAsia="Times New Roman"/>
            <w:szCs w:val="24"/>
            <w:lang w:eastAsia="en-US"/>
          </w:rPr>
          <w:t>ΠΡΟΕΔΡΕΥΟΜΕΝΗΣ ΚΟΙΝΟΒΟΥΛΕΥΤΙΚΗΣ ΔΗΜΟΚΡΑΤΙΑΣ</w:t>
        </w:r>
      </w:ins>
    </w:p>
    <w:p w14:paraId="5AA91688" w14:textId="77777777" w:rsidR="00C36FE8" w:rsidRPr="00C36FE8" w:rsidRDefault="00C36FE8" w:rsidP="00C36FE8">
      <w:pPr>
        <w:spacing w:after="0" w:line="360" w:lineRule="auto"/>
        <w:rPr>
          <w:ins w:id="10" w:author="Φλούδα Χριστίνα" w:date="2017-12-08T12:04:00Z"/>
          <w:rFonts w:eastAsia="Times New Roman"/>
          <w:szCs w:val="24"/>
          <w:lang w:eastAsia="en-US"/>
        </w:rPr>
      </w:pPr>
      <w:ins w:id="11" w:author="Φλούδα Χριστίνα" w:date="2017-12-08T12:04:00Z">
        <w:r w:rsidRPr="00C36FE8">
          <w:rPr>
            <w:rFonts w:eastAsia="Times New Roman"/>
            <w:szCs w:val="24"/>
            <w:lang w:eastAsia="en-US"/>
          </w:rPr>
          <w:t>ΣΥΝΟΔΟΣ Γ΄</w:t>
        </w:r>
      </w:ins>
    </w:p>
    <w:p w14:paraId="23D243D0" w14:textId="77777777" w:rsidR="00C36FE8" w:rsidRPr="00C36FE8" w:rsidRDefault="00C36FE8" w:rsidP="00C36FE8">
      <w:pPr>
        <w:spacing w:after="0" w:line="360" w:lineRule="auto"/>
        <w:rPr>
          <w:ins w:id="12" w:author="Φλούδα Χριστίνα" w:date="2017-12-08T12:04:00Z"/>
          <w:rFonts w:eastAsia="Times New Roman"/>
          <w:szCs w:val="24"/>
          <w:lang w:eastAsia="en-US"/>
        </w:rPr>
      </w:pPr>
    </w:p>
    <w:p w14:paraId="54804553" w14:textId="77777777" w:rsidR="00C36FE8" w:rsidRPr="00C36FE8" w:rsidRDefault="00C36FE8" w:rsidP="00C36FE8">
      <w:pPr>
        <w:spacing w:after="0" w:line="360" w:lineRule="auto"/>
        <w:rPr>
          <w:ins w:id="13" w:author="Φλούδα Χριστίνα" w:date="2017-12-08T12:04:00Z"/>
          <w:rFonts w:eastAsia="Times New Roman"/>
          <w:szCs w:val="24"/>
          <w:lang w:eastAsia="en-US"/>
        </w:rPr>
      </w:pPr>
      <w:ins w:id="14" w:author="Φλούδα Χριστίνα" w:date="2017-12-08T12:04:00Z">
        <w:r w:rsidRPr="00C36FE8">
          <w:rPr>
            <w:rFonts w:eastAsia="Times New Roman"/>
            <w:szCs w:val="24"/>
            <w:lang w:eastAsia="en-US"/>
          </w:rPr>
          <w:t>ΣΥΝΕΔΡΙΑΣΗ ΛΘ΄</w:t>
        </w:r>
      </w:ins>
    </w:p>
    <w:p w14:paraId="57F054EC" w14:textId="77777777" w:rsidR="00C36FE8" w:rsidRPr="00C36FE8" w:rsidRDefault="00C36FE8" w:rsidP="00C36FE8">
      <w:pPr>
        <w:spacing w:after="0" w:line="360" w:lineRule="auto"/>
        <w:rPr>
          <w:ins w:id="15" w:author="Φλούδα Χριστίνα" w:date="2017-12-08T12:04:00Z"/>
          <w:rFonts w:eastAsia="Times New Roman"/>
          <w:szCs w:val="24"/>
          <w:lang w:eastAsia="en-US"/>
        </w:rPr>
      </w:pPr>
      <w:ins w:id="16" w:author="Φλούδα Χριστίνα" w:date="2017-12-08T12:04:00Z">
        <w:r w:rsidRPr="00C36FE8">
          <w:rPr>
            <w:rFonts w:eastAsia="Times New Roman"/>
            <w:szCs w:val="24"/>
            <w:lang w:eastAsia="en-US"/>
          </w:rPr>
          <w:t>Δευτέρα  4 Δεκεμβρίου 2017</w:t>
        </w:r>
      </w:ins>
    </w:p>
    <w:p w14:paraId="39F6BE6C" w14:textId="77777777" w:rsidR="00C36FE8" w:rsidRPr="00C36FE8" w:rsidRDefault="00C36FE8" w:rsidP="00C36FE8">
      <w:pPr>
        <w:spacing w:after="0" w:line="360" w:lineRule="auto"/>
        <w:rPr>
          <w:ins w:id="17" w:author="Φλούδα Χριστίνα" w:date="2017-12-08T12:04:00Z"/>
          <w:rFonts w:eastAsia="Times New Roman"/>
          <w:szCs w:val="24"/>
          <w:lang w:eastAsia="en-US"/>
        </w:rPr>
      </w:pPr>
    </w:p>
    <w:p w14:paraId="49F40329" w14:textId="77777777" w:rsidR="00C36FE8" w:rsidRPr="00C36FE8" w:rsidRDefault="00C36FE8" w:rsidP="00C36FE8">
      <w:pPr>
        <w:spacing w:after="0" w:line="360" w:lineRule="auto"/>
        <w:rPr>
          <w:ins w:id="18" w:author="Φλούδα Χριστίνα" w:date="2017-12-08T12:04:00Z"/>
          <w:rFonts w:eastAsia="Times New Roman"/>
          <w:szCs w:val="24"/>
          <w:lang w:eastAsia="en-US"/>
        </w:rPr>
      </w:pPr>
      <w:ins w:id="19" w:author="Φλούδα Χριστίνα" w:date="2017-12-08T12:04:00Z">
        <w:r w:rsidRPr="00C36FE8">
          <w:rPr>
            <w:rFonts w:eastAsia="Times New Roman"/>
            <w:szCs w:val="24"/>
            <w:lang w:eastAsia="en-US"/>
          </w:rPr>
          <w:t>ΘΕΜΑΤΑ</w:t>
        </w:r>
      </w:ins>
    </w:p>
    <w:p w14:paraId="312A1223" w14:textId="77777777" w:rsidR="00C36FE8" w:rsidRPr="00C36FE8" w:rsidRDefault="00C36FE8" w:rsidP="00C36FE8">
      <w:pPr>
        <w:spacing w:after="0" w:line="360" w:lineRule="auto"/>
        <w:rPr>
          <w:ins w:id="20" w:author="Φλούδα Χριστίνα" w:date="2017-12-08T12:04:00Z"/>
          <w:rFonts w:eastAsia="Times New Roman"/>
          <w:szCs w:val="24"/>
          <w:lang w:eastAsia="en-US"/>
        </w:rPr>
      </w:pPr>
      <w:ins w:id="21" w:author="Φλούδα Χριστίνα" w:date="2017-12-08T12:04:00Z">
        <w:r w:rsidRPr="00C36FE8">
          <w:rPr>
            <w:rFonts w:eastAsia="Times New Roman"/>
            <w:szCs w:val="24"/>
            <w:lang w:eastAsia="en-US"/>
          </w:rPr>
          <w:t xml:space="preserve"> </w:t>
        </w:r>
        <w:r w:rsidRPr="00C36FE8">
          <w:rPr>
            <w:rFonts w:eastAsia="Times New Roman"/>
            <w:szCs w:val="24"/>
            <w:lang w:eastAsia="en-US"/>
          </w:rPr>
          <w:br/>
          <w:t xml:space="preserve">Α. ΕΙΔΙΚΑ ΘΕΜΑΤΑ </w:t>
        </w:r>
        <w:r w:rsidRPr="00C36FE8">
          <w:rPr>
            <w:rFonts w:eastAsia="Times New Roman"/>
            <w:szCs w:val="24"/>
            <w:lang w:eastAsia="en-US"/>
          </w:rPr>
          <w:br/>
          <w:t xml:space="preserve">1. Ανακοινώνεται ότι τη συνεδρίαση παρακολουθούν μαθητές από το ΕΠΑΛ Λεωνιδίου και μέλη από τον Σύλλογο "Σπίτι της Ευρώπης Αθήνας", σελ. </w:t>
        </w:r>
        <w:r w:rsidRPr="00C36FE8">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8/11/2017 ποινική δικογραφία που αφορά στον Υπουργό Εθνικής  Άμυνας κ. Παναγιώτη Καμμένο, σελ. </w:t>
        </w:r>
        <w:r w:rsidRPr="00C36FE8">
          <w:rPr>
            <w:rFonts w:eastAsia="Times New Roman"/>
            <w:szCs w:val="24"/>
            <w:lang w:eastAsia="en-US"/>
          </w:rPr>
          <w:br/>
          <w:t xml:space="preserve">3. Επί διαδικαστικού θέματος, σελ. </w:t>
        </w:r>
        <w:r w:rsidRPr="00C36FE8">
          <w:rPr>
            <w:rFonts w:eastAsia="Times New Roman"/>
            <w:szCs w:val="24"/>
            <w:lang w:eastAsia="en-US"/>
          </w:rPr>
          <w:br/>
          <w:t xml:space="preserve"> </w:t>
        </w:r>
        <w:r w:rsidRPr="00C36FE8">
          <w:rPr>
            <w:rFonts w:eastAsia="Times New Roman"/>
            <w:szCs w:val="24"/>
            <w:lang w:eastAsia="en-US"/>
          </w:rPr>
          <w:br/>
          <w:t xml:space="preserve">Β. ΚΟΙΝΟΒΟΥΛΕΥΤΙΚΟΣ ΕΛΕΓΧΟΣ </w:t>
        </w:r>
        <w:r w:rsidRPr="00C36FE8">
          <w:rPr>
            <w:rFonts w:eastAsia="Times New Roman"/>
            <w:szCs w:val="24"/>
            <w:lang w:eastAsia="en-US"/>
          </w:rPr>
          <w:br/>
          <w:t xml:space="preserve">1. Συζήτηση επίκαιρης ερώτησης προς τον Υπουργό Υγείας, με θέμα: «Να καταβάλλονται κανονικά οι αμοιβές του επικουρικού προσωπικού του ΕΣΥ», σελ. </w:t>
        </w:r>
        <w:r w:rsidRPr="00C36FE8">
          <w:rPr>
            <w:rFonts w:eastAsia="Times New Roman"/>
            <w:szCs w:val="24"/>
            <w:lang w:eastAsia="en-US"/>
          </w:rPr>
          <w:br/>
          <w:t xml:space="preserve">2. Συζήτηση της υπ’ αριθμόν 8/6/1-11-2017 επίκαιρης επερώτησης των Βουλευτών της Νέας Δημοκρατίας κυρίων Σταύρου Καλαφάτη, Γεώργιου Κουμουτσάκου, Κωνσταντίνου Τσιάρα, Σάββα Αναστασιάδη, Σπυρίδωνος -  </w:t>
        </w:r>
        <w:proofErr w:type="spellStart"/>
        <w:r w:rsidRPr="00C36FE8">
          <w:rPr>
            <w:rFonts w:eastAsia="Times New Roman"/>
            <w:szCs w:val="24"/>
            <w:lang w:eastAsia="en-US"/>
          </w:rPr>
          <w:t>Άδωνιδος</w:t>
        </w:r>
        <w:proofErr w:type="spellEnd"/>
        <w:r w:rsidRPr="00C36FE8">
          <w:rPr>
            <w:rFonts w:eastAsia="Times New Roman"/>
            <w:szCs w:val="24"/>
            <w:lang w:eastAsia="en-US"/>
          </w:rPr>
          <w:t xml:space="preserve"> Γεωργιάδη, Αθανασίου Δαβάκη, Αναστασίου (Τάσου) </w:t>
        </w:r>
        <w:proofErr w:type="spellStart"/>
        <w:r w:rsidRPr="00C36FE8">
          <w:rPr>
            <w:rFonts w:eastAsia="Times New Roman"/>
            <w:szCs w:val="24"/>
            <w:lang w:eastAsia="en-US"/>
          </w:rPr>
          <w:t>Δημοσχάκη</w:t>
        </w:r>
        <w:proofErr w:type="spellEnd"/>
        <w:r w:rsidRPr="00C36FE8">
          <w:rPr>
            <w:rFonts w:eastAsia="Times New Roman"/>
            <w:szCs w:val="24"/>
            <w:lang w:eastAsia="en-US"/>
          </w:rPr>
          <w:t xml:space="preserve">, Αθανασίου </w:t>
        </w:r>
        <w:proofErr w:type="spellStart"/>
        <w:r w:rsidRPr="00C36FE8">
          <w:rPr>
            <w:rFonts w:eastAsia="Times New Roman"/>
            <w:szCs w:val="24"/>
            <w:lang w:eastAsia="en-US"/>
          </w:rPr>
          <w:t>Καββαδά</w:t>
        </w:r>
        <w:proofErr w:type="spellEnd"/>
        <w:r w:rsidRPr="00C36FE8">
          <w:rPr>
            <w:rFonts w:eastAsia="Times New Roman"/>
            <w:szCs w:val="24"/>
            <w:lang w:eastAsia="en-US"/>
          </w:rPr>
          <w:t xml:space="preserve">, Συμεών (Σίμου) </w:t>
        </w:r>
        <w:proofErr w:type="spellStart"/>
        <w:r w:rsidRPr="00C36FE8">
          <w:rPr>
            <w:rFonts w:eastAsia="Times New Roman"/>
            <w:szCs w:val="24"/>
            <w:lang w:eastAsia="en-US"/>
          </w:rPr>
          <w:t>Κεδίκογλου</w:t>
        </w:r>
        <w:proofErr w:type="spellEnd"/>
        <w:r w:rsidRPr="00C36FE8">
          <w:rPr>
            <w:rFonts w:eastAsia="Times New Roman"/>
            <w:szCs w:val="24"/>
            <w:lang w:eastAsia="en-US"/>
          </w:rPr>
          <w:t xml:space="preserve">, Ιωάννη Κεφαλογιάννη, Ευάγγελου - Βασίλειου </w:t>
        </w:r>
        <w:proofErr w:type="spellStart"/>
        <w:r w:rsidRPr="00C36FE8">
          <w:rPr>
            <w:rFonts w:eastAsia="Times New Roman"/>
            <w:szCs w:val="24"/>
            <w:lang w:eastAsia="en-US"/>
          </w:rPr>
          <w:t>Μεϊμαράκη</w:t>
        </w:r>
        <w:proofErr w:type="spellEnd"/>
        <w:r w:rsidRPr="00C36FE8">
          <w:rPr>
            <w:rFonts w:eastAsia="Times New Roman"/>
            <w:szCs w:val="24"/>
            <w:lang w:eastAsia="en-US"/>
          </w:rPr>
          <w:t xml:space="preserve">, Κωνσταντίνου Κουκοδήμου, Κωνσταντίνου Τασούλα, Βασίλειου </w:t>
        </w:r>
        <w:proofErr w:type="spellStart"/>
        <w:r w:rsidRPr="00C36FE8">
          <w:rPr>
            <w:rFonts w:eastAsia="Times New Roman"/>
            <w:szCs w:val="24"/>
            <w:lang w:eastAsia="en-US"/>
          </w:rPr>
          <w:t>Κικίλια</w:t>
        </w:r>
        <w:proofErr w:type="spellEnd"/>
        <w:r w:rsidRPr="00C36FE8">
          <w:rPr>
            <w:rFonts w:eastAsia="Times New Roman"/>
            <w:szCs w:val="24"/>
            <w:lang w:eastAsia="en-US"/>
          </w:rPr>
          <w:t xml:space="preserve">, Κωνσταντίνου Γκιουλέκα, Χρήστου </w:t>
        </w:r>
        <w:proofErr w:type="spellStart"/>
        <w:r w:rsidRPr="00C36FE8">
          <w:rPr>
            <w:rFonts w:eastAsia="Times New Roman"/>
            <w:szCs w:val="24"/>
            <w:lang w:eastAsia="en-US"/>
          </w:rPr>
          <w:t>Κέλλα</w:t>
        </w:r>
        <w:proofErr w:type="spellEnd"/>
        <w:r w:rsidRPr="00C36FE8">
          <w:rPr>
            <w:rFonts w:eastAsia="Times New Roman"/>
            <w:szCs w:val="24"/>
            <w:lang w:eastAsia="en-US"/>
          </w:rPr>
          <w:t xml:space="preserve">, κυρίας Θεοδώρας (Ντόρας) Μπακογιάννη, κυρίων Ιωάννη </w:t>
        </w:r>
        <w:proofErr w:type="spellStart"/>
        <w:r w:rsidRPr="00C36FE8">
          <w:rPr>
            <w:rFonts w:eastAsia="Times New Roman"/>
            <w:szCs w:val="24"/>
            <w:lang w:eastAsia="en-US"/>
          </w:rPr>
          <w:t>Τραγάκη</w:t>
        </w:r>
        <w:proofErr w:type="spellEnd"/>
        <w:r w:rsidRPr="00C36FE8">
          <w:rPr>
            <w:rFonts w:eastAsia="Times New Roman"/>
            <w:szCs w:val="24"/>
            <w:lang w:eastAsia="en-US"/>
          </w:rPr>
          <w:t xml:space="preserve">, Μάξιμου </w:t>
        </w:r>
        <w:proofErr w:type="spellStart"/>
        <w:r w:rsidRPr="00C36FE8">
          <w:rPr>
            <w:rFonts w:eastAsia="Times New Roman"/>
            <w:szCs w:val="24"/>
            <w:lang w:eastAsia="en-US"/>
          </w:rPr>
          <w:t>Χαρακόπουλου</w:t>
        </w:r>
        <w:proofErr w:type="spellEnd"/>
        <w:r w:rsidRPr="00C36FE8">
          <w:rPr>
            <w:rFonts w:eastAsia="Times New Roman"/>
            <w:szCs w:val="24"/>
            <w:lang w:eastAsia="en-US"/>
          </w:rPr>
          <w:t xml:space="preserve"> προς τον Υπουργό Εξωτερικών, με θέμα: «Χωρίς στρατηγική και ενεργό συμμετοχή η Ελλάδα στον διάλογο για το μέλλον της Ευρώπης», σελ. </w:t>
        </w:r>
        <w:r w:rsidRPr="00C36FE8">
          <w:rPr>
            <w:rFonts w:eastAsia="Times New Roman"/>
            <w:szCs w:val="24"/>
            <w:lang w:eastAsia="en-US"/>
          </w:rPr>
          <w:br/>
          <w:t xml:space="preserve"> </w:t>
        </w:r>
        <w:r w:rsidRPr="00C36FE8">
          <w:rPr>
            <w:rFonts w:eastAsia="Times New Roman"/>
            <w:szCs w:val="24"/>
            <w:lang w:eastAsia="en-US"/>
          </w:rPr>
          <w:br/>
          <w:t xml:space="preserve">Γ. ΝΟΜΟΘΕΤΙΚΗ ΕΡΓΑΣΙΑ </w:t>
        </w:r>
        <w:r w:rsidRPr="00C36FE8">
          <w:rPr>
            <w:rFonts w:eastAsia="Times New Roman"/>
            <w:szCs w:val="24"/>
            <w:lang w:eastAsia="en-US"/>
          </w:rPr>
          <w:br/>
          <w:t>Κατάθεση σχεδίου νόμου:</w:t>
        </w:r>
      </w:ins>
    </w:p>
    <w:p w14:paraId="3606A52D" w14:textId="77777777" w:rsidR="00C36FE8" w:rsidRPr="00C36FE8" w:rsidRDefault="00C36FE8" w:rsidP="00C36FE8">
      <w:pPr>
        <w:spacing w:after="0" w:line="360" w:lineRule="auto"/>
        <w:rPr>
          <w:ins w:id="22" w:author="Φλούδα Χριστίνα" w:date="2017-12-08T12:04:00Z"/>
          <w:rFonts w:eastAsia="Times New Roman"/>
          <w:szCs w:val="24"/>
          <w:lang w:eastAsia="en-US"/>
        </w:rPr>
      </w:pPr>
      <w:ins w:id="23" w:author="Φλούδα Χριστίνα" w:date="2017-12-08T12:04:00Z">
        <w:r w:rsidRPr="00C36FE8">
          <w:rPr>
            <w:rFonts w:eastAsia="Times New Roman"/>
            <w:szCs w:val="24"/>
            <w:lang w:eastAsia="en-US"/>
          </w:rPr>
          <w:t xml:space="preserve">Οι Υπουργοί Παιδείας,  Έρευνας και Θρησκευμάτων, Εξωτερικών και Δικαιοσύνης, Διαφάνειας και Ανθρωπίνων Δικαιωμάτων, κατέθεσαν στις 4/12/2017 σχέδιο νόμου: «Τροποποίηση του άρθρου 5 του ν. 1920/1991 (Α’ 11), με τον οποίο κυρώθηκε η Πράξη Νομοθετικού Περιεχομένου «περί μουσουλμάνων θρησκευτικών λειτουργών (Α’ 182)»», σελ. </w:t>
        </w:r>
        <w:r w:rsidRPr="00C36FE8">
          <w:rPr>
            <w:rFonts w:eastAsia="Times New Roman"/>
            <w:szCs w:val="24"/>
            <w:lang w:eastAsia="en-US"/>
          </w:rPr>
          <w:br/>
        </w:r>
      </w:ins>
    </w:p>
    <w:p w14:paraId="37FB8EBB" w14:textId="77777777" w:rsidR="00C36FE8" w:rsidRPr="00C36FE8" w:rsidRDefault="00C36FE8" w:rsidP="00C36FE8">
      <w:pPr>
        <w:spacing w:after="0" w:line="360" w:lineRule="auto"/>
        <w:rPr>
          <w:ins w:id="24" w:author="Φλούδα Χριστίνα" w:date="2017-12-08T12:04:00Z"/>
          <w:rFonts w:eastAsia="Times New Roman"/>
          <w:szCs w:val="24"/>
          <w:lang w:eastAsia="en-US"/>
        </w:rPr>
      </w:pPr>
    </w:p>
    <w:p w14:paraId="489F7E8A" w14:textId="77777777" w:rsidR="00C36FE8" w:rsidRPr="00C36FE8" w:rsidRDefault="00C36FE8" w:rsidP="00C36FE8">
      <w:pPr>
        <w:spacing w:after="0" w:line="360" w:lineRule="auto"/>
        <w:rPr>
          <w:ins w:id="25" w:author="Φλούδα Χριστίνα" w:date="2017-12-08T12:04:00Z"/>
          <w:rFonts w:eastAsia="Times New Roman"/>
          <w:szCs w:val="24"/>
          <w:lang w:eastAsia="en-US"/>
        </w:rPr>
      </w:pPr>
      <w:ins w:id="26" w:author="Φλούδα Χριστίνα" w:date="2017-12-08T12:04:00Z">
        <w:r w:rsidRPr="00C36FE8">
          <w:rPr>
            <w:rFonts w:eastAsia="Times New Roman"/>
            <w:szCs w:val="24"/>
            <w:lang w:eastAsia="en-US"/>
          </w:rPr>
          <w:t>ΠΡΟΕΔΡΕΥΟΝΤΕΣ</w:t>
        </w:r>
      </w:ins>
    </w:p>
    <w:p w14:paraId="29C64F79" w14:textId="77777777" w:rsidR="00C36FE8" w:rsidRPr="00C36FE8" w:rsidRDefault="00C36FE8" w:rsidP="00C36FE8">
      <w:pPr>
        <w:spacing w:after="0" w:line="360" w:lineRule="auto"/>
        <w:rPr>
          <w:ins w:id="27" w:author="Φλούδα Χριστίνα" w:date="2017-12-08T12:04:00Z"/>
          <w:rFonts w:eastAsia="Times New Roman"/>
          <w:szCs w:val="24"/>
          <w:lang w:eastAsia="en-US"/>
        </w:rPr>
      </w:pPr>
    </w:p>
    <w:p w14:paraId="37E3988B" w14:textId="77777777" w:rsidR="00C36FE8" w:rsidRPr="00C36FE8" w:rsidRDefault="00C36FE8" w:rsidP="00C36FE8">
      <w:pPr>
        <w:spacing w:after="0" w:line="360" w:lineRule="auto"/>
        <w:rPr>
          <w:ins w:id="28" w:author="Φλούδα Χριστίνα" w:date="2017-12-08T12:04:00Z"/>
          <w:rFonts w:eastAsia="Times New Roman"/>
          <w:szCs w:val="24"/>
          <w:lang w:eastAsia="en-US"/>
        </w:rPr>
      </w:pPr>
      <w:ins w:id="29" w:author="Φλούδα Χριστίνα" w:date="2017-12-08T12:04:00Z">
        <w:r w:rsidRPr="00C36FE8">
          <w:rPr>
            <w:rFonts w:eastAsia="Times New Roman"/>
            <w:szCs w:val="24"/>
            <w:lang w:eastAsia="en-US"/>
          </w:rPr>
          <w:t>ΒΑΡΕΜΕΝΟΣ Γ. , σελ.</w:t>
        </w:r>
        <w:r w:rsidRPr="00C36FE8">
          <w:rPr>
            <w:rFonts w:eastAsia="Times New Roman"/>
            <w:szCs w:val="24"/>
            <w:lang w:eastAsia="en-US"/>
          </w:rPr>
          <w:br/>
          <w:t>ΧΡΙΣΤΟΔΟΥΛΟΠΟΥΛΟΥ Α. , σελ.</w:t>
        </w:r>
        <w:r w:rsidRPr="00C36FE8">
          <w:rPr>
            <w:rFonts w:eastAsia="Times New Roman"/>
            <w:szCs w:val="24"/>
            <w:lang w:eastAsia="en-US"/>
          </w:rPr>
          <w:br/>
        </w:r>
      </w:ins>
    </w:p>
    <w:p w14:paraId="315FE031" w14:textId="77777777" w:rsidR="00C36FE8" w:rsidRPr="00C36FE8" w:rsidRDefault="00C36FE8" w:rsidP="00C36FE8">
      <w:pPr>
        <w:spacing w:after="0" w:line="360" w:lineRule="auto"/>
        <w:rPr>
          <w:ins w:id="30" w:author="Φλούδα Χριστίνα" w:date="2017-12-08T12:04:00Z"/>
          <w:rFonts w:eastAsia="Times New Roman"/>
          <w:szCs w:val="24"/>
          <w:lang w:eastAsia="en-US"/>
        </w:rPr>
      </w:pPr>
    </w:p>
    <w:p w14:paraId="46288D85" w14:textId="77777777" w:rsidR="00C36FE8" w:rsidRPr="00C36FE8" w:rsidRDefault="00C36FE8" w:rsidP="00C36FE8">
      <w:pPr>
        <w:spacing w:after="0" w:line="360" w:lineRule="auto"/>
        <w:rPr>
          <w:ins w:id="31" w:author="Φλούδα Χριστίνα" w:date="2017-12-08T12:04:00Z"/>
          <w:rFonts w:eastAsia="Times New Roman"/>
          <w:szCs w:val="24"/>
          <w:lang w:eastAsia="en-US"/>
        </w:rPr>
      </w:pPr>
      <w:ins w:id="32" w:author="Φλούδα Χριστίνα" w:date="2017-12-08T12:04:00Z">
        <w:r w:rsidRPr="00C36FE8">
          <w:rPr>
            <w:rFonts w:eastAsia="Times New Roman"/>
            <w:szCs w:val="24"/>
            <w:lang w:eastAsia="en-US"/>
          </w:rPr>
          <w:t>ΟΜΙΛΗΤΕΣ</w:t>
        </w:r>
      </w:ins>
    </w:p>
    <w:p w14:paraId="585D61AF" w14:textId="1CC9F95E" w:rsidR="00C36FE8" w:rsidRDefault="00C36FE8" w:rsidP="00C36FE8">
      <w:pPr>
        <w:spacing w:line="600" w:lineRule="auto"/>
        <w:ind w:firstLine="720"/>
        <w:jc w:val="center"/>
        <w:rPr>
          <w:ins w:id="33" w:author="Φλούδα Χριστίνα" w:date="2017-12-08T12:04:00Z"/>
          <w:rFonts w:eastAsia="Times New Roman"/>
          <w:szCs w:val="24"/>
        </w:rPr>
      </w:pPr>
      <w:ins w:id="34" w:author="Φλούδα Χριστίνα" w:date="2017-12-08T12:04:00Z">
        <w:r w:rsidRPr="00C36FE8">
          <w:rPr>
            <w:rFonts w:eastAsia="Times New Roman"/>
            <w:szCs w:val="24"/>
            <w:lang w:eastAsia="en-US"/>
          </w:rPr>
          <w:br/>
          <w:t>Α. Επί διαδικαστικού θέματος:</w:t>
        </w:r>
        <w:r w:rsidRPr="00C36FE8">
          <w:rPr>
            <w:rFonts w:eastAsia="Times New Roman"/>
            <w:szCs w:val="24"/>
            <w:lang w:eastAsia="en-US"/>
          </w:rPr>
          <w:br/>
          <w:t>ΒΑΡΕΜΕΝΟΣ Γ. , σελ.</w:t>
        </w:r>
        <w:r w:rsidRPr="00C36FE8">
          <w:rPr>
            <w:rFonts w:eastAsia="Times New Roman"/>
            <w:szCs w:val="24"/>
            <w:lang w:eastAsia="en-US"/>
          </w:rPr>
          <w:br/>
          <w:t>ΓΕΩΡΓΙΑΔΗΣ Σ. , σελ.</w:t>
        </w:r>
        <w:r w:rsidRPr="00C36FE8">
          <w:rPr>
            <w:rFonts w:eastAsia="Times New Roman"/>
            <w:szCs w:val="24"/>
            <w:lang w:eastAsia="en-US"/>
          </w:rPr>
          <w:br/>
          <w:t>ΚΑΡΑΘΑΝΑΣΟΠΟΥΛΟΣ Ν. , σελ.</w:t>
        </w:r>
        <w:r w:rsidRPr="00C36FE8">
          <w:rPr>
            <w:rFonts w:eastAsia="Times New Roman"/>
            <w:szCs w:val="24"/>
            <w:lang w:eastAsia="en-US"/>
          </w:rPr>
          <w:br/>
          <w:t>ΚΟΥΜΟΥΤΣΑΚΟΣ Γ. , σελ.</w:t>
        </w:r>
        <w:r w:rsidRPr="00C36FE8">
          <w:rPr>
            <w:rFonts w:eastAsia="Times New Roman"/>
            <w:szCs w:val="24"/>
            <w:lang w:eastAsia="en-US"/>
          </w:rPr>
          <w:br/>
          <w:t>ΚΡΕΜΑΣΤΙΝΟΣ Δ. , σελ.</w:t>
        </w:r>
        <w:r w:rsidRPr="00C36FE8">
          <w:rPr>
            <w:rFonts w:eastAsia="Times New Roman"/>
            <w:szCs w:val="24"/>
            <w:lang w:eastAsia="en-US"/>
          </w:rPr>
          <w:br/>
          <w:t>ΛΟΒΕΡΔΟΣ Α. , σελ.</w:t>
        </w:r>
        <w:r w:rsidRPr="00C36FE8">
          <w:rPr>
            <w:rFonts w:eastAsia="Times New Roman"/>
            <w:szCs w:val="24"/>
            <w:lang w:eastAsia="en-US"/>
          </w:rPr>
          <w:br/>
          <w:t>ΤΖΑΒΑΡΑΣ Κ. , σελ.</w:t>
        </w:r>
        <w:r w:rsidRPr="00C36FE8">
          <w:rPr>
            <w:rFonts w:eastAsia="Times New Roman"/>
            <w:szCs w:val="24"/>
            <w:lang w:eastAsia="en-US"/>
          </w:rPr>
          <w:br/>
          <w:t>ΤΣΙΑΡΑΣ Κ. , σελ.</w:t>
        </w:r>
        <w:r w:rsidRPr="00C36FE8">
          <w:rPr>
            <w:rFonts w:eastAsia="Times New Roman"/>
            <w:szCs w:val="24"/>
            <w:lang w:eastAsia="en-US"/>
          </w:rPr>
          <w:br/>
          <w:t>ΧΡΙΣΤΟΔΟΥΛΟΠΟΥΛΟΥ Α. , σελ.</w:t>
        </w:r>
        <w:r w:rsidRPr="00C36FE8">
          <w:rPr>
            <w:rFonts w:eastAsia="Times New Roman"/>
            <w:szCs w:val="24"/>
            <w:lang w:eastAsia="en-US"/>
          </w:rPr>
          <w:br/>
        </w:r>
        <w:r w:rsidRPr="00C36FE8">
          <w:rPr>
            <w:rFonts w:eastAsia="Times New Roman"/>
            <w:szCs w:val="24"/>
            <w:lang w:eastAsia="en-US"/>
          </w:rPr>
          <w:br/>
          <w:t>Β. Επί της επίκαιρης ερώτησης:</w:t>
        </w:r>
        <w:r w:rsidRPr="00C36FE8">
          <w:rPr>
            <w:rFonts w:eastAsia="Times New Roman"/>
            <w:szCs w:val="24"/>
            <w:lang w:eastAsia="en-US"/>
          </w:rPr>
          <w:br/>
          <w:t>ΚΕΓΚΕΡΟΓΛΟΥ Β. , σελ.</w:t>
        </w:r>
        <w:r w:rsidRPr="00C36FE8">
          <w:rPr>
            <w:rFonts w:eastAsia="Times New Roman"/>
            <w:szCs w:val="24"/>
            <w:lang w:eastAsia="en-US"/>
          </w:rPr>
          <w:br/>
          <w:t>ΞΑΝΘΟΣ Α. , σελ.</w:t>
        </w:r>
        <w:r w:rsidRPr="00C36FE8">
          <w:rPr>
            <w:rFonts w:eastAsia="Times New Roman"/>
            <w:szCs w:val="24"/>
            <w:lang w:eastAsia="en-US"/>
          </w:rPr>
          <w:br/>
        </w:r>
        <w:r w:rsidRPr="00C36FE8">
          <w:rPr>
            <w:rFonts w:eastAsia="Times New Roman"/>
            <w:szCs w:val="24"/>
            <w:lang w:eastAsia="en-US"/>
          </w:rPr>
          <w:br/>
          <w:t>Γ. Επί της επίκαιρης επερώτησης:</w:t>
        </w:r>
        <w:r w:rsidRPr="00C36FE8">
          <w:rPr>
            <w:rFonts w:eastAsia="Times New Roman"/>
            <w:szCs w:val="24"/>
            <w:lang w:eastAsia="en-US"/>
          </w:rPr>
          <w:br/>
          <w:t>ΓΕΩΡΓΙΑΔΗΣ Σ. , σελ.</w:t>
        </w:r>
        <w:r w:rsidRPr="00C36FE8">
          <w:rPr>
            <w:rFonts w:eastAsia="Times New Roman"/>
            <w:szCs w:val="24"/>
            <w:lang w:eastAsia="en-US"/>
          </w:rPr>
          <w:br/>
          <w:t>ΔΑΝΕΛΛΗΣ Σ. , σελ.</w:t>
        </w:r>
        <w:r w:rsidRPr="00C36FE8">
          <w:rPr>
            <w:rFonts w:eastAsia="Times New Roman"/>
            <w:szCs w:val="24"/>
            <w:lang w:eastAsia="en-US"/>
          </w:rPr>
          <w:br/>
          <w:t>ΔΗΜΟΣΧΑΚΗΣ Α. , σελ.</w:t>
        </w:r>
        <w:r w:rsidRPr="00C36FE8">
          <w:rPr>
            <w:rFonts w:eastAsia="Times New Roman"/>
            <w:szCs w:val="24"/>
            <w:lang w:eastAsia="en-US"/>
          </w:rPr>
          <w:br/>
          <w:t>ΔΟΥΖΙΝΑΣ Κ. , σελ.</w:t>
        </w:r>
        <w:r w:rsidRPr="00C36FE8">
          <w:rPr>
            <w:rFonts w:eastAsia="Times New Roman"/>
            <w:szCs w:val="24"/>
            <w:lang w:eastAsia="en-US"/>
          </w:rPr>
          <w:br/>
          <w:t>ΚΑΛΑΦΑΤΗΣ Σ. , σελ.</w:t>
        </w:r>
        <w:r w:rsidRPr="00C36FE8">
          <w:rPr>
            <w:rFonts w:eastAsia="Times New Roman"/>
            <w:szCs w:val="24"/>
            <w:lang w:eastAsia="en-US"/>
          </w:rPr>
          <w:br/>
          <w:t>ΚΑΡΑΘΑΝΑΣΟΠΟΥΛΟΣ Ν. , σελ.</w:t>
        </w:r>
        <w:r w:rsidRPr="00C36FE8">
          <w:rPr>
            <w:rFonts w:eastAsia="Times New Roman"/>
            <w:szCs w:val="24"/>
            <w:lang w:eastAsia="en-US"/>
          </w:rPr>
          <w:br/>
          <w:t>ΚΑΤΡΟΥΓΚΑΛΟΣ Γ. , σελ.</w:t>
        </w:r>
        <w:r w:rsidRPr="00C36FE8">
          <w:rPr>
            <w:rFonts w:eastAsia="Times New Roman"/>
            <w:szCs w:val="24"/>
            <w:lang w:eastAsia="en-US"/>
          </w:rPr>
          <w:br/>
          <w:t>ΚΑΤΣΙΚΗΣ Κ. , σελ.</w:t>
        </w:r>
        <w:r w:rsidRPr="00C36FE8">
          <w:rPr>
            <w:rFonts w:eastAsia="Times New Roman"/>
            <w:szCs w:val="24"/>
            <w:lang w:eastAsia="en-US"/>
          </w:rPr>
          <w:br/>
          <w:t>ΚΕΦΑΛΟΓΙΑΝΝΗΣ Ι. , σελ.</w:t>
        </w:r>
        <w:r w:rsidRPr="00C36FE8">
          <w:rPr>
            <w:rFonts w:eastAsia="Times New Roman"/>
            <w:szCs w:val="24"/>
            <w:lang w:eastAsia="en-US"/>
          </w:rPr>
          <w:br/>
          <w:t>ΚΟΥΜΟΥΤΣΑΚΟΣ Γ. , σελ.</w:t>
        </w:r>
        <w:r w:rsidRPr="00C36FE8">
          <w:rPr>
            <w:rFonts w:eastAsia="Times New Roman"/>
            <w:szCs w:val="24"/>
            <w:lang w:eastAsia="en-US"/>
          </w:rPr>
          <w:br/>
          <w:t>ΛΟΒΕΡΔΟΣ Α. , σελ.</w:t>
        </w:r>
        <w:r w:rsidRPr="00C36FE8">
          <w:rPr>
            <w:rFonts w:eastAsia="Times New Roman"/>
            <w:szCs w:val="24"/>
            <w:lang w:eastAsia="en-US"/>
          </w:rPr>
          <w:br/>
          <w:t>ΠΑΝΑΓΙΩΤΑΡΟΣ Η. , σελ.</w:t>
        </w:r>
        <w:r w:rsidRPr="00C36FE8">
          <w:rPr>
            <w:rFonts w:eastAsia="Times New Roman"/>
            <w:szCs w:val="24"/>
            <w:lang w:eastAsia="en-US"/>
          </w:rPr>
          <w:br/>
          <w:t>ΣΑΡΙΔΗΣ Ι. , σελ.</w:t>
        </w:r>
        <w:r w:rsidRPr="00C36FE8">
          <w:rPr>
            <w:rFonts w:eastAsia="Times New Roman"/>
            <w:szCs w:val="24"/>
            <w:lang w:eastAsia="en-US"/>
          </w:rPr>
          <w:br/>
          <w:t>ΤΖΑΒΑΡΑΣ Κ. , σελ.</w:t>
        </w:r>
        <w:r w:rsidRPr="00C36FE8">
          <w:rPr>
            <w:rFonts w:eastAsia="Times New Roman"/>
            <w:szCs w:val="24"/>
            <w:lang w:eastAsia="en-US"/>
          </w:rPr>
          <w:br/>
          <w:t>ΤΣΙΑΡΑΣ Κ. , σελ.</w:t>
        </w:r>
        <w:r w:rsidRPr="00C36FE8">
          <w:rPr>
            <w:rFonts w:eastAsia="Times New Roman"/>
            <w:szCs w:val="24"/>
            <w:lang w:eastAsia="en-US"/>
          </w:rPr>
          <w:br/>
          <w:t>ΧΑΡΑΚΟΠΟΥΛΟΣ Μ. , σελ.</w:t>
        </w:r>
      </w:ins>
    </w:p>
    <w:p w14:paraId="45C5BA6A" w14:textId="77777777" w:rsidR="008C3EAA" w:rsidRDefault="00C36FE8">
      <w:pPr>
        <w:spacing w:line="600" w:lineRule="auto"/>
        <w:ind w:firstLine="720"/>
        <w:jc w:val="center"/>
        <w:rPr>
          <w:rFonts w:eastAsia="Times New Roman"/>
          <w:szCs w:val="24"/>
        </w:rPr>
      </w:pPr>
      <w:r>
        <w:rPr>
          <w:rFonts w:eastAsia="Times New Roman"/>
          <w:szCs w:val="24"/>
        </w:rPr>
        <w:t>ΠΡΑΚΤΙΚΑ ΒΟΥΛΗΣ</w:t>
      </w:r>
    </w:p>
    <w:p w14:paraId="45C5BA6B" w14:textId="77777777" w:rsidR="008C3EAA" w:rsidRDefault="00C36FE8">
      <w:pPr>
        <w:spacing w:line="600" w:lineRule="auto"/>
        <w:ind w:firstLine="720"/>
        <w:jc w:val="center"/>
        <w:rPr>
          <w:rFonts w:eastAsia="Times New Roman"/>
          <w:szCs w:val="24"/>
        </w:rPr>
      </w:pPr>
      <w:r>
        <w:rPr>
          <w:rFonts w:eastAsia="Times New Roman"/>
          <w:szCs w:val="24"/>
        </w:rPr>
        <w:t xml:space="preserve">ΙΖ΄ ΠΕΡΙΟΔΟΣ </w:t>
      </w:r>
    </w:p>
    <w:p w14:paraId="45C5BA6C" w14:textId="77777777" w:rsidR="008C3EAA" w:rsidRDefault="00C36FE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5C5BA6D" w14:textId="77777777" w:rsidR="008C3EAA" w:rsidRDefault="00C36FE8">
      <w:pPr>
        <w:spacing w:line="600" w:lineRule="auto"/>
        <w:ind w:firstLine="720"/>
        <w:jc w:val="center"/>
        <w:rPr>
          <w:rFonts w:eastAsia="Times New Roman"/>
          <w:szCs w:val="24"/>
        </w:rPr>
      </w:pPr>
      <w:r>
        <w:rPr>
          <w:rFonts w:eastAsia="Times New Roman"/>
          <w:szCs w:val="24"/>
        </w:rPr>
        <w:t>ΣΥΝΟΔΟΣ Γ΄</w:t>
      </w:r>
    </w:p>
    <w:p w14:paraId="45C5BA6E" w14:textId="77777777" w:rsidR="008C3EAA" w:rsidRDefault="00C36FE8">
      <w:pPr>
        <w:spacing w:line="600" w:lineRule="auto"/>
        <w:ind w:firstLine="720"/>
        <w:jc w:val="center"/>
        <w:rPr>
          <w:rFonts w:eastAsia="Times New Roman"/>
          <w:szCs w:val="24"/>
        </w:rPr>
      </w:pPr>
      <w:r>
        <w:rPr>
          <w:rFonts w:eastAsia="Times New Roman"/>
          <w:szCs w:val="24"/>
        </w:rPr>
        <w:t>ΣΥΝΕΔΡΙΑΣΗ ΛΘ΄</w:t>
      </w:r>
    </w:p>
    <w:p w14:paraId="45C5BA6F" w14:textId="77777777" w:rsidR="008C3EAA" w:rsidRDefault="00C36FE8">
      <w:pPr>
        <w:spacing w:line="600" w:lineRule="auto"/>
        <w:ind w:firstLine="720"/>
        <w:jc w:val="center"/>
        <w:rPr>
          <w:rFonts w:eastAsia="Times New Roman"/>
          <w:szCs w:val="24"/>
        </w:rPr>
      </w:pPr>
      <w:r>
        <w:rPr>
          <w:rFonts w:eastAsia="Times New Roman"/>
          <w:szCs w:val="24"/>
        </w:rPr>
        <w:t>Δευτέρα 4 Δεκεμβρίου 2017</w:t>
      </w:r>
    </w:p>
    <w:p w14:paraId="45C5BA70" w14:textId="77777777" w:rsidR="008C3EAA" w:rsidRDefault="00C36FE8">
      <w:pPr>
        <w:spacing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στις</w:t>
      </w:r>
      <w:r>
        <w:rPr>
          <w:rFonts w:eastAsia="Times New Roman"/>
          <w:szCs w:val="24"/>
        </w:rPr>
        <w:t xml:space="preserve"> 4 Δεκεμβρίου ημέρα Δευτέρα και ώρα 18.06΄</w:t>
      </w:r>
      <w:r w:rsidRPr="003E2FAD">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EC4654">
        <w:rPr>
          <w:rFonts w:eastAsia="Times New Roman"/>
          <w:b/>
          <w:szCs w:val="24"/>
        </w:rPr>
        <w:t>ΓΕΩΡΓΙΟΥ ΒΑΡΕΜΕΝΟΥ</w:t>
      </w:r>
      <w:r w:rsidRPr="003E2FAD">
        <w:rPr>
          <w:rFonts w:eastAsia="Times New Roman"/>
          <w:szCs w:val="24"/>
        </w:rPr>
        <w:t>.</w:t>
      </w:r>
    </w:p>
    <w:p w14:paraId="45C5BA71" w14:textId="77777777" w:rsidR="008C3EAA" w:rsidRDefault="00C36FE8">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45C5BA72" w14:textId="77777777" w:rsidR="008C3EAA" w:rsidRDefault="00C36FE8">
      <w:pPr>
        <w:spacing w:line="600" w:lineRule="auto"/>
        <w:ind w:firstLine="720"/>
        <w:jc w:val="both"/>
        <w:rPr>
          <w:rFonts w:eastAsia="Times New Roman"/>
          <w:szCs w:val="24"/>
        </w:rPr>
      </w:pPr>
      <w:r>
        <w:rPr>
          <w:rFonts w:eastAsia="Times New Roman"/>
          <w:szCs w:val="24"/>
        </w:rPr>
        <w:t>Εισερχόμ</w:t>
      </w:r>
      <w:r>
        <w:rPr>
          <w:rFonts w:eastAsia="Times New Roman"/>
          <w:szCs w:val="24"/>
        </w:rPr>
        <w:t>α</w:t>
      </w:r>
      <w:r>
        <w:rPr>
          <w:rFonts w:eastAsia="Times New Roman"/>
          <w:szCs w:val="24"/>
        </w:rPr>
        <w:t>στε</w:t>
      </w:r>
      <w:r>
        <w:rPr>
          <w:rFonts w:eastAsia="Times New Roman"/>
          <w:szCs w:val="24"/>
        </w:rPr>
        <w:t xml:space="preserve"> στη συζήτηση των</w:t>
      </w:r>
    </w:p>
    <w:p w14:paraId="45C5BA73" w14:textId="77777777" w:rsidR="008C3EAA" w:rsidRDefault="00C36FE8">
      <w:pPr>
        <w:spacing w:line="600" w:lineRule="auto"/>
        <w:ind w:firstLine="720"/>
        <w:jc w:val="center"/>
        <w:rPr>
          <w:rFonts w:eastAsia="Times New Roman"/>
          <w:b/>
          <w:szCs w:val="24"/>
        </w:rPr>
      </w:pPr>
      <w:r>
        <w:rPr>
          <w:rFonts w:eastAsia="Times New Roman"/>
          <w:b/>
          <w:szCs w:val="24"/>
        </w:rPr>
        <w:t>ΕΠΙΚΑΙΡΩΝ ΕΡΩΤΗΣΕΩΝ</w:t>
      </w:r>
    </w:p>
    <w:p w14:paraId="45C5BA74" w14:textId="77777777" w:rsidR="008C3EAA" w:rsidRDefault="00C36FE8">
      <w:pPr>
        <w:spacing w:line="600" w:lineRule="auto"/>
        <w:ind w:firstLine="720"/>
        <w:jc w:val="both"/>
        <w:rPr>
          <w:rFonts w:eastAsia="Times New Roman"/>
          <w:szCs w:val="24"/>
        </w:rPr>
      </w:pPr>
      <w:r>
        <w:rPr>
          <w:rFonts w:eastAsia="Times New Roman"/>
          <w:szCs w:val="24"/>
        </w:rPr>
        <w:t>Αρχίζουμε με τη</w:t>
      </w:r>
      <w:r w:rsidRPr="00EC4654">
        <w:rPr>
          <w:rFonts w:eastAsia="Times New Roman"/>
          <w:szCs w:val="24"/>
        </w:rPr>
        <w:t xml:space="preserve"> </w:t>
      </w:r>
      <w:r>
        <w:rPr>
          <w:rFonts w:eastAsia="Times New Roman"/>
          <w:szCs w:val="24"/>
        </w:rPr>
        <w:t>δεύτερη</w:t>
      </w:r>
      <w:r>
        <w:rPr>
          <w:rFonts w:eastAsia="Times New Roman"/>
          <w:szCs w:val="24"/>
        </w:rPr>
        <w:t xml:space="preserve"> με αριθμό 398/24-11-2017 επίκαιρη ερώτηση δευτέρου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lastRenderedPageBreak/>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θέμα: «Να κατ</w:t>
      </w:r>
      <w:r>
        <w:rPr>
          <w:rFonts w:eastAsia="Times New Roman"/>
          <w:szCs w:val="24"/>
        </w:rPr>
        <w:t>αβάλλονται κανονικά οι αμοιβές του επικουρικού προσωπικού του ΕΣΥ.</w:t>
      </w:r>
    </w:p>
    <w:p w14:paraId="45C5BA75" w14:textId="77777777" w:rsidR="008C3EAA" w:rsidRDefault="00C36FE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δύο λεπτά.</w:t>
      </w:r>
    </w:p>
    <w:p w14:paraId="45C5BA76" w14:textId="77777777" w:rsidR="008C3EAA" w:rsidRDefault="00C36FE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45C5BA77" w14:textId="77777777" w:rsidR="008C3EAA" w:rsidRDefault="00C36FE8">
      <w:pPr>
        <w:spacing w:line="600" w:lineRule="auto"/>
        <w:ind w:firstLine="720"/>
        <w:jc w:val="both"/>
        <w:rPr>
          <w:rFonts w:eastAsia="Times New Roman"/>
          <w:szCs w:val="24"/>
        </w:rPr>
      </w:pPr>
      <w:r>
        <w:rPr>
          <w:rFonts w:eastAsia="Times New Roman"/>
          <w:szCs w:val="24"/>
        </w:rPr>
        <w:t xml:space="preserve">Αναφέρω, εισαγωγικά, ότι ως Υφυπουργός Εργασίας είχα κληθεί πάρα πολλές φορές να ενημερώσω </w:t>
      </w:r>
      <w:r>
        <w:rPr>
          <w:rFonts w:eastAsia="Times New Roman"/>
          <w:szCs w:val="24"/>
        </w:rPr>
        <w:t>το Σώμα και ιδιαίτερα συναδέλφους μετά από κατάθεση επίκαιρης ερώτησης για τη μη πληρωμή δεδουλευμένων αποδοχών, μισθών σε εργαζόμενους του ιδιωτικού τομέα και βεβαίως, βάσει των ελέγχων του Σώματος Επιθεώρησης Εργασίας και των άλλων αρμόδιων υπηρεσιών.</w:t>
      </w:r>
    </w:p>
    <w:p w14:paraId="45C5BA78" w14:textId="77777777" w:rsidR="008C3EAA" w:rsidRDefault="00C36FE8">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τελευταίο διάστημα, και αναφέρομαι στον έναν με ενάμισ</w:t>
      </w:r>
      <w:r>
        <w:rPr>
          <w:rFonts w:eastAsia="Times New Roman"/>
          <w:szCs w:val="24"/>
        </w:rPr>
        <w:t>η</w:t>
      </w:r>
      <w:r>
        <w:rPr>
          <w:rFonts w:eastAsia="Times New Roman"/>
          <w:szCs w:val="24"/>
        </w:rPr>
        <w:t xml:space="preserve"> χρόνο, το φαινόμενο της απλήρωτης εργασίας έχει επεκταθεί δυστυχώς και στον δημόσιο τομέα, για διάφορους λόγους. Έχουμε εργαζόμενους οι οποίοι δεν πληρώνονται και η επίκληση </w:t>
      </w:r>
      <w:r>
        <w:rPr>
          <w:rFonts w:eastAsia="Times New Roman"/>
          <w:szCs w:val="24"/>
        </w:rPr>
        <w:lastRenderedPageBreak/>
        <w:t>των διοικήσεων των οργανι</w:t>
      </w:r>
      <w:r>
        <w:rPr>
          <w:rFonts w:eastAsia="Times New Roman"/>
          <w:szCs w:val="24"/>
        </w:rPr>
        <w:t>σμών ή των νοσοκομείων, που αφορά και η ερώτησή μου, είναι γραφειοκρατικές διαδικασίες και άλλα εμπόδια τα οποία υπάρχουν.</w:t>
      </w:r>
    </w:p>
    <w:p w14:paraId="45C5BA79" w14:textId="77777777" w:rsidR="008C3EAA" w:rsidRDefault="00C36FE8">
      <w:pPr>
        <w:spacing w:line="600" w:lineRule="auto"/>
        <w:ind w:firstLine="720"/>
        <w:jc w:val="both"/>
        <w:rPr>
          <w:rFonts w:eastAsia="Times New Roman"/>
          <w:szCs w:val="24"/>
        </w:rPr>
      </w:pPr>
      <w:r>
        <w:rPr>
          <w:rFonts w:eastAsia="Times New Roman"/>
          <w:szCs w:val="24"/>
        </w:rPr>
        <w:t xml:space="preserve">Θα θέλαμε σήμερα, κύριε Υπουργέ, συγκεκριμένα για το επικουρικό προσωπικό του ΕΣΥ να μας πείτε ποιοι είναι οι λόγοι για τους οποίους </w:t>
      </w:r>
      <w:r>
        <w:rPr>
          <w:rFonts w:eastAsia="Times New Roman"/>
          <w:szCs w:val="24"/>
        </w:rPr>
        <w:t>δεν πληρώνονται αυτοί οι εργαζόμενοι και δεν καταβάλλονται οι μισθοί τους. Μάλιστα, συμβαίνει αυτό εν</w:t>
      </w:r>
      <w:r>
        <w:rPr>
          <w:rFonts w:eastAsia="Times New Roman"/>
          <w:szCs w:val="24"/>
        </w:rPr>
        <w:t xml:space="preserve"> </w:t>
      </w:r>
      <w:r>
        <w:rPr>
          <w:rFonts w:eastAsia="Times New Roman"/>
          <w:szCs w:val="24"/>
        </w:rPr>
        <w:t>όψει των εορτών των Χριστουγέννων. Είναι θέμα με το οποίο πρέπει να ασχοληθείτε και να μας απαντήσετε γιατί συμβαίνει αυτό και να μας πείτε και ποια είναι</w:t>
      </w:r>
      <w:r>
        <w:rPr>
          <w:rFonts w:eastAsia="Times New Roman"/>
          <w:szCs w:val="24"/>
        </w:rPr>
        <w:t xml:space="preserve"> η τύχη αυτού του προσωπικού. Έχει γίνει παράταση των συμβάσεων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2018. Θα ισχύσει αυτή; Θα είναι απλήρωτοι από εδώ και πέρα οι εργαζόμενοι; Θα υπάρχει κάποια πρόνοια γι’ αυτούς τους εργαζόμενους;</w:t>
      </w:r>
    </w:p>
    <w:p w14:paraId="45C5BA7A" w14:textId="77777777" w:rsidR="008C3EAA" w:rsidRDefault="00C36FE8">
      <w:pPr>
        <w:spacing w:line="600" w:lineRule="auto"/>
        <w:ind w:firstLine="720"/>
        <w:jc w:val="both"/>
        <w:rPr>
          <w:rFonts w:eastAsia="Times New Roman"/>
          <w:szCs w:val="24"/>
        </w:rPr>
      </w:pPr>
      <w:r>
        <w:rPr>
          <w:rFonts w:eastAsia="Times New Roman"/>
          <w:szCs w:val="24"/>
        </w:rPr>
        <w:t>Ευχαριστώ, κύριε Πρόεδρε.</w:t>
      </w:r>
    </w:p>
    <w:p w14:paraId="45C5BA7B" w14:textId="77777777" w:rsidR="008C3EAA" w:rsidRDefault="00C36FE8">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 xml:space="preserve">Κι εγώ, κύριε </w:t>
      </w:r>
      <w:proofErr w:type="spellStart"/>
      <w:r>
        <w:rPr>
          <w:rFonts w:eastAsia="Times New Roman"/>
          <w:szCs w:val="24"/>
        </w:rPr>
        <w:t>Κεγκέρογλου</w:t>
      </w:r>
      <w:proofErr w:type="spellEnd"/>
      <w:r>
        <w:rPr>
          <w:rFonts w:eastAsia="Times New Roman"/>
          <w:szCs w:val="24"/>
        </w:rPr>
        <w:t>.</w:t>
      </w:r>
    </w:p>
    <w:p w14:paraId="45C5BA7C" w14:textId="77777777" w:rsidR="008C3EAA" w:rsidRDefault="00C36FE8">
      <w:pPr>
        <w:spacing w:line="600" w:lineRule="auto"/>
        <w:ind w:firstLine="720"/>
        <w:jc w:val="both"/>
        <w:rPr>
          <w:rFonts w:eastAsia="Times New Roman"/>
          <w:szCs w:val="24"/>
        </w:rPr>
      </w:pPr>
      <w:r>
        <w:rPr>
          <w:rFonts w:eastAsia="Times New Roman"/>
          <w:szCs w:val="24"/>
        </w:rPr>
        <w:t>Κύριε Υπουργέ, έχετε τον λόγο.</w:t>
      </w:r>
    </w:p>
    <w:p w14:paraId="45C5BA7D" w14:textId="77777777" w:rsidR="008C3EAA" w:rsidRDefault="00C36FE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όντως αυτή είναι μ</w:t>
      </w:r>
      <w:r>
        <w:rPr>
          <w:rFonts w:eastAsia="Times New Roman"/>
          <w:szCs w:val="24"/>
        </w:rPr>
        <w:t>ί</w:t>
      </w:r>
      <w:r>
        <w:rPr>
          <w:rFonts w:eastAsia="Times New Roman"/>
          <w:szCs w:val="24"/>
        </w:rPr>
        <w:t xml:space="preserve">α επίκαιρη ερώτηση, με την έννοια </w:t>
      </w:r>
      <w:r>
        <w:rPr>
          <w:rFonts w:eastAsia="Times New Roman"/>
          <w:szCs w:val="24"/>
        </w:rPr>
        <w:lastRenderedPageBreak/>
        <w:t>ότι είμαστε σε μ</w:t>
      </w:r>
      <w:r>
        <w:rPr>
          <w:rFonts w:eastAsia="Times New Roman"/>
          <w:szCs w:val="24"/>
        </w:rPr>
        <w:t>ί</w:t>
      </w:r>
      <w:r>
        <w:rPr>
          <w:rFonts w:eastAsia="Times New Roman"/>
          <w:szCs w:val="24"/>
        </w:rPr>
        <w:t>α περίοδο που έχει εμφανιστεί μια δυσκολία πληρωμής εν</w:t>
      </w:r>
      <w:r>
        <w:rPr>
          <w:rFonts w:eastAsia="Times New Roman"/>
          <w:szCs w:val="24"/>
        </w:rPr>
        <w:t>ός μέρους του επικουρικού προσωπικού που υπηρετεί σήμερα στο ΕΣΥ, των γιατρών και του λοιπού προσωπικού. Αυτό το προσωπικό σε ακριβείς αριθμούς είναι εξακόσιοι τριάντα εννέα γιατροί, των οποίων παρατάθηκε η θητεία μετά τις 30</w:t>
      </w:r>
      <w:r>
        <w:rPr>
          <w:rFonts w:eastAsia="Times New Roman"/>
          <w:szCs w:val="24"/>
        </w:rPr>
        <w:t>-</w:t>
      </w:r>
      <w:r>
        <w:rPr>
          <w:rFonts w:eastAsia="Times New Roman"/>
          <w:szCs w:val="24"/>
        </w:rPr>
        <w:t>9</w:t>
      </w:r>
      <w:r>
        <w:rPr>
          <w:rFonts w:eastAsia="Times New Roman"/>
          <w:szCs w:val="24"/>
        </w:rPr>
        <w:t>-</w:t>
      </w:r>
      <w:r>
        <w:rPr>
          <w:rFonts w:eastAsia="Times New Roman"/>
          <w:szCs w:val="24"/>
        </w:rPr>
        <w:t>2017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2018 -όπως </w:t>
      </w:r>
      <w:r>
        <w:rPr>
          <w:rFonts w:eastAsia="Times New Roman"/>
          <w:szCs w:val="24"/>
        </w:rPr>
        <w:t>σωστά είπατε- και εξακόσιοι ογδόντα επτά νοσηλευτές και άλλοι επαγγελματίες υγείας, λοιπό προσωπικό το οποίο επίσης η θητεία του έχει παραταθεί.</w:t>
      </w:r>
    </w:p>
    <w:p w14:paraId="45C5BA7E" w14:textId="77777777" w:rsidR="008C3EAA" w:rsidRDefault="00C36FE8">
      <w:pPr>
        <w:spacing w:line="600" w:lineRule="auto"/>
        <w:ind w:firstLine="720"/>
        <w:jc w:val="both"/>
        <w:rPr>
          <w:rFonts w:eastAsia="Times New Roman"/>
          <w:szCs w:val="24"/>
        </w:rPr>
      </w:pPr>
      <w:r>
        <w:rPr>
          <w:rFonts w:eastAsia="Times New Roman"/>
          <w:szCs w:val="24"/>
        </w:rPr>
        <w:t>Ο λόγος για τον οποίο υπάρχει μ</w:t>
      </w:r>
      <w:r>
        <w:rPr>
          <w:rFonts w:eastAsia="Times New Roman"/>
          <w:szCs w:val="24"/>
        </w:rPr>
        <w:t>ί</w:t>
      </w:r>
      <w:r>
        <w:rPr>
          <w:rFonts w:eastAsia="Times New Roman"/>
          <w:szCs w:val="24"/>
        </w:rPr>
        <w:t>α δυσκολία -είμαστε στον δεύτερο μήνα καθυστέρησης πληρωμής- είναι ότι είχαμε α</w:t>
      </w:r>
      <w:r>
        <w:rPr>
          <w:rFonts w:eastAsia="Times New Roman"/>
          <w:szCs w:val="24"/>
        </w:rPr>
        <w:t xml:space="preserve">ρνήσεις από επιτρόπους του Ελεγκτικού Συνεδρίου σε διάφορες περιοχές της χώρας, όχι παντού και όχι με το ίδιο σκεπτικό, αλλά ο βασικός λόγος ήταν αυτός. </w:t>
      </w:r>
      <w:r>
        <w:rPr>
          <w:rFonts w:eastAsia="Times New Roman"/>
          <w:szCs w:val="24"/>
        </w:rPr>
        <w:t xml:space="preserve">Δηλαδή, ενώ υπάρχουν πιστώσεις, φέτος είχε ενισχυθεί ο προϋπολογισμός των δημόσιων νοσοκομείων. Υπήρχε </w:t>
      </w:r>
      <w:r>
        <w:rPr>
          <w:rFonts w:eastAsia="Times New Roman"/>
          <w:szCs w:val="24"/>
        </w:rPr>
        <w:t xml:space="preserve">ειδική πρόβλεψη 112 εκατομμυρίων ευρώ για δαπάνες αμοιβής επικουρικού προσωπικού. Ξέρετε πολύ καλά ότι αυτό, η αμοιβή αυτού του προσωπικού, επιβαρύνει τις λειτουργικές δαπάνες των νοσοκομείων και βεβαίως, ήταν απολύτως διασφαλισμένη η πληρωμή. </w:t>
      </w:r>
    </w:p>
    <w:p w14:paraId="45C5BA7F" w14:textId="77777777" w:rsidR="008C3EAA" w:rsidRDefault="00C36FE8">
      <w:pPr>
        <w:spacing w:line="600" w:lineRule="auto"/>
        <w:ind w:firstLine="720"/>
        <w:jc w:val="both"/>
        <w:rPr>
          <w:rFonts w:eastAsia="Times New Roman"/>
          <w:szCs w:val="24"/>
        </w:rPr>
      </w:pPr>
      <w:r>
        <w:rPr>
          <w:rFonts w:eastAsia="Times New Roman"/>
          <w:szCs w:val="24"/>
        </w:rPr>
        <w:lastRenderedPageBreak/>
        <w:t xml:space="preserve">Εμείς αυτό </w:t>
      </w:r>
      <w:r>
        <w:rPr>
          <w:rFonts w:eastAsia="Times New Roman"/>
          <w:szCs w:val="24"/>
        </w:rPr>
        <w:t>το οποίο κάναμε με σύννομο τρόπο, νομοθετήσαμε δηλαδή έγκαιρα, στις αρχές Αυγούστου, για να μην υπάρξει η παραμικρή καθυστέρηση, τη δυνατότητα παράτασης της θητείας αυτού του προσωπικού μέχρι το τέλος του 2018. Ο λόγος που το κάναμε είναι ότι εκτιμούμε ότι</w:t>
      </w:r>
      <w:r>
        <w:rPr>
          <w:rFonts w:eastAsia="Times New Roman"/>
          <w:szCs w:val="24"/>
        </w:rPr>
        <w:t xml:space="preserve"> πραγματικά αυτή η περίπτωση, αυτοί οι τριακόσιοι άνθρωποι, καλύπτουν πραγματικές ανάγκες και στελεχώνουν σήμερα το σύστημα υγείας σε πολύ κρίσιμα πόστα. Δεν μπορούσαμε να επιτρέψουμε τη μαζική διαρροή αυτού του ανθρώπινου δυναμικού από το σύστημα. Γι’ αυτ</w:t>
      </w:r>
      <w:r>
        <w:rPr>
          <w:rFonts w:eastAsia="Times New Roman"/>
          <w:szCs w:val="24"/>
        </w:rPr>
        <w:t xml:space="preserve">όν το λόγο άλλωστε είχε παραταθεί η θητεία των ίδιων εργαζόμενων άλλες τρεις φορές στο παρελθόν. Δύο δόθηκαν επί δικής μας Κυβερνήσεως, το 2015 και το 2016. </w:t>
      </w:r>
    </w:p>
    <w:p w14:paraId="45C5BA80" w14:textId="77777777" w:rsidR="008C3EAA" w:rsidRDefault="00C36FE8">
      <w:pPr>
        <w:spacing w:line="600" w:lineRule="auto"/>
        <w:ind w:firstLine="720"/>
        <w:jc w:val="both"/>
        <w:rPr>
          <w:rFonts w:eastAsia="Times New Roman"/>
          <w:szCs w:val="24"/>
        </w:rPr>
      </w:pPr>
      <w:r>
        <w:rPr>
          <w:rFonts w:eastAsia="Times New Roman"/>
          <w:szCs w:val="24"/>
        </w:rPr>
        <w:t>Η ένσταση από την πλευρά των επιτρόπων του Ελεγκτικού Συνεδρίου είναι ότι η θητεία αυτών των ανθρώ</w:t>
      </w:r>
      <w:r>
        <w:rPr>
          <w:rFonts w:eastAsia="Times New Roman"/>
          <w:szCs w:val="24"/>
        </w:rPr>
        <w:t xml:space="preserve">πων έχει υπερβεί το </w:t>
      </w:r>
      <w:proofErr w:type="spellStart"/>
      <w:r>
        <w:rPr>
          <w:rFonts w:eastAsia="Times New Roman"/>
          <w:szCs w:val="24"/>
        </w:rPr>
        <w:t>εικοσιτετράμηνο</w:t>
      </w:r>
      <w:proofErr w:type="spellEnd"/>
      <w:r>
        <w:rPr>
          <w:rFonts w:eastAsia="Times New Roman"/>
          <w:szCs w:val="24"/>
        </w:rPr>
        <w:t xml:space="preserve"> και άρα, κατά την άποψή τους, εγείρεται θέμα νομιμότητας της πληρωμής.</w:t>
      </w:r>
    </w:p>
    <w:p w14:paraId="45C5BA81" w14:textId="77777777" w:rsidR="008C3EAA" w:rsidRDefault="00C36FE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45C5BA82" w14:textId="77777777" w:rsidR="008C3EAA" w:rsidRDefault="00C36FE8">
      <w:pPr>
        <w:spacing w:line="600" w:lineRule="auto"/>
        <w:ind w:firstLine="720"/>
        <w:jc w:val="both"/>
        <w:rPr>
          <w:rFonts w:eastAsia="Times New Roman"/>
          <w:szCs w:val="24"/>
        </w:rPr>
      </w:pPr>
      <w:r>
        <w:rPr>
          <w:rFonts w:eastAsia="Times New Roman"/>
          <w:szCs w:val="24"/>
        </w:rPr>
        <w:t xml:space="preserve">Εμείς, αυτό το οποίο αντιλέγουμε προς το Ελεγκτικό Συνέδριο -και </w:t>
      </w:r>
      <w:r>
        <w:rPr>
          <w:rFonts w:eastAsia="Times New Roman"/>
          <w:szCs w:val="24"/>
        </w:rPr>
        <w:t>πραγματικά είμαστε σε μ</w:t>
      </w:r>
      <w:r>
        <w:rPr>
          <w:rFonts w:eastAsia="Times New Roman"/>
          <w:szCs w:val="24"/>
        </w:rPr>
        <w:t>ί</w:t>
      </w:r>
      <w:r>
        <w:rPr>
          <w:rFonts w:eastAsia="Times New Roman"/>
          <w:szCs w:val="24"/>
        </w:rPr>
        <w:t xml:space="preserve">α διαδικασία που δίνουμε τα </w:t>
      </w:r>
      <w:r>
        <w:rPr>
          <w:rFonts w:eastAsia="Times New Roman"/>
          <w:szCs w:val="24"/>
        </w:rPr>
        <w:lastRenderedPageBreak/>
        <w:t>απαραίτητα στοιχεία και τις απαραίτητες εξηγήσεις-, είναι ότι αυτό το ανθρώπινο δυναμικό πρώτον, πραγματικά καλύπτει πολύ κρίσιμες ανάγκες του συστήματος υγείας. Δεύτερον, προσφέρει εργασία και μάλιστα, ι</w:t>
      </w:r>
      <w:r>
        <w:rPr>
          <w:rFonts w:eastAsia="Times New Roman"/>
          <w:szCs w:val="24"/>
        </w:rPr>
        <w:t>διαίτερα επίπονη και ιδιαίτερα υπεύθυνη και προφανώς δεν μπορεί να εργάζονται μη αμειβόμενοι. Και τρίτον και πιο σημαντικό, είναι ότι έχουμε διασφαλίσει την προώθηση διαδικασιών πρόσληψης μόνιμου προσωπικού, με βάση τις οποίες αυτή η ανάγκη μπορεί να αντιμ</w:t>
      </w:r>
      <w:r>
        <w:rPr>
          <w:rFonts w:eastAsia="Times New Roman"/>
          <w:szCs w:val="24"/>
        </w:rPr>
        <w:t xml:space="preserve">ετωπιστεί πλέον με μόνιμο τρόπο και δεν θα χρειαστεί στο μέλλον νέα παράταση συμβάσεων. </w:t>
      </w:r>
    </w:p>
    <w:p w14:paraId="45C5BA83" w14:textId="77777777" w:rsidR="008C3EAA" w:rsidRDefault="00C36FE8">
      <w:pPr>
        <w:spacing w:line="600" w:lineRule="auto"/>
        <w:ind w:firstLine="720"/>
        <w:jc w:val="both"/>
        <w:rPr>
          <w:rFonts w:eastAsia="Times New Roman"/>
          <w:szCs w:val="24"/>
        </w:rPr>
      </w:pPr>
      <w:r>
        <w:rPr>
          <w:rFonts w:eastAsia="Times New Roman"/>
          <w:szCs w:val="24"/>
        </w:rPr>
        <w:t xml:space="preserve">Αναφέρω εδώ χαρακτηριστικά ότι ήδη έχουμε προκηρύξει, αλλά δεν έχει ολοκληρωθεί πλήρως η διαδικασία, τρεις χιλιάδες εννιακόσιες θέσεις μόνιμου νοσηλευτικού και λοιπού </w:t>
      </w:r>
      <w:r>
        <w:rPr>
          <w:rFonts w:eastAsia="Times New Roman"/>
          <w:szCs w:val="24"/>
        </w:rPr>
        <w:t>παραϊατρικού προσωπικού για τα νοσοκομεία και τα κέντρα υγείας όλης της χώρας, εκ των οποίων έχουν ήδη διοριστεί οι χίλιοι εννιακόσιοι ογδόντα και οι υπόλοιπες εκκρεμούν τώρα στον ΑΣΕΠ. Επίσης, έχουμε έγκριση για προκήρυξη δύο χιλιάδων επτακοσίων εξήντα θέ</w:t>
      </w:r>
      <w:r>
        <w:rPr>
          <w:rFonts w:eastAsia="Times New Roman"/>
          <w:szCs w:val="24"/>
        </w:rPr>
        <w:t xml:space="preserve">σεων μονίμων γιατρών του ΕΣΥ από τις οποίες έχουμε προκηρύξει χίλιες διακόσιες τριάντα επτά και έχουν προσληφθεί </w:t>
      </w:r>
      <w:r>
        <w:rPr>
          <w:rFonts w:eastAsia="Times New Roman"/>
          <w:szCs w:val="24"/>
        </w:rPr>
        <w:lastRenderedPageBreak/>
        <w:t>τετρακόσιοι δύο επειδή η διαδικασία στους γιατρούς είναι πολύ πιο χρονοβόρα.</w:t>
      </w:r>
    </w:p>
    <w:p w14:paraId="45C5BA84" w14:textId="77777777" w:rsidR="008C3EAA" w:rsidRDefault="00C36FE8">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το επιχείρημα ότι συνεχώς θα υπάρχει η ανάγκη διαιώνισης αυτών των παρατάσεων δεν ισχύει. Κατά την άποψή μας υπάρχει η μέριμνα να καλυφθούν οι ανάγκες αυτού του προσωπικού με μόνιμο τρόπο. Θεωρώ ότι αυτό είναι ένα πολύ σημαντικό επιχείρημα για το Ελεγκτικ</w:t>
      </w:r>
      <w:r>
        <w:rPr>
          <w:rFonts w:eastAsia="Times New Roman"/>
          <w:szCs w:val="24"/>
        </w:rPr>
        <w:t xml:space="preserve">ό Συνέδριο. Έχω μιλήσει κατ’ επανάληψη με την </w:t>
      </w:r>
      <w:r>
        <w:rPr>
          <w:rFonts w:eastAsia="Times New Roman"/>
          <w:szCs w:val="24"/>
        </w:rPr>
        <w:t>π</w:t>
      </w:r>
      <w:r>
        <w:rPr>
          <w:rFonts w:eastAsia="Times New Roman"/>
          <w:szCs w:val="24"/>
        </w:rPr>
        <w:t>ρόεδρό του. Έχω δώσει τις απαραίτητες εξηγήσεις και έχουμε στείλει εγγράφως όλα αυτά τα δεδομένα, τα οποία κατά την άποψή μου κατατείνουν στο εύλογο αίτημα να υπάρξει η έγκριση που απαιτείται.</w:t>
      </w:r>
    </w:p>
    <w:p w14:paraId="45C5BA85" w14:textId="77777777" w:rsidR="008C3EAA" w:rsidRDefault="00C36FE8">
      <w:pPr>
        <w:spacing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γιος Βαρεμένος):</w:t>
      </w:r>
      <w:r>
        <w:rPr>
          <w:rFonts w:eastAsia="Times New Roman"/>
          <w:szCs w:val="24"/>
        </w:rPr>
        <w:t xml:space="preserve"> Ολοκληρώστε κύριε Υπουργέ. θα μιλήσετε και στη δευτερολογία σας.</w:t>
      </w:r>
    </w:p>
    <w:p w14:paraId="45C5BA86" w14:textId="77777777" w:rsidR="008C3EAA" w:rsidRDefault="00C36FE8">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Ολοκληρώνω, κύριε Πρόεδρε. Αυτές τις ημέρες, η διαβεβαίωση που έχω από το Ελεγκτικό Συνέδριο είναι ότι θα συνέλθει </w:t>
      </w:r>
      <w:r>
        <w:rPr>
          <w:rFonts w:eastAsia="Times New Roman"/>
          <w:szCs w:val="24"/>
        </w:rPr>
        <w:t>ε</w:t>
      </w:r>
      <w:r>
        <w:rPr>
          <w:rFonts w:eastAsia="Times New Roman"/>
          <w:szCs w:val="24"/>
        </w:rPr>
        <w:t xml:space="preserve">ιδικό </w:t>
      </w:r>
      <w:r>
        <w:rPr>
          <w:rFonts w:eastAsia="Times New Roman"/>
          <w:szCs w:val="24"/>
        </w:rPr>
        <w:t>ε</w:t>
      </w:r>
      <w:r>
        <w:rPr>
          <w:rFonts w:eastAsia="Times New Roman"/>
          <w:szCs w:val="24"/>
        </w:rPr>
        <w:t xml:space="preserve">λεγκτικό </w:t>
      </w:r>
      <w:r>
        <w:rPr>
          <w:rFonts w:eastAsia="Times New Roman"/>
          <w:szCs w:val="24"/>
        </w:rPr>
        <w:t>κ</w:t>
      </w:r>
      <w:r>
        <w:rPr>
          <w:rFonts w:eastAsia="Times New Roman"/>
          <w:szCs w:val="24"/>
        </w:rPr>
        <w:t>λιμάκιο</w:t>
      </w:r>
      <w:r>
        <w:rPr>
          <w:rFonts w:eastAsia="Times New Roman"/>
          <w:szCs w:val="24"/>
        </w:rPr>
        <w:t>, το οποίο θα συνεκτιμήσει όλα αυτά τα δεδομένα και ελπίζουμε ότι θα πάρει μ</w:t>
      </w:r>
      <w:r>
        <w:rPr>
          <w:rFonts w:eastAsia="Times New Roman"/>
          <w:szCs w:val="24"/>
        </w:rPr>
        <w:t>ί</w:t>
      </w:r>
      <w:r>
        <w:rPr>
          <w:rFonts w:eastAsia="Times New Roman"/>
          <w:szCs w:val="24"/>
        </w:rPr>
        <w:t xml:space="preserve">α ευνοϊκή απόφαση που θα εκτονώσει το πρόβλημα και θα ομαλοποιήσει τις πληρωμές, ιδιαίτερα μέχρι τις </w:t>
      </w:r>
      <w:r>
        <w:rPr>
          <w:rFonts w:eastAsia="Times New Roman"/>
          <w:szCs w:val="24"/>
        </w:rPr>
        <w:lastRenderedPageBreak/>
        <w:t>γιορτές. Καταλαβαίνουμε απολύτως ότι είναι απαίτηση των εργαζομένων ειδικά αυτ</w:t>
      </w:r>
      <w:r>
        <w:rPr>
          <w:rFonts w:eastAsia="Times New Roman"/>
          <w:szCs w:val="24"/>
        </w:rPr>
        <w:t>ήν την περίοδο να είναι «</w:t>
      </w:r>
      <w:proofErr w:type="spellStart"/>
      <w:r>
        <w:rPr>
          <w:rFonts w:eastAsia="Times New Roman"/>
          <w:szCs w:val="24"/>
        </w:rPr>
        <w:t>κανονικοποιημένες</w:t>
      </w:r>
      <w:proofErr w:type="spellEnd"/>
      <w:r>
        <w:rPr>
          <w:rFonts w:eastAsia="Times New Roman"/>
          <w:szCs w:val="24"/>
        </w:rPr>
        <w:t>» οι πληρωμές και να καταβάλλονται οι μισθοί τους κανονικά.</w:t>
      </w:r>
    </w:p>
    <w:p w14:paraId="45C5BA87" w14:textId="77777777" w:rsidR="008C3EAA" w:rsidRDefault="00C36FE8">
      <w:pPr>
        <w:spacing w:line="600" w:lineRule="auto"/>
        <w:ind w:firstLine="720"/>
        <w:jc w:val="both"/>
        <w:rPr>
          <w:rFonts w:eastAsia="Times New Roman"/>
          <w:szCs w:val="24"/>
        </w:rPr>
      </w:pPr>
      <w:r>
        <w:rPr>
          <w:rFonts w:eastAsia="Times New Roman"/>
          <w:szCs w:val="24"/>
        </w:rPr>
        <w:t>Ευχαριστώ.</w:t>
      </w:r>
    </w:p>
    <w:p w14:paraId="45C5BA88" w14:textId="77777777" w:rsidR="008C3EAA" w:rsidRDefault="00C36FE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w:t>
      </w:r>
    </w:p>
    <w:p w14:paraId="45C5BA89" w14:textId="77777777" w:rsidR="008C3EAA" w:rsidRDefault="00C36FE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45C5BA8A" w14:textId="77777777" w:rsidR="008C3EAA" w:rsidRDefault="00C36FE8">
      <w:pPr>
        <w:spacing w:line="600" w:lineRule="auto"/>
        <w:ind w:firstLine="720"/>
        <w:jc w:val="both"/>
        <w:rPr>
          <w:rFonts w:eastAsia="Times New Roman"/>
          <w:szCs w:val="24"/>
        </w:rPr>
      </w:pPr>
      <w:r>
        <w:rPr>
          <w:rFonts w:eastAsia="Times New Roman"/>
          <w:szCs w:val="24"/>
        </w:rPr>
        <w:t>Προσπάθησα να κατανοήσω τη</w:t>
      </w:r>
      <w:r>
        <w:rPr>
          <w:rFonts w:eastAsia="Times New Roman"/>
          <w:szCs w:val="24"/>
        </w:rPr>
        <w:t>ν απάντηση. Ομολογώ δεν τα κατάφερα.</w:t>
      </w:r>
    </w:p>
    <w:p w14:paraId="45C5BA8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Ουσιαστικά, το επιχείρημα που επικαλείται το Υπουργείο προς το Ελεγκτικό Συνέδριο δεν έχει κα</w:t>
      </w:r>
      <w:r>
        <w:rPr>
          <w:rFonts w:eastAsia="Times New Roman" w:cs="Times New Roman"/>
          <w:szCs w:val="24"/>
        </w:rPr>
        <w:t>μ</w:t>
      </w:r>
      <w:r>
        <w:rPr>
          <w:rFonts w:eastAsia="Times New Roman" w:cs="Times New Roman"/>
          <w:szCs w:val="24"/>
        </w:rPr>
        <w:t xml:space="preserve">μία σχέση με το πρόβλημα της μη πληρωμής. Μακάρι να πειστεί η </w:t>
      </w:r>
      <w:r>
        <w:rPr>
          <w:rFonts w:eastAsia="Times New Roman" w:cs="Times New Roman"/>
          <w:szCs w:val="24"/>
        </w:rPr>
        <w:t>π</w:t>
      </w:r>
      <w:r>
        <w:rPr>
          <w:rFonts w:eastAsia="Times New Roman" w:cs="Times New Roman"/>
          <w:szCs w:val="24"/>
        </w:rPr>
        <w:t xml:space="preserve">ρόεδρος από την υπόσχεση ότι «προσλαμβάνουμε μόνιμο προσωπικό, οπότε δεν θα έχουμε ανάγκη τους επικουρικούς, πληρώστε τους για όσο διάστημα είναι και βλέπουμε». </w:t>
      </w:r>
    </w:p>
    <w:p w14:paraId="45C5BA8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Στους εργαζόμενους στην καθαριότητα που δεν πληρώνονταν, στους εργαζόμενους καθαριστές τώρα το</w:t>
      </w:r>
      <w:r>
        <w:rPr>
          <w:rFonts w:eastAsia="Times New Roman" w:cs="Times New Roman"/>
          <w:szCs w:val="24"/>
        </w:rPr>
        <w:t xml:space="preserve">υ Υπουργείου </w:t>
      </w:r>
      <w:r>
        <w:rPr>
          <w:rFonts w:eastAsia="Times New Roman" w:cs="Times New Roman"/>
          <w:szCs w:val="24"/>
        </w:rPr>
        <w:lastRenderedPageBreak/>
        <w:t xml:space="preserve">Πολιτισμού στους αρχαιολογικούς χώρους που δεν πληρώνονται -είναι έξι μήνες απλήρωτοι- και σε όλους όσους παρατάθηκαν οι συμβάσεις, κυρίως με βουλευτικές τροπολογίες, το πρόβλημα είναι ότι δεν υπάρχει </w:t>
      </w:r>
      <w:r>
        <w:rPr>
          <w:rFonts w:eastAsia="Times New Roman" w:cs="Times New Roman"/>
          <w:szCs w:val="24"/>
        </w:rPr>
        <w:t>έ</w:t>
      </w:r>
      <w:r>
        <w:rPr>
          <w:rFonts w:eastAsia="Times New Roman" w:cs="Times New Roman"/>
          <w:szCs w:val="24"/>
        </w:rPr>
        <w:t>κθεση του Γενικού Λογιστηρίου του Κράτους</w:t>
      </w:r>
      <w:r>
        <w:rPr>
          <w:rFonts w:eastAsia="Times New Roman" w:cs="Times New Roman"/>
          <w:szCs w:val="24"/>
        </w:rPr>
        <w:t>. Το πρόβλημα είναι ότι δεν έχει σταλεί η τροπολογία πιο μπροστά –αν θέλετε- και γνωμοδοτικά στο Ελεγκτικό Συνέδριο ώστε να το δει και να έρθει. Το πρόβλημα, δηλαδή, είναι ότι νομοθετούμε την πολιτική βούληση, αλλά δεν λαμβάνουμε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διαδικασίες π</w:t>
      </w:r>
      <w:r>
        <w:rPr>
          <w:rFonts w:eastAsia="Times New Roman" w:cs="Times New Roman"/>
          <w:szCs w:val="24"/>
        </w:rPr>
        <w:t xml:space="preserve">ου απαιτούνται. Αυτό είναι το πρόβλημα. </w:t>
      </w:r>
    </w:p>
    <w:p w14:paraId="45C5BA8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Κατά την άποψή μου, πρέπει να έρθει άμεσα νομοθετική ρύθμιση. Αύριο κιόλας να κατατεθεί νομοθετική ρύθμιση που να λαμβάνει υπόψιν όλα όσα ισχύουν και να δίνει λύσεις στο θέμα. Δεν μπορεί να κάνουν γιορτές οι εργαζόμ</w:t>
      </w:r>
      <w:r>
        <w:rPr>
          <w:rFonts w:eastAsia="Times New Roman" w:cs="Times New Roman"/>
          <w:szCs w:val="24"/>
        </w:rPr>
        <w:t xml:space="preserve">ενοι, το επικουρικό προσωπικό, χωρίς να έχουν πληρωθεί. Δείτε το με οποιονδήποτε τρόπο. </w:t>
      </w:r>
    </w:p>
    <w:p w14:paraId="45C5BA8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Εάν το Ελεγκτικό Συνέδριο «δεν κάνει καλά τη δουλειά του», θα ήταν θέμα του Υπουργείου Δικαιοσύνης και εγώ θα απευθυνόμουν στο Υπουργείο Δικαιοσύνης. Εάν εσείς θεωρείτ</w:t>
      </w:r>
      <w:r>
        <w:rPr>
          <w:rFonts w:eastAsia="Times New Roman" w:cs="Times New Roman"/>
          <w:szCs w:val="24"/>
        </w:rPr>
        <w:t xml:space="preserve">ε κάτι τέτοιο, έπρεπε να δηλώσετε αναρμοδιότητα, να πείτε ότι είναι θέμα άλλου Υπουργείου και να μην συζητηθεί. Όμως, πιστεύω </w:t>
      </w:r>
      <w:r>
        <w:rPr>
          <w:rFonts w:eastAsia="Times New Roman" w:cs="Times New Roman"/>
          <w:szCs w:val="24"/>
        </w:rPr>
        <w:lastRenderedPageBreak/>
        <w:t>ότι και εσείς βλέπετε ότι έχει γίνει μ</w:t>
      </w:r>
      <w:r>
        <w:rPr>
          <w:rFonts w:eastAsia="Times New Roman" w:cs="Times New Roman"/>
          <w:szCs w:val="24"/>
        </w:rPr>
        <w:t>ί</w:t>
      </w:r>
      <w:r>
        <w:rPr>
          <w:rFonts w:eastAsia="Times New Roman" w:cs="Times New Roman"/>
          <w:szCs w:val="24"/>
        </w:rPr>
        <w:t xml:space="preserve">α πρόχειρη δουλειά στο θέμα αυτό. Δεν είναι θέμα μόνο του Υπουργείου Υγείας. Είναι και του </w:t>
      </w:r>
      <w:r>
        <w:rPr>
          <w:rFonts w:eastAsia="Times New Roman" w:cs="Times New Roman"/>
          <w:szCs w:val="24"/>
        </w:rPr>
        <w:t xml:space="preserve">Υπουργείου Εσωτερικών, του Υπουργείου Πολιτισμού και άλλων Υπουργείων. </w:t>
      </w:r>
    </w:p>
    <w:p w14:paraId="45C5BA8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Θα παρακαλούσα άμεσα να ερωτηθεί -όπως τους στέλνετε τα στοιχεία- η </w:t>
      </w:r>
      <w:r>
        <w:rPr>
          <w:rFonts w:eastAsia="Times New Roman" w:cs="Times New Roman"/>
          <w:szCs w:val="24"/>
        </w:rPr>
        <w:t>ο</w:t>
      </w:r>
      <w:r>
        <w:rPr>
          <w:rFonts w:eastAsia="Times New Roman" w:cs="Times New Roman"/>
          <w:szCs w:val="24"/>
        </w:rPr>
        <w:t xml:space="preserve">λομέλεια ή η </w:t>
      </w:r>
      <w:r>
        <w:rPr>
          <w:rFonts w:eastAsia="Times New Roman" w:cs="Times New Roman"/>
          <w:szCs w:val="24"/>
        </w:rPr>
        <w:t>π</w:t>
      </w:r>
      <w:r>
        <w:rPr>
          <w:rFonts w:eastAsia="Times New Roman" w:cs="Times New Roman"/>
          <w:szCs w:val="24"/>
        </w:rPr>
        <w:t>ρόεδρος του Ελεγκτικού Συνεδρίου, ποια είναι εκείνη η νομοθετική ρύθμιση η οποία λύνει το θέμα. Να μη</w:t>
      </w:r>
      <w:r>
        <w:rPr>
          <w:rFonts w:eastAsia="Times New Roman" w:cs="Times New Roman"/>
          <w:szCs w:val="24"/>
        </w:rPr>
        <w:t xml:space="preserve">ν έρθουμε στον καινούργιο χρόνο για να καταλάβουμε ότι τελικά η λύση ήταν άλλη. Γιατί –όπως σας λέω- θα ήταν ανάλγητο το να αφήσουμε αυτούς τους χίλιους τρακόσιους εργαζόμενους χωρίς χρήματα να περάσουν τις γιορτές. </w:t>
      </w:r>
    </w:p>
    <w:p w14:paraId="45C5BA9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5C5BA9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 xml:space="preserve">Και εγώ. </w:t>
      </w:r>
    </w:p>
    <w:p w14:paraId="45C5BA9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να προσθέσετε κάτι; </w:t>
      </w:r>
    </w:p>
    <w:p w14:paraId="45C5BA93" w14:textId="77777777" w:rsidR="008C3EAA" w:rsidRDefault="00C36FE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ίσως φταίω εγώ. Δεν έδωσα σαφώς την ουσία της απάντησης. Δεν είναι δημοσιονομικό το πρόβλημα, ούτε έχει καμία σχέση αυτό που λέτε </w:t>
      </w:r>
      <w:r>
        <w:rPr>
          <w:rFonts w:eastAsia="Times New Roman"/>
          <w:szCs w:val="24"/>
        </w:rPr>
        <w:t xml:space="preserve">ότι δεν εγκρίθηκε κλπ. Η ρύθμιση αυτή υπήρξε ως κανονικό άρθρο στο νομοσχέδιο για την πρωτοβάθμια </w:t>
      </w:r>
      <w:r>
        <w:rPr>
          <w:rFonts w:eastAsia="Times New Roman"/>
          <w:szCs w:val="24"/>
        </w:rPr>
        <w:lastRenderedPageBreak/>
        <w:t>φροντίδα και ψηφίστηκε στις 4 Αυγούστου. Δεν έχουμε, λοιπόν, μ</w:t>
      </w:r>
      <w:r>
        <w:rPr>
          <w:rFonts w:eastAsia="Times New Roman"/>
          <w:szCs w:val="24"/>
        </w:rPr>
        <w:t>ί</w:t>
      </w:r>
      <w:r>
        <w:rPr>
          <w:rFonts w:eastAsia="Times New Roman"/>
          <w:szCs w:val="24"/>
        </w:rPr>
        <w:t>α αυθαίρετη απόφαση, μ</w:t>
      </w:r>
      <w:r>
        <w:rPr>
          <w:rFonts w:eastAsia="Times New Roman"/>
          <w:szCs w:val="24"/>
        </w:rPr>
        <w:t>ί</w:t>
      </w:r>
      <w:r>
        <w:rPr>
          <w:rFonts w:eastAsia="Times New Roman"/>
          <w:szCs w:val="24"/>
        </w:rPr>
        <w:t xml:space="preserve">α υπουργική απόφαση η οποία </w:t>
      </w:r>
      <w:proofErr w:type="spellStart"/>
      <w:r>
        <w:rPr>
          <w:rFonts w:eastAsia="Times New Roman"/>
          <w:szCs w:val="24"/>
        </w:rPr>
        <w:t>παρέτεινε</w:t>
      </w:r>
      <w:proofErr w:type="spellEnd"/>
      <w:r>
        <w:rPr>
          <w:rFonts w:eastAsia="Times New Roman"/>
          <w:szCs w:val="24"/>
        </w:rPr>
        <w:t xml:space="preserve"> τη σύμβαση κάποιων ανθρώπων.  </w:t>
      </w:r>
    </w:p>
    <w:p w14:paraId="45C5BA94" w14:textId="77777777" w:rsidR="008C3EAA" w:rsidRDefault="00C36FE8">
      <w:pPr>
        <w:spacing w:line="600" w:lineRule="auto"/>
        <w:ind w:firstLine="720"/>
        <w:jc w:val="both"/>
        <w:rPr>
          <w:rFonts w:eastAsia="Times New Roman"/>
          <w:szCs w:val="24"/>
        </w:rPr>
      </w:pPr>
      <w:r>
        <w:rPr>
          <w:rFonts w:eastAsia="Times New Roman"/>
          <w:szCs w:val="24"/>
        </w:rPr>
        <w:t>Έχο</w:t>
      </w:r>
      <w:r>
        <w:rPr>
          <w:rFonts w:eastAsia="Times New Roman"/>
          <w:szCs w:val="24"/>
        </w:rPr>
        <w:t>υμε μ</w:t>
      </w:r>
      <w:r>
        <w:rPr>
          <w:rFonts w:eastAsia="Times New Roman"/>
          <w:szCs w:val="24"/>
        </w:rPr>
        <w:t>ί</w:t>
      </w:r>
      <w:r>
        <w:rPr>
          <w:rFonts w:eastAsia="Times New Roman"/>
          <w:szCs w:val="24"/>
        </w:rPr>
        <w:t>α νομοτεχνική ρύθμιση, όπως έγινε άλλες δύο ή τρεις φορές στο παρελθόν, με τη σύμφωνη γνώμη της πλειοψηφίας της Βουλής. Δεν έχουμε κάτι να νομοθετήσουμε επιπλέον. Εδώ υπάρχει μ</w:t>
      </w:r>
      <w:r>
        <w:rPr>
          <w:rFonts w:eastAsia="Times New Roman"/>
          <w:szCs w:val="24"/>
        </w:rPr>
        <w:t>ί</w:t>
      </w:r>
      <w:r>
        <w:rPr>
          <w:rFonts w:eastAsia="Times New Roman"/>
          <w:szCs w:val="24"/>
        </w:rPr>
        <w:t>α ένσταση από την πλευρά ορισμένων επιτρόπων στο πρώτο επίπεδο ελέγχου το</w:t>
      </w:r>
      <w:r>
        <w:rPr>
          <w:rFonts w:eastAsia="Times New Roman"/>
          <w:szCs w:val="24"/>
        </w:rPr>
        <w:t>υ Ελεγκτικού Συνεδρίου. Υπάρχουν και άλλα επίπεδα: το Ελεγκτικό Κλιμάκιο, το Τμήμα και η Ολομέλεια του Ελεγκτικού Συνεδρίου.</w:t>
      </w:r>
    </w:p>
    <w:p w14:paraId="45C5BA95" w14:textId="77777777" w:rsidR="008C3EAA" w:rsidRDefault="00C36FE8">
      <w:pPr>
        <w:spacing w:line="600" w:lineRule="auto"/>
        <w:ind w:firstLine="720"/>
        <w:jc w:val="both"/>
        <w:rPr>
          <w:rFonts w:eastAsia="Times New Roman"/>
          <w:szCs w:val="24"/>
        </w:rPr>
      </w:pPr>
      <w:r>
        <w:rPr>
          <w:rFonts w:eastAsia="Times New Roman"/>
          <w:szCs w:val="24"/>
        </w:rPr>
        <w:t>Εμείς, λοιπόν, τώρα που συζητείται στο Ελεγκτικό Κλιμάκιο η περίπτωση ενός νοσοκομείου, δηλαδή της αρνητικής πράξης ενός επιτρόπου,</w:t>
      </w:r>
      <w:r>
        <w:rPr>
          <w:rFonts w:eastAsia="Times New Roman"/>
          <w:szCs w:val="24"/>
        </w:rPr>
        <w:t xml:space="preserve"> ελπίζουμε ότι το Ελεγκτικό Συνέδριο, έχοντας όλες τις πληροφορίες και τα στοιχεία τα οποία του δώσαμε, θα πάρει μ</w:t>
      </w:r>
      <w:r>
        <w:rPr>
          <w:rFonts w:eastAsia="Times New Roman"/>
          <w:szCs w:val="24"/>
        </w:rPr>
        <w:t>ί</w:t>
      </w:r>
      <w:r>
        <w:rPr>
          <w:rFonts w:eastAsia="Times New Roman"/>
          <w:szCs w:val="24"/>
        </w:rPr>
        <w:t xml:space="preserve">α απόφαση η οποία θα εκτονώσει το πρόβλημα. </w:t>
      </w:r>
    </w:p>
    <w:p w14:paraId="45C5BA96" w14:textId="77777777" w:rsidR="008C3EAA" w:rsidRDefault="00C36FE8">
      <w:pPr>
        <w:spacing w:line="600" w:lineRule="auto"/>
        <w:ind w:firstLine="720"/>
        <w:jc w:val="both"/>
        <w:rPr>
          <w:rFonts w:eastAsia="Times New Roman"/>
          <w:szCs w:val="24"/>
        </w:rPr>
      </w:pPr>
      <w:r>
        <w:rPr>
          <w:rFonts w:eastAsia="Times New Roman"/>
          <w:szCs w:val="24"/>
        </w:rPr>
        <w:t>Επίσης, να πω ότι δεν έχουμε σε όλη την Ελλάδα πρόβλημα. Κυρίως  αφορά το λοιπό προσωπικό και σε</w:t>
      </w:r>
      <w:r>
        <w:rPr>
          <w:rFonts w:eastAsia="Times New Roman"/>
          <w:szCs w:val="24"/>
        </w:rPr>
        <w:t xml:space="preserve"> κάποιες περιπτώσεις τους γιατρούς. Η πλειονότητα των επιτρόπων αυτές τις μέρες εγκρίνει τα εντάλματα. Εκτιμούμε ότι και εκεί που έχει εμφανιστεί πρόβλημα θα δοθεί μια λύση. </w:t>
      </w:r>
    </w:p>
    <w:p w14:paraId="45C5BA97" w14:textId="77777777" w:rsidR="008C3EAA" w:rsidRDefault="00C36FE8">
      <w:pPr>
        <w:spacing w:line="600" w:lineRule="auto"/>
        <w:ind w:firstLine="720"/>
        <w:jc w:val="both"/>
        <w:rPr>
          <w:rFonts w:eastAsia="Times New Roman"/>
          <w:szCs w:val="24"/>
        </w:rPr>
      </w:pPr>
      <w:r>
        <w:rPr>
          <w:rFonts w:eastAsia="Times New Roman"/>
          <w:szCs w:val="24"/>
        </w:rPr>
        <w:lastRenderedPageBreak/>
        <w:t>Άρα ούτε θέμα προχειρότητας υπάρχει, πρόχειρης νομοθέτησης ούτε θέμα ολιγωρίας. Π</w:t>
      </w:r>
      <w:r>
        <w:rPr>
          <w:rFonts w:eastAsia="Times New Roman"/>
          <w:szCs w:val="24"/>
        </w:rPr>
        <w:t xml:space="preserve">ροφανώς και εμάς μας ενδιαφέρει να έχουμε εργαζόμενους στο σύστημα υγείας οι οποίοι να αμείβονται κανονικά και να προσφέρουν με ευσυνείδητο τρόπο τις υπηρεσίες τους στους πολίτες που τις έχουν ανάγκες. </w:t>
      </w:r>
    </w:p>
    <w:p w14:paraId="45C5BA98" w14:textId="77777777" w:rsidR="008C3EAA" w:rsidRDefault="00C36FE8">
      <w:pPr>
        <w:spacing w:line="600" w:lineRule="auto"/>
        <w:ind w:firstLine="720"/>
        <w:jc w:val="both"/>
        <w:rPr>
          <w:rFonts w:eastAsia="Times New Roman" w:cs="Times New Roman"/>
          <w:szCs w:val="24"/>
        </w:rPr>
      </w:pPr>
      <w:r>
        <w:rPr>
          <w:rFonts w:eastAsia="Times New Roman"/>
          <w:szCs w:val="24"/>
        </w:rPr>
        <w:t>Και δεν είναι τυχαίο ότι όλα αυτά τα προηγούμενα δυόμ</w:t>
      </w:r>
      <w:r>
        <w:rPr>
          <w:rFonts w:eastAsia="Times New Roman"/>
          <w:szCs w:val="24"/>
        </w:rPr>
        <w:t xml:space="preserve">ισι χρόνια, σε αντίθεση με αυτό που λέτε, δεν είχαμε φαινόμενα απλήρωτης εργασίας στο σύστημα υγείας. </w:t>
      </w:r>
    </w:p>
    <w:p w14:paraId="45C5BA9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Θυμίζω ότι στο παρελθόν είχαμε κατά καιρούς πολύ συχνά κινητοποιήσεις των νοσοκομειακών γιατρών ιδιαίτερα για μη καταβολή των δεδουλευμένων εφημεριών. Τέ</w:t>
      </w:r>
      <w:r>
        <w:rPr>
          <w:rFonts w:eastAsia="Times New Roman" w:cs="Times New Roman"/>
          <w:szCs w:val="24"/>
        </w:rPr>
        <w:t xml:space="preserve">τοιο φαινόμενο δεν είχαμε την προηγούμενη διετία, ακριβώς επειδή υπήρχε η μέριμνα από την </w:t>
      </w:r>
      <w:r>
        <w:rPr>
          <w:rFonts w:eastAsia="Times New Roman" w:cs="Times New Roman"/>
          <w:szCs w:val="24"/>
        </w:rPr>
        <w:t>π</w:t>
      </w:r>
      <w:r>
        <w:rPr>
          <w:rFonts w:eastAsia="Times New Roman" w:cs="Times New Roman"/>
          <w:szCs w:val="24"/>
        </w:rPr>
        <w:t>ολιτεία να καταβάλλονται έγκαιρα τα χρήματα στους δικαιούχους και να μην υπάρχει πρόβλημα. Εδώ έχουμε μ</w:t>
      </w:r>
      <w:r>
        <w:rPr>
          <w:rFonts w:eastAsia="Times New Roman" w:cs="Times New Roman"/>
          <w:szCs w:val="24"/>
        </w:rPr>
        <w:t>ί</w:t>
      </w:r>
      <w:r>
        <w:rPr>
          <w:rFonts w:eastAsia="Times New Roman" w:cs="Times New Roman"/>
          <w:szCs w:val="24"/>
        </w:rPr>
        <w:t>α δυσκολία έγκρισης ενταλμάτων από ένα θεσμοθετημένο όργανο ό</w:t>
      </w:r>
      <w:r>
        <w:rPr>
          <w:rFonts w:eastAsia="Times New Roman" w:cs="Times New Roman"/>
          <w:szCs w:val="24"/>
        </w:rPr>
        <w:t>πως είναι το Ελεγκτικό Συνέδριο, από ένα δικαστήριο.</w:t>
      </w:r>
    </w:p>
    <w:p w14:paraId="45C5BA9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Θα κάνουμε, λοιπόν, μια προσπάθεια αυτές τις μέρες να ξεπεραστεί αυτή η εκκρεμότητα. Ήδη είναι ενδιαφέρον ότι από τους γιατρούς που παρατάθηκε η θητεία τους, η σύμβασή τους δηλαδή, υπάρχουν </w:t>
      </w:r>
      <w:proofErr w:type="spellStart"/>
      <w:r>
        <w:rPr>
          <w:rFonts w:eastAsia="Times New Roman" w:cs="Times New Roman"/>
          <w:szCs w:val="24"/>
        </w:rPr>
        <w:t>εκατόν</w:t>
      </w:r>
      <w:proofErr w:type="spellEnd"/>
      <w:r>
        <w:rPr>
          <w:rFonts w:eastAsia="Times New Roman" w:cs="Times New Roman"/>
          <w:szCs w:val="24"/>
        </w:rPr>
        <w:t xml:space="preserve"> σαράντ</w:t>
      </w:r>
      <w:r>
        <w:rPr>
          <w:rFonts w:eastAsia="Times New Roman" w:cs="Times New Roman"/>
          <w:szCs w:val="24"/>
        </w:rPr>
        <w:t xml:space="preserve">α τρεις οι οποίοι δεν δέχτηκαν </w:t>
      </w:r>
      <w:r>
        <w:rPr>
          <w:rFonts w:eastAsia="Times New Roman" w:cs="Times New Roman"/>
          <w:szCs w:val="24"/>
        </w:rPr>
        <w:lastRenderedPageBreak/>
        <w:t>να παραταθεί η θητεία τους επειδή διορίστηκαν σε μόνιμες θέσεις που προκηρύξαμε το προηγούμενο διάστημα. Αντίστοιχα έχει συμβεί, σε μικρότερο βαθμό, για το υπόλοιπο προσωπικό.</w:t>
      </w:r>
    </w:p>
    <w:p w14:paraId="45C5BA9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Άρα η μέριμνά μας είναι, προωθώντας προσλήψεις μό</w:t>
      </w:r>
      <w:r>
        <w:rPr>
          <w:rFonts w:eastAsia="Times New Roman" w:cs="Times New Roman"/>
          <w:szCs w:val="24"/>
        </w:rPr>
        <w:t>νιμου προσωπικού στο σύστημα, να δώσουμε τη δυνατότητα σε ανθρώπους, που για πολύ μεγάλο χρονικό διάστημα πρόσφεραν τις υπηρεσίες τους, στήριξαν τα νοσοκομεία ή τα κέντρα υγείας σε μ</w:t>
      </w:r>
      <w:r>
        <w:rPr>
          <w:rFonts w:eastAsia="Times New Roman" w:cs="Times New Roman"/>
          <w:szCs w:val="24"/>
        </w:rPr>
        <w:t>ί</w:t>
      </w:r>
      <w:r>
        <w:rPr>
          <w:rFonts w:eastAsia="Times New Roman" w:cs="Times New Roman"/>
          <w:szCs w:val="24"/>
        </w:rPr>
        <w:t>α δύσκολη περίοδο, κάλυψαν πραγματικές ανάγκες και συνεχίζουν να καλύπτου</w:t>
      </w:r>
      <w:r>
        <w:rPr>
          <w:rFonts w:eastAsia="Times New Roman" w:cs="Times New Roman"/>
          <w:szCs w:val="24"/>
        </w:rPr>
        <w:t>ν, να έχουν τη δυνατότητα να διεκδικήσουν με αξιοπρέπεια και με βάση την προϋπηρεσία τους και τα προσόντα τους μ</w:t>
      </w:r>
      <w:r>
        <w:rPr>
          <w:rFonts w:eastAsia="Times New Roman" w:cs="Times New Roman"/>
          <w:szCs w:val="24"/>
        </w:rPr>
        <w:t>ί</w:t>
      </w:r>
      <w:r>
        <w:rPr>
          <w:rFonts w:eastAsia="Times New Roman" w:cs="Times New Roman"/>
          <w:szCs w:val="24"/>
        </w:rPr>
        <w:t>α θέση. Αυτή είναι η ριζική απάντηση στο πρόβλημα.</w:t>
      </w:r>
    </w:p>
    <w:p w14:paraId="45C5BA9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Προφανώς θέλουμε κι εμείς όσο είναι δυνατόν πιο γρήγορα να επιλυθεί αυτές τις μέρες. Μπορεί να έχουμε και αύριο σύνοδο του </w:t>
      </w:r>
      <w:r>
        <w:rPr>
          <w:rFonts w:eastAsia="Times New Roman" w:cs="Times New Roman"/>
          <w:szCs w:val="24"/>
        </w:rPr>
        <w:t>ε</w:t>
      </w:r>
      <w:r>
        <w:rPr>
          <w:rFonts w:eastAsia="Times New Roman" w:cs="Times New Roman"/>
          <w:szCs w:val="24"/>
        </w:rPr>
        <w:t xml:space="preserve">λεγκτικού </w:t>
      </w:r>
      <w:r>
        <w:rPr>
          <w:rFonts w:eastAsia="Times New Roman" w:cs="Times New Roman"/>
          <w:szCs w:val="24"/>
        </w:rPr>
        <w:t>κ</w:t>
      </w:r>
      <w:r>
        <w:rPr>
          <w:rFonts w:eastAsia="Times New Roman" w:cs="Times New Roman"/>
          <w:szCs w:val="24"/>
        </w:rPr>
        <w:t>λιμακίου, από τις πληροφορίες που έχουμε από το Ελεγκτικό Συνέδριο. Έχουμε ενημερώσει τους εργαζόμενους και περιμένουμε μ</w:t>
      </w:r>
      <w:r>
        <w:rPr>
          <w:rFonts w:eastAsia="Times New Roman" w:cs="Times New Roman"/>
          <w:szCs w:val="24"/>
        </w:rPr>
        <w:t>ί</w:t>
      </w:r>
      <w:r>
        <w:rPr>
          <w:rFonts w:eastAsia="Times New Roman" w:cs="Times New Roman"/>
          <w:szCs w:val="24"/>
        </w:rPr>
        <w:t>α θετική εξέλιξη για να κλείσει αυτή η εκκρεμότητα και να επέλθει μ</w:t>
      </w:r>
      <w:r>
        <w:rPr>
          <w:rFonts w:eastAsia="Times New Roman" w:cs="Times New Roman"/>
          <w:szCs w:val="24"/>
        </w:rPr>
        <w:t>ί</w:t>
      </w:r>
      <w:r>
        <w:rPr>
          <w:rFonts w:eastAsia="Times New Roman" w:cs="Times New Roman"/>
          <w:szCs w:val="24"/>
        </w:rPr>
        <w:t>α κανονικότητα στις πληρω</w:t>
      </w:r>
      <w:r>
        <w:rPr>
          <w:rFonts w:eastAsia="Times New Roman" w:cs="Times New Roman"/>
          <w:szCs w:val="24"/>
        </w:rPr>
        <w:lastRenderedPageBreak/>
        <w:t xml:space="preserve">μές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το οποίο πραγματικά, παρά αυτήν την τριβή, εξακολουθεί να προσφέρει εξαιρετικές υπηρεσίες στον κόσμο.</w:t>
      </w:r>
    </w:p>
    <w:p w14:paraId="45C5BA9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Ευχαριστώ.</w:t>
      </w:r>
    </w:p>
    <w:p w14:paraId="45C5BA9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Ευχαριστούμε, κύριε Υπουργέ.</w:t>
      </w:r>
    </w:p>
    <w:p w14:paraId="45C5BA9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γνωστό στο Σώμα τα εξής:</w:t>
      </w:r>
    </w:p>
    <w:p w14:paraId="45C5BAA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395/22-11-2017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w:t>
      </w:r>
      <w:r>
        <w:rPr>
          <w:rFonts w:eastAsia="Times New Roman" w:cs="Times New Roman"/>
          <w:bCs/>
          <w:szCs w:val="24"/>
        </w:rPr>
        <w:t>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«Οι απαράδεκτες και απρόκλητες επιθέσεις </w:t>
      </w:r>
      <w:proofErr w:type="spellStart"/>
      <w:r>
        <w:rPr>
          <w:rFonts w:eastAsia="Times New Roman" w:cs="Times New Roman"/>
          <w:szCs w:val="24"/>
        </w:rPr>
        <w:t>ΝΑΤΟϊκών</w:t>
      </w:r>
      <w:proofErr w:type="spellEnd"/>
      <w:r>
        <w:rPr>
          <w:rFonts w:eastAsia="Times New Roman" w:cs="Times New Roman"/>
          <w:szCs w:val="24"/>
        </w:rPr>
        <w:t xml:space="preserve"> στρατιωτών προς Χανιώτες πολίτες το βράδυ της 17</w:t>
      </w:r>
      <w:r>
        <w:rPr>
          <w:rFonts w:eastAsia="Times New Roman" w:cs="Times New Roman"/>
          <w:szCs w:val="24"/>
          <w:vertAlign w:val="superscript"/>
        </w:rPr>
        <w:t>ης</w:t>
      </w:r>
      <w:r>
        <w:rPr>
          <w:rFonts w:eastAsia="Times New Roman" w:cs="Times New Roman"/>
          <w:szCs w:val="24"/>
        </w:rPr>
        <w:t xml:space="preserve"> Νοεμβρίου 2017», δεν θα συζητηθεί λόγω αναρμοδιότητας.</w:t>
      </w:r>
    </w:p>
    <w:p w14:paraId="45C5BAA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με αριθμό 472/28-11-2017 επίκαιρη ερώτησ</w:t>
      </w:r>
      <w:r>
        <w:rPr>
          <w:rFonts w:eastAsia="Times New Roman" w:cs="Times New Roman"/>
          <w:szCs w:val="24"/>
        </w:rPr>
        <w:t xml:space="preserve">η πρώτου κύκλου του Βουλευτή Ξάνθης του Συνασπισμού Ριζοσπαστικής Αριστεράς κ. </w:t>
      </w:r>
      <w:r>
        <w:rPr>
          <w:rFonts w:eastAsia="Times New Roman" w:cs="Times New Roman"/>
          <w:bCs/>
          <w:szCs w:val="24"/>
        </w:rPr>
        <w:t>Γρηγορίου Στογιαννίδη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«Τήρηση του προβλεπόμενου </w:t>
      </w:r>
      <w:r>
        <w:rPr>
          <w:rFonts w:eastAsia="Times New Roman" w:cs="Times New Roman"/>
          <w:szCs w:val="24"/>
        </w:rPr>
        <w:lastRenderedPageBreak/>
        <w:t>από τις άδειες λειτουργίας αριθμού θέσεων εργασίας στα καζίν</w:t>
      </w:r>
      <w:r>
        <w:rPr>
          <w:rFonts w:eastAsia="Times New Roman" w:cs="Times New Roman"/>
          <w:szCs w:val="24"/>
        </w:rPr>
        <w:t>α</w:t>
      </w:r>
      <w:r>
        <w:rPr>
          <w:rFonts w:eastAsia="Times New Roman" w:cs="Times New Roman"/>
          <w:szCs w:val="24"/>
        </w:rPr>
        <w:t>», δεν θα συζητηθεί λόγω απου</w:t>
      </w:r>
      <w:r>
        <w:rPr>
          <w:rFonts w:eastAsia="Times New Roman" w:cs="Times New Roman"/>
          <w:szCs w:val="24"/>
        </w:rPr>
        <w:t xml:space="preserve">σίας του αρμόδιου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στο εξωτερικό.</w:t>
      </w:r>
    </w:p>
    <w:p w14:paraId="45C5BAA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xml:space="preserve"> με αριθμό 408/24-11-2017 επίκαιρη ερώτηση πρώτου κύκλου του Βουλευτή Αττικής του Λαϊκού Συνδέσμου - Χρυσή Αυγή κ. </w:t>
      </w:r>
      <w:r>
        <w:rPr>
          <w:rFonts w:eastAsia="Times New Roman" w:cs="Times New Roman"/>
          <w:bCs/>
          <w:szCs w:val="24"/>
        </w:rPr>
        <w:t>Ηλία Κασιδιάρη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w:t>
      </w:r>
      <w:r>
        <w:rPr>
          <w:rFonts w:eastAsia="Times New Roman" w:cs="Times New Roman"/>
          <w:szCs w:val="24"/>
        </w:rPr>
        <w:t xml:space="preserve">«Πλημμύρες </w:t>
      </w:r>
      <w:r>
        <w:rPr>
          <w:rFonts w:eastAsia="Times New Roman" w:cs="Times New Roman"/>
          <w:szCs w:val="24"/>
        </w:rPr>
        <w:t xml:space="preserve">στην Αττική: Αποζημιώσεις και μέτρα αποκατάστασης των πληγέντων συμπολιτών μας», δεν θα συζητηθεί λόγω απουσίας του αρμόδιου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45C5BAA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409/24-11-2017 επίκαιρη ερώτηση</w:t>
      </w:r>
      <w:r>
        <w:rPr>
          <w:rFonts w:eastAsia="Times New Roman" w:cs="Times New Roman"/>
          <w:szCs w:val="24"/>
        </w:rPr>
        <w:t xml:space="preserve"> δεύτερου κύκλου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«Οικονομικό κόστος των επιθέσεων από παρακρατικά στοιχεία», δεν θα συζητηθεί λόγω απουσίας του αρμόδιου Υπουργού κ. Ευκλείδ</w:t>
      </w:r>
      <w:r>
        <w:rPr>
          <w:rFonts w:eastAsia="Times New Roman" w:cs="Times New Roman"/>
          <w:szCs w:val="24"/>
        </w:rPr>
        <w:t xml:space="preserve">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45C5BAA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w:t>
      </w:r>
      <w:r>
        <w:rPr>
          <w:rFonts w:eastAsia="Times New Roman" w:cs="Times New Roman"/>
          <w:szCs w:val="24"/>
        </w:rPr>
        <w:t xml:space="preserve"> με αριθμό 392/22-11-2017 επίκαιρη ερώτηση δεύτερου κύκλου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«Επέστρεψε στην Ελλάδα ο κ. </w:t>
      </w:r>
      <w:proofErr w:type="spellStart"/>
      <w:r>
        <w:rPr>
          <w:rFonts w:eastAsia="Times New Roman" w:cs="Times New Roman"/>
          <w:szCs w:val="24"/>
        </w:rPr>
        <w:t>Τσακαλώτος</w:t>
      </w:r>
      <w:proofErr w:type="spellEnd"/>
      <w:r>
        <w:rPr>
          <w:rFonts w:eastAsia="Times New Roman" w:cs="Times New Roman"/>
          <w:szCs w:val="24"/>
        </w:rPr>
        <w:t xml:space="preserve"> τα χρήματα που έχει </w:t>
      </w:r>
      <w:r>
        <w:rPr>
          <w:rFonts w:eastAsia="Times New Roman" w:cs="Times New Roman"/>
          <w:szCs w:val="24"/>
        </w:rPr>
        <w:lastRenderedPageBreak/>
        <w:t xml:space="preserve">στις </w:t>
      </w:r>
      <w:r>
        <w:rPr>
          <w:rFonts w:eastAsia="Times New Roman" w:cs="Times New Roman"/>
          <w:szCs w:val="24"/>
        </w:rPr>
        <w:t xml:space="preserve">ξένες Τράπεζες;», δεν θα συζητηθεί λόγω απουσίας του αρμόδιου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45C5BAA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397/23-11-2017 επίκαιρη ερώτηση πρώτου κύκλου του Ε΄ Αντιπροέδρου της Βουλής και Βουλευτή Δωδεκανήσου της Δημοκρατικής Συμπαράταξ</w:t>
      </w:r>
      <w:r>
        <w:rPr>
          <w:rFonts w:eastAsia="Times New Roman" w:cs="Times New Roman"/>
          <w:szCs w:val="24"/>
        </w:rPr>
        <w:t>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«Ανάγκη εύρεσης ισοδύναμων μέτρων για τη διατήρηση του ΦΠΑ των νησιών και την κατάργηση του τέλους διανυκτέρευσης», δεν θα συζητηθεί λόγω κωλύματος της Υφυπουργού Οικονομικών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p>
    <w:p w14:paraId="45C5BAA6"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θα ήθελα τον λόγο.</w:t>
      </w:r>
    </w:p>
    <w:p w14:paraId="45C5BAA7"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w:t>
      </w:r>
      <w:proofErr w:type="spellStart"/>
      <w:r>
        <w:rPr>
          <w:rFonts w:eastAsia="Times New Roman" w:cs="Times New Roman"/>
          <w:szCs w:val="24"/>
        </w:rPr>
        <w:t>Κρεμαστινέ</w:t>
      </w:r>
      <w:proofErr w:type="spellEnd"/>
      <w:r>
        <w:rPr>
          <w:rFonts w:eastAsia="Times New Roman" w:cs="Times New Roman"/>
          <w:szCs w:val="24"/>
        </w:rPr>
        <w:t>.</w:t>
      </w:r>
    </w:p>
    <w:p w14:paraId="45C5BAA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Μία ερώτηση που εκκρεμεί εδώ και τρεις μή</w:t>
      </w:r>
      <w:r>
        <w:rPr>
          <w:rFonts w:eastAsia="Times New Roman" w:cs="Times New Roman"/>
          <w:szCs w:val="24"/>
        </w:rPr>
        <w:t>νες, που αφορούσε μ</w:t>
      </w:r>
      <w:r>
        <w:rPr>
          <w:rFonts w:eastAsia="Times New Roman" w:cs="Times New Roman"/>
          <w:szCs w:val="24"/>
        </w:rPr>
        <w:t>ί</w:t>
      </w:r>
      <w:r>
        <w:rPr>
          <w:rFonts w:eastAsia="Times New Roman" w:cs="Times New Roman"/>
          <w:szCs w:val="24"/>
        </w:rPr>
        <w:t xml:space="preserve">α μελέτη της </w:t>
      </w:r>
      <w:r>
        <w:rPr>
          <w:rFonts w:eastAsia="Times New Roman" w:cs="Times New Roman"/>
          <w:szCs w:val="24"/>
        </w:rPr>
        <w:t>«</w:t>
      </w:r>
      <w:r>
        <w:rPr>
          <w:rFonts w:eastAsia="Times New Roman" w:cs="Times New Roman"/>
          <w:szCs w:val="24"/>
          <w:lang w:val="en-US"/>
        </w:rPr>
        <w:t>GRANT</w:t>
      </w:r>
      <w:r>
        <w:rPr>
          <w:rFonts w:eastAsia="Times New Roman" w:cs="Times New Roman"/>
          <w:szCs w:val="24"/>
        </w:rPr>
        <w:t xml:space="preserve"> </w:t>
      </w:r>
      <w:r>
        <w:rPr>
          <w:rFonts w:eastAsia="Times New Roman" w:cs="Times New Roman"/>
          <w:szCs w:val="24"/>
          <w:lang w:val="en-US"/>
        </w:rPr>
        <w:t>THORTON</w:t>
      </w:r>
      <w:r>
        <w:rPr>
          <w:rFonts w:eastAsia="Times New Roman" w:cs="Times New Roman"/>
          <w:szCs w:val="24"/>
        </w:rPr>
        <w:t>»</w:t>
      </w:r>
      <w:r>
        <w:rPr>
          <w:rFonts w:eastAsia="Times New Roman" w:cs="Times New Roman"/>
          <w:szCs w:val="24"/>
        </w:rPr>
        <w:t xml:space="preserve">, που έλεγε ότι η επιβολή του ΦΠΑ στα νησιά καθώς και το τέλος διανυκτέρευσης, </w:t>
      </w:r>
      <w:r>
        <w:rPr>
          <w:rFonts w:eastAsia="Times New Roman" w:cs="Times New Roman"/>
          <w:szCs w:val="24"/>
        </w:rPr>
        <w:lastRenderedPageBreak/>
        <w:t>αποτελεί το τέλος του εμποράκου. Αυτή δεν απαντήθηκε. Πρακτικά δεν απαντήθηκε. Δηλαδή, δεν ήρθε κάποιος από το Υπουργείο Οικονομι</w:t>
      </w:r>
      <w:r>
        <w:rPr>
          <w:rFonts w:eastAsia="Times New Roman" w:cs="Times New Roman"/>
          <w:szCs w:val="24"/>
        </w:rPr>
        <w:t>κών...</w:t>
      </w:r>
    </w:p>
    <w:p w14:paraId="45C5BAA9"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αναλύετε την ερώτηση που κάνατε στην Υπουργό για να απαντήσω εγώ;</w:t>
      </w:r>
    </w:p>
    <w:p w14:paraId="45C5BAA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Όχι, κα</w:t>
      </w:r>
      <w:r>
        <w:rPr>
          <w:rFonts w:eastAsia="Times New Roman" w:cs="Times New Roman"/>
          <w:szCs w:val="24"/>
        </w:rPr>
        <w:t>μ</w:t>
      </w:r>
      <w:r>
        <w:rPr>
          <w:rFonts w:eastAsia="Times New Roman" w:cs="Times New Roman"/>
          <w:szCs w:val="24"/>
        </w:rPr>
        <w:t>μία ερώτηση δεν αναλύω και...</w:t>
      </w:r>
    </w:p>
    <w:p w14:paraId="45C5BAAB"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Αν θέλετε, κάπου διάβα</w:t>
      </w:r>
      <w:r>
        <w:rPr>
          <w:rFonts w:eastAsia="Times New Roman" w:cs="Times New Roman"/>
          <w:szCs w:val="24"/>
        </w:rPr>
        <w:t>σα στον Τύπο ότι είναι ανοιχτό –λέει- το θέμα του ΦΠΑ. Τι να σας πω.</w:t>
      </w:r>
    </w:p>
    <w:p w14:paraId="45C5BAA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Αφήστε με να ολοκληρώσω. Την προηγούμενη φορά –και </w:t>
      </w:r>
      <w:proofErr w:type="spellStart"/>
      <w:r>
        <w:rPr>
          <w:rFonts w:eastAsia="Times New Roman" w:cs="Times New Roman"/>
          <w:szCs w:val="24"/>
        </w:rPr>
        <w:t>προήδρευα</w:t>
      </w:r>
      <w:proofErr w:type="spellEnd"/>
      <w:r>
        <w:rPr>
          <w:rFonts w:eastAsia="Times New Roman" w:cs="Times New Roman"/>
          <w:szCs w:val="24"/>
        </w:rPr>
        <w:t xml:space="preserve"> εγώ- και οι τρεις Υπουργοί ήταν εδώ στη Βουλή και για κώλυμα Υπουργών δεν </w:t>
      </w:r>
      <w:r>
        <w:rPr>
          <w:rFonts w:eastAsia="Times New Roman" w:cs="Times New Roman"/>
          <w:szCs w:val="24"/>
        </w:rPr>
        <w:t>απαντήθηκε η δεύτερη ερώτηση, που αφορούσε το γεγονός ότι τότε γινόταν γενική απεργία για τον ίδιο λόγο σε τρία νησιά, αυτά τα οποία πάσχουν περισσότερο. Είναι τα γνωστά νησιά, η Λέσβος, η Χίος και η Σάμος.</w:t>
      </w:r>
    </w:p>
    <w:p w14:paraId="45C5BAA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Τώρα, όμως, δεν θα απαντηθεί η ερώτηση αυτή, διότ</w:t>
      </w:r>
      <w:r>
        <w:rPr>
          <w:rFonts w:eastAsia="Times New Roman" w:cs="Times New Roman"/>
          <w:szCs w:val="24"/>
        </w:rPr>
        <w:t xml:space="preserve">ι την επόμενη εβδομάδα αρχίζει ο </w:t>
      </w:r>
      <w:r>
        <w:rPr>
          <w:rFonts w:eastAsia="Times New Roman" w:cs="Times New Roman"/>
          <w:szCs w:val="24"/>
        </w:rPr>
        <w:t>π</w:t>
      </w:r>
      <w:r>
        <w:rPr>
          <w:rFonts w:eastAsia="Times New Roman" w:cs="Times New Roman"/>
          <w:szCs w:val="24"/>
        </w:rPr>
        <w:t>ροϋπολογισμός. Οι άνθρωποι διαμαρτύρονται με γενικές απεργίες.</w:t>
      </w:r>
    </w:p>
    <w:p w14:paraId="45C5BAA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Και αυτό που όλοι ρωτούν είναι: Τελικά θα ισχύσει ο ΦΠΑ, θα παραταθεί; Τι θα γίνει τελικά; Και σας παρακαλώ αυτό να το διαβιβάσετε στο Υπουργείο Οικονομικών, διότι δεν γίνεται διαφορετικά. </w:t>
      </w:r>
    </w:p>
    <w:p w14:paraId="45C5BAAF"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το διαβιβάσω. Ίσως επειδή τέθη</w:t>
      </w:r>
      <w:r>
        <w:rPr>
          <w:rFonts w:eastAsia="Times New Roman" w:cs="Times New Roman"/>
          <w:szCs w:val="24"/>
        </w:rPr>
        <w:t xml:space="preserve">κε στις συζητήσεις αυτής της αξιολόγησης. Δεν το ξέρω. </w:t>
      </w:r>
    </w:p>
    <w:p w14:paraId="45C5BAB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Συνεχίζουμε με τις επίκαιρες ερωτήσεις. </w:t>
      </w:r>
    </w:p>
    <w:p w14:paraId="45C5BAB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έκτη με αριθμό 101/17-10-2017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Υγείας,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«Ραγδαία αύξηση των κρουσμάτων ιλαράς στη </w:t>
      </w:r>
      <w:r>
        <w:rPr>
          <w:rFonts w:eastAsia="Times New Roman" w:cs="Times New Roman"/>
          <w:szCs w:val="24"/>
        </w:rPr>
        <w:t>χ</w:t>
      </w:r>
      <w:r>
        <w:rPr>
          <w:rFonts w:eastAsia="Times New Roman" w:cs="Times New Roman"/>
          <w:szCs w:val="24"/>
        </w:rPr>
        <w:t xml:space="preserve">ώρα», δεν θα συζητηθεί, λόγω κωλύματος του αρμόδιου Υπουργού. </w:t>
      </w:r>
    </w:p>
    <w:p w14:paraId="45C5BAB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δεύτερη με αριθμό 401/24-11-2017 επίκαιρη ερώτηση πρώτου κύκλου του Βουλευτή Λακωνίας της Νέας Δημοκρατίας κ.</w:t>
      </w:r>
      <w:r w:rsidRPr="003E2FAD">
        <w:rPr>
          <w:rFonts w:eastAsia="Times New Roman" w:cs="Times New Roman"/>
          <w:szCs w:val="24"/>
        </w:rPr>
        <w:t xml:space="preserve"> </w:t>
      </w:r>
      <w:r>
        <w:rPr>
          <w:rFonts w:eastAsia="Times New Roman" w:cs="Times New Roman"/>
          <w:bCs/>
          <w:szCs w:val="24"/>
        </w:rPr>
        <w:t>Αθανασίου Δαβάκη</w:t>
      </w:r>
      <w:r>
        <w:rPr>
          <w:rFonts w:eastAsia="Times New Roman" w:cs="Times New Roman"/>
          <w:szCs w:val="24"/>
        </w:rPr>
        <w:t xml:space="preserve"> </w:t>
      </w:r>
      <w:r>
        <w:rPr>
          <w:rFonts w:eastAsia="Times New Roman" w:cs="Times New Roman"/>
          <w:szCs w:val="24"/>
        </w:rPr>
        <w:t>προ</w:t>
      </w:r>
      <w:r>
        <w:rPr>
          <w:rFonts w:eastAsia="Times New Roman" w:cs="Times New Roman"/>
          <w:szCs w:val="24"/>
        </w:rPr>
        <w:t>ς τον Υπουργό</w:t>
      </w:r>
      <w:r>
        <w:rPr>
          <w:rFonts w:eastAsia="Times New Roman" w:cs="Times New Roman"/>
          <w:szCs w:val="24"/>
        </w:rPr>
        <w:t xml:space="preserve"> </w:t>
      </w:r>
      <w:r>
        <w:rPr>
          <w:rFonts w:eastAsia="Times New Roman" w:cs="Times New Roman"/>
          <w:bCs/>
          <w:szCs w:val="24"/>
        </w:rPr>
        <w:t xml:space="preserve">Παιδείας, Έρευνας και </w:t>
      </w:r>
      <w:r>
        <w:rPr>
          <w:rFonts w:eastAsia="Times New Roman" w:cs="Times New Roman"/>
          <w:bCs/>
          <w:szCs w:val="24"/>
        </w:rPr>
        <w:lastRenderedPageBreak/>
        <w:t>Θρησκευμάτων,</w:t>
      </w:r>
      <w:r>
        <w:rPr>
          <w:rFonts w:eastAsia="Times New Roman" w:cs="Times New Roman"/>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«Δεύτερος κύκλος αιτήσεων φοιτητικού στεγαστικού επιδόματος», δεν θα συζητηθεί λόγω κωλύματος του ερωτωμένου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διότι ο κ. </w:t>
      </w:r>
      <w:proofErr w:type="spellStart"/>
      <w:r>
        <w:rPr>
          <w:rFonts w:eastAsia="Times New Roman" w:cs="Times New Roman"/>
          <w:szCs w:val="24"/>
        </w:rPr>
        <w:t>Γαβρόγλου</w:t>
      </w:r>
      <w:proofErr w:type="spellEnd"/>
      <w:r>
        <w:rPr>
          <w:rFonts w:eastAsia="Times New Roman" w:cs="Times New Roman"/>
          <w:szCs w:val="24"/>
        </w:rPr>
        <w:t xml:space="preserve"> βρίσκεται σε περιφερειακό συνέδριο στην Κέρκ</w:t>
      </w:r>
      <w:r>
        <w:rPr>
          <w:rFonts w:eastAsia="Times New Roman" w:cs="Times New Roman"/>
          <w:szCs w:val="24"/>
        </w:rPr>
        <w:t xml:space="preserve">υρα. </w:t>
      </w:r>
    </w:p>
    <w:p w14:paraId="45C5BAB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έκτη με αριθμό 464/27-11-2017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«Δυσλειτουργία του Ελληνικού Ανοικτού Πανεπιστημίου (Ε.Α.Π.</w:t>
      </w:r>
      <w:r>
        <w:rPr>
          <w:rFonts w:eastAsia="Times New Roman" w:cs="Times New Roman"/>
          <w:szCs w:val="24"/>
        </w:rPr>
        <w:t xml:space="preserve">)», δεν θα συζητηθεί λόγω κωλύματος του ερωτωμένου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διότι ο κ. </w:t>
      </w:r>
      <w:proofErr w:type="spellStart"/>
      <w:r>
        <w:rPr>
          <w:rFonts w:eastAsia="Times New Roman" w:cs="Times New Roman"/>
          <w:szCs w:val="24"/>
        </w:rPr>
        <w:t>Γαβρόγλου</w:t>
      </w:r>
      <w:proofErr w:type="spellEnd"/>
      <w:r>
        <w:rPr>
          <w:rFonts w:eastAsia="Times New Roman" w:cs="Times New Roman"/>
          <w:szCs w:val="24"/>
        </w:rPr>
        <w:t xml:space="preserve"> βρίσκεται σε περιφερειακό συνέδριο στην Κέρκυρα. </w:t>
      </w:r>
    </w:p>
    <w:p w14:paraId="45C5BAB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τέταρτη με αριθμό 474/28-11-2017 επίκαιρη ερώτηση δεύτερου κύκλου του Βουλευτή Α΄ Θεσσαλονίκης του Κομμουνιστ</w:t>
      </w:r>
      <w:r>
        <w:rPr>
          <w:rFonts w:eastAsia="Times New Roman" w:cs="Times New Roman"/>
          <w:szCs w:val="24"/>
        </w:rPr>
        <w:t>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σχετικά με τα ξενόγλωσσα σχολικά βιβλία που είναι επί πληρωμή σε όλα τα δημόσια </w:t>
      </w:r>
      <w:r>
        <w:rPr>
          <w:rFonts w:eastAsia="Times New Roman" w:cs="Times New Roman"/>
          <w:szCs w:val="24"/>
        </w:rPr>
        <w:t>λ</w:t>
      </w:r>
      <w:r>
        <w:rPr>
          <w:rFonts w:eastAsia="Times New Roman" w:cs="Times New Roman"/>
          <w:szCs w:val="24"/>
        </w:rPr>
        <w:t xml:space="preserve">ύκεια, δεν θα συζητηθεί λόγω κωλύματος του του ερωτωμένου Υπουργού κ. </w:t>
      </w:r>
      <w:proofErr w:type="spellStart"/>
      <w:r>
        <w:rPr>
          <w:rFonts w:eastAsia="Times New Roman" w:cs="Times New Roman"/>
          <w:szCs w:val="24"/>
        </w:rPr>
        <w:t>Γαβρόγλου</w:t>
      </w:r>
      <w:proofErr w:type="spellEnd"/>
      <w:r>
        <w:rPr>
          <w:rFonts w:eastAsia="Times New Roman" w:cs="Times New Roman"/>
          <w:szCs w:val="24"/>
        </w:rPr>
        <w:t>, διότ</w:t>
      </w:r>
      <w:r>
        <w:rPr>
          <w:rFonts w:eastAsia="Times New Roman" w:cs="Times New Roman"/>
          <w:szCs w:val="24"/>
        </w:rPr>
        <w:t xml:space="preserve">ι κ. </w:t>
      </w:r>
      <w:proofErr w:type="spellStart"/>
      <w:r>
        <w:rPr>
          <w:rFonts w:eastAsia="Times New Roman" w:cs="Times New Roman"/>
          <w:szCs w:val="24"/>
        </w:rPr>
        <w:t>Γαβρόγλου</w:t>
      </w:r>
      <w:proofErr w:type="spellEnd"/>
      <w:r>
        <w:rPr>
          <w:rFonts w:eastAsia="Times New Roman" w:cs="Times New Roman"/>
          <w:szCs w:val="24"/>
        </w:rPr>
        <w:t xml:space="preserve"> βρίσκεται σε περιφερειακό συνέδριο στην Κέρκυρα. </w:t>
      </w:r>
    </w:p>
    <w:p w14:paraId="45C5BAB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402/24-11-2017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«Θέματα Εξωτερικής Φρουράς του Ειδικού Καταστήματος Κράτησης Νέων (ΕΚΚΝ) Βόλου», λόγω κωλύματος του του ερωτωμένου Υπουργού κ. Κοντονή, διότι ο κ. Κοντονής βρίσκεται στο Αναπτυξιακό Συνέδριο των </w:t>
      </w:r>
      <w:r>
        <w:rPr>
          <w:rFonts w:eastAsia="Times New Roman" w:cs="Times New Roman"/>
          <w:szCs w:val="24"/>
        </w:rPr>
        <w:t xml:space="preserve">Ιονίων Νήσων. </w:t>
      </w:r>
    </w:p>
    <w:p w14:paraId="45C5BAB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με αριθμό 661/24-10-2017 ερώτηση του Ανεξάρτητου Βουλευτή Β΄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 Δημητρίου Καρρά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«Ανεκτέλεστες Συμβάσεις Αντισταθμιστικών Ωφελημάτων -</w:t>
      </w:r>
      <w:r w:rsidRPr="003E2FAD">
        <w:rPr>
          <w:rFonts w:eastAsia="Times New Roman" w:cs="Times New Roman"/>
          <w:szCs w:val="24"/>
        </w:rPr>
        <w:t xml:space="preserve"> </w:t>
      </w:r>
      <w:r>
        <w:rPr>
          <w:rFonts w:eastAsia="Times New Roman" w:cs="Times New Roman"/>
          <w:szCs w:val="24"/>
        </w:rPr>
        <w:t>Σ.Α.Ω.», δεν θα συζητηθεί, διότι απαντήθηκε γ</w:t>
      </w:r>
      <w:r>
        <w:rPr>
          <w:rFonts w:eastAsia="Times New Roman" w:cs="Times New Roman"/>
          <w:szCs w:val="24"/>
        </w:rPr>
        <w:t xml:space="preserve">ραπτώς και εμπίπτει στο άρθρο 113 παράγραφος 4 του Κανονισμού της Βουλής. </w:t>
      </w:r>
    </w:p>
    <w:p w14:paraId="45C5BAB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ολοκληρώθηκε η συζήτηση των επικαίρων ερωτήσεων. </w:t>
      </w:r>
    </w:p>
    <w:p w14:paraId="45C5BAB8" w14:textId="77777777" w:rsidR="008C3EAA" w:rsidRDefault="00C36FE8">
      <w:pPr>
        <w:spacing w:line="600" w:lineRule="auto"/>
        <w:ind w:firstLine="709"/>
        <w:jc w:val="center"/>
        <w:rPr>
          <w:rFonts w:eastAsia="Times New Roman" w:cs="Times New Roman"/>
          <w:b/>
          <w:szCs w:val="24"/>
        </w:rPr>
      </w:pPr>
      <w:r w:rsidRPr="003E2FAD">
        <w:rPr>
          <w:rFonts w:eastAsia="Times New Roman" w:cs="Times New Roman"/>
          <w:color w:val="C00000"/>
          <w:szCs w:val="24"/>
        </w:rPr>
        <w:t>(</w:t>
      </w:r>
      <w:r w:rsidRPr="00F75E43">
        <w:rPr>
          <w:rFonts w:eastAsia="Times New Roman" w:cs="Times New Roman"/>
          <w:color w:val="C00000"/>
          <w:szCs w:val="24"/>
        </w:rPr>
        <w:t>ΑΛΛΑΓΗ ΣΕΛΙΔΑΣ</w:t>
      </w:r>
      <w:r>
        <w:rPr>
          <w:rFonts w:eastAsia="Times New Roman" w:cs="Times New Roman"/>
          <w:color w:val="C00000"/>
          <w:szCs w:val="24"/>
        </w:rPr>
        <w:t xml:space="preserve"> ΛΟΓΩ ΑΛΛΑΓΗΣ ΘΕΜΑΤΟΣ</w:t>
      </w:r>
      <w:r w:rsidRPr="003E2FAD">
        <w:rPr>
          <w:rFonts w:eastAsia="Times New Roman" w:cs="Times New Roman"/>
          <w:color w:val="C00000"/>
          <w:szCs w:val="24"/>
        </w:rPr>
        <w:t>)</w:t>
      </w:r>
    </w:p>
    <w:p w14:paraId="45C5BAB9"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Κυρίες και κύρ</w:t>
      </w:r>
      <w:r>
        <w:rPr>
          <w:rFonts w:eastAsia="Times New Roman"/>
          <w:szCs w:val="24"/>
        </w:rPr>
        <w:t>ιοι συνάδελφοι,</w:t>
      </w:r>
      <w:r>
        <w:rPr>
          <w:rFonts w:eastAsia="Times New Roman" w:cs="Times New Roman"/>
          <w:szCs w:val="24"/>
        </w:rPr>
        <w:t xml:space="preserve"> εισερχόμαστε στην ημερήσια διάταξη των </w:t>
      </w:r>
    </w:p>
    <w:p w14:paraId="45C5BABA" w14:textId="77777777" w:rsidR="008C3EAA" w:rsidRDefault="00C36FE8">
      <w:pPr>
        <w:spacing w:line="600" w:lineRule="auto"/>
        <w:ind w:firstLine="720"/>
        <w:jc w:val="center"/>
        <w:rPr>
          <w:rFonts w:eastAsia="Times New Roman" w:cs="Times New Roman"/>
          <w:b/>
          <w:szCs w:val="24"/>
        </w:rPr>
      </w:pPr>
      <w:r>
        <w:rPr>
          <w:rFonts w:eastAsia="Times New Roman" w:cs="Times New Roman"/>
          <w:b/>
          <w:szCs w:val="24"/>
        </w:rPr>
        <w:lastRenderedPageBreak/>
        <w:t>ΕΠΕΡΩΤΗΣΕΩΝ</w:t>
      </w:r>
    </w:p>
    <w:p w14:paraId="45C5BABB" w14:textId="77777777" w:rsidR="008C3EAA" w:rsidRDefault="00C36FE8">
      <w:pPr>
        <w:spacing w:line="600" w:lineRule="auto"/>
        <w:ind w:firstLine="720"/>
        <w:jc w:val="both"/>
        <w:rPr>
          <w:rFonts w:eastAsia="Times New Roman"/>
          <w:szCs w:val="24"/>
        </w:rPr>
      </w:pPr>
      <w:r>
        <w:rPr>
          <w:rFonts w:eastAsia="Times New Roman" w:cs="Times New Roman"/>
          <w:szCs w:val="24"/>
        </w:rPr>
        <w:t xml:space="preserve">Θα συζητηθεί η υπ’ αριθμόν </w:t>
      </w:r>
      <w:r>
        <w:rPr>
          <w:rFonts w:eastAsia="Times New Roman"/>
          <w:szCs w:val="24"/>
        </w:rPr>
        <w:t>8/6/1</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επίκαιρη επερώτηση</w:t>
      </w:r>
      <w:r>
        <w:rPr>
          <w:rFonts w:eastAsia="Times New Roman" w:cs="Times New Roman"/>
          <w:szCs w:val="24"/>
        </w:rPr>
        <w:t xml:space="preserve"> των Βουλευτών της Νέας Δημοκρατίας κ</w:t>
      </w:r>
      <w:r>
        <w:rPr>
          <w:rFonts w:eastAsia="Times New Roman" w:cs="Times New Roman"/>
          <w:szCs w:val="24"/>
        </w:rPr>
        <w:t>.κ.</w:t>
      </w:r>
      <w:r>
        <w:rPr>
          <w:rFonts w:eastAsia="Times New Roman" w:cs="Times New Roman"/>
          <w:szCs w:val="24"/>
        </w:rPr>
        <w:t xml:space="preserve"> Σταύρου Καλαφάτη, Γεώργιου Κουμουτσάκου, Κωνσταντίνου Τσιάρα, Σάββα Αναστασιάδη, Σπυρίδωνος – </w:t>
      </w:r>
      <w:proofErr w:type="spellStart"/>
      <w:r>
        <w:rPr>
          <w:rFonts w:eastAsia="Times New Roman" w:cs="Times New Roman"/>
          <w:szCs w:val="24"/>
        </w:rPr>
        <w:t>Άδωνιδος</w:t>
      </w:r>
      <w:proofErr w:type="spellEnd"/>
      <w:r>
        <w:rPr>
          <w:rFonts w:eastAsia="Times New Roman" w:cs="Times New Roman"/>
          <w:szCs w:val="24"/>
        </w:rPr>
        <w:t xml:space="preserve"> Γεωργιάδη, Αθανασίου Δαβάκη, Αναστασίου (Τάσου) </w:t>
      </w:r>
      <w:proofErr w:type="spellStart"/>
      <w:r>
        <w:rPr>
          <w:rFonts w:eastAsia="Times New Roman" w:cs="Times New Roman"/>
          <w:szCs w:val="24"/>
        </w:rPr>
        <w:t>Δημοσχάκη</w:t>
      </w:r>
      <w:proofErr w:type="spellEnd"/>
      <w:r>
        <w:rPr>
          <w:rFonts w:eastAsia="Times New Roman" w:cs="Times New Roman"/>
          <w:szCs w:val="24"/>
        </w:rPr>
        <w:t xml:space="preserve">, Αθανασίου </w:t>
      </w:r>
      <w:proofErr w:type="spellStart"/>
      <w:r>
        <w:rPr>
          <w:rFonts w:eastAsia="Times New Roman" w:cs="Times New Roman"/>
          <w:szCs w:val="24"/>
        </w:rPr>
        <w:t>Καββαδά</w:t>
      </w:r>
      <w:proofErr w:type="spellEnd"/>
      <w:r>
        <w:rPr>
          <w:rFonts w:eastAsia="Times New Roman" w:cs="Times New Roman"/>
          <w:szCs w:val="24"/>
        </w:rPr>
        <w:t xml:space="preserve">, Σίμου </w:t>
      </w:r>
      <w:proofErr w:type="spellStart"/>
      <w:r>
        <w:rPr>
          <w:rFonts w:eastAsia="Times New Roman" w:cs="Times New Roman"/>
          <w:szCs w:val="24"/>
        </w:rPr>
        <w:t>Κεδίκογλου</w:t>
      </w:r>
      <w:proofErr w:type="spellEnd"/>
      <w:r>
        <w:rPr>
          <w:rFonts w:eastAsia="Times New Roman" w:cs="Times New Roman"/>
          <w:szCs w:val="24"/>
        </w:rPr>
        <w:t xml:space="preserve">, Ιωάννη Κεφαλογιάννη, Ευάγγελου – Βασίλειου </w:t>
      </w:r>
      <w:proofErr w:type="spellStart"/>
      <w:r>
        <w:rPr>
          <w:rFonts w:eastAsia="Times New Roman" w:cs="Times New Roman"/>
          <w:szCs w:val="24"/>
        </w:rPr>
        <w:t>Μεϊμαράκη</w:t>
      </w:r>
      <w:proofErr w:type="spellEnd"/>
      <w:r>
        <w:rPr>
          <w:rFonts w:eastAsia="Times New Roman" w:cs="Times New Roman"/>
          <w:szCs w:val="24"/>
        </w:rPr>
        <w:t>, Κω</w:t>
      </w:r>
      <w:r>
        <w:rPr>
          <w:rFonts w:eastAsia="Times New Roman" w:cs="Times New Roman"/>
          <w:szCs w:val="24"/>
        </w:rPr>
        <w:t xml:space="preserve">νσταντίνου Κουκοδήμου, Κωνσταντίνου Τασούλα, Βασίλειου </w:t>
      </w:r>
      <w:proofErr w:type="spellStart"/>
      <w:r>
        <w:rPr>
          <w:rFonts w:eastAsia="Times New Roman" w:cs="Times New Roman"/>
          <w:szCs w:val="24"/>
        </w:rPr>
        <w:t>Κικίλια</w:t>
      </w:r>
      <w:proofErr w:type="spellEnd"/>
      <w:r>
        <w:rPr>
          <w:rFonts w:eastAsia="Times New Roman" w:cs="Times New Roman"/>
          <w:szCs w:val="24"/>
        </w:rPr>
        <w:t xml:space="preserve">, Κωνσταντίνου Γκιουλέκα, Χρήστου </w:t>
      </w:r>
      <w:proofErr w:type="spellStart"/>
      <w:r>
        <w:rPr>
          <w:rFonts w:eastAsia="Times New Roman" w:cs="Times New Roman"/>
          <w:szCs w:val="24"/>
        </w:rPr>
        <w:t>Κέλλα</w:t>
      </w:r>
      <w:proofErr w:type="spellEnd"/>
      <w:r>
        <w:rPr>
          <w:rFonts w:eastAsia="Times New Roman" w:cs="Times New Roman"/>
          <w:szCs w:val="24"/>
        </w:rPr>
        <w:t xml:space="preserve">, Θεοδώρας Μπακογιάννη, Ιωάννη </w:t>
      </w:r>
      <w:proofErr w:type="spellStart"/>
      <w:r>
        <w:rPr>
          <w:rFonts w:eastAsia="Times New Roman" w:cs="Times New Roman"/>
          <w:szCs w:val="24"/>
        </w:rPr>
        <w:t>Τραγάκη</w:t>
      </w:r>
      <w:proofErr w:type="spellEnd"/>
      <w:r>
        <w:rPr>
          <w:rFonts w:eastAsia="Times New Roman" w:cs="Times New Roman"/>
          <w:szCs w:val="24"/>
        </w:rPr>
        <w:t xml:space="preserve">,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Εξωτερικών</w:t>
      </w:r>
      <w:r w:rsidRPr="005107A6">
        <w:rPr>
          <w:rFonts w:eastAsia="Times New Roman" w:cs="Times New Roman"/>
          <w:szCs w:val="24"/>
        </w:rPr>
        <w:t>,</w:t>
      </w:r>
      <w:r>
        <w:rPr>
          <w:rFonts w:eastAsia="Times New Roman" w:cs="Times New Roman"/>
          <w:szCs w:val="24"/>
        </w:rPr>
        <w:t xml:space="preserve"> με θέμα: </w:t>
      </w:r>
      <w:r>
        <w:rPr>
          <w:rFonts w:eastAsia="Times New Roman"/>
          <w:szCs w:val="24"/>
        </w:rPr>
        <w:t>«Χωρίς στρατηγική και ενεργό συμμετοχή η Ελλάδα στον διά</w:t>
      </w:r>
      <w:r>
        <w:rPr>
          <w:rFonts w:eastAsia="Times New Roman"/>
          <w:szCs w:val="24"/>
        </w:rPr>
        <w:t>λογο για το μέλλον της Ευρώπης».</w:t>
      </w:r>
    </w:p>
    <w:p w14:paraId="45C5BABC" w14:textId="77777777" w:rsidR="008C3EAA" w:rsidRDefault="00C36FE8">
      <w:pPr>
        <w:spacing w:line="600" w:lineRule="auto"/>
        <w:ind w:firstLine="720"/>
        <w:jc w:val="both"/>
        <w:rPr>
          <w:rFonts w:eastAsia="Times New Roman"/>
          <w:szCs w:val="24"/>
        </w:rPr>
      </w:pPr>
      <w:r>
        <w:rPr>
          <w:rFonts w:eastAsia="Times New Roman"/>
          <w:szCs w:val="24"/>
        </w:rPr>
        <w:t xml:space="preserve">Τον λόγο έχει ο κ. Σταύρος Καλαφάτης. </w:t>
      </w:r>
    </w:p>
    <w:p w14:paraId="45C5BABD" w14:textId="77777777" w:rsidR="008C3EAA" w:rsidRDefault="00C36FE8">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Κύριε Πρόεδρε, μπορούμε να περιμένουμε δύο λεπτά, καθώς προέκυψε ένα επείγον τηλεφώνημα στον κ. Καλαφάτη. </w:t>
      </w:r>
    </w:p>
    <w:p w14:paraId="45C5BABE" w14:textId="77777777" w:rsidR="008C3EAA" w:rsidRDefault="00C36FE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w:t>
      </w:r>
      <w:r>
        <w:rPr>
          <w:rFonts w:eastAsia="Times New Roman"/>
          <w:szCs w:val="24"/>
        </w:rPr>
        <w:t>άδελφοι, διακόπτουμε για δύο λεπτά.</w:t>
      </w:r>
    </w:p>
    <w:p w14:paraId="45C5BABF" w14:textId="77777777" w:rsidR="008C3EAA" w:rsidRDefault="00C36FE8">
      <w:pPr>
        <w:spacing w:line="600" w:lineRule="auto"/>
        <w:jc w:val="center"/>
        <w:rPr>
          <w:rFonts w:eastAsia="Times New Roman" w:cs="Times New Roman"/>
          <w:szCs w:val="24"/>
        </w:rPr>
      </w:pPr>
      <w:r>
        <w:rPr>
          <w:rFonts w:eastAsia="Times New Roman"/>
          <w:szCs w:val="24"/>
        </w:rPr>
        <w:lastRenderedPageBreak/>
        <w:t>(ΔΙΑΚΟΠΗ)</w:t>
      </w:r>
    </w:p>
    <w:p w14:paraId="45C5BAC0" w14:textId="77777777" w:rsidR="008C3EAA" w:rsidRDefault="00C36FE8">
      <w:pPr>
        <w:spacing w:line="600" w:lineRule="auto"/>
        <w:jc w:val="center"/>
        <w:rPr>
          <w:rFonts w:eastAsia="Times New Roman" w:cs="Times New Roman"/>
          <w:szCs w:val="24"/>
        </w:rPr>
      </w:pPr>
      <w:r>
        <w:rPr>
          <w:rFonts w:eastAsia="Times New Roman" w:cs="Times New Roman"/>
          <w:szCs w:val="24"/>
        </w:rPr>
        <w:t>(ΜΕΤΑ ΤΗ ΔΙΑΚΟΠΗ)</w:t>
      </w:r>
    </w:p>
    <w:p w14:paraId="45C5BAC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συνεχίζουμε μετά τη σύντομη διακοπή. </w:t>
      </w:r>
    </w:p>
    <w:p w14:paraId="45C5BAC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ο κ. Καλαφάτης. </w:t>
      </w:r>
    </w:p>
    <w:p w14:paraId="45C5BAC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Ευχαριστώ πο</w:t>
      </w:r>
      <w:r>
        <w:rPr>
          <w:rFonts w:eastAsia="Times New Roman" w:cs="Times New Roman"/>
          <w:szCs w:val="24"/>
        </w:rPr>
        <w:t xml:space="preserve">λύ, κύριε Πρόεδρε. </w:t>
      </w:r>
    </w:p>
    <w:p w14:paraId="45C5BAC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Ευρώπη βρίσκεται σε εξέλιξη ο προβληματισμός για το μέλλον της Ευρωπαϊκής Ένωσης. Ο διάλογος για το ζήτημα αυτό έχει κλιμακωθεί το τελευταίο διάστημα με τις ομιλίες του Προέδρου </w:t>
      </w:r>
      <w:proofErr w:type="spellStart"/>
      <w:r>
        <w:rPr>
          <w:rFonts w:eastAsia="Times New Roman" w:cs="Times New Roman"/>
          <w:szCs w:val="24"/>
        </w:rPr>
        <w:t>Γιο</w:t>
      </w:r>
      <w:r>
        <w:rPr>
          <w:rFonts w:eastAsia="Times New Roman" w:cs="Times New Roman"/>
          <w:szCs w:val="24"/>
        </w:rPr>
        <w:t>ύ</w:t>
      </w:r>
      <w:r>
        <w:rPr>
          <w:rFonts w:eastAsia="Times New Roman" w:cs="Times New Roman"/>
          <w:szCs w:val="24"/>
        </w:rPr>
        <w:t>νκ</w:t>
      </w:r>
      <w:r>
        <w:rPr>
          <w:rFonts w:eastAsia="Times New Roman" w:cs="Times New Roman"/>
          <w:szCs w:val="24"/>
        </w:rPr>
        <w:t>ε</w:t>
      </w:r>
      <w:r>
        <w:rPr>
          <w:rFonts w:eastAsia="Times New Roman" w:cs="Times New Roman"/>
          <w:szCs w:val="24"/>
        </w:rPr>
        <w:t>ρ</w:t>
      </w:r>
      <w:proofErr w:type="spellEnd"/>
      <w:r>
        <w:rPr>
          <w:rFonts w:eastAsia="Times New Roman" w:cs="Times New Roman"/>
          <w:szCs w:val="24"/>
        </w:rPr>
        <w:t xml:space="preserve"> στις 13</w:t>
      </w:r>
      <w:r>
        <w:rPr>
          <w:rFonts w:eastAsia="Times New Roman" w:cs="Times New Roman"/>
          <w:szCs w:val="24"/>
        </w:rPr>
        <w:t xml:space="preserve"> Σεπτεμ</w:t>
      </w:r>
      <w:r>
        <w:rPr>
          <w:rFonts w:eastAsia="Times New Roman" w:cs="Times New Roman"/>
          <w:szCs w:val="24"/>
        </w:rPr>
        <w:t>βρίου</w:t>
      </w:r>
      <w:r>
        <w:rPr>
          <w:rFonts w:eastAsia="Times New Roman" w:cs="Times New Roman"/>
          <w:szCs w:val="24"/>
        </w:rPr>
        <w:t xml:space="preserve">, του Γάλλου Προέδρου </w:t>
      </w:r>
      <w:proofErr w:type="spellStart"/>
      <w:r>
        <w:rPr>
          <w:rFonts w:eastAsia="Times New Roman" w:cs="Times New Roman"/>
          <w:szCs w:val="24"/>
        </w:rPr>
        <w:t>Εμμανουέλ</w:t>
      </w:r>
      <w:proofErr w:type="spellEnd"/>
      <w:r>
        <w:rPr>
          <w:rFonts w:eastAsia="Times New Roman" w:cs="Times New Roman"/>
          <w:szCs w:val="24"/>
        </w:rPr>
        <w:t xml:space="preserve"> Μακρόν στις 26</w:t>
      </w:r>
      <w:r>
        <w:rPr>
          <w:rFonts w:eastAsia="Times New Roman" w:cs="Times New Roman"/>
          <w:szCs w:val="24"/>
        </w:rPr>
        <w:t xml:space="preserve"> Σεπτεμβρίου</w:t>
      </w:r>
      <w:r>
        <w:rPr>
          <w:rFonts w:eastAsia="Times New Roman" w:cs="Times New Roman"/>
          <w:szCs w:val="24"/>
        </w:rPr>
        <w:t xml:space="preserve"> και την άτυπη Σύνοδο Κορυφής της Ευρωπαϊκής Ένωσης στο </w:t>
      </w:r>
      <w:proofErr w:type="spellStart"/>
      <w:r>
        <w:rPr>
          <w:rFonts w:eastAsia="Times New Roman" w:cs="Times New Roman"/>
          <w:szCs w:val="24"/>
        </w:rPr>
        <w:t>Ταλίν</w:t>
      </w:r>
      <w:proofErr w:type="spellEnd"/>
      <w:r>
        <w:rPr>
          <w:rFonts w:eastAsia="Times New Roman" w:cs="Times New Roman"/>
          <w:szCs w:val="24"/>
        </w:rPr>
        <w:t xml:space="preserve"> στις 28 και 29</w:t>
      </w:r>
      <w:r>
        <w:rPr>
          <w:rFonts w:eastAsia="Times New Roman" w:cs="Times New Roman"/>
          <w:szCs w:val="24"/>
        </w:rPr>
        <w:t xml:space="preserve"> Σεπτεμβρίου</w:t>
      </w:r>
      <w:r>
        <w:rPr>
          <w:rFonts w:eastAsia="Times New Roman" w:cs="Times New Roman"/>
          <w:szCs w:val="24"/>
        </w:rPr>
        <w:t xml:space="preserve">. </w:t>
      </w:r>
    </w:p>
    <w:p w14:paraId="45C5BAC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διαδικασία αυτή ουσιαστικά ξεκίνησε με τη Λευκή Βίβλο για το μέλλον της Ευρώπης την 1</w:t>
      </w:r>
      <w:r w:rsidRPr="00271E81">
        <w:rPr>
          <w:rFonts w:eastAsia="Times New Roman" w:cs="Times New Roman"/>
          <w:szCs w:val="24"/>
          <w:vertAlign w:val="superscript"/>
        </w:rPr>
        <w:t>η</w:t>
      </w:r>
      <w:r>
        <w:rPr>
          <w:rFonts w:eastAsia="Times New Roman" w:cs="Times New Roman"/>
          <w:szCs w:val="24"/>
        </w:rPr>
        <w:t xml:space="preserve"> Μαρτίου</w:t>
      </w:r>
      <w:r>
        <w:rPr>
          <w:rFonts w:eastAsia="Times New Roman" w:cs="Times New Roman"/>
          <w:szCs w:val="24"/>
        </w:rPr>
        <w:t>, στην</w:t>
      </w:r>
      <w:r>
        <w:rPr>
          <w:rFonts w:eastAsia="Times New Roman" w:cs="Times New Roman"/>
          <w:szCs w:val="24"/>
        </w:rPr>
        <w:t xml:space="preserve"> οποία ο Πρόεδρος </w:t>
      </w:r>
      <w:proofErr w:type="spellStart"/>
      <w:r>
        <w:rPr>
          <w:rFonts w:eastAsia="Times New Roman" w:cs="Times New Roman"/>
          <w:szCs w:val="24"/>
        </w:rPr>
        <w:t>Γιο</w:t>
      </w:r>
      <w:r>
        <w:rPr>
          <w:rFonts w:eastAsia="Times New Roman" w:cs="Times New Roman"/>
          <w:szCs w:val="24"/>
        </w:rPr>
        <w:t>ύ</w:t>
      </w:r>
      <w:r>
        <w:rPr>
          <w:rFonts w:eastAsia="Times New Roman" w:cs="Times New Roman"/>
          <w:szCs w:val="24"/>
        </w:rPr>
        <w:t>νκ</w:t>
      </w:r>
      <w:r>
        <w:rPr>
          <w:rFonts w:eastAsia="Times New Roman" w:cs="Times New Roman"/>
          <w:szCs w:val="24"/>
        </w:rPr>
        <w:t>ε</w:t>
      </w:r>
      <w:r>
        <w:rPr>
          <w:rFonts w:eastAsia="Times New Roman" w:cs="Times New Roman"/>
          <w:szCs w:val="24"/>
        </w:rPr>
        <w:t>ρ</w:t>
      </w:r>
      <w:proofErr w:type="spellEnd"/>
      <w:r>
        <w:rPr>
          <w:rFonts w:eastAsia="Times New Roman" w:cs="Times New Roman"/>
          <w:szCs w:val="24"/>
        </w:rPr>
        <w:t xml:space="preserve"> παρουσίασε πέντε εναλλακτικά σενάρια για το </w:t>
      </w:r>
      <w:r>
        <w:rPr>
          <w:rFonts w:eastAsia="Times New Roman" w:cs="Times New Roman"/>
          <w:szCs w:val="24"/>
        </w:rPr>
        <w:lastRenderedPageBreak/>
        <w:t>πώς θα μπορούσε να εξελιχτεί η Ευρωπαϊκή Ένωση. Ακολούθησαν πέντε κείμενα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έγγραφα προβληματισμού, που αποτελούν ουσιαστικά κείμενα εξειδίκευσης της Λευκής Βίβλου. </w:t>
      </w:r>
    </w:p>
    <w:p w14:paraId="45C5BAC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Παράλληλα λαμβάνουν</w:t>
      </w:r>
      <w:r>
        <w:rPr>
          <w:rFonts w:eastAsia="Times New Roman" w:cs="Times New Roman"/>
          <w:szCs w:val="24"/>
        </w:rPr>
        <w:t xml:space="preserve"> χώρα και άλλες επιμέρους κρίσιμες διεργασίες, με κυριότερη την αποκαλούμενη «Κοινωνική Σύνοδο Κορυφής» για τη δίκαιη απασχόληση και την ανάπτυξη, κατά την οποία υπογράφτηκε στο </w:t>
      </w:r>
      <w:proofErr w:type="spellStart"/>
      <w:r>
        <w:rPr>
          <w:rFonts w:eastAsia="Times New Roman" w:cs="Times New Roman"/>
          <w:szCs w:val="24"/>
        </w:rPr>
        <w:t>Γκέτεμποργκ</w:t>
      </w:r>
      <w:proofErr w:type="spellEnd"/>
      <w:r>
        <w:rPr>
          <w:rFonts w:eastAsia="Times New Roman" w:cs="Times New Roman"/>
          <w:szCs w:val="24"/>
        </w:rPr>
        <w:t xml:space="preserve"> στις 17</w:t>
      </w:r>
      <w:r>
        <w:rPr>
          <w:rFonts w:eastAsia="Times New Roman" w:cs="Times New Roman"/>
          <w:szCs w:val="24"/>
        </w:rPr>
        <w:t xml:space="preserve"> Νοεμβρίου</w:t>
      </w:r>
      <w:r>
        <w:rPr>
          <w:rFonts w:eastAsia="Times New Roman" w:cs="Times New Roman"/>
          <w:szCs w:val="24"/>
        </w:rPr>
        <w:t xml:space="preserve"> ο Ευρωπαϊκός Πυλώνας Κοινωνικών Δικαιωμάτων. </w:t>
      </w:r>
    </w:p>
    <w:p w14:paraId="45C5BAC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Ζη</w:t>
      </w:r>
      <w:r>
        <w:rPr>
          <w:rFonts w:eastAsia="Times New Roman" w:cs="Times New Roman"/>
          <w:szCs w:val="24"/>
        </w:rPr>
        <w:t xml:space="preserve">τούμενο: Μία εκ βάθρων συζήτηση για το μέλλον της Ευρωπαϊκής Ένωσης, με κύριους συμμετέχοντες τους Ευρωπαίους πολίτες, τα μέλη της ευρωπαϊκής κοινωνίας, τους κοινωνικούς φορείς, την αυτοδιοίκηση και άλλους, μία πρωτοπόρος διαδικασία ευρείας διαβούλευσης. </w:t>
      </w:r>
    </w:p>
    <w:p w14:paraId="45C5BAC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Τι χρειάζεται, όμως, για να υπάρχει αποτέλεσμα σε όλη αυτή τη μεγάλη προσπάθεια; Η απάντηση είναι απλή: κυβερνήσεις που έμπρακτα και ουσιαστικά προωθούν στις χώρες τους αυτό τον διάλογο, που είναι αποφασισμένες ως προς τον σκοπό αυτό, που υιοθετούν το ευρω</w:t>
      </w:r>
      <w:r>
        <w:rPr>
          <w:rFonts w:eastAsia="Times New Roman" w:cs="Times New Roman"/>
          <w:szCs w:val="24"/>
        </w:rPr>
        <w:t xml:space="preserve">παϊκό κεκτημένο ενσυνείδητα και, κυρίως, έχουν όραμα για την Ευρώπη, ώστε με αυτόν τον τρόπο </w:t>
      </w:r>
      <w:r>
        <w:rPr>
          <w:rFonts w:eastAsia="Times New Roman" w:cs="Times New Roman"/>
          <w:szCs w:val="24"/>
        </w:rPr>
        <w:lastRenderedPageBreak/>
        <w:t xml:space="preserve">να μπορέσουν να είναι αξιόπιστες, τόσο στους πολίτες τους όσο και στην Ευρωπαϊκή Ένωση. </w:t>
      </w:r>
    </w:p>
    <w:p w14:paraId="45C5BAC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Αλήθεια, τι ισχύει στη χώρα μας; Έχουμε μια κυβέρνηση που να πληροί αυτά τα χαρακτηριστικά; Αν μιλούσαμε για την Αξιωματική Αντιπολίτευση, κυρίες και κύριοι συνάδελφοι, η απάντηση θα ήταν αναμφισβήτητα «ναι». Γιατί η παράταξη της Νέας Δημοκρατίας με το απα</w:t>
      </w:r>
      <w:r>
        <w:rPr>
          <w:rFonts w:eastAsia="Times New Roman" w:cs="Times New Roman"/>
          <w:szCs w:val="24"/>
        </w:rPr>
        <w:t>ράμιλλο σθένος –και εδώ μιλάμε για πραγματικό πολιτικό σθένος, κύριοι συνάδελφοι- του ιδρυτή μας Κωνσταντίνου Καραμανλή ήταν εκείνη που ενέταξε τη χώρα μας στη μεγάλη ευρωπαϊκή οικογένεια και διαχρονικά επιμένει ευρωπαϊκά. Και, όπως ο Πρόεδρος μας Κυριάκος</w:t>
      </w:r>
      <w:r>
        <w:rPr>
          <w:rFonts w:eastAsia="Times New Roman" w:cs="Times New Roman"/>
          <w:szCs w:val="24"/>
        </w:rPr>
        <w:t xml:space="preserve"> Μητσοτάκης αδιάλειπτα υποστηρίζει, σταθερή μας θέση είναι «η Ελλάδα στον πυρήνα της Ευρώπης». </w:t>
      </w:r>
    </w:p>
    <w:p w14:paraId="45C5BAC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Αυτά, όμως, ισχύουν για εμάς. Για τον ΣΥΡΙΖΑ, όμως, που ως Κυβέρνηση πλέον έχει την ευθύνη ώστε η Ελλάδα να </w:t>
      </w:r>
      <w:proofErr w:type="spellStart"/>
      <w:r>
        <w:rPr>
          <w:rFonts w:eastAsia="Times New Roman" w:cs="Times New Roman"/>
          <w:szCs w:val="24"/>
        </w:rPr>
        <w:t>συνδιαμορφώσει</w:t>
      </w:r>
      <w:proofErr w:type="spellEnd"/>
      <w:r>
        <w:rPr>
          <w:rFonts w:eastAsia="Times New Roman" w:cs="Times New Roman"/>
          <w:szCs w:val="24"/>
        </w:rPr>
        <w:t xml:space="preserve"> την Ευρώπη του αύριο, τι γίνεται; </w:t>
      </w:r>
    </w:p>
    <w:p w14:paraId="45C5BAC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σας πω τι γίνεται, κύριοι συνάδελφοι. Η Κυβέρνηση βρίσκεται σε πλήρη αδυναμία και σύγχυση και αυτό, γιατί ο ΣΥΡΙΖΑ, εκτός των άλλων, έχει ήδη βεβαρυμμένο παρελθόν, όσον </w:t>
      </w:r>
      <w:r>
        <w:rPr>
          <w:rFonts w:eastAsia="Times New Roman" w:cs="Times New Roman"/>
          <w:szCs w:val="24"/>
        </w:rPr>
        <w:lastRenderedPageBreak/>
        <w:t xml:space="preserve">αφορά την Ευρωπαϊκή Ένωση. Γιατί, αν θυμάστε καλά, ο ΣΥΡΙΖΑ κέρδισε την εξουσία με το </w:t>
      </w:r>
      <w:r>
        <w:rPr>
          <w:rFonts w:eastAsia="Times New Roman" w:cs="Times New Roman"/>
          <w:szCs w:val="24"/>
        </w:rPr>
        <w:t xml:space="preserve">σύνθημα της αλλαγής της Ευρώπης. Και τελικά, τι έκανε; </w:t>
      </w:r>
    </w:p>
    <w:p w14:paraId="45C5BAC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Επιδείνωσε την οικονομική και κοινωνική κρίση στην Ελλάδα, με αλυσιδωτές πολιτικές και οικονομικές επιπτώσεις. </w:t>
      </w:r>
    </w:p>
    <w:p w14:paraId="45C5BAC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Έσπειρε σε εσωτερικό και εξωτερικό συνθήματα κοινωνικού διχασμού, συμβάλλοντας στη διαμό</w:t>
      </w:r>
      <w:r>
        <w:rPr>
          <w:rFonts w:eastAsia="Times New Roman" w:cs="Times New Roman"/>
          <w:szCs w:val="24"/>
        </w:rPr>
        <w:t xml:space="preserve">ρφωση ενός κλίματος που εκμεταλλεύτηκαν για την άνοδό τους η ακροδεξιά και ο </w:t>
      </w:r>
      <w:proofErr w:type="spellStart"/>
      <w:r>
        <w:rPr>
          <w:rFonts w:eastAsia="Times New Roman" w:cs="Times New Roman"/>
          <w:szCs w:val="24"/>
        </w:rPr>
        <w:t>ευρωσκεπτικισμός</w:t>
      </w:r>
      <w:proofErr w:type="spellEnd"/>
      <w:r>
        <w:rPr>
          <w:rFonts w:eastAsia="Times New Roman" w:cs="Times New Roman"/>
          <w:szCs w:val="24"/>
        </w:rPr>
        <w:t xml:space="preserve">. </w:t>
      </w:r>
    </w:p>
    <w:p w14:paraId="45C5BAC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Επένδυσε και συνεχίζει να το κάνει διά των στελεχών του όποτε τον εξυπηρετεί επικοινωνιακά στο εσωτερικό σε μία διγλωσσία έναντι της Ευρωπαϊκής Ένωσης, που ενίσ</w:t>
      </w:r>
      <w:r>
        <w:rPr>
          <w:rFonts w:eastAsia="Times New Roman" w:cs="Times New Roman"/>
          <w:szCs w:val="24"/>
        </w:rPr>
        <w:t xml:space="preserve">χυσε τη διεθνή αναξιοπιστία της Κυβέρνησης, διακινδυνεύοντας όμως και τη θέση της χώρας μας στον πυρήνα της Ευρώπης. </w:t>
      </w:r>
    </w:p>
    <w:p w14:paraId="45C5BACF" w14:textId="77777777" w:rsidR="008C3EAA" w:rsidRDefault="00C36FE8">
      <w:pPr>
        <w:spacing w:line="600" w:lineRule="auto"/>
        <w:jc w:val="both"/>
        <w:rPr>
          <w:rFonts w:eastAsia="Times New Roman"/>
          <w:szCs w:val="24"/>
        </w:rPr>
      </w:pPr>
      <w:r>
        <w:rPr>
          <w:rFonts w:eastAsia="Times New Roman"/>
          <w:szCs w:val="24"/>
        </w:rPr>
        <w:t>Απείχε, ουσιαστικά, απ’ όλες σχεδόν τις διεργασίες για την ανάδειξη της κοινής στάσης της Ευρώπης απέναντι στις προκλήσεις που αντιμετωπίζ</w:t>
      </w:r>
      <w:r>
        <w:rPr>
          <w:rFonts w:eastAsia="Times New Roman"/>
          <w:szCs w:val="24"/>
        </w:rPr>
        <w:t xml:space="preserve">ει, όπως το </w:t>
      </w:r>
      <w:r>
        <w:rPr>
          <w:rFonts w:eastAsia="Times New Roman"/>
          <w:szCs w:val="24"/>
          <w:lang w:val="en-US"/>
        </w:rPr>
        <w:t>Brexit</w:t>
      </w:r>
      <w:r>
        <w:rPr>
          <w:rFonts w:eastAsia="Times New Roman"/>
          <w:szCs w:val="24"/>
        </w:rPr>
        <w:t xml:space="preserve">, η προσφυγική κρίση, η τρομοκρατία, η οικονομική αναδιοργάνωση. </w:t>
      </w:r>
    </w:p>
    <w:p w14:paraId="45C5BAD0" w14:textId="77777777" w:rsidR="008C3EAA" w:rsidRDefault="00C36FE8">
      <w:pPr>
        <w:spacing w:line="600" w:lineRule="auto"/>
        <w:ind w:firstLine="720"/>
        <w:jc w:val="both"/>
        <w:rPr>
          <w:rFonts w:eastAsia="Times New Roman"/>
          <w:szCs w:val="24"/>
        </w:rPr>
      </w:pPr>
      <w:r>
        <w:rPr>
          <w:rFonts w:eastAsia="Times New Roman"/>
          <w:szCs w:val="24"/>
        </w:rPr>
        <w:lastRenderedPageBreak/>
        <w:t xml:space="preserve">Στην πράξη, οι θεωρίες του και οι πολιτικές του, αντί για παράγοντα βελτίωσης, αποτέλεσαν θρυαλλίδα των μηχανισμών των λαϊκισμού, που απεργάζονται την αποδόμηση ευρωπαϊκών </w:t>
      </w:r>
      <w:r>
        <w:rPr>
          <w:rFonts w:eastAsia="Times New Roman"/>
          <w:szCs w:val="24"/>
        </w:rPr>
        <w:t xml:space="preserve">δεσμών. </w:t>
      </w:r>
    </w:p>
    <w:p w14:paraId="45C5BAD1" w14:textId="77777777" w:rsidR="008C3EAA" w:rsidRDefault="00C36FE8">
      <w:pPr>
        <w:spacing w:line="600" w:lineRule="auto"/>
        <w:ind w:firstLine="720"/>
        <w:jc w:val="both"/>
        <w:rPr>
          <w:rFonts w:eastAsia="Times New Roman"/>
          <w:szCs w:val="24"/>
        </w:rPr>
      </w:pPr>
      <w:r>
        <w:rPr>
          <w:rFonts w:eastAsia="Times New Roman"/>
          <w:szCs w:val="24"/>
        </w:rPr>
        <w:t>Με όλη αυτήν την προϊστορία, το βαρύ ευρωπαϊκό ιστορικό σας, κύριοι της Κυβέρνησης, φαίνεστε να αδυνατείτε να διαδραματίσετε ρόλο σε βασικές προκλήσεις που αντιμετωπίζει η χώρα, όπως η στενότερη ενοποίηση της ΟΝΕ, ώστε να καταστεί γνήσια οικονομικ</w:t>
      </w:r>
      <w:r>
        <w:rPr>
          <w:rFonts w:eastAsia="Times New Roman"/>
          <w:szCs w:val="24"/>
        </w:rPr>
        <w:t>ή και όχι μόνο νομισματική ένωση, η στενότερη πολιτική ενοποίηση, η οποία θα παράσχει στη χώρα μας εγγύηση ασφάλειας και σταθερότητας και θα ενισχύσει τη δυνατότητα περιφερειακής επιρροής και οικονομικής ισχύος της, η στενότερη ενοποίηση στον τομέα της κοι</w:t>
      </w:r>
      <w:r>
        <w:rPr>
          <w:rFonts w:eastAsia="Times New Roman"/>
          <w:szCs w:val="24"/>
        </w:rPr>
        <w:t xml:space="preserve">νής εξωτερικής πολιτικής και πολιτικής άμυνας και ασφάλειας και η προώθηση της βαλκανικής διεύρυνσης της Ευρωπαϊκής Ένωσης. </w:t>
      </w:r>
    </w:p>
    <w:p w14:paraId="45C5BAD2" w14:textId="77777777" w:rsidR="008C3EAA" w:rsidRDefault="00C36FE8">
      <w:pPr>
        <w:spacing w:line="600" w:lineRule="auto"/>
        <w:ind w:firstLine="720"/>
        <w:jc w:val="both"/>
        <w:rPr>
          <w:rFonts w:eastAsia="Times New Roman"/>
          <w:szCs w:val="24"/>
        </w:rPr>
      </w:pPr>
      <w:r>
        <w:rPr>
          <w:rFonts w:eastAsia="Times New Roman"/>
          <w:szCs w:val="24"/>
        </w:rPr>
        <w:t>Στο πλαίσιο αυτό, εμείς, στη Νέα Δημοκρατία, αγωνιζόμαστε για μια αποτελεσματικότερη Ευρώπη για να αντιμετωπίσουμε σύνθετα ζητήματα</w:t>
      </w:r>
      <w:r>
        <w:rPr>
          <w:rFonts w:eastAsia="Times New Roman"/>
          <w:szCs w:val="24"/>
        </w:rPr>
        <w:t xml:space="preserve"> που μας αφορούν όλους, όπως είναι το προσφυγικό-μεταναστευτικό ζήτημα, με συγκροτημένη ευρωπαϊκή </w:t>
      </w:r>
      <w:r>
        <w:rPr>
          <w:rFonts w:eastAsia="Times New Roman"/>
          <w:szCs w:val="24"/>
        </w:rPr>
        <w:lastRenderedPageBreak/>
        <w:t>πολιτική ασύλου, ολοκληρωμένη πολιτική φύλαξης και διαχείρισης των ευρωπαϊκών συνόρων και κυρίως με μηχανισμούς αποτελεσματικής οικονομικής και επιχειρησιακής</w:t>
      </w:r>
      <w:r>
        <w:rPr>
          <w:rFonts w:eastAsia="Times New Roman"/>
          <w:szCs w:val="24"/>
        </w:rPr>
        <w:t xml:space="preserve"> ευρωπαϊκής αλληλεγγύης προς τα κράτη-μέλη της πρώτης γραμμής, όπως είναι η χώρα μας.   </w:t>
      </w:r>
    </w:p>
    <w:p w14:paraId="45C5BAD3" w14:textId="77777777" w:rsidR="008C3EAA" w:rsidRDefault="00C36FE8">
      <w:pPr>
        <w:spacing w:line="600" w:lineRule="auto"/>
        <w:ind w:firstLine="720"/>
        <w:jc w:val="both"/>
        <w:rPr>
          <w:rFonts w:eastAsia="Times New Roman"/>
          <w:szCs w:val="24"/>
        </w:rPr>
      </w:pPr>
      <w:r>
        <w:rPr>
          <w:rFonts w:eastAsia="Times New Roman"/>
          <w:szCs w:val="24"/>
        </w:rPr>
        <w:t xml:space="preserve">Αγωνιζόμαστε, επίσης, για την προάσπιση των κοινωνικών </w:t>
      </w:r>
      <w:proofErr w:type="spellStart"/>
      <w:r>
        <w:rPr>
          <w:rFonts w:eastAsia="Times New Roman"/>
          <w:szCs w:val="24"/>
        </w:rPr>
        <w:t>προταγμάτων</w:t>
      </w:r>
      <w:proofErr w:type="spellEnd"/>
      <w:r>
        <w:rPr>
          <w:rFonts w:eastAsia="Times New Roman"/>
          <w:szCs w:val="24"/>
        </w:rPr>
        <w:t xml:space="preserve"> της Ευρωπαϊκής Ένωσης, την κοινωνική ένταξη και την καταπολέμηση της φτώχειας, την ανάπτυξη δεξιοτήτων και την επιχειρηματικότητα, την αλληλεγγύη και την προστασία των δικαιωμάτων, την κοιν</w:t>
      </w:r>
      <w:r>
        <w:rPr>
          <w:rFonts w:eastAsia="Times New Roman"/>
          <w:szCs w:val="24"/>
        </w:rPr>
        <w:t xml:space="preserve">ή και ισόρροπη ανάπτυξη, την αντιμετώπιση του κοινωνικού αποκλεισμού, την παιδεία. </w:t>
      </w:r>
    </w:p>
    <w:p w14:paraId="45C5BAD4" w14:textId="77777777" w:rsidR="008C3EAA" w:rsidRDefault="00C36FE8">
      <w:pPr>
        <w:spacing w:line="600" w:lineRule="auto"/>
        <w:ind w:firstLine="720"/>
        <w:jc w:val="both"/>
        <w:rPr>
          <w:rFonts w:eastAsia="Times New Roman"/>
          <w:szCs w:val="24"/>
        </w:rPr>
      </w:pPr>
      <w:r>
        <w:rPr>
          <w:rFonts w:eastAsia="Times New Roman"/>
          <w:szCs w:val="24"/>
        </w:rPr>
        <w:t>Και βέβαια, ως Νέα Δημοκρατία, πιστεύουμε στη δημιουργία ενός κοινού ευρωπαϊκού μετώπου και σε θέματα άμυνας και ασφάλειας, ώστε να αντιμετωπίσουμε φαινόμενα όπως η εγχώρια</w:t>
      </w:r>
      <w:r>
        <w:rPr>
          <w:rFonts w:eastAsia="Times New Roman"/>
          <w:szCs w:val="24"/>
        </w:rPr>
        <w:t xml:space="preserve"> και εισαγόμενη τρομοκρατία και βεβαίως η αστάθεια  σε πάρα πολλά, πλέον, μέτωπα. </w:t>
      </w:r>
    </w:p>
    <w:p w14:paraId="45C5BAD5" w14:textId="77777777" w:rsidR="008C3EAA" w:rsidRDefault="00C36FE8">
      <w:pPr>
        <w:spacing w:line="600" w:lineRule="auto"/>
        <w:ind w:firstLine="720"/>
        <w:jc w:val="both"/>
        <w:rPr>
          <w:rFonts w:eastAsia="Times New Roman"/>
          <w:szCs w:val="24"/>
        </w:rPr>
      </w:pPr>
      <w:r>
        <w:rPr>
          <w:rFonts w:eastAsia="Times New Roman"/>
          <w:szCs w:val="24"/>
        </w:rPr>
        <w:t>Όλα αυτά τα μεγάλα στοιχήματα η Κυβέρνηση αδυνατεί να τα προσεγγίσει με τον κατάλληλο τρόπο. Στο προσφυγικό έκανε μια τραγική διαχείριση στον τομέα της κοινωνικής Ευρώπης, κ</w:t>
      </w:r>
      <w:r>
        <w:rPr>
          <w:rFonts w:eastAsia="Times New Roman"/>
          <w:szCs w:val="24"/>
        </w:rPr>
        <w:t>ά</w:t>
      </w:r>
      <w:r>
        <w:rPr>
          <w:rFonts w:eastAsia="Times New Roman"/>
          <w:szCs w:val="24"/>
        </w:rPr>
        <w:lastRenderedPageBreak/>
        <w:t xml:space="preserve">νει προτάσεις μέσω δελτίων Τύπου, ενώ την ίδια στιγμή εφαρμόζει πολιτικές που τσακίζουν την κοινωνική συνοχή στην Ελλάδα και στα θέματα άμυνας και ασφάλειας τα αρμόδια Υπουργεία ταλανίζονται από κάθε είδους περιπέτειες που τραυματίζουν την αξιοπιστία και </w:t>
      </w:r>
      <w:r>
        <w:rPr>
          <w:rFonts w:eastAsia="Times New Roman"/>
          <w:szCs w:val="24"/>
        </w:rPr>
        <w:t xml:space="preserve">το κύρος της χώρας διεθνώς. </w:t>
      </w:r>
    </w:p>
    <w:p w14:paraId="45C5BAD6" w14:textId="77777777" w:rsidR="008C3EAA" w:rsidRDefault="00C36FE8">
      <w:pPr>
        <w:spacing w:line="600" w:lineRule="auto"/>
        <w:ind w:firstLine="720"/>
        <w:jc w:val="both"/>
        <w:rPr>
          <w:rFonts w:eastAsia="Times New Roman"/>
          <w:szCs w:val="24"/>
        </w:rPr>
      </w:pPr>
      <w:r>
        <w:rPr>
          <w:rFonts w:eastAsia="Times New Roman"/>
          <w:szCs w:val="24"/>
        </w:rPr>
        <w:t xml:space="preserve">Τέλος, κορυφαία θέση στην ατζέντα αυτής της συζήτησης, το αμέσως προσεχές διάστημα, λαμβάνει η στενότερη ενοποίηση της ΟΝΕ, η μετεξέλιξη της σημερινής </w:t>
      </w:r>
      <w:r>
        <w:rPr>
          <w:rFonts w:eastAsia="Times New Roman"/>
          <w:szCs w:val="24"/>
        </w:rPr>
        <w:t>Ν</w:t>
      </w:r>
      <w:r>
        <w:rPr>
          <w:rFonts w:eastAsia="Times New Roman"/>
          <w:szCs w:val="24"/>
        </w:rPr>
        <w:t xml:space="preserve">ομισματικής </w:t>
      </w:r>
      <w:r>
        <w:rPr>
          <w:rFonts w:eastAsia="Times New Roman"/>
          <w:szCs w:val="24"/>
        </w:rPr>
        <w:t>Έ</w:t>
      </w:r>
      <w:r>
        <w:rPr>
          <w:rFonts w:eastAsia="Times New Roman"/>
          <w:szCs w:val="24"/>
        </w:rPr>
        <w:t xml:space="preserve">νωσης σε μια πληρέστερη </w:t>
      </w:r>
      <w:r>
        <w:rPr>
          <w:rFonts w:eastAsia="Times New Roman"/>
          <w:szCs w:val="24"/>
        </w:rPr>
        <w:t>Ο</w:t>
      </w:r>
      <w:r>
        <w:rPr>
          <w:rFonts w:eastAsia="Times New Roman"/>
          <w:szCs w:val="24"/>
        </w:rPr>
        <w:t xml:space="preserve">ικονομική και </w:t>
      </w:r>
      <w:r>
        <w:rPr>
          <w:rFonts w:eastAsia="Times New Roman"/>
          <w:szCs w:val="24"/>
        </w:rPr>
        <w:t>Ν</w:t>
      </w:r>
      <w:r>
        <w:rPr>
          <w:rFonts w:eastAsia="Times New Roman"/>
          <w:szCs w:val="24"/>
        </w:rPr>
        <w:t xml:space="preserve">ομισματική </w:t>
      </w:r>
      <w:r>
        <w:rPr>
          <w:rFonts w:eastAsia="Times New Roman"/>
          <w:szCs w:val="24"/>
        </w:rPr>
        <w:t>Έ</w:t>
      </w:r>
      <w:r>
        <w:rPr>
          <w:rFonts w:eastAsia="Times New Roman"/>
          <w:szCs w:val="24"/>
        </w:rPr>
        <w:t>νωση. Πάνω</w:t>
      </w:r>
      <w:r>
        <w:rPr>
          <w:rFonts w:eastAsia="Times New Roman"/>
          <w:szCs w:val="24"/>
        </w:rPr>
        <w:t xml:space="preserve"> στη βάση αυτή, για εμάς υπάρχουν ορισμένες προτεραιότητες:</w:t>
      </w:r>
    </w:p>
    <w:p w14:paraId="45C5BAD7" w14:textId="77777777" w:rsidR="008C3EAA" w:rsidRDefault="00C36FE8">
      <w:pPr>
        <w:spacing w:line="600" w:lineRule="auto"/>
        <w:ind w:firstLine="720"/>
        <w:jc w:val="both"/>
        <w:rPr>
          <w:rFonts w:eastAsia="Times New Roman"/>
          <w:szCs w:val="24"/>
        </w:rPr>
      </w:pPr>
      <w:r>
        <w:rPr>
          <w:rFonts w:eastAsia="Times New Roman"/>
          <w:szCs w:val="24"/>
        </w:rPr>
        <w:t xml:space="preserve">Πρώτον, η ενίσχυση των μηχανισμών μακροοικονομικής εξισορρόπησης, οι οποίοι πρέπει να λειτουργούν συμμετρικά για τα κράτη-μέλη της Ευρωζώνης. </w:t>
      </w:r>
    </w:p>
    <w:p w14:paraId="45C5BAD8" w14:textId="77777777" w:rsidR="008C3EAA" w:rsidRDefault="00C36FE8">
      <w:pPr>
        <w:spacing w:line="600" w:lineRule="auto"/>
        <w:ind w:firstLine="720"/>
        <w:jc w:val="both"/>
        <w:rPr>
          <w:rFonts w:eastAsia="Times New Roman"/>
          <w:szCs w:val="24"/>
        </w:rPr>
      </w:pPr>
      <w:r>
        <w:rPr>
          <w:rFonts w:eastAsia="Times New Roman"/>
          <w:szCs w:val="24"/>
        </w:rPr>
        <w:t>Δεύτερον, η υλοποίηση υπεύθυνων δημοσιονομικών πολιτι</w:t>
      </w:r>
      <w:r>
        <w:rPr>
          <w:rFonts w:eastAsia="Times New Roman"/>
          <w:szCs w:val="24"/>
        </w:rPr>
        <w:t>κών,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τον κύκλο της οικονομίας, με την υιοθέτηση ρεαλιστικών δημοσιονομικών στόχων και με την υλοποίηση του κατάλληλου μείγματος δημοσιονομικής πολιτικής, μέσα από τη σταδιακή μείωση της φορολογίας και επιβάρυνσης νοικοκυρών και επιχειρ</w:t>
      </w:r>
      <w:r>
        <w:rPr>
          <w:rFonts w:eastAsia="Times New Roman"/>
          <w:szCs w:val="24"/>
        </w:rPr>
        <w:t xml:space="preserve">ήσεων. </w:t>
      </w:r>
    </w:p>
    <w:p w14:paraId="45C5BAD9" w14:textId="77777777" w:rsidR="008C3EAA" w:rsidRDefault="00C36FE8">
      <w:pPr>
        <w:spacing w:line="600" w:lineRule="auto"/>
        <w:ind w:firstLine="720"/>
        <w:jc w:val="both"/>
        <w:rPr>
          <w:rFonts w:eastAsia="Times New Roman"/>
          <w:szCs w:val="24"/>
        </w:rPr>
      </w:pPr>
      <w:r>
        <w:rPr>
          <w:rFonts w:eastAsia="Times New Roman"/>
          <w:szCs w:val="24"/>
        </w:rPr>
        <w:lastRenderedPageBreak/>
        <w:t>Τρίτον, η υλοποίηση μεταρρυθμίσεων που θα βελτιώσουν τη διαθρωτική ανταγωνιστικότητα της οικονομίας.</w:t>
      </w:r>
    </w:p>
    <w:p w14:paraId="45C5BADA" w14:textId="77777777" w:rsidR="008C3EAA" w:rsidRDefault="00C36FE8">
      <w:pPr>
        <w:spacing w:line="600" w:lineRule="auto"/>
        <w:ind w:firstLine="720"/>
        <w:jc w:val="both"/>
        <w:rPr>
          <w:rFonts w:eastAsia="Times New Roman"/>
          <w:szCs w:val="24"/>
        </w:rPr>
      </w:pPr>
      <w:r>
        <w:rPr>
          <w:rFonts w:eastAsia="Times New Roman"/>
          <w:szCs w:val="24"/>
        </w:rPr>
        <w:t>Τέταρτον, η ολοκλήρωση της τραπεζικής ένωσης, με τη λειτουργία ενός ευρωπαϊκού φορέα εγγύησης των καταθέσεων και με την ενοποίηση των κανόνων εποπτ</w:t>
      </w:r>
      <w:r>
        <w:rPr>
          <w:rFonts w:eastAsia="Times New Roman"/>
          <w:szCs w:val="24"/>
        </w:rPr>
        <w:t xml:space="preserve">είας και εξυγίανσης του χρηματοπιστωτικού συστήματος. </w:t>
      </w:r>
    </w:p>
    <w:p w14:paraId="45C5BADB" w14:textId="77777777" w:rsidR="008C3EAA" w:rsidRDefault="00C36FE8">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η ενίσχυση της ρευστότητας στην πραγματική οικονομία, με την προώθηση της ένωσης των κεφαλαιαγορών, που στόχο θα έχει τη διεύρυνση και διαφοροποίηση των πηγών χρηματοδότησης των επιχειρήσεων, </w:t>
      </w:r>
      <w:r>
        <w:rPr>
          <w:rFonts w:eastAsia="Times New Roman"/>
          <w:szCs w:val="24"/>
        </w:rPr>
        <w:t xml:space="preserve">ιδίως των μικρομεσαίων, και με την καλύτερη αξιοποίηση των διαθέσιμων ευρωπαϊκών κονδυλίων, όπως είναι το «πακέτο </w:t>
      </w:r>
      <w:proofErr w:type="spellStart"/>
      <w:r>
        <w:rPr>
          <w:rFonts w:eastAsia="Times New Roman"/>
          <w:szCs w:val="24"/>
        </w:rPr>
        <w:t>Γιο</w:t>
      </w:r>
      <w:r>
        <w:rPr>
          <w:rFonts w:eastAsia="Times New Roman"/>
          <w:szCs w:val="24"/>
        </w:rPr>
        <w:t>ύ</w:t>
      </w:r>
      <w:r>
        <w:rPr>
          <w:rFonts w:eastAsia="Times New Roman"/>
          <w:szCs w:val="24"/>
        </w:rPr>
        <w:t>νκ</w:t>
      </w:r>
      <w:r>
        <w:rPr>
          <w:rFonts w:eastAsia="Times New Roman"/>
          <w:szCs w:val="24"/>
        </w:rPr>
        <w:t>ε</w:t>
      </w:r>
      <w:r>
        <w:rPr>
          <w:rFonts w:eastAsia="Times New Roman"/>
          <w:szCs w:val="24"/>
        </w:rPr>
        <w:t>ρ</w:t>
      </w:r>
      <w:proofErr w:type="spellEnd"/>
      <w:r>
        <w:rPr>
          <w:rFonts w:eastAsia="Times New Roman"/>
          <w:szCs w:val="24"/>
        </w:rPr>
        <w:t>».</w:t>
      </w:r>
    </w:p>
    <w:p w14:paraId="45C5BADC" w14:textId="77777777" w:rsidR="008C3EAA" w:rsidRDefault="00C36FE8">
      <w:pPr>
        <w:spacing w:line="600" w:lineRule="auto"/>
        <w:ind w:firstLine="720"/>
        <w:jc w:val="both"/>
        <w:rPr>
          <w:rFonts w:eastAsia="Times New Roman"/>
          <w:szCs w:val="24"/>
        </w:rPr>
      </w:pPr>
      <w:r>
        <w:rPr>
          <w:rFonts w:eastAsia="Times New Roman"/>
          <w:szCs w:val="24"/>
        </w:rPr>
        <w:t xml:space="preserve">Και </w:t>
      </w:r>
      <w:proofErr w:type="spellStart"/>
      <w:r>
        <w:rPr>
          <w:rFonts w:eastAsia="Times New Roman"/>
          <w:szCs w:val="24"/>
        </w:rPr>
        <w:t>έκτον</w:t>
      </w:r>
      <w:proofErr w:type="spellEnd"/>
      <w:r>
        <w:rPr>
          <w:rFonts w:eastAsia="Times New Roman"/>
          <w:szCs w:val="24"/>
        </w:rPr>
        <w:t xml:space="preserve">, η δημιουργία ενός κεντρικού εργαλείου δημοσιονομικής σταθεροποίησης στην Ευρωζώνη. Σε αυτή την κατεύθυνση, ο Ευρωπαϊκός </w:t>
      </w:r>
      <w:r>
        <w:rPr>
          <w:rFonts w:eastAsia="Times New Roman"/>
          <w:szCs w:val="24"/>
        </w:rPr>
        <w:t xml:space="preserve">Μηχανισμός Σταθερότητας, ο </w:t>
      </w:r>
      <w:r>
        <w:rPr>
          <w:rFonts w:eastAsia="Times New Roman"/>
          <w:szCs w:val="24"/>
          <w:lang w:val="en-US"/>
        </w:rPr>
        <w:t>ESM</w:t>
      </w:r>
      <w:r>
        <w:rPr>
          <w:rFonts w:eastAsia="Times New Roman"/>
          <w:szCs w:val="24"/>
        </w:rPr>
        <w:t xml:space="preserve">, θα μπορούσε να μετατραπεί σε ένα Ευρωπαϊκό Νομισματικό Ταμείο, </w:t>
      </w:r>
      <w:r>
        <w:rPr>
          <w:rFonts w:eastAsia="Times New Roman"/>
          <w:szCs w:val="24"/>
          <w:lang w:val="en-US"/>
        </w:rPr>
        <w:t>EMF</w:t>
      </w:r>
      <w:r>
        <w:rPr>
          <w:rFonts w:eastAsia="Times New Roman"/>
          <w:szCs w:val="24"/>
        </w:rPr>
        <w:t xml:space="preserve">, το οποίο θα λειτουργεί ως δανειστής ύστατης ανάγκης για τα κράτη-μέλη του. </w:t>
      </w:r>
    </w:p>
    <w:p w14:paraId="45C5BADD" w14:textId="77777777" w:rsidR="008C3EAA" w:rsidRDefault="00C36FE8">
      <w:pPr>
        <w:spacing w:line="600" w:lineRule="auto"/>
        <w:ind w:firstLine="720"/>
        <w:jc w:val="both"/>
        <w:rPr>
          <w:rFonts w:eastAsia="Times New Roman"/>
          <w:szCs w:val="24"/>
        </w:rPr>
      </w:pPr>
      <w:r>
        <w:rPr>
          <w:rFonts w:eastAsia="Times New Roman"/>
          <w:szCs w:val="24"/>
        </w:rPr>
        <w:lastRenderedPageBreak/>
        <w:t>Μέσα στο πλαίσιο που περιγράψαμε, δημιουργούνται εύλογες απορίες, δημιουργούνται</w:t>
      </w:r>
      <w:r>
        <w:rPr>
          <w:rFonts w:eastAsia="Times New Roman"/>
          <w:szCs w:val="24"/>
        </w:rPr>
        <w:t xml:space="preserve"> προβληματισμοί, πολλά ερωτηματικά. Παραδείγματος χάρ</w:t>
      </w:r>
      <w:r>
        <w:rPr>
          <w:rFonts w:eastAsia="Times New Roman"/>
          <w:szCs w:val="24"/>
        </w:rPr>
        <w:t>ιν</w:t>
      </w:r>
      <w:r>
        <w:rPr>
          <w:rFonts w:eastAsia="Times New Roman"/>
          <w:szCs w:val="24"/>
        </w:rPr>
        <w:t xml:space="preserve">, αναφέρεστε σε προτάσεις που κατέθεσε η χώρα μας, κύριε Υπουργέ, για τον ευρωπαϊκό πυλώνα κοινωνικών δικαιωμάτων, κατά τη διαδικασία διαβούλευσης της </w:t>
      </w:r>
      <w:r>
        <w:rPr>
          <w:rFonts w:eastAsia="Times New Roman"/>
          <w:szCs w:val="24"/>
        </w:rPr>
        <w:t>ε</w:t>
      </w:r>
      <w:r>
        <w:rPr>
          <w:rFonts w:eastAsia="Times New Roman"/>
          <w:szCs w:val="24"/>
        </w:rPr>
        <w:t xml:space="preserve">πιτροπής. </w:t>
      </w:r>
    </w:p>
    <w:p w14:paraId="45C5BADE" w14:textId="77777777" w:rsidR="008C3EAA" w:rsidRDefault="00C36FE8">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ποιες είναι οι προτάσεις αυτές; </w:t>
      </w:r>
    </w:p>
    <w:p w14:paraId="45C5BADF" w14:textId="77777777" w:rsidR="008C3EAA" w:rsidRDefault="00C36FE8">
      <w:pPr>
        <w:spacing w:line="600" w:lineRule="auto"/>
        <w:ind w:firstLine="720"/>
        <w:jc w:val="both"/>
        <w:rPr>
          <w:rFonts w:eastAsia="Times New Roman"/>
          <w:szCs w:val="24"/>
        </w:rPr>
      </w:pPr>
      <w:r>
        <w:rPr>
          <w:rFonts w:eastAsia="Times New Roman"/>
          <w:szCs w:val="24"/>
        </w:rPr>
        <w:t xml:space="preserve">Δεύτερον, με ποιον τρόπο διαμορφώθηκαν; Πραγματοποιήθηκε κάποιος δημόσιος διάλογος, στον οποίο συμμετείχαν οι κοινωνικοί φορείς; </w:t>
      </w:r>
    </w:p>
    <w:p w14:paraId="45C5BAE0" w14:textId="77777777" w:rsidR="008C3EAA" w:rsidRDefault="00C36FE8">
      <w:pPr>
        <w:spacing w:line="600" w:lineRule="auto"/>
        <w:ind w:firstLine="720"/>
        <w:jc w:val="both"/>
        <w:rPr>
          <w:rFonts w:eastAsia="Times New Roman"/>
          <w:szCs w:val="24"/>
        </w:rPr>
      </w:pPr>
      <w:r>
        <w:rPr>
          <w:rFonts w:eastAsia="Times New Roman"/>
          <w:szCs w:val="24"/>
        </w:rPr>
        <w:t xml:space="preserve">Υπάρχει κάποια επίσημη πρόταση κατατεθειμένη στην </w:t>
      </w:r>
      <w:r>
        <w:rPr>
          <w:rFonts w:eastAsia="Times New Roman"/>
          <w:szCs w:val="24"/>
        </w:rPr>
        <w:t>ε</w:t>
      </w:r>
      <w:r>
        <w:rPr>
          <w:rFonts w:eastAsia="Times New Roman"/>
          <w:szCs w:val="24"/>
        </w:rPr>
        <w:t xml:space="preserve">πιτροπή της Ευρωπαϊκής Ένωσης; </w:t>
      </w:r>
    </w:p>
    <w:p w14:paraId="45C5BAE1" w14:textId="77777777" w:rsidR="008C3EAA" w:rsidRDefault="00C36FE8">
      <w:pPr>
        <w:spacing w:line="600" w:lineRule="auto"/>
        <w:ind w:firstLine="720"/>
        <w:jc w:val="both"/>
        <w:rPr>
          <w:rFonts w:eastAsia="Times New Roman"/>
          <w:szCs w:val="24"/>
        </w:rPr>
      </w:pPr>
      <w:r>
        <w:rPr>
          <w:rFonts w:eastAsia="Times New Roman"/>
          <w:szCs w:val="24"/>
        </w:rPr>
        <w:t xml:space="preserve">Υπάρχει </w:t>
      </w:r>
      <w:r>
        <w:rPr>
          <w:rFonts w:eastAsia="Times New Roman"/>
          <w:szCs w:val="24"/>
        </w:rPr>
        <w:t xml:space="preserve">επίσημη πρόταση της ελληνικής Κυβέρνησης, που αφορά στη σύσταση θέσης Υπουργού Κοινωνικής Συνοχής, επικεφαλής ενός </w:t>
      </w:r>
      <w:proofErr w:type="spellStart"/>
      <w:r>
        <w:rPr>
          <w:rFonts w:eastAsia="Times New Roman"/>
          <w:szCs w:val="24"/>
          <w:lang w:val="en-US"/>
        </w:rPr>
        <w:t>Eurogroup</w:t>
      </w:r>
      <w:proofErr w:type="spellEnd"/>
      <w:r>
        <w:rPr>
          <w:rFonts w:eastAsia="Times New Roman"/>
          <w:szCs w:val="24"/>
        </w:rPr>
        <w:t xml:space="preserve"> των Υπουργών Εργασίας και Κοινωνικής Προστασίας, όπως δηλώσατε; Και εάν υπάρχει, ποια είναι η τύχη της; Ποια ήταν η ανταπόκριση της</w:t>
      </w:r>
      <w:r>
        <w:rPr>
          <w:rFonts w:eastAsia="Times New Roman"/>
          <w:szCs w:val="24"/>
        </w:rPr>
        <w:t xml:space="preserve"> άλλης πλευράς σε αυτήν;  </w:t>
      </w:r>
    </w:p>
    <w:p w14:paraId="45C5BAE2" w14:textId="77777777" w:rsidR="008C3EAA" w:rsidRDefault="00C36FE8">
      <w:pPr>
        <w:spacing w:line="600" w:lineRule="auto"/>
        <w:ind w:firstLine="720"/>
        <w:jc w:val="both"/>
        <w:rPr>
          <w:rFonts w:eastAsia="Times New Roman"/>
          <w:szCs w:val="24"/>
        </w:rPr>
      </w:pPr>
      <w:r>
        <w:rPr>
          <w:rFonts w:eastAsia="Times New Roman"/>
          <w:szCs w:val="24"/>
        </w:rPr>
        <w:lastRenderedPageBreak/>
        <w:t>Και αλήθεια, κύριε Υπουργέ, πόσο αντιφατικό είναι, ακούγεται, φαντάζει στα αυτιά των πολιτών να φέρεται μια κυβέρνηση να προτείνει Υπουργό Κοινωνικής Συνοχής στην Ευρωπαϊκή Ένωση, ενώ η ίδια στο εσωτερικό της χώρας έλαβε κάθε μέτ</w:t>
      </w:r>
      <w:r>
        <w:rPr>
          <w:rFonts w:eastAsia="Times New Roman"/>
          <w:szCs w:val="24"/>
        </w:rPr>
        <w:t>ρο ώστε να την διαλύσει;</w:t>
      </w:r>
    </w:p>
    <w:p w14:paraId="45C5BAE3" w14:textId="77777777" w:rsidR="008C3EAA" w:rsidRDefault="00C36FE8">
      <w:pPr>
        <w:spacing w:line="600" w:lineRule="auto"/>
        <w:ind w:firstLine="720"/>
        <w:jc w:val="both"/>
        <w:rPr>
          <w:rFonts w:eastAsia="Times New Roman"/>
          <w:szCs w:val="24"/>
        </w:rPr>
      </w:pPr>
      <w:r>
        <w:rPr>
          <w:rFonts w:eastAsia="Times New Roman"/>
          <w:szCs w:val="24"/>
        </w:rPr>
        <w:t>Δεύτερον, το άλλο πεδίο αφορά τη συζήτηση για τη στενότερη ενοποίηση της ΟΝΕ. Γνωρίζουμε ότι στις 6</w:t>
      </w:r>
      <w:r>
        <w:rPr>
          <w:rFonts w:eastAsia="Times New Roman"/>
          <w:szCs w:val="24"/>
        </w:rPr>
        <w:t xml:space="preserve"> Δεκεμβρίου</w:t>
      </w:r>
      <w:r>
        <w:rPr>
          <w:rFonts w:eastAsia="Times New Roman"/>
          <w:szCs w:val="24"/>
        </w:rPr>
        <w:t xml:space="preserve">, μεθαύριο δηλαδή, ο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 xml:space="preserve">πιτροπής θα καταθέσει δέσμη προτάσεων για την ΟΝΕ που θα αναφέρονται σε μετατροπή του </w:t>
      </w:r>
      <w:r>
        <w:rPr>
          <w:rFonts w:eastAsia="Times New Roman"/>
          <w:szCs w:val="24"/>
        </w:rPr>
        <w:t xml:space="preserve">Ευρωπαϊκού Μηχανισμού Σταθερότητας σε Ευρωπαϊκό Νομισματικό Ταμείο, στον ειδικό προϋπολογισμό της Ευρωζώνης και στην ίδρυση θέση Ευρωπαίου Υπουργού Οικονομικών, ο οποίος θα είναι και αντιπρόεδρος της </w:t>
      </w:r>
      <w:r>
        <w:rPr>
          <w:rFonts w:eastAsia="Times New Roman"/>
          <w:szCs w:val="24"/>
        </w:rPr>
        <w:t>ε</w:t>
      </w:r>
      <w:r>
        <w:rPr>
          <w:rFonts w:eastAsia="Times New Roman"/>
          <w:szCs w:val="24"/>
        </w:rPr>
        <w:t>πιτροπής. Υπάρχει κάτι που έχετε να μας πείτε πάνω σε α</w:t>
      </w:r>
      <w:r>
        <w:rPr>
          <w:rFonts w:eastAsia="Times New Roman"/>
          <w:szCs w:val="24"/>
        </w:rPr>
        <w:t xml:space="preserve">υτό; </w:t>
      </w:r>
    </w:p>
    <w:p w14:paraId="45C5BAE4" w14:textId="77777777" w:rsidR="008C3EAA" w:rsidRDefault="00C36FE8">
      <w:pPr>
        <w:spacing w:line="600" w:lineRule="auto"/>
        <w:ind w:firstLine="720"/>
        <w:jc w:val="both"/>
        <w:rPr>
          <w:rFonts w:eastAsia="Times New Roman"/>
          <w:szCs w:val="24"/>
        </w:rPr>
      </w:pPr>
      <w:r>
        <w:rPr>
          <w:rFonts w:eastAsia="Times New Roman"/>
          <w:szCs w:val="24"/>
        </w:rPr>
        <w:t xml:space="preserve">Ακόμα υπάρχει </w:t>
      </w:r>
      <w:proofErr w:type="spellStart"/>
      <w:r>
        <w:rPr>
          <w:rFonts w:eastAsia="Times New Roman"/>
          <w:szCs w:val="24"/>
        </w:rPr>
        <w:t>στοχοθετημένος</w:t>
      </w:r>
      <w:proofErr w:type="spellEnd"/>
      <w:r>
        <w:rPr>
          <w:rFonts w:eastAsia="Times New Roman"/>
          <w:szCs w:val="24"/>
        </w:rPr>
        <w:t xml:space="preserve"> στρατηγικός σχεδιασμός της Ελλάδας, με βάση τον οποίο η χώρα μας συμμετέχει στη διαδικασία διαβούλευσης για τη διαμόρφωση του μέλλοντος της Ευρωπαϊκής Ένωσης στη βάση της Λευκής Βίβλου και των πέντε εγγράφων προβληματισμο</w:t>
      </w:r>
      <w:r>
        <w:rPr>
          <w:rFonts w:eastAsia="Times New Roman"/>
          <w:szCs w:val="24"/>
        </w:rPr>
        <w:t>ύ της Ευρωπαϊκής Ένωσης; Και εάν ναι, ποιος είναι;</w:t>
      </w:r>
    </w:p>
    <w:p w14:paraId="45C5BAE5" w14:textId="77777777" w:rsidR="008C3EAA" w:rsidRDefault="00C36FE8">
      <w:pPr>
        <w:spacing w:line="600" w:lineRule="auto"/>
        <w:ind w:firstLine="720"/>
        <w:jc w:val="both"/>
        <w:rPr>
          <w:rFonts w:eastAsia="Times New Roman"/>
          <w:szCs w:val="24"/>
        </w:rPr>
      </w:pPr>
      <w:r>
        <w:rPr>
          <w:rFonts w:eastAsia="Times New Roman"/>
          <w:szCs w:val="24"/>
        </w:rPr>
        <w:lastRenderedPageBreak/>
        <w:t>Τέταρτον, με ποιες επιμέρους ενέργειες της Κυβέρνησης εξειδικεύεται η συμμετοχή της χώρας μας στη διαδικασία και στον σχετικό διάλογο;</w:t>
      </w:r>
    </w:p>
    <w:p w14:paraId="45C5BAE6" w14:textId="77777777" w:rsidR="008C3EAA" w:rsidRDefault="00C36FE8">
      <w:pPr>
        <w:spacing w:line="600" w:lineRule="auto"/>
        <w:ind w:firstLine="720"/>
        <w:jc w:val="both"/>
        <w:rPr>
          <w:rFonts w:eastAsia="Times New Roman"/>
          <w:szCs w:val="24"/>
        </w:rPr>
      </w:pPr>
      <w:r>
        <w:rPr>
          <w:rFonts w:eastAsia="Times New Roman"/>
          <w:szCs w:val="24"/>
        </w:rPr>
        <w:t>Συμπερασματικά, κυρίες και κύριοι συνάδελφοι, η Κυβέρνηση έχει ισχνή π</w:t>
      </w:r>
      <w:r>
        <w:rPr>
          <w:rFonts w:eastAsia="Times New Roman"/>
          <w:szCs w:val="24"/>
        </w:rPr>
        <w:t>αρουσία στον διάλογο για το μέλλον της Ευρωπαϊκής Ένωσης. Δεν τον προωθεί στο εσωτερικό της χώρας, δεν τον ενισχύει στην Ευρώπη. Η αδυναμία της στο να συμβάλλει σε μια ισχυρότερη και καλύτερη Ευρώπη, κρατά την Ελλάδα στο περιθώριο μιας κοσμογονίας, θαμπώνε</w:t>
      </w:r>
      <w:r>
        <w:rPr>
          <w:rFonts w:eastAsia="Times New Roman"/>
          <w:szCs w:val="24"/>
        </w:rPr>
        <w:t>ι την εικόνα της χώρας μας και πληγώνει το κύρος μας.</w:t>
      </w:r>
    </w:p>
    <w:p w14:paraId="45C5BAE7" w14:textId="77777777" w:rsidR="008C3EAA" w:rsidRDefault="00C36FE8">
      <w:pPr>
        <w:spacing w:line="600" w:lineRule="auto"/>
        <w:ind w:firstLine="720"/>
        <w:jc w:val="both"/>
        <w:rPr>
          <w:rFonts w:eastAsia="Times New Roman"/>
          <w:szCs w:val="24"/>
        </w:rPr>
      </w:pPr>
      <w:r>
        <w:rPr>
          <w:rFonts w:eastAsia="Times New Roman"/>
          <w:szCs w:val="24"/>
        </w:rPr>
        <w:t xml:space="preserve">Κυρίες και κύριοι συνάδελφοι, η Ελλάδα αποτελεί ένα από τα παλαιότερα μέλη της Ένωσης, μέλος της Ευρωζώνης, της ζώνης του </w:t>
      </w:r>
      <w:proofErr w:type="spellStart"/>
      <w:r>
        <w:rPr>
          <w:rFonts w:eastAsia="Times New Roman"/>
          <w:szCs w:val="24"/>
        </w:rPr>
        <w:t>Σένγκεν</w:t>
      </w:r>
      <w:proofErr w:type="spellEnd"/>
      <w:r>
        <w:rPr>
          <w:rFonts w:eastAsia="Times New Roman"/>
          <w:szCs w:val="24"/>
        </w:rPr>
        <w:t xml:space="preserve">, του Συμβουλίου της Ευρώπης και το ΝΑΤΟ και κατέχει </w:t>
      </w:r>
      <w:proofErr w:type="spellStart"/>
      <w:r>
        <w:rPr>
          <w:rFonts w:eastAsia="Times New Roman"/>
          <w:szCs w:val="24"/>
        </w:rPr>
        <w:t>γεωστρατηγική</w:t>
      </w:r>
      <w:proofErr w:type="spellEnd"/>
      <w:r>
        <w:rPr>
          <w:rFonts w:eastAsia="Times New Roman"/>
          <w:szCs w:val="24"/>
        </w:rPr>
        <w:t xml:space="preserve"> θέση ά</w:t>
      </w:r>
      <w:r>
        <w:rPr>
          <w:rFonts w:eastAsia="Times New Roman"/>
          <w:szCs w:val="24"/>
        </w:rPr>
        <w:t xml:space="preserve">κρως σημαντική. Δεν μπορεί, λοιπόν, κανείς να στερήσει τη δυνατότητα από τη χώρα μας να διαδραματίσει πρωταγωνιστικό ρόλο στις ευρωπαϊκές εξελίξεις. </w:t>
      </w:r>
    </w:p>
    <w:p w14:paraId="45C5BAE8" w14:textId="77777777" w:rsidR="008C3EAA" w:rsidRDefault="00C36FE8">
      <w:pPr>
        <w:spacing w:line="600" w:lineRule="auto"/>
        <w:ind w:firstLine="720"/>
        <w:jc w:val="both"/>
        <w:rPr>
          <w:rFonts w:eastAsia="Times New Roman"/>
          <w:szCs w:val="24"/>
        </w:rPr>
      </w:pPr>
      <w:r>
        <w:rPr>
          <w:rFonts w:eastAsia="Times New Roman"/>
          <w:szCs w:val="24"/>
        </w:rPr>
        <w:t>Ευχαριστώ πολύ.</w:t>
      </w:r>
    </w:p>
    <w:p w14:paraId="45C5BAE9" w14:textId="77777777" w:rsidR="008C3EAA" w:rsidRDefault="00C36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C5BAEA" w14:textId="77777777" w:rsidR="008C3EAA" w:rsidRDefault="00C36FE8">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Και</w:t>
      </w:r>
      <w:r>
        <w:rPr>
          <w:rFonts w:eastAsia="Times New Roman"/>
          <w:bCs/>
          <w:szCs w:val="24"/>
        </w:rPr>
        <w:t xml:space="preserve"> εμείς. </w:t>
      </w:r>
    </w:p>
    <w:p w14:paraId="45C5BAEB" w14:textId="77777777" w:rsidR="008C3EAA" w:rsidRDefault="00C36FE8">
      <w:pPr>
        <w:spacing w:line="600" w:lineRule="auto"/>
        <w:ind w:firstLine="720"/>
        <w:jc w:val="both"/>
        <w:rPr>
          <w:rFonts w:eastAsia="Times New Roman"/>
          <w:bCs/>
          <w:szCs w:val="24"/>
        </w:rPr>
      </w:pPr>
      <w:r>
        <w:rPr>
          <w:rFonts w:eastAsia="Times New Roman"/>
          <w:bCs/>
          <w:szCs w:val="24"/>
        </w:rPr>
        <w:t>Τον λόγο έχει ο κ. Κουμουτσάκος.</w:t>
      </w:r>
    </w:p>
    <w:p w14:paraId="45C5BAEC" w14:textId="77777777" w:rsidR="008C3EAA" w:rsidRDefault="00C36FE8">
      <w:pPr>
        <w:spacing w:line="600" w:lineRule="auto"/>
        <w:ind w:firstLine="720"/>
        <w:jc w:val="both"/>
        <w:rPr>
          <w:rFonts w:eastAsia="Times New Roman"/>
          <w:bCs/>
          <w:szCs w:val="24"/>
        </w:rPr>
      </w:pPr>
      <w:r>
        <w:rPr>
          <w:rFonts w:eastAsia="Times New Roman"/>
          <w:b/>
          <w:bCs/>
          <w:szCs w:val="24"/>
        </w:rPr>
        <w:t xml:space="preserve">ΓΕΩΡΓΙΟΣ ΚΟΥΜΟΥΤΣΑΚΟΣ: </w:t>
      </w:r>
      <w:r>
        <w:rPr>
          <w:rFonts w:eastAsia="Times New Roman"/>
          <w:bCs/>
          <w:szCs w:val="24"/>
        </w:rPr>
        <w:t>Κυρίες και κύριοι συνάδελφοι, από το 2005 η Ευρωπαϊκή Ένωση βρίσκεται σε αλλεπάλληλες κρίσεις. Το 2005 ήταν η συνταγματική κρίση, καθώς δεν προχώρησε το ευρωπαϊκό Σύνταγμα. Πέντε χρόνια μετά,</w:t>
      </w:r>
      <w:r>
        <w:rPr>
          <w:rFonts w:eastAsia="Times New Roman"/>
          <w:bCs/>
          <w:szCs w:val="24"/>
        </w:rPr>
        <w:t xml:space="preserve"> το 2010, υπέστη τις συνέπειες και τους κραδασμούς της οικονομικής κρίσης και το 2015, πέντε χρόνια μετά, λες και κάτι συμβαίνει και η Ευρώπη αντιμετωπίζει ανά πέντε χρόνια κυκλικές κρίσης, βρέθηκε αντιμέτωπη με την προσφυγική κρίση. Και λίγο μετά ήρθε το </w:t>
      </w:r>
      <w:r>
        <w:rPr>
          <w:rFonts w:eastAsia="Times New Roman"/>
          <w:bCs/>
          <w:szCs w:val="24"/>
          <w:lang w:val="en-US"/>
        </w:rPr>
        <w:t>Brexit</w:t>
      </w:r>
      <w:r>
        <w:rPr>
          <w:rFonts w:eastAsia="Times New Roman"/>
          <w:bCs/>
          <w:szCs w:val="24"/>
        </w:rPr>
        <w:t>. Και λίγο μετά ήρθε και η Καταλονία.</w:t>
      </w:r>
    </w:p>
    <w:p w14:paraId="45C5BAED" w14:textId="77777777" w:rsidR="008C3EAA" w:rsidRDefault="00C36FE8">
      <w:pPr>
        <w:spacing w:line="600" w:lineRule="auto"/>
        <w:ind w:firstLine="720"/>
        <w:jc w:val="both"/>
        <w:rPr>
          <w:rFonts w:eastAsia="Times New Roman"/>
          <w:bCs/>
          <w:szCs w:val="24"/>
        </w:rPr>
      </w:pPr>
      <w:r>
        <w:rPr>
          <w:rFonts w:eastAsia="Times New Roman"/>
          <w:bCs/>
          <w:szCs w:val="24"/>
        </w:rPr>
        <w:t xml:space="preserve">Η αλήθεια είναι, λοιπόν, ότι η ευρωπαϊκή ενοποίηση και η Ευρώπη κλονίστηκε σε αυτό το διάστημα. Κλονίστηκε, αλλά έμεινε όρθια. Λίγους μήνες πριν υπήρχε πραγματικά η ανησυχία ότι οι </w:t>
      </w:r>
      <w:proofErr w:type="spellStart"/>
      <w:r>
        <w:rPr>
          <w:rFonts w:eastAsia="Times New Roman"/>
          <w:bCs/>
          <w:szCs w:val="24"/>
        </w:rPr>
        <w:t>ευρωσκεπτικιστές</w:t>
      </w:r>
      <w:proofErr w:type="spellEnd"/>
      <w:r>
        <w:rPr>
          <w:rFonts w:eastAsia="Times New Roman"/>
          <w:bCs/>
          <w:szCs w:val="24"/>
        </w:rPr>
        <w:t xml:space="preserve"> και οι αντιευρωπαϊκές πολιτικές δυνάμεις -οι οποίες έχουν </w:t>
      </w:r>
      <w:r>
        <w:rPr>
          <w:rFonts w:eastAsia="Times New Roman"/>
          <w:bCs/>
          <w:szCs w:val="24"/>
        </w:rPr>
        <w:t>ρίζες σε ένα σκοτεινό ευρωπαϊκό παρελθόν- θα είχαν το πάνω χέρι σε πολλές ευρωπαϊκές χώρες. Φοβό</w:t>
      </w:r>
      <w:r>
        <w:rPr>
          <w:rFonts w:eastAsia="Times New Roman"/>
          <w:bCs/>
          <w:szCs w:val="24"/>
        </w:rPr>
        <w:lastRenderedPageBreak/>
        <w:t>μασταν και ανησυχούσαμε -όσοι πιστεύουμε και θέλουμε την Ευρώπη ισχυρή- τι θα γίνει με τις εκλογές στην Ολλανδία, τι θα γίνει με τις εκλογές στην Αυστρία, στη Γ</w:t>
      </w:r>
      <w:r>
        <w:rPr>
          <w:rFonts w:eastAsia="Times New Roman"/>
          <w:bCs/>
          <w:szCs w:val="24"/>
        </w:rPr>
        <w:t xml:space="preserve">αλλία. </w:t>
      </w:r>
    </w:p>
    <w:p w14:paraId="45C5BAEE" w14:textId="77777777" w:rsidR="008C3EAA" w:rsidRDefault="00C36FE8">
      <w:pPr>
        <w:spacing w:line="600" w:lineRule="auto"/>
        <w:ind w:firstLine="720"/>
        <w:jc w:val="both"/>
        <w:rPr>
          <w:rFonts w:eastAsia="Times New Roman"/>
          <w:bCs/>
          <w:szCs w:val="24"/>
        </w:rPr>
      </w:pPr>
      <w:r>
        <w:rPr>
          <w:rFonts w:eastAsia="Times New Roman"/>
          <w:bCs/>
          <w:szCs w:val="24"/>
        </w:rPr>
        <w:t xml:space="preserve">Ο πραγματικός κίνδυνος, όμως, να φθαρεί το ευρωπαϊκό οικοδόμημα προκάλεσε μεγάλες ευρωπαϊκές </w:t>
      </w:r>
      <w:proofErr w:type="spellStart"/>
      <w:r>
        <w:rPr>
          <w:rFonts w:eastAsia="Times New Roman"/>
          <w:bCs/>
          <w:szCs w:val="24"/>
        </w:rPr>
        <w:t>αντισυσπειρώσεις</w:t>
      </w:r>
      <w:proofErr w:type="spellEnd"/>
      <w:r>
        <w:rPr>
          <w:rFonts w:eastAsia="Times New Roman"/>
          <w:bCs/>
          <w:szCs w:val="24"/>
        </w:rPr>
        <w:t>, αφύπνισε ευρωπαϊκές συνειδήσεις. Και οι λαοί σε αυτές τις πολύ κρίσιμες και σημαντικές χώρες, ψήφισαν ευρωπαϊκά. Έστειλαν πολύ ισχυρά φιλ</w:t>
      </w:r>
      <w:r>
        <w:rPr>
          <w:rFonts w:eastAsia="Times New Roman"/>
          <w:bCs/>
          <w:szCs w:val="24"/>
        </w:rPr>
        <w:t xml:space="preserve">οευρωπαϊκά μηνύματα. </w:t>
      </w:r>
    </w:p>
    <w:p w14:paraId="45C5BAEF" w14:textId="77777777" w:rsidR="008C3EAA" w:rsidRDefault="00C36FE8">
      <w:pPr>
        <w:spacing w:line="600" w:lineRule="auto"/>
        <w:ind w:firstLine="720"/>
        <w:jc w:val="both"/>
        <w:rPr>
          <w:rFonts w:eastAsia="Times New Roman"/>
          <w:bCs/>
          <w:szCs w:val="24"/>
        </w:rPr>
      </w:pPr>
      <w:r>
        <w:rPr>
          <w:rFonts w:eastAsia="Times New Roman"/>
          <w:bCs/>
          <w:szCs w:val="24"/>
        </w:rPr>
        <w:t xml:space="preserve">Και έτσι ξεκίνησε μια νέα δυναμική στον διάλογο για το μέλλον της Ευρώπης. Υπάρχουν οι προτάσεις Μακρόν οι οποίες είναι πολύ προωθημένες, αλλά πολύ σημαντικές. Υπάρχουν και οι προτάσεις του Προέδρου </w:t>
      </w:r>
      <w:proofErr w:type="spellStart"/>
      <w:r>
        <w:rPr>
          <w:rFonts w:eastAsia="Times New Roman"/>
          <w:bCs/>
          <w:szCs w:val="24"/>
        </w:rPr>
        <w:t>Γιουνκέρ</w:t>
      </w:r>
      <w:proofErr w:type="spellEnd"/>
      <w:r>
        <w:rPr>
          <w:rFonts w:eastAsia="Times New Roman"/>
          <w:bCs/>
          <w:szCs w:val="24"/>
        </w:rPr>
        <w:t>, οι οποίες είναι επίσης πο</w:t>
      </w:r>
      <w:r>
        <w:rPr>
          <w:rFonts w:eastAsia="Times New Roman"/>
          <w:bCs/>
          <w:szCs w:val="24"/>
        </w:rPr>
        <w:t xml:space="preserve">λύ προωθημένες. </w:t>
      </w:r>
    </w:p>
    <w:p w14:paraId="45C5BAF0" w14:textId="77777777" w:rsidR="008C3EAA" w:rsidRDefault="00C36FE8">
      <w:pPr>
        <w:spacing w:line="600" w:lineRule="auto"/>
        <w:ind w:firstLine="720"/>
        <w:jc w:val="both"/>
        <w:rPr>
          <w:rFonts w:eastAsia="Times New Roman"/>
          <w:bCs/>
          <w:szCs w:val="24"/>
        </w:rPr>
      </w:pPr>
      <w:r>
        <w:rPr>
          <w:rFonts w:eastAsia="Times New Roman"/>
          <w:bCs/>
          <w:szCs w:val="24"/>
        </w:rPr>
        <w:t>Εάν μπορούμε να τις αποτυπώσουμε επιγραμματικά</w:t>
      </w:r>
      <w:r>
        <w:rPr>
          <w:rFonts w:eastAsia="Times New Roman"/>
          <w:bCs/>
          <w:szCs w:val="24"/>
        </w:rPr>
        <w:t>,</w:t>
      </w:r>
      <w:r>
        <w:rPr>
          <w:rFonts w:eastAsia="Times New Roman"/>
          <w:bCs/>
          <w:szCs w:val="24"/>
        </w:rPr>
        <w:t xml:space="preserve"> θα λέγαμε ότι ναι, προτείνουν τον Υπουργό Οικονομικών, τη σύζευξη του Προέδρου του Συμβουλίου και του Προέδρου της Ευρωπαϊκής Επιτροπής. Επίσης προτείνουν το Ευρωπαϊκό Νομισματικό Ταμείο στη </w:t>
      </w:r>
      <w:r>
        <w:rPr>
          <w:rFonts w:eastAsia="Times New Roman"/>
          <w:bCs/>
          <w:szCs w:val="24"/>
        </w:rPr>
        <w:t xml:space="preserve">θέση του </w:t>
      </w:r>
      <w:r>
        <w:rPr>
          <w:rFonts w:eastAsia="Times New Roman"/>
          <w:bCs/>
          <w:szCs w:val="24"/>
          <w:lang w:val="en-US"/>
        </w:rPr>
        <w:t>ESM</w:t>
      </w:r>
      <w:r>
        <w:rPr>
          <w:rFonts w:eastAsia="Times New Roman"/>
          <w:bCs/>
          <w:szCs w:val="24"/>
        </w:rPr>
        <w:t>.</w:t>
      </w:r>
    </w:p>
    <w:p w14:paraId="45C5BAF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Προτείνουν μια πολύ προωθημένη συνεργασία στην ευρωπαϊκή άμυνα με τη </w:t>
      </w:r>
      <w:r>
        <w:rPr>
          <w:rFonts w:eastAsia="Times New Roman" w:cs="Times New Roman"/>
          <w:szCs w:val="24"/>
        </w:rPr>
        <w:t>Μ</w:t>
      </w:r>
      <w:r>
        <w:rPr>
          <w:rFonts w:eastAsia="Times New Roman" w:cs="Times New Roman"/>
          <w:szCs w:val="24"/>
        </w:rPr>
        <w:t xml:space="preserve">όνιμη </w:t>
      </w:r>
      <w:r>
        <w:rPr>
          <w:rFonts w:eastAsia="Times New Roman" w:cs="Times New Roman"/>
          <w:szCs w:val="24"/>
        </w:rPr>
        <w:t>Δ</w:t>
      </w:r>
      <w:r>
        <w:rPr>
          <w:rFonts w:eastAsia="Times New Roman" w:cs="Times New Roman"/>
          <w:szCs w:val="24"/>
        </w:rPr>
        <w:t xml:space="preserve">ομημένη </w:t>
      </w:r>
      <w:r>
        <w:rPr>
          <w:rFonts w:eastAsia="Times New Roman" w:cs="Times New Roman"/>
          <w:szCs w:val="24"/>
        </w:rPr>
        <w:t>Σ</w:t>
      </w:r>
      <w:r>
        <w:rPr>
          <w:rFonts w:eastAsia="Times New Roman" w:cs="Times New Roman"/>
          <w:szCs w:val="24"/>
        </w:rPr>
        <w:t xml:space="preserve">υνεργασία, την </w:t>
      </w:r>
      <w:r>
        <w:rPr>
          <w:rFonts w:eastAsia="Times New Roman" w:cs="Times New Roman"/>
          <w:szCs w:val="24"/>
          <w:lang w:val="en-US"/>
        </w:rPr>
        <w:t>PESCO</w:t>
      </w:r>
      <w:r>
        <w:rPr>
          <w:rFonts w:eastAsia="Times New Roman" w:cs="Times New Roman"/>
          <w:szCs w:val="24"/>
        </w:rPr>
        <w:t>, για πρώτη φορά το Ευρωπαϊκό Αμυντικό Ταμείο και πολλές άλλες προωθημένες προτάσεις.</w:t>
      </w:r>
    </w:p>
    <w:p w14:paraId="45C5BAF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ΟΝΕ για πρώτη φορά δεν μένει μόνο </w:t>
      </w:r>
      <w:r>
        <w:rPr>
          <w:rFonts w:eastAsia="Times New Roman" w:cs="Times New Roman"/>
          <w:szCs w:val="24"/>
        </w:rPr>
        <w:t>Ν</w:t>
      </w:r>
      <w:r>
        <w:rPr>
          <w:rFonts w:eastAsia="Times New Roman" w:cs="Times New Roman"/>
          <w:szCs w:val="24"/>
        </w:rPr>
        <w:t xml:space="preserve">ομισματική </w:t>
      </w:r>
      <w:r>
        <w:rPr>
          <w:rFonts w:eastAsia="Times New Roman" w:cs="Times New Roman"/>
          <w:szCs w:val="24"/>
        </w:rPr>
        <w:t>Έ</w:t>
      </w:r>
      <w:r>
        <w:rPr>
          <w:rFonts w:eastAsia="Times New Roman" w:cs="Times New Roman"/>
          <w:szCs w:val="24"/>
        </w:rPr>
        <w:t xml:space="preserve">νωση, αλλά υπάρχουν προτάσεις να αναπτυχθεί και το «Ο», η Οικονομική και Νομισματική Ένωση. </w:t>
      </w:r>
    </w:p>
    <w:p w14:paraId="45C5BAF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Όμως στη συζήτηση μπαίνει και ένα άλλο θέμα, που μας απασχολεί πολύ εμάς εδώ στα Βαλκάνια. Ξαναμπαίνει δυναμικά στη συζήτηση η προοπτική διεύρυνσης προς τα δυτικά </w:t>
      </w:r>
      <w:r>
        <w:rPr>
          <w:rFonts w:eastAsia="Times New Roman" w:cs="Times New Roman"/>
          <w:szCs w:val="24"/>
        </w:rPr>
        <w:t>Βαλκάνια, μια δυναμική που είχε παγώσει, αν θέλετε, είχε χάσει τον δυναμισμό της, ξαναμπαίνει πολύ έντονα στον ευρωπαϊκό διάλογο, πράγμα πολύ σημαντικό για τη χώρα μας.</w:t>
      </w:r>
    </w:p>
    <w:p w14:paraId="45C5BAF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Όμως, όλη αυτή η δυναμική υπέρ της συζήτησης για τη νέα Ευρώπη πάγωσε, έμεινε εν αναμον</w:t>
      </w:r>
      <w:r>
        <w:rPr>
          <w:rFonts w:eastAsia="Times New Roman" w:cs="Times New Roman"/>
          <w:szCs w:val="24"/>
        </w:rPr>
        <w:t xml:space="preserve">ή, λόγω των πολιτικών εξελίξεων στη Γερμανία, εν αναμονή της διαμόρφωσης μιας νέας γερμανικής κυβέρνησης, διότι οπωσδήποτε το μέλλον της Ευρώπης δεν μπορεί να γραφτεί με απούσα τη Γερμανία. </w:t>
      </w:r>
    </w:p>
    <w:p w14:paraId="45C5BAF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επείγει η Ευρώπη να κινηθεί μπροστά, να ξαναρχίσει αυτός ο </w:t>
      </w:r>
      <w:r>
        <w:rPr>
          <w:rFonts w:eastAsia="Times New Roman" w:cs="Times New Roman"/>
          <w:szCs w:val="24"/>
        </w:rPr>
        <w:t xml:space="preserve">σοβαρός ευρωπαϊκός διάλογος, να προχωρήσει πιο σίγουρη προς την ευρωπαϊκή της ολοκλήρωση, να παράγει αποτελέσματα. </w:t>
      </w:r>
      <w:r>
        <w:rPr>
          <w:rFonts w:eastAsia="Times New Roman" w:cs="Times New Roman"/>
          <w:szCs w:val="24"/>
        </w:rPr>
        <w:t>Ο</w:t>
      </w:r>
      <w:r>
        <w:rPr>
          <w:rFonts w:eastAsia="Times New Roman" w:cs="Times New Roman"/>
          <w:szCs w:val="24"/>
        </w:rPr>
        <w:t xml:space="preserve"> χρόνος που έχουμε όλοι μπροστά μας είναι λίγος</w:t>
      </w:r>
      <w:r>
        <w:rPr>
          <w:rFonts w:eastAsia="Times New Roman" w:cs="Times New Roman"/>
          <w:szCs w:val="24"/>
        </w:rPr>
        <w:t>,</w:t>
      </w:r>
      <w:r>
        <w:rPr>
          <w:rFonts w:eastAsia="Times New Roman" w:cs="Times New Roman"/>
          <w:szCs w:val="24"/>
        </w:rPr>
        <w:t xml:space="preserve"> διότι οι δυνάμεις του </w:t>
      </w:r>
      <w:proofErr w:type="spellStart"/>
      <w:r>
        <w:rPr>
          <w:rFonts w:eastAsia="Times New Roman" w:cs="Times New Roman"/>
          <w:szCs w:val="24"/>
        </w:rPr>
        <w:t>ευρωαρνητισμού</w:t>
      </w:r>
      <w:proofErr w:type="spellEnd"/>
      <w:r>
        <w:rPr>
          <w:rFonts w:eastAsia="Times New Roman" w:cs="Times New Roman"/>
          <w:szCs w:val="24"/>
        </w:rPr>
        <w:t>, που υποχώρησαν στις εκλογές που ανέφερα, εάν η Ευρώπη</w:t>
      </w:r>
      <w:r>
        <w:rPr>
          <w:rFonts w:eastAsia="Times New Roman" w:cs="Times New Roman"/>
          <w:szCs w:val="24"/>
        </w:rPr>
        <w:t xml:space="preserve"> δεν προχωρήσει μπροστά, εάν δεν ξανακερδίσει το μυαλό και τις καρδιές των Ευρωπαίων πολιτών στο επόμενο χρονικό διάστημα, στα δύο χρόνια που έχουμε μπροστά μας, είναι πολύ πιθανό οι </w:t>
      </w:r>
      <w:proofErr w:type="spellStart"/>
      <w:r>
        <w:rPr>
          <w:rFonts w:eastAsia="Times New Roman" w:cs="Times New Roman"/>
          <w:szCs w:val="24"/>
        </w:rPr>
        <w:t>ευρωαρνητικές</w:t>
      </w:r>
      <w:proofErr w:type="spellEnd"/>
      <w:r>
        <w:rPr>
          <w:rFonts w:eastAsia="Times New Roman" w:cs="Times New Roman"/>
          <w:szCs w:val="24"/>
        </w:rPr>
        <w:t xml:space="preserve"> δυνάμεις της μαύρης εποχής της Ευρώπης να ξανασηκώσουν κεφά</w:t>
      </w:r>
      <w:r>
        <w:rPr>
          <w:rFonts w:eastAsia="Times New Roman" w:cs="Times New Roman"/>
          <w:szCs w:val="24"/>
        </w:rPr>
        <w:t xml:space="preserve">λι στις ευρωεκλογές του 2019. Βιαζόμαστε, λοιπόν, να παράγουμε σοβαρά, ουσιαστικά ευρωπαϊκά αποτελέσματα. </w:t>
      </w:r>
    </w:p>
    <w:p w14:paraId="45C5BAF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έρχεται το κύριο ερώτημα: Πού είναι η Ελλάδα σε αυτή τη συζήτηση; Πού είναι οι ελληνικές προτάσεις; Πού είναι η αγωνία η πραγματική που εκπέμπει </w:t>
      </w:r>
      <w:r>
        <w:rPr>
          <w:rFonts w:eastAsia="Times New Roman" w:cs="Times New Roman"/>
          <w:szCs w:val="24"/>
        </w:rPr>
        <w:t>η Αθήνα</w:t>
      </w:r>
      <w:r>
        <w:rPr>
          <w:rFonts w:eastAsia="Times New Roman" w:cs="Times New Roman"/>
          <w:szCs w:val="24"/>
        </w:rPr>
        <w:t>,</w:t>
      </w:r>
      <w:r>
        <w:rPr>
          <w:rFonts w:eastAsia="Times New Roman" w:cs="Times New Roman"/>
          <w:szCs w:val="24"/>
        </w:rPr>
        <w:t xml:space="preserve"> για να μη χαθεί αυτός ο χρόνος; Πού είναι η επιμονή να προχωρήσει η Ευρώπη μπροστά; Τι πιστεύουμε σε όλα αυτά; Ποιες θέσεις έχουμε καταθέσει; Πόσο πραγματικά θέλουμε να μη χαθεί αυτή η ευκαιρία; </w:t>
      </w:r>
    </w:p>
    <w:p w14:paraId="45C5BAF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Παρακολουθώ –θέλω να πιστεύω- με προσοχή τον ευρωπα</w:t>
      </w:r>
      <w:r>
        <w:rPr>
          <w:rFonts w:eastAsia="Times New Roman" w:cs="Times New Roman"/>
          <w:szCs w:val="24"/>
        </w:rPr>
        <w:t>ϊκό διάλογο και δεν εισπράττω τίποτα από την Ελλάδα, εξαερωμένη, δεν υπάρχει!</w:t>
      </w:r>
    </w:p>
    <w:p w14:paraId="45C5BAF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5C5BAF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Κύριε Πρόεδρε, παρακαλώ, ζητώ λίγο χρόνο.</w:t>
      </w:r>
    </w:p>
    <w:p w14:paraId="45C5BAF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έχετε από τη δε</w:t>
      </w:r>
      <w:r>
        <w:rPr>
          <w:rFonts w:eastAsia="Times New Roman" w:cs="Times New Roman"/>
          <w:szCs w:val="24"/>
        </w:rPr>
        <w:t>υτερολογία σας, προφανώς.</w:t>
      </w:r>
    </w:p>
    <w:p w14:paraId="45C5BAFB"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Αυτή την ανάγκη να υπάρχει ενεργή πολιτική ελληνική θέση έρχεται να αναδείξει η σημερινή επερώτηση της Νέας Δημοκρατίας. Σας ενθαρρύνουμε, σας ενισχύουμε, σας προτρέπουμε να μιλήσετε ευρωπαϊκά και ουσιαστικά</w:t>
      </w:r>
      <w:r>
        <w:rPr>
          <w:rFonts w:eastAsia="Times New Roman" w:cs="Times New Roman"/>
          <w:szCs w:val="24"/>
        </w:rPr>
        <w:t xml:space="preserve"> επιτέλους. </w:t>
      </w:r>
    </w:p>
    <w:p w14:paraId="45C5BAF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Και μιας και μιλάμε για την Ευρώπη και για τη διεύρυνση, ξέρετε πολύ καλά ότι ένα μείζον θέμα για την ευρωπαϊκή διεύρυνση είναι η πορεία της Τουρκίας. Αυτή τη στιγμή η ευρωπαϊκή της προοπτική περνάει τις πιο δύσκολες, τις πιο δυσχερείς της ημέ</w:t>
      </w:r>
      <w:r>
        <w:rPr>
          <w:rFonts w:eastAsia="Times New Roman" w:cs="Times New Roman"/>
          <w:szCs w:val="24"/>
        </w:rPr>
        <w:t xml:space="preserve">ρες. Άρνηση πολλών ευρωπαϊκών πρωτευουσών –των πιο </w:t>
      </w:r>
      <w:r>
        <w:rPr>
          <w:rFonts w:eastAsia="Times New Roman" w:cs="Times New Roman"/>
          <w:szCs w:val="24"/>
        </w:rPr>
        <w:lastRenderedPageBreak/>
        <w:t xml:space="preserve">μεγάλων- να δουν την Τουρκία να προχωράει μπροστά </w:t>
      </w:r>
      <w:r>
        <w:rPr>
          <w:rFonts w:eastAsia="Times New Roman" w:cs="Times New Roman"/>
          <w:szCs w:val="24"/>
        </w:rPr>
        <w:t>κ</w:t>
      </w:r>
      <w:r>
        <w:rPr>
          <w:rFonts w:eastAsia="Times New Roman" w:cs="Times New Roman"/>
          <w:szCs w:val="24"/>
        </w:rPr>
        <w:t xml:space="preserve">αι η θέση της Ελλάδος, βεβαίως, δεν μπορεί να είναι μία άρνηση. </w:t>
      </w:r>
    </w:p>
    <w:p w14:paraId="45C5BAF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Εμείς δεν θέλουμε να ξεσύρει η άγκυρα της Τουρκίας από την Ευρώπη. Γιατί αν τώρα είναι απ</w:t>
      </w:r>
      <w:r>
        <w:rPr>
          <w:rFonts w:eastAsia="Times New Roman" w:cs="Times New Roman"/>
          <w:szCs w:val="24"/>
        </w:rPr>
        <w:t xml:space="preserve">ρόβλεπτη η Τουρκία, εάν απομακρυνθεί τελείως, αν αποκοπεί κάθε προοπτική της να συνυπάρχει κάπου με την Ευρώπη, θα γίνει διπλά, τριπλά, τετραπλά απρόβλεπτη και πιο αβέβαιος σύμμαχος και πιο αβέβαιος γείτονας. </w:t>
      </w:r>
    </w:p>
    <w:p w14:paraId="45C5BAF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Να, λοιπόν, γιατί πρέπει με μέτρο και σύνεση ν</w:t>
      </w:r>
      <w:r>
        <w:rPr>
          <w:rFonts w:eastAsia="Times New Roman" w:cs="Times New Roman"/>
          <w:szCs w:val="24"/>
        </w:rPr>
        <w:t>α συνεχίσουμε να υποστηρίζουμε την ανάγκη να υπάρχει μία σύνδεση, να υπάρχει μία λειτουργική σχέση της Τουρκίας με την Ευρώπη, διότι αποκοπή της θα είναι πολύ αρνητική εξέλιξη και για την Ελλάδα.</w:t>
      </w:r>
    </w:p>
    <w:p w14:paraId="45C5BAF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Κύριε Πρόεδρε, θα κλείσω με αυτό.</w:t>
      </w:r>
    </w:p>
    <w:p w14:paraId="45C5BB0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Είμαστε δύο ημέρες πριν απ</w:t>
      </w:r>
      <w:r>
        <w:rPr>
          <w:rFonts w:eastAsia="Times New Roman" w:cs="Times New Roman"/>
          <w:szCs w:val="24"/>
        </w:rPr>
        <w:t xml:space="preserve">ό ταξίδι και την επίσκεψη του Προέδρου </w:t>
      </w:r>
      <w:proofErr w:type="spellStart"/>
      <w:r>
        <w:rPr>
          <w:rFonts w:eastAsia="Times New Roman" w:cs="Times New Roman"/>
          <w:szCs w:val="24"/>
        </w:rPr>
        <w:t>Ερντογάν</w:t>
      </w:r>
      <w:proofErr w:type="spellEnd"/>
      <w:r>
        <w:rPr>
          <w:rFonts w:eastAsia="Times New Roman" w:cs="Times New Roman"/>
          <w:szCs w:val="24"/>
        </w:rPr>
        <w:t xml:space="preserve"> στην Ελλάδα. Βεβαίως είναι ένα ταξίδι σημαντικό, είναι ένα ταξίδι το οποίο εμείς ευχόμαστε με ειλικρίνεια, παρρησία και με πολιτικό θάρρος να παρ</w:t>
      </w:r>
      <w:r>
        <w:rPr>
          <w:rFonts w:eastAsia="Times New Roman" w:cs="Times New Roman"/>
          <w:szCs w:val="24"/>
        </w:rPr>
        <w:t>αγ</w:t>
      </w:r>
      <w:r>
        <w:rPr>
          <w:rFonts w:eastAsia="Times New Roman" w:cs="Times New Roman"/>
          <w:szCs w:val="24"/>
        </w:rPr>
        <w:t>άγει θετικά αποτελέσματα για την πατρίδα. Όμως, θετικό αποτέλ</w:t>
      </w:r>
      <w:r>
        <w:rPr>
          <w:rFonts w:eastAsia="Times New Roman" w:cs="Times New Roman"/>
          <w:szCs w:val="24"/>
        </w:rPr>
        <w:t xml:space="preserve">εσμα δεν θα είναι </w:t>
      </w:r>
      <w:r>
        <w:rPr>
          <w:rFonts w:eastAsia="Times New Roman" w:cs="Times New Roman"/>
          <w:szCs w:val="24"/>
        </w:rPr>
        <w:lastRenderedPageBreak/>
        <w:t xml:space="preserve">μόνο κάποιες φωτογραφίες. Αυτό θα είναι μόνο εξωραϊσμός της εικόνας της Τουρκίας, που θα παρασχεθεί από την Ελλάδα σε μια στιγμή που την έχει ανάγκη. Το θέμα είναι τι θα πάρουμε. </w:t>
      </w:r>
    </w:p>
    <w:p w14:paraId="45C5BB0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Θα υπάρξουν ουσιαστικά αποτελέσματα από αυτή</w:t>
      </w:r>
      <w:r>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πίσκεψη;</w:t>
      </w:r>
      <w:r>
        <w:rPr>
          <w:rFonts w:eastAsia="Times New Roman" w:cs="Times New Roman"/>
          <w:szCs w:val="24"/>
        </w:rPr>
        <w:t xml:space="preserve"> Αυτό ζητάμε. Και αυτό ζητάγαμε όταν είχαμε υποβάλει το αίτημα ο Υπουργός των Εξωτερικών να μας μιλήσει για το πώς σκέφτεται αυτή την επίσκεψη, ποιους βασικούς σχεδιασμούς έχει.</w:t>
      </w:r>
    </w:p>
    <w:p w14:paraId="45C5BB0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Προφανώς, δεν ζητάγαμε να μας πει πώς θα διαπραγματευθεί, όπως θέλει να διαστρ</w:t>
      </w:r>
      <w:r>
        <w:rPr>
          <w:rFonts w:eastAsia="Times New Roman" w:cs="Times New Roman"/>
          <w:szCs w:val="24"/>
        </w:rPr>
        <w:t>έφει την πραγματικότητα, αλλά να μιλήσουμε, όπως κάνουν όλα τα σοβαρά κράτη, για μια μείζονα επίσκεψη. Τι ζητάμε; Τι περιμένουμε; Στρατηγικά. Θα ήταν έτσι ενισχυμένη η θέση της Ελλάδας, αν και η Αξιωματική Αντιπολίτευση είχε συναινέσει, είχε συμμετάσχει στ</w:t>
      </w:r>
      <w:r>
        <w:rPr>
          <w:rFonts w:eastAsia="Times New Roman" w:cs="Times New Roman"/>
          <w:szCs w:val="24"/>
        </w:rPr>
        <w:t xml:space="preserve">ον προσδιορισμό των στόχων αυτής της επίσκεψης. </w:t>
      </w:r>
    </w:p>
    <w:p w14:paraId="45C5BB0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Τίποτε απ’ αυτά δεν έγινε. Και τώρα είμαστε, πρέπει να σας πω, πολύ προβληματισμένοι, διότι η επίσκεψη αυτή </w:t>
      </w:r>
      <w:r>
        <w:rPr>
          <w:rFonts w:eastAsia="Times New Roman" w:cs="Times New Roman"/>
          <w:szCs w:val="24"/>
        </w:rPr>
        <w:t>–</w:t>
      </w:r>
      <w:r>
        <w:rPr>
          <w:rFonts w:eastAsia="Times New Roman" w:cs="Times New Roman"/>
          <w:szCs w:val="24"/>
        </w:rPr>
        <w:t xml:space="preserve">η οποία, όπως σας είπα, εμείς βλέπουμε ότι έχει και έναν λόγο ύπαρξης, διότι χρειαζόμαστε τους </w:t>
      </w:r>
      <w:r>
        <w:rPr>
          <w:rFonts w:eastAsia="Times New Roman" w:cs="Times New Roman"/>
          <w:szCs w:val="24"/>
        </w:rPr>
        <w:t>διαύλους επικοινωνίας</w:t>
      </w:r>
      <w:r>
        <w:rPr>
          <w:rFonts w:eastAsia="Times New Roman" w:cs="Times New Roman"/>
          <w:szCs w:val="24"/>
        </w:rPr>
        <w:t>–</w:t>
      </w:r>
      <w:r>
        <w:rPr>
          <w:rFonts w:eastAsia="Times New Roman" w:cs="Times New Roman"/>
          <w:szCs w:val="24"/>
        </w:rPr>
        <w:t xml:space="preserve"> βλέπουμε ότι γίνεται, ενώ τον προηγούμενο μήνα, δηλαδή τον μήνα </w:t>
      </w:r>
      <w:r>
        <w:rPr>
          <w:rFonts w:eastAsia="Times New Roman" w:cs="Times New Roman"/>
          <w:szCs w:val="24"/>
        </w:rPr>
        <w:lastRenderedPageBreak/>
        <w:t>από τότε που έγινε η πρώτη νύξη από τον κ. Κοτζιά στην Άγκυρα</w:t>
      </w:r>
      <w:r>
        <w:rPr>
          <w:rFonts w:eastAsia="Times New Roman" w:cs="Times New Roman"/>
          <w:szCs w:val="24"/>
        </w:rPr>
        <w:t>,</w:t>
      </w:r>
      <w:r>
        <w:rPr>
          <w:rFonts w:eastAsia="Times New Roman" w:cs="Times New Roman"/>
          <w:szCs w:val="24"/>
        </w:rPr>
        <w:t>…</w:t>
      </w:r>
    </w:p>
    <w:p w14:paraId="45C5BB04" w14:textId="77777777" w:rsidR="008C3EAA" w:rsidRDefault="00C36FE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Κουμουτσάκο, μόλις τελείωσε και η δευτερολογία σας. </w:t>
      </w:r>
    </w:p>
    <w:p w14:paraId="45C5BB05"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w:t>
      </w:r>
      <w:r>
        <w:rPr>
          <w:rFonts w:eastAsia="Times New Roman" w:cs="Times New Roman"/>
          <w:b/>
          <w:szCs w:val="24"/>
        </w:rPr>
        <w:t>ΟΥΤΣΑΚΟΣ:</w:t>
      </w:r>
      <w:r>
        <w:rPr>
          <w:rFonts w:eastAsia="Times New Roman" w:cs="Times New Roman"/>
          <w:szCs w:val="24"/>
        </w:rPr>
        <w:t xml:space="preserve"> …έχουμε διακόσιες πενήντα –παρακαλώ, συγκρατήστε τον αριθμό- παραβιάσεις του ελληνικού εθνικού εναέριου χώρου σε έναν μήνα. Αυτός ο αριθμός είναι μεγάλος. </w:t>
      </w:r>
    </w:p>
    <w:p w14:paraId="45C5BB0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και κλείνω με αυτό, κύριε Πρόεδρε</w:t>
      </w:r>
      <w:r>
        <w:rPr>
          <w:rFonts w:eastAsia="Times New Roman" w:cs="Times New Roman"/>
          <w:szCs w:val="24"/>
        </w:rPr>
        <w:t>,</w:t>
      </w:r>
      <w:r>
        <w:rPr>
          <w:rFonts w:eastAsia="Times New Roman" w:cs="Times New Roman"/>
          <w:szCs w:val="24"/>
        </w:rPr>
        <w:t xml:space="preserve"> έχουμε έναν προβληματισμό, όσον αφορά την επίσκ</w:t>
      </w:r>
      <w:r>
        <w:rPr>
          <w:rFonts w:eastAsia="Times New Roman" w:cs="Times New Roman"/>
          <w:szCs w:val="24"/>
        </w:rPr>
        <w:t xml:space="preserve">εψη του κ. </w:t>
      </w:r>
      <w:proofErr w:type="spellStart"/>
      <w:r>
        <w:rPr>
          <w:rFonts w:eastAsia="Times New Roman" w:cs="Times New Roman"/>
          <w:szCs w:val="24"/>
        </w:rPr>
        <w:t>Ερντογάν</w:t>
      </w:r>
      <w:proofErr w:type="spellEnd"/>
      <w:r>
        <w:rPr>
          <w:rFonts w:eastAsia="Times New Roman" w:cs="Times New Roman"/>
          <w:szCs w:val="24"/>
        </w:rPr>
        <w:t xml:space="preserve"> στη Θράκη. Βεβαίως να πάει, δεν έχουμε να κρύψουμε τίποτα. Όμως, επειδή θα είναι η δεύτερη επίσκεψη ανώτατου Τούρκου αξιωματούχου στη Θράκη μέσα σε ένα</w:t>
      </w:r>
      <w:r>
        <w:rPr>
          <w:rFonts w:eastAsia="Times New Roman" w:cs="Times New Roman"/>
          <w:szCs w:val="24"/>
        </w:rPr>
        <w:t>ν</w:t>
      </w:r>
      <w:r>
        <w:rPr>
          <w:rFonts w:eastAsia="Times New Roman" w:cs="Times New Roman"/>
          <w:szCs w:val="24"/>
        </w:rPr>
        <w:t xml:space="preserve"> μήνα, έχει προηγηθεί του κ. </w:t>
      </w:r>
      <w:proofErr w:type="spellStart"/>
      <w:r>
        <w:rPr>
          <w:rFonts w:eastAsia="Times New Roman" w:cs="Times New Roman"/>
          <w:szCs w:val="24"/>
        </w:rPr>
        <w:t>Χακάν</w:t>
      </w:r>
      <w:proofErr w:type="spellEnd"/>
      <w:r>
        <w:rPr>
          <w:rFonts w:eastAsia="Times New Roman" w:cs="Times New Roman"/>
          <w:szCs w:val="24"/>
        </w:rPr>
        <w:t xml:space="preserve"> </w:t>
      </w:r>
      <w:proofErr w:type="spellStart"/>
      <w:r>
        <w:rPr>
          <w:rFonts w:eastAsia="Times New Roman" w:cs="Times New Roman"/>
          <w:szCs w:val="24"/>
        </w:rPr>
        <w:t>Τσαβούσογλου</w:t>
      </w:r>
      <w:proofErr w:type="spellEnd"/>
      <w:r>
        <w:rPr>
          <w:rFonts w:eastAsia="Times New Roman" w:cs="Times New Roman"/>
          <w:szCs w:val="24"/>
        </w:rPr>
        <w:t>, θα πρέπει το μήνυμα να είναι ξεκάθα</w:t>
      </w:r>
      <w:r>
        <w:rPr>
          <w:rFonts w:eastAsia="Times New Roman" w:cs="Times New Roman"/>
          <w:szCs w:val="24"/>
        </w:rPr>
        <w:t xml:space="preserve">ρο και θέλω να ελπίζω ότι το Υπουργείο Εξωτερικών έχει διασφαλίσει ότι η επίσκεψη του κ. </w:t>
      </w:r>
      <w:proofErr w:type="spellStart"/>
      <w:r>
        <w:rPr>
          <w:rFonts w:eastAsia="Times New Roman" w:cs="Times New Roman"/>
          <w:szCs w:val="24"/>
        </w:rPr>
        <w:t>Ερντογάν</w:t>
      </w:r>
      <w:proofErr w:type="spellEnd"/>
      <w:r>
        <w:rPr>
          <w:rFonts w:eastAsia="Times New Roman" w:cs="Times New Roman"/>
          <w:szCs w:val="24"/>
        </w:rPr>
        <w:t xml:space="preserve"> στη Θράκη, η δεύτερη –ξαναλέω- ανώτατου Τούρκου αξιωματούχου σε έναν μήνα στη Θράκη, θα σεβαστεί το γεγονός ότι στην πατρίδα μας υπάρχει ισονομία και ισοπολιτ</w:t>
      </w:r>
      <w:r>
        <w:rPr>
          <w:rFonts w:eastAsia="Times New Roman" w:cs="Times New Roman"/>
          <w:szCs w:val="24"/>
        </w:rPr>
        <w:t xml:space="preserve">εία, όσον αφορά τους Έλληνες μουσουλμάνους –αυτό </w:t>
      </w:r>
      <w:r>
        <w:rPr>
          <w:rFonts w:eastAsia="Times New Roman" w:cs="Times New Roman"/>
          <w:szCs w:val="24"/>
        </w:rPr>
        <w:lastRenderedPageBreak/>
        <w:t>είναι το πρώτο- και, δεύτερον, η επίσκεψη αυτή, οι κινήσεις, τα λόγια, οι δηλώσεις δεν θα είναι μια ακόμη σκιά στις ελληνοτουρκικές σχέσεις.</w:t>
      </w:r>
    </w:p>
    <w:p w14:paraId="45C5BB07" w14:textId="77777777" w:rsidR="008C3EAA" w:rsidRDefault="00C36FE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Κουμουτσάκο, στο Κοινοβούλι</w:t>
      </w:r>
      <w:r>
        <w:rPr>
          <w:rFonts w:eastAsia="Times New Roman" w:cs="Times New Roman"/>
          <w:szCs w:val="24"/>
        </w:rPr>
        <w:t>ο…</w:t>
      </w:r>
    </w:p>
    <w:p w14:paraId="45C5BB0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είναι πολύ σοβαρά αυτά που λέμε. Θέλετε να διακόπτετε; Διακόψτε. Ζήτησα την ανοχή σας, για ένα…</w:t>
      </w:r>
    </w:p>
    <w:p w14:paraId="45C5BB09" w14:textId="77777777" w:rsidR="008C3EAA" w:rsidRDefault="00C36FE8">
      <w:pPr>
        <w:spacing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bCs/>
        </w:rPr>
        <w:t>Μη σας διακόπτω, ε;</w:t>
      </w:r>
    </w:p>
    <w:p w14:paraId="45C5BB0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ΑΔΩΝΙΣ </w:t>
      </w:r>
      <w:r>
        <w:rPr>
          <w:rFonts w:eastAsia="Times New Roman" w:cs="Times New Roman"/>
          <w:b/>
          <w:szCs w:val="24"/>
        </w:rPr>
        <w:t>ΓΕΩΡΓΙΑΔΗΣ:</w:t>
      </w:r>
      <w:r>
        <w:rPr>
          <w:rFonts w:eastAsia="Times New Roman" w:cs="Times New Roman"/>
          <w:szCs w:val="24"/>
        </w:rPr>
        <w:t xml:space="preserve"> Κύριε Πρόεδρε, του δίνω εγώ ένα λεπτό! </w:t>
      </w:r>
    </w:p>
    <w:p w14:paraId="45C5BB0B" w14:textId="77777777" w:rsidR="008C3EAA" w:rsidRDefault="00C36FE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Κουμουτσάκο, αν ας διακόπτω και σας ενοχλώ και παρίσταμαι εδώ, ωσεί παρών! </w:t>
      </w:r>
    </w:p>
    <w:p w14:paraId="45C5BB0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δείχνετε ανοχή…</w:t>
      </w:r>
    </w:p>
    <w:p w14:paraId="45C5BB0D" w14:textId="77777777" w:rsidR="008C3EAA" w:rsidRDefault="00C36FE8">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b/>
          <w:bCs/>
        </w:rPr>
        <w:t>:</w:t>
      </w:r>
      <w:r>
        <w:rPr>
          <w:rFonts w:eastAsia="Times New Roman" w:cs="Times New Roman"/>
          <w:szCs w:val="24"/>
        </w:rPr>
        <w:t xml:space="preserve"> Να μη σας διακόψω!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45C5BB0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Πρόεδρε, να υπάρχει άνεση χρόνου!</w:t>
      </w:r>
    </w:p>
    <w:p w14:paraId="45C5BB0F"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σε αυτή την Αίθουσα έχουν ακουστεί τέρατα και σημεία, τα οποία χωρίς κανένα εμπόδιο ακούγονται και απομακρύνουν τους Έλ</w:t>
      </w:r>
      <w:r>
        <w:rPr>
          <w:rFonts w:eastAsia="Times New Roman" w:cs="Times New Roman"/>
          <w:szCs w:val="24"/>
        </w:rPr>
        <w:t xml:space="preserve">ληνες πολίτες από την κοινοβουλευτική διαδικασία. Θέλετε να στραγγαλίσετε μια σοβαρή συζήτηση; Στραγγαλίστε τη! </w:t>
      </w:r>
    </w:p>
    <w:p w14:paraId="45C5BB1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Χαίρετε! </w:t>
      </w:r>
    </w:p>
    <w:p w14:paraId="45C5BB11" w14:textId="77777777" w:rsidR="008C3EAA" w:rsidRDefault="00C36FE8">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5C5BB12" w14:textId="77777777" w:rsidR="008C3EAA" w:rsidRDefault="00C36FE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Στο καλό! </w:t>
      </w:r>
    </w:p>
    <w:p w14:paraId="45C5BB1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Κύριε Γεωργιάδη</w:t>
      </w:r>
      <w:r>
        <w:rPr>
          <w:rFonts w:eastAsia="Times New Roman" w:cs="Times New Roman"/>
          <w:szCs w:val="24"/>
        </w:rPr>
        <w:t>, έχετε τον λόγο.</w:t>
      </w:r>
    </w:p>
    <w:p w14:paraId="45C5BB1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w:t>
      </w:r>
      <w:r>
        <w:rPr>
          <w:rFonts w:eastAsia="Times New Roman" w:cs="Times New Roman"/>
          <w:b/>
          <w:szCs w:val="24"/>
        </w:rPr>
        <w:t xml:space="preserve"> ΑΔΩΝΙΣ</w:t>
      </w:r>
      <w:r w:rsidRPr="005107A6">
        <w:rPr>
          <w:rFonts w:eastAsia="Times New Roman" w:cs="Times New Roman"/>
          <w:b/>
          <w:szCs w:val="24"/>
        </w:rPr>
        <w:t xml:space="preserve"> </w:t>
      </w:r>
      <w:r>
        <w:rPr>
          <w:rFonts w:eastAsia="Times New Roman" w:cs="Times New Roman"/>
          <w:b/>
          <w:szCs w:val="24"/>
        </w:rPr>
        <w:t>ΓΕΩΡΓΙΑΔΗΣ:</w:t>
      </w:r>
      <w:r>
        <w:rPr>
          <w:rFonts w:eastAsia="Times New Roman" w:cs="Times New Roman"/>
          <w:szCs w:val="24"/>
        </w:rPr>
        <w:t xml:space="preserve"> Κύριε Πρόεδρε, δεν υπάρχει τόσο μεγάλη πίεση χρόνου σήμερα. Νομίζω ότι το ένα λεπτό δεν θα καταστρέψει τη συζήτηση ούτε θα θέσει έξω τις νόρμες του Κοινοβουλίου. </w:t>
      </w:r>
    </w:p>
    <w:p w14:paraId="45C5BB1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έχει τη δημοσιότητα η σημερινή επίκαιρη επερώτηση της Νέας Δημοκρατίας που είχε η προηγούμενη, αν και θα έπρεπε, διότι το θέμα το οποίο συζητάμε σήμερα είναι πάρα πολύ σημαντικό. Αφορά το μέλλον της Ελλάδας στη νέα Ευρώπη, η οποία δημιου</w:t>
      </w:r>
      <w:r>
        <w:rPr>
          <w:rFonts w:eastAsia="Times New Roman" w:cs="Times New Roman"/>
          <w:szCs w:val="24"/>
        </w:rPr>
        <w:t xml:space="preserve">ργείται. </w:t>
      </w:r>
      <w:r>
        <w:rPr>
          <w:rFonts w:eastAsia="Times New Roman" w:cs="Times New Roman"/>
          <w:szCs w:val="24"/>
        </w:rPr>
        <w:t>Ο</w:t>
      </w:r>
      <w:r>
        <w:rPr>
          <w:rFonts w:eastAsia="Times New Roman" w:cs="Times New Roman"/>
          <w:szCs w:val="24"/>
        </w:rPr>
        <w:t xml:space="preserve"> λόγος που κάνουμε αυτή την ερώτηση, είναι γιατί πιστεύουμε ακράδαντα ότι είναι πολύ μεγάλη ατυχία, εξαιρετικά μεγάλη ατυχία για την πατρίδα μας ότι αυτή την κρίσιμη στιγμή, </w:t>
      </w:r>
      <w:r>
        <w:rPr>
          <w:rFonts w:eastAsia="Times New Roman" w:cs="Times New Roman"/>
          <w:szCs w:val="24"/>
        </w:rPr>
        <w:t>κατά την οποία</w:t>
      </w:r>
      <w:r>
        <w:rPr>
          <w:rFonts w:eastAsia="Times New Roman" w:cs="Times New Roman"/>
          <w:szCs w:val="24"/>
        </w:rPr>
        <w:t xml:space="preserve"> στην Ευρώπη διενεργείται αυτή η συζήτηση για το ποια θα ε</w:t>
      </w:r>
      <w:r>
        <w:rPr>
          <w:rFonts w:eastAsia="Times New Roman" w:cs="Times New Roman"/>
          <w:szCs w:val="24"/>
        </w:rPr>
        <w:t>ίναι η Ευρώπη του μέλλοντος, βρίσκεστε στο τιμόνι της εξουσίας, χωρίς να έχετε κα</w:t>
      </w:r>
      <w:r>
        <w:rPr>
          <w:rFonts w:eastAsia="Times New Roman" w:cs="Times New Roman"/>
          <w:szCs w:val="24"/>
        </w:rPr>
        <w:t>μ</w:t>
      </w:r>
      <w:r>
        <w:rPr>
          <w:rFonts w:eastAsia="Times New Roman" w:cs="Times New Roman"/>
          <w:szCs w:val="24"/>
        </w:rPr>
        <w:t xml:space="preserve">μία ξεκάθαρη ευρωπαϊκή στρατηγική, </w:t>
      </w:r>
      <w:r>
        <w:rPr>
          <w:rFonts w:eastAsia="Times New Roman" w:cs="Times New Roman"/>
          <w:szCs w:val="24"/>
        </w:rPr>
        <w:t>που</w:t>
      </w:r>
      <w:r>
        <w:rPr>
          <w:rFonts w:eastAsia="Times New Roman" w:cs="Times New Roman"/>
          <w:szCs w:val="24"/>
        </w:rPr>
        <w:t xml:space="preserve"> είναι λογικό να συμβαίνει, αφού όσοι έχουμε ζήσει τον ΣΥΡΙΖΑ μέσα σ’ αυτή την Αίθουσα </w:t>
      </w:r>
      <w:r>
        <w:rPr>
          <w:rFonts w:eastAsia="Times New Roman" w:cs="Times New Roman"/>
          <w:szCs w:val="24"/>
        </w:rPr>
        <w:t xml:space="preserve">γνωρίζουμε </w:t>
      </w:r>
      <w:r>
        <w:rPr>
          <w:rFonts w:eastAsia="Times New Roman" w:cs="Times New Roman"/>
          <w:szCs w:val="24"/>
        </w:rPr>
        <w:t>πολύ καλά ότι επί σειρά ετών πατούσατε</w:t>
      </w:r>
      <w:r>
        <w:rPr>
          <w:rFonts w:eastAsia="Times New Roman" w:cs="Times New Roman"/>
          <w:szCs w:val="24"/>
        </w:rPr>
        <w:t xml:space="preserve"> σε δυο βάρκες. </w:t>
      </w:r>
    </w:p>
    <w:p w14:paraId="45C5BB1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Και δεν ξεχνάμε, άλλωστε μας έχουν μείνει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να το θυμόμαστε, ότι τον Ιούλιο του 2015</w:t>
      </w:r>
      <w:r>
        <w:rPr>
          <w:rFonts w:eastAsia="Times New Roman" w:cs="Times New Roman"/>
          <w:szCs w:val="24"/>
        </w:rPr>
        <w:t>,</w:t>
      </w:r>
      <w:r>
        <w:rPr>
          <w:rFonts w:eastAsia="Times New Roman" w:cs="Times New Roman"/>
          <w:szCs w:val="24"/>
        </w:rPr>
        <w:t xml:space="preserve"> για πρώτη φορά από το 1979</w:t>
      </w:r>
      <w:r>
        <w:rPr>
          <w:rFonts w:eastAsia="Times New Roman" w:cs="Times New Roman"/>
          <w:szCs w:val="24"/>
        </w:rPr>
        <w:t>,</w:t>
      </w:r>
      <w:r>
        <w:rPr>
          <w:rFonts w:eastAsia="Times New Roman" w:cs="Times New Roman"/>
          <w:szCs w:val="24"/>
        </w:rPr>
        <w:t xml:space="preserve"> βρέθηκε η Ελλάδα με το ένα πόδι εκτός Ευρωπαϊκής Ένωσης και την τελευταία στιγμή χάρη «στην στροφή προς</w:t>
      </w:r>
      <w:r>
        <w:rPr>
          <w:rFonts w:eastAsia="Times New Roman" w:cs="Times New Roman"/>
          <w:szCs w:val="24"/>
        </w:rPr>
        <w:t xml:space="preserve"> τον ρεαλισμό», όπως θα λέγατε εσείς, «</w:t>
      </w:r>
      <w:proofErr w:type="spellStart"/>
      <w:r>
        <w:rPr>
          <w:rFonts w:eastAsia="Times New Roman" w:cs="Times New Roman"/>
          <w:szCs w:val="24"/>
          <w:lang w:val="en-US"/>
        </w:rPr>
        <w:t>kolotou</w:t>
      </w:r>
      <w:r>
        <w:rPr>
          <w:rFonts w:eastAsia="Times New Roman" w:cs="Times New Roman"/>
          <w:szCs w:val="24"/>
          <w:lang w:val="en-US"/>
        </w:rPr>
        <w:t>m</w:t>
      </w:r>
      <w:r>
        <w:rPr>
          <w:rFonts w:eastAsia="Times New Roman" w:cs="Times New Roman"/>
          <w:szCs w:val="24"/>
          <w:lang w:val="en-US"/>
        </w:rPr>
        <w:t>ba</w:t>
      </w:r>
      <w:proofErr w:type="spellEnd"/>
      <w:r>
        <w:rPr>
          <w:rFonts w:eastAsia="Times New Roman" w:cs="Times New Roman"/>
          <w:szCs w:val="24"/>
        </w:rPr>
        <w:t xml:space="preserve">», όπως γράφουν σήμερα οι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ΤΙ</w:t>
      </w:r>
      <w:r>
        <w:rPr>
          <w:rFonts w:eastAsia="Times New Roman" w:cs="Times New Roman"/>
          <w:szCs w:val="24"/>
          <w:lang w:val="en-US"/>
        </w:rPr>
        <w:t>MES</w:t>
      </w:r>
      <w:r>
        <w:rPr>
          <w:rFonts w:eastAsia="Times New Roman" w:cs="Times New Roman"/>
          <w:szCs w:val="24"/>
        </w:rPr>
        <w:t>»</w:t>
      </w:r>
      <w:r>
        <w:rPr>
          <w:rFonts w:eastAsia="Times New Roman" w:cs="Times New Roman"/>
          <w:szCs w:val="24"/>
        </w:rPr>
        <w:t xml:space="preserve"> -δεν ξέρω αν το </w:t>
      </w:r>
      <w:r>
        <w:rPr>
          <w:rFonts w:eastAsia="Times New Roman" w:cs="Times New Roman"/>
          <w:szCs w:val="24"/>
        </w:rPr>
        <w:lastRenderedPageBreak/>
        <w:t xml:space="preserve">ξέρετε, πρέπει να συγχαρούμε τον κύριο Πρωθυπουργό γι’ αυτό, σήμερα σε άρθρο των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ΤΙ</w:t>
      </w:r>
      <w:r>
        <w:rPr>
          <w:rFonts w:eastAsia="Times New Roman" w:cs="Times New Roman"/>
          <w:szCs w:val="24"/>
          <w:lang w:val="en-US"/>
        </w:rPr>
        <w:t>MES</w:t>
      </w:r>
      <w:r>
        <w:rPr>
          <w:rFonts w:eastAsia="Times New Roman" w:cs="Times New Roman"/>
          <w:szCs w:val="24"/>
        </w:rPr>
        <w:t>»</w:t>
      </w:r>
      <w:r>
        <w:rPr>
          <w:rFonts w:eastAsia="Times New Roman" w:cs="Times New Roman"/>
          <w:szCs w:val="24"/>
        </w:rPr>
        <w:t xml:space="preserve"> τον ονοματίζουν ως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proofErr w:type="spellStart"/>
      <w:r>
        <w:rPr>
          <w:rFonts w:eastAsia="Times New Roman" w:cs="Times New Roman"/>
          <w:szCs w:val="24"/>
          <w:lang w:val="en-US"/>
        </w:rPr>
        <w:t>kolotou</w:t>
      </w:r>
      <w:r>
        <w:rPr>
          <w:rFonts w:eastAsia="Times New Roman" w:cs="Times New Roman"/>
          <w:szCs w:val="24"/>
          <w:lang w:val="en-US"/>
        </w:rPr>
        <w:t>m</w:t>
      </w:r>
      <w:r>
        <w:rPr>
          <w:rFonts w:eastAsia="Times New Roman" w:cs="Times New Roman"/>
          <w:szCs w:val="24"/>
          <w:lang w:val="en-US"/>
        </w:rPr>
        <w:t>ba</w:t>
      </w:r>
      <w:proofErr w:type="spellEnd"/>
      <w:r>
        <w:rPr>
          <w:rFonts w:eastAsia="Times New Roman" w:cs="Times New Roman"/>
          <w:szCs w:val="24"/>
        </w:rPr>
        <w:t>»- κ</w:t>
      </w:r>
      <w:r>
        <w:rPr>
          <w:rFonts w:eastAsia="Times New Roman" w:cs="Times New Roman"/>
          <w:szCs w:val="24"/>
        </w:rPr>
        <w:t xml:space="preserve">αι πράγματι, είναι σωστή αυτή η αναφορά των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ΤΙ</w:t>
      </w:r>
      <w:r>
        <w:rPr>
          <w:rFonts w:eastAsia="Times New Roman" w:cs="Times New Roman"/>
          <w:szCs w:val="24"/>
          <w:lang w:val="en-US"/>
        </w:rPr>
        <w:t>MES</w:t>
      </w:r>
      <w:r>
        <w:rPr>
          <w:rFonts w:eastAsia="Times New Roman" w:cs="Times New Roman"/>
          <w:szCs w:val="24"/>
        </w:rPr>
        <w:t>»</w:t>
      </w:r>
      <w:r>
        <w:rPr>
          <w:rFonts w:eastAsia="Times New Roman" w:cs="Times New Roman"/>
          <w:szCs w:val="24"/>
        </w:rPr>
        <w:t xml:space="preserve">, γιατί χάρη σε αυτή του τη μεγάλη στροφή -εγώ θα την επαινέσω- η Ελλάδα έμεινε τελικά στην Ευρωπαϊκή Ένωση. </w:t>
      </w:r>
    </w:p>
    <w:p w14:paraId="45C5BB1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Όμως, σας έμειναν όλα τα κουσούρια της προηγούμενή</w:t>
      </w:r>
      <w:r>
        <w:rPr>
          <w:rFonts w:eastAsia="Times New Roman" w:cs="Times New Roman"/>
          <w:szCs w:val="24"/>
        </w:rPr>
        <w:t>ς</w:t>
      </w:r>
      <w:r>
        <w:rPr>
          <w:rFonts w:eastAsia="Times New Roman" w:cs="Times New Roman"/>
          <w:szCs w:val="24"/>
        </w:rPr>
        <w:t xml:space="preserve"> σας εποχής, τα οποία σας εμποδίζουν να κάνετε τι; Να δηλώσετε το «παρών», να μπείτε μέσα εκεί που λαμβάνονται τώρα οι αποφάσεις και γίνονται οι μεγάλες συζητήσεις, για να εξασφαλίσετε ότι η Ελλάδα θα είναι όπως σας την παραδώσαμε, στον σκληρό πυρήνα της Ε</w:t>
      </w:r>
      <w:r>
        <w:rPr>
          <w:rFonts w:eastAsia="Times New Roman" w:cs="Times New Roman"/>
          <w:szCs w:val="24"/>
        </w:rPr>
        <w:t>υρωπαϊκής Ένωσης</w:t>
      </w:r>
      <w:r>
        <w:rPr>
          <w:rFonts w:eastAsia="Times New Roman" w:cs="Times New Roman"/>
          <w:szCs w:val="24"/>
        </w:rPr>
        <w:t>,</w:t>
      </w:r>
      <w:r>
        <w:rPr>
          <w:rFonts w:eastAsia="Times New Roman" w:cs="Times New Roman"/>
          <w:szCs w:val="24"/>
        </w:rPr>
        <w:t xml:space="preserve"> και δεν θα μείνει στο περιθώριο. </w:t>
      </w:r>
    </w:p>
    <w:p w14:paraId="45C5BB1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Εσείς ο ίδιος προσωπικά, κύριε Υπουργέ, αποτελείτε ένα καλό παράδειγμα αυτής της αμφισημίας. Εγώ σας έχω ακούσει πολλές φορές να λέτε «δηλώνω ότι είμαι κομμουνιστής». Προφανώς, ένας κομμουνιστής δεν μπορε</w:t>
      </w:r>
      <w:r>
        <w:rPr>
          <w:rFonts w:eastAsia="Times New Roman" w:cs="Times New Roman"/>
          <w:szCs w:val="24"/>
        </w:rPr>
        <w:t>ί να έχει μέσα του τα νάματα και τον θαυμασμό για τα ιδεώδη της Ευρωπαϊκής Ένωσης.</w:t>
      </w:r>
    </w:p>
    <w:p w14:paraId="45C5BB1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Ακούμε τι λέει το ΚΚΕ για την Ευρωπαϊκή Ένωση και καταλαβαίνουμε ποια είναι η πραγματική ιδέα ενός </w:t>
      </w:r>
      <w:proofErr w:type="spellStart"/>
      <w:r>
        <w:rPr>
          <w:rFonts w:eastAsia="Times New Roman" w:cs="Times New Roman"/>
          <w:szCs w:val="24"/>
        </w:rPr>
        <w:t>κομμουνιστού</w:t>
      </w:r>
      <w:proofErr w:type="spellEnd"/>
      <w:r>
        <w:rPr>
          <w:rFonts w:eastAsia="Times New Roman" w:cs="Times New Roman"/>
          <w:szCs w:val="24"/>
        </w:rPr>
        <w:t xml:space="preserve"> </w:t>
      </w:r>
      <w:r>
        <w:rPr>
          <w:rFonts w:eastAsia="Times New Roman" w:cs="Times New Roman"/>
          <w:szCs w:val="24"/>
        </w:rPr>
        <w:lastRenderedPageBreak/>
        <w:t>για την Ευρωπαϊκή Ένωση. Εσείς, όμως, ο</w:t>
      </w:r>
      <w:r>
        <w:rPr>
          <w:rFonts w:eastAsia="Times New Roman" w:cs="Times New Roman"/>
          <w:szCs w:val="24"/>
        </w:rPr>
        <w:t>,</w:t>
      </w:r>
      <w:r>
        <w:rPr>
          <w:rFonts w:eastAsia="Times New Roman" w:cs="Times New Roman"/>
          <w:szCs w:val="24"/>
        </w:rPr>
        <w:t xml:space="preserve"> ως κατά δήλωσή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κομμουνιστής</w:t>
      </w:r>
      <w:r>
        <w:rPr>
          <w:rFonts w:eastAsia="Times New Roman" w:cs="Times New Roman"/>
          <w:szCs w:val="24"/>
        </w:rPr>
        <w:t>,</w:t>
      </w:r>
      <w:r>
        <w:rPr>
          <w:rFonts w:eastAsia="Times New Roman" w:cs="Times New Roman"/>
          <w:szCs w:val="24"/>
        </w:rPr>
        <w:t xml:space="preserve"> έχετε </w:t>
      </w:r>
      <w:r>
        <w:rPr>
          <w:rFonts w:eastAsia="Times New Roman" w:cs="Times New Roman"/>
          <w:szCs w:val="24"/>
        </w:rPr>
        <w:t>σίγου</w:t>
      </w:r>
      <w:r>
        <w:rPr>
          <w:rFonts w:eastAsia="Times New Roman" w:cs="Times New Roman"/>
          <w:szCs w:val="24"/>
        </w:rPr>
        <w:t xml:space="preserve">ρα αυτή τη θέση, η οποία είναι εξαιρετικά κρίσιμη και για την οποία πρέπει να εξηγήσετε με σαφήνεια στο Κοινοβούλιο, στα κόμματα και στον ελληνικό λαό, ποια είναι η στρατηγική της Ελλάδος σε όλο αυτό το πράγμα </w:t>
      </w:r>
      <w:r>
        <w:rPr>
          <w:rFonts w:eastAsia="Times New Roman" w:cs="Times New Roman"/>
          <w:szCs w:val="24"/>
        </w:rPr>
        <w:t>που</w:t>
      </w:r>
      <w:r>
        <w:rPr>
          <w:rFonts w:eastAsia="Times New Roman" w:cs="Times New Roman"/>
          <w:szCs w:val="24"/>
        </w:rPr>
        <w:t xml:space="preserve"> συμβαίνει αυτή τη</w:t>
      </w:r>
      <w:r>
        <w:rPr>
          <w:rFonts w:eastAsia="Times New Roman" w:cs="Times New Roman"/>
          <w:szCs w:val="24"/>
        </w:rPr>
        <w:t xml:space="preserve"> στιγμή γύρω μας, ποιες είναι οι ελληνικές προτάσεις, ποιος είναι ο στόχος που έχει η Ελλάδα, εν πάση </w:t>
      </w:r>
      <w:proofErr w:type="spellStart"/>
      <w:r>
        <w:rPr>
          <w:rFonts w:eastAsia="Times New Roman" w:cs="Times New Roman"/>
          <w:szCs w:val="24"/>
        </w:rPr>
        <w:t>περιπτώσει</w:t>
      </w:r>
      <w:proofErr w:type="spellEnd"/>
      <w:r>
        <w:rPr>
          <w:rFonts w:eastAsia="Times New Roman" w:cs="Times New Roman"/>
          <w:szCs w:val="24"/>
        </w:rPr>
        <w:t>, γι’ αυτή τη νέα Ευρώπη, τι θέλετε να πετύχετε.</w:t>
      </w:r>
    </w:p>
    <w:p w14:paraId="45C5BB1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Θυμίζω ότι</w:t>
      </w:r>
      <w:r>
        <w:rPr>
          <w:rFonts w:eastAsia="Times New Roman" w:cs="Times New Roman"/>
          <w:szCs w:val="24"/>
        </w:rPr>
        <w:t>,</w:t>
      </w:r>
      <w:r>
        <w:rPr>
          <w:rFonts w:eastAsia="Times New Roman" w:cs="Times New Roman"/>
          <w:szCs w:val="24"/>
        </w:rPr>
        <w:t xml:space="preserve"> σε όχι πολύ παλαιές εποχές</w:t>
      </w:r>
      <w:r>
        <w:rPr>
          <w:rFonts w:eastAsia="Times New Roman" w:cs="Times New Roman"/>
          <w:szCs w:val="24"/>
        </w:rPr>
        <w:t>,</w:t>
      </w:r>
      <w:r>
        <w:rPr>
          <w:rFonts w:eastAsia="Times New Roman" w:cs="Times New Roman"/>
          <w:szCs w:val="24"/>
        </w:rPr>
        <w:t xml:space="preserve"> ο ΣΥΡΙΖΑ εμφορείται από κάποιες ιδέες ευρωπαϊκού μεγαλο</w:t>
      </w:r>
      <w:r>
        <w:rPr>
          <w:rFonts w:eastAsia="Times New Roman" w:cs="Times New Roman"/>
          <w:szCs w:val="24"/>
        </w:rPr>
        <w:t xml:space="preserve">ϊδεατισμού, αγαπητέ Γιώργο, όταν λέγανε ότι θα αλλάξουν μόνοι τους όλη την Ευρώπη. </w:t>
      </w:r>
    </w:p>
    <w:p w14:paraId="45C5BB1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Μη γελάς! </w:t>
      </w:r>
    </w:p>
    <w:p w14:paraId="45C5BB1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ακριβώς γελάω.</w:t>
      </w:r>
    </w:p>
    <w:p w14:paraId="45C5BB1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ΑΔΩΝΙΣ</w:t>
      </w:r>
      <w:r>
        <w:rPr>
          <w:rFonts w:eastAsia="Times New Roman" w:cs="Times New Roman"/>
          <w:b/>
          <w:szCs w:val="24"/>
        </w:rPr>
        <w:t xml:space="preserve"> ΓΕΩΡΓΙΑΔΗΣ: </w:t>
      </w:r>
      <w:r>
        <w:rPr>
          <w:rFonts w:eastAsia="Times New Roman" w:cs="Times New Roman"/>
          <w:szCs w:val="24"/>
        </w:rPr>
        <w:t>Αυτό έλεγαν και με αυτή τη «σημαία» εξελέγησαν, ότι θα αλλάξουν όλη την Ευρώπη μόνοι</w:t>
      </w:r>
      <w:r>
        <w:rPr>
          <w:rFonts w:eastAsia="Times New Roman" w:cs="Times New Roman"/>
          <w:szCs w:val="24"/>
        </w:rPr>
        <w:t xml:space="preserve"> τους, ότι όλη η Ευρώπη περίμενε και παρακαλούσε πότε θα έρθει στην εξουσία η Κυβέρνηση της Αριστεράς</w:t>
      </w:r>
      <w:r>
        <w:rPr>
          <w:rFonts w:eastAsia="Times New Roman" w:cs="Times New Roman"/>
          <w:szCs w:val="24"/>
        </w:rPr>
        <w:t>,</w:t>
      </w:r>
      <w:r>
        <w:rPr>
          <w:rFonts w:eastAsia="Times New Roman" w:cs="Times New Roman"/>
          <w:szCs w:val="24"/>
        </w:rPr>
        <w:t xml:space="preserve"> για να αλλά</w:t>
      </w:r>
      <w:r>
        <w:rPr>
          <w:rFonts w:eastAsia="Times New Roman" w:cs="Times New Roman"/>
          <w:szCs w:val="24"/>
        </w:rPr>
        <w:lastRenderedPageBreak/>
        <w:t>ξει όλες τις νόρμες και όλες τις διαδικασίες</w:t>
      </w:r>
      <w:r>
        <w:rPr>
          <w:rFonts w:eastAsia="Times New Roman" w:cs="Times New Roman"/>
          <w:szCs w:val="24"/>
        </w:rPr>
        <w:t xml:space="preserve"> της</w:t>
      </w:r>
      <w:r>
        <w:rPr>
          <w:rFonts w:eastAsia="Times New Roman" w:cs="Times New Roman"/>
          <w:szCs w:val="24"/>
        </w:rPr>
        <w:t>! Φυσικά μετά καταλάβατε ότι αυτό δεν μπορεί να γίνει και περάσατε στη διαδικασία της ωρίμανση</w:t>
      </w:r>
      <w:r>
        <w:rPr>
          <w:rFonts w:eastAsia="Times New Roman" w:cs="Times New Roman"/>
          <w:szCs w:val="24"/>
        </w:rPr>
        <w:t>ς. Τώρα λέτε «είχαμε αυταπάτες και τώρα είμαστε στη διαδικασία της ωρίμανσης». Και τα δύο, η παραδοχή της αυταπάτης και η διαδικασία της ωρίμανσης, είναι</w:t>
      </w:r>
      <w:r>
        <w:rPr>
          <w:rFonts w:eastAsia="Times New Roman" w:cs="Times New Roman"/>
          <w:szCs w:val="24"/>
        </w:rPr>
        <w:t>,</w:t>
      </w:r>
      <w:r>
        <w:rPr>
          <w:rFonts w:eastAsia="Times New Roman" w:cs="Times New Roman"/>
          <w:szCs w:val="24"/>
        </w:rPr>
        <w:t xml:space="preserve"> ασφαλώς</w:t>
      </w:r>
      <w:r>
        <w:rPr>
          <w:rFonts w:eastAsia="Times New Roman" w:cs="Times New Roman"/>
          <w:szCs w:val="24"/>
        </w:rPr>
        <w:t>,</w:t>
      </w:r>
      <w:r>
        <w:rPr>
          <w:rFonts w:eastAsia="Times New Roman" w:cs="Times New Roman"/>
          <w:szCs w:val="24"/>
        </w:rPr>
        <w:t xml:space="preserve"> ένα βήμα εμπρός από το προηγούμενό σας στάδιο, της τρέλας και της παράνοιας ότι θα αλλάζατε </w:t>
      </w:r>
      <w:r>
        <w:rPr>
          <w:rFonts w:eastAsia="Times New Roman" w:cs="Times New Roman"/>
          <w:szCs w:val="24"/>
        </w:rPr>
        <w:t>μόνοι σας την Ευρώπη, αλλά δεν επαρκούν. Τώρα πρέπει να μας παρουσιάσετε ένα συγκεκριμένο σχέδιο, κύριε Υπουργέ -γι’ αυτό είμαστε εδώ-, να μας πείτε ότι η ελληνική Κυβέρνηση του κ. Αλέξη Τσίπρα σε αυτή τη μεγάλη συζήτηση προσέρχεται με αυτές τις θέσεις και</w:t>
      </w:r>
      <w:r>
        <w:rPr>
          <w:rFonts w:eastAsia="Times New Roman" w:cs="Times New Roman"/>
          <w:szCs w:val="24"/>
        </w:rPr>
        <w:t xml:space="preserve"> να εξηγήσετε στα υπόλοιπα κόμματα. Κανονικά ένας από τους λόγους που γίνεται αυτή η συζήτηση είναι για να χαράξουμε μία κοινή ευρωπαϊκή στρατηγική. Προφανώς οι αποφάσεις -όταν θα ληφθούν- υπερβαίνουν τα συνταγματικά όρια μιας κυβερνήσεως. Δεν θα έπρεπε αυ</w:t>
      </w:r>
      <w:r>
        <w:rPr>
          <w:rFonts w:eastAsia="Times New Roman" w:cs="Times New Roman"/>
          <w:szCs w:val="24"/>
        </w:rPr>
        <w:t>τό, κύριε Υπουργέ, να έχει αποτελέσει αντικείμενο διακομματικής συναίνεσης, τουλάχιστον εκείνων των κομμάτων που πιστεύουν στην ευρωπαϊκή πορεία; Εμείς, ως η κατ’ εξοχήν παράταξη της Ευρώπης στην Ελλάδα, σας καλωσορίζουμε που έχετε έρθει τώρα σε αυτή τη στ</w:t>
      </w:r>
      <w:r>
        <w:rPr>
          <w:rFonts w:eastAsia="Times New Roman" w:cs="Times New Roman"/>
          <w:szCs w:val="24"/>
        </w:rPr>
        <w:t xml:space="preserve">ροφή και την ωρίμανση. Όμως δεν θα </w:t>
      </w:r>
      <w:r>
        <w:rPr>
          <w:rFonts w:eastAsia="Times New Roman" w:cs="Times New Roman"/>
          <w:szCs w:val="24"/>
        </w:rPr>
        <w:lastRenderedPageBreak/>
        <w:t>έπρεπε να υπάρχει μία συνεννόηση, να πείτε στη Νέα Δημοκρατία, που συμμετέχει στο Ευρωπαϊκό Λαϊκό Κόμμα, «θέλουμε να πετύχουμε αυτά, πηγαίνετε εσείς να μιλήσετε με τους δικούς σας», να πείτε στη Δημοκρατική Συμπαράταξη -Κ</w:t>
      </w:r>
      <w:r>
        <w:rPr>
          <w:rFonts w:eastAsia="Times New Roman" w:cs="Times New Roman"/>
          <w:szCs w:val="24"/>
        </w:rPr>
        <w:t>ίνημα Αλλαγής νομίζω ότι λέγεται τώρα, κύριε Λοβέρδο, αν έχει αλλάξει το όνομα συγχωρήστε με- να πάνε να μιλήσουν με τους δικούς τους στο Σοσιαλιστικό Κόμμα, για το ποια είναι η στρατηγική της Ελλάδος; Έτσι δουλεύουν οι ευρωπαϊκές παρατάξεις και έτσι δουλε</w:t>
      </w:r>
      <w:r>
        <w:rPr>
          <w:rFonts w:eastAsia="Times New Roman" w:cs="Times New Roman"/>
          <w:szCs w:val="24"/>
        </w:rPr>
        <w:t xml:space="preserve">ύει η ευρωπαϊκή στρατηγική. Δεν είναι υπόθεση του ενός ανδρός ή του ενός κόμματος. </w:t>
      </w:r>
      <w:proofErr w:type="spellStart"/>
      <w:r>
        <w:rPr>
          <w:rFonts w:eastAsia="Times New Roman" w:cs="Times New Roman"/>
          <w:szCs w:val="24"/>
        </w:rPr>
        <w:t>Πόσω</w:t>
      </w:r>
      <w:proofErr w:type="spellEnd"/>
      <w:r>
        <w:rPr>
          <w:rFonts w:eastAsia="Times New Roman" w:cs="Times New Roman"/>
          <w:szCs w:val="24"/>
        </w:rPr>
        <w:t xml:space="preserve"> μάλλον που εδώ έχουμε την περίπτωση των δύο κομμάτων. Γιατί όσον αφορά την ευρωπαϊκή στρατηγική των Ανεξαρτήτων Ελλήνων, η μόνη πρόταση -δεν έχω ακούσει κα</w:t>
      </w:r>
      <w:r>
        <w:rPr>
          <w:rFonts w:eastAsia="Times New Roman" w:cs="Times New Roman"/>
          <w:szCs w:val="24"/>
        </w:rPr>
        <w:t>μ</w:t>
      </w:r>
      <w:r>
        <w:rPr>
          <w:rFonts w:eastAsia="Times New Roman" w:cs="Times New Roman"/>
          <w:szCs w:val="24"/>
        </w:rPr>
        <w:t>μία άλλη- απ</w:t>
      </w:r>
      <w:r>
        <w:rPr>
          <w:rFonts w:eastAsia="Times New Roman" w:cs="Times New Roman"/>
          <w:szCs w:val="24"/>
        </w:rPr>
        <w:t xml:space="preserve">ό τον κ. Πάνο Καμμένο για την Ευρωπαϊκή Ένωση είναι αυτή που είχε πει στην αρχή της θητείας του, ότι θα γεμίσει την Ευρώπη με </w:t>
      </w:r>
      <w:proofErr w:type="spellStart"/>
      <w:r>
        <w:rPr>
          <w:rFonts w:eastAsia="Times New Roman" w:cs="Times New Roman"/>
          <w:szCs w:val="24"/>
        </w:rPr>
        <w:t>τζιχαντιστές</w:t>
      </w:r>
      <w:proofErr w:type="spellEnd"/>
      <w:r>
        <w:rPr>
          <w:rFonts w:eastAsia="Times New Roman" w:cs="Times New Roman"/>
          <w:szCs w:val="24"/>
        </w:rPr>
        <w:t>, εάν δεν διαγράψουν το χρέος της Ελλάδος. Πλην αυτής της προτάσεως, άλλη πρόταση περί Ευρωπαϊκής Ένωσης δεν έχω ακούσ</w:t>
      </w:r>
      <w:r>
        <w:rPr>
          <w:rFonts w:eastAsia="Times New Roman" w:cs="Times New Roman"/>
          <w:szCs w:val="24"/>
        </w:rPr>
        <w:t>ει</w:t>
      </w:r>
      <w:r>
        <w:rPr>
          <w:rFonts w:eastAsia="Times New Roman" w:cs="Times New Roman"/>
          <w:szCs w:val="24"/>
        </w:rPr>
        <w:t>,</w:t>
      </w:r>
      <w:r>
        <w:rPr>
          <w:rFonts w:eastAsia="Times New Roman" w:cs="Times New Roman"/>
          <w:szCs w:val="24"/>
        </w:rPr>
        <w:t xml:space="preserve"> ούτε μία.</w:t>
      </w:r>
    </w:p>
    <w:p w14:paraId="45C5BB1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Άρα, κύριε Υπουργέ, εσείς δεν έχετε την ευθύνη αυτής της πρωτοβουλίας τού να καθίσουμε κάτω σε ένα τραπέζι να συνεν</w:t>
      </w:r>
      <w:r>
        <w:rPr>
          <w:rFonts w:eastAsia="Times New Roman" w:cs="Times New Roman"/>
          <w:szCs w:val="24"/>
        </w:rPr>
        <w:lastRenderedPageBreak/>
        <w:t>νοηθούμε; Τώρα θα ληφθούν οι αποφάσεις, τους επόμενους μήνες θα ληφθούν οι αποφάσεις και θα κριθεί ποια είναι η θέση της Ελλάδο</w:t>
      </w:r>
      <w:r>
        <w:rPr>
          <w:rFonts w:eastAsia="Times New Roman" w:cs="Times New Roman"/>
          <w:szCs w:val="24"/>
        </w:rPr>
        <w:t>ς.</w:t>
      </w:r>
    </w:p>
    <w:p w14:paraId="45C5BB1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Μην παρασύρεστε από τα ωραία λόγια που σας λένε τώρα οι της </w:t>
      </w:r>
      <w:r>
        <w:rPr>
          <w:rFonts w:eastAsia="Times New Roman" w:cs="Times New Roman"/>
          <w:szCs w:val="24"/>
        </w:rPr>
        <w:t>τ</w:t>
      </w:r>
      <w:r>
        <w:rPr>
          <w:rFonts w:eastAsia="Times New Roman" w:cs="Times New Roman"/>
          <w:szCs w:val="24"/>
        </w:rPr>
        <w:t>ρόικας</w:t>
      </w:r>
      <w:r>
        <w:rPr>
          <w:rFonts w:eastAsia="Times New Roman" w:cs="Times New Roman"/>
          <w:szCs w:val="24"/>
        </w:rPr>
        <w:t>,</w:t>
      </w:r>
      <w:r>
        <w:rPr>
          <w:rFonts w:eastAsia="Times New Roman" w:cs="Times New Roman"/>
          <w:szCs w:val="24"/>
        </w:rPr>
        <w:t xml:space="preserve"> γιατί τα υπογράφετε όλα. Προφανώς το ότι έχετε γίνει η πιο βολική Κυβέρνηση για την </w:t>
      </w:r>
      <w:r>
        <w:rPr>
          <w:rFonts w:eastAsia="Times New Roman" w:cs="Times New Roman"/>
          <w:szCs w:val="24"/>
        </w:rPr>
        <w:t>τ</w:t>
      </w:r>
      <w:r>
        <w:rPr>
          <w:rFonts w:eastAsia="Times New Roman" w:cs="Times New Roman"/>
          <w:szCs w:val="24"/>
        </w:rPr>
        <w:t>ρόικα…</w:t>
      </w:r>
    </w:p>
    <w:p w14:paraId="45C5BB20"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Γεωργιάδη, χρησιμοποιείτε και τον χρόνο της </w:t>
      </w:r>
      <w:r>
        <w:rPr>
          <w:rFonts w:eastAsia="Times New Roman" w:cs="Times New Roman"/>
          <w:szCs w:val="24"/>
        </w:rPr>
        <w:t>δευτερολογίας σας.</w:t>
      </w:r>
    </w:p>
    <w:p w14:paraId="45C5BB2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ΑΔΩΝΙΣ  ΓΕΩΡΓΙΑΔΗΣ:</w:t>
      </w:r>
      <w:r>
        <w:rPr>
          <w:rFonts w:eastAsia="Times New Roman" w:cs="Times New Roman"/>
          <w:szCs w:val="24"/>
        </w:rPr>
        <w:t xml:space="preserve"> Μάλιστα κύριε Πρόεδρε, σας ευχαριστώ πολύ.</w:t>
      </w:r>
    </w:p>
    <w:p w14:paraId="45C5BB2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 ότι έχετε γίνει, λοιπόν, η πιο βολική Κυβέρνηση για την </w:t>
      </w:r>
      <w:r>
        <w:rPr>
          <w:rFonts w:eastAsia="Times New Roman" w:cs="Times New Roman"/>
          <w:szCs w:val="24"/>
        </w:rPr>
        <w:t>τ</w:t>
      </w:r>
      <w:r>
        <w:rPr>
          <w:rFonts w:eastAsia="Times New Roman" w:cs="Times New Roman"/>
          <w:szCs w:val="24"/>
        </w:rPr>
        <w:t xml:space="preserve">ρόικα και ότι περνάτε από το </w:t>
      </w:r>
      <w:r>
        <w:rPr>
          <w:rFonts w:eastAsia="Times New Roman" w:cs="Times New Roman"/>
          <w:szCs w:val="24"/>
        </w:rPr>
        <w:t>«</w:t>
      </w:r>
      <w:r>
        <w:rPr>
          <w:rFonts w:eastAsia="Times New Roman" w:cs="Times New Roman"/>
          <w:szCs w:val="24"/>
          <w:lang w:val="en-US"/>
        </w:rPr>
        <w:t>Hilton</w:t>
      </w:r>
      <w:r>
        <w:rPr>
          <w:rFonts w:eastAsia="Times New Roman" w:cs="Times New Roman"/>
          <w:szCs w:val="24"/>
        </w:rPr>
        <w:t>»</w:t>
      </w:r>
      <w:r>
        <w:rPr>
          <w:rFonts w:eastAsia="Times New Roman" w:cs="Times New Roman"/>
          <w:szCs w:val="24"/>
        </w:rPr>
        <w:t>, υπογράφετε και φεύγετε και τα κάνετε όλα και συμφέρετε, έχει σαν</w:t>
      </w:r>
      <w:r>
        <w:rPr>
          <w:rFonts w:eastAsia="Times New Roman" w:cs="Times New Roman"/>
          <w:szCs w:val="24"/>
        </w:rPr>
        <w:t xml:space="preserve"> αποτέλεσμα να τους κάνετε να σας λένε καλά λόγια, αλλά αυτό δεν αρκεί για να έχουμε ευρωπαϊκή πορεία. Αυτό είναι μόνο για να πάψουν οι άλλοι να μας αντιμετωπίζουν ως ένα χρόνιο πρόβλημα και να μας βάλουν κάπου στην γωνία, για να ησυχάσουν από εμάς. Εμείς </w:t>
      </w:r>
      <w:r>
        <w:rPr>
          <w:rFonts w:eastAsia="Times New Roman" w:cs="Times New Roman"/>
          <w:szCs w:val="24"/>
        </w:rPr>
        <w:t xml:space="preserve">σας λέμε πώς θα βγούμε πάλι μπροστά στη συζήτηση. Αυτό είναι το μείζον, κύριε Υπουργέ. Και αν έχετε πράγματι διάθεση στα σοβαρά </w:t>
      </w:r>
      <w:r>
        <w:rPr>
          <w:rFonts w:eastAsia="Times New Roman" w:cs="Times New Roman"/>
          <w:szCs w:val="24"/>
        </w:rPr>
        <w:lastRenderedPageBreak/>
        <w:t>να χαράξουμε όλα τα κόμματα μία κοινή ευρωπαϊκή στρατηγική και να συμφωνήσουμε στο τι θέλουμε να πετύχουμε για την Ελλάδα μας σε</w:t>
      </w:r>
      <w:r>
        <w:rPr>
          <w:rFonts w:eastAsia="Times New Roman" w:cs="Times New Roman"/>
          <w:szCs w:val="24"/>
        </w:rPr>
        <w:t xml:space="preserve"> αυτή τη νέα πορεία, η Νέα Δημοκρατία είναι παρούσα, γιατί η Νέα Δημοκρατία βλέπει το εθνικό συμφέρον πάνω από το κομματικό και θεωρεί ότι, ναι, τώρα πρέπει όλοι μαζί να βρούμε τον τρόπο να πάει η χώρα μπροστά εκεί που της αξίζει και να μη μείνει στο περιθ</w:t>
      </w:r>
      <w:r>
        <w:rPr>
          <w:rFonts w:eastAsia="Times New Roman" w:cs="Times New Roman"/>
          <w:szCs w:val="24"/>
        </w:rPr>
        <w:t>ώριο, όπως κινδυνεύουμε να μείνουμε τώρα χάρη στην ευθύνη της Κυβερνήσεως ΣΥΡΙΖΑ</w:t>
      </w:r>
      <w:r w:rsidRPr="00C7281D">
        <w:rPr>
          <w:rFonts w:eastAsia="Times New Roman" w:cs="Times New Roman"/>
          <w:szCs w:val="24"/>
        </w:rPr>
        <w:t xml:space="preserve"> </w:t>
      </w:r>
      <w:r>
        <w:rPr>
          <w:rFonts w:eastAsia="Times New Roman" w:cs="Times New Roman"/>
          <w:szCs w:val="24"/>
        </w:rPr>
        <w:t>-</w:t>
      </w:r>
      <w:r w:rsidRPr="00C7281D">
        <w:rPr>
          <w:rFonts w:eastAsia="Times New Roman" w:cs="Times New Roman"/>
          <w:szCs w:val="24"/>
        </w:rPr>
        <w:t xml:space="preserve"> </w:t>
      </w:r>
      <w:r>
        <w:rPr>
          <w:rFonts w:eastAsia="Times New Roman" w:cs="Times New Roman"/>
          <w:szCs w:val="24"/>
        </w:rPr>
        <w:t>ΑΝΕΛ.</w:t>
      </w:r>
    </w:p>
    <w:p w14:paraId="45C5BB2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μία μόνο επισήμανση στον κύριο Υπουργό, ο οποίος ενεπλάκη την προηγούμενη εβδομάδα αναγκαστικά και στο θέμα των εγγράφων για τη Σαουδική </w:t>
      </w:r>
      <w:r>
        <w:rPr>
          <w:rFonts w:eastAsia="Times New Roman" w:cs="Times New Roman"/>
          <w:szCs w:val="24"/>
        </w:rPr>
        <w:t>Αραβία. Έχει κάνει μία πολύ σοβαρή ερώτηση ο κ. Κουμουτσάκος και σε αυτή την ερώτηση πρέπει να ληφθούν πολύ σοβαρές απαντήσεις από το Υπουργείο Εξωτερικών.</w:t>
      </w:r>
    </w:p>
    <w:p w14:paraId="45C5BB2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Στην Αίθουσα αυτή, κύριε Υπουργέ, προ μίας εβδομάδας ο κύριος Πρωθυπουργός κατηγόρησε τον </w:t>
      </w:r>
      <w:r>
        <w:rPr>
          <w:rFonts w:eastAsia="Times New Roman" w:cs="Times New Roman"/>
          <w:szCs w:val="24"/>
        </w:rPr>
        <w:t>π</w:t>
      </w:r>
      <w:r>
        <w:rPr>
          <w:rFonts w:eastAsia="Times New Roman" w:cs="Times New Roman"/>
          <w:szCs w:val="24"/>
        </w:rPr>
        <w:t>ρέσβη μας</w:t>
      </w:r>
      <w:r>
        <w:rPr>
          <w:rFonts w:eastAsia="Times New Roman" w:cs="Times New Roman"/>
          <w:szCs w:val="24"/>
        </w:rPr>
        <w:t xml:space="preserve"> στο </w:t>
      </w:r>
      <w:proofErr w:type="spellStart"/>
      <w:r>
        <w:rPr>
          <w:rFonts w:eastAsia="Times New Roman" w:cs="Times New Roman"/>
          <w:szCs w:val="24"/>
        </w:rPr>
        <w:t>Ριάντ</w:t>
      </w:r>
      <w:proofErr w:type="spellEnd"/>
      <w:r>
        <w:rPr>
          <w:rFonts w:eastAsia="Times New Roman" w:cs="Times New Roman"/>
          <w:szCs w:val="24"/>
        </w:rPr>
        <w:t xml:space="preserve"> ως προδότη. Ήρθε από το Βήμα αυτό και είπε ότι ο </w:t>
      </w:r>
      <w:r>
        <w:rPr>
          <w:rFonts w:eastAsia="Times New Roman" w:cs="Times New Roman"/>
          <w:szCs w:val="24"/>
        </w:rPr>
        <w:t>π</w:t>
      </w:r>
      <w:r>
        <w:rPr>
          <w:rFonts w:eastAsia="Times New Roman" w:cs="Times New Roman"/>
          <w:szCs w:val="24"/>
        </w:rPr>
        <w:t xml:space="preserve">ρέσβης μας στο </w:t>
      </w:r>
      <w:proofErr w:type="spellStart"/>
      <w:r>
        <w:rPr>
          <w:rFonts w:eastAsia="Times New Roman" w:cs="Times New Roman"/>
          <w:szCs w:val="24"/>
        </w:rPr>
        <w:t>Ριάντ</w:t>
      </w:r>
      <w:proofErr w:type="spellEnd"/>
      <w:r>
        <w:rPr>
          <w:rFonts w:eastAsia="Times New Roman" w:cs="Times New Roman"/>
          <w:szCs w:val="24"/>
        </w:rPr>
        <w:t xml:space="preserve"> λειτουργούσε για τα συμφέροντα, ήταν κάπως ως ατζέντης ενός επιχειρηματία, ενός άλλου μεσάζοντα, όπως τον είπε στην Βουλή, ενός κ</w:t>
      </w:r>
      <w:r w:rsidRPr="00C7281D">
        <w:rPr>
          <w:rFonts w:eastAsia="Times New Roman" w:cs="Times New Roman"/>
          <w:szCs w:val="24"/>
        </w:rPr>
        <w:t>.</w:t>
      </w:r>
      <w:r>
        <w:rPr>
          <w:rFonts w:eastAsia="Times New Roman" w:cs="Times New Roman"/>
          <w:szCs w:val="24"/>
        </w:rPr>
        <w:t xml:space="preserve"> Σφακιανάκη. </w:t>
      </w:r>
    </w:p>
    <w:p w14:paraId="45C5BB2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Παρά ταύτα, στη συνέχεια είδαμ</w:t>
      </w:r>
      <w:r>
        <w:rPr>
          <w:rFonts w:eastAsia="Times New Roman" w:cs="Times New Roman"/>
          <w:szCs w:val="24"/>
        </w:rPr>
        <w:t xml:space="preserve">ε ότι το Υπουργείο Εξωτερικών δεν έχει λάβει κανένα μέτρο κατ’ αυτού του </w:t>
      </w:r>
      <w:r>
        <w:rPr>
          <w:rFonts w:eastAsia="Times New Roman" w:cs="Times New Roman"/>
          <w:szCs w:val="24"/>
        </w:rPr>
        <w:t>π</w:t>
      </w:r>
      <w:r>
        <w:rPr>
          <w:rFonts w:eastAsia="Times New Roman" w:cs="Times New Roman"/>
          <w:szCs w:val="24"/>
        </w:rPr>
        <w:t xml:space="preserve">ρέσβη. Πρέπει να μας πείτε: είτε ο </w:t>
      </w:r>
      <w:r>
        <w:rPr>
          <w:rFonts w:eastAsia="Times New Roman" w:cs="Times New Roman"/>
          <w:szCs w:val="24"/>
        </w:rPr>
        <w:t>π</w:t>
      </w:r>
      <w:r>
        <w:rPr>
          <w:rFonts w:eastAsia="Times New Roman" w:cs="Times New Roman"/>
          <w:szCs w:val="24"/>
        </w:rPr>
        <w:t>ρέσβης πράγματι λειτουργούσε υπέρ ενός μεσάζοντα, όπως το είπε ο κ. Τσίπρας</w:t>
      </w:r>
      <w:r w:rsidRPr="00757032">
        <w:rPr>
          <w:rFonts w:eastAsia="Times New Roman" w:cs="Times New Roman"/>
          <w:szCs w:val="24"/>
        </w:rPr>
        <w:t>,</w:t>
      </w:r>
      <w:r>
        <w:rPr>
          <w:rFonts w:eastAsia="Times New Roman" w:cs="Times New Roman"/>
          <w:szCs w:val="24"/>
        </w:rPr>
        <w:t xml:space="preserve"> και άρα πρέπει να κινηθούν οι διαδικασίες για να εκδιωχθεί από το Διπ</w:t>
      </w:r>
      <w:r>
        <w:rPr>
          <w:rFonts w:eastAsia="Times New Roman" w:cs="Times New Roman"/>
          <w:szCs w:val="24"/>
        </w:rPr>
        <w:t xml:space="preserve">λωματικό Σώμα πάραυτα και να υποστεί τις συνέπειες της συμπεριφοράς του, είτε όσα είπε ο Πρωθυπουργός στη Βουλή ήταν μια κοινή συκοφαντία και άρα ο </w:t>
      </w:r>
      <w:r>
        <w:rPr>
          <w:rFonts w:eastAsia="Times New Roman" w:cs="Times New Roman"/>
          <w:szCs w:val="24"/>
        </w:rPr>
        <w:t>π</w:t>
      </w:r>
      <w:r>
        <w:rPr>
          <w:rFonts w:eastAsia="Times New Roman" w:cs="Times New Roman"/>
          <w:szCs w:val="24"/>
        </w:rPr>
        <w:t>ρέσβης μπορεί να συνεχίσει τη διπλωματική του πορεία στο Διπλωματικό Σώμα. Και τα δύο ταυτόχρονα δεν μπορεί</w:t>
      </w:r>
      <w:r>
        <w:rPr>
          <w:rFonts w:eastAsia="Times New Roman" w:cs="Times New Roman"/>
          <w:szCs w:val="24"/>
        </w:rPr>
        <w:t xml:space="preserve"> να συμβαίνουν. Δεν μπορεί, δηλαδή, και ο </w:t>
      </w:r>
      <w:r>
        <w:rPr>
          <w:rFonts w:eastAsia="Times New Roman" w:cs="Times New Roman"/>
          <w:szCs w:val="24"/>
        </w:rPr>
        <w:t>π</w:t>
      </w:r>
      <w:r>
        <w:rPr>
          <w:rFonts w:eastAsia="Times New Roman" w:cs="Times New Roman"/>
          <w:szCs w:val="24"/>
        </w:rPr>
        <w:t xml:space="preserve">ρέσβης να υπήρξε όργανο του Σφακιανάκη και ο κ. Τσίπρας να έχει δίκιο και ο </w:t>
      </w:r>
      <w:r>
        <w:rPr>
          <w:rFonts w:eastAsia="Times New Roman" w:cs="Times New Roman"/>
          <w:szCs w:val="24"/>
        </w:rPr>
        <w:t>π</w:t>
      </w:r>
      <w:r>
        <w:rPr>
          <w:rFonts w:eastAsia="Times New Roman" w:cs="Times New Roman"/>
          <w:szCs w:val="24"/>
        </w:rPr>
        <w:t xml:space="preserve">ρέσβης να παραμένει στη θέση του. Πρέπει να μας πείτε, λοιπόν, ποιες θα είναι οι πρωτοβουλίες που θα πάρει το Υπουργείο των Εξωτερικών, </w:t>
      </w:r>
      <w:r>
        <w:rPr>
          <w:rFonts w:eastAsia="Times New Roman" w:cs="Times New Roman"/>
          <w:szCs w:val="24"/>
        </w:rPr>
        <w:t xml:space="preserve">για να μάθουμε ποιος ήταν ο ρόλος του </w:t>
      </w:r>
      <w:r>
        <w:rPr>
          <w:rFonts w:eastAsia="Times New Roman" w:cs="Times New Roman"/>
          <w:szCs w:val="24"/>
        </w:rPr>
        <w:t>π</w:t>
      </w:r>
      <w:r>
        <w:rPr>
          <w:rFonts w:eastAsia="Times New Roman" w:cs="Times New Roman"/>
          <w:szCs w:val="24"/>
        </w:rPr>
        <w:t xml:space="preserve">ρέσβη σ’ αυτή τη δυσώδη υπόθεση. </w:t>
      </w:r>
    </w:p>
    <w:p w14:paraId="45C5BB2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C5BB27" w14:textId="77777777" w:rsidR="008C3EAA" w:rsidRDefault="00C36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C5BB2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εγώ σας ευχαριστώ. </w:t>
      </w:r>
    </w:p>
    <w:p w14:paraId="45C5BB2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Ο κ. Κεφαλογιάννης έχει το</w:t>
      </w:r>
      <w:r>
        <w:rPr>
          <w:rFonts w:eastAsia="Times New Roman" w:cs="Times New Roman"/>
          <w:szCs w:val="24"/>
        </w:rPr>
        <w:t>ν</w:t>
      </w:r>
      <w:r>
        <w:rPr>
          <w:rFonts w:eastAsia="Times New Roman" w:cs="Times New Roman"/>
          <w:szCs w:val="24"/>
        </w:rPr>
        <w:t xml:space="preserve"> λόγο. </w:t>
      </w:r>
    </w:p>
    <w:p w14:paraId="45C5BB2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Κύριε Υπουργέ, κάθε ομιλία, έρευνα, άρθρο ή μελέτη για την Ευρώπη, των οποίων ο συντάκτης τουλάχιστον σέβεται τον εαυτό του, αρχίζει πάντα με κάποιες κοινότοπες διαπιστώσεις,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ότι η Ευρώπη βρίσκεται αντιμέτωπη με</w:t>
      </w:r>
      <w:r>
        <w:rPr>
          <w:rFonts w:eastAsia="Times New Roman" w:cs="Times New Roman"/>
          <w:szCs w:val="24"/>
        </w:rPr>
        <w:t xml:space="preserve"> τη μεγαλύτερη κρίση της ή ότι η εμπιστοσύνη των πολιτών προς την Ευρωπαϊκή Ένωση βρίσκεται υπό αμφισβήτηση ή ακόμα ότι η Ευρωπαϊκή Ένωση δεν ανταποκρίνεται στις </w:t>
      </w:r>
      <w:r w:rsidRPr="00976F66">
        <w:rPr>
          <w:rFonts w:eastAsia="Times New Roman" w:cs="Times New Roman"/>
          <w:szCs w:val="24"/>
        </w:rPr>
        <w:t xml:space="preserve">έντονες φοβίες και ανησυχίες των πολιτών. </w:t>
      </w:r>
    </w:p>
    <w:p w14:paraId="45C5BB2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Νομίζω πως κατανοείτε ότι ο λόγος, για τον οποίο σα</w:t>
      </w:r>
      <w:r>
        <w:rPr>
          <w:rFonts w:eastAsia="Times New Roman" w:cs="Times New Roman"/>
          <w:szCs w:val="24"/>
        </w:rPr>
        <w:t xml:space="preserve">ς καλέσαμε σήμερα εδώ πέρα, δεν είναι για να διαγωνιστούμε ποιος θα κάνει τις καλύτερες διαπιστώσεις ή διατυπώσεις για το μέλλον της Ευρώπης, </w:t>
      </w:r>
      <w:proofErr w:type="spellStart"/>
      <w:r>
        <w:rPr>
          <w:rFonts w:eastAsia="Times New Roman" w:cs="Times New Roman"/>
          <w:szCs w:val="24"/>
        </w:rPr>
        <w:t>πόσω</w:t>
      </w:r>
      <w:proofErr w:type="spellEnd"/>
      <w:r>
        <w:rPr>
          <w:rFonts w:eastAsia="Times New Roman" w:cs="Times New Roman"/>
          <w:szCs w:val="24"/>
        </w:rPr>
        <w:t xml:space="preserve"> δε μάλλον για την κρίση της Ευρώπης, αλλά σας καλέσαμε εδώ για να λάβουμε όσο το δυνατόν πιο πειστικές και συ</w:t>
      </w:r>
      <w:r>
        <w:rPr>
          <w:rFonts w:eastAsia="Times New Roman" w:cs="Times New Roman"/>
          <w:szCs w:val="24"/>
        </w:rPr>
        <w:t>γκεκριμένες απαντήσεις, εάν βεβαίως τις έχετε, σ</w:t>
      </w:r>
      <w:r>
        <w:rPr>
          <w:rFonts w:eastAsia="Times New Roman" w:cs="Times New Roman"/>
          <w:szCs w:val="24"/>
        </w:rPr>
        <w:t>ε</w:t>
      </w:r>
      <w:r>
        <w:rPr>
          <w:rFonts w:eastAsia="Times New Roman" w:cs="Times New Roman"/>
          <w:szCs w:val="24"/>
        </w:rPr>
        <w:t xml:space="preserve"> αυτό που από πολλούς αποκαλείται ως η μεγαλύτερη κρίση και πρόκληση για όλα τα κράτη-μέλη, δηλαδή την περαιτέρω εμβάθυνση και ενοποίηση του ευρωπαϊκού εγχειρήματος.</w:t>
      </w:r>
    </w:p>
    <w:p w14:paraId="45C5BB2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Βέβαια, η αναγνώριση μιας πρόκλησης ως κο</w:t>
      </w:r>
      <w:r>
        <w:rPr>
          <w:rFonts w:eastAsia="Times New Roman" w:cs="Times New Roman"/>
          <w:szCs w:val="24"/>
        </w:rPr>
        <w:t xml:space="preserve">ινής δεν είναι καθόλου εύκολη υπόθεση. Η αντιμετώπισή της προϋποθέτει, </w:t>
      </w:r>
      <w:r>
        <w:rPr>
          <w:rFonts w:eastAsia="Times New Roman" w:cs="Times New Roman"/>
          <w:szCs w:val="24"/>
        </w:rPr>
        <w:lastRenderedPageBreak/>
        <w:t>πριν απ’ όλα, την κοινή κατανόησή της τουλάχιστον όσον αφορά τις βασικές πτυχές της. Και σας ερωτώ: Συμβαίνει κάτι τέτοιο με την Κυβέρνησή σας; Δυστυχώς δεν το νομίζω.</w:t>
      </w:r>
    </w:p>
    <w:p w14:paraId="45C5BB2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Εάν σταχυολογήσει</w:t>
      </w:r>
      <w:r>
        <w:rPr>
          <w:rFonts w:eastAsia="Times New Roman" w:cs="Times New Roman"/>
          <w:szCs w:val="24"/>
        </w:rPr>
        <w:t xml:space="preserve"> κανείς τις απόψεις στελεχών της παρούσας Κυβέρνησης για τους λόγους που η σημερινή Ευρώπη βρίσκεται σήμερα σε κρίση, δυστυχώς θα καταλάβει ότι η χώρα μας βρίσκεται σε ένα διαφορετικό εντελώς μήκος κύματος σε σχέση με τις υπόλοιπες χώρες, κράτη-μέλη της Ευ</w:t>
      </w:r>
      <w:r>
        <w:rPr>
          <w:rFonts w:eastAsia="Times New Roman" w:cs="Times New Roman"/>
          <w:szCs w:val="24"/>
        </w:rPr>
        <w:t>ρωπαϊκής Ένωσης.</w:t>
      </w:r>
    </w:p>
    <w:p w14:paraId="45C5BB2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Σταχυολογώ την ουσία των δικών σας απόψεων, αλλά και συναδέλφων σας, πρώην και νυν, του Υπουργείου Εξωτερικών. «Η Ελλάδα», λέγατε και λέτε, «υπήρξε ένα εργαστήρι πειραματισμών και πεδίο στρατηγικών λαθών. Η στάση των Ευρωπαίων εταίρων δηλώ</w:t>
      </w:r>
      <w:r>
        <w:rPr>
          <w:rFonts w:eastAsia="Times New Roman" w:cs="Times New Roman"/>
          <w:szCs w:val="24"/>
        </w:rPr>
        <w:t>νει την άρνησή τους να μπουν σε ισότιμο διάλογο με τη λαϊκή βούληση και έκφραση. Στο δημοψήφισμα επιχείρησαν να χειραγωγήσουν τη βούληση ενός ολόκληρου λαού.». Και πραγματικά, κύριε Υπουργέ, αναρωτιέμαι: Με αυτά τα διανοητικά εργαλεία κατανόησης της ευρωπα</w:t>
      </w:r>
      <w:r>
        <w:rPr>
          <w:rFonts w:eastAsia="Times New Roman" w:cs="Times New Roman"/>
          <w:szCs w:val="24"/>
        </w:rPr>
        <w:t>ϊκής πραγματικότητας συνομιλεί ακόμα η χώρα μας με τους εταίρους για το μέλλον της Ευρώπης;</w:t>
      </w:r>
    </w:p>
    <w:p w14:paraId="45C5BB2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Συνεχίζουν, για παράδειγμα ο κ. </w:t>
      </w:r>
      <w:proofErr w:type="spellStart"/>
      <w:r>
        <w:rPr>
          <w:rFonts w:eastAsia="Times New Roman" w:cs="Times New Roman"/>
          <w:szCs w:val="24"/>
        </w:rPr>
        <w:t>Τσακαλώτος</w:t>
      </w:r>
      <w:proofErr w:type="spellEnd"/>
      <w:r>
        <w:rPr>
          <w:rFonts w:eastAsia="Times New Roman" w:cs="Times New Roman"/>
          <w:szCs w:val="24"/>
        </w:rPr>
        <w:t>, ο κ. Κοτζιάς, να συνομιλούν και να προσπαθούν να βρουν πεδίο κατανόησης με τους εταίρους μας για το μέλλον της Ευρωζώνης</w:t>
      </w:r>
      <w:r>
        <w:rPr>
          <w:rFonts w:eastAsia="Times New Roman" w:cs="Times New Roman"/>
          <w:szCs w:val="24"/>
        </w:rPr>
        <w:t>, χρησιμοποιώντας το εφεύρημα της Ελλάδας ως αποικίας χρέους και της Γερμανίας ως σύγχρονου ιμπεριαλιστικού πόλου; Εάν αυτό συμβαίνει, τότε δεν πρέπει να μας προκαλεί κα</w:t>
      </w:r>
      <w:r>
        <w:rPr>
          <w:rFonts w:eastAsia="Times New Roman" w:cs="Times New Roman"/>
          <w:szCs w:val="24"/>
        </w:rPr>
        <w:t>μ</w:t>
      </w:r>
      <w:r>
        <w:rPr>
          <w:rFonts w:eastAsia="Times New Roman" w:cs="Times New Roman"/>
          <w:szCs w:val="24"/>
        </w:rPr>
        <w:t xml:space="preserve">μία έκπληξη το διαρκώς αυξανόμενο αντιευρωπαϊκό ρεύμα, το οποίο παρατηρείται στη χώρα </w:t>
      </w:r>
      <w:r>
        <w:rPr>
          <w:rFonts w:eastAsia="Times New Roman" w:cs="Times New Roman"/>
          <w:szCs w:val="24"/>
        </w:rPr>
        <w:t>μας από το 2000 και μετά.</w:t>
      </w:r>
    </w:p>
    <w:p w14:paraId="45C5BB3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 πρώτο ζήτημα για το οποίο ελέγχεται, δι’ υμών, η Κυβέρνησή σας είναι εάν με τα λεγόμενα και τις πράξεις σας συνέβαλε στην ηθική και πολιτική </w:t>
      </w:r>
      <w:proofErr w:type="spellStart"/>
      <w:r>
        <w:rPr>
          <w:rFonts w:eastAsia="Times New Roman" w:cs="Times New Roman"/>
          <w:szCs w:val="24"/>
        </w:rPr>
        <w:t>απονομιμοποίηση</w:t>
      </w:r>
      <w:proofErr w:type="spellEnd"/>
      <w:r>
        <w:rPr>
          <w:rFonts w:eastAsia="Times New Roman" w:cs="Times New Roman"/>
          <w:szCs w:val="24"/>
        </w:rPr>
        <w:t xml:space="preserve"> της Ευρώπης. Γιατί είναι άλλο πράγμα να βγει κάποιος άλλος και να πει </w:t>
      </w:r>
      <w:r>
        <w:rPr>
          <w:rFonts w:eastAsia="Times New Roman" w:cs="Times New Roman"/>
          <w:szCs w:val="24"/>
        </w:rPr>
        <w:t>ότι η διαχείριση της ελληνικής κρίσης από το 2010 και έπειτα δεν ήταν η καλύτερη δυνατή όσον αφορά την πλευρά των ευρωπαϊκών θεσμών και είναι άλλο πράγμα να αντιλαμβάνεται, όπως κάνει ο ΣΥΡΙΖΑ, τις σχέσεις μας με τους εταίρους μας με όρους επιβολής και απο</w:t>
      </w:r>
      <w:r>
        <w:rPr>
          <w:rFonts w:eastAsia="Times New Roman" w:cs="Times New Roman"/>
          <w:szCs w:val="24"/>
        </w:rPr>
        <w:t>ικιοκρατίας.</w:t>
      </w:r>
    </w:p>
    <w:p w14:paraId="45C5BB3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Ένα δεύτερο ζητούμενο είναι σε τι Ευρώπη οδηγεί αυτή η στάση. Και για να το κάνω πιο συγκεκριμένο, για ποιο από τα πέντε σενάρια που παρουσίασε ο κ. </w:t>
      </w:r>
      <w:proofErr w:type="spellStart"/>
      <w:r>
        <w:rPr>
          <w:rFonts w:eastAsia="Times New Roman" w:cs="Times New Roman"/>
          <w:szCs w:val="24"/>
        </w:rPr>
        <w:t>Γιούνκερ</w:t>
      </w:r>
      <w:proofErr w:type="spellEnd"/>
      <w:r>
        <w:rPr>
          <w:rFonts w:eastAsia="Times New Roman" w:cs="Times New Roman"/>
          <w:szCs w:val="24"/>
        </w:rPr>
        <w:t xml:space="preserve"> δουλεύουμε εν τοις </w:t>
      </w:r>
      <w:proofErr w:type="spellStart"/>
      <w:r>
        <w:rPr>
          <w:rFonts w:eastAsia="Times New Roman" w:cs="Times New Roman"/>
          <w:szCs w:val="24"/>
        </w:rPr>
        <w:lastRenderedPageBreak/>
        <w:t>πράξεσι</w:t>
      </w:r>
      <w:proofErr w:type="spellEnd"/>
      <w:r>
        <w:rPr>
          <w:rFonts w:eastAsia="Times New Roman" w:cs="Times New Roman"/>
          <w:szCs w:val="24"/>
        </w:rPr>
        <w:t xml:space="preserve"> στην Ελλάδα; Έχω την αίσθηση, κύριε Υπουργέ, ότι δουλεύετε</w:t>
      </w:r>
      <w:r>
        <w:rPr>
          <w:rFonts w:eastAsia="Times New Roman" w:cs="Times New Roman"/>
          <w:szCs w:val="24"/>
        </w:rPr>
        <w:t xml:space="preserve"> για τα δ</w:t>
      </w:r>
      <w:r>
        <w:rPr>
          <w:rFonts w:eastAsia="Times New Roman" w:cs="Times New Roman"/>
          <w:szCs w:val="24"/>
        </w:rPr>
        <w:t>ύ</w:t>
      </w:r>
      <w:r>
        <w:rPr>
          <w:rFonts w:eastAsia="Times New Roman" w:cs="Times New Roman"/>
          <w:szCs w:val="24"/>
        </w:rPr>
        <w:t>ο πρώτα. Δηλαδή, είτε για το σενάριο συνεχίζουμε κανονικά ως έχει είτε για το σενάριο τίποτα περισσότερο από την ενιαία αγορά. Και βεβαίως δεν λέω ότι αυτό επιθυμείτε, λέω ότι με τις πράξεις και τις δικές σας παραλείψεις φαίνεται ότι δουλεύετε γι</w:t>
      </w:r>
      <w:r>
        <w:rPr>
          <w:rFonts w:eastAsia="Times New Roman" w:cs="Times New Roman"/>
          <w:szCs w:val="24"/>
        </w:rPr>
        <w:t>α αυτά τα δύο σενάρια.</w:t>
      </w:r>
    </w:p>
    <w:p w14:paraId="45C5BB3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Εργάζεστε, λοιπόν, για μια Ευρώπη η οποία θα συνεχίσει να πορεύεται με τη φενάκη της εθνικής κυριαρχίας, η οποία λέει ότι μπορείς να ασκείς μια εθνικά κυρίαρχη οικονομική πολιτική, μόνο εάν αφαιρέσεις αρμοδιότητες από την Ευρώπη και </w:t>
      </w:r>
      <w:r>
        <w:rPr>
          <w:rFonts w:eastAsia="Times New Roman" w:cs="Times New Roman"/>
          <w:szCs w:val="24"/>
        </w:rPr>
        <w:t xml:space="preserve">τις μεταθέσεις σε εθνικό επίπεδο και που, επίσης, λέει ότι οι δημοφιλείς κυβερνητικές επιλογές, πολιτικές όπως το κοινωνικό μέρισμα, είναι δικό μας, δηλαδή εθνικό, ενώ ό,τι </w:t>
      </w:r>
      <w:proofErr w:type="spellStart"/>
      <w:r>
        <w:rPr>
          <w:rFonts w:eastAsia="Times New Roman" w:cs="Times New Roman"/>
          <w:szCs w:val="24"/>
        </w:rPr>
        <w:t>αντιδημοφιλές</w:t>
      </w:r>
      <w:proofErr w:type="spellEnd"/>
      <w:r>
        <w:rPr>
          <w:rFonts w:eastAsia="Times New Roman" w:cs="Times New Roman"/>
          <w:szCs w:val="24"/>
        </w:rPr>
        <w:t>, όπως η λιτότητα, είναι της Ευρωπαϊκής Ένωσης.</w:t>
      </w:r>
    </w:p>
    <w:p w14:paraId="45C5BB33"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Την ίδια στιγμή, πολλά</w:t>
      </w:r>
      <w:r>
        <w:rPr>
          <w:rFonts w:eastAsia="Times New Roman" w:cs="Times New Roman"/>
          <w:szCs w:val="24"/>
        </w:rPr>
        <w:t xml:space="preserve"> κράτη-μέλη συμμετέχουν σε μια έντονη ανταλλαγή ιδεών με στόχο την περαιτέρω εμβάθυνση της Ένωσης, στην οποία η ελληνική Κυβέρνηση όχι μόνο δεν συμμετέχει, αλλά δυστυχώς δεν φροντίζει και να ενημερώνει τους Έλληνες πολίτες.</w:t>
      </w:r>
    </w:p>
    <w:p w14:paraId="45C5BB34"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Αναφέρω ενδεικτικά τα εξής: Μιλά</w:t>
      </w:r>
      <w:r>
        <w:rPr>
          <w:rFonts w:eastAsia="Times New Roman" w:cs="Times New Roman"/>
          <w:szCs w:val="24"/>
        </w:rPr>
        <w:t xml:space="preserve">τε ως ΣΥΡΙΖΑ για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Έχετε εξηγήσει, κύριε Υπουργέ, στον ελληνικό λαό ότι κάτι τέτοιο δεν μπορεί να συμβεί χωρίς να αποκτήσει η Ευρώπη, η Ευρωζώνη δημοσιονομική ικανότητα;</w:t>
      </w:r>
    </w:p>
    <w:p w14:paraId="45C5BB35"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Ποια είναι η άποψή σας για τη δημιουργία θέσης Υπουργού Οικον</w:t>
      </w:r>
      <w:r>
        <w:rPr>
          <w:rFonts w:eastAsia="Times New Roman" w:cs="Times New Roman"/>
          <w:szCs w:val="24"/>
        </w:rPr>
        <w:t>ομικών της Ευρωζώνης, ο οποίος θα έχει ουσιαστικό λόγο για τη διαχείριση των εθνικών προϋπολογισμών;</w:t>
      </w:r>
    </w:p>
    <w:p w14:paraId="45C5BB36"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Ποια είναι η άποψή σας για την εμβάθυνση της τραπεζικής ένωσης; Είστε υπέρ της άποψης να υπάρξει το ελάχιστο δυνατό κόστος για τον φορολογούμενο και την πρ</w:t>
      </w:r>
      <w:r>
        <w:rPr>
          <w:rFonts w:eastAsia="Times New Roman" w:cs="Times New Roman"/>
          <w:szCs w:val="24"/>
        </w:rPr>
        <w:t xml:space="preserve">αγματική οικονομία ή επιθυμείτε τα σπασμένα του χρηματοπιστωτικού συστήματος και την κακοδιαχείριση των τραπεζιτών να την πληρώνει το </w:t>
      </w:r>
      <w:r>
        <w:rPr>
          <w:rFonts w:eastAsia="Times New Roman" w:cs="Times New Roman"/>
          <w:szCs w:val="24"/>
        </w:rPr>
        <w:t>δ</w:t>
      </w:r>
      <w:r>
        <w:rPr>
          <w:rFonts w:eastAsia="Times New Roman" w:cs="Times New Roman"/>
          <w:szCs w:val="24"/>
        </w:rPr>
        <w:t>ημόσιο, δηλαδή ο φορολογούμενος;</w:t>
      </w:r>
    </w:p>
    <w:p w14:paraId="45C5BB37"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Μιλάτε για κοινό ευρωπαϊκό σύστημα εγγύησης καταθέσεων. Είμαστε μαζί σας. Αναρωτιέμαι: Θ</w:t>
      </w:r>
      <w:r>
        <w:rPr>
          <w:rFonts w:eastAsia="Times New Roman" w:cs="Times New Roman"/>
          <w:szCs w:val="24"/>
        </w:rPr>
        <w:t>α καλύπτει τις καταθέσεις των πολιτών όταν οι κυβερνήσεις τους αθετούν τις εθνικές υποχρεώσεις, προβαίνουν σε μονομερείς ενέργειες και διεξάγουν «περήφανες» διαπραγματεύσεις για τις οποίες εμφανίζεστε αμετανόητοι;</w:t>
      </w:r>
    </w:p>
    <w:p w14:paraId="45C5BB3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w:t>
      </w:r>
      <w:r>
        <w:rPr>
          <w:rFonts w:eastAsia="Times New Roman" w:cs="Times New Roman"/>
          <w:szCs w:val="24"/>
        </w:rPr>
        <w:t xml:space="preserve">ς του χρόνου ομιλίας του κυρίου Βουλευτή) </w:t>
      </w:r>
    </w:p>
    <w:p w14:paraId="45C5BB3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Θα χρειαστώ και τον χρόνο της δευτερολογίας μου, κύριε Πρόεδρε. </w:t>
      </w:r>
    </w:p>
    <w:p w14:paraId="45C5BB3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Μιλήσατε για την ανάγκη σύστασης Ευρωπαίου Υπουργού Κοινωνικής Συνοχής, επικεφαλής του </w:t>
      </w:r>
      <w:proofErr w:type="spellStart"/>
      <w:r>
        <w:rPr>
          <w:rFonts w:eastAsia="Times New Roman" w:cs="Times New Roman"/>
          <w:szCs w:val="24"/>
          <w:lang w:val="en-US"/>
        </w:rPr>
        <w:t>Eurogroup</w:t>
      </w:r>
      <w:proofErr w:type="spellEnd"/>
      <w:r>
        <w:rPr>
          <w:rFonts w:eastAsia="Times New Roman" w:cs="Times New Roman"/>
          <w:szCs w:val="24"/>
        </w:rPr>
        <w:t xml:space="preserve"> των Υπουργών Εργασίας, για να κάνει τι; Για να λειτ</w:t>
      </w:r>
      <w:r>
        <w:rPr>
          <w:rFonts w:eastAsia="Times New Roman" w:cs="Times New Roman"/>
          <w:szCs w:val="24"/>
        </w:rPr>
        <w:t>ουργεί διακυβερνητικά και να απευθύνει συστάσεις στην ελληνική Κυβέρνηση για το πώς αυτή θα μοιράσει τα επιδόματα αλληλεγγύης ή για να λειτουργεί υπερεθνικά, έχοντας στην εποπτεία του ένα ευρωπαϊκό ταμείο ανεργίας, που θα επεμβαίνει σταθεροποιητικά στα κρά</w:t>
      </w:r>
      <w:r>
        <w:rPr>
          <w:rFonts w:eastAsia="Times New Roman" w:cs="Times New Roman"/>
          <w:szCs w:val="24"/>
        </w:rPr>
        <w:t>τη-μέλη, που ήδη έχουν μεγάλο ποσοστό ανεργίας, διοχετεύοντας πόρους για τη στήριξη της απασχόλησης;</w:t>
      </w:r>
    </w:p>
    <w:p w14:paraId="45C5BB3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Πώς σκέφτεστε τη μετεξέλιξη του </w:t>
      </w:r>
      <w:r>
        <w:rPr>
          <w:rFonts w:eastAsia="Times New Roman" w:cs="Times New Roman"/>
          <w:szCs w:val="24"/>
          <w:lang w:val="en-US"/>
        </w:rPr>
        <w:t>ESM</w:t>
      </w:r>
      <w:r>
        <w:rPr>
          <w:rFonts w:eastAsia="Times New Roman" w:cs="Times New Roman"/>
          <w:szCs w:val="24"/>
        </w:rPr>
        <w:t xml:space="preserve"> σε ένα Ευρωπαϊκό Νομισματικό Ταμείο με δυνατότητα δανεισμού ύστατης ανάγκης; Το σκέφτεστε ως έναν μηχανισμό όπου τα κράτη-μέλη θα έχουν τη δυνατότητα του βέτο στην παροχή τέτοιων δανείων ή ως έναν μηχανισμό που θα ελέγχεται δημοκρατικά από το Ευρωκοινοβού</w:t>
      </w:r>
      <w:r>
        <w:rPr>
          <w:rFonts w:eastAsia="Times New Roman" w:cs="Times New Roman"/>
          <w:szCs w:val="24"/>
        </w:rPr>
        <w:t>λιο ή από ένα κοινοβούλιο των χωρών της Ευρωζώνης;</w:t>
      </w:r>
    </w:p>
    <w:p w14:paraId="45C5BB3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κύριε Υπουργέ, είναι εξαιρετικά κρίσιμα </w:t>
      </w:r>
      <w:proofErr w:type="spellStart"/>
      <w:r>
        <w:rPr>
          <w:rFonts w:eastAsia="Times New Roman" w:cs="Times New Roman"/>
          <w:szCs w:val="24"/>
        </w:rPr>
        <w:t>διακυβεύματα</w:t>
      </w:r>
      <w:proofErr w:type="spellEnd"/>
      <w:r>
        <w:rPr>
          <w:rFonts w:eastAsia="Times New Roman" w:cs="Times New Roman"/>
          <w:szCs w:val="24"/>
        </w:rPr>
        <w:t>, που συζητούνται αυτή τη στιγμή στην Ευρώπη και δυστυχώς η χώρα μας, διά της Κυβέρνησης, είναι απούσα.</w:t>
      </w:r>
    </w:p>
    <w:p w14:paraId="45C5BB3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Γαλλία, για παράδειγμα, θέλει </w:t>
      </w:r>
      <w:r>
        <w:rPr>
          <w:rFonts w:eastAsia="Times New Roman" w:cs="Times New Roman"/>
          <w:szCs w:val="24"/>
        </w:rPr>
        <w:t>προϋπολογισμό Ευρωζώνης, αλλά δεν θέλει να παραχωρήσει έδαφος στην οικονομική και δημοσιονομική πολιτική.</w:t>
      </w:r>
    </w:p>
    <w:p w14:paraId="45C5BB3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Γερμανία θέλει δημοσιονομική ένωση ως αυστηρή δημοσιονομική πειθαρχία, χωρίς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w:t>
      </w:r>
    </w:p>
    <w:p w14:paraId="45C5BB3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Ιταλία θέλει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και</w:t>
      </w:r>
      <w:r>
        <w:rPr>
          <w:rFonts w:eastAsia="Times New Roman" w:cs="Times New Roman"/>
          <w:szCs w:val="24"/>
        </w:rPr>
        <w:t xml:space="preserve"> τραπεζική ένωση, χωρίς όμως να δέχεται να θέσει όρια στο ποσοστό επενδύσεων των ιταλικών τραπεζών σε κρατικά ομόλογα, κάτι το οποίο αποτελεί θεμελιώδες κομμάτι της τραπεζικής ενοποίησης.</w:t>
      </w:r>
      <w:r>
        <w:rPr>
          <w:rFonts w:eastAsia="Times New Roman" w:cs="Times New Roman"/>
          <w:szCs w:val="24"/>
        </w:rPr>
        <w:t>\</w:t>
      </w:r>
    </w:p>
    <w:p w14:paraId="45C5BB4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Σας ερωτούμε, κύριε Υπουργέ: Για όλα αυτά έχετε συγκεκριμένη άποψη </w:t>
      </w:r>
      <w:r>
        <w:rPr>
          <w:rFonts w:eastAsia="Times New Roman" w:cs="Times New Roman"/>
          <w:szCs w:val="24"/>
        </w:rPr>
        <w:t>ως Κυβέρνηση; Δυστυχώς αμφιβάλλω. Ελπίζω να με διαψεύσετε.</w:t>
      </w:r>
    </w:p>
    <w:p w14:paraId="45C5BB4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Τρία χρόνια τώρα, ως Κυβέρνηση ΣΥΡΙΖΑ και Ανεξάρτητοι Έλληνες, δεν καταφέρατε να </w:t>
      </w:r>
      <w:r>
        <w:rPr>
          <w:rFonts w:eastAsia="Times New Roman" w:cs="Times New Roman"/>
          <w:szCs w:val="24"/>
        </w:rPr>
        <w:t>κ</w:t>
      </w:r>
      <w:r>
        <w:rPr>
          <w:rFonts w:eastAsia="Times New Roman" w:cs="Times New Roman"/>
          <w:szCs w:val="24"/>
        </w:rPr>
        <w:t xml:space="preserve">τίσετε τις απαραίτητες συμμαχίες στην Ευρωπαϊκή Ένωση. Απόδειξη: Πριν από δέκα ημέρες </w:t>
      </w:r>
      <w:r>
        <w:rPr>
          <w:rFonts w:eastAsia="Times New Roman" w:cs="Times New Roman"/>
          <w:szCs w:val="24"/>
        </w:rPr>
        <w:lastRenderedPageBreak/>
        <w:t>διεκδικούσαμε τον Ευρωπαϊκό Ο</w:t>
      </w:r>
      <w:r>
        <w:rPr>
          <w:rFonts w:eastAsia="Times New Roman" w:cs="Times New Roman"/>
          <w:szCs w:val="24"/>
        </w:rPr>
        <w:t>ργανισμό Φαρμάκων και δυστυχώς αποκλειστήκαμε από τον πρώτο γύρο. Είναι κάτι το οποίο νομίζω ότι κι εσείς ο ίδιος το χειριστήκατε πολιτικά και θα θέλαμε πραγματικά να μας πείτε τι πήγε στραβά. Διότι, δυστυχώς, υπάρχει η εικόνα ότι λόγω της στάσης της ελλην</w:t>
      </w:r>
      <w:r>
        <w:rPr>
          <w:rFonts w:eastAsia="Times New Roman" w:cs="Times New Roman"/>
          <w:szCs w:val="24"/>
        </w:rPr>
        <w:t xml:space="preserve">ικής Κυβέρνησης τα τελευταία τρία χρόνια είμαστε σχετικά απομονωμένοι σε επίπεδο Ευρωπαϊκής Ένωσης, δεν </w:t>
      </w:r>
      <w:r>
        <w:rPr>
          <w:rFonts w:eastAsia="Times New Roman" w:cs="Times New Roman"/>
          <w:szCs w:val="24"/>
        </w:rPr>
        <w:t>κ</w:t>
      </w:r>
      <w:r>
        <w:rPr>
          <w:rFonts w:eastAsia="Times New Roman" w:cs="Times New Roman"/>
          <w:szCs w:val="24"/>
        </w:rPr>
        <w:t xml:space="preserve">τίσαμε τις απαραίτητες συμμαχίες και γι’ αυτό δυστυχώς έχουμε αποτυχίες σε όλα τα επίπεδα. </w:t>
      </w:r>
    </w:p>
    <w:p w14:paraId="45C5BB4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C5BB43" w14:textId="77777777" w:rsidR="008C3EAA" w:rsidRDefault="00C36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45C5BB4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45C5BB4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w:t>
      </w:r>
    </w:p>
    <w:p w14:paraId="45C5BB46"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κύριε Πρόεδρε.</w:t>
      </w:r>
    </w:p>
    <w:p w14:paraId="45C5BB4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Ίσως χρειαστώ χρόνο και από τη δευτερολογία μου.</w:t>
      </w:r>
    </w:p>
    <w:p w14:paraId="45C5BB4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κοινός τόπος </w:t>
      </w:r>
      <w:r>
        <w:rPr>
          <w:rFonts w:eastAsia="Times New Roman" w:cs="Times New Roman"/>
          <w:szCs w:val="24"/>
        </w:rPr>
        <w:t xml:space="preserve">πλέον η διαπίστωση πως η Ευρωπαϊκή Ένωση, το μεγάλο αυτό ιστορικό πείραμα που </w:t>
      </w:r>
      <w:proofErr w:type="spellStart"/>
      <w:r>
        <w:rPr>
          <w:rFonts w:eastAsia="Times New Roman" w:cs="Times New Roman"/>
          <w:szCs w:val="24"/>
        </w:rPr>
        <w:t>οικοδομήθηκε</w:t>
      </w:r>
      <w:proofErr w:type="spellEnd"/>
      <w:r>
        <w:rPr>
          <w:rFonts w:eastAsia="Times New Roman" w:cs="Times New Roman"/>
          <w:szCs w:val="24"/>
        </w:rPr>
        <w:t xml:space="preserve"> πάνω στα ερείπια δύο παγκοσμίων πολέμων με σκοπό τη διαρκή ευημερία και την ειρήνη στους λαούς της Ευρώπης, βρίσκεται σε ένα μεγάλο σταυροδρόμι.</w:t>
      </w:r>
    </w:p>
    <w:p w14:paraId="45C5BB4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Τα προηγούμενα χρόνι</w:t>
      </w:r>
      <w:r>
        <w:rPr>
          <w:rFonts w:eastAsia="Times New Roman" w:cs="Times New Roman"/>
          <w:szCs w:val="24"/>
        </w:rPr>
        <w:t>α, έως και πρόσφατα, παρακολουθήσαμε τα απειλητικά σημάδια της αποσύνθεσης και την υποχώρηση της εμπιστοσύνης των Ευρωπαίων πολιτών προς την Ένωση και τους θεσμούς της. Κατέστη φανερό ότι ή η Ευρώπη θα προχωρήσει με αποφασιστικότητα σε μεγαλύτερη εμβάθυνση</w:t>
      </w:r>
      <w:r>
        <w:rPr>
          <w:rFonts w:eastAsia="Times New Roman" w:cs="Times New Roman"/>
          <w:szCs w:val="24"/>
        </w:rPr>
        <w:t xml:space="preserve"> με αναδιάταξη των στόχων της ή θα συνεχίσει την οδό της παρακμής, με άδηλο αποτέλεσμα.</w:t>
      </w:r>
    </w:p>
    <w:p w14:paraId="45C5BB4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αφύπνιση δυνάμεων και προσωπικοτήτων όπως ο Πρόεδρος της Κομισιόν </w:t>
      </w:r>
      <w:proofErr w:type="spellStart"/>
      <w:r>
        <w:rPr>
          <w:rFonts w:eastAsia="Times New Roman" w:cs="Times New Roman"/>
          <w:szCs w:val="24"/>
        </w:rPr>
        <w:t>Γιούνκερ</w:t>
      </w:r>
      <w:proofErr w:type="spellEnd"/>
      <w:r>
        <w:rPr>
          <w:rFonts w:eastAsia="Times New Roman" w:cs="Times New Roman"/>
          <w:szCs w:val="24"/>
        </w:rPr>
        <w:t xml:space="preserve"> και ο Πρόεδρος Μακρόν, που θέτουν μετ’ επιτάσεως το αίτημα της αναμόρφωση</w:t>
      </w:r>
      <w:r>
        <w:rPr>
          <w:rFonts w:eastAsia="Times New Roman" w:cs="Times New Roman"/>
          <w:szCs w:val="24"/>
        </w:rPr>
        <w:t>ς της Ευρωπαϊκής Ένωσης, έρχονται την κατάλληλη στιγμή.</w:t>
      </w:r>
    </w:p>
    <w:p w14:paraId="45C5BB4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Για την Ελλάδα η συμμετοχή της στα ευρωπαϊκά </w:t>
      </w:r>
      <w:proofErr w:type="spellStart"/>
      <w:r>
        <w:rPr>
          <w:rFonts w:eastAsia="Times New Roman" w:cs="Times New Roman"/>
          <w:szCs w:val="24"/>
        </w:rPr>
        <w:t>τεκταινόμενα</w:t>
      </w:r>
      <w:proofErr w:type="spellEnd"/>
      <w:r>
        <w:rPr>
          <w:rFonts w:eastAsia="Times New Roman" w:cs="Times New Roman"/>
          <w:szCs w:val="24"/>
        </w:rPr>
        <w:t xml:space="preserve"> και η συμβολή της στη διαμόρφωση του νέου ευρωπαϊκού μέλλοντος είναι απλώς μονόδρομος. Αυτό αποδείχθηκε, αλλά από την ανάποδη, κατά την καταστ</w:t>
      </w:r>
      <w:r>
        <w:rPr>
          <w:rFonts w:eastAsia="Times New Roman" w:cs="Times New Roman"/>
          <w:szCs w:val="24"/>
        </w:rPr>
        <w:t xml:space="preserve">ροφική περίοδο του πρώτου </w:t>
      </w:r>
      <w:r>
        <w:rPr>
          <w:rFonts w:eastAsia="Times New Roman" w:cs="Times New Roman"/>
          <w:szCs w:val="24"/>
        </w:rPr>
        <w:lastRenderedPageBreak/>
        <w:t>εξαμήνου του 2015, τότε που ο ανεύθυνος πολιτικός λόγος από τους επιγόνους του πάλαι ποτέ «ΕΟΚ και ΝΑΤΟ το ίδιο συνδικάτο» λίγο έλειψε να εκτροχιάσει τη χώρα από τις ευρωπαϊκές ράγες.</w:t>
      </w:r>
    </w:p>
    <w:p w14:paraId="45C5BB4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Το ποια θα ήταν η εξέλιξη, κυρίες και κύριοι σ</w:t>
      </w:r>
      <w:r>
        <w:rPr>
          <w:rFonts w:eastAsia="Times New Roman" w:cs="Times New Roman"/>
          <w:szCs w:val="24"/>
        </w:rPr>
        <w:t>υνάδελφοι, το παραδέχονται σήμερα ακόμα και όσοι με αυταπάτες τότε είχαν σηκώσει παντιέρα, τουλάχιστον λεκτικά, για άλλα λιμάνια. Προφανώς θα είχαμε βουλιάξει στο οικονομικό και κοινωνικό χάος.</w:t>
      </w:r>
    </w:p>
    <w:p w14:paraId="45C5BB4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Δυστυχώς το ρεσιτάλ πολιτικής ανευθυνότητας και ψεύδους συνεχί</w:t>
      </w:r>
      <w:r>
        <w:rPr>
          <w:rFonts w:eastAsia="Times New Roman" w:cs="Times New Roman"/>
          <w:szCs w:val="24"/>
        </w:rPr>
        <w:t xml:space="preserve">ζεται χωρίς ίχνος τσίπας. Ακούμε έκπληκτοι τον κ. Τσίπρα να επαινεί τον Πρόεδρο Αναστασιάδη γιατί βγήκε η Κύπρος από το μνημόνιο και να λέει ότι </w:t>
      </w:r>
      <w:proofErr w:type="spellStart"/>
      <w:r>
        <w:rPr>
          <w:rFonts w:eastAsia="Times New Roman" w:cs="Times New Roman"/>
          <w:szCs w:val="24"/>
        </w:rPr>
        <w:t>οσονούπω</w:t>
      </w:r>
      <w:proofErr w:type="spellEnd"/>
      <w:r>
        <w:rPr>
          <w:rFonts w:eastAsia="Times New Roman" w:cs="Times New Roman"/>
          <w:szCs w:val="24"/>
        </w:rPr>
        <w:t xml:space="preserve"> θα τους ακολουθήσουμε και εμείς, όταν ο ΣΥΡΙΖΑ και οι λοιποί </w:t>
      </w:r>
      <w:proofErr w:type="spellStart"/>
      <w:r>
        <w:rPr>
          <w:rFonts w:eastAsia="Times New Roman" w:cs="Times New Roman"/>
          <w:szCs w:val="24"/>
        </w:rPr>
        <w:t>αντιμνημονιακοί</w:t>
      </w:r>
      <w:proofErr w:type="spellEnd"/>
      <w:r>
        <w:rPr>
          <w:rFonts w:eastAsia="Times New Roman" w:cs="Times New Roman"/>
          <w:szCs w:val="24"/>
        </w:rPr>
        <w:t xml:space="preserve"> συγγενείς ξόρκιζαν το κυπ</w:t>
      </w:r>
      <w:r>
        <w:rPr>
          <w:rFonts w:eastAsia="Times New Roman" w:cs="Times New Roman"/>
          <w:szCs w:val="24"/>
        </w:rPr>
        <w:t>ριακό πρόγραμμα εξόδου από την κρίση. Ή όταν ο Πρωθυπουργός πηγαίνει στην Πορτογαλία, μια ακόμη χώρα που βγήκε από τη μέγγενη των μνημονίων -γιατί δεν είχε εκεί ΣΥΡΙΖΑ-, ακούμε επίσης να τους συγχαίρει, την ίδια ώρα που η Κυβέρνησή του τσεκουρώνει τα επιδό</w:t>
      </w:r>
      <w:r>
        <w:rPr>
          <w:rFonts w:eastAsia="Times New Roman" w:cs="Times New Roman"/>
          <w:szCs w:val="24"/>
        </w:rPr>
        <w:t xml:space="preserve">ματα των πολυτέκνων και των </w:t>
      </w:r>
      <w:proofErr w:type="spellStart"/>
      <w:r>
        <w:rPr>
          <w:rFonts w:eastAsia="Times New Roman" w:cs="Times New Roman"/>
          <w:szCs w:val="24"/>
        </w:rPr>
        <w:t>τριτέκνων</w:t>
      </w:r>
      <w:proofErr w:type="spellEnd"/>
      <w:r>
        <w:rPr>
          <w:rFonts w:eastAsia="Times New Roman" w:cs="Times New Roman"/>
          <w:szCs w:val="24"/>
        </w:rPr>
        <w:t xml:space="preserve">, που σφαγιάζει συντάξεις και μισθούς, ενώ παίρνουν μπρος οι πλειστηριασμοί σπιτιών, στο άκουσμα </w:t>
      </w:r>
      <w:r>
        <w:rPr>
          <w:rFonts w:eastAsia="Times New Roman" w:cs="Times New Roman"/>
          <w:szCs w:val="24"/>
        </w:rPr>
        <w:lastRenderedPageBreak/>
        <w:t>των οποίων κάποτε σκίζατε τα ιμάτιά σας για να μην τα πάρουν οι τράπεζες.</w:t>
      </w:r>
    </w:p>
    <w:p w14:paraId="45C5BB4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Φτάσαμε στο σημείο πρώην Υπουργός σας να λέει ότ</w:t>
      </w:r>
      <w:r>
        <w:rPr>
          <w:rFonts w:eastAsia="Times New Roman" w:cs="Times New Roman"/>
          <w:szCs w:val="24"/>
        </w:rPr>
        <w:t>ι φταίει η Νέα Δημοκρατία που δεν προχώρησε τους πλειστηριασμούς και έβγαζε αποφάσεις προστασίας της κατοικίας. Εδώ πια σηκώνουμε τα χέρια. Αδυνατούμε να παρακολουθήσουμε τους συνειρμούς. Φεύγουμε από την πολιτική και εισερχόμαστε στα χωράφια της ψυχοπαθολ</w:t>
      </w:r>
      <w:r>
        <w:rPr>
          <w:rFonts w:eastAsia="Times New Roman" w:cs="Times New Roman"/>
          <w:szCs w:val="24"/>
        </w:rPr>
        <w:t>ογίας.</w:t>
      </w:r>
    </w:p>
    <w:p w14:paraId="45C5BB4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Για εμάς, κυρίες και κύριοι συνάδελφοι, και για τον ευρωπαϊκό δρόμο δεν υπάρχουν ήξεις </w:t>
      </w:r>
      <w:proofErr w:type="spellStart"/>
      <w:r>
        <w:rPr>
          <w:rFonts w:eastAsia="Times New Roman" w:cs="Times New Roman"/>
          <w:szCs w:val="24"/>
        </w:rPr>
        <w:t>αφήξεις</w:t>
      </w:r>
      <w:proofErr w:type="spellEnd"/>
      <w:r>
        <w:rPr>
          <w:rFonts w:eastAsia="Times New Roman" w:cs="Times New Roman"/>
          <w:szCs w:val="24"/>
        </w:rPr>
        <w:t xml:space="preserve">. Παραμένουμε σταθεροί στη γραμμή που χάραξε ο </w:t>
      </w:r>
      <w:r>
        <w:rPr>
          <w:rFonts w:eastAsia="Times New Roman" w:cs="Times New Roman"/>
          <w:szCs w:val="24"/>
        </w:rPr>
        <w:t>Ε</w:t>
      </w:r>
      <w:r>
        <w:rPr>
          <w:rFonts w:eastAsia="Times New Roman" w:cs="Times New Roman"/>
          <w:szCs w:val="24"/>
        </w:rPr>
        <w:t>θνάρχης Κωνσταντίνος Καραμανλής πολλές δεκαετίες πριν: Η Ελλάδα ανήκει στη Δύση. Και πρέπει να είναι στην π</w:t>
      </w:r>
      <w:r>
        <w:rPr>
          <w:rFonts w:eastAsia="Times New Roman" w:cs="Times New Roman"/>
          <w:szCs w:val="24"/>
        </w:rPr>
        <w:t>ρώτη γραμμή των διεργασιών, ώστε υπερνικώντας τα τεράστια προβλήματα που έχουν επισωρεύσει οι χρόνιες παθογένειες και εμμονές, να συντονίσουμε το βήμα μας με τις πρωτοπόρες ευρωπαϊκές χώρες.</w:t>
      </w:r>
    </w:p>
    <w:p w14:paraId="45C5BB5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Οι άξονες επί των οποίων πρέπει να εφαρμοστούν οι προτεινόμενες α</w:t>
      </w:r>
      <w:r>
        <w:rPr>
          <w:rFonts w:eastAsia="Times New Roman" w:cs="Times New Roman"/>
          <w:szCs w:val="24"/>
        </w:rPr>
        <w:t xml:space="preserve">λλαγές είναι συγκεκριμένοι. Πρωτίστως, η οικονομική πολιτική. Η Ευρώπη βρέθηκε το προηγούμενο διάστημα να </w:t>
      </w:r>
      <w:r>
        <w:rPr>
          <w:rFonts w:eastAsia="Times New Roman" w:cs="Times New Roman"/>
          <w:szCs w:val="24"/>
        </w:rPr>
        <w:lastRenderedPageBreak/>
        <w:t>συμπιέζεται ανάμεσα στη Σκύλλα μιας αυστηρής δημοσιονομικής γραμμής, που διόγκωσε κοινωνικές ανισότητες και το χάσμα Βορρά -</w:t>
      </w:r>
      <w:r>
        <w:rPr>
          <w:rFonts w:eastAsia="Times New Roman" w:cs="Times New Roman"/>
          <w:szCs w:val="24"/>
        </w:rPr>
        <w:t xml:space="preserve"> </w:t>
      </w:r>
      <w:r>
        <w:rPr>
          <w:rFonts w:eastAsia="Times New Roman" w:cs="Times New Roman"/>
          <w:szCs w:val="24"/>
        </w:rPr>
        <w:t>Νότου και στη Χάρυβδη ενό</w:t>
      </w:r>
      <w:r>
        <w:rPr>
          <w:rFonts w:eastAsia="Times New Roman" w:cs="Times New Roman"/>
          <w:szCs w:val="24"/>
        </w:rPr>
        <w:t>ς αφελούς και εξαιρετικά επικίνδυνου λαϊκισμού, τις συνέπειες του οποίου βιώνει και ο ελληνικός λαός.</w:t>
      </w:r>
    </w:p>
    <w:p w14:paraId="45C5BB5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Δεν υπάρχει αμφιβολία ότι οι προτάσεις για ταχύτερη ενοποίηση, για κοινό προϋπολογισμό, κοινό Υπουργό Οικονομικών της Ευρωπαϊκής Ένωσης, η μετατροπή του Ε</w:t>
      </w:r>
      <w:r>
        <w:rPr>
          <w:rFonts w:eastAsia="Times New Roman" w:cs="Times New Roman"/>
          <w:szCs w:val="24"/>
        </w:rPr>
        <w:t xml:space="preserve">υρωπαϊκού Μηχανισμού Σταθερότητας </w:t>
      </w:r>
      <w:r>
        <w:rPr>
          <w:rFonts w:eastAsia="Times New Roman" w:cs="Times New Roman"/>
          <w:szCs w:val="24"/>
          <w:lang w:val="en-US"/>
        </w:rPr>
        <w:t>ESM</w:t>
      </w:r>
      <w:r>
        <w:rPr>
          <w:rFonts w:eastAsia="Times New Roman" w:cs="Times New Roman"/>
          <w:szCs w:val="24"/>
        </w:rPr>
        <w:t xml:space="preserve"> σε Ευρωπαϊκό Νομισματικό Ταμείο και η εγγύηση των καταθέσεων σε ευρωπαϊκό επίπεδο, κινούνται προς τη σωστή κατεύθυνση. Επί τούτων η Κυβέρνηση οφείλει επιτέλους να πάρει ξεκάθαρη θέση και όχι να εμφανίζεται με διφορούμε</w:t>
      </w:r>
      <w:r>
        <w:rPr>
          <w:rFonts w:eastAsia="Times New Roman" w:cs="Times New Roman"/>
          <w:szCs w:val="24"/>
        </w:rPr>
        <w:t>νη στάση, όπως συνηθίζει, για να ικανοποιεί και το ακροαριστερό ακροατήριό της.</w:t>
      </w:r>
    </w:p>
    <w:p w14:paraId="45C5BB5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 δρόμος μας πρέπει να είναι αυτός των μεγάλων μεταρρυθμίσεων, που θα συνοδεύονται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από την επιβεβλημένη κοινωνική πολιτική. Αυτό είναι, θα έλεγα, και το μεγάλο στοίχημα </w:t>
      </w:r>
      <w:r>
        <w:rPr>
          <w:rFonts w:eastAsia="Times New Roman" w:cs="Times New Roman"/>
          <w:szCs w:val="24"/>
        </w:rPr>
        <w:t>για όλη την Ευρώπη.</w:t>
      </w:r>
    </w:p>
    <w:p w14:paraId="45C5BB5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Επιπλέον, οφείλουμε να αναλάβουμε πρωτοβουλίες για το θέμα του ασύλου και της μετανάστευσης.</w:t>
      </w:r>
    </w:p>
    <w:p w14:paraId="45C5BB5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οι ταπεινωτικοί έλεγχοι των Ελλήνων ταξιδιωτών στα αεροδρόμια της Γερμανίας με τη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ακύρωση της Συνθήκης </w:t>
      </w:r>
      <w:proofErr w:type="spellStart"/>
      <w:r>
        <w:rPr>
          <w:rFonts w:eastAsia="Times New Roman" w:cs="Times New Roman"/>
          <w:szCs w:val="24"/>
        </w:rPr>
        <w:t>Σένγκεν</w:t>
      </w:r>
      <w:proofErr w:type="spellEnd"/>
      <w:r>
        <w:rPr>
          <w:rFonts w:eastAsia="Times New Roman" w:cs="Times New Roman"/>
          <w:szCs w:val="24"/>
        </w:rPr>
        <w:t xml:space="preserve"> πρέπει θα αρθούν. Δυστυχώς και σε αυτόν τον τομέα ελάχιστες είναι οι ελπίδες μας από την παρούσα Κυβέρνηση που πρώτο βιολί παίζουν συνιστώσες, ΜΚΟ, αλληλέγγυοι.</w:t>
      </w:r>
    </w:p>
    <w:p w14:paraId="45C5BB55"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Τέλος, κύριε Πρόεδρε, απαραίτητη είναι η συγκρότηση ενός </w:t>
      </w:r>
      <w:r>
        <w:rPr>
          <w:rFonts w:eastAsia="Times New Roman"/>
          <w:szCs w:val="24"/>
        </w:rPr>
        <w:t>αξιόμαχου ευρωπαϊκού στρατού και η χάραξη κοινής εξωτερικής πολιτικής, όπως φάνηκε και στο μέτωπο της Μέσης Ανατολής, μια προσπάθεια που δεν πρέπει να οδηγεί σε έναν νέο διχασμό της Ευρώπης και σε νέα τείχη, αλλά στην εμπέδωση της ασφάλειας όλων των Ευρωπα</w:t>
      </w:r>
      <w:r>
        <w:rPr>
          <w:rFonts w:eastAsia="Times New Roman"/>
          <w:szCs w:val="24"/>
        </w:rPr>
        <w:t>ίων πολιτών.</w:t>
      </w:r>
    </w:p>
    <w:p w14:paraId="45C5BB56"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Σας ευχαριστώ.</w:t>
      </w:r>
    </w:p>
    <w:p w14:paraId="45C5BB57" w14:textId="77777777" w:rsidR="008C3EAA" w:rsidRDefault="00C36FE8">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C5BB58" w14:textId="77777777" w:rsidR="008C3EAA" w:rsidRDefault="00C36FE8">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Εμείς σας ευχαριστούμε.</w:t>
      </w:r>
    </w:p>
    <w:p w14:paraId="45C5BB59"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Δημοσχάκης</w:t>
      </w:r>
      <w:proofErr w:type="spellEnd"/>
      <w:r>
        <w:rPr>
          <w:rFonts w:eastAsia="Times New Roman"/>
          <w:szCs w:val="24"/>
        </w:rPr>
        <w:t xml:space="preserve"> έχει τον λόγο.</w:t>
      </w:r>
    </w:p>
    <w:p w14:paraId="45C5BB5A" w14:textId="77777777" w:rsidR="008C3EAA" w:rsidRDefault="00C36FE8">
      <w:pPr>
        <w:tabs>
          <w:tab w:val="left" w:pos="2940"/>
        </w:tabs>
        <w:spacing w:line="600" w:lineRule="auto"/>
        <w:ind w:firstLine="720"/>
        <w:jc w:val="both"/>
        <w:rPr>
          <w:rFonts w:eastAsia="Times New Roman"/>
          <w:szCs w:val="24"/>
        </w:rPr>
      </w:pPr>
      <w:r>
        <w:rPr>
          <w:rFonts w:eastAsia="Times New Roman"/>
          <w:b/>
          <w:szCs w:val="24"/>
        </w:rPr>
        <w:lastRenderedPageBreak/>
        <w:t xml:space="preserve">ΑΝΑΣΤΑΣΙΟΣ (ΤΑΣΟΣ) ΔΗΜΟΣΧΑΚΗΣ: </w:t>
      </w:r>
      <w:r>
        <w:rPr>
          <w:rFonts w:eastAsia="Times New Roman"/>
          <w:szCs w:val="24"/>
        </w:rPr>
        <w:t>Κύριε Πρόεδρε, ευχαριστώ πολύ. Θα κάνω χρήση και της δε</w:t>
      </w:r>
      <w:r>
        <w:rPr>
          <w:rFonts w:eastAsia="Times New Roman"/>
          <w:szCs w:val="24"/>
        </w:rPr>
        <w:t>υτερολογίας μου.</w:t>
      </w:r>
    </w:p>
    <w:p w14:paraId="45C5BB5B"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Κύριε Υπουργέ, η Ευρώπη βρίσκεται σε ένα κομβικό σημείο σημαντικών αποφάσεων μετά το </w:t>
      </w:r>
      <w:r>
        <w:rPr>
          <w:rFonts w:eastAsia="Times New Roman"/>
          <w:szCs w:val="24"/>
          <w:lang w:val="en-US"/>
        </w:rPr>
        <w:t>Brexit</w:t>
      </w:r>
      <w:r>
        <w:rPr>
          <w:rFonts w:eastAsia="Times New Roman"/>
          <w:szCs w:val="24"/>
        </w:rPr>
        <w:t>. Ψάχνει να βρει την ταυτότητά της, τη χαμένη ολοκλήρωσή της, όπως την πιστέψαμε και όπως την οραματιστήκαμε.</w:t>
      </w:r>
    </w:p>
    <w:p w14:paraId="45C5BB5C"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Τελευταία γίνονται ζυμώσεις αλλά και σ</w:t>
      </w:r>
      <w:r>
        <w:rPr>
          <w:rFonts w:eastAsia="Times New Roman"/>
          <w:szCs w:val="24"/>
        </w:rPr>
        <w:t>υζητήσεις για το πώς πρέπει να διαμορφωθεί το ευρωπαϊκό οικοδόμημα μέχρι το 2025. Το μεγάλο ερώτημα είναι πού βρίσκεται η Ελλάδα μέσα σε αυτή την εξίσωση. Ποιες ενέργειες έχει κάνει η Κυβέρνηση; Ποιες πολιτικές έχει αναπτύξει στον διάλογο για τη διαμόρφωση</w:t>
      </w:r>
      <w:r>
        <w:rPr>
          <w:rFonts w:eastAsia="Times New Roman"/>
          <w:szCs w:val="24"/>
        </w:rPr>
        <w:t xml:space="preserve"> του μέλλοντος της Ευρωπαϊκής Ένωσης; Δυστυχώς, η Κυβέρνηση επιλέγει τη λογική της απομόνωσης, της εσωστρέφειας και της παντελούς απουσίας.</w:t>
      </w:r>
    </w:p>
    <w:p w14:paraId="45C5BB5D"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Ο ΣΥΡΙΖΑ κατέκτησε την εξουσία με ευρωπαϊκή ατζέντα. Στην πράξη, όμως, ανέπτυξε τη διγλωσσία έναντι της Ευρωπαϊκής Έ</w:t>
      </w:r>
      <w:r>
        <w:rPr>
          <w:rFonts w:eastAsia="Times New Roman"/>
          <w:szCs w:val="24"/>
        </w:rPr>
        <w:t xml:space="preserve">νωσης και σε επικοινωνιακό επίπεδο ενισχύοντας την αναξιοπιστία της χώρας στο εξωτερικό. Διακινδύνευσε τη θέση της χώρας μας στον πυρήνα της ευρωπαϊκής οικογένειας. Απείχε </w:t>
      </w:r>
      <w:r>
        <w:rPr>
          <w:rFonts w:eastAsia="Times New Roman"/>
          <w:szCs w:val="24"/>
        </w:rPr>
        <w:lastRenderedPageBreak/>
        <w:t>από τις διεργασίες απέναντι σε σοβαρά θέματα που αντιμετωπίζει η Ευρώπη, όπως το ταυ</w:t>
      </w:r>
      <w:r>
        <w:rPr>
          <w:rFonts w:eastAsia="Times New Roman"/>
          <w:szCs w:val="24"/>
        </w:rPr>
        <w:t>τισμένο προσφυγικό-μεταναστευτικό, το οποίο είναι έργο δικό σας, αλλά και η τρομοκρατία.</w:t>
      </w:r>
    </w:p>
    <w:p w14:paraId="45C5BB5E"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Η έδρα μας είναι η Ευρώπη. Μέσω των ευρωπαϊκών διεργασιών θα βρούμε λύσεις στα μείζονα θέματα που μας απασχολούν. Δεν μπορούμε να απέχουμε από τον διάλογο που διεξάγετ</w:t>
      </w:r>
      <w:r>
        <w:rPr>
          <w:rFonts w:eastAsia="Times New Roman"/>
          <w:szCs w:val="24"/>
        </w:rPr>
        <w:t xml:space="preserve">αι. Εκεί πρέπει να πούμε φωναχτά ότι τα χερσαία και τα θαλάσσια σύνορα της χώρας μας είναι και σύνορα της Ευρωπαϊκής Ένωσης. </w:t>
      </w:r>
    </w:p>
    <w:p w14:paraId="45C5BB5F"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Κάθε αμφισβήτηση, κάθε απειλή, κάθε επιθετική ρητορεία από την πλευρά του Τούρκου προέδρου δεν έχει ως στόχο μόνο την Ελλάδα, αλλά</w:t>
      </w:r>
      <w:r>
        <w:rPr>
          <w:rFonts w:eastAsia="Times New Roman"/>
          <w:szCs w:val="24"/>
        </w:rPr>
        <w:t xml:space="preserve"> και την ίδια την Ευρώπη. Καλοδεχόμαστε φυσικά τον Τούρκο πρόεδρο και δεν τον φοβόμαστε, με την προϋπόθεση ότι θα σεβαστεί τον ελληνικό και τον διεθνή νόμο. Εσείς έχετε την ευθύνη της πρόσκλησης και ζητάμε να εξασφαλίσετε τον απαιτούμενο σεβασμό εκ μέρους </w:t>
      </w:r>
      <w:r>
        <w:rPr>
          <w:rFonts w:eastAsia="Times New Roman"/>
          <w:szCs w:val="24"/>
        </w:rPr>
        <w:t>του, ως καλού υπηρέτη των κανόνων της καλής γειτονίας αλλά και της συνεργασίας.</w:t>
      </w:r>
    </w:p>
    <w:p w14:paraId="45C5BB60"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Παρακαλούμε, λύστε τα προβλήματα που μας απασχολούν ως δύο γείτονες και μάλιστα αυτά τα οποία έχω αναδείξει και κοινοβουλευτικά πρόσφατα.</w:t>
      </w:r>
    </w:p>
    <w:p w14:paraId="45C5BB61"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lastRenderedPageBreak/>
        <w:t>Επίσης, συζητούμε σήμερα, μετά από την</w:t>
      </w:r>
      <w:r>
        <w:rPr>
          <w:rFonts w:eastAsia="Times New Roman"/>
          <w:szCs w:val="24"/>
        </w:rPr>
        <w:t xml:space="preserve"> επερώτησή μας, την </w:t>
      </w:r>
      <w:r>
        <w:rPr>
          <w:rFonts w:eastAsia="Times New Roman"/>
          <w:szCs w:val="24"/>
        </w:rPr>
        <w:t>κ</w:t>
      </w:r>
      <w:r>
        <w:rPr>
          <w:rFonts w:eastAsia="Times New Roman"/>
          <w:szCs w:val="24"/>
        </w:rPr>
        <w:t xml:space="preserve">οινή </w:t>
      </w:r>
      <w:r>
        <w:rPr>
          <w:rFonts w:eastAsia="Times New Roman"/>
          <w:szCs w:val="24"/>
        </w:rPr>
        <w:t>δ</w:t>
      </w:r>
      <w:r>
        <w:rPr>
          <w:rFonts w:eastAsia="Times New Roman"/>
          <w:szCs w:val="24"/>
        </w:rPr>
        <w:t xml:space="preserve">ιακοίνωση για τη </w:t>
      </w:r>
      <w:r>
        <w:rPr>
          <w:rFonts w:eastAsia="Times New Roman"/>
          <w:szCs w:val="24"/>
        </w:rPr>
        <w:t>Μ</w:t>
      </w:r>
      <w:r>
        <w:rPr>
          <w:rFonts w:eastAsia="Times New Roman"/>
          <w:szCs w:val="24"/>
        </w:rPr>
        <w:t xml:space="preserve">όνιμη </w:t>
      </w:r>
      <w:r>
        <w:rPr>
          <w:rFonts w:eastAsia="Times New Roman"/>
          <w:szCs w:val="24"/>
        </w:rPr>
        <w:t>Δ</w:t>
      </w:r>
      <w:r>
        <w:rPr>
          <w:rFonts w:eastAsia="Times New Roman"/>
          <w:szCs w:val="24"/>
        </w:rPr>
        <w:t xml:space="preserve">ιαρθρωμένη </w:t>
      </w:r>
      <w:r>
        <w:rPr>
          <w:rFonts w:eastAsia="Times New Roman"/>
          <w:szCs w:val="24"/>
        </w:rPr>
        <w:t>Σ</w:t>
      </w:r>
      <w:r>
        <w:rPr>
          <w:rFonts w:eastAsia="Times New Roman"/>
          <w:szCs w:val="24"/>
        </w:rPr>
        <w:t xml:space="preserve">υνεργασία για την </w:t>
      </w:r>
      <w:r>
        <w:rPr>
          <w:rFonts w:eastAsia="Times New Roman"/>
          <w:szCs w:val="24"/>
        </w:rPr>
        <w:t>Ά</w:t>
      </w:r>
      <w:r>
        <w:rPr>
          <w:rFonts w:eastAsia="Times New Roman"/>
          <w:szCs w:val="24"/>
        </w:rPr>
        <w:t xml:space="preserve">μυνα και την </w:t>
      </w:r>
      <w:r>
        <w:rPr>
          <w:rFonts w:eastAsia="Times New Roman"/>
          <w:szCs w:val="24"/>
        </w:rPr>
        <w:t>Α</w:t>
      </w:r>
      <w:r>
        <w:rPr>
          <w:rFonts w:eastAsia="Times New Roman"/>
          <w:szCs w:val="24"/>
        </w:rPr>
        <w:t xml:space="preserve">σφάλεια. Αυτή αποσκοπεί στην εμβάθυνση της συνεργασίας στον τομέα της άμυνας μεταξύ των κρατών-μελών. Παράλληλα, αποτελεί ένα σημαντικό βήμα για τη δημιουργία </w:t>
      </w:r>
      <w:r>
        <w:rPr>
          <w:rFonts w:eastAsia="Times New Roman"/>
          <w:szCs w:val="24"/>
        </w:rPr>
        <w:t xml:space="preserve">ευρωπαϊκής αμυντικής ένωσης, όπως είχε πει και ο Πρόεδρος </w:t>
      </w:r>
      <w:proofErr w:type="spellStart"/>
      <w:r>
        <w:rPr>
          <w:rFonts w:eastAsia="Times New Roman"/>
          <w:szCs w:val="24"/>
        </w:rPr>
        <w:t>Γιούνκερ</w:t>
      </w:r>
      <w:proofErr w:type="spellEnd"/>
      <w:r>
        <w:rPr>
          <w:rFonts w:eastAsia="Times New Roman"/>
          <w:szCs w:val="24"/>
        </w:rPr>
        <w:t xml:space="preserve"> τον Σεπτέμβριο που μας πέρασε.</w:t>
      </w:r>
    </w:p>
    <w:p w14:paraId="45C5BB62"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Οι συρρικνωμένοι προϋπολογισμοί μπορεί να μας οδηγήσουν στην ανάπτυξη συλλογικών αμυντικών δυνατοτήτων, αλλά και στην αναδιάρθρωση των αμυντικών βιομηχανιών. </w:t>
      </w:r>
      <w:r>
        <w:rPr>
          <w:rFonts w:eastAsia="Times New Roman"/>
          <w:szCs w:val="24"/>
        </w:rPr>
        <w:t>Έχετε εθνικό σχεδιασμό για την ενεργό συμμετοχή μας στις πρωτοβουλίες της Ευρωπαϊκής Ένωσης στον αμυντικό τομέα;</w:t>
      </w:r>
    </w:p>
    <w:p w14:paraId="45C5BB63"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Δεν πρέπει να ξεχνάμε και κάτι άλλο, ότι η έλλειψη συγκεκριμένου σχεδιασμού υπονομεύει την αξιοπιστία μας στα μάτια των συμμάχων μας στην Ευρωπ</w:t>
      </w:r>
      <w:r>
        <w:rPr>
          <w:rFonts w:eastAsia="Times New Roman"/>
          <w:szCs w:val="24"/>
        </w:rPr>
        <w:t>αϊκή Ένωση και ελλοχεύει ο κίνδυνος να απαξιωθούμε στρατιωτικά, κάτι που θα ήταν οδυνηρό για μια χώρα που καλύπτει το μεγαλύτερο ποσοστό των ανατολικών συνόρων της Ευρωπαϊκής Ένωσης.</w:t>
      </w:r>
    </w:p>
    <w:p w14:paraId="45C5BB64"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Στόχος μας, λοιπόν, πρέπει να είναι η ουσιαστική εμπλοκή σε αυτόν τον διά</w:t>
      </w:r>
      <w:r>
        <w:rPr>
          <w:rFonts w:eastAsia="Times New Roman"/>
          <w:szCs w:val="24"/>
        </w:rPr>
        <w:t xml:space="preserve">λογο για την ευρωπαϊκή ολοκλήρωση και όχι η </w:t>
      </w:r>
      <w:r>
        <w:rPr>
          <w:rFonts w:eastAsia="Times New Roman"/>
          <w:szCs w:val="24"/>
        </w:rPr>
        <w:lastRenderedPageBreak/>
        <w:t>περιθωριοποίησή μας. Χρειάζεται ξεκάθαρη στρατηγική, ώστε να μη μείνει η χώρα μας ουραγός σ</w:t>
      </w:r>
      <w:r>
        <w:rPr>
          <w:rFonts w:eastAsia="Times New Roman"/>
          <w:szCs w:val="24"/>
        </w:rPr>
        <w:t>ε</w:t>
      </w:r>
      <w:r>
        <w:rPr>
          <w:rFonts w:eastAsia="Times New Roman"/>
          <w:szCs w:val="24"/>
        </w:rPr>
        <w:t xml:space="preserve"> αυτές τις νέες προοπτικές.</w:t>
      </w:r>
    </w:p>
    <w:p w14:paraId="45C5BB65"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45C5BB66" w14:textId="77777777" w:rsidR="008C3EAA" w:rsidRDefault="00C36FE8">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C5BB67"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ος Βαρεμένος):</w:t>
      </w:r>
      <w:r>
        <w:rPr>
          <w:rFonts w:eastAsia="Times New Roman" w:cs="Times New Roman"/>
          <w:szCs w:val="24"/>
        </w:rPr>
        <w:t xml:space="preserve"> Ευχαριστούμε πολύ.</w:t>
      </w:r>
    </w:p>
    <w:p w14:paraId="45C5BB6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Τσιάρας.</w:t>
      </w:r>
    </w:p>
    <w:p w14:paraId="45C5BB69"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Σας ευχαριστώ, κύριε Πρόεδρε.</w:t>
      </w:r>
    </w:p>
    <w:p w14:paraId="45C5BB6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ως τελευταίος εκ των επερωτώντων Βουλευτών της Αντιπολίτευσης, έχω την ευκαιρία να πω ότι σήμερα η Αξιωματική </w:t>
      </w:r>
      <w:r>
        <w:rPr>
          <w:rFonts w:eastAsia="Times New Roman" w:cs="Times New Roman"/>
          <w:szCs w:val="24"/>
        </w:rPr>
        <w:t>Αντιπολίτευση θέτει ένα πολύ σοβαρό ζήτημα μέσω του κοινοβουλευτικού ελέγχου στην Κυβέρνηση, δείχνοντας έτσι ότι υπάρχουν κάποια θέματα που μας απασχολούν, τα οποία ενδεχομένως ξεπερνούν το μικροκομματικό συμφέρον ή, αν θέλετε, μια γενικότερη προσέγγιση πο</w:t>
      </w:r>
      <w:r>
        <w:rPr>
          <w:rFonts w:eastAsia="Times New Roman" w:cs="Times New Roman"/>
          <w:szCs w:val="24"/>
        </w:rPr>
        <w:t xml:space="preserve">υ κατά βάση επιχειρείται από το πολιτικό σύστημα και που έχουν ως αναφορά ένα θέμα </w:t>
      </w:r>
      <w:r>
        <w:rPr>
          <w:rFonts w:eastAsia="Times New Roman" w:cs="Times New Roman"/>
          <w:szCs w:val="24"/>
        </w:rPr>
        <w:lastRenderedPageBreak/>
        <w:t>που έχει σχέση με την ίδια τη συνέχεια της πατρίδας μας, της Ελλάδος μέσα στη μεγάλη οικογένεια της Ευρώπης.</w:t>
      </w:r>
    </w:p>
    <w:p w14:paraId="45C5BB6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Νομίζω ότι υπάρχουν πολλές εξελίξεις, ειδικά το τελευταίο χρονικ</w:t>
      </w:r>
      <w:r>
        <w:rPr>
          <w:rFonts w:eastAsia="Times New Roman" w:cs="Times New Roman"/>
          <w:szCs w:val="24"/>
        </w:rPr>
        <w:t>ό διάστημα, που πρέπει κανείς να τις δει, να τις εντοπίσει και ενδεχομένως μέσα από μια συνολική, θα έλεγα, είτε συνεννόηση είτε κατάληξη σε σχέση με το τι ακριβώς θέλουμε, να μπορεί να εκφράσει τις θέσεις που θα λειτουργήσουν για το καλό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της Ελ</w:t>
      </w:r>
      <w:r>
        <w:rPr>
          <w:rFonts w:eastAsia="Times New Roman" w:cs="Times New Roman"/>
          <w:szCs w:val="24"/>
        </w:rPr>
        <w:t>λάδος, αλλά βεβαίως και για το καλό συνολικά της μεγάλης ευρωπαϊκής οικογένειας.</w:t>
      </w:r>
    </w:p>
    <w:p w14:paraId="45C5BB6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Κακά τα ψέματα. Υπάρχει μια έντονη αμφισβήτηση για την πορεία της Ευρωπαϊκής Ένωσης και βεβαίως γι’ αυτό που τελικά εξελίσσεται μέσω και του –εντός εισαγωγικών- «μεγαλώματος» </w:t>
      </w:r>
      <w:r>
        <w:rPr>
          <w:rFonts w:eastAsia="Times New Roman" w:cs="Times New Roman"/>
          <w:szCs w:val="24"/>
        </w:rPr>
        <w:t>της Ευρώπης, αλλά και του επαναπροσδιορισμού συνολικά της σχέσης του ρόλου συγκεκριμένων κρατών και γενικότερα μιας πολιτικής που μπορεί κάθε φορά να διαφοροποιείται ή να αλλάζει στο πέρασμα του χρόνου, γιατί πλέον</w:t>
      </w:r>
      <w:r>
        <w:rPr>
          <w:rFonts w:eastAsia="Times New Roman" w:cs="Times New Roman"/>
          <w:szCs w:val="24"/>
        </w:rPr>
        <w:t>,</w:t>
      </w:r>
      <w:r>
        <w:rPr>
          <w:rFonts w:eastAsia="Times New Roman" w:cs="Times New Roman"/>
          <w:szCs w:val="24"/>
        </w:rPr>
        <w:t xml:space="preserve"> κατά γενική ομολογία</w:t>
      </w:r>
      <w:r>
        <w:rPr>
          <w:rFonts w:eastAsia="Times New Roman" w:cs="Times New Roman"/>
          <w:szCs w:val="24"/>
        </w:rPr>
        <w:t>,</w:t>
      </w:r>
      <w:r>
        <w:rPr>
          <w:rFonts w:eastAsia="Times New Roman" w:cs="Times New Roman"/>
          <w:szCs w:val="24"/>
        </w:rPr>
        <w:t xml:space="preserve"> το τοπίο που αφορά</w:t>
      </w:r>
      <w:r>
        <w:rPr>
          <w:rFonts w:eastAsia="Times New Roman" w:cs="Times New Roman"/>
          <w:szCs w:val="24"/>
        </w:rPr>
        <w:t xml:space="preserve"> στο μέλλον της Ευρώπης αρχίζει και γίνεται θολό.</w:t>
      </w:r>
    </w:p>
    <w:p w14:paraId="45C5BB6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Μπροστά σ</w:t>
      </w:r>
      <w:r>
        <w:rPr>
          <w:rFonts w:eastAsia="Times New Roman" w:cs="Times New Roman"/>
          <w:szCs w:val="24"/>
        </w:rPr>
        <w:t>’</w:t>
      </w:r>
      <w:r>
        <w:rPr>
          <w:rFonts w:eastAsia="Times New Roman" w:cs="Times New Roman"/>
          <w:szCs w:val="24"/>
        </w:rPr>
        <w:t xml:space="preserve"> αυτό το ενδεχόμενο μιας Ευρωπαϊκής Ένωσης πολλών ταχυτήτων, τουλάχιστον κατά τη δική μας άποψη, </w:t>
      </w:r>
      <w:r>
        <w:rPr>
          <w:rFonts w:eastAsia="Times New Roman" w:cs="Times New Roman"/>
          <w:szCs w:val="24"/>
        </w:rPr>
        <w:lastRenderedPageBreak/>
        <w:t>την άποψη της Αξιωματικής Αντιπολίτευσης, η ελληνική Κυβέρνηση έχει επιλέξει την όπισθεν και εργάζεται ακούσια</w:t>
      </w:r>
      <w:r>
        <w:rPr>
          <w:rFonts w:eastAsia="Times New Roman" w:cs="Times New Roman"/>
          <w:szCs w:val="24"/>
        </w:rPr>
        <w:t xml:space="preserve"> ή</w:t>
      </w:r>
      <w:r>
        <w:rPr>
          <w:rFonts w:eastAsia="Times New Roman" w:cs="Times New Roman"/>
          <w:szCs w:val="24"/>
        </w:rPr>
        <w:t xml:space="preserve"> εκούσια για την ουσιαστική απομόνωση της Ελλάδ</w:t>
      </w:r>
      <w:r>
        <w:rPr>
          <w:rFonts w:eastAsia="Times New Roman" w:cs="Times New Roman"/>
          <w:szCs w:val="24"/>
        </w:rPr>
        <w:t>ος μέσα στην ευρωπαϊκή οικογένεια.</w:t>
      </w:r>
    </w:p>
    <w:p w14:paraId="45C5BB6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Τι με κάνει να έχω μια τέτοια άποψη; Οι πολλές και διαφορετικές, θα έλεγα, θέσεις της Κυβέρνησης απέναντι σε ζητήματα που αφορούν τη γενικότερη θέση της χώρας μας στη μεγάλη ευρωπαϊκή οικογένεια και βεβαίως το πώς η ίδια </w:t>
      </w:r>
      <w:r>
        <w:rPr>
          <w:rFonts w:eastAsia="Times New Roman" w:cs="Times New Roman"/>
          <w:szCs w:val="24"/>
        </w:rPr>
        <w:t>χειρίστηκε, από το παρελθόν μέχρι σήμερα, διαφορετικά γεγονότα.</w:t>
      </w:r>
    </w:p>
    <w:p w14:paraId="45C5BB6F" w14:textId="77777777" w:rsidR="008C3EAA" w:rsidRDefault="00C36FE8">
      <w:pPr>
        <w:spacing w:line="600" w:lineRule="auto"/>
        <w:ind w:firstLine="720"/>
        <w:jc w:val="both"/>
        <w:rPr>
          <w:rFonts w:eastAsia="Times New Roman" w:cs="Times New Roman"/>
          <w:color w:val="000000" w:themeColor="text1"/>
          <w:szCs w:val="24"/>
        </w:rPr>
      </w:pPr>
      <w:r>
        <w:rPr>
          <w:rFonts w:eastAsia="Times New Roman" w:cs="Times New Roman"/>
          <w:szCs w:val="24"/>
        </w:rPr>
        <w:t>Πρώτο χαρακτηριστικό περιστατικό. Από την ίδρυση της Ευρωπαϊκής Ένωσης ως αντιπολίτευση, ο ΣΥΡΙΖΑ δεν ψήφισε ποτέ κα</w:t>
      </w:r>
      <w:r>
        <w:rPr>
          <w:rFonts w:eastAsia="Times New Roman" w:cs="Times New Roman"/>
          <w:szCs w:val="24"/>
        </w:rPr>
        <w:t>μ</w:t>
      </w:r>
      <w:r>
        <w:rPr>
          <w:rFonts w:eastAsia="Times New Roman" w:cs="Times New Roman"/>
          <w:szCs w:val="24"/>
        </w:rPr>
        <w:t>μία συνθήκη της Ευρωπαϊκής Ένωσης. Μα, θα μου πείτε, ακούστηκε νωρίτερα από</w:t>
      </w:r>
      <w:r>
        <w:rPr>
          <w:rFonts w:eastAsia="Times New Roman" w:cs="Times New Roman"/>
          <w:szCs w:val="24"/>
        </w:rPr>
        <w:t xml:space="preserve"> αγαπητούς συναδέλφους της Νέας Δημοκρατίας ότι υπήρξε </w:t>
      </w:r>
      <w:r>
        <w:rPr>
          <w:rFonts w:eastAsia="Times New Roman" w:cs="Times New Roman"/>
          <w:szCs w:val="24"/>
        </w:rPr>
        <w:t>η</w:t>
      </w:r>
      <w:r>
        <w:rPr>
          <w:rFonts w:eastAsia="Times New Roman" w:cs="Times New Roman"/>
          <w:szCs w:val="24"/>
        </w:rPr>
        <w:t xml:space="preserve"> μετάλλαξη, ότι τέλειωσαν οι </w:t>
      </w:r>
      <w:r w:rsidRPr="0026363B">
        <w:rPr>
          <w:rFonts w:eastAsia="Times New Roman" w:cs="Times New Roman"/>
          <w:color w:val="000000" w:themeColor="text1"/>
          <w:szCs w:val="24"/>
        </w:rPr>
        <w:t>ψευδαισθήσεις, ότι είμαστε σε μια άλλη εποχή. Θα το δεχτώ αυτό.</w:t>
      </w:r>
    </w:p>
    <w:p w14:paraId="45C5BB70" w14:textId="77777777" w:rsidR="008C3EAA" w:rsidRDefault="00C36FE8">
      <w:pPr>
        <w:spacing w:line="600" w:lineRule="auto"/>
        <w:ind w:firstLine="720"/>
        <w:jc w:val="both"/>
        <w:rPr>
          <w:rFonts w:eastAsia="Times New Roman" w:cs="Times New Roman"/>
          <w:color w:val="000000" w:themeColor="text1"/>
          <w:szCs w:val="24"/>
        </w:rPr>
      </w:pPr>
      <w:r w:rsidRPr="0026363B">
        <w:rPr>
          <w:rFonts w:eastAsia="Times New Roman" w:cs="Times New Roman"/>
          <w:color w:val="000000" w:themeColor="text1"/>
          <w:szCs w:val="24"/>
        </w:rPr>
        <w:t>Πάμε στην εποχή της Κυβέρνησης. Το 2016 –και αυτό είναι το δεύτερο περιστατικό</w:t>
      </w:r>
      <w:r w:rsidRPr="0026363B">
        <w:rPr>
          <w:rFonts w:eastAsia="Times New Roman" w:cs="Times New Roman"/>
          <w:color w:val="000000" w:themeColor="text1"/>
          <w:szCs w:val="24"/>
        </w:rPr>
        <w:t>,</w:t>
      </w:r>
      <w:r w:rsidRPr="0026363B">
        <w:rPr>
          <w:rFonts w:eastAsia="Times New Roman" w:cs="Times New Roman"/>
          <w:color w:val="000000" w:themeColor="text1"/>
          <w:szCs w:val="24"/>
        </w:rPr>
        <w:t xml:space="preserve"> στο οποίο θέλω να αναφερθώ-</w:t>
      </w:r>
      <w:r w:rsidRPr="0026363B">
        <w:rPr>
          <w:rFonts w:eastAsia="Times New Roman" w:cs="Times New Roman"/>
          <w:color w:val="000000" w:themeColor="text1"/>
          <w:szCs w:val="24"/>
        </w:rPr>
        <w:t xml:space="preserve"> να σας θυμίσω ότι Κυβέρνηση ήταν ο ΣΥΡΙΖΑ με τους ΑΝΕΛ και Πρωθυπουργός ο κ. Τσίπρας, όπως είναι και σήμερα. Τότε λοιπόν, η Ελλάδα πήρε μέρος στην </w:t>
      </w:r>
      <w:r w:rsidRPr="0026363B">
        <w:rPr>
          <w:rFonts w:eastAsia="Times New Roman" w:cs="Times New Roman"/>
          <w:color w:val="000000" w:themeColor="text1"/>
          <w:szCs w:val="24"/>
        </w:rPr>
        <w:t>υπουργική συνδιάσκεψη</w:t>
      </w:r>
      <w:r w:rsidRPr="0026363B">
        <w:rPr>
          <w:rFonts w:eastAsia="Times New Roman" w:cs="Times New Roman"/>
          <w:color w:val="000000" w:themeColor="text1"/>
          <w:szCs w:val="24"/>
        </w:rPr>
        <w:t xml:space="preserve"> για την </w:t>
      </w:r>
      <w:r w:rsidRPr="0026363B">
        <w:rPr>
          <w:rFonts w:eastAsia="Times New Roman" w:cs="Times New Roman"/>
          <w:color w:val="000000" w:themeColor="text1"/>
          <w:szCs w:val="24"/>
        </w:rPr>
        <w:lastRenderedPageBreak/>
        <w:t xml:space="preserve">Ευρωπαϊκή Ημέρα Μνήμης των </w:t>
      </w:r>
      <w:r w:rsidRPr="0026363B">
        <w:rPr>
          <w:rFonts w:eastAsia="Times New Roman" w:cs="Times New Roman"/>
          <w:color w:val="000000" w:themeColor="text1"/>
          <w:szCs w:val="24"/>
        </w:rPr>
        <w:t>Θ</w:t>
      </w:r>
      <w:r w:rsidRPr="0026363B">
        <w:rPr>
          <w:rFonts w:eastAsia="Times New Roman" w:cs="Times New Roman"/>
          <w:color w:val="000000" w:themeColor="text1"/>
          <w:szCs w:val="24"/>
        </w:rPr>
        <w:t xml:space="preserve">υμάτων των </w:t>
      </w:r>
      <w:r w:rsidRPr="0026363B">
        <w:rPr>
          <w:rFonts w:eastAsia="Times New Roman" w:cs="Times New Roman"/>
          <w:color w:val="000000" w:themeColor="text1"/>
          <w:szCs w:val="24"/>
        </w:rPr>
        <w:t>Ο</w:t>
      </w:r>
      <w:r w:rsidRPr="0026363B">
        <w:rPr>
          <w:rFonts w:eastAsia="Times New Roman" w:cs="Times New Roman"/>
          <w:color w:val="000000" w:themeColor="text1"/>
          <w:szCs w:val="24"/>
        </w:rPr>
        <w:t xml:space="preserve">λοκληρωτικών </w:t>
      </w:r>
      <w:r w:rsidRPr="0026363B">
        <w:rPr>
          <w:rFonts w:eastAsia="Times New Roman" w:cs="Times New Roman"/>
          <w:color w:val="000000" w:themeColor="text1"/>
          <w:szCs w:val="24"/>
        </w:rPr>
        <w:t>Κ</w:t>
      </w:r>
      <w:r w:rsidRPr="0026363B">
        <w:rPr>
          <w:rFonts w:eastAsia="Times New Roman" w:cs="Times New Roman"/>
          <w:color w:val="000000" w:themeColor="text1"/>
          <w:szCs w:val="24"/>
        </w:rPr>
        <w:t>αθεστώτων, η οποία έγινε</w:t>
      </w:r>
      <w:r w:rsidRPr="0026363B">
        <w:rPr>
          <w:rFonts w:eastAsia="Times New Roman" w:cs="Times New Roman"/>
          <w:color w:val="000000" w:themeColor="text1"/>
          <w:szCs w:val="24"/>
        </w:rPr>
        <w:t xml:space="preserve"> στις 23 Αυγούστου 2016 στην </w:t>
      </w:r>
      <w:proofErr w:type="spellStart"/>
      <w:r w:rsidRPr="0026363B">
        <w:rPr>
          <w:rFonts w:eastAsia="Times New Roman" w:cs="Times New Roman"/>
          <w:color w:val="000000" w:themeColor="text1"/>
          <w:szCs w:val="24"/>
        </w:rPr>
        <w:t>Μπρατισλάβα</w:t>
      </w:r>
      <w:proofErr w:type="spellEnd"/>
      <w:r w:rsidRPr="0026363B">
        <w:rPr>
          <w:rFonts w:eastAsia="Times New Roman" w:cs="Times New Roman"/>
          <w:color w:val="000000" w:themeColor="text1"/>
          <w:szCs w:val="24"/>
        </w:rPr>
        <w:t xml:space="preserve">. </w:t>
      </w:r>
    </w:p>
    <w:p w14:paraId="45C5BB7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Έναν χρόνο αργότερα ο Υπουργός Δικαιοσύνης απέρριψε την πρόσκληση της Εσθονίας για τη συμμετοχή της Γενικής Γραμματείας Ανθρωπίνων Δικαιωμάτων σε ένα αντίστοιχο συνέδριο, που βεβαίως είχε μια αναφορά σε καθεστώτα </w:t>
      </w:r>
      <w:r>
        <w:rPr>
          <w:rFonts w:eastAsia="Times New Roman" w:cs="Times New Roman"/>
          <w:szCs w:val="24"/>
        </w:rPr>
        <w:t>όχι μόνο ολοκληρωτικά αλλά και κομμουνιστικά.</w:t>
      </w:r>
    </w:p>
    <w:p w14:paraId="45C5BB72" w14:textId="77777777" w:rsidR="008C3EAA" w:rsidRDefault="00C36FE8">
      <w:pPr>
        <w:spacing w:line="600" w:lineRule="auto"/>
        <w:ind w:firstLine="720"/>
        <w:jc w:val="both"/>
        <w:rPr>
          <w:rFonts w:eastAsia="Times New Roman" w:cs="Times New Roman"/>
          <w:color w:val="000000" w:themeColor="text1"/>
          <w:szCs w:val="24"/>
        </w:rPr>
      </w:pPr>
      <w:r>
        <w:rPr>
          <w:rFonts w:eastAsia="Times New Roman" w:cs="Times New Roman"/>
          <w:szCs w:val="24"/>
        </w:rPr>
        <w:t>Τότε ο κύριος Υπουργός έσπευσε, μέσα από μια προπαγάνδα, να μας πει ότι η συμμετοχή της Ελλάδος δεν ήταν καθόλου απαραίτητη, μια</w:t>
      </w:r>
      <w:r>
        <w:rPr>
          <w:rFonts w:eastAsia="Times New Roman" w:cs="Times New Roman"/>
          <w:szCs w:val="24"/>
        </w:rPr>
        <w:t>ς</w:t>
      </w:r>
      <w:r>
        <w:rPr>
          <w:rFonts w:eastAsia="Times New Roman" w:cs="Times New Roman"/>
          <w:szCs w:val="24"/>
        </w:rPr>
        <w:t xml:space="preserve"> και θα </w:t>
      </w:r>
      <w:r w:rsidRPr="00122261">
        <w:rPr>
          <w:rFonts w:eastAsia="Times New Roman" w:cs="Times New Roman"/>
          <w:color w:val="000000" w:themeColor="text1"/>
          <w:szCs w:val="24"/>
        </w:rPr>
        <w:t>συμμετείχαν μόλις ο</w:t>
      </w:r>
      <w:r w:rsidRPr="00122261">
        <w:rPr>
          <w:rFonts w:eastAsia="Times New Roman" w:cs="Times New Roman"/>
          <w:color w:val="000000" w:themeColor="text1"/>
          <w:szCs w:val="24"/>
        </w:rPr>
        <w:t>κ</w:t>
      </w:r>
      <w:r w:rsidRPr="00122261">
        <w:rPr>
          <w:rFonts w:eastAsia="Times New Roman" w:cs="Times New Roman"/>
          <w:color w:val="000000" w:themeColor="text1"/>
          <w:szCs w:val="24"/>
        </w:rPr>
        <w:t xml:space="preserve">τώ χώρες. Τελικά, στο συνέδριο υπήρχαν δεκαεννιά </w:t>
      </w:r>
      <w:r w:rsidRPr="00122261">
        <w:rPr>
          <w:rFonts w:eastAsia="Times New Roman" w:cs="Times New Roman"/>
          <w:color w:val="000000" w:themeColor="text1"/>
          <w:szCs w:val="24"/>
        </w:rPr>
        <w:t xml:space="preserve">ευρωπαϊκές αποστολές. Για άλλη μια φορά </w:t>
      </w:r>
      <w:r>
        <w:rPr>
          <w:rFonts w:eastAsia="Times New Roman" w:cs="Times New Roman"/>
          <w:color w:val="000000" w:themeColor="text1"/>
          <w:szCs w:val="24"/>
        </w:rPr>
        <w:t>η</w:t>
      </w:r>
      <w:r>
        <w:rPr>
          <w:rFonts w:eastAsia="Times New Roman" w:cs="Times New Roman"/>
          <w:color w:val="000000" w:themeColor="text1"/>
          <w:szCs w:val="24"/>
        </w:rPr>
        <w:t xml:space="preserve"> </w:t>
      </w:r>
      <w:r w:rsidRPr="00122261">
        <w:rPr>
          <w:rFonts w:eastAsia="Times New Roman" w:cs="Times New Roman"/>
          <w:color w:val="000000" w:themeColor="text1"/>
          <w:szCs w:val="24"/>
        </w:rPr>
        <w:t>επιβεβαίωση ότι η Κυβέρνηση ΣΥΡΙΖΑ</w:t>
      </w:r>
      <w:r w:rsidRPr="00122261">
        <w:rPr>
          <w:rFonts w:eastAsia="Times New Roman" w:cs="Times New Roman"/>
          <w:color w:val="000000" w:themeColor="text1"/>
          <w:szCs w:val="24"/>
        </w:rPr>
        <w:t xml:space="preserve"> </w:t>
      </w:r>
      <w:r w:rsidRPr="00122261">
        <w:rPr>
          <w:rFonts w:eastAsia="Times New Roman" w:cs="Times New Roman"/>
          <w:color w:val="000000" w:themeColor="text1"/>
          <w:szCs w:val="24"/>
        </w:rPr>
        <w:t>-</w:t>
      </w:r>
      <w:r w:rsidRPr="00122261">
        <w:rPr>
          <w:rFonts w:eastAsia="Times New Roman" w:cs="Times New Roman"/>
          <w:color w:val="000000" w:themeColor="text1"/>
          <w:szCs w:val="24"/>
        </w:rPr>
        <w:t xml:space="preserve"> </w:t>
      </w:r>
      <w:r w:rsidRPr="00122261">
        <w:rPr>
          <w:rFonts w:eastAsia="Times New Roman" w:cs="Times New Roman"/>
          <w:color w:val="000000" w:themeColor="text1"/>
          <w:szCs w:val="24"/>
        </w:rPr>
        <w:t xml:space="preserve">ΑΝΕΛ θέλει να συμμετέχει σε αυτή την Ευρώπη! </w:t>
      </w:r>
    </w:p>
    <w:p w14:paraId="45C5BB7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Τρίτο περιστατικό. Στις 21 Μαρτίου 2017 είχαμε δει ένα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w:t>
      </w:r>
      <w:r>
        <w:rPr>
          <w:rFonts w:eastAsia="Times New Roman" w:cs="Times New Roman"/>
          <w:szCs w:val="24"/>
        </w:rPr>
        <w:t xml:space="preserve">το οποίο </w:t>
      </w:r>
      <w:r>
        <w:rPr>
          <w:rFonts w:eastAsia="Times New Roman" w:cs="Times New Roman"/>
          <w:szCs w:val="24"/>
        </w:rPr>
        <w:t>κυκλοφορούσε από το Μαξίμου και επιβεβαίωνε τις απειλές π</w:t>
      </w:r>
      <w:r>
        <w:rPr>
          <w:rFonts w:eastAsia="Times New Roman" w:cs="Times New Roman"/>
          <w:szCs w:val="24"/>
        </w:rPr>
        <w:t xml:space="preserve">ερί άσκησης βέτο στην επετειακή κοινή διακήρυξη των είκοσι επτά στη Ρώμη για τα εξήντα χρόνια της Ευρώπης και μάλιστα από τον ίδιο τον Πρωθυπουργό. Δύο μέρες μετά, στις 23 Μαρτίου, ο Πρωθυπουργός άλλαξε θέση. Υποχρεώθηκε </w:t>
      </w:r>
      <w:r>
        <w:rPr>
          <w:rFonts w:eastAsia="Times New Roman" w:cs="Times New Roman"/>
          <w:szCs w:val="24"/>
        </w:rPr>
        <w:lastRenderedPageBreak/>
        <w:t>σε αναδίπλωση και τελικά υπέγραψε -</w:t>
      </w:r>
      <w:r>
        <w:rPr>
          <w:rFonts w:eastAsia="Times New Roman" w:cs="Times New Roman"/>
          <w:szCs w:val="24"/>
        </w:rPr>
        <w:t xml:space="preserve">πομπωδώς θα σας έλεγα- την κοινή διακήρυξη την 25η Μαρτίου και μάλιστα χωρίς κανέναν απολύτως αστερίσκο. </w:t>
      </w:r>
    </w:p>
    <w:p w14:paraId="45C5BB74"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Εδώ, λοιπόν, υπάρχουν διάφορα ερωτήματα, τα οποία καλούμε τον αξιότιμο κύριο Υπουργό να απαντήσει και νομίζω ότι πρέπει από τον ίδιο να απαντηθούν συγ</w:t>
      </w:r>
      <w:r>
        <w:rPr>
          <w:rFonts w:eastAsia="Times New Roman" w:cs="Times New Roman"/>
          <w:szCs w:val="24"/>
        </w:rPr>
        <w:t>κεκριμένα</w:t>
      </w:r>
      <w:r>
        <w:rPr>
          <w:rFonts w:eastAsia="Times New Roman" w:cs="Times New Roman"/>
          <w:szCs w:val="24"/>
        </w:rPr>
        <w:t>:</w:t>
      </w:r>
      <w:r>
        <w:rPr>
          <w:rFonts w:eastAsia="Times New Roman" w:cs="Times New Roman"/>
          <w:szCs w:val="24"/>
        </w:rPr>
        <w:t xml:space="preserve"> </w:t>
      </w:r>
    </w:p>
    <w:p w14:paraId="45C5BB75"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Ευθυγραμμίζονται τελικά οι προτεραιότητες της Κυβέρνησης, όπως εκφράστηκαν στο </w:t>
      </w:r>
      <w:proofErr w:type="spellStart"/>
      <w:r>
        <w:rPr>
          <w:rFonts w:eastAsia="Times New Roman" w:cs="Times New Roman"/>
          <w:szCs w:val="24"/>
        </w:rPr>
        <w:t>Ταλίν</w:t>
      </w:r>
      <w:proofErr w:type="spellEnd"/>
      <w:r>
        <w:rPr>
          <w:rFonts w:eastAsia="Times New Roman" w:cs="Times New Roman"/>
          <w:szCs w:val="24"/>
        </w:rPr>
        <w:t xml:space="preserve"> της Εσθονίας, με τις προτάσεις του Γάλλου Προέδρου για μία Ευρώπη πολλών ταχυτήτων; </w:t>
      </w:r>
      <w:r>
        <w:rPr>
          <w:rFonts w:eastAsia="Times New Roman" w:cs="Times New Roman"/>
          <w:szCs w:val="24"/>
        </w:rPr>
        <w:t>Διότι</w:t>
      </w:r>
      <w:r>
        <w:rPr>
          <w:rFonts w:eastAsia="Times New Roman" w:cs="Times New Roman"/>
          <w:szCs w:val="24"/>
        </w:rPr>
        <w:t xml:space="preserve"> εμείς ακούμε διαφορετικές φωνές από τους αξιότιμους συναδέλφους του Σ</w:t>
      </w:r>
      <w:r>
        <w:rPr>
          <w:rFonts w:eastAsia="Times New Roman" w:cs="Times New Roman"/>
          <w:szCs w:val="24"/>
        </w:rPr>
        <w:t xml:space="preserve">ΥΡΙΖΑ. </w:t>
      </w:r>
    </w:p>
    <w:p w14:paraId="45C5BB76"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να καταλάβουμε ότι για ζητήματα, τα οποία αφορούν στο μέλλον της χώρας –και σωστά επισημάνθηκε νωρίτερα ότι ξεπερνούν τον συνταγματικό χρόνο μίας κυβέρνησης- κα</w:t>
      </w:r>
      <w:r>
        <w:rPr>
          <w:rFonts w:eastAsia="Times New Roman" w:cs="Times New Roman"/>
          <w:szCs w:val="24"/>
        </w:rPr>
        <w:t>μ</w:t>
      </w:r>
      <w:r>
        <w:rPr>
          <w:rFonts w:eastAsia="Times New Roman" w:cs="Times New Roman"/>
          <w:szCs w:val="24"/>
        </w:rPr>
        <w:t>μία κυβέρνηση ή κα</w:t>
      </w:r>
      <w:r>
        <w:rPr>
          <w:rFonts w:eastAsia="Times New Roman" w:cs="Times New Roman"/>
          <w:szCs w:val="24"/>
        </w:rPr>
        <w:t>μ</w:t>
      </w:r>
      <w:r>
        <w:rPr>
          <w:rFonts w:eastAsia="Times New Roman" w:cs="Times New Roman"/>
          <w:szCs w:val="24"/>
        </w:rPr>
        <w:t>μία παράταξη που βρίσκεται στην κυβέρνηση δεν έχε</w:t>
      </w:r>
      <w:r>
        <w:rPr>
          <w:rFonts w:eastAsia="Times New Roman" w:cs="Times New Roman"/>
          <w:szCs w:val="24"/>
        </w:rPr>
        <w:t>ι το δικαίωμα να δεσμεύει και να υποθηκεύει τη μελλοντική εξέλιξη που αφορά στη χώρα και στη συμμετοχή της στην Ευρωπαϊκή Ένωση. Γιατί, προφανώς</w:t>
      </w:r>
      <w:r>
        <w:rPr>
          <w:rFonts w:eastAsia="Times New Roman" w:cs="Times New Roman"/>
          <w:szCs w:val="24"/>
        </w:rPr>
        <w:t>,</w:t>
      </w:r>
      <w:r>
        <w:rPr>
          <w:rFonts w:eastAsia="Times New Roman" w:cs="Times New Roman"/>
          <w:szCs w:val="24"/>
        </w:rPr>
        <w:t xml:space="preserve"> μέχρι σήμερα που μιλάμε, διάλογος δεν υπήρξε πουθενά. </w:t>
      </w:r>
    </w:p>
    <w:p w14:paraId="45C5BB77"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Οφείλει, λοιπόν, ο κύριος Υπουργός να ξεκαθαρίσει: Συμφ</w:t>
      </w:r>
      <w:r>
        <w:rPr>
          <w:rFonts w:eastAsia="Times New Roman" w:cs="Times New Roman"/>
          <w:szCs w:val="24"/>
        </w:rPr>
        <w:t>ωνεί η ελληνική Κυβέρνηση για μία νέα Ευρώπη πολλών ταχυτήτων; Πώς θα μπορεί να αποκλείσει ένα τέτοιο ενδεχόμενο, εάν διαφωνεί;</w:t>
      </w:r>
    </w:p>
    <w:p w14:paraId="45C5BB78"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5C5BB79"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και τ</w:t>
      </w:r>
      <w:r>
        <w:rPr>
          <w:rFonts w:eastAsia="Times New Roman" w:cs="Times New Roman"/>
          <w:szCs w:val="24"/>
        </w:rPr>
        <w:t xml:space="preserve">η δευτερολογία σας, κύριε συνάδελφε. </w:t>
      </w:r>
    </w:p>
    <w:p w14:paraId="45C5BB7A"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Ολοκληρώνω, κύριε Πρόεδρε. Ξέρω ότι έχω πάρει και τον χρόνο της δευτερολογίας μου. </w:t>
      </w:r>
    </w:p>
    <w:p w14:paraId="45C5BB7B"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ελικά, σε ένα τέτοιο σχήμα διαφοροποιημένων συνεργασιών, υπό ποιες προϋποθέσεις θα μπορεί η Ελλάδα να συμμετέχει στον σκληρό πυρήνα της Ευρωπαϊκής Ένωσης; </w:t>
      </w:r>
    </w:p>
    <w:p w14:paraId="45C5BB7C"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Εργάζεται άραγε και πώς η σημερινή Κυβέρνηση για να εξασφαλίσει αυτή την προοπτική;</w:t>
      </w:r>
    </w:p>
    <w:p w14:paraId="45C5BB7D"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Ποια </w:t>
      </w:r>
      <w:r>
        <w:rPr>
          <w:rFonts w:eastAsia="Times New Roman" w:cs="Times New Roman"/>
          <w:szCs w:val="24"/>
        </w:rPr>
        <w:t>είναι η θέσ</w:t>
      </w:r>
      <w:r>
        <w:rPr>
          <w:rFonts w:eastAsia="Times New Roman" w:cs="Times New Roman"/>
          <w:szCs w:val="24"/>
        </w:rPr>
        <w:t xml:space="preserve">η της Κυβέρνησης για τον ρόλο του </w:t>
      </w:r>
      <w:r>
        <w:rPr>
          <w:rFonts w:eastAsia="Times New Roman" w:cs="Times New Roman"/>
          <w:szCs w:val="24"/>
          <w:lang w:val="en-US"/>
        </w:rPr>
        <w:t>ESM</w:t>
      </w:r>
      <w:r>
        <w:rPr>
          <w:rFonts w:eastAsia="Times New Roman" w:cs="Times New Roman"/>
          <w:szCs w:val="24"/>
        </w:rPr>
        <w:t>, όπως έχει ουσιαστικά ανακοινωθεί, προταθεί και συζητηθεί, για την πρόταση για κοινό Υπουργό Οικονομικών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για τον προϋπολογισμό της Ευρωζώνης; </w:t>
      </w:r>
    </w:p>
    <w:p w14:paraId="45C5BB7E"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Όλα αυτά είναι ερωτήματα, τα οποία νομίζω ότι έχουν και το βά</w:t>
      </w:r>
      <w:r>
        <w:rPr>
          <w:rFonts w:eastAsia="Times New Roman" w:cs="Times New Roman"/>
          <w:szCs w:val="24"/>
        </w:rPr>
        <w:t xml:space="preserve">ρος και τη σοβαρότητα μίας συζήτησης, που πρέπει να γίνει διεξοδικά και υπεύθυνα πρέπει να απαντηθεί από την πλευρά της Κυβέρνησης διά του αρμοδίου παρισταμένου Υπουργού. </w:t>
      </w:r>
    </w:p>
    <w:p w14:paraId="45C5BB7F"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Διότι, κατά τα άλλα, αγαπητοί κύριοι συνάδελφοι, όπως αντιλαμβάνεστε, σε μία εξέλιξη</w:t>
      </w:r>
      <w:r>
        <w:rPr>
          <w:rFonts w:eastAsia="Times New Roman" w:cs="Times New Roman"/>
          <w:szCs w:val="24"/>
        </w:rPr>
        <w:t xml:space="preserve"> που φαίνεται ότι βαρύνει πολύ τη συνολική πορεία της Ευρώπης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 συμμετοχή της πατρίδας μας σε αυτή, η ελληνική θέση καθημερινά αδυνατίζει μέσα από τις παλινωδίες, τις απουσίες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τις διαφορετικές απόψεις που εκφράζονται από διαφορ</w:t>
      </w:r>
      <w:r>
        <w:rPr>
          <w:rFonts w:eastAsia="Times New Roman" w:cs="Times New Roman"/>
          <w:szCs w:val="24"/>
        </w:rPr>
        <w:t xml:space="preserve">ετικούς ανθρώπους από την πλευρά της Κυβέρνησης. </w:t>
      </w:r>
    </w:p>
    <w:p w14:paraId="45C5BB80"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5C5BB81" w14:textId="77777777" w:rsidR="008C3EAA" w:rsidRDefault="00C36FE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C5BB82"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45C5BB83"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μιλήσετε τώρα ή να ακούσουμε και κάποιους Κοινοβο</w:t>
      </w:r>
      <w:r>
        <w:rPr>
          <w:rFonts w:eastAsia="Times New Roman" w:cs="Times New Roman"/>
          <w:szCs w:val="24"/>
        </w:rPr>
        <w:t>υλευτικούς Εκπροσώπους;</w:t>
      </w:r>
    </w:p>
    <w:p w14:paraId="45C5BB84"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(Αναπληρωτής Υπουργός Εξωτερικών):</w:t>
      </w:r>
      <w:r>
        <w:rPr>
          <w:rFonts w:eastAsia="Times New Roman" w:cs="Times New Roman"/>
          <w:szCs w:val="24"/>
        </w:rPr>
        <w:t xml:space="preserve"> Ας ακούσουμε έναν-δύο Κοινοβουλευτικούς </w:t>
      </w:r>
      <w:r>
        <w:rPr>
          <w:rFonts w:eastAsia="Times New Roman" w:cs="Times New Roman"/>
          <w:szCs w:val="24"/>
        </w:rPr>
        <w:t xml:space="preserve">Εκπροσώπους </w:t>
      </w:r>
      <w:r>
        <w:rPr>
          <w:rFonts w:eastAsia="Times New Roman" w:cs="Times New Roman"/>
          <w:szCs w:val="24"/>
        </w:rPr>
        <w:t xml:space="preserve">πρώτα. </w:t>
      </w:r>
    </w:p>
    <w:p w14:paraId="45C5BB85"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Μάλιστα. </w:t>
      </w:r>
    </w:p>
    <w:p w14:paraId="45C5BB86"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θέλω να τον ακούσω!</w:t>
      </w:r>
    </w:p>
    <w:p w14:paraId="45C5BB87"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Η διαδικασία ορίζει να μιλήσει ο Υπουργός. </w:t>
      </w:r>
    </w:p>
    <w:p w14:paraId="45C5BB88"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45C5BB89"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Ρώτησα εάν θέλει να ακούσει πρώτα κάποιους Κοινοβουλευτικούς Εκπροσώπους. </w:t>
      </w:r>
    </w:p>
    <w:p w14:paraId="45C5BB8A"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Πρέπει να μιλήσει ο Υπουργός. </w:t>
      </w:r>
    </w:p>
    <w:p w14:paraId="45C5BB8B"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w:t>
      </w:r>
      <w:r>
        <w:rPr>
          <w:rFonts w:eastAsia="Times New Roman" w:cs="Times New Roman"/>
          <w:szCs w:val="24"/>
        </w:rPr>
        <w:t xml:space="preserve">ξει,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Σας ευχαριστώ και για το ιδιαίτερο ενδιαφέρον για την ομιλία του Υπουργού! </w:t>
      </w:r>
    </w:p>
    <w:p w14:paraId="45C5BB8C"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5C5BB8D"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Είναι κατ’ αρχάς θετικό, κύριοι συνάδελφοι, ότι συζητάμε χωρίς </w:t>
      </w:r>
      <w:r>
        <w:rPr>
          <w:rFonts w:eastAsia="Times New Roman" w:cs="Times New Roman"/>
          <w:szCs w:val="24"/>
        </w:rPr>
        <w:t xml:space="preserve">ιδιαίτερες λεκτικές ακρότητες ένα σοβαρό ζήτημα. </w:t>
      </w:r>
    </w:p>
    <w:p w14:paraId="45C5BB8E"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Αυτό που δεν είναι θετικό είναι ότι θέματα που έχουμε ήδη συζητήσει φαίνεται να αγνοούνται από τους επερωτώντες Βουλευτές. Εν μέρει αυτό είναι ένα θέμα που στην ψυχολογία λέγεται «γνωστική τύφλωση». Εάν έχο</w:t>
      </w:r>
      <w:r>
        <w:rPr>
          <w:rFonts w:eastAsia="Times New Roman" w:cs="Times New Roman"/>
          <w:szCs w:val="24"/>
        </w:rPr>
        <w:t>υμε μία εντύπωση ή μία ισχυρή πεποίθηση</w:t>
      </w:r>
      <w:r>
        <w:rPr>
          <w:rFonts w:eastAsia="Times New Roman" w:cs="Times New Roman"/>
          <w:szCs w:val="24"/>
        </w:rPr>
        <w:t>,</w:t>
      </w:r>
      <w:r>
        <w:rPr>
          <w:rFonts w:eastAsia="Times New Roman" w:cs="Times New Roman"/>
          <w:szCs w:val="24"/>
        </w:rPr>
        <w:t xml:space="preserve"> δεν βλέπουμε πράγματα που έχουν συμβεί και αυτό για ορισμένους από επερωτώντες ίσως να ανάγεται στο ότι</w:t>
      </w:r>
      <w:r>
        <w:rPr>
          <w:rFonts w:eastAsia="Times New Roman" w:cs="Times New Roman"/>
          <w:szCs w:val="24"/>
        </w:rPr>
        <w:t>,</w:t>
      </w:r>
      <w:r>
        <w:rPr>
          <w:rFonts w:eastAsia="Times New Roman" w:cs="Times New Roman"/>
          <w:szCs w:val="24"/>
        </w:rPr>
        <w:t xml:space="preserve"> ακολουθώντας και έχοντας ενστερνιστεί μία νεοφιλελεύθερη οπτική για την Ελλάδα και την ευρωπαϊκή προοπτική, ορισμένα αυτονόητα πράγματα δεν βλέπονται. </w:t>
      </w:r>
    </w:p>
    <w:p w14:paraId="45C5BB8F"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Για τους άλλους θα το απέδιδα απλώς σε έλλειψη της συζήτησης που έχει γίνει στο ευρωπαϊκό επίπεδο, μολο</w:t>
      </w:r>
      <w:r>
        <w:rPr>
          <w:rFonts w:eastAsia="Times New Roman" w:cs="Times New Roman"/>
          <w:szCs w:val="24"/>
        </w:rPr>
        <w:t>νότι θυμίζω ότι έχουμε συζητήσει στην ίδια τη Βουλή τέσσερις φορές στην Επιτροπή Ευρωπαϊκών Υποθέσεων</w:t>
      </w:r>
      <w:r>
        <w:rPr>
          <w:rFonts w:eastAsia="Times New Roman" w:cs="Times New Roman"/>
          <w:szCs w:val="24"/>
        </w:rPr>
        <w:t>,</w:t>
      </w:r>
      <w:r>
        <w:rPr>
          <w:rFonts w:eastAsia="Times New Roman" w:cs="Times New Roman"/>
          <w:szCs w:val="24"/>
        </w:rPr>
        <w:t xml:space="preserve"> είτε για τα θέματα της άμυνας στη Διαρκή Επιτροπή Εθνικής Άμυνας και Εξωτερικών Υποθέσεων και το Υπουργείο Εξωτερικών έχει οργανώσει ένα Συνέδριο υπό την</w:t>
      </w:r>
      <w:r>
        <w:rPr>
          <w:rFonts w:eastAsia="Times New Roman" w:cs="Times New Roman"/>
          <w:szCs w:val="24"/>
        </w:rPr>
        <w:t xml:space="preserve"> αιγίδα του Προέδρου της Δημοκρατίας αφοσιωμένο στο μέλλον της Ευρώπης, στο οποίο είχαμε τη χαρά να ακούσουμε και τον Κοινοβουλευτικό Εκπρόσωπο, τον συντονιστή για τα θέματα εξωτερικής πολιτικής, τον κ. Κουμουτσάκο. </w:t>
      </w:r>
    </w:p>
    <w:p w14:paraId="45C5BB90"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λοιπόν, η βασική μας διαφορ</w:t>
      </w:r>
      <w:r>
        <w:rPr>
          <w:rFonts w:eastAsia="Times New Roman" w:cs="Times New Roman"/>
          <w:szCs w:val="24"/>
        </w:rPr>
        <w:t>ά; Εγώ δέχομαι ότι είστε ένα ευρωπαϊκό κόμμα. Η βασική μας διαφορά κατ’ αρχάς έγκειται στην αιτιολόγηση της κρίσης. Γιατί έχουμε κρίση; Δεν είναι ένα κυκλικό φαινόμενο, που επανέρχεται ανά πενταετία, όπως άκουσα να λέει ένας από τους ομιλητές, ούτε η κρίση</w:t>
      </w:r>
      <w:r>
        <w:rPr>
          <w:rFonts w:eastAsia="Times New Roman" w:cs="Times New Roman"/>
          <w:szCs w:val="24"/>
        </w:rPr>
        <w:t xml:space="preserve"> οφείλεται στην άνοδο του </w:t>
      </w:r>
      <w:proofErr w:type="spellStart"/>
      <w:r>
        <w:rPr>
          <w:rFonts w:eastAsia="Times New Roman" w:cs="Times New Roman"/>
          <w:szCs w:val="24"/>
        </w:rPr>
        <w:t>ευρωσκεπτικισμού</w:t>
      </w:r>
      <w:proofErr w:type="spellEnd"/>
      <w:r>
        <w:rPr>
          <w:rFonts w:eastAsia="Times New Roman" w:cs="Times New Roman"/>
          <w:szCs w:val="24"/>
        </w:rPr>
        <w:t xml:space="preserve"> και των δυνάμεων που δεν θέλουν την Ευρώπη. Αυτό είναι προφανές σύμπτωμα, δεν είναι το αίτιο της κρίσης. </w:t>
      </w:r>
    </w:p>
    <w:p w14:paraId="45C5BB9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Νομίζω ότι ο μέσος καλόπιστος παρατηρητής διαπιστώνει ότι η αποστασιοποίηση του μέσου Ευρωπαίου πολίτη από </w:t>
      </w:r>
      <w:r>
        <w:rPr>
          <w:rFonts w:eastAsia="Times New Roman" w:cs="Times New Roman"/>
          <w:szCs w:val="24"/>
        </w:rPr>
        <w:t>το ευρωπαϊκό εγχείρημα έγκειται στο ότι η πολιτική που ακολουθείται τις δυο-τρεις τελευταίες δεκαετίες, μια νεοφιλελεύθερη πολιτική λιτότητας, όχι απλώς δεν βελτιώνει αλλά επιδεινώνει την καθημερινότητά του.</w:t>
      </w:r>
    </w:p>
    <w:p w14:paraId="45C5BB9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Αυτό δεν είναι διαπίστωση δική μου. Στην ίδια Λε</w:t>
      </w:r>
      <w:r>
        <w:rPr>
          <w:rFonts w:eastAsia="Times New Roman" w:cs="Times New Roman"/>
          <w:szCs w:val="24"/>
        </w:rPr>
        <w:t xml:space="preserve">υκή Βίβλο της Ευρωπαϊκής Επιτροπής διαπιστώνει η </w:t>
      </w:r>
      <w:r>
        <w:rPr>
          <w:rFonts w:eastAsia="Times New Roman" w:cs="Times New Roman"/>
          <w:szCs w:val="24"/>
        </w:rPr>
        <w:t>ε</w:t>
      </w:r>
      <w:r>
        <w:rPr>
          <w:rFonts w:eastAsia="Times New Roman" w:cs="Times New Roman"/>
          <w:szCs w:val="24"/>
        </w:rPr>
        <w:t xml:space="preserve">πιτροπή το αυτονόητο, </w:t>
      </w:r>
      <w:r>
        <w:rPr>
          <w:rFonts w:eastAsia="Times New Roman" w:cs="Times New Roman"/>
          <w:szCs w:val="24"/>
        </w:rPr>
        <w:t>δηλαδ</w:t>
      </w:r>
      <w:r>
        <w:rPr>
          <w:rFonts w:eastAsia="Times New Roman" w:cs="Times New Roman"/>
          <w:szCs w:val="24"/>
        </w:rPr>
        <w:t>ή</w:t>
      </w:r>
      <w:r>
        <w:rPr>
          <w:rFonts w:eastAsia="Times New Roman" w:cs="Times New Roman"/>
          <w:szCs w:val="24"/>
        </w:rPr>
        <w:t xml:space="preserve"> ότι είμαστε η πρώτη γενιά Ευρωπαίων που φοβάται ότι τα παιδιά μας θα έχουν χειρότερη ζωή από τη δική μας. Ούτε αυτό είναι φυσικό επακόλουθο της παγκοσμιοποίησης, γιατί η παγκοσμ</w:t>
      </w:r>
      <w:r>
        <w:rPr>
          <w:rFonts w:eastAsia="Times New Roman" w:cs="Times New Roman"/>
          <w:szCs w:val="24"/>
        </w:rPr>
        <w:t xml:space="preserve">ιοποίηση πράγματι δεν μπορεί να κλειστεί πίσω </w:t>
      </w:r>
      <w:r>
        <w:rPr>
          <w:rFonts w:eastAsia="Times New Roman" w:cs="Times New Roman"/>
          <w:szCs w:val="24"/>
        </w:rPr>
        <w:lastRenderedPageBreak/>
        <w:t>από φράχτες. Δεν είναι, όμως και ένα φυσικό φαινόμενο. Μπορεί να αντιμετωπιστεί με συγκεκριμένες πολιτικές.</w:t>
      </w:r>
    </w:p>
    <w:p w14:paraId="45C5BB9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Αντίθετα, ποιες είναι οι πολιτικές που εφαρμόστηκαν τις τελευταίες δεκαετίες; Πολιτικές που ευνοούν μό</w:t>
      </w:r>
      <w:r>
        <w:rPr>
          <w:rFonts w:eastAsia="Times New Roman" w:cs="Times New Roman"/>
          <w:szCs w:val="24"/>
        </w:rPr>
        <w:t>νο τους πλούσιους της αγοράς εργασίας, μόνο τους εργοδότες. Αποδιαρθρώνουν τον μηχανισμό αναδιανομής του κοινωνικού κράτους σε όλα τα επίπεδα, όπως η φορολογία. Θυμίζω ότι στις χώρες του ΟΟΣΑ και της Ευρωπαϊκής Ένωσης ήταν πιο ψηλά. Στον ΟΟΣΑ ήταν 60% ο μέ</w:t>
      </w:r>
      <w:r>
        <w:rPr>
          <w:rFonts w:eastAsia="Times New Roman" w:cs="Times New Roman"/>
          <w:szCs w:val="24"/>
        </w:rPr>
        <w:t>σος ανώτατος φορολογικός συντελεστής τη δεκαετία του 1980. Τώρα είναι στο 32%.</w:t>
      </w:r>
    </w:p>
    <w:p w14:paraId="45C5BB9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Είναι, επίσης, η απορρύθμιση των συλλογικών συμβάσεων. Το 60% των εργαζομένων στο Ηνωμένο Βασίλειο τη δεκαετία του 1980 υπαγόταν σε μια συλλογική σύμβαση εργασίας. Τώρα, το αντί</w:t>
      </w:r>
      <w:r>
        <w:rPr>
          <w:rFonts w:eastAsia="Times New Roman" w:cs="Times New Roman"/>
          <w:szCs w:val="24"/>
        </w:rPr>
        <w:t>στοιχο ποσοστό είναι 20%.</w:t>
      </w:r>
    </w:p>
    <w:p w14:paraId="45C5BB9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Όποια περίπτωση και αν πάρετε από αυτά που αφορούσαν την ψυχή του ευρωπαϊκού κοινωνικού μοντέλου, δηλαδή το κοινωνικό κράτος, είναι σε προϊούσα βάση βαθύτατης αποδιάρθρωσης. Αν δούμε από μεριάς διαδικασίας της λήψης των αποφάσεων,</w:t>
      </w:r>
      <w:r>
        <w:rPr>
          <w:rFonts w:eastAsia="Times New Roman" w:cs="Times New Roman"/>
          <w:szCs w:val="24"/>
        </w:rPr>
        <w:t xml:space="preserve"> η οικονομική διακυβέρνηση στην Ευρώπη ουσιαστικά κινείται σε κενό δημοκρατίας.</w:t>
      </w:r>
    </w:p>
    <w:p w14:paraId="45C5BB9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το </w:t>
      </w:r>
      <w:proofErr w:type="spellStart"/>
      <w:r>
        <w:rPr>
          <w:rFonts w:eastAsia="Times New Roman" w:cs="Times New Roman"/>
          <w:szCs w:val="24"/>
          <w:lang w:val="en-US"/>
        </w:rPr>
        <w:t>Eurogroup</w:t>
      </w:r>
      <w:proofErr w:type="spellEnd"/>
      <w:r>
        <w:rPr>
          <w:rFonts w:eastAsia="Times New Roman" w:cs="Times New Roman"/>
          <w:szCs w:val="24"/>
        </w:rPr>
        <w:t>, που έχει καταστεί πανίσχυρο θεσμικό όργανο και το οποίο επιβάλλει αυτές τις πολιτικές, χωρίς κανενός είδους δημοκρατικό έλεγχο, χωρίς κα</w:t>
      </w:r>
      <w:r>
        <w:rPr>
          <w:rFonts w:eastAsia="Times New Roman" w:cs="Times New Roman"/>
          <w:szCs w:val="24"/>
        </w:rPr>
        <w:t>μ</w:t>
      </w:r>
      <w:r>
        <w:rPr>
          <w:rFonts w:eastAsia="Times New Roman" w:cs="Times New Roman"/>
          <w:szCs w:val="24"/>
        </w:rPr>
        <w:t>μιά δημοκρατική νο</w:t>
      </w:r>
      <w:r>
        <w:rPr>
          <w:rFonts w:eastAsia="Times New Roman" w:cs="Times New Roman"/>
          <w:szCs w:val="24"/>
        </w:rPr>
        <w:t>μιμοποίηση.</w:t>
      </w:r>
    </w:p>
    <w:p w14:paraId="45C5BB9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συμπλοκή, λοιπόν, αυτών των δύο βαθύτατων κρίσεων ουσιαστικά οδηγεί στην πλήρη, αν δεν ανατραπεί, αποξένωση των πολιτών από το ευρωπαϊκό εγχείρημα, για τον απλό λόγο ότι, μολονότι είναι ένα ευγενικό όνειρο, η Ευρωπαϊκή Ένωση από την αρχή, από</w:t>
      </w:r>
      <w:r>
        <w:rPr>
          <w:rFonts w:eastAsia="Times New Roman" w:cs="Times New Roman"/>
          <w:szCs w:val="24"/>
        </w:rPr>
        <w:t xml:space="preserve"> την εποχή των Ευρωπαϊκών Κοινοτήτων, δεν ήταν ένα εγχείρημα από τα κάτω. Ήταν ένα εγχείρημα των ελίτ, που αποκτούσε νομιμοποίηση μόνο στον βαθμό που εξασφάλιζε τουλάχιστον τη βελτίωση της καθημερινότητας των ανθρώπων.</w:t>
      </w:r>
    </w:p>
    <w:p w14:paraId="45C5BB9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Αν, λοιπόν, ξεκινήσουμε από αυτή τη δ</w:t>
      </w:r>
      <w:r>
        <w:rPr>
          <w:rFonts w:eastAsia="Times New Roman" w:cs="Times New Roman"/>
          <w:szCs w:val="24"/>
        </w:rPr>
        <w:t xml:space="preserve">ιαπίστωση, θα δούμε ότι η Ευρώπη για να υπάρχει, θα πρέπει να αλλάξει. Έχω ακούσει στο παρελθόν να μου ασκεί κριτική ο κ. Καλαφάτης για μια τέτοια υιοθέτηση. Όμως, είναι η θέση του Προέδρου </w:t>
      </w:r>
      <w:proofErr w:type="spellStart"/>
      <w:r>
        <w:rPr>
          <w:rFonts w:eastAsia="Times New Roman" w:cs="Times New Roman"/>
          <w:szCs w:val="24"/>
        </w:rPr>
        <w:t>Γιούνκερ</w:t>
      </w:r>
      <w:proofErr w:type="spellEnd"/>
      <w:r>
        <w:rPr>
          <w:rFonts w:eastAsia="Times New Roman" w:cs="Times New Roman"/>
          <w:szCs w:val="24"/>
        </w:rPr>
        <w:t xml:space="preserve">, ο οποίος έχει πει ακριβώς αυτό, </w:t>
      </w:r>
      <w:r>
        <w:rPr>
          <w:rFonts w:eastAsia="Times New Roman" w:cs="Times New Roman"/>
          <w:szCs w:val="24"/>
        </w:rPr>
        <w:t xml:space="preserve">δηλαδή </w:t>
      </w:r>
      <w:r>
        <w:rPr>
          <w:rFonts w:eastAsia="Times New Roman" w:cs="Times New Roman"/>
          <w:szCs w:val="24"/>
        </w:rPr>
        <w:t>ότι η Ευρώπη αυτή</w:t>
      </w:r>
      <w:r>
        <w:rPr>
          <w:rFonts w:eastAsia="Times New Roman" w:cs="Times New Roman"/>
          <w:szCs w:val="24"/>
        </w:rPr>
        <w:t xml:space="preserve"> τη στιγμή βρίσκεται ενώπιον μιας υπαρξιακής στιγμής και δεν δίστασε να αποκαλέσει τη δική του </w:t>
      </w:r>
      <w:r>
        <w:rPr>
          <w:rFonts w:eastAsia="Times New Roman" w:cs="Times New Roman"/>
          <w:szCs w:val="24"/>
        </w:rPr>
        <w:t>ε</w:t>
      </w:r>
      <w:r>
        <w:rPr>
          <w:rFonts w:eastAsia="Times New Roman" w:cs="Times New Roman"/>
          <w:szCs w:val="24"/>
        </w:rPr>
        <w:t>πιτροπή «</w:t>
      </w:r>
      <w:r>
        <w:rPr>
          <w:rFonts w:eastAsia="Times New Roman" w:cs="Times New Roman"/>
          <w:szCs w:val="24"/>
        </w:rPr>
        <w:t>ε</w:t>
      </w:r>
      <w:r>
        <w:rPr>
          <w:rFonts w:eastAsia="Times New Roman" w:cs="Times New Roman"/>
          <w:szCs w:val="24"/>
        </w:rPr>
        <w:t>πιτροπή τελευταίας ευκαιρίας για την Ευρώπη».</w:t>
      </w:r>
    </w:p>
    <w:p w14:paraId="45C5BB9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Γι’ αυτόν τον λόγο, λοιπόν, μολονότι εγώ σας πιστεύω ότι έχετε ενδιαφέρον για την ευρωπαϊκή ενοποίηση, α</w:t>
      </w:r>
      <w:r>
        <w:rPr>
          <w:rFonts w:eastAsia="Times New Roman" w:cs="Times New Roman"/>
          <w:szCs w:val="24"/>
        </w:rPr>
        <w:t>υτό που χωρίζει εμάς και εσάς δεν είναι μόνο η διαπίστωση των αιτίων, αλλά κυρίως πώς θα αναζητηθούν τα φάρμακα, οι έξοδοι από την κρίση. Όποιος δεν απορρίπτει τις νεοφιλελεύθερες πολιτικές, όποιος δεν θέλει να εκδημοκρατιστεί η οικονομική διακυβέρνηση, υπ</w:t>
      </w:r>
      <w:r>
        <w:rPr>
          <w:rFonts w:eastAsia="Times New Roman" w:cs="Times New Roman"/>
          <w:szCs w:val="24"/>
        </w:rPr>
        <w:t>ογράφει τη θανατική καταδίκη της Ευρώπης. Και αυτοί δεν είμαστε εμείς. Είστε εσείς.</w:t>
      </w:r>
    </w:p>
    <w:p w14:paraId="45C5BB9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Εμείς από την αρχή και σε ιδιαίτερα δύσκολο για μας πολιτικό κλίμα, είπαμε ότι θέλουμε να μείνουμε στην Ευρώπη ακριβώς για να την αλλάξουμε. Και αυτό δεν είναι </w:t>
      </w:r>
      <w:proofErr w:type="spellStart"/>
      <w:r>
        <w:rPr>
          <w:rFonts w:eastAsia="Times New Roman" w:cs="Times New Roman"/>
          <w:szCs w:val="24"/>
        </w:rPr>
        <w:t>μικρομεγαλισ</w:t>
      </w:r>
      <w:r>
        <w:rPr>
          <w:rFonts w:eastAsia="Times New Roman" w:cs="Times New Roman"/>
          <w:szCs w:val="24"/>
        </w:rPr>
        <w:t>μός</w:t>
      </w:r>
      <w:proofErr w:type="spellEnd"/>
      <w:r>
        <w:rPr>
          <w:rFonts w:eastAsia="Times New Roman" w:cs="Times New Roman"/>
          <w:szCs w:val="24"/>
        </w:rPr>
        <w:t>, όπως κατηγορηθήκαμε. Διότι ακριβώς ανέκαθεν είχαμε συναίσθηση ότι δεν μπορούμε μόνοι μας να αλλάξουμε την Ευρώπη, αλλά μπορούμε να το κάνουμε μόνο ως καταλύτης μιας ευρύτερης πολιτικής συμμαχίας των προοδευτικών δυνάμεων, που θα έχει εμάς, θα έχει εκε</w:t>
      </w:r>
      <w:r>
        <w:rPr>
          <w:rFonts w:eastAsia="Times New Roman" w:cs="Times New Roman"/>
          <w:szCs w:val="24"/>
        </w:rPr>
        <w:t xml:space="preserve">ίνους τους σοσιαλδημοκράτες που έχουν αντιληφθεί ότι η </w:t>
      </w:r>
      <w:r>
        <w:rPr>
          <w:rFonts w:eastAsia="Times New Roman" w:cs="Times New Roman"/>
          <w:szCs w:val="24"/>
        </w:rPr>
        <w:t>«</w:t>
      </w:r>
      <w:proofErr w:type="spellStart"/>
      <w:r>
        <w:rPr>
          <w:rFonts w:eastAsia="Times New Roman" w:cs="Times New Roman"/>
          <w:szCs w:val="24"/>
        </w:rPr>
        <w:t>πασοκ</w:t>
      </w:r>
      <w:r>
        <w:rPr>
          <w:rFonts w:eastAsia="Times New Roman" w:cs="Times New Roman"/>
          <w:szCs w:val="24"/>
        </w:rPr>
        <w:t>οποίηση</w:t>
      </w:r>
      <w:proofErr w:type="spellEnd"/>
      <w:r>
        <w:rPr>
          <w:rFonts w:eastAsia="Times New Roman" w:cs="Times New Roman"/>
          <w:szCs w:val="24"/>
        </w:rPr>
        <w:t>»</w:t>
      </w:r>
      <w:r>
        <w:rPr>
          <w:rFonts w:eastAsia="Times New Roman" w:cs="Times New Roman"/>
          <w:szCs w:val="24"/>
        </w:rPr>
        <w:t xml:space="preserve"> οδηγεί στην εξαέρωση -η πλήρης ταύτιση, δηλαδή, με τις νεοφιλελεύθερες πολιτικές- και θέ</w:t>
      </w:r>
      <w:r>
        <w:rPr>
          <w:rFonts w:eastAsia="Times New Roman" w:cs="Times New Roman"/>
          <w:szCs w:val="24"/>
        </w:rPr>
        <w:lastRenderedPageBreak/>
        <w:t>λουμε να βρούμε μια επιστροφή στις ρίζες της σοσιαλδημοκρατίας, που είναι ακριβώς αυτό που επιχειρ</w:t>
      </w:r>
      <w:r>
        <w:rPr>
          <w:rFonts w:eastAsia="Times New Roman" w:cs="Times New Roman"/>
          <w:szCs w:val="24"/>
        </w:rPr>
        <w:t xml:space="preserve">εί να κάνει ο </w:t>
      </w:r>
      <w:proofErr w:type="spellStart"/>
      <w:r>
        <w:rPr>
          <w:rFonts w:eastAsia="Times New Roman" w:cs="Times New Roman"/>
          <w:szCs w:val="24"/>
        </w:rPr>
        <w:t>Κόρμπιν</w:t>
      </w:r>
      <w:proofErr w:type="spellEnd"/>
      <w:r>
        <w:rPr>
          <w:rFonts w:eastAsia="Times New Roman" w:cs="Times New Roman"/>
          <w:szCs w:val="24"/>
        </w:rPr>
        <w:t xml:space="preserve"> στο Ηνωμένο Βασίλειο.</w:t>
      </w:r>
    </w:p>
    <w:p w14:paraId="45C5BB9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λοιπόν, αυτών των πραγμάτων, όχι απλώς δεν είμαστε απόντες αλλά είμαστε εμείς αυτή τη στιγμή που δίνουμε το στίγμα των συζητήσεων για την αναγκαία στροφή σε μια πιο δημοκρατική και μια πιο κοινωνική Ευρώ</w:t>
      </w:r>
      <w:r>
        <w:rPr>
          <w:rFonts w:eastAsia="Times New Roman" w:cs="Times New Roman"/>
          <w:szCs w:val="24"/>
        </w:rPr>
        <w:t>πη. Το να έχει μια αναβαθμισμένη θέση η Ελλάδα σε αυτή τη συζήτηση θα ήταν εξ ορισμού δεδομένο λόγω του ότι είμαστε η μόνη Κυβέρνηση της Αριστεράς στην Ευρώπη και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επειδή υπάρχει αυτή η πολιτική πολυχρωμία στην Ευρωπαϊκή Ένωση, θα ακουγόμασταν ακό</w:t>
      </w:r>
      <w:r>
        <w:rPr>
          <w:rFonts w:eastAsia="Times New Roman" w:cs="Times New Roman"/>
          <w:szCs w:val="24"/>
        </w:rPr>
        <w:t>μη και γιατί είμαστε οι μόνοι διαφορετικοί.</w:t>
      </w:r>
    </w:p>
    <w:p w14:paraId="45C5BB9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Δεν είναι, όμως, αυτός ο βασικός λόγος για τον οποίο ακουγόμαστε. Ακουγόμαστε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γιατί έχουμε προτάσεις. Ακουγόμαστε γιατί έχουμε πετύχει αυτή η πρότασή μας για τη μεγάλη προοδευτική συμμαχία να μη μείνει μόνο στα χαρτιά. Στο Ευρωπαϊκό Κοινοβούλιο έχει αποτυπωθεί στην προσπάθεια να εκλεγεί ο </w:t>
      </w:r>
      <w:proofErr w:type="spellStart"/>
      <w:r>
        <w:rPr>
          <w:rFonts w:eastAsia="Times New Roman" w:cs="Times New Roman"/>
          <w:szCs w:val="24"/>
        </w:rPr>
        <w:t>Τζιάνι</w:t>
      </w:r>
      <w:proofErr w:type="spellEnd"/>
      <w:r>
        <w:rPr>
          <w:rFonts w:eastAsia="Times New Roman" w:cs="Times New Roman"/>
          <w:szCs w:val="24"/>
        </w:rPr>
        <w:t xml:space="preserve"> </w:t>
      </w:r>
      <w:proofErr w:type="spellStart"/>
      <w:r>
        <w:rPr>
          <w:rFonts w:eastAsia="Times New Roman" w:cs="Times New Roman"/>
          <w:szCs w:val="24"/>
        </w:rPr>
        <w:t>Πιτέλα</w:t>
      </w:r>
      <w:proofErr w:type="spellEnd"/>
      <w:r>
        <w:rPr>
          <w:rFonts w:eastAsia="Times New Roman" w:cs="Times New Roman"/>
          <w:szCs w:val="24"/>
        </w:rPr>
        <w:t>. Δεν πέτυχε, γιατί οι συσχετι</w:t>
      </w:r>
      <w:r>
        <w:rPr>
          <w:rFonts w:eastAsia="Times New Roman" w:cs="Times New Roman"/>
          <w:szCs w:val="24"/>
        </w:rPr>
        <w:t>σμοί είναι α</w:t>
      </w:r>
      <w:r>
        <w:rPr>
          <w:rFonts w:eastAsia="Times New Roman" w:cs="Times New Roman"/>
          <w:szCs w:val="24"/>
        </w:rPr>
        <w:lastRenderedPageBreak/>
        <w:t xml:space="preserve">κόμα στο 14%. Στην Πορτογαλία έγινε ακριβώς αυτό που θέλουμε, δηλαδή μία ευρύτερη συμμαχία προοδευτικών δυνάμεων που κατέληξε σε μία αριστερή κυβέρνηση. </w:t>
      </w:r>
    </w:p>
    <w:p w14:paraId="45C5BB9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Αυτό εξακολουθεί να είναι στο στίγμα της πολιτικής μας από εδώ και πέρα. Έχουμε και συγκεκ</w:t>
      </w:r>
      <w:r>
        <w:rPr>
          <w:rFonts w:eastAsia="Times New Roman" w:cs="Times New Roman"/>
          <w:szCs w:val="24"/>
        </w:rPr>
        <w:t xml:space="preserve">ριμένες προτάσεις, τις οποίες δεν μπορώ να καταλάβω γιατί δεν τις έχετε παρακολουθήσει. Έχουμε καταθέσει στην </w:t>
      </w:r>
      <w:r>
        <w:rPr>
          <w:rFonts w:eastAsia="Times New Roman" w:cs="Times New Roman"/>
          <w:szCs w:val="24"/>
        </w:rPr>
        <w:t>ε</w:t>
      </w:r>
      <w:r>
        <w:rPr>
          <w:rFonts w:eastAsia="Times New Roman" w:cs="Times New Roman"/>
          <w:szCs w:val="24"/>
        </w:rPr>
        <w:t>πιτροπή ήδη από τις 30 Μαρτίου –πρόκειται να καταθέσω τα σχετικά έγγραφα- μετά την πρώτη πρόσκληση της Ευρωπαϊκής Επιτροπής να έχουν τις άτυπες α</w:t>
      </w:r>
      <w:r>
        <w:rPr>
          <w:rFonts w:eastAsia="Times New Roman" w:cs="Times New Roman"/>
          <w:szCs w:val="24"/>
        </w:rPr>
        <w:t xml:space="preserve">πόψεις των κρατών-μελών, τις προτάσεις μας για την κοινωνική διάσταση στην Ευρώπη, όπου περιλαμβάνονται όλες αυτές οι γνωστές προτάσεις που επανειλημμένα τις έχετε ακούσει από το στόμα του Πρωθυπουργού και από το δικό μου για την ανάγκη να υπάρχει </w:t>
      </w:r>
      <w:proofErr w:type="spellStart"/>
      <w:r>
        <w:rPr>
          <w:rFonts w:eastAsia="Times New Roman" w:cs="Times New Roman"/>
          <w:szCs w:val="24"/>
          <w:lang w:val="en-US"/>
        </w:rPr>
        <w:t>Eurogrou</w:t>
      </w:r>
      <w:r>
        <w:rPr>
          <w:rFonts w:eastAsia="Times New Roman" w:cs="Times New Roman"/>
          <w:szCs w:val="24"/>
          <w:lang w:val="en-US"/>
        </w:rPr>
        <w:t>p</w:t>
      </w:r>
      <w:proofErr w:type="spellEnd"/>
      <w:r>
        <w:rPr>
          <w:rFonts w:eastAsia="Times New Roman" w:cs="Times New Roman"/>
          <w:szCs w:val="24"/>
        </w:rPr>
        <w:t xml:space="preserve"> των Υπουργών Εργασίας. </w:t>
      </w:r>
    </w:p>
    <w:p w14:paraId="45C5BB9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Διατυπώθηκε με πιο πανηγυρικό τρόπο στην ομιλία της Πνύκας από τον Πρωθυπουργό. Δεν σας έκανε εντύπωση ότι η πρώτη τοποθέτηση του Προέδρου Μακρόν για την Ευρώπη δεν έγινε, όπως λέτε, στη Σορβόννη στις 23 Σεπτεμβρίου αλλά</w:t>
      </w:r>
      <w:r>
        <w:rPr>
          <w:rFonts w:eastAsia="Times New Roman" w:cs="Times New Roman"/>
          <w:szCs w:val="24"/>
        </w:rPr>
        <w:t>,</w:t>
      </w:r>
      <w:r>
        <w:rPr>
          <w:rFonts w:eastAsia="Times New Roman" w:cs="Times New Roman"/>
          <w:szCs w:val="24"/>
        </w:rPr>
        <w:t xml:space="preserve"> αντίθετα</w:t>
      </w:r>
      <w:r>
        <w:rPr>
          <w:rFonts w:eastAsia="Times New Roman" w:cs="Times New Roman"/>
          <w:szCs w:val="24"/>
        </w:rPr>
        <w:t>,</w:t>
      </w:r>
      <w:r>
        <w:rPr>
          <w:rFonts w:eastAsia="Times New Roman" w:cs="Times New Roman"/>
          <w:szCs w:val="24"/>
        </w:rPr>
        <w:t xml:space="preserve"> στις 7 Σεπτεμβρίου </w:t>
      </w:r>
      <w:r>
        <w:rPr>
          <w:rFonts w:eastAsia="Times New Roman" w:cs="Times New Roman"/>
          <w:szCs w:val="24"/>
        </w:rPr>
        <w:t>σ</w:t>
      </w:r>
      <w:r>
        <w:rPr>
          <w:rFonts w:eastAsia="Times New Roman" w:cs="Times New Roman"/>
          <w:szCs w:val="24"/>
        </w:rPr>
        <w:t xml:space="preserve">την Πνύκα; Αυτό ήταν μία αναγνώριση της σημασίας που έχει να ξεκινήσει από την Ελλάδα μία τέτοια </w:t>
      </w:r>
      <w:r>
        <w:rPr>
          <w:rFonts w:eastAsia="Times New Roman" w:cs="Times New Roman"/>
          <w:szCs w:val="24"/>
        </w:rPr>
        <w:lastRenderedPageBreak/>
        <w:t>συζήτηση για την κοινωνική διάσταση της Ευρώπης και τον εκδημοκρατισμό της οικονομικής διακυβέρνησης, αντίστοιχου συμβολισμού μ</w:t>
      </w:r>
      <w:r>
        <w:rPr>
          <w:rFonts w:eastAsia="Times New Roman" w:cs="Times New Roman"/>
          <w:szCs w:val="24"/>
        </w:rPr>
        <w:t>ε</w:t>
      </w:r>
      <w:r>
        <w:rPr>
          <w:rFonts w:eastAsia="Times New Roman" w:cs="Times New Roman"/>
          <w:szCs w:val="24"/>
        </w:rPr>
        <w:t xml:space="preserve"> αυτήν το</w:t>
      </w:r>
      <w:r>
        <w:rPr>
          <w:rFonts w:eastAsia="Times New Roman" w:cs="Times New Roman"/>
          <w:szCs w:val="24"/>
        </w:rPr>
        <w:t>υ Προέδρου Ομπάμα να δώσει την τελευταία του ομιλία σ’ αυτόν τον χώρο. Νομίζω ότι είναι η πιο χαρακτηριστική περίπτωση που αποδεικνύει την αναβάθμιση του διεθνούς κύρους της χώρας και του ρόλου που αυτή διαδραματίζει. Αυτή είναι η πρώτη μου παρατήρηση.</w:t>
      </w:r>
    </w:p>
    <w:p w14:paraId="45C5BB9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δ</w:t>
      </w:r>
      <w:r>
        <w:rPr>
          <w:rFonts w:eastAsia="Times New Roman" w:cs="Times New Roman"/>
          <w:szCs w:val="24"/>
        </w:rPr>
        <w:t xml:space="preserve">εύτερη παρατήρησή μου είναι ότι δεν νομίζω ότι έχετε πλήρη συναίσθηση σε ποιο επίπεδο διεξάγεται η συζήτηση, ακριβώς γιατί δεν μπορείτε να συνειδητοποιήσετε το κομβικό στοιχείο που έχει η άρνηση του νεοφιλελευθερισμού για την ευρωπαϊκή προοπτική. Ορισμένα </w:t>
      </w:r>
      <w:r>
        <w:rPr>
          <w:rFonts w:eastAsia="Times New Roman" w:cs="Times New Roman"/>
          <w:szCs w:val="24"/>
        </w:rPr>
        <w:t xml:space="preserve">από τα παλαιά γνωστικά εργαλεία που είχαμε –μικρά κράτη εναντίον μεγάλων κρατών, </w:t>
      </w:r>
      <w:proofErr w:type="spellStart"/>
      <w:r>
        <w:rPr>
          <w:rFonts w:eastAsia="Times New Roman" w:cs="Times New Roman"/>
          <w:szCs w:val="24"/>
        </w:rPr>
        <w:t>διακυβερνητικότητα</w:t>
      </w:r>
      <w:proofErr w:type="spellEnd"/>
      <w:r>
        <w:rPr>
          <w:rFonts w:eastAsia="Times New Roman" w:cs="Times New Roman"/>
          <w:szCs w:val="24"/>
        </w:rPr>
        <w:t xml:space="preserve"> εναντίον του ευρωπαϊκού τρόπου λήψης αποφάσεων, ακόμα και αυτή η ερώτηση για τις πολλές ταχύτητες- ισχύουν σε ένα</w:t>
      </w:r>
      <w:r>
        <w:rPr>
          <w:rFonts w:eastAsia="Times New Roman" w:cs="Times New Roman"/>
          <w:szCs w:val="24"/>
        </w:rPr>
        <w:t>ν</w:t>
      </w:r>
      <w:r>
        <w:rPr>
          <w:rFonts w:eastAsia="Times New Roman" w:cs="Times New Roman"/>
          <w:szCs w:val="24"/>
        </w:rPr>
        <w:t xml:space="preserve"> βαθμό. Δεν έχουν αναιρεθεί, γιατί πράγματ</w:t>
      </w:r>
      <w:r>
        <w:rPr>
          <w:rFonts w:eastAsia="Times New Roman" w:cs="Times New Roman"/>
          <w:szCs w:val="24"/>
        </w:rPr>
        <w:t xml:space="preserve">ι έχουν εννοιολογικό περιεχόμενο που ανταποκρίνεται σε υπαρκτούς συσχετισμούς πολιτικών και κοινωνικών δυνάμεων. </w:t>
      </w:r>
    </w:p>
    <w:p w14:paraId="45C5BBA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Όμως, πρέπει να γίνουν αντιληπτά αυτά τα δίπολα υπό το κράτος της βασικής αντίθεσης που σας περιέγραψα. Πάρτε την </w:t>
      </w:r>
      <w:r>
        <w:rPr>
          <w:rFonts w:eastAsia="Times New Roman" w:cs="Times New Roman"/>
          <w:szCs w:val="24"/>
        </w:rPr>
        <w:lastRenderedPageBreak/>
        <w:t xml:space="preserve">περίπτωση του </w:t>
      </w:r>
      <w:r>
        <w:rPr>
          <w:rFonts w:eastAsia="Times New Roman" w:cs="Times New Roman"/>
          <w:szCs w:val="24"/>
        </w:rPr>
        <w:t xml:space="preserve">συμφώνου </w:t>
      </w:r>
      <w:r>
        <w:rPr>
          <w:rFonts w:eastAsia="Times New Roman" w:cs="Times New Roman"/>
          <w:szCs w:val="24"/>
        </w:rPr>
        <w:t>σταθερότητας</w:t>
      </w:r>
      <w:r>
        <w:rPr>
          <w:rFonts w:eastAsia="Times New Roman" w:cs="Times New Roman"/>
          <w:szCs w:val="24"/>
        </w:rPr>
        <w:t xml:space="preserve">. Αυτή τη στιγμή εφαρμόζεται ως διακυβερνητική συνθήκη. Αλίμονο αν το μόνο που μας ενδιέφερε ήταν αυτή η διακυβερνητική συνθήκη να ενσωματωθεί στο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ίκαιο, όπως θέλουν οι νεοφιλελεύθεροι και κατ’ εξοχήν ο κ. Σόιμπλε στο αποχαιρετιστήρι</w:t>
      </w:r>
      <w:r>
        <w:rPr>
          <w:rFonts w:eastAsia="Times New Roman" w:cs="Times New Roman"/>
          <w:szCs w:val="24"/>
        </w:rPr>
        <w:t xml:space="preserve">ό του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στο </w:t>
      </w:r>
      <w:proofErr w:type="spellStart"/>
      <w:r>
        <w:rPr>
          <w:rFonts w:eastAsia="Times New Roman" w:cs="Times New Roman"/>
          <w:szCs w:val="24"/>
          <w:lang w:val="en-US"/>
        </w:rPr>
        <w:t>Eurogroup</w:t>
      </w:r>
      <w:proofErr w:type="spellEnd"/>
      <w:r>
        <w:rPr>
          <w:rFonts w:eastAsia="Times New Roman" w:cs="Times New Roman"/>
          <w:szCs w:val="24"/>
        </w:rPr>
        <w:t xml:space="preserve">. Αυτό που θα μας ενδιέφερε είναι να μην έχουμε μόνο οικονομικούς δείκτες και μάλιστα τέτοιους που αντανακλούν τη νεοφιλελεύθερη λογική στο </w:t>
      </w:r>
      <w:r>
        <w:rPr>
          <w:rFonts w:eastAsia="Times New Roman" w:cs="Times New Roman"/>
          <w:szCs w:val="24"/>
        </w:rPr>
        <w:t>σύμφωνο σταθερότη</w:t>
      </w:r>
      <w:r>
        <w:rPr>
          <w:rFonts w:eastAsia="Times New Roman" w:cs="Times New Roman"/>
          <w:szCs w:val="24"/>
        </w:rPr>
        <w:t>τας. Θα πρέπει να έχουμε δεσμευτικούς κοινωνικούς δείκτες, όπως το επί</w:t>
      </w:r>
      <w:r>
        <w:rPr>
          <w:rFonts w:eastAsia="Times New Roman" w:cs="Times New Roman"/>
          <w:szCs w:val="24"/>
        </w:rPr>
        <w:t>πεδο της φτώχειας, της ανισότητας, της ανεργίας σε κάθε χώρα.</w:t>
      </w:r>
    </w:p>
    <w:p w14:paraId="45C5BBA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Επίσης, όταν μιλάμε για το οικονομικό εξάμηνο, αυτό που θα πρέπει να μας ενδιαφέρει είναι πώς θα μπορέσουμε να εξασφαλίσουμε αυτά τα δύο καθοριστικά στοιχεία, δηλαδή τη δημοκρατία και την κοινων</w:t>
      </w:r>
      <w:r>
        <w:rPr>
          <w:rFonts w:eastAsia="Times New Roman" w:cs="Times New Roman"/>
          <w:szCs w:val="24"/>
        </w:rPr>
        <w:t>ική διάσταση.</w:t>
      </w:r>
    </w:p>
    <w:p w14:paraId="45C5BBA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Ακριβώς, λοιπόν, γι’ αυτούς τους λόγους, εμείς έχουμε τρεις μεγάλες προτεραιότητες στις προτάσεις τις οποίες έχουμε διατυπώσει. Το πρώτο είναι η ανάγκη αναδιοργάνωσης συνολικά της πολιτικής διακυβέρνησης στην Ευρώπη, με έμφαση </w:t>
      </w:r>
      <w:r>
        <w:rPr>
          <w:rFonts w:eastAsia="Times New Roman" w:cs="Times New Roman"/>
          <w:szCs w:val="24"/>
        </w:rPr>
        <w:lastRenderedPageBreak/>
        <w:t>στην ενίσχυση τ</w:t>
      </w:r>
      <w:r>
        <w:rPr>
          <w:rFonts w:eastAsia="Times New Roman" w:cs="Times New Roman"/>
          <w:szCs w:val="24"/>
        </w:rPr>
        <w:t xml:space="preserve">ης δημοκρατίας, μία νέα θεσμική αρχιτεκτονική ειδικά στα θέματα που αφορούν την οικονομική διακυβέρνηση. </w:t>
      </w:r>
    </w:p>
    <w:p w14:paraId="45C5BBA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 δεύτερος άξονας είναι όχι μόνο στο επίπεδο της δημοκρατίας αλλά και στον μετασχηματισμό της οικονομικής διακυβέρνησης, στη βάση δύο αρχών που υπάρχο</w:t>
      </w:r>
      <w:r>
        <w:rPr>
          <w:rFonts w:eastAsia="Times New Roman" w:cs="Times New Roman"/>
          <w:szCs w:val="24"/>
        </w:rPr>
        <w:t xml:space="preserve">υν στις συνθήκες αλλά δεν εφαρμόζονται, δηλαδή της αλληλεγγύης και της κοινωνικής αποτελεσματικότητας. </w:t>
      </w:r>
    </w:p>
    <w:p w14:paraId="45C5BBA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Ο τρίτος άξονας αφορά την ανάγκη εξισορρόπησης της κοινωνικής με την οικονομική διάσταση. </w:t>
      </w:r>
    </w:p>
    <w:p w14:paraId="45C5BBA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Τι έχουμε προτείνει, λοιπόν, σ’ αυτά τα επίπεδα; Κατ’ αρχάς, </w:t>
      </w:r>
      <w:r>
        <w:rPr>
          <w:rFonts w:eastAsia="Times New Roman" w:cs="Times New Roman"/>
          <w:szCs w:val="24"/>
        </w:rPr>
        <w:t>όταν μιλάμε για ενίσχυση της δημοκρατίας, εννοούμε και ενίσχυση του κράτους δικαίου. Έχουμε προτείνει, λοιπόν, μαζί με άλλα δώδεκα κράτη και το Ευρωπαϊκό Κοινοβούλιο, τους λεγόμενους «φίλους του κράτους δικαίου», να ισχύει σε επίπεδο Ευρωπαϊκής Ένωσης ένας</w:t>
      </w:r>
      <w:r>
        <w:rPr>
          <w:rFonts w:eastAsia="Times New Roman" w:cs="Times New Roman"/>
          <w:szCs w:val="24"/>
        </w:rPr>
        <w:t xml:space="preserve"> ετήσιος απολογισμός, μία ετήσια έκθεση εφαρμογής των ρυθμίσεων του κράτους δικαίου και των δικαιωμάτων, για να μην μπορούν </w:t>
      </w:r>
      <w:proofErr w:type="spellStart"/>
      <w:r>
        <w:rPr>
          <w:rFonts w:eastAsia="Times New Roman" w:cs="Times New Roman"/>
          <w:szCs w:val="24"/>
        </w:rPr>
        <w:t>λαϊκιστικά</w:t>
      </w:r>
      <w:proofErr w:type="spellEnd"/>
      <w:r>
        <w:rPr>
          <w:rFonts w:eastAsia="Times New Roman" w:cs="Times New Roman"/>
          <w:szCs w:val="24"/>
        </w:rPr>
        <w:t xml:space="preserve"> και αντιευρωπαϊκά καθεστώτα να επικαλούνται ότι είναι </w:t>
      </w:r>
      <w:proofErr w:type="spellStart"/>
      <w:r>
        <w:rPr>
          <w:rFonts w:eastAsia="Times New Roman" w:cs="Times New Roman"/>
          <w:szCs w:val="24"/>
        </w:rPr>
        <w:t>στοχευμέν</w:t>
      </w:r>
      <w:r>
        <w:rPr>
          <w:rFonts w:eastAsia="Times New Roman" w:cs="Times New Roman"/>
          <w:szCs w:val="24"/>
        </w:rPr>
        <w:t>α</w:t>
      </w:r>
      <w:proofErr w:type="spellEnd"/>
      <w:r>
        <w:rPr>
          <w:rFonts w:eastAsia="Times New Roman" w:cs="Times New Roman"/>
          <w:szCs w:val="24"/>
        </w:rPr>
        <w:t xml:space="preserve"> η κριτική σ’ αυτά.</w:t>
      </w:r>
    </w:p>
    <w:p w14:paraId="45C5BBA6"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Θα μπορούσαμε να συζητήσουμε προτάσει</w:t>
      </w:r>
      <w:r>
        <w:rPr>
          <w:rFonts w:eastAsia="Times New Roman" w:cs="Times New Roman"/>
          <w:szCs w:val="24"/>
        </w:rPr>
        <w:t xml:space="preserve">ς να συνδεθούν ακόμα και οι αποδόσεις του προϋπολογισμού σε κράτη που έμπρακτα και επανειλημμένα παραβιάζουν τις σχετικές υποχρεώσεις τους. Το βασικό, όμως, στη θεσμική αρχιτεκτονική είναι να πάψει να υπάρχει το κενό δημοκρατίας. Το </w:t>
      </w:r>
      <w:proofErr w:type="spellStart"/>
      <w:r>
        <w:rPr>
          <w:rFonts w:eastAsia="Times New Roman" w:cs="Times New Roman"/>
          <w:szCs w:val="24"/>
          <w:lang w:val="en-US"/>
        </w:rPr>
        <w:t>Eurogroup</w:t>
      </w:r>
      <w:proofErr w:type="spellEnd"/>
      <w:r>
        <w:rPr>
          <w:rFonts w:eastAsia="Times New Roman" w:cs="Times New Roman"/>
          <w:szCs w:val="24"/>
        </w:rPr>
        <w:t xml:space="preserve"> δεν είναι θεσ</w:t>
      </w:r>
      <w:r>
        <w:rPr>
          <w:rFonts w:eastAsia="Times New Roman" w:cs="Times New Roman"/>
          <w:szCs w:val="24"/>
        </w:rPr>
        <w:t xml:space="preserve">μικό όργανο που έχει έρεισμα σε συνθήκες. Είναι πλήρως αντιδημοκρατικό. Δεν έχει καμμία δημοκρατική νομιμοποίηση με την έννοια του πολιτικού ελέγχου. </w:t>
      </w:r>
    </w:p>
    <w:p w14:paraId="45C5BBA7"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πρέπει, λοιπόν, να γίνει αποδεκτή -το έχουμε επανειλημμένα πει- η πρόταση ενός Ευρωπαίου </w:t>
      </w:r>
      <w:r>
        <w:rPr>
          <w:rFonts w:eastAsia="Times New Roman" w:cs="Times New Roman"/>
          <w:szCs w:val="24"/>
        </w:rPr>
        <w:t>Υ</w:t>
      </w:r>
      <w:r>
        <w:rPr>
          <w:rFonts w:eastAsia="Times New Roman" w:cs="Times New Roman"/>
          <w:szCs w:val="24"/>
        </w:rPr>
        <w:t xml:space="preserve">πουργού </w:t>
      </w:r>
      <w:r>
        <w:rPr>
          <w:rFonts w:eastAsia="Times New Roman" w:cs="Times New Roman"/>
          <w:szCs w:val="24"/>
        </w:rPr>
        <w:t>Ο</w:t>
      </w:r>
      <w:r>
        <w:rPr>
          <w:rFonts w:eastAsia="Times New Roman" w:cs="Times New Roman"/>
          <w:szCs w:val="24"/>
        </w:rPr>
        <w:t>ικονομικών, ο οποίος θα υπόκειται στον πολιτικό έλεγχο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του Ευρωπαϊκού Κοινοβουλίου και στο πλαίσιο προφανώς ενός </w:t>
      </w:r>
      <w:proofErr w:type="spellStart"/>
      <w:r>
        <w:rPr>
          <w:rFonts w:eastAsia="Times New Roman" w:cs="Times New Roman"/>
          <w:szCs w:val="24"/>
          <w:lang w:val="en-US"/>
        </w:rPr>
        <w:t>Eurogroup</w:t>
      </w:r>
      <w:proofErr w:type="spellEnd"/>
      <w:r>
        <w:rPr>
          <w:rFonts w:eastAsia="Times New Roman" w:cs="Times New Roman"/>
          <w:szCs w:val="24"/>
        </w:rPr>
        <w:t xml:space="preserve"> του οποίου οι κανόνες λειτουργίας θα πρέπει να αναδιατυπωθούν και στον πολιτικό έλεγχο των κρατών-μελών.</w:t>
      </w:r>
    </w:p>
    <w:p w14:paraId="45C5BBA8" w14:textId="77777777" w:rsidR="008C3EAA" w:rsidRDefault="00C36FE8">
      <w:pPr>
        <w:tabs>
          <w:tab w:val="left" w:pos="3873"/>
        </w:tabs>
        <w:spacing w:line="600" w:lineRule="auto"/>
        <w:ind w:firstLine="720"/>
        <w:jc w:val="both"/>
        <w:rPr>
          <w:rFonts w:eastAsia="Times New Roman" w:cs="Times New Roman"/>
          <w:color w:val="000000" w:themeColor="text1"/>
          <w:szCs w:val="24"/>
        </w:rPr>
      </w:pPr>
      <w:r w:rsidRPr="00D85B73">
        <w:rPr>
          <w:rFonts w:eastAsia="Times New Roman" w:cs="Times New Roman"/>
          <w:color w:val="000000" w:themeColor="text1"/>
          <w:szCs w:val="24"/>
        </w:rPr>
        <w:t>Ο μετασχηματισμός</w:t>
      </w:r>
      <w:r w:rsidRPr="00D85B73">
        <w:rPr>
          <w:rFonts w:eastAsia="Times New Roman" w:cs="Times New Roman"/>
          <w:color w:val="000000" w:themeColor="text1"/>
          <w:szCs w:val="24"/>
        </w:rPr>
        <w:t xml:space="preserve"> του ΕSM σε ευρωπαϊκό νομισματικό ταμείο, το οποίο σωστά επικαλεστήκατε, μπορεί να ανταποκρίνεται σε αυτή την ανάγκη να ξεπεραστεί ταυτόχρονα και ο νεοφιλελεύθερος και ο αντιδημοκρατικός προσανατολισμός της οικονο</w:t>
      </w:r>
      <w:r w:rsidRPr="00D85B73">
        <w:rPr>
          <w:rFonts w:eastAsia="Times New Roman" w:cs="Times New Roman"/>
          <w:color w:val="000000" w:themeColor="text1"/>
          <w:szCs w:val="24"/>
        </w:rPr>
        <w:lastRenderedPageBreak/>
        <w:t>μικής διακυβέρνησης, εάν δεν πάρει τα χαρακ</w:t>
      </w:r>
      <w:r w:rsidRPr="00D85B73">
        <w:rPr>
          <w:rFonts w:eastAsia="Times New Roman" w:cs="Times New Roman"/>
          <w:color w:val="000000" w:themeColor="text1"/>
          <w:szCs w:val="24"/>
        </w:rPr>
        <w:t xml:space="preserve">τηριστικά που προσπαθεί να τα αποτυπώσει το τελευταίο </w:t>
      </w:r>
      <w:r w:rsidRPr="00D85B73">
        <w:rPr>
          <w:rFonts w:eastAsia="Times New Roman" w:cs="Times New Roman"/>
          <w:color w:val="000000" w:themeColor="text1"/>
          <w:szCs w:val="24"/>
          <w:lang w:val="en-US"/>
        </w:rPr>
        <w:t>non</w:t>
      </w:r>
      <w:r w:rsidRPr="00D85B73">
        <w:rPr>
          <w:rFonts w:eastAsia="Times New Roman" w:cs="Times New Roman"/>
          <w:color w:val="000000" w:themeColor="text1"/>
          <w:szCs w:val="24"/>
        </w:rPr>
        <w:t xml:space="preserve"> </w:t>
      </w:r>
      <w:r w:rsidRPr="00D85B73">
        <w:rPr>
          <w:rFonts w:eastAsia="Times New Roman" w:cs="Times New Roman"/>
          <w:color w:val="000000" w:themeColor="text1"/>
          <w:szCs w:val="24"/>
          <w:lang w:val="en-US"/>
        </w:rPr>
        <w:t>paper</w:t>
      </w:r>
      <w:r w:rsidRPr="00D85B73">
        <w:rPr>
          <w:rFonts w:eastAsia="Times New Roman" w:cs="Times New Roman"/>
          <w:color w:val="000000" w:themeColor="text1"/>
          <w:szCs w:val="24"/>
        </w:rPr>
        <w:t xml:space="preserve"> του κ. Σόιμπλε ως </w:t>
      </w:r>
      <w:r w:rsidRPr="00D85B73">
        <w:rPr>
          <w:rFonts w:eastAsia="Times New Roman" w:cs="Times New Roman"/>
          <w:color w:val="000000" w:themeColor="text1"/>
          <w:szCs w:val="24"/>
        </w:rPr>
        <w:t>Υ</w:t>
      </w:r>
      <w:r w:rsidRPr="00D85B73">
        <w:rPr>
          <w:rFonts w:eastAsia="Times New Roman" w:cs="Times New Roman"/>
          <w:color w:val="000000" w:themeColor="text1"/>
          <w:szCs w:val="24"/>
        </w:rPr>
        <w:t xml:space="preserve">πουργού </w:t>
      </w:r>
      <w:r w:rsidRPr="00D85B73">
        <w:rPr>
          <w:rFonts w:eastAsia="Times New Roman" w:cs="Times New Roman"/>
          <w:color w:val="000000" w:themeColor="text1"/>
          <w:szCs w:val="24"/>
        </w:rPr>
        <w:t>Ο</w:t>
      </w:r>
      <w:r w:rsidRPr="00D85B73">
        <w:rPr>
          <w:rFonts w:eastAsia="Times New Roman" w:cs="Times New Roman"/>
          <w:color w:val="000000" w:themeColor="text1"/>
          <w:szCs w:val="24"/>
        </w:rPr>
        <w:t>ικονομικών.</w:t>
      </w:r>
    </w:p>
    <w:p w14:paraId="45C5BBA9" w14:textId="77777777" w:rsidR="008C3EAA" w:rsidRDefault="00C36FE8">
      <w:pPr>
        <w:tabs>
          <w:tab w:val="left" w:pos="3873"/>
        </w:tabs>
        <w:spacing w:line="600" w:lineRule="auto"/>
        <w:ind w:firstLine="720"/>
        <w:jc w:val="both"/>
        <w:rPr>
          <w:rFonts w:eastAsia="Times New Roman" w:cs="Times New Roman"/>
          <w:szCs w:val="24"/>
        </w:rPr>
      </w:pPr>
      <w:r w:rsidRPr="00FE325B">
        <w:rPr>
          <w:rFonts w:eastAsia="Times New Roman" w:cs="Times New Roman"/>
          <w:color w:val="000000" w:themeColor="text1"/>
          <w:szCs w:val="24"/>
        </w:rPr>
        <w:t xml:space="preserve">Τι λέει εκεί ο κ. Σόιμπλε; Λέει ότι θα πρέπει να αφαιρεθεί η εποπτεία του </w:t>
      </w:r>
      <w:r w:rsidRPr="00FE325B">
        <w:rPr>
          <w:rFonts w:eastAsia="Times New Roman" w:cs="Times New Roman"/>
          <w:color w:val="000000" w:themeColor="text1"/>
          <w:szCs w:val="24"/>
        </w:rPr>
        <w:t>ε</w:t>
      </w:r>
      <w:r w:rsidRPr="00FE325B">
        <w:rPr>
          <w:rFonts w:eastAsia="Times New Roman" w:cs="Times New Roman"/>
          <w:color w:val="000000" w:themeColor="text1"/>
          <w:szCs w:val="24"/>
        </w:rPr>
        <w:t xml:space="preserve">υρωπαϊκού </w:t>
      </w:r>
      <w:r w:rsidRPr="00FE325B">
        <w:rPr>
          <w:rFonts w:eastAsia="Times New Roman" w:cs="Times New Roman"/>
          <w:color w:val="000000" w:themeColor="text1"/>
          <w:szCs w:val="24"/>
        </w:rPr>
        <w:t>ε</w:t>
      </w:r>
      <w:r w:rsidRPr="00FE325B">
        <w:rPr>
          <w:rFonts w:eastAsia="Times New Roman" w:cs="Times New Roman"/>
          <w:color w:val="000000" w:themeColor="text1"/>
          <w:szCs w:val="24"/>
        </w:rPr>
        <w:t>ξαμήνου, δηλαδή της πορείας εφαρμογής της οικονομικής διακυβέρνηση</w:t>
      </w:r>
      <w:r w:rsidRPr="00FE325B">
        <w:rPr>
          <w:rFonts w:eastAsia="Times New Roman" w:cs="Times New Roman"/>
          <w:color w:val="000000" w:themeColor="text1"/>
          <w:szCs w:val="24"/>
        </w:rPr>
        <w:t xml:space="preserve">ς από την Ευρωπαϊκή Επιτροπή και να αποδοθεί στον μετασχηματισμένο ΕSM ως ευρωπαϊκό νομισματικό ταμείο, που θα έχει όλα τα χαρακτηριστικά πολιτικής ασυλίας της Ευρωπαϊκής Κεντρικής Τράπεζας. Η </w:t>
      </w:r>
      <w:r>
        <w:rPr>
          <w:rFonts w:eastAsia="Times New Roman" w:cs="Times New Roman"/>
          <w:szCs w:val="24"/>
        </w:rPr>
        <w:t>πλήρης παράδοση επομένως των κλειδιών της οικονομικής διακυβέρν</w:t>
      </w:r>
      <w:r>
        <w:rPr>
          <w:rFonts w:eastAsia="Times New Roman" w:cs="Times New Roman"/>
          <w:szCs w:val="24"/>
        </w:rPr>
        <w:t>ησης, όχι απλώς στους τεχνοκράτες, αλλά στους τεχνοκράτες που εφαρμόζουν πάντα την ίδια πολιτική ως τη μοναδική οικονομική ορθοδοξία.</w:t>
      </w:r>
    </w:p>
    <w:p w14:paraId="45C5BBAA"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Άρα, πράγματι</w:t>
      </w:r>
      <w:r>
        <w:rPr>
          <w:rFonts w:eastAsia="Times New Roman" w:cs="Times New Roman"/>
          <w:szCs w:val="24"/>
        </w:rPr>
        <w:t>,</w:t>
      </w:r>
      <w:r>
        <w:rPr>
          <w:rFonts w:eastAsia="Times New Roman" w:cs="Times New Roman"/>
          <w:szCs w:val="24"/>
        </w:rPr>
        <w:t xml:space="preserve"> θα πρέπει να έχουμε έναν νέο ΕSM με τη μορφή ευρωπαϊκού νομισματικού ταμείου με διπλή ιδιότητα, όχι μόνο ως</w:t>
      </w:r>
      <w:r>
        <w:rPr>
          <w:rFonts w:eastAsia="Times New Roman" w:cs="Times New Roman"/>
          <w:szCs w:val="24"/>
        </w:rPr>
        <w:t xml:space="preserve"> τελευταίου δανειστή για τα κράτη-μέλη, αλλά και ως του θεσμικού εγγυητή του Ευρωπαϊκού Συστήματος Εγγύησης των τραπεζών, του περίφημου EDIS, αλλά με την προϋπόθεση ότι υπόκειται στον πολιτικό και δημοκρατικό έλεγχο του </w:t>
      </w:r>
      <w:r>
        <w:rPr>
          <w:rFonts w:eastAsia="Times New Roman" w:cs="Times New Roman"/>
          <w:szCs w:val="24"/>
        </w:rPr>
        <w:t>Ε</w:t>
      </w:r>
      <w:r>
        <w:rPr>
          <w:rFonts w:eastAsia="Times New Roman" w:cs="Times New Roman"/>
          <w:szCs w:val="24"/>
        </w:rPr>
        <w:t xml:space="preserve">υρωπαϊκού Κοινοβουλίου και της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ροπής. Διαφορετικά η υιοθέτηση της </w:t>
      </w:r>
      <w:r>
        <w:rPr>
          <w:rFonts w:eastAsia="Times New Roman" w:cs="Times New Roman"/>
          <w:szCs w:val="24"/>
        </w:rPr>
        <w:lastRenderedPageBreak/>
        <w:t>αντίθετης άποψης θα οδηγούσε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στην ενίσχυση αυτών των θεσμικών χαρακτηριστικών που θέλουμε να αποφύγουμε.</w:t>
      </w:r>
    </w:p>
    <w:p w14:paraId="45C5BBAB"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 αυτόν τον λόγο, λοιπόν, είμαστε και υπέρ ενός ισχυρού προϋπολογισμού της </w:t>
      </w:r>
      <w:r>
        <w:rPr>
          <w:rFonts w:eastAsia="Times New Roman" w:cs="Times New Roman"/>
          <w:szCs w:val="24"/>
        </w:rPr>
        <w:t>Ε</w:t>
      </w:r>
      <w:r>
        <w:rPr>
          <w:rFonts w:eastAsia="Times New Roman" w:cs="Times New Roman"/>
          <w:szCs w:val="24"/>
        </w:rPr>
        <w:t xml:space="preserve">υρωζώνης -θα αναφερθώ μετά- </w:t>
      </w:r>
      <w:r>
        <w:rPr>
          <w:rFonts w:eastAsia="Times New Roman" w:cs="Times New Roman"/>
          <w:szCs w:val="24"/>
        </w:rPr>
        <w:t>που θα μπορέσει να ενισχύσει τις πολιτικές σύγκλισης, γιατί ο νεοφιλελευθερισμός δεν δημιουργεί μόνο ανισότητες εντός των κρατών, δημιουργεί εκρηκτικές ανισότητες, λόγω της συγκεκριμένης δομής που έχει αυτή τη στιγμή η ΟΝΕ και μεταξύ των κρατών. Τα πλεονάσ</w:t>
      </w:r>
      <w:r>
        <w:rPr>
          <w:rFonts w:eastAsia="Times New Roman" w:cs="Times New Roman"/>
          <w:szCs w:val="24"/>
        </w:rPr>
        <w:t>ματα της Γερμανίας και των κεντρικών χωρών αντικρίζουν τα δικά μας ελλείμ</w:t>
      </w:r>
      <w:r>
        <w:rPr>
          <w:rFonts w:eastAsia="Times New Roman" w:cs="Times New Roman"/>
          <w:szCs w:val="24"/>
        </w:rPr>
        <w:t>μ</w:t>
      </w:r>
      <w:r>
        <w:rPr>
          <w:rFonts w:eastAsia="Times New Roman" w:cs="Times New Roman"/>
          <w:szCs w:val="24"/>
        </w:rPr>
        <w:t xml:space="preserve">ατα </w:t>
      </w:r>
      <w:r>
        <w:rPr>
          <w:rFonts w:eastAsia="Times New Roman" w:cs="Times New Roman"/>
          <w:szCs w:val="24"/>
        </w:rPr>
        <w:t>κ</w:t>
      </w:r>
      <w:r>
        <w:rPr>
          <w:rFonts w:eastAsia="Times New Roman" w:cs="Times New Roman"/>
          <w:szCs w:val="24"/>
        </w:rPr>
        <w:t xml:space="preserve">αι δεν μπορεί αυτό να αλλάξει, παρά μόνο αν έχουμε έναν προϋπολογισμό της </w:t>
      </w:r>
      <w:r>
        <w:rPr>
          <w:rFonts w:eastAsia="Times New Roman" w:cs="Times New Roman"/>
          <w:szCs w:val="24"/>
        </w:rPr>
        <w:t>Ε</w:t>
      </w:r>
      <w:r>
        <w:rPr>
          <w:rFonts w:eastAsia="Times New Roman" w:cs="Times New Roman"/>
          <w:szCs w:val="24"/>
        </w:rPr>
        <w:t>υρωζώνης</w:t>
      </w:r>
      <w:r>
        <w:rPr>
          <w:rFonts w:eastAsia="Times New Roman" w:cs="Times New Roman"/>
          <w:szCs w:val="24"/>
        </w:rPr>
        <w:t>,</w:t>
      </w:r>
      <w:r>
        <w:rPr>
          <w:rFonts w:eastAsia="Times New Roman" w:cs="Times New Roman"/>
          <w:szCs w:val="24"/>
        </w:rPr>
        <w:t xml:space="preserve"> που θα αντιμετωπίσει αυτές τις </w:t>
      </w:r>
      <w:proofErr w:type="spellStart"/>
      <w:r>
        <w:rPr>
          <w:rFonts w:eastAsia="Times New Roman" w:cs="Times New Roman"/>
          <w:szCs w:val="24"/>
        </w:rPr>
        <w:t>εξωτερικότητες</w:t>
      </w:r>
      <w:proofErr w:type="spellEnd"/>
      <w:r>
        <w:rPr>
          <w:rFonts w:eastAsia="Times New Roman" w:cs="Times New Roman"/>
          <w:szCs w:val="24"/>
        </w:rPr>
        <w:t xml:space="preserve"> της οικονομικής πολιτικής.</w:t>
      </w:r>
    </w:p>
    <w:p w14:paraId="45C5BBAC"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άποψή μας είναι ότι θα πρέπει να υπάρχει ένας Ευρωπαίος </w:t>
      </w:r>
      <w:r>
        <w:rPr>
          <w:rFonts w:eastAsia="Times New Roman" w:cs="Times New Roman"/>
          <w:szCs w:val="24"/>
        </w:rPr>
        <w:t>Υ</w:t>
      </w:r>
      <w:r>
        <w:rPr>
          <w:rFonts w:eastAsia="Times New Roman" w:cs="Times New Roman"/>
          <w:szCs w:val="24"/>
        </w:rPr>
        <w:t xml:space="preserve">πουργός </w:t>
      </w:r>
      <w:r>
        <w:rPr>
          <w:rFonts w:eastAsia="Times New Roman" w:cs="Times New Roman"/>
          <w:szCs w:val="24"/>
        </w:rPr>
        <w:t>Ο</w:t>
      </w:r>
      <w:r>
        <w:rPr>
          <w:rFonts w:eastAsia="Times New Roman" w:cs="Times New Roman"/>
          <w:szCs w:val="24"/>
        </w:rPr>
        <w:t xml:space="preserve">ικονομικών. Επίσης θα πρέπει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ε</w:t>
      </w:r>
      <w:r>
        <w:rPr>
          <w:rFonts w:eastAsia="Times New Roman" w:cs="Times New Roman"/>
          <w:szCs w:val="24"/>
        </w:rPr>
        <w:t>ξάμηνο να μετασχηματιστεί, ώστε να γίνεται αντίστοιχος ισχυρός νομικός έλεγχος όχι μόνο στα ελλείμ</w:t>
      </w:r>
      <w:r>
        <w:rPr>
          <w:rFonts w:eastAsia="Times New Roman" w:cs="Times New Roman"/>
          <w:szCs w:val="24"/>
        </w:rPr>
        <w:t>μ</w:t>
      </w:r>
      <w:r>
        <w:rPr>
          <w:rFonts w:eastAsia="Times New Roman" w:cs="Times New Roman"/>
          <w:szCs w:val="24"/>
        </w:rPr>
        <w:t>ατα αλλά και στα πλεονάσματα. Θα πρέπει να ολ</w:t>
      </w:r>
      <w:r>
        <w:rPr>
          <w:rFonts w:eastAsia="Times New Roman" w:cs="Times New Roman"/>
          <w:szCs w:val="24"/>
        </w:rPr>
        <w:t xml:space="preserve">οκληρωθεί η τραπεζική ένωση με την παρουσία ενός ισχυρού ευρωπαϊκού νομισματικού ταμείου, αλλά με τις δημοκρατικές εγγυήσεις που είπα. Επίσης θα πρέπει </w:t>
      </w:r>
      <w:r>
        <w:rPr>
          <w:rFonts w:eastAsia="Times New Roman" w:cs="Times New Roman"/>
          <w:szCs w:val="24"/>
        </w:rPr>
        <w:lastRenderedPageBreak/>
        <w:t xml:space="preserve">να έχουμε έναν προϋπολογισμό της </w:t>
      </w:r>
      <w:r>
        <w:rPr>
          <w:rFonts w:eastAsia="Times New Roman" w:cs="Times New Roman"/>
          <w:szCs w:val="24"/>
        </w:rPr>
        <w:t>Ε</w:t>
      </w:r>
      <w:r>
        <w:rPr>
          <w:rFonts w:eastAsia="Times New Roman" w:cs="Times New Roman"/>
          <w:szCs w:val="24"/>
        </w:rPr>
        <w:t>υρωζώνης, ο οποίος θα έχει νέα χαρακτηριστικά και θα κατατείνει να ενι</w:t>
      </w:r>
      <w:r>
        <w:rPr>
          <w:rFonts w:eastAsia="Times New Roman" w:cs="Times New Roman"/>
          <w:szCs w:val="24"/>
        </w:rPr>
        <w:t>σχύσει αυτές τις στάσεις σύγκλισης και χρησιμοποιώντας αναδιανεμητικά εργαλεία</w:t>
      </w:r>
      <w:r>
        <w:rPr>
          <w:rFonts w:eastAsia="Times New Roman" w:cs="Times New Roman"/>
          <w:szCs w:val="24"/>
        </w:rPr>
        <w:t>,</w:t>
      </w:r>
      <w:r>
        <w:rPr>
          <w:rFonts w:eastAsia="Times New Roman" w:cs="Times New Roman"/>
          <w:szCs w:val="24"/>
        </w:rPr>
        <w:t xml:space="preserve"> που ενισχύουν τους ίδιους πόρους της Ευρωπαϊκής Ένωσης. </w:t>
      </w:r>
    </w:p>
    <w:p w14:paraId="45C5BBAD"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Γιατί μας χρειάζεται αυτό; Ούτως ή άλλως θα έχουμε μια «τρύπα» 19 δισεκατομμυρίων από την έξοδο και μόνο της Μεγάλης Βρ</w:t>
      </w:r>
      <w:r>
        <w:rPr>
          <w:rFonts w:eastAsia="Times New Roman" w:cs="Times New Roman"/>
          <w:szCs w:val="24"/>
        </w:rPr>
        <w:t>ετανίας. Όλοι συμφωνούμε ότι πρέπει να ενισχυθούν και νέοι τομείς πολιτικής, όπως είναι η ψηφιακή οικονομία ή το μεταναστευτικό, και ταυτόχρονα πρέπει να εξακολουθούν να υπάρχουν οι πολιτικές σύγκλισης και οι πολιτικές ενίσχυσης της Κοινής Αγροτικής Πολιτι</w:t>
      </w:r>
      <w:r>
        <w:rPr>
          <w:rFonts w:eastAsia="Times New Roman" w:cs="Times New Roman"/>
          <w:szCs w:val="24"/>
        </w:rPr>
        <w:t>κής.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αυτά δεν γίνονται ούτε κα</w:t>
      </w:r>
      <w:r>
        <w:rPr>
          <w:rFonts w:eastAsia="Times New Roman" w:cs="Times New Roman"/>
          <w:szCs w:val="24"/>
        </w:rPr>
        <w:t>ι</w:t>
      </w:r>
      <w:r>
        <w:rPr>
          <w:rFonts w:eastAsia="Times New Roman" w:cs="Times New Roman"/>
          <w:szCs w:val="24"/>
        </w:rPr>
        <w:t xml:space="preserve"> αν είχαμε το ίδιο ποσοστό προϋπολογισμού το 1%, και χωρίς να έβγαινε η Μεγάλη Βρετανία. Επίσης είναι σαφές ότι δεν μπορεί να ενισχυθεί η φοροδοτική απόδοση των κρατών-μελών. </w:t>
      </w:r>
    </w:p>
    <w:p w14:paraId="45C5BBAE"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Ο μοναδικός τρόπος, λοιπόν, να λυθεί α</w:t>
      </w:r>
      <w:r>
        <w:rPr>
          <w:rFonts w:eastAsia="Times New Roman" w:cs="Times New Roman"/>
          <w:szCs w:val="24"/>
        </w:rPr>
        <w:t>υτό το φαινομενικά άλυτο θέμα</w:t>
      </w:r>
      <w:r>
        <w:rPr>
          <w:rFonts w:eastAsia="Times New Roman" w:cs="Times New Roman"/>
          <w:szCs w:val="24"/>
        </w:rPr>
        <w:t>,</w:t>
      </w:r>
      <w:r>
        <w:rPr>
          <w:rFonts w:eastAsia="Times New Roman" w:cs="Times New Roman"/>
          <w:szCs w:val="24"/>
        </w:rPr>
        <w:t xml:space="preserve"> είναι να βρούμε νέους ίδιους πόρους Ευρωπαϊκής Ένωσης, ενισχύοντας αυτό που λέμε «ίδια δημοσιονομική ικανότητα», με φόρους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που θα έχουν αναδιανεμητικό </w:t>
      </w:r>
      <w:r>
        <w:rPr>
          <w:rFonts w:eastAsia="Times New Roman" w:cs="Times New Roman"/>
          <w:szCs w:val="24"/>
        </w:rPr>
        <w:lastRenderedPageBreak/>
        <w:t>προσανατολισμό, όπως η φορολόγηση των διεθνών χρηματιστηριακών σ</w:t>
      </w:r>
      <w:r>
        <w:rPr>
          <w:rFonts w:eastAsia="Times New Roman" w:cs="Times New Roman"/>
          <w:szCs w:val="24"/>
        </w:rPr>
        <w:t>υναλλαγών, η φορολόγηση του άνθρακα, ώστε να ανταποκριθούμε και στους κλιματικούς στόχους.</w:t>
      </w:r>
    </w:p>
    <w:p w14:paraId="45C5BBAF"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αρκούν αυτά. Δεν αρκεί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έχουμε έναν εκδημοκρατισμό της διακυβέρνησης</w:t>
      </w:r>
      <w:r>
        <w:rPr>
          <w:rFonts w:eastAsia="Times New Roman" w:cs="Times New Roman"/>
          <w:szCs w:val="24"/>
        </w:rPr>
        <w:t>,</w:t>
      </w:r>
      <w:r>
        <w:rPr>
          <w:rFonts w:eastAsia="Times New Roman" w:cs="Times New Roman"/>
          <w:szCs w:val="24"/>
        </w:rPr>
        <w:t xml:space="preserve"> με ενίσχυση των χαρακτηριστικών λογοδοσίας αυτού που ασκεί την οικονομική πολιτι</w:t>
      </w:r>
      <w:r>
        <w:rPr>
          <w:rFonts w:eastAsia="Times New Roman" w:cs="Times New Roman"/>
          <w:szCs w:val="24"/>
        </w:rPr>
        <w:t xml:space="preserve">κή. Είναι απαραίτητο να έχουμε και εξισορρόπηση της κοινωνικής με την οικονομική διάσταση. </w:t>
      </w:r>
    </w:p>
    <w:p w14:paraId="45C5BBB0"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Ακριβώς, λοιπόν, γι’ αυτό</w:t>
      </w:r>
      <w:r>
        <w:rPr>
          <w:rFonts w:eastAsia="Times New Roman" w:cs="Times New Roman"/>
          <w:szCs w:val="24"/>
        </w:rPr>
        <w:t>ν</w:t>
      </w:r>
      <w:r>
        <w:rPr>
          <w:rFonts w:eastAsia="Times New Roman" w:cs="Times New Roman"/>
          <w:szCs w:val="24"/>
        </w:rPr>
        <w:t xml:space="preserve"> τον λόγο δεν προτείνουμε μόνο την καθιέρωση ενός Υπουργού Κοινωνικής Προστασίας στην Ευρωζώνη, γιατί είναι σαφές ότι όταν θέλουμε να έχει</w:t>
      </w:r>
      <w:r>
        <w:rPr>
          <w:rFonts w:eastAsia="Times New Roman" w:cs="Times New Roman"/>
          <w:szCs w:val="24"/>
        </w:rPr>
        <w:t xml:space="preserve"> ισορροπία η κοινωνική με την οικονομική διάσταση</w:t>
      </w:r>
      <w:r>
        <w:rPr>
          <w:rFonts w:eastAsia="Times New Roman" w:cs="Times New Roman"/>
          <w:szCs w:val="24"/>
        </w:rPr>
        <w:t>,</w:t>
      </w:r>
      <w:r>
        <w:rPr>
          <w:rFonts w:eastAsia="Times New Roman" w:cs="Times New Roman"/>
          <w:szCs w:val="24"/>
        </w:rPr>
        <w:t xml:space="preserve"> δεν αρκεί να έχουμε μόνο συντονισμό στο επίπεδο της οικονομίας. Ένας από τους μέγιστους παραλογισμούς των προγραμμάτων ήταν για παράδειγμα ότι οι μεταρρυθμίσεις της αγοράς εργασίας</w:t>
      </w:r>
      <w:r>
        <w:rPr>
          <w:rFonts w:eastAsia="Times New Roman" w:cs="Times New Roman"/>
          <w:szCs w:val="24"/>
        </w:rPr>
        <w:t>,</w:t>
      </w:r>
      <w:r>
        <w:rPr>
          <w:rFonts w:eastAsia="Times New Roman" w:cs="Times New Roman"/>
          <w:szCs w:val="24"/>
        </w:rPr>
        <w:t xml:space="preserve"> συζητούνταν μεταξύ των </w:t>
      </w:r>
      <w:r>
        <w:rPr>
          <w:rFonts w:eastAsia="Times New Roman" w:cs="Times New Roman"/>
          <w:szCs w:val="24"/>
        </w:rPr>
        <w:t xml:space="preserve">Υπουργών Οικονομικών στο </w:t>
      </w:r>
      <w:proofErr w:type="spellStart"/>
      <w:r>
        <w:rPr>
          <w:rFonts w:eastAsia="Times New Roman" w:cs="Times New Roman"/>
          <w:szCs w:val="24"/>
          <w:lang w:val="en-US"/>
        </w:rPr>
        <w:t>Eurogroup</w:t>
      </w:r>
      <w:proofErr w:type="spellEnd"/>
      <w:r>
        <w:rPr>
          <w:rFonts w:eastAsia="Times New Roman" w:cs="Times New Roman"/>
          <w:szCs w:val="24"/>
        </w:rPr>
        <w:t xml:space="preserve"> και στο </w:t>
      </w:r>
      <w:r>
        <w:rPr>
          <w:rFonts w:eastAsia="Times New Roman" w:cs="Times New Roman"/>
          <w:szCs w:val="24"/>
          <w:lang w:val="en-US"/>
        </w:rPr>
        <w:t>ECOFIN</w:t>
      </w:r>
      <w:r>
        <w:rPr>
          <w:rFonts w:eastAsia="Times New Roman" w:cs="Times New Roman"/>
          <w:szCs w:val="24"/>
        </w:rPr>
        <w:t xml:space="preserve">. </w:t>
      </w:r>
    </w:p>
    <w:p w14:paraId="45C5BBB1"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Υπάρχει, λοιπόν, η ανάγκη</w:t>
      </w:r>
      <w:r>
        <w:rPr>
          <w:rFonts w:eastAsia="Times New Roman" w:cs="Times New Roman"/>
          <w:szCs w:val="24"/>
        </w:rPr>
        <w:t>,</w:t>
      </w:r>
      <w:r>
        <w:rPr>
          <w:rFonts w:eastAsia="Times New Roman" w:cs="Times New Roman"/>
          <w:szCs w:val="24"/>
        </w:rPr>
        <w:t xml:space="preserve"> να έχουμε έναν Υπουργό Κοινωνικής Προστασίας επικεφαλής ενός αντίστοιχου </w:t>
      </w:r>
      <w:proofErr w:type="spellStart"/>
      <w:r>
        <w:rPr>
          <w:rFonts w:eastAsia="Times New Roman" w:cs="Times New Roman"/>
          <w:szCs w:val="24"/>
          <w:lang w:val="en-US"/>
        </w:rPr>
        <w:t>Eurogroup</w:t>
      </w:r>
      <w:proofErr w:type="spellEnd"/>
      <w:r>
        <w:rPr>
          <w:rFonts w:eastAsia="Times New Roman" w:cs="Times New Roman"/>
          <w:szCs w:val="24"/>
        </w:rPr>
        <w:t xml:space="preserve"> </w:t>
      </w:r>
      <w:r>
        <w:rPr>
          <w:rFonts w:eastAsia="Times New Roman" w:cs="Times New Roman"/>
          <w:szCs w:val="24"/>
        </w:rPr>
        <w:lastRenderedPageBreak/>
        <w:t xml:space="preserve">των </w:t>
      </w:r>
      <w:r>
        <w:rPr>
          <w:rFonts w:eastAsia="Times New Roman" w:cs="Times New Roman"/>
          <w:szCs w:val="24"/>
        </w:rPr>
        <w:t>Υπουργών</w:t>
      </w:r>
      <w:r>
        <w:rPr>
          <w:rFonts w:eastAsia="Times New Roman" w:cs="Times New Roman"/>
          <w:szCs w:val="24"/>
        </w:rPr>
        <w:t xml:space="preserve"> Οικονομικών. Εξίσου, όμως, σημαντικά είναι -όπως προανέφερα- να μη μείνουμε μόνο </w:t>
      </w:r>
      <w:r>
        <w:rPr>
          <w:rFonts w:eastAsia="Times New Roman" w:cs="Times New Roman"/>
          <w:szCs w:val="24"/>
        </w:rPr>
        <w:t xml:space="preserve">στο επίπεδο της θεσμικής αρχιτεκτονικής, αλλά και των συγκεκριμένων πολιτικών που θα εφαρμοστούν. </w:t>
      </w:r>
    </w:p>
    <w:p w14:paraId="45C5BBB2"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ο νέος πυλώνας κοινωνικών δικαιωμάτων θα πρέπει να αποκτήσει προοπτικά δεσμευτικό περιεχόμενο. Θα πρέπει να υιοθετηθούν ορισμένες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βασικές πολιτικές</w:t>
      </w:r>
      <w:r>
        <w:rPr>
          <w:rFonts w:eastAsia="Times New Roman" w:cs="Times New Roman"/>
          <w:szCs w:val="24"/>
        </w:rPr>
        <w:t>,</w:t>
      </w:r>
      <w:r>
        <w:rPr>
          <w:rFonts w:eastAsia="Times New Roman" w:cs="Times New Roman"/>
          <w:szCs w:val="24"/>
        </w:rPr>
        <w:t xml:space="preserve"> που θα βελτιώσουν την καθημερινότητα των πολιτών. </w:t>
      </w:r>
    </w:p>
    <w:p w14:paraId="45C5BBB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1D724F">
        <w:rPr>
          <w:rFonts w:eastAsia="Times New Roman" w:cs="Times New Roman"/>
          <w:b/>
          <w:szCs w:val="24"/>
        </w:rPr>
        <w:t>ΑΝΑΣΤΑΣΙΑ ΧΡΙΣΤΟΔΟΥΛΟΠΟΥΛΟΥ</w:t>
      </w:r>
      <w:r>
        <w:rPr>
          <w:rFonts w:eastAsia="Times New Roman" w:cs="Times New Roman"/>
          <w:szCs w:val="24"/>
        </w:rPr>
        <w:t>)</w:t>
      </w:r>
    </w:p>
    <w:p w14:paraId="45C5BBB4"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αυτόν τον σκοπό τα δύο χαρακτηριστικότατα παραδείγματα που προωθούνται κ</w:t>
      </w:r>
      <w:r>
        <w:rPr>
          <w:rFonts w:eastAsia="Times New Roman" w:cs="Times New Roman"/>
          <w:szCs w:val="24"/>
        </w:rPr>
        <w:t>αι από την κοινωνία των πολιτών, είναι η προοπτική καθιέρωσης</w:t>
      </w:r>
      <w:r>
        <w:rPr>
          <w:rFonts w:eastAsia="Times New Roman" w:cs="Times New Roman"/>
          <w:szCs w:val="24"/>
        </w:rPr>
        <w:t>,</w:t>
      </w:r>
      <w:r>
        <w:rPr>
          <w:rFonts w:eastAsia="Times New Roman" w:cs="Times New Roman"/>
          <w:szCs w:val="24"/>
        </w:rPr>
        <w:t xml:space="preserve"> σε κάθε κράτος</w:t>
      </w:r>
      <w:r>
        <w:rPr>
          <w:rFonts w:eastAsia="Times New Roman" w:cs="Times New Roman"/>
          <w:szCs w:val="24"/>
        </w:rPr>
        <w:t>,</w:t>
      </w:r>
      <w:r>
        <w:rPr>
          <w:rFonts w:eastAsia="Times New Roman" w:cs="Times New Roman"/>
          <w:szCs w:val="24"/>
        </w:rPr>
        <w:t xml:space="preserve"> ελάχιστου μισθού ίσο με το 60% του διαμέσου και η ανάγκη να υπάρχει ένα συμπληρωματικό σύστημα κοινωνικής ασφάλισης όμοιο, παράλληλο με αυτό των εθνικών συστημάτων. </w:t>
      </w:r>
    </w:p>
    <w:p w14:paraId="45C5BBB5" w14:textId="77777777" w:rsidR="008C3EAA" w:rsidRDefault="00C36FE8">
      <w:pPr>
        <w:tabs>
          <w:tab w:val="left" w:pos="1138"/>
          <w:tab w:val="left" w:pos="1565"/>
          <w:tab w:val="left" w:pos="2965"/>
          <w:tab w:val="center" w:pos="4753"/>
        </w:tabs>
        <w:spacing w:line="600" w:lineRule="auto"/>
        <w:ind w:firstLine="720"/>
        <w:jc w:val="both"/>
        <w:rPr>
          <w:rFonts w:eastAsia="Times New Roman"/>
          <w:bCs/>
        </w:rPr>
      </w:pPr>
      <w:r>
        <w:rPr>
          <w:rFonts w:eastAsia="Times New Roman"/>
          <w:bCs/>
        </w:rPr>
        <w:t>(Στο σημείο</w:t>
      </w:r>
      <w:r>
        <w:rPr>
          <w:rFonts w:eastAsia="Times New Roman"/>
          <w:bCs/>
        </w:rPr>
        <w:t xml:space="preserve"> αυτό κτυπάει το κουδούνι λήξεως του χρόνου ομιλίας του κυρίου Υπουργού)</w:t>
      </w:r>
    </w:p>
    <w:p w14:paraId="45C5BBB6"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πάρω και λίγο χρόνο</w:t>
      </w:r>
      <w:r>
        <w:rPr>
          <w:rFonts w:eastAsia="Times New Roman" w:cs="Times New Roman"/>
          <w:szCs w:val="24"/>
        </w:rPr>
        <w:t>,</w:t>
      </w:r>
      <w:r>
        <w:rPr>
          <w:rFonts w:eastAsia="Times New Roman" w:cs="Times New Roman"/>
          <w:szCs w:val="24"/>
        </w:rPr>
        <w:t xml:space="preserve"> εάν χρειαστεί, κυρία Πρόεδρε, και από την </w:t>
      </w:r>
      <w:proofErr w:type="spellStart"/>
      <w:r>
        <w:rPr>
          <w:rFonts w:eastAsia="Times New Roman" w:cs="Times New Roman"/>
          <w:szCs w:val="24"/>
        </w:rPr>
        <w:t>δευτερομιλία</w:t>
      </w:r>
      <w:proofErr w:type="spellEnd"/>
      <w:r>
        <w:rPr>
          <w:rFonts w:eastAsia="Times New Roman" w:cs="Times New Roman"/>
          <w:szCs w:val="24"/>
        </w:rPr>
        <w:t xml:space="preserve"> μου. </w:t>
      </w:r>
    </w:p>
    <w:p w14:paraId="45C5BBB7"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Τα θέματα που τέθηκαν</w:t>
      </w:r>
      <w:r>
        <w:rPr>
          <w:rFonts w:eastAsia="Times New Roman" w:cs="Times New Roman"/>
          <w:szCs w:val="24"/>
        </w:rPr>
        <w:t>-</w:t>
      </w:r>
      <w:r>
        <w:rPr>
          <w:rFonts w:eastAsia="Times New Roman" w:cs="Times New Roman"/>
          <w:szCs w:val="24"/>
        </w:rPr>
        <w:t xml:space="preserve"> τα επί μέρους ζητήματα, θα τα απαντήσω στη δευτερολογία μου</w:t>
      </w:r>
      <w:r>
        <w:rPr>
          <w:rFonts w:eastAsia="Times New Roman" w:cs="Times New Roman"/>
          <w:szCs w:val="24"/>
        </w:rPr>
        <w:t>-</w:t>
      </w:r>
      <w:r>
        <w:rPr>
          <w:rFonts w:eastAsia="Times New Roman" w:cs="Times New Roman"/>
          <w:szCs w:val="24"/>
        </w:rPr>
        <w:t xml:space="preserve"> να πω ότι δεν </w:t>
      </w:r>
      <w:r>
        <w:rPr>
          <w:rFonts w:eastAsia="Times New Roman" w:cs="Times New Roman"/>
          <w:szCs w:val="24"/>
        </w:rPr>
        <w:t>μου φαίνεται καλή πρακτική, μου φαίνεται ότι ορίζει τα όρια του ατοπήματος του κοινοβουλευτικού, να εισάγονται θέματα άσχετα με αντικείμενο της επερώτησης, αλλά για να μη φανεί ότι αποφεύγουμε την απάντηση, θα τα απαντήσω στη δευτερολογία μου.</w:t>
      </w:r>
    </w:p>
    <w:p w14:paraId="45C5BBB8"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τελειώσω με δύο μόνο διαπιστώσεις:</w:t>
      </w:r>
    </w:p>
    <w:p w14:paraId="45C5BBB9"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μία είναι η εξής: Δυστυχώς ο Αντιπρόεδρος της Νέας Δημοκρατίας έφυγε, αλλά στην ερώτησή του εάν μπορεί ένας από την Αριστερά, ένας κομμουνιστής, να έχει λόγο για τα ευρωπαϊκά πράγματα, θα του θύμιζα ότι το κεντρικό κτήρ</w:t>
      </w:r>
      <w:r>
        <w:rPr>
          <w:rFonts w:eastAsia="Times New Roman" w:cs="Times New Roman"/>
          <w:szCs w:val="24"/>
        </w:rPr>
        <w:t>ιο του Ευρωπαϊκού Κοινοβουλίου</w:t>
      </w:r>
      <w:r>
        <w:rPr>
          <w:rFonts w:eastAsia="Times New Roman" w:cs="Times New Roman"/>
          <w:szCs w:val="24"/>
        </w:rPr>
        <w:t>,</w:t>
      </w:r>
      <w:r>
        <w:rPr>
          <w:rFonts w:eastAsia="Times New Roman" w:cs="Times New Roman"/>
          <w:szCs w:val="24"/>
        </w:rPr>
        <w:t xml:space="preserve"> έχει το όνομα του </w:t>
      </w:r>
      <w:proofErr w:type="spellStart"/>
      <w:r>
        <w:rPr>
          <w:rFonts w:eastAsia="Times New Roman" w:cs="Times New Roman"/>
          <w:szCs w:val="24"/>
        </w:rPr>
        <w:t>Αλτιέρο</w:t>
      </w:r>
      <w:proofErr w:type="spellEnd"/>
      <w:r>
        <w:rPr>
          <w:rFonts w:eastAsia="Times New Roman" w:cs="Times New Roman"/>
          <w:szCs w:val="24"/>
        </w:rPr>
        <w:t xml:space="preserve"> </w:t>
      </w:r>
      <w:proofErr w:type="spellStart"/>
      <w:r>
        <w:rPr>
          <w:rFonts w:eastAsia="Times New Roman" w:cs="Times New Roman"/>
          <w:szCs w:val="24"/>
        </w:rPr>
        <w:t>Σπινέλι</w:t>
      </w:r>
      <w:proofErr w:type="spellEnd"/>
      <w:r>
        <w:rPr>
          <w:rFonts w:eastAsia="Times New Roman" w:cs="Times New Roman"/>
          <w:szCs w:val="24"/>
        </w:rPr>
        <w:t xml:space="preserve">. Ο </w:t>
      </w:r>
      <w:proofErr w:type="spellStart"/>
      <w:r>
        <w:rPr>
          <w:rFonts w:eastAsia="Times New Roman" w:cs="Times New Roman"/>
          <w:szCs w:val="24"/>
        </w:rPr>
        <w:t>Αλτιέρο</w:t>
      </w:r>
      <w:proofErr w:type="spellEnd"/>
      <w:r>
        <w:rPr>
          <w:rFonts w:eastAsia="Times New Roman" w:cs="Times New Roman"/>
          <w:szCs w:val="24"/>
        </w:rPr>
        <w:t xml:space="preserve"> </w:t>
      </w:r>
      <w:proofErr w:type="spellStart"/>
      <w:r>
        <w:rPr>
          <w:rFonts w:eastAsia="Times New Roman" w:cs="Times New Roman"/>
          <w:szCs w:val="24"/>
        </w:rPr>
        <w:t>Σπινέλι</w:t>
      </w:r>
      <w:proofErr w:type="spellEnd"/>
      <w:r>
        <w:rPr>
          <w:rFonts w:eastAsia="Times New Roman" w:cs="Times New Roman"/>
          <w:szCs w:val="24"/>
        </w:rPr>
        <w:t xml:space="preserve"> ήταν κομμουνιστής. Το 1941</w:t>
      </w:r>
      <w:r>
        <w:rPr>
          <w:rFonts w:eastAsia="Times New Roman" w:cs="Times New Roman"/>
          <w:szCs w:val="24"/>
        </w:rPr>
        <w:t>,</w:t>
      </w:r>
      <w:r>
        <w:rPr>
          <w:rFonts w:eastAsia="Times New Roman" w:cs="Times New Roman"/>
          <w:szCs w:val="24"/>
        </w:rPr>
        <w:t xml:space="preserve"> δημοσιοποίησε το «Μανιφέστο του </w:t>
      </w:r>
      <w:proofErr w:type="spellStart"/>
      <w:r>
        <w:rPr>
          <w:rFonts w:eastAsia="Times New Roman" w:cs="Times New Roman"/>
          <w:szCs w:val="24"/>
        </w:rPr>
        <w:t>Βεντοτένε</w:t>
      </w:r>
      <w:proofErr w:type="spellEnd"/>
      <w:r>
        <w:rPr>
          <w:rFonts w:eastAsia="Times New Roman" w:cs="Times New Roman"/>
          <w:szCs w:val="24"/>
        </w:rPr>
        <w:t xml:space="preserve">». </w:t>
      </w:r>
    </w:p>
    <w:p w14:paraId="45C5BBBA"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ντρέπεστε καθόλου!</w:t>
      </w:r>
    </w:p>
    <w:p w14:paraId="45C5BBBB"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Παρα</w:t>
      </w:r>
      <w:r>
        <w:rPr>
          <w:rFonts w:eastAsia="Times New Roman" w:cs="Times New Roman"/>
          <w:szCs w:val="24"/>
        </w:rPr>
        <w:t>καλώ, μη διακόπτετε.</w:t>
      </w:r>
    </w:p>
    <w:p w14:paraId="45C5BBBC"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Ξέρετε ότι σέβομαι απολύτως το κόμμα αυτό, αλλά είπα ότι προϋπόθεση του σεβασμού</w:t>
      </w:r>
      <w:r>
        <w:rPr>
          <w:rFonts w:eastAsia="Times New Roman" w:cs="Times New Roman"/>
          <w:szCs w:val="24"/>
        </w:rPr>
        <w:t>,</w:t>
      </w:r>
      <w:r>
        <w:rPr>
          <w:rFonts w:eastAsia="Times New Roman" w:cs="Times New Roman"/>
          <w:szCs w:val="24"/>
        </w:rPr>
        <w:t xml:space="preserve"> είναι να ακούμε τους ομιλητές</w:t>
      </w:r>
      <w:r>
        <w:rPr>
          <w:rFonts w:eastAsia="Times New Roman" w:cs="Times New Roman"/>
          <w:szCs w:val="24"/>
        </w:rPr>
        <w:t>.</w:t>
      </w:r>
    </w:p>
    <w:p w14:paraId="45C5BBBD"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Έλεος!</w:t>
      </w:r>
    </w:p>
    <w:p w14:paraId="45C5BBBE"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w:t>
      </w:r>
      <w:r>
        <w:rPr>
          <w:rFonts w:eastAsia="Times New Roman" w:cs="Times New Roman"/>
          <w:b/>
          <w:szCs w:val="24"/>
        </w:rPr>
        <w:t>τής Υπουργός Εξωτερικών):</w:t>
      </w:r>
      <w:r>
        <w:rPr>
          <w:rFonts w:eastAsia="Times New Roman" w:cs="Times New Roman"/>
          <w:szCs w:val="24"/>
        </w:rPr>
        <w:t xml:space="preserve"> Ο </w:t>
      </w:r>
      <w:proofErr w:type="spellStart"/>
      <w:r>
        <w:rPr>
          <w:rFonts w:eastAsia="Times New Roman" w:cs="Times New Roman"/>
          <w:szCs w:val="24"/>
        </w:rPr>
        <w:t>Αλτιέρο</w:t>
      </w:r>
      <w:proofErr w:type="spellEnd"/>
      <w:r>
        <w:rPr>
          <w:rFonts w:eastAsia="Times New Roman" w:cs="Times New Roman"/>
          <w:szCs w:val="24"/>
        </w:rPr>
        <w:t xml:space="preserve"> </w:t>
      </w:r>
      <w:proofErr w:type="spellStart"/>
      <w:r>
        <w:rPr>
          <w:rFonts w:eastAsia="Times New Roman" w:cs="Times New Roman"/>
          <w:szCs w:val="24"/>
        </w:rPr>
        <w:t>Σπινέλι</w:t>
      </w:r>
      <w:proofErr w:type="spellEnd"/>
      <w:r>
        <w:rPr>
          <w:rFonts w:eastAsia="Times New Roman" w:cs="Times New Roman"/>
          <w:szCs w:val="24"/>
        </w:rPr>
        <w:t>, λοιπόν, είναι αυτός ο οποίος προσπάθησε να πετύχει στο επίπεδο των ευρωπαϊκών κοινοτήτων</w:t>
      </w:r>
      <w:r>
        <w:rPr>
          <w:rFonts w:eastAsia="Times New Roman" w:cs="Times New Roman"/>
          <w:szCs w:val="24"/>
        </w:rPr>
        <w:t>,</w:t>
      </w:r>
      <w:r>
        <w:rPr>
          <w:rFonts w:eastAsia="Times New Roman" w:cs="Times New Roman"/>
          <w:szCs w:val="24"/>
        </w:rPr>
        <w:t xml:space="preserve"> αυτό που βλέπουμε και εδώ, μία ευρύτερη συνεργασία των προοδευτικών πολιτικών δυνάμεων, ξεκινώντας από το λεγόμενο «εστια</w:t>
      </w:r>
      <w:r>
        <w:rPr>
          <w:rFonts w:eastAsia="Times New Roman" w:cs="Times New Roman"/>
          <w:szCs w:val="24"/>
        </w:rPr>
        <w:t xml:space="preserve">τόριο </w:t>
      </w:r>
      <w:r>
        <w:rPr>
          <w:rFonts w:eastAsia="Times New Roman" w:cs="Times New Roman"/>
          <w:szCs w:val="24"/>
          <w:lang w:val="en-US"/>
        </w:rPr>
        <w:t>Crocodile</w:t>
      </w:r>
      <w:r>
        <w:rPr>
          <w:rFonts w:eastAsia="Times New Roman" w:cs="Times New Roman"/>
          <w:szCs w:val="24"/>
        </w:rPr>
        <w:t xml:space="preserve">». </w:t>
      </w:r>
    </w:p>
    <w:p w14:paraId="45C5BBBF"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Σπινέλι</w:t>
      </w:r>
      <w:proofErr w:type="spellEnd"/>
      <w:r>
        <w:rPr>
          <w:rFonts w:eastAsia="Times New Roman" w:cs="Times New Roman"/>
          <w:szCs w:val="24"/>
        </w:rPr>
        <w:t>, λοιπόν, ήταν ο εισηγητής του Ευρωπαϊκού Κοινοβουλίου για τη Συνθήκη της Ευρωπαϊκής Ένωσης και είναι ακριβώς μία απόδειξη</w:t>
      </w:r>
      <w:r>
        <w:rPr>
          <w:rFonts w:eastAsia="Times New Roman" w:cs="Times New Roman"/>
          <w:szCs w:val="24"/>
        </w:rPr>
        <w:t>,</w:t>
      </w:r>
      <w:r>
        <w:rPr>
          <w:rFonts w:eastAsia="Times New Roman" w:cs="Times New Roman"/>
          <w:szCs w:val="24"/>
        </w:rPr>
        <w:t xml:space="preserve"> του πώς μπορούν όλες οι πολιτικές δυνάμεις, ακόμα και αυτές που δεν είναι ικανοποιημένες και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απορρίπτουν το σημερινό προσανατολισμό και τον από τότε προσανατολισμό των Ευρωπαϊκών Κοινοτήτων, να δώσουν </w:t>
      </w:r>
      <w:r>
        <w:rPr>
          <w:rFonts w:eastAsia="Times New Roman" w:cs="Times New Roman"/>
          <w:szCs w:val="24"/>
        </w:rPr>
        <w:lastRenderedPageBreak/>
        <w:t>μία νέα κοινωνική διάσταση υπέρ των λαών της Ευρώπης στο ευρωπαϊκό εγχείρημα.</w:t>
      </w:r>
    </w:p>
    <w:p w14:paraId="45C5BBC0" w14:textId="77777777" w:rsidR="008C3EAA" w:rsidRDefault="00C36FE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τελευταίο που θέλω να πω</w:t>
      </w:r>
      <w:r>
        <w:rPr>
          <w:rFonts w:eastAsia="Times New Roman" w:cs="Times New Roman"/>
          <w:szCs w:val="24"/>
        </w:rPr>
        <w:t>,</w:t>
      </w:r>
      <w:r>
        <w:rPr>
          <w:rFonts w:eastAsia="Times New Roman" w:cs="Times New Roman"/>
          <w:szCs w:val="24"/>
        </w:rPr>
        <w:t xml:space="preserve"> είναι συγκυριακό. Είναι ευχής έργον ότι</w:t>
      </w:r>
      <w:r>
        <w:rPr>
          <w:rFonts w:eastAsia="Times New Roman" w:cs="Times New Roman"/>
          <w:szCs w:val="24"/>
        </w:rPr>
        <w:t xml:space="preserve"> συμπίπτει η συνεδρίασή μας αυτή όχι μόνο με την έγκριση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της τρίτης αξιολόγησης, που δεν είναι η μόνη απλώς που τελείωσε εγκαίρως, δεν είναι απλώς η μόνη, η οποία δεν έχει πρόσθετα δημοσιονομικά κόστη ή νέα μέτρα, αλλά είναι και η πρώτη ου</w:t>
      </w:r>
      <w:r>
        <w:rPr>
          <w:rFonts w:eastAsia="Times New Roman" w:cs="Times New Roman"/>
          <w:szCs w:val="24"/>
        </w:rPr>
        <w:t>σιαστικά</w:t>
      </w:r>
      <w:r>
        <w:rPr>
          <w:rFonts w:eastAsia="Times New Roman" w:cs="Times New Roman"/>
          <w:szCs w:val="24"/>
        </w:rPr>
        <w:t>,</w:t>
      </w:r>
      <w:r>
        <w:rPr>
          <w:rFonts w:eastAsia="Times New Roman" w:cs="Times New Roman"/>
          <w:szCs w:val="24"/>
        </w:rPr>
        <w:t xml:space="preserve"> που αναστρέφει ορισμένα από τα δυσμενή, τα αντικοινωνικά μέτρα των προηγούμενων προγραμμάτων, όπως για παράδειγμα την πρόταξη των τραπεζών έναντι των εργαζομένων σε αναγκαστική εκτέλεση. </w:t>
      </w:r>
    </w:p>
    <w:p w14:paraId="45C5BBC1" w14:textId="77777777" w:rsidR="008C3EAA" w:rsidRDefault="00C36FE8">
      <w:pPr>
        <w:spacing w:line="600" w:lineRule="auto"/>
        <w:ind w:firstLine="720"/>
        <w:jc w:val="both"/>
        <w:rPr>
          <w:rFonts w:eastAsia="Times New Roman"/>
          <w:szCs w:val="24"/>
        </w:rPr>
      </w:pPr>
      <w:r>
        <w:rPr>
          <w:rFonts w:eastAsia="Times New Roman"/>
          <w:szCs w:val="24"/>
        </w:rPr>
        <w:t xml:space="preserve">Η δεύτερη αίσια σύμπτωση της ημέρας είναι ότι ο Υπουργός Οικονομικών της Πορτογαλίας, ένας Υπουργός ο οποίος είναι απέναντι στον νεοφιλελευθερισμό και απέναντι στη λιτότητα, εκλέχθηκε ως επόμενος Πρόεδρος του </w:t>
      </w:r>
      <w:proofErr w:type="spellStart"/>
      <w:r>
        <w:rPr>
          <w:rFonts w:eastAsia="Times New Roman"/>
          <w:szCs w:val="24"/>
          <w:lang w:val="en-US"/>
        </w:rPr>
        <w:t>Eurogroup</w:t>
      </w:r>
      <w:proofErr w:type="spellEnd"/>
      <w:r>
        <w:rPr>
          <w:rFonts w:eastAsia="Times New Roman"/>
          <w:szCs w:val="24"/>
        </w:rPr>
        <w:t>. Ας το δούμε αυτό, λοιπόν, ως μια αίσ</w:t>
      </w:r>
      <w:r>
        <w:rPr>
          <w:rFonts w:eastAsia="Times New Roman"/>
          <w:szCs w:val="24"/>
        </w:rPr>
        <w:t>ια, νέα αρχή για την Ευρώπη, μια αρχή που θα σημαδέψει την ευρωπαϊκή προοπτική με την ανάγκη του εκδημοκρατισμού και της κοινωνικής διάστασης.</w:t>
      </w:r>
    </w:p>
    <w:p w14:paraId="45C5BBC2" w14:textId="77777777" w:rsidR="008C3EAA" w:rsidRDefault="00C36FE8">
      <w:pPr>
        <w:spacing w:line="600" w:lineRule="auto"/>
        <w:ind w:firstLine="720"/>
        <w:jc w:val="both"/>
        <w:rPr>
          <w:rFonts w:eastAsia="Times New Roman"/>
          <w:szCs w:val="24"/>
        </w:rPr>
      </w:pPr>
      <w:r>
        <w:rPr>
          <w:rFonts w:eastAsia="Times New Roman"/>
          <w:szCs w:val="24"/>
        </w:rPr>
        <w:t>Σας ευχαριστώ πολύ για την προσοχή σας.</w:t>
      </w:r>
    </w:p>
    <w:p w14:paraId="45C5BBC3" w14:textId="77777777" w:rsidR="008C3EAA" w:rsidRDefault="00C36FE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w:t>
      </w:r>
      <w:r>
        <w:rPr>
          <w:rFonts w:eastAsia="Times New Roman"/>
          <w:szCs w:val="24"/>
        </w:rPr>
        <w:t xml:space="preserve">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w:t>
      </w:r>
      <w:r>
        <w:rPr>
          <w:rFonts w:eastAsia="Times New Roman"/>
          <w:szCs w:val="24"/>
        </w:rPr>
        <w:t>ΛΟΣ», δεκαεννέα μαθήτριες και μαθητές και τέσσερις συνοδοί εκπαιδευτικοί από το ΕΠΑΛ Λεωνιδίου.</w:t>
      </w:r>
    </w:p>
    <w:p w14:paraId="45C5BBC4" w14:textId="77777777" w:rsidR="008C3EAA" w:rsidRDefault="00C36FE8">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στη Βουλή.</w:t>
      </w:r>
    </w:p>
    <w:p w14:paraId="45C5BBC5" w14:textId="77777777" w:rsidR="008C3EAA" w:rsidRDefault="00C36FE8">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5C5BBC6" w14:textId="77777777" w:rsidR="008C3EAA" w:rsidRDefault="00C36FE8">
      <w:pPr>
        <w:spacing w:line="600" w:lineRule="auto"/>
        <w:ind w:firstLine="720"/>
        <w:jc w:val="both"/>
        <w:rPr>
          <w:rFonts w:eastAsia="Times New Roman"/>
          <w:szCs w:val="24"/>
        </w:rPr>
      </w:pPr>
      <w:r>
        <w:rPr>
          <w:rFonts w:eastAsia="Times New Roman"/>
          <w:szCs w:val="24"/>
        </w:rPr>
        <w:t>Σήμερα παιδιά είναι μια διαδικασία επίκαιρης επερώτησης που έχουν υποβάλει οι Βου</w:t>
      </w:r>
      <w:r>
        <w:rPr>
          <w:rFonts w:eastAsia="Times New Roman"/>
          <w:szCs w:val="24"/>
        </w:rPr>
        <w:t xml:space="preserve">λευτές της Νέας Δημοκρατίας προς την Κυβέρνηση. Αφού τελείωσαν οι επερωτώντες Βουλευτές και ο Υπουργός, τώρα θα μιλήσουν οι Κοινοβουλευτικοί Εκπρόσωποι. Βέβαια η Αίθουσα δεν έχει μεγάλη συμμετοχή, αλλά παίρνετε μια ιδέα για το πώς γίνονται οι συζητήσεις. </w:t>
      </w:r>
    </w:p>
    <w:p w14:paraId="45C5BBC7" w14:textId="77777777" w:rsidR="008C3EAA" w:rsidRDefault="00C36FE8">
      <w:pPr>
        <w:spacing w:line="600" w:lineRule="auto"/>
        <w:ind w:firstLine="720"/>
        <w:jc w:val="both"/>
        <w:rPr>
          <w:rFonts w:eastAsia="Times New Roman"/>
          <w:szCs w:val="24"/>
        </w:rPr>
      </w:pPr>
      <w:r>
        <w:rPr>
          <w:rFonts w:eastAsia="Times New Roman"/>
          <w:szCs w:val="24"/>
        </w:rPr>
        <w:t>Πρώτος θα μιλήσει ο κ. Τζαβάρας.</w:t>
      </w:r>
    </w:p>
    <w:p w14:paraId="45C5BBC8" w14:textId="77777777" w:rsidR="008C3EAA" w:rsidRDefault="00C36FE8">
      <w:pPr>
        <w:spacing w:line="600" w:lineRule="auto"/>
        <w:ind w:firstLine="720"/>
        <w:jc w:val="both"/>
        <w:rPr>
          <w:rFonts w:eastAsia="Times New Roman"/>
          <w:szCs w:val="24"/>
        </w:rPr>
      </w:pPr>
      <w:r>
        <w:rPr>
          <w:rFonts w:eastAsia="Times New Roman"/>
          <w:szCs w:val="24"/>
        </w:rPr>
        <w:t>Ορίστε, κύριε Τζαβάρα, έχετε τον λόγο.</w:t>
      </w:r>
    </w:p>
    <w:p w14:paraId="45C5BBC9" w14:textId="77777777" w:rsidR="008C3EAA" w:rsidRDefault="00C36FE8">
      <w:pPr>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Ευχαριστώ, κυρία Πρόεδρε.</w:t>
      </w:r>
    </w:p>
    <w:p w14:paraId="45C5BBCA" w14:textId="77777777" w:rsidR="008C3EAA" w:rsidRDefault="00C36FE8">
      <w:pPr>
        <w:spacing w:line="600" w:lineRule="auto"/>
        <w:ind w:firstLine="720"/>
        <w:jc w:val="both"/>
        <w:rPr>
          <w:rFonts w:eastAsia="Times New Roman"/>
          <w:szCs w:val="24"/>
        </w:rPr>
      </w:pPr>
      <w:r>
        <w:rPr>
          <w:rFonts w:eastAsia="Times New Roman"/>
          <w:szCs w:val="24"/>
        </w:rPr>
        <w:t>Κύριε Υπουργέ, θα ήθελα στην αρχή του λόγου μου</w:t>
      </w:r>
      <w:r>
        <w:rPr>
          <w:rFonts w:eastAsia="Times New Roman"/>
          <w:szCs w:val="24"/>
        </w:rPr>
        <w:t>,</w:t>
      </w:r>
      <w:r>
        <w:rPr>
          <w:rFonts w:eastAsia="Times New Roman"/>
          <w:szCs w:val="24"/>
        </w:rPr>
        <w:t xml:space="preserve"> να σας πω ότι περίμενα από εσάς να δώσετε μια άλλη διάσταση στην απάντηση. Είχατε όλη </w:t>
      </w:r>
      <w:r>
        <w:rPr>
          <w:rFonts w:eastAsia="Times New Roman"/>
          <w:szCs w:val="24"/>
        </w:rPr>
        <w:t>την ικανότητα, θεωρώ, όλη την παιδεία και όλη την κατάρτιση να το κάνετε. Πλην</w:t>
      </w:r>
      <w:r w:rsidRPr="009724D2">
        <w:rPr>
          <w:rFonts w:eastAsia="Times New Roman"/>
          <w:szCs w:val="24"/>
        </w:rPr>
        <w:t>,</w:t>
      </w:r>
      <w:r>
        <w:rPr>
          <w:rFonts w:eastAsia="Times New Roman"/>
          <w:szCs w:val="24"/>
        </w:rPr>
        <w:t xml:space="preserve"> όμως, θα μου επιτρέψετε να σας πω ότι αυτό που </w:t>
      </w:r>
      <w:r w:rsidRPr="009724D2">
        <w:rPr>
          <w:rFonts w:eastAsia="Times New Roman"/>
          <w:szCs w:val="24"/>
        </w:rPr>
        <w:t xml:space="preserve">ειπώθηκε από </w:t>
      </w:r>
      <w:r>
        <w:rPr>
          <w:rFonts w:eastAsia="Times New Roman"/>
          <w:szCs w:val="24"/>
        </w:rPr>
        <w:t xml:space="preserve">σας ως απάντηση στην επερώτηση της Νέας Δημοκρατίας, είναι ένα κοινοβουλευτικό δυστύχημα </w:t>
      </w:r>
      <w:r>
        <w:rPr>
          <w:rFonts w:eastAsia="Times New Roman"/>
          <w:szCs w:val="24"/>
        </w:rPr>
        <w:t>κ</w:t>
      </w:r>
      <w:r>
        <w:rPr>
          <w:rFonts w:eastAsia="Times New Roman"/>
          <w:szCs w:val="24"/>
        </w:rPr>
        <w:t>αι χρησιμοποιώ τη λέξη δυσ</w:t>
      </w:r>
      <w:r>
        <w:rPr>
          <w:rFonts w:eastAsia="Times New Roman"/>
          <w:szCs w:val="24"/>
        </w:rPr>
        <w:t>τύχημα, γιατί θεωρώ ότι συνειδητά επιλέξατε να χρησιμοποιήσετε αυτά τα μέσα της απάντησης, γιατί διαφορετικά θα ήταν ατύχημα.</w:t>
      </w:r>
    </w:p>
    <w:p w14:paraId="45C5BBCB" w14:textId="77777777" w:rsidR="008C3EAA" w:rsidRDefault="00C36FE8">
      <w:pPr>
        <w:spacing w:line="600" w:lineRule="auto"/>
        <w:ind w:firstLine="720"/>
        <w:jc w:val="both"/>
        <w:rPr>
          <w:rFonts w:eastAsia="Times New Roman"/>
          <w:szCs w:val="24"/>
        </w:rPr>
      </w:pPr>
      <w:r>
        <w:rPr>
          <w:rFonts w:eastAsia="Times New Roman"/>
          <w:szCs w:val="24"/>
        </w:rPr>
        <w:t>Συνειδητά, λοιπόν, ήρθατε εδώ να μας πείτε ότι αυτό που όλοι ζουν στην Ευρώπη από τις 9</w:t>
      </w:r>
      <w:r>
        <w:rPr>
          <w:rFonts w:eastAsia="Times New Roman"/>
          <w:szCs w:val="24"/>
        </w:rPr>
        <w:t>-</w:t>
      </w:r>
      <w:r>
        <w:rPr>
          <w:rFonts w:eastAsia="Times New Roman"/>
          <w:szCs w:val="24"/>
        </w:rPr>
        <w:t>5</w:t>
      </w:r>
      <w:r>
        <w:rPr>
          <w:rFonts w:eastAsia="Times New Roman"/>
          <w:szCs w:val="24"/>
        </w:rPr>
        <w:t>-</w:t>
      </w:r>
      <w:r>
        <w:rPr>
          <w:rFonts w:eastAsia="Times New Roman"/>
          <w:szCs w:val="24"/>
        </w:rPr>
        <w:t>1950 μέχρι σήμερα και προς το μέλλον, εί</w:t>
      </w:r>
      <w:r>
        <w:rPr>
          <w:rFonts w:eastAsia="Times New Roman"/>
          <w:szCs w:val="24"/>
        </w:rPr>
        <w:t>ναι μια διαδικασία</w:t>
      </w:r>
      <w:r>
        <w:rPr>
          <w:rFonts w:eastAsia="Times New Roman"/>
          <w:szCs w:val="24"/>
        </w:rPr>
        <w:t>,</w:t>
      </w:r>
      <w:r>
        <w:rPr>
          <w:rFonts w:eastAsia="Times New Roman"/>
          <w:szCs w:val="24"/>
        </w:rPr>
        <w:t xml:space="preserve"> την οποία τη μονοπωλεί και τη διεκδικεί για λογαριασμό του ο νεοφιλελευθερισμός; Είναι, πράγματι, αληθής η διάσταση αυτή που δίνετε σε μια ιστορική κοσμογονία, που</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την επινόησε ούτε ο κ. </w:t>
      </w:r>
      <w:proofErr w:type="spellStart"/>
      <w:r>
        <w:rPr>
          <w:rFonts w:eastAsia="Times New Roman"/>
          <w:szCs w:val="24"/>
        </w:rPr>
        <w:t>Σπινέλι</w:t>
      </w:r>
      <w:proofErr w:type="spellEnd"/>
      <w:r>
        <w:rPr>
          <w:rFonts w:eastAsia="Times New Roman"/>
          <w:szCs w:val="24"/>
        </w:rPr>
        <w:t xml:space="preserve"> ούτε κάποιος από τα αριστερ</w:t>
      </w:r>
      <w:r>
        <w:rPr>
          <w:rFonts w:eastAsia="Times New Roman"/>
          <w:szCs w:val="24"/>
        </w:rPr>
        <w:t xml:space="preserve">ά κόμματα, τα οποία, εν πάση </w:t>
      </w:r>
      <w:proofErr w:type="spellStart"/>
      <w:r>
        <w:rPr>
          <w:rFonts w:eastAsia="Times New Roman"/>
          <w:szCs w:val="24"/>
        </w:rPr>
        <w:t>περιπτώσει</w:t>
      </w:r>
      <w:proofErr w:type="spellEnd"/>
      <w:r>
        <w:rPr>
          <w:rFonts w:eastAsia="Times New Roman"/>
          <w:szCs w:val="24"/>
        </w:rPr>
        <w:t xml:space="preserve">, θα μπορούσατε να τα αναφέρετε για άλλους λόγους κι όχι για </w:t>
      </w:r>
      <w:r>
        <w:rPr>
          <w:rFonts w:eastAsia="Times New Roman"/>
          <w:szCs w:val="24"/>
        </w:rPr>
        <w:lastRenderedPageBreak/>
        <w:t>τους λόγους που έχουν σχέση για την οικοδόμηση της κοινωνικής Ευρώπης;</w:t>
      </w:r>
    </w:p>
    <w:p w14:paraId="45C5BBCC" w14:textId="77777777" w:rsidR="008C3EAA" w:rsidRDefault="00C36FE8">
      <w:pPr>
        <w:spacing w:line="600" w:lineRule="auto"/>
        <w:ind w:firstLine="720"/>
        <w:jc w:val="both"/>
        <w:rPr>
          <w:rFonts w:eastAsia="Times New Roman"/>
          <w:szCs w:val="24"/>
        </w:rPr>
      </w:pPr>
      <w:r>
        <w:rPr>
          <w:rFonts w:eastAsia="Times New Roman"/>
          <w:szCs w:val="24"/>
        </w:rPr>
        <w:t xml:space="preserve">Γιατί τότε που στον Μεσοπόλεμο τα κράτη της Ευρώπης οικοδομούσαν το κοινωνικό κράτος </w:t>
      </w:r>
      <w:r>
        <w:rPr>
          <w:rFonts w:eastAsia="Times New Roman"/>
          <w:szCs w:val="24"/>
        </w:rPr>
        <w:t xml:space="preserve">στη θέση του κράτους-χωροφύλακα, εκεί απουσίαζε η Αριστερά. Γιατί τότε η Αριστερά είχε το δόγμα του </w:t>
      </w:r>
      <w:proofErr w:type="spellStart"/>
      <w:r>
        <w:rPr>
          <w:rFonts w:eastAsia="Times New Roman"/>
          <w:szCs w:val="24"/>
        </w:rPr>
        <w:t>σοσιαλφασισμού</w:t>
      </w:r>
      <w:proofErr w:type="spellEnd"/>
      <w:r>
        <w:rPr>
          <w:rFonts w:eastAsia="Times New Roman"/>
          <w:szCs w:val="24"/>
        </w:rPr>
        <w:t>. Τότε η Αριστερά έλεγε ότι όσοι διεκδικούν καλύτερες συνθήκες για κοινωνική ζωή και για καλύτερες απολαβές, διεκδικώντας μέσα από τα συνδικάτ</w:t>
      </w:r>
      <w:r>
        <w:rPr>
          <w:rFonts w:eastAsia="Times New Roman"/>
          <w:szCs w:val="24"/>
        </w:rPr>
        <w:t>α μια καλύτερη συνθήκη ζωής, αυτοί δεν έκαναν τίποτε άλλο από το να λειτουργούν ως μέσα</w:t>
      </w:r>
      <w:r>
        <w:rPr>
          <w:rFonts w:eastAsia="Times New Roman"/>
          <w:szCs w:val="24"/>
        </w:rPr>
        <w:t>,</w:t>
      </w:r>
      <w:r>
        <w:rPr>
          <w:rFonts w:eastAsia="Times New Roman"/>
          <w:szCs w:val="24"/>
        </w:rPr>
        <w:t xml:space="preserve"> που ενισχύουν την ενσωμάτωση της εργατικής τάξης στον καπιταλισμό.</w:t>
      </w:r>
    </w:p>
    <w:p w14:paraId="45C5BBCD" w14:textId="77777777" w:rsidR="008C3EAA" w:rsidRDefault="00C36FE8">
      <w:pPr>
        <w:spacing w:line="600" w:lineRule="auto"/>
        <w:ind w:firstLine="720"/>
        <w:jc w:val="both"/>
        <w:rPr>
          <w:rFonts w:eastAsia="Times New Roman"/>
          <w:szCs w:val="24"/>
        </w:rPr>
      </w:pPr>
      <w:r>
        <w:rPr>
          <w:rFonts w:eastAsia="Times New Roman"/>
          <w:szCs w:val="24"/>
        </w:rPr>
        <w:t xml:space="preserve">Γνωρίζουμε, λοιπόν, πολύ καλά από πού έρχεται αυτή η υπόθεση της Ευρώπης και αντί άλλων θα ήθελα να </w:t>
      </w:r>
      <w:r>
        <w:rPr>
          <w:rFonts w:eastAsia="Times New Roman"/>
          <w:szCs w:val="24"/>
        </w:rPr>
        <w:t xml:space="preserve">πω μια και μόνο φράση από τη </w:t>
      </w:r>
      <w:r>
        <w:rPr>
          <w:rFonts w:eastAsia="Times New Roman"/>
          <w:szCs w:val="24"/>
        </w:rPr>
        <w:t>Δ</w:t>
      </w:r>
      <w:r>
        <w:rPr>
          <w:rFonts w:eastAsia="Times New Roman"/>
          <w:szCs w:val="24"/>
        </w:rPr>
        <w:t>ιακήρυξη της Γαλλίας στις 9</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1950, όταν </w:t>
      </w:r>
      <w:proofErr w:type="spellStart"/>
      <w:r>
        <w:rPr>
          <w:rFonts w:eastAsia="Times New Roman"/>
          <w:szCs w:val="24"/>
        </w:rPr>
        <w:t>ιδρύετο</w:t>
      </w:r>
      <w:proofErr w:type="spellEnd"/>
      <w:r>
        <w:rPr>
          <w:rFonts w:eastAsia="Times New Roman"/>
          <w:szCs w:val="24"/>
        </w:rPr>
        <w:t xml:space="preserve"> η πρώτη ευρωπαϊκή κοινότητα η κοινότητα </w:t>
      </w:r>
      <w:r>
        <w:rPr>
          <w:rFonts w:eastAsia="Times New Roman"/>
          <w:szCs w:val="24"/>
        </w:rPr>
        <w:t>ά</w:t>
      </w:r>
      <w:r>
        <w:rPr>
          <w:rFonts w:eastAsia="Times New Roman"/>
          <w:szCs w:val="24"/>
        </w:rPr>
        <w:t xml:space="preserve">νθρακα και </w:t>
      </w:r>
      <w:r>
        <w:rPr>
          <w:rFonts w:eastAsia="Times New Roman"/>
          <w:szCs w:val="24"/>
        </w:rPr>
        <w:t>χ</w:t>
      </w:r>
      <w:r>
        <w:rPr>
          <w:rFonts w:eastAsia="Times New Roman"/>
          <w:szCs w:val="24"/>
        </w:rPr>
        <w:t xml:space="preserve">άλυβα. </w:t>
      </w:r>
    </w:p>
    <w:p w14:paraId="45C5BBCE" w14:textId="77777777" w:rsidR="008C3EAA" w:rsidRDefault="00C36FE8">
      <w:pPr>
        <w:spacing w:line="600" w:lineRule="auto"/>
        <w:ind w:firstLine="720"/>
        <w:jc w:val="both"/>
        <w:rPr>
          <w:rFonts w:eastAsia="Times New Roman"/>
          <w:szCs w:val="24"/>
        </w:rPr>
      </w:pPr>
      <w:r>
        <w:rPr>
          <w:rFonts w:eastAsia="Times New Roman"/>
          <w:szCs w:val="24"/>
        </w:rPr>
        <w:t xml:space="preserve">Τότε, λοιπόν, ο </w:t>
      </w:r>
      <w:proofErr w:type="spellStart"/>
      <w:r>
        <w:rPr>
          <w:rFonts w:eastAsia="Times New Roman"/>
          <w:szCs w:val="24"/>
        </w:rPr>
        <w:t>Ρομπέρ</w:t>
      </w:r>
      <w:proofErr w:type="spellEnd"/>
      <w:r>
        <w:rPr>
          <w:rFonts w:eastAsia="Times New Roman"/>
          <w:szCs w:val="24"/>
        </w:rPr>
        <w:t xml:space="preserve"> </w:t>
      </w:r>
      <w:proofErr w:type="spellStart"/>
      <w:r>
        <w:rPr>
          <w:rFonts w:eastAsia="Times New Roman"/>
          <w:szCs w:val="24"/>
        </w:rPr>
        <w:t>Σουμάν</w:t>
      </w:r>
      <w:proofErr w:type="spellEnd"/>
      <w:r>
        <w:rPr>
          <w:rFonts w:eastAsia="Times New Roman"/>
          <w:szCs w:val="24"/>
        </w:rPr>
        <w:t xml:space="preserve">, Υπουργός Εξωτερικών έλεγε, απευθυνόμενος σε όλους τους άλλους που συμμετείχαν στο </w:t>
      </w:r>
      <w:r>
        <w:rPr>
          <w:rFonts w:eastAsia="Times New Roman"/>
          <w:szCs w:val="24"/>
        </w:rPr>
        <w:t>μεγαλειώδες αυτό ιστορικό εγχείρημα ότι η Ευρώπη δεν είναι κάτι που θα γεννηθεί δι</w:t>
      </w:r>
      <w:r>
        <w:rPr>
          <w:rFonts w:eastAsia="Times New Roman"/>
          <w:szCs w:val="24"/>
        </w:rPr>
        <w:t>ά</w:t>
      </w:r>
      <w:r>
        <w:rPr>
          <w:rFonts w:eastAsia="Times New Roman"/>
          <w:szCs w:val="24"/>
        </w:rPr>
        <w:t xml:space="preserve"> μιας και με βάση ένα συνολικό σχέδιο, </w:t>
      </w:r>
      <w:r>
        <w:rPr>
          <w:rFonts w:eastAsia="Times New Roman"/>
          <w:szCs w:val="24"/>
        </w:rPr>
        <w:lastRenderedPageBreak/>
        <w:t>αλλά θα προκύψει μέσα από κοινά επιτεύγματα, από τα οποία θα έχουν την ευκαιρία οι λαοί</w:t>
      </w:r>
      <w:r>
        <w:rPr>
          <w:rFonts w:eastAsia="Times New Roman"/>
          <w:szCs w:val="24"/>
        </w:rPr>
        <w:t>,</w:t>
      </w:r>
      <w:r>
        <w:rPr>
          <w:rFonts w:eastAsia="Times New Roman"/>
          <w:szCs w:val="24"/>
        </w:rPr>
        <w:t xml:space="preserve"> να αντιληφθούν τι σημαίνει πραγματική αλληλεγ</w:t>
      </w:r>
      <w:r>
        <w:rPr>
          <w:rFonts w:eastAsia="Times New Roman"/>
          <w:szCs w:val="24"/>
        </w:rPr>
        <w:t xml:space="preserve">γύη. </w:t>
      </w:r>
    </w:p>
    <w:p w14:paraId="45C5BBCF" w14:textId="77777777" w:rsidR="008C3EAA" w:rsidRDefault="00C36FE8">
      <w:pPr>
        <w:spacing w:line="600" w:lineRule="auto"/>
        <w:ind w:firstLine="720"/>
        <w:jc w:val="both"/>
        <w:rPr>
          <w:rFonts w:eastAsia="Times New Roman"/>
          <w:szCs w:val="24"/>
        </w:rPr>
      </w:pPr>
      <w:r>
        <w:rPr>
          <w:rFonts w:eastAsia="Times New Roman"/>
          <w:szCs w:val="24"/>
        </w:rPr>
        <w:t xml:space="preserve">Σε αυτό το μοτίβο κινείται η ιστορία μέχρι σήμερα. Και αν είναι αυτό που δημιουργεί την ανάγκη να ενεργοποιηθεί ο διάλογος για το μέλλον της Ευρώπης, προφανώς και δεν είναι γιατί </w:t>
      </w:r>
      <w:proofErr w:type="spellStart"/>
      <w:r>
        <w:rPr>
          <w:rFonts w:eastAsia="Times New Roman"/>
          <w:szCs w:val="24"/>
        </w:rPr>
        <w:t>εδέχθη</w:t>
      </w:r>
      <w:proofErr w:type="spellEnd"/>
      <w:r>
        <w:rPr>
          <w:rFonts w:eastAsia="Times New Roman"/>
          <w:szCs w:val="24"/>
        </w:rPr>
        <w:t xml:space="preserve"> επίθεση το ευρωπαϊκό ιδεώδες από την οικονομική κρίση ή από τον </w:t>
      </w:r>
      <w:r>
        <w:rPr>
          <w:rFonts w:eastAsia="Times New Roman"/>
          <w:szCs w:val="24"/>
        </w:rPr>
        <w:t xml:space="preserve">φιλελευθερισμό. Αυτό από το οποίο σήμερα πάσχει η υπόθεση και η ιστορική διαδικασία για την ευρωπαϊκή ολοκλήρωση, είναι το γεγονός ότι ξεστράτισε από τα αρχικά οράματα. </w:t>
      </w:r>
    </w:p>
    <w:p w14:paraId="45C5BBD0" w14:textId="77777777" w:rsidR="008C3EAA" w:rsidRDefault="00C36FE8">
      <w:pPr>
        <w:spacing w:line="600" w:lineRule="auto"/>
        <w:ind w:firstLine="720"/>
        <w:jc w:val="both"/>
        <w:rPr>
          <w:rFonts w:eastAsia="Times New Roman"/>
          <w:szCs w:val="24"/>
        </w:rPr>
      </w:pPr>
      <w:r>
        <w:rPr>
          <w:rFonts w:eastAsia="Times New Roman"/>
          <w:szCs w:val="24"/>
        </w:rPr>
        <w:t xml:space="preserve">Και ποια ήταν τα αρχικά οράματα; Να τα θυμηθούμε, κύριε Υπουργέ. Τα αρχικά οράματα ήταν αυτά που γεννήθηκαν μέσα στο ζόφο των αποτελεσμάτων του καταστροφικού Β΄ Πολέμου. Αυτά ήταν τα οράματα που </w:t>
      </w:r>
      <w:proofErr w:type="spellStart"/>
      <w:r>
        <w:rPr>
          <w:rFonts w:eastAsia="Times New Roman"/>
          <w:szCs w:val="24"/>
        </w:rPr>
        <w:t>εγέννησε</w:t>
      </w:r>
      <w:proofErr w:type="spellEnd"/>
      <w:r>
        <w:rPr>
          <w:rFonts w:eastAsia="Times New Roman"/>
          <w:szCs w:val="24"/>
        </w:rPr>
        <w:t xml:space="preserve"> ο πόλεμος. </w:t>
      </w:r>
      <w:proofErr w:type="spellStart"/>
      <w:r>
        <w:rPr>
          <w:rFonts w:eastAsia="Times New Roman"/>
          <w:szCs w:val="24"/>
        </w:rPr>
        <w:t>Εγέννησε</w:t>
      </w:r>
      <w:proofErr w:type="spellEnd"/>
      <w:r>
        <w:rPr>
          <w:rFonts w:eastAsia="Times New Roman"/>
          <w:szCs w:val="24"/>
        </w:rPr>
        <w:t xml:space="preserve"> μια απόφαση, που δεν υπήρξε ούτε</w:t>
      </w:r>
      <w:r>
        <w:rPr>
          <w:rFonts w:eastAsia="Times New Roman"/>
          <w:szCs w:val="24"/>
        </w:rPr>
        <w:t xml:space="preserve"> αριστερή ούτε δεξιά. Ήταν η απόφαση των λαών της Ευρώπης, κάτω από την καθοδήγηση φωτισμένων ηγετών, να δώσουν προτεραιότητα στα σχέδια της ζωής και της ειρήνης και να αφήσουν πίσω τους τις δυνάμεις του πολέμου, του θανάτου και της καταστροφής.</w:t>
      </w:r>
    </w:p>
    <w:p w14:paraId="45C5BBD1" w14:textId="77777777" w:rsidR="008C3EAA" w:rsidRDefault="00C36FE8">
      <w:pPr>
        <w:spacing w:line="600" w:lineRule="auto"/>
        <w:ind w:firstLine="720"/>
        <w:jc w:val="both"/>
        <w:rPr>
          <w:rFonts w:eastAsia="Times New Roman"/>
          <w:szCs w:val="24"/>
        </w:rPr>
      </w:pPr>
      <w:r>
        <w:rPr>
          <w:rFonts w:eastAsia="Times New Roman"/>
          <w:szCs w:val="24"/>
        </w:rPr>
        <w:lastRenderedPageBreak/>
        <w:t>Γι’ αυτό</w:t>
      </w:r>
      <w:r>
        <w:rPr>
          <w:rFonts w:eastAsia="Times New Roman"/>
          <w:szCs w:val="24"/>
        </w:rPr>
        <w:t>,</w:t>
      </w:r>
      <w:r>
        <w:rPr>
          <w:rFonts w:eastAsia="Times New Roman"/>
          <w:szCs w:val="24"/>
        </w:rPr>
        <w:t xml:space="preserve"> </w:t>
      </w:r>
      <w:r>
        <w:rPr>
          <w:rFonts w:eastAsia="Times New Roman"/>
          <w:szCs w:val="24"/>
        </w:rPr>
        <w:t>ακριβώς, πρώτα από όλα η ευρωπαϊκή υπόθεση αναφέρεται σε ένα εγχείρημα ειρήνης, ειρηνοποιό, εκεί όπου οι αντιθέσεις πλέον δεν θα γίνονται με βάση τα δόγματα που αναφέρατε προηγουμένως αλλά θα γίνονται μέσα από τη λαχτάρα των λαών, αδελφωμένοι, να έχουν μια</w:t>
      </w:r>
      <w:r>
        <w:rPr>
          <w:rFonts w:eastAsia="Times New Roman"/>
          <w:szCs w:val="24"/>
        </w:rPr>
        <w:t xml:space="preserve"> πορεία σε ένα ξέφωτο</w:t>
      </w:r>
      <w:r>
        <w:rPr>
          <w:rFonts w:eastAsia="Times New Roman"/>
          <w:szCs w:val="24"/>
        </w:rPr>
        <w:t>,</w:t>
      </w:r>
      <w:r>
        <w:rPr>
          <w:rFonts w:eastAsia="Times New Roman"/>
          <w:szCs w:val="24"/>
        </w:rPr>
        <w:t xml:space="preserve"> το οποίο το ονόμασαν «ενωμένες πολιτείες της Ευρώπης».</w:t>
      </w:r>
    </w:p>
    <w:p w14:paraId="45C5BBD2" w14:textId="77777777" w:rsidR="008C3EAA" w:rsidRDefault="00C36FE8">
      <w:pPr>
        <w:spacing w:line="600" w:lineRule="auto"/>
        <w:ind w:firstLine="720"/>
        <w:jc w:val="both"/>
        <w:rPr>
          <w:rFonts w:eastAsia="Times New Roman"/>
          <w:szCs w:val="24"/>
        </w:rPr>
      </w:pPr>
      <w:r>
        <w:rPr>
          <w:rFonts w:eastAsia="Times New Roman"/>
          <w:szCs w:val="24"/>
        </w:rPr>
        <w:t>Αυτό είναι το όραμα ενός ανθρώπου</w:t>
      </w:r>
      <w:r>
        <w:rPr>
          <w:rFonts w:eastAsia="Times New Roman"/>
          <w:szCs w:val="24"/>
        </w:rPr>
        <w:t>,</w:t>
      </w:r>
      <w:r>
        <w:rPr>
          <w:rFonts w:eastAsia="Times New Roman"/>
          <w:szCs w:val="24"/>
        </w:rPr>
        <w:t xml:space="preserve"> που δεν ευτύχησε ή δεν ατύχησε, αν θέλετε, να είναι εκλεγμένος πολιτικός. Ποτέ ο πατέρας της Ευρωπαϊκής Ένωσης, ο Ζαν Μ</w:t>
      </w:r>
      <w:r>
        <w:rPr>
          <w:rFonts w:eastAsia="Times New Roman"/>
          <w:szCs w:val="24"/>
        </w:rPr>
        <w:t>ο</w:t>
      </w:r>
      <w:r>
        <w:rPr>
          <w:rFonts w:eastAsia="Times New Roman"/>
          <w:szCs w:val="24"/>
        </w:rPr>
        <w:t>νέ</w:t>
      </w:r>
      <w:r>
        <w:rPr>
          <w:rFonts w:eastAsia="Times New Roman"/>
          <w:szCs w:val="24"/>
        </w:rPr>
        <w:t>,</w:t>
      </w:r>
      <w:r>
        <w:rPr>
          <w:rFonts w:eastAsia="Times New Roman"/>
          <w:szCs w:val="24"/>
        </w:rPr>
        <w:t xml:space="preserve"> δεν είχε την τύχη ή</w:t>
      </w:r>
      <w:r>
        <w:rPr>
          <w:rFonts w:eastAsia="Times New Roman"/>
          <w:szCs w:val="24"/>
        </w:rPr>
        <w:t xml:space="preserve"> την ατυχία, την ευτυχία ή τη δυστυχία</w:t>
      </w:r>
      <w:r>
        <w:rPr>
          <w:rFonts w:eastAsia="Times New Roman"/>
          <w:szCs w:val="24"/>
        </w:rPr>
        <w:t>,</w:t>
      </w:r>
      <w:r>
        <w:rPr>
          <w:rFonts w:eastAsia="Times New Roman"/>
          <w:szCs w:val="24"/>
        </w:rPr>
        <w:t xml:space="preserve"> να εκλεγεί ως πολιτικός σε κάποιο συγκεκριμένο αξίωμα. Και δεν είναι τυχαίο το ότι μπόρεσε να εμφυσήσει όλο αυτό το μεγαλείο, το οποίο και εμείς σήμερα, όσοι είμαστε από την πλευρά του </w:t>
      </w:r>
      <w:proofErr w:type="spellStart"/>
      <w:r>
        <w:rPr>
          <w:rFonts w:eastAsia="Times New Roman"/>
          <w:szCs w:val="24"/>
        </w:rPr>
        <w:t>προτάγματος</w:t>
      </w:r>
      <w:proofErr w:type="spellEnd"/>
      <w:r>
        <w:rPr>
          <w:rFonts w:eastAsia="Times New Roman"/>
          <w:szCs w:val="24"/>
        </w:rPr>
        <w:t xml:space="preserve"> της ευρωπαϊκής ολοκ</w:t>
      </w:r>
      <w:r>
        <w:rPr>
          <w:rFonts w:eastAsia="Times New Roman"/>
          <w:szCs w:val="24"/>
        </w:rPr>
        <w:t xml:space="preserve">λήρωσης, το τιμάμε. </w:t>
      </w:r>
    </w:p>
    <w:p w14:paraId="45C5BBD3" w14:textId="77777777" w:rsidR="008C3EAA" w:rsidRDefault="00C36FE8">
      <w:pPr>
        <w:spacing w:line="600" w:lineRule="auto"/>
        <w:ind w:firstLine="720"/>
        <w:jc w:val="both"/>
        <w:rPr>
          <w:rFonts w:eastAsia="Times New Roman"/>
          <w:szCs w:val="24"/>
        </w:rPr>
      </w:pPr>
      <w:r>
        <w:rPr>
          <w:rFonts w:eastAsia="Times New Roman"/>
          <w:szCs w:val="24"/>
        </w:rPr>
        <w:t>Η επερώτηση μας δεν είχε να κάνει με τίποτα άλλο, παρά με το να σας ωθήσουμε να έρθετε εδώ στο Κοινοβούλιο, εδώ όπου διεξάγονται δημοκρατικά οι συζητήσεις και που ο διάλογος είναι οργανωμένος</w:t>
      </w:r>
      <w:r>
        <w:rPr>
          <w:rFonts w:eastAsia="Times New Roman"/>
          <w:szCs w:val="24"/>
        </w:rPr>
        <w:t>,</w:t>
      </w:r>
      <w:r>
        <w:rPr>
          <w:rFonts w:eastAsia="Times New Roman"/>
          <w:szCs w:val="24"/>
        </w:rPr>
        <w:t xml:space="preserve"> για να πληροφορείται και ο ελληνικός λαός</w:t>
      </w:r>
      <w:r>
        <w:rPr>
          <w:rFonts w:eastAsia="Times New Roman"/>
          <w:szCs w:val="24"/>
        </w:rPr>
        <w:t>,</w:t>
      </w:r>
      <w:r>
        <w:rPr>
          <w:rFonts w:eastAsia="Times New Roman"/>
          <w:szCs w:val="24"/>
        </w:rPr>
        <w:t xml:space="preserve"> τι λέει ο καθένας από αυτούς που έχει εκλέξει</w:t>
      </w:r>
      <w:r>
        <w:rPr>
          <w:rFonts w:eastAsia="Times New Roman"/>
          <w:szCs w:val="24"/>
        </w:rPr>
        <w:t>,</w:t>
      </w:r>
      <w:r>
        <w:rPr>
          <w:rFonts w:eastAsia="Times New Roman"/>
          <w:szCs w:val="24"/>
        </w:rPr>
        <w:t xml:space="preserve"> σχετικά με τα πολύ μεγάλα αυτά ιστορικά </w:t>
      </w:r>
      <w:proofErr w:type="spellStart"/>
      <w:r>
        <w:rPr>
          <w:rFonts w:eastAsia="Times New Roman"/>
          <w:szCs w:val="24"/>
        </w:rPr>
        <w:t>προτάγματα</w:t>
      </w:r>
      <w:proofErr w:type="spellEnd"/>
      <w:r>
        <w:rPr>
          <w:rFonts w:eastAsia="Times New Roman"/>
          <w:szCs w:val="24"/>
        </w:rPr>
        <w:t xml:space="preserve">. </w:t>
      </w:r>
    </w:p>
    <w:p w14:paraId="45C5BBD4" w14:textId="77777777" w:rsidR="008C3EAA" w:rsidRDefault="00C36FE8">
      <w:pPr>
        <w:spacing w:line="600" w:lineRule="auto"/>
        <w:ind w:firstLine="720"/>
        <w:jc w:val="both"/>
        <w:rPr>
          <w:rFonts w:eastAsia="Times New Roman"/>
          <w:szCs w:val="24"/>
        </w:rPr>
      </w:pPr>
      <w:r>
        <w:rPr>
          <w:rFonts w:eastAsia="Times New Roman"/>
          <w:szCs w:val="24"/>
        </w:rPr>
        <w:lastRenderedPageBreak/>
        <w:t>Θέλαμε, λοιπόν, να σας αναγκάσουμε να έλθετε εδώ και να μας πείτε, επιτέλους, ποια είναι η στάση σας απέναντι σε αυτή την προσπάθεια</w:t>
      </w:r>
      <w:r>
        <w:rPr>
          <w:rFonts w:eastAsia="Times New Roman"/>
          <w:szCs w:val="24"/>
        </w:rPr>
        <w:t>,</w:t>
      </w:r>
      <w:r>
        <w:rPr>
          <w:rFonts w:eastAsia="Times New Roman"/>
          <w:szCs w:val="24"/>
        </w:rPr>
        <w:t xml:space="preserve"> που γίνεται για την </w:t>
      </w:r>
      <w:proofErr w:type="spellStart"/>
      <w:r>
        <w:rPr>
          <w:rFonts w:eastAsia="Times New Roman"/>
          <w:szCs w:val="24"/>
        </w:rPr>
        <w:t>ε</w:t>
      </w:r>
      <w:r>
        <w:rPr>
          <w:rFonts w:eastAsia="Times New Roman"/>
          <w:szCs w:val="24"/>
        </w:rPr>
        <w:t>πανεργοποίηση</w:t>
      </w:r>
      <w:proofErr w:type="spellEnd"/>
      <w:r>
        <w:rPr>
          <w:rFonts w:eastAsia="Times New Roman"/>
          <w:szCs w:val="24"/>
        </w:rPr>
        <w:t xml:space="preserve"> της συμμετοχής των λαών της Ευρώπης</w:t>
      </w:r>
      <w:r>
        <w:rPr>
          <w:rFonts w:eastAsia="Times New Roman"/>
          <w:szCs w:val="24"/>
        </w:rPr>
        <w:t>,</w:t>
      </w:r>
      <w:r>
        <w:rPr>
          <w:rFonts w:eastAsia="Times New Roman"/>
          <w:szCs w:val="24"/>
        </w:rPr>
        <w:t xml:space="preserve"> στη διάσταση που λέγεται «ολοκλήρωση της ευρωπαϊκής υπόθεσης». </w:t>
      </w:r>
    </w:p>
    <w:p w14:paraId="45C5BBD5" w14:textId="77777777" w:rsidR="008C3EAA" w:rsidRDefault="00C36FE8">
      <w:pPr>
        <w:spacing w:line="600" w:lineRule="auto"/>
        <w:ind w:firstLine="720"/>
        <w:jc w:val="both"/>
        <w:rPr>
          <w:rFonts w:eastAsia="Times New Roman"/>
          <w:szCs w:val="24"/>
        </w:rPr>
      </w:pPr>
      <w:r>
        <w:rPr>
          <w:rFonts w:eastAsia="Times New Roman"/>
          <w:szCs w:val="24"/>
        </w:rPr>
        <w:t>Εσείς, αντί για οτιδήποτε άλλο, μας είπατε -και θα μου επιτρέψετε να το πω- ότι διεκδικείτε καλύτερες συνθήκες για τους εργαζόμενους, γιατί ε</w:t>
      </w:r>
      <w:r>
        <w:rPr>
          <w:rFonts w:eastAsia="Times New Roman"/>
          <w:szCs w:val="24"/>
        </w:rPr>
        <w:t xml:space="preserve">σείς είστε οι εκπρόσωποι της κοινωνικής διάστασης αυτής της ευρωπαϊκής ολοκλήρωσης. </w:t>
      </w:r>
    </w:p>
    <w:p w14:paraId="45C5BBD6" w14:textId="77777777" w:rsidR="008C3EAA" w:rsidRDefault="00C36FE8">
      <w:pPr>
        <w:spacing w:line="600" w:lineRule="auto"/>
        <w:ind w:firstLine="720"/>
        <w:jc w:val="both"/>
        <w:rPr>
          <w:rFonts w:eastAsia="Times New Roman"/>
          <w:szCs w:val="24"/>
        </w:rPr>
      </w:pPr>
      <w:r>
        <w:rPr>
          <w:rFonts w:eastAsia="Times New Roman"/>
          <w:szCs w:val="24"/>
        </w:rPr>
        <w:t>Και εδώ σφάλλετε</w:t>
      </w:r>
      <w:r>
        <w:rPr>
          <w:rFonts w:eastAsia="Times New Roman"/>
          <w:szCs w:val="24"/>
        </w:rPr>
        <w:t>,</w:t>
      </w:r>
      <w:r>
        <w:rPr>
          <w:rFonts w:eastAsia="Times New Roman"/>
          <w:szCs w:val="24"/>
        </w:rPr>
        <w:t xml:space="preserve"> γιατί γνωρίζετε πολύ καλά ότι σε αυτή την κοινωνική διάσταση στην οποία αναφέρεστε, έχουν προηγηθεί συνδικαλιστικοί αγώνες στη Γερμανία, στη Γαλλία, στην</w:t>
      </w:r>
      <w:r>
        <w:rPr>
          <w:rFonts w:eastAsia="Times New Roman"/>
          <w:szCs w:val="24"/>
        </w:rPr>
        <w:t xml:space="preserve"> Ιταλία και έχουν επίσης προηγηθεί πολιτικοί, οι οποίοι έκαναν το </w:t>
      </w:r>
      <w:r>
        <w:rPr>
          <w:rFonts w:eastAsia="Times New Roman"/>
          <w:szCs w:val="24"/>
          <w:lang w:val="en-US"/>
        </w:rPr>
        <w:t>plan</w:t>
      </w:r>
      <w:r>
        <w:rPr>
          <w:rFonts w:eastAsia="Times New Roman"/>
          <w:szCs w:val="24"/>
        </w:rPr>
        <w:t xml:space="preserve"> </w:t>
      </w:r>
      <w:proofErr w:type="spellStart"/>
      <w:r>
        <w:rPr>
          <w:rFonts w:eastAsia="Times New Roman"/>
          <w:szCs w:val="24"/>
          <w:lang w:val="en-US"/>
        </w:rPr>
        <w:t>beveridge</w:t>
      </w:r>
      <w:proofErr w:type="spellEnd"/>
      <w:r>
        <w:rPr>
          <w:rFonts w:eastAsia="Times New Roman"/>
          <w:szCs w:val="24"/>
        </w:rPr>
        <w:t xml:space="preserve"> στην πρώην Μεγάλη Βρετανία και νυν Ηνωμένο Βασίλειο. Έκαναν χάρτες δικαιωμάτων, από τους οποίους έχει αντλήσει σήμερα το πολιτικό σύστημα</w:t>
      </w:r>
      <w:r>
        <w:rPr>
          <w:rFonts w:eastAsia="Times New Roman"/>
          <w:szCs w:val="24"/>
        </w:rPr>
        <w:t>,</w:t>
      </w:r>
      <w:r>
        <w:rPr>
          <w:rFonts w:eastAsia="Times New Roman"/>
          <w:szCs w:val="24"/>
        </w:rPr>
        <w:t xml:space="preserve"> και η κοινωνία απολαμβάνει καρπούς. </w:t>
      </w:r>
      <w:r>
        <w:rPr>
          <w:rFonts w:eastAsia="Times New Roman"/>
          <w:szCs w:val="24"/>
        </w:rPr>
        <w:t>Δεν περίμενε τον κ. Τσίπρα ούτε κι εσάς</w:t>
      </w:r>
      <w:r>
        <w:rPr>
          <w:rFonts w:eastAsia="Times New Roman"/>
          <w:szCs w:val="24"/>
        </w:rPr>
        <w:t>,</w:t>
      </w:r>
      <w:r>
        <w:rPr>
          <w:rFonts w:eastAsia="Times New Roman"/>
          <w:szCs w:val="24"/>
        </w:rPr>
        <w:t xml:space="preserve"> η πορεία προς την ευρωπαϊκή ολοκλήρωση, για να του δώσετε τον κοινωνικό εαυτό του.</w:t>
      </w:r>
    </w:p>
    <w:p w14:paraId="45C5BBD7" w14:textId="77777777" w:rsidR="008C3EAA" w:rsidRDefault="00C36FE8">
      <w:pPr>
        <w:spacing w:line="600" w:lineRule="auto"/>
        <w:ind w:firstLine="720"/>
        <w:jc w:val="both"/>
        <w:rPr>
          <w:rFonts w:eastAsia="Times New Roman"/>
          <w:szCs w:val="24"/>
        </w:rPr>
      </w:pPr>
      <w:r>
        <w:rPr>
          <w:rFonts w:eastAsia="Times New Roman"/>
          <w:szCs w:val="24"/>
        </w:rPr>
        <w:lastRenderedPageBreak/>
        <w:t>Γι’ αυτό, επίσης, θα ήθελα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από αυτό το Βήμα</w:t>
      </w:r>
      <w:r>
        <w:rPr>
          <w:rFonts w:eastAsia="Times New Roman"/>
          <w:szCs w:val="24"/>
        </w:rPr>
        <w:t>,</w:t>
      </w:r>
      <w:r>
        <w:rPr>
          <w:rFonts w:eastAsia="Times New Roman"/>
          <w:szCs w:val="24"/>
        </w:rPr>
        <w:t xml:space="preserve"> να έχουμε τη σοβαρότητα και την υπευθυνότητα που χρειάζεται, να ενώνουμε </w:t>
      </w:r>
      <w:r>
        <w:rPr>
          <w:rFonts w:eastAsia="Times New Roman"/>
          <w:szCs w:val="24"/>
        </w:rPr>
        <w:t>τις μεγάλες υποθέσεις της ιστορίας, τις μεγάλες αναφορές που όλοι οι λαοί έχουν ξεκινήσει να υλοποιήσουν, με μεγάλες ιδέες.</w:t>
      </w:r>
    </w:p>
    <w:p w14:paraId="45C5BBD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Γιατί όπως πιστεύω ότι θα πει ο κ. </w:t>
      </w:r>
      <w:proofErr w:type="spellStart"/>
      <w:r>
        <w:rPr>
          <w:rFonts w:eastAsia="Times New Roman" w:cs="Times New Roman"/>
          <w:szCs w:val="24"/>
        </w:rPr>
        <w:t>Δουζίνας</w:t>
      </w:r>
      <w:proofErr w:type="spellEnd"/>
      <w:r>
        <w:rPr>
          <w:rFonts w:eastAsia="Times New Roman" w:cs="Times New Roman"/>
          <w:szCs w:val="24"/>
        </w:rPr>
        <w:t>, από το τρομακτικό συμβάν ενός πολέμου, πολιτικά υποκείμενα κατάφεραν να συνδέσουν ολέθρ</w:t>
      </w:r>
      <w:r>
        <w:rPr>
          <w:rFonts w:eastAsia="Times New Roman" w:cs="Times New Roman"/>
          <w:szCs w:val="24"/>
        </w:rPr>
        <w:t>ια αποτελέσματα με μεγάλες αξίες και οικουμενικές αλήθειες. Αυτό είναι εκείνο</w:t>
      </w:r>
      <w:r>
        <w:rPr>
          <w:rFonts w:eastAsia="Times New Roman" w:cs="Times New Roman"/>
          <w:szCs w:val="24"/>
        </w:rPr>
        <w:t>,</w:t>
      </w:r>
      <w:r>
        <w:rPr>
          <w:rFonts w:eastAsia="Times New Roman" w:cs="Times New Roman"/>
          <w:szCs w:val="24"/>
        </w:rPr>
        <w:t xml:space="preserve"> από το οποίο υποφέρει σήμερα η Ευρώπη. </w:t>
      </w:r>
    </w:p>
    <w:p w14:paraId="45C5BBD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μη μου πείτε ότι είστε ικανοποιημένος –για να αναφερθώ και στα κοινωνικά επιτεύγματα της Κυβέρνησής σας- όταν εσείς που κάνα</w:t>
      </w:r>
      <w:r>
        <w:rPr>
          <w:rFonts w:eastAsia="Times New Roman" w:cs="Times New Roman"/>
          <w:szCs w:val="24"/>
        </w:rPr>
        <w:t xml:space="preserve">τε έναν νόμο για τον </w:t>
      </w:r>
      <w:proofErr w:type="spellStart"/>
      <w:r>
        <w:rPr>
          <w:rFonts w:eastAsia="Times New Roman" w:cs="Times New Roman"/>
          <w:szCs w:val="24"/>
        </w:rPr>
        <w:t>επανυπολογισμό</w:t>
      </w:r>
      <w:proofErr w:type="spellEnd"/>
      <w:r>
        <w:rPr>
          <w:rFonts w:eastAsia="Times New Roman" w:cs="Times New Roman"/>
          <w:szCs w:val="24"/>
        </w:rPr>
        <w:t xml:space="preserve"> δήθεν –όχι για τις περικοπές- των συντάξεων, βλέπετε σήμερα να έρχεται εδώ η διάδοχός σας, η αρμόδια Υπουργός, και να λέει από το Βήμα της Βουλής ότι αυτά που περίσσεψαν από τον ΕΦΚΑ –δηλαδή αυτά που εισπράξαμε ως ασφαλι</w:t>
      </w:r>
      <w:r>
        <w:rPr>
          <w:rFonts w:eastAsia="Times New Roman" w:cs="Times New Roman"/>
          <w:szCs w:val="24"/>
        </w:rPr>
        <w:t>στικές εισφορές από τους ελεύθερους επαγγελματίες, από αυτούς που</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καταδικάσαμε να είναι ασφαλιστικοί φορολογούμενοι και όχι ασφαλι</w:t>
      </w:r>
      <w:r>
        <w:rPr>
          <w:rFonts w:eastAsia="Times New Roman" w:cs="Times New Roman"/>
          <w:szCs w:val="24"/>
        </w:rPr>
        <w:lastRenderedPageBreak/>
        <w:t xml:space="preserve">σμένοι- μοιράζουμε σε </w:t>
      </w:r>
      <w:r>
        <w:rPr>
          <w:rFonts w:eastAsia="Times New Roman" w:cs="Times New Roman"/>
          <w:szCs w:val="24"/>
        </w:rPr>
        <w:t>αυτούς,</w:t>
      </w:r>
      <w:r>
        <w:rPr>
          <w:rFonts w:eastAsia="Times New Roman" w:cs="Times New Roman"/>
          <w:szCs w:val="24"/>
        </w:rPr>
        <w:t xml:space="preserve"> που εμείς έχουμε θελήσει να συμμετέχουν σε μια ευωχία, από την οποία έχουμε αποκλείσει –ακόμα και σε αυτό το σημείο δεν διστάσατε- μια σειρά αδύνατων ανθρώπων. </w:t>
      </w:r>
    </w:p>
    <w:p w14:paraId="45C5BBD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Αλήθεια με ποιο δικαίωμα μοιράζετε ασφαλιστικές εισφορές και δεν τις κάνετε αποθεματικά</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πάρουν συντάξεις οι επόμενες γενεές;</w:t>
      </w:r>
    </w:p>
    <w:p w14:paraId="45C5BBD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Δεύτερον, αφού αποφασίσατε να κάνετε αυτό που κάνετε -το φιλοδώρημα- με ποιο δικαίωμα αποκλείσατε ευαίσθητες κατηγορίες πληθυσμού όπως είναι οι ανάπηροι; Οι ΑΜΕΑ δεν παίρνουν αυτό το συγκεκριμένο φιλοδώρημα, αυτό το σ</w:t>
      </w:r>
      <w:r>
        <w:rPr>
          <w:rFonts w:eastAsia="Times New Roman" w:cs="Times New Roman"/>
          <w:szCs w:val="24"/>
        </w:rPr>
        <w:t xml:space="preserve">υγκεκριμένο κοινωνικό μέρισμα όπως το λέτε, γιατί όπως είχα την ευκαιρία να ακούσω το παράπονο ενός παραπληγικού στην </w:t>
      </w:r>
      <w:r>
        <w:rPr>
          <w:rFonts w:eastAsia="Times New Roman" w:cs="Times New Roman"/>
          <w:szCs w:val="24"/>
        </w:rPr>
        <w:t>π</w:t>
      </w:r>
      <w:r>
        <w:rPr>
          <w:rFonts w:eastAsia="Times New Roman" w:cs="Times New Roman"/>
          <w:szCs w:val="24"/>
        </w:rPr>
        <w:t xml:space="preserve">εριφέρειά μου, δεν είναι ασφαλισμένος. Δηλαδή εσείς μετατρέπετε τα αποθεματικά των ασφαλιστικών ταμείων σε </w:t>
      </w:r>
      <w:proofErr w:type="spellStart"/>
      <w:r>
        <w:rPr>
          <w:rFonts w:eastAsia="Times New Roman" w:cs="Times New Roman"/>
          <w:szCs w:val="24"/>
        </w:rPr>
        <w:t>προνοιακά</w:t>
      </w:r>
      <w:proofErr w:type="spellEnd"/>
      <w:r>
        <w:rPr>
          <w:rFonts w:eastAsia="Times New Roman" w:cs="Times New Roman"/>
          <w:szCs w:val="24"/>
        </w:rPr>
        <w:t xml:space="preserve"> επιδόματα. Και αυτό </w:t>
      </w:r>
      <w:r>
        <w:rPr>
          <w:rFonts w:eastAsia="Times New Roman" w:cs="Times New Roman"/>
          <w:szCs w:val="24"/>
        </w:rPr>
        <w:t>λέγεται κοινωνικό κράτος</w:t>
      </w:r>
      <w:r>
        <w:rPr>
          <w:rFonts w:eastAsia="Times New Roman" w:cs="Times New Roman"/>
          <w:szCs w:val="24"/>
        </w:rPr>
        <w:t>,</w:t>
      </w:r>
      <w:r>
        <w:rPr>
          <w:rFonts w:eastAsia="Times New Roman" w:cs="Times New Roman"/>
          <w:szCs w:val="24"/>
        </w:rPr>
        <w:t xml:space="preserve"> που έχει σχέση με το κοινωνικό ευρωπαϊκό κεκτημένο; </w:t>
      </w:r>
    </w:p>
    <w:p w14:paraId="45C5BBD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Υπουργών Εξωτερικών): </w:t>
      </w:r>
      <w:r>
        <w:rPr>
          <w:rFonts w:eastAsia="Times New Roman" w:cs="Times New Roman"/>
          <w:szCs w:val="24"/>
        </w:rPr>
        <w:t xml:space="preserve">Δεν έχει σχέση η ασφάλιση με αυτό το βοήθημα. </w:t>
      </w:r>
    </w:p>
    <w:p w14:paraId="45C5BBD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Αυτά να τα πείτε όμως. Εδώ η κ.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μας εί</w:t>
      </w:r>
      <w:r>
        <w:rPr>
          <w:rFonts w:eastAsia="Times New Roman" w:cs="Times New Roman"/>
          <w:szCs w:val="24"/>
        </w:rPr>
        <w:t>πε ότι αυτό το βοήθημα το δίνετε</w:t>
      </w:r>
      <w:r>
        <w:rPr>
          <w:rFonts w:eastAsia="Times New Roman" w:cs="Times New Roman"/>
          <w:szCs w:val="24"/>
        </w:rPr>
        <w:t>,</w:t>
      </w:r>
      <w:r>
        <w:rPr>
          <w:rFonts w:eastAsia="Times New Roman" w:cs="Times New Roman"/>
          <w:szCs w:val="24"/>
        </w:rPr>
        <w:t xml:space="preserve"> χρησιμοποιώντας χρήματα που πήρατε από τον ΕΦΚΑ, δηλαδή από τον ενιαίο ασφαλιστικό φορέα. Αυτά είναι ασφαλιστικές εισφορές. Με ποιο δικαίωμα εσείς τα κάνατε </w:t>
      </w:r>
      <w:proofErr w:type="spellStart"/>
      <w:r>
        <w:rPr>
          <w:rFonts w:eastAsia="Times New Roman" w:cs="Times New Roman"/>
          <w:szCs w:val="24"/>
        </w:rPr>
        <w:t>προνοιακό</w:t>
      </w:r>
      <w:proofErr w:type="spellEnd"/>
      <w:r>
        <w:rPr>
          <w:rFonts w:eastAsia="Times New Roman" w:cs="Times New Roman"/>
          <w:szCs w:val="24"/>
        </w:rPr>
        <w:t xml:space="preserve"> επίδομα; </w:t>
      </w:r>
    </w:p>
    <w:p w14:paraId="45C5BBD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Όμως υπάρχει και κάτι άλλο. Μιλήσατε για νεοφ</w:t>
      </w:r>
      <w:r>
        <w:rPr>
          <w:rFonts w:eastAsia="Times New Roman" w:cs="Times New Roman"/>
          <w:szCs w:val="24"/>
        </w:rPr>
        <w:t xml:space="preserve">ιλελευθερισμό. Θα ήθελα να μου πείτε, ποιος τον υπηρετεί καλύτερα αυτόν τον νεοφιλελευθερισμό στην Ελλάδα, όταν 40 δισεκατομμύρια ευρώ κόκκινα δάνεια έχουν σχηματιστεί και καθημερινά κοκκινίζουν όλο και πιο πολύ από οφειλές από τις πιστωτικές κάρτες, όπου </w:t>
      </w:r>
      <w:r>
        <w:rPr>
          <w:rFonts w:eastAsia="Times New Roman" w:cs="Times New Roman"/>
          <w:szCs w:val="24"/>
        </w:rPr>
        <w:t>το επιτόκιο τρέχει με 18%; Το επαναλαμβάνω 18%! Και δεν λέγεται τοκογλυφία αυτό με την ανοχή της Κυβέρνησης!</w:t>
      </w:r>
    </w:p>
    <w:p w14:paraId="45C5BBD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Όταν το τραπεζικό σύστημα δέχεται καταθέσεις με 1% και 2%, μπορείτε να μου πείτε στο όνομα ποιας αριστερής συνείδησης</w:t>
      </w:r>
      <w:r>
        <w:rPr>
          <w:rFonts w:eastAsia="Times New Roman" w:cs="Times New Roman"/>
          <w:szCs w:val="24"/>
        </w:rPr>
        <w:t>,</w:t>
      </w:r>
      <w:r>
        <w:rPr>
          <w:rFonts w:eastAsia="Times New Roman" w:cs="Times New Roman"/>
          <w:szCs w:val="24"/>
        </w:rPr>
        <w:t xml:space="preserve"> επιτρέπετε εσείς στους τραπε</w:t>
      </w:r>
      <w:r>
        <w:rPr>
          <w:rFonts w:eastAsia="Times New Roman" w:cs="Times New Roman"/>
          <w:szCs w:val="24"/>
        </w:rPr>
        <w:t>ζίτες</w:t>
      </w:r>
      <w:r>
        <w:rPr>
          <w:rFonts w:eastAsia="Times New Roman" w:cs="Times New Roman"/>
          <w:szCs w:val="24"/>
        </w:rPr>
        <w:t>,</w:t>
      </w:r>
      <w:r>
        <w:rPr>
          <w:rFonts w:eastAsia="Times New Roman" w:cs="Times New Roman"/>
          <w:szCs w:val="24"/>
        </w:rPr>
        <w:t xml:space="preserve"> να χρεώνουν και να </w:t>
      </w:r>
      <w:proofErr w:type="spellStart"/>
      <w:r>
        <w:rPr>
          <w:rFonts w:eastAsia="Times New Roman" w:cs="Times New Roman"/>
          <w:szCs w:val="24"/>
        </w:rPr>
        <w:t>ε</w:t>
      </w:r>
      <w:r>
        <w:rPr>
          <w:rFonts w:eastAsia="Times New Roman" w:cs="Times New Roman"/>
          <w:szCs w:val="24"/>
        </w:rPr>
        <w:lastRenderedPageBreak/>
        <w:t>κτοκίζουν</w:t>
      </w:r>
      <w:proofErr w:type="spellEnd"/>
      <w:r>
        <w:rPr>
          <w:rFonts w:eastAsia="Times New Roman" w:cs="Times New Roman"/>
          <w:szCs w:val="24"/>
        </w:rPr>
        <w:t xml:space="preserve"> τόκους 18% στα 40 δισεκατομμύρια ευρώ; Γι’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τα πουλάνε και 1% και 2% και 3%, γιατί τα περισσότερα από αυτά έχουν σχηματιστεί με αυτόν τον τρόπο. Και τώρα σας φταίει ο νεοφιλελευθερισμός; </w:t>
      </w:r>
    </w:p>
    <w:p w14:paraId="45C5BBE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Όχι, κύριε Υπουργ</w:t>
      </w:r>
      <w:r>
        <w:rPr>
          <w:rFonts w:eastAsia="Times New Roman" w:cs="Times New Roman"/>
          <w:szCs w:val="24"/>
        </w:rPr>
        <w:t xml:space="preserve">έ! Ειλικρινά από εσάς περίμενα κάτι διαφορετικό. </w:t>
      </w:r>
    </w:p>
    <w:p w14:paraId="45C5BBE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Και θα σας πω ποια είναι τώρα η διαφορά μας, δηλαδή αυτό που αποτελεί το χάος. Επειδή εγώ είμαι ενωτικός άνθρωπος και ανεκτικός, δεν συμμεριζόμουν τη φράση του σημερινού Πρωθυπουργού στο Περιστέρι</w:t>
      </w:r>
      <w:r>
        <w:rPr>
          <w:rFonts w:eastAsia="Times New Roman" w:cs="Times New Roman"/>
          <w:szCs w:val="24"/>
        </w:rPr>
        <w:t>,</w:t>
      </w:r>
      <w:r>
        <w:rPr>
          <w:rFonts w:eastAsia="Times New Roman" w:cs="Times New Roman"/>
          <w:szCs w:val="24"/>
        </w:rPr>
        <w:t xml:space="preserve"> όταν έλε</w:t>
      </w:r>
      <w:r>
        <w:rPr>
          <w:rFonts w:eastAsia="Times New Roman" w:cs="Times New Roman"/>
          <w:szCs w:val="24"/>
        </w:rPr>
        <w:t xml:space="preserve">γε «ή θα τους τελειώσουμε ή θα μας τελειώσουν». Εγώ δεν είμαι υπέρ του διχαστικού λόγου. Εγώ είμαι υπέρ του λόγου που ενώνει. </w:t>
      </w:r>
    </w:p>
    <w:p w14:paraId="45C5BBE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Σε αυτή την υπόθεση της ευρωπαϊκής ολοκλήρωσης λείπει η «</w:t>
      </w:r>
      <w:proofErr w:type="spellStart"/>
      <w:r>
        <w:rPr>
          <w:rFonts w:eastAsia="Times New Roman" w:cs="Times New Roman"/>
          <w:szCs w:val="24"/>
        </w:rPr>
        <w:t>affectio</w:t>
      </w:r>
      <w:proofErr w:type="spellEnd"/>
      <w:r>
        <w:rPr>
          <w:rFonts w:eastAsia="Times New Roman" w:cs="Times New Roman"/>
          <w:szCs w:val="24"/>
        </w:rPr>
        <w:t xml:space="preserve"> </w:t>
      </w:r>
      <w:proofErr w:type="spellStart"/>
      <w:r>
        <w:rPr>
          <w:rFonts w:eastAsia="Times New Roman" w:cs="Times New Roman"/>
          <w:szCs w:val="24"/>
        </w:rPr>
        <w:t>societatis</w:t>
      </w:r>
      <w:proofErr w:type="spellEnd"/>
      <w:r>
        <w:rPr>
          <w:rFonts w:eastAsia="Times New Roman" w:cs="Times New Roman"/>
          <w:szCs w:val="24"/>
        </w:rPr>
        <w:t>», αυτό το πνεύμα που είναι η εταιρική στοργή, η αγάπ</w:t>
      </w:r>
      <w:r>
        <w:rPr>
          <w:rFonts w:eastAsia="Times New Roman" w:cs="Times New Roman"/>
          <w:szCs w:val="24"/>
        </w:rPr>
        <w:t xml:space="preserve">η για να ολοκληρωθεί ένας σκοπός που είναι εταιρικός, που είναι κοινός. </w:t>
      </w:r>
    </w:p>
    <w:p w14:paraId="45C5BBE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Λείπει σε όλη την κοινωνία όχι μόνο εκεί. </w:t>
      </w:r>
    </w:p>
    <w:p w14:paraId="45C5BBE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Και εδώ τα ερμηνευτικά σχήματα που χρησιμοποιήσατε, κύριε Υπουργέ, τα περί νεοφιλελευθερισμού,</w:t>
      </w:r>
      <w:r>
        <w:rPr>
          <w:rFonts w:eastAsia="Times New Roman" w:cs="Times New Roman"/>
          <w:szCs w:val="24"/>
        </w:rPr>
        <w:t xml:space="preserve"> αντί να διευκολύνουν τον διάλογο, τον κάνουν διχαστικό. </w:t>
      </w:r>
    </w:p>
    <w:p w14:paraId="45C5BBE5" w14:textId="77777777" w:rsidR="008C3EAA" w:rsidRDefault="00C36FE8">
      <w:pPr>
        <w:spacing w:line="600" w:lineRule="auto"/>
        <w:ind w:firstLine="720"/>
        <w:jc w:val="both"/>
        <w:rPr>
          <w:rFonts w:eastAsia="Times New Roman"/>
          <w:szCs w:val="24"/>
        </w:rPr>
      </w:pPr>
      <w:r>
        <w:rPr>
          <w:rFonts w:eastAsia="Times New Roman"/>
          <w:szCs w:val="24"/>
        </w:rPr>
        <w:t>Και εδώ λοιπόν –και τελειώνω, κυρία Πρόεδρε- είμαι βέβαιος πλέον, ότι η διαφορά μας έγκειται σε τούτο: Εμείς ενδιαφερόμαστε για το μέλλον της Ευρώπης, ενώ εσείς ενδιαφέρεστε για την Ευρώπη του μέλλο</w:t>
      </w:r>
      <w:r>
        <w:rPr>
          <w:rFonts w:eastAsia="Times New Roman"/>
          <w:szCs w:val="24"/>
        </w:rPr>
        <w:t xml:space="preserve">ντος. Και όσο και αν αυτό ηχεί στα αυτιά κάποιων ότι είναι ταυτόσημο, είναι εντελώς διαφορετικό. </w:t>
      </w:r>
    </w:p>
    <w:p w14:paraId="45C5BBE6" w14:textId="77777777" w:rsidR="008C3EAA" w:rsidRDefault="00C36FE8">
      <w:pPr>
        <w:spacing w:line="600" w:lineRule="auto"/>
        <w:ind w:firstLine="720"/>
        <w:jc w:val="both"/>
        <w:rPr>
          <w:rFonts w:eastAsia="Times New Roman"/>
          <w:szCs w:val="24"/>
        </w:rPr>
      </w:pPr>
      <w:r>
        <w:rPr>
          <w:rFonts w:eastAsia="Times New Roman"/>
          <w:szCs w:val="24"/>
        </w:rPr>
        <w:t xml:space="preserve">Εμείς αγωνιζόμαστε για το μέλλον μιας Ευρώπης που ήδη έχει αποτελέσει όραμα μεγάλων προσωπικοτήτων, ηγετών, όπου έχουν πολλά κόμματα συνεισφέρει, από το </w:t>
      </w:r>
      <w:r>
        <w:rPr>
          <w:rFonts w:eastAsia="Times New Roman"/>
          <w:szCs w:val="24"/>
        </w:rPr>
        <w:t>Λαϊκό</w:t>
      </w:r>
      <w:r>
        <w:rPr>
          <w:rFonts w:eastAsia="Times New Roman"/>
          <w:szCs w:val="24"/>
        </w:rPr>
        <w:t xml:space="preserve"> </w:t>
      </w:r>
      <w:r>
        <w:rPr>
          <w:rFonts w:eastAsia="Times New Roman"/>
          <w:szCs w:val="24"/>
        </w:rPr>
        <w:t>Κόμμα</w:t>
      </w:r>
      <w:r>
        <w:rPr>
          <w:rFonts w:eastAsia="Times New Roman"/>
          <w:szCs w:val="24"/>
        </w:rPr>
        <w:t xml:space="preserve"> της Ευρώπης και τη </w:t>
      </w:r>
      <w:r>
        <w:rPr>
          <w:rFonts w:eastAsia="Times New Roman"/>
          <w:szCs w:val="24"/>
        </w:rPr>
        <w:t xml:space="preserve">Σοσιαλδημοκρατία </w:t>
      </w:r>
      <w:r>
        <w:rPr>
          <w:rFonts w:eastAsia="Times New Roman"/>
          <w:szCs w:val="24"/>
        </w:rPr>
        <w:t xml:space="preserve">μέχρι τους </w:t>
      </w:r>
      <w:r>
        <w:rPr>
          <w:rFonts w:eastAsia="Times New Roman"/>
          <w:szCs w:val="24"/>
        </w:rPr>
        <w:t>Πράσινους</w:t>
      </w:r>
      <w:r>
        <w:rPr>
          <w:rFonts w:eastAsia="Times New Roman"/>
          <w:szCs w:val="24"/>
        </w:rPr>
        <w:t>, όλους αυτούς που πραγματικά αισθάνονται αλληλέγγυοι με αυτήν την υπόθεση, του ότι η Ευρώπη θα πρέπει να οδηγηθεί με βάση τη δράση συγκεκριμένων πολιτικών προς το μέλλον, που δεν είναι άλλο απ</w:t>
      </w:r>
      <w:r>
        <w:rPr>
          <w:rFonts w:eastAsia="Times New Roman"/>
          <w:szCs w:val="24"/>
        </w:rPr>
        <w:t xml:space="preserve">ό την ολοκλήρωσή της, δηλαδή τις Ηνωμένες Πολιτείες της Ευρώπης. </w:t>
      </w:r>
    </w:p>
    <w:p w14:paraId="45C5BBE7" w14:textId="77777777" w:rsidR="008C3EAA" w:rsidRDefault="00C36FE8">
      <w:pPr>
        <w:spacing w:line="600" w:lineRule="auto"/>
        <w:ind w:firstLine="720"/>
        <w:jc w:val="both"/>
        <w:rPr>
          <w:rFonts w:eastAsia="Times New Roman"/>
          <w:szCs w:val="24"/>
        </w:rPr>
      </w:pPr>
      <w:r>
        <w:rPr>
          <w:rFonts w:eastAsia="Times New Roman"/>
          <w:szCs w:val="24"/>
        </w:rPr>
        <w:t xml:space="preserve">Όταν, όμως, μιλάμε για την Ευρώπη του μέλλοντος, εννοούμε γι’ αυτό που θα προκύψει στο πέρασμα του χρόνου όταν </w:t>
      </w:r>
      <w:r>
        <w:rPr>
          <w:rFonts w:eastAsia="Times New Roman"/>
          <w:szCs w:val="24"/>
        </w:rPr>
        <w:lastRenderedPageBreak/>
        <w:t>κάποιοι σαν κι εσάς διεκδικούν συνδικαλιστικού τύπου αιτήματα σαν κι αυτά που α</w:t>
      </w:r>
      <w:r>
        <w:rPr>
          <w:rFonts w:eastAsia="Times New Roman"/>
          <w:szCs w:val="24"/>
        </w:rPr>
        <w:t xml:space="preserve">ναφέρατε προηγουμένως από του Βήματος αυτού. Αυτό θα είναι εκείνο που θα ζήσουμε εάν συνεχίσετε με αυτόν τον τρόπο να αγωνίζεστε για το μέλλον της ευρωπαϊκής υπόθεσης. Θα είναι, δυστυχώς, αυτό που χωρίς μια </w:t>
      </w:r>
      <w:proofErr w:type="spellStart"/>
      <w:r>
        <w:rPr>
          <w:rFonts w:eastAsia="Times New Roman"/>
          <w:szCs w:val="24"/>
        </w:rPr>
        <w:t>στοχευμένη</w:t>
      </w:r>
      <w:proofErr w:type="spellEnd"/>
      <w:r>
        <w:rPr>
          <w:rFonts w:eastAsia="Times New Roman"/>
          <w:szCs w:val="24"/>
        </w:rPr>
        <w:t xml:space="preserve"> δράση πολιτική, χωρίς την επέμβαση μια</w:t>
      </w:r>
      <w:r>
        <w:rPr>
          <w:rFonts w:eastAsia="Times New Roman"/>
          <w:szCs w:val="24"/>
        </w:rPr>
        <w:t xml:space="preserve">ς οραματικής διάστασης σε αυτόν τον αγώνα για την ευρωπαϊκή ολοκλήρωση θα έχει απομείνει μόνο από το πέρασμα του χρόνου. </w:t>
      </w:r>
    </w:p>
    <w:p w14:paraId="45C5BBE8" w14:textId="77777777" w:rsidR="008C3EAA" w:rsidRDefault="00C36FE8">
      <w:pPr>
        <w:spacing w:line="600" w:lineRule="auto"/>
        <w:ind w:firstLine="720"/>
        <w:jc w:val="both"/>
        <w:rPr>
          <w:rFonts w:eastAsia="Times New Roman"/>
          <w:szCs w:val="24"/>
        </w:rPr>
      </w:pPr>
      <w:r>
        <w:rPr>
          <w:rFonts w:eastAsia="Times New Roman"/>
          <w:szCs w:val="24"/>
        </w:rPr>
        <w:t>Β</w:t>
      </w:r>
      <w:r>
        <w:rPr>
          <w:rFonts w:eastAsia="Times New Roman"/>
          <w:szCs w:val="24"/>
        </w:rPr>
        <w:t>έβαια –τελειώνω, κυρία Πρόεδρε και ευχαριστώ για την ανοχή- επειδή μιλήσατε και για γνωστική τυφλότητα, θέλω να πω το εξής. Το έχει π</w:t>
      </w:r>
      <w:r>
        <w:rPr>
          <w:rFonts w:eastAsia="Times New Roman"/>
          <w:szCs w:val="24"/>
        </w:rPr>
        <w:t>ει πολύ ωραία ο Σαραμάγκου, σε αυτό το όμορφο κείμενο περί τυφλότητας: «Τυφλός δεν είναι αυτός που δεν βλέπει ή αυτός που αγνοεί ποιος μιλάει. Τυφλός είναι εκείνος που δεν κατανοεί την ιστορική αναγκαιότητα». Συμπίπτει αυτό που σας λέω, με βάση τις ιδέες π</w:t>
      </w:r>
      <w:r>
        <w:rPr>
          <w:rFonts w:eastAsia="Times New Roman"/>
          <w:szCs w:val="24"/>
        </w:rPr>
        <w:t>ου πιστεύετε, του μαρξισμού, να αποτελεί και τη θεμελιώδη σχέση του ανθρώπου με την ελευθερία. Διότι ελεύθερος είναι αυτός που υπακούει σε μια ιστορική αναγκαιότητα και αναγκαιότητα σήμερα για την Ευρώπη δεν είναι τίποτα άλλο από τη συμμετοχή όλων των πολι</w:t>
      </w:r>
      <w:r>
        <w:rPr>
          <w:rFonts w:eastAsia="Times New Roman"/>
          <w:szCs w:val="24"/>
        </w:rPr>
        <w:t>τικών δυνάμεων στο να δημιουργηθούν οι Ηνωμένες Πολιτείες της Ευρώπης.</w:t>
      </w:r>
    </w:p>
    <w:p w14:paraId="45C5BBE9" w14:textId="77777777" w:rsidR="008C3EAA" w:rsidRDefault="00C36FE8">
      <w:pPr>
        <w:spacing w:line="600" w:lineRule="auto"/>
        <w:ind w:firstLine="720"/>
        <w:jc w:val="both"/>
        <w:rPr>
          <w:rFonts w:eastAsia="Times New Roman"/>
          <w:szCs w:val="24"/>
        </w:rPr>
      </w:pPr>
      <w:r>
        <w:rPr>
          <w:rFonts w:eastAsia="Times New Roman"/>
          <w:szCs w:val="24"/>
        </w:rPr>
        <w:lastRenderedPageBreak/>
        <w:t>Ευχαριστώ πολύ, κυρία Πρόεδρε.</w:t>
      </w:r>
    </w:p>
    <w:p w14:paraId="45C5BBEA" w14:textId="77777777" w:rsidR="008C3EAA" w:rsidRDefault="00C36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C5BBEB" w14:textId="77777777" w:rsidR="008C3EAA" w:rsidRDefault="00C36FE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έχω να σας κάνω μια ανακοίνωση: </w:t>
      </w:r>
    </w:p>
    <w:p w14:paraId="45C5BBEC" w14:textId="77777777" w:rsidR="008C3EAA" w:rsidRDefault="00C36FE8">
      <w:pPr>
        <w:spacing w:line="600" w:lineRule="auto"/>
        <w:ind w:firstLine="720"/>
        <w:jc w:val="both"/>
        <w:rPr>
          <w:rFonts w:eastAsia="Times New Roman"/>
          <w:szCs w:val="24"/>
        </w:rPr>
      </w:pPr>
      <w:r>
        <w:rPr>
          <w:rFonts w:eastAsia="Times New Roman"/>
          <w:szCs w:val="24"/>
        </w:rPr>
        <w:t>Οι Υπουργοί Παιδείας, Έρευνας και Θρησκευμάτων, Εξωτερικών και Δικαιοσύνης, Διαφάνειας και Ανθρωπίνων Δικαιωμάτων, κατέθεσαν στις 4</w:t>
      </w:r>
      <w:r>
        <w:rPr>
          <w:rFonts w:eastAsia="Times New Roman"/>
          <w:szCs w:val="24"/>
        </w:rPr>
        <w:t>-</w:t>
      </w:r>
      <w:r>
        <w:rPr>
          <w:rFonts w:eastAsia="Times New Roman"/>
          <w:szCs w:val="24"/>
        </w:rPr>
        <w:t>12</w:t>
      </w:r>
      <w:r>
        <w:rPr>
          <w:rFonts w:eastAsia="Times New Roman"/>
          <w:szCs w:val="24"/>
        </w:rPr>
        <w:t>-</w:t>
      </w:r>
      <w:r>
        <w:rPr>
          <w:rFonts w:eastAsia="Times New Roman"/>
          <w:szCs w:val="24"/>
        </w:rPr>
        <w:t>2017 σχέδιο νόμου: «Τροποποίηση του άρθρου 5 του ν</w:t>
      </w:r>
      <w:r>
        <w:rPr>
          <w:rFonts w:eastAsia="Times New Roman"/>
          <w:szCs w:val="24"/>
        </w:rPr>
        <w:t>.</w:t>
      </w:r>
      <w:r>
        <w:rPr>
          <w:rFonts w:eastAsia="Times New Roman"/>
          <w:szCs w:val="24"/>
        </w:rPr>
        <w:t>1920/1</w:t>
      </w:r>
      <w:r>
        <w:rPr>
          <w:rFonts w:eastAsia="Times New Roman"/>
          <w:szCs w:val="24"/>
        </w:rPr>
        <w:t xml:space="preserve">991 (Α΄11), με τον οποίο κυρώθηκε η Πράξη Νομοθετικού Περιεχομένου «περί μουσουλμάνων θρησκευτικών λειτουργών (Α΄182)»». </w:t>
      </w:r>
    </w:p>
    <w:p w14:paraId="45C5BBED" w14:textId="77777777" w:rsidR="008C3EAA" w:rsidRDefault="00C36FE8">
      <w:pPr>
        <w:spacing w:line="600" w:lineRule="auto"/>
        <w:ind w:firstLine="720"/>
        <w:jc w:val="both"/>
        <w:rPr>
          <w:rFonts w:eastAsia="Times New Roman"/>
          <w:szCs w:val="24"/>
        </w:rPr>
      </w:pPr>
      <w:r>
        <w:rPr>
          <w:rFonts w:eastAsia="Times New Roman"/>
          <w:szCs w:val="24"/>
        </w:rPr>
        <w:t xml:space="preserve">Παραπέμπεται το </w:t>
      </w:r>
      <w:r>
        <w:rPr>
          <w:rFonts w:eastAsia="Times New Roman"/>
          <w:szCs w:val="24"/>
        </w:rPr>
        <w:t xml:space="preserve">σχέδιο νόμου </w:t>
      </w:r>
      <w:r>
        <w:rPr>
          <w:rFonts w:eastAsia="Times New Roman"/>
          <w:szCs w:val="24"/>
        </w:rPr>
        <w:t xml:space="preserve">στην αρμόδια Διαρκή Επιτροπή. </w:t>
      </w:r>
    </w:p>
    <w:p w14:paraId="45C5BBEE"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πάει στην Επιτροπή Μορφωτικών Υποθέσεων μόνο ή και στ</w:t>
      </w:r>
      <w:r>
        <w:rPr>
          <w:rFonts w:eastAsia="Times New Roman"/>
          <w:szCs w:val="24"/>
        </w:rPr>
        <w:t>ην Επιτροπή Εξωτερικών;</w:t>
      </w:r>
    </w:p>
    <w:p w14:paraId="45C5BBEF" w14:textId="77777777" w:rsidR="008C3EAA" w:rsidRDefault="00C36FE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Λέει απλά «αρμόδια». Δεν ξέρω. </w:t>
      </w:r>
    </w:p>
    <w:p w14:paraId="45C5BBF0" w14:textId="77777777" w:rsidR="008C3EAA" w:rsidRDefault="00C36FE8">
      <w:pPr>
        <w:spacing w:line="600" w:lineRule="auto"/>
        <w:ind w:firstLine="720"/>
        <w:jc w:val="both"/>
        <w:rPr>
          <w:rFonts w:eastAsia="Times New Roman"/>
          <w:szCs w:val="24"/>
        </w:rPr>
      </w:pPr>
      <w:r>
        <w:rPr>
          <w:rFonts w:eastAsia="Times New Roman"/>
          <w:szCs w:val="24"/>
        </w:rPr>
        <w:lastRenderedPageBreak/>
        <w:t xml:space="preserve">Λοιπόν, τον λόγο έχει τώρα ο κ. </w:t>
      </w:r>
      <w:proofErr w:type="spellStart"/>
      <w:r>
        <w:rPr>
          <w:rFonts w:eastAsia="Times New Roman"/>
          <w:szCs w:val="24"/>
        </w:rPr>
        <w:t>Δουζίνας</w:t>
      </w:r>
      <w:proofErr w:type="spellEnd"/>
      <w:r>
        <w:rPr>
          <w:rFonts w:eastAsia="Times New Roman"/>
          <w:szCs w:val="24"/>
        </w:rPr>
        <w:t xml:space="preserve">, Κοινοβουλευτικός Εκπρόσωπος του ΣΥΡΙΖΑ, Βουλευτής Α΄ </w:t>
      </w:r>
      <w:r>
        <w:rPr>
          <w:rFonts w:eastAsia="Times New Roman"/>
          <w:szCs w:val="24"/>
        </w:rPr>
        <w:t>Πειραι</w:t>
      </w:r>
      <w:r>
        <w:rPr>
          <w:rFonts w:eastAsia="Times New Roman"/>
          <w:szCs w:val="24"/>
        </w:rPr>
        <w:t>ώ</w:t>
      </w:r>
      <w:r>
        <w:rPr>
          <w:rFonts w:eastAsia="Times New Roman"/>
          <w:szCs w:val="24"/>
        </w:rPr>
        <w:t>ς</w:t>
      </w:r>
      <w:r>
        <w:rPr>
          <w:rFonts w:eastAsia="Times New Roman"/>
          <w:szCs w:val="24"/>
        </w:rPr>
        <w:t>.</w:t>
      </w:r>
    </w:p>
    <w:p w14:paraId="45C5BBF1" w14:textId="77777777" w:rsidR="008C3EAA" w:rsidRDefault="00C36FE8">
      <w:pPr>
        <w:spacing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Κυρία Πρόεδρε, αποτελεί μεγά</w:t>
      </w:r>
      <w:r>
        <w:rPr>
          <w:rFonts w:eastAsia="Times New Roman"/>
          <w:szCs w:val="24"/>
        </w:rPr>
        <w:t xml:space="preserve">λη χαρά πάντα να ακολουθώ τον κ. Τζαβάρα στο Βήμα, γιατί αποτελεί –νομίζω- τον μόνο άνθρωπο του διαφωτισμού, </w:t>
      </w:r>
      <w:r>
        <w:rPr>
          <w:rFonts w:eastAsia="Times New Roman"/>
          <w:szCs w:val="24"/>
        </w:rPr>
        <w:t>που</w:t>
      </w:r>
      <w:r>
        <w:rPr>
          <w:rFonts w:eastAsia="Times New Roman"/>
          <w:szCs w:val="24"/>
        </w:rPr>
        <w:t xml:space="preserve"> υπάρχει στα έδρανα της Αντιπολίτευσης…</w:t>
      </w:r>
    </w:p>
    <w:p w14:paraId="45C5BBF2" w14:textId="77777777" w:rsidR="008C3EAA" w:rsidRDefault="00C36FE8">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 όχι! Υπερβολικός.</w:t>
      </w:r>
    </w:p>
    <w:p w14:paraId="45C5BBF3" w14:textId="77777777" w:rsidR="008C3EAA" w:rsidRDefault="00C36FE8">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…και </w:t>
      </w:r>
      <w:r>
        <w:rPr>
          <w:rFonts w:eastAsia="Times New Roman"/>
          <w:szCs w:val="24"/>
        </w:rPr>
        <w:t>που</w:t>
      </w:r>
      <w:r>
        <w:rPr>
          <w:rFonts w:eastAsia="Times New Roman"/>
          <w:szCs w:val="24"/>
        </w:rPr>
        <w:t xml:space="preserve"> τελείωσε την ομιλία του, βασ</w:t>
      </w:r>
      <w:r>
        <w:rPr>
          <w:rFonts w:eastAsia="Times New Roman"/>
          <w:szCs w:val="24"/>
        </w:rPr>
        <w:t>ικά, αναφερόμενος στον Μαρξ, γιατί ήταν ο Μαρξ που είπε ότι «η ελευθερία είναι να ξέρεις την αναγκαιότητα».</w:t>
      </w:r>
    </w:p>
    <w:p w14:paraId="45C5BBF4" w14:textId="77777777" w:rsidR="008C3EAA" w:rsidRDefault="00C36FE8">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Για να τον προκαλέσω το είπα.</w:t>
      </w:r>
    </w:p>
    <w:p w14:paraId="45C5BBF5" w14:textId="77777777" w:rsidR="008C3EAA" w:rsidRDefault="00C36FE8">
      <w:pPr>
        <w:spacing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Ενώ εμείς, αγαπητέ συνάδελφε, προσπαθούμε να αλλάξουμε την αναγκαιότητα.</w:t>
      </w:r>
      <w:r>
        <w:rPr>
          <w:rFonts w:eastAsia="Times New Roman"/>
          <w:szCs w:val="24"/>
        </w:rPr>
        <w:t xml:space="preserve"> </w:t>
      </w:r>
    </w:p>
    <w:p w14:paraId="45C5BBF6" w14:textId="77777777" w:rsidR="008C3EAA" w:rsidRDefault="00C36FE8">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πειδή μιλήσατε για την ιστορία της Ευρώπης, στην οποία συμφωνώ απολύτως, να σας πω ότι ο σύγχρονος απόγονος αυτής της ιστορίας, ο </w:t>
      </w:r>
      <w:proofErr w:type="spellStart"/>
      <w:r>
        <w:rPr>
          <w:rFonts w:eastAsia="Times New Roman"/>
          <w:szCs w:val="24"/>
        </w:rPr>
        <w:t>Γιούργκεν</w:t>
      </w:r>
      <w:proofErr w:type="spellEnd"/>
      <w:r>
        <w:rPr>
          <w:rFonts w:eastAsia="Times New Roman"/>
          <w:szCs w:val="24"/>
        </w:rPr>
        <w:t xml:space="preserve"> </w:t>
      </w:r>
      <w:proofErr w:type="spellStart"/>
      <w:r>
        <w:rPr>
          <w:rFonts w:eastAsia="Times New Roman"/>
          <w:szCs w:val="24"/>
        </w:rPr>
        <w:t>Χάμπερμας</w:t>
      </w:r>
      <w:proofErr w:type="spellEnd"/>
      <w:r>
        <w:rPr>
          <w:rFonts w:eastAsia="Times New Roman"/>
          <w:szCs w:val="24"/>
        </w:rPr>
        <w:t xml:space="preserve">, έλεγε το 2002 ότι η Ευρώπη έχει γίνει το μοντέλο για όλη την ανθρωπότητα, </w:t>
      </w:r>
      <w:r>
        <w:rPr>
          <w:rFonts w:eastAsia="Times New Roman"/>
          <w:szCs w:val="24"/>
        </w:rPr>
        <w:lastRenderedPageBreak/>
        <w:t>διότι πέτυχε όλα αυτά που εί</w:t>
      </w:r>
      <w:r>
        <w:rPr>
          <w:rFonts w:eastAsia="Times New Roman"/>
          <w:szCs w:val="24"/>
        </w:rPr>
        <w:t xml:space="preserve">πατε: την ειρήνη, τον ειρηνικό ανταγωνισμό και βέβαια μια ευημερία στηριγμένη στην αλληλεγγύη. Και σήμερα ο </w:t>
      </w:r>
      <w:proofErr w:type="spellStart"/>
      <w:r>
        <w:rPr>
          <w:rFonts w:eastAsia="Times New Roman"/>
          <w:szCs w:val="24"/>
        </w:rPr>
        <w:t>Χάμπερμας</w:t>
      </w:r>
      <w:proofErr w:type="spellEnd"/>
      <w:r>
        <w:rPr>
          <w:rFonts w:eastAsia="Times New Roman"/>
          <w:szCs w:val="24"/>
        </w:rPr>
        <w:t xml:space="preserve"> έγραψε πριν από έξι μήνες ότι αυτήν τη στιγμή η Ευρώπη είναι στα πρόθυρα της καταστροφής. </w:t>
      </w:r>
    </w:p>
    <w:p w14:paraId="45C5BBF7" w14:textId="77777777" w:rsidR="008C3EAA" w:rsidRDefault="00C36FE8">
      <w:pPr>
        <w:spacing w:line="600" w:lineRule="auto"/>
        <w:ind w:firstLine="720"/>
        <w:jc w:val="both"/>
        <w:rPr>
          <w:rFonts w:eastAsia="Times New Roman"/>
          <w:szCs w:val="24"/>
        </w:rPr>
      </w:pPr>
      <w:r>
        <w:rPr>
          <w:rFonts w:eastAsia="Times New Roman"/>
          <w:szCs w:val="24"/>
        </w:rPr>
        <w:t>Βρισκόμαστε –και αυτό, νομίζω, φάνηκε πολύ καλά</w:t>
      </w:r>
      <w:r>
        <w:rPr>
          <w:rFonts w:eastAsia="Times New Roman"/>
          <w:szCs w:val="24"/>
        </w:rPr>
        <w:t xml:space="preserve"> από την εξαιρετική ανάλυση του Υπουργού- σε αυτό που εμείς οι θεωρητικοί ονομάζουμε «συντακτική στιγμή», δηλαδή μια ιστορική συγκυρία στην οποία ένα κράτος ή ένας </w:t>
      </w:r>
      <w:proofErr w:type="spellStart"/>
      <w:r>
        <w:rPr>
          <w:rFonts w:eastAsia="Times New Roman"/>
          <w:szCs w:val="24"/>
        </w:rPr>
        <w:t>υπερκρατικός</w:t>
      </w:r>
      <w:proofErr w:type="spellEnd"/>
      <w:r>
        <w:rPr>
          <w:rFonts w:eastAsia="Times New Roman"/>
          <w:szCs w:val="24"/>
        </w:rPr>
        <w:t xml:space="preserve"> οργανισμός </w:t>
      </w:r>
      <w:r>
        <w:rPr>
          <w:rFonts w:eastAsia="Times New Roman"/>
          <w:szCs w:val="24"/>
        </w:rPr>
        <w:t xml:space="preserve">είτε </w:t>
      </w:r>
      <w:r>
        <w:rPr>
          <w:rFonts w:eastAsia="Times New Roman"/>
          <w:szCs w:val="24"/>
        </w:rPr>
        <w:t xml:space="preserve">θεμελιώνεται ή </w:t>
      </w:r>
      <w:proofErr w:type="spellStart"/>
      <w:r>
        <w:rPr>
          <w:rFonts w:eastAsia="Times New Roman"/>
          <w:szCs w:val="24"/>
        </w:rPr>
        <w:t>επαναθεμελιώνεται</w:t>
      </w:r>
      <w:proofErr w:type="spellEnd"/>
      <w:r>
        <w:rPr>
          <w:rFonts w:eastAsia="Times New Roman"/>
          <w:szCs w:val="24"/>
        </w:rPr>
        <w:t xml:space="preserve"> είτε οδηγείται στον μαρασμό. </w:t>
      </w:r>
    </w:p>
    <w:p w14:paraId="45C5BBF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Ήταν η Αριστερά που κατανόησε από την αρχή ότι βρισκόμαστε σε τέτοια στιγμή. Ήταν πρώτη η Αριστερά που σταθερά κατήγγειλε τις οικονομικές πολιτικές και τη λιτότητα, που έβαλε την ανάπτυξη και τη δημοκρατία στο κέντρο του σχεδίου για τη νέα Ευρώπη και δήλωσ</w:t>
      </w:r>
      <w:r>
        <w:rPr>
          <w:rFonts w:eastAsia="Times New Roman" w:cs="Times New Roman"/>
          <w:szCs w:val="24"/>
        </w:rPr>
        <w:t xml:space="preserve">ε επανειλημμένα ότι χρειάζεται επανασύσταση της Ευρώπης. Πρόσφατα ακόμα και η έξυπνη σοσιαλδημοκρατία, ο </w:t>
      </w:r>
      <w:proofErr w:type="spellStart"/>
      <w:r>
        <w:rPr>
          <w:rFonts w:eastAsia="Times New Roman" w:cs="Times New Roman"/>
          <w:szCs w:val="24"/>
        </w:rPr>
        <w:t>Σουλτς</w:t>
      </w:r>
      <w:proofErr w:type="spellEnd"/>
      <w:r>
        <w:rPr>
          <w:rFonts w:eastAsia="Times New Roman" w:cs="Times New Roman"/>
          <w:szCs w:val="24"/>
        </w:rPr>
        <w:t xml:space="preserve"> μίλησε και αυτός για </w:t>
      </w:r>
      <w:proofErr w:type="spellStart"/>
      <w:r>
        <w:rPr>
          <w:rFonts w:eastAsia="Times New Roman" w:cs="Times New Roman"/>
          <w:szCs w:val="24"/>
        </w:rPr>
        <w:t>επαναθεμελίωση</w:t>
      </w:r>
      <w:proofErr w:type="spellEnd"/>
      <w:r>
        <w:rPr>
          <w:rFonts w:eastAsia="Times New Roman" w:cs="Times New Roman"/>
          <w:szCs w:val="24"/>
        </w:rPr>
        <w:t xml:space="preserve"> της Ευρώπης.</w:t>
      </w:r>
    </w:p>
    <w:p w14:paraId="45C5BBF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ακούμε «περισσότερη Ευρώπη, περισσότερη Ευρώπη, μένουμε Ευρώπη», χωρίς καμμ</w:t>
      </w:r>
      <w:r>
        <w:rPr>
          <w:rFonts w:eastAsia="Times New Roman" w:cs="Times New Roman"/>
          <w:szCs w:val="24"/>
        </w:rPr>
        <w:t>ία συγκεκριμένη πρόταση. Η Ευρώπη έχει γίνει κάτι σαν το αλάτι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βάζετε </w:t>
      </w:r>
      <w:r>
        <w:rPr>
          <w:rFonts w:eastAsia="Times New Roman" w:cs="Times New Roman"/>
          <w:szCs w:val="24"/>
        </w:rPr>
        <w:t xml:space="preserve">λοιπόν </w:t>
      </w:r>
      <w:r>
        <w:rPr>
          <w:rFonts w:eastAsia="Times New Roman" w:cs="Times New Roman"/>
          <w:szCs w:val="24"/>
        </w:rPr>
        <w:t xml:space="preserve">όλο και περισσότερο αλάτι στο </w:t>
      </w:r>
      <w:proofErr w:type="spellStart"/>
      <w:r>
        <w:rPr>
          <w:rFonts w:eastAsia="Times New Roman" w:cs="Times New Roman"/>
          <w:szCs w:val="24"/>
        </w:rPr>
        <w:t>μπον</w:t>
      </w:r>
      <w:proofErr w:type="spellEnd"/>
      <w:r>
        <w:rPr>
          <w:rFonts w:eastAsia="Times New Roman" w:cs="Times New Roman"/>
          <w:szCs w:val="24"/>
        </w:rPr>
        <w:t xml:space="preserve"> φιλέ σας, </w:t>
      </w:r>
      <w:r>
        <w:rPr>
          <w:rFonts w:eastAsia="Times New Roman" w:cs="Times New Roman"/>
          <w:szCs w:val="24"/>
        </w:rPr>
        <w:t xml:space="preserve">όμως </w:t>
      </w:r>
      <w:r>
        <w:rPr>
          <w:rFonts w:eastAsia="Times New Roman" w:cs="Times New Roman"/>
          <w:szCs w:val="24"/>
        </w:rPr>
        <w:t>ξεχνάτε ότι η ποιότητα και η ποσότητα του αλατιού μπορεί να το κάνει νόστιμο, αλλά έχει αρνητικές συνέπειες για την υγεία μας.</w:t>
      </w:r>
    </w:p>
    <w:p w14:paraId="45C5BBF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Μόνο, λοιπόν, αν εξετάσουμε πώς φτάσαμε σε αυτήν τη συγκεκριμένη κρίση, με την πληρέστερη επιστημονική τεκμηρίωση, μπορούμε να αποφασίσουμε πού να πάμε. Γι’ αυτό συγκαλέσαμε συνεδρίαση της Επιτροπής Εξωτερικών, στην οποία φέραμε έναν αριθμό ξένων διακεκριμ</w:t>
      </w:r>
      <w:r>
        <w:rPr>
          <w:rFonts w:eastAsia="Times New Roman" w:cs="Times New Roman"/>
          <w:szCs w:val="24"/>
        </w:rPr>
        <w:t xml:space="preserve">ένων επιστημόνων για να μπορέσουν να μας μιλήσουν γι’ αυτό το θέμα. Ξεκινήσαμε μια σειρά θεματικών συνεδριάσεων στην Επιτροπή για το </w:t>
      </w:r>
      <w:r>
        <w:rPr>
          <w:rFonts w:eastAsia="Times New Roman" w:cs="Times New Roman"/>
          <w:szCs w:val="24"/>
          <w:lang w:val="en-US"/>
        </w:rPr>
        <w:t>Brexit</w:t>
      </w:r>
      <w:r>
        <w:rPr>
          <w:rFonts w:eastAsia="Times New Roman" w:cs="Times New Roman"/>
          <w:szCs w:val="24"/>
        </w:rPr>
        <w:t>, στο οποίο θα προσθέσουμε βέβαια και συζήτηση για το μέλλον της Ευρώπης.</w:t>
      </w:r>
    </w:p>
    <w:p w14:paraId="45C5BBF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Γιατί φτάσαμε, όμως, σε αυτήν την κατάσταση</w:t>
      </w:r>
      <w:r>
        <w:rPr>
          <w:rFonts w:eastAsia="Times New Roman" w:cs="Times New Roman"/>
          <w:szCs w:val="24"/>
        </w:rPr>
        <w:t>; Διότι μόνον αν το καταλάβουμε αυτό, αγαπητέ συνάδελφε, θα μπορέσουμε να βρούμε και τα μέτρα που θα μας βοηθήσουν να την ξεπεράσουμε.</w:t>
      </w:r>
    </w:p>
    <w:p w14:paraId="45C5BBF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Πρώτον, είχαμε μία τρομερή οικονομική αποτυχία. Όλη η οικονομική επιστήμη το αποδέχεται. Η αποδυνάμωση του κοινωνικού κρά</w:t>
      </w:r>
      <w:r>
        <w:rPr>
          <w:rFonts w:eastAsia="Times New Roman" w:cs="Times New Roman"/>
          <w:szCs w:val="24"/>
        </w:rPr>
        <w:t>τους, η απορρύθμιση, οι ιδιωτικοποιήσεις, η λιτότητα, η εσωτερική υποτίμηση και η μετατροπή όλων μας σε μικροεπιχειρηματίες του εαυτού και της οικογένειάς μας, απέτυχαν και οικονομικά. Αν δεν θέλετε να το πείτε νεοφιλελευθερισμό, συμφωνώ, είναι όντως φιλελ</w:t>
      </w:r>
      <w:r>
        <w:rPr>
          <w:rFonts w:eastAsia="Times New Roman" w:cs="Times New Roman"/>
          <w:szCs w:val="24"/>
        </w:rPr>
        <w:t xml:space="preserve">ευθερισμός. Μαζί, όμως, με αυτό είχαμε και αυτό το οποίο στην επιστήμη έχει ονομαστεί «η </w:t>
      </w:r>
      <w:r>
        <w:rPr>
          <w:rFonts w:eastAsia="Times New Roman" w:cs="Times New Roman"/>
          <w:szCs w:val="24"/>
        </w:rPr>
        <w:t>μετά-</w:t>
      </w:r>
      <w:r>
        <w:rPr>
          <w:rFonts w:eastAsia="Times New Roman" w:cs="Times New Roman"/>
          <w:szCs w:val="24"/>
        </w:rPr>
        <w:t>δημοκρατική συνθήκη», δηλαδή είχαμε την επιβολή της οικονομίας επί της πολιτικής, την αυτονόμηση των τεχνοκρατών, τη σύγκλιση των δύο μεγάλων πολιτικών ομάδων στο</w:t>
      </w:r>
      <w:r>
        <w:rPr>
          <w:rFonts w:eastAsia="Times New Roman" w:cs="Times New Roman"/>
          <w:szCs w:val="24"/>
        </w:rPr>
        <w:t xml:space="preserve"> ακραίο κέντρο με τεχνοκρατικές κυβερνήσεις ή κυβερνήσεις μεγάλου συνασπισμού. Έτσι, η πολιτική </w:t>
      </w:r>
      <w:proofErr w:type="spellStart"/>
      <w:r>
        <w:rPr>
          <w:rFonts w:eastAsia="Times New Roman" w:cs="Times New Roman"/>
          <w:szCs w:val="24"/>
        </w:rPr>
        <w:t>απονομιμοποιείται</w:t>
      </w:r>
      <w:proofErr w:type="spellEnd"/>
      <w:r>
        <w:rPr>
          <w:rFonts w:eastAsia="Times New Roman" w:cs="Times New Roman"/>
          <w:szCs w:val="24"/>
        </w:rPr>
        <w:t>, γιατί όλοι είναι ίδιοι και στρέφονται οι πολίτες εναντίον των πολιτικών –αυτό νομίζω ότι το καλλιεργείτε σε έναν βαθμό- εναντίον της Ευρωπαϊκ</w:t>
      </w:r>
      <w:r>
        <w:rPr>
          <w:rFonts w:eastAsia="Times New Roman" w:cs="Times New Roman"/>
          <w:szCs w:val="24"/>
        </w:rPr>
        <w:t>ής Ένωσης και της λιτότητας και μετά κατά των μειονοτήτων.</w:t>
      </w:r>
    </w:p>
    <w:p w14:paraId="45C5BBF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Τις συνέπειες των πολιτικών αυτών τις είδαμε και εδώ στην Ελλάδα τα τελευταία χρόνια, τις νιώσαμε στο πετσί μας: Τον αυξανόμενο αυταρχισμό της Ένωσης, με την Γερμανία να επιβάλ</w:t>
      </w:r>
      <w:r>
        <w:rPr>
          <w:rFonts w:eastAsia="Times New Roman" w:cs="Times New Roman"/>
          <w:szCs w:val="24"/>
        </w:rPr>
        <w:lastRenderedPageBreak/>
        <w:t>λει τις πολιτικές της</w:t>
      </w:r>
      <w:r>
        <w:rPr>
          <w:rFonts w:eastAsia="Times New Roman" w:cs="Times New Roman"/>
          <w:szCs w:val="24"/>
        </w:rPr>
        <w:t>, χωρίς να παίρνει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τις δημοκρατικές επιλογές και τις θυσίες του λαού μας. Την ανικανότητα της Ευρωπαϊκής Ένωσης –όπως το είπατε κι εσείς- να διδαχτεί από την ιστορία της και την υπόσχεση της ειρήνης –όπως είπατε κι εσείς- έξω από αυτόν τον ζόφ</w:t>
      </w:r>
      <w:r>
        <w:rPr>
          <w:rFonts w:eastAsia="Times New Roman" w:cs="Times New Roman"/>
          <w:szCs w:val="24"/>
        </w:rPr>
        <w:t xml:space="preserve">ο του πολέμου πάνω στην οποία θεμελιώθηκε. </w:t>
      </w:r>
    </w:p>
    <w:p w14:paraId="45C5BBF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Τέλος, είχαμε το διαζύγιο μεταξύ καπιταλισμού και δημοκρατίας και κοινωνικής δικαιοσύνης. Αυτός ήταν ένας περίεργος «γάμος», αλλά ένας «γάμος» που επιτεύχθηκε και στον οποίον η Αριστερά έπαιξε κεντρικό ρόλο.</w:t>
      </w:r>
    </w:p>
    <w:p w14:paraId="45C5BBF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Όλα </w:t>
      </w:r>
      <w:r>
        <w:rPr>
          <w:rFonts w:eastAsia="Times New Roman" w:cs="Times New Roman"/>
          <w:szCs w:val="24"/>
        </w:rPr>
        <w:t>αυτά κάνουν τους πολίτες να αγανακτούν για τις αδικίες, για την οικονομική δυσπραγία, για την πολιτική εγκατάλειψη. Έτσι θέριεψε ο ακροδεξιός αντιευρωπαϊσμός, το σύμπτωμα όλων αυτών των πολιτικών, τις οποίες –δυστυχώς- οι κυβερνήσεις σας και η ιδεολογία σα</w:t>
      </w:r>
      <w:r>
        <w:rPr>
          <w:rFonts w:eastAsia="Times New Roman" w:cs="Times New Roman"/>
          <w:szCs w:val="24"/>
        </w:rPr>
        <w:t>ς σήμερα πλήρως τις υιοθετούν. Όμως, πώς έγινε θεσμικά δυνατό να φτάσουμε εκεί;</w:t>
      </w:r>
    </w:p>
    <w:p w14:paraId="45C5BC0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Εδώ θα μου επιτρέψετε να μιλήσω λιγάκι πιο θεωρητικά. Από τη δεκαετία του 1980 η συνεχής σύγκλιση έγινε το </w:t>
      </w:r>
      <w:r>
        <w:rPr>
          <w:rFonts w:eastAsia="Times New Roman" w:cs="Times New Roman"/>
          <w:szCs w:val="24"/>
          <w:lang w:val="en-US"/>
        </w:rPr>
        <w:t>raison</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rPr>
        <w:t xml:space="preserve">’ </w:t>
      </w:r>
      <w:proofErr w:type="spellStart"/>
      <w:r>
        <w:rPr>
          <w:rFonts w:eastAsia="Times New Roman" w:cs="Times New Roman"/>
          <w:szCs w:val="24"/>
          <w:lang w:val="en-US"/>
        </w:rPr>
        <w:t>etre</w:t>
      </w:r>
      <w:proofErr w:type="spellEnd"/>
      <w:r>
        <w:rPr>
          <w:rFonts w:eastAsia="Times New Roman" w:cs="Times New Roman"/>
          <w:szCs w:val="24"/>
        </w:rPr>
        <w:t xml:space="preserve"> </w:t>
      </w:r>
      <w:r>
        <w:rPr>
          <w:rFonts w:eastAsia="Times New Roman" w:cs="Times New Roman"/>
          <w:szCs w:val="24"/>
        </w:rPr>
        <w:t>των Βρυξελλών. Δύο διαφορετικά μοντέλα πάλεψαν και πα</w:t>
      </w:r>
      <w:r>
        <w:rPr>
          <w:rFonts w:eastAsia="Times New Roman" w:cs="Times New Roman"/>
          <w:szCs w:val="24"/>
        </w:rPr>
        <w:lastRenderedPageBreak/>
        <w:t>λ</w:t>
      </w:r>
      <w:r>
        <w:rPr>
          <w:rFonts w:eastAsia="Times New Roman" w:cs="Times New Roman"/>
          <w:szCs w:val="24"/>
        </w:rPr>
        <w:t xml:space="preserve">εύουν για να επιβάλουν τη δική τους ερμηνεία σε αυτήν τη διαδικασία. Το πρώτο, το υπερεθνικό, το ευρωπαϊκό, όπως λέει ο Υπουργός, επιδιώκει τη διαρκή εμβάθυνση προς την πολιτική ολοκλήρωση. Το δεύτερο, το διακρατικό, αντιμετωπίζει την Ένωση </w:t>
      </w:r>
      <w:r>
        <w:rPr>
          <w:rFonts w:eastAsia="Times New Roman" w:cs="Times New Roman"/>
          <w:szCs w:val="24"/>
        </w:rPr>
        <w:t xml:space="preserve">σαν </w:t>
      </w:r>
      <w:r>
        <w:rPr>
          <w:rFonts w:eastAsia="Times New Roman" w:cs="Times New Roman"/>
          <w:szCs w:val="24"/>
        </w:rPr>
        <w:t>μια διακυβε</w:t>
      </w:r>
      <w:r>
        <w:rPr>
          <w:rFonts w:eastAsia="Times New Roman" w:cs="Times New Roman"/>
          <w:szCs w:val="24"/>
        </w:rPr>
        <w:t>ρνητική συνεργασία, όπου οι ισχυροί διαπραγματεύονται και παίρνουν όλες τις σημαντικές αποφάσεις.</w:t>
      </w:r>
    </w:p>
    <w:p w14:paraId="45C5BC0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Όπως έγραφε ο μεγάλος θεωρητικός </w:t>
      </w:r>
      <w:r>
        <w:rPr>
          <w:rFonts w:eastAsia="Times New Roman" w:cs="Times New Roman"/>
          <w:szCs w:val="24"/>
        </w:rPr>
        <w:t xml:space="preserve">Άλαν </w:t>
      </w:r>
      <w:proofErr w:type="spellStart"/>
      <w:r>
        <w:rPr>
          <w:rFonts w:eastAsia="Times New Roman" w:cs="Times New Roman"/>
          <w:szCs w:val="24"/>
        </w:rPr>
        <w:t>Μίλγουορντ</w:t>
      </w:r>
      <w:proofErr w:type="spellEnd"/>
      <w:r>
        <w:rPr>
          <w:rFonts w:eastAsia="Times New Roman" w:cs="Times New Roman"/>
          <w:szCs w:val="24"/>
        </w:rPr>
        <w:t>, η Ένωση είναι η τελευταία ευκαιρία για να σωθεί το έθνος-κράτος.</w:t>
      </w:r>
    </w:p>
    <w:p w14:paraId="45C5BC0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κρίση –και κάθε κρίση- έβγαλε στην επιφάν</w:t>
      </w:r>
      <w:r>
        <w:rPr>
          <w:rFonts w:eastAsia="Times New Roman" w:cs="Times New Roman"/>
          <w:szCs w:val="24"/>
        </w:rPr>
        <w:t xml:space="preserve">εια τα αξιώματα, τις βασικές αρχές που υπάρχουν πίσω από αυτόν τον μεγάλο διάλογο και ακόμα τη σύγκρουση. </w:t>
      </w:r>
      <w:r>
        <w:rPr>
          <w:rFonts w:eastAsia="Times New Roman" w:cs="Times New Roman"/>
          <w:szCs w:val="24"/>
          <w:lang w:val="en-US"/>
        </w:rPr>
        <w:t>T</w:t>
      </w:r>
      <w:r>
        <w:rPr>
          <w:rFonts w:eastAsia="Times New Roman" w:cs="Times New Roman"/>
          <w:szCs w:val="24"/>
        </w:rPr>
        <w:t>ι μας διδάσκει αυτό; Η κρίση δείχνει ότι τα ισχυρά κράτη εγκαταλείπουν εύκολα την ευρωπαϊκή κατεύθυνση, περιθωριοποιούν τα θεσμικά όργανα και τις δια</w:t>
      </w:r>
      <w:r>
        <w:rPr>
          <w:rFonts w:eastAsia="Times New Roman" w:cs="Times New Roman"/>
          <w:szCs w:val="24"/>
        </w:rPr>
        <w:t>δικασίες υπέρ ενός ακραιφνούς «</w:t>
      </w:r>
      <w:proofErr w:type="spellStart"/>
      <w:r>
        <w:rPr>
          <w:rFonts w:eastAsia="Times New Roman" w:cs="Times New Roman"/>
          <w:szCs w:val="24"/>
        </w:rPr>
        <w:t>διακυβερνητισμού</w:t>
      </w:r>
      <w:proofErr w:type="spellEnd"/>
      <w:r>
        <w:rPr>
          <w:rFonts w:eastAsia="Times New Roman" w:cs="Times New Roman"/>
          <w:szCs w:val="24"/>
        </w:rPr>
        <w:t xml:space="preserve">». Το μακροοικονομικό πλαίσιο που ανδρώθηκε τα χρόνια της κρίσης αποτελεί μηχανισμό διαμόρφωσης δημοσιονομικών προτεραιοτήτων έξω από υπερεθνικό πλαίσιο και οποιαδήποτε νομιμοποίηση. </w:t>
      </w:r>
    </w:p>
    <w:p w14:paraId="45C5BC0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lang w:val="en-US"/>
        </w:rPr>
        <w:t>Eurogroup</w:t>
      </w:r>
      <w:proofErr w:type="spellEnd"/>
      <w:r>
        <w:rPr>
          <w:rFonts w:eastAsia="Times New Roman" w:cs="Times New Roman"/>
          <w:szCs w:val="24"/>
        </w:rPr>
        <w:t>, ο Ευρωπαϊκό</w:t>
      </w:r>
      <w:r>
        <w:rPr>
          <w:rFonts w:eastAsia="Times New Roman" w:cs="Times New Roman"/>
          <w:szCs w:val="24"/>
        </w:rPr>
        <w:t xml:space="preserve">ς Μηχανισμός Σταθερότητας, το </w:t>
      </w:r>
      <w:r>
        <w:rPr>
          <w:rFonts w:eastAsia="Times New Roman" w:cs="Times New Roman"/>
          <w:szCs w:val="24"/>
          <w:lang w:val="en-US"/>
        </w:rPr>
        <w:t>ESM</w:t>
      </w:r>
      <w:r>
        <w:rPr>
          <w:rFonts w:eastAsia="Times New Roman" w:cs="Times New Roman"/>
          <w:szCs w:val="24"/>
        </w:rPr>
        <w:t xml:space="preserve"> που δεν υπόκειται στο </w:t>
      </w:r>
      <w:r>
        <w:rPr>
          <w:rFonts w:eastAsia="Times New Roman" w:cs="Times New Roman"/>
          <w:szCs w:val="24"/>
        </w:rPr>
        <w:t>Ευρωπαϊκό Δίκαιο</w:t>
      </w:r>
      <w:r>
        <w:rPr>
          <w:rFonts w:eastAsia="Times New Roman" w:cs="Times New Roman"/>
          <w:szCs w:val="24"/>
        </w:rPr>
        <w:t xml:space="preserve">, τα Συμβούλια </w:t>
      </w:r>
      <w:r>
        <w:rPr>
          <w:rFonts w:eastAsia="Times New Roman" w:cs="Times New Roman"/>
          <w:szCs w:val="24"/>
        </w:rPr>
        <w:lastRenderedPageBreak/>
        <w:t xml:space="preserve">Κορυφής, το </w:t>
      </w:r>
      <w:r>
        <w:rPr>
          <w:rFonts w:eastAsia="Times New Roman" w:cs="Times New Roman"/>
          <w:szCs w:val="24"/>
          <w:lang w:val="en-US"/>
        </w:rPr>
        <w:t>six</w:t>
      </w:r>
      <w:r>
        <w:rPr>
          <w:rFonts w:eastAsia="Times New Roman" w:cs="Times New Roman"/>
          <w:szCs w:val="24"/>
        </w:rPr>
        <w:t>-</w:t>
      </w:r>
      <w:r>
        <w:rPr>
          <w:rFonts w:eastAsia="Times New Roman" w:cs="Times New Roman"/>
          <w:szCs w:val="24"/>
          <w:lang w:val="en-US"/>
        </w:rPr>
        <w:t>pack</w:t>
      </w:r>
      <w:r>
        <w:rPr>
          <w:rFonts w:eastAsia="Times New Roman" w:cs="Times New Roman"/>
          <w:szCs w:val="24"/>
        </w:rPr>
        <w:t xml:space="preserve"> και το </w:t>
      </w:r>
      <w:r>
        <w:rPr>
          <w:rFonts w:eastAsia="Times New Roman" w:cs="Times New Roman"/>
          <w:szCs w:val="24"/>
          <w:lang w:val="en-US"/>
        </w:rPr>
        <w:t>two</w:t>
      </w:r>
      <w:r>
        <w:rPr>
          <w:rFonts w:eastAsia="Times New Roman" w:cs="Times New Roman"/>
          <w:szCs w:val="24"/>
        </w:rPr>
        <w:t>-</w:t>
      </w:r>
      <w:r>
        <w:rPr>
          <w:rFonts w:eastAsia="Times New Roman" w:cs="Times New Roman"/>
          <w:szCs w:val="24"/>
          <w:lang w:val="en-US"/>
        </w:rPr>
        <w:t>pack</w:t>
      </w:r>
      <w:r>
        <w:rPr>
          <w:rFonts w:eastAsia="Times New Roman" w:cs="Times New Roman"/>
          <w:szCs w:val="24"/>
        </w:rPr>
        <w:t xml:space="preserve"> -και δεν εννοώ τους κοιλιακούς- το νέο δημοσιονομικό σύμφωνο, το ευρωπαϊκό εξάμηνο αποτελούν διακρατικές συμφωνίες αυστηρής και στη δική μας περίπτωση απάνθρωπης δημοσιονομικής πειθαρχίας και εσωτερικής υποτίμησης. </w:t>
      </w:r>
    </w:p>
    <w:p w14:paraId="45C5BC0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realpolitik</w:t>
      </w:r>
      <w:r>
        <w:rPr>
          <w:rFonts w:eastAsia="Times New Roman" w:cs="Times New Roman"/>
          <w:szCs w:val="24"/>
        </w:rPr>
        <w:t xml:space="preserve"> και τα συμφέροντα των ισχυρών κρατών κυριάρχησαν. Η Νομισματική Ένωση με την βίαιη ιεράρχηση ανάμεσα σε δανειστές που υπαγορεύουν όρους αδιέξοδης λιτότητας και δανειζόμενους που μπορεί να επιλέξουν μόνο μεταξύ υπακοής και εκδίωξης, δείχνει ότι η πολιτική </w:t>
      </w:r>
      <w:r>
        <w:rPr>
          <w:rFonts w:eastAsia="Times New Roman" w:cs="Times New Roman"/>
          <w:szCs w:val="24"/>
        </w:rPr>
        <w:t xml:space="preserve">αυτή μπορεί να οδηγήσει στην παρακμή της Ένωσης. </w:t>
      </w:r>
    </w:p>
    <w:p w14:paraId="45C5BC0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Να προχωρήσω, λοιπόν, πολύ γρήγορα στις προτάσεις. Η Λευκή Βίβλος με τα πέντε σενάρια και η πρόταση </w:t>
      </w:r>
      <w:proofErr w:type="spellStart"/>
      <w:r>
        <w:rPr>
          <w:rFonts w:eastAsia="Times New Roman" w:cs="Times New Roman"/>
          <w:szCs w:val="24"/>
        </w:rPr>
        <w:t>Γιούνκερ</w:t>
      </w:r>
      <w:proofErr w:type="spellEnd"/>
      <w:r>
        <w:rPr>
          <w:rFonts w:eastAsia="Times New Roman" w:cs="Times New Roman"/>
          <w:szCs w:val="24"/>
        </w:rPr>
        <w:t xml:space="preserve"> –το έκτο σενάριο, όπως ονομάζεται- απρόθυμα αναγνωρίζουν το χάσμα ανάμεσα στις πολιτικές και τους</w:t>
      </w:r>
      <w:r>
        <w:rPr>
          <w:rFonts w:eastAsia="Times New Roman" w:cs="Times New Roman"/>
          <w:szCs w:val="24"/>
        </w:rPr>
        <w:t xml:space="preserve"> λαούς. Ο </w:t>
      </w:r>
      <w:proofErr w:type="spellStart"/>
      <w:r>
        <w:rPr>
          <w:rFonts w:eastAsia="Times New Roman" w:cs="Times New Roman"/>
          <w:szCs w:val="24"/>
        </w:rPr>
        <w:t>Γιούνκερ</w:t>
      </w:r>
      <w:proofErr w:type="spellEnd"/>
      <w:r>
        <w:rPr>
          <w:rFonts w:eastAsia="Times New Roman" w:cs="Times New Roman"/>
          <w:szCs w:val="24"/>
        </w:rPr>
        <w:t xml:space="preserve"> προωθεί την </w:t>
      </w:r>
      <w:proofErr w:type="spellStart"/>
      <w:r>
        <w:rPr>
          <w:rFonts w:eastAsia="Times New Roman" w:cs="Times New Roman"/>
          <w:szCs w:val="24"/>
        </w:rPr>
        <w:t>ενωσιακή</w:t>
      </w:r>
      <w:proofErr w:type="spellEnd"/>
      <w:r>
        <w:rPr>
          <w:rFonts w:eastAsia="Times New Roman" w:cs="Times New Roman"/>
          <w:szCs w:val="24"/>
        </w:rPr>
        <w:t xml:space="preserve"> προοπτική με κοινό Πρόεδρο αντί για δύο, Υπουργό Οικονομικών της Ένωσης, με μικρή αύξηση του προϋπολογισμού, επέκταση του </w:t>
      </w:r>
      <w:proofErr w:type="spellStart"/>
      <w:r>
        <w:rPr>
          <w:rFonts w:eastAsia="Times New Roman" w:cs="Times New Roman"/>
          <w:szCs w:val="24"/>
        </w:rPr>
        <w:t>Σένγκεν</w:t>
      </w:r>
      <w:proofErr w:type="spellEnd"/>
      <w:r>
        <w:rPr>
          <w:rFonts w:eastAsia="Times New Roman" w:cs="Times New Roman"/>
          <w:szCs w:val="24"/>
        </w:rPr>
        <w:t xml:space="preserve"> και του ευρώ σε όλη την Ευ</w:t>
      </w:r>
      <w:r>
        <w:rPr>
          <w:rFonts w:eastAsia="Times New Roman" w:cs="Times New Roman"/>
          <w:szCs w:val="24"/>
        </w:rPr>
        <w:lastRenderedPageBreak/>
        <w:t xml:space="preserve">ρωπαϊκή Ένωση και με κάποια βοήθεια.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βέβαια παίζ</w:t>
      </w:r>
      <w:r>
        <w:rPr>
          <w:rFonts w:eastAsia="Times New Roman" w:cs="Times New Roman"/>
          <w:szCs w:val="24"/>
        </w:rPr>
        <w:t xml:space="preserve">ει τον συνηθισμένο της ρόλο </w:t>
      </w:r>
      <w:r>
        <w:rPr>
          <w:rFonts w:eastAsia="Times New Roman" w:cs="Times New Roman"/>
          <w:szCs w:val="24"/>
        </w:rPr>
        <w:t xml:space="preserve">σαν </w:t>
      </w:r>
      <w:r>
        <w:rPr>
          <w:rFonts w:eastAsia="Times New Roman" w:cs="Times New Roman"/>
          <w:szCs w:val="24"/>
        </w:rPr>
        <w:t xml:space="preserve">Σφίγγα, </w:t>
      </w:r>
      <w:r>
        <w:rPr>
          <w:rFonts w:eastAsia="Times New Roman" w:cs="Times New Roman"/>
          <w:szCs w:val="24"/>
        </w:rPr>
        <w:t xml:space="preserve">σαν </w:t>
      </w:r>
      <w:r>
        <w:rPr>
          <w:rFonts w:eastAsia="Times New Roman" w:cs="Times New Roman"/>
          <w:szCs w:val="24"/>
        </w:rPr>
        <w:t xml:space="preserve">Πυθία. Δεν λέει ποια είναι η άποψή της. Βέβαια, έχει τις δικές της δυσκολίες. </w:t>
      </w:r>
    </w:p>
    <w:p w14:paraId="45C5BC0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Τι λέμε εμείς; Έχουμε λάβει υπ’ </w:t>
      </w:r>
      <w:proofErr w:type="spellStart"/>
      <w:r>
        <w:rPr>
          <w:rFonts w:eastAsia="Times New Roman" w:cs="Times New Roman"/>
          <w:szCs w:val="24"/>
        </w:rPr>
        <w:t>όψιν</w:t>
      </w:r>
      <w:proofErr w:type="spellEnd"/>
      <w:r>
        <w:rPr>
          <w:rFonts w:eastAsia="Times New Roman" w:cs="Times New Roman"/>
          <w:szCs w:val="24"/>
        </w:rPr>
        <w:t xml:space="preserve"> τις αποτυχίες, τις δυσλειτουργίες της Ευρωπαϊκής Ένωσης την προηγούμενη περίοδο και βρισκόμαστε </w:t>
      </w:r>
      <w:r>
        <w:rPr>
          <w:rFonts w:eastAsia="Times New Roman" w:cs="Times New Roman"/>
          <w:szCs w:val="24"/>
        </w:rPr>
        <w:t>στην πρωτοπορία της δημιουργικής αντιμετώπισης αυτής της συντακτικής στιγμής. Χρειάζεται μία γενική στρατηγική κι εμείς την έχουμε. Μόνο αν έχεις μια τέτοια στρατηγική και μια πλήρη κατανόηση του προβλήματος, μπορείς να αρχίσεις να δίνεις και ορισμένες συγ</w:t>
      </w:r>
      <w:r>
        <w:rPr>
          <w:rFonts w:eastAsia="Times New Roman" w:cs="Times New Roman"/>
          <w:szCs w:val="24"/>
        </w:rPr>
        <w:t xml:space="preserve">κεκριμένες λύσεις και προτάσεις. </w:t>
      </w:r>
    </w:p>
    <w:p w14:paraId="45C5BC0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Πιστεύω, λοιπόν, και φοβάμαι ότι οι προτάσεις </w:t>
      </w:r>
      <w:proofErr w:type="spellStart"/>
      <w:r>
        <w:rPr>
          <w:rFonts w:eastAsia="Times New Roman" w:cs="Times New Roman"/>
          <w:szCs w:val="24"/>
        </w:rPr>
        <w:t>Γιούνκερ</w:t>
      </w:r>
      <w:proofErr w:type="spellEnd"/>
      <w:r>
        <w:rPr>
          <w:rFonts w:eastAsia="Times New Roman" w:cs="Times New Roman"/>
          <w:szCs w:val="24"/>
        </w:rPr>
        <w:t xml:space="preserve">, χωρίς αλλαγή, βρίσκονται σε μία τροχιά </w:t>
      </w:r>
      <w:proofErr w:type="spellStart"/>
      <w:r>
        <w:rPr>
          <w:rFonts w:eastAsia="Times New Roman" w:cs="Times New Roman"/>
          <w:szCs w:val="24"/>
        </w:rPr>
        <w:t>κανονικοποίησης</w:t>
      </w:r>
      <w:proofErr w:type="spellEnd"/>
      <w:r>
        <w:rPr>
          <w:rFonts w:eastAsia="Times New Roman" w:cs="Times New Roman"/>
          <w:szCs w:val="24"/>
        </w:rPr>
        <w:t xml:space="preserve"> </w:t>
      </w:r>
      <w:r>
        <w:rPr>
          <w:rFonts w:eastAsia="Times New Roman" w:cs="Times New Roman"/>
          <w:szCs w:val="24"/>
        </w:rPr>
        <w:t>των μέτρων που εφαρμόστηκαν για πρώτη φορά κατά τη διάρκεια της κρίσης, δηλαδή όπως το πλατωνικό φάρμακο, είναι</w:t>
      </w:r>
      <w:r>
        <w:rPr>
          <w:rFonts w:eastAsia="Times New Roman" w:cs="Times New Roman"/>
          <w:szCs w:val="24"/>
        </w:rPr>
        <w:t xml:space="preserve"> και το δηλητήριο και το αντίδοτο. Εκεί νομίζω ότι οι προτάσεις που κάνουν η Κυβέρνηση και ο κύριος Υπουργός είναι ακριβώς στη σωστή κατεύθυνση, γιατί το άλλο είναι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w:t>
      </w:r>
    </w:p>
    <w:p w14:paraId="45C5BC0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Εμείς δεχόμαστε την αναγκαιότητα κοινού ισχυρού προϋπολογισμού στη</w:t>
      </w:r>
      <w:r>
        <w:rPr>
          <w:rFonts w:eastAsia="Times New Roman" w:cs="Times New Roman"/>
          <w:szCs w:val="24"/>
        </w:rPr>
        <w:t xml:space="preserve">ν Ευρωζώνη. Χρειάζονται </w:t>
      </w:r>
      <w:proofErr w:type="spellStart"/>
      <w:r>
        <w:rPr>
          <w:rFonts w:eastAsia="Times New Roman" w:cs="Times New Roman"/>
          <w:szCs w:val="24"/>
        </w:rPr>
        <w:t>αντικυκλικές</w:t>
      </w:r>
      <w:proofErr w:type="spellEnd"/>
      <w:r>
        <w:rPr>
          <w:rFonts w:eastAsia="Times New Roman" w:cs="Times New Roman"/>
          <w:szCs w:val="24"/>
        </w:rPr>
        <w:t xml:space="preserve"> δημοσιονομικές πολιτικές για να διασφαλίζουν την οικονομική σταθερότητα και την κοινωνική συνοχή. Το </w:t>
      </w:r>
      <w:r>
        <w:rPr>
          <w:rFonts w:eastAsia="Times New Roman" w:cs="Times New Roman"/>
          <w:szCs w:val="24"/>
          <w:lang w:val="en-US"/>
        </w:rPr>
        <w:t>ESM</w:t>
      </w:r>
      <w:r>
        <w:rPr>
          <w:rFonts w:eastAsia="Times New Roman" w:cs="Times New Roman"/>
          <w:szCs w:val="24"/>
        </w:rPr>
        <w:t xml:space="preserve"> θα πρέπει να αντικαταστήσει το Διεθνές Ταμείο ως δανειστής ύστατης καταφυγής. Όμως, σε αντίθεση με την ισχύουσα κα</w:t>
      </w:r>
      <w:r>
        <w:rPr>
          <w:rFonts w:eastAsia="Times New Roman" w:cs="Times New Roman"/>
          <w:szCs w:val="24"/>
        </w:rPr>
        <w:t xml:space="preserve">τάσταση, θα πρέπει να υπόκειται στο Ευρωπαϊκό Δίκαιο, να λογοδοτεί στο Ευρωπαϊκό Κοινοβούλιο, γιατί δεν πρέπει να παραδώσουμε τα κλειδιά της Ευρώπης στους τεχνοκράτες. </w:t>
      </w:r>
    </w:p>
    <w:p w14:paraId="45C5BC0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Πιο συγκεκριμένα, χρειαζόμαστε σύγκλιση στη φορολογική πολιτική και κοινούς φορολογικού</w:t>
      </w:r>
      <w:r>
        <w:rPr>
          <w:rFonts w:eastAsia="Times New Roman" w:cs="Times New Roman"/>
          <w:szCs w:val="24"/>
        </w:rPr>
        <w:t>ς συντελεστές…</w:t>
      </w:r>
    </w:p>
    <w:p w14:paraId="45C5BC0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Δουζίνα</w:t>
      </w:r>
      <w:proofErr w:type="spellEnd"/>
      <w:r>
        <w:rPr>
          <w:rFonts w:eastAsia="Times New Roman" w:cs="Times New Roman"/>
          <w:szCs w:val="24"/>
        </w:rPr>
        <w:t xml:space="preserve">, ολοκληρώστε παρακαλώ, διότι όλοι οι Κοινοβουλευτικοί Εκπρόσωποι θα πάρουν τον ίδιο χρόνο. Θα ξενυχτήσουμε. </w:t>
      </w:r>
    </w:p>
    <w:p w14:paraId="45C5BC0B"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Κυρία Πρόεδρε, δεν έχω δευτερολογία. Έτσι δεν είναι</w:t>
      </w:r>
      <w:r>
        <w:rPr>
          <w:rFonts w:eastAsia="Times New Roman" w:cs="Times New Roman"/>
          <w:szCs w:val="24"/>
        </w:rPr>
        <w:t>;</w:t>
      </w:r>
    </w:p>
    <w:p w14:paraId="45C5BC0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έχετε. Είχατε έξι λεπτά για την ομιλία σας. </w:t>
      </w:r>
    </w:p>
    <w:p w14:paraId="45C5BC0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ΔΟΥΖΙΝΑΣ: </w:t>
      </w:r>
      <w:r>
        <w:rPr>
          <w:rFonts w:eastAsia="Times New Roman" w:cs="Times New Roman"/>
          <w:szCs w:val="24"/>
        </w:rPr>
        <w:t>Χρειαζόμαστε, επομένως, κοινή φορολογική πολιτική και κοινούς φορολογικούς συντελεστές για να μην έχουμε φορολογικούς παραδείσους και</w:t>
      </w:r>
      <w:r>
        <w:rPr>
          <w:rFonts w:eastAsia="Times New Roman" w:cs="Times New Roman"/>
          <w:szCs w:val="24"/>
        </w:rPr>
        <w:t xml:space="preserve"> ανταγωνισμούς, σταδιακή σύγκλιση του κατωτάτου ημερομισθίου στο 60% του διαμέσου ημερομισθίου και ισότιμη μεταχείριση των υπερβολικών πλεονασμάτων τρεχουσών συναλλαγών των χωρών του </w:t>
      </w:r>
      <w:r>
        <w:rPr>
          <w:rFonts w:eastAsia="Times New Roman" w:cs="Times New Roman"/>
          <w:szCs w:val="24"/>
        </w:rPr>
        <w:t xml:space="preserve">Βορρά </w:t>
      </w:r>
      <w:r>
        <w:rPr>
          <w:rFonts w:eastAsia="Times New Roman" w:cs="Times New Roman"/>
          <w:szCs w:val="24"/>
        </w:rPr>
        <w:t xml:space="preserve">με τα δημοσιονομικά ελλείμματα τα δικά μας, του </w:t>
      </w:r>
      <w:r>
        <w:rPr>
          <w:rFonts w:eastAsia="Times New Roman" w:cs="Times New Roman"/>
          <w:szCs w:val="24"/>
        </w:rPr>
        <w:t>Νότου</w:t>
      </w:r>
      <w:r>
        <w:rPr>
          <w:rFonts w:eastAsia="Times New Roman" w:cs="Times New Roman"/>
          <w:szCs w:val="24"/>
        </w:rPr>
        <w:t xml:space="preserve">. </w:t>
      </w:r>
    </w:p>
    <w:p w14:paraId="45C5BC0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Τελειώνω με</w:t>
      </w:r>
      <w:r>
        <w:rPr>
          <w:rFonts w:eastAsia="Times New Roman" w:cs="Times New Roman"/>
          <w:szCs w:val="24"/>
        </w:rPr>
        <w:t xml:space="preserve"> μία κουβέντα. Για εμάς το μέλλον της Ευρώπης έχει μεγάλη σημασία, αγαπητοί κύριοι συνάδελφοι, και μέσα σ’ αυτήν τη λογική τρεις είναι οι μεγάλες κατευθύνσεις. Πρώτον, η κοινωνική συνοχή και οι προτάσεις, τις οποίες ανέφερε ο Υπουργός, είναι εξαιρετικά σημ</w:t>
      </w:r>
      <w:r>
        <w:rPr>
          <w:rFonts w:eastAsia="Times New Roman" w:cs="Times New Roman"/>
          <w:szCs w:val="24"/>
        </w:rPr>
        <w:t xml:space="preserve">αντικές. Δεύτερον, όμως, πρέπει να </w:t>
      </w:r>
      <w:proofErr w:type="spellStart"/>
      <w:r>
        <w:rPr>
          <w:rFonts w:eastAsia="Times New Roman" w:cs="Times New Roman"/>
          <w:szCs w:val="24"/>
        </w:rPr>
        <w:t>επαναπολιτικοποιήσουμε</w:t>
      </w:r>
      <w:proofErr w:type="spellEnd"/>
      <w:r>
        <w:rPr>
          <w:rFonts w:eastAsia="Times New Roman" w:cs="Times New Roman"/>
          <w:szCs w:val="24"/>
        </w:rPr>
        <w:t xml:space="preserve"> την πολιτική, να ξαναβάλουμε τη δημοκρατία στο κέντρο της δικής μας αντίληψης και της αρχιτεκτονικής, έτσι ώστε οι πολίτες να μην θεωρούν ότι η Ευρώπη είναι ένας εχθρικός οργανισμός και να στρέφοντα</w:t>
      </w:r>
      <w:r>
        <w:rPr>
          <w:rFonts w:eastAsia="Times New Roman" w:cs="Times New Roman"/>
          <w:szCs w:val="24"/>
        </w:rPr>
        <w:t>ι και έξω από την Ευρώπη και έξω από την πολιτική.</w:t>
      </w:r>
    </w:p>
    <w:p w14:paraId="45C5BC0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Κάτι τελευταίο: Επειδή ακόμα υπάρχει πολύ μεγάλη συναισθηματική και πολιτισμική πρόσδεση σε τοπικό, περιφερειακό </w:t>
      </w:r>
      <w:r>
        <w:rPr>
          <w:rFonts w:eastAsia="Times New Roman" w:cs="Times New Roman"/>
          <w:szCs w:val="24"/>
        </w:rPr>
        <w:lastRenderedPageBreak/>
        <w:t>ή εθνικό επίπεδο, ίσως θα πρέπει να σκεφτούμε πιο μεσοπρόθεσμα για τη μεταφορά ισχύος και πό</w:t>
      </w:r>
      <w:r>
        <w:rPr>
          <w:rFonts w:eastAsia="Times New Roman" w:cs="Times New Roman"/>
          <w:szCs w:val="24"/>
        </w:rPr>
        <w:t xml:space="preserve">ρων από τις Βρυξέλλες στο εθνικό, αλλά κυρίως στο περιφερειακό και τοπικό επίπεδο. Μόνο εμείς μπορούμε να σκεφτούμε με αυτούς τους τρόπους. </w:t>
      </w:r>
    </w:p>
    <w:p w14:paraId="45C5BC1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Όσον αφορά τις υπόλοιπες ηγεσίες, φτιάξατε τα μεγάλα που είπατε, αγαπητέ κύριε Τζαβάρα, και απέτυχαν συνολικά </w:t>
      </w:r>
      <w:r>
        <w:rPr>
          <w:rFonts w:eastAsia="Times New Roman" w:cs="Times New Roman"/>
          <w:szCs w:val="24"/>
        </w:rPr>
        <w:t xml:space="preserve">τόσο </w:t>
      </w:r>
      <w:r>
        <w:rPr>
          <w:rFonts w:eastAsia="Times New Roman" w:cs="Times New Roman"/>
          <w:szCs w:val="24"/>
        </w:rPr>
        <w:t xml:space="preserve">να καταλάβουν ποια ήταν τα αίτια της κρίσης </w:t>
      </w:r>
      <w:r>
        <w:rPr>
          <w:rFonts w:eastAsia="Times New Roman" w:cs="Times New Roman"/>
          <w:szCs w:val="24"/>
        </w:rPr>
        <w:t xml:space="preserve">όσο </w:t>
      </w:r>
      <w:r>
        <w:rPr>
          <w:rFonts w:eastAsia="Times New Roman" w:cs="Times New Roman"/>
          <w:szCs w:val="24"/>
        </w:rPr>
        <w:t xml:space="preserve">και να είναι σε θέση να αντιμετωπίσουν αυτήν τη στιγμή τα συμπτώματά της, χωρίς τη δική μας συμμετοχή και συμβουλή. </w:t>
      </w:r>
    </w:p>
    <w:p w14:paraId="45C5BC1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με </w:t>
      </w:r>
      <w:proofErr w:type="spellStart"/>
      <w:r>
        <w:rPr>
          <w:rFonts w:eastAsia="Times New Roman" w:cs="Times New Roman"/>
          <w:szCs w:val="24"/>
        </w:rPr>
        <w:t>συγχωρείτε</w:t>
      </w:r>
      <w:proofErr w:type="spellEnd"/>
      <w:r>
        <w:rPr>
          <w:rFonts w:eastAsia="Times New Roman" w:cs="Times New Roman"/>
          <w:szCs w:val="24"/>
        </w:rPr>
        <w:t xml:space="preserve">, κυρία Πρόεδρε. </w:t>
      </w:r>
    </w:p>
    <w:p w14:paraId="45C5BC12"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Ευχαριστώ κι εγώ, αν και αυτό ήταν διπλασιασμός του χρόνου. </w:t>
      </w:r>
    </w:p>
    <w:p w14:paraId="45C5BC1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Να σας πω την αλήθεια, αυτόν τον χρόνο μού είχαν πει από την αρχή.</w:t>
      </w:r>
    </w:p>
    <w:p w14:paraId="45C5BC1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Κάποιος σας παραπληροφόρησε.</w:t>
      </w:r>
    </w:p>
    <w:p w14:paraId="45C5BC15"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w:t>
      </w:r>
      <w:r>
        <w:rPr>
          <w:rFonts w:eastAsia="Times New Roman" w:cs="Times New Roman"/>
          <w:b/>
          <w:szCs w:val="24"/>
        </w:rPr>
        <w:t>ΜΟΥΤΣΑΚΟΣ:</w:t>
      </w:r>
      <w:r>
        <w:rPr>
          <w:rFonts w:eastAsia="Times New Roman" w:cs="Times New Roman"/>
          <w:szCs w:val="24"/>
        </w:rPr>
        <w:t xml:space="preserve"> Κυρία Πρόεδρε, σπανίως γίνονται σοβαρές συζητήσεις στη Βουλή. Ας αφήσουμε να αναπτύξουν τον λόγο τους. </w:t>
      </w:r>
    </w:p>
    <w:p w14:paraId="45C5BC16"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Αυτό είναι υποκειμενικό, καταλάβατε; Ο καθένας έχει για τον εαυτό του έναν ναρκισσισμό, ότι είναι</w:t>
      </w:r>
      <w:r>
        <w:rPr>
          <w:rFonts w:eastAsia="Times New Roman" w:cs="Times New Roman"/>
          <w:szCs w:val="24"/>
        </w:rPr>
        <w:t xml:space="preserve"> πολύ καλός. </w:t>
      </w:r>
    </w:p>
    <w:p w14:paraId="45C5BC1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Λοβέρδος για έξι λεπτά. </w:t>
      </w:r>
    </w:p>
    <w:p w14:paraId="45C5BC1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κυρία Πρόεδρε. </w:t>
      </w:r>
    </w:p>
    <w:p w14:paraId="45C5BC1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Πριν ξεκινήσω την ομιλία μου, επειδή άκουσα τον Υπουργό στα βασικά του, θέλω να του απευθύνω έν</w:t>
      </w:r>
      <w:r>
        <w:rPr>
          <w:rFonts w:eastAsia="Times New Roman" w:cs="Times New Roman"/>
          <w:szCs w:val="24"/>
        </w:rPr>
        <w:t xml:space="preserve">α ερώτημα. </w:t>
      </w:r>
    </w:p>
    <w:p w14:paraId="45C5BC1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Είναι δυνατόν να μέμφεστε εσείς τους θεσμούς της Ευρωπαϊκής Ένωσης για έλλειψη νομιμοποίησης -που δεν είναι άδικο και άστοχο το επιχείρημα, εύστοχο είναι – όταν τον πρώτο χρόνο της διακυβέρνησής σας έχετε καθιερώσει το πιο μισητό σχήμα στην Ευρ</w:t>
      </w:r>
      <w:r>
        <w:rPr>
          <w:rFonts w:eastAsia="Times New Roman" w:cs="Times New Roman"/>
          <w:szCs w:val="24"/>
        </w:rPr>
        <w:t xml:space="preserve">ωπαϊκή Ένωση, το «διευθυντήριο»; </w:t>
      </w:r>
    </w:p>
    <w:p w14:paraId="45C5BC1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 κατοχυρώσατε με τη λειτουργία σας με τους Γερμανούς το πρώτο εξάμηνο-επτάμηνο της διακυβέρνησής σας. Καθιερώσατε την πιο αντιδεοντολογική, </w:t>
      </w:r>
      <w:proofErr w:type="spellStart"/>
      <w:r>
        <w:rPr>
          <w:rFonts w:eastAsia="Times New Roman" w:cs="Times New Roman"/>
          <w:szCs w:val="24"/>
        </w:rPr>
        <w:t>αντιθεσμική</w:t>
      </w:r>
      <w:proofErr w:type="spellEnd"/>
      <w:r>
        <w:rPr>
          <w:rFonts w:eastAsia="Times New Roman" w:cs="Times New Roman"/>
          <w:szCs w:val="24"/>
        </w:rPr>
        <w:t xml:space="preserve"> και τελείως του παρελθόντος πρακτική και είχατε προκαλέσει ως Κυβέρν</w:t>
      </w:r>
      <w:r>
        <w:rPr>
          <w:rFonts w:eastAsia="Times New Roman" w:cs="Times New Roman"/>
          <w:szCs w:val="24"/>
        </w:rPr>
        <w:t xml:space="preserve">ηση και αντιδράσεις από άλλες ευρωπαϊκές χώρες, που φυσικά δεν συμμετείχαν εκεί και αισθάνονταν θιγμένες. Τέλος πάντων. </w:t>
      </w:r>
    </w:p>
    <w:p w14:paraId="45C5BC1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Πώς το εννοείτε; Εξηγήστε μου για να απαντήσω.</w:t>
      </w:r>
    </w:p>
    <w:p w14:paraId="45C5BC1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Εννοώ το πρώτ</w:t>
      </w:r>
      <w:r>
        <w:rPr>
          <w:rFonts w:eastAsia="Times New Roman" w:cs="Times New Roman"/>
          <w:szCs w:val="24"/>
        </w:rPr>
        <w:t xml:space="preserve">ο επτάμηνο, οκτάμηνο, </w:t>
      </w:r>
      <w:r>
        <w:rPr>
          <w:rFonts w:eastAsia="Times New Roman" w:cs="Times New Roman"/>
          <w:szCs w:val="24"/>
        </w:rPr>
        <w:t xml:space="preserve">εννεάμηνο </w:t>
      </w:r>
      <w:r>
        <w:rPr>
          <w:rFonts w:eastAsia="Times New Roman" w:cs="Times New Roman"/>
          <w:szCs w:val="24"/>
        </w:rPr>
        <w:t>–αν θυμάστε-, τις διευθετήσεις που επιχειρούσε να κάνει για την Ελλάδα ο κ. Τσίπρας με ένα μικρό «διευθυντήριο», παρακάμπτοντας όλα τα όργανα της Ευρωπαϊκής Ένωσης και ανοίγοντας έναν δρόμο πολύ ολισθηρό. Τέλος πάντων. Κριτι</w:t>
      </w:r>
      <w:r>
        <w:rPr>
          <w:rFonts w:eastAsia="Times New Roman" w:cs="Times New Roman"/>
          <w:szCs w:val="24"/>
        </w:rPr>
        <w:t xml:space="preserve">κή στην κριτική είναι αυτό. </w:t>
      </w:r>
    </w:p>
    <w:p w14:paraId="45C5BC1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Πάντως, η επερώτηση είναι αιφνιδιαστικά χρήσιμη. Δεν έχουμε συζητήσει ούτε στο Εθνικό Συμβούλιο Εξωτερικής Πολιτικής για τα θέματα αυτά και είναι πράγματι σοβαρά και επίκαιρα θέματα, όπως και αν τα βλέπει ο καθένας και η καθεμί</w:t>
      </w:r>
      <w:r>
        <w:rPr>
          <w:rFonts w:eastAsia="Times New Roman" w:cs="Times New Roman"/>
          <w:szCs w:val="24"/>
        </w:rPr>
        <w:t xml:space="preserve">α από εμάς. </w:t>
      </w:r>
    </w:p>
    <w:p w14:paraId="45C5BC1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Έχει μέλλον η Ευρωπαϊκή Ένωση; Καλείται να έχει. Κατά την άποψή μας, πρέπει να έχει. Καταθέτουμε εισαγωγικά με την παρέμβασή μας ως Δημοκρατική Συμπαράταξη αυτόν τον αυτονόητο για εμάς στόχο. </w:t>
      </w:r>
    </w:p>
    <w:p w14:paraId="45C5BC2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Για να σχεδιάζουμε, όμως, το μέλλον, πρέπει να καταλαβαίνουμε το παρόν και βάσει αυτού του παρόντος αδρομερώς να </w:t>
      </w:r>
      <w:r>
        <w:rPr>
          <w:rFonts w:eastAsia="Times New Roman" w:cs="Times New Roman"/>
          <w:szCs w:val="24"/>
        </w:rPr>
        <w:lastRenderedPageBreak/>
        <w:t xml:space="preserve">βλέπουμε τι μπορεί να σκεφτούμε γι’ αυτά που έρχονται, που πρέπει να έρθουν. </w:t>
      </w:r>
    </w:p>
    <w:p w14:paraId="45C5BC2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Επίσης, πρέπει να αναλογιστούμε ότι επειδή η Ευρωπαϊκή Ένωση –η Ε</w:t>
      </w:r>
      <w:r>
        <w:rPr>
          <w:rFonts w:eastAsia="Times New Roman" w:cs="Times New Roman"/>
          <w:szCs w:val="24"/>
        </w:rPr>
        <w:t xml:space="preserve">ΟΚ στην αρχή- προσέφερε λύσεις και σε ό,τι αφορά τον κίνδυνο αποσύνθεσης της Ευρώπης, αλλά και σε ό,τι αφορά την ευμάρεια των πολιτών της μετά τον πόλεμο, νομιμοποιήθηκε εντονότατα. </w:t>
      </w:r>
    </w:p>
    <w:p w14:paraId="45C5BC2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Οι μεγαλύτεροι από εμάς θυμούνται τον μεγάλο στόχο της Ελλάδας να γίνει μ</w:t>
      </w:r>
      <w:r>
        <w:rPr>
          <w:rFonts w:eastAsia="Times New Roman" w:cs="Times New Roman"/>
          <w:szCs w:val="24"/>
        </w:rPr>
        <w:t xml:space="preserve">έλος της ΕΟΚ σε προηγούμενες δεκαετίες. Ως απάντηση στα μεγάλα προβλήματα που είχαμε εμφανίστηκαν δύο λύσεις στην Ευρώπη, το σχέδιο Μάρσαλ και η δημιουργία των τριών ευρωπαϊκών κοινοτήτων. </w:t>
      </w:r>
    </w:p>
    <w:p w14:paraId="45C5BC2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Εντυπωσιακά αποτελέσματα, αμέσως μάλιστα, που έκαναν πολλούς –επικ</w:t>
      </w:r>
      <w:r>
        <w:rPr>
          <w:rFonts w:eastAsia="Times New Roman" w:cs="Times New Roman"/>
          <w:szCs w:val="24"/>
        </w:rPr>
        <w:t xml:space="preserve">αλούμαι τον </w:t>
      </w:r>
      <w:proofErr w:type="spellStart"/>
      <w:r>
        <w:rPr>
          <w:rFonts w:eastAsia="Times New Roman" w:cs="Times New Roman"/>
          <w:szCs w:val="24"/>
        </w:rPr>
        <w:t>Μαζάουερ</w:t>
      </w:r>
      <w:proofErr w:type="spellEnd"/>
      <w:r>
        <w:rPr>
          <w:rFonts w:eastAsia="Times New Roman" w:cs="Times New Roman"/>
          <w:szCs w:val="24"/>
        </w:rPr>
        <w:t xml:space="preserve"> Μαρκ</w:t>
      </w:r>
      <w:r>
        <w:rPr>
          <w:rFonts w:eastAsia="Times New Roman" w:cs="Times New Roman"/>
          <w:szCs w:val="24"/>
        </w:rPr>
        <w:t xml:space="preserve"> </w:t>
      </w:r>
      <w:r>
        <w:rPr>
          <w:rFonts w:eastAsia="Times New Roman" w:cs="Times New Roman"/>
          <w:szCs w:val="24"/>
        </w:rPr>
        <w:t xml:space="preserve">με τη «σκοτεινή ήπειρο»- να λένε ότι η ενωμένη Ευρώπη είναι η μεγαλύτερη οικονομική, κοινωνική και –προσέξτε- δημοκρατική επιτυχία της ιστορίας. </w:t>
      </w:r>
    </w:p>
    <w:p w14:paraId="45C5BC2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Μόλις εμφανίστηκαν, όμως, τα μεγάλα οικονομικά προβλήματα, η </w:t>
      </w:r>
      <w:proofErr w:type="spellStart"/>
      <w:r>
        <w:rPr>
          <w:rFonts w:eastAsia="Times New Roman" w:cs="Times New Roman"/>
          <w:szCs w:val="24"/>
        </w:rPr>
        <w:t>απονομιμοποίηση</w:t>
      </w:r>
      <w:proofErr w:type="spellEnd"/>
      <w:r>
        <w:rPr>
          <w:rFonts w:eastAsia="Times New Roman" w:cs="Times New Roman"/>
          <w:szCs w:val="24"/>
        </w:rPr>
        <w:t xml:space="preserve"> άρχισε.</w:t>
      </w:r>
      <w:r>
        <w:rPr>
          <w:rFonts w:eastAsia="Times New Roman" w:cs="Times New Roman"/>
          <w:szCs w:val="24"/>
        </w:rPr>
        <w:t xml:space="preserve"> Άρχισε με αφορμή την </w:t>
      </w:r>
      <w:r>
        <w:rPr>
          <w:rFonts w:eastAsia="Times New Roman" w:cs="Times New Roman"/>
          <w:szCs w:val="24"/>
        </w:rPr>
        <w:lastRenderedPageBreak/>
        <w:t xml:space="preserve">κρίση, όπως ξέσπασε στην Ευρώπη και πρώτα απ’ όλα στην Ελλάδα; Όχι. Είχε ξεκινήσει η </w:t>
      </w:r>
      <w:proofErr w:type="spellStart"/>
      <w:r>
        <w:rPr>
          <w:rFonts w:eastAsia="Times New Roman" w:cs="Times New Roman"/>
          <w:szCs w:val="24"/>
        </w:rPr>
        <w:t>απονομιμοποίηση</w:t>
      </w:r>
      <w:proofErr w:type="spellEnd"/>
      <w:r>
        <w:rPr>
          <w:rFonts w:eastAsia="Times New Roman" w:cs="Times New Roman"/>
          <w:szCs w:val="24"/>
        </w:rPr>
        <w:t>. Θυμίζω το δημοψήφισμα για το Ευρωπαϊκό Σύνταγμα στην Ολλανδία αλλά και τη Γαλλία, δύο από τις ιδρυτικές χώρες της ΕΟΚ, της ευρωπαϊκή</w:t>
      </w:r>
      <w:r>
        <w:rPr>
          <w:rFonts w:eastAsia="Times New Roman" w:cs="Times New Roman"/>
          <w:szCs w:val="24"/>
        </w:rPr>
        <w:t xml:space="preserve">ς προοπτικής. </w:t>
      </w:r>
    </w:p>
    <w:p w14:paraId="45C5BC2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Πρέπει, λοιπόν, να δούμε σε αυτόν τον δρόμο που ανοίγεται μπροστά μας -και πρέπει η Ελλάδα να τον διανύσει- ποιες πιστεύουμε ότι πρέπει να είναι οι στοχεύσεις και το πρώτο πληθυντικό που χρησιμοποιώ είναι κατά κυριολεξία και όχι απλώς ένα σχ</w:t>
      </w:r>
      <w:r>
        <w:rPr>
          <w:rFonts w:eastAsia="Times New Roman" w:cs="Times New Roman"/>
          <w:szCs w:val="24"/>
        </w:rPr>
        <w:t xml:space="preserve">ήμα. </w:t>
      </w:r>
    </w:p>
    <w:p w14:paraId="45C5BC2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Πρέπει να δούμε ποια ζητήματα έχουν αναδειχθεί και από την πραγματικότητα, όπως εμείς την αντιλαμβανόμαστε, αλλά και όπως την αντιλαμβάνονται οι περισσότεροι. Πρώτον</w:t>
      </w:r>
      <w:r w:rsidRPr="000B6CD3">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ανάπτυξη, κοινωνικό κράτος. Δεύτερον: Ασφάλεια, τρομοκρατία. Τρίτον</w:t>
      </w:r>
      <w:r w:rsidRPr="000B6CD3">
        <w:rPr>
          <w:rFonts w:eastAsia="Times New Roman" w:cs="Times New Roman"/>
          <w:szCs w:val="24"/>
        </w:rPr>
        <w:t>:</w:t>
      </w:r>
      <w:r>
        <w:rPr>
          <w:rFonts w:eastAsia="Times New Roman" w:cs="Times New Roman"/>
          <w:szCs w:val="24"/>
        </w:rPr>
        <w:t xml:space="preserve"> Μετ</w:t>
      </w:r>
      <w:r>
        <w:rPr>
          <w:rFonts w:eastAsia="Times New Roman" w:cs="Times New Roman"/>
          <w:szCs w:val="24"/>
        </w:rPr>
        <w:t xml:space="preserve">ανάστευση, είτε το θέλουμε είτε δεν το θέλουμε. </w:t>
      </w:r>
    </w:p>
    <w:p w14:paraId="45C5BC2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Χρειαζόμαστε δικαιότερη Ένωση με συμμετρία στην ανάπτυξη; Ναι και πρέπει να δούμε πώς αυτό μπορεί να επιτευχθεί. Χρειαζόμαστε περισσότερους ευρωπαϊκούς οικονομικούς θεσμούς; Ναι, γιατί η Ευρωπαϊκή Κεντρική Τ</w:t>
      </w:r>
      <w:r>
        <w:rPr>
          <w:rFonts w:eastAsia="Times New Roman" w:cs="Times New Roman"/>
          <w:szCs w:val="24"/>
        </w:rPr>
        <w:t xml:space="preserve">ράπεζα δεν αρκεί. </w:t>
      </w:r>
    </w:p>
    <w:p w14:paraId="45C5BC28" w14:textId="77777777" w:rsidR="008C3EAA" w:rsidRDefault="00C36FE8">
      <w:pPr>
        <w:spacing w:line="600" w:lineRule="auto"/>
        <w:ind w:firstLine="720"/>
        <w:jc w:val="both"/>
        <w:rPr>
          <w:rFonts w:eastAsia="Times New Roman"/>
          <w:szCs w:val="24"/>
        </w:rPr>
      </w:pPr>
      <w:r>
        <w:rPr>
          <w:rFonts w:eastAsia="Times New Roman"/>
          <w:szCs w:val="24"/>
        </w:rPr>
        <w:lastRenderedPageBreak/>
        <w:t>Ο προτεινόμενος ευρωπαϊκός σχεδιασμός μάς δείχνει την καθιέρωση του Υπουργού των Οικονομικών ως μία λύση</w:t>
      </w:r>
      <w:r>
        <w:rPr>
          <w:rFonts w:eastAsia="Times New Roman"/>
          <w:szCs w:val="24"/>
        </w:rPr>
        <w:t>,</w:t>
      </w:r>
      <w:r>
        <w:rPr>
          <w:rFonts w:eastAsia="Times New Roman"/>
          <w:szCs w:val="24"/>
        </w:rPr>
        <w:t xml:space="preserve"> που τη λέμε πολλοί, αλλά με κοινή δημοσιονομική πολιτική; Όταν ο Πρωθυπουργός, ο δικός μας Πρωθυπουργός, ο Έλληνας, μιλάει για Υπουργό Κοινωνικής Ασφάλισης -κι εσείς το επαναλάβατε σήμερα- μπορεί να σταθεί </w:t>
      </w:r>
      <w:r>
        <w:rPr>
          <w:rFonts w:eastAsia="Times New Roman"/>
          <w:szCs w:val="24"/>
        </w:rPr>
        <w:t>αυτός,</w:t>
      </w:r>
      <w:r>
        <w:rPr>
          <w:rFonts w:eastAsia="Times New Roman"/>
          <w:szCs w:val="24"/>
        </w:rPr>
        <w:t xml:space="preserve"> χωρίς κοινή δημοσιονομική πολιτική; Πού θα</w:t>
      </w:r>
      <w:r>
        <w:rPr>
          <w:rFonts w:eastAsia="Times New Roman"/>
          <w:szCs w:val="24"/>
        </w:rPr>
        <w:t xml:space="preserve"> πατάει; Θα είναι όπως ο Υπουργός Μακεδονίας και Θράκης, που είναι το παράγωγο των πολιτικών άλλων Υπουργών; Δεν βγαίνει πέρα. Ή θα κυριολεκτήσει κανείς ή καλύτερα να μην μιλάει, γιατί πέφτει σε αντιφάσεις. </w:t>
      </w:r>
    </w:p>
    <w:p w14:paraId="45C5BC29" w14:textId="77777777" w:rsidR="008C3EAA" w:rsidRDefault="00C36FE8">
      <w:pPr>
        <w:spacing w:line="600" w:lineRule="auto"/>
        <w:ind w:firstLine="720"/>
        <w:jc w:val="both"/>
        <w:rPr>
          <w:rFonts w:eastAsia="Times New Roman"/>
          <w:szCs w:val="24"/>
        </w:rPr>
      </w:pPr>
      <w:r>
        <w:rPr>
          <w:rFonts w:eastAsia="Times New Roman"/>
          <w:szCs w:val="24"/>
        </w:rPr>
        <w:t xml:space="preserve">Να αναβαθμιστεί το </w:t>
      </w:r>
      <w:r>
        <w:rPr>
          <w:rFonts w:eastAsia="Times New Roman"/>
          <w:szCs w:val="24"/>
          <w:lang w:val="en-US"/>
        </w:rPr>
        <w:t>ESM</w:t>
      </w:r>
      <w:r>
        <w:rPr>
          <w:rFonts w:eastAsia="Times New Roman"/>
          <w:szCs w:val="24"/>
        </w:rPr>
        <w:t>. Ένα Ευρωπαϊκό Νομισματικ</w:t>
      </w:r>
      <w:r>
        <w:rPr>
          <w:rFonts w:eastAsia="Times New Roman"/>
          <w:szCs w:val="24"/>
        </w:rPr>
        <w:t>ό Ταμείο θα είναι προτιμότερο</w:t>
      </w:r>
      <w:r>
        <w:rPr>
          <w:rFonts w:eastAsia="Times New Roman"/>
          <w:szCs w:val="24"/>
        </w:rPr>
        <w:t>,</w:t>
      </w:r>
      <w:r>
        <w:rPr>
          <w:rFonts w:eastAsia="Times New Roman"/>
          <w:szCs w:val="24"/>
        </w:rPr>
        <w:t xml:space="preserve"> για πολλούς και διαφόρους λόγους. Να ενοποιηθεί η τραπεζική ένωση με το σύστημα ασφάλειας των καταθέσεων και να προκύψουν κι άλλοι θεσμοί για τη δημιουργία αυτού που έλεγε ο Δημήτρης Τσάτσος ως «Ευρωπαϊκό Δήμο» και για την αν</w:t>
      </w:r>
      <w:r>
        <w:rPr>
          <w:rFonts w:eastAsia="Times New Roman"/>
          <w:szCs w:val="24"/>
        </w:rPr>
        <w:t xml:space="preserve">άγκη δημιουργίας τους. </w:t>
      </w:r>
    </w:p>
    <w:p w14:paraId="45C5BC2A" w14:textId="77777777" w:rsidR="008C3EAA" w:rsidRDefault="00C36FE8">
      <w:pPr>
        <w:spacing w:line="600" w:lineRule="auto"/>
        <w:ind w:firstLine="720"/>
        <w:jc w:val="both"/>
        <w:rPr>
          <w:rFonts w:eastAsia="Times New Roman"/>
          <w:szCs w:val="24"/>
        </w:rPr>
      </w:pPr>
      <w:r>
        <w:rPr>
          <w:rFonts w:eastAsia="Times New Roman"/>
          <w:szCs w:val="24"/>
        </w:rPr>
        <w:t>Για να δούμε, όμως, για κάποια από αυτά τι ακούγεται και για να δούμε κατά πόσο είστε θετικοί</w:t>
      </w:r>
      <w:r>
        <w:rPr>
          <w:rFonts w:eastAsia="Times New Roman"/>
          <w:szCs w:val="24"/>
        </w:rPr>
        <w:t>,</w:t>
      </w:r>
      <w:r>
        <w:rPr>
          <w:rFonts w:eastAsia="Times New Roman"/>
          <w:szCs w:val="24"/>
        </w:rPr>
        <w:t xml:space="preserve"> ως ελληνική Κυβέρνηση</w:t>
      </w:r>
      <w:r>
        <w:rPr>
          <w:rFonts w:eastAsia="Times New Roman"/>
          <w:szCs w:val="24"/>
        </w:rPr>
        <w:t>,</w:t>
      </w:r>
      <w:r>
        <w:rPr>
          <w:rFonts w:eastAsia="Times New Roman"/>
          <w:szCs w:val="24"/>
        </w:rPr>
        <w:t xml:space="preserve"> για να τα αντιμετωπίσουμε. </w:t>
      </w:r>
    </w:p>
    <w:p w14:paraId="45C5BC2B" w14:textId="77777777" w:rsidR="008C3EAA" w:rsidRDefault="00C36FE8">
      <w:pPr>
        <w:spacing w:line="600" w:lineRule="auto"/>
        <w:ind w:firstLine="720"/>
        <w:jc w:val="both"/>
        <w:rPr>
          <w:rFonts w:eastAsia="Times New Roman"/>
          <w:szCs w:val="24"/>
        </w:rPr>
      </w:pPr>
      <w:r>
        <w:rPr>
          <w:rFonts w:eastAsia="Times New Roman"/>
          <w:szCs w:val="24"/>
        </w:rPr>
        <w:lastRenderedPageBreak/>
        <w:t>Ο Πρόεδρος Μακρόν πρότεινε -εγώ συμφωνώ απόλυτα- για τη διεθνή συνεργασία, προκειμένου</w:t>
      </w:r>
      <w:r>
        <w:rPr>
          <w:rFonts w:eastAsia="Times New Roman"/>
          <w:szCs w:val="24"/>
        </w:rPr>
        <w:t xml:space="preserve"> να εξαλείψουμε την τρομοκρατία: Κοινή στρατιωτική δύναμη, ευρωπαϊκό εισαγγελέα για θέματα τρομοκρατίας, δημιουργία ειδικής ευρωπαϊκής ακαδημίας κατά της τρομοκρατίας. Γι’ αυτά τι λέτε; </w:t>
      </w:r>
    </w:p>
    <w:p w14:paraId="45C5BC2C" w14:textId="77777777" w:rsidR="008C3EAA" w:rsidRDefault="00C36FE8">
      <w:pPr>
        <w:spacing w:line="600" w:lineRule="auto"/>
        <w:ind w:firstLine="720"/>
        <w:jc w:val="both"/>
        <w:rPr>
          <w:rFonts w:eastAsia="Times New Roman"/>
          <w:szCs w:val="24"/>
        </w:rPr>
      </w:pPr>
      <w:r>
        <w:rPr>
          <w:rFonts w:eastAsia="Times New Roman"/>
          <w:szCs w:val="24"/>
        </w:rPr>
        <w:t xml:space="preserve">Εδώ για την </w:t>
      </w:r>
      <w:r>
        <w:rPr>
          <w:rFonts w:eastAsia="Times New Roman"/>
          <w:szCs w:val="24"/>
          <w:lang w:val="en-US"/>
        </w:rPr>
        <w:t>PESCO</w:t>
      </w:r>
      <w:r>
        <w:rPr>
          <w:rFonts w:eastAsia="Times New Roman"/>
          <w:szCs w:val="24"/>
        </w:rPr>
        <w:t>, για τη μόνιμη δομική συνεργασία, ο Υπουργός Εθνική</w:t>
      </w:r>
      <w:r>
        <w:rPr>
          <w:rFonts w:eastAsia="Times New Roman"/>
          <w:szCs w:val="24"/>
        </w:rPr>
        <w:t>ς Αμύνης δεν μας έχει μιλήσει. Δεν έχουμε ακούσει λέξη από την πλευρά της ελληνικής Κυβέρνησης για κάτι που συντελείται και που διαβάζουμε στις σοβαρότερες εφημερίδες ότι η Ελλάδα συμμετέχει. Με ποια άποψη συμμετέχει; Τι λέτε εκεί; Εδώ στην Ελλάδα συζητάμε</w:t>
      </w:r>
      <w:r>
        <w:rPr>
          <w:rFonts w:eastAsia="Times New Roman"/>
          <w:szCs w:val="24"/>
        </w:rPr>
        <w:t xml:space="preserve"> για τη Σαουδική Αραβία. Εδώ στην Ελλάδα μάς έχετε μπλέξει σε έναν διάλογο που πάει αλλού. </w:t>
      </w:r>
    </w:p>
    <w:p w14:paraId="45C5BC2D" w14:textId="77777777" w:rsidR="008C3EAA" w:rsidRDefault="00C36FE8">
      <w:pPr>
        <w:spacing w:line="600" w:lineRule="auto"/>
        <w:ind w:firstLine="720"/>
        <w:jc w:val="both"/>
        <w:rPr>
          <w:rFonts w:eastAsia="Times New Roman"/>
          <w:szCs w:val="24"/>
        </w:rPr>
      </w:pPr>
      <w:r>
        <w:rPr>
          <w:rFonts w:eastAsia="Times New Roman"/>
          <w:szCs w:val="24"/>
        </w:rPr>
        <w:t>Επί τη ευκαιρία -και πριν ολοκληρώσω- θα καταθέσω και αδιαβάθμητα, κυρία Πρόεδρε, οκτώ έγγραφα</w:t>
      </w:r>
      <w:r>
        <w:rPr>
          <w:rFonts w:eastAsia="Times New Roman"/>
          <w:szCs w:val="24"/>
        </w:rPr>
        <w:t>,</w:t>
      </w:r>
      <w:r>
        <w:rPr>
          <w:rFonts w:eastAsia="Times New Roman"/>
          <w:szCs w:val="24"/>
        </w:rPr>
        <w:t xml:space="preserve"> που δείχνουν πόσο θέλατε αυτόν τον φοβερό μεσάζοντα, πώς ο κ. Καμμέν</w:t>
      </w:r>
      <w:r>
        <w:rPr>
          <w:rFonts w:eastAsia="Times New Roman"/>
          <w:szCs w:val="24"/>
        </w:rPr>
        <w:t xml:space="preserve">ος δεν μπορούσε να προχωρήσει χωρίς τον μεσάζοντα. </w:t>
      </w:r>
    </w:p>
    <w:p w14:paraId="45C5BC2E" w14:textId="77777777" w:rsidR="008C3EAA" w:rsidRDefault="00C36FE8">
      <w:pPr>
        <w:spacing w:line="600" w:lineRule="auto"/>
        <w:ind w:firstLine="720"/>
        <w:jc w:val="both"/>
        <w:rPr>
          <w:rFonts w:eastAsia="Times New Roman"/>
          <w:szCs w:val="24"/>
        </w:rPr>
      </w:pPr>
      <w:r>
        <w:rPr>
          <w:rFonts w:eastAsia="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 xml:space="preserve">του Τμήματος Γραμματείας της Διεύθυνσης Στενογραφίας και Πρακτικών της </w:t>
      </w:r>
      <w:r>
        <w:rPr>
          <w:rFonts w:eastAsia="Times New Roman"/>
          <w:szCs w:val="24"/>
        </w:rPr>
        <w:t>Βουλής)</w:t>
      </w:r>
    </w:p>
    <w:p w14:paraId="45C5BC2F" w14:textId="77777777" w:rsidR="008C3EAA" w:rsidRDefault="00C36FE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Λοβέρδο, αυτά τα έχετε ήδη δημοσιεύσει στο «Πρώτο Θέμα» από τις 18</w:t>
      </w:r>
      <w:r>
        <w:rPr>
          <w:rFonts w:eastAsia="Times New Roman"/>
          <w:szCs w:val="24"/>
        </w:rPr>
        <w:t>.</w:t>
      </w:r>
      <w:r>
        <w:rPr>
          <w:rFonts w:eastAsia="Times New Roman"/>
          <w:szCs w:val="24"/>
        </w:rPr>
        <w:t>50΄. Με ακούτε; Δεν με ακούτε.</w:t>
      </w:r>
    </w:p>
    <w:p w14:paraId="45C5BC30" w14:textId="77777777" w:rsidR="008C3EAA" w:rsidRDefault="00C36FE8">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Λέω, κύριε Υπουργέ, ότι μπορεί να μην έχουμε συζητήσει ποτέ για τα θέματα αυτά, να</w:t>
      </w:r>
      <w:r>
        <w:rPr>
          <w:rFonts w:eastAsia="Times New Roman"/>
          <w:szCs w:val="24"/>
        </w:rPr>
        <w:t xml:space="preserve"> μην έχουμε πει για την </w:t>
      </w:r>
      <w:r>
        <w:rPr>
          <w:rFonts w:eastAsia="Times New Roman"/>
          <w:szCs w:val="24"/>
          <w:lang w:val="en-US"/>
        </w:rPr>
        <w:t>PESCO</w:t>
      </w:r>
      <w:r>
        <w:rPr>
          <w:rFonts w:eastAsia="Times New Roman"/>
          <w:szCs w:val="24"/>
        </w:rPr>
        <w:t xml:space="preserve"> ούτε μία λέξη, να μην έχουμε κάνει ούτε μία συνεδρίαση και να λέει ο Κοινοβουλευτικός σας Εκπρόσωπος κι εσείς ότι έχετε πολιτική, την οποία έχετε καταστρώσει και απλώς, για λόγους που δεν μπορούμε να καταλάβουμε, δεν την ξέρου</w:t>
      </w:r>
      <w:r>
        <w:rPr>
          <w:rFonts w:eastAsia="Times New Roman"/>
          <w:szCs w:val="24"/>
        </w:rPr>
        <w:t xml:space="preserve">ν τα υπόλοιπα πολιτικά κόμματα κι ο ελληνικός λαός; </w:t>
      </w:r>
      <w:r>
        <w:rPr>
          <w:rFonts w:eastAsia="Times New Roman"/>
          <w:b/>
          <w:szCs w:val="24"/>
        </w:rPr>
        <w:t xml:space="preserve">  </w:t>
      </w:r>
    </w:p>
    <w:p w14:paraId="45C5BC31" w14:textId="77777777" w:rsidR="008C3EAA" w:rsidRDefault="00C36FE8">
      <w:pPr>
        <w:spacing w:line="600" w:lineRule="auto"/>
        <w:ind w:firstLine="720"/>
        <w:jc w:val="both"/>
        <w:rPr>
          <w:rFonts w:eastAsia="Times New Roman"/>
          <w:szCs w:val="24"/>
        </w:rPr>
      </w:pPr>
      <w:r>
        <w:rPr>
          <w:rFonts w:eastAsia="Times New Roman"/>
          <w:szCs w:val="24"/>
        </w:rPr>
        <w:t>Ας πούμε για το μεταναστευτικό. Υπάρχουν χώρες –η δικιά μας είναι σε αυτές, αλλά υπάρχουν κι άλλες- που δέχονται πολύ μεγάλη πίεση από το μεταναστευτικό κι έχουν δομικό πρόβλημα, πολλές φορές, τα πολιτ</w:t>
      </w:r>
      <w:r>
        <w:rPr>
          <w:rFonts w:eastAsia="Times New Roman"/>
          <w:szCs w:val="24"/>
        </w:rPr>
        <w:t xml:space="preserve">ικά τους συστήματα. Έχουμε πολιτική απέναντι στο πρόβλημα; Την πολιτική που γεύονται τα νησιά </w:t>
      </w:r>
      <w:r>
        <w:rPr>
          <w:rFonts w:eastAsia="Times New Roman"/>
          <w:szCs w:val="24"/>
        </w:rPr>
        <w:t>μας,</w:t>
      </w:r>
      <w:r>
        <w:rPr>
          <w:rFonts w:eastAsia="Times New Roman"/>
          <w:szCs w:val="24"/>
        </w:rPr>
        <w:t xml:space="preserve"> δεν την λες και πολιτική. Δεν τη λες και πολιτική απέναντι σε αυτό που μας απειλεί, να κλείσουν οι άλλοι τα δικά τους σύνορα απέναντί μας, αυτό που υφίσταντα</w:t>
      </w:r>
      <w:r>
        <w:rPr>
          <w:rFonts w:eastAsia="Times New Roman"/>
          <w:szCs w:val="24"/>
        </w:rPr>
        <w:t xml:space="preserve">ι οι Έλληνες πολίτες τώρα, όταν πηγαίνουν στη Γερμανία. Αυτό είναι κομμάτι της στρατηγικής σας απέναντι στο μεταναστευτικό; Φαντάζομαι ότι δεν θα </w:t>
      </w:r>
      <w:r>
        <w:rPr>
          <w:rFonts w:eastAsia="Times New Roman"/>
          <w:szCs w:val="24"/>
        </w:rPr>
        <w:lastRenderedPageBreak/>
        <w:t xml:space="preserve">είναι. Πάντως, μία πολιτική σας στο θέμα αυτό, που να έχει μία </w:t>
      </w:r>
      <w:proofErr w:type="spellStart"/>
      <w:r>
        <w:rPr>
          <w:rFonts w:eastAsia="Times New Roman"/>
          <w:szCs w:val="24"/>
        </w:rPr>
        <w:t>ευρωπαϊκότητα</w:t>
      </w:r>
      <w:proofErr w:type="spellEnd"/>
      <w:r>
        <w:rPr>
          <w:rFonts w:eastAsia="Times New Roman"/>
          <w:szCs w:val="24"/>
        </w:rPr>
        <w:t>, δηλαδή να ξεφεύγει από τα δικά μ</w:t>
      </w:r>
      <w:r>
        <w:rPr>
          <w:rFonts w:eastAsia="Times New Roman"/>
          <w:szCs w:val="24"/>
        </w:rPr>
        <w:t xml:space="preserve">ας πλαίσια, φοβάμαι πως δεν έχω δει. </w:t>
      </w:r>
    </w:p>
    <w:p w14:paraId="45C5BC32" w14:textId="77777777" w:rsidR="008C3EAA" w:rsidRDefault="00C36FE8">
      <w:pPr>
        <w:spacing w:line="600" w:lineRule="auto"/>
        <w:ind w:firstLine="720"/>
        <w:jc w:val="both"/>
        <w:rPr>
          <w:rFonts w:eastAsia="Times New Roman"/>
          <w:szCs w:val="24"/>
        </w:rPr>
      </w:pPr>
      <w:r>
        <w:rPr>
          <w:rFonts w:eastAsia="Times New Roman"/>
          <w:szCs w:val="24"/>
        </w:rPr>
        <w:t>Πιστεύω, κυρίες και κύριοι Βουλευτές, ότι δεν υπάρχει περίπτωση</w:t>
      </w:r>
      <w:r>
        <w:rPr>
          <w:rFonts w:eastAsia="Times New Roman"/>
          <w:szCs w:val="24"/>
        </w:rPr>
        <w:t>,</w:t>
      </w:r>
      <w:r>
        <w:rPr>
          <w:rFonts w:eastAsia="Times New Roman"/>
          <w:szCs w:val="24"/>
        </w:rPr>
        <w:t xml:space="preserve"> ένας πολιτικός οργανισμός, που έχει για μια συγκεκριμένη συγκυρία κορυφαία θέση στο ελληνικό πολιτικό σύστημα, να μπορεί να προχωρήσει σε μια τέτοια δύσκ</w:t>
      </w:r>
      <w:r>
        <w:rPr>
          <w:rFonts w:eastAsia="Times New Roman"/>
          <w:szCs w:val="24"/>
        </w:rPr>
        <w:t xml:space="preserve">ολη διαδρομή, αν δεν έχει ξεκαθαρισμένα στο εσωτερικό του τα βασικά </w:t>
      </w:r>
      <w:proofErr w:type="spellStart"/>
      <w:r>
        <w:rPr>
          <w:rFonts w:eastAsia="Times New Roman"/>
          <w:szCs w:val="24"/>
        </w:rPr>
        <w:t>προτάγματα</w:t>
      </w:r>
      <w:proofErr w:type="spellEnd"/>
      <w:r>
        <w:rPr>
          <w:rFonts w:eastAsia="Times New Roman"/>
          <w:szCs w:val="24"/>
        </w:rPr>
        <w:t xml:space="preserve"> κι αν δεν έχει ανθρώπους</w:t>
      </w:r>
      <w:r>
        <w:rPr>
          <w:rFonts w:eastAsia="Times New Roman"/>
          <w:szCs w:val="24"/>
        </w:rPr>
        <w:t>,</w:t>
      </w:r>
      <w:r>
        <w:rPr>
          <w:rFonts w:eastAsia="Times New Roman"/>
          <w:szCs w:val="24"/>
        </w:rPr>
        <w:t xml:space="preserve"> που να μπορούν να τα αρθρώσουν με δύναμη, με πίστη και να οδηγήσουν </w:t>
      </w:r>
      <w:r>
        <w:rPr>
          <w:rFonts w:eastAsia="Times New Roman"/>
          <w:szCs w:val="24"/>
        </w:rPr>
        <w:t>σ</w:t>
      </w:r>
      <w:r>
        <w:rPr>
          <w:rFonts w:eastAsia="Times New Roman"/>
          <w:szCs w:val="24"/>
        </w:rPr>
        <w:t>τη συλλογικότητα</w:t>
      </w:r>
      <w:r>
        <w:rPr>
          <w:rFonts w:eastAsia="Times New Roman"/>
          <w:szCs w:val="24"/>
        </w:rPr>
        <w:t>,</w:t>
      </w:r>
      <w:r>
        <w:rPr>
          <w:rFonts w:eastAsia="Times New Roman"/>
          <w:szCs w:val="24"/>
        </w:rPr>
        <w:t xml:space="preserve"> στην οποία ανήκει. </w:t>
      </w:r>
    </w:p>
    <w:p w14:paraId="45C5BC33" w14:textId="77777777" w:rsidR="008C3EAA" w:rsidRDefault="00C36FE8">
      <w:pPr>
        <w:spacing w:line="600" w:lineRule="auto"/>
        <w:ind w:firstLine="720"/>
        <w:jc w:val="both"/>
        <w:rPr>
          <w:rFonts w:eastAsia="Times New Roman"/>
          <w:szCs w:val="24"/>
        </w:rPr>
      </w:pPr>
      <w:r>
        <w:rPr>
          <w:rFonts w:eastAsia="Times New Roman"/>
          <w:szCs w:val="24"/>
        </w:rPr>
        <w:t>Οι εσωτερικές σας προσλαμβάνουσες αντανακλών</w:t>
      </w:r>
      <w:r>
        <w:rPr>
          <w:rFonts w:eastAsia="Times New Roman"/>
          <w:szCs w:val="24"/>
        </w:rPr>
        <w:t>ται στην κεντρική σας πολιτική κι αυτό το βλέπει κανείς</w:t>
      </w:r>
      <w:r>
        <w:rPr>
          <w:rFonts w:eastAsia="Times New Roman"/>
          <w:szCs w:val="24"/>
        </w:rPr>
        <w:t>,</w:t>
      </w:r>
      <w:r>
        <w:rPr>
          <w:rFonts w:eastAsia="Times New Roman"/>
          <w:szCs w:val="24"/>
        </w:rPr>
        <w:t xml:space="preserve"> όχι όταν ακούει να μιλάει ένας Υπουργός ή Υφυπουργός των Εσωτερικών, αλλά όταν ακούει να μιλάει ο οποιοσδήποτε άλλος Υπουργός</w:t>
      </w:r>
      <w:r>
        <w:rPr>
          <w:rFonts w:eastAsia="Times New Roman"/>
          <w:szCs w:val="24"/>
        </w:rPr>
        <w:t>,</w:t>
      </w:r>
      <w:r>
        <w:rPr>
          <w:rFonts w:eastAsia="Times New Roman"/>
          <w:szCs w:val="24"/>
        </w:rPr>
        <w:t xml:space="preserve"> που συμμετέχει στη συλλογική ευθύνη και λειτουργία του δικού σας Υπουργι</w:t>
      </w:r>
      <w:r>
        <w:rPr>
          <w:rFonts w:eastAsia="Times New Roman"/>
          <w:szCs w:val="24"/>
        </w:rPr>
        <w:t xml:space="preserve">κού Συμβουλίου. </w:t>
      </w:r>
    </w:p>
    <w:p w14:paraId="45C5BC34" w14:textId="77777777" w:rsidR="008C3EAA" w:rsidRDefault="00C36FE8">
      <w:pPr>
        <w:spacing w:line="600" w:lineRule="auto"/>
        <w:ind w:firstLine="720"/>
        <w:jc w:val="both"/>
        <w:rPr>
          <w:rFonts w:eastAsia="Times New Roman"/>
          <w:szCs w:val="24"/>
        </w:rPr>
      </w:pPr>
      <w:r>
        <w:rPr>
          <w:rFonts w:eastAsia="Times New Roman"/>
          <w:szCs w:val="24"/>
        </w:rPr>
        <w:t xml:space="preserve">Πώς είναι δυνατόν να </w:t>
      </w:r>
      <w:proofErr w:type="spellStart"/>
      <w:r>
        <w:rPr>
          <w:rFonts w:eastAsia="Times New Roman"/>
          <w:szCs w:val="24"/>
        </w:rPr>
        <w:t>συναρμολογούνται</w:t>
      </w:r>
      <w:proofErr w:type="spellEnd"/>
      <w:r>
        <w:rPr>
          <w:rFonts w:eastAsia="Times New Roman"/>
          <w:szCs w:val="24"/>
        </w:rPr>
        <w:t xml:space="preserve"> αυτά που λέτε –και μ’ αυτό θα κλείσω- με φράσεις του Πρωθυπουργού</w:t>
      </w:r>
      <w:r>
        <w:rPr>
          <w:rFonts w:eastAsia="Times New Roman"/>
          <w:szCs w:val="24"/>
        </w:rPr>
        <w:t xml:space="preserve"> -</w:t>
      </w:r>
      <w:r>
        <w:rPr>
          <w:rFonts w:eastAsia="Times New Roman"/>
          <w:szCs w:val="24"/>
        </w:rPr>
        <w:t xml:space="preserve">περίπου </w:t>
      </w:r>
      <w:r>
        <w:rPr>
          <w:rFonts w:eastAsia="Times New Roman"/>
          <w:szCs w:val="24"/>
        </w:rPr>
        <w:t xml:space="preserve">ως </w:t>
      </w:r>
      <w:r>
        <w:rPr>
          <w:rFonts w:eastAsia="Times New Roman"/>
          <w:szCs w:val="24"/>
        </w:rPr>
        <w:t>καταγγελία</w:t>
      </w:r>
      <w:r>
        <w:rPr>
          <w:rFonts w:eastAsia="Times New Roman"/>
          <w:szCs w:val="24"/>
        </w:rPr>
        <w:t>-</w:t>
      </w:r>
      <w:r>
        <w:rPr>
          <w:rFonts w:eastAsia="Times New Roman"/>
          <w:szCs w:val="24"/>
        </w:rPr>
        <w:t xml:space="preserve"> πρόσφατα στη Λισαβόνα, για την οικονομία της </w:t>
      </w:r>
      <w:r>
        <w:rPr>
          <w:rFonts w:eastAsia="Times New Roman"/>
          <w:szCs w:val="24"/>
        </w:rPr>
        <w:lastRenderedPageBreak/>
        <w:t xml:space="preserve">αγοράς, πάνω στην οποία είναι χτισμένος όλος ο δυτικός κόσμος; </w:t>
      </w:r>
    </w:p>
    <w:p w14:paraId="45C5BC35" w14:textId="77777777" w:rsidR="008C3EAA" w:rsidRDefault="00C36FE8">
      <w:pPr>
        <w:spacing w:line="600" w:lineRule="auto"/>
        <w:ind w:firstLine="720"/>
        <w:jc w:val="both"/>
        <w:rPr>
          <w:rFonts w:eastAsia="Times New Roman"/>
          <w:szCs w:val="24"/>
        </w:rPr>
      </w:pPr>
      <w:r>
        <w:rPr>
          <w:rFonts w:eastAsia="Times New Roman"/>
          <w:szCs w:val="24"/>
        </w:rPr>
        <w:t xml:space="preserve">Το δικό μας ζητούμενο, όταν μιλάμε και εκφέρουμε πολιτικό λόγο από το Κέντρο και την Κεντροαριστερά, είναι το πώς θα μπορέσουμε μέσα στα συνολικά </w:t>
      </w:r>
      <w:proofErr w:type="spellStart"/>
      <w:r>
        <w:rPr>
          <w:rFonts w:eastAsia="Times New Roman"/>
          <w:szCs w:val="24"/>
        </w:rPr>
        <w:t>προτάγματα</w:t>
      </w:r>
      <w:proofErr w:type="spellEnd"/>
      <w:r>
        <w:rPr>
          <w:rFonts w:eastAsia="Times New Roman"/>
          <w:szCs w:val="24"/>
        </w:rPr>
        <w:t xml:space="preserve"> να χωρέσουμε ως πρωτεύον </w:t>
      </w:r>
      <w:proofErr w:type="spellStart"/>
      <w:r>
        <w:rPr>
          <w:rFonts w:eastAsia="Times New Roman"/>
          <w:szCs w:val="24"/>
        </w:rPr>
        <w:t>πρόταγμα</w:t>
      </w:r>
      <w:proofErr w:type="spellEnd"/>
      <w:r>
        <w:rPr>
          <w:rFonts w:eastAsia="Times New Roman"/>
          <w:szCs w:val="24"/>
        </w:rPr>
        <w:t xml:space="preserve"> μια απόπειρα κοινωνικής ισορροπίας και άμβλυνσης των κοινωνικών α</w:t>
      </w:r>
      <w:r>
        <w:rPr>
          <w:rFonts w:eastAsia="Times New Roman"/>
          <w:szCs w:val="24"/>
        </w:rPr>
        <w:t xml:space="preserve">νισοτήτων, κατά το δυνατόν. </w:t>
      </w:r>
    </w:p>
    <w:p w14:paraId="45C5BC36" w14:textId="77777777" w:rsidR="008C3EAA" w:rsidRDefault="00C36FE8">
      <w:pPr>
        <w:spacing w:line="600" w:lineRule="auto"/>
        <w:ind w:firstLine="720"/>
        <w:jc w:val="both"/>
        <w:rPr>
          <w:rFonts w:eastAsia="Times New Roman"/>
          <w:b/>
          <w:szCs w:val="24"/>
        </w:rPr>
      </w:pPr>
      <w:r>
        <w:rPr>
          <w:rFonts w:eastAsia="Times New Roman"/>
          <w:szCs w:val="24"/>
        </w:rPr>
        <w:t>Πρέπει να έχεις, όμως, την ευρύτερη στρατηγική για να το βάλεις αυτό. Αν σου λείπουν όλα τ’ άλλα και το πετάς αυτό, είσαι ένα κομμάτι</w:t>
      </w:r>
      <w:r>
        <w:rPr>
          <w:rFonts w:eastAsia="Times New Roman"/>
          <w:szCs w:val="24"/>
        </w:rPr>
        <w:t>,</w:t>
      </w:r>
      <w:r>
        <w:rPr>
          <w:rFonts w:eastAsia="Times New Roman"/>
          <w:szCs w:val="24"/>
        </w:rPr>
        <w:t xml:space="preserve"> που δεν ανήκει στην ευρωπαϊκή </w:t>
      </w:r>
      <w:r>
        <w:rPr>
          <w:rFonts w:eastAsia="Times New Roman"/>
          <w:szCs w:val="24"/>
        </w:rPr>
        <w:t>σ</w:t>
      </w:r>
      <w:r>
        <w:rPr>
          <w:rFonts w:eastAsia="Times New Roman"/>
          <w:szCs w:val="24"/>
        </w:rPr>
        <w:t xml:space="preserve">οσιαλδημοκρατία, που μπορεί να ανήκει στα </w:t>
      </w:r>
      <w:proofErr w:type="spellStart"/>
      <w:r>
        <w:rPr>
          <w:rFonts w:eastAsia="Times New Roman"/>
          <w:szCs w:val="24"/>
        </w:rPr>
        <w:t>καταγγελτικά</w:t>
      </w:r>
      <w:proofErr w:type="spellEnd"/>
      <w:r>
        <w:rPr>
          <w:rFonts w:eastAsia="Times New Roman"/>
          <w:szCs w:val="24"/>
        </w:rPr>
        <w:t xml:space="preserve"> κομμάτ</w:t>
      </w:r>
      <w:r>
        <w:rPr>
          <w:rFonts w:eastAsia="Times New Roman"/>
          <w:szCs w:val="24"/>
        </w:rPr>
        <w:t>ια των πολιτικών συστημάτων -και δόξα τω Θεώ, στην Ελλάδα αποκτήσαμε πολλά- αλλά όχι σε αυτούς που μπορούν με υπεύθυνο τρόπο να διαμορφώσουν στρατηγικές.</w:t>
      </w:r>
    </w:p>
    <w:p w14:paraId="45C5BC37" w14:textId="77777777" w:rsidR="008C3EAA" w:rsidRDefault="00C36FE8">
      <w:pPr>
        <w:spacing w:line="600" w:lineRule="auto"/>
        <w:ind w:firstLine="720"/>
        <w:jc w:val="both"/>
        <w:rPr>
          <w:rFonts w:eastAsia="Times New Roman"/>
          <w:szCs w:val="24"/>
        </w:rPr>
      </w:pPr>
      <w:r>
        <w:rPr>
          <w:rFonts w:eastAsia="Times New Roman"/>
          <w:szCs w:val="24"/>
        </w:rPr>
        <w:t>Κυρίες και κύριοι Βουλευτές, εγώ πιστεύω ότι έχει γίνει πια σαφές -αυτό πια είναι δεδομένο- πως η Ελλά</w:t>
      </w:r>
      <w:r>
        <w:rPr>
          <w:rFonts w:eastAsia="Times New Roman"/>
          <w:szCs w:val="24"/>
        </w:rPr>
        <w:t xml:space="preserve">δα ανήκει στη </w:t>
      </w:r>
      <w:r>
        <w:rPr>
          <w:rFonts w:eastAsia="Times New Roman"/>
          <w:szCs w:val="24"/>
        </w:rPr>
        <w:t>δ</w:t>
      </w:r>
      <w:r>
        <w:rPr>
          <w:rFonts w:eastAsia="Times New Roman"/>
          <w:szCs w:val="24"/>
        </w:rPr>
        <w:t xml:space="preserve">ύση. Το βασικό κομμάτι, όμως, της </w:t>
      </w:r>
      <w:r>
        <w:rPr>
          <w:rFonts w:eastAsia="Times New Roman"/>
          <w:szCs w:val="24"/>
        </w:rPr>
        <w:t>δ</w:t>
      </w:r>
      <w:r>
        <w:rPr>
          <w:rFonts w:eastAsia="Times New Roman"/>
          <w:szCs w:val="24"/>
        </w:rPr>
        <w:t>ύσης</w:t>
      </w:r>
      <w:r>
        <w:rPr>
          <w:rFonts w:eastAsia="Times New Roman"/>
          <w:szCs w:val="24"/>
        </w:rPr>
        <w:t>,</w:t>
      </w:r>
      <w:r>
        <w:rPr>
          <w:rFonts w:eastAsia="Times New Roman"/>
          <w:szCs w:val="24"/>
        </w:rPr>
        <w:t xml:space="preserve"> που διδάσκει και πολιτισμό, αλλά και που διδάσκει ισορροπίες ανάμεσα στην αποτελεσματικότητα και το κοινωνικό κράτος, είναι η Ευρώπη και το </w:t>
      </w:r>
      <w:r>
        <w:rPr>
          <w:rFonts w:eastAsia="Times New Roman"/>
          <w:szCs w:val="24"/>
        </w:rPr>
        <w:lastRenderedPageBreak/>
        <w:t>σχήμα της, που είναι η Ευρωπαϊκή Ένωση. Εκεί πρέπει να προχω</w:t>
      </w:r>
      <w:r>
        <w:rPr>
          <w:rFonts w:eastAsia="Times New Roman"/>
          <w:szCs w:val="24"/>
        </w:rPr>
        <w:t>ρήσουμε</w:t>
      </w:r>
      <w:r>
        <w:rPr>
          <w:rFonts w:eastAsia="Times New Roman"/>
          <w:szCs w:val="24"/>
        </w:rPr>
        <w:t>.</w:t>
      </w:r>
    </w:p>
    <w:p w14:paraId="45C5BC38" w14:textId="77777777" w:rsidR="008C3EAA" w:rsidRDefault="00C36FE8">
      <w:pPr>
        <w:spacing w:line="600" w:lineRule="auto"/>
        <w:ind w:firstLine="720"/>
        <w:jc w:val="both"/>
        <w:rPr>
          <w:rFonts w:eastAsia="Times New Roman"/>
          <w:szCs w:val="24"/>
        </w:rPr>
      </w:pPr>
      <w:r>
        <w:rPr>
          <w:rFonts w:eastAsia="Times New Roman"/>
          <w:szCs w:val="24"/>
        </w:rPr>
        <w:t>Όσοι την καταγγέλλουν</w:t>
      </w:r>
      <w:r>
        <w:rPr>
          <w:rFonts w:eastAsia="Times New Roman"/>
          <w:szCs w:val="24"/>
        </w:rPr>
        <w:t>,</w:t>
      </w:r>
      <w:r>
        <w:rPr>
          <w:rFonts w:eastAsia="Times New Roman"/>
          <w:szCs w:val="24"/>
        </w:rPr>
        <w:t xml:space="preserve"> δεν μπορούν να έχουν κανέναν ρόλο και καμμία συμμετοχή στην κοινή μας πορεία. </w:t>
      </w:r>
    </w:p>
    <w:p w14:paraId="45C5BC39" w14:textId="77777777" w:rsidR="008C3EAA" w:rsidRDefault="00C36FE8">
      <w:pPr>
        <w:spacing w:line="600" w:lineRule="auto"/>
        <w:ind w:firstLine="720"/>
        <w:jc w:val="both"/>
        <w:rPr>
          <w:rFonts w:eastAsia="Times New Roman"/>
          <w:szCs w:val="24"/>
        </w:rPr>
      </w:pPr>
      <w:r>
        <w:rPr>
          <w:rFonts w:eastAsia="Times New Roman"/>
          <w:szCs w:val="24"/>
        </w:rPr>
        <w:t>Ευχαριστώ.</w:t>
      </w:r>
    </w:p>
    <w:p w14:paraId="45C5BC3A"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Κύριε Λοβέρδο, δεν με ακούσατε</w:t>
      </w:r>
      <w:r>
        <w:rPr>
          <w:rFonts w:eastAsia="Times New Roman"/>
          <w:bCs/>
          <w:szCs w:val="24"/>
        </w:rPr>
        <w:t>,</w:t>
      </w:r>
      <w:r>
        <w:rPr>
          <w:rFonts w:eastAsia="Times New Roman"/>
          <w:bCs/>
          <w:szCs w:val="24"/>
        </w:rPr>
        <w:t xml:space="preserve"> όταν μίλησα.</w:t>
      </w:r>
    </w:p>
    <w:p w14:paraId="45C5BC3B"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άκουσα, κυρία Πρόεδρε.</w:t>
      </w:r>
    </w:p>
    <w:p w14:paraId="45C5BC3C" w14:textId="77777777" w:rsidR="008C3EAA" w:rsidRDefault="00C36FE8">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Λέω ότι έχετε καταθέσει αυτά τα έγγραφα από τις 18.55΄ στο «</w:t>
      </w:r>
      <w:r>
        <w:rPr>
          <w:rFonts w:eastAsia="Times New Roman"/>
          <w:bCs/>
          <w:sz w:val="22"/>
          <w:szCs w:val="24"/>
        </w:rPr>
        <w:t>,</w:t>
      </w:r>
      <w:r>
        <w:rPr>
          <w:rFonts w:eastAsia="Times New Roman"/>
          <w:bCs/>
          <w:szCs w:val="24"/>
        </w:rPr>
        <w:t>» και η είδηση λέει ότι έχουν κατατεθεί στη Βουλή μαζί με την ομιλία του κ. Λοβέρδου. Καλό είναι να ενημερώνετε τι ώρα θα μιλάτε.</w:t>
      </w:r>
    </w:p>
    <w:p w14:paraId="45C5BC3D"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w:t>
      </w:r>
      <w:r>
        <w:rPr>
          <w:rFonts w:eastAsia="Times New Roman"/>
          <w:szCs w:val="24"/>
        </w:rPr>
        <w:t>ά τον προγραμματισμό, κυρία Πρόεδρε.</w:t>
      </w:r>
    </w:p>
    <w:p w14:paraId="45C5BC3E"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Θέλετε μήπως να προλάβετε τις ειδήσεις των 20.00΄ ή των 21.00΄; </w:t>
      </w:r>
    </w:p>
    <w:p w14:paraId="45C5BC3F" w14:textId="77777777" w:rsidR="008C3EAA" w:rsidRDefault="00C36FE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Όχι, κυρία Πρόεδρε. Κάνω και εγώ τον προγραμματισμό μου.</w:t>
      </w:r>
    </w:p>
    <w:p w14:paraId="45C5BC40"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w:t>
      </w:r>
      <w:r>
        <w:rPr>
          <w:rFonts w:eastAsia="Times New Roman"/>
          <w:b/>
          <w:bCs/>
          <w:szCs w:val="24"/>
        </w:rPr>
        <w:t>πούλου):</w:t>
      </w:r>
      <w:r>
        <w:rPr>
          <w:rFonts w:eastAsia="Times New Roman"/>
          <w:bCs/>
          <w:szCs w:val="24"/>
        </w:rPr>
        <w:t xml:space="preserve"> Η Βουλή, όμως, δεν είναι το μέσο για να απευθυνόμαστε. Κάντε το μόνος σας.</w:t>
      </w:r>
    </w:p>
    <w:p w14:paraId="45C5BC41"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Μου δίνετε τον λόγο;</w:t>
      </w:r>
    </w:p>
    <w:p w14:paraId="45C5BC42"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Όχι, δεν χρειάζεται. Έχουμε καταλάβει όλοι γιατί το κάνατε.</w:t>
      </w:r>
    </w:p>
    <w:p w14:paraId="45C5BC43"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το χρει</w:t>
      </w:r>
      <w:r>
        <w:rPr>
          <w:rFonts w:eastAsia="Times New Roman"/>
          <w:szCs w:val="24"/>
        </w:rPr>
        <w:t>άζομαι αυτό που λέτε, κυρία Πρόεδρε. Άλλοι το χρειάζονται, σαν κι εσάς.</w:t>
      </w:r>
    </w:p>
    <w:p w14:paraId="45C5BC44"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Δεν κατάλαβα τι είπατε.</w:t>
      </w:r>
    </w:p>
    <w:p w14:paraId="45C5BC45"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το χρειάζομαι …</w:t>
      </w:r>
    </w:p>
    <w:p w14:paraId="45C5BC46"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Εν πάση </w:t>
      </w:r>
      <w:proofErr w:type="spellStart"/>
      <w:r>
        <w:rPr>
          <w:rFonts w:eastAsia="Times New Roman"/>
          <w:bCs/>
          <w:szCs w:val="24"/>
        </w:rPr>
        <w:t>περιπτώσει</w:t>
      </w:r>
      <w:proofErr w:type="spellEnd"/>
      <w:r>
        <w:rPr>
          <w:rFonts w:eastAsia="Times New Roman"/>
          <w:bCs/>
          <w:szCs w:val="24"/>
        </w:rPr>
        <w:t>, η Βουλή δεν είναι το μέσον</w:t>
      </w:r>
      <w:r>
        <w:rPr>
          <w:rFonts w:eastAsia="Times New Roman"/>
          <w:bCs/>
          <w:szCs w:val="24"/>
        </w:rPr>
        <w:t>,</w:t>
      </w:r>
      <w:r>
        <w:rPr>
          <w:rFonts w:eastAsia="Times New Roman"/>
          <w:bCs/>
          <w:szCs w:val="24"/>
        </w:rPr>
        <w:t xml:space="preserve"> για να κάνουμε τη δημοσιότητά μας.</w:t>
      </w:r>
    </w:p>
    <w:p w14:paraId="45C5BC47"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Ούτε εσείς είστε κριτής κανενός.</w:t>
      </w:r>
    </w:p>
    <w:p w14:paraId="45C5BC48" w14:textId="77777777" w:rsidR="008C3EAA" w:rsidRDefault="00C36FE8">
      <w:pPr>
        <w:spacing w:line="600" w:lineRule="auto"/>
        <w:ind w:firstLine="720"/>
        <w:jc w:val="both"/>
        <w:rPr>
          <w:rFonts w:eastAsia="Times New Roman"/>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Τι είπατε; Ανοίξτε το μικρόφωνο, παρακαλώ, για να καταγράφονται αυτά.</w:t>
      </w:r>
    </w:p>
    <w:p w14:paraId="45C5BC49" w14:textId="77777777" w:rsidR="008C3EAA" w:rsidRDefault="00C36FE8">
      <w:pPr>
        <w:spacing w:line="600" w:lineRule="auto"/>
        <w:ind w:firstLine="720"/>
        <w:jc w:val="both"/>
        <w:rPr>
          <w:rFonts w:eastAsia="Times New Roman"/>
          <w:szCs w:val="24"/>
        </w:rPr>
      </w:pPr>
      <w:r>
        <w:rPr>
          <w:rFonts w:eastAsia="Times New Roman"/>
          <w:b/>
          <w:szCs w:val="24"/>
        </w:rPr>
        <w:t>ΑΝΔΡΕΑΣ</w:t>
      </w:r>
      <w:r>
        <w:rPr>
          <w:rFonts w:eastAsia="Times New Roman"/>
          <w:b/>
          <w:szCs w:val="24"/>
        </w:rPr>
        <w:t xml:space="preserve"> ΛΟΒΕΡΔΟΣ:</w:t>
      </w:r>
      <w:r>
        <w:rPr>
          <w:rFonts w:eastAsia="Times New Roman"/>
          <w:szCs w:val="24"/>
        </w:rPr>
        <w:t xml:space="preserve"> Ούτε εσείς είστε κριτής κανενός. Να είστε πιο προσεκτική.</w:t>
      </w:r>
    </w:p>
    <w:p w14:paraId="45C5BC4A"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Όχι, είμαι Πρόεδρος και δεν θέλω να αισθάνομαι ότι με χρησιμοποιούν διάφοροι εδώ</w:t>
      </w:r>
      <w:r>
        <w:rPr>
          <w:rFonts w:eastAsia="Times New Roman"/>
          <w:bCs/>
          <w:szCs w:val="24"/>
        </w:rPr>
        <w:t>,</w:t>
      </w:r>
      <w:r>
        <w:rPr>
          <w:rFonts w:eastAsia="Times New Roman"/>
          <w:bCs/>
          <w:szCs w:val="24"/>
        </w:rPr>
        <w:t xml:space="preserve"> για να εντυπ</w:t>
      </w:r>
      <w:r>
        <w:rPr>
          <w:rFonts w:eastAsia="Times New Roman"/>
          <w:bCs/>
          <w:szCs w:val="24"/>
        </w:rPr>
        <w:t>ωσιάσουν.</w:t>
      </w:r>
    </w:p>
    <w:p w14:paraId="45C5BC4B"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ξέρω τι είστε. Πά</w:t>
      </w:r>
      <w:r>
        <w:rPr>
          <w:rFonts w:eastAsia="Times New Roman"/>
          <w:szCs w:val="24"/>
        </w:rPr>
        <w:t>ντως</w:t>
      </w:r>
      <w:r>
        <w:rPr>
          <w:rFonts w:eastAsia="Times New Roman"/>
          <w:szCs w:val="24"/>
        </w:rPr>
        <w:t>,</w:t>
      </w:r>
      <w:r>
        <w:rPr>
          <w:rFonts w:eastAsia="Times New Roman"/>
          <w:szCs w:val="24"/>
        </w:rPr>
        <w:t xml:space="preserve"> κριτής των άλλων δεν είστε και να προσέχετε.</w:t>
      </w:r>
    </w:p>
    <w:p w14:paraId="45C5BC4C"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Κύριε Λοβέρδο, καλό είναι να είστε προσεκτικός. Έχετε κάνει πολλά.</w:t>
      </w:r>
    </w:p>
    <w:p w14:paraId="45C5BC4D"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προσέχετε λιγάκι, κυρία Πρόεδρε, γιατί παραβιάζετε και τον ρόλο σας πολλέ</w:t>
      </w:r>
      <w:r>
        <w:rPr>
          <w:rFonts w:eastAsia="Times New Roman"/>
          <w:szCs w:val="24"/>
        </w:rPr>
        <w:t>ς φορές.</w:t>
      </w:r>
    </w:p>
    <w:p w14:paraId="45C5BC4E"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Κάντε μου μομφή, κύριε Λοβέρδο.</w:t>
      </w:r>
    </w:p>
    <w:p w14:paraId="45C5BC4F" w14:textId="77777777" w:rsidR="008C3EAA" w:rsidRDefault="00C36FE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Όχι, δεν θα σας κάνουμε τη χάρη. Θα λέμε, όμως, αυτό που θέλουμε κι εσείς να σκέφτεστε με το «μέσα» μυαλό σας για να είστε σοβαρή!</w:t>
      </w:r>
    </w:p>
    <w:p w14:paraId="45C5BC50" w14:textId="77777777" w:rsidR="008C3EAA" w:rsidRDefault="00C36FE8">
      <w:pPr>
        <w:spacing w:line="600" w:lineRule="auto"/>
        <w:ind w:firstLine="720"/>
        <w:jc w:val="both"/>
        <w:rPr>
          <w:rFonts w:eastAsia="Times New Roman"/>
          <w:szCs w:val="24"/>
        </w:rPr>
      </w:pPr>
      <w:r>
        <w:rPr>
          <w:rFonts w:eastAsia="Times New Roman"/>
          <w:b/>
          <w:bCs/>
          <w:szCs w:val="24"/>
        </w:rPr>
        <w:t>ΠΡΟΕΔΡΕΥΟΥΣΑ (Αναστασί</w:t>
      </w:r>
      <w:r>
        <w:rPr>
          <w:rFonts w:eastAsia="Times New Roman"/>
          <w:b/>
          <w:bCs/>
          <w:szCs w:val="24"/>
        </w:rPr>
        <w:t>α Χριστοδουλοπούλου):</w:t>
      </w:r>
      <w:r>
        <w:rPr>
          <w:rFonts w:eastAsia="Times New Roman"/>
          <w:bCs/>
          <w:szCs w:val="24"/>
        </w:rPr>
        <w:t xml:space="preserve"> Όχι, θα καθόμαστε εδώ σαν </w:t>
      </w:r>
      <w:r>
        <w:rPr>
          <w:rFonts w:eastAsia="Times New Roman"/>
          <w:bCs/>
          <w:szCs w:val="24"/>
        </w:rPr>
        <w:t>«</w:t>
      </w:r>
      <w:r>
        <w:rPr>
          <w:rFonts w:eastAsia="Times New Roman"/>
          <w:bCs/>
          <w:szCs w:val="24"/>
        </w:rPr>
        <w:t>μάρμαρα</w:t>
      </w:r>
      <w:r>
        <w:rPr>
          <w:rFonts w:eastAsia="Times New Roman"/>
          <w:bCs/>
          <w:szCs w:val="24"/>
        </w:rPr>
        <w:t>»</w:t>
      </w:r>
      <w:r>
        <w:rPr>
          <w:rFonts w:eastAsia="Times New Roman"/>
          <w:bCs/>
          <w:szCs w:val="24"/>
        </w:rPr>
        <w:t>,</w:t>
      </w:r>
      <w:r>
        <w:rPr>
          <w:rFonts w:eastAsia="Times New Roman"/>
          <w:bCs/>
          <w:szCs w:val="24"/>
        </w:rPr>
        <w:t xml:space="preserve"> να μας χρησιμοποιείτε! Πρόεδρος είμαι και διευθύνω </w:t>
      </w:r>
      <w:r>
        <w:rPr>
          <w:rFonts w:eastAsia="Times New Roman"/>
          <w:bCs/>
          <w:szCs w:val="24"/>
        </w:rPr>
        <w:t xml:space="preserve">τη </w:t>
      </w:r>
      <w:r>
        <w:rPr>
          <w:rFonts w:eastAsia="Times New Roman"/>
          <w:bCs/>
          <w:szCs w:val="24"/>
        </w:rPr>
        <w:t xml:space="preserve">συζήτηση. Δεν </w:t>
      </w:r>
      <w:r>
        <w:rPr>
          <w:rFonts w:eastAsia="Times New Roman"/>
          <w:bCs/>
          <w:szCs w:val="24"/>
        </w:rPr>
        <w:t>εί</w:t>
      </w:r>
      <w:r>
        <w:rPr>
          <w:rFonts w:eastAsia="Times New Roman"/>
          <w:bCs/>
          <w:szCs w:val="24"/>
        </w:rPr>
        <w:t>μαι εδώ για να σας υπογράφω τα έγγραφα! Σας παρακαλώ!</w:t>
      </w:r>
    </w:p>
    <w:p w14:paraId="45C5BC51" w14:textId="77777777" w:rsidR="008C3EAA" w:rsidRDefault="00C36FE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σας παρακαλώ! Να είστε πιο σοβαρή. Να σοβαρευτείτε.</w:t>
      </w:r>
    </w:p>
    <w:p w14:paraId="45C5BC52" w14:textId="77777777" w:rsidR="008C3EAA" w:rsidRDefault="00C36FE8">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Τελειώσαμε.</w:t>
      </w:r>
    </w:p>
    <w:p w14:paraId="45C5BC53" w14:textId="77777777" w:rsidR="008C3EAA" w:rsidRDefault="00C36FE8">
      <w:pPr>
        <w:spacing w:line="600" w:lineRule="auto"/>
        <w:ind w:firstLine="720"/>
        <w:jc w:val="both"/>
        <w:rPr>
          <w:rFonts w:eastAsia="Times New Roman"/>
          <w:szCs w:val="24"/>
        </w:rPr>
      </w:pPr>
      <w:r>
        <w:rPr>
          <w:rFonts w:eastAsia="Times New Roman"/>
          <w:bCs/>
          <w:szCs w:val="24"/>
        </w:rPr>
        <w:t xml:space="preserve">Τον λόγο έχει ο κ. </w:t>
      </w:r>
      <w:proofErr w:type="spellStart"/>
      <w:r>
        <w:rPr>
          <w:rFonts w:eastAsia="Times New Roman"/>
          <w:bCs/>
          <w:szCs w:val="24"/>
        </w:rPr>
        <w:t>Παναγιώταρος</w:t>
      </w:r>
      <w:proofErr w:type="spellEnd"/>
      <w:r>
        <w:rPr>
          <w:rFonts w:eastAsia="Times New Roman"/>
          <w:bCs/>
          <w:szCs w:val="24"/>
        </w:rPr>
        <w:t xml:space="preserve"> για έξι λεπτά.</w:t>
      </w:r>
    </w:p>
    <w:p w14:paraId="45C5BC54" w14:textId="77777777" w:rsidR="008C3EAA" w:rsidRDefault="00C36FE8">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Με την απαραίτητη ανοχή σας, ευχαριστώ, κυρία Πρόεδρε.</w:t>
      </w:r>
    </w:p>
    <w:p w14:paraId="45C5BC55" w14:textId="77777777" w:rsidR="008C3EAA" w:rsidRDefault="00C36FE8">
      <w:pPr>
        <w:spacing w:line="600" w:lineRule="auto"/>
        <w:ind w:firstLine="720"/>
        <w:jc w:val="both"/>
        <w:rPr>
          <w:rFonts w:eastAsia="Times New Roman"/>
          <w:szCs w:val="24"/>
        </w:rPr>
      </w:pPr>
      <w:r>
        <w:rPr>
          <w:rFonts w:eastAsia="Times New Roman"/>
          <w:szCs w:val="24"/>
        </w:rPr>
        <w:t xml:space="preserve">Όχι, κύριοι της Νέας Δημοκρατίας, δεν είναι ευπρόσδεκτος ο κ. </w:t>
      </w:r>
      <w:proofErr w:type="spellStart"/>
      <w:r>
        <w:rPr>
          <w:rFonts w:eastAsia="Times New Roman"/>
          <w:szCs w:val="24"/>
        </w:rPr>
        <w:t>Ερντογάν</w:t>
      </w:r>
      <w:proofErr w:type="spellEnd"/>
      <w:r>
        <w:rPr>
          <w:rFonts w:eastAsia="Times New Roman"/>
          <w:szCs w:val="24"/>
        </w:rPr>
        <w:t xml:space="preserve"> ούτε σ</w:t>
      </w:r>
      <w:r>
        <w:rPr>
          <w:rFonts w:eastAsia="Times New Roman"/>
          <w:szCs w:val="24"/>
        </w:rPr>
        <w:t xml:space="preserve">την Ελλάδα ούτε στην Αθήνα ούτε στη Θράκη. Όλοι γνωρίζουν –και εσείς- ότι θα έρθει και θα κάνει, εκτός από επικοινωνιακό σόου, και ουσιαστική δουλειά </w:t>
      </w:r>
      <w:r>
        <w:rPr>
          <w:rFonts w:eastAsia="Times New Roman"/>
          <w:szCs w:val="24"/>
        </w:rPr>
        <w:t>,</w:t>
      </w:r>
      <w:r>
        <w:rPr>
          <w:rFonts w:eastAsia="Times New Roman"/>
          <w:szCs w:val="24"/>
        </w:rPr>
        <w:t xml:space="preserve">σε βάρος της εθνικής </w:t>
      </w:r>
      <w:proofErr w:type="spellStart"/>
      <w:r>
        <w:rPr>
          <w:rFonts w:eastAsia="Times New Roman"/>
          <w:szCs w:val="24"/>
        </w:rPr>
        <w:t>ακεραιότητος</w:t>
      </w:r>
      <w:proofErr w:type="spellEnd"/>
      <w:r>
        <w:rPr>
          <w:rFonts w:eastAsia="Times New Roman"/>
          <w:szCs w:val="24"/>
        </w:rPr>
        <w:t xml:space="preserve"> της </w:t>
      </w:r>
      <w:proofErr w:type="spellStart"/>
      <w:r>
        <w:rPr>
          <w:rFonts w:eastAsia="Times New Roman"/>
          <w:szCs w:val="24"/>
        </w:rPr>
        <w:t>πατρίδος</w:t>
      </w:r>
      <w:proofErr w:type="spellEnd"/>
      <w:r>
        <w:rPr>
          <w:rFonts w:eastAsia="Times New Roman"/>
          <w:szCs w:val="24"/>
        </w:rPr>
        <w:t xml:space="preserve"> μας. Για μία ακόμη φορά </w:t>
      </w:r>
      <w:r>
        <w:rPr>
          <w:rFonts w:eastAsia="Times New Roman"/>
          <w:szCs w:val="24"/>
        </w:rPr>
        <w:lastRenderedPageBreak/>
        <w:t>μέσα σε λίγους μήνες θα δούμε πάλι</w:t>
      </w:r>
      <w:r>
        <w:rPr>
          <w:rFonts w:eastAsia="Times New Roman"/>
          <w:szCs w:val="24"/>
        </w:rPr>
        <w:t xml:space="preserve"> έναν ανώτατο Τούρκο αξιωματούχο να αλωνίζει στη Θράκη μας και το ελληνικό κράτος να συμπεριφέρεται σαν </w:t>
      </w:r>
      <w:proofErr w:type="spellStart"/>
      <w:r>
        <w:rPr>
          <w:rFonts w:eastAsia="Times New Roman"/>
          <w:szCs w:val="24"/>
        </w:rPr>
        <w:t>γιουσουφάκι</w:t>
      </w:r>
      <w:proofErr w:type="spellEnd"/>
      <w:r>
        <w:rPr>
          <w:rFonts w:eastAsia="Times New Roman"/>
          <w:szCs w:val="24"/>
        </w:rPr>
        <w:t>.</w:t>
      </w:r>
    </w:p>
    <w:p w14:paraId="45C5BC56" w14:textId="77777777" w:rsidR="008C3EAA" w:rsidRDefault="00C36FE8">
      <w:pPr>
        <w:spacing w:line="600" w:lineRule="auto"/>
        <w:ind w:firstLine="720"/>
        <w:jc w:val="both"/>
        <w:rPr>
          <w:rFonts w:eastAsia="Times New Roman"/>
          <w:szCs w:val="24"/>
        </w:rPr>
      </w:pPr>
      <w:r>
        <w:rPr>
          <w:rFonts w:eastAsia="Times New Roman"/>
          <w:szCs w:val="24"/>
        </w:rPr>
        <w:t xml:space="preserve">Αναφέρθηκε ο κ. </w:t>
      </w:r>
      <w:proofErr w:type="spellStart"/>
      <w:r>
        <w:rPr>
          <w:rFonts w:eastAsia="Times New Roman"/>
          <w:szCs w:val="24"/>
        </w:rPr>
        <w:t>Κατρούγκαλος</w:t>
      </w:r>
      <w:proofErr w:type="spellEnd"/>
      <w:r>
        <w:rPr>
          <w:rFonts w:eastAsia="Times New Roman"/>
          <w:szCs w:val="24"/>
        </w:rPr>
        <w:t xml:space="preserve"> κάποια στιγμή στην ομιλία του σε ένα σύμπτωμα της ψυχολογίας –αν δεν κάνω λάθος- σχετικά με την ολική τύφλωση.</w:t>
      </w:r>
      <w:r>
        <w:rPr>
          <w:rFonts w:eastAsia="Times New Roman"/>
          <w:szCs w:val="24"/>
        </w:rPr>
        <w:t xml:space="preserve"> Ολική τύφλωση, κύριε </w:t>
      </w:r>
      <w:proofErr w:type="spellStart"/>
      <w:r>
        <w:rPr>
          <w:rFonts w:eastAsia="Times New Roman"/>
          <w:szCs w:val="24"/>
        </w:rPr>
        <w:t>Κατρούγκαλε</w:t>
      </w:r>
      <w:proofErr w:type="spellEnd"/>
      <w:r>
        <w:rPr>
          <w:rFonts w:eastAsia="Times New Roman"/>
          <w:szCs w:val="24"/>
        </w:rPr>
        <w:t>, θα έπρεπε –εκτός και εάν μιλούσατε για αυτοκριτική- να κάνετε σαν Κυβέρνηση</w:t>
      </w:r>
      <w:r>
        <w:rPr>
          <w:rFonts w:eastAsia="Times New Roman"/>
          <w:szCs w:val="24"/>
        </w:rPr>
        <w:t>,</w:t>
      </w:r>
      <w:r>
        <w:rPr>
          <w:rFonts w:eastAsia="Times New Roman"/>
          <w:szCs w:val="24"/>
        </w:rPr>
        <w:t xml:space="preserve"> με όλα όσα έχετε πει στο πρόσφατο παρελθόν, με όσα πράττετε τώρα και με όσα συμβαίνουν γενικότερα στην κοινωνία μας.</w:t>
      </w:r>
    </w:p>
    <w:p w14:paraId="45C5BC57" w14:textId="77777777" w:rsidR="008C3EAA" w:rsidRDefault="00C36FE8">
      <w:pPr>
        <w:spacing w:line="600" w:lineRule="auto"/>
        <w:ind w:firstLine="720"/>
        <w:jc w:val="both"/>
        <w:rPr>
          <w:rFonts w:eastAsia="Times New Roman"/>
          <w:szCs w:val="24"/>
        </w:rPr>
      </w:pPr>
      <w:r>
        <w:rPr>
          <w:rFonts w:eastAsia="Times New Roman"/>
          <w:szCs w:val="24"/>
        </w:rPr>
        <w:t>Η ανησυχούσα Νέα Δημοκρατία</w:t>
      </w:r>
      <w:r>
        <w:rPr>
          <w:rFonts w:eastAsia="Times New Roman"/>
          <w:szCs w:val="24"/>
        </w:rPr>
        <w:t xml:space="preserve"> έφερε μια επίκαιρη επερώτηση</w:t>
      </w:r>
      <w:r>
        <w:rPr>
          <w:rFonts w:eastAsia="Times New Roman"/>
          <w:szCs w:val="24"/>
        </w:rPr>
        <w:t>,</w:t>
      </w:r>
      <w:r>
        <w:rPr>
          <w:rFonts w:eastAsia="Times New Roman"/>
          <w:szCs w:val="24"/>
        </w:rPr>
        <w:t xml:space="preserve"> σχετικά με το μέλλον της Ευρώπης. Το ζήτημα κατ’ αρχάς</w:t>
      </w:r>
      <w:r>
        <w:rPr>
          <w:rFonts w:eastAsia="Times New Roman"/>
          <w:szCs w:val="24"/>
        </w:rPr>
        <w:t>,</w:t>
      </w:r>
      <w:r>
        <w:rPr>
          <w:rFonts w:eastAsia="Times New Roman"/>
          <w:szCs w:val="24"/>
        </w:rPr>
        <w:t xml:space="preserve"> είναι εάν η Ευρωπαϊκή Ένωση είναι το ίδιο με την Ευρώπη. Εμείς θεωρούμε ότι δεν είναι Ευρώπη η Ευρωπαϊκή Ένωση, ειδικότερα όπως είναι δομημένη στην εποχή μας. </w:t>
      </w:r>
    </w:p>
    <w:p w14:paraId="45C5BC58" w14:textId="77777777" w:rsidR="008C3EAA" w:rsidRDefault="00C36FE8">
      <w:pPr>
        <w:spacing w:line="600" w:lineRule="auto"/>
        <w:ind w:firstLine="720"/>
        <w:jc w:val="both"/>
        <w:rPr>
          <w:rFonts w:eastAsia="Times New Roman"/>
          <w:szCs w:val="24"/>
        </w:rPr>
      </w:pPr>
      <w:r>
        <w:rPr>
          <w:rFonts w:eastAsia="Times New Roman"/>
          <w:szCs w:val="24"/>
        </w:rPr>
        <w:t>Κατ’ αρχάς, κύριοι της Νέας Δημοκρατίας, ποιες είναι οι θέσεις σας για την Ευρώπη, για την ολοκλήρωση και για όλα όσα μας είπατε κατά τη διάρκεια των ομιλιών των Βουλευτών σας; Έχετε θέσεις ή οι θέσεις είναι ό,τι σας επιτάσσει η Ευρωπαϊκή Ένωση, η δικτατορ</w:t>
      </w:r>
      <w:r>
        <w:rPr>
          <w:rFonts w:eastAsia="Times New Roman"/>
          <w:szCs w:val="24"/>
        </w:rPr>
        <w:t xml:space="preserve">ία του </w:t>
      </w:r>
      <w:proofErr w:type="spellStart"/>
      <w:r>
        <w:rPr>
          <w:rFonts w:eastAsia="Times New Roman"/>
          <w:szCs w:val="24"/>
          <w:lang w:val="en-US"/>
        </w:rPr>
        <w:t>Eurogroup</w:t>
      </w:r>
      <w:proofErr w:type="spellEnd"/>
      <w:r>
        <w:rPr>
          <w:rFonts w:eastAsia="Times New Roman"/>
          <w:szCs w:val="24"/>
        </w:rPr>
        <w:t xml:space="preserve">, της Κομισιόν και όλων αυτών </w:t>
      </w:r>
      <w:r>
        <w:rPr>
          <w:rFonts w:eastAsia="Times New Roman"/>
          <w:szCs w:val="24"/>
        </w:rPr>
        <w:lastRenderedPageBreak/>
        <w:t>των στελεχών της Ευρωπαϊκής Ένωσης, οι οποίοι μάλιστα</w:t>
      </w:r>
      <w:r>
        <w:rPr>
          <w:rFonts w:eastAsia="Times New Roman"/>
          <w:szCs w:val="24"/>
        </w:rPr>
        <w:t>,</w:t>
      </w:r>
      <w:r>
        <w:rPr>
          <w:rFonts w:eastAsia="Times New Roman"/>
          <w:szCs w:val="24"/>
        </w:rPr>
        <w:t xml:space="preserve"> δεν είναι καν αιρετοί, αλλά οι περισσότεροι εξ αυτών είναι «φυτευτοί»;</w:t>
      </w:r>
    </w:p>
    <w:p w14:paraId="45C5BC59" w14:textId="77777777" w:rsidR="008C3EAA" w:rsidRDefault="00C36FE8">
      <w:pPr>
        <w:spacing w:line="600" w:lineRule="auto"/>
        <w:ind w:firstLine="720"/>
        <w:jc w:val="both"/>
        <w:rPr>
          <w:rFonts w:eastAsia="Times New Roman"/>
          <w:szCs w:val="24"/>
        </w:rPr>
      </w:pPr>
      <w:r>
        <w:rPr>
          <w:rFonts w:eastAsia="Times New Roman"/>
          <w:szCs w:val="24"/>
        </w:rPr>
        <w:t>Για ποια Ευρωπαϊκή Ένωση ομιλείτε, κύριοι της Νέας Δημοκρατίας, αλλά και των υπολοίπ</w:t>
      </w:r>
      <w:r>
        <w:rPr>
          <w:rFonts w:eastAsia="Times New Roman"/>
          <w:szCs w:val="24"/>
        </w:rPr>
        <w:t>ων κομμάτων, που όλοι προσπαθείτε –κάνετε έναν διαγωνισμό- να δείξετε το φιλοευρωπαϊκό σας πρόσωπο; Είναι αυτή του 1981, όταν εισήλθε η πατρίδα μας στην τότε Ευρωπαϊκή Οικονομική Κοινότητα; Επρόκειτο για μια οικονομική κοινότητα</w:t>
      </w:r>
      <w:r>
        <w:rPr>
          <w:rFonts w:eastAsia="Times New Roman"/>
          <w:szCs w:val="24"/>
        </w:rPr>
        <w:t>,</w:t>
      </w:r>
      <w:r>
        <w:rPr>
          <w:rFonts w:eastAsia="Times New Roman"/>
          <w:szCs w:val="24"/>
        </w:rPr>
        <w:t xml:space="preserve"> όπου τα κράτη-μέλη θα είχα</w:t>
      </w:r>
      <w:r>
        <w:rPr>
          <w:rFonts w:eastAsia="Times New Roman"/>
          <w:szCs w:val="24"/>
        </w:rPr>
        <w:t>ν ωφελήματα</w:t>
      </w:r>
      <w:r>
        <w:rPr>
          <w:rFonts w:eastAsia="Times New Roman"/>
          <w:szCs w:val="24"/>
        </w:rPr>
        <w:t>,</w:t>
      </w:r>
      <w:r>
        <w:rPr>
          <w:rFonts w:eastAsia="Times New Roman"/>
          <w:szCs w:val="24"/>
        </w:rPr>
        <w:t xml:space="preserve"> σε σχέση με άλλα κράτη, τα οποία δεν ήταν μέλη αυτής της Ευρωπαϊκής Οικονομικής Κοινότητας.</w:t>
      </w:r>
    </w:p>
    <w:p w14:paraId="45C5BC5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Ή της Ευρωπαϊκής Ένωσης του 2017 με το εγκληματικό ευρώ και τις συνέπειες αυτού του εγκληματικού ευρώ, τις οποίες βιώνουν όλοι οι Έλληνες πολίτες; Ή τη</w:t>
      </w:r>
      <w:r>
        <w:rPr>
          <w:rFonts w:eastAsia="Times New Roman" w:cs="Times New Roman"/>
          <w:szCs w:val="24"/>
        </w:rPr>
        <w:t xml:space="preserve">ς Ευρωπαϊκής Ένωσης των μνημονίων, της κοινωνικής καταστροφής, των μη κυβερνητικών οργανώσεων, των λαθρομεταναστών, του Τζορτζ </w:t>
      </w:r>
      <w:proofErr w:type="spellStart"/>
      <w:r>
        <w:rPr>
          <w:rFonts w:eastAsia="Times New Roman" w:cs="Times New Roman"/>
          <w:szCs w:val="24"/>
        </w:rPr>
        <w:t>Σόρος</w:t>
      </w:r>
      <w:proofErr w:type="spellEnd"/>
      <w:r>
        <w:rPr>
          <w:rFonts w:eastAsia="Times New Roman" w:cs="Times New Roman"/>
          <w:szCs w:val="24"/>
        </w:rPr>
        <w:t xml:space="preserve"> και όλων αυτών, οι οποίοι</w:t>
      </w:r>
      <w:r>
        <w:rPr>
          <w:rFonts w:eastAsia="Times New Roman" w:cs="Times New Roman"/>
          <w:szCs w:val="24"/>
        </w:rPr>
        <w:t>,</w:t>
      </w:r>
      <w:r>
        <w:rPr>
          <w:rFonts w:eastAsia="Times New Roman" w:cs="Times New Roman"/>
          <w:szCs w:val="24"/>
        </w:rPr>
        <w:t xml:space="preserve"> το μόνο το οποίο απεργάζονται μέσω της Ευρωπαϊκής Ένωσης</w:t>
      </w:r>
      <w:r>
        <w:rPr>
          <w:rFonts w:eastAsia="Times New Roman" w:cs="Times New Roman"/>
          <w:szCs w:val="24"/>
        </w:rPr>
        <w:t>,</w:t>
      </w:r>
      <w:r>
        <w:rPr>
          <w:rFonts w:eastAsia="Times New Roman" w:cs="Times New Roman"/>
          <w:szCs w:val="24"/>
        </w:rPr>
        <w:t xml:space="preserve"> είναι η διάλυση της πραγματικής Ευρώπη</w:t>
      </w:r>
      <w:r>
        <w:rPr>
          <w:rFonts w:eastAsia="Times New Roman" w:cs="Times New Roman"/>
          <w:szCs w:val="24"/>
        </w:rPr>
        <w:t>ς;</w:t>
      </w:r>
    </w:p>
    <w:p w14:paraId="45C5BC5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είδαμε </w:t>
      </w:r>
      <w:r>
        <w:rPr>
          <w:rFonts w:eastAsia="Times New Roman" w:cs="Times New Roman"/>
          <w:szCs w:val="24"/>
        </w:rPr>
        <w:t>την</w:t>
      </w:r>
      <w:r>
        <w:rPr>
          <w:rFonts w:eastAsia="Times New Roman" w:cs="Times New Roman"/>
          <w:szCs w:val="24"/>
        </w:rPr>
        <w:t xml:space="preserve"> Ευρωπαϊκή Ένωση, με αυτό το έγκλημα του ευρώ, να προχωράει στην ουσία στον διαχωρισμό της δημοσιονομικής από την οικονομική και νομισματική πολιτική και την αδυναμία της όποιας άσκησης εθνικής ανεξάρτητης οικονομικής πολιτικής από τα κράτ</w:t>
      </w:r>
      <w:r>
        <w:rPr>
          <w:rFonts w:eastAsia="Times New Roman" w:cs="Times New Roman"/>
          <w:szCs w:val="24"/>
        </w:rPr>
        <w:t>η-μέλη</w:t>
      </w:r>
      <w:r>
        <w:rPr>
          <w:rFonts w:eastAsia="Times New Roman" w:cs="Times New Roman"/>
          <w:szCs w:val="24"/>
        </w:rPr>
        <w:t>,</w:t>
      </w:r>
      <w:r>
        <w:rPr>
          <w:rFonts w:eastAsia="Times New Roman" w:cs="Times New Roman"/>
          <w:szCs w:val="24"/>
        </w:rPr>
        <w:t xml:space="preserve"> που απαρτίζουν την Ευρωζώνη κατά κύριο λόγο. Διότι τα κράτη της Ευρωζώνης για τις δημόσιες δαπάνες τους δανείζονται αναγκαστικά με τοκογλυφικά επιτόκια για τα σημερινά δεδομένα από τις ιδιωτικές τράπεζες, αυτές που έχουν χρεοκοπήσει </w:t>
      </w:r>
      <w:proofErr w:type="spellStart"/>
      <w:r>
        <w:rPr>
          <w:rFonts w:eastAsia="Times New Roman" w:cs="Times New Roman"/>
          <w:szCs w:val="24"/>
        </w:rPr>
        <w:t>πολλάκις</w:t>
      </w:r>
      <w:proofErr w:type="spellEnd"/>
      <w:r>
        <w:rPr>
          <w:rFonts w:eastAsia="Times New Roman" w:cs="Times New Roman"/>
          <w:szCs w:val="24"/>
        </w:rPr>
        <w:t xml:space="preserve">. </w:t>
      </w:r>
    </w:p>
    <w:p w14:paraId="45C5BC5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ο ελληνικός λαός δανείζεται συνεχώς</w:t>
      </w:r>
      <w:r>
        <w:rPr>
          <w:rFonts w:eastAsia="Times New Roman" w:cs="Times New Roman"/>
          <w:szCs w:val="24"/>
        </w:rPr>
        <w:t>,</w:t>
      </w:r>
      <w:r>
        <w:rPr>
          <w:rFonts w:eastAsia="Times New Roman" w:cs="Times New Roman"/>
          <w:szCs w:val="24"/>
        </w:rPr>
        <w:t xml:space="preserve"> μέσω των </w:t>
      </w:r>
      <w:proofErr w:type="spellStart"/>
      <w:r>
        <w:rPr>
          <w:rFonts w:eastAsia="Times New Roman" w:cs="Times New Roman"/>
          <w:szCs w:val="24"/>
        </w:rPr>
        <w:t>ανακεφαλαιοποίησεων</w:t>
      </w:r>
      <w:proofErr w:type="spellEnd"/>
      <w:r>
        <w:rPr>
          <w:rFonts w:eastAsia="Times New Roman" w:cs="Times New Roman"/>
          <w:szCs w:val="24"/>
        </w:rPr>
        <w:t xml:space="preserve"> ή παλαιότερα με τις κρατικές εγγυήσεις</w:t>
      </w:r>
      <w:r>
        <w:rPr>
          <w:rFonts w:eastAsia="Times New Roman" w:cs="Times New Roman"/>
          <w:szCs w:val="24"/>
        </w:rPr>
        <w:t>,</w:t>
      </w:r>
      <w:r>
        <w:rPr>
          <w:rFonts w:eastAsia="Times New Roman" w:cs="Times New Roman"/>
          <w:szCs w:val="24"/>
        </w:rPr>
        <w:t xml:space="preserve"> για να τις </w:t>
      </w:r>
      <w:proofErr w:type="spellStart"/>
      <w:r>
        <w:rPr>
          <w:rFonts w:eastAsia="Times New Roman" w:cs="Times New Roman"/>
          <w:szCs w:val="24"/>
        </w:rPr>
        <w:t>ξαναχρεοκοπούν</w:t>
      </w:r>
      <w:proofErr w:type="spellEnd"/>
      <w:r>
        <w:rPr>
          <w:rFonts w:eastAsia="Times New Roman" w:cs="Times New Roman"/>
          <w:szCs w:val="24"/>
        </w:rPr>
        <w:t xml:space="preserve"> και να τις </w:t>
      </w:r>
      <w:proofErr w:type="spellStart"/>
      <w:r>
        <w:rPr>
          <w:rFonts w:eastAsia="Times New Roman" w:cs="Times New Roman"/>
          <w:szCs w:val="24"/>
        </w:rPr>
        <w:t>ξαναχρεοκοπούν</w:t>
      </w:r>
      <w:proofErr w:type="spellEnd"/>
      <w:r>
        <w:rPr>
          <w:rFonts w:eastAsia="Times New Roman" w:cs="Times New Roman"/>
          <w:szCs w:val="24"/>
        </w:rPr>
        <w:t>. Και την ίδια ώρα</w:t>
      </w:r>
      <w:r>
        <w:rPr>
          <w:rFonts w:eastAsia="Times New Roman" w:cs="Times New Roman"/>
          <w:szCs w:val="24"/>
        </w:rPr>
        <w:t>,</w:t>
      </w:r>
      <w:r>
        <w:rPr>
          <w:rFonts w:eastAsia="Times New Roman" w:cs="Times New Roman"/>
          <w:szCs w:val="24"/>
        </w:rPr>
        <w:t xml:space="preserve"> δανείζουν τα κράτη, ενώ αυτά δανείζονται από την Ευρωπαϊκή Κεντρική Τράπεζα</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πολύ χαμηλά επιτόκια. Σε αντίθεση με όσες χώρες,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είναι μέλη της Ευρωπαϊκής Ένωσης, δεν είναι μέλη της Ευρωζώνης, οι οποίες στην κυριολεξία</w:t>
      </w:r>
      <w:r>
        <w:rPr>
          <w:rFonts w:eastAsia="Times New Roman" w:cs="Times New Roman"/>
          <w:szCs w:val="24"/>
        </w:rPr>
        <w:t>,</w:t>
      </w:r>
      <w:r>
        <w:rPr>
          <w:rFonts w:eastAsia="Times New Roman" w:cs="Times New Roman"/>
          <w:szCs w:val="24"/>
        </w:rPr>
        <w:t xml:space="preserve"> πετάνε. Χαρακτηριστικά η Δανία, η οποία έχει το εθνικό της νόμισμα, δεν χρωστάει πλέον τίποτα σε κανέναν. Ε</w:t>
      </w:r>
      <w:r>
        <w:rPr>
          <w:rFonts w:eastAsia="Times New Roman" w:cs="Times New Roman"/>
          <w:szCs w:val="24"/>
        </w:rPr>
        <w:t xml:space="preserve">ίναι η πρώτη χώρα σε ολόκληρη την Ευρώπη και όχι μόνο. Η οικονομία της Σουηδίας, μία </w:t>
      </w:r>
      <w:r>
        <w:rPr>
          <w:rFonts w:eastAsia="Times New Roman" w:cs="Times New Roman"/>
          <w:szCs w:val="24"/>
        </w:rPr>
        <w:lastRenderedPageBreak/>
        <w:t xml:space="preserve">άλλη σκανδιναβική χώρα, που και αυτή έχει εθνικό νόμισμα, βρίσκεται στα καλύτερά της. </w:t>
      </w:r>
    </w:p>
    <w:p w14:paraId="45C5BC5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Τσεχία, μία χώρα</w:t>
      </w:r>
      <w:r>
        <w:rPr>
          <w:rFonts w:eastAsia="Times New Roman" w:cs="Times New Roman"/>
          <w:szCs w:val="24"/>
        </w:rPr>
        <w:t>,</w:t>
      </w:r>
      <w:r>
        <w:rPr>
          <w:rFonts w:eastAsia="Times New Roman" w:cs="Times New Roman"/>
          <w:szCs w:val="24"/>
        </w:rPr>
        <w:t xml:space="preserve"> η οποία μπήκε πολύ μετά από την Ελλάδα στην Ευρωπαϊκή Ένωση, βλέ</w:t>
      </w:r>
      <w:r>
        <w:rPr>
          <w:rFonts w:eastAsia="Times New Roman" w:cs="Times New Roman"/>
          <w:szCs w:val="24"/>
        </w:rPr>
        <w:t xml:space="preserve">πει να πραγματοποιείται ο ορισμός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με ανεργία μόλις στο 3%. Διότι αυτό είναι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όχι αυτά που μας έλεγε παλαιότερα η </w:t>
      </w:r>
      <w:r>
        <w:rPr>
          <w:rFonts w:eastAsia="Times New Roman" w:cs="Times New Roman"/>
          <w:szCs w:val="24"/>
        </w:rPr>
        <w:t>σ</w:t>
      </w:r>
      <w:r>
        <w:rPr>
          <w:rFonts w:eastAsia="Times New Roman" w:cs="Times New Roman"/>
          <w:szCs w:val="24"/>
        </w:rPr>
        <w:t xml:space="preserve">υγκυβέρνηση Νέας Δημοκρατίας-ΠΑΣΟΚ ή η τωρινή </w:t>
      </w:r>
      <w:r>
        <w:rPr>
          <w:rFonts w:eastAsia="Times New Roman" w:cs="Times New Roman"/>
          <w:szCs w:val="24"/>
        </w:rPr>
        <w:t>σ</w:t>
      </w:r>
      <w:r>
        <w:rPr>
          <w:rFonts w:eastAsia="Times New Roman" w:cs="Times New Roman"/>
          <w:szCs w:val="24"/>
        </w:rPr>
        <w:t xml:space="preserve">υγκυβέρνηση ΣΥΡΙΖΑ-Ανεξαρτήτων Ελλήνων περί επιτυχημένων πολιτικών και πρακτικών, όταν η ανεργία κινείται στο 21% και πάνω. </w:t>
      </w:r>
    </w:p>
    <w:p w14:paraId="45C5BC5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Βουλγαρία και η Ρουμανία είναι δύο χώρες</w:t>
      </w:r>
      <w:r>
        <w:rPr>
          <w:rFonts w:eastAsia="Times New Roman" w:cs="Times New Roman"/>
          <w:szCs w:val="24"/>
        </w:rPr>
        <w:t>,</w:t>
      </w:r>
      <w:r>
        <w:rPr>
          <w:rFonts w:eastAsia="Times New Roman" w:cs="Times New Roman"/>
          <w:szCs w:val="24"/>
        </w:rPr>
        <w:t xml:space="preserve"> οι οποίες εισήλθαν εσχάτως στην Ευρωπαϊκή Ένωση, αλλά έχουν προχωρήσει οικονομικά και ο</w:t>
      </w:r>
      <w:r>
        <w:rPr>
          <w:rFonts w:eastAsia="Times New Roman" w:cs="Times New Roman"/>
          <w:szCs w:val="24"/>
        </w:rPr>
        <w:t>ι ρυθμοί ανάπτυξής τους είναι αξιοζήλευτοι</w:t>
      </w:r>
      <w:r>
        <w:rPr>
          <w:rFonts w:eastAsia="Times New Roman" w:cs="Times New Roman"/>
          <w:szCs w:val="24"/>
        </w:rPr>
        <w:t>,</w:t>
      </w:r>
      <w:r>
        <w:rPr>
          <w:rFonts w:eastAsia="Times New Roman" w:cs="Times New Roman"/>
          <w:szCs w:val="24"/>
        </w:rPr>
        <w:t xml:space="preserve"> με ό,τι αυτό μπορεί να σημαίνει. Η Πολωνία, άλλη μία χώρα</w:t>
      </w:r>
      <w:r>
        <w:rPr>
          <w:rFonts w:eastAsia="Times New Roman" w:cs="Times New Roman"/>
          <w:szCs w:val="24"/>
        </w:rPr>
        <w:t>,</w:t>
      </w:r>
      <w:r>
        <w:rPr>
          <w:rFonts w:eastAsia="Times New Roman" w:cs="Times New Roman"/>
          <w:szCs w:val="24"/>
        </w:rPr>
        <w:t xml:space="preserve"> η οποία εισήλθε πολύ μετά την Ελλάδα και αυτή στην Ευρωπαϊκή Ένωση με το εθνικό της νόμισμα, βλέπει τους οικονομικούς της δείκτες να πηγαίνουν πολύ καλά.</w:t>
      </w:r>
    </w:p>
    <w:p w14:paraId="45C5BC5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Ποια Ευρώπη θέλετε</w:t>
      </w:r>
      <w:r>
        <w:rPr>
          <w:rFonts w:eastAsia="Times New Roman" w:cs="Times New Roman"/>
          <w:szCs w:val="24"/>
        </w:rPr>
        <w:t>; Α</w:t>
      </w:r>
      <w:r>
        <w:rPr>
          <w:rFonts w:eastAsia="Times New Roman" w:cs="Times New Roman"/>
          <w:szCs w:val="24"/>
        </w:rPr>
        <w:t xml:space="preserve">υτή </w:t>
      </w:r>
      <w:r>
        <w:rPr>
          <w:rFonts w:eastAsia="Times New Roman" w:cs="Times New Roman"/>
          <w:szCs w:val="24"/>
        </w:rPr>
        <w:t>που βρίθει</w:t>
      </w:r>
      <w:r>
        <w:rPr>
          <w:rFonts w:eastAsia="Times New Roman" w:cs="Times New Roman"/>
          <w:szCs w:val="24"/>
        </w:rPr>
        <w:t xml:space="preserve"> φορολογικών παραδείσων; Γιατί όλες οι χώρες αυτές, που μας κουνάνε το δάχτυλο, έχουν και από έναν φορολογικό παράδεισο, πλην της Ελλάδος. </w:t>
      </w:r>
    </w:p>
    <w:p w14:paraId="45C5BC6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Η Ευρωπαϊκή Ένωση μετεξελίχθηκε από οικονομική ένωση σε ένα κλειστό γκρουπ ολίγω</w:t>
      </w:r>
      <w:r>
        <w:rPr>
          <w:rFonts w:eastAsia="Times New Roman" w:cs="Times New Roman"/>
          <w:szCs w:val="24"/>
        </w:rPr>
        <w:t xml:space="preserve">ν, του </w:t>
      </w:r>
      <w:proofErr w:type="spellStart"/>
      <w:r>
        <w:rPr>
          <w:rFonts w:eastAsia="Times New Roman" w:cs="Times New Roman"/>
          <w:szCs w:val="24"/>
          <w:lang w:val="en-US"/>
        </w:rPr>
        <w:t>Eurogroup</w:t>
      </w:r>
      <w:proofErr w:type="spellEnd"/>
      <w:r>
        <w:rPr>
          <w:rFonts w:eastAsia="Times New Roman" w:cs="Times New Roman"/>
          <w:szCs w:val="24"/>
        </w:rPr>
        <w:t xml:space="preserve">, της </w:t>
      </w:r>
      <w:r>
        <w:rPr>
          <w:rFonts w:eastAsia="Times New Roman" w:cs="Times New Roman"/>
          <w:szCs w:val="24"/>
          <w:lang w:val="en-US"/>
        </w:rPr>
        <w:t>Commission</w:t>
      </w:r>
      <w:r>
        <w:rPr>
          <w:rFonts w:eastAsia="Times New Roman" w:cs="Times New Roman"/>
          <w:szCs w:val="24"/>
        </w:rPr>
        <w:t>, που λαμβάνει αποφάσεις</w:t>
      </w:r>
      <w:r>
        <w:rPr>
          <w:rFonts w:eastAsia="Times New Roman" w:cs="Times New Roman"/>
          <w:szCs w:val="24"/>
        </w:rPr>
        <w:t>,</w:t>
      </w:r>
      <w:r>
        <w:rPr>
          <w:rFonts w:eastAsia="Times New Roman" w:cs="Times New Roman"/>
          <w:szCs w:val="24"/>
        </w:rPr>
        <w:t xml:space="preserve"> παρά τη θέληση των ευρωπαϊκών λαών, παραδείγματος χάριν η </w:t>
      </w:r>
      <w:r>
        <w:rPr>
          <w:rFonts w:eastAsia="Times New Roman" w:cs="Times New Roman"/>
          <w:szCs w:val="24"/>
          <w:lang w:val="en-US"/>
        </w:rPr>
        <w:t>TTIP</w:t>
      </w:r>
      <w:r>
        <w:rPr>
          <w:rFonts w:eastAsia="Times New Roman" w:cs="Times New Roman"/>
          <w:szCs w:val="24"/>
        </w:rPr>
        <w:t xml:space="preserve"> εις βάρος των αγροτών και απέναντι ακόμα και στα ευρωκοινοβούλια, τα οποία είναι τα μόνα </w:t>
      </w:r>
      <w:r>
        <w:rPr>
          <w:rFonts w:eastAsia="Times New Roman" w:cs="Times New Roman"/>
          <w:szCs w:val="24"/>
        </w:rPr>
        <w:t>που</w:t>
      </w:r>
      <w:r>
        <w:rPr>
          <w:rFonts w:eastAsia="Times New Roman" w:cs="Times New Roman"/>
          <w:szCs w:val="24"/>
        </w:rPr>
        <w:t xml:space="preserve"> είναι εκλεγμένα σε αντίθεση με όλους </w:t>
      </w:r>
      <w:r>
        <w:rPr>
          <w:rFonts w:eastAsia="Times New Roman" w:cs="Times New Roman"/>
          <w:szCs w:val="24"/>
        </w:rPr>
        <w:t>αυτού</w:t>
      </w:r>
      <w:r>
        <w:rPr>
          <w:rFonts w:eastAsia="Times New Roman" w:cs="Times New Roman"/>
          <w:szCs w:val="24"/>
        </w:rPr>
        <w:t>ς,</w:t>
      </w:r>
      <w:r>
        <w:rPr>
          <w:rFonts w:eastAsia="Times New Roman" w:cs="Times New Roman"/>
          <w:szCs w:val="24"/>
        </w:rPr>
        <w:t xml:space="preserve"> οι οποίοι πράττουν πολιτική εις βάρος της Ευρωπαϊκής Ένωσης. </w:t>
      </w:r>
    </w:p>
    <w:p w14:paraId="45C5BC6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Ασκεί εξωτερική πολιτική και μάλιστα καταστροφική, όπως στην περίπτωση της Ρωσίας, όπου μόνο η Ελλάδα έχει εκατοντάδες εκατομμύρια ευρώ ζημιές από αυτό το ανούσιο εμπάργκο. Στη Συρία</w:t>
      </w:r>
      <w:r>
        <w:rPr>
          <w:rFonts w:eastAsia="Times New Roman" w:cs="Times New Roman"/>
          <w:szCs w:val="24"/>
        </w:rPr>
        <w:t>,</w:t>
      </w:r>
      <w:r>
        <w:rPr>
          <w:rFonts w:eastAsia="Times New Roman" w:cs="Times New Roman"/>
          <w:szCs w:val="24"/>
        </w:rPr>
        <w:t xml:space="preserve"> να θυμη</w:t>
      </w:r>
      <w:r>
        <w:rPr>
          <w:rFonts w:eastAsia="Times New Roman" w:cs="Times New Roman"/>
          <w:szCs w:val="24"/>
        </w:rPr>
        <w:t>θούμε τι έλεγε ο τότε Υπουργός</w:t>
      </w:r>
      <w:r>
        <w:rPr>
          <w:rFonts w:eastAsia="Times New Roman" w:cs="Times New Roman"/>
          <w:szCs w:val="24"/>
        </w:rPr>
        <w:t xml:space="preserve"> </w:t>
      </w:r>
      <w:r>
        <w:rPr>
          <w:rFonts w:eastAsia="Times New Roman" w:cs="Times New Roman"/>
          <w:szCs w:val="24"/>
        </w:rPr>
        <w:t xml:space="preserve">κ. Αβραμόπουλος, σε ερώτησή της Χρυσής Αυγής: «Το </w:t>
      </w:r>
      <w:proofErr w:type="spellStart"/>
      <w:r>
        <w:rPr>
          <w:rFonts w:eastAsia="Times New Roman" w:cs="Times New Roman"/>
          <w:szCs w:val="24"/>
        </w:rPr>
        <w:t>απονομιμοποιημένο</w:t>
      </w:r>
      <w:proofErr w:type="spellEnd"/>
      <w:r>
        <w:rPr>
          <w:rFonts w:eastAsia="Times New Roman" w:cs="Times New Roman"/>
          <w:szCs w:val="24"/>
        </w:rPr>
        <w:t xml:space="preserve"> καθεστώς </w:t>
      </w:r>
      <w:proofErr w:type="spellStart"/>
      <w:r>
        <w:rPr>
          <w:rFonts w:eastAsia="Times New Roman" w:cs="Times New Roman"/>
          <w:szCs w:val="24"/>
        </w:rPr>
        <w:t>Άσαντ</w:t>
      </w:r>
      <w:proofErr w:type="spellEnd"/>
      <w:r>
        <w:rPr>
          <w:rFonts w:eastAsia="Times New Roman" w:cs="Times New Roman"/>
          <w:szCs w:val="24"/>
        </w:rPr>
        <w:t>». Και τώρα τι έγινε</w:t>
      </w:r>
      <w:r>
        <w:rPr>
          <w:rFonts w:eastAsia="Times New Roman" w:cs="Times New Roman"/>
          <w:szCs w:val="24"/>
        </w:rPr>
        <w:t>,</w:t>
      </w:r>
      <w:r>
        <w:rPr>
          <w:rFonts w:eastAsia="Times New Roman" w:cs="Times New Roman"/>
          <w:szCs w:val="24"/>
        </w:rPr>
        <w:t xml:space="preserve"> που άλλαξε το παιχνίδι; Το νόμιμο καθεστώς της Συρίας </w:t>
      </w:r>
      <w:proofErr w:type="spellStart"/>
      <w:r>
        <w:rPr>
          <w:rFonts w:eastAsia="Times New Roman" w:cs="Times New Roman"/>
          <w:szCs w:val="24"/>
        </w:rPr>
        <w:t>επεβλήθη</w:t>
      </w:r>
      <w:proofErr w:type="spellEnd"/>
      <w:r>
        <w:rPr>
          <w:rFonts w:eastAsia="Times New Roman" w:cs="Times New Roman"/>
          <w:szCs w:val="24"/>
        </w:rPr>
        <w:t>, έχουν αλλάξει όλα τα δεδομένα στη Μέση Ανατολή και η Ελλά</w:t>
      </w:r>
      <w:r>
        <w:rPr>
          <w:rFonts w:eastAsia="Times New Roman" w:cs="Times New Roman"/>
          <w:szCs w:val="24"/>
        </w:rPr>
        <w:t>δα είναι από την πλευρά των χαμένων, αυτών</w:t>
      </w:r>
      <w:r>
        <w:rPr>
          <w:rFonts w:eastAsia="Times New Roman" w:cs="Times New Roman"/>
          <w:szCs w:val="24"/>
        </w:rPr>
        <w:t>,</w:t>
      </w:r>
      <w:r>
        <w:rPr>
          <w:rFonts w:eastAsia="Times New Roman" w:cs="Times New Roman"/>
          <w:szCs w:val="24"/>
        </w:rPr>
        <w:t xml:space="preserve"> οι οποίοι ήθελαν τη διάλυση της Συρίας και άλλων κρατών.</w:t>
      </w:r>
    </w:p>
    <w:p w14:paraId="45C5BC6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Τα ίδια η Ευρωπαϊκή Ένωση έπραξε και στη Γιουγκοσλαβία με την ολέθρια εξωτερική πολιτική της. Το ίδιο και στα Σκόπια, που δεν βλέπουμε κα</w:t>
      </w:r>
      <w:r>
        <w:rPr>
          <w:rFonts w:eastAsia="Times New Roman" w:cs="Times New Roman"/>
          <w:szCs w:val="24"/>
        </w:rPr>
        <w:t>μ</w:t>
      </w:r>
      <w:r>
        <w:rPr>
          <w:rFonts w:eastAsia="Times New Roman" w:cs="Times New Roman"/>
          <w:szCs w:val="24"/>
        </w:rPr>
        <w:t>μία αλληλεγγύη</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ε σχέση με το ζήτημα </w:t>
      </w:r>
      <w:r>
        <w:rPr>
          <w:rFonts w:eastAsia="Times New Roman" w:cs="Times New Roman"/>
          <w:szCs w:val="24"/>
        </w:rPr>
        <w:lastRenderedPageBreak/>
        <w:t xml:space="preserve">που έχει η Ελλάδα απέναντι στους Σκοπιανούς. </w:t>
      </w:r>
      <w:r>
        <w:rPr>
          <w:rFonts w:eastAsia="Times New Roman" w:cs="Times New Roman"/>
          <w:szCs w:val="24"/>
        </w:rPr>
        <w:t>Ε</w:t>
      </w:r>
      <w:r>
        <w:rPr>
          <w:rFonts w:eastAsia="Times New Roman" w:cs="Times New Roman"/>
          <w:szCs w:val="24"/>
        </w:rPr>
        <w:t xml:space="preserve">ίδαμε και την εξωτερική πολιτική της Ευρωπαϊκής Ένωσης, η οποία ενδυνάμωσε τους </w:t>
      </w:r>
      <w:proofErr w:type="spellStart"/>
      <w:r>
        <w:rPr>
          <w:rFonts w:eastAsia="Times New Roman" w:cs="Times New Roman"/>
          <w:szCs w:val="24"/>
        </w:rPr>
        <w:t>τζιχαντιστές</w:t>
      </w:r>
      <w:proofErr w:type="spellEnd"/>
      <w:r>
        <w:rPr>
          <w:rFonts w:eastAsia="Times New Roman" w:cs="Times New Roman"/>
          <w:szCs w:val="24"/>
        </w:rPr>
        <w:t>,</w:t>
      </w:r>
      <w:r>
        <w:rPr>
          <w:rFonts w:eastAsia="Times New Roman" w:cs="Times New Roman"/>
          <w:szCs w:val="24"/>
        </w:rPr>
        <w:t xml:space="preserve"> σε όλα τα μήκη και πλάτη του κόσμου χρηματοδοτώντας και εκπαιδεύοντάς τους. </w:t>
      </w:r>
    </w:p>
    <w:p w14:paraId="45C5BC6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Τι να πούμε; Να πο</w:t>
      </w:r>
      <w:r>
        <w:rPr>
          <w:rFonts w:eastAsia="Times New Roman" w:cs="Times New Roman"/>
          <w:szCs w:val="24"/>
        </w:rPr>
        <w:t xml:space="preserve">ύμε για την Ευρωπαϊκή Ένωση του προσφυγικού, της </w:t>
      </w:r>
      <w:proofErr w:type="spellStart"/>
      <w:r>
        <w:rPr>
          <w:rFonts w:eastAsia="Times New Roman" w:cs="Times New Roman"/>
          <w:szCs w:val="24"/>
        </w:rPr>
        <w:t>αποχριστιανοποίησης</w:t>
      </w:r>
      <w:proofErr w:type="spellEnd"/>
      <w:r>
        <w:rPr>
          <w:rFonts w:eastAsia="Times New Roman" w:cs="Times New Roman"/>
          <w:szCs w:val="24"/>
        </w:rPr>
        <w:t xml:space="preserve">, της ανηθικότητας, των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xml:space="preserve">, της δημογραφικής καταστροφής όλης της Ευρωπαϊκής Ένωσης, της τρομοκρατίας, για την ανήμπορη Ευρωπαϊκή Ένωση να αντιμετωπίσει την </w:t>
      </w:r>
      <w:proofErr w:type="spellStart"/>
      <w:r>
        <w:rPr>
          <w:rFonts w:eastAsia="Times New Roman" w:cs="Times New Roman"/>
          <w:szCs w:val="24"/>
        </w:rPr>
        <w:t>ισλαμιστική</w:t>
      </w:r>
      <w:proofErr w:type="spellEnd"/>
      <w:r>
        <w:rPr>
          <w:rFonts w:eastAsia="Times New Roman" w:cs="Times New Roman"/>
          <w:szCs w:val="24"/>
        </w:rPr>
        <w:t xml:space="preserve"> </w:t>
      </w:r>
      <w:r>
        <w:rPr>
          <w:rFonts w:eastAsia="Times New Roman" w:cs="Times New Roman"/>
          <w:szCs w:val="24"/>
        </w:rPr>
        <w:t xml:space="preserve">τρομοκρατία, που έχει κατακλύσει ολόκληρη την Ευρώπη, για τον </w:t>
      </w:r>
      <w:proofErr w:type="spellStart"/>
      <w:r>
        <w:rPr>
          <w:rFonts w:eastAsia="Times New Roman" w:cs="Times New Roman"/>
          <w:szCs w:val="24"/>
        </w:rPr>
        <w:t>Ευρωστρατό</w:t>
      </w:r>
      <w:proofErr w:type="spellEnd"/>
      <w:r>
        <w:rPr>
          <w:rFonts w:eastAsia="Times New Roman" w:cs="Times New Roman"/>
          <w:szCs w:val="24"/>
        </w:rPr>
        <w:t>, ο οποίος δεν μπορεί να προστατέψει ούτε τον εαυτό του και θέλουμε να έρθει να προστατέψει τα σύνορά μας και τα σύνορα όλης της Ευρώπης</w:t>
      </w:r>
      <w:r>
        <w:rPr>
          <w:rFonts w:eastAsia="Times New Roman" w:cs="Times New Roman"/>
          <w:szCs w:val="24"/>
        </w:rPr>
        <w:t>,</w:t>
      </w:r>
      <w:r>
        <w:rPr>
          <w:rFonts w:eastAsia="Times New Roman" w:cs="Times New Roman"/>
          <w:szCs w:val="24"/>
        </w:rPr>
        <w:t xml:space="preserve"> απέναντι σε οποιεσδήποτε απειλές; Ή για </w:t>
      </w:r>
      <w:r>
        <w:rPr>
          <w:rFonts w:eastAsia="Times New Roman" w:cs="Times New Roman"/>
          <w:szCs w:val="24"/>
        </w:rPr>
        <w:t xml:space="preserve">τη </w:t>
      </w:r>
      <w:r>
        <w:rPr>
          <w:rFonts w:eastAsia="Times New Roman" w:cs="Times New Roman"/>
          <w:szCs w:val="24"/>
        </w:rPr>
        <w:t>Συν</w:t>
      </w:r>
      <w:r>
        <w:rPr>
          <w:rFonts w:eastAsia="Times New Roman" w:cs="Times New Roman"/>
          <w:szCs w:val="24"/>
        </w:rPr>
        <w:t xml:space="preserve">θήκη </w:t>
      </w:r>
      <w:proofErr w:type="spellStart"/>
      <w:r>
        <w:rPr>
          <w:rFonts w:eastAsia="Times New Roman" w:cs="Times New Roman"/>
          <w:szCs w:val="24"/>
        </w:rPr>
        <w:t>Σέγκεν</w:t>
      </w:r>
      <w:proofErr w:type="spellEnd"/>
      <w:r>
        <w:rPr>
          <w:rFonts w:eastAsia="Times New Roman" w:cs="Times New Roman"/>
          <w:szCs w:val="24"/>
        </w:rPr>
        <w:t>, η οποία θα έπρεπε να καταργηθεί, γιατί είναι ίσως ο καλύτερος τρόπος</w:t>
      </w:r>
      <w:r>
        <w:rPr>
          <w:rFonts w:eastAsia="Times New Roman" w:cs="Times New Roman"/>
          <w:szCs w:val="24"/>
        </w:rPr>
        <w:t>,</w:t>
      </w:r>
      <w:r>
        <w:rPr>
          <w:rFonts w:eastAsia="Times New Roman" w:cs="Times New Roman"/>
          <w:szCs w:val="24"/>
        </w:rPr>
        <w:t xml:space="preserve"> για να διασφαλιστούν τα σύνορα κάθε χώρας και όχι να βλέπουμε α</w:t>
      </w:r>
      <w:r>
        <w:rPr>
          <w:rFonts w:eastAsia="Times New Roman" w:cs="Times New Roman"/>
          <w:szCs w:val="24"/>
        </w:rPr>
        <w:t xml:space="preserve"> </w:t>
      </w:r>
      <w:r>
        <w:rPr>
          <w:rFonts w:eastAsia="Times New Roman" w:cs="Times New Roman"/>
          <w:szCs w:val="24"/>
        </w:rPr>
        <w:t>λ</w:t>
      </w:r>
      <w:r>
        <w:rPr>
          <w:rFonts w:eastAsia="Times New Roman" w:cs="Times New Roman"/>
          <w:szCs w:val="24"/>
        </w:rPr>
        <w:t>α</w:t>
      </w:r>
      <w:r>
        <w:rPr>
          <w:rFonts w:eastAsia="Times New Roman" w:cs="Times New Roman"/>
          <w:szCs w:val="24"/>
        </w:rPr>
        <w:t xml:space="preserve"> καρτ κάποιες χώρες να το εφαρμόζουν και κάποιες άλλες όχι;</w:t>
      </w:r>
    </w:p>
    <w:p w14:paraId="45C5BC64"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 αυτό, κύριε Κουμουτσάκο, κύριοι της Νέας Δη</w:t>
      </w:r>
      <w:r>
        <w:rPr>
          <w:rFonts w:eastAsia="Times New Roman" w:cs="Times New Roman"/>
          <w:szCs w:val="24"/>
        </w:rPr>
        <w:t xml:space="preserve">μοκρατίας, οι </w:t>
      </w:r>
      <w:proofErr w:type="spellStart"/>
      <w:r>
        <w:rPr>
          <w:rFonts w:eastAsia="Times New Roman" w:cs="Times New Roman"/>
          <w:szCs w:val="24"/>
        </w:rPr>
        <w:t>ευρωσκεπτικιστές</w:t>
      </w:r>
      <w:proofErr w:type="spellEnd"/>
      <w:r>
        <w:rPr>
          <w:rFonts w:eastAsia="Times New Roman" w:cs="Times New Roman"/>
          <w:szCs w:val="24"/>
        </w:rPr>
        <w:t xml:space="preserve"> είναι πραγματικοί Ευρωπαίοι. Είναι </w:t>
      </w:r>
      <w:r>
        <w:rPr>
          <w:rFonts w:eastAsia="Times New Roman" w:cs="Times New Roman"/>
          <w:szCs w:val="24"/>
        </w:rPr>
        <w:lastRenderedPageBreak/>
        <w:t>αυτοί, οι οποίοι αγαπάνε πραγματικά την Ευρώπη και δεν αγαπάνε όλα όσα εσείς εσχάτως -ίσως και παλαιότερα- επιθυμείτε. Και ανεβαίνουν, όσο και αν προσπαθείτε να χρυσώσετε το χάπι και να καθη</w:t>
      </w:r>
      <w:r>
        <w:rPr>
          <w:rFonts w:eastAsia="Times New Roman" w:cs="Times New Roman"/>
          <w:szCs w:val="24"/>
        </w:rPr>
        <w:t>συχάσετε. Το είδαμε στη Βρετανία, το είδαμε στη Γαλλία, το είδαμε στη Γερμανία –εδώ το κοιτάζουμε αλλιώς- το είδαμε στην Αυστρία, που αναγκάστηκαν να προκηρύξουν ξανά εκλογές</w:t>
      </w:r>
      <w:r>
        <w:rPr>
          <w:rFonts w:eastAsia="Times New Roman" w:cs="Times New Roman"/>
          <w:szCs w:val="24"/>
        </w:rPr>
        <w:t>,</w:t>
      </w:r>
      <w:r>
        <w:rPr>
          <w:rFonts w:eastAsia="Times New Roman" w:cs="Times New Roman"/>
          <w:szCs w:val="24"/>
        </w:rPr>
        <w:t xml:space="preserve"> για να μην βγει ο εθνικιστής, το βλέπουμε παντού και θα το δούμε λίαν συντόμως κ</w:t>
      </w:r>
      <w:r>
        <w:rPr>
          <w:rFonts w:eastAsia="Times New Roman" w:cs="Times New Roman"/>
          <w:szCs w:val="24"/>
        </w:rPr>
        <w:t xml:space="preserve">αι το 2019. </w:t>
      </w:r>
    </w:p>
    <w:p w14:paraId="45C5BC65"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Γιατί; Μήπως η ασφάλεια, που προσφέρει η τωρινή Ευρωπαϊκή Ένωση, έχει να κάνει σε τίποτα με αυτό, το οποίο οραματίζονται οι πραγματικοί Ευρωπαίοι; Το χάος των ανοικτών συνόρων; Η ηθική των </w:t>
      </w:r>
      <w:proofErr w:type="spellStart"/>
      <w:r>
        <w:rPr>
          <w:rFonts w:eastAsia="Times New Roman" w:cs="Times New Roman"/>
          <w:szCs w:val="24"/>
        </w:rPr>
        <w:t>ευρωσκεπτικιστών</w:t>
      </w:r>
      <w:proofErr w:type="spellEnd"/>
      <w:r>
        <w:rPr>
          <w:rFonts w:eastAsia="Times New Roman" w:cs="Times New Roman"/>
          <w:szCs w:val="24"/>
        </w:rPr>
        <w:t>,</w:t>
      </w:r>
      <w:r>
        <w:rPr>
          <w:rFonts w:eastAsia="Times New Roman" w:cs="Times New Roman"/>
          <w:szCs w:val="24"/>
        </w:rPr>
        <w:t xml:space="preserve"> απέναντι στην ανηθικότητα των κομμάτ</w:t>
      </w:r>
      <w:r>
        <w:rPr>
          <w:rFonts w:eastAsia="Times New Roman" w:cs="Times New Roman"/>
          <w:szCs w:val="24"/>
        </w:rPr>
        <w:t xml:space="preserve">ων των κτηνοβατών και των παιδεραστών, που υπάρχουν στην Ολλανδία, στη Γερμανία και αλλού; </w:t>
      </w:r>
    </w:p>
    <w:p w14:paraId="45C5BC66"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Οι πατρίδες και τα έθνη, που θέλουν οι </w:t>
      </w:r>
      <w:proofErr w:type="spellStart"/>
      <w:r>
        <w:rPr>
          <w:rFonts w:eastAsia="Times New Roman" w:cs="Times New Roman"/>
          <w:szCs w:val="24"/>
        </w:rPr>
        <w:t>ευρωσκεπτικιστές</w:t>
      </w:r>
      <w:proofErr w:type="spellEnd"/>
      <w:r>
        <w:rPr>
          <w:rFonts w:eastAsia="Times New Roman" w:cs="Times New Roman"/>
          <w:szCs w:val="24"/>
        </w:rPr>
        <w:t xml:space="preserve"> απέναντι στον </w:t>
      </w:r>
      <w:proofErr w:type="spellStart"/>
      <w:r>
        <w:rPr>
          <w:rFonts w:eastAsia="Times New Roman" w:cs="Times New Roman"/>
          <w:szCs w:val="24"/>
        </w:rPr>
        <w:t>Σόρος</w:t>
      </w:r>
      <w:proofErr w:type="spellEnd"/>
      <w:r>
        <w:rPr>
          <w:rFonts w:eastAsia="Times New Roman" w:cs="Times New Roman"/>
          <w:szCs w:val="24"/>
        </w:rPr>
        <w:t xml:space="preserve">, στις μη κυβερνητικές οργανώσεις και στην </w:t>
      </w:r>
      <w:proofErr w:type="spellStart"/>
      <w:r>
        <w:rPr>
          <w:rFonts w:eastAsia="Times New Roman" w:cs="Times New Roman"/>
          <w:szCs w:val="24"/>
        </w:rPr>
        <w:t>πολυπολιτισμικότητα</w:t>
      </w:r>
      <w:proofErr w:type="spellEnd"/>
      <w:r>
        <w:rPr>
          <w:rFonts w:eastAsia="Times New Roman" w:cs="Times New Roman"/>
          <w:szCs w:val="24"/>
        </w:rPr>
        <w:t>, που επιθυμείτε όλοι εσείς</w:t>
      </w:r>
      <w:r>
        <w:rPr>
          <w:rFonts w:eastAsia="Times New Roman" w:cs="Times New Roman"/>
          <w:szCs w:val="24"/>
        </w:rPr>
        <w:t xml:space="preserve">, που θέλετε αυτή την Ευρωπαϊκή Ένωση, που οδηγείται στον γκρεμό; </w:t>
      </w:r>
    </w:p>
    <w:p w14:paraId="45C5BC67"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Στον θεσμό της οικογένειας, που επιθυμούν οι </w:t>
      </w:r>
      <w:proofErr w:type="spellStart"/>
      <w:r>
        <w:rPr>
          <w:rFonts w:eastAsia="Times New Roman" w:cs="Times New Roman"/>
          <w:szCs w:val="24"/>
        </w:rPr>
        <w:t>ευρωσκεπτικιστές</w:t>
      </w:r>
      <w:proofErr w:type="spellEnd"/>
      <w:r>
        <w:rPr>
          <w:rFonts w:eastAsia="Times New Roman" w:cs="Times New Roman"/>
          <w:szCs w:val="24"/>
        </w:rPr>
        <w:t xml:space="preserve"> απέναντι στο τρίτο φύλο και στα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xml:space="preserve"> και όλα όσα </w:t>
      </w:r>
      <w:r>
        <w:rPr>
          <w:rFonts w:eastAsia="Times New Roman" w:cs="Times New Roman"/>
          <w:szCs w:val="24"/>
        </w:rPr>
        <w:lastRenderedPageBreak/>
        <w:t xml:space="preserve">συμβαίνουν στην Ευρώπη; Ή αυτό το οποίο θέλουν οι </w:t>
      </w:r>
      <w:proofErr w:type="spellStart"/>
      <w:r>
        <w:rPr>
          <w:rFonts w:eastAsia="Times New Roman" w:cs="Times New Roman"/>
          <w:szCs w:val="24"/>
        </w:rPr>
        <w:t>ευρωσκεπτικιστές</w:t>
      </w:r>
      <w:proofErr w:type="spellEnd"/>
      <w:r>
        <w:rPr>
          <w:rFonts w:eastAsia="Times New Roman" w:cs="Times New Roman"/>
          <w:szCs w:val="24"/>
        </w:rPr>
        <w:t xml:space="preserve"> είναι</w:t>
      </w:r>
      <w:r>
        <w:rPr>
          <w:rFonts w:eastAsia="Times New Roman" w:cs="Times New Roman"/>
          <w:szCs w:val="24"/>
        </w:rPr>
        <w:t xml:space="preserve"> μια χριστιανική Ευρώπη απέναντι σε όλους όσοι είσαστε </w:t>
      </w:r>
      <w:proofErr w:type="spellStart"/>
      <w:r>
        <w:rPr>
          <w:rFonts w:eastAsia="Times New Roman" w:cs="Times New Roman"/>
          <w:szCs w:val="24"/>
        </w:rPr>
        <w:t>ισλαμολάγνοι</w:t>
      </w:r>
      <w:proofErr w:type="spellEnd"/>
      <w:r>
        <w:rPr>
          <w:rFonts w:eastAsia="Times New Roman" w:cs="Times New Roman"/>
          <w:szCs w:val="24"/>
        </w:rPr>
        <w:t>,</w:t>
      </w:r>
      <w:r>
        <w:rPr>
          <w:rFonts w:eastAsia="Times New Roman" w:cs="Times New Roman"/>
          <w:szCs w:val="24"/>
        </w:rPr>
        <w:t xml:space="preserve"> με τον άλφα ή βήτα τρόπο; </w:t>
      </w:r>
    </w:p>
    <w:p w14:paraId="45C5BC68"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Ας δούμε και τις στατιστικές της Ευρωπαϊκής Ένωσης: Το 72% των Ευρωπαίων πιστεύει πως η Ευρωπαϊκή Ένωση κινείται προς εντελώς λάθος κατεύθυνση. Το 77% των νέων </w:t>
      </w:r>
      <w:r>
        <w:rPr>
          <w:rFonts w:eastAsia="Times New Roman" w:cs="Times New Roman"/>
          <w:szCs w:val="24"/>
        </w:rPr>
        <w:t xml:space="preserve">Ελλήνων θεωρεί ότι η Ευρωπαϊκή Ένωση είναι η αιτία της καταστροφής τους και το 48% των Ελλήνων δεν αποδέχεται πλέον την Ευρωπαϊκή Ένωση. </w:t>
      </w:r>
    </w:p>
    <w:p w14:paraId="45C5BC69"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Ή να μιλήσουμε για κάποιους οικονομικούς δείκτες; Το 1981 το έλλειμμα ήταν στο 9,1% ή 32,8% ως ποσοστό του ΑΕΠ και φτά</w:t>
      </w:r>
      <w:r>
        <w:rPr>
          <w:rFonts w:eastAsia="Times New Roman" w:cs="Times New Roman"/>
          <w:szCs w:val="24"/>
        </w:rPr>
        <w:t xml:space="preserve">σαμε στο 2017, με τα πολύ καλά και τα ευεργετικά της Ευρωπαϊκής Ένωσης, το χρέος να είναι στο 200%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w:t>
      </w:r>
    </w:p>
    <w:p w14:paraId="45C5BC6A"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το μέλλον της Ευρωπαϊκής Ένωσης έχει ημερομηνία λήξης, όπως λέει και η μελέτη </w:t>
      </w:r>
      <w:proofErr w:type="spellStart"/>
      <w:r>
        <w:rPr>
          <w:rFonts w:eastAsia="Times New Roman" w:cs="Times New Roman"/>
          <w:szCs w:val="24"/>
          <w:lang w:val="en-US"/>
        </w:rPr>
        <w:t>Stratfor</w:t>
      </w:r>
      <w:proofErr w:type="spellEnd"/>
      <w:r>
        <w:rPr>
          <w:rFonts w:eastAsia="Times New Roman" w:cs="Times New Roman"/>
          <w:szCs w:val="24"/>
        </w:rPr>
        <w:t>, η οπο</w:t>
      </w:r>
      <w:r>
        <w:rPr>
          <w:rFonts w:eastAsia="Times New Roman" w:cs="Times New Roman"/>
          <w:szCs w:val="24"/>
        </w:rPr>
        <w:t xml:space="preserve">ία αντικατοπτρίζει την ωμή πραγματικότητα. </w:t>
      </w:r>
    </w:p>
    <w:p w14:paraId="45C5BC6B"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Ευρωπαϊκή Ένωση και το ευρώ πεθαίνουν αργά, βασανιστικά και δεν μπορείτε να κάνετε τίποτα. Ίσως, λέει η μελέτη </w:t>
      </w:r>
      <w:proofErr w:type="spellStart"/>
      <w:r>
        <w:rPr>
          <w:rFonts w:eastAsia="Times New Roman" w:cs="Times New Roman"/>
          <w:szCs w:val="24"/>
          <w:lang w:val="en-US"/>
        </w:rPr>
        <w:lastRenderedPageBreak/>
        <w:t>Stratfor</w:t>
      </w:r>
      <w:proofErr w:type="spellEnd"/>
      <w:r>
        <w:rPr>
          <w:rFonts w:eastAsia="Times New Roman" w:cs="Times New Roman"/>
          <w:szCs w:val="24"/>
        </w:rPr>
        <w:t>, επιβιώσει η Ευρωπαϊκή Ένωση</w:t>
      </w:r>
      <w:r>
        <w:rPr>
          <w:rFonts w:eastAsia="Times New Roman" w:cs="Times New Roman"/>
          <w:szCs w:val="24"/>
        </w:rPr>
        <w:t>,</w:t>
      </w:r>
      <w:r>
        <w:rPr>
          <w:rFonts w:eastAsia="Times New Roman" w:cs="Times New Roman"/>
          <w:szCs w:val="24"/>
        </w:rPr>
        <w:t xml:space="preserve"> με κάποιον τρόπο, όμως σε οικονομικό, πολιτικό, στρατιωτικό </w:t>
      </w:r>
      <w:r>
        <w:rPr>
          <w:rFonts w:eastAsia="Times New Roman" w:cs="Times New Roman"/>
          <w:szCs w:val="24"/>
        </w:rPr>
        <w:t>επίπεδο θα κυριαρχούν οι διμερείς ή οι περιορισμένες πολυμερείς σχέσεις και δεν θα καλύπτουν ένα ευρύ φάσμα, δεν θα είναι δεσμευτικές. Εκτός από την Ελλάδα, όπου όλοι προσπαθείτε, τα κόμματα του «συνταγματικού τόξου» -εντός πολλών εισαγωγικών-</w:t>
      </w:r>
      <w:r>
        <w:rPr>
          <w:rFonts w:eastAsia="Times New Roman" w:cs="Times New Roman"/>
          <w:szCs w:val="24"/>
        </w:rPr>
        <w:t xml:space="preserve"> </w:t>
      </w:r>
      <w:r>
        <w:rPr>
          <w:rFonts w:eastAsia="Times New Roman" w:cs="Times New Roman"/>
          <w:szCs w:val="24"/>
        </w:rPr>
        <w:t>να κρατήσετε</w:t>
      </w:r>
      <w:r>
        <w:rPr>
          <w:rFonts w:eastAsia="Times New Roman" w:cs="Times New Roman"/>
          <w:szCs w:val="24"/>
        </w:rPr>
        <w:t xml:space="preserve"> την Ελλάδα ως τελευταίο τροχό της αμάξης, ως παρία σε αυτήν την Ευρωπαϊκή Ένωση</w:t>
      </w:r>
      <w:r>
        <w:rPr>
          <w:rFonts w:eastAsia="Times New Roman" w:cs="Times New Roman"/>
          <w:szCs w:val="24"/>
        </w:rPr>
        <w:t>,</w:t>
      </w:r>
      <w:r>
        <w:rPr>
          <w:rFonts w:eastAsia="Times New Roman" w:cs="Times New Roman"/>
          <w:szCs w:val="24"/>
        </w:rPr>
        <w:t xml:space="preserve"> που πεθαίνει. Μιλάμε για τον ραγιαδισμό</w:t>
      </w:r>
      <w:r>
        <w:rPr>
          <w:rFonts w:eastAsia="Times New Roman" w:cs="Times New Roman"/>
          <w:szCs w:val="24"/>
        </w:rPr>
        <w:t>,</w:t>
      </w:r>
      <w:r>
        <w:rPr>
          <w:rFonts w:eastAsia="Times New Roman" w:cs="Times New Roman"/>
          <w:szCs w:val="24"/>
        </w:rPr>
        <w:t xml:space="preserve"> σε όλο του το μεγαλείο.</w:t>
      </w:r>
    </w:p>
    <w:p w14:paraId="45C5BC6C"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δρόμο, όπως σας είπα, τον έδειξαν όλοι αυτοί οι Ευρωπαίοι, που σιγά-σιγά αφυπνίζονται. </w:t>
      </w:r>
    </w:p>
    <w:p w14:paraId="45C5BC6D"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Κύριε </w:t>
      </w:r>
      <w:proofErr w:type="spellStart"/>
      <w:r>
        <w:rPr>
          <w:rFonts w:eastAsia="Times New Roman" w:cs="Times New Roman"/>
          <w:szCs w:val="24"/>
        </w:rPr>
        <w:t>Παναγιώταρε</w:t>
      </w:r>
      <w:proofErr w:type="spellEnd"/>
      <w:r>
        <w:rPr>
          <w:rFonts w:eastAsia="Times New Roman" w:cs="Times New Roman"/>
          <w:szCs w:val="24"/>
        </w:rPr>
        <w:t>, σας παρακαλώ, ολοκληρώστε.</w:t>
      </w:r>
    </w:p>
    <w:p w14:paraId="45C5BC6E"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sidRPr="00D95B9F">
        <w:rPr>
          <w:rFonts w:eastAsia="Times New Roman" w:cs="Times New Roman"/>
          <w:szCs w:val="24"/>
        </w:rPr>
        <w:t>Τ</w:t>
      </w:r>
      <w:r>
        <w:rPr>
          <w:rFonts w:eastAsia="Times New Roman" w:cs="Times New Roman"/>
          <w:szCs w:val="24"/>
        </w:rPr>
        <w:t>ελειώνω, κυρία Πρόεδρε, με δύο προτάσεις</w:t>
      </w:r>
      <w:r>
        <w:rPr>
          <w:rFonts w:eastAsia="Times New Roman" w:cs="Times New Roman"/>
          <w:szCs w:val="24"/>
        </w:rPr>
        <w:t xml:space="preserve">. </w:t>
      </w:r>
    </w:p>
    <w:p w14:paraId="45C5BC6F"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ευρωπαϊκή ολοκλήρωση, </w:t>
      </w:r>
      <w:r>
        <w:rPr>
          <w:rFonts w:eastAsia="Times New Roman" w:cs="Times New Roman"/>
          <w:szCs w:val="24"/>
        </w:rPr>
        <w:t>για την οποία τόσο πολύ ομιλείτε όλοι</w:t>
      </w:r>
      <w:r>
        <w:rPr>
          <w:rFonts w:eastAsia="Times New Roman" w:cs="Times New Roman"/>
          <w:szCs w:val="24"/>
        </w:rPr>
        <w:t>,</w:t>
      </w:r>
      <w:r>
        <w:rPr>
          <w:rFonts w:eastAsia="Times New Roman" w:cs="Times New Roman"/>
          <w:szCs w:val="24"/>
        </w:rPr>
        <w:t xml:space="preserve"> περισσότερο θυμίζει την ολοκλήρωση του βιαστή απέναντι στο θύμα του και δεν έχει σε τίποτα να κάνει με αυτό, το οποίο θα έπρεπε να ισχύει στην Ευρωπαϊκή Ένωση.</w:t>
      </w:r>
    </w:p>
    <w:p w14:paraId="45C5BC70"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Η Ευρώπη θα </w:t>
      </w:r>
      <w:proofErr w:type="spellStart"/>
      <w:r>
        <w:rPr>
          <w:rFonts w:eastAsia="Times New Roman" w:cs="Times New Roman"/>
          <w:szCs w:val="24"/>
        </w:rPr>
        <w:t>ανασυσταθεί</w:t>
      </w:r>
      <w:proofErr w:type="spellEnd"/>
      <w:r>
        <w:rPr>
          <w:rFonts w:eastAsia="Times New Roman" w:cs="Times New Roman"/>
          <w:szCs w:val="24"/>
        </w:rPr>
        <w:t>, θα ξαναγεννηθεί και αυτό θα γίνει μόνο πάνω στα έθνη-κράτη, στην Ευρώπ</w:t>
      </w:r>
      <w:r>
        <w:rPr>
          <w:rFonts w:eastAsia="Times New Roman" w:cs="Times New Roman"/>
          <w:szCs w:val="24"/>
        </w:rPr>
        <w:t>η των πατρίδων και του χριστιανισμού. Η δική σας Ευρώπη τελειώνει. Η νέα Ευρώπη, αυτή η οποία θέλουν τα έθνη και οι λαοί, έρχεται.</w:t>
      </w:r>
    </w:p>
    <w:p w14:paraId="45C5BC71" w14:textId="77777777" w:rsidR="008C3EAA" w:rsidRDefault="00C36FE8">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5C5BC72"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πριν καλέσω τον Κοινοβουλευτικό Εκπρόσωπο του ΚΚΕ, θα ήθελα να κάνω μια ανακοίνωση.</w:t>
      </w:r>
    </w:p>
    <w:p w14:paraId="45C5BC7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νότια θεωρεία, αφού </w:t>
      </w:r>
      <w:r>
        <w:rPr>
          <w:rFonts w:eastAsia="Times New Roman" w:cs="Times New Roman"/>
          <w:szCs w:val="24"/>
        </w:rPr>
        <w:t>προηγουμένως</w:t>
      </w:r>
      <w:r>
        <w:rPr>
          <w:rFonts w:eastAsia="Times New Roman" w:cs="Times New Roman"/>
          <w:szCs w:val="24"/>
        </w:rPr>
        <w:t xml:space="preserve">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μέλη από τον Σύλλογο «Σπίτι της Ευρώπης Αθηνών».</w:t>
      </w:r>
    </w:p>
    <w:p w14:paraId="45C5BC74" w14:textId="77777777" w:rsidR="008C3EAA" w:rsidRDefault="00C36FE8">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5C5BC75" w14:textId="77777777" w:rsidR="008C3EAA" w:rsidRDefault="00C36FE8">
      <w:pPr>
        <w:spacing w:line="600" w:lineRule="auto"/>
        <w:ind w:firstLine="720"/>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 όλες τις πτέρυγες της Βουλής)</w:t>
      </w:r>
    </w:p>
    <w:p w14:paraId="45C5BC76" w14:textId="77777777" w:rsidR="008C3EAA" w:rsidRDefault="00C36FE8">
      <w:pPr>
        <w:tabs>
          <w:tab w:val="left" w:pos="4290"/>
        </w:tabs>
        <w:spacing w:line="600" w:lineRule="auto"/>
        <w:ind w:firstLine="720"/>
        <w:jc w:val="both"/>
        <w:rPr>
          <w:rFonts w:eastAsia="Times New Roman" w:cs="Times New Roman"/>
          <w:szCs w:val="24"/>
        </w:rPr>
      </w:pPr>
      <w:r>
        <w:rPr>
          <w:rFonts w:eastAsia="Times New Roman" w:cs="Times New Roman"/>
          <w:szCs w:val="24"/>
        </w:rPr>
        <w:lastRenderedPageBreak/>
        <w:t>Δεν ξέρω αν γνωρίζατε την ημερήσια διάταξη, γιατί συζητάμε ακριβώς για το μέλλον της Ευρώπης, ή ήλθατε συμπωματικά. Σε κάθε περίπτωση, σας ευχαριστούμε.</w:t>
      </w:r>
    </w:p>
    <w:p w14:paraId="45C5BC77"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45C5BC78"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Το Κομμουνιστικό Κόμμα Ελλάδας καταγγέλλει στην εργατική τάξη το νέο πολιτικό έγκλημα, στο οποίο προχώρησε στις 18.00΄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απέναντι στην εργατική τάξη και στα δικαιώματά της. </w:t>
      </w:r>
    </w:p>
    <w:p w14:paraId="45C5BC79"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Αποτελεί πρόκληση η τροπολογία, την οποία φέρατε σαν </w:t>
      </w:r>
      <w:r>
        <w:rPr>
          <w:rFonts w:eastAsia="Times New Roman" w:cs="Times New Roman"/>
          <w:szCs w:val="24"/>
        </w:rPr>
        <w:t>τους κλέφτες. Η ενέργειά σας αυτή αποτελεί τον ορισμό της πολιτικής αλητείας, κύριοι της Κυβέρνησης. Με αυτόν τον άθλιο τρόπο επικυρώνετε το κλείσιμο της τρίτης αξιολόγησης, που θα φέρει νέα αντιλαϊκά και αντεργατικά μέτρα, τσακίζοντας τη ζωή της εργατικής</w:t>
      </w:r>
      <w:r>
        <w:rPr>
          <w:rFonts w:eastAsia="Times New Roman" w:cs="Times New Roman"/>
          <w:szCs w:val="24"/>
        </w:rPr>
        <w:t xml:space="preserve"> τάξης και των υπόλοιπων λαϊκών στρωμάτων.</w:t>
      </w:r>
    </w:p>
    <w:p w14:paraId="45C5BC7A" w14:textId="77777777" w:rsidR="008C3EAA" w:rsidRDefault="00C36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Κυβέρνησή σας αποτέλεσε τον πλασιέ του κεφαλαίου. Δίνει συγχωροχάρτια στα αιτήματα του ιμπεριαλισμού και τώρα επιδιώκετε να τσακίσετε το ύψιστο δικαίωμα, τη μεγαλύτερη κατάκτηση της εργατικής τάξης: το δικαίωμα </w:t>
      </w:r>
      <w:r>
        <w:rPr>
          <w:rFonts w:eastAsia="Times New Roman" w:cs="Times New Roman"/>
          <w:szCs w:val="24"/>
        </w:rPr>
        <w:t xml:space="preserve">στην απεργία. </w:t>
      </w:r>
    </w:p>
    <w:p w14:paraId="45C5BC7B" w14:textId="77777777" w:rsidR="008C3EAA" w:rsidRDefault="00C36FE8">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Ποδοπατείτε</w:t>
      </w:r>
      <w:proofErr w:type="spellEnd"/>
      <w:r>
        <w:rPr>
          <w:rFonts w:eastAsia="Times New Roman" w:cs="Times New Roman"/>
          <w:szCs w:val="24"/>
        </w:rPr>
        <w:t xml:space="preserve"> και χλευάζετε με αυτή σας την πράξη το αίμα και τις θυσίες της εργατικής τάξης σε όλη τη γη, για να διασφαλίσετε τα δικαιώματά της. Είσαστε αδίστακτοι μπροστά στην ανάγκη εφαρμογής όλων των μέτρων που εξυπηρετούν το κεφάλαιο και </w:t>
      </w:r>
      <w:r>
        <w:rPr>
          <w:rFonts w:eastAsia="Times New Roman" w:cs="Times New Roman"/>
          <w:szCs w:val="24"/>
        </w:rPr>
        <w:t xml:space="preserve">τους οργανισμούς του, όπως είναι η Ευρωπαϊκή Ένωση. Γι’ αυτό και καθημερινά παίρνετε τα εύσημα των πολιτικών εκπροσώπων της Ευρωπαϊκής Ένωσης και του Διεθνούς Νομισματικού Ταμείου των Ηνωμένων Πολιτειών. </w:t>
      </w:r>
    </w:p>
    <w:p w14:paraId="45C5BC7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Είστε θλιβεροί, γιατί σαν τους κλέφτες φέρνετε την </w:t>
      </w:r>
      <w:r>
        <w:rPr>
          <w:rFonts w:eastAsia="Times New Roman" w:cs="Times New Roman"/>
          <w:szCs w:val="24"/>
        </w:rPr>
        <w:t>τροπολογία για να συζητηθεί αύριο με μια κατεπείγουσα διαδικασία, γιατί νομίζετε ότι έτσι θα πιάσετε στον ύπνο την εργατική τάξη, ότι δεν θα προλάβουν να οργανώσουν την αντίδρασή τους οι εργαζόμενοι. Είσαστε βαθιά γελασμένοι. Θα τους βρείτε μπροστά σας καθ</w:t>
      </w:r>
      <w:r>
        <w:rPr>
          <w:rFonts w:eastAsia="Times New Roman" w:cs="Times New Roman"/>
          <w:szCs w:val="24"/>
        </w:rPr>
        <w:t>ημερινά στους δρόμους, με αποκορύφωμα την απεργία της 14</w:t>
      </w:r>
      <w:r>
        <w:rPr>
          <w:rFonts w:eastAsia="Times New Roman" w:cs="Times New Roman"/>
          <w:szCs w:val="24"/>
          <w:vertAlign w:val="superscript"/>
        </w:rPr>
        <w:t>ης</w:t>
      </w:r>
      <w:r>
        <w:rPr>
          <w:rFonts w:eastAsia="Times New Roman" w:cs="Times New Roman"/>
          <w:szCs w:val="24"/>
        </w:rPr>
        <w:t xml:space="preserve"> Δεκεμβρίου, κύριοι της Κυβέρνησης. </w:t>
      </w:r>
    </w:p>
    <w:p w14:paraId="45C5BC7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Διαρκή απεργία πρέπει να κάνετε.</w:t>
      </w:r>
    </w:p>
    <w:p w14:paraId="45C5BC7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Αφήστε τις ειρωνείες. Θα έπρεπε να ντρέπεστε γι’ αυτά τα οποία κάνετε και ειρω</w:t>
      </w:r>
      <w:r>
        <w:rPr>
          <w:rFonts w:eastAsia="Times New Roman" w:cs="Times New Roman"/>
          <w:szCs w:val="24"/>
        </w:rPr>
        <w:t xml:space="preserve">νεύεστε κι από πάνω; </w:t>
      </w:r>
    </w:p>
    <w:p w14:paraId="45C5BC7F" w14:textId="77777777" w:rsidR="008C3EAA" w:rsidRDefault="00C36FE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Μη χάνουμε τον χρόνο. </w:t>
      </w:r>
    </w:p>
    <w:p w14:paraId="45C5BC80"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Με βρίζετε. Δεν μιλάω άσχημα για σας. Όταν σε ειρωνεύονται, τι να κάνω κι εγώ; </w:t>
      </w:r>
    </w:p>
    <w:p w14:paraId="45C5BC8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Εσείς τσαλαπατάτε το δικαίωμα. Εσείς φέρεστε σαν τους κλέφτες. Εσείς κάνετε αυτές τις πολιτικές απατεωνιές. Το πρόσωπό σας, λοιπόν, πρέπει να βλέπετε στον καθρέπτη. </w:t>
      </w:r>
    </w:p>
    <w:p w14:paraId="45C5BC82" w14:textId="77777777" w:rsidR="008C3EAA" w:rsidRDefault="00C36FE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Για να μπούμε και στο θέμα. </w:t>
      </w:r>
    </w:p>
    <w:p w14:paraId="45C5BC8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ΝΙΚΟΛΑΟΣ ΚΑΡΑΘΑΝ</w:t>
      </w:r>
      <w:r>
        <w:rPr>
          <w:rFonts w:eastAsia="Times New Roman" w:cs="Times New Roman"/>
          <w:b/>
          <w:szCs w:val="24"/>
        </w:rPr>
        <w:t>ΑΣΟΠΟΥΛΟΣ:</w:t>
      </w:r>
      <w:r>
        <w:rPr>
          <w:rFonts w:eastAsia="Times New Roman" w:cs="Times New Roman"/>
          <w:szCs w:val="24"/>
        </w:rPr>
        <w:t xml:space="preserve"> Στο θέμα μας είμαστε, κυρία Πρόεδρε, γιατί ακριβώς αυτά τα μέτρα τα θωρακίζει και τα επιβάλλει η Ευρωπαϊκή Ένωση σε όλα τα κράτη-μέλη. Γιατί τι είναι η Ευρωπαϊκή Ένωση; Δεν είναι τίποτα άλλο παρά ένας ιμπεριαλιστικός οργανισμός. Μια περιφερειακή</w:t>
      </w:r>
      <w:r>
        <w:rPr>
          <w:rFonts w:eastAsia="Times New Roman" w:cs="Times New Roman"/>
          <w:szCs w:val="24"/>
        </w:rPr>
        <w:t xml:space="preserve"> ένωση των καπι</w:t>
      </w:r>
      <w:r>
        <w:rPr>
          <w:rFonts w:eastAsia="Times New Roman" w:cs="Times New Roman"/>
          <w:szCs w:val="24"/>
        </w:rPr>
        <w:lastRenderedPageBreak/>
        <w:t xml:space="preserve">ταλιστικών κρατών που η ύψιστη επιδίωξή της είναι να θωρακίσει τα συμφέρονται των μονοπωλιακών ομίλων και να τσακίσει τα δικαιώματα και τη ζωή της εργατικής τάξης και των υπόλοιπων εργαζομένων. </w:t>
      </w:r>
    </w:p>
    <w:p w14:paraId="45C5BC8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Αποτελεί πρόκληση η αναφορά ότι είναι όραμα τω</w:t>
      </w:r>
      <w:r>
        <w:rPr>
          <w:rFonts w:eastAsia="Times New Roman" w:cs="Times New Roman"/>
          <w:szCs w:val="24"/>
        </w:rPr>
        <w:t xml:space="preserve">ν κομμουνιστών η Ευρωπαϊκή Ένωση από μεριάς του κυρίου Υπουργού. Ήταν όραμα των πιο σκοτεινών και αντιδραστικών κύκλων της Ευρώπης, ακριβώς για να μπορέσουν να αντιπαρατεθούν στον σοσιαλισμό και στο σοσιαλιστικό στρατόπεδο και να μπορέσουν να παίξουν το </w:t>
      </w:r>
      <w:proofErr w:type="spellStart"/>
      <w:r>
        <w:rPr>
          <w:rFonts w:eastAsia="Times New Roman" w:cs="Times New Roman"/>
          <w:szCs w:val="24"/>
        </w:rPr>
        <w:t>πρ</w:t>
      </w:r>
      <w:r>
        <w:rPr>
          <w:rFonts w:eastAsia="Times New Roman" w:cs="Times New Roman"/>
          <w:szCs w:val="24"/>
        </w:rPr>
        <w:t>οκεχωρημένο</w:t>
      </w:r>
      <w:proofErr w:type="spellEnd"/>
      <w:r>
        <w:rPr>
          <w:rFonts w:eastAsia="Times New Roman" w:cs="Times New Roman"/>
          <w:szCs w:val="24"/>
        </w:rPr>
        <w:t xml:space="preserve"> φυλάκιο απέναντι στις κατακτήσεις των σοσιαλιστικών χωρών και ταυτόχρονα να θωρακίσουν τα συμφέροντα των μονοπωλιακών ομίλων. Σε συνθήκες όξυνσης των ανταγωνισμών και των αντιθέσεων για το μοίρασμα και το </w:t>
      </w:r>
      <w:proofErr w:type="spellStart"/>
      <w:r>
        <w:rPr>
          <w:rFonts w:eastAsia="Times New Roman" w:cs="Times New Roman"/>
          <w:szCs w:val="24"/>
        </w:rPr>
        <w:t>ξαναμοίρασμα</w:t>
      </w:r>
      <w:proofErr w:type="spellEnd"/>
      <w:r>
        <w:rPr>
          <w:rFonts w:eastAsia="Times New Roman" w:cs="Times New Roman"/>
          <w:szCs w:val="24"/>
        </w:rPr>
        <w:t xml:space="preserve"> των αγορών και των πλουτοπ</w:t>
      </w:r>
      <w:r>
        <w:rPr>
          <w:rFonts w:eastAsia="Times New Roman" w:cs="Times New Roman"/>
          <w:szCs w:val="24"/>
        </w:rPr>
        <w:t xml:space="preserve">αραγωγικών πηγών, αυτό που επιδιώκει η Ευρωπαϊκή Ένωση είναι ακριβώς να θωρακίσει τα συμφέροντα των πολυεθνικών της επιχειρήσεων. </w:t>
      </w:r>
    </w:p>
    <w:p w14:paraId="45C5BC8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Και πώς το καταφέρνει αυτό; Μέσα από τη γενικευμένη επίθεση σε όλα τα κράτη-μέλη, απέναντι στα εργατικά δικαιώματα, απέναντι </w:t>
      </w:r>
      <w:r>
        <w:rPr>
          <w:rFonts w:eastAsia="Times New Roman" w:cs="Times New Roman"/>
          <w:szCs w:val="24"/>
        </w:rPr>
        <w:t xml:space="preserve">στις εργατικές κατακτήσεις της εργατικής τάξης, για να </w:t>
      </w:r>
      <w:r>
        <w:rPr>
          <w:rFonts w:eastAsia="Times New Roman" w:cs="Times New Roman"/>
          <w:szCs w:val="24"/>
        </w:rPr>
        <w:lastRenderedPageBreak/>
        <w:t>μειώσει τους μισθούς, για να καταργήσει το σταθερό ωράριο, για να καταργήσει τα συλλογικά δικαιώματα και τις συλλογικές συμβάσεις, για να μπορέσει ακριβώς να αυξήσει τον βαθμό εκμετάλλευσης της εργατικ</w:t>
      </w:r>
      <w:r>
        <w:rPr>
          <w:rFonts w:eastAsia="Times New Roman" w:cs="Times New Roman"/>
          <w:szCs w:val="24"/>
        </w:rPr>
        <w:t>ής τάξης.</w:t>
      </w:r>
    </w:p>
    <w:p w14:paraId="45C5BC8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Να κατεδαφίσει τα κοινωνικά δικαιώματα των εργαζομένων και του λαού, προσφέροντας από την άλλη μεριά τα διάφορα ψίχουλα της λεγόμενης κοινωνικής αλληλεγγύης και μέσα από αυτό να οδηγήσει ακριβώς ακόμη περισσότερο στην απόσπαση ανάμεσα στον παραγό</w:t>
      </w:r>
      <w:r>
        <w:rPr>
          <w:rFonts w:eastAsia="Times New Roman" w:cs="Times New Roman"/>
          <w:szCs w:val="24"/>
        </w:rPr>
        <w:t xml:space="preserve">μενο πλούτο και τις δυνατότητες που υπάρχουν στο επίπεδο ικανοποίηση των αναγκών των εργαζομένων και των υπολοίπων λαϊκών στρωμάτων. </w:t>
      </w:r>
    </w:p>
    <w:p w14:paraId="45C5BC8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Να επιβάλει τη δημοσιονομική πειθαρχία, για να πληρώνει ο λαός τα σπασμένα της καπιταλιστικής κρίσης και του συστήματός τη</w:t>
      </w:r>
      <w:r>
        <w:rPr>
          <w:rFonts w:eastAsia="Times New Roman" w:cs="Times New Roman"/>
          <w:szCs w:val="24"/>
        </w:rPr>
        <w:t xml:space="preserve">ς, επιβάλλοντας το ευρωπαϊκό εξάμηνο, το σύμφωνο σταθερότητας, τους αυτόματους κόφτες απέναντι στους μισθούς, στις συντάξεις και στα υπόλοιπα δικαιώματα. </w:t>
      </w:r>
    </w:p>
    <w:p w14:paraId="45C5BC8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Προχωράει στην απελευθέρωση της αγοράς μέσα από το άνοιγμα των λεγόμενων κλειστών επαγγελμάτων, για ν</w:t>
      </w:r>
      <w:r>
        <w:rPr>
          <w:rFonts w:eastAsia="Times New Roman" w:cs="Times New Roman"/>
          <w:szCs w:val="24"/>
        </w:rPr>
        <w:t xml:space="preserve">α τσακίσει τους επαγγελματίες, τους αυτοαπασχολούμενους και να τους πετάξει βίαια έξω από την αγορά, για να μπορέσει να μονοπωληθεί </w:t>
      </w:r>
      <w:r>
        <w:rPr>
          <w:rFonts w:eastAsia="Times New Roman" w:cs="Times New Roman"/>
          <w:szCs w:val="24"/>
        </w:rPr>
        <w:lastRenderedPageBreak/>
        <w:t xml:space="preserve">ακόμα περισσότερο. Μέσα από την Κοινή Αγροτική Πολιτική ξεκληρίζετε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και συγκεντρώνετε την αγροτική γη</w:t>
      </w:r>
      <w:r>
        <w:rPr>
          <w:rFonts w:eastAsia="Times New Roman" w:cs="Times New Roman"/>
          <w:szCs w:val="24"/>
        </w:rPr>
        <w:t xml:space="preserve"> σε όλο και λιγότερα χέρια προς όφελος των καπιταλιστικών επιχειρήσεων που δραστηριοποιούνται στην αγροτική οικονομία. </w:t>
      </w:r>
    </w:p>
    <w:p w14:paraId="45C5BC8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Προχωράτε στη θωράκιση της Ευρωπαϊκής Ένωσης μέσα από τη συκοφάντηση οποιωνδήποτε ριζοσπαστικών αντιλήψεων και απόψεων. Ταυτίζετε τον κο</w:t>
      </w:r>
      <w:r>
        <w:rPr>
          <w:rFonts w:eastAsia="Times New Roman" w:cs="Times New Roman"/>
          <w:szCs w:val="24"/>
        </w:rPr>
        <w:t xml:space="preserve">μμουνισμό με τον ναζισμό. Είναι η επίσημη πολιτική της Ευρωπαϊκής Ένωσης και μάλιστα η ίδια η Ευρωπαϊκή Ένωση στηρίζει ακροδεξιά κόμματα, αξιοποιεί νεοναζιστικές οργανώσεις και κόμματα, όπως έκανε στην Ουκρανία, προχωρά στη βίαιη καταστολή των δικαιωμάτων </w:t>
      </w:r>
      <w:r>
        <w:rPr>
          <w:rFonts w:eastAsia="Times New Roman" w:cs="Times New Roman"/>
          <w:szCs w:val="24"/>
        </w:rPr>
        <w:t xml:space="preserve">των εργαζομένων, συλλογικών και ατομικών. Προχωρά ακόμα και στη </w:t>
      </w:r>
      <w:proofErr w:type="spellStart"/>
      <w:r>
        <w:rPr>
          <w:rFonts w:eastAsia="Times New Roman" w:cs="Times New Roman"/>
          <w:szCs w:val="24"/>
        </w:rPr>
        <w:t>στρατιωτικοποίηση</w:t>
      </w:r>
      <w:proofErr w:type="spellEnd"/>
      <w:r>
        <w:rPr>
          <w:rFonts w:eastAsia="Times New Roman" w:cs="Times New Roman"/>
          <w:szCs w:val="24"/>
        </w:rPr>
        <w:t xml:space="preserve"> της Ευρωπαϊκής Ένωσης, για να προστατεύσει ακόμη και με τα όπλα την εξουσία του κεφαλαίου τόσο στο εσωτερικό της όσο και στο εξωτερικό, για να προστατεύσει με τα όπλα τα συμφ</w:t>
      </w:r>
      <w:r>
        <w:rPr>
          <w:rFonts w:eastAsia="Times New Roman" w:cs="Times New Roman"/>
          <w:szCs w:val="24"/>
        </w:rPr>
        <w:t xml:space="preserve">έροντα των μονοπωλιακών ομίλων και των πολυεθνικών της Ευρωπαϊκής Ένωσης όπου γης και στηρίζει τις ιμπεριαλιστικές επεμβάσεις, οδηγώντας στην οδύνη, στη φρίκη τους λαούς όλης της γης. </w:t>
      </w:r>
    </w:p>
    <w:p w14:paraId="45C5BC8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Όλη η συζήτηση για το μέλλον της Ευρωπαϊκής Ένωσης δεν αντανακλά τίποτε</w:t>
      </w:r>
      <w:r>
        <w:rPr>
          <w:rFonts w:eastAsia="Times New Roman" w:cs="Times New Roman"/>
          <w:szCs w:val="24"/>
        </w:rPr>
        <w:t xml:space="preserve"> άλλο παρά την όξυνση της ανισομετρίας, τις επιμέρους αντιθέσεις στο εσωτερικό της Ευρωπαϊκής Ένωσης. Αντανακλά τη σαπίλα συνολικά του καπιταλιστικού συστήματος και δεν αμφισβητούν καθόλου αυτές οι συζητήσεις τον ιμπεριαλιστικό της χαρακτήρα, ότι δηλαδή απ</w:t>
      </w:r>
      <w:r>
        <w:rPr>
          <w:rFonts w:eastAsia="Times New Roman" w:cs="Times New Roman"/>
          <w:szCs w:val="24"/>
        </w:rPr>
        <w:t>οτελεί έναν οργανισμό εχθρικό για τα συμφέροντα και τα δικαιώματα των λαών, των ίδιων των λαών της Ευρωπαϊκής Ένωσης.</w:t>
      </w:r>
    </w:p>
    <w:p w14:paraId="45C5BC8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Το ευρωπαϊκό κεκτημένο είναι το κεκτημένο του κεφαλαίου, για να τσακίζει την ζωή των λαών στο όνομα της θωράκισης της ανταγωνιστικότητας κ</w:t>
      </w:r>
      <w:r>
        <w:rPr>
          <w:rFonts w:eastAsia="Times New Roman" w:cs="Times New Roman"/>
          <w:szCs w:val="24"/>
        </w:rPr>
        <w:t>αι της καπιταλιστικής κερδοφορίας. Και όσες συζητήσεις και αν γίνονται, δεν πρόκειται να αλλοιώσει αυτόν τον χαρακτήρα, αντίθετα θα τον οδηγήσει σε ακόμη πιο αντιδραστική, αντιλαϊκή και αντεργατική κατεύθυνση.</w:t>
      </w:r>
    </w:p>
    <w:p w14:paraId="45C5BC8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w:t>
      </w:r>
      <w:r>
        <w:rPr>
          <w:rFonts w:eastAsia="Times New Roman" w:cs="Times New Roman"/>
          <w:szCs w:val="24"/>
        </w:rPr>
        <w:t xml:space="preserve"> αυτή την άποψη, εμείς θεωρούμε –και το επι</w:t>
      </w:r>
      <w:r>
        <w:rPr>
          <w:rFonts w:eastAsia="Times New Roman" w:cs="Times New Roman"/>
          <w:szCs w:val="24"/>
        </w:rPr>
        <w:t>βεβαιώνει η ίδια η ζωή- ότι η Ευρωπαϊκή Ένωση, όπως και το καπιταλιστικό σύστημα, δεν εξανθρωπίζεται. Και όσοι πιστεύουν αυτό, είναι σαν να πιστεύουν ότι ο ήλιος βγαίνει από τη δύση. Η μόνη διέξοδος είναι η αποδέσμευση μέσα από την πάλη των λαών από την Ευ</w:t>
      </w:r>
      <w:r>
        <w:rPr>
          <w:rFonts w:eastAsia="Times New Roman" w:cs="Times New Roman"/>
          <w:szCs w:val="24"/>
        </w:rPr>
        <w:t xml:space="preserve">ρωπαϊκή Ένωση και τους υπόλοιπους ιμπεριαλιστικούς </w:t>
      </w:r>
      <w:r>
        <w:rPr>
          <w:rFonts w:eastAsia="Times New Roman" w:cs="Times New Roman"/>
          <w:szCs w:val="24"/>
        </w:rPr>
        <w:lastRenderedPageBreak/>
        <w:t>οργανισμούς, ενταγμένη αυτή η αποδέσμευση στην ανατροπή της εξουσίας της αστικής τάξης από την εργατική τάξη και τους συμμάχους της, στην κοινωνικοποίηση των μονοπωλιακών ομίλων, στον κεντρικό σχεδιασμό κα</w:t>
      </w:r>
      <w:r>
        <w:rPr>
          <w:rFonts w:eastAsia="Times New Roman" w:cs="Times New Roman"/>
          <w:szCs w:val="24"/>
        </w:rPr>
        <w:t>ι στον εργατικό έλεγχο.</w:t>
      </w:r>
    </w:p>
    <w:p w14:paraId="45C5BC8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Σε αυτήν ακριβώς την προσπάθεια το Κομμουνιστικό Κόμμα Ελλάδας καθημερινά θα οργανώσει την πάλη του λαού, για να μην περάσουν τα αντεργατικά, αντιλαϊκά σχέδια και οι σχεδιασμοί της αστικής τάξης, τους οποίους με ευλάβεια προσπαθεί ν</w:t>
      </w:r>
      <w:r>
        <w:rPr>
          <w:rFonts w:eastAsia="Times New Roman" w:cs="Times New Roman"/>
          <w:szCs w:val="24"/>
        </w:rPr>
        <w:t>α υλοποιήσει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5C5BC8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προηγηθεί τώρα -κατόπιν συνεννόησης- ο Κοινοβουλευτικός Εκπρόσωπος της Ένωσης Κεντρώων, ο κ. </w:t>
      </w:r>
      <w:proofErr w:type="spellStart"/>
      <w:r>
        <w:rPr>
          <w:rFonts w:eastAsia="Times New Roman" w:cs="Times New Roman"/>
          <w:szCs w:val="24"/>
        </w:rPr>
        <w:t>Σαρίδης</w:t>
      </w:r>
      <w:proofErr w:type="spellEnd"/>
      <w:r>
        <w:rPr>
          <w:rFonts w:eastAsia="Times New Roman" w:cs="Times New Roman"/>
          <w:szCs w:val="24"/>
        </w:rPr>
        <w:t xml:space="preserve"> και μετά θα ακολουθήσει ο κ.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ΑΝΕΛ.</w:t>
      </w:r>
    </w:p>
    <w:p w14:paraId="45C5BC8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w:t>
      </w:r>
      <w:r>
        <w:rPr>
          <w:rFonts w:eastAsia="Times New Roman" w:cs="Times New Roman"/>
          <w:szCs w:val="24"/>
        </w:rPr>
        <w:t>χετε τον λόγο για έξι λεπτά.</w:t>
      </w:r>
    </w:p>
    <w:p w14:paraId="45C5BC90"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Να μην υβρίζετε.</w:t>
      </w:r>
    </w:p>
    <w:p w14:paraId="45C5BC9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Ντροπή σας!</w:t>
      </w:r>
    </w:p>
    <w:p w14:paraId="45C5BC92"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Να συμπεριφέρεστε λίγο πιο ευγενικά.</w:t>
      </w:r>
    </w:p>
    <w:p w14:paraId="45C5BC9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Ναι, σωστά, βλέπουμε εσείς πώς συμπεριφέρεστε στους εργαζόμεν</w:t>
      </w:r>
      <w:r>
        <w:rPr>
          <w:rFonts w:eastAsia="Times New Roman" w:cs="Times New Roman"/>
          <w:szCs w:val="24"/>
        </w:rPr>
        <w:t>ους! Η ευγένεια σας μάρανε!</w:t>
      </w:r>
    </w:p>
    <w:p w14:paraId="45C5BC9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Εάν θέλετε να είστε στο Κοινοβούλιο, να μην υβρίζετε...</w:t>
      </w:r>
    </w:p>
    <w:p w14:paraId="45C5BC95"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Μπα, θα πάρουμε την άδειά σας;</w:t>
      </w:r>
    </w:p>
    <w:p w14:paraId="45C5BC96"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κύριε </w:t>
      </w:r>
      <w:proofErr w:type="spellStart"/>
      <w:r>
        <w:rPr>
          <w:rFonts w:eastAsia="Times New Roman" w:cs="Times New Roman"/>
          <w:szCs w:val="24"/>
        </w:rPr>
        <w:t>Δουζίνα</w:t>
      </w:r>
      <w:proofErr w:type="spellEnd"/>
      <w:r>
        <w:rPr>
          <w:rFonts w:eastAsia="Times New Roman" w:cs="Times New Roman"/>
          <w:szCs w:val="24"/>
        </w:rPr>
        <w:t>, σας παρακ</w:t>
      </w:r>
      <w:r>
        <w:rPr>
          <w:rFonts w:eastAsia="Times New Roman" w:cs="Times New Roman"/>
          <w:szCs w:val="24"/>
        </w:rPr>
        <w:t>αλώ!</w:t>
      </w:r>
    </w:p>
    <w:p w14:paraId="45C5BC97"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Να μην υβρίζετε.</w:t>
      </w:r>
    </w:p>
    <w:p w14:paraId="45C5BC9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Υβριστές είστε εσείς απέναντι στον λαό και τους εργαζόμενους!</w:t>
      </w:r>
    </w:p>
    <w:p w14:paraId="45C5BC99"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ηρεμία!.</w:t>
      </w:r>
    </w:p>
    <w:p w14:paraId="45C5BC9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ξεκινήστε.</w:t>
      </w:r>
    </w:p>
    <w:p w14:paraId="45C5BC9B"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w:t>
      </w:r>
      <w:r>
        <w:rPr>
          <w:rFonts w:eastAsia="Times New Roman" w:cs="Times New Roman"/>
          <w:szCs w:val="24"/>
        </w:rPr>
        <w:t>ριστώ πολύ, κυρία Πρόεδρε.</w:t>
      </w:r>
    </w:p>
    <w:p w14:paraId="45C5BC9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οι εχθροί του χάους είναι εξ ορισμού σύμμαχοι της δημοκρατίας. Και οι ικανότεροι από τους εχθρούς του χάους είναι το χαρτί και το μολύβι. Ας πάρουμε, λοιπόν, χαρτί και μολύβι.</w:t>
      </w:r>
    </w:p>
    <w:p w14:paraId="45C5BC9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Πολύ συχ</w:t>
      </w:r>
      <w:r>
        <w:rPr>
          <w:rFonts w:eastAsia="Times New Roman" w:cs="Times New Roman"/>
          <w:szCs w:val="24"/>
        </w:rPr>
        <w:t>νά παραδεχόμαστε σ</w:t>
      </w:r>
      <w:r>
        <w:rPr>
          <w:rFonts w:eastAsia="Times New Roman" w:cs="Times New Roman"/>
          <w:szCs w:val="24"/>
        </w:rPr>
        <w:t>ε</w:t>
      </w:r>
      <w:r>
        <w:rPr>
          <w:rFonts w:eastAsia="Times New Roman" w:cs="Times New Roman"/>
          <w:szCs w:val="24"/>
        </w:rPr>
        <w:t xml:space="preserve"> αυτήν εδώ την Αίθουσα πως ο βαθμός ενημέρωσης και το επίπεδο πληροφόρησης των πολιτών, όχι μόνο προδιαγράφουν την κοινωνική τους συμπεριφορά και δραστηριότητα, αλλά επίσης καθορίζουν και την ποιότητα της δημοκρατίας μας. Όσο πιο πολύ εν</w:t>
      </w:r>
      <w:r>
        <w:rPr>
          <w:rFonts w:eastAsia="Times New Roman" w:cs="Times New Roman"/>
          <w:szCs w:val="24"/>
        </w:rPr>
        <w:t xml:space="preserve">ημερωμένοι είναι οι πολίτες μιας χώρας, όσο καλύτερα πληροφορημένοι είναι, τόσο πιο ισχυρή είναι η δημοκρατία, τόσο πιο ισχυροί είναι οι θεσμοί της. Σε αυτό, τουλάχιστον, συμφωνούμε όλοι με τα λόγια, γιατί εκ του αποτελέσματος αποδεικνύεται πως κόντρα στη </w:t>
      </w:r>
      <w:r>
        <w:rPr>
          <w:rFonts w:eastAsia="Times New Roman" w:cs="Times New Roman"/>
          <w:szCs w:val="24"/>
        </w:rPr>
        <w:t xml:space="preserve">βούληση των συμπολιτών μας το εγχώριο πολιτικό σύστημα υπηρετεί το χάος. </w:t>
      </w:r>
    </w:p>
    <w:p w14:paraId="45C5BC9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Δυστυχώς, στην Ελλάδα η παραπληροφόρηση και η ασάφεια, τα </w:t>
      </w:r>
      <w:proofErr w:type="spellStart"/>
      <w:r>
        <w:rPr>
          <w:rFonts w:eastAsia="Times New Roman" w:cs="Times New Roman"/>
          <w:szCs w:val="24"/>
        </w:rPr>
        <w:t>μισόλογα</w:t>
      </w:r>
      <w:proofErr w:type="spellEnd"/>
      <w:r>
        <w:rPr>
          <w:rFonts w:eastAsia="Times New Roman" w:cs="Times New Roman"/>
          <w:szCs w:val="24"/>
        </w:rPr>
        <w:t xml:space="preserve"> και τα υπονοούμενα, οι φωνές και οι κραυγές κυριαρχούν απόλυτα στην πολιτική σκηνή. Εκεί που περίμενε κανείς να ακο</w:t>
      </w:r>
      <w:r>
        <w:rPr>
          <w:rFonts w:eastAsia="Times New Roman" w:cs="Times New Roman"/>
          <w:szCs w:val="24"/>
        </w:rPr>
        <w:t xml:space="preserve">ύσει επιχειρήματα, αντικρύζει τη χρήση κιτρινισμένων φύλλων εφημερίδας που έχουν γίνει κίτρινα είτε από τον πολύ καιρό είτε από το χρήμα. </w:t>
      </w:r>
    </w:p>
    <w:p w14:paraId="45C5BC9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Τη στιγμή </w:t>
      </w:r>
      <w:r>
        <w:rPr>
          <w:rFonts w:eastAsia="Times New Roman" w:cs="Times New Roman"/>
          <w:bCs/>
          <w:shd w:val="clear" w:color="auto" w:fill="FFFFFF"/>
        </w:rPr>
        <w:t>που</w:t>
      </w:r>
      <w:r>
        <w:rPr>
          <w:rFonts w:eastAsia="Times New Roman" w:cs="Times New Roman"/>
          <w:szCs w:val="24"/>
        </w:rPr>
        <w:t xml:space="preserve"> αγωνιούν οι συμπολίτες μας για το αύριο, </w:t>
      </w:r>
      <w:r>
        <w:rPr>
          <w:rFonts w:eastAsia="Times New Roman" w:cs="Times New Roman"/>
          <w:bCs/>
          <w:shd w:val="clear" w:color="auto" w:fill="FFFFFF"/>
        </w:rPr>
        <w:t>που</w:t>
      </w:r>
      <w:r>
        <w:rPr>
          <w:rFonts w:eastAsia="Times New Roman" w:cs="Times New Roman"/>
          <w:szCs w:val="24"/>
        </w:rPr>
        <w:t xml:space="preserve"> όχι μόνο μοιάζει αβέβαιο, α</w:t>
      </w:r>
      <w:r>
        <w:rPr>
          <w:rFonts w:eastAsia="Times New Roman" w:cs="Times New Roman"/>
        </w:rPr>
        <w:t>λλά</w:t>
      </w:r>
      <w:r>
        <w:rPr>
          <w:rFonts w:eastAsia="Times New Roman" w:cs="Times New Roman"/>
          <w:szCs w:val="24"/>
        </w:rPr>
        <w:t xml:space="preserve"> φαίνεται και επικίνδυνο, και περιμένουν να τους παρουσιάσουμε εμείς, οι πολιτικοί, τη λογική </w:t>
      </w:r>
      <w:r>
        <w:rPr>
          <w:rFonts w:eastAsia="Times New Roman" w:cs="Times New Roman"/>
          <w:bCs/>
          <w:shd w:val="clear" w:color="auto" w:fill="FFFFFF"/>
        </w:rPr>
        <w:t>που</w:t>
      </w:r>
      <w:r>
        <w:rPr>
          <w:rFonts w:eastAsia="Times New Roman" w:cs="Times New Roman"/>
          <w:szCs w:val="24"/>
        </w:rPr>
        <w:t xml:space="preserve"> ακολουθούμε στο σκεπτικό μας, εμείς αντιθέτως αποστηθίζουμε και παπαγαλίζουμε κομματικά αφηγήματα. </w:t>
      </w:r>
    </w:p>
    <w:p w14:paraId="45C5BCA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Ενώ, λοιπόν, περιμένουμε την επίσκεψη </w:t>
      </w:r>
      <w:proofErr w:type="spellStart"/>
      <w:r>
        <w:rPr>
          <w:rFonts w:eastAsia="Times New Roman" w:cs="Times New Roman"/>
          <w:szCs w:val="24"/>
        </w:rPr>
        <w:t>Ερντογάν</w:t>
      </w:r>
      <w:proofErr w:type="spellEnd"/>
      <w:r>
        <w:rPr>
          <w:rFonts w:eastAsia="Times New Roman" w:cs="Times New Roman"/>
          <w:szCs w:val="24"/>
        </w:rPr>
        <w:t>, δεν έχουμε</w:t>
      </w:r>
      <w:r>
        <w:rPr>
          <w:rFonts w:eastAsia="Times New Roman" w:cs="Times New Roman"/>
          <w:szCs w:val="24"/>
        </w:rPr>
        <w:t xml:space="preserve"> πει ούτε κουβέντα για αυτό το θέμα σε αυτήν εδώ την Αίθουσα και αφήνουμε τους συμπολίτες μας </w:t>
      </w:r>
      <w:r>
        <w:rPr>
          <w:rFonts w:eastAsia="Times New Roman"/>
          <w:bCs/>
          <w:shd w:val="clear" w:color="auto" w:fill="FFFFFF"/>
        </w:rPr>
        <w:t>να</w:t>
      </w:r>
      <w:r>
        <w:rPr>
          <w:rFonts w:eastAsia="Times New Roman" w:cs="Times New Roman"/>
          <w:szCs w:val="24"/>
        </w:rPr>
        <w:t xml:space="preserve"> βγάζουν μόνοι τους συμπεράσματα για τη συμφωνία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το 2013, για το τι σημαίνει αυτή για τη σημερινή </w:t>
      </w:r>
      <w:r>
        <w:rPr>
          <w:rFonts w:eastAsia="Times New Roman"/>
          <w:bCs/>
        </w:rPr>
        <w:t>Κυβέρνηση</w:t>
      </w:r>
      <w:r>
        <w:rPr>
          <w:rFonts w:eastAsia="Times New Roman" w:cs="Times New Roman"/>
          <w:szCs w:val="24"/>
        </w:rPr>
        <w:t xml:space="preserve"> και για το αν η σημερινή </w:t>
      </w:r>
      <w:r>
        <w:rPr>
          <w:rFonts w:eastAsia="Times New Roman"/>
          <w:bCs/>
        </w:rPr>
        <w:t>Κυβέρνηση</w:t>
      </w:r>
      <w:r>
        <w:rPr>
          <w:rFonts w:eastAsia="Times New Roman" w:cs="Times New Roman"/>
          <w:szCs w:val="24"/>
        </w:rPr>
        <w:t xml:space="preserve"> τίμησε τη </w:t>
      </w:r>
      <w:r>
        <w:rPr>
          <w:rFonts w:eastAsia="Times New Roman" w:cs="Times New Roman"/>
          <w:szCs w:val="24"/>
        </w:rPr>
        <w:t>σ</w:t>
      </w:r>
      <w:r>
        <w:rPr>
          <w:rFonts w:eastAsia="Times New Roman" w:cs="Times New Roman"/>
          <w:szCs w:val="24"/>
        </w:rPr>
        <w:t>υμφωνία ή όχι με την πρόσφατη σύλληψη των εννέα Τούρκων.</w:t>
      </w:r>
    </w:p>
    <w:p w14:paraId="45C5BCA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 με πόση σοβαρότητα αντιμετωπίζουμε τις καταστάσεις και το πόσο σεβόμαστε τη βούληση του ελληνικού λαού για συνεννόηση σε εθνικά θέματα φαίνεται και από το πώς ακριβώς αντιμετωπίζουμε το ζήτημα του μουσουλμανικού νόμου. </w:t>
      </w:r>
    </w:p>
    <w:p w14:paraId="45C5BCA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Στην αρχή η </w:t>
      </w:r>
      <w:r>
        <w:rPr>
          <w:rFonts w:eastAsia="Times New Roman"/>
          <w:bCs/>
        </w:rPr>
        <w:t>Κυβέρνηση</w:t>
      </w:r>
      <w:r>
        <w:rPr>
          <w:rFonts w:eastAsia="Times New Roman" w:cs="Times New Roman"/>
          <w:szCs w:val="24"/>
        </w:rPr>
        <w:t xml:space="preserve"> ήθελε να το</w:t>
      </w:r>
      <w:r>
        <w:rPr>
          <w:rFonts w:eastAsia="Times New Roman" w:cs="Times New Roman"/>
          <w:szCs w:val="24"/>
        </w:rPr>
        <w:t xml:space="preserve"> αντιμετωπίσει με </w:t>
      </w:r>
      <w:r>
        <w:rPr>
          <w:rFonts w:eastAsia="Times New Roman"/>
          <w:bCs/>
          <w:shd w:val="clear" w:color="auto" w:fill="FFFFFF"/>
        </w:rPr>
        <w:t>μια</w:t>
      </w:r>
      <w:r>
        <w:rPr>
          <w:rFonts w:eastAsia="Times New Roman" w:cs="Times New Roman"/>
          <w:szCs w:val="24"/>
        </w:rPr>
        <w:t xml:space="preserve"> τροπολογία. Με χαρά βλέπουμε </w:t>
      </w:r>
      <w:r>
        <w:rPr>
          <w:rFonts w:eastAsia="Times New Roman"/>
          <w:bCs/>
          <w:shd w:val="clear" w:color="auto" w:fill="FFFFFF"/>
        </w:rPr>
        <w:t>ότι</w:t>
      </w:r>
      <w:r>
        <w:rPr>
          <w:rFonts w:eastAsia="Times New Roman" w:cs="Times New Roman"/>
          <w:szCs w:val="24"/>
        </w:rPr>
        <w:t xml:space="preserve"> τελικά έρχεται νομοσχέδιο για ένα τόσο σοβαρό ζήτημα, </w:t>
      </w:r>
      <w:r>
        <w:rPr>
          <w:rFonts w:eastAsia="Times New Roman" w:cs="Times New Roman"/>
          <w:bCs/>
          <w:shd w:val="clear" w:color="auto" w:fill="FFFFFF"/>
        </w:rPr>
        <w:t>που</w:t>
      </w:r>
      <w:r>
        <w:rPr>
          <w:rFonts w:eastAsia="Times New Roman" w:cs="Times New Roman"/>
          <w:szCs w:val="24"/>
        </w:rPr>
        <w:t xml:space="preserve"> πήγε η Κυβέρνηση να το περάσει σαν ένα </w:t>
      </w:r>
      <w:proofErr w:type="spellStart"/>
      <w:r>
        <w:rPr>
          <w:rFonts w:eastAsia="Times New Roman" w:cs="Times New Roman"/>
          <w:szCs w:val="24"/>
        </w:rPr>
        <w:t>ζητηματάκι</w:t>
      </w:r>
      <w:proofErr w:type="spellEnd"/>
      <w:r>
        <w:rPr>
          <w:rFonts w:eastAsia="Times New Roman" w:cs="Times New Roman"/>
          <w:szCs w:val="24"/>
        </w:rPr>
        <w:t xml:space="preserve">. </w:t>
      </w:r>
    </w:p>
    <w:p w14:paraId="45C5BCA3" w14:textId="77777777" w:rsidR="008C3EAA" w:rsidRDefault="00C36FE8">
      <w:pPr>
        <w:spacing w:line="600" w:lineRule="auto"/>
        <w:ind w:firstLine="720"/>
        <w:jc w:val="both"/>
        <w:rPr>
          <w:rFonts w:eastAsia="Times New Roman" w:cs="Times New Roman"/>
        </w:rPr>
      </w:pPr>
      <w:r>
        <w:rPr>
          <w:rFonts w:eastAsia="Times New Roman" w:cs="Times New Roman"/>
          <w:szCs w:val="24"/>
        </w:rPr>
        <w:lastRenderedPageBreak/>
        <w:t xml:space="preserve">Ο ίδιος ο </w:t>
      </w:r>
      <w:r>
        <w:rPr>
          <w:rFonts w:eastAsia="Times New Roman" w:cs="Times New Roman"/>
        </w:rPr>
        <w:t xml:space="preserve">Πρωθυπουργός αναρωτήθηκε πρόσφατα δημοσίως από την Ξάνθη πόσοι άραγε γνωρίζουν </w:t>
      </w:r>
      <w:r>
        <w:rPr>
          <w:rFonts w:eastAsia="Times New Roman"/>
          <w:bCs/>
          <w:shd w:val="clear" w:color="auto" w:fill="FFFFFF"/>
        </w:rPr>
        <w:t>ότ</w:t>
      </w:r>
      <w:r>
        <w:rPr>
          <w:rFonts w:eastAsia="Times New Roman"/>
          <w:bCs/>
          <w:shd w:val="clear" w:color="auto" w:fill="FFFFFF"/>
        </w:rPr>
        <w:t>ι</w:t>
      </w:r>
      <w:r>
        <w:rPr>
          <w:rFonts w:eastAsia="Times New Roman" w:cs="Times New Roman"/>
        </w:rPr>
        <w:t xml:space="preserve"> το μοναδικό μέρος στην Ευρώπη </w:t>
      </w:r>
      <w:r>
        <w:rPr>
          <w:rFonts w:eastAsia="Times New Roman" w:cs="Times New Roman"/>
          <w:bCs/>
          <w:shd w:val="clear" w:color="auto" w:fill="FFFFFF"/>
        </w:rPr>
        <w:t>που</w:t>
      </w:r>
      <w:r>
        <w:rPr>
          <w:rFonts w:eastAsia="Times New Roman" w:cs="Times New Roman"/>
        </w:rPr>
        <w:t xml:space="preserve"> εφαρμόζεται η </w:t>
      </w:r>
      <w:proofErr w:type="spellStart"/>
      <w:r>
        <w:rPr>
          <w:rFonts w:eastAsia="Times New Roman" w:cs="Times New Roman"/>
        </w:rPr>
        <w:t>σαρία</w:t>
      </w:r>
      <w:proofErr w:type="spellEnd"/>
      <w:r>
        <w:rPr>
          <w:rFonts w:eastAsia="Times New Roman" w:cs="Times New Roman"/>
        </w:rPr>
        <w:t xml:space="preserve">, δηλαδή ο μουσουλμανικός νόμος, </w:t>
      </w:r>
      <w:r>
        <w:rPr>
          <w:rFonts w:eastAsia="Times New Roman"/>
          <w:bCs/>
        </w:rPr>
        <w:t>είναι</w:t>
      </w:r>
      <w:r>
        <w:rPr>
          <w:rFonts w:eastAsia="Times New Roman" w:cs="Times New Roman"/>
        </w:rPr>
        <w:t xml:space="preserve"> η Θράκη. </w:t>
      </w:r>
    </w:p>
    <w:p w14:paraId="45C5BCA4" w14:textId="77777777" w:rsidR="008C3EAA" w:rsidRDefault="00C36FE8">
      <w:pPr>
        <w:spacing w:line="600" w:lineRule="auto"/>
        <w:ind w:firstLine="720"/>
        <w:jc w:val="both"/>
        <w:rPr>
          <w:rFonts w:eastAsia="Times New Roman"/>
        </w:rPr>
      </w:pPr>
      <w:r>
        <w:rPr>
          <w:rFonts w:eastAsia="Times New Roman" w:cs="Times New Roman"/>
        </w:rPr>
        <w:t>Ρωτάω κι εγώ με τη σειρά μου -</w:t>
      </w:r>
      <w:r>
        <w:rPr>
          <w:rFonts w:eastAsia="Times New Roman" w:cs="Times New Roman"/>
          <w:bCs/>
          <w:shd w:val="clear" w:color="auto" w:fill="FFFFFF"/>
        </w:rPr>
        <w:t>γιατί</w:t>
      </w:r>
      <w:r>
        <w:rPr>
          <w:rFonts w:eastAsia="Times New Roman" w:cs="Times New Roman"/>
        </w:rPr>
        <w:t xml:space="preserve"> προσπάθησα να κάνω δύο φορές τον Πρωθυπουργό να μου μιλήσει για αυτό το θέμα, αλλά δεν έγινε δυνατόν- πόσοι άραγε να</w:t>
      </w:r>
      <w:r>
        <w:rPr>
          <w:rFonts w:eastAsia="Times New Roman" w:cs="Times New Roman"/>
        </w:rPr>
        <w:t xml:space="preserve"> γνωρίζουν για την ύπαρξη και τη σημασία του νομοσχεδίου </w:t>
      </w:r>
      <w:r>
        <w:rPr>
          <w:rFonts w:eastAsia="Times New Roman" w:cs="Times New Roman"/>
          <w:bCs/>
          <w:shd w:val="clear" w:color="auto" w:fill="FFFFFF"/>
        </w:rPr>
        <w:t>που</w:t>
      </w:r>
      <w:r>
        <w:rPr>
          <w:rFonts w:eastAsia="Times New Roman" w:cs="Times New Roman"/>
        </w:rPr>
        <w:t xml:space="preserve"> καταθέσαμε, </w:t>
      </w:r>
      <w:r>
        <w:rPr>
          <w:rFonts w:eastAsia="Times New Roman" w:cs="Times New Roman"/>
          <w:bCs/>
          <w:shd w:val="clear" w:color="auto" w:fill="FFFFFF"/>
        </w:rPr>
        <w:t>που</w:t>
      </w:r>
      <w:r>
        <w:rPr>
          <w:rFonts w:eastAsia="Times New Roman" w:cs="Times New Roman"/>
        </w:rPr>
        <w:t xml:space="preserve"> έρχεται να συζητηθεί στις </w:t>
      </w:r>
      <w:r>
        <w:rPr>
          <w:rFonts w:eastAsia="Times New Roman" w:cs="Times New Roman"/>
        </w:rPr>
        <w:t>ε</w:t>
      </w:r>
      <w:r>
        <w:rPr>
          <w:rFonts w:eastAsia="Times New Roman" w:cs="Times New Roman"/>
        </w:rPr>
        <w:t xml:space="preserve">πιτροπές και να λύσει δήθεν το τόσο μεγάλο </w:t>
      </w:r>
      <w:r>
        <w:rPr>
          <w:rFonts w:eastAsia="Times New Roman"/>
        </w:rPr>
        <w:t>πρόβλημα;</w:t>
      </w:r>
    </w:p>
    <w:p w14:paraId="45C5BCA5" w14:textId="77777777" w:rsidR="008C3EAA" w:rsidRDefault="00C36FE8">
      <w:pPr>
        <w:spacing w:line="600" w:lineRule="auto"/>
        <w:ind w:firstLine="720"/>
        <w:jc w:val="both"/>
        <w:rPr>
          <w:rFonts w:eastAsia="Times New Roman"/>
          <w:bCs/>
        </w:rPr>
      </w:pPr>
      <w:r>
        <w:rPr>
          <w:rFonts w:eastAsia="Times New Roman"/>
        </w:rPr>
        <w:t>Κ</w:t>
      </w:r>
      <w:r>
        <w:rPr>
          <w:rFonts w:eastAsia="Times New Roman"/>
          <w:bCs/>
        </w:rPr>
        <w:t>υρίες και κύριοι συνάδελφοι, έχετε νομοθετήσει και άλλα νομοσχέδια -ένα κάρο νομοσχέδια- με μοναδι</w:t>
      </w:r>
      <w:r>
        <w:rPr>
          <w:rFonts w:eastAsia="Times New Roman"/>
          <w:bCs/>
        </w:rPr>
        <w:t xml:space="preserve">κό επιχείρημα τα ανθρώπινα </w:t>
      </w:r>
      <w:r>
        <w:rPr>
          <w:rFonts w:eastAsia="Times New Roman"/>
          <w:bCs/>
          <w:shd w:val="clear" w:color="auto" w:fill="FFFFFF"/>
        </w:rPr>
        <w:t>δικαιώματα,</w:t>
      </w:r>
      <w:r>
        <w:rPr>
          <w:rFonts w:eastAsia="Times New Roman"/>
          <w:bCs/>
        </w:rPr>
        <w:t xml:space="preserve"> και για το ζήτημα του μουσουλμανικού νόμου, </w:t>
      </w:r>
      <w:r>
        <w:rPr>
          <w:rFonts w:eastAsia="Times New Roman"/>
          <w:bCs/>
          <w:shd w:val="clear" w:color="auto" w:fill="FFFFFF"/>
        </w:rPr>
        <w:t>που</w:t>
      </w:r>
      <w:r>
        <w:rPr>
          <w:rFonts w:eastAsia="Times New Roman"/>
          <w:bCs/>
        </w:rPr>
        <w:t xml:space="preserve"> είναι και αυτό μεγάλο ζήτημα ανθρωπίνων δικαιωμάτων, μόλις πρόσφατα, δύο χρόνια μετά, νομοθετήσαμε -κάποια άλλα νομοσχέδια πιο πριν- ίσως για κάποιους άλλους λόγους. </w:t>
      </w:r>
      <w:r>
        <w:rPr>
          <w:rFonts w:eastAsia="Times New Roman"/>
          <w:bCs/>
          <w:shd w:val="clear" w:color="auto" w:fill="FFFFFF"/>
        </w:rPr>
        <w:t>Όμω</w:t>
      </w:r>
      <w:r>
        <w:rPr>
          <w:rFonts w:eastAsia="Times New Roman"/>
          <w:bCs/>
          <w:shd w:val="clear" w:color="auto" w:fill="FFFFFF"/>
        </w:rPr>
        <w:t>ς</w:t>
      </w:r>
      <w:r>
        <w:rPr>
          <w:rFonts w:eastAsia="Times New Roman"/>
          <w:bCs/>
        </w:rPr>
        <w:t xml:space="preserve"> για τόσο σοβαρά θέματα ερχόμαστε κατόπιν εορτής. </w:t>
      </w:r>
    </w:p>
    <w:p w14:paraId="45C5BCA6" w14:textId="77777777" w:rsidR="008C3EAA" w:rsidRDefault="00C36FE8">
      <w:pPr>
        <w:spacing w:line="600" w:lineRule="auto"/>
        <w:ind w:firstLine="720"/>
        <w:jc w:val="both"/>
        <w:rPr>
          <w:rFonts w:eastAsia="Times New Roman"/>
          <w:bCs/>
          <w:shd w:val="clear" w:color="auto" w:fill="FFFFFF"/>
        </w:rPr>
      </w:pPr>
      <w:r>
        <w:rPr>
          <w:rFonts w:eastAsia="Times New Roman"/>
          <w:bCs/>
        </w:rPr>
        <w:t xml:space="preserve">Το νομοσχέδιο αυτό </w:t>
      </w:r>
      <w:r>
        <w:rPr>
          <w:rFonts w:eastAsia="Times New Roman"/>
          <w:bCs/>
          <w:shd w:val="clear" w:color="auto" w:fill="FFFFFF"/>
        </w:rPr>
        <w:t xml:space="preserve">το </w:t>
      </w:r>
      <w:r>
        <w:rPr>
          <w:rFonts w:eastAsia="Times New Roman"/>
          <w:bCs/>
        </w:rPr>
        <w:t xml:space="preserve">φέρνει ο αρμόδιος Υπουργός Παιδείας, ο κ. </w:t>
      </w:r>
      <w:proofErr w:type="spellStart"/>
      <w:r>
        <w:rPr>
          <w:rFonts w:eastAsia="Times New Roman"/>
          <w:bCs/>
        </w:rPr>
        <w:t>Γαβρόγλου</w:t>
      </w:r>
      <w:proofErr w:type="spellEnd"/>
      <w:r>
        <w:rPr>
          <w:rFonts w:eastAsia="Times New Roman"/>
          <w:bCs/>
        </w:rPr>
        <w:t xml:space="preserve">, ο οποίος προβληματίζει και από τη δική του την πλευρά με τα πεπραγμένα του σε σχέση με τη </w:t>
      </w:r>
      <w:r>
        <w:rPr>
          <w:rFonts w:eastAsia="Times New Roman"/>
          <w:bCs/>
          <w:shd w:val="clear" w:color="auto" w:fill="FFFFFF"/>
        </w:rPr>
        <w:t>διαχείριση</w:t>
      </w:r>
      <w:r>
        <w:rPr>
          <w:rFonts w:eastAsia="Times New Roman"/>
          <w:bCs/>
        </w:rPr>
        <w:t xml:space="preserve"> </w:t>
      </w:r>
      <w:r>
        <w:rPr>
          <w:rFonts w:eastAsia="Times New Roman"/>
          <w:bCs/>
        </w:rPr>
        <w:lastRenderedPageBreak/>
        <w:t xml:space="preserve">των θεμάτων της Διασποράς, όπως και όσα παραδεκτά συμβαίνουν στην </w:t>
      </w:r>
      <w:proofErr w:type="spellStart"/>
      <w:r>
        <w:rPr>
          <w:rFonts w:eastAsia="Times New Roman"/>
          <w:bCs/>
        </w:rPr>
        <w:t>Μαριούπολη</w:t>
      </w:r>
      <w:proofErr w:type="spellEnd"/>
      <w:r>
        <w:rPr>
          <w:rFonts w:eastAsia="Times New Roman"/>
          <w:bCs/>
        </w:rPr>
        <w:t xml:space="preserve">. Θα </w:t>
      </w:r>
      <w:r>
        <w:rPr>
          <w:rFonts w:eastAsia="Times New Roman"/>
          <w:bCs/>
          <w:shd w:val="clear" w:color="auto" w:fill="FFFFFF"/>
        </w:rPr>
        <w:t xml:space="preserve">πρέπει να μας εξηγήσει ο κύριος Υπουργός πώς παρουσιάζεται ένα τέτοιο νομοσχέδιο την τελευταία στιγμή, δύο μέρες πριν την επίσκεψη </w:t>
      </w:r>
      <w:proofErr w:type="spellStart"/>
      <w:r>
        <w:rPr>
          <w:rFonts w:eastAsia="Times New Roman"/>
          <w:bCs/>
          <w:shd w:val="clear" w:color="auto" w:fill="FFFFFF"/>
        </w:rPr>
        <w:t>Ερντογάν</w:t>
      </w:r>
      <w:proofErr w:type="spellEnd"/>
      <w:r>
        <w:rPr>
          <w:rFonts w:eastAsia="Times New Roman"/>
          <w:bCs/>
          <w:shd w:val="clear" w:color="auto" w:fill="FFFFFF"/>
        </w:rPr>
        <w:t xml:space="preserve"> στη χώρα μας. </w:t>
      </w:r>
    </w:p>
    <w:p w14:paraId="45C5BCA7" w14:textId="77777777" w:rsidR="008C3EAA" w:rsidRDefault="00C36FE8">
      <w:pPr>
        <w:spacing w:line="600" w:lineRule="auto"/>
        <w:ind w:firstLine="720"/>
        <w:jc w:val="both"/>
        <w:rPr>
          <w:rFonts w:eastAsia="Times New Roman"/>
          <w:bCs/>
          <w:shd w:val="clear" w:color="auto" w:fill="FFFFFF"/>
        </w:rPr>
      </w:pPr>
      <w:r>
        <w:rPr>
          <w:rFonts w:eastAsia="Times New Roman"/>
          <w:bCs/>
          <w:shd w:val="clear" w:color="auto" w:fill="FFFFFF"/>
        </w:rPr>
        <w:t>Πόσοι συμπολίτες μα</w:t>
      </w:r>
      <w:r>
        <w:rPr>
          <w:rFonts w:eastAsia="Times New Roman"/>
          <w:bCs/>
          <w:shd w:val="clear" w:color="auto" w:fill="FFFFFF"/>
        </w:rPr>
        <w:t xml:space="preserve">ς θα </w:t>
      </w:r>
      <w:proofErr w:type="spellStart"/>
      <w:r>
        <w:rPr>
          <w:rFonts w:eastAsia="Times New Roman"/>
          <w:bCs/>
          <w:shd w:val="clear" w:color="auto" w:fill="FFFFFF"/>
        </w:rPr>
        <w:t>παραπληροφορηθούν</w:t>
      </w:r>
      <w:proofErr w:type="spellEnd"/>
      <w:r>
        <w:rPr>
          <w:rFonts w:eastAsia="Times New Roman"/>
          <w:bCs/>
          <w:shd w:val="clear" w:color="auto" w:fill="FFFFFF"/>
        </w:rPr>
        <w:t xml:space="preserve"> για το περιεχόμενο του συγκεκριμένου νομοσχεδίου; Μήπως όσοι είχαν πληροφορηθεί το περιεχόμενο της τροπολογίας για την Τουρκική Ένωση Ξάνθης; Μήπως όσοι πληροφορήθηκαν και για τους Τούρκους διπλωμάτες, που εξαφανίστηκαν φέτος από το </w:t>
      </w:r>
      <w:r>
        <w:rPr>
          <w:rFonts w:eastAsia="Times New Roman"/>
          <w:bCs/>
          <w:shd w:val="clear" w:color="auto" w:fill="FFFFFF"/>
        </w:rPr>
        <w:t xml:space="preserve">Τουρκικό Προξενείο; </w:t>
      </w:r>
    </w:p>
    <w:p w14:paraId="45C5BCA8" w14:textId="77777777" w:rsidR="008C3EAA" w:rsidRDefault="00C36FE8">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είναι λάθος, κατά την άποψη της Ένωσης Κεντρώων, που η Αξιωματική Αντιπολίτευση διάλεξε να αμφισβητήσει το ευρωπαϊκό προφίλ της Κυβέρνησης δύο μέρες πριν από την επίσκεψη </w:t>
      </w:r>
      <w:proofErr w:type="spellStart"/>
      <w:r>
        <w:rPr>
          <w:rFonts w:eastAsia="Times New Roman"/>
          <w:bCs/>
          <w:shd w:val="clear" w:color="auto" w:fill="FFFFFF"/>
        </w:rPr>
        <w:t>Ερντογάν</w:t>
      </w:r>
      <w:proofErr w:type="spellEnd"/>
      <w:r>
        <w:rPr>
          <w:rFonts w:eastAsia="Times New Roman"/>
          <w:bCs/>
          <w:shd w:val="clear" w:color="auto" w:fill="FFFFFF"/>
        </w:rPr>
        <w:t xml:space="preserve">, γιατί ο κ. </w:t>
      </w:r>
      <w:proofErr w:type="spellStart"/>
      <w:r>
        <w:rPr>
          <w:rFonts w:eastAsia="Times New Roman"/>
          <w:bCs/>
          <w:shd w:val="clear" w:color="auto" w:fill="FFFFFF"/>
        </w:rPr>
        <w:t>Ερντογάν</w:t>
      </w:r>
      <w:proofErr w:type="spellEnd"/>
      <w:r>
        <w:rPr>
          <w:rFonts w:eastAsia="Times New Roman"/>
          <w:bCs/>
          <w:shd w:val="clear" w:color="auto" w:fill="FFFFFF"/>
        </w:rPr>
        <w:t xml:space="preserve"> δεν </w:t>
      </w:r>
      <w:r>
        <w:rPr>
          <w:rFonts w:eastAsia="Times New Roman"/>
          <w:bCs/>
          <w:shd w:val="clear" w:color="auto" w:fill="FFFFFF"/>
        </w:rPr>
        <w:t xml:space="preserve">έρχεται στην Ελλάδα, αγαπητοί συνάδελφοι. Ο κ. </w:t>
      </w:r>
      <w:proofErr w:type="spellStart"/>
      <w:r>
        <w:rPr>
          <w:rFonts w:eastAsia="Times New Roman"/>
          <w:bCs/>
          <w:shd w:val="clear" w:color="auto" w:fill="FFFFFF"/>
        </w:rPr>
        <w:t>Ερντογάν</w:t>
      </w:r>
      <w:proofErr w:type="spellEnd"/>
      <w:r>
        <w:rPr>
          <w:rFonts w:eastAsia="Times New Roman"/>
          <w:bCs/>
          <w:shd w:val="clear" w:color="auto" w:fill="FFFFFF"/>
        </w:rPr>
        <w:t xml:space="preserve"> έρχεται στην Ευρώπη. Δεν θα συναντήσει τον Έλληνα Πρόεδρο της Δημοκρατίας, αλλά τον μοναδικό Ευρωπαίο Πρόεδρο, που μιλάει ακόμα με τον κ. </w:t>
      </w:r>
      <w:proofErr w:type="spellStart"/>
      <w:r>
        <w:rPr>
          <w:rFonts w:eastAsia="Times New Roman"/>
          <w:bCs/>
          <w:shd w:val="clear" w:color="auto" w:fill="FFFFFF"/>
        </w:rPr>
        <w:t>Ερντογάν</w:t>
      </w:r>
      <w:proofErr w:type="spellEnd"/>
      <w:r>
        <w:rPr>
          <w:rFonts w:eastAsia="Times New Roman"/>
          <w:bCs/>
          <w:shd w:val="clear" w:color="auto" w:fill="FFFFFF"/>
        </w:rPr>
        <w:t xml:space="preserve">. </w:t>
      </w:r>
    </w:p>
    <w:p w14:paraId="45C5BCA9" w14:textId="77777777" w:rsidR="008C3EAA" w:rsidRDefault="00C36FE8">
      <w:pPr>
        <w:spacing w:line="600" w:lineRule="auto"/>
        <w:ind w:firstLine="720"/>
        <w:jc w:val="both"/>
        <w:rPr>
          <w:rFonts w:eastAsia="Times New Roman"/>
          <w:bCs/>
          <w:shd w:val="clear" w:color="auto" w:fill="FFFFFF"/>
        </w:rPr>
      </w:pPr>
      <w:r>
        <w:rPr>
          <w:rFonts w:eastAsia="Times New Roman"/>
          <w:bCs/>
          <w:shd w:val="clear" w:color="auto" w:fill="FFFFFF"/>
        </w:rPr>
        <w:lastRenderedPageBreak/>
        <w:t>Η Τουρκία στο πρόσωπο της Ελλάδας θα συναντήσει ολό</w:t>
      </w:r>
      <w:r>
        <w:rPr>
          <w:rFonts w:eastAsia="Times New Roman"/>
          <w:bCs/>
          <w:shd w:val="clear" w:color="auto" w:fill="FFFFFF"/>
        </w:rPr>
        <w:t xml:space="preserve">κληρη την Ευρώπη. Θα απευθυνθεί στο σύνολο των δυτικών δημοκρατιών και το μέλλον της Τουρκίας θα κριθεί από τη συμπεριφορά της στα εδάφη της Ελλάδας. Περιμένουμε τον κ. </w:t>
      </w:r>
      <w:proofErr w:type="spellStart"/>
      <w:r>
        <w:rPr>
          <w:rFonts w:eastAsia="Times New Roman"/>
          <w:bCs/>
          <w:shd w:val="clear" w:color="auto" w:fill="FFFFFF"/>
        </w:rPr>
        <w:t>Ερντογάν</w:t>
      </w:r>
      <w:proofErr w:type="spellEnd"/>
      <w:r>
        <w:rPr>
          <w:rFonts w:eastAsia="Times New Roman"/>
          <w:bCs/>
          <w:shd w:val="clear" w:color="auto" w:fill="FFFFFF"/>
        </w:rPr>
        <w:t xml:space="preserve">, ως εκπρόσωποι της δημοκρατίας και του ευρωπαϊκού πολιτισμού. </w:t>
      </w:r>
    </w:p>
    <w:p w14:paraId="45C5BCAA" w14:textId="77777777" w:rsidR="008C3EAA" w:rsidRDefault="00C36FE8">
      <w:pPr>
        <w:spacing w:line="600" w:lineRule="auto"/>
        <w:ind w:firstLine="720"/>
        <w:jc w:val="both"/>
        <w:rPr>
          <w:rFonts w:eastAsia="Times New Roman" w:cs="Times New Roman"/>
          <w:szCs w:val="24"/>
        </w:rPr>
      </w:pPr>
      <w:r>
        <w:rPr>
          <w:rFonts w:eastAsia="Times New Roman"/>
          <w:bCs/>
          <w:shd w:val="clear" w:color="auto" w:fill="FFFFFF"/>
        </w:rPr>
        <w:t>Στο πλαίσιο αυτ</w:t>
      </w:r>
      <w:r>
        <w:rPr>
          <w:rFonts w:eastAsia="Times New Roman"/>
          <w:bCs/>
          <w:shd w:val="clear" w:color="auto" w:fill="FFFFFF"/>
        </w:rPr>
        <w:t>ό, λοιπόν, η Ένωση Κεντρώων αρνείται να συμμετάσχει σε μια προσχηματική συζήτηση, που είναι, κατά τη γνώμη μας, εκτός θέματος και εκτός χρόνου. Γιατί άμα θέλαμε να είμαστε εντός θέματος, θα έπρεπε να αναρωτιόμαστε σήμερα τι τύχη θα είχε η αντίρρηση της Ελλ</w:t>
      </w:r>
      <w:r>
        <w:rPr>
          <w:rFonts w:eastAsia="Times New Roman"/>
          <w:bCs/>
          <w:shd w:val="clear" w:color="auto" w:fill="FFFFFF"/>
        </w:rPr>
        <w:t xml:space="preserve">άδος κόντρα στο επιχειρούμενο κλείσιμο των ευρωπαϊκών συνόρων και στην </w:t>
      </w:r>
      <w:r>
        <w:rPr>
          <w:rFonts w:eastAsia="Times New Roman"/>
          <w:bCs/>
          <w:shd w:val="clear" w:color="auto" w:fill="FFFFFF"/>
          <w:lang w:val="en-US"/>
        </w:rPr>
        <w:t>de</w:t>
      </w:r>
      <w:r>
        <w:rPr>
          <w:rFonts w:eastAsia="Times New Roman"/>
          <w:bCs/>
          <w:shd w:val="clear" w:color="auto" w:fill="FFFFFF"/>
        </w:rPr>
        <w:t xml:space="preserve"> </w:t>
      </w:r>
      <w:r>
        <w:rPr>
          <w:rFonts w:eastAsia="Times New Roman"/>
          <w:bCs/>
          <w:shd w:val="clear" w:color="auto" w:fill="FFFFFF"/>
          <w:lang w:val="en-US"/>
        </w:rPr>
        <w:t>facto</w:t>
      </w:r>
      <w:r>
        <w:rPr>
          <w:rFonts w:eastAsia="Times New Roman"/>
          <w:bCs/>
          <w:shd w:val="clear" w:color="auto" w:fill="FFFFFF"/>
        </w:rPr>
        <w:t xml:space="preserve"> κατάργηση της Συνθήκης </w:t>
      </w:r>
      <w:proofErr w:type="spellStart"/>
      <w:r>
        <w:rPr>
          <w:rFonts w:eastAsia="Times New Roman"/>
          <w:bCs/>
          <w:shd w:val="clear" w:color="auto" w:fill="FFFFFF"/>
        </w:rPr>
        <w:t>Σένγκεν</w:t>
      </w:r>
      <w:proofErr w:type="spellEnd"/>
      <w:r>
        <w:rPr>
          <w:rFonts w:eastAsia="Times New Roman"/>
          <w:bCs/>
          <w:shd w:val="clear" w:color="auto" w:fill="FFFFFF"/>
        </w:rPr>
        <w:t xml:space="preserve">, μια αντίρρηση που όλοι μαζί εκφράσαμε στις αρμόδιες </w:t>
      </w:r>
      <w:r>
        <w:rPr>
          <w:rFonts w:eastAsia="Times New Roman"/>
          <w:bCs/>
          <w:shd w:val="clear" w:color="auto" w:fill="FFFFFF"/>
        </w:rPr>
        <w:t>ε</w:t>
      </w:r>
      <w:r>
        <w:rPr>
          <w:rFonts w:eastAsia="Times New Roman"/>
          <w:bCs/>
          <w:shd w:val="clear" w:color="auto" w:fill="FFFFFF"/>
        </w:rPr>
        <w:t>πιτροπές, που όλοι όμως ξέρουμε ότι δεν πρόκειται να εισακουστεί από κανέναν. Αυτό λέει πολ</w:t>
      </w:r>
      <w:r>
        <w:rPr>
          <w:rFonts w:eastAsia="Times New Roman"/>
          <w:bCs/>
          <w:shd w:val="clear" w:color="auto" w:fill="FFFFFF"/>
        </w:rPr>
        <w:t xml:space="preserve">λά για το αν η χώρα μας είναι έτοιμη να αντιμετωπίσει καταστάσεις που θα της επιβληθούν, παρά τη θέλησή της. </w:t>
      </w:r>
    </w:p>
    <w:p w14:paraId="45C5BCAB"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Παίρνοντας, λοιπόν, αγαπητοί συνάδελφοι, χαρτί και μολύβι, το συμπέρασμα είναι απλό: Τώρα, είναι η ώρα που πρέπει όλοι μαζί να σταματήσουμε να ασχ</w:t>
      </w:r>
      <w:r>
        <w:rPr>
          <w:rFonts w:eastAsia="Times New Roman" w:cs="Times New Roman"/>
          <w:szCs w:val="24"/>
        </w:rPr>
        <w:t xml:space="preserve">ολούμαστε με οτιδήποτε άλλο, </w:t>
      </w:r>
      <w:r>
        <w:rPr>
          <w:rFonts w:eastAsia="Times New Roman" w:cs="Times New Roman"/>
          <w:szCs w:val="24"/>
        </w:rPr>
        <w:lastRenderedPageBreak/>
        <w:t xml:space="preserve">να κοιτάξουμε στα μάτια τον Τούρκο, προσφέροντάς του ταυτόχρονα μια ελπίδα και μια προειδοποίηση. </w:t>
      </w:r>
    </w:p>
    <w:p w14:paraId="45C5BCAC" w14:textId="77777777" w:rsidR="008C3EAA" w:rsidRDefault="00C36FE8">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C5BCAD"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των Ανεξαρτήτων Ελλήνων</w:t>
      </w:r>
      <w:r>
        <w:rPr>
          <w:rFonts w:eastAsia="Times New Roman" w:cs="Times New Roman"/>
          <w:szCs w:val="24"/>
        </w:rPr>
        <w:t xml:space="preserve">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w:t>
      </w:r>
    </w:p>
    <w:p w14:paraId="45C5BCA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κυρία Πρόεδρε. </w:t>
      </w:r>
    </w:p>
    <w:p w14:paraId="45C5BCA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απευθύνομαι σε όσους εξ ημών απομείνατε στην Αίθουσα. Μάλιστα, από τους επερωτώντες Βουλευτές της Αξιωματικής Αντιπολίτευσης, δύο παρ</w:t>
      </w:r>
      <w:r>
        <w:rPr>
          <w:rFonts w:eastAsia="Times New Roman" w:cs="Times New Roman"/>
          <w:szCs w:val="24"/>
        </w:rPr>
        <w:t>έμειναν να ακούσουν και εμάς τους τελευταίους να τοποθετούμεθα επί του θέματος. Θέλω να σας ευχαριστήσω θερμά, γιατί με τη σημερινή επίκαιρη επερώτησή σας προφανώς εκδηλώνετε το ενδιαφέρον σας για το μέλλον της Ευρώπης. Πλην όμως, το εκδηλώνετε με έναν τρό</w:t>
      </w:r>
      <w:r>
        <w:rPr>
          <w:rFonts w:eastAsia="Times New Roman" w:cs="Times New Roman"/>
          <w:szCs w:val="24"/>
        </w:rPr>
        <w:t xml:space="preserve">πο που πραγματικά προβληματίζει. Διότι από τη μία, μιλάτε για εκείνα τα οποία δεν κάνουμε εμείς σε σχέση με το ευρωπαϊκό γίγνεσθαι και τη συμμετοχή της χώρας σε αυτό και από την άλλη, δεν κάνετε και την αυτοκριτική σας. </w:t>
      </w:r>
      <w:proofErr w:type="spellStart"/>
      <w:r>
        <w:rPr>
          <w:rFonts w:eastAsia="Times New Roman" w:cs="Times New Roman"/>
          <w:szCs w:val="24"/>
        </w:rPr>
        <w:lastRenderedPageBreak/>
        <w:t>Πολλώ</w:t>
      </w:r>
      <w:proofErr w:type="spellEnd"/>
      <w:r>
        <w:rPr>
          <w:rFonts w:eastAsia="Times New Roman" w:cs="Times New Roman"/>
          <w:szCs w:val="24"/>
        </w:rPr>
        <w:t xml:space="preserve"> δε μάλλον, όταν ακούγεται σε α</w:t>
      </w:r>
      <w:r>
        <w:rPr>
          <w:rFonts w:eastAsia="Times New Roman" w:cs="Times New Roman"/>
          <w:szCs w:val="24"/>
        </w:rPr>
        <w:t xml:space="preserve">υτήν την Αίθουσα –πολύ σωστά άλλωστε- ότι οφείλουμε να ακολουθήσουμε μια κοινή ευρωπαϊκή στρατηγική, αλλά χωρίς προτάσεις. </w:t>
      </w:r>
    </w:p>
    <w:p w14:paraId="45C5BCB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σημερινή Κυβέρνηση πολλές φορές έχει τονίσει ότι είναι πολύ σημαντικό να υπάρχει κοινή γραμμή σύμπλευσης και συμπόρευσης, τουλάχισ</w:t>
      </w:r>
      <w:r>
        <w:rPr>
          <w:rFonts w:eastAsia="Times New Roman" w:cs="Times New Roman"/>
          <w:szCs w:val="24"/>
        </w:rPr>
        <w:t>τον στα εθνικά θέματα και όσα από αυτά συνδέονται με την Ευρώπη και την Ευρωπαϊκή Ένωση, της οποίας είμαστε μέλη. Εντούτοις το αντίθετο αποδεικνύεται μέσα σε αυτήν την Αίθουσα, όταν είτε σε συνέχεια προηγούμενων επ</w:t>
      </w:r>
      <w:r>
        <w:rPr>
          <w:rFonts w:eastAsia="Times New Roman" w:cs="Times New Roman"/>
          <w:szCs w:val="24"/>
        </w:rPr>
        <w:t>ικαί</w:t>
      </w:r>
      <w:r>
        <w:rPr>
          <w:rFonts w:eastAsia="Times New Roman" w:cs="Times New Roman"/>
          <w:szCs w:val="24"/>
        </w:rPr>
        <w:t>ρων επερωτήσεων των προηγούμενων ημερώ</w:t>
      </w:r>
      <w:r>
        <w:rPr>
          <w:rFonts w:eastAsia="Times New Roman" w:cs="Times New Roman"/>
          <w:szCs w:val="24"/>
        </w:rPr>
        <w:t xml:space="preserve">ν θέλετε να συνεχίσετε την πολιτική αντιπαράθεση είτε με στείρα πολιτική, την οποία εκφράζετε, θέλετε να περάσετε μηνύματα κομματικού οφέλους έναντι εθνικών γραμμών. Πραγματικά, θα ήταν ευτύχημα εάν όλοι μαζί είχαμε ακολουθήσει σε μια κοινή πορεία εθνικών </w:t>
      </w:r>
      <w:r>
        <w:rPr>
          <w:rFonts w:eastAsia="Times New Roman" w:cs="Times New Roman"/>
          <w:szCs w:val="24"/>
        </w:rPr>
        <w:t xml:space="preserve">θεμάτων. </w:t>
      </w:r>
    </w:p>
    <w:p w14:paraId="45C5BCB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αποτέλεσε για εμένα μια πραγματική απορία, όταν διάβασα το περιεχόμενο των πολλών ερωτημάτων που αποτελούν την επίκαιρη επερώτησή σας. Θα απαντήσω άμεσα σε αυτά με έναν τόπο και μία ημερομηνία: Πνύκα, 7 Σεπτεμβρίου 2017. </w:t>
      </w:r>
    </w:p>
    <w:p w14:paraId="45C5BCB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Πραγμ</w:t>
      </w:r>
      <w:r>
        <w:rPr>
          <w:rFonts w:eastAsia="Times New Roman" w:cs="Times New Roman"/>
          <w:szCs w:val="24"/>
        </w:rPr>
        <w:t>ατικά, διερωτώμαι: Πώς το κάνετε αυτό σήμερα και μιλάτε για αδύναμη Κυβέρνηση, χωρίς στρατηγική και χωρίς δυναμική συμμετοχή στη διαδικασία διαλόγου για το μέλλον της Ευρώπης και την πορεία της Ευρωπαϊκής Ένωσης;</w:t>
      </w:r>
    </w:p>
    <w:p w14:paraId="45C5BCB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ελληνική Κυβέρνηση, μόλις πριν από δύο μή</w:t>
      </w:r>
      <w:r>
        <w:rPr>
          <w:rFonts w:eastAsia="Times New Roman" w:cs="Times New Roman"/>
          <w:szCs w:val="24"/>
        </w:rPr>
        <w:t xml:space="preserve">νες, φιλοξενώντας τον Πρόεδρο της Γαλλίας αναφέρθηκε από την Πνύκα διά στόματος του ιδίου του Πρωθυπουργού, του κ. Αλέξη Τσίπρα, στην ανάγκη επανασχεδιασμού της Ευρώπης με </w:t>
      </w:r>
      <w:proofErr w:type="spellStart"/>
      <w:r>
        <w:rPr>
          <w:rFonts w:eastAsia="Times New Roman" w:cs="Times New Roman"/>
          <w:szCs w:val="24"/>
        </w:rPr>
        <w:t>στοχευμένες</w:t>
      </w:r>
      <w:proofErr w:type="spellEnd"/>
      <w:r>
        <w:rPr>
          <w:rFonts w:eastAsia="Times New Roman" w:cs="Times New Roman"/>
          <w:szCs w:val="24"/>
        </w:rPr>
        <w:t xml:space="preserve"> θέσεις και προτάσεις. Η προαναγγελία, ουσιαστικά, της έναρξης αυτού του </w:t>
      </w:r>
      <w:r>
        <w:rPr>
          <w:rFonts w:eastAsia="Times New Roman" w:cs="Times New Roman"/>
          <w:szCs w:val="24"/>
        </w:rPr>
        <w:t>διαλόγου -για τον οποίο και η ερώτησή σας άλλωστε, για το μέλλον της Ευρώπης- για την ανάγκη μεταμόρφωσης της Ευρώπης, για τη σύσταση νέων θεσμών μετασχηματισμού της Ευρωπαϊκής Ένωσης με παράλληλη επανάκτηση της εθνικής κυριαρχίας των κρατών μελών και περα</w:t>
      </w:r>
      <w:r>
        <w:rPr>
          <w:rFonts w:eastAsia="Times New Roman" w:cs="Times New Roman"/>
          <w:szCs w:val="24"/>
        </w:rPr>
        <w:t xml:space="preserve">ιτέρω διεύρυνση της </w:t>
      </w:r>
      <w:r>
        <w:rPr>
          <w:rFonts w:eastAsia="Times New Roman" w:cs="Times New Roman"/>
          <w:szCs w:val="24"/>
        </w:rPr>
        <w:t>δ</w:t>
      </w:r>
      <w:r>
        <w:rPr>
          <w:rFonts w:eastAsia="Times New Roman" w:cs="Times New Roman"/>
          <w:szCs w:val="24"/>
        </w:rPr>
        <w:t xml:space="preserve">ημοκρατίας έγιναν από τον ιερό χώρο της Πνύκας. </w:t>
      </w:r>
    </w:p>
    <w:p w14:paraId="45C5BCB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Αλέξης Τσίπρας και </w:t>
      </w:r>
      <w:proofErr w:type="spellStart"/>
      <w:r>
        <w:rPr>
          <w:rFonts w:eastAsia="Times New Roman" w:cs="Times New Roman"/>
          <w:szCs w:val="24"/>
        </w:rPr>
        <w:t>Εμμανουέλ</w:t>
      </w:r>
      <w:proofErr w:type="spellEnd"/>
      <w:r>
        <w:rPr>
          <w:rFonts w:eastAsia="Times New Roman" w:cs="Times New Roman"/>
          <w:szCs w:val="24"/>
        </w:rPr>
        <w:t xml:space="preserve"> Μακρόν οριοθέτησαν τις βασικές θεματικές του ευρωπαϊκού διαλόγου που θα συμβάλλει στη δημοκρατικότερη μεταστροφή της Ευρώπης και θα ξαναχτίσει την εμπιστοσύν</w:t>
      </w:r>
      <w:r>
        <w:rPr>
          <w:rFonts w:eastAsia="Times New Roman" w:cs="Times New Roman"/>
          <w:szCs w:val="24"/>
        </w:rPr>
        <w:t>η μεταξύ των κρατών μελών.</w:t>
      </w:r>
    </w:p>
    <w:p w14:paraId="45C5BCB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Η Ελλάδα συμμετέχει ήδη ενεργά στο σύνολο των εργασιών που αναφέρονται στο μετασχηματισμό της Ευρώπης. Αν αυτό δεν λέγεται συμμετοχή στο διάλογο για το μέλλον της Ευρώπης, αλήθεια, διερωτώμαι: Πώς κανείς θα μπορούσε να το χαρακτη</w:t>
      </w:r>
      <w:r>
        <w:rPr>
          <w:rFonts w:eastAsia="Times New Roman" w:cs="Times New Roman"/>
          <w:szCs w:val="24"/>
        </w:rPr>
        <w:t xml:space="preserve">ρίσει και να το προσδιορίσει; </w:t>
      </w:r>
    </w:p>
    <w:p w14:paraId="45C5BCB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 Έλληνας Πρωθυπουργός στηρίζει δημοσίως την ανάγκη εμβάθυνσης των ευρωπαϊκών θεσμών, τη δημιουργία θεσμού Υπουργού Οικονομικών και Υπουργού Κοινωνικής Συνοχής της Ευρωζώνης και τη δημιουργία ενός ευρωπαϊκού πυλώνα κοινωνικών</w:t>
      </w:r>
      <w:r>
        <w:rPr>
          <w:rFonts w:eastAsia="Times New Roman" w:cs="Times New Roman"/>
          <w:szCs w:val="24"/>
        </w:rPr>
        <w:t xml:space="preserve"> δικαιωμάτων, μεταξύ άλλων θέτοντας στην ατζέντα του διαλόγου την ανάγκη για μεγαλύτερη σύγκλιση και αλληλεγγύη. </w:t>
      </w:r>
    </w:p>
    <w:p w14:paraId="45C5BCB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Η ελληνική εξωτερική πολιτική είναι πολυδιάστατη. Η Ελλάδα είναι παρούσα στο ευρωπαϊκό στερέωμα και όχι απλώς συμμετέχει ενεργά, αλλά </w:t>
      </w:r>
      <w:proofErr w:type="spellStart"/>
      <w:r>
        <w:rPr>
          <w:rFonts w:eastAsia="Times New Roman" w:cs="Times New Roman"/>
          <w:szCs w:val="24"/>
        </w:rPr>
        <w:t>συνδιαμο</w:t>
      </w:r>
      <w:r>
        <w:rPr>
          <w:rFonts w:eastAsia="Times New Roman" w:cs="Times New Roman"/>
          <w:szCs w:val="24"/>
        </w:rPr>
        <w:t>ρφώνει</w:t>
      </w:r>
      <w:proofErr w:type="spellEnd"/>
      <w:r>
        <w:rPr>
          <w:rFonts w:eastAsia="Times New Roman" w:cs="Times New Roman"/>
          <w:szCs w:val="24"/>
        </w:rPr>
        <w:t xml:space="preserve"> την ατζέντα του διαλόγου για το κοινό μέλλον των χωρών της Ευρώπης. </w:t>
      </w:r>
    </w:p>
    <w:p w14:paraId="45C5BCB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κύριοι συνάδελφοι της Αξιωματικής Αντιπολίτευσης, οι επίκαιρες επερωτήσεις άπτονται θεμάτων της άμεσης επικαιρότητας. Προς επίρρωση τούτου, το άρθρο 138 </w:t>
      </w:r>
      <w:r>
        <w:rPr>
          <w:rFonts w:eastAsia="Times New Roman" w:cs="Times New Roman"/>
          <w:szCs w:val="24"/>
        </w:rPr>
        <w:lastRenderedPageBreak/>
        <w:t>του Κανο</w:t>
      </w:r>
      <w:r>
        <w:rPr>
          <w:rFonts w:eastAsia="Times New Roman" w:cs="Times New Roman"/>
          <w:szCs w:val="24"/>
        </w:rPr>
        <w:t xml:space="preserve">νισμού της Βουλής ορίζει ότι για θέματα άμεσης επικαιρότητας οι Βουλευτές έχουν το δικαίωμα να υποβάλλουν επερωτήσεις. Το κείμενο της επερώτησης πρέπει να έχει επίκαιρο περιεχόμενο. </w:t>
      </w:r>
    </w:p>
    <w:p w14:paraId="45C5BCB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Συνεπώς –τοποθετούμαι και κατ’ αυτόν τον τρόπο, συγχωρήστε με-</w:t>
      </w:r>
      <w:r>
        <w:rPr>
          <w:rFonts w:eastAsia="Times New Roman" w:cs="Times New Roman"/>
          <w:szCs w:val="24"/>
        </w:rPr>
        <w:t xml:space="preserve"> δεν αντιλαμβάνομαι την αναγκαιότητα υποβολής της συγκεκριμένης επερώτησης τη δεδομένη χρονική στιγμή. </w:t>
      </w:r>
    </w:p>
    <w:p w14:paraId="45C5BCB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Έχοντας ωστόσο, παρ</w:t>
      </w:r>
      <w:r>
        <w:rPr>
          <w:rFonts w:eastAsia="Times New Roman" w:cs="Times New Roman"/>
          <w:szCs w:val="24"/>
        </w:rPr>
        <w:t xml:space="preserve">’ </w:t>
      </w:r>
      <w:r>
        <w:rPr>
          <w:rFonts w:eastAsia="Times New Roman" w:cs="Times New Roman"/>
          <w:szCs w:val="24"/>
        </w:rPr>
        <w:t xml:space="preserve">όλα αυτά, ήδη απαντήσει, θα ήθελα με τη σειρά μου να σας ρωτήσω: Πού ακριβώς εντοπίζετε την έλλειψη ενεργού συμμετοχής της Ελλάδος </w:t>
      </w:r>
      <w:r>
        <w:rPr>
          <w:rFonts w:eastAsia="Times New Roman" w:cs="Times New Roman"/>
          <w:szCs w:val="24"/>
        </w:rPr>
        <w:t>στον πανευρωπαϊκό αυτό δημόσιο διάλογο; Πού το εντοπίζετε; Δεν μας είπατε. Δεν μας είπατε σε ποια σημεία εμείς δεν λάβαμε θέση, δεν είχαμε προτάσεις, δεν διεξήγαμε αυτόν τον διάλογο τον οποίο εσείς μας επισημαίνετε με τρόπο τον οποίο ειλικρινά δεν μπορώ να</w:t>
      </w:r>
      <w:r>
        <w:rPr>
          <w:rFonts w:eastAsia="Times New Roman" w:cs="Times New Roman"/>
          <w:szCs w:val="24"/>
        </w:rPr>
        <w:t xml:space="preserve"> αντιληφθώ πού στηρίζετε αυτό το επιχείρημα. Πώς ακριβώς στοιχειοθετείτε την επιχειρηματολογία σας για αρνητική κριτική της ελληνικής Κυβέρνησης έναντι της Ευρωπαϊκής Ένωσης; Τελικά δεν ξέρω έχετε τόσο αδύναμη μνήμη ή μήπως δεν παρακολουθείτε τις θέσεις τη</w:t>
      </w:r>
      <w:r>
        <w:rPr>
          <w:rFonts w:eastAsia="Times New Roman" w:cs="Times New Roman"/>
          <w:szCs w:val="24"/>
        </w:rPr>
        <w:t xml:space="preserve">ς ελληνικής Κυβέρνησης στην ευρωπαϊκή και διεθνή σκηνή; Τι ακριβώς συμβαίνει; </w:t>
      </w:r>
    </w:p>
    <w:p w14:paraId="45C5BCB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αν τελικά δεν είναι αυτός ο σκοπός της σημερινής σας επερώτησης, εκτός αν θέλετε απλά να συντηρείτε, όπως είπα και προηγούμενα, το δημόσιο διάλογο με άλλη θεματολογία εκτός της παρούσας ημερήσιας διάταξης. </w:t>
      </w:r>
    </w:p>
    <w:p w14:paraId="45C5BCB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σας καλώ για ακόμη μια </w:t>
      </w:r>
      <w:r>
        <w:rPr>
          <w:rFonts w:eastAsia="Times New Roman" w:cs="Times New Roman"/>
          <w:szCs w:val="24"/>
        </w:rPr>
        <w:t xml:space="preserve">φορά από αυτό το Βήμα του </w:t>
      </w:r>
      <w:r>
        <w:rPr>
          <w:rFonts w:eastAsia="Times New Roman" w:cs="Times New Roman"/>
          <w:szCs w:val="24"/>
        </w:rPr>
        <w:t>ε</w:t>
      </w:r>
      <w:r>
        <w:rPr>
          <w:rFonts w:eastAsia="Times New Roman" w:cs="Times New Roman"/>
          <w:szCs w:val="24"/>
        </w:rPr>
        <w:t>λληνικού Κοινοβουλίου να αλλάξετε επιτέλους τη μικροκομματική σας νοοτροπία και τον κοντόφθαλμη λογική σας. Η παρούσα Κυβέρνηση ΣΥΡΙΖΑ-ΑΝΕΛ είναι αποφασισμένη να βγάλει τη χώρα από το αδιέξοδο στο οποίο εσείς την οδηγήσατε. Η παρ</w:t>
      </w:r>
      <w:r>
        <w:rPr>
          <w:rFonts w:eastAsia="Times New Roman" w:cs="Times New Roman"/>
          <w:szCs w:val="24"/>
        </w:rPr>
        <w:t xml:space="preserve">ούσα Κυβέρνηση δίνει λύσεις, τις οποίες εσείς δεν κατορθώσατε να δώσετε και θα συνεχίσει το έργο της. </w:t>
      </w:r>
    </w:p>
    <w:p w14:paraId="45C5BCB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Ευχαριστώ.</w:t>
      </w:r>
    </w:p>
    <w:p w14:paraId="45C5BCB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45C5BCB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Τον λόγο έχει ο τελευταίος κοινοβουλευτικός εκπρόσωπος κ. Σπύρος </w:t>
      </w:r>
      <w:proofErr w:type="spellStart"/>
      <w:r>
        <w:rPr>
          <w:rFonts w:eastAsia="Times New Roman" w:cs="Times New Roman"/>
          <w:szCs w:val="24"/>
        </w:rPr>
        <w:t>Δανέλλης</w:t>
      </w:r>
      <w:proofErr w:type="spellEnd"/>
      <w:r>
        <w:rPr>
          <w:rFonts w:eastAsia="Times New Roman" w:cs="Times New Roman"/>
          <w:szCs w:val="24"/>
        </w:rPr>
        <w:t xml:space="preserve"> από το Πο</w:t>
      </w:r>
      <w:r>
        <w:rPr>
          <w:rFonts w:eastAsia="Times New Roman" w:cs="Times New Roman"/>
          <w:szCs w:val="24"/>
        </w:rPr>
        <w:t xml:space="preserve">τάμι και έτσι κλείνει όλη η διαδικασία με τους κοινοβουλευτικούς εκπροσώπους. </w:t>
      </w:r>
    </w:p>
    <w:p w14:paraId="45C5BCC0"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κυρία Πρόεδρε. </w:t>
      </w:r>
    </w:p>
    <w:p w14:paraId="45C5BCC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κύριοι συνάδελφοι, λένε πώς οι οικογένειες είναι αγαπημένες μέχρι να έρθει η ώρα του ξεκαθαρίσματος της κληρονομιάς.</w:t>
      </w:r>
      <w:r>
        <w:rPr>
          <w:rFonts w:eastAsia="Times New Roman" w:cs="Times New Roman"/>
          <w:szCs w:val="24"/>
        </w:rPr>
        <w:t xml:space="preserve"> Έτσι και οι Ευρωπαίοι ζούσαν μονιασμένοι τις τελευταίες δεκαετίες, υπό καθεστώς σχεδόν ειρηνικής άγνοιας ο ένας για τον άλλο, υπερήφανοι ωστόσο για την κοινή τους πορεία, που φάνηκε να αγγίζει άλλα επίπεδα με τον ενιαίο νόμισμα, μέχρι τη στιγμή της οικονο</w:t>
      </w:r>
      <w:r>
        <w:rPr>
          <w:rFonts w:eastAsia="Times New Roman" w:cs="Times New Roman"/>
          <w:szCs w:val="24"/>
        </w:rPr>
        <w:t xml:space="preserve">μικής κρίσης όταν φάνηκε ότι ο </w:t>
      </w:r>
      <w:r>
        <w:rPr>
          <w:rFonts w:eastAsia="Times New Roman" w:cs="Times New Roman"/>
          <w:szCs w:val="24"/>
        </w:rPr>
        <w:t>β</w:t>
      </w:r>
      <w:r>
        <w:rPr>
          <w:rFonts w:eastAsia="Times New Roman" w:cs="Times New Roman"/>
          <w:szCs w:val="24"/>
        </w:rPr>
        <w:t xml:space="preserve">ασιλιάς ήταν γυμνός. </w:t>
      </w:r>
    </w:p>
    <w:p w14:paraId="45C5BCC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Κι όμως το εγχείρημα της ευρωπαϊκής ενοποίησης και της ολοκλήρωσής της αποτελεί την πιο επαναστατική και καινοτόμα προσπάθεια σταθεροποίησης της ευρωπαϊκής ηπείρου στην ιστορία της ολόκληρη. Έτσι κατάφε</w:t>
      </w:r>
      <w:r>
        <w:rPr>
          <w:rFonts w:eastAsia="Times New Roman" w:cs="Times New Roman"/>
          <w:szCs w:val="24"/>
        </w:rPr>
        <w:t xml:space="preserve">ρε να ξεφύγει από το βεβαρυμμένο ιστορικό παρελθόν της και να αποτελέσει μια όαση ειρήνης, σταθερότητας και δημοκρατίας σε έναν κόσμο ολοένα </w:t>
      </w:r>
      <w:proofErr w:type="spellStart"/>
      <w:r>
        <w:rPr>
          <w:rFonts w:eastAsia="Times New Roman" w:cs="Times New Roman"/>
          <w:szCs w:val="24"/>
        </w:rPr>
        <w:t>διευρυνόμενης</w:t>
      </w:r>
      <w:proofErr w:type="spellEnd"/>
      <w:r>
        <w:rPr>
          <w:rFonts w:eastAsia="Times New Roman" w:cs="Times New Roman"/>
          <w:szCs w:val="24"/>
        </w:rPr>
        <w:t xml:space="preserve"> αποσταθεροποίησης. </w:t>
      </w:r>
    </w:p>
    <w:p w14:paraId="45C5BCC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Αρκεί ωστόσο η υπόμνηση της ιστορικής πορείας για να δικαιολογήσει την σημερινή α</w:t>
      </w:r>
      <w:r>
        <w:rPr>
          <w:rFonts w:eastAsia="Times New Roman" w:cs="Times New Roman"/>
          <w:szCs w:val="24"/>
        </w:rPr>
        <w:t xml:space="preserve">ναγκαιότητα της Ευρωπαϊκής Ένωσης στη συνείδηση των πολιτών της; Κακά τα ψέματα, οι ευρωπαϊστές σήμερα αποτελούν μειοψηφία. Ο </w:t>
      </w:r>
      <w:proofErr w:type="spellStart"/>
      <w:r>
        <w:rPr>
          <w:rFonts w:eastAsia="Times New Roman" w:cs="Times New Roman"/>
          <w:szCs w:val="24"/>
        </w:rPr>
        <w:t>ευρωσκεπτικισμός</w:t>
      </w:r>
      <w:proofErr w:type="spellEnd"/>
      <w:r>
        <w:rPr>
          <w:rFonts w:eastAsia="Times New Roman" w:cs="Times New Roman"/>
          <w:szCs w:val="24"/>
        </w:rPr>
        <w:t xml:space="preserve"> ολοένα κερδίζει έδαφος σε απανωτές ευρωπαϊκές αναμετρήσεις.</w:t>
      </w:r>
    </w:p>
    <w:p w14:paraId="45C5BCC4"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lastRenderedPageBreak/>
        <w:t>Πέραν της ύφεσης και της λιτότητας, η αδυναμία της Έν</w:t>
      </w:r>
      <w:r>
        <w:rPr>
          <w:rFonts w:eastAsia="Times New Roman"/>
          <w:szCs w:val="24"/>
        </w:rPr>
        <w:t xml:space="preserve">ωσης να διαχειριστεί νέες προκλήσεις, όπως το προσφυγικό-μεταναστευτικό ή την τρομοκρατία, έχουν </w:t>
      </w:r>
      <w:proofErr w:type="spellStart"/>
      <w:r>
        <w:rPr>
          <w:rFonts w:eastAsia="Times New Roman"/>
          <w:szCs w:val="24"/>
        </w:rPr>
        <w:t>απομαγεύσει</w:t>
      </w:r>
      <w:proofErr w:type="spellEnd"/>
      <w:r>
        <w:rPr>
          <w:rFonts w:eastAsia="Times New Roman"/>
          <w:szCs w:val="24"/>
        </w:rPr>
        <w:t xml:space="preserve"> τους Ευρωπαίους πολίτες και, βέβαια, Ευρωπαϊκή Ένωση ερήμην της βούλησης των πολιτών της είναι αδύνατο να υπάρξει.</w:t>
      </w:r>
    </w:p>
    <w:p w14:paraId="45C5BCC5"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Στα δέκα χρόνια της οικονομικής </w:t>
      </w:r>
      <w:r>
        <w:rPr>
          <w:rFonts w:eastAsia="Times New Roman"/>
          <w:szCs w:val="24"/>
        </w:rPr>
        <w:t xml:space="preserve">κρίσης αναδύθηκε ένα νέο κέντρο εξουσίας, η </w:t>
      </w:r>
      <w:r>
        <w:rPr>
          <w:rFonts w:eastAsia="Times New Roman"/>
          <w:szCs w:val="24"/>
        </w:rPr>
        <w:t>κ</w:t>
      </w:r>
      <w:r>
        <w:rPr>
          <w:rFonts w:eastAsia="Times New Roman"/>
          <w:szCs w:val="24"/>
        </w:rPr>
        <w:t xml:space="preserve">υβέρνηση της ζώνης του ευρώ με κεντρικό της όργανο το </w:t>
      </w:r>
      <w:proofErr w:type="spellStart"/>
      <w:r>
        <w:rPr>
          <w:rFonts w:eastAsia="Times New Roman"/>
          <w:szCs w:val="24"/>
          <w:lang w:val="en-US"/>
        </w:rPr>
        <w:t>Eurogroup</w:t>
      </w:r>
      <w:proofErr w:type="spellEnd"/>
      <w:r>
        <w:rPr>
          <w:rFonts w:eastAsia="Times New Roman"/>
          <w:szCs w:val="24"/>
        </w:rPr>
        <w:t>. Η λειτουργία εκτός των ευρωπαϊκών συνθηκών, η αδιαφάνεια και η έλλειψη δημοκρατικής νομιμοποίησης, αφού δεν λογοδοτεί πουθενά, θέτουν ζήτημα δημοκ</w:t>
      </w:r>
      <w:r>
        <w:rPr>
          <w:rFonts w:eastAsia="Times New Roman"/>
          <w:szCs w:val="24"/>
        </w:rPr>
        <w:t xml:space="preserve">ρατικής λειτουργίας της Ένωσης και εξαλείφουν την εμπιστοσύνη των πολιτών. Ο </w:t>
      </w:r>
      <w:proofErr w:type="spellStart"/>
      <w:r>
        <w:rPr>
          <w:rFonts w:eastAsia="Times New Roman"/>
          <w:szCs w:val="24"/>
        </w:rPr>
        <w:t>Γιούργκεν</w:t>
      </w:r>
      <w:proofErr w:type="spellEnd"/>
      <w:r>
        <w:rPr>
          <w:rFonts w:eastAsia="Times New Roman"/>
          <w:szCs w:val="24"/>
        </w:rPr>
        <w:t xml:space="preserve"> </w:t>
      </w:r>
      <w:proofErr w:type="spellStart"/>
      <w:r>
        <w:rPr>
          <w:rFonts w:eastAsia="Times New Roman"/>
          <w:szCs w:val="24"/>
        </w:rPr>
        <w:t>Χάμπερμας</w:t>
      </w:r>
      <w:proofErr w:type="spellEnd"/>
      <w:r>
        <w:rPr>
          <w:rFonts w:eastAsia="Times New Roman"/>
          <w:szCs w:val="24"/>
        </w:rPr>
        <w:t xml:space="preserve"> το χαρακτήρισε ως </w:t>
      </w:r>
      <w:proofErr w:type="spellStart"/>
      <w:r>
        <w:rPr>
          <w:rFonts w:eastAsia="Times New Roman"/>
          <w:szCs w:val="24"/>
        </w:rPr>
        <w:t>μεταδημοκρατική</w:t>
      </w:r>
      <w:proofErr w:type="spellEnd"/>
      <w:r>
        <w:rPr>
          <w:rFonts w:eastAsia="Times New Roman"/>
          <w:szCs w:val="24"/>
        </w:rPr>
        <w:t xml:space="preserve"> απολυταρχία. Είναι, λοιπόν, απόλυτη προτεραιότητα να βάλουμε ξανά την </w:t>
      </w:r>
      <w:r>
        <w:rPr>
          <w:rFonts w:eastAsia="Times New Roman"/>
          <w:szCs w:val="24"/>
        </w:rPr>
        <w:t>α</w:t>
      </w:r>
      <w:r>
        <w:rPr>
          <w:rFonts w:eastAsia="Times New Roman"/>
          <w:szCs w:val="24"/>
        </w:rPr>
        <w:t xml:space="preserve">ντιπροσωπευτική </w:t>
      </w:r>
      <w:r>
        <w:rPr>
          <w:rFonts w:eastAsia="Times New Roman"/>
          <w:szCs w:val="24"/>
        </w:rPr>
        <w:t>δ</w:t>
      </w:r>
      <w:r>
        <w:rPr>
          <w:rFonts w:eastAsia="Times New Roman"/>
          <w:szCs w:val="24"/>
        </w:rPr>
        <w:t>ημοκρατία στο κέντρο των ευρωπαϊκών ο</w:t>
      </w:r>
      <w:r>
        <w:rPr>
          <w:rFonts w:eastAsia="Times New Roman"/>
          <w:szCs w:val="24"/>
        </w:rPr>
        <w:t xml:space="preserve">ικονομικών πολιτικών. </w:t>
      </w:r>
    </w:p>
    <w:p w14:paraId="45C5BCC6"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Μεθαύριο, Τετάρτη, ο Πρόεδρος της Ευρωπαϊκής Επιτροπής, ο Ζαν-Κλοντ </w:t>
      </w:r>
      <w:proofErr w:type="spellStart"/>
      <w:r>
        <w:rPr>
          <w:rFonts w:eastAsia="Times New Roman"/>
          <w:szCs w:val="24"/>
        </w:rPr>
        <w:t>Γιούνκερ</w:t>
      </w:r>
      <w:proofErr w:type="spellEnd"/>
      <w:r>
        <w:rPr>
          <w:rFonts w:eastAsia="Times New Roman"/>
          <w:szCs w:val="24"/>
        </w:rPr>
        <w:t xml:space="preserve">, πρόκειται να ανακοινώσει τη δέσμη προτάσεων για την ΟΝΕ. Οι προτάσεις </w:t>
      </w:r>
      <w:proofErr w:type="spellStart"/>
      <w:r>
        <w:rPr>
          <w:rFonts w:eastAsia="Times New Roman"/>
          <w:szCs w:val="24"/>
        </w:rPr>
        <w:t>Γιούνκερ</w:t>
      </w:r>
      <w:proofErr w:type="spellEnd"/>
      <w:r>
        <w:rPr>
          <w:rFonts w:eastAsia="Times New Roman"/>
          <w:szCs w:val="24"/>
        </w:rPr>
        <w:t>, όπως και οι ιδέες Μακρόν, για το μέλλον της Ευρώπης έχουν ιδιαίτερο ενδια</w:t>
      </w:r>
      <w:r>
        <w:rPr>
          <w:rFonts w:eastAsia="Times New Roman"/>
          <w:szCs w:val="24"/>
        </w:rPr>
        <w:lastRenderedPageBreak/>
        <w:t>φέ</w:t>
      </w:r>
      <w:r>
        <w:rPr>
          <w:rFonts w:eastAsia="Times New Roman"/>
          <w:szCs w:val="24"/>
        </w:rPr>
        <w:t xml:space="preserve">ρον, αφού εντάσσονται σε μια λογική </w:t>
      </w:r>
      <w:proofErr w:type="spellStart"/>
      <w:r>
        <w:rPr>
          <w:rFonts w:eastAsia="Times New Roman"/>
          <w:szCs w:val="24"/>
        </w:rPr>
        <w:t>κοινοτικοποίησης</w:t>
      </w:r>
      <w:proofErr w:type="spellEnd"/>
      <w:r>
        <w:rPr>
          <w:rFonts w:eastAsia="Times New Roman"/>
          <w:szCs w:val="24"/>
        </w:rPr>
        <w:t xml:space="preserve"> της υφιστάμενης προβληματικής διακυβερνητικής λειτουργίας της Ευρωπαϊκής Ένωσης.</w:t>
      </w:r>
    </w:p>
    <w:p w14:paraId="45C5BCC7"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Παράλληλα, δεν μπορούμε να αγνοήσουμε το αίτημα για μια κυρίαρχη, ενωμένη, δημοκρατική Ευρώπη, έτσι όπως το διατύπωσε ο Μα</w:t>
      </w:r>
      <w:r>
        <w:rPr>
          <w:rFonts w:eastAsia="Times New Roman"/>
          <w:szCs w:val="24"/>
        </w:rPr>
        <w:t>κρόν στις ιδέες</w:t>
      </w:r>
      <w:r>
        <w:rPr>
          <w:rFonts w:eastAsia="Times New Roman"/>
          <w:szCs w:val="24"/>
        </w:rPr>
        <w:t>,</w:t>
      </w:r>
      <w:r>
        <w:rPr>
          <w:rFonts w:eastAsia="Times New Roman"/>
          <w:szCs w:val="24"/>
        </w:rPr>
        <w:t xml:space="preserve"> που κατέθεσε αρχικά στην Πνύκα και, στη συνέχεια, αναλυτικότερα στη Σορβόννη.</w:t>
      </w:r>
    </w:p>
    <w:p w14:paraId="45C5BCC8"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Είναι, όμως, ή πρέπει να γίνει κατανοητό πως η οικονομική εμβάθυνση, όσο και αν ολοκληρωθεί, δεν αρκεί για την ευρωπαϊκή ενοποίηση. Μόνο η κυριαρχία, η ευρωπαϊκή</w:t>
      </w:r>
      <w:r>
        <w:rPr>
          <w:rFonts w:eastAsia="Times New Roman"/>
          <w:szCs w:val="24"/>
        </w:rPr>
        <w:t xml:space="preserve"> κυριαρχία, μπορεί να διασφαλίσει στους πολίτες το βασικό αγαθό και δικαίωμα της ασφάλειας ως κρατικής υποχρέωσης, όπως και τη διαχείριση των υπερεθνικών διαδικασιών –διεθνές εμπόριο, χρηματοπιστωτικές συναλλαγές κ.λπ.- με παράλληλη προστασία της κοινωνική</w:t>
      </w:r>
      <w:r>
        <w:rPr>
          <w:rFonts w:eastAsia="Times New Roman"/>
          <w:szCs w:val="24"/>
        </w:rPr>
        <w:t>ς συνοχής και των δημοκρατικών κατακτήσεων.</w:t>
      </w:r>
    </w:p>
    <w:p w14:paraId="45C5BCC9"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Όσο αντιφατικό και αν φαίνεται, η Ένωση, παρά την πολλαπλή κρίση, το επώδυνο </w:t>
      </w:r>
      <w:r>
        <w:rPr>
          <w:rFonts w:eastAsia="Times New Roman"/>
          <w:szCs w:val="24"/>
          <w:lang w:val="en-US"/>
        </w:rPr>
        <w:t>B</w:t>
      </w:r>
      <w:r>
        <w:rPr>
          <w:rFonts w:eastAsia="Times New Roman"/>
          <w:szCs w:val="24"/>
          <w:lang w:val="en-US"/>
        </w:rPr>
        <w:t>rexit</w:t>
      </w:r>
      <w:r>
        <w:rPr>
          <w:rFonts w:eastAsia="Times New Roman"/>
          <w:szCs w:val="24"/>
        </w:rPr>
        <w:t>, την άνοδο των λαϊκιστών και των ακροδεξιών, επιχειρεί το μεγάλο άλμα προς τα εμπρός. Στον ανασχεδιασμό της Ευρωπαϊκής Ένωσης, σ</w:t>
      </w:r>
      <w:r>
        <w:rPr>
          <w:rFonts w:eastAsia="Times New Roman"/>
          <w:szCs w:val="24"/>
        </w:rPr>
        <w:t xml:space="preserve">την αναζήτηση της νέας αρχιτεκτονικής της, όπου όλα δείχνουν ότι οδηγούμαστε, σε </w:t>
      </w:r>
      <w:r>
        <w:rPr>
          <w:rFonts w:eastAsia="Times New Roman"/>
          <w:szCs w:val="24"/>
        </w:rPr>
        <w:lastRenderedPageBreak/>
        <w:t>ενισχυμένες και αναβαθμισμένες συνεργασίες σε συγκεκριμένα πεδία, η γεωπολιτική θέση της Ελλάδας την καθιστά βασικό εταίρο στον κύκλο που έχει να κάνει με την άμυνα και την ασ</w:t>
      </w:r>
      <w:r>
        <w:rPr>
          <w:rFonts w:eastAsia="Times New Roman"/>
          <w:szCs w:val="24"/>
        </w:rPr>
        <w:t>φάλειά της.</w:t>
      </w:r>
    </w:p>
    <w:p w14:paraId="45C5BCCA"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Ρόλο, επίσης, κρίσιμο η χώρα μας έχει να παίξει και στον τεμνόμενο κύκλο της κοινής ευρωπαϊκής ενεργειακής πολιτικής,  τη βαρύτητα του οποίου δεν πρέπει να παραγνωρίζουμε.</w:t>
      </w:r>
    </w:p>
    <w:p w14:paraId="45C5BCCB"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Την προηγούμενη Τετάρτη ο αντιπρόεδρος </w:t>
      </w:r>
      <w:r>
        <w:rPr>
          <w:rFonts w:eastAsia="Times New Roman"/>
          <w:szCs w:val="24"/>
          <w:lang w:val="en-US"/>
        </w:rPr>
        <w:t>Katainen</w:t>
      </w:r>
      <w:r>
        <w:rPr>
          <w:rFonts w:eastAsia="Times New Roman"/>
          <w:szCs w:val="24"/>
        </w:rPr>
        <w:t>, αρμόδιος για την απασχό</w:t>
      </w:r>
      <w:r>
        <w:rPr>
          <w:rFonts w:eastAsia="Times New Roman"/>
          <w:szCs w:val="24"/>
        </w:rPr>
        <w:t xml:space="preserve">ληση, την ανάπτυξη και την ανταγωνιστικότητα, με τον Επίτροπο </w:t>
      </w:r>
      <w:r>
        <w:rPr>
          <w:rFonts w:eastAsia="Times New Roman"/>
          <w:szCs w:val="24"/>
          <w:lang w:val="en-US"/>
        </w:rPr>
        <w:t>Hogan</w:t>
      </w:r>
      <w:r>
        <w:rPr>
          <w:rFonts w:eastAsia="Times New Roman"/>
          <w:szCs w:val="24"/>
        </w:rPr>
        <w:t xml:space="preserve">, αρμόδιο για τη γεωργία και την αγροτική ανάπτυξη, παρουσίασαν τις προτάσεις τους για έναν άλλον τομέα, που κατ’ εξοχήν μας αφορά ως χώρα, για το μέλλον των τροφίμων και της γεωργίας, για </w:t>
      </w:r>
      <w:r>
        <w:rPr>
          <w:rFonts w:eastAsia="Times New Roman"/>
          <w:szCs w:val="24"/>
        </w:rPr>
        <w:t>μια ευέλικτη, δίκαιη και βιώσιμη κοινή γεωργική πολιτική.</w:t>
      </w:r>
    </w:p>
    <w:p w14:paraId="45C5BCCC"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Χαρακτηριστικά ανέφεραν πως η σημερινή ανακοίνωση εξασφαλίζει ότι κάπου θα συμβάλλει στην υλοποίηση νέων και αναδυόμενων στόχων, όπως η προώθηση της ευφυούς και ανθεκτικής γεωργίας, η ενίσχυση της π</w:t>
      </w:r>
      <w:r>
        <w:rPr>
          <w:rFonts w:eastAsia="Times New Roman"/>
          <w:szCs w:val="24"/>
        </w:rPr>
        <w:t>εριβαλλοντικής προστασίας και της δράσης για το κλίμα και η ενδυνάμωση του κοινωνικοοι</w:t>
      </w:r>
      <w:r>
        <w:rPr>
          <w:rFonts w:eastAsia="Times New Roman"/>
          <w:szCs w:val="24"/>
        </w:rPr>
        <w:lastRenderedPageBreak/>
        <w:t>κονομικού ιστού στην ύπαιθρο. Δήλωσαν, επίσης, πως θα καθιερωθεί ένα νέο σύστημα εφαρμογής</w:t>
      </w:r>
      <w:r>
        <w:rPr>
          <w:rFonts w:eastAsia="Times New Roman"/>
          <w:szCs w:val="24"/>
        </w:rPr>
        <w:t>,</w:t>
      </w:r>
      <w:r>
        <w:rPr>
          <w:rFonts w:eastAsia="Times New Roman"/>
          <w:szCs w:val="24"/>
        </w:rPr>
        <w:t xml:space="preserve"> που θα προσφέρει στα κράτη-μέλη, στις περιφέρειες πολύ μεγαλύτερο βαθμό επικου</w:t>
      </w:r>
      <w:r>
        <w:rPr>
          <w:rFonts w:eastAsia="Times New Roman"/>
          <w:szCs w:val="24"/>
        </w:rPr>
        <w:t xml:space="preserve">ρικότητας. </w:t>
      </w:r>
    </w:p>
    <w:p w14:paraId="45C5BCCD"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Με άλλα λόγια, δυστυχώς, βαίνουμε στην </w:t>
      </w:r>
      <w:proofErr w:type="spellStart"/>
      <w:r>
        <w:rPr>
          <w:rFonts w:eastAsia="Times New Roman"/>
          <w:szCs w:val="24"/>
        </w:rPr>
        <w:t>επανεθνικοποίηση</w:t>
      </w:r>
      <w:proofErr w:type="spellEnd"/>
      <w:r>
        <w:rPr>
          <w:rFonts w:eastAsia="Times New Roman"/>
          <w:szCs w:val="24"/>
        </w:rPr>
        <w:t xml:space="preserve"> των θεσμικών εργαλείων και μοιραία οικονομικών πόρων για τη στήριξη της γεωργία. Είναι γνωστό εξ</w:t>
      </w:r>
      <w:r>
        <w:rPr>
          <w:rFonts w:eastAsia="Times New Roman"/>
          <w:szCs w:val="24"/>
        </w:rPr>
        <w:t xml:space="preserve"> </w:t>
      </w:r>
      <w:r>
        <w:rPr>
          <w:rFonts w:eastAsia="Times New Roman"/>
          <w:szCs w:val="24"/>
        </w:rPr>
        <w:t>άλλου πως ήδη στο μέσον του πολυετούς προγραμματικού πλαισίου 2014-2020 ο προϋπολογισμός τη</w:t>
      </w:r>
      <w:r>
        <w:rPr>
          <w:rFonts w:eastAsia="Times New Roman"/>
          <w:szCs w:val="24"/>
        </w:rPr>
        <w:t xml:space="preserve">ς Ένωσης έχει εκτροχιαστεί εξαιτίας, εκτός άλλων, του κόστους του προσφυγικού-μεταναστευτικού που δεν είχε προβλεφθεί, των μεγάλων καταστροφών, των φυσικών καταστροφών, αλλά και του </w:t>
      </w:r>
      <w:r>
        <w:rPr>
          <w:rFonts w:eastAsia="Times New Roman"/>
          <w:szCs w:val="24"/>
          <w:lang w:val="en-US"/>
        </w:rPr>
        <w:t>B</w:t>
      </w:r>
      <w:r>
        <w:rPr>
          <w:rFonts w:eastAsia="Times New Roman"/>
          <w:szCs w:val="24"/>
          <w:lang w:val="en-US"/>
        </w:rPr>
        <w:t>rexit</w:t>
      </w:r>
      <w:r>
        <w:rPr>
          <w:rFonts w:eastAsia="Times New Roman"/>
          <w:szCs w:val="24"/>
        </w:rPr>
        <w:t>, με μεγάλο, ζημιωμένο, βεβαίως, στην αναγκαστική αναθεώρηση στα κον</w:t>
      </w:r>
      <w:r>
        <w:rPr>
          <w:rFonts w:eastAsia="Times New Roman"/>
          <w:szCs w:val="24"/>
        </w:rPr>
        <w:t>δύλια για την ΚΑΠ και το Ταμείο Συνοχής, δηλαδή</w:t>
      </w:r>
      <w:r>
        <w:rPr>
          <w:rFonts w:eastAsia="Times New Roman"/>
          <w:szCs w:val="24"/>
        </w:rPr>
        <w:t>,</w:t>
      </w:r>
      <w:r>
        <w:rPr>
          <w:rFonts w:eastAsia="Times New Roman"/>
          <w:szCs w:val="24"/>
        </w:rPr>
        <w:t xml:space="preserve"> των δύο κατ’ εξοχήν πηγών ευρωπαϊκών πόρων για τη χώρα μας.</w:t>
      </w:r>
    </w:p>
    <w:p w14:paraId="45C5BCCE"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 xml:space="preserve">Για όλα τα παραπάνω, πόσο προετοιμαζόμαστε και πόσο παρόντες είμαστε στις κρίσιμες διαβουλεύσεις όλων των επιπέδων; </w:t>
      </w:r>
    </w:p>
    <w:p w14:paraId="45C5BCCF"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w:t>
      </w:r>
      <w:r>
        <w:rPr>
          <w:rFonts w:eastAsia="Times New Roman"/>
          <w:szCs w:val="24"/>
        </w:rPr>
        <w:t>υδούνι λήξεως του χρόνου ομιλίας του κυρίου Βουλευτή)</w:t>
      </w:r>
    </w:p>
    <w:p w14:paraId="45C5BCD0"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lastRenderedPageBreak/>
        <w:t>Ένα λεπτό θέλω μόνο, κύριε Πρόεδρε.</w:t>
      </w:r>
    </w:p>
    <w:p w14:paraId="45C5BCD1" w14:textId="77777777" w:rsidR="008C3EAA" w:rsidRDefault="00C36FE8">
      <w:pPr>
        <w:tabs>
          <w:tab w:val="left" w:pos="2940"/>
        </w:tabs>
        <w:spacing w:line="600" w:lineRule="auto"/>
        <w:ind w:firstLine="720"/>
        <w:jc w:val="both"/>
        <w:rPr>
          <w:rFonts w:eastAsia="Times New Roman"/>
          <w:szCs w:val="24"/>
        </w:rPr>
      </w:pPr>
      <w:r>
        <w:rPr>
          <w:rFonts w:eastAsia="Times New Roman"/>
          <w:szCs w:val="24"/>
        </w:rPr>
        <w:t>Κύριοι συνάδελφοι, στα θέματα αυτά δεν χωρούν ούτε αυτοσχεδιασμοί ούτε κομματικές ιδιοτέλειες και αντιπαραθέσεις. Επιβάλλεται να φανούμε σοφότεροι, να συμφιλιωθούμε μ</w:t>
      </w:r>
      <w:r>
        <w:rPr>
          <w:rFonts w:eastAsia="Times New Roman"/>
          <w:szCs w:val="24"/>
        </w:rPr>
        <w:t xml:space="preserve">έσω της αυτογνωσίας και αυτοκριτικής με την πραγματικότητα, που τόσο αποφεύγουμε, γιατί μπορεί ο αντιευρωπαϊσμός του </w:t>
      </w:r>
      <w:proofErr w:type="spellStart"/>
      <w:r>
        <w:rPr>
          <w:rFonts w:eastAsia="Times New Roman"/>
          <w:szCs w:val="24"/>
        </w:rPr>
        <w:t>αντιμνημονιακού</w:t>
      </w:r>
      <w:proofErr w:type="spellEnd"/>
      <w:r>
        <w:rPr>
          <w:rFonts w:eastAsia="Times New Roman"/>
          <w:szCs w:val="24"/>
        </w:rPr>
        <w:t xml:space="preserve"> λόγου -είτε εκφράστηκε στα </w:t>
      </w:r>
      <w:proofErr w:type="spellStart"/>
      <w:r>
        <w:rPr>
          <w:rFonts w:eastAsia="Times New Roman"/>
          <w:szCs w:val="24"/>
        </w:rPr>
        <w:t>Ζάππεια</w:t>
      </w:r>
      <w:proofErr w:type="spellEnd"/>
      <w:r>
        <w:rPr>
          <w:rFonts w:eastAsia="Times New Roman"/>
          <w:szCs w:val="24"/>
        </w:rPr>
        <w:t xml:space="preserve">, που δεν πρέπει να τα ξεχνάμε, είτε στις πλατείες των </w:t>
      </w:r>
      <w:r>
        <w:rPr>
          <w:rFonts w:eastAsia="Times New Roman"/>
          <w:szCs w:val="24"/>
        </w:rPr>
        <w:t>α</w:t>
      </w:r>
      <w:r>
        <w:rPr>
          <w:rFonts w:eastAsia="Times New Roman"/>
          <w:szCs w:val="24"/>
        </w:rPr>
        <w:t>γανακτισμένων- να οδήγησε και στι</w:t>
      </w:r>
      <w:r>
        <w:rPr>
          <w:rFonts w:eastAsia="Times New Roman"/>
          <w:szCs w:val="24"/>
        </w:rPr>
        <w:t>ς δυο περιπτώσεις στην εξουσία, κόστισε, όμως, πολιτικό χρόνο, κόστισε χρήμα και υπέρμετρες θυσίες σε μια κοινωνία, που ακόμη δεν μπορεί να βρει τον δρόμο και τον βηματισμό της και τη θέση της στην ευρωπαϊκή οικογένεια.</w:t>
      </w:r>
    </w:p>
    <w:p w14:paraId="45C5BCD2"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Κύριε Υπουργέ, δεν έχουμε δικαίωμα ν</w:t>
      </w:r>
      <w:r>
        <w:rPr>
          <w:rFonts w:eastAsia="Times New Roman" w:cs="Times New Roman"/>
          <w:szCs w:val="24"/>
        </w:rPr>
        <w:t>α φανούμε κατώτεροι των περιστάσεων</w:t>
      </w:r>
      <w:r>
        <w:rPr>
          <w:rFonts w:eastAsia="Times New Roman" w:cs="Times New Roman"/>
          <w:szCs w:val="24"/>
        </w:rPr>
        <w:t>,</w:t>
      </w:r>
      <w:r>
        <w:rPr>
          <w:rFonts w:eastAsia="Times New Roman" w:cs="Times New Roman"/>
          <w:szCs w:val="24"/>
        </w:rPr>
        <w:t xml:space="preserve"> που φαίνεται να εξελίσσονται. Το τοξικό κλίμα που επικρατεί στην εσωτερική πολιτική ζωή δεν πρέπει επ’ </w:t>
      </w:r>
      <w:proofErr w:type="spellStart"/>
      <w:r>
        <w:rPr>
          <w:rFonts w:eastAsia="Times New Roman" w:cs="Times New Roman"/>
          <w:szCs w:val="24"/>
        </w:rPr>
        <w:t>ουδενί</w:t>
      </w:r>
      <w:proofErr w:type="spellEnd"/>
      <w:r>
        <w:rPr>
          <w:rFonts w:eastAsia="Times New Roman" w:cs="Times New Roman"/>
          <w:szCs w:val="24"/>
        </w:rPr>
        <w:t xml:space="preserve"> να επηρεάσει την ουσιαστική παρουσία και συμμετοχή της χώρας στις ιστορικής σημασίας υπό εξέλιξη συζητήσεις. </w:t>
      </w:r>
    </w:p>
    <w:p w14:paraId="45C5BCD3"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C5BCD4"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Δανέλλη</w:t>
      </w:r>
      <w:proofErr w:type="spellEnd"/>
      <w:r>
        <w:rPr>
          <w:rFonts w:eastAsia="Times New Roman" w:cs="Times New Roman"/>
          <w:szCs w:val="24"/>
        </w:rPr>
        <w:t xml:space="preserve"> και για την τήρηση του χρόνου. </w:t>
      </w:r>
    </w:p>
    <w:p w14:paraId="45C5BCD5"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καλέσω στο Βήμα τον κ. Καλαφάτη. </w:t>
      </w:r>
    </w:p>
    <w:p w14:paraId="45C5BCD6"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Κύριε Καλαφάτη, επειδή δεν προβλέπεται να αντικαταστήσετε και τον κ. Τζαβάρα, παρακαλώ να είστε όσο μπορείτε πιο σύντομος στον χρόνο. Κανονικά, έχετε πέντε λεπτά. Ο κ. Τζαβάρας έχει άλλα πέντε, γιατί ήδη μίλησε δεκαέξι λεπτά. </w:t>
      </w:r>
    </w:p>
    <w:p w14:paraId="45C5BCD7"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Θα προσπαθ</w:t>
      </w:r>
      <w:r>
        <w:rPr>
          <w:rFonts w:eastAsia="Times New Roman" w:cs="Times New Roman"/>
          <w:szCs w:val="24"/>
        </w:rPr>
        <w:t xml:space="preserve">ήσω να είμαι συνεπής. </w:t>
      </w:r>
    </w:p>
    <w:p w14:paraId="45C5BCD8"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Κυρία Πρόεδρε, έχουν και οι άλλοι επερωτώντες δευτερολογία. </w:t>
      </w:r>
    </w:p>
    <w:p w14:paraId="45C5BCD9"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βλέπω άλλον, γι’ αυτό. </w:t>
      </w:r>
    </w:p>
    <w:p w14:paraId="45C5BCDA"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Εγώ δεν είμαι ο κ. Τζαβάρας. </w:t>
      </w:r>
    </w:p>
    <w:p w14:paraId="45C5BCDB"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Εσάς βλέπω, κύριε Κουμουτσάκο! Εννοείται ότι θα σας δώσω τον λόγο. </w:t>
      </w:r>
    </w:p>
    <w:p w14:paraId="45C5BCDC"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Υπήρξε ένα αίτημα από τον κ. Τζαβάρα να μιλήσει ο κ. Καλαφάτης και αναφέρθηκα στον χρόνο του. </w:t>
      </w:r>
    </w:p>
    <w:p w14:paraId="45C5BCDD" w14:textId="77777777" w:rsidR="008C3EAA" w:rsidRDefault="00C36FE8">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ΚΑΛΑΦΑΤΗΣ:</w:t>
      </w:r>
      <w:r>
        <w:rPr>
          <w:rFonts w:eastAsia="Times New Roman" w:cs="Times New Roman"/>
          <w:szCs w:val="24"/>
        </w:rPr>
        <w:t xml:space="preserve"> Ευχαριστώ πολύ, κυρία Πρόεδρε. Θα προσπαθήσω να μην το</w:t>
      </w:r>
      <w:r>
        <w:rPr>
          <w:rFonts w:eastAsia="Times New Roman" w:cs="Times New Roman"/>
          <w:szCs w:val="24"/>
        </w:rPr>
        <w:t xml:space="preserve">ν εξαντλήσω και να μην σας εξαντλήσω. </w:t>
      </w:r>
    </w:p>
    <w:p w14:paraId="45C5BCDE"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Κύριε Υπουργέ, με την τοποθέτησή σας τελικά δικαιώσατε όλες τις ανησυχίες που είχαμε εκφράσει. Πιστεύαμε –και τελικά αυτό αποδείξατε και με την τοποθέτησή σας- ότι το πρόβλημα που έχει η Κυβέρνηση αυτή να συγχρωτιστεί</w:t>
      </w:r>
      <w:r>
        <w:rPr>
          <w:rFonts w:eastAsia="Times New Roman" w:cs="Times New Roman"/>
          <w:szCs w:val="24"/>
        </w:rPr>
        <w:t xml:space="preserve"> και να συμβαδίσει μαζί με τις ευρωπαϊκές εξελίξεις, να φανεί δηλαδή γνήσιος εκφραστής του ευρωπαϊκού οράματος και να μπορέσει να </w:t>
      </w:r>
      <w:proofErr w:type="spellStart"/>
      <w:r>
        <w:rPr>
          <w:rFonts w:eastAsia="Times New Roman" w:cs="Times New Roman"/>
          <w:szCs w:val="24"/>
        </w:rPr>
        <w:t>συνδιαμορφώσει</w:t>
      </w:r>
      <w:proofErr w:type="spellEnd"/>
      <w:r>
        <w:rPr>
          <w:rFonts w:eastAsia="Times New Roman" w:cs="Times New Roman"/>
          <w:szCs w:val="24"/>
        </w:rPr>
        <w:t xml:space="preserve"> μαζί με τις άλλες ευρωπαϊκές δυνάμεις το μέλλον της, είναι κάτι το οποίο είναι πολύ δύσκολο. Σας δημιουργεί μία</w:t>
      </w:r>
      <w:r>
        <w:rPr>
          <w:rFonts w:eastAsia="Times New Roman" w:cs="Times New Roman"/>
          <w:szCs w:val="24"/>
        </w:rPr>
        <w:t xml:space="preserve"> ουσιαστική δυσανεξία αυτό το γεγονός. </w:t>
      </w:r>
    </w:p>
    <w:p w14:paraId="45C5BCDF"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Είναι ένα εγχείρημα πολύ δύσκολο για μία Κυβέρνηση, που στο </w:t>
      </w:r>
      <w:r>
        <w:rPr>
          <w:rFonts w:eastAsia="Times New Roman" w:cs="Times New Roman"/>
          <w:szCs w:val="24"/>
          <w:lang w:val="en-US"/>
        </w:rPr>
        <w:t>DNA</w:t>
      </w:r>
      <w:r>
        <w:rPr>
          <w:rFonts w:eastAsia="Times New Roman" w:cs="Times New Roman"/>
          <w:szCs w:val="24"/>
        </w:rPr>
        <w:t xml:space="preserve"> της τελικά έχει ένα έντονο αντιευρωπαϊκό στοιχείο, τόσο έντονο που πολλές φορές, ακόμα και όταν τραβιέται από τις εξελίξεις, το κόμμα του ΣΥΡΙΖΑ δεν μπορεί πραγματικά να συνεισφέρει στον βαθμό</w:t>
      </w:r>
      <w:r>
        <w:rPr>
          <w:rFonts w:eastAsia="Times New Roman" w:cs="Times New Roman"/>
          <w:szCs w:val="24"/>
        </w:rPr>
        <w:t>,</w:t>
      </w:r>
      <w:r>
        <w:rPr>
          <w:rFonts w:eastAsia="Times New Roman" w:cs="Times New Roman"/>
          <w:szCs w:val="24"/>
        </w:rPr>
        <w:t xml:space="preserve"> που απαιτούν οι περιστάσεις και οι ανάγκες των καιρών και τα </w:t>
      </w:r>
      <w:r>
        <w:rPr>
          <w:rFonts w:eastAsia="Times New Roman" w:cs="Times New Roman"/>
          <w:szCs w:val="24"/>
        </w:rPr>
        <w:t xml:space="preserve">σημεία των καιρών, που είναι πολύ σημαντικά. </w:t>
      </w:r>
    </w:p>
    <w:p w14:paraId="45C5BCE0"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lastRenderedPageBreak/>
        <w:t>Υπάρχει βέβαια και το πρόβλημα της δισυπόστατης έννοιας του ΣΥΡΙΖΑ. Έχω εδώ συγκεκριμένες κινήσεις των γνωστών πενήντα τριών Βουλευτών, τοποθετήσεις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ενός κόμματος μέσα στο κόμμα, το οποίο αναφέρεται σε</w:t>
      </w:r>
      <w:r>
        <w:rPr>
          <w:rFonts w:eastAsia="Times New Roman" w:cs="Times New Roman"/>
          <w:szCs w:val="24"/>
        </w:rPr>
        <w:t xml:space="preserve"> ανάγκες ανατροπής των δεδομένων και στο ότι η ευρωπαϊκή σοσιαλδημοκρατία παραμένει εγκλωβισμένη σε μεγάλο βαθμό στη συμμαχία με τον νεοφιλελευθερισμό. </w:t>
      </w:r>
    </w:p>
    <w:p w14:paraId="45C5BCE1"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Είναι ανακοινώσεις</w:t>
      </w:r>
      <w:r>
        <w:rPr>
          <w:rFonts w:eastAsia="Times New Roman" w:cs="Times New Roman"/>
          <w:szCs w:val="24"/>
        </w:rPr>
        <w:t>,</w:t>
      </w:r>
      <w:r>
        <w:rPr>
          <w:rFonts w:eastAsia="Times New Roman" w:cs="Times New Roman"/>
          <w:szCs w:val="24"/>
        </w:rPr>
        <w:t xml:space="preserve"> που έχουν γίνει στις 14-12-2016 μέσα από την Κοινοβουλευτική Ομάδα του ΣΥΡΙΖΑ και τ</w:t>
      </w:r>
      <w:r>
        <w:rPr>
          <w:rFonts w:eastAsia="Times New Roman" w:cs="Times New Roman"/>
          <w:szCs w:val="24"/>
        </w:rPr>
        <w:t xml:space="preserve">η λεγόμενη «Ομάδα των 53». </w:t>
      </w:r>
    </w:p>
    <w:p w14:paraId="45C5BCE2"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Άρα εδώ έχουμε μία εγγενή δυσκολία του κόμματος του ΣΥΡΙΖΑ να συμμεριστεί το ευρωπαϊκό όραμα. Και αυτό προκύπτει βέβαια και από την τοποθέτησή σας εν γένει. </w:t>
      </w:r>
    </w:p>
    <w:p w14:paraId="45C5BCE3"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Είναι σημαντικό, λοιπόν, να την υπογραμμίσουμε αυτή τη δυσανεξία. Άλλω</w:t>
      </w:r>
      <w:r>
        <w:rPr>
          <w:rFonts w:eastAsia="Times New Roman" w:cs="Times New Roman"/>
          <w:szCs w:val="24"/>
        </w:rPr>
        <w:t xml:space="preserve">στε, εκφράζεται και με τον έντονα διχαστικό λόγο και τρόπο, με τον οποίο αντιμετωπίζετε το ευρωπαϊκό όραμα, κύριε Υπουργέ. </w:t>
      </w:r>
    </w:p>
    <w:p w14:paraId="45C5BCE4"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Ξέρετε, η Νέα Δημοκρατία ήταν κατ</w:t>
      </w:r>
      <w:r>
        <w:rPr>
          <w:rFonts w:eastAsia="Times New Roman" w:cs="Times New Roman"/>
          <w:szCs w:val="24"/>
        </w:rPr>
        <w:t xml:space="preserve">’ </w:t>
      </w:r>
      <w:r>
        <w:rPr>
          <w:rFonts w:eastAsia="Times New Roman" w:cs="Times New Roman"/>
          <w:szCs w:val="24"/>
        </w:rPr>
        <w:t xml:space="preserve">εξοχήν η πολιτική εκείνη δύναμη, που εξέφραζε την ανάγκη για ενότητα, για κοινό </w:t>
      </w:r>
      <w:r>
        <w:rPr>
          <w:rFonts w:eastAsia="Times New Roman" w:cs="Times New Roman"/>
          <w:szCs w:val="24"/>
        </w:rPr>
        <w:lastRenderedPageBreak/>
        <w:t xml:space="preserve">ευρωπαϊκό όραμα. </w:t>
      </w:r>
      <w:r>
        <w:rPr>
          <w:rFonts w:eastAsia="Times New Roman" w:cs="Times New Roman"/>
          <w:szCs w:val="24"/>
        </w:rPr>
        <w:t xml:space="preserve">Εδώ βλέπουμε τον ΣΥΡΙΖΑ να μην μπορεί να ακολουθήσει αυτόν τον δρόμο. </w:t>
      </w:r>
    </w:p>
    <w:p w14:paraId="45C5BCE5"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Θα αναφερθώ μόνο στα συνθήματα που κυριάρχησαν στην ατζέντα σας και προεκλογικά, τα οποία είχαν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εφαρμογή και στην Ευρώπη και όχι μόνο στο εσωτερικό της Ελλάδας: «Ή εμείς ή καν</w:t>
      </w:r>
      <w:r>
        <w:rPr>
          <w:rFonts w:eastAsia="Times New Roman" w:cs="Times New Roman"/>
          <w:szCs w:val="24"/>
        </w:rPr>
        <w:t>είς»!</w:t>
      </w:r>
    </w:p>
    <w:p w14:paraId="45C5BCE6"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 xml:space="preserve">Οι δικές σας τοποθετήσεις πίστευα ότι θα είναι διαφορετικές μέσα από το </w:t>
      </w:r>
      <w:r>
        <w:rPr>
          <w:rFonts w:eastAsia="Times New Roman" w:cs="Times New Roman"/>
          <w:szCs w:val="24"/>
        </w:rPr>
        <w:t>ε</w:t>
      </w:r>
      <w:r>
        <w:rPr>
          <w:rFonts w:eastAsia="Times New Roman" w:cs="Times New Roman"/>
          <w:szCs w:val="24"/>
        </w:rPr>
        <w:t>λληνικό Κοινοβούλιο, δηλαδή</w:t>
      </w:r>
      <w:r>
        <w:rPr>
          <w:rFonts w:eastAsia="Times New Roman" w:cs="Times New Roman"/>
          <w:szCs w:val="24"/>
        </w:rPr>
        <w:t>,</w:t>
      </w:r>
      <w:r>
        <w:rPr>
          <w:rFonts w:eastAsia="Times New Roman" w:cs="Times New Roman"/>
          <w:szCs w:val="24"/>
        </w:rPr>
        <w:t xml:space="preserve"> διαφορετικές από αυτές που έχω αντιληφθεί μέσα από τοποθετήσεις σας στα μέσα μαζικής ενημέρωσης. Εσείς εμμένετε ότι πρέπει να έρθει η Αριστερά να αν</w:t>
      </w:r>
      <w:r>
        <w:rPr>
          <w:rFonts w:eastAsia="Times New Roman" w:cs="Times New Roman"/>
          <w:szCs w:val="24"/>
        </w:rPr>
        <w:t xml:space="preserve">ατρέψει τα πάντα. Νιώθετε ότι η Αριστερά είναι η Ευρώπη και αυτή είναι η βασική μας διαφορά. </w:t>
      </w:r>
    </w:p>
    <w:p w14:paraId="45C5BCE7" w14:textId="77777777" w:rsidR="008C3EAA" w:rsidRDefault="00C36FE8">
      <w:pPr>
        <w:spacing w:after="0" w:line="600" w:lineRule="auto"/>
        <w:ind w:firstLine="720"/>
        <w:jc w:val="both"/>
        <w:rPr>
          <w:rFonts w:eastAsia="Times New Roman" w:cs="Times New Roman"/>
          <w:szCs w:val="24"/>
        </w:rPr>
      </w:pPr>
      <w:r>
        <w:rPr>
          <w:rFonts w:eastAsia="Times New Roman" w:cs="Times New Roman"/>
          <w:szCs w:val="24"/>
        </w:rPr>
        <w:t>Σας το είπε και με άλλο τρόπο ο Κοινοβουλευτικός μας Εκπρόσωπος, ο κ. Τζαβάρας. Εμείς σκεφτόμαστε ευρωπαϊκά για την Ευρώπη. Εσείς σκέφτεστε αριστερά για την Ευρώπ</w:t>
      </w:r>
      <w:r>
        <w:rPr>
          <w:rFonts w:eastAsia="Times New Roman" w:cs="Times New Roman"/>
          <w:szCs w:val="24"/>
        </w:rPr>
        <w:t xml:space="preserve">η. Και αυτό είναι κάτι που είναι πολύ δύσκολο να φέρει αποτελέσματα και –εάν θέλετε- για εμάς είναι και επικίνδυνο. Και γι’ αυτό δεν μπορεί να έχει αποτελέσματα. </w:t>
      </w:r>
    </w:p>
    <w:p w14:paraId="45C5BCE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Εκτός από το γεγονός ότι έχετε μια δισυπόστατη αντιμετώπιση των πραγμάτων, εκ των εγγενών δυσ</w:t>
      </w:r>
      <w:r>
        <w:rPr>
          <w:rFonts w:eastAsia="Times New Roman" w:cs="Times New Roman"/>
          <w:szCs w:val="24"/>
        </w:rPr>
        <w:t xml:space="preserve">κολιών που έχετε </w:t>
      </w:r>
      <w:r>
        <w:rPr>
          <w:rFonts w:eastAsia="Times New Roman" w:cs="Times New Roman"/>
          <w:szCs w:val="24"/>
        </w:rPr>
        <w:lastRenderedPageBreak/>
        <w:t xml:space="preserve">μέσα στο χώρο σας, το πρόβλημα είναι ακόμη πιο δομικό. Δεν είναι στο </w:t>
      </w:r>
      <w:r>
        <w:rPr>
          <w:rFonts w:eastAsia="Times New Roman" w:cs="Times New Roman"/>
          <w:szCs w:val="24"/>
          <w:lang w:val="en-US"/>
        </w:rPr>
        <w:t>DNA</w:t>
      </w:r>
      <w:r>
        <w:rPr>
          <w:rFonts w:eastAsia="Times New Roman" w:cs="Times New Roman"/>
          <w:szCs w:val="24"/>
        </w:rPr>
        <w:t xml:space="preserve"> σας. Δεν το υπερασπιστήκατε, δεν μπορείτε να το υπερασπιστείτε τώρα. </w:t>
      </w:r>
    </w:p>
    <w:p w14:paraId="45C5BCE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Τραβιέστε από τις εξελίξεις, τραβιέστε από ένα διάλογο, για τον οποίο εσείς είπατε ουσιαστικά ότ</w:t>
      </w:r>
      <w:r>
        <w:rPr>
          <w:rFonts w:eastAsia="Times New Roman" w:cs="Times New Roman"/>
          <w:szCs w:val="24"/>
        </w:rPr>
        <w:t xml:space="preserve">ι εξαντλήθηκε με δυο τρεις επιτροπές μέσα στη Βουλή και ένα συνέδριο. Μα, το νόημα όλης αυτής της κοσμογονίας που γίνεται εδώ και δυο χρόνια είναι διαφορετικό. </w:t>
      </w:r>
    </w:p>
    <w:p w14:paraId="45C5BCE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Ακριβώς η καινοτομία αυτής της συνειδητοποίησης της Ευρωπαϊκής Ένωσης από την επιτροπή του ίδιο</w:t>
      </w:r>
      <w:r>
        <w:rPr>
          <w:rFonts w:eastAsia="Times New Roman" w:cs="Times New Roman"/>
          <w:szCs w:val="24"/>
        </w:rPr>
        <w:t xml:space="preserve">υ του κ. </w:t>
      </w:r>
      <w:proofErr w:type="spellStart"/>
      <w:r>
        <w:rPr>
          <w:rFonts w:eastAsia="Times New Roman" w:cs="Times New Roman"/>
          <w:szCs w:val="24"/>
        </w:rPr>
        <w:t>Γιούνκερ</w:t>
      </w:r>
      <w:proofErr w:type="spellEnd"/>
      <w:r>
        <w:rPr>
          <w:rFonts w:eastAsia="Times New Roman" w:cs="Times New Roman"/>
          <w:szCs w:val="24"/>
        </w:rPr>
        <w:t xml:space="preserve"> ότι πρέπει να βελτιώσουμε την Ευρώπη, ότι πρέπει να θεραπεύσουμε τις αδυναμίες μας, επιτάσσει και επιβάλλει –και αυτό έγινε- να υπάρξει μια διαφορετική προσέγγιση των πραγμάτων, δηλαδή</w:t>
      </w:r>
      <w:r>
        <w:rPr>
          <w:rFonts w:eastAsia="Times New Roman" w:cs="Times New Roman"/>
          <w:szCs w:val="24"/>
        </w:rPr>
        <w:t>,</w:t>
      </w:r>
      <w:r>
        <w:rPr>
          <w:rFonts w:eastAsia="Times New Roman" w:cs="Times New Roman"/>
          <w:szCs w:val="24"/>
        </w:rPr>
        <w:t xml:space="preserve"> να μπορέσουμε να κάνουμε μια συζήτηση διαφορετικού τ</w:t>
      </w:r>
      <w:r>
        <w:rPr>
          <w:rFonts w:eastAsia="Times New Roman" w:cs="Times New Roman"/>
          <w:szCs w:val="24"/>
        </w:rPr>
        <w:t xml:space="preserve">ύπου, όχι να έρθει η ευρωπαϊκή γραφειοκρατία από πάνω και να επιβάλλει πολιτικές νόρμες προς τα κάτω, χωρίς τη συμμετοχή των πολιτών, αλλά να ακολουθηθεί μια αντίστροφη πορεία, να γίνει μια από κάτω προς τα πάνω διαβούλευση. </w:t>
      </w:r>
    </w:p>
    <w:p w14:paraId="45C5BCE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Και για αυτό ήταν βασική επιτα</w:t>
      </w:r>
      <w:r>
        <w:rPr>
          <w:rFonts w:eastAsia="Times New Roman" w:cs="Times New Roman"/>
          <w:szCs w:val="24"/>
        </w:rPr>
        <w:t xml:space="preserve">γή αυτής της καινοτόμου διαδικασίας διαλόγου το να συμμετάσχουν κοινωνικές ομάδες </w:t>
      </w:r>
      <w:r>
        <w:rPr>
          <w:rFonts w:eastAsia="Times New Roman" w:cs="Times New Roman"/>
          <w:szCs w:val="24"/>
        </w:rPr>
        <w:lastRenderedPageBreak/>
        <w:t xml:space="preserve">στα κράτη-μέλη για να προωθηθεί ο διάλογος και να </w:t>
      </w:r>
      <w:proofErr w:type="spellStart"/>
      <w:r>
        <w:rPr>
          <w:rFonts w:eastAsia="Times New Roman" w:cs="Times New Roman"/>
          <w:szCs w:val="24"/>
        </w:rPr>
        <w:t>κινητροδοτηθούν</w:t>
      </w:r>
      <w:proofErr w:type="spellEnd"/>
      <w:r>
        <w:rPr>
          <w:rFonts w:eastAsia="Times New Roman" w:cs="Times New Roman"/>
          <w:szCs w:val="24"/>
        </w:rPr>
        <w:t xml:space="preserve"> από τις κυβερνήσεις των κρατών-μελών κοινωνικοί φορείς, ινστιτούτα, φορείς τοπικής αυτοδιοίκησης, οργανωμένε</w:t>
      </w:r>
      <w:r>
        <w:rPr>
          <w:rFonts w:eastAsia="Times New Roman" w:cs="Times New Roman"/>
          <w:szCs w:val="24"/>
        </w:rPr>
        <w:t>ς ομάδες πολιτών ώστε να συμμετάσχουν σε αυτό το διάλογο. Αυτό λέμε ότι δεν έχει γίνει από τη δική σας Κυβέρνηση και μάλιστα μια Κυβέρνηση</w:t>
      </w:r>
      <w:r>
        <w:rPr>
          <w:rFonts w:eastAsia="Times New Roman" w:cs="Times New Roman"/>
          <w:szCs w:val="24"/>
        </w:rPr>
        <w:t>,</w:t>
      </w:r>
      <w:r>
        <w:rPr>
          <w:rFonts w:eastAsia="Times New Roman" w:cs="Times New Roman"/>
          <w:szCs w:val="24"/>
        </w:rPr>
        <w:t xml:space="preserve"> που υποτίθεται ότι θέλει να προασπιστεί και να κρατήσει για την πάρτη της αυτό το δημοκρατικό, ας πούμε, πνεύμα που </w:t>
      </w:r>
      <w:r>
        <w:rPr>
          <w:rFonts w:eastAsia="Times New Roman" w:cs="Times New Roman"/>
          <w:szCs w:val="24"/>
        </w:rPr>
        <w:t xml:space="preserve">τη διαπνέει. Άρα, βλέπουμε ότι επί της ουσίας υπάρχουν προβλήματα. </w:t>
      </w:r>
    </w:p>
    <w:p w14:paraId="45C5BCE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Υπάρχει όμως και κάτι άλλο, κύριε Υπουργέ, το οποίο είπατε και το έχετε πει κι αλλού. Είναι το ζήτημα της κοινωνικής διάστασης της ΟΝΕ.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γνωρίζουμε όλοι ότι η κοινωνική διάσταση</w:t>
      </w:r>
      <w:r>
        <w:rPr>
          <w:rFonts w:eastAsia="Times New Roman" w:cs="Times New Roman"/>
          <w:szCs w:val="24"/>
        </w:rPr>
        <w:t xml:space="preserve"> της ΟΝΕ είναι ένα βασικό κομμάτι στο γενικότερο </w:t>
      </w:r>
      <w:proofErr w:type="spellStart"/>
      <w:r>
        <w:rPr>
          <w:rFonts w:eastAsia="Times New Roman" w:cs="Times New Roman"/>
          <w:szCs w:val="24"/>
        </w:rPr>
        <w:t>πρόταγμα</w:t>
      </w:r>
      <w:proofErr w:type="spellEnd"/>
      <w:r>
        <w:rPr>
          <w:rFonts w:eastAsia="Times New Roman" w:cs="Times New Roman"/>
          <w:szCs w:val="24"/>
        </w:rPr>
        <w:t xml:space="preserve"> της οικονομικής ολοκλήρωσης, δηλαδή της </w:t>
      </w:r>
      <w:r>
        <w:rPr>
          <w:rFonts w:eastAsia="Times New Roman" w:cs="Times New Roman"/>
          <w:szCs w:val="24"/>
        </w:rPr>
        <w:t>Ο</w:t>
      </w:r>
      <w:r>
        <w:rPr>
          <w:rFonts w:eastAsia="Times New Roman" w:cs="Times New Roman"/>
          <w:szCs w:val="24"/>
        </w:rPr>
        <w:t xml:space="preserve">ικονομικής </w:t>
      </w:r>
      <w:proofErr w:type="spellStart"/>
      <w:r>
        <w:rPr>
          <w:rFonts w:eastAsia="Times New Roman" w:cs="Times New Roman"/>
          <w:szCs w:val="24"/>
        </w:rPr>
        <w:t>Ε</w:t>
      </w:r>
      <w:r>
        <w:rPr>
          <w:rFonts w:eastAsia="Times New Roman" w:cs="Times New Roman"/>
          <w:szCs w:val="24"/>
        </w:rPr>
        <w:t>νωσης</w:t>
      </w:r>
      <w:proofErr w:type="spellEnd"/>
      <w:r>
        <w:rPr>
          <w:rFonts w:eastAsia="Times New Roman" w:cs="Times New Roman"/>
          <w:szCs w:val="24"/>
        </w:rPr>
        <w:t xml:space="preserve"> που θα είναι και </w:t>
      </w:r>
      <w:r>
        <w:rPr>
          <w:rFonts w:eastAsia="Times New Roman" w:cs="Times New Roman"/>
          <w:szCs w:val="24"/>
        </w:rPr>
        <w:t>Ν</w:t>
      </w:r>
      <w:r>
        <w:rPr>
          <w:rFonts w:eastAsia="Times New Roman" w:cs="Times New Roman"/>
          <w:szCs w:val="24"/>
        </w:rPr>
        <w:t>ομισματική.</w:t>
      </w:r>
    </w:p>
    <w:p w14:paraId="45C5BCE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Αυτό φυσικά δεν είναι δική σας προσέγγιση. Μην πάτε να παρουσιάσετε στην κοινωνία ότι η δική σας συμμετοχή είναι ότι βάζετε προ των πυλών, στην πρώτη γραμμή τα ζητήματα της κοινωνικής Ευρώπης. Η κοινωνική Ευρώπη αποτέλεσε από την αρχή μια από τις προτεραιό</w:t>
      </w:r>
      <w:r>
        <w:rPr>
          <w:rFonts w:eastAsia="Times New Roman" w:cs="Times New Roman"/>
          <w:szCs w:val="24"/>
        </w:rPr>
        <w:t xml:space="preserve">τητες της </w:t>
      </w:r>
      <w:r>
        <w:rPr>
          <w:rFonts w:eastAsia="Times New Roman" w:cs="Times New Roman"/>
          <w:szCs w:val="24"/>
        </w:rPr>
        <w:t>ε</w:t>
      </w:r>
      <w:r>
        <w:rPr>
          <w:rFonts w:eastAsia="Times New Roman" w:cs="Times New Roman"/>
          <w:szCs w:val="24"/>
        </w:rPr>
        <w:t xml:space="preserve">πιτροπής </w:t>
      </w:r>
      <w:proofErr w:type="spellStart"/>
      <w:r>
        <w:rPr>
          <w:rFonts w:eastAsia="Times New Roman" w:cs="Times New Roman"/>
          <w:szCs w:val="24"/>
        </w:rPr>
        <w:t>Γιούνκερ</w:t>
      </w:r>
      <w:proofErr w:type="spellEnd"/>
      <w:r>
        <w:rPr>
          <w:rFonts w:eastAsia="Times New Roman" w:cs="Times New Roman"/>
          <w:szCs w:val="24"/>
        </w:rPr>
        <w:t xml:space="preserve">. Αυτό </w:t>
      </w:r>
      <w:r>
        <w:rPr>
          <w:rFonts w:eastAsia="Times New Roman" w:cs="Times New Roman"/>
          <w:szCs w:val="24"/>
        </w:rPr>
        <w:lastRenderedPageBreak/>
        <w:t>αντανακλάται στις πολιτικές κατευθύνσεις</w:t>
      </w:r>
      <w:r>
        <w:rPr>
          <w:rFonts w:eastAsia="Times New Roman" w:cs="Times New Roman"/>
          <w:szCs w:val="24"/>
        </w:rPr>
        <w:t>,</w:t>
      </w:r>
      <w:r>
        <w:rPr>
          <w:rFonts w:eastAsia="Times New Roman" w:cs="Times New Roman"/>
          <w:szCs w:val="24"/>
        </w:rPr>
        <w:t xml:space="preserve"> που εξέδωσε τον Ιούλιο του 2014. Ο κ. </w:t>
      </w:r>
      <w:proofErr w:type="spellStart"/>
      <w:r>
        <w:rPr>
          <w:rFonts w:eastAsia="Times New Roman" w:cs="Times New Roman"/>
          <w:szCs w:val="24"/>
        </w:rPr>
        <w:t>Γιούνκερ</w:t>
      </w:r>
      <w:proofErr w:type="spellEnd"/>
      <w:r>
        <w:rPr>
          <w:rFonts w:eastAsia="Times New Roman" w:cs="Times New Roman"/>
          <w:szCs w:val="24"/>
        </w:rPr>
        <w:t xml:space="preserve"> έχει συγκεκριμένο λόγο στον οποίο αναφέρεται.</w:t>
      </w:r>
    </w:p>
    <w:p w14:paraId="45C5BCE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Επίσης, για την κοινωνική διάσταση της ΟΝΕ ο ίδιος ο κ. </w:t>
      </w:r>
      <w:proofErr w:type="spellStart"/>
      <w:r>
        <w:rPr>
          <w:rFonts w:eastAsia="Times New Roman" w:cs="Times New Roman"/>
          <w:szCs w:val="24"/>
        </w:rPr>
        <w:t>Γιούνκερ</w:t>
      </w:r>
      <w:proofErr w:type="spellEnd"/>
      <w:r>
        <w:rPr>
          <w:rFonts w:eastAsia="Times New Roman" w:cs="Times New Roman"/>
          <w:szCs w:val="24"/>
        </w:rPr>
        <w:t xml:space="preserve"> δήλωσε στο Ευρωπαϊκό Κοινοβούλιο κατά την εκλογή του ως Πρόεδρος της </w:t>
      </w:r>
      <w:r>
        <w:rPr>
          <w:rFonts w:eastAsia="Times New Roman" w:cs="Times New Roman"/>
          <w:szCs w:val="24"/>
        </w:rPr>
        <w:t>ε</w:t>
      </w:r>
      <w:r>
        <w:rPr>
          <w:rFonts w:eastAsia="Times New Roman" w:cs="Times New Roman"/>
          <w:szCs w:val="24"/>
        </w:rPr>
        <w:t xml:space="preserve">πιτροπής το εξής: «Θέλω η Ευρώπη να αφιερώσει τις προσπάθειές της στο να καταστεί ένα τριπλό Α στα κοινωνικά ζητήματα με </w:t>
      </w:r>
      <w:r>
        <w:rPr>
          <w:rFonts w:eastAsia="Times New Roman" w:cs="Times New Roman"/>
          <w:szCs w:val="24"/>
        </w:rPr>
        <w:t xml:space="preserve">τον ίδιο τρόπο που σημαίνει να είναι τριπλό Α υπό τη δημοσιονομική και οικονομική έννοια». </w:t>
      </w:r>
    </w:p>
    <w:p w14:paraId="45C5BCE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Συνεπώς, η ανάγκη για μεγαλύτερη προσέγγιση στα βαθύτερα κοινωνικά ζητήματα της Ευρωπαϊκής Ένωσης, της ευρωπαϊκής κοινωνίας, των Ευρωπαίων πολιτών είναι μια προτερα</w:t>
      </w:r>
      <w:r>
        <w:rPr>
          <w:rFonts w:eastAsia="Times New Roman" w:cs="Times New Roman"/>
          <w:szCs w:val="24"/>
        </w:rPr>
        <w:t>ιότητα</w:t>
      </w:r>
      <w:r>
        <w:rPr>
          <w:rFonts w:eastAsia="Times New Roman" w:cs="Times New Roman"/>
          <w:szCs w:val="24"/>
        </w:rPr>
        <w:t>,</w:t>
      </w:r>
      <w:r>
        <w:rPr>
          <w:rFonts w:eastAsia="Times New Roman" w:cs="Times New Roman"/>
          <w:szCs w:val="24"/>
        </w:rPr>
        <w:t xml:space="preserve"> που έχει τεθεί ήδη από την Ευρωπαϊκή Ένωση. Δεν είναι κάτι που φέρνετε εσείς στο προσκήνιο και δεν πρέπει να δημιουργείτε αυτήν τη λανθασμένη εντύπωση.</w:t>
      </w:r>
    </w:p>
    <w:p w14:paraId="45C5BCF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Κλείνω την τοποθέτησή μου με το να πω ότι γενικότερα η δική σας συμπεριφορά είναι πάρα πολύ προβ</w:t>
      </w:r>
      <w:r>
        <w:rPr>
          <w:rFonts w:eastAsia="Times New Roman" w:cs="Times New Roman"/>
          <w:szCs w:val="24"/>
        </w:rPr>
        <w:t xml:space="preserve">ληματική. Είναι πολλά τα παραδείγματα, κύριε Υπουργέ, που θα μας έδιναν τη δυνατότητα να σας χαρακτηρίσουμε ως φοβικούς και άτολμους, πολλές φορές ακόμη και στην κριτική που κάνετε. </w:t>
      </w:r>
    </w:p>
    <w:p w14:paraId="45C5BCF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Φυσικά στην Ευρωπαϊκή Ένωση γίνεται κριτική. Εμείς είμαστε οι πρώτοι</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κάνουμε κριτική. Όμως, η κριτική σας έχει διαφορετικό πνεύμα. Εσείς διαπνέεστε από διαφορετικό πνεύμα. Θέλετε να εντοπίσετε τα λάθη της Ευρωπαϊκής Ένωσης με σκοπό να επιτελέσετε το βασικό σας πολιτικό στόχο, που είναι να έρθει η Αριστερά από πάνω και να δ</w:t>
      </w:r>
      <w:r>
        <w:rPr>
          <w:rFonts w:eastAsia="Times New Roman" w:cs="Times New Roman"/>
          <w:szCs w:val="24"/>
        </w:rPr>
        <w:t xml:space="preserve">ιορθώσει όλα τα κακώς κείμενα. Εμείς θέλουμε να βελτιώσουμε τη λειτουργία της Ευρωπαϊκής Ένωσης και γι’ αυτό θέτουμε με θετικό τρόπο τα δικά μας </w:t>
      </w:r>
      <w:proofErr w:type="spellStart"/>
      <w:r>
        <w:rPr>
          <w:rFonts w:eastAsia="Times New Roman" w:cs="Times New Roman"/>
          <w:szCs w:val="24"/>
        </w:rPr>
        <w:t>προτάγματα</w:t>
      </w:r>
      <w:proofErr w:type="spellEnd"/>
      <w:r>
        <w:rPr>
          <w:rFonts w:eastAsia="Times New Roman" w:cs="Times New Roman"/>
          <w:szCs w:val="24"/>
        </w:rPr>
        <w:t xml:space="preserve">. </w:t>
      </w:r>
    </w:p>
    <w:p w14:paraId="45C5BCF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Εκτός από το διπλό πρόσωπο του Ιανού υπάρχουν και οι μεταμορφώσεις. Ξαφνικά, ενώ μιλούσατε για τον</w:t>
      </w:r>
      <w:r>
        <w:rPr>
          <w:rFonts w:eastAsia="Times New Roman" w:cs="Times New Roman"/>
          <w:szCs w:val="24"/>
        </w:rPr>
        <w:t xml:space="preserve"> «</w:t>
      </w:r>
      <w:proofErr w:type="spellStart"/>
      <w:r>
        <w:rPr>
          <w:rFonts w:eastAsia="Times New Roman" w:cs="Times New Roman"/>
          <w:szCs w:val="24"/>
        </w:rPr>
        <w:t>Ολαντρέου</w:t>
      </w:r>
      <w:proofErr w:type="spellEnd"/>
      <w:r>
        <w:rPr>
          <w:rFonts w:eastAsia="Times New Roman" w:cs="Times New Roman"/>
          <w:szCs w:val="24"/>
        </w:rPr>
        <w:t>» τον σοσιαλιστή, έρχεστε και γίνεστε φίλος με τον κεντρώο Μακρόν. Ξέρετε αυτό δείχνει μια καιροσκοπική διάθεση απέναντι σε σοβαρά ζητήματα</w:t>
      </w:r>
      <w:r>
        <w:rPr>
          <w:rFonts w:eastAsia="Times New Roman" w:cs="Times New Roman"/>
          <w:szCs w:val="24"/>
        </w:rPr>
        <w:t>,</w:t>
      </w:r>
      <w:r>
        <w:rPr>
          <w:rFonts w:eastAsia="Times New Roman" w:cs="Times New Roman"/>
          <w:szCs w:val="24"/>
        </w:rPr>
        <w:t xml:space="preserve"> που αφορούν την Ευρώπη του αύριο. </w:t>
      </w:r>
    </w:p>
    <w:p w14:paraId="45C5BCF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Βεβαίως, να μην ξεχάσω να αναφερθώ στα αντιφατικά μηνύματα που εκπέμπ</w:t>
      </w:r>
      <w:r>
        <w:rPr>
          <w:rFonts w:eastAsia="Times New Roman" w:cs="Times New Roman"/>
          <w:szCs w:val="24"/>
        </w:rPr>
        <w:t xml:space="preserve">ετε. Στην Κυβέρνηση του ΣΥΡΙΖΑ αρέσκεστε να μιλάτε με συμβολισμούς και να χρησιμοποιείτε σύμβολα ακριβώς για να επενδύετε περισσότερο στη συναισθηματική φόρτιση των πολιτών και με αυτό τον τρόπο πολλές φορές να τους ξεγελάτε. </w:t>
      </w:r>
    </w:p>
    <w:p w14:paraId="45C5BCF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Στα θέματα, όμως, της εξωτερι</w:t>
      </w:r>
      <w:r>
        <w:rPr>
          <w:rFonts w:eastAsia="Times New Roman" w:cs="Times New Roman"/>
          <w:szCs w:val="24"/>
        </w:rPr>
        <w:t>κής πολιτικής ξέρετε ότι δημιουργούνται προβλήματα. Το γεγονός, δηλαδή, της παρουσίας της Κυβέρνησης μέσω του Πρωθυπουργού στην κηδεία του Κάστρο -που ήταν η μοναδική χώρα από τη Δύση η οποία παρέστη σε τόσο υψηλό επίπεδο και νομίζω σε κάθε επίπεδο- η στήρ</w:t>
      </w:r>
      <w:r>
        <w:rPr>
          <w:rFonts w:eastAsia="Times New Roman" w:cs="Times New Roman"/>
          <w:szCs w:val="24"/>
        </w:rPr>
        <w:t xml:space="preserve">ιξη στην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Μαδούρο</w:t>
      </w:r>
      <w:proofErr w:type="spellEnd"/>
      <w:r>
        <w:rPr>
          <w:rFonts w:eastAsia="Times New Roman" w:cs="Times New Roman"/>
          <w:szCs w:val="24"/>
        </w:rPr>
        <w:t xml:space="preserve"> την ίδια στιγμή που θέλετε να είστε στην πρώτη γραμμή από πλευράς της Δύσης, αντιλαμβάνεστε ότι στέλνει πολλά αντιφατικά μηνύματα. Βέβαια, είναι αντιφατική και η πολιτική, γιατί βάζετε στην πρώτη γραμμή την προτεραιότητα για τον </w:t>
      </w:r>
      <w:r>
        <w:rPr>
          <w:rFonts w:eastAsia="Times New Roman" w:cs="Times New Roman"/>
          <w:szCs w:val="24"/>
        </w:rPr>
        <w:t xml:space="preserve">Υπουργό της κοινωνικής συνοχής,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ενώ την ίδια στιγμή με συγκεκριμένες πολιτικές έρχεστε και χτυπάτε βάναυσα την κοινωνική συνοχή στο εσωτερικό της ίδιας της χώρας.</w:t>
      </w:r>
    </w:p>
    <w:p w14:paraId="45C5BCF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πιστεύω ότι έχετε πολύ δρόμο </w:t>
      </w:r>
      <w:r>
        <w:rPr>
          <w:rFonts w:eastAsia="Times New Roman" w:cs="Times New Roman"/>
          <w:szCs w:val="24"/>
        </w:rPr>
        <w:t xml:space="preserve">να διανύσετε για να φτάσετε σε ένα σημείο να μπορέσετε να παίξετε σημαντικό ρόλο για τα ευρωπαϊκά δρώμενα, για τα ευρωπαϊκά μελλούμενα. Εμείς έχουμε πάντα θετική διάθεση και συγκεκριμένες θέσεις για ένα καλύτερο μέλλον της Ευρώπης και θα είμαστε πάντα εδώ </w:t>
      </w:r>
      <w:r>
        <w:rPr>
          <w:rFonts w:eastAsia="Times New Roman" w:cs="Times New Roman"/>
          <w:szCs w:val="24"/>
        </w:rPr>
        <w:t>να το υπερασπιζόμαστε.</w:t>
      </w:r>
    </w:p>
    <w:p w14:paraId="45C5BCF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5C5BCF7" w14:textId="77777777" w:rsidR="008C3EAA" w:rsidRDefault="00C36FE8">
      <w:pPr>
        <w:spacing w:line="600" w:lineRule="auto"/>
        <w:ind w:firstLine="709"/>
        <w:jc w:val="center"/>
        <w:rPr>
          <w:rFonts w:eastAsia="Times New Roman"/>
          <w:bCs/>
        </w:rPr>
      </w:pPr>
      <w:r>
        <w:rPr>
          <w:rFonts w:eastAsia="Times New Roman"/>
          <w:bCs/>
        </w:rPr>
        <w:lastRenderedPageBreak/>
        <w:t>(Χειροκροτήματα από την πτέρυγα της Νέας Δημοκρατίας)</w:t>
      </w:r>
    </w:p>
    <w:p w14:paraId="45C5BCF8"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5C5BCF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Κύριε Κουμουτσάκο, έχετε εξαντλήσει όλοι τον χρόνο σας και γι’ αυτό έφυγαν, απ’ ό,τι κατάλαβα. Τώρα το πρ</w:t>
      </w:r>
      <w:r>
        <w:rPr>
          <w:rFonts w:eastAsia="Times New Roman" w:cs="Times New Roman"/>
          <w:szCs w:val="24"/>
        </w:rPr>
        <w:t>όσεξα. Εσάς σας έμεινε ενάμισι λεπτό. Εγώ θα σας δώσω τρία, αλλά προσπαθήστε, γιατί πρέπει να τελειώσουμε στις 21.15΄.</w:t>
      </w:r>
    </w:p>
    <w:p w14:paraId="45C5BCFA"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Είστε πολύ γενναιόδωρη, κυρία Πρόεδρε.</w:t>
      </w:r>
    </w:p>
    <w:p w14:paraId="45C5BCF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5C5BCF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διπλάσιο! Κα</w:t>
      </w:r>
      <w:r>
        <w:rPr>
          <w:rFonts w:eastAsia="Times New Roman" w:cs="Times New Roman"/>
          <w:szCs w:val="24"/>
        </w:rPr>
        <w:t>λή δεν είμαι;</w:t>
      </w:r>
    </w:p>
    <w:p w14:paraId="45C5BCF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Ευχαριστώ.</w:t>
      </w:r>
    </w:p>
    <w:p w14:paraId="45C5BCFE"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Είναι και η συζήτηση ενδιαφέρουσα.</w:t>
      </w:r>
    </w:p>
    <w:p w14:paraId="45C5BCFF"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πριν ξεκινήσω αυτό το τρίλεπτο, να κάνω έναν πολύ σύντομο σχολιασμό για την παρέμβαση του εκπροσώπου του Κομμουνιστικού Κόμματος </w:t>
      </w:r>
      <w:r>
        <w:rPr>
          <w:rFonts w:eastAsia="Times New Roman" w:cs="Times New Roman"/>
          <w:szCs w:val="24"/>
        </w:rPr>
        <w:t>Ελλάδας</w:t>
      </w:r>
      <w:r>
        <w:rPr>
          <w:rFonts w:eastAsia="Times New Roman" w:cs="Times New Roman"/>
          <w:szCs w:val="24"/>
        </w:rPr>
        <w:t>.</w:t>
      </w:r>
    </w:p>
    <w:p w14:paraId="45C5BD00"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Είδαμε, κύριοι σ</w:t>
      </w:r>
      <w:r>
        <w:rPr>
          <w:rFonts w:eastAsia="Times New Roman" w:cs="Times New Roman"/>
          <w:szCs w:val="24"/>
        </w:rPr>
        <w:t xml:space="preserve">υνάδελφοι, την Αριστερά, την πραγματική Αριστερά, την Αριστερά της ιδεολογικής συνέπειας, να </w:t>
      </w:r>
      <w:proofErr w:type="spellStart"/>
      <w:r>
        <w:rPr>
          <w:rFonts w:eastAsia="Times New Roman" w:cs="Times New Roman"/>
          <w:szCs w:val="24"/>
        </w:rPr>
        <w:t>αποδομεί</w:t>
      </w:r>
      <w:proofErr w:type="spellEnd"/>
      <w:r>
        <w:rPr>
          <w:rFonts w:eastAsia="Times New Roman" w:cs="Times New Roman"/>
          <w:szCs w:val="24"/>
        </w:rPr>
        <w:t>, να ισοπεδώνει την οπορτουνιστική Αριστερά, δηλαδή την ιδεολογικά τυχοδιωκτική Αριστερά, που αφήνει ιδεολογίες, που ξεχνάει αρχές προκειμένου να παραμείνε</w:t>
      </w:r>
      <w:r>
        <w:rPr>
          <w:rFonts w:eastAsia="Times New Roman" w:cs="Times New Roman"/>
          <w:szCs w:val="24"/>
        </w:rPr>
        <w:t>ι στην εξουσία. Έπρεπε να το σημειώσω αυτό.</w:t>
      </w:r>
    </w:p>
    <w:p w14:paraId="45C5BD01"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Ήταν μια σκληρή στιγμή για εσάς, κύριε Υπουργέ, αυτό το οποίο συνέβη πριν λίγο. Διαβάζω ένα </w:t>
      </w:r>
      <w:r>
        <w:rPr>
          <w:rFonts w:eastAsia="Times New Roman" w:cs="Times New Roman"/>
          <w:szCs w:val="24"/>
          <w:lang w:val="en-US"/>
        </w:rPr>
        <w:t>tweet</w:t>
      </w:r>
      <w:r>
        <w:rPr>
          <w:rFonts w:eastAsia="Times New Roman" w:cs="Times New Roman"/>
          <w:szCs w:val="24"/>
        </w:rPr>
        <w:t>: «Ποια θέλουμε να είναι η Ευρωπαϊκή Ένωση στον 21</w:t>
      </w:r>
      <w:r>
        <w:rPr>
          <w:rFonts w:eastAsia="Times New Roman" w:cs="Times New Roman"/>
          <w:szCs w:val="24"/>
          <w:vertAlign w:val="superscript"/>
        </w:rPr>
        <w:t>ο</w:t>
      </w:r>
      <w:r>
        <w:rPr>
          <w:rFonts w:eastAsia="Times New Roman" w:cs="Times New Roman"/>
          <w:szCs w:val="24"/>
        </w:rPr>
        <w:t xml:space="preserve"> αιώνα; Αυτή τη συζήτηση πρέπει να ανοίξουμε στην Ευρώπη με ειλι</w:t>
      </w:r>
      <w:r>
        <w:rPr>
          <w:rFonts w:eastAsia="Times New Roman" w:cs="Times New Roman"/>
          <w:szCs w:val="24"/>
        </w:rPr>
        <w:t xml:space="preserve">κρίνεια και θάρρος σε μια εποχή που οι συσχετισμοί αλλάζουν». Αυτό το </w:t>
      </w:r>
      <w:r>
        <w:rPr>
          <w:rFonts w:eastAsia="Times New Roman" w:cs="Times New Roman"/>
          <w:szCs w:val="24"/>
          <w:lang w:val="en-US"/>
        </w:rPr>
        <w:t>tweet</w:t>
      </w:r>
      <w:r>
        <w:rPr>
          <w:rFonts w:eastAsia="Times New Roman" w:cs="Times New Roman"/>
          <w:szCs w:val="24"/>
        </w:rPr>
        <w:t xml:space="preserve"> έγινε περίπου πριν από είκοσι λεπτά από τον Υπουργό Εξωτερικών.</w:t>
      </w:r>
    </w:p>
    <w:p w14:paraId="45C5BD02"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Ποια θέλουμε να είναι η Ευρώπη στον 21</w:t>
      </w:r>
      <w:r>
        <w:rPr>
          <w:rFonts w:eastAsia="Times New Roman" w:cs="Times New Roman"/>
          <w:szCs w:val="24"/>
          <w:vertAlign w:val="superscript"/>
        </w:rPr>
        <w:t>ο</w:t>
      </w:r>
      <w:r>
        <w:rPr>
          <w:rFonts w:eastAsia="Times New Roman" w:cs="Times New Roman"/>
          <w:szCs w:val="24"/>
        </w:rPr>
        <w:t xml:space="preserve"> αιώνα; Αυτή τη συζήτηση πρέπει να ανοίξουμε. Άραγε, για ποια στρατηγική μιλάμε; Εδώ έχουμε μια δημόσια παραδοχή ότι μόλις τώρα θα ξεκινήσει η συζήτηση.</w:t>
      </w:r>
    </w:p>
    <w:p w14:paraId="45C5BD03"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τα προηγούμενα χρόνια που γίνονταν οι μεγάλες ευρωπαϊκές συζητήσεις </w:t>
      </w:r>
      <w:r>
        <w:rPr>
          <w:rFonts w:eastAsia="Times New Roman" w:cs="Times New Roman"/>
          <w:szCs w:val="24"/>
        </w:rPr>
        <w:t xml:space="preserve">όταν </w:t>
      </w:r>
      <w:r>
        <w:rPr>
          <w:rFonts w:eastAsia="Times New Roman" w:cs="Times New Roman"/>
          <w:szCs w:val="24"/>
        </w:rPr>
        <w:t>ξεκινούσε στην Ελλάδα και στι</w:t>
      </w:r>
      <w:r>
        <w:rPr>
          <w:rFonts w:eastAsia="Times New Roman" w:cs="Times New Roman"/>
          <w:szCs w:val="24"/>
        </w:rPr>
        <w:t xml:space="preserve">ς άλλες πρωτεύουσες η συζήτηση για το τότε μέλλον της Ευρώπης, γνωρίζαμε τους βασικούς στόχους των πολιτικών δυνάμεων, τις βασικές τους κατευθύνσεις. Εδώ δεν υπάρχει αυτό. Εδώ έχουμε μια στρατηγική-φάντασμα. Ακούμε για στρατηγική, για απόψεις, για θέσεις. </w:t>
      </w:r>
      <w:r>
        <w:rPr>
          <w:rFonts w:eastAsia="Times New Roman" w:cs="Times New Roman"/>
          <w:szCs w:val="24"/>
        </w:rPr>
        <w:t>Ποιες είναι αυτές;</w:t>
      </w:r>
    </w:p>
    <w:p w14:paraId="45C5BD04"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Ξεκινά από ένα θεμελιώδες ερώτημα. Γίνεται συζήτηση για την Ευρώπη των πολλαπλών ταχυτήτων. Εμείς</w:t>
      </w:r>
      <w:r>
        <w:rPr>
          <w:rFonts w:eastAsia="Times New Roman" w:cs="Times New Roman"/>
          <w:szCs w:val="24"/>
        </w:rPr>
        <w:t xml:space="preserve">, ως Νέα Δημοκρατία, </w:t>
      </w:r>
      <w:r>
        <w:rPr>
          <w:rFonts w:eastAsia="Times New Roman" w:cs="Times New Roman"/>
          <w:szCs w:val="24"/>
        </w:rPr>
        <w:t>λέμε</w:t>
      </w:r>
      <w:r>
        <w:rPr>
          <w:rFonts w:eastAsia="Times New Roman" w:cs="Times New Roman"/>
          <w:szCs w:val="24"/>
        </w:rPr>
        <w:t xml:space="preserve"> </w:t>
      </w:r>
      <w:r>
        <w:rPr>
          <w:rFonts w:eastAsia="Times New Roman" w:cs="Times New Roman"/>
          <w:szCs w:val="24"/>
        </w:rPr>
        <w:t>ότι θέλουμε να είμαστε στην πρώτη ταχύτητα, γιατί και τυπικά είμαστε ένα κράτος πρώτης ταχύτητας. Συμμετέχουμε στη</w:t>
      </w:r>
      <w:r>
        <w:rPr>
          <w:rFonts w:eastAsia="Times New Roman" w:cs="Times New Roman"/>
          <w:szCs w:val="24"/>
        </w:rPr>
        <w:t xml:space="preserve"> </w:t>
      </w:r>
      <w:proofErr w:type="spellStart"/>
      <w:r>
        <w:rPr>
          <w:rFonts w:eastAsia="Times New Roman" w:cs="Times New Roman"/>
          <w:szCs w:val="24"/>
        </w:rPr>
        <w:t>Σένγκεν</w:t>
      </w:r>
      <w:proofErr w:type="spellEnd"/>
      <w:r>
        <w:rPr>
          <w:rFonts w:eastAsia="Times New Roman" w:cs="Times New Roman"/>
          <w:szCs w:val="24"/>
        </w:rPr>
        <w:t>, συμμετέχουμε στην ΟΝΕ, συμμετέχουμε στην ευρωπαϊκή άμυνα και ασφάλεια, θέλουμε να είμαστε στην πρώτη ταχύτητα. Θα προσπαθήσουμε, θα κάνουμε το παν για να μείνουμε, γιατί τυπικά εκεί ανήκουμε. Να ανήκουμε και ουσιαστικά.</w:t>
      </w:r>
    </w:p>
    <w:p w14:paraId="45C5BD0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Εσείς, κύριε Υπουργέ, θέλε</w:t>
      </w:r>
      <w:r>
        <w:rPr>
          <w:rFonts w:eastAsia="Times New Roman" w:cs="Times New Roman"/>
          <w:szCs w:val="24"/>
        </w:rPr>
        <w:t>τε να είστε στην πρώτη ταχύτητα; Και αν αυτή η πρώτη ταχύτητα είναι νεοφιλελεύθερη, κατά την άποψή σας, θα θελήσετε να μείνετε; Σας ενδιαφέρει η πρώτη ταχύτητα για την πρώτη ταχύτητα ή υπό όρους; Αυτό πρέπει να μας το διευκρινίσετε. Είναι βασική κατευθυντή</w:t>
      </w:r>
      <w:r>
        <w:rPr>
          <w:rFonts w:eastAsia="Times New Roman" w:cs="Times New Roman"/>
          <w:szCs w:val="24"/>
        </w:rPr>
        <w:t>ρια γραμμή.</w:t>
      </w:r>
    </w:p>
    <w:p w14:paraId="45C5BD0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Εμείς λέμε, επίσης, μια ισχυρή Ευρώπη και μέλος αυτής μια ισχυρή Ελλάδα. Εσείς θέλετε μια ισχυρή Ευρώπη ή μια αριστερή Ευρώπη; Αυτό είναι θέμα μεγάλης κατεύθυνσης, προσανατολισμού. Δεν είναι αστεία αυτά τα ερωτήματα.</w:t>
      </w:r>
    </w:p>
    <w:p w14:paraId="45C5BD0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Αυτό, λοιπόν, σας ρωτούμε σήμερα: Ποιες είναι οι μεγάλες κατευθύνσεις; Πώς απαντάτε </w:t>
      </w:r>
      <w:r>
        <w:rPr>
          <w:rFonts w:eastAsia="Times New Roman" w:cs="Times New Roman"/>
          <w:szCs w:val="24"/>
        </w:rPr>
        <w:t xml:space="preserve">σ’ </w:t>
      </w:r>
      <w:r>
        <w:rPr>
          <w:rFonts w:eastAsia="Times New Roman" w:cs="Times New Roman"/>
          <w:szCs w:val="24"/>
        </w:rPr>
        <w:t>αυτά τα θεμελιώδη ερωτήματα; Δεν είναι σχήμα λόγου. Είναι ουσία.</w:t>
      </w:r>
    </w:p>
    <w:p w14:paraId="45C5BD0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Η Ευρώπη είναι αλήθεια ότι χρειάζεται επισκευές και όχι κατεδάφιση. Εδώ απαντάω σε κάτι εθνικιστικές κορ</w:t>
      </w:r>
      <w:r>
        <w:rPr>
          <w:rFonts w:eastAsia="Times New Roman" w:cs="Times New Roman"/>
          <w:szCs w:val="24"/>
        </w:rPr>
        <w:t>ώνες που ακούστηκαν από τα σκοτεινά δεξιά τμήματα της Βουλής. Δεν θέλουμε ξανά τη σκοτεινή ήπειρο που οι λαοί σφάζονταν μεταξύ τους υπό την πίεση των εθνικισμών.</w:t>
      </w:r>
    </w:p>
    <w:p w14:paraId="45C5BD0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Εμείς θέλουμε μία ενωμένη Ευρώπη ειρήνης και δημιουργίας και έτσι θα πορευτούμε, γιατί αυτό πι</w:t>
      </w:r>
      <w:r>
        <w:rPr>
          <w:rFonts w:eastAsia="Times New Roman" w:cs="Times New Roman"/>
          <w:szCs w:val="24"/>
        </w:rPr>
        <w:t>στεύουμε ότι είναι το καλό για την ήπειρο, για τους λαούς της, για την Ελλάδα. Δεν θέλουμε να γυρίσουμε πίσω στις σκοτεινές εποχές όπου οι Ευρωπαίοι ζούσαν και υπέφεραν σε έναν πραγματικό εμφύλιο που ακύρωσε τον πολιτισμό τους, που διέλυσε το τότε παρόν το</w:t>
      </w:r>
      <w:r>
        <w:rPr>
          <w:rFonts w:eastAsia="Times New Roman" w:cs="Times New Roman"/>
          <w:szCs w:val="24"/>
        </w:rPr>
        <w:t>υς και, ευτυχώς, έγινε μάθημα για να διεκδικήσουν και να οικοδομήσουν ένα καλύτερο μέλλον.</w:t>
      </w:r>
    </w:p>
    <w:p w14:paraId="45C5BD0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5C5BD0B" w14:textId="77777777" w:rsidR="008C3EAA" w:rsidRDefault="00C36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C5BD0C"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Κουμουτσάκο.</w:t>
      </w:r>
    </w:p>
    <w:p w14:paraId="45C5BD0D"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Τώρα θα δώσουμε τον λό</w:t>
      </w:r>
      <w:r>
        <w:rPr>
          <w:rFonts w:eastAsia="Times New Roman" w:cs="Times New Roman"/>
          <w:szCs w:val="24"/>
        </w:rPr>
        <w:t>γο στον κύριο Υπουργό για να κλείσει τη σημερινή μας συζήτηση.</w:t>
      </w:r>
    </w:p>
    <w:p w14:paraId="45C5BD0E"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 αλλά προσπαθήστε να είστε πιο σύντομος, αν μπορείτε.</w:t>
      </w:r>
    </w:p>
    <w:p w14:paraId="45C5BD0F"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Σας θυμίζω ότι έχω και την </w:t>
      </w:r>
      <w:proofErr w:type="spellStart"/>
      <w:r>
        <w:rPr>
          <w:rFonts w:eastAsia="Times New Roman" w:cs="Times New Roman"/>
          <w:szCs w:val="24"/>
        </w:rPr>
        <w:t>τρ</w:t>
      </w:r>
      <w:r>
        <w:rPr>
          <w:rFonts w:eastAsia="Times New Roman" w:cs="Times New Roman"/>
          <w:szCs w:val="24"/>
        </w:rPr>
        <w:t>ιτολογία</w:t>
      </w:r>
      <w:proofErr w:type="spellEnd"/>
      <w:r>
        <w:rPr>
          <w:rFonts w:eastAsia="Times New Roman" w:cs="Times New Roman"/>
          <w:szCs w:val="24"/>
        </w:rPr>
        <w:t xml:space="preserve"> μου, αλλά θα προσπαθήσω να ολοκληρώσω στο δεκάλεπτο.</w:t>
      </w:r>
    </w:p>
    <w:p w14:paraId="45C5BD10"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αλλά έχετε πάρει από την </w:t>
      </w:r>
      <w:proofErr w:type="spellStart"/>
      <w:r>
        <w:rPr>
          <w:rFonts w:eastAsia="Times New Roman" w:cs="Times New Roman"/>
          <w:szCs w:val="24"/>
        </w:rPr>
        <w:t>πρωτολογία</w:t>
      </w:r>
      <w:proofErr w:type="spellEnd"/>
      <w:r>
        <w:rPr>
          <w:rFonts w:eastAsia="Times New Roman" w:cs="Times New Roman"/>
          <w:szCs w:val="24"/>
        </w:rPr>
        <w:t>, γι’ αυτό το λέω.</w:t>
      </w:r>
    </w:p>
    <w:p w14:paraId="45C5BD11"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Εντάξει, εντάξει.</w:t>
      </w:r>
    </w:p>
    <w:p w14:paraId="45C5BD12"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 xml:space="preserve">αστασία Χριστοδουλοπούλου): </w:t>
      </w:r>
      <w:r>
        <w:rPr>
          <w:rFonts w:eastAsia="Times New Roman" w:cs="Times New Roman"/>
          <w:szCs w:val="24"/>
        </w:rPr>
        <w:t>Είμαι πολύ καλός λογιστής.</w:t>
      </w:r>
    </w:p>
    <w:p w14:paraId="45C5BD13"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Εμείς δεν θα τσακωθούμε. Ξέρετε ότι σας εκτιμώ και σας αγαπάω.</w:t>
      </w:r>
    </w:p>
    <w:p w14:paraId="45C5BD14"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w:t>
      </w:r>
    </w:p>
    <w:p w14:paraId="45C5BD15" w14:textId="77777777" w:rsidR="008C3EAA" w:rsidRDefault="00C36FE8">
      <w:pPr>
        <w:spacing w:line="600" w:lineRule="auto"/>
        <w:ind w:firstLine="720"/>
        <w:jc w:val="both"/>
        <w:rPr>
          <w:rFonts w:eastAsia="Times New Roman" w:cs="Times New Roman"/>
          <w:szCs w:val="24"/>
        </w:rPr>
      </w:pPr>
      <w:r>
        <w:rPr>
          <w:rFonts w:eastAsia="Times New Roman" w:cs="Times New Roman"/>
          <w:b/>
          <w:szCs w:val="24"/>
        </w:rPr>
        <w:t>ΓΕΩΡΓΙΟΣ ΚΑΤ</w:t>
      </w:r>
      <w:r>
        <w:rPr>
          <w:rFonts w:eastAsia="Times New Roman" w:cs="Times New Roman"/>
          <w:b/>
          <w:szCs w:val="24"/>
        </w:rPr>
        <w:t xml:space="preserve">ΡΟΥΓΚΑΛΟΣ (Αναπληρωτής Υπουργός Εξωτερικών): </w:t>
      </w:r>
      <w:r>
        <w:rPr>
          <w:rFonts w:eastAsia="Times New Roman" w:cs="Times New Roman"/>
          <w:szCs w:val="24"/>
        </w:rPr>
        <w:t>Αγαπητοί συνάδελφοι, αν προέκυψε κάτι από τη συζήτηση είναι η επιβεβαίωση της άποψής μας ότι είναι η πρώτη φορά που η χώρα έχει τόσο συγκεκριμένες προτάσεις για το μέλλον της Ευρώπης και, μάλιστα, για πρώτη φορά</w:t>
      </w:r>
      <w:r>
        <w:rPr>
          <w:rFonts w:eastAsia="Times New Roman" w:cs="Times New Roman"/>
          <w:szCs w:val="24"/>
        </w:rPr>
        <w:t xml:space="preserve"> η εμβέλεια αυτών των προτάσεων ξεπερνά τα γεωγραφικά όρια μίας όχι μικρής, αλλά όχι και μεγάλης χώρας της Ευρώπης, ακριβώς γιατί έχει ένα ιδεολογικό στίγμα και γιατί απαντά στις δομικές αιτίες της κρίσης.</w:t>
      </w:r>
    </w:p>
    <w:p w14:paraId="45C5BD1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Άκουσα και από τους δύο δευτερολογούντες το ερώτημ</w:t>
      </w:r>
      <w:r>
        <w:rPr>
          <w:rFonts w:eastAsia="Times New Roman" w:cs="Times New Roman"/>
          <w:szCs w:val="24"/>
        </w:rPr>
        <w:t>α «Θέλετε μία ισχυρή ή μία Αριστερή Ευρώπη;» και από τον κ. Καλαφάτη «Εμείς μιλάμε για την Ευρώπη, εσείς μιλάτε για την Αριστερά».</w:t>
      </w:r>
    </w:p>
    <w:p w14:paraId="45C5BD1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ο Ρολάν </w:t>
      </w:r>
      <w:proofErr w:type="spellStart"/>
      <w:r>
        <w:rPr>
          <w:rFonts w:eastAsia="Times New Roman" w:cs="Times New Roman"/>
          <w:szCs w:val="24"/>
        </w:rPr>
        <w:t>Μπαρτ</w:t>
      </w:r>
      <w:proofErr w:type="spellEnd"/>
      <w:r>
        <w:rPr>
          <w:rFonts w:eastAsia="Times New Roman" w:cs="Times New Roman"/>
          <w:szCs w:val="24"/>
        </w:rPr>
        <w:t xml:space="preserve"> έγραφε για την εθνική πολιτική ότι για τη Δεξιά μόνο η Αριστερά κάνει πολιτική. Η ίδια εκπροσωπεί το έθ</w:t>
      </w:r>
      <w:r>
        <w:rPr>
          <w:rFonts w:eastAsia="Times New Roman" w:cs="Times New Roman"/>
          <w:szCs w:val="24"/>
        </w:rPr>
        <w:t>νος. Αυτό μας λέτε κι εσείς σήμερα, ότι δηλαδή μόνο η Αριστερά έχει συγκεκριμένη πολιτική για την Ευρώπη. Εσείς τάχα εκπροσωπείτε την ίδια την Ευρώπη. Στην πραγματικότητα εκπροσωπείτε την παρούσα πολιτική της Ευρώπης –μ’ αυτό που είπατε «</w:t>
      </w:r>
      <w:r>
        <w:rPr>
          <w:rFonts w:eastAsia="Times New Roman" w:cs="Times New Roman"/>
          <w:szCs w:val="24"/>
        </w:rPr>
        <w:t xml:space="preserve">μερεμέτια </w:t>
      </w:r>
      <w:r>
        <w:rPr>
          <w:rFonts w:eastAsia="Times New Roman" w:cs="Times New Roman"/>
          <w:szCs w:val="24"/>
        </w:rPr>
        <w:t>χρειάζον</w:t>
      </w:r>
      <w:r>
        <w:rPr>
          <w:rFonts w:eastAsia="Times New Roman" w:cs="Times New Roman"/>
          <w:szCs w:val="24"/>
        </w:rPr>
        <w:t xml:space="preserve">ται, μικροδιορθώσεις»- η οποία, δυστυχώς, είναι ο </w:t>
      </w:r>
      <w:proofErr w:type="spellStart"/>
      <w:r>
        <w:rPr>
          <w:rFonts w:eastAsia="Times New Roman" w:cs="Times New Roman"/>
          <w:szCs w:val="24"/>
        </w:rPr>
        <w:t>αποσταγμένος</w:t>
      </w:r>
      <w:proofErr w:type="spellEnd"/>
      <w:r>
        <w:rPr>
          <w:rFonts w:eastAsia="Times New Roman" w:cs="Times New Roman"/>
          <w:szCs w:val="24"/>
        </w:rPr>
        <w:t xml:space="preserve"> νεοφιλελευθερισμός των δύο τελευταίων δεκαετιών της οικονομικής ορθοδοξίας, που αν δεν ανατραπεί ριζικά τόσο ως προς την ουσία των πολιτικών του, όσο και ως προς το κενό δημοκρατίας που τις εφα</w:t>
      </w:r>
      <w:r>
        <w:rPr>
          <w:rFonts w:eastAsia="Times New Roman" w:cs="Times New Roman"/>
          <w:szCs w:val="24"/>
        </w:rPr>
        <w:t>ρμόζει, θα διαλύσει την Ευρώπη.</w:t>
      </w:r>
    </w:p>
    <w:p w14:paraId="45C5BD1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Ως προς τις άλλες παρατηρήσεις, θα απαντήσω και σ’ αυτά τα άσχετα, μολονότι εξακολουθώ να θεωρώ κοινοβουλευτικά όχι ορθή τακτική να εμφανίζονται άσχετα ζητήματα. Αν κατάλαβα καλά, μάλιστα, από τον Κοινοβουλευτικό Εκπρόσωπο τ</w:t>
      </w:r>
      <w:r>
        <w:rPr>
          <w:rFonts w:eastAsia="Times New Roman" w:cs="Times New Roman"/>
          <w:szCs w:val="24"/>
        </w:rPr>
        <w:t>ης Ένωσης Κεντρώων, κατηγορηθήκαμε ότι εμείς είμαστε εκτός θέματος –εννοώ όσοι μιλήσαμε για την επερώτηση- γιατί έπρεπε να μιλήσουμε για τα θέματα της επικαιρότητας.</w:t>
      </w:r>
    </w:p>
    <w:p w14:paraId="45C5BD1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Υπήρξε μία τοποθέτηση στην οποία, παρά προφανώς τη διαφορά του ύφους, ο κ. </w:t>
      </w:r>
      <w:proofErr w:type="spellStart"/>
      <w:r>
        <w:rPr>
          <w:rFonts w:eastAsia="Times New Roman" w:cs="Times New Roman"/>
          <w:szCs w:val="24"/>
        </w:rPr>
        <w:t>Καραθανασόπουλο</w:t>
      </w:r>
      <w:r>
        <w:rPr>
          <w:rFonts w:eastAsia="Times New Roman" w:cs="Times New Roman"/>
          <w:szCs w:val="24"/>
        </w:rPr>
        <w:t>ς</w:t>
      </w:r>
      <w:proofErr w:type="spellEnd"/>
      <w:r>
        <w:rPr>
          <w:rFonts w:eastAsia="Times New Roman" w:cs="Times New Roman"/>
          <w:szCs w:val="24"/>
        </w:rPr>
        <w:t xml:space="preserve"> και ο κ. Τζαβάρας μάς είπαν «Μη μιλάτε για την Ευρωπαϊκή Ένωση και την Αριστερά. Οι </w:t>
      </w:r>
      <w:r>
        <w:rPr>
          <w:rFonts w:eastAsia="Times New Roman" w:cs="Times New Roman"/>
          <w:szCs w:val="24"/>
        </w:rPr>
        <w:t>ευρωπαϊκές</w:t>
      </w:r>
      <w:r>
        <w:rPr>
          <w:rFonts w:eastAsia="Times New Roman" w:cs="Times New Roman"/>
          <w:szCs w:val="24"/>
        </w:rPr>
        <w:t xml:space="preserve"> </w:t>
      </w:r>
      <w:r>
        <w:rPr>
          <w:rFonts w:eastAsia="Times New Roman" w:cs="Times New Roman"/>
          <w:szCs w:val="24"/>
        </w:rPr>
        <w:t xml:space="preserve">κοινότητες </w:t>
      </w:r>
      <w:r>
        <w:rPr>
          <w:rFonts w:eastAsia="Times New Roman" w:cs="Times New Roman"/>
          <w:szCs w:val="24"/>
        </w:rPr>
        <w:t>ουσιαστικά θεσπίστηκαν από τις δυνάμεις της κεντροδεξιάς και της σοσιαλδημοκρατίας».</w:t>
      </w:r>
    </w:p>
    <w:p w14:paraId="45C5BD1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Αυτό είναι εν μέρει ορθό, αλλά ουσιωδώς εσφαλμένο. Δεν είναι εσ</w:t>
      </w:r>
      <w:r>
        <w:rPr>
          <w:rFonts w:eastAsia="Times New Roman" w:cs="Times New Roman"/>
          <w:szCs w:val="24"/>
        </w:rPr>
        <w:t xml:space="preserve">φαλμένο μόνο γιατί υπήρχαν πράγματι κομμάτια της κομμουνιστικής Αριστεράς –το κόμμα του </w:t>
      </w:r>
      <w:proofErr w:type="spellStart"/>
      <w:r>
        <w:rPr>
          <w:rFonts w:eastAsia="Times New Roman" w:cs="Times New Roman"/>
          <w:szCs w:val="24"/>
        </w:rPr>
        <w:t>Τολιάτι</w:t>
      </w:r>
      <w:proofErr w:type="spellEnd"/>
      <w:r>
        <w:rPr>
          <w:rFonts w:eastAsia="Times New Roman" w:cs="Times New Roman"/>
          <w:szCs w:val="24"/>
        </w:rPr>
        <w:t xml:space="preserve"> ήταν κομμουνιστικό κόμμα- που υποστήριξαν την ευρωπαϊκή προοπτική, αλλά κυρίως γιατί και το κράτος πρόνοιας και η ίδια η ευρωπαϊκή πολιτική είναι συμβιβασμός στ</w:t>
      </w:r>
      <w:r>
        <w:rPr>
          <w:rFonts w:eastAsia="Times New Roman" w:cs="Times New Roman"/>
          <w:szCs w:val="24"/>
        </w:rPr>
        <w:t>ο πλαίσιο του συστήματος της αγοράς, του καπιταλιστικού συστήματος. Όλες οι κατακτήσεις</w:t>
      </w:r>
      <w:r>
        <w:rPr>
          <w:rFonts w:eastAsia="Times New Roman" w:cs="Times New Roman"/>
          <w:szCs w:val="24"/>
        </w:rPr>
        <w:t>,</w:t>
      </w:r>
      <w:r>
        <w:rPr>
          <w:rFonts w:eastAsia="Times New Roman" w:cs="Times New Roman"/>
          <w:szCs w:val="24"/>
        </w:rPr>
        <w:t xml:space="preserve"> τις οποίες αυτό ενσωμάτωσε θεσμικά, είναι αποτέλεσμα των αγώνων της εργατικής τάξης από τον 19</w:t>
      </w:r>
      <w:r>
        <w:rPr>
          <w:rFonts w:eastAsia="Times New Roman" w:cs="Times New Roman"/>
          <w:szCs w:val="24"/>
          <w:vertAlign w:val="superscript"/>
        </w:rPr>
        <w:t>ο</w:t>
      </w:r>
      <w:r>
        <w:rPr>
          <w:rFonts w:eastAsia="Times New Roman" w:cs="Times New Roman"/>
          <w:szCs w:val="24"/>
        </w:rPr>
        <w:t xml:space="preserve"> αιώνα. Όλα! Και τα κοινωνικά δικαιώματα και το οκτάωρο και οι αναδιανεμ</w:t>
      </w:r>
      <w:r>
        <w:rPr>
          <w:rFonts w:eastAsia="Times New Roman" w:cs="Times New Roman"/>
          <w:szCs w:val="24"/>
        </w:rPr>
        <w:t xml:space="preserve">ητικές πολιτικές! Άρα, δεν είναι σωστό να λέτε ότι όλα αυτά τα οποία έχουμε σήμερα ως κοινωνικές κατακτήσεις είναι αποκλειστικά αποτέλεσμα κοινωνικών συμβιβασμών. </w:t>
      </w:r>
    </w:p>
    <w:p w14:paraId="45C5BD1B"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Επί των άλλων ζητημάτων, λοιπόν, τα οποία ακούστηκαν, θα πω ορισμένα πράγματα επί τροχάδην. </w:t>
      </w:r>
    </w:p>
    <w:p w14:paraId="45C5BD1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 xml:space="preserve">τα θέματα για την Τουρκία και τον </w:t>
      </w:r>
      <w:proofErr w:type="spellStart"/>
      <w:r>
        <w:rPr>
          <w:rFonts w:eastAsia="Times New Roman" w:cs="Times New Roman"/>
          <w:szCs w:val="24"/>
        </w:rPr>
        <w:t>Ερντογάν</w:t>
      </w:r>
      <w:proofErr w:type="spellEnd"/>
      <w:r>
        <w:rPr>
          <w:rFonts w:eastAsia="Times New Roman" w:cs="Times New Roman"/>
          <w:szCs w:val="24"/>
        </w:rPr>
        <w:t xml:space="preserve">, από μεριάς της Νέας Δημοκρατίας ενώ λέτε ότι θα πρέπει στα θέματα της εξωτερικής πολιτικής να προσπαθούμε να έχουμε όσο το δυνατόν μία συνεννόηση, </w:t>
      </w:r>
      <w:r>
        <w:rPr>
          <w:rFonts w:eastAsia="Times New Roman" w:cs="Times New Roman"/>
          <w:szCs w:val="24"/>
        </w:rPr>
        <w:t xml:space="preserve">πολλές φορές με την αντιφατική σας πολιτική </w:t>
      </w:r>
      <w:r>
        <w:rPr>
          <w:rFonts w:eastAsia="Times New Roman" w:cs="Times New Roman"/>
          <w:szCs w:val="24"/>
        </w:rPr>
        <w:t>αναιρείτ</w:t>
      </w:r>
      <w:r>
        <w:rPr>
          <w:rFonts w:eastAsia="Times New Roman" w:cs="Times New Roman"/>
          <w:szCs w:val="24"/>
        </w:rPr>
        <w:t>ε αυτήν την αρχικά ορθή θέση, ζητώντας παράλογα πράγματα.</w:t>
      </w:r>
    </w:p>
    <w:p w14:paraId="45C5BD1D"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παράδειγμα, ζητάτε να έρθει ο Υπουργός Εξωτερικών και να τοποθετηθεί επί των διαπραγματευτικών θέσεων που θα έχει για μια σειρά από ζητήματα που είναι προφανές ότι </w:t>
      </w:r>
      <w:r>
        <w:rPr>
          <w:rFonts w:eastAsia="Times New Roman" w:cs="Times New Roman"/>
          <w:szCs w:val="24"/>
        </w:rPr>
        <w:t>στο πλαίσιο</w:t>
      </w:r>
      <w:r>
        <w:rPr>
          <w:rFonts w:eastAsia="Times New Roman" w:cs="Times New Roman"/>
          <w:szCs w:val="24"/>
        </w:rPr>
        <w:t xml:space="preserve"> της εξωτερικής πολ</w:t>
      </w:r>
      <w:r>
        <w:rPr>
          <w:rFonts w:eastAsia="Times New Roman" w:cs="Times New Roman"/>
          <w:szCs w:val="24"/>
        </w:rPr>
        <w:t xml:space="preserve">ιτικής δεν κουβεντιάζονται με την αναλυτικότητα που έχουν άλλα θέματα του δημόσιου διαλόγου. Γιατί στο </w:t>
      </w:r>
      <w:r>
        <w:rPr>
          <w:rFonts w:eastAsia="Times New Roman" w:cs="Times New Roman"/>
          <w:szCs w:val="24"/>
        </w:rPr>
        <w:t>κάτω-</w:t>
      </w:r>
      <w:r>
        <w:rPr>
          <w:rFonts w:eastAsia="Times New Roman" w:cs="Times New Roman"/>
          <w:szCs w:val="24"/>
        </w:rPr>
        <w:t>κάτω, στο πλαίσιο των γενικών αρχών της εξωτερικής πολιτικής που κουβεντιάζονται στο Εθνικό Συμβούλιο Εξωτερικής Πολιτικής, ως προς τα άλλα ζητήματα</w:t>
      </w:r>
      <w:r>
        <w:rPr>
          <w:rFonts w:eastAsia="Times New Roman" w:cs="Times New Roman"/>
          <w:szCs w:val="24"/>
        </w:rPr>
        <w:t xml:space="preserve"> δεν συγκυβερνούμε, η Κυβέρνηση κυβερνά και η Αντιπολίτευση ελέγχει.</w:t>
      </w:r>
    </w:p>
    <w:p w14:paraId="45C5BD1E"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Ως προς τα θέματα της Σαουδικής Αραβίας εξακολουθώ να υπερτονίζω ότι, πέραν του άτοπου της εισαγωγής σε μια άσχετη κοινοβουλευτική διαδικασία, πρόκειται για μια προσπάθεια να κρατηθεί στο</w:t>
      </w:r>
      <w:r>
        <w:rPr>
          <w:rFonts w:eastAsia="Times New Roman" w:cs="Times New Roman"/>
          <w:szCs w:val="24"/>
        </w:rPr>
        <w:t xml:space="preserve">ν αφρό ένα μη θέμα. Αυτό αποδεικνύεται και από </w:t>
      </w:r>
      <w:r>
        <w:rPr>
          <w:rFonts w:eastAsia="Times New Roman" w:cs="Times New Roman"/>
          <w:szCs w:val="24"/>
        </w:rPr>
        <w:lastRenderedPageBreak/>
        <w:t>το ότι μόνο δύο κόμματα συνεχίζουν το υποτιθέμενο αυτό σκάνδαλο να θέλουν να το κρατήσουν στην επιφάνεια</w:t>
      </w:r>
      <w:r>
        <w:rPr>
          <w:rFonts w:eastAsia="Times New Roman" w:cs="Times New Roman"/>
          <w:szCs w:val="24"/>
        </w:rPr>
        <w:t xml:space="preserve">, </w:t>
      </w:r>
      <w:r>
        <w:rPr>
          <w:rFonts w:eastAsia="Times New Roman" w:cs="Times New Roman"/>
          <w:szCs w:val="24"/>
        </w:rPr>
        <w:t xml:space="preserve">για να είμαι ακριβέστερος θα έλεγα ορισμένοι Βουλευτές από τα δύο αυτά κόμματα. </w:t>
      </w:r>
    </w:p>
    <w:p w14:paraId="45C5BD1F"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Κυρίως</w:t>
      </w:r>
      <w:r>
        <w:rPr>
          <w:rFonts w:eastAsia="Times New Roman" w:cs="Times New Roman"/>
          <w:szCs w:val="24"/>
        </w:rPr>
        <w:t>,</w:t>
      </w:r>
      <w:r>
        <w:rPr>
          <w:rFonts w:eastAsia="Times New Roman" w:cs="Times New Roman"/>
          <w:szCs w:val="24"/>
        </w:rPr>
        <w:t xml:space="preserve"> αυτό που επιση</w:t>
      </w:r>
      <w:r>
        <w:rPr>
          <w:rFonts w:eastAsia="Times New Roman" w:cs="Times New Roman"/>
          <w:szCs w:val="24"/>
        </w:rPr>
        <w:t>μαίνω ξανά</w:t>
      </w:r>
      <w:r>
        <w:rPr>
          <w:rFonts w:eastAsia="Times New Roman" w:cs="Times New Roman"/>
          <w:szCs w:val="24"/>
        </w:rPr>
        <w:t>,</w:t>
      </w:r>
      <w:r>
        <w:rPr>
          <w:rFonts w:eastAsia="Times New Roman" w:cs="Times New Roman"/>
          <w:szCs w:val="24"/>
        </w:rPr>
        <w:t xml:space="preserve"> είναι ότι όλη αυτή η προσπάθεια,  κόμματα που </w:t>
      </w:r>
      <w:proofErr w:type="spellStart"/>
      <w:r>
        <w:rPr>
          <w:rFonts w:eastAsia="Times New Roman" w:cs="Times New Roman"/>
          <w:szCs w:val="24"/>
        </w:rPr>
        <w:t>βαρύνονται</w:t>
      </w:r>
      <w:proofErr w:type="spellEnd"/>
      <w:r>
        <w:rPr>
          <w:rFonts w:eastAsia="Times New Roman" w:cs="Times New Roman"/>
          <w:szCs w:val="24"/>
        </w:rPr>
        <w:t xml:space="preserve"> με σκάνδαλα να εμφανίζουν ότι εμείς </w:t>
      </w:r>
      <w:proofErr w:type="spellStart"/>
      <w:r>
        <w:rPr>
          <w:rFonts w:eastAsia="Times New Roman" w:cs="Times New Roman"/>
          <w:szCs w:val="24"/>
        </w:rPr>
        <w:t>βαρυνόμαστε</w:t>
      </w:r>
      <w:proofErr w:type="spellEnd"/>
      <w:r>
        <w:rPr>
          <w:rFonts w:eastAsia="Times New Roman" w:cs="Times New Roman"/>
          <w:szCs w:val="24"/>
        </w:rPr>
        <w:t xml:space="preserve"> με ένα σκάνδαλο, έχει καταρρεύσει. Έχει καταρρεύσει για τον απλούστατο λόγο ότι το μοναδικό νομικό ζήτημα της υπόθεσης που αναιρεί όλα αυτά</w:t>
      </w:r>
      <w:r>
        <w:rPr>
          <w:rFonts w:eastAsia="Times New Roman" w:cs="Times New Roman"/>
          <w:szCs w:val="24"/>
        </w:rPr>
        <w:t xml:space="preserve"> που ακούστηκαν, για δυνατότητες μίζας, για δυνατότητες άλλες ποσότητες βλημάτων να παραδοθούν στη Σαουδική Αραβία, εξαρτώνται από ένα και μοναδικό νομικό ζήτημα: Υπήρχε πληρεξουσιότητα; Ενέργησε ως εκπρόσωπος της Σαουδικής Αραβίας το φυσικό πρόσωπο που υπ</w:t>
      </w:r>
      <w:r>
        <w:rPr>
          <w:rFonts w:eastAsia="Times New Roman" w:cs="Times New Roman"/>
          <w:szCs w:val="24"/>
        </w:rPr>
        <w:t>έγραψε τη συμφωνία; Εάν, όπως αποδεικνύεται, αυτό συμβαίνει, είναι αδύνατο</w:t>
      </w:r>
      <w:r>
        <w:rPr>
          <w:rFonts w:eastAsia="Times New Roman" w:cs="Times New Roman"/>
          <w:szCs w:val="24"/>
        </w:rPr>
        <w:t>ν</w:t>
      </w:r>
      <w:r>
        <w:rPr>
          <w:rFonts w:eastAsia="Times New Roman" w:cs="Times New Roman"/>
          <w:szCs w:val="24"/>
        </w:rPr>
        <w:t xml:space="preserve"> νομικά να μπορούν να συμβούν αυτά για τα οποία κατηγορήθηκε η Κυβέρνηση. </w:t>
      </w:r>
    </w:p>
    <w:p w14:paraId="45C5BD20"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ακριβώς όταν προσκομίστηκαν τα έγγραφα και φάνηκε ότι υπάρχει πληρεξουσιότητα, η απάντηση της Νέας </w:t>
      </w:r>
      <w:r>
        <w:rPr>
          <w:rFonts w:eastAsia="Times New Roman" w:cs="Times New Roman"/>
          <w:szCs w:val="24"/>
        </w:rPr>
        <w:t xml:space="preserve">Δημοκρατίας ήταν ότι τα έγγραφα αυτά είναι ανορθόγραφα, ότι δεν είναι γραμμένη η μετάφραση από τα αραβικά στα αγγλικά, όπως θα </w:t>
      </w:r>
      <w:r>
        <w:rPr>
          <w:rFonts w:eastAsia="Times New Roman" w:cs="Times New Roman"/>
          <w:szCs w:val="24"/>
        </w:rPr>
        <w:lastRenderedPageBreak/>
        <w:t>έπρεπε. Πρόκειται για φαιδρές δικαιολογίες που προσπαθούν, όπως ξανά είπα, να διατηρήσουν τη σκιαμαχία ενός υποτιθέμενου σκανδάλο</w:t>
      </w:r>
      <w:r>
        <w:rPr>
          <w:rFonts w:eastAsia="Times New Roman" w:cs="Times New Roman"/>
          <w:szCs w:val="24"/>
        </w:rPr>
        <w:t>υ ζωντανή.</w:t>
      </w:r>
    </w:p>
    <w:p w14:paraId="45C5BD21"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Ως προς τις ερωτήσεις γιατί δεν κινήθηκε διαδικασία εναντίον του πρέσβη, να πω ότι δεν υπάρχουν διαδικασίες εναντίον προσώπων. Υπάρχουν διαδικασίες για να διερευνηθούν παράνομες πράξεις. Πράγματι η διαρροή διαβαθμισμένων εγγράφων είναι σε επίπεδ</w:t>
      </w:r>
      <w:r>
        <w:rPr>
          <w:rFonts w:eastAsia="Times New Roman" w:cs="Times New Roman"/>
          <w:szCs w:val="24"/>
        </w:rPr>
        <w:t xml:space="preserve">ο ποινικού δικαίου μια κακουργηματική πράξη και σε επίπεδο </w:t>
      </w:r>
      <w:r>
        <w:rPr>
          <w:rFonts w:eastAsia="Times New Roman" w:cs="Times New Roman"/>
          <w:szCs w:val="24"/>
        </w:rPr>
        <w:t xml:space="preserve">διοικητικού - </w:t>
      </w:r>
      <w:r>
        <w:rPr>
          <w:rFonts w:eastAsia="Times New Roman" w:cs="Times New Roman"/>
          <w:szCs w:val="24"/>
        </w:rPr>
        <w:t xml:space="preserve">πειθαρχικού δικαίου είναι ένα βαρύτατο αδίκημα. Γι’ αυτόν τον λόγο από τον Σεπτέμβριο έχει διατάξει ο Υπουργός Εξωτερικών προανάκριση και </w:t>
      </w:r>
      <w:r>
        <w:rPr>
          <w:rFonts w:eastAsia="Times New Roman" w:cs="Times New Roman"/>
          <w:szCs w:val="24"/>
        </w:rPr>
        <w:t>έ</w:t>
      </w:r>
      <w:r>
        <w:rPr>
          <w:rFonts w:eastAsia="Times New Roman" w:cs="Times New Roman"/>
          <w:szCs w:val="24"/>
        </w:rPr>
        <w:t xml:space="preserve">νορκη </w:t>
      </w:r>
      <w:r>
        <w:rPr>
          <w:rFonts w:eastAsia="Times New Roman" w:cs="Times New Roman"/>
          <w:szCs w:val="24"/>
        </w:rPr>
        <w:t>δ</w:t>
      </w:r>
      <w:r>
        <w:rPr>
          <w:rFonts w:eastAsia="Times New Roman" w:cs="Times New Roman"/>
          <w:szCs w:val="24"/>
        </w:rPr>
        <w:t xml:space="preserve">ιοικητική </w:t>
      </w:r>
      <w:r>
        <w:rPr>
          <w:rFonts w:eastAsia="Times New Roman" w:cs="Times New Roman"/>
          <w:szCs w:val="24"/>
        </w:rPr>
        <w:t>ε</w:t>
      </w:r>
      <w:r>
        <w:rPr>
          <w:rFonts w:eastAsia="Times New Roman" w:cs="Times New Roman"/>
          <w:szCs w:val="24"/>
        </w:rPr>
        <w:t>ξέταση και οι ευθύνες θα α</w:t>
      </w:r>
      <w:r>
        <w:rPr>
          <w:rFonts w:eastAsia="Times New Roman" w:cs="Times New Roman"/>
          <w:szCs w:val="24"/>
        </w:rPr>
        <w:t>ποδοθούν.</w:t>
      </w:r>
    </w:p>
    <w:p w14:paraId="45C5BD22"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Μας ρωτάνε γιατί δεν ανακαλέσαμε τον πρέσβη. Είστε βέβαιοι ότι ο πρέσβης είναι αυτός που ευθύνεται; Πώς μπορείτε να το ξέρετε αυτό; Δεν είναι αντιφατικός αυτός ο ισχυρισμός, αυτή η αιτίαση, το «γιατί δεν τον ανακαλείτε», με άλλες αιτιάσεις που έχ</w:t>
      </w:r>
      <w:r>
        <w:rPr>
          <w:rFonts w:eastAsia="Times New Roman" w:cs="Times New Roman"/>
          <w:szCs w:val="24"/>
        </w:rPr>
        <w:t xml:space="preserve">ω ακούσει πάλι από το ίδιο κόμμα, όπως «κάτω τα χέρια, μην τον αγγίζετε»; Όλα αυτά δεν δείχνουν τίποτα παραπάνω από την προσπάθεια να κατασκευαστεί ένα σκάνδαλο χωρίς να υπάρχουν οι προϋποθέσεις για κάτι τέτοιο. </w:t>
      </w:r>
    </w:p>
    <w:p w14:paraId="45C5BD23"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Εθνικός Οργανισμός Φαρμάκων. Η χώρα μας κατ</w:t>
      </w:r>
      <w:r>
        <w:rPr>
          <w:rFonts w:eastAsia="Times New Roman" w:cs="Times New Roman"/>
          <w:szCs w:val="24"/>
        </w:rPr>
        <w:t>ατάχθηκε έβδομη μεταξύ δεκαεννέα υποψηφιοτήτων. Η προετοιμασία ήταν άρτια. Εμφανιστήκαμε στη Βουλή σε ειδική διαδικασία. Ο σχετικός φάκελος είχε υποστηριχθεί με συνεργασία του δημόσιου, του ιδιωτικού και του ερευνητικού ακαδημαϊκού τομέα. Η έβδομη θέση δεν</w:t>
      </w:r>
      <w:r>
        <w:rPr>
          <w:rFonts w:eastAsia="Times New Roman" w:cs="Times New Roman"/>
          <w:szCs w:val="24"/>
        </w:rPr>
        <w:t xml:space="preserve"> είναι θέση που υποτιμά τη χώρα μας, αν σκεφτούμε ότι ήμασταν πάνω από τη Γαλλία, πάνω από τη Γερμανία, πάνω από πόλεις όπως η Βιέννη. Νομίζω ότι αυτό εντάσσεται σε μια μικρόψυχη αντιπολιτευτική πρακτική. Γιατί αν πράγματι είχατε να μας καταμαρτυρήσετε κάτ</w:t>
      </w:r>
      <w:r>
        <w:rPr>
          <w:rFonts w:eastAsia="Times New Roman" w:cs="Times New Roman"/>
          <w:szCs w:val="24"/>
        </w:rPr>
        <w:t>ι στην προετοιμασία, έπρεπε να μας το πείτε εντός της κοινοβουλευτικής διαδικασίας και όχι εκ των υστέρων.</w:t>
      </w:r>
    </w:p>
    <w:p w14:paraId="45C5BD24" w14:textId="77777777" w:rsidR="008C3EAA" w:rsidRDefault="00C36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Έλεγχοι </w:t>
      </w:r>
      <w:proofErr w:type="spellStart"/>
      <w:r>
        <w:rPr>
          <w:rFonts w:eastAsia="Times New Roman" w:cs="Times New Roman"/>
          <w:szCs w:val="24"/>
        </w:rPr>
        <w:t>Σένγκεν</w:t>
      </w:r>
      <w:proofErr w:type="spellEnd"/>
      <w:r>
        <w:rPr>
          <w:rFonts w:eastAsia="Times New Roman" w:cs="Times New Roman"/>
          <w:szCs w:val="24"/>
        </w:rPr>
        <w:t>. Πράγματι, όχι μόνο η Γερμανία ως προς τους ελέγχους που διενεργεί για πτήσεις που γίνονται από τα δικά μας αεροδρόμια, αλλά και η Αυ</w:t>
      </w:r>
      <w:r>
        <w:rPr>
          <w:rFonts w:eastAsia="Times New Roman" w:cs="Times New Roman"/>
          <w:szCs w:val="24"/>
        </w:rPr>
        <w:t xml:space="preserve">στρία και η Δανία και η Σουηδία και πρόσφατα η Νορβηγία που δεν είναι στην Ευρωπαϊκή Ένωση αλλά είναι στις χώρες </w:t>
      </w:r>
      <w:proofErr w:type="spellStart"/>
      <w:r>
        <w:rPr>
          <w:rFonts w:eastAsia="Times New Roman" w:cs="Times New Roman"/>
          <w:szCs w:val="24"/>
        </w:rPr>
        <w:t>Σένγκεν</w:t>
      </w:r>
      <w:proofErr w:type="spellEnd"/>
      <w:r>
        <w:rPr>
          <w:rFonts w:eastAsia="Times New Roman" w:cs="Times New Roman"/>
          <w:szCs w:val="24"/>
        </w:rPr>
        <w:t xml:space="preserve">, έχουν ενεργοποιήσει επανελέγχους στα εσωτερικά σύνορα. Διαμαρτυρηθήκαμε έντονα </w:t>
      </w:r>
      <w:r>
        <w:rPr>
          <w:rFonts w:eastAsia="Times New Roman" w:cs="Times New Roman"/>
          <w:szCs w:val="24"/>
        </w:rPr>
        <w:lastRenderedPageBreak/>
        <w:t>γιατί θεωρήσαμε ότι δεν προκύπτουν από κάπου, ούτε έγιν</w:t>
      </w:r>
      <w:r>
        <w:rPr>
          <w:rFonts w:eastAsia="Times New Roman" w:cs="Times New Roman"/>
          <w:szCs w:val="24"/>
        </w:rPr>
        <w:t xml:space="preserve">ε επίκληση των σχετικών διατάξεων της Συνθήκης </w:t>
      </w:r>
      <w:proofErr w:type="spellStart"/>
      <w:r>
        <w:rPr>
          <w:rFonts w:eastAsia="Times New Roman" w:cs="Times New Roman"/>
          <w:szCs w:val="24"/>
        </w:rPr>
        <w:t>Σένγκεν</w:t>
      </w:r>
      <w:proofErr w:type="spellEnd"/>
      <w:r>
        <w:rPr>
          <w:rFonts w:eastAsia="Times New Roman" w:cs="Times New Roman"/>
          <w:szCs w:val="24"/>
        </w:rPr>
        <w:t xml:space="preserve">, που επιτρέπει μια τέτοια συμπεριφορά. </w:t>
      </w:r>
    </w:p>
    <w:p w14:paraId="45C5BD25"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Έχουν γίνει διαβήματα σε επίπεδο Βρυξελλών, Βερολίνου και στο πλαίσιο μίας πρόσφατης τριμερούς συνάντησης με την Ευρωπαϊκή Επιτροπή. Η γερμανική πλευρά δέχθηκε τ</w:t>
      </w:r>
      <w:r>
        <w:rPr>
          <w:rFonts w:eastAsia="Times New Roman" w:cs="Times New Roman"/>
          <w:szCs w:val="24"/>
        </w:rPr>
        <w:t xml:space="preserve">ο αυτονόητο, οι έλεγχοι να γίνονται εντός του χώρου </w:t>
      </w:r>
      <w:proofErr w:type="spellStart"/>
      <w:r>
        <w:rPr>
          <w:rFonts w:eastAsia="Times New Roman" w:cs="Times New Roman"/>
          <w:szCs w:val="24"/>
        </w:rPr>
        <w:t>Σένγκεν</w:t>
      </w:r>
      <w:proofErr w:type="spellEnd"/>
      <w:r>
        <w:rPr>
          <w:rFonts w:eastAsia="Times New Roman" w:cs="Times New Roman"/>
          <w:szCs w:val="24"/>
        </w:rPr>
        <w:t xml:space="preserve"> και όχι εκτός, όπως γίνονταν μέχρι τώρα και με τρόπο που να προστατεύει την αξιοπρέπεια των </w:t>
      </w:r>
      <w:proofErr w:type="spellStart"/>
      <w:r>
        <w:rPr>
          <w:rFonts w:eastAsia="Times New Roman" w:cs="Times New Roman"/>
          <w:szCs w:val="24"/>
        </w:rPr>
        <w:t>ελεγχομένων</w:t>
      </w:r>
      <w:proofErr w:type="spellEnd"/>
      <w:r>
        <w:rPr>
          <w:rFonts w:eastAsia="Times New Roman" w:cs="Times New Roman"/>
          <w:szCs w:val="24"/>
        </w:rPr>
        <w:t>. Προφανώς δεν είμαστε ικανοποιημένοι, έστω και από αυτή</w:t>
      </w:r>
      <w:r>
        <w:rPr>
          <w:rFonts w:eastAsia="Times New Roman" w:cs="Times New Roman"/>
          <w:szCs w:val="24"/>
        </w:rPr>
        <w:t>ν</w:t>
      </w:r>
      <w:r>
        <w:rPr>
          <w:rFonts w:eastAsia="Times New Roman" w:cs="Times New Roman"/>
          <w:szCs w:val="24"/>
        </w:rPr>
        <w:t xml:space="preserve"> τη βελτίωση και επιμένουμε στο αυτο</w:t>
      </w:r>
      <w:r>
        <w:rPr>
          <w:rFonts w:eastAsia="Times New Roman" w:cs="Times New Roman"/>
          <w:szCs w:val="24"/>
        </w:rPr>
        <w:t xml:space="preserve">νόητο, δηλαδή ότι ο χώρος </w:t>
      </w:r>
      <w:proofErr w:type="spellStart"/>
      <w:r>
        <w:rPr>
          <w:rFonts w:eastAsia="Times New Roman" w:cs="Times New Roman"/>
          <w:szCs w:val="24"/>
        </w:rPr>
        <w:t>Σένγκεν</w:t>
      </w:r>
      <w:proofErr w:type="spellEnd"/>
      <w:r>
        <w:rPr>
          <w:rFonts w:eastAsia="Times New Roman" w:cs="Times New Roman"/>
          <w:szCs w:val="24"/>
        </w:rPr>
        <w:t xml:space="preserve"> είναι ένας χώρος </w:t>
      </w:r>
      <w:r>
        <w:rPr>
          <w:rFonts w:eastAsia="Times New Roman" w:cs="Times New Roman"/>
          <w:szCs w:val="24"/>
        </w:rPr>
        <w:t xml:space="preserve">ελεύθερης </w:t>
      </w:r>
      <w:r>
        <w:rPr>
          <w:rFonts w:eastAsia="Times New Roman" w:cs="Times New Roman"/>
          <w:szCs w:val="24"/>
        </w:rPr>
        <w:t xml:space="preserve">μετακίνησης και πρέπει να διαφυλαχθεί ως τέτοιος. </w:t>
      </w:r>
    </w:p>
    <w:p w14:paraId="45C5BD26"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αντικομμουνισμός</w:t>
      </w:r>
      <w:proofErr w:type="spellEnd"/>
      <w:r>
        <w:rPr>
          <w:rFonts w:eastAsia="Times New Roman" w:cs="Times New Roman"/>
          <w:szCs w:val="24"/>
        </w:rPr>
        <w:t xml:space="preserve"> δεν είναι επίσημη πολιτική της Ευρωπαϊκής Ένωσης. Και πράγματι, εξαιτίας και της δική μας αντίδρασης, στη σχετική συνάντηση σ</w:t>
      </w:r>
      <w:r>
        <w:rPr>
          <w:rFonts w:eastAsia="Times New Roman" w:cs="Times New Roman"/>
          <w:szCs w:val="24"/>
        </w:rPr>
        <w:t xml:space="preserve">την Εσθονία υπήρχε εκπροσώπηση σε χαμηλό επίπεδο δεκαεννέα κρατών, αλλά μόνο έξι -μπορεί και λιγότεροι, αλλά οπωσδήποτε όχι περισσότεροι από έξι- Υπουργοί Δικαιοσύνης εκπροσωπήθηκαν, ακριβώς γιατί δεν είναι δυνατόν να επιβάλλεται ένας τέτοιος </w:t>
      </w:r>
      <w:proofErr w:type="spellStart"/>
      <w:r>
        <w:rPr>
          <w:rFonts w:eastAsia="Times New Roman" w:cs="Times New Roman"/>
          <w:szCs w:val="24"/>
        </w:rPr>
        <w:t>μονοχρωματισμ</w:t>
      </w:r>
      <w:r>
        <w:rPr>
          <w:rFonts w:eastAsia="Times New Roman" w:cs="Times New Roman"/>
          <w:szCs w:val="24"/>
        </w:rPr>
        <w:t>ός</w:t>
      </w:r>
      <w:proofErr w:type="spellEnd"/>
      <w:r>
        <w:rPr>
          <w:rFonts w:eastAsia="Times New Roman" w:cs="Times New Roman"/>
          <w:szCs w:val="24"/>
        </w:rPr>
        <w:t xml:space="preserve"> </w:t>
      </w:r>
      <w:r>
        <w:rPr>
          <w:rFonts w:eastAsia="Times New Roman" w:cs="Times New Roman"/>
          <w:szCs w:val="24"/>
        </w:rPr>
        <w:lastRenderedPageBreak/>
        <w:t xml:space="preserve">στην πολιτική ιδεολογία της Ευρωπαϊκής Ένωσης, που δεν μπορεί να έχει μία τέτοια πολιτική ιδεολογία και ιδιαίτερα μία που ανατρέπει τα ιστορικά δεδομένα και ό,τι συνέβη πραγματικά κατά τη διάρκεια του Β’ Παγκοσμίου Πολέμου. </w:t>
      </w:r>
    </w:p>
    <w:p w14:paraId="45C5BD27"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Τέλος, μολονότι είναι εκτός </w:t>
      </w:r>
      <w:r>
        <w:rPr>
          <w:rFonts w:eastAsia="Times New Roman" w:cs="Times New Roman"/>
          <w:szCs w:val="24"/>
        </w:rPr>
        <w:t xml:space="preserve">αρμοδιότητας του Υπουργείου Εξωτερικών, απλώς επειδή τέθηκαν από καλόπιστο άνθρωπο, τον κ. Τζαβάρα, λέω τα εξής δύο πράγματα ως προς το κοινωνικό επίδομα. </w:t>
      </w:r>
    </w:p>
    <w:p w14:paraId="45C5BD28"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Πρώτον, όλοι θα το πάρουν, εισοδηματικά και μόνο είναι τα κριτήρια, δεν αποκλείεται άρα οποιοσδήποτε</w:t>
      </w:r>
      <w:r>
        <w:rPr>
          <w:rFonts w:eastAsia="Times New Roman" w:cs="Times New Roman"/>
          <w:szCs w:val="24"/>
        </w:rPr>
        <w:t>, πολύ περισσότερο ένας ανάπηρος, όπως από παραδρομή είπε ο Κοινοβουλευτικός Εκπρόσωπος.</w:t>
      </w:r>
    </w:p>
    <w:p w14:paraId="45C5BD29"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Δεύτερον, είναι προφανής παρεξήγηση ότι η χρηματοδότηση του </w:t>
      </w:r>
      <w:r>
        <w:rPr>
          <w:rFonts w:eastAsia="Times New Roman" w:cs="Times New Roman"/>
          <w:szCs w:val="24"/>
        </w:rPr>
        <w:t xml:space="preserve">αυτού </w:t>
      </w:r>
      <w:r>
        <w:rPr>
          <w:rFonts w:eastAsia="Times New Roman" w:cs="Times New Roman"/>
          <w:szCs w:val="24"/>
        </w:rPr>
        <w:t>μερίσματος που αποδίδεται έγινε από τις εισφορές του Ενιαίου Φορέα Κοινωνικής Ασφάλισης. Αυτό που είπ</w:t>
      </w:r>
      <w:r>
        <w:rPr>
          <w:rFonts w:eastAsia="Times New Roman" w:cs="Times New Roman"/>
          <w:szCs w:val="24"/>
        </w:rPr>
        <w:t xml:space="preserve">ε η Υπουργός Εργασίας είναι το αυτονόητο, δηλαδή ότι υπήρχε </w:t>
      </w:r>
      <w:proofErr w:type="spellStart"/>
      <w:r>
        <w:rPr>
          <w:rFonts w:eastAsia="Times New Roman" w:cs="Times New Roman"/>
          <w:szCs w:val="24"/>
        </w:rPr>
        <w:t>υπεραπόδοση</w:t>
      </w:r>
      <w:proofErr w:type="spellEnd"/>
      <w:r>
        <w:rPr>
          <w:rFonts w:eastAsia="Times New Roman" w:cs="Times New Roman"/>
          <w:szCs w:val="24"/>
        </w:rPr>
        <w:t xml:space="preserve"> στα έσοδα του ΕΦΚΑ, αντί δηλαδή να καταρρεύσει η διαδικασία συλλογής των εισφορών, όπως οι μάντεις κακών προανήγγειλαν, υπήρχε αντιθέτως πλεόνασμα. Αυτό τι έκανε; Πε</w:t>
      </w:r>
      <w:r>
        <w:rPr>
          <w:rFonts w:eastAsia="Times New Roman" w:cs="Times New Roman"/>
          <w:szCs w:val="24"/>
        </w:rPr>
        <w:lastRenderedPageBreak/>
        <w:t>ριόρισε εκείνο το τ</w:t>
      </w:r>
      <w:r>
        <w:rPr>
          <w:rFonts w:eastAsia="Times New Roman" w:cs="Times New Roman"/>
          <w:szCs w:val="24"/>
        </w:rPr>
        <w:t xml:space="preserve">μήμα των χρημάτων που από τον </w:t>
      </w:r>
      <w:r>
        <w:rPr>
          <w:rFonts w:eastAsia="Times New Roman" w:cs="Times New Roman"/>
          <w:szCs w:val="24"/>
        </w:rPr>
        <w:t xml:space="preserve">κρατικό προϋπολογισμό </w:t>
      </w:r>
      <w:r>
        <w:rPr>
          <w:rFonts w:eastAsia="Times New Roman" w:cs="Times New Roman"/>
          <w:szCs w:val="24"/>
        </w:rPr>
        <w:t xml:space="preserve">θα κάλυπτε το έλλειμμα του ενιαίου φορέα. Δεν έχουμε επομένως χρηματοδότηση από τις εισφορές, αλλά χρηματοδότηση ακριβώς </w:t>
      </w:r>
      <w:r>
        <w:rPr>
          <w:rFonts w:eastAsia="Times New Roman" w:cs="Times New Roman"/>
          <w:szCs w:val="24"/>
        </w:rPr>
        <w:t xml:space="preserve">απ’ </w:t>
      </w:r>
      <w:r>
        <w:rPr>
          <w:rFonts w:eastAsia="Times New Roman" w:cs="Times New Roman"/>
          <w:szCs w:val="24"/>
        </w:rPr>
        <w:t xml:space="preserve">αυτήν τη γενικότερη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w:t>
      </w:r>
    </w:p>
    <w:p w14:paraId="45C5BD2A"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Τέλος, για να κάνω ένα κυκλικό φρα</w:t>
      </w:r>
      <w:r>
        <w:rPr>
          <w:rFonts w:eastAsia="Times New Roman" w:cs="Times New Roman"/>
          <w:szCs w:val="24"/>
        </w:rPr>
        <w:t xml:space="preserve">στικό επιχείρημα και να κλείσω περίπου όπως ξεκίνησα, η κόρη του </w:t>
      </w:r>
      <w:proofErr w:type="spellStart"/>
      <w:r>
        <w:rPr>
          <w:rFonts w:eastAsia="Times New Roman" w:cs="Times New Roman"/>
          <w:szCs w:val="24"/>
        </w:rPr>
        <w:t>Σπινέλι</w:t>
      </w:r>
      <w:proofErr w:type="spellEnd"/>
      <w:r>
        <w:rPr>
          <w:rFonts w:eastAsia="Times New Roman" w:cs="Times New Roman"/>
          <w:szCs w:val="24"/>
        </w:rPr>
        <w:t xml:space="preserve"> εκλέχθηκε Ευρωβουλευτής με μία λίστα που είχε τη μοναδικότητα να αναφέρεται σε ηγέτη άλλης χώρας. Εκλέχθηκε Ευρωβουλευτής, λοιπόν, με το ψηφοδέλτιο της «</w:t>
      </w:r>
      <w:r>
        <w:rPr>
          <w:rFonts w:eastAsia="Times New Roman" w:cs="Times New Roman"/>
          <w:szCs w:val="24"/>
          <w:lang w:val="en-US"/>
        </w:rPr>
        <w:t>L</w:t>
      </w:r>
      <w:r>
        <w:rPr>
          <w:rFonts w:eastAsia="Times New Roman" w:cs="Times New Roman"/>
          <w:szCs w:val="24"/>
        </w:rPr>
        <w:t xml:space="preserve">’ </w:t>
      </w:r>
      <w:proofErr w:type="spellStart"/>
      <w:r>
        <w:rPr>
          <w:rFonts w:eastAsia="Times New Roman" w:cs="Times New Roman"/>
          <w:szCs w:val="24"/>
          <w:lang w:val="en-US"/>
        </w:rPr>
        <w:t>Altra</w:t>
      </w:r>
      <w:proofErr w:type="spellEnd"/>
      <w:r>
        <w:rPr>
          <w:rFonts w:eastAsia="Times New Roman" w:cs="Times New Roman"/>
          <w:szCs w:val="24"/>
        </w:rPr>
        <w:t xml:space="preserve"> </w:t>
      </w:r>
      <w:r>
        <w:rPr>
          <w:rFonts w:eastAsia="Times New Roman" w:cs="Times New Roman"/>
          <w:szCs w:val="24"/>
          <w:lang w:val="en-US"/>
        </w:rPr>
        <w:t>Europa</w:t>
      </w:r>
      <w:r>
        <w:rPr>
          <w:rFonts w:eastAsia="Times New Roman" w:cs="Times New Roman"/>
          <w:szCs w:val="24"/>
        </w:rPr>
        <w:t xml:space="preserve"> </w:t>
      </w:r>
      <w:r>
        <w:rPr>
          <w:rFonts w:eastAsia="Times New Roman" w:cs="Times New Roman"/>
          <w:szCs w:val="24"/>
          <w:lang w:val="en-US"/>
        </w:rPr>
        <w:t>con</w:t>
      </w:r>
      <w:r>
        <w:rPr>
          <w:rFonts w:eastAsia="Times New Roman" w:cs="Times New Roman"/>
          <w:szCs w:val="24"/>
        </w:rPr>
        <w:t xml:space="preserve"> </w:t>
      </w:r>
      <w:r>
        <w:rPr>
          <w:rFonts w:eastAsia="Times New Roman" w:cs="Times New Roman"/>
          <w:szCs w:val="24"/>
          <w:lang w:val="en-US"/>
        </w:rPr>
        <w:t>Tsipras</w:t>
      </w:r>
      <w:r>
        <w:rPr>
          <w:rFonts w:eastAsia="Times New Roman" w:cs="Times New Roman"/>
          <w:szCs w:val="24"/>
        </w:rPr>
        <w:t>» και αυτό δείχνει ταυτόχρονα μία συνέχεια και μία νέα διάσταση που έχει η παρουσία μας ως της μοναδικής Κυβέρνησης εντός της οποίας εκφράζεται και η ριζοσπαστική Αριστερά, συνέχεια με αυτούς που εξ αρχής ήθελαν μία άλλη Ευρώπη, αλλά και ευκαιρία αυτή η Ευ</w:t>
      </w:r>
      <w:r>
        <w:rPr>
          <w:rFonts w:eastAsia="Times New Roman" w:cs="Times New Roman"/>
          <w:szCs w:val="24"/>
        </w:rPr>
        <w:t xml:space="preserve">ρώπη να πάρει σάρκα και οστά, να υπάρξει με τον τρόπο που τον θέλουν οι λαοί της και όχι αυτοί που μέχρι τώρα κερδίζουν από τη θεσμική γεωμετρία και από την κατεύθυνση που έχουν πάρει οι πολιτικές της. </w:t>
      </w:r>
    </w:p>
    <w:p w14:paraId="45C5BD2B"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lastRenderedPageBreak/>
        <w:t xml:space="preserve">Επ’ ευκαιρία καταθέτω, γιατί ξέχασα να καταθέσω, στη </w:t>
      </w:r>
      <w:r>
        <w:rPr>
          <w:rFonts w:eastAsia="Times New Roman" w:cs="Times New Roman"/>
          <w:color w:val="000000"/>
          <w:szCs w:val="24"/>
        </w:rPr>
        <w:t>συζήτηση που ξεκίνησε με τη</w:t>
      </w:r>
      <w:r>
        <w:rPr>
          <w:rFonts w:eastAsia="Times New Roman" w:cs="Times New Roman"/>
          <w:color w:val="000000"/>
          <w:szCs w:val="24"/>
        </w:rPr>
        <w:t xml:space="preserve"> </w:t>
      </w:r>
      <w:r>
        <w:rPr>
          <w:rFonts w:eastAsia="Times New Roman" w:cs="Times New Roman"/>
          <w:color w:val="000000"/>
          <w:szCs w:val="24"/>
        </w:rPr>
        <w:t xml:space="preserve">Λευκή Βίβλο, έγγραφο που κατατέθηκε στο τέλος Μαρτίου του 2017 στην Ευρωπαϊκή Επιτροπή. </w:t>
      </w:r>
    </w:p>
    <w:p w14:paraId="45C5BD2C" w14:textId="77777777" w:rsidR="008C3EAA" w:rsidRDefault="00C36FE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45C5BD2D"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t>Και απλώς</w:t>
      </w:r>
      <w:r>
        <w:rPr>
          <w:rFonts w:eastAsia="Times New Roman" w:cs="Times New Roman"/>
          <w:color w:val="000000"/>
          <w:szCs w:val="24"/>
        </w:rPr>
        <w:t>,</w:t>
      </w:r>
      <w:r>
        <w:rPr>
          <w:rFonts w:eastAsia="Times New Roman" w:cs="Times New Roman"/>
          <w:color w:val="000000"/>
          <w:szCs w:val="24"/>
        </w:rPr>
        <w:t xml:space="preserve"> πάλι για τα Πρακτικά, μολονότι το είπα, επειδή αμφισβητήθηκε το ότι επιχειρήσαμε αναλυτικό διάλογο για αυτά τα ζητήματα, να πω τις ημερομηνίες και τις θεματικ</w:t>
      </w:r>
      <w:r>
        <w:rPr>
          <w:rFonts w:eastAsia="Times New Roman" w:cs="Times New Roman"/>
          <w:color w:val="000000"/>
          <w:szCs w:val="24"/>
        </w:rPr>
        <w:t>ές των συνεδριάσεων των αρμόδιων Κοινοβουλευτικών Επιτροπών:</w:t>
      </w:r>
    </w:p>
    <w:p w14:paraId="45C5BD2E"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t xml:space="preserve">Στις 22 Μαρτίου 2017, λοιπόν, η Ειδική Διαρκής Επιτροπή Ευρωπαϊκών Υποθέσεων συνεδριάζει με θέμα, ακριβώς αυτό που κουβεντιάσαμε σήμερα: «Η Λευκή Βίβλος για το μέλλον της Ευρώπης». </w:t>
      </w:r>
    </w:p>
    <w:p w14:paraId="45C5BD2F"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t>Στις 8 Ιουνίο</w:t>
      </w:r>
      <w:r>
        <w:rPr>
          <w:rFonts w:eastAsia="Times New Roman" w:cs="Times New Roman"/>
          <w:color w:val="000000"/>
          <w:szCs w:val="24"/>
        </w:rPr>
        <w:t>υ 2017, η ίδια Ειδική Διαρκής Επιτροπή Ευρωπαϊκών Υποθέσεων, σε κοινή συνεδρίαση με την Επιτροπή Εθνικής Άμυνας, Εξωτερικών Υποθέσεων και Μορφωτικών Υποθέσεων συζητά το θέμα: «</w:t>
      </w:r>
      <w:r>
        <w:rPr>
          <w:rFonts w:eastAsia="Times New Roman" w:cs="Times New Roman"/>
          <w:color w:val="000000"/>
          <w:szCs w:val="24"/>
        </w:rPr>
        <w:t xml:space="preserve">Ανοικτός </w:t>
      </w:r>
      <w:r>
        <w:rPr>
          <w:rFonts w:eastAsia="Times New Roman" w:cs="Times New Roman"/>
          <w:color w:val="000000"/>
          <w:szCs w:val="24"/>
        </w:rPr>
        <w:t xml:space="preserve">διάλογος για την Ευρώπη, </w:t>
      </w:r>
      <w:r>
        <w:rPr>
          <w:rFonts w:eastAsia="Times New Roman" w:cs="Times New Roman"/>
          <w:color w:val="000000"/>
          <w:szCs w:val="24"/>
        </w:rPr>
        <w:lastRenderedPageBreak/>
        <w:t xml:space="preserve">προκλήσεις και προοπτικές για τη </w:t>
      </w:r>
      <w:r>
        <w:rPr>
          <w:rFonts w:eastAsia="Times New Roman" w:cs="Times New Roman"/>
          <w:color w:val="000000"/>
          <w:szCs w:val="24"/>
        </w:rPr>
        <w:t>δημοκρατία</w:t>
      </w:r>
      <w:r>
        <w:rPr>
          <w:rFonts w:eastAsia="Times New Roman" w:cs="Times New Roman"/>
          <w:color w:val="000000"/>
          <w:szCs w:val="24"/>
        </w:rPr>
        <w:t>, τ</w:t>
      </w:r>
      <w:r>
        <w:rPr>
          <w:rFonts w:eastAsia="Times New Roman" w:cs="Times New Roman"/>
          <w:color w:val="000000"/>
          <w:szCs w:val="24"/>
        </w:rPr>
        <w:t xml:space="preserve">α δικαιώματα και την οικονομική πολιτική». </w:t>
      </w:r>
    </w:p>
    <w:p w14:paraId="45C5BD30"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t xml:space="preserve">Στις 17 Ιουλίου 2017 η Ειδική Διαρκής Επιτροπή Ευρωπαϊκών Υποθέσεων και η Διαρκής Επιτροπή Οικονομικών Υποθέσεων υποδέχτηκε τον Επίτροπο κ. </w:t>
      </w:r>
      <w:proofErr w:type="spellStart"/>
      <w:r>
        <w:rPr>
          <w:rFonts w:eastAsia="Times New Roman" w:cs="Times New Roman"/>
          <w:color w:val="000000"/>
          <w:szCs w:val="24"/>
        </w:rPr>
        <w:t>Έτινγκερ</w:t>
      </w:r>
      <w:proofErr w:type="spellEnd"/>
      <w:r>
        <w:rPr>
          <w:rFonts w:eastAsia="Times New Roman" w:cs="Times New Roman"/>
          <w:color w:val="000000"/>
          <w:szCs w:val="24"/>
        </w:rPr>
        <w:t xml:space="preserve"> με θέμα: «Έγγραφα προβληματισμού για το μέλλον των οικονομικών </w:t>
      </w:r>
      <w:r>
        <w:rPr>
          <w:rFonts w:eastAsia="Times New Roman" w:cs="Times New Roman"/>
          <w:color w:val="000000"/>
          <w:szCs w:val="24"/>
        </w:rPr>
        <w:t xml:space="preserve">της Ευρωπαϊκής Ένωσης ως μέρος της διαδικασίας της «Λευκής Βίβλου» για το μέλλον της Ευρώπης». </w:t>
      </w:r>
    </w:p>
    <w:p w14:paraId="45C5BD31" w14:textId="77777777" w:rsidR="008C3EAA" w:rsidRDefault="00C36FE8">
      <w:pPr>
        <w:spacing w:line="600" w:lineRule="auto"/>
        <w:ind w:firstLine="720"/>
        <w:jc w:val="both"/>
        <w:rPr>
          <w:rFonts w:eastAsia="Times New Roman" w:cs="Times New Roman"/>
          <w:color w:val="000000"/>
          <w:szCs w:val="24"/>
        </w:rPr>
      </w:pPr>
      <w:r>
        <w:rPr>
          <w:rFonts w:eastAsia="Times New Roman" w:cs="Times New Roman"/>
          <w:color w:val="000000"/>
          <w:szCs w:val="24"/>
        </w:rPr>
        <w:t>Και τέλος, στις 8 Νοεμβρίου 2017 είχαμε κοινή συνεδρίαση της Ειδικής Διαρκούς Επιτροπής Ευρωπαϊκών Υποθέσεων και της Διαρκούς Επιτροπής Εθνικής Άμυνας και Εξωτε</w:t>
      </w:r>
      <w:r>
        <w:rPr>
          <w:rFonts w:eastAsia="Times New Roman" w:cs="Times New Roman"/>
          <w:color w:val="000000"/>
          <w:szCs w:val="24"/>
        </w:rPr>
        <w:t xml:space="preserve">ρικών Υποθέσεων με θέμα: «Το </w:t>
      </w:r>
      <w:r>
        <w:rPr>
          <w:rFonts w:eastAsia="Times New Roman" w:cs="Times New Roman"/>
          <w:color w:val="000000"/>
          <w:szCs w:val="24"/>
          <w:lang w:val="en-US"/>
        </w:rPr>
        <w:t>BREXIT</w:t>
      </w:r>
      <w:r>
        <w:rPr>
          <w:rFonts w:eastAsia="Times New Roman" w:cs="Times New Roman"/>
          <w:color w:val="000000"/>
          <w:szCs w:val="24"/>
        </w:rPr>
        <w:t xml:space="preserve"> και οι επιπτώσεις στο μέλλον της Ευρωπαϊκής Ένωσης».</w:t>
      </w:r>
    </w:p>
    <w:p w14:paraId="45C5BD32" w14:textId="77777777" w:rsidR="008C3EAA" w:rsidRDefault="00C36FE8">
      <w:pPr>
        <w:spacing w:line="600" w:lineRule="auto"/>
        <w:ind w:firstLine="720"/>
        <w:jc w:val="both"/>
        <w:rPr>
          <w:rFonts w:eastAsia="Times New Roman"/>
          <w:szCs w:val="24"/>
        </w:rPr>
      </w:pPr>
      <w:r>
        <w:rPr>
          <w:rFonts w:eastAsia="Times New Roman"/>
          <w:szCs w:val="24"/>
        </w:rPr>
        <w:t>Όλα αυτά, λοιπόν, δείχνουν το αυτονόητο, ότι ακριβώς επειδή είμαστε οι μόνοι που έχουμε συγκεκριμένες προτάσεις, θέλουμε αυτές οι προτάσεις να είναι αντικείμενο δημόσι</w:t>
      </w:r>
      <w:r>
        <w:rPr>
          <w:rFonts w:eastAsia="Times New Roman"/>
          <w:szCs w:val="24"/>
        </w:rPr>
        <w:t>ας συζήτησης. Προφανώς συμφωνούμε με τις προτάσεις που ακούστηκαν</w:t>
      </w:r>
      <w:r>
        <w:rPr>
          <w:rFonts w:eastAsia="Times New Roman"/>
          <w:szCs w:val="24"/>
        </w:rPr>
        <w:t>, πρέπει</w:t>
      </w:r>
      <w:r>
        <w:rPr>
          <w:rFonts w:eastAsia="Times New Roman"/>
          <w:szCs w:val="24"/>
        </w:rPr>
        <w:t xml:space="preserve"> αυτές να μην περιοριστούν μόνο εντός του Κοινοβουλίου, αλλά να έχουν ευρύτερη απήχηση, δηλαδή να συζητήσουμε με την κοινωνία ξανά κι όχι μόνο με τους επιστήμονες. Είναι κάτι </w:t>
      </w:r>
      <w:r>
        <w:rPr>
          <w:rFonts w:eastAsia="Times New Roman"/>
          <w:szCs w:val="24"/>
        </w:rPr>
        <w:lastRenderedPageBreak/>
        <w:t>που μπορ</w:t>
      </w:r>
      <w:r>
        <w:rPr>
          <w:rFonts w:eastAsia="Times New Roman"/>
          <w:szCs w:val="24"/>
        </w:rPr>
        <w:t>ούμε να το προγραμματίσουμε, σε συνδυασμό και με τις πρωτοβουλίες που θα αναλάβετε εσείς ως Κοινοβούλιο.</w:t>
      </w:r>
    </w:p>
    <w:p w14:paraId="45C5BD33" w14:textId="77777777" w:rsidR="008C3EAA" w:rsidRDefault="00C36FE8">
      <w:pPr>
        <w:spacing w:line="600" w:lineRule="auto"/>
        <w:ind w:firstLine="720"/>
        <w:jc w:val="both"/>
        <w:rPr>
          <w:rFonts w:eastAsia="Times New Roman"/>
          <w:szCs w:val="24"/>
        </w:rPr>
      </w:pPr>
      <w:r>
        <w:rPr>
          <w:rFonts w:eastAsia="Times New Roman"/>
          <w:szCs w:val="24"/>
        </w:rPr>
        <w:t>Σας ευχαριστώ πολύ.</w:t>
      </w:r>
    </w:p>
    <w:p w14:paraId="45C5BD34" w14:textId="77777777" w:rsidR="008C3EAA" w:rsidRDefault="00C36FE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έχω την τιμή να ανακοινώσω στο Σώμα ότι ο Υπουργός Δικαιο</w:t>
      </w:r>
      <w:r>
        <w:rPr>
          <w:rFonts w:eastAsia="Times New Roman"/>
          <w:szCs w:val="24"/>
        </w:rPr>
        <w:t>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8</w:t>
      </w:r>
      <w:r>
        <w:rPr>
          <w:rFonts w:eastAsia="Times New Roman"/>
          <w:szCs w:val="24"/>
        </w:rPr>
        <w:t>-</w:t>
      </w:r>
      <w:r>
        <w:rPr>
          <w:rFonts w:eastAsia="Times New Roman"/>
          <w:szCs w:val="24"/>
        </w:rPr>
        <w:t>11</w:t>
      </w:r>
      <w:r>
        <w:rPr>
          <w:rFonts w:eastAsia="Times New Roman"/>
          <w:szCs w:val="24"/>
        </w:rPr>
        <w:t>-</w:t>
      </w:r>
      <w:r>
        <w:rPr>
          <w:rFonts w:eastAsia="Times New Roman"/>
          <w:szCs w:val="24"/>
        </w:rPr>
        <w:t>2017 ποινική δικογραφία που αφορά στον Υπουργό Εθνικής Άμυνας κ. Παναγ</w:t>
      </w:r>
      <w:r>
        <w:rPr>
          <w:rFonts w:eastAsia="Times New Roman"/>
          <w:szCs w:val="24"/>
        </w:rPr>
        <w:t>ιώτη Καμμένο.</w:t>
      </w:r>
    </w:p>
    <w:p w14:paraId="45C5BD35" w14:textId="77777777" w:rsidR="008C3EAA" w:rsidRDefault="00C36FE8">
      <w:pPr>
        <w:spacing w:line="600" w:lineRule="auto"/>
        <w:ind w:firstLine="720"/>
        <w:jc w:val="both"/>
        <w:rPr>
          <w:rFonts w:eastAsia="Times New Roman"/>
          <w:szCs w:val="24"/>
        </w:rPr>
      </w:pPr>
      <w:r>
        <w:rPr>
          <w:rFonts w:eastAsia="Times New Roman"/>
          <w:szCs w:val="24"/>
        </w:rPr>
        <w:t>Κ</w:t>
      </w:r>
      <w:r>
        <w:rPr>
          <w:rFonts w:eastAsia="Times New Roman"/>
          <w:szCs w:val="24"/>
        </w:rPr>
        <w:t>ηρύσσεται περαιωμένη η συζήτηση της υπ’ αριθμ</w:t>
      </w:r>
      <w:r>
        <w:rPr>
          <w:rFonts w:eastAsia="Times New Roman"/>
          <w:szCs w:val="24"/>
        </w:rPr>
        <w:t>όν</w:t>
      </w:r>
      <w:r>
        <w:rPr>
          <w:rFonts w:eastAsia="Times New Roman"/>
          <w:szCs w:val="24"/>
        </w:rPr>
        <w:t xml:space="preserve"> 8/6/1</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επίκαιρης επερώτησης με θέμα: «Χωρίς στρατηγική και ενεργό συμμετοχή η Ελλάδα στον διάλογο για το μέλλον της Ευρώπης».</w:t>
      </w:r>
    </w:p>
    <w:p w14:paraId="45C5BD36" w14:textId="77777777" w:rsidR="008C3EAA" w:rsidRDefault="00C36FE8">
      <w:pPr>
        <w:spacing w:line="600" w:lineRule="auto"/>
        <w:ind w:firstLine="54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δέχεστε στο σημείο αυτό να </w:t>
      </w:r>
      <w:r>
        <w:rPr>
          <w:rFonts w:eastAsia="Times New Roman"/>
          <w:szCs w:val="24"/>
        </w:rPr>
        <w:t>λύσουμε τη συνεδρίαση;</w:t>
      </w:r>
    </w:p>
    <w:p w14:paraId="45C5BD37" w14:textId="77777777" w:rsidR="008C3EAA" w:rsidRDefault="00C36FE8">
      <w:pPr>
        <w:spacing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5C5BD38" w14:textId="77777777" w:rsidR="008C3EAA" w:rsidRDefault="00C36FE8">
      <w:pPr>
        <w:spacing w:line="600" w:lineRule="auto"/>
        <w:ind w:firstLine="54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Με τη συναίνεση του Σώματος και ώρα 21.16΄ </w:t>
      </w:r>
      <w:proofErr w:type="spellStart"/>
      <w:r>
        <w:rPr>
          <w:rFonts w:eastAsia="Times New Roman"/>
          <w:szCs w:val="24"/>
        </w:rPr>
        <w:t>λύεται</w:t>
      </w:r>
      <w:proofErr w:type="spellEnd"/>
      <w:r>
        <w:rPr>
          <w:rFonts w:eastAsia="Times New Roman"/>
          <w:szCs w:val="24"/>
        </w:rPr>
        <w:t xml:space="preserve"> η συνεδρίαση για αύριο, ημέρα Τρίτη 5 Δεκεμβρίου 2017 και ώρα 12.00΄, με αντικείμενο εργασιών του Σώμα</w:t>
      </w:r>
      <w:r>
        <w:rPr>
          <w:rFonts w:eastAsia="Times New Roman"/>
          <w:szCs w:val="24"/>
        </w:rPr>
        <w:t>τος</w:t>
      </w:r>
      <w:r>
        <w:rPr>
          <w:rFonts w:eastAsia="Times New Roman"/>
          <w:szCs w:val="24"/>
        </w:rPr>
        <w:t>:</w:t>
      </w:r>
      <w:r>
        <w:rPr>
          <w:rFonts w:eastAsia="Times New Roman"/>
          <w:szCs w:val="24"/>
        </w:rPr>
        <w:t xml:space="preserve"> νομοθετική εργασία, σύμφωνα με την ημερήσια διάταξη που σας έχει διανεμηθεί. </w:t>
      </w:r>
    </w:p>
    <w:p w14:paraId="45C5BD39" w14:textId="77777777" w:rsidR="008C3EAA" w:rsidRDefault="00C36FE8">
      <w:pPr>
        <w:spacing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r>
        <w:rPr>
          <w:rFonts w:eastAsia="Times New Roman"/>
          <w:szCs w:val="24"/>
        </w:rPr>
        <w:t xml:space="preserve"> </w:t>
      </w:r>
    </w:p>
    <w:sectPr w:rsidR="008C3E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UF1RapsQ3yWFTV0YPusi4TdvVNU=" w:salt="DsaTtiehSCkETwnDzfCs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AA"/>
    <w:rsid w:val="00323186"/>
    <w:rsid w:val="008C3EAA"/>
    <w:rsid w:val="00C36F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BA6A"/>
  <w15:docId w15:val="{5A61FC59-5D62-4EFA-B477-00EF5EB9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C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B6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553</MetadataID>
    <Session xmlns="641f345b-441b-4b81-9152-adc2e73ba5e1">Γ´</Session>
    <Date xmlns="641f345b-441b-4b81-9152-adc2e73ba5e1">2017-12-03T22:00:00+00:00</Date>
    <Status xmlns="641f345b-441b-4b81-9152-adc2e73ba5e1">
      <Url>http://srv-sp1/praktika/Lists/Incoming_Metadata/EditForm.aspx?ID=553&amp;Source=/praktika/Recordings_Library/Forms/AllItems.aspx</Url>
      <Description>Δημοσιεύτηκε</Description>
    </Status>
    <Meeting xmlns="641f345b-441b-4b81-9152-adc2e73ba5e1">ΛΘ´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0D7B6F-DBCD-420D-B858-7ACF73BDB9FA}">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EDC1458A-2C0F-4379-8624-78CCE4197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ED7BD9-2ACA-4B90-A835-C46B55E286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30649</Words>
  <Characters>165508</Characters>
  <Application>Microsoft Office Word</Application>
  <DocSecurity>0</DocSecurity>
  <Lines>1379</Lines>
  <Paragraphs>391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2017-12-08T10:04:00Z</dcterms:created>
  <dcterms:modified xsi:type="dcterms:W3CDTF">2017-12-08T10:04:00Z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