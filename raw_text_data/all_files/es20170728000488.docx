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D1448" w14:textId="77777777" w:rsidR="00261538" w:rsidRPr="00261538" w:rsidRDefault="00261538" w:rsidP="00261538">
      <w:pPr>
        <w:spacing w:after="0" w:line="360" w:lineRule="auto"/>
        <w:rPr>
          <w:ins w:id="0" w:author="Φλούδα Χριστίνα" w:date="2017-08-03T09:52:00Z"/>
          <w:rFonts w:eastAsia="Times New Roman"/>
          <w:szCs w:val="24"/>
          <w:lang w:eastAsia="en-US"/>
        </w:rPr>
      </w:pPr>
      <w:bookmarkStart w:id="1" w:name="_GoBack"/>
      <w:bookmarkEnd w:id="1"/>
      <w:ins w:id="2" w:author="Φλούδα Χριστίνα" w:date="2017-08-03T09:52:00Z">
        <w:r w:rsidRPr="0026153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79FD4F8" w14:textId="77777777" w:rsidR="00261538" w:rsidRPr="00261538" w:rsidRDefault="00261538" w:rsidP="00261538">
      <w:pPr>
        <w:spacing w:after="0" w:line="360" w:lineRule="auto"/>
        <w:rPr>
          <w:ins w:id="3" w:author="Φλούδα Χριστίνα" w:date="2017-08-03T09:52:00Z"/>
          <w:rFonts w:eastAsia="Times New Roman"/>
          <w:szCs w:val="24"/>
          <w:lang w:eastAsia="en-US"/>
        </w:rPr>
      </w:pPr>
    </w:p>
    <w:p w14:paraId="19B9D429" w14:textId="77777777" w:rsidR="00261538" w:rsidRPr="00261538" w:rsidRDefault="00261538" w:rsidP="00261538">
      <w:pPr>
        <w:spacing w:after="0" w:line="360" w:lineRule="auto"/>
        <w:rPr>
          <w:ins w:id="4" w:author="Φλούδα Χριστίνα" w:date="2017-08-03T09:52:00Z"/>
          <w:rFonts w:eastAsia="Times New Roman"/>
          <w:szCs w:val="24"/>
          <w:lang w:eastAsia="en-US"/>
        </w:rPr>
      </w:pPr>
      <w:ins w:id="5" w:author="Φλούδα Χριστίνα" w:date="2017-08-03T09:52:00Z">
        <w:r w:rsidRPr="00261538">
          <w:rPr>
            <w:rFonts w:eastAsia="Times New Roman"/>
            <w:szCs w:val="24"/>
            <w:lang w:eastAsia="en-US"/>
          </w:rPr>
          <w:t>ΠΙΝΑΚΑΣ ΠΕΡΙΕΧΟΜΕΝΩΝ</w:t>
        </w:r>
      </w:ins>
    </w:p>
    <w:p w14:paraId="090CE6DD" w14:textId="77777777" w:rsidR="00261538" w:rsidRPr="00261538" w:rsidRDefault="00261538" w:rsidP="00261538">
      <w:pPr>
        <w:spacing w:after="0" w:line="360" w:lineRule="auto"/>
        <w:rPr>
          <w:ins w:id="6" w:author="Φλούδα Χριστίνα" w:date="2017-08-03T09:52:00Z"/>
          <w:rFonts w:eastAsia="Times New Roman"/>
          <w:szCs w:val="24"/>
          <w:lang w:eastAsia="en-US"/>
        </w:rPr>
      </w:pPr>
      <w:ins w:id="7" w:author="Φλούδα Χριστίνα" w:date="2017-08-03T09:52:00Z">
        <w:r w:rsidRPr="00261538">
          <w:rPr>
            <w:rFonts w:eastAsia="Times New Roman"/>
            <w:szCs w:val="24"/>
            <w:lang w:eastAsia="en-US"/>
          </w:rPr>
          <w:t xml:space="preserve">ΙΖ΄ ΠΕΡΙΟΔΟΣ </w:t>
        </w:r>
      </w:ins>
    </w:p>
    <w:p w14:paraId="4F016814" w14:textId="77777777" w:rsidR="00261538" w:rsidRPr="00261538" w:rsidRDefault="00261538" w:rsidP="00261538">
      <w:pPr>
        <w:spacing w:after="0" w:line="360" w:lineRule="auto"/>
        <w:rPr>
          <w:ins w:id="8" w:author="Φλούδα Χριστίνα" w:date="2017-08-03T09:52:00Z"/>
          <w:rFonts w:eastAsia="Times New Roman"/>
          <w:szCs w:val="24"/>
          <w:lang w:eastAsia="en-US"/>
        </w:rPr>
      </w:pPr>
      <w:ins w:id="9" w:author="Φλούδα Χριστίνα" w:date="2017-08-03T09:52:00Z">
        <w:r w:rsidRPr="00261538">
          <w:rPr>
            <w:rFonts w:eastAsia="Times New Roman"/>
            <w:szCs w:val="24"/>
            <w:lang w:eastAsia="en-US"/>
          </w:rPr>
          <w:t>ΠΡΟΕΔΡΕΥΟΜΕΝΗΣ ΚΟΙΝΟΒΟΥΛΕΥΤΙΚΗΣ ΔΗΜΟΚΡΑΤΙΑΣ</w:t>
        </w:r>
      </w:ins>
    </w:p>
    <w:p w14:paraId="04029F29" w14:textId="77777777" w:rsidR="00261538" w:rsidRPr="00261538" w:rsidRDefault="00261538" w:rsidP="00261538">
      <w:pPr>
        <w:spacing w:after="0" w:line="360" w:lineRule="auto"/>
        <w:rPr>
          <w:ins w:id="10" w:author="Φλούδα Χριστίνα" w:date="2017-08-03T09:52:00Z"/>
          <w:rFonts w:eastAsia="Times New Roman"/>
          <w:szCs w:val="24"/>
          <w:lang w:eastAsia="en-US"/>
        </w:rPr>
      </w:pPr>
      <w:ins w:id="11" w:author="Φλούδα Χριστίνα" w:date="2017-08-03T09:52:00Z">
        <w:r w:rsidRPr="00261538">
          <w:rPr>
            <w:rFonts w:eastAsia="Times New Roman"/>
            <w:szCs w:val="24"/>
            <w:lang w:eastAsia="en-US"/>
          </w:rPr>
          <w:t>ΣΥΝΟΔΟΣ Β΄</w:t>
        </w:r>
      </w:ins>
    </w:p>
    <w:p w14:paraId="73A09DD7" w14:textId="77777777" w:rsidR="00261538" w:rsidRPr="00261538" w:rsidRDefault="00261538" w:rsidP="00261538">
      <w:pPr>
        <w:spacing w:after="0" w:line="360" w:lineRule="auto"/>
        <w:rPr>
          <w:ins w:id="12" w:author="Φλούδα Χριστίνα" w:date="2017-08-03T09:52:00Z"/>
          <w:rFonts w:eastAsia="Times New Roman"/>
          <w:szCs w:val="24"/>
          <w:lang w:eastAsia="en-US"/>
        </w:rPr>
      </w:pPr>
    </w:p>
    <w:p w14:paraId="73D438EA" w14:textId="77777777" w:rsidR="00261538" w:rsidRPr="00261538" w:rsidRDefault="00261538" w:rsidP="00261538">
      <w:pPr>
        <w:spacing w:after="0" w:line="360" w:lineRule="auto"/>
        <w:rPr>
          <w:ins w:id="13" w:author="Φλούδα Χριστίνα" w:date="2017-08-03T09:52:00Z"/>
          <w:rFonts w:eastAsia="Times New Roman"/>
          <w:szCs w:val="24"/>
          <w:lang w:eastAsia="en-US"/>
        </w:rPr>
      </w:pPr>
      <w:ins w:id="14" w:author="Φλούδα Χριστίνα" w:date="2017-08-03T09:52:00Z">
        <w:r w:rsidRPr="00261538">
          <w:rPr>
            <w:rFonts w:eastAsia="Times New Roman"/>
            <w:szCs w:val="24"/>
            <w:lang w:eastAsia="en-US"/>
          </w:rPr>
          <w:t>ΣΥΝΕΔΡΙΑΣΗ ΡΞ΄</w:t>
        </w:r>
      </w:ins>
    </w:p>
    <w:p w14:paraId="2F9853EF" w14:textId="77777777" w:rsidR="00261538" w:rsidRPr="00261538" w:rsidRDefault="00261538" w:rsidP="00261538">
      <w:pPr>
        <w:spacing w:after="0" w:line="360" w:lineRule="auto"/>
        <w:rPr>
          <w:ins w:id="15" w:author="Φλούδα Χριστίνα" w:date="2017-08-03T09:52:00Z"/>
          <w:rFonts w:eastAsia="Times New Roman"/>
          <w:szCs w:val="24"/>
          <w:lang w:eastAsia="en-US"/>
        </w:rPr>
      </w:pPr>
      <w:ins w:id="16" w:author="Φλούδα Χριστίνα" w:date="2017-08-03T09:52:00Z">
        <w:r w:rsidRPr="00261538">
          <w:rPr>
            <w:rFonts w:eastAsia="Times New Roman"/>
            <w:szCs w:val="24"/>
            <w:lang w:eastAsia="en-US"/>
          </w:rPr>
          <w:t>Παρασκευή  28 Ιουλίου 2017</w:t>
        </w:r>
      </w:ins>
    </w:p>
    <w:p w14:paraId="01D8B319" w14:textId="77777777" w:rsidR="00261538" w:rsidRPr="00261538" w:rsidRDefault="00261538" w:rsidP="00261538">
      <w:pPr>
        <w:spacing w:after="0" w:line="360" w:lineRule="auto"/>
        <w:rPr>
          <w:ins w:id="17" w:author="Φλούδα Χριστίνα" w:date="2017-08-03T09:52:00Z"/>
          <w:rFonts w:eastAsia="Times New Roman"/>
          <w:szCs w:val="24"/>
          <w:lang w:eastAsia="en-US"/>
        </w:rPr>
      </w:pPr>
    </w:p>
    <w:p w14:paraId="715B6D31" w14:textId="77777777" w:rsidR="00261538" w:rsidRPr="00261538" w:rsidRDefault="00261538" w:rsidP="00261538">
      <w:pPr>
        <w:spacing w:after="0" w:line="360" w:lineRule="auto"/>
        <w:rPr>
          <w:ins w:id="18" w:author="Φλούδα Χριστίνα" w:date="2017-08-03T09:52:00Z"/>
          <w:rFonts w:eastAsia="Times New Roman"/>
          <w:szCs w:val="24"/>
          <w:lang w:eastAsia="en-US"/>
        </w:rPr>
      </w:pPr>
      <w:ins w:id="19" w:author="Φλούδα Χριστίνα" w:date="2017-08-03T09:52:00Z">
        <w:r w:rsidRPr="00261538">
          <w:rPr>
            <w:rFonts w:eastAsia="Times New Roman"/>
            <w:szCs w:val="24"/>
            <w:lang w:eastAsia="en-US"/>
          </w:rPr>
          <w:t>ΘΕΜΑΤΑ</w:t>
        </w:r>
      </w:ins>
    </w:p>
    <w:p w14:paraId="5B78E9F6" w14:textId="77777777" w:rsidR="00261538" w:rsidRPr="00261538" w:rsidRDefault="00261538" w:rsidP="00261538">
      <w:pPr>
        <w:spacing w:after="0" w:line="360" w:lineRule="auto"/>
        <w:rPr>
          <w:ins w:id="20" w:author="Φλούδα Χριστίνα" w:date="2017-08-03T09:52:00Z"/>
          <w:rFonts w:eastAsia="Times New Roman"/>
          <w:szCs w:val="24"/>
          <w:lang w:eastAsia="en-US"/>
        </w:rPr>
      </w:pPr>
      <w:ins w:id="21" w:author="Φλούδα Χριστίνα" w:date="2017-08-03T09:52:00Z">
        <w:r w:rsidRPr="00261538">
          <w:rPr>
            <w:rFonts w:eastAsia="Times New Roman"/>
            <w:szCs w:val="24"/>
            <w:lang w:eastAsia="en-US"/>
          </w:rPr>
          <w:t xml:space="preserve"> </w:t>
        </w:r>
        <w:r w:rsidRPr="00261538">
          <w:rPr>
            <w:rFonts w:eastAsia="Times New Roman"/>
            <w:szCs w:val="24"/>
            <w:lang w:eastAsia="en-US"/>
          </w:rPr>
          <w:br/>
          <w:t xml:space="preserve">Α. ΕΙΔΙΚΑ ΘΕΜΑΤΑ </w:t>
        </w:r>
        <w:r w:rsidRPr="00261538">
          <w:rPr>
            <w:rFonts w:eastAsia="Times New Roman"/>
            <w:szCs w:val="24"/>
            <w:lang w:eastAsia="en-US"/>
          </w:rPr>
          <w:br/>
          <w:t xml:space="preserve">1. Επικύρωση Πρακτικών, σελ. </w:t>
        </w:r>
        <w:r w:rsidRPr="00261538">
          <w:rPr>
            <w:rFonts w:eastAsia="Times New Roman"/>
            <w:szCs w:val="24"/>
            <w:lang w:eastAsia="en-US"/>
          </w:rPr>
          <w:br/>
          <w:t xml:space="preserve">2. Ανακοινώνεται ότι τη συνεδρίαση παρακολουθούν μέλη του Μη Κερδοσκοπικού Οργανισμού INTER ALIA, σελ. </w:t>
        </w:r>
      </w:ins>
    </w:p>
    <w:p w14:paraId="48B46832" w14:textId="77777777" w:rsidR="00261538" w:rsidRPr="00261538" w:rsidRDefault="00261538" w:rsidP="00261538">
      <w:pPr>
        <w:spacing w:after="0" w:line="360" w:lineRule="auto"/>
        <w:rPr>
          <w:ins w:id="22" w:author="Φλούδα Χριστίνα" w:date="2017-08-03T09:52:00Z"/>
          <w:rFonts w:eastAsia="Times New Roman"/>
          <w:szCs w:val="24"/>
          <w:lang w:eastAsia="en-US"/>
        </w:rPr>
      </w:pPr>
      <w:ins w:id="23" w:author="Φλούδα Χριστίνα" w:date="2017-08-03T09:52:00Z">
        <w:r w:rsidRPr="00261538">
          <w:rPr>
            <w:rFonts w:eastAsia="Times New Roman"/>
            <w:szCs w:val="24"/>
            <w:lang w:eastAsia="en-US"/>
            <w:rPrChange w:id="24" w:author="Φλούδα Χριστίνα" w:date="2017-08-03T09:52:00Z">
              <w:rPr>
                <w:rFonts w:eastAsia="Times New Roman"/>
                <w:szCs w:val="24"/>
                <w:lang w:val="en-US" w:eastAsia="en-US"/>
              </w:rPr>
            </w:rPrChange>
          </w:rPr>
          <w:t xml:space="preserve">3. </w:t>
        </w:r>
        <w:r w:rsidRPr="00261538">
          <w:rPr>
            <w:rFonts w:eastAsia="Times New Roman"/>
            <w:szCs w:val="24"/>
            <w:lang w:eastAsia="en-US"/>
          </w:rPr>
          <w:t>Επί διαδικαστικού θέματος, σελ.</w:t>
        </w:r>
        <w:r w:rsidRPr="00261538">
          <w:rPr>
            <w:rFonts w:eastAsia="Times New Roman"/>
            <w:szCs w:val="24"/>
            <w:lang w:eastAsia="en-US"/>
          </w:rPr>
          <w:br/>
        </w:r>
        <w:r w:rsidRPr="00261538">
          <w:rPr>
            <w:rFonts w:eastAsia="Times New Roman"/>
            <w:szCs w:val="24"/>
            <w:lang w:eastAsia="en-US"/>
            <w:rPrChange w:id="25" w:author="Φλούδα Χριστίνα" w:date="2017-08-03T09:52:00Z">
              <w:rPr>
                <w:rFonts w:eastAsia="Times New Roman"/>
                <w:szCs w:val="24"/>
                <w:lang w:val="en-US" w:eastAsia="en-US"/>
              </w:rPr>
            </w:rPrChange>
          </w:rPr>
          <w:t>4</w:t>
        </w:r>
        <w:r w:rsidRPr="00261538">
          <w:rPr>
            <w:rFonts w:eastAsia="Times New Roman"/>
            <w:szCs w:val="24"/>
            <w:lang w:eastAsia="en-US"/>
          </w:rPr>
          <w:t xml:space="preserve">. Αποχώρηση των Βουλευτών της Ν.Δ. από τη συζήτηση του σχεδίου νόμου του Υπουργείου Οικονομικών, σελ. </w:t>
        </w:r>
        <w:r w:rsidRPr="00261538">
          <w:rPr>
            <w:rFonts w:eastAsia="Times New Roman"/>
            <w:szCs w:val="24"/>
            <w:lang w:eastAsia="en-US"/>
          </w:rPr>
          <w:br/>
          <w:t xml:space="preserve"> </w:t>
        </w:r>
        <w:r w:rsidRPr="00261538">
          <w:rPr>
            <w:rFonts w:eastAsia="Times New Roman"/>
            <w:szCs w:val="24"/>
            <w:lang w:eastAsia="en-US"/>
          </w:rPr>
          <w:br/>
          <w:t xml:space="preserve">Β. ΚΟΙΝΟΒΟΥΛΕΥΤΙΚΟΣ ΕΛΕΓΧΟΣ </w:t>
        </w:r>
        <w:r w:rsidRPr="00261538">
          <w:rPr>
            <w:rFonts w:eastAsia="Times New Roman"/>
            <w:szCs w:val="24"/>
            <w:lang w:eastAsia="en-US"/>
          </w:rPr>
          <w:br/>
          <w:t xml:space="preserve">Ανακοίνωση του δελτίου επικαίρων ερωτήσεων της Δευτέρας 31 Ιουλίου 2017, σελ. </w:t>
        </w:r>
        <w:r w:rsidRPr="00261538">
          <w:rPr>
            <w:rFonts w:eastAsia="Times New Roman"/>
            <w:szCs w:val="24"/>
            <w:lang w:eastAsia="en-US"/>
          </w:rPr>
          <w:br/>
          <w:t xml:space="preserve"> </w:t>
        </w:r>
        <w:r w:rsidRPr="00261538">
          <w:rPr>
            <w:rFonts w:eastAsia="Times New Roman"/>
            <w:szCs w:val="24"/>
            <w:lang w:eastAsia="en-US"/>
          </w:rPr>
          <w:br/>
          <w:t xml:space="preserve">Γ. ΝΟΜΟΘΕΤΙΚΗ ΕΡΓΑΣΙΑ </w:t>
        </w:r>
        <w:r w:rsidRPr="00261538">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Οικονομικών: «Προσαρμογή της Ελληνικής Νομοθεσίας στις διατάξεις της Οδηγίας (ΕΕ) 2016/881 και άλλες διατάξεις, σελ. </w:t>
        </w:r>
        <w:r w:rsidRPr="00261538">
          <w:rPr>
            <w:rFonts w:eastAsia="Times New Roman"/>
            <w:szCs w:val="24"/>
            <w:lang w:eastAsia="en-US"/>
          </w:rPr>
          <w:br/>
        </w:r>
      </w:ins>
    </w:p>
    <w:p w14:paraId="4C0E1A3C" w14:textId="77777777" w:rsidR="00261538" w:rsidRPr="00261538" w:rsidRDefault="00261538" w:rsidP="00261538">
      <w:pPr>
        <w:spacing w:after="0" w:line="360" w:lineRule="auto"/>
        <w:rPr>
          <w:ins w:id="26" w:author="Φλούδα Χριστίνα" w:date="2017-08-03T09:52:00Z"/>
          <w:rFonts w:eastAsia="Times New Roman"/>
          <w:szCs w:val="24"/>
          <w:lang w:eastAsia="en-US"/>
        </w:rPr>
      </w:pPr>
    </w:p>
    <w:p w14:paraId="541141FE" w14:textId="77777777" w:rsidR="00261538" w:rsidRPr="00261538" w:rsidRDefault="00261538" w:rsidP="00261538">
      <w:pPr>
        <w:spacing w:after="0" w:line="360" w:lineRule="auto"/>
        <w:rPr>
          <w:ins w:id="27" w:author="Φλούδα Χριστίνα" w:date="2017-08-03T09:52:00Z"/>
          <w:rFonts w:eastAsia="Times New Roman"/>
          <w:szCs w:val="24"/>
          <w:lang w:eastAsia="en-US"/>
        </w:rPr>
      </w:pPr>
    </w:p>
    <w:p w14:paraId="351D9114" w14:textId="77777777" w:rsidR="00261538" w:rsidRPr="00261538" w:rsidRDefault="00261538" w:rsidP="00261538">
      <w:pPr>
        <w:spacing w:after="0" w:line="360" w:lineRule="auto"/>
        <w:rPr>
          <w:ins w:id="28" w:author="Φλούδα Χριστίνα" w:date="2017-08-03T09:52:00Z"/>
          <w:rFonts w:eastAsia="Times New Roman"/>
          <w:szCs w:val="24"/>
          <w:lang w:eastAsia="en-US"/>
        </w:rPr>
      </w:pPr>
    </w:p>
    <w:p w14:paraId="4A538402" w14:textId="77777777" w:rsidR="00261538" w:rsidRPr="00261538" w:rsidRDefault="00261538" w:rsidP="00261538">
      <w:pPr>
        <w:spacing w:after="0" w:line="360" w:lineRule="auto"/>
        <w:rPr>
          <w:ins w:id="29" w:author="Φλούδα Χριστίνα" w:date="2017-08-03T09:52:00Z"/>
          <w:rFonts w:eastAsia="Times New Roman"/>
          <w:szCs w:val="24"/>
          <w:lang w:eastAsia="en-US"/>
        </w:rPr>
      </w:pPr>
      <w:ins w:id="30" w:author="Φλούδα Χριστίνα" w:date="2017-08-03T09:52:00Z">
        <w:r w:rsidRPr="00261538">
          <w:rPr>
            <w:rFonts w:eastAsia="Times New Roman"/>
            <w:szCs w:val="24"/>
            <w:lang w:eastAsia="en-US"/>
          </w:rPr>
          <w:t>ΠΡΟΕΔΡΕΥΟΝΤΕΣ</w:t>
        </w:r>
      </w:ins>
    </w:p>
    <w:p w14:paraId="00FC0F1B" w14:textId="77777777" w:rsidR="00261538" w:rsidRPr="00261538" w:rsidRDefault="00261538" w:rsidP="00261538">
      <w:pPr>
        <w:spacing w:after="0" w:line="360" w:lineRule="auto"/>
        <w:rPr>
          <w:ins w:id="31" w:author="Φλούδα Χριστίνα" w:date="2017-08-03T09:52:00Z"/>
          <w:rFonts w:eastAsia="Times New Roman"/>
          <w:szCs w:val="24"/>
          <w:lang w:eastAsia="en-US"/>
        </w:rPr>
      </w:pPr>
      <w:ins w:id="32" w:author="Φλούδα Χριστίνα" w:date="2017-08-03T09:52:00Z">
        <w:r w:rsidRPr="00261538">
          <w:rPr>
            <w:rFonts w:eastAsia="Times New Roman"/>
            <w:szCs w:val="24"/>
            <w:lang w:eastAsia="en-US"/>
          </w:rPr>
          <w:t>ΚΑΚΛΑΜΑΝΗΣ Ν. , σελ.</w:t>
        </w:r>
        <w:r w:rsidRPr="00261538">
          <w:rPr>
            <w:rFonts w:eastAsia="Times New Roman"/>
            <w:szCs w:val="24"/>
            <w:lang w:eastAsia="en-US"/>
          </w:rPr>
          <w:br/>
          <w:t>ΚΡΕΜΑΣΤΙΝΟΣ Δ. , σελ.</w:t>
        </w:r>
        <w:r w:rsidRPr="00261538">
          <w:rPr>
            <w:rFonts w:eastAsia="Times New Roman"/>
            <w:szCs w:val="24"/>
            <w:lang w:eastAsia="en-US"/>
          </w:rPr>
          <w:br/>
        </w:r>
      </w:ins>
    </w:p>
    <w:p w14:paraId="60DC3222" w14:textId="77777777" w:rsidR="00261538" w:rsidRPr="00261538" w:rsidRDefault="00261538" w:rsidP="00261538">
      <w:pPr>
        <w:spacing w:after="0" w:line="360" w:lineRule="auto"/>
        <w:rPr>
          <w:ins w:id="33" w:author="Φλούδα Χριστίνα" w:date="2017-08-03T09:52:00Z"/>
          <w:rFonts w:eastAsia="Times New Roman"/>
          <w:szCs w:val="24"/>
          <w:lang w:eastAsia="en-US"/>
        </w:rPr>
      </w:pPr>
    </w:p>
    <w:p w14:paraId="7A7C2C73" w14:textId="77777777" w:rsidR="00261538" w:rsidRPr="00261538" w:rsidRDefault="00261538" w:rsidP="00261538">
      <w:pPr>
        <w:spacing w:after="0" w:line="360" w:lineRule="auto"/>
        <w:rPr>
          <w:ins w:id="34" w:author="Φλούδα Χριστίνα" w:date="2017-08-03T09:52:00Z"/>
          <w:rFonts w:eastAsia="Times New Roman"/>
          <w:szCs w:val="24"/>
          <w:lang w:eastAsia="en-US"/>
        </w:rPr>
      </w:pPr>
      <w:ins w:id="35" w:author="Φλούδα Χριστίνα" w:date="2017-08-03T09:52:00Z">
        <w:r w:rsidRPr="00261538">
          <w:rPr>
            <w:rFonts w:eastAsia="Times New Roman"/>
            <w:szCs w:val="24"/>
            <w:lang w:eastAsia="en-US"/>
          </w:rPr>
          <w:t>ΟΜΙΛΗΤΕΣ</w:t>
        </w:r>
      </w:ins>
    </w:p>
    <w:p w14:paraId="598B03C9" w14:textId="08C224E0" w:rsidR="00261538" w:rsidRDefault="00261538" w:rsidP="00261538">
      <w:pPr>
        <w:spacing w:line="600" w:lineRule="auto"/>
        <w:ind w:firstLine="720"/>
        <w:jc w:val="both"/>
        <w:rPr>
          <w:ins w:id="36" w:author="Φλούδα Χριστίνα" w:date="2017-08-03T09:52:00Z"/>
          <w:rFonts w:eastAsia="Times New Roman"/>
          <w:szCs w:val="24"/>
        </w:rPr>
        <w:pPrChange w:id="37" w:author="Φλούδα Χριστίνα" w:date="2017-08-03T09:52:00Z">
          <w:pPr>
            <w:spacing w:line="600" w:lineRule="auto"/>
            <w:ind w:firstLine="720"/>
            <w:jc w:val="center"/>
          </w:pPr>
        </w:pPrChange>
      </w:pPr>
      <w:ins w:id="38" w:author="Φλούδα Χριστίνα" w:date="2017-08-03T09:52:00Z">
        <w:r w:rsidRPr="00261538">
          <w:rPr>
            <w:rFonts w:eastAsia="Times New Roman"/>
            <w:szCs w:val="24"/>
            <w:lang w:eastAsia="en-US"/>
          </w:rPr>
          <w:br/>
          <w:t>Α. Επί διαδικαστικού θέματος:</w:t>
        </w:r>
        <w:r w:rsidRPr="00261538">
          <w:rPr>
            <w:rFonts w:eastAsia="Times New Roman"/>
            <w:szCs w:val="24"/>
            <w:lang w:eastAsia="en-US"/>
          </w:rPr>
          <w:br/>
          <w:t>ΚΑΚΛΑΜΑΝΗΣ Ν. , σελ.</w:t>
        </w:r>
        <w:r w:rsidRPr="00261538">
          <w:rPr>
            <w:rFonts w:eastAsia="Times New Roman"/>
            <w:szCs w:val="24"/>
            <w:lang w:eastAsia="en-US"/>
          </w:rPr>
          <w:br/>
          <w:t>ΚΑΤΣΙΚΗΣ Κ. , σελ.</w:t>
        </w:r>
        <w:r w:rsidRPr="00261538">
          <w:rPr>
            <w:rFonts w:eastAsia="Times New Roman"/>
            <w:szCs w:val="24"/>
            <w:lang w:eastAsia="en-US"/>
          </w:rPr>
          <w:br/>
          <w:t>ΚΟΥΤΣΟΥΚΟΣ Γ. , σελ.</w:t>
        </w:r>
        <w:r w:rsidRPr="00261538">
          <w:rPr>
            <w:rFonts w:eastAsia="Times New Roman"/>
            <w:szCs w:val="24"/>
            <w:lang w:eastAsia="en-US"/>
          </w:rPr>
          <w:br/>
          <w:t>ΚΡΕΜΑΣΤΙΝΟΣ Δ. , σελ.</w:t>
        </w:r>
        <w:r w:rsidRPr="00261538">
          <w:rPr>
            <w:rFonts w:eastAsia="Times New Roman"/>
            <w:szCs w:val="24"/>
            <w:lang w:eastAsia="en-US"/>
          </w:rPr>
          <w:br/>
          <w:t>ΛΑΖΑΡΙΔΗΣ Γ. , σελ.</w:t>
        </w:r>
        <w:r w:rsidRPr="00261538">
          <w:rPr>
            <w:rFonts w:eastAsia="Times New Roman"/>
            <w:szCs w:val="24"/>
            <w:lang w:eastAsia="en-US"/>
          </w:rPr>
          <w:br/>
          <w:t>ΜΑΝΙΑΤΗΣ Ι. , σελ.</w:t>
        </w:r>
        <w:r w:rsidRPr="00261538">
          <w:rPr>
            <w:rFonts w:eastAsia="Times New Roman"/>
            <w:szCs w:val="24"/>
            <w:lang w:eastAsia="en-US"/>
          </w:rPr>
          <w:br/>
          <w:t>ΜΑΝΤΑΣ Χ. , σελ.</w:t>
        </w:r>
        <w:r w:rsidRPr="00261538">
          <w:rPr>
            <w:rFonts w:eastAsia="Times New Roman"/>
            <w:szCs w:val="24"/>
            <w:lang w:eastAsia="en-US"/>
          </w:rPr>
          <w:br/>
          <w:t>ΠΑΝΑΓΙΩΤΑΡΟΣ Η. , σελ.</w:t>
        </w:r>
        <w:r w:rsidRPr="00261538">
          <w:rPr>
            <w:rFonts w:eastAsia="Times New Roman"/>
            <w:szCs w:val="24"/>
            <w:lang w:eastAsia="en-US"/>
          </w:rPr>
          <w:br/>
          <w:t>ΠΑΠΑΝΑΤΣΙΟΥ Α. , σελ.</w:t>
        </w:r>
        <w:r w:rsidRPr="00261538">
          <w:rPr>
            <w:rFonts w:eastAsia="Times New Roman"/>
            <w:szCs w:val="24"/>
            <w:lang w:eastAsia="en-US"/>
          </w:rPr>
          <w:br/>
        </w:r>
        <w:r w:rsidRPr="00261538">
          <w:rPr>
            <w:rFonts w:eastAsia="Times New Roman"/>
            <w:szCs w:val="24"/>
            <w:lang w:eastAsia="en-US"/>
          </w:rPr>
          <w:br/>
          <w:t>Β. Επί του σχεδίου νόμου του Υπουργείου Οικονομικών:</w:t>
        </w:r>
        <w:r w:rsidRPr="00261538">
          <w:rPr>
            <w:rFonts w:eastAsia="Times New Roman"/>
            <w:szCs w:val="24"/>
            <w:lang w:eastAsia="en-US"/>
          </w:rPr>
          <w:br/>
          <w:t>ΓΕΡΜΕΝΗΣ Γ. , σελ.</w:t>
        </w:r>
        <w:r w:rsidRPr="00261538">
          <w:rPr>
            <w:rFonts w:eastAsia="Times New Roman"/>
            <w:szCs w:val="24"/>
            <w:lang w:eastAsia="en-US"/>
          </w:rPr>
          <w:br/>
          <w:t>ΚΑΜΜΕΝΟΣ Δ. , σελ.</w:t>
        </w:r>
        <w:r w:rsidRPr="00261538">
          <w:rPr>
            <w:rFonts w:eastAsia="Times New Roman"/>
            <w:szCs w:val="24"/>
            <w:lang w:eastAsia="en-US"/>
          </w:rPr>
          <w:br/>
          <w:t>ΚΕΦΑΛΟΓΙΑΝΝΗΣ Ι. , σελ.</w:t>
        </w:r>
        <w:r w:rsidRPr="00261538">
          <w:rPr>
            <w:rFonts w:eastAsia="Times New Roman"/>
            <w:szCs w:val="24"/>
            <w:lang w:eastAsia="en-US"/>
          </w:rPr>
          <w:br/>
          <w:t>ΚΟΥΝΤΟΥΡΑ  Έ. , σελ.</w:t>
        </w:r>
        <w:r w:rsidRPr="00261538">
          <w:rPr>
            <w:rFonts w:eastAsia="Times New Roman"/>
            <w:szCs w:val="24"/>
            <w:lang w:eastAsia="en-US"/>
          </w:rPr>
          <w:br/>
          <w:t>ΚΟΥΤΣΟΥΚΟΣ Γ. , σελ.</w:t>
        </w:r>
        <w:r w:rsidRPr="00261538">
          <w:rPr>
            <w:rFonts w:eastAsia="Times New Roman"/>
            <w:szCs w:val="24"/>
            <w:lang w:eastAsia="en-US"/>
          </w:rPr>
          <w:br/>
          <w:t>ΛΑΖΑΡΙΔΗΣ Γ. , σελ.</w:t>
        </w:r>
        <w:r w:rsidRPr="00261538">
          <w:rPr>
            <w:rFonts w:eastAsia="Times New Roman"/>
            <w:szCs w:val="24"/>
            <w:lang w:eastAsia="en-US"/>
          </w:rPr>
          <w:br/>
          <w:t>ΜΑΝΙΑΤΗΣ Ι. , σελ.</w:t>
        </w:r>
        <w:r w:rsidRPr="00261538">
          <w:rPr>
            <w:rFonts w:eastAsia="Times New Roman"/>
            <w:szCs w:val="24"/>
            <w:lang w:eastAsia="en-US"/>
          </w:rPr>
          <w:br/>
          <w:t>ΜΑΝΤΑΣ Χ. , σελ.</w:t>
        </w:r>
        <w:r w:rsidRPr="00261538">
          <w:rPr>
            <w:rFonts w:eastAsia="Times New Roman"/>
            <w:szCs w:val="24"/>
            <w:lang w:eastAsia="en-US"/>
          </w:rPr>
          <w:br/>
          <w:t>ΜΑΥΡΑΓΑΝΗΣ Ν. , σελ.</w:t>
        </w:r>
        <w:r w:rsidRPr="00261538">
          <w:rPr>
            <w:rFonts w:eastAsia="Times New Roman"/>
            <w:szCs w:val="24"/>
            <w:lang w:eastAsia="en-US"/>
          </w:rPr>
          <w:br/>
          <w:t>ΞΥΔΑΚΗΣ Ν. , σελ.</w:t>
        </w:r>
        <w:r w:rsidRPr="00261538">
          <w:rPr>
            <w:rFonts w:eastAsia="Times New Roman"/>
            <w:szCs w:val="24"/>
            <w:lang w:eastAsia="en-US"/>
          </w:rPr>
          <w:br/>
          <w:t>ΠΑΝΑΓΙΩΤΑΡΟΣ Η. , σελ.</w:t>
        </w:r>
        <w:r w:rsidRPr="00261538">
          <w:rPr>
            <w:rFonts w:eastAsia="Times New Roman"/>
            <w:szCs w:val="24"/>
            <w:lang w:eastAsia="en-US"/>
          </w:rPr>
          <w:br/>
          <w:t>ΠΑΠΑΔΗΜΗΤΡΙΟΥ Δ. , σελ.</w:t>
        </w:r>
        <w:r w:rsidRPr="00261538">
          <w:rPr>
            <w:rFonts w:eastAsia="Times New Roman"/>
            <w:szCs w:val="24"/>
            <w:lang w:eastAsia="en-US"/>
          </w:rPr>
          <w:br/>
          <w:t>ΠΑΠΑΝΑΤΣΙΟΥ Α. , σελ.</w:t>
        </w:r>
        <w:r w:rsidRPr="00261538">
          <w:rPr>
            <w:rFonts w:eastAsia="Times New Roman"/>
            <w:szCs w:val="24"/>
            <w:lang w:eastAsia="en-US"/>
          </w:rPr>
          <w:br/>
          <w:t>ΠΑΥΛΙΔΗΣ Κ. , σελ.</w:t>
        </w:r>
        <w:r w:rsidRPr="00261538">
          <w:rPr>
            <w:rFonts w:eastAsia="Times New Roman"/>
            <w:szCs w:val="24"/>
            <w:lang w:eastAsia="en-US"/>
          </w:rPr>
          <w:br/>
          <w:t>ΤΟΣΚΑΣ Ν. , σελ.</w:t>
        </w:r>
        <w:r w:rsidRPr="00261538">
          <w:rPr>
            <w:rFonts w:eastAsia="Times New Roman"/>
            <w:szCs w:val="24"/>
            <w:lang w:eastAsia="en-US"/>
          </w:rPr>
          <w:br/>
        </w:r>
      </w:ins>
    </w:p>
    <w:p w14:paraId="234F98AF" w14:textId="77777777" w:rsidR="00A02958" w:rsidRDefault="00261538">
      <w:pPr>
        <w:spacing w:line="600" w:lineRule="auto"/>
        <w:ind w:firstLine="720"/>
        <w:jc w:val="center"/>
        <w:rPr>
          <w:rFonts w:eastAsia="Times New Roman"/>
          <w:szCs w:val="24"/>
        </w:rPr>
      </w:pPr>
      <w:r>
        <w:rPr>
          <w:rFonts w:eastAsia="Times New Roman"/>
          <w:szCs w:val="24"/>
        </w:rPr>
        <w:t>ΠΡΑΚΤΙΚΑ ΒΟΥΛΗΣ</w:t>
      </w:r>
    </w:p>
    <w:p w14:paraId="234F98B0" w14:textId="77777777" w:rsidR="00A02958" w:rsidRDefault="00261538">
      <w:pPr>
        <w:spacing w:line="600" w:lineRule="auto"/>
        <w:ind w:firstLine="720"/>
        <w:jc w:val="center"/>
        <w:rPr>
          <w:rFonts w:eastAsia="Times New Roman"/>
          <w:szCs w:val="24"/>
        </w:rPr>
      </w:pPr>
      <w:r>
        <w:rPr>
          <w:rFonts w:eastAsia="Times New Roman"/>
          <w:szCs w:val="24"/>
        </w:rPr>
        <w:t xml:space="preserve">ΙΖ΄ ΠΕΡΙΟΔΟΣ </w:t>
      </w:r>
    </w:p>
    <w:p w14:paraId="234F98B1" w14:textId="77777777" w:rsidR="00A02958" w:rsidRDefault="00261538">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34F98B2" w14:textId="77777777" w:rsidR="00A02958" w:rsidRDefault="00261538">
      <w:pPr>
        <w:spacing w:line="600" w:lineRule="auto"/>
        <w:ind w:firstLine="720"/>
        <w:jc w:val="center"/>
        <w:rPr>
          <w:rFonts w:eastAsia="Times New Roman"/>
          <w:szCs w:val="24"/>
        </w:rPr>
      </w:pPr>
      <w:r>
        <w:rPr>
          <w:rFonts w:eastAsia="Times New Roman"/>
          <w:szCs w:val="24"/>
        </w:rPr>
        <w:t>ΣΥΝΟΔΟΣ Β΄</w:t>
      </w:r>
    </w:p>
    <w:p w14:paraId="234F98B3" w14:textId="77777777" w:rsidR="00A02958" w:rsidRDefault="00261538">
      <w:pPr>
        <w:spacing w:line="600" w:lineRule="auto"/>
        <w:ind w:firstLine="720"/>
        <w:jc w:val="center"/>
        <w:rPr>
          <w:rFonts w:eastAsia="Times New Roman"/>
          <w:szCs w:val="24"/>
        </w:rPr>
      </w:pPr>
      <w:r>
        <w:rPr>
          <w:rFonts w:eastAsia="Times New Roman"/>
          <w:szCs w:val="24"/>
        </w:rPr>
        <w:t>ΣΥΝΕΔΡΙΑΣΗ ΡΞ΄</w:t>
      </w:r>
    </w:p>
    <w:p w14:paraId="234F98B4" w14:textId="77777777" w:rsidR="00A02958" w:rsidRDefault="00261538">
      <w:pPr>
        <w:spacing w:line="600" w:lineRule="auto"/>
        <w:ind w:firstLine="720"/>
        <w:jc w:val="center"/>
        <w:rPr>
          <w:rFonts w:eastAsia="Times New Roman"/>
          <w:szCs w:val="24"/>
        </w:rPr>
      </w:pPr>
      <w:r>
        <w:rPr>
          <w:rFonts w:eastAsia="Times New Roman"/>
          <w:szCs w:val="24"/>
        </w:rPr>
        <w:t>Παρασκευή 28 Ιουλίου 2017</w:t>
      </w:r>
    </w:p>
    <w:p w14:paraId="234F98B5" w14:textId="77777777" w:rsidR="00A02958" w:rsidRDefault="00261538">
      <w:pPr>
        <w:spacing w:line="600" w:lineRule="auto"/>
        <w:ind w:firstLine="720"/>
        <w:jc w:val="both"/>
        <w:rPr>
          <w:rFonts w:eastAsia="Times New Roman"/>
          <w:szCs w:val="24"/>
        </w:rPr>
      </w:pPr>
      <w:r>
        <w:rPr>
          <w:rFonts w:eastAsia="Times New Roman"/>
          <w:szCs w:val="24"/>
        </w:rPr>
        <w:t>Αθήνα, σήμερα στις 28 Ιουλίου 2017, ημέρα Παρασκευή και ώρα 10.24΄</w:t>
      </w:r>
      <w:r w:rsidRPr="001F54CD">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821B6F">
        <w:rPr>
          <w:rFonts w:eastAsia="Times New Roman"/>
          <w:b/>
          <w:szCs w:val="24"/>
        </w:rPr>
        <w:t>ΝΙΚΗΤΑ ΚΑΚΛΑΜΑΝΗ</w:t>
      </w:r>
      <w:r w:rsidRPr="001F54CD">
        <w:rPr>
          <w:rFonts w:eastAsia="Times New Roman"/>
          <w:szCs w:val="24"/>
        </w:rPr>
        <w:t>.</w:t>
      </w:r>
    </w:p>
    <w:p w14:paraId="234F98B6" w14:textId="77777777" w:rsidR="00A02958" w:rsidRDefault="00261538">
      <w:pPr>
        <w:spacing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14:paraId="234F98B7"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w:t>
      </w:r>
      <w:r>
        <w:rPr>
          <w:rFonts w:eastAsia="Times New Roman" w:cs="Times New Roman"/>
          <w:szCs w:val="24"/>
        </w:rPr>
        <w:t>ε</w:t>
      </w:r>
      <w:r>
        <w:rPr>
          <w:rFonts w:eastAsia="Times New Roman" w:cs="Times New Roman"/>
          <w:szCs w:val="24"/>
        </w:rPr>
        <w:t xml:space="preserve"> στη συμπληρωματική ημερήσια διάταξη της </w:t>
      </w:r>
    </w:p>
    <w:p w14:paraId="234F98B8" w14:textId="77777777" w:rsidR="00A02958" w:rsidRDefault="00261538">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234F98B9"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Συνέχιση της συζήτησης και ψήφιση επί της αρχής</w:t>
      </w:r>
      <w:r w:rsidRPr="00704523">
        <w:rPr>
          <w:rFonts w:eastAsia="Times New Roman" w:cs="Times New Roman"/>
          <w:szCs w:val="24"/>
        </w:rPr>
        <w:t>,</w:t>
      </w:r>
      <w:r>
        <w:rPr>
          <w:rFonts w:eastAsia="Times New Roman" w:cs="Times New Roman"/>
          <w:szCs w:val="24"/>
        </w:rPr>
        <w:t xml:space="preserve"> των άρθρων και του συνόλου του σχεδίου νόμου του Υπουργείου Οικονομικών</w:t>
      </w:r>
      <w:r>
        <w:rPr>
          <w:rFonts w:eastAsia="Times New Roman" w:cs="Times New Roman"/>
          <w:szCs w:val="24"/>
        </w:rPr>
        <w:t>:</w:t>
      </w:r>
      <w:r>
        <w:rPr>
          <w:rFonts w:eastAsia="Times New Roman" w:cs="Times New Roman"/>
          <w:szCs w:val="24"/>
        </w:rPr>
        <w:t xml:space="preserve"> «Προσαρμογή της Ελληνικής Νομοθεσίας στις διατάξεις της Οδηγίας (ΕΕ) 2</w:t>
      </w:r>
      <w:r>
        <w:rPr>
          <w:rFonts w:eastAsia="Times New Roman" w:cs="Times New Roman"/>
          <w:szCs w:val="24"/>
        </w:rPr>
        <w:t xml:space="preserve">016/881 και άλλες διατάξεις». </w:t>
      </w:r>
    </w:p>
    <w:p w14:paraId="234F98BA"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Θα ήθελα να σας υπενθυμίσω ότι στη χθεσινή συνεδρίαση ολοκληρώθηκε ο κατάλογος των ομιλητών και στη σημερινή συνεδρίαση θα μιλήσουν κατ</w:t>
      </w:r>
      <w:r>
        <w:rPr>
          <w:rFonts w:eastAsia="Times New Roman" w:cs="Times New Roman"/>
          <w:szCs w:val="24"/>
        </w:rPr>
        <w:t xml:space="preserve">’ </w:t>
      </w:r>
      <w:r>
        <w:rPr>
          <w:rFonts w:eastAsia="Times New Roman" w:cs="Times New Roman"/>
          <w:szCs w:val="24"/>
        </w:rPr>
        <w:t>αρχήν και με κοινοβουλευτική σειρά ή, αν θέλουν αργότερα, οι εναπομείναντες Κοινοβουλευτ</w:t>
      </w:r>
      <w:r>
        <w:rPr>
          <w:rFonts w:eastAsia="Times New Roman" w:cs="Times New Roman"/>
          <w:szCs w:val="24"/>
        </w:rPr>
        <w:t xml:space="preserve">ικοί Εκπρόσωποι που δεν μίλησαν καθόλου χθες. </w:t>
      </w:r>
    </w:p>
    <w:p w14:paraId="234F98BB"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Θα δευτερολογήσουν μετά, εφόσον το επιθυμούν, οι </w:t>
      </w:r>
      <w:r>
        <w:rPr>
          <w:rFonts w:eastAsia="Times New Roman" w:cs="Times New Roman"/>
          <w:szCs w:val="24"/>
        </w:rPr>
        <w:t>ε</w:t>
      </w:r>
      <w:r>
        <w:rPr>
          <w:rFonts w:eastAsia="Times New Roman" w:cs="Times New Roman"/>
          <w:szCs w:val="24"/>
        </w:rPr>
        <w:t xml:space="preserve">ισηγητές και οι </w:t>
      </w:r>
      <w:r>
        <w:rPr>
          <w:rFonts w:eastAsia="Times New Roman" w:cs="Times New Roman"/>
          <w:szCs w:val="24"/>
        </w:rPr>
        <w:t>ε</w:t>
      </w:r>
      <w:r>
        <w:rPr>
          <w:rFonts w:eastAsia="Times New Roman" w:cs="Times New Roman"/>
          <w:szCs w:val="24"/>
        </w:rPr>
        <w:t xml:space="preserve">ιδικοί </w:t>
      </w:r>
      <w:r>
        <w:rPr>
          <w:rFonts w:eastAsia="Times New Roman" w:cs="Times New Roman"/>
          <w:szCs w:val="24"/>
        </w:rPr>
        <w:t>α</w:t>
      </w:r>
      <w:r>
        <w:rPr>
          <w:rFonts w:eastAsia="Times New Roman" w:cs="Times New Roman"/>
          <w:szCs w:val="24"/>
        </w:rPr>
        <w:t>γορητές.</w:t>
      </w:r>
    </w:p>
    <w:p w14:paraId="234F98BC"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Αυτονόητο είναι ότι, αν θέλει η κυρία Υπουργός να παρέμβει κάποια στιγμή στη διαδικασία για τη δευτερολογία της, θα πάρει τον</w:t>
      </w:r>
      <w:r>
        <w:rPr>
          <w:rFonts w:eastAsia="Times New Roman" w:cs="Times New Roman"/>
          <w:szCs w:val="24"/>
        </w:rPr>
        <w:t xml:space="preserve"> λόγο και επειδή νομίζω ότι θα υπάρχει μ</w:t>
      </w:r>
      <w:r>
        <w:rPr>
          <w:rFonts w:eastAsia="Times New Roman" w:cs="Times New Roman"/>
          <w:szCs w:val="24"/>
        </w:rPr>
        <w:t>ί</w:t>
      </w:r>
      <w:r>
        <w:rPr>
          <w:rFonts w:eastAsia="Times New Roman" w:cs="Times New Roman"/>
          <w:szCs w:val="24"/>
        </w:rPr>
        <w:t>α σχετική άνεση χρόνου, θα υπάρχει και μ</w:t>
      </w:r>
      <w:r>
        <w:rPr>
          <w:rFonts w:eastAsia="Times New Roman" w:cs="Times New Roman"/>
          <w:szCs w:val="24"/>
        </w:rPr>
        <w:t>ί</w:t>
      </w:r>
      <w:r>
        <w:rPr>
          <w:rFonts w:eastAsia="Times New Roman" w:cs="Times New Roman"/>
          <w:szCs w:val="24"/>
        </w:rPr>
        <w:t xml:space="preserve">α ανοχή στις τοποθετήσεις και των Κοινοβουλευτικών Εκπροσώπων και των </w:t>
      </w:r>
      <w:r>
        <w:rPr>
          <w:rFonts w:eastAsia="Times New Roman" w:cs="Times New Roman"/>
          <w:szCs w:val="24"/>
        </w:rPr>
        <w:t>ε</w:t>
      </w:r>
      <w:r>
        <w:rPr>
          <w:rFonts w:eastAsia="Times New Roman" w:cs="Times New Roman"/>
          <w:szCs w:val="24"/>
        </w:rPr>
        <w:t xml:space="preserve">ισηγητών και  </w:t>
      </w:r>
      <w:r>
        <w:rPr>
          <w:rFonts w:eastAsia="Times New Roman" w:cs="Times New Roman"/>
          <w:szCs w:val="24"/>
        </w:rPr>
        <w:t>α</w:t>
      </w:r>
      <w:r>
        <w:rPr>
          <w:rFonts w:eastAsia="Times New Roman" w:cs="Times New Roman"/>
          <w:szCs w:val="24"/>
        </w:rPr>
        <w:t>γορητών.</w:t>
      </w:r>
    </w:p>
    <w:p w14:paraId="234F98BD"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Νομίζω, λοιπόν, ότι με αυτή την κατ</w:t>
      </w:r>
      <w:r>
        <w:rPr>
          <w:rFonts w:eastAsia="Times New Roman" w:cs="Times New Roman"/>
          <w:szCs w:val="24"/>
        </w:rPr>
        <w:t xml:space="preserve">’ </w:t>
      </w:r>
      <w:proofErr w:type="spellStart"/>
      <w:r>
        <w:rPr>
          <w:rFonts w:eastAsia="Times New Roman" w:cs="Times New Roman"/>
          <w:szCs w:val="24"/>
        </w:rPr>
        <w:t>αρχ</w:t>
      </w:r>
      <w:proofErr w:type="spellEnd"/>
      <w:r>
        <w:rPr>
          <w:rFonts w:eastAsia="Times New Roman" w:cs="Times New Roman"/>
          <w:szCs w:val="24"/>
        </w:rPr>
        <w:t xml:space="preserve"> διαδικασία μπορούμε να ξεκινήσουμε. </w:t>
      </w:r>
    </w:p>
    <w:p w14:paraId="234F98BE"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Πριν ξεκινήσουμε, όμως, μου έχει ζητήσει τον λόγο ο Κοινοβουλευτικός Εκπρόσωπος της Νέας Δημοκρατίας ο κ. Κεφαλογιάννης να κάνει μ</w:t>
      </w:r>
      <w:r>
        <w:rPr>
          <w:rFonts w:eastAsia="Times New Roman" w:cs="Times New Roman"/>
          <w:szCs w:val="24"/>
        </w:rPr>
        <w:t>ί</w:t>
      </w:r>
      <w:r>
        <w:rPr>
          <w:rFonts w:eastAsia="Times New Roman" w:cs="Times New Roman"/>
          <w:szCs w:val="24"/>
        </w:rPr>
        <w:t>α δήλωση και επομένως του δίνω ευθύς τον λόγο για τη δήλωση που θέλει να κάνει.</w:t>
      </w:r>
    </w:p>
    <w:p w14:paraId="234F98BF"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Ευχαριστώ, κύριε Πρόεδ</w:t>
      </w:r>
      <w:r>
        <w:rPr>
          <w:rFonts w:eastAsia="Times New Roman" w:cs="Times New Roman"/>
          <w:szCs w:val="24"/>
        </w:rPr>
        <w:t xml:space="preserve">ρε. </w:t>
      </w:r>
    </w:p>
    <w:p w14:paraId="234F98C0"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ένα νομοσχέδιο –από χθες μάλιστα- το οποίο περιλαμβάνει εννέα άρθρα, στην ουσία, για την </w:t>
      </w:r>
      <w:r>
        <w:rPr>
          <w:rFonts w:eastAsia="Times New Roman" w:cs="Times New Roman"/>
          <w:szCs w:val="24"/>
        </w:rPr>
        <w:t>ο</w:t>
      </w:r>
      <w:r>
        <w:rPr>
          <w:rFonts w:eastAsia="Times New Roman" w:cs="Times New Roman"/>
          <w:szCs w:val="24"/>
        </w:rPr>
        <w:t>δηγία και άλλα είκοσι, τα οποία προστέθηκαν από το Υπουργείο Οικονομικών. Είδαμε από χθες να υπάρχει μ</w:t>
      </w:r>
      <w:r>
        <w:rPr>
          <w:rFonts w:eastAsia="Times New Roman" w:cs="Times New Roman"/>
          <w:szCs w:val="24"/>
        </w:rPr>
        <w:t>ί</w:t>
      </w:r>
      <w:r>
        <w:rPr>
          <w:rFonts w:eastAsia="Times New Roman" w:cs="Times New Roman"/>
          <w:szCs w:val="24"/>
        </w:rPr>
        <w:t>α σωρεία τρο</w:t>
      </w:r>
      <w:r>
        <w:rPr>
          <w:rFonts w:eastAsia="Times New Roman" w:cs="Times New Roman"/>
          <w:szCs w:val="24"/>
        </w:rPr>
        <w:t xml:space="preserve">πολογιών. Σχεδόν ανά δέκα λεπτά ερχόταν στην Αίθουσα τροπολογίες, όπου έχουν φτάσει σχεδόν τριάντα πέντε τον αριθμό, αν υπολογίσουμε και τις έξι τροπολογίες, οι οποίες προστέθηκαν στο νομοσχέδιο. </w:t>
      </w:r>
    </w:p>
    <w:p w14:paraId="234F98C1"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Εμείς ως Νέα Δημοκρατία έχουμε καταγγείλει πάρα πολλές φορέ</w:t>
      </w:r>
      <w:r>
        <w:rPr>
          <w:rFonts w:eastAsia="Times New Roman" w:cs="Times New Roman"/>
          <w:szCs w:val="24"/>
        </w:rPr>
        <w:t>ς αυτό το περιστατικό και το γεγονός, ότι στην ουσία η Κυβέρνηση προχωράει σε μια κακή νομοθέτηση. Δεν είναι, όμως, μόνο κακή νομοθέτηση. Θεωρούμε ότι είναι και μ</w:t>
      </w:r>
      <w:r>
        <w:rPr>
          <w:rFonts w:eastAsia="Times New Roman" w:cs="Times New Roman"/>
          <w:szCs w:val="24"/>
        </w:rPr>
        <w:t>ί</w:t>
      </w:r>
      <w:r>
        <w:rPr>
          <w:rFonts w:eastAsia="Times New Roman" w:cs="Times New Roman"/>
          <w:szCs w:val="24"/>
        </w:rPr>
        <w:t xml:space="preserve">α ασέβεια για τη νομοθετική λειτουργία του Κοινοβουλίου. </w:t>
      </w:r>
    </w:p>
    <w:p w14:paraId="234F98C2"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Απευθύνομαι και σε εσάς, κύριε Πρόε</w:t>
      </w:r>
      <w:r>
        <w:rPr>
          <w:rFonts w:eastAsia="Times New Roman" w:cs="Times New Roman"/>
          <w:szCs w:val="24"/>
        </w:rPr>
        <w:t xml:space="preserve">δρε, ως εκπρόσωπο του Προεδρείου. Θα πρέπει συνολικά να διαφυλάξετε το κύρος του θεσμού, το κύρος της νομοθετικής λειτουργίας. </w:t>
      </w:r>
    </w:p>
    <w:p w14:paraId="234F98C3"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Καταθέτω για τα Πρακτικά δύο επιστολές, τις οποίες έχει καταθέσει ο Πρόεδρος της Νέας Δημοκρατίας, ήδη από πέρσι -και μία φετινή</w:t>
      </w:r>
      <w:r>
        <w:rPr>
          <w:rFonts w:eastAsia="Times New Roman" w:cs="Times New Roman"/>
          <w:szCs w:val="24"/>
        </w:rPr>
        <w:t xml:space="preserve">- όπου στην ουσία απευθύνει έκκληση προς τον Πρόεδρο της Βουλής, προς το Προεδρείο της Βουλής όλοι μαζί να διαφυλάξουμε αυτό το κύρος. </w:t>
      </w:r>
    </w:p>
    <w:p w14:paraId="234F98C4"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Χθες, ξεκινήσαμε τη διαδικασία και ήταν είκοσι τροπολογίες. Σήμερα το πρωί, τις μέτρησα και είναι τριάντα. Μαθαίνουμε ότ</w:t>
      </w:r>
      <w:r>
        <w:rPr>
          <w:rFonts w:eastAsia="Times New Roman" w:cs="Times New Roman"/>
          <w:szCs w:val="24"/>
        </w:rPr>
        <w:t xml:space="preserve">ι θα έρθουν κι άλλες. </w:t>
      </w:r>
    </w:p>
    <w:p w14:paraId="234F98C5"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Εμείς ως Νέα Δημοκρατία αποχωρούμε από τη διαδικασία και την καταγγέλλουμε. Δεν θα είμαστε σίγουρα παρόντες σε αυτό, το οποίο συμβαίνει στην Αίθουσα. </w:t>
      </w:r>
    </w:p>
    <w:p w14:paraId="234F98C6"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Θεωρούμε, λοιπόν, ότι ως ένδειξη διαφύλαξης του κύρους του θεσμού, ως ένδειξη διαφ</w:t>
      </w:r>
      <w:r>
        <w:rPr>
          <w:rFonts w:eastAsia="Times New Roman" w:cs="Times New Roman"/>
          <w:szCs w:val="24"/>
        </w:rPr>
        <w:t xml:space="preserve">ύλαξης της καλής νομοθέτησης της Βουλής των Ελλήνων, το λιγότερο που έχουμε να κάνουμε είναι η αποχώρηση. </w:t>
      </w:r>
    </w:p>
    <w:p w14:paraId="234F98C7"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τις επιστολές για τα Πρακτικά και δηλώνουμε ότι ως Νέα Δημοκρατία δεν θα συνεχίσουμε στο παρόν νομοσχέδιο. </w:t>
      </w:r>
    </w:p>
    <w:p w14:paraId="234F98C8"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r>
        <w:rPr>
          <w:rFonts w:eastAsia="Times New Roman" w:cs="Times New Roman"/>
          <w:szCs w:val="24"/>
        </w:rPr>
        <w:t>Ιωάννης Κεφαλογιάννης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34F98C9"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(Στο σημείο αυτό οι Βουλευτές της Νέας Δημοκρατίας αποχωρούν από την </w:t>
      </w:r>
      <w:r>
        <w:rPr>
          <w:rFonts w:eastAsia="Times New Roman" w:cs="Times New Roman"/>
          <w:szCs w:val="24"/>
        </w:rPr>
        <w:t>Αίθουσα)</w:t>
      </w:r>
    </w:p>
    <w:p w14:paraId="234F98CA" w14:textId="77777777" w:rsidR="00A02958" w:rsidRDefault="00261538">
      <w:pPr>
        <w:tabs>
          <w:tab w:val="left" w:pos="7458"/>
          <w:tab w:val="right" w:pos="878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Εγώ εκ της θέσεως μου, εννοώ ως </w:t>
      </w:r>
      <w:proofErr w:type="spellStart"/>
      <w:r>
        <w:rPr>
          <w:rFonts w:eastAsia="Times New Roman" w:cs="Times New Roman"/>
          <w:szCs w:val="24"/>
        </w:rPr>
        <w:t>Προεδρεύων</w:t>
      </w:r>
      <w:proofErr w:type="spellEnd"/>
      <w:r>
        <w:rPr>
          <w:rFonts w:eastAsia="Times New Roman" w:cs="Times New Roman"/>
          <w:szCs w:val="24"/>
        </w:rPr>
        <w:t xml:space="preserve"> αυτήν την στιγμή, δεν επιτρέπεται να κάνω τοποθέτηση. Εκφράζω τη λύπη μου, όμως, που τρία κόμματα από τα ο</w:t>
      </w:r>
      <w:r>
        <w:rPr>
          <w:rFonts w:eastAsia="Times New Roman" w:cs="Times New Roman"/>
          <w:szCs w:val="24"/>
        </w:rPr>
        <w:t>κ</w:t>
      </w:r>
      <w:r>
        <w:rPr>
          <w:rFonts w:eastAsia="Times New Roman" w:cs="Times New Roman"/>
          <w:szCs w:val="24"/>
        </w:rPr>
        <w:t>τώ αποχωρούν από τη συνεδρίαση. Αυτό νομίζω πρέπει να προβληματί</w:t>
      </w:r>
      <w:r>
        <w:rPr>
          <w:rFonts w:eastAsia="Times New Roman" w:cs="Times New Roman"/>
          <w:szCs w:val="24"/>
        </w:rPr>
        <w:t xml:space="preserve">σει όλους μας και κυρίως την Κυβέρνηση. Δεν είναι φαινόμενο τωρινό η κατάθεση τροπολογιών. Εκτιμώ, όμως, ότι έχει πάρει επιδημική μορφή. </w:t>
      </w:r>
    </w:p>
    <w:p w14:paraId="234F98CB" w14:textId="77777777" w:rsidR="00A02958" w:rsidRDefault="00261538">
      <w:pPr>
        <w:tabs>
          <w:tab w:val="left" w:pos="7458"/>
          <w:tab w:val="right" w:pos="8787"/>
        </w:tabs>
        <w:spacing w:line="600" w:lineRule="auto"/>
        <w:ind w:firstLine="720"/>
        <w:jc w:val="both"/>
        <w:rPr>
          <w:rFonts w:eastAsia="Times New Roman" w:cs="Times New Roman"/>
          <w:szCs w:val="24"/>
        </w:rPr>
      </w:pPr>
      <w:r>
        <w:rPr>
          <w:rFonts w:eastAsia="Times New Roman" w:cs="Times New Roman"/>
          <w:szCs w:val="24"/>
        </w:rPr>
        <w:t xml:space="preserve">Κλείνω το θέμα εδώ σε ό,τι με αφορά, πέραν της όποιας άποψης έχω που τη λέω στη Διάσκεψη των Προέδρων. </w:t>
      </w:r>
    </w:p>
    <w:p w14:paraId="234F98CC" w14:textId="77777777" w:rsidR="00A02958" w:rsidRDefault="00261538">
      <w:pPr>
        <w:tabs>
          <w:tab w:val="left" w:pos="7458"/>
          <w:tab w:val="right" w:pos="8787"/>
        </w:tabs>
        <w:spacing w:line="600" w:lineRule="auto"/>
        <w:ind w:firstLine="720"/>
        <w:jc w:val="both"/>
        <w:rPr>
          <w:rFonts w:eastAsia="Times New Roman" w:cs="Times New Roman"/>
          <w:szCs w:val="24"/>
        </w:rPr>
      </w:pPr>
      <w:r>
        <w:rPr>
          <w:rFonts w:eastAsia="Times New Roman" w:cs="Times New Roman"/>
          <w:b/>
          <w:szCs w:val="24"/>
        </w:rPr>
        <w:lastRenderedPageBreak/>
        <w:t>ΓΙΑΝΝΗΣ ΚΟΥΤΣΟ</w:t>
      </w:r>
      <w:r>
        <w:rPr>
          <w:rFonts w:eastAsia="Times New Roman" w:cs="Times New Roman"/>
          <w:b/>
          <w:szCs w:val="24"/>
        </w:rPr>
        <w:t xml:space="preserve">ΥΚΟΣ: </w:t>
      </w:r>
      <w:r>
        <w:rPr>
          <w:rFonts w:eastAsia="Times New Roman" w:cs="Times New Roman"/>
          <w:szCs w:val="24"/>
        </w:rPr>
        <w:t xml:space="preserve">Κύριε Πρόεδρε, θα ήθελα τον λόγο επί της διαδικασίας. </w:t>
      </w:r>
    </w:p>
    <w:p w14:paraId="234F98CD" w14:textId="77777777" w:rsidR="00A02958" w:rsidRDefault="00261538">
      <w:pPr>
        <w:tabs>
          <w:tab w:val="left" w:pos="7458"/>
          <w:tab w:val="right" w:pos="878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συνάδελφε, έχετε τον λόγο. </w:t>
      </w:r>
    </w:p>
    <w:p w14:paraId="234F98CE" w14:textId="77777777" w:rsidR="00A02958" w:rsidRDefault="00261538">
      <w:pPr>
        <w:tabs>
          <w:tab w:val="left" w:pos="7458"/>
          <w:tab w:val="right" w:pos="8787"/>
        </w:tabs>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Τοποθετηθήκαμε και εμείς χθες για αυτόν τον ορυμαγδό των τροπολογιών. Άκουσα τώρα από τον </w:t>
      </w:r>
      <w:r>
        <w:rPr>
          <w:rFonts w:eastAsia="Times New Roman" w:cs="Times New Roman"/>
          <w:szCs w:val="24"/>
        </w:rPr>
        <w:t>Κ</w:t>
      </w:r>
      <w:r>
        <w:rPr>
          <w:rFonts w:eastAsia="Times New Roman" w:cs="Times New Roman"/>
          <w:szCs w:val="24"/>
        </w:rPr>
        <w:t>οινοβουλε</w:t>
      </w:r>
      <w:r>
        <w:rPr>
          <w:rFonts w:eastAsia="Times New Roman" w:cs="Times New Roman"/>
          <w:szCs w:val="24"/>
        </w:rPr>
        <w:t xml:space="preserve">υτικό </w:t>
      </w:r>
      <w:r>
        <w:rPr>
          <w:rFonts w:eastAsia="Times New Roman" w:cs="Times New Roman"/>
          <w:szCs w:val="24"/>
        </w:rPr>
        <w:t>Ε</w:t>
      </w:r>
      <w:r>
        <w:rPr>
          <w:rFonts w:eastAsia="Times New Roman" w:cs="Times New Roman"/>
          <w:szCs w:val="24"/>
        </w:rPr>
        <w:t>κπρόσωπο της Νέας Δημοκρατίας ότι από χθες το βράδυ μέχρι σήμερα αυξήθηκαν οι τροπολογίες. Εγώ δεν έχω πάρει κα</w:t>
      </w:r>
      <w:r>
        <w:rPr>
          <w:rFonts w:eastAsia="Times New Roman" w:cs="Times New Roman"/>
          <w:szCs w:val="24"/>
        </w:rPr>
        <w:t>μ</w:t>
      </w:r>
      <w:r>
        <w:rPr>
          <w:rFonts w:eastAsia="Times New Roman" w:cs="Times New Roman"/>
          <w:szCs w:val="24"/>
        </w:rPr>
        <w:t>μία καινούρ</w:t>
      </w:r>
      <w:r>
        <w:rPr>
          <w:rFonts w:eastAsia="Times New Roman" w:cs="Times New Roman"/>
          <w:szCs w:val="24"/>
        </w:rPr>
        <w:t>γ</w:t>
      </w:r>
      <w:r>
        <w:rPr>
          <w:rFonts w:eastAsia="Times New Roman" w:cs="Times New Roman"/>
          <w:szCs w:val="24"/>
        </w:rPr>
        <w:t>ια τροπολογία. Είναι θέμα τάξης εάν έχουν κατατεθεί καινούρ</w:t>
      </w:r>
      <w:r>
        <w:rPr>
          <w:rFonts w:eastAsia="Times New Roman" w:cs="Times New Roman"/>
          <w:szCs w:val="24"/>
        </w:rPr>
        <w:t>γ</w:t>
      </w:r>
      <w:r>
        <w:rPr>
          <w:rFonts w:eastAsia="Times New Roman" w:cs="Times New Roman"/>
          <w:szCs w:val="24"/>
        </w:rPr>
        <w:t xml:space="preserve">ιες τροπολογίες και δεν τις έχουμε. </w:t>
      </w:r>
    </w:p>
    <w:p w14:paraId="234F98CF" w14:textId="77777777" w:rsidR="00A02958" w:rsidRDefault="00261538">
      <w:pPr>
        <w:tabs>
          <w:tab w:val="left" w:pos="7458"/>
          <w:tab w:val="right" w:pos="8787"/>
        </w:tabs>
        <w:spacing w:line="600" w:lineRule="auto"/>
        <w:ind w:firstLine="720"/>
        <w:jc w:val="both"/>
        <w:rPr>
          <w:rFonts w:eastAsia="Times New Roman" w:cs="Times New Roman"/>
          <w:szCs w:val="24"/>
        </w:rPr>
      </w:pPr>
      <w:r>
        <w:rPr>
          <w:rFonts w:eastAsia="Times New Roman" w:cs="Times New Roman"/>
          <w:szCs w:val="24"/>
        </w:rPr>
        <w:t>Επίσης, για να καθορίσουμε τ</w:t>
      </w:r>
      <w:r>
        <w:rPr>
          <w:rFonts w:eastAsia="Times New Roman" w:cs="Times New Roman"/>
          <w:szCs w:val="24"/>
        </w:rPr>
        <w:t>η στάση μας -διότι καταγγείλαμε χθες, αλλά δεν αποχωρήσαμε- θέλω να ρωτήσω ευθέως την Κυβέρνηση: Θα φέρει κι άλλες τροπολογίες; Θέλουμε μ</w:t>
      </w:r>
      <w:r>
        <w:rPr>
          <w:rFonts w:eastAsia="Times New Roman" w:cs="Times New Roman"/>
          <w:szCs w:val="24"/>
        </w:rPr>
        <w:t>ί</w:t>
      </w:r>
      <w:r>
        <w:rPr>
          <w:rFonts w:eastAsia="Times New Roman" w:cs="Times New Roman"/>
          <w:szCs w:val="24"/>
        </w:rPr>
        <w:t xml:space="preserve">α απάντηση για να καθορίσουμε τη στάση μας. </w:t>
      </w:r>
    </w:p>
    <w:p w14:paraId="234F98D0" w14:textId="77777777" w:rsidR="00A02958" w:rsidRDefault="00261538">
      <w:pPr>
        <w:tabs>
          <w:tab w:val="left" w:pos="7458"/>
          <w:tab w:val="right" w:pos="878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Κατανοητό. Θα δώσω τον λόγο στην Υπουργό</w:t>
      </w:r>
      <w:r>
        <w:rPr>
          <w:rFonts w:eastAsia="Times New Roman" w:cs="Times New Roman"/>
          <w:szCs w:val="24"/>
        </w:rPr>
        <w:t xml:space="preserve"> για το αν θα έρθουν καινούρ</w:t>
      </w:r>
      <w:r>
        <w:rPr>
          <w:rFonts w:eastAsia="Times New Roman" w:cs="Times New Roman"/>
          <w:szCs w:val="24"/>
        </w:rPr>
        <w:t>γ</w:t>
      </w:r>
      <w:r>
        <w:rPr>
          <w:rFonts w:eastAsia="Times New Roman" w:cs="Times New Roman"/>
          <w:szCs w:val="24"/>
        </w:rPr>
        <w:t xml:space="preserve">ιες τροπολογίες. </w:t>
      </w:r>
    </w:p>
    <w:p w14:paraId="234F98D1" w14:textId="77777777" w:rsidR="00A02958" w:rsidRDefault="00261538">
      <w:pPr>
        <w:tabs>
          <w:tab w:val="left" w:pos="7458"/>
          <w:tab w:val="right" w:pos="8787"/>
        </w:tabs>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w:t>
      </w:r>
    </w:p>
    <w:p w14:paraId="234F98D2"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Δεν θα έρθει κα</w:t>
      </w:r>
      <w:r>
        <w:rPr>
          <w:rFonts w:eastAsia="Times New Roman" w:cs="Times New Roman"/>
          <w:szCs w:val="24"/>
        </w:rPr>
        <w:t>μ</w:t>
      </w:r>
      <w:r>
        <w:rPr>
          <w:rFonts w:eastAsia="Times New Roman" w:cs="Times New Roman"/>
          <w:szCs w:val="24"/>
        </w:rPr>
        <w:t>μία καινούρ</w:t>
      </w:r>
      <w:r>
        <w:rPr>
          <w:rFonts w:eastAsia="Times New Roman" w:cs="Times New Roman"/>
          <w:szCs w:val="24"/>
        </w:rPr>
        <w:t>γ</w:t>
      </w:r>
      <w:r>
        <w:rPr>
          <w:rFonts w:eastAsia="Times New Roman" w:cs="Times New Roman"/>
          <w:szCs w:val="24"/>
        </w:rPr>
        <w:t xml:space="preserve">ια τροπολογία. Έχουμε μόνο αυτές που είναι ήδη κατατεθειμένες. </w:t>
      </w:r>
    </w:p>
    <w:p w14:paraId="234F98D3"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Αυτές που </w:t>
      </w:r>
      <w:r>
        <w:rPr>
          <w:rFonts w:eastAsia="Times New Roman" w:cs="Times New Roman"/>
          <w:szCs w:val="24"/>
        </w:rPr>
        <w:t>κατατέθηκαν πριν τη λήξη της συνεδρίασης;</w:t>
      </w:r>
    </w:p>
    <w:p w14:paraId="234F98D4" w14:textId="77777777" w:rsidR="00A02958" w:rsidRDefault="00261538">
      <w:pPr>
        <w:spacing w:line="600" w:lineRule="auto"/>
        <w:ind w:firstLine="709"/>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Όχι, πριν τη λήξη της συνεδρίασης. Τις τρεις τις είχατε πάρει από χθες. Απλά, δεν τις έχουμε παρουσιάσει. </w:t>
      </w:r>
    </w:p>
    <w:p w14:paraId="234F98D5" w14:textId="77777777" w:rsidR="00A02958" w:rsidRDefault="0026153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Υπάρχει δήλωση της Υπουργ</w:t>
      </w:r>
      <w:r>
        <w:rPr>
          <w:rFonts w:eastAsia="Times New Roman"/>
          <w:szCs w:val="24"/>
        </w:rPr>
        <w:t>ού ότι από αυτήν τη στιγμή που μιλάμε, μέχρι που θα κλείσει η συνεδρίαση με την ψηφοφορία στο νομοσχέδιο, κα</w:t>
      </w:r>
      <w:r>
        <w:rPr>
          <w:rFonts w:eastAsia="Times New Roman"/>
          <w:szCs w:val="24"/>
        </w:rPr>
        <w:t>μ</w:t>
      </w:r>
      <w:r>
        <w:rPr>
          <w:rFonts w:eastAsia="Times New Roman"/>
          <w:szCs w:val="24"/>
        </w:rPr>
        <w:t>μιά τροπολογία άλλη δεν πρόκειται να κατατεθεί.</w:t>
      </w:r>
    </w:p>
    <w:p w14:paraId="234F98D6" w14:textId="77777777" w:rsidR="00A02958" w:rsidRDefault="00261538">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Παναγιώταρε</w:t>
      </w:r>
      <w:proofErr w:type="spellEnd"/>
      <w:r>
        <w:rPr>
          <w:rFonts w:eastAsia="Times New Roman"/>
          <w:szCs w:val="24"/>
        </w:rPr>
        <w:t>, έχετε τον λόγο.</w:t>
      </w:r>
    </w:p>
    <w:p w14:paraId="234F98D7" w14:textId="77777777" w:rsidR="00A02958" w:rsidRDefault="00261538">
      <w:pPr>
        <w:spacing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Ευχαριστώ, κύριε Πρόεδρε.</w:t>
      </w:r>
    </w:p>
    <w:p w14:paraId="234F98D8" w14:textId="77777777" w:rsidR="00A02958" w:rsidRDefault="00261538">
      <w:pPr>
        <w:spacing w:line="600" w:lineRule="auto"/>
        <w:ind w:firstLine="720"/>
        <w:jc w:val="both"/>
        <w:rPr>
          <w:rFonts w:eastAsia="Times New Roman"/>
          <w:szCs w:val="24"/>
        </w:rPr>
      </w:pPr>
      <w:r>
        <w:rPr>
          <w:rFonts w:eastAsia="Times New Roman"/>
          <w:szCs w:val="24"/>
        </w:rPr>
        <w:t>Αυτό, βέβα</w:t>
      </w:r>
      <w:r>
        <w:rPr>
          <w:rFonts w:eastAsia="Times New Roman"/>
          <w:szCs w:val="24"/>
        </w:rPr>
        <w:t xml:space="preserve">ια, επ’ </w:t>
      </w:r>
      <w:proofErr w:type="spellStart"/>
      <w:r>
        <w:rPr>
          <w:rFonts w:eastAsia="Times New Roman"/>
          <w:szCs w:val="24"/>
        </w:rPr>
        <w:t>ουδενί</w:t>
      </w:r>
      <w:proofErr w:type="spellEnd"/>
      <w:r>
        <w:rPr>
          <w:rFonts w:eastAsia="Times New Roman"/>
          <w:szCs w:val="24"/>
        </w:rPr>
        <w:t xml:space="preserve"> δεν σας δικαιολογεί. Ο όγκος των τροπολογιών είναι μεγαλύτερος από τον όγκο του κυρίως νομοσχεδίου-«</w:t>
      </w:r>
      <w:proofErr w:type="spellStart"/>
      <w:r>
        <w:rPr>
          <w:rFonts w:eastAsia="Times New Roman"/>
          <w:szCs w:val="24"/>
        </w:rPr>
        <w:t>ποτ</w:t>
      </w:r>
      <w:proofErr w:type="spellEnd"/>
      <w:r>
        <w:rPr>
          <w:rFonts w:eastAsia="Times New Roman"/>
          <w:szCs w:val="24"/>
        </w:rPr>
        <w:t xml:space="preserve"> πουρί», που περιλαμβάνει λίγο απ’ όλα. Εμείς θα </w:t>
      </w:r>
      <w:r>
        <w:rPr>
          <w:rFonts w:eastAsia="Times New Roman"/>
          <w:szCs w:val="24"/>
        </w:rPr>
        <w:lastRenderedPageBreak/>
        <w:t>μείνουμε εδώ μέχρι το τέλος να στηλιτεύσουμε  και να κρίνουμε όλα όσα φέρνετε.</w:t>
      </w:r>
    </w:p>
    <w:p w14:paraId="234F98D9" w14:textId="77777777" w:rsidR="00A02958" w:rsidRDefault="00261538">
      <w:pPr>
        <w:spacing w:line="600" w:lineRule="auto"/>
        <w:ind w:firstLine="720"/>
        <w:jc w:val="both"/>
        <w:rPr>
          <w:rFonts w:eastAsia="Times New Roman"/>
          <w:szCs w:val="24"/>
        </w:rPr>
      </w:pPr>
      <w:r>
        <w:rPr>
          <w:rFonts w:eastAsia="Times New Roman"/>
          <w:szCs w:val="24"/>
        </w:rPr>
        <w:t>Εξάλλου, χ</w:t>
      </w:r>
      <w:r>
        <w:rPr>
          <w:rFonts w:eastAsia="Times New Roman"/>
          <w:szCs w:val="24"/>
        </w:rPr>
        <w:t xml:space="preserve">θες ο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γορητής, ο κ. Γερμενής, έκανε δύο φορές τοποθέτηση και είπε για όλα όσα έχουν συμβεί στο εν λόγω νομοσχέδιο και όχι μόνο, όπου την τελευταία στιγμή έχετε φέρει πλήθος τροπολογιών, που είναι αδύνατον μαζί με τον όγκο του γενικότερου κοινοβουλ</w:t>
      </w:r>
      <w:r>
        <w:rPr>
          <w:rFonts w:eastAsia="Times New Roman"/>
          <w:szCs w:val="24"/>
        </w:rPr>
        <w:t>ευτικού έργου των τελευταίων δύο εβδομάδων να παρακολουθηθεί από τον οποιονδήποτε Βουλευτή και από το οποιοδήποτε κόμμα.</w:t>
      </w:r>
    </w:p>
    <w:p w14:paraId="234F98DA" w14:textId="77777777" w:rsidR="00A02958" w:rsidRDefault="00261538">
      <w:pPr>
        <w:spacing w:line="600" w:lineRule="auto"/>
        <w:ind w:firstLine="720"/>
        <w:jc w:val="both"/>
        <w:rPr>
          <w:rFonts w:eastAsia="Times New Roman"/>
          <w:szCs w:val="24"/>
        </w:rPr>
      </w:pPr>
      <w:r>
        <w:rPr>
          <w:rFonts w:eastAsia="Times New Roman"/>
          <w:szCs w:val="24"/>
        </w:rPr>
        <w:t>Ευχαριστώ πού.</w:t>
      </w:r>
    </w:p>
    <w:p w14:paraId="234F98DB" w14:textId="77777777" w:rsidR="00A02958" w:rsidRDefault="0026153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Μαντά, θα πάτε σύμφωνα με την πεπατημένη την προσωπική σας στο τέλος;</w:t>
      </w:r>
    </w:p>
    <w:p w14:paraId="234F98DC" w14:textId="77777777" w:rsidR="00A02958" w:rsidRDefault="00261538">
      <w:pPr>
        <w:spacing w:line="600" w:lineRule="auto"/>
        <w:ind w:firstLine="720"/>
        <w:jc w:val="both"/>
        <w:rPr>
          <w:rFonts w:eastAsia="Times New Roman"/>
          <w:szCs w:val="24"/>
        </w:rPr>
      </w:pPr>
      <w:r>
        <w:rPr>
          <w:rFonts w:eastAsia="Times New Roman"/>
          <w:b/>
          <w:szCs w:val="24"/>
        </w:rPr>
        <w:t>ΧΡΗΣΤΟΣ ΜΑΝ</w:t>
      </w:r>
      <w:r>
        <w:rPr>
          <w:rFonts w:eastAsia="Times New Roman"/>
          <w:b/>
          <w:szCs w:val="24"/>
        </w:rPr>
        <w:t>ΤΑΣ:</w:t>
      </w:r>
      <w:r>
        <w:rPr>
          <w:rFonts w:eastAsia="Times New Roman"/>
          <w:szCs w:val="24"/>
        </w:rPr>
        <w:t xml:space="preserve"> Στο τέλος.</w:t>
      </w:r>
    </w:p>
    <w:p w14:paraId="234F98DD" w14:textId="77777777" w:rsidR="00A02958" w:rsidRDefault="0026153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 Τον κ. Κεφαλογιάννη τον διαγράφω. </w:t>
      </w:r>
      <w:proofErr w:type="spellStart"/>
      <w:r>
        <w:rPr>
          <w:rFonts w:eastAsia="Times New Roman"/>
          <w:szCs w:val="24"/>
        </w:rPr>
        <w:t>Απεχώρησε</w:t>
      </w:r>
      <w:proofErr w:type="spellEnd"/>
      <w:r>
        <w:rPr>
          <w:rFonts w:eastAsia="Times New Roman"/>
          <w:szCs w:val="24"/>
        </w:rPr>
        <w:t xml:space="preserve"> η Νέα Δημοκρατία.</w:t>
      </w:r>
    </w:p>
    <w:p w14:paraId="234F98DE" w14:textId="77777777" w:rsidR="00A02958" w:rsidRDefault="00261538">
      <w:pPr>
        <w:spacing w:line="600" w:lineRule="auto"/>
        <w:ind w:firstLine="720"/>
        <w:jc w:val="both"/>
        <w:rPr>
          <w:rFonts w:eastAsia="Times New Roman"/>
          <w:szCs w:val="24"/>
        </w:rPr>
      </w:pPr>
      <w:r>
        <w:rPr>
          <w:rFonts w:eastAsia="Times New Roman"/>
          <w:szCs w:val="24"/>
        </w:rPr>
        <w:t>Κύριε Μανιάτη, θέλετε να πάρετε τον λόγο τώρα;</w:t>
      </w:r>
    </w:p>
    <w:p w14:paraId="234F98DF" w14:textId="77777777" w:rsidR="00A02958" w:rsidRDefault="00261538">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Ας μιλήσουν άλλοι συνάδελφοι.</w:t>
      </w:r>
    </w:p>
    <w:p w14:paraId="234F98E0" w14:textId="77777777" w:rsidR="00A02958" w:rsidRDefault="00261538">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Προσέξτε. </w:t>
      </w:r>
      <w:r>
        <w:rPr>
          <w:rFonts w:eastAsia="Times New Roman"/>
          <w:szCs w:val="24"/>
        </w:rPr>
        <w:t xml:space="preserve">Οι άλλοι συνάδελφοι  είναι οι κοινοβουλευτικοί εκπρόσωποι ως </w:t>
      </w:r>
      <w:proofErr w:type="spellStart"/>
      <w:r>
        <w:rPr>
          <w:rFonts w:eastAsia="Times New Roman"/>
          <w:szCs w:val="24"/>
        </w:rPr>
        <w:t>πρωτολογούντες</w:t>
      </w:r>
      <w:proofErr w:type="spellEnd"/>
      <w:r>
        <w:rPr>
          <w:rFonts w:eastAsia="Times New Roman"/>
          <w:szCs w:val="24"/>
        </w:rPr>
        <w:t>, είναι οι εισηγητές και οι αγορητές μετά ως δευτερολογούντες και οι δευτερολογίες της Κυβέρνησης. Επομένως, εγώ σας ερωτώ ξανά.</w:t>
      </w:r>
    </w:p>
    <w:p w14:paraId="234F98E1" w14:textId="77777777" w:rsidR="00A02958" w:rsidRDefault="00261538">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Καλώς.</w:t>
      </w:r>
    </w:p>
    <w:p w14:paraId="234F98E2" w14:textId="77777777" w:rsidR="00A02958" w:rsidRDefault="00261538">
      <w:pPr>
        <w:spacing w:line="600" w:lineRule="auto"/>
        <w:ind w:firstLine="720"/>
        <w:jc w:val="both"/>
        <w:rPr>
          <w:rFonts w:eastAsia="Times New Roman"/>
          <w:szCs w:val="24"/>
        </w:rPr>
      </w:pPr>
      <w:r>
        <w:rPr>
          <w:rFonts w:eastAsia="Times New Roman"/>
          <w:b/>
          <w:szCs w:val="24"/>
        </w:rPr>
        <w:t xml:space="preserve">ΠΡΟΕΔΡΕΥΩΝ (Νικήτας </w:t>
      </w:r>
      <w:r>
        <w:rPr>
          <w:rFonts w:eastAsia="Times New Roman"/>
          <w:b/>
          <w:szCs w:val="24"/>
        </w:rPr>
        <w:t>Κακλαμάνης):</w:t>
      </w:r>
      <w:r>
        <w:rPr>
          <w:rFonts w:eastAsia="Times New Roman"/>
          <w:szCs w:val="24"/>
        </w:rPr>
        <w:t xml:space="preserve"> Θα έχετε κι εσείς σαν κοινοβουλευτικός εκπρόσωπος τη δυνατότητα, επίσης, δευτερολογίας. Σας βάζω εξ αρχής αντί για δώδεκα λεπτά, δεκαπέντε.</w:t>
      </w:r>
    </w:p>
    <w:p w14:paraId="234F98E3" w14:textId="77777777" w:rsidR="00A02958" w:rsidRDefault="00261538">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Λιγότερο, γιατί θα μιλήσω και αργότερα.</w:t>
      </w:r>
    </w:p>
    <w:p w14:paraId="234F98E4" w14:textId="77777777" w:rsidR="00A02958" w:rsidRDefault="0026153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Ούτως ή άλλω</w:t>
      </w:r>
      <w:r>
        <w:rPr>
          <w:rFonts w:eastAsia="Times New Roman"/>
          <w:szCs w:val="24"/>
        </w:rPr>
        <w:t>ς δεν χάνεται. Σας βάζω δώδεκα. Αν χρειαστείτε μ</w:t>
      </w:r>
      <w:r>
        <w:rPr>
          <w:rFonts w:eastAsia="Times New Roman"/>
          <w:szCs w:val="24"/>
        </w:rPr>
        <w:t>ί</w:t>
      </w:r>
      <w:r>
        <w:rPr>
          <w:rFonts w:eastAsia="Times New Roman"/>
          <w:szCs w:val="24"/>
        </w:rPr>
        <w:t>α ανοχή, θα την έχετε.</w:t>
      </w:r>
    </w:p>
    <w:p w14:paraId="234F98E5" w14:textId="77777777" w:rsidR="00A02958" w:rsidRDefault="00261538">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Κυρίες και κύριοι συνάδελφοι, αυτό εδώ -και παρακαλώ τους συναδέλφους του ΣΥΡΙΖΑ να το κοιτάξουν- είναι το σώμα των τροπολογιών και αυτό εδώ είναι το </w:t>
      </w:r>
      <w:r>
        <w:rPr>
          <w:rFonts w:eastAsia="Times New Roman"/>
          <w:szCs w:val="24"/>
        </w:rPr>
        <w:lastRenderedPageBreak/>
        <w:t xml:space="preserve">κυρίως σώμα του </w:t>
      </w:r>
      <w:r>
        <w:rPr>
          <w:rFonts w:eastAsia="Times New Roman"/>
          <w:szCs w:val="24"/>
        </w:rPr>
        <w:t xml:space="preserve">νομοσχεδίου. Είστε περήφανοι γι’ αυτήν τη διαδικασία; Από πλευράς και μόνο έκτασης και όγκου οι τροπολογίες που κατατέθηκαν χθες και προχθές είναι διπλάσιες σε όγκο από το κυρίως σώμα του νομοσχεδίου. </w:t>
      </w:r>
    </w:p>
    <w:p w14:paraId="234F98E6" w14:textId="77777777" w:rsidR="00A02958" w:rsidRDefault="00261538">
      <w:pPr>
        <w:spacing w:line="600" w:lineRule="auto"/>
        <w:ind w:firstLine="720"/>
        <w:jc w:val="both"/>
        <w:rPr>
          <w:rFonts w:eastAsia="Times New Roman"/>
          <w:szCs w:val="24"/>
        </w:rPr>
      </w:pPr>
      <w:r>
        <w:rPr>
          <w:rFonts w:eastAsia="Times New Roman"/>
          <w:szCs w:val="24"/>
        </w:rPr>
        <w:t>Αυτό πώς μπορεί αν το χαρακτηρίσει ένας κανονικός φυσι</w:t>
      </w:r>
      <w:r>
        <w:rPr>
          <w:rFonts w:eastAsia="Times New Roman"/>
          <w:szCs w:val="24"/>
        </w:rPr>
        <w:t>ολογικός άνθρωπος που ζει σε μ</w:t>
      </w:r>
      <w:r>
        <w:rPr>
          <w:rFonts w:eastAsia="Times New Roman"/>
          <w:szCs w:val="24"/>
        </w:rPr>
        <w:t>ί</w:t>
      </w:r>
      <w:r>
        <w:rPr>
          <w:rFonts w:eastAsia="Times New Roman"/>
          <w:szCs w:val="24"/>
        </w:rPr>
        <w:t>α μη κανονική χώρα με μ</w:t>
      </w:r>
      <w:r>
        <w:rPr>
          <w:rFonts w:eastAsia="Times New Roman"/>
          <w:szCs w:val="24"/>
        </w:rPr>
        <w:t>ί</w:t>
      </w:r>
      <w:r>
        <w:rPr>
          <w:rFonts w:eastAsia="Times New Roman"/>
          <w:szCs w:val="24"/>
        </w:rPr>
        <w:t>α μη κανονική Κυβέρνηση; Ιλαροτραγωδία; Φαρσοκωμωδία; Εξευτελισμός του Κοινοβουλίου; Ό,τι και να πει κανείς, θα είναι πολύ λιγότερο από αυτό που συμβαίνει μέσα σ’ αυτήν την Αίθουσα.</w:t>
      </w:r>
    </w:p>
    <w:p w14:paraId="234F98E7" w14:textId="77777777" w:rsidR="00A02958" w:rsidRDefault="00261538">
      <w:pPr>
        <w:spacing w:line="600" w:lineRule="auto"/>
        <w:ind w:firstLine="720"/>
        <w:jc w:val="both"/>
        <w:rPr>
          <w:rFonts w:eastAsia="Times New Roman"/>
          <w:szCs w:val="24"/>
        </w:rPr>
      </w:pPr>
      <w:r>
        <w:rPr>
          <w:rFonts w:eastAsia="Times New Roman"/>
          <w:szCs w:val="24"/>
        </w:rPr>
        <w:t>Δυστυχώς, δεν είναι</w:t>
      </w:r>
      <w:r>
        <w:rPr>
          <w:rFonts w:eastAsia="Times New Roman"/>
          <w:szCs w:val="24"/>
        </w:rPr>
        <w:t xml:space="preserve"> πια μόνο αυτό. Η </w:t>
      </w:r>
      <w:r>
        <w:rPr>
          <w:rFonts w:eastAsia="Times New Roman"/>
          <w:szCs w:val="24"/>
        </w:rPr>
        <w:t>ο</w:t>
      </w:r>
      <w:r>
        <w:rPr>
          <w:rFonts w:eastAsia="Times New Roman"/>
          <w:szCs w:val="24"/>
        </w:rPr>
        <w:t>δηγία, που καλούμαστε να ενσωματώσουμε και που είναι μια θετική οδηγία, γιατί μειώνει τις δυνατότητες φοροδιαφυγής σε πανευρωπαϊκό επίπεδο, έχει έναν συγκεκριμένο σκοπό. Μία από τις τροπολογίες που φέρατε ξέρετε τι λέει; Μία από τις τροπ</w:t>
      </w:r>
      <w:r>
        <w:rPr>
          <w:rFonts w:eastAsia="Times New Roman"/>
          <w:szCs w:val="24"/>
        </w:rPr>
        <w:t xml:space="preserve">ολογίες στην Ενσωμάτωση της </w:t>
      </w:r>
      <w:r>
        <w:rPr>
          <w:rFonts w:eastAsia="Times New Roman"/>
          <w:szCs w:val="24"/>
        </w:rPr>
        <w:t>ο</w:t>
      </w:r>
      <w:r>
        <w:rPr>
          <w:rFonts w:eastAsia="Times New Roman"/>
          <w:szCs w:val="24"/>
        </w:rPr>
        <w:t xml:space="preserve">δηγίας για την Καταπολέμηση της Φοροδιαφυγής σε Πανευρωπαϊκό Επίπεδο λέει πώς θα γίνεται ο χειρισμός του πάρκινγκ, του παρκαρίσματος αυτοκινήτων, στο Ίδρυμα «Σταύρος Νιάρχος». </w:t>
      </w:r>
    </w:p>
    <w:p w14:paraId="234F98E8" w14:textId="77777777" w:rsidR="00A02958" w:rsidRDefault="00261538">
      <w:pPr>
        <w:spacing w:line="600" w:lineRule="auto"/>
        <w:ind w:firstLine="720"/>
        <w:jc w:val="both"/>
        <w:rPr>
          <w:rFonts w:eastAsia="Times New Roman"/>
          <w:szCs w:val="24"/>
        </w:rPr>
      </w:pPr>
      <w:r>
        <w:rPr>
          <w:rFonts w:eastAsia="Times New Roman"/>
          <w:szCs w:val="24"/>
        </w:rPr>
        <w:lastRenderedPageBreak/>
        <w:t>Δεν υπάρχει πια τίποτε πάνω στο οποίο να μπορεί να</w:t>
      </w:r>
      <w:r>
        <w:rPr>
          <w:rFonts w:eastAsia="Times New Roman"/>
          <w:szCs w:val="24"/>
        </w:rPr>
        <w:t xml:space="preserve"> στηριχθεί μ</w:t>
      </w:r>
      <w:r>
        <w:rPr>
          <w:rFonts w:eastAsia="Times New Roman"/>
          <w:szCs w:val="24"/>
        </w:rPr>
        <w:t>ί</w:t>
      </w:r>
      <w:r>
        <w:rPr>
          <w:rFonts w:eastAsia="Times New Roman"/>
          <w:szCs w:val="24"/>
        </w:rPr>
        <w:t>α στοιχειώδης λογική και μ</w:t>
      </w:r>
      <w:r>
        <w:rPr>
          <w:rFonts w:eastAsia="Times New Roman"/>
          <w:szCs w:val="24"/>
        </w:rPr>
        <w:t>ί</w:t>
      </w:r>
      <w:r>
        <w:rPr>
          <w:rFonts w:eastAsia="Times New Roman"/>
          <w:szCs w:val="24"/>
        </w:rPr>
        <w:t xml:space="preserve">α στοιχειώδης κοινοβουλευτική δεοντολογία. Έχετε ξεπεράσει όλα τα όρια. Έχετε ξεπεράσει και τα όρια του </w:t>
      </w:r>
      <w:proofErr w:type="spellStart"/>
      <w:r>
        <w:rPr>
          <w:rFonts w:eastAsia="Times New Roman"/>
          <w:szCs w:val="24"/>
        </w:rPr>
        <w:t>αυτοεξευτελισμού</w:t>
      </w:r>
      <w:proofErr w:type="spellEnd"/>
      <w:r>
        <w:rPr>
          <w:rFonts w:eastAsia="Times New Roman"/>
          <w:szCs w:val="24"/>
        </w:rPr>
        <w:t xml:space="preserve">. </w:t>
      </w:r>
    </w:p>
    <w:p w14:paraId="234F98E9" w14:textId="77777777" w:rsidR="00A02958" w:rsidRDefault="00261538">
      <w:pPr>
        <w:spacing w:line="600" w:lineRule="auto"/>
        <w:ind w:firstLine="720"/>
        <w:jc w:val="both"/>
        <w:rPr>
          <w:rFonts w:eastAsia="Times New Roman"/>
          <w:szCs w:val="24"/>
        </w:rPr>
      </w:pPr>
      <w:r>
        <w:rPr>
          <w:rFonts w:eastAsia="Times New Roman"/>
          <w:szCs w:val="24"/>
        </w:rPr>
        <w:t xml:space="preserve">Το άρθρο 45 αυτού του νομοσχεδίου είναι ο εξευτελισμός της ελληνικής Κυβέρνησης. Ελπίζω να </w:t>
      </w:r>
      <w:r>
        <w:rPr>
          <w:rFonts w:eastAsia="Times New Roman"/>
          <w:szCs w:val="24"/>
        </w:rPr>
        <w:t>μην εκληφθεί και ως εξευτελισμός της Ελλάδας.</w:t>
      </w:r>
    </w:p>
    <w:p w14:paraId="234F98EA" w14:textId="77777777" w:rsidR="00A02958" w:rsidRDefault="00261538">
      <w:pPr>
        <w:spacing w:line="600" w:lineRule="auto"/>
        <w:ind w:firstLine="720"/>
        <w:jc w:val="both"/>
        <w:rPr>
          <w:rFonts w:eastAsia="Times New Roman"/>
          <w:szCs w:val="24"/>
        </w:rPr>
      </w:pPr>
      <w:r>
        <w:rPr>
          <w:rFonts w:eastAsia="Times New Roman"/>
          <w:szCs w:val="24"/>
        </w:rPr>
        <w:t>Εσείς που σέρνετε στα δικαστήρια τον επικεφαλής της ΕΛΣΤΑΤ, τον κ. Γεωργίου, εσείς έχετε υπογράψει εδώ να πληρώσει ο ελληνικός λαός τα έξοδα των δικηγόρων του, γιατί έχει δικαιωθεί σε όλα τα δικαστήρια. Να τα π</w:t>
      </w:r>
      <w:r>
        <w:rPr>
          <w:rFonts w:eastAsia="Times New Roman"/>
          <w:szCs w:val="24"/>
        </w:rPr>
        <w:t>ληρώσετε από την τσέπη σας. Έχετε σοβαρότατες πολιτικές ευθύνες, έχετε ηθική υποχρέωση να μην επιβαρυνθεί ο κρατικός προϋπολογισμός με τα δικαστικά έξοδα του κ</w:t>
      </w:r>
      <w:r>
        <w:rPr>
          <w:rFonts w:eastAsia="Times New Roman"/>
          <w:szCs w:val="24"/>
        </w:rPr>
        <w:t>.</w:t>
      </w:r>
      <w:r>
        <w:rPr>
          <w:rFonts w:eastAsia="Times New Roman"/>
          <w:szCs w:val="24"/>
        </w:rPr>
        <w:t xml:space="preserve"> Γεωργίου, γιατί έχετε προσωπική ευθύνη ο καθένας από εσάς γι’ αυτό το κατάντημα της Ελληνικής Δ</w:t>
      </w:r>
      <w:r>
        <w:rPr>
          <w:rFonts w:eastAsia="Times New Roman"/>
          <w:szCs w:val="24"/>
        </w:rPr>
        <w:t>ημοκρατίας.</w:t>
      </w:r>
    </w:p>
    <w:p w14:paraId="234F98EB" w14:textId="77777777" w:rsidR="00A02958" w:rsidRDefault="00261538">
      <w:pPr>
        <w:spacing w:line="600" w:lineRule="auto"/>
        <w:ind w:firstLine="720"/>
        <w:jc w:val="both"/>
        <w:rPr>
          <w:rFonts w:eastAsia="Times New Roman"/>
          <w:szCs w:val="24"/>
        </w:rPr>
      </w:pPr>
      <w:r>
        <w:rPr>
          <w:rFonts w:eastAsia="Times New Roman"/>
          <w:szCs w:val="24"/>
        </w:rPr>
        <w:t xml:space="preserve">Έχουμε και άλλα πια που ξεπερνούν ό,τι θα μπορούσε να περιμένει ο Έλληνας πολίτης. Έχουμε ένα περιβόλι με μαργαριτάρια του κυρίου Τσίπρα, του επικεφαλής της Κυβέρνησης, του </w:t>
      </w:r>
      <w:r>
        <w:rPr>
          <w:rFonts w:eastAsia="Times New Roman"/>
          <w:szCs w:val="24"/>
        </w:rPr>
        <w:lastRenderedPageBreak/>
        <w:t>Πρωθυπουργού, ο οποίος αισθάνεται ευτυχισμένος, χαρούμενος, γιατί στο κ</w:t>
      </w:r>
      <w:r>
        <w:rPr>
          <w:rFonts w:eastAsia="Times New Roman"/>
          <w:szCs w:val="24"/>
        </w:rPr>
        <w:t>έντρο της Αθήνας βλέπει χαμογελαστά πρόσωπα και γιατί μπορεί πολύ άνετα, όπως λέει ο ίδιος, να κυκλοφορήσει στα Εξάρχεια.</w:t>
      </w:r>
    </w:p>
    <w:p w14:paraId="234F98EC"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Προφανώς, βλέπει χαμογελαστά πρόσωπα και κυκλοφορεί ελεύθερος από τον κήπο του Μεγάρου Μαξίμου και έχοντας ως επιπλέον διακοσμητικό στ</w:t>
      </w:r>
      <w:r>
        <w:rPr>
          <w:rFonts w:eastAsia="Times New Roman" w:cs="Times New Roman"/>
          <w:szCs w:val="24"/>
        </w:rPr>
        <w:t xml:space="preserve">οιχείο τις κλούβες των ΜΑΤ που τον προστατεύουν από τους Έλληνες πολίτες. </w:t>
      </w:r>
      <w:r>
        <w:rPr>
          <w:rFonts w:eastAsia="Times New Roman" w:cs="Times New Roman"/>
          <w:szCs w:val="24"/>
        </w:rPr>
        <w:t>Α</w:t>
      </w:r>
      <w:r>
        <w:rPr>
          <w:rFonts w:eastAsia="Times New Roman" w:cs="Times New Roman"/>
          <w:szCs w:val="24"/>
        </w:rPr>
        <w:t>υτό κατά τον κύριο Πρωθυπουργό συνιστά την αλλαγή της σελίδας μίας χώρας που υπέγραψε και τρίτο και τέταρτο μνημόνιο και έρχεται τώρα να μας πει ότι μπορούν οι Έλληνες να χαμογελάσο</w:t>
      </w:r>
      <w:r>
        <w:rPr>
          <w:rFonts w:eastAsia="Times New Roman" w:cs="Times New Roman"/>
          <w:szCs w:val="24"/>
        </w:rPr>
        <w:t>υν!</w:t>
      </w:r>
    </w:p>
    <w:p w14:paraId="234F98ED"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Ξέρετε πόσος είναι ο ΕΝΦΙΑ που έρχεται τώρα; Είναι 3,1 δισεκατομμύρια! Ξέρετε πόσες είναι οι επιπλέον φορολογικές επιβαρύνσεις, στις οποίες έχετε υποβάλει τους Έλληνες φορολογούμενους; Είναι 3,7 δισεκατομμύρια!</w:t>
      </w:r>
    </w:p>
    <w:p w14:paraId="234F98EE"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Τα πρωτοσέλιδα των σημερινών εφημερίδων κ</w:t>
      </w:r>
      <w:r>
        <w:rPr>
          <w:rFonts w:eastAsia="Times New Roman" w:cs="Times New Roman"/>
          <w:szCs w:val="24"/>
        </w:rPr>
        <w:t xml:space="preserve">αταγράφουν με ακρίβεια και πληρότητα τον ορυμαγδό της φορομπηχτικής πολιτικής που έρχεται τους αμέσως επόμενους μήνες. </w:t>
      </w:r>
    </w:p>
    <w:p w14:paraId="234F98EF"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 xml:space="preserve">χει σημασία ότι ο κύριος Πρωθυπουργός προχθές σε συνέντευξή του στον </w:t>
      </w:r>
      <w:r>
        <w:rPr>
          <w:rFonts w:eastAsia="Times New Roman" w:cs="Times New Roman"/>
          <w:szCs w:val="24"/>
        </w:rPr>
        <w:t>«</w:t>
      </w:r>
      <w:r>
        <w:rPr>
          <w:rFonts w:eastAsia="Times New Roman" w:cs="Times New Roman"/>
          <w:szCs w:val="24"/>
        </w:rPr>
        <w:t>Α</w:t>
      </w:r>
      <w:r>
        <w:rPr>
          <w:rFonts w:eastAsia="Times New Roman" w:cs="Times New Roman"/>
          <w:szCs w:val="24"/>
          <w:lang w:val="en-US"/>
        </w:rPr>
        <w:t>LPHA</w:t>
      </w:r>
      <w:r>
        <w:rPr>
          <w:rFonts w:eastAsia="Times New Roman" w:cs="Times New Roman"/>
          <w:szCs w:val="24"/>
        </w:rPr>
        <w:t>»</w:t>
      </w:r>
      <w:r>
        <w:rPr>
          <w:rFonts w:eastAsia="Times New Roman" w:cs="Times New Roman"/>
          <w:szCs w:val="24"/>
        </w:rPr>
        <w:t xml:space="preserve"> είπε με μία μικρή δόση υπερηφάνειας: «Ξέρετε, μπορεί να μα</w:t>
      </w:r>
      <w:r>
        <w:rPr>
          <w:rFonts w:eastAsia="Times New Roman" w:cs="Times New Roman"/>
          <w:szCs w:val="24"/>
        </w:rPr>
        <w:t>ς λένε ψεύτες, αλλά δεν μας λένε κλέφτες». Οποία τιμή! Αποδέχεστε τον χαρακτηρισμό μεγάλου μέρους των πολιτών ότι είστε ψεύτες, αλλά λέτε «τουλάχιστον δεν είμαστε κλέφτες!».</w:t>
      </w:r>
    </w:p>
    <w:p w14:paraId="234F98F0"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Ξέρετε, ο ελληνικός λαός λέει «ο ψεύτης και ο κλέφτης μόνο τον πρώτο χρόνο χαίρετα</w:t>
      </w:r>
      <w:r>
        <w:rPr>
          <w:rFonts w:eastAsia="Times New Roman" w:cs="Times New Roman"/>
          <w:szCs w:val="24"/>
        </w:rPr>
        <w:t xml:space="preserve">ι». </w:t>
      </w:r>
      <w:r>
        <w:rPr>
          <w:rFonts w:eastAsia="Times New Roman" w:cs="Times New Roman"/>
          <w:szCs w:val="24"/>
        </w:rPr>
        <w:t>Δ</w:t>
      </w:r>
      <w:r>
        <w:rPr>
          <w:rFonts w:eastAsia="Times New Roman" w:cs="Times New Roman"/>
          <w:szCs w:val="24"/>
        </w:rPr>
        <w:t>εν ξέρω ποια θα είναι η εξέλιξη της πολιτικής ζωής του τόπου το αμέσως επόμενο χρονικό διάστημα.</w:t>
      </w:r>
    </w:p>
    <w:p w14:paraId="234F98F1" w14:textId="77777777" w:rsidR="00A02958" w:rsidRDefault="0026153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34F98F2"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Είναι, λοιπόν, πολύ σημαντικό, εάν η Κυβέρνηση θέλει να συνεχίσει υπό συνθήκες ομαλότητας να διευθετεί τα δημόσια πρά</w:t>
      </w:r>
      <w:r>
        <w:rPr>
          <w:rFonts w:eastAsia="Times New Roman" w:cs="Times New Roman"/>
          <w:szCs w:val="24"/>
        </w:rPr>
        <w:t xml:space="preserve">γματα της χώρας, να συνειδητοποιήσει ότι ζούμε σε μία ευρωπαϊκή χώρα, όπου υπάρχουν θεσμοί, υπάρχει Κοινοβούλιο, υπάρχουν ανεξάρτητες αρχές και υπάρχει και </w:t>
      </w:r>
      <w:r>
        <w:rPr>
          <w:rFonts w:eastAsia="Times New Roman" w:cs="Times New Roman"/>
          <w:szCs w:val="24"/>
        </w:rPr>
        <w:t>δ</w:t>
      </w:r>
      <w:r>
        <w:rPr>
          <w:rFonts w:eastAsia="Times New Roman" w:cs="Times New Roman"/>
          <w:szCs w:val="24"/>
        </w:rPr>
        <w:t xml:space="preserve">ικαιοσύνη. </w:t>
      </w:r>
    </w:p>
    <w:p w14:paraId="234F98F3"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Γιατί πια έχουμε ξεπεράσει όλα τα όρια που θα μπορούσε κανείς να αποδεχθεί των παρεμβάσ</w:t>
      </w:r>
      <w:r>
        <w:rPr>
          <w:rFonts w:eastAsia="Times New Roman" w:cs="Times New Roman"/>
          <w:szCs w:val="24"/>
        </w:rPr>
        <w:t xml:space="preserve">εων της εκτελεστικής εξουσίας και της παρέας του Μαξίμου, ακόμη και στον ανεξάρτητο θεσμό της </w:t>
      </w:r>
      <w:r>
        <w:rPr>
          <w:rFonts w:eastAsia="Times New Roman" w:cs="Times New Roman"/>
          <w:szCs w:val="24"/>
        </w:rPr>
        <w:t>δ</w:t>
      </w:r>
      <w:r>
        <w:rPr>
          <w:rFonts w:eastAsia="Times New Roman" w:cs="Times New Roman"/>
          <w:szCs w:val="24"/>
        </w:rPr>
        <w:t xml:space="preserve">ικαιοσύνης. </w:t>
      </w:r>
    </w:p>
    <w:p w14:paraId="234F98F4"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Είναι πρωτοφανές, ο Πρόεδρος του Συμβουλίου της Επικρατείας, η Ένωση Δικαστών και Εισαγγελέων και η Ολομέλεια των Δικηγορικών Συλλόγων Ελλάδας με μί</w:t>
      </w:r>
      <w:r>
        <w:rPr>
          <w:rFonts w:eastAsia="Times New Roman" w:cs="Times New Roman"/>
          <w:szCs w:val="24"/>
        </w:rPr>
        <w:t xml:space="preserve">α φωνή να καταγγέλλει και να λέει «Ως εδώ!». Δεν είναι εδώ καθεστώς </w:t>
      </w:r>
      <w:proofErr w:type="spellStart"/>
      <w:r>
        <w:rPr>
          <w:rFonts w:eastAsia="Times New Roman" w:cs="Times New Roman"/>
          <w:szCs w:val="24"/>
        </w:rPr>
        <w:t>Ερντογάν</w:t>
      </w:r>
      <w:proofErr w:type="spellEnd"/>
      <w:r>
        <w:rPr>
          <w:rFonts w:eastAsia="Times New Roman" w:cs="Times New Roman"/>
          <w:szCs w:val="24"/>
        </w:rPr>
        <w:t xml:space="preserve">, δεν είναι καθεστώς </w:t>
      </w:r>
      <w:proofErr w:type="spellStart"/>
      <w:r>
        <w:rPr>
          <w:rFonts w:eastAsia="Times New Roman" w:cs="Times New Roman"/>
          <w:szCs w:val="24"/>
        </w:rPr>
        <w:t>Μαδούρο</w:t>
      </w:r>
      <w:proofErr w:type="spellEnd"/>
      <w:r>
        <w:rPr>
          <w:rFonts w:eastAsia="Times New Roman" w:cs="Times New Roman"/>
          <w:szCs w:val="24"/>
        </w:rPr>
        <w:t xml:space="preserve">, δεν είναι καθεστώς Ουγγαρίας και Πολωνίας. </w:t>
      </w:r>
    </w:p>
    <w:p w14:paraId="234F98F5"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υνεχίζετε στην ίδια τακτική, την τακτική που προανέφερα: Να εξευτελίζετε το Κοινοβούλιο. Αυτό μπορεί να ε</w:t>
      </w:r>
      <w:r>
        <w:rPr>
          <w:rFonts w:eastAsia="Times New Roman" w:cs="Times New Roman"/>
          <w:szCs w:val="24"/>
        </w:rPr>
        <w:t xml:space="preserve">ίναι επιλογή της Κυβέρνησης, των εκπροσώπων του ελληνικού λαού, των Βουλευτών του ΣΥΡΙΖΑ. Συνιστά αυτό επιλογή, συνιστά τιμή για όσους από εσάς ήσασταν στις προηγούμενες </w:t>
      </w:r>
      <w:r>
        <w:rPr>
          <w:rFonts w:eastAsia="Times New Roman" w:cs="Times New Roman"/>
          <w:szCs w:val="24"/>
        </w:rPr>
        <w:t>κ</w:t>
      </w:r>
      <w:r>
        <w:rPr>
          <w:rFonts w:eastAsia="Times New Roman" w:cs="Times New Roman"/>
          <w:szCs w:val="24"/>
        </w:rPr>
        <w:t xml:space="preserve">οινοβουλευτικές </w:t>
      </w:r>
      <w:r>
        <w:rPr>
          <w:rFonts w:eastAsia="Times New Roman" w:cs="Times New Roman"/>
          <w:szCs w:val="24"/>
        </w:rPr>
        <w:t>π</w:t>
      </w:r>
      <w:r>
        <w:rPr>
          <w:rFonts w:eastAsia="Times New Roman" w:cs="Times New Roman"/>
          <w:szCs w:val="24"/>
        </w:rPr>
        <w:t>εριόδους, που ξέρατε ότι ποτέ δεν ερχόταν τροπολογία με τέτοιο τρόπο</w:t>
      </w:r>
      <w:r>
        <w:rPr>
          <w:rFonts w:eastAsia="Times New Roman" w:cs="Times New Roman"/>
          <w:szCs w:val="24"/>
        </w:rPr>
        <w:t>, σε τόση έκταση και με τέτοιο όγκο;</w:t>
      </w:r>
    </w:p>
    <w:p w14:paraId="234F98F6"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Γιατί τώρα έχουμε φτάσει στο άλλο, στο έσχατο επίπεδο αξιοπιστίας της Κυβέρνησης. Το μόνο που σας έχει απομείνει είναι ότι</w:t>
      </w:r>
      <w:r>
        <w:rPr>
          <w:rFonts w:eastAsia="Times New Roman" w:cs="Times New Roman"/>
          <w:szCs w:val="24"/>
        </w:rPr>
        <w:t>:</w:t>
      </w:r>
      <w:r>
        <w:rPr>
          <w:rFonts w:eastAsia="Times New Roman" w:cs="Times New Roman"/>
          <w:szCs w:val="24"/>
        </w:rPr>
        <w:t xml:space="preserve"> «Ξέρετε, είμαστε εξίσου κακοί με τους προηγούμενους κακούς». </w:t>
      </w:r>
    </w:p>
    <w:p w14:paraId="234F98F7"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Άρα γιατί αναστατώσατε όλη τη χώρ</w:t>
      </w:r>
      <w:r>
        <w:rPr>
          <w:rFonts w:eastAsia="Times New Roman" w:cs="Times New Roman"/>
          <w:szCs w:val="24"/>
        </w:rPr>
        <w:t xml:space="preserve">α και σταματήσατε την πορεία εξόδου της ελληνικής κοινωνίας από τα μνημόνια το 2015; Για να είστε εξίσου κακοί με τους προηγούμενους κακούς; </w:t>
      </w:r>
      <w:r>
        <w:rPr>
          <w:rFonts w:eastAsia="Times New Roman" w:cs="Times New Roman"/>
          <w:szCs w:val="24"/>
        </w:rPr>
        <w:t>Γ</w:t>
      </w:r>
      <w:r>
        <w:rPr>
          <w:rFonts w:eastAsia="Times New Roman" w:cs="Times New Roman"/>
          <w:szCs w:val="24"/>
        </w:rPr>
        <w:t>ιατί πήρατε αυτό το ρίσκο σε βάρος της εθνικής οικονομίας, να βγείτε στις αγορές με ακριβότερο επιτόκιο από αυτό π</w:t>
      </w:r>
      <w:r>
        <w:rPr>
          <w:rFonts w:eastAsia="Times New Roman" w:cs="Times New Roman"/>
          <w:szCs w:val="24"/>
        </w:rPr>
        <w:t xml:space="preserve">ου θα μπορούσατε να έχετε επιτύχει υπό άλλες συνθήκες και όρους; </w:t>
      </w:r>
    </w:p>
    <w:p w14:paraId="234F98F8"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Γιατί προφανώς ο κ. Τσίπρας σε πολύ χαμηλούς τόνους είπε: «Ήταν ένα επιτόκιο έκπληξη». Προφανώς, αρνητική έκπληξη, έκπληξη ψυχρολουσίας! Γιατί θα μπορούσε η χώρα να έχει δανειστεί, εάν υπήρχ</w:t>
      </w:r>
      <w:r>
        <w:rPr>
          <w:rFonts w:eastAsia="Times New Roman" w:cs="Times New Roman"/>
          <w:szCs w:val="24"/>
        </w:rPr>
        <w:t xml:space="preserve">ε άλλη Κυβέρνηση με πολύ χαμηλότερο επιτόκιο και γιατί, παρά το γεγονός ότι ο κ. </w:t>
      </w:r>
      <w:proofErr w:type="spellStart"/>
      <w:r>
        <w:rPr>
          <w:rFonts w:eastAsia="Times New Roman" w:cs="Times New Roman"/>
          <w:szCs w:val="24"/>
        </w:rPr>
        <w:t>Βαρουφάκης</w:t>
      </w:r>
      <w:proofErr w:type="spellEnd"/>
      <w:r>
        <w:rPr>
          <w:rFonts w:eastAsia="Times New Roman" w:cs="Times New Roman"/>
          <w:szCs w:val="24"/>
        </w:rPr>
        <w:t xml:space="preserve"> καταγγέλλει τον κ. Τσίπρα ότι ομολόγησε πως έδωσε πολύ περισσότερα από τους «</w:t>
      </w:r>
      <w:proofErr w:type="spellStart"/>
      <w:r>
        <w:rPr>
          <w:rFonts w:eastAsia="Times New Roman" w:cs="Times New Roman"/>
          <w:szCs w:val="24"/>
        </w:rPr>
        <w:t>Σαμαρο</w:t>
      </w:r>
      <w:proofErr w:type="spellEnd"/>
      <w:r>
        <w:rPr>
          <w:rFonts w:eastAsia="Times New Roman" w:cs="Times New Roman"/>
          <w:szCs w:val="24"/>
        </w:rPr>
        <w:t xml:space="preserve">-Βενιζέλους», εν τοιαύτη </w:t>
      </w:r>
      <w:proofErr w:type="spellStart"/>
      <w:r>
        <w:rPr>
          <w:rFonts w:eastAsia="Times New Roman" w:cs="Times New Roman"/>
          <w:szCs w:val="24"/>
        </w:rPr>
        <w:t>περιπτώσει</w:t>
      </w:r>
      <w:proofErr w:type="spellEnd"/>
      <w:r>
        <w:rPr>
          <w:rFonts w:eastAsia="Times New Roman" w:cs="Times New Roman"/>
          <w:szCs w:val="24"/>
        </w:rPr>
        <w:t>, τίποτε καλύτερο δεν έχει γίνει σε αυτή τη χώ</w:t>
      </w:r>
      <w:r>
        <w:rPr>
          <w:rFonts w:eastAsia="Times New Roman" w:cs="Times New Roman"/>
          <w:szCs w:val="24"/>
        </w:rPr>
        <w:t xml:space="preserve">ρα. </w:t>
      </w:r>
    </w:p>
    <w:p w14:paraId="234F98F9"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θα τελειώσω αυτήν την πρώτη φάση της τοποθέτησής μου, γιατί θέλω </w:t>
      </w:r>
      <w:r>
        <w:rPr>
          <w:rFonts w:eastAsia="Times New Roman" w:cs="Times New Roman"/>
          <w:szCs w:val="24"/>
        </w:rPr>
        <w:lastRenderedPageBreak/>
        <w:t xml:space="preserve">να κλείσω με κάτι που κατά τη γνώμη μου συνιστά τη μεγάλη πρόκληση της ελληνικής κοινωνίας. </w:t>
      </w:r>
    </w:p>
    <w:p w14:paraId="234F98FA"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Η μεγάλη πρόκληση της ελληνικής κοινωνίας είναι </w:t>
      </w:r>
      <w:r>
        <w:rPr>
          <w:rFonts w:eastAsia="Times New Roman" w:cs="Times New Roman"/>
          <w:szCs w:val="24"/>
        </w:rPr>
        <w:t xml:space="preserve">με πολύ καθαρό μάτι και πολύ καθαρό μυαλό να αξιολογήσει αυτό που ζούμε τα τελευταία δυόμισι χρόνια, να αξιολογήσει την κατάρρευση των απίστευτων ψεμάτων που </w:t>
      </w:r>
      <w:proofErr w:type="spellStart"/>
      <w:r>
        <w:rPr>
          <w:rFonts w:eastAsia="Times New Roman" w:cs="Times New Roman"/>
          <w:szCs w:val="24"/>
        </w:rPr>
        <w:t>ελέχθησαν</w:t>
      </w:r>
      <w:proofErr w:type="spellEnd"/>
      <w:r>
        <w:rPr>
          <w:rFonts w:eastAsia="Times New Roman" w:cs="Times New Roman"/>
          <w:szCs w:val="24"/>
        </w:rPr>
        <w:t xml:space="preserve"> από το 2012 μέχρι και σήμερα. </w:t>
      </w:r>
      <w:r>
        <w:rPr>
          <w:rFonts w:eastAsia="Times New Roman" w:cs="Times New Roman"/>
          <w:szCs w:val="24"/>
          <w:lang w:val="en-US"/>
        </w:rPr>
        <w:t>N</w:t>
      </w:r>
      <w:r>
        <w:rPr>
          <w:rFonts w:eastAsia="Times New Roman" w:cs="Times New Roman"/>
          <w:szCs w:val="24"/>
        </w:rPr>
        <w:t xml:space="preserve">α συνειδητοποιήσει ότι αυτήν τη στιγμή τη χώρα κυβερνούν </w:t>
      </w:r>
      <w:r>
        <w:rPr>
          <w:rFonts w:eastAsia="Times New Roman" w:cs="Times New Roman"/>
          <w:szCs w:val="24"/>
        </w:rPr>
        <w:t>άνθρωποι οι οποίοι αποπειράθηκαν στο πρώτο εξάμηνο του 2015 να κάνουν πραξικόπημα σε βάρος του Συντάγματος και της θεσμικής τάξης της χώρας.</w:t>
      </w:r>
    </w:p>
    <w:p w14:paraId="234F98FB" w14:textId="77777777" w:rsidR="00A02958" w:rsidRDefault="0026153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34F98FC"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Άνθρωποι που ήταν τα «</w:t>
      </w:r>
      <w:r>
        <w:rPr>
          <w:rFonts w:eastAsia="Times New Roman" w:cs="Times New Roman"/>
          <w:szCs w:val="24"/>
          <w:lang w:val="en-US"/>
        </w:rPr>
        <w:t>assets</w:t>
      </w:r>
      <w:r>
        <w:rPr>
          <w:rFonts w:eastAsia="Times New Roman" w:cs="Times New Roman"/>
          <w:szCs w:val="24"/>
        </w:rPr>
        <w:t xml:space="preserve">» του κ. Τσίπρα, η κ. Ζωή Κωνσταντοπούλου, </w:t>
      </w:r>
      <w:r>
        <w:rPr>
          <w:rFonts w:eastAsia="Times New Roman" w:cs="Times New Roman"/>
          <w:szCs w:val="24"/>
        </w:rPr>
        <w:t>Πρόεδρος της Βουλής, ο κ. Παναγιώτης Λαφαζάνης, κορυφαίος Υπουργός, χαρακτηρίζουν τον Πρωθυπουργό ως προδότη. Εσείς τους επιλέξατε. Εσείς τους κάνατε πρωτοκλασάτα στελέχη του πολιτικού βίου της χώρας.</w:t>
      </w:r>
    </w:p>
    <w:p w14:paraId="234F98FD"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ρχεστε τώρα στο τρίτο μεγάλο «</w:t>
      </w:r>
      <w:r>
        <w:rPr>
          <w:rFonts w:eastAsia="Times New Roman" w:cs="Times New Roman"/>
          <w:szCs w:val="24"/>
          <w:lang w:val="en-US"/>
        </w:rPr>
        <w:t>asset</w:t>
      </w:r>
      <w:r>
        <w:rPr>
          <w:rFonts w:eastAsia="Times New Roman" w:cs="Times New Roman"/>
          <w:szCs w:val="24"/>
        </w:rPr>
        <w:t>» της Κυβέρνησης, τ</w:t>
      </w:r>
      <w:r>
        <w:rPr>
          <w:rFonts w:eastAsia="Times New Roman" w:cs="Times New Roman"/>
          <w:szCs w:val="24"/>
        </w:rPr>
        <w:t xml:space="preserve">ον κ. </w:t>
      </w:r>
      <w:proofErr w:type="spellStart"/>
      <w:r>
        <w:rPr>
          <w:rFonts w:eastAsia="Times New Roman" w:cs="Times New Roman"/>
          <w:szCs w:val="24"/>
        </w:rPr>
        <w:t>Βαρουφάκη</w:t>
      </w:r>
      <w:proofErr w:type="spellEnd"/>
      <w:r>
        <w:rPr>
          <w:rFonts w:eastAsia="Times New Roman" w:cs="Times New Roman"/>
          <w:szCs w:val="24"/>
        </w:rPr>
        <w:t xml:space="preserve">, και επειδή δεν τολμάτε να πείτε ότι λέει ψέματα ο </w:t>
      </w:r>
      <w:proofErr w:type="spellStart"/>
      <w:r>
        <w:rPr>
          <w:rFonts w:eastAsia="Times New Roman" w:cs="Times New Roman"/>
          <w:szCs w:val="24"/>
        </w:rPr>
        <w:t>Βαρουφάκης</w:t>
      </w:r>
      <w:proofErr w:type="spellEnd"/>
      <w:r>
        <w:rPr>
          <w:rFonts w:eastAsia="Times New Roman" w:cs="Times New Roman"/>
          <w:szCs w:val="24"/>
        </w:rPr>
        <w:t xml:space="preserve">, προσπαθείτε με ευφυολογήματα να αποφύγετε </w:t>
      </w:r>
      <w:r>
        <w:rPr>
          <w:rFonts w:eastAsia="Times New Roman" w:cs="Times New Roman"/>
          <w:szCs w:val="24"/>
        </w:rPr>
        <w:lastRenderedPageBreak/>
        <w:t>το μεγάλο ερώτημα που τίθεται: Πραγματικά είχε προετοιμαστεί σχέδιο εξόδου της χώρας από την Ευρωπαϊκή Ένωση και το ευρώ; Πραγματικά εί</w:t>
      </w:r>
      <w:r>
        <w:rPr>
          <w:rFonts w:eastAsia="Times New Roman" w:cs="Times New Roman"/>
          <w:szCs w:val="24"/>
        </w:rPr>
        <w:t xml:space="preserve">χε προετοιμαστεί η είσοδος της χώρας στην κόλαση της χρεοκοπίας; Πραγματικά ο κ. Τσίπρας την τελευταία στιγμή ανέκρουσε </w:t>
      </w:r>
      <w:proofErr w:type="spellStart"/>
      <w:r>
        <w:rPr>
          <w:rFonts w:eastAsia="Times New Roman" w:cs="Times New Roman"/>
          <w:szCs w:val="24"/>
        </w:rPr>
        <w:t>πρύμναν</w:t>
      </w:r>
      <w:proofErr w:type="spellEnd"/>
      <w:r>
        <w:rPr>
          <w:rFonts w:eastAsia="Times New Roman" w:cs="Times New Roman"/>
          <w:szCs w:val="24"/>
        </w:rPr>
        <w:t xml:space="preserve"> και άλλαξε τις επιλογές του, επειδή φοβήθηκε το «</w:t>
      </w:r>
      <w:proofErr w:type="spellStart"/>
      <w:r>
        <w:rPr>
          <w:rFonts w:eastAsia="Times New Roman" w:cs="Times New Roman"/>
          <w:szCs w:val="24"/>
        </w:rPr>
        <w:t>Γουδή</w:t>
      </w:r>
      <w:proofErr w:type="spellEnd"/>
      <w:r>
        <w:rPr>
          <w:rFonts w:eastAsia="Times New Roman" w:cs="Times New Roman"/>
          <w:szCs w:val="24"/>
        </w:rPr>
        <w:t xml:space="preserve">». </w:t>
      </w:r>
    </w:p>
    <w:p w14:paraId="234F98FE"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Επειδή αυτά τα λέει ο δικός σας άνθρωπος, αυτός τον οποίο εσείς επιλέξ</w:t>
      </w:r>
      <w:r>
        <w:rPr>
          <w:rFonts w:eastAsia="Times New Roman" w:cs="Times New Roman"/>
          <w:szCs w:val="24"/>
        </w:rPr>
        <w:t>ατε ως επικεφαλής της διαπραγματευτικής ομάδας για το μέλλον του τόπου, αρκετά πια με τις εξυπνάδες! Αρκετά με τα ευφυολογήματα! Έχετε χρέος να απαντήσετε ευθέως για το τι συμβαίνει σήμερα στη χώρα και έχουμε οδηγηθεί σε απώλεια 100 δισεκατομμυρίων ευρώ, σ</w:t>
      </w:r>
      <w:r>
        <w:rPr>
          <w:rFonts w:eastAsia="Times New Roman" w:cs="Times New Roman"/>
          <w:szCs w:val="24"/>
        </w:rPr>
        <w:t>ε υποθήκευση στο ταμείο αποικιοκρατίας όλης της δημόσιας περιουσίας της χώρας και σε επιπλέον μέτρα 15 δισεκατομμυρίων ευρώ, που θα πληρώσουν οι Έλληνες πολίτες. Αυτές είναι οι απαντήσεις που πρέπει να δώσει η Κυβέρνηση.</w:t>
      </w:r>
    </w:p>
    <w:p w14:paraId="234F98FF"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34F9900"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ΠΡΟΔ</w:t>
      </w:r>
      <w:r>
        <w:rPr>
          <w:rFonts w:eastAsia="Times New Roman" w:cs="Times New Roman"/>
          <w:b/>
          <w:szCs w:val="24"/>
        </w:rPr>
        <w:t xml:space="preserve">ΡΕΥΩΝ (Νικήτας Κακλαμάνης): </w:t>
      </w:r>
      <w:r>
        <w:rPr>
          <w:rFonts w:eastAsia="Times New Roman" w:cs="Times New Roman"/>
          <w:szCs w:val="24"/>
        </w:rPr>
        <w:t xml:space="preserve">Τον λόγο έχει ο Υφυπουργός κ. Μαυραγάνης, για πέντε λεπτά, να υπερασπιστεί </w:t>
      </w:r>
      <w:r>
        <w:rPr>
          <w:rFonts w:eastAsia="Times New Roman" w:cs="Times New Roman"/>
          <w:szCs w:val="24"/>
        </w:rPr>
        <w:lastRenderedPageBreak/>
        <w:t xml:space="preserve">και να παρουσιάσει την τροπολογία του. Αμέσως μετά θα μιλήσει ο κ. </w:t>
      </w:r>
      <w:proofErr w:type="spellStart"/>
      <w:r>
        <w:rPr>
          <w:rFonts w:eastAsia="Times New Roman" w:cs="Times New Roman"/>
          <w:szCs w:val="24"/>
        </w:rPr>
        <w:t>Παναγιώταρος</w:t>
      </w:r>
      <w:proofErr w:type="spellEnd"/>
      <w:r>
        <w:rPr>
          <w:rFonts w:eastAsia="Times New Roman" w:cs="Times New Roman"/>
          <w:szCs w:val="24"/>
        </w:rPr>
        <w:t>.</w:t>
      </w:r>
    </w:p>
    <w:p w14:paraId="234F9901"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34F9902"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 xml:space="preserve">ΝΙΚΟΛΑΟΣ ΜΑΥΡΑΓΑΝΗΣ (Υφυπουργός Υποδομών </w:t>
      </w:r>
      <w:r>
        <w:rPr>
          <w:rFonts w:eastAsia="Times New Roman" w:cs="Times New Roman"/>
          <w:b/>
          <w:szCs w:val="24"/>
        </w:rPr>
        <w:t>και Μεταφορών):</w:t>
      </w:r>
    </w:p>
    <w:p w14:paraId="234F9903"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Ευχαριστώ θερμά, κύριε Πρόεδρε.</w:t>
      </w:r>
    </w:p>
    <w:p w14:paraId="234F9904"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τάξη που προσπαθούμε να βάλουμε στον τομέα των ανασφάλιστων οχημάτων εφαρμόζοντας έναν νόμο του 2013, μετά την αλλαγή όμως του ασφαλιστικού καθεστώτος του 2014 που αιφνιδίασε πά</w:t>
      </w:r>
      <w:r>
        <w:rPr>
          <w:rFonts w:eastAsia="Times New Roman" w:cs="Times New Roman"/>
          <w:szCs w:val="24"/>
        </w:rPr>
        <w:t xml:space="preserve">ρα πολύ τους πολίτες, περιλαμβάνει ένα δυναμικό πεδίο όπου ανταλλάσσονται πληροφορίες καθημερινά με όλους τους ανθρώπους και ιδία με τους συνανθρώπους μας που βρίσκονται σε κατάσταση πενίας, φτώχειας ή οικονομικής εν γένει αδυναμίας και χρήζουν κοινωνικής </w:t>
      </w:r>
      <w:r>
        <w:rPr>
          <w:rFonts w:eastAsia="Times New Roman" w:cs="Times New Roman"/>
          <w:szCs w:val="24"/>
        </w:rPr>
        <w:t>προστασίας.</w:t>
      </w:r>
    </w:p>
    <w:p w14:paraId="234F9905" w14:textId="77777777" w:rsidR="00A02958" w:rsidRDefault="00261538">
      <w:pPr>
        <w:spacing w:line="600" w:lineRule="auto"/>
        <w:ind w:firstLine="720"/>
        <w:jc w:val="both"/>
        <w:rPr>
          <w:rFonts w:eastAsia="Times New Roman" w:cs="Times New Roman"/>
          <w:szCs w:val="24"/>
        </w:rPr>
      </w:pPr>
      <w:proofErr w:type="spellStart"/>
      <w:r>
        <w:rPr>
          <w:rFonts w:eastAsia="Times New Roman" w:cs="Times New Roman"/>
          <w:szCs w:val="24"/>
        </w:rPr>
        <w:t>Ανεφάνη</w:t>
      </w:r>
      <w:proofErr w:type="spellEnd"/>
      <w:r>
        <w:rPr>
          <w:rFonts w:eastAsia="Times New Roman" w:cs="Times New Roman"/>
          <w:szCs w:val="24"/>
        </w:rPr>
        <w:t>, λοιπόν, ένα ζήτημα το οποίο για δύο δεκαετίες είχε ξεφύγει, είχε διαλάθει της προσοχής της πολιτικής εξουσίας και της πολιτείας εν γένει. Ποιο είναι αυτό; Την 1</w:t>
      </w:r>
      <w:r w:rsidRPr="0065273F">
        <w:rPr>
          <w:rFonts w:eastAsia="Times New Roman" w:cs="Times New Roman"/>
          <w:szCs w:val="24"/>
          <w:vertAlign w:val="superscript"/>
        </w:rPr>
        <w:t>η</w:t>
      </w:r>
      <w:r>
        <w:rPr>
          <w:rFonts w:eastAsia="Times New Roman" w:cs="Times New Roman"/>
          <w:szCs w:val="24"/>
        </w:rPr>
        <w:t xml:space="preserve">  Ιανουαρίου του 2004 όσα οχήματα ήταν κατεστραμμένα, ήταν κλεμμένα, ήταν </w:t>
      </w:r>
      <w:r>
        <w:rPr>
          <w:rFonts w:eastAsia="Times New Roman" w:cs="Times New Roman"/>
          <w:szCs w:val="24"/>
        </w:rPr>
        <w:t xml:space="preserve">εν </w:t>
      </w:r>
      <w:r>
        <w:rPr>
          <w:rFonts w:eastAsia="Times New Roman" w:cs="Times New Roman"/>
          <w:szCs w:val="24"/>
        </w:rPr>
        <w:lastRenderedPageBreak/>
        <w:t xml:space="preserve">πάση </w:t>
      </w:r>
      <w:proofErr w:type="spellStart"/>
      <w:r>
        <w:rPr>
          <w:rFonts w:eastAsia="Times New Roman" w:cs="Times New Roman"/>
          <w:szCs w:val="24"/>
        </w:rPr>
        <w:t>περιπτώσει</w:t>
      </w:r>
      <w:proofErr w:type="spellEnd"/>
      <w:r>
        <w:rPr>
          <w:rFonts w:eastAsia="Times New Roman" w:cs="Times New Roman"/>
          <w:szCs w:val="24"/>
        </w:rPr>
        <w:t xml:space="preserve"> αφανισμένα, έπρεπε με κάποιον τρόπο αυτά να δηλωθούν. Επειδή, όμως, μετά το 2004 με το προεδρικό διάταγμα 116, όπως ενσωμάτωσε μία σχετική </w:t>
      </w:r>
      <w:r>
        <w:rPr>
          <w:rFonts w:eastAsia="Times New Roman" w:cs="Times New Roman"/>
          <w:szCs w:val="24"/>
        </w:rPr>
        <w:t>ο</w:t>
      </w:r>
      <w:r>
        <w:rPr>
          <w:rFonts w:eastAsia="Times New Roman" w:cs="Times New Roman"/>
          <w:szCs w:val="24"/>
        </w:rPr>
        <w:t xml:space="preserve">δηγία του 2000, προβλεπόταν ότι η δήλωση τέτοιων οχημάτων, που φτάνουν στο τέλος του κύκλου ζωής </w:t>
      </w:r>
      <w:r>
        <w:rPr>
          <w:rFonts w:eastAsia="Times New Roman" w:cs="Times New Roman"/>
          <w:szCs w:val="24"/>
        </w:rPr>
        <w:t>τους, θα έπρεπε να γίνει μέσα από μία εταιρεία ανακύκλωσης προέκυψε το ζήτημα τι θα γίνεται με αυτά που είναι προ του 2004. Έτσι οι υπηρεσίες από μόνες τους είχαν επιλέξει τον δρόμο να ακολουθούν τις διατάξεις που ίσχυαν μετά το 2004 και για τα προ του 200</w:t>
      </w:r>
      <w:r>
        <w:rPr>
          <w:rFonts w:eastAsia="Times New Roman" w:cs="Times New Roman"/>
          <w:szCs w:val="24"/>
        </w:rPr>
        <w:t>4.</w:t>
      </w:r>
    </w:p>
    <w:p w14:paraId="234F9906"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Καταλαβαίνετε, λοιπόν, ότι αυτό είχε δημιουργήσει μ</w:t>
      </w:r>
      <w:r>
        <w:rPr>
          <w:rFonts w:eastAsia="Times New Roman" w:cs="Times New Roman"/>
          <w:szCs w:val="24"/>
        </w:rPr>
        <w:t>ί</w:t>
      </w:r>
      <w:r>
        <w:rPr>
          <w:rFonts w:eastAsia="Times New Roman" w:cs="Times New Roman"/>
          <w:szCs w:val="24"/>
        </w:rPr>
        <w:t>α τεράστια αδυναμία -όχι απλά σύγχυση- στο καταναλωτικό κοινό, τους συνανθρώπους μας, στους συμπολίτες μας που είχαν ένα όχημα το οποίο είχε καταστραφεί προ του 2004 κι έπρεπε με κάποιον τρόπο να το δη</w:t>
      </w:r>
      <w:r>
        <w:rPr>
          <w:rFonts w:eastAsia="Times New Roman" w:cs="Times New Roman"/>
          <w:szCs w:val="24"/>
        </w:rPr>
        <w:t xml:space="preserve">λώσουν αυτό για να εκκαθαρίσει και 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ο</w:t>
      </w:r>
      <w:r>
        <w:rPr>
          <w:rFonts w:eastAsia="Times New Roman" w:cs="Times New Roman"/>
          <w:szCs w:val="24"/>
        </w:rPr>
        <w:t>χημάτων είτε το Υπουργείο Οικονομικών είτε το Υπουργείο Μεταφορών.</w:t>
      </w:r>
    </w:p>
    <w:p w14:paraId="234F9907"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Αυτός ο τρόπος, λοιπόν, έρχεται με την τροπολογία τούτη, που προβλέπει ότι με υπεύθυνη δήλωση κατ’ </w:t>
      </w:r>
      <w:proofErr w:type="spellStart"/>
      <w:r>
        <w:rPr>
          <w:rFonts w:eastAsia="Times New Roman" w:cs="Times New Roman"/>
          <w:szCs w:val="24"/>
        </w:rPr>
        <w:t>ουσίαν</w:t>
      </w:r>
      <w:proofErr w:type="spellEnd"/>
      <w:r>
        <w:rPr>
          <w:rFonts w:eastAsia="Times New Roman" w:cs="Times New Roman"/>
          <w:szCs w:val="24"/>
        </w:rPr>
        <w:t xml:space="preserve"> των ιδιοκτητών των οχημάτων θα μπορού</w:t>
      </w:r>
      <w:r>
        <w:rPr>
          <w:rFonts w:eastAsia="Times New Roman" w:cs="Times New Roman"/>
          <w:szCs w:val="24"/>
        </w:rPr>
        <w:t>ν να δηλώνουν…</w:t>
      </w:r>
    </w:p>
    <w:p w14:paraId="234F9908" w14:textId="77777777" w:rsidR="00A02958" w:rsidRDefault="00261538">
      <w:pPr>
        <w:tabs>
          <w:tab w:val="left" w:pos="1800"/>
        </w:tabs>
        <w:spacing w:line="600" w:lineRule="auto"/>
        <w:ind w:firstLine="720"/>
        <w:jc w:val="center"/>
        <w:rPr>
          <w:rFonts w:eastAsia="Times New Roman"/>
          <w:szCs w:val="24"/>
        </w:rPr>
      </w:pPr>
      <w:r>
        <w:rPr>
          <w:rFonts w:eastAsia="Times New Roman"/>
          <w:szCs w:val="24"/>
        </w:rPr>
        <w:t>(Θόρυβος στην Αίθουσα)</w:t>
      </w:r>
    </w:p>
    <w:p w14:paraId="234F9909"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Αν θέλετε, να με ακούσετε, και μετά πείτε ό,τι θέλετε.</w:t>
      </w:r>
    </w:p>
    <w:p w14:paraId="234F990A" w14:textId="77777777" w:rsidR="00A02958" w:rsidRDefault="00261538">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cs="Times New Roman"/>
          <w:szCs w:val="24"/>
        </w:rPr>
        <w:t xml:space="preserve"> Συνεχίστε, </w:t>
      </w:r>
      <w:r>
        <w:rPr>
          <w:rFonts w:eastAsia="Times New Roman"/>
          <w:bCs/>
        </w:rPr>
        <w:t>κύριε Υπουργέ.</w:t>
      </w:r>
    </w:p>
    <w:p w14:paraId="234F990B" w14:textId="77777777" w:rsidR="00A02958" w:rsidRDefault="00261538">
      <w:pPr>
        <w:spacing w:line="600" w:lineRule="auto"/>
        <w:ind w:firstLine="720"/>
        <w:jc w:val="both"/>
        <w:rPr>
          <w:rFonts w:eastAsia="Times New Roman"/>
          <w:bCs/>
        </w:rPr>
      </w:pPr>
      <w:r>
        <w:rPr>
          <w:rFonts w:eastAsia="Times New Roman"/>
          <w:b/>
          <w:bCs/>
        </w:rPr>
        <w:t>ΝΙΚΟΛΑΟΣ ΜΑΥΡΑΓΑΝΗΣ (Υφυπουργός Υποδομών και Μεταφορών):</w:t>
      </w:r>
      <w:r>
        <w:rPr>
          <w:rFonts w:eastAsia="Times New Roman"/>
          <w:bCs/>
        </w:rPr>
        <w:t xml:space="preserve"> Αυτή, λοιπόν, η τροπολογία έρχεται ακριβώς να επουλώσει αυτό το κενό και να δώσει τη δυνατότητα στους συνανθρώπους μας οι οποίοι είναι σε άσχημη οικονομική θέση -κυρίως αυτοί είναι που βρίσκονται σε αυτή την κατάσταση- να δηλώσουν ότι τα οχήματά τους είχα</w:t>
      </w:r>
      <w:r>
        <w:rPr>
          <w:rFonts w:eastAsia="Times New Roman"/>
          <w:bCs/>
        </w:rPr>
        <w:t>ν καταστραφεί προ του 2004 κι έτσι και να βοηθήσουν όλο το σύστημα του Υπουργείου Μεταφορών, αλλά και του Υπουργείου Οικονομικών να εκκαθαρίσει τα μητρώα, αλλά και από την άλλη μεριά εκείνοι να μην υποστούν μ</w:t>
      </w:r>
      <w:r>
        <w:rPr>
          <w:rFonts w:eastAsia="Times New Roman"/>
          <w:bCs/>
        </w:rPr>
        <w:t>ί</w:t>
      </w:r>
      <w:r>
        <w:rPr>
          <w:rFonts w:eastAsia="Times New Roman"/>
          <w:bCs/>
        </w:rPr>
        <w:t>α δαπάνη ενός προστίμου που δεν οφείλεται εν πρ</w:t>
      </w:r>
      <w:r>
        <w:rPr>
          <w:rFonts w:eastAsia="Times New Roman"/>
          <w:bCs/>
        </w:rPr>
        <w:t>οκειμένω.</w:t>
      </w:r>
    </w:p>
    <w:p w14:paraId="234F990C" w14:textId="77777777" w:rsidR="00A02958" w:rsidRDefault="00261538">
      <w:pPr>
        <w:spacing w:line="600" w:lineRule="auto"/>
        <w:ind w:firstLine="720"/>
        <w:jc w:val="both"/>
        <w:rPr>
          <w:rFonts w:eastAsia="Times New Roman"/>
          <w:bCs/>
        </w:rPr>
      </w:pPr>
      <w:r>
        <w:rPr>
          <w:rFonts w:eastAsia="Times New Roman"/>
          <w:bCs/>
        </w:rPr>
        <w:t>Αυτή είναι η τροπολογία. Νομίζω ότι είναι κοινωνικά δίκαιη και επιβεβλημένη.</w:t>
      </w:r>
    </w:p>
    <w:p w14:paraId="234F990D" w14:textId="77777777" w:rsidR="00A02958" w:rsidRDefault="00261538">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Ωραία.</w:t>
      </w:r>
    </w:p>
    <w:p w14:paraId="234F990E" w14:textId="77777777" w:rsidR="00A02958" w:rsidRDefault="00261538">
      <w:pPr>
        <w:spacing w:line="600" w:lineRule="auto"/>
        <w:ind w:firstLine="720"/>
        <w:jc w:val="both"/>
        <w:rPr>
          <w:rFonts w:eastAsia="Times New Roman"/>
          <w:bCs/>
        </w:rPr>
      </w:pPr>
      <w:r>
        <w:rPr>
          <w:rFonts w:eastAsia="Times New Roman"/>
          <w:bCs/>
        </w:rPr>
        <w:t xml:space="preserve">Κύριε </w:t>
      </w:r>
      <w:proofErr w:type="spellStart"/>
      <w:r>
        <w:rPr>
          <w:rFonts w:eastAsia="Times New Roman"/>
          <w:bCs/>
        </w:rPr>
        <w:t>Παναγιώταρε</w:t>
      </w:r>
      <w:proofErr w:type="spellEnd"/>
      <w:r>
        <w:rPr>
          <w:rFonts w:eastAsia="Times New Roman"/>
          <w:bCs/>
        </w:rPr>
        <w:t>, έχετε τον λόγο. Εφόσον χρειαστεί, θα έχετε μ</w:t>
      </w:r>
      <w:r>
        <w:rPr>
          <w:rFonts w:eastAsia="Times New Roman"/>
          <w:bCs/>
        </w:rPr>
        <w:t>ί</w:t>
      </w:r>
      <w:r>
        <w:rPr>
          <w:rFonts w:eastAsia="Times New Roman"/>
          <w:bCs/>
        </w:rPr>
        <w:t>α μικρή ανοχή.</w:t>
      </w:r>
    </w:p>
    <w:p w14:paraId="234F990F" w14:textId="77777777" w:rsidR="00A02958" w:rsidRDefault="00261538">
      <w:pPr>
        <w:spacing w:line="600" w:lineRule="auto"/>
        <w:ind w:firstLine="720"/>
        <w:jc w:val="both"/>
        <w:rPr>
          <w:rFonts w:eastAsia="Times New Roman"/>
          <w:bCs/>
        </w:rPr>
      </w:pPr>
      <w:r>
        <w:rPr>
          <w:rFonts w:eastAsia="Times New Roman"/>
          <w:b/>
          <w:bCs/>
        </w:rPr>
        <w:t xml:space="preserve">ΗΛΙΑΣ ΠΑΝΑΓΙΩΤΑΡΟΣ: </w:t>
      </w:r>
      <w:r>
        <w:rPr>
          <w:rFonts w:eastAsia="Times New Roman"/>
          <w:bCs/>
        </w:rPr>
        <w:t>Ευχαριστώ, κύριε Πρόεδρε.</w:t>
      </w:r>
    </w:p>
    <w:p w14:paraId="234F9910" w14:textId="77777777" w:rsidR="00A02958" w:rsidRDefault="00261538">
      <w:pPr>
        <w:spacing w:line="600" w:lineRule="auto"/>
        <w:ind w:firstLine="720"/>
        <w:jc w:val="both"/>
        <w:rPr>
          <w:rFonts w:eastAsia="Times New Roman"/>
          <w:bCs/>
        </w:rPr>
      </w:pPr>
      <w:r>
        <w:rPr>
          <w:rFonts w:eastAsia="Times New Roman"/>
          <w:bCs/>
        </w:rPr>
        <w:lastRenderedPageBreak/>
        <w:t>Κύρι</w:t>
      </w:r>
      <w:r>
        <w:rPr>
          <w:rFonts w:eastAsia="Times New Roman"/>
          <w:bCs/>
        </w:rPr>
        <w:t>ε Μαυραγάνη, πολύ καλή η τροπολογία σας, αλλά υπάρχουν και άλλα τεχνικά ζητήματα όταν κάποιος πηγαίνει προς απόσυρση ένα όχημα έστω και μετά το 2004. Του ζητούν κάποια παράλογα πράγματα. Μπορείτε να το ελέγξετε και να διευκολύνετε τον κόσμο που και για αυτ</w:t>
      </w:r>
      <w:r>
        <w:rPr>
          <w:rFonts w:eastAsia="Times New Roman"/>
          <w:bCs/>
        </w:rPr>
        <w:t>οκίνητα μετά του 2004 συναντούν πάρα πολλές τεχνικές και άλλες δυσκολίες ως προς την απόσυρσή τους. Δείτε το.</w:t>
      </w:r>
    </w:p>
    <w:p w14:paraId="234F9911" w14:textId="77777777" w:rsidR="00A02958" w:rsidRDefault="00261538">
      <w:pPr>
        <w:spacing w:line="600" w:lineRule="auto"/>
        <w:ind w:firstLine="720"/>
        <w:jc w:val="both"/>
        <w:rPr>
          <w:rFonts w:eastAsia="Times New Roman"/>
          <w:bCs/>
        </w:rPr>
      </w:pPr>
      <w:r>
        <w:rPr>
          <w:rFonts w:eastAsia="Times New Roman"/>
          <w:bCs/>
        </w:rPr>
        <w:t>Κατ’ αρχάς, θα ήθελα να απαντήσω ότι ο κλέφτης και ο ψεύτης δεν χαίρονται τον πρώτο χρόνο σε αυτή τη χώρα, χαίρονται τουλάχιστον σαράντα τρία χρόν</w:t>
      </w:r>
      <w:r>
        <w:rPr>
          <w:rFonts w:eastAsia="Times New Roman"/>
          <w:bCs/>
        </w:rPr>
        <w:t xml:space="preserve">ια τώρα. </w:t>
      </w:r>
      <w:r>
        <w:rPr>
          <w:rFonts w:eastAsia="Times New Roman"/>
          <w:bCs/>
        </w:rPr>
        <w:t>Ό</w:t>
      </w:r>
      <w:r>
        <w:rPr>
          <w:rFonts w:eastAsia="Times New Roman"/>
          <w:bCs/>
        </w:rPr>
        <w:t xml:space="preserve">πως βλέπουμε, συνεχίζουν ανενόχλητα το θεάρεστο έργο τους. </w:t>
      </w:r>
    </w:p>
    <w:p w14:paraId="234F9912" w14:textId="77777777" w:rsidR="00A02958" w:rsidRDefault="00261538">
      <w:pPr>
        <w:spacing w:line="600" w:lineRule="auto"/>
        <w:ind w:firstLine="720"/>
        <w:jc w:val="both"/>
        <w:rPr>
          <w:rFonts w:eastAsia="Times New Roman"/>
          <w:bCs/>
        </w:rPr>
      </w:pPr>
      <w:r>
        <w:rPr>
          <w:rFonts w:eastAsia="Times New Roman"/>
          <w:bCs/>
        </w:rPr>
        <w:t>Επίσης, ακούσαμε και κάτι για το «ταμείο αποικιοκρατίας». Πολύ σωστή η ορολογία για το εν λόγω ταμείο. Αυτό, όμως, το ταμείο το ψήφισε και η Νέα Δημοκρατία και το ΠΑΣΟΚ, ψηφίζοντας το τρ</w:t>
      </w:r>
      <w:r>
        <w:rPr>
          <w:rFonts w:eastAsia="Times New Roman"/>
          <w:bCs/>
        </w:rPr>
        <w:t xml:space="preserve">ίτο μνημόνιο, όπου το </w:t>
      </w:r>
      <w:proofErr w:type="spellStart"/>
      <w:r>
        <w:rPr>
          <w:rFonts w:eastAsia="Times New Roman"/>
          <w:bCs/>
        </w:rPr>
        <w:t>περιελάμβανε</w:t>
      </w:r>
      <w:proofErr w:type="spellEnd"/>
      <w:r>
        <w:rPr>
          <w:rFonts w:eastAsia="Times New Roman"/>
          <w:bCs/>
        </w:rPr>
        <w:t xml:space="preserve"> και αυτό σε εκείνον τον ορυμαγδό άρθρων.</w:t>
      </w:r>
    </w:p>
    <w:p w14:paraId="234F9913" w14:textId="77777777" w:rsidR="00A02958" w:rsidRDefault="00261538">
      <w:pPr>
        <w:spacing w:line="600" w:lineRule="auto"/>
        <w:ind w:firstLine="720"/>
        <w:jc w:val="both"/>
        <w:rPr>
          <w:rFonts w:eastAsia="Times New Roman"/>
          <w:bCs/>
        </w:rPr>
      </w:pPr>
      <w:r>
        <w:rPr>
          <w:rFonts w:eastAsia="Times New Roman"/>
          <w:bCs/>
        </w:rPr>
        <w:t xml:space="preserve">Πριν μιλήσω για τα του οικονομικού νομοσχεδίου που απασχολεί σήμερα την ελληνική Βουλή, θα ήθελα να σχολιάσω εν τάχει την </w:t>
      </w:r>
      <w:proofErr w:type="spellStart"/>
      <w:r>
        <w:rPr>
          <w:rFonts w:eastAsia="Times New Roman"/>
          <w:bCs/>
        </w:rPr>
        <w:t>ατυχέστατη</w:t>
      </w:r>
      <w:proofErr w:type="spellEnd"/>
      <w:r>
        <w:rPr>
          <w:rFonts w:eastAsia="Times New Roman"/>
          <w:bCs/>
        </w:rPr>
        <w:t xml:space="preserve"> για εμάς δήλωση του κ. </w:t>
      </w:r>
      <w:proofErr w:type="spellStart"/>
      <w:r>
        <w:rPr>
          <w:rFonts w:eastAsia="Times New Roman"/>
          <w:bCs/>
        </w:rPr>
        <w:t>Τζανακόπουλου</w:t>
      </w:r>
      <w:proofErr w:type="spellEnd"/>
      <w:r>
        <w:rPr>
          <w:rFonts w:eastAsia="Times New Roman"/>
          <w:bCs/>
        </w:rPr>
        <w:t xml:space="preserve"> σχετικά με</w:t>
      </w:r>
      <w:r>
        <w:rPr>
          <w:rFonts w:eastAsia="Times New Roman"/>
          <w:bCs/>
        </w:rPr>
        <w:t xml:space="preserve"> την εισβολή των οπλοφόρων αναρχικών -εξάλλου, οι </w:t>
      </w:r>
      <w:r>
        <w:rPr>
          <w:rFonts w:eastAsia="Times New Roman"/>
          <w:bCs/>
        </w:rPr>
        <w:lastRenderedPageBreak/>
        <w:t xml:space="preserve">ίδιοι το παραδέχονται- του </w:t>
      </w:r>
      <w:proofErr w:type="spellStart"/>
      <w:r>
        <w:rPr>
          <w:rFonts w:eastAsia="Times New Roman"/>
          <w:bCs/>
        </w:rPr>
        <w:t>Ρουβίκωνα</w:t>
      </w:r>
      <w:proofErr w:type="spellEnd"/>
      <w:r>
        <w:rPr>
          <w:rFonts w:eastAsia="Times New Roman"/>
          <w:bCs/>
        </w:rPr>
        <w:t xml:space="preserve"> στο προαύλιο της Βουλής ότι ήταν μ</w:t>
      </w:r>
      <w:r>
        <w:rPr>
          <w:rFonts w:eastAsia="Times New Roman"/>
          <w:bCs/>
        </w:rPr>
        <w:t>ί</w:t>
      </w:r>
      <w:r>
        <w:rPr>
          <w:rFonts w:eastAsia="Times New Roman"/>
          <w:bCs/>
        </w:rPr>
        <w:t xml:space="preserve">α </w:t>
      </w:r>
      <w:proofErr w:type="spellStart"/>
      <w:r>
        <w:rPr>
          <w:rFonts w:eastAsia="Times New Roman"/>
          <w:bCs/>
        </w:rPr>
        <w:t>ακτιβιστική</w:t>
      </w:r>
      <w:proofErr w:type="spellEnd"/>
      <w:r>
        <w:rPr>
          <w:rFonts w:eastAsia="Times New Roman"/>
          <w:bCs/>
        </w:rPr>
        <w:t xml:space="preserve"> ενέργεια και ότι η Αστυνομία έκανε αυτό που έπρεπε. Αν κρίνουμε από τις σημερινές δηλώσεις -επίσημες και ανεπίσημες- από</w:t>
      </w:r>
      <w:r>
        <w:rPr>
          <w:rFonts w:eastAsia="Times New Roman"/>
          <w:bCs/>
        </w:rPr>
        <w:t xml:space="preserve"> την Ελληνική Αστυνομία, η Αστυνομία δεν έκανε αυτό που έπρεπε, αλλά αυτό που </w:t>
      </w:r>
      <w:proofErr w:type="spellStart"/>
      <w:r>
        <w:rPr>
          <w:rFonts w:eastAsia="Times New Roman"/>
          <w:bCs/>
        </w:rPr>
        <w:t>διετάχθη</w:t>
      </w:r>
      <w:proofErr w:type="spellEnd"/>
      <w:r>
        <w:rPr>
          <w:rFonts w:eastAsia="Times New Roman"/>
          <w:bCs/>
        </w:rPr>
        <w:t xml:space="preserve"> να κάνει. Διότι αν έκανε αυτό που έπρεπε, θα είχε λύσει το πρόβλημα πολύ νωρίτερα.</w:t>
      </w:r>
    </w:p>
    <w:p w14:paraId="234F9914" w14:textId="77777777" w:rsidR="00A02958" w:rsidRDefault="00261538">
      <w:pPr>
        <w:spacing w:line="600" w:lineRule="auto"/>
        <w:ind w:firstLine="720"/>
        <w:jc w:val="both"/>
        <w:rPr>
          <w:rFonts w:eastAsia="Times New Roman"/>
          <w:bCs/>
        </w:rPr>
      </w:pPr>
      <w:r>
        <w:rPr>
          <w:rFonts w:eastAsia="Times New Roman"/>
          <w:bCs/>
        </w:rPr>
        <w:t xml:space="preserve">Συζητούμε σήμερα ένα οικονομικό νομοσχέδιο το οποίο περιλαμβάνει ένα τεράστιο </w:t>
      </w:r>
      <w:proofErr w:type="spellStart"/>
      <w:r>
        <w:rPr>
          <w:rFonts w:eastAsia="Times New Roman"/>
          <w:bCs/>
        </w:rPr>
        <w:t>ποτ</w:t>
      </w:r>
      <w:proofErr w:type="spellEnd"/>
      <w:r>
        <w:rPr>
          <w:rFonts w:eastAsia="Times New Roman"/>
          <w:bCs/>
        </w:rPr>
        <w:t xml:space="preserve"> πουρί από άρθρα σχετικά και άσχετα μεταξύ τους, και ακόμη περισσότερες τροπολογίες, πολύ περισσότερες σε όγκο από το κυρίως νομοσχέδιο. </w:t>
      </w:r>
    </w:p>
    <w:p w14:paraId="234F9915" w14:textId="77777777" w:rsidR="00A02958" w:rsidRDefault="00261538">
      <w:pPr>
        <w:spacing w:line="600" w:lineRule="auto"/>
        <w:ind w:firstLine="720"/>
        <w:jc w:val="both"/>
        <w:rPr>
          <w:rFonts w:eastAsia="Times New Roman"/>
          <w:bCs/>
        </w:rPr>
      </w:pPr>
      <w:r>
        <w:rPr>
          <w:rFonts w:eastAsia="Times New Roman"/>
          <w:bCs/>
        </w:rPr>
        <w:t xml:space="preserve">Θα ήθελα να σχολιάσω κι εγώ αυτά που </w:t>
      </w:r>
      <w:r>
        <w:rPr>
          <w:rFonts w:eastAsia="Times New Roman"/>
          <w:bCs/>
        </w:rPr>
        <w:t xml:space="preserve">είπε τις τελευταίες μέρες ο κ. Τσίπρας, ο αξιότιμος κύριος Πρωθυπουργός, μιλώντας στην </w:t>
      </w:r>
      <w:r>
        <w:rPr>
          <w:rFonts w:eastAsia="Times New Roman"/>
          <w:bCs/>
        </w:rPr>
        <w:t>«</w:t>
      </w:r>
      <w:r>
        <w:rPr>
          <w:rFonts w:eastAsia="Times New Roman"/>
          <w:bCs/>
          <w:lang w:val="en-US"/>
        </w:rPr>
        <w:t>GUARDIAN</w:t>
      </w:r>
      <w:r>
        <w:rPr>
          <w:rFonts w:eastAsia="Times New Roman"/>
          <w:bCs/>
        </w:rPr>
        <w:t>»</w:t>
      </w:r>
      <w:r>
        <w:rPr>
          <w:rFonts w:eastAsia="Times New Roman"/>
          <w:bCs/>
        </w:rPr>
        <w:t xml:space="preserve"> και τον </w:t>
      </w:r>
      <w:r>
        <w:rPr>
          <w:rFonts w:eastAsia="Times New Roman"/>
          <w:bCs/>
        </w:rPr>
        <w:t>«</w:t>
      </w:r>
      <w:r>
        <w:rPr>
          <w:rFonts w:eastAsia="Times New Roman"/>
          <w:bCs/>
          <w:lang w:val="en-US"/>
        </w:rPr>
        <w:t>ALPHA</w:t>
      </w:r>
      <w:r>
        <w:rPr>
          <w:rFonts w:eastAsia="Times New Roman"/>
          <w:bCs/>
        </w:rPr>
        <w:t>»</w:t>
      </w:r>
      <w:r>
        <w:rPr>
          <w:rFonts w:eastAsia="Times New Roman"/>
          <w:bCs/>
        </w:rPr>
        <w:t xml:space="preserve">. Είπε -και σύγκρινε </w:t>
      </w:r>
      <w:proofErr w:type="spellStart"/>
      <w:r>
        <w:rPr>
          <w:rFonts w:eastAsia="Times New Roman"/>
          <w:bCs/>
        </w:rPr>
        <w:t>ατυχέστατα</w:t>
      </w:r>
      <w:proofErr w:type="spellEnd"/>
      <w:r>
        <w:rPr>
          <w:rFonts w:eastAsia="Times New Roman"/>
          <w:bCs/>
        </w:rPr>
        <w:t xml:space="preserve"> βέβαια- ότι το 2021, με τις ενέργειες στις οποίες προβαίνουμε τώρα εμείς -εννοώντας η Κυβέρνηση ΣΥΡΙΖΑ και ΑΝΕΛ</w:t>
      </w:r>
      <w:r>
        <w:rPr>
          <w:rFonts w:eastAsia="Times New Roman"/>
          <w:bCs/>
        </w:rPr>
        <w:t>-, θα γιορτάσουμε τα διακόσια χρόνια της επανάστασης με ένα πολύ διαφορετικό τρόπο, σε μ</w:t>
      </w:r>
      <w:r>
        <w:rPr>
          <w:rFonts w:eastAsia="Times New Roman"/>
          <w:bCs/>
        </w:rPr>
        <w:t>ί</w:t>
      </w:r>
      <w:r>
        <w:rPr>
          <w:rFonts w:eastAsia="Times New Roman"/>
          <w:bCs/>
        </w:rPr>
        <w:t xml:space="preserve">α διαφορετική Ελλάδα. </w:t>
      </w:r>
    </w:p>
    <w:p w14:paraId="234F9916" w14:textId="77777777" w:rsidR="00A02958" w:rsidRDefault="00261538">
      <w:pPr>
        <w:spacing w:line="600" w:lineRule="auto"/>
        <w:ind w:firstLine="720"/>
        <w:jc w:val="both"/>
        <w:rPr>
          <w:rFonts w:eastAsia="Times New Roman"/>
          <w:bCs/>
        </w:rPr>
      </w:pPr>
      <w:r>
        <w:rPr>
          <w:rFonts w:eastAsia="Times New Roman"/>
          <w:bCs/>
        </w:rPr>
        <w:t xml:space="preserve">Αυτές τις ενέργειες και τις διαφορές τις βιώνουμε ήδη όλοι οι Έλληνες πολίτες και θα τις βιώσουμε ακόμα περισσότερο τα </w:t>
      </w:r>
      <w:r>
        <w:rPr>
          <w:rFonts w:eastAsia="Times New Roman"/>
          <w:bCs/>
        </w:rPr>
        <w:lastRenderedPageBreak/>
        <w:t xml:space="preserve">επόμενα χρόνια. </w:t>
      </w:r>
      <w:r>
        <w:rPr>
          <w:rFonts w:eastAsia="Times New Roman"/>
          <w:bCs/>
        </w:rPr>
        <w:t>Σ</w:t>
      </w:r>
      <w:r>
        <w:rPr>
          <w:rFonts w:eastAsia="Times New Roman"/>
          <w:bCs/>
        </w:rPr>
        <w:t>ίγουρα δ</w:t>
      </w:r>
      <w:r>
        <w:rPr>
          <w:rFonts w:eastAsia="Times New Roman"/>
          <w:bCs/>
        </w:rPr>
        <w:t>εν μπορεί να συγκριθεί με τίποτα κανένας κ. Τσίπρας και κανένας κ. Σαμαράς με τους αγωνιστές του 1821, οι οποίοι απελευθέρωσαν τούτο τον τόπο όχι φυσικά για να βλέπουμε αυτά τα αίσχη τα οποία συμβαίνουν στην εποχή μας.</w:t>
      </w:r>
    </w:p>
    <w:p w14:paraId="234F9917" w14:textId="77777777" w:rsidR="00A02958" w:rsidRDefault="00261538">
      <w:pPr>
        <w:spacing w:line="600" w:lineRule="auto"/>
        <w:ind w:firstLine="720"/>
        <w:jc w:val="both"/>
        <w:rPr>
          <w:rFonts w:eastAsia="Times New Roman" w:cs="Times New Roman"/>
          <w:szCs w:val="24"/>
        </w:rPr>
      </w:pPr>
      <w:r>
        <w:rPr>
          <w:rFonts w:eastAsia="Times New Roman"/>
          <w:bCs/>
        </w:rPr>
        <w:t>Πανηγυρίζετε, κύριοι του ΣΥΡΙΖΑ και τ</w:t>
      </w:r>
      <w:r>
        <w:rPr>
          <w:rFonts w:eastAsia="Times New Roman"/>
          <w:bCs/>
        </w:rPr>
        <w:t xml:space="preserve">ων ΑΝΕΛ, για την έξοδό σας στις αγορές, κάτι το οποίο, αν ανατρέξουμε σε δηλώσεις σας και κείμενά σας -υπάρχουν πάρα πολλά στοιχεία στο διαδίκτυο κι εντός Βουλής και σε ερωτήσεις και αλλού- οι ίδιοι στηλιτεύατε με τον χειρότερο τρόπο. </w:t>
      </w:r>
      <w:r>
        <w:rPr>
          <w:rFonts w:eastAsia="Times New Roman"/>
          <w:bCs/>
        </w:rPr>
        <w:t>Τ</w:t>
      </w:r>
      <w:r>
        <w:rPr>
          <w:rFonts w:eastAsia="Times New Roman"/>
          <w:bCs/>
        </w:rPr>
        <w:t>ο πράξατε -και, μάλι</w:t>
      </w:r>
      <w:r>
        <w:rPr>
          <w:rFonts w:eastAsia="Times New Roman"/>
          <w:bCs/>
        </w:rPr>
        <w:t>στα, πανηγυρίζετε- με πολύ δυσμενείς όρους για την πραγματικά τραγική ελληνική οικονομία.</w:t>
      </w:r>
    </w:p>
    <w:p w14:paraId="234F9918"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Και όταν τα πρώτα μνημόνια και οι συμφωνίες συνάπτονταν με όρους </w:t>
      </w:r>
      <w:r>
        <w:rPr>
          <w:rFonts w:eastAsia="Times New Roman" w:cs="Times New Roman"/>
          <w:szCs w:val="24"/>
        </w:rPr>
        <w:t>Α</w:t>
      </w:r>
      <w:r>
        <w:rPr>
          <w:rFonts w:eastAsia="Times New Roman" w:cs="Times New Roman"/>
          <w:szCs w:val="24"/>
        </w:rPr>
        <w:t xml:space="preserve">γγλικού Δικαίου -για να θυμηθούμε το </w:t>
      </w:r>
      <w:r>
        <w:rPr>
          <w:rFonts w:eastAsia="Times New Roman" w:cs="Times New Roman"/>
          <w:szCs w:val="24"/>
        </w:rPr>
        <w:t>Α</w:t>
      </w:r>
      <w:r>
        <w:rPr>
          <w:rFonts w:eastAsia="Times New Roman" w:cs="Times New Roman"/>
          <w:szCs w:val="24"/>
        </w:rPr>
        <w:t>γγλικό Δίκαιο- κάποιοι Βουλευτές του ΣΥΡΙΖΑ -ακόμα και Υπουργο</w:t>
      </w:r>
      <w:r>
        <w:rPr>
          <w:rFonts w:eastAsia="Times New Roman" w:cs="Times New Roman"/>
          <w:szCs w:val="24"/>
        </w:rPr>
        <w:t>ί- ήταν στα κάγκελα και ανέβαιναν πάνω στα έδρανα, κατηγορώντας τους προηγούμενους για τα ίδια ακριβώς που πράττετε εσείς τώρα. Μέχρι και ερωτήσεις είχατε καταθέσει -βρήκαμε μία, ήταν πολλές- στον Κοινοβουλευτικό Έλεγχο. Ένας από τους δύο επε</w:t>
      </w:r>
      <w:r>
        <w:rPr>
          <w:rFonts w:eastAsia="Times New Roman" w:cs="Times New Roman"/>
          <w:szCs w:val="24"/>
        </w:rPr>
        <w:lastRenderedPageBreak/>
        <w:t>ρωτώντες σχετι</w:t>
      </w:r>
      <w:r>
        <w:rPr>
          <w:rFonts w:eastAsia="Times New Roman" w:cs="Times New Roman"/>
          <w:szCs w:val="24"/>
        </w:rPr>
        <w:t xml:space="preserve">κά με το </w:t>
      </w:r>
      <w:r>
        <w:rPr>
          <w:rFonts w:eastAsia="Times New Roman" w:cs="Times New Roman"/>
          <w:szCs w:val="24"/>
        </w:rPr>
        <w:t>Α</w:t>
      </w:r>
      <w:r>
        <w:rPr>
          <w:rFonts w:eastAsia="Times New Roman" w:cs="Times New Roman"/>
          <w:szCs w:val="24"/>
        </w:rPr>
        <w:t xml:space="preserve">γγλικό Δίκαιο ήταν και ο κ. </w:t>
      </w:r>
      <w:proofErr w:type="spellStart"/>
      <w:r>
        <w:rPr>
          <w:rFonts w:eastAsia="Times New Roman" w:cs="Times New Roman"/>
          <w:szCs w:val="24"/>
        </w:rPr>
        <w:t>Τσακαλώτος</w:t>
      </w:r>
      <w:proofErr w:type="spellEnd"/>
      <w:r>
        <w:rPr>
          <w:rFonts w:eastAsia="Times New Roman" w:cs="Times New Roman"/>
          <w:szCs w:val="24"/>
        </w:rPr>
        <w:t>, που το υπέγραψε τώρα με χέρια και με πόδια. Ο έτερος ήταν ο κ. Λαφαζάνης, που, αν μη τι άλλο, είχε την πολιτική ευθιξία να παραιτηθεί και να συνεχίσει τον αγώνα του απ’ όπου και αν τον συνεχίζει.</w:t>
      </w:r>
    </w:p>
    <w:p w14:paraId="234F9919"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Η πραγματι</w:t>
      </w:r>
      <w:r>
        <w:rPr>
          <w:rFonts w:eastAsia="Times New Roman" w:cs="Times New Roman"/>
          <w:szCs w:val="24"/>
        </w:rPr>
        <w:t>κή οικονομική κατάσταση της πατρίδας μας είναι σε τραγικό σημείο, ασχέτως του τι λέτε. Είναι η ίδια καραμέλα, οι ίδιες λέξεις, οι ίδιες εκφράσεις, οι ίδιες ορολογίες που χρησιμοποιούσε και η συγκυβέρνηση Νέας Δημοκρατίας-ΠΑΣΟΚ -παλαιότερα και του Λαϊκού Ορ</w:t>
      </w:r>
      <w:r>
        <w:rPr>
          <w:rFonts w:eastAsia="Times New Roman" w:cs="Times New Roman"/>
          <w:szCs w:val="24"/>
        </w:rPr>
        <w:t xml:space="preserve">θόδοξου Συναγερμού- ότι η ανάπτυξη έρχεται, ότι βγαίνουμε στις αγορές, ότι κάνουμε διάφορα. Τελικά, δεν έρχεται τίποτα. </w:t>
      </w:r>
    </w:p>
    <w:p w14:paraId="234F991A"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Σημερινά δημοσιεύματα -καθημερινά είναι αυτά, αλλά θα σας πω μόνο για ένα σημερινό- λένε ότι άνω του 30% των καταστημάτων του εμπορικού</w:t>
      </w:r>
      <w:r>
        <w:rPr>
          <w:rFonts w:eastAsia="Times New Roman" w:cs="Times New Roman"/>
          <w:szCs w:val="24"/>
        </w:rPr>
        <w:t xml:space="preserve"> και ιστορικού κέντρου των Αθηνών είναι κλειστά. Δρόμοι που άλλοτε έσφυζαν από εμπορική και οικονομική ζωή, αυτή τη στιγμή είναι ορυμαγδός. </w:t>
      </w:r>
      <w:r>
        <w:rPr>
          <w:rFonts w:eastAsia="Times New Roman" w:cs="Times New Roman"/>
          <w:szCs w:val="24"/>
        </w:rPr>
        <w:t>Τ</w:t>
      </w:r>
      <w:r>
        <w:rPr>
          <w:rFonts w:eastAsia="Times New Roman" w:cs="Times New Roman"/>
          <w:szCs w:val="24"/>
        </w:rPr>
        <w:t xml:space="preserve">α εναπομείναντα μαγαζιά βλέπουν τους διάφορους </w:t>
      </w:r>
      <w:proofErr w:type="spellStart"/>
      <w:r>
        <w:rPr>
          <w:rFonts w:eastAsia="Times New Roman" w:cs="Times New Roman"/>
          <w:szCs w:val="24"/>
        </w:rPr>
        <w:t>Ρουβίκωνες</w:t>
      </w:r>
      <w:proofErr w:type="spellEnd"/>
      <w:r>
        <w:rPr>
          <w:rFonts w:eastAsia="Times New Roman" w:cs="Times New Roman"/>
          <w:szCs w:val="24"/>
        </w:rPr>
        <w:t xml:space="preserve"> και άλλους αλληλέγγυους, φίλους σας, να τα σπάνε, να τα κ</w:t>
      </w:r>
      <w:r>
        <w:rPr>
          <w:rFonts w:eastAsia="Times New Roman" w:cs="Times New Roman"/>
          <w:szCs w:val="24"/>
        </w:rPr>
        <w:t xml:space="preserve">αίνε και να μη γίνεται </w:t>
      </w:r>
      <w:r>
        <w:rPr>
          <w:rFonts w:eastAsia="Times New Roman" w:cs="Times New Roman"/>
          <w:szCs w:val="24"/>
        </w:rPr>
        <w:lastRenderedPageBreak/>
        <w:t>τίποτα απολύτως. Δεν υπάρχει ούτε ένα ψήφισμα για τους καταστηματάρχες, ούτε μία αλληλεγγύη! Τίποτα απολύτως!</w:t>
      </w:r>
    </w:p>
    <w:p w14:paraId="234F991B" w14:textId="4752AE50"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Διαβάζουμε ότι δεκάδες χιλιάδες, απ’ ό,τι φαίνεται, </w:t>
      </w:r>
      <w:ins w:id="39" w:author="Φλούδα Χριστίνα" w:date="2017-08-03T09:49:00Z">
        <w:r w:rsidR="00CD02A7" w:rsidRPr="00CD02A7">
          <w:rPr>
            <w:rFonts w:eastAsia="Times New Roman" w:cs="Times New Roman"/>
            <w:szCs w:val="24"/>
            <w:rPrChange w:id="40" w:author="Φλούδα Χριστίνα" w:date="2017-08-03T09:50:00Z">
              <w:rPr>
                <w:rFonts w:eastAsia="Times New Roman" w:cs="Times New Roman"/>
                <w:szCs w:val="24"/>
                <w:lang w:val="en-US"/>
              </w:rPr>
            </w:rPrChange>
          </w:rPr>
          <w:t>Ε</w:t>
        </w:r>
      </w:ins>
      <w:del w:id="41" w:author="Φλούδα Χριστίνα" w:date="2017-08-03T09:49:00Z">
        <w:r w:rsidDel="0036520F">
          <w:rPr>
            <w:rFonts w:eastAsia="Times New Roman" w:cs="Times New Roman"/>
            <w:szCs w:val="24"/>
          </w:rPr>
          <w:delText>ε</w:delText>
        </w:r>
      </w:del>
      <w:r>
        <w:rPr>
          <w:rFonts w:eastAsia="Times New Roman" w:cs="Times New Roman"/>
          <w:szCs w:val="24"/>
        </w:rPr>
        <w:t xml:space="preserve">λληνόπουλα δεν θα μπορέσουν να πάνε στους βρεφονηπιακούς σταθμούς τον </w:t>
      </w:r>
      <w:r>
        <w:rPr>
          <w:rFonts w:eastAsia="Times New Roman" w:cs="Times New Roman"/>
          <w:szCs w:val="24"/>
        </w:rPr>
        <w:t xml:space="preserve">Σεπτέμβριο, γιατί δεν επαρκούν -όπως λέτε- τα κονδύλια του ΕΣΠΑ. </w:t>
      </w:r>
      <w:r>
        <w:rPr>
          <w:rFonts w:eastAsia="Times New Roman" w:cs="Times New Roman"/>
          <w:szCs w:val="24"/>
        </w:rPr>
        <w:t>Τ</w:t>
      </w:r>
      <w:r>
        <w:rPr>
          <w:rFonts w:eastAsia="Times New Roman" w:cs="Times New Roman"/>
          <w:szCs w:val="24"/>
        </w:rPr>
        <w:t>ην ίδια ώρα μπαίνουν σε προγράμματα ΕΣΠΑ διάφοροι, οι οποίοι εν πολλοίς δεν έχουν να κάνουν με πρωτογενή παραγωγή ή με ανάπτυξη και παίρνουν με σχετική ευκολία έναντι άλλων προγράμματα της τ</w:t>
      </w:r>
      <w:r>
        <w:rPr>
          <w:rFonts w:eastAsia="Times New Roman" w:cs="Times New Roman"/>
          <w:szCs w:val="24"/>
        </w:rPr>
        <w:t>άξης των 100.000 ευρώ. Διαβάσαμε -και βγήκαν τα δημοσιεύματα και οι αποφάσεις στο διαδίκτυο και στις εφημερίδες- ότι το διαγνωστικό κέντρο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όπου τώρα νομίζω ότι είναι ο γιος της υπεύθυνος, πήρε περίπου 99.900 ευρώ από το ΕΣΠΑ.</w:t>
      </w:r>
    </w:p>
    <w:p w14:paraId="234F991C"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Λέτε, λοιπόν, ότι έρχεται η ανάπτυξη και την ίδια στιγμή δεν έχετε νομοθετήσει έναν ακατάσχετο επαγγελματικό τραπεζικό λογαριασμό. Η συντριπτική πλειοψηφία των ελευθέρων επαγγελματιών, που έχουν απομείνει, χρωστάνε παντού και με μαθηματική ακρίβεια τα λεφτ</w:t>
      </w:r>
      <w:r>
        <w:rPr>
          <w:rFonts w:eastAsia="Times New Roman" w:cs="Times New Roman"/>
          <w:szCs w:val="24"/>
        </w:rPr>
        <w:t xml:space="preserve">ά που μπαίνουν -διότι πλέον, έτσι όπως το πάτε, σε ελάχιστο χρονικό διάστημα όλες οι συναλλαγές θα είναι </w:t>
      </w:r>
      <w:r>
        <w:rPr>
          <w:rFonts w:eastAsia="Times New Roman" w:cs="Times New Roman"/>
          <w:szCs w:val="24"/>
        </w:rPr>
        <w:lastRenderedPageBreak/>
        <w:t>αυτόματες μέσω τραπεζών- δεν θα μπορούν να τα χρησιμοποιήσουν για τη δουλειά τους. Θα κατάσχονται από τον οποιονδήποτε, με ιδιαίτερη ευκολία, όπως συμβ</w:t>
      </w:r>
      <w:r>
        <w:rPr>
          <w:rFonts w:eastAsia="Times New Roman" w:cs="Times New Roman"/>
          <w:szCs w:val="24"/>
        </w:rPr>
        <w:t xml:space="preserve">αίνει μέχρι τώρα. </w:t>
      </w:r>
    </w:p>
    <w:p w14:paraId="234F991D"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Και μετά έχετε το θράσος να μιλάτε για ανάπτυξη και να λέτε ότι θα καταπολεμήσετε τη φοροδιαφυγή, όταν συμβαίνουν όλα αυτά. Μάλιστα, τους σπρώχνετε όλους στην παρανομία -εντός ή εκτός εισαγωγικών- λέγοντας ότι θα καταπολεμήσετε τη φοροδι</w:t>
      </w:r>
      <w:r>
        <w:rPr>
          <w:rFonts w:eastAsia="Times New Roman" w:cs="Times New Roman"/>
          <w:szCs w:val="24"/>
        </w:rPr>
        <w:t>αφυγή με τη λοταρία. Δηλαδή, εκατομμύρια Ελλήνων πολιτών, στους οποίους κάνετε μία πραγματική αφαίμαξη, θα μπαίνουν σε κάποια λοταρία, για να κερδίζουν κάτι αστειότητες. Μιλάμε για «</w:t>
      </w:r>
      <w:proofErr w:type="spellStart"/>
      <w:r>
        <w:rPr>
          <w:rFonts w:eastAsia="Times New Roman" w:cs="Times New Roman"/>
          <w:szCs w:val="24"/>
        </w:rPr>
        <w:t>ασοβαρότητα</w:t>
      </w:r>
      <w:proofErr w:type="spellEnd"/>
      <w:r>
        <w:rPr>
          <w:rFonts w:eastAsia="Times New Roman" w:cs="Times New Roman"/>
          <w:szCs w:val="24"/>
        </w:rPr>
        <w:t>» και «</w:t>
      </w:r>
      <w:proofErr w:type="spellStart"/>
      <w:r>
        <w:rPr>
          <w:rFonts w:eastAsia="Times New Roman" w:cs="Times New Roman"/>
          <w:szCs w:val="24"/>
        </w:rPr>
        <w:t>ασοβαροφάνεια</w:t>
      </w:r>
      <w:proofErr w:type="spellEnd"/>
      <w:r>
        <w:rPr>
          <w:rFonts w:eastAsia="Times New Roman" w:cs="Times New Roman"/>
          <w:szCs w:val="24"/>
        </w:rPr>
        <w:t>» σε όλο της το μεγαλείο.</w:t>
      </w:r>
    </w:p>
    <w:p w14:paraId="234F991E"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Την ίδια ώρα, μας</w:t>
      </w:r>
      <w:r>
        <w:rPr>
          <w:rFonts w:eastAsia="Times New Roman" w:cs="Times New Roman"/>
          <w:szCs w:val="24"/>
        </w:rPr>
        <w:t xml:space="preserve"> φέρνετε εδώ μία τροπολογία για την ΕΛΣΤΑΤ και τον κ. Γεωργίου, τον οποίο θέλατε κρεμασμένο στο</w:t>
      </w:r>
      <w:r>
        <w:rPr>
          <w:rFonts w:eastAsia="Times New Roman" w:cs="Times New Roman"/>
          <w:szCs w:val="24"/>
        </w:rPr>
        <w:t>υ</w:t>
      </w:r>
      <w:r>
        <w:rPr>
          <w:rFonts w:eastAsia="Times New Roman" w:cs="Times New Roman"/>
          <w:szCs w:val="24"/>
        </w:rPr>
        <w:t xml:space="preserve"> </w:t>
      </w:r>
      <w:proofErr w:type="spellStart"/>
      <w:r>
        <w:rPr>
          <w:rFonts w:eastAsia="Times New Roman" w:cs="Times New Roman"/>
          <w:szCs w:val="24"/>
        </w:rPr>
        <w:t>Γουδ</w:t>
      </w:r>
      <w:r>
        <w:rPr>
          <w:rFonts w:eastAsia="Times New Roman" w:cs="Times New Roman"/>
          <w:szCs w:val="24"/>
        </w:rPr>
        <w:t>ή</w:t>
      </w:r>
      <w:proofErr w:type="spellEnd"/>
      <w:r>
        <w:rPr>
          <w:rFonts w:eastAsia="Times New Roman" w:cs="Times New Roman"/>
          <w:szCs w:val="24"/>
        </w:rPr>
        <w:t>, αν και τελικά για άλλο γουδί μιλούσατε, όταν αναφερόσασταν σε «</w:t>
      </w:r>
      <w:proofErr w:type="spellStart"/>
      <w:r>
        <w:rPr>
          <w:rFonts w:eastAsia="Times New Roman" w:cs="Times New Roman"/>
          <w:szCs w:val="24"/>
        </w:rPr>
        <w:t>Γουδ</w:t>
      </w:r>
      <w:r>
        <w:rPr>
          <w:rFonts w:eastAsia="Times New Roman" w:cs="Times New Roman"/>
          <w:szCs w:val="24"/>
        </w:rPr>
        <w:t>ή</w:t>
      </w:r>
      <w:proofErr w:type="spellEnd"/>
      <w:r>
        <w:rPr>
          <w:rFonts w:eastAsia="Times New Roman" w:cs="Times New Roman"/>
          <w:szCs w:val="24"/>
        </w:rPr>
        <w:t>». Έτσι δείχνουν οι πράξεις σας. Μάλλον αναφερόσασταν στο μαγειρικό σκεύος, για να φ</w:t>
      </w:r>
      <w:r>
        <w:rPr>
          <w:rFonts w:eastAsia="Times New Roman" w:cs="Times New Roman"/>
          <w:szCs w:val="24"/>
        </w:rPr>
        <w:t>τιάξετε κα</w:t>
      </w:r>
      <w:r>
        <w:rPr>
          <w:rFonts w:eastAsia="Times New Roman" w:cs="Times New Roman"/>
          <w:szCs w:val="24"/>
        </w:rPr>
        <w:t>μ</w:t>
      </w:r>
      <w:r>
        <w:rPr>
          <w:rFonts w:eastAsia="Times New Roman" w:cs="Times New Roman"/>
          <w:szCs w:val="24"/>
        </w:rPr>
        <w:t xml:space="preserve">μία σκορδαλιά, γιατί όλα τα λόγια σας ήταν λόγια του αέρα. Ξαφνικά, του κ. Γεωργίου, που ήταν ένας από τους μεγαλύτερους εχθρούς για τον ΣΥΡΙΖΑ, τους ΑΝΕΛ και για πολλούς άλλους, του πληρώνει </w:t>
      </w:r>
      <w:r>
        <w:rPr>
          <w:rFonts w:eastAsia="Times New Roman" w:cs="Times New Roman"/>
          <w:szCs w:val="24"/>
        </w:rPr>
        <w:lastRenderedPageBreak/>
        <w:t xml:space="preserve">το ελληνικό </w:t>
      </w:r>
      <w:r>
        <w:rPr>
          <w:rFonts w:eastAsia="Times New Roman" w:cs="Times New Roman"/>
          <w:szCs w:val="24"/>
        </w:rPr>
        <w:t>δ</w:t>
      </w:r>
      <w:r>
        <w:rPr>
          <w:rFonts w:eastAsia="Times New Roman" w:cs="Times New Roman"/>
          <w:szCs w:val="24"/>
        </w:rPr>
        <w:t>ημόσιο όλα τα δικαστικά έξοδα, στα οποία</w:t>
      </w:r>
      <w:r>
        <w:rPr>
          <w:rFonts w:eastAsia="Times New Roman" w:cs="Times New Roman"/>
          <w:szCs w:val="24"/>
        </w:rPr>
        <w:t xml:space="preserve"> τον εξωθήσατε και εσείς καλώς ή κακώς</w:t>
      </w:r>
      <w:r>
        <w:rPr>
          <w:rFonts w:eastAsia="Times New Roman" w:cs="Times New Roman"/>
          <w:szCs w:val="24"/>
        </w:rPr>
        <w:t>,</w:t>
      </w:r>
      <w:r>
        <w:rPr>
          <w:rFonts w:eastAsia="Times New Roman" w:cs="Times New Roman"/>
          <w:szCs w:val="24"/>
        </w:rPr>
        <w:t xml:space="preserve"> δεν έχει σημασία. </w:t>
      </w:r>
    </w:p>
    <w:p w14:paraId="234F991F"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Εμείς λέμε ότι δεν μπορεί να μην αποφανθεί η </w:t>
      </w:r>
      <w:r>
        <w:rPr>
          <w:rFonts w:eastAsia="Times New Roman" w:cs="Times New Roman"/>
          <w:szCs w:val="24"/>
        </w:rPr>
        <w:t>δ</w:t>
      </w:r>
      <w:r>
        <w:rPr>
          <w:rFonts w:eastAsia="Times New Roman" w:cs="Times New Roman"/>
          <w:szCs w:val="24"/>
        </w:rPr>
        <w:t xml:space="preserve">ικαιοσύνη ή κάποιος, αν η ΕΣΤΑΤ </w:t>
      </w:r>
      <w:proofErr w:type="spellStart"/>
      <w:r>
        <w:rPr>
          <w:rFonts w:eastAsia="Times New Roman" w:cs="Times New Roman"/>
          <w:szCs w:val="24"/>
        </w:rPr>
        <w:t>χάλκευσε</w:t>
      </w:r>
      <w:proofErr w:type="spellEnd"/>
      <w:r>
        <w:rPr>
          <w:rFonts w:eastAsia="Times New Roman" w:cs="Times New Roman"/>
          <w:szCs w:val="24"/>
        </w:rPr>
        <w:t xml:space="preserve"> ή όχι τα στοιχεία. Αν είναι δυνατόν να μην μπορούμε να βγάλουμε ένα σοβαρό συμπέρασμα, ένα πραγματικό συμπέρασ</w:t>
      </w:r>
      <w:r>
        <w:rPr>
          <w:rFonts w:eastAsia="Times New Roman" w:cs="Times New Roman"/>
          <w:szCs w:val="24"/>
        </w:rPr>
        <w:t>μα για το εν λόγω σοβαρότατο πρόβλημα! Η ουσία είναι ότι αυτόν που τον κατηγορούσατε για τα χειρότερα, τώρα του λέτε «</w:t>
      </w:r>
      <w:r>
        <w:rPr>
          <w:rFonts w:eastAsia="Times New Roman" w:cs="Times New Roman"/>
          <w:szCs w:val="24"/>
        </w:rPr>
        <w:t>θ</w:t>
      </w:r>
      <w:r>
        <w:rPr>
          <w:rFonts w:eastAsia="Times New Roman" w:cs="Times New Roman"/>
          <w:szCs w:val="24"/>
        </w:rPr>
        <w:t>α σου πληρώσουμε όλα τα δικαστικά έξοδα, ό,τι και αν γίνει</w:t>
      </w:r>
      <w:r>
        <w:rPr>
          <w:rFonts w:eastAsia="Times New Roman" w:cs="Times New Roman"/>
          <w:szCs w:val="24"/>
        </w:rPr>
        <w:t>,</w:t>
      </w:r>
      <w:r>
        <w:rPr>
          <w:rFonts w:eastAsia="Times New Roman" w:cs="Times New Roman"/>
          <w:szCs w:val="24"/>
        </w:rPr>
        <w:t xml:space="preserve"> και θα φύγεις αλώβητος». </w:t>
      </w:r>
    </w:p>
    <w:p w14:paraId="234F9920"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Φυσικά, όλα αυτά γίνονται με το απαραίτητο σπρώξιμο</w:t>
      </w:r>
      <w:r>
        <w:rPr>
          <w:rFonts w:eastAsia="Times New Roman" w:cs="Times New Roman"/>
          <w:szCs w:val="24"/>
        </w:rPr>
        <w:t>, «</w:t>
      </w:r>
      <w:proofErr w:type="spellStart"/>
      <w:r>
        <w:rPr>
          <w:rFonts w:eastAsia="Times New Roman" w:cs="Times New Roman"/>
          <w:szCs w:val="24"/>
        </w:rPr>
        <w:t>πουσάρισμα</w:t>
      </w:r>
      <w:proofErr w:type="spellEnd"/>
      <w:r>
        <w:rPr>
          <w:rFonts w:eastAsia="Times New Roman" w:cs="Times New Roman"/>
          <w:szCs w:val="24"/>
        </w:rPr>
        <w:t>», της Ευρωπαϊκής Ένωσης</w:t>
      </w:r>
      <w:r>
        <w:rPr>
          <w:rFonts w:eastAsia="Times New Roman" w:cs="Times New Roman"/>
          <w:szCs w:val="24"/>
        </w:rPr>
        <w:t>,</w:t>
      </w:r>
      <w:r>
        <w:rPr>
          <w:rFonts w:eastAsia="Times New Roman" w:cs="Times New Roman"/>
          <w:szCs w:val="24"/>
        </w:rPr>
        <w:t xml:space="preserve"> που χτυπά τον ζουρνά και εσείς χορεύετε, όπως χορεύουν τις αρκούδες τους στα διάφορα πανηγύρια οι διάφοροι </w:t>
      </w:r>
      <w:proofErr w:type="spellStart"/>
      <w:r>
        <w:rPr>
          <w:rFonts w:eastAsia="Times New Roman" w:cs="Times New Roman"/>
          <w:szCs w:val="24"/>
        </w:rPr>
        <w:t>Ρομά</w:t>
      </w:r>
      <w:proofErr w:type="spellEnd"/>
      <w:r>
        <w:rPr>
          <w:rFonts w:eastAsia="Times New Roman" w:cs="Times New Roman"/>
          <w:szCs w:val="24"/>
        </w:rPr>
        <w:t xml:space="preserve"> ανά την Ελλάδα και ανά τα Βαλκάνια.</w:t>
      </w:r>
    </w:p>
    <w:p w14:paraId="234F9921"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Το μέγεθος της υποκρισίας και της υποτέλειάς σας φαίνεται και σε άλλη</w:t>
      </w:r>
      <w:r>
        <w:rPr>
          <w:rFonts w:eastAsia="Times New Roman" w:cs="Times New Roman"/>
          <w:szCs w:val="24"/>
        </w:rPr>
        <w:t xml:space="preserve"> τροπολογία. Για μια ακόμα φορά έρχεται παράταση φορολογικής και ασφαλιστικής ενημερότητας για το Μέγαρο Μουσικής. Για αυτό το Μέγαρο Μουσικής</w:t>
      </w:r>
      <w:r>
        <w:rPr>
          <w:rFonts w:eastAsia="Times New Roman" w:cs="Times New Roman"/>
          <w:szCs w:val="24"/>
        </w:rPr>
        <w:t>,</w:t>
      </w:r>
      <w:r>
        <w:rPr>
          <w:rFonts w:eastAsia="Times New Roman" w:cs="Times New Roman"/>
          <w:szCs w:val="24"/>
        </w:rPr>
        <w:t xml:space="preserve"> το οποίο το στηλιτεύατε -όπως πολλά άλλα πράγματα- με τα χειρότερα, τώρα όχι μόνο ψηφίσατε να επωμιστεί τα κοντά</w:t>
      </w:r>
      <w:r>
        <w:rPr>
          <w:rFonts w:eastAsia="Times New Roman" w:cs="Times New Roman"/>
          <w:szCs w:val="24"/>
        </w:rPr>
        <w:t xml:space="preserve"> 200 εκατομμύρια ευρώ χρέη του </w:t>
      </w:r>
      <w:r>
        <w:rPr>
          <w:rFonts w:eastAsia="Times New Roman" w:cs="Times New Roman"/>
          <w:szCs w:val="24"/>
        </w:rPr>
        <w:lastRenderedPageBreak/>
        <w:t xml:space="preserve">το ελληνικό </w:t>
      </w:r>
      <w:r>
        <w:rPr>
          <w:rFonts w:eastAsia="Times New Roman" w:cs="Times New Roman"/>
          <w:szCs w:val="24"/>
        </w:rPr>
        <w:t>δ</w:t>
      </w:r>
      <w:r>
        <w:rPr>
          <w:rFonts w:eastAsia="Times New Roman" w:cs="Times New Roman"/>
          <w:szCs w:val="24"/>
        </w:rPr>
        <w:t>ημόσιο -εσείς το ψηφίσατε αυτό-, αλλά δίνετε και συνεχείς παρατάσεις στις φορολογικές και ασφαλιστικές ενημερότητες, ώστε να λειτουργεί</w:t>
      </w:r>
      <w:r>
        <w:rPr>
          <w:rFonts w:eastAsia="Times New Roman" w:cs="Times New Roman"/>
          <w:szCs w:val="24"/>
        </w:rPr>
        <w:t>,</w:t>
      </w:r>
      <w:r>
        <w:rPr>
          <w:rFonts w:eastAsia="Times New Roman" w:cs="Times New Roman"/>
          <w:szCs w:val="24"/>
        </w:rPr>
        <w:t xml:space="preserve"> για να μπορείτε να πηγαίνετε και να κάνετε τις κεντρικές σας επιτροπές, να </w:t>
      </w:r>
      <w:r>
        <w:rPr>
          <w:rFonts w:eastAsia="Times New Roman" w:cs="Times New Roman"/>
          <w:szCs w:val="24"/>
        </w:rPr>
        <w:t xml:space="preserve">πηγαίνετε εκεί να πουλάτε φύκια για μεταξωτές κορδέλες. </w:t>
      </w:r>
    </w:p>
    <w:p w14:paraId="234F9922"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Ακούσαμε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γορητή των Ανεξάρτητων Ελλήνων να λέει ότι το ίδιο έγινε για τα Ελληνικά Αμυντικά Συστήματα. Αλήθεια, είναι το ίδιο πράγμα τα Αμυντικά Συστήματα, που πρέπει πάση θυσία να τα κρατ</w:t>
      </w:r>
      <w:r>
        <w:rPr>
          <w:rFonts w:eastAsia="Times New Roman" w:cs="Times New Roman"/>
          <w:szCs w:val="24"/>
        </w:rPr>
        <w:t>ήσουμε ζωντανά, διότι έτσι ισχυροποιούμε την άμυνα της χώρας, με το Μέγαρο Μουσικής, των ελάχιστων κουλτουριάρηδων που δεκαετίες τώρα πήγαιναν και το απολάμβαναν εις βάρος του υπόλοιπου ελληνικού λαού; Όχι! Όχι! Όχι! Είστε υποκριτές!</w:t>
      </w:r>
    </w:p>
    <w:p w14:paraId="234F9923"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Μας φέρνετε και μια άλ</w:t>
      </w:r>
      <w:r>
        <w:rPr>
          <w:rFonts w:eastAsia="Times New Roman" w:cs="Times New Roman"/>
          <w:szCs w:val="24"/>
        </w:rPr>
        <w:t xml:space="preserve">λη </w:t>
      </w:r>
      <w:r>
        <w:rPr>
          <w:rFonts w:eastAsia="Times New Roman" w:cs="Times New Roman"/>
          <w:bCs/>
          <w:szCs w:val="24"/>
        </w:rPr>
        <w:t>τροπολογία</w:t>
      </w:r>
      <w:r>
        <w:rPr>
          <w:rFonts w:eastAsia="Times New Roman" w:cs="Times New Roman"/>
          <w:szCs w:val="24"/>
        </w:rPr>
        <w:t xml:space="preserve"> για το πάρκινγκ του «Νιάρχος». Η φαιδρότητα σε όλο της το μεγαλείο! Εδώ έχουμε πολλές απορίες και εμείς. Ναι, το </w:t>
      </w:r>
      <w:r>
        <w:rPr>
          <w:rFonts w:eastAsia="Times New Roman" w:cs="Times New Roman"/>
          <w:szCs w:val="24"/>
        </w:rPr>
        <w:t>Π</w:t>
      </w:r>
      <w:r>
        <w:rPr>
          <w:rFonts w:eastAsia="Times New Roman" w:cs="Times New Roman"/>
          <w:szCs w:val="24"/>
        </w:rPr>
        <w:t xml:space="preserve">ολιτιστικό Ίδρυμα «Σταύρος Νιάρχος» είναι ένα φοβερό </w:t>
      </w:r>
      <w:r>
        <w:rPr>
          <w:rFonts w:eastAsia="Times New Roman" w:cs="Times New Roman"/>
          <w:szCs w:val="24"/>
        </w:rPr>
        <w:t>ί</w:t>
      </w:r>
      <w:r>
        <w:rPr>
          <w:rFonts w:eastAsia="Times New Roman" w:cs="Times New Roman"/>
          <w:szCs w:val="24"/>
        </w:rPr>
        <w:t xml:space="preserve">δρυμα. Δεκάδες χιλιάδες Ελλήνων πολιτών, </w:t>
      </w:r>
      <w:r>
        <w:rPr>
          <w:rFonts w:eastAsia="Times New Roman"/>
          <w:szCs w:val="24"/>
        </w:rPr>
        <w:t>οι οποίοι</w:t>
      </w:r>
      <w:r>
        <w:rPr>
          <w:rFonts w:eastAsia="Times New Roman" w:cs="Times New Roman"/>
          <w:szCs w:val="24"/>
        </w:rPr>
        <w:t xml:space="preserve"> βλέπουν τις γειτονιές τ</w:t>
      </w:r>
      <w:r>
        <w:rPr>
          <w:rFonts w:eastAsia="Times New Roman" w:cs="Times New Roman"/>
          <w:szCs w:val="24"/>
        </w:rPr>
        <w:t xml:space="preserve">ους να έχουν αλωθεί, να έχουν αλλοτριωθεί από λαθρομετανάστες, εγκληματίες και δεν </w:t>
      </w:r>
      <w:r>
        <w:rPr>
          <w:rFonts w:eastAsia="Times New Roman" w:cs="Times New Roman"/>
          <w:szCs w:val="24"/>
        </w:rPr>
        <w:lastRenderedPageBreak/>
        <w:t xml:space="preserve">μπορούν να πάνε σε μια παιδική χαρά της γειτονιάς τους, πηγαίνουν σε έναν χώρο που πραγματικά είναι όαση. </w:t>
      </w:r>
      <w:r>
        <w:rPr>
          <w:rFonts w:eastAsia="Times New Roman" w:cs="Times New Roman"/>
          <w:szCs w:val="24"/>
        </w:rPr>
        <w:t>Ξ</w:t>
      </w:r>
      <w:r>
        <w:rPr>
          <w:rFonts w:eastAsia="Times New Roman" w:cs="Times New Roman"/>
          <w:szCs w:val="24"/>
        </w:rPr>
        <w:t>αφνικά</w:t>
      </w:r>
      <w:r>
        <w:rPr>
          <w:rFonts w:eastAsia="Times New Roman" w:cs="Times New Roman"/>
          <w:szCs w:val="24"/>
        </w:rPr>
        <w:t xml:space="preserve">, λοιπόν, </w:t>
      </w:r>
      <w:r>
        <w:rPr>
          <w:rFonts w:eastAsia="Times New Roman" w:cs="Times New Roman"/>
          <w:szCs w:val="24"/>
        </w:rPr>
        <w:t xml:space="preserve">σε αυτόν τον χώρο, που δεν έχει χώρο εκτός </w:t>
      </w:r>
      <w:r>
        <w:rPr>
          <w:rFonts w:eastAsia="Times New Roman" w:cs="Times New Roman"/>
          <w:szCs w:val="24"/>
        </w:rPr>
        <w:t>ι</w:t>
      </w:r>
      <w:r>
        <w:rPr>
          <w:rFonts w:eastAsia="Times New Roman" w:cs="Times New Roman"/>
          <w:szCs w:val="24"/>
        </w:rPr>
        <w:t>δρύματ</w:t>
      </w:r>
      <w:r>
        <w:rPr>
          <w:rFonts w:eastAsia="Times New Roman" w:cs="Times New Roman"/>
          <w:szCs w:val="24"/>
        </w:rPr>
        <w:t xml:space="preserve">ος να παρκάρουν ούτε ποδήλατο, λέτε τώρα ότι θα βάλετε εισιτήριο στο πάρκινγκ του. Πολύ ωραίο το τυράκι! </w:t>
      </w:r>
      <w:r>
        <w:rPr>
          <w:rFonts w:eastAsia="Times New Roman" w:cs="Times New Roman"/>
          <w:szCs w:val="24"/>
        </w:rPr>
        <w:t>Κ</w:t>
      </w:r>
      <w:r>
        <w:rPr>
          <w:rFonts w:eastAsia="Times New Roman" w:cs="Times New Roman"/>
          <w:szCs w:val="24"/>
        </w:rPr>
        <w:t>αι δεν ξέρουμε τι άλλο μπορεί να ακολουθήσει.</w:t>
      </w:r>
    </w:p>
    <w:p w14:paraId="234F9924"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Κάπου ήρθε και μια </w:t>
      </w:r>
      <w:r>
        <w:rPr>
          <w:rFonts w:eastAsia="Times New Roman" w:cs="Times New Roman"/>
          <w:bCs/>
          <w:szCs w:val="24"/>
        </w:rPr>
        <w:t>τροπολογία</w:t>
      </w:r>
      <w:r>
        <w:rPr>
          <w:rFonts w:eastAsia="Times New Roman" w:cs="Times New Roman"/>
          <w:szCs w:val="24"/>
        </w:rPr>
        <w:t xml:space="preserve"> του κ. </w:t>
      </w:r>
      <w:proofErr w:type="spellStart"/>
      <w:r>
        <w:rPr>
          <w:rFonts w:eastAsia="Times New Roman" w:cs="Times New Roman"/>
          <w:szCs w:val="24"/>
        </w:rPr>
        <w:t>Τόσκα</w:t>
      </w:r>
      <w:proofErr w:type="spellEnd"/>
      <w:r>
        <w:rPr>
          <w:rFonts w:eastAsia="Times New Roman" w:cs="Times New Roman"/>
          <w:szCs w:val="24"/>
        </w:rPr>
        <w:t>, που έχει κάποια θετικά ζητήματα για τους αστυνομικούς. Όμως,</w:t>
      </w:r>
      <w:r>
        <w:rPr>
          <w:rFonts w:eastAsia="Times New Roman" w:cs="Times New Roman"/>
          <w:szCs w:val="24"/>
        </w:rPr>
        <w:t xml:space="preserve"> για να βλέπουν οι δεκάδες χιλιάδες Έλληνες αστυνομικοί τι συμβαίνει, στην ίδια τροπολογία εξισώ</w:t>
      </w:r>
      <w:r>
        <w:rPr>
          <w:rFonts w:eastAsia="Times New Roman" w:cs="Times New Roman"/>
          <w:szCs w:val="24"/>
        </w:rPr>
        <w:t>ν</w:t>
      </w:r>
      <w:r>
        <w:rPr>
          <w:rFonts w:eastAsia="Times New Roman" w:cs="Times New Roman"/>
          <w:szCs w:val="24"/>
        </w:rPr>
        <w:t xml:space="preserve">ουν ζητήματα αστυνομικών με ζητήματα λαθρομεταναστών. </w:t>
      </w:r>
      <w:r>
        <w:rPr>
          <w:rFonts w:eastAsia="Times New Roman" w:cs="Times New Roman"/>
          <w:szCs w:val="24"/>
        </w:rPr>
        <w:t>Α</w:t>
      </w:r>
      <w:r>
        <w:rPr>
          <w:rFonts w:eastAsia="Times New Roman" w:cs="Times New Roman"/>
          <w:szCs w:val="24"/>
        </w:rPr>
        <w:t xml:space="preserve">ν δεν την ψηφίσουμε εμείς, οι κακοί </w:t>
      </w:r>
      <w:proofErr w:type="spellStart"/>
      <w:r>
        <w:rPr>
          <w:rFonts w:eastAsia="Times New Roman" w:cs="Times New Roman"/>
          <w:szCs w:val="24"/>
        </w:rPr>
        <w:t>χ</w:t>
      </w:r>
      <w:r>
        <w:rPr>
          <w:rFonts w:eastAsia="Times New Roman" w:cs="Times New Roman"/>
          <w:szCs w:val="24"/>
        </w:rPr>
        <w:t>ρυσαυγίτες</w:t>
      </w:r>
      <w:proofErr w:type="spellEnd"/>
      <w:r>
        <w:rPr>
          <w:rFonts w:eastAsia="Times New Roman" w:cs="Times New Roman"/>
          <w:szCs w:val="24"/>
        </w:rPr>
        <w:t>, θα βγουν κάποιοι και θα πουν ότι «</w:t>
      </w:r>
      <w:r>
        <w:rPr>
          <w:rFonts w:eastAsia="Times New Roman" w:cs="Times New Roman"/>
          <w:szCs w:val="24"/>
        </w:rPr>
        <w:t>ν</w:t>
      </w:r>
      <w:r>
        <w:rPr>
          <w:rFonts w:eastAsia="Times New Roman" w:cs="Times New Roman"/>
          <w:szCs w:val="24"/>
        </w:rPr>
        <w:t xml:space="preserve">α, δεν ψήφισαν την </w:t>
      </w:r>
      <w:r>
        <w:rPr>
          <w:rFonts w:eastAsia="Times New Roman" w:cs="Times New Roman"/>
          <w:bCs/>
          <w:szCs w:val="24"/>
        </w:rPr>
        <w:t>τροπολογία</w:t>
      </w:r>
      <w:r>
        <w:rPr>
          <w:rFonts w:eastAsia="Times New Roman" w:cs="Times New Roman"/>
          <w:szCs w:val="24"/>
        </w:rPr>
        <w:t xml:space="preserve"> που αφορά ζητήματα των αστυνομικών»</w:t>
      </w:r>
      <w:r>
        <w:rPr>
          <w:rFonts w:eastAsia="Times New Roman" w:cs="Times New Roman"/>
          <w:szCs w:val="24"/>
        </w:rPr>
        <w:t>!</w:t>
      </w:r>
      <w:r>
        <w:rPr>
          <w:rFonts w:eastAsia="Times New Roman" w:cs="Times New Roman"/>
          <w:szCs w:val="24"/>
        </w:rPr>
        <w:t xml:space="preserve"> </w:t>
      </w:r>
    </w:p>
    <w:p w14:paraId="234F9925"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Τώρα να πούμε εν τάχει κάποια πράγματα σχετικά με την οικονομία. Βλέπουμε εδώ τον αξιότιμο Υπουργό, βλέπουμε ανθρώπους μορφωμένους, κατηρτισμένους, </w:t>
      </w:r>
      <w:r>
        <w:rPr>
          <w:rFonts w:eastAsia="Times New Roman"/>
          <w:szCs w:val="24"/>
        </w:rPr>
        <w:t>οι οποίοι,</w:t>
      </w:r>
      <w:r>
        <w:rPr>
          <w:rFonts w:eastAsia="Times New Roman" w:cs="Times New Roman"/>
          <w:szCs w:val="24"/>
        </w:rPr>
        <w:t xml:space="preserve"> όμως, σε ζητήματα ουσίας δεν κάνουν πολλά πράγμα</w:t>
      </w:r>
      <w:r>
        <w:rPr>
          <w:rFonts w:eastAsia="Times New Roman" w:cs="Times New Roman"/>
          <w:szCs w:val="24"/>
        </w:rPr>
        <w:t xml:space="preserve">τα. </w:t>
      </w:r>
    </w:p>
    <w:p w14:paraId="234F9926"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Όσον αφορά το ζήτημα των αποδείξεων, θα πω τα εξής: Αφού ψάχνετε να εφαρμόσετε κάποιο φορολογικό σύστημα στο ζήτημα των αποδείξεων και να εξαλείψετε τη φοροδιαφυγή από </w:t>
      </w:r>
      <w:r>
        <w:rPr>
          <w:rFonts w:eastAsia="Times New Roman" w:cs="Times New Roman"/>
          <w:szCs w:val="24"/>
        </w:rPr>
        <w:lastRenderedPageBreak/>
        <w:t xml:space="preserve">αυτό το κομμάτι, θα μπορούσατε πολύ καλά να εφαρμόσετε ό,τι εφαρμόζεται σε αρκετές </w:t>
      </w:r>
      <w:r>
        <w:rPr>
          <w:rFonts w:eastAsia="Times New Roman" w:cs="Times New Roman"/>
          <w:szCs w:val="24"/>
        </w:rPr>
        <w:t xml:space="preserve">χώρες του κόσμου, όπου κάποιος έχει τα εισοδήματά του, μείον τα έξοδά του, όποια κι αν είναι αυτά. Δηλαδή, όλες οι αποδείξεις να εκπίπτουν </w:t>
      </w:r>
      <w:r>
        <w:rPr>
          <w:rFonts w:eastAsia="Times New Roman" w:cs="Times New Roman"/>
          <w:szCs w:val="24"/>
        </w:rPr>
        <w:t>κ</w:t>
      </w:r>
      <w:r>
        <w:rPr>
          <w:rFonts w:eastAsia="Times New Roman" w:cs="Times New Roman"/>
          <w:szCs w:val="24"/>
        </w:rPr>
        <w:t>αι στο τέλος αυτό που μένει να φορολογείται με ένα δίκαιο σύστημα. Αν είναι κάποιος που ζει στη Νίσυρο ή στα σύνορα,</w:t>
      </w:r>
      <w:r>
        <w:rPr>
          <w:rFonts w:eastAsia="Times New Roman" w:cs="Times New Roman"/>
          <w:szCs w:val="24"/>
        </w:rPr>
        <w:t xml:space="preserve"> να έχει χαμηλότερο φορολογικό συντελεστή, αν κάποιος έχει τρία, τέσσερα, πέντε παιδιά, να έχει χαμηλότερο φορολογικό συντελεστή, αν κάποιος ανήκει σε μια ιδιαίτερη κατηγορία, αν είναι Α</w:t>
      </w:r>
      <w:r>
        <w:rPr>
          <w:rFonts w:eastAsia="Times New Roman" w:cs="Times New Roman"/>
          <w:szCs w:val="24"/>
        </w:rPr>
        <w:t>ΜΕ</w:t>
      </w:r>
      <w:r>
        <w:rPr>
          <w:rFonts w:eastAsia="Times New Roman" w:cs="Times New Roman"/>
          <w:szCs w:val="24"/>
        </w:rPr>
        <w:t>Α ή κάτι άλλο, να έχει χαμηλότερο φορολογικό συντελεστή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234F9927"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σείς, όμως, δεν κάνετε τίποτα από όλα αυτά. Αντ</w:t>
      </w:r>
      <w:r>
        <w:rPr>
          <w:rFonts w:eastAsia="Times New Roman" w:cs="Times New Roman"/>
          <w:szCs w:val="24"/>
        </w:rPr>
        <w:t>ί</w:t>
      </w:r>
      <w:r>
        <w:rPr>
          <w:rFonts w:eastAsia="Times New Roman" w:cs="Times New Roman"/>
          <w:szCs w:val="24"/>
        </w:rPr>
        <w:t xml:space="preserve"> αυτού</w:t>
      </w:r>
      <w:r w:rsidRPr="00FF4020">
        <w:rPr>
          <w:rFonts w:eastAsia="Times New Roman" w:cs="Times New Roman"/>
          <w:szCs w:val="24"/>
        </w:rPr>
        <w:t>,</w:t>
      </w:r>
      <w:r>
        <w:rPr>
          <w:rFonts w:eastAsia="Times New Roman" w:cs="Times New Roman"/>
          <w:szCs w:val="24"/>
        </w:rPr>
        <w:t xml:space="preserve"> εφαρμόζετε πρακτικές που τους διαλύουν στην κυριολεξία όλους. Βάλατε χαράτσι μέχρι και στα αναπηρικά επιδόματα. Θα θεωρούνται εισόδημα και θα επιβαρύνονται με εισφορά αλληλεγγύης. Μιλάμε για απίστευτα</w:t>
      </w:r>
      <w:r>
        <w:rPr>
          <w:rFonts w:eastAsia="Times New Roman" w:cs="Times New Roman"/>
          <w:szCs w:val="24"/>
        </w:rPr>
        <w:t xml:space="preserve"> πράγματα, για έναν τραγέλαφο! Δεν ξέρετε τη μία μέρα τι ψηφίζετε εις βάρος της επόμενης ημέρας και του άλλου νομοσχεδίου το οποίο έρχεται.</w:t>
      </w:r>
    </w:p>
    <w:p w14:paraId="234F9928"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34F9929"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Την ίδια ώρα έχουμε πάταξη της φ</w:t>
      </w:r>
      <w:r>
        <w:rPr>
          <w:rFonts w:eastAsia="Times New Roman" w:cs="Times New Roman"/>
          <w:szCs w:val="24"/>
        </w:rPr>
        <w:t>οροδιαφυγής, κυνηγώντας κάτι φουκαράδες σε λαϊκές. Θα διαβάσατε και εσείς ότι συνελήφθη ένα αόμματος μουσικός -που είχε συμμετάσχει και σε ένα τηλεπαιχνίδι-</w:t>
      </w:r>
      <w:r>
        <w:rPr>
          <w:rFonts w:eastAsia="Times New Roman" w:cs="Times New Roman"/>
          <w:szCs w:val="24"/>
        </w:rPr>
        <w:t>,</w:t>
      </w:r>
      <w:r>
        <w:rPr>
          <w:rFonts w:eastAsia="Times New Roman" w:cs="Times New Roman"/>
          <w:szCs w:val="24"/>
        </w:rPr>
        <w:t xml:space="preserve"> ο οποίος έπαιζε κάπου -νομίζω στην παραλία της Θεσσαλονίκης-</w:t>
      </w:r>
      <w:r>
        <w:rPr>
          <w:rFonts w:eastAsia="Times New Roman" w:cs="Times New Roman"/>
          <w:szCs w:val="24"/>
        </w:rPr>
        <w:t>,</w:t>
      </w:r>
      <w:r>
        <w:rPr>
          <w:rFonts w:eastAsia="Times New Roman" w:cs="Times New Roman"/>
          <w:szCs w:val="24"/>
        </w:rPr>
        <w:t xml:space="preserve"> γιατί έβγαζε εισόδημα παράνομα. Συνε</w:t>
      </w:r>
      <w:r>
        <w:rPr>
          <w:rFonts w:eastAsia="Times New Roman" w:cs="Times New Roman"/>
          <w:szCs w:val="24"/>
        </w:rPr>
        <w:t>λήφθη και ένας άλλος, λέει, γιατί πούλαγε καρπούζια και πεπόνια, κάποιος δύστυχος οικογενειάρχης, που</w:t>
      </w:r>
      <w:r>
        <w:rPr>
          <w:rFonts w:eastAsia="Times New Roman" w:cs="Times New Roman"/>
          <w:szCs w:val="24"/>
        </w:rPr>
        <w:t>,</w:t>
      </w:r>
      <w:r>
        <w:rPr>
          <w:rFonts w:eastAsia="Times New Roman" w:cs="Times New Roman"/>
          <w:szCs w:val="24"/>
        </w:rPr>
        <w:t xml:space="preserve"> και παράνομος να είναι, θα έπρεπε να τον βάλετε τελευταίο στη λίστα, διότι τα πολύ, πολύ μεγάλα ψάρια δεν τα έχετε αγγίξει και</w:t>
      </w:r>
      <w:r>
        <w:rPr>
          <w:rFonts w:eastAsia="Times New Roman" w:cs="Times New Roman"/>
          <w:szCs w:val="24"/>
        </w:rPr>
        <w:t>,</w:t>
      </w:r>
      <w:r>
        <w:rPr>
          <w:rFonts w:eastAsia="Times New Roman" w:cs="Times New Roman"/>
          <w:szCs w:val="24"/>
        </w:rPr>
        <w:t xml:space="preserve"> από ό,τι βλέπουμε</w:t>
      </w:r>
      <w:r>
        <w:rPr>
          <w:rFonts w:eastAsia="Times New Roman" w:cs="Times New Roman"/>
          <w:szCs w:val="24"/>
        </w:rPr>
        <w:t>,</w:t>
      </w:r>
      <w:r>
        <w:rPr>
          <w:rFonts w:eastAsia="Times New Roman" w:cs="Times New Roman"/>
          <w:szCs w:val="24"/>
        </w:rPr>
        <w:t xml:space="preserve"> δεν έχ</w:t>
      </w:r>
      <w:r>
        <w:rPr>
          <w:rFonts w:eastAsia="Times New Roman" w:cs="Times New Roman"/>
          <w:szCs w:val="24"/>
        </w:rPr>
        <w:t>ετε σκοπό να τα αγγίξετε τώρα ή τους δίνετε άφεση αμαρτιών με τον άλφα ή βήτα τρόπο.</w:t>
      </w:r>
    </w:p>
    <w:p w14:paraId="234F992A" w14:textId="77777777" w:rsidR="00A02958" w:rsidRDefault="00261538">
      <w:pPr>
        <w:spacing w:line="600" w:lineRule="auto"/>
        <w:ind w:firstLine="709"/>
        <w:jc w:val="both"/>
        <w:rPr>
          <w:rFonts w:eastAsia="Times New Roman" w:cs="Times New Roman"/>
          <w:szCs w:val="24"/>
        </w:rPr>
      </w:pPr>
      <w:r>
        <w:rPr>
          <w:rFonts w:eastAsia="Times New Roman" w:cs="Times New Roman"/>
          <w:szCs w:val="24"/>
        </w:rPr>
        <w:t>Αν δεν υπάρξει ένα άκρως ανταγωνιστικό φορολογικό και ασφαλιστικό περιβάλλον, αλήθεια, ποιος πιστεύετε ότι θα έρθει στην Ελλάδα; Κανείς δεν έρχεται να επενδύσει, εκτός και</w:t>
      </w:r>
      <w:r>
        <w:rPr>
          <w:rFonts w:eastAsia="Times New Roman" w:cs="Times New Roman"/>
          <w:szCs w:val="24"/>
        </w:rPr>
        <w:t xml:space="preserve"> αν είναι μιλημένος, όπως στην περίπτωση του Ελληνικού,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των αεροδρομίων και αλλού, που νομοθετείτε αποκλειστικά και μόνο </w:t>
      </w:r>
      <w:r>
        <w:rPr>
          <w:rFonts w:eastAsia="Times New Roman"/>
          <w:szCs w:val="24"/>
        </w:rPr>
        <w:t>επ</w:t>
      </w:r>
      <w:r>
        <w:rPr>
          <w:rFonts w:eastAsia="Times New Roman"/>
          <w:szCs w:val="24"/>
        </w:rPr>
        <w:t>’</w:t>
      </w:r>
      <w:r>
        <w:rPr>
          <w:rFonts w:eastAsia="Times New Roman" w:cs="Times New Roman"/>
          <w:szCs w:val="24"/>
        </w:rPr>
        <w:t xml:space="preserve"> </w:t>
      </w:r>
      <w:proofErr w:type="spellStart"/>
      <w:r>
        <w:rPr>
          <w:rFonts w:eastAsia="Times New Roman" w:cs="Times New Roman"/>
          <w:szCs w:val="24"/>
        </w:rPr>
        <w:t>ωφελεία</w:t>
      </w:r>
      <w:proofErr w:type="spellEnd"/>
      <w:r>
        <w:rPr>
          <w:rFonts w:eastAsia="Times New Roman" w:cs="Times New Roman"/>
          <w:szCs w:val="24"/>
        </w:rPr>
        <w:t xml:space="preserve"> αυτών και κανενός άλλου. Ποιος θα έρθει; Με μεγάλη ευκολία θα πάει δίπλα στη Βουλγαρία, θα πάει στη Ρουμανία, </w:t>
      </w:r>
      <w:r>
        <w:rPr>
          <w:rFonts w:eastAsia="Times New Roman" w:cs="Times New Roman"/>
          <w:szCs w:val="24"/>
        </w:rPr>
        <w:t xml:space="preserve">θα πάει στην Αλβανία, θα πάει στην Κροατία, θα πάει στη Μάλτα, θα πάει στο Λουξεμβούργο. Εξάλλου, στην </w:t>
      </w:r>
      <w:proofErr w:type="spellStart"/>
      <w:r>
        <w:rPr>
          <w:rFonts w:eastAsia="Times New Roman" w:cs="Times New Roman"/>
          <w:szCs w:val="24"/>
        </w:rPr>
        <w:lastRenderedPageBreak/>
        <w:t>παγκοσμιοποιημένη</w:t>
      </w:r>
      <w:proofErr w:type="spellEnd"/>
      <w:r>
        <w:rPr>
          <w:rFonts w:eastAsia="Times New Roman" w:cs="Times New Roman"/>
          <w:szCs w:val="24"/>
        </w:rPr>
        <w:t xml:space="preserve"> οικονομία, την οποία και εσείς αγαπάτε και θέλετε και ζούμε, είναι πολύ εύκολο να φύγει ο οποιοσδήποτε. </w:t>
      </w:r>
      <w:r>
        <w:rPr>
          <w:rFonts w:eastAsia="Times New Roman" w:cs="Times New Roman"/>
          <w:szCs w:val="24"/>
        </w:rPr>
        <w:t>Αν δεν κάνετε ένα πραγματικά αν</w:t>
      </w:r>
      <w:r>
        <w:rPr>
          <w:rFonts w:eastAsia="Times New Roman" w:cs="Times New Roman"/>
          <w:szCs w:val="24"/>
        </w:rPr>
        <w:t xml:space="preserve">ταγωνιστικό περιβάλλον  για να τους φέρετε όλους εδώ, δεν θα κάνετε τίποτα. Θα κάνετε μία τρύπα στο νερό. </w:t>
      </w:r>
    </w:p>
    <w:p w14:paraId="234F992B" w14:textId="77777777" w:rsidR="00A02958" w:rsidRDefault="00261538">
      <w:pPr>
        <w:spacing w:line="600" w:lineRule="auto"/>
        <w:ind w:firstLine="720"/>
        <w:jc w:val="both"/>
        <w:rPr>
          <w:rFonts w:eastAsia="Times New Roman" w:cs="Times New Roman"/>
          <w:szCs w:val="24"/>
        </w:rPr>
      </w:pPr>
      <w:r>
        <w:rPr>
          <w:rFonts w:eastAsia="Times New Roman" w:cs="Times New Roman"/>
          <w:szCs w:val="24"/>
          <w:lang w:val="en-US"/>
        </w:rPr>
        <w:t>E</w:t>
      </w:r>
      <w:proofErr w:type="spellStart"/>
      <w:r>
        <w:rPr>
          <w:rFonts w:eastAsia="Times New Roman" w:cs="Times New Roman"/>
          <w:szCs w:val="24"/>
        </w:rPr>
        <w:t>άν</w:t>
      </w:r>
      <w:proofErr w:type="spellEnd"/>
      <w:r>
        <w:rPr>
          <w:rFonts w:eastAsia="Times New Roman" w:cs="Times New Roman"/>
          <w:szCs w:val="24"/>
        </w:rPr>
        <w:t xml:space="preserve"> φέτος, με τα νέα και τα πιο βάρβαρα φορολογικά, ασφαλιστικά μέτρα θα πιάσετε κάποιους που δεν πρόλαβαν, σε ένα</w:t>
      </w:r>
      <w:r w:rsidRPr="00A004AC">
        <w:rPr>
          <w:rFonts w:eastAsia="Times New Roman" w:cs="Times New Roman"/>
          <w:szCs w:val="24"/>
        </w:rPr>
        <w:t xml:space="preserve">, </w:t>
      </w:r>
      <w:r>
        <w:rPr>
          <w:rFonts w:eastAsia="Times New Roman" w:cs="Times New Roman"/>
          <w:szCs w:val="24"/>
        </w:rPr>
        <w:t>δύο χρόνια θα φύγουν και οι εναπο</w:t>
      </w:r>
      <w:r>
        <w:rPr>
          <w:rFonts w:eastAsia="Times New Roman" w:cs="Times New Roman"/>
          <w:szCs w:val="24"/>
        </w:rPr>
        <w:t>μείναντες. Θα κλείσουν, λοιπόν, ή θα αυτοκτονήσουν ή θα πάνε στο εξωτερικό εάν δεν κάνετε μία σειρά απλών ενεργειών, οι οποίες δεν έχουν να κάνουν με την έξοδο ή όχι από το ευρώ, δεν έχουν να κάνουν με την παραμονή μας στην Ευρωπαϊκή Ένωση. Εξάλλου, η καρα</w:t>
      </w:r>
      <w:r>
        <w:rPr>
          <w:rFonts w:eastAsia="Times New Roman" w:cs="Times New Roman"/>
          <w:szCs w:val="24"/>
        </w:rPr>
        <w:t xml:space="preserve">μέλα και η πιπίλα ότι μας το επιβάλλει η Ευρωπαϊκή Ένωση ή λόγω του ελεύθερου εμπορίου δεν μπορούμε να κάνουμε τίποτα, δεν ισχύουν, γιατί </w:t>
      </w:r>
      <w:proofErr w:type="spellStart"/>
      <w:r>
        <w:rPr>
          <w:rFonts w:eastAsia="Times New Roman" w:cs="Times New Roman"/>
          <w:szCs w:val="24"/>
        </w:rPr>
        <w:t>αλά</w:t>
      </w:r>
      <w:proofErr w:type="spellEnd"/>
      <w:r>
        <w:rPr>
          <w:rFonts w:eastAsia="Times New Roman" w:cs="Times New Roman"/>
          <w:szCs w:val="24"/>
        </w:rPr>
        <w:t xml:space="preserve"> καρτ το εφαρμόζετε, όπως στην άγρια φορολογία των αυτοκινήτων, επειδή έχει έσοδα και δεν σας ενδιαφέρουν τα πρόστι</w:t>
      </w:r>
      <w:r>
        <w:rPr>
          <w:rFonts w:eastAsia="Times New Roman" w:cs="Times New Roman"/>
          <w:szCs w:val="24"/>
        </w:rPr>
        <w:t xml:space="preserve">μα που πληρώνονται στην Ευρωπαϊκή Ένωση. Όμως, δεν το κάνετε για μία σειρά άλλων προϊόντων που κατασκευάζονται ή παράγονται στην Ελλάδα σε βάρος εισαγόμενων προϊόντων. </w:t>
      </w:r>
    </w:p>
    <w:p w14:paraId="234F992C"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Αντ</w:t>
      </w:r>
      <w:r>
        <w:rPr>
          <w:rFonts w:eastAsia="Times New Roman" w:cs="Times New Roman"/>
          <w:szCs w:val="24"/>
        </w:rPr>
        <w:t>ί</w:t>
      </w:r>
      <w:r>
        <w:rPr>
          <w:rFonts w:eastAsia="Times New Roman" w:cs="Times New Roman"/>
          <w:szCs w:val="24"/>
        </w:rPr>
        <w:t xml:space="preserve"> αυτού, κάνετε το αντίθετο. Ειδικό φόρο στο κρασί, στη</w:t>
      </w:r>
      <w:r>
        <w:rPr>
          <w:rFonts w:eastAsia="Times New Roman" w:cs="Times New Roman"/>
          <w:szCs w:val="24"/>
        </w:rPr>
        <w:t>ν</w:t>
      </w:r>
      <w:r>
        <w:rPr>
          <w:rFonts w:eastAsia="Times New Roman" w:cs="Times New Roman"/>
          <w:szCs w:val="24"/>
        </w:rPr>
        <w:t xml:space="preserve"> μπ</w:t>
      </w:r>
      <w:r>
        <w:rPr>
          <w:rFonts w:eastAsia="Times New Roman" w:cs="Times New Roman"/>
          <w:szCs w:val="24"/>
        </w:rPr>
        <w:t>ί</w:t>
      </w:r>
      <w:r>
        <w:rPr>
          <w:rFonts w:eastAsia="Times New Roman" w:cs="Times New Roman"/>
          <w:szCs w:val="24"/>
        </w:rPr>
        <w:t>ρα, σε οτιδήποτε κατασκε</w:t>
      </w:r>
      <w:r>
        <w:rPr>
          <w:rFonts w:eastAsia="Times New Roman" w:cs="Times New Roman"/>
          <w:szCs w:val="24"/>
        </w:rPr>
        <w:t xml:space="preserve">υάζεται εδώ εις βάρος αυτών που εισάγονται εδώ. </w:t>
      </w:r>
      <w:r>
        <w:rPr>
          <w:rFonts w:eastAsia="Times New Roman" w:cs="Times New Roman"/>
          <w:szCs w:val="24"/>
        </w:rPr>
        <w:t>Β</w:t>
      </w:r>
      <w:r>
        <w:rPr>
          <w:rFonts w:eastAsia="Times New Roman" w:cs="Times New Roman"/>
          <w:szCs w:val="24"/>
        </w:rPr>
        <w:t xml:space="preserve">λέπουμε το φαινόμενο οι μόνες διαδικασίες οι οποίες έχουν μία σχετική εξέλιξη να είναι οι εξαγωγικές δραστηριότητες, με όποια προβλήματα υπάρχουν, διότι και εδώ το παιχνίδι είναι άνισο. Ο Έλληνας οινοποιός, </w:t>
      </w:r>
      <w:r>
        <w:rPr>
          <w:rFonts w:eastAsia="Times New Roman" w:cs="Times New Roman"/>
          <w:szCs w:val="24"/>
        </w:rPr>
        <w:t xml:space="preserve">ο Έλληνας παραγωγός, ο Έλληνας κατασκευαστής </w:t>
      </w:r>
      <w:r>
        <w:rPr>
          <w:rFonts w:eastAsia="Times New Roman" w:cs="Times New Roman"/>
          <w:szCs w:val="24"/>
        </w:rPr>
        <w:t>αντιμετωπίζει</w:t>
      </w:r>
      <w:r>
        <w:rPr>
          <w:rFonts w:eastAsia="Times New Roman" w:cs="Times New Roman"/>
          <w:szCs w:val="24"/>
        </w:rPr>
        <w:t xml:space="preserve"> και τον περιορισμό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όλ</w:t>
      </w:r>
      <w:r>
        <w:rPr>
          <w:rFonts w:eastAsia="Times New Roman" w:cs="Times New Roman"/>
          <w:szCs w:val="24"/>
        </w:rPr>
        <w:t>α</w:t>
      </w:r>
      <w:r>
        <w:rPr>
          <w:rFonts w:eastAsia="Times New Roman" w:cs="Times New Roman"/>
          <w:szCs w:val="24"/>
        </w:rPr>
        <w:t xml:space="preserve"> τ</w:t>
      </w:r>
      <w:r>
        <w:rPr>
          <w:rFonts w:eastAsia="Times New Roman" w:cs="Times New Roman"/>
          <w:szCs w:val="24"/>
        </w:rPr>
        <w:t>α</w:t>
      </w:r>
      <w:r>
        <w:rPr>
          <w:rFonts w:eastAsia="Times New Roman" w:cs="Times New Roman"/>
          <w:szCs w:val="24"/>
        </w:rPr>
        <w:t xml:space="preserve"> άλλ</w:t>
      </w:r>
      <w:r>
        <w:rPr>
          <w:rFonts w:eastAsia="Times New Roman" w:cs="Times New Roman"/>
          <w:szCs w:val="24"/>
        </w:rPr>
        <w:t>α</w:t>
      </w:r>
      <w:r>
        <w:rPr>
          <w:rFonts w:eastAsia="Times New Roman" w:cs="Times New Roman"/>
          <w:szCs w:val="24"/>
        </w:rPr>
        <w:t xml:space="preserve"> προβλ</w:t>
      </w:r>
      <w:r>
        <w:rPr>
          <w:rFonts w:eastAsia="Times New Roman" w:cs="Times New Roman"/>
          <w:szCs w:val="24"/>
        </w:rPr>
        <w:t>ή</w:t>
      </w:r>
      <w:r>
        <w:rPr>
          <w:rFonts w:eastAsia="Times New Roman" w:cs="Times New Roman"/>
          <w:szCs w:val="24"/>
        </w:rPr>
        <w:t>μ</w:t>
      </w:r>
      <w:r>
        <w:rPr>
          <w:rFonts w:eastAsia="Times New Roman" w:cs="Times New Roman"/>
          <w:szCs w:val="24"/>
        </w:rPr>
        <w:t>α</w:t>
      </w:r>
      <w:r>
        <w:rPr>
          <w:rFonts w:eastAsia="Times New Roman" w:cs="Times New Roman"/>
          <w:szCs w:val="24"/>
        </w:rPr>
        <w:t>τ</w:t>
      </w:r>
      <w:r>
        <w:rPr>
          <w:rFonts w:eastAsia="Times New Roman" w:cs="Times New Roman"/>
          <w:szCs w:val="24"/>
        </w:rPr>
        <w:t>α</w:t>
      </w:r>
      <w:r>
        <w:rPr>
          <w:rFonts w:eastAsia="Times New Roman" w:cs="Times New Roman"/>
          <w:szCs w:val="24"/>
        </w:rPr>
        <w:t>, σε αντίθεση με τους ανταγωνιστές του από το εξωτερικό, οι οποίοι πράττουν και λειτουργούν στην κυριολεξία σε πολύ καλύτερο φορολο</w:t>
      </w:r>
      <w:r>
        <w:rPr>
          <w:rFonts w:eastAsia="Times New Roman" w:cs="Times New Roman"/>
          <w:szCs w:val="24"/>
        </w:rPr>
        <w:t>γικό, οικονομικό περιβάλλον. Είναι σίγουρο πως με ό,τι και να ψηφίσετε σήμερα, με ό,τι και να ψηφίσουμε την άλλη εβδομάδα -θα ψηφίσετε μάλλον, γιατί μας υποσχεθήκατε ότι θα φέρετε πλήθος τροπολογιών, πολύ περισσότερες, βλέπουμε την επόμενη εβδομάδα να είνα</w:t>
      </w:r>
      <w:r>
        <w:rPr>
          <w:rFonts w:eastAsia="Times New Roman" w:cs="Times New Roman"/>
          <w:szCs w:val="24"/>
        </w:rPr>
        <w:t>ι σαν τους τόμους του Χρυσού Οδηγού οι τροπολογίες σε σχέση με τα δύο, τρία νομοσχέδια που θα έρθουν, σίγουρα άσχετες με τα νομοσχέδια- θα προσπαθείτε να περάσετε το οτιδήποτε.</w:t>
      </w:r>
    </w:p>
    <w:p w14:paraId="234F992D"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w:t>
      </w:r>
      <w:r>
        <w:rPr>
          <w:rFonts w:eastAsia="Times New Roman" w:cs="Times New Roman"/>
          <w:szCs w:val="24"/>
        </w:rPr>
        <w:t>,</w:t>
      </w:r>
      <w:r>
        <w:rPr>
          <w:rFonts w:eastAsia="Times New Roman" w:cs="Times New Roman"/>
          <w:szCs w:val="24"/>
        </w:rPr>
        <w:t xml:space="preserve"> σας παρακαλώ, κύριε συνάδελφε.</w:t>
      </w:r>
    </w:p>
    <w:p w14:paraId="234F992E"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lastRenderedPageBreak/>
        <w:t>ΗΛΙΑΣ ΠΑΝΑΓΙΩΤΑΡΟΣ:</w:t>
      </w:r>
      <w:r>
        <w:rPr>
          <w:rFonts w:eastAsia="Times New Roman" w:cs="Times New Roman"/>
          <w:szCs w:val="24"/>
        </w:rPr>
        <w:t xml:space="preserve"> Τελειώνω, κύριε Πρόεδρε.</w:t>
      </w:r>
    </w:p>
    <w:p w14:paraId="234F992F"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Εμείς είμαστε εδώ. Μας έχει ψηφίσει ένα μεγάλο τμήμα του ελληνικού λαού για να τα λέμε, να σας κρίνουμε και να αγωνιζόμαστε για την επιβολή της νομιμότητας καθ’ οιονδήποτε τρόπο. Αυτό μας έχει δώσει ο ελληνικός </w:t>
      </w:r>
      <w:r>
        <w:rPr>
          <w:rFonts w:eastAsia="Times New Roman" w:cs="Times New Roman"/>
          <w:szCs w:val="24"/>
        </w:rPr>
        <w:t>λαός. Είμαστε η τρίτη πολιτική δύναμη</w:t>
      </w:r>
      <w:r>
        <w:rPr>
          <w:rFonts w:eastAsia="Times New Roman" w:cs="Times New Roman"/>
          <w:szCs w:val="24"/>
        </w:rPr>
        <w:t>,</w:t>
      </w:r>
      <w:r>
        <w:rPr>
          <w:rFonts w:eastAsia="Times New Roman" w:cs="Times New Roman"/>
          <w:szCs w:val="24"/>
        </w:rPr>
        <w:t xml:space="preserve"> ό,τι και να κάνετε και στις δημοσκοπήσεις και σε όλα</w:t>
      </w:r>
      <w:r>
        <w:rPr>
          <w:rFonts w:eastAsia="Times New Roman" w:cs="Times New Roman"/>
          <w:szCs w:val="24"/>
        </w:rPr>
        <w:t>, και,</w:t>
      </w:r>
      <w:r>
        <w:rPr>
          <w:rFonts w:eastAsia="Times New Roman" w:cs="Times New Roman"/>
          <w:szCs w:val="24"/>
        </w:rPr>
        <w:t xml:space="preserve"> απ’ ό,τι φαίνεται</w:t>
      </w:r>
      <w:r>
        <w:rPr>
          <w:rFonts w:eastAsia="Times New Roman" w:cs="Times New Roman"/>
          <w:szCs w:val="24"/>
        </w:rPr>
        <w:t>,</w:t>
      </w:r>
      <w:r>
        <w:rPr>
          <w:rFonts w:eastAsia="Times New Roman" w:cs="Times New Roman"/>
          <w:szCs w:val="24"/>
        </w:rPr>
        <w:t xml:space="preserve"> το μέλλον για εμάς, παρά τις διώξεις, παρά το οτιδήποτε, θα είναι πολύ καλύτερο σε σχέση με το δικό σας. </w:t>
      </w:r>
    </w:p>
    <w:p w14:paraId="234F9930"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34F9931" w14:textId="77777777" w:rsidR="00A02958" w:rsidRDefault="0026153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34F9932"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είστε έτοιμος για τις νομοτεχνικές ή να δώσω τον λόγο και να μιλήσετε αργότερα;</w:t>
      </w:r>
    </w:p>
    <w:p w14:paraId="234F9933"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 xml:space="preserve">ΔΗΜΟΣ ΠΑΠΑΔΗΜΗΤΡΙΟΥ (Υπουργός Οικονομίας και Ανάπτυξης): </w:t>
      </w:r>
      <w:r>
        <w:rPr>
          <w:rFonts w:eastAsia="Times New Roman" w:cs="Times New Roman"/>
          <w:szCs w:val="24"/>
        </w:rPr>
        <w:t>Θα μιλήσω αργότερα.</w:t>
      </w:r>
    </w:p>
    <w:p w14:paraId="234F9934"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(Νικήτας Κακλαμάνης): </w:t>
      </w:r>
      <w:r>
        <w:rPr>
          <w:rFonts w:eastAsia="Times New Roman" w:cs="Times New Roman"/>
          <w:szCs w:val="24"/>
        </w:rPr>
        <w:t xml:space="preserve">Κύριοι συνάδελφοι, έχει γίνει μία αλλαγή στον Κοινοβουλευτικό Εκπρόσωπο των Ανεξαρτήτων Ελλήνων και αντί του κ. </w:t>
      </w:r>
      <w:proofErr w:type="spellStart"/>
      <w:r>
        <w:rPr>
          <w:rFonts w:eastAsia="Times New Roman" w:cs="Times New Roman"/>
          <w:szCs w:val="24"/>
        </w:rPr>
        <w:t>Παπαχριστόπουλου</w:t>
      </w:r>
      <w:proofErr w:type="spellEnd"/>
      <w:r>
        <w:rPr>
          <w:rFonts w:eastAsia="Times New Roman" w:cs="Times New Roman"/>
          <w:szCs w:val="24"/>
        </w:rPr>
        <w:t xml:space="preserve"> </w:t>
      </w:r>
      <w:r>
        <w:rPr>
          <w:rFonts w:eastAsia="Times New Roman" w:cs="Times New Roman"/>
          <w:szCs w:val="24"/>
        </w:rPr>
        <w:lastRenderedPageBreak/>
        <w:t xml:space="preserve">θα μιλήσει ο κ. Λαζαρίδης, τον οποίο καλώ στο Βήμα. Θα κλείσουμε τις ομιλίες των </w:t>
      </w:r>
      <w:r>
        <w:rPr>
          <w:rFonts w:eastAsia="Times New Roman" w:cs="Times New Roman"/>
          <w:szCs w:val="24"/>
        </w:rPr>
        <w:t>Κ</w:t>
      </w:r>
      <w:r>
        <w:rPr>
          <w:rFonts w:eastAsia="Times New Roman" w:cs="Times New Roman"/>
          <w:szCs w:val="24"/>
        </w:rPr>
        <w:t>οινοβουλευτικ</w:t>
      </w:r>
      <w:r>
        <w:rPr>
          <w:rFonts w:eastAsia="Times New Roman" w:cs="Times New Roman"/>
          <w:szCs w:val="24"/>
        </w:rPr>
        <w:t>ών</w:t>
      </w:r>
      <w:r>
        <w:rPr>
          <w:rFonts w:eastAsia="Times New Roman" w:cs="Times New Roman"/>
          <w:szCs w:val="24"/>
        </w:rPr>
        <w:t xml:space="preserve"> Εκπροσώπων</w:t>
      </w:r>
      <w:r>
        <w:rPr>
          <w:rFonts w:eastAsia="Times New Roman" w:cs="Times New Roman"/>
          <w:szCs w:val="24"/>
        </w:rPr>
        <w:t xml:space="preserve"> με τον κ. Μαντά.</w:t>
      </w:r>
    </w:p>
    <w:p w14:paraId="234F9935"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Ορίστε, κύριε Λαζαρίδη, έχετε τον λόγο.</w:t>
      </w:r>
    </w:p>
    <w:p w14:paraId="234F9936"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234F9937"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Για άλλη μία φορά και τι δεν ακούσαμε εδώ. Ακούσαμε για ψεύτες, για κλέφτες. Αλλά</w:t>
      </w:r>
      <w:r>
        <w:rPr>
          <w:rFonts w:eastAsia="Times New Roman" w:cs="Times New Roman"/>
          <w:szCs w:val="24"/>
        </w:rPr>
        <w:t>,</w:t>
      </w:r>
      <w:r>
        <w:rPr>
          <w:rFonts w:eastAsia="Times New Roman" w:cs="Times New Roman"/>
          <w:szCs w:val="24"/>
        </w:rPr>
        <w:t xml:space="preserve"> για να δούμε, οι ψεύτες και οι κλέφτες σε ποια έδραν</w:t>
      </w:r>
      <w:r>
        <w:rPr>
          <w:rFonts w:eastAsia="Times New Roman" w:cs="Times New Roman"/>
          <w:szCs w:val="24"/>
        </w:rPr>
        <w:t>α κάθονται; Μάλλον στα έδρανα της Αντιπολίτευσης κάθονται. Γιατί ψεύτες και κλέφτες είναι αυτοί οι οποίοι έκλεψαν τα χρήματα του ελληνικού λαού με το κόλπο του Χρηματιστηρίου, είναι αυτοί οι οποίοι κάνανε όλα αυτά τα «θαλασσοδάνεια», όλα αυτά τα εξοπλιστικ</w:t>
      </w:r>
      <w:r>
        <w:rPr>
          <w:rFonts w:eastAsia="Times New Roman" w:cs="Times New Roman"/>
          <w:szCs w:val="24"/>
        </w:rPr>
        <w:t xml:space="preserve">ά σκάνδαλα, τα οποία αποκαλύπτονται διαρκώς απ’ αυτή την Κυβέρνηση, τα σκάνδαλα με την υγεία. Αυτοί είναι οι κλέφτες. Αυτή η Κυβέρνηση δεν διαχειρίστηκε τέτοια πράγματα. Αν είναι δυνατόν! </w:t>
      </w:r>
    </w:p>
    <w:p w14:paraId="234F9938"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Από την άλλη, να μην ξεχνάμε και το «λεφτά υπάρχουν» του ΠΑΣΟΚ, που</w:t>
      </w:r>
      <w:r>
        <w:rPr>
          <w:rFonts w:eastAsia="Times New Roman" w:cs="Times New Roman"/>
          <w:szCs w:val="24"/>
        </w:rPr>
        <w:t xml:space="preserve"> υφάρπαξε την ψήφο του ελληνικού λαού το 2009. </w:t>
      </w:r>
      <w:r>
        <w:rPr>
          <w:rFonts w:eastAsia="Times New Roman" w:cs="Times New Roman"/>
          <w:szCs w:val="24"/>
        </w:rPr>
        <w:t>Μ</w:t>
      </w:r>
      <w:r>
        <w:rPr>
          <w:rFonts w:eastAsia="Times New Roman" w:cs="Times New Roman"/>
          <w:szCs w:val="24"/>
        </w:rPr>
        <w:t xml:space="preserve">ετά λεφτά δεν υπήρχαν, ισχυρίστηκε άλλα πράγματα. Στη </w:t>
      </w:r>
      <w:r>
        <w:rPr>
          <w:rFonts w:eastAsia="Times New Roman" w:cs="Times New Roman"/>
          <w:szCs w:val="24"/>
        </w:rPr>
        <w:lastRenderedPageBreak/>
        <w:t>συνέχεια το ίδιο έκανε και η Νέα Δημοκρατία με τα δύο «</w:t>
      </w:r>
      <w:proofErr w:type="spellStart"/>
      <w:r>
        <w:rPr>
          <w:rFonts w:eastAsia="Times New Roman" w:cs="Times New Roman"/>
          <w:szCs w:val="24"/>
        </w:rPr>
        <w:t>Ζάππεια</w:t>
      </w:r>
      <w:proofErr w:type="spellEnd"/>
      <w:r>
        <w:rPr>
          <w:rFonts w:eastAsia="Times New Roman" w:cs="Times New Roman"/>
          <w:szCs w:val="24"/>
        </w:rPr>
        <w:t xml:space="preserve">» και τα δεκαοκτώ σημεία και με το «ουδείς αναμάρτητος». Τέλος πάντων. Ο ελληνικός λαός και </w:t>
      </w:r>
      <w:r>
        <w:rPr>
          <w:rFonts w:eastAsia="Times New Roman" w:cs="Times New Roman"/>
          <w:szCs w:val="24"/>
        </w:rPr>
        <w:t xml:space="preserve">μνήμη έχει και κρίση έχει. Είναι σαφές ότι η Αντιπολίτευση βρίσκεται σε απόλυτη αμηχανία, γιατί όλα τα αντιπολιτευτικά της χαρτιά έχουν καεί. Όπου ποντάρισε έχει εκτεθεί και έχει χάσει. </w:t>
      </w:r>
    </w:p>
    <w:p w14:paraId="234F9939"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μην ξεχνάμε, κύριοι συνάδελφοι, για άλλη μία φορά, ότι η χώρα αυτή</w:t>
      </w:r>
      <w:r>
        <w:rPr>
          <w:rFonts w:eastAsia="Times New Roman" w:cs="Times New Roman"/>
          <w:szCs w:val="24"/>
        </w:rPr>
        <w:t xml:space="preserve"> καταστράφηκε απ’ αυτά τα δύο κόμματα. Αυτοί οι δύο την κατέστρεψαν. Το χρέος στο 120% δεν το πήγε αυτή η Κυβέρνηση. Αυτοί το πήγαν. </w:t>
      </w:r>
      <w:r>
        <w:rPr>
          <w:rFonts w:eastAsia="Times New Roman" w:cs="Times New Roman"/>
          <w:szCs w:val="24"/>
        </w:rPr>
        <w:t>Σ</w:t>
      </w:r>
      <w:r>
        <w:rPr>
          <w:rFonts w:eastAsia="Times New Roman" w:cs="Times New Roman"/>
          <w:szCs w:val="24"/>
        </w:rPr>
        <w:t>τη συνέχεια, με την αρπαγή της ψήφου, το πήγαν στο 180% το χρέος. Τόσο ικανοί ήταν. Δηλαδή, είναι ο ορισμός της ανικανότητ</w:t>
      </w:r>
      <w:r>
        <w:rPr>
          <w:rFonts w:eastAsia="Times New Roman" w:cs="Times New Roman"/>
          <w:szCs w:val="24"/>
        </w:rPr>
        <w:t>ας. Έκλεισαν διακόσιες πενήντα δύο χιλιάδες επιχειρήσεις και κλαίνε τώρα, δήθεν, πάνω από το χυμένο γάλα και μιλάνε για τη μεσαία τάξη.</w:t>
      </w:r>
      <w:r>
        <w:rPr>
          <w:rFonts w:eastAsia="Times New Roman" w:cs="Times New Roman"/>
          <w:szCs w:val="24"/>
        </w:rPr>
        <w:t xml:space="preserve"> </w:t>
      </w:r>
      <w:r>
        <w:rPr>
          <w:rFonts w:eastAsia="Times New Roman" w:cs="Times New Roman"/>
          <w:szCs w:val="24"/>
        </w:rPr>
        <w:t xml:space="preserve">Μα, η μεσαία τάξη είναι αυτές οι </w:t>
      </w:r>
      <w:r>
        <w:rPr>
          <w:rFonts w:eastAsia="Times New Roman" w:cs="Times New Roman"/>
          <w:szCs w:val="24"/>
        </w:rPr>
        <w:t>διακόσιες πενήντα δύο χιλιάδες</w:t>
      </w:r>
      <w:r>
        <w:rPr>
          <w:rFonts w:eastAsia="Times New Roman" w:cs="Times New Roman"/>
          <w:szCs w:val="24"/>
        </w:rPr>
        <w:t xml:space="preserve"> επιχειρήσεις, τις οποίες στείλανε στα συσσίτια των ενορι</w:t>
      </w:r>
      <w:r>
        <w:rPr>
          <w:rFonts w:eastAsia="Times New Roman" w:cs="Times New Roman"/>
          <w:szCs w:val="24"/>
        </w:rPr>
        <w:t xml:space="preserve">ών, στα συσσίτια των δήμων. Αυτές είναι, οι </w:t>
      </w:r>
      <w:r>
        <w:rPr>
          <w:rFonts w:eastAsia="Times New Roman" w:cs="Times New Roman"/>
          <w:szCs w:val="24"/>
        </w:rPr>
        <w:t>διακόσιες πενήντα δύο χιλιάδες</w:t>
      </w:r>
      <w:r>
        <w:rPr>
          <w:rFonts w:eastAsia="Times New Roman" w:cs="Times New Roman"/>
          <w:szCs w:val="24"/>
        </w:rPr>
        <w:t xml:space="preserve"> επιχειρήσεις και η μεσαία τάξη. </w:t>
      </w:r>
    </w:p>
    <w:p w14:paraId="234F993A"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Στείλανε επιχειρήσεις στο εξωτερικό. Άκουσα νωρίτερα κάποιον συνάδελφο -δεν θυμάμαι αν ειπώθηκε χθες ή σήμερα- </w:t>
      </w:r>
      <w:r>
        <w:rPr>
          <w:rFonts w:eastAsia="Times New Roman" w:cs="Times New Roman"/>
          <w:szCs w:val="24"/>
        </w:rPr>
        <w:lastRenderedPageBreak/>
        <w:t>που είπε για επιχειρήσεις στο εξωτερι</w:t>
      </w:r>
      <w:r>
        <w:rPr>
          <w:rFonts w:eastAsia="Times New Roman" w:cs="Times New Roman"/>
          <w:szCs w:val="24"/>
        </w:rPr>
        <w:t xml:space="preserve">κό. Τις επιχειρήσεις στο εξωτερικό, κύριοι συνάδελφοι, τις έδιωξαν αυτά τα δύο κόμματα. Ξεκίνησαν στη δεκαετία του 1990 από την κυβέρνηση Σημίτη, όταν έλεγε ότι πάμε να κατακτήσουμε τα Βαλκάνια. Δεν πρέπει να τα ξεχνάμε αυτά. </w:t>
      </w:r>
      <w:r>
        <w:rPr>
          <w:rFonts w:eastAsia="Times New Roman" w:cs="Times New Roman"/>
          <w:szCs w:val="24"/>
        </w:rPr>
        <w:t>Ε</w:t>
      </w:r>
      <w:r>
        <w:rPr>
          <w:rFonts w:eastAsia="Times New Roman" w:cs="Times New Roman"/>
          <w:szCs w:val="24"/>
        </w:rPr>
        <w:t>πιδοτούσε τις ελληνικές επιχε</w:t>
      </w:r>
      <w:r>
        <w:rPr>
          <w:rFonts w:eastAsia="Times New Roman" w:cs="Times New Roman"/>
          <w:szCs w:val="24"/>
        </w:rPr>
        <w:t xml:space="preserve">ιρήσεις. Τα ζήσαμε πάνω στη Μακεδονία. </w:t>
      </w:r>
      <w:r>
        <w:rPr>
          <w:rFonts w:eastAsia="Times New Roman" w:cs="Times New Roman"/>
          <w:szCs w:val="24"/>
        </w:rPr>
        <w:t>Π</w:t>
      </w:r>
      <w:r>
        <w:rPr>
          <w:rFonts w:eastAsia="Times New Roman" w:cs="Times New Roman"/>
          <w:szCs w:val="24"/>
        </w:rPr>
        <w:t xml:space="preserve">ήγαιναν οι βιοτεχνίες, όλοι, και επένδυαν στη Βουλγαρία και στα Σκόπια και στην Αλβανία. </w:t>
      </w:r>
      <w:r>
        <w:rPr>
          <w:rFonts w:eastAsia="Times New Roman" w:cs="Times New Roman"/>
          <w:szCs w:val="24"/>
        </w:rPr>
        <w:t>Λ</w:t>
      </w:r>
      <w:r>
        <w:rPr>
          <w:rFonts w:eastAsia="Times New Roman" w:cs="Times New Roman"/>
          <w:szCs w:val="24"/>
        </w:rPr>
        <w:t>έγαμε: «Τι είναι αυτά που γίνονται; Είναι δυνατόν να τα κάνει η ελληνική κυβέρνηση;». Και, όμως, τα έκανε η κυβέρνηση Σημίτη.</w:t>
      </w:r>
    </w:p>
    <w:p w14:paraId="234F993B"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Πρόσφατα –το 2012 ή το 2013- είχαμε και μια ακόμη μεγάλη απώλεια πάνω στη Μακεδονία με τη </w:t>
      </w:r>
      <w:r>
        <w:rPr>
          <w:rFonts w:eastAsia="Times New Roman" w:cs="Times New Roman"/>
          <w:szCs w:val="24"/>
        </w:rPr>
        <w:t>«</w:t>
      </w:r>
      <w:r>
        <w:rPr>
          <w:rFonts w:eastAsia="Times New Roman" w:cs="Times New Roman"/>
          <w:szCs w:val="24"/>
        </w:rPr>
        <w:t>ΒΙΟΧΑΛΚΟ</w:t>
      </w:r>
      <w:r>
        <w:rPr>
          <w:rFonts w:eastAsia="Times New Roman" w:cs="Times New Roman"/>
          <w:szCs w:val="24"/>
        </w:rPr>
        <w:t>»</w:t>
      </w:r>
      <w:r>
        <w:rPr>
          <w:rFonts w:eastAsia="Times New Roman" w:cs="Times New Roman"/>
          <w:szCs w:val="24"/>
        </w:rPr>
        <w:t>, η οποία ήταν απώλεια μεν όσον αφορά το εργατικό δυναμικό στη Μακεδονία -στη Θεσσαλονίκη</w:t>
      </w:r>
      <w:r>
        <w:rPr>
          <w:rFonts w:eastAsia="Times New Roman" w:cs="Times New Roman"/>
          <w:szCs w:val="24"/>
        </w:rPr>
        <w:t>,</w:t>
      </w:r>
      <w:r>
        <w:rPr>
          <w:rFonts w:eastAsia="Times New Roman" w:cs="Times New Roman"/>
          <w:szCs w:val="24"/>
        </w:rPr>
        <w:t xml:space="preserve"> συγκεκριμένα- αλλά απώλεια για την εθνική οικονομία από την άλλη</w:t>
      </w:r>
      <w:r>
        <w:rPr>
          <w:rFonts w:eastAsia="Times New Roman" w:cs="Times New Roman"/>
          <w:szCs w:val="24"/>
        </w:rPr>
        <w:t>,</w:t>
      </w:r>
      <w:r>
        <w:rPr>
          <w:rFonts w:eastAsia="Times New Roman" w:cs="Times New Roman"/>
          <w:szCs w:val="24"/>
        </w:rPr>
        <w:t xml:space="preserve"> γιατί η </w:t>
      </w:r>
      <w:r>
        <w:rPr>
          <w:rFonts w:eastAsia="Times New Roman" w:cs="Times New Roman"/>
          <w:szCs w:val="24"/>
        </w:rPr>
        <w:t>«</w:t>
      </w:r>
      <w:r>
        <w:rPr>
          <w:rFonts w:eastAsia="Times New Roman" w:cs="Times New Roman"/>
          <w:szCs w:val="24"/>
        </w:rPr>
        <w:t>ΒΙΟΧΑΛΚΟ</w:t>
      </w:r>
      <w:r>
        <w:rPr>
          <w:rFonts w:eastAsia="Times New Roman" w:cs="Times New Roman"/>
          <w:szCs w:val="24"/>
        </w:rPr>
        <w:t>»</w:t>
      </w:r>
      <w:r>
        <w:rPr>
          <w:rFonts w:eastAsia="Times New Roman" w:cs="Times New Roman"/>
          <w:szCs w:val="24"/>
        </w:rPr>
        <w:t xml:space="preserve">, όπως ξέρετε, ήταν το 10% των εξαγωγών της χώρας με 2,3 δισεκατομμύρια κύκλο εργασιών. </w:t>
      </w:r>
      <w:r>
        <w:rPr>
          <w:rFonts w:eastAsia="Times New Roman" w:cs="Times New Roman"/>
          <w:szCs w:val="24"/>
        </w:rPr>
        <w:t>Η</w:t>
      </w:r>
      <w:r>
        <w:rPr>
          <w:rFonts w:eastAsia="Times New Roman" w:cs="Times New Roman"/>
          <w:szCs w:val="24"/>
        </w:rPr>
        <w:t xml:space="preserve"> κυβέρνηση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την έδιωξε στο εξωτερικό και δήλωσε φορολογική έδρα στο Βέλγιο. Όλα αυτά που κάνουν, λοιπόν, είναι υποκριτικά </w:t>
      </w:r>
      <w:r>
        <w:rPr>
          <w:rFonts w:eastAsia="Times New Roman" w:cs="Times New Roman"/>
          <w:szCs w:val="24"/>
        </w:rPr>
        <w:t>κ</w:t>
      </w:r>
      <w:r>
        <w:rPr>
          <w:rFonts w:eastAsia="Times New Roman" w:cs="Times New Roman"/>
          <w:szCs w:val="24"/>
        </w:rPr>
        <w:t>αι προσ</w:t>
      </w:r>
      <w:r>
        <w:rPr>
          <w:rFonts w:eastAsia="Times New Roman" w:cs="Times New Roman"/>
          <w:szCs w:val="24"/>
        </w:rPr>
        <w:t>παθούν να ποντάρουν σε απώλεια μνήμης. Όμως, ο ελληνικός λαός έχει μνήμη.</w:t>
      </w:r>
    </w:p>
    <w:p w14:paraId="234F993C"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 xml:space="preserve">Μειώσανε το ΑΕΠ κατά 25% μέσα σε πέντε χρόνια. </w:t>
      </w:r>
      <w:proofErr w:type="spellStart"/>
      <w:r>
        <w:rPr>
          <w:rFonts w:eastAsia="Times New Roman" w:cs="Times New Roman"/>
          <w:szCs w:val="24"/>
        </w:rPr>
        <w:t>Φτωχοποιήσανε</w:t>
      </w:r>
      <w:proofErr w:type="spellEnd"/>
      <w:r>
        <w:rPr>
          <w:rFonts w:eastAsia="Times New Roman" w:cs="Times New Roman"/>
          <w:szCs w:val="24"/>
        </w:rPr>
        <w:t xml:space="preserve"> το 1/3 των Ελλήνων. Δεν υπάρχει ούτε ένας θετικός δείκτης στα πέντε χρόνια της κρίσης. Τα αφήσαμε πίσω τα σαράντα πέντε χ</w:t>
      </w:r>
      <w:r>
        <w:rPr>
          <w:rFonts w:eastAsia="Times New Roman" w:cs="Times New Roman"/>
          <w:szCs w:val="24"/>
        </w:rPr>
        <w:t xml:space="preserve">ρόνια που κυβερνήσανε και καταστρέψανε τη χώρα. Τώρα μιλάμε για τα πέντε χρόνια της κρίσης. Δεν υπάρχει ούτε ένας θετικός δείκτης για να επιδείξουνε, σε αντίθεση με την παρούσα Κυβέρνηση. </w:t>
      </w:r>
    </w:p>
    <w:p w14:paraId="234F993D"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Να σας θυμίσω και κάτι άλλο, κύριοι συνάδελφοι: Ότι το 2014 ήταν τό</w:t>
      </w:r>
      <w:r>
        <w:rPr>
          <w:rFonts w:eastAsia="Times New Roman" w:cs="Times New Roman"/>
          <w:szCs w:val="24"/>
        </w:rPr>
        <w:t>σο ικανή η κυβέρνηση Σαμαρά</w:t>
      </w:r>
      <w:r>
        <w:rPr>
          <w:rFonts w:eastAsia="Times New Roman" w:cs="Times New Roman"/>
          <w:szCs w:val="24"/>
        </w:rPr>
        <w:t xml:space="preserve"> – </w:t>
      </w:r>
      <w:r>
        <w:rPr>
          <w:rFonts w:eastAsia="Times New Roman" w:cs="Times New Roman"/>
          <w:szCs w:val="24"/>
        </w:rPr>
        <w:t>Βενιζέλου</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απέδρασε</w:t>
      </w:r>
      <w:proofErr w:type="spellEnd"/>
      <w:r>
        <w:rPr>
          <w:rFonts w:eastAsia="Times New Roman" w:cs="Times New Roman"/>
          <w:szCs w:val="24"/>
        </w:rPr>
        <w:t>. Αφού δεν κατάφεραν να πάρουν την αξιολόγηση, επισπεύσανε την εκλογή Προέδρου της Δημοκρατίας κατά τρεις μήνες</w:t>
      </w:r>
      <w:r>
        <w:rPr>
          <w:rFonts w:eastAsia="Times New Roman" w:cs="Times New Roman"/>
          <w:szCs w:val="24"/>
        </w:rPr>
        <w:t>,</w:t>
      </w:r>
      <w:r>
        <w:rPr>
          <w:rFonts w:eastAsia="Times New Roman" w:cs="Times New Roman"/>
          <w:szCs w:val="24"/>
        </w:rPr>
        <w:t xml:space="preserve"> για να εκτεθούν όσο το δυνατόν λιγότερο. Οπότε, </w:t>
      </w:r>
      <w:proofErr w:type="spellStart"/>
      <w:r>
        <w:rPr>
          <w:rFonts w:eastAsia="Times New Roman" w:cs="Times New Roman"/>
          <w:szCs w:val="24"/>
        </w:rPr>
        <w:t>απέδρασαν</w:t>
      </w:r>
      <w:proofErr w:type="spellEnd"/>
      <w:r>
        <w:rPr>
          <w:rFonts w:eastAsia="Times New Roman" w:cs="Times New Roman"/>
          <w:szCs w:val="24"/>
        </w:rPr>
        <w:t>,</w:t>
      </w:r>
      <w:r>
        <w:rPr>
          <w:rFonts w:eastAsia="Times New Roman" w:cs="Times New Roman"/>
          <w:szCs w:val="24"/>
        </w:rPr>
        <w:t xml:space="preserve"> χωρίς να πάρουν την αξιολόγηση.</w:t>
      </w:r>
      <w:r>
        <w:rPr>
          <w:rFonts w:eastAsia="Times New Roman" w:cs="Times New Roman"/>
          <w:szCs w:val="24"/>
        </w:rPr>
        <w:t xml:space="preserve"> </w:t>
      </w:r>
    </w:p>
    <w:p w14:paraId="234F993E"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Να δούμε τώρα από την άλλη τι έκανε αυτή η Κυβέρνηση κι έχουν βρεθεί σε τέτοια αμηχανία: Έκλεισε δύο αξιολογήσεις και μάλιστα τη δεύτερη αξιολόγηση, την τελευταία αξιολόγηση, την πρόσφατη, μετ’ επαίνων, κύριοι συνάδελφοι. Αυτό το δέχονται όλοι στην Ελλάδ</w:t>
      </w:r>
      <w:r>
        <w:rPr>
          <w:rFonts w:eastAsia="Times New Roman" w:cs="Times New Roman"/>
          <w:szCs w:val="24"/>
        </w:rPr>
        <w:t xml:space="preserve">α αλλά και στο εξωτερικό. Το Χρηματιστήριο να μην ξεχνάμε ότι είναι σε σταθερή άνοδο. Την ανεργία τα δύο αυτά κόμματα την πήραν το 2009 στο 8% και την έφτασαν στο 28%. </w:t>
      </w:r>
      <w:r>
        <w:rPr>
          <w:rFonts w:eastAsia="Times New Roman" w:cs="Times New Roman"/>
          <w:szCs w:val="24"/>
        </w:rPr>
        <w:lastRenderedPageBreak/>
        <w:t xml:space="preserve">Αυτή είναι η ικανότητά τους. Η ικανότητα αυτών των δύο κομμάτων είναι αυτή: </w:t>
      </w:r>
      <w:r>
        <w:rPr>
          <w:rFonts w:eastAsia="Times New Roman" w:cs="Times New Roman"/>
          <w:szCs w:val="24"/>
        </w:rPr>
        <w:t>α</w:t>
      </w:r>
      <w:r>
        <w:rPr>
          <w:rFonts w:eastAsia="Times New Roman" w:cs="Times New Roman"/>
          <w:szCs w:val="24"/>
        </w:rPr>
        <w:t>πό το 8% πή</w:t>
      </w:r>
      <w:r>
        <w:rPr>
          <w:rFonts w:eastAsia="Times New Roman" w:cs="Times New Roman"/>
          <w:szCs w:val="24"/>
        </w:rPr>
        <w:t xml:space="preserve">γαν την ανεργία στο 28%. Δηλαδή, οι μισοί Έλληνες δούλευαν και οι άλλοι μισοί ήταν στην ανεργία. Αυτό γινόταν. </w:t>
      </w:r>
    </w:p>
    <w:p w14:paraId="234F993F"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ιλάμε τώρα και για τις ελαστικές μορφές εργασίας. Ποιος ήταν αυτός, κύριοι συνάδελφοι, ο οποίος νομοθέτησε τις ελαστικές μορφές εργασίας; Να το</w:t>
      </w:r>
      <w:r>
        <w:rPr>
          <w:rFonts w:eastAsia="Times New Roman" w:cs="Times New Roman"/>
          <w:szCs w:val="24"/>
        </w:rPr>
        <w:t xml:space="preserve"> θυμηθούμε λιγάκι; Το 2010 ήταν με την κυβέρνηση Γιώργου Παπανδρέου. Αυτοί νομοθέτησαν τις ελαστικές μορφές εργασίας. Τι έκαναν, παρά το γεγονός ότι είχαν στο νομικό τους οπλοστάσιο τις ελαστικές μορφές εργασίας; Εκτόξευσαν την ανεργία στο 28%. Και τώρα μι</w:t>
      </w:r>
      <w:r>
        <w:rPr>
          <w:rFonts w:eastAsia="Times New Roman" w:cs="Times New Roman"/>
          <w:szCs w:val="24"/>
        </w:rPr>
        <w:t xml:space="preserve">λάνε για ελαστικές μορφές εργασίας. Αυτοί το νομοθέτησαν. </w:t>
      </w:r>
    </w:p>
    <w:p w14:paraId="234F9940" w14:textId="77777777" w:rsidR="00A02958" w:rsidRDefault="00261538">
      <w:pPr>
        <w:spacing w:line="600" w:lineRule="auto"/>
        <w:ind w:firstLine="720"/>
        <w:jc w:val="both"/>
        <w:rPr>
          <w:rFonts w:eastAsia="Times New Roman"/>
          <w:color w:val="000000" w:themeColor="text1"/>
          <w:szCs w:val="24"/>
        </w:rPr>
      </w:pPr>
      <w:r>
        <w:rPr>
          <w:rFonts w:eastAsia="Times New Roman" w:cs="Times New Roman"/>
          <w:szCs w:val="24"/>
        </w:rPr>
        <w:t xml:space="preserve">Συνεχίζω, κύριοι συνάδελφοι. Την ανεργία αυτή η Κυβέρνηση την παρέλαβε στο 28%. Την κατέβασε στο 21%. </w:t>
      </w:r>
      <w:r>
        <w:rPr>
          <w:rFonts w:eastAsia="Times New Roman" w:cs="Times New Roman"/>
          <w:szCs w:val="24"/>
        </w:rPr>
        <w:t>Θ</w:t>
      </w:r>
      <w:r>
        <w:rPr>
          <w:rFonts w:eastAsia="Times New Roman" w:cs="Times New Roman"/>
          <w:szCs w:val="24"/>
        </w:rPr>
        <w:t>α ήθελα τώρα να σας διαβάσω ένα κομμάτι, μερικές σειρές, από την έκθεση της Εθνικής Τράπεζας τ</w:t>
      </w:r>
      <w:r>
        <w:rPr>
          <w:rFonts w:eastAsia="Times New Roman" w:cs="Times New Roman"/>
          <w:szCs w:val="24"/>
        </w:rPr>
        <w:t>ης Ελλάδος. Σας το διαβάζω όπως ακριβώς το λέει η Εθνική Τράπεζα της Ελλάδος: «Σύμφωνα με τις εμπειρικές εκτιμήσεις της Διεύθυνσης Οικονομικής Ανάλυσης της ΕΤΕ, της Εθνικής Τράπεζας της Ελλάδος, στο βασικό σενά</w:t>
      </w:r>
      <w:r>
        <w:rPr>
          <w:rFonts w:eastAsia="Times New Roman" w:cs="Times New Roman"/>
          <w:szCs w:val="24"/>
        </w:rPr>
        <w:lastRenderedPageBreak/>
        <w:t>ριο, όπου οι παραγωγικές επενδύσεις προβλέπετα</w:t>
      </w:r>
      <w:r>
        <w:rPr>
          <w:rFonts w:eastAsia="Times New Roman" w:cs="Times New Roman"/>
          <w:szCs w:val="24"/>
        </w:rPr>
        <w:t>ι να αυξάνονται κατά 8,5% ετησίως την περίοδο 2017</w:t>
      </w:r>
      <w:r w:rsidRPr="007335BC">
        <w:rPr>
          <w:rFonts w:eastAsia="Times New Roman" w:cs="Times New Roman"/>
          <w:szCs w:val="24"/>
        </w:rPr>
        <w:t xml:space="preserve"> </w:t>
      </w:r>
      <w:r>
        <w:rPr>
          <w:rFonts w:eastAsia="Times New Roman" w:cs="Times New Roman"/>
          <w:szCs w:val="24"/>
        </w:rPr>
        <w:t>-</w:t>
      </w:r>
      <w:r w:rsidRPr="007335BC">
        <w:rPr>
          <w:rFonts w:eastAsia="Times New Roman" w:cs="Times New Roman"/>
          <w:szCs w:val="24"/>
        </w:rPr>
        <w:t xml:space="preserve"> </w:t>
      </w:r>
      <w:r>
        <w:rPr>
          <w:rFonts w:eastAsia="Times New Roman" w:cs="Times New Roman"/>
          <w:szCs w:val="24"/>
        </w:rPr>
        <w:t xml:space="preserve">2019, συμβαδίζοντας με ρυθμό ανάπτυξης του ΑΕΠ ύψους 2% ετησίως, την ίδια περίοδο θα δημιουργηθούν </w:t>
      </w:r>
      <w:r>
        <w:rPr>
          <w:rFonts w:eastAsia="Times New Roman" w:cs="Times New Roman"/>
          <w:szCs w:val="24"/>
        </w:rPr>
        <w:t>διακόσιες τριάντα χιλιάδες</w:t>
      </w:r>
      <w:r>
        <w:rPr>
          <w:rFonts w:eastAsia="Times New Roman" w:cs="Times New Roman"/>
          <w:szCs w:val="24"/>
        </w:rPr>
        <w:t xml:space="preserve"> νέες θέσεις απασχόλησης έως τα τέλη του 2019, οδηγώντας το ποσοστό ανεργίας χ</w:t>
      </w:r>
      <w:r>
        <w:rPr>
          <w:rFonts w:eastAsia="Times New Roman" w:cs="Times New Roman"/>
          <w:szCs w:val="24"/>
        </w:rPr>
        <w:t xml:space="preserve">αμηλότερα του 18,5% από 21% σήμερα. </w:t>
      </w:r>
      <w:r>
        <w:rPr>
          <w:rFonts w:eastAsia="Times New Roman"/>
          <w:color w:val="000000" w:themeColor="text1"/>
          <w:szCs w:val="24"/>
        </w:rPr>
        <w:t>Σε ένα δυσμενέστερο σενάριο</w:t>
      </w:r>
      <w:r>
        <w:rPr>
          <w:rFonts w:eastAsia="Times New Roman"/>
          <w:color w:val="000000" w:themeColor="text1"/>
          <w:szCs w:val="24"/>
        </w:rPr>
        <w:t>»,</w:t>
      </w:r>
      <w:r>
        <w:rPr>
          <w:rFonts w:eastAsia="Times New Roman"/>
          <w:color w:val="000000" w:themeColor="text1"/>
          <w:szCs w:val="24"/>
        </w:rPr>
        <w:t xml:space="preserve"> γιατί εξετάζει και το δυσμενέστερο σενάριο η Εθνική Τράπεζα</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όπου ο μέσος ετήσιος ρυθμός αύξησης των επενδύσεων περιορίζεται στο 3% και συμβαδίζει με ρυθμό αύξησης του ΑΕΠ ύψους 1% ετησίως,</w:t>
      </w:r>
      <w:r>
        <w:rPr>
          <w:rFonts w:eastAsia="Times New Roman"/>
          <w:color w:val="000000" w:themeColor="text1"/>
          <w:szCs w:val="24"/>
        </w:rPr>
        <w:t xml:space="preserve"> η αύξηση της απασχόλησης θα είναι κατά εβδομήντα χιλιάδες θέσεις χαμηλότερη στην τριετία 2017</w:t>
      </w:r>
      <w:r w:rsidRPr="007335BC">
        <w:rPr>
          <w:rFonts w:eastAsia="Times New Roman"/>
          <w:color w:val="000000" w:themeColor="text1"/>
          <w:szCs w:val="24"/>
        </w:rPr>
        <w:t xml:space="preserve"> </w:t>
      </w:r>
      <w:r>
        <w:rPr>
          <w:rFonts w:eastAsia="Times New Roman"/>
          <w:color w:val="000000" w:themeColor="text1"/>
          <w:szCs w:val="24"/>
        </w:rPr>
        <w:t>-</w:t>
      </w:r>
      <w:r w:rsidRPr="007335BC">
        <w:rPr>
          <w:rFonts w:eastAsia="Times New Roman"/>
          <w:color w:val="000000" w:themeColor="text1"/>
          <w:szCs w:val="24"/>
        </w:rPr>
        <w:t xml:space="preserve"> </w:t>
      </w:r>
      <w:r>
        <w:rPr>
          <w:rFonts w:eastAsia="Times New Roman"/>
          <w:color w:val="000000" w:themeColor="text1"/>
          <w:szCs w:val="24"/>
        </w:rPr>
        <w:t>2019, με το ποσοστό της ανεργίας να παραμένει στο 20% το 2019</w:t>
      </w:r>
      <w:r>
        <w:rPr>
          <w:rFonts w:eastAsia="Times New Roman"/>
          <w:color w:val="000000" w:themeColor="text1"/>
          <w:szCs w:val="24"/>
        </w:rPr>
        <w:t>.</w:t>
      </w:r>
      <w:r>
        <w:rPr>
          <w:rFonts w:eastAsia="Times New Roman"/>
          <w:color w:val="000000" w:themeColor="text1"/>
          <w:szCs w:val="24"/>
        </w:rPr>
        <w:t>».</w:t>
      </w:r>
    </w:p>
    <w:p w14:paraId="234F9941" w14:textId="77777777" w:rsidR="00A02958" w:rsidRDefault="00261538">
      <w:pPr>
        <w:spacing w:line="600" w:lineRule="auto"/>
        <w:ind w:firstLine="720"/>
        <w:jc w:val="both"/>
        <w:rPr>
          <w:rFonts w:eastAsia="Times New Roman"/>
          <w:color w:val="000000" w:themeColor="text1"/>
          <w:szCs w:val="24"/>
        </w:rPr>
      </w:pPr>
      <w:r>
        <w:rPr>
          <w:rFonts w:eastAsia="Times New Roman"/>
          <w:color w:val="000000" w:themeColor="text1"/>
          <w:szCs w:val="24"/>
        </w:rPr>
        <w:t>Επομένως</w:t>
      </w:r>
      <w:r>
        <w:rPr>
          <w:rFonts w:eastAsia="Times New Roman"/>
          <w:color w:val="000000" w:themeColor="text1"/>
          <w:szCs w:val="24"/>
        </w:rPr>
        <w:t xml:space="preserve"> ακόμη και η έκθεση της Εθνικής Τράπεζας της Ελλάδος επιβεβαιώνει τις προσδοκίες και τη θετική πορεία της Κυβέρνησης.</w:t>
      </w:r>
    </w:p>
    <w:p w14:paraId="234F9942" w14:textId="77777777" w:rsidR="00A02958" w:rsidRDefault="00261538">
      <w:pPr>
        <w:spacing w:line="600" w:lineRule="auto"/>
        <w:ind w:firstLine="720"/>
        <w:jc w:val="both"/>
        <w:rPr>
          <w:rFonts w:eastAsia="Times New Roman"/>
          <w:color w:val="000000" w:themeColor="text1"/>
          <w:szCs w:val="24"/>
        </w:rPr>
      </w:pPr>
      <w:r>
        <w:rPr>
          <w:rFonts w:eastAsia="Times New Roman"/>
          <w:color w:val="000000" w:themeColor="text1"/>
          <w:szCs w:val="24"/>
        </w:rPr>
        <w:t>Ο δε τουρισμός καταρρίπτει όλα τα ρεκόρ. Η γεωργία, κύριοι συνάδελφοι, ξαναπαίρνει μπρος και μάλιστα με την είσοδο νέων αγροτών στην παραγ</w:t>
      </w:r>
      <w:r>
        <w:rPr>
          <w:rFonts w:eastAsia="Times New Roman"/>
          <w:color w:val="000000" w:themeColor="text1"/>
          <w:szCs w:val="24"/>
        </w:rPr>
        <w:t>ωγή, με όλα αυτά τα καινούργια προ</w:t>
      </w:r>
      <w:r>
        <w:rPr>
          <w:rFonts w:eastAsia="Times New Roman"/>
          <w:color w:val="000000" w:themeColor="text1"/>
          <w:szCs w:val="24"/>
        </w:rPr>
        <w:lastRenderedPageBreak/>
        <w:t>γράμματα, τα οποία η Κυβέρνηση τα έβαλε στο τραπέζι και κατάφερε να λειτουργήσουν σε συνεργασία με την Ευρωπαϊκή Ένωση. Πάει να πει ότι είμαστε σε θετική πορεία.</w:t>
      </w:r>
    </w:p>
    <w:p w14:paraId="234F9943" w14:textId="77777777" w:rsidR="00A02958" w:rsidRDefault="00261538">
      <w:pPr>
        <w:spacing w:line="600" w:lineRule="auto"/>
        <w:ind w:firstLine="720"/>
        <w:jc w:val="both"/>
        <w:rPr>
          <w:rFonts w:eastAsia="Times New Roman"/>
          <w:color w:val="000000" w:themeColor="text1"/>
          <w:szCs w:val="24"/>
        </w:rPr>
      </w:pPr>
      <w:r>
        <w:rPr>
          <w:rFonts w:eastAsia="Times New Roman"/>
          <w:color w:val="000000" w:themeColor="text1"/>
          <w:szCs w:val="24"/>
        </w:rPr>
        <w:t>Κάτι άλλο, επίσης σημαντικό, που έκανε αυτή η Κυβέρνηση είνα</w:t>
      </w:r>
      <w:r>
        <w:rPr>
          <w:rFonts w:eastAsia="Times New Roman"/>
          <w:color w:val="000000" w:themeColor="text1"/>
          <w:szCs w:val="24"/>
        </w:rPr>
        <w:t>ι ότι ξεκίνησαν στην Κύπρο, κύριοι συνάδελφοι, οι έρευνες για τους υδρογονάνθρακες. Σε αντίθεση με τις προηγούμενες κυβερνήσεις, οι οποίες αρκούνταν στην κατευναστική πολιτική απέναντι στους Τούρκους –να χαϊδεύουμε τους Τούρκους, μην τυχόν τους ενοχλήσουμε</w:t>
      </w:r>
      <w:r>
        <w:rPr>
          <w:rFonts w:eastAsia="Times New Roman"/>
          <w:color w:val="000000" w:themeColor="text1"/>
          <w:szCs w:val="24"/>
        </w:rPr>
        <w:t xml:space="preserve">-, η Κυβέρνηση αυτή, τηρώντας τους κανόνες του </w:t>
      </w:r>
      <w:r>
        <w:rPr>
          <w:rFonts w:eastAsia="Times New Roman"/>
          <w:color w:val="000000" w:themeColor="text1"/>
          <w:szCs w:val="24"/>
        </w:rPr>
        <w:t>Δ</w:t>
      </w:r>
      <w:r>
        <w:rPr>
          <w:rFonts w:eastAsia="Times New Roman"/>
          <w:color w:val="000000" w:themeColor="text1"/>
          <w:szCs w:val="24"/>
        </w:rPr>
        <w:t xml:space="preserve">ιεθνούς </w:t>
      </w:r>
      <w:r>
        <w:rPr>
          <w:rFonts w:eastAsia="Times New Roman"/>
          <w:color w:val="000000" w:themeColor="text1"/>
          <w:szCs w:val="24"/>
        </w:rPr>
        <w:t>Δ</w:t>
      </w:r>
      <w:r>
        <w:rPr>
          <w:rFonts w:eastAsia="Times New Roman"/>
          <w:color w:val="000000" w:themeColor="text1"/>
          <w:szCs w:val="24"/>
        </w:rPr>
        <w:t>ικαίου, προχώρησε στους υδρογονάνθρακες.</w:t>
      </w:r>
    </w:p>
    <w:p w14:paraId="234F9944" w14:textId="77777777" w:rsidR="00A02958" w:rsidRDefault="00261538">
      <w:pPr>
        <w:spacing w:line="600" w:lineRule="auto"/>
        <w:ind w:firstLine="720"/>
        <w:jc w:val="both"/>
        <w:rPr>
          <w:rFonts w:eastAsia="Times New Roman"/>
          <w:color w:val="000000" w:themeColor="text1"/>
          <w:szCs w:val="24"/>
        </w:rPr>
      </w:pPr>
      <w:r>
        <w:rPr>
          <w:rFonts w:eastAsia="Times New Roman"/>
          <w:color w:val="000000" w:themeColor="text1"/>
          <w:szCs w:val="24"/>
        </w:rPr>
        <w:t>Οι διεθνείς οίκοι αναβαθμίζουν διαρκώς τη χώρα. Τι γινόταν στα χρόνια που κυβερνούσαν αυτοί; Μόνο αρνητικά σχόλια ακούγαμε από όλους αυτούς τους οίκους. Η έξο</w:t>
      </w:r>
      <w:r>
        <w:rPr>
          <w:rFonts w:eastAsia="Times New Roman"/>
          <w:color w:val="000000" w:themeColor="text1"/>
          <w:szCs w:val="24"/>
        </w:rPr>
        <w:t>δος δε της χώρας στις αγορές, προς μεγάλη λύπη της Αντιπολίτευσης, είχε επιτυχία, όσο και να προσπαθούν τώρα να αλλοιώσουν τα νούμερα κ</w:t>
      </w:r>
      <w:r>
        <w:rPr>
          <w:rFonts w:eastAsia="Times New Roman"/>
          <w:color w:val="000000" w:themeColor="text1"/>
          <w:szCs w:val="24"/>
        </w:rPr>
        <w:t xml:space="preserve">αι </w:t>
      </w:r>
      <w:r>
        <w:rPr>
          <w:rFonts w:eastAsia="Times New Roman"/>
          <w:color w:val="000000" w:themeColor="text1"/>
          <w:szCs w:val="24"/>
        </w:rPr>
        <w:t>λ</w:t>
      </w:r>
      <w:r>
        <w:rPr>
          <w:rFonts w:eastAsia="Times New Roman"/>
          <w:color w:val="000000" w:themeColor="text1"/>
          <w:szCs w:val="24"/>
        </w:rPr>
        <w:t>οι</w:t>
      </w:r>
      <w:r>
        <w:rPr>
          <w:rFonts w:eastAsia="Times New Roman"/>
          <w:color w:val="000000" w:themeColor="text1"/>
          <w:szCs w:val="24"/>
        </w:rPr>
        <w:t>π</w:t>
      </w:r>
      <w:r>
        <w:rPr>
          <w:rFonts w:eastAsia="Times New Roman"/>
          <w:color w:val="000000" w:themeColor="text1"/>
          <w:szCs w:val="24"/>
        </w:rPr>
        <w:t>ά</w:t>
      </w:r>
      <w:r>
        <w:rPr>
          <w:rFonts w:eastAsia="Times New Roman"/>
          <w:color w:val="000000" w:themeColor="text1"/>
          <w:szCs w:val="24"/>
        </w:rPr>
        <w:t>. Μάλιστα χθες ένας συνάδελφος του ΠΑΣΟΚ είπε: «Ξέρεις, μπορεί σε απόλυτο μέγεθος τα ποσοστά να ήταν λιγότερα τώρ</w:t>
      </w:r>
      <w:r>
        <w:rPr>
          <w:rFonts w:eastAsia="Times New Roman"/>
          <w:color w:val="000000" w:themeColor="text1"/>
          <w:szCs w:val="24"/>
        </w:rPr>
        <w:t xml:space="preserve">α από ό,τι η </w:t>
      </w:r>
      <w:r>
        <w:rPr>
          <w:rFonts w:eastAsia="Times New Roman"/>
          <w:color w:val="000000" w:themeColor="text1"/>
          <w:szCs w:val="24"/>
        </w:rPr>
        <w:t>κ</w:t>
      </w:r>
      <w:r>
        <w:rPr>
          <w:rFonts w:eastAsia="Times New Roman"/>
          <w:color w:val="000000" w:themeColor="text1"/>
          <w:szCs w:val="24"/>
        </w:rPr>
        <w:t>υβέρνηση Σαμαρά</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 xml:space="preserve">Βενιζέλου, αλλά τότε συγκρινόμενο με το γερμανικό </w:t>
      </w:r>
      <w:r>
        <w:rPr>
          <w:rFonts w:eastAsia="Times New Roman"/>
          <w:color w:val="000000" w:themeColor="text1"/>
          <w:szCs w:val="24"/>
          <w:lang w:val="en-US"/>
        </w:rPr>
        <w:t>spread</w:t>
      </w:r>
      <w:r>
        <w:rPr>
          <w:rFonts w:eastAsia="Times New Roman"/>
          <w:color w:val="000000" w:themeColor="text1"/>
          <w:szCs w:val="24"/>
        </w:rPr>
        <w:t xml:space="preserve"> ήταν μικρότερη η διαφορά</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lastRenderedPageBreak/>
        <w:t>Αυτά είναι αλχημείες, κύριοι συνάδελφοι. Εκείνο που μετράει είναι πόσα χρήματα βγαίνουν από το ταμείο της χώρας όταν λήγει το ομόλογο. Με α</w:t>
      </w:r>
      <w:r>
        <w:rPr>
          <w:rFonts w:eastAsia="Times New Roman"/>
          <w:color w:val="000000" w:themeColor="text1"/>
          <w:szCs w:val="24"/>
        </w:rPr>
        <w:t xml:space="preserve">υτό που κατάφερε αυτή η Κυβέρνηση θα βγουν λιγότερα χρήματα από το ταμείο της χώρας. Αυτό έχει σημασία και όχι η σύγκριση με κάποιο άλλο </w:t>
      </w:r>
      <w:r>
        <w:rPr>
          <w:rFonts w:eastAsia="Times New Roman"/>
          <w:color w:val="000000" w:themeColor="text1"/>
          <w:szCs w:val="24"/>
          <w:lang w:val="en-US"/>
        </w:rPr>
        <w:t>spread</w:t>
      </w:r>
      <w:r>
        <w:rPr>
          <w:rFonts w:eastAsia="Times New Roman"/>
          <w:color w:val="000000" w:themeColor="text1"/>
          <w:szCs w:val="24"/>
        </w:rPr>
        <w:t>.</w:t>
      </w:r>
    </w:p>
    <w:p w14:paraId="234F9945" w14:textId="77777777" w:rsidR="00A02958" w:rsidRDefault="00261538">
      <w:pPr>
        <w:spacing w:line="600" w:lineRule="auto"/>
        <w:ind w:firstLine="720"/>
        <w:jc w:val="both"/>
        <w:rPr>
          <w:rFonts w:eastAsia="Times New Roman"/>
          <w:color w:val="000000" w:themeColor="text1"/>
          <w:szCs w:val="24"/>
        </w:rPr>
      </w:pPr>
      <w:r>
        <w:rPr>
          <w:rFonts w:eastAsia="Times New Roman"/>
          <w:color w:val="000000" w:themeColor="text1"/>
          <w:szCs w:val="24"/>
        </w:rPr>
        <w:t>Τα ομόλογα της κυβέρνησης Σαμαρά</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Βενιζέλου σε απόλυτα μεγέθη, με αυτό που κατάφερε η σημερινή Κυβέρνηση, θα π</w:t>
      </w:r>
      <w:r>
        <w:rPr>
          <w:rFonts w:eastAsia="Times New Roman"/>
          <w:color w:val="000000" w:themeColor="text1"/>
          <w:szCs w:val="24"/>
        </w:rPr>
        <w:t xml:space="preserve">ληρωθούν και αργότερα αλλά και κατά μισή μονάδα περίπου, δηλαδή 0,5%, λιγότερο. Έχασε δηλαδή; Δεν ήταν επιτυχία αυτή της Κυβέρνησης; Σαφώς ήταν επιτυχία. Συγκεκριμένα, το επιτόκιο διαμορφώθηκε στο 4,3%. Τον Απρίλιο του 2014, η κυβέρνηση τότε, πριν κλείσει </w:t>
      </w:r>
      <w:r>
        <w:rPr>
          <w:rFonts w:eastAsia="Times New Roman"/>
          <w:color w:val="000000" w:themeColor="text1"/>
          <w:szCs w:val="24"/>
        </w:rPr>
        <w:t xml:space="preserve">την αξιολόγηση –γιατί δεν μπόρεσε να την κλείσει, όπως είπαμε νωρίτερα-, είχε πάρει 4,8%, ενώ η σημερινή Κυβέρνηση κατάφερε 4,3%. </w:t>
      </w:r>
      <w:r>
        <w:rPr>
          <w:rFonts w:eastAsia="Times New Roman"/>
          <w:color w:val="000000" w:themeColor="text1"/>
          <w:szCs w:val="24"/>
        </w:rPr>
        <w:t>Π</w:t>
      </w:r>
      <w:r>
        <w:rPr>
          <w:rFonts w:eastAsia="Times New Roman"/>
          <w:color w:val="000000" w:themeColor="text1"/>
          <w:szCs w:val="24"/>
        </w:rPr>
        <w:t xml:space="preserve">ροσέξτε, τώρα, πέντε ημέρες μετά το 4,8% τον Απρίλιο του 2014, τα </w:t>
      </w:r>
      <w:r>
        <w:rPr>
          <w:rFonts w:eastAsia="Times New Roman"/>
          <w:color w:val="000000" w:themeColor="text1"/>
          <w:szCs w:val="24"/>
          <w:lang w:val="en-US"/>
        </w:rPr>
        <w:t>spread</w:t>
      </w:r>
      <w:r>
        <w:rPr>
          <w:rFonts w:eastAsia="Times New Roman"/>
          <w:color w:val="000000" w:themeColor="text1"/>
          <w:szCs w:val="24"/>
        </w:rPr>
        <w:t xml:space="preserve"> εκτοξεύτηκαν στις 558 μονάδες βάσης. Αυτή είναι η πρ</w:t>
      </w:r>
      <w:r>
        <w:rPr>
          <w:rFonts w:eastAsia="Times New Roman"/>
          <w:color w:val="000000" w:themeColor="text1"/>
          <w:szCs w:val="24"/>
        </w:rPr>
        <w:t>αγματικότητα. Δηλαδή αυτό το 4,8% πήγε στο 5,6%, και</w:t>
      </w:r>
      <w:r>
        <w:rPr>
          <w:rFonts w:eastAsia="Times New Roman"/>
          <w:color w:val="000000" w:themeColor="text1"/>
          <w:szCs w:val="24"/>
        </w:rPr>
        <w:t>,</w:t>
      </w:r>
      <w:r>
        <w:rPr>
          <w:rFonts w:eastAsia="Times New Roman"/>
          <w:color w:val="000000" w:themeColor="text1"/>
          <w:szCs w:val="24"/>
        </w:rPr>
        <w:t xml:space="preserve"> προσέξτε, πέντε μέρες μετά. Μιλάμε για τα πενταετή ομόλογα ως τώρα.</w:t>
      </w:r>
    </w:p>
    <w:p w14:paraId="234F9946" w14:textId="77777777" w:rsidR="00A02958" w:rsidRDefault="00261538">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(Στο σημείο αυτό </w:t>
      </w:r>
      <w:r>
        <w:rPr>
          <w:rFonts w:eastAsia="Times New Roman"/>
          <w:color w:val="000000" w:themeColor="text1"/>
          <w:szCs w:val="24"/>
        </w:rPr>
        <w:t>κ</w:t>
      </w:r>
      <w:r>
        <w:rPr>
          <w:rFonts w:eastAsia="Times New Roman"/>
          <w:color w:val="000000" w:themeColor="text1"/>
          <w:szCs w:val="24"/>
        </w:rPr>
        <w:t>τυπάει προειδοποιητικά το κουδούνι λήξεως του χρόνου ομιλίας του κυρίου Βουλευτή)</w:t>
      </w:r>
    </w:p>
    <w:p w14:paraId="234F9947" w14:textId="77777777" w:rsidR="00A02958" w:rsidRDefault="00261538">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Το δε δεκαετές ομόλογο -λίγο την α</w:t>
      </w:r>
      <w:r>
        <w:rPr>
          <w:rFonts w:eastAsia="Times New Roman"/>
          <w:color w:val="000000" w:themeColor="text1"/>
          <w:szCs w:val="24"/>
        </w:rPr>
        <w:t>νοχή σας θα ήθελα, κύριε Πρόεδρε, σας παρακαλώ-...</w:t>
      </w:r>
    </w:p>
    <w:p w14:paraId="234F9948" w14:textId="77777777" w:rsidR="00A02958" w:rsidRDefault="0026153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(Νικήτας Κακλαμάνης):</w:t>
      </w:r>
      <w:r>
        <w:rPr>
          <w:rFonts w:eastAsia="Times New Roman"/>
          <w:color w:val="000000" w:themeColor="text1"/>
          <w:szCs w:val="24"/>
        </w:rPr>
        <w:t xml:space="preserve"> Κύριε Λαζαρίδη, θα δείξουμε ανοχή.</w:t>
      </w:r>
    </w:p>
    <w:p w14:paraId="234F9949" w14:textId="77777777" w:rsidR="00A02958" w:rsidRDefault="00261538">
      <w:pPr>
        <w:spacing w:line="600" w:lineRule="auto"/>
        <w:ind w:firstLine="720"/>
        <w:jc w:val="both"/>
        <w:rPr>
          <w:rFonts w:eastAsia="Times New Roman"/>
          <w:color w:val="000000" w:themeColor="text1"/>
          <w:szCs w:val="24"/>
        </w:rPr>
      </w:pPr>
      <w:r>
        <w:rPr>
          <w:rFonts w:eastAsia="Times New Roman"/>
          <w:b/>
          <w:color w:val="000000" w:themeColor="text1"/>
          <w:szCs w:val="24"/>
        </w:rPr>
        <w:t>ΓΕΩΡΓΙΟΣ ΛΑΖΑΡΙΔΗΣ:</w:t>
      </w:r>
      <w:r>
        <w:rPr>
          <w:rFonts w:eastAsia="Times New Roman"/>
          <w:color w:val="000000" w:themeColor="text1"/>
          <w:szCs w:val="24"/>
        </w:rPr>
        <w:t xml:space="preserve"> Σας ευχαριστώ πολύ.</w:t>
      </w:r>
    </w:p>
    <w:p w14:paraId="234F994A" w14:textId="77777777" w:rsidR="00A02958" w:rsidRDefault="0026153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(Νικήτας Κακλαμάνης):</w:t>
      </w:r>
      <w:r>
        <w:rPr>
          <w:rFonts w:eastAsia="Times New Roman"/>
          <w:color w:val="000000" w:themeColor="text1"/>
          <w:szCs w:val="24"/>
        </w:rPr>
        <w:t xml:space="preserve"> Θα μου επιτρέψετε, όμως, να πω ότι πρέπει και για το νομοσχέδιο να μιλήσετε. Γιατί δεν μπορώ να σας δώσω άλλον τόσο χρόνο για το νομοσχέδιο.</w:t>
      </w:r>
    </w:p>
    <w:p w14:paraId="234F994B" w14:textId="77777777" w:rsidR="00A02958" w:rsidRDefault="00261538">
      <w:pPr>
        <w:spacing w:line="600" w:lineRule="auto"/>
        <w:ind w:firstLine="720"/>
        <w:jc w:val="both"/>
        <w:rPr>
          <w:rFonts w:eastAsia="Times New Roman"/>
          <w:color w:val="000000" w:themeColor="text1"/>
          <w:szCs w:val="24"/>
        </w:rPr>
      </w:pPr>
      <w:r>
        <w:rPr>
          <w:rFonts w:eastAsia="Times New Roman"/>
          <w:b/>
          <w:color w:val="000000" w:themeColor="text1"/>
          <w:szCs w:val="24"/>
        </w:rPr>
        <w:t>ΓΕΩΡΓΙΟΣ ΛΑΖΑΡΙΔΗΣ:</w:t>
      </w:r>
      <w:r>
        <w:rPr>
          <w:rFonts w:eastAsia="Times New Roman"/>
          <w:color w:val="000000" w:themeColor="text1"/>
          <w:szCs w:val="24"/>
        </w:rPr>
        <w:t xml:space="preserve"> Βεβαίως. Κάνουμε και μια αποτίμηση, κύριε Πρόεδρε.</w:t>
      </w:r>
    </w:p>
    <w:p w14:paraId="234F994C" w14:textId="77777777" w:rsidR="00A02958" w:rsidRDefault="0026153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(Νικήτας Κακλαμάνης):</w:t>
      </w:r>
      <w:r>
        <w:rPr>
          <w:rFonts w:eastAsia="Times New Roman"/>
          <w:color w:val="000000" w:themeColor="text1"/>
          <w:szCs w:val="24"/>
        </w:rPr>
        <w:t xml:space="preserve"> Σήμερα έχο</w:t>
      </w:r>
      <w:r>
        <w:rPr>
          <w:rFonts w:eastAsia="Times New Roman"/>
          <w:color w:val="000000" w:themeColor="text1"/>
          <w:szCs w:val="24"/>
        </w:rPr>
        <w:t>υμε νομοθετική εργασία.</w:t>
      </w:r>
    </w:p>
    <w:p w14:paraId="234F994D" w14:textId="77777777" w:rsidR="00A02958" w:rsidRDefault="00261538">
      <w:pPr>
        <w:spacing w:line="600" w:lineRule="auto"/>
        <w:ind w:firstLine="720"/>
        <w:jc w:val="both"/>
        <w:rPr>
          <w:rFonts w:eastAsia="Times New Roman"/>
          <w:color w:val="000000" w:themeColor="text1"/>
          <w:szCs w:val="24"/>
        </w:rPr>
      </w:pPr>
      <w:r>
        <w:rPr>
          <w:rFonts w:eastAsia="Times New Roman"/>
          <w:b/>
          <w:color w:val="000000" w:themeColor="text1"/>
          <w:szCs w:val="24"/>
        </w:rPr>
        <w:t>ΓΕΩΡΓΙΟΣ ΛΑΖΑΡΙΔΗΣ:</w:t>
      </w:r>
      <w:r>
        <w:rPr>
          <w:rFonts w:eastAsia="Times New Roman"/>
          <w:color w:val="000000" w:themeColor="text1"/>
          <w:szCs w:val="24"/>
        </w:rPr>
        <w:t xml:space="preserve"> Θα είμαι σύντομος.</w:t>
      </w:r>
    </w:p>
    <w:p w14:paraId="234F994E" w14:textId="77777777" w:rsidR="00A02958" w:rsidRDefault="0026153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(Νικήτας Κακλαμάνης):</w:t>
      </w:r>
      <w:r>
        <w:rPr>
          <w:rFonts w:eastAsia="Times New Roman"/>
          <w:color w:val="000000" w:themeColor="text1"/>
          <w:szCs w:val="24"/>
        </w:rPr>
        <w:t xml:space="preserve"> Έχετε τρία λεπτά επιπλέον.</w:t>
      </w:r>
    </w:p>
    <w:p w14:paraId="234F994F" w14:textId="77777777" w:rsidR="00A02958" w:rsidRDefault="00261538">
      <w:pPr>
        <w:spacing w:line="600" w:lineRule="auto"/>
        <w:ind w:firstLine="720"/>
        <w:jc w:val="both"/>
        <w:rPr>
          <w:rFonts w:eastAsia="Times New Roman"/>
          <w:color w:val="000000" w:themeColor="text1"/>
          <w:szCs w:val="24"/>
        </w:rPr>
      </w:pPr>
      <w:r>
        <w:rPr>
          <w:rFonts w:eastAsia="Times New Roman"/>
          <w:b/>
          <w:color w:val="000000" w:themeColor="text1"/>
          <w:szCs w:val="24"/>
        </w:rPr>
        <w:t>ΓΕΩΡΓΙΟΣ ΛΑΖΑΡΙΔΗΣ:</w:t>
      </w:r>
      <w:r>
        <w:rPr>
          <w:rFonts w:eastAsia="Times New Roman"/>
          <w:color w:val="000000" w:themeColor="text1"/>
          <w:szCs w:val="24"/>
        </w:rPr>
        <w:t xml:space="preserve"> Σας ευχαριστώ, κύριε Πρόεδρε.</w:t>
      </w:r>
    </w:p>
    <w:p w14:paraId="234F9950" w14:textId="77777777" w:rsidR="00A02958" w:rsidRDefault="00261538">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Το δε δεκαετές ομόλογο Σαμαρά</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 xml:space="preserve">Βενιζέλου έφτασε στο 9%. Συγκεκριμένα 8,94%. Είναι </w:t>
      </w:r>
      <w:r>
        <w:rPr>
          <w:rFonts w:eastAsia="Times New Roman"/>
          <w:color w:val="000000" w:themeColor="text1"/>
          <w:szCs w:val="24"/>
        </w:rPr>
        <w:t>για να καμαρώνει κανείς; Δεν νομίζω.</w:t>
      </w:r>
    </w:p>
    <w:p w14:paraId="234F9951" w14:textId="77777777" w:rsidR="00A02958" w:rsidRDefault="00261538">
      <w:pPr>
        <w:spacing w:line="600" w:lineRule="auto"/>
        <w:ind w:firstLine="720"/>
        <w:jc w:val="both"/>
        <w:rPr>
          <w:rFonts w:eastAsia="Times New Roman"/>
          <w:color w:val="000000" w:themeColor="text1"/>
          <w:szCs w:val="24"/>
        </w:rPr>
      </w:pPr>
      <w:r>
        <w:rPr>
          <w:rFonts w:eastAsia="Times New Roman"/>
          <w:color w:val="000000" w:themeColor="text1"/>
          <w:szCs w:val="24"/>
        </w:rPr>
        <w:t>Το 2009 δε</w:t>
      </w:r>
      <w:r>
        <w:rPr>
          <w:rFonts w:eastAsia="Times New Roman"/>
          <w:color w:val="000000" w:themeColor="text1"/>
          <w:szCs w:val="24"/>
        </w:rPr>
        <w:t>,</w:t>
      </w:r>
      <w:r>
        <w:rPr>
          <w:rFonts w:eastAsia="Times New Roman"/>
          <w:color w:val="000000" w:themeColor="text1"/>
          <w:szCs w:val="24"/>
        </w:rPr>
        <w:t xml:space="preserve"> όταν ανέλαβε η κυβέρνηση ΠΑΣΟΚ, η κυβέρνηση Παπανδρέου, τη διακυβέρνηση της χώρας, τα </w:t>
      </w:r>
      <w:r>
        <w:rPr>
          <w:rFonts w:eastAsia="Times New Roman"/>
          <w:color w:val="000000" w:themeColor="text1"/>
          <w:szCs w:val="24"/>
          <w:lang w:val="en-US"/>
        </w:rPr>
        <w:t>spread</w:t>
      </w:r>
      <w:r>
        <w:rPr>
          <w:rFonts w:eastAsia="Times New Roman"/>
          <w:color w:val="000000" w:themeColor="text1"/>
          <w:szCs w:val="24"/>
        </w:rPr>
        <w:t xml:space="preserve"> της Ελλάδας ήταν χαμηλότερα και από της Γερμανίας. Αυτά έκανε το ΠΑΣΟΚ, βέβαια και στη συνέχεια η Νέα Δημοκρατία. </w:t>
      </w:r>
      <w:r>
        <w:rPr>
          <w:rFonts w:eastAsia="Times New Roman"/>
          <w:color w:val="000000" w:themeColor="text1"/>
          <w:szCs w:val="24"/>
        </w:rPr>
        <w:t>Είχαν και το σύνθημα τότε το ΠΑΣΟΚ «ο Τιτανικός που βαδίζει ολοταχώς στα βράχια» κ</w:t>
      </w:r>
      <w:r>
        <w:rPr>
          <w:rFonts w:eastAsia="Times New Roman"/>
          <w:color w:val="000000" w:themeColor="text1"/>
          <w:szCs w:val="24"/>
        </w:rPr>
        <w:t xml:space="preserve">αι </w:t>
      </w:r>
      <w:r>
        <w:rPr>
          <w:rFonts w:eastAsia="Times New Roman"/>
          <w:color w:val="000000" w:themeColor="text1"/>
          <w:szCs w:val="24"/>
        </w:rPr>
        <w:t>λ</w:t>
      </w:r>
      <w:r>
        <w:rPr>
          <w:rFonts w:eastAsia="Times New Roman"/>
          <w:color w:val="000000" w:themeColor="text1"/>
          <w:szCs w:val="24"/>
        </w:rPr>
        <w:t>οι</w:t>
      </w:r>
      <w:r>
        <w:rPr>
          <w:rFonts w:eastAsia="Times New Roman"/>
          <w:color w:val="000000" w:themeColor="text1"/>
          <w:szCs w:val="24"/>
        </w:rPr>
        <w:t>π</w:t>
      </w:r>
      <w:r>
        <w:rPr>
          <w:rFonts w:eastAsia="Times New Roman"/>
          <w:color w:val="000000" w:themeColor="text1"/>
          <w:szCs w:val="24"/>
        </w:rPr>
        <w:t>ά</w:t>
      </w:r>
      <w:r>
        <w:rPr>
          <w:rFonts w:eastAsia="Times New Roman"/>
          <w:color w:val="000000" w:themeColor="text1"/>
          <w:szCs w:val="24"/>
        </w:rPr>
        <w:t>. Αυτή ήταν η εθνική τους πολιτική.</w:t>
      </w:r>
    </w:p>
    <w:p w14:paraId="234F9952" w14:textId="77777777" w:rsidR="00A02958" w:rsidRDefault="00261538">
      <w:pPr>
        <w:spacing w:line="600" w:lineRule="auto"/>
        <w:ind w:firstLine="720"/>
        <w:jc w:val="both"/>
        <w:rPr>
          <w:rFonts w:eastAsia="Times New Roman"/>
          <w:szCs w:val="24"/>
        </w:rPr>
      </w:pPr>
      <w:r>
        <w:rPr>
          <w:rFonts w:eastAsia="Times New Roman"/>
          <w:szCs w:val="24"/>
        </w:rPr>
        <w:t>Σήμερα δε, ο Σόιμπλε, ο καλός τους φίλος, μετά την επιτυχία της Κυβέρνησης στην έξοδο, δήλωσε</w:t>
      </w:r>
      <w:r>
        <w:rPr>
          <w:rFonts w:eastAsia="Times New Roman"/>
          <w:szCs w:val="24"/>
        </w:rPr>
        <w:t>:</w:t>
      </w:r>
      <w:r>
        <w:rPr>
          <w:rFonts w:eastAsia="Times New Roman"/>
          <w:szCs w:val="24"/>
        </w:rPr>
        <w:t xml:space="preserve"> «Σημαντικό βήμα η έξοδος της Ελλάδο</w:t>
      </w:r>
      <w:r>
        <w:rPr>
          <w:rFonts w:eastAsia="Times New Roman"/>
          <w:szCs w:val="24"/>
        </w:rPr>
        <w:t>ς στις αγορές</w:t>
      </w:r>
      <w:r>
        <w:rPr>
          <w:rFonts w:eastAsia="Times New Roman"/>
          <w:szCs w:val="24"/>
        </w:rPr>
        <w:t>.</w:t>
      </w:r>
      <w:r>
        <w:rPr>
          <w:rFonts w:eastAsia="Times New Roman"/>
          <w:szCs w:val="24"/>
        </w:rPr>
        <w:t xml:space="preserve">». Ποιος; Ο Σόιμπλε, ο φίλος τους. Η </w:t>
      </w:r>
      <w:r>
        <w:rPr>
          <w:rFonts w:eastAsia="Times New Roman"/>
          <w:szCs w:val="24"/>
        </w:rPr>
        <w:t>«</w:t>
      </w:r>
      <w:r>
        <w:rPr>
          <w:rFonts w:eastAsia="Times New Roman"/>
          <w:szCs w:val="24"/>
          <w:lang w:val="en-US"/>
        </w:rPr>
        <w:t>New</w:t>
      </w:r>
      <w:r>
        <w:rPr>
          <w:rFonts w:eastAsia="Times New Roman"/>
          <w:szCs w:val="24"/>
        </w:rPr>
        <w:t xml:space="preserve"> </w:t>
      </w:r>
      <w:r>
        <w:rPr>
          <w:rFonts w:eastAsia="Times New Roman"/>
          <w:szCs w:val="24"/>
          <w:lang w:val="en-US"/>
        </w:rPr>
        <w:t>York</w:t>
      </w:r>
      <w:r>
        <w:rPr>
          <w:rFonts w:eastAsia="Times New Roman"/>
          <w:szCs w:val="24"/>
        </w:rPr>
        <w:t xml:space="preserve"> </w:t>
      </w:r>
      <w:r>
        <w:rPr>
          <w:rFonts w:eastAsia="Times New Roman"/>
          <w:szCs w:val="24"/>
          <w:lang w:val="en-US"/>
        </w:rPr>
        <w:t>Times</w:t>
      </w:r>
      <w:r>
        <w:rPr>
          <w:rFonts w:eastAsia="Times New Roman"/>
          <w:szCs w:val="24"/>
        </w:rPr>
        <w:t>»</w:t>
      </w:r>
      <w:r>
        <w:rPr>
          <w:rFonts w:eastAsia="Times New Roman"/>
          <w:szCs w:val="24"/>
        </w:rPr>
        <w:t xml:space="preserve">, το </w:t>
      </w:r>
      <w:r>
        <w:rPr>
          <w:rFonts w:eastAsia="Times New Roman"/>
          <w:szCs w:val="24"/>
        </w:rPr>
        <w:t>«</w:t>
      </w:r>
      <w:r>
        <w:rPr>
          <w:rFonts w:eastAsia="Times New Roman"/>
          <w:szCs w:val="24"/>
          <w:lang w:val="en-US"/>
        </w:rPr>
        <w:t>BLOOMBERG</w:t>
      </w:r>
      <w:r>
        <w:rPr>
          <w:rFonts w:eastAsia="Times New Roman"/>
          <w:szCs w:val="24"/>
        </w:rPr>
        <w:t>»</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 xml:space="preserve">ο περιοδικό </w:t>
      </w:r>
      <w:r>
        <w:rPr>
          <w:rFonts w:eastAsia="Times New Roman"/>
          <w:szCs w:val="24"/>
        </w:rPr>
        <w:t>«</w:t>
      </w:r>
      <w:r>
        <w:rPr>
          <w:rFonts w:eastAsia="Times New Roman"/>
          <w:szCs w:val="24"/>
          <w:lang w:val="en-US"/>
        </w:rPr>
        <w:t>S</w:t>
      </w:r>
      <w:r>
        <w:rPr>
          <w:rFonts w:eastAsia="Times New Roman"/>
          <w:szCs w:val="24"/>
        </w:rPr>
        <w:t>PIEGEL»</w:t>
      </w:r>
      <w:r>
        <w:rPr>
          <w:rFonts w:eastAsia="Times New Roman"/>
          <w:szCs w:val="24"/>
        </w:rPr>
        <w:t xml:space="preserve"> μάλιστα λέει «μεταστροφή στο θέμα της φερεγγυότητας» για τη χώρα, κάτι που κατάφερε αυτή η Κυβέρνηση. </w:t>
      </w:r>
    </w:p>
    <w:p w14:paraId="234F9953" w14:textId="77777777" w:rsidR="00A02958" w:rsidRDefault="00261538">
      <w:pPr>
        <w:spacing w:line="600" w:lineRule="auto"/>
        <w:ind w:firstLine="720"/>
        <w:jc w:val="both"/>
        <w:rPr>
          <w:rFonts w:eastAsia="Times New Roman"/>
          <w:szCs w:val="24"/>
        </w:rPr>
      </w:pPr>
      <w:r>
        <w:rPr>
          <w:rFonts w:eastAsia="Times New Roman"/>
          <w:szCs w:val="24"/>
        </w:rPr>
        <w:t xml:space="preserve">Δεν θα σας κουράσω άλλο με αυτό. Θα ήθελα να </w:t>
      </w:r>
      <w:r>
        <w:rPr>
          <w:rFonts w:eastAsia="Times New Roman"/>
          <w:szCs w:val="24"/>
        </w:rPr>
        <w:t xml:space="preserve">πω ότι πλέον ο ελληνικός λαός αυτά τα ξέρει. Βλέπει τι έχει περάσει, ποιοι ευθύνονται γι’ αυτή την κατάσταση και έχει και μνήμη και κρίση. Επομένως δεν μπορεί κανείς να τον εξαπατήσει. Είμαστε </w:t>
      </w:r>
      <w:r>
        <w:rPr>
          <w:rFonts w:eastAsia="Times New Roman"/>
          <w:szCs w:val="24"/>
        </w:rPr>
        <w:lastRenderedPageBreak/>
        <w:t xml:space="preserve">θετικοί στο παρόν νομοσχέδιο οι Ανεξάρτητοι Έλληνες, όπως είπε </w:t>
      </w:r>
      <w:r>
        <w:rPr>
          <w:rFonts w:eastAsia="Times New Roman"/>
          <w:szCs w:val="24"/>
        </w:rPr>
        <w:t xml:space="preserve">και ο </w:t>
      </w:r>
      <w:r>
        <w:rPr>
          <w:rFonts w:eastAsia="Times New Roman"/>
          <w:szCs w:val="24"/>
        </w:rPr>
        <w:t>ε</w:t>
      </w:r>
      <w:r>
        <w:rPr>
          <w:rFonts w:eastAsia="Times New Roman"/>
          <w:szCs w:val="24"/>
        </w:rPr>
        <w:t>ισηγητής μας</w:t>
      </w:r>
      <w:r>
        <w:rPr>
          <w:rFonts w:eastAsia="Times New Roman"/>
          <w:szCs w:val="24"/>
        </w:rPr>
        <w:t>,</w:t>
      </w:r>
      <w:r>
        <w:rPr>
          <w:rFonts w:eastAsia="Times New Roman"/>
          <w:szCs w:val="24"/>
        </w:rPr>
        <w:t xml:space="preserve"> και το στηρίζουμε.</w:t>
      </w:r>
    </w:p>
    <w:p w14:paraId="234F9954" w14:textId="77777777" w:rsidR="00A02958" w:rsidRDefault="00261538">
      <w:pPr>
        <w:spacing w:line="600" w:lineRule="auto"/>
        <w:ind w:firstLine="720"/>
        <w:jc w:val="both"/>
        <w:rPr>
          <w:rFonts w:eastAsia="Times New Roman"/>
          <w:szCs w:val="24"/>
        </w:rPr>
      </w:pPr>
      <w:r>
        <w:rPr>
          <w:rFonts w:eastAsia="Times New Roman"/>
          <w:szCs w:val="24"/>
        </w:rPr>
        <w:t xml:space="preserve">Θα ήθελα να πω δύο λόγια -λιγότερο από ένα λεπτό- για την τροπολογία την οποία καταθέσαμε τρεις Βουλευτές, ο κ. </w:t>
      </w:r>
      <w:proofErr w:type="spellStart"/>
      <w:r>
        <w:rPr>
          <w:rFonts w:eastAsia="Times New Roman"/>
          <w:szCs w:val="24"/>
        </w:rPr>
        <w:t>Σκουρολιάκος</w:t>
      </w:r>
      <w:proofErr w:type="spellEnd"/>
      <w:r>
        <w:rPr>
          <w:rFonts w:eastAsia="Times New Roman"/>
          <w:szCs w:val="24"/>
        </w:rPr>
        <w:t xml:space="preserve">, ο κ. </w:t>
      </w:r>
      <w:proofErr w:type="spellStart"/>
      <w:r>
        <w:rPr>
          <w:rFonts w:eastAsia="Times New Roman"/>
          <w:szCs w:val="24"/>
        </w:rPr>
        <w:t>Σαρίδης</w:t>
      </w:r>
      <w:proofErr w:type="spellEnd"/>
      <w:r>
        <w:rPr>
          <w:rFonts w:eastAsia="Times New Roman"/>
          <w:szCs w:val="24"/>
        </w:rPr>
        <w:t xml:space="preserve"> κι εγώ, την τροπολογία με γενικό αριθμό 1170 και ειδικό 200. «Οι προωθούμενες</w:t>
      </w:r>
      <w:r>
        <w:rPr>
          <w:rFonts w:eastAsia="Times New Roman"/>
          <w:szCs w:val="24"/>
        </w:rPr>
        <w:t xml:space="preserve"> διατάξεις υπαγορεύονται από την ανάγκη διαμόρφωσης ομοιόμορφου και σύμφωνου με το ειδικό συνταγματικό καθεστώς νομικού πλαισίου για τα ακίνητα των </w:t>
      </w:r>
      <w:r>
        <w:rPr>
          <w:rFonts w:eastAsia="Times New Roman"/>
          <w:szCs w:val="24"/>
        </w:rPr>
        <w:t>ι</w:t>
      </w:r>
      <w:r>
        <w:rPr>
          <w:rFonts w:eastAsia="Times New Roman"/>
          <w:szCs w:val="24"/>
        </w:rPr>
        <w:t xml:space="preserve">ερών </w:t>
      </w:r>
      <w:r>
        <w:rPr>
          <w:rFonts w:eastAsia="Times New Roman"/>
          <w:szCs w:val="24"/>
        </w:rPr>
        <w:t>μ</w:t>
      </w:r>
      <w:r>
        <w:rPr>
          <w:rFonts w:eastAsia="Times New Roman"/>
          <w:szCs w:val="24"/>
        </w:rPr>
        <w:t>ονών του Αγίου Όρους, εντός και εκτός αυτού, αλλά και γενικότερα κατοχύρωσης του αναγκαίου θεσμικού π</w:t>
      </w:r>
      <w:r>
        <w:rPr>
          <w:rFonts w:eastAsia="Times New Roman"/>
          <w:szCs w:val="24"/>
        </w:rPr>
        <w:t>λαισίου που διαφυλάσσει το αρχέγονο, ιδιαίτερο και προνομιακό καθεστώς του Αγίου Όρους, όπως αυτό προστατεύεται από τις ειδικές διατάξεις του Συντάγματος, άρθρο 105. Βάσει των ισχυουσών ρυθμιστικών διατάξεων του άρθρου 3 παράγραφος 6 περίπτωση β΄ του ν.422</w:t>
      </w:r>
      <w:r>
        <w:rPr>
          <w:rFonts w:eastAsia="Times New Roman"/>
          <w:szCs w:val="24"/>
        </w:rPr>
        <w:t xml:space="preserve">3/2013 και άρθρου 52 παράγραφος 1 του ν.4447/2016, οι </w:t>
      </w:r>
      <w:r>
        <w:rPr>
          <w:rFonts w:eastAsia="Times New Roman"/>
          <w:szCs w:val="24"/>
        </w:rPr>
        <w:t>ι</w:t>
      </w:r>
      <w:r>
        <w:rPr>
          <w:rFonts w:eastAsia="Times New Roman"/>
          <w:szCs w:val="24"/>
        </w:rPr>
        <w:t xml:space="preserve">ερές </w:t>
      </w:r>
      <w:r>
        <w:rPr>
          <w:rFonts w:eastAsia="Times New Roman"/>
          <w:szCs w:val="24"/>
        </w:rPr>
        <w:t>μ</w:t>
      </w:r>
      <w:r>
        <w:rPr>
          <w:rFonts w:eastAsia="Times New Roman"/>
          <w:szCs w:val="24"/>
        </w:rPr>
        <w:t>ονές του Αγίου Όρους απαλλάσσονται από τον ενιαίο φόρο ιδιοκτησίας ακινήτων και την υποχρέωση υποβολής δηλώσεων ακίνητης περιουσίας εντύπου Ε9 για ακίνητα εντός και εκτός του Αγίου Όρους, με αναφ</w:t>
      </w:r>
      <w:r>
        <w:rPr>
          <w:rFonts w:eastAsia="Times New Roman"/>
          <w:szCs w:val="24"/>
        </w:rPr>
        <w:t xml:space="preserve">ορά στο αρχαίο προνομιακό καθεστώς τους, όπως αυτό ρητά και εν συνόλω </w:t>
      </w:r>
      <w:r>
        <w:rPr>
          <w:rFonts w:eastAsia="Times New Roman"/>
          <w:szCs w:val="24"/>
        </w:rPr>
        <w:lastRenderedPageBreak/>
        <w:t>προστατεύεται από το άρθρο 105 του Συντάγματος. Υπενθυμίζεται ότι στο άρθρο 105 του Συντάγματος αναφέρονταν και οι απαλλακτικές για το</w:t>
      </w:r>
      <w:r>
        <w:rPr>
          <w:rFonts w:eastAsia="Times New Roman"/>
          <w:szCs w:val="24"/>
        </w:rPr>
        <w:t>ν</w:t>
      </w:r>
      <w:r>
        <w:rPr>
          <w:rFonts w:eastAsia="Times New Roman"/>
          <w:szCs w:val="24"/>
        </w:rPr>
        <w:t xml:space="preserve"> φόρο μεγάλης ακίνητης περιουσίας διατάξεις, βλ. 23</w:t>
      </w:r>
      <w:r>
        <w:rPr>
          <w:rFonts w:eastAsia="Times New Roman"/>
          <w:szCs w:val="24"/>
        </w:rPr>
        <w:t xml:space="preserve"> εδάφιο </w:t>
      </w:r>
      <w:proofErr w:type="spellStart"/>
      <w:r>
        <w:rPr>
          <w:rFonts w:eastAsia="Times New Roman"/>
          <w:szCs w:val="24"/>
        </w:rPr>
        <w:t>ιβ</w:t>
      </w:r>
      <w:proofErr w:type="spellEnd"/>
      <w:r>
        <w:rPr>
          <w:rFonts w:eastAsia="Times New Roman"/>
          <w:szCs w:val="24"/>
        </w:rPr>
        <w:t>΄, ν.2459/1997 Α17</w:t>
      </w:r>
      <w:r>
        <w:rPr>
          <w:rFonts w:eastAsia="Times New Roman"/>
          <w:szCs w:val="24"/>
        </w:rPr>
        <w:t>.</w:t>
      </w:r>
      <w:r>
        <w:rPr>
          <w:rFonts w:eastAsia="Times New Roman"/>
          <w:szCs w:val="24"/>
        </w:rPr>
        <w:t>».</w:t>
      </w:r>
    </w:p>
    <w:p w14:paraId="234F9955" w14:textId="77777777" w:rsidR="00A02958" w:rsidRDefault="00261538">
      <w:pPr>
        <w:spacing w:line="600" w:lineRule="auto"/>
        <w:ind w:firstLine="720"/>
        <w:jc w:val="both"/>
        <w:rPr>
          <w:rFonts w:eastAsia="Times New Roman"/>
          <w:szCs w:val="24"/>
        </w:rPr>
      </w:pPr>
      <w:r>
        <w:rPr>
          <w:rFonts w:eastAsia="Times New Roman"/>
          <w:szCs w:val="24"/>
        </w:rPr>
        <w:t>Κύρι</w:t>
      </w:r>
      <w:r>
        <w:rPr>
          <w:rFonts w:eastAsia="Times New Roman"/>
          <w:szCs w:val="24"/>
        </w:rPr>
        <w:t>οι</w:t>
      </w:r>
      <w:r>
        <w:rPr>
          <w:rFonts w:eastAsia="Times New Roman"/>
          <w:szCs w:val="24"/>
        </w:rPr>
        <w:t xml:space="preserve"> συνάδελφοι, σας καλώ να στηρίξετε αυτή την τροπολογία, γιατί</w:t>
      </w:r>
      <w:r>
        <w:rPr>
          <w:rFonts w:eastAsia="Times New Roman"/>
          <w:szCs w:val="24"/>
        </w:rPr>
        <w:t>,</w:t>
      </w:r>
      <w:r>
        <w:rPr>
          <w:rFonts w:eastAsia="Times New Roman"/>
          <w:szCs w:val="24"/>
        </w:rPr>
        <w:t xml:space="preserve"> στηρίζοντας την τροπολογία, στηρίζουμε την Ορθοδοξία, το Άγιο Όρος, τα </w:t>
      </w:r>
      <w:r>
        <w:rPr>
          <w:rFonts w:eastAsia="Times New Roman"/>
          <w:szCs w:val="24"/>
        </w:rPr>
        <w:t>μ</w:t>
      </w:r>
      <w:r>
        <w:rPr>
          <w:rFonts w:eastAsia="Times New Roman"/>
          <w:szCs w:val="24"/>
        </w:rPr>
        <w:t>οναστήρια του Αγίου Όρους. Είμαστε θετικοί στο παρόν νομοσχέδιο.</w:t>
      </w:r>
    </w:p>
    <w:p w14:paraId="234F9956" w14:textId="77777777" w:rsidR="00A02958" w:rsidRDefault="00261538">
      <w:pPr>
        <w:spacing w:line="600" w:lineRule="auto"/>
        <w:ind w:firstLine="720"/>
        <w:jc w:val="both"/>
        <w:rPr>
          <w:rFonts w:eastAsia="Times New Roman"/>
          <w:szCs w:val="24"/>
        </w:rPr>
      </w:pPr>
      <w:r>
        <w:rPr>
          <w:rFonts w:eastAsia="Times New Roman"/>
          <w:szCs w:val="24"/>
        </w:rPr>
        <w:t>Σας ευχαριστώ πολύ</w:t>
      </w:r>
      <w:r>
        <w:rPr>
          <w:rFonts w:eastAsia="Times New Roman"/>
          <w:szCs w:val="24"/>
        </w:rPr>
        <w:t>.</w:t>
      </w:r>
    </w:p>
    <w:p w14:paraId="234F9957" w14:textId="77777777" w:rsidR="00A02958" w:rsidRDefault="0026153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Ευχαριστούμε.</w:t>
      </w:r>
    </w:p>
    <w:p w14:paraId="234F9958" w14:textId="77777777" w:rsidR="00A02958" w:rsidRDefault="00261538">
      <w:pPr>
        <w:spacing w:line="600" w:lineRule="auto"/>
        <w:ind w:firstLine="720"/>
        <w:jc w:val="both"/>
        <w:rPr>
          <w:rFonts w:eastAsia="Times New Roman"/>
          <w:szCs w:val="24"/>
        </w:rPr>
      </w:pPr>
      <w:r>
        <w:rPr>
          <w:rFonts w:eastAsia="Times New Roman"/>
          <w:szCs w:val="24"/>
        </w:rPr>
        <w:t>Θα δώσω τον λόγο στον κ. Παπαδημητρίου</w:t>
      </w:r>
      <w:r>
        <w:rPr>
          <w:rFonts w:eastAsia="Times New Roman"/>
          <w:szCs w:val="24"/>
        </w:rPr>
        <w:t>,</w:t>
      </w:r>
      <w:r>
        <w:rPr>
          <w:rFonts w:eastAsia="Times New Roman"/>
          <w:szCs w:val="24"/>
        </w:rPr>
        <w:t xml:space="preserve"> για να παρουσιάσει κάποιες νομοτεχνικές βελτιώσεις, τις οποίες θα καταθέσει και θα τις πάρετε οι συνάδελφοι. Μετά στον κ. </w:t>
      </w:r>
      <w:proofErr w:type="spellStart"/>
      <w:r>
        <w:rPr>
          <w:rFonts w:eastAsia="Times New Roman"/>
          <w:szCs w:val="24"/>
        </w:rPr>
        <w:t>Τόσκα</w:t>
      </w:r>
      <w:proofErr w:type="spellEnd"/>
      <w:r>
        <w:rPr>
          <w:rFonts w:eastAsia="Times New Roman"/>
          <w:szCs w:val="24"/>
        </w:rPr>
        <w:t>,</w:t>
      </w:r>
      <w:r>
        <w:rPr>
          <w:rFonts w:eastAsia="Times New Roman"/>
          <w:szCs w:val="24"/>
        </w:rPr>
        <w:t xml:space="preserve"> ο οποίος έχει μιλήσει για νομοτεχνική </w:t>
      </w:r>
      <w:r>
        <w:rPr>
          <w:rFonts w:eastAsia="Times New Roman"/>
          <w:szCs w:val="24"/>
        </w:rPr>
        <w:t>βελτίωση από χθες, αλλά δεν την έχει καταθέσει, για να την καταθέσει και γραπτώς.</w:t>
      </w:r>
    </w:p>
    <w:p w14:paraId="234F9959" w14:textId="77777777" w:rsidR="00A02958" w:rsidRDefault="00261538">
      <w:pPr>
        <w:spacing w:line="600" w:lineRule="auto"/>
        <w:ind w:firstLine="720"/>
        <w:jc w:val="both"/>
        <w:rPr>
          <w:rFonts w:eastAsia="Times New Roman"/>
          <w:szCs w:val="24"/>
        </w:rPr>
      </w:pPr>
      <w:r>
        <w:rPr>
          <w:rFonts w:eastAsia="Times New Roman"/>
          <w:szCs w:val="24"/>
        </w:rPr>
        <w:t>Κύριε Παπαδημητρίου</w:t>
      </w:r>
      <w:r>
        <w:rPr>
          <w:rFonts w:eastAsia="Times New Roman"/>
          <w:szCs w:val="24"/>
        </w:rPr>
        <w:t>,</w:t>
      </w:r>
      <w:r>
        <w:rPr>
          <w:rFonts w:eastAsia="Times New Roman"/>
          <w:szCs w:val="24"/>
        </w:rPr>
        <w:t xml:space="preserve"> ορίστε. Δεν σας βάζω χρόνο, φαντάζομαι θα είστε σύντομος.</w:t>
      </w:r>
    </w:p>
    <w:p w14:paraId="234F995A" w14:textId="77777777" w:rsidR="00A02958" w:rsidRDefault="00261538">
      <w:pPr>
        <w:spacing w:line="600" w:lineRule="auto"/>
        <w:ind w:firstLine="720"/>
        <w:jc w:val="both"/>
        <w:rPr>
          <w:rFonts w:eastAsia="Times New Roman"/>
          <w:szCs w:val="24"/>
        </w:rPr>
      </w:pPr>
      <w:r>
        <w:rPr>
          <w:rFonts w:eastAsia="Times New Roman"/>
          <w:b/>
          <w:szCs w:val="24"/>
        </w:rPr>
        <w:t>ΔΗΜΟΣ ΠΑΠΑΔΗΜΗΤΡΙΟΥ (Υπουργός Οικονομίας και Ανάπτυξης):</w:t>
      </w:r>
      <w:r>
        <w:rPr>
          <w:rFonts w:eastAsia="Times New Roman"/>
          <w:szCs w:val="24"/>
        </w:rPr>
        <w:t xml:space="preserve"> Ευχαριστώ πολύ, κύριε Πρόεδρε.</w:t>
      </w:r>
    </w:p>
    <w:p w14:paraId="234F995B" w14:textId="77777777" w:rsidR="00A02958" w:rsidRDefault="00261538">
      <w:pPr>
        <w:spacing w:line="600" w:lineRule="auto"/>
        <w:ind w:firstLine="720"/>
        <w:jc w:val="both"/>
        <w:rPr>
          <w:rFonts w:eastAsia="Times New Roman"/>
          <w:szCs w:val="24"/>
        </w:rPr>
      </w:pPr>
      <w:r>
        <w:rPr>
          <w:rFonts w:eastAsia="Times New Roman"/>
          <w:szCs w:val="24"/>
        </w:rPr>
        <w:lastRenderedPageBreak/>
        <w:t>Η νομοτ</w:t>
      </w:r>
      <w:r>
        <w:rPr>
          <w:rFonts w:eastAsia="Times New Roman"/>
          <w:szCs w:val="24"/>
        </w:rPr>
        <w:t>εχνική βελτίωση έχει να κάνει με το άρθρο 57 του σχεδίου νόμου, το οποίο διαγράφεται και γι’ αυτό τα υπόλοιπα άρθρα αναριθμούνται. Το επόμενο άρθρο, που τώρα είναι το άρθρο 57</w:t>
      </w:r>
      <w:r>
        <w:rPr>
          <w:rFonts w:eastAsia="Times New Roman"/>
          <w:szCs w:val="24"/>
        </w:rPr>
        <w:t>,</w:t>
      </w:r>
      <w:r>
        <w:rPr>
          <w:rFonts w:eastAsia="Times New Roman"/>
          <w:szCs w:val="24"/>
        </w:rPr>
        <w:t xml:space="preserve"> έχει να κάνει με την τροποποίηση της σύνθεσης της Διυπουργικής Επιτροπής Στρατη</w:t>
      </w:r>
      <w:r>
        <w:rPr>
          <w:rFonts w:eastAsia="Times New Roman"/>
          <w:szCs w:val="24"/>
        </w:rPr>
        <w:t>γικών Επενδύσεων. Το επόμενο</w:t>
      </w:r>
      <w:r>
        <w:rPr>
          <w:rFonts w:eastAsia="Times New Roman"/>
          <w:szCs w:val="24"/>
        </w:rPr>
        <w:t>,</w:t>
      </w:r>
      <w:r>
        <w:rPr>
          <w:rFonts w:eastAsia="Times New Roman"/>
          <w:szCs w:val="24"/>
        </w:rPr>
        <w:t xml:space="preserve"> άρθρο 58, ρυθμίζει τη διεξαγωγή των εκλογών για την ανάδειξη των </w:t>
      </w:r>
      <w:r>
        <w:rPr>
          <w:rFonts w:eastAsia="Times New Roman"/>
          <w:szCs w:val="24"/>
        </w:rPr>
        <w:t>δ</w:t>
      </w:r>
      <w:r>
        <w:rPr>
          <w:rFonts w:eastAsia="Times New Roman"/>
          <w:szCs w:val="24"/>
        </w:rPr>
        <w:t xml:space="preserve">ιοικητικών </w:t>
      </w:r>
      <w:r>
        <w:rPr>
          <w:rFonts w:eastAsia="Times New Roman"/>
          <w:szCs w:val="24"/>
        </w:rPr>
        <w:t>σ</w:t>
      </w:r>
      <w:r>
        <w:rPr>
          <w:rFonts w:eastAsia="Times New Roman"/>
          <w:szCs w:val="24"/>
        </w:rPr>
        <w:t xml:space="preserve">υμβουλίων στα επιμελητήρια. Το ολοκληρωμένο νομοσχέδιο έχει κατατεθεί στη Γενική Γραμματεία της Κυβέρνησης και θα </w:t>
      </w:r>
      <w:r>
        <w:rPr>
          <w:rFonts w:eastAsia="Times New Roman"/>
          <w:szCs w:val="24"/>
        </w:rPr>
        <w:t>ακολουθήσει</w:t>
      </w:r>
      <w:r>
        <w:rPr>
          <w:rFonts w:eastAsia="Times New Roman"/>
          <w:szCs w:val="24"/>
        </w:rPr>
        <w:t xml:space="preserve"> την κοινοβουλευτική δι</w:t>
      </w:r>
      <w:r>
        <w:rPr>
          <w:rFonts w:eastAsia="Times New Roman"/>
          <w:szCs w:val="24"/>
        </w:rPr>
        <w:t>αδικασία.</w:t>
      </w:r>
    </w:p>
    <w:p w14:paraId="234F995C" w14:textId="77777777" w:rsidR="00A02958" w:rsidRDefault="00261538">
      <w:pPr>
        <w:spacing w:line="600" w:lineRule="auto"/>
        <w:ind w:firstLine="720"/>
        <w:jc w:val="both"/>
        <w:rPr>
          <w:rFonts w:eastAsia="Times New Roman"/>
          <w:szCs w:val="24"/>
        </w:rPr>
      </w:pPr>
      <w:r>
        <w:rPr>
          <w:rFonts w:eastAsia="Times New Roman"/>
          <w:szCs w:val="24"/>
        </w:rPr>
        <w:t>Τέλος, με το νέο τώρα άρθρο 59 επιδιώκεται η άμεση στελέχωση της Πανελλήνιας Έκθεσης Λαμίας, στην οποία αυτή τη στιγμή δεν υπηρετεί κανείς υπάλληλος και προσπαθούμε να αποσπάσουμε δύο υπαλλήλους.</w:t>
      </w:r>
    </w:p>
    <w:p w14:paraId="234F995D" w14:textId="77777777" w:rsidR="00A02958" w:rsidRDefault="00261538">
      <w:pPr>
        <w:spacing w:line="600" w:lineRule="auto"/>
        <w:ind w:firstLine="720"/>
        <w:jc w:val="both"/>
        <w:rPr>
          <w:rFonts w:eastAsia="Times New Roman"/>
          <w:szCs w:val="24"/>
        </w:rPr>
      </w:pPr>
      <w:r>
        <w:rPr>
          <w:rFonts w:eastAsia="Times New Roman"/>
          <w:szCs w:val="24"/>
        </w:rPr>
        <w:t>Ευχαριστώ πολύ.</w:t>
      </w:r>
    </w:p>
    <w:p w14:paraId="234F995E" w14:textId="77777777" w:rsidR="00A02958" w:rsidRDefault="00261538">
      <w:pPr>
        <w:spacing w:line="600" w:lineRule="auto"/>
        <w:ind w:firstLine="720"/>
        <w:jc w:val="both"/>
        <w:rPr>
          <w:rFonts w:eastAsia="Times New Roman"/>
          <w:szCs w:val="24"/>
        </w:rPr>
      </w:pPr>
      <w:r>
        <w:rPr>
          <w:rFonts w:eastAsia="Times New Roman"/>
          <w:szCs w:val="24"/>
        </w:rPr>
        <w:t xml:space="preserve">(Στο σημείο αυτό ο Υπουργός </w:t>
      </w:r>
      <w:r>
        <w:rPr>
          <w:rFonts w:eastAsia="Times New Roman"/>
          <w:szCs w:val="24"/>
        </w:rPr>
        <w:t xml:space="preserve">κ. Δήμος Παπαδημητρίου καταθέτει για τα Πρακτικά τις προαναφερθείσες νομοτεχνικές </w:t>
      </w:r>
      <w:r w:rsidRPr="00BD5C07">
        <w:rPr>
          <w:rFonts w:eastAsia="Times New Roman"/>
          <w:szCs w:val="24"/>
        </w:rPr>
        <w:t xml:space="preserve">βελτιώσεις, οι οποίες έχουν ως εξής: </w:t>
      </w:r>
    </w:p>
    <w:p w14:paraId="234F995F" w14:textId="77777777" w:rsidR="00A02958" w:rsidRDefault="00261538">
      <w:pPr>
        <w:spacing w:line="600" w:lineRule="auto"/>
        <w:ind w:firstLine="720"/>
        <w:jc w:val="center"/>
        <w:rPr>
          <w:rFonts w:eastAsia="Times New Roman"/>
          <w:szCs w:val="24"/>
        </w:rPr>
      </w:pPr>
      <w:r>
        <w:rPr>
          <w:rFonts w:eastAsia="Times New Roman"/>
          <w:szCs w:val="24"/>
        </w:rPr>
        <w:t>(ΑΛΛΑΓΗ ΣΕΛΙΔΑΣ)</w:t>
      </w:r>
    </w:p>
    <w:p w14:paraId="234F9960" w14:textId="77777777" w:rsidR="00A02958" w:rsidRDefault="00261538">
      <w:pPr>
        <w:spacing w:line="600" w:lineRule="auto"/>
        <w:ind w:firstLine="720"/>
        <w:jc w:val="center"/>
        <w:rPr>
          <w:rFonts w:eastAsia="Times New Roman"/>
          <w:szCs w:val="24"/>
        </w:rPr>
      </w:pPr>
      <w:r>
        <w:rPr>
          <w:rFonts w:eastAsia="Times New Roman"/>
          <w:szCs w:val="24"/>
        </w:rPr>
        <w:t>(ΝΑ ΜΠΕΙ Η ΣΕΛΙΔΑ 43)</w:t>
      </w:r>
    </w:p>
    <w:p w14:paraId="234F9961" w14:textId="77777777" w:rsidR="00A02958" w:rsidRDefault="00261538">
      <w:pPr>
        <w:spacing w:line="600" w:lineRule="auto"/>
        <w:ind w:firstLine="720"/>
        <w:jc w:val="center"/>
        <w:rPr>
          <w:rFonts w:eastAsia="Times New Roman"/>
          <w:szCs w:val="24"/>
        </w:rPr>
      </w:pPr>
      <w:r>
        <w:rPr>
          <w:rFonts w:eastAsia="Times New Roman"/>
          <w:szCs w:val="24"/>
        </w:rPr>
        <w:lastRenderedPageBreak/>
        <w:t>(ΑΛΛΑΓΗ ΣΕΛΙΔΑΣ)</w:t>
      </w:r>
    </w:p>
    <w:p w14:paraId="234F9962" w14:textId="77777777" w:rsidR="00A02958" w:rsidRDefault="0026153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Τόσκα</w:t>
      </w:r>
      <w:proofErr w:type="spellEnd"/>
      <w:r>
        <w:rPr>
          <w:rFonts w:eastAsia="Times New Roman"/>
          <w:szCs w:val="24"/>
        </w:rPr>
        <w:t>, έχετε κι εσείς τον λόγο για να μιλήσετε για τη νομοτεχνική σας βελτίωση.</w:t>
      </w:r>
    </w:p>
    <w:p w14:paraId="234F9963" w14:textId="77777777" w:rsidR="00A02958" w:rsidRDefault="00261538">
      <w:pPr>
        <w:spacing w:line="600" w:lineRule="auto"/>
        <w:ind w:firstLine="720"/>
        <w:jc w:val="both"/>
        <w:rPr>
          <w:rFonts w:eastAsia="Times New Roman"/>
          <w:szCs w:val="24"/>
        </w:rPr>
      </w:pPr>
      <w:r>
        <w:rPr>
          <w:rFonts w:eastAsia="Times New Roman"/>
          <w:b/>
          <w:szCs w:val="24"/>
        </w:rPr>
        <w:t>ΝΙΚΟΛΑΟΣ ΤΟΣΚΑΣ (Αναπληρωτής Υπουργός Εσωτερικών):</w:t>
      </w:r>
      <w:r>
        <w:rPr>
          <w:rFonts w:eastAsia="Times New Roman"/>
          <w:szCs w:val="24"/>
        </w:rPr>
        <w:t xml:space="preserve"> Ευχαριστώ, κύριε Πρόεδρε.</w:t>
      </w:r>
    </w:p>
    <w:p w14:paraId="234F9964" w14:textId="77777777" w:rsidR="00A02958" w:rsidRDefault="00261538">
      <w:pPr>
        <w:spacing w:line="600" w:lineRule="auto"/>
        <w:ind w:firstLine="720"/>
        <w:jc w:val="both"/>
        <w:rPr>
          <w:rFonts w:eastAsia="Times New Roman"/>
          <w:szCs w:val="24"/>
        </w:rPr>
      </w:pPr>
      <w:r>
        <w:rPr>
          <w:rFonts w:eastAsia="Times New Roman"/>
          <w:szCs w:val="24"/>
        </w:rPr>
        <w:t>Είχα ήδη αναφερθεί χθες κατά την υποστήριξη της τροπολογίας, όμως δεν είχα καταθέσει γραπτώς</w:t>
      </w:r>
      <w:r>
        <w:rPr>
          <w:rFonts w:eastAsia="Times New Roman"/>
          <w:szCs w:val="24"/>
        </w:rPr>
        <w:t xml:space="preserve"> τη νομοτεχνική βελτίωση στην υπ’ αριθμ</w:t>
      </w:r>
      <w:r>
        <w:rPr>
          <w:rFonts w:eastAsia="Times New Roman"/>
          <w:szCs w:val="24"/>
        </w:rPr>
        <w:t>όν</w:t>
      </w:r>
      <w:r>
        <w:rPr>
          <w:rFonts w:eastAsia="Times New Roman"/>
          <w:szCs w:val="24"/>
        </w:rPr>
        <w:t xml:space="preserve"> 1153/184 τροπολογία. Την καταθέτω τώρα. Αυτή η βελτίωση αφορά την προθεσμία εφαρμογής της τροποποίησης αυτής, η οποία πηγαίνει έως και την 9</w:t>
      </w:r>
      <w:r w:rsidRPr="00BB637E">
        <w:rPr>
          <w:rFonts w:eastAsia="Times New Roman"/>
          <w:szCs w:val="24"/>
          <w:vertAlign w:val="superscript"/>
        </w:rPr>
        <w:t>η</w:t>
      </w:r>
      <w:r>
        <w:rPr>
          <w:rFonts w:eastAsia="Times New Roman"/>
          <w:szCs w:val="24"/>
        </w:rPr>
        <w:t xml:space="preserve"> </w:t>
      </w:r>
      <w:r>
        <w:rPr>
          <w:rFonts w:eastAsia="Times New Roman"/>
          <w:szCs w:val="24"/>
        </w:rPr>
        <w:t>Σεπτεμβρίου του τρέχοντος έτους.</w:t>
      </w:r>
    </w:p>
    <w:p w14:paraId="234F9965" w14:textId="77777777" w:rsidR="00A02958" w:rsidRDefault="00261538">
      <w:pPr>
        <w:spacing w:line="600" w:lineRule="auto"/>
        <w:ind w:firstLine="720"/>
        <w:jc w:val="both"/>
        <w:rPr>
          <w:rFonts w:eastAsia="Times New Roman"/>
          <w:szCs w:val="24"/>
        </w:rPr>
      </w:pPr>
      <w:r>
        <w:rPr>
          <w:rFonts w:eastAsia="Times New Roman"/>
          <w:szCs w:val="24"/>
        </w:rPr>
        <w:t>Σας ευχαριστώ.</w:t>
      </w:r>
    </w:p>
    <w:p w14:paraId="234F9966" w14:textId="77777777" w:rsidR="00A02958" w:rsidRDefault="00261538">
      <w:pPr>
        <w:spacing w:line="600" w:lineRule="auto"/>
        <w:ind w:firstLine="720"/>
        <w:jc w:val="both"/>
        <w:rPr>
          <w:rFonts w:eastAsia="Times New Roman"/>
          <w:szCs w:val="24"/>
        </w:rPr>
      </w:pPr>
      <w:r>
        <w:rPr>
          <w:rFonts w:eastAsia="Times New Roman"/>
          <w:szCs w:val="24"/>
        </w:rPr>
        <w:t>(Στο σημείο αυτό ο Αναπλ</w:t>
      </w:r>
      <w:r>
        <w:rPr>
          <w:rFonts w:eastAsia="Times New Roman"/>
          <w:szCs w:val="24"/>
        </w:rPr>
        <w:t xml:space="preserve">ηρωτής Υπουργός κ. Νικόλαος </w:t>
      </w:r>
      <w:proofErr w:type="spellStart"/>
      <w:r>
        <w:rPr>
          <w:rFonts w:eastAsia="Times New Roman"/>
          <w:szCs w:val="24"/>
        </w:rPr>
        <w:t>Τόσκας</w:t>
      </w:r>
      <w:proofErr w:type="spellEnd"/>
      <w:r>
        <w:rPr>
          <w:rFonts w:eastAsia="Times New Roman"/>
          <w:szCs w:val="24"/>
        </w:rPr>
        <w:t xml:space="preserve"> καταθέτει για τα Πρακτικά την προαναφερθείσα νομοτεχνική βελτίωση, η οποία έχει ως εξής:</w:t>
      </w:r>
    </w:p>
    <w:p w14:paraId="234F9967" w14:textId="77777777" w:rsidR="00A02958" w:rsidRDefault="00261538">
      <w:pPr>
        <w:jc w:val="center"/>
        <w:rPr>
          <w:rFonts w:eastAsia="Times New Roman"/>
          <w:color w:val="FF0000"/>
          <w:szCs w:val="24"/>
        </w:rPr>
      </w:pPr>
      <w:r w:rsidRPr="00BB637E">
        <w:rPr>
          <w:rFonts w:eastAsia="Times New Roman"/>
          <w:color w:val="FF0000"/>
          <w:szCs w:val="24"/>
        </w:rPr>
        <w:t>(ΑΛΛΑΓΗ ΣΕΛΙΔΑΣ)</w:t>
      </w:r>
    </w:p>
    <w:p w14:paraId="234F9968" w14:textId="77777777" w:rsidR="00A02958" w:rsidRDefault="00261538">
      <w:pPr>
        <w:jc w:val="center"/>
        <w:rPr>
          <w:rFonts w:eastAsia="Times New Roman"/>
          <w:color w:val="FF0000"/>
          <w:szCs w:val="24"/>
        </w:rPr>
      </w:pPr>
      <w:r w:rsidRPr="00BB637E">
        <w:rPr>
          <w:rFonts w:eastAsia="Times New Roman"/>
          <w:color w:val="FF0000"/>
          <w:szCs w:val="24"/>
        </w:rPr>
        <w:t>(Να μπει η σελίδα 45)</w:t>
      </w:r>
    </w:p>
    <w:p w14:paraId="234F9969" w14:textId="77777777" w:rsidR="00A02958" w:rsidRDefault="00261538">
      <w:pPr>
        <w:jc w:val="center"/>
        <w:rPr>
          <w:rFonts w:eastAsia="Times New Roman"/>
          <w:color w:val="FF0000"/>
          <w:szCs w:val="24"/>
        </w:rPr>
      </w:pPr>
      <w:r w:rsidRPr="00BB637E">
        <w:rPr>
          <w:rFonts w:eastAsia="Times New Roman"/>
          <w:color w:val="FF0000"/>
          <w:szCs w:val="24"/>
        </w:rPr>
        <w:t>(ΑΛΛΑΓΗ ΣΕΛΙΔΑΣ)</w:t>
      </w:r>
    </w:p>
    <w:p w14:paraId="234F996A" w14:textId="77777777" w:rsidR="00A02958" w:rsidRDefault="00A02958">
      <w:pPr>
        <w:rPr>
          <w:rFonts w:eastAsia="Times New Roman"/>
          <w:b/>
          <w:szCs w:val="24"/>
        </w:rPr>
      </w:pPr>
    </w:p>
    <w:p w14:paraId="234F996B" w14:textId="77777777" w:rsidR="00A02958" w:rsidRDefault="00261538">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Κυρία </w:t>
      </w:r>
      <w:proofErr w:type="spellStart"/>
      <w:r>
        <w:rPr>
          <w:rFonts w:eastAsia="Times New Roman"/>
          <w:szCs w:val="24"/>
        </w:rPr>
        <w:t>Παπανάτσιου</w:t>
      </w:r>
      <w:proofErr w:type="spellEnd"/>
      <w:r>
        <w:rPr>
          <w:rFonts w:eastAsia="Times New Roman"/>
          <w:szCs w:val="24"/>
        </w:rPr>
        <w:t>, θέλετε κι εσείς τον λόγ</w:t>
      </w:r>
      <w:r>
        <w:rPr>
          <w:rFonts w:eastAsia="Times New Roman"/>
          <w:szCs w:val="24"/>
        </w:rPr>
        <w:t>ο για να μιλήσετε για νομοτεχνικές βελτιώσεις;</w:t>
      </w:r>
    </w:p>
    <w:p w14:paraId="234F996C" w14:textId="77777777" w:rsidR="00A02958" w:rsidRDefault="00261538">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Μάλιστα, κύριε Πρόεδρε.</w:t>
      </w:r>
    </w:p>
    <w:p w14:paraId="234F996D" w14:textId="77777777" w:rsidR="00A02958" w:rsidRDefault="0026153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έχετε τον λόγο.</w:t>
      </w:r>
    </w:p>
    <w:p w14:paraId="234F996E" w14:textId="77777777" w:rsidR="00A02958" w:rsidRDefault="00261538">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πρέπει να πω ότι κ</w:t>
      </w:r>
      <w:r>
        <w:rPr>
          <w:rFonts w:eastAsia="Times New Roman"/>
          <w:szCs w:val="24"/>
        </w:rPr>
        <w:t xml:space="preserve">άνω αποδεκτές τις δύο νομοτεχνικές βελτιώσεις, αυτές του κ. Παπαδημητρίου και του κ. </w:t>
      </w:r>
      <w:proofErr w:type="spellStart"/>
      <w:r>
        <w:rPr>
          <w:rFonts w:eastAsia="Times New Roman"/>
          <w:szCs w:val="24"/>
        </w:rPr>
        <w:t>Τόσκα</w:t>
      </w:r>
      <w:proofErr w:type="spellEnd"/>
      <w:r>
        <w:rPr>
          <w:rFonts w:eastAsia="Times New Roman"/>
          <w:szCs w:val="24"/>
        </w:rPr>
        <w:t xml:space="preserve">. </w:t>
      </w:r>
    </w:p>
    <w:p w14:paraId="234F996F" w14:textId="77777777" w:rsidR="00A02958" w:rsidRDefault="00261538">
      <w:pPr>
        <w:spacing w:line="600" w:lineRule="auto"/>
        <w:ind w:firstLine="720"/>
        <w:jc w:val="both"/>
        <w:rPr>
          <w:rFonts w:eastAsia="Times New Roman"/>
          <w:szCs w:val="24"/>
        </w:rPr>
      </w:pPr>
      <w:r>
        <w:rPr>
          <w:rFonts w:eastAsia="Times New Roman"/>
          <w:szCs w:val="24"/>
        </w:rPr>
        <w:t>Θα ήθελα να παρουσιάσω τις δύο τροπολογίες που δεν είχαν παρουσιαστεί χθες. Είναι η με γενικό αριθμό 1171 και ειδικό 201, με την οποία με κοινή απόφαση του Προέδρο</w:t>
      </w:r>
      <w:r>
        <w:rPr>
          <w:rFonts w:eastAsia="Times New Roman"/>
          <w:szCs w:val="24"/>
        </w:rPr>
        <w:t>υ της Βουλής και του Υπουργού Οικονομικών ανοίγεται στην Τράπεζα της Ελλάδος διακριτός λογαριασμός με την επωνυμία «Βουλή των Ελλήνων» υπό την κατηγορία «ΚΑ 200 - Ελληνικό Δημόσιο – Συγκέντρωση Εισπράξεων Πληρωμών». Αρμόδιος για τη διαχείριση του ανωτέρω δ</w:t>
      </w:r>
      <w:r>
        <w:rPr>
          <w:rFonts w:eastAsia="Times New Roman"/>
          <w:szCs w:val="24"/>
        </w:rPr>
        <w:t xml:space="preserve">ιακριτού λογαριασμού με την επωνυμία </w:t>
      </w:r>
      <w:r>
        <w:rPr>
          <w:rFonts w:eastAsia="Times New Roman"/>
          <w:szCs w:val="24"/>
        </w:rPr>
        <w:lastRenderedPageBreak/>
        <w:t>«Βουλή των Ελλήνων» είναι αποκλειστικά ο Πρόεδρος της Βουλής διά των κατά περίπτωση υπηρεσιακών οργάνων, σύμφωνα με τις αρμοδιότητες που ορίζει ο Κανονισμός της Βουλής.</w:t>
      </w:r>
    </w:p>
    <w:p w14:paraId="234F9970" w14:textId="77777777" w:rsidR="00A02958" w:rsidRDefault="00261538">
      <w:pPr>
        <w:spacing w:line="600" w:lineRule="auto"/>
        <w:ind w:firstLine="720"/>
        <w:jc w:val="both"/>
        <w:rPr>
          <w:rFonts w:eastAsia="Times New Roman"/>
          <w:szCs w:val="24"/>
        </w:rPr>
      </w:pPr>
      <w:r>
        <w:rPr>
          <w:rFonts w:eastAsia="Times New Roman"/>
          <w:szCs w:val="24"/>
        </w:rPr>
        <w:t>Για την προτεινόμενη διάταξη με γενικό αριθμό 1172</w:t>
      </w:r>
      <w:r>
        <w:rPr>
          <w:rFonts w:eastAsia="Times New Roman"/>
          <w:szCs w:val="24"/>
        </w:rPr>
        <w:t xml:space="preserve"> και ειδικό 202 που αφορά το Μητρώο Αξιών Μεταβιβάσεων Ακινήτων, δημιουργείται στη Γενική Γραμματεία Δημόσιας Περιουσίας του Υπουργείου Οικονομικών ένα Μητρώο Αξιών Μεταβιβάσεων Ακινήτων στο οποίο θα συλλέγονται στοιχεία σχετικά με τις μεταβιβάσεις ακινήτω</w:t>
      </w:r>
      <w:r>
        <w:rPr>
          <w:rFonts w:eastAsia="Times New Roman"/>
          <w:szCs w:val="24"/>
        </w:rPr>
        <w:t>ν που πραγματοποιούνται από την 1</w:t>
      </w:r>
      <w:r>
        <w:rPr>
          <w:rFonts w:eastAsia="Times New Roman"/>
          <w:szCs w:val="24"/>
          <w:vertAlign w:val="superscript"/>
        </w:rPr>
        <w:t>η</w:t>
      </w:r>
      <w:r>
        <w:rPr>
          <w:rFonts w:eastAsia="Times New Roman"/>
          <w:szCs w:val="24"/>
        </w:rPr>
        <w:t xml:space="preserve"> Μαρτίου 2017 και εφεξής. Τα στοιχεία αυτά δύναται να συλλέγονται από την Ανεξάρτητη Αρχή Δημοσίων Εσόδων, τα αρμόδια κτηματολογικά γραφεία, καθώς και τους συμβολαιογράφους. Σκοπός του </w:t>
      </w:r>
      <w:r>
        <w:rPr>
          <w:rFonts w:eastAsia="Times New Roman"/>
          <w:szCs w:val="24"/>
        </w:rPr>
        <w:t>μ</w:t>
      </w:r>
      <w:r>
        <w:rPr>
          <w:rFonts w:eastAsia="Times New Roman"/>
          <w:szCs w:val="24"/>
        </w:rPr>
        <w:t>ητρώου είναι η εξαγωγή στατιστικών σ</w:t>
      </w:r>
      <w:r>
        <w:rPr>
          <w:rFonts w:eastAsia="Times New Roman"/>
          <w:szCs w:val="24"/>
        </w:rPr>
        <w:t>υμπερασμάτων σχετικά με την αγορά ακινήτων και η παρακολούθηση της διαμόρφωσης της αγοράς αυτής. Μέρος των στοιχείων αυτών θα μπορεί να δημοσιοποιείται, με διασφάλιση, όμως, της ανωνυμίας των εμπλεκόμενων μερών, ώστε να παρέχεται σε κάθε ενδιαφερόμενο η δυ</w:t>
      </w:r>
      <w:r>
        <w:rPr>
          <w:rFonts w:eastAsia="Times New Roman"/>
          <w:szCs w:val="24"/>
        </w:rPr>
        <w:t>νατότητα να αποκτά μια γενική εικόνα γύρω από την αγορά ακινήτων για πληροφοριακούς λόγους.</w:t>
      </w:r>
    </w:p>
    <w:p w14:paraId="234F9971" w14:textId="77777777" w:rsidR="00A02958" w:rsidRDefault="00261538">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Ευχαριστούμε την κυρία Υπουργό.</w:t>
      </w:r>
    </w:p>
    <w:p w14:paraId="234F9972" w14:textId="77777777" w:rsidR="00A02958" w:rsidRDefault="00261538">
      <w:pPr>
        <w:spacing w:line="600" w:lineRule="auto"/>
        <w:ind w:firstLine="720"/>
        <w:jc w:val="both"/>
        <w:rPr>
          <w:rFonts w:eastAsia="Times New Roman"/>
          <w:szCs w:val="24"/>
        </w:rPr>
      </w:pPr>
      <w:r>
        <w:rPr>
          <w:rFonts w:eastAsia="Times New Roman"/>
          <w:szCs w:val="24"/>
        </w:rPr>
        <w:t>Τον λόγο έχει ο Κοινοβουλευτικός Εκπρόσωπος του ΣΥΡΙΖΑ κ. Χρήστος Μαντάς.</w:t>
      </w:r>
    </w:p>
    <w:p w14:paraId="234F9973" w14:textId="77777777" w:rsidR="00A02958" w:rsidRDefault="00261538">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Ευχαριστώ, κύριε Πρόεδρε.</w:t>
      </w:r>
    </w:p>
    <w:p w14:paraId="234F9974" w14:textId="77777777" w:rsidR="00A02958" w:rsidRDefault="00261538">
      <w:pPr>
        <w:spacing w:line="600" w:lineRule="auto"/>
        <w:ind w:firstLine="720"/>
        <w:jc w:val="both"/>
        <w:rPr>
          <w:rFonts w:eastAsia="Times New Roman"/>
          <w:szCs w:val="24"/>
        </w:rPr>
      </w:pPr>
      <w:r>
        <w:rPr>
          <w:rFonts w:eastAsia="Times New Roman"/>
          <w:szCs w:val="24"/>
        </w:rPr>
        <w:t>Δεν είναι και το ευτυχέστερο να κουβεντιάζουμε στην Αίθουσα του Κοινοβουλίου ενόσω έχουν αποχωρήσει τρία κόμματα. Θέλω να το σημειώσω αυτό.</w:t>
      </w:r>
    </w:p>
    <w:p w14:paraId="234F9975" w14:textId="77777777" w:rsidR="00A02958" w:rsidRDefault="00261538">
      <w:pPr>
        <w:spacing w:line="600" w:lineRule="auto"/>
        <w:ind w:firstLine="720"/>
        <w:jc w:val="both"/>
        <w:rPr>
          <w:rFonts w:eastAsia="Times New Roman"/>
          <w:szCs w:val="24"/>
        </w:rPr>
      </w:pPr>
      <w:r>
        <w:rPr>
          <w:rFonts w:eastAsia="Times New Roman"/>
          <w:szCs w:val="24"/>
        </w:rPr>
        <w:t>Πρέπει να δούμε λίγο επί της ουσίας τα πράγματα, γιατί νομίζω, κυρίες και κύριοι συνάδελφο</w:t>
      </w:r>
      <w:r>
        <w:rPr>
          <w:rFonts w:eastAsia="Times New Roman"/>
          <w:szCs w:val="24"/>
        </w:rPr>
        <w:t>ι, ότι γι’ αυτό το νομοσχέδιο που είναι ένα θετικό νομοσχέδιο –και θα πω συγκεκριμένα πώς τεκμηριώνεται αυτή μου η τοποθέτηση- δόθηκε πολύς χρόνος να το κουβεντιάσουμε και νομίζω ότι ακριβώς η διαδικασία που αποφασίσαμε χθες το απόγευμα για να μιλήσουμε σή</w:t>
      </w:r>
      <w:r>
        <w:rPr>
          <w:rFonts w:eastAsia="Times New Roman"/>
          <w:szCs w:val="24"/>
        </w:rPr>
        <w:t>μερα για τις τροπολογίες, εξυπηρετούσε ακριβώς το να συνεχιστεί ο διάλογος και να εξαντλήσουμε όλα τα περιθώρια, προκειμένου να καταλήξουμε, ο καθένας με τις πολιτικές του απόψεις και τις προσεγγίσεις του, στα ζητήματα του νομοσχεδίου.</w:t>
      </w:r>
    </w:p>
    <w:p w14:paraId="234F9976" w14:textId="77777777" w:rsidR="00A02958" w:rsidRDefault="00261538">
      <w:pPr>
        <w:spacing w:line="600" w:lineRule="auto"/>
        <w:ind w:firstLine="720"/>
        <w:jc w:val="both"/>
        <w:rPr>
          <w:rFonts w:eastAsia="Times New Roman"/>
          <w:szCs w:val="24"/>
        </w:rPr>
      </w:pPr>
      <w:r>
        <w:rPr>
          <w:rFonts w:eastAsia="Times New Roman"/>
          <w:szCs w:val="24"/>
        </w:rPr>
        <w:lastRenderedPageBreak/>
        <w:t>Συνεπώς ιδιαίτερα γι</w:t>
      </w:r>
      <w:r>
        <w:rPr>
          <w:rFonts w:eastAsia="Times New Roman"/>
          <w:szCs w:val="24"/>
        </w:rPr>
        <w:t>α το κόμμα της Αξιωματικής Αντιπολίτευσης που πραγματικά έχει γίνει αγνώριστο, θα έλεγα, και στη συμπεριφορά του και στον τρόπο του και στον θεσμικό του ρόλο, είναι εντελώς προσχηματικό το ότι τάχα δήθεν ήρθαν δέκα τροπολογίες από χθες το βράδυ μέχρι σήμερ</w:t>
      </w:r>
      <w:r>
        <w:rPr>
          <w:rFonts w:eastAsia="Times New Roman"/>
          <w:szCs w:val="24"/>
        </w:rPr>
        <w:t xml:space="preserve">α το πρωί και γι’ αυτόν τον λόγο αποχωρεί. </w:t>
      </w:r>
    </w:p>
    <w:p w14:paraId="234F9977" w14:textId="77777777" w:rsidR="00A02958" w:rsidRDefault="00261538">
      <w:pPr>
        <w:spacing w:line="600" w:lineRule="auto"/>
        <w:ind w:firstLine="720"/>
        <w:jc w:val="both"/>
        <w:rPr>
          <w:rFonts w:eastAsia="Times New Roman"/>
          <w:szCs w:val="24"/>
        </w:rPr>
      </w:pPr>
      <w:r>
        <w:rPr>
          <w:rFonts w:eastAsia="Times New Roman"/>
          <w:szCs w:val="24"/>
        </w:rPr>
        <w:t xml:space="preserve">Νομίζω ότι οι τροπολογίες που ενσωματώθηκαν στο νομοσχέδιο, έξι ή επτά, αν δεν κάνω λάθος, είχαν παρουσιαστεί ήδη από τη διαδικασία των </w:t>
      </w:r>
      <w:r>
        <w:rPr>
          <w:rFonts w:eastAsia="Times New Roman"/>
          <w:szCs w:val="24"/>
        </w:rPr>
        <w:t>ε</w:t>
      </w:r>
      <w:r>
        <w:rPr>
          <w:rFonts w:eastAsia="Times New Roman"/>
          <w:szCs w:val="24"/>
        </w:rPr>
        <w:t>πιτροπών. Οι δε υπόλοιπες τροπολογίες παρουσιάστηκαν και συζητήθηκαν χθες κ</w:t>
      </w:r>
      <w:r>
        <w:rPr>
          <w:rFonts w:eastAsia="Times New Roman"/>
          <w:szCs w:val="24"/>
        </w:rPr>
        <w:t xml:space="preserve">αι σήμερα επίσης παρουσιάστηκαν κάποιες ακόμα τροπολογίες. Υπήρχε, λοιπόν, όλος ο αναγκαίος χρόνος για να συζητηθούν τα ζητήματα αυτά. </w:t>
      </w:r>
    </w:p>
    <w:p w14:paraId="234F9978"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Άρα θεωρώ απολύτως προσχηματική τη συμπεριφορά αυτή. </w:t>
      </w:r>
    </w:p>
    <w:p w14:paraId="234F9979"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Απορώ πώς παρασύρονται δυνάμεις σαν αυτές της Αξιωματικής Αντιπολί</w:t>
      </w:r>
      <w:r>
        <w:rPr>
          <w:rFonts w:eastAsia="Times New Roman" w:cs="Times New Roman"/>
          <w:szCs w:val="24"/>
        </w:rPr>
        <w:t xml:space="preserve">τευσης, αλλά θα έλεγα και το ΚΚΕ, από το Ποτάμι, που από την πρώτη στιγμή κιόλας -ίσως για άλλους λόγους, εγώ ειλικρινά δεν μπορώ να το καταλάβω- αποχώρησε από τη </w:t>
      </w:r>
      <w:r>
        <w:rPr>
          <w:rFonts w:eastAsia="Times New Roman" w:cs="Times New Roman"/>
          <w:szCs w:val="24"/>
        </w:rPr>
        <w:lastRenderedPageBreak/>
        <w:t>διαδικασία και πήρε το μπαλάκι λίγο και τους υπόλοιπους, προσπαθώντας να δημιουργήσουν ένα θέ</w:t>
      </w:r>
      <w:r>
        <w:rPr>
          <w:rFonts w:eastAsia="Times New Roman" w:cs="Times New Roman"/>
          <w:szCs w:val="24"/>
        </w:rPr>
        <w:t xml:space="preserve">μα εκεί που για αυτό το συγκεκριμένο νομοσχέδιο δεν υπάρχει. </w:t>
      </w:r>
    </w:p>
    <w:p w14:paraId="234F997A"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Δεν ισχυρίζομαι ότι λειτουργούμε με έναν τρόπο που πραγματικά να είμαστε απολύτως ευτυχείς για αυτό. Γνωρίζουμε ότι πάρα πολλές από τις διαδικασίες τις οποίες ακολουθούμε δεν είναι αυτές οι οποί</w:t>
      </w:r>
      <w:r>
        <w:rPr>
          <w:rFonts w:eastAsia="Times New Roman" w:cs="Times New Roman"/>
          <w:szCs w:val="24"/>
        </w:rPr>
        <w:t>ες θα θέλαμε. Δεν είναι. Επίσης, πρέπει και εμείς να κάνουμε βήματα να διορθώσουμε δυσκολίες και αστοχίες στη διαδικασία, έτσι ώστε να εξασφαλίζεται αυτό που είναι το βασικό, δηλαδή ο επαρκής δημοκρατικός διάλογος μέσα στη διαδικασία του Κοινοβουλίου. Πρέπ</w:t>
      </w:r>
      <w:r>
        <w:rPr>
          <w:rFonts w:eastAsia="Times New Roman" w:cs="Times New Roman"/>
          <w:szCs w:val="24"/>
        </w:rPr>
        <w:t>ει να κάνουμε βήματα διόρθωσης σε αυτό, χωρίς αμφιβολία. Όμως, για το συγκεκριμένο νομοσχέδιο νομίζω ότι είναι απολύτως προσχηματική αυτή η αποχώρηση που δείχνει σε έναν βαθμό –γιατί είναι και πολλά άλλα που το δείχνουν αυτό- το αδιέξοδο και την αμηχανία π</w:t>
      </w:r>
      <w:r>
        <w:rPr>
          <w:rFonts w:eastAsia="Times New Roman" w:cs="Times New Roman"/>
          <w:szCs w:val="24"/>
        </w:rPr>
        <w:t xml:space="preserve">ου βρίσκεται αυτή τη στιγμή η Αντιπολίτευση και ιδιαίτερα η Αξιωματική Αντιπολίτευση. </w:t>
      </w:r>
    </w:p>
    <w:p w14:paraId="234F997B"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Το λέω αυτό, κύριε Πρόεδρε, κυρίες και κύριοι Βουλευτές διότι τελικά οι πολιτικές δυνάμεις με την αποχώρησή τους αυτό </w:t>
      </w:r>
      <w:r>
        <w:rPr>
          <w:rFonts w:eastAsia="Times New Roman" w:cs="Times New Roman"/>
          <w:szCs w:val="24"/>
        </w:rPr>
        <w:lastRenderedPageBreak/>
        <w:t xml:space="preserve">που δεν ψηφίζουν είναι πρώτα από όλα την κοινοτική </w:t>
      </w:r>
      <w:r>
        <w:rPr>
          <w:rFonts w:eastAsia="Times New Roman" w:cs="Times New Roman"/>
          <w:szCs w:val="24"/>
        </w:rPr>
        <w:t>οδηγία. Αντικειμενικά, έστω και εάν έχουν δηλώσει ότι είναι υπέρ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δεν τη ψηφίζουν στο τέλος της μέρας. Δεν ψηφίζουν μια κοινοτική οδηγία, δηλαδή, η οποία επεκτείνει την αυτόματη ανταλλαγή πληροφοριών με σκοπό την καταπολέμηση της φορολογικής απάτης κ</w:t>
      </w:r>
      <w:r>
        <w:rPr>
          <w:rFonts w:eastAsia="Times New Roman" w:cs="Times New Roman"/>
          <w:szCs w:val="24"/>
        </w:rPr>
        <w:t xml:space="preserve">αι της φοροδιαφυγής και του επιθετικού φορολογικού σχεδιασμού. Με βάση και την προηγούμενη κοινοτική οδηγία νομίζω ότι κινείται σε θετική κατεύθυνση. </w:t>
      </w:r>
    </w:p>
    <w:p w14:paraId="234F997C"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Δεν ψηφίζουν ότι πρέπει να γίνεται ανά χώρα η έκθεση των ομίλων πολυεθνικών επιχειρήσεων για το ποσό των </w:t>
      </w:r>
      <w:r>
        <w:rPr>
          <w:rFonts w:eastAsia="Times New Roman" w:cs="Times New Roman"/>
          <w:szCs w:val="24"/>
        </w:rPr>
        <w:t>εσόδων, το κέρδος προ φόρου εισοδήματος, τα καταβληθέντα και τον οφειλόμενο φόρο εισοδήματος. Δεν ψηφίζουν ακόμη και τον διπλασιασμό όπως έγινε τελικά, γιατί μέχρι εκεί μας επιτρέπεται, εάν καταλαβαίνω καλά, κυρία Υπουργέ, με βάση τα δεδομένα που έχουμε, δ</w:t>
      </w:r>
      <w:r>
        <w:rPr>
          <w:rFonts w:eastAsia="Times New Roman" w:cs="Times New Roman"/>
          <w:szCs w:val="24"/>
        </w:rPr>
        <w:t xml:space="preserve">ηλαδή τον διπλασιασμό σε δέκα και είκοσι χιλιάδες ευρώ των κυρώσεων, όταν παραβιάζονται αυτές οι υποχρεώσεις. </w:t>
      </w:r>
    </w:p>
    <w:p w14:paraId="234F997D"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Δεν ψηφίζουν μια θετική διόρθωση που κάναμε και που εκ παραδρομής δεν το είχαμε κάνει για την επαναφορά των ζωο</w:t>
      </w:r>
      <w:r>
        <w:rPr>
          <w:rFonts w:eastAsia="Times New Roman" w:cs="Times New Roman"/>
          <w:szCs w:val="24"/>
        </w:rPr>
        <w:lastRenderedPageBreak/>
        <w:t xml:space="preserve">τροφών στον πιο χαμηλό ΦΠΑ, για τους σπόρους και για τα </w:t>
      </w:r>
      <w:proofErr w:type="spellStart"/>
      <w:r>
        <w:rPr>
          <w:rFonts w:eastAsia="Times New Roman" w:cs="Times New Roman"/>
          <w:szCs w:val="24"/>
        </w:rPr>
        <w:t>δρεπτά</w:t>
      </w:r>
      <w:proofErr w:type="spellEnd"/>
      <w:r>
        <w:rPr>
          <w:rFonts w:eastAsia="Times New Roman" w:cs="Times New Roman"/>
          <w:szCs w:val="24"/>
        </w:rPr>
        <w:t xml:space="preserve"> άνθη που ακούσαμε εδώ και τους εκπροσώπους φορέων. Δεν ψηφίζουν το να υπάρχει ακατ</w:t>
      </w:r>
      <w:r>
        <w:rPr>
          <w:rFonts w:eastAsia="Times New Roman" w:cs="Times New Roman"/>
          <w:szCs w:val="24"/>
        </w:rPr>
        <w:t>άσχετο 1.250 ευρώ στο ηλεκτρονικό πορτοφόλι. Δεν ψηφίζουν την τροπολογία για τις κληρώσεις για τη λοταρία που είναι μια θετική ρύθμιση. Δεν ψηφίζουν την τροπολογία για την αυτόματη επιστροφή φόρου εισοδήματος και ΦΠΑ, όταν πρόκειται για ποσό μέχρι τα 10.00</w:t>
      </w:r>
      <w:r>
        <w:rPr>
          <w:rFonts w:eastAsia="Times New Roman" w:cs="Times New Roman"/>
          <w:szCs w:val="24"/>
        </w:rPr>
        <w:t xml:space="preserve">0 ευρώ. </w:t>
      </w:r>
    </w:p>
    <w:p w14:paraId="234F997E"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Δηλαδή, δεν ψηφίζουν στο τέλος της μέρας μια σειρά μέτρα και θετικές διατάξεις. Αντικειμενικά δεν τα ψηφίζουν καθώς και πολλές άλλες διατάξεις που δεν υπάρχει χρόνος να τις αναφέρω όλες μία-μία, αλλά νομίζω ότι αυτές είναι ενδεικτικές. Δεν ψηφίζου</w:t>
      </w:r>
      <w:r>
        <w:rPr>
          <w:rFonts w:eastAsia="Times New Roman" w:cs="Times New Roman"/>
          <w:szCs w:val="24"/>
        </w:rPr>
        <w:t xml:space="preserve">ν ακόμη και την παραχώρηση ακινήτων που γίνεται στους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και σε δημόσιους φορείς που είναι θετικά μέτρα. Όλα αυτά έχουν μια θετική διάσταση. Δεν τα ψηφίζουν αντικειμενικά με την αποχώρησή τους. </w:t>
      </w:r>
    </w:p>
    <w:p w14:paraId="234F997F"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Να πω ακόμη ότι στερούν το Κοι</w:t>
      </w:r>
      <w:r>
        <w:rPr>
          <w:rFonts w:eastAsia="Times New Roman" w:cs="Times New Roman"/>
          <w:szCs w:val="24"/>
        </w:rPr>
        <w:t xml:space="preserve">νοβούλιο από έναν δημοκρατικό διάλογο ο οποίος θα μπορούσε να είχε αναπτυχθεί και να διορθώσει ή να βάλει ακόμη επιπλέον ζητήματα σε θετική κατεύθυνση για τις ρυθμίσεις που φέραμε σήμερα. </w:t>
      </w:r>
    </w:p>
    <w:p w14:paraId="234F9980"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Κλείνω με αυτό το θέμα, γιατί θέλω να πω και ορισμένα άλλα ζητήματα</w:t>
      </w:r>
      <w:r>
        <w:rPr>
          <w:rFonts w:eastAsia="Times New Roman" w:cs="Times New Roman"/>
          <w:szCs w:val="24"/>
        </w:rPr>
        <w:t xml:space="preserve"> μέσα στον χρόνο μου, κύριε Πρόεδρε. </w:t>
      </w:r>
    </w:p>
    <w:p w14:paraId="234F9981"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Είναι γνωστό -το είπε και η κυρία Υπουργός- ότι το Υπουργείο ορισμένες ρυθμίσεις ήθελε να τις φέρει σε ξεχωριστό νομοσχέδιο. Λόγω του ότι κλείνει η Βουλή και υπάρχουν σ</w:t>
      </w:r>
      <w:r>
        <w:rPr>
          <w:rFonts w:eastAsia="Times New Roman" w:cs="Times New Roman"/>
          <w:szCs w:val="24"/>
        </w:rPr>
        <w:t>ε</w:t>
      </w:r>
      <w:r>
        <w:rPr>
          <w:rFonts w:eastAsia="Times New Roman" w:cs="Times New Roman"/>
          <w:szCs w:val="24"/>
        </w:rPr>
        <w:t xml:space="preserve"> αυτό επείγουσες ρυθμίσεις, δεν υπήρχε ο χρόνος ν</w:t>
      </w:r>
      <w:r>
        <w:rPr>
          <w:rFonts w:eastAsia="Times New Roman" w:cs="Times New Roman"/>
          <w:szCs w:val="24"/>
        </w:rPr>
        <w:t>α έρθουν σε ένα ξεχωριστό νομοσχέδιο. Έχουμε και τα γεγονότα στη Λέσβο, την Κω, καθώς και άλλα τα οποία έπρεπε να ρυθμιστούν. Συνεπώς επαναλαμβάνω ότι για το συγκεκριμένο νομοσχέδιο νομίζω ότι είναι προσχηματική εντελώς και χωρίς ουσία η αποχώρηση. Άλλωστε</w:t>
      </w:r>
      <w:r>
        <w:rPr>
          <w:rFonts w:eastAsia="Times New Roman" w:cs="Times New Roman"/>
          <w:szCs w:val="24"/>
        </w:rPr>
        <w:t xml:space="preserve"> πολλά απ’ αυτά θα τα ψήφιζαν στο τέλος. Συνολικά το νομοσχέδιο νομίζω ότι θα το ψήφιζαν. Δεν ήθελαν να εμφανιστεί αυτή η εικόνα ίσως. Υποθέτω. Δεν ξέρω. Θα δείξει και στην επόμενη διαδικασία.</w:t>
      </w:r>
    </w:p>
    <w:p w14:paraId="234F9982"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Θα ήθελα όμως να κάνω μια αναφορά, κυρίες και κύριοι Βουλευτές,</w:t>
      </w:r>
      <w:r>
        <w:rPr>
          <w:rFonts w:eastAsia="Times New Roman" w:cs="Times New Roman"/>
          <w:szCs w:val="24"/>
        </w:rPr>
        <w:t xml:space="preserve"> κλείνοντας την ομιλία μου, στην πολιτική συγκυρία, σ</w:t>
      </w:r>
      <w:r>
        <w:rPr>
          <w:rFonts w:eastAsia="Times New Roman" w:cs="Times New Roman"/>
          <w:szCs w:val="24"/>
        </w:rPr>
        <w:t>ε</w:t>
      </w:r>
      <w:r>
        <w:rPr>
          <w:rFonts w:eastAsia="Times New Roman" w:cs="Times New Roman"/>
          <w:szCs w:val="24"/>
        </w:rPr>
        <w:t xml:space="preserve"> αυτά που συμβαίνουν και διαμείβονται στη μεγάλη εικόνα με βάση τις τελευταίες εξελίξεις στην επικαιρότητα. Χθες οι απαντήσεις και τοποθετήσεις του κ. </w:t>
      </w:r>
      <w:proofErr w:type="spellStart"/>
      <w:r>
        <w:rPr>
          <w:rFonts w:eastAsia="Times New Roman" w:cs="Times New Roman"/>
          <w:szCs w:val="24"/>
        </w:rPr>
        <w:t>Τσακαλώτου</w:t>
      </w:r>
      <w:proofErr w:type="spellEnd"/>
      <w:r>
        <w:rPr>
          <w:rFonts w:eastAsia="Times New Roman" w:cs="Times New Roman"/>
          <w:szCs w:val="24"/>
        </w:rPr>
        <w:t xml:space="preserve">, του κ. </w:t>
      </w:r>
      <w:proofErr w:type="spellStart"/>
      <w:r>
        <w:rPr>
          <w:rFonts w:eastAsia="Times New Roman" w:cs="Times New Roman"/>
          <w:szCs w:val="24"/>
        </w:rPr>
        <w:t>Χουλιαράκη</w:t>
      </w:r>
      <w:proofErr w:type="spellEnd"/>
      <w:r>
        <w:rPr>
          <w:rFonts w:eastAsia="Times New Roman" w:cs="Times New Roman"/>
          <w:szCs w:val="24"/>
        </w:rPr>
        <w:t xml:space="preserve"> και βεβαίως της κ. </w:t>
      </w:r>
      <w:proofErr w:type="spellStart"/>
      <w:r>
        <w:rPr>
          <w:rFonts w:eastAsia="Times New Roman" w:cs="Times New Roman"/>
          <w:szCs w:val="24"/>
        </w:rPr>
        <w:t>Πα</w:t>
      </w:r>
      <w:r>
        <w:rPr>
          <w:rFonts w:eastAsia="Times New Roman" w:cs="Times New Roman"/>
          <w:szCs w:val="24"/>
        </w:rPr>
        <w:t>πανάτσιου</w:t>
      </w:r>
      <w:proofErr w:type="spellEnd"/>
      <w:r>
        <w:rPr>
          <w:rFonts w:eastAsia="Times New Roman" w:cs="Times New Roman"/>
          <w:szCs w:val="24"/>
        </w:rPr>
        <w:t xml:space="preserve">, που είναι εδώ σε όλη τη διάρκεια </w:t>
      </w:r>
      <w:r>
        <w:rPr>
          <w:rFonts w:eastAsia="Times New Roman" w:cs="Times New Roman"/>
          <w:szCs w:val="24"/>
        </w:rPr>
        <w:lastRenderedPageBreak/>
        <w:t>του νομοσχεδίου, έδειξαν ότι το θετικό γεγονός -το αναγνώρισαν όλες οι πολιτικές δυνάμεις- της εξόδου της χώρας στις αγορές, αυτή η κίνηση που έγινε πριν από μερικές μέρες, δεν υπάρχει πεδίο να το αμφισβητήσει κα</w:t>
      </w:r>
      <w:r>
        <w:rPr>
          <w:rFonts w:eastAsia="Times New Roman" w:cs="Times New Roman"/>
          <w:szCs w:val="24"/>
        </w:rPr>
        <w:t xml:space="preserve">νένας. </w:t>
      </w:r>
    </w:p>
    <w:p w14:paraId="234F9983"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Είναι μιζέρια πραγματικά να προσπαθούν κάποιες πολιτικές δυνάμεις να κάνουν διάφορες συγκρίσεις -ας δεχθώ ότι ήταν θεμιτές- για το πώς ήταν η έξοδος το 2014 και πως είναι η έξοδος σήμερα. Συγκρίνοντας</w:t>
      </w:r>
      <w:r>
        <w:rPr>
          <w:rFonts w:eastAsia="Times New Roman" w:cs="Times New Roman"/>
          <w:szCs w:val="24"/>
        </w:rPr>
        <w:t>,</w:t>
      </w:r>
      <w:r>
        <w:rPr>
          <w:rFonts w:eastAsia="Times New Roman" w:cs="Times New Roman"/>
          <w:szCs w:val="24"/>
        </w:rPr>
        <w:t xml:space="preserve"> κατά τη γνώμη μου</w:t>
      </w:r>
      <w:r>
        <w:rPr>
          <w:rFonts w:eastAsia="Times New Roman" w:cs="Times New Roman"/>
          <w:szCs w:val="24"/>
        </w:rPr>
        <w:t>,</w:t>
      </w:r>
      <w:r>
        <w:rPr>
          <w:rFonts w:eastAsia="Times New Roman" w:cs="Times New Roman"/>
          <w:szCs w:val="24"/>
        </w:rPr>
        <w:t xml:space="preserve"> πράγματα απολύτως ανόμοια, </w:t>
      </w:r>
      <w:r>
        <w:rPr>
          <w:rFonts w:eastAsia="Times New Roman" w:cs="Times New Roman"/>
          <w:szCs w:val="24"/>
        </w:rPr>
        <w:t>νομίζω ότι δεν βοηθούν, δεν συμβάλλουν σ</w:t>
      </w:r>
      <w:r>
        <w:rPr>
          <w:rFonts w:eastAsia="Times New Roman" w:cs="Times New Roman"/>
          <w:szCs w:val="24"/>
        </w:rPr>
        <w:t>ε</w:t>
      </w:r>
      <w:r>
        <w:rPr>
          <w:rFonts w:eastAsia="Times New Roman" w:cs="Times New Roman"/>
          <w:szCs w:val="24"/>
        </w:rPr>
        <w:t xml:space="preserve"> αυτό που έχει ανάγκη η χώρα: να είμαστε προσηλωμένοι στα πραγματικά προβλήματα της χώρας. </w:t>
      </w:r>
    </w:p>
    <w:p w14:paraId="234F9984"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Δεν μπορεί να αμφισβητηθεί σε κα</w:t>
      </w:r>
      <w:r>
        <w:rPr>
          <w:rFonts w:eastAsia="Times New Roman" w:cs="Times New Roman"/>
          <w:szCs w:val="24"/>
        </w:rPr>
        <w:t>μ</w:t>
      </w:r>
      <w:r>
        <w:rPr>
          <w:rFonts w:eastAsia="Times New Roman" w:cs="Times New Roman"/>
          <w:szCs w:val="24"/>
        </w:rPr>
        <w:t>μία περίπτωση, κυρίες και κύριοι Βουλευτές, ότι σ</w:t>
      </w:r>
      <w:r>
        <w:rPr>
          <w:rFonts w:eastAsia="Times New Roman" w:cs="Times New Roman"/>
          <w:szCs w:val="24"/>
        </w:rPr>
        <w:t>ε</w:t>
      </w:r>
      <w:r>
        <w:rPr>
          <w:rFonts w:eastAsia="Times New Roman" w:cs="Times New Roman"/>
          <w:szCs w:val="24"/>
        </w:rPr>
        <w:t xml:space="preserve"> αυτές τις τελευταίες εβδομάδες, το τελευταίο χρονικό διάστημα, έχουν γίνει βήματα στη θετική κατεύθυνση. Επειδή σ</w:t>
      </w:r>
      <w:r>
        <w:rPr>
          <w:rFonts w:eastAsia="Times New Roman" w:cs="Times New Roman"/>
          <w:szCs w:val="24"/>
        </w:rPr>
        <w:t>ε</w:t>
      </w:r>
      <w:r>
        <w:rPr>
          <w:rFonts w:eastAsia="Times New Roman" w:cs="Times New Roman"/>
          <w:szCs w:val="24"/>
        </w:rPr>
        <w:t xml:space="preserve"> αυτή την πραγματικότητα δεν μπορεί να υπάρξει εύκολα σοβαρός αντίλογος νομίζω ότι κάποιοι -μιλάω για ορισμένα από τα κόμματα της Αντιπολίτευ</w:t>
      </w:r>
      <w:r>
        <w:rPr>
          <w:rFonts w:eastAsia="Times New Roman" w:cs="Times New Roman"/>
          <w:szCs w:val="24"/>
        </w:rPr>
        <w:t>σης και ιδιαίτερα για τα δ</w:t>
      </w:r>
      <w:r>
        <w:rPr>
          <w:rFonts w:eastAsia="Times New Roman" w:cs="Times New Roman"/>
          <w:szCs w:val="24"/>
        </w:rPr>
        <w:t>ύ</w:t>
      </w:r>
      <w:r>
        <w:rPr>
          <w:rFonts w:eastAsia="Times New Roman" w:cs="Times New Roman"/>
          <w:szCs w:val="24"/>
        </w:rPr>
        <w:t>ο κόμματα που κυβέρνησαν τη χώρα για δεκαετίες ολόκληρες- παραμένουν κολλημένοι και προσηλωμένοι στο παρελθόν προ</w:t>
      </w:r>
      <w:r>
        <w:rPr>
          <w:rFonts w:eastAsia="Times New Roman" w:cs="Times New Roman"/>
          <w:szCs w:val="24"/>
        </w:rPr>
        <w:lastRenderedPageBreak/>
        <w:t>σπαθώντας να συγκρίνουν αυτό που θα γινόταν, δήθεν, αν αφήναμε να απογειωνόταν η χώρα στα τέλη του 2014 και δεν ανακ</w:t>
      </w:r>
      <w:r>
        <w:rPr>
          <w:rFonts w:eastAsia="Times New Roman" w:cs="Times New Roman"/>
          <w:szCs w:val="24"/>
        </w:rPr>
        <w:t xml:space="preserve">όπταμε αυτή τη περίφημη πορεία της χώρας με την πραγματικότητα έτσι όπως εξελίσσεται. </w:t>
      </w:r>
    </w:p>
    <w:p w14:paraId="234F9985"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Αυτό που μου κάνει εντύπωση είναι ότι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παίρνουν γραμμή κάποια κόμματα. Δείτε σήμερα τα πρωτοσέλιδα κάποιων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Μερικά απ’ αυτά μο</w:t>
      </w:r>
      <w:r>
        <w:rPr>
          <w:rFonts w:eastAsia="Times New Roman" w:cs="Times New Roman"/>
          <w:szCs w:val="24"/>
        </w:rPr>
        <w:t>υ</w:t>
      </w:r>
      <w:r>
        <w:rPr>
          <w:rFonts w:eastAsia="Times New Roman" w:cs="Times New Roman"/>
          <w:szCs w:val="24"/>
        </w:rPr>
        <w:t xml:space="preserve"> θυμίζο</w:t>
      </w:r>
      <w:r>
        <w:rPr>
          <w:rFonts w:eastAsia="Times New Roman" w:cs="Times New Roman"/>
          <w:szCs w:val="24"/>
        </w:rPr>
        <w:t>υν προεκλογικές εκστρατείες της Αμερικής, τα σποτάκια και τις εικόνες που έδειχναν οι ρεπουμπλικάνοι για τους δημοκρατικούς. Είδα κι έναν καρχαρία σήμερα σε ένα πρωτοσέλιδο. Τέτοια μου θυμίζουν. Όσοι έχουν εμπειρία απ’ αυτά τους προτείνω να τα ξαναδούν. Θα</w:t>
      </w:r>
      <w:r>
        <w:rPr>
          <w:rFonts w:eastAsia="Times New Roman" w:cs="Times New Roman"/>
          <w:szCs w:val="24"/>
        </w:rPr>
        <w:t xml:space="preserve"> δουν στις παλιές εποχές, στις συγκρούσεις ανάμεσα στους ρεπουμπλικάνους και τους δημοκρατικούς αλλά και στις νεότερες, πώς ακριβώς χαρακτήριζαν οι ρεπουμπλικάνοι τους κομμουνιστές δημοκρατικούς και τι μέσα χρησιμοποιούσαν. Έχουμε φτάσει σε αυτό το επίπεδο</w:t>
      </w:r>
      <w:r>
        <w:rPr>
          <w:rFonts w:eastAsia="Times New Roman" w:cs="Times New Roman"/>
          <w:szCs w:val="24"/>
        </w:rPr>
        <w:t>.</w:t>
      </w:r>
    </w:p>
    <w:p w14:paraId="234F9986"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Είναι πολύ άσχημο να ταυτίζονται πολιτικές δυνάμεις και να υιοθετούν τέτοιου τύπου προσεγγίσεις. </w:t>
      </w:r>
    </w:p>
    <w:p w14:paraId="234F9987"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Και κάτι προτελευταίο, κύριε Πρόεδρε, γιατί θα πω και κάτι ακόμη μετά. Όλα μπορεί να τα πει κανείς, αλλά αυτό το «μια μη </w:t>
      </w:r>
      <w:r>
        <w:rPr>
          <w:rFonts w:eastAsia="Times New Roman" w:cs="Times New Roman"/>
          <w:szCs w:val="24"/>
        </w:rPr>
        <w:lastRenderedPageBreak/>
        <w:t xml:space="preserve">κανονική χώρα»; Εντάξει, είναι μια </w:t>
      </w:r>
      <w:r>
        <w:rPr>
          <w:rFonts w:eastAsia="Times New Roman" w:cs="Times New Roman"/>
          <w:szCs w:val="24"/>
        </w:rPr>
        <w:t xml:space="preserve">μη κανονική χώρα γιατί είναι μια χώρα σε πρόγραμμα, αλλά με «μη κανονική κυβέρνηση»; Νομίζω ότι υπερβαίνει αυτό το οποίο μπορεί να διαμειφθεί σε έναν δημοκρατικό διάλογο. </w:t>
      </w:r>
    </w:p>
    <w:p w14:paraId="234F9988"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Όσο και να προσπαθεί κάποιος στα σοβαρά να ισχυριστεί αυτό το πράγμα, το μόνο που δε</w:t>
      </w:r>
      <w:r>
        <w:rPr>
          <w:rFonts w:eastAsia="Times New Roman" w:cs="Times New Roman"/>
          <w:szCs w:val="24"/>
        </w:rPr>
        <w:t>ίχνει είναι ότι οι μόνες «κανονικές» κυβερνήσεις θα έπρεπε να είναι οι κυβερνήσεις του ΠΑΣΟΚ, της Νέας Δημοκρατίας κ.λπ.</w:t>
      </w:r>
      <w:r>
        <w:rPr>
          <w:rFonts w:eastAsia="Times New Roman" w:cs="Times New Roman"/>
          <w:szCs w:val="24"/>
        </w:rPr>
        <w:t>,</w:t>
      </w:r>
      <w:r>
        <w:rPr>
          <w:rFonts w:eastAsia="Times New Roman" w:cs="Times New Roman"/>
          <w:szCs w:val="24"/>
        </w:rPr>
        <w:t xml:space="preserve"> και ότι οποιοσδήποτε άλλος, μέσα από την εντολή του ελληνικού λαού δεν έχει κανένα δικαίωμα, δήθεν, να διεκδικεί και να έχει τη διακυβ</w:t>
      </w:r>
      <w:r>
        <w:rPr>
          <w:rFonts w:eastAsia="Times New Roman" w:cs="Times New Roman"/>
          <w:szCs w:val="24"/>
        </w:rPr>
        <w:t>έρνηση της χώρας.</w:t>
      </w:r>
    </w:p>
    <w:p w14:paraId="234F9989"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Και ένα τελευταίο θέλω να πω, κύριε Πρόεδρε και με </w:t>
      </w:r>
      <w:proofErr w:type="spellStart"/>
      <w:r>
        <w:rPr>
          <w:rFonts w:eastAsia="Times New Roman" w:cs="Times New Roman"/>
          <w:szCs w:val="24"/>
        </w:rPr>
        <w:t>συγχωρείτε</w:t>
      </w:r>
      <w:proofErr w:type="spellEnd"/>
      <w:r>
        <w:rPr>
          <w:rFonts w:eastAsia="Times New Roman" w:cs="Times New Roman"/>
          <w:szCs w:val="24"/>
        </w:rPr>
        <w:t xml:space="preserve"> που υπερέβην τον χρόνο. Θα αναφερθώ στο άρθρο 55, όπου έχει ενσωματωθεί μια τροπολογία από το Υπουργείο Τουρισμού. Δυστυχώς δεν υπήρξε ο χρόνος και η δυνατότητα να γίνει μια συ</w:t>
      </w:r>
      <w:r>
        <w:rPr>
          <w:rFonts w:eastAsia="Times New Roman" w:cs="Times New Roman"/>
          <w:szCs w:val="24"/>
        </w:rPr>
        <w:t xml:space="preserve">ζήτηση πάνω σε αυτό. </w:t>
      </w:r>
    </w:p>
    <w:p w14:paraId="234F998A"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Επειδή δίνεται η δυνατότητα σε έκτακτες περιπτώσεις μετακίνησης στο εξωτερικό ανθρώπων από το Υπουργείο Τουρισμού και από τον ΕΟΤ, αντίστοιχα, θα ήθελα να πω ότι το προεδρικό διάταγμα -το οποίο το διάβασα εκ των υστέρων, πέρα από </w:t>
      </w:r>
      <w:r>
        <w:rPr>
          <w:rFonts w:eastAsia="Times New Roman" w:cs="Times New Roman"/>
          <w:szCs w:val="24"/>
        </w:rPr>
        <w:lastRenderedPageBreak/>
        <w:t>τη σ</w:t>
      </w:r>
      <w:r>
        <w:rPr>
          <w:rFonts w:eastAsia="Times New Roman" w:cs="Times New Roman"/>
          <w:szCs w:val="24"/>
        </w:rPr>
        <w:t xml:space="preserve">υζήτηση που κάναμε και στις </w:t>
      </w:r>
      <w:r>
        <w:rPr>
          <w:rFonts w:eastAsia="Times New Roman" w:cs="Times New Roman"/>
          <w:szCs w:val="24"/>
        </w:rPr>
        <w:t>ε</w:t>
      </w:r>
      <w:r>
        <w:rPr>
          <w:rFonts w:eastAsia="Times New Roman" w:cs="Times New Roman"/>
          <w:szCs w:val="24"/>
        </w:rPr>
        <w:t>πιτροπές- το οποίο ήδη υπάρχει και στο οποίο προστίθεται αυτή η τροπολογία, νομίζω ότι δίνει απολύτως τη δυνατότητα αυτών και της αντιμετώπισης των έκτακτων καταστάσεων. Και με αυτή την έννοια –βεβαίως είμαστε την τελευταία στι</w:t>
      </w:r>
      <w:r>
        <w:rPr>
          <w:rFonts w:eastAsia="Times New Roman" w:cs="Times New Roman"/>
          <w:szCs w:val="24"/>
        </w:rPr>
        <w:t xml:space="preserve">γμή- νομίζω ότι ίσως είναι και περιττή θα έλεγα μια τέτοια διάταξη. Προσπάθησα να βρω την κ. Κουντουρά, άλλα έλειπε και δεν μπόρεσα να την δω. </w:t>
      </w:r>
    </w:p>
    <w:p w14:paraId="234F998B"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ήθελα να το πω γιατί είναι ένα θέμα το οποίο νομίζω ότι πρέπει να το σημειώσουμε και αν μπορ</w:t>
      </w:r>
      <w:r>
        <w:rPr>
          <w:rFonts w:eastAsia="Times New Roman" w:cs="Times New Roman"/>
          <w:szCs w:val="24"/>
        </w:rPr>
        <w:t xml:space="preserve">εί να γίνει κάτι σε σχέση με αυτό, να το κάνουμε έστω και την τελευταία στιγμή. </w:t>
      </w:r>
    </w:p>
    <w:p w14:paraId="234F998C"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Ευχαριστώ πολύ.</w:t>
      </w:r>
    </w:p>
    <w:p w14:paraId="234F998D" w14:textId="77777777" w:rsidR="00A02958" w:rsidRDefault="0026153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34F998E"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Λοιπόν, ξεκινάμε τώρα τις δευτερολογίες των εισηγητών και αγορητών. </w:t>
      </w:r>
    </w:p>
    <w:p w14:paraId="234F998F"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Με βάση, πλέο</w:t>
      </w:r>
      <w:r>
        <w:rPr>
          <w:rFonts w:eastAsia="Times New Roman" w:cs="Times New Roman"/>
          <w:szCs w:val="24"/>
        </w:rPr>
        <w:t xml:space="preserve">ν, την εικόνα που έχει η Ολομέλεια, θα μιλήσουν με τη σειρά οι </w:t>
      </w:r>
      <w:r>
        <w:rPr>
          <w:rFonts w:eastAsia="Times New Roman" w:cs="Times New Roman"/>
          <w:szCs w:val="24"/>
        </w:rPr>
        <w:t>κύριοι</w:t>
      </w:r>
      <w:r>
        <w:rPr>
          <w:rFonts w:eastAsia="Times New Roman" w:cs="Times New Roman"/>
          <w:szCs w:val="24"/>
        </w:rPr>
        <w:t xml:space="preserve"> Παυλίδης, Κουτσούκος, Γερμενής, Δημήτρης Καμμένος και </w:t>
      </w:r>
      <w:proofErr w:type="spellStart"/>
      <w:r>
        <w:rPr>
          <w:rFonts w:eastAsia="Times New Roman" w:cs="Times New Roman"/>
          <w:szCs w:val="24"/>
        </w:rPr>
        <w:t>Κατσιαντώνης</w:t>
      </w:r>
      <w:proofErr w:type="spellEnd"/>
      <w:r>
        <w:rPr>
          <w:rFonts w:eastAsia="Times New Roman" w:cs="Times New Roman"/>
          <w:szCs w:val="24"/>
        </w:rPr>
        <w:t xml:space="preserve">. Με βάση τον Κανονισμό </w:t>
      </w:r>
      <w:r>
        <w:rPr>
          <w:rFonts w:eastAsia="Times New Roman" w:cs="Times New Roman"/>
          <w:szCs w:val="24"/>
        </w:rPr>
        <w:lastRenderedPageBreak/>
        <w:t xml:space="preserve">έχετε </w:t>
      </w:r>
      <w:proofErr w:type="spellStart"/>
      <w:r>
        <w:rPr>
          <w:rFonts w:eastAsia="Times New Roman" w:cs="Times New Roman"/>
          <w:szCs w:val="24"/>
        </w:rPr>
        <w:t>επτάμισι</w:t>
      </w:r>
      <w:proofErr w:type="spellEnd"/>
      <w:r>
        <w:rPr>
          <w:rFonts w:eastAsia="Times New Roman" w:cs="Times New Roman"/>
          <w:szCs w:val="24"/>
        </w:rPr>
        <w:t xml:space="preserve"> λεπτά. Δυστυχώς έχουμε την πολυτέλεια του χρόνου λόγω της απουσίας των κομμάτων, </w:t>
      </w:r>
      <w:r>
        <w:rPr>
          <w:rFonts w:eastAsia="Times New Roman" w:cs="Times New Roman"/>
          <w:szCs w:val="24"/>
        </w:rPr>
        <w:t>κάτι που δεν είναι κάτι ευχάριστο. Ο κανένας βέβαια έχει την άποψή του, γιατί άκουσα τον κ. Μαντά.</w:t>
      </w:r>
    </w:p>
    <w:p w14:paraId="234F9990"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Θα δώσω δέκα λεπτά στον κάθε εισηγητή και στον κάθε αγορητή. Εάν είσαστε συντομότεροι, ακόμα καλύτερα.</w:t>
      </w:r>
    </w:p>
    <w:p w14:paraId="234F9991"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Πρόεδρε, μπορώ να έχω τον λό</w:t>
      </w:r>
      <w:r>
        <w:rPr>
          <w:rFonts w:eastAsia="Times New Roman" w:cs="Times New Roman"/>
          <w:szCs w:val="24"/>
        </w:rPr>
        <w:t xml:space="preserve">γο για ένα λεπτό; </w:t>
      </w:r>
    </w:p>
    <w:p w14:paraId="234F9992"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Τι θέλετε, κύριε Κουτσούκο;</w:t>
      </w:r>
    </w:p>
    <w:p w14:paraId="234F9993"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Πρόεδρε, πριν δευτερολογήσουμε, επειδή κατά κύριο λόγο θα αναφερθούμε στις τροπολογίες, ήθελα να πω ότι δεν έχει τοποθετηθεί η κυρία Υπουργός για τις </w:t>
      </w:r>
      <w:r>
        <w:rPr>
          <w:rFonts w:eastAsia="Times New Roman" w:cs="Times New Roman"/>
          <w:szCs w:val="24"/>
        </w:rPr>
        <w:t>βουλευτικές τροπολογίες.</w:t>
      </w:r>
    </w:p>
    <w:p w14:paraId="234F9994"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Μισό λεπτό, εγώ νόμιζα ότι είχε γίνει από χθες αυτό.</w:t>
      </w:r>
    </w:p>
    <w:p w14:paraId="234F9995"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Δεν έχει γίνει και θέλουμε να το ξέρουμε. </w:t>
      </w:r>
    </w:p>
    <w:p w14:paraId="234F9996"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Είστε έτοιμη, κυρία </w:t>
      </w:r>
      <w:proofErr w:type="spellStart"/>
      <w:r>
        <w:rPr>
          <w:rFonts w:eastAsia="Times New Roman" w:cs="Times New Roman"/>
          <w:szCs w:val="24"/>
        </w:rPr>
        <w:t>Παπανάτσιου</w:t>
      </w:r>
      <w:proofErr w:type="spellEnd"/>
      <w:r>
        <w:rPr>
          <w:rFonts w:eastAsia="Times New Roman" w:cs="Times New Roman"/>
          <w:szCs w:val="24"/>
        </w:rPr>
        <w:t xml:space="preserve"> να κάνετε μια κατ</w:t>
      </w:r>
      <w:r>
        <w:rPr>
          <w:rFonts w:eastAsia="Times New Roman" w:cs="Times New Roman"/>
          <w:szCs w:val="24"/>
        </w:rPr>
        <w:t>’ αρχήν τοποθέτηση επί των βουλευτικών τροπολογιών; Έχει δίκιο ο κ. Κουτσούκος, για να έχουν εικόνα οι συνάδελφοι.</w:t>
      </w:r>
    </w:p>
    <w:p w14:paraId="234F9997"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Κατ’ αρχήν θέλω να πω ότι την 1152 την έχει κάνει αποδεκτή ο κ. </w:t>
      </w:r>
      <w:proofErr w:type="spellStart"/>
      <w:r>
        <w:rPr>
          <w:rFonts w:eastAsia="Times New Roman" w:cs="Times New Roman"/>
          <w:szCs w:val="24"/>
        </w:rPr>
        <w:t>Τσακαλώτος</w:t>
      </w:r>
      <w:proofErr w:type="spellEnd"/>
      <w:r>
        <w:rPr>
          <w:rFonts w:eastAsia="Times New Roman" w:cs="Times New Roman"/>
          <w:szCs w:val="24"/>
        </w:rPr>
        <w:t xml:space="preserve">… </w:t>
      </w:r>
    </w:p>
    <w:p w14:paraId="234F9998"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Ένα λεπτό, κυρία </w:t>
      </w:r>
      <w:proofErr w:type="spellStart"/>
      <w:r>
        <w:rPr>
          <w:rFonts w:eastAsia="Times New Roman" w:cs="Times New Roman"/>
          <w:szCs w:val="24"/>
        </w:rPr>
        <w:t>Παπανάτσιου</w:t>
      </w:r>
      <w:proofErr w:type="spellEnd"/>
      <w:r>
        <w:rPr>
          <w:rFonts w:eastAsia="Times New Roman" w:cs="Times New Roman"/>
          <w:szCs w:val="24"/>
        </w:rPr>
        <w:t>.</w:t>
      </w:r>
    </w:p>
    <w:p w14:paraId="234F9999"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Αγαπητοί συνάδελφοι, πάρτε μπροστά το Σώμα, βρίσκετε τον αριθμό που λέει η Υπουργός και σημειώνετε δίπλα, για να μην γίνει μετά στις τοποθετήσεις κανένα λάθος.</w:t>
      </w:r>
    </w:p>
    <w:p w14:paraId="234F999A"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Πρόεδρε, δεν υπάρχει Σώμα. Γι’ αυτό θέλω να μας εξηγήσει η κυρία Υπουργός ποιες δέχεται.</w:t>
      </w:r>
    </w:p>
    <w:p w14:paraId="234F999B"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Μα, δεν τις έχετε τις τροπολογίες; Πάνω σε κάθε τροπολογία γράφεται, κύριε </w:t>
      </w:r>
      <w:r>
        <w:rPr>
          <w:rFonts w:eastAsia="Times New Roman" w:cs="Times New Roman"/>
          <w:szCs w:val="24"/>
        </w:rPr>
        <w:lastRenderedPageBreak/>
        <w:t>Κουτσούκο, ο γενικός αριθμός τάδε, ο ειδικός τάδε κα</w:t>
      </w:r>
      <w:r>
        <w:rPr>
          <w:rFonts w:eastAsia="Times New Roman" w:cs="Times New Roman"/>
          <w:szCs w:val="24"/>
        </w:rPr>
        <w:t xml:space="preserve">ι ποιος Υπουργός το υπογράφει. Εσείς πιθανώς να νομίζετε έναν κατάλογο ενιαίο. Εντάξει, θα ήταν διευκόλυνση. </w:t>
      </w:r>
    </w:p>
    <w:p w14:paraId="234F999C"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Ωραία, αναλύστε τες πιο αργά, κυρία Υπουργέ, για να τις βρουν.</w:t>
      </w:r>
    </w:p>
    <w:p w14:paraId="234F999D"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Παπανάτσιου</w:t>
      </w:r>
      <w:proofErr w:type="spellEnd"/>
      <w:r>
        <w:rPr>
          <w:rFonts w:eastAsia="Times New Roman" w:cs="Times New Roman"/>
          <w:szCs w:val="24"/>
        </w:rPr>
        <w:t>, έχετε τον λόγο.</w:t>
      </w:r>
    </w:p>
    <w:p w14:paraId="234F999E" w14:textId="77777777" w:rsidR="00A02958" w:rsidRDefault="00261538">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b/>
          <w:szCs w:val="24"/>
        </w:rPr>
        <w:t xml:space="preserve"> </w:t>
      </w:r>
      <w:r>
        <w:rPr>
          <w:rFonts w:eastAsia="Times New Roman"/>
          <w:szCs w:val="24"/>
        </w:rPr>
        <w:t xml:space="preserve">Όσον αφορά την τροπολογία με γενικό αριθμό 1152 και ειδικό 183, του κ. </w:t>
      </w:r>
      <w:proofErr w:type="spellStart"/>
      <w:r>
        <w:rPr>
          <w:rFonts w:eastAsia="Times New Roman"/>
          <w:szCs w:val="24"/>
        </w:rPr>
        <w:t>Κατσίκη</w:t>
      </w:r>
      <w:proofErr w:type="spellEnd"/>
      <w:r>
        <w:rPr>
          <w:rFonts w:eastAsia="Times New Roman"/>
          <w:szCs w:val="24"/>
        </w:rPr>
        <w:t xml:space="preserve">, την έκανε αποδεκτή ο κ. </w:t>
      </w:r>
      <w:proofErr w:type="spellStart"/>
      <w:r>
        <w:rPr>
          <w:rFonts w:eastAsia="Times New Roman"/>
          <w:szCs w:val="24"/>
        </w:rPr>
        <w:t>Τσακαλώτος</w:t>
      </w:r>
      <w:proofErr w:type="spellEnd"/>
      <w:r>
        <w:rPr>
          <w:rFonts w:eastAsia="Times New Roman"/>
          <w:szCs w:val="24"/>
        </w:rPr>
        <w:t>. Έχει να κάνει με τα ΚΕΠ. Με αυτήν έχουμε τελειώσει.</w:t>
      </w:r>
    </w:p>
    <w:p w14:paraId="234F999F" w14:textId="77777777" w:rsidR="00A02958" w:rsidRDefault="00261538">
      <w:pPr>
        <w:spacing w:line="600" w:lineRule="auto"/>
        <w:ind w:firstLine="720"/>
        <w:jc w:val="both"/>
        <w:rPr>
          <w:rFonts w:eastAsia="Times New Roman"/>
          <w:szCs w:val="24"/>
        </w:rPr>
      </w:pPr>
      <w:r>
        <w:rPr>
          <w:rFonts w:eastAsia="Times New Roman"/>
          <w:szCs w:val="24"/>
        </w:rPr>
        <w:t>Προχωράω στις υπόλοιπες. Για την τροπολογία με γενικό αριθμό 1150 και ειδικό 182, του κ</w:t>
      </w:r>
      <w:r>
        <w:rPr>
          <w:rFonts w:eastAsia="Times New Roman"/>
          <w:szCs w:val="24"/>
        </w:rPr>
        <w:t xml:space="preserve">. Κουτσούκου, για την παραχώρηση ακινήτου στο Δήμο Ήλιδας του Νομού Ηλείας, αναφέρθηκα και όταν παρουσίασα και τις υπουργικές τροπολογίες. Δεν είμαστε αρνητικοί. Έχουν γίνει κινήσεις από την ΕΤΑΔ για ένα μέρος του ακινήτου. Υπάρχει η αίτηση του </w:t>
      </w:r>
      <w:r>
        <w:rPr>
          <w:rFonts w:eastAsia="Times New Roman"/>
          <w:szCs w:val="24"/>
        </w:rPr>
        <w:t>δ</w:t>
      </w:r>
      <w:r>
        <w:rPr>
          <w:rFonts w:eastAsia="Times New Roman"/>
          <w:szCs w:val="24"/>
        </w:rPr>
        <w:t>ημάρχου γι</w:t>
      </w:r>
      <w:r>
        <w:rPr>
          <w:rFonts w:eastAsia="Times New Roman"/>
          <w:szCs w:val="24"/>
        </w:rPr>
        <w:t>α όλο το ακίνητο. Οι υπηρεσίες θα το εξετάσουν. Θα μας φέρουν τις απόψεις τους και θα έχουμε την απάντηση εν ευθέτω χρόνο.</w:t>
      </w:r>
    </w:p>
    <w:p w14:paraId="234F99A0" w14:textId="77777777" w:rsidR="00A02958" w:rsidRDefault="00261538">
      <w:pPr>
        <w:spacing w:line="600" w:lineRule="auto"/>
        <w:ind w:firstLine="720"/>
        <w:jc w:val="both"/>
        <w:rPr>
          <w:rFonts w:eastAsia="Times New Roman"/>
          <w:szCs w:val="24"/>
        </w:rPr>
      </w:pPr>
      <w:r>
        <w:rPr>
          <w:rFonts w:eastAsia="Times New Roman"/>
          <w:szCs w:val="24"/>
        </w:rPr>
        <w:lastRenderedPageBreak/>
        <w:t xml:space="preserve">Για την τροπολογία με γενικό αριθμό 1166 και ειδικό 196, των κ.κ. Θεοχάρη, Παναγούλη, Καρρά, Μάρκου, </w:t>
      </w:r>
      <w:proofErr w:type="spellStart"/>
      <w:r>
        <w:rPr>
          <w:rFonts w:eastAsia="Times New Roman"/>
          <w:szCs w:val="24"/>
        </w:rPr>
        <w:t>Μεγαλοοικονόμου</w:t>
      </w:r>
      <w:proofErr w:type="spellEnd"/>
      <w:r>
        <w:rPr>
          <w:rFonts w:eastAsia="Times New Roman"/>
          <w:szCs w:val="24"/>
        </w:rPr>
        <w:t>, που αφορά την ε</w:t>
      </w:r>
      <w:r>
        <w:rPr>
          <w:rFonts w:eastAsia="Times New Roman"/>
          <w:szCs w:val="24"/>
        </w:rPr>
        <w:t>ξαίρεση από τον υπολογισμό του εισοδήματος από μισθωτή εργασία των εφάπαξ καταβολών με παροχές από ταμεία πρόνοιας, έχουμε βρει κάποιες δυσκολίες.</w:t>
      </w:r>
    </w:p>
    <w:p w14:paraId="234F99A1" w14:textId="77777777" w:rsidR="00A02958" w:rsidRDefault="00261538">
      <w:pPr>
        <w:spacing w:line="600" w:lineRule="auto"/>
        <w:ind w:firstLine="720"/>
        <w:jc w:val="both"/>
        <w:rPr>
          <w:rFonts w:eastAsia="Times New Roman"/>
          <w:szCs w:val="24"/>
        </w:rPr>
      </w:pPr>
      <w:r>
        <w:rPr>
          <w:rFonts w:eastAsia="Times New Roman"/>
          <w:szCs w:val="24"/>
        </w:rPr>
        <w:t xml:space="preserve">Αντίστοιχη είναι και η τροπολογία του κ. </w:t>
      </w:r>
      <w:proofErr w:type="spellStart"/>
      <w:r>
        <w:rPr>
          <w:rFonts w:eastAsia="Times New Roman"/>
          <w:szCs w:val="24"/>
        </w:rPr>
        <w:t>Μπαλαούρα</w:t>
      </w:r>
      <w:proofErr w:type="spellEnd"/>
      <w:r>
        <w:rPr>
          <w:rFonts w:eastAsia="Times New Roman"/>
          <w:szCs w:val="24"/>
        </w:rPr>
        <w:t>, με γενικό αριθμό 1169 και ειδικό 199. Αφορά το ίδιο θέμα,</w:t>
      </w:r>
      <w:r>
        <w:rPr>
          <w:rFonts w:eastAsia="Times New Roman"/>
          <w:szCs w:val="24"/>
        </w:rPr>
        <w:t xml:space="preserve"> παροχής συμπληρωματικής ασφάλισης από τα αλληλοβοηθητικά ταμεία. Και τις δύο τις βλέπουμε πάρα πολύ θετικά. Θέλουμε να τις κάνουμε αποδεκτές, είτε τη μία είτε την άλλη, γιατί εξυπηρετούν τον ίδιο σκοπό. Θεωρούμε, όμως, ότι πρέπει να γίνουν κάποιες βελτιώσ</w:t>
      </w:r>
      <w:r>
        <w:rPr>
          <w:rFonts w:eastAsia="Times New Roman"/>
          <w:szCs w:val="24"/>
        </w:rPr>
        <w:t>εις ακόμη, που αυτή την στιγμή δεν είμαστε έτοιμοι να τις κάνουμε.</w:t>
      </w:r>
    </w:p>
    <w:p w14:paraId="234F99A2" w14:textId="77777777" w:rsidR="00A02958" w:rsidRDefault="00261538">
      <w:pPr>
        <w:spacing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Μην κάνετε αξιολόγηση. Στο δι</w:t>
      </w:r>
      <w:r>
        <w:rPr>
          <w:rFonts w:eastAsia="Times New Roman"/>
          <w:szCs w:val="24"/>
        </w:rPr>
        <w:t>ά</w:t>
      </w:r>
      <w:r>
        <w:rPr>
          <w:rFonts w:eastAsia="Times New Roman"/>
          <w:szCs w:val="24"/>
        </w:rPr>
        <w:t xml:space="preserve"> ταύτα, μην χάνουμε τον χρόνο.</w:t>
      </w:r>
    </w:p>
    <w:p w14:paraId="234F99A3" w14:textId="77777777" w:rsidR="00A02958" w:rsidRDefault="00261538">
      <w:pPr>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Και την τροπολογία με γενικό αριθμό 1167 και ε</w:t>
      </w:r>
      <w:r>
        <w:rPr>
          <w:rFonts w:eastAsia="Times New Roman"/>
          <w:szCs w:val="24"/>
        </w:rPr>
        <w:t xml:space="preserve">ιδικό 197, </w:t>
      </w:r>
      <w:r>
        <w:rPr>
          <w:rFonts w:eastAsia="Times New Roman"/>
          <w:szCs w:val="24"/>
        </w:rPr>
        <w:lastRenderedPageBreak/>
        <w:t xml:space="preserve">πάλι των κ.κ. Θεοχάρη, Παναγούλη, Καρρά, Μάρκου, </w:t>
      </w:r>
      <w:proofErr w:type="spellStart"/>
      <w:r>
        <w:rPr>
          <w:rFonts w:eastAsia="Times New Roman"/>
          <w:szCs w:val="24"/>
        </w:rPr>
        <w:t>Μεγαλοοικονόμου</w:t>
      </w:r>
      <w:proofErr w:type="spellEnd"/>
      <w:r>
        <w:rPr>
          <w:rFonts w:eastAsia="Times New Roman"/>
          <w:szCs w:val="24"/>
        </w:rPr>
        <w:t>, τη βλέπουμε θετικά. Παρ</w:t>
      </w:r>
      <w:r>
        <w:rPr>
          <w:rFonts w:eastAsia="Times New Roman"/>
          <w:szCs w:val="24"/>
        </w:rPr>
        <w:t xml:space="preserve">’ </w:t>
      </w:r>
      <w:r>
        <w:rPr>
          <w:rFonts w:eastAsia="Times New Roman"/>
          <w:szCs w:val="24"/>
        </w:rPr>
        <w:t>όλα αυτά περιμένουμε να δούμε κάποια περισσότερα στοιχεία.</w:t>
      </w:r>
    </w:p>
    <w:p w14:paraId="234F99A4" w14:textId="77777777" w:rsidR="00A02958" w:rsidRDefault="00261538">
      <w:pPr>
        <w:spacing w:line="600" w:lineRule="auto"/>
        <w:ind w:firstLine="720"/>
        <w:jc w:val="both"/>
        <w:rPr>
          <w:rFonts w:eastAsia="Times New Roman"/>
          <w:szCs w:val="24"/>
        </w:rPr>
      </w:pPr>
      <w:r>
        <w:rPr>
          <w:rFonts w:eastAsia="Times New Roman"/>
          <w:szCs w:val="24"/>
        </w:rPr>
        <w:t>Το ίδιο ισχύει και για την τροπολογία με γενικό αριθμό 1170 και ειδικό 200, που αφορά κάποιες ρ</w:t>
      </w:r>
      <w:r>
        <w:rPr>
          <w:rFonts w:eastAsia="Times New Roman"/>
          <w:szCs w:val="24"/>
        </w:rPr>
        <w:t>υθμίσεις για τις ιερές μονές του Αγίου Όρους. Την βλέπουμε, κατ</w:t>
      </w:r>
      <w:r>
        <w:rPr>
          <w:rFonts w:eastAsia="Times New Roman"/>
          <w:szCs w:val="24"/>
        </w:rPr>
        <w:t xml:space="preserve">’ </w:t>
      </w:r>
      <w:r>
        <w:rPr>
          <w:rFonts w:eastAsia="Times New Roman"/>
          <w:szCs w:val="24"/>
        </w:rPr>
        <w:t>αρχήν, θετικά.</w:t>
      </w:r>
    </w:p>
    <w:p w14:paraId="234F99A5" w14:textId="77777777" w:rsidR="00A02958" w:rsidRDefault="00261538">
      <w:pPr>
        <w:spacing w:line="600" w:lineRule="auto"/>
        <w:ind w:firstLine="720"/>
        <w:jc w:val="both"/>
        <w:rPr>
          <w:rFonts w:eastAsia="Times New Roman"/>
          <w:b/>
          <w:bCs/>
          <w:szCs w:val="24"/>
        </w:rPr>
      </w:pPr>
      <w:r>
        <w:rPr>
          <w:rFonts w:eastAsia="Times New Roman"/>
          <w:b/>
          <w:bCs/>
          <w:szCs w:val="24"/>
        </w:rPr>
        <w:t xml:space="preserve">ΠΡΟΕΔΡΕΥΩΝ (Νικήτας Κακλαμάνης): </w:t>
      </w:r>
      <w:r>
        <w:rPr>
          <w:rFonts w:eastAsia="Times New Roman"/>
          <w:bCs/>
          <w:szCs w:val="24"/>
        </w:rPr>
        <w:t>Είναι αυτή που ανέπτυξε ο κ. Λαζαρίδης.</w:t>
      </w:r>
    </w:p>
    <w:p w14:paraId="234F99A6" w14:textId="77777777" w:rsidR="00A02958" w:rsidRDefault="00261538">
      <w:pPr>
        <w:spacing w:line="600" w:lineRule="auto"/>
        <w:ind w:firstLine="720"/>
        <w:jc w:val="both"/>
        <w:rPr>
          <w:rFonts w:eastAsia="Times New Roman"/>
          <w:b/>
          <w:szCs w:val="24"/>
        </w:rPr>
      </w:pPr>
      <w:r>
        <w:rPr>
          <w:rFonts w:eastAsia="Times New Roman"/>
          <w:b/>
          <w:szCs w:val="24"/>
        </w:rPr>
        <w:t xml:space="preserve">ΑΙΚΑΤΕΡΙΝΗ ΠΑΠΑΝΑΤΣΙΟΥ (Υφυπουργός Οικονομικών): </w:t>
      </w:r>
      <w:r>
        <w:rPr>
          <w:rFonts w:eastAsia="Times New Roman"/>
          <w:szCs w:val="24"/>
        </w:rPr>
        <w:t>Έτσι ακριβώς. Περιμένουμε κάποια στοιχεία από τις υπηρ</w:t>
      </w:r>
      <w:r>
        <w:rPr>
          <w:rFonts w:eastAsia="Times New Roman"/>
          <w:szCs w:val="24"/>
        </w:rPr>
        <w:t>εσίες. Εάν προλάβουμε σήμερα, θα σας απαντήσουμε, διαφορετικά σε επόμενη συνεδρίαση.</w:t>
      </w:r>
    </w:p>
    <w:p w14:paraId="234F99A7" w14:textId="77777777" w:rsidR="00A02958" w:rsidRDefault="00261538">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Επομένως, κύριε Κουτσούκο, από ό,τι καταλάβαμε όλοι έγινε αποδεκτή μια </w:t>
      </w:r>
      <w:r>
        <w:rPr>
          <w:rFonts w:eastAsia="Times New Roman"/>
          <w:szCs w:val="24"/>
        </w:rPr>
        <w:t>τροπολογία, τ</w:t>
      </w:r>
      <w:r>
        <w:rPr>
          <w:rFonts w:eastAsia="Times New Roman"/>
          <w:bCs/>
          <w:szCs w:val="24"/>
        </w:rPr>
        <w:t xml:space="preserve">ου κ. </w:t>
      </w:r>
      <w:proofErr w:type="spellStart"/>
      <w:r>
        <w:rPr>
          <w:rFonts w:eastAsia="Times New Roman"/>
          <w:bCs/>
          <w:szCs w:val="24"/>
        </w:rPr>
        <w:t>Κατσίκη</w:t>
      </w:r>
      <w:proofErr w:type="spellEnd"/>
      <w:r>
        <w:rPr>
          <w:rFonts w:eastAsia="Times New Roman"/>
          <w:bCs/>
          <w:szCs w:val="24"/>
        </w:rPr>
        <w:t xml:space="preserve">, </w:t>
      </w:r>
      <w:r>
        <w:rPr>
          <w:rFonts w:eastAsia="Times New Roman"/>
          <w:szCs w:val="24"/>
        </w:rPr>
        <w:t xml:space="preserve">με γενικό αριθμό 1152 και ειδικό </w:t>
      </w:r>
      <w:r>
        <w:rPr>
          <w:rFonts w:eastAsia="Times New Roman"/>
          <w:bCs/>
          <w:szCs w:val="24"/>
        </w:rPr>
        <w:t>183.</w:t>
      </w:r>
    </w:p>
    <w:p w14:paraId="234F99A8" w14:textId="77777777" w:rsidR="00A02958" w:rsidRDefault="00261538">
      <w:pPr>
        <w:spacing w:line="600" w:lineRule="auto"/>
        <w:ind w:firstLine="720"/>
        <w:jc w:val="both"/>
        <w:rPr>
          <w:rFonts w:eastAsia="Times New Roman"/>
          <w:bCs/>
          <w:szCs w:val="24"/>
        </w:rPr>
      </w:pPr>
      <w:r>
        <w:rPr>
          <w:rFonts w:eastAsia="Times New Roman"/>
          <w:bCs/>
          <w:szCs w:val="24"/>
        </w:rPr>
        <w:t>Ο</w:t>
      </w:r>
      <w:r>
        <w:rPr>
          <w:rFonts w:eastAsia="Times New Roman"/>
          <w:bCs/>
          <w:szCs w:val="24"/>
        </w:rPr>
        <w:t>ρίστε, κύριε Παυλίδη, έχετε τον λόγο.</w:t>
      </w:r>
    </w:p>
    <w:p w14:paraId="234F99A9" w14:textId="77777777" w:rsidR="00A02958" w:rsidRDefault="00261538">
      <w:pPr>
        <w:spacing w:line="600" w:lineRule="auto"/>
        <w:ind w:firstLine="720"/>
        <w:jc w:val="both"/>
        <w:rPr>
          <w:rFonts w:eastAsia="Times New Roman"/>
          <w:bCs/>
          <w:szCs w:val="24"/>
        </w:rPr>
      </w:pPr>
      <w:r>
        <w:rPr>
          <w:rFonts w:eastAsia="Times New Roman"/>
          <w:b/>
          <w:bCs/>
          <w:szCs w:val="24"/>
        </w:rPr>
        <w:t xml:space="preserve">ΚΩΝΣΤΑΝΤΙΝΟΣ ΠΑΥΛΙΔΗΣ: </w:t>
      </w:r>
      <w:r>
        <w:rPr>
          <w:rFonts w:eastAsia="Times New Roman"/>
          <w:bCs/>
          <w:szCs w:val="24"/>
        </w:rPr>
        <w:t>Κατ</w:t>
      </w:r>
      <w:r>
        <w:rPr>
          <w:rFonts w:eastAsia="Times New Roman"/>
          <w:bCs/>
          <w:szCs w:val="24"/>
        </w:rPr>
        <w:t xml:space="preserve">’ </w:t>
      </w:r>
      <w:r>
        <w:rPr>
          <w:rFonts w:eastAsia="Times New Roman"/>
          <w:bCs/>
          <w:szCs w:val="24"/>
        </w:rPr>
        <w:t>αρχ</w:t>
      </w:r>
      <w:r>
        <w:rPr>
          <w:rFonts w:eastAsia="Times New Roman"/>
          <w:bCs/>
          <w:szCs w:val="24"/>
        </w:rPr>
        <w:t>άς</w:t>
      </w:r>
      <w:r>
        <w:rPr>
          <w:rFonts w:eastAsia="Times New Roman"/>
          <w:bCs/>
          <w:szCs w:val="24"/>
        </w:rPr>
        <w:t xml:space="preserve">, νομίζω ότι είναι κρίμα που αποχώρησαν διάφορα κόμματα της Αντιπολίτευσης. Νομίζω ότι αυτό δεν τιμά την κοινοβουλευτική διαδικασία. </w:t>
      </w:r>
      <w:r>
        <w:rPr>
          <w:rFonts w:eastAsia="Times New Roman"/>
          <w:bCs/>
          <w:szCs w:val="24"/>
        </w:rPr>
        <w:lastRenderedPageBreak/>
        <w:t xml:space="preserve">Θέλω να πιστεύω ότι εξυπηρέτησε άλλους σκοπούς παρά </w:t>
      </w:r>
      <w:r>
        <w:rPr>
          <w:rFonts w:eastAsia="Times New Roman"/>
          <w:bCs/>
          <w:szCs w:val="24"/>
        </w:rPr>
        <w:t xml:space="preserve">την πραγματική διαδικασία του νομοσχεδίου, δεδομένου ότι υπήρξε μια υπερβολή γύρω από την εκτίμηση και την αξιολόγηση των τροπολογιών. </w:t>
      </w:r>
    </w:p>
    <w:p w14:paraId="234F99AA" w14:textId="77777777" w:rsidR="00A02958" w:rsidRDefault="00261538">
      <w:pPr>
        <w:spacing w:line="600" w:lineRule="auto"/>
        <w:ind w:firstLine="720"/>
        <w:jc w:val="both"/>
        <w:rPr>
          <w:rFonts w:eastAsia="Times New Roman"/>
          <w:bCs/>
          <w:szCs w:val="24"/>
        </w:rPr>
      </w:pPr>
      <w:r>
        <w:rPr>
          <w:rFonts w:eastAsia="Times New Roman"/>
          <w:bCs/>
          <w:szCs w:val="24"/>
        </w:rPr>
        <w:t>Υπήρξε μια υπερβολή</w:t>
      </w:r>
      <w:r>
        <w:rPr>
          <w:rFonts w:eastAsia="Times New Roman"/>
          <w:bCs/>
          <w:szCs w:val="24"/>
        </w:rPr>
        <w:t>,</w:t>
      </w:r>
      <w:r>
        <w:rPr>
          <w:rFonts w:eastAsia="Times New Roman"/>
          <w:bCs/>
          <w:szCs w:val="24"/>
        </w:rPr>
        <w:t xml:space="preserve"> η οποία δεν έχει να κάνει έτσι και αλλιώς με την πρόθεση, ούτε την κυβερνητική ούτε την κοινοβουλευτική, για να υπάρξει τέτοιου είδους ανωμαλία και να μιλάμε σήμερα πλέον σε ένα Κοινοβούλιο στο οποίο απέχουν ήδη τρία, τέσσερα κόμματα, εάν δεν κάνω λάθος.</w:t>
      </w:r>
    </w:p>
    <w:p w14:paraId="234F99AB" w14:textId="77777777" w:rsidR="00A02958" w:rsidRDefault="00261538">
      <w:pPr>
        <w:spacing w:line="600" w:lineRule="auto"/>
        <w:ind w:firstLine="720"/>
        <w:jc w:val="both"/>
        <w:rPr>
          <w:rFonts w:eastAsia="Times New Roman"/>
          <w:bCs/>
          <w:szCs w:val="24"/>
        </w:rPr>
      </w:pPr>
      <w:r>
        <w:rPr>
          <w:rFonts w:eastAsia="Times New Roman"/>
          <w:bCs/>
          <w:szCs w:val="24"/>
        </w:rPr>
        <w:t>Υπήρξε ο απαραίτητος χρόνος και το δηλώσαμε, πως παρ</w:t>
      </w:r>
      <w:r>
        <w:rPr>
          <w:rFonts w:eastAsia="Times New Roman"/>
          <w:bCs/>
          <w:szCs w:val="24"/>
        </w:rPr>
        <w:t xml:space="preserve">’ </w:t>
      </w:r>
      <w:r>
        <w:rPr>
          <w:rFonts w:eastAsia="Times New Roman"/>
          <w:bCs/>
          <w:szCs w:val="24"/>
        </w:rPr>
        <w:t>ότι υπήρχε μια πρόταση να τελειώναμε χθες, με το δεδομένο αυτών των τροπολογιών, αποφασίσαμε να μιλήσουμε και σήμερα και να διαθέσουμε όσο χρόνο χρειαστεί για να γίνει μια εκτενής συζήτηση πάνω στις τρο</w:t>
      </w:r>
      <w:r>
        <w:rPr>
          <w:rFonts w:eastAsia="Times New Roman"/>
          <w:bCs/>
          <w:szCs w:val="24"/>
        </w:rPr>
        <w:t>πολογίες.</w:t>
      </w:r>
    </w:p>
    <w:p w14:paraId="234F99AC" w14:textId="77777777" w:rsidR="00A02958" w:rsidRDefault="00261538">
      <w:pPr>
        <w:spacing w:line="600" w:lineRule="auto"/>
        <w:ind w:firstLine="720"/>
        <w:jc w:val="both"/>
        <w:rPr>
          <w:rFonts w:eastAsia="Times New Roman"/>
          <w:bCs/>
          <w:szCs w:val="24"/>
        </w:rPr>
      </w:pPr>
      <w:r>
        <w:rPr>
          <w:rFonts w:eastAsia="Times New Roman"/>
          <w:bCs/>
          <w:szCs w:val="24"/>
        </w:rPr>
        <w:t>Κατά δεύτερον, υπάρχει και μια λάθος αξιολόγηση για αυτές τις τροπολογίες. Στο συνολικό νούμερο των τροπολογιών δέκα, έντεκα τροπολογίες αφορούν το αντίστοιχο, το αρμόδιο Υπουργείο και άλλες έξι, επτά αφορούν τροπολογίες που κατατέθηκαν από Βουλε</w:t>
      </w:r>
      <w:r>
        <w:rPr>
          <w:rFonts w:eastAsia="Times New Roman"/>
          <w:bCs/>
          <w:szCs w:val="24"/>
        </w:rPr>
        <w:t xml:space="preserve">υτές. Οι τροπολογίες από Υπουργεία, εκτός του αρμοδίου Υπουργείου, δεν είναι τόσες πολλές. Η πλειοψηφία, </w:t>
      </w:r>
      <w:r>
        <w:rPr>
          <w:rFonts w:eastAsia="Times New Roman"/>
          <w:bCs/>
          <w:szCs w:val="24"/>
        </w:rPr>
        <w:lastRenderedPageBreak/>
        <w:t>δηλαδή πάνω από το μισό των τροπολογιών, είναι τροπολογίες του αντίστοιχου Υπουργείου</w:t>
      </w:r>
      <w:r>
        <w:rPr>
          <w:rFonts w:eastAsia="Times New Roman"/>
          <w:bCs/>
          <w:szCs w:val="24"/>
        </w:rPr>
        <w:t>,</w:t>
      </w:r>
      <w:r>
        <w:rPr>
          <w:rFonts w:eastAsia="Times New Roman"/>
          <w:bCs/>
          <w:szCs w:val="24"/>
        </w:rPr>
        <w:t xml:space="preserve"> ως οφείλει</w:t>
      </w:r>
      <w:r>
        <w:rPr>
          <w:rFonts w:eastAsia="Times New Roman"/>
          <w:bCs/>
          <w:szCs w:val="24"/>
        </w:rPr>
        <w:t>,</w:t>
      </w:r>
      <w:r>
        <w:rPr>
          <w:rFonts w:eastAsia="Times New Roman"/>
          <w:bCs/>
          <w:szCs w:val="24"/>
        </w:rPr>
        <w:t xml:space="preserve"> και βουλευτικές τροπολογίες, για τις οποίες ήδη τοπο</w:t>
      </w:r>
      <w:r>
        <w:rPr>
          <w:rFonts w:eastAsia="Times New Roman"/>
          <w:bCs/>
          <w:szCs w:val="24"/>
        </w:rPr>
        <w:t>θετήθηκε η αρμόδια Υφυπουργός.</w:t>
      </w:r>
    </w:p>
    <w:p w14:paraId="234F99AD" w14:textId="77777777" w:rsidR="00A02958" w:rsidRDefault="00261538">
      <w:pPr>
        <w:spacing w:line="600" w:lineRule="auto"/>
        <w:ind w:firstLine="720"/>
        <w:jc w:val="both"/>
        <w:rPr>
          <w:rFonts w:eastAsia="Times New Roman" w:cs="Times New Roman"/>
          <w:szCs w:val="24"/>
        </w:rPr>
      </w:pPr>
      <w:r>
        <w:rPr>
          <w:rFonts w:eastAsia="Times New Roman"/>
          <w:bCs/>
          <w:szCs w:val="24"/>
        </w:rPr>
        <w:t>Με δεδομένο, λοιπόν, αυτό νομίζω ότι σηκώθηκε πολύς καπνός για το τίποτα, ιδιαίτερα από κόμματα και εκπροσώπους κομμάτων, οι οποίοι μας έχουν συνηθίσει στο παρελθόν να κάνουν διακυβέρνηση με πράξεις νομοθετικού περιεχομένου κ</w:t>
      </w:r>
      <w:r>
        <w:rPr>
          <w:rFonts w:eastAsia="Times New Roman"/>
          <w:bCs/>
          <w:szCs w:val="24"/>
        </w:rPr>
        <w:t xml:space="preserve">αι με κατεπείγοντα νομοσχέδια μέσα στη νύχτα. </w:t>
      </w:r>
      <w:r>
        <w:rPr>
          <w:rFonts w:eastAsia="Times New Roman" w:cs="Times New Roman"/>
          <w:szCs w:val="24"/>
        </w:rPr>
        <w:t xml:space="preserve">Με αυτή την έννοια δεν θα σχολιάσω άλλο. </w:t>
      </w:r>
    </w:p>
    <w:p w14:paraId="234F99AE"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Το γεγονός ότι το σημερινό νομοσχέδιο κατατίθεται και συζητείται σε μια χρονική περίοδο, λίγο πριν τη θερινή λήξη της Βουλής, νομίζω ότι καθιστά κατανοητό το ότι υπάρχο</w:t>
      </w:r>
      <w:r>
        <w:rPr>
          <w:rFonts w:eastAsia="Times New Roman" w:cs="Times New Roman"/>
          <w:szCs w:val="24"/>
        </w:rPr>
        <w:t>υν αρκετές καταληκτικές ημερομηνίες, στις οποίες πολλά Υπουργεία οφείλουν να ανταποκριθούν άμεσα για να μην υπάρχουν διάφορες διοικητικές και υπηρεσιακές ανωμαλίες.</w:t>
      </w:r>
    </w:p>
    <w:p w14:paraId="234F99AF"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Με αυτή την έννοια, ο μεγάλος αριθμός των τροπολογιών έχει και μια εξήγηση τέτοιου χαρακτήρ</w:t>
      </w:r>
      <w:r>
        <w:rPr>
          <w:rFonts w:eastAsia="Times New Roman" w:cs="Times New Roman"/>
          <w:szCs w:val="24"/>
        </w:rPr>
        <w:t xml:space="preserve">α. Να μην γεννάμε άλλου είδους ζητήματα, τα οποία –ξαναλέω- νομίζω ότι δεν βοηθούν το νομοσχέδιο, ιδιαίτερα ένα νομοσχέδιο το οποίο είναι θετικό. </w:t>
      </w:r>
    </w:p>
    <w:p w14:paraId="234F99B0"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 xml:space="preserve">Ο θετικός χαρακτήρας του νομοσχεδίου επιβεβαιώθηκε και στη συζήτηση που έγινε το προηγούμενο διάστημα στις </w:t>
      </w:r>
      <w:r>
        <w:rPr>
          <w:rFonts w:eastAsia="Times New Roman" w:cs="Times New Roman"/>
          <w:szCs w:val="24"/>
        </w:rPr>
        <w:t>ε</w:t>
      </w:r>
      <w:r>
        <w:rPr>
          <w:rFonts w:eastAsia="Times New Roman" w:cs="Times New Roman"/>
          <w:szCs w:val="24"/>
        </w:rPr>
        <w:t>π</w:t>
      </w:r>
      <w:r>
        <w:rPr>
          <w:rFonts w:eastAsia="Times New Roman" w:cs="Times New Roman"/>
          <w:szCs w:val="24"/>
        </w:rPr>
        <w:t xml:space="preserve">ιτροπές και στη δημόσια διαβούλευση των φορέων. Ήρθαν και τοποθετήθηκαν εκπρόσωποι παραγωγικών φορέων και </w:t>
      </w:r>
      <w:proofErr w:type="spellStart"/>
      <w:r>
        <w:rPr>
          <w:rFonts w:eastAsia="Times New Roman" w:cs="Times New Roman"/>
          <w:szCs w:val="24"/>
        </w:rPr>
        <w:t>αυτοδιοικητικοί</w:t>
      </w:r>
      <w:proofErr w:type="spellEnd"/>
      <w:r>
        <w:rPr>
          <w:rFonts w:eastAsia="Times New Roman" w:cs="Times New Roman"/>
          <w:szCs w:val="24"/>
        </w:rPr>
        <w:t xml:space="preserve"> φορείς, οι οποίοι αξιολόγησαν τα θετικά χαρακτηριστικά του νομοσχεδίου και τάχθηκαν θετικά γύρω από αυτό. </w:t>
      </w:r>
    </w:p>
    <w:p w14:paraId="234F99B1"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Θα αναφερθώ επιγραμματικά, </w:t>
      </w:r>
      <w:r>
        <w:rPr>
          <w:rFonts w:eastAsia="Times New Roman" w:cs="Times New Roman"/>
          <w:szCs w:val="24"/>
        </w:rPr>
        <w:t>γι’ αυτό και είπα ότι δεν θα χρειαστώ τόσο χρόνο. Νομίζω έχει γίνει το ελάχιστο για το νομοσχέδιο στο δεύτερο μέρος του, που αφορά διάφορες φορολογικές ρυθμίσεις. Έγινε μια εκτενής συζήτηση, γι’ αυτό και η αποχώρηση των συναδέλφων αδικεί όλη αυτή την προετ</w:t>
      </w:r>
      <w:r>
        <w:rPr>
          <w:rFonts w:eastAsia="Times New Roman" w:cs="Times New Roman"/>
          <w:szCs w:val="24"/>
        </w:rPr>
        <w:t xml:space="preserve">οιμασία του νομοσχεδίου και στις </w:t>
      </w:r>
      <w:r>
        <w:rPr>
          <w:rFonts w:eastAsia="Times New Roman" w:cs="Times New Roman"/>
          <w:szCs w:val="24"/>
        </w:rPr>
        <w:t>ε</w:t>
      </w:r>
      <w:r>
        <w:rPr>
          <w:rFonts w:eastAsia="Times New Roman" w:cs="Times New Roman"/>
          <w:szCs w:val="24"/>
        </w:rPr>
        <w:t xml:space="preserve">πιτροπές και στην Ολομέλεια. </w:t>
      </w:r>
    </w:p>
    <w:p w14:paraId="234F99B2" w14:textId="77777777" w:rsidR="00A02958" w:rsidRDefault="00261538">
      <w:pPr>
        <w:spacing w:line="600" w:lineRule="auto"/>
        <w:ind w:firstLine="720"/>
        <w:jc w:val="both"/>
        <w:rPr>
          <w:rFonts w:eastAsia="Times New Roman" w:cs="Times New Roman"/>
          <w:szCs w:val="24"/>
        </w:rPr>
      </w:pPr>
      <w:r w:rsidRPr="008332F1">
        <w:rPr>
          <w:rFonts w:eastAsia="Times New Roman" w:cs="Times New Roman"/>
          <w:color w:val="000000" w:themeColor="text1"/>
          <w:szCs w:val="24"/>
        </w:rPr>
        <w:t xml:space="preserve">Έγινε μια μεγάλη συζήτηση που αφορούσε κυρίαρχα τη μείωση του ΦΠΑ στα </w:t>
      </w:r>
      <w:proofErr w:type="spellStart"/>
      <w:r w:rsidRPr="008332F1">
        <w:rPr>
          <w:rFonts w:eastAsia="Times New Roman" w:cs="Times New Roman"/>
          <w:color w:val="000000" w:themeColor="text1"/>
          <w:szCs w:val="24"/>
        </w:rPr>
        <w:t>αγροτοκτηνοτροφικά</w:t>
      </w:r>
      <w:proofErr w:type="spellEnd"/>
      <w:r w:rsidRPr="008332F1">
        <w:rPr>
          <w:rFonts w:eastAsia="Times New Roman" w:cs="Times New Roman"/>
          <w:color w:val="000000" w:themeColor="text1"/>
          <w:szCs w:val="24"/>
        </w:rPr>
        <w:t xml:space="preserve"> προϊόντα και στη συνολική </w:t>
      </w:r>
      <w:proofErr w:type="spellStart"/>
      <w:r w:rsidRPr="008332F1">
        <w:rPr>
          <w:rFonts w:eastAsia="Times New Roman" w:cs="Times New Roman"/>
          <w:color w:val="000000" w:themeColor="text1"/>
          <w:szCs w:val="24"/>
        </w:rPr>
        <w:t>αγροτοκτηνοτροφική</w:t>
      </w:r>
      <w:proofErr w:type="spellEnd"/>
      <w:r w:rsidRPr="008332F1">
        <w:rPr>
          <w:rFonts w:eastAsia="Times New Roman" w:cs="Times New Roman"/>
          <w:color w:val="000000" w:themeColor="text1"/>
          <w:szCs w:val="24"/>
        </w:rPr>
        <w:t xml:space="preserve"> δραστηριότητα. Είναι ένα αίτημα και μια διαδικασία που θα </w:t>
      </w:r>
      <w:r w:rsidRPr="008332F1">
        <w:rPr>
          <w:rFonts w:eastAsia="Times New Roman" w:cs="Times New Roman"/>
          <w:color w:val="000000" w:themeColor="text1"/>
          <w:szCs w:val="24"/>
        </w:rPr>
        <w:t xml:space="preserve">δώσει μια ανάσα στην αναπτυξιακή δραστηριότητα στον πρωτογενή τομέα, όπως και η </w:t>
      </w:r>
      <w:r>
        <w:rPr>
          <w:rFonts w:eastAsia="Times New Roman" w:cs="Times New Roman"/>
          <w:szCs w:val="24"/>
        </w:rPr>
        <w:t xml:space="preserve">απαλλαγή πέραν του ενός τέλους επιτηδεύματος στα καταλύματα, τα οποία έχουν </w:t>
      </w:r>
      <w:r>
        <w:rPr>
          <w:rFonts w:eastAsia="Times New Roman" w:cs="Times New Roman"/>
          <w:szCs w:val="24"/>
        </w:rPr>
        <w:lastRenderedPageBreak/>
        <w:t>πάνω από μία έδρα. Στεγάζονται, δηλαδή, και δρουν σε ξεχωριστές περιοχές, παρ</w:t>
      </w:r>
      <w:r>
        <w:rPr>
          <w:rFonts w:eastAsia="Times New Roman" w:cs="Times New Roman"/>
          <w:szCs w:val="24"/>
        </w:rPr>
        <w:t xml:space="preserve">’ </w:t>
      </w:r>
      <w:r>
        <w:rPr>
          <w:rFonts w:eastAsia="Times New Roman" w:cs="Times New Roman"/>
          <w:szCs w:val="24"/>
        </w:rPr>
        <w:t xml:space="preserve">ότι λειτουργούν </w:t>
      </w:r>
      <w:r>
        <w:rPr>
          <w:rFonts w:eastAsia="Times New Roman" w:cs="Times New Roman"/>
          <w:szCs w:val="24"/>
        </w:rPr>
        <w:t>υπό</w:t>
      </w:r>
      <w:r>
        <w:rPr>
          <w:rFonts w:eastAsia="Times New Roman" w:cs="Times New Roman"/>
          <w:szCs w:val="24"/>
        </w:rPr>
        <w:t xml:space="preserve"> τ</w:t>
      </w:r>
      <w:r>
        <w:rPr>
          <w:rFonts w:eastAsia="Times New Roman" w:cs="Times New Roman"/>
          <w:szCs w:val="24"/>
        </w:rPr>
        <w:t xml:space="preserve">ο καθεστώς μιας ενιαίας άδειας λειτουργίας. </w:t>
      </w:r>
    </w:p>
    <w:p w14:paraId="234F99B3"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Η απαλλαγή του ΕΝΦΙΑ -ως οφείλουμε- στους κατοίκους της Λέσβου και της Κω είναι το λιγότερο που θα μπορούσαμε να κάνουμε γι’ αυτές τις δοκιμαζόμενες τοπικές κοινωνίες μετά τους τελευταίους σεισμούς. </w:t>
      </w:r>
    </w:p>
    <w:p w14:paraId="234F99B4"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Ένα ακόμα σημαντικό σημείο του νομοσχεδίου είναι η επιστροφή των ποσών των εισπραχθέντων </w:t>
      </w:r>
      <w:proofErr w:type="spellStart"/>
      <w:r>
        <w:rPr>
          <w:rFonts w:eastAsia="Times New Roman" w:cs="Times New Roman"/>
          <w:szCs w:val="24"/>
        </w:rPr>
        <w:t>παραβόλων</w:t>
      </w:r>
      <w:proofErr w:type="spellEnd"/>
      <w:r>
        <w:rPr>
          <w:rFonts w:eastAsia="Times New Roman" w:cs="Times New Roman"/>
          <w:szCs w:val="24"/>
        </w:rPr>
        <w:t xml:space="preserve"> στα ανασφάλιστα οχήματα, για όσους πλήρωσαν τα παράβολα πριν την καταληκτική ημερομηνία της παράτασης της 14ης Ιουλίου και η δραστική μείωση των </w:t>
      </w:r>
      <w:proofErr w:type="spellStart"/>
      <w:r>
        <w:rPr>
          <w:rFonts w:eastAsia="Times New Roman" w:cs="Times New Roman"/>
          <w:szCs w:val="24"/>
        </w:rPr>
        <w:t>παραβόλων</w:t>
      </w:r>
      <w:proofErr w:type="spellEnd"/>
      <w:r>
        <w:rPr>
          <w:rFonts w:eastAsia="Times New Roman" w:cs="Times New Roman"/>
          <w:szCs w:val="24"/>
        </w:rPr>
        <w:t xml:space="preserve"> γι</w:t>
      </w:r>
      <w:r>
        <w:rPr>
          <w:rFonts w:eastAsia="Times New Roman" w:cs="Times New Roman"/>
          <w:szCs w:val="24"/>
        </w:rPr>
        <w:t xml:space="preserve">α όσους δεν συμμορφώθηκαν με αυτές τις ημερομηνίες μετά τη 14η Ιουλίου. </w:t>
      </w:r>
    </w:p>
    <w:p w14:paraId="234F99B5"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Επίσης, πολύ σημαντικό –και θέλω να το τονίσω- είναι οι παραχωρήσεις και μεταβιβάσεις κυριότητας, για δεύτερη φορά σε νομοθέτημα, χωρίς αντάλλαγμα στην τοπική αυτοδιοίκηση και σε δημό</w:t>
      </w:r>
      <w:r>
        <w:rPr>
          <w:rFonts w:eastAsia="Times New Roman" w:cs="Times New Roman"/>
          <w:szCs w:val="24"/>
        </w:rPr>
        <w:t>σιους οργανισμούς. Νομίζω ότι δίνει μια μεγάλη ανάσα στις τοπικές κοινωνίες και στις παραγωγικές ανάγκες αυτών των τοπικών κοινωνιών, κυρίαρχα για εκπαιδευτικούς, πολιτιστικούς ή άλλους λόγους</w:t>
      </w:r>
      <w:r>
        <w:rPr>
          <w:rFonts w:eastAsia="Times New Roman" w:cs="Times New Roman"/>
          <w:szCs w:val="24"/>
        </w:rPr>
        <w:t>,</w:t>
      </w:r>
      <w:r>
        <w:rPr>
          <w:rFonts w:eastAsia="Times New Roman" w:cs="Times New Roman"/>
          <w:szCs w:val="24"/>
        </w:rPr>
        <w:t xml:space="preserve"> όπως είναι οι λόγοι υγείας. Και νομίζω ότι είναι </w:t>
      </w:r>
      <w:r>
        <w:rPr>
          <w:rFonts w:eastAsia="Times New Roman" w:cs="Times New Roman"/>
          <w:szCs w:val="24"/>
        </w:rPr>
        <w:lastRenderedPageBreak/>
        <w:t>αίτημα το οπο</w:t>
      </w:r>
      <w:r>
        <w:rPr>
          <w:rFonts w:eastAsia="Times New Roman" w:cs="Times New Roman"/>
          <w:szCs w:val="24"/>
        </w:rPr>
        <w:t xml:space="preserve">ίο χρόνια διεκδικείται και τονίζεται από την </w:t>
      </w:r>
      <w:r>
        <w:rPr>
          <w:rFonts w:eastAsia="Times New Roman" w:cs="Times New Roman"/>
          <w:szCs w:val="24"/>
        </w:rPr>
        <w:t>τοπική αυτοδιοίκηση</w:t>
      </w:r>
      <w:r>
        <w:rPr>
          <w:rFonts w:eastAsia="Times New Roman" w:cs="Times New Roman"/>
          <w:szCs w:val="24"/>
        </w:rPr>
        <w:t xml:space="preserve">. </w:t>
      </w:r>
    </w:p>
    <w:p w14:paraId="234F99B6"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Είναι πολύ θετικό που αυτή η Κυβέρνηση έρχεται να ικανοποιήσει αυτά τα αιτήματα, κυρί</w:t>
      </w:r>
      <w:r>
        <w:rPr>
          <w:rFonts w:eastAsia="Times New Roman" w:cs="Times New Roman"/>
          <w:szCs w:val="24"/>
        </w:rPr>
        <w:t>ως</w:t>
      </w:r>
      <w:r>
        <w:rPr>
          <w:rFonts w:eastAsia="Times New Roman" w:cs="Times New Roman"/>
          <w:szCs w:val="24"/>
        </w:rPr>
        <w:t xml:space="preserve"> δίνοντας μια μεγάλη αναπτυξιακή ανάσα στις τοπικές κοινωνίες. Ξέρουμε πολύ καλά πόσο σημαντικό είναι </w:t>
      </w:r>
      <w:r>
        <w:rPr>
          <w:rFonts w:eastAsia="Times New Roman" w:cs="Times New Roman"/>
          <w:szCs w:val="24"/>
        </w:rPr>
        <w:t xml:space="preserve">σε μικρούς δήμους και σε μικρές περιοχές να δίνουμε τέτοιες μεγάλες ανάσες αποκεντρωμένης και αναπτυξιακής αντίληψης. </w:t>
      </w:r>
    </w:p>
    <w:p w14:paraId="234F99B7"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Στο πρώτο μέρος του νομοσχεδίου έγινε μια μεγάλη κουβέντα γύρω από τη συμμόρφωση στην </w:t>
      </w:r>
      <w:r>
        <w:rPr>
          <w:rFonts w:eastAsia="Times New Roman" w:cs="Times New Roman"/>
          <w:szCs w:val="24"/>
        </w:rPr>
        <w:t>ο</w:t>
      </w:r>
      <w:r>
        <w:rPr>
          <w:rFonts w:eastAsia="Times New Roman" w:cs="Times New Roman"/>
          <w:szCs w:val="24"/>
        </w:rPr>
        <w:t xml:space="preserve">δηγία 881 του 2016 και της ανάγκης γενικότερα να </w:t>
      </w:r>
      <w:r>
        <w:rPr>
          <w:rFonts w:eastAsia="Times New Roman" w:cs="Times New Roman"/>
          <w:szCs w:val="24"/>
        </w:rPr>
        <w:t>υπάρξει μια ανταλλαγή πληροφοριών και σε ευρωπαϊκό και σε παγκόσμιο επίπεδο, κυρί</w:t>
      </w:r>
      <w:r>
        <w:rPr>
          <w:rFonts w:eastAsia="Times New Roman" w:cs="Times New Roman"/>
          <w:szCs w:val="24"/>
        </w:rPr>
        <w:t>ως</w:t>
      </w:r>
      <w:r>
        <w:rPr>
          <w:rFonts w:eastAsia="Times New Roman" w:cs="Times New Roman"/>
          <w:szCs w:val="24"/>
        </w:rPr>
        <w:t xml:space="preserve"> σε σχέση με τους ομίλους των πολυεθνικών επιχειρήσεων στη μεγάλη μάχη που δίνεται </w:t>
      </w:r>
      <w:r>
        <w:rPr>
          <w:rFonts w:eastAsia="Times New Roman" w:cs="Times New Roman"/>
          <w:szCs w:val="24"/>
        </w:rPr>
        <w:t>σε</w:t>
      </w:r>
      <w:r>
        <w:rPr>
          <w:rFonts w:eastAsia="Times New Roman" w:cs="Times New Roman"/>
          <w:szCs w:val="24"/>
        </w:rPr>
        <w:t xml:space="preserve"> ευρωπαϊκ</w:t>
      </w:r>
      <w:r>
        <w:rPr>
          <w:rFonts w:eastAsia="Times New Roman" w:cs="Times New Roman"/>
          <w:szCs w:val="24"/>
        </w:rPr>
        <w:t>ό</w:t>
      </w:r>
      <w:r>
        <w:rPr>
          <w:rFonts w:eastAsia="Times New Roman" w:cs="Times New Roman"/>
          <w:szCs w:val="24"/>
        </w:rPr>
        <w:t xml:space="preserve"> και παγκόσμι</w:t>
      </w:r>
      <w:r>
        <w:rPr>
          <w:rFonts w:eastAsia="Times New Roman" w:cs="Times New Roman"/>
          <w:szCs w:val="24"/>
        </w:rPr>
        <w:t>ο επίπεδο</w:t>
      </w:r>
      <w:r>
        <w:rPr>
          <w:rFonts w:eastAsia="Times New Roman" w:cs="Times New Roman"/>
          <w:szCs w:val="24"/>
        </w:rPr>
        <w:t xml:space="preserve"> για την πάταξη της φοροδιαφυγής και της φορολογικής απά</w:t>
      </w:r>
      <w:r>
        <w:rPr>
          <w:rFonts w:eastAsia="Times New Roman" w:cs="Times New Roman"/>
          <w:szCs w:val="24"/>
        </w:rPr>
        <w:t xml:space="preserve">της. Και νομίζω ότι σε αυτόν τον τομέα ήδη έχουν γίνει πολλά. </w:t>
      </w:r>
    </w:p>
    <w:p w14:paraId="234F99B8"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Νομίζω ότι θα έρθουν και άλλα νομοσχέδια αντίστοιχων συμμορφώσεων και θεωρώ ότι θα πρέπει σε όλα αυτά -ανεξάρτητα από τη συμμόρφωση σε νομοθετικό πλαίσιο- να υπάρχει και μια πραγματική παραγωγή</w:t>
      </w:r>
      <w:r>
        <w:rPr>
          <w:rFonts w:eastAsia="Times New Roman" w:cs="Times New Roman"/>
          <w:szCs w:val="24"/>
        </w:rPr>
        <w:t xml:space="preserve"> έργου, </w:t>
      </w:r>
      <w:proofErr w:type="spellStart"/>
      <w:r>
        <w:rPr>
          <w:rFonts w:eastAsia="Times New Roman" w:cs="Times New Roman"/>
          <w:szCs w:val="24"/>
        </w:rPr>
        <w:t>στοχευμένη</w:t>
      </w:r>
      <w:proofErr w:type="spellEnd"/>
      <w:r>
        <w:rPr>
          <w:rFonts w:eastAsia="Times New Roman" w:cs="Times New Roman"/>
          <w:szCs w:val="24"/>
        </w:rPr>
        <w:t xml:space="preserve"> πλέον σε τέτοιους </w:t>
      </w:r>
      <w:r>
        <w:rPr>
          <w:rFonts w:eastAsia="Times New Roman" w:cs="Times New Roman"/>
          <w:szCs w:val="24"/>
        </w:rPr>
        <w:lastRenderedPageBreak/>
        <w:t xml:space="preserve">τομείς </w:t>
      </w:r>
      <w:proofErr w:type="spellStart"/>
      <w:r>
        <w:rPr>
          <w:rFonts w:eastAsia="Times New Roman" w:cs="Times New Roman"/>
          <w:szCs w:val="24"/>
        </w:rPr>
        <w:t>φοροδράσεως</w:t>
      </w:r>
      <w:proofErr w:type="spellEnd"/>
      <w:r>
        <w:rPr>
          <w:rFonts w:eastAsia="Times New Roman" w:cs="Times New Roman"/>
          <w:szCs w:val="24"/>
        </w:rPr>
        <w:t>, φοροδιαφυγής και φορολογικής απάτης. Διότι νομίζω ότι είναι μια μεγάλη γάγγραινα και μια μεγάλη μαύρη τρύπα στην ελληνική οικονομία, την οποία</w:t>
      </w:r>
      <w:r>
        <w:rPr>
          <w:rFonts w:eastAsia="Times New Roman" w:cs="Times New Roman"/>
          <w:szCs w:val="24"/>
        </w:rPr>
        <w:t xml:space="preserve">, </w:t>
      </w:r>
      <w:r>
        <w:rPr>
          <w:rFonts w:eastAsia="Times New Roman" w:cs="Times New Roman"/>
          <w:szCs w:val="24"/>
        </w:rPr>
        <w:t>έτσι κι αλλιώς</w:t>
      </w:r>
      <w:r>
        <w:rPr>
          <w:rFonts w:eastAsia="Times New Roman" w:cs="Times New Roman"/>
          <w:szCs w:val="24"/>
        </w:rPr>
        <w:t>,</w:t>
      </w:r>
      <w:r>
        <w:rPr>
          <w:rFonts w:eastAsia="Times New Roman" w:cs="Times New Roman"/>
          <w:szCs w:val="24"/>
        </w:rPr>
        <w:t xml:space="preserve"> καλύπτει ο ελληνικός λαός με τις δικές </w:t>
      </w:r>
      <w:r>
        <w:rPr>
          <w:rFonts w:eastAsia="Times New Roman" w:cs="Times New Roman"/>
          <w:szCs w:val="24"/>
        </w:rPr>
        <w:t xml:space="preserve">του θυσίες. Είναι υποχρέωση της πολιτείας να ανταποκριθεί απόλυτα, ανεξάρτητα από τις συμμορφώσεις της </w:t>
      </w:r>
      <w:r>
        <w:rPr>
          <w:rFonts w:eastAsia="Times New Roman" w:cs="Times New Roman"/>
          <w:szCs w:val="24"/>
        </w:rPr>
        <w:t>ευρωπαϊκής οδηγίας</w:t>
      </w:r>
      <w:r>
        <w:rPr>
          <w:rFonts w:eastAsia="Times New Roman" w:cs="Times New Roman"/>
          <w:szCs w:val="24"/>
        </w:rPr>
        <w:t xml:space="preserve">, στο παραγωγικό της έργο γύρω από αυτό. </w:t>
      </w:r>
    </w:p>
    <w:p w14:paraId="234F99B9"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Εγώ καλώ το Σώμα να υπερψηφίσει το νομοσχέδιο. </w:t>
      </w:r>
      <w:r>
        <w:rPr>
          <w:rFonts w:eastAsia="Times New Roman"/>
          <w:szCs w:val="24"/>
        </w:rPr>
        <w:t>Θεωρώ ότι αδικήσαμε την όλη κουβέντα με τις απ</w:t>
      </w:r>
      <w:r>
        <w:rPr>
          <w:rFonts w:eastAsia="Times New Roman"/>
          <w:szCs w:val="24"/>
        </w:rPr>
        <w:t xml:space="preserve">οχωρήσεις των συναδέλφων και των αντίστοιχων κομμάτων τους. Νομίζω ότι η συζήτηση διεξήχθη σε πολύ καλό κλίμα και στις </w:t>
      </w:r>
      <w:r>
        <w:rPr>
          <w:rFonts w:eastAsia="Times New Roman"/>
          <w:szCs w:val="24"/>
        </w:rPr>
        <w:t>ε</w:t>
      </w:r>
      <w:r>
        <w:rPr>
          <w:rFonts w:eastAsia="Times New Roman"/>
          <w:szCs w:val="24"/>
        </w:rPr>
        <w:t xml:space="preserve">πιτροπές και επιβεβαιώθηκε ο θετικός χαρακτήρας του νομοσχεδίου και από τη δημόσια διαβούλευση. </w:t>
      </w:r>
    </w:p>
    <w:p w14:paraId="234F99BA" w14:textId="77777777" w:rsidR="00A02958" w:rsidRDefault="00261538">
      <w:pPr>
        <w:spacing w:line="600" w:lineRule="auto"/>
        <w:ind w:firstLine="720"/>
        <w:jc w:val="both"/>
        <w:rPr>
          <w:rFonts w:eastAsia="Times New Roman"/>
          <w:szCs w:val="24"/>
        </w:rPr>
      </w:pPr>
      <w:r>
        <w:rPr>
          <w:rFonts w:eastAsia="Times New Roman"/>
          <w:szCs w:val="24"/>
        </w:rPr>
        <w:t>Το γεγονός ότι υπήρξαν αυτές οι τροπολο</w:t>
      </w:r>
      <w:r>
        <w:rPr>
          <w:rFonts w:eastAsia="Times New Roman"/>
          <w:szCs w:val="24"/>
        </w:rPr>
        <w:t>γίες, το αναφέρω και πάλι, αφορά κυρί</w:t>
      </w:r>
      <w:r>
        <w:rPr>
          <w:rFonts w:eastAsia="Times New Roman"/>
          <w:szCs w:val="24"/>
        </w:rPr>
        <w:t>ως</w:t>
      </w:r>
      <w:r>
        <w:rPr>
          <w:rFonts w:eastAsia="Times New Roman"/>
          <w:szCs w:val="24"/>
        </w:rPr>
        <w:t xml:space="preserve"> και τη χρονική περίοδο στην οποία κατατίθεται το νομοσχέδιο, το οποίο, αντικειμενικά, οδήγησε και σε κάποιες καταληκτικές ημερομηνίες. Επίσης, υπήρξαν και αρκετές προτάσεις τροπολογιών από συναδέλφους ανεξάρτητους Βο</w:t>
      </w:r>
      <w:r>
        <w:rPr>
          <w:rFonts w:eastAsia="Times New Roman"/>
          <w:szCs w:val="24"/>
        </w:rPr>
        <w:t>υλευτές ή μεμονωμένους συναδέλφους και</w:t>
      </w:r>
      <w:r>
        <w:rPr>
          <w:rFonts w:eastAsia="Times New Roman"/>
          <w:szCs w:val="24"/>
        </w:rPr>
        <w:t>,</w:t>
      </w:r>
      <w:r>
        <w:rPr>
          <w:rFonts w:eastAsia="Times New Roman"/>
          <w:szCs w:val="24"/>
        </w:rPr>
        <w:t xml:space="preserve"> άρα, </w:t>
      </w:r>
      <w:r>
        <w:rPr>
          <w:rFonts w:eastAsia="Times New Roman"/>
          <w:szCs w:val="24"/>
        </w:rPr>
        <w:t>κάπως έτσι</w:t>
      </w:r>
      <w:r>
        <w:rPr>
          <w:rFonts w:eastAsia="Times New Roman"/>
          <w:szCs w:val="24"/>
        </w:rPr>
        <w:t xml:space="preserve"> θα έπρεπε να τα κουβεντιάσουμε όλα αυτά. </w:t>
      </w:r>
    </w:p>
    <w:p w14:paraId="234F99BB" w14:textId="77777777" w:rsidR="00A02958" w:rsidRDefault="00261538">
      <w:pPr>
        <w:spacing w:line="600" w:lineRule="auto"/>
        <w:ind w:firstLine="720"/>
        <w:jc w:val="both"/>
        <w:rPr>
          <w:rFonts w:eastAsia="Times New Roman"/>
          <w:szCs w:val="24"/>
        </w:rPr>
      </w:pPr>
      <w:r>
        <w:rPr>
          <w:rFonts w:eastAsia="Times New Roman"/>
          <w:szCs w:val="24"/>
        </w:rPr>
        <w:lastRenderedPageBreak/>
        <w:t xml:space="preserve">Ο χρόνος ήταν αρκετός και επαρκής για να γίνει αυτή η συζήτηση και από εκεί και πέρα δεν νομίζω ότι μπορούσε να </w:t>
      </w:r>
      <w:r>
        <w:rPr>
          <w:rFonts w:eastAsia="Times New Roman"/>
          <w:szCs w:val="24"/>
        </w:rPr>
        <w:t>«</w:t>
      </w:r>
      <w:r>
        <w:rPr>
          <w:rFonts w:eastAsia="Times New Roman"/>
          <w:szCs w:val="24"/>
        </w:rPr>
        <w:t>γεννήσει</w:t>
      </w:r>
      <w:r>
        <w:rPr>
          <w:rFonts w:eastAsia="Times New Roman"/>
          <w:szCs w:val="24"/>
        </w:rPr>
        <w:t>»</w:t>
      </w:r>
      <w:r>
        <w:rPr>
          <w:rFonts w:eastAsia="Times New Roman"/>
          <w:szCs w:val="24"/>
        </w:rPr>
        <w:t xml:space="preserve"> οποιαδήποτε άλλη αντίληψη. Είναι κρ</w:t>
      </w:r>
      <w:r>
        <w:rPr>
          <w:rFonts w:eastAsia="Times New Roman"/>
          <w:szCs w:val="24"/>
        </w:rPr>
        <w:t>ίμα που ένα μεγάλο κομμάτι των συναδέλφων λείπει, ιδιαίτερα σε ένα νομοσχέδιο με τέτοια θετικά χαρακτηριστικά.</w:t>
      </w:r>
    </w:p>
    <w:p w14:paraId="234F99BC" w14:textId="77777777" w:rsidR="00A02958" w:rsidRDefault="00261538">
      <w:pPr>
        <w:spacing w:line="600" w:lineRule="auto"/>
        <w:ind w:firstLine="720"/>
        <w:jc w:val="both"/>
        <w:rPr>
          <w:rFonts w:eastAsia="Times New Roman"/>
          <w:szCs w:val="24"/>
        </w:rPr>
      </w:pPr>
      <w:r>
        <w:rPr>
          <w:rFonts w:eastAsia="Times New Roman"/>
          <w:szCs w:val="24"/>
        </w:rPr>
        <w:t>Ευχαριστώ πολύ, κύριε Πρόεδρε.</w:t>
      </w:r>
    </w:p>
    <w:p w14:paraId="234F99BD" w14:textId="77777777" w:rsidR="00A02958" w:rsidRDefault="00261538">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34F99BE" w14:textId="77777777" w:rsidR="00A02958" w:rsidRDefault="0026153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Ξυδάκη</w:t>
      </w:r>
      <w:proofErr w:type="spellEnd"/>
      <w:r>
        <w:rPr>
          <w:rFonts w:eastAsia="Times New Roman"/>
          <w:szCs w:val="24"/>
        </w:rPr>
        <w:t>, θέλετε να πείτε κάτι γι</w:t>
      </w:r>
      <w:r>
        <w:rPr>
          <w:rFonts w:eastAsia="Times New Roman"/>
          <w:szCs w:val="24"/>
        </w:rPr>
        <w:t xml:space="preserve">α δυο-τρία λεπτά για το άρθρο 57; </w:t>
      </w:r>
    </w:p>
    <w:p w14:paraId="234F99BF" w14:textId="77777777" w:rsidR="00A02958" w:rsidRDefault="00261538">
      <w:pPr>
        <w:spacing w:line="600" w:lineRule="auto"/>
        <w:ind w:firstLine="720"/>
        <w:jc w:val="both"/>
        <w:rPr>
          <w:rFonts w:eastAsia="Times New Roman"/>
          <w:szCs w:val="24"/>
        </w:rPr>
      </w:pPr>
      <w:r>
        <w:rPr>
          <w:rFonts w:eastAsia="Times New Roman"/>
          <w:szCs w:val="24"/>
        </w:rPr>
        <w:t xml:space="preserve">Κύριε Κουτσούκο, είναι σε συνάρτηση με κάτι που είπε ο κ. Μαντάς κι αμέσως μετά θα σας δώσω τον λόγο. </w:t>
      </w:r>
    </w:p>
    <w:p w14:paraId="234F99C0" w14:textId="77777777" w:rsidR="00A02958" w:rsidRDefault="00261538">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Ξυδάκη</w:t>
      </w:r>
      <w:proofErr w:type="spellEnd"/>
      <w:r>
        <w:rPr>
          <w:rFonts w:eastAsia="Times New Roman"/>
          <w:szCs w:val="24"/>
        </w:rPr>
        <w:t xml:space="preserve">, έχετε τον λόγο. </w:t>
      </w:r>
    </w:p>
    <w:p w14:paraId="234F99C1" w14:textId="77777777" w:rsidR="00A02958" w:rsidRDefault="00261538">
      <w:pPr>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Κύριε Πρόεδρε, αγαπητοί συνάδελφοι, υπάρχει μία τροπολογία από το Υπο</w:t>
      </w:r>
      <w:r>
        <w:rPr>
          <w:rFonts w:eastAsia="Times New Roman"/>
          <w:szCs w:val="24"/>
        </w:rPr>
        <w:t xml:space="preserve">υργείο Τουρισμού, που αφορά τη δυνατότητα να υπερβούμε το ισχύον </w:t>
      </w:r>
      <w:r>
        <w:rPr>
          <w:rFonts w:eastAsia="Times New Roman"/>
          <w:szCs w:val="24"/>
        </w:rPr>
        <w:t>προεδρικό διάταγμα</w:t>
      </w:r>
      <w:r>
        <w:rPr>
          <w:rFonts w:eastAsia="Times New Roman"/>
          <w:szCs w:val="24"/>
        </w:rPr>
        <w:t xml:space="preserve"> για τους υπαλλήλους εξωτερικού του Ελληνικού Οργανισμού Τουρισμού. </w:t>
      </w:r>
    </w:p>
    <w:p w14:paraId="234F99C2" w14:textId="77777777" w:rsidR="00A02958" w:rsidRDefault="00261538">
      <w:pPr>
        <w:spacing w:line="600" w:lineRule="auto"/>
        <w:ind w:firstLine="720"/>
        <w:jc w:val="both"/>
        <w:rPr>
          <w:rFonts w:eastAsia="Times New Roman"/>
          <w:szCs w:val="24"/>
        </w:rPr>
      </w:pPr>
      <w:r>
        <w:rPr>
          <w:rFonts w:eastAsia="Times New Roman"/>
          <w:szCs w:val="24"/>
        </w:rPr>
        <w:lastRenderedPageBreak/>
        <w:t>Σύμφωνα με την προτεινόμενη τροπολογία, γίνεται η πρόταση να μπορεί να παίρνει ο Υπουργός και από τους υ</w:t>
      </w:r>
      <w:r>
        <w:rPr>
          <w:rFonts w:eastAsia="Times New Roman"/>
          <w:szCs w:val="24"/>
        </w:rPr>
        <w:t>παλλήλους του Υπουργείου Τουρισμού κατ’ εξαίρεση και καθ’ υπέρβαση των λειτουργιών του υπηρεσιακού συμβουλίου να καλύπτονται κάποιες ανάγκες.</w:t>
      </w:r>
    </w:p>
    <w:p w14:paraId="234F99C3" w14:textId="77777777" w:rsidR="00A02958" w:rsidRDefault="00261538">
      <w:pPr>
        <w:spacing w:line="600" w:lineRule="auto"/>
        <w:ind w:firstLine="720"/>
        <w:jc w:val="both"/>
        <w:rPr>
          <w:rFonts w:eastAsia="Times New Roman"/>
          <w:szCs w:val="24"/>
        </w:rPr>
      </w:pPr>
      <w:r>
        <w:rPr>
          <w:rFonts w:eastAsia="Times New Roman"/>
          <w:szCs w:val="24"/>
        </w:rPr>
        <w:t>Φρονώ ότι επειδή δεν έχουμε σε βάθος γνώση και λεπτομερή υποστήριξη γι’ αυτό το θέμα, πρέπει να αποφύγουμε να κατα</w:t>
      </w:r>
      <w:r>
        <w:rPr>
          <w:rFonts w:eastAsia="Times New Roman"/>
          <w:szCs w:val="24"/>
        </w:rPr>
        <w:t xml:space="preserve">στρατηγήσουμε ένα </w:t>
      </w:r>
      <w:r>
        <w:rPr>
          <w:rFonts w:eastAsia="Times New Roman"/>
          <w:szCs w:val="24"/>
        </w:rPr>
        <w:t>προεδρικό διάταγμα</w:t>
      </w:r>
      <w:r>
        <w:rPr>
          <w:rFonts w:eastAsia="Times New Roman"/>
          <w:szCs w:val="24"/>
        </w:rPr>
        <w:t xml:space="preserve">, μία νομοθεσία η οποία διέπει τη λειτουργία πολλών δημοσίων οργανισμών, να μην καταστρατηγήσουμε την αυτοτέλεια του Ελληνικού Οργανισμού Τουρισμού. </w:t>
      </w:r>
    </w:p>
    <w:p w14:paraId="234F99C4" w14:textId="77777777" w:rsidR="00A02958" w:rsidRDefault="00261538">
      <w:pPr>
        <w:spacing w:line="600" w:lineRule="auto"/>
        <w:ind w:firstLine="720"/>
        <w:jc w:val="both"/>
        <w:rPr>
          <w:rFonts w:eastAsia="Times New Roman"/>
          <w:szCs w:val="24"/>
        </w:rPr>
      </w:pPr>
      <w:r>
        <w:rPr>
          <w:rFonts w:eastAsia="Times New Roman"/>
          <w:szCs w:val="24"/>
        </w:rPr>
        <w:t>Έτσι κι αλλιώς</w:t>
      </w:r>
      <w:r>
        <w:rPr>
          <w:rFonts w:eastAsia="Times New Roman"/>
          <w:szCs w:val="24"/>
        </w:rPr>
        <w:t xml:space="preserve"> είναι λίγοι οι υπάλληλοι του Υπουργείου Τουρισμού και δεν ξέρω αν έχουν την τεχνογνωσία και τις δυνατότητες να ανταποκριθούν σε θέσεις ευθύνης στο εξωτερικό, σε έναν οργανισμό όπως ο ΕΟΤ που έχει ιδρυθεί από το</w:t>
      </w:r>
      <w:r>
        <w:rPr>
          <w:rFonts w:eastAsia="Times New Roman"/>
          <w:szCs w:val="24"/>
        </w:rPr>
        <w:t>ν</w:t>
      </w:r>
      <w:r>
        <w:rPr>
          <w:rFonts w:eastAsia="Times New Roman"/>
          <w:szCs w:val="24"/>
        </w:rPr>
        <w:t xml:space="preserve"> Μεσοπόλεμο. </w:t>
      </w:r>
    </w:p>
    <w:p w14:paraId="234F99C5" w14:textId="77777777" w:rsidR="00A02958" w:rsidRDefault="00261538">
      <w:pPr>
        <w:spacing w:line="600" w:lineRule="auto"/>
        <w:ind w:firstLine="720"/>
        <w:jc w:val="both"/>
        <w:rPr>
          <w:rFonts w:eastAsia="Times New Roman"/>
          <w:szCs w:val="24"/>
        </w:rPr>
      </w:pPr>
      <w:r>
        <w:rPr>
          <w:rFonts w:eastAsia="Times New Roman"/>
          <w:szCs w:val="24"/>
        </w:rPr>
        <w:t>Να μη βιαστούμε, λοιπόν, και ν</w:t>
      </w:r>
      <w:r>
        <w:rPr>
          <w:rFonts w:eastAsia="Times New Roman"/>
          <w:szCs w:val="24"/>
        </w:rPr>
        <w:t>α παρακαλέσουμε την Υπουργό να την αποσύρει και να μας τη φέρει περισσότερο τεκμηριωμένη.</w:t>
      </w:r>
    </w:p>
    <w:p w14:paraId="234F99C6" w14:textId="77777777" w:rsidR="00A02958" w:rsidRDefault="00261538">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Απ’ ό,τι καταλαβαίνω, εσείς διαφωνείτε επί της ουσίας της τροπολογίας. Ο κ. Μαντάς είπε ότι τη θεωρεί περιττή, διότι κατά την άποψή τ</w:t>
      </w:r>
      <w:r>
        <w:rPr>
          <w:rFonts w:eastAsia="Times New Roman"/>
          <w:szCs w:val="24"/>
        </w:rPr>
        <w:t xml:space="preserve">ου καλύπτεται το θέμα από το </w:t>
      </w:r>
      <w:r>
        <w:rPr>
          <w:rFonts w:eastAsia="Times New Roman"/>
          <w:szCs w:val="24"/>
        </w:rPr>
        <w:t>προεδρικό διάταγ</w:t>
      </w:r>
      <w:r>
        <w:rPr>
          <w:rFonts w:eastAsia="Times New Roman"/>
          <w:szCs w:val="24"/>
        </w:rPr>
        <w:t>μα. Είναι δύο διαφορετικές προσεγγίσεις.</w:t>
      </w:r>
    </w:p>
    <w:p w14:paraId="234F99C7" w14:textId="77777777" w:rsidR="00A02958" w:rsidRDefault="00261538">
      <w:pPr>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 xml:space="preserve">Συμφωνώ με τον κ. Μαντά. </w:t>
      </w:r>
      <w:r>
        <w:rPr>
          <w:rFonts w:eastAsia="Times New Roman"/>
          <w:szCs w:val="24"/>
        </w:rPr>
        <w:t>το προεδρικό διάταγμα</w:t>
      </w:r>
      <w:r>
        <w:rPr>
          <w:rFonts w:eastAsia="Times New Roman"/>
          <w:szCs w:val="24"/>
        </w:rPr>
        <w:t xml:space="preserve"> ακριβώς καλύπτει. Εγώ λέω ότι θα πρέπει να εξαντληθούν τα όρια. </w:t>
      </w:r>
    </w:p>
    <w:p w14:paraId="234F99C8" w14:textId="77777777" w:rsidR="00A02958" w:rsidRDefault="0026153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Κυρία Υ</w:t>
      </w:r>
      <w:r>
        <w:rPr>
          <w:rFonts w:eastAsia="Times New Roman"/>
          <w:szCs w:val="24"/>
        </w:rPr>
        <w:t>πουργέ, ενημερώστε μας πριν το τέλος της συνεδρίασης -είναι απόφαση της Κυβέρνησης- γιατί πρέπει εδώ οι συνεργάτες του Προεδρείου να το ξέρουν νωρίτερα από το τέλος, για να ξέρουμε στο άρθρο 57, τελικά, τι θα ψηφίσουμε.</w:t>
      </w:r>
    </w:p>
    <w:p w14:paraId="234F99C9" w14:textId="77777777" w:rsidR="00A02958" w:rsidRDefault="00261538">
      <w:pPr>
        <w:spacing w:line="600" w:lineRule="auto"/>
        <w:ind w:firstLine="720"/>
        <w:jc w:val="both"/>
        <w:rPr>
          <w:rFonts w:eastAsia="Times New Roman"/>
          <w:szCs w:val="24"/>
        </w:rPr>
      </w:pPr>
      <w:r>
        <w:rPr>
          <w:rFonts w:eastAsia="Times New Roman"/>
          <w:szCs w:val="24"/>
        </w:rPr>
        <w:t xml:space="preserve">Κύριε Κουτσούκο -σας βλέπω μετά από </w:t>
      </w:r>
      <w:r>
        <w:rPr>
          <w:rFonts w:eastAsia="Times New Roman"/>
          <w:szCs w:val="24"/>
        </w:rPr>
        <w:t>καιρό χωρίς την πατερίτσα και περαστικά σας- έχετε τον λόγο.</w:t>
      </w:r>
    </w:p>
    <w:p w14:paraId="234F99CA" w14:textId="77777777" w:rsidR="00A02958" w:rsidRDefault="00261538">
      <w:pPr>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Ευχαριστώ, κύριε Πρόεδρε. </w:t>
      </w:r>
    </w:p>
    <w:p w14:paraId="234F99CB" w14:textId="77777777" w:rsidR="00A02958" w:rsidRDefault="00261538">
      <w:pPr>
        <w:spacing w:line="600" w:lineRule="auto"/>
        <w:ind w:firstLine="720"/>
        <w:jc w:val="both"/>
        <w:rPr>
          <w:rFonts w:eastAsia="Times New Roman"/>
          <w:szCs w:val="24"/>
        </w:rPr>
      </w:pPr>
      <w:r>
        <w:rPr>
          <w:rFonts w:eastAsia="Times New Roman"/>
          <w:szCs w:val="24"/>
        </w:rPr>
        <w:t xml:space="preserve">Θα προσπαθήσω να μοιράσω τον χρόνο μου για να κάνω μερικά πολιτικά σχόλια, με βάση όσα έχουν προηγηθεί, να πω </w:t>
      </w:r>
      <w:r>
        <w:rPr>
          <w:rFonts w:eastAsia="Times New Roman"/>
          <w:szCs w:val="24"/>
        </w:rPr>
        <w:lastRenderedPageBreak/>
        <w:t>για μερικά άρθρα του νομοσχεδίου και ν</w:t>
      </w:r>
      <w:r>
        <w:rPr>
          <w:rFonts w:eastAsia="Times New Roman"/>
          <w:szCs w:val="24"/>
        </w:rPr>
        <w:t>α πω</w:t>
      </w:r>
      <w:r>
        <w:rPr>
          <w:rFonts w:eastAsia="Times New Roman"/>
          <w:szCs w:val="24"/>
        </w:rPr>
        <w:t>, επίσης,</w:t>
      </w:r>
      <w:r>
        <w:rPr>
          <w:rFonts w:eastAsia="Times New Roman"/>
          <w:szCs w:val="24"/>
        </w:rPr>
        <w:t xml:space="preserve"> για τις τροπολογίες.</w:t>
      </w:r>
    </w:p>
    <w:p w14:paraId="234F99CC" w14:textId="77777777" w:rsidR="00A02958" w:rsidRDefault="00261538">
      <w:pPr>
        <w:spacing w:line="600" w:lineRule="auto"/>
        <w:ind w:firstLine="720"/>
        <w:jc w:val="both"/>
        <w:rPr>
          <w:rFonts w:eastAsia="Times New Roman"/>
          <w:szCs w:val="24"/>
        </w:rPr>
      </w:pPr>
      <w:r>
        <w:rPr>
          <w:rFonts w:eastAsia="Times New Roman"/>
          <w:szCs w:val="24"/>
        </w:rPr>
        <w:t xml:space="preserve">Κυρίες και κύριοι συνάδελφοι, ήταν ενδιαφέρουσα πολιτικά η συζήτηση, καθώς ο κ. </w:t>
      </w:r>
      <w:proofErr w:type="spellStart"/>
      <w:r>
        <w:rPr>
          <w:rFonts w:eastAsia="Times New Roman"/>
          <w:szCs w:val="24"/>
        </w:rPr>
        <w:t>Τσακαλώτος</w:t>
      </w:r>
      <w:proofErr w:type="spellEnd"/>
      <w:r>
        <w:rPr>
          <w:rFonts w:eastAsia="Times New Roman"/>
          <w:szCs w:val="24"/>
        </w:rPr>
        <w:t xml:space="preserve"> έχει μία ειδική τέχνη να τη φορτίζει και όταν έρχονται τα δύσκολα, να </w:t>
      </w:r>
      <w:r>
        <w:rPr>
          <w:rFonts w:eastAsia="Times New Roman"/>
          <w:szCs w:val="24"/>
        </w:rPr>
        <w:t>«</w:t>
      </w:r>
      <w:r>
        <w:rPr>
          <w:rFonts w:eastAsia="Times New Roman"/>
          <w:szCs w:val="24"/>
        </w:rPr>
        <w:t>στρίβει δι</w:t>
      </w:r>
      <w:r>
        <w:rPr>
          <w:rFonts w:eastAsia="Times New Roman"/>
          <w:szCs w:val="24"/>
        </w:rPr>
        <w:t>ά</w:t>
      </w:r>
      <w:r>
        <w:rPr>
          <w:rFonts w:eastAsia="Times New Roman"/>
          <w:szCs w:val="24"/>
        </w:rPr>
        <w:t xml:space="preserve"> του αρραβώνος</w:t>
      </w:r>
      <w:r>
        <w:rPr>
          <w:rFonts w:eastAsia="Times New Roman"/>
          <w:szCs w:val="24"/>
        </w:rPr>
        <w:t>»</w:t>
      </w:r>
      <w:r>
        <w:rPr>
          <w:rFonts w:eastAsia="Times New Roman"/>
          <w:szCs w:val="24"/>
        </w:rPr>
        <w:t xml:space="preserve">. </w:t>
      </w:r>
    </w:p>
    <w:p w14:paraId="234F99CD" w14:textId="77777777" w:rsidR="00A02958" w:rsidRDefault="00261538">
      <w:pPr>
        <w:spacing w:line="600" w:lineRule="auto"/>
        <w:ind w:firstLine="720"/>
        <w:jc w:val="both"/>
        <w:rPr>
          <w:rFonts w:eastAsia="Times New Roman"/>
          <w:szCs w:val="24"/>
        </w:rPr>
      </w:pPr>
      <w:r>
        <w:rPr>
          <w:rFonts w:eastAsia="Times New Roman"/>
          <w:szCs w:val="24"/>
        </w:rPr>
        <w:t xml:space="preserve">Εχθές ο κ. </w:t>
      </w:r>
      <w:proofErr w:type="spellStart"/>
      <w:r>
        <w:rPr>
          <w:rFonts w:eastAsia="Times New Roman"/>
          <w:szCs w:val="24"/>
        </w:rPr>
        <w:t>Τσακαλώτος</w:t>
      </w:r>
      <w:proofErr w:type="spellEnd"/>
      <w:r>
        <w:rPr>
          <w:rFonts w:eastAsia="Times New Roman"/>
          <w:szCs w:val="24"/>
        </w:rPr>
        <w:t xml:space="preserve">, ούτε λίγο ούτε πολύ, μας είπε να μην ασχολούμαστε τόσο πολύ με την έξοδο στις αγορές, αυτά είναι αέρας, είναι αφρός και εκείνο που θα μείνει είναι η στρατηγική. </w:t>
      </w:r>
    </w:p>
    <w:p w14:paraId="234F99CE" w14:textId="77777777" w:rsidR="00A02958" w:rsidRDefault="00261538">
      <w:pPr>
        <w:spacing w:line="600" w:lineRule="auto"/>
        <w:ind w:firstLine="720"/>
        <w:jc w:val="both"/>
        <w:rPr>
          <w:rFonts w:eastAsia="Times New Roman"/>
          <w:szCs w:val="24"/>
        </w:rPr>
      </w:pPr>
      <w:r>
        <w:rPr>
          <w:rFonts w:eastAsia="Times New Roman"/>
          <w:szCs w:val="24"/>
        </w:rPr>
        <w:t>Κι όταν ο κ. Μανιάτης του έβαλε ορισμένα δύσκολα ερωτήματα, στην αρχή μ</w:t>
      </w:r>
      <w:r>
        <w:rPr>
          <w:rFonts w:eastAsia="Times New Roman"/>
          <w:szCs w:val="24"/>
        </w:rPr>
        <w:t>εν εκνευρίστηκε, με έναν τρόπο που το κάνει συχνά όταν αντιμετωπίζει δυσκολίες και στο τέλος προσπάθησε να απαξιώσει τα ερωτήματα, λέγοντας ότι όλα αυτά εντάσσονται σε μία προσπάθεια για την ηγεσία της Κεντροαριστεράς.</w:t>
      </w:r>
    </w:p>
    <w:p w14:paraId="234F99CF" w14:textId="77777777" w:rsidR="00A02958" w:rsidRDefault="00261538">
      <w:pPr>
        <w:spacing w:line="600" w:lineRule="auto"/>
        <w:ind w:firstLine="720"/>
        <w:jc w:val="both"/>
        <w:rPr>
          <w:rFonts w:eastAsia="Times New Roman"/>
          <w:szCs w:val="24"/>
        </w:rPr>
      </w:pPr>
      <w:r>
        <w:rPr>
          <w:rFonts w:eastAsia="Times New Roman"/>
          <w:szCs w:val="24"/>
        </w:rPr>
        <w:t xml:space="preserve">Ξέρουμε ότι ο κ. </w:t>
      </w:r>
      <w:proofErr w:type="spellStart"/>
      <w:r>
        <w:rPr>
          <w:rFonts w:eastAsia="Times New Roman"/>
          <w:szCs w:val="24"/>
        </w:rPr>
        <w:t>Τσακαλώτος</w:t>
      </w:r>
      <w:proofErr w:type="spellEnd"/>
      <w:r>
        <w:rPr>
          <w:rFonts w:eastAsia="Times New Roman"/>
          <w:szCs w:val="24"/>
        </w:rPr>
        <w:t xml:space="preserve"> έχει αγων</w:t>
      </w:r>
      <w:r>
        <w:rPr>
          <w:rFonts w:eastAsia="Times New Roman"/>
          <w:szCs w:val="24"/>
        </w:rPr>
        <w:t>ία για τις εξελίξεις στην Κεντροαριστερά, διότι ανησυχεί μήπως θα μείνει στο περιθώριο -όπως είναι βέβαιον ότι θα μείνει στο περιθώριο- όταν θα ανασυγκροτηθεί η Κεντροαριστερά, μέσα από μία διαδικασία αναγέννησης από τη μήτρα της κοινωνικής βάση</w:t>
      </w:r>
      <w:r>
        <w:rPr>
          <w:rFonts w:eastAsia="Times New Roman"/>
          <w:szCs w:val="24"/>
        </w:rPr>
        <w:t>ς</w:t>
      </w:r>
      <w:r>
        <w:rPr>
          <w:rFonts w:eastAsia="Times New Roman"/>
          <w:szCs w:val="24"/>
        </w:rPr>
        <w:t>, καθότι η</w:t>
      </w:r>
      <w:r>
        <w:rPr>
          <w:rFonts w:eastAsia="Times New Roman"/>
          <w:szCs w:val="24"/>
        </w:rPr>
        <w:t xml:space="preserve"> ηγεσία </w:t>
      </w:r>
      <w:r>
        <w:rPr>
          <w:rFonts w:eastAsia="Times New Roman"/>
          <w:szCs w:val="24"/>
        </w:rPr>
        <w:lastRenderedPageBreak/>
        <w:t xml:space="preserve">την οποία </w:t>
      </w:r>
      <w:r>
        <w:rPr>
          <w:rFonts w:eastAsia="Times New Roman"/>
          <w:szCs w:val="24"/>
        </w:rPr>
        <w:t xml:space="preserve">ο ίδιος </w:t>
      </w:r>
      <w:r>
        <w:rPr>
          <w:rFonts w:eastAsia="Times New Roman"/>
          <w:szCs w:val="24"/>
        </w:rPr>
        <w:t>υπηρετεί προήλθε με δαχτυλίδι</w:t>
      </w:r>
      <w:r>
        <w:rPr>
          <w:rFonts w:eastAsia="Times New Roman"/>
          <w:szCs w:val="24"/>
        </w:rPr>
        <w:t>!</w:t>
      </w:r>
      <w:r>
        <w:rPr>
          <w:rFonts w:eastAsia="Times New Roman"/>
          <w:szCs w:val="24"/>
        </w:rPr>
        <w:t xml:space="preserve"> Έδωσε δαχτυλίδι ο κ. Αλαβάνος στον κ. Τσίπρα</w:t>
      </w:r>
      <w:r>
        <w:rPr>
          <w:rFonts w:eastAsia="Times New Roman"/>
          <w:szCs w:val="24"/>
        </w:rPr>
        <w:t>!</w:t>
      </w:r>
      <w:r>
        <w:rPr>
          <w:rFonts w:eastAsia="Times New Roman"/>
          <w:szCs w:val="24"/>
        </w:rPr>
        <w:t xml:space="preserve"> Είναι μακριά από την κοινωνία και γι’ αυτό ανησυχούν.  </w:t>
      </w:r>
    </w:p>
    <w:p w14:paraId="234F99D0" w14:textId="77777777" w:rsidR="00A02958" w:rsidRDefault="00261538">
      <w:pPr>
        <w:spacing w:line="600" w:lineRule="auto"/>
        <w:ind w:firstLine="720"/>
        <w:jc w:val="both"/>
        <w:rPr>
          <w:rFonts w:eastAsia="Times New Roman"/>
          <w:szCs w:val="24"/>
        </w:rPr>
      </w:pPr>
      <w:r>
        <w:rPr>
          <w:rFonts w:eastAsia="Times New Roman"/>
          <w:szCs w:val="24"/>
        </w:rPr>
        <w:t xml:space="preserve">Εκείνο, όμως, που έχει σημασία είναι αυτό στο οποίο επέμεινε ο κ. </w:t>
      </w:r>
      <w:proofErr w:type="spellStart"/>
      <w:r>
        <w:rPr>
          <w:rFonts w:eastAsia="Times New Roman"/>
          <w:szCs w:val="24"/>
        </w:rPr>
        <w:t>Τσακαλώτος</w:t>
      </w:r>
      <w:proofErr w:type="spellEnd"/>
      <w:r>
        <w:rPr>
          <w:rFonts w:eastAsia="Times New Roman"/>
          <w:szCs w:val="24"/>
        </w:rPr>
        <w:t>, δηλαδή στη στρατηγι</w:t>
      </w:r>
      <w:r>
        <w:rPr>
          <w:rFonts w:eastAsia="Times New Roman"/>
          <w:szCs w:val="24"/>
        </w:rPr>
        <w:t xml:space="preserve">κή εξόδου. Διότι και ο κ. </w:t>
      </w:r>
      <w:proofErr w:type="spellStart"/>
      <w:r>
        <w:rPr>
          <w:rFonts w:eastAsia="Times New Roman"/>
          <w:szCs w:val="24"/>
        </w:rPr>
        <w:t>Χουλιαράκης</w:t>
      </w:r>
      <w:proofErr w:type="spellEnd"/>
      <w:r>
        <w:rPr>
          <w:rFonts w:eastAsia="Times New Roman"/>
          <w:szCs w:val="24"/>
        </w:rPr>
        <w:t>,</w:t>
      </w:r>
      <w:r>
        <w:rPr>
          <w:rFonts w:eastAsia="Times New Roman"/>
          <w:szCs w:val="24"/>
        </w:rPr>
        <w:t xml:space="preserve"> που ακολούθησε μετά, είπε με πραότητα -οφείλω να σημειώσω- ότι επιτυχείς ήταν και οι δύο έξοδοι στις αγορές και του 2014 και η σημερινή. Άρα η επιμονή που έχει συνέχεια ο κ. </w:t>
      </w:r>
      <w:proofErr w:type="spellStart"/>
      <w:r>
        <w:rPr>
          <w:rFonts w:eastAsia="Times New Roman"/>
          <w:szCs w:val="24"/>
        </w:rPr>
        <w:t>Τσακαλώτος</w:t>
      </w:r>
      <w:proofErr w:type="spellEnd"/>
      <w:r>
        <w:rPr>
          <w:rFonts w:eastAsia="Times New Roman"/>
          <w:szCs w:val="24"/>
        </w:rPr>
        <w:t xml:space="preserve"> στη στρατηγική, έχει να κάνει με</w:t>
      </w:r>
      <w:r>
        <w:rPr>
          <w:rFonts w:eastAsia="Times New Roman"/>
          <w:szCs w:val="24"/>
        </w:rPr>
        <w:t xml:space="preserve"> το πώς υπηρετείται και το πώς υπονομεύεται</w:t>
      </w:r>
      <w:r>
        <w:rPr>
          <w:rFonts w:eastAsia="Times New Roman"/>
          <w:szCs w:val="24"/>
        </w:rPr>
        <w:t xml:space="preserve"> αυτή η στρατηγική.</w:t>
      </w:r>
      <w:r>
        <w:rPr>
          <w:rFonts w:eastAsia="Times New Roman"/>
          <w:szCs w:val="24"/>
        </w:rPr>
        <w:t xml:space="preserve"> </w:t>
      </w:r>
    </w:p>
    <w:p w14:paraId="234F99D1" w14:textId="77777777" w:rsidR="00A02958" w:rsidRDefault="00261538">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Τσακαλώτος</w:t>
      </w:r>
      <w:proofErr w:type="spellEnd"/>
      <w:r>
        <w:rPr>
          <w:rFonts w:eastAsia="Times New Roman"/>
          <w:szCs w:val="24"/>
        </w:rPr>
        <w:t>, λοιπόν, και οι συν αυτώ, υπονόμευσαν τη στρατηγική εξόδου το 2014. Γι’ αυτό δεν είχε συνέχεια. Θέλω να υπενθυμίσω τις απειλές κατά των Βουλευτών που θα ψήφιζαν Πρόεδρο Δημοκρα</w:t>
      </w:r>
      <w:r>
        <w:rPr>
          <w:rFonts w:eastAsia="Times New Roman"/>
          <w:szCs w:val="24"/>
        </w:rPr>
        <w:t xml:space="preserve">τίας, για να μην πάμε σε πρόωρες εκλογές. Θέλω να θυμίσω ότι ο Αρχηγός του συμπράττοντος κόμματος καλλιέργησε, μαζί με τον κ. Τσίπρα, τις υπόνοιες περί </w:t>
      </w:r>
      <w:r>
        <w:rPr>
          <w:rFonts w:eastAsia="Times New Roman"/>
          <w:szCs w:val="24"/>
        </w:rPr>
        <w:t>«</w:t>
      </w:r>
      <w:r>
        <w:rPr>
          <w:rFonts w:eastAsia="Times New Roman"/>
          <w:szCs w:val="24"/>
        </w:rPr>
        <w:t>αργυρώνητων</w:t>
      </w:r>
      <w:r>
        <w:rPr>
          <w:rFonts w:eastAsia="Times New Roman"/>
          <w:szCs w:val="24"/>
        </w:rPr>
        <w:t>»</w:t>
      </w:r>
      <w:r>
        <w:rPr>
          <w:rFonts w:eastAsia="Times New Roman"/>
          <w:szCs w:val="24"/>
        </w:rPr>
        <w:t xml:space="preserve"> Βουλευτών. Είναι γνωστό, κυρίες και κύριοι συνάδελφοι, το «</w:t>
      </w:r>
      <w:proofErr w:type="spellStart"/>
      <w:r>
        <w:rPr>
          <w:rFonts w:eastAsia="Times New Roman"/>
          <w:szCs w:val="24"/>
        </w:rPr>
        <w:t>Χαϊκάλης</w:t>
      </w:r>
      <w:proofErr w:type="spellEnd"/>
      <w:r>
        <w:rPr>
          <w:rFonts w:eastAsia="Times New Roman"/>
          <w:szCs w:val="24"/>
        </w:rPr>
        <w:t xml:space="preserve"> </w:t>
      </w:r>
      <w:r>
        <w:rPr>
          <w:rFonts w:eastAsia="Times New Roman"/>
          <w:szCs w:val="24"/>
          <w:lang w:val="en-US"/>
        </w:rPr>
        <w:t>GATE</w:t>
      </w:r>
      <w:r>
        <w:rPr>
          <w:rFonts w:eastAsia="Times New Roman"/>
          <w:szCs w:val="24"/>
        </w:rPr>
        <w:t xml:space="preserve">». </w:t>
      </w:r>
    </w:p>
    <w:p w14:paraId="234F99D2" w14:textId="77777777" w:rsidR="00A02958" w:rsidRDefault="00261538">
      <w:pPr>
        <w:spacing w:line="600" w:lineRule="auto"/>
        <w:ind w:firstLine="720"/>
        <w:jc w:val="both"/>
        <w:rPr>
          <w:rFonts w:eastAsia="Times New Roman"/>
          <w:szCs w:val="24"/>
        </w:rPr>
      </w:pPr>
      <w:r>
        <w:rPr>
          <w:rFonts w:eastAsia="Times New Roman"/>
          <w:szCs w:val="24"/>
        </w:rPr>
        <w:t>Κάτω από αυτές</w:t>
      </w:r>
      <w:r>
        <w:rPr>
          <w:rFonts w:eastAsia="Times New Roman"/>
          <w:szCs w:val="24"/>
        </w:rPr>
        <w:t xml:space="preserve"> τις συνθήκες, λοιπόν, </w:t>
      </w:r>
      <w:proofErr w:type="spellStart"/>
      <w:r>
        <w:rPr>
          <w:rFonts w:eastAsia="Times New Roman"/>
          <w:szCs w:val="24"/>
        </w:rPr>
        <w:t>ετελεύτησε</w:t>
      </w:r>
      <w:proofErr w:type="spellEnd"/>
      <w:r>
        <w:rPr>
          <w:rFonts w:eastAsia="Times New Roman"/>
          <w:szCs w:val="24"/>
        </w:rPr>
        <w:t xml:space="preserve"> τον βίο της εκείνη η κυβέρνηση, η οποία είχε στρατηγική εξόδου με την </w:t>
      </w:r>
      <w:r>
        <w:rPr>
          <w:rFonts w:eastAsia="Times New Roman"/>
          <w:szCs w:val="24"/>
        </w:rPr>
        <w:lastRenderedPageBreak/>
        <w:t xml:space="preserve">πιστωτική προληπτική γραμμή και το κλείσιμο της αξιολόγησης του δεύτερου προγράμματος </w:t>
      </w:r>
      <w:r>
        <w:rPr>
          <w:rFonts w:eastAsia="Times New Roman"/>
          <w:szCs w:val="24"/>
        </w:rPr>
        <w:t>κ</w:t>
      </w:r>
      <w:r>
        <w:rPr>
          <w:rFonts w:eastAsia="Times New Roman"/>
          <w:szCs w:val="24"/>
        </w:rPr>
        <w:t>αι</w:t>
      </w:r>
      <w:r>
        <w:rPr>
          <w:rFonts w:eastAsia="Times New Roman"/>
          <w:szCs w:val="24"/>
        </w:rPr>
        <w:t>,</w:t>
      </w:r>
      <w:r>
        <w:rPr>
          <w:rFonts w:eastAsia="Times New Roman"/>
          <w:szCs w:val="24"/>
        </w:rPr>
        <w:t xml:space="preserve"> τελικά</w:t>
      </w:r>
      <w:r>
        <w:rPr>
          <w:rFonts w:eastAsia="Times New Roman"/>
          <w:szCs w:val="24"/>
        </w:rPr>
        <w:t>,</w:t>
      </w:r>
      <w:r>
        <w:rPr>
          <w:rFonts w:eastAsia="Times New Roman"/>
          <w:szCs w:val="24"/>
        </w:rPr>
        <w:t xml:space="preserve"> να έρθετε εσείς, να χάσουμε δυόμισι χρόνια και να προσπαθούμε τώρα να βρεθούμε εκεί που ήμασταν στο 2014.</w:t>
      </w:r>
    </w:p>
    <w:p w14:paraId="234F99D3" w14:textId="77777777" w:rsidR="00A02958" w:rsidRDefault="00261538">
      <w:pPr>
        <w:spacing w:line="600" w:lineRule="auto"/>
        <w:ind w:firstLine="720"/>
        <w:jc w:val="both"/>
        <w:rPr>
          <w:rFonts w:eastAsia="Times New Roman"/>
          <w:szCs w:val="24"/>
        </w:rPr>
      </w:pPr>
      <w:r>
        <w:rPr>
          <w:rFonts w:eastAsia="Times New Roman"/>
          <w:szCs w:val="24"/>
        </w:rPr>
        <w:t xml:space="preserve">Κατά συνέπεια ο κ. </w:t>
      </w:r>
      <w:proofErr w:type="spellStart"/>
      <w:r>
        <w:rPr>
          <w:rFonts w:eastAsia="Times New Roman"/>
          <w:szCs w:val="24"/>
        </w:rPr>
        <w:t>Τσακαλώτος</w:t>
      </w:r>
      <w:proofErr w:type="spellEnd"/>
      <w:r>
        <w:rPr>
          <w:rFonts w:eastAsia="Times New Roman"/>
          <w:szCs w:val="24"/>
        </w:rPr>
        <w:t>, με βάση όσα μας έχει πει και άλλες φορές εδώ στο Κοινοβούλιο για τον ιερό Αυγουστίνο και τη μετάνοια, πρέπει πρώτα ο ί</w:t>
      </w:r>
      <w:r>
        <w:rPr>
          <w:rFonts w:eastAsia="Times New Roman"/>
          <w:szCs w:val="24"/>
        </w:rPr>
        <w:t>διος να μετανοήσει και μετά να έρθει εδώ να κουβεντιάσουμε.</w:t>
      </w:r>
    </w:p>
    <w:p w14:paraId="234F99D4" w14:textId="77777777" w:rsidR="00A02958" w:rsidRDefault="00261538">
      <w:pPr>
        <w:spacing w:line="600" w:lineRule="auto"/>
        <w:ind w:firstLine="720"/>
        <w:jc w:val="both"/>
        <w:rPr>
          <w:rFonts w:eastAsia="Times New Roman"/>
          <w:szCs w:val="24"/>
        </w:rPr>
      </w:pPr>
      <w:r>
        <w:rPr>
          <w:rFonts w:eastAsia="Times New Roman"/>
          <w:szCs w:val="24"/>
        </w:rPr>
        <w:t>Ερχόμαστε τώρα στα του νομοσχεδίου και των τροπολογιών. Κατανοώ την τοποθέτηση του κ. Μαντά</w:t>
      </w:r>
      <w:r>
        <w:rPr>
          <w:rFonts w:eastAsia="Times New Roman"/>
          <w:szCs w:val="24"/>
        </w:rPr>
        <w:t>,</w:t>
      </w:r>
      <w:r>
        <w:rPr>
          <w:rFonts w:eastAsia="Times New Roman"/>
          <w:szCs w:val="24"/>
        </w:rPr>
        <w:t xml:space="preserve"> </w:t>
      </w:r>
      <w:r>
        <w:rPr>
          <w:rFonts w:eastAsia="Times New Roman"/>
          <w:szCs w:val="24"/>
        </w:rPr>
        <w:t>ο οποίος</w:t>
      </w:r>
      <w:r>
        <w:rPr>
          <w:rFonts w:eastAsia="Times New Roman"/>
          <w:szCs w:val="24"/>
        </w:rPr>
        <w:t xml:space="preserve"> λυπάται που συζητούμε με απουσία τριών κομμάτων. Φταίνε, όμως, τα τρία κόμματα που αποχώρησαν;</w:t>
      </w:r>
      <w:r>
        <w:rPr>
          <w:rFonts w:eastAsia="Times New Roman"/>
          <w:szCs w:val="24"/>
        </w:rPr>
        <w:t xml:space="preserve"> </w:t>
      </w:r>
    </w:p>
    <w:p w14:paraId="234F99D5" w14:textId="77777777" w:rsidR="00A02958" w:rsidRDefault="00261538">
      <w:pPr>
        <w:spacing w:line="600" w:lineRule="auto"/>
        <w:ind w:firstLine="720"/>
        <w:jc w:val="both"/>
        <w:rPr>
          <w:rFonts w:eastAsia="Times New Roman"/>
          <w:szCs w:val="24"/>
        </w:rPr>
      </w:pPr>
      <w:r>
        <w:rPr>
          <w:rFonts w:eastAsia="Times New Roman"/>
          <w:szCs w:val="24"/>
        </w:rPr>
        <w:t xml:space="preserve">Εγώ, κύριε Πρόεδρε, δεν θέλω να κρίνω την τακτική του κάθε κόμματος. Την κατανοώ. Φταίει η ίδια η Κυβέρνηση με τη μεθοδολογία που έχει ακολουθήσει, διότι είχαμε μία εβδομάδα το νομοσχέδιο στην </w:t>
      </w:r>
      <w:r>
        <w:rPr>
          <w:rFonts w:eastAsia="Times New Roman"/>
          <w:szCs w:val="24"/>
        </w:rPr>
        <w:t>ε</w:t>
      </w:r>
      <w:r>
        <w:rPr>
          <w:rFonts w:eastAsia="Times New Roman"/>
          <w:szCs w:val="24"/>
        </w:rPr>
        <w:t>πιτροπή. Θα μπορούσε να καταθέσει τροπολογίες για να τις συζ</w:t>
      </w:r>
      <w:r>
        <w:rPr>
          <w:rFonts w:eastAsia="Times New Roman"/>
          <w:szCs w:val="24"/>
        </w:rPr>
        <w:t xml:space="preserve">ητήσουμε στην </w:t>
      </w:r>
      <w:r>
        <w:rPr>
          <w:rFonts w:eastAsia="Times New Roman"/>
          <w:szCs w:val="24"/>
        </w:rPr>
        <w:t>ε</w:t>
      </w:r>
      <w:r>
        <w:rPr>
          <w:rFonts w:eastAsia="Times New Roman"/>
          <w:szCs w:val="24"/>
        </w:rPr>
        <w:t xml:space="preserve">πιτροπή, να έχουμε ακρόαση φορέων </w:t>
      </w:r>
      <w:r>
        <w:rPr>
          <w:rFonts w:eastAsia="Times New Roman"/>
          <w:szCs w:val="24"/>
        </w:rPr>
        <w:t>–</w:t>
      </w:r>
      <w:r>
        <w:rPr>
          <w:rFonts w:eastAsia="Times New Roman"/>
          <w:szCs w:val="24"/>
        </w:rPr>
        <w:t>εγώ</w:t>
      </w:r>
      <w:r>
        <w:rPr>
          <w:rFonts w:eastAsia="Times New Roman"/>
          <w:szCs w:val="24"/>
        </w:rPr>
        <w:t>,</w:t>
      </w:r>
      <w:r>
        <w:rPr>
          <w:rFonts w:eastAsia="Times New Roman"/>
          <w:szCs w:val="24"/>
        </w:rPr>
        <w:t xml:space="preserve"> παραδείγματος χάριν</w:t>
      </w:r>
      <w:r>
        <w:rPr>
          <w:rFonts w:eastAsia="Times New Roman"/>
          <w:szCs w:val="24"/>
        </w:rPr>
        <w:t>,</w:t>
      </w:r>
      <w:r>
        <w:rPr>
          <w:rFonts w:eastAsia="Times New Roman"/>
          <w:szCs w:val="24"/>
        </w:rPr>
        <w:t xml:space="preserve"> έ</w:t>
      </w:r>
      <w:r>
        <w:rPr>
          <w:rFonts w:eastAsia="Times New Roman"/>
          <w:szCs w:val="24"/>
        </w:rPr>
        <w:t>θεσ</w:t>
      </w:r>
      <w:r>
        <w:rPr>
          <w:rFonts w:eastAsia="Times New Roman"/>
          <w:szCs w:val="24"/>
        </w:rPr>
        <w:t>α θέμα για την ακρόαση των επιμελητηρίων- αλλά τελικά ακολούθησε αυτή την τακτική</w:t>
      </w:r>
      <w:r>
        <w:rPr>
          <w:rFonts w:eastAsia="Times New Roman"/>
          <w:szCs w:val="24"/>
        </w:rPr>
        <w:t>,</w:t>
      </w:r>
      <w:r>
        <w:rPr>
          <w:rFonts w:eastAsia="Times New Roman"/>
          <w:szCs w:val="24"/>
        </w:rPr>
        <w:t xml:space="preserve"> την οποία καταγγείλαμε όλοι μαζί. </w:t>
      </w:r>
    </w:p>
    <w:p w14:paraId="234F99D6" w14:textId="77777777" w:rsidR="00A02958" w:rsidRDefault="00261538">
      <w:pPr>
        <w:spacing w:line="600" w:lineRule="auto"/>
        <w:ind w:firstLine="720"/>
        <w:jc w:val="both"/>
        <w:rPr>
          <w:rFonts w:eastAsia="Times New Roman"/>
          <w:szCs w:val="24"/>
        </w:rPr>
      </w:pPr>
      <w:r>
        <w:rPr>
          <w:rFonts w:eastAsia="Times New Roman"/>
          <w:szCs w:val="24"/>
        </w:rPr>
        <w:lastRenderedPageBreak/>
        <w:t xml:space="preserve">Άρα, αντί να λυπάται κάθε φορά ο κ. Μαντάς, ας κάνει κάτι </w:t>
      </w:r>
      <w:r>
        <w:rPr>
          <w:rFonts w:eastAsia="Times New Roman"/>
          <w:szCs w:val="24"/>
        </w:rPr>
        <w:t xml:space="preserve">ως </w:t>
      </w:r>
      <w:r>
        <w:rPr>
          <w:rFonts w:eastAsia="Times New Roman"/>
          <w:szCs w:val="24"/>
        </w:rPr>
        <w:t>Γ</w:t>
      </w:r>
      <w:r>
        <w:rPr>
          <w:rFonts w:eastAsia="Times New Roman"/>
          <w:szCs w:val="24"/>
        </w:rPr>
        <w:t xml:space="preserve">ραμματέας της Κοινοβουλευτικής Ομάδας που ήταν και ως Κοινοβουλευτικός Εκπρόσωπος, ώστε να μην </w:t>
      </w:r>
      <w:proofErr w:type="spellStart"/>
      <w:r>
        <w:rPr>
          <w:rFonts w:eastAsia="Times New Roman"/>
          <w:szCs w:val="24"/>
        </w:rPr>
        <w:t>ξανασυνεχιστεί</w:t>
      </w:r>
      <w:proofErr w:type="spellEnd"/>
      <w:r>
        <w:rPr>
          <w:rFonts w:eastAsia="Times New Roman"/>
          <w:szCs w:val="24"/>
        </w:rPr>
        <w:t xml:space="preserve"> αυτό το αίσχος. Διότι βρέχει και η Κυβέρνηση νομίζει ότι ψιχαλίζει</w:t>
      </w:r>
      <w:r>
        <w:rPr>
          <w:rFonts w:eastAsia="Times New Roman"/>
          <w:szCs w:val="24"/>
        </w:rPr>
        <w:t>!</w:t>
      </w:r>
    </w:p>
    <w:p w14:paraId="234F99D7" w14:textId="77777777" w:rsidR="00A02958" w:rsidRDefault="00261538">
      <w:pPr>
        <w:spacing w:line="600" w:lineRule="auto"/>
        <w:ind w:firstLine="720"/>
        <w:jc w:val="both"/>
        <w:rPr>
          <w:rFonts w:eastAsia="Times New Roman"/>
          <w:szCs w:val="24"/>
        </w:rPr>
      </w:pPr>
      <w:r>
        <w:rPr>
          <w:rFonts w:eastAsia="Times New Roman"/>
          <w:szCs w:val="24"/>
        </w:rPr>
        <w:t xml:space="preserve">Πρέπει </w:t>
      </w:r>
      <w:r>
        <w:rPr>
          <w:rFonts w:eastAsia="Times New Roman"/>
          <w:szCs w:val="24"/>
        </w:rPr>
        <w:t xml:space="preserve">ο κ. Μαντάς </w:t>
      </w:r>
      <w:r>
        <w:rPr>
          <w:rFonts w:eastAsia="Times New Roman"/>
          <w:szCs w:val="24"/>
        </w:rPr>
        <w:t>να πάρει το παράδειγμα δικών μας πρακτικών στο παρελθόν</w:t>
      </w:r>
      <w:r>
        <w:rPr>
          <w:rFonts w:eastAsia="Times New Roman"/>
          <w:szCs w:val="24"/>
        </w:rPr>
        <w:t xml:space="preserve"> και προεδρείων στη Βουλή, που υποχρέωσαν Υπουργούς να πάρουν πίσω τις τροπολογίες, παρά να κλαίγεται από το Βήμα και να λυπάται.</w:t>
      </w:r>
    </w:p>
    <w:p w14:paraId="234F99D8" w14:textId="77777777" w:rsidR="00A02958" w:rsidRDefault="00261538">
      <w:pPr>
        <w:spacing w:line="600" w:lineRule="auto"/>
        <w:ind w:firstLine="720"/>
        <w:jc w:val="center"/>
        <w:rPr>
          <w:rFonts w:eastAsia="Times New Roman"/>
          <w:szCs w:val="24"/>
        </w:rPr>
      </w:pPr>
      <w:r>
        <w:rPr>
          <w:rFonts w:eastAsia="Times New Roman"/>
          <w:szCs w:val="24"/>
        </w:rPr>
        <w:t>(Θόρυβος από την πτέρυγα του ΣΥΡΙΖΑ)</w:t>
      </w:r>
    </w:p>
    <w:p w14:paraId="234F99D9" w14:textId="77777777" w:rsidR="00A02958" w:rsidRDefault="00261538">
      <w:pPr>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κυρίες και κύριοι συνάδελφοι της Πλειοψηφίας, αντί να σχολιάζετε</w:t>
      </w:r>
      <w:r>
        <w:rPr>
          <w:rFonts w:eastAsia="Times New Roman"/>
          <w:szCs w:val="24"/>
        </w:rPr>
        <w:t xml:space="preserve"> με αυτόν τον τρόπο, καλό θα είναι να ορθώσετε και το ανάστημά σας κάποια στιγμή, για να είμαστε </w:t>
      </w:r>
      <w:proofErr w:type="spellStart"/>
      <w:r>
        <w:rPr>
          <w:rFonts w:eastAsia="Times New Roman"/>
          <w:szCs w:val="24"/>
        </w:rPr>
        <w:t>συνεννοημένοι</w:t>
      </w:r>
      <w:proofErr w:type="spellEnd"/>
      <w:r>
        <w:rPr>
          <w:rFonts w:eastAsia="Times New Roman"/>
          <w:szCs w:val="24"/>
        </w:rPr>
        <w:t>. Έχετε γίνει «</w:t>
      </w:r>
      <w:r>
        <w:rPr>
          <w:rFonts w:eastAsia="Times New Roman"/>
          <w:szCs w:val="24"/>
          <w:lang w:val="en-US"/>
        </w:rPr>
        <w:t>yes</w:t>
      </w:r>
      <w:r>
        <w:rPr>
          <w:rFonts w:eastAsia="Times New Roman"/>
          <w:szCs w:val="24"/>
        </w:rPr>
        <w:t xml:space="preserve"> </w:t>
      </w:r>
      <w:r>
        <w:rPr>
          <w:rFonts w:eastAsia="Times New Roman"/>
          <w:szCs w:val="24"/>
          <w:lang w:val="en-US"/>
        </w:rPr>
        <w:t>men</w:t>
      </w:r>
      <w:r>
        <w:rPr>
          <w:rFonts w:eastAsia="Times New Roman"/>
          <w:szCs w:val="24"/>
        </w:rPr>
        <w:t>». Μην προκαλείτε. Από τη μία μεριά αναγνωρίζετε ότι δεν είναι σωστό αυτό και από την άλλη προκαλείτε και από πάνω.</w:t>
      </w:r>
    </w:p>
    <w:p w14:paraId="234F99DA" w14:textId="77777777" w:rsidR="00A02958" w:rsidRDefault="00261538">
      <w:pPr>
        <w:spacing w:line="600" w:lineRule="auto"/>
        <w:ind w:firstLine="720"/>
        <w:jc w:val="both"/>
        <w:rPr>
          <w:rFonts w:eastAsia="Times New Roman"/>
          <w:szCs w:val="24"/>
        </w:rPr>
      </w:pPr>
      <w:r>
        <w:rPr>
          <w:rFonts w:eastAsia="Times New Roman"/>
          <w:szCs w:val="24"/>
        </w:rPr>
        <w:t>Θα κάνω,</w:t>
      </w:r>
      <w:r>
        <w:rPr>
          <w:rFonts w:eastAsia="Times New Roman"/>
          <w:szCs w:val="24"/>
        </w:rPr>
        <w:t xml:space="preserve"> κυρίες και κύριοι συνάδελφοι, μερικές παρατηρήσεις στα άρθρα του νομοσχεδίου, γιατί είπα, κύριε Πρόεδρε, ότι θα μοιράσω το</w:t>
      </w:r>
      <w:r>
        <w:rPr>
          <w:rFonts w:eastAsia="Times New Roman"/>
          <w:szCs w:val="24"/>
        </w:rPr>
        <w:t>ν</w:t>
      </w:r>
      <w:r>
        <w:rPr>
          <w:rFonts w:eastAsia="Times New Roman"/>
          <w:szCs w:val="24"/>
        </w:rPr>
        <w:t xml:space="preserve"> χρόνο. </w:t>
      </w:r>
    </w:p>
    <w:p w14:paraId="234F99DB" w14:textId="77777777" w:rsidR="00A02958" w:rsidRDefault="00261538">
      <w:pPr>
        <w:spacing w:line="600" w:lineRule="auto"/>
        <w:ind w:firstLine="720"/>
        <w:jc w:val="both"/>
        <w:rPr>
          <w:rFonts w:eastAsia="Times New Roman"/>
          <w:szCs w:val="24"/>
        </w:rPr>
      </w:pPr>
      <w:r>
        <w:rPr>
          <w:rFonts w:eastAsia="Times New Roman"/>
          <w:szCs w:val="24"/>
        </w:rPr>
        <w:lastRenderedPageBreak/>
        <w:t>Θα επιμείνουμε στο ότι η Κυβέρνηση πρέπει να επανέλθει στο ακατάσχετο των 1.500 ευρώ και στον ακατάσχετο επαγγελματικό λογα</w:t>
      </w:r>
      <w:r>
        <w:rPr>
          <w:rFonts w:eastAsia="Times New Roman"/>
          <w:szCs w:val="24"/>
        </w:rPr>
        <w:t>ριασμό. Γι’ αυτό δεν θα ψηφίσουμε το άρθρο 11. Λιβανίζετε ότι επεκτείνεται το ακατάσχετο στα ηλεκτρονικά πορτοφόλια. Σιγά μη στάξει η ουρά του γαϊδάρου! Άλλο είναι το θέμα με το ακατάσχετο.</w:t>
      </w:r>
    </w:p>
    <w:p w14:paraId="234F99DC" w14:textId="77777777" w:rsidR="00A02958" w:rsidRDefault="00261538">
      <w:pPr>
        <w:spacing w:line="600" w:lineRule="auto"/>
        <w:ind w:firstLine="720"/>
        <w:jc w:val="both"/>
        <w:rPr>
          <w:rFonts w:eastAsia="Times New Roman"/>
          <w:szCs w:val="24"/>
        </w:rPr>
      </w:pPr>
      <w:r>
        <w:rPr>
          <w:rFonts w:eastAsia="Times New Roman"/>
          <w:szCs w:val="24"/>
        </w:rPr>
        <w:t>Θα επιμείνουμε, παρά το γεγονός ότι θα ψηφίσουμε τις διατάξεις για</w:t>
      </w:r>
      <w:r>
        <w:rPr>
          <w:rFonts w:eastAsia="Times New Roman"/>
          <w:szCs w:val="24"/>
        </w:rPr>
        <w:t xml:space="preserve"> την εκχώρηση ακινήτων, ότι αυτή είναι μια στρατηγική πανικού και ενέχει και χαρακτήρα προνομιακών σχέσεων, διότι τώρα οι τοπικές κοινωνίες αντιλαμβάνονται ότι τα ακίνητα θα πάνε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και τρέχετε να τα ξεφορτώσετε από το δημόσιο και να τα δώσετε </w:t>
      </w:r>
      <w:r>
        <w:rPr>
          <w:rFonts w:eastAsia="Times New Roman"/>
          <w:szCs w:val="24"/>
        </w:rPr>
        <w:t xml:space="preserve">στην </w:t>
      </w:r>
      <w:r>
        <w:rPr>
          <w:rFonts w:eastAsia="Times New Roman"/>
          <w:szCs w:val="24"/>
        </w:rPr>
        <w:t>τοπική αυτοδιοίκηση</w:t>
      </w:r>
      <w:r>
        <w:rPr>
          <w:rFonts w:eastAsia="Times New Roman"/>
          <w:szCs w:val="24"/>
        </w:rPr>
        <w:t xml:space="preserve">. </w:t>
      </w:r>
    </w:p>
    <w:p w14:paraId="234F99DD" w14:textId="77777777" w:rsidR="00A02958" w:rsidRDefault="00261538">
      <w:pPr>
        <w:spacing w:line="600" w:lineRule="auto"/>
        <w:ind w:firstLine="720"/>
        <w:jc w:val="both"/>
        <w:rPr>
          <w:rFonts w:eastAsia="Times New Roman"/>
          <w:szCs w:val="24"/>
        </w:rPr>
      </w:pPr>
      <w:r>
        <w:rPr>
          <w:rFonts w:eastAsia="Times New Roman"/>
          <w:szCs w:val="24"/>
        </w:rPr>
        <w:t xml:space="preserve">Είπαμε, όμως, ότι το να τα ξεφορτώνετε από το δημόσιο, δεν είναι σωστό να τα δίνετε σε άλλο δημόσιο, δηλαδή στα Υπουργεία. Πρέπει να πάνε στην </w:t>
      </w:r>
      <w:r>
        <w:rPr>
          <w:rFonts w:eastAsia="Times New Roman"/>
          <w:szCs w:val="24"/>
        </w:rPr>
        <w:t>α</w:t>
      </w:r>
      <w:r>
        <w:rPr>
          <w:rFonts w:eastAsia="Times New Roman"/>
          <w:szCs w:val="24"/>
        </w:rPr>
        <w:t xml:space="preserve">υτοδιοίκηση και έφερα το παράδειγμα του Σταδίου </w:t>
      </w:r>
      <w:r>
        <w:rPr>
          <w:rFonts w:eastAsia="Times New Roman"/>
          <w:szCs w:val="24"/>
        </w:rPr>
        <w:t>«</w:t>
      </w:r>
      <w:r>
        <w:rPr>
          <w:rFonts w:eastAsia="Times New Roman"/>
          <w:szCs w:val="24"/>
        </w:rPr>
        <w:t>Ειρήνης και Φιλίας</w:t>
      </w:r>
      <w:r>
        <w:rPr>
          <w:rFonts w:eastAsia="Times New Roman"/>
          <w:szCs w:val="24"/>
        </w:rPr>
        <w:t>»</w:t>
      </w:r>
      <w:r>
        <w:rPr>
          <w:rFonts w:eastAsia="Times New Roman"/>
          <w:szCs w:val="24"/>
        </w:rPr>
        <w:t xml:space="preserve">. Πρέπει να πάει στον Πειραιά ή στην </w:t>
      </w:r>
      <w:r>
        <w:rPr>
          <w:rFonts w:eastAsia="Times New Roman"/>
          <w:szCs w:val="24"/>
        </w:rPr>
        <w:t>π</w:t>
      </w:r>
      <w:r>
        <w:rPr>
          <w:rFonts w:eastAsia="Times New Roman"/>
          <w:szCs w:val="24"/>
        </w:rPr>
        <w:t xml:space="preserve">εριφέρεια </w:t>
      </w:r>
      <w:r>
        <w:rPr>
          <w:rFonts w:eastAsia="Times New Roman"/>
          <w:szCs w:val="24"/>
        </w:rPr>
        <w:t>με</w:t>
      </w:r>
      <w:r>
        <w:rPr>
          <w:rFonts w:eastAsia="Times New Roman"/>
          <w:szCs w:val="24"/>
        </w:rPr>
        <w:t xml:space="preserve"> προγραμματική σύμβαση.</w:t>
      </w:r>
    </w:p>
    <w:p w14:paraId="234F99DE" w14:textId="77777777" w:rsidR="00A02958" w:rsidRDefault="00261538">
      <w:pPr>
        <w:spacing w:line="600" w:lineRule="auto"/>
        <w:ind w:firstLine="720"/>
        <w:jc w:val="both"/>
        <w:rPr>
          <w:rFonts w:eastAsia="Times New Roman"/>
          <w:szCs w:val="24"/>
        </w:rPr>
      </w:pPr>
      <w:r>
        <w:rPr>
          <w:rFonts w:eastAsia="Times New Roman"/>
          <w:szCs w:val="24"/>
        </w:rPr>
        <w:t xml:space="preserve">Δεν άκουσα κάτι για τις παρατηρήσεις που έκανα για το Νομικό Συμβούλιο του Κράτους. Γιατί να διορίζει, δηλαδή, τους </w:t>
      </w:r>
      <w:r>
        <w:rPr>
          <w:rFonts w:eastAsia="Times New Roman"/>
          <w:szCs w:val="24"/>
        </w:rPr>
        <w:lastRenderedPageBreak/>
        <w:t xml:space="preserve">δικηγόρους ο </w:t>
      </w:r>
      <w:r>
        <w:rPr>
          <w:rFonts w:eastAsia="Times New Roman"/>
          <w:szCs w:val="24"/>
        </w:rPr>
        <w:t>π</w:t>
      </w:r>
      <w:r>
        <w:rPr>
          <w:rFonts w:eastAsia="Times New Roman"/>
          <w:szCs w:val="24"/>
        </w:rPr>
        <w:t>ρόεδρος και όχι να διορίζονται με τον Κώδικα των Δικ</w:t>
      </w:r>
      <w:r>
        <w:rPr>
          <w:rFonts w:eastAsia="Times New Roman"/>
          <w:szCs w:val="24"/>
        </w:rPr>
        <w:t xml:space="preserve">ηγόρων; </w:t>
      </w:r>
    </w:p>
    <w:p w14:paraId="234F99DF"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Επίσης, έγιναν παρατηρήσεις για τις νέες προσλήψεις στο ΣΟΕ. Λειτούργησε μια χαρά το Σώμα Οικονομικών Εμπειρογνωμόνων τόσα χρόνια και πήρε μέρος στις διαπραγματεύσεις. Όμως, πάλι εδώ προσλήψεις και με μια διαδικασία αδιαφάνειας; </w:t>
      </w:r>
    </w:p>
    <w:p w14:paraId="234F99E0"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έλος, σε ό,τι αφ</w:t>
      </w:r>
      <w:r>
        <w:rPr>
          <w:rFonts w:eastAsia="Times New Roman" w:cs="Times New Roman"/>
          <w:szCs w:val="24"/>
        </w:rPr>
        <w:t xml:space="preserve">ορά το άρθρο 43, στο οποίο έκανα παρατηρήσεις και από την </w:t>
      </w:r>
      <w:r>
        <w:rPr>
          <w:rFonts w:eastAsia="Times New Roman" w:cs="Times New Roman"/>
          <w:szCs w:val="24"/>
        </w:rPr>
        <w:t>ε</w:t>
      </w:r>
      <w:r>
        <w:rPr>
          <w:rFonts w:eastAsia="Times New Roman" w:cs="Times New Roman"/>
          <w:szCs w:val="24"/>
        </w:rPr>
        <w:t xml:space="preserve">πιτροπή, είδα ότι ήρθε μια νομοτεχνική βελτίωση, που εξαιρεί το γάλα στους ΟΤΑ. Κύριε Πρόεδρε, δηλαδή, αντί για ανθυγιεινό -γιατί το γάλα έχει αυτή την έννοια- θα δίνουμε χρήματα. </w:t>
      </w:r>
    </w:p>
    <w:p w14:paraId="234F99E1"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Τις στολές των </w:t>
      </w:r>
      <w:proofErr w:type="spellStart"/>
      <w:r>
        <w:rPr>
          <w:rFonts w:eastAsia="Times New Roman" w:cs="Times New Roman"/>
          <w:szCs w:val="24"/>
        </w:rPr>
        <w:t>δ</w:t>
      </w:r>
      <w:r>
        <w:rPr>
          <w:rFonts w:eastAsia="Times New Roman" w:cs="Times New Roman"/>
          <w:szCs w:val="24"/>
        </w:rPr>
        <w:t>ιασωστών</w:t>
      </w:r>
      <w:proofErr w:type="spellEnd"/>
      <w:r>
        <w:rPr>
          <w:rFonts w:eastAsia="Times New Roman" w:cs="Times New Roman"/>
          <w:szCs w:val="24"/>
        </w:rPr>
        <w:t xml:space="preserve"> του ΕΚΑΒ θα τις κόψετε, κυρία Υπουργέ, αφού κόβονται οι παροχές; Το έχω θέσει το θέμα και δεν έχω πάρει κα</w:t>
      </w:r>
      <w:r>
        <w:rPr>
          <w:rFonts w:eastAsia="Times New Roman" w:cs="Times New Roman"/>
          <w:szCs w:val="24"/>
        </w:rPr>
        <w:t>μ</w:t>
      </w:r>
      <w:r>
        <w:rPr>
          <w:rFonts w:eastAsia="Times New Roman" w:cs="Times New Roman"/>
          <w:szCs w:val="24"/>
        </w:rPr>
        <w:t xml:space="preserve">μία απάντηση. </w:t>
      </w:r>
    </w:p>
    <w:p w14:paraId="234F99E2"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Όπως, επίσης, θα επιμείνουμε στο ότι δεν μπορούν –αναφέρομαι στο άρθρο 49- τα Υπουργεία που έχουν την κύρια ευθύνη να ακολουθ</w:t>
      </w:r>
      <w:r>
        <w:rPr>
          <w:rFonts w:eastAsia="Times New Roman" w:cs="Times New Roman"/>
          <w:szCs w:val="24"/>
        </w:rPr>
        <w:t xml:space="preserve">ούν τη νόμιμη οδό με την ανάρτηση της δέσμευσης της δαπάνης </w:t>
      </w:r>
      <w:proofErr w:type="spellStart"/>
      <w:r>
        <w:rPr>
          <w:rFonts w:eastAsia="Times New Roman" w:cs="Times New Roman"/>
          <w:szCs w:val="24"/>
        </w:rPr>
        <w:t>κ.ο.κ.</w:t>
      </w:r>
      <w:proofErr w:type="spellEnd"/>
      <w:r>
        <w:rPr>
          <w:rFonts w:eastAsia="Times New Roman" w:cs="Times New Roman"/>
          <w:szCs w:val="24"/>
        </w:rPr>
        <w:t>, να έρχονται μετά και να ζητούν νομιμοποίηση εκ των υστέρων.</w:t>
      </w:r>
    </w:p>
    <w:p w14:paraId="234F99E3"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Έρχομαι τώρα σε ορισμένες από τις τροπολογίες. Είπαμε στον κ. Παπαδημητρίου ότι, επειδή δεν έφερε εδώ έγκαιρα την τροπολογία του</w:t>
      </w:r>
      <w:r>
        <w:rPr>
          <w:rFonts w:eastAsia="Times New Roman" w:cs="Times New Roman"/>
          <w:szCs w:val="24"/>
        </w:rPr>
        <w:t xml:space="preserve"> για την αλλαγή του εκλογικού συστήματος στα </w:t>
      </w:r>
      <w:r>
        <w:rPr>
          <w:rFonts w:eastAsia="Times New Roman" w:cs="Times New Roman"/>
          <w:szCs w:val="24"/>
        </w:rPr>
        <w:t>ε</w:t>
      </w:r>
      <w:r>
        <w:rPr>
          <w:rFonts w:eastAsia="Times New Roman" w:cs="Times New Roman"/>
          <w:szCs w:val="24"/>
        </w:rPr>
        <w:t xml:space="preserve">πιμελητήρια, να φωνάξουμε τα </w:t>
      </w:r>
      <w:r>
        <w:rPr>
          <w:rFonts w:eastAsia="Times New Roman" w:cs="Times New Roman"/>
          <w:szCs w:val="24"/>
        </w:rPr>
        <w:t>ε</w:t>
      </w:r>
      <w:r>
        <w:rPr>
          <w:rFonts w:eastAsia="Times New Roman" w:cs="Times New Roman"/>
          <w:szCs w:val="24"/>
        </w:rPr>
        <w:t xml:space="preserve">πιμελητήρια </w:t>
      </w:r>
      <w:r>
        <w:rPr>
          <w:rFonts w:eastAsia="Times New Roman" w:cs="Times New Roman"/>
          <w:szCs w:val="24"/>
        </w:rPr>
        <w:t xml:space="preserve">για </w:t>
      </w:r>
      <w:r>
        <w:rPr>
          <w:rFonts w:eastAsia="Times New Roman" w:cs="Times New Roman"/>
          <w:szCs w:val="24"/>
        </w:rPr>
        <w:t>να μας πουν</w:t>
      </w:r>
      <w:r>
        <w:rPr>
          <w:rFonts w:eastAsia="Times New Roman" w:cs="Times New Roman"/>
          <w:szCs w:val="24"/>
        </w:rPr>
        <w:t xml:space="preserve"> τις απόψεις τους</w:t>
      </w:r>
      <w:r>
        <w:rPr>
          <w:rFonts w:eastAsia="Times New Roman" w:cs="Times New Roman"/>
          <w:szCs w:val="24"/>
        </w:rPr>
        <w:t>. Έστειλε μια επιστολή ο κ. Μίχαλος και εμείς φροντίσαμε να επικοινωνήσουμε με ορισμένους επιμελητηριακούς θεσμούς. Θα ψηφίσουμε αυτή τη</w:t>
      </w:r>
      <w:r>
        <w:rPr>
          <w:rFonts w:eastAsia="Times New Roman" w:cs="Times New Roman"/>
          <w:szCs w:val="24"/>
        </w:rPr>
        <w:t xml:space="preserve"> ρύθμιση, διότι είναι βελτιωτική, αλλά ο κ. Παπαδημητρίου έχει τεράστια ευθύνη και η Κυβέρνηση συνολικά, γιατί δυόμισι χρόνια τώρα δεν έφερε τις αλλαγές που πρέπει να γίνουν στα </w:t>
      </w:r>
      <w:r>
        <w:rPr>
          <w:rFonts w:eastAsia="Times New Roman" w:cs="Times New Roman"/>
          <w:szCs w:val="24"/>
        </w:rPr>
        <w:t>ε</w:t>
      </w:r>
      <w:r>
        <w:rPr>
          <w:rFonts w:eastAsia="Times New Roman" w:cs="Times New Roman"/>
          <w:szCs w:val="24"/>
        </w:rPr>
        <w:t>πιμελητήρια.</w:t>
      </w:r>
    </w:p>
    <w:p w14:paraId="234F99E4"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Επίσης, ο κ. Παπαδημητρίου μάς έφερε την ενίσχυση της Έκθεσης τη</w:t>
      </w:r>
      <w:r>
        <w:rPr>
          <w:rFonts w:eastAsia="Times New Roman" w:cs="Times New Roman"/>
          <w:szCs w:val="24"/>
        </w:rPr>
        <w:t xml:space="preserve">ς Λαμίας. Κατανοούμε όλοι γιατί το έκανε, γιατί εχθές ήταν ο Πρωθυπουργός εκεί, ο οποίος ή μάλλον οι χειριστές του </w:t>
      </w:r>
      <w:r>
        <w:rPr>
          <w:rFonts w:eastAsia="Times New Roman" w:cs="Times New Roman"/>
          <w:szCs w:val="24"/>
          <w:lang w:val="en-US"/>
        </w:rPr>
        <w:t>twitter</w:t>
      </w:r>
      <w:r>
        <w:rPr>
          <w:rFonts w:eastAsia="Times New Roman" w:cs="Times New Roman"/>
          <w:szCs w:val="24"/>
        </w:rPr>
        <w:t xml:space="preserve"> ανέδειξαν και το θέμα, ότι αναβαθμίζουμε την Έκθεση της Λαμίας. Καλά, δεν έχετε πάει στην υπόλοιπη Ελλάδα, κύριε Υπουργέ; Δεν ξέρετε </w:t>
      </w:r>
      <w:r>
        <w:rPr>
          <w:rFonts w:eastAsia="Times New Roman" w:cs="Times New Roman"/>
          <w:szCs w:val="24"/>
        </w:rPr>
        <w:t xml:space="preserve">ότι στο Ηράκλειο γίνεται μεγάλη </w:t>
      </w:r>
      <w:proofErr w:type="spellStart"/>
      <w:r>
        <w:rPr>
          <w:rFonts w:eastAsia="Times New Roman" w:cs="Times New Roman"/>
          <w:szCs w:val="24"/>
        </w:rPr>
        <w:t>αγροτοκτηνοτροφική</w:t>
      </w:r>
      <w:proofErr w:type="spellEnd"/>
      <w:r>
        <w:rPr>
          <w:rFonts w:eastAsia="Times New Roman" w:cs="Times New Roman"/>
          <w:szCs w:val="24"/>
        </w:rPr>
        <w:t xml:space="preserve"> έκθεση; Ότι γίνεται στην Αχαΐα και σε άλλες περιοχές, στην Αργολίδα, στην Ηλεία; Γιατί δεν φέρνετε, λοιπόν, ένα θεσμικό πλαίσιο γι’ αυτές τις τοπικές εκθέσεις, που τονώνουν την οικονομία της περιφέρειας, π</w:t>
      </w:r>
      <w:r>
        <w:rPr>
          <w:rFonts w:eastAsia="Times New Roman" w:cs="Times New Roman"/>
          <w:szCs w:val="24"/>
        </w:rPr>
        <w:t xml:space="preserve">ροβάλλουν τα προϊόντα, οδηγούν </w:t>
      </w:r>
      <w:r>
        <w:rPr>
          <w:rFonts w:eastAsia="Times New Roman" w:cs="Times New Roman"/>
          <w:szCs w:val="24"/>
        </w:rPr>
        <w:lastRenderedPageBreak/>
        <w:t xml:space="preserve">σε συνέργειες, να έχουμε ένα νομοθετικό πλαίσιο, για να τις ενισχύσουμε </w:t>
      </w:r>
      <w:r>
        <w:rPr>
          <w:rFonts w:eastAsia="Times New Roman" w:cs="Times New Roman"/>
          <w:szCs w:val="24"/>
        </w:rPr>
        <w:t>-</w:t>
      </w:r>
      <w:r>
        <w:rPr>
          <w:rFonts w:eastAsia="Times New Roman" w:cs="Times New Roman"/>
          <w:szCs w:val="24"/>
        </w:rPr>
        <w:t>και το κάνετε</w:t>
      </w:r>
      <w:r>
        <w:rPr>
          <w:rFonts w:eastAsia="Times New Roman" w:cs="Times New Roman"/>
          <w:szCs w:val="24"/>
        </w:rPr>
        <w:t xml:space="preserve">, </w:t>
      </w:r>
      <w:r>
        <w:rPr>
          <w:rFonts w:eastAsia="Times New Roman" w:cs="Times New Roman"/>
          <w:szCs w:val="24"/>
        </w:rPr>
        <w:t>επειδή θα πήγαινε χθες ο Πρωθυπουργός</w:t>
      </w:r>
      <w:r>
        <w:rPr>
          <w:rFonts w:eastAsia="Times New Roman" w:cs="Times New Roman"/>
          <w:szCs w:val="24"/>
        </w:rPr>
        <w:t>, μόνο για</w:t>
      </w:r>
      <w:r>
        <w:rPr>
          <w:rFonts w:eastAsia="Times New Roman" w:cs="Times New Roman"/>
          <w:szCs w:val="24"/>
        </w:rPr>
        <w:t xml:space="preserve"> τη Λαμία;</w:t>
      </w:r>
    </w:p>
    <w:p w14:paraId="234F99E5"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Επίσης, για άλλη μια φορά παράταση στη φορολογική ενημερότητα του Μεγάρου </w:t>
      </w:r>
      <w:r>
        <w:rPr>
          <w:rFonts w:eastAsia="Times New Roman" w:cs="Times New Roman"/>
          <w:szCs w:val="24"/>
        </w:rPr>
        <w:t>Μουσικής. Κύριε Πρόεδρε, επειδή ξέρω τις ευαισθησίες σας, έχουμε ψηφίσει πολλές φορές παράταση και κάθε φορά μας λέει η Κυβέρνηση ότι θα προχωρήσει το σχέδιο εξυγίανσης. Θέλω να σας θυμίσω –και υπάρχουν εδώ συνάδελφοι που το θυμούνται- ότι όταν η Κυβέρνηση</w:t>
      </w:r>
      <w:r>
        <w:rPr>
          <w:rFonts w:eastAsia="Times New Roman" w:cs="Times New Roman"/>
          <w:szCs w:val="24"/>
        </w:rPr>
        <w:t xml:space="preserve"> κρατικοποίησε το Μέγαρο Μουσικής, είχα εκφράσει σοβαρές ενστάσεις, μια</w:t>
      </w:r>
      <w:r>
        <w:rPr>
          <w:rFonts w:eastAsia="Times New Roman" w:cs="Times New Roman"/>
          <w:szCs w:val="24"/>
        </w:rPr>
        <w:t>ς</w:t>
      </w:r>
      <w:r>
        <w:rPr>
          <w:rFonts w:eastAsia="Times New Roman" w:cs="Times New Roman"/>
          <w:szCs w:val="24"/>
        </w:rPr>
        <w:t xml:space="preserve"> και έτυχε να είμαι εισηγητής της παράταξής μου. Και είχα δεσμεύσει τον κ. Μπαλτά, ο οποίος καθόταν εκεί, στα </w:t>
      </w:r>
      <w:r>
        <w:rPr>
          <w:rFonts w:eastAsia="Times New Roman" w:cs="Times New Roman"/>
          <w:szCs w:val="24"/>
        </w:rPr>
        <w:t>υ</w:t>
      </w:r>
      <w:r>
        <w:rPr>
          <w:rFonts w:eastAsia="Times New Roman" w:cs="Times New Roman"/>
          <w:szCs w:val="24"/>
        </w:rPr>
        <w:t xml:space="preserve">πουργικά Έδρανα, ότι θα καταθέσει τους ισολογισμούς, διότι με αδιαφανή </w:t>
      </w:r>
      <w:r>
        <w:rPr>
          <w:rFonts w:eastAsia="Times New Roman" w:cs="Times New Roman"/>
          <w:szCs w:val="24"/>
        </w:rPr>
        <w:t>τρ</w:t>
      </w:r>
      <w:r>
        <w:rPr>
          <w:rFonts w:eastAsia="Times New Roman" w:cs="Times New Roman"/>
          <w:szCs w:val="24"/>
        </w:rPr>
        <w:t>όπο</w:t>
      </w:r>
      <w:r>
        <w:rPr>
          <w:rFonts w:eastAsia="Times New Roman" w:cs="Times New Roman"/>
          <w:szCs w:val="24"/>
        </w:rPr>
        <w:t xml:space="preserve"> έγινε αυτή η διαδικασία της κρατικοποίησης, δηλαδή χωρίς να ξέρουμε πώς πορεύτηκαν </w:t>
      </w:r>
      <w:r>
        <w:rPr>
          <w:rFonts w:eastAsia="Times New Roman" w:cs="Times New Roman"/>
          <w:szCs w:val="24"/>
        </w:rPr>
        <w:t xml:space="preserve">οικονομικά </w:t>
      </w:r>
      <w:r>
        <w:rPr>
          <w:rFonts w:eastAsia="Times New Roman" w:cs="Times New Roman"/>
          <w:szCs w:val="24"/>
        </w:rPr>
        <w:t xml:space="preserve">όλες οι προηγούμενες διοικήσεις. </w:t>
      </w:r>
    </w:p>
    <w:p w14:paraId="234F99E6"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Σας ενημερώνω ότι οι ισολογισμοί δεν έχουν κατατεθεί στη Βουλή, δηλαδή δεν ξέρουμε ποιοι ευθύνονται γι’ αυτή τη διαχείριση π</w:t>
      </w:r>
      <w:r>
        <w:rPr>
          <w:rFonts w:eastAsia="Times New Roman" w:cs="Times New Roman"/>
          <w:szCs w:val="24"/>
        </w:rPr>
        <w:t xml:space="preserve">ου μας οδηγεί κάθε φορά στο να δίνουμε κατ’ εξαίρεση </w:t>
      </w:r>
      <w:r>
        <w:rPr>
          <w:rFonts w:eastAsia="Times New Roman" w:cs="Times New Roman"/>
          <w:szCs w:val="24"/>
        </w:rPr>
        <w:lastRenderedPageBreak/>
        <w:t xml:space="preserve">φορολογική ενημερότητα. Είναι υπεύθυνη και εκτεθειμένη η Κυβέρνηση. </w:t>
      </w:r>
    </w:p>
    <w:p w14:paraId="234F99E7"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Και δεν νομίζω -για να προχωρήσω, γιατί περνάει ο χρόνος- ότι είναι σοβαρό πράγμα να τρώμε τον χρόνο μας εδώ για να δούμε πώς το Ίδρυμα </w:t>
      </w:r>
      <w:r>
        <w:rPr>
          <w:rFonts w:eastAsia="Times New Roman" w:cs="Times New Roman"/>
          <w:szCs w:val="24"/>
        </w:rPr>
        <w:t>«</w:t>
      </w:r>
      <w:r>
        <w:rPr>
          <w:rFonts w:eastAsia="Times New Roman" w:cs="Times New Roman"/>
          <w:szCs w:val="24"/>
        </w:rPr>
        <w:t>Σ</w:t>
      </w:r>
      <w:r>
        <w:rPr>
          <w:rFonts w:eastAsia="Times New Roman" w:cs="Times New Roman"/>
          <w:szCs w:val="24"/>
        </w:rPr>
        <w:t>ταύρος</w:t>
      </w:r>
      <w:r>
        <w:rPr>
          <w:rFonts w:eastAsia="Times New Roman" w:cs="Times New Roman"/>
          <w:szCs w:val="24"/>
        </w:rPr>
        <w:t xml:space="preserve"> Ν</w:t>
      </w:r>
      <w:r>
        <w:rPr>
          <w:rFonts w:eastAsia="Times New Roman" w:cs="Times New Roman"/>
          <w:szCs w:val="24"/>
        </w:rPr>
        <w:t>ιάρχος»</w:t>
      </w:r>
      <w:r>
        <w:rPr>
          <w:rFonts w:eastAsia="Times New Roman" w:cs="Times New Roman"/>
          <w:szCs w:val="24"/>
        </w:rPr>
        <w:t xml:space="preserve"> θα αποκτήσει έσοδα από την ενοικίαση του πάρκινγκ. Νομίζω ότι έχουμε πολύ πιο σοβαρά πράγματα να ασχολ</w:t>
      </w:r>
      <w:r>
        <w:rPr>
          <w:rFonts w:eastAsia="Times New Roman" w:cs="Times New Roman"/>
          <w:szCs w:val="24"/>
        </w:rPr>
        <w:t>ηθούμε.</w:t>
      </w:r>
    </w:p>
    <w:p w14:paraId="234F99E8"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Για την τροπολογία του Υπουργείου Αγροτικής Ανάπτυξης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έλω να γνωρίζει το Σώμα ότι τον Οκτώβριο μήνα σε επίκαιρη ερώτησή μου ο κ. Αποστόλου μο</w:t>
      </w:r>
      <w:r>
        <w:rPr>
          <w:rFonts w:eastAsia="Times New Roman" w:cs="Times New Roman"/>
          <w:szCs w:val="24"/>
        </w:rPr>
        <w:t>ύ</w:t>
      </w:r>
      <w:r>
        <w:rPr>
          <w:rFonts w:eastAsia="Times New Roman" w:cs="Times New Roman"/>
          <w:szCs w:val="24"/>
        </w:rPr>
        <w:t xml:space="preserve"> απάντησε ότι θα παρατείνει τις συμβάσεις εκμίσθωσης των αγροτεμαχίων της </w:t>
      </w:r>
      <w:r>
        <w:rPr>
          <w:rFonts w:eastAsia="Times New Roman" w:cs="Times New Roman"/>
          <w:szCs w:val="24"/>
        </w:rPr>
        <w:t>λ</w:t>
      </w:r>
      <w:r>
        <w:rPr>
          <w:rFonts w:eastAsia="Times New Roman" w:cs="Times New Roman"/>
          <w:szCs w:val="24"/>
        </w:rPr>
        <w:t xml:space="preserve">ίμνης </w:t>
      </w:r>
      <w:proofErr w:type="spellStart"/>
      <w:r>
        <w:rPr>
          <w:rFonts w:eastAsia="Times New Roman" w:cs="Times New Roman"/>
          <w:szCs w:val="24"/>
        </w:rPr>
        <w:t>Αγουλινίτσας</w:t>
      </w:r>
      <w:proofErr w:type="spellEnd"/>
      <w:r>
        <w:rPr>
          <w:rFonts w:eastAsia="Times New Roman" w:cs="Times New Roman"/>
          <w:szCs w:val="24"/>
        </w:rPr>
        <w:t xml:space="preserve"> της Μουριά</w:t>
      </w:r>
      <w:r>
        <w:rPr>
          <w:rFonts w:eastAsia="Times New Roman" w:cs="Times New Roman"/>
          <w:szCs w:val="24"/>
        </w:rPr>
        <w:t xml:space="preserve">ς και άλλων εκτάσεων του </w:t>
      </w:r>
      <w:r>
        <w:rPr>
          <w:rFonts w:eastAsia="Times New Roman" w:cs="Times New Roman"/>
          <w:szCs w:val="24"/>
        </w:rPr>
        <w:t>δ</w:t>
      </w:r>
      <w:r>
        <w:rPr>
          <w:rFonts w:eastAsia="Times New Roman" w:cs="Times New Roman"/>
          <w:szCs w:val="24"/>
        </w:rPr>
        <w:t>ημοσίου, για να ξέρουν οι αγρότες τη νέα καλλιεργητική περίοδο ότι θα κάνουν χρήση των αγροτεμαχίων. Έφερε τώρα τη ρύθμιση και κράτησε τους ανθρώπους σε ανασφάλεια όλο</w:t>
      </w:r>
      <w:r>
        <w:rPr>
          <w:rFonts w:eastAsia="Times New Roman" w:cs="Times New Roman"/>
          <w:szCs w:val="24"/>
        </w:rPr>
        <w:t>ν</w:t>
      </w:r>
      <w:r>
        <w:rPr>
          <w:rFonts w:eastAsia="Times New Roman" w:cs="Times New Roman"/>
          <w:szCs w:val="24"/>
        </w:rPr>
        <w:t xml:space="preserve"> αυτό</w:t>
      </w:r>
      <w:r>
        <w:rPr>
          <w:rFonts w:eastAsia="Times New Roman" w:cs="Times New Roman"/>
          <w:szCs w:val="24"/>
        </w:rPr>
        <w:t>ν</w:t>
      </w:r>
      <w:r>
        <w:rPr>
          <w:rFonts w:eastAsia="Times New Roman" w:cs="Times New Roman"/>
          <w:szCs w:val="24"/>
        </w:rPr>
        <w:t xml:space="preserve"> τον χρόνο.</w:t>
      </w:r>
    </w:p>
    <w:p w14:paraId="234F99E9"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κ. </w:t>
      </w:r>
      <w:proofErr w:type="spellStart"/>
      <w:r>
        <w:rPr>
          <w:rFonts w:eastAsia="Times New Roman" w:cs="Times New Roman"/>
          <w:szCs w:val="24"/>
        </w:rPr>
        <w:t>Τσακαλώτος</w:t>
      </w:r>
      <w:proofErr w:type="spellEnd"/>
      <w:r>
        <w:rPr>
          <w:rFonts w:eastAsia="Times New Roman" w:cs="Times New Roman"/>
          <w:szCs w:val="24"/>
        </w:rPr>
        <w:t xml:space="preserve"> χθες μας παρουσίασε την τροπ</w:t>
      </w:r>
      <w:r>
        <w:rPr>
          <w:rFonts w:eastAsia="Times New Roman" w:cs="Times New Roman"/>
          <w:szCs w:val="24"/>
        </w:rPr>
        <w:t xml:space="preserve">ολογία 1174, που δίνει τη δυνατότητα στα πιστωτικά ιδρύματα να κάνουν εξαγορά των προνομιούχων μετοχών, με βάση τις οποίες είχε γίνει η </w:t>
      </w:r>
      <w:proofErr w:type="spellStart"/>
      <w:r>
        <w:rPr>
          <w:rFonts w:eastAsia="Times New Roman" w:cs="Times New Roman"/>
          <w:szCs w:val="24"/>
        </w:rPr>
        <w:t>ανακεφαλαιοποίηση</w:t>
      </w:r>
      <w:proofErr w:type="spellEnd"/>
      <w:r>
        <w:rPr>
          <w:rFonts w:eastAsia="Times New Roman" w:cs="Times New Roman"/>
          <w:szCs w:val="24"/>
        </w:rPr>
        <w:t xml:space="preserve"> το 2008. Και μας εξήγησε ότι υπάρχει μια συνεννόηση. </w:t>
      </w:r>
    </w:p>
    <w:p w14:paraId="234F99EA"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Εγώ καλόπιστα αντιμετωπίζω αυτά που μας είπε ο κ</w:t>
      </w:r>
      <w:r>
        <w:rPr>
          <w:rFonts w:eastAsia="Times New Roman" w:cs="Times New Roman"/>
          <w:szCs w:val="24"/>
        </w:rPr>
        <w:t xml:space="preserve">. </w:t>
      </w:r>
      <w:proofErr w:type="spellStart"/>
      <w:r>
        <w:rPr>
          <w:rFonts w:eastAsia="Times New Roman" w:cs="Times New Roman"/>
          <w:szCs w:val="24"/>
        </w:rPr>
        <w:t>Τσακαλώτος</w:t>
      </w:r>
      <w:proofErr w:type="spellEnd"/>
      <w:r>
        <w:rPr>
          <w:rFonts w:eastAsia="Times New Roman" w:cs="Times New Roman"/>
          <w:szCs w:val="24"/>
        </w:rPr>
        <w:t xml:space="preserve"> -εγώ δεν είμαι ΣΥΡΙΖΑ ούτε πρόκειται να γίνω- ότι αυτό θα ωφελήσει και τα τραπεζικά ιδρύματα και το ελληνικό </w:t>
      </w:r>
      <w:r>
        <w:rPr>
          <w:rFonts w:eastAsia="Times New Roman" w:cs="Times New Roman"/>
          <w:szCs w:val="24"/>
        </w:rPr>
        <w:t>δ</w:t>
      </w:r>
      <w:r>
        <w:rPr>
          <w:rFonts w:eastAsia="Times New Roman" w:cs="Times New Roman"/>
          <w:szCs w:val="24"/>
        </w:rPr>
        <w:t xml:space="preserve">ημόσιο. Έχω, λοιπόν, πρόθεση να το στηρίξω. Έλα ντε, όμως, που η τροπολογία 1174 έχει τέσσερα άρθρα. Παραδείγματος χάριν, έχει άρθρο </w:t>
      </w:r>
      <w:r>
        <w:rPr>
          <w:rFonts w:eastAsia="Times New Roman" w:cs="Times New Roman"/>
          <w:szCs w:val="24"/>
        </w:rPr>
        <w:t xml:space="preserve">για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Εμείς είμαστε αντίθετοι και δεν είμαστε διατεθειμένοι να ψηφίσουμε άρθρο που έχει να κάνει με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w:t>
      </w:r>
    </w:p>
    <w:p w14:paraId="234F99EB"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Σας καλώ, λοιπόν, κυρία Υπουργέ, όπως κάνατε με την τροπολογία του κ. Παπαδημητρίου, την οποία τη χωρίσατε σε τέσσερα άρθρα, και</w:t>
      </w:r>
      <w:r>
        <w:rPr>
          <w:rFonts w:eastAsia="Times New Roman" w:cs="Times New Roman"/>
          <w:szCs w:val="24"/>
        </w:rPr>
        <w:t xml:space="preserve"> αυτή η τροπολογία που έχει τέσσερα ανεξάρτητα θέματα να χωριστεί σε τέσσερα συγκεκριμένα άρθρα, ώστε κατά την ώρα της ψηφοφορίας να μπορούμε να εκφραστούμε. </w:t>
      </w:r>
    </w:p>
    <w:p w14:paraId="234F99EC"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Διότι διαφορετικά, κύριε Πρόεδρε –να σας ρωτήσω εσάς- αν στο ένα άρθρο της τροπολογίας πρέπει να </w:t>
      </w:r>
      <w:r>
        <w:rPr>
          <w:rFonts w:eastAsia="Times New Roman" w:cs="Times New Roman"/>
          <w:szCs w:val="24"/>
        </w:rPr>
        <w:t xml:space="preserve">ψηφίσετε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και στο άλλο </w:t>
      </w:r>
      <w:r>
        <w:rPr>
          <w:rFonts w:eastAsia="Times New Roman" w:cs="Times New Roman"/>
          <w:szCs w:val="24"/>
        </w:rPr>
        <w:t>«</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και γίνεται ενιαία η ψηφοφορία, τι θα κάνετε στο τέλος; Διχασμένη προσωπικότητα, προφανώς, δεν μπορεί να γίνετε. </w:t>
      </w:r>
    </w:p>
    <w:p w14:paraId="234F99ED"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κ</w:t>
      </w:r>
      <w:r>
        <w:rPr>
          <w:rFonts w:eastAsia="Times New Roman" w:cs="Times New Roman"/>
          <w:szCs w:val="24"/>
        </w:rPr>
        <w:t xml:space="preserve">τυπάει το κουδούνι λήξεως του χρόνου ομιλίας του κ. Βουλευτή) </w:t>
      </w:r>
    </w:p>
    <w:p w14:paraId="234F99EE"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Τελειώνω με τις βουλευτικές τροπολογίες και ζητώ συγγνώμη για τον χρόνο. </w:t>
      </w:r>
    </w:p>
    <w:p w14:paraId="234F99EF"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Τη βουλευτική τροπολογία</w:t>
      </w:r>
      <w:r>
        <w:rPr>
          <w:rFonts w:eastAsia="Times New Roman" w:cs="Times New Roman"/>
          <w:szCs w:val="24"/>
        </w:rPr>
        <w:t>,</w:t>
      </w:r>
      <w:r>
        <w:rPr>
          <w:rFonts w:eastAsia="Times New Roman" w:cs="Times New Roman"/>
          <w:szCs w:val="24"/>
        </w:rPr>
        <w:t xml:space="preserve"> που έχουν υπογράψει οι Ανεξάρτητοι Βουλευτές και την υποστήριξε και ο κ. </w:t>
      </w:r>
      <w:proofErr w:type="spellStart"/>
      <w:r>
        <w:rPr>
          <w:rFonts w:eastAsia="Times New Roman" w:cs="Times New Roman"/>
          <w:szCs w:val="24"/>
        </w:rPr>
        <w:t>Μπαλαούρας</w:t>
      </w:r>
      <w:proofErr w:type="spellEnd"/>
      <w:r>
        <w:rPr>
          <w:rFonts w:eastAsia="Times New Roman" w:cs="Times New Roman"/>
          <w:szCs w:val="24"/>
        </w:rPr>
        <w:t xml:space="preserve">, την υποστηρίζω και εγώ, διότι θεωρώ ότι δεν μπορεί να φορολογούνται τα </w:t>
      </w:r>
      <w:r>
        <w:rPr>
          <w:rFonts w:eastAsia="Times New Roman" w:cs="Times New Roman"/>
          <w:szCs w:val="24"/>
        </w:rPr>
        <w:t xml:space="preserve">μερίσματα που δίνουν τα </w:t>
      </w:r>
      <w:r>
        <w:rPr>
          <w:rFonts w:eastAsia="Times New Roman" w:cs="Times New Roman"/>
          <w:szCs w:val="24"/>
        </w:rPr>
        <w:t>ταμεία αλληλοβοηθείας</w:t>
      </w:r>
      <w:r>
        <w:rPr>
          <w:rFonts w:eastAsia="Times New Roman" w:cs="Times New Roman"/>
          <w:szCs w:val="24"/>
        </w:rPr>
        <w:t xml:space="preserve"> των εργαζομένων. Και τοποθετούμαι τώρα, γιατί είπε η Υπουργός ότι τη βλέπει θετικά.</w:t>
      </w:r>
    </w:p>
    <w:p w14:paraId="234F99F0"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Είπε η Υπουργός, επίσης, ότι βλέπει θετικά την τροπολογία για τις </w:t>
      </w:r>
      <w:r>
        <w:rPr>
          <w:rFonts w:eastAsia="Times New Roman" w:cs="Times New Roman"/>
          <w:szCs w:val="24"/>
        </w:rPr>
        <w:t>μ</w:t>
      </w:r>
      <w:r>
        <w:rPr>
          <w:rFonts w:eastAsia="Times New Roman" w:cs="Times New Roman"/>
          <w:szCs w:val="24"/>
        </w:rPr>
        <w:t>ονές του Αγίου Όρους</w:t>
      </w:r>
      <w:r>
        <w:rPr>
          <w:rFonts w:eastAsia="Times New Roman" w:cs="Times New Roman"/>
          <w:szCs w:val="24"/>
        </w:rPr>
        <w:t>,</w:t>
      </w:r>
      <w:r>
        <w:rPr>
          <w:rFonts w:eastAsia="Times New Roman" w:cs="Times New Roman"/>
          <w:szCs w:val="24"/>
        </w:rPr>
        <w:t xml:space="preserve"> για τα ακίνητα εντός και εκτός. Προσέ</w:t>
      </w:r>
      <w:r>
        <w:rPr>
          <w:rFonts w:eastAsia="Times New Roman" w:cs="Times New Roman"/>
          <w:szCs w:val="24"/>
        </w:rPr>
        <w:t xml:space="preserve">ξτε: </w:t>
      </w:r>
      <w:r>
        <w:rPr>
          <w:rFonts w:eastAsia="Times New Roman" w:cs="Times New Roman"/>
          <w:szCs w:val="24"/>
        </w:rPr>
        <w:t>ν</w:t>
      </w:r>
      <w:r>
        <w:rPr>
          <w:rFonts w:eastAsia="Times New Roman" w:cs="Times New Roman"/>
          <w:szCs w:val="24"/>
        </w:rPr>
        <w:t xml:space="preserve">α βρούμε τρόπο να ενισχύσουμε τις </w:t>
      </w:r>
      <w:r>
        <w:rPr>
          <w:rFonts w:eastAsia="Times New Roman" w:cs="Times New Roman"/>
          <w:szCs w:val="24"/>
        </w:rPr>
        <w:t>μ</w:t>
      </w:r>
      <w:r>
        <w:rPr>
          <w:rFonts w:eastAsia="Times New Roman" w:cs="Times New Roman"/>
          <w:szCs w:val="24"/>
        </w:rPr>
        <w:t xml:space="preserve">ονές και ιδιαίτερα τις φτωχές </w:t>
      </w:r>
      <w:r>
        <w:rPr>
          <w:rFonts w:eastAsia="Times New Roman" w:cs="Times New Roman"/>
          <w:szCs w:val="24"/>
        </w:rPr>
        <w:t>μ</w:t>
      </w:r>
      <w:r>
        <w:rPr>
          <w:rFonts w:eastAsia="Times New Roman" w:cs="Times New Roman"/>
          <w:szCs w:val="24"/>
        </w:rPr>
        <w:t xml:space="preserve">ονές, γιατί κάνουν έργο. Το αναγνωρίζουμε όλοι το έργο της Ορθοδοξίας και δεν το αναγνωρίζουμε, επειδή πρέπει να φωτογραφηθούμε δίπλα στα </w:t>
      </w:r>
      <w:r>
        <w:rPr>
          <w:rFonts w:eastAsia="Times New Roman" w:cs="Times New Roman"/>
          <w:szCs w:val="24"/>
        </w:rPr>
        <w:t xml:space="preserve">ιερά </w:t>
      </w:r>
      <w:r>
        <w:rPr>
          <w:rFonts w:eastAsia="Times New Roman" w:cs="Times New Roman"/>
          <w:szCs w:val="24"/>
        </w:rPr>
        <w:t>λείψανα ή να κάνουμε μεγάλους σταυρούς γι</w:t>
      </w:r>
      <w:r>
        <w:rPr>
          <w:rFonts w:eastAsia="Times New Roman" w:cs="Times New Roman"/>
          <w:szCs w:val="24"/>
        </w:rPr>
        <w:t>α να πάρουμε ψήφους</w:t>
      </w:r>
      <w:r>
        <w:rPr>
          <w:rFonts w:eastAsia="Times New Roman" w:cs="Times New Roman"/>
          <w:szCs w:val="24"/>
        </w:rPr>
        <w:t>!</w:t>
      </w:r>
      <w:r>
        <w:rPr>
          <w:rFonts w:eastAsia="Times New Roman" w:cs="Times New Roman"/>
          <w:szCs w:val="24"/>
        </w:rPr>
        <w:t xml:space="preserve"> Το αναγνωρίζουμε, γιατί είμαστε </w:t>
      </w:r>
      <w:r>
        <w:rPr>
          <w:rFonts w:eastAsia="Times New Roman" w:cs="Times New Roman"/>
          <w:szCs w:val="24"/>
        </w:rPr>
        <w:t>χ</w:t>
      </w:r>
      <w:r>
        <w:rPr>
          <w:rFonts w:eastAsia="Times New Roman" w:cs="Times New Roman"/>
          <w:szCs w:val="24"/>
        </w:rPr>
        <w:t xml:space="preserve">ριστιανοί </w:t>
      </w:r>
      <w:r>
        <w:rPr>
          <w:rFonts w:eastAsia="Times New Roman" w:cs="Times New Roman"/>
          <w:szCs w:val="24"/>
        </w:rPr>
        <w:t>ο</w:t>
      </w:r>
      <w:r>
        <w:rPr>
          <w:rFonts w:eastAsia="Times New Roman" w:cs="Times New Roman"/>
          <w:szCs w:val="24"/>
        </w:rPr>
        <w:t xml:space="preserve">ρθόδοξοι και στηρίζουμε το έργο της Ορθοδοξίας. </w:t>
      </w:r>
    </w:p>
    <w:p w14:paraId="234F99F1"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Κοιτάξτε, όμως, κυρία Υπουργέ, με τη ρύθμιση έτσι όπως εισάγεται, θα αδικήσετε…</w:t>
      </w:r>
    </w:p>
    <w:p w14:paraId="234F99F2"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Στην ουσία δεν συζητιέται, δε</w:t>
      </w:r>
      <w:r>
        <w:rPr>
          <w:rFonts w:eastAsia="Times New Roman" w:cs="Times New Roman"/>
          <w:szCs w:val="24"/>
        </w:rPr>
        <w:t xml:space="preserve">ν την έχει κάνει δεκτή η Υπουργός. </w:t>
      </w:r>
    </w:p>
    <w:p w14:paraId="234F99F3"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Είπε ότι τη βλέπει θετικά και μέχρι το τέλος…</w:t>
      </w:r>
    </w:p>
    <w:p w14:paraId="234F99F4"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Ναι, αλλά είπε για σήμερα όχι. Μελλοντικά. Άρα θα ξανάρθει. Άρα επί της ουσίας τοποθετήστε, όταν θα έρθει, αν θα έρθει. </w:t>
      </w:r>
    </w:p>
    <w:p w14:paraId="234F99F5"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Για ένα λεπτό μόνο, κύριε Πρόεδρε, να …</w:t>
      </w:r>
    </w:p>
    <w:p w14:paraId="234F99F6"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Ας ακούσουμε την άποψή του, κύριε Πρόεδρε. </w:t>
      </w:r>
    </w:p>
    <w:p w14:paraId="234F99F7"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Για ένα λεπτό πείτε την άποψή σας, αλλά ολοκληρώστε. </w:t>
      </w:r>
    </w:p>
    <w:p w14:paraId="234F99F8"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w:t>
      </w:r>
      <w:r>
        <w:rPr>
          <w:rFonts w:eastAsia="Times New Roman" w:cs="Times New Roman"/>
          <w:b/>
          <w:szCs w:val="24"/>
        </w:rPr>
        <w:t xml:space="preserve"> ΚΟΥΤΣΟΥΚΟΣ: </w:t>
      </w:r>
      <w:r>
        <w:rPr>
          <w:rFonts w:eastAsia="Times New Roman" w:cs="Times New Roman"/>
          <w:szCs w:val="24"/>
        </w:rPr>
        <w:t>Ευχαριστώ πολύ, κύριε Πρόεδρε, αλλά καταλαβαίνετε τώρα, όπως έγινε…</w:t>
      </w:r>
    </w:p>
    <w:p w14:paraId="234F99F9"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Υπάρχει η δυνατότητα, αλλά…</w:t>
      </w:r>
    </w:p>
    <w:p w14:paraId="234F99FA"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 xml:space="preserve">Λέω, λοιπόν, το εξής: Προσέξτε μην αδικήσετε άλλες </w:t>
      </w:r>
      <w:r>
        <w:rPr>
          <w:rFonts w:eastAsia="Times New Roman" w:cs="Times New Roman"/>
          <w:szCs w:val="24"/>
        </w:rPr>
        <w:t>μ</w:t>
      </w:r>
      <w:r>
        <w:rPr>
          <w:rFonts w:eastAsia="Times New Roman" w:cs="Times New Roman"/>
          <w:szCs w:val="24"/>
        </w:rPr>
        <w:t xml:space="preserve">ονές. Προσέξτε μην αδικήσετε την Εκκλησία </w:t>
      </w:r>
      <w:r>
        <w:rPr>
          <w:rFonts w:eastAsia="Times New Roman" w:cs="Times New Roman"/>
          <w:szCs w:val="24"/>
        </w:rPr>
        <w:t xml:space="preserve">της Ελλάδος, μην αδικήσετε τα </w:t>
      </w:r>
      <w:r>
        <w:rPr>
          <w:rFonts w:eastAsia="Times New Roman" w:cs="Times New Roman"/>
          <w:szCs w:val="24"/>
        </w:rPr>
        <w:t>μ</w:t>
      </w:r>
      <w:r>
        <w:rPr>
          <w:rFonts w:eastAsia="Times New Roman" w:cs="Times New Roman"/>
          <w:szCs w:val="24"/>
        </w:rPr>
        <w:t xml:space="preserve">οναστήρια. </w:t>
      </w:r>
    </w:p>
    <w:p w14:paraId="234F99FB" w14:textId="77777777" w:rsidR="00A02958" w:rsidRDefault="00261538">
      <w:pPr>
        <w:spacing w:after="0" w:line="600" w:lineRule="auto"/>
        <w:ind w:firstLine="720"/>
        <w:jc w:val="both"/>
        <w:rPr>
          <w:rFonts w:eastAsia="Times New Roman" w:cs="Times New Roman"/>
          <w:szCs w:val="24"/>
        </w:rPr>
      </w:pPr>
      <w:r>
        <w:rPr>
          <w:rFonts w:eastAsia="Times New Roman" w:cs="Times New Roman"/>
          <w:szCs w:val="24"/>
        </w:rPr>
        <w:t xml:space="preserve">Άρα ολοκληρώνω λέγοντας ότι εμείς θα ψηφίσουμε τις </w:t>
      </w:r>
      <w:r>
        <w:rPr>
          <w:rFonts w:eastAsia="Times New Roman" w:cs="Times New Roman"/>
          <w:szCs w:val="24"/>
        </w:rPr>
        <w:t>ο</w:t>
      </w:r>
      <w:r>
        <w:rPr>
          <w:rFonts w:eastAsia="Times New Roman" w:cs="Times New Roman"/>
          <w:szCs w:val="24"/>
        </w:rPr>
        <w:t>δηγίες, τους Κανονισμούς, γιατί έχουμε μια συνέπεια έργων και λόγων. Ο ΣΥΡΙΖΑ έχει μεταλλαχθεί και τον καλωσορίζουμε στη λογική, αλλά αυτό δεν σημαίνει ότι με το</w:t>
      </w:r>
      <w:r>
        <w:rPr>
          <w:rFonts w:eastAsia="Times New Roman" w:cs="Times New Roman"/>
          <w:szCs w:val="24"/>
        </w:rPr>
        <w:t xml:space="preserve"> να ψηφίζει αυτά που προχθές κατήγγειλε, έχει γυρίσει στην κανονικότητα. </w:t>
      </w:r>
    </w:p>
    <w:p w14:paraId="234F99FC" w14:textId="77777777" w:rsidR="00A02958" w:rsidRDefault="00261538">
      <w:pPr>
        <w:spacing w:after="0" w:line="600" w:lineRule="auto"/>
        <w:ind w:firstLine="720"/>
        <w:jc w:val="both"/>
        <w:rPr>
          <w:rFonts w:eastAsia="Times New Roman" w:cs="Times New Roman"/>
          <w:szCs w:val="24"/>
        </w:rPr>
      </w:pPr>
      <w:r>
        <w:rPr>
          <w:rFonts w:eastAsia="Times New Roman" w:cs="Times New Roman"/>
          <w:szCs w:val="24"/>
        </w:rPr>
        <w:t xml:space="preserve">Απέχει πάρα πολύ μακριά και το κόστος που συσσώρευσε στον ελληνικό λαό με όλα αυτά που έκανε </w:t>
      </w:r>
      <w:r>
        <w:rPr>
          <w:rFonts w:eastAsia="Times New Roman" w:cs="Times New Roman"/>
          <w:szCs w:val="24"/>
        </w:rPr>
        <w:t>-</w:t>
      </w:r>
      <w:r>
        <w:rPr>
          <w:rFonts w:eastAsia="Times New Roman" w:cs="Times New Roman"/>
          <w:szCs w:val="24"/>
        </w:rPr>
        <w:t xml:space="preserve">και ως </w:t>
      </w:r>
      <w:r>
        <w:rPr>
          <w:rFonts w:eastAsia="Times New Roman" w:cs="Times New Roman"/>
          <w:szCs w:val="24"/>
        </w:rPr>
        <w:t>α</w:t>
      </w:r>
      <w:r>
        <w:rPr>
          <w:rFonts w:eastAsia="Times New Roman" w:cs="Times New Roman"/>
          <w:szCs w:val="24"/>
        </w:rPr>
        <w:t>ντιπολίτευση και ως Κυβέρνηση</w:t>
      </w:r>
      <w:r>
        <w:rPr>
          <w:rFonts w:eastAsia="Times New Roman" w:cs="Times New Roman"/>
          <w:szCs w:val="24"/>
        </w:rPr>
        <w:t>-</w:t>
      </w:r>
      <w:r>
        <w:rPr>
          <w:rFonts w:eastAsia="Times New Roman" w:cs="Times New Roman"/>
          <w:szCs w:val="24"/>
        </w:rPr>
        <w:t xml:space="preserve"> είναι μεγάλο και γι</w:t>
      </w:r>
      <w:r>
        <w:rPr>
          <w:rFonts w:eastAsia="Times New Roman" w:cs="Times New Roman"/>
          <w:szCs w:val="24"/>
        </w:rPr>
        <w:t>’</w:t>
      </w:r>
      <w:r>
        <w:rPr>
          <w:rFonts w:eastAsia="Times New Roman" w:cs="Times New Roman"/>
          <w:szCs w:val="24"/>
        </w:rPr>
        <w:t xml:space="preserve"> αυτό δεν πρόκειται να του δώσουμε άφεση αμαρτιών. </w:t>
      </w:r>
    </w:p>
    <w:p w14:paraId="234F99FD"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r>
        <w:rPr>
          <w:rFonts w:eastAsia="Times New Roman" w:cs="Times New Roman"/>
          <w:szCs w:val="24"/>
        </w:rPr>
        <w:t>,</w:t>
      </w:r>
      <w:r>
        <w:rPr>
          <w:rFonts w:eastAsia="Times New Roman" w:cs="Times New Roman"/>
          <w:szCs w:val="24"/>
        </w:rPr>
        <w:t xml:space="preserve"> και ευχαριστώ και για την ανοχή. </w:t>
      </w:r>
    </w:p>
    <w:p w14:paraId="234F99FE"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Έχω την τιμή να σας ανακοινώσω το δελτίο των επικαίρων ερωτήσεων της Δευτέρας 31 Ιουλίου 2017. </w:t>
      </w:r>
    </w:p>
    <w:p w14:paraId="234F99FF"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bCs/>
          <w:color w:val="000000"/>
          <w:szCs w:val="24"/>
        </w:rPr>
        <w:t xml:space="preserve">Α. </w:t>
      </w:r>
      <w:r>
        <w:rPr>
          <w:rFonts w:eastAsia="Times New Roman"/>
          <w:bCs/>
          <w:color w:val="000000"/>
          <w:szCs w:val="24"/>
        </w:rPr>
        <w:t>ΕΠΙΚΑΙΡΕΣ ΕΡΩΤΗΣΕΙΣ Π</w:t>
      </w:r>
      <w:r>
        <w:rPr>
          <w:rFonts w:eastAsia="Times New Roman"/>
          <w:bCs/>
          <w:color w:val="000000"/>
          <w:szCs w:val="24"/>
        </w:rPr>
        <w:t xml:space="preserve">ρώτου </w:t>
      </w:r>
      <w:r>
        <w:rPr>
          <w:rFonts w:eastAsia="Times New Roman"/>
          <w:bCs/>
          <w:color w:val="000000"/>
          <w:szCs w:val="24"/>
        </w:rPr>
        <w:t>Κ</w:t>
      </w:r>
      <w:r>
        <w:rPr>
          <w:rFonts w:eastAsia="Times New Roman"/>
          <w:bCs/>
          <w:color w:val="000000"/>
          <w:szCs w:val="24"/>
        </w:rPr>
        <w:t>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234F9A00"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lastRenderedPageBreak/>
        <w:t xml:space="preserve">1. Η με αριθμό 1283/25-7-2017 επίκαιρη ερώτηση του Βουλευτή Δωδεκάνησου του Συνασπισμού Ριζοσπαστικής Αριστεράς κ. </w:t>
      </w:r>
      <w:r>
        <w:rPr>
          <w:rFonts w:eastAsia="Times New Roman"/>
          <w:bCs/>
          <w:color w:val="000000"/>
          <w:szCs w:val="24"/>
        </w:rPr>
        <w:t xml:space="preserve">Ηλία Καματερού </w:t>
      </w:r>
      <w:r>
        <w:rPr>
          <w:rFonts w:eastAsia="Times New Roman"/>
          <w:color w:val="000000"/>
          <w:szCs w:val="24"/>
        </w:rPr>
        <w:t xml:space="preserve">προς την Υπουργό </w:t>
      </w:r>
      <w:r>
        <w:rPr>
          <w:rFonts w:eastAsia="Times New Roman"/>
          <w:bCs/>
          <w:color w:val="000000"/>
          <w:szCs w:val="24"/>
        </w:rPr>
        <w:t>Τουρισμού</w:t>
      </w:r>
      <w:r>
        <w:rPr>
          <w:rFonts w:eastAsia="Times New Roman"/>
          <w:b/>
          <w:bCs/>
          <w:color w:val="000000"/>
          <w:szCs w:val="24"/>
        </w:rPr>
        <w:t xml:space="preserve">, </w:t>
      </w:r>
      <w:r>
        <w:rPr>
          <w:rFonts w:eastAsia="Times New Roman"/>
          <w:color w:val="000000"/>
          <w:szCs w:val="24"/>
        </w:rPr>
        <w:t>με θέμα</w:t>
      </w:r>
      <w:r>
        <w:rPr>
          <w:rFonts w:eastAsia="Times New Roman"/>
          <w:color w:val="000000"/>
          <w:szCs w:val="24"/>
        </w:rPr>
        <w:t xml:space="preserve">: «Εισαγωγή πλαισίου για την αντιμετώπιση της ανεξέλεγκτης επέκτασης του φαινομένου </w:t>
      </w:r>
      <w:proofErr w:type="spellStart"/>
      <w:r>
        <w:rPr>
          <w:rFonts w:eastAsia="Times New Roman"/>
          <w:color w:val="000000"/>
          <w:szCs w:val="24"/>
        </w:rPr>
        <w:t>all</w:t>
      </w:r>
      <w:proofErr w:type="spellEnd"/>
      <w:r>
        <w:rPr>
          <w:rFonts w:eastAsia="Times New Roman"/>
          <w:color w:val="000000"/>
          <w:szCs w:val="24"/>
        </w:rPr>
        <w:t xml:space="preserve"> </w:t>
      </w:r>
      <w:proofErr w:type="spellStart"/>
      <w:r>
        <w:rPr>
          <w:rFonts w:eastAsia="Times New Roman"/>
          <w:color w:val="000000"/>
          <w:szCs w:val="24"/>
        </w:rPr>
        <w:t>inclusive</w:t>
      </w:r>
      <w:proofErr w:type="spellEnd"/>
      <w:r>
        <w:rPr>
          <w:rFonts w:eastAsia="Times New Roman"/>
          <w:color w:val="000000"/>
          <w:szCs w:val="24"/>
        </w:rPr>
        <w:t xml:space="preserve"> στον τουρισμό».</w:t>
      </w:r>
    </w:p>
    <w:p w14:paraId="234F9A01"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 xml:space="preserve">2. Η με αριθμό 1285/25-7-2017 επίκαιρη ερώτηση του Βουλευτή Β΄ Θεσσαλονίκης της Νέας Δημοκρατίας κ. </w:t>
      </w:r>
      <w:r>
        <w:rPr>
          <w:rFonts w:eastAsia="Times New Roman"/>
          <w:bCs/>
          <w:color w:val="000000"/>
          <w:szCs w:val="24"/>
        </w:rPr>
        <w:t>Σάββα Αναστασιάδη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 xml:space="preserve">σχετικά με τη λειτουργία Κέντρου Υγείας Νέας </w:t>
      </w:r>
      <w:proofErr w:type="spellStart"/>
      <w:r>
        <w:rPr>
          <w:rFonts w:eastAsia="Times New Roman"/>
          <w:color w:val="000000"/>
          <w:szCs w:val="24"/>
        </w:rPr>
        <w:t>Μαδύτου</w:t>
      </w:r>
      <w:proofErr w:type="spellEnd"/>
      <w:r>
        <w:rPr>
          <w:rFonts w:eastAsia="Times New Roman"/>
          <w:color w:val="000000"/>
          <w:szCs w:val="24"/>
        </w:rPr>
        <w:t>.</w:t>
      </w:r>
    </w:p>
    <w:p w14:paraId="234F9A02"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 xml:space="preserve">3. Η με αριθμό 1254/18-7-2017 επίκαιρη ερώτηση του Βουλευτή Αρκαδίας της Δημοκρατικής Συμπαράταξης ΠΑΣΟΚ – ΔΗΜΑΡ </w:t>
      </w:r>
      <w:r>
        <w:rPr>
          <w:rFonts w:eastAsia="Times New Roman"/>
          <w:bCs/>
          <w:color w:val="000000"/>
          <w:szCs w:val="24"/>
        </w:rPr>
        <w:t>κ. Οδυσσέα Κωνσταντινόπουλου</w:t>
      </w:r>
      <w:r>
        <w:rPr>
          <w:rFonts w:eastAsia="Times New Roman"/>
          <w:b/>
          <w:bCs/>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 xml:space="preserve">Ναυτιλίας και Νησιωτικής Πολιτικής, </w:t>
      </w:r>
      <w:r>
        <w:rPr>
          <w:rFonts w:eastAsia="Times New Roman"/>
          <w:color w:val="000000"/>
          <w:szCs w:val="24"/>
        </w:rPr>
        <w:t>σχετικ</w:t>
      </w:r>
      <w:r>
        <w:rPr>
          <w:rFonts w:eastAsia="Times New Roman"/>
          <w:color w:val="000000"/>
          <w:szCs w:val="24"/>
        </w:rPr>
        <w:t>ά με τον ακτοπλοϊκό αποκλεισμό των Κυθήρων και Αντικυθήρων από τον Πειραιά</w:t>
      </w:r>
      <w:r>
        <w:rPr>
          <w:rFonts w:eastAsia="Times New Roman"/>
          <w:color w:val="000000"/>
          <w:szCs w:val="24"/>
        </w:rPr>
        <w:t xml:space="preserve">, </w:t>
      </w:r>
      <w:r>
        <w:rPr>
          <w:rFonts w:eastAsia="Times New Roman"/>
          <w:color w:val="000000"/>
          <w:szCs w:val="24"/>
        </w:rPr>
        <w:t xml:space="preserve">το </w:t>
      </w:r>
      <w:proofErr w:type="spellStart"/>
      <w:r>
        <w:rPr>
          <w:rFonts w:eastAsia="Times New Roman"/>
          <w:color w:val="000000"/>
          <w:szCs w:val="24"/>
        </w:rPr>
        <w:t>Γύθειο</w:t>
      </w:r>
      <w:proofErr w:type="spellEnd"/>
      <w:r>
        <w:rPr>
          <w:rFonts w:eastAsia="Times New Roman"/>
          <w:color w:val="000000"/>
          <w:szCs w:val="24"/>
        </w:rPr>
        <w:t xml:space="preserve"> και τη</w:t>
      </w:r>
      <w:r>
        <w:rPr>
          <w:rFonts w:eastAsia="Times New Roman"/>
          <w:color w:val="000000"/>
          <w:szCs w:val="24"/>
        </w:rPr>
        <w:t>ν</w:t>
      </w:r>
      <w:r>
        <w:rPr>
          <w:rFonts w:eastAsia="Times New Roman"/>
          <w:color w:val="000000"/>
          <w:szCs w:val="24"/>
        </w:rPr>
        <w:t xml:space="preserve"> Κρήτη.</w:t>
      </w:r>
    </w:p>
    <w:p w14:paraId="234F9A03"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 xml:space="preserve">4. Η με αριθμό 1260/24-7-2017 επίκαιρη ερώτηση του Βουλευτή Β΄ Αθηνών των Ανεξαρτήτων Ελλήνων κ. </w:t>
      </w:r>
      <w:r>
        <w:rPr>
          <w:rFonts w:eastAsia="Times New Roman"/>
          <w:bCs/>
          <w:color w:val="000000"/>
          <w:szCs w:val="24"/>
        </w:rPr>
        <w:t xml:space="preserve">Αθανασίου </w:t>
      </w:r>
      <w:proofErr w:type="spellStart"/>
      <w:r>
        <w:rPr>
          <w:rFonts w:eastAsia="Times New Roman"/>
          <w:bCs/>
          <w:color w:val="000000"/>
          <w:szCs w:val="24"/>
        </w:rPr>
        <w:lastRenderedPageBreak/>
        <w:t>Παπαχριστόπουλου</w:t>
      </w:r>
      <w:proofErr w:type="spellEnd"/>
      <w:r>
        <w:rPr>
          <w:rFonts w:eastAsia="Times New Roman"/>
          <w:bCs/>
          <w:color w:val="000000"/>
          <w:szCs w:val="24"/>
        </w:rPr>
        <w:t>,</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Περιβάλλοντος</w:t>
      </w:r>
      <w:r>
        <w:rPr>
          <w:rFonts w:eastAsia="Times New Roman"/>
          <w:bCs/>
          <w:color w:val="000000"/>
          <w:szCs w:val="24"/>
        </w:rPr>
        <w:t xml:space="preserve"> και Ενέργειας,</w:t>
      </w:r>
      <w:r>
        <w:rPr>
          <w:rFonts w:eastAsia="Times New Roman"/>
          <w:b/>
          <w:bCs/>
          <w:color w:val="000000"/>
          <w:szCs w:val="24"/>
        </w:rPr>
        <w:t xml:space="preserve"> </w:t>
      </w:r>
      <w:r>
        <w:rPr>
          <w:rFonts w:eastAsia="Times New Roman"/>
          <w:color w:val="000000"/>
          <w:szCs w:val="24"/>
        </w:rPr>
        <w:t xml:space="preserve">σχετικά με τις σοβαρές διαστάσεις του θέματος των μεδουσών σε Κορινθιακό και Πατραϊκό </w:t>
      </w:r>
      <w:r>
        <w:rPr>
          <w:rFonts w:eastAsia="Times New Roman"/>
          <w:color w:val="000000"/>
          <w:szCs w:val="24"/>
        </w:rPr>
        <w:t>Κ</w:t>
      </w:r>
      <w:r>
        <w:rPr>
          <w:rFonts w:eastAsia="Times New Roman"/>
          <w:color w:val="000000"/>
          <w:szCs w:val="24"/>
        </w:rPr>
        <w:t>όλπο.</w:t>
      </w:r>
    </w:p>
    <w:p w14:paraId="234F9A04" w14:textId="77777777" w:rsidR="00A02958" w:rsidRDefault="00261538">
      <w:pPr>
        <w:spacing w:before="100" w:beforeAutospacing="1" w:after="100" w:afterAutospacing="1" w:line="600" w:lineRule="auto"/>
        <w:ind w:firstLine="720"/>
        <w:jc w:val="both"/>
        <w:rPr>
          <w:rFonts w:eastAsia="Times New Roman"/>
          <w:b/>
          <w:color w:val="000000"/>
          <w:szCs w:val="24"/>
        </w:rPr>
      </w:pPr>
      <w:r>
        <w:rPr>
          <w:rFonts w:eastAsia="Times New Roman"/>
          <w:bCs/>
          <w:color w:val="000000"/>
          <w:szCs w:val="24"/>
        </w:rPr>
        <w:t xml:space="preserve">Β. </w:t>
      </w:r>
      <w:r>
        <w:rPr>
          <w:rFonts w:eastAsia="Times New Roman"/>
          <w:bCs/>
          <w:color w:val="000000"/>
          <w:szCs w:val="24"/>
        </w:rPr>
        <w:t>ΕΠΙΚΑΙΡΕΣ ΕΡΩΤΗΣΕΙΣ Δ</w:t>
      </w:r>
      <w:r>
        <w:rPr>
          <w:rFonts w:eastAsia="Times New Roman"/>
          <w:bCs/>
          <w:color w:val="000000"/>
          <w:szCs w:val="24"/>
        </w:rPr>
        <w:t xml:space="preserve">εύτερου </w:t>
      </w:r>
      <w:r>
        <w:rPr>
          <w:rFonts w:eastAsia="Times New Roman"/>
          <w:bCs/>
          <w:color w:val="000000"/>
          <w:szCs w:val="24"/>
        </w:rPr>
        <w:t>Κ</w:t>
      </w:r>
      <w:r>
        <w:rPr>
          <w:rFonts w:eastAsia="Times New Roman"/>
          <w:bCs/>
          <w:color w:val="000000"/>
          <w:szCs w:val="24"/>
        </w:rPr>
        <w:t>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234F9A05"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 xml:space="preserve">1. Η με αριθμό 1284/25-7-2017 επίκαιρη ερώτηση της </w:t>
      </w:r>
      <w:r>
        <w:rPr>
          <w:rFonts w:eastAsia="Times New Roman"/>
          <w:color w:val="000000"/>
          <w:szCs w:val="24"/>
        </w:rPr>
        <w:t>Βουλευτού Αιτωλοακαρνανίας του Συνασπισμού Ριζοσπαστικής Αριστεράς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Μαρίας Τριανταφύλλου </w:t>
      </w:r>
      <w:r>
        <w:rPr>
          <w:rFonts w:eastAsia="Times New Roman"/>
          <w:color w:val="000000"/>
          <w:szCs w:val="24"/>
        </w:rPr>
        <w:t xml:space="preserve">προς την Υπουργό </w:t>
      </w:r>
      <w:r>
        <w:rPr>
          <w:rFonts w:eastAsia="Times New Roman"/>
          <w:bCs/>
          <w:color w:val="000000"/>
          <w:szCs w:val="24"/>
        </w:rPr>
        <w:t>Τουρισμού,</w:t>
      </w:r>
      <w:r>
        <w:rPr>
          <w:rFonts w:eastAsia="Times New Roman"/>
          <w:b/>
          <w:bCs/>
          <w:color w:val="000000"/>
          <w:szCs w:val="24"/>
        </w:rPr>
        <w:t xml:space="preserve"> </w:t>
      </w:r>
      <w:r>
        <w:rPr>
          <w:rFonts w:eastAsia="Times New Roman"/>
          <w:color w:val="000000"/>
          <w:szCs w:val="24"/>
        </w:rPr>
        <w:t xml:space="preserve">σχετικά με τη </w:t>
      </w:r>
      <w:r>
        <w:rPr>
          <w:rFonts w:eastAsia="Times New Roman"/>
          <w:color w:val="000000"/>
          <w:szCs w:val="24"/>
        </w:rPr>
        <w:t>μ</w:t>
      </w:r>
      <w:r>
        <w:rPr>
          <w:rFonts w:eastAsia="Times New Roman"/>
          <w:color w:val="000000"/>
          <w:szCs w:val="24"/>
        </w:rPr>
        <w:t>αρίνα Μεσολογγίου.</w:t>
      </w:r>
    </w:p>
    <w:p w14:paraId="234F9A06"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 xml:space="preserve">2. Η με αριθμό 1286/25-7-2017 επίκαιρη ερώτηση του Βουλευτή Άρτας της Νέας Δημοκρατίας κ. </w:t>
      </w:r>
      <w:r>
        <w:rPr>
          <w:rFonts w:eastAsia="Times New Roman"/>
          <w:bCs/>
          <w:color w:val="000000"/>
          <w:szCs w:val="24"/>
        </w:rPr>
        <w:t xml:space="preserve">Γεωργίου </w:t>
      </w:r>
      <w:proofErr w:type="spellStart"/>
      <w:r>
        <w:rPr>
          <w:rFonts w:eastAsia="Times New Roman"/>
          <w:bCs/>
          <w:color w:val="000000"/>
          <w:szCs w:val="24"/>
        </w:rPr>
        <w:t>Στύλ</w:t>
      </w:r>
      <w:r>
        <w:rPr>
          <w:rFonts w:eastAsia="Times New Roman"/>
          <w:bCs/>
          <w:color w:val="000000"/>
          <w:szCs w:val="24"/>
        </w:rPr>
        <w:t>ιου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Παιδείας, Έρευνας και Θρησκευμάτων,</w:t>
      </w:r>
      <w:r>
        <w:rPr>
          <w:rFonts w:eastAsia="Times New Roman"/>
          <w:b/>
          <w:bCs/>
          <w:color w:val="000000"/>
          <w:szCs w:val="24"/>
        </w:rPr>
        <w:t xml:space="preserve"> </w:t>
      </w:r>
      <w:r>
        <w:rPr>
          <w:rFonts w:eastAsia="Times New Roman"/>
          <w:color w:val="000000"/>
          <w:szCs w:val="24"/>
        </w:rPr>
        <w:t>με θέμα: «Δάνειο ύψους 138 εκατ. ευρώ από την Ευρωπαϊκή Τράπεζα Επενδύσεων (ΕΤΕ</w:t>
      </w:r>
      <w:r>
        <w:rPr>
          <w:rFonts w:eastAsia="Times New Roman"/>
          <w:color w:val="000000"/>
          <w:szCs w:val="24"/>
        </w:rPr>
        <w:t>Π</w:t>
      </w:r>
      <w:r>
        <w:rPr>
          <w:rFonts w:eastAsia="Times New Roman"/>
          <w:color w:val="000000"/>
          <w:szCs w:val="24"/>
        </w:rPr>
        <w:t>) για την κατασκευή και ανακαίνιση κτ</w:t>
      </w:r>
      <w:r>
        <w:rPr>
          <w:rFonts w:eastAsia="Times New Roman"/>
          <w:color w:val="000000"/>
          <w:szCs w:val="24"/>
        </w:rPr>
        <w:t>η</w:t>
      </w:r>
      <w:r>
        <w:rPr>
          <w:rFonts w:eastAsia="Times New Roman"/>
          <w:color w:val="000000"/>
          <w:szCs w:val="24"/>
        </w:rPr>
        <w:t>ρίων και εγκαταστάσεων σε ΑΕΙ».</w:t>
      </w:r>
    </w:p>
    <w:p w14:paraId="234F9A07"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3. Η με αριθμό 1255/18-7-2017 επίκαιρη ερώτηση το</w:t>
      </w:r>
      <w:r>
        <w:rPr>
          <w:rFonts w:eastAsia="Times New Roman"/>
          <w:color w:val="000000"/>
          <w:szCs w:val="24"/>
        </w:rPr>
        <w:t xml:space="preserve">υ Βουλευτή Αρκαδίας της Δημοκρατικής Συμπαράταξης ΠΑΣΟΚ – ΔΗΜΑΡ </w:t>
      </w:r>
      <w:r>
        <w:rPr>
          <w:rFonts w:eastAsia="Times New Roman"/>
          <w:bCs/>
          <w:color w:val="000000"/>
          <w:szCs w:val="24"/>
        </w:rPr>
        <w:t>κ. Οδυσσέα Κωνσταντινόπουλου</w:t>
      </w:r>
      <w:r>
        <w:rPr>
          <w:rFonts w:eastAsia="Times New Roman"/>
          <w:b/>
          <w:bCs/>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Περιβάλλοντος και Ενέργειας</w:t>
      </w:r>
      <w:r>
        <w:rPr>
          <w:rFonts w:eastAsia="Times New Roman"/>
          <w:b/>
          <w:bCs/>
          <w:color w:val="000000"/>
          <w:szCs w:val="24"/>
        </w:rPr>
        <w:t xml:space="preserve"> </w:t>
      </w:r>
      <w:r>
        <w:rPr>
          <w:rFonts w:eastAsia="Times New Roman"/>
          <w:color w:val="000000"/>
          <w:szCs w:val="24"/>
        </w:rPr>
        <w:t xml:space="preserve">με θέμα: «Σημαντικά προβλήματα </w:t>
      </w:r>
      <w:r>
        <w:rPr>
          <w:rFonts w:eastAsia="Times New Roman"/>
          <w:color w:val="000000"/>
          <w:szCs w:val="24"/>
        </w:rPr>
        <w:lastRenderedPageBreak/>
        <w:t xml:space="preserve">για τους πολίτες και την </w:t>
      </w:r>
      <w:r>
        <w:rPr>
          <w:rFonts w:eastAsia="Times New Roman"/>
          <w:color w:val="000000"/>
          <w:szCs w:val="24"/>
        </w:rPr>
        <w:t>τοπική αυτοδιοίκηση</w:t>
      </w:r>
      <w:r>
        <w:rPr>
          <w:rFonts w:eastAsia="Times New Roman"/>
          <w:color w:val="000000"/>
          <w:szCs w:val="24"/>
        </w:rPr>
        <w:t xml:space="preserve"> από την εφαρμογή των νόμων για τους δασικούς χάρτες».</w:t>
      </w:r>
    </w:p>
    <w:p w14:paraId="234F9A08"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 xml:space="preserve">4. Η με αριθμό 1257/21-7-2017 επίκαιρη ερώτηση του Ανεξάρτητου Βουλευτή Β΄ Αθηνών κ. </w:t>
      </w:r>
      <w:r>
        <w:rPr>
          <w:rFonts w:eastAsia="Times New Roman"/>
          <w:bCs/>
          <w:color w:val="000000"/>
          <w:szCs w:val="24"/>
        </w:rPr>
        <w:t>Θεοχάρη (Χάρη) Θεοχάρη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color w:val="000000"/>
          <w:szCs w:val="24"/>
        </w:rPr>
        <w:t xml:space="preserve"> σχετικά με τη φορολόγηση </w:t>
      </w:r>
      <w:r>
        <w:rPr>
          <w:rFonts w:eastAsia="Times New Roman"/>
          <w:color w:val="000000"/>
          <w:szCs w:val="24"/>
        </w:rPr>
        <w:t>κοινωφελών</w:t>
      </w:r>
      <w:r>
        <w:rPr>
          <w:rFonts w:eastAsia="Times New Roman"/>
          <w:color w:val="000000"/>
          <w:szCs w:val="24"/>
        </w:rPr>
        <w:t xml:space="preserve"> και </w:t>
      </w:r>
      <w:r>
        <w:rPr>
          <w:rFonts w:eastAsia="Times New Roman"/>
          <w:color w:val="000000"/>
          <w:szCs w:val="24"/>
        </w:rPr>
        <w:t>φιλανθρωπικών</w:t>
      </w:r>
      <w:r>
        <w:rPr>
          <w:rFonts w:eastAsia="Times New Roman"/>
          <w:color w:val="000000"/>
          <w:szCs w:val="24"/>
        </w:rPr>
        <w:t xml:space="preserve"> ιδρυμάτων</w:t>
      </w:r>
      <w:r>
        <w:rPr>
          <w:rFonts w:eastAsia="Times New Roman"/>
          <w:color w:val="000000"/>
          <w:szCs w:val="24"/>
        </w:rPr>
        <w:t>.</w:t>
      </w:r>
    </w:p>
    <w:p w14:paraId="234F9A09"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 xml:space="preserve">5. Η με αριθμό 1219/12-7-2017 επίκαιρη ερώτηση του Βουλευτή Ηλείας της Δημοκρατικής Συμπαράταξης ΠΑΣΟΚ – ΔΗΜΑΡ </w:t>
      </w:r>
      <w:r>
        <w:rPr>
          <w:rFonts w:eastAsia="Times New Roman"/>
          <w:bCs/>
          <w:color w:val="000000"/>
          <w:szCs w:val="24"/>
        </w:rPr>
        <w:t>κ. Ιωάννη Κουτσούκου</w:t>
      </w:r>
      <w:r>
        <w:rPr>
          <w:rFonts w:eastAsia="Times New Roman"/>
          <w:b/>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b/>
          <w:color w:val="000000"/>
          <w:szCs w:val="24"/>
        </w:rPr>
        <w:t>,</w:t>
      </w:r>
      <w:r>
        <w:rPr>
          <w:rFonts w:eastAsia="Times New Roman"/>
          <w:color w:val="000000"/>
          <w:szCs w:val="24"/>
        </w:rPr>
        <w:t xml:space="preserve"> με θέμα: «Οι δεσμεύσεις προς το Διεθνές Νομισματικό Ταμείο (ΔΝΤ) και τα </w:t>
      </w:r>
      <w:proofErr w:type="spellStart"/>
      <w:r>
        <w:rPr>
          <w:rFonts w:eastAsia="Times New Roman"/>
          <w:color w:val="000000"/>
          <w:szCs w:val="24"/>
        </w:rPr>
        <w:t>προαπαιτούμενα</w:t>
      </w:r>
      <w:proofErr w:type="spellEnd"/>
      <w:r>
        <w:rPr>
          <w:rFonts w:eastAsia="Times New Roman"/>
          <w:color w:val="000000"/>
          <w:szCs w:val="24"/>
        </w:rPr>
        <w:t xml:space="preserve"> της α</w:t>
      </w:r>
      <w:r>
        <w:rPr>
          <w:rFonts w:eastAsia="Times New Roman"/>
          <w:color w:val="000000"/>
          <w:szCs w:val="24"/>
        </w:rPr>
        <w:t>ξιολόγησης χωρίς ενημέρωση της Βουλής».</w:t>
      </w:r>
    </w:p>
    <w:p w14:paraId="234F9A0A"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6. Η με αριθμό 1251/18-7-2017 επίκαιρη ερώτηση του ΣΤ΄ Αντιπροέδρου της Βουλής και Βουλευτή Λάρισας του Κομμουνιστικού Κόμματος Ελλάδ</w:t>
      </w:r>
      <w:r>
        <w:rPr>
          <w:rFonts w:eastAsia="Times New Roman"/>
          <w:color w:val="000000"/>
          <w:szCs w:val="24"/>
        </w:rPr>
        <w:t>α</w:t>
      </w:r>
      <w:r>
        <w:rPr>
          <w:rFonts w:eastAsia="Times New Roman"/>
          <w:color w:val="000000"/>
          <w:szCs w:val="24"/>
        </w:rPr>
        <w:t xml:space="preserve">ς </w:t>
      </w:r>
      <w:r>
        <w:rPr>
          <w:rFonts w:eastAsia="Times New Roman"/>
          <w:bCs/>
          <w:color w:val="000000"/>
          <w:szCs w:val="24"/>
        </w:rPr>
        <w:t xml:space="preserve">κ. Γεωργίου </w:t>
      </w:r>
      <w:proofErr w:type="spellStart"/>
      <w:r>
        <w:rPr>
          <w:rFonts w:eastAsia="Times New Roman"/>
          <w:bCs/>
          <w:color w:val="000000"/>
          <w:szCs w:val="24"/>
        </w:rPr>
        <w:t>Λαμπρούλη</w:t>
      </w:r>
      <w:proofErr w:type="spellEnd"/>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σχετικά με τη μη καταβολή δεδουλε</w:t>
      </w:r>
      <w:r>
        <w:rPr>
          <w:rFonts w:eastAsia="Times New Roman"/>
          <w:color w:val="000000"/>
          <w:szCs w:val="24"/>
        </w:rPr>
        <w:t xml:space="preserve">υμένων των εργαζομένων, της εταιρείας </w:t>
      </w:r>
      <w:r>
        <w:rPr>
          <w:rFonts w:eastAsia="Times New Roman"/>
          <w:color w:val="000000"/>
          <w:szCs w:val="24"/>
        </w:rPr>
        <w:t>«</w:t>
      </w:r>
      <w:r>
        <w:rPr>
          <w:rFonts w:eastAsia="Times New Roman"/>
          <w:color w:val="000000"/>
          <w:szCs w:val="24"/>
        </w:rPr>
        <w:t>ΣΥΚΑΣ ΔΗΜ. &amp; ΣΙΑ Ε.Ε.</w:t>
      </w:r>
      <w:r>
        <w:rPr>
          <w:rFonts w:eastAsia="Times New Roman"/>
          <w:color w:val="000000"/>
          <w:szCs w:val="24"/>
        </w:rPr>
        <w:t>»</w:t>
      </w:r>
      <w:r>
        <w:rPr>
          <w:rFonts w:eastAsia="Times New Roman"/>
          <w:color w:val="000000"/>
          <w:szCs w:val="24"/>
        </w:rPr>
        <w:t xml:space="preserve"> στο Πανεπιστημιακό Γενικό Νοσοκομείο Λάρισας. </w:t>
      </w:r>
    </w:p>
    <w:p w14:paraId="234F9A0B"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lastRenderedPageBreak/>
        <w:t xml:space="preserve">7. Η με αριθμό 1246/18-7-2017 επίκαιρη ερώτηση του Βουλευτή Λάρισας της Δημοκρατικής Συμπαράταξης ΠΑΣΟΚ – ΔΗΜΑΡ κ. </w:t>
      </w:r>
      <w:r>
        <w:rPr>
          <w:rFonts w:eastAsia="Times New Roman"/>
          <w:bCs/>
          <w:color w:val="000000"/>
          <w:szCs w:val="24"/>
        </w:rPr>
        <w:t xml:space="preserve">Κωνσταντίνου </w:t>
      </w:r>
      <w:proofErr w:type="spellStart"/>
      <w:r>
        <w:rPr>
          <w:rFonts w:eastAsia="Times New Roman"/>
          <w:bCs/>
          <w:color w:val="000000"/>
          <w:szCs w:val="24"/>
        </w:rPr>
        <w:t>Μπαργιώτα</w:t>
      </w:r>
      <w:proofErr w:type="spellEnd"/>
      <w:r>
        <w:rPr>
          <w:rFonts w:eastAsia="Times New Roman"/>
          <w:color w:val="000000"/>
          <w:szCs w:val="24"/>
        </w:rPr>
        <w:t xml:space="preserve"> προς τον </w:t>
      </w:r>
      <w:r>
        <w:rPr>
          <w:rFonts w:eastAsia="Times New Roman"/>
          <w:color w:val="000000"/>
          <w:szCs w:val="24"/>
        </w:rPr>
        <w:t xml:space="preserve">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 xml:space="preserve">με θέμα: «Απουσία μηχανισμού ελέγχου και αξιολόγησης της αναγκαιότητας διακομιδών, πλωτών διακομιδών και </w:t>
      </w:r>
      <w:proofErr w:type="spellStart"/>
      <w:r>
        <w:rPr>
          <w:rFonts w:eastAsia="Times New Roman"/>
          <w:color w:val="000000"/>
          <w:szCs w:val="24"/>
        </w:rPr>
        <w:t>αεροδιακομιδών</w:t>
      </w:r>
      <w:proofErr w:type="spellEnd"/>
      <w:r>
        <w:rPr>
          <w:rFonts w:eastAsia="Times New Roman"/>
          <w:color w:val="000000"/>
          <w:szCs w:val="24"/>
        </w:rPr>
        <w:t xml:space="preserve"> του ΕΚΑΒ».</w:t>
      </w:r>
    </w:p>
    <w:p w14:paraId="234F9A0C"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8. Η με αριθμό 1119/3-7-2017 επίκαιρη ερώτηση του Η΄ Αντιπροέδρου της Βουλής και Βουλευτή Β΄ Πειραι</w:t>
      </w:r>
      <w:r>
        <w:rPr>
          <w:rFonts w:eastAsia="Times New Roman"/>
          <w:color w:val="000000"/>
          <w:szCs w:val="24"/>
        </w:rPr>
        <w:t>ώς</w:t>
      </w:r>
      <w:r>
        <w:rPr>
          <w:rFonts w:eastAsia="Times New Roman"/>
          <w:color w:val="000000"/>
          <w:szCs w:val="24"/>
        </w:rPr>
        <w:t xml:space="preserve"> των Ανε</w:t>
      </w:r>
      <w:r>
        <w:rPr>
          <w:rFonts w:eastAsia="Times New Roman"/>
          <w:color w:val="000000"/>
          <w:szCs w:val="24"/>
        </w:rPr>
        <w:t xml:space="preserve">ξαρτήτων Ελλήνων κ. </w:t>
      </w:r>
      <w:r>
        <w:rPr>
          <w:rFonts w:eastAsia="Times New Roman"/>
          <w:bCs/>
          <w:color w:val="000000"/>
          <w:szCs w:val="24"/>
        </w:rPr>
        <w:t>Δημητρίου Καμμένου</w:t>
      </w:r>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σχετικά με την κλοπή ηλεκτρικού ρεύματος.</w:t>
      </w:r>
    </w:p>
    <w:p w14:paraId="234F9A0D" w14:textId="77777777" w:rsidR="00A02958" w:rsidRDefault="00261538">
      <w:pPr>
        <w:spacing w:before="100" w:beforeAutospacing="1" w:after="100" w:afterAutospacing="1" w:line="600" w:lineRule="auto"/>
        <w:ind w:firstLine="720"/>
        <w:jc w:val="both"/>
        <w:rPr>
          <w:rFonts w:eastAsia="Times New Roman"/>
          <w:color w:val="000000" w:themeColor="text1"/>
          <w:szCs w:val="24"/>
        </w:rPr>
      </w:pPr>
      <w:r w:rsidRPr="00F601C1">
        <w:rPr>
          <w:rFonts w:eastAsia="Times New Roman"/>
          <w:color w:val="000000" w:themeColor="text1"/>
          <w:szCs w:val="24"/>
        </w:rPr>
        <w:t>9. Η με αριθμό 1032/16-6-2017 επίκαιρη ερώτηση του Η΄ Αντιπροέδρου της Βουλής και Βουλευτή Β΄ Πειραι</w:t>
      </w:r>
      <w:r w:rsidRPr="00F601C1">
        <w:rPr>
          <w:rFonts w:eastAsia="Times New Roman"/>
          <w:color w:val="000000" w:themeColor="text1"/>
          <w:szCs w:val="24"/>
        </w:rPr>
        <w:t>ώς</w:t>
      </w:r>
      <w:r w:rsidRPr="00F601C1">
        <w:rPr>
          <w:rFonts w:eastAsia="Times New Roman"/>
          <w:color w:val="000000" w:themeColor="text1"/>
          <w:szCs w:val="24"/>
        </w:rPr>
        <w:t xml:space="preserve"> των Ανεξαρτήτων Ελλήνων κ. Δημητρίου </w:t>
      </w:r>
      <w:r w:rsidRPr="00F601C1">
        <w:rPr>
          <w:rFonts w:eastAsia="Times New Roman"/>
          <w:color w:val="000000" w:themeColor="text1"/>
          <w:szCs w:val="24"/>
        </w:rPr>
        <w:t>Καμμένου προς τον Υπουργό Οικονομικών,</w:t>
      </w:r>
      <w:r w:rsidRPr="00F601C1">
        <w:rPr>
          <w:rFonts w:eastAsia="Times New Roman"/>
          <w:b/>
          <w:color w:val="000000" w:themeColor="text1"/>
          <w:szCs w:val="24"/>
        </w:rPr>
        <w:t xml:space="preserve"> </w:t>
      </w:r>
      <w:r w:rsidRPr="00F601C1">
        <w:rPr>
          <w:rFonts w:eastAsia="Times New Roman"/>
          <w:color w:val="000000" w:themeColor="text1"/>
          <w:szCs w:val="24"/>
        </w:rPr>
        <w:t xml:space="preserve">σχετικά με τις </w:t>
      </w:r>
      <w:proofErr w:type="spellStart"/>
      <w:r w:rsidRPr="00F601C1">
        <w:rPr>
          <w:rFonts w:eastAsia="Times New Roman"/>
          <w:color w:val="000000" w:themeColor="text1"/>
          <w:szCs w:val="24"/>
        </w:rPr>
        <w:t>στοιχηματικές</w:t>
      </w:r>
      <w:proofErr w:type="spellEnd"/>
      <w:r w:rsidRPr="00F601C1">
        <w:rPr>
          <w:rFonts w:eastAsia="Times New Roman"/>
          <w:color w:val="000000" w:themeColor="text1"/>
          <w:szCs w:val="24"/>
        </w:rPr>
        <w:t xml:space="preserve"> εταιρείες.</w:t>
      </w:r>
    </w:p>
    <w:p w14:paraId="234F9A0E" w14:textId="77777777" w:rsidR="00A02958" w:rsidRDefault="00261538">
      <w:pPr>
        <w:spacing w:before="100" w:beforeAutospacing="1" w:after="100" w:afterAutospacing="1" w:line="600" w:lineRule="auto"/>
        <w:ind w:firstLine="720"/>
        <w:jc w:val="both"/>
        <w:rPr>
          <w:rFonts w:eastAsia="Times New Roman"/>
          <w:szCs w:val="24"/>
        </w:rPr>
      </w:pPr>
      <w:r w:rsidRPr="006131AD">
        <w:rPr>
          <w:rFonts w:eastAsia="Times New Roman"/>
          <w:szCs w:val="24"/>
        </w:rPr>
        <w:t xml:space="preserve">10. Η με αριθμό 1026/14-6-2017 επίκαιρη ερώτηση του Ανεξάρτητου Βουλευτή Μεσσηνίας κ. Δημητρίου </w:t>
      </w:r>
      <w:proofErr w:type="spellStart"/>
      <w:r w:rsidRPr="006131AD">
        <w:rPr>
          <w:rFonts w:eastAsia="Times New Roman"/>
          <w:szCs w:val="24"/>
        </w:rPr>
        <w:t>Κουκούτση</w:t>
      </w:r>
      <w:proofErr w:type="spellEnd"/>
      <w:r w:rsidRPr="006131AD">
        <w:rPr>
          <w:rFonts w:eastAsia="Times New Roman"/>
          <w:szCs w:val="24"/>
        </w:rPr>
        <w:t xml:space="preserve"> προς τον Υπουργό Οικονομικών,</w:t>
      </w:r>
      <w:r w:rsidRPr="006131AD">
        <w:rPr>
          <w:rFonts w:eastAsia="Times New Roman"/>
          <w:b/>
          <w:szCs w:val="24"/>
        </w:rPr>
        <w:t xml:space="preserve"> </w:t>
      </w:r>
      <w:r w:rsidRPr="006131AD">
        <w:rPr>
          <w:rFonts w:eastAsia="Times New Roman"/>
          <w:szCs w:val="24"/>
        </w:rPr>
        <w:t>με θέμα</w:t>
      </w:r>
      <w:r w:rsidRPr="006131AD">
        <w:rPr>
          <w:rFonts w:eastAsia="Times New Roman"/>
          <w:szCs w:val="24"/>
        </w:rPr>
        <w:t>:</w:t>
      </w:r>
      <w:r w:rsidRPr="006131AD">
        <w:rPr>
          <w:rFonts w:eastAsia="Times New Roman"/>
          <w:szCs w:val="24"/>
        </w:rPr>
        <w:t xml:space="preserve"> «Προοπτική και ανάγκες του διεθν</w:t>
      </w:r>
      <w:r w:rsidRPr="006131AD">
        <w:rPr>
          <w:rFonts w:eastAsia="Times New Roman"/>
          <w:szCs w:val="24"/>
        </w:rPr>
        <w:t>ούς αερολιμένα Καλαμάτας».</w:t>
      </w:r>
    </w:p>
    <w:p w14:paraId="234F9A0F"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lastRenderedPageBreak/>
        <w:t>11. Η με αριθμό 976/6-6-2017 επίκαιρη ερώτηση της Βουλευτού Χαλκιδικής του Λαϊκού Συνδέσμου - Χρυσή Αυγή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Σωτηρίας Βλάχου</w:t>
      </w:r>
      <w:r>
        <w:rPr>
          <w:rFonts w:eastAsia="Times New Roman"/>
          <w:color w:val="000000"/>
          <w:szCs w:val="24"/>
        </w:rPr>
        <w:t xml:space="preserve"> 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με θέμα: «Ελλείψεις ασθενοφόρων στο Νομό Χαλκιδικής θέτουν σε κίνδυνο τη ζωή πολ</w:t>
      </w:r>
      <w:r>
        <w:rPr>
          <w:rFonts w:eastAsia="Times New Roman"/>
          <w:color w:val="000000"/>
          <w:szCs w:val="24"/>
        </w:rPr>
        <w:t>ιτών».</w:t>
      </w:r>
    </w:p>
    <w:p w14:paraId="234F9A10"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 xml:space="preserve">12. Η με αριθμό 923/1-6-2017 επίκαιρη ερώτηση του Βουλευτή Επικρατείας του Λαϊκού Συνδέσμου - Χρυσή Αυγή κ. </w:t>
      </w:r>
      <w:r>
        <w:rPr>
          <w:rFonts w:eastAsia="Times New Roman"/>
          <w:bCs/>
          <w:color w:val="000000"/>
          <w:szCs w:val="24"/>
        </w:rPr>
        <w:t>Χρήστου Παππά</w:t>
      </w:r>
      <w:r>
        <w:rPr>
          <w:rFonts w:eastAsia="Times New Roman"/>
          <w:color w:val="000000"/>
          <w:szCs w:val="24"/>
        </w:rPr>
        <w:t xml:space="preserve"> προς τον Υπουργό </w:t>
      </w:r>
      <w:r>
        <w:rPr>
          <w:rFonts w:eastAsia="Times New Roman"/>
          <w:bCs/>
          <w:color w:val="000000"/>
          <w:szCs w:val="24"/>
        </w:rPr>
        <w:t>Παιδείας, Έρευνας και Θρησκευμάτων,</w:t>
      </w:r>
      <w:r>
        <w:rPr>
          <w:rFonts w:eastAsia="Times New Roman"/>
          <w:b/>
          <w:bCs/>
          <w:color w:val="000000"/>
          <w:szCs w:val="24"/>
        </w:rPr>
        <w:t xml:space="preserve"> </w:t>
      </w:r>
      <w:r>
        <w:rPr>
          <w:rFonts w:eastAsia="Times New Roman"/>
          <w:color w:val="000000"/>
          <w:szCs w:val="24"/>
        </w:rPr>
        <w:t>με θέμα: «</w:t>
      </w:r>
      <w:r>
        <w:rPr>
          <w:rFonts w:eastAsia="Times New Roman"/>
          <w:color w:val="000000"/>
          <w:szCs w:val="24"/>
        </w:rPr>
        <w:t>Ε</w:t>
      </w:r>
      <w:r>
        <w:rPr>
          <w:rFonts w:eastAsia="Times New Roman"/>
          <w:color w:val="000000"/>
          <w:szCs w:val="24"/>
        </w:rPr>
        <w:t xml:space="preserve">κπλήρωση του </w:t>
      </w:r>
      <w:r>
        <w:rPr>
          <w:rFonts w:eastAsia="Times New Roman"/>
          <w:color w:val="000000"/>
          <w:szCs w:val="24"/>
        </w:rPr>
        <w:t>«τ</w:t>
      </w:r>
      <w:r>
        <w:rPr>
          <w:rFonts w:eastAsia="Times New Roman"/>
          <w:color w:val="000000"/>
          <w:szCs w:val="24"/>
        </w:rPr>
        <w:t xml:space="preserve">άματος του </w:t>
      </w:r>
      <w:r>
        <w:rPr>
          <w:rFonts w:eastAsia="Times New Roman"/>
          <w:color w:val="000000"/>
          <w:szCs w:val="24"/>
        </w:rPr>
        <w:t>έ</w:t>
      </w:r>
      <w:r>
        <w:rPr>
          <w:rFonts w:eastAsia="Times New Roman"/>
          <w:color w:val="000000"/>
          <w:szCs w:val="24"/>
        </w:rPr>
        <w:t>θνους»</w:t>
      </w:r>
      <w:r>
        <w:rPr>
          <w:rFonts w:eastAsia="Times New Roman"/>
          <w:color w:val="000000"/>
          <w:szCs w:val="24"/>
        </w:rPr>
        <w:t>»</w:t>
      </w:r>
      <w:r>
        <w:rPr>
          <w:rFonts w:eastAsia="Times New Roman"/>
          <w:color w:val="000000"/>
          <w:szCs w:val="24"/>
        </w:rPr>
        <w:t>.</w:t>
      </w:r>
    </w:p>
    <w:p w14:paraId="234F9A11"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13. Η με αριθμό 931/2-6-201</w:t>
      </w:r>
      <w:r>
        <w:rPr>
          <w:rFonts w:eastAsia="Times New Roman"/>
          <w:color w:val="000000"/>
          <w:szCs w:val="24"/>
        </w:rPr>
        <w:t xml:space="preserve">7 επίκαιρη ερώτηση του Βουλευτή Β΄ Αθηνών του Ποταμιού κ. </w:t>
      </w:r>
      <w:r>
        <w:rPr>
          <w:rFonts w:eastAsia="Times New Roman"/>
          <w:bCs/>
          <w:color w:val="000000"/>
          <w:szCs w:val="24"/>
        </w:rPr>
        <w:t xml:space="preserve">Γεωργίου </w:t>
      </w:r>
      <w:proofErr w:type="spellStart"/>
      <w:r>
        <w:rPr>
          <w:rFonts w:eastAsia="Times New Roman"/>
          <w:bCs/>
          <w:color w:val="000000"/>
          <w:szCs w:val="24"/>
        </w:rPr>
        <w:t>Αμυρά</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color w:val="000000"/>
          <w:szCs w:val="24"/>
        </w:rPr>
        <w:t xml:space="preserve"> σχετικά με την υπόθεση «</w:t>
      </w:r>
      <w:r>
        <w:rPr>
          <w:rFonts w:eastAsia="Times New Roman"/>
          <w:color w:val="000000"/>
          <w:szCs w:val="24"/>
        </w:rPr>
        <w:t>SIEMENS</w:t>
      </w:r>
      <w:r>
        <w:rPr>
          <w:rFonts w:eastAsia="Times New Roman"/>
          <w:color w:val="000000"/>
          <w:szCs w:val="24"/>
        </w:rPr>
        <w:t>».</w:t>
      </w:r>
    </w:p>
    <w:p w14:paraId="234F9A12"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14. Η με αριθμό 924/1-6-2017 επίκαιρη ερώτηση της Βουλευτού Β΄ Αθηνών του Λαϊκού Συνδέσμου - Χρυσή Αυγή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Ελένης </w:t>
      </w:r>
      <w:proofErr w:type="spellStart"/>
      <w:r>
        <w:rPr>
          <w:rFonts w:eastAsia="Times New Roman"/>
          <w:bCs/>
          <w:color w:val="000000"/>
          <w:szCs w:val="24"/>
        </w:rPr>
        <w:t>Ζαρούλια</w:t>
      </w:r>
      <w:proofErr w:type="spellEnd"/>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 xml:space="preserve">σχετικά με τον «διορισμό υπόδικης στη </w:t>
      </w:r>
      <w:r>
        <w:rPr>
          <w:rFonts w:eastAsia="Times New Roman"/>
          <w:color w:val="000000"/>
          <w:szCs w:val="24"/>
        </w:rPr>
        <w:t>δ</w:t>
      </w:r>
      <w:r>
        <w:rPr>
          <w:rFonts w:eastAsia="Times New Roman"/>
          <w:color w:val="000000"/>
          <w:szCs w:val="24"/>
        </w:rPr>
        <w:t xml:space="preserve">ιοίκηση του </w:t>
      </w:r>
      <w:proofErr w:type="spellStart"/>
      <w:r>
        <w:rPr>
          <w:rFonts w:eastAsia="Times New Roman"/>
          <w:color w:val="000000"/>
          <w:szCs w:val="24"/>
        </w:rPr>
        <w:t>υ</w:t>
      </w:r>
      <w:r>
        <w:rPr>
          <w:rFonts w:eastAsia="Times New Roman"/>
          <w:color w:val="000000"/>
          <w:szCs w:val="24"/>
        </w:rPr>
        <w:t>περταμείου</w:t>
      </w:r>
      <w:proofErr w:type="spellEnd"/>
      <w:r>
        <w:rPr>
          <w:rFonts w:eastAsia="Times New Roman"/>
          <w:color w:val="000000"/>
          <w:szCs w:val="24"/>
        </w:rPr>
        <w:t>».</w:t>
      </w:r>
    </w:p>
    <w:p w14:paraId="234F9A13"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 xml:space="preserve">15. Η με αριθμό 1181/7-7-2017 επίκαιρη ερώτηση του Βουλευτή Β΄ Αθηνών της Δημοκρατικής Συμπαράταξης ΠΑΣΟΚ – ΔΗΜΑΡ κ. </w:t>
      </w:r>
      <w:r>
        <w:rPr>
          <w:rFonts w:eastAsia="Times New Roman"/>
          <w:bCs/>
          <w:color w:val="000000"/>
          <w:szCs w:val="24"/>
        </w:rPr>
        <w:t>Ανδρέα Λοβέρδου</w:t>
      </w:r>
      <w:r>
        <w:rPr>
          <w:rFonts w:eastAsia="Times New Roman"/>
          <w:color w:val="000000"/>
          <w:szCs w:val="24"/>
        </w:rPr>
        <w:t xml:space="preserve"> προς τον Υπουργό </w:t>
      </w:r>
      <w:r>
        <w:rPr>
          <w:rFonts w:eastAsia="Times New Roman"/>
          <w:bCs/>
          <w:color w:val="000000"/>
          <w:szCs w:val="24"/>
        </w:rPr>
        <w:t>Οι</w:t>
      </w:r>
      <w:r>
        <w:rPr>
          <w:rFonts w:eastAsia="Times New Roman"/>
          <w:bCs/>
          <w:color w:val="000000"/>
          <w:szCs w:val="24"/>
        </w:rPr>
        <w:t>κονομικών,</w:t>
      </w:r>
      <w:r>
        <w:rPr>
          <w:rFonts w:eastAsia="Times New Roman"/>
          <w:b/>
          <w:bCs/>
          <w:color w:val="000000"/>
          <w:szCs w:val="24"/>
        </w:rPr>
        <w:t xml:space="preserve"> </w:t>
      </w:r>
      <w:r>
        <w:rPr>
          <w:rFonts w:eastAsia="Times New Roman"/>
          <w:color w:val="000000"/>
          <w:szCs w:val="24"/>
        </w:rPr>
        <w:lastRenderedPageBreak/>
        <w:t>με θέμα: «Λήψη μέτρων υπέρ των μικρών αποταμιευτών που έχασαν τα χρήματά τους με το “κούρεμα” του χρέους το 2012».</w:t>
      </w:r>
    </w:p>
    <w:p w14:paraId="234F9A14"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16. Η με αριθμό 948/6-6-2017 επίκαιρη ερώτηση του Βουλευτή Β΄ Θεσσαλονίκης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 xml:space="preserve">Σάκη </w:t>
      </w:r>
      <w:proofErr w:type="spellStart"/>
      <w:r>
        <w:rPr>
          <w:rFonts w:eastAsia="Times New Roman"/>
          <w:bCs/>
          <w:color w:val="000000"/>
          <w:szCs w:val="24"/>
        </w:rPr>
        <w:t>Βαρδαλή</w:t>
      </w:r>
      <w:proofErr w:type="spellEnd"/>
      <w:r>
        <w:rPr>
          <w:rFonts w:eastAsia="Times New Roman"/>
          <w:color w:val="000000"/>
          <w:szCs w:val="24"/>
        </w:rPr>
        <w:t xml:space="preserve"> προ</w:t>
      </w:r>
      <w:r>
        <w:rPr>
          <w:rFonts w:eastAsia="Times New Roman"/>
          <w:color w:val="000000"/>
          <w:szCs w:val="24"/>
        </w:rPr>
        <w:t xml:space="preserve">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σχετικά με την Ελληνική Βιομηχανία Οχημάτων «ΕΛΒΑΒΕ».</w:t>
      </w:r>
    </w:p>
    <w:p w14:paraId="234F9A15"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 xml:space="preserve">17. Η με αριθμό 1186/10-7-2017 επίκαιρη ερώτηση του Βουλευτή Α΄ Θεσσαλονίκης του Συνασπισμού Ριζοσπαστικής Αριστεράς κ. </w:t>
      </w:r>
      <w:r>
        <w:rPr>
          <w:rFonts w:eastAsia="Times New Roman"/>
          <w:bCs/>
          <w:color w:val="000000"/>
          <w:szCs w:val="24"/>
        </w:rPr>
        <w:t xml:space="preserve">Αλέξανδρου Τριανταφυλλίδη </w:t>
      </w:r>
      <w:r>
        <w:rPr>
          <w:rFonts w:eastAsia="Times New Roman"/>
          <w:color w:val="000000"/>
          <w:szCs w:val="24"/>
        </w:rPr>
        <w:t xml:space="preserve">προς τον Υπουργό </w:t>
      </w:r>
      <w:r>
        <w:rPr>
          <w:rFonts w:eastAsia="Times New Roman"/>
          <w:bCs/>
          <w:color w:val="000000"/>
          <w:szCs w:val="24"/>
        </w:rPr>
        <w:t>Εσωτερικών,</w:t>
      </w:r>
      <w:r>
        <w:rPr>
          <w:rFonts w:eastAsia="Times New Roman"/>
          <w:b/>
          <w:color w:val="000000"/>
          <w:szCs w:val="24"/>
        </w:rPr>
        <w:t xml:space="preserve"> </w:t>
      </w:r>
      <w:r>
        <w:rPr>
          <w:rFonts w:eastAsia="Times New Roman"/>
          <w:color w:val="000000"/>
          <w:szCs w:val="24"/>
        </w:rPr>
        <w:t>με θέμα</w:t>
      </w:r>
      <w:r>
        <w:rPr>
          <w:rFonts w:eastAsia="Times New Roman"/>
          <w:color w:val="000000"/>
          <w:szCs w:val="24"/>
        </w:rPr>
        <w:t>:</w:t>
      </w:r>
      <w:r>
        <w:rPr>
          <w:rFonts w:eastAsia="Times New Roman"/>
          <w:color w:val="000000"/>
          <w:szCs w:val="24"/>
        </w:rPr>
        <w:t xml:space="preserve"> «Σήμα κινδύνου εκπέμπει ο Θερμαϊκός Κόλπος – Επείγει </w:t>
      </w:r>
      <w:r>
        <w:rPr>
          <w:rFonts w:eastAsia="Times New Roman"/>
          <w:color w:val="000000"/>
          <w:szCs w:val="24"/>
        </w:rPr>
        <w:t>π</w:t>
      </w:r>
      <w:r>
        <w:rPr>
          <w:rFonts w:eastAsia="Times New Roman"/>
          <w:color w:val="000000"/>
          <w:szCs w:val="24"/>
        </w:rPr>
        <w:t>ρόγραμμα άμεσης δραστικής παρέμβασης».</w:t>
      </w:r>
    </w:p>
    <w:p w14:paraId="234F9A16"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18. Η με αριθμό 1112/28-6-2017 επίκαιρη ερώτηση του Βουλευτή Λ</w:t>
      </w:r>
      <w:r>
        <w:rPr>
          <w:rFonts w:eastAsia="Times New Roman"/>
          <w:color w:val="000000"/>
          <w:szCs w:val="24"/>
        </w:rPr>
        <w:t>αρίση</w:t>
      </w:r>
      <w:r>
        <w:rPr>
          <w:rFonts w:eastAsia="Times New Roman"/>
          <w:color w:val="000000"/>
          <w:szCs w:val="24"/>
        </w:rPr>
        <w:t xml:space="preserve">ς της Δημοκρατικής Συμπαράταξης ΠΑΣΟΚ – ΔΗΜΑΡ κ. </w:t>
      </w:r>
      <w:r>
        <w:rPr>
          <w:rFonts w:eastAsia="Times New Roman"/>
          <w:bCs/>
          <w:color w:val="000000"/>
          <w:szCs w:val="24"/>
        </w:rPr>
        <w:t xml:space="preserve">Κωνσταντίνου </w:t>
      </w:r>
      <w:proofErr w:type="spellStart"/>
      <w:r>
        <w:rPr>
          <w:rFonts w:eastAsia="Times New Roman"/>
          <w:bCs/>
          <w:color w:val="000000"/>
          <w:szCs w:val="24"/>
        </w:rPr>
        <w:t>Μπαργιώτα</w:t>
      </w:r>
      <w:proofErr w:type="spellEnd"/>
      <w:r>
        <w:rPr>
          <w:rFonts w:eastAsia="Times New Roman"/>
          <w:color w:val="000000"/>
          <w:szCs w:val="24"/>
        </w:rPr>
        <w:t xml:space="preserve"> προς την Υπουργ</w:t>
      </w:r>
      <w:r>
        <w:rPr>
          <w:rFonts w:eastAsia="Times New Roman"/>
          <w:color w:val="000000"/>
          <w:szCs w:val="24"/>
        </w:rPr>
        <w:t xml:space="preserve">ό </w:t>
      </w:r>
      <w:r>
        <w:rPr>
          <w:rFonts w:eastAsia="Times New Roman"/>
          <w:bCs/>
          <w:color w:val="000000"/>
          <w:szCs w:val="24"/>
        </w:rPr>
        <w:t>Διοικητικής Ανασυγκρότησης</w:t>
      </w:r>
      <w:r>
        <w:rPr>
          <w:rFonts w:eastAsia="Times New Roman"/>
          <w:b/>
          <w:color w:val="000000"/>
          <w:szCs w:val="24"/>
        </w:rPr>
        <w:t>,</w:t>
      </w:r>
      <w:r>
        <w:rPr>
          <w:rFonts w:eastAsia="Times New Roman"/>
          <w:color w:val="000000"/>
          <w:szCs w:val="24"/>
        </w:rPr>
        <w:t xml:space="preserve"> με θέμα: «Θα εφαρμοστεί η ψηφιακή υπογραφή από την 1η Ιουλίου 2017;».</w:t>
      </w:r>
    </w:p>
    <w:p w14:paraId="234F9A17" w14:textId="77777777" w:rsidR="00A02958" w:rsidRDefault="00261538">
      <w:pPr>
        <w:spacing w:before="100" w:beforeAutospacing="1" w:after="100" w:afterAutospacing="1" w:line="600" w:lineRule="auto"/>
        <w:ind w:firstLine="720"/>
        <w:jc w:val="both"/>
        <w:rPr>
          <w:rFonts w:eastAsia="Times New Roman"/>
          <w:bCs/>
          <w:color w:val="000000"/>
          <w:szCs w:val="24"/>
        </w:rPr>
      </w:pPr>
      <w:r>
        <w:rPr>
          <w:rFonts w:eastAsia="Times New Roman"/>
          <w:bCs/>
          <w:color w:val="000000"/>
          <w:szCs w:val="24"/>
        </w:rPr>
        <w:t>ΑΝΑΦΟΡΕΣ</w:t>
      </w:r>
      <w:r>
        <w:rPr>
          <w:rFonts w:eastAsia="Times New Roman"/>
          <w:bCs/>
          <w:color w:val="000000"/>
          <w:szCs w:val="24"/>
        </w:rPr>
        <w:t xml:space="preserve"> </w:t>
      </w:r>
      <w:r>
        <w:rPr>
          <w:rFonts w:eastAsia="Times New Roman"/>
          <w:bCs/>
          <w:color w:val="000000"/>
          <w:szCs w:val="24"/>
        </w:rPr>
        <w:t>–</w:t>
      </w:r>
      <w:r>
        <w:rPr>
          <w:rFonts w:eastAsia="Times New Roman"/>
          <w:bCs/>
          <w:color w:val="000000"/>
          <w:szCs w:val="24"/>
        </w:rPr>
        <w:t xml:space="preserve"> </w:t>
      </w:r>
      <w:r>
        <w:rPr>
          <w:rFonts w:eastAsia="Times New Roman"/>
          <w:bCs/>
          <w:color w:val="000000"/>
          <w:szCs w:val="24"/>
        </w:rPr>
        <w:t>ΕΡΩΤΗΣΕΙΣ</w:t>
      </w:r>
      <w:r>
        <w:rPr>
          <w:rFonts w:eastAsia="Times New Roman"/>
          <w:bCs/>
          <w:color w:val="000000"/>
          <w:szCs w:val="24"/>
        </w:rPr>
        <w:t xml:space="preserve"> (Άρθρο 130 παρ</w:t>
      </w:r>
      <w:r>
        <w:rPr>
          <w:rFonts w:eastAsia="Times New Roman"/>
          <w:bCs/>
          <w:color w:val="000000"/>
          <w:szCs w:val="24"/>
        </w:rPr>
        <w:t>άγραφος</w:t>
      </w:r>
      <w:r>
        <w:rPr>
          <w:rFonts w:eastAsia="Times New Roman"/>
          <w:bCs/>
          <w:color w:val="000000"/>
          <w:szCs w:val="24"/>
        </w:rPr>
        <w:t xml:space="preserve"> 5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234F9A18"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lastRenderedPageBreak/>
        <w:t xml:space="preserve">1. Η με αριθμό 4557/28-03-2017 ερώτηση του Ανεξάρτητου Βουλευτή Μεσσηνίας κ. </w:t>
      </w:r>
      <w:r>
        <w:rPr>
          <w:rFonts w:eastAsia="Times New Roman"/>
          <w:bCs/>
          <w:color w:val="000000"/>
          <w:szCs w:val="24"/>
        </w:rPr>
        <w:t xml:space="preserve">Δημητρίου </w:t>
      </w:r>
      <w:proofErr w:type="spellStart"/>
      <w:r>
        <w:rPr>
          <w:rFonts w:eastAsia="Times New Roman"/>
          <w:bCs/>
          <w:color w:val="000000"/>
          <w:szCs w:val="24"/>
        </w:rPr>
        <w:t>Κουκούτση</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με θέμα: «Υπερβολικός ο αριθμός αποποιήσεων κληρονομιάς».</w:t>
      </w:r>
    </w:p>
    <w:p w14:paraId="234F9A19" w14:textId="77777777" w:rsidR="00A02958" w:rsidRDefault="00261538">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 xml:space="preserve">2. Η με αριθμό 5388/4-5-2017 ερώτηση του Βουλευτή Αχαΐας της Νέας Δημοκρατίας κ. </w:t>
      </w:r>
      <w:proofErr w:type="spellStart"/>
      <w:r>
        <w:rPr>
          <w:rFonts w:eastAsia="Times New Roman"/>
          <w:bCs/>
          <w:color w:val="000000"/>
          <w:szCs w:val="24"/>
        </w:rPr>
        <w:t>Ιάσονα</w:t>
      </w:r>
      <w:proofErr w:type="spellEnd"/>
      <w:r>
        <w:rPr>
          <w:rFonts w:eastAsia="Times New Roman"/>
          <w:bCs/>
          <w:color w:val="000000"/>
          <w:szCs w:val="24"/>
        </w:rPr>
        <w:t xml:space="preserve"> Φωτήλα</w:t>
      </w:r>
      <w:r>
        <w:rPr>
          <w:rFonts w:eastAsia="Times New Roman"/>
          <w:b/>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Πολιτισμού και Αθλητισμού,</w:t>
      </w:r>
      <w:r>
        <w:rPr>
          <w:rFonts w:eastAsia="Times New Roman"/>
          <w:color w:val="000000"/>
          <w:szCs w:val="24"/>
        </w:rPr>
        <w:t xml:space="preserve"> με θέμα: </w:t>
      </w:r>
      <w:r>
        <w:rPr>
          <w:rFonts w:eastAsia="Times New Roman"/>
          <w:color w:val="000000"/>
          <w:szCs w:val="24"/>
        </w:rPr>
        <w:t>«Θα “βαλτώσουν’’ και φέτος οι ανασκαφές στην Αρχαία Ελίκη;».</w:t>
      </w:r>
    </w:p>
    <w:p w14:paraId="234F9A1A" w14:textId="77777777" w:rsidR="00A02958" w:rsidRDefault="00261538">
      <w:pPr>
        <w:spacing w:line="600" w:lineRule="auto"/>
        <w:ind w:firstLine="720"/>
        <w:jc w:val="both"/>
        <w:rPr>
          <w:rFonts w:eastAsia="Times New Roman" w:cs="Times New Roman"/>
        </w:rPr>
      </w:pPr>
      <w:r>
        <w:rPr>
          <w:rFonts w:eastAsia="Times New Roman" w:cs="Times New Roman"/>
        </w:rPr>
        <w:t>Επίσης</w:t>
      </w:r>
      <w:r>
        <w:rPr>
          <w:rFonts w:eastAsia="Times New Roman" w:cs="Times New Roman"/>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«Ελευθέριος Βενιζέλος» και ενημερώθηκαν για την ιστορία του κτηρίου και</w:t>
      </w:r>
      <w:r>
        <w:rPr>
          <w:rFonts w:eastAsia="Times New Roman" w:cs="Times New Roman"/>
        </w:rPr>
        <w:t xml:space="preserve"> τον τρόπο οργάνωσης και λειτουργίας της Βουλής, είκοσι δύο μέλη του Μη Κερδοσκοπικού Οργανισμού </w:t>
      </w:r>
      <w:r>
        <w:rPr>
          <w:rFonts w:eastAsia="Times New Roman" w:cs="Times New Roman"/>
        </w:rPr>
        <w:t>«</w:t>
      </w:r>
      <w:r>
        <w:rPr>
          <w:rFonts w:eastAsia="Times New Roman" w:cs="Times New Roman"/>
          <w:lang w:val="en-US"/>
        </w:rPr>
        <w:t>I</w:t>
      </w:r>
      <w:r>
        <w:rPr>
          <w:rFonts w:eastAsia="Times New Roman" w:cs="Times New Roman"/>
          <w:lang w:val="en-US"/>
        </w:rPr>
        <w:t>nter</w:t>
      </w:r>
      <w:r>
        <w:rPr>
          <w:rFonts w:eastAsia="Times New Roman" w:cs="Times New Roman"/>
        </w:rPr>
        <w:t xml:space="preserve"> </w:t>
      </w:r>
      <w:r>
        <w:rPr>
          <w:rFonts w:eastAsia="Times New Roman" w:cs="Times New Roman"/>
          <w:lang w:val="en-US"/>
        </w:rPr>
        <w:t>A</w:t>
      </w:r>
      <w:r>
        <w:rPr>
          <w:rFonts w:eastAsia="Times New Roman" w:cs="Times New Roman"/>
          <w:lang w:val="en-US"/>
        </w:rPr>
        <w:t>lia</w:t>
      </w:r>
      <w:r>
        <w:rPr>
          <w:rFonts w:eastAsia="Times New Roman" w:cs="Times New Roman"/>
        </w:rPr>
        <w:t>»</w:t>
      </w:r>
      <w:r>
        <w:rPr>
          <w:rFonts w:eastAsia="Times New Roman" w:cs="Times New Roman"/>
        </w:rPr>
        <w:t>.</w:t>
      </w:r>
      <w:r>
        <w:rPr>
          <w:rFonts w:eastAsia="Times New Roman" w:cs="Times New Roman"/>
        </w:rPr>
        <w:t xml:space="preserve"> </w:t>
      </w:r>
    </w:p>
    <w:p w14:paraId="234F9A1B" w14:textId="77777777" w:rsidR="00A02958" w:rsidRDefault="00261538">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234F9A1C" w14:textId="77777777" w:rsidR="00A02958" w:rsidRDefault="00261538">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234F9A1D" w14:textId="77777777" w:rsidR="00A02958" w:rsidRDefault="00261538">
      <w:pPr>
        <w:spacing w:line="600" w:lineRule="auto"/>
        <w:ind w:firstLine="720"/>
        <w:jc w:val="both"/>
        <w:rPr>
          <w:rFonts w:eastAsia="Times New Roman" w:cs="Times New Roman"/>
        </w:rPr>
      </w:pPr>
      <w:r>
        <w:rPr>
          <w:rFonts w:eastAsia="Times New Roman" w:cs="Times New Roman"/>
        </w:rPr>
        <w:t xml:space="preserve">Κάτι για τα Πρακτικά τώρα. Επειδή αναφέρθηκα στο άρθρο 57 που </w:t>
      </w:r>
      <w:r>
        <w:rPr>
          <w:rFonts w:eastAsia="Times New Roman" w:cs="Times New Roman"/>
        </w:rPr>
        <w:t>αναφέ</w:t>
      </w:r>
      <w:r>
        <w:rPr>
          <w:rFonts w:eastAsia="Times New Roman" w:cs="Times New Roman"/>
        </w:rPr>
        <w:t xml:space="preserve">ρθηκαν </w:t>
      </w:r>
      <w:r>
        <w:rPr>
          <w:rFonts w:eastAsia="Times New Roman" w:cs="Times New Roman"/>
        </w:rPr>
        <w:t xml:space="preserve">και ο κ. </w:t>
      </w:r>
      <w:proofErr w:type="spellStart"/>
      <w:r>
        <w:rPr>
          <w:rFonts w:eastAsia="Times New Roman" w:cs="Times New Roman"/>
        </w:rPr>
        <w:t>Ξυδάκης</w:t>
      </w:r>
      <w:proofErr w:type="spellEnd"/>
      <w:r>
        <w:rPr>
          <w:rFonts w:eastAsia="Times New Roman" w:cs="Times New Roman"/>
        </w:rPr>
        <w:t xml:space="preserve"> και ο κ. Μαντάς, το </w:t>
      </w:r>
      <w:r>
        <w:rPr>
          <w:rFonts w:eastAsia="Times New Roman" w:cs="Times New Roman"/>
        </w:rPr>
        <w:lastRenderedPageBreak/>
        <w:t xml:space="preserve">σωστό είναι στο άρθρο 55 και παρακαλώ πολύ να γίνει η διόρθωση. </w:t>
      </w:r>
    </w:p>
    <w:p w14:paraId="234F9A1E" w14:textId="77777777" w:rsidR="00A02958" w:rsidRDefault="00261538">
      <w:pPr>
        <w:spacing w:line="600" w:lineRule="auto"/>
        <w:ind w:firstLine="720"/>
        <w:jc w:val="both"/>
        <w:rPr>
          <w:rFonts w:eastAsia="Times New Roman" w:cs="Times New Roman"/>
        </w:rPr>
      </w:pPr>
      <w:r>
        <w:rPr>
          <w:rFonts w:eastAsia="Times New Roman" w:cs="Times New Roman"/>
          <w:b/>
        </w:rPr>
        <w:t xml:space="preserve">ΚΩΝΣΤΑΝΤΙΝΟΣ ΚΑΤΣΙΚΗΣ: </w:t>
      </w:r>
      <w:r>
        <w:rPr>
          <w:rFonts w:eastAsia="Times New Roman" w:cs="Times New Roman"/>
        </w:rPr>
        <w:t>Κύριε Πρόεδρε…</w:t>
      </w:r>
    </w:p>
    <w:p w14:paraId="234F9A1F" w14:textId="77777777" w:rsidR="00A02958" w:rsidRDefault="00261538">
      <w:pPr>
        <w:spacing w:line="600" w:lineRule="auto"/>
        <w:ind w:firstLine="720"/>
        <w:jc w:val="both"/>
        <w:rPr>
          <w:rFonts w:eastAsia="Times New Roman" w:cs="Times New Roman"/>
        </w:rPr>
      </w:pPr>
      <w:r>
        <w:rPr>
          <w:rFonts w:eastAsia="Times New Roman" w:cs="Times New Roman"/>
          <w:b/>
        </w:rPr>
        <w:t xml:space="preserve">ΠΡΟΕΔΡΕΥΩΝ (Νικήτας Κακλαμάνης): </w:t>
      </w:r>
      <w:r>
        <w:rPr>
          <w:rFonts w:eastAsia="Times New Roman" w:cs="Times New Roman"/>
        </w:rPr>
        <w:t xml:space="preserve">Κύριε </w:t>
      </w:r>
      <w:proofErr w:type="spellStart"/>
      <w:r>
        <w:rPr>
          <w:rFonts w:eastAsia="Times New Roman" w:cs="Times New Roman"/>
        </w:rPr>
        <w:t>Κατσίκη</w:t>
      </w:r>
      <w:proofErr w:type="spellEnd"/>
      <w:r>
        <w:rPr>
          <w:rFonts w:eastAsia="Times New Roman" w:cs="Times New Roman"/>
        </w:rPr>
        <w:t>, έχω ενημερωθεί. Δεν επιτρέπεται. Όταν τελειώσει ο κ. Καμμένος</w:t>
      </w:r>
      <w:r>
        <w:rPr>
          <w:rFonts w:eastAsia="Times New Roman" w:cs="Times New Roman"/>
        </w:rPr>
        <w:t xml:space="preserve"> ο οποίος είναι ολιγόλογος, αντί για δέκα λεπτά θα μιλήσει οκτώ και θα σας δώσω τα δύο λεπτά του κ. Καμμένου</w:t>
      </w:r>
      <w:r>
        <w:rPr>
          <w:rFonts w:eastAsia="Times New Roman" w:cs="Times New Roman"/>
        </w:rPr>
        <w:t>,</w:t>
      </w:r>
      <w:r>
        <w:rPr>
          <w:rFonts w:eastAsia="Times New Roman" w:cs="Times New Roman"/>
        </w:rPr>
        <w:t xml:space="preserve"> να μιλήσετε και εσείς για την τροπολογία σας. </w:t>
      </w:r>
    </w:p>
    <w:p w14:paraId="234F9A20" w14:textId="77777777" w:rsidR="00A02958" w:rsidRDefault="00261538">
      <w:pPr>
        <w:spacing w:line="600" w:lineRule="auto"/>
        <w:ind w:firstLine="720"/>
        <w:jc w:val="both"/>
        <w:rPr>
          <w:rFonts w:eastAsia="Times New Roman" w:cs="Times New Roman"/>
        </w:rPr>
      </w:pPr>
      <w:r>
        <w:rPr>
          <w:rFonts w:eastAsia="Times New Roman" w:cs="Times New Roman"/>
          <w:b/>
        </w:rPr>
        <w:t xml:space="preserve">ΚΩΝΣΤΑΝΤΙΝΟΣ ΚΑΤΣΙΚΗΣ: </w:t>
      </w:r>
      <w:r>
        <w:rPr>
          <w:rFonts w:eastAsia="Times New Roman" w:cs="Times New Roman"/>
        </w:rPr>
        <w:t xml:space="preserve">Τώρα; </w:t>
      </w:r>
    </w:p>
    <w:p w14:paraId="234F9A21" w14:textId="77777777" w:rsidR="00A02958" w:rsidRDefault="00261538">
      <w:pPr>
        <w:spacing w:line="600" w:lineRule="auto"/>
        <w:ind w:firstLine="720"/>
        <w:jc w:val="both"/>
        <w:rPr>
          <w:rFonts w:eastAsia="Times New Roman" w:cs="Times New Roman"/>
        </w:rPr>
      </w:pPr>
      <w:r>
        <w:rPr>
          <w:rFonts w:eastAsia="Times New Roman" w:cs="Times New Roman"/>
          <w:b/>
        </w:rPr>
        <w:t xml:space="preserve">ΠΡΟΕΔΡΕΥΩΝ (Νικήτας Κακλαμάνης): </w:t>
      </w:r>
      <w:r>
        <w:rPr>
          <w:rFonts w:eastAsia="Times New Roman" w:cs="Times New Roman"/>
        </w:rPr>
        <w:t>Όχι, τώρα. Μετά τον κ. Καμμένο είπα.</w:t>
      </w:r>
      <w:r>
        <w:rPr>
          <w:rFonts w:eastAsia="Times New Roman" w:cs="Times New Roman"/>
        </w:rPr>
        <w:t xml:space="preserve"> </w:t>
      </w:r>
    </w:p>
    <w:p w14:paraId="234F9A22" w14:textId="77777777" w:rsidR="00A02958" w:rsidRDefault="00261538">
      <w:pPr>
        <w:spacing w:line="600" w:lineRule="auto"/>
        <w:ind w:firstLine="720"/>
        <w:jc w:val="both"/>
        <w:rPr>
          <w:rFonts w:eastAsia="Times New Roman" w:cs="Times New Roman"/>
        </w:rPr>
      </w:pPr>
      <w:r>
        <w:rPr>
          <w:rFonts w:eastAsia="Times New Roman" w:cs="Times New Roman"/>
          <w:b/>
        </w:rPr>
        <w:t xml:space="preserve">ΚΩΝΣΤΑΝΤΙΝΟΣ ΚΑΤΣΙΚΗΣ: </w:t>
      </w:r>
      <w:r>
        <w:rPr>
          <w:rFonts w:eastAsia="Times New Roman" w:cs="Times New Roman"/>
        </w:rPr>
        <w:t xml:space="preserve">Ωραία, κύριε Πρόεδρε. Θα πάω στην </w:t>
      </w:r>
      <w:r>
        <w:rPr>
          <w:rFonts w:eastAsia="Times New Roman" w:cs="Times New Roman"/>
        </w:rPr>
        <w:t>ε</w:t>
      </w:r>
      <w:r>
        <w:rPr>
          <w:rFonts w:eastAsia="Times New Roman" w:cs="Times New Roman"/>
        </w:rPr>
        <w:t xml:space="preserve">πιτροπή και θα γυρίσω. </w:t>
      </w:r>
    </w:p>
    <w:p w14:paraId="234F9A23" w14:textId="77777777" w:rsidR="00A02958" w:rsidRDefault="00261538">
      <w:pPr>
        <w:spacing w:line="600" w:lineRule="auto"/>
        <w:ind w:firstLine="720"/>
        <w:jc w:val="both"/>
        <w:rPr>
          <w:rFonts w:eastAsia="Times New Roman" w:cs="Times New Roman"/>
        </w:rPr>
      </w:pPr>
      <w:r>
        <w:rPr>
          <w:rFonts w:eastAsia="Times New Roman" w:cs="Times New Roman"/>
          <w:b/>
        </w:rPr>
        <w:t xml:space="preserve">ΠΡΟΕΔΡΕΥΩΝ (Νικήτας Κακλαμάνης): </w:t>
      </w:r>
      <w:r>
        <w:rPr>
          <w:rFonts w:eastAsia="Times New Roman" w:cs="Times New Roman"/>
        </w:rPr>
        <w:t xml:space="preserve">Εντάξει θα κρατηθεί ο χρόνος σας και θα σας δοθεί. </w:t>
      </w:r>
    </w:p>
    <w:p w14:paraId="234F9A24" w14:textId="77777777" w:rsidR="00A02958" w:rsidRDefault="00261538">
      <w:pPr>
        <w:spacing w:line="600" w:lineRule="auto"/>
        <w:ind w:firstLine="720"/>
        <w:jc w:val="both"/>
        <w:rPr>
          <w:rFonts w:eastAsia="Times New Roman" w:cs="Times New Roman"/>
        </w:rPr>
      </w:pPr>
      <w:r>
        <w:rPr>
          <w:rFonts w:eastAsia="Times New Roman" w:cs="Times New Roman"/>
        </w:rPr>
        <w:t xml:space="preserve">Τον λόγο έχει τώρα ο κ. Γερμενής. </w:t>
      </w:r>
    </w:p>
    <w:p w14:paraId="234F9A25" w14:textId="77777777" w:rsidR="00A02958" w:rsidRDefault="00261538">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lastRenderedPageBreak/>
        <w:t>ΓΕΩΡΓΙΟΣ ΓΕΡΜΕΝΗΣ:</w:t>
      </w:r>
      <w:r>
        <w:rPr>
          <w:rFonts w:eastAsia="Times New Roman"/>
          <w:bCs/>
          <w:shd w:val="clear" w:color="auto" w:fill="FFFFFF"/>
        </w:rPr>
        <w:t xml:space="preserve"> Χθες είχαμε ένα νομοσχέδιο με πεν</w:t>
      </w:r>
      <w:r>
        <w:rPr>
          <w:rFonts w:eastAsia="Times New Roman"/>
          <w:bCs/>
          <w:shd w:val="clear" w:color="auto" w:fill="FFFFFF"/>
        </w:rPr>
        <w:t xml:space="preserve">ήντα δύο άρθρα. Από αυτά τα εννέα πρώτα άρθρα αναφέρονταν σε </w:t>
      </w:r>
      <w:proofErr w:type="spellStart"/>
      <w:r>
        <w:rPr>
          <w:rFonts w:eastAsia="Times New Roman"/>
          <w:bCs/>
          <w:shd w:val="clear" w:color="auto" w:fill="FFFFFF"/>
        </w:rPr>
        <w:t>μνημονιακή</w:t>
      </w:r>
      <w:proofErr w:type="spellEnd"/>
      <w:r>
        <w:rPr>
          <w:rFonts w:eastAsia="Times New Roman"/>
          <w:bCs/>
          <w:shd w:val="clear" w:color="auto" w:fill="FFFFFF"/>
        </w:rPr>
        <w:t xml:space="preserve"> </w:t>
      </w:r>
      <w:r>
        <w:rPr>
          <w:rFonts w:eastAsia="Times New Roman"/>
          <w:bCs/>
          <w:shd w:val="clear" w:color="auto" w:fill="FFFFFF"/>
        </w:rPr>
        <w:t>ο</w:t>
      </w:r>
      <w:r>
        <w:rPr>
          <w:rFonts w:eastAsia="Times New Roman"/>
          <w:bCs/>
          <w:shd w:val="clear" w:color="auto" w:fill="FFFFFF"/>
        </w:rPr>
        <w:t xml:space="preserve">δηγία και τα άλλα σαράντα τρία ήταν άσχετα μεταξύ τους. Όμως είναι και αυτά </w:t>
      </w:r>
      <w:proofErr w:type="spellStart"/>
      <w:r>
        <w:rPr>
          <w:rFonts w:eastAsia="Times New Roman"/>
          <w:bCs/>
          <w:shd w:val="clear" w:color="auto" w:fill="FFFFFF"/>
        </w:rPr>
        <w:t>μνημονιακές</w:t>
      </w:r>
      <w:proofErr w:type="spellEnd"/>
      <w:r>
        <w:rPr>
          <w:rFonts w:eastAsia="Times New Roman"/>
          <w:bCs/>
          <w:shd w:val="clear" w:color="auto" w:fill="FFFFFF"/>
        </w:rPr>
        <w:t xml:space="preserve"> δεσμεύσεις, κάποια άλλα είναι ρουσφετολογικές θέσεις για νέους ψηφοφόρους του ΣΥΡΙΖΑ με παχυλού</w:t>
      </w:r>
      <w:r>
        <w:rPr>
          <w:rFonts w:eastAsia="Times New Roman"/>
          <w:bCs/>
          <w:shd w:val="clear" w:color="auto" w:fill="FFFFFF"/>
        </w:rPr>
        <w:t xml:space="preserve">ς μισθούς και κάποια άλλα άρθρα είναι προηγούμενα λανθασμένα νομοσχέδια, για τα οποία καλείστε τώρα να συμμαζέψετε τα ασυμμάζευτα. </w:t>
      </w:r>
    </w:p>
    <w:p w14:paraId="234F9A26" w14:textId="77777777" w:rsidR="00A02958" w:rsidRDefault="00261538">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Ξεκινώντας χθες το απόγευμα η Ολομέλεια τη συζήτηση, είχαμε ήδη δεκαεννέα τροπολογίες, εκ των οποίων οι έξι ή οι επτά, αν θυ</w:t>
      </w:r>
      <w:r>
        <w:rPr>
          <w:rFonts w:eastAsia="Times New Roman"/>
          <w:bCs/>
          <w:shd w:val="clear" w:color="auto" w:fill="FFFFFF"/>
        </w:rPr>
        <w:t xml:space="preserve">μάμαι καλά, είχαν συζητηθεί στην Επιτροπή Οικονομικών. Μέχρι τις εφτά παρά που ήρθε η σειρά μου να μιλήσω, ως ειδικός αγορητής, οι τροπολογίες έφτασαν τις είκοσι μία. </w:t>
      </w:r>
    </w:p>
    <w:p w14:paraId="234F9A27" w14:textId="77777777" w:rsidR="00A02958" w:rsidRDefault="00261538">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Σήμερα μέχρι αυτή εδώ την ώρα είχαμε είκοσι δύο υπουργικές τροπολογίες και τέσσερις ή πέ</w:t>
      </w:r>
      <w:r>
        <w:rPr>
          <w:rFonts w:eastAsia="Times New Roman"/>
          <w:bCs/>
          <w:shd w:val="clear" w:color="auto" w:fill="FFFFFF"/>
        </w:rPr>
        <w:t xml:space="preserve">ντε βουλευτικές, τις οποίες, ως συνήθως, η Κυβέρνηση δεν κάνει σχεδόν ποτέ δεκτές. Άρα στο χθεσινό νομοσχέδιο των πενήντα δύο άρθρων έχει έρθει κατ’ </w:t>
      </w:r>
      <w:proofErr w:type="spellStart"/>
      <w:r>
        <w:rPr>
          <w:rFonts w:eastAsia="Times New Roman"/>
          <w:bCs/>
          <w:shd w:val="clear" w:color="auto" w:fill="FFFFFF"/>
        </w:rPr>
        <w:t>ουσίαν</w:t>
      </w:r>
      <w:proofErr w:type="spellEnd"/>
      <w:r>
        <w:rPr>
          <w:rFonts w:eastAsia="Times New Roman"/>
          <w:bCs/>
          <w:shd w:val="clear" w:color="auto" w:fill="FFFFFF"/>
        </w:rPr>
        <w:t xml:space="preserve"> μαζί και ένα δεύτερο νομοσχέδιο. Δηλαδή ψηφίζετε ένα και παίρνετε δύο.</w:t>
      </w:r>
    </w:p>
    <w:p w14:paraId="234F9A28" w14:textId="77777777" w:rsidR="00A02958" w:rsidRDefault="00261538">
      <w:pPr>
        <w:spacing w:after="0"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Όσον αφορά τις βουλευτικές τρ</w:t>
      </w:r>
      <w:r>
        <w:rPr>
          <w:rFonts w:eastAsia="Times New Roman"/>
          <w:bCs/>
          <w:shd w:val="clear" w:color="auto" w:fill="FFFFFF"/>
        </w:rPr>
        <w:t xml:space="preserve">οπολογίες, μία μας έκανε εντύπωση. Μάλιστα μόλις ακούσαμε ότι η κυρία Υπουργός δεν την έκανε δεκτή, αλλά καλό είναι να αναφερθεί. Μιλάμε για την τροπολογία που κατέθεσαν ο </w:t>
      </w:r>
      <w:proofErr w:type="spellStart"/>
      <w:r>
        <w:rPr>
          <w:rFonts w:eastAsia="Times New Roman"/>
          <w:bCs/>
          <w:shd w:val="clear" w:color="auto" w:fill="FFFFFF"/>
        </w:rPr>
        <w:t>Σκουρολιάκος</w:t>
      </w:r>
      <w:proofErr w:type="spellEnd"/>
      <w:r>
        <w:rPr>
          <w:rFonts w:eastAsia="Times New Roman"/>
          <w:bCs/>
          <w:shd w:val="clear" w:color="auto" w:fill="FFFFFF"/>
        </w:rPr>
        <w:t xml:space="preserve"> του ΣΥΡΙΖΑ, ο Λαζαρίδης των ΑΝΕΛ και ο </w:t>
      </w:r>
      <w:proofErr w:type="spellStart"/>
      <w:r>
        <w:rPr>
          <w:rFonts w:eastAsia="Times New Roman"/>
          <w:bCs/>
          <w:shd w:val="clear" w:color="auto" w:fill="FFFFFF"/>
        </w:rPr>
        <w:t>Σαρίδης</w:t>
      </w:r>
      <w:proofErr w:type="spellEnd"/>
      <w:r>
        <w:rPr>
          <w:rFonts w:eastAsia="Times New Roman"/>
          <w:bCs/>
          <w:shd w:val="clear" w:color="auto" w:fill="FFFFFF"/>
        </w:rPr>
        <w:t xml:space="preserve"> της Ένωσης Κεντρώων. </w:t>
      </w:r>
    </w:p>
    <w:p w14:paraId="234F9A29" w14:textId="77777777" w:rsidR="00A02958" w:rsidRDefault="00261538">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Μα</w:t>
      </w:r>
      <w:r>
        <w:rPr>
          <w:rFonts w:eastAsia="Times New Roman"/>
          <w:bCs/>
          <w:shd w:val="clear" w:color="auto" w:fill="FFFFFF"/>
        </w:rPr>
        <w:t xml:space="preserve">ς κάνει εντύπωση, γιατί είναι μια τροπολογία λίγο ιδεολογικά «απ’ όλα». Πώς βρέθηκαν τώρα ο Λαζαρίδης και ο </w:t>
      </w:r>
      <w:proofErr w:type="spellStart"/>
      <w:r>
        <w:rPr>
          <w:rFonts w:eastAsia="Times New Roman"/>
          <w:bCs/>
          <w:shd w:val="clear" w:color="auto" w:fill="FFFFFF"/>
        </w:rPr>
        <w:t>Σκουρολιάκος</w:t>
      </w:r>
      <w:proofErr w:type="spellEnd"/>
      <w:r>
        <w:rPr>
          <w:rFonts w:eastAsia="Times New Roman"/>
          <w:bCs/>
          <w:shd w:val="clear" w:color="auto" w:fill="FFFFFF"/>
        </w:rPr>
        <w:t xml:space="preserve"> να καταθέτουν τέτοιου είδους τροπολογίες, που ξέρουμε τις θέσεις τους σχετικά με τη φορολογία της Εκκλησίας; Ξέρουμε ποιες είναι οι θέσ</w:t>
      </w:r>
      <w:r>
        <w:rPr>
          <w:rFonts w:eastAsia="Times New Roman"/>
          <w:bCs/>
          <w:shd w:val="clear" w:color="auto" w:fill="FFFFFF"/>
        </w:rPr>
        <w:t xml:space="preserve">εις κάποιων στελεχών. Όταν ήταν </w:t>
      </w:r>
      <w:r>
        <w:rPr>
          <w:rFonts w:eastAsia="Times New Roman"/>
          <w:bCs/>
          <w:shd w:val="clear" w:color="auto" w:fill="FFFFFF"/>
        </w:rPr>
        <w:t>α</w:t>
      </w:r>
      <w:r>
        <w:rPr>
          <w:rFonts w:eastAsia="Times New Roman"/>
          <w:bCs/>
          <w:shd w:val="clear" w:color="auto" w:fill="FFFFFF"/>
        </w:rPr>
        <w:t>ντιπολίτευση, αυτή ήταν η θέση όλων των στελεχών. Τώρα κάποιοι άλλοι την είδανε χριστιανοί και πάνε το Πάσχα και κρατάνε και λαμπάδες. Φαίνεται ότι κάποιες δοσοληψίες με το ΠΑΣΟΚ δεν ευδοκίμησαν και στρέφεστε πλέον σε νέους</w:t>
      </w:r>
      <w:r>
        <w:rPr>
          <w:rFonts w:eastAsia="Times New Roman"/>
          <w:bCs/>
          <w:shd w:val="clear" w:color="auto" w:fill="FFFFFF"/>
        </w:rPr>
        <w:t xml:space="preserve"> εταίρους συμμάχους. </w:t>
      </w:r>
    </w:p>
    <w:p w14:paraId="234F9A2A" w14:textId="77777777" w:rsidR="00A02958" w:rsidRDefault="00261538">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Σχετικά με το νομοσχέδιο υπάρχει προχειρότητα στο πώς νομοθετείτε. Δεν το συζητάει κανείς αυτό. Δεν έχει κανένας αντίθετη άποψη σε αυτή την Αίθουσα. Ακόμα πριν από λίγο είδαμε και μέσα σε αυτή την Αίθουσα κυβερνητικά στελέχη</w:t>
      </w:r>
      <w:r>
        <w:rPr>
          <w:rFonts w:eastAsia="Times New Roman"/>
          <w:bCs/>
          <w:shd w:val="clear" w:color="auto" w:fill="FFFFFF"/>
        </w:rPr>
        <w:t>,</w:t>
      </w:r>
      <w:r>
        <w:rPr>
          <w:rFonts w:eastAsia="Times New Roman"/>
          <w:bCs/>
          <w:shd w:val="clear" w:color="auto" w:fill="FFFFFF"/>
        </w:rPr>
        <w:t xml:space="preserve"> να διαφω</w:t>
      </w:r>
      <w:r>
        <w:rPr>
          <w:rFonts w:eastAsia="Times New Roman"/>
          <w:bCs/>
          <w:shd w:val="clear" w:color="auto" w:fill="FFFFFF"/>
        </w:rPr>
        <w:t xml:space="preserve">νούν σε κάποιες τροπολογίες και σε κάποια άρθρα που ήδη έχουν καταθέσει. Ψηφίζετε, λοιπόν, με προχειρότητα. </w:t>
      </w:r>
    </w:p>
    <w:p w14:paraId="234F9A2B" w14:textId="77777777" w:rsidR="00A02958" w:rsidRDefault="00261538">
      <w:pPr>
        <w:spacing w:after="0"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Ξεχάσατε, βέβαια, όταν ήσασταν στη θέση της Αντιπολίτευσης, που και εσείς οι ίδιοι δικαίως φωνάζατε, όταν ΠΑΣΟΚ και Νέα Δημοκρατία έκαναν τα ίδια. </w:t>
      </w:r>
      <w:r>
        <w:rPr>
          <w:rFonts w:eastAsia="Times New Roman"/>
          <w:bCs/>
          <w:shd w:val="clear" w:color="auto" w:fill="FFFFFF"/>
        </w:rPr>
        <w:t xml:space="preserve">Βέβαια εσείς σαν καλοί μαθητές καταφέρατε να τους ξεπεράσετε. Τώρα εσείς λανσάρετε και μια νέα μόδα τροπολογιών. Σε κάθε τροπολογία φέρνετε και άσχετες </w:t>
      </w:r>
      <w:proofErr w:type="spellStart"/>
      <w:r>
        <w:rPr>
          <w:rFonts w:eastAsia="Times New Roman"/>
          <w:bCs/>
          <w:shd w:val="clear" w:color="auto" w:fill="FFFFFF"/>
        </w:rPr>
        <w:t>υποτροπολογίες</w:t>
      </w:r>
      <w:proofErr w:type="spellEnd"/>
      <w:r>
        <w:rPr>
          <w:rFonts w:eastAsia="Times New Roman"/>
          <w:bCs/>
          <w:shd w:val="clear" w:color="auto" w:fill="FFFFFF"/>
        </w:rPr>
        <w:t xml:space="preserve">, όπως για παράδειγμα την 1153/184 τροπολογία του </w:t>
      </w:r>
      <w:proofErr w:type="spellStart"/>
      <w:r>
        <w:rPr>
          <w:rFonts w:eastAsia="Times New Roman"/>
          <w:bCs/>
          <w:shd w:val="clear" w:color="auto" w:fill="FFFFFF"/>
        </w:rPr>
        <w:t>Τόσκα</w:t>
      </w:r>
      <w:proofErr w:type="spellEnd"/>
      <w:r>
        <w:rPr>
          <w:rFonts w:eastAsia="Times New Roman"/>
          <w:bCs/>
          <w:shd w:val="clear" w:color="auto" w:fill="FFFFFF"/>
        </w:rPr>
        <w:t xml:space="preserve">. </w:t>
      </w:r>
    </w:p>
    <w:p w14:paraId="234F9A2C"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Αυτή η τροπολογία αναφέρεται</w:t>
      </w:r>
      <w:r>
        <w:rPr>
          <w:rFonts w:eastAsia="Times New Roman" w:cs="Times New Roman"/>
          <w:szCs w:val="24"/>
        </w:rPr>
        <w:t>,</w:t>
      </w:r>
      <w:r>
        <w:rPr>
          <w:rFonts w:eastAsia="Times New Roman" w:cs="Times New Roman"/>
          <w:szCs w:val="24"/>
        </w:rPr>
        <w:t xml:space="preserve"> κα</w:t>
      </w:r>
      <w:r>
        <w:rPr>
          <w:rFonts w:eastAsia="Times New Roman" w:cs="Times New Roman"/>
          <w:szCs w:val="24"/>
        </w:rPr>
        <w:t>ι καλά κάνει</w:t>
      </w:r>
      <w:r>
        <w:rPr>
          <w:rFonts w:eastAsia="Times New Roman" w:cs="Times New Roman"/>
          <w:szCs w:val="24"/>
        </w:rPr>
        <w:t>,</w:t>
      </w:r>
      <w:r>
        <w:rPr>
          <w:rFonts w:eastAsia="Times New Roman" w:cs="Times New Roman"/>
          <w:szCs w:val="24"/>
        </w:rPr>
        <w:t xml:space="preserve"> στα Σώματα Ασφαλείας, όπου υπάρχει ανάγκη να επιλυθούν θέματα ομαλού εφοδιασμού τους με υλικά πρώτης ανάγκης. Ζητήματα των Σωμάτων Ασφαλείας δεν μπορεί να λύνονται με τροπολογίες της τελευταίας στιγμής. Άρα αυτό είναι θέμα ιδιαίτερα σημαντικό</w:t>
      </w:r>
      <w:r>
        <w:rPr>
          <w:rFonts w:eastAsia="Times New Roman" w:cs="Times New Roman"/>
          <w:szCs w:val="24"/>
        </w:rPr>
        <w:t xml:space="preserve">. Ωραία μέχρι εδώ. Λέμε να συμφωνήσουμε και να το ψηφίσουμε. </w:t>
      </w:r>
    </w:p>
    <w:p w14:paraId="234F9A2D"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Τι κάνετε όμως; Στην ίδια αυτή τροπολογία περνάτε και κάτι άλλο, που φυσικά η Χρυσή Αυγή δεν μπορεί να ψηφίσει. Είναι η τροπολογία που αφορά τους λαθρομετανάστες. Είναι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φ</w:t>
      </w:r>
      <w:r>
        <w:rPr>
          <w:rFonts w:eastAsia="Times New Roman" w:cs="Times New Roman"/>
          <w:szCs w:val="24"/>
        </w:rPr>
        <w:t xml:space="preserve">ορέας 07-593. </w:t>
      </w:r>
      <w:r>
        <w:rPr>
          <w:rFonts w:eastAsia="Times New Roman" w:cs="Times New Roman"/>
          <w:szCs w:val="24"/>
        </w:rPr>
        <w:t xml:space="preserve">Στα υπαρκτά, δηλαδή, προβλήματα του εφοδιασμού των Σωμάτων Ασφαλείας κοτσάρετε και τη σίτιση λαθρομεταναστών. </w:t>
      </w:r>
    </w:p>
    <w:p w14:paraId="234F9A2E"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εδώ δεν το κάνετε τυχαία. Εγώ δεν θεωρώ ότι είστε χαζοί. Το κάνετε -και συγκεκριμένα ο </w:t>
      </w:r>
      <w:proofErr w:type="spellStart"/>
      <w:r>
        <w:rPr>
          <w:rFonts w:eastAsia="Times New Roman" w:cs="Times New Roman"/>
          <w:szCs w:val="24"/>
        </w:rPr>
        <w:t>Τόσκας</w:t>
      </w:r>
      <w:proofErr w:type="spellEnd"/>
      <w:r>
        <w:rPr>
          <w:rFonts w:eastAsia="Times New Roman" w:cs="Times New Roman"/>
          <w:szCs w:val="24"/>
        </w:rPr>
        <w:t xml:space="preserve">- πολύ όμορφα. Τι θα κάνετε εσείς; Θα πάτε </w:t>
      </w:r>
      <w:r>
        <w:rPr>
          <w:rFonts w:eastAsia="Times New Roman" w:cs="Times New Roman"/>
          <w:szCs w:val="24"/>
        </w:rPr>
        <w:t xml:space="preserve">στους συνδικαλιστικούς φορείς της Αστυνομίας και θα πείτε: «Ορίστε εμείς περνάμε θετικές διατάξεις για τα Σώματα Ασφαλείας, αλλά κοιτάξτε εδώ. Οι πατριδοκάπηλοι </w:t>
      </w:r>
      <w:proofErr w:type="spellStart"/>
      <w:r>
        <w:rPr>
          <w:rFonts w:eastAsia="Times New Roman" w:cs="Times New Roman"/>
          <w:szCs w:val="24"/>
        </w:rPr>
        <w:t>χρυσαυγίτες</w:t>
      </w:r>
      <w:proofErr w:type="spellEnd"/>
      <w:r>
        <w:rPr>
          <w:rFonts w:eastAsia="Times New Roman" w:cs="Times New Roman"/>
          <w:szCs w:val="24"/>
        </w:rPr>
        <w:t xml:space="preserve"> δεν το ψήφισαν»</w:t>
      </w:r>
      <w:r>
        <w:rPr>
          <w:rFonts w:eastAsia="Times New Roman" w:cs="Times New Roman"/>
          <w:szCs w:val="24"/>
        </w:rPr>
        <w:t>!</w:t>
      </w:r>
      <w:r>
        <w:rPr>
          <w:rFonts w:eastAsia="Times New Roman" w:cs="Times New Roman"/>
          <w:szCs w:val="24"/>
        </w:rPr>
        <w:t xml:space="preserve"> Όταν θα είμαστε σε προεκλογική περίοδο, θα γυρίζουν οι δικοί σας σ</w:t>
      </w:r>
      <w:r>
        <w:rPr>
          <w:rFonts w:eastAsia="Times New Roman" w:cs="Times New Roman"/>
          <w:szCs w:val="24"/>
        </w:rPr>
        <w:t xml:space="preserve">τα διάφορα συνδικαλιστικά όργανα των πυροσβεστών, της Αστυνομίας και θα λένε «κοιτάξτε, η Χρυσή Αυγή δεν ψήφισε». Δεν θα λέτε, όμως, παρακάτω ότι υπάρχει δεύτερη </w:t>
      </w:r>
      <w:proofErr w:type="spellStart"/>
      <w:r>
        <w:rPr>
          <w:rFonts w:eastAsia="Times New Roman" w:cs="Times New Roman"/>
          <w:szCs w:val="24"/>
        </w:rPr>
        <w:t>υποτροπολογία</w:t>
      </w:r>
      <w:proofErr w:type="spellEnd"/>
      <w:r>
        <w:rPr>
          <w:rFonts w:eastAsia="Times New Roman" w:cs="Times New Roman"/>
          <w:szCs w:val="24"/>
        </w:rPr>
        <w:t xml:space="preserve">, η οποία αναφέρεται στους λαθρομετανάστες. Είστε </w:t>
      </w:r>
      <w:proofErr w:type="spellStart"/>
      <w:r>
        <w:rPr>
          <w:rFonts w:eastAsia="Times New Roman" w:cs="Times New Roman"/>
          <w:szCs w:val="24"/>
        </w:rPr>
        <w:t>πονηράκηδες</w:t>
      </w:r>
      <w:proofErr w:type="spellEnd"/>
      <w:r>
        <w:rPr>
          <w:rFonts w:eastAsia="Times New Roman" w:cs="Times New Roman"/>
          <w:szCs w:val="24"/>
        </w:rPr>
        <w:t xml:space="preserve"> και το κάνετε αυτό.</w:t>
      </w:r>
      <w:r>
        <w:rPr>
          <w:rFonts w:eastAsia="Times New Roman" w:cs="Times New Roman"/>
          <w:szCs w:val="24"/>
        </w:rPr>
        <w:t xml:space="preserve"> </w:t>
      </w:r>
    </w:p>
    <w:p w14:paraId="234F9A2F"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Εμείς θεωρούμε ότι με αυτά που ψηφίζετε και με τον τρόπο που φέρνετε τις τροπολογίες</w:t>
      </w:r>
      <w:r>
        <w:rPr>
          <w:rFonts w:eastAsia="Times New Roman" w:cs="Times New Roman"/>
          <w:szCs w:val="24"/>
        </w:rPr>
        <w:t>,</w:t>
      </w:r>
      <w:r>
        <w:rPr>
          <w:rFonts w:eastAsia="Times New Roman" w:cs="Times New Roman"/>
          <w:szCs w:val="24"/>
        </w:rPr>
        <w:t xml:space="preserve"> δημιουργείτε νομοθετικές </w:t>
      </w:r>
      <w:proofErr w:type="spellStart"/>
      <w:r>
        <w:rPr>
          <w:rFonts w:eastAsia="Times New Roman" w:cs="Times New Roman"/>
          <w:szCs w:val="24"/>
        </w:rPr>
        <w:t>τερατογενέσεις</w:t>
      </w:r>
      <w:proofErr w:type="spellEnd"/>
      <w:r>
        <w:rPr>
          <w:rFonts w:eastAsia="Times New Roman" w:cs="Times New Roman"/>
          <w:szCs w:val="24"/>
        </w:rPr>
        <w:t>. Θυμηθείτε ότι θα τα βρείτε μπροστά σας αυτά τα κακά νομοθετήματα όχι μόνο εσείς αλλά και ολόκληρος ο ελληνικός λαός. Σύντομα πο</w:t>
      </w:r>
      <w:r>
        <w:rPr>
          <w:rFonts w:eastAsia="Times New Roman" w:cs="Times New Roman"/>
          <w:szCs w:val="24"/>
        </w:rPr>
        <w:t xml:space="preserve">λλές από αυτές τις τροπολογίες είτε θα καλεστούμε να τις διορθώσουμε είτε να τις καταργήσουμε τελείως. </w:t>
      </w:r>
    </w:p>
    <w:p w14:paraId="234F9A30"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Συνεχίζοντας με τις τροπολογίες, έχουμε άλλη μια τροπολογία εδώ με γενικό αριθμό 1154 και ειδικό αριθμό 185 για το </w:t>
      </w:r>
      <w:r>
        <w:rPr>
          <w:rFonts w:eastAsia="Times New Roman" w:cs="Times New Roman"/>
          <w:szCs w:val="24"/>
        </w:rPr>
        <w:lastRenderedPageBreak/>
        <w:t>Μέγαρο Μουσικής. Θυμόμαστε</w:t>
      </w:r>
      <w:r>
        <w:rPr>
          <w:rFonts w:eastAsia="Times New Roman" w:cs="Times New Roman"/>
          <w:szCs w:val="24"/>
        </w:rPr>
        <w:t>,</w:t>
      </w:r>
      <w:r>
        <w:rPr>
          <w:rFonts w:eastAsia="Times New Roman" w:cs="Times New Roman"/>
          <w:szCs w:val="24"/>
        </w:rPr>
        <w:t xml:space="preserve"> όταν εδώ </w:t>
      </w:r>
      <w:r>
        <w:rPr>
          <w:rFonts w:eastAsia="Times New Roman" w:cs="Times New Roman"/>
          <w:szCs w:val="24"/>
        </w:rPr>
        <w:t>χτυπιόταν ο Λαφαζάνης</w:t>
      </w:r>
      <w:r>
        <w:rPr>
          <w:rFonts w:eastAsia="Times New Roman" w:cs="Times New Roman"/>
          <w:szCs w:val="24"/>
        </w:rPr>
        <w:t xml:space="preserve"> και</w:t>
      </w:r>
      <w:r>
        <w:rPr>
          <w:rFonts w:eastAsia="Times New Roman" w:cs="Times New Roman"/>
          <w:szCs w:val="24"/>
        </w:rPr>
        <w:t xml:space="preserve"> ο </w:t>
      </w:r>
      <w:proofErr w:type="spellStart"/>
      <w:r>
        <w:rPr>
          <w:rFonts w:eastAsia="Times New Roman" w:cs="Times New Roman"/>
          <w:szCs w:val="24"/>
        </w:rPr>
        <w:t>Στρατούλης</w:t>
      </w:r>
      <w:proofErr w:type="spellEnd"/>
      <w:r>
        <w:rPr>
          <w:rFonts w:eastAsia="Times New Roman" w:cs="Times New Roman"/>
          <w:szCs w:val="24"/>
        </w:rPr>
        <w:t xml:space="preserve">. Θυμόμαστε δημοσιεύματα </w:t>
      </w:r>
      <w:r>
        <w:rPr>
          <w:rFonts w:eastAsia="Times New Roman" w:cs="Times New Roman"/>
          <w:szCs w:val="24"/>
        </w:rPr>
        <w:t>της «</w:t>
      </w:r>
      <w:r>
        <w:rPr>
          <w:rFonts w:eastAsia="Times New Roman" w:cs="Times New Roman"/>
          <w:szCs w:val="24"/>
        </w:rPr>
        <w:t>ΑΥΓΗΣ</w:t>
      </w:r>
      <w:r>
        <w:rPr>
          <w:rFonts w:eastAsia="Times New Roman" w:cs="Times New Roman"/>
          <w:szCs w:val="24"/>
        </w:rPr>
        <w:t>»</w:t>
      </w:r>
      <w:r>
        <w:rPr>
          <w:rFonts w:eastAsia="Times New Roman" w:cs="Times New Roman"/>
          <w:szCs w:val="24"/>
        </w:rPr>
        <w:t xml:space="preserve"> με μεγάλα γράμματα για το Μέγαρο Μουσικής, το οποίο είναι ένα διαχρονικό, διακομματικό σκάνδαλο, που απαλλάσσεται από την υποχρέωση προσκόμισης φορολογικής ενημερότητας.</w:t>
      </w:r>
    </w:p>
    <w:p w14:paraId="234F9A31"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Κι εδώ λέμε</w:t>
      </w:r>
      <w:r>
        <w:rPr>
          <w:rFonts w:eastAsia="Times New Roman" w:cs="Times New Roman"/>
          <w:szCs w:val="24"/>
        </w:rPr>
        <w:t>: Μια χώρα, όπως η Ελλάδα, που είναι χρεοκοπημένη</w:t>
      </w:r>
      <w:r>
        <w:rPr>
          <w:rFonts w:eastAsia="Times New Roman" w:cs="Times New Roman"/>
          <w:szCs w:val="24"/>
        </w:rPr>
        <w:t>,</w:t>
      </w:r>
      <w:r>
        <w:rPr>
          <w:rFonts w:eastAsia="Times New Roman" w:cs="Times New Roman"/>
          <w:szCs w:val="24"/>
        </w:rPr>
        <w:t xml:space="preserve"> είναι αδύνατο να συντηρεί χρεοκοπημένες εταιρείες όπως το Μέγαρο Μουσικής. Διαβάζουμε ότι οι συνολικές υποχρεώσεις του </w:t>
      </w:r>
      <w:r>
        <w:rPr>
          <w:rFonts w:eastAsia="Times New Roman" w:cs="Times New Roman"/>
          <w:szCs w:val="24"/>
        </w:rPr>
        <w:t>μ</w:t>
      </w:r>
      <w:r>
        <w:rPr>
          <w:rFonts w:eastAsia="Times New Roman" w:cs="Times New Roman"/>
          <w:szCs w:val="24"/>
        </w:rPr>
        <w:t>εγάρου, κυρίως τα δάνεια –από την Ε</w:t>
      </w:r>
      <w:r>
        <w:rPr>
          <w:rFonts w:eastAsia="Times New Roman" w:cs="Times New Roman"/>
          <w:szCs w:val="24"/>
        </w:rPr>
        <w:t>θνική</w:t>
      </w:r>
      <w:r>
        <w:rPr>
          <w:rFonts w:eastAsia="Times New Roman" w:cs="Times New Roman"/>
          <w:szCs w:val="24"/>
        </w:rPr>
        <w:t xml:space="preserve"> </w:t>
      </w:r>
      <w:r>
        <w:rPr>
          <w:rFonts w:eastAsia="Times New Roman" w:cs="Times New Roman"/>
          <w:szCs w:val="24"/>
        </w:rPr>
        <w:t>Τράπεζα</w:t>
      </w:r>
      <w:r>
        <w:rPr>
          <w:rFonts w:eastAsia="Times New Roman" w:cs="Times New Roman"/>
          <w:szCs w:val="24"/>
        </w:rPr>
        <w:t xml:space="preserve"> και όχι μόνο- φθάνουν τα 400 εκατομμ</w:t>
      </w:r>
      <w:r>
        <w:rPr>
          <w:rFonts w:eastAsia="Times New Roman" w:cs="Times New Roman"/>
          <w:szCs w:val="24"/>
        </w:rPr>
        <w:t xml:space="preserve">ύρια ευρώ. Το ενδιαφέρον είναι ότι το ελληνικό </w:t>
      </w:r>
      <w:r>
        <w:rPr>
          <w:rFonts w:eastAsia="Times New Roman" w:cs="Times New Roman"/>
          <w:szCs w:val="24"/>
        </w:rPr>
        <w:t>δ</w:t>
      </w:r>
      <w:r>
        <w:rPr>
          <w:rFonts w:eastAsia="Times New Roman" w:cs="Times New Roman"/>
          <w:szCs w:val="24"/>
        </w:rPr>
        <w:t xml:space="preserve">ημόσιο ήταν ο εγγυητής των δανείων που πήρε το Μέγαρο Μουσικής, για να προχωρήσει η επέκταση των κτηριακών εγκαταστάσεων. </w:t>
      </w:r>
    </w:p>
    <w:p w14:paraId="234F9A32"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Συγκεκριμένα το Μέγαρο Μουσικής έχει συνάψει μέχρι σήμερα τρία δάνεια με εγγύηση του </w:t>
      </w:r>
      <w:r>
        <w:rPr>
          <w:rFonts w:eastAsia="Times New Roman" w:cs="Times New Roman"/>
          <w:szCs w:val="24"/>
        </w:rPr>
        <w:t xml:space="preserve">ελληνικού </w:t>
      </w:r>
      <w:r>
        <w:rPr>
          <w:rFonts w:eastAsia="Times New Roman" w:cs="Times New Roman"/>
          <w:szCs w:val="24"/>
        </w:rPr>
        <w:t>δ</w:t>
      </w:r>
      <w:r>
        <w:rPr>
          <w:rFonts w:eastAsia="Times New Roman" w:cs="Times New Roman"/>
          <w:szCs w:val="24"/>
        </w:rPr>
        <w:t xml:space="preserve">ημοσίου ύψους 245 εκατομμύρια ευρώ. Από αυτά το ανεξόφλητο υπόλοιπο στις 30 Ιουνίου 2013 ήταν 229 εκατομμύρια ευρώ. Τα δάνεια είχαν ληφθεί από την Εθνική Τράπεζα και από την Ευρωπαϊκή Τράπεζα Επενδύσεων. </w:t>
      </w:r>
    </w:p>
    <w:p w14:paraId="234F9A33"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Σε ό,τι αφορά την Ε</w:t>
      </w:r>
      <w:r>
        <w:rPr>
          <w:rFonts w:eastAsia="Times New Roman" w:cs="Times New Roman"/>
          <w:szCs w:val="24"/>
        </w:rPr>
        <w:t>θνική Τράπεζα</w:t>
      </w:r>
      <w:r>
        <w:rPr>
          <w:rFonts w:eastAsia="Times New Roman" w:cs="Times New Roman"/>
          <w:szCs w:val="24"/>
        </w:rPr>
        <w:t xml:space="preserve">, το δάνειο ήταν ύψους 95 εκατομμυρίων ευρώ και την εξόφλησή του έχει αναλάβει το ελληνικό </w:t>
      </w:r>
      <w:r>
        <w:rPr>
          <w:rFonts w:eastAsia="Times New Roman" w:cs="Times New Roman"/>
          <w:szCs w:val="24"/>
        </w:rPr>
        <w:t>δ</w:t>
      </w:r>
      <w:r>
        <w:rPr>
          <w:rFonts w:eastAsia="Times New Roman" w:cs="Times New Roman"/>
          <w:szCs w:val="24"/>
        </w:rPr>
        <w:t xml:space="preserve">ημόσιο, δηλαδή ο Έλληνας φορολογούμενος. Κάποια άλλα δάνεια από την Ευρωπαϊκή Τράπεζα φτάνουν τα 78 εκατομμύρια. Ένα δεύτερο δάνειο φτάνει τα 55 εκατομμύρια. </w:t>
      </w:r>
    </w:p>
    <w:p w14:paraId="234F9A34"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υ</w:t>
      </w:r>
      <w:r>
        <w:rPr>
          <w:rFonts w:eastAsia="Times New Roman" w:cs="Times New Roman"/>
          <w:szCs w:val="24"/>
        </w:rPr>
        <w:t>πάρχει το εξής ερώτημα: Σε ποιον Έλληνα φορολογούμενο που έχει μια επιχείρηση, που δεν φταίει ο ίδιος που δεν πηγαίνει καλά και που χρωστάει πέντε, δέκα, δεκαπέντε χιλιάρικα στην εφορία, δεν θα πάει ο εφοριακός να του βάλει μια κόκκινη κορδέλα και να του τ</w:t>
      </w:r>
      <w:r>
        <w:rPr>
          <w:rFonts w:eastAsia="Times New Roman" w:cs="Times New Roman"/>
          <w:szCs w:val="24"/>
        </w:rPr>
        <w:t xml:space="preserve">ο κλείσει το μαγαζί; </w:t>
      </w:r>
    </w:p>
    <w:p w14:paraId="234F9A35" w14:textId="77777777" w:rsidR="00A02958" w:rsidRDefault="00261538">
      <w:pPr>
        <w:spacing w:line="600" w:lineRule="auto"/>
        <w:ind w:firstLine="720"/>
        <w:jc w:val="both"/>
        <w:rPr>
          <w:rFonts w:eastAsia="Times New Roman"/>
          <w:szCs w:val="24"/>
        </w:rPr>
      </w:pPr>
      <w:r>
        <w:rPr>
          <w:rFonts w:eastAsia="Times New Roman"/>
          <w:szCs w:val="24"/>
        </w:rPr>
        <w:t xml:space="preserve">Αυτό είναι και θυμηθείτε ότι πάλι και του χρόνου τέτοια εποχή θα συζητάμε για νέες παρατάσεις στο Μέγαρο Μουσικής. </w:t>
      </w:r>
    </w:p>
    <w:p w14:paraId="234F9A36" w14:textId="77777777" w:rsidR="00A02958" w:rsidRDefault="00261538">
      <w:pPr>
        <w:spacing w:line="600" w:lineRule="auto"/>
        <w:ind w:firstLine="720"/>
        <w:jc w:val="both"/>
        <w:rPr>
          <w:rFonts w:eastAsia="Times New Roman"/>
          <w:szCs w:val="24"/>
        </w:rPr>
      </w:pPr>
      <w:r>
        <w:rPr>
          <w:rFonts w:eastAsia="Times New Roman"/>
          <w:szCs w:val="24"/>
        </w:rPr>
        <w:t>Εδώ πρέπει να βρεθεί μια λύση και η λύση, για εμάς, είναι μόνο η εισαγγελική παρέμβαση, για να δει πώς γίνεται να χρημ</w:t>
      </w:r>
      <w:r>
        <w:rPr>
          <w:rFonts w:eastAsia="Times New Roman"/>
          <w:szCs w:val="24"/>
        </w:rPr>
        <w:t xml:space="preserve">ατοδοτεί ξανά το δημόσιο μια τέτοια επιχείρηση –επιχείρηση Λαμπράκη, να λέμε τα πράγματα με το όνομά τους- και η ίδια η επιχείρηση μετά να πηγαίνει να χτυπάει και διαγωνισμούς, να παίρνει κονδύλια για διαφημίσεις κ.λπ.. Δεν μπορούμε να το καταλάβουμε αυτό </w:t>
      </w:r>
      <w:r>
        <w:rPr>
          <w:rFonts w:eastAsia="Times New Roman"/>
          <w:szCs w:val="24"/>
        </w:rPr>
        <w:t>και δεν μπορεί να το καταλάβει ούτε ο ελληνικός λαός.</w:t>
      </w:r>
    </w:p>
    <w:p w14:paraId="234F9A37" w14:textId="77777777" w:rsidR="00A02958" w:rsidRDefault="00261538">
      <w:pPr>
        <w:spacing w:line="600" w:lineRule="auto"/>
        <w:ind w:firstLine="720"/>
        <w:jc w:val="both"/>
        <w:rPr>
          <w:rFonts w:eastAsia="Times New Roman"/>
          <w:szCs w:val="24"/>
        </w:rPr>
      </w:pPr>
      <w:r>
        <w:rPr>
          <w:rFonts w:eastAsia="Times New Roman"/>
          <w:szCs w:val="24"/>
        </w:rPr>
        <w:lastRenderedPageBreak/>
        <w:t xml:space="preserve">Συνεχίζουμε με την τροπολογία για την </w:t>
      </w:r>
      <w:r>
        <w:rPr>
          <w:rFonts w:eastAsia="Times New Roman"/>
          <w:szCs w:val="24"/>
        </w:rPr>
        <w:t>α</w:t>
      </w:r>
      <w:r>
        <w:rPr>
          <w:rFonts w:eastAsia="Times New Roman"/>
          <w:szCs w:val="24"/>
        </w:rPr>
        <w:t xml:space="preserve">μυντική </w:t>
      </w:r>
      <w:r>
        <w:rPr>
          <w:rFonts w:eastAsia="Times New Roman"/>
          <w:szCs w:val="24"/>
        </w:rPr>
        <w:t>β</w:t>
      </w:r>
      <w:r>
        <w:rPr>
          <w:rFonts w:eastAsia="Times New Roman"/>
          <w:szCs w:val="24"/>
        </w:rPr>
        <w:t>ιομηχανία. Εμείς έχουμε πει και στο παρελθόν και έχουμε τονίσει ότι πρέπει με κάθε τρόπο να ενισχυθούν τα Ελληνικά Αμυντικά Συστήματα, προκειμένου να ενισ</w:t>
      </w:r>
      <w:r>
        <w:rPr>
          <w:rFonts w:eastAsia="Times New Roman"/>
          <w:szCs w:val="24"/>
        </w:rPr>
        <w:t xml:space="preserve">χυθεί η απρόσκοπτη λειτουργία τους στην παραγωγή και εμπορία όπλων και </w:t>
      </w:r>
      <w:proofErr w:type="spellStart"/>
      <w:r>
        <w:rPr>
          <w:rFonts w:eastAsia="Times New Roman"/>
          <w:szCs w:val="24"/>
        </w:rPr>
        <w:t>πυρομαχικών</w:t>
      </w:r>
      <w:proofErr w:type="spellEnd"/>
      <w:r>
        <w:rPr>
          <w:rFonts w:eastAsia="Times New Roman"/>
          <w:szCs w:val="24"/>
        </w:rPr>
        <w:t xml:space="preserve"> προς όφελος της πατρίδας μας.</w:t>
      </w:r>
    </w:p>
    <w:p w14:paraId="234F9A38" w14:textId="77777777" w:rsidR="00A02958" w:rsidRDefault="00261538">
      <w:pPr>
        <w:spacing w:line="600" w:lineRule="auto"/>
        <w:ind w:firstLine="720"/>
        <w:jc w:val="both"/>
        <w:rPr>
          <w:rFonts w:eastAsia="Times New Roman"/>
          <w:szCs w:val="24"/>
        </w:rPr>
      </w:pPr>
      <w:r>
        <w:rPr>
          <w:rFonts w:eastAsia="Times New Roman"/>
          <w:szCs w:val="24"/>
        </w:rPr>
        <w:t>Θα πρέπει εδώ, όμως, να υπάρξει μια λύση και όχι να στρεφόμαστε κάθε φορά σε τροπολογίες της τελευταίας στιγμής. Να θυμίσουμε ότι οι γείτονες μ</w:t>
      </w:r>
      <w:r>
        <w:rPr>
          <w:rFonts w:eastAsia="Times New Roman"/>
          <w:szCs w:val="24"/>
        </w:rPr>
        <w:t xml:space="preserve">ας, οι κουμπάροι μας, οι Τούρκοι εφοδιάζονται με </w:t>
      </w:r>
      <w:r>
        <w:rPr>
          <w:rFonts w:eastAsia="Times New Roman"/>
          <w:szCs w:val="24"/>
          <w:lang w:val="en-US"/>
        </w:rPr>
        <w:t>S</w:t>
      </w:r>
      <w:r>
        <w:rPr>
          <w:rFonts w:eastAsia="Times New Roman"/>
          <w:szCs w:val="24"/>
        </w:rPr>
        <w:t>-</w:t>
      </w:r>
      <w:r>
        <w:rPr>
          <w:rFonts w:eastAsia="Times New Roman"/>
          <w:szCs w:val="24"/>
        </w:rPr>
        <w:t>300 και εμείς είμαστε εδώ για να μιλάμε για τροπολογίες</w:t>
      </w:r>
      <w:r>
        <w:rPr>
          <w:rFonts w:eastAsia="Times New Roman"/>
          <w:szCs w:val="24"/>
        </w:rPr>
        <w:t>,</w:t>
      </w:r>
      <w:r>
        <w:rPr>
          <w:rFonts w:eastAsia="Times New Roman"/>
          <w:szCs w:val="24"/>
        </w:rPr>
        <w:t xml:space="preserve"> που θα παρατείνουν κάποιες συμβάσεις για τα ΕΑΣ.</w:t>
      </w:r>
    </w:p>
    <w:p w14:paraId="234F9A39" w14:textId="77777777" w:rsidR="00A02958" w:rsidRDefault="0026153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 xml:space="preserve">Έχουν </w:t>
      </w:r>
      <w:r>
        <w:rPr>
          <w:rFonts w:eastAsia="Times New Roman"/>
          <w:szCs w:val="24"/>
          <w:lang w:val="en-US"/>
        </w:rPr>
        <w:t>S</w:t>
      </w:r>
      <w:r>
        <w:rPr>
          <w:rFonts w:eastAsia="Times New Roman"/>
          <w:szCs w:val="24"/>
        </w:rPr>
        <w:t>-</w:t>
      </w:r>
      <w:r>
        <w:rPr>
          <w:rFonts w:eastAsia="Times New Roman"/>
          <w:szCs w:val="24"/>
        </w:rPr>
        <w:t xml:space="preserve">300. </w:t>
      </w:r>
      <w:r>
        <w:rPr>
          <w:rFonts w:eastAsia="Times New Roman"/>
          <w:szCs w:val="24"/>
        </w:rPr>
        <w:t xml:space="preserve">Εφοδιάζονται με </w:t>
      </w:r>
      <w:r>
        <w:rPr>
          <w:rFonts w:eastAsia="Times New Roman"/>
          <w:szCs w:val="24"/>
          <w:lang w:val="en-US"/>
        </w:rPr>
        <w:t>S</w:t>
      </w:r>
      <w:r>
        <w:rPr>
          <w:rFonts w:eastAsia="Times New Roman"/>
          <w:szCs w:val="24"/>
        </w:rPr>
        <w:t>-</w:t>
      </w:r>
      <w:r>
        <w:rPr>
          <w:rFonts w:eastAsia="Times New Roman"/>
          <w:szCs w:val="24"/>
        </w:rPr>
        <w:t>400.</w:t>
      </w:r>
    </w:p>
    <w:p w14:paraId="234F9A3A" w14:textId="77777777" w:rsidR="00A02958" w:rsidRDefault="00261538">
      <w:pPr>
        <w:spacing w:line="600" w:lineRule="auto"/>
        <w:ind w:firstLine="720"/>
        <w:jc w:val="both"/>
        <w:rPr>
          <w:rFonts w:eastAsia="Times New Roman"/>
          <w:szCs w:val="24"/>
        </w:rPr>
      </w:pPr>
      <w:r>
        <w:rPr>
          <w:rFonts w:eastAsia="Times New Roman"/>
          <w:b/>
          <w:szCs w:val="24"/>
        </w:rPr>
        <w:t>ΓΕΩΡΓΙΟΣ ΓΕΡΜΕΝΗΣ:</w:t>
      </w:r>
      <w:r>
        <w:rPr>
          <w:rFonts w:eastAsia="Times New Roman"/>
          <w:szCs w:val="24"/>
        </w:rPr>
        <w:t xml:space="preserve"> Σωστά</w:t>
      </w:r>
      <w:r>
        <w:rPr>
          <w:rFonts w:eastAsia="Times New Roman"/>
          <w:szCs w:val="24"/>
        </w:rPr>
        <w:t>, με</w:t>
      </w:r>
      <w:r w:rsidRPr="00044EA7">
        <w:rPr>
          <w:rFonts w:eastAsia="Times New Roman"/>
          <w:szCs w:val="24"/>
        </w:rPr>
        <w:t xml:space="preserve"> </w:t>
      </w:r>
      <w:r>
        <w:rPr>
          <w:rFonts w:eastAsia="Times New Roman"/>
          <w:szCs w:val="24"/>
          <w:lang w:val="en-US"/>
        </w:rPr>
        <w:t>S</w:t>
      </w:r>
      <w:r>
        <w:rPr>
          <w:rFonts w:eastAsia="Times New Roman"/>
          <w:szCs w:val="24"/>
        </w:rPr>
        <w:t>-400</w:t>
      </w:r>
      <w:r>
        <w:rPr>
          <w:rFonts w:eastAsia="Times New Roman"/>
          <w:szCs w:val="24"/>
        </w:rPr>
        <w:t>.</w:t>
      </w:r>
    </w:p>
    <w:p w14:paraId="234F9A3B" w14:textId="77777777" w:rsidR="00A02958" w:rsidRDefault="00261538">
      <w:pPr>
        <w:spacing w:line="600" w:lineRule="auto"/>
        <w:ind w:firstLine="720"/>
        <w:jc w:val="both"/>
        <w:rPr>
          <w:rFonts w:eastAsia="Times New Roman"/>
          <w:szCs w:val="24"/>
        </w:rPr>
      </w:pPr>
      <w:r>
        <w:rPr>
          <w:rFonts w:eastAsia="Times New Roman"/>
          <w:szCs w:val="24"/>
        </w:rPr>
        <w:t xml:space="preserve">Κλείνοντας, θέλω να πω ότι χθες εγκαινιάστηκε ένα </w:t>
      </w:r>
      <w:r>
        <w:rPr>
          <w:rFonts w:eastAsia="Times New Roman"/>
          <w:szCs w:val="24"/>
        </w:rPr>
        <w:t>Π</w:t>
      </w:r>
      <w:r>
        <w:rPr>
          <w:rFonts w:eastAsia="Times New Roman"/>
          <w:szCs w:val="24"/>
        </w:rPr>
        <w:t xml:space="preserve">ρόγραμμα </w:t>
      </w:r>
      <w:r>
        <w:rPr>
          <w:rFonts w:eastAsia="Times New Roman"/>
          <w:szCs w:val="24"/>
        </w:rPr>
        <w:t>«</w:t>
      </w:r>
      <w:r>
        <w:rPr>
          <w:rFonts w:eastAsia="Times New Roman"/>
          <w:szCs w:val="24"/>
          <w:lang w:val="en-US"/>
        </w:rPr>
        <w:t>ESTIA</w:t>
      </w:r>
      <w:r>
        <w:rPr>
          <w:rFonts w:eastAsia="Times New Roman"/>
          <w:szCs w:val="24"/>
        </w:rPr>
        <w:t>»</w:t>
      </w:r>
      <w:r>
        <w:rPr>
          <w:rFonts w:eastAsia="Times New Roman"/>
          <w:szCs w:val="24"/>
        </w:rPr>
        <w:t xml:space="preserve"> –στα λατινικά το γράφουν, το λανσάρει, βέβαια, και ο Δήμαρχος Αθηναίων- το οποίο πρόγραμμα λέει, είναι πρόγραμμα ενοικίασης σπιτιών για πρόσφυγες στην Ελλάδα. Αυτό </w:t>
      </w:r>
      <w:r>
        <w:rPr>
          <w:rFonts w:eastAsia="Times New Roman"/>
          <w:szCs w:val="24"/>
        </w:rPr>
        <w:lastRenderedPageBreak/>
        <w:t>είναι ένα μέγα σκά</w:t>
      </w:r>
      <w:r>
        <w:rPr>
          <w:rFonts w:eastAsia="Times New Roman"/>
          <w:szCs w:val="24"/>
        </w:rPr>
        <w:t>νδαλο, τη στιγμή που για την ενοικίαση σπιτιών ο προϋπολογισμός</w:t>
      </w:r>
      <w:r>
        <w:rPr>
          <w:rFonts w:eastAsia="Times New Roman"/>
          <w:szCs w:val="24"/>
        </w:rPr>
        <w:t>,</w:t>
      </w:r>
      <w:r>
        <w:rPr>
          <w:rFonts w:eastAsia="Times New Roman"/>
          <w:szCs w:val="24"/>
        </w:rPr>
        <w:t xml:space="preserve"> λέει</w:t>
      </w:r>
      <w:r>
        <w:rPr>
          <w:rFonts w:eastAsia="Times New Roman"/>
          <w:szCs w:val="24"/>
        </w:rPr>
        <w:t>,</w:t>
      </w:r>
      <w:r>
        <w:rPr>
          <w:rFonts w:eastAsia="Times New Roman"/>
          <w:szCs w:val="24"/>
        </w:rPr>
        <w:t xml:space="preserve"> είναι 93,5 εκατομμύρια ευρώ και έχει στόχο να αυξηθούν κατά είκοσι δύο χιλιάδες οι πρόσφυγες που στεγάζονται σε ενοικιαζόμενα σπίτια.</w:t>
      </w:r>
    </w:p>
    <w:p w14:paraId="234F9A3C" w14:textId="77777777" w:rsidR="00A02958" w:rsidRDefault="00261538">
      <w:pPr>
        <w:spacing w:line="600" w:lineRule="auto"/>
        <w:ind w:firstLine="720"/>
        <w:jc w:val="both"/>
        <w:rPr>
          <w:rFonts w:eastAsia="Times New Roman"/>
          <w:szCs w:val="24"/>
        </w:rPr>
      </w:pPr>
      <w:r>
        <w:rPr>
          <w:rFonts w:eastAsia="Times New Roman"/>
          <w:szCs w:val="24"/>
        </w:rPr>
        <w:t>Έχουμε, λοιπόν, νέα μέτρα στήριξης προσφύγων στην Ε</w:t>
      </w:r>
      <w:r>
        <w:rPr>
          <w:rFonts w:eastAsia="Times New Roman"/>
          <w:szCs w:val="24"/>
        </w:rPr>
        <w:t xml:space="preserve">λλάδα συνολικού κόστους 209 εκατομμυρίων ευρώ, την ίδια ώρα που οι Έλληνες φορολογούμενοι οδηγούνται σε αυτοκτονίες, αδύναμοι να </w:t>
      </w:r>
      <w:proofErr w:type="spellStart"/>
      <w:r>
        <w:rPr>
          <w:rFonts w:eastAsia="Times New Roman"/>
          <w:szCs w:val="24"/>
        </w:rPr>
        <w:t>αντεπεξέλθουν</w:t>
      </w:r>
      <w:proofErr w:type="spellEnd"/>
      <w:r>
        <w:rPr>
          <w:rFonts w:eastAsia="Times New Roman"/>
          <w:szCs w:val="24"/>
        </w:rPr>
        <w:t xml:space="preserve"> στη φορολογική λαίλαπα.</w:t>
      </w:r>
    </w:p>
    <w:p w14:paraId="234F9A3D" w14:textId="77777777" w:rsidR="00A02958" w:rsidRDefault="00261538">
      <w:pPr>
        <w:spacing w:line="600" w:lineRule="auto"/>
        <w:ind w:firstLine="720"/>
        <w:jc w:val="both"/>
        <w:rPr>
          <w:rFonts w:eastAsia="Times New Roman"/>
          <w:szCs w:val="24"/>
        </w:rPr>
      </w:pPr>
      <w:r>
        <w:rPr>
          <w:rFonts w:eastAsia="Times New Roman"/>
          <w:szCs w:val="24"/>
        </w:rPr>
        <w:t xml:space="preserve">Επιπλέον το </w:t>
      </w:r>
      <w:r>
        <w:rPr>
          <w:rFonts w:eastAsia="Times New Roman"/>
          <w:szCs w:val="24"/>
        </w:rPr>
        <w:t>«</w:t>
      </w:r>
      <w:r>
        <w:rPr>
          <w:rFonts w:eastAsia="Times New Roman"/>
          <w:szCs w:val="24"/>
          <w:lang w:val="en-US"/>
        </w:rPr>
        <w:t>ESTIA</w:t>
      </w:r>
      <w:r>
        <w:rPr>
          <w:rFonts w:eastAsia="Times New Roman"/>
          <w:szCs w:val="24"/>
        </w:rPr>
        <w:t>»</w:t>
      </w:r>
      <w:r>
        <w:rPr>
          <w:rFonts w:eastAsia="Times New Roman"/>
          <w:szCs w:val="24"/>
        </w:rPr>
        <w:t xml:space="preserve"> -με λατινικούς χαρακτήρες, για να  μπορούν να το διαβάσουν και οι μετ</w:t>
      </w:r>
      <w:r>
        <w:rPr>
          <w:rFonts w:eastAsia="Times New Roman"/>
          <w:szCs w:val="24"/>
        </w:rPr>
        <w:t>ανάστες ή οι λαθρομετανάστες- θα προσφέρει στους πρόσφυγες βοήθεια και σε μετρητά -αυτό έγινε χθες για όσους δεν το πήρατε χαμπάρι- για κάλυψη, βέβαια, λέει των καθημερινών αναγκών τους, όταν τα Ελληνόπουλα στα σχολεία λιποθυμούν από την πείνα.</w:t>
      </w:r>
    </w:p>
    <w:p w14:paraId="234F9A3E" w14:textId="77777777" w:rsidR="00A02958" w:rsidRDefault="00261538">
      <w:pPr>
        <w:spacing w:line="600" w:lineRule="auto"/>
        <w:ind w:firstLine="720"/>
        <w:jc w:val="both"/>
        <w:rPr>
          <w:rFonts w:eastAsia="Times New Roman"/>
          <w:szCs w:val="24"/>
        </w:rPr>
      </w:pPr>
      <w:r>
        <w:rPr>
          <w:rFonts w:eastAsia="Times New Roman"/>
          <w:szCs w:val="24"/>
        </w:rPr>
        <w:t xml:space="preserve">Αυτά είναι </w:t>
      </w:r>
      <w:r>
        <w:rPr>
          <w:rFonts w:eastAsia="Times New Roman"/>
          <w:szCs w:val="24"/>
        </w:rPr>
        <w:t>που καλείται η Χρυσή Αυγή</w:t>
      </w:r>
      <w:r>
        <w:rPr>
          <w:rFonts w:eastAsia="Times New Roman"/>
          <w:szCs w:val="24"/>
        </w:rPr>
        <w:t>,</w:t>
      </w:r>
      <w:r>
        <w:rPr>
          <w:rFonts w:eastAsia="Times New Roman"/>
          <w:szCs w:val="24"/>
        </w:rPr>
        <w:t xml:space="preserve"> να αναδείξει σ’ αυτή την Αίθουσα. Ήταν πολύ εύκολο για εμάς</w:t>
      </w:r>
      <w:r>
        <w:rPr>
          <w:rFonts w:eastAsia="Times New Roman"/>
          <w:szCs w:val="24"/>
        </w:rPr>
        <w:t>,</w:t>
      </w:r>
      <w:r>
        <w:rPr>
          <w:rFonts w:eastAsia="Times New Roman"/>
          <w:szCs w:val="24"/>
        </w:rPr>
        <w:t xml:space="preserve"> να πούμε κι εμείς ότι αποχωρούμε από την Αίθουσα, γιατί δεν συμφωνούμε και με το νομοσχέδιο αλλά και με τις είκοσι δύο τροπολογίες. Όμως, δυστυχώς, η Χρυσή Αυγή δεν έχε</w:t>
      </w:r>
      <w:r>
        <w:rPr>
          <w:rFonts w:eastAsia="Times New Roman"/>
          <w:szCs w:val="24"/>
        </w:rPr>
        <w:t xml:space="preserve">ι άλλο μέσο να προβληθεί πέρα </w:t>
      </w:r>
      <w:r>
        <w:rPr>
          <w:rFonts w:eastAsia="Times New Roman"/>
          <w:szCs w:val="24"/>
        </w:rPr>
        <w:lastRenderedPageBreak/>
        <w:t xml:space="preserve">από την Ολομέλεια, από το </w:t>
      </w:r>
      <w:r>
        <w:rPr>
          <w:rFonts w:eastAsia="Times New Roman"/>
          <w:szCs w:val="24"/>
        </w:rPr>
        <w:t>κ</w:t>
      </w:r>
      <w:r>
        <w:rPr>
          <w:rFonts w:eastAsia="Times New Roman"/>
          <w:szCs w:val="24"/>
        </w:rPr>
        <w:t>ανάλι της Βουλής, και πρέπει να βρισκόμαστε εδώ, σ’ αυτή την Αίθουσα, να αναδεικνύουμε τέτοια σκάνδαλα.</w:t>
      </w:r>
    </w:p>
    <w:p w14:paraId="234F9A3F" w14:textId="77777777" w:rsidR="00A02958" w:rsidRDefault="00261538">
      <w:pPr>
        <w:spacing w:line="600" w:lineRule="auto"/>
        <w:ind w:firstLine="720"/>
        <w:jc w:val="both"/>
        <w:rPr>
          <w:rFonts w:eastAsia="Times New Roman"/>
          <w:szCs w:val="24"/>
        </w:rPr>
      </w:pPr>
      <w:r>
        <w:rPr>
          <w:rFonts w:eastAsia="Times New Roman"/>
          <w:szCs w:val="24"/>
        </w:rPr>
        <w:t>Ευχαριστώ πολύ.</w:t>
      </w:r>
    </w:p>
    <w:p w14:paraId="234F9A40" w14:textId="77777777" w:rsidR="00A02958" w:rsidRDefault="00261538">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234F9A41" w14:textId="77777777" w:rsidR="00A02958" w:rsidRDefault="00261538">
      <w:pPr>
        <w:spacing w:line="600" w:lineRule="auto"/>
        <w:ind w:firstLine="720"/>
        <w:jc w:val="both"/>
        <w:rPr>
          <w:rFonts w:eastAsia="Times New Roman"/>
          <w:szCs w:val="24"/>
        </w:rPr>
      </w:pPr>
      <w:r>
        <w:rPr>
          <w:rFonts w:eastAsia="Times New Roman"/>
          <w:b/>
          <w:szCs w:val="24"/>
        </w:rPr>
        <w:t>ΠΡΟΕΔΡΕΥΩΝ (Νικήτας Κακλαμάνη</w:t>
      </w:r>
      <w:r>
        <w:rPr>
          <w:rFonts w:eastAsia="Times New Roman"/>
          <w:b/>
          <w:szCs w:val="24"/>
        </w:rPr>
        <w:t>ς):</w:t>
      </w:r>
      <w:r>
        <w:rPr>
          <w:rFonts w:eastAsia="Times New Roman"/>
          <w:szCs w:val="24"/>
        </w:rPr>
        <w:t xml:space="preserve"> Κλείνουμε και τις δευτερολογίες των αγορητών </w:t>
      </w:r>
      <w:r>
        <w:rPr>
          <w:rFonts w:eastAsia="Times New Roman"/>
          <w:szCs w:val="24"/>
        </w:rPr>
        <w:t>-</w:t>
      </w:r>
      <w:r>
        <w:rPr>
          <w:rFonts w:eastAsia="Times New Roman"/>
          <w:szCs w:val="24"/>
        </w:rPr>
        <w:t xml:space="preserve">διότι έχουν αποχωρήσει </w:t>
      </w:r>
      <w:r>
        <w:rPr>
          <w:rFonts w:eastAsia="Times New Roman"/>
          <w:szCs w:val="24"/>
        </w:rPr>
        <w:t>κ</w:t>
      </w:r>
      <w:r>
        <w:rPr>
          <w:rFonts w:eastAsia="Times New Roman"/>
          <w:szCs w:val="24"/>
        </w:rPr>
        <w:t>όμματα, κάποιοι συνάδελφοι δεν θέλουν δευτερολογία</w:t>
      </w:r>
      <w:r>
        <w:rPr>
          <w:rFonts w:eastAsia="Times New Roman"/>
          <w:szCs w:val="24"/>
        </w:rPr>
        <w:t>-</w:t>
      </w:r>
      <w:r>
        <w:rPr>
          <w:rFonts w:eastAsia="Times New Roman"/>
          <w:szCs w:val="24"/>
        </w:rPr>
        <w:t xml:space="preserve"> με τον κ. Δημήτρη Καμμένο από τους Ανεξάρτητους Έλληνες. Βάζω τον κανονικό χρόνο όπως σε όλους.</w:t>
      </w:r>
    </w:p>
    <w:p w14:paraId="234F9A42" w14:textId="77777777" w:rsidR="00A02958" w:rsidRDefault="00261538">
      <w:pPr>
        <w:spacing w:line="600" w:lineRule="auto"/>
        <w:ind w:firstLine="720"/>
        <w:jc w:val="both"/>
        <w:rPr>
          <w:rFonts w:eastAsia="Times New Roman"/>
          <w:szCs w:val="24"/>
        </w:rPr>
      </w:pPr>
      <w:r>
        <w:rPr>
          <w:rFonts w:eastAsia="Times New Roman"/>
          <w:b/>
          <w:szCs w:val="24"/>
        </w:rPr>
        <w:t>ΔΗΜΗΤΡΙΟΣ ΚΑΜΜΕΝΟΣ (Η΄ Αντιπρόεδρο</w:t>
      </w:r>
      <w:r>
        <w:rPr>
          <w:rFonts w:eastAsia="Times New Roman"/>
          <w:b/>
          <w:szCs w:val="24"/>
        </w:rPr>
        <w:t xml:space="preserve">ς της Βουλής): </w:t>
      </w:r>
      <w:r>
        <w:rPr>
          <w:rFonts w:eastAsia="Times New Roman"/>
          <w:szCs w:val="24"/>
        </w:rPr>
        <w:t>Λιγότερο θα χρειαστώ.</w:t>
      </w:r>
    </w:p>
    <w:p w14:paraId="234F9A43" w14:textId="77777777" w:rsidR="00A02958" w:rsidRDefault="0026153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κύριε </w:t>
      </w:r>
      <w:proofErr w:type="spellStart"/>
      <w:r>
        <w:rPr>
          <w:rFonts w:eastAsia="Times New Roman"/>
          <w:szCs w:val="24"/>
        </w:rPr>
        <w:t>Καμμέν</w:t>
      </w:r>
      <w:r>
        <w:rPr>
          <w:rFonts w:eastAsia="Times New Roman"/>
          <w:szCs w:val="24"/>
        </w:rPr>
        <w:t>ε</w:t>
      </w:r>
      <w:proofErr w:type="spellEnd"/>
      <w:r>
        <w:rPr>
          <w:rFonts w:eastAsia="Times New Roman"/>
          <w:szCs w:val="24"/>
        </w:rPr>
        <w:t xml:space="preserve">, έχετε τον λόγο. </w:t>
      </w:r>
    </w:p>
    <w:p w14:paraId="234F9A44" w14:textId="77777777" w:rsidR="00A02958" w:rsidRDefault="00261538">
      <w:pPr>
        <w:spacing w:line="600" w:lineRule="auto"/>
        <w:ind w:firstLine="720"/>
        <w:jc w:val="both"/>
        <w:rPr>
          <w:rFonts w:eastAsia="Times New Roman"/>
          <w:szCs w:val="24"/>
        </w:rPr>
      </w:pPr>
      <w:r>
        <w:rPr>
          <w:rFonts w:eastAsia="Times New Roman"/>
          <w:b/>
          <w:szCs w:val="24"/>
        </w:rPr>
        <w:t xml:space="preserve">ΔΗΜΗΤΡΙΟΣ ΚΑΜΜΕΝΟΣ (Η΄ Αντιπρόεδρος της Βουλής): </w:t>
      </w:r>
      <w:r>
        <w:rPr>
          <w:rFonts w:eastAsia="Times New Roman"/>
          <w:szCs w:val="24"/>
        </w:rPr>
        <w:t>Ευχαριστώ, κύριε Πρόεδρε.</w:t>
      </w:r>
    </w:p>
    <w:p w14:paraId="234F9A45" w14:textId="77777777" w:rsidR="00A02958" w:rsidRDefault="00261538">
      <w:pPr>
        <w:spacing w:line="600" w:lineRule="auto"/>
        <w:ind w:firstLine="720"/>
        <w:jc w:val="both"/>
        <w:rPr>
          <w:rFonts w:eastAsia="Times New Roman"/>
          <w:szCs w:val="24"/>
        </w:rPr>
      </w:pPr>
      <w:r>
        <w:rPr>
          <w:rFonts w:eastAsia="Times New Roman"/>
          <w:szCs w:val="24"/>
        </w:rPr>
        <w:lastRenderedPageBreak/>
        <w:t>Σε συνέχεια της χθεσινής μου εισήγησης θα κάνω κάποια σχόλια για μια κα</w:t>
      </w:r>
      <w:r>
        <w:rPr>
          <w:rFonts w:eastAsia="Times New Roman"/>
          <w:szCs w:val="24"/>
        </w:rPr>
        <w:t>ινούργια τροπολογία, την οποία θεωρώ εξαιρετικά σημαντική και, επίσης, θα ασχοληθώ λίγο με την ΕΛΣΤΑΤ και με το Μέγαρο Μουσικής. Αυτός είναι ο πρόλογος.</w:t>
      </w:r>
    </w:p>
    <w:p w14:paraId="234F9A46" w14:textId="77777777" w:rsidR="00A02958" w:rsidRDefault="00261538">
      <w:pPr>
        <w:spacing w:line="600" w:lineRule="auto"/>
        <w:ind w:firstLine="720"/>
        <w:jc w:val="both"/>
        <w:rPr>
          <w:rFonts w:eastAsia="Times New Roman"/>
          <w:szCs w:val="24"/>
        </w:rPr>
      </w:pPr>
      <w:r>
        <w:rPr>
          <w:rFonts w:eastAsia="Times New Roman"/>
          <w:szCs w:val="24"/>
        </w:rPr>
        <w:t xml:space="preserve">Όσον αφορά το Μέγαρο Μουσικής, είπα χθες ότι θα ήθελα να είναι η τελευταία φορά. Το λέμε και τελευταία </w:t>
      </w:r>
      <w:r>
        <w:rPr>
          <w:rFonts w:eastAsia="Times New Roman"/>
          <w:szCs w:val="24"/>
        </w:rPr>
        <w:t>φορά σήμερα σ’ αυτή την ομιλία, χωρίς να ψέξουμε τις προηγούμενες κυβερνήσεις τώρα -γιατί έχει κουραστεί ο κόσμος να ακούει για το ποιος το έστησε, πώς το έστησε και πόσα λεφτά φαγώθηκαν- ότι δεν πρέπει να έλθει ξανά στην ελληνική Βουλή, στην Κυβέρνηση ΣΥΡ</w:t>
      </w:r>
      <w:r>
        <w:rPr>
          <w:rFonts w:eastAsia="Times New Roman"/>
          <w:szCs w:val="24"/>
        </w:rPr>
        <w:t>ΙΖΑ-Ανεξαρτήτων Ελλήνων, κα</w:t>
      </w:r>
      <w:r>
        <w:rPr>
          <w:rFonts w:eastAsia="Times New Roman"/>
          <w:szCs w:val="24"/>
        </w:rPr>
        <w:t>μ</w:t>
      </w:r>
      <w:r>
        <w:rPr>
          <w:rFonts w:eastAsia="Times New Roman"/>
          <w:szCs w:val="24"/>
        </w:rPr>
        <w:t>μία αίτηση τροπολογίας για να δώσουμε ασφαλιστική και φορολογική ενημερότητα στο Μέγαρο Μουσικής, στο οποίο έχουμε δανείσει ήδη και του έχουμε χαρίσει 250 εκατομμύρια.</w:t>
      </w:r>
    </w:p>
    <w:p w14:paraId="234F9A47"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του δώσουμε ενημερότητα για ποιον λόγο; Για να πάρει επιχ</w:t>
      </w:r>
      <w:r>
        <w:rPr>
          <w:rFonts w:eastAsia="Times New Roman" w:cs="Times New Roman"/>
          <w:szCs w:val="24"/>
        </w:rPr>
        <w:t>ορήγηση! Δηλαδή θα πάρει επιχορήγηση, θα έχει και άλλα έσοδα και πάλι δεν θα μπορεί να έχει ασφαλιστική ενημερότητα.</w:t>
      </w:r>
    </w:p>
    <w:p w14:paraId="234F9A48"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Αυτή την ερώτηση, όπως είπε και ο κ. Κουτσούκος, την έχω κάνει κι εγώ. Δεν έχουμε πάρει ούτε τα επιχειρηματικά πλάνα </w:t>
      </w:r>
      <w:r>
        <w:rPr>
          <w:rFonts w:eastAsia="Times New Roman" w:cs="Times New Roman"/>
          <w:szCs w:val="24"/>
        </w:rPr>
        <w:lastRenderedPageBreak/>
        <w:t>ούτε τους ισολογισμούς</w:t>
      </w:r>
      <w:r>
        <w:rPr>
          <w:rFonts w:eastAsia="Times New Roman" w:cs="Times New Roman"/>
          <w:szCs w:val="24"/>
        </w:rPr>
        <w:t xml:space="preserve"> και τις </w:t>
      </w:r>
      <w:proofErr w:type="spellStart"/>
      <w:r>
        <w:rPr>
          <w:rFonts w:eastAsia="Times New Roman" w:cs="Times New Roman"/>
          <w:szCs w:val="24"/>
        </w:rPr>
        <w:t>χρηματοροές</w:t>
      </w:r>
      <w:proofErr w:type="spellEnd"/>
      <w:r>
        <w:rPr>
          <w:rFonts w:eastAsia="Times New Roman" w:cs="Times New Roman"/>
          <w:szCs w:val="24"/>
        </w:rPr>
        <w:t xml:space="preserve">, για να δούμε τι κάνει αυτό το μαγαζί και εάν πρέπει να λειτουργεί με αυτόν τον τρόπο. </w:t>
      </w:r>
    </w:p>
    <w:p w14:paraId="234F9A49"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Είναι η τελευταία φορά που το ψηφίζουμε. Το λέω και από Βήματος της Βουλής προσωπικά και θεωρώ εκ μέρους των Ανεξαρτήτων Ελλήνων ότι δεν θα ξαναψηφ</w:t>
      </w:r>
      <w:r>
        <w:rPr>
          <w:rFonts w:eastAsia="Times New Roman" w:cs="Times New Roman"/>
          <w:szCs w:val="24"/>
        </w:rPr>
        <w:t>ίσουμε κα</w:t>
      </w:r>
      <w:r>
        <w:rPr>
          <w:rFonts w:eastAsia="Times New Roman" w:cs="Times New Roman"/>
          <w:szCs w:val="24"/>
        </w:rPr>
        <w:t>μ</w:t>
      </w:r>
      <w:r>
        <w:rPr>
          <w:rFonts w:eastAsia="Times New Roman" w:cs="Times New Roman"/>
          <w:szCs w:val="24"/>
        </w:rPr>
        <w:t xml:space="preserve">μία ανανέωση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μίας</w:t>
      </w:r>
      <w:proofErr w:type="spellEnd"/>
      <w:r>
        <w:rPr>
          <w:rFonts w:eastAsia="Times New Roman" w:cs="Times New Roman"/>
          <w:szCs w:val="24"/>
        </w:rPr>
        <w:t xml:space="preserve"> φορολογικής ενημερότητας για το Μέγαρο Μουσικής για κανέναν λόγο, εάν δεν μας φέρει στη Βουλή το Μέγαρο Μουσικής και η διοίκησή του όλες τις </w:t>
      </w:r>
      <w:proofErr w:type="spellStart"/>
      <w:r>
        <w:rPr>
          <w:rFonts w:eastAsia="Times New Roman" w:cs="Times New Roman"/>
          <w:szCs w:val="24"/>
        </w:rPr>
        <w:t>χρηματοροές</w:t>
      </w:r>
      <w:proofErr w:type="spellEnd"/>
      <w:r>
        <w:rPr>
          <w:rFonts w:eastAsia="Times New Roman" w:cs="Times New Roman"/>
          <w:szCs w:val="24"/>
        </w:rPr>
        <w:t xml:space="preserve">, όλα τα επιχειρηματικά πλάνα, για να δούμε πού χάνονται τα λεφτά. </w:t>
      </w:r>
    </w:p>
    <w:p w14:paraId="234F9A4A"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Δηλαδ</w:t>
      </w:r>
      <w:r>
        <w:rPr>
          <w:rFonts w:eastAsia="Times New Roman" w:cs="Times New Roman"/>
          <w:szCs w:val="24"/>
        </w:rPr>
        <w:t xml:space="preserve">ή η επιχορήγηση που θα πάρει σήμερα, πού θα πάει και θέλει και ασφαλιστική ενημερότητα; Και γιατί δεν έχει ασφαλιστική και φορολογική ενημερότητα; Δεν έχει καταλάβει κανείς τι γίνεται. Έχουμε κάνει ερωτήσεις και περιμένουμε τις απαντήσεις. </w:t>
      </w:r>
    </w:p>
    <w:p w14:paraId="234F9A4B"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Στη χειρότερη π</w:t>
      </w:r>
      <w:r>
        <w:rPr>
          <w:rFonts w:eastAsia="Times New Roman" w:cs="Times New Roman"/>
          <w:szCs w:val="24"/>
        </w:rPr>
        <w:t>ερίπτωση μπορούμε να το δώσουμε στη Φιλαρμονική της Βιέννης, να μας δίνει καθαρά έσοδα 5-10 εκατομμύρια τον χρόνο στο παντελόνι, να κλείσουμε κα</w:t>
      </w:r>
      <w:r>
        <w:rPr>
          <w:rFonts w:eastAsia="Times New Roman" w:cs="Times New Roman"/>
          <w:szCs w:val="24"/>
        </w:rPr>
        <w:t>μ</w:t>
      </w:r>
      <w:r>
        <w:rPr>
          <w:rFonts w:eastAsia="Times New Roman" w:cs="Times New Roman"/>
          <w:szCs w:val="24"/>
        </w:rPr>
        <w:t xml:space="preserve">μία τρύπα και να το διαχειρίζεται κάποιος άλλος! Δεν είναι κακό. </w:t>
      </w:r>
    </w:p>
    <w:p w14:paraId="234F9A4C"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Όμως τα 250 εκατομμύρια είναι πολλά και να ζη</w:t>
      </w:r>
      <w:r>
        <w:rPr>
          <w:rFonts w:eastAsia="Times New Roman" w:cs="Times New Roman"/>
          <w:szCs w:val="24"/>
        </w:rPr>
        <w:t xml:space="preserve">τάμε συνέχεια ενημερότητα, από την οποία δεν μπορεί να ξεφύγει ο κουλουρτζής στη γωνία με χρέος 500 ευρώ στην </w:t>
      </w:r>
      <w:r>
        <w:rPr>
          <w:rFonts w:eastAsia="Times New Roman" w:cs="Times New Roman"/>
          <w:szCs w:val="24"/>
        </w:rPr>
        <w:t>ε</w:t>
      </w:r>
      <w:r>
        <w:rPr>
          <w:rFonts w:eastAsia="Times New Roman" w:cs="Times New Roman"/>
          <w:szCs w:val="24"/>
        </w:rPr>
        <w:t>φορία ή στο ΤΕΒΕ.</w:t>
      </w:r>
    </w:p>
    <w:p w14:paraId="234F9A4D"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Το ζήτημα που τέθηκε για την τροπολογία της Υπουργού Τουρισμού, της κ. Κουντουρά, είναι ζήτημα καθαρά μη άνισης μεταχείρισης </w:t>
      </w:r>
      <w:r>
        <w:rPr>
          <w:rFonts w:eastAsia="Times New Roman" w:cs="Times New Roman"/>
          <w:szCs w:val="24"/>
        </w:rPr>
        <w:t>μεταξύ των υπαλλήλων του Υπουργείου και του ΕΟΤ. Είναι ξεκάθαρο ότι όταν χρειάζεται να γίνει μία αποστολή</w:t>
      </w:r>
      <w:r>
        <w:rPr>
          <w:rFonts w:eastAsia="Times New Roman" w:cs="Times New Roman"/>
          <w:szCs w:val="24"/>
        </w:rPr>
        <w:t>,</w:t>
      </w:r>
      <w:r>
        <w:rPr>
          <w:rFonts w:eastAsia="Times New Roman" w:cs="Times New Roman"/>
          <w:szCs w:val="24"/>
        </w:rPr>
        <w:t xml:space="preserve"> γίνεται προκήρυξη θέσεων. Πρέπει να έχουν το δικαίωμα</w:t>
      </w:r>
      <w:r>
        <w:rPr>
          <w:rFonts w:eastAsia="Times New Roman" w:cs="Times New Roman"/>
          <w:szCs w:val="24"/>
        </w:rPr>
        <w:t>,</w:t>
      </w:r>
      <w:r>
        <w:rPr>
          <w:rFonts w:eastAsia="Times New Roman" w:cs="Times New Roman"/>
          <w:szCs w:val="24"/>
        </w:rPr>
        <w:t xml:space="preserve"> να πηγαίνουν εκεί και υπάλληλοι του Υπουργείου και όχι μόνο του ΕΟΤ. </w:t>
      </w:r>
    </w:p>
    <w:p w14:paraId="234F9A4E"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Δεν κατανοώ το σθένος το</w:t>
      </w:r>
      <w:r>
        <w:rPr>
          <w:rFonts w:eastAsia="Times New Roman" w:cs="Times New Roman"/>
          <w:szCs w:val="24"/>
        </w:rPr>
        <w:t xml:space="preserve">υ συναδέλφου, του κ. </w:t>
      </w:r>
      <w:proofErr w:type="spellStart"/>
      <w:r>
        <w:rPr>
          <w:rFonts w:eastAsia="Times New Roman" w:cs="Times New Roman"/>
          <w:szCs w:val="24"/>
        </w:rPr>
        <w:t>Ξυδάκη</w:t>
      </w:r>
      <w:proofErr w:type="spellEnd"/>
      <w:r>
        <w:rPr>
          <w:rFonts w:eastAsia="Times New Roman" w:cs="Times New Roman"/>
          <w:szCs w:val="24"/>
        </w:rPr>
        <w:t>, ο οποίος ήρθε για να κάνει αντιπολίτευση σε ένα νομοσχέδιο, το οποίο λύνει ένα απλό ζήτημα και συγχρόνως έχει περάσει από τη Γραμματεία της Κυβέρνησης και έχει πάρει υπογραφή και έρχεται να μας κάνει αντιπολίτευση. Δεν το καταλ</w:t>
      </w:r>
      <w:r>
        <w:rPr>
          <w:rFonts w:eastAsia="Times New Roman" w:cs="Times New Roman"/>
          <w:szCs w:val="24"/>
        </w:rPr>
        <w:t xml:space="preserve">αβαίνω αυτό. Θα πρέπει να ξαναδούμε λίγο πιο σοβαρά όλα αυτά τα νομοσχέδια, ειδικά οι Βουλευτές όταν κάνουν σχόλια. </w:t>
      </w:r>
    </w:p>
    <w:p w14:paraId="234F9A4F"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Για τα </w:t>
      </w:r>
      <w:r>
        <w:rPr>
          <w:rFonts w:eastAsia="Times New Roman" w:cs="Times New Roman"/>
          <w:szCs w:val="24"/>
          <w:lang w:val="en-US"/>
        </w:rPr>
        <w:t>POS</w:t>
      </w:r>
      <w:r>
        <w:rPr>
          <w:rFonts w:eastAsia="Times New Roman" w:cs="Times New Roman"/>
          <w:szCs w:val="24"/>
        </w:rPr>
        <w:t xml:space="preserve"> είπαμε ότι το θέμα είναι εξαιρετικά σημαντικό. Θα μπουν τα πρόστιμα και έτσι πρέπει. Βλέπουμε τι γίνεται στα νησιά και την εχθρι</w:t>
      </w:r>
      <w:r>
        <w:rPr>
          <w:rFonts w:eastAsia="Times New Roman" w:cs="Times New Roman"/>
          <w:szCs w:val="24"/>
        </w:rPr>
        <w:t xml:space="preserve">κή αντιμετώπιση που έχουν οι </w:t>
      </w:r>
      <w:r>
        <w:rPr>
          <w:rFonts w:eastAsia="Times New Roman" w:cs="Times New Roman"/>
          <w:szCs w:val="24"/>
        </w:rPr>
        <w:t>ε</w:t>
      </w:r>
      <w:r>
        <w:rPr>
          <w:rFonts w:eastAsia="Times New Roman" w:cs="Times New Roman"/>
          <w:szCs w:val="24"/>
        </w:rPr>
        <w:t xml:space="preserve">λεγκτές της </w:t>
      </w:r>
      <w:r>
        <w:rPr>
          <w:rFonts w:eastAsia="Times New Roman" w:cs="Times New Roman"/>
          <w:szCs w:val="24"/>
        </w:rPr>
        <w:lastRenderedPageBreak/>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 xml:space="preserve">ρχής. Θα πρέπει να εντείνουμε τις προσπάθειές μας. </w:t>
      </w:r>
    </w:p>
    <w:p w14:paraId="234F9A50"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Είπα –και έχω κάνει εισήγηση- ότι στα επιχειρηματικά και σε όλες τις εταιρείες ο ακατάσχετος λογαριασμός</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δεν μπορεί να είναι σε όλα τα ποσ</w:t>
      </w:r>
      <w:r>
        <w:rPr>
          <w:rFonts w:eastAsia="Times New Roman" w:cs="Times New Roman"/>
          <w:szCs w:val="24"/>
        </w:rPr>
        <w:t xml:space="preserve">ά, αλλά πρέπει να ξεκινήσουμε με τη μισθοδοσία. Απαγορεύεται οποιαδήποτε επιχείρηση στην οποία επιβάλλουμε να έχει μηχάνημα ηλεκτρονικών συναλλαγών να έχει ακατάσχετο ή να μην μπορεί να πληρώσει τους μισθούς. Οι υπάλληλοι δεν φταίνε τίποτα! </w:t>
      </w:r>
    </w:p>
    <w:p w14:paraId="234F9A51"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Εάν πρόκειται </w:t>
      </w:r>
      <w:r>
        <w:rPr>
          <w:rFonts w:eastAsia="Times New Roman" w:cs="Times New Roman"/>
          <w:szCs w:val="24"/>
        </w:rPr>
        <w:t xml:space="preserve">για έναν προμηθευτή, τον νοικάρη, τη ΔΕΗ, τη ρύθμιση ή οτιδήποτε άλλο, μπορούμε να το συζητήσουμε. Όμως ο υπάλληλος πρέπει να πληρώνεται. Οπότε η πρότασή μου την οποία έχω κάνει γραπτώς, είναι να ξεκινήσει το ακατάσχετο για τις μισθοδοσίες. </w:t>
      </w:r>
    </w:p>
    <w:p w14:paraId="234F9A52"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Για το θέμα το</w:t>
      </w:r>
      <w:r>
        <w:rPr>
          <w:rFonts w:eastAsia="Times New Roman" w:cs="Times New Roman"/>
          <w:szCs w:val="24"/>
        </w:rPr>
        <w:t xml:space="preserve">υ κ. Γεωργίου της ΕΛΣΤΑΤ ξεκινήσαν τα μέσα και κάνουν διάφορα σχόλια στα οποία δεν «τσιμπάμε» και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έκφραση, κύριε Πρόεδρε.</w:t>
      </w:r>
    </w:p>
    <w:p w14:paraId="234F9A53"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Δεν είμαι νομικός, αλλά ρώτησα έναν νομικό. Αυτός ο χριστιανός, ο Γεωργίου, όταν του κάνει ο </w:t>
      </w:r>
      <w:r>
        <w:rPr>
          <w:rFonts w:eastAsia="Times New Roman" w:cs="Times New Roman"/>
          <w:szCs w:val="24"/>
        </w:rPr>
        <w:t>ε</w:t>
      </w:r>
      <w:r>
        <w:rPr>
          <w:rFonts w:eastAsia="Times New Roman" w:cs="Times New Roman"/>
          <w:szCs w:val="24"/>
        </w:rPr>
        <w:t>ισαγγελέας μία αγω</w:t>
      </w:r>
      <w:r>
        <w:rPr>
          <w:rFonts w:eastAsia="Times New Roman" w:cs="Times New Roman"/>
          <w:szCs w:val="24"/>
        </w:rPr>
        <w:t xml:space="preserve">γή και </w:t>
      </w:r>
      <w:r>
        <w:rPr>
          <w:rFonts w:eastAsia="Times New Roman" w:cs="Times New Roman"/>
          <w:szCs w:val="24"/>
        </w:rPr>
        <w:lastRenderedPageBreak/>
        <w:t>τον καλεί και δεν το κάνει ο Καμμένος ή οποιοδήποτε άλλο φυσικό πρόσωπο, γιατί θα πρέπει να του καλύψουμε τα έξοδα πρώτον –ας πούμε ότι το συμφωνούμε αυτό- και πού μπορούμε να φτάσουμε σαν ταβάνι;</w:t>
      </w:r>
    </w:p>
    <w:p w14:paraId="234F9A54"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Θα καταθέσω στα Πρακτικά να ενημερωθούν όλοι οι συνά</w:t>
      </w:r>
      <w:r>
        <w:rPr>
          <w:rFonts w:eastAsia="Times New Roman" w:cs="Times New Roman"/>
          <w:szCs w:val="24"/>
        </w:rPr>
        <w:t xml:space="preserve">δελφοι, για κάτι που δεν γνώριζα. Είναι οι πίνακες τους οποίους αναφέρει η τελευταία παράγραφος του άρθρου 45 του </w:t>
      </w:r>
      <w:r>
        <w:rPr>
          <w:rFonts w:eastAsia="Times New Roman" w:cs="Times New Roman"/>
          <w:szCs w:val="24"/>
        </w:rPr>
        <w:t>δ</w:t>
      </w:r>
      <w:r>
        <w:rPr>
          <w:rFonts w:eastAsia="Times New Roman" w:cs="Times New Roman"/>
          <w:szCs w:val="24"/>
        </w:rPr>
        <w:t xml:space="preserve">ικηγορικού </w:t>
      </w:r>
      <w:r>
        <w:rPr>
          <w:rFonts w:eastAsia="Times New Roman" w:cs="Times New Roman"/>
          <w:szCs w:val="24"/>
        </w:rPr>
        <w:t>σ</w:t>
      </w:r>
      <w:r>
        <w:rPr>
          <w:rFonts w:eastAsia="Times New Roman" w:cs="Times New Roman"/>
          <w:szCs w:val="24"/>
        </w:rPr>
        <w:t>υλλόγου, όπου λέει: «Εφόσον προσκομιστούν τα νόμιμα παραστατικά και το αιτούμενο ποσό δεν υπερβαίνει το εξαπλάσιο του ποσού αναφο</w:t>
      </w:r>
      <w:r>
        <w:rPr>
          <w:rFonts w:eastAsia="Times New Roman" w:cs="Times New Roman"/>
          <w:szCs w:val="24"/>
        </w:rPr>
        <w:t>ράς κάθε διαδικαστικής πράξης ή υπηρεσίας, όπως προσδιορίζεται στους πίνακες του Κώδικα Περί Δικηγόρων.</w:t>
      </w:r>
    </w:p>
    <w:p w14:paraId="234F9A55"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Άρα καταθέτω τους πίνακες του Κώδικα Περί Δικηγόρων. Βλέπουμε ότι τα ποσά είναι από 50 και 80 ευρώ και φτάνουν μέχρι τα 1000 ευρώ σε κάποιες παραστάσεις</w:t>
      </w:r>
      <w:r>
        <w:rPr>
          <w:rFonts w:eastAsia="Times New Roman" w:cs="Times New Roman"/>
          <w:szCs w:val="24"/>
        </w:rPr>
        <w:t xml:space="preserve"> για κακουργήματα στον Άρειο Πάγο. </w:t>
      </w:r>
    </w:p>
    <w:p w14:paraId="234F9A56"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Η΄ Αντιπρόεδρος της Βουλής κ. Δημήτριος Καμμένος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w:t>
      </w:r>
      <w:r>
        <w:rPr>
          <w:rFonts w:eastAsia="Times New Roman" w:cs="Times New Roman"/>
          <w:szCs w:val="24"/>
        </w:rPr>
        <w:t>Βουλής)</w:t>
      </w:r>
    </w:p>
    <w:p w14:paraId="234F9A57"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Τα χρήματα είναι λίγα. Εγώ το έμαθα εχθές και μοιράζομαι τη γνώση μαζί σας. Τα έξοδα δεν είναι πολλά, όμως είναι θέμα αρχής</w:t>
      </w:r>
      <w:r>
        <w:rPr>
          <w:rFonts w:eastAsia="Times New Roman" w:cs="Times New Roman"/>
          <w:szCs w:val="24"/>
        </w:rPr>
        <w:t>,</w:t>
      </w:r>
      <w:r>
        <w:rPr>
          <w:rFonts w:eastAsia="Times New Roman" w:cs="Times New Roman"/>
          <w:szCs w:val="24"/>
        </w:rPr>
        <w:t xml:space="preserve"> το κατά πόσο, όταν εγκαλεί ένας </w:t>
      </w:r>
      <w:r>
        <w:rPr>
          <w:rFonts w:eastAsia="Times New Roman" w:cs="Times New Roman"/>
          <w:szCs w:val="24"/>
        </w:rPr>
        <w:t>ε</w:t>
      </w:r>
      <w:r>
        <w:rPr>
          <w:rFonts w:eastAsia="Times New Roman" w:cs="Times New Roman"/>
          <w:szCs w:val="24"/>
        </w:rPr>
        <w:t xml:space="preserve">ισαγγελέας που εκπροσωπεί το </w:t>
      </w:r>
      <w:r>
        <w:rPr>
          <w:rFonts w:eastAsia="Times New Roman" w:cs="Times New Roman"/>
          <w:szCs w:val="24"/>
        </w:rPr>
        <w:t>δ</w:t>
      </w:r>
      <w:r>
        <w:rPr>
          <w:rFonts w:eastAsia="Times New Roman" w:cs="Times New Roman"/>
          <w:szCs w:val="24"/>
        </w:rPr>
        <w:t xml:space="preserve">ημόσιο οποιοδήποτε δημόσιο λειτουργό για την άσκηση των καθηκόντων του, θα πρέπει το ίδιο το </w:t>
      </w:r>
      <w:r>
        <w:rPr>
          <w:rFonts w:eastAsia="Times New Roman" w:cs="Times New Roman"/>
          <w:szCs w:val="24"/>
        </w:rPr>
        <w:t>δ</w:t>
      </w:r>
      <w:r>
        <w:rPr>
          <w:rFonts w:eastAsia="Times New Roman" w:cs="Times New Roman"/>
          <w:szCs w:val="24"/>
        </w:rPr>
        <w:t xml:space="preserve">ημόσιο να καλύπτει τα έξοδα μέχρι να κριθεί αμετάκλητα αθώος ή όχι. Τέλος πάντων αυτό είναι μία άλλη συζήτηση και δεν είναι της παρούσας. </w:t>
      </w:r>
    </w:p>
    <w:p w14:paraId="234F9A58"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Κλείνοντας, όπως υποσχέ</w:t>
      </w:r>
      <w:r>
        <w:rPr>
          <w:rFonts w:eastAsia="Times New Roman" w:cs="Times New Roman"/>
          <w:szCs w:val="24"/>
        </w:rPr>
        <w:t>θηκα και για την τήρηση του χρόνου, θεωρώ εξαιρετικά σημαντική την τροπολογία, η οποία έρχεται σε συνδυασμό με τον εξωδικαστικό συμβιβασμό</w:t>
      </w:r>
      <w:r>
        <w:rPr>
          <w:rFonts w:eastAsia="Times New Roman" w:cs="Times New Roman"/>
          <w:szCs w:val="24"/>
        </w:rPr>
        <w:t>,</w:t>
      </w:r>
      <w:r>
        <w:rPr>
          <w:rFonts w:eastAsia="Times New Roman" w:cs="Times New Roman"/>
          <w:szCs w:val="24"/>
        </w:rPr>
        <w:t xml:space="preserve"> να βοηθήσει τα κεφάλαια των τραπεζών, διότι αυτή τη στιγμή τρέχουμε με την Ειδική Γραμματεία Διαχείρισης Ιδιωτικού Χ</w:t>
      </w:r>
      <w:r>
        <w:rPr>
          <w:rFonts w:eastAsia="Times New Roman" w:cs="Times New Roman"/>
          <w:szCs w:val="24"/>
        </w:rPr>
        <w:t>ρέους, έτσι ώστε να είναι έτοιμη από 3 Αυγούστου η πλατφόρμα για τον εξωδικαστικό.</w:t>
      </w:r>
    </w:p>
    <w:p w14:paraId="234F9A59"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Θα βγουν από τον </w:t>
      </w:r>
      <w:r>
        <w:rPr>
          <w:rFonts w:eastAsia="Times New Roman" w:cs="Times New Roman"/>
          <w:szCs w:val="24"/>
        </w:rPr>
        <w:t>«</w:t>
      </w:r>
      <w:r>
        <w:rPr>
          <w:rFonts w:eastAsia="Times New Roman" w:cs="Times New Roman"/>
          <w:szCs w:val="24"/>
        </w:rPr>
        <w:t>Τειρεσία</w:t>
      </w:r>
      <w:r>
        <w:rPr>
          <w:rFonts w:eastAsia="Times New Roman" w:cs="Times New Roman"/>
          <w:szCs w:val="24"/>
        </w:rPr>
        <w:t>»</w:t>
      </w:r>
      <w:r>
        <w:rPr>
          <w:rFonts w:eastAsia="Times New Roman" w:cs="Times New Roman"/>
          <w:szCs w:val="24"/>
        </w:rPr>
        <w:t xml:space="preserve"> –και είναι πολύ σημαντικό αυτό- και θα λάβουν φορολογικές και ασφαλιστικές ενημερότητες που δεν είχαν πάρα πολλές επιχειρήσεις, χιλιάδες ΑΦΜ, εφό</w:t>
      </w:r>
      <w:r>
        <w:rPr>
          <w:rFonts w:eastAsia="Times New Roman" w:cs="Times New Roman"/>
          <w:szCs w:val="24"/>
        </w:rPr>
        <w:t xml:space="preserve">σον μπουν στην πλατφόρμα, φτιάξουν το </w:t>
      </w:r>
      <w:proofErr w:type="spellStart"/>
      <w:r>
        <w:rPr>
          <w:rFonts w:eastAsia="Times New Roman" w:cs="Times New Roman"/>
          <w:szCs w:val="24"/>
        </w:rPr>
        <w:t>περιουσιολόγιο</w:t>
      </w:r>
      <w:proofErr w:type="spellEnd"/>
      <w:r>
        <w:rPr>
          <w:rFonts w:eastAsia="Times New Roman" w:cs="Times New Roman"/>
          <w:szCs w:val="24"/>
        </w:rPr>
        <w:t xml:space="preserve"> και από εκεί και πέρα επιτρέψουν και την άρση του απορρήτου, έτσι ώστε να </w:t>
      </w:r>
      <w:r>
        <w:rPr>
          <w:rFonts w:eastAsia="Times New Roman" w:cs="Times New Roman"/>
          <w:szCs w:val="24"/>
        </w:rPr>
        <w:lastRenderedPageBreak/>
        <w:t>ξέρουμε εάν έχουν ή δεν έχουν χρήματα</w:t>
      </w:r>
      <w:r>
        <w:rPr>
          <w:rFonts w:eastAsia="Times New Roman" w:cs="Times New Roman"/>
          <w:szCs w:val="24"/>
        </w:rPr>
        <w:t>,</w:t>
      </w:r>
      <w:r>
        <w:rPr>
          <w:rFonts w:eastAsia="Times New Roman" w:cs="Times New Roman"/>
          <w:szCs w:val="24"/>
        </w:rPr>
        <w:t xml:space="preserve"> έτσι ώστε να ρυθμιστούν και να κουρευτούν οι οφειλές τους. </w:t>
      </w:r>
    </w:p>
    <w:p w14:paraId="234F9A5A"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Αυτός ο τρόπος του εξωδικαστικ</w:t>
      </w:r>
      <w:r>
        <w:rPr>
          <w:rFonts w:eastAsia="Times New Roman" w:cs="Times New Roman"/>
          <w:szCs w:val="24"/>
        </w:rPr>
        <w:t>ού συμβιβασμού αυτό το νομοσχέδιο είναι εξαιρετικά σημαντικό και για τα τεστ αντοχής των τραπεζών της άνοιξης του 2018 αλλά και για το στόχο που έχουμε, να εκκαθαρίσουμε 39 δισεκατομμύρια ευρώ από κόκκινα δάνεια μέχρι το τέλος του 2019.</w:t>
      </w:r>
    </w:p>
    <w:p w14:paraId="234F9A5B"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Συμπληρωματικά ήρθε</w:t>
      </w:r>
      <w:r>
        <w:rPr>
          <w:rFonts w:eastAsia="Times New Roman" w:cs="Times New Roman"/>
          <w:szCs w:val="24"/>
        </w:rPr>
        <w:t xml:space="preserve"> αυτό το νομοσχέδιο</w:t>
      </w:r>
      <w:r>
        <w:rPr>
          <w:rFonts w:eastAsia="Times New Roman" w:cs="Times New Roman"/>
          <w:szCs w:val="24"/>
        </w:rPr>
        <w:t>,</w:t>
      </w:r>
      <w:r>
        <w:rPr>
          <w:rFonts w:eastAsia="Times New Roman" w:cs="Times New Roman"/>
          <w:szCs w:val="24"/>
        </w:rPr>
        <w:t xml:space="preserve"> το οποίο δίνει τη δυνατότητα της ανταλλαγής των μετοχών με ειδικά ομόλογα. Με την ανταλλαγή αυτών των ομολόγων με τα νέα ομόλογα κεφαλαιακών μέσων κατηγορίας 1 (</w:t>
      </w:r>
      <w:proofErr w:type="spellStart"/>
      <w:r>
        <w:rPr>
          <w:rFonts w:eastAsia="Times New Roman" w:cs="Times New Roman"/>
          <w:szCs w:val="24"/>
        </w:rPr>
        <w:t>Tier</w:t>
      </w:r>
      <w:proofErr w:type="spellEnd"/>
      <w:r>
        <w:rPr>
          <w:rFonts w:eastAsia="Times New Roman" w:cs="Times New Roman"/>
          <w:szCs w:val="24"/>
        </w:rPr>
        <w:t xml:space="preserve"> 1) το ελληνικό δημόσιο θα έχει ένα έσοδο εκεί που δεν είχε ποτέ. Ποιο</w:t>
      </w:r>
      <w:r>
        <w:rPr>
          <w:rFonts w:eastAsia="Times New Roman" w:cs="Times New Roman"/>
          <w:szCs w:val="24"/>
        </w:rPr>
        <w:t xml:space="preserve"> είναι αυτό; Κατ’ ελάχιστον 6% συν 50 μονάδες, άρα 6,5% τόκους στο κεφάλαιο τον χρόνο. Θα έχει, δηλαδή, ένα έσοδο το οποίο σε δέκα χρόνια, οπότε υπάρχει η υποχρέωση της εξαγοράς, θα φτάσει στα 600 εκατομμύρια ευρώ για το δημόσιο</w:t>
      </w:r>
      <w:r>
        <w:rPr>
          <w:rFonts w:eastAsia="Times New Roman" w:cs="Times New Roman"/>
          <w:szCs w:val="24"/>
        </w:rPr>
        <w:t>,</w:t>
      </w:r>
      <w:r>
        <w:rPr>
          <w:rFonts w:eastAsia="Times New Roman" w:cs="Times New Roman"/>
          <w:szCs w:val="24"/>
        </w:rPr>
        <w:t xml:space="preserve"> εκεί που δεν υπήρχαν ποτέ </w:t>
      </w:r>
      <w:r>
        <w:rPr>
          <w:rFonts w:eastAsia="Times New Roman" w:cs="Times New Roman"/>
          <w:szCs w:val="24"/>
        </w:rPr>
        <w:t>έσοδα από τις προνομιούχες μετοχές</w:t>
      </w:r>
      <w:r>
        <w:rPr>
          <w:rFonts w:eastAsia="Times New Roman" w:cs="Times New Roman"/>
          <w:szCs w:val="24"/>
        </w:rPr>
        <w:t>,</w:t>
      </w:r>
      <w:r>
        <w:rPr>
          <w:rFonts w:eastAsia="Times New Roman" w:cs="Times New Roman"/>
          <w:szCs w:val="24"/>
        </w:rPr>
        <w:t xml:space="preserve"> οι οποίες ήταν και χωρίς λήξη και χωρίς κα</w:t>
      </w:r>
      <w:r>
        <w:rPr>
          <w:rFonts w:eastAsia="Times New Roman" w:cs="Times New Roman"/>
          <w:szCs w:val="24"/>
        </w:rPr>
        <w:t>μ</w:t>
      </w:r>
      <w:r>
        <w:rPr>
          <w:rFonts w:eastAsia="Times New Roman" w:cs="Times New Roman"/>
          <w:szCs w:val="24"/>
        </w:rPr>
        <w:t xml:space="preserve">μία υποχρέωση επαναγοράς. </w:t>
      </w:r>
    </w:p>
    <w:p w14:paraId="234F9A5C"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Σήμερα, όπως είπαμε, το ελληνικό δημόσιο δεν εισπράττει τίποτα. Οι τράπεζες εξαιτίας των ιδιαίτερα μεγάλων ζημιών που </w:t>
      </w:r>
      <w:r>
        <w:rPr>
          <w:rFonts w:eastAsia="Times New Roman" w:cs="Times New Roman"/>
          <w:szCs w:val="24"/>
        </w:rPr>
        <w:lastRenderedPageBreak/>
        <w:t>σώρευσαν στην περίοδο 2010- 2015</w:t>
      </w:r>
      <w:r>
        <w:rPr>
          <w:rFonts w:eastAsia="Times New Roman" w:cs="Times New Roman"/>
          <w:szCs w:val="24"/>
        </w:rPr>
        <w:t>,</w:t>
      </w:r>
      <w:r>
        <w:rPr>
          <w:rFonts w:eastAsia="Times New Roman" w:cs="Times New Roman"/>
          <w:szCs w:val="24"/>
        </w:rPr>
        <w:t xml:space="preserve"> δεν διαθέτουν σήμερα επάρκεια, κέρδη, αποθεματικά για να εξαγοράσουν μετοχές. Οι προνομιούχες μετοχές δεν έχουν λήξει, είναι αορίστου διάρκειας</w:t>
      </w:r>
      <w:r>
        <w:rPr>
          <w:rFonts w:eastAsia="Times New Roman" w:cs="Times New Roman"/>
          <w:szCs w:val="24"/>
        </w:rPr>
        <w:t>,</w:t>
      </w:r>
      <w:r>
        <w:rPr>
          <w:rFonts w:eastAsia="Times New Roman" w:cs="Times New Roman"/>
          <w:szCs w:val="24"/>
        </w:rPr>
        <w:t xml:space="preserve"> οπότε θεωρητικά οι τράπεζες μπορούν να τις εξοφλήσουν ή να μην τις εξοφλήσουν ποτέ. Δεν υπήρχε νόμος μέχρι σή</w:t>
      </w:r>
      <w:r>
        <w:rPr>
          <w:rFonts w:eastAsia="Times New Roman" w:cs="Times New Roman"/>
          <w:szCs w:val="24"/>
        </w:rPr>
        <w:t>μερα να πιέζει για την εξόφλησή τους.</w:t>
      </w:r>
    </w:p>
    <w:p w14:paraId="234F9A5D"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Ε΄ Αντιπρόεδρος της Βουλής</w:t>
      </w:r>
      <w:r>
        <w:rPr>
          <w:rFonts w:eastAsia="Times New Roman" w:cs="Times New Roman"/>
          <w:szCs w:val="24"/>
        </w:rPr>
        <w:t xml:space="preserve"> κ.</w:t>
      </w:r>
      <w:r>
        <w:rPr>
          <w:rFonts w:eastAsia="Times New Roman" w:cs="Times New Roman"/>
          <w:szCs w:val="24"/>
        </w:rPr>
        <w:t xml:space="preserve"> </w:t>
      </w:r>
      <w:r w:rsidRPr="00F938B4">
        <w:rPr>
          <w:rFonts w:eastAsia="Times New Roman" w:cs="Times New Roman"/>
          <w:b/>
          <w:szCs w:val="24"/>
        </w:rPr>
        <w:t>ΔΗΜΗΤΡΙΟΣ ΚΡΕΜΑΣΤΙΝΟΣ</w:t>
      </w:r>
      <w:r>
        <w:rPr>
          <w:rFonts w:eastAsia="Times New Roman" w:cs="Times New Roman"/>
          <w:szCs w:val="24"/>
        </w:rPr>
        <w:t>)</w:t>
      </w:r>
    </w:p>
    <w:p w14:paraId="234F9A5E"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Σημαντικό είναι ότι επειδή είναι ομόλογο και δεν είναι μετοχικό κεφάλαιο, σε περίπτωση –ο μη γένοιτο- που γίνει εκ</w:t>
      </w:r>
      <w:r>
        <w:rPr>
          <w:rFonts w:eastAsia="Times New Roman" w:cs="Times New Roman"/>
          <w:szCs w:val="24"/>
        </w:rPr>
        <w:t xml:space="preserve">καθάριση μίας τράπεζας, έρχονται δεύτεροι σε προτεραιότητα οι κάτοχοι των ομολόγων για οποιαδήποτε εισφορά προς την </w:t>
      </w:r>
      <w:proofErr w:type="spellStart"/>
      <w:r>
        <w:rPr>
          <w:rFonts w:eastAsia="Times New Roman" w:cs="Times New Roman"/>
          <w:szCs w:val="24"/>
        </w:rPr>
        <w:t>ανακεφαλαιοποίηση</w:t>
      </w:r>
      <w:proofErr w:type="spellEnd"/>
      <w:r>
        <w:rPr>
          <w:rFonts w:eastAsia="Times New Roman" w:cs="Times New Roman"/>
          <w:szCs w:val="24"/>
        </w:rPr>
        <w:t>. Οπότε είναι πολύ σημαντικό το δημόσιο να έχει εισπράξει τα χρήματά του και να μην έχει κανένα ρίσκο το κεφάλαιο των τραπε</w:t>
      </w:r>
      <w:r>
        <w:rPr>
          <w:rFonts w:eastAsia="Times New Roman" w:cs="Times New Roman"/>
          <w:szCs w:val="24"/>
        </w:rPr>
        <w:t>ζών και οι καταθέσεις των πολιτών.</w:t>
      </w:r>
    </w:p>
    <w:p w14:paraId="234F9A5F"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Τέλος, με την ανταλλαγή ενισχύονται τα κεφάλαια των τραπεζών χωρίς νέα κρατική βοήθεια. Αυτό είναι πολύ σημαντικό</w:t>
      </w:r>
      <w:r>
        <w:rPr>
          <w:rFonts w:eastAsia="Times New Roman" w:cs="Times New Roman"/>
          <w:szCs w:val="24"/>
        </w:rPr>
        <w:t>,</w:t>
      </w:r>
      <w:r>
        <w:rPr>
          <w:rFonts w:eastAsia="Times New Roman" w:cs="Times New Roman"/>
          <w:szCs w:val="24"/>
        </w:rPr>
        <w:t xml:space="preserve"> διότι εάν και εφόσον επιτύχει -και πιστεύουμε όλοι ότι θα πετύχει- ο εξωδικαστικός συμβιβασμός</w:t>
      </w:r>
      <w:r>
        <w:rPr>
          <w:rFonts w:eastAsia="Times New Roman" w:cs="Times New Roman"/>
          <w:szCs w:val="24"/>
        </w:rPr>
        <w:t>,</w:t>
      </w:r>
      <w:r>
        <w:rPr>
          <w:rFonts w:eastAsia="Times New Roman" w:cs="Times New Roman"/>
          <w:szCs w:val="24"/>
        </w:rPr>
        <w:t xml:space="preserve"> δεν θα χρε</w:t>
      </w:r>
      <w:r>
        <w:rPr>
          <w:rFonts w:eastAsia="Times New Roman" w:cs="Times New Roman"/>
          <w:szCs w:val="24"/>
        </w:rPr>
        <w:t xml:space="preserve">ιαστούν νέα κεφάλαια στις τράπεζες, θα εισρεύσουν και οι καταθέσεις, θα εξυγιανθούν </w:t>
      </w:r>
      <w:r>
        <w:rPr>
          <w:rFonts w:eastAsia="Times New Roman" w:cs="Times New Roman"/>
          <w:szCs w:val="24"/>
        </w:rPr>
        <w:lastRenderedPageBreak/>
        <w:t>οι ισολογισμοί των τραπεζών και των εταιρειών που έχουν αυτά τα 40 δισεκατομμύρια ευρώ «κόκκινα» δάνεια που πρέπει να ρυθμίσουμε και εφόσον φτιάξουμε και τα κομμάτια του εν</w:t>
      </w:r>
      <w:r>
        <w:rPr>
          <w:rFonts w:eastAsia="Times New Roman" w:cs="Times New Roman"/>
          <w:szCs w:val="24"/>
        </w:rPr>
        <w:t>εργητικού αυτών των τραπεζών και αντί για προνομιούχες δίνουμε το ομόλογο με το έσοδο, τότε ασφαλίζονται οι τράπεζες διπλά</w:t>
      </w:r>
      <w:r>
        <w:rPr>
          <w:rFonts w:eastAsia="Times New Roman" w:cs="Times New Roman"/>
          <w:szCs w:val="24"/>
        </w:rPr>
        <w:t>,</w:t>
      </w:r>
      <w:r>
        <w:rPr>
          <w:rFonts w:eastAsia="Times New Roman" w:cs="Times New Roman"/>
          <w:szCs w:val="24"/>
        </w:rPr>
        <w:t xml:space="preserve"> για να μην έχουμε κανένα ρίσκο και κα</w:t>
      </w:r>
      <w:r>
        <w:rPr>
          <w:rFonts w:eastAsia="Times New Roman" w:cs="Times New Roman"/>
          <w:szCs w:val="24"/>
        </w:rPr>
        <w:t>μ</w:t>
      </w:r>
      <w:r>
        <w:rPr>
          <w:rFonts w:eastAsia="Times New Roman" w:cs="Times New Roman"/>
          <w:szCs w:val="24"/>
        </w:rPr>
        <w:t>μία ανάγκη κανενός θεσμού να μας πει «σας λείπουν χρήματα». Σας παραπέμπω σε αυτά που έλεγε το</w:t>
      </w:r>
      <w:r>
        <w:rPr>
          <w:rFonts w:eastAsia="Times New Roman" w:cs="Times New Roman"/>
          <w:szCs w:val="24"/>
        </w:rPr>
        <w:t xml:space="preserve"> ΔΝΤ, τα οποία δεν έχουν κα</w:t>
      </w:r>
      <w:r>
        <w:rPr>
          <w:rFonts w:eastAsia="Times New Roman" w:cs="Times New Roman"/>
          <w:szCs w:val="24"/>
        </w:rPr>
        <w:t>μ</w:t>
      </w:r>
      <w:r>
        <w:rPr>
          <w:rFonts w:eastAsia="Times New Roman" w:cs="Times New Roman"/>
          <w:szCs w:val="24"/>
        </w:rPr>
        <w:t>μία βάση και σας λέω ότι στο τέλος του χρόνου</w:t>
      </w:r>
      <w:r>
        <w:rPr>
          <w:rFonts w:eastAsia="Times New Roman" w:cs="Times New Roman"/>
          <w:szCs w:val="24"/>
        </w:rPr>
        <w:t>,</w:t>
      </w:r>
      <w:r>
        <w:rPr>
          <w:rFonts w:eastAsia="Times New Roman" w:cs="Times New Roman"/>
          <w:szCs w:val="24"/>
        </w:rPr>
        <w:t xml:space="preserve"> θα πάμε πολύ καλύτερα από όλες τις προβλέψεις.</w:t>
      </w:r>
    </w:p>
    <w:p w14:paraId="234F9A60"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234F9A61"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Εγώ ευχαριστώ.</w:t>
      </w:r>
    </w:p>
    <w:p w14:paraId="234F9A62"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Η κ. Κουντουρά έχει τον λόγο για δύο λεπτά.</w:t>
      </w:r>
    </w:p>
    <w:p w14:paraId="234F9A63"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ΕΛΕΝΑ ΚΟΥΝΤΟΥΡΑ (Υ</w:t>
      </w:r>
      <w:r>
        <w:rPr>
          <w:rFonts w:eastAsia="Times New Roman" w:cs="Times New Roman"/>
          <w:b/>
          <w:szCs w:val="24"/>
        </w:rPr>
        <w:t xml:space="preserve">πουργός Τουρισμού): </w:t>
      </w:r>
      <w:r>
        <w:rPr>
          <w:rFonts w:eastAsia="Times New Roman" w:cs="Times New Roman"/>
          <w:szCs w:val="24"/>
        </w:rPr>
        <w:t>Ευχαριστώ πολύ, κύριε Πρόεδρε.</w:t>
      </w:r>
    </w:p>
    <w:p w14:paraId="234F9A64"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Θέλω απλώς να ξεκαθαρίσω στο Σώμα για τις τροπολογίες οι οποίες έγιναν ήδη δεκτές ότι ο ΕΟΤ και το Υπουργείο Τουρισμού, όταν βγαίνει η προκήρυξη προκειμένου να καλυφθούν οι </w:t>
      </w:r>
      <w:r>
        <w:rPr>
          <w:rFonts w:eastAsia="Times New Roman" w:cs="Times New Roman"/>
          <w:szCs w:val="24"/>
        </w:rPr>
        <w:lastRenderedPageBreak/>
        <w:t xml:space="preserve">μόνιμες θέσεις που έχουν τριετή </w:t>
      </w:r>
      <w:r>
        <w:rPr>
          <w:rFonts w:eastAsia="Times New Roman" w:cs="Times New Roman"/>
          <w:szCs w:val="24"/>
        </w:rPr>
        <w:t xml:space="preserve">διάρκεια, με ανανέωση ανά τρία χρόνια εάν και εφόσον το επιθυμούν, η προκήρυξη βγαίνει για τους εργαζόμενους του ΕΟΤ, τους υπαλλήλους και για το Υπουργείο. Αυτό το προβλέπει το προεδρικό διάταγμα. </w:t>
      </w:r>
    </w:p>
    <w:p w14:paraId="234F9A65"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Όμως, εκ παραδρομής, υπάρχει μια αδικία και μία ανισότητα </w:t>
      </w:r>
      <w:r>
        <w:rPr>
          <w:rFonts w:eastAsia="Times New Roman" w:cs="Times New Roman"/>
          <w:szCs w:val="24"/>
        </w:rPr>
        <w:t>στο γεγονός ότι για τις έκτακτες ανάγκες -που έτυχε να προκύψουν λόγω του ότι ο τουρισμός πάει εξαιρετικά καλά και σε κάποιες χώρες πολύ δυνατές και δυναμικές χρειαζόμαστε περισσότερη ενίσχυση, αλλά και εξαιτίας του ότι δυστυχώς προέκυψαν και κάποιες έκτακ</w:t>
      </w:r>
      <w:r>
        <w:rPr>
          <w:rFonts w:eastAsia="Times New Roman" w:cs="Times New Roman"/>
          <w:szCs w:val="24"/>
        </w:rPr>
        <w:t>τες αποχωρήσεις για λόγους υγείας ή προβληματικής εγκυμοσύνης- προβλέπεται ότι αυτές οι θέσεις προσωρινά με μία απόσπαση είτε εξάμηνη είτε έτους, ανάλογα με τις ανάγκες, μπορούν να καλυφθούν από τον ΕΟΤ. Εδώ η αδικία ήταν ότι δεν προβλεπόταν και για τους υ</w:t>
      </w:r>
      <w:r>
        <w:rPr>
          <w:rFonts w:eastAsia="Times New Roman" w:cs="Times New Roman"/>
          <w:szCs w:val="24"/>
        </w:rPr>
        <w:t>παλλήλους του Υπουργείου. Οι μόνιμες, λοιπόν, θέσεις προβλεπόταν να καλύπτονται και από τον ΕΟΤ και από το Υπουργείο και οι έκτακτες μόνον από τον ΕΟΤ. Για να υπάρξει, λοιπόν, ισότιμη αντιμετώπιση σε όλους τους εργαζόμενους και να αρθεί αυτή η αδικία, φέρα</w:t>
      </w:r>
      <w:r>
        <w:rPr>
          <w:rFonts w:eastAsia="Times New Roman" w:cs="Times New Roman"/>
          <w:szCs w:val="24"/>
        </w:rPr>
        <w:t xml:space="preserve">με αυτήν τη </w:t>
      </w:r>
      <w:r>
        <w:rPr>
          <w:rFonts w:eastAsia="Times New Roman" w:cs="Times New Roman"/>
          <w:szCs w:val="24"/>
        </w:rPr>
        <w:lastRenderedPageBreak/>
        <w:t>μικρή συμπλήρωση στην ήδη υπάρχουσα διάταξη. Συμπληρώσαμε, δηλαδή ότι για τις έκτακτες ανάγκες, εκτός από τον ΕΟΤ, θα μπορούν να τις καλύπτουν και οι υπάλληλοι του Υπουργείου.</w:t>
      </w:r>
    </w:p>
    <w:p w14:paraId="234F9A66"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234F9A67" w14:textId="77777777" w:rsidR="00A02958" w:rsidRDefault="00261538">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Κι εγώ ευχαριστώ.</w:t>
      </w:r>
    </w:p>
    <w:p w14:paraId="234F9A68"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Τον λόγο έχει η Υφυπουργός κ. </w:t>
      </w:r>
      <w:proofErr w:type="spellStart"/>
      <w:r>
        <w:rPr>
          <w:rFonts w:eastAsia="Times New Roman" w:cs="Times New Roman"/>
          <w:szCs w:val="24"/>
        </w:rPr>
        <w:t>Παπανάτσιου</w:t>
      </w:r>
      <w:proofErr w:type="spellEnd"/>
      <w:r>
        <w:rPr>
          <w:rFonts w:eastAsia="Times New Roman" w:cs="Times New Roman"/>
          <w:szCs w:val="24"/>
        </w:rPr>
        <w:t>, για πέντε λεπτά.</w:t>
      </w:r>
    </w:p>
    <w:p w14:paraId="234F9A69" w14:textId="77777777" w:rsidR="00A02958" w:rsidRDefault="00261538">
      <w:pPr>
        <w:spacing w:line="600" w:lineRule="auto"/>
        <w:ind w:firstLine="720"/>
        <w:jc w:val="both"/>
        <w:rPr>
          <w:rFonts w:eastAsia="Times New Roman"/>
          <w:bCs/>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Ευχαριστώ, </w:t>
      </w:r>
      <w:r>
        <w:rPr>
          <w:rFonts w:eastAsia="Times New Roman"/>
          <w:bCs/>
        </w:rPr>
        <w:t>κύριε Πρόεδρε.</w:t>
      </w:r>
    </w:p>
    <w:p w14:paraId="234F9A6A" w14:textId="77777777" w:rsidR="00A02958" w:rsidRDefault="00261538">
      <w:pPr>
        <w:spacing w:line="600" w:lineRule="auto"/>
        <w:ind w:firstLine="720"/>
        <w:jc w:val="both"/>
        <w:rPr>
          <w:rFonts w:eastAsia="Times New Roman"/>
          <w:bCs/>
        </w:rPr>
      </w:pPr>
      <w:r>
        <w:rPr>
          <w:rFonts w:eastAsia="Times New Roman"/>
          <w:bCs/>
        </w:rPr>
        <w:t>Κατ</w:t>
      </w:r>
      <w:r>
        <w:rPr>
          <w:rFonts w:eastAsia="Times New Roman"/>
          <w:bCs/>
        </w:rPr>
        <w:t>’ αρχάς</w:t>
      </w:r>
      <w:r>
        <w:rPr>
          <w:rFonts w:eastAsia="Times New Roman"/>
          <w:bCs/>
        </w:rPr>
        <w:t xml:space="preserve"> θέλω να κάνω μια αναφορά στη στάση της Αξιωματικής Αντιπολίτευσης και την όλη διαδικασία με</w:t>
      </w:r>
      <w:r>
        <w:rPr>
          <w:rFonts w:eastAsia="Times New Roman"/>
          <w:bCs/>
        </w:rPr>
        <w:t xml:space="preserve"> τις τροπολογίες. Μιλήσαμε και στις επιτροπές. Οι περισσότερες τροπολογίες είχαν έρθει στις επιτροπές. Τις συζητήσαμε, πήραμε θέση, αποδεχθήκαμε και κάποιες από την Αξιωματική Αντιπολίτευση και από όλους. Και χαρήκαμε πολύ για τη σύμπνοια που υπήρχε και όλ</w:t>
      </w:r>
      <w:r>
        <w:rPr>
          <w:rFonts w:eastAsia="Times New Roman"/>
          <w:bCs/>
        </w:rPr>
        <w:t>οι μαζί προχωρήσαμε και κάναμε κάποιο κοινοβουλευτικό έργο διαφορετικό από άλλες φορές.</w:t>
      </w:r>
    </w:p>
    <w:p w14:paraId="234F9A6B" w14:textId="77777777" w:rsidR="00A02958" w:rsidRDefault="00261538">
      <w:pPr>
        <w:spacing w:line="600" w:lineRule="auto"/>
        <w:ind w:firstLine="720"/>
        <w:jc w:val="both"/>
        <w:rPr>
          <w:rFonts w:eastAsia="Times New Roman"/>
          <w:bCs/>
        </w:rPr>
      </w:pPr>
      <w:r>
        <w:rPr>
          <w:rFonts w:eastAsia="Times New Roman"/>
          <w:bCs/>
        </w:rPr>
        <w:lastRenderedPageBreak/>
        <w:t>Από εκεί και πέρα, η Διάσκεψη των Προέδρων αποφάσισε η Ολομέλεια να είναι σε δύο μέρες. Και αποφάσισε να γίνει σε δύο μέρες, ειδικά γιατί ξέραμε ότι επειδή είναι –και τ</w:t>
      </w:r>
      <w:r>
        <w:rPr>
          <w:rFonts w:eastAsia="Times New Roman"/>
          <w:bCs/>
        </w:rPr>
        <w:t xml:space="preserve">ο ανέφερα και στην επιτροπή- τέλος της κοινοβουλευτικής περιόδου, υπάρχουν πάρα πολλά προβλήματα που οφείλουμε να τα λύσουμε. Δεν είμαστε βιτσιόζοι να καθόμαστε εδώ τέτοιες μέρες να φέρνουμε συνέχεια τροπολογίες ούτε μας αρέσει. </w:t>
      </w:r>
    </w:p>
    <w:p w14:paraId="234F9A6C" w14:textId="77777777" w:rsidR="00A02958" w:rsidRDefault="00261538">
      <w:pPr>
        <w:spacing w:line="600" w:lineRule="auto"/>
        <w:ind w:firstLine="720"/>
        <w:jc w:val="both"/>
        <w:rPr>
          <w:rFonts w:eastAsia="Times New Roman"/>
          <w:bCs/>
        </w:rPr>
      </w:pPr>
      <w:r>
        <w:rPr>
          <w:rFonts w:eastAsia="Times New Roman"/>
          <w:bCs/>
        </w:rPr>
        <w:t>Είμαστε, όμως, υποχρεωμένο</w:t>
      </w:r>
      <w:r>
        <w:rPr>
          <w:rFonts w:eastAsia="Times New Roman"/>
          <w:bCs/>
        </w:rPr>
        <w:t>ι να λύνουμε τα προβλήματα του ελληνικού λαού. Κι εφόσον είμαστε υποχρεωμένοι να τα λύνουμε, έστω και με τις τροπολογίες, οφείλουμε να βελτιώσουμε την καθημερινότητα του πολίτη και να λύσουμε ζητήματα. Οφείλουμε να μην πάμε παραπίσω πράγματα που θα μας φέρ</w:t>
      </w:r>
      <w:r>
        <w:rPr>
          <w:rFonts w:eastAsia="Times New Roman"/>
          <w:bCs/>
        </w:rPr>
        <w:t>ουν έσοδα. Οφείλουμε να μην κάνουμε ακόμη και κινήσεις που θα είχαν πολύ άσχημα αποτελέσματα για τη χώρα μας.</w:t>
      </w:r>
    </w:p>
    <w:p w14:paraId="234F9A6D" w14:textId="77777777" w:rsidR="00A02958" w:rsidRDefault="00261538">
      <w:pPr>
        <w:spacing w:line="600" w:lineRule="auto"/>
        <w:ind w:firstLine="720"/>
        <w:jc w:val="both"/>
        <w:rPr>
          <w:rFonts w:eastAsia="Times New Roman"/>
          <w:bCs/>
        </w:rPr>
      </w:pPr>
      <w:r>
        <w:rPr>
          <w:rFonts w:eastAsia="Times New Roman"/>
          <w:bCs/>
        </w:rPr>
        <w:t xml:space="preserve">Προς τιμήν της Δημοκρατικής Συμπαράταξης, παρέμεινε εδώ και αναφέρει τις αντιρρήσεις της, καταθέτει τις απόψεις της και γίνεται ο διάλογος για να </w:t>
      </w:r>
      <w:r>
        <w:rPr>
          <w:rFonts w:eastAsia="Times New Roman"/>
          <w:bCs/>
        </w:rPr>
        <w:t xml:space="preserve">προχωρήσουμε. Κάποιοι άλλοι θεωρώ ότι για κάποιο λόγο ή δεν ήθελαν να πάρουν θέση σε κάποιες τροπολογίες ή τους στερήσαμε το </w:t>
      </w:r>
      <w:proofErr w:type="spellStart"/>
      <w:r>
        <w:rPr>
          <w:rFonts w:eastAsia="Times New Roman"/>
          <w:bCs/>
        </w:rPr>
        <w:t>Παρασκευοσαββατοκύριακο</w:t>
      </w:r>
      <w:proofErr w:type="spellEnd"/>
      <w:r>
        <w:rPr>
          <w:rFonts w:eastAsia="Times New Roman"/>
          <w:bCs/>
        </w:rPr>
        <w:t xml:space="preserve"> </w:t>
      </w:r>
      <w:r>
        <w:rPr>
          <w:rFonts w:eastAsia="Times New Roman"/>
          <w:bCs/>
        </w:rPr>
        <w:t>που είναι συνηθισμένοι να έχουν και έπρεπε να φύγουν.</w:t>
      </w:r>
    </w:p>
    <w:p w14:paraId="234F9A6E" w14:textId="77777777" w:rsidR="00A02958" w:rsidRDefault="00261538">
      <w:pPr>
        <w:spacing w:line="600" w:lineRule="auto"/>
        <w:ind w:firstLine="720"/>
        <w:jc w:val="both"/>
        <w:rPr>
          <w:rFonts w:eastAsia="Times New Roman"/>
          <w:bCs/>
        </w:rPr>
      </w:pPr>
      <w:r>
        <w:rPr>
          <w:rFonts w:eastAsia="Times New Roman"/>
          <w:bCs/>
        </w:rPr>
        <w:lastRenderedPageBreak/>
        <w:t>Από εκεί και πέρα, εμείς οφείλουμε να είμαστε εδώ, οφ</w:t>
      </w:r>
      <w:r>
        <w:rPr>
          <w:rFonts w:eastAsia="Times New Roman"/>
          <w:bCs/>
        </w:rPr>
        <w:t>είλουμε να λύνουμε ζητήματα και να βελτιώνουμε την καθημερινότητα και θα συνεχίσουμε να το κάνουμε.</w:t>
      </w:r>
    </w:p>
    <w:p w14:paraId="234F9A6F" w14:textId="77777777" w:rsidR="00A02958" w:rsidRDefault="00261538">
      <w:pPr>
        <w:spacing w:line="600" w:lineRule="auto"/>
        <w:ind w:firstLine="720"/>
        <w:jc w:val="both"/>
        <w:rPr>
          <w:rFonts w:eastAsia="Times New Roman"/>
          <w:bCs/>
        </w:rPr>
      </w:pPr>
      <w:r>
        <w:rPr>
          <w:rFonts w:eastAsia="Times New Roman"/>
          <w:bCs/>
        </w:rPr>
        <w:t>Θα αναφερθώ τώρα στο νομοσχέδιο, γιατί νομίζω το υποτιμάμε λίγο με όλη τη συζήτηση που έχει γίνει και δεν αναδεικνύεται, όπως πρέπει. Συζητήσαμε και στην επ</w:t>
      </w:r>
      <w:r>
        <w:rPr>
          <w:rFonts w:eastAsia="Times New Roman"/>
          <w:bCs/>
        </w:rPr>
        <w:t xml:space="preserve">ιτροπή ένα σημαντικό θέμα για την καταπολέμηση της φοροδιαφυγής. Όπως φάνηκε και από την κουβέντα των προηγούμενων ημερών, όλοι κινούνται με θετικές απόψεις ως προς την παρούσα εναρμόνιση της ελληνικής νομοθεσίας με την </w:t>
      </w:r>
      <w:r>
        <w:rPr>
          <w:rFonts w:eastAsia="Times New Roman"/>
          <w:bCs/>
        </w:rPr>
        <w:t xml:space="preserve">οδηγία </w:t>
      </w:r>
      <w:r>
        <w:rPr>
          <w:rFonts w:eastAsia="Times New Roman"/>
          <w:bCs/>
        </w:rPr>
        <w:t xml:space="preserve">881. </w:t>
      </w:r>
    </w:p>
    <w:p w14:paraId="234F9A70" w14:textId="77777777" w:rsidR="00A02958" w:rsidRDefault="00261538">
      <w:pPr>
        <w:spacing w:line="600" w:lineRule="auto"/>
        <w:ind w:firstLine="720"/>
        <w:jc w:val="both"/>
        <w:rPr>
          <w:rFonts w:eastAsia="Times New Roman"/>
          <w:bCs/>
        </w:rPr>
      </w:pPr>
      <w:r>
        <w:rPr>
          <w:rFonts w:eastAsia="Times New Roman"/>
          <w:bCs/>
        </w:rPr>
        <w:t>Είναι γνωστό ότι η φορο</w:t>
      </w:r>
      <w:r>
        <w:rPr>
          <w:rFonts w:eastAsia="Times New Roman"/>
          <w:bCs/>
        </w:rPr>
        <w:t xml:space="preserve">διαφυγή ή καλύτερα οι μέθοδοι επιθετικού φορολογικού σχεδιασμού των πολυεθνικών εταιρειών αποτελούν </w:t>
      </w:r>
      <w:r>
        <w:rPr>
          <w:rFonts w:eastAsia="Times New Roman"/>
          <w:bCs/>
        </w:rPr>
        <w:t xml:space="preserve">μεγάλο </w:t>
      </w:r>
      <w:r>
        <w:rPr>
          <w:rFonts w:eastAsia="Times New Roman"/>
          <w:bCs/>
        </w:rPr>
        <w:t xml:space="preserve">πρόβλημα τόσο για λόγους ορθής διοίκησης αλλά και για την αντιμετώπιση επί </w:t>
      </w:r>
      <w:proofErr w:type="spellStart"/>
      <w:r>
        <w:rPr>
          <w:rFonts w:eastAsia="Times New Roman"/>
          <w:bCs/>
        </w:rPr>
        <w:t>ίσοις</w:t>
      </w:r>
      <w:proofErr w:type="spellEnd"/>
      <w:r>
        <w:rPr>
          <w:rFonts w:eastAsia="Times New Roman"/>
          <w:bCs/>
        </w:rPr>
        <w:t xml:space="preserve"> </w:t>
      </w:r>
      <w:proofErr w:type="spellStart"/>
      <w:r>
        <w:rPr>
          <w:rFonts w:eastAsia="Times New Roman"/>
          <w:bCs/>
        </w:rPr>
        <w:t>όροις</w:t>
      </w:r>
      <w:proofErr w:type="spellEnd"/>
      <w:r>
        <w:rPr>
          <w:rFonts w:eastAsia="Times New Roman"/>
          <w:bCs/>
        </w:rPr>
        <w:t xml:space="preserve"> όλων των κανόνων του υγιούς ανταγωνισμού. Η φοροδιαφυγή γίνετα</w:t>
      </w:r>
      <w:r>
        <w:rPr>
          <w:rFonts w:eastAsia="Times New Roman"/>
          <w:bCs/>
        </w:rPr>
        <w:t xml:space="preserve">ι με μεθόδους και εργαλεία μαζικής καταστροφής. Με λίγες κινήσεις γίνεται φοροδιαφυγή δεκάδων ή εκατοντάδων εκατομμυρίων ευρώ. </w:t>
      </w:r>
    </w:p>
    <w:p w14:paraId="234F9A71" w14:textId="77777777" w:rsidR="00A02958" w:rsidRDefault="00261538">
      <w:pPr>
        <w:spacing w:line="600" w:lineRule="auto"/>
        <w:ind w:firstLine="720"/>
        <w:jc w:val="both"/>
        <w:rPr>
          <w:rFonts w:eastAsia="Times New Roman"/>
          <w:bCs/>
        </w:rPr>
      </w:pPr>
      <w:r>
        <w:rPr>
          <w:rFonts w:eastAsia="Times New Roman"/>
          <w:bCs/>
        </w:rPr>
        <w:lastRenderedPageBreak/>
        <w:t xml:space="preserve">Με την εξέλιξη της παγκοσμιοποίησης και την εμφάνιση της ενιαίας αγοράς στην Ευρώπη, η φοροδιαφυγή αυτού του είδους ενισχύθηκε. </w:t>
      </w:r>
      <w:r>
        <w:rPr>
          <w:rFonts w:eastAsia="Times New Roman"/>
          <w:bCs/>
        </w:rPr>
        <w:t>Οι μεγάλοι επιχειρηματικοί όμιλοι, οι πολυεθνικές και διεθνικές επιχειρήσεις μπορούν να μεταφέρουν τα κέρδη τους από χώρα σε χώρα με πολύ μικρότερο κόστος και μεγαλύτερη ταχύτητα σε σχέση με το παρελθόν.</w:t>
      </w:r>
    </w:p>
    <w:p w14:paraId="234F9A72" w14:textId="77777777" w:rsidR="00A02958" w:rsidRDefault="00261538">
      <w:pPr>
        <w:spacing w:line="600" w:lineRule="auto"/>
        <w:ind w:firstLine="720"/>
        <w:jc w:val="both"/>
        <w:rPr>
          <w:rFonts w:eastAsia="Times New Roman" w:cs="Times New Roman"/>
          <w:szCs w:val="24"/>
        </w:rPr>
      </w:pPr>
      <w:r>
        <w:rPr>
          <w:rFonts w:eastAsia="Times New Roman"/>
          <w:bCs/>
        </w:rPr>
        <w:t>Το αποτέλεσμα είναι ότι μπορεί να εκμεταλλεύονται το</w:t>
      </w:r>
      <w:r>
        <w:rPr>
          <w:rFonts w:eastAsia="Times New Roman"/>
          <w:bCs/>
        </w:rPr>
        <w:t xml:space="preserve"> φορολογικό ανταγωνισμό προς τα κάτω μεταξύ των χωρών. Μπορούν να εκμεταλλεύονται το καθεστώς των λεγόμενων φορολογικών παραδείσων. Τέτοιες μέθοδοι ακόμη και όταν εμφανίζονται σαν νομότυπες, στην ουσία τους είναι παράνομες.</w:t>
      </w:r>
    </w:p>
    <w:p w14:paraId="234F9A73"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Αυτό το πρόβλημα δεν μπορεί να α</w:t>
      </w:r>
      <w:r>
        <w:rPr>
          <w:rFonts w:eastAsia="Times New Roman" w:cs="Times New Roman"/>
          <w:szCs w:val="24"/>
        </w:rPr>
        <w:t xml:space="preserve">ντιμετωπιστεί αποκλειστικά με εθνικά μέτρα, ούτε καν διμερή. Χρειάζονται συμφωνίες και πολιτική βούληση σε ευρωπαϊκό και παγκόσμιο επίπεδο. Μια τέτοια προσπάθεια γίνεται τόσο στο επίπεδο του ΟΟΣΑ όσο και στο επίπεδο της Ευρωπαϊκής Ένωσης. </w:t>
      </w:r>
    </w:p>
    <w:p w14:paraId="234F9A74"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Αυτή η προσπάθει</w:t>
      </w:r>
      <w:r>
        <w:rPr>
          <w:rFonts w:eastAsia="Times New Roman" w:cs="Times New Roman"/>
          <w:szCs w:val="24"/>
        </w:rPr>
        <w:t xml:space="preserve">α αποτελείται από πολύ μικρά βήματα. Βασικός στόχος της </w:t>
      </w:r>
      <w:r>
        <w:rPr>
          <w:rFonts w:eastAsia="Times New Roman" w:cs="Times New Roman"/>
          <w:szCs w:val="24"/>
        </w:rPr>
        <w:t xml:space="preserve">οδηγίας </w:t>
      </w:r>
      <w:r>
        <w:rPr>
          <w:rFonts w:eastAsia="Times New Roman" w:cs="Times New Roman"/>
          <w:szCs w:val="24"/>
        </w:rPr>
        <w:t xml:space="preserve">είναι η αντιμετώπιση συγκεκριμένων πρακτικών επιθετικού φορολογικού σχεδιασμού των πολυεθνικών εταιρειών. Επειδή οι όμιλοι πολυεθνικών επιχειρήσεων </w:t>
      </w:r>
      <w:r>
        <w:rPr>
          <w:rFonts w:eastAsia="Times New Roman" w:cs="Times New Roman"/>
          <w:szCs w:val="24"/>
        </w:rPr>
        <w:lastRenderedPageBreak/>
        <w:t xml:space="preserve">δραστηριοποιούνται σε διάφορες χώρες, έχουν </w:t>
      </w:r>
      <w:r>
        <w:rPr>
          <w:rFonts w:eastAsia="Times New Roman" w:cs="Times New Roman"/>
          <w:szCs w:val="24"/>
        </w:rPr>
        <w:t>τη δυνατότητα να επιδίδονται σε πρακτικές επιθετικού φορολογικού σχεδιασμού, τις οποίες δεν διαθέτουν οι εγχώριες εταιρείες.</w:t>
      </w:r>
    </w:p>
    <w:p w14:paraId="234F9A75"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Παράλληλα, γίνεται προσπάθεια μέσω της </w:t>
      </w:r>
      <w:r>
        <w:rPr>
          <w:rFonts w:eastAsia="Times New Roman" w:cs="Times New Roman"/>
          <w:szCs w:val="24"/>
        </w:rPr>
        <w:t xml:space="preserve">οδηγίας </w:t>
      </w:r>
      <w:r>
        <w:rPr>
          <w:rFonts w:eastAsia="Times New Roman" w:cs="Times New Roman"/>
          <w:szCs w:val="24"/>
        </w:rPr>
        <w:t xml:space="preserve">να παρέχονται στις φορολογικές Αρχές οι κατάλληλες πληροφορίες, ώστε να μην υπάρχει </w:t>
      </w:r>
      <w:r>
        <w:rPr>
          <w:rFonts w:eastAsia="Times New Roman" w:cs="Times New Roman"/>
          <w:szCs w:val="24"/>
        </w:rPr>
        <w:t xml:space="preserve">απώλεια εσόδων. Ταυτόχρονα, οι Αρχές εξοπλίζονται με όλα τα απαραίτητα στοιχεία, ώστε να έχουν άμεση αντίδραση όταν διαπιστώνονται επιζήμιες φορολογικές πρακτικές. </w:t>
      </w:r>
    </w:p>
    <w:p w14:paraId="234F9A76"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Όπως ξεκαθάρισα από την αρχή, όλα αυτά είναι μέτρα που βήμα-βήμα προσπαθούν να αντιμετωπίσο</w:t>
      </w:r>
      <w:r>
        <w:rPr>
          <w:rFonts w:eastAsia="Times New Roman" w:cs="Times New Roman"/>
          <w:szCs w:val="24"/>
        </w:rPr>
        <w:t>υν το πρόβλημα.</w:t>
      </w:r>
    </w:p>
    <w:p w14:paraId="234F9A77"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Θέλω να σημειώσω πως μιλάμε για διοικητικά πρόστιμα που αφορούν τον Φάκελο Τεκμηρίωσης, τα οποία εναρμονίστηκαν με τον Κώδικα Φορολογικής Διαδικασίας, ενώ παράλληλα περιμένουμε σε λίγο καιρό και τη συνέχεια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οδηγίας</w:t>
      </w:r>
      <w:r>
        <w:rPr>
          <w:rFonts w:eastAsia="Times New Roman" w:cs="Times New Roman"/>
          <w:szCs w:val="24"/>
        </w:rPr>
        <w:t xml:space="preserve"> με την πέμ</w:t>
      </w:r>
      <w:r>
        <w:rPr>
          <w:rFonts w:eastAsia="Times New Roman" w:cs="Times New Roman"/>
          <w:szCs w:val="24"/>
        </w:rPr>
        <w:t>πτη τροποποίηση, όπως αυτή ψηφίστηκε και στο Ευρωπαϊκό Κοινοβούλιο. Μιλάω για τη νομοτεχνική βελτίωση που αλλάζει τα πρόστιμα από 5.000 και 10.000 ευρώ σε 10.000 και 20.000 ευρώ.</w:t>
      </w:r>
    </w:p>
    <w:p w14:paraId="234F9A78"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 xml:space="preserve">Το παρόν νομοσχέδιο, αγαπητές και αγαπητοί συνάδελφοι, στο δεύτερο τμήμα του </w:t>
      </w:r>
      <w:r>
        <w:rPr>
          <w:rFonts w:eastAsia="Times New Roman" w:cs="Times New Roman"/>
          <w:szCs w:val="24"/>
        </w:rPr>
        <w:t xml:space="preserve">έχει αρκετές ακόμα διατάξεις με τις οποίες ρυθμίζονται αρκετά ακόμα θέματα. Όπως φάνηκε και από τις συνεδριάσεις της </w:t>
      </w:r>
      <w:r>
        <w:rPr>
          <w:rFonts w:eastAsia="Times New Roman" w:cs="Times New Roman"/>
          <w:szCs w:val="24"/>
        </w:rPr>
        <w:t>επιτροπής</w:t>
      </w:r>
      <w:r>
        <w:rPr>
          <w:rFonts w:eastAsia="Times New Roman" w:cs="Times New Roman"/>
          <w:szCs w:val="24"/>
        </w:rPr>
        <w:t>, αλλά και από τη συζήτηση με τους φορείς, υπάρχει σύμπνοια, καθώς επιλύει θέματα της καθημερινότητας.</w:t>
      </w:r>
    </w:p>
    <w:p w14:paraId="234F9A79"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w:t>
      </w:r>
      <w:r>
        <w:rPr>
          <w:rFonts w:eastAsia="Times New Roman" w:cs="Times New Roman"/>
          <w:szCs w:val="24"/>
        </w:rPr>
        <w:t xml:space="preserve"> κουδούνι λήξεως του χρόνου ομιλίας της κυρίας Υφυπουργού)</w:t>
      </w:r>
    </w:p>
    <w:p w14:paraId="234F9A7A"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λίγο χρόνο ακόμη. </w:t>
      </w:r>
    </w:p>
    <w:p w14:paraId="234F9A7B"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Έτσι, λοιπόν, μέσω της τροποποίησης για τη μετάπτωση του ΦΠΑ από το 24% στο 13%, βοηθιούνται τόσο οι παραγωγοί όσο και οι επιχειρήσεις και εξομαλύνεται</w:t>
      </w:r>
      <w:r>
        <w:rPr>
          <w:rFonts w:eastAsia="Times New Roman" w:cs="Times New Roman"/>
          <w:szCs w:val="24"/>
        </w:rPr>
        <w:t xml:space="preserve"> και το διοικητικό κόστος με το οποίο έχει επιφορτιστεί η Διοίκηση λόγω της διαφορετικής φορολογικής κλάσης των εν λόγω προϊόντων.</w:t>
      </w:r>
    </w:p>
    <w:p w14:paraId="234F9A7C"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Εντάσσονται στη διαδικασία κατάσχεσης εις χείρας τρίτων οι λογαριασμοί πληρωμής, δηλαδή οι λογαριασμοί που τηρούνται σε μη τρ</w:t>
      </w:r>
      <w:r>
        <w:rPr>
          <w:rFonts w:eastAsia="Times New Roman" w:cs="Times New Roman"/>
          <w:szCs w:val="24"/>
        </w:rPr>
        <w:t xml:space="preserve">απεζικά ιδρύματα, όπως τα «Ιδρύματα Πληρωμών </w:t>
      </w:r>
      <w:r>
        <w:rPr>
          <w:rFonts w:eastAsia="Times New Roman" w:cs="Times New Roman"/>
          <w:szCs w:val="24"/>
        </w:rPr>
        <w:lastRenderedPageBreak/>
        <w:t>και Ηλεκτρονικού Χρήματος». Φυσικά εντάσσονται στην προστασία του ακατάσχετου λογαριασμού και αυτού του είδους οι λογαριασμοί.</w:t>
      </w:r>
    </w:p>
    <w:p w14:paraId="234F9A7D"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Ρυθμίζονται θέματα σχετικά με τον ορισμό της έννοιας του υποκαταστήματος για την επι</w:t>
      </w:r>
      <w:r>
        <w:rPr>
          <w:rFonts w:eastAsia="Times New Roman" w:cs="Times New Roman"/>
          <w:szCs w:val="24"/>
        </w:rPr>
        <w:t xml:space="preserve">βολή του τέλους επιτηδεύματος. Εδώ θέλω να διευκρινίσω κάτι. Δεν διαφοροποιούμε το πού γίνεται η επιβολή του τέλους επιτηδεύματος. Η έννοια του υποκαταστήματος δεν είχε οριστεί και ερχόμαστε εδώ και νομοθετούμε τι σημαίνει «υποκατάστημα». Αυτό με τη σειρά </w:t>
      </w:r>
      <w:r>
        <w:rPr>
          <w:rFonts w:eastAsia="Times New Roman" w:cs="Times New Roman"/>
          <w:szCs w:val="24"/>
        </w:rPr>
        <w:t>του από εκεί και πέρα συμπαρασύρει και την επιβολή του τέλους επιτηδεύματος.</w:t>
      </w:r>
    </w:p>
    <w:p w14:paraId="234F9A7E"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Ρυθμίζεται νομοθετικά η πλήρης απαλλαγή από τον ΕΝΦΙΑ των ετών 2017 και 2018 για τα κτίσματα και τα οικόπεδα που βρίσκονται στις πληγείσες περιοχές των Δημοτικών Ενοτήτων του Δήμο</w:t>
      </w:r>
      <w:r>
        <w:rPr>
          <w:rFonts w:eastAsia="Times New Roman" w:cs="Times New Roman"/>
          <w:szCs w:val="24"/>
        </w:rPr>
        <w:t xml:space="preserve">υ Λέσβου και της Νήσου Κω που έχουν αποδεδειγμένα υποστεί ζημιές. </w:t>
      </w:r>
    </w:p>
    <w:p w14:paraId="234F9A7F"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Όπως είπα και στην </w:t>
      </w:r>
      <w:r>
        <w:rPr>
          <w:rFonts w:eastAsia="Times New Roman" w:cs="Times New Roman"/>
          <w:szCs w:val="24"/>
        </w:rPr>
        <w:t>επιτροπή</w:t>
      </w:r>
      <w:r>
        <w:rPr>
          <w:rFonts w:eastAsia="Times New Roman" w:cs="Times New Roman"/>
          <w:szCs w:val="24"/>
        </w:rPr>
        <w:t xml:space="preserve">, αυτό είναι το λιγότερο που μπορούμε να κάνουμε από διοικητικής άποψης, μαζί με τον απέραντο σεβασμό μας γι’ αυτές τις περιοχές. Θα ήθελα να πω ότι έχουμε δώσει </w:t>
      </w:r>
      <w:r>
        <w:rPr>
          <w:rFonts w:eastAsia="Times New Roman" w:cs="Times New Roman"/>
          <w:szCs w:val="24"/>
        </w:rPr>
        <w:t xml:space="preserve">και την παράταση για τις ληξιπρόθεσμες οφειλές στη </w:t>
      </w:r>
      <w:r>
        <w:rPr>
          <w:rFonts w:eastAsia="Times New Roman" w:cs="Times New Roman"/>
          <w:szCs w:val="24"/>
        </w:rPr>
        <w:t xml:space="preserve">νήσο </w:t>
      </w:r>
      <w:r>
        <w:rPr>
          <w:rFonts w:eastAsia="Times New Roman" w:cs="Times New Roman"/>
          <w:szCs w:val="24"/>
        </w:rPr>
        <w:t xml:space="preserve">Κω από σήμερα. </w:t>
      </w:r>
    </w:p>
    <w:p w14:paraId="234F9A80"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 xml:space="preserve">Εδώ θα ήθελα να αναφέρω, γιατί κάποιοι το παρερμήνευσαν ίσως –το είπα και στην </w:t>
      </w:r>
      <w:r>
        <w:rPr>
          <w:rFonts w:eastAsia="Times New Roman" w:cs="Times New Roman"/>
          <w:szCs w:val="24"/>
        </w:rPr>
        <w:t>επιτροπή</w:t>
      </w:r>
      <w:r>
        <w:rPr>
          <w:rFonts w:eastAsia="Times New Roman" w:cs="Times New Roman"/>
          <w:szCs w:val="24"/>
        </w:rPr>
        <w:t xml:space="preserve">- ότι οι δυο συγκεκριμένες παραμεθόριες περιοχές τυχαίνει να είναι και περιοχές που έχουν μεγάλο </w:t>
      </w:r>
      <w:r>
        <w:rPr>
          <w:rFonts w:eastAsia="Times New Roman" w:cs="Times New Roman"/>
          <w:szCs w:val="24"/>
        </w:rPr>
        <w:t>θέμα με το προσφυγικό. Αυτό δεν σημαίνει, όμως, ότι η απαλλαγή από τον ΕΝΦΙΑ έχει να κάνει με το προσφυγικό. Δεν συνδέεται μ’ αυτό το θέμα. Αυτό το λέω, επειδή ακούστηκε και για κάποια άλλα νησιά που έχουν πρόσφυγες και διεκδικούν και εκείνοι. Λέω ξανά ότι</w:t>
      </w:r>
      <w:r>
        <w:rPr>
          <w:rFonts w:eastAsia="Times New Roman" w:cs="Times New Roman"/>
          <w:szCs w:val="24"/>
        </w:rPr>
        <w:t xml:space="preserve"> είναι μόνο για τις περιπτώσεις που έχουν πληγεί από το σεισμό και, μάλιστα, για τα ακίνητα στις συγκεκριμένες περιοχές που έχουν πληγεί από τον σεισμό. </w:t>
      </w:r>
    </w:p>
    <w:p w14:paraId="234F9A81"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Επιπρόσθετα ρυθμίζεται το ύψος των </w:t>
      </w:r>
      <w:proofErr w:type="spellStart"/>
      <w:r>
        <w:rPr>
          <w:rFonts w:eastAsia="Times New Roman" w:cs="Times New Roman"/>
          <w:szCs w:val="24"/>
        </w:rPr>
        <w:t>παραβόλων</w:t>
      </w:r>
      <w:proofErr w:type="spellEnd"/>
      <w:r>
        <w:rPr>
          <w:rFonts w:eastAsia="Times New Roman" w:cs="Times New Roman"/>
          <w:szCs w:val="24"/>
        </w:rPr>
        <w:t xml:space="preserve"> για τα ανασφάλιστα οχήματα ανάλογα με το είδος, τον κυβισ</w:t>
      </w:r>
      <w:r>
        <w:rPr>
          <w:rFonts w:eastAsia="Times New Roman" w:cs="Times New Roman"/>
          <w:szCs w:val="24"/>
        </w:rPr>
        <w:t xml:space="preserve">μό τους και επιστρέφεται το παράβολο σε όσους το πλήρωσαν κατά τις ημέρες που πάγωσε. Μ’ αυτή τη ρύθμιση </w:t>
      </w:r>
      <w:proofErr w:type="spellStart"/>
      <w:r>
        <w:rPr>
          <w:rFonts w:eastAsia="Times New Roman" w:cs="Times New Roman"/>
          <w:szCs w:val="24"/>
        </w:rPr>
        <w:t>εξορθολογίζεται</w:t>
      </w:r>
      <w:proofErr w:type="spellEnd"/>
      <w:r>
        <w:rPr>
          <w:rFonts w:eastAsia="Times New Roman" w:cs="Times New Roman"/>
          <w:szCs w:val="24"/>
        </w:rPr>
        <w:t xml:space="preserve"> το παράβολο για τα ανασφάλιστα οχήματα κλιμακωτά σε συνάρτηση με τα κυβικά των οχημάτων. Ενδεικτικά αναφέρω ότι πλέον ισχύουν τα εξής: </w:t>
      </w:r>
      <w:r>
        <w:rPr>
          <w:rFonts w:eastAsia="Times New Roman" w:cs="Times New Roman"/>
          <w:szCs w:val="24"/>
        </w:rPr>
        <w:t>100 ευρώ για δίκυκλα μέχρι διακόσια πενήντα κυβικά εκατοστά, 150 ευρώ για δίκυκλα από διακόσια πενήντα ένα και πάνω, 200 ευρώ για αυτοκίνητα έως χίλια κυβικά, 250 ευρώ για αυτοκίνητα από χίλια κυβικά και πάνω.</w:t>
      </w:r>
    </w:p>
    <w:p w14:paraId="234F9A82"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Αξίζει να σημειωθεί, σε σχέση με τη διαδικασία</w:t>
      </w:r>
      <w:r>
        <w:rPr>
          <w:rFonts w:eastAsia="Times New Roman" w:cs="Times New Roman"/>
          <w:szCs w:val="24"/>
        </w:rPr>
        <w:t>, πως η Ανεξάρτητη Αρχή Δημοσίων Εσόδων, σε συνεργασία με το Υπουργείο Μεταφορών, προχωρούν ώστε να διασφαλιστεί η εγκυρότητα ενός απαραίτητου για την ασφάλεια των πολιτών μέτρου. Είπε και ο Υφυπουργός Μεταφορών ότι πραγματικά υπήρχαν προβλήματα. Στην καιν</w:t>
      </w:r>
      <w:r>
        <w:rPr>
          <w:rFonts w:eastAsia="Times New Roman" w:cs="Times New Roman"/>
          <w:szCs w:val="24"/>
        </w:rPr>
        <w:t>ούργια διασταύρωση που θα γίνει, οφείλουμε να έχουμε λυμένα τα προβλήματα και να μην έχουμε τον αριθμό των οχημάτων που αναφέρθηκε την προηγούμενη φορά.</w:t>
      </w:r>
    </w:p>
    <w:p w14:paraId="234F9A83"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Παρατείνεται η καταβολή της οικειοθελούς παροχής των Ελλήνων εφοπλιστών και για το έτος 2018. </w:t>
      </w:r>
    </w:p>
    <w:p w14:paraId="234F9A84"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Τέλος, έ</w:t>
      </w:r>
      <w:r>
        <w:rPr>
          <w:rFonts w:eastAsia="Times New Roman" w:cs="Times New Roman"/>
          <w:szCs w:val="24"/>
        </w:rPr>
        <w:t>να πολύ σημαντικό κομμάτι του νομοσχεδίου αποτελούν και οι επικείμενες παραχωρήσεις. Επαναλαμβάνω και στην Ολομέλεια ότι έχουμε στόχο τη μείωση των λειτουργικών εξόδων διάφορων φορέων και την ορθολογικότερη κατανομή και εκμετάλλευση της δημόσιας περιουσίας</w:t>
      </w:r>
      <w:r>
        <w:rPr>
          <w:rFonts w:eastAsia="Times New Roman" w:cs="Times New Roman"/>
          <w:szCs w:val="24"/>
        </w:rPr>
        <w:t xml:space="preserve">, τόσο προς όφελος των πολιτών, αλλά και προς όφελος του δημοσίου. Ξαναλέω ότι δεν θέλουμε να φύγουν από πάνω μας αυτές που πρέπει να εκμεταλλευτούμε, αυτές που παρέχουν έσοδα στο δημόσιο. Αυτές που μπορούμε να τις εκμεταλλευτούμε δεν τις παραχωρούμε ούτε </w:t>
      </w:r>
      <w:r>
        <w:rPr>
          <w:rFonts w:eastAsia="Times New Roman" w:cs="Times New Roman"/>
          <w:szCs w:val="24"/>
        </w:rPr>
        <w:t xml:space="preserve">στους δήμους, ούτε σε κάποιο άλλο Υπουργείο. Παραχωρούμε </w:t>
      </w:r>
      <w:r>
        <w:rPr>
          <w:rFonts w:eastAsia="Times New Roman" w:cs="Times New Roman"/>
          <w:szCs w:val="24"/>
        </w:rPr>
        <w:lastRenderedPageBreak/>
        <w:t xml:space="preserve">σε δήμους ακίνητα τα οποία είναι αναξιοποίητα, τα οποία δεν συντηρούνται αυτή τη στιγμή και που αν συνεχιστεί έτσι δεν θα υπάρχουν. </w:t>
      </w:r>
    </w:p>
    <w:p w14:paraId="234F9A85"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Για παράδειγμα, όλα αυτά τα ειρηνοδικεία στη χώρα είναι κάποια </w:t>
      </w:r>
      <w:r>
        <w:rPr>
          <w:rFonts w:eastAsia="Times New Roman" w:cs="Times New Roman"/>
          <w:szCs w:val="24"/>
        </w:rPr>
        <w:t xml:space="preserve">κτήρια, τα οποία, πολλά από αυτά, είναι και ιστορικά κτήρια. Δεν μπορούμε να τα αφήσουμε έτσι από μόνα τους, σε κάποια απομακρυσμένα χωριά, γιατί εκεί ήταν τα περισσότερα. Κάποιος πρέπει να αναλάβει τη συντήρησή τους. Κάποιος πρέπει να τα αξιοποιήσει. Δεν </w:t>
      </w:r>
      <w:r>
        <w:rPr>
          <w:rFonts w:eastAsia="Times New Roman" w:cs="Times New Roman"/>
          <w:szCs w:val="24"/>
        </w:rPr>
        <w:t xml:space="preserve">νομίζω ότι υπάρχει κάποιο ιδιαίτερο ενδιαφέρον από κάποιους ιδιώτες να πάρουν το Ειρηνοδικείο στη </w:t>
      </w:r>
      <w:proofErr w:type="spellStart"/>
      <w:r>
        <w:rPr>
          <w:rFonts w:eastAsia="Times New Roman" w:cs="Times New Roman"/>
          <w:szCs w:val="24"/>
        </w:rPr>
        <w:t>Μακρακώμη</w:t>
      </w:r>
      <w:proofErr w:type="spellEnd"/>
      <w:r>
        <w:rPr>
          <w:rFonts w:eastAsia="Times New Roman" w:cs="Times New Roman"/>
          <w:szCs w:val="24"/>
        </w:rPr>
        <w:t xml:space="preserve"> ή στο </w:t>
      </w:r>
      <w:proofErr w:type="spellStart"/>
      <w:r>
        <w:rPr>
          <w:rFonts w:eastAsia="Times New Roman" w:cs="Times New Roman"/>
          <w:szCs w:val="24"/>
        </w:rPr>
        <w:t>Πωγώνι</w:t>
      </w:r>
      <w:proofErr w:type="spellEnd"/>
      <w:r>
        <w:rPr>
          <w:rFonts w:eastAsia="Times New Roman" w:cs="Times New Roman"/>
          <w:szCs w:val="24"/>
        </w:rPr>
        <w:t>.</w:t>
      </w:r>
    </w:p>
    <w:p w14:paraId="234F9A86"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Θα αναφερθώ σε κάποιες από τις παραχωρήσεις. Η παραχώρηση του τμήματος δημόσιας έκτασης στον </w:t>
      </w:r>
      <w:r>
        <w:rPr>
          <w:rFonts w:eastAsia="Times New Roman" w:cs="Times New Roman"/>
          <w:szCs w:val="24"/>
        </w:rPr>
        <w:t xml:space="preserve">Δήμο </w:t>
      </w:r>
      <w:r>
        <w:rPr>
          <w:rFonts w:eastAsia="Times New Roman" w:cs="Times New Roman"/>
          <w:szCs w:val="24"/>
        </w:rPr>
        <w:t>Νισύρου για την ενίσχυση της οικονομ</w:t>
      </w:r>
      <w:r>
        <w:rPr>
          <w:rFonts w:eastAsia="Times New Roman" w:cs="Times New Roman"/>
          <w:szCs w:val="24"/>
        </w:rPr>
        <w:t>ικής ζωής και την ανάπτυξη του ακριτικού δήμου επιλύει ένα χρόνιο πρόβλημα της περιοχής. Επειδή μπήκε και προβληματισμός στη χθεσινή μέρα στην Ολομέλεια, να πω ότι το εξετάσαμε και δεν υπάρχει θέμα περιβαλλοντολογικό για τα λατομεία. Οι διατάξεις που ισχύο</w:t>
      </w:r>
      <w:r>
        <w:rPr>
          <w:rFonts w:eastAsia="Times New Roman" w:cs="Times New Roman"/>
          <w:szCs w:val="24"/>
        </w:rPr>
        <w:t xml:space="preserve">υν αυτή τη στιγμή θα συνεχίσουν να ισχύουν οποιοσδήποτε έχει την εκμετάλλευσή τους. </w:t>
      </w:r>
    </w:p>
    <w:p w14:paraId="234F9A87"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Η παραχώρηση στον Δήμο Ερμούπολης Σύρου για την κάλυψη των στεγαστικών αναγκών του Τμήματος Μηχανικών Σχεδίασης Προϊόντων και Συστημάτων του Πανεπιστημίου Αιγαίου είναι μι</w:t>
      </w:r>
      <w:r>
        <w:rPr>
          <w:rFonts w:eastAsia="Times New Roman" w:cs="Times New Roman"/>
          <w:szCs w:val="24"/>
        </w:rPr>
        <w:t xml:space="preserve">α δεύτερη παραχώρηση. </w:t>
      </w:r>
    </w:p>
    <w:p w14:paraId="234F9A88"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Στο Υπουργείο Πολιτισμού και Αθλητισμού για την κάλυψη στεγαστικών αναγκών της περιφερειακής υπηρεσίας των ανωτέρων μνημείων και τεχνικών έργων Ηπείρου, Βορείου Ιονίου και Δυτικής Μακεδονίας, η παραχώρηση έγινε, σε συνεργασία με τον </w:t>
      </w:r>
      <w:r>
        <w:rPr>
          <w:rFonts w:eastAsia="Times New Roman" w:cs="Times New Roman"/>
          <w:szCs w:val="24"/>
        </w:rPr>
        <w:t xml:space="preserve">Υφυπουργό κ. Βασιλειάδη και την </w:t>
      </w:r>
      <w:r>
        <w:rPr>
          <w:rFonts w:eastAsia="Times New Roman" w:cs="Times New Roman"/>
          <w:szCs w:val="24"/>
        </w:rPr>
        <w:t>Περιφέρεια</w:t>
      </w:r>
      <w:r>
        <w:rPr>
          <w:rFonts w:eastAsia="Times New Roman" w:cs="Times New Roman"/>
          <w:szCs w:val="24"/>
        </w:rPr>
        <w:t xml:space="preserve"> Αττικής, προς τη Γενική Γραμματεία Αθλητισμού του Υπουργείου Πολιτισμού και Αθλητισμού, με σκοπό την παραχώρηση κατά χρήση του ΣΕΦ για την προστασία και ανάπλαση του περιβάλλοντος χώρου και για τη συντήρηση και λε</w:t>
      </w:r>
      <w:r>
        <w:rPr>
          <w:rFonts w:eastAsia="Times New Roman" w:cs="Times New Roman"/>
          <w:szCs w:val="24"/>
        </w:rPr>
        <w:t xml:space="preserve">ιτουργία των εντός αυτού αθλητικών εγκαταστάσεων. Εδώ πέρα αναφέρω ξεκάθαρα ότι δεν το δίνουμε στο Υπουργείο Αθλητισμού απλά και μόνο για να το δώσουμε. Επειδή και το κτήριο του ΣΕΦ είναι στο Υπουργείο Αθλητισμού, και ο </w:t>
      </w:r>
      <w:proofErr w:type="spellStart"/>
      <w:r>
        <w:rPr>
          <w:rFonts w:eastAsia="Times New Roman" w:cs="Times New Roman"/>
          <w:szCs w:val="24"/>
        </w:rPr>
        <w:t>περιβάλλων</w:t>
      </w:r>
      <w:proofErr w:type="spellEnd"/>
      <w:r>
        <w:rPr>
          <w:rFonts w:eastAsia="Times New Roman" w:cs="Times New Roman"/>
          <w:szCs w:val="24"/>
        </w:rPr>
        <w:t xml:space="preserve"> </w:t>
      </w:r>
      <w:r>
        <w:rPr>
          <w:rFonts w:eastAsia="Times New Roman" w:cs="Times New Roman"/>
          <w:szCs w:val="24"/>
        </w:rPr>
        <w:t xml:space="preserve">χώρος έπρεπε να πάει στο </w:t>
      </w:r>
      <w:r>
        <w:rPr>
          <w:rFonts w:eastAsia="Times New Roman" w:cs="Times New Roman"/>
          <w:szCs w:val="24"/>
        </w:rPr>
        <w:t xml:space="preserve">ΣΕΦ. Από εκεί και μετά θα συνεργαστεί με την </w:t>
      </w:r>
      <w:r>
        <w:rPr>
          <w:rFonts w:eastAsia="Times New Roman" w:cs="Times New Roman"/>
          <w:szCs w:val="24"/>
        </w:rPr>
        <w:t xml:space="preserve">Περιφέρεια </w:t>
      </w:r>
      <w:r>
        <w:rPr>
          <w:rFonts w:eastAsia="Times New Roman" w:cs="Times New Roman"/>
          <w:szCs w:val="24"/>
        </w:rPr>
        <w:t xml:space="preserve">Αττικής -τοπική αυτοδιοίκηση είναι- και θα προχωρήσουν σε ανάπλαση του </w:t>
      </w:r>
      <w:r>
        <w:rPr>
          <w:rFonts w:eastAsia="Times New Roman" w:cs="Times New Roman"/>
          <w:szCs w:val="24"/>
        </w:rPr>
        <w:lastRenderedPageBreak/>
        <w:t xml:space="preserve">χώρου. Όλοι θέλουμε το καλύτερο για τον περιβάλλοντα χώρο του ΣΕΦ. </w:t>
      </w:r>
    </w:p>
    <w:p w14:paraId="234F9A89"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Θα αναφερθώ και σε μια τελευταία παραχώρηση κατά κυριότητα, π</w:t>
      </w:r>
      <w:r>
        <w:rPr>
          <w:rFonts w:eastAsia="Times New Roman" w:cs="Times New Roman"/>
          <w:szCs w:val="24"/>
        </w:rPr>
        <w:t>οσοστό 2/3 εξ αδιαιρέτου, του Νοσοκομείου Κάτω Πατησίων προς το Υπουργείο Υγείας για τη στέγαση δομής πρωτοβάθμιας φροντίδας υγείας, κέντρο υγείας αστικού τύπου της πρώτη ΥΠΕ Αττικής.</w:t>
      </w:r>
    </w:p>
    <w:p w14:paraId="234F9A8A"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Για εμάς η υγεία και η παιδεία των πολιτών αποτελούν κύρια έκφραση και β</w:t>
      </w:r>
      <w:r>
        <w:rPr>
          <w:rFonts w:eastAsia="Times New Roman" w:cs="Times New Roman"/>
          <w:szCs w:val="24"/>
        </w:rPr>
        <w:t xml:space="preserve">ελτίωση της κοινωνικής προστασίας ενός σύγχρονου κοινωνικού κράτους. Εκεί που κάποιοι έβαζαν λουκέτα, εμείς ανοίγουμε ξανά δρόμους. </w:t>
      </w:r>
    </w:p>
    <w:p w14:paraId="234F9A8B"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Αρκεί να υπενθυμίσουμε ότι το </w:t>
      </w:r>
      <w:r>
        <w:rPr>
          <w:rFonts w:eastAsia="Times New Roman" w:cs="Times New Roman"/>
          <w:szCs w:val="24"/>
        </w:rPr>
        <w:t xml:space="preserve">νοσοκομείο </w:t>
      </w:r>
      <w:r>
        <w:rPr>
          <w:rFonts w:eastAsia="Times New Roman" w:cs="Times New Roman"/>
          <w:szCs w:val="24"/>
        </w:rPr>
        <w:t>αυτό έχει αδρανοποιηθεί. Τα τμήματα μεταφέρθηκαν και συγχωνεύτηκαν, οδηγώντας τελι</w:t>
      </w:r>
      <w:r>
        <w:rPr>
          <w:rFonts w:eastAsia="Times New Roman" w:cs="Times New Roman"/>
          <w:szCs w:val="24"/>
        </w:rPr>
        <w:t xml:space="preserve">κά στο κλείσιμο, αφαιρώντας από μια </w:t>
      </w:r>
      <w:proofErr w:type="spellStart"/>
      <w:r>
        <w:rPr>
          <w:rFonts w:eastAsia="Times New Roman" w:cs="Times New Roman"/>
          <w:szCs w:val="24"/>
        </w:rPr>
        <w:t>πυκνοκατοικημένη</w:t>
      </w:r>
      <w:proofErr w:type="spellEnd"/>
      <w:r>
        <w:rPr>
          <w:rFonts w:eastAsia="Times New Roman" w:cs="Times New Roman"/>
          <w:szCs w:val="24"/>
        </w:rPr>
        <w:t xml:space="preserve"> και κεντρική περιοχή το δικαίωμα στην άμεση πρόσβαση και περίθαλψη. </w:t>
      </w:r>
    </w:p>
    <w:p w14:paraId="234F9A8C"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Αγαπητοί συνάδελφοι, είναι δεδομένο ότι χρειάζονται μικρά βήματα που θα δίνουν τις απαραίτητες ανάσες, τόσο κοινω</w:t>
      </w:r>
      <w:r>
        <w:rPr>
          <w:rFonts w:eastAsia="Times New Roman" w:cs="Times New Roman"/>
          <w:szCs w:val="24"/>
        </w:rPr>
        <w:lastRenderedPageBreak/>
        <w:t>νικές όσο και οικονομ</w:t>
      </w:r>
      <w:r>
        <w:rPr>
          <w:rFonts w:eastAsia="Times New Roman" w:cs="Times New Roman"/>
          <w:szCs w:val="24"/>
        </w:rPr>
        <w:t>ικές. Έχουμε επίγνωση των δυσκολιών, αντικειμενικών και μη, αλλά θα πρέπει να σχεδιάσουμε και την επόμενη ημέρα.</w:t>
      </w:r>
    </w:p>
    <w:p w14:paraId="234F9A8D" w14:textId="77777777" w:rsidR="00A02958" w:rsidRDefault="00261538">
      <w:pPr>
        <w:spacing w:line="600" w:lineRule="auto"/>
        <w:ind w:firstLine="709"/>
        <w:contextualSpacing/>
        <w:jc w:val="both"/>
        <w:rPr>
          <w:rFonts w:eastAsia="Times New Roman" w:cs="Times New Roman"/>
          <w:color w:val="000000"/>
          <w:szCs w:val="24"/>
        </w:rPr>
      </w:pPr>
      <w:r>
        <w:rPr>
          <w:rFonts w:eastAsia="Times New Roman" w:cs="Times New Roman"/>
          <w:color w:val="000000"/>
          <w:szCs w:val="24"/>
        </w:rPr>
        <w:t xml:space="preserve">Με αυτόν τον ορίζοντα δουλεύουν όλοι κι όλες στην Κυβέρνηση και στο Υπουργείο μας. </w:t>
      </w:r>
    </w:p>
    <w:p w14:paraId="234F9A8E" w14:textId="77777777" w:rsidR="00A02958" w:rsidRDefault="00261538">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Είναι δεδομένο, επίσης, ότι δεν θα χάσουμε στιγμή από τα </w:t>
      </w:r>
      <w:r>
        <w:rPr>
          <w:rFonts w:eastAsia="Times New Roman" w:cs="Times New Roman"/>
          <w:color w:val="000000"/>
          <w:szCs w:val="24"/>
        </w:rPr>
        <w:t xml:space="preserve">μάτια μας τον στόχο της ανασυγκρότησης του τόπου, όσο περνάει από το χέρι μας. Και με τις μικρές συμβολές όλων μας, θα τα καταφέρουμε, γιατί υπάρχει ανάγκη, υπάρχει όμως και η πολιτική βούληση, η οποία ορίζεται τόσο από την ακεραιότητά μας όσο και από την </w:t>
      </w:r>
      <w:r>
        <w:rPr>
          <w:rFonts w:eastAsia="Times New Roman" w:cs="Times New Roman"/>
          <w:color w:val="000000"/>
          <w:szCs w:val="24"/>
        </w:rPr>
        <w:t xml:space="preserve">αξιοπρέπειά μας. </w:t>
      </w:r>
    </w:p>
    <w:p w14:paraId="234F9A8F" w14:textId="77777777" w:rsidR="00A02958" w:rsidRDefault="00261538">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Ευχαριστώ πολύ. </w:t>
      </w:r>
    </w:p>
    <w:p w14:paraId="234F9A90" w14:textId="77777777" w:rsidR="00A02958" w:rsidRDefault="00261538">
      <w:pPr>
        <w:spacing w:line="600" w:lineRule="auto"/>
        <w:ind w:firstLine="720"/>
        <w:contextualSpacing/>
        <w:jc w:val="center"/>
        <w:rPr>
          <w:rFonts w:eastAsia="Times New Roman" w:cs="Times New Roman"/>
          <w:color w:val="000000"/>
          <w:szCs w:val="24"/>
        </w:rPr>
      </w:pPr>
      <w:r>
        <w:rPr>
          <w:rFonts w:eastAsia="Times New Roman" w:cs="Times New Roman"/>
          <w:color w:val="000000"/>
          <w:szCs w:val="24"/>
        </w:rPr>
        <w:t>(Χειροκροτήματα από την πτέρυγα του ΣΥΡΙΖΑ)</w:t>
      </w:r>
    </w:p>
    <w:p w14:paraId="234F9A91" w14:textId="77777777" w:rsidR="00A02958" w:rsidRDefault="0026153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234F9A92" w14:textId="77777777" w:rsidR="00A02958" w:rsidRDefault="00261538">
      <w:pPr>
        <w:spacing w:line="600" w:lineRule="auto"/>
        <w:ind w:firstLine="720"/>
        <w:contextualSpacing/>
        <w:jc w:val="both"/>
        <w:rPr>
          <w:rFonts w:eastAsia="Times New Roman" w:cs="Times New Roman"/>
          <w:color w:val="000000"/>
          <w:szCs w:val="24"/>
        </w:rPr>
      </w:pPr>
      <w:r>
        <w:rPr>
          <w:rFonts w:eastAsia="Times New Roman" w:cs="Times New Roman"/>
          <w:szCs w:val="24"/>
        </w:rPr>
        <w:t>Δεν υπάρχει άλλος συνάδελφος που ζήτησε τον λόγο.</w:t>
      </w:r>
    </w:p>
    <w:p w14:paraId="234F9A93" w14:textId="77777777" w:rsidR="00A02958" w:rsidRDefault="00261538">
      <w:pPr>
        <w:spacing w:line="600" w:lineRule="auto"/>
        <w:ind w:firstLine="720"/>
        <w:jc w:val="both"/>
        <w:rPr>
          <w:rFonts w:eastAsia="Times New Roman"/>
          <w:szCs w:val="24"/>
        </w:rPr>
      </w:pPr>
      <w:r>
        <w:rPr>
          <w:rFonts w:eastAsia="Times New Roman"/>
          <w:szCs w:val="24"/>
        </w:rPr>
        <w:t>Κυρίες και κύριοι συνάδελφοι, κηρύσσεται περαιωμένη η συζήτηση επί της αρ</w:t>
      </w:r>
      <w:r>
        <w:rPr>
          <w:rFonts w:eastAsia="Times New Roman"/>
          <w:szCs w:val="24"/>
        </w:rPr>
        <w:t>χής, των άρθρων και των τροπολογιών του σχεδίου νόμου του Υπουργείου Οικονομικών</w:t>
      </w:r>
      <w:r>
        <w:rPr>
          <w:rFonts w:eastAsia="Times New Roman"/>
          <w:szCs w:val="24"/>
        </w:rPr>
        <w:t>:</w:t>
      </w:r>
      <w:r>
        <w:rPr>
          <w:rFonts w:eastAsia="Times New Roman"/>
          <w:szCs w:val="24"/>
        </w:rPr>
        <w:t xml:space="preserve"> «Προσαρμογή της </w:t>
      </w:r>
      <w:r>
        <w:rPr>
          <w:rFonts w:eastAsia="Times New Roman"/>
          <w:szCs w:val="24"/>
        </w:rPr>
        <w:lastRenderedPageBreak/>
        <w:t>Ελληνικής Νομοθεσίας στις διατάξεις της Οδηγίας (ΕΕ) 2016/881 και άλλες διατάξεις.</w:t>
      </w:r>
    </w:p>
    <w:p w14:paraId="234F9A94"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νομοσχέδιο επί της αρχής;</w:t>
      </w:r>
    </w:p>
    <w:p w14:paraId="234F9A95" w14:textId="77777777" w:rsidR="00A02958" w:rsidRDefault="00261538">
      <w:pPr>
        <w:spacing w:line="600" w:lineRule="auto"/>
        <w:ind w:firstLine="720"/>
        <w:rPr>
          <w:rFonts w:eastAsia="Times New Roman" w:cs="Times New Roman"/>
          <w:szCs w:val="24"/>
        </w:rPr>
      </w:pPr>
      <w:r>
        <w:rPr>
          <w:rFonts w:eastAsia="Times New Roman" w:cs="Times New Roman"/>
          <w:b/>
          <w:szCs w:val="24"/>
        </w:rPr>
        <w:t>ΚΩΝΣΤΑΝΤΙΝΟΣ Π</w:t>
      </w:r>
      <w:r>
        <w:rPr>
          <w:rFonts w:eastAsia="Times New Roman" w:cs="Times New Roman"/>
          <w:b/>
          <w:szCs w:val="24"/>
        </w:rPr>
        <w:t>ΑΥΛΙΔΗΣ:</w:t>
      </w:r>
      <w:r>
        <w:rPr>
          <w:rFonts w:eastAsia="Times New Roman" w:cs="Times New Roman"/>
          <w:szCs w:val="24"/>
        </w:rPr>
        <w:t xml:space="preserve"> Ναι.</w:t>
      </w:r>
    </w:p>
    <w:p w14:paraId="234F9A96"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A97" w14:textId="77777777" w:rsidR="00A02958" w:rsidRDefault="00261538">
      <w:pPr>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A98" w14:textId="77777777" w:rsidR="00A02958" w:rsidRDefault="00261538">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A99"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ΚΚΕ είναι απόν.</w:t>
      </w:r>
    </w:p>
    <w:p w14:paraId="234F9A9A" w14:textId="77777777" w:rsidR="00A02958" w:rsidRDefault="00261538">
      <w:pPr>
        <w:spacing w:line="600" w:lineRule="auto"/>
        <w:ind w:firstLine="720"/>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A9B" w14:textId="77777777" w:rsidR="00A02958" w:rsidRDefault="00261538">
      <w:pPr>
        <w:spacing w:line="600" w:lineRule="auto"/>
        <w:ind w:firstLine="720"/>
        <w:rPr>
          <w:rFonts w:eastAsia="Times New Roman" w:cs="Times New Roman"/>
          <w:b/>
          <w:szCs w:val="24"/>
        </w:rPr>
      </w:pPr>
      <w:r>
        <w:rPr>
          <w:rFonts w:eastAsia="Times New Roman" w:cs="Times New Roman"/>
          <w:b/>
          <w:szCs w:val="24"/>
        </w:rPr>
        <w:t xml:space="preserve">ΜΑΡΙΟΣ </w:t>
      </w:r>
      <w:r>
        <w:rPr>
          <w:rFonts w:eastAsia="Times New Roman" w:cs="Times New Roman"/>
          <w:b/>
          <w:szCs w:val="24"/>
        </w:rPr>
        <w:t>ΓΕΩΡΓΙΑΔΗΣ (Θ΄ Αντιπρόεδρος της Βουλής):</w:t>
      </w:r>
      <w:r>
        <w:rPr>
          <w:rFonts w:eastAsia="Times New Roman" w:cs="Times New Roman"/>
          <w:szCs w:val="24"/>
        </w:rPr>
        <w:t xml:space="preserve"> Παρών.</w:t>
      </w:r>
    </w:p>
    <w:p w14:paraId="234F9A9C"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Ποτάμι</w:t>
      </w:r>
      <w:r>
        <w:rPr>
          <w:rFonts w:eastAsia="Times New Roman"/>
          <w:szCs w:val="24"/>
        </w:rPr>
        <w:t xml:space="preserve"> είναι απόν.</w:t>
      </w:r>
    </w:p>
    <w:p w14:paraId="234F9A9D" w14:textId="77777777" w:rsidR="00A02958" w:rsidRDefault="00261538">
      <w:pPr>
        <w:spacing w:line="600" w:lineRule="auto"/>
        <w:ind w:firstLine="720"/>
        <w:jc w:val="both"/>
        <w:rPr>
          <w:rFonts w:eastAsia="Times New Roman"/>
          <w:szCs w:val="24"/>
        </w:rPr>
      </w:pPr>
      <w:r>
        <w:rPr>
          <w:rFonts w:eastAsia="Times New Roman"/>
          <w:szCs w:val="24"/>
        </w:rPr>
        <w:lastRenderedPageBreak/>
        <w:t>Συνεπώς το νομοσχέδιο του Υπουργείου Οικονομικών</w:t>
      </w:r>
      <w:r>
        <w:rPr>
          <w:rFonts w:eastAsia="Times New Roman"/>
          <w:szCs w:val="24"/>
        </w:rPr>
        <w:t>:</w:t>
      </w:r>
      <w:r>
        <w:rPr>
          <w:rFonts w:eastAsia="Times New Roman"/>
          <w:szCs w:val="24"/>
        </w:rPr>
        <w:t xml:space="preserve"> «Προσαρμογή της Ελληνικής Νομοθεσίας στις διατάξεις της Οδηγίας (ΕΕ) 2016/881 και άλλες διατάξεις», </w:t>
      </w:r>
      <w:r>
        <w:rPr>
          <w:rFonts w:eastAsia="Times New Roman"/>
          <w:szCs w:val="24"/>
        </w:rPr>
        <w:t xml:space="preserve">έγινε δεκτό επί της αρχής κατά πλειοψηφία. </w:t>
      </w:r>
    </w:p>
    <w:p w14:paraId="234F9A9E" w14:textId="77777777" w:rsidR="00A02958" w:rsidRDefault="00261538">
      <w:pPr>
        <w:spacing w:line="600" w:lineRule="auto"/>
        <w:ind w:firstLine="720"/>
        <w:jc w:val="both"/>
        <w:rPr>
          <w:rFonts w:eastAsia="Times New Roman"/>
          <w:szCs w:val="24"/>
        </w:rPr>
      </w:pPr>
      <w:r>
        <w:rPr>
          <w:rFonts w:eastAsia="Times New Roman"/>
          <w:szCs w:val="24"/>
        </w:rPr>
        <w:t>Εισερχόμαστε στην ψήφιση των άρθρων και των τροπολογιών. Η ψήφισή τους θα γίνει χωριστά.</w:t>
      </w:r>
    </w:p>
    <w:p w14:paraId="234F9A9F"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1 ως έχει;</w:t>
      </w:r>
    </w:p>
    <w:p w14:paraId="234F9AA0" w14:textId="77777777" w:rsidR="00A02958" w:rsidRDefault="00261538">
      <w:pPr>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AA1"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w:t>
      </w:r>
      <w:r>
        <w:rPr>
          <w:rFonts w:eastAsia="Times New Roman"/>
          <w:szCs w:val="24"/>
        </w:rPr>
        <w:t>ημοκρατία είναι απούσα.</w:t>
      </w:r>
    </w:p>
    <w:p w14:paraId="234F9AA2" w14:textId="77777777" w:rsidR="00A02958" w:rsidRDefault="00261538">
      <w:pPr>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AA3" w14:textId="77777777" w:rsidR="00A02958" w:rsidRDefault="00261538">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AA4"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ΚΚΕ είναι απόν.</w:t>
      </w:r>
    </w:p>
    <w:p w14:paraId="234F9AA5" w14:textId="77777777" w:rsidR="00A02958" w:rsidRDefault="00261538">
      <w:pPr>
        <w:spacing w:line="600" w:lineRule="auto"/>
        <w:ind w:firstLine="720"/>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AA6" w14:textId="77777777" w:rsidR="00A02958" w:rsidRDefault="00261538">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234F9AA7" w14:textId="77777777" w:rsidR="00A02958" w:rsidRDefault="00261538">
      <w:pPr>
        <w:spacing w:line="600" w:lineRule="auto"/>
        <w:ind w:firstLine="720"/>
        <w:rPr>
          <w:rFonts w:eastAsia="Times New Roman" w:cs="Times New Roman"/>
          <w:b/>
          <w:szCs w:val="24"/>
        </w:rPr>
      </w:pPr>
      <w:r>
        <w:rPr>
          <w:rFonts w:eastAsia="Times New Roman" w:cs="Times New Roman"/>
          <w:b/>
          <w:szCs w:val="24"/>
        </w:rPr>
        <w:lastRenderedPageBreak/>
        <w:t xml:space="preserve">ΠΡΟΕΔΡΕΥΩΝ </w:t>
      </w:r>
      <w:r>
        <w:rPr>
          <w:rFonts w:eastAsia="Times New Roman" w:cs="Times New Roman"/>
          <w:b/>
          <w:szCs w:val="24"/>
        </w:rPr>
        <w:t>(Δημήτριος Κρεμαστινός):</w:t>
      </w:r>
      <w:r>
        <w:rPr>
          <w:rFonts w:eastAsia="Times New Roman"/>
          <w:szCs w:val="24"/>
        </w:rPr>
        <w:t xml:space="preserve"> Το </w:t>
      </w:r>
      <w:r>
        <w:rPr>
          <w:rFonts w:eastAsia="Times New Roman"/>
          <w:szCs w:val="24"/>
        </w:rPr>
        <w:t>Ποτάμι</w:t>
      </w:r>
      <w:r>
        <w:rPr>
          <w:rFonts w:eastAsia="Times New Roman"/>
          <w:szCs w:val="24"/>
        </w:rPr>
        <w:t xml:space="preserve"> είναι απόν.</w:t>
      </w:r>
    </w:p>
    <w:p w14:paraId="234F9AA8"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1 έγινε δεκτό ως έχει κατά πλειοψηφία. </w:t>
      </w:r>
    </w:p>
    <w:p w14:paraId="234F9AA9"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2 ως έχει;</w:t>
      </w:r>
    </w:p>
    <w:p w14:paraId="234F9AAA" w14:textId="77777777" w:rsidR="00A02958" w:rsidRDefault="00261538">
      <w:pPr>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AAB"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AAC" w14:textId="77777777" w:rsidR="00A02958" w:rsidRDefault="00261538">
      <w:pPr>
        <w:spacing w:line="600" w:lineRule="auto"/>
        <w:ind w:firstLine="720"/>
        <w:rPr>
          <w:rFonts w:eastAsia="Times New Roman" w:cs="Times New Roman"/>
          <w:szCs w:val="24"/>
        </w:rPr>
      </w:pPr>
      <w:r>
        <w:rPr>
          <w:rFonts w:eastAsia="Times New Roman" w:cs="Times New Roman"/>
          <w:b/>
          <w:szCs w:val="24"/>
        </w:rPr>
        <w:t>ΓΙΑΝΝ</w:t>
      </w:r>
      <w:r>
        <w:rPr>
          <w:rFonts w:eastAsia="Times New Roman" w:cs="Times New Roman"/>
          <w:b/>
          <w:szCs w:val="24"/>
        </w:rPr>
        <w:t>ΗΣ ΚΟΥΤΣΟΥΚΟΣ:</w:t>
      </w:r>
      <w:r>
        <w:rPr>
          <w:rFonts w:eastAsia="Times New Roman" w:cs="Times New Roman"/>
          <w:szCs w:val="24"/>
        </w:rPr>
        <w:t xml:space="preserve"> Ναι.</w:t>
      </w:r>
    </w:p>
    <w:p w14:paraId="234F9AAD" w14:textId="77777777" w:rsidR="00A02958" w:rsidRDefault="00261538">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AAE"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ΚΚΕ είναι απόν.</w:t>
      </w:r>
    </w:p>
    <w:p w14:paraId="234F9AAF" w14:textId="77777777" w:rsidR="00A02958" w:rsidRDefault="00261538">
      <w:pPr>
        <w:spacing w:line="600" w:lineRule="auto"/>
        <w:ind w:firstLine="720"/>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AB0" w14:textId="77777777" w:rsidR="00A02958" w:rsidRDefault="00261538">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234F9AB1"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Ποτάμι</w:t>
      </w:r>
      <w:r>
        <w:rPr>
          <w:rFonts w:eastAsia="Times New Roman"/>
          <w:szCs w:val="24"/>
        </w:rPr>
        <w:t xml:space="preserve"> ε</w:t>
      </w:r>
      <w:r>
        <w:rPr>
          <w:rFonts w:eastAsia="Times New Roman"/>
          <w:szCs w:val="24"/>
        </w:rPr>
        <w:t>ίναι απόν.</w:t>
      </w:r>
    </w:p>
    <w:p w14:paraId="234F9AB2" w14:textId="77777777" w:rsidR="00A02958" w:rsidRDefault="00261538">
      <w:pPr>
        <w:spacing w:line="600" w:lineRule="auto"/>
        <w:ind w:firstLine="720"/>
        <w:jc w:val="both"/>
        <w:rPr>
          <w:rFonts w:eastAsia="Times New Roman"/>
          <w:szCs w:val="24"/>
        </w:rPr>
      </w:pPr>
      <w:r>
        <w:rPr>
          <w:rFonts w:eastAsia="Times New Roman"/>
          <w:szCs w:val="24"/>
        </w:rPr>
        <w:lastRenderedPageBreak/>
        <w:t xml:space="preserve">Συνεπώς το άρθρο 2 έγινε δεκτό ως έχει κατά πλειοψηφία. </w:t>
      </w:r>
    </w:p>
    <w:p w14:paraId="234F9AB3"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3 ως έχει;</w:t>
      </w:r>
    </w:p>
    <w:p w14:paraId="234F9AB4" w14:textId="77777777" w:rsidR="00A02958" w:rsidRDefault="00261538">
      <w:pPr>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AB5"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AB6" w14:textId="77777777" w:rsidR="00A02958" w:rsidRDefault="00261538">
      <w:pPr>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AB7" w14:textId="77777777" w:rsidR="00A02958" w:rsidRDefault="00261538">
      <w:pPr>
        <w:spacing w:line="600" w:lineRule="auto"/>
        <w:ind w:firstLine="720"/>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ΓΕΡΜΕΝΗΣ:</w:t>
      </w:r>
      <w:r>
        <w:rPr>
          <w:rFonts w:eastAsia="Times New Roman" w:cs="Times New Roman"/>
          <w:szCs w:val="24"/>
        </w:rPr>
        <w:t xml:space="preserve"> Όχι. </w:t>
      </w:r>
    </w:p>
    <w:p w14:paraId="234F9AB8"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ΚΚΕ είναι απόν.</w:t>
      </w:r>
    </w:p>
    <w:p w14:paraId="234F9AB9" w14:textId="77777777" w:rsidR="00A02958" w:rsidRDefault="00261538">
      <w:pPr>
        <w:spacing w:line="600" w:lineRule="auto"/>
        <w:ind w:firstLine="720"/>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ABA" w14:textId="77777777" w:rsidR="00A02958" w:rsidRDefault="00261538">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234F9ABB"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Ποτάμι</w:t>
      </w:r>
      <w:r>
        <w:rPr>
          <w:rFonts w:eastAsia="Times New Roman"/>
          <w:szCs w:val="24"/>
        </w:rPr>
        <w:t xml:space="preserve"> είναι απόν.</w:t>
      </w:r>
    </w:p>
    <w:p w14:paraId="234F9ABC" w14:textId="77777777" w:rsidR="00A02958" w:rsidRDefault="00261538">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3 έγινε δεκτό ως έχει κατά πλειοψηφία. </w:t>
      </w:r>
    </w:p>
    <w:p w14:paraId="234F9ABD"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4 ως έχει;</w:t>
      </w:r>
    </w:p>
    <w:p w14:paraId="234F9ABE" w14:textId="77777777" w:rsidR="00A02958" w:rsidRDefault="00261538">
      <w:pPr>
        <w:spacing w:line="600" w:lineRule="auto"/>
        <w:ind w:firstLine="720"/>
        <w:rPr>
          <w:rFonts w:eastAsia="Times New Roman" w:cs="Times New Roman"/>
          <w:szCs w:val="24"/>
        </w:rPr>
      </w:pPr>
      <w:r>
        <w:rPr>
          <w:rFonts w:eastAsia="Times New Roman" w:cs="Times New Roman"/>
          <w:b/>
          <w:szCs w:val="24"/>
        </w:rPr>
        <w:lastRenderedPageBreak/>
        <w:t>ΚΩΝΣΤΑΝΤΙΝΟΣ ΠΑΥΛΙΔΗΣ:</w:t>
      </w:r>
      <w:r>
        <w:rPr>
          <w:rFonts w:eastAsia="Times New Roman" w:cs="Times New Roman"/>
          <w:szCs w:val="24"/>
        </w:rPr>
        <w:t xml:space="preserve"> Ναι.</w:t>
      </w:r>
    </w:p>
    <w:p w14:paraId="234F9ABF"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AC0" w14:textId="77777777" w:rsidR="00A02958" w:rsidRDefault="00261538">
      <w:pPr>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AC1" w14:textId="77777777" w:rsidR="00A02958" w:rsidRDefault="00261538">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AC2"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w:t>
      </w:r>
      <w:r>
        <w:rPr>
          <w:rFonts w:eastAsia="Times New Roman" w:cs="Times New Roman"/>
          <w:b/>
          <w:szCs w:val="24"/>
        </w:rPr>
        <w:t>Ν (Δημήτριος Κρεμαστινός):</w:t>
      </w:r>
      <w:r>
        <w:rPr>
          <w:rFonts w:eastAsia="Times New Roman"/>
          <w:szCs w:val="24"/>
        </w:rPr>
        <w:t xml:space="preserve"> Το ΚΚΕ είναι απόν.</w:t>
      </w:r>
    </w:p>
    <w:p w14:paraId="234F9AC3" w14:textId="77777777" w:rsidR="00A02958" w:rsidRDefault="00261538">
      <w:pPr>
        <w:spacing w:line="600" w:lineRule="auto"/>
        <w:ind w:firstLine="720"/>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AC4" w14:textId="77777777" w:rsidR="00A02958" w:rsidRDefault="00261538">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234F9AC5"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Ποτάμι</w:t>
      </w:r>
      <w:r>
        <w:rPr>
          <w:rFonts w:eastAsia="Times New Roman"/>
          <w:szCs w:val="24"/>
        </w:rPr>
        <w:t xml:space="preserve"> είναι απόν.</w:t>
      </w:r>
    </w:p>
    <w:p w14:paraId="234F9AC6" w14:textId="77777777" w:rsidR="00A02958" w:rsidRDefault="00261538">
      <w:pPr>
        <w:spacing w:line="600" w:lineRule="auto"/>
        <w:ind w:firstLine="720"/>
        <w:jc w:val="both"/>
        <w:rPr>
          <w:rFonts w:eastAsia="Times New Roman"/>
          <w:szCs w:val="24"/>
        </w:rPr>
      </w:pPr>
      <w:r>
        <w:rPr>
          <w:rFonts w:eastAsia="Times New Roman"/>
          <w:szCs w:val="24"/>
        </w:rPr>
        <w:t>Συνεπώς το άρθρο 4 έγινε δεκτό ως έχει κατά</w:t>
      </w:r>
      <w:r>
        <w:rPr>
          <w:rFonts w:eastAsia="Times New Roman"/>
          <w:szCs w:val="24"/>
        </w:rPr>
        <w:t xml:space="preserve"> πλειοψηφία. </w:t>
      </w:r>
    </w:p>
    <w:p w14:paraId="234F9AC7"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5 ως έχει;</w:t>
      </w:r>
    </w:p>
    <w:p w14:paraId="234F9AC8" w14:textId="77777777" w:rsidR="00A02958" w:rsidRDefault="00261538">
      <w:pPr>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AC9" w14:textId="77777777" w:rsidR="00A02958" w:rsidRDefault="00261538">
      <w:pPr>
        <w:spacing w:line="600" w:lineRule="auto"/>
        <w:ind w:firstLine="720"/>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Η Νέα Δημοκρατία είναι απούσα.</w:t>
      </w:r>
    </w:p>
    <w:p w14:paraId="234F9ACA" w14:textId="77777777" w:rsidR="00A02958" w:rsidRDefault="00261538">
      <w:pPr>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ACB" w14:textId="77777777" w:rsidR="00A02958" w:rsidRDefault="00261538">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ACC"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ΚΚΕ εί</w:t>
      </w:r>
      <w:r>
        <w:rPr>
          <w:rFonts w:eastAsia="Times New Roman"/>
          <w:szCs w:val="24"/>
        </w:rPr>
        <w:t>ναι απόν.</w:t>
      </w:r>
    </w:p>
    <w:p w14:paraId="234F9ACD" w14:textId="77777777" w:rsidR="00A02958" w:rsidRDefault="00261538">
      <w:pPr>
        <w:spacing w:line="600" w:lineRule="auto"/>
        <w:ind w:firstLine="720"/>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ACE" w14:textId="77777777" w:rsidR="00A02958" w:rsidRDefault="00261538">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234F9ACF"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Ποτάμι</w:t>
      </w:r>
      <w:r>
        <w:rPr>
          <w:rFonts w:eastAsia="Times New Roman"/>
          <w:szCs w:val="24"/>
        </w:rPr>
        <w:t xml:space="preserve"> είναι απόν.</w:t>
      </w:r>
    </w:p>
    <w:p w14:paraId="234F9AD0"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5 έγινε δεκτό ως έχει κατά πλειοψηφία. </w:t>
      </w:r>
    </w:p>
    <w:p w14:paraId="234F9AD1" w14:textId="77777777" w:rsidR="00A02958" w:rsidRDefault="00261538">
      <w:pPr>
        <w:spacing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6 ως έχει;</w:t>
      </w:r>
    </w:p>
    <w:p w14:paraId="234F9AD2" w14:textId="77777777" w:rsidR="00A02958" w:rsidRDefault="00261538">
      <w:pPr>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AD3"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AD4" w14:textId="77777777" w:rsidR="00A02958" w:rsidRDefault="00261538">
      <w:pPr>
        <w:spacing w:line="600" w:lineRule="auto"/>
        <w:ind w:firstLine="720"/>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szCs w:val="24"/>
        </w:rPr>
        <w:t xml:space="preserve"> Ναι.</w:t>
      </w:r>
    </w:p>
    <w:p w14:paraId="234F9AD5" w14:textId="77777777" w:rsidR="00A02958" w:rsidRDefault="00261538">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AD6"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ΚΚΕ είναι απόν.</w:t>
      </w:r>
    </w:p>
    <w:p w14:paraId="234F9AD7" w14:textId="77777777" w:rsidR="00A02958" w:rsidRDefault="00261538">
      <w:pPr>
        <w:spacing w:line="600" w:lineRule="auto"/>
        <w:ind w:firstLine="720"/>
        <w:rPr>
          <w:rFonts w:eastAsia="Times New Roman" w:cs="Times New Roman"/>
          <w:b/>
          <w:szCs w:val="24"/>
        </w:rPr>
      </w:pPr>
      <w:r>
        <w:rPr>
          <w:rFonts w:eastAsia="Times New Roman" w:cs="Times New Roman"/>
          <w:b/>
          <w:szCs w:val="24"/>
        </w:rPr>
        <w:t>ΔΗΜΗΤΡΙΟΣ ΚΑΜΜΕΝΟΣ (Η΄</w:t>
      </w:r>
      <w:r>
        <w:rPr>
          <w:rFonts w:eastAsia="Times New Roman" w:cs="Times New Roman"/>
          <w:b/>
          <w:szCs w:val="24"/>
        </w:rPr>
        <w:t xml:space="preserve"> Αντιπρόεδρος της Βουλής):</w:t>
      </w:r>
      <w:r>
        <w:rPr>
          <w:rFonts w:eastAsia="Times New Roman" w:cs="Times New Roman"/>
          <w:szCs w:val="24"/>
        </w:rPr>
        <w:t xml:space="preserve"> Ναι.</w:t>
      </w:r>
    </w:p>
    <w:p w14:paraId="234F9AD8" w14:textId="77777777" w:rsidR="00A02958" w:rsidRDefault="00261538">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234F9AD9"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Ποτάμι</w:t>
      </w:r>
      <w:r>
        <w:rPr>
          <w:rFonts w:eastAsia="Times New Roman"/>
          <w:szCs w:val="24"/>
        </w:rPr>
        <w:t xml:space="preserve"> είναι απόν.</w:t>
      </w:r>
    </w:p>
    <w:p w14:paraId="234F9ADA"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6 έγινε δεκτό ως έχει κατά πλειοψηφία. </w:t>
      </w:r>
    </w:p>
    <w:p w14:paraId="234F9ADB"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7, όπως τροπο</w:t>
      </w:r>
      <w:r>
        <w:rPr>
          <w:rFonts w:eastAsia="Times New Roman"/>
          <w:szCs w:val="24"/>
        </w:rPr>
        <w:t>ποιήθηκε από τον κύριο Υπουργό;</w:t>
      </w:r>
    </w:p>
    <w:p w14:paraId="234F9ADC" w14:textId="77777777" w:rsidR="00A02958" w:rsidRDefault="00261538">
      <w:pPr>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ADD"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ADE" w14:textId="77777777" w:rsidR="00A02958" w:rsidRDefault="00261538">
      <w:pPr>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234F9ADF" w14:textId="77777777" w:rsidR="00A02958" w:rsidRDefault="00261538">
      <w:pPr>
        <w:spacing w:line="600" w:lineRule="auto"/>
        <w:ind w:firstLine="720"/>
        <w:rPr>
          <w:rFonts w:eastAsia="Times New Roman" w:cs="Times New Roman"/>
          <w:szCs w:val="24"/>
        </w:rPr>
      </w:pPr>
      <w:r>
        <w:rPr>
          <w:rFonts w:eastAsia="Times New Roman" w:cs="Times New Roman"/>
          <w:b/>
          <w:szCs w:val="24"/>
        </w:rPr>
        <w:lastRenderedPageBreak/>
        <w:t>ΓΕΩΡΓΙΟΣ ΓΕΡΜΕΝΗΣ:</w:t>
      </w:r>
      <w:r>
        <w:rPr>
          <w:rFonts w:eastAsia="Times New Roman" w:cs="Times New Roman"/>
          <w:szCs w:val="24"/>
        </w:rPr>
        <w:t xml:space="preserve"> Όχι. </w:t>
      </w:r>
    </w:p>
    <w:p w14:paraId="234F9AE0"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ΚΚΕ είναι απόν.</w:t>
      </w:r>
    </w:p>
    <w:p w14:paraId="234F9AE1" w14:textId="77777777" w:rsidR="00A02958" w:rsidRDefault="00261538">
      <w:pPr>
        <w:spacing w:line="600" w:lineRule="auto"/>
        <w:ind w:firstLine="720"/>
        <w:rPr>
          <w:rFonts w:eastAsia="Times New Roman" w:cs="Times New Roman"/>
          <w:b/>
          <w:szCs w:val="24"/>
        </w:rPr>
      </w:pPr>
      <w:r>
        <w:rPr>
          <w:rFonts w:eastAsia="Times New Roman" w:cs="Times New Roman"/>
          <w:b/>
          <w:szCs w:val="24"/>
        </w:rPr>
        <w:t>ΔΗΜΗΤΡΙΟΣ ΚΑΜΜΕΝΟΣ (Η΄</w:t>
      </w:r>
      <w:r>
        <w:rPr>
          <w:rFonts w:eastAsia="Times New Roman" w:cs="Times New Roman"/>
          <w:b/>
          <w:szCs w:val="24"/>
        </w:rPr>
        <w:t xml:space="preserve"> Αντιπρόεδρος της Βουλής):</w:t>
      </w:r>
      <w:r>
        <w:rPr>
          <w:rFonts w:eastAsia="Times New Roman" w:cs="Times New Roman"/>
          <w:szCs w:val="24"/>
        </w:rPr>
        <w:t xml:space="preserve"> Ναι.</w:t>
      </w:r>
    </w:p>
    <w:p w14:paraId="234F9AE2" w14:textId="77777777" w:rsidR="00A02958" w:rsidRDefault="00261538">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234F9AE3"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Ποτάμι</w:t>
      </w:r>
      <w:r>
        <w:rPr>
          <w:rFonts w:eastAsia="Times New Roman"/>
          <w:szCs w:val="24"/>
        </w:rPr>
        <w:t xml:space="preserve"> είναι απόν.</w:t>
      </w:r>
    </w:p>
    <w:p w14:paraId="234F9AE4"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7 έγινε δεκτό, όπως τροποποιήθηκε από τον κύριο Υπουργό, κατά πλειοψηφία. </w:t>
      </w:r>
    </w:p>
    <w:p w14:paraId="234F9AE5"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w:t>
      </w:r>
      <w:r>
        <w:rPr>
          <w:rFonts w:eastAsia="Times New Roman"/>
          <w:szCs w:val="24"/>
        </w:rPr>
        <w:t>ίνεται δεκτό το άρθρο 8 ως έχει;</w:t>
      </w:r>
    </w:p>
    <w:p w14:paraId="234F9AE6" w14:textId="77777777" w:rsidR="00A02958" w:rsidRDefault="00261538">
      <w:pPr>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AE7"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AE8" w14:textId="77777777" w:rsidR="00A02958" w:rsidRDefault="00261538">
      <w:pPr>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AE9" w14:textId="77777777" w:rsidR="00A02958" w:rsidRDefault="00261538">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AEA" w14:textId="77777777" w:rsidR="00A02958" w:rsidRDefault="00261538">
      <w:pPr>
        <w:spacing w:line="600" w:lineRule="auto"/>
        <w:ind w:firstLine="720"/>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Το ΚΚΕ είναι απόν.</w:t>
      </w:r>
    </w:p>
    <w:p w14:paraId="234F9AEB" w14:textId="77777777" w:rsidR="00A02958" w:rsidRDefault="00261538">
      <w:pPr>
        <w:spacing w:line="600" w:lineRule="auto"/>
        <w:ind w:firstLine="720"/>
        <w:rPr>
          <w:rFonts w:eastAsia="Times New Roman" w:cs="Times New Roman"/>
          <w:b/>
          <w:szCs w:val="24"/>
        </w:rPr>
      </w:pPr>
      <w:r>
        <w:rPr>
          <w:rFonts w:eastAsia="Times New Roman" w:cs="Times New Roman"/>
          <w:b/>
          <w:szCs w:val="24"/>
        </w:rPr>
        <w:t xml:space="preserve">ΔΗΜΗΤΡΙΟΣ ΚΑΜΜΕΝΟΣ (Η΄ </w:t>
      </w:r>
      <w:r>
        <w:rPr>
          <w:rFonts w:eastAsia="Times New Roman" w:cs="Times New Roman"/>
          <w:b/>
          <w:szCs w:val="24"/>
        </w:rPr>
        <w:t>Αντιπρόεδρος της Βουλής):</w:t>
      </w:r>
      <w:r>
        <w:rPr>
          <w:rFonts w:eastAsia="Times New Roman" w:cs="Times New Roman"/>
          <w:szCs w:val="24"/>
        </w:rPr>
        <w:t xml:space="preserve"> Ναι.</w:t>
      </w:r>
    </w:p>
    <w:p w14:paraId="234F9AEC" w14:textId="77777777" w:rsidR="00A02958" w:rsidRDefault="00261538">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234F9AED"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Ποτάμι</w:t>
      </w:r>
      <w:r>
        <w:rPr>
          <w:rFonts w:eastAsia="Times New Roman"/>
          <w:szCs w:val="24"/>
        </w:rPr>
        <w:t xml:space="preserve"> είναι απόν.</w:t>
      </w:r>
    </w:p>
    <w:p w14:paraId="234F9AEE"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8 έγινε δεκτό ως έχει κατά πλειοψηφία. </w:t>
      </w:r>
    </w:p>
    <w:p w14:paraId="234F9AEF"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9 ως έχει;</w:t>
      </w:r>
    </w:p>
    <w:p w14:paraId="234F9AF0" w14:textId="77777777" w:rsidR="00A02958" w:rsidRDefault="00261538">
      <w:pPr>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AF1"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AF2" w14:textId="77777777" w:rsidR="00A02958" w:rsidRDefault="00261538">
      <w:pPr>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AF3" w14:textId="77777777" w:rsidR="00A02958" w:rsidRDefault="00261538">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AF4"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ΚΚΕ είναι απόν.</w:t>
      </w:r>
    </w:p>
    <w:p w14:paraId="234F9AF5" w14:textId="77777777" w:rsidR="00A02958" w:rsidRDefault="00261538">
      <w:pPr>
        <w:spacing w:line="600" w:lineRule="auto"/>
        <w:ind w:firstLine="720"/>
        <w:rPr>
          <w:rFonts w:eastAsia="Times New Roman" w:cs="Times New Roman"/>
          <w:b/>
          <w:szCs w:val="24"/>
        </w:rPr>
      </w:pPr>
      <w:r>
        <w:rPr>
          <w:rFonts w:eastAsia="Times New Roman" w:cs="Times New Roman"/>
          <w:b/>
          <w:szCs w:val="24"/>
        </w:rPr>
        <w:lastRenderedPageBreak/>
        <w:t>ΔΗΜΗΤΡΙΟΣ ΚΑΜΜΕΝΟΣ (Η΄ Αντιπρόεδρος της Βουλής):</w:t>
      </w:r>
      <w:r>
        <w:rPr>
          <w:rFonts w:eastAsia="Times New Roman" w:cs="Times New Roman"/>
          <w:szCs w:val="24"/>
        </w:rPr>
        <w:t xml:space="preserve"> Ναι.</w:t>
      </w:r>
    </w:p>
    <w:p w14:paraId="234F9AF6" w14:textId="77777777" w:rsidR="00A02958" w:rsidRDefault="00261538">
      <w:pPr>
        <w:spacing w:line="600" w:lineRule="auto"/>
        <w:ind w:firstLine="720"/>
        <w:rPr>
          <w:rFonts w:eastAsia="Times New Roman" w:cs="Times New Roman"/>
          <w:szCs w:val="24"/>
        </w:rPr>
      </w:pPr>
      <w:r>
        <w:rPr>
          <w:rFonts w:eastAsia="Times New Roman" w:cs="Times New Roman"/>
          <w:b/>
          <w:szCs w:val="24"/>
        </w:rPr>
        <w:t>ΜΑ</w:t>
      </w:r>
      <w:r>
        <w:rPr>
          <w:rFonts w:eastAsia="Times New Roman" w:cs="Times New Roman"/>
          <w:b/>
          <w:szCs w:val="24"/>
        </w:rPr>
        <w:t>ΡΙΟΣ ΓΕΩΡΓΙΑΔΗΣ (Θ΄ Αντιπρόεδρος της Βουλής):</w:t>
      </w:r>
      <w:r>
        <w:rPr>
          <w:rFonts w:eastAsia="Times New Roman" w:cs="Times New Roman"/>
          <w:szCs w:val="24"/>
        </w:rPr>
        <w:t xml:space="preserve"> Παρών.</w:t>
      </w:r>
    </w:p>
    <w:p w14:paraId="234F9AF7"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Ποτάμι</w:t>
      </w:r>
      <w:r>
        <w:rPr>
          <w:rFonts w:eastAsia="Times New Roman"/>
          <w:szCs w:val="24"/>
        </w:rPr>
        <w:t xml:space="preserve"> είναι απόν.</w:t>
      </w:r>
    </w:p>
    <w:p w14:paraId="234F9AF8"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9 έγινε δεκτό ως έχει κατά πλειοψηφία. </w:t>
      </w:r>
    </w:p>
    <w:p w14:paraId="234F9AF9"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10 ως έχει;</w:t>
      </w:r>
    </w:p>
    <w:p w14:paraId="234F9AFA" w14:textId="77777777" w:rsidR="00A02958" w:rsidRDefault="00261538">
      <w:pPr>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AFB"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w:t>
      </w:r>
      <w:r>
        <w:rPr>
          <w:rFonts w:eastAsia="Times New Roman" w:cs="Times New Roman"/>
          <w:b/>
          <w:szCs w:val="24"/>
        </w:rPr>
        <w:t>ΥΩΝ (Δημήτριος Κρεμαστινός):</w:t>
      </w:r>
      <w:r>
        <w:rPr>
          <w:rFonts w:eastAsia="Times New Roman"/>
          <w:szCs w:val="24"/>
        </w:rPr>
        <w:t xml:space="preserve"> Η Νέα Δημοκρατία είναι απούσα.</w:t>
      </w:r>
    </w:p>
    <w:p w14:paraId="234F9AFC" w14:textId="77777777" w:rsidR="00A02958" w:rsidRDefault="00261538">
      <w:pPr>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AFD" w14:textId="77777777" w:rsidR="00A02958" w:rsidRDefault="00261538">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Ναι. </w:t>
      </w:r>
    </w:p>
    <w:p w14:paraId="234F9AFE"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ΚΚΕ είναι απόν.</w:t>
      </w:r>
    </w:p>
    <w:p w14:paraId="234F9AFF" w14:textId="77777777" w:rsidR="00A02958" w:rsidRDefault="00261538">
      <w:pPr>
        <w:spacing w:line="600" w:lineRule="auto"/>
        <w:ind w:firstLine="720"/>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B00" w14:textId="77777777" w:rsidR="00A02958" w:rsidRDefault="00261538">
      <w:pPr>
        <w:spacing w:line="600" w:lineRule="auto"/>
        <w:ind w:firstLine="720"/>
        <w:rPr>
          <w:rFonts w:eastAsia="Times New Roman" w:cs="Times New Roman"/>
          <w:szCs w:val="24"/>
        </w:rPr>
      </w:pPr>
      <w:r>
        <w:rPr>
          <w:rFonts w:eastAsia="Times New Roman" w:cs="Times New Roman"/>
          <w:b/>
          <w:szCs w:val="24"/>
        </w:rPr>
        <w:lastRenderedPageBreak/>
        <w:t>ΜΑΡΙΟΣ ΓΕΩΡΓΙΑΔΗΣ (Θ΄ Αντιπρόεδρος τη</w:t>
      </w:r>
      <w:r>
        <w:rPr>
          <w:rFonts w:eastAsia="Times New Roman" w:cs="Times New Roman"/>
          <w:b/>
          <w:szCs w:val="24"/>
        </w:rPr>
        <w:t>ς Βουλής):</w:t>
      </w:r>
      <w:r>
        <w:rPr>
          <w:rFonts w:eastAsia="Times New Roman" w:cs="Times New Roman"/>
          <w:szCs w:val="24"/>
        </w:rPr>
        <w:t xml:space="preserve"> Ναι.</w:t>
      </w:r>
    </w:p>
    <w:p w14:paraId="234F9B01"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Ποτάμι</w:t>
      </w:r>
      <w:r>
        <w:rPr>
          <w:rFonts w:eastAsia="Times New Roman"/>
          <w:szCs w:val="24"/>
        </w:rPr>
        <w:t xml:space="preserve"> είναι απόν.</w:t>
      </w:r>
    </w:p>
    <w:p w14:paraId="234F9B02"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10 έγινε δεκτό ως έχει ομοφώνως. </w:t>
      </w:r>
    </w:p>
    <w:p w14:paraId="234F9B03" w14:textId="77777777" w:rsidR="00A02958" w:rsidRDefault="00261538">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11, όπως τροποποιήθηκε από τον κύριο Υπουργό; </w:t>
      </w:r>
    </w:p>
    <w:p w14:paraId="234F9B04"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B05"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 xml:space="preserve">ΠΡΟΕΔΡΕΥΩΝ </w:t>
      </w:r>
      <w:r>
        <w:rPr>
          <w:rFonts w:eastAsia="Times New Roman" w:cs="Times New Roman"/>
          <w:b/>
          <w:szCs w:val="24"/>
        </w:rPr>
        <w:t>(Δημήτριος Κρεμαστινός):</w:t>
      </w:r>
      <w:r>
        <w:rPr>
          <w:rFonts w:eastAsia="Times New Roman"/>
          <w:szCs w:val="24"/>
        </w:rPr>
        <w:t xml:space="preserve"> Η Νέα Δημοκρατία είναι απούσα.</w:t>
      </w:r>
    </w:p>
    <w:p w14:paraId="234F9B06"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234F9B07"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Παρών. </w:t>
      </w:r>
    </w:p>
    <w:p w14:paraId="234F9B08"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ΚΚΕ είναι απόν.</w:t>
      </w:r>
    </w:p>
    <w:p w14:paraId="234F9B09"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B0A"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 xml:space="preserve">ΜΑΡΙΟΣ ΓΕΩΡΓΙΑΔΗΣ (Θ΄ Αντιπρόεδρος </w:t>
      </w:r>
      <w:r>
        <w:rPr>
          <w:rFonts w:eastAsia="Times New Roman" w:cs="Times New Roman"/>
          <w:b/>
          <w:szCs w:val="24"/>
        </w:rPr>
        <w:t>της Βουλής):</w:t>
      </w:r>
      <w:r>
        <w:rPr>
          <w:rFonts w:eastAsia="Times New Roman" w:cs="Times New Roman"/>
          <w:szCs w:val="24"/>
        </w:rPr>
        <w:t xml:space="preserve"> Όχι.</w:t>
      </w:r>
      <w:r>
        <w:rPr>
          <w:rFonts w:eastAsia="Times New Roman" w:cs="Times New Roman"/>
          <w:b/>
          <w:szCs w:val="24"/>
        </w:rPr>
        <w:t xml:space="preserve"> </w:t>
      </w:r>
    </w:p>
    <w:p w14:paraId="234F9B0B"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Ποτάμι</w:t>
      </w:r>
      <w:r>
        <w:rPr>
          <w:rFonts w:eastAsia="Times New Roman"/>
          <w:szCs w:val="24"/>
        </w:rPr>
        <w:t xml:space="preserve"> είναι απόν.</w:t>
      </w:r>
    </w:p>
    <w:p w14:paraId="234F9B0C" w14:textId="77777777" w:rsidR="00A02958" w:rsidRDefault="00261538">
      <w:pPr>
        <w:spacing w:line="600" w:lineRule="auto"/>
        <w:ind w:firstLine="720"/>
        <w:jc w:val="both"/>
        <w:rPr>
          <w:rFonts w:eastAsia="Times New Roman"/>
          <w:szCs w:val="24"/>
        </w:rPr>
      </w:pPr>
      <w:r>
        <w:rPr>
          <w:rFonts w:eastAsia="Times New Roman"/>
          <w:szCs w:val="24"/>
        </w:rPr>
        <w:t>Συνεπώς το άρθρο 11 έγινε δεκτό, όπως τροποποιήθηκε από τον κύριο Υπουργό, κατά πλειοψηφία.</w:t>
      </w:r>
    </w:p>
    <w:p w14:paraId="234F9B0D" w14:textId="77777777" w:rsidR="00A02958" w:rsidRDefault="00261538">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12, όπως τροποποιήθηκε από τον κύριο Υπουργό; </w:t>
      </w:r>
    </w:p>
    <w:p w14:paraId="234F9B0E"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B0F"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Κρεμαστινός): </w:t>
      </w:r>
      <w:r>
        <w:rPr>
          <w:rFonts w:eastAsia="Times New Roman"/>
          <w:szCs w:val="24"/>
        </w:rPr>
        <w:t>Η Νέα Δημοκρατία είναι απούσα.</w:t>
      </w:r>
    </w:p>
    <w:p w14:paraId="234F9B10"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B11"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B12"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ΚΚΕ είναι απόν.</w:t>
      </w:r>
    </w:p>
    <w:p w14:paraId="234F9B13"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B14"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Μ</w:t>
      </w:r>
      <w:r>
        <w:rPr>
          <w:rFonts w:eastAsia="Times New Roman" w:cs="Times New Roman"/>
          <w:b/>
          <w:szCs w:val="24"/>
        </w:rPr>
        <w:t>ΑΡΙΟΣ ΓΕΩΡΓΙΑΔΗΣ (Θ΄ Αντιπρόεδρος της Βουλής):</w:t>
      </w:r>
      <w:r>
        <w:rPr>
          <w:rFonts w:eastAsia="Times New Roman" w:cs="Times New Roman"/>
          <w:szCs w:val="24"/>
        </w:rPr>
        <w:t xml:space="preserve"> Ναι.</w:t>
      </w:r>
    </w:p>
    <w:p w14:paraId="234F9B15"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w:t>
      </w:r>
      <w:r>
        <w:rPr>
          <w:rFonts w:eastAsia="Times New Roman"/>
          <w:szCs w:val="24"/>
        </w:rPr>
        <w:t xml:space="preserve">Το Ποτάμι </w:t>
      </w:r>
      <w:r>
        <w:rPr>
          <w:rFonts w:eastAsia="Times New Roman"/>
          <w:szCs w:val="24"/>
        </w:rPr>
        <w:t>είναι απόν.</w:t>
      </w:r>
    </w:p>
    <w:p w14:paraId="234F9B16" w14:textId="77777777" w:rsidR="00A02958" w:rsidRDefault="00261538">
      <w:pPr>
        <w:spacing w:line="600" w:lineRule="auto"/>
        <w:ind w:firstLine="720"/>
        <w:jc w:val="both"/>
        <w:rPr>
          <w:rFonts w:eastAsia="Times New Roman"/>
          <w:szCs w:val="24"/>
        </w:rPr>
      </w:pPr>
      <w:r>
        <w:rPr>
          <w:rFonts w:eastAsia="Times New Roman"/>
          <w:szCs w:val="24"/>
        </w:rPr>
        <w:t>Συνεπώς, το άρθρο 12 έγινε δεκτό, όπως τροποποιήθηκε από τον κύριο Υπουργό, κατά πλειοψηφία.</w:t>
      </w:r>
    </w:p>
    <w:p w14:paraId="234F9B17"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13, όπως τρο</w:t>
      </w:r>
      <w:r>
        <w:rPr>
          <w:rFonts w:eastAsia="Times New Roman"/>
          <w:szCs w:val="24"/>
        </w:rPr>
        <w:t xml:space="preserve">ποποιήθηκε από τον κύριο Υπουργό; </w:t>
      </w:r>
    </w:p>
    <w:p w14:paraId="234F9B18"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B19"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B1A"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B1B"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Ναι.</w:t>
      </w:r>
    </w:p>
    <w:p w14:paraId="234F9B1C"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ΚΚΕ είναι απόν.</w:t>
      </w:r>
    </w:p>
    <w:p w14:paraId="234F9B1D"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ΔΗΜΗΤΡΙΟΣ ΚΑΜΜΕΝΟΣ (Η΄</w:t>
      </w:r>
      <w:r>
        <w:rPr>
          <w:rFonts w:eastAsia="Times New Roman" w:cs="Times New Roman"/>
          <w:b/>
          <w:szCs w:val="24"/>
        </w:rPr>
        <w:t xml:space="preserve"> Αντιπρόεδρος της Βουλής):</w:t>
      </w:r>
      <w:r>
        <w:rPr>
          <w:rFonts w:eastAsia="Times New Roman" w:cs="Times New Roman"/>
          <w:szCs w:val="24"/>
        </w:rPr>
        <w:t xml:space="preserve"> Ναι.</w:t>
      </w:r>
    </w:p>
    <w:p w14:paraId="234F9B1E"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ΜΑΡΙΟΣ ΓΕΩΡΓΙΑΔΗΣ (Θ΄ Αντιπρόεδρος της Βουλής):</w:t>
      </w:r>
      <w:r>
        <w:rPr>
          <w:rFonts w:eastAsia="Times New Roman" w:cs="Times New Roman"/>
          <w:szCs w:val="24"/>
        </w:rPr>
        <w:t xml:space="preserve"> Ναι.</w:t>
      </w:r>
    </w:p>
    <w:p w14:paraId="234F9B1F"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Π</w:t>
      </w:r>
      <w:r>
        <w:rPr>
          <w:rFonts w:eastAsia="Times New Roman"/>
          <w:szCs w:val="24"/>
        </w:rPr>
        <w:t>οτάμι</w:t>
      </w:r>
      <w:r>
        <w:rPr>
          <w:rFonts w:eastAsia="Times New Roman"/>
          <w:szCs w:val="24"/>
        </w:rPr>
        <w:t xml:space="preserve"> είναι απόν.</w:t>
      </w:r>
    </w:p>
    <w:p w14:paraId="234F9B20" w14:textId="77777777" w:rsidR="00A02958" w:rsidRDefault="00261538">
      <w:pPr>
        <w:spacing w:line="600" w:lineRule="auto"/>
        <w:ind w:firstLine="720"/>
        <w:jc w:val="both"/>
        <w:rPr>
          <w:rFonts w:eastAsia="Times New Roman"/>
          <w:szCs w:val="24"/>
        </w:rPr>
      </w:pPr>
      <w:r>
        <w:rPr>
          <w:rFonts w:eastAsia="Times New Roman"/>
          <w:szCs w:val="24"/>
        </w:rPr>
        <w:t>Συνεπώς, το άρθρο 13 έγινε δεκτό, όπως τροποποιήθηκε από τον κύριο Υπουργό, ομοφώνως.</w:t>
      </w:r>
    </w:p>
    <w:p w14:paraId="234F9B21" w14:textId="77777777" w:rsidR="00A02958" w:rsidRDefault="00261538">
      <w:pPr>
        <w:spacing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14 ως έχει;</w:t>
      </w:r>
    </w:p>
    <w:p w14:paraId="234F9B22"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B23"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B24"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B25"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B26"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ΚΚΕ είναι απόν.</w:t>
      </w:r>
    </w:p>
    <w:p w14:paraId="234F9B27"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Ναι.</w:t>
      </w:r>
    </w:p>
    <w:p w14:paraId="234F9B28"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ΜΑΡΙΟΣ ΓΕΩΡΓΙΑΔΗΣ (Θ</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Όχι.</w:t>
      </w:r>
      <w:r>
        <w:rPr>
          <w:rFonts w:eastAsia="Times New Roman" w:cs="Times New Roman"/>
          <w:b/>
          <w:szCs w:val="24"/>
        </w:rPr>
        <w:t xml:space="preserve"> </w:t>
      </w:r>
    </w:p>
    <w:p w14:paraId="234F9B29"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Κύριε Πρόεδρε, ψηφίζουμε «Όχι» με την επισήμανση ότι συμφωνούμε να γίνει ρύθμιση, αλλά μόνο αν οι δόσεις -όπως έχουμε αναφέρει- που θα εφαρμοστούν θα ήταν για δώδεκα μήνε</w:t>
      </w:r>
      <w:r>
        <w:rPr>
          <w:rFonts w:eastAsia="Times New Roman" w:cs="Times New Roman"/>
          <w:szCs w:val="24"/>
        </w:rPr>
        <w:t>ς και όχι για έξι και με τόκο οι υπόλοιποι.</w:t>
      </w:r>
    </w:p>
    <w:p w14:paraId="234F9B2A"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Π</w:t>
      </w:r>
      <w:r>
        <w:rPr>
          <w:rFonts w:eastAsia="Times New Roman"/>
          <w:szCs w:val="24"/>
        </w:rPr>
        <w:t>οτάμι</w:t>
      </w:r>
      <w:r>
        <w:rPr>
          <w:rFonts w:eastAsia="Times New Roman"/>
          <w:szCs w:val="24"/>
        </w:rPr>
        <w:t xml:space="preserve"> είναι απόν.</w:t>
      </w:r>
    </w:p>
    <w:p w14:paraId="234F9B2B"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14 έγινε δεκτό ως έχει κατά πλειοψηφία. </w:t>
      </w:r>
    </w:p>
    <w:p w14:paraId="234F9B2C" w14:textId="77777777" w:rsidR="00A02958" w:rsidRDefault="00261538">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15, όπως τροποποιήθηκε από τον κύριο Υπουργό; </w:t>
      </w:r>
    </w:p>
    <w:p w14:paraId="234F9B2D"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ΚΩΝΣΤΑΝ</w:t>
      </w:r>
      <w:r>
        <w:rPr>
          <w:rFonts w:eastAsia="Times New Roman" w:cs="Times New Roman"/>
          <w:b/>
          <w:szCs w:val="24"/>
        </w:rPr>
        <w:t>ΤΙΝΟΣ ΠΑΥΛΙΔΗΣ:</w:t>
      </w:r>
      <w:r>
        <w:rPr>
          <w:rFonts w:eastAsia="Times New Roman" w:cs="Times New Roman"/>
          <w:szCs w:val="24"/>
        </w:rPr>
        <w:t xml:space="preserve"> Ναι.</w:t>
      </w:r>
    </w:p>
    <w:p w14:paraId="234F9B2E"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B2F"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B30"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B31"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Το ΚΚΕ είναι απόν.</w:t>
      </w:r>
    </w:p>
    <w:p w14:paraId="234F9B32"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Ναι.</w:t>
      </w:r>
    </w:p>
    <w:p w14:paraId="234F9B33"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ΜΑΡΙΟΣ ΓΕ</w:t>
      </w:r>
      <w:r>
        <w:rPr>
          <w:rFonts w:eastAsia="Times New Roman" w:cs="Times New Roman"/>
          <w:b/>
          <w:szCs w:val="24"/>
        </w:rPr>
        <w:t>ΩΡΓΙΑΔΗΣ (Θ</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Ναι.</w:t>
      </w:r>
    </w:p>
    <w:p w14:paraId="234F9B34"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Π</w:t>
      </w:r>
      <w:r>
        <w:rPr>
          <w:rFonts w:eastAsia="Times New Roman"/>
          <w:szCs w:val="24"/>
        </w:rPr>
        <w:t>οτάμι</w:t>
      </w:r>
      <w:r>
        <w:rPr>
          <w:rFonts w:eastAsia="Times New Roman"/>
          <w:szCs w:val="24"/>
        </w:rPr>
        <w:t xml:space="preserve"> είναι απόν.</w:t>
      </w:r>
    </w:p>
    <w:p w14:paraId="234F9B35"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15 έγινε δεκτό, όπως τροποποιήθηκε από τον κύριο Υπουργό, κατά </w:t>
      </w:r>
      <w:proofErr w:type="spellStart"/>
      <w:r>
        <w:rPr>
          <w:rFonts w:eastAsia="Times New Roman"/>
          <w:szCs w:val="24"/>
        </w:rPr>
        <w:t>πλειψοηφία</w:t>
      </w:r>
      <w:proofErr w:type="spellEnd"/>
      <w:r>
        <w:rPr>
          <w:rFonts w:eastAsia="Times New Roman"/>
          <w:szCs w:val="24"/>
        </w:rPr>
        <w:t>.</w:t>
      </w:r>
    </w:p>
    <w:p w14:paraId="234F9B36"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16 ως έχει;</w:t>
      </w:r>
    </w:p>
    <w:p w14:paraId="234F9B37"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B38"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B39"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234F9B3A"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B3B"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Το ΚΚΕ είναι απόν.</w:t>
      </w:r>
    </w:p>
    <w:p w14:paraId="234F9B3C"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B3D"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ΜΑ</w:t>
      </w:r>
      <w:r>
        <w:rPr>
          <w:rFonts w:eastAsia="Times New Roman" w:cs="Times New Roman"/>
          <w:b/>
          <w:szCs w:val="24"/>
        </w:rPr>
        <w:t>ΡΙΟΣ ΓΕΩΡΓΙΑΔΗΣ (Θ΄ Αντιπρόεδρος της Βουλής):</w:t>
      </w:r>
      <w:r>
        <w:rPr>
          <w:rFonts w:eastAsia="Times New Roman" w:cs="Times New Roman"/>
          <w:szCs w:val="24"/>
        </w:rPr>
        <w:t xml:space="preserve"> Όχι.</w:t>
      </w:r>
      <w:r>
        <w:rPr>
          <w:rFonts w:eastAsia="Times New Roman" w:cs="Times New Roman"/>
          <w:b/>
          <w:szCs w:val="24"/>
        </w:rPr>
        <w:t xml:space="preserve"> </w:t>
      </w:r>
    </w:p>
    <w:p w14:paraId="234F9B3E"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Π</w:t>
      </w:r>
      <w:r>
        <w:rPr>
          <w:rFonts w:eastAsia="Times New Roman"/>
          <w:szCs w:val="24"/>
        </w:rPr>
        <w:t>οτάμι</w:t>
      </w:r>
      <w:r>
        <w:rPr>
          <w:rFonts w:eastAsia="Times New Roman"/>
          <w:szCs w:val="24"/>
        </w:rPr>
        <w:t xml:space="preserve"> είναι απόν.</w:t>
      </w:r>
    </w:p>
    <w:p w14:paraId="234F9B3F"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16 έγινε δεκτό ως έχει κατά πλειοψηφία. </w:t>
      </w:r>
    </w:p>
    <w:p w14:paraId="234F9B40"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17 ως έχει;</w:t>
      </w:r>
    </w:p>
    <w:p w14:paraId="234F9B41"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B42"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B43"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B44"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B45"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Το ΚΚΕ είναι απόν.</w:t>
      </w:r>
    </w:p>
    <w:p w14:paraId="234F9B46"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B47"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ΜΑΡΙΟΣ ΓΕΩΡΓΙΑΔΗΣ (Θ΄ Αντιπρόε</w:t>
      </w:r>
      <w:r>
        <w:rPr>
          <w:rFonts w:eastAsia="Times New Roman" w:cs="Times New Roman"/>
          <w:b/>
          <w:szCs w:val="24"/>
        </w:rPr>
        <w:t>δρος της Βουλής):</w:t>
      </w:r>
      <w:r>
        <w:rPr>
          <w:rFonts w:eastAsia="Times New Roman" w:cs="Times New Roman"/>
          <w:szCs w:val="24"/>
        </w:rPr>
        <w:t xml:space="preserve"> Παρών.</w:t>
      </w:r>
      <w:r>
        <w:rPr>
          <w:rFonts w:eastAsia="Times New Roman" w:cs="Times New Roman"/>
          <w:b/>
          <w:szCs w:val="24"/>
        </w:rPr>
        <w:t xml:space="preserve"> </w:t>
      </w:r>
    </w:p>
    <w:p w14:paraId="234F9B48"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Π</w:t>
      </w:r>
      <w:r>
        <w:rPr>
          <w:rFonts w:eastAsia="Times New Roman"/>
          <w:szCs w:val="24"/>
        </w:rPr>
        <w:t>οτάμι</w:t>
      </w:r>
      <w:r>
        <w:rPr>
          <w:rFonts w:eastAsia="Times New Roman"/>
          <w:szCs w:val="24"/>
        </w:rPr>
        <w:t xml:space="preserve"> είναι απόν.</w:t>
      </w:r>
    </w:p>
    <w:p w14:paraId="234F9B49"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17 έγινε δεκτό ως έχει κατά πλειοψηφία. </w:t>
      </w:r>
    </w:p>
    <w:p w14:paraId="234F9B4A"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18 ως έχει;</w:t>
      </w:r>
    </w:p>
    <w:p w14:paraId="234F9B4B"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B4C"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cs="Times New Roman"/>
          <w:b/>
          <w:szCs w:val="24"/>
        </w:rPr>
        <w:t>):</w:t>
      </w:r>
      <w:r>
        <w:rPr>
          <w:rFonts w:eastAsia="Times New Roman"/>
          <w:szCs w:val="24"/>
        </w:rPr>
        <w:t xml:space="preserve"> Η Νέα Δημοκρατία είναι απούσα.</w:t>
      </w:r>
    </w:p>
    <w:p w14:paraId="234F9B4D"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B4E"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B4F"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Το ΚΚΕ είναι απόν.</w:t>
      </w:r>
    </w:p>
    <w:p w14:paraId="234F9B50"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B51"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234F9B52"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Π</w:t>
      </w:r>
      <w:r>
        <w:rPr>
          <w:rFonts w:eastAsia="Times New Roman"/>
          <w:szCs w:val="24"/>
        </w:rPr>
        <w:t>οτάμι</w:t>
      </w:r>
      <w:r>
        <w:rPr>
          <w:rFonts w:eastAsia="Times New Roman"/>
          <w:szCs w:val="24"/>
        </w:rPr>
        <w:t xml:space="preserve"> είναι απόν.</w:t>
      </w:r>
    </w:p>
    <w:p w14:paraId="234F9B53"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18 έγινε δεκτό ως έχει κατά πλειοψηφία. </w:t>
      </w:r>
    </w:p>
    <w:p w14:paraId="234F9B54"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19 ως έχει;</w:t>
      </w:r>
    </w:p>
    <w:p w14:paraId="234F9B55"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B56"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w:t>
      </w:r>
      <w:r>
        <w:rPr>
          <w:rFonts w:eastAsia="Times New Roman"/>
          <w:szCs w:val="24"/>
        </w:rPr>
        <w:t>απούσα.</w:t>
      </w:r>
    </w:p>
    <w:p w14:paraId="234F9B57"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B58"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B59"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Το ΚΚΕ είναι απόν.</w:t>
      </w:r>
    </w:p>
    <w:p w14:paraId="234F9B5A"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B5B"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234F9B5C"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B5D"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19 έγινε δεκτό ως έχει κατά πλειοψηφία. </w:t>
      </w:r>
    </w:p>
    <w:p w14:paraId="234F9B5E"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20 ως έχει;</w:t>
      </w:r>
    </w:p>
    <w:p w14:paraId="234F9B5F"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B60"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B61"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B62"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w:t>
      </w:r>
      <w:r>
        <w:rPr>
          <w:rFonts w:eastAsia="Times New Roman" w:cs="Times New Roman"/>
          <w:b/>
          <w:szCs w:val="24"/>
        </w:rPr>
        <w:t>ΩΡΓΙΟΣ ΓΕΡΜΕΝΗΣ:</w:t>
      </w:r>
      <w:r>
        <w:rPr>
          <w:rFonts w:eastAsia="Times New Roman" w:cs="Times New Roman"/>
          <w:szCs w:val="24"/>
        </w:rPr>
        <w:t xml:space="preserve"> Όχι. </w:t>
      </w:r>
    </w:p>
    <w:p w14:paraId="234F9B63"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Το ΚΚΕ είναι απόν.</w:t>
      </w:r>
    </w:p>
    <w:p w14:paraId="234F9B64"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B65"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r>
        <w:rPr>
          <w:rFonts w:eastAsia="Times New Roman" w:cs="Times New Roman"/>
          <w:b/>
          <w:szCs w:val="24"/>
        </w:rPr>
        <w:t xml:space="preserve"> </w:t>
      </w:r>
    </w:p>
    <w:p w14:paraId="234F9B66"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B67" w14:textId="77777777" w:rsidR="00A02958" w:rsidRDefault="00261538">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20 έγινε δεκτό ως έχει κατά πλειοψηφία. </w:t>
      </w:r>
    </w:p>
    <w:p w14:paraId="234F9B68"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21 ως έχει;</w:t>
      </w:r>
    </w:p>
    <w:p w14:paraId="234F9B69"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B6A"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B6B"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B6C"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B6D"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ΠΡΟΕΔΡΕ</w:t>
      </w:r>
      <w:r>
        <w:rPr>
          <w:rFonts w:eastAsia="Times New Roman" w:cs="Times New Roman"/>
          <w:b/>
          <w:szCs w:val="24"/>
        </w:rPr>
        <w:t>ΥΩΝ (Δημήτριος Κρεμαστινός):</w:t>
      </w:r>
      <w:r>
        <w:rPr>
          <w:rFonts w:eastAsia="Times New Roman"/>
          <w:szCs w:val="24"/>
        </w:rPr>
        <w:t xml:space="preserve"> Το ΚΚΕ είναι απόν.</w:t>
      </w:r>
    </w:p>
    <w:p w14:paraId="234F9B6E"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B6F"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234F9B70"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B71"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21 έγινε δεκτό ως έχει </w:t>
      </w:r>
      <w:r>
        <w:rPr>
          <w:rFonts w:eastAsia="Times New Roman"/>
          <w:szCs w:val="24"/>
        </w:rPr>
        <w:t xml:space="preserve">κατά πλειοψηφία. </w:t>
      </w:r>
    </w:p>
    <w:p w14:paraId="234F9B72"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22 ως έχει;</w:t>
      </w:r>
    </w:p>
    <w:p w14:paraId="234F9B73"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B74"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B75"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B76"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B77"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Το ΚΚΕ είναι απόν.</w:t>
      </w:r>
    </w:p>
    <w:p w14:paraId="234F9B78"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B79"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r>
        <w:rPr>
          <w:rFonts w:eastAsia="Times New Roman" w:cs="Times New Roman"/>
          <w:b/>
          <w:szCs w:val="24"/>
        </w:rPr>
        <w:t xml:space="preserve"> </w:t>
      </w:r>
    </w:p>
    <w:p w14:paraId="234F9B7A"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B7B"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22 έγινε δεκτό ως έχει κατά πλειοψηφία. </w:t>
      </w:r>
    </w:p>
    <w:p w14:paraId="234F9B7C" w14:textId="77777777" w:rsidR="00A02958" w:rsidRDefault="00261538">
      <w:pPr>
        <w:spacing w:line="600" w:lineRule="auto"/>
        <w:ind w:firstLine="720"/>
        <w:jc w:val="both"/>
        <w:rPr>
          <w:rFonts w:eastAsia="Times New Roman"/>
          <w:szCs w:val="24"/>
        </w:rPr>
      </w:pPr>
      <w:r>
        <w:rPr>
          <w:rFonts w:eastAsia="Times New Roman"/>
          <w:szCs w:val="24"/>
        </w:rPr>
        <w:t>Ερωτάται τ</w:t>
      </w:r>
      <w:r>
        <w:rPr>
          <w:rFonts w:eastAsia="Times New Roman"/>
          <w:szCs w:val="24"/>
        </w:rPr>
        <w:t>ο Σώμα: Γίνεται δεκτό το άρθρο 23 ως έχει;</w:t>
      </w:r>
    </w:p>
    <w:p w14:paraId="234F9B7D"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B7E"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B7F"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B80"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B81"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Το ΚΚΕ είναι απόν.</w:t>
      </w:r>
    </w:p>
    <w:p w14:paraId="234F9B82"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 xml:space="preserve">ΔΗΜΗΤΡΙΟΣ </w:t>
      </w:r>
      <w:r>
        <w:rPr>
          <w:rFonts w:eastAsia="Times New Roman" w:cs="Times New Roman"/>
          <w:b/>
          <w:szCs w:val="24"/>
        </w:rPr>
        <w:t>ΚΑΜΜΕΝΟΣ (Η</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Ναι.</w:t>
      </w:r>
    </w:p>
    <w:p w14:paraId="234F9B83"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ΜΑΡΙΟΣ ΓΕΩΡΓΙΑΔΗΣ (Θ</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Παρών.</w:t>
      </w:r>
      <w:r>
        <w:rPr>
          <w:rFonts w:eastAsia="Times New Roman" w:cs="Times New Roman"/>
          <w:b/>
          <w:szCs w:val="24"/>
        </w:rPr>
        <w:t xml:space="preserve"> </w:t>
      </w:r>
    </w:p>
    <w:p w14:paraId="234F9B84"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B85"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23 έγινε δεκτό ως έχει κατά πλειοψηφία. </w:t>
      </w:r>
    </w:p>
    <w:p w14:paraId="234F9B86"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w:t>
      </w:r>
      <w:r>
        <w:rPr>
          <w:rFonts w:eastAsia="Times New Roman"/>
          <w:szCs w:val="24"/>
        </w:rPr>
        <w:t xml:space="preserve"> 24 ως έχει;</w:t>
      </w:r>
    </w:p>
    <w:p w14:paraId="234F9B87"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B88"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B89"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B8A"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B8B"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Το ΚΚΕ είναι απόν.</w:t>
      </w:r>
    </w:p>
    <w:p w14:paraId="234F9B8C"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w:t>
      </w:r>
      <w:r>
        <w:rPr>
          <w:rFonts w:eastAsia="Times New Roman" w:cs="Times New Roman"/>
          <w:b/>
          <w:szCs w:val="24"/>
        </w:rPr>
        <w:t>λής):</w:t>
      </w:r>
      <w:r>
        <w:rPr>
          <w:rFonts w:eastAsia="Times New Roman" w:cs="Times New Roman"/>
          <w:szCs w:val="24"/>
        </w:rPr>
        <w:t xml:space="preserve"> Ναι.</w:t>
      </w:r>
    </w:p>
    <w:p w14:paraId="234F9B8D"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ΜΑΡΙΟΣ ΓΕΩΡΓΙΑΔΗΣ (Θ</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Παρών.</w:t>
      </w:r>
      <w:r>
        <w:rPr>
          <w:rFonts w:eastAsia="Times New Roman" w:cs="Times New Roman"/>
          <w:b/>
          <w:szCs w:val="24"/>
        </w:rPr>
        <w:t xml:space="preserve"> </w:t>
      </w:r>
    </w:p>
    <w:p w14:paraId="234F9B8E"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B8F"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24 έγινε δεκτό ως έχει κατά πλειοψηφία. </w:t>
      </w:r>
    </w:p>
    <w:p w14:paraId="234F9B90" w14:textId="77777777" w:rsidR="00A02958" w:rsidRDefault="00261538">
      <w:pPr>
        <w:spacing w:line="600" w:lineRule="auto"/>
        <w:ind w:firstLine="720"/>
        <w:jc w:val="both"/>
        <w:rPr>
          <w:rFonts w:eastAsia="Times New Roman"/>
          <w:szCs w:val="24"/>
        </w:rPr>
      </w:pPr>
      <w:r>
        <w:rPr>
          <w:rFonts w:eastAsia="Times New Roman"/>
          <w:szCs w:val="24"/>
        </w:rPr>
        <w:t xml:space="preserve">Γίνεται δεκτό το άρθρο 25, όπως τροποποιήθηκε από τον κύριο Υπουργό; </w:t>
      </w:r>
    </w:p>
    <w:p w14:paraId="234F9B91"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ΚΩΝ</w:t>
      </w:r>
      <w:r>
        <w:rPr>
          <w:rFonts w:eastAsia="Times New Roman" w:cs="Times New Roman"/>
          <w:b/>
          <w:szCs w:val="24"/>
        </w:rPr>
        <w:t>ΣΤΑΝΤΙΝΟΣ ΠΑΥΛΙΔΗΣ:</w:t>
      </w:r>
      <w:r>
        <w:rPr>
          <w:rFonts w:eastAsia="Times New Roman" w:cs="Times New Roman"/>
          <w:szCs w:val="24"/>
        </w:rPr>
        <w:t xml:space="preserve"> Ναι.</w:t>
      </w:r>
    </w:p>
    <w:p w14:paraId="234F9B92"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B93"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B94"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B95"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Το ΚΚΕ είναι απόν.</w:t>
      </w:r>
    </w:p>
    <w:p w14:paraId="234F9B96"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Ναι.</w:t>
      </w:r>
    </w:p>
    <w:p w14:paraId="234F9B97"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ΜΑΡΙΟΣ ΓΕΩΡΓΙΑΔΗΣ (Θ</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Όχι.</w:t>
      </w:r>
      <w:r>
        <w:rPr>
          <w:rFonts w:eastAsia="Times New Roman" w:cs="Times New Roman"/>
          <w:b/>
          <w:szCs w:val="24"/>
        </w:rPr>
        <w:t xml:space="preserve"> </w:t>
      </w:r>
    </w:p>
    <w:p w14:paraId="234F9B98"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B99" w14:textId="77777777" w:rsidR="00A02958" w:rsidRDefault="00261538">
      <w:pPr>
        <w:spacing w:line="600" w:lineRule="auto"/>
        <w:ind w:firstLine="720"/>
        <w:jc w:val="both"/>
        <w:rPr>
          <w:rFonts w:eastAsia="Times New Roman"/>
          <w:szCs w:val="24"/>
        </w:rPr>
      </w:pPr>
      <w:r>
        <w:rPr>
          <w:rFonts w:eastAsia="Times New Roman"/>
          <w:szCs w:val="24"/>
        </w:rPr>
        <w:t>Συνεπώς το άρθρο 25 έγινε δεκτό, όπως τροποποιήθηκε από τον κύριο Υπουργό, κατά πλειοψηφία.</w:t>
      </w:r>
    </w:p>
    <w:p w14:paraId="234F9B9A" w14:textId="77777777" w:rsidR="00A02958" w:rsidRDefault="00261538">
      <w:pPr>
        <w:spacing w:line="600" w:lineRule="auto"/>
        <w:ind w:firstLine="720"/>
        <w:jc w:val="both"/>
        <w:rPr>
          <w:rFonts w:eastAsia="Times New Roman"/>
          <w:szCs w:val="24"/>
        </w:rPr>
      </w:pPr>
      <w:r>
        <w:rPr>
          <w:rFonts w:eastAsia="Times New Roman"/>
          <w:szCs w:val="24"/>
        </w:rPr>
        <w:t>Γίνεται δεκτό το άρθρο 26, όπως τροποποιήθηκε από το</w:t>
      </w:r>
      <w:r>
        <w:rPr>
          <w:rFonts w:eastAsia="Times New Roman"/>
          <w:szCs w:val="24"/>
        </w:rPr>
        <w:t xml:space="preserve">ν κύριο Υπουργό; </w:t>
      </w:r>
    </w:p>
    <w:p w14:paraId="234F9B9B"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B9C"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B9D"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B9E"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B9F"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Το ΚΚΕ είναι απόν.</w:t>
      </w:r>
    </w:p>
    <w:p w14:paraId="234F9BA0"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ΔΗΜΗΤΡΙΟΣ ΚΑΜΜΕΝΟΣ (Η΄ Αντιπρόεδρος τη</w:t>
      </w:r>
      <w:r>
        <w:rPr>
          <w:rFonts w:eastAsia="Times New Roman" w:cs="Times New Roman"/>
          <w:b/>
          <w:szCs w:val="24"/>
        </w:rPr>
        <w:t>ς Βουλής):</w:t>
      </w:r>
      <w:r>
        <w:rPr>
          <w:rFonts w:eastAsia="Times New Roman" w:cs="Times New Roman"/>
          <w:szCs w:val="24"/>
        </w:rPr>
        <w:t xml:space="preserve"> Ναι.</w:t>
      </w:r>
    </w:p>
    <w:p w14:paraId="234F9BA1"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r>
        <w:rPr>
          <w:rFonts w:eastAsia="Times New Roman" w:cs="Times New Roman"/>
          <w:b/>
          <w:szCs w:val="24"/>
        </w:rPr>
        <w:t xml:space="preserve"> </w:t>
      </w:r>
    </w:p>
    <w:p w14:paraId="234F9BA2"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BA3" w14:textId="77777777" w:rsidR="00A02958" w:rsidRDefault="00261538">
      <w:pPr>
        <w:spacing w:line="600" w:lineRule="auto"/>
        <w:ind w:firstLine="720"/>
        <w:jc w:val="both"/>
        <w:rPr>
          <w:rFonts w:eastAsia="Times New Roman"/>
          <w:szCs w:val="24"/>
        </w:rPr>
      </w:pPr>
      <w:r>
        <w:rPr>
          <w:rFonts w:eastAsia="Times New Roman"/>
          <w:szCs w:val="24"/>
        </w:rPr>
        <w:t>Συνεπώς, το άρθρο 26 έγινε δεκτό, όπως τροποποιήθηκε από τον κύριο Υπουργό, κατά πλει</w:t>
      </w:r>
      <w:r>
        <w:rPr>
          <w:rFonts w:eastAsia="Times New Roman"/>
          <w:szCs w:val="24"/>
        </w:rPr>
        <w:t>ο</w:t>
      </w:r>
      <w:r>
        <w:rPr>
          <w:rFonts w:eastAsia="Times New Roman"/>
          <w:szCs w:val="24"/>
        </w:rPr>
        <w:t>ψηφία.</w:t>
      </w:r>
    </w:p>
    <w:p w14:paraId="234F9BA4" w14:textId="77777777" w:rsidR="00A02958" w:rsidRDefault="00261538">
      <w:pPr>
        <w:spacing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27 ως έχει;</w:t>
      </w:r>
    </w:p>
    <w:p w14:paraId="234F9BA5"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BA6"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BA7"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BA8"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BA9"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Το ΚΚΕ είναι απόν.</w:t>
      </w:r>
    </w:p>
    <w:p w14:paraId="234F9BAA"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(Η΄ Αντιπρόεδρος </w:t>
      </w:r>
      <w:r>
        <w:rPr>
          <w:rFonts w:eastAsia="Times New Roman" w:cs="Times New Roman"/>
          <w:b/>
          <w:szCs w:val="24"/>
        </w:rPr>
        <w:t>της Βουλής):</w:t>
      </w:r>
      <w:r>
        <w:rPr>
          <w:rFonts w:eastAsia="Times New Roman" w:cs="Times New Roman"/>
          <w:szCs w:val="24"/>
        </w:rPr>
        <w:t xml:space="preserve"> Ναι.</w:t>
      </w:r>
    </w:p>
    <w:p w14:paraId="234F9BAB"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234F9BAC"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BAD"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27 έγινε δεκτό ως έχει κατά πλειοψηφία. </w:t>
      </w:r>
    </w:p>
    <w:p w14:paraId="234F9BAE"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28 ως έχει;</w:t>
      </w:r>
    </w:p>
    <w:p w14:paraId="234F9BAF"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ΠΑΥΛΙΔΗΣ:</w:t>
      </w:r>
      <w:r>
        <w:rPr>
          <w:rFonts w:eastAsia="Times New Roman" w:cs="Times New Roman"/>
          <w:szCs w:val="24"/>
        </w:rPr>
        <w:t xml:space="preserve"> Ναι.</w:t>
      </w:r>
    </w:p>
    <w:p w14:paraId="234F9BB0"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BB1"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BB2"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Παρών. </w:t>
      </w:r>
    </w:p>
    <w:p w14:paraId="234F9BB3"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Το ΚΚΕ είναι απόν.</w:t>
      </w:r>
    </w:p>
    <w:p w14:paraId="234F9BB4"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BB5"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ΜΑΡΙΟΣ ΓΕΩΡΓΙ</w:t>
      </w:r>
      <w:r>
        <w:rPr>
          <w:rFonts w:eastAsia="Times New Roman" w:cs="Times New Roman"/>
          <w:b/>
          <w:szCs w:val="24"/>
        </w:rPr>
        <w:t>ΑΔΗΣ (Θ΄ Αντιπρόεδρος της Βουλής):</w:t>
      </w:r>
      <w:r>
        <w:rPr>
          <w:rFonts w:eastAsia="Times New Roman" w:cs="Times New Roman"/>
          <w:szCs w:val="24"/>
        </w:rPr>
        <w:t xml:space="preserve"> Ναι.</w:t>
      </w:r>
      <w:r>
        <w:rPr>
          <w:rFonts w:eastAsia="Times New Roman" w:cs="Times New Roman"/>
          <w:b/>
          <w:szCs w:val="24"/>
        </w:rPr>
        <w:t xml:space="preserve"> </w:t>
      </w:r>
    </w:p>
    <w:p w14:paraId="234F9BB6"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BB7"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28 έγινε δεκτό ως έχει κατά πλειοψηφία. </w:t>
      </w:r>
    </w:p>
    <w:p w14:paraId="234F9BB8"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29 ως έχει;</w:t>
      </w:r>
    </w:p>
    <w:p w14:paraId="234F9BB9"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BBA"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w:t>
      </w:r>
      <w:r>
        <w:rPr>
          <w:rFonts w:eastAsia="Times New Roman" w:cs="Times New Roman"/>
          <w:b/>
          <w:szCs w:val="24"/>
        </w:rPr>
        <w:t>ιος Κρεμαστινός):</w:t>
      </w:r>
      <w:r>
        <w:rPr>
          <w:rFonts w:eastAsia="Times New Roman"/>
          <w:szCs w:val="24"/>
        </w:rPr>
        <w:t xml:space="preserve"> Η Νέα Δημοκρατία είναι απούσα.</w:t>
      </w:r>
    </w:p>
    <w:p w14:paraId="234F9BBB"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BBC"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BBD"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Το ΚΚΕ είναι απόν.</w:t>
      </w:r>
    </w:p>
    <w:p w14:paraId="234F9BBE"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BBF"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w:t>
      </w:r>
      <w:r>
        <w:rPr>
          <w:rFonts w:eastAsia="Times New Roman" w:cs="Times New Roman"/>
          <w:szCs w:val="24"/>
        </w:rPr>
        <w:t>Όχι.</w:t>
      </w:r>
      <w:r>
        <w:rPr>
          <w:rFonts w:eastAsia="Times New Roman" w:cs="Times New Roman"/>
          <w:b/>
          <w:szCs w:val="24"/>
        </w:rPr>
        <w:t xml:space="preserve"> </w:t>
      </w:r>
    </w:p>
    <w:p w14:paraId="234F9BC0"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BC1"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29 έγινε δεκτό ως έχει κατά πλειοψηφία. </w:t>
      </w:r>
    </w:p>
    <w:p w14:paraId="234F9BC2"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30 ως έχει;</w:t>
      </w:r>
    </w:p>
    <w:p w14:paraId="234F9BC3"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BC4"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BC5"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BC6"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BC7"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Το ΚΚΕ είναι απόν.</w:t>
      </w:r>
    </w:p>
    <w:p w14:paraId="234F9BC8"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BC9"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r>
        <w:rPr>
          <w:rFonts w:eastAsia="Times New Roman" w:cs="Times New Roman"/>
          <w:b/>
          <w:szCs w:val="24"/>
        </w:rPr>
        <w:t xml:space="preserve"> </w:t>
      </w:r>
    </w:p>
    <w:p w14:paraId="234F9BCA" w14:textId="77777777" w:rsidR="00A02958" w:rsidRDefault="00261538">
      <w:pPr>
        <w:spacing w:line="600" w:lineRule="auto"/>
        <w:ind w:firstLine="720"/>
        <w:jc w:val="both"/>
        <w:rPr>
          <w:rFonts w:eastAsia="Times New Roman" w:cs="Times New Roman"/>
          <w:b/>
          <w:szCs w:val="24"/>
        </w:rPr>
      </w:pPr>
      <w:r>
        <w:rPr>
          <w:rFonts w:eastAsia="Times New Roman" w:cs="Times New Roman"/>
          <w:b/>
          <w:szCs w:val="24"/>
        </w:rPr>
        <w:t xml:space="preserve">ΠΡΟΕΔΡΕΥΩΝ </w:t>
      </w:r>
      <w:r>
        <w:rPr>
          <w:rFonts w:eastAsia="Times New Roman" w:cs="Times New Roman"/>
          <w:b/>
          <w:szCs w:val="24"/>
        </w:rPr>
        <w:t>(Δημήτριος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BCB" w14:textId="77777777" w:rsidR="00A02958" w:rsidRDefault="00261538">
      <w:pPr>
        <w:spacing w:line="600" w:lineRule="auto"/>
        <w:ind w:firstLine="720"/>
        <w:jc w:val="both"/>
        <w:rPr>
          <w:rFonts w:eastAsia="Times New Roman"/>
          <w:szCs w:val="24"/>
        </w:rPr>
      </w:pPr>
      <w:r>
        <w:rPr>
          <w:rFonts w:eastAsia="Times New Roman"/>
          <w:szCs w:val="24"/>
        </w:rPr>
        <w:t>Συνεπώς το άρθρο 30 έγινε δεκτό ως έχει κατά πλειοψηφία.</w:t>
      </w:r>
    </w:p>
    <w:p w14:paraId="234F9BCC"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31 ως έχει;</w:t>
      </w:r>
    </w:p>
    <w:p w14:paraId="234F9BCD"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BCE"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BCF"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BD0"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Ναι. </w:t>
      </w:r>
    </w:p>
    <w:p w14:paraId="234F9BD1" w14:textId="77777777" w:rsidR="00A02958" w:rsidRDefault="00261538">
      <w:pPr>
        <w:spacing w:line="600" w:lineRule="auto"/>
        <w:ind w:firstLine="720"/>
        <w:rPr>
          <w:rFonts w:eastAsia="Times New Roman"/>
          <w:b/>
          <w:szCs w:val="24"/>
        </w:rPr>
      </w:pPr>
      <w:r>
        <w:rPr>
          <w:rFonts w:eastAsia="Times New Roman"/>
          <w:b/>
          <w:szCs w:val="24"/>
        </w:rPr>
        <w:lastRenderedPageBreak/>
        <w:t>ΠΡΟΕΔΡΕΥΩΝ (Δημήτριος Κρεμαστινός):</w:t>
      </w:r>
      <w:r>
        <w:rPr>
          <w:rFonts w:eastAsia="Times New Roman"/>
          <w:szCs w:val="24"/>
        </w:rPr>
        <w:t xml:space="preserve"> Το ΚΚΕ είναι απόν.</w:t>
      </w:r>
    </w:p>
    <w:p w14:paraId="234F9BD2" w14:textId="77777777" w:rsidR="00A02958" w:rsidRDefault="00261538">
      <w:pPr>
        <w:spacing w:line="600" w:lineRule="auto"/>
        <w:ind w:firstLine="720"/>
        <w:rPr>
          <w:rFonts w:eastAsia="Times New Roman"/>
          <w:b/>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234F9BD3" w14:textId="77777777" w:rsidR="00A02958" w:rsidRDefault="00261538">
      <w:pPr>
        <w:spacing w:line="600" w:lineRule="auto"/>
        <w:ind w:firstLine="720"/>
        <w:rPr>
          <w:rFonts w:eastAsia="Times New Roman"/>
          <w:b/>
          <w:szCs w:val="24"/>
        </w:rPr>
      </w:pPr>
      <w:r>
        <w:rPr>
          <w:rFonts w:eastAsia="Times New Roman"/>
          <w:b/>
          <w:szCs w:val="24"/>
        </w:rPr>
        <w:t xml:space="preserve">ΜΑΡΙΟΣ ΓΕΩΡΓΙΑΔΗΣ (Θ΄ Αντιπρόεδρος της Βουλής): </w:t>
      </w:r>
      <w:r>
        <w:rPr>
          <w:rFonts w:eastAsia="Times New Roman"/>
          <w:szCs w:val="24"/>
        </w:rPr>
        <w:t>Ναι.</w:t>
      </w:r>
      <w:r>
        <w:rPr>
          <w:rFonts w:eastAsia="Times New Roman"/>
          <w:b/>
          <w:szCs w:val="24"/>
        </w:rPr>
        <w:t xml:space="preserve"> </w:t>
      </w:r>
    </w:p>
    <w:p w14:paraId="234F9BD4"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Ποτά</w:t>
      </w:r>
      <w:r>
        <w:rPr>
          <w:rFonts w:eastAsia="Times New Roman"/>
          <w:szCs w:val="24"/>
        </w:rPr>
        <w:t xml:space="preserve">μι </w:t>
      </w:r>
      <w:r>
        <w:rPr>
          <w:rFonts w:eastAsia="Times New Roman"/>
          <w:szCs w:val="24"/>
        </w:rPr>
        <w:t>είναι απόν.</w:t>
      </w:r>
    </w:p>
    <w:p w14:paraId="234F9BD5"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31 έγινε δεκτό ως έχει ομοφώνως. </w:t>
      </w:r>
    </w:p>
    <w:p w14:paraId="234F9BD6"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32 ως έχει;</w:t>
      </w:r>
    </w:p>
    <w:p w14:paraId="234F9BD7"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BD8"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BD9"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BDA"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b/>
          <w:szCs w:val="24"/>
        </w:rPr>
        <w:t>:</w:t>
      </w:r>
      <w:r>
        <w:rPr>
          <w:rFonts w:eastAsia="Times New Roman"/>
          <w:szCs w:val="24"/>
        </w:rPr>
        <w:t xml:space="preserve"> Παρών. </w:t>
      </w:r>
    </w:p>
    <w:p w14:paraId="234F9BDB"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BDC"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BDD" w14:textId="77777777" w:rsidR="00A02958" w:rsidRDefault="00261538">
      <w:pPr>
        <w:spacing w:line="600" w:lineRule="auto"/>
        <w:ind w:firstLine="720"/>
        <w:rPr>
          <w:rFonts w:eastAsia="Times New Roman"/>
          <w:b/>
          <w:szCs w:val="24"/>
        </w:rPr>
      </w:pPr>
      <w:r>
        <w:rPr>
          <w:rFonts w:eastAsia="Times New Roman"/>
          <w:b/>
          <w:szCs w:val="24"/>
        </w:rPr>
        <w:t>ΜΑΡΙΟΣ ΓΕΩΡΓΙΑΔΗΣ (Θ΄ Αντιπρόεδρος της Βουλής):</w:t>
      </w:r>
      <w:r>
        <w:rPr>
          <w:rFonts w:eastAsia="Times New Roman"/>
          <w:szCs w:val="24"/>
        </w:rPr>
        <w:t xml:space="preserve"> Ναι.</w:t>
      </w:r>
      <w:r>
        <w:rPr>
          <w:rFonts w:eastAsia="Times New Roman"/>
          <w:b/>
          <w:szCs w:val="24"/>
        </w:rPr>
        <w:t xml:space="preserve"> </w:t>
      </w:r>
    </w:p>
    <w:p w14:paraId="234F9BDE"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Π</w:t>
      </w:r>
      <w:r>
        <w:rPr>
          <w:rFonts w:eastAsia="Times New Roman"/>
          <w:szCs w:val="24"/>
        </w:rPr>
        <w:t>οτάμι</w:t>
      </w:r>
      <w:r>
        <w:rPr>
          <w:rFonts w:eastAsia="Times New Roman"/>
          <w:szCs w:val="24"/>
        </w:rPr>
        <w:t xml:space="preserve"> είναι απόν.</w:t>
      </w:r>
    </w:p>
    <w:p w14:paraId="234F9BDF" w14:textId="77777777" w:rsidR="00A02958" w:rsidRDefault="00261538">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32 έγινε δεκτό ως έχει κατά πλειοψηφία.</w:t>
      </w:r>
    </w:p>
    <w:p w14:paraId="234F9BE0"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33 ως έχει;</w:t>
      </w:r>
    </w:p>
    <w:p w14:paraId="234F9BE1"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BE2"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BE3"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BE4"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 </w:t>
      </w:r>
    </w:p>
    <w:p w14:paraId="234F9BE5" w14:textId="77777777" w:rsidR="00A02958" w:rsidRDefault="00261538">
      <w:pPr>
        <w:spacing w:line="600" w:lineRule="auto"/>
        <w:ind w:firstLine="720"/>
        <w:rPr>
          <w:rFonts w:eastAsia="Times New Roman"/>
          <w:b/>
          <w:szCs w:val="24"/>
        </w:rPr>
      </w:pPr>
      <w:r>
        <w:rPr>
          <w:rFonts w:eastAsia="Times New Roman"/>
          <w:b/>
          <w:szCs w:val="24"/>
        </w:rPr>
        <w:t>ΠΡΟΕΔΡΕΥ</w:t>
      </w:r>
      <w:r>
        <w:rPr>
          <w:rFonts w:eastAsia="Times New Roman"/>
          <w:b/>
          <w:szCs w:val="24"/>
        </w:rPr>
        <w:t>ΩΝ (Δημήτριος Κρεμαστινός):</w:t>
      </w:r>
      <w:r>
        <w:rPr>
          <w:rFonts w:eastAsia="Times New Roman"/>
          <w:szCs w:val="24"/>
        </w:rPr>
        <w:t xml:space="preserve"> Το ΚΚΕ είναι απόν.</w:t>
      </w:r>
    </w:p>
    <w:p w14:paraId="234F9BE6"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BE7" w14:textId="77777777" w:rsidR="00A02958" w:rsidRDefault="00261538">
      <w:pPr>
        <w:spacing w:line="600" w:lineRule="auto"/>
        <w:ind w:firstLine="720"/>
        <w:rPr>
          <w:rFonts w:eastAsia="Times New Roman"/>
          <w:b/>
          <w:szCs w:val="24"/>
        </w:rPr>
      </w:pPr>
      <w:r>
        <w:rPr>
          <w:rFonts w:eastAsia="Times New Roman"/>
          <w:b/>
          <w:szCs w:val="24"/>
        </w:rPr>
        <w:t xml:space="preserve">ΜΑΡΙΟΣ ΓΕΩΡΓΙΑΔΗΣ (Θ΄ Αντιπρόεδρος της Βουλής): </w:t>
      </w:r>
      <w:r>
        <w:rPr>
          <w:rFonts w:eastAsia="Times New Roman"/>
          <w:szCs w:val="24"/>
        </w:rPr>
        <w:t>Όχι.</w:t>
      </w:r>
      <w:r>
        <w:rPr>
          <w:rFonts w:eastAsia="Times New Roman"/>
          <w:b/>
          <w:szCs w:val="24"/>
        </w:rPr>
        <w:t xml:space="preserve"> </w:t>
      </w:r>
    </w:p>
    <w:p w14:paraId="234F9BE8" w14:textId="77777777" w:rsidR="00A02958" w:rsidRDefault="00261538">
      <w:pPr>
        <w:spacing w:line="600" w:lineRule="auto"/>
        <w:ind w:firstLine="720"/>
        <w:rPr>
          <w:rFonts w:eastAsia="Times New Roman"/>
          <w:szCs w:val="24"/>
        </w:rPr>
      </w:pPr>
      <w:r>
        <w:rPr>
          <w:rFonts w:eastAsia="Times New Roman"/>
          <w:b/>
          <w:szCs w:val="24"/>
        </w:rPr>
        <w:t>ΠΡΟΕΔΡΕΥΩΝ (Δημήτριος Κρεμαστινός):</w:t>
      </w:r>
      <w:r>
        <w:rPr>
          <w:rFonts w:eastAsia="Times New Roman"/>
          <w:szCs w:val="24"/>
        </w:rPr>
        <w:t xml:space="preserve"> Το Π</w:t>
      </w:r>
      <w:r>
        <w:rPr>
          <w:rFonts w:eastAsia="Times New Roman"/>
          <w:szCs w:val="24"/>
        </w:rPr>
        <w:t>οτάμι</w:t>
      </w:r>
      <w:r>
        <w:rPr>
          <w:rFonts w:eastAsia="Times New Roman"/>
          <w:szCs w:val="24"/>
        </w:rPr>
        <w:t xml:space="preserve"> είναι απόν.</w:t>
      </w:r>
    </w:p>
    <w:p w14:paraId="234F9BE9" w14:textId="77777777" w:rsidR="00A02958" w:rsidRDefault="00261538">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33 έγινε δεκτό ως έχει κατά πλειοψηφία.</w:t>
      </w:r>
    </w:p>
    <w:p w14:paraId="234F9BEA"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34, όπως τροποποιήθηκε από τον κύριο Υπουργό;</w:t>
      </w:r>
    </w:p>
    <w:p w14:paraId="234F9BEB"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BEC"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BED"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BEE"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 </w:t>
      </w:r>
    </w:p>
    <w:p w14:paraId="234F9BEF"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BF0"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BF1" w14:textId="77777777" w:rsidR="00A02958" w:rsidRDefault="00261538">
      <w:pPr>
        <w:spacing w:line="600" w:lineRule="auto"/>
        <w:ind w:firstLine="720"/>
        <w:rPr>
          <w:rFonts w:eastAsia="Times New Roman"/>
          <w:b/>
          <w:szCs w:val="24"/>
        </w:rPr>
      </w:pPr>
      <w:r>
        <w:rPr>
          <w:rFonts w:eastAsia="Times New Roman"/>
          <w:b/>
          <w:szCs w:val="24"/>
        </w:rPr>
        <w:t>ΜΑΡΙΟΣ ΓΕΩΡΓΙΑΔΗΣ (Θ΄ Αντιπρόεδρος της Βουλής):</w:t>
      </w:r>
      <w:r>
        <w:rPr>
          <w:rFonts w:eastAsia="Times New Roman"/>
          <w:szCs w:val="24"/>
        </w:rPr>
        <w:t xml:space="preserve"> Ναι.</w:t>
      </w:r>
      <w:r>
        <w:rPr>
          <w:rFonts w:eastAsia="Times New Roman"/>
          <w:b/>
          <w:szCs w:val="24"/>
        </w:rPr>
        <w:t xml:space="preserve"> </w:t>
      </w:r>
    </w:p>
    <w:p w14:paraId="234F9BF2"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Π</w:t>
      </w:r>
      <w:r>
        <w:rPr>
          <w:rFonts w:eastAsia="Times New Roman"/>
          <w:szCs w:val="24"/>
        </w:rPr>
        <w:t>οτάμι</w:t>
      </w:r>
      <w:r>
        <w:rPr>
          <w:rFonts w:eastAsia="Times New Roman"/>
          <w:szCs w:val="24"/>
        </w:rPr>
        <w:t xml:space="preserve"> είναι απόν.</w:t>
      </w:r>
    </w:p>
    <w:p w14:paraId="234F9BF3" w14:textId="77777777" w:rsidR="00A02958" w:rsidRDefault="00261538">
      <w:pPr>
        <w:spacing w:line="600" w:lineRule="auto"/>
        <w:ind w:firstLine="720"/>
        <w:jc w:val="both"/>
        <w:rPr>
          <w:rFonts w:eastAsia="Times New Roman"/>
          <w:szCs w:val="24"/>
        </w:rPr>
      </w:pPr>
      <w:r>
        <w:rPr>
          <w:rFonts w:eastAsia="Times New Roman"/>
          <w:szCs w:val="24"/>
        </w:rPr>
        <w:t>Συνεπώς τ</w:t>
      </w:r>
      <w:r>
        <w:rPr>
          <w:rFonts w:eastAsia="Times New Roman"/>
          <w:szCs w:val="24"/>
        </w:rPr>
        <w:t>ο άρθρο 34 έγινε δεκτό, όπως τροποποιήθηκε από τον κύριο Υπουργό, κατά πλειοψηφία.</w:t>
      </w:r>
    </w:p>
    <w:p w14:paraId="234F9BF4"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35, όπως τροποποιήθηκε από τον κύριο Υπουργό;</w:t>
      </w:r>
    </w:p>
    <w:p w14:paraId="234F9BF5"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BF6"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BF7"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BF8"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 </w:t>
      </w:r>
    </w:p>
    <w:p w14:paraId="234F9BF9"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BFA"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BFB" w14:textId="77777777" w:rsidR="00A02958" w:rsidRDefault="00261538">
      <w:pPr>
        <w:spacing w:line="600" w:lineRule="auto"/>
        <w:ind w:firstLine="720"/>
        <w:rPr>
          <w:rFonts w:eastAsia="Times New Roman"/>
          <w:b/>
          <w:szCs w:val="24"/>
        </w:rPr>
      </w:pPr>
      <w:r>
        <w:rPr>
          <w:rFonts w:eastAsia="Times New Roman"/>
          <w:b/>
          <w:szCs w:val="24"/>
        </w:rPr>
        <w:t xml:space="preserve">ΜΑΡΙΟΣ ΓΕΩΡΓΙΑΔΗΣ (Θ΄ Αντιπρόεδρος της Βουλής): </w:t>
      </w:r>
      <w:r>
        <w:rPr>
          <w:rFonts w:eastAsia="Times New Roman"/>
          <w:szCs w:val="24"/>
        </w:rPr>
        <w:t>Ναι.</w:t>
      </w:r>
      <w:r>
        <w:rPr>
          <w:rFonts w:eastAsia="Times New Roman"/>
          <w:b/>
          <w:szCs w:val="24"/>
        </w:rPr>
        <w:t xml:space="preserve"> </w:t>
      </w:r>
    </w:p>
    <w:p w14:paraId="234F9BFC" w14:textId="77777777" w:rsidR="00A02958" w:rsidRDefault="00261538">
      <w:pPr>
        <w:spacing w:line="600" w:lineRule="auto"/>
        <w:ind w:firstLine="720"/>
        <w:rPr>
          <w:rFonts w:eastAsia="Times New Roman"/>
          <w:b/>
          <w:szCs w:val="24"/>
        </w:rPr>
      </w:pPr>
      <w:r>
        <w:rPr>
          <w:rFonts w:eastAsia="Times New Roman"/>
          <w:b/>
          <w:szCs w:val="24"/>
        </w:rPr>
        <w:t xml:space="preserve">ΠΡΟΕΔΡΕΥΩΝ </w:t>
      </w:r>
      <w:r>
        <w:rPr>
          <w:rFonts w:eastAsia="Times New Roman"/>
          <w:b/>
          <w:szCs w:val="24"/>
        </w:rPr>
        <w:t>(Δημήτριος Κρεμαστινός):</w:t>
      </w:r>
      <w:r>
        <w:rPr>
          <w:rFonts w:eastAsia="Times New Roman"/>
          <w:szCs w:val="24"/>
        </w:rPr>
        <w:t xml:space="preserve"> Το Π</w:t>
      </w:r>
      <w:r>
        <w:rPr>
          <w:rFonts w:eastAsia="Times New Roman"/>
          <w:szCs w:val="24"/>
        </w:rPr>
        <w:t>οτάμι</w:t>
      </w:r>
      <w:r>
        <w:rPr>
          <w:rFonts w:eastAsia="Times New Roman"/>
          <w:szCs w:val="24"/>
        </w:rPr>
        <w:t xml:space="preserve"> είναι απόν.</w:t>
      </w:r>
    </w:p>
    <w:p w14:paraId="234F9BFD" w14:textId="77777777" w:rsidR="00A02958" w:rsidRDefault="00261538">
      <w:pPr>
        <w:spacing w:line="600" w:lineRule="auto"/>
        <w:ind w:firstLine="720"/>
        <w:jc w:val="both"/>
        <w:rPr>
          <w:rFonts w:eastAsia="Times New Roman"/>
          <w:szCs w:val="24"/>
        </w:rPr>
      </w:pPr>
      <w:r>
        <w:rPr>
          <w:rFonts w:eastAsia="Times New Roman"/>
          <w:szCs w:val="24"/>
        </w:rPr>
        <w:t>Συνεπώς το άρθρο 35 έγινε δεκτό, όπως τροποποιήθηκε από τον κύριο Υπουργό, κατά πλειοψηφία.</w:t>
      </w:r>
    </w:p>
    <w:p w14:paraId="234F9BFE"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36, όπως τροποποιήθηκε από τον κύριο Υπουργό;</w:t>
      </w:r>
    </w:p>
    <w:p w14:paraId="234F9BFF"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C00" w14:textId="77777777" w:rsidR="00A02958" w:rsidRDefault="00261538">
      <w:pPr>
        <w:spacing w:line="600" w:lineRule="auto"/>
        <w:ind w:firstLine="720"/>
        <w:rPr>
          <w:rFonts w:eastAsia="Times New Roman"/>
          <w:b/>
          <w:szCs w:val="24"/>
        </w:rPr>
      </w:pPr>
      <w:r>
        <w:rPr>
          <w:rFonts w:eastAsia="Times New Roman"/>
          <w:b/>
          <w:szCs w:val="24"/>
        </w:rPr>
        <w:t>ΠΡ</w:t>
      </w:r>
      <w:r>
        <w:rPr>
          <w:rFonts w:eastAsia="Times New Roman"/>
          <w:b/>
          <w:szCs w:val="24"/>
        </w:rPr>
        <w:t>ΟΕΔΡΕΥΩΝ (Δημήτριος Κρεμαστινός):</w:t>
      </w:r>
      <w:r>
        <w:rPr>
          <w:rFonts w:eastAsia="Times New Roman"/>
          <w:szCs w:val="24"/>
        </w:rPr>
        <w:t xml:space="preserve"> Η Νέα Δημοκρατία είναι απούσα.</w:t>
      </w:r>
    </w:p>
    <w:p w14:paraId="234F9C01"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Όχι.</w:t>
      </w:r>
    </w:p>
    <w:p w14:paraId="234F9C02"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 </w:t>
      </w:r>
    </w:p>
    <w:p w14:paraId="234F9C03"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C04"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C05" w14:textId="77777777" w:rsidR="00A02958" w:rsidRDefault="00261538">
      <w:pPr>
        <w:spacing w:line="600" w:lineRule="auto"/>
        <w:ind w:firstLine="720"/>
        <w:rPr>
          <w:rFonts w:eastAsia="Times New Roman"/>
          <w:b/>
          <w:szCs w:val="24"/>
        </w:rPr>
      </w:pPr>
      <w:r>
        <w:rPr>
          <w:rFonts w:eastAsia="Times New Roman"/>
          <w:b/>
          <w:szCs w:val="24"/>
        </w:rPr>
        <w:t xml:space="preserve">ΜΑΡΙΟΣ ΓΕΩΡΓΙΑΔΗΣ (Θ΄ Αντιπρόεδρος της Βουλής): </w:t>
      </w:r>
      <w:r>
        <w:rPr>
          <w:rFonts w:eastAsia="Times New Roman"/>
          <w:szCs w:val="24"/>
        </w:rPr>
        <w:t>Όχι.</w:t>
      </w:r>
      <w:r>
        <w:rPr>
          <w:rFonts w:eastAsia="Times New Roman"/>
          <w:b/>
          <w:szCs w:val="24"/>
        </w:rPr>
        <w:t xml:space="preserve"> </w:t>
      </w:r>
    </w:p>
    <w:p w14:paraId="234F9C06"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Π</w:t>
      </w:r>
      <w:r>
        <w:rPr>
          <w:rFonts w:eastAsia="Times New Roman"/>
          <w:szCs w:val="24"/>
        </w:rPr>
        <w:t>οτάμι</w:t>
      </w:r>
      <w:r>
        <w:rPr>
          <w:rFonts w:eastAsia="Times New Roman"/>
          <w:szCs w:val="24"/>
        </w:rPr>
        <w:t xml:space="preserve"> είναι απόν.</w:t>
      </w:r>
    </w:p>
    <w:p w14:paraId="234F9C07" w14:textId="77777777" w:rsidR="00A02958" w:rsidRDefault="00261538">
      <w:pPr>
        <w:spacing w:line="600" w:lineRule="auto"/>
        <w:ind w:firstLine="720"/>
        <w:jc w:val="both"/>
        <w:rPr>
          <w:rFonts w:eastAsia="Times New Roman"/>
          <w:szCs w:val="24"/>
        </w:rPr>
      </w:pPr>
      <w:r>
        <w:rPr>
          <w:rFonts w:eastAsia="Times New Roman"/>
          <w:szCs w:val="24"/>
        </w:rPr>
        <w:t>Συνεπώς το άρθρο 36 έγινε δεκτό, όπως τροποποιήθηκε από τον κύριο Υπουργό, κατά πλειοψηφία.</w:t>
      </w:r>
    </w:p>
    <w:p w14:paraId="234F9C08"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37 ως έχει;</w:t>
      </w:r>
    </w:p>
    <w:p w14:paraId="234F9C09"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C0A"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0B"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Όχι.</w:t>
      </w:r>
    </w:p>
    <w:p w14:paraId="234F9C0C"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 </w:t>
      </w:r>
    </w:p>
    <w:p w14:paraId="234F9C0D"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C0E"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C0F" w14:textId="77777777" w:rsidR="00A02958" w:rsidRDefault="00261538">
      <w:pPr>
        <w:spacing w:line="600" w:lineRule="auto"/>
        <w:ind w:firstLine="720"/>
        <w:rPr>
          <w:rFonts w:eastAsia="Times New Roman"/>
          <w:b/>
          <w:szCs w:val="24"/>
        </w:rPr>
      </w:pPr>
      <w:r>
        <w:rPr>
          <w:rFonts w:eastAsia="Times New Roman"/>
          <w:b/>
          <w:szCs w:val="24"/>
        </w:rPr>
        <w:t>Μ</w:t>
      </w:r>
      <w:r>
        <w:rPr>
          <w:rFonts w:eastAsia="Times New Roman"/>
          <w:b/>
          <w:szCs w:val="24"/>
        </w:rPr>
        <w:t xml:space="preserve">ΑΡΙΟΣ ΓΕΩΡΓΙΑΔΗΣ (Θ΄ Αντιπρόεδρος της Βουλής): </w:t>
      </w:r>
      <w:r>
        <w:rPr>
          <w:rFonts w:eastAsia="Times New Roman"/>
          <w:szCs w:val="24"/>
        </w:rPr>
        <w:t>Όχι.</w:t>
      </w:r>
      <w:r>
        <w:rPr>
          <w:rFonts w:eastAsia="Times New Roman"/>
          <w:b/>
          <w:szCs w:val="24"/>
        </w:rPr>
        <w:t xml:space="preserve"> </w:t>
      </w:r>
    </w:p>
    <w:p w14:paraId="234F9C10"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Π</w:t>
      </w:r>
      <w:r>
        <w:rPr>
          <w:rFonts w:eastAsia="Times New Roman"/>
          <w:szCs w:val="24"/>
        </w:rPr>
        <w:t>οτάμι</w:t>
      </w:r>
      <w:r>
        <w:rPr>
          <w:rFonts w:eastAsia="Times New Roman"/>
          <w:szCs w:val="24"/>
        </w:rPr>
        <w:t xml:space="preserve"> είναι απόν.</w:t>
      </w:r>
    </w:p>
    <w:p w14:paraId="234F9C11" w14:textId="77777777" w:rsidR="00A02958" w:rsidRDefault="00261538">
      <w:pPr>
        <w:spacing w:line="600" w:lineRule="auto"/>
        <w:ind w:firstLine="720"/>
        <w:jc w:val="both"/>
        <w:rPr>
          <w:rFonts w:eastAsia="Times New Roman"/>
          <w:szCs w:val="24"/>
        </w:rPr>
      </w:pPr>
      <w:r>
        <w:rPr>
          <w:rFonts w:eastAsia="Times New Roman"/>
          <w:szCs w:val="24"/>
        </w:rPr>
        <w:t>Συνεπώς το άρθρο 37 έγινε δεκτό ως έχει κατά πλειοψηφία.</w:t>
      </w:r>
    </w:p>
    <w:p w14:paraId="234F9C12"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38 ως έχει;</w:t>
      </w:r>
    </w:p>
    <w:p w14:paraId="234F9C13"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C14"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15"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C16"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 </w:t>
      </w:r>
    </w:p>
    <w:p w14:paraId="234F9C17"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C18"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C19" w14:textId="77777777" w:rsidR="00A02958" w:rsidRDefault="00261538">
      <w:pPr>
        <w:spacing w:line="600" w:lineRule="auto"/>
        <w:ind w:firstLine="720"/>
        <w:rPr>
          <w:rFonts w:eastAsia="Times New Roman"/>
          <w:b/>
          <w:szCs w:val="24"/>
        </w:rPr>
      </w:pPr>
      <w:r>
        <w:rPr>
          <w:rFonts w:eastAsia="Times New Roman"/>
          <w:b/>
          <w:szCs w:val="24"/>
        </w:rPr>
        <w:t>ΜΑΡΙΟΣ ΓΕΩΡΓΙΑΔΗΣ (Θ΄ Αντιπρόε</w:t>
      </w:r>
      <w:r>
        <w:rPr>
          <w:rFonts w:eastAsia="Times New Roman"/>
          <w:b/>
          <w:szCs w:val="24"/>
        </w:rPr>
        <w:t xml:space="preserve">δρος της Βουλής): </w:t>
      </w:r>
      <w:r>
        <w:rPr>
          <w:rFonts w:eastAsia="Times New Roman"/>
          <w:szCs w:val="24"/>
        </w:rPr>
        <w:t>Ναι.</w:t>
      </w:r>
      <w:r>
        <w:rPr>
          <w:rFonts w:eastAsia="Times New Roman"/>
          <w:b/>
          <w:szCs w:val="24"/>
        </w:rPr>
        <w:t xml:space="preserve"> </w:t>
      </w:r>
    </w:p>
    <w:p w14:paraId="234F9C1A"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1B" w14:textId="77777777" w:rsidR="00A02958" w:rsidRDefault="00261538">
      <w:pPr>
        <w:spacing w:line="600" w:lineRule="auto"/>
        <w:ind w:firstLine="720"/>
        <w:jc w:val="both"/>
        <w:rPr>
          <w:rFonts w:eastAsia="Times New Roman"/>
          <w:szCs w:val="24"/>
        </w:rPr>
      </w:pPr>
      <w:r>
        <w:rPr>
          <w:rFonts w:eastAsia="Times New Roman"/>
          <w:szCs w:val="24"/>
        </w:rPr>
        <w:t>Συνεπώς το άρθρο 38 έγινε δεκτό ως έχει κατά πλειοψηφία.</w:t>
      </w:r>
    </w:p>
    <w:p w14:paraId="234F9C1C"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39 ως έχει;</w:t>
      </w:r>
    </w:p>
    <w:p w14:paraId="234F9C1D"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C1E"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1F"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C20"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 </w:t>
      </w:r>
    </w:p>
    <w:p w14:paraId="234F9C21"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C22"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C23" w14:textId="77777777" w:rsidR="00A02958" w:rsidRDefault="00261538">
      <w:pPr>
        <w:spacing w:line="600" w:lineRule="auto"/>
        <w:ind w:firstLine="720"/>
        <w:rPr>
          <w:rFonts w:eastAsia="Times New Roman"/>
          <w:b/>
          <w:szCs w:val="24"/>
        </w:rPr>
      </w:pPr>
      <w:r>
        <w:rPr>
          <w:rFonts w:eastAsia="Times New Roman"/>
          <w:b/>
          <w:szCs w:val="24"/>
        </w:rPr>
        <w:t xml:space="preserve">ΜΑΡΙΟΣ ΓΕΩΡΓΙΑΔΗΣ (Θ΄ Αντιπρόεδρος της Βουλής): </w:t>
      </w:r>
      <w:r>
        <w:rPr>
          <w:rFonts w:eastAsia="Times New Roman"/>
          <w:szCs w:val="24"/>
        </w:rPr>
        <w:t>Παρών.</w:t>
      </w:r>
      <w:r>
        <w:rPr>
          <w:rFonts w:eastAsia="Times New Roman"/>
          <w:b/>
          <w:szCs w:val="24"/>
        </w:rPr>
        <w:t xml:space="preserve"> </w:t>
      </w:r>
    </w:p>
    <w:p w14:paraId="234F9C24" w14:textId="77777777" w:rsidR="00A02958" w:rsidRDefault="00261538">
      <w:pPr>
        <w:spacing w:line="600" w:lineRule="auto"/>
        <w:ind w:firstLine="720"/>
        <w:rPr>
          <w:rFonts w:eastAsia="Times New Roman"/>
          <w:szCs w:val="24"/>
        </w:rPr>
      </w:pPr>
      <w:r>
        <w:rPr>
          <w:rFonts w:eastAsia="Times New Roman"/>
          <w:b/>
          <w:szCs w:val="24"/>
        </w:rPr>
        <w:t>ΠΡΟΕΔΡΕΥΩ</w:t>
      </w:r>
      <w:r>
        <w:rPr>
          <w:rFonts w:eastAsia="Times New Roman"/>
          <w:b/>
          <w:szCs w:val="24"/>
        </w:rPr>
        <w:t>Ν (Δημήτριος Κρεμαστινός):</w:t>
      </w:r>
      <w:r>
        <w:rPr>
          <w:rFonts w:eastAsia="Times New Roman"/>
          <w:szCs w:val="24"/>
        </w:rPr>
        <w:t xml:space="preserve"> Το Π</w:t>
      </w:r>
      <w:r>
        <w:rPr>
          <w:rFonts w:eastAsia="Times New Roman"/>
          <w:szCs w:val="24"/>
        </w:rPr>
        <w:t>οτάμι</w:t>
      </w:r>
      <w:r>
        <w:rPr>
          <w:rFonts w:eastAsia="Times New Roman"/>
          <w:szCs w:val="24"/>
        </w:rPr>
        <w:t xml:space="preserve"> είναι απόν.</w:t>
      </w:r>
    </w:p>
    <w:p w14:paraId="234F9C25" w14:textId="77777777" w:rsidR="00A02958" w:rsidRDefault="00261538">
      <w:pPr>
        <w:spacing w:line="600" w:lineRule="auto"/>
        <w:ind w:firstLine="720"/>
        <w:jc w:val="both"/>
        <w:rPr>
          <w:rFonts w:eastAsia="Times New Roman"/>
          <w:szCs w:val="24"/>
        </w:rPr>
      </w:pPr>
      <w:r>
        <w:rPr>
          <w:rFonts w:eastAsia="Times New Roman"/>
          <w:szCs w:val="24"/>
        </w:rPr>
        <w:t>Συνεπώς το άρθρο 39 έγινε δεκτό ως έχει κατά πλειοψηφία.</w:t>
      </w:r>
    </w:p>
    <w:p w14:paraId="234F9C26"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40 ως έχει;</w:t>
      </w:r>
    </w:p>
    <w:p w14:paraId="234F9C27"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C28"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29" w14:textId="77777777" w:rsidR="00A02958" w:rsidRDefault="00261538">
      <w:pPr>
        <w:spacing w:line="600" w:lineRule="auto"/>
        <w:ind w:firstLine="720"/>
        <w:rPr>
          <w:rFonts w:eastAsia="Times New Roman"/>
          <w:szCs w:val="24"/>
        </w:rPr>
      </w:pPr>
      <w:r>
        <w:rPr>
          <w:rFonts w:eastAsia="Times New Roman"/>
          <w:b/>
          <w:szCs w:val="24"/>
        </w:rPr>
        <w:t>ΓΙ</w:t>
      </w:r>
      <w:r>
        <w:rPr>
          <w:rFonts w:eastAsia="Times New Roman"/>
          <w:b/>
          <w:szCs w:val="24"/>
        </w:rPr>
        <w:t>ΑΝΝΗΣ ΚΟΥΤΣΟΥΚΟΣ:</w:t>
      </w:r>
      <w:r>
        <w:rPr>
          <w:rFonts w:eastAsia="Times New Roman"/>
          <w:szCs w:val="24"/>
        </w:rPr>
        <w:t xml:space="preserve"> Παρών.</w:t>
      </w:r>
    </w:p>
    <w:p w14:paraId="234F9C2A"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 </w:t>
      </w:r>
    </w:p>
    <w:p w14:paraId="234F9C2B"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C2C"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C2D" w14:textId="77777777" w:rsidR="00A02958" w:rsidRDefault="00261538">
      <w:pPr>
        <w:spacing w:line="600" w:lineRule="auto"/>
        <w:ind w:firstLine="720"/>
        <w:rPr>
          <w:rFonts w:eastAsia="Times New Roman"/>
          <w:b/>
          <w:szCs w:val="24"/>
        </w:rPr>
      </w:pPr>
      <w:r>
        <w:rPr>
          <w:rFonts w:eastAsia="Times New Roman"/>
          <w:b/>
          <w:szCs w:val="24"/>
        </w:rPr>
        <w:t xml:space="preserve">ΜΑΡΙΟΣ ΓΕΩΡΓΙΑΔΗΣ (Θ΄ Αντιπρόεδρος της Βουλής): </w:t>
      </w:r>
      <w:r>
        <w:rPr>
          <w:rFonts w:eastAsia="Times New Roman"/>
          <w:szCs w:val="24"/>
        </w:rPr>
        <w:t>Όχι.</w:t>
      </w:r>
      <w:r>
        <w:rPr>
          <w:rFonts w:eastAsia="Times New Roman"/>
          <w:b/>
          <w:szCs w:val="24"/>
        </w:rPr>
        <w:t xml:space="preserve"> </w:t>
      </w:r>
    </w:p>
    <w:p w14:paraId="234F9C2E" w14:textId="77777777" w:rsidR="00A02958" w:rsidRDefault="00261538">
      <w:pPr>
        <w:spacing w:line="600" w:lineRule="auto"/>
        <w:ind w:firstLine="720"/>
        <w:rPr>
          <w:rFonts w:eastAsia="Times New Roman"/>
          <w:szCs w:val="24"/>
        </w:rPr>
      </w:pPr>
      <w:r>
        <w:rPr>
          <w:rFonts w:eastAsia="Times New Roman"/>
          <w:b/>
          <w:szCs w:val="24"/>
        </w:rPr>
        <w:t>ΠΡΟΕΔΡΕΥΩΝ (Δημήτριος Κρεμαστινός):</w:t>
      </w:r>
      <w:r>
        <w:rPr>
          <w:rFonts w:eastAsia="Times New Roman"/>
          <w:szCs w:val="24"/>
        </w:rPr>
        <w:t xml:space="preserve"> Το Π</w:t>
      </w:r>
      <w:r>
        <w:rPr>
          <w:rFonts w:eastAsia="Times New Roman"/>
          <w:szCs w:val="24"/>
        </w:rPr>
        <w:t>οτάμι</w:t>
      </w:r>
      <w:r>
        <w:rPr>
          <w:rFonts w:eastAsia="Times New Roman"/>
          <w:szCs w:val="24"/>
        </w:rPr>
        <w:t xml:space="preserve"> είναι απόν.</w:t>
      </w:r>
    </w:p>
    <w:p w14:paraId="234F9C2F" w14:textId="77777777" w:rsidR="00A02958" w:rsidRDefault="00261538">
      <w:pPr>
        <w:spacing w:line="600" w:lineRule="auto"/>
        <w:ind w:firstLine="720"/>
        <w:jc w:val="both"/>
        <w:rPr>
          <w:rFonts w:eastAsia="Times New Roman"/>
          <w:szCs w:val="24"/>
        </w:rPr>
      </w:pPr>
      <w:r>
        <w:rPr>
          <w:rFonts w:eastAsia="Times New Roman"/>
          <w:szCs w:val="24"/>
        </w:rPr>
        <w:t>Συνεπώς το άρθρο 40 έγινε δεκτό ως έχει κατά πλειοψηφία.</w:t>
      </w:r>
    </w:p>
    <w:p w14:paraId="234F9C30"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41 ως έχει;</w:t>
      </w:r>
    </w:p>
    <w:p w14:paraId="234F9C31"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C32"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33"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C34" w14:textId="77777777" w:rsidR="00A02958" w:rsidRDefault="00261538">
      <w:pPr>
        <w:spacing w:line="600" w:lineRule="auto"/>
        <w:ind w:firstLine="720"/>
        <w:rPr>
          <w:rFonts w:eastAsia="Times New Roman"/>
          <w:szCs w:val="24"/>
        </w:rPr>
      </w:pPr>
      <w:r>
        <w:rPr>
          <w:rFonts w:eastAsia="Times New Roman"/>
          <w:b/>
          <w:szCs w:val="24"/>
        </w:rPr>
        <w:t>ΓΕΩΡΓΙΟΣ</w:t>
      </w:r>
      <w:r>
        <w:rPr>
          <w:rFonts w:eastAsia="Times New Roman"/>
          <w:b/>
          <w:szCs w:val="24"/>
        </w:rPr>
        <w:t xml:space="preserve"> ΓΕΡΜΕΝΗΣ:</w:t>
      </w:r>
      <w:r>
        <w:rPr>
          <w:rFonts w:eastAsia="Times New Roman"/>
          <w:szCs w:val="24"/>
        </w:rPr>
        <w:t xml:space="preserve"> Όχι. </w:t>
      </w:r>
    </w:p>
    <w:p w14:paraId="234F9C35"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C36"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C37" w14:textId="77777777" w:rsidR="00A02958" w:rsidRDefault="00261538">
      <w:pPr>
        <w:spacing w:line="600" w:lineRule="auto"/>
        <w:ind w:firstLine="720"/>
        <w:rPr>
          <w:rFonts w:eastAsia="Times New Roman"/>
          <w:b/>
          <w:szCs w:val="24"/>
        </w:rPr>
      </w:pPr>
      <w:r>
        <w:rPr>
          <w:rFonts w:eastAsia="Times New Roman"/>
          <w:b/>
          <w:szCs w:val="24"/>
        </w:rPr>
        <w:t xml:space="preserve">ΜΑΡΙΟΣ ΓΕΩΡΓΙΑΔΗΣ (Θ΄ Αντιπρόεδρος της Βουλής): </w:t>
      </w:r>
      <w:r>
        <w:rPr>
          <w:rFonts w:eastAsia="Times New Roman"/>
          <w:szCs w:val="24"/>
        </w:rPr>
        <w:t>Όχι.</w:t>
      </w:r>
      <w:r>
        <w:rPr>
          <w:rFonts w:eastAsia="Times New Roman"/>
          <w:b/>
          <w:szCs w:val="24"/>
        </w:rPr>
        <w:t xml:space="preserve"> </w:t>
      </w:r>
    </w:p>
    <w:p w14:paraId="234F9C38"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Π</w:t>
      </w:r>
      <w:r>
        <w:rPr>
          <w:rFonts w:eastAsia="Times New Roman"/>
          <w:szCs w:val="24"/>
        </w:rPr>
        <w:t>οτάμι</w:t>
      </w:r>
      <w:r>
        <w:rPr>
          <w:rFonts w:eastAsia="Times New Roman"/>
          <w:szCs w:val="24"/>
        </w:rPr>
        <w:t xml:space="preserve"> είναι απόν.</w:t>
      </w:r>
    </w:p>
    <w:p w14:paraId="234F9C39" w14:textId="77777777" w:rsidR="00A02958" w:rsidRDefault="00261538">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41 έγινε δεκτό ως έχει κατά πλειοψηφία.</w:t>
      </w:r>
    </w:p>
    <w:p w14:paraId="234F9C3A"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42 ως έχει;</w:t>
      </w:r>
    </w:p>
    <w:p w14:paraId="234F9C3B"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C3C"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3D"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C3E"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 </w:t>
      </w:r>
    </w:p>
    <w:p w14:paraId="234F9C3F" w14:textId="77777777" w:rsidR="00A02958" w:rsidRDefault="00261538">
      <w:pPr>
        <w:spacing w:line="600" w:lineRule="auto"/>
        <w:ind w:firstLine="720"/>
        <w:rPr>
          <w:rFonts w:eastAsia="Times New Roman"/>
          <w:b/>
          <w:szCs w:val="24"/>
        </w:rPr>
      </w:pPr>
      <w:r>
        <w:rPr>
          <w:rFonts w:eastAsia="Times New Roman"/>
          <w:b/>
          <w:szCs w:val="24"/>
        </w:rPr>
        <w:t>ΠΡΟΕΔΡΕΥ</w:t>
      </w:r>
      <w:r>
        <w:rPr>
          <w:rFonts w:eastAsia="Times New Roman"/>
          <w:b/>
          <w:szCs w:val="24"/>
        </w:rPr>
        <w:t>ΩΝ (Δημήτριος Κρεμαστινός):</w:t>
      </w:r>
      <w:r>
        <w:rPr>
          <w:rFonts w:eastAsia="Times New Roman"/>
          <w:szCs w:val="24"/>
        </w:rPr>
        <w:t xml:space="preserve"> Το ΚΚΕ είναι απόν.</w:t>
      </w:r>
    </w:p>
    <w:p w14:paraId="234F9C40"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C41" w14:textId="77777777" w:rsidR="00A02958" w:rsidRDefault="00261538">
      <w:pPr>
        <w:spacing w:line="600" w:lineRule="auto"/>
        <w:ind w:firstLine="720"/>
        <w:rPr>
          <w:rFonts w:eastAsia="Times New Roman"/>
          <w:b/>
          <w:szCs w:val="24"/>
        </w:rPr>
      </w:pPr>
      <w:r>
        <w:rPr>
          <w:rFonts w:eastAsia="Times New Roman"/>
          <w:b/>
          <w:szCs w:val="24"/>
        </w:rPr>
        <w:t xml:space="preserve">ΜΑΡΙΟΣ ΓΕΩΡΓΙΑΔΗΣ (Θ΄ Αντιπρόεδρος της Βουλής): </w:t>
      </w:r>
      <w:r>
        <w:rPr>
          <w:rFonts w:eastAsia="Times New Roman"/>
          <w:szCs w:val="24"/>
        </w:rPr>
        <w:t>Όχι.</w:t>
      </w:r>
      <w:r>
        <w:rPr>
          <w:rFonts w:eastAsia="Times New Roman"/>
          <w:b/>
          <w:szCs w:val="24"/>
        </w:rPr>
        <w:t xml:space="preserve"> </w:t>
      </w:r>
    </w:p>
    <w:p w14:paraId="234F9C42" w14:textId="77777777" w:rsidR="00A02958" w:rsidRDefault="00261538">
      <w:pPr>
        <w:spacing w:line="600" w:lineRule="auto"/>
        <w:ind w:firstLine="720"/>
        <w:rPr>
          <w:rFonts w:eastAsia="Times New Roman"/>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43" w14:textId="77777777" w:rsidR="00A02958" w:rsidRDefault="00261538">
      <w:pPr>
        <w:spacing w:line="600" w:lineRule="auto"/>
        <w:ind w:firstLine="720"/>
        <w:jc w:val="both"/>
        <w:rPr>
          <w:rFonts w:eastAsia="Times New Roman"/>
          <w:szCs w:val="24"/>
        </w:rPr>
      </w:pPr>
      <w:r>
        <w:rPr>
          <w:rFonts w:eastAsia="Times New Roman"/>
          <w:szCs w:val="24"/>
        </w:rPr>
        <w:t>Συνεπώς το άρθρο 42 έγινε δεκτό ως έχει κατ</w:t>
      </w:r>
      <w:r>
        <w:rPr>
          <w:rFonts w:eastAsia="Times New Roman"/>
          <w:szCs w:val="24"/>
        </w:rPr>
        <w:t>ά πλειοψηφία.</w:t>
      </w:r>
    </w:p>
    <w:p w14:paraId="234F9C44"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43, όπως τροποποιήθηκε από τον κύριο Υπουργό;</w:t>
      </w:r>
    </w:p>
    <w:p w14:paraId="234F9C45"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C46"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47"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Όχι.</w:t>
      </w:r>
    </w:p>
    <w:p w14:paraId="234F9C48"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 </w:t>
      </w:r>
    </w:p>
    <w:p w14:paraId="234F9C49" w14:textId="77777777" w:rsidR="00A02958" w:rsidRDefault="00261538">
      <w:pPr>
        <w:spacing w:line="600" w:lineRule="auto"/>
        <w:ind w:firstLine="720"/>
        <w:rPr>
          <w:rFonts w:eastAsia="Times New Roman"/>
          <w:b/>
          <w:szCs w:val="24"/>
        </w:rPr>
      </w:pPr>
      <w:r>
        <w:rPr>
          <w:rFonts w:eastAsia="Times New Roman"/>
          <w:b/>
          <w:szCs w:val="24"/>
        </w:rPr>
        <w:t>ΠΡΟΕΔΡΕΥΩΝ</w:t>
      </w:r>
      <w:r>
        <w:rPr>
          <w:rFonts w:eastAsia="Times New Roman"/>
          <w:b/>
          <w:szCs w:val="24"/>
        </w:rPr>
        <w:t xml:space="preserve"> (Δημήτριος Κρεμαστινός):</w:t>
      </w:r>
      <w:r>
        <w:rPr>
          <w:rFonts w:eastAsia="Times New Roman"/>
          <w:szCs w:val="24"/>
        </w:rPr>
        <w:t xml:space="preserve"> Το ΚΚΕ είναι απόν.</w:t>
      </w:r>
    </w:p>
    <w:p w14:paraId="234F9C4A"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C4B" w14:textId="77777777" w:rsidR="00A02958" w:rsidRDefault="00261538">
      <w:pPr>
        <w:spacing w:line="600" w:lineRule="auto"/>
        <w:ind w:firstLine="720"/>
        <w:rPr>
          <w:rFonts w:eastAsia="Times New Roman"/>
          <w:b/>
          <w:szCs w:val="24"/>
        </w:rPr>
      </w:pPr>
      <w:r>
        <w:rPr>
          <w:rFonts w:eastAsia="Times New Roman"/>
          <w:b/>
          <w:szCs w:val="24"/>
        </w:rPr>
        <w:t xml:space="preserve">ΜΑΡΙΟΣ ΓΕΩΡΓΙΑΔΗΣ (Θ΄ Αντιπρόεδρος της Βουλής): </w:t>
      </w:r>
      <w:r>
        <w:rPr>
          <w:rFonts w:eastAsia="Times New Roman"/>
          <w:szCs w:val="24"/>
        </w:rPr>
        <w:t>Όχι.</w:t>
      </w:r>
      <w:r>
        <w:rPr>
          <w:rFonts w:eastAsia="Times New Roman"/>
          <w:b/>
          <w:szCs w:val="24"/>
        </w:rPr>
        <w:t xml:space="preserve"> </w:t>
      </w:r>
    </w:p>
    <w:p w14:paraId="234F9C4C"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4D" w14:textId="77777777" w:rsidR="00A02958" w:rsidRDefault="00261538">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43 έγινε δεκτό, όπως τροποποιήθηκε από τον κύριο Υπουργό, κατά πλειοψηφία.</w:t>
      </w:r>
    </w:p>
    <w:p w14:paraId="234F9C4E"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44 ως έχει;</w:t>
      </w:r>
    </w:p>
    <w:p w14:paraId="234F9C4F"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C50"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51"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r>
        <w:rPr>
          <w:rFonts w:eastAsia="Times New Roman"/>
          <w:szCs w:val="24"/>
        </w:rPr>
        <w:t>.</w:t>
      </w:r>
    </w:p>
    <w:p w14:paraId="234F9C52"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 </w:t>
      </w:r>
    </w:p>
    <w:p w14:paraId="234F9C53"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C54"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C55" w14:textId="77777777" w:rsidR="00A02958" w:rsidRDefault="00261538">
      <w:pPr>
        <w:spacing w:line="600" w:lineRule="auto"/>
        <w:ind w:firstLine="720"/>
        <w:rPr>
          <w:rFonts w:eastAsia="Times New Roman"/>
          <w:b/>
          <w:szCs w:val="24"/>
        </w:rPr>
      </w:pPr>
      <w:r>
        <w:rPr>
          <w:rFonts w:eastAsia="Times New Roman"/>
          <w:b/>
          <w:szCs w:val="24"/>
        </w:rPr>
        <w:t xml:space="preserve">ΜΑΡΙΟΣ ΓΕΩΡΓΙΑΔΗΣ (Θ΄ Αντιπρόεδρος της Βουλής): </w:t>
      </w:r>
      <w:r>
        <w:rPr>
          <w:rFonts w:eastAsia="Times New Roman"/>
          <w:szCs w:val="24"/>
        </w:rPr>
        <w:t>Ναι.</w:t>
      </w:r>
      <w:r>
        <w:rPr>
          <w:rFonts w:eastAsia="Times New Roman"/>
          <w:b/>
          <w:szCs w:val="24"/>
        </w:rPr>
        <w:t xml:space="preserve"> </w:t>
      </w:r>
    </w:p>
    <w:p w14:paraId="234F9C56"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57" w14:textId="77777777" w:rsidR="00A02958" w:rsidRDefault="00261538">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44 έγινε δεκτό ως έχει κατά πλειοψηφία.</w:t>
      </w:r>
    </w:p>
    <w:p w14:paraId="234F9C58"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45 ως έχει;</w:t>
      </w:r>
    </w:p>
    <w:p w14:paraId="234F9C59"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C5A"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5B"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C5C"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 </w:t>
      </w:r>
    </w:p>
    <w:p w14:paraId="234F9C5D" w14:textId="77777777" w:rsidR="00A02958" w:rsidRDefault="00261538">
      <w:pPr>
        <w:spacing w:line="600" w:lineRule="auto"/>
        <w:ind w:firstLine="720"/>
        <w:rPr>
          <w:rFonts w:eastAsia="Times New Roman"/>
          <w:b/>
          <w:szCs w:val="24"/>
        </w:rPr>
      </w:pPr>
      <w:r>
        <w:rPr>
          <w:rFonts w:eastAsia="Times New Roman"/>
          <w:b/>
          <w:szCs w:val="24"/>
        </w:rPr>
        <w:t>ΠΡΟΕΔΡΕΥ</w:t>
      </w:r>
      <w:r>
        <w:rPr>
          <w:rFonts w:eastAsia="Times New Roman"/>
          <w:b/>
          <w:szCs w:val="24"/>
        </w:rPr>
        <w:t>ΩΝ (Δημήτριος Κρεμαστινός):</w:t>
      </w:r>
      <w:r>
        <w:rPr>
          <w:rFonts w:eastAsia="Times New Roman"/>
          <w:szCs w:val="24"/>
        </w:rPr>
        <w:t xml:space="preserve"> Το ΚΚΕ είναι απόν.</w:t>
      </w:r>
    </w:p>
    <w:p w14:paraId="234F9C5E"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C5F" w14:textId="77777777" w:rsidR="00A02958" w:rsidRDefault="00261538">
      <w:pPr>
        <w:spacing w:line="600" w:lineRule="auto"/>
        <w:ind w:firstLine="720"/>
        <w:rPr>
          <w:rFonts w:eastAsia="Times New Roman"/>
          <w:b/>
          <w:szCs w:val="24"/>
        </w:rPr>
      </w:pPr>
      <w:r>
        <w:rPr>
          <w:rFonts w:eastAsia="Times New Roman"/>
          <w:b/>
          <w:szCs w:val="24"/>
        </w:rPr>
        <w:t xml:space="preserve">ΜΑΡΙΟΣ ΓΕΩΡΓΙΑΔΗΣ (Θ΄ Αντιπρόεδρος της Βουλής): </w:t>
      </w:r>
      <w:r>
        <w:rPr>
          <w:rFonts w:eastAsia="Times New Roman"/>
          <w:szCs w:val="24"/>
        </w:rPr>
        <w:t>Όχι.</w:t>
      </w:r>
      <w:r>
        <w:rPr>
          <w:rFonts w:eastAsia="Times New Roman"/>
          <w:b/>
          <w:szCs w:val="24"/>
        </w:rPr>
        <w:t xml:space="preserve"> </w:t>
      </w:r>
    </w:p>
    <w:p w14:paraId="234F9C60"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61" w14:textId="77777777" w:rsidR="00A02958" w:rsidRDefault="00261538">
      <w:pPr>
        <w:spacing w:line="600" w:lineRule="auto"/>
        <w:ind w:firstLine="720"/>
        <w:jc w:val="both"/>
        <w:rPr>
          <w:rFonts w:eastAsia="Times New Roman"/>
          <w:szCs w:val="24"/>
        </w:rPr>
      </w:pPr>
      <w:r>
        <w:rPr>
          <w:rFonts w:eastAsia="Times New Roman"/>
          <w:szCs w:val="24"/>
        </w:rPr>
        <w:t>Συνεπώς το άρθρο 45 έγινε δεκτό ως έχει κατ</w:t>
      </w:r>
      <w:r>
        <w:rPr>
          <w:rFonts w:eastAsia="Times New Roman"/>
          <w:szCs w:val="24"/>
        </w:rPr>
        <w:t>ά πλειοψηφία.</w:t>
      </w:r>
    </w:p>
    <w:p w14:paraId="234F9C62"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46 ως έχει;</w:t>
      </w:r>
    </w:p>
    <w:p w14:paraId="234F9C63"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C64"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65"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C66"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Παρών. </w:t>
      </w:r>
    </w:p>
    <w:p w14:paraId="234F9C67"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C68"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C69" w14:textId="77777777" w:rsidR="00A02958" w:rsidRDefault="00261538">
      <w:pPr>
        <w:spacing w:line="600" w:lineRule="auto"/>
        <w:ind w:firstLine="720"/>
        <w:rPr>
          <w:rFonts w:eastAsia="Times New Roman"/>
          <w:b/>
          <w:szCs w:val="24"/>
        </w:rPr>
      </w:pPr>
      <w:r>
        <w:rPr>
          <w:rFonts w:eastAsia="Times New Roman"/>
          <w:b/>
          <w:szCs w:val="24"/>
        </w:rPr>
        <w:t xml:space="preserve">ΜΑΡΙΟΣ ΓΕΩΡΓΙΑΔΗΣ (Θ΄ Αντιπρόεδρος της Βουλής): </w:t>
      </w:r>
      <w:r>
        <w:rPr>
          <w:rFonts w:eastAsia="Times New Roman"/>
          <w:szCs w:val="24"/>
        </w:rPr>
        <w:t>Ναι.</w:t>
      </w:r>
      <w:r>
        <w:rPr>
          <w:rFonts w:eastAsia="Times New Roman"/>
          <w:b/>
          <w:szCs w:val="24"/>
        </w:rPr>
        <w:t xml:space="preserve"> </w:t>
      </w:r>
    </w:p>
    <w:p w14:paraId="234F9C6A" w14:textId="77777777" w:rsidR="00A02958" w:rsidRDefault="00261538">
      <w:pPr>
        <w:spacing w:line="600" w:lineRule="auto"/>
        <w:ind w:firstLine="720"/>
        <w:rPr>
          <w:rFonts w:eastAsia="Times New Roman"/>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6B" w14:textId="77777777" w:rsidR="00A02958" w:rsidRDefault="00261538">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w:t>
      </w:r>
      <w:r>
        <w:rPr>
          <w:rFonts w:eastAsia="Times New Roman"/>
          <w:szCs w:val="24"/>
        </w:rPr>
        <w:t>το άρθρο 46 έγινε δεκτό ως έχει κατά πλειοψηφία.</w:t>
      </w:r>
    </w:p>
    <w:p w14:paraId="234F9C6C" w14:textId="77777777" w:rsidR="00A02958" w:rsidRDefault="00261538">
      <w:pPr>
        <w:spacing w:line="600" w:lineRule="auto"/>
        <w:ind w:firstLine="720"/>
        <w:jc w:val="both"/>
        <w:rPr>
          <w:rFonts w:eastAsia="Times New Roman"/>
          <w:szCs w:val="24"/>
        </w:rPr>
      </w:pPr>
      <w:r>
        <w:rPr>
          <w:rFonts w:eastAsia="Times New Roman"/>
          <w:szCs w:val="24"/>
        </w:rPr>
        <w:t>Ερωτάται το Σ</w:t>
      </w:r>
      <w:r>
        <w:rPr>
          <w:rFonts w:eastAsia="Times New Roman"/>
          <w:szCs w:val="24"/>
        </w:rPr>
        <w:t>ώμα: Γίνεται δεκτό το άρθρο 47, όπως τροποποιήθηκε από τον κύριο Υπουργό;</w:t>
      </w:r>
    </w:p>
    <w:p w14:paraId="234F9C6D"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C6E"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6F"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Όχι.</w:t>
      </w:r>
    </w:p>
    <w:p w14:paraId="234F9C70"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 </w:t>
      </w:r>
    </w:p>
    <w:p w14:paraId="234F9C71"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C72"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C73" w14:textId="77777777" w:rsidR="00A02958" w:rsidRDefault="00261538">
      <w:pPr>
        <w:spacing w:line="600" w:lineRule="auto"/>
        <w:ind w:firstLine="720"/>
        <w:rPr>
          <w:rFonts w:eastAsia="Times New Roman"/>
          <w:b/>
          <w:szCs w:val="24"/>
        </w:rPr>
      </w:pPr>
      <w:r>
        <w:rPr>
          <w:rFonts w:eastAsia="Times New Roman"/>
          <w:b/>
          <w:szCs w:val="24"/>
        </w:rPr>
        <w:t xml:space="preserve">ΜΑΡΙΟΣ ΓΕΩΡΓΙΑΔΗΣ (Θ΄ Αντιπρόεδρος της Βουλής): </w:t>
      </w:r>
      <w:r>
        <w:rPr>
          <w:rFonts w:eastAsia="Times New Roman"/>
          <w:szCs w:val="24"/>
        </w:rPr>
        <w:t>Όχι.</w:t>
      </w:r>
      <w:r>
        <w:rPr>
          <w:rFonts w:eastAsia="Times New Roman"/>
          <w:b/>
          <w:szCs w:val="24"/>
        </w:rPr>
        <w:t xml:space="preserve"> </w:t>
      </w:r>
    </w:p>
    <w:p w14:paraId="234F9C74"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75" w14:textId="77777777" w:rsidR="00A02958" w:rsidRDefault="00261538">
      <w:pPr>
        <w:spacing w:line="600" w:lineRule="auto"/>
        <w:ind w:firstLine="720"/>
        <w:jc w:val="both"/>
        <w:rPr>
          <w:rFonts w:eastAsia="Times New Roman"/>
          <w:szCs w:val="24"/>
        </w:rPr>
      </w:pPr>
      <w:r>
        <w:rPr>
          <w:rFonts w:eastAsia="Times New Roman"/>
          <w:szCs w:val="24"/>
        </w:rPr>
        <w:t>Συνεπώς το άρθρο 47 έγινε δεκτό, όπως τροποποιήθηκε από τον κύριο Υπου</w:t>
      </w:r>
      <w:r>
        <w:rPr>
          <w:rFonts w:eastAsia="Times New Roman"/>
          <w:szCs w:val="24"/>
        </w:rPr>
        <w:t>ργό, κατά πλειοψηφία.</w:t>
      </w:r>
    </w:p>
    <w:p w14:paraId="234F9C76"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48 ως έχει;</w:t>
      </w:r>
    </w:p>
    <w:p w14:paraId="234F9C77"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C78"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79"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Όχι.</w:t>
      </w:r>
    </w:p>
    <w:p w14:paraId="234F9C7A"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 </w:t>
      </w:r>
    </w:p>
    <w:p w14:paraId="234F9C7B"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szCs w:val="24"/>
        </w:rPr>
        <w:t>Το ΚΚΕ είναι απόν.</w:t>
      </w:r>
    </w:p>
    <w:p w14:paraId="234F9C7C"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C7D" w14:textId="77777777" w:rsidR="00A02958" w:rsidRDefault="00261538">
      <w:pPr>
        <w:spacing w:line="600" w:lineRule="auto"/>
        <w:ind w:firstLine="720"/>
        <w:rPr>
          <w:rFonts w:eastAsia="Times New Roman"/>
          <w:b/>
          <w:szCs w:val="24"/>
        </w:rPr>
      </w:pPr>
      <w:r>
        <w:rPr>
          <w:rFonts w:eastAsia="Times New Roman"/>
          <w:b/>
          <w:szCs w:val="24"/>
        </w:rPr>
        <w:t xml:space="preserve">ΜΑΡΙΟΣ ΓΕΩΡΓΙΑΔΗΣ (Θ΄ Αντιπρόεδρος της Βουλής): </w:t>
      </w:r>
      <w:r>
        <w:rPr>
          <w:rFonts w:eastAsia="Times New Roman"/>
          <w:szCs w:val="24"/>
        </w:rPr>
        <w:t>Όχι.</w:t>
      </w:r>
      <w:r>
        <w:rPr>
          <w:rFonts w:eastAsia="Times New Roman"/>
          <w:b/>
          <w:szCs w:val="24"/>
        </w:rPr>
        <w:t xml:space="preserve"> </w:t>
      </w:r>
    </w:p>
    <w:p w14:paraId="234F9C7E"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7F" w14:textId="77777777" w:rsidR="00A02958" w:rsidRDefault="00261538">
      <w:pPr>
        <w:spacing w:line="600" w:lineRule="auto"/>
        <w:ind w:firstLine="720"/>
        <w:jc w:val="both"/>
        <w:rPr>
          <w:rFonts w:eastAsia="Times New Roman"/>
          <w:szCs w:val="24"/>
        </w:rPr>
      </w:pPr>
      <w:r>
        <w:rPr>
          <w:rFonts w:eastAsia="Times New Roman"/>
          <w:szCs w:val="24"/>
        </w:rPr>
        <w:t>Συνεπώς το άρθρο 48 έγινε δεκτό ως έχει κατά πλειοψηφία.</w:t>
      </w:r>
    </w:p>
    <w:p w14:paraId="234F9C80" w14:textId="77777777" w:rsidR="00A02958" w:rsidRDefault="00261538">
      <w:pPr>
        <w:spacing w:line="600" w:lineRule="auto"/>
        <w:ind w:firstLine="720"/>
        <w:jc w:val="both"/>
        <w:rPr>
          <w:rFonts w:eastAsia="Times New Roman"/>
          <w:szCs w:val="24"/>
        </w:rPr>
      </w:pPr>
      <w:r>
        <w:rPr>
          <w:rFonts w:eastAsia="Times New Roman"/>
          <w:szCs w:val="24"/>
        </w:rPr>
        <w:t xml:space="preserve">Ερωτάται το </w:t>
      </w:r>
      <w:r>
        <w:rPr>
          <w:rFonts w:eastAsia="Times New Roman"/>
          <w:szCs w:val="24"/>
        </w:rPr>
        <w:t>Σώμα: Γίνεται δεκτό το άρθρο 49 ως έχει;</w:t>
      </w:r>
    </w:p>
    <w:p w14:paraId="234F9C81"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C82"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83"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Παρών.</w:t>
      </w:r>
    </w:p>
    <w:p w14:paraId="234F9C84"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 </w:t>
      </w:r>
    </w:p>
    <w:p w14:paraId="234F9C85"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απών.</w:t>
      </w:r>
    </w:p>
    <w:p w14:paraId="234F9C86"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w:t>
      </w:r>
      <w:r>
        <w:rPr>
          <w:rFonts w:eastAsia="Times New Roman"/>
          <w:b/>
          <w:szCs w:val="24"/>
        </w:rPr>
        <w:t>ΜΕΝΟΣ (Η΄ Αντιπρόεδρος της Βουλής):</w:t>
      </w:r>
      <w:r>
        <w:rPr>
          <w:rFonts w:eastAsia="Times New Roman"/>
          <w:szCs w:val="24"/>
        </w:rPr>
        <w:t xml:space="preserve"> Ναι.</w:t>
      </w:r>
    </w:p>
    <w:p w14:paraId="234F9C87" w14:textId="77777777" w:rsidR="00A02958" w:rsidRDefault="00261538">
      <w:pPr>
        <w:spacing w:line="600" w:lineRule="auto"/>
        <w:ind w:firstLine="720"/>
        <w:rPr>
          <w:rFonts w:eastAsia="Times New Roman"/>
          <w:b/>
          <w:szCs w:val="24"/>
        </w:rPr>
      </w:pPr>
      <w:r>
        <w:rPr>
          <w:rFonts w:eastAsia="Times New Roman"/>
          <w:b/>
          <w:szCs w:val="24"/>
        </w:rPr>
        <w:t xml:space="preserve">ΜΑΡΙΟΣ ΓΕΩΡΓΙΑΔΗΣ (Θ΄ Αντιπρόεδρος της Βουλής): </w:t>
      </w:r>
      <w:r>
        <w:rPr>
          <w:rFonts w:eastAsia="Times New Roman"/>
          <w:szCs w:val="24"/>
        </w:rPr>
        <w:t>Όχι.</w:t>
      </w:r>
      <w:r>
        <w:rPr>
          <w:rFonts w:eastAsia="Times New Roman"/>
          <w:b/>
          <w:szCs w:val="24"/>
        </w:rPr>
        <w:t xml:space="preserve"> </w:t>
      </w:r>
    </w:p>
    <w:p w14:paraId="234F9C88"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89" w14:textId="77777777" w:rsidR="00A02958" w:rsidRDefault="00261538">
      <w:pPr>
        <w:spacing w:line="600" w:lineRule="auto"/>
        <w:ind w:firstLine="720"/>
        <w:jc w:val="both"/>
        <w:rPr>
          <w:rFonts w:eastAsia="Times New Roman"/>
          <w:szCs w:val="24"/>
        </w:rPr>
      </w:pPr>
      <w:r>
        <w:rPr>
          <w:rFonts w:eastAsia="Times New Roman"/>
          <w:szCs w:val="24"/>
        </w:rPr>
        <w:t>Συνεπώς το άρθρο 49 έγινε δεκτό ως έχει κατά πλειοψηφία.</w:t>
      </w:r>
    </w:p>
    <w:p w14:paraId="234F9C8A"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50 ως</w:t>
      </w:r>
      <w:r>
        <w:rPr>
          <w:rFonts w:eastAsia="Times New Roman"/>
          <w:szCs w:val="24"/>
        </w:rPr>
        <w:t xml:space="preserve"> έχει;</w:t>
      </w:r>
    </w:p>
    <w:p w14:paraId="234F9C8B"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C8C"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8D"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C8E"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 </w:t>
      </w:r>
    </w:p>
    <w:p w14:paraId="234F9C8F"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C90"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w:t>
      </w:r>
      <w:r>
        <w:rPr>
          <w:rFonts w:eastAsia="Times New Roman"/>
          <w:szCs w:val="24"/>
        </w:rPr>
        <w:t>Ναι.</w:t>
      </w:r>
    </w:p>
    <w:p w14:paraId="234F9C91" w14:textId="77777777" w:rsidR="00A02958" w:rsidRDefault="00261538">
      <w:pPr>
        <w:spacing w:line="600" w:lineRule="auto"/>
        <w:ind w:firstLine="720"/>
        <w:rPr>
          <w:rFonts w:eastAsia="Times New Roman"/>
          <w:b/>
          <w:szCs w:val="24"/>
        </w:rPr>
      </w:pPr>
      <w:r>
        <w:rPr>
          <w:rFonts w:eastAsia="Times New Roman"/>
          <w:b/>
          <w:szCs w:val="24"/>
        </w:rPr>
        <w:t xml:space="preserve">ΜΑΡΙΟΣ ΓΕΩΡΓΙΑΔΗΣ (Θ΄ Αντιπρόεδρος της Βουλής): </w:t>
      </w:r>
      <w:r>
        <w:rPr>
          <w:rFonts w:eastAsia="Times New Roman"/>
          <w:szCs w:val="24"/>
        </w:rPr>
        <w:t>Ναι.</w:t>
      </w:r>
      <w:r>
        <w:rPr>
          <w:rFonts w:eastAsia="Times New Roman"/>
          <w:b/>
          <w:szCs w:val="24"/>
        </w:rPr>
        <w:t xml:space="preserve"> </w:t>
      </w:r>
    </w:p>
    <w:p w14:paraId="234F9C92"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93" w14:textId="77777777" w:rsidR="00A02958" w:rsidRDefault="00261538">
      <w:pPr>
        <w:spacing w:line="600" w:lineRule="auto"/>
        <w:ind w:firstLine="720"/>
        <w:jc w:val="both"/>
        <w:rPr>
          <w:rFonts w:eastAsia="Times New Roman"/>
          <w:color w:val="000000" w:themeColor="text1"/>
          <w:szCs w:val="24"/>
        </w:rPr>
      </w:pPr>
      <w:r>
        <w:rPr>
          <w:rFonts w:eastAsia="Times New Roman"/>
          <w:szCs w:val="24"/>
        </w:rPr>
        <w:t>Συνεπώς το άρθρο 50 έγινε δεκτό ως έχει κατά πλειοψηφία.</w:t>
      </w:r>
    </w:p>
    <w:p w14:paraId="234F9C94"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51 ως έχει;</w:t>
      </w:r>
    </w:p>
    <w:p w14:paraId="234F9C95"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C96" w14:textId="77777777" w:rsidR="00A02958" w:rsidRDefault="00261538">
      <w:pPr>
        <w:spacing w:line="600" w:lineRule="auto"/>
        <w:ind w:firstLine="720"/>
        <w:rPr>
          <w:rFonts w:eastAsia="Times New Roman"/>
          <w:b/>
          <w:szCs w:val="24"/>
        </w:rPr>
      </w:pPr>
      <w:r>
        <w:rPr>
          <w:rFonts w:eastAsia="Times New Roman"/>
          <w:b/>
          <w:szCs w:val="24"/>
        </w:rPr>
        <w:t>Π</w:t>
      </w:r>
      <w:r>
        <w:rPr>
          <w:rFonts w:eastAsia="Times New Roman"/>
          <w:b/>
          <w:szCs w:val="24"/>
        </w:rPr>
        <w:t>ΡΟΕΔΡΕΥΩΝ (Δημήτριος Κρεμαστινός):</w:t>
      </w:r>
      <w:r>
        <w:rPr>
          <w:rFonts w:eastAsia="Times New Roman"/>
          <w:szCs w:val="24"/>
        </w:rPr>
        <w:t xml:space="preserve"> Η Νέα Δημοκρατία είναι απούσα.</w:t>
      </w:r>
    </w:p>
    <w:p w14:paraId="234F9C97"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C98"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 </w:t>
      </w:r>
    </w:p>
    <w:p w14:paraId="234F9C99"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C9A"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C9B" w14:textId="77777777" w:rsidR="00A02958" w:rsidRDefault="00261538">
      <w:pPr>
        <w:spacing w:line="600" w:lineRule="auto"/>
        <w:ind w:firstLine="720"/>
        <w:rPr>
          <w:rFonts w:eastAsia="Times New Roman"/>
          <w:b/>
          <w:szCs w:val="24"/>
        </w:rPr>
      </w:pPr>
      <w:r>
        <w:rPr>
          <w:rFonts w:eastAsia="Times New Roman"/>
          <w:b/>
          <w:szCs w:val="24"/>
        </w:rPr>
        <w:t xml:space="preserve">ΜΑΡΙΟΣ ΓΕΩΡΓΙΑΔΗΣ (Θ΄ </w:t>
      </w:r>
      <w:r>
        <w:rPr>
          <w:rFonts w:eastAsia="Times New Roman"/>
          <w:b/>
          <w:szCs w:val="24"/>
        </w:rPr>
        <w:t>Αντιπρόεδρος της Βουλής):</w:t>
      </w:r>
      <w:r>
        <w:rPr>
          <w:rFonts w:eastAsia="Times New Roman"/>
          <w:szCs w:val="24"/>
        </w:rPr>
        <w:t xml:space="preserve"> Όχι.</w:t>
      </w:r>
      <w:r>
        <w:rPr>
          <w:rFonts w:eastAsia="Times New Roman"/>
          <w:b/>
          <w:szCs w:val="24"/>
        </w:rPr>
        <w:t xml:space="preserve"> </w:t>
      </w:r>
    </w:p>
    <w:p w14:paraId="234F9C9C"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9D" w14:textId="77777777" w:rsidR="00A02958" w:rsidRDefault="00261538">
      <w:pPr>
        <w:spacing w:line="600" w:lineRule="auto"/>
        <w:ind w:firstLine="720"/>
        <w:jc w:val="both"/>
        <w:rPr>
          <w:rFonts w:eastAsia="Times New Roman"/>
          <w:szCs w:val="24"/>
        </w:rPr>
      </w:pPr>
      <w:r>
        <w:rPr>
          <w:rFonts w:eastAsia="Times New Roman"/>
          <w:szCs w:val="24"/>
        </w:rPr>
        <w:t>Συνεπώς το άρθρο 51 έγινε δεκτό ως έχει κατά πλειοψηφία.</w:t>
      </w:r>
    </w:p>
    <w:p w14:paraId="234F9C9E"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52 ως έχει;</w:t>
      </w:r>
    </w:p>
    <w:p w14:paraId="234F9C9F" w14:textId="77777777" w:rsidR="00A02958" w:rsidRDefault="00261538">
      <w:pPr>
        <w:spacing w:line="600" w:lineRule="auto"/>
        <w:ind w:firstLine="720"/>
        <w:rPr>
          <w:rFonts w:eastAsia="Times New Roman"/>
          <w:szCs w:val="24"/>
        </w:rPr>
      </w:pPr>
      <w:r>
        <w:rPr>
          <w:rFonts w:eastAsia="Times New Roman"/>
          <w:b/>
          <w:szCs w:val="24"/>
        </w:rPr>
        <w:t>ΚΩΝΣΤΑΝΤΙΝΟΣ ΠΑΥΛΙΔΗΣ:</w:t>
      </w:r>
      <w:r>
        <w:rPr>
          <w:rFonts w:eastAsia="Times New Roman"/>
          <w:szCs w:val="24"/>
        </w:rPr>
        <w:t xml:space="preserve"> Ναι.</w:t>
      </w:r>
    </w:p>
    <w:p w14:paraId="234F9CA0"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w:t>
      </w:r>
      <w:r>
        <w:rPr>
          <w:rFonts w:eastAsia="Times New Roman"/>
          <w:b/>
          <w:szCs w:val="24"/>
        </w:rPr>
        <w:t>τινός):</w:t>
      </w:r>
      <w:r>
        <w:rPr>
          <w:rFonts w:eastAsia="Times New Roman"/>
          <w:szCs w:val="24"/>
        </w:rPr>
        <w:t xml:space="preserve"> Η Νέα Δημοκρατία είναι απούσα.</w:t>
      </w:r>
    </w:p>
    <w:p w14:paraId="234F9CA1"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CA2"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Ναι. </w:t>
      </w:r>
    </w:p>
    <w:p w14:paraId="234F9CA3"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CA4"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CA5" w14:textId="77777777" w:rsidR="00A02958" w:rsidRDefault="00261538">
      <w:pPr>
        <w:spacing w:line="600" w:lineRule="auto"/>
        <w:ind w:firstLine="720"/>
        <w:rPr>
          <w:rFonts w:eastAsia="Times New Roman"/>
          <w:b/>
          <w:szCs w:val="24"/>
        </w:rPr>
      </w:pPr>
      <w:r>
        <w:rPr>
          <w:rFonts w:eastAsia="Times New Roman"/>
          <w:b/>
          <w:szCs w:val="24"/>
        </w:rPr>
        <w:t>ΜΑΡΙΟΣ ΓΕΩΡΓΙΑΔΗΣ (Θ΄ Αντιπρόεδρος της Βουλής):</w:t>
      </w:r>
      <w:r>
        <w:rPr>
          <w:rFonts w:eastAsia="Times New Roman"/>
          <w:szCs w:val="24"/>
        </w:rPr>
        <w:t xml:space="preserve"> Ναι.</w:t>
      </w:r>
      <w:r>
        <w:rPr>
          <w:rFonts w:eastAsia="Times New Roman"/>
          <w:b/>
          <w:szCs w:val="24"/>
        </w:rPr>
        <w:t xml:space="preserve"> </w:t>
      </w:r>
    </w:p>
    <w:p w14:paraId="234F9CA6"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A7" w14:textId="77777777" w:rsidR="00A02958" w:rsidRDefault="00261538">
      <w:pPr>
        <w:spacing w:line="600" w:lineRule="auto"/>
        <w:ind w:firstLine="720"/>
        <w:jc w:val="both"/>
        <w:rPr>
          <w:rFonts w:eastAsia="Times New Roman"/>
          <w:szCs w:val="24"/>
        </w:rPr>
      </w:pPr>
      <w:r>
        <w:rPr>
          <w:rFonts w:eastAsia="Times New Roman"/>
          <w:szCs w:val="24"/>
        </w:rPr>
        <w:t>Συνεπώς το άρθρο 52 έγινε δεκτό ως έχει ομοφώνως.</w:t>
      </w:r>
    </w:p>
    <w:p w14:paraId="234F9CA8"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53 ως έχει;</w:t>
      </w:r>
    </w:p>
    <w:p w14:paraId="234F9CA9" w14:textId="77777777" w:rsidR="00A02958" w:rsidRDefault="00261538">
      <w:pPr>
        <w:spacing w:line="600" w:lineRule="auto"/>
        <w:ind w:firstLine="720"/>
        <w:rPr>
          <w:rFonts w:eastAsia="Times New Roman" w:cs="Times New Roman"/>
          <w:szCs w:val="24"/>
        </w:rPr>
      </w:pPr>
      <w:r>
        <w:rPr>
          <w:rFonts w:eastAsia="Times New Roman"/>
          <w:b/>
          <w:szCs w:val="24"/>
        </w:rPr>
        <w:t>ΚΩΝΣΤΑΝΤΙΝΟΣ ΠΑΥΛΙΔΗΣ:</w:t>
      </w:r>
      <w:r>
        <w:rPr>
          <w:rFonts w:eastAsia="Times New Roman"/>
          <w:szCs w:val="24"/>
        </w:rPr>
        <w:t xml:space="preserve"> Ναι.</w:t>
      </w:r>
    </w:p>
    <w:p w14:paraId="234F9CAA"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AB"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CAC"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Παρών. </w:t>
      </w:r>
    </w:p>
    <w:p w14:paraId="234F9CAD"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CAE" w14:textId="77777777" w:rsidR="00A02958" w:rsidRDefault="00261538">
      <w:pPr>
        <w:spacing w:line="600" w:lineRule="auto"/>
        <w:ind w:firstLine="720"/>
        <w:rPr>
          <w:rFonts w:eastAsia="Times New Roman"/>
          <w:b/>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234F9CAF" w14:textId="77777777" w:rsidR="00A02958" w:rsidRDefault="00261538">
      <w:pPr>
        <w:spacing w:line="600" w:lineRule="auto"/>
        <w:ind w:firstLine="720"/>
        <w:rPr>
          <w:rFonts w:eastAsia="Times New Roman"/>
          <w:b/>
          <w:szCs w:val="24"/>
        </w:rPr>
      </w:pPr>
      <w:r>
        <w:rPr>
          <w:rFonts w:eastAsia="Times New Roman"/>
          <w:b/>
          <w:szCs w:val="24"/>
        </w:rPr>
        <w:lastRenderedPageBreak/>
        <w:t>ΜΑΡΙΟΣ ΓΕΩΡΓΙΑΔΗΣ (Θ΄ Αντιπρόεδρος της Βουλής):</w:t>
      </w:r>
      <w:r>
        <w:rPr>
          <w:rFonts w:eastAsia="Times New Roman"/>
          <w:szCs w:val="24"/>
        </w:rPr>
        <w:t xml:space="preserve"> Παρών.</w:t>
      </w:r>
      <w:r>
        <w:rPr>
          <w:rFonts w:eastAsia="Times New Roman"/>
          <w:b/>
          <w:szCs w:val="24"/>
        </w:rPr>
        <w:t xml:space="preserve"> </w:t>
      </w:r>
    </w:p>
    <w:p w14:paraId="234F9CB0"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B1"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53 έγινε δεκτό ως έχει κατά πλειοψηφία. </w:t>
      </w:r>
    </w:p>
    <w:p w14:paraId="234F9CB2"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54 ως έχει;</w:t>
      </w:r>
    </w:p>
    <w:p w14:paraId="234F9CB3" w14:textId="77777777" w:rsidR="00A02958" w:rsidRDefault="00261538">
      <w:pPr>
        <w:spacing w:line="600" w:lineRule="auto"/>
        <w:ind w:firstLine="720"/>
        <w:rPr>
          <w:rFonts w:eastAsia="Times New Roman" w:cs="Times New Roman"/>
          <w:szCs w:val="24"/>
        </w:rPr>
      </w:pPr>
      <w:r>
        <w:rPr>
          <w:rFonts w:eastAsia="Times New Roman"/>
          <w:b/>
          <w:szCs w:val="24"/>
        </w:rPr>
        <w:t>ΚΩΝΣΤΑΝΤΙΝΟΣ ΠΑΥΛΙΔΗΣ:</w:t>
      </w:r>
      <w:r>
        <w:rPr>
          <w:rFonts w:eastAsia="Times New Roman"/>
          <w:szCs w:val="24"/>
        </w:rPr>
        <w:t xml:space="preserve"> Ναι.</w:t>
      </w:r>
    </w:p>
    <w:p w14:paraId="234F9CB4"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B5"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CB6"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Ναι. </w:t>
      </w:r>
    </w:p>
    <w:p w14:paraId="234F9CB7"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CB8" w14:textId="77777777" w:rsidR="00A02958" w:rsidRDefault="00261538">
      <w:pPr>
        <w:spacing w:line="600" w:lineRule="auto"/>
        <w:ind w:firstLine="720"/>
        <w:rPr>
          <w:rFonts w:eastAsia="Times New Roman"/>
          <w:b/>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234F9CB9" w14:textId="77777777" w:rsidR="00A02958" w:rsidRDefault="00261538">
      <w:pPr>
        <w:spacing w:line="600" w:lineRule="auto"/>
        <w:ind w:firstLine="720"/>
        <w:rPr>
          <w:rFonts w:eastAsia="Times New Roman"/>
          <w:b/>
          <w:szCs w:val="24"/>
        </w:rPr>
      </w:pPr>
      <w:r>
        <w:rPr>
          <w:rFonts w:eastAsia="Times New Roman"/>
          <w:b/>
          <w:szCs w:val="24"/>
        </w:rPr>
        <w:lastRenderedPageBreak/>
        <w:t>ΜΑΡΙΟΣ ΓΕΩΡΓΙΑΔΗΣ (Θ΄ Αντιπρόεδρος της Βουλής):</w:t>
      </w:r>
      <w:r>
        <w:rPr>
          <w:rFonts w:eastAsia="Times New Roman"/>
          <w:szCs w:val="24"/>
        </w:rPr>
        <w:t xml:space="preserve"> Παρών.</w:t>
      </w:r>
      <w:r>
        <w:rPr>
          <w:rFonts w:eastAsia="Times New Roman"/>
          <w:b/>
          <w:szCs w:val="24"/>
        </w:rPr>
        <w:t xml:space="preserve"> </w:t>
      </w:r>
    </w:p>
    <w:p w14:paraId="234F9CBA"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BB" w14:textId="77777777" w:rsidR="00A02958" w:rsidRDefault="00261538">
      <w:pPr>
        <w:spacing w:line="600" w:lineRule="auto"/>
        <w:ind w:firstLine="720"/>
        <w:jc w:val="both"/>
        <w:rPr>
          <w:rFonts w:eastAsia="Times New Roman"/>
          <w:szCs w:val="24"/>
        </w:rPr>
      </w:pPr>
      <w:r>
        <w:rPr>
          <w:rFonts w:eastAsia="Times New Roman"/>
          <w:szCs w:val="24"/>
        </w:rPr>
        <w:t xml:space="preserve">Συνεπώς </w:t>
      </w:r>
      <w:r>
        <w:rPr>
          <w:rFonts w:eastAsia="Times New Roman"/>
          <w:szCs w:val="24"/>
        </w:rPr>
        <w:t xml:space="preserve">το άρθρο 54 έγινε δεκτό ως έχει κατά πλειοψηφία. </w:t>
      </w:r>
    </w:p>
    <w:p w14:paraId="234F9CBC"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55 ως έχει;</w:t>
      </w:r>
    </w:p>
    <w:p w14:paraId="234F9CBD" w14:textId="77777777" w:rsidR="00A02958" w:rsidRDefault="00261538">
      <w:pPr>
        <w:spacing w:line="600" w:lineRule="auto"/>
        <w:ind w:firstLine="720"/>
        <w:rPr>
          <w:rFonts w:eastAsia="Times New Roman" w:cs="Times New Roman"/>
          <w:szCs w:val="24"/>
        </w:rPr>
      </w:pPr>
      <w:r>
        <w:rPr>
          <w:rFonts w:eastAsia="Times New Roman"/>
          <w:b/>
          <w:szCs w:val="24"/>
        </w:rPr>
        <w:t>ΚΩΝΣΤΑΝΤΙΝΟΣ ΠΑΥΛΙΔΗΣ:</w:t>
      </w:r>
      <w:r>
        <w:rPr>
          <w:rFonts w:eastAsia="Times New Roman"/>
          <w:szCs w:val="24"/>
        </w:rPr>
        <w:t xml:space="preserve"> Ναι.</w:t>
      </w:r>
    </w:p>
    <w:p w14:paraId="234F9CBE"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BF"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CC0"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 </w:t>
      </w:r>
    </w:p>
    <w:p w14:paraId="234F9CC1"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CC2" w14:textId="77777777" w:rsidR="00A02958" w:rsidRDefault="00261538">
      <w:pPr>
        <w:spacing w:line="600" w:lineRule="auto"/>
        <w:ind w:firstLine="720"/>
        <w:rPr>
          <w:rFonts w:eastAsia="Times New Roman"/>
          <w:b/>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234F9CC3" w14:textId="77777777" w:rsidR="00A02958" w:rsidRDefault="00261538">
      <w:pPr>
        <w:spacing w:line="600" w:lineRule="auto"/>
        <w:ind w:firstLine="720"/>
        <w:rPr>
          <w:rFonts w:eastAsia="Times New Roman"/>
          <w:b/>
          <w:szCs w:val="24"/>
        </w:rPr>
      </w:pPr>
      <w:r>
        <w:rPr>
          <w:rFonts w:eastAsia="Times New Roman"/>
          <w:b/>
          <w:szCs w:val="24"/>
        </w:rPr>
        <w:lastRenderedPageBreak/>
        <w:t>ΜΑΡΙΟΣ ΓΕΩΡΓΙΑΔΗΣ (Θ΄ Αντιπρόεδρος της Βουλής):</w:t>
      </w:r>
      <w:r>
        <w:rPr>
          <w:rFonts w:eastAsia="Times New Roman"/>
          <w:szCs w:val="24"/>
        </w:rPr>
        <w:t xml:space="preserve"> Παρών.</w:t>
      </w:r>
      <w:r>
        <w:rPr>
          <w:rFonts w:eastAsia="Times New Roman"/>
          <w:b/>
          <w:szCs w:val="24"/>
        </w:rPr>
        <w:t xml:space="preserve"> </w:t>
      </w:r>
    </w:p>
    <w:p w14:paraId="234F9CC4"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C5" w14:textId="77777777" w:rsidR="00A02958" w:rsidRDefault="00261538">
      <w:pPr>
        <w:spacing w:line="600" w:lineRule="auto"/>
        <w:ind w:firstLine="720"/>
        <w:jc w:val="both"/>
        <w:rPr>
          <w:rFonts w:eastAsia="Times New Roman"/>
          <w:szCs w:val="24"/>
        </w:rPr>
      </w:pPr>
      <w:r>
        <w:rPr>
          <w:rFonts w:eastAsia="Times New Roman"/>
          <w:szCs w:val="24"/>
        </w:rPr>
        <w:t>Συνεπώς το άρθρο 55 έγινε δεκτό ω</w:t>
      </w:r>
      <w:r>
        <w:rPr>
          <w:rFonts w:eastAsia="Times New Roman"/>
          <w:szCs w:val="24"/>
        </w:rPr>
        <w:t>ς έχει κατά πλειοψηφία.</w:t>
      </w:r>
    </w:p>
    <w:p w14:paraId="234F9CC6"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άρθρο 56 ως έχει;</w:t>
      </w:r>
    </w:p>
    <w:p w14:paraId="234F9CC7" w14:textId="77777777" w:rsidR="00A02958" w:rsidRDefault="00261538">
      <w:pPr>
        <w:spacing w:line="600" w:lineRule="auto"/>
        <w:ind w:firstLine="720"/>
        <w:rPr>
          <w:rFonts w:eastAsia="Times New Roman" w:cs="Times New Roman"/>
          <w:szCs w:val="24"/>
        </w:rPr>
      </w:pPr>
      <w:r>
        <w:rPr>
          <w:rFonts w:eastAsia="Times New Roman"/>
          <w:b/>
          <w:szCs w:val="24"/>
        </w:rPr>
        <w:t>ΚΩΝΣΤΑΝΤΙΝΟΣ ΠΑΥΛΙΔΗΣ:</w:t>
      </w:r>
      <w:r>
        <w:rPr>
          <w:rFonts w:eastAsia="Times New Roman"/>
          <w:szCs w:val="24"/>
        </w:rPr>
        <w:t xml:space="preserve"> Ναι.</w:t>
      </w:r>
    </w:p>
    <w:p w14:paraId="234F9CC8"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C9"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Παρών.</w:t>
      </w:r>
    </w:p>
    <w:p w14:paraId="234F9CCA"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Παρών. </w:t>
      </w:r>
    </w:p>
    <w:p w14:paraId="234F9CCB"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w:t>
      </w:r>
      <w:r>
        <w:rPr>
          <w:rFonts w:eastAsia="Times New Roman"/>
          <w:b/>
          <w:szCs w:val="24"/>
        </w:rPr>
        <w:t>νός):</w:t>
      </w:r>
      <w:r>
        <w:rPr>
          <w:rFonts w:eastAsia="Times New Roman"/>
          <w:szCs w:val="24"/>
        </w:rPr>
        <w:t xml:space="preserve"> Το ΚΚΕ είναι απόν.</w:t>
      </w:r>
    </w:p>
    <w:p w14:paraId="234F9CCC" w14:textId="77777777" w:rsidR="00A02958" w:rsidRDefault="00261538">
      <w:pPr>
        <w:spacing w:line="600" w:lineRule="auto"/>
        <w:ind w:firstLine="720"/>
        <w:rPr>
          <w:rFonts w:eastAsia="Times New Roman"/>
          <w:b/>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234F9CCD" w14:textId="77777777" w:rsidR="00A02958" w:rsidRDefault="00261538">
      <w:pPr>
        <w:spacing w:line="600" w:lineRule="auto"/>
        <w:ind w:firstLine="720"/>
        <w:rPr>
          <w:rFonts w:eastAsia="Times New Roman"/>
          <w:b/>
          <w:szCs w:val="24"/>
        </w:rPr>
      </w:pPr>
      <w:r>
        <w:rPr>
          <w:rFonts w:eastAsia="Times New Roman"/>
          <w:b/>
          <w:szCs w:val="24"/>
        </w:rPr>
        <w:lastRenderedPageBreak/>
        <w:t>ΜΑΡΙΟΣ ΓΕΩΡΓΙΑΔΗΣ (Θ΄ Αντιπρόεδρος της Βουλής):</w:t>
      </w:r>
      <w:r>
        <w:rPr>
          <w:rFonts w:eastAsia="Times New Roman"/>
          <w:szCs w:val="24"/>
        </w:rPr>
        <w:t xml:space="preserve"> Παρών.</w:t>
      </w:r>
      <w:r>
        <w:rPr>
          <w:rFonts w:eastAsia="Times New Roman"/>
          <w:b/>
          <w:szCs w:val="24"/>
        </w:rPr>
        <w:t xml:space="preserve"> </w:t>
      </w:r>
    </w:p>
    <w:p w14:paraId="234F9CCE"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CF" w14:textId="77777777" w:rsidR="00A02958" w:rsidRDefault="00261538">
      <w:pPr>
        <w:spacing w:line="600" w:lineRule="auto"/>
        <w:ind w:firstLine="720"/>
        <w:jc w:val="both"/>
        <w:rPr>
          <w:rFonts w:eastAsia="Times New Roman"/>
          <w:szCs w:val="24"/>
        </w:rPr>
      </w:pPr>
      <w:r>
        <w:rPr>
          <w:rFonts w:eastAsia="Times New Roman"/>
          <w:szCs w:val="24"/>
        </w:rPr>
        <w:t>Συνεπώς το άρθρο 56 έγινε δεκτό ως έχει κατά πλειοψηφία.</w:t>
      </w:r>
    </w:p>
    <w:p w14:paraId="234F9CD0" w14:textId="77777777" w:rsidR="00A02958" w:rsidRDefault="00261538">
      <w:pPr>
        <w:spacing w:line="600" w:lineRule="auto"/>
        <w:ind w:firstLine="720"/>
        <w:jc w:val="both"/>
        <w:rPr>
          <w:rFonts w:eastAsia="Times New Roman"/>
          <w:szCs w:val="24"/>
        </w:rPr>
      </w:pPr>
      <w:r>
        <w:rPr>
          <w:rFonts w:eastAsia="Times New Roman"/>
          <w:szCs w:val="24"/>
        </w:rPr>
        <w:t xml:space="preserve">Το </w:t>
      </w:r>
      <w:r>
        <w:rPr>
          <w:rFonts w:eastAsia="Times New Roman"/>
          <w:szCs w:val="24"/>
        </w:rPr>
        <w:t>άρθρο 57 διεγράφη.</w:t>
      </w:r>
    </w:p>
    <w:p w14:paraId="234F9CD1"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νέο άρθρο 57 ως έχει;</w:t>
      </w:r>
    </w:p>
    <w:p w14:paraId="234F9CD2" w14:textId="77777777" w:rsidR="00A02958" w:rsidRDefault="00261538">
      <w:pPr>
        <w:spacing w:line="600" w:lineRule="auto"/>
        <w:ind w:firstLine="720"/>
        <w:rPr>
          <w:rFonts w:eastAsia="Times New Roman" w:cs="Times New Roman"/>
          <w:szCs w:val="24"/>
        </w:rPr>
      </w:pPr>
      <w:r>
        <w:rPr>
          <w:rFonts w:eastAsia="Times New Roman"/>
          <w:b/>
          <w:szCs w:val="24"/>
        </w:rPr>
        <w:t>ΚΩΝΣΤΑΝΤΙΝΟΣ ΠΑΥΛΙΔΗΣ:</w:t>
      </w:r>
      <w:r>
        <w:rPr>
          <w:rFonts w:eastAsia="Times New Roman"/>
          <w:szCs w:val="24"/>
        </w:rPr>
        <w:t xml:space="preserve"> Ναι.</w:t>
      </w:r>
    </w:p>
    <w:p w14:paraId="234F9CD3"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D4"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CD5"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 </w:t>
      </w:r>
    </w:p>
    <w:p w14:paraId="234F9CD6"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CD7" w14:textId="77777777" w:rsidR="00A02958" w:rsidRDefault="00261538">
      <w:pPr>
        <w:spacing w:line="600" w:lineRule="auto"/>
        <w:ind w:firstLine="720"/>
        <w:rPr>
          <w:rFonts w:eastAsia="Times New Roman"/>
          <w:b/>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234F9CD8" w14:textId="77777777" w:rsidR="00A02958" w:rsidRDefault="00261538">
      <w:pPr>
        <w:spacing w:line="600" w:lineRule="auto"/>
        <w:ind w:firstLine="720"/>
        <w:rPr>
          <w:rFonts w:eastAsia="Times New Roman"/>
          <w:b/>
          <w:szCs w:val="24"/>
        </w:rPr>
      </w:pPr>
      <w:r>
        <w:rPr>
          <w:rFonts w:eastAsia="Times New Roman"/>
          <w:b/>
          <w:szCs w:val="24"/>
        </w:rPr>
        <w:lastRenderedPageBreak/>
        <w:t>ΜΑΡΙΟΣ ΓΕΩΡΓΙΑΔΗΣ (Θ΄ Αντιπρόεδρος της Βουλής):</w:t>
      </w:r>
      <w:r>
        <w:rPr>
          <w:rFonts w:eastAsia="Times New Roman"/>
          <w:szCs w:val="24"/>
        </w:rPr>
        <w:t xml:space="preserve"> Παρών.</w:t>
      </w:r>
      <w:r>
        <w:rPr>
          <w:rFonts w:eastAsia="Times New Roman"/>
          <w:b/>
          <w:szCs w:val="24"/>
        </w:rPr>
        <w:t xml:space="preserve"> </w:t>
      </w:r>
    </w:p>
    <w:p w14:paraId="234F9CD9"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DA" w14:textId="77777777" w:rsidR="00A02958" w:rsidRDefault="00261538">
      <w:pPr>
        <w:spacing w:line="600" w:lineRule="auto"/>
        <w:ind w:firstLine="720"/>
        <w:jc w:val="both"/>
        <w:rPr>
          <w:rFonts w:eastAsia="Times New Roman"/>
          <w:szCs w:val="24"/>
        </w:rPr>
      </w:pPr>
      <w:r>
        <w:rPr>
          <w:rFonts w:eastAsia="Times New Roman"/>
          <w:szCs w:val="24"/>
        </w:rPr>
        <w:t>Συνεπώς το άρθρο 57 έγινε δεκτό ως έχει κατά πλειοψηφία.</w:t>
      </w:r>
    </w:p>
    <w:p w14:paraId="234F9CDB" w14:textId="77777777" w:rsidR="00A02958" w:rsidRDefault="00261538">
      <w:pPr>
        <w:spacing w:line="600" w:lineRule="auto"/>
        <w:ind w:firstLine="720"/>
        <w:jc w:val="both"/>
        <w:rPr>
          <w:rFonts w:eastAsia="Times New Roman"/>
          <w:szCs w:val="24"/>
        </w:rPr>
      </w:pPr>
      <w:r>
        <w:rPr>
          <w:rFonts w:eastAsia="Times New Roman"/>
          <w:szCs w:val="24"/>
        </w:rPr>
        <w:t>Ερωτάται το</w:t>
      </w:r>
      <w:r>
        <w:rPr>
          <w:rFonts w:eastAsia="Times New Roman"/>
          <w:szCs w:val="24"/>
        </w:rPr>
        <w:t xml:space="preserve"> Σώμα: Γίνεται δεκτό το νέο άρθρο 58 ως έχει;</w:t>
      </w:r>
    </w:p>
    <w:p w14:paraId="234F9CDC" w14:textId="77777777" w:rsidR="00A02958" w:rsidRDefault="00261538">
      <w:pPr>
        <w:spacing w:line="600" w:lineRule="auto"/>
        <w:ind w:firstLine="720"/>
        <w:rPr>
          <w:rFonts w:eastAsia="Times New Roman" w:cs="Times New Roman"/>
          <w:szCs w:val="24"/>
        </w:rPr>
      </w:pPr>
      <w:r>
        <w:rPr>
          <w:rFonts w:eastAsia="Times New Roman"/>
          <w:b/>
          <w:szCs w:val="24"/>
        </w:rPr>
        <w:t>ΚΩΝΣΤΑΝΤΙΝΟΣ ΠΑΥΛΙΔΗΣ:</w:t>
      </w:r>
      <w:r>
        <w:rPr>
          <w:rFonts w:eastAsia="Times New Roman"/>
          <w:szCs w:val="24"/>
        </w:rPr>
        <w:t xml:space="preserve"> Ναι.</w:t>
      </w:r>
    </w:p>
    <w:p w14:paraId="234F9CDD"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DE"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CDF"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234F9CE0"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CE1" w14:textId="77777777" w:rsidR="00A02958" w:rsidRDefault="00261538">
      <w:pPr>
        <w:spacing w:line="600" w:lineRule="auto"/>
        <w:ind w:firstLine="720"/>
        <w:rPr>
          <w:rFonts w:eastAsia="Times New Roman"/>
          <w:b/>
          <w:szCs w:val="24"/>
        </w:rPr>
      </w:pPr>
      <w:r>
        <w:rPr>
          <w:rFonts w:eastAsia="Times New Roman"/>
          <w:b/>
          <w:szCs w:val="24"/>
        </w:rPr>
        <w:t>ΔΗΜΗΤΡΙΟΣ Κ</w:t>
      </w:r>
      <w:r>
        <w:rPr>
          <w:rFonts w:eastAsia="Times New Roman"/>
          <w:b/>
          <w:szCs w:val="24"/>
        </w:rPr>
        <w:t>ΑΜΜΕΝΟΣ (Η΄ Αντιπρόεδρος της Βουλής):</w:t>
      </w:r>
      <w:r>
        <w:rPr>
          <w:rFonts w:eastAsia="Times New Roman"/>
          <w:szCs w:val="24"/>
        </w:rPr>
        <w:t xml:space="preserve"> Ναι.</w:t>
      </w:r>
    </w:p>
    <w:p w14:paraId="234F9CE2" w14:textId="77777777" w:rsidR="00A02958" w:rsidRDefault="00261538">
      <w:pPr>
        <w:spacing w:line="600" w:lineRule="auto"/>
        <w:ind w:firstLine="720"/>
        <w:rPr>
          <w:rFonts w:eastAsia="Times New Roman"/>
          <w:b/>
          <w:szCs w:val="24"/>
        </w:rPr>
      </w:pPr>
      <w:r>
        <w:rPr>
          <w:rFonts w:eastAsia="Times New Roman"/>
          <w:b/>
          <w:szCs w:val="24"/>
        </w:rPr>
        <w:lastRenderedPageBreak/>
        <w:t>ΜΑΡΙΟΣ ΓΕΩΡΓΙΑΔΗΣ (Θ΄ Αντιπρόεδρος της Βουλής):</w:t>
      </w:r>
      <w:r>
        <w:rPr>
          <w:rFonts w:eastAsia="Times New Roman"/>
          <w:szCs w:val="24"/>
        </w:rPr>
        <w:t xml:space="preserve"> Παρών.</w:t>
      </w:r>
      <w:r>
        <w:rPr>
          <w:rFonts w:eastAsia="Times New Roman"/>
          <w:b/>
          <w:szCs w:val="24"/>
        </w:rPr>
        <w:t xml:space="preserve"> </w:t>
      </w:r>
    </w:p>
    <w:p w14:paraId="234F9CE3"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E4" w14:textId="77777777" w:rsidR="00A02958" w:rsidRDefault="00261538">
      <w:pPr>
        <w:spacing w:line="600" w:lineRule="auto"/>
        <w:ind w:firstLine="720"/>
        <w:jc w:val="both"/>
        <w:rPr>
          <w:rFonts w:eastAsia="Times New Roman"/>
          <w:szCs w:val="24"/>
        </w:rPr>
      </w:pPr>
      <w:r>
        <w:rPr>
          <w:rFonts w:eastAsia="Times New Roman"/>
          <w:szCs w:val="24"/>
        </w:rPr>
        <w:t xml:space="preserve">Συνεπώς το άρθρο 58 έγινε δεκτό ως έχει κατά πλειοψηφία. </w:t>
      </w:r>
    </w:p>
    <w:p w14:paraId="234F9CE5"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δεκτό το νέο άρ</w:t>
      </w:r>
      <w:r>
        <w:rPr>
          <w:rFonts w:eastAsia="Times New Roman"/>
          <w:szCs w:val="24"/>
        </w:rPr>
        <w:t>θρο 59 ως έχει;</w:t>
      </w:r>
    </w:p>
    <w:p w14:paraId="234F9CE6" w14:textId="77777777" w:rsidR="00A02958" w:rsidRDefault="00261538">
      <w:pPr>
        <w:spacing w:line="600" w:lineRule="auto"/>
        <w:ind w:firstLine="720"/>
        <w:rPr>
          <w:rFonts w:eastAsia="Times New Roman" w:cs="Times New Roman"/>
          <w:szCs w:val="24"/>
        </w:rPr>
      </w:pPr>
      <w:r>
        <w:rPr>
          <w:rFonts w:eastAsia="Times New Roman"/>
          <w:b/>
          <w:szCs w:val="24"/>
        </w:rPr>
        <w:t>ΚΩΝΣΤΑΝΤΙΝΟΣ ΠΑΥΛΙΔΗΣ:</w:t>
      </w:r>
      <w:r>
        <w:rPr>
          <w:rFonts w:eastAsia="Times New Roman"/>
          <w:szCs w:val="24"/>
        </w:rPr>
        <w:t xml:space="preserve"> Ναι.</w:t>
      </w:r>
    </w:p>
    <w:p w14:paraId="234F9CE7"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E8"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Παρών.</w:t>
      </w:r>
    </w:p>
    <w:p w14:paraId="234F9CE9"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234F9CEA"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CEB" w14:textId="77777777" w:rsidR="00A02958" w:rsidRDefault="00261538">
      <w:pPr>
        <w:spacing w:line="600" w:lineRule="auto"/>
        <w:ind w:firstLine="720"/>
        <w:rPr>
          <w:rFonts w:eastAsia="Times New Roman"/>
          <w:b/>
          <w:szCs w:val="24"/>
        </w:rPr>
      </w:pPr>
      <w:r>
        <w:rPr>
          <w:rFonts w:eastAsia="Times New Roman"/>
          <w:b/>
          <w:szCs w:val="24"/>
        </w:rPr>
        <w:t>ΔΗΜΗΤΡΙΟΣ ΚΑΜΜΕΝΟΣ (Η΄ Αντιπρόεδρος της</w:t>
      </w:r>
      <w:r>
        <w:rPr>
          <w:rFonts w:eastAsia="Times New Roman"/>
          <w:b/>
          <w:szCs w:val="24"/>
        </w:rPr>
        <w:t xml:space="preserve"> Βουλής):</w:t>
      </w:r>
      <w:r>
        <w:rPr>
          <w:rFonts w:eastAsia="Times New Roman"/>
          <w:szCs w:val="24"/>
        </w:rPr>
        <w:t xml:space="preserve"> Ναι.</w:t>
      </w:r>
    </w:p>
    <w:p w14:paraId="234F9CEC" w14:textId="77777777" w:rsidR="00A02958" w:rsidRDefault="00261538">
      <w:pPr>
        <w:spacing w:line="600" w:lineRule="auto"/>
        <w:ind w:firstLine="720"/>
        <w:rPr>
          <w:rFonts w:eastAsia="Times New Roman"/>
          <w:b/>
          <w:szCs w:val="24"/>
        </w:rPr>
      </w:pPr>
      <w:r>
        <w:rPr>
          <w:rFonts w:eastAsia="Times New Roman"/>
          <w:b/>
          <w:szCs w:val="24"/>
        </w:rPr>
        <w:lastRenderedPageBreak/>
        <w:t>ΜΑΡΙΟΣ ΓΕΩΡΓΙΑΔΗΣ (Θ΄ Αντιπρόεδρος της Βουλής):</w:t>
      </w:r>
      <w:r>
        <w:rPr>
          <w:rFonts w:eastAsia="Times New Roman"/>
          <w:szCs w:val="24"/>
        </w:rPr>
        <w:t xml:space="preserve"> Παρών.</w:t>
      </w:r>
      <w:r>
        <w:rPr>
          <w:rFonts w:eastAsia="Times New Roman"/>
          <w:b/>
          <w:szCs w:val="24"/>
        </w:rPr>
        <w:t xml:space="preserve"> </w:t>
      </w:r>
    </w:p>
    <w:p w14:paraId="234F9CED"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EE" w14:textId="77777777" w:rsidR="00A02958" w:rsidRDefault="00261538">
      <w:pPr>
        <w:spacing w:line="600" w:lineRule="auto"/>
        <w:ind w:firstLine="720"/>
        <w:jc w:val="both"/>
        <w:rPr>
          <w:rFonts w:eastAsia="Times New Roman"/>
          <w:szCs w:val="24"/>
        </w:rPr>
      </w:pPr>
      <w:r>
        <w:rPr>
          <w:rFonts w:eastAsia="Times New Roman"/>
          <w:szCs w:val="24"/>
        </w:rPr>
        <w:t>Συνεπώς το άρθρο 59 έγινε δεκτό ως έχει κατά πλειοψηφία.</w:t>
      </w:r>
    </w:p>
    <w:p w14:paraId="234F9CEF"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1153 και</w:t>
      </w:r>
      <w:r>
        <w:rPr>
          <w:rFonts w:eastAsia="Times New Roman"/>
          <w:szCs w:val="24"/>
        </w:rPr>
        <w:t xml:space="preserve"> ειδικό 184, όπως τροποποιήθηκε από τον κύριο Υπουργό;</w:t>
      </w:r>
    </w:p>
    <w:p w14:paraId="234F9CF0" w14:textId="77777777" w:rsidR="00A02958" w:rsidRDefault="00261538">
      <w:pPr>
        <w:spacing w:line="600" w:lineRule="auto"/>
        <w:ind w:firstLine="720"/>
        <w:rPr>
          <w:rFonts w:eastAsia="Times New Roman" w:cs="Times New Roman"/>
          <w:szCs w:val="24"/>
        </w:rPr>
      </w:pPr>
      <w:r>
        <w:rPr>
          <w:rFonts w:eastAsia="Times New Roman"/>
          <w:b/>
          <w:szCs w:val="24"/>
        </w:rPr>
        <w:t>ΚΩΝΣΤΑΝΤΙΝΟΣ ΠΑΥΛΙΔΗΣ:</w:t>
      </w:r>
      <w:r>
        <w:rPr>
          <w:rFonts w:eastAsia="Times New Roman"/>
          <w:szCs w:val="24"/>
        </w:rPr>
        <w:t xml:space="preserve"> Ναι.</w:t>
      </w:r>
    </w:p>
    <w:p w14:paraId="234F9CF1"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CF2"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Παρών.</w:t>
      </w:r>
    </w:p>
    <w:p w14:paraId="234F9CF3"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234F9CF4" w14:textId="77777777" w:rsidR="00A02958" w:rsidRDefault="00261538">
      <w:pPr>
        <w:spacing w:line="600" w:lineRule="auto"/>
        <w:ind w:firstLine="720"/>
        <w:jc w:val="both"/>
        <w:rPr>
          <w:rFonts w:eastAsia="Times New Roman"/>
          <w:szCs w:val="24"/>
        </w:rPr>
      </w:pPr>
      <w:r>
        <w:rPr>
          <w:rFonts w:eastAsia="Times New Roman"/>
          <w:szCs w:val="24"/>
        </w:rPr>
        <w:t xml:space="preserve">Θα θέλαμε, όμως, κύριε Πρόεδρε, να επισημάνουμε ότι </w:t>
      </w:r>
      <w:r>
        <w:rPr>
          <w:rFonts w:eastAsia="Times New Roman"/>
          <w:szCs w:val="24"/>
        </w:rPr>
        <w:t xml:space="preserve">εμείς θα ψηφίζαμε «Ναι» στα Σώματα Ασφαλείας για τα υλικά πρώτης ανάγκης, αλλά, όπως είπαμε από το Βήμα, έχει βάλει ο </w:t>
      </w:r>
      <w:r>
        <w:rPr>
          <w:rFonts w:eastAsia="Times New Roman"/>
          <w:szCs w:val="24"/>
        </w:rPr>
        <w:lastRenderedPageBreak/>
        <w:t xml:space="preserve">κ. </w:t>
      </w:r>
      <w:proofErr w:type="spellStart"/>
      <w:r>
        <w:rPr>
          <w:rFonts w:eastAsia="Times New Roman"/>
          <w:szCs w:val="24"/>
        </w:rPr>
        <w:t>Τόσκας</w:t>
      </w:r>
      <w:proofErr w:type="spellEnd"/>
      <w:r>
        <w:rPr>
          <w:rFonts w:eastAsia="Times New Roman"/>
          <w:szCs w:val="24"/>
        </w:rPr>
        <w:t xml:space="preserve"> μια διάταξη για τον ειδικό φορέα που αφορά για τους λαθρομετανάστες, στην οποία λέμε «Όχι».</w:t>
      </w:r>
    </w:p>
    <w:p w14:paraId="234F9CF5"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szCs w:val="24"/>
        </w:rPr>
        <w:t>Το ΚΚΕ είναι απόν.</w:t>
      </w:r>
    </w:p>
    <w:p w14:paraId="234F9CF6" w14:textId="77777777" w:rsidR="00A02958" w:rsidRDefault="00261538">
      <w:pPr>
        <w:spacing w:line="600" w:lineRule="auto"/>
        <w:ind w:firstLine="720"/>
        <w:rPr>
          <w:rFonts w:eastAsia="Times New Roman"/>
          <w:b/>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234F9CF7" w14:textId="77777777" w:rsidR="00A02958" w:rsidRDefault="00261538">
      <w:pPr>
        <w:spacing w:line="600" w:lineRule="auto"/>
        <w:ind w:firstLine="720"/>
        <w:rPr>
          <w:rFonts w:eastAsia="Times New Roman"/>
          <w:b/>
          <w:szCs w:val="24"/>
        </w:rPr>
      </w:pPr>
      <w:r>
        <w:rPr>
          <w:rFonts w:eastAsia="Times New Roman"/>
          <w:b/>
          <w:szCs w:val="24"/>
        </w:rPr>
        <w:t>ΜΑΡΙΟΣ ΓΕΩΡΓΙΑΔΗΣ (Θ΄ Αντιπρόεδρος της Βουλής):</w:t>
      </w:r>
      <w:r>
        <w:rPr>
          <w:rFonts w:eastAsia="Times New Roman"/>
          <w:szCs w:val="24"/>
        </w:rPr>
        <w:t xml:space="preserve"> Παρών.</w:t>
      </w:r>
      <w:r>
        <w:rPr>
          <w:rFonts w:eastAsia="Times New Roman"/>
          <w:b/>
          <w:szCs w:val="24"/>
        </w:rPr>
        <w:t xml:space="preserve"> </w:t>
      </w:r>
    </w:p>
    <w:p w14:paraId="234F9CF8"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CF9" w14:textId="77777777" w:rsidR="00A02958" w:rsidRDefault="00261538">
      <w:pPr>
        <w:spacing w:line="600" w:lineRule="auto"/>
        <w:ind w:firstLine="720"/>
        <w:jc w:val="both"/>
        <w:rPr>
          <w:rFonts w:eastAsia="Times New Roman"/>
          <w:szCs w:val="24"/>
        </w:rPr>
      </w:pPr>
      <w:r>
        <w:rPr>
          <w:rFonts w:eastAsia="Times New Roman"/>
          <w:szCs w:val="24"/>
        </w:rPr>
        <w:t>Συνεπώς η τροπολογία με γενικό αριθμό 1153 και ειδικό 184 έγινε δεκτή</w:t>
      </w:r>
      <w:r>
        <w:rPr>
          <w:rFonts w:eastAsia="Times New Roman"/>
          <w:szCs w:val="24"/>
        </w:rPr>
        <w:t>, όπως τροποποιήθηκε από τον κύριο Υπουργό, κατά πλειοψηφία και εντάσσεται στο νομοσχέδιο ως ίδιο άρθρο.</w:t>
      </w:r>
    </w:p>
    <w:p w14:paraId="234F9CFA"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1154 και ειδικό 185 ως έχει;</w:t>
      </w:r>
    </w:p>
    <w:p w14:paraId="234F9CFB" w14:textId="77777777" w:rsidR="00A02958" w:rsidRDefault="00261538">
      <w:pPr>
        <w:spacing w:line="600" w:lineRule="auto"/>
        <w:ind w:firstLine="720"/>
        <w:rPr>
          <w:rFonts w:eastAsia="Times New Roman" w:cs="Times New Roman"/>
          <w:szCs w:val="24"/>
        </w:rPr>
      </w:pPr>
      <w:r>
        <w:rPr>
          <w:rFonts w:eastAsia="Times New Roman"/>
          <w:b/>
          <w:szCs w:val="24"/>
        </w:rPr>
        <w:t>ΚΩΝΣΤΑΝΤΙΝΟΣ ΠΑΥΛΙΔΗΣ:</w:t>
      </w:r>
      <w:r>
        <w:rPr>
          <w:rFonts w:eastAsia="Times New Roman"/>
          <w:szCs w:val="24"/>
        </w:rPr>
        <w:t xml:space="preserve"> Ναι.</w:t>
      </w:r>
    </w:p>
    <w:p w14:paraId="234F9CFC"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w:t>
      </w:r>
      <w:r>
        <w:rPr>
          <w:rFonts w:eastAsia="Times New Roman"/>
          <w:b/>
          <w:szCs w:val="24"/>
        </w:rPr>
        <w:t>ς):</w:t>
      </w:r>
      <w:r>
        <w:rPr>
          <w:rFonts w:eastAsia="Times New Roman"/>
          <w:szCs w:val="24"/>
        </w:rPr>
        <w:t xml:space="preserve"> Η Νέα Δημοκρατία είναι απούσα.</w:t>
      </w:r>
    </w:p>
    <w:p w14:paraId="234F9CFD" w14:textId="77777777" w:rsidR="00A02958" w:rsidRDefault="00261538">
      <w:pPr>
        <w:spacing w:line="600" w:lineRule="auto"/>
        <w:ind w:firstLine="720"/>
        <w:rPr>
          <w:rFonts w:eastAsia="Times New Roman"/>
          <w:szCs w:val="24"/>
        </w:rPr>
      </w:pPr>
      <w:r>
        <w:rPr>
          <w:rFonts w:eastAsia="Times New Roman"/>
          <w:b/>
          <w:szCs w:val="24"/>
        </w:rPr>
        <w:lastRenderedPageBreak/>
        <w:t>ΓΙΑΝΝΗΣ ΚΟΥΤΣΟΥΚΟΣ:</w:t>
      </w:r>
      <w:r>
        <w:rPr>
          <w:rFonts w:eastAsia="Times New Roman"/>
          <w:szCs w:val="24"/>
        </w:rPr>
        <w:t xml:space="preserve"> Παρών.</w:t>
      </w:r>
    </w:p>
    <w:p w14:paraId="234F9CFE"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234F9CFF"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D00" w14:textId="77777777" w:rsidR="00A02958" w:rsidRDefault="00261538">
      <w:pPr>
        <w:spacing w:line="600" w:lineRule="auto"/>
        <w:ind w:firstLine="720"/>
        <w:rPr>
          <w:rFonts w:eastAsia="Times New Roman"/>
          <w:b/>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234F9D01" w14:textId="77777777" w:rsidR="00A02958" w:rsidRDefault="00261538">
      <w:pPr>
        <w:spacing w:line="600" w:lineRule="auto"/>
        <w:ind w:firstLine="720"/>
        <w:rPr>
          <w:rFonts w:eastAsia="Times New Roman"/>
          <w:b/>
          <w:szCs w:val="24"/>
        </w:rPr>
      </w:pPr>
      <w:r>
        <w:rPr>
          <w:rFonts w:eastAsia="Times New Roman"/>
          <w:b/>
          <w:szCs w:val="24"/>
        </w:rPr>
        <w:t>ΜΑΡΙΟΣ ΓΕΩΡΓΙΑΔΗΣ (Θ΄ Αντιπρόεδρος της Βουλής):</w:t>
      </w:r>
      <w:r>
        <w:rPr>
          <w:rFonts w:eastAsia="Times New Roman"/>
          <w:szCs w:val="24"/>
        </w:rPr>
        <w:t xml:space="preserve"> Παρών.</w:t>
      </w:r>
      <w:r>
        <w:rPr>
          <w:rFonts w:eastAsia="Times New Roman"/>
          <w:b/>
          <w:szCs w:val="24"/>
        </w:rPr>
        <w:t xml:space="preserve"> </w:t>
      </w:r>
    </w:p>
    <w:p w14:paraId="234F9D02" w14:textId="77777777" w:rsidR="00A02958" w:rsidRDefault="00261538">
      <w:pPr>
        <w:spacing w:line="600" w:lineRule="auto"/>
        <w:ind w:firstLine="720"/>
        <w:rPr>
          <w:rFonts w:eastAsia="Times New Roman"/>
          <w:b/>
          <w:szCs w:val="24"/>
        </w:rPr>
      </w:pPr>
      <w:r>
        <w:rPr>
          <w:rFonts w:eastAsia="Times New Roman"/>
          <w:b/>
          <w:szCs w:val="24"/>
        </w:rPr>
        <w:t>ΠΡΟΕΔ</w:t>
      </w:r>
      <w:r>
        <w:rPr>
          <w:rFonts w:eastAsia="Times New Roman"/>
          <w:b/>
          <w:szCs w:val="24"/>
        </w:rPr>
        <w:t>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D03" w14:textId="77777777" w:rsidR="00A02958" w:rsidRDefault="00261538">
      <w:pPr>
        <w:spacing w:line="600" w:lineRule="auto"/>
        <w:ind w:firstLine="720"/>
        <w:jc w:val="both"/>
        <w:rPr>
          <w:rFonts w:eastAsia="Times New Roman"/>
          <w:szCs w:val="24"/>
        </w:rPr>
      </w:pPr>
      <w:r>
        <w:rPr>
          <w:rFonts w:eastAsia="Times New Roman"/>
          <w:szCs w:val="24"/>
        </w:rPr>
        <w:t>Συνεπώς, η τροπολογία με γενικό αριθμό 1154 και ειδικό 185 έγινε δεκτή ως έχει κατά πλειοψηφία και εντάσσεται στο νομοσχέδιο ως ίδιο άρθρο.</w:t>
      </w:r>
    </w:p>
    <w:p w14:paraId="234F9D04"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w:t>
      </w:r>
      <w:r>
        <w:rPr>
          <w:rFonts w:eastAsia="Times New Roman"/>
          <w:szCs w:val="24"/>
        </w:rPr>
        <w:t>155 και ειδικό 186 ως έχει;</w:t>
      </w:r>
    </w:p>
    <w:p w14:paraId="234F9D05" w14:textId="77777777" w:rsidR="00A02958" w:rsidRDefault="00261538">
      <w:pPr>
        <w:spacing w:line="600" w:lineRule="auto"/>
        <w:ind w:firstLine="720"/>
        <w:rPr>
          <w:rFonts w:eastAsia="Times New Roman" w:cs="Times New Roman"/>
          <w:szCs w:val="24"/>
        </w:rPr>
      </w:pPr>
      <w:r>
        <w:rPr>
          <w:rFonts w:eastAsia="Times New Roman"/>
          <w:b/>
          <w:szCs w:val="24"/>
        </w:rPr>
        <w:t>ΚΩΝΣΤΑΝΤΙΝΟΣ ΠΑΥΛΙΔΗΣ:</w:t>
      </w:r>
      <w:r>
        <w:rPr>
          <w:rFonts w:eastAsia="Times New Roman"/>
          <w:szCs w:val="24"/>
        </w:rPr>
        <w:t xml:space="preserve"> Ναι.</w:t>
      </w:r>
    </w:p>
    <w:p w14:paraId="234F9D06" w14:textId="77777777" w:rsidR="00A02958" w:rsidRDefault="00261538">
      <w:pPr>
        <w:spacing w:line="600" w:lineRule="auto"/>
        <w:ind w:firstLine="720"/>
        <w:rPr>
          <w:rFonts w:eastAsia="Times New Roman"/>
          <w:b/>
          <w:szCs w:val="24"/>
        </w:rPr>
      </w:pPr>
      <w:r>
        <w:rPr>
          <w:rFonts w:eastAsia="Times New Roman"/>
          <w:b/>
          <w:szCs w:val="24"/>
        </w:rPr>
        <w:lastRenderedPageBreak/>
        <w:t>ΠΡΟΕΔΡΕΥΩΝ (Δημήτριος Κρεμαστινός):</w:t>
      </w:r>
      <w:r>
        <w:rPr>
          <w:rFonts w:eastAsia="Times New Roman"/>
          <w:szCs w:val="24"/>
        </w:rPr>
        <w:t xml:space="preserve"> Η Νέα Δημοκρατία είναι απούσα.</w:t>
      </w:r>
    </w:p>
    <w:p w14:paraId="234F9D07"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Παρών.</w:t>
      </w:r>
    </w:p>
    <w:p w14:paraId="234F9D08"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Παρών.</w:t>
      </w:r>
    </w:p>
    <w:p w14:paraId="234F9D09"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D0A" w14:textId="77777777" w:rsidR="00A02958" w:rsidRDefault="00261538">
      <w:pPr>
        <w:spacing w:line="600" w:lineRule="auto"/>
        <w:ind w:firstLine="720"/>
        <w:rPr>
          <w:rFonts w:eastAsia="Times New Roman"/>
          <w:b/>
          <w:szCs w:val="24"/>
        </w:rPr>
      </w:pPr>
      <w:r>
        <w:rPr>
          <w:rFonts w:eastAsia="Times New Roman"/>
          <w:b/>
          <w:szCs w:val="24"/>
        </w:rPr>
        <w:t xml:space="preserve">ΔΗΜΗΤΡΙΟΣ ΚΑΜΜΕΝΟΣ (Η΄ </w:t>
      </w:r>
      <w:r>
        <w:rPr>
          <w:rFonts w:eastAsia="Times New Roman"/>
          <w:b/>
          <w:szCs w:val="24"/>
        </w:rPr>
        <w:t>Αντιπρόεδρος της Βουλής):</w:t>
      </w:r>
      <w:r>
        <w:rPr>
          <w:rFonts w:eastAsia="Times New Roman"/>
          <w:szCs w:val="24"/>
        </w:rPr>
        <w:t xml:space="preserve"> Ναι.</w:t>
      </w:r>
    </w:p>
    <w:p w14:paraId="234F9D0B" w14:textId="77777777" w:rsidR="00A02958" w:rsidRDefault="00261538">
      <w:pPr>
        <w:spacing w:line="600" w:lineRule="auto"/>
        <w:ind w:firstLine="720"/>
        <w:rPr>
          <w:rFonts w:eastAsia="Times New Roman"/>
          <w:b/>
          <w:szCs w:val="24"/>
        </w:rPr>
      </w:pPr>
      <w:r>
        <w:rPr>
          <w:rFonts w:eastAsia="Times New Roman"/>
          <w:b/>
          <w:szCs w:val="24"/>
        </w:rPr>
        <w:t>ΜΑΡΙΟΣ ΓΕΩΡΓΙΑΔΗΣ (Θ΄ Αντιπρόεδρος της Βουλής):</w:t>
      </w:r>
      <w:r>
        <w:rPr>
          <w:rFonts w:eastAsia="Times New Roman"/>
          <w:szCs w:val="24"/>
        </w:rPr>
        <w:t xml:space="preserve"> Παρών.</w:t>
      </w:r>
    </w:p>
    <w:p w14:paraId="234F9D0C"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D0D" w14:textId="77777777" w:rsidR="00A02958" w:rsidRDefault="00261538">
      <w:pPr>
        <w:spacing w:line="600" w:lineRule="auto"/>
        <w:ind w:firstLine="720"/>
        <w:jc w:val="both"/>
        <w:rPr>
          <w:rFonts w:eastAsia="Times New Roman"/>
          <w:szCs w:val="24"/>
        </w:rPr>
      </w:pPr>
      <w:r>
        <w:rPr>
          <w:rFonts w:eastAsia="Times New Roman"/>
          <w:szCs w:val="24"/>
        </w:rPr>
        <w:t>Συνεπώς η τροπολογία με γενικό αριθμό 1155 και ειδικό 186 έγινε δεκτή ως έχει κατά πλειοψηφία και εντάσσεται στο</w:t>
      </w:r>
      <w:r>
        <w:rPr>
          <w:rFonts w:eastAsia="Times New Roman"/>
          <w:szCs w:val="24"/>
        </w:rPr>
        <w:t xml:space="preserve"> νομοσχέδιο ως ίδιο άρθρο.</w:t>
      </w:r>
    </w:p>
    <w:p w14:paraId="234F9D0E"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1156 και ειδικό 187 ως έχει;</w:t>
      </w:r>
    </w:p>
    <w:p w14:paraId="234F9D0F" w14:textId="77777777" w:rsidR="00A02958" w:rsidRDefault="00261538">
      <w:pPr>
        <w:spacing w:line="600" w:lineRule="auto"/>
        <w:ind w:firstLine="720"/>
        <w:rPr>
          <w:rFonts w:eastAsia="Times New Roman" w:cs="Times New Roman"/>
          <w:szCs w:val="24"/>
        </w:rPr>
      </w:pPr>
      <w:r>
        <w:rPr>
          <w:rFonts w:eastAsia="Times New Roman"/>
          <w:b/>
          <w:szCs w:val="24"/>
        </w:rPr>
        <w:lastRenderedPageBreak/>
        <w:t>ΚΩΝΣΤΑΝΤΙΝΟΣ ΠΑΥΛΙΔΗΣ:</w:t>
      </w:r>
      <w:r>
        <w:rPr>
          <w:rFonts w:eastAsia="Times New Roman"/>
          <w:szCs w:val="24"/>
        </w:rPr>
        <w:t xml:space="preserve"> Ναι.</w:t>
      </w:r>
    </w:p>
    <w:p w14:paraId="234F9D10"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D11"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D12"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234F9D13"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D14" w14:textId="77777777" w:rsidR="00A02958" w:rsidRDefault="00261538">
      <w:pPr>
        <w:spacing w:line="600" w:lineRule="auto"/>
        <w:ind w:firstLine="720"/>
        <w:rPr>
          <w:rFonts w:eastAsia="Times New Roman"/>
          <w:b/>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234F9D15" w14:textId="77777777" w:rsidR="00A02958" w:rsidRDefault="00261538">
      <w:pPr>
        <w:spacing w:line="600" w:lineRule="auto"/>
        <w:ind w:firstLine="720"/>
        <w:rPr>
          <w:rFonts w:eastAsia="Times New Roman"/>
          <w:b/>
          <w:szCs w:val="24"/>
        </w:rPr>
      </w:pPr>
      <w:r>
        <w:rPr>
          <w:rFonts w:eastAsia="Times New Roman"/>
          <w:b/>
          <w:szCs w:val="24"/>
        </w:rPr>
        <w:t>ΜΑΡΙΟΣ ΓΕΩΡΓΙΑΔΗΣ (Θ΄ Αντιπρόεδρος της Βουλής):</w:t>
      </w:r>
      <w:r>
        <w:rPr>
          <w:rFonts w:eastAsia="Times New Roman"/>
          <w:szCs w:val="24"/>
        </w:rPr>
        <w:t xml:space="preserve"> Παρών.</w:t>
      </w:r>
    </w:p>
    <w:p w14:paraId="234F9D16"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D17" w14:textId="77777777" w:rsidR="00A02958" w:rsidRDefault="00261538">
      <w:pPr>
        <w:spacing w:line="600" w:lineRule="auto"/>
        <w:ind w:firstLine="720"/>
        <w:jc w:val="both"/>
        <w:rPr>
          <w:rFonts w:eastAsia="Times New Roman"/>
          <w:szCs w:val="24"/>
        </w:rPr>
      </w:pPr>
      <w:r>
        <w:rPr>
          <w:rFonts w:eastAsia="Times New Roman"/>
          <w:szCs w:val="24"/>
        </w:rPr>
        <w:t>Συνεπώς η τροπολογία με γενι</w:t>
      </w:r>
      <w:r>
        <w:rPr>
          <w:rFonts w:eastAsia="Times New Roman"/>
          <w:szCs w:val="24"/>
        </w:rPr>
        <w:t>κό αριθμό 1156 και ειδικό 187 έγινε δεκτή ως έχει κατά πλειοψηφία και εντάσσεται στο νομοσχέδιο ως ίδιο άρθρο.</w:t>
      </w:r>
    </w:p>
    <w:p w14:paraId="234F9D18" w14:textId="77777777" w:rsidR="00A02958" w:rsidRDefault="00261538">
      <w:pPr>
        <w:spacing w:line="600" w:lineRule="auto"/>
        <w:ind w:firstLine="720"/>
        <w:jc w:val="both"/>
        <w:rPr>
          <w:rFonts w:eastAsia="Times New Roman"/>
          <w:szCs w:val="24"/>
        </w:rPr>
      </w:pPr>
      <w:r>
        <w:rPr>
          <w:rFonts w:eastAsia="Times New Roman"/>
          <w:szCs w:val="24"/>
        </w:rPr>
        <w:lastRenderedPageBreak/>
        <w:t>Ερωτάται το Σώμα: Γίνεται δεκτή η τροπολογία με γενικό αριθμό 1157 και ειδικό 188 ως έχει;</w:t>
      </w:r>
    </w:p>
    <w:p w14:paraId="234F9D19" w14:textId="77777777" w:rsidR="00A02958" w:rsidRDefault="00261538">
      <w:pPr>
        <w:spacing w:line="600" w:lineRule="auto"/>
        <w:ind w:firstLine="720"/>
        <w:rPr>
          <w:rFonts w:eastAsia="Times New Roman" w:cs="Times New Roman"/>
          <w:szCs w:val="24"/>
        </w:rPr>
      </w:pPr>
      <w:r>
        <w:rPr>
          <w:rFonts w:eastAsia="Times New Roman"/>
          <w:b/>
          <w:szCs w:val="24"/>
        </w:rPr>
        <w:t>ΚΩΝΣΤΑΝΤΙΝΟΣ ΠΑΥΛΙΔΗΣ:</w:t>
      </w:r>
      <w:r>
        <w:rPr>
          <w:rFonts w:eastAsia="Times New Roman"/>
          <w:szCs w:val="24"/>
        </w:rPr>
        <w:t xml:space="preserve"> Ναι.</w:t>
      </w:r>
    </w:p>
    <w:p w14:paraId="234F9D1A"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w:t>
      </w:r>
      <w:r>
        <w:rPr>
          <w:rFonts w:eastAsia="Times New Roman"/>
          <w:b/>
          <w:szCs w:val="24"/>
        </w:rPr>
        <w:t>αστινός):</w:t>
      </w:r>
      <w:r>
        <w:rPr>
          <w:rFonts w:eastAsia="Times New Roman"/>
          <w:szCs w:val="24"/>
        </w:rPr>
        <w:t xml:space="preserve"> Η Νέα Δημοκρατία είναι απούσα.</w:t>
      </w:r>
    </w:p>
    <w:p w14:paraId="234F9D1B"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D1C"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234F9D1D"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D1E" w14:textId="77777777" w:rsidR="00A02958" w:rsidRDefault="00261538">
      <w:pPr>
        <w:spacing w:line="600" w:lineRule="auto"/>
        <w:ind w:firstLine="720"/>
        <w:rPr>
          <w:rFonts w:eastAsia="Times New Roman"/>
          <w:b/>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234F9D1F" w14:textId="77777777" w:rsidR="00A02958" w:rsidRDefault="00261538">
      <w:pPr>
        <w:spacing w:line="600" w:lineRule="auto"/>
        <w:ind w:firstLine="720"/>
        <w:rPr>
          <w:rFonts w:eastAsia="Times New Roman"/>
          <w:b/>
          <w:szCs w:val="24"/>
        </w:rPr>
      </w:pPr>
      <w:r>
        <w:rPr>
          <w:rFonts w:eastAsia="Times New Roman"/>
          <w:b/>
          <w:szCs w:val="24"/>
        </w:rPr>
        <w:t>ΜΑΡΙΟΣ ΓΕΩΡΓΙΑΔΗΣ (Θ΄ Αντιπρόεδρος της Βουλής):</w:t>
      </w:r>
      <w:r>
        <w:rPr>
          <w:rFonts w:eastAsia="Times New Roman"/>
          <w:szCs w:val="24"/>
        </w:rPr>
        <w:t xml:space="preserve"> Παρών.</w:t>
      </w:r>
    </w:p>
    <w:p w14:paraId="234F9D20" w14:textId="77777777" w:rsidR="00A02958" w:rsidRDefault="00261538">
      <w:pPr>
        <w:spacing w:line="600" w:lineRule="auto"/>
        <w:ind w:firstLine="720"/>
        <w:rPr>
          <w:rFonts w:eastAsia="Times New Roman"/>
          <w:b/>
          <w:szCs w:val="24"/>
        </w:rPr>
      </w:pPr>
      <w:r>
        <w:rPr>
          <w:rFonts w:eastAsia="Times New Roman"/>
          <w:b/>
          <w:szCs w:val="24"/>
        </w:rPr>
        <w:t>ΠΡ</w:t>
      </w:r>
      <w:r>
        <w:rPr>
          <w:rFonts w:eastAsia="Times New Roman"/>
          <w:b/>
          <w:szCs w:val="24"/>
        </w:rPr>
        <w:t>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D21" w14:textId="77777777" w:rsidR="00A02958" w:rsidRDefault="00261538">
      <w:pPr>
        <w:spacing w:line="600" w:lineRule="auto"/>
        <w:ind w:firstLine="720"/>
        <w:jc w:val="both"/>
        <w:rPr>
          <w:rFonts w:eastAsia="Times New Roman"/>
          <w:szCs w:val="24"/>
        </w:rPr>
      </w:pPr>
      <w:r>
        <w:rPr>
          <w:rFonts w:eastAsia="Times New Roman"/>
          <w:szCs w:val="24"/>
        </w:rPr>
        <w:lastRenderedPageBreak/>
        <w:t>Συνεπώς η τροπολογία με γενικό αριθμό 1157 και ειδικό 188 έγινε δεκτή ως έχει κατά πλειοψηφία και εντάσσεται στο νομοσχέδιο ως ίδιο άρθρο.</w:t>
      </w:r>
    </w:p>
    <w:p w14:paraId="234F9D22"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w:t>
      </w:r>
      <w:r>
        <w:rPr>
          <w:rFonts w:eastAsia="Times New Roman"/>
          <w:szCs w:val="24"/>
        </w:rPr>
        <w:t xml:space="preserve"> 1158 και ειδικό 189 ως έχει;</w:t>
      </w:r>
    </w:p>
    <w:p w14:paraId="234F9D23" w14:textId="77777777" w:rsidR="00A02958" w:rsidRDefault="00261538">
      <w:pPr>
        <w:spacing w:line="600" w:lineRule="auto"/>
        <w:ind w:firstLine="720"/>
        <w:rPr>
          <w:rFonts w:eastAsia="Times New Roman" w:cs="Times New Roman"/>
          <w:szCs w:val="24"/>
        </w:rPr>
      </w:pPr>
      <w:r>
        <w:rPr>
          <w:rFonts w:eastAsia="Times New Roman"/>
          <w:b/>
          <w:szCs w:val="24"/>
        </w:rPr>
        <w:t>ΚΩΝΣΤΑΝΤΙΝΟΣ ΠΑΥΛΙΔΗΣ:</w:t>
      </w:r>
      <w:r>
        <w:rPr>
          <w:rFonts w:eastAsia="Times New Roman"/>
          <w:szCs w:val="24"/>
        </w:rPr>
        <w:t xml:space="preserve"> Ναι.</w:t>
      </w:r>
    </w:p>
    <w:p w14:paraId="234F9D24"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D25"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D26"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234F9D27"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D28" w14:textId="77777777" w:rsidR="00A02958" w:rsidRDefault="00261538">
      <w:pPr>
        <w:spacing w:line="600" w:lineRule="auto"/>
        <w:ind w:firstLine="720"/>
        <w:rPr>
          <w:rFonts w:eastAsia="Times New Roman"/>
          <w:b/>
          <w:szCs w:val="24"/>
        </w:rPr>
      </w:pPr>
      <w:r>
        <w:rPr>
          <w:rFonts w:eastAsia="Times New Roman"/>
          <w:b/>
          <w:szCs w:val="24"/>
        </w:rPr>
        <w:t>ΔΗΜΗΤΡΙΟΣ ΚΑΜΜΕΝΟΣ (Η΄ Αντι</w:t>
      </w:r>
      <w:r>
        <w:rPr>
          <w:rFonts w:eastAsia="Times New Roman"/>
          <w:b/>
          <w:szCs w:val="24"/>
        </w:rPr>
        <w:t>πρόεδρος της Βουλής):</w:t>
      </w:r>
      <w:r>
        <w:rPr>
          <w:rFonts w:eastAsia="Times New Roman"/>
          <w:szCs w:val="24"/>
        </w:rPr>
        <w:t xml:space="preserve"> Ναι.</w:t>
      </w:r>
    </w:p>
    <w:p w14:paraId="234F9D29" w14:textId="77777777" w:rsidR="00A02958" w:rsidRDefault="00261538">
      <w:pPr>
        <w:spacing w:line="600" w:lineRule="auto"/>
        <w:ind w:firstLine="720"/>
        <w:rPr>
          <w:rFonts w:eastAsia="Times New Roman"/>
          <w:b/>
          <w:szCs w:val="24"/>
        </w:rPr>
      </w:pPr>
      <w:r>
        <w:rPr>
          <w:rFonts w:eastAsia="Times New Roman"/>
          <w:b/>
          <w:szCs w:val="24"/>
        </w:rPr>
        <w:t>ΜΑΡΙΟΣ ΓΕΩΡΓΙΑΔΗΣ (Θ΄ Αντιπρόεδρος της Βουλής):</w:t>
      </w:r>
      <w:r>
        <w:rPr>
          <w:rFonts w:eastAsia="Times New Roman"/>
          <w:szCs w:val="24"/>
        </w:rPr>
        <w:t xml:space="preserve"> Ναι.</w:t>
      </w:r>
    </w:p>
    <w:p w14:paraId="234F9D2A" w14:textId="77777777" w:rsidR="00A02958" w:rsidRDefault="00261538">
      <w:pPr>
        <w:spacing w:line="600" w:lineRule="auto"/>
        <w:ind w:firstLine="720"/>
        <w:rPr>
          <w:rFonts w:eastAsia="Times New Roman"/>
          <w:b/>
          <w:szCs w:val="24"/>
        </w:rPr>
      </w:pPr>
      <w:r>
        <w:rPr>
          <w:rFonts w:eastAsia="Times New Roman"/>
          <w:b/>
          <w:szCs w:val="24"/>
        </w:rPr>
        <w:lastRenderedPageBreak/>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D2B" w14:textId="77777777" w:rsidR="00A02958" w:rsidRDefault="00261538">
      <w:pPr>
        <w:spacing w:line="600" w:lineRule="auto"/>
        <w:ind w:firstLine="720"/>
        <w:jc w:val="both"/>
        <w:rPr>
          <w:rFonts w:eastAsia="Times New Roman"/>
          <w:szCs w:val="24"/>
        </w:rPr>
      </w:pPr>
      <w:r>
        <w:rPr>
          <w:rFonts w:eastAsia="Times New Roman"/>
          <w:szCs w:val="24"/>
        </w:rPr>
        <w:t xml:space="preserve">Συνεπώς, η τροπολογία με γενικό αριθμό 1158 και ειδικό 189 έγινε δεκτή ως έχει κατά πλειοψηφία και εντάσσεται στο </w:t>
      </w:r>
      <w:r>
        <w:rPr>
          <w:rFonts w:eastAsia="Times New Roman"/>
          <w:szCs w:val="24"/>
        </w:rPr>
        <w:t>νομοσχέδιο ως ίδιο άρθρο.</w:t>
      </w:r>
    </w:p>
    <w:p w14:paraId="234F9D2C"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1159 και ειδικό 190 ως έχει;</w:t>
      </w:r>
    </w:p>
    <w:p w14:paraId="234F9D2D" w14:textId="77777777" w:rsidR="00A02958" w:rsidRDefault="00261538">
      <w:pPr>
        <w:spacing w:line="600" w:lineRule="auto"/>
        <w:ind w:firstLine="720"/>
        <w:rPr>
          <w:rFonts w:eastAsia="Times New Roman" w:cs="Times New Roman"/>
          <w:szCs w:val="24"/>
        </w:rPr>
      </w:pPr>
      <w:r>
        <w:rPr>
          <w:rFonts w:eastAsia="Times New Roman"/>
          <w:b/>
          <w:szCs w:val="24"/>
        </w:rPr>
        <w:t>ΚΩΝΣΤΑΝΤΙΝΟΣ ΠΑΥΛΙΔΗΣ:</w:t>
      </w:r>
      <w:r>
        <w:rPr>
          <w:rFonts w:eastAsia="Times New Roman"/>
          <w:szCs w:val="24"/>
        </w:rPr>
        <w:t xml:space="preserve"> Ναι.</w:t>
      </w:r>
    </w:p>
    <w:p w14:paraId="234F9D2E"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D2F"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D30"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w:t>
      </w:r>
      <w:r>
        <w:rPr>
          <w:rFonts w:eastAsia="Times New Roman"/>
          <w:szCs w:val="24"/>
        </w:rPr>
        <w:t>Παρών.</w:t>
      </w:r>
    </w:p>
    <w:p w14:paraId="234F9D31"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D32" w14:textId="77777777" w:rsidR="00A02958" w:rsidRDefault="00261538">
      <w:pPr>
        <w:spacing w:line="600" w:lineRule="auto"/>
        <w:ind w:firstLine="720"/>
        <w:rPr>
          <w:rFonts w:eastAsia="Times New Roman"/>
          <w:b/>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234F9D33" w14:textId="77777777" w:rsidR="00A02958" w:rsidRDefault="00261538">
      <w:pPr>
        <w:spacing w:line="600" w:lineRule="auto"/>
        <w:ind w:firstLine="720"/>
        <w:rPr>
          <w:rFonts w:eastAsia="Times New Roman"/>
          <w:b/>
          <w:szCs w:val="24"/>
        </w:rPr>
      </w:pPr>
      <w:r>
        <w:rPr>
          <w:rFonts w:eastAsia="Times New Roman"/>
          <w:b/>
          <w:szCs w:val="24"/>
        </w:rPr>
        <w:lastRenderedPageBreak/>
        <w:t>ΜΑΡΙΟΣ ΓΕΩΡΓΙΑΔΗΣ (Θ΄ Αντιπρόεδρος της Βουλής):</w:t>
      </w:r>
      <w:r>
        <w:rPr>
          <w:rFonts w:eastAsia="Times New Roman"/>
          <w:szCs w:val="24"/>
        </w:rPr>
        <w:t xml:space="preserve"> Παρών.</w:t>
      </w:r>
    </w:p>
    <w:p w14:paraId="234F9D34"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D35" w14:textId="77777777" w:rsidR="00A02958" w:rsidRDefault="00261538">
      <w:pPr>
        <w:spacing w:line="600" w:lineRule="auto"/>
        <w:ind w:firstLine="720"/>
        <w:jc w:val="both"/>
        <w:rPr>
          <w:rFonts w:eastAsia="Times New Roman"/>
          <w:szCs w:val="24"/>
        </w:rPr>
      </w:pPr>
      <w:r>
        <w:rPr>
          <w:rFonts w:eastAsia="Times New Roman"/>
          <w:szCs w:val="24"/>
        </w:rPr>
        <w:t>Συνεπώς η τροπολογία με γεν</w:t>
      </w:r>
      <w:r>
        <w:rPr>
          <w:rFonts w:eastAsia="Times New Roman"/>
          <w:szCs w:val="24"/>
        </w:rPr>
        <w:t xml:space="preserve">ικό αριθμό 1159 και ειδικό 190 έγινε δεκτή ως έχει κατά πλειοψηφία και εντάσσεται στο νομοσχέδιο ως </w:t>
      </w:r>
      <w:r>
        <w:rPr>
          <w:rFonts w:eastAsia="Times New Roman"/>
          <w:szCs w:val="24"/>
        </w:rPr>
        <w:t>ίδι</w:t>
      </w:r>
      <w:r>
        <w:rPr>
          <w:rFonts w:eastAsia="Times New Roman"/>
          <w:szCs w:val="24"/>
        </w:rPr>
        <w:t>α</w:t>
      </w:r>
      <w:r>
        <w:rPr>
          <w:rFonts w:eastAsia="Times New Roman"/>
          <w:szCs w:val="24"/>
        </w:rPr>
        <w:t xml:space="preserve"> άρθρ</w:t>
      </w:r>
      <w:r>
        <w:rPr>
          <w:rFonts w:eastAsia="Times New Roman"/>
          <w:szCs w:val="24"/>
        </w:rPr>
        <w:t>α</w:t>
      </w:r>
      <w:r>
        <w:rPr>
          <w:rFonts w:eastAsia="Times New Roman"/>
          <w:szCs w:val="24"/>
        </w:rPr>
        <w:t>.</w:t>
      </w:r>
    </w:p>
    <w:p w14:paraId="234F9D36"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1160 και ειδικό 191 ως έχει;</w:t>
      </w:r>
    </w:p>
    <w:p w14:paraId="234F9D37" w14:textId="77777777" w:rsidR="00A02958" w:rsidRDefault="00261538">
      <w:pPr>
        <w:spacing w:line="600" w:lineRule="auto"/>
        <w:ind w:firstLine="720"/>
        <w:rPr>
          <w:rFonts w:eastAsia="Times New Roman" w:cs="Times New Roman"/>
          <w:szCs w:val="24"/>
        </w:rPr>
      </w:pPr>
      <w:r>
        <w:rPr>
          <w:rFonts w:eastAsia="Times New Roman"/>
          <w:b/>
          <w:szCs w:val="24"/>
        </w:rPr>
        <w:t>ΚΩΝΣΤΑΝΤΙΝΟΣ ΠΑΥΛΙΔΗΣ:</w:t>
      </w:r>
      <w:r>
        <w:rPr>
          <w:rFonts w:eastAsia="Times New Roman"/>
          <w:szCs w:val="24"/>
        </w:rPr>
        <w:t xml:space="preserve"> Ναι.</w:t>
      </w:r>
    </w:p>
    <w:p w14:paraId="234F9D38" w14:textId="77777777" w:rsidR="00A02958" w:rsidRDefault="00261538">
      <w:pPr>
        <w:spacing w:line="600" w:lineRule="auto"/>
        <w:ind w:firstLine="720"/>
        <w:rPr>
          <w:rFonts w:eastAsia="Times New Roman"/>
          <w:b/>
          <w:szCs w:val="24"/>
        </w:rPr>
      </w:pPr>
      <w:r>
        <w:rPr>
          <w:rFonts w:eastAsia="Times New Roman"/>
          <w:b/>
          <w:szCs w:val="24"/>
        </w:rPr>
        <w:t xml:space="preserve">ΠΡΟΕΔΡΕΥΩΝ (Δημήτριος </w:t>
      </w:r>
      <w:r>
        <w:rPr>
          <w:rFonts w:eastAsia="Times New Roman"/>
          <w:b/>
          <w:szCs w:val="24"/>
        </w:rPr>
        <w:t>Κρεμαστινός):</w:t>
      </w:r>
      <w:r>
        <w:rPr>
          <w:rFonts w:eastAsia="Times New Roman"/>
          <w:szCs w:val="24"/>
        </w:rPr>
        <w:t xml:space="preserve"> Η Νέα Δημοκρατία είναι απούσα.</w:t>
      </w:r>
    </w:p>
    <w:p w14:paraId="234F9D39"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D3A"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234F9D3B"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D3C" w14:textId="77777777" w:rsidR="00A02958" w:rsidRDefault="00261538">
      <w:pPr>
        <w:spacing w:line="600" w:lineRule="auto"/>
        <w:ind w:firstLine="720"/>
        <w:rPr>
          <w:rFonts w:eastAsia="Times New Roman"/>
          <w:b/>
          <w:szCs w:val="24"/>
        </w:rPr>
      </w:pPr>
      <w:r>
        <w:rPr>
          <w:rFonts w:eastAsia="Times New Roman"/>
          <w:b/>
          <w:szCs w:val="24"/>
        </w:rPr>
        <w:lastRenderedPageBreak/>
        <w:t>ΔΗΜΗΤΡΙΟΣ ΚΑΜΜΕΝΟΣ (Η΄ Αντιπρόεδρος της Βουλής):</w:t>
      </w:r>
      <w:r>
        <w:rPr>
          <w:rFonts w:eastAsia="Times New Roman"/>
          <w:szCs w:val="24"/>
        </w:rPr>
        <w:t xml:space="preserve"> Ναι.</w:t>
      </w:r>
    </w:p>
    <w:p w14:paraId="234F9D3D" w14:textId="77777777" w:rsidR="00A02958" w:rsidRDefault="00261538">
      <w:pPr>
        <w:spacing w:line="600" w:lineRule="auto"/>
        <w:ind w:firstLine="720"/>
        <w:rPr>
          <w:rFonts w:eastAsia="Times New Roman"/>
          <w:b/>
          <w:szCs w:val="24"/>
        </w:rPr>
      </w:pPr>
      <w:r>
        <w:rPr>
          <w:rFonts w:eastAsia="Times New Roman"/>
          <w:b/>
          <w:szCs w:val="24"/>
        </w:rPr>
        <w:t>ΜΑΡΙΟΣ ΓΕΩΡΓΙΑΔΗΣ (Θ΄ Αντιπρόεδρος της Βουλής):</w:t>
      </w:r>
      <w:r>
        <w:rPr>
          <w:rFonts w:eastAsia="Times New Roman"/>
          <w:szCs w:val="24"/>
        </w:rPr>
        <w:t xml:space="preserve"> Όχι.</w:t>
      </w:r>
    </w:p>
    <w:p w14:paraId="234F9D3E"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D3F" w14:textId="77777777" w:rsidR="00A02958" w:rsidRDefault="00261538">
      <w:pPr>
        <w:spacing w:line="600" w:lineRule="auto"/>
        <w:ind w:firstLine="720"/>
        <w:jc w:val="both"/>
        <w:rPr>
          <w:rFonts w:eastAsia="Times New Roman"/>
          <w:szCs w:val="24"/>
        </w:rPr>
      </w:pPr>
      <w:r>
        <w:rPr>
          <w:rFonts w:eastAsia="Times New Roman"/>
          <w:szCs w:val="24"/>
        </w:rPr>
        <w:t>Συνεπώς η τροπολογία με γενικό αριθμό 1160 και ειδικό 191 έγινε δεκτή ως έχει κατά πλειοψηφία και εντάσσεται στο νομοσχέδιο ως ίδιο άρθρο.</w:t>
      </w:r>
    </w:p>
    <w:p w14:paraId="234F9D40"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w:t>
      </w:r>
      <w:r>
        <w:rPr>
          <w:rFonts w:eastAsia="Times New Roman"/>
          <w:szCs w:val="24"/>
        </w:rPr>
        <w:t>μό 1161 και ειδικό 192 ως έχει;</w:t>
      </w:r>
    </w:p>
    <w:p w14:paraId="234F9D41" w14:textId="77777777" w:rsidR="00A02958" w:rsidRDefault="00261538">
      <w:pPr>
        <w:spacing w:line="600" w:lineRule="auto"/>
        <w:ind w:firstLine="720"/>
        <w:rPr>
          <w:rFonts w:eastAsia="Times New Roman" w:cs="Times New Roman"/>
          <w:szCs w:val="24"/>
        </w:rPr>
      </w:pPr>
      <w:r>
        <w:rPr>
          <w:rFonts w:eastAsia="Times New Roman"/>
          <w:b/>
          <w:szCs w:val="24"/>
        </w:rPr>
        <w:t>ΚΩΝΣΤΑΝΤΙΝΟΣ ΠΑΥΛΙΔΗΣ:</w:t>
      </w:r>
      <w:r>
        <w:rPr>
          <w:rFonts w:eastAsia="Times New Roman"/>
          <w:szCs w:val="24"/>
        </w:rPr>
        <w:t xml:space="preserve"> Ναι.</w:t>
      </w:r>
    </w:p>
    <w:p w14:paraId="234F9D42"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D43"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D44"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Ναι.</w:t>
      </w:r>
    </w:p>
    <w:p w14:paraId="234F9D45" w14:textId="77777777" w:rsidR="00A02958" w:rsidRDefault="00261538">
      <w:pPr>
        <w:spacing w:line="600" w:lineRule="auto"/>
        <w:ind w:firstLine="720"/>
        <w:rPr>
          <w:rFonts w:eastAsia="Times New Roman"/>
          <w:b/>
          <w:szCs w:val="24"/>
        </w:rPr>
      </w:pPr>
      <w:r>
        <w:rPr>
          <w:rFonts w:eastAsia="Times New Roman"/>
          <w:b/>
          <w:szCs w:val="24"/>
        </w:rPr>
        <w:lastRenderedPageBreak/>
        <w:t>ΠΡΟΕΔΡΕΥΩΝ (Δημήτριος Κρεμαστινός):</w:t>
      </w:r>
      <w:r>
        <w:rPr>
          <w:rFonts w:eastAsia="Times New Roman"/>
          <w:szCs w:val="24"/>
        </w:rPr>
        <w:t xml:space="preserve"> Το ΚΚΕ είναι απόν.</w:t>
      </w:r>
    </w:p>
    <w:p w14:paraId="234F9D46" w14:textId="77777777" w:rsidR="00A02958" w:rsidRDefault="00261538">
      <w:pPr>
        <w:spacing w:line="600" w:lineRule="auto"/>
        <w:ind w:firstLine="720"/>
        <w:rPr>
          <w:rFonts w:eastAsia="Times New Roman"/>
          <w:b/>
          <w:szCs w:val="24"/>
        </w:rPr>
      </w:pPr>
      <w:r>
        <w:rPr>
          <w:rFonts w:eastAsia="Times New Roman"/>
          <w:b/>
          <w:szCs w:val="24"/>
        </w:rPr>
        <w:t xml:space="preserve">ΔΗΜΗΤΡΙΟΣ ΚΑΜΜΕΝΟΣ (Η΄ </w:t>
      </w:r>
      <w:r>
        <w:rPr>
          <w:rFonts w:eastAsia="Times New Roman"/>
          <w:b/>
          <w:szCs w:val="24"/>
        </w:rPr>
        <w:t>Αντιπρόεδρος της Βουλής):</w:t>
      </w:r>
      <w:r>
        <w:rPr>
          <w:rFonts w:eastAsia="Times New Roman"/>
          <w:szCs w:val="24"/>
        </w:rPr>
        <w:t xml:space="preserve"> Ναι.</w:t>
      </w:r>
    </w:p>
    <w:p w14:paraId="234F9D47" w14:textId="77777777" w:rsidR="00A02958" w:rsidRDefault="00261538">
      <w:pPr>
        <w:spacing w:line="600" w:lineRule="auto"/>
        <w:ind w:firstLine="720"/>
        <w:rPr>
          <w:rFonts w:eastAsia="Times New Roman"/>
          <w:b/>
          <w:szCs w:val="24"/>
        </w:rPr>
      </w:pPr>
      <w:r>
        <w:rPr>
          <w:rFonts w:eastAsia="Times New Roman"/>
          <w:b/>
          <w:szCs w:val="24"/>
        </w:rPr>
        <w:t>ΜΑΡΙΟΣ ΓΕΩΡΓΙΑΔΗΣ (Θ΄ Αντιπρόεδρος της Βουλής):</w:t>
      </w:r>
      <w:r>
        <w:rPr>
          <w:rFonts w:eastAsia="Times New Roman"/>
          <w:szCs w:val="24"/>
        </w:rPr>
        <w:t xml:space="preserve"> Ναι.</w:t>
      </w:r>
    </w:p>
    <w:p w14:paraId="234F9D48"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D49" w14:textId="77777777" w:rsidR="00A02958" w:rsidRDefault="00261538">
      <w:pPr>
        <w:spacing w:line="600" w:lineRule="auto"/>
        <w:ind w:firstLine="720"/>
        <w:jc w:val="both"/>
        <w:rPr>
          <w:rFonts w:eastAsia="Times New Roman"/>
          <w:szCs w:val="24"/>
        </w:rPr>
      </w:pPr>
      <w:r>
        <w:rPr>
          <w:rFonts w:eastAsia="Times New Roman"/>
          <w:szCs w:val="24"/>
        </w:rPr>
        <w:t>Συνεπώς η τροπολογία με γενικό αριθμό 1161 και ειδικό 192 έγινε δεκτή ως έχει ομοφώνως και εντάσσεται στο νομοσχέδ</w:t>
      </w:r>
      <w:r>
        <w:rPr>
          <w:rFonts w:eastAsia="Times New Roman"/>
          <w:szCs w:val="24"/>
        </w:rPr>
        <w:t>ιο ως ίδιο άρθρο.</w:t>
      </w:r>
    </w:p>
    <w:p w14:paraId="234F9D4A"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1163 και ειδικό 193 ως έχει;</w:t>
      </w:r>
    </w:p>
    <w:p w14:paraId="234F9D4B" w14:textId="77777777" w:rsidR="00A02958" w:rsidRDefault="00261538">
      <w:pPr>
        <w:spacing w:line="600" w:lineRule="auto"/>
        <w:ind w:firstLine="720"/>
        <w:rPr>
          <w:rFonts w:eastAsia="Times New Roman" w:cs="Times New Roman"/>
          <w:szCs w:val="24"/>
        </w:rPr>
      </w:pPr>
      <w:r>
        <w:rPr>
          <w:rFonts w:eastAsia="Times New Roman"/>
          <w:b/>
          <w:szCs w:val="24"/>
        </w:rPr>
        <w:t>ΚΩΝΣΤΑΝΤΙΝΟΣ ΠΑΥΛΙΔΗΣ:</w:t>
      </w:r>
      <w:r>
        <w:rPr>
          <w:rFonts w:eastAsia="Times New Roman"/>
          <w:szCs w:val="24"/>
        </w:rPr>
        <w:t xml:space="preserve"> Ναι.</w:t>
      </w:r>
    </w:p>
    <w:p w14:paraId="234F9D4C"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Η Νέα Δημοκρατία είναι απούσα.</w:t>
      </w:r>
    </w:p>
    <w:p w14:paraId="234F9D4D" w14:textId="77777777" w:rsidR="00A02958" w:rsidRDefault="00261538">
      <w:pPr>
        <w:spacing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34F9D4E" w14:textId="77777777" w:rsidR="00A02958" w:rsidRDefault="00261538">
      <w:pPr>
        <w:spacing w:line="600" w:lineRule="auto"/>
        <w:ind w:firstLine="720"/>
        <w:rPr>
          <w:rFonts w:eastAsia="Times New Roman"/>
          <w:szCs w:val="24"/>
        </w:rPr>
      </w:pPr>
      <w:r>
        <w:rPr>
          <w:rFonts w:eastAsia="Times New Roman"/>
          <w:b/>
          <w:szCs w:val="24"/>
        </w:rPr>
        <w:lastRenderedPageBreak/>
        <w:t>ΓΕΩΡΓΙΟΣ ΓΕΡΜΕΝΗΣ:</w:t>
      </w:r>
      <w:r>
        <w:rPr>
          <w:rFonts w:eastAsia="Times New Roman"/>
          <w:szCs w:val="24"/>
        </w:rPr>
        <w:t xml:space="preserve"> Όχι.</w:t>
      </w:r>
    </w:p>
    <w:p w14:paraId="234F9D4F" w14:textId="77777777" w:rsidR="00A02958" w:rsidRDefault="00261538">
      <w:pPr>
        <w:spacing w:line="600" w:lineRule="auto"/>
        <w:ind w:firstLine="720"/>
        <w:rPr>
          <w:rFonts w:eastAsia="Times New Roman"/>
          <w:b/>
          <w:szCs w:val="24"/>
        </w:rPr>
      </w:pPr>
      <w:r>
        <w:rPr>
          <w:rFonts w:eastAsia="Times New Roman"/>
          <w:b/>
          <w:szCs w:val="24"/>
        </w:rPr>
        <w:t>ΠΡΟ</w:t>
      </w:r>
      <w:r>
        <w:rPr>
          <w:rFonts w:eastAsia="Times New Roman"/>
          <w:b/>
          <w:szCs w:val="24"/>
        </w:rPr>
        <w:t>ΕΔΡΕΥΩΝ (Δημήτριος Κρεμαστινός):</w:t>
      </w:r>
      <w:r>
        <w:rPr>
          <w:rFonts w:eastAsia="Times New Roman"/>
          <w:szCs w:val="24"/>
        </w:rPr>
        <w:t xml:space="preserve"> Το ΚΚΕ είναι απόν.</w:t>
      </w:r>
    </w:p>
    <w:p w14:paraId="234F9D50" w14:textId="77777777" w:rsidR="00A02958" w:rsidRDefault="00261538">
      <w:pPr>
        <w:spacing w:line="600" w:lineRule="auto"/>
        <w:ind w:firstLine="720"/>
        <w:rPr>
          <w:rFonts w:eastAsia="Times New Roman"/>
          <w:b/>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234F9D51" w14:textId="77777777" w:rsidR="00A02958" w:rsidRDefault="00261538">
      <w:pPr>
        <w:spacing w:line="600" w:lineRule="auto"/>
        <w:ind w:firstLine="720"/>
        <w:rPr>
          <w:rFonts w:eastAsia="Times New Roman"/>
          <w:b/>
          <w:szCs w:val="24"/>
        </w:rPr>
      </w:pPr>
      <w:r>
        <w:rPr>
          <w:rFonts w:eastAsia="Times New Roman"/>
          <w:b/>
          <w:szCs w:val="24"/>
        </w:rPr>
        <w:t>ΜΑΡΙΟΣ ΓΕΩΡΓΙΑΔΗΣ (Θ΄ Αντιπρόεδρος της Βουλής):</w:t>
      </w:r>
      <w:r>
        <w:rPr>
          <w:rFonts w:eastAsia="Times New Roman"/>
          <w:szCs w:val="24"/>
        </w:rPr>
        <w:t xml:space="preserve"> Ναι.</w:t>
      </w:r>
    </w:p>
    <w:p w14:paraId="234F9D52"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D53" w14:textId="77777777" w:rsidR="00A02958" w:rsidRDefault="00261538">
      <w:pPr>
        <w:spacing w:line="600" w:lineRule="auto"/>
        <w:ind w:firstLine="720"/>
        <w:jc w:val="both"/>
        <w:rPr>
          <w:rFonts w:eastAsia="Times New Roman"/>
          <w:szCs w:val="24"/>
        </w:rPr>
      </w:pPr>
      <w:r>
        <w:rPr>
          <w:rFonts w:eastAsia="Times New Roman"/>
          <w:szCs w:val="24"/>
        </w:rPr>
        <w:t xml:space="preserve">Συνεπώς, η τροπολογία με γενικό αριθμό </w:t>
      </w:r>
      <w:r>
        <w:rPr>
          <w:rFonts w:eastAsia="Times New Roman"/>
          <w:szCs w:val="24"/>
        </w:rPr>
        <w:t>1163 και ειδικό 193 έγινε δεκτή ως έχει κατά πλειοψηφία και εντάσσεται στο νομοσχέδιο ως ίδιο άρθρο.</w:t>
      </w:r>
    </w:p>
    <w:p w14:paraId="234F9D54"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1164 και ειδικό 194 όπως τροποποιήθηκε από τον κύριο Υπουργό;</w:t>
      </w:r>
    </w:p>
    <w:p w14:paraId="234F9D55" w14:textId="77777777" w:rsidR="00A02958" w:rsidRDefault="00261538">
      <w:pPr>
        <w:spacing w:line="600" w:lineRule="auto"/>
        <w:ind w:firstLine="720"/>
        <w:rPr>
          <w:rFonts w:eastAsia="Times New Roman" w:cs="Times New Roman"/>
          <w:szCs w:val="24"/>
        </w:rPr>
      </w:pPr>
      <w:r>
        <w:rPr>
          <w:rFonts w:eastAsia="Times New Roman"/>
          <w:b/>
          <w:szCs w:val="24"/>
        </w:rPr>
        <w:t>ΚΩΝΣΤΑΝΤΙΝΟΣ ΠΑΥΛΙΔΗΣ:</w:t>
      </w:r>
      <w:r>
        <w:rPr>
          <w:rFonts w:eastAsia="Times New Roman"/>
          <w:szCs w:val="24"/>
        </w:rPr>
        <w:t xml:space="preserve"> Ναι.</w:t>
      </w:r>
    </w:p>
    <w:p w14:paraId="234F9D56" w14:textId="77777777" w:rsidR="00A02958" w:rsidRDefault="00261538">
      <w:pPr>
        <w:spacing w:line="600" w:lineRule="auto"/>
        <w:ind w:firstLine="720"/>
        <w:rPr>
          <w:rFonts w:eastAsia="Times New Roman"/>
          <w:b/>
          <w:szCs w:val="24"/>
        </w:rPr>
      </w:pPr>
      <w:r>
        <w:rPr>
          <w:rFonts w:eastAsia="Times New Roman"/>
          <w:b/>
          <w:szCs w:val="24"/>
        </w:rPr>
        <w:t>ΠΡΟ</w:t>
      </w:r>
      <w:r>
        <w:rPr>
          <w:rFonts w:eastAsia="Times New Roman"/>
          <w:b/>
          <w:szCs w:val="24"/>
        </w:rPr>
        <w:t>ΕΔΡΕΥΩΝ (Δημήτριος Κρεμαστινός):</w:t>
      </w:r>
      <w:r>
        <w:rPr>
          <w:rFonts w:eastAsia="Times New Roman"/>
          <w:szCs w:val="24"/>
        </w:rPr>
        <w:t xml:space="preserve"> Η Νέα Δημοκρατία είναι απούσα.</w:t>
      </w:r>
    </w:p>
    <w:p w14:paraId="234F9D57" w14:textId="77777777" w:rsidR="00A02958" w:rsidRDefault="00261538">
      <w:pPr>
        <w:spacing w:line="600" w:lineRule="auto"/>
        <w:ind w:firstLine="720"/>
        <w:rPr>
          <w:rFonts w:eastAsia="Times New Roman"/>
          <w:szCs w:val="24"/>
        </w:rPr>
      </w:pPr>
      <w:r>
        <w:rPr>
          <w:rFonts w:eastAsia="Times New Roman"/>
          <w:b/>
          <w:szCs w:val="24"/>
        </w:rPr>
        <w:lastRenderedPageBreak/>
        <w:t>ΓΙΑΝΝΗΣ ΚΟΥΤΣΟΥΚΟΣ:</w:t>
      </w:r>
      <w:r>
        <w:rPr>
          <w:rFonts w:eastAsia="Times New Roman"/>
          <w:szCs w:val="24"/>
        </w:rPr>
        <w:t xml:space="preserve"> Ναι.</w:t>
      </w:r>
    </w:p>
    <w:p w14:paraId="234F9D58" w14:textId="77777777" w:rsidR="00A02958" w:rsidRDefault="00261538">
      <w:pPr>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234F9D59"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ΚΚΕ είναι απόν.</w:t>
      </w:r>
    </w:p>
    <w:p w14:paraId="234F9D5A" w14:textId="77777777" w:rsidR="00A02958" w:rsidRDefault="00261538">
      <w:pPr>
        <w:spacing w:line="600" w:lineRule="auto"/>
        <w:ind w:firstLine="720"/>
        <w:rPr>
          <w:rFonts w:eastAsia="Times New Roman"/>
          <w:b/>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234F9D5B" w14:textId="77777777" w:rsidR="00A02958" w:rsidRDefault="00261538">
      <w:pPr>
        <w:spacing w:line="600" w:lineRule="auto"/>
        <w:ind w:firstLine="720"/>
        <w:rPr>
          <w:rFonts w:eastAsia="Times New Roman"/>
          <w:b/>
          <w:szCs w:val="24"/>
        </w:rPr>
      </w:pPr>
      <w:r>
        <w:rPr>
          <w:rFonts w:eastAsia="Times New Roman"/>
          <w:b/>
          <w:szCs w:val="24"/>
        </w:rPr>
        <w:t>ΜΑΡΙΟΣ ΓΕΩΡΓΙΑΔΗΣ (Θ΄ Αντιπρόεδρος</w:t>
      </w:r>
      <w:r>
        <w:rPr>
          <w:rFonts w:eastAsia="Times New Roman"/>
          <w:b/>
          <w:szCs w:val="24"/>
        </w:rPr>
        <w:t xml:space="preserve"> της Βουλής):</w:t>
      </w:r>
      <w:r>
        <w:rPr>
          <w:rFonts w:eastAsia="Times New Roman"/>
          <w:szCs w:val="24"/>
        </w:rPr>
        <w:t xml:space="preserve"> Παρών.</w:t>
      </w:r>
    </w:p>
    <w:p w14:paraId="234F9D5C" w14:textId="77777777" w:rsidR="00A02958" w:rsidRDefault="00261538">
      <w:pPr>
        <w:spacing w:line="600" w:lineRule="auto"/>
        <w:ind w:firstLine="720"/>
        <w:rPr>
          <w:rFonts w:eastAsia="Times New Roman"/>
          <w:b/>
          <w:szCs w:val="24"/>
        </w:rPr>
      </w:pPr>
      <w:r>
        <w:rPr>
          <w:rFonts w:eastAsia="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D5D" w14:textId="77777777" w:rsidR="00A02958" w:rsidRDefault="00261538">
      <w:pPr>
        <w:spacing w:line="600" w:lineRule="auto"/>
        <w:ind w:firstLine="720"/>
        <w:jc w:val="both"/>
        <w:rPr>
          <w:rFonts w:eastAsia="Times New Roman"/>
          <w:szCs w:val="24"/>
        </w:rPr>
      </w:pPr>
      <w:r>
        <w:rPr>
          <w:rFonts w:eastAsia="Times New Roman"/>
          <w:szCs w:val="24"/>
        </w:rPr>
        <w:t>Συνεπώς η τροπολογία με γενικό αριθμό 1164 και ειδικό 194 έγινε δεκτή, όπως τροποποιήθηκε από τον κύριο Υπουργό, κατά πλειοψηφία και εντάσσεται στο νομοσχέδιο ως ίδιο άρθρο.</w:t>
      </w:r>
    </w:p>
    <w:p w14:paraId="234F9D5E" w14:textId="77777777" w:rsidR="00A02958" w:rsidRDefault="00261538">
      <w:pPr>
        <w:spacing w:line="600" w:lineRule="auto"/>
        <w:ind w:firstLine="720"/>
        <w:jc w:val="both"/>
        <w:rPr>
          <w:rFonts w:eastAsia="Times New Roman"/>
          <w:szCs w:val="24"/>
        </w:rPr>
      </w:pPr>
      <w:r>
        <w:rPr>
          <w:rFonts w:eastAsia="Times New Roman"/>
          <w:szCs w:val="24"/>
        </w:rPr>
        <w:t>Ερω</w:t>
      </w:r>
      <w:r>
        <w:rPr>
          <w:rFonts w:eastAsia="Times New Roman"/>
          <w:szCs w:val="24"/>
        </w:rPr>
        <w:t xml:space="preserve">τάται το Σώμα: Γίνεται δεκτή η τροπολογία με γενικό αριθμό 1165 και ειδικό 195 ως έχει; </w:t>
      </w:r>
    </w:p>
    <w:p w14:paraId="234F9D5F" w14:textId="77777777" w:rsidR="00A02958" w:rsidRDefault="00261538">
      <w:pPr>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D60" w14:textId="77777777" w:rsidR="00A02958" w:rsidRDefault="00261538">
      <w:pPr>
        <w:spacing w:line="600" w:lineRule="auto"/>
        <w:ind w:firstLine="720"/>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Η Νέα Δημοκρατία είναι απούσα.</w:t>
      </w:r>
    </w:p>
    <w:p w14:paraId="234F9D61" w14:textId="77777777" w:rsidR="00A02958" w:rsidRDefault="00261538">
      <w:pPr>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D62" w14:textId="77777777" w:rsidR="00A02958" w:rsidRDefault="00261538">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D63" w14:textId="77777777" w:rsidR="00A02958" w:rsidRDefault="00261538">
      <w:pPr>
        <w:spacing w:line="600" w:lineRule="auto"/>
        <w:ind w:firstLine="720"/>
        <w:rPr>
          <w:rFonts w:eastAsia="Times New Roman" w:cs="Times New Roman"/>
          <w:b/>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szCs w:val="24"/>
        </w:rPr>
        <w:t xml:space="preserve"> Το ΚΚΕ είναι απόν.</w:t>
      </w:r>
    </w:p>
    <w:p w14:paraId="234F9D64" w14:textId="77777777" w:rsidR="00A02958" w:rsidRDefault="00261538">
      <w:pPr>
        <w:spacing w:line="600" w:lineRule="auto"/>
        <w:ind w:firstLine="720"/>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D65" w14:textId="77777777" w:rsidR="00A02958" w:rsidRDefault="00261538">
      <w:pPr>
        <w:spacing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234F9D66"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D67" w14:textId="77777777" w:rsidR="00A02958" w:rsidRDefault="00261538">
      <w:pPr>
        <w:spacing w:line="600" w:lineRule="auto"/>
        <w:ind w:firstLine="720"/>
        <w:jc w:val="both"/>
        <w:rPr>
          <w:rFonts w:eastAsia="Times New Roman"/>
          <w:szCs w:val="24"/>
        </w:rPr>
      </w:pPr>
      <w:r>
        <w:rPr>
          <w:rFonts w:eastAsia="Times New Roman"/>
          <w:szCs w:val="24"/>
        </w:rPr>
        <w:t>Συνεπώς η τροπολογία με γενικό αριθμό 1165 και ειδικό 1</w:t>
      </w:r>
      <w:r>
        <w:rPr>
          <w:rFonts w:eastAsia="Times New Roman"/>
          <w:szCs w:val="24"/>
        </w:rPr>
        <w:t xml:space="preserve">95 έγινε δεκτή ως έχει κατά πλειοψηφία και εντάσσεται στο νομοσχέδιο ως </w:t>
      </w:r>
      <w:r>
        <w:rPr>
          <w:rFonts w:eastAsia="Times New Roman"/>
          <w:szCs w:val="24"/>
        </w:rPr>
        <w:t>ίδι</w:t>
      </w:r>
      <w:r>
        <w:rPr>
          <w:rFonts w:eastAsia="Times New Roman"/>
          <w:szCs w:val="24"/>
        </w:rPr>
        <w:t>α</w:t>
      </w:r>
      <w:r>
        <w:rPr>
          <w:rFonts w:eastAsia="Times New Roman"/>
          <w:szCs w:val="24"/>
        </w:rPr>
        <w:t xml:space="preserve"> άρθρ</w:t>
      </w:r>
      <w:r>
        <w:rPr>
          <w:rFonts w:eastAsia="Times New Roman"/>
          <w:szCs w:val="24"/>
        </w:rPr>
        <w:t>α</w:t>
      </w:r>
      <w:r>
        <w:rPr>
          <w:rFonts w:eastAsia="Times New Roman"/>
          <w:szCs w:val="24"/>
        </w:rPr>
        <w:t xml:space="preserve">. </w:t>
      </w:r>
    </w:p>
    <w:p w14:paraId="234F9D68"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1168 και ειδικό 198 ως έχει;</w:t>
      </w:r>
    </w:p>
    <w:p w14:paraId="234F9D69" w14:textId="77777777" w:rsidR="00A02958" w:rsidRDefault="00261538">
      <w:pPr>
        <w:spacing w:line="600" w:lineRule="auto"/>
        <w:ind w:firstLine="720"/>
        <w:rPr>
          <w:rFonts w:eastAsia="Times New Roman" w:cs="Times New Roman"/>
          <w:szCs w:val="24"/>
        </w:rPr>
      </w:pPr>
      <w:r>
        <w:rPr>
          <w:rFonts w:eastAsia="Times New Roman" w:cs="Times New Roman"/>
          <w:b/>
          <w:szCs w:val="24"/>
        </w:rPr>
        <w:lastRenderedPageBreak/>
        <w:t>ΚΩΝΣΤΑΝΤΙΝΟΣ ΠΑΥΛΙΔΗΣ:</w:t>
      </w:r>
      <w:r>
        <w:rPr>
          <w:rFonts w:eastAsia="Times New Roman" w:cs="Times New Roman"/>
          <w:szCs w:val="24"/>
        </w:rPr>
        <w:t xml:space="preserve"> Ναι.</w:t>
      </w:r>
    </w:p>
    <w:p w14:paraId="234F9D6A"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D6B" w14:textId="77777777" w:rsidR="00A02958" w:rsidRDefault="00261538">
      <w:pPr>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D6C" w14:textId="77777777" w:rsidR="00A02958" w:rsidRDefault="00261538">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D6D"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ΚΚΕ είναι απόν.</w:t>
      </w:r>
    </w:p>
    <w:p w14:paraId="234F9D6E" w14:textId="77777777" w:rsidR="00A02958" w:rsidRDefault="00261538">
      <w:pPr>
        <w:spacing w:line="600" w:lineRule="auto"/>
        <w:ind w:firstLine="720"/>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D6F" w14:textId="77777777" w:rsidR="00A02958" w:rsidRDefault="00261538">
      <w:pPr>
        <w:spacing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234F9D70"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w:t>
      </w:r>
      <w:r>
        <w:rPr>
          <w:rFonts w:eastAsia="Times New Roman" w:cs="Times New Roman"/>
          <w:b/>
          <w:szCs w:val="24"/>
        </w:rPr>
        <w:t>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D71" w14:textId="77777777" w:rsidR="00A02958" w:rsidRDefault="00261538">
      <w:pPr>
        <w:spacing w:line="600" w:lineRule="auto"/>
        <w:ind w:firstLine="720"/>
        <w:jc w:val="both"/>
        <w:rPr>
          <w:rFonts w:eastAsia="Times New Roman"/>
          <w:szCs w:val="24"/>
        </w:rPr>
      </w:pPr>
      <w:r>
        <w:rPr>
          <w:rFonts w:eastAsia="Times New Roman"/>
          <w:szCs w:val="24"/>
        </w:rPr>
        <w:t xml:space="preserve">Συνεπώς η τροπολογία με γενικό αριθμό 1168 και ειδικό 198 έγινε δεκτή ως έχει κατά πλειοψηφία και εντάσσεται στο νομοσχέδιο ως ίδιο άρθρο. </w:t>
      </w:r>
    </w:p>
    <w:p w14:paraId="234F9D72" w14:textId="77777777" w:rsidR="00A02958" w:rsidRDefault="00261538">
      <w:pPr>
        <w:spacing w:line="600" w:lineRule="auto"/>
        <w:ind w:firstLine="720"/>
        <w:jc w:val="both"/>
        <w:rPr>
          <w:rFonts w:eastAsia="Times New Roman"/>
          <w:szCs w:val="24"/>
        </w:rPr>
      </w:pPr>
      <w:r>
        <w:rPr>
          <w:rFonts w:eastAsia="Times New Roman"/>
          <w:szCs w:val="24"/>
        </w:rPr>
        <w:lastRenderedPageBreak/>
        <w:t xml:space="preserve">Ερωτάται το Σώμα: Γίνεται δεκτή η τροπολογία με γενικό αριθμό 1171 </w:t>
      </w:r>
      <w:r>
        <w:rPr>
          <w:rFonts w:eastAsia="Times New Roman"/>
          <w:szCs w:val="24"/>
        </w:rPr>
        <w:t>και ειδικό 201 ως έχει;</w:t>
      </w:r>
    </w:p>
    <w:p w14:paraId="234F9D73" w14:textId="77777777" w:rsidR="00A02958" w:rsidRDefault="00261538">
      <w:pPr>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D74"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D75" w14:textId="77777777" w:rsidR="00A02958" w:rsidRDefault="00261538">
      <w:pPr>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D76" w14:textId="77777777" w:rsidR="00A02958" w:rsidRDefault="00261538">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D77"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ΚΚΕ είναι απόν.</w:t>
      </w:r>
    </w:p>
    <w:p w14:paraId="234F9D78" w14:textId="77777777" w:rsidR="00A02958" w:rsidRDefault="00261538">
      <w:pPr>
        <w:spacing w:line="600" w:lineRule="auto"/>
        <w:ind w:firstLine="720"/>
        <w:rPr>
          <w:rFonts w:eastAsia="Times New Roman" w:cs="Times New Roman"/>
          <w:b/>
          <w:szCs w:val="24"/>
        </w:rPr>
      </w:pPr>
      <w:r>
        <w:rPr>
          <w:rFonts w:eastAsia="Times New Roman" w:cs="Times New Roman"/>
          <w:b/>
          <w:szCs w:val="24"/>
        </w:rPr>
        <w:t>ΔΗΜΗΤΡΙΟΣ ΚΑΜΜΕΝΟΣ (Η΄ Αντιπρόεδ</w:t>
      </w:r>
      <w:r>
        <w:rPr>
          <w:rFonts w:eastAsia="Times New Roman" w:cs="Times New Roman"/>
          <w:b/>
          <w:szCs w:val="24"/>
        </w:rPr>
        <w:t>ρος της Βουλής):</w:t>
      </w:r>
      <w:r>
        <w:rPr>
          <w:rFonts w:eastAsia="Times New Roman" w:cs="Times New Roman"/>
          <w:szCs w:val="24"/>
        </w:rPr>
        <w:t xml:space="preserve"> Ναι.</w:t>
      </w:r>
    </w:p>
    <w:p w14:paraId="234F9D79" w14:textId="77777777" w:rsidR="00A02958" w:rsidRDefault="00261538">
      <w:pPr>
        <w:spacing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234F9D7A"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D7B" w14:textId="77777777" w:rsidR="00A02958" w:rsidRDefault="00261538">
      <w:pPr>
        <w:spacing w:line="600" w:lineRule="auto"/>
        <w:ind w:firstLine="720"/>
        <w:jc w:val="both"/>
        <w:rPr>
          <w:rFonts w:eastAsia="Times New Roman"/>
          <w:szCs w:val="24"/>
        </w:rPr>
      </w:pPr>
      <w:r>
        <w:rPr>
          <w:rFonts w:eastAsia="Times New Roman"/>
          <w:szCs w:val="24"/>
        </w:rPr>
        <w:lastRenderedPageBreak/>
        <w:t>Συνεπώς</w:t>
      </w:r>
      <w:r>
        <w:rPr>
          <w:rFonts w:eastAsia="Times New Roman"/>
          <w:szCs w:val="24"/>
        </w:rPr>
        <w:t xml:space="preserve"> η τροπολογία με γενικό αριθμό 1171 και ειδικό 201 έγινε δεκτή ως έχει κατά πλειοψηφία και εντάσσεται στο άρθρο 34 του νομοσχεδίου. </w:t>
      </w:r>
    </w:p>
    <w:p w14:paraId="234F9D7C"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1172 και ειδικό 202 ως έχει;</w:t>
      </w:r>
    </w:p>
    <w:p w14:paraId="234F9D7D" w14:textId="77777777" w:rsidR="00A02958" w:rsidRDefault="00261538">
      <w:pPr>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D7E"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w:t>
      </w:r>
      <w:r>
        <w:rPr>
          <w:rFonts w:eastAsia="Times New Roman" w:cs="Times New Roman"/>
          <w:b/>
          <w:szCs w:val="24"/>
        </w:rPr>
        <w:t>ΔΡΕΥΩΝ (Δημήτριος Κρεμαστινός):</w:t>
      </w:r>
      <w:r>
        <w:rPr>
          <w:rFonts w:eastAsia="Times New Roman"/>
          <w:szCs w:val="24"/>
        </w:rPr>
        <w:t xml:space="preserve"> Η Νέα Δημοκρατία είναι απούσα.</w:t>
      </w:r>
    </w:p>
    <w:p w14:paraId="234F9D7F" w14:textId="77777777" w:rsidR="00A02958" w:rsidRDefault="00261538">
      <w:pPr>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34F9D80" w14:textId="77777777" w:rsidR="00A02958" w:rsidRDefault="00261538">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D81"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ΚΚΕ είναι απόν.</w:t>
      </w:r>
    </w:p>
    <w:p w14:paraId="234F9D82" w14:textId="77777777" w:rsidR="00A02958" w:rsidRDefault="00261538">
      <w:pPr>
        <w:spacing w:line="600" w:lineRule="auto"/>
        <w:ind w:firstLine="720"/>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D83" w14:textId="77777777" w:rsidR="00A02958" w:rsidRDefault="00261538">
      <w:pPr>
        <w:spacing w:line="600" w:lineRule="auto"/>
        <w:ind w:firstLine="720"/>
        <w:rPr>
          <w:rFonts w:eastAsia="Times New Roman" w:cs="Times New Roman"/>
          <w:b/>
          <w:szCs w:val="24"/>
        </w:rPr>
      </w:pPr>
      <w:r>
        <w:rPr>
          <w:rFonts w:eastAsia="Times New Roman" w:cs="Times New Roman"/>
          <w:b/>
          <w:szCs w:val="24"/>
        </w:rPr>
        <w:t>ΜΑΡΙΟΣ ΓΕΩΡΓΙΑΔΗΣ (Θ΄ Αντιπρόεδρος</w:t>
      </w:r>
      <w:r>
        <w:rPr>
          <w:rFonts w:eastAsia="Times New Roman" w:cs="Times New Roman"/>
          <w:b/>
          <w:szCs w:val="24"/>
        </w:rPr>
        <w:t xml:space="preserve"> της Βουλής):</w:t>
      </w:r>
      <w:r>
        <w:rPr>
          <w:rFonts w:eastAsia="Times New Roman" w:cs="Times New Roman"/>
          <w:szCs w:val="24"/>
        </w:rPr>
        <w:t xml:space="preserve"> Παρών.</w:t>
      </w:r>
      <w:r>
        <w:rPr>
          <w:rFonts w:eastAsia="Times New Roman" w:cs="Times New Roman"/>
          <w:b/>
          <w:szCs w:val="24"/>
        </w:rPr>
        <w:t xml:space="preserve"> </w:t>
      </w:r>
    </w:p>
    <w:p w14:paraId="234F9D84" w14:textId="77777777" w:rsidR="00A02958" w:rsidRDefault="00261538">
      <w:pPr>
        <w:spacing w:line="600" w:lineRule="auto"/>
        <w:ind w:firstLine="720"/>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D85" w14:textId="77777777" w:rsidR="00A02958" w:rsidRDefault="00261538">
      <w:pPr>
        <w:spacing w:line="600" w:lineRule="auto"/>
        <w:ind w:firstLine="720"/>
        <w:jc w:val="both"/>
        <w:rPr>
          <w:rFonts w:eastAsia="Times New Roman"/>
          <w:szCs w:val="24"/>
        </w:rPr>
      </w:pPr>
      <w:r>
        <w:rPr>
          <w:rFonts w:eastAsia="Times New Roman"/>
          <w:szCs w:val="24"/>
        </w:rPr>
        <w:t xml:space="preserve">Συνεπώς η τροπολογία με γενικό αριθμό 1172 και ειδικό 202 έγινε δεκτή ως έχει κατά πλειοψηφία και εντάσσεται στο νομοσχέδιο ως ίδιο άρθρο. </w:t>
      </w:r>
    </w:p>
    <w:p w14:paraId="234F9D86"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δεκτή η τρ</w:t>
      </w:r>
      <w:r>
        <w:rPr>
          <w:rFonts w:eastAsia="Times New Roman"/>
          <w:szCs w:val="24"/>
        </w:rPr>
        <w:t>οπολογία με γενικό αριθμό 1174 και ειδικό 203 ως έχει;</w:t>
      </w:r>
    </w:p>
    <w:p w14:paraId="234F9D87" w14:textId="77777777" w:rsidR="00A02958" w:rsidRDefault="00261538">
      <w:pPr>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D88"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D89" w14:textId="77777777" w:rsidR="00A02958" w:rsidRDefault="00261538">
      <w:pPr>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234F9D8A"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Κύριε Πρόεδρε, θα ήθελα να διευκρινίσω ότι ψηφίζουμε «Παρών» γιατί συμφωνούμε μ</w:t>
      </w:r>
      <w:r>
        <w:rPr>
          <w:rFonts w:eastAsia="Times New Roman" w:cs="Times New Roman"/>
          <w:szCs w:val="24"/>
        </w:rPr>
        <w:t xml:space="preserve">ε τη διάταξη για τα πιστωτικά ιδρύματα, διαφωνούμε με τη διάταξη για το </w:t>
      </w:r>
      <w:proofErr w:type="spellStart"/>
      <w:r>
        <w:rPr>
          <w:rFonts w:eastAsia="Times New Roman" w:cs="Times New Roman"/>
          <w:szCs w:val="24"/>
        </w:rPr>
        <w:t>υπερταμείο</w:t>
      </w:r>
      <w:proofErr w:type="spellEnd"/>
      <w:r>
        <w:rPr>
          <w:rFonts w:eastAsia="Times New Roman" w:cs="Times New Roman"/>
          <w:szCs w:val="24"/>
        </w:rPr>
        <w:t xml:space="preserve">, συμφωνούμε με τη διάταξη για την ΑΔΑΕ και έχουμε επιφύλαξη για τις δαπάνες καθαριότητες. </w:t>
      </w:r>
    </w:p>
    <w:p w14:paraId="234F9D8B" w14:textId="77777777" w:rsidR="00A02958" w:rsidRDefault="00261538">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D8C" w14:textId="77777777" w:rsidR="00A02958" w:rsidRDefault="00261538">
      <w:pPr>
        <w:spacing w:line="600" w:lineRule="auto"/>
        <w:ind w:firstLine="720"/>
        <w:rPr>
          <w:rFonts w:eastAsia="Times New Roman" w:cs="Times New Roman"/>
          <w:b/>
          <w:szCs w:val="24"/>
        </w:rPr>
      </w:pPr>
      <w:r>
        <w:rPr>
          <w:rFonts w:eastAsia="Times New Roman" w:cs="Times New Roman"/>
          <w:b/>
          <w:szCs w:val="24"/>
        </w:rPr>
        <w:lastRenderedPageBreak/>
        <w:t>ΠΡΟΕΔΡΕΥΩΝ (Δημήτριος Κρεμαστινός):</w:t>
      </w:r>
      <w:r>
        <w:rPr>
          <w:rFonts w:eastAsia="Times New Roman"/>
          <w:szCs w:val="24"/>
        </w:rPr>
        <w:t xml:space="preserve"> Το ΚΚΕ είναι απόν.</w:t>
      </w:r>
    </w:p>
    <w:p w14:paraId="234F9D8D" w14:textId="77777777" w:rsidR="00A02958" w:rsidRDefault="00261538">
      <w:pPr>
        <w:spacing w:line="600" w:lineRule="auto"/>
        <w:ind w:firstLine="720"/>
        <w:rPr>
          <w:rFonts w:eastAsia="Times New Roman" w:cs="Times New Roman"/>
          <w:b/>
          <w:szCs w:val="24"/>
        </w:rPr>
      </w:pPr>
      <w:r>
        <w:rPr>
          <w:rFonts w:eastAsia="Times New Roman" w:cs="Times New Roman"/>
          <w:b/>
          <w:szCs w:val="24"/>
        </w:rPr>
        <w:t>ΔΗ</w:t>
      </w:r>
      <w:r>
        <w:rPr>
          <w:rFonts w:eastAsia="Times New Roman" w:cs="Times New Roman"/>
          <w:b/>
          <w:szCs w:val="24"/>
        </w:rPr>
        <w:t>ΜΗΤΡΙΟΣ ΚΑΜΜΕΝΟΣ (Η΄ Αντιπρόεδρος της Βουλής):</w:t>
      </w:r>
      <w:r>
        <w:rPr>
          <w:rFonts w:eastAsia="Times New Roman" w:cs="Times New Roman"/>
          <w:szCs w:val="24"/>
        </w:rPr>
        <w:t xml:space="preserve"> Ναι.</w:t>
      </w:r>
    </w:p>
    <w:p w14:paraId="234F9D8E" w14:textId="77777777" w:rsidR="00A02958" w:rsidRDefault="00261538">
      <w:pPr>
        <w:spacing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234F9D8F"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D90" w14:textId="77777777" w:rsidR="00A02958" w:rsidRDefault="00261538">
      <w:pPr>
        <w:spacing w:line="600" w:lineRule="auto"/>
        <w:ind w:firstLine="720"/>
        <w:jc w:val="both"/>
        <w:rPr>
          <w:rFonts w:eastAsia="Times New Roman"/>
          <w:szCs w:val="24"/>
        </w:rPr>
      </w:pPr>
      <w:r>
        <w:rPr>
          <w:rFonts w:eastAsia="Times New Roman"/>
          <w:szCs w:val="24"/>
        </w:rPr>
        <w:t>Συνεπώς η τροπολογία με γενικό αριθμό 1174 και ειδικό 203 έγινε δεκτή ως έχει κατά πλειοψη</w:t>
      </w:r>
      <w:r>
        <w:rPr>
          <w:rFonts w:eastAsia="Times New Roman"/>
          <w:szCs w:val="24"/>
        </w:rPr>
        <w:t xml:space="preserve">φία και εντάσσεται στο νομοσχέδιο ως ίδια άρθρα. </w:t>
      </w:r>
    </w:p>
    <w:p w14:paraId="234F9D91" w14:textId="77777777" w:rsidR="00A02958" w:rsidRDefault="00261538">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1152 και ειδικό 183 ως έχει;</w:t>
      </w:r>
    </w:p>
    <w:p w14:paraId="234F9D92" w14:textId="77777777" w:rsidR="00A02958" w:rsidRDefault="00261538">
      <w:pPr>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D93"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D94" w14:textId="77777777" w:rsidR="00A02958" w:rsidRDefault="00261538">
      <w:pPr>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w:t>
      </w:r>
      <w:r>
        <w:rPr>
          <w:rFonts w:eastAsia="Times New Roman" w:cs="Times New Roman"/>
          <w:szCs w:val="24"/>
        </w:rPr>
        <w:t>Ναι.</w:t>
      </w:r>
    </w:p>
    <w:p w14:paraId="234F9D95" w14:textId="77777777" w:rsidR="00A02958" w:rsidRDefault="00261538">
      <w:pPr>
        <w:spacing w:line="600" w:lineRule="auto"/>
        <w:ind w:firstLine="720"/>
        <w:rPr>
          <w:rFonts w:eastAsia="Times New Roman" w:cs="Times New Roman"/>
          <w:szCs w:val="24"/>
        </w:rPr>
      </w:pPr>
      <w:r>
        <w:rPr>
          <w:rFonts w:eastAsia="Times New Roman" w:cs="Times New Roman"/>
          <w:b/>
          <w:szCs w:val="24"/>
        </w:rPr>
        <w:lastRenderedPageBreak/>
        <w:t>ΓΕΩΡΓΙΟΣ ΓΕΡΜΕΝΗΣ:</w:t>
      </w:r>
      <w:r>
        <w:rPr>
          <w:rFonts w:eastAsia="Times New Roman" w:cs="Times New Roman"/>
          <w:szCs w:val="24"/>
        </w:rPr>
        <w:t xml:space="preserve"> Όχι. </w:t>
      </w:r>
    </w:p>
    <w:p w14:paraId="234F9D96"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ΚΚΕ είναι απόν.</w:t>
      </w:r>
    </w:p>
    <w:p w14:paraId="234F9D97" w14:textId="77777777" w:rsidR="00A02958" w:rsidRDefault="00261538">
      <w:pPr>
        <w:spacing w:line="600" w:lineRule="auto"/>
        <w:ind w:firstLine="720"/>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234F9D98" w14:textId="77777777" w:rsidR="00A02958" w:rsidRDefault="00261538">
      <w:pPr>
        <w:spacing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r>
        <w:rPr>
          <w:rFonts w:eastAsia="Times New Roman" w:cs="Times New Roman"/>
          <w:b/>
          <w:szCs w:val="24"/>
        </w:rPr>
        <w:t xml:space="preserve"> </w:t>
      </w:r>
    </w:p>
    <w:p w14:paraId="234F9D99"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D9A" w14:textId="77777777" w:rsidR="00A02958" w:rsidRDefault="00261538">
      <w:pPr>
        <w:spacing w:line="600" w:lineRule="auto"/>
        <w:ind w:firstLine="720"/>
        <w:jc w:val="both"/>
        <w:rPr>
          <w:rFonts w:eastAsia="Times New Roman"/>
          <w:szCs w:val="24"/>
        </w:rPr>
      </w:pPr>
      <w:r>
        <w:rPr>
          <w:rFonts w:eastAsia="Times New Roman"/>
          <w:szCs w:val="24"/>
        </w:rPr>
        <w:t xml:space="preserve">Συνεπώς, η τροπολογία με γενικό αριθμό 1152 και ειδικό 183 έγινε δεκτή ως έχει κατά πλειοψηφία και εντάσσεται στο νομοσχέδιο ως ίδιο άρθρο. </w:t>
      </w:r>
    </w:p>
    <w:p w14:paraId="234F9D9B"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 του νομοσχεδίου.</w:t>
      </w:r>
    </w:p>
    <w:p w14:paraId="234F9D9C"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ακροτελεύτιο </w:t>
      </w:r>
      <w:r>
        <w:rPr>
          <w:rFonts w:eastAsia="Times New Roman" w:cs="Times New Roman"/>
          <w:szCs w:val="24"/>
        </w:rPr>
        <w:t>άρθρο;</w:t>
      </w:r>
    </w:p>
    <w:p w14:paraId="234F9D9D" w14:textId="77777777" w:rsidR="00A02958" w:rsidRDefault="00261538">
      <w:pPr>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D9E"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D9F" w14:textId="77777777" w:rsidR="00A02958" w:rsidRDefault="00261538">
      <w:pPr>
        <w:spacing w:line="600" w:lineRule="auto"/>
        <w:ind w:firstLine="720"/>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szCs w:val="24"/>
        </w:rPr>
        <w:t xml:space="preserve"> Ναι.</w:t>
      </w:r>
    </w:p>
    <w:p w14:paraId="234F9DA0" w14:textId="77777777" w:rsidR="00A02958" w:rsidRDefault="00261538">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DA1"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ΚΚΕ είναι απόν.</w:t>
      </w:r>
    </w:p>
    <w:p w14:paraId="234F9DA2" w14:textId="77777777" w:rsidR="00A02958" w:rsidRDefault="00261538">
      <w:pPr>
        <w:spacing w:line="600" w:lineRule="auto"/>
        <w:ind w:firstLine="720"/>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w:t>
      </w:r>
      <w:r>
        <w:rPr>
          <w:rFonts w:eastAsia="Times New Roman" w:cs="Times New Roman"/>
          <w:szCs w:val="24"/>
        </w:rPr>
        <w:t>Ναι.</w:t>
      </w:r>
    </w:p>
    <w:p w14:paraId="234F9DA3" w14:textId="77777777" w:rsidR="00A02958" w:rsidRDefault="00261538">
      <w:pPr>
        <w:spacing w:line="600" w:lineRule="auto"/>
        <w:ind w:firstLine="720"/>
        <w:rPr>
          <w:rFonts w:eastAsia="Times New Roman" w:cs="Times New Roman"/>
          <w:b/>
          <w:szCs w:val="24"/>
        </w:rPr>
      </w:pPr>
      <w:r>
        <w:rPr>
          <w:rFonts w:eastAsia="Times New Roman" w:cs="Times New Roman"/>
          <w:b/>
          <w:szCs w:val="24"/>
        </w:rPr>
        <w:t>ΜΑΡΙΟΣ ΓΕΩΡΓΙΑΔΗΣ (Θ</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234F9DA4"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DA5"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Το ακροτελεύτιο άρθρο έγινε δεκτό κατά πλειοψηφία.</w:t>
      </w:r>
    </w:p>
    <w:p w14:paraId="234F9DA6"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«Προσαρμογή της Ελληνικής Νομοθεσίας</w:t>
      </w:r>
      <w:r>
        <w:rPr>
          <w:rFonts w:eastAsia="Times New Roman" w:cs="Times New Roman"/>
          <w:szCs w:val="24"/>
        </w:rPr>
        <w:t xml:space="preserve"> στις διατάξεις της Οδηγίας (ΕΕ) 2016/881 και άλλες διατάξεις» έγινε δεκτό επί της αρχής και επί των άρθρων.</w:t>
      </w:r>
    </w:p>
    <w:p w14:paraId="234F9DA7" w14:textId="77777777" w:rsidR="00A02958" w:rsidRDefault="00261538">
      <w:pPr>
        <w:spacing w:line="600" w:lineRule="auto"/>
        <w:ind w:firstLine="720"/>
        <w:jc w:val="both"/>
        <w:rPr>
          <w:rFonts w:eastAsia="Times New Roman" w:cs="Times New Roman"/>
          <w:color w:val="000000" w:themeColor="text1"/>
          <w:szCs w:val="24"/>
        </w:rPr>
      </w:pPr>
      <w:r w:rsidRPr="008B5581">
        <w:rPr>
          <w:rFonts w:eastAsia="Times New Roman" w:cs="Times New Roman"/>
          <w:color w:val="000000" w:themeColor="text1"/>
          <w:szCs w:val="24"/>
        </w:rPr>
        <w:t>Προχωρούμε στην ψήφιση του νομοσχεδίου και στο σύνολο.</w:t>
      </w:r>
    </w:p>
    <w:p w14:paraId="234F9DA8"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νομοσχέδιο στο σύνολ</w:t>
      </w:r>
      <w:r>
        <w:rPr>
          <w:rFonts w:eastAsia="Times New Roman" w:cs="Times New Roman"/>
          <w:szCs w:val="24"/>
        </w:rPr>
        <w:t>ο</w:t>
      </w:r>
      <w:r>
        <w:rPr>
          <w:rFonts w:eastAsia="Times New Roman" w:cs="Times New Roman"/>
          <w:szCs w:val="24"/>
        </w:rPr>
        <w:t>;</w:t>
      </w:r>
    </w:p>
    <w:p w14:paraId="234F9DA9" w14:textId="77777777" w:rsidR="00A02958" w:rsidRDefault="00261538">
      <w:pPr>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234F9DAA"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Η Νέα Δημοκρατία είναι απούσα.</w:t>
      </w:r>
    </w:p>
    <w:p w14:paraId="234F9DAB" w14:textId="77777777" w:rsidR="00A02958" w:rsidRDefault="00261538">
      <w:pPr>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234F9DAC" w14:textId="77777777" w:rsidR="00A02958" w:rsidRDefault="00261538">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234F9DAD" w14:textId="77777777" w:rsidR="00A02958" w:rsidRDefault="00261538">
      <w:pPr>
        <w:spacing w:line="600" w:lineRule="auto"/>
        <w:ind w:firstLine="720"/>
        <w:rPr>
          <w:rFonts w:eastAsia="Times New Roman" w:cs="Times New Roman"/>
          <w:b/>
          <w:szCs w:val="24"/>
        </w:rPr>
      </w:pPr>
      <w:r>
        <w:rPr>
          <w:rFonts w:eastAsia="Times New Roman" w:cs="Times New Roman"/>
          <w:b/>
          <w:szCs w:val="24"/>
        </w:rPr>
        <w:t>ΠΡΟΕΔΡΕΥΩΝ (Δημήτριος Κρεμαστινός):</w:t>
      </w:r>
      <w:r>
        <w:rPr>
          <w:rFonts w:eastAsia="Times New Roman"/>
          <w:szCs w:val="24"/>
        </w:rPr>
        <w:t xml:space="preserve"> Το ΚΚΕ είναι απόν.</w:t>
      </w:r>
    </w:p>
    <w:p w14:paraId="234F9DAE" w14:textId="77777777" w:rsidR="00A02958" w:rsidRDefault="00261538">
      <w:pPr>
        <w:spacing w:line="600" w:lineRule="auto"/>
        <w:ind w:firstLine="720"/>
        <w:rPr>
          <w:rFonts w:eastAsia="Times New Roman" w:cs="Times New Roman"/>
          <w:b/>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Ναι.</w:t>
      </w:r>
    </w:p>
    <w:p w14:paraId="234F9DAF" w14:textId="77777777" w:rsidR="00A02958" w:rsidRDefault="00261538">
      <w:pPr>
        <w:spacing w:line="600" w:lineRule="auto"/>
        <w:ind w:firstLine="720"/>
        <w:rPr>
          <w:rFonts w:eastAsia="Times New Roman" w:cs="Times New Roman"/>
          <w:b/>
          <w:szCs w:val="24"/>
        </w:rPr>
      </w:pPr>
      <w:r>
        <w:rPr>
          <w:rFonts w:eastAsia="Times New Roman" w:cs="Times New Roman"/>
          <w:b/>
          <w:szCs w:val="24"/>
        </w:rPr>
        <w:t>ΜΑΡΙΟΣ ΓΕΩΡΓΙΑΔΗΣ (Θ</w:t>
      </w:r>
      <w:r>
        <w:rPr>
          <w:rFonts w:eastAsia="Times New Roman" w:cs="Times New Roman"/>
          <w:b/>
          <w:szCs w:val="24"/>
        </w:rPr>
        <w:t>΄</w:t>
      </w:r>
      <w:r>
        <w:rPr>
          <w:rFonts w:eastAsia="Times New Roman" w:cs="Times New Roman"/>
          <w:b/>
          <w:szCs w:val="24"/>
        </w:rPr>
        <w:t xml:space="preserve"> Αντιπρ</w:t>
      </w:r>
      <w:r>
        <w:rPr>
          <w:rFonts w:eastAsia="Times New Roman" w:cs="Times New Roman"/>
          <w:b/>
          <w:szCs w:val="24"/>
        </w:rPr>
        <w:t>όεδρος της Βουλής):</w:t>
      </w:r>
      <w:r>
        <w:rPr>
          <w:rFonts w:eastAsia="Times New Roman" w:cs="Times New Roman"/>
          <w:szCs w:val="24"/>
        </w:rPr>
        <w:t xml:space="preserve"> Παρών.</w:t>
      </w:r>
      <w:r>
        <w:rPr>
          <w:rFonts w:eastAsia="Times New Roman" w:cs="Times New Roman"/>
          <w:b/>
          <w:szCs w:val="24"/>
        </w:rPr>
        <w:t xml:space="preserve"> </w:t>
      </w:r>
    </w:p>
    <w:p w14:paraId="234F9DB0" w14:textId="77777777" w:rsidR="00A02958" w:rsidRDefault="00261538">
      <w:pPr>
        <w:spacing w:line="600" w:lineRule="auto"/>
        <w:ind w:firstLine="720"/>
        <w:rPr>
          <w:rFonts w:eastAsia="Times New Roman"/>
          <w:szCs w:val="24"/>
        </w:rPr>
      </w:pPr>
      <w:r>
        <w:rPr>
          <w:rFonts w:eastAsia="Times New Roman" w:cs="Times New Roman"/>
          <w:b/>
          <w:szCs w:val="24"/>
        </w:rPr>
        <w:t>ΠΡΟΕΔΡΕΥΩΝ (Δημήτριος Κρεμαστινός):</w:t>
      </w:r>
      <w:r>
        <w:rPr>
          <w:rFonts w:eastAsia="Times New Roman"/>
          <w:szCs w:val="24"/>
        </w:rPr>
        <w:t xml:space="preserve"> Το </w:t>
      </w:r>
      <w:r>
        <w:rPr>
          <w:rFonts w:eastAsia="Times New Roman"/>
          <w:szCs w:val="24"/>
        </w:rPr>
        <w:t xml:space="preserve">Ποτάμι </w:t>
      </w:r>
      <w:r>
        <w:rPr>
          <w:rFonts w:eastAsia="Times New Roman"/>
          <w:szCs w:val="24"/>
        </w:rPr>
        <w:t>είναι απόν.</w:t>
      </w:r>
    </w:p>
    <w:p w14:paraId="234F9DB1" w14:textId="77777777" w:rsidR="00A02958" w:rsidRDefault="00261538">
      <w:pPr>
        <w:spacing w:line="600" w:lineRule="auto"/>
        <w:ind w:firstLine="720"/>
        <w:rPr>
          <w:rFonts w:eastAsia="Times New Roman" w:cs="Times New Roman"/>
          <w:b/>
          <w:szCs w:val="24"/>
        </w:rPr>
      </w:pPr>
      <w:r>
        <w:rPr>
          <w:rFonts w:eastAsia="Times New Roman" w:cs="Times New Roman"/>
          <w:szCs w:val="24"/>
        </w:rPr>
        <w:t>Το νομοσχέδιο έγινε δεκτό και στο σύνολο κατά πλειοψηφία.</w:t>
      </w:r>
    </w:p>
    <w:p w14:paraId="234F9DB2"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lastRenderedPageBreak/>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«Προσαρμογή της Ελληνικής Νομοθεσίας στις διατάξεις της Οδηγίας (ΕΕ) 2016/881 και άλλες διατάξεις» έγινε δεκτό κατά πλειοψηφία</w:t>
      </w:r>
      <w:r>
        <w:rPr>
          <w:rFonts w:eastAsia="Times New Roman" w:cs="Times New Roman"/>
          <w:szCs w:val="24"/>
        </w:rPr>
        <w:t>, σε μόνη συζήτηση,</w:t>
      </w:r>
      <w:r>
        <w:rPr>
          <w:rFonts w:eastAsia="Times New Roman" w:cs="Times New Roman"/>
          <w:szCs w:val="24"/>
        </w:rPr>
        <w:t xml:space="preserve"> επί της αρχής, των άρθρων και του συνόλου και έχει ως εξής: </w:t>
      </w:r>
    </w:p>
    <w:p w14:paraId="234F9DB3" w14:textId="77777777" w:rsidR="00A02958" w:rsidRDefault="00261538">
      <w:pPr>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w:t>
      </w:r>
      <w:r>
        <w:rPr>
          <w:rFonts w:eastAsia="Times New Roman" w:cs="Times New Roman"/>
          <w:szCs w:val="24"/>
        </w:rPr>
        <w:t xml:space="preserve"> 170α</w:t>
      </w:r>
      <w:r>
        <w:rPr>
          <w:rFonts w:eastAsia="Times New Roman" w:cs="Times New Roman"/>
          <w:szCs w:val="24"/>
        </w:rPr>
        <w:t>)</w:t>
      </w:r>
    </w:p>
    <w:p w14:paraId="234F9DB4" w14:textId="77777777" w:rsidR="00A02958" w:rsidRDefault="00261538">
      <w:pPr>
        <w:spacing w:after="0" w:line="600" w:lineRule="auto"/>
        <w:ind w:firstLine="720"/>
        <w:jc w:val="both"/>
        <w:rPr>
          <w:rFonts w:eastAsia="Times New Roman"/>
          <w:szCs w:val="24"/>
        </w:rPr>
      </w:pPr>
      <w:r>
        <w:rPr>
          <w:rFonts w:eastAsia="Times New Roman" w:cs="Times New Roman"/>
          <w:b/>
          <w:szCs w:val="24"/>
        </w:rPr>
        <w:t>ΠΡΟΕΔΡΕΥΩΝ (Δημήτριος Κρεμαστινός):</w:t>
      </w:r>
      <w:r>
        <w:rPr>
          <w:rFonts w:eastAsia="Times New Roman"/>
          <w:szCs w:val="24"/>
        </w:rPr>
        <w:t xml:space="preserve"> </w:t>
      </w:r>
      <w:r>
        <w:rPr>
          <w:rFonts w:eastAsia="Times New Roman"/>
          <w:szCs w:val="24"/>
        </w:rPr>
        <w:t>Κυρίες και κύριοι συνάδελφοι, π</w:t>
      </w:r>
      <w:r>
        <w:rPr>
          <w:rFonts w:eastAsia="Times New Roman"/>
          <w:szCs w:val="24"/>
        </w:rPr>
        <w:t xml:space="preserve">αρακαλώ το Σώμα να εξουσιοδοτήσει το </w:t>
      </w:r>
      <w:r>
        <w:rPr>
          <w:rFonts w:eastAsia="Times New Roman"/>
          <w:szCs w:val="24"/>
        </w:rPr>
        <w:t xml:space="preserve">Προεδρείο </w:t>
      </w:r>
      <w:r>
        <w:rPr>
          <w:rFonts w:eastAsia="Times New Roman"/>
          <w:szCs w:val="24"/>
        </w:rPr>
        <w:t>για την υπ’ ευθύνη του επικύρωση των Πρακτικών ως προς την ψήφιση στο σύνολο του παραπάνω νομοσχεδίου.</w:t>
      </w:r>
    </w:p>
    <w:p w14:paraId="234F9DB5" w14:textId="77777777" w:rsidR="00A02958" w:rsidRDefault="00261538">
      <w:pPr>
        <w:spacing w:after="0" w:line="600" w:lineRule="auto"/>
        <w:ind w:firstLine="720"/>
        <w:rPr>
          <w:rFonts w:eastAsia="Times New Roman"/>
          <w:szCs w:val="24"/>
        </w:rPr>
      </w:pPr>
      <w:r>
        <w:rPr>
          <w:rFonts w:eastAsia="Times New Roman"/>
          <w:b/>
          <w:szCs w:val="24"/>
        </w:rPr>
        <w:t xml:space="preserve">ΟΛΟΙ ΟΙ </w:t>
      </w:r>
      <w:r>
        <w:rPr>
          <w:rFonts w:eastAsia="Times New Roman"/>
          <w:b/>
          <w:szCs w:val="24"/>
        </w:rPr>
        <w:t xml:space="preserve">ΒΟΥΛΕΥΤΕΣ: </w:t>
      </w:r>
      <w:r>
        <w:rPr>
          <w:rFonts w:eastAsia="Times New Roman"/>
          <w:szCs w:val="24"/>
        </w:rPr>
        <w:t xml:space="preserve">Μάλιστα, </w:t>
      </w:r>
      <w:r>
        <w:rPr>
          <w:rFonts w:eastAsia="Times New Roman"/>
          <w:szCs w:val="24"/>
        </w:rPr>
        <w:t>μάλιστα.</w:t>
      </w:r>
    </w:p>
    <w:p w14:paraId="234F9DB6" w14:textId="77777777" w:rsidR="00A02958" w:rsidRDefault="00261538">
      <w:pPr>
        <w:spacing w:after="0" w:line="600" w:lineRule="auto"/>
        <w:ind w:firstLine="720"/>
        <w:jc w:val="both"/>
        <w:rPr>
          <w:rFonts w:eastAsia="Times New Roman"/>
          <w:szCs w:val="24"/>
        </w:rPr>
      </w:pPr>
      <w:r>
        <w:rPr>
          <w:rFonts w:eastAsia="Times New Roman" w:cs="Times New Roman"/>
          <w:b/>
          <w:szCs w:val="24"/>
        </w:rPr>
        <w:t>ΠΡΟΕΔΡΕΥΩΝ (Δημήτριος Κρεμαστινός):</w:t>
      </w:r>
      <w:r>
        <w:rPr>
          <w:rFonts w:eastAsia="Times New Roman"/>
          <w:szCs w:val="24"/>
        </w:rPr>
        <w:t xml:space="preserve"> </w:t>
      </w:r>
      <w:r>
        <w:rPr>
          <w:rFonts w:eastAsia="Times New Roman"/>
          <w:szCs w:val="24"/>
        </w:rPr>
        <w:t xml:space="preserve">Συνεπώς το Σώμα παρέσχε τη ζητηθείσα </w:t>
      </w:r>
      <w:r>
        <w:rPr>
          <w:rFonts w:eastAsia="Times New Roman"/>
          <w:szCs w:val="24"/>
        </w:rPr>
        <w:t>εξουσιοδότηση.</w:t>
      </w:r>
    </w:p>
    <w:p w14:paraId="234F9DB7" w14:textId="77777777" w:rsidR="00A02958" w:rsidRDefault="0026153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234F9DB8"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234F9DB9" w14:textId="77777777" w:rsidR="00A02958" w:rsidRDefault="0026153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Με τη</w:t>
      </w:r>
      <w:r>
        <w:rPr>
          <w:rFonts w:eastAsia="Times New Roman" w:cs="Times New Roman"/>
          <w:szCs w:val="24"/>
        </w:rPr>
        <w:t xml:space="preserve"> συναίνεση του Σώματος και ώρα 13.13΄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Pr>
          <w:rFonts w:eastAsia="Times New Roman" w:cs="Times New Roman"/>
          <w:szCs w:val="24"/>
        </w:rPr>
        <w:t>τη</w:t>
      </w:r>
      <w:r>
        <w:rPr>
          <w:rFonts w:eastAsia="Times New Roman" w:cs="Times New Roman"/>
          <w:szCs w:val="24"/>
        </w:rPr>
        <w:t>ν προσεχή</w:t>
      </w:r>
      <w:r>
        <w:rPr>
          <w:rFonts w:eastAsia="Times New Roman" w:cs="Times New Roman"/>
          <w:szCs w:val="24"/>
        </w:rPr>
        <w:t xml:space="preserve"> Δευτέρα 31 Ιουλίου 2017 και ώρα 12.00΄, με αντικείμενο </w:t>
      </w:r>
      <w:r>
        <w:rPr>
          <w:rFonts w:eastAsia="Times New Roman" w:cs="Times New Roman"/>
          <w:szCs w:val="24"/>
        </w:rPr>
        <w:lastRenderedPageBreak/>
        <w:t>εργασιών του Σώματος</w:t>
      </w:r>
      <w:r>
        <w:rPr>
          <w:rFonts w:eastAsia="Times New Roman" w:cs="Times New Roman"/>
          <w:szCs w:val="24"/>
        </w:rPr>
        <w:t>:</w:t>
      </w:r>
      <w:r>
        <w:rPr>
          <w:rFonts w:eastAsia="Times New Roman" w:cs="Times New Roman"/>
          <w:szCs w:val="24"/>
        </w:rPr>
        <w:t xml:space="preserve"> α)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και β) νομοθετική εργασία, σύμφωνα με την ημερήσι</w:t>
      </w:r>
      <w:r>
        <w:rPr>
          <w:rFonts w:eastAsia="Times New Roman" w:cs="Times New Roman"/>
          <w:szCs w:val="24"/>
        </w:rPr>
        <w:t xml:space="preserve">α διάταξη που θα διανεμηθεί. </w:t>
      </w:r>
    </w:p>
    <w:p w14:paraId="234F9DBA" w14:textId="77777777" w:rsidR="00A02958" w:rsidRDefault="00261538">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sectPr w:rsidR="00A029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43/AQ1YjMNwtzTfED+dFe2Qoonw=" w:salt="EXr1fybcmRPeHVYQM0G2s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958"/>
    <w:rsid w:val="00261538"/>
    <w:rsid w:val="0036520F"/>
    <w:rsid w:val="007E66F4"/>
    <w:rsid w:val="00A02958"/>
    <w:rsid w:val="00CD02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98AF"/>
  <w15:docId w15:val="{2D71D43A-83F9-4633-A81C-D070EB01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637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B63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488</MetadataID>
    <Session xmlns="641f345b-441b-4b81-9152-adc2e73ba5e1">Β´</Session>
    <Date xmlns="641f345b-441b-4b81-9152-adc2e73ba5e1">2017-07-27T21:00:00+00:00</Date>
    <Status xmlns="641f345b-441b-4b81-9152-adc2e73ba5e1">
      <Url>http://srv-sp1/praktika/Lists/Incoming_Metadata/EditForm.aspx?ID=488&amp;Source=/praktika/Recordings_Library/Forms/AllItems.aspx</Url>
      <Description>Δημοσιεύτηκε</Description>
    </Status>
    <Meeting xmlns="641f345b-441b-4b81-9152-adc2e73ba5e1">ΡΞ´</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D9E17E-D957-44D0-B808-36130C9764A4}">
  <ds:schemaRefs>
    <ds:schemaRef ds:uri="http://purl.org/dc/elements/1.1/"/>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 ds:uri="641f345b-441b-4b81-9152-adc2e73ba5e1"/>
    <ds:schemaRef ds:uri="http://purl.org/dc/terms/"/>
    <ds:schemaRef ds:uri="http://schemas.microsoft.com/office/2006/metadata/properties"/>
  </ds:schemaRefs>
</ds:datastoreItem>
</file>

<file path=customXml/itemProps2.xml><?xml version="1.0" encoding="utf-8"?>
<ds:datastoreItem xmlns:ds="http://schemas.openxmlformats.org/officeDocument/2006/customXml" ds:itemID="{0A4AA336-F138-4ECF-8F4E-4AAD2F3D5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1EAA0-59ED-4B2E-B08F-FD8674795F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167</Pages>
  <Words>26787</Words>
  <Characters>144652</Characters>
  <Application>Microsoft Office Word</Application>
  <DocSecurity>0</DocSecurity>
  <Lines>1205</Lines>
  <Paragraphs>342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2017-08-03T06:52:00Z</dcterms:created>
  <dcterms:modified xsi:type="dcterms:W3CDTF">2017-08-03T06:52:00Z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