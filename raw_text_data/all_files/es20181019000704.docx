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3CAD2B" w14:textId="77777777" w:rsidR="00370578" w:rsidRPr="00370578" w:rsidRDefault="00370578" w:rsidP="00370578">
      <w:pPr>
        <w:spacing w:after="0" w:line="360" w:lineRule="auto"/>
        <w:rPr>
          <w:ins w:id="0" w:author="Φλούδα Χριστίνα" w:date="2018-10-25T10:18:00Z"/>
          <w:rFonts w:eastAsia="Times New Roman"/>
          <w:szCs w:val="24"/>
          <w:lang w:eastAsia="en-US"/>
        </w:rPr>
      </w:pPr>
      <w:bookmarkStart w:id="1" w:name="_GoBack"/>
      <w:bookmarkEnd w:id="1"/>
      <w:ins w:id="2" w:author="Φλούδα Χριστίνα" w:date="2018-10-25T10:18:00Z">
        <w:r w:rsidRPr="0037057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7CC01B2" w14:textId="77777777" w:rsidR="00370578" w:rsidRPr="00370578" w:rsidRDefault="00370578" w:rsidP="00370578">
      <w:pPr>
        <w:spacing w:after="0" w:line="360" w:lineRule="auto"/>
        <w:rPr>
          <w:ins w:id="3" w:author="Φλούδα Χριστίνα" w:date="2018-10-25T10:18:00Z"/>
          <w:rFonts w:eastAsia="Times New Roman"/>
          <w:szCs w:val="24"/>
          <w:lang w:eastAsia="en-US"/>
        </w:rPr>
      </w:pPr>
    </w:p>
    <w:p w14:paraId="0869D08D" w14:textId="77777777" w:rsidR="00370578" w:rsidRPr="00370578" w:rsidRDefault="00370578" w:rsidP="00370578">
      <w:pPr>
        <w:spacing w:after="0" w:line="360" w:lineRule="auto"/>
        <w:rPr>
          <w:ins w:id="4" w:author="Φλούδα Χριστίνα" w:date="2018-10-25T10:18:00Z"/>
          <w:rFonts w:eastAsia="Times New Roman"/>
          <w:szCs w:val="24"/>
          <w:lang w:eastAsia="en-US"/>
        </w:rPr>
      </w:pPr>
      <w:ins w:id="5" w:author="Φλούδα Χριστίνα" w:date="2018-10-25T10:18:00Z">
        <w:r w:rsidRPr="00370578">
          <w:rPr>
            <w:rFonts w:eastAsia="Times New Roman"/>
            <w:szCs w:val="24"/>
            <w:lang w:eastAsia="en-US"/>
          </w:rPr>
          <w:t>ΠΙΝΑΚΑΣ ΠΕΡΙΕΧΟΜΕΝΩΝ</w:t>
        </w:r>
      </w:ins>
    </w:p>
    <w:p w14:paraId="5E725E41" w14:textId="77777777" w:rsidR="00370578" w:rsidRPr="00370578" w:rsidRDefault="00370578" w:rsidP="00370578">
      <w:pPr>
        <w:spacing w:after="0" w:line="360" w:lineRule="auto"/>
        <w:rPr>
          <w:ins w:id="6" w:author="Φλούδα Χριστίνα" w:date="2018-10-25T10:18:00Z"/>
          <w:rFonts w:eastAsia="Times New Roman"/>
          <w:szCs w:val="24"/>
          <w:lang w:eastAsia="en-US"/>
        </w:rPr>
      </w:pPr>
      <w:ins w:id="7" w:author="Φλούδα Χριστίνα" w:date="2018-10-25T10:18:00Z">
        <w:r w:rsidRPr="00370578">
          <w:rPr>
            <w:rFonts w:eastAsia="Times New Roman"/>
            <w:szCs w:val="24"/>
            <w:lang w:eastAsia="en-US"/>
          </w:rPr>
          <w:t xml:space="preserve">ΙΖ΄ ΠΕΡΙΟΔΟΣ </w:t>
        </w:r>
      </w:ins>
    </w:p>
    <w:p w14:paraId="6496C3D2" w14:textId="77777777" w:rsidR="00370578" w:rsidRPr="00370578" w:rsidRDefault="00370578" w:rsidP="00370578">
      <w:pPr>
        <w:spacing w:after="0" w:line="360" w:lineRule="auto"/>
        <w:rPr>
          <w:ins w:id="8" w:author="Φλούδα Χριστίνα" w:date="2018-10-25T10:18:00Z"/>
          <w:rFonts w:eastAsia="Times New Roman"/>
          <w:szCs w:val="24"/>
          <w:lang w:eastAsia="en-US"/>
        </w:rPr>
      </w:pPr>
      <w:ins w:id="9" w:author="Φλούδα Χριστίνα" w:date="2018-10-25T10:18:00Z">
        <w:r w:rsidRPr="00370578">
          <w:rPr>
            <w:rFonts w:eastAsia="Times New Roman"/>
            <w:szCs w:val="24"/>
            <w:lang w:eastAsia="en-US"/>
          </w:rPr>
          <w:t>ΠΡΟΕΔΡΕΥΟΜΕΝΗΣ ΚΟΙΝΟΒΟΥΛΕΥΤΙΚΗΣ ΔΗΜΟΚΡΑΤΙΑΣ</w:t>
        </w:r>
      </w:ins>
    </w:p>
    <w:p w14:paraId="06E331D3" w14:textId="77777777" w:rsidR="00370578" w:rsidRPr="00370578" w:rsidRDefault="00370578" w:rsidP="00370578">
      <w:pPr>
        <w:spacing w:after="0" w:line="360" w:lineRule="auto"/>
        <w:rPr>
          <w:ins w:id="10" w:author="Φλούδα Χριστίνα" w:date="2018-10-25T10:18:00Z"/>
          <w:rFonts w:eastAsia="Times New Roman"/>
          <w:szCs w:val="24"/>
          <w:lang w:eastAsia="en-US"/>
        </w:rPr>
      </w:pPr>
      <w:ins w:id="11" w:author="Φλούδα Χριστίνα" w:date="2018-10-25T10:18:00Z">
        <w:r w:rsidRPr="00370578">
          <w:rPr>
            <w:rFonts w:eastAsia="Times New Roman"/>
            <w:szCs w:val="24"/>
            <w:lang w:eastAsia="en-US"/>
          </w:rPr>
          <w:t>ΣΥΝΟΔΟΣ Δ΄</w:t>
        </w:r>
      </w:ins>
    </w:p>
    <w:p w14:paraId="54FB19A8" w14:textId="77777777" w:rsidR="00370578" w:rsidRPr="00370578" w:rsidRDefault="00370578" w:rsidP="00370578">
      <w:pPr>
        <w:spacing w:after="0" w:line="360" w:lineRule="auto"/>
        <w:rPr>
          <w:ins w:id="12" w:author="Φλούδα Χριστίνα" w:date="2018-10-25T10:18:00Z"/>
          <w:rFonts w:eastAsia="Times New Roman"/>
          <w:szCs w:val="24"/>
          <w:lang w:eastAsia="en-US"/>
        </w:rPr>
      </w:pPr>
    </w:p>
    <w:p w14:paraId="4014301A" w14:textId="77777777" w:rsidR="00370578" w:rsidRPr="00370578" w:rsidRDefault="00370578" w:rsidP="00370578">
      <w:pPr>
        <w:spacing w:after="0" w:line="360" w:lineRule="auto"/>
        <w:rPr>
          <w:ins w:id="13" w:author="Φλούδα Χριστίνα" w:date="2018-10-25T10:18:00Z"/>
          <w:rFonts w:eastAsia="Times New Roman"/>
          <w:szCs w:val="24"/>
          <w:lang w:eastAsia="en-US"/>
        </w:rPr>
      </w:pPr>
      <w:ins w:id="14" w:author="Φλούδα Χριστίνα" w:date="2018-10-25T10:18:00Z">
        <w:r w:rsidRPr="00370578">
          <w:rPr>
            <w:rFonts w:eastAsia="Times New Roman"/>
            <w:szCs w:val="24"/>
            <w:lang w:eastAsia="en-US"/>
          </w:rPr>
          <w:t>ΣΥΝΕΔΡΙΑΣΗ ΙΒ΄</w:t>
        </w:r>
      </w:ins>
    </w:p>
    <w:p w14:paraId="618628C4" w14:textId="77777777" w:rsidR="00370578" w:rsidRPr="00370578" w:rsidRDefault="00370578" w:rsidP="00370578">
      <w:pPr>
        <w:spacing w:after="0" w:line="360" w:lineRule="auto"/>
        <w:rPr>
          <w:ins w:id="15" w:author="Φλούδα Χριστίνα" w:date="2018-10-25T10:18:00Z"/>
          <w:rFonts w:eastAsia="Times New Roman"/>
          <w:szCs w:val="24"/>
          <w:lang w:eastAsia="en-US"/>
        </w:rPr>
      </w:pPr>
      <w:ins w:id="16" w:author="Φλούδα Χριστίνα" w:date="2018-10-25T10:18:00Z">
        <w:r w:rsidRPr="00370578">
          <w:rPr>
            <w:rFonts w:eastAsia="Times New Roman"/>
            <w:szCs w:val="24"/>
            <w:lang w:eastAsia="en-US"/>
          </w:rPr>
          <w:t>Παρασκευή  19 Οκτωβρίου 2018</w:t>
        </w:r>
      </w:ins>
    </w:p>
    <w:p w14:paraId="72D6C071" w14:textId="77777777" w:rsidR="00370578" w:rsidRPr="00370578" w:rsidRDefault="00370578" w:rsidP="00370578">
      <w:pPr>
        <w:spacing w:after="0" w:line="360" w:lineRule="auto"/>
        <w:rPr>
          <w:ins w:id="17" w:author="Φλούδα Χριστίνα" w:date="2018-10-25T10:18:00Z"/>
          <w:rFonts w:eastAsia="Times New Roman"/>
          <w:szCs w:val="24"/>
          <w:lang w:eastAsia="en-US"/>
        </w:rPr>
      </w:pPr>
    </w:p>
    <w:p w14:paraId="33A195B4" w14:textId="77777777" w:rsidR="00370578" w:rsidRPr="00370578" w:rsidRDefault="00370578" w:rsidP="00370578">
      <w:pPr>
        <w:spacing w:after="0" w:line="360" w:lineRule="auto"/>
        <w:rPr>
          <w:ins w:id="18" w:author="Φλούδα Χριστίνα" w:date="2018-10-25T10:18:00Z"/>
          <w:rFonts w:eastAsia="Times New Roman"/>
          <w:szCs w:val="24"/>
          <w:lang w:eastAsia="en-US"/>
        </w:rPr>
      </w:pPr>
      <w:ins w:id="19" w:author="Φλούδα Χριστίνα" w:date="2018-10-25T10:18:00Z">
        <w:r w:rsidRPr="00370578">
          <w:rPr>
            <w:rFonts w:eastAsia="Times New Roman"/>
            <w:szCs w:val="24"/>
            <w:lang w:eastAsia="en-US"/>
          </w:rPr>
          <w:t>ΘΕΜΑΤΑ</w:t>
        </w:r>
      </w:ins>
    </w:p>
    <w:p w14:paraId="58F8EE89" w14:textId="77777777" w:rsidR="00370578" w:rsidRPr="00370578" w:rsidRDefault="00370578" w:rsidP="00370578">
      <w:pPr>
        <w:spacing w:after="0" w:line="360" w:lineRule="auto"/>
        <w:rPr>
          <w:ins w:id="20" w:author="Φλούδα Χριστίνα" w:date="2018-10-25T10:18:00Z"/>
          <w:rFonts w:eastAsia="Times New Roman"/>
          <w:szCs w:val="24"/>
          <w:lang w:eastAsia="en-US"/>
        </w:rPr>
      </w:pPr>
      <w:ins w:id="21" w:author="Φλούδα Χριστίνα" w:date="2018-10-25T10:18:00Z">
        <w:r w:rsidRPr="00370578">
          <w:rPr>
            <w:rFonts w:eastAsia="Times New Roman"/>
            <w:szCs w:val="24"/>
            <w:lang w:eastAsia="en-US"/>
          </w:rPr>
          <w:t xml:space="preserve"> </w:t>
        </w:r>
        <w:r w:rsidRPr="00370578">
          <w:rPr>
            <w:rFonts w:eastAsia="Times New Roman"/>
            <w:szCs w:val="24"/>
            <w:lang w:eastAsia="en-US"/>
          </w:rPr>
          <w:br/>
          <w:t xml:space="preserve">Α. ΕΙΔΙΚΑ ΘΕΜΑΤΑ </w:t>
        </w:r>
        <w:r w:rsidRPr="00370578">
          <w:rPr>
            <w:rFonts w:eastAsia="Times New Roman"/>
            <w:szCs w:val="24"/>
            <w:lang w:eastAsia="en-US"/>
          </w:rPr>
          <w:br/>
          <w:t xml:space="preserve">1. Ανακοινώνεται ότι τη συνεδρίαση παρακολουθούν μαθητές από το 1ο Γυμνάσιο Βριλησσίων, το 5ο Δημοτικό Σχολείο Βύρωνα, το 10ο Δημοτικό Σχολείο Νέας Ιωνίας και το 7ο Δημοτικό Σχολείο Χαϊδαρίου, σελ. </w:t>
        </w:r>
        <w:r w:rsidRPr="00370578">
          <w:rPr>
            <w:rFonts w:eastAsia="Times New Roman"/>
            <w:szCs w:val="24"/>
            <w:lang w:eastAsia="en-US"/>
          </w:rPr>
          <w:br/>
          <w:t xml:space="preserve">2. Ομόφωνη έγκριση παράτασης λειτουργίας της Εξεταστικής Επιτροπής: «Για τη διερεύνηση σκανδάλων στον χώρο της Υγείας κατά τα έτη 1997-2014», που έχει συσταθεί, σύμφωνα με τα άρθρα 144 και </w:t>
        </w:r>
        <w:proofErr w:type="spellStart"/>
        <w:r w:rsidRPr="00370578">
          <w:rPr>
            <w:rFonts w:eastAsia="Times New Roman"/>
            <w:szCs w:val="24"/>
            <w:lang w:eastAsia="en-US"/>
          </w:rPr>
          <w:t>επ</w:t>
        </w:r>
        <w:proofErr w:type="spellEnd"/>
        <w:r w:rsidRPr="00370578">
          <w:rPr>
            <w:rFonts w:eastAsia="Times New Roman"/>
            <w:szCs w:val="24"/>
            <w:lang w:eastAsia="en-US"/>
          </w:rPr>
          <w:t xml:space="preserve">. του Κανονισμού της Βουλής για την οποία η Ολομέλεια της Βουλής έχει ορίσει προθεσμία υποβολής του Πορίσματός της την 23η Οκτωβρίου 2018, μέχρι την 23η Νοεμβρίου 2018, σελ. </w:t>
        </w:r>
        <w:r w:rsidRPr="00370578">
          <w:rPr>
            <w:rFonts w:eastAsia="Times New Roman"/>
            <w:szCs w:val="24"/>
            <w:lang w:eastAsia="en-US"/>
          </w:rPr>
          <w:br/>
          <w:t xml:space="preserve">3. Ομόφωνη έγκριση παράτασης λειτουργίας της Διακομματικής Κοινοβουλευτικής Επιτροπής για το Δημογραφικό, που έχει συσταθεί στις 22-5-2017, σύμφωνα με τα άρθρα 44 και 45 του Κανονισμού της Βουλής και για την οποία η Ολομέλεια της Βουλής έχει ορίσει προθεσμία υποβολής της  Έκθεσής της μέχρι την 31η Οκτωβρίου 2018, μέχρι την 15η Δεκεμβρίου 2018, σελ. </w:t>
        </w:r>
        <w:r w:rsidRPr="00370578">
          <w:rPr>
            <w:rFonts w:eastAsia="Times New Roman"/>
            <w:szCs w:val="24"/>
            <w:lang w:eastAsia="en-US"/>
          </w:rPr>
          <w:br/>
          <w:t xml:space="preserve">4. Επί διαδικαστικού θέματος, σελ. </w:t>
        </w:r>
        <w:r w:rsidRPr="00370578">
          <w:rPr>
            <w:rFonts w:eastAsia="Times New Roman"/>
            <w:szCs w:val="24"/>
            <w:lang w:eastAsia="en-US"/>
          </w:rPr>
          <w:br/>
          <w:t xml:space="preserve"> </w:t>
        </w:r>
        <w:r w:rsidRPr="00370578">
          <w:rPr>
            <w:rFonts w:eastAsia="Times New Roman"/>
            <w:szCs w:val="24"/>
            <w:lang w:eastAsia="en-US"/>
          </w:rPr>
          <w:br/>
          <w:t xml:space="preserve">Β. ΚΟΙΝΟΒΟΥΛΕΥΤΙΚΟΣ ΕΛΕΓΧΟΣ </w:t>
        </w:r>
        <w:r w:rsidRPr="00370578">
          <w:rPr>
            <w:rFonts w:eastAsia="Times New Roman"/>
            <w:szCs w:val="24"/>
            <w:lang w:eastAsia="en-US"/>
          </w:rPr>
          <w:br/>
          <w:t xml:space="preserve">1. Ανακοίνωση του δελτίου επικαίρων ερωτήσεων της Δευτέρας 22 Οκτωβρίου 2018, σελ. </w:t>
        </w:r>
        <w:r w:rsidRPr="00370578">
          <w:rPr>
            <w:rFonts w:eastAsia="Times New Roman"/>
            <w:szCs w:val="24"/>
            <w:lang w:eastAsia="en-US"/>
          </w:rPr>
          <w:br/>
          <w:t>2. Συζήτηση επικαίρων ερωτήσεων:</w:t>
        </w:r>
        <w:r w:rsidRPr="00370578">
          <w:rPr>
            <w:rFonts w:eastAsia="Times New Roman"/>
            <w:szCs w:val="24"/>
            <w:lang w:eastAsia="en-US"/>
          </w:rPr>
          <w:br/>
          <w:t xml:space="preserve">    α) Προς τον Υπουργό Οικονομίας και Ανάπτυξης, με θέμα: « Ένταξη έργου β' φάσης επέκτασης δικτύου διανομής τηλεθέρμανσης Μεγαλόπολης Αρκαδίας», σελ. </w:t>
        </w:r>
        <w:r w:rsidRPr="00370578">
          <w:rPr>
            <w:rFonts w:eastAsia="Times New Roman"/>
            <w:szCs w:val="24"/>
            <w:lang w:eastAsia="en-US"/>
          </w:rPr>
          <w:br/>
          <w:t xml:space="preserve">    β) Προς τον Υπουργό Παιδείας,  Έρευνας και Θρησκευμάτων:</w:t>
        </w:r>
        <w:r w:rsidRPr="00370578">
          <w:rPr>
            <w:rFonts w:eastAsia="Times New Roman"/>
            <w:szCs w:val="24"/>
            <w:lang w:eastAsia="en-US"/>
          </w:rPr>
          <w:br/>
          <w:t xml:space="preserve">        i. με θέμα: «Να δοθεί άμεσα λύση στο ζήτημα της καθαριότητας και της υγιεινής των σχολείων», σελ. </w:t>
        </w:r>
        <w:r w:rsidRPr="00370578">
          <w:rPr>
            <w:rFonts w:eastAsia="Times New Roman"/>
            <w:szCs w:val="24"/>
            <w:lang w:eastAsia="en-US"/>
          </w:rPr>
          <w:br/>
          <w:t xml:space="preserve">        </w:t>
        </w:r>
        <w:proofErr w:type="spellStart"/>
        <w:r w:rsidRPr="00370578">
          <w:rPr>
            <w:rFonts w:eastAsia="Times New Roman"/>
            <w:szCs w:val="24"/>
            <w:lang w:eastAsia="en-US"/>
          </w:rPr>
          <w:t>ii</w:t>
        </w:r>
        <w:proofErr w:type="spellEnd"/>
        <w:r w:rsidRPr="00370578">
          <w:rPr>
            <w:rFonts w:eastAsia="Times New Roman"/>
            <w:szCs w:val="24"/>
            <w:lang w:eastAsia="en-US"/>
          </w:rPr>
          <w:t xml:space="preserve">. με θέμα: «Προβληματικές οι διαδικασίες για την </w:t>
        </w:r>
        <w:proofErr w:type="spellStart"/>
        <w:r w:rsidRPr="00370578">
          <w:rPr>
            <w:rFonts w:eastAsia="Times New Roman"/>
            <w:szCs w:val="24"/>
            <w:lang w:eastAsia="en-US"/>
          </w:rPr>
          <w:t>υποχρεωτικότητα</w:t>
        </w:r>
        <w:proofErr w:type="spellEnd"/>
        <w:r w:rsidRPr="00370578">
          <w:rPr>
            <w:rFonts w:eastAsia="Times New Roman"/>
            <w:szCs w:val="24"/>
            <w:lang w:eastAsia="en-US"/>
          </w:rPr>
          <w:t xml:space="preserve"> της Προσχολικής Αγωγής σε δημόσιες και δημοτικές δομές», σελ. </w:t>
        </w:r>
        <w:r w:rsidRPr="00370578">
          <w:rPr>
            <w:rFonts w:eastAsia="Times New Roman"/>
            <w:szCs w:val="24"/>
            <w:lang w:eastAsia="en-US"/>
          </w:rPr>
          <w:br/>
          <w:t xml:space="preserve">        </w:t>
        </w:r>
        <w:proofErr w:type="spellStart"/>
        <w:r w:rsidRPr="00370578">
          <w:rPr>
            <w:rFonts w:eastAsia="Times New Roman"/>
            <w:szCs w:val="24"/>
            <w:lang w:eastAsia="en-US"/>
          </w:rPr>
          <w:t>iii</w:t>
        </w:r>
        <w:proofErr w:type="spellEnd"/>
        <w:r w:rsidRPr="00370578">
          <w:rPr>
            <w:rFonts w:eastAsia="Times New Roman"/>
            <w:szCs w:val="24"/>
            <w:lang w:eastAsia="en-US"/>
          </w:rPr>
          <w:t xml:space="preserve">. με θέμα: «Να υλοποιηθούν άμεσα μέτρα στήριξης των φοιτητών που στεγάζονταν στις φοιτητικές εστίες που κάηκαν καθώς και για την ανέγερση νέων εστιών», σελ. </w:t>
        </w:r>
        <w:r w:rsidRPr="00370578">
          <w:rPr>
            <w:rFonts w:eastAsia="Times New Roman"/>
            <w:szCs w:val="24"/>
            <w:lang w:eastAsia="en-US"/>
          </w:rPr>
          <w:br/>
          <w:t xml:space="preserve"> </w:t>
        </w:r>
        <w:r w:rsidRPr="00370578">
          <w:rPr>
            <w:rFonts w:eastAsia="Times New Roman"/>
            <w:szCs w:val="24"/>
            <w:lang w:eastAsia="en-US"/>
          </w:rPr>
          <w:br/>
          <w:t xml:space="preserve">Γ. ΝΟΜΟΘΕΤΙΚΗ ΕΡΓΑΣΙΑ </w:t>
        </w:r>
        <w:r w:rsidRPr="00370578">
          <w:rPr>
            <w:rFonts w:eastAsia="Times New Roman"/>
            <w:szCs w:val="24"/>
            <w:lang w:eastAsia="en-US"/>
          </w:rPr>
          <w:br/>
          <w:t xml:space="preserve">Κατάθεση Εκθέσεως Διαρκούς Επιτροπής: </w:t>
        </w:r>
      </w:ins>
    </w:p>
    <w:p w14:paraId="60E3D6EF" w14:textId="77777777" w:rsidR="00370578" w:rsidRPr="00370578" w:rsidRDefault="00370578" w:rsidP="00370578">
      <w:pPr>
        <w:spacing w:after="0" w:line="360" w:lineRule="auto"/>
        <w:rPr>
          <w:ins w:id="22" w:author="Φλούδα Χριστίνα" w:date="2018-10-25T10:18:00Z"/>
          <w:rFonts w:eastAsia="Times New Roman"/>
          <w:szCs w:val="24"/>
          <w:lang w:eastAsia="en-US"/>
        </w:rPr>
      </w:pPr>
      <w:ins w:id="23" w:author="Φλούδα Χριστίνα" w:date="2018-10-25T10:18:00Z">
        <w:r w:rsidRPr="00370578">
          <w:rPr>
            <w:rFonts w:eastAsia="Times New Roman"/>
            <w:szCs w:val="24"/>
            <w:lang w:eastAsia="en-US"/>
          </w:rPr>
          <w:t xml:space="preserve">Η Διαρκής Επιτροπή Δημόσιας Διοίκησης, Δημόσιας Τάξης και Δικαιοσύνης καταθέτει την έκθεσή της στο σχέδιο νόμου του Υπουργείου Δικαιοσύνης, Διαφάνειας και Ανθρωπίνων Δικαιωμάτων: «Επείγουσες Ρυθμίσεις για την υποβολή δηλώσεων περιουσιακής κατάστασης και άλλες διατάξεις», σελ. </w:t>
        </w:r>
        <w:r w:rsidRPr="00370578">
          <w:rPr>
            <w:rFonts w:eastAsia="Times New Roman"/>
            <w:szCs w:val="24"/>
            <w:lang w:eastAsia="en-US"/>
          </w:rPr>
          <w:br/>
        </w:r>
      </w:ins>
    </w:p>
    <w:p w14:paraId="1FB96E83" w14:textId="77777777" w:rsidR="00370578" w:rsidRPr="00370578" w:rsidRDefault="00370578" w:rsidP="00370578">
      <w:pPr>
        <w:spacing w:after="0" w:line="360" w:lineRule="auto"/>
        <w:rPr>
          <w:ins w:id="24" w:author="Φλούδα Χριστίνα" w:date="2018-10-25T10:18:00Z"/>
          <w:rFonts w:eastAsia="Times New Roman"/>
          <w:szCs w:val="24"/>
          <w:lang w:eastAsia="en-US"/>
        </w:rPr>
      </w:pPr>
      <w:ins w:id="25" w:author="Φλούδα Χριστίνα" w:date="2018-10-25T10:18:00Z">
        <w:r w:rsidRPr="00370578">
          <w:rPr>
            <w:rFonts w:eastAsia="Times New Roman"/>
            <w:szCs w:val="24"/>
            <w:lang w:eastAsia="en-US"/>
          </w:rPr>
          <w:t>ΠΡΟΕΔΡΕΥΩΝ</w:t>
        </w:r>
      </w:ins>
    </w:p>
    <w:p w14:paraId="27D14958" w14:textId="77777777" w:rsidR="00370578" w:rsidRPr="00370578" w:rsidRDefault="00370578" w:rsidP="00370578">
      <w:pPr>
        <w:spacing w:after="0" w:line="360" w:lineRule="auto"/>
        <w:rPr>
          <w:ins w:id="26" w:author="Φλούδα Χριστίνα" w:date="2018-10-25T10:18:00Z"/>
          <w:rFonts w:eastAsia="Times New Roman"/>
          <w:szCs w:val="24"/>
          <w:lang w:eastAsia="en-US"/>
        </w:rPr>
      </w:pPr>
    </w:p>
    <w:p w14:paraId="22F77FD3" w14:textId="77777777" w:rsidR="00370578" w:rsidRPr="00370578" w:rsidRDefault="00370578" w:rsidP="00370578">
      <w:pPr>
        <w:spacing w:after="0" w:line="360" w:lineRule="auto"/>
        <w:rPr>
          <w:ins w:id="27" w:author="Φλούδα Χριστίνα" w:date="2018-10-25T10:18:00Z"/>
          <w:rFonts w:eastAsia="Times New Roman"/>
          <w:szCs w:val="24"/>
          <w:lang w:eastAsia="en-US"/>
        </w:rPr>
      </w:pPr>
      <w:ins w:id="28" w:author="Φλούδα Χριστίνα" w:date="2018-10-25T10:18:00Z">
        <w:r w:rsidRPr="00370578">
          <w:rPr>
            <w:rFonts w:eastAsia="Times New Roman"/>
            <w:szCs w:val="24"/>
            <w:lang w:eastAsia="en-US"/>
          </w:rPr>
          <w:t>ΓΕΩΡΓΙΑΔΗΣ Μ. , σελ.</w:t>
        </w:r>
        <w:r w:rsidRPr="00370578">
          <w:rPr>
            <w:rFonts w:eastAsia="Times New Roman"/>
            <w:szCs w:val="24"/>
            <w:lang w:eastAsia="en-US"/>
          </w:rPr>
          <w:br/>
        </w:r>
      </w:ins>
    </w:p>
    <w:p w14:paraId="0BEF86BD" w14:textId="77777777" w:rsidR="00370578" w:rsidRPr="00370578" w:rsidRDefault="00370578" w:rsidP="00370578">
      <w:pPr>
        <w:spacing w:after="0" w:line="360" w:lineRule="auto"/>
        <w:rPr>
          <w:ins w:id="29" w:author="Φλούδα Χριστίνα" w:date="2018-10-25T10:18:00Z"/>
          <w:rFonts w:eastAsia="Times New Roman"/>
          <w:szCs w:val="24"/>
          <w:lang w:eastAsia="en-US"/>
        </w:rPr>
      </w:pPr>
    </w:p>
    <w:p w14:paraId="7F10C644" w14:textId="77777777" w:rsidR="00370578" w:rsidRPr="00370578" w:rsidRDefault="00370578" w:rsidP="00370578">
      <w:pPr>
        <w:spacing w:after="0" w:line="360" w:lineRule="auto"/>
        <w:rPr>
          <w:ins w:id="30" w:author="Φλούδα Χριστίνα" w:date="2018-10-25T10:18:00Z"/>
          <w:rFonts w:eastAsia="Times New Roman"/>
          <w:szCs w:val="24"/>
          <w:lang w:eastAsia="en-US"/>
        </w:rPr>
      </w:pPr>
      <w:ins w:id="31" w:author="Φλούδα Χριστίνα" w:date="2018-10-25T10:18:00Z">
        <w:r w:rsidRPr="00370578">
          <w:rPr>
            <w:rFonts w:eastAsia="Times New Roman"/>
            <w:szCs w:val="24"/>
            <w:lang w:eastAsia="en-US"/>
          </w:rPr>
          <w:t>ΟΜΙΛΗΤΕΣ</w:t>
        </w:r>
      </w:ins>
    </w:p>
    <w:p w14:paraId="6FB5B70F" w14:textId="41931517" w:rsidR="00370578" w:rsidRDefault="00370578" w:rsidP="00370578">
      <w:pPr>
        <w:spacing w:line="600" w:lineRule="auto"/>
        <w:ind w:firstLine="720"/>
        <w:contextualSpacing/>
        <w:jc w:val="center"/>
        <w:rPr>
          <w:ins w:id="32" w:author="Φλούδα Χριστίνα" w:date="2018-10-25T10:18:00Z"/>
          <w:rFonts w:eastAsia="Times New Roman"/>
          <w:szCs w:val="24"/>
        </w:rPr>
      </w:pPr>
      <w:ins w:id="33" w:author="Φλούδα Χριστίνα" w:date="2018-10-25T10:18:00Z">
        <w:r w:rsidRPr="00370578">
          <w:rPr>
            <w:rFonts w:eastAsia="Times New Roman"/>
            <w:szCs w:val="24"/>
            <w:lang w:eastAsia="en-US"/>
          </w:rPr>
          <w:br/>
          <w:t>Α. Επί διαδικαστικού θέματος:</w:t>
        </w:r>
        <w:r w:rsidRPr="00370578">
          <w:rPr>
            <w:rFonts w:eastAsia="Times New Roman"/>
            <w:szCs w:val="24"/>
            <w:lang w:eastAsia="en-US"/>
          </w:rPr>
          <w:br/>
          <w:t>ΓΑΒΡΟΓΛΟΥ Κ. , σελ.</w:t>
        </w:r>
        <w:r w:rsidRPr="00370578">
          <w:rPr>
            <w:rFonts w:eastAsia="Times New Roman"/>
            <w:szCs w:val="24"/>
            <w:lang w:eastAsia="en-US"/>
          </w:rPr>
          <w:br/>
          <w:t>ΓΕΩΡΓΙΑΔΗΣ Μ. , σελ.</w:t>
        </w:r>
        <w:r w:rsidRPr="00370578">
          <w:rPr>
            <w:rFonts w:eastAsia="Times New Roman"/>
            <w:szCs w:val="24"/>
            <w:lang w:eastAsia="en-US"/>
          </w:rPr>
          <w:br/>
        </w:r>
        <w:r w:rsidRPr="00370578">
          <w:rPr>
            <w:rFonts w:eastAsia="Times New Roman"/>
            <w:szCs w:val="24"/>
            <w:lang w:eastAsia="en-US"/>
          </w:rPr>
          <w:br/>
          <w:t>Β. Επί των επικαίρων ερωτήσεων:</w:t>
        </w:r>
        <w:r w:rsidRPr="00370578">
          <w:rPr>
            <w:rFonts w:eastAsia="Times New Roman"/>
            <w:szCs w:val="24"/>
            <w:lang w:eastAsia="en-US"/>
          </w:rPr>
          <w:br/>
          <w:t>ΓΑΒΡΟΓΛΟΥ Κ. , σελ.</w:t>
        </w:r>
        <w:r w:rsidRPr="00370578">
          <w:rPr>
            <w:rFonts w:eastAsia="Times New Roman"/>
            <w:szCs w:val="24"/>
            <w:lang w:eastAsia="en-US"/>
          </w:rPr>
          <w:br/>
          <w:t>ΓΙΑΝΝΑΚΙΔΗΣ Ε. , σελ.</w:t>
        </w:r>
        <w:r w:rsidRPr="00370578">
          <w:rPr>
            <w:rFonts w:eastAsia="Times New Roman"/>
            <w:szCs w:val="24"/>
            <w:lang w:eastAsia="en-US"/>
          </w:rPr>
          <w:br/>
          <w:t>ΘΕΟΧΑΡΗΣ Θ. , σελ.</w:t>
        </w:r>
        <w:r w:rsidRPr="00370578">
          <w:rPr>
            <w:rFonts w:eastAsia="Times New Roman"/>
            <w:szCs w:val="24"/>
            <w:lang w:eastAsia="en-US"/>
          </w:rPr>
          <w:br/>
          <w:t>ΚΩΝΣΤΑΝΤΙΝΟΠΟΥΛΟΣ Ο. , σελ.</w:t>
        </w:r>
        <w:r w:rsidRPr="00370578">
          <w:rPr>
            <w:rFonts w:eastAsia="Times New Roman"/>
            <w:szCs w:val="24"/>
            <w:lang w:eastAsia="en-US"/>
          </w:rPr>
          <w:br/>
          <w:t>ΣΥΝΤΥΧΑΚΗΣ Ε. , σελ.</w:t>
        </w:r>
        <w:r w:rsidRPr="00370578">
          <w:rPr>
            <w:rFonts w:eastAsia="Times New Roman"/>
            <w:szCs w:val="24"/>
            <w:lang w:eastAsia="en-US"/>
          </w:rPr>
          <w:br/>
        </w:r>
      </w:ins>
    </w:p>
    <w:p w14:paraId="47DCBC7C" w14:textId="760D1A45" w:rsidR="003649E8" w:rsidRDefault="00370578">
      <w:pPr>
        <w:spacing w:line="600" w:lineRule="auto"/>
        <w:ind w:firstLine="720"/>
        <w:contextualSpacing/>
        <w:jc w:val="center"/>
        <w:rPr>
          <w:rFonts w:eastAsia="Times New Roman"/>
          <w:szCs w:val="24"/>
        </w:rPr>
      </w:pPr>
      <w:r w:rsidRPr="00ED6B0D">
        <w:rPr>
          <w:rFonts w:eastAsia="Times New Roman"/>
          <w:szCs w:val="24"/>
        </w:rPr>
        <w:t>ΠΡΑΚΤΙΚΑ ΒΟΥΛΗΣ</w:t>
      </w:r>
    </w:p>
    <w:p w14:paraId="47DCBC7D" w14:textId="77777777" w:rsidR="003649E8" w:rsidRDefault="00370578">
      <w:pPr>
        <w:spacing w:line="600" w:lineRule="auto"/>
        <w:ind w:firstLine="720"/>
        <w:contextualSpacing/>
        <w:jc w:val="center"/>
        <w:rPr>
          <w:rFonts w:eastAsia="Times New Roman"/>
          <w:szCs w:val="24"/>
        </w:rPr>
      </w:pPr>
      <w:r w:rsidRPr="00ED6B0D">
        <w:rPr>
          <w:rFonts w:eastAsia="Times New Roman"/>
          <w:szCs w:val="24"/>
        </w:rPr>
        <w:t>Ι</w:t>
      </w:r>
      <w:r w:rsidRPr="00ED6B0D">
        <w:rPr>
          <w:rFonts w:eastAsia="Times New Roman"/>
          <w:szCs w:val="24"/>
          <w:lang w:val="en-US"/>
        </w:rPr>
        <w:t>Z</w:t>
      </w:r>
      <w:r w:rsidRPr="00ED6B0D">
        <w:rPr>
          <w:rFonts w:eastAsia="Times New Roman"/>
          <w:szCs w:val="24"/>
        </w:rPr>
        <w:t>΄ ΠΕΡΙΟΔΟΣ</w:t>
      </w:r>
    </w:p>
    <w:p w14:paraId="47DCBC7E" w14:textId="77777777" w:rsidR="003649E8" w:rsidRDefault="00370578">
      <w:pPr>
        <w:spacing w:line="600" w:lineRule="auto"/>
        <w:ind w:firstLine="720"/>
        <w:contextualSpacing/>
        <w:jc w:val="center"/>
        <w:rPr>
          <w:rFonts w:eastAsia="Times New Roman"/>
          <w:szCs w:val="24"/>
        </w:rPr>
      </w:pPr>
      <w:r w:rsidRPr="00ED6B0D">
        <w:rPr>
          <w:rFonts w:eastAsia="Times New Roman"/>
          <w:szCs w:val="24"/>
        </w:rPr>
        <w:t>ΠΡΟΕΔΡΕΥΟΜΕΝΗΣ ΚΟΙΝΟΒΟΥΛΕΥΤΙΚΗΣ ΔΗΜΟΚΡΑΤΙΑΣ</w:t>
      </w:r>
    </w:p>
    <w:p w14:paraId="47DCBC7F" w14:textId="77777777" w:rsidR="003649E8" w:rsidRDefault="00370578">
      <w:pPr>
        <w:spacing w:line="600" w:lineRule="auto"/>
        <w:ind w:firstLine="720"/>
        <w:contextualSpacing/>
        <w:jc w:val="center"/>
        <w:rPr>
          <w:rFonts w:eastAsia="Times New Roman"/>
          <w:szCs w:val="24"/>
        </w:rPr>
      </w:pPr>
      <w:r w:rsidRPr="00ED6B0D">
        <w:rPr>
          <w:rFonts w:eastAsia="Times New Roman"/>
          <w:szCs w:val="24"/>
        </w:rPr>
        <w:t>ΣΥΝΟΔΟΣ Δ΄</w:t>
      </w:r>
    </w:p>
    <w:p w14:paraId="47DCBC80" w14:textId="77777777" w:rsidR="003649E8" w:rsidRDefault="00370578">
      <w:pPr>
        <w:spacing w:line="600" w:lineRule="auto"/>
        <w:ind w:firstLine="720"/>
        <w:contextualSpacing/>
        <w:jc w:val="center"/>
        <w:rPr>
          <w:rFonts w:eastAsia="Times New Roman"/>
          <w:szCs w:val="24"/>
        </w:rPr>
      </w:pPr>
      <w:r w:rsidRPr="00ED6B0D">
        <w:rPr>
          <w:rFonts w:eastAsia="Times New Roman"/>
          <w:szCs w:val="24"/>
        </w:rPr>
        <w:t>ΣΥΝΕΔΡΙΑΣΗ ΙΒ΄</w:t>
      </w:r>
    </w:p>
    <w:p w14:paraId="47DCBC81" w14:textId="77777777" w:rsidR="003649E8" w:rsidRDefault="00370578">
      <w:pPr>
        <w:spacing w:line="600" w:lineRule="auto"/>
        <w:ind w:firstLine="720"/>
        <w:contextualSpacing/>
        <w:jc w:val="center"/>
        <w:rPr>
          <w:rFonts w:eastAsia="Times New Roman"/>
          <w:szCs w:val="24"/>
        </w:rPr>
      </w:pPr>
      <w:r w:rsidRPr="00ED6B0D">
        <w:rPr>
          <w:rFonts w:eastAsia="Times New Roman"/>
          <w:szCs w:val="24"/>
        </w:rPr>
        <w:t>Παρασκευή 19 Οκτωβρίου 2018</w:t>
      </w:r>
    </w:p>
    <w:p w14:paraId="47DCBC82" w14:textId="77777777" w:rsidR="003649E8" w:rsidRDefault="00370578">
      <w:pPr>
        <w:spacing w:line="600" w:lineRule="auto"/>
        <w:ind w:firstLine="720"/>
        <w:contextualSpacing/>
        <w:jc w:val="both"/>
        <w:rPr>
          <w:rFonts w:eastAsia="Times New Roman"/>
          <w:szCs w:val="24"/>
        </w:rPr>
      </w:pPr>
      <w:r w:rsidRPr="00ED6B0D">
        <w:rPr>
          <w:rFonts w:eastAsia="Times New Roman"/>
          <w:szCs w:val="24"/>
        </w:rPr>
        <w:t>Αθήνα, σήμερα στις 19 Οκτωβρίου 2018, ημέρα Παρασκευή και ώρα 10.10΄</w:t>
      </w:r>
      <w:r>
        <w:rPr>
          <w:rFonts w:eastAsia="Times New Roman"/>
          <w:szCs w:val="24"/>
        </w:rPr>
        <w:t>,</w:t>
      </w:r>
      <w:r w:rsidRPr="00ED6B0D">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Θ΄ Αντιπροέδρου αυτής κ. </w:t>
      </w:r>
      <w:r w:rsidRPr="00856DAF">
        <w:rPr>
          <w:rFonts w:eastAsia="Times New Roman"/>
          <w:b/>
          <w:szCs w:val="24"/>
        </w:rPr>
        <w:t>ΜΑΡΙΟΥ ΓΕΩΡΓΙΑΔΗ</w:t>
      </w:r>
      <w:r w:rsidRPr="00ED6B0D">
        <w:rPr>
          <w:rFonts w:eastAsia="Times New Roman"/>
          <w:szCs w:val="24"/>
        </w:rPr>
        <w:t>.</w:t>
      </w:r>
    </w:p>
    <w:p w14:paraId="47DCBC83" w14:textId="77777777" w:rsidR="003649E8" w:rsidRDefault="00370578">
      <w:pPr>
        <w:tabs>
          <w:tab w:val="left" w:pos="3642"/>
          <w:tab w:val="center" w:pos="4753"/>
          <w:tab w:val="left" w:pos="6214"/>
        </w:tabs>
        <w:spacing w:line="600" w:lineRule="auto"/>
        <w:ind w:firstLine="720"/>
        <w:contextualSpacing/>
        <w:jc w:val="both"/>
        <w:rPr>
          <w:rFonts w:eastAsia="Times New Roman"/>
          <w:szCs w:val="24"/>
        </w:rPr>
      </w:pPr>
      <w:r w:rsidRPr="00ED6B0D">
        <w:rPr>
          <w:rFonts w:eastAsia="Times New Roman"/>
          <w:b/>
          <w:szCs w:val="24"/>
        </w:rPr>
        <w:t>ΠΡΟΕΔΡΕΥΩΝ (Μάριος Γεωργιάδης):</w:t>
      </w:r>
      <w:r w:rsidRPr="00ED6B0D">
        <w:rPr>
          <w:rFonts w:eastAsia="Times New Roman"/>
          <w:szCs w:val="24"/>
        </w:rPr>
        <w:t xml:space="preserve"> Κυρίες και κύριοι συνάδελφοι, αρχίζει η συνεδρίαση.</w:t>
      </w:r>
    </w:p>
    <w:p w14:paraId="47DCBC84" w14:textId="77777777" w:rsidR="003649E8" w:rsidRDefault="00370578">
      <w:pPr>
        <w:spacing w:line="600" w:lineRule="auto"/>
        <w:ind w:firstLine="720"/>
        <w:contextualSpacing/>
        <w:jc w:val="both"/>
        <w:rPr>
          <w:rFonts w:eastAsia="Times New Roman"/>
          <w:szCs w:val="24"/>
        </w:rPr>
      </w:pPr>
      <w:r>
        <w:rPr>
          <w:rFonts w:eastAsia="Times New Roman"/>
          <w:szCs w:val="24"/>
        </w:rPr>
        <w:t>Πριν ξεκινήσ</w:t>
      </w:r>
      <w:r>
        <w:rPr>
          <w:rFonts w:eastAsia="Times New Roman"/>
          <w:szCs w:val="24"/>
        </w:rPr>
        <w:t>ουμε τη συζήτηση των προγραμματισμένων για σήμερα επικαίρων ερωτήσεων, έ</w:t>
      </w:r>
      <w:r w:rsidRPr="00ED6B0D">
        <w:rPr>
          <w:rFonts w:eastAsia="Times New Roman"/>
          <w:szCs w:val="24"/>
        </w:rPr>
        <w:t>χω την τιμή να ανακοινώσω στο Σώμα το δελτίο επικαίρων ερωτήσεων της Δευτέρας 22 Οκτωβρίου 2018</w:t>
      </w:r>
      <w:r>
        <w:rPr>
          <w:rFonts w:eastAsia="Times New Roman"/>
          <w:szCs w:val="24"/>
        </w:rPr>
        <w:t>.</w:t>
      </w:r>
      <w:r w:rsidRPr="00ED6B0D">
        <w:rPr>
          <w:rFonts w:eastAsia="Times New Roman"/>
          <w:szCs w:val="24"/>
        </w:rPr>
        <w:t xml:space="preserve"> </w:t>
      </w:r>
    </w:p>
    <w:p w14:paraId="47DCBC85" w14:textId="77777777" w:rsidR="003649E8" w:rsidRDefault="00370578">
      <w:pPr>
        <w:spacing w:after="0" w:line="600" w:lineRule="auto"/>
        <w:ind w:firstLine="720"/>
        <w:contextualSpacing/>
        <w:jc w:val="both"/>
        <w:rPr>
          <w:rFonts w:eastAsia="Times New Roman"/>
          <w:bCs/>
          <w:szCs w:val="24"/>
        </w:rPr>
      </w:pPr>
      <w:r>
        <w:rPr>
          <w:rFonts w:eastAsia="Times New Roman"/>
          <w:bCs/>
          <w:szCs w:val="24"/>
        </w:rPr>
        <w:lastRenderedPageBreak/>
        <w:t>Α. ΕΠΙΚΑΙΡΕΣ ΕΡΩΤΗΣΕΙΣ</w:t>
      </w:r>
      <w:r w:rsidRPr="00ED6B0D">
        <w:rPr>
          <w:rFonts w:eastAsia="Times New Roman"/>
          <w:bCs/>
          <w:szCs w:val="24"/>
        </w:rPr>
        <w:t xml:space="preserve"> </w:t>
      </w:r>
      <w:r>
        <w:rPr>
          <w:rFonts w:eastAsia="Times New Roman"/>
          <w:bCs/>
          <w:szCs w:val="24"/>
        </w:rPr>
        <w:t>Π</w:t>
      </w:r>
      <w:r w:rsidRPr="00ED6B0D">
        <w:rPr>
          <w:rFonts w:eastAsia="Times New Roman"/>
          <w:bCs/>
          <w:szCs w:val="24"/>
        </w:rPr>
        <w:t xml:space="preserve">ρώτου </w:t>
      </w:r>
      <w:r>
        <w:rPr>
          <w:rFonts w:eastAsia="Times New Roman"/>
          <w:bCs/>
          <w:szCs w:val="24"/>
        </w:rPr>
        <w:t>Κ</w:t>
      </w:r>
      <w:r w:rsidRPr="00ED6B0D">
        <w:rPr>
          <w:rFonts w:eastAsia="Times New Roman"/>
          <w:bCs/>
          <w:szCs w:val="24"/>
        </w:rPr>
        <w:t>ύκλου (Άρθρο 130 παρ</w:t>
      </w:r>
      <w:r>
        <w:rPr>
          <w:rFonts w:eastAsia="Times New Roman"/>
          <w:bCs/>
          <w:szCs w:val="24"/>
        </w:rPr>
        <w:t>άγραφο</w:t>
      </w:r>
      <w:r>
        <w:rPr>
          <w:rFonts w:eastAsia="Times New Roman"/>
          <w:bCs/>
          <w:szCs w:val="24"/>
        </w:rPr>
        <w:t>ι</w:t>
      </w:r>
      <w:r w:rsidRPr="00ED6B0D">
        <w:rPr>
          <w:rFonts w:eastAsia="Times New Roman"/>
          <w:bCs/>
          <w:szCs w:val="24"/>
        </w:rPr>
        <w:t xml:space="preserve"> 2 και 3 </w:t>
      </w:r>
      <w:r>
        <w:rPr>
          <w:rFonts w:eastAsia="Times New Roman"/>
          <w:bCs/>
          <w:szCs w:val="24"/>
        </w:rPr>
        <w:t xml:space="preserve">του </w:t>
      </w:r>
      <w:r w:rsidRPr="00ED6B0D">
        <w:rPr>
          <w:rFonts w:eastAsia="Times New Roman"/>
          <w:bCs/>
          <w:szCs w:val="24"/>
        </w:rPr>
        <w:t>Καν</w:t>
      </w:r>
      <w:r>
        <w:rPr>
          <w:rFonts w:eastAsia="Times New Roman"/>
          <w:bCs/>
          <w:szCs w:val="24"/>
        </w:rPr>
        <w:t>ονισμού της</w:t>
      </w:r>
      <w:r w:rsidRPr="00ED6B0D">
        <w:rPr>
          <w:rFonts w:eastAsia="Times New Roman"/>
          <w:bCs/>
          <w:szCs w:val="24"/>
        </w:rPr>
        <w:t xml:space="preserve"> </w:t>
      </w:r>
      <w:r w:rsidRPr="00ED6B0D">
        <w:rPr>
          <w:rFonts w:eastAsia="Times New Roman"/>
          <w:bCs/>
          <w:szCs w:val="24"/>
        </w:rPr>
        <w:t>Βουλής)</w:t>
      </w:r>
    </w:p>
    <w:p w14:paraId="47DCBC86" w14:textId="77777777" w:rsidR="003649E8" w:rsidRDefault="00370578">
      <w:pPr>
        <w:spacing w:after="0" w:line="600" w:lineRule="auto"/>
        <w:ind w:firstLine="720"/>
        <w:contextualSpacing/>
        <w:jc w:val="both"/>
        <w:rPr>
          <w:rFonts w:eastAsia="Times New Roman"/>
          <w:szCs w:val="24"/>
        </w:rPr>
      </w:pPr>
      <w:r>
        <w:rPr>
          <w:rFonts w:eastAsia="Times New Roman"/>
          <w:szCs w:val="24"/>
        </w:rPr>
        <w:t>1.</w:t>
      </w:r>
      <w:r w:rsidRPr="00ED6B0D">
        <w:rPr>
          <w:rFonts w:eastAsia="Times New Roman"/>
          <w:szCs w:val="24"/>
        </w:rPr>
        <w:t xml:space="preserve"> Η με αριθμό 63/16-10-2018 </w:t>
      </w:r>
      <w:r>
        <w:rPr>
          <w:rFonts w:eastAsia="Times New Roman"/>
          <w:szCs w:val="24"/>
        </w:rPr>
        <w:t>ε</w:t>
      </w:r>
      <w:r w:rsidRPr="00ED6B0D">
        <w:rPr>
          <w:rFonts w:eastAsia="Times New Roman"/>
          <w:szCs w:val="24"/>
        </w:rPr>
        <w:t xml:space="preserve">πίκαιρη </w:t>
      </w:r>
      <w:r>
        <w:rPr>
          <w:rFonts w:eastAsia="Times New Roman"/>
          <w:szCs w:val="24"/>
        </w:rPr>
        <w:t>ε</w:t>
      </w:r>
      <w:r w:rsidRPr="00ED6B0D">
        <w:rPr>
          <w:rFonts w:eastAsia="Times New Roman"/>
          <w:szCs w:val="24"/>
        </w:rPr>
        <w:t xml:space="preserve">ρώτηση του Βουλευτή Κοζάνης του Συνασπισμού Ριζοσπαστικής Αριστεράς κ. </w:t>
      </w:r>
      <w:r w:rsidRPr="00ED6B0D">
        <w:rPr>
          <w:rFonts w:eastAsia="Times New Roman"/>
          <w:bCs/>
          <w:szCs w:val="24"/>
        </w:rPr>
        <w:t xml:space="preserve">Θεμιστοκλή (Θέμη) </w:t>
      </w:r>
      <w:proofErr w:type="spellStart"/>
      <w:r w:rsidRPr="00ED6B0D">
        <w:rPr>
          <w:rFonts w:eastAsia="Times New Roman"/>
          <w:bCs/>
          <w:szCs w:val="24"/>
        </w:rPr>
        <w:t>Μουμουλίδη</w:t>
      </w:r>
      <w:proofErr w:type="spellEnd"/>
      <w:r w:rsidRPr="00ED6B0D">
        <w:rPr>
          <w:rFonts w:eastAsia="Times New Roman"/>
          <w:szCs w:val="24"/>
        </w:rPr>
        <w:t xml:space="preserve"> προς τον Υπουργό </w:t>
      </w:r>
      <w:r w:rsidRPr="00ED6B0D">
        <w:rPr>
          <w:rFonts w:eastAsia="Times New Roman"/>
          <w:bCs/>
          <w:szCs w:val="24"/>
        </w:rPr>
        <w:t>Οικονομικών,</w:t>
      </w:r>
      <w:r w:rsidRPr="00ED6B0D">
        <w:rPr>
          <w:rFonts w:eastAsia="Times New Roman"/>
          <w:szCs w:val="24"/>
        </w:rPr>
        <w:t xml:space="preserve"> με θέμα: «Η αύξηση του ΦΠΑ στις συναυλίες στο 24% είναι καταστροφική για την ελ</w:t>
      </w:r>
      <w:r w:rsidRPr="00ED6B0D">
        <w:rPr>
          <w:rFonts w:eastAsia="Times New Roman"/>
          <w:szCs w:val="24"/>
        </w:rPr>
        <w:t>ληνική μουσική και τους Έλληνες δημιουργούς και καλλιτέχνες».</w:t>
      </w:r>
    </w:p>
    <w:p w14:paraId="47DCBC87" w14:textId="77777777" w:rsidR="003649E8" w:rsidRDefault="00370578">
      <w:pPr>
        <w:spacing w:after="0" w:line="600" w:lineRule="auto"/>
        <w:ind w:firstLine="720"/>
        <w:contextualSpacing/>
        <w:jc w:val="both"/>
        <w:rPr>
          <w:rFonts w:eastAsia="Times New Roman"/>
          <w:szCs w:val="24"/>
        </w:rPr>
      </w:pPr>
      <w:r w:rsidRPr="00ED6B0D">
        <w:rPr>
          <w:rFonts w:eastAsia="Times New Roman"/>
          <w:szCs w:val="24"/>
        </w:rPr>
        <w:t xml:space="preserve">2. Η με αριθμό 68/16-10-2018 </w:t>
      </w:r>
      <w:r>
        <w:rPr>
          <w:rFonts w:eastAsia="Times New Roman"/>
          <w:szCs w:val="24"/>
        </w:rPr>
        <w:t>ε</w:t>
      </w:r>
      <w:r w:rsidRPr="00ED6B0D">
        <w:rPr>
          <w:rFonts w:eastAsia="Times New Roman"/>
          <w:szCs w:val="24"/>
        </w:rPr>
        <w:t xml:space="preserve">πίκαιρη </w:t>
      </w:r>
      <w:r>
        <w:rPr>
          <w:rFonts w:eastAsia="Times New Roman"/>
          <w:szCs w:val="24"/>
        </w:rPr>
        <w:t>ε</w:t>
      </w:r>
      <w:r w:rsidRPr="00ED6B0D">
        <w:rPr>
          <w:rFonts w:eastAsia="Times New Roman"/>
          <w:szCs w:val="24"/>
        </w:rPr>
        <w:t xml:space="preserve">ρώτηση του Βουλευτή Φθιώτιδας της Νέας Δημοκρατίας κ. </w:t>
      </w:r>
      <w:r w:rsidRPr="00ED6B0D">
        <w:rPr>
          <w:rFonts w:eastAsia="Times New Roman"/>
          <w:bCs/>
          <w:szCs w:val="24"/>
        </w:rPr>
        <w:t xml:space="preserve">Χρήστου </w:t>
      </w:r>
      <w:proofErr w:type="spellStart"/>
      <w:r w:rsidRPr="00ED6B0D">
        <w:rPr>
          <w:rFonts w:eastAsia="Times New Roman"/>
          <w:bCs/>
          <w:szCs w:val="24"/>
        </w:rPr>
        <w:t>Σταϊκούρα</w:t>
      </w:r>
      <w:proofErr w:type="spellEnd"/>
      <w:r w:rsidRPr="00ED6B0D">
        <w:rPr>
          <w:rFonts w:eastAsia="Times New Roman"/>
          <w:szCs w:val="24"/>
        </w:rPr>
        <w:t xml:space="preserve"> προς τον Υπουργό </w:t>
      </w:r>
      <w:r w:rsidRPr="00ED6B0D">
        <w:rPr>
          <w:rFonts w:eastAsia="Times New Roman"/>
          <w:bCs/>
          <w:szCs w:val="24"/>
        </w:rPr>
        <w:t>Οικονομικών,</w:t>
      </w:r>
      <w:r w:rsidRPr="00ED6B0D">
        <w:rPr>
          <w:rFonts w:eastAsia="Times New Roman"/>
          <w:szCs w:val="24"/>
        </w:rPr>
        <w:t xml:space="preserve"> με θέμα: «Χρηματοδότηση δράσεων από προϊόντα εγκληματικών ενεργειών κατά του </w:t>
      </w:r>
      <w:r>
        <w:rPr>
          <w:rFonts w:eastAsia="Times New Roman"/>
          <w:szCs w:val="24"/>
        </w:rPr>
        <w:t>ε</w:t>
      </w:r>
      <w:r w:rsidRPr="00ED6B0D">
        <w:rPr>
          <w:rFonts w:eastAsia="Times New Roman"/>
          <w:szCs w:val="24"/>
        </w:rPr>
        <w:t xml:space="preserve">λληνικού </w:t>
      </w:r>
      <w:r>
        <w:rPr>
          <w:rFonts w:eastAsia="Times New Roman"/>
          <w:szCs w:val="24"/>
        </w:rPr>
        <w:t>δ</w:t>
      </w:r>
      <w:r w:rsidRPr="00ED6B0D">
        <w:rPr>
          <w:rFonts w:eastAsia="Times New Roman"/>
          <w:szCs w:val="24"/>
        </w:rPr>
        <w:t>ημοσίου και διάθεση ποσού για κοινωνικούς σκοπούς».</w:t>
      </w:r>
    </w:p>
    <w:p w14:paraId="47DCBC88" w14:textId="77777777" w:rsidR="003649E8" w:rsidRDefault="00370578">
      <w:pPr>
        <w:spacing w:after="0" w:line="600" w:lineRule="auto"/>
        <w:ind w:firstLine="720"/>
        <w:contextualSpacing/>
        <w:jc w:val="both"/>
        <w:rPr>
          <w:rFonts w:eastAsia="Times New Roman"/>
          <w:szCs w:val="24"/>
        </w:rPr>
      </w:pPr>
      <w:r>
        <w:rPr>
          <w:rFonts w:eastAsia="Times New Roman"/>
          <w:szCs w:val="24"/>
        </w:rPr>
        <w:t>3. Η με αριθμό 61/16-10-2018 ε</w:t>
      </w:r>
      <w:r w:rsidRPr="00ED6B0D">
        <w:rPr>
          <w:rFonts w:eastAsia="Times New Roman"/>
          <w:szCs w:val="24"/>
        </w:rPr>
        <w:t xml:space="preserve">πίκαιρη </w:t>
      </w:r>
      <w:r>
        <w:rPr>
          <w:rFonts w:eastAsia="Times New Roman"/>
          <w:szCs w:val="24"/>
        </w:rPr>
        <w:t>ε</w:t>
      </w:r>
      <w:r w:rsidRPr="00ED6B0D">
        <w:rPr>
          <w:rFonts w:eastAsia="Times New Roman"/>
          <w:szCs w:val="24"/>
        </w:rPr>
        <w:t>ρώτηση του Βουλευτή Λ</w:t>
      </w:r>
      <w:r>
        <w:rPr>
          <w:rFonts w:eastAsia="Times New Roman"/>
          <w:szCs w:val="24"/>
        </w:rPr>
        <w:t>αρίση</w:t>
      </w:r>
      <w:r w:rsidRPr="00ED6B0D">
        <w:rPr>
          <w:rFonts w:eastAsia="Times New Roman"/>
          <w:szCs w:val="24"/>
        </w:rPr>
        <w:t xml:space="preserve">ς της Δημοκρατικής Συμπαράταξης ΠΑΣΟΚ – ΔΗΜΑΡ κ. </w:t>
      </w:r>
      <w:r w:rsidRPr="00ED6B0D">
        <w:rPr>
          <w:rFonts w:eastAsia="Times New Roman"/>
          <w:bCs/>
          <w:szCs w:val="24"/>
        </w:rPr>
        <w:t>Κ</w:t>
      </w:r>
      <w:r w:rsidRPr="00ED6B0D">
        <w:rPr>
          <w:rFonts w:eastAsia="Times New Roman"/>
          <w:bCs/>
          <w:szCs w:val="24"/>
        </w:rPr>
        <w:t xml:space="preserve">ωνσταντίνου </w:t>
      </w:r>
      <w:proofErr w:type="spellStart"/>
      <w:r w:rsidRPr="00ED6B0D">
        <w:rPr>
          <w:rFonts w:eastAsia="Times New Roman"/>
          <w:bCs/>
          <w:szCs w:val="24"/>
        </w:rPr>
        <w:t>Μπαργιώτα</w:t>
      </w:r>
      <w:proofErr w:type="spellEnd"/>
      <w:r w:rsidRPr="00ED6B0D">
        <w:rPr>
          <w:rFonts w:eastAsia="Times New Roman"/>
          <w:b/>
          <w:bCs/>
          <w:szCs w:val="24"/>
        </w:rPr>
        <w:t xml:space="preserve"> </w:t>
      </w:r>
      <w:r w:rsidRPr="00ED6B0D">
        <w:rPr>
          <w:rFonts w:eastAsia="Times New Roman"/>
          <w:szCs w:val="24"/>
        </w:rPr>
        <w:t>προς τον Υπουργό</w:t>
      </w:r>
      <w:r w:rsidRPr="00ED6B0D">
        <w:rPr>
          <w:rFonts w:eastAsia="Times New Roman"/>
          <w:b/>
          <w:bCs/>
          <w:szCs w:val="24"/>
        </w:rPr>
        <w:t xml:space="preserve"> </w:t>
      </w:r>
      <w:r w:rsidRPr="00ED6B0D">
        <w:rPr>
          <w:rFonts w:eastAsia="Times New Roman"/>
          <w:bCs/>
          <w:szCs w:val="24"/>
        </w:rPr>
        <w:t>Υγείας,</w:t>
      </w:r>
      <w:r w:rsidRPr="00ED6B0D">
        <w:rPr>
          <w:rFonts w:eastAsia="Times New Roman"/>
          <w:b/>
          <w:bCs/>
          <w:szCs w:val="24"/>
        </w:rPr>
        <w:t xml:space="preserve"> </w:t>
      </w:r>
      <w:r w:rsidRPr="00ED6B0D">
        <w:rPr>
          <w:rFonts w:eastAsia="Times New Roman"/>
          <w:szCs w:val="24"/>
        </w:rPr>
        <w:t xml:space="preserve">με θέμα: «Γιατί δεν κάνετε δεκτή την τροπολογία της ΔΗΣΥ για τη </w:t>
      </w:r>
      <w:r w:rsidRPr="00ED6B0D">
        <w:rPr>
          <w:rFonts w:eastAsia="Times New Roman"/>
          <w:szCs w:val="24"/>
        </w:rPr>
        <w:lastRenderedPageBreak/>
        <w:t>λειτουργία χώρων ιατρικώς εποπτευόμενης χρήσης ψυχ</w:t>
      </w:r>
      <w:r>
        <w:rPr>
          <w:rFonts w:eastAsia="Times New Roman"/>
          <w:szCs w:val="24"/>
        </w:rPr>
        <w:t>ο</w:t>
      </w:r>
      <w:r w:rsidRPr="00ED6B0D">
        <w:rPr>
          <w:rFonts w:eastAsia="Times New Roman"/>
          <w:szCs w:val="24"/>
        </w:rPr>
        <w:t>τρ</w:t>
      </w:r>
      <w:r>
        <w:rPr>
          <w:rFonts w:eastAsia="Times New Roman"/>
          <w:szCs w:val="24"/>
        </w:rPr>
        <w:t>ό</w:t>
      </w:r>
      <w:r w:rsidRPr="00ED6B0D">
        <w:rPr>
          <w:rFonts w:eastAsia="Times New Roman"/>
          <w:szCs w:val="24"/>
        </w:rPr>
        <w:t>πων ουσιών; Μπορεί να εκπονηθεί Εθνικό Σχέδιο Δράσης κατά των Ναρκωτικών δίχως Εθνικό Συντο</w:t>
      </w:r>
      <w:r w:rsidRPr="00ED6B0D">
        <w:rPr>
          <w:rFonts w:eastAsia="Times New Roman"/>
          <w:szCs w:val="24"/>
        </w:rPr>
        <w:t>νιστή;»</w:t>
      </w:r>
      <w:r>
        <w:rPr>
          <w:rFonts w:eastAsia="Times New Roman"/>
          <w:szCs w:val="24"/>
        </w:rPr>
        <w:t>.</w:t>
      </w:r>
    </w:p>
    <w:p w14:paraId="47DCBC89" w14:textId="77777777" w:rsidR="003649E8" w:rsidRDefault="00370578">
      <w:pPr>
        <w:spacing w:after="0" w:line="600" w:lineRule="auto"/>
        <w:ind w:firstLine="720"/>
        <w:contextualSpacing/>
        <w:jc w:val="both"/>
        <w:rPr>
          <w:rFonts w:eastAsia="Times New Roman"/>
          <w:szCs w:val="24"/>
        </w:rPr>
      </w:pPr>
      <w:r w:rsidRPr="00ED6B0D">
        <w:rPr>
          <w:rFonts w:eastAsia="Times New Roman"/>
          <w:szCs w:val="24"/>
        </w:rPr>
        <w:t xml:space="preserve">4. Η με αριθμό 55/11-10-2018 </w:t>
      </w:r>
      <w:r>
        <w:rPr>
          <w:rFonts w:eastAsia="Times New Roman"/>
          <w:szCs w:val="24"/>
        </w:rPr>
        <w:t>ε</w:t>
      </w:r>
      <w:r w:rsidRPr="00ED6B0D">
        <w:rPr>
          <w:rFonts w:eastAsia="Times New Roman"/>
          <w:szCs w:val="24"/>
        </w:rPr>
        <w:t xml:space="preserve">πίκαιρη </w:t>
      </w:r>
      <w:r>
        <w:rPr>
          <w:rFonts w:eastAsia="Times New Roman"/>
          <w:szCs w:val="24"/>
        </w:rPr>
        <w:t>ε</w:t>
      </w:r>
      <w:r w:rsidRPr="00ED6B0D">
        <w:rPr>
          <w:rFonts w:eastAsia="Times New Roman"/>
          <w:szCs w:val="24"/>
        </w:rPr>
        <w:t>ρώτηση του Βουλευτή Α΄ Πειραιώς του Λαϊκού Συνδέσμου</w:t>
      </w:r>
      <w:r>
        <w:rPr>
          <w:rFonts w:eastAsia="Times New Roman"/>
          <w:szCs w:val="24"/>
        </w:rPr>
        <w:t xml:space="preserve"> </w:t>
      </w:r>
      <w:r w:rsidRPr="00ED6B0D">
        <w:rPr>
          <w:rFonts w:eastAsia="Times New Roman"/>
          <w:szCs w:val="24"/>
        </w:rPr>
        <w:t>-</w:t>
      </w:r>
      <w:r>
        <w:rPr>
          <w:rFonts w:eastAsia="Times New Roman"/>
          <w:szCs w:val="24"/>
        </w:rPr>
        <w:t xml:space="preserve"> </w:t>
      </w:r>
      <w:r w:rsidRPr="00ED6B0D">
        <w:rPr>
          <w:rFonts w:eastAsia="Times New Roman"/>
          <w:szCs w:val="24"/>
        </w:rPr>
        <w:t xml:space="preserve">Χρυσή Αυγή κ. </w:t>
      </w:r>
      <w:r w:rsidRPr="00ED6B0D">
        <w:rPr>
          <w:rFonts w:eastAsia="Times New Roman"/>
          <w:bCs/>
          <w:szCs w:val="24"/>
        </w:rPr>
        <w:t xml:space="preserve">Νικολάου </w:t>
      </w:r>
      <w:proofErr w:type="spellStart"/>
      <w:r w:rsidRPr="00ED6B0D">
        <w:rPr>
          <w:rFonts w:eastAsia="Times New Roman"/>
          <w:bCs/>
          <w:szCs w:val="24"/>
        </w:rPr>
        <w:t>Κούζηλου</w:t>
      </w:r>
      <w:proofErr w:type="spellEnd"/>
      <w:r w:rsidRPr="00ED6B0D">
        <w:rPr>
          <w:rFonts w:eastAsia="Times New Roman"/>
          <w:szCs w:val="24"/>
        </w:rPr>
        <w:t xml:space="preserve"> προς την Υπουργό </w:t>
      </w:r>
      <w:r w:rsidRPr="00ED6B0D">
        <w:rPr>
          <w:rFonts w:eastAsia="Times New Roman"/>
          <w:bCs/>
          <w:szCs w:val="24"/>
        </w:rPr>
        <w:t>Προστασίας του Πολίτη,</w:t>
      </w:r>
      <w:r w:rsidRPr="00ED6B0D">
        <w:rPr>
          <w:rFonts w:eastAsia="Times New Roman"/>
          <w:szCs w:val="24"/>
        </w:rPr>
        <w:t xml:space="preserve"> με θέμα: «Ανεξέλεγκτη η κατάσταση στο κέντρο φιλοξενίας προσφύγων στο</w:t>
      </w:r>
      <w:r>
        <w:rPr>
          <w:rFonts w:eastAsia="Times New Roman"/>
          <w:szCs w:val="24"/>
        </w:rPr>
        <w:t>ν</w:t>
      </w:r>
      <w:r w:rsidRPr="00ED6B0D">
        <w:rPr>
          <w:rFonts w:eastAsia="Times New Roman"/>
          <w:szCs w:val="24"/>
        </w:rPr>
        <w:t xml:space="preserve"> Σκαραμαγκά</w:t>
      </w:r>
      <w:r w:rsidRPr="00ED6B0D">
        <w:rPr>
          <w:rFonts w:eastAsia="Times New Roman"/>
          <w:szCs w:val="24"/>
        </w:rPr>
        <w:t>».</w:t>
      </w:r>
    </w:p>
    <w:p w14:paraId="47DCBC8A" w14:textId="77777777" w:rsidR="003649E8" w:rsidRDefault="00370578">
      <w:pPr>
        <w:spacing w:after="0" w:line="600" w:lineRule="auto"/>
        <w:ind w:firstLine="720"/>
        <w:contextualSpacing/>
        <w:jc w:val="both"/>
        <w:rPr>
          <w:rFonts w:eastAsia="Times New Roman"/>
          <w:szCs w:val="24"/>
        </w:rPr>
      </w:pPr>
      <w:r>
        <w:rPr>
          <w:rFonts w:eastAsia="Times New Roman"/>
          <w:szCs w:val="24"/>
        </w:rPr>
        <w:t>5. Η με αριθμό 52/10-10-2018 ε</w:t>
      </w:r>
      <w:r w:rsidRPr="00ED6B0D">
        <w:rPr>
          <w:rFonts w:eastAsia="Times New Roman"/>
          <w:szCs w:val="24"/>
        </w:rPr>
        <w:t xml:space="preserve">πίκαιρη </w:t>
      </w:r>
      <w:r>
        <w:rPr>
          <w:rFonts w:eastAsia="Times New Roman"/>
          <w:szCs w:val="24"/>
        </w:rPr>
        <w:t>ε</w:t>
      </w:r>
      <w:r w:rsidRPr="00ED6B0D">
        <w:rPr>
          <w:rFonts w:eastAsia="Times New Roman"/>
          <w:szCs w:val="24"/>
        </w:rPr>
        <w:t xml:space="preserve">ρώτηση του Βουλευτή Α΄ Θεσσαλονίκης της Ένωσης Κεντρώων κ. </w:t>
      </w:r>
      <w:r w:rsidRPr="00ED6B0D">
        <w:rPr>
          <w:rFonts w:eastAsia="Times New Roman"/>
          <w:bCs/>
          <w:szCs w:val="24"/>
        </w:rPr>
        <w:t xml:space="preserve">Ιωάννη </w:t>
      </w:r>
      <w:proofErr w:type="spellStart"/>
      <w:r w:rsidRPr="00ED6B0D">
        <w:rPr>
          <w:rFonts w:eastAsia="Times New Roman"/>
          <w:bCs/>
          <w:szCs w:val="24"/>
        </w:rPr>
        <w:t>Σαρίδη</w:t>
      </w:r>
      <w:proofErr w:type="spellEnd"/>
      <w:r w:rsidRPr="00ED6B0D">
        <w:rPr>
          <w:rFonts w:eastAsia="Times New Roman"/>
          <w:b/>
          <w:bCs/>
          <w:szCs w:val="24"/>
        </w:rPr>
        <w:t xml:space="preserve"> </w:t>
      </w:r>
      <w:r w:rsidRPr="00ED6B0D">
        <w:rPr>
          <w:rFonts w:eastAsia="Times New Roman"/>
          <w:szCs w:val="24"/>
        </w:rPr>
        <w:t xml:space="preserve">προς τον Υπουργό </w:t>
      </w:r>
      <w:r w:rsidRPr="00ED6B0D">
        <w:rPr>
          <w:rFonts w:eastAsia="Times New Roman"/>
          <w:bCs/>
          <w:szCs w:val="24"/>
        </w:rPr>
        <w:t>Δικαιοσύνης, Διαφάνειας και Ανθρωπίνων</w:t>
      </w:r>
      <w:r w:rsidRPr="00ED6B0D">
        <w:rPr>
          <w:rFonts w:eastAsia="Times New Roman"/>
          <w:b/>
          <w:szCs w:val="24"/>
        </w:rPr>
        <w:t xml:space="preserve"> </w:t>
      </w:r>
      <w:r w:rsidRPr="00ED6B0D">
        <w:rPr>
          <w:rFonts w:eastAsia="Times New Roman"/>
          <w:bCs/>
          <w:szCs w:val="24"/>
        </w:rPr>
        <w:t>Δικαιωμάτων,</w:t>
      </w:r>
      <w:r w:rsidRPr="00ED6B0D">
        <w:rPr>
          <w:rFonts w:eastAsia="Times New Roman"/>
          <w:szCs w:val="24"/>
        </w:rPr>
        <w:t xml:space="preserve"> με θέμα: «Υποχρέωση εφαρμογής των </w:t>
      </w:r>
      <w:r>
        <w:rPr>
          <w:rFonts w:eastAsia="Times New Roman"/>
          <w:szCs w:val="24"/>
        </w:rPr>
        <w:t>ν</w:t>
      </w:r>
      <w:r w:rsidRPr="00ED6B0D">
        <w:rPr>
          <w:rFonts w:eastAsia="Times New Roman"/>
          <w:szCs w:val="24"/>
        </w:rPr>
        <w:t>όμων του ελληνικού κράτους από τα ελλ</w:t>
      </w:r>
      <w:r w:rsidRPr="00ED6B0D">
        <w:rPr>
          <w:rFonts w:eastAsia="Times New Roman"/>
          <w:szCs w:val="24"/>
        </w:rPr>
        <w:t>ηνικά δικαστήρια όλων των βαθμίδων».</w:t>
      </w:r>
    </w:p>
    <w:p w14:paraId="47DCBC8B" w14:textId="77777777" w:rsidR="003649E8" w:rsidRDefault="00370578">
      <w:pPr>
        <w:spacing w:after="0" w:line="600" w:lineRule="auto"/>
        <w:ind w:firstLine="720"/>
        <w:contextualSpacing/>
        <w:jc w:val="both"/>
        <w:rPr>
          <w:rFonts w:eastAsia="Times New Roman"/>
          <w:szCs w:val="24"/>
        </w:rPr>
      </w:pPr>
      <w:r>
        <w:rPr>
          <w:rFonts w:eastAsia="Times New Roman"/>
          <w:szCs w:val="24"/>
        </w:rPr>
        <w:t>Β. ΕΠΙΚΑΙΡΕΣ ΕΡΩΤΗΣΕΙΣ Δεύτερου Κύκλου (Άρθρο 130 παρ</w:t>
      </w:r>
      <w:r>
        <w:rPr>
          <w:rFonts w:eastAsia="Times New Roman"/>
          <w:szCs w:val="24"/>
        </w:rPr>
        <w:t>άγραφο</w:t>
      </w:r>
      <w:r>
        <w:rPr>
          <w:rFonts w:eastAsia="Times New Roman"/>
          <w:szCs w:val="24"/>
        </w:rPr>
        <w:t>ι</w:t>
      </w:r>
      <w:r>
        <w:rPr>
          <w:rFonts w:eastAsia="Times New Roman"/>
          <w:szCs w:val="24"/>
        </w:rPr>
        <w:t xml:space="preserve"> 2 και 3</w:t>
      </w:r>
      <w:r>
        <w:rPr>
          <w:rFonts w:eastAsia="Times New Roman"/>
          <w:szCs w:val="24"/>
        </w:rPr>
        <w:t xml:space="preserve"> του</w:t>
      </w:r>
      <w:r>
        <w:rPr>
          <w:rFonts w:eastAsia="Times New Roman"/>
          <w:szCs w:val="24"/>
        </w:rPr>
        <w:t xml:space="preserve"> Καν</w:t>
      </w:r>
      <w:r>
        <w:rPr>
          <w:rFonts w:eastAsia="Times New Roman"/>
          <w:szCs w:val="24"/>
        </w:rPr>
        <w:t>ονισμού της</w:t>
      </w:r>
      <w:r>
        <w:rPr>
          <w:rFonts w:eastAsia="Times New Roman"/>
          <w:szCs w:val="24"/>
        </w:rPr>
        <w:t xml:space="preserve"> Βουλής)</w:t>
      </w:r>
    </w:p>
    <w:p w14:paraId="47DCBC8C" w14:textId="77777777" w:rsidR="003649E8" w:rsidRDefault="00370578">
      <w:pPr>
        <w:spacing w:after="0" w:line="600" w:lineRule="auto"/>
        <w:ind w:firstLine="720"/>
        <w:contextualSpacing/>
        <w:jc w:val="both"/>
        <w:rPr>
          <w:rFonts w:eastAsia="Times New Roman"/>
          <w:szCs w:val="24"/>
        </w:rPr>
      </w:pPr>
      <w:r w:rsidRPr="00ED6B0D">
        <w:rPr>
          <w:rFonts w:eastAsia="Times New Roman"/>
          <w:szCs w:val="24"/>
        </w:rPr>
        <w:t xml:space="preserve">1. Η με αριθμό 62/16-10-2018 </w:t>
      </w:r>
      <w:r>
        <w:rPr>
          <w:rFonts w:eastAsia="Times New Roman"/>
          <w:szCs w:val="24"/>
        </w:rPr>
        <w:t>ε</w:t>
      </w:r>
      <w:r w:rsidRPr="00ED6B0D">
        <w:rPr>
          <w:rFonts w:eastAsia="Times New Roman"/>
          <w:szCs w:val="24"/>
        </w:rPr>
        <w:t xml:space="preserve">πίκαιρη </w:t>
      </w:r>
      <w:r>
        <w:rPr>
          <w:rFonts w:eastAsia="Times New Roman"/>
          <w:szCs w:val="24"/>
        </w:rPr>
        <w:t>ε</w:t>
      </w:r>
      <w:r w:rsidRPr="00ED6B0D">
        <w:rPr>
          <w:rFonts w:eastAsia="Times New Roman"/>
          <w:szCs w:val="24"/>
        </w:rPr>
        <w:t xml:space="preserve">ρώτηση της Βουλευτού </w:t>
      </w:r>
      <w:proofErr w:type="spellStart"/>
      <w:r w:rsidRPr="00ED6B0D">
        <w:rPr>
          <w:rFonts w:eastAsia="Times New Roman"/>
          <w:szCs w:val="24"/>
        </w:rPr>
        <w:t>Πέλλ</w:t>
      </w:r>
      <w:r>
        <w:rPr>
          <w:rFonts w:eastAsia="Times New Roman"/>
          <w:szCs w:val="24"/>
        </w:rPr>
        <w:t>η</w:t>
      </w:r>
      <w:r w:rsidRPr="00ED6B0D">
        <w:rPr>
          <w:rFonts w:eastAsia="Times New Roman"/>
          <w:szCs w:val="24"/>
        </w:rPr>
        <w:t>ς</w:t>
      </w:r>
      <w:proofErr w:type="spellEnd"/>
      <w:r w:rsidRPr="00ED6B0D">
        <w:rPr>
          <w:rFonts w:eastAsia="Times New Roman"/>
          <w:szCs w:val="24"/>
        </w:rPr>
        <w:t xml:space="preserve"> του Συνασπισμού Ριζοσπαστικής Αριστεράς κ</w:t>
      </w:r>
      <w:r>
        <w:rPr>
          <w:rFonts w:eastAsia="Times New Roman"/>
          <w:szCs w:val="24"/>
        </w:rPr>
        <w:t>.</w:t>
      </w:r>
      <w:r w:rsidRPr="00ED6B0D">
        <w:rPr>
          <w:rFonts w:eastAsia="Times New Roman"/>
          <w:szCs w:val="24"/>
        </w:rPr>
        <w:t xml:space="preserve"> </w:t>
      </w:r>
      <w:r w:rsidRPr="00ED6B0D">
        <w:rPr>
          <w:rFonts w:eastAsia="Times New Roman"/>
          <w:bCs/>
          <w:szCs w:val="24"/>
        </w:rPr>
        <w:t xml:space="preserve">Θεοδώρας </w:t>
      </w:r>
      <w:proofErr w:type="spellStart"/>
      <w:r w:rsidRPr="00ED6B0D">
        <w:rPr>
          <w:rFonts w:eastAsia="Times New Roman"/>
          <w:bCs/>
          <w:szCs w:val="24"/>
        </w:rPr>
        <w:t>Τζάκρη</w:t>
      </w:r>
      <w:proofErr w:type="spellEnd"/>
      <w:r w:rsidRPr="00ED6B0D">
        <w:rPr>
          <w:rFonts w:eastAsia="Times New Roman"/>
          <w:szCs w:val="24"/>
        </w:rPr>
        <w:t xml:space="preserve"> προς τον Υπουργό </w:t>
      </w:r>
      <w:r w:rsidRPr="00ED6B0D">
        <w:rPr>
          <w:rFonts w:eastAsia="Times New Roman"/>
          <w:bCs/>
          <w:szCs w:val="24"/>
        </w:rPr>
        <w:t>Οικονομικών,</w:t>
      </w:r>
      <w:r w:rsidRPr="00ED6B0D">
        <w:rPr>
          <w:rFonts w:eastAsia="Times New Roman"/>
          <w:szCs w:val="24"/>
        </w:rPr>
        <w:t xml:space="preserve"> με θέμα: </w:t>
      </w:r>
      <w:r w:rsidRPr="00ED6B0D">
        <w:rPr>
          <w:rFonts w:eastAsia="Times New Roman"/>
          <w:szCs w:val="24"/>
        </w:rPr>
        <w:lastRenderedPageBreak/>
        <w:t xml:space="preserve">«Ένταξη του Νομού Πέλλας στην Α΄ Ζώνη για τη χορήγηση του </w:t>
      </w:r>
      <w:r>
        <w:rPr>
          <w:rFonts w:eastAsia="Times New Roman"/>
          <w:szCs w:val="24"/>
        </w:rPr>
        <w:t>ε</w:t>
      </w:r>
      <w:r w:rsidRPr="00ED6B0D">
        <w:rPr>
          <w:rFonts w:eastAsia="Times New Roman"/>
          <w:szCs w:val="24"/>
        </w:rPr>
        <w:t xml:space="preserve">πιδόματος </w:t>
      </w:r>
      <w:r>
        <w:rPr>
          <w:rFonts w:eastAsia="Times New Roman"/>
          <w:szCs w:val="24"/>
        </w:rPr>
        <w:t>π</w:t>
      </w:r>
      <w:r w:rsidRPr="00ED6B0D">
        <w:rPr>
          <w:rFonts w:eastAsia="Times New Roman"/>
          <w:szCs w:val="24"/>
        </w:rPr>
        <w:t xml:space="preserve">ετρελαίου </w:t>
      </w:r>
      <w:r>
        <w:rPr>
          <w:rFonts w:eastAsia="Times New Roman"/>
          <w:szCs w:val="24"/>
        </w:rPr>
        <w:t>θ</w:t>
      </w:r>
      <w:r w:rsidRPr="00ED6B0D">
        <w:rPr>
          <w:rFonts w:eastAsia="Times New Roman"/>
          <w:szCs w:val="24"/>
        </w:rPr>
        <w:t>έρμανσης».</w:t>
      </w:r>
    </w:p>
    <w:p w14:paraId="47DCBC8D" w14:textId="77777777" w:rsidR="003649E8" w:rsidRDefault="00370578">
      <w:pPr>
        <w:spacing w:after="0" w:line="600" w:lineRule="auto"/>
        <w:ind w:firstLine="720"/>
        <w:contextualSpacing/>
        <w:jc w:val="both"/>
        <w:rPr>
          <w:rFonts w:eastAsia="Times New Roman"/>
          <w:szCs w:val="24"/>
        </w:rPr>
      </w:pPr>
      <w:r>
        <w:rPr>
          <w:rFonts w:eastAsia="Times New Roman"/>
          <w:szCs w:val="24"/>
        </w:rPr>
        <w:t xml:space="preserve">2. </w:t>
      </w:r>
      <w:r w:rsidRPr="00ED6B0D">
        <w:rPr>
          <w:rFonts w:eastAsia="Times New Roman"/>
          <w:szCs w:val="24"/>
        </w:rPr>
        <w:t xml:space="preserve">Η με αριθμό 69/16-10-2018 </w:t>
      </w:r>
      <w:r>
        <w:rPr>
          <w:rFonts w:eastAsia="Times New Roman"/>
          <w:szCs w:val="24"/>
        </w:rPr>
        <w:t>ε</w:t>
      </w:r>
      <w:r w:rsidRPr="00ED6B0D">
        <w:rPr>
          <w:rFonts w:eastAsia="Times New Roman"/>
          <w:szCs w:val="24"/>
        </w:rPr>
        <w:t xml:space="preserve">πίκαιρη </w:t>
      </w:r>
      <w:r>
        <w:rPr>
          <w:rFonts w:eastAsia="Times New Roman"/>
          <w:szCs w:val="24"/>
        </w:rPr>
        <w:t>ε</w:t>
      </w:r>
      <w:r w:rsidRPr="00ED6B0D">
        <w:rPr>
          <w:rFonts w:eastAsia="Times New Roman"/>
          <w:szCs w:val="24"/>
        </w:rPr>
        <w:t xml:space="preserve">ρώτηση του Βουλευτή Αχαΐας της Νέας Δημοκρατίας κ. </w:t>
      </w:r>
      <w:proofErr w:type="spellStart"/>
      <w:r w:rsidRPr="00ED6B0D">
        <w:rPr>
          <w:rFonts w:eastAsia="Times New Roman"/>
          <w:bCs/>
          <w:szCs w:val="24"/>
        </w:rPr>
        <w:t>Ιάσονα</w:t>
      </w:r>
      <w:proofErr w:type="spellEnd"/>
      <w:r w:rsidRPr="00ED6B0D">
        <w:rPr>
          <w:rFonts w:eastAsia="Times New Roman"/>
          <w:bCs/>
          <w:szCs w:val="24"/>
        </w:rPr>
        <w:t xml:space="preserve"> Φωτήλα</w:t>
      </w:r>
      <w:r w:rsidRPr="00ED6B0D">
        <w:rPr>
          <w:rFonts w:eastAsia="Times New Roman"/>
          <w:szCs w:val="24"/>
        </w:rPr>
        <w:t xml:space="preserve"> προς τον Υπουρ</w:t>
      </w:r>
      <w:r w:rsidRPr="00ED6B0D">
        <w:rPr>
          <w:rFonts w:eastAsia="Times New Roman"/>
          <w:szCs w:val="24"/>
        </w:rPr>
        <w:t xml:space="preserve">γό </w:t>
      </w:r>
      <w:r w:rsidRPr="00ED6B0D">
        <w:rPr>
          <w:rFonts w:eastAsia="Times New Roman"/>
          <w:bCs/>
          <w:szCs w:val="24"/>
        </w:rPr>
        <w:t>Υγείας,</w:t>
      </w:r>
      <w:r w:rsidRPr="00ED6B0D">
        <w:rPr>
          <w:rFonts w:eastAsia="Times New Roman"/>
          <w:szCs w:val="24"/>
        </w:rPr>
        <w:t xml:space="preserve"> με θέμα: «Λανθασμένη αντιμετώπιση της υγειονομικής βόμβας στη Μόρια Λέσβου από το Υπουργείο».</w:t>
      </w:r>
    </w:p>
    <w:p w14:paraId="47DCBC8E" w14:textId="77777777" w:rsidR="003649E8" w:rsidRDefault="00370578">
      <w:pPr>
        <w:spacing w:after="0" w:line="600" w:lineRule="auto"/>
        <w:ind w:firstLine="720"/>
        <w:contextualSpacing/>
        <w:jc w:val="both"/>
        <w:rPr>
          <w:rFonts w:eastAsia="Times New Roman"/>
          <w:szCs w:val="24"/>
        </w:rPr>
      </w:pPr>
      <w:r>
        <w:rPr>
          <w:rFonts w:eastAsia="Times New Roman"/>
          <w:szCs w:val="24"/>
        </w:rPr>
        <w:t>3. Η με αριθμό 11/1-10-2018 ε</w:t>
      </w:r>
      <w:r w:rsidRPr="00ED6B0D">
        <w:rPr>
          <w:rFonts w:eastAsia="Times New Roman"/>
          <w:szCs w:val="24"/>
        </w:rPr>
        <w:t xml:space="preserve">πίκαιρη </w:t>
      </w:r>
      <w:r>
        <w:rPr>
          <w:rFonts w:eastAsia="Times New Roman"/>
          <w:szCs w:val="24"/>
        </w:rPr>
        <w:t>ε</w:t>
      </w:r>
      <w:r w:rsidRPr="00ED6B0D">
        <w:rPr>
          <w:rFonts w:eastAsia="Times New Roman"/>
          <w:szCs w:val="24"/>
        </w:rPr>
        <w:t>ρώτηση της Βουλευτού Α΄ Αθηνών της Νέας Δημοκρατίας κ</w:t>
      </w:r>
      <w:r>
        <w:rPr>
          <w:rFonts w:eastAsia="Times New Roman"/>
          <w:szCs w:val="24"/>
        </w:rPr>
        <w:t>.</w:t>
      </w:r>
      <w:r w:rsidRPr="00ED6B0D">
        <w:rPr>
          <w:rFonts w:eastAsia="Times New Roman"/>
          <w:szCs w:val="24"/>
        </w:rPr>
        <w:t xml:space="preserve"> </w:t>
      </w:r>
      <w:r w:rsidRPr="00ED6B0D">
        <w:rPr>
          <w:rFonts w:eastAsia="Times New Roman"/>
          <w:bCs/>
          <w:szCs w:val="24"/>
        </w:rPr>
        <w:t>Όλγας Κεφαλογιάννη</w:t>
      </w:r>
      <w:r w:rsidRPr="00ED6B0D">
        <w:rPr>
          <w:rFonts w:eastAsia="Times New Roman"/>
          <w:szCs w:val="24"/>
        </w:rPr>
        <w:t xml:space="preserve"> προς την Υπουργό </w:t>
      </w:r>
      <w:r w:rsidRPr="00ED6B0D">
        <w:rPr>
          <w:rFonts w:eastAsia="Times New Roman"/>
          <w:bCs/>
          <w:szCs w:val="24"/>
        </w:rPr>
        <w:t>Προστασίας του Πολίτη,</w:t>
      </w:r>
      <w:r w:rsidRPr="00ED6B0D">
        <w:rPr>
          <w:rFonts w:eastAsia="Times New Roman"/>
          <w:bCs/>
          <w:szCs w:val="24"/>
        </w:rPr>
        <w:t xml:space="preserve"> </w:t>
      </w:r>
      <w:r w:rsidRPr="00ED6B0D">
        <w:rPr>
          <w:rFonts w:eastAsia="Times New Roman"/>
          <w:szCs w:val="24"/>
        </w:rPr>
        <w:t>με θέμα: «Έλλειμμα ασφάλειας στην πόλη των Αθηνών». </w:t>
      </w:r>
    </w:p>
    <w:p w14:paraId="47DCBC8F" w14:textId="77777777" w:rsidR="003649E8" w:rsidRDefault="00370578">
      <w:pPr>
        <w:spacing w:after="0" w:line="600" w:lineRule="auto"/>
        <w:ind w:firstLine="720"/>
        <w:contextualSpacing/>
        <w:jc w:val="both"/>
        <w:rPr>
          <w:rFonts w:eastAsia="Times New Roman"/>
          <w:szCs w:val="24"/>
        </w:rPr>
      </w:pPr>
      <w:r>
        <w:rPr>
          <w:rFonts w:eastAsia="Times New Roman"/>
          <w:szCs w:val="24"/>
        </w:rPr>
        <w:t>4. Η με αριθμό 2/1-10-2018 ε</w:t>
      </w:r>
      <w:r w:rsidRPr="00ED6B0D">
        <w:rPr>
          <w:rFonts w:eastAsia="Times New Roman"/>
          <w:szCs w:val="24"/>
        </w:rPr>
        <w:t xml:space="preserve">πίκαιρη </w:t>
      </w:r>
      <w:r>
        <w:rPr>
          <w:rFonts w:eastAsia="Times New Roman"/>
          <w:szCs w:val="24"/>
        </w:rPr>
        <w:t>ε</w:t>
      </w:r>
      <w:r w:rsidRPr="00ED6B0D">
        <w:rPr>
          <w:rFonts w:eastAsia="Times New Roman"/>
          <w:szCs w:val="24"/>
        </w:rPr>
        <w:t>ρώτηση του Βουλευτή Β΄ Πειραι</w:t>
      </w:r>
      <w:r>
        <w:rPr>
          <w:rFonts w:eastAsia="Times New Roman"/>
          <w:szCs w:val="24"/>
        </w:rPr>
        <w:t>ώς</w:t>
      </w:r>
      <w:r w:rsidRPr="00ED6B0D">
        <w:rPr>
          <w:rFonts w:eastAsia="Times New Roman"/>
          <w:szCs w:val="24"/>
        </w:rPr>
        <w:t xml:space="preserve"> του Λαϊκού Συνδέσμου - Χρυσή Αυγή κ. </w:t>
      </w:r>
      <w:r w:rsidRPr="00ED6B0D">
        <w:rPr>
          <w:rFonts w:eastAsia="Times New Roman"/>
          <w:bCs/>
          <w:szCs w:val="24"/>
        </w:rPr>
        <w:t>Ιωάννη Λαγού</w:t>
      </w:r>
      <w:r w:rsidRPr="00ED6B0D">
        <w:rPr>
          <w:rFonts w:eastAsia="Times New Roman"/>
          <w:b/>
          <w:bCs/>
          <w:szCs w:val="24"/>
        </w:rPr>
        <w:t xml:space="preserve"> </w:t>
      </w:r>
      <w:r w:rsidRPr="00ED6B0D">
        <w:rPr>
          <w:rFonts w:eastAsia="Times New Roman"/>
          <w:szCs w:val="24"/>
        </w:rPr>
        <w:t xml:space="preserve">προς την Υπουργό </w:t>
      </w:r>
      <w:r w:rsidRPr="00ED6B0D">
        <w:rPr>
          <w:rFonts w:eastAsia="Times New Roman"/>
          <w:bCs/>
          <w:szCs w:val="24"/>
        </w:rPr>
        <w:t>Προστασίας του Πολίτη,</w:t>
      </w:r>
      <w:r w:rsidRPr="00ED6B0D">
        <w:rPr>
          <w:rFonts w:eastAsia="Times New Roman"/>
          <w:b/>
          <w:bCs/>
          <w:szCs w:val="24"/>
        </w:rPr>
        <w:t xml:space="preserve"> </w:t>
      </w:r>
      <w:r w:rsidRPr="00ED6B0D">
        <w:rPr>
          <w:rFonts w:eastAsia="Times New Roman"/>
          <w:szCs w:val="24"/>
        </w:rPr>
        <w:t>με θέμα: «Αναίτια βία άσκησε η ΕΛΑΣ στη δια</w:t>
      </w:r>
      <w:r w:rsidRPr="00ED6B0D">
        <w:rPr>
          <w:rFonts w:eastAsia="Times New Roman"/>
          <w:szCs w:val="24"/>
        </w:rPr>
        <w:t xml:space="preserve">δήλωση της Θεσσαλονίκης που διεξήχθη ενάντια στη </w:t>
      </w:r>
      <w:r>
        <w:rPr>
          <w:rFonts w:eastAsia="Times New Roman"/>
          <w:szCs w:val="24"/>
        </w:rPr>
        <w:t>Σ</w:t>
      </w:r>
      <w:r w:rsidRPr="00ED6B0D">
        <w:rPr>
          <w:rFonts w:eastAsia="Times New Roman"/>
          <w:szCs w:val="24"/>
        </w:rPr>
        <w:t>υμφωνία των Πρεσπών».</w:t>
      </w:r>
    </w:p>
    <w:p w14:paraId="47DCBC90" w14:textId="77777777" w:rsidR="003649E8" w:rsidRDefault="00370578">
      <w:pPr>
        <w:spacing w:after="0" w:line="600" w:lineRule="auto"/>
        <w:ind w:firstLine="720"/>
        <w:contextualSpacing/>
        <w:jc w:val="both"/>
        <w:rPr>
          <w:rFonts w:eastAsia="Times New Roman"/>
          <w:szCs w:val="24"/>
        </w:rPr>
      </w:pPr>
      <w:r>
        <w:rPr>
          <w:rFonts w:eastAsia="Times New Roman"/>
          <w:szCs w:val="24"/>
        </w:rPr>
        <w:t>5. Η με αριθμό 36/8-10-2018 ε</w:t>
      </w:r>
      <w:r w:rsidRPr="00ED6B0D">
        <w:rPr>
          <w:rFonts w:eastAsia="Times New Roman"/>
          <w:szCs w:val="24"/>
        </w:rPr>
        <w:t xml:space="preserve">πίκαιρη </w:t>
      </w:r>
      <w:r>
        <w:rPr>
          <w:rFonts w:eastAsia="Times New Roman"/>
          <w:szCs w:val="24"/>
        </w:rPr>
        <w:t>ε</w:t>
      </w:r>
      <w:r w:rsidRPr="00ED6B0D">
        <w:rPr>
          <w:rFonts w:eastAsia="Times New Roman"/>
          <w:szCs w:val="24"/>
        </w:rPr>
        <w:t xml:space="preserve">ρώτηση του Βουλευτή Φθιώτιδας της Νέας Δημοκρατίας κ. </w:t>
      </w:r>
      <w:r w:rsidRPr="00ED6B0D">
        <w:rPr>
          <w:rFonts w:eastAsia="Times New Roman"/>
          <w:bCs/>
          <w:szCs w:val="24"/>
        </w:rPr>
        <w:t xml:space="preserve">Χρήστου </w:t>
      </w:r>
      <w:proofErr w:type="spellStart"/>
      <w:r w:rsidRPr="00ED6B0D">
        <w:rPr>
          <w:rFonts w:eastAsia="Times New Roman"/>
          <w:bCs/>
          <w:szCs w:val="24"/>
        </w:rPr>
        <w:t>Σταϊκούρα</w:t>
      </w:r>
      <w:proofErr w:type="spellEnd"/>
      <w:r w:rsidRPr="00ED6B0D">
        <w:rPr>
          <w:rFonts w:eastAsia="Times New Roman"/>
          <w:szCs w:val="24"/>
        </w:rPr>
        <w:t xml:space="preserve"> προς τον Υπουργό </w:t>
      </w:r>
      <w:r w:rsidRPr="00ED6B0D">
        <w:rPr>
          <w:rFonts w:eastAsia="Times New Roman"/>
          <w:bCs/>
          <w:szCs w:val="24"/>
        </w:rPr>
        <w:t>Οικονομικών,</w:t>
      </w:r>
      <w:r w:rsidRPr="00ED6B0D">
        <w:rPr>
          <w:rFonts w:eastAsia="Times New Roman"/>
          <w:b/>
          <w:bCs/>
          <w:szCs w:val="24"/>
        </w:rPr>
        <w:t xml:space="preserve"> </w:t>
      </w:r>
      <w:r w:rsidRPr="00ED6B0D">
        <w:rPr>
          <w:rFonts w:eastAsia="Times New Roman"/>
          <w:szCs w:val="24"/>
        </w:rPr>
        <w:t xml:space="preserve">με θέμα: «Επισκόπηση δαπανών φορέων </w:t>
      </w:r>
      <w:r>
        <w:rPr>
          <w:rFonts w:eastAsia="Times New Roman"/>
          <w:szCs w:val="24"/>
        </w:rPr>
        <w:t>γ</w:t>
      </w:r>
      <w:r w:rsidRPr="00ED6B0D">
        <w:rPr>
          <w:rFonts w:eastAsia="Times New Roman"/>
          <w:szCs w:val="24"/>
        </w:rPr>
        <w:t xml:space="preserve">ενικής </w:t>
      </w:r>
      <w:r>
        <w:rPr>
          <w:rFonts w:eastAsia="Times New Roman"/>
          <w:szCs w:val="24"/>
        </w:rPr>
        <w:t>κ</w:t>
      </w:r>
      <w:r w:rsidRPr="00ED6B0D">
        <w:rPr>
          <w:rFonts w:eastAsia="Times New Roman"/>
          <w:szCs w:val="24"/>
        </w:rPr>
        <w:t>υβέρνησης».</w:t>
      </w:r>
    </w:p>
    <w:p w14:paraId="47DCBC91" w14:textId="77777777" w:rsidR="003649E8" w:rsidRDefault="00370578">
      <w:pPr>
        <w:spacing w:after="0" w:line="600" w:lineRule="auto"/>
        <w:ind w:firstLine="720"/>
        <w:contextualSpacing/>
        <w:jc w:val="both"/>
        <w:rPr>
          <w:rFonts w:eastAsia="Times New Roman"/>
          <w:szCs w:val="24"/>
        </w:rPr>
      </w:pPr>
      <w:r>
        <w:rPr>
          <w:rFonts w:eastAsia="Times New Roman"/>
          <w:szCs w:val="24"/>
        </w:rPr>
        <w:lastRenderedPageBreak/>
        <w:t xml:space="preserve">6. </w:t>
      </w:r>
      <w:r w:rsidRPr="00ED6B0D">
        <w:rPr>
          <w:rFonts w:eastAsia="Times New Roman"/>
          <w:szCs w:val="24"/>
        </w:rPr>
        <w:t xml:space="preserve">Η με αριθμό 19/3-10-2018 </w:t>
      </w:r>
      <w:r>
        <w:rPr>
          <w:rFonts w:eastAsia="Times New Roman"/>
          <w:szCs w:val="24"/>
        </w:rPr>
        <w:t>ε</w:t>
      </w:r>
      <w:r w:rsidRPr="00ED6B0D">
        <w:rPr>
          <w:rFonts w:eastAsia="Times New Roman"/>
          <w:szCs w:val="24"/>
        </w:rPr>
        <w:t xml:space="preserve">πίκαιρη </w:t>
      </w:r>
      <w:r>
        <w:rPr>
          <w:rFonts w:eastAsia="Times New Roman"/>
          <w:szCs w:val="24"/>
        </w:rPr>
        <w:t>ερώτηση του</w:t>
      </w:r>
      <w:r w:rsidRPr="00ED6B0D">
        <w:rPr>
          <w:rFonts w:eastAsia="Times New Roman"/>
          <w:szCs w:val="24"/>
        </w:rPr>
        <w:t xml:space="preserve"> Βουλευτή Ηλείας της Δημοκρατικής Συμπαράταξης ΠΑΣΟ</w:t>
      </w:r>
      <w:r>
        <w:rPr>
          <w:rFonts w:eastAsia="Times New Roman"/>
          <w:szCs w:val="24"/>
        </w:rPr>
        <w:t xml:space="preserve">Κ </w:t>
      </w:r>
      <w:r w:rsidRPr="00ED6B0D">
        <w:rPr>
          <w:rFonts w:eastAsia="Times New Roman"/>
          <w:szCs w:val="24"/>
        </w:rPr>
        <w:t>-</w:t>
      </w:r>
      <w:r>
        <w:rPr>
          <w:rFonts w:eastAsia="Times New Roman"/>
          <w:szCs w:val="24"/>
        </w:rPr>
        <w:t xml:space="preserve"> </w:t>
      </w:r>
      <w:r w:rsidRPr="00ED6B0D">
        <w:rPr>
          <w:rFonts w:eastAsia="Times New Roman"/>
          <w:szCs w:val="24"/>
        </w:rPr>
        <w:t xml:space="preserve">ΔΗΜΑΡ κ. </w:t>
      </w:r>
      <w:r w:rsidRPr="00ED6B0D">
        <w:rPr>
          <w:rFonts w:eastAsia="Times New Roman"/>
          <w:bCs/>
          <w:szCs w:val="24"/>
        </w:rPr>
        <w:t>Ιωάννη Κουτσούκου</w:t>
      </w:r>
      <w:r w:rsidRPr="00ED6B0D">
        <w:rPr>
          <w:rFonts w:eastAsia="Times New Roman"/>
          <w:b/>
          <w:bCs/>
          <w:szCs w:val="24"/>
        </w:rPr>
        <w:t xml:space="preserve"> </w:t>
      </w:r>
      <w:r w:rsidRPr="00ED6B0D">
        <w:rPr>
          <w:rFonts w:eastAsia="Times New Roman"/>
          <w:szCs w:val="24"/>
        </w:rPr>
        <w:t xml:space="preserve">προς τον Υπουργό </w:t>
      </w:r>
      <w:r w:rsidRPr="00ED6B0D">
        <w:rPr>
          <w:rFonts w:eastAsia="Times New Roman"/>
          <w:bCs/>
          <w:szCs w:val="24"/>
        </w:rPr>
        <w:t>Οικονομικών,</w:t>
      </w:r>
      <w:r w:rsidRPr="00ED6B0D">
        <w:rPr>
          <w:rFonts w:eastAsia="Times New Roman"/>
          <w:szCs w:val="24"/>
        </w:rPr>
        <w:t xml:space="preserve"> με θέμα: «Το υπόλοιπο του Ταμείου Μολυβιάτη».</w:t>
      </w:r>
    </w:p>
    <w:p w14:paraId="47DCBC92" w14:textId="77777777" w:rsidR="003649E8" w:rsidRDefault="00370578">
      <w:pPr>
        <w:spacing w:after="0" w:line="600" w:lineRule="auto"/>
        <w:ind w:firstLine="720"/>
        <w:contextualSpacing/>
        <w:jc w:val="both"/>
        <w:rPr>
          <w:rFonts w:eastAsia="Times New Roman"/>
          <w:szCs w:val="24"/>
        </w:rPr>
      </w:pPr>
      <w:r w:rsidRPr="00ED6B0D">
        <w:rPr>
          <w:rFonts w:eastAsia="Times New Roman"/>
          <w:szCs w:val="24"/>
        </w:rPr>
        <w:t>7</w:t>
      </w:r>
      <w:r>
        <w:rPr>
          <w:rFonts w:eastAsia="Times New Roman"/>
          <w:szCs w:val="24"/>
        </w:rPr>
        <w:t>. Η με αριθμό 28/8-10-2018 ε</w:t>
      </w:r>
      <w:r w:rsidRPr="00ED6B0D">
        <w:rPr>
          <w:rFonts w:eastAsia="Times New Roman"/>
          <w:szCs w:val="24"/>
        </w:rPr>
        <w:t xml:space="preserve">πίκαιρη </w:t>
      </w:r>
      <w:r>
        <w:rPr>
          <w:rFonts w:eastAsia="Times New Roman"/>
          <w:szCs w:val="24"/>
        </w:rPr>
        <w:t>ερώτηση του Βουλευτή Α΄ Πειραιώς</w:t>
      </w:r>
      <w:r w:rsidRPr="00ED6B0D">
        <w:rPr>
          <w:rFonts w:eastAsia="Times New Roman"/>
          <w:szCs w:val="24"/>
        </w:rPr>
        <w:t xml:space="preserve"> του Λαϊκού Συνδέσμου</w:t>
      </w:r>
      <w:r>
        <w:rPr>
          <w:rFonts w:eastAsia="Times New Roman"/>
          <w:szCs w:val="24"/>
        </w:rPr>
        <w:t xml:space="preserve"> </w:t>
      </w:r>
      <w:r w:rsidRPr="00ED6B0D">
        <w:rPr>
          <w:rFonts w:eastAsia="Times New Roman"/>
          <w:szCs w:val="24"/>
        </w:rPr>
        <w:t>-</w:t>
      </w:r>
      <w:r>
        <w:rPr>
          <w:rFonts w:eastAsia="Times New Roman"/>
          <w:szCs w:val="24"/>
        </w:rPr>
        <w:t xml:space="preserve"> </w:t>
      </w:r>
      <w:r w:rsidRPr="00ED6B0D">
        <w:rPr>
          <w:rFonts w:eastAsia="Times New Roman"/>
          <w:szCs w:val="24"/>
        </w:rPr>
        <w:t>Χρυσή Αυγή κ.</w:t>
      </w:r>
      <w:r w:rsidRPr="00ED6B0D">
        <w:rPr>
          <w:rFonts w:eastAsia="Times New Roman"/>
          <w:b/>
          <w:szCs w:val="24"/>
        </w:rPr>
        <w:t xml:space="preserve"> </w:t>
      </w:r>
      <w:r w:rsidRPr="00ED6B0D">
        <w:rPr>
          <w:rFonts w:eastAsia="Times New Roman"/>
          <w:bCs/>
          <w:szCs w:val="24"/>
        </w:rPr>
        <w:t xml:space="preserve">Νικολάου </w:t>
      </w:r>
      <w:proofErr w:type="spellStart"/>
      <w:r w:rsidRPr="00ED6B0D">
        <w:rPr>
          <w:rFonts w:eastAsia="Times New Roman"/>
          <w:bCs/>
          <w:szCs w:val="24"/>
        </w:rPr>
        <w:t>Κούζηλου</w:t>
      </w:r>
      <w:proofErr w:type="spellEnd"/>
      <w:r w:rsidRPr="00ED6B0D">
        <w:rPr>
          <w:rFonts w:eastAsia="Times New Roman"/>
          <w:szCs w:val="24"/>
        </w:rPr>
        <w:t xml:space="preserve"> προς τον Υπουργό </w:t>
      </w:r>
      <w:r w:rsidRPr="00ED6B0D">
        <w:rPr>
          <w:rFonts w:eastAsia="Times New Roman"/>
          <w:bCs/>
          <w:szCs w:val="24"/>
        </w:rPr>
        <w:t>Εθνικής Άμυνας,</w:t>
      </w:r>
      <w:r w:rsidRPr="00ED6B0D">
        <w:rPr>
          <w:rFonts w:eastAsia="Times New Roman"/>
          <w:szCs w:val="24"/>
        </w:rPr>
        <w:t xml:space="preserve"> με θέμα: «Καζάνι έτοιμο να εκραγεί το κρατίδιο των Σκοπίων».</w:t>
      </w:r>
    </w:p>
    <w:p w14:paraId="47DCBC93" w14:textId="77777777" w:rsidR="003649E8" w:rsidRDefault="00370578">
      <w:pPr>
        <w:spacing w:after="0" w:line="600" w:lineRule="auto"/>
        <w:ind w:firstLine="720"/>
        <w:contextualSpacing/>
        <w:jc w:val="both"/>
        <w:rPr>
          <w:rFonts w:eastAsia="Times New Roman"/>
          <w:szCs w:val="24"/>
        </w:rPr>
      </w:pPr>
      <w:r>
        <w:rPr>
          <w:rFonts w:eastAsia="Times New Roman"/>
          <w:szCs w:val="24"/>
        </w:rPr>
        <w:t>8. Η με αριθμό 17/2-10-2018 ε</w:t>
      </w:r>
      <w:r w:rsidRPr="00ED6B0D">
        <w:rPr>
          <w:rFonts w:eastAsia="Times New Roman"/>
          <w:szCs w:val="24"/>
        </w:rPr>
        <w:t>π</w:t>
      </w:r>
      <w:r>
        <w:rPr>
          <w:rFonts w:eastAsia="Times New Roman"/>
          <w:szCs w:val="24"/>
        </w:rPr>
        <w:t>ί</w:t>
      </w:r>
      <w:r w:rsidRPr="00ED6B0D">
        <w:rPr>
          <w:rFonts w:eastAsia="Times New Roman"/>
          <w:szCs w:val="24"/>
        </w:rPr>
        <w:t xml:space="preserve">καιρη </w:t>
      </w:r>
      <w:r>
        <w:rPr>
          <w:rFonts w:eastAsia="Times New Roman"/>
          <w:szCs w:val="24"/>
        </w:rPr>
        <w:t>ε</w:t>
      </w:r>
      <w:r w:rsidRPr="00ED6B0D">
        <w:rPr>
          <w:rFonts w:eastAsia="Times New Roman"/>
          <w:szCs w:val="24"/>
        </w:rPr>
        <w:t>ρώτηση του Βουλευτή Α΄ Θεσσαλονίκης</w:t>
      </w:r>
      <w:r>
        <w:rPr>
          <w:rFonts w:eastAsia="Times New Roman"/>
          <w:szCs w:val="24"/>
        </w:rPr>
        <w:t xml:space="preserve"> </w:t>
      </w:r>
      <w:r>
        <w:rPr>
          <w:rFonts w:eastAsia="Times New Roman"/>
          <w:szCs w:val="24"/>
        </w:rPr>
        <w:t xml:space="preserve">της Ένωσης Κεντρώων </w:t>
      </w:r>
      <w:r w:rsidRPr="00ED6B0D">
        <w:rPr>
          <w:rFonts w:eastAsia="Times New Roman"/>
          <w:szCs w:val="24"/>
        </w:rPr>
        <w:t xml:space="preserve">κ. </w:t>
      </w:r>
      <w:r w:rsidRPr="00ED6B0D">
        <w:rPr>
          <w:rFonts w:eastAsia="Times New Roman"/>
          <w:bCs/>
          <w:szCs w:val="24"/>
        </w:rPr>
        <w:t xml:space="preserve">Ιωάννη </w:t>
      </w:r>
      <w:proofErr w:type="spellStart"/>
      <w:r w:rsidRPr="00ED6B0D">
        <w:rPr>
          <w:rFonts w:eastAsia="Times New Roman"/>
          <w:bCs/>
          <w:szCs w:val="24"/>
        </w:rPr>
        <w:t>Σαρίδη</w:t>
      </w:r>
      <w:proofErr w:type="spellEnd"/>
      <w:r w:rsidRPr="00ED6B0D">
        <w:rPr>
          <w:rFonts w:eastAsia="Times New Roman"/>
          <w:b/>
          <w:bCs/>
          <w:szCs w:val="24"/>
        </w:rPr>
        <w:t xml:space="preserve"> </w:t>
      </w:r>
      <w:r w:rsidRPr="00ED6B0D">
        <w:rPr>
          <w:rFonts w:eastAsia="Times New Roman"/>
          <w:szCs w:val="24"/>
        </w:rPr>
        <w:t xml:space="preserve">προς τον Υπουργό </w:t>
      </w:r>
      <w:r w:rsidRPr="00ED6B0D">
        <w:rPr>
          <w:rFonts w:eastAsia="Times New Roman"/>
          <w:bCs/>
          <w:szCs w:val="24"/>
        </w:rPr>
        <w:t>Οικονομικών,</w:t>
      </w:r>
      <w:r w:rsidRPr="00ED6B0D">
        <w:rPr>
          <w:rFonts w:eastAsia="Times New Roman"/>
          <w:szCs w:val="24"/>
        </w:rPr>
        <w:t xml:space="preserve"> με θέμα: «Αξιοποίηση του λογαριασμού της εισφοράς του ν.128/75 για την αρωγή των πυρόπληκτων της </w:t>
      </w:r>
      <w:r>
        <w:rPr>
          <w:rFonts w:eastAsia="Times New Roman"/>
          <w:szCs w:val="24"/>
        </w:rPr>
        <w:t>α</w:t>
      </w:r>
      <w:r w:rsidRPr="00ED6B0D">
        <w:rPr>
          <w:rFonts w:eastAsia="Times New Roman"/>
          <w:szCs w:val="24"/>
        </w:rPr>
        <w:t>νατολικής Αττικής».</w:t>
      </w:r>
    </w:p>
    <w:p w14:paraId="47DCBC94" w14:textId="77777777" w:rsidR="003649E8" w:rsidRDefault="00370578">
      <w:pPr>
        <w:spacing w:after="0" w:line="600" w:lineRule="auto"/>
        <w:ind w:firstLine="720"/>
        <w:contextualSpacing/>
        <w:jc w:val="both"/>
        <w:rPr>
          <w:rFonts w:eastAsia="Times New Roman"/>
          <w:szCs w:val="24"/>
        </w:rPr>
      </w:pPr>
      <w:r>
        <w:rPr>
          <w:rFonts w:eastAsia="Times New Roman"/>
          <w:szCs w:val="24"/>
        </w:rPr>
        <w:t>9. Η με αριθμό 43/9-10-2018 ε</w:t>
      </w:r>
      <w:r w:rsidRPr="00ED6B0D">
        <w:rPr>
          <w:rFonts w:eastAsia="Times New Roman"/>
          <w:szCs w:val="24"/>
        </w:rPr>
        <w:t xml:space="preserve">πίκαιρη </w:t>
      </w:r>
      <w:r>
        <w:rPr>
          <w:rFonts w:eastAsia="Times New Roman"/>
          <w:szCs w:val="24"/>
        </w:rPr>
        <w:t>ερώτηση της</w:t>
      </w:r>
      <w:r w:rsidRPr="00ED6B0D">
        <w:rPr>
          <w:rFonts w:eastAsia="Times New Roman"/>
          <w:szCs w:val="24"/>
        </w:rPr>
        <w:t xml:space="preserve"> Βουλευτού Β΄ Αθηνών το</w:t>
      </w:r>
      <w:r w:rsidRPr="00ED6B0D">
        <w:rPr>
          <w:rFonts w:eastAsia="Times New Roman"/>
          <w:szCs w:val="24"/>
        </w:rPr>
        <w:t>υ Λαϊκού</w:t>
      </w:r>
      <w:r>
        <w:rPr>
          <w:rFonts w:eastAsia="Times New Roman"/>
          <w:szCs w:val="24"/>
        </w:rPr>
        <w:t xml:space="preserve"> </w:t>
      </w:r>
      <w:r w:rsidRPr="00ED6B0D">
        <w:rPr>
          <w:rFonts w:eastAsia="Times New Roman"/>
          <w:szCs w:val="24"/>
        </w:rPr>
        <w:t xml:space="preserve">Συνδέσμου - Χρυσή Αυγή </w:t>
      </w:r>
      <w:r>
        <w:rPr>
          <w:rFonts w:eastAsia="Times New Roman"/>
          <w:szCs w:val="24"/>
        </w:rPr>
        <w:t>κ.</w:t>
      </w:r>
      <w:r w:rsidRPr="00ED6B0D">
        <w:rPr>
          <w:rFonts w:eastAsia="Times New Roman"/>
          <w:szCs w:val="24"/>
        </w:rPr>
        <w:t xml:space="preserve"> </w:t>
      </w:r>
      <w:r w:rsidRPr="00ED6B0D">
        <w:rPr>
          <w:rFonts w:eastAsia="Times New Roman"/>
          <w:bCs/>
          <w:szCs w:val="24"/>
        </w:rPr>
        <w:t xml:space="preserve">Ελένης </w:t>
      </w:r>
      <w:proofErr w:type="spellStart"/>
      <w:r w:rsidRPr="00ED6B0D">
        <w:rPr>
          <w:rFonts w:eastAsia="Times New Roman"/>
          <w:bCs/>
          <w:szCs w:val="24"/>
        </w:rPr>
        <w:t>Ζαρούλια</w:t>
      </w:r>
      <w:proofErr w:type="spellEnd"/>
      <w:r>
        <w:rPr>
          <w:rFonts w:eastAsia="Times New Roman"/>
          <w:b/>
          <w:bCs/>
          <w:szCs w:val="24"/>
        </w:rPr>
        <w:t xml:space="preserve"> </w:t>
      </w:r>
      <w:r w:rsidRPr="00ED6B0D">
        <w:rPr>
          <w:rFonts w:eastAsia="Times New Roman"/>
          <w:szCs w:val="24"/>
        </w:rPr>
        <w:t xml:space="preserve">προς την Υπουργό </w:t>
      </w:r>
      <w:r w:rsidRPr="00ED6B0D">
        <w:rPr>
          <w:rFonts w:eastAsia="Times New Roman"/>
          <w:bCs/>
          <w:szCs w:val="24"/>
        </w:rPr>
        <w:t>Προστασίας του Πολίτη,</w:t>
      </w:r>
      <w:r w:rsidRPr="00ED6B0D">
        <w:rPr>
          <w:rFonts w:eastAsia="Times New Roman"/>
          <w:b/>
          <w:bCs/>
          <w:szCs w:val="24"/>
        </w:rPr>
        <w:t xml:space="preserve"> </w:t>
      </w:r>
      <w:r w:rsidRPr="00ED6B0D">
        <w:rPr>
          <w:rFonts w:eastAsia="Times New Roman"/>
          <w:szCs w:val="24"/>
        </w:rPr>
        <w:t xml:space="preserve">με θέμα: «Σχετικά με </w:t>
      </w:r>
      <w:proofErr w:type="spellStart"/>
      <w:r w:rsidRPr="00ED6B0D">
        <w:rPr>
          <w:rFonts w:eastAsia="Times New Roman"/>
          <w:szCs w:val="24"/>
        </w:rPr>
        <w:t>φιλοσκοπιανή</w:t>
      </w:r>
      <w:proofErr w:type="spellEnd"/>
      <w:r w:rsidRPr="00ED6B0D">
        <w:rPr>
          <w:rFonts w:eastAsia="Times New Roman"/>
          <w:szCs w:val="24"/>
        </w:rPr>
        <w:t xml:space="preserve"> εκδήλωση στη Φλώρινα».</w:t>
      </w:r>
    </w:p>
    <w:p w14:paraId="47DCBC95" w14:textId="77777777" w:rsidR="003649E8" w:rsidRDefault="00370578">
      <w:pPr>
        <w:spacing w:line="600" w:lineRule="auto"/>
        <w:ind w:firstLine="720"/>
        <w:contextualSpacing/>
        <w:jc w:val="both"/>
        <w:rPr>
          <w:rFonts w:eastAsia="Times New Roman" w:cs="Times New Roman"/>
        </w:rPr>
      </w:pPr>
      <w:r>
        <w:rPr>
          <w:rFonts w:eastAsia="Times New Roman" w:cs="Times New Roman"/>
          <w:szCs w:val="24"/>
        </w:rPr>
        <w:t xml:space="preserve">Κυρίες και κύριοι συνάδελφοι, </w:t>
      </w:r>
      <w:r w:rsidRPr="0073770D">
        <w:rPr>
          <w:rFonts w:eastAsia="Times New Roman" w:cs="Times New Roman"/>
        </w:rPr>
        <w:t>έχω την τιμή να ανακοινώσω στο Σώμα ότι τη συνεδρίασή μας παρακολουθούν από τα</w:t>
      </w:r>
      <w:r w:rsidRPr="0073770D">
        <w:rPr>
          <w:rFonts w:eastAsia="Times New Roman" w:cs="Times New Roman"/>
        </w:rPr>
        <w:t xml:space="preserve"> </w:t>
      </w:r>
      <w:r w:rsidRPr="0073770D">
        <w:rPr>
          <w:rFonts w:eastAsia="Times New Roman" w:cs="Times New Roman"/>
        </w:rPr>
        <w:lastRenderedPageBreak/>
        <w:t xml:space="preserve">άνω δυτικά θεωρεία, αφού προηγουμένως ενημερώθηκαν για την ιστορία του κτηρίου και τον τρόπο οργάνωσης και λειτουργίας της Βουλής, τριάντα </w:t>
      </w:r>
      <w:r>
        <w:rPr>
          <w:rFonts w:eastAsia="Times New Roman" w:cs="Times New Roman"/>
        </w:rPr>
        <w:t>επτά</w:t>
      </w:r>
      <w:r w:rsidRPr="0073770D">
        <w:rPr>
          <w:rFonts w:eastAsia="Times New Roman" w:cs="Times New Roman"/>
        </w:rPr>
        <w:t xml:space="preserve"> μαθητές και μαθήτριες και τ</w:t>
      </w:r>
      <w:r>
        <w:rPr>
          <w:rFonts w:eastAsia="Times New Roman" w:cs="Times New Roman"/>
        </w:rPr>
        <w:t>ρεις</w:t>
      </w:r>
      <w:r w:rsidRPr="0073770D">
        <w:rPr>
          <w:rFonts w:eastAsia="Times New Roman" w:cs="Times New Roman"/>
        </w:rPr>
        <w:t xml:space="preserve"> συνοδοί εκπαιδευτικοί από το 1</w:t>
      </w:r>
      <w:r w:rsidRPr="0073770D">
        <w:rPr>
          <w:rFonts w:eastAsia="Times New Roman" w:cs="Times New Roman"/>
          <w:vertAlign w:val="superscript"/>
        </w:rPr>
        <w:t>ο</w:t>
      </w:r>
      <w:r w:rsidRPr="0073770D">
        <w:rPr>
          <w:rFonts w:eastAsia="Times New Roman" w:cs="Times New Roman"/>
        </w:rPr>
        <w:t xml:space="preserve"> </w:t>
      </w:r>
      <w:r>
        <w:rPr>
          <w:rFonts w:eastAsia="Times New Roman" w:cs="Times New Roman"/>
        </w:rPr>
        <w:t xml:space="preserve">Γυμνάσιο Βριλησσίων, </w:t>
      </w:r>
      <w:r>
        <w:rPr>
          <w:rFonts w:eastAsia="Times New Roman" w:cs="Times New Roman"/>
        </w:rPr>
        <w:t xml:space="preserve">πρώτο </w:t>
      </w:r>
      <w:r>
        <w:rPr>
          <w:rFonts w:eastAsia="Times New Roman" w:cs="Times New Roman"/>
        </w:rPr>
        <w:t>τμήμα</w:t>
      </w:r>
      <w:r w:rsidRPr="0073770D">
        <w:rPr>
          <w:rFonts w:eastAsia="Times New Roman" w:cs="Times New Roman"/>
        </w:rPr>
        <w:t xml:space="preserve">. </w:t>
      </w:r>
    </w:p>
    <w:p w14:paraId="47DCBC96" w14:textId="77777777" w:rsidR="003649E8" w:rsidRDefault="00370578">
      <w:pPr>
        <w:spacing w:line="600" w:lineRule="auto"/>
        <w:ind w:firstLine="720"/>
        <w:contextualSpacing/>
        <w:jc w:val="both"/>
        <w:rPr>
          <w:rFonts w:eastAsia="Times New Roman" w:cs="Times New Roman"/>
        </w:rPr>
      </w:pPr>
      <w:r w:rsidRPr="0073770D">
        <w:rPr>
          <w:rFonts w:eastAsia="Times New Roman" w:cs="Times New Roman"/>
        </w:rPr>
        <w:t xml:space="preserve">Η Βουλή τούς καλωσορίζει. </w:t>
      </w:r>
    </w:p>
    <w:p w14:paraId="47DCBC97" w14:textId="77777777" w:rsidR="003649E8" w:rsidRDefault="00370578">
      <w:pPr>
        <w:spacing w:line="600" w:lineRule="auto"/>
        <w:ind w:firstLine="720"/>
        <w:contextualSpacing/>
        <w:jc w:val="center"/>
        <w:rPr>
          <w:rFonts w:eastAsia="Times New Roman" w:cs="Times New Roman"/>
        </w:rPr>
      </w:pPr>
      <w:r w:rsidRPr="0073770D">
        <w:rPr>
          <w:rFonts w:eastAsia="Times New Roman" w:cs="Times New Roman"/>
        </w:rPr>
        <w:t>(Χειροκροτήματα απ</w:t>
      </w:r>
      <w:r>
        <w:rPr>
          <w:rFonts w:eastAsia="Times New Roman" w:cs="Times New Roman"/>
        </w:rPr>
        <w:t>’</w:t>
      </w:r>
      <w:r w:rsidRPr="0073770D">
        <w:rPr>
          <w:rFonts w:eastAsia="Times New Roman" w:cs="Times New Roman"/>
        </w:rPr>
        <w:t xml:space="preserve"> όλες τις πτέρυγες της Βουλής)</w:t>
      </w:r>
    </w:p>
    <w:p w14:paraId="47DCBC98" w14:textId="77777777" w:rsidR="003649E8" w:rsidRDefault="00370578">
      <w:pPr>
        <w:spacing w:line="600" w:lineRule="auto"/>
        <w:ind w:firstLine="720"/>
        <w:contextualSpacing/>
        <w:jc w:val="both"/>
        <w:rPr>
          <w:rFonts w:eastAsia="Times New Roman" w:cs="Times New Roman"/>
        </w:rPr>
      </w:pPr>
      <w:r>
        <w:rPr>
          <w:rFonts w:eastAsia="Times New Roman" w:cs="Times New Roman"/>
        </w:rPr>
        <w:t xml:space="preserve">Κυρίες και κύριοι συνάδελφοι, θέλω να θέσω υπ’ </w:t>
      </w:r>
      <w:proofErr w:type="spellStart"/>
      <w:r>
        <w:rPr>
          <w:rFonts w:eastAsia="Times New Roman" w:cs="Times New Roman"/>
        </w:rPr>
        <w:t>όψιν</w:t>
      </w:r>
      <w:proofErr w:type="spellEnd"/>
      <w:r>
        <w:rPr>
          <w:rFonts w:eastAsia="Times New Roman" w:cs="Times New Roman"/>
        </w:rPr>
        <w:t xml:space="preserve"> σας ότι η </w:t>
      </w:r>
      <w:r>
        <w:rPr>
          <w:rFonts w:eastAsia="Times New Roman" w:cs="Times New Roman"/>
        </w:rPr>
        <w:t>ε</w:t>
      </w:r>
      <w:r>
        <w:rPr>
          <w:rFonts w:eastAsia="Times New Roman" w:cs="Times New Roman"/>
        </w:rPr>
        <w:t xml:space="preserve">ξεταστική </w:t>
      </w:r>
      <w:r>
        <w:rPr>
          <w:rFonts w:eastAsia="Times New Roman" w:cs="Times New Roman"/>
        </w:rPr>
        <w:t>ε</w:t>
      </w:r>
      <w:r>
        <w:rPr>
          <w:rFonts w:eastAsia="Times New Roman" w:cs="Times New Roman"/>
        </w:rPr>
        <w:t xml:space="preserve">πιτροπή «Για τη διερεύνηση σκανδάλων στον χώρο της </w:t>
      </w:r>
      <w:r>
        <w:rPr>
          <w:rFonts w:eastAsia="Times New Roman" w:cs="Times New Roman"/>
        </w:rPr>
        <w:t>υ</w:t>
      </w:r>
      <w:r>
        <w:rPr>
          <w:rFonts w:eastAsia="Times New Roman" w:cs="Times New Roman"/>
        </w:rPr>
        <w:t>γείας κατά τα έτη 1997</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2014», που έχει συσταθεί σύμ</w:t>
      </w:r>
      <w:r>
        <w:rPr>
          <w:rFonts w:eastAsia="Times New Roman" w:cs="Times New Roman"/>
        </w:rPr>
        <w:t xml:space="preserve">φωνα με τα άρθρα 144 και </w:t>
      </w:r>
      <w:proofErr w:type="spellStart"/>
      <w:r>
        <w:rPr>
          <w:rFonts w:eastAsia="Times New Roman" w:cs="Times New Roman"/>
        </w:rPr>
        <w:t>ε</w:t>
      </w:r>
      <w:r>
        <w:rPr>
          <w:rFonts w:eastAsia="Times New Roman" w:cs="Times New Roman"/>
        </w:rPr>
        <w:t>π</w:t>
      </w:r>
      <w:proofErr w:type="spellEnd"/>
      <w:r>
        <w:rPr>
          <w:rFonts w:eastAsia="Times New Roman" w:cs="Times New Roman"/>
        </w:rPr>
        <w:t>.</w:t>
      </w:r>
      <w:r>
        <w:rPr>
          <w:rFonts w:eastAsia="Times New Roman" w:cs="Times New Roman"/>
        </w:rPr>
        <w:t xml:space="preserve"> του Κανονισμού της Βουλής για την οποία η Ολομέλεια της Βουλής έχει ορίσει προθεσμία υποβολής του </w:t>
      </w:r>
      <w:r>
        <w:rPr>
          <w:rFonts w:eastAsia="Times New Roman" w:cs="Times New Roman"/>
        </w:rPr>
        <w:t>π</w:t>
      </w:r>
      <w:r>
        <w:rPr>
          <w:rFonts w:eastAsia="Times New Roman" w:cs="Times New Roman"/>
        </w:rPr>
        <w:t>ορίσματός της την 23</w:t>
      </w:r>
      <w:r w:rsidRPr="00211ECD">
        <w:rPr>
          <w:rFonts w:eastAsia="Times New Roman" w:cs="Times New Roman"/>
          <w:vertAlign w:val="superscript"/>
        </w:rPr>
        <w:t>η</w:t>
      </w:r>
      <w:r>
        <w:rPr>
          <w:rFonts w:eastAsia="Times New Roman" w:cs="Times New Roman"/>
        </w:rPr>
        <w:t xml:space="preserve"> Οκτωβρίου 2018, ζητεί παράταση της λειτουργίας της, μέχρι την 23</w:t>
      </w:r>
      <w:r w:rsidRPr="00211ECD">
        <w:rPr>
          <w:rFonts w:eastAsia="Times New Roman" w:cs="Times New Roman"/>
          <w:vertAlign w:val="superscript"/>
        </w:rPr>
        <w:t>η</w:t>
      </w:r>
      <w:r>
        <w:rPr>
          <w:rFonts w:eastAsia="Times New Roman" w:cs="Times New Roman"/>
        </w:rPr>
        <w:t xml:space="preserve"> Νοεμβρίου 2018. </w:t>
      </w:r>
      <w:r>
        <w:rPr>
          <w:rFonts w:eastAsia="Times New Roman" w:cs="Times New Roman"/>
        </w:rPr>
        <w:t>Το Σώμα συμφωνεί;</w:t>
      </w:r>
    </w:p>
    <w:p w14:paraId="47DCBC99" w14:textId="77777777" w:rsidR="003649E8" w:rsidRDefault="00370578">
      <w:pPr>
        <w:spacing w:line="600" w:lineRule="auto"/>
        <w:ind w:firstLine="720"/>
        <w:contextualSpacing/>
        <w:jc w:val="both"/>
        <w:rPr>
          <w:rFonts w:eastAsia="Times New Roman" w:cs="Times New Roman"/>
        </w:rPr>
      </w:pPr>
      <w:r>
        <w:rPr>
          <w:rFonts w:eastAsia="Times New Roman" w:cs="Times New Roman"/>
          <w:b/>
        </w:rPr>
        <w:t>ΟΛΟΙ</w:t>
      </w:r>
      <w:r>
        <w:rPr>
          <w:rFonts w:eastAsia="Times New Roman" w:cs="Times New Roman"/>
          <w:b/>
        </w:rPr>
        <w:t xml:space="preserve"> Ο</w:t>
      </w:r>
      <w:r>
        <w:rPr>
          <w:rFonts w:eastAsia="Times New Roman" w:cs="Times New Roman"/>
          <w:b/>
        </w:rPr>
        <w:t xml:space="preserve">Ι </w:t>
      </w:r>
      <w:r>
        <w:rPr>
          <w:rFonts w:eastAsia="Times New Roman" w:cs="Times New Roman"/>
          <w:b/>
        </w:rPr>
        <w:t>ΒΟΥΛΕΥΤΕΣ:</w:t>
      </w:r>
      <w:r>
        <w:rPr>
          <w:rFonts w:eastAsia="Times New Roman" w:cs="Times New Roman"/>
        </w:rPr>
        <w:t xml:space="preserve"> Μάλιστα, μάλιστα. </w:t>
      </w:r>
    </w:p>
    <w:p w14:paraId="47DCBC9A" w14:textId="77777777" w:rsidR="003649E8" w:rsidRDefault="00370578">
      <w:pPr>
        <w:spacing w:line="600" w:lineRule="auto"/>
        <w:ind w:firstLine="720"/>
        <w:contextualSpacing/>
        <w:jc w:val="both"/>
        <w:rPr>
          <w:rFonts w:eastAsia="Times New Roman" w:cs="Times New Roman"/>
        </w:rPr>
      </w:pPr>
      <w:r w:rsidRPr="004E0160">
        <w:rPr>
          <w:rFonts w:eastAsia="Times New Roman" w:cs="Times New Roman"/>
          <w:b/>
        </w:rPr>
        <w:t>ΠΡΟΕΔΡΕΥΩΝ (Μάριος Γεωργιάδης):</w:t>
      </w:r>
      <w:r>
        <w:rPr>
          <w:rFonts w:eastAsia="Times New Roman" w:cs="Times New Roman"/>
        </w:rPr>
        <w:t xml:space="preserve"> </w:t>
      </w:r>
      <w:r>
        <w:rPr>
          <w:rFonts w:eastAsia="Times New Roman" w:cs="Times New Roman"/>
        </w:rPr>
        <w:t>Συνεπώς τ</w:t>
      </w:r>
      <w:r>
        <w:rPr>
          <w:rFonts w:eastAsia="Times New Roman" w:cs="Times New Roman"/>
        </w:rPr>
        <w:t xml:space="preserve">ο Σώμα </w:t>
      </w:r>
      <w:proofErr w:type="spellStart"/>
      <w:r>
        <w:rPr>
          <w:rFonts w:eastAsia="Times New Roman" w:cs="Times New Roman"/>
        </w:rPr>
        <w:t>συ</w:t>
      </w:r>
      <w:r>
        <w:rPr>
          <w:rFonts w:eastAsia="Times New Roman" w:cs="Times New Roman"/>
        </w:rPr>
        <w:t>νεφώ</w:t>
      </w:r>
      <w:r>
        <w:rPr>
          <w:rFonts w:eastAsia="Times New Roman" w:cs="Times New Roman"/>
        </w:rPr>
        <w:t>νησε</w:t>
      </w:r>
      <w:proofErr w:type="spellEnd"/>
      <w:r>
        <w:rPr>
          <w:rFonts w:eastAsia="Times New Roman" w:cs="Times New Roman"/>
        </w:rPr>
        <w:t xml:space="preserve"> ομοφώνως.</w:t>
      </w:r>
    </w:p>
    <w:p w14:paraId="47DCBC9B" w14:textId="77777777" w:rsidR="003649E8" w:rsidRDefault="00370578">
      <w:pPr>
        <w:spacing w:line="600" w:lineRule="auto"/>
        <w:ind w:firstLine="720"/>
        <w:contextualSpacing/>
        <w:jc w:val="both"/>
        <w:rPr>
          <w:rFonts w:eastAsia="Times New Roman" w:cs="Times New Roman"/>
        </w:rPr>
      </w:pPr>
      <w:r>
        <w:rPr>
          <w:rFonts w:eastAsia="Times New Roman" w:cs="Times New Roman"/>
        </w:rPr>
        <w:lastRenderedPageBreak/>
        <w:t xml:space="preserve">Κυρίες και κύριοι συνάδελφοι, θέλω επίσης να θέσω υπ’ </w:t>
      </w:r>
      <w:proofErr w:type="spellStart"/>
      <w:r>
        <w:rPr>
          <w:rFonts w:eastAsia="Times New Roman" w:cs="Times New Roman"/>
        </w:rPr>
        <w:t>όψιν</w:t>
      </w:r>
      <w:proofErr w:type="spellEnd"/>
      <w:r>
        <w:rPr>
          <w:rFonts w:eastAsia="Times New Roman" w:cs="Times New Roman"/>
        </w:rPr>
        <w:t xml:space="preserve"> σας ότι η </w:t>
      </w:r>
      <w:r>
        <w:rPr>
          <w:rFonts w:eastAsia="Times New Roman" w:cs="Times New Roman"/>
        </w:rPr>
        <w:t>δ</w:t>
      </w:r>
      <w:r>
        <w:rPr>
          <w:rFonts w:eastAsia="Times New Roman" w:cs="Times New Roman"/>
        </w:rPr>
        <w:t xml:space="preserve">ιακομματική </w:t>
      </w:r>
      <w:r>
        <w:rPr>
          <w:rFonts w:eastAsia="Times New Roman" w:cs="Times New Roman"/>
        </w:rPr>
        <w:t>κ</w:t>
      </w:r>
      <w:r>
        <w:rPr>
          <w:rFonts w:eastAsia="Times New Roman" w:cs="Times New Roman"/>
        </w:rPr>
        <w:t xml:space="preserve">οινοβουλευτική </w:t>
      </w:r>
      <w:r>
        <w:rPr>
          <w:rFonts w:eastAsia="Times New Roman" w:cs="Times New Roman"/>
        </w:rPr>
        <w:t>ε</w:t>
      </w:r>
      <w:r>
        <w:rPr>
          <w:rFonts w:eastAsia="Times New Roman" w:cs="Times New Roman"/>
        </w:rPr>
        <w:t xml:space="preserve">πιτροπή για το </w:t>
      </w:r>
      <w:r>
        <w:rPr>
          <w:rFonts w:eastAsia="Times New Roman" w:cs="Times New Roman"/>
        </w:rPr>
        <w:t>δ</w:t>
      </w:r>
      <w:r>
        <w:rPr>
          <w:rFonts w:eastAsia="Times New Roman" w:cs="Times New Roman"/>
        </w:rPr>
        <w:t>ημογραφικό, που έχει συσταθεί στις 22</w:t>
      </w:r>
      <w:r>
        <w:rPr>
          <w:rFonts w:eastAsia="Times New Roman" w:cs="Times New Roman"/>
        </w:rPr>
        <w:t>-</w:t>
      </w:r>
      <w:r>
        <w:rPr>
          <w:rFonts w:eastAsia="Times New Roman" w:cs="Times New Roman"/>
        </w:rPr>
        <w:t>5</w:t>
      </w:r>
      <w:r>
        <w:rPr>
          <w:rFonts w:eastAsia="Times New Roman" w:cs="Times New Roman"/>
        </w:rPr>
        <w:t>-</w:t>
      </w:r>
      <w:r>
        <w:rPr>
          <w:rFonts w:eastAsia="Times New Roman" w:cs="Times New Roman"/>
        </w:rPr>
        <w:t xml:space="preserve">2017, σύμφωνα με τα άρθρα 44 και 45 του Κανονισμού της Βουλής και για την οποία η Ολομέλεια της Βουλής έχει ορίσει προθεσμία υποβολής της </w:t>
      </w:r>
      <w:r>
        <w:rPr>
          <w:rFonts w:eastAsia="Times New Roman" w:cs="Times New Roman"/>
        </w:rPr>
        <w:t>έ</w:t>
      </w:r>
      <w:r>
        <w:rPr>
          <w:rFonts w:eastAsia="Times New Roman" w:cs="Times New Roman"/>
        </w:rPr>
        <w:t>κθεσής της μέχρι την 31</w:t>
      </w:r>
      <w:r w:rsidRPr="004E0160">
        <w:rPr>
          <w:rFonts w:eastAsia="Times New Roman" w:cs="Times New Roman"/>
          <w:vertAlign w:val="superscript"/>
        </w:rPr>
        <w:t>η</w:t>
      </w:r>
      <w:r>
        <w:rPr>
          <w:rFonts w:eastAsia="Times New Roman" w:cs="Times New Roman"/>
        </w:rPr>
        <w:t xml:space="preserve"> Οκτωβρίου 2018, ζητεί παράταση της λειτουργίας της μέχρι την 15</w:t>
      </w:r>
      <w:r w:rsidRPr="004E0160">
        <w:rPr>
          <w:rFonts w:eastAsia="Times New Roman" w:cs="Times New Roman"/>
          <w:vertAlign w:val="superscript"/>
        </w:rPr>
        <w:t>η</w:t>
      </w:r>
      <w:r>
        <w:rPr>
          <w:rFonts w:eastAsia="Times New Roman" w:cs="Times New Roman"/>
        </w:rPr>
        <w:t xml:space="preserve"> Δεκεμβρίου 2018. </w:t>
      </w:r>
      <w:r>
        <w:rPr>
          <w:rFonts w:eastAsia="Times New Roman" w:cs="Times New Roman"/>
        </w:rPr>
        <w:t xml:space="preserve">Το Σώμα </w:t>
      </w:r>
      <w:r>
        <w:rPr>
          <w:rFonts w:eastAsia="Times New Roman" w:cs="Times New Roman"/>
        </w:rPr>
        <w:t>συμφωνεί;</w:t>
      </w:r>
    </w:p>
    <w:p w14:paraId="47DCBC9C" w14:textId="77777777" w:rsidR="003649E8" w:rsidRDefault="00370578">
      <w:pPr>
        <w:spacing w:line="600" w:lineRule="auto"/>
        <w:ind w:firstLine="720"/>
        <w:contextualSpacing/>
        <w:jc w:val="both"/>
        <w:rPr>
          <w:rFonts w:eastAsia="Times New Roman" w:cs="Times New Roman"/>
        </w:rPr>
      </w:pPr>
      <w:r>
        <w:rPr>
          <w:rFonts w:eastAsia="Times New Roman" w:cs="Times New Roman"/>
          <w:b/>
        </w:rPr>
        <w:t xml:space="preserve">ΟΛΟΙ </w:t>
      </w:r>
      <w:r>
        <w:rPr>
          <w:rFonts w:eastAsia="Times New Roman" w:cs="Times New Roman"/>
          <w:b/>
        </w:rPr>
        <w:t xml:space="preserve">ΟΙ </w:t>
      </w:r>
      <w:r>
        <w:rPr>
          <w:rFonts w:eastAsia="Times New Roman" w:cs="Times New Roman"/>
          <w:b/>
        </w:rPr>
        <w:t>ΒΟΥΛΕΥΤΕΣ:</w:t>
      </w:r>
      <w:r>
        <w:rPr>
          <w:rFonts w:eastAsia="Times New Roman" w:cs="Times New Roman"/>
        </w:rPr>
        <w:t xml:space="preserve"> Μάλιστα, μάλιστα. </w:t>
      </w:r>
    </w:p>
    <w:p w14:paraId="47DCBC9D" w14:textId="77777777" w:rsidR="003649E8" w:rsidRDefault="00370578">
      <w:pPr>
        <w:spacing w:line="600" w:lineRule="auto"/>
        <w:ind w:firstLine="720"/>
        <w:contextualSpacing/>
        <w:jc w:val="both"/>
        <w:rPr>
          <w:rFonts w:eastAsia="Times New Roman" w:cs="Times New Roman"/>
        </w:rPr>
      </w:pPr>
      <w:r w:rsidRPr="004E0160">
        <w:rPr>
          <w:rFonts w:eastAsia="Times New Roman" w:cs="Times New Roman"/>
          <w:b/>
        </w:rPr>
        <w:t>ΠΡΟΕΔΡΕΥΩΝ (Μάριος Γεωργιάδης):</w:t>
      </w:r>
      <w:r>
        <w:rPr>
          <w:rFonts w:eastAsia="Times New Roman" w:cs="Times New Roman"/>
        </w:rPr>
        <w:t xml:space="preserve"> </w:t>
      </w:r>
      <w:r>
        <w:rPr>
          <w:rFonts w:eastAsia="Times New Roman" w:cs="Times New Roman"/>
        </w:rPr>
        <w:t>Συνεπώς τ</w:t>
      </w:r>
      <w:r>
        <w:rPr>
          <w:rFonts w:eastAsia="Times New Roman" w:cs="Times New Roman"/>
        </w:rPr>
        <w:t xml:space="preserve">ο Σώμα </w:t>
      </w:r>
      <w:proofErr w:type="spellStart"/>
      <w:r>
        <w:rPr>
          <w:rFonts w:eastAsia="Times New Roman" w:cs="Times New Roman"/>
        </w:rPr>
        <w:t>συ</w:t>
      </w:r>
      <w:r>
        <w:rPr>
          <w:rFonts w:eastAsia="Times New Roman" w:cs="Times New Roman"/>
        </w:rPr>
        <w:t>νεφ</w:t>
      </w:r>
      <w:r>
        <w:rPr>
          <w:rFonts w:eastAsia="Times New Roman" w:cs="Times New Roman"/>
        </w:rPr>
        <w:t>ώνησε</w:t>
      </w:r>
      <w:proofErr w:type="spellEnd"/>
      <w:r>
        <w:rPr>
          <w:rFonts w:eastAsia="Times New Roman" w:cs="Times New Roman"/>
        </w:rPr>
        <w:t xml:space="preserve"> ομοφώνως.</w:t>
      </w:r>
      <w:r>
        <w:rPr>
          <w:rFonts w:eastAsia="Times New Roman" w:cs="Times New Roman"/>
        </w:rPr>
        <w:t xml:space="preserve"> </w:t>
      </w:r>
    </w:p>
    <w:p w14:paraId="47DCBC9E" w14:textId="77777777" w:rsidR="003649E8" w:rsidRDefault="00370578">
      <w:pPr>
        <w:spacing w:line="600" w:lineRule="auto"/>
        <w:ind w:firstLine="720"/>
        <w:contextualSpacing/>
        <w:jc w:val="both"/>
        <w:rPr>
          <w:rFonts w:eastAsia="Times New Roman" w:cs="Times New Roman"/>
        </w:rPr>
      </w:pPr>
      <w:r>
        <w:rPr>
          <w:rFonts w:eastAsia="Times New Roman" w:cs="Times New Roman"/>
        </w:rPr>
        <w:t xml:space="preserve">Συνεχίζουμε με τις ανακοινώσεις. Η Διαρκής Επιτροπή Δημόσιας Διοίκησης, Δημόσιας Τάξης και Δικαιοσύνης καταθέτει την </w:t>
      </w:r>
      <w:r>
        <w:rPr>
          <w:rFonts w:eastAsia="Times New Roman" w:cs="Times New Roman"/>
        </w:rPr>
        <w:t>έ</w:t>
      </w:r>
      <w:r>
        <w:rPr>
          <w:rFonts w:eastAsia="Times New Roman" w:cs="Times New Roman"/>
        </w:rPr>
        <w:t>κθεσή της στο σχέδιο</w:t>
      </w:r>
      <w:r>
        <w:rPr>
          <w:rFonts w:eastAsia="Times New Roman" w:cs="Times New Roman"/>
        </w:rPr>
        <w:t xml:space="preserve"> νόμου του Υπουργείου Δικαιοσύνης, Διαφάνειας και Ανθρωπίνων Δικαιωμάτων</w:t>
      </w:r>
      <w:r>
        <w:rPr>
          <w:rFonts w:eastAsia="Times New Roman" w:cs="Times New Roman"/>
        </w:rPr>
        <w:t>:</w:t>
      </w:r>
      <w:r>
        <w:rPr>
          <w:rFonts w:eastAsia="Times New Roman" w:cs="Times New Roman"/>
        </w:rPr>
        <w:t xml:space="preserve"> «Επείγουσες Ρυθμίσεις για την υποβολή δηλώσεων περιουσιακής κατάστασης και άλλες διατάξεις». </w:t>
      </w:r>
    </w:p>
    <w:p w14:paraId="47DCBC9F" w14:textId="77777777" w:rsidR="003649E8" w:rsidRDefault="00370578">
      <w:pPr>
        <w:spacing w:line="600" w:lineRule="auto"/>
        <w:ind w:firstLine="720"/>
        <w:contextualSpacing/>
        <w:jc w:val="center"/>
        <w:rPr>
          <w:rFonts w:eastAsia="Times New Roman" w:cs="Times New Roman"/>
          <w:color w:val="FF0000"/>
        </w:rPr>
      </w:pPr>
      <w:r w:rsidRPr="00A0795A">
        <w:rPr>
          <w:rFonts w:eastAsia="Times New Roman" w:cs="Times New Roman"/>
          <w:color w:val="FF0000"/>
        </w:rPr>
        <w:t>(ΑΛΛΑΓΗ ΣΕΛΙΔΑΣ ΛΟΓΩ ΑΛΛΑΓΗΣ ΘΕΜΑΤΟΣ)</w:t>
      </w:r>
    </w:p>
    <w:p w14:paraId="47DCBCA0" w14:textId="77777777" w:rsidR="003649E8" w:rsidRDefault="00370578">
      <w:pPr>
        <w:spacing w:line="600" w:lineRule="auto"/>
        <w:ind w:firstLine="720"/>
        <w:contextualSpacing/>
        <w:jc w:val="both"/>
        <w:rPr>
          <w:rFonts w:eastAsia="Times New Roman" w:cs="Times New Roman"/>
          <w:szCs w:val="24"/>
        </w:rPr>
      </w:pPr>
      <w:r w:rsidRPr="004E0160">
        <w:rPr>
          <w:rFonts w:eastAsia="Times New Roman" w:cs="Times New Roman"/>
          <w:b/>
        </w:rPr>
        <w:lastRenderedPageBreak/>
        <w:t>ΠΡΟΕΔΡΕΥΩΝ (Μάριος Γεωργιάδης):</w:t>
      </w:r>
      <w:r>
        <w:rPr>
          <w:rFonts w:eastAsia="Times New Roman" w:cs="Times New Roman"/>
          <w:b/>
        </w:rPr>
        <w:t xml:space="preserve"> </w:t>
      </w:r>
      <w:r>
        <w:rPr>
          <w:rFonts w:eastAsia="Times New Roman" w:cs="Times New Roman"/>
          <w:szCs w:val="24"/>
        </w:rPr>
        <w:t xml:space="preserve">Κυρίες και κύριοι </w:t>
      </w:r>
      <w:r>
        <w:rPr>
          <w:rFonts w:eastAsia="Times New Roman" w:cs="Times New Roman"/>
          <w:szCs w:val="24"/>
        </w:rPr>
        <w:t xml:space="preserve">συνάδελφοι, εισερχόμαστε στη συζήτηση των </w:t>
      </w:r>
    </w:p>
    <w:p w14:paraId="47DCBCA1" w14:textId="77777777" w:rsidR="003649E8" w:rsidRDefault="00370578">
      <w:pPr>
        <w:spacing w:line="600" w:lineRule="auto"/>
        <w:ind w:firstLine="720"/>
        <w:contextualSpacing/>
        <w:jc w:val="center"/>
        <w:rPr>
          <w:rFonts w:eastAsia="Times New Roman" w:cs="Times New Roman"/>
          <w:b/>
          <w:szCs w:val="24"/>
        </w:rPr>
      </w:pPr>
      <w:r>
        <w:rPr>
          <w:rFonts w:eastAsia="Times New Roman" w:cs="Times New Roman"/>
          <w:b/>
          <w:szCs w:val="24"/>
        </w:rPr>
        <w:t>ΕΠΙΚΑΙΡΩΝ ΕΡΩΤΗΣΕΩΝ</w:t>
      </w:r>
    </w:p>
    <w:p w14:paraId="47DCBCA2"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Ξεκινάμε με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 xml:space="preserve">συζήτηση </w:t>
      </w:r>
      <w:r>
        <w:rPr>
          <w:rFonts w:eastAsia="Times New Roman" w:cs="Times New Roman"/>
          <w:szCs w:val="24"/>
        </w:rPr>
        <w:t>τ</w:t>
      </w:r>
      <w:r>
        <w:rPr>
          <w:rFonts w:eastAsia="Times New Roman" w:cs="Times New Roman"/>
          <w:szCs w:val="24"/>
        </w:rPr>
        <w:t>η</w:t>
      </w:r>
      <w:r>
        <w:rPr>
          <w:rFonts w:eastAsia="Times New Roman" w:cs="Times New Roman"/>
          <w:szCs w:val="24"/>
        </w:rPr>
        <w:t>ς</w:t>
      </w:r>
      <w:r>
        <w:rPr>
          <w:rFonts w:eastAsia="Times New Roman" w:cs="Times New Roman"/>
          <w:szCs w:val="24"/>
        </w:rPr>
        <w:t xml:space="preserve"> ένατη</w:t>
      </w:r>
      <w:r>
        <w:rPr>
          <w:rFonts w:eastAsia="Times New Roman" w:cs="Times New Roman"/>
          <w:szCs w:val="24"/>
        </w:rPr>
        <w:t>ς</w:t>
      </w:r>
      <w:r w:rsidRPr="00AF6A21">
        <w:rPr>
          <w:rFonts w:eastAsia="Times New Roman" w:cs="Times New Roman"/>
          <w:szCs w:val="24"/>
        </w:rPr>
        <w:t xml:space="preserve"> με αριθμό 38/8-10-2018 </w:t>
      </w:r>
      <w:r>
        <w:rPr>
          <w:rFonts w:eastAsia="Times New Roman" w:cs="Times New Roman"/>
          <w:szCs w:val="24"/>
        </w:rPr>
        <w:t>ε</w:t>
      </w:r>
      <w:r w:rsidRPr="00AF6A21">
        <w:rPr>
          <w:rFonts w:eastAsia="Times New Roman" w:cs="Times New Roman"/>
          <w:szCs w:val="24"/>
        </w:rPr>
        <w:t>πίκαιρη</w:t>
      </w:r>
      <w:r>
        <w:rPr>
          <w:rFonts w:eastAsia="Times New Roman" w:cs="Times New Roman"/>
          <w:szCs w:val="24"/>
        </w:rPr>
        <w:t>ς</w:t>
      </w:r>
      <w:r w:rsidRPr="00AF6A21">
        <w:rPr>
          <w:rFonts w:eastAsia="Times New Roman" w:cs="Times New Roman"/>
          <w:szCs w:val="24"/>
        </w:rPr>
        <w:t xml:space="preserve"> </w:t>
      </w:r>
      <w:r>
        <w:rPr>
          <w:rFonts w:eastAsia="Times New Roman" w:cs="Times New Roman"/>
          <w:szCs w:val="24"/>
        </w:rPr>
        <w:t>ε</w:t>
      </w:r>
      <w:r w:rsidRPr="00AF6A21">
        <w:rPr>
          <w:rFonts w:eastAsia="Times New Roman" w:cs="Times New Roman"/>
          <w:szCs w:val="24"/>
        </w:rPr>
        <w:t>ρώτηση</w:t>
      </w:r>
      <w:r>
        <w:rPr>
          <w:rFonts w:eastAsia="Times New Roman" w:cs="Times New Roman"/>
          <w:szCs w:val="24"/>
        </w:rPr>
        <w:t>ς</w:t>
      </w:r>
      <w:r w:rsidRPr="00AF6A21">
        <w:rPr>
          <w:rFonts w:eastAsia="Times New Roman" w:cs="Times New Roman"/>
          <w:szCs w:val="24"/>
        </w:rPr>
        <w:t xml:space="preserve"> </w:t>
      </w:r>
      <w:r>
        <w:rPr>
          <w:rFonts w:eastAsia="Times New Roman" w:cs="Times New Roman"/>
          <w:szCs w:val="24"/>
        </w:rPr>
        <w:t>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 xml:space="preserve">ρου κύκλου του </w:t>
      </w:r>
      <w:r w:rsidRPr="00AF6A21">
        <w:rPr>
          <w:rFonts w:eastAsia="Times New Roman" w:cs="Times New Roman"/>
          <w:szCs w:val="24"/>
        </w:rPr>
        <w:t>Βουλευτή Αρκαδίας τ</w:t>
      </w:r>
      <w:r>
        <w:rPr>
          <w:rFonts w:eastAsia="Times New Roman" w:cs="Times New Roman"/>
          <w:szCs w:val="24"/>
        </w:rPr>
        <w:t>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r w:rsidRPr="00AF6A21">
        <w:rPr>
          <w:rFonts w:eastAsia="Times New Roman" w:cs="Times New Roman"/>
          <w:szCs w:val="24"/>
        </w:rPr>
        <w:t xml:space="preserve"> κ. Οδυσσέα Κωνσταντινόπουλου προς τον Υ</w:t>
      </w:r>
      <w:r>
        <w:rPr>
          <w:rFonts w:eastAsia="Times New Roman" w:cs="Times New Roman"/>
          <w:szCs w:val="24"/>
        </w:rPr>
        <w:t>πουργό Οικονομίας και Ανάπτυξης</w:t>
      </w:r>
      <w:r w:rsidRPr="00AF6A21">
        <w:rPr>
          <w:rFonts w:eastAsia="Times New Roman" w:cs="Times New Roman"/>
          <w:szCs w:val="24"/>
        </w:rPr>
        <w:t>, με θέμα: «Ένταξη έργου β' φάσης επέκτασης δικτύου διανομής τηλεθέρμανσης Μεγαλόπολης Αρκαδίας».</w:t>
      </w:r>
      <w:r>
        <w:rPr>
          <w:rFonts w:eastAsia="Times New Roman" w:cs="Times New Roman"/>
          <w:szCs w:val="24"/>
        </w:rPr>
        <w:t xml:space="preserve"> </w:t>
      </w:r>
    </w:p>
    <w:p w14:paraId="47DCBCA3"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 xml:space="preserve">επίκαιρη </w:t>
      </w:r>
      <w:r>
        <w:rPr>
          <w:rFonts w:eastAsia="Times New Roman" w:cs="Times New Roman"/>
          <w:szCs w:val="24"/>
        </w:rPr>
        <w:t xml:space="preserve">ερώτηση θα απαντήσει ο Υφυπουργός Οικονομίας και Ανάπτυξης κ. Ευστάθιος </w:t>
      </w:r>
      <w:proofErr w:type="spellStart"/>
      <w:r>
        <w:rPr>
          <w:rFonts w:eastAsia="Times New Roman" w:cs="Times New Roman"/>
          <w:szCs w:val="24"/>
        </w:rPr>
        <w:t>Γιαννακίδης</w:t>
      </w:r>
      <w:proofErr w:type="spellEnd"/>
      <w:r>
        <w:rPr>
          <w:rFonts w:eastAsia="Times New Roman" w:cs="Times New Roman"/>
          <w:szCs w:val="24"/>
        </w:rPr>
        <w:t xml:space="preserve">. </w:t>
      </w:r>
    </w:p>
    <w:p w14:paraId="47DCBCA4"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συνάδελφε, έχετε τον λόγο για δυο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14:paraId="47DCBCA5"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Ευχαριστώ, κύριε Πρόεδρε. </w:t>
      </w:r>
    </w:p>
    <w:p w14:paraId="47DCBCA6"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για κακή σας τύχη έφυγε γρήγορα ο κ. </w:t>
      </w:r>
      <w:proofErr w:type="spellStart"/>
      <w:r>
        <w:rPr>
          <w:rFonts w:eastAsia="Times New Roman" w:cs="Times New Roman"/>
          <w:szCs w:val="24"/>
        </w:rPr>
        <w:t>Χαρίτσης</w:t>
      </w:r>
      <w:proofErr w:type="spellEnd"/>
      <w:r>
        <w:rPr>
          <w:rFonts w:eastAsia="Times New Roman" w:cs="Times New Roman"/>
          <w:szCs w:val="24"/>
        </w:rPr>
        <w:t xml:space="preserve"> από το Υπουργείο και σήμερα πρέπει να μου απαν</w:t>
      </w:r>
      <w:r>
        <w:rPr>
          <w:rFonts w:eastAsia="Times New Roman" w:cs="Times New Roman"/>
          <w:szCs w:val="24"/>
        </w:rPr>
        <w:t xml:space="preserve">τήσετε και για </w:t>
      </w:r>
      <w:r>
        <w:rPr>
          <w:rFonts w:eastAsia="Times New Roman" w:cs="Times New Roman"/>
          <w:szCs w:val="24"/>
        </w:rPr>
        <w:t xml:space="preserve">λογαριασμό </w:t>
      </w:r>
      <w:r>
        <w:rPr>
          <w:rFonts w:eastAsia="Times New Roman" w:cs="Times New Roman"/>
          <w:szCs w:val="24"/>
        </w:rPr>
        <w:t>το</w:t>
      </w:r>
      <w:r>
        <w:rPr>
          <w:rFonts w:eastAsia="Times New Roman" w:cs="Times New Roman"/>
          <w:szCs w:val="24"/>
        </w:rPr>
        <w:t>υ</w:t>
      </w:r>
      <w:r>
        <w:rPr>
          <w:rFonts w:eastAsia="Times New Roman" w:cs="Times New Roman"/>
          <w:szCs w:val="24"/>
        </w:rPr>
        <w:t xml:space="preserve"> κ. </w:t>
      </w:r>
      <w:proofErr w:type="spellStart"/>
      <w:r>
        <w:rPr>
          <w:rFonts w:eastAsia="Times New Roman" w:cs="Times New Roman"/>
          <w:szCs w:val="24"/>
        </w:rPr>
        <w:t>Χαρίτση</w:t>
      </w:r>
      <w:proofErr w:type="spellEnd"/>
      <w:r>
        <w:rPr>
          <w:rFonts w:eastAsia="Times New Roman" w:cs="Times New Roman"/>
          <w:szCs w:val="24"/>
        </w:rPr>
        <w:t xml:space="preserve">. Όμως και εσείς είστε </w:t>
      </w:r>
      <w:r>
        <w:rPr>
          <w:rFonts w:eastAsia="Times New Roman" w:cs="Times New Roman"/>
          <w:szCs w:val="24"/>
        </w:rPr>
        <w:lastRenderedPageBreak/>
        <w:t>στην Κυβέρνηση ΣΥΡΙΖΑ</w:t>
      </w:r>
      <w:r>
        <w:rPr>
          <w:rFonts w:eastAsia="Times New Roman" w:cs="Times New Roman"/>
          <w:szCs w:val="24"/>
        </w:rPr>
        <w:t>,</w:t>
      </w:r>
      <w:r>
        <w:rPr>
          <w:rFonts w:eastAsia="Times New Roman" w:cs="Times New Roman"/>
          <w:szCs w:val="24"/>
        </w:rPr>
        <w:t xml:space="preserve"> είσαστε γενικώς όλοι, στη λογική εννοώ. </w:t>
      </w:r>
    </w:p>
    <w:p w14:paraId="47DCBCA7"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εγώ θα σας πω για ένα θέμα το οποίο δεν έχει ξαναγίνει. Άμα είχαμε </w:t>
      </w:r>
      <w:r>
        <w:rPr>
          <w:rFonts w:eastAsia="Times New Roman" w:cs="Times New Roman"/>
          <w:szCs w:val="24"/>
          <w:lang w:val="en-US"/>
        </w:rPr>
        <w:t>video</w:t>
      </w:r>
      <w:r w:rsidRPr="00582BA5">
        <w:rPr>
          <w:rFonts w:eastAsia="Times New Roman" w:cs="Times New Roman"/>
          <w:szCs w:val="24"/>
        </w:rPr>
        <w:t xml:space="preserve"> </w:t>
      </w:r>
      <w:r>
        <w:rPr>
          <w:rFonts w:eastAsia="Times New Roman" w:cs="Times New Roman"/>
          <w:szCs w:val="24"/>
          <w:lang w:val="en-US"/>
        </w:rPr>
        <w:t>wall</w:t>
      </w:r>
      <w:r>
        <w:rPr>
          <w:rFonts w:eastAsia="Times New Roman" w:cs="Times New Roman"/>
          <w:szCs w:val="24"/>
        </w:rPr>
        <w:t xml:space="preserve"> εδώ πέρα και βάζαμε </w:t>
      </w:r>
      <w:r>
        <w:rPr>
          <w:rFonts w:eastAsia="Times New Roman" w:cs="Times New Roman"/>
          <w:szCs w:val="24"/>
        </w:rPr>
        <w:t xml:space="preserve">τις ομιλίες </w:t>
      </w:r>
      <w:r>
        <w:rPr>
          <w:rFonts w:eastAsia="Times New Roman" w:cs="Times New Roman"/>
          <w:szCs w:val="24"/>
        </w:rPr>
        <w:t>το</w:t>
      </w:r>
      <w:r>
        <w:rPr>
          <w:rFonts w:eastAsia="Times New Roman" w:cs="Times New Roman"/>
          <w:szCs w:val="24"/>
        </w:rPr>
        <w:t>υ</w:t>
      </w:r>
      <w:r>
        <w:rPr>
          <w:rFonts w:eastAsia="Times New Roman" w:cs="Times New Roman"/>
          <w:szCs w:val="24"/>
        </w:rPr>
        <w:t xml:space="preserve"> κ. </w:t>
      </w:r>
      <w:proofErr w:type="spellStart"/>
      <w:r>
        <w:rPr>
          <w:rFonts w:eastAsia="Times New Roman" w:cs="Times New Roman"/>
          <w:szCs w:val="24"/>
        </w:rPr>
        <w:t>Χα</w:t>
      </w:r>
      <w:r>
        <w:rPr>
          <w:rFonts w:eastAsia="Times New Roman" w:cs="Times New Roman"/>
          <w:szCs w:val="24"/>
        </w:rPr>
        <w:t>ρίτση</w:t>
      </w:r>
      <w:proofErr w:type="spellEnd"/>
      <w:r>
        <w:rPr>
          <w:rFonts w:eastAsia="Times New Roman" w:cs="Times New Roman"/>
          <w:szCs w:val="24"/>
        </w:rPr>
        <w:t xml:space="preserve"> και το</w:t>
      </w:r>
      <w:r>
        <w:rPr>
          <w:rFonts w:eastAsia="Times New Roman" w:cs="Times New Roman"/>
          <w:szCs w:val="24"/>
        </w:rPr>
        <w:t>υ</w:t>
      </w:r>
      <w:r>
        <w:rPr>
          <w:rFonts w:eastAsia="Times New Roman" w:cs="Times New Roman"/>
          <w:szCs w:val="24"/>
        </w:rPr>
        <w:t xml:space="preserve"> κ. Τσίπρα επί τέσσερα χρόνια, θα βλέπαμε τι είναι αυτό που λέμε ο Τσίπρας, τι σημαίνει Τσίπρας και τι σημαίνει ΣΥΡΙΖΑ</w:t>
      </w:r>
      <w:r>
        <w:rPr>
          <w:rFonts w:eastAsia="Times New Roman" w:cs="Times New Roman"/>
          <w:szCs w:val="24"/>
        </w:rPr>
        <w:t>.</w:t>
      </w:r>
      <w:r>
        <w:rPr>
          <w:rFonts w:eastAsia="Times New Roman" w:cs="Times New Roman"/>
          <w:szCs w:val="24"/>
        </w:rPr>
        <w:t xml:space="preserve"> Ψέματα, ψέματα, ψέματα!</w:t>
      </w:r>
    </w:p>
    <w:p w14:paraId="47DCBCA8"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Πάμε, όμως, να σας τα πω.</w:t>
      </w:r>
    </w:p>
    <w:p w14:paraId="47DCBCA9"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Το έργο «</w:t>
      </w:r>
      <w:r>
        <w:rPr>
          <w:rFonts w:eastAsia="Times New Roman" w:cs="Times New Roman"/>
          <w:szCs w:val="24"/>
        </w:rPr>
        <w:t>β</w:t>
      </w:r>
      <w:r>
        <w:rPr>
          <w:rFonts w:eastAsia="Times New Roman" w:cs="Times New Roman"/>
          <w:szCs w:val="24"/>
        </w:rPr>
        <w:t xml:space="preserve">΄ </w:t>
      </w:r>
      <w:r>
        <w:rPr>
          <w:rFonts w:eastAsia="Times New Roman" w:cs="Times New Roman"/>
          <w:szCs w:val="24"/>
        </w:rPr>
        <w:t xml:space="preserve">φάση επέκτασης δικτύου </w:t>
      </w:r>
      <w:r>
        <w:rPr>
          <w:rFonts w:eastAsia="Times New Roman" w:cs="Times New Roman"/>
          <w:szCs w:val="24"/>
        </w:rPr>
        <w:t>τηλεθέρμανσης Μεγαλόπολης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ύψος </w:t>
      </w:r>
      <w:r>
        <w:rPr>
          <w:rFonts w:eastAsia="Times New Roman" w:cs="Times New Roman"/>
          <w:szCs w:val="24"/>
        </w:rPr>
        <w:t xml:space="preserve">15 </w:t>
      </w:r>
      <w:r>
        <w:rPr>
          <w:rFonts w:eastAsia="Times New Roman" w:cs="Times New Roman"/>
          <w:szCs w:val="24"/>
        </w:rPr>
        <w:t>εκατομμυρίων</w:t>
      </w:r>
      <w:r>
        <w:rPr>
          <w:rFonts w:eastAsia="Times New Roman" w:cs="Times New Roman"/>
          <w:szCs w:val="24"/>
        </w:rPr>
        <w:t xml:space="preserve"> ευρώ</w:t>
      </w:r>
      <w:r>
        <w:rPr>
          <w:rFonts w:eastAsia="Times New Roman" w:cs="Times New Roman"/>
          <w:szCs w:val="24"/>
        </w:rPr>
        <w:t>,</w:t>
      </w:r>
      <w:r>
        <w:rPr>
          <w:rFonts w:eastAsia="Times New Roman" w:cs="Times New Roman"/>
          <w:szCs w:val="24"/>
        </w:rPr>
        <w:t xml:space="preserve"> εντάχθηκε ως δυνητική πράξη στο ΠΔΕ του 2014. Όταν ήρθατε Κυβέρνηση το 2015, το </w:t>
      </w:r>
      <w:proofErr w:type="spellStart"/>
      <w:r>
        <w:rPr>
          <w:rFonts w:eastAsia="Times New Roman" w:cs="Times New Roman"/>
          <w:szCs w:val="24"/>
        </w:rPr>
        <w:t>απεντάξατε</w:t>
      </w:r>
      <w:proofErr w:type="spellEnd"/>
      <w:r>
        <w:rPr>
          <w:rFonts w:eastAsia="Times New Roman" w:cs="Times New Roman"/>
          <w:szCs w:val="24"/>
        </w:rPr>
        <w:t xml:space="preserve">. </w:t>
      </w:r>
    </w:p>
    <w:p w14:paraId="47DCBCAA"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Θα σας διαβάσω</w:t>
      </w:r>
      <w:r w:rsidRPr="00560550">
        <w:rPr>
          <w:rFonts w:eastAsia="Times New Roman" w:cs="Times New Roman"/>
          <w:szCs w:val="24"/>
        </w:rPr>
        <w:t xml:space="preserve"> </w:t>
      </w:r>
      <w:r>
        <w:rPr>
          <w:rFonts w:eastAsia="Times New Roman" w:cs="Times New Roman"/>
          <w:szCs w:val="24"/>
        </w:rPr>
        <w:t>από τα Πρακτικά της Βουλής</w:t>
      </w:r>
      <w:r>
        <w:rPr>
          <w:rFonts w:eastAsia="Times New Roman" w:cs="Times New Roman"/>
          <w:szCs w:val="24"/>
        </w:rPr>
        <w:t>,</w:t>
      </w:r>
      <w:r>
        <w:rPr>
          <w:rFonts w:eastAsia="Times New Roman" w:cs="Times New Roman"/>
          <w:szCs w:val="24"/>
        </w:rPr>
        <w:t xml:space="preserve"> τι ακριβώς είπε ο κ. </w:t>
      </w:r>
      <w:proofErr w:type="spellStart"/>
      <w:r>
        <w:rPr>
          <w:rFonts w:eastAsia="Times New Roman" w:cs="Times New Roman"/>
          <w:szCs w:val="24"/>
        </w:rPr>
        <w:t>Χαρίτσης</w:t>
      </w:r>
      <w:proofErr w:type="spellEnd"/>
      <w:r>
        <w:rPr>
          <w:rFonts w:eastAsia="Times New Roman" w:cs="Times New Roman"/>
          <w:szCs w:val="24"/>
        </w:rPr>
        <w:t xml:space="preserve"> στις 19 Δεκεμβρίου 2016 και </w:t>
      </w:r>
      <w:r>
        <w:rPr>
          <w:rFonts w:eastAsia="Times New Roman" w:cs="Times New Roman"/>
          <w:szCs w:val="24"/>
        </w:rPr>
        <w:t>θ</w:t>
      </w:r>
      <w:r>
        <w:rPr>
          <w:rFonts w:eastAsia="Times New Roman" w:cs="Times New Roman"/>
          <w:szCs w:val="24"/>
        </w:rPr>
        <w:t xml:space="preserve">α </w:t>
      </w:r>
      <w:r>
        <w:rPr>
          <w:rFonts w:eastAsia="Times New Roman" w:cs="Times New Roman"/>
          <w:szCs w:val="24"/>
        </w:rPr>
        <w:t xml:space="preserve">τα </w:t>
      </w:r>
      <w:r>
        <w:rPr>
          <w:rFonts w:eastAsia="Times New Roman" w:cs="Times New Roman"/>
          <w:szCs w:val="24"/>
        </w:rPr>
        <w:t>καταθέσω. Αναφέρει ότι στις αρχές του</w:t>
      </w:r>
      <w:r>
        <w:rPr>
          <w:rFonts w:eastAsia="Times New Roman" w:cs="Times New Roman"/>
          <w:szCs w:val="24"/>
        </w:rPr>
        <w:t xml:space="preserve"> 2017</w:t>
      </w:r>
      <w:r>
        <w:rPr>
          <w:rFonts w:eastAsia="Times New Roman" w:cs="Times New Roman"/>
          <w:szCs w:val="24"/>
        </w:rPr>
        <w:t>,</w:t>
      </w:r>
      <w:r>
        <w:rPr>
          <w:rFonts w:eastAsia="Times New Roman" w:cs="Times New Roman"/>
          <w:szCs w:val="24"/>
        </w:rPr>
        <w:t xml:space="preserve"> το έργο θα ενταχθεί στο Πρόγραμμα «Υποδομές, Μεταφορές, Περιβάλλον και Αειφόρος Ανάπτυξη 2014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2020», στο οποίο προβλέπεται η χρηματοδότηση για την υλοποίηση εξοικονόμησης ενέργειας μέσω του άξονα 10 </w:t>
      </w:r>
      <w:r>
        <w:rPr>
          <w:rFonts w:eastAsia="Times New Roman" w:cs="Times New Roman"/>
          <w:szCs w:val="24"/>
        </w:rPr>
        <w:lastRenderedPageBreak/>
        <w:t>και του θεσμικού στόχου 4 και ειδικότερα της επε</w:t>
      </w:r>
      <w:r>
        <w:rPr>
          <w:rFonts w:eastAsia="Times New Roman" w:cs="Times New Roman"/>
          <w:szCs w:val="24"/>
        </w:rPr>
        <w:t xml:space="preserve">νδυτικής </w:t>
      </w:r>
      <w:r w:rsidRPr="00CC346B">
        <w:rPr>
          <w:rFonts w:eastAsia="Times New Roman" w:cs="Times New Roman"/>
          <w:szCs w:val="24"/>
        </w:rPr>
        <w:t>προτεραιότητας 4</w:t>
      </w:r>
      <w:r w:rsidRPr="00CC346B">
        <w:rPr>
          <w:rFonts w:eastAsia="Times New Roman" w:cs="Times New Roman"/>
          <w:szCs w:val="24"/>
          <w:lang w:val="en-US"/>
        </w:rPr>
        <w:t>g</w:t>
      </w:r>
      <w:r>
        <w:rPr>
          <w:rFonts w:eastAsia="Times New Roman" w:cs="Times New Roman"/>
          <w:szCs w:val="24"/>
        </w:rPr>
        <w:t xml:space="preserve">». </w:t>
      </w:r>
      <w:r>
        <w:rPr>
          <w:rFonts w:eastAsia="Times New Roman" w:cs="Times New Roman"/>
          <w:szCs w:val="24"/>
        </w:rPr>
        <w:t xml:space="preserve">Αυτά </w:t>
      </w:r>
      <w:r>
        <w:rPr>
          <w:rFonts w:eastAsia="Times New Roman" w:cs="Times New Roman"/>
          <w:szCs w:val="24"/>
        </w:rPr>
        <w:t xml:space="preserve">το 2016. </w:t>
      </w:r>
    </w:p>
    <w:p w14:paraId="47DCBCAB"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Στις 26 Μαΐου 2017</w:t>
      </w:r>
      <w:r>
        <w:rPr>
          <w:rFonts w:eastAsia="Times New Roman" w:cs="Times New Roman"/>
          <w:szCs w:val="24"/>
        </w:rPr>
        <w:t>,</w:t>
      </w:r>
      <w:r>
        <w:rPr>
          <w:rFonts w:eastAsia="Times New Roman" w:cs="Times New Roman"/>
          <w:szCs w:val="24"/>
        </w:rPr>
        <w:t xml:space="preserve"> ο κ. </w:t>
      </w:r>
      <w:proofErr w:type="spellStart"/>
      <w:r>
        <w:rPr>
          <w:rFonts w:eastAsia="Times New Roman" w:cs="Times New Roman"/>
          <w:szCs w:val="24"/>
        </w:rPr>
        <w:t>Χαρίτσης</w:t>
      </w:r>
      <w:proofErr w:type="spellEnd"/>
      <w:r w:rsidRPr="00E804AE">
        <w:rPr>
          <w:rFonts w:eastAsia="Times New Roman" w:cs="Times New Roman"/>
          <w:szCs w:val="24"/>
        </w:rPr>
        <w:t xml:space="preserve"> </w:t>
      </w:r>
      <w:r>
        <w:rPr>
          <w:rFonts w:eastAsia="Times New Roman" w:cs="Times New Roman"/>
          <w:szCs w:val="24"/>
        </w:rPr>
        <w:t>λέει ότι η Κυβέρνηση έχει ξεκινήσει την αναθεώρηση των προγραμμάτων του ΕΣΠΑ και θα ολοκληρωθεί –</w:t>
      </w:r>
      <w:r>
        <w:rPr>
          <w:rFonts w:eastAsia="Times New Roman" w:cs="Times New Roman"/>
          <w:szCs w:val="24"/>
        </w:rPr>
        <w:t>«</w:t>
      </w:r>
      <w:r>
        <w:rPr>
          <w:rFonts w:eastAsia="Times New Roman" w:cs="Times New Roman"/>
          <w:szCs w:val="24"/>
        </w:rPr>
        <w:t xml:space="preserve">δεσμεύεται ο κ. </w:t>
      </w:r>
      <w:proofErr w:type="spellStart"/>
      <w:r>
        <w:rPr>
          <w:rFonts w:eastAsia="Times New Roman" w:cs="Times New Roman"/>
          <w:szCs w:val="24"/>
        </w:rPr>
        <w:t>Χαρίτσης</w:t>
      </w:r>
      <w:proofErr w:type="spellEnd"/>
      <w:r>
        <w:rPr>
          <w:rFonts w:eastAsia="Times New Roman" w:cs="Times New Roman"/>
          <w:szCs w:val="24"/>
        </w:rPr>
        <w:t xml:space="preserve"> και η Κυβέρνηση ΣΥΡΙΖΑ</w:t>
      </w:r>
      <w:r>
        <w:rPr>
          <w:rFonts w:eastAsia="Times New Roman" w:cs="Times New Roman"/>
          <w:szCs w:val="24"/>
        </w:rPr>
        <w:t>;»</w:t>
      </w:r>
      <w:r>
        <w:rPr>
          <w:rFonts w:eastAsia="Times New Roman" w:cs="Times New Roman"/>
          <w:szCs w:val="24"/>
        </w:rPr>
        <w:t xml:space="preserve"> θα μου πείτε τώρα, αλλά εν πάσ</w:t>
      </w:r>
      <w:r>
        <w:rPr>
          <w:rFonts w:eastAsia="Times New Roman" w:cs="Times New Roman"/>
          <w:szCs w:val="24"/>
        </w:rPr>
        <w:t xml:space="preserve">η </w:t>
      </w:r>
      <w:proofErr w:type="spellStart"/>
      <w:r>
        <w:rPr>
          <w:rFonts w:eastAsia="Times New Roman" w:cs="Times New Roman"/>
          <w:szCs w:val="24"/>
        </w:rPr>
        <w:t>περιπτώσει</w:t>
      </w:r>
      <w:proofErr w:type="spellEnd"/>
      <w:r>
        <w:rPr>
          <w:rFonts w:eastAsia="Times New Roman" w:cs="Times New Roman"/>
          <w:szCs w:val="24"/>
        </w:rPr>
        <w:t xml:space="preserve"> αυτή έχουμε, τι να κάνουμε</w:t>
      </w:r>
      <w:r>
        <w:rPr>
          <w:rFonts w:eastAsia="Times New Roman" w:cs="Times New Roman"/>
          <w:szCs w:val="24"/>
        </w:rPr>
        <w:t xml:space="preserve"> -</w:t>
      </w:r>
      <w:r>
        <w:rPr>
          <w:rFonts w:eastAsia="Times New Roman" w:cs="Times New Roman"/>
          <w:szCs w:val="24"/>
        </w:rPr>
        <w:t xml:space="preserve">τον Φεβρουάριο του 2018, κύριε </w:t>
      </w:r>
      <w:proofErr w:type="spellStart"/>
      <w:r>
        <w:rPr>
          <w:rFonts w:eastAsia="Times New Roman" w:cs="Times New Roman"/>
          <w:szCs w:val="24"/>
        </w:rPr>
        <w:t>Γιαννακίδη</w:t>
      </w:r>
      <w:proofErr w:type="spellEnd"/>
      <w:r>
        <w:rPr>
          <w:rFonts w:eastAsia="Times New Roman" w:cs="Times New Roman"/>
          <w:szCs w:val="24"/>
        </w:rPr>
        <w:t xml:space="preserve">. Αυτά είπε ο κ. </w:t>
      </w:r>
      <w:proofErr w:type="spellStart"/>
      <w:r>
        <w:rPr>
          <w:rFonts w:eastAsia="Times New Roman" w:cs="Times New Roman"/>
          <w:szCs w:val="24"/>
        </w:rPr>
        <w:t>Χαρίτσης</w:t>
      </w:r>
      <w:proofErr w:type="spellEnd"/>
      <w:r>
        <w:rPr>
          <w:rFonts w:eastAsia="Times New Roman" w:cs="Times New Roman"/>
          <w:szCs w:val="24"/>
        </w:rPr>
        <w:t xml:space="preserve"> στις 26 Μαΐου 2017. Πέρασε και αυτό. </w:t>
      </w:r>
    </w:p>
    <w:p w14:paraId="47DCBCAC"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Πάμε στις 17 Απριλίου 2018. Δεν προσήλθε ο Υπουργός στη Βουλή. Στις 8 Ιουνίου 2018 απαντά, επιτέλους, σε μια ε</w:t>
      </w:r>
      <w:r>
        <w:rPr>
          <w:rFonts w:eastAsia="Times New Roman" w:cs="Times New Roman"/>
          <w:szCs w:val="24"/>
        </w:rPr>
        <w:t>ρώτηση –την έχω εδώ και θα την καταθέσω- και λέει ότι στο αμέσως επόμενο χρονικό διάστημα και εντός του δεύτερου εξαμήνου του 2018 -τώρα είμαστε δύο μήνες πριν, από το 2016 έχουμε φτάσει στο 2018- θα προβεί στην έκδοση σχετικής πρόσκλησης υποβολής προτάσεω</w:t>
      </w:r>
      <w:r>
        <w:rPr>
          <w:rFonts w:eastAsia="Times New Roman" w:cs="Times New Roman"/>
          <w:szCs w:val="24"/>
        </w:rPr>
        <w:t>ν προς χρηματοδότηση</w:t>
      </w:r>
      <w:r>
        <w:rPr>
          <w:rFonts w:eastAsia="Times New Roman" w:cs="Times New Roman"/>
          <w:szCs w:val="24"/>
        </w:rPr>
        <w:t>,</w:t>
      </w:r>
      <w:r>
        <w:rPr>
          <w:rFonts w:eastAsia="Times New Roman" w:cs="Times New Roman"/>
          <w:szCs w:val="24"/>
        </w:rPr>
        <w:t xml:space="preserve"> που θα αφορά αποκλειστικά έργα</w:t>
      </w:r>
      <w:r>
        <w:rPr>
          <w:rFonts w:eastAsia="Times New Roman" w:cs="Times New Roman"/>
          <w:szCs w:val="24"/>
        </w:rPr>
        <w:t>,</w:t>
      </w:r>
      <w:r>
        <w:rPr>
          <w:rFonts w:eastAsia="Times New Roman" w:cs="Times New Roman"/>
          <w:szCs w:val="24"/>
        </w:rPr>
        <w:t xml:space="preserve"> ώστε αυτά να αξιολογηθούν με σκοπό την ένταξή τους. </w:t>
      </w:r>
      <w:r w:rsidRPr="00E804AE">
        <w:rPr>
          <w:rFonts w:eastAsia="Times New Roman" w:cs="Times New Roman"/>
          <w:szCs w:val="24"/>
        </w:rPr>
        <w:t>Αυτό είναι άλλο.</w:t>
      </w:r>
      <w:r>
        <w:rPr>
          <w:rFonts w:eastAsia="Times New Roman" w:cs="Times New Roman"/>
          <w:szCs w:val="24"/>
        </w:rPr>
        <w:t xml:space="preserve"> Το υπογράφει ο </w:t>
      </w:r>
      <w:proofErr w:type="spellStart"/>
      <w:r>
        <w:rPr>
          <w:rFonts w:eastAsia="Times New Roman" w:cs="Times New Roman"/>
          <w:szCs w:val="24"/>
        </w:rPr>
        <w:t>Χαρίτσης</w:t>
      </w:r>
      <w:proofErr w:type="spellEnd"/>
      <w:r>
        <w:rPr>
          <w:rFonts w:eastAsia="Times New Roman" w:cs="Times New Roman"/>
          <w:szCs w:val="24"/>
        </w:rPr>
        <w:t>.</w:t>
      </w:r>
    </w:p>
    <w:p w14:paraId="47DCBCAD"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κύριε Υπουργέ, να σας ρωτήσω</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με ειλικρίνεια εσείς αν ήσασταν κάτοικος της Αρκαδίας, της Μ</w:t>
      </w:r>
      <w:r>
        <w:rPr>
          <w:rFonts w:eastAsia="Times New Roman" w:cs="Times New Roman"/>
          <w:szCs w:val="24"/>
        </w:rPr>
        <w:t>εγαλόπολης, απλός πολίτης</w:t>
      </w:r>
      <w:r>
        <w:rPr>
          <w:rFonts w:eastAsia="Times New Roman" w:cs="Times New Roman"/>
          <w:szCs w:val="24"/>
        </w:rPr>
        <w:t xml:space="preserve"> τι θα πιστεύατε</w:t>
      </w:r>
      <w:r>
        <w:rPr>
          <w:rFonts w:eastAsia="Times New Roman" w:cs="Times New Roman"/>
          <w:szCs w:val="24"/>
        </w:rPr>
        <w:t xml:space="preserve"> μετά από όλα αυτά που έχει πει ο αρμόδιος Υπουργός, η Κυβέρνησή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Γ</w:t>
      </w:r>
      <w:r>
        <w:rPr>
          <w:rFonts w:eastAsia="Times New Roman" w:cs="Times New Roman"/>
          <w:szCs w:val="24"/>
        </w:rPr>
        <w:t xml:space="preserve">ιατί δεν είναι προσωπικό και θέλω να σας πω ότι εκτιμώ πάρα πολύ τον κ. </w:t>
      </w:r>
      <w:proofErr w:type="spellStart"/>
      <w:r>
        <w:rPr>
          <w:rFonts w:eastAsia="Times New Roman" w:cs="Times New Roman"/>
          <w:szCs w:val="24"/>
        </w:rPr>
        <w:t>Χαρίτση</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Έχουν ειπωθεί </w:t>
      </w:r>
      <w:r>
        <w:rPr>
          <w:rFonts w:eastAsia="Times New Roman" w:cs="Times New Roman"/>
          <w:szCs w:val="24"/>
        </w:rPr>
        <w:t>τόσα ψέματα, έχετε σκεφτεί σήμερα που θα μιλήσετε</w:t>
      </w:r>
      <w:r>
        <w:rPr>
          <w:rFonts w:eastAsia="Times New Roman" w:cs="Times New Roman"/>
          <w:szCs w:val="24"/>
        </w:rPr>
        <w:t>,</w:t>
      </w:r>
      <w:r>
        <w:rPr>
          <w:rFonts w:eastAsia="Times New Roman" w:cs="Times New Roman"/>
          <w:szCs w:val="24"/>
        </w:rPr>
        <w:t xml:space="preserve"> τι θα πείτε; Εύχομαι και ελπίζω να μη φύγετε από Κυβέρνηση και να μην έχει γίνει ούτε η ένταξη του </w:t>
      </w:r>
      <w:r>
        <w:rPr>
          <w:rFonts w:eastAsia="Times New Roman" w:cs="Times New Roman"/>
          <w:szCs w:val="24"/>
        </w:rPr>
        <w:t>π</w:t>
      </w:r>
      <w:r>
        <w:rPr>
          <w:rFonts w:eastAsia="Times New Roman" w:cs="Times New Roman"/>
          <w:szCs w:val="24"/>
        </w:rPr>
        <w:t>ρογράμματος. Είναι πια απ</w:t>
      </w:r>
      <w:r>
        <w:rPr>
          <w:rFonts w:eastAsia="Times New Roman" w:cs="Times New Roman"/>
          <w:szCs w:val="24"/>
        </w:rPr>
        <w:t>ολύτως</w:t>
      </w:r>
      <w:r>
        <w:rPr>
          <w:rFonts w:eastAsia="Times New Roman" w:cs="Times New Roman"/>
          <w:szCs w:val="24"/>
        </w:rPr>
        <w:t xml:space="preserve"> δική σας ευθύνη.</w:t>
      </w:r>
    </w:p>
    <w:p w14:paraId="47DCBCAE"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47DCBCAF" w14:textId="77777777" w:rsidR="003649E8" w:rsidRDefault="00370578">
      <w:pPr>
        <w:tabs>
          <w:tab w:val="left" w:pos="3642"/>
          <w:tab w:val="center" w:pos="4753"/>
          <w:tab w:val="left" w:pos="6214"/>
        </w:tabs>
        <w:spacing w:line="600" w:lineRule="auto"/>
        <w:ind w:firstLine="720"/>
        <w:contextualSpacing/>
        <w:jc w:val="both"/>
        <w:rPr>
          <w:rFonts w:eastAsia="Times New Roman" w:cs="Times New Roman"/>
          <w:szCs w:val="24"/>
        </w:rPr>
      </w:pPr>
      <w:r w:rsidRPr="000E7362">
        <w:rPr>
          <w:rFonts w:eastAsia="Times New Roman" w:cs="Times New Roman"/>
          <w:b/>
          <w:szCs w:val="24"/>
        </w:rPr>
        <w:t>ΠΡΟΕΔΡΕΥΩΝ (Μάριος Γεωργιάδης):</w:t>
      </w:r>
      <w:r w:rsidRPr="000E7362">
        <w:rPr>
          <w:rFonts w:eastAsia="Times New Roman" w:cs="Times New Roman"/>
          <w:szCs w:val="24"/>
        </w:rPr>
        <w:t xml:space="preserve"> Ε</w:t>
      </w:r>
      <w:r>
        <w:rPr>
          <w:rFonts w:eastAsia="Times New Roman" w:cs="Times New Roman"/>
          <w:szCs w:val="24"/>
        </w:rPr>
        <w:t>υχαριστούμε τον κύριο συνάδελφο.</w:t>
      </w:r>
    </w:p>
    <w:p w14:paraId="47DCBCB0" w14:textId="77777777" w:rsidR="003649E8" w:rsidRDefault="003705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Κύριε Υπουργέ, έχετ</w:t>
      </w:r>
      <w:r>
        <w:rPr>
          <w:rFonts w:eastAsia="Times New Roman" w:cs="Times New Roman"/>
          <w:szCs w:val="24"/>
        </w:rPr>
        <w:t xml:space="preserve">ε τον λόγο για τρία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47DCBCB1" w14:textId="77777777" w:rsidR="003649E8" w:rsidRDefault="00370578">
      <w:pPr>
        <w:tabs>
          <w:tab w:val="left" w:pos="3642"/>
          <w:tab w:val="center" w:pos="4753"/>
          <w:tab w:val="left" w:pos="6214"/>
        </w:tabs>
        <w:spacing w:line="600" w:lineRule="auto"/>
        <w:ind w:firstLine="720"/>
        <w:contextualSpacing/>
        <w:jc w:val="both"/>
        <w:rPr>
          <w:rFonts w:eastAsia="Times New Roman" w:cs="Times New Roman"/>
          <w:szCs w:val="24"/>
        </w:rPr>
      </w:pPr>
      <w:r w:rsidRPr="009F5E5E">
        <w:rPr>
          <w:rFonts w:eastAsia="Times New Roman" w:cs="Times New Roman"/>
          <w:b/>
          <w:szCs w:val="24"/>
        </w:rPr>
        <w:t>ΣΤΑΘ</w:t>
      </w:r>
      <w:r>
        <w:rPr>
          <w:rFonts w:eastAsia="Times New Roman" w:cs="Times New Roman"/>
          <w:b/>
          <w:szCs w:val="24"/>
        </w:rPr>
        <w:t>Η</w:t>
      </w:r>
      <w:r w:rsidRPr="009F5E5E">
        <w:rPr>
          <w:rFonts w:eastAsia="Times New Roman" w:cs="Times New Roman"/>
          <w:b/>
          <w:szCs w:val="24"/>
        </w:rPr>
        <w:t>Σ ΓΙΑΝΝΑΚΙΔΗΣ (Υφυπουργός Οικονομίας και Ανάπτυξης):</w:t>
      </w:r>
      <w:r>
        <w:rPr>
          <w:rFonts w:eastAsia="Times New Roman" w:cs="Times New Roman"/>
          <w:szCs w:val="24"/>
        </w:rPr>
        <w:t xml:space="preserve"> Ευχαριστώ, κύριε Πρόεδρε.</w:t>
      </w:r>
    </w:p>
    <w:p w14:paraId="47DCBCB2" w14:textId="77777777" w:rsidR="003649E8" w:rsidRDefault="003705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Κατ’ αρχάς θα ξεκινήσω λέγοντας ότι αισθάνομαι ιδιαίτερα τυχερός</w:t>
      </w:r>
      <w:r>
        <w:rPr>
          <w:rFonts w:eastAsia="Times New Roman" w:cs="Times New Roman"/>
          <w:szCs w:val="24"/>
        </w:rPr>
        <w:t>,</w:t>
      </w:r>
      <w:r>
        <w:rPr>
          <w:rFonts w:eastAsia="Times New Roman" w:cs="Times New Roman"/>
          <w:szCs w:val="24"/>
        </w:rPr>
        <w:t xml:space="preserve"> που μου δίνεται η ευκαιρία να αναδείξω συνολικά </w:t>
      </w:r>
      <w:r>
        <w:rPr>
          <w:rFonts w:eastAsia="Times New Roman" w:cs="Times New Roman"/>
          <w:szCs w:val="24"/>
        </w:rPr>
        <w:t>-</w:t>
      </w:r>
      <w:r>
        <w:rPr>
          <w:rFonts w:eastAsia="Times New Roman" w:cs="Times New Roman"/>
          <w:szCs w:val="24"/>
        </w:rPr>
        <w:t>με αφορ</w:t>
      </w:r>
      <w:r>
        <w:rPr>
          <w:rFonts w:eastAsia="Times New Roman" w:cs="Times New Roman"/>
          <w:szCs w:val="24"/>
        </w:rPr>
        <w:t>μή ένα συγκεκριμένο γεγονός</w:t>
      </w:r>
      <w:r>
        <w:rPr>
          <w:rFonts w:eastAsia="Times New Roman" w:cs="Times New Roman"/>
          <w:szCs w:val="24"/>
        </w:rPr>
        <w:t>-</w:t>
      </w:r>
      <w:r>
        <w:rPr>
          <w:rFonts w:eastAsia="Times New Roman" w:cs="Times New Roman"/>
          <w:szCs w:val="24"/>
        </w:rPr>
        <w:t xml:space="preserve"> ένα συγκεκριμένο έργο, την </w:t>
      </w:r>
      <w:r>
        <w:rPr>
          <w:rFonts w:eastAsia="Times New Roman" w:cs="Times New Roman"/>
          <w:szCs w:val="24"/>
        </w:rPr>
        <w:lastRenderedPageBreak/>
        <w:t>πλούσια δουλειά που έχει κάνει ο προκάτοχός μου και συνολικά το Υπουργείο Οικονομίας και Ανάπτυξης</w:t>
      </w:r>
      <w:r>
        <w:rPr>
          <w:rFonts w:eastAsia="Times New Roman" w:cs="Times New Roman"/>
          <w:szCs w:val="24"/>
        </w:rPr>
        <w:t>,</w:t>
      </w:r>
      <w:r>
        <w:rPr>
          <w:rFonts w:eastAsia="Times New Roman" w:cs="Times New Roman"/>
          <w:szCs w:val="24"/>
        </w:rPr>
        <w:t xml:space="preserve"> όσον αφορά και το συγκεκριμένο έργο και συνολικά την πορεία υλοποίησης των </w:t>
      </w:r>
      <w:r>
        <w:rPr>
          <w:rFonts w:eastAsia="Times New Roman" w:cs="Times New Roman"/>
          <w:szCs w:val="24"/>
        </w:rPr>
        <w:t>π</w:t>
      </w:r>
      <w:r>
        <w:rPr>
          <w:rFonts w:eastAsia="Times New Roman" w:cs="Times New Roman"/>
          <w:szCs w:val="24"/>
        </w:rPr>
        <w:t>ρογραμμάτων ΕΣΠΑ 2014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2020.</w:t>
      </w:r>
    </w:p>
    <w:p w14:paraId="47DCBCB3" w14:textId="77777777" w:rsidR="003649E8" w:rsidRDefault="003705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Έχουμε αναφέρει αρκετές φορές ότι οι επιδόσεις της χώρας μας σε ό,τι αφορά την ενεργοποίηση και την απορρόφηση του ΕΣΠΑ</w:t>
      </w:r>
      <w:r>
        <w:rPr>
          <w:rFonts w:eastAsia="Times New Roman" w:cs="Times New Roman"/>
          <w:szCs w:val="24"/>
        </w:rPr>
        <w:t>,</w:t>
      </w:r>
      <w:r>
        <w:rPr>
          <w:rFonts w:eastAsia="Times New Roman" w:cs="Times New Roman"/>
          <w:szCs w:val="24"/>
        </w:rPr>
        <w:t xml:space="preserve"> μάς κατατάσσουν στην κορυφή της κατάταξης μεταξύ των κρατών-μελών και αυτό είναι κάτι το οποίο αναγνωρίζουν και επισημαίνουν όλοι</w:t>
      </w:r>
      <w:r>
        <w:rPr>
          <w:rFonts w:eastAsia="Times New Roman" w:cs="Times New Roman"/>
          <w:szCs w:val="24"/>
        </w:rPr>
        <w:t xml:space="preserve"> οι αρμόδιοι φορείς και αξιωματούχοι σε κάθε ευκαιρία.</w:t>
      </w:r>
    </w:p>
    <w:p w14:paraId="47DCBCB4" w14:textId="77777777" w:rsidR="003649E8" w:rsidRDefault="003705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Αντιλαμβάνομαι την άρνησή σας να παραδεχθείτε το συγκεκριμένο γεγονός, διότι στα χρόνια της δικής σας διακυβέρνησης ένα τέτοιο επίτευγμα θα ήταν ακατόρθωτο. Η έλλειψη στρατηγικής που χαρακτήριζε την πο</w:t>
      </w:r>
      <w:r>
        <w:rPr>
          <w:rFonts w:eastAsia="Times New Roman" w:cs="Times New Roman"/>
          <w:szCs w:val="24"/>
        </w:rPr>
        <w:t>λιτική σας όλα τα προηγούμενα χρόνια</w:t>
      </w:r>
      <w:r>
        <w:rPr>
          <w:rFonts w:eastAsia="Times New Roman" w:cs="Times New Roman"/>
          <w:szCs w:val="24"/>
        </w:rPr>
        <w:t>,</w:t>
      </w:r>
      <w:r>
        <w:rPr>
          <w:rFonts w:eastAsia="Times New Roman" w:cs="Times New Roman"/>
          <w:szCs w:val="24"/>
        </w:rPr>
        <w:t xml:space="preserve"> δημιούργησε μια σειρά από σκοπέλους που καθυστερούσαν την υλοποίηση </w:t>
      </w:r>
      <w:r>
        <w:rPr>
          <w:rFonts w:eastAsia="Times New Roman" w:cs="Times New Roman"/>
          <w:szCs w:val="24"/>
        </w:rPr>
        <w:t>π</w:t>
      </w:r>
      <w:r>
        <w:rPr>
          <w:rFonts w:eastAsia="Times New Roman" w:cs="Times New Roman"/>
          <w:szCs w:val="24"/>
        </w:rPr>
        <w:t>ρογραμμάτων των δράσεων του ΕΣΠΑ.</w:t>
      </w:r>
    </w:p>
    <w:p w14:paraId="47DCBCB5" w14:textId="77777777" w:rsidR="003649E8" w:rsidRDefault="003705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αναφέρω ότι η κακοδιαχείριση και οι </w:t>
      </w:r>
      <w:proofErr w:type="spellStart"/>
      <w:r>
        <w:rPr>
          <w:rFonts w:eastAsia="Times New Roman" w:cs="Times New Roman"/>
          <w:szCs w:val="24"/>
        </w:rPr>
        <w:t>αιρεσιμότητες</w:t>
      </w:r>
      <w:proofErr w:type="spellEnd"/>
      <w:r>
        <w:rPr>
          <w:rFonts w:eastAsia="Times New Roman" w:cs="Times New Roman"/>
          <w:szCs w:val="24"/>
        </w:rPr>
        <w:t xml:space="preserve"> ήταν σημαντικά εμπόδια</w:t>
      </w:r>
      <w:r>
        <w:rPr>
          <w:rFonts w:eastAsia="Times New Roman" w:cs="Times New Roman"/>
          <w:szCs w:val="24"/>
        </w:rPr>
        <w:t>,</w:t>
      </w:r>
      <w:r>
        <w:rPr>
          <w:rFonts w:eastAsia="Times New Roman" w:cs="Times New Roman"/>
          <w:szCs w:val="24"/>
        </w:rPr>
        <w:t xml:space="preserve"> που πλέον ανήκουν στο παρελθό</w:t>
      </w:r>
      <w:r>
        <w:rPr>
          <w:rFonts w:eastAsia="Times New Roman" w:cs="Times New Roman"/>
          <w:szCs w:val="24"/>
        </w:rPr>
        <w:t xml:space="preserve">ν. Η συμμόρφωση της χώρας με τις ευρωπαϊκές πολιτικές, </w:t>
      </w:r>
      <w:r>
        <w:rPr>
          <w:rFonts w:eastAsia="Times New Roman" w:cs="Times New Roman"/>
          <w:szCs w:val="24"/>
        </w:rPr>
        <w:lastRenderedPageBreak/>
        <w:t>η απαιτούμενη διαφάνεια και η χρηστή διαχείριση μας δίνουν πλέον τη δυνατότητα για την βέλτιστη αξιοποίηση των ευρωπαϊκών κονδυλίων και προγραμμάτων.</w:t>
      </w:r>
    </w:p>
    <w:p w14:paraId="47DCBCB6" w14:textId="77777777" w:rsidR="003649E8" w:rsidRDefault="003705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Και για να έλθω συγκεκριμένα στο ερώτημά σας, θα ήθ</w:t>
      </w:r>
      <w:r>
        <w:rPr>
          <w:rFonts w:eastAsia="Times New Roman" w:cs="Times New Roman"/>
          <w:szCs w:val="24"/>
        </w:rPr>
        <w:t>ελα να σας ενημερώσω ότι στην προγραμματική περίοδο του ΕΣΠΑ 2014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2020 και συγκεκριμένα στο επιχειρησιακό Πρόγραμμα «Υποδομές, Μεταφορές, Περιβάλλον και Αειφόρος Ανάπτυξη 2014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2020»</w:t>
      </w:r>
      <w:r>
        <w:rPr>
          <w:rFonts w:eastAsia="Times New Roman" w:cs="Times New Roman"/>
          <w:szCs w:val="24"/>
        </w:rPr>
        <w:t>,</w:t>
      </w:r>
      <w:r>
        <w:rPr>
          <w:rFonts w:eastAsia="Times New Roman" w:cs="Times New Roman"/>
          <w:szCs w:val="24"/>
        </w:rPr>
        <w:t xml:space="preserve"> προβλέπεται η χρηματοδότηση για την υλοποίηση δράσεων εξοικονόμησης ε</w:t>
      </w:r>
      <w:r>
        <w:rPr>
          <w:rFonts w:eastAsia="Times New Roman" w:cs="Times New Roman"/>
          <w:szCs w:val="24"/>
        </w:rPr>
        <w:t>νέργειας. Οι δράσεις αυτές εντάσσονται στον άξονα προτεραιότητας για την εφαρμογή στρατηγικών επίτευξης χαμηλών εκπομπών διοξειδίου του άνθρακα με έμφαση στις αστικές περιοχές και τον θεματικό στόχο για την υποστήριξη της μετάβασης σε μια οικονομία χαμηλών</w:t>
      </w:r>
      <w:r>
        <w:rPr>
          <w:rFonts w:eastAsia="Times New Roman" w:cs="Times New Roman"/>
          <w:szCs w:val="24"/>
        </w:rPr>
        <w:t xml:space="preserve"> εκπομπών διοξειδίων του άνθρακα σε όλους τους τομείς και ειδικότερα στην επενδυτική προτεραιότητα για την προώθηση της χρήσης συμπαραγωγής θερμότητας και ηλεκτρισμού με υψηλή απόδοση βάσει της ζήτησης για χρήσιμη θερμότητα.</w:t>
      </w:r>
    </w:p>
    <w:p w14:paraId="47DCBCB7"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Μέσω, λοιπόν, της δράσης </w:t>
      </w:r>
      <w:r>
        <w:rPr>
          <w:rFonts w:eastAsia="Times New Roman" w:cs="Times New Roman"/>
          <w:szCs w:val="24"/>
        </w:rPr>
        <w:t xml:space="preserve">ολοκλήρωσης για επέκταση των υποδομών για την αύξηση δυναμικότητας ηλεκτρισμού </w:t>
      </w:r>
      <w:r>
        <w:rPr>
          <w:rFonts w:eastAsia="Times New Roman" w:cs="Times New Roman"/>
          <w:szCs w:val="24"/>
        </w:rPr>
        <w:lastRenderedPageBreak/>
        <w:t>μέσω συμπαραγωγής προβλέπεται να προωθηθούν έργα τηλεθερμάνσεων σε περιφέρειες της χώρας και συγκεκριμένα στις Περιφέρειες Δυτικής Μακεδονίας και Πελοποννήσου. Κατόπιν τούτου, τ</w:t>
      </w:r>
      <w:r>
        <w:rPr>
          <w:rFonts w:eastAsia="Times New Roman" w:cs="Times New Roman"/>
          <w:szCs w:val="24"/>
        </w:rPr>
        <w:t>ον Δεκέμβριο του 2014</w:t>
      </w:r>
      <w:r>
        <w:rPr>
          <w:rFonts w:eastAsia="Times New Roman" w:cs="Times New Roman"/>
          <w:szCs w:val="24"/>
        </w:rPr>
        <w:t>,</w:t>
      </w:r>
      <w:r>
        <w:rPr>
          <w:rFonts w:eastAsia="Times New Roman" w:cs="Times New Roman"/>
          <w:szCs w:val="24"/>
        </w:rPr>
        <w:t xml:space="preserve"> το έργο της επέκτασης του δικτύου τηλεθέρμανσης Μεγαλόπολης συμπεριλήφθηκε ως πράξη </w:t>
      </w:r>
      <w:proofErr w:type="spellStart"/>
      <w:r>
        <w:rPr>
          <w:rFonts w:eastAsia="Times New Roman" w:cs="Times New Roman"/>
          <w:szCs w:val="24"/>
        </w:rPr>
        <w:t>εμπροσθοβαρής</w:t>
      </w:r>
      <w:proofErr w:type="spellEnd"/>
      <w:r>
        <w:rPr>
          <w:rFonts w:eastAsia="Times New Roman" w:cs="Times New Roman"/>
          <w:szCs w:val="24"/>
        </w:rPr>
        <w:t xml:space="preserve"> στους εθνικούς πόρους</w:t>
      </w:r>
      <w:r>
        <w:rPr>
          <w:rFonts w:eastAsia="Times New Roman" w:cs="Times New Roman"/>
          <w:szCs w:val="24"/>
        </w:rPr>
        <w:t>,</w:t>
      </w:r>
      <w:r>
        <w:rPr>
          <w:rFonts w:eastAsia="Times New Roman" w:cs="Times New Roman"/>
          <w:szCs w:val="24"/>
        </w:rPr>
        <w:t xml:space="preserve"> με δέσμευση να γίνει ενεργοποίηση της δράσης, αλλά να μην ανοιχτούν οικονομικές προσφορές σε διαγωνισμό που θα δ</w:t>
      </w:r>
      <w:r>
        <w:rPr>
          <w:rFonts w:eastAsia="Times New Roman" w:cs="Times New Roman"/>
          <w:szCs w:val="24"/>
        </w:rPr>
        <w:t>ιενεργηθεί, εάν προηγουμένως δεν έχει ενταχθεί η πράξη σε συγχρηματοδοτούμενο επιχειρησιακό πρόγραμμα.</w:t>
      </w:r>
    </w:p>
    <w:p w14:paraId="47DCBCB8"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Ο δικαιούχος τηλεθέρμανσης Μεγαλόπολης Α.Ε. ΟΤΑ είχε ενημερωθεί επίσημα με έγγραφο από τις αρμόδιες υπηρεσίες του Υπουργείου μας. Στη συνέχεια και συγκεκ</w:t>
      </w:r>
      <w:r>
        <w:rPr>
          <w:rFonts w:eastAsia="Times New Roman" w:cs="Times New Roman"/>
          <w:szCs w:val="24"/>
        </w:rPr>
        <w:t>ριμένα στις 24</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 xml:space="preserve">2016 εγκρίθηκε η πέμπτη εξειδίκευση του </w:t>
      </w:r>
      <w:r>
        <w:rPr>
          <w:rFonts w:eastAsia="Times New Roman" w:cs="Times New Roman"/>
          <w:szCs w:val="24"/>
        </w:rPr>
        <w:t>Π</w:t>
      </w:r>
      <w:r>
        <w:rPr>
          <w:rFonts w:eastAsia="Times New Roman" w:cs="Times New Roman"/>
          <w:szCs w:val="24"/>
        </w:rPr>
        <w:t>ρογράμματος ΥΜΕΠΕΡΑΑ από τη Β</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π</w:t>
      </w:r>
      <w:r>
        <w:rPr>
          <w:rFonts w:eastAsia="Times New Roman" w:cs="Times New Roman"/>
          <w:szCs w:val="24"/>
        </w:rPr>
        <w:t>αρακολούθησης. Στην εξειδίκευση αυτή συμπεριλήφθηκε η δράση ολοκλήρωση-επέκταση των υποδομών για την αύξηση της δυναμικότητας ηλεκτρισμού μέσω της συμπαραγω</w:t>
      </w:r>
      <w:r>
        <w:rPr>
          <w:rFonts w:eastAsia="Times New Roman" w:cs="Times New Roman"/>
          <w:szCs w:val="24"/>
        </w:rPr>
        <w:t xml:space="preserve">γής τηλεθέρμανσης στην Κοζάνη και στην </w:t>
      </w:r>
      <w:r>
        <w:rPr>
          <w:rFonts w:eastAsia="Times New Roman" w:cs="Times New Roman"/>
          <w:szCs w:val="24"/>
        </w:rPr>
        <w:lastRenderedPageBreak/>
        <w:t>Φλώρινα, διότι προωθήθηκαν ώριμα έργα. Τα ανωτέρω είχαν ενεργοποιηθεί από την προγραμματική περίοδο 2007</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2013 και είχαν εν εξελίξει συμβάσεις υλοποίησης των κυρίων εργολαβιών των αντίστοιχων πράξεων. </w:t>
      </w:r>
    </w:p>
    <w:p w14:paraId="47DCBCB9"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Μέχρι την εξει</w:t>
      </w:r>
      <w:r>
        <w:rPr>
          <w:rFonts w:eastAsia="Times New Roman" w:cs="Times New Roman"/>
          <w:szCs w:val="24"/>
        </w:rPr>
        <w:t xml:space="preserve">δίκευση του προγράμματος για το έργο που θίγετε στην ερώτησή </w:t>
      </w:r>
      <w:r>
        <w:rPr>
          <w:rFonts w:eastAsia="Times New Roman" w:cs="Times New Roman"/>
          <w:szCs w:val="24"/>
        </w:rPr>
        <w:t>σας,</w:t>
      </w:r>
      <w:r>
        <w:rPr>
          <w:rFonts w:eastAsia="Times New Roman" w:cs="Times New Roman"/>
          <w:szCs w:val="24"/>
        </w:rPr>
        <w:t xml:space="preserve"> δεν είχε προχωρήσει κα</w:t>
      </w:r>
      <w:r>
        <w:rPr>
          <w:rFonts w:eastAsia="Times New Roman" w:cs="Times New Roman"/>
          <w:szCs w:val="24"/>
        </w:rPr>
        <w:t>μ</w:t>
      </w:r>
      <w:r>
        <w:rPr>
          <w:rFonts w:eastAsia="Times New Roman" w:cs="Times New Roman"/>
          <w:szCs w:val="24"/>
        </w:rPr>
        <w:t>μία διαγωνιστική διαδικασία. Και για τον λόγο αυτό δεν συμπεριλήφθηκε σε αυτή. Στην εξειδίκευση του προγράμματος που εγκρίθηκε στις 13</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2018</w:t>
      </w:r>
      <w:r>
        <w:rPr>
          <w:rFonts w:eastAsia="Times New Roman" w:cs="Times New Roman"/>
          <w:szCs w:val="24"/>
        </w:rPr>
        <w:t>,</w:t>
      </w:r>
      <w:r>
        <w:rPr>
          <w:rFonts w:eastAsia="Times New Roman" w:cs="Times New Roman"/>
          <w:szCs w:val="24"/>
        </w:rPr>
        <w:t xml:space="preserve"> αυξήθηκαν οι προγραμματι</w:t>
      </w:r>
      <w:r>
        <w:rPr>
          <w:rFonts w:eastAsia="Times New Roman" w:cs="Times New Roman"/>
          <w:szCs w:val="24"/>
        </w:rPr>
        <w:t>κοί πόροι από 24.750.000 ευρώ σε 42.457.000 ευρώ. Η δράση αυτή αφορά στην προώθηση της εξοικονόμησης πρωτογενούς ενέργειας μέσω της εφαρμογής ολοκληρωμένων παρεμβάσεων…</w:t>
      </w:r>
    </w:p>
    <w:p w14:paraId="47DCBCBA" w14:textId="77777777" w:rsidR="003649E8" w:rsidRDefault="00370578">
      <w:pPr>
        <w:spacing w:line="600" w:lineRule="auto"/>
        <w:ind w:firstLine="720"/>
        <w:contextualSpacing/>
        <w:jc w:val="both"/>
        <w:rPr>
          <w:rFonts w:eastAsia="Times New Roman" w:cs="Times New Roman"/>
          <w:szCs w:val="24"/>
        </w:rPr>
      </w:pPr>
      <w:r w:rsidRPr="00A2759E">
        <w:rPr>
          <w:rFonts w:eastAsia="Times New Roman" w:cs="Times New Roman"/>
          <w:b/>
          <w:szCs w:val="24"/>
        </w:rPr>
        <w:t xml:space="preserve">ΠΡΟΕΔΡΕΥΩΝ (Μάριος Γεωργιάδης): </w:t>
      </w:r>
      <w:r w:rsidRPr="00D62B99">
        <w:rPr>
          <w:rFonts w:eastAsia="Times New Roman" w:cs="Times New Roman"/>
          <w:szCs w:val="24"/>
        </w:rPr>
        <w:t>Κύριε Υπουργέ</w:t>
      </w:r>
      <w:r>
        <w:rPr>
          <w:rFonts w:eastAsia="Times New Roman" w:cs="Times New Roman"/>
          <w:szCs w:val="24"/>
        </w:rPr>
        <w:t>, να σας υπενθυμίσω ότι έχετε και δευτερολ</w:t>
      </w:r>
      <w:r>
        <w:rPr>
          <w:rFonts w:eastAsia="Times New Roman" w:cs="Times New Roman"/>
          <w:szCs w:val="24"/>
        </w:rPr>
        <w:t xml:space="preserve">ογία. </w:t>
      </w:r>
    </w:p>
    <w:p w14:paraId="47DCBCBB" w14:textId="77777777" w:rsidR="003649E8" w:rsidRDefault="00370578">
      <w:pPr>
        <w:spacing w:line="600" w:lineRule="auto"/>
        <w:ind w:firstLine="720"/>
        <w:contextualSpacing/>
        <w:jc w:val="both"/>
        <w:rPr>
          <w:rFonts w:eastAsia="Times New Roman" w:cs="Times New Roman"/>
          <w:szCs w:val="24"/>
        </w:rPr>
      </w:pPr>
      <w:r w:rsidRPr="00647458">
        <w:rPr>
          <w:rFonts w:eastAsia="Times New Roman" w:cs="Times New Roman"/>
          <w:b/>
          <w:szCs w:val="24"/>
        </w:rPr>
        <w:t>ΣΤΑΘ</w:t>
      </w:r>
      <w:r>
        <w:rPr>
          <w:rFonts w:eastAsia="Times New Roman" w:cs="Times New Roman"/>
          <w:b/>
          <w:szCs w:val="24"/>
        </w:rPr>
        <w:t>Η</w:t>
      </w:r>
      <w:r w:rsidRPr="00647458">
        <w:rPr>
          <w:rFonts w:eastAsia="Times New Roman" w:cs="Times New Roman"/>
          <w:b/>
          <w:szCs w:val="24"/>
        </w:rPr>
        <w:t>Σ ΓΙΑΝΝΑΚΙΔΗΣ (Υφυπουργός Οικονομίας και Ανάπτυξης):</w:t>
      </w:r>
      <w:r>
        <w:rPr>
          <w:rFonts w:eastAsia="Times New Roman" w:cs="Times New Roman"/>
          <w:szCs w:val="24"/>
        </w:rPr>
        <w:t xml:space="preserve"> Ολοκληρώνω σύντομα, </w:t>
      </w:r>
      <w:r w:rsidRPr="009B4350">
        <w:rPr>
          <w:rFonts w:eastAsia="Times New Roman" w:cs="Times New Roman"/>
          <w:szCs w:val="24"/>
        </w:rPr>
        <w:t>κύριε Πρόεδρε</w:t>
      </w:r>
      <w:r>
        <w:rPr>
          <w:rFonts w:eastAsia="Times New Roman" w:cs="Times New Roman"/>
          <w:szCs w:val="24"/>
        </w:rPr>
        <w:t xml:space="preserve">. </w:t>
      </w:r>
    </w:p>
    <w:p w14:paraId="47DCBCBC"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Η δράση, λοιπόν, αφορά στην προώθηση της εξοικονόμηση</w:t>
      </w:r>
      <w:r>
        <w:rPr>
          <w:rFonts w:eastAsia="Times New Roman" w:cs="Times New Roman"/>
          <w:szCs w:val="24"/>
        </w:rPr>
        <w:t>ς</w:t>
      </w:r>
      <w:r>
        <w:rPr>
          <w:rFonts w:eastAsia="Times New Roman" w:cs="Times New Roman"/>
          <w:szCs w:val="24"/>
        </w:rPr>
        <w:t xml:space="preserve"> πρωτογενούς ενέργειας μέσω της εφαρμογής ολοκληρω</w:t>
      </w:r>
      <w:r>
        <w:rPr>
          <w:rFonts w:eastAsia="Times New Roman" w:cs="Times New Roman"/>
          <w:szCs w:val="24"/>
        </w:rPr>
        <w:lastRenderedPageBreak/>
        <w:t>μένων παρεμβάσεων συμπαραγωγής θερμότητας και ηλεκτ</w:t>
      </w:r>
      <w:r>
        <w:rPr>
          <w:rFonts w:eastAsia="Times New Roman" w:cs="Times New Roman"/>
          <w:szCs w:val="24"/>
        </w:rPr>
        <w:t>ρισμού σε υποδομές και εγκαταστάσεις με γνώμονα τον συνδυασμό του επιδεικτικού εμβληματικού χαρακτήρα των εγκαταστάσεων και της επίτευξης συμπαραγωγής ηλεκτρισμού και θερμότητας υψηλής απόδοσης, ώστε να συμβά</w:t>
      </w:r>
      <w:r>
        <w:rPr>
          <w:rFonts w:eastAsia="Times New Roman" w:cs="Times New Roman"/>
          <w:szCs w:val="24"/>
        </w:rPr>
        <w:t>λ</w:t>
      </w:r>
      <w:r>
        <w:rPr>
          <w:rFonts w:eastAsia="Times New Roman" w:cs="Times New Roman"/>
          <w:szCs w:val="24"/>
        </w:rPr>
        <w:t>λουν τόσο στην ευαισθητοποίηση του πληθυσμού όσ</w:t>
      </w:r>
      <w:r>
        <w:rPr>
          <w:rFonts w:eastAsia="Times New Roman" w:cs="Times New Roman"/>
          <w:szCs w:val="24"/>
        </w:rPr>
        <w:t xml:space="preserve">ο και στην κινητοποίηση του ιδιωτικού τομέα. </w:t>
      </w:r>
    </w:p>
    <w:p w14:paraId="47DCBCBD"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Με την ανωτέρω δράση επιδιώκεται η ολοκλήρωση δύο </w:t>
      </w:r>
      <w:r>
        <w:rPr>
          <w:rFonts w:eastAsia="Times New Roman" w:cs="Times New Roman"/>
          <w:szCs w:val="24"/>
          <w:lang w:val="en-US"/>
        </w:rPr>
        <w:t>facing</w:t>
      </w:r>
      <w:r w:rsidRPr="00B16F78">
        <w:rPr>
          <w:rFonts w:eastAsia="Times New Roman" w:cs="Times New Roman"/>
          <w:szCs w:val="24"/>
        </w:rPr>
        <w:t xml:space="preserve"> </w:t>
      </w:r>
      <w:r>
        <w:rPr>
          <w:rFonts w:eastAsia="Times New Roman" w:cs="Times New Roman"/>
          <w:szCs w:val="24"/>
        </w:rPr>
        <w:t>έργων στην Περιφέρεια Δυτικής Μακεδονίας –τηλεθέρμανση Φλώρινας και τηλεθέρμανση Κοζάνης- καθώς και η υλοποίηση νέων αντίστοιχων έργων στις Περιφέρειες Δ</w:t>
      </w:r>
      <w:r>
        <w:rPr>
          <w:rFonts w:eastAsia="Times New Roman" w:cs="Times New Roman"/>
          <w:szCs w:val="24"/>
        </w:rPr>
        <w:t>υτικής Μακεδονίας και στην Πελοπόννησο και συγκεκριμένα στη Μεγαλόπολη, που αναφέρετε και στο ερώτημά μας. Στο αμέσως προσεχές διάστημα και εντός του 2018 προχωράμε στην έκδοση σχετικής πρόσκλησης υποβολής προτάσεων προς χρηματοδότηση</w:t>
      </w:r>
      <w:r>
        <w:rPr>
          <w:rFonts w:eastAsia="Times New Roman" w:cs="Times New Roman"/>
          <w:szCs w:val="24"/>
        </w:rPr>
        <w:t>,</w:t>
      </w:r>
      <w:r>
        <w:rPr>
          <w:rFonts w:eastAsia="Times New Roman" w:cs="Times New Roman"/>
          <w:szCs w:val="24"/>
        </w:rPr>
        <w:t xml:space="preserve"> που θα αφορά αποκλει</w:t>
      </w:r>
      <w:r>
        <w:rPr>
          <w:rFonts w:eastAsia="Times New Roman" w:cs="Times New Roman"/>
          <w:szCs w:val="24"/>
        </w:rPr>
        <w:t>στικά νέα έργα, ώστε αυτές να αξιολογηθούν με σκοπό την ένταξή τους στο Πρόγραμμα ΥΜΕΠΕΡΑΑ προς χρηματοδότηση.</w:t>
      </w:r>
    </w:p>
    <w:p w14:paraId="47DCBCBE"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47DCBCBF" w14:textId="77777777" w:rsidR="003649E8" w:rsidRDefault="00370578">
      <w:pPr>
        <w:spacing w:line="600" w:lineRule="auto"/>
        <w:ind w:firstLine="720"/>
        <w:contextualSpacing/>
        <w:jc w:val="both"/>
        <w:rPr>
          <w:rFonts w:eastAsia="Times New Roman" w:cs="Times New Roman"/>
          <w:szCs w:val="24"/>
        </w:rPr>
      </w:pPr>
      <w:r w:rsidRPr="00F9616D">
        <w:rPr>
          <w:rFonts w:eastAsia="Times New Roman" w:cs="Times New Roman"/>
          <w:b/>
          <w:szCs w:val="24"/>
        </w:rPr>
        <w:lastRenderedPageBreak/>
        <w:t xml:space="preserve">ΠΡΟΕΔΡΕΥΩΝ (Μάριος Γεωργιάδης): </w:t>
      </w:r>
      <w:r>
        <w:rPr>
          <w:rFonts w:eastAsia="Times New Roman" w:cs="Times New Roman"/>
          <w:szCs w:val="24"/>
        </w:rPr>
        <w:t>Ευχαριστούμε τον κύριο Υπουργό.</w:t>
      </w:r>
    </w:p>
    <w:p w14:paraId="47DCBCC0"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Κύριε Κωνσταντινόπουλε, έχετε τρία λεπτά για τη </w:t>
      </w:r>
      <w:r>
        <w:rPr>
          <w:rFonts w:eastAsia="Times New Roman" w:cs="Times New Roman"/>
          <w:szCs w:val="24"/>
        </w:rPr>
        <w:t>δευτερολογία σας.</w:t>
      </w:r>
    </w:p>
    <w:p w14:paraId="47DCBCC1"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Ευχαριστώ, κύριε Πρόεδρε.</w:t>
      </w:r>
    </w:p>
    <w:p w14:paraId="47DCBCC2"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Κ</w:t>
      </w:r>
      <w:r w:rsidRPr="00D62B99">
        <w:rPr>
          <w:rFonts w:eastAsia="Times New Roman" w:cs="Times New Roman"/>
          <w:szCs w:val="24"/>
        </w:rPr>
        <w:t>ύριε Υπουργέ</w:t>
      </w:r>
      <w:r>
        <w:rPr>
          <w:rFonts w:eastAsia="Times New Roman" w:cs="Times New Roman"/>
          <w:szCs w:val="24"/>
        </w:rPr>
        <w:t>, έχουμε κάνει ερώτηση για το ΕΣΠΑ. Θα τα πούμε αυτά. Να μην τα μπερδεύουμε όλα. Καταλαβαίνω ότι ήρθατε εδώ πέρα, κάτι πρέπει να πείτε κι εσείς. Θέλω να σας θυμίσω κάτι, π</w:t>
      </w:r>
      <w:r>
        <w:rPr>
          <w:rFonts w:eastAsia="Times New Roman" w:cs="Times New Roman"/>
          <w:szCs w:val="24"/>
        </w:rPr>
        <w:t xml:space="preserve">ιθανόν δεν σας έχουν ενημερώσει γι’ αυτό. Δεν ήθελα να σας το πω από την αρχή, αλλά δεν σας έχουν ενημερώσει ότι ο Πρωθυπουργός, ο κ. Τσίπρας, είχε πει στο </w:t>
      </w:r>
      <w:r>
        <w:rPr>
          <w:rFonts w:eastAsia="Times New Roman" w:cs="Times New Roman"/>
          <w:szCs w:val="24"/>
        </w:rPr>
        <w:t>π</w:t>
      </w:r>
      <w:r>
        <w:rPr>
          <w:rFonts w:eastAsia="Times New Roman" w:cs="Times New Roman"/>
          <w:szCs w:val="24"/>
        </w:rPr>
        <w:t xml:space="preserve">εριφερειακό </w:t>
      </w:r>
      <w:r>
        <w:rPr>
          <w:rFonts w:eastAsia="Times New Roman" w:cs="Times New Roman"/>
          <w:szCs w:val="24"/>
        </w:rPr>
        <w:t>σ</w:t>
      </w:r>
      <w:r>
        <w:rPr>
          <w:rFonts w:eastAsia="Times New Roman" w:cs="Times New Roman"/>
          <w:szCs w:val="24"/>
        </w:rPr>
        <w:t xml:space="preserve">υνέδριο ότι θα ολοκληρωθεί το 2018. Σας είπα μόνο τι είχε πει ο κ. </w:t>
      </w:r>
      <w:proofErr w:type="spellStart"/>
      <w:r>
        <w:rPr>
          <w:rFonts w:eastAsia="Times New Roman" w:cs="Times New Roman"/>
          <w:szCs w:val="24"/>
        </w:rPr>
        <w:t>Χαρίτσης</w:t>
      </w:r>
      <w:proofErr w:type="spellEnd"/>
      <w:r>
        <w:rPr>
          <w:rFonts w:eastAsia="Times New Roman" w:cs="Times New Roman"/>
          <w:szCs w:val="24"/>
        </w:rPr>
        <w:t xml:space="preserve">, αλλά δεν </w:t>
      </w:r>
      <w:r>
        <w:rPr>
          <w:rFonts w:eastAsia="Times New Roman" w:cs="Times New Roman"/>
          <w:szCs w:val="24"/>
        </w:rPr>
        <w:t xml:space="preserve">σας είπα τι είπε ο κ. Τσίπρας στην Τρίπολη. </w:t>
      </w:r>
    </w:p>
    <w:p w14:paraId="47DCBCC3"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Εσείς τώρα ξέρετε τι λέτε; Ο κ. Τσίπρας στην Τρίπολη στις 27 Φεβρουαρίου δεν μίλησε για αξιολόγηση έργου ή για αυτό που λέτε εσείς. Μίλησε για ένταξη του έργου εντός του 2018. Ποιον να πιστέψω; Εσάς ή τον κ. </w:t>
      </w:r>
      <w:r>
        <w:rPr>
          <w:rFonts w:eastAsia="Times New Roman" w:cs="Times New Roman"/>
          <w:szCs w:val="24"/>
        </w:rPr>
        <w:t xml:space="preserve">Τσίπρα; Πείτε μου ποιον να </w:t>
      </w:r>
      <w:r>
        <w:rPr>
          <w:rFonts w:eastAsia="Times New Roman" w:cs="Times New Roman"/>
          <w:szCs w:val="24"/>
        </w:rPr>
        <w:lastRenderedPageBreak/>
        <w:t xml:space="preserve">πιστέψω. Εγώ δεν πιστεύω κανέναν,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ας πούμε ότι είναι ο Πρωθυπουργός της χώρας. Εσείς λέτε ότι θα βγάλετε πρόσκληση για να αξιολογηθούν. Ο κ. Τσίπρας μίλησε για ένταξη, κύριε </w:t>
      </w:r>
      <w:proofErr w:type="spellStart"/>
      <w:r>
        <w:rPr>
          <w:rFonts w:eastAsia="Times New Roman" w:cs="Times New Roman"/>
          <w:szCs w:val="24"/>
        </w:rPr>
        <w:t>Γιαννακίδη</w:t>
      </w:r>
      <w:proofErr w:type="spellEnd"/>
      <w:r>
        <w:rPr>
          <w:rFonts w:eastAsia="Times New Roman" w:cs="Times New Roman"/>
          <w:szCs w:val="24"/>
        </w:rPr>
        <w:t>, απέναντι στους φορε</w:t>
      </w:r>
      <w:r>
        <w:rPr>
          <w:rFonts w:eastAsia="Times New Roman" w:cs="Times New Roman"/>
          <w:szCs w:val="24"/>
        </w:rPr>
        <w:t xml:space="preserve">ίς της Περιφέρειας Πελοποννήσου. Ποιος λέει αλήθεια; </w:t>
      </w:r>
    </w:p>
    <w:p w14:paraId="47DCBCC4"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εγώ θα σας πω κάτι. Αυτό το έργο είναι ένα έργο το οποίο αφορά μια περιοχή, η οποία έχει περάσει πολύ δύσκολα χρόνια λόγω της αξιοποίησης του λιγνίτη. </w:t>
      </w:r>
    </w:p>
    <w:p w14:paraId="47DCBCC5"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Οι πολίτες θα μας ακούσουν στην Αρκαδία </w:t>
      </w:r>
      <w:r>
        <w:rPr>
          <w:rFonts w:eastAsia="Times New Roman" w:cs="Times New Roman"/>
          <w:szCs w:val="24"/>
        </w:rPr>
        <w:t xml:space="preserve">και θα καταλάβουν τι είπα εγώ, τι είπε ο κ. Τσίπρας, τι είπατε και εσείς. Δεν με απασχολεί αυτό. Αυτό είναι για εμένα το ελάχιστο. Ούτε οι εντυπώσεις με απασχολούν. Με απασχολεί, όμως, κάτι πολύ σημαντικό και έχει να κάνει με την υλοποίηση του έργου. </w:t>
      </w:r>
    </w:p>
    <w:p w14:paraId="47DCBCC6"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Η υλ</w:t>
      </w:r>
      <w:r>
        <w:rPr>
          <w:rFonts w:eastAsia="Times New Roman" w:cs="Times New Roman"/>
          <w:szCs w:val="24"/>
        </w:rPr>
        <w:t xml:space="preserve">οποίηση του έργου, κύριε </w:t>
      </w:r>
      <w:proofErr w:type="spellStart"/>
      <w:r>
        <w:rPr>
          <w:rFonts w:eastAsia="Times New Roman" w:cs="Times New Roman"/>
          <w:szCs w:val="24"/>
        </w:rPr>
        <w:t>Γιαννακίδη</w:t>
      </w:r>
      <w:proofErr w:type="spellEnd"/>
      <w:r>
        <w:rPr>
          <w:rFonts w:eastAsia="Times New Roman" w:cs="Times New Roman"/>
          <w:szCs w:val="24"/>
        </w:rPr>
        <w:t>, σε μια περιοχή όπως είναι η Μεγαλόπολη, θα δημιουργήσει πάρα πολλές συνέργειες για την ανάπτυξη της περιοχής. Θα μειώσει το κόστος στους κατοίκους που μένουν εκεί. Θα μειώσει το κόστος, επίσης, εάν το χρησιμοποιήσουν στ</w:t>
      </w:r>
      <w:r>
        <w:rPr>
          <w:rFonts w:eastAsia="Times New Roman" w:cs="Times New Roman"/>
          <w:szCs w:val="24"/>
        </w:rPr>
        <w:t xml:space="preserve">η γεωργία και στην κτηνοτροφία. Θα </w:t>
      </w:r>
      <w:r>
        <w:rPr>
          <w:rFonts w:eastAsia="Times New Roman" w:cs="Times New Roman"/>
          <w:szCs w:val="24"/>
        </w:rPr>
        <w:lastRenderedPageBreak/>
        <w:t xml:space="preserve">μπορέσουν έτσι να μειώσουν το κόστος και να γίνει ελκυστικό προς τις επενδύσεις. </w:t>
      </w:r>
    </w:p>
    <w:p w14:paraId="47DCBCC7"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Κάντε κάτι. Φεύγετε σε λίγο χρονικό διάστημα. Με βάση αυτά που είπε ο κ. </w:t>
      </w:r>
      <w:proofErr w:type="spellStart"/>
      <w:r>
        <w:rPr>
          <w:rFonts w:eastAsia="Times New Roman" w:cs="Times New Roman"/>
          <w:szCs w:val="24"/>
        </w:rPr>
        <w:t>Βούτσης</w:t>
      </w:r>
      <w:proofErr w:type="spellEnd"/>
      <w:r>
        <w:rPr>
          <w:rFonts w:eastAsia="Times New Roman" w:cs="Times New Roman"/>
          <w:szCs w:val="24"/>
        </w:rPr>
        <w:t>, τον Μάιο θα έχετε εκλογές. Δυστυχώς για εσάς θα έχετε πει</w:t>
      </w:r>
      <w:r>
        <w:rPr>
          <w:rFonts w:eastAsia="Times New Roman" w:cs="Times New Roman"/>
          <w:szCs w:val="24"/>
        </w:rPr>
        <w:t xml:space="preserve"> πέντε χρόνια ψέματα και εύχομαι και ελπίζω</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διαψευστώ και να ενταχθεί το έργο κατά τη θητεία σας.</w:t>
      </w:r>
    </w:p>
    <w:p w14:paraId="47DCBCC8"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14:paraId="47DCBCC9" w14:textId="77777777" w:rsidR="003649E8" w:rsidRDefault="00370578">
      <w:pPr>
        <w:spacing w:line="600" w:lineRule="auto"/>
        <w:ind w:firstLine="720"/>
        <w:contextualSpacing/>
        <w:jc w:val="both"/>
        <w:rPr>
          <w:rFonts w:eastAsia="Times New Roman" w:cs="Times New Roman"/>
          <w:szCs w:val="24"/>
        </w:rPr>
      </w:pPr>
      <w:r w:rsidRPr="009B0108">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πολύ τον κ. Κωνσταντινόπουλο. </w:t>
      </w:r>
    </w:p>
    <w:p w14:paraId="47DCBCCA"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τρία λε</w:t>
      </w:r>
      <w:r>
        <w:rPr>
          <w:rFonts w:eastAsia="Times New Roman" w:cs="Times New Roman"/>
          <w:szCs w:val="24"/>
        </w:rPr>
        <w:t>πτά για τη δευτερολογία σας.</w:t>
      </w:r>
    </w:p>
    <w:p w14:paraId="47DCBCCB"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b/>
          <w:szCs w:val="24"/>
        </w:rPr>
        <w:t>ΣΤΑΘ</w:t>
      </w:r>
      <w:r>
        <w:rPr>
          <w:rFonts w:eastAsia="Times New Roman" w:cs="Times New Roman"/>
          <w:b/>
          <w:szCs w:val="24"/>
        </w:rPr>
        <w:t>Η</w:t>
      </w:r>
      <w:r>
        <w:rPr>
          <w:rFonts w:eastAsia="Times New Roman" w:cs="Times New Roman"/>
          <w:b/>
          <w:szCs w:val="24"/>
        </w:rPr>
        <w:t xml:space="preserve">Σ ΓΙΑΝΝΑΚΙΔΗΣ (Υφυπουργός Οικονομίας και Ανάπτυξης): </w:t>
      </w:r>
      <w:r>
        <w:rPr>
          <w:rFonts w:eastAsia="Times New Roman" w:cs="Times New Roman"/>
          <w:szCs w:val="24"/>
        </w:rPr>
        <w:t>Με αφορμή τη δευτερολογία σας με βάζετε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στον πειρασμό</w:t>
      </w:r>
      <w:r>
        <w:rPr>
          <w:rFonts w:eastAsia="Times New Roman" w:cs="Times New Roman"/>
          <w:szCs w:val="24"/>
        </w:rPr>
        <w:t>,</w:t>
      </w:r>
      <w:r>
        <w:rPr>
          <w:rFonts w:eastAsia="Times New Roman" w:cs="Times New Roman"/>
          <w:szCs w:val="24"/>
        </w:rPr>
        <w:t xml:space="preserve"> να σας θυμίσω κάποια πράγματα για τις δικές σας πολιτικές και ευθύνες για τη διαχείριση των ΕΣΠΑ και </w:t>
      </w:r>
      <w:r>
        <w:rPr>
          <w:rFonts w:eastAsia="Times New Roman" w:cs="Times New Roman"/>
          <w:szCs w:val="24"/>
        </w:rPr>
        <w:t>συνολικότερα των ευρωπαϊκών κονδυλίων. Και αυτό γιατί το έργο στη Μεγαλόπολη είναι ιδιαίτερα ενδεικτικό</w:t>
      </w:r>
      <w:r>
        <w:rPr>
          <w:rFonts w:eastAsia="Times New Roman" w:cs="Times New Roman"/>
          <w:szCs w:val="24"/>
        </w:rPr>
        <w:t>,</w:t>
      </w:r>
      <w:r>
        <w:rPr>
          <w:rFonts w:eastAsia="Times New Roman" w:cs="Times New Roman"/>
          <w:szCs w:val="24"/>
        </w:rPr>
        <w:t xml:space="preserve"> για το ποια ήταν τα αποτελέσματα αυτής της πολιτικής, ποια ήταν τα προβλήματα </w:t>
      </w:r>
      <w:r>
        <w:rPr>
          <w:rFonts w:eastAsia="Times New Roman" w:cs="Times New Roman"/>
          <w:szCs w:val="24"/>
        </w:rPr>
        <w:lastRenderedPageBreak/>
        <w:t>και πώς η Κυβέρνησή μας καθημερινά εργάζεται συστηματικά για την υπέρβασή</w:t>
      </w:r>
      <w:r>
        <w:rPr>
          <w:rFonts w:eastAsia="Times New Roman" w:cs="Times New Roman"/>
          <w:szCs w:val="24"/>
        </w:rPr>
        <w:t xml:space="preserve"> τους.</w:t>
      </w:r>
    </w:p>
    <w:p w14:paraId="47DCBCCC"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Σας λέω, λοιπόν, ότι όταν το έργο στη Μεγαλόπολη εντάχθηκε από την Κυβέρνηση σας στο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Δ</w:t>
      </w:r>
      <w:r>
        <w:rPr>
          <w:rFonts w:eastAsia="Times New Roman" w:cs="Times New Roman"/>
          <w:szCs w:val="24"/>
        </w:rPr>
        <w:t xml:space="preserve">ημοσίων </w:t>
      </w:r>
      <w:r>
        <w:rPr>
          <w:rFonts w:eastAsia="Times New Roman" w:cs="Times New Roman"/>
          <w:szCs w:val="24"/>
        </w:rPr>
        <w:t>Ε</w:t>
      </w:r>
      <w:r>
        <w:rPr>
          <w:rFonts w:eastAsia="Times New Roman" w:cs="Times New Roman"/>
          <w:szCs w:val="24"/>
        </w:rPr>
        <w:t>πενδύσεων, δεν ήταν ώριμο και επομένως δεν μπόρεσε να πραγματοποιηθεί μέχρι σήμερα. Και αυτή ήταν μια πρακτική που επιλέγατε κατ’ εξακολούθηση.</w:t>
      </w:r>
    </w:p>
    <w:p w14:paraId="47DCBCCD"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η </w:t>
      </w:r>
      <w:r>
        <w:rPr>
          <w:rFonts w:eastAsia="Times New Roman" w:cs="Times New Roman"/>
          <w:szCs w:val="24"/>
        </w:rPr>
        <w:t>ε</w:t>
      </w:r>
      <w:r>
        <w:rPr>
          <w:rFonts w:eastAsia="Times New Roman" w:cs="Times New Roman"/>
          <w:szCs w:val="24"/>
        </w:rPr>
        <w:t xml:space="preserve">λληνική Κυβέρνηση μπορεί και ξεπερνά συνολικά τις δυσκολίες και τα εμπόδια που είχαν θέσει η κακοδιαχείρισή σας και οι πολιτικές σας, δυσκολίες που στην περίπτωση του ΕΣΠΑ είχαν να κάνουν με τις εκ των προτέρων </w:t>
      </w:r>
      <w:proofErr w:type="spellStart"/>
      <w:r>
        <w:rPr>
          <w:rFonts w:eastAsia="Times New Roman" w:cs="Times New Roman"/>
          <w:szCs w:val="24"/>
        </w:rPr>
        <w:t>αιρεσιμότητες</w:t>
      </w:r>
      <w:proofErr w:type="spellEnd"/>
      <w:r>
        <w:rPr>
          <w:rFonts w:eastAsia="Times New Roman" w:cs="Times New Roman"/>
          <w:szCs w:val="24"/>
        </w:rPr>
        <w:t xml:space="preserve"> και δυσκόλευαν την υλ</w:t>
      </w:r>
      <w:r>
        <w:rPr>
          <w:rFonts w:eastAsia="Times New Roman" w:cs="Times New Roman"/>
          <w:szCs w:val="24"/>
        </w:rPr>
        <w:t>οποίηση δράσεων της περιόδου 2014</w:t>
      </w:r>
      <w:r>
        <w:rPr>
          <w:rFonts w:eastAsia="Times New Roman" w:cs="Times New Roman"/>
          <w:szCs w:val="24"/>
        </w:rPr>
        <w:t xml:space="preserve"> </w:t>
      </w:r>
      <w:r>
        <w:rPr>
          <w:rFonts w:eastAsia="Times New Roman" w:cs="Times New Roman"/>
          <w:szCs w:val="24"/>
        </w:rPr>
        <w:t>-2020.</w:t>
      </w:r>
    </w:p>
    <w:p w14:paraId="47DCBCCE"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Να θυμίσω, επίσης, ότι επί των ημερών σας στη χώρα μας επιβλήθηκαν περισσότερες </w:t>
      </w:r>
      <w:proofErr w:type="spellStart"/>
      <w:r>
        <w:rPr>
          <w:rFonts w:eastAsia="Times New Roman" w:cs="Times New Roman"/>
          <w:szCs w:val="24"/>
        </w:rPr>
        <w:t>αιρεσιμότητες</w:t>
      </w:r>
      <w:proofErr w:type="spellEnd"/>
      <w:r>
        <w:rPr>
          <w:rFonts w:eastAsia="Times New Roman" w:cs="Times New Roman"/>
          <w:szCs w:val="24"/>
        </w:rPr>
        <w:t xml:space="preserve"> από οποιοδήποτε άλλο κράτος-μέλος της Ευρωπαϊκής Ένωσης. Τα φαινόμενα κακοδιαχείρισης και διαφθοράς συμπλήρωναν την εικόν</w:t>
      </w:r>
      <w:r>
        <w:rPr>
          <w:rFonts w:eastAsia="Times New Roman" w:cs="Times New Roman"/>
          <w:szCs w:val="24"/>
        </w:rPr>
        <w:t>α της πολιτικής σας, που χαρακτηριζόταν από παντελή έλλειψη στρατηγικής.</w:t>
      </w:r>
    </w:p>
    <w:p w14:paraId="47DCBCCF"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lastRenderedPageBreak/>
        <w:t>Αντιστρέφοντας αυτή την εικόνα, βρίσκεται στην κορυφή της ενεργοποίησης και απορρόφησης των ευρωπαϊκών πόρων η χώρα και δρομολογούμε την υλοποίηση σημαντικών έργων για τις τοπικές κοι</w:t>
      </w:r>
      <w:r>
        <w:rPr>
          <w:rFonts w:eastAsia="Times New Roman" w:cs="Times New Roman"/>
          <w:szCs w:val="24"/>
        </w:rPr>
        <w:t>νωνίες και την ελληνική οικονομία. Έργα που συμβάλλουν τόσο στην ευαισθητοποίηση του πληθυσμού όσο και στην κινητοποίηση του ιδιωτικού τομέα, όπως το συγκεκριμένο έργο το οποίο συζητάμε σήμερα.</w:t>
      </w:r>
    </w:p>
    <w:p w14:paraId="47DCBCD0"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Μπορεί να βιάζεστε και να εύχεστε να φύγουμε γρήγορα απ’ αυτή </w:t>
      </w:r>
      <w:r>
        <w:rPr>
          <w:rFonts w:eastAsia="Times New Roman" w:cs="Times New Roman"/>
          <w:szCs w:val="24"/>
        </w:rPr>
        <w:t xml:space="preserve">την Κυβέρνηση, αλλά όπως έχει αποδείξει η Ιστορία, αυτό δεν πρόκειται να συμβεί παρά τη βούλησή σας. </w:t>
      </w:r>
    </w:p>
    <w:p w14:paraId="47DCBCD1"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Είμαστε σε ετοιμότητα να αναπτύξουμε συνολικά το σχέδιο για την ανάπτυξη αυτής της χώρας, ένα σχέδιο που επί των ημερών σας και όπως είχε κατατεθεί στο </w:t>
      </w:r>
      <w:proofErr w:type="spellStart"/>
      <w:r>
        <w:rPr>
          <w:rFonts w:eastAsia="Times New Roman" w:cs="Times New Roman"/>
          <w:szCs w:val="24"/>
          <w:lang w:val="en-US"/>
        </w:rPr>
        <w:t>Eurogroup</w:t>
      </w:r>
      <w:proofErr w:type="spellEnd"/>
      <w:r>
        <w:rPr>
          <w:rFonts w:eastAsia="Times New Roman" w:cs="Times New Roman"/>
          <w:szCs w:val="24"/>
        </w:rPr>
        <w:t>, αποτελούνταν από μόλις οκτώ σελίδες, το οποίο αποδεικνύει την παντελή έλλειψη αναπτυξιακής στρατηγικής για αυτή τη χώρα και σίγουρα επί των ημερών μας θα υλοποιηθεί και το έργο στη Μεγαλόπολη αλλά και όλα όσα έχετε αφήσει ως εκκρεμότητες από την</w:t>
      </w:r>
      <w:r>
        <w:rPr>
          <w:rFonts w:eastAsia="Times New Roman" w:cs="Times New Roman"/>
          <w:szCs w:val="24"/>
        </w:rPr>
        <w:t xml:space="preserve"> προηγούμενη περίοδο.</w:t>
      </w:r>
    </w:p>
    <w:p w14:paraId="47DCBCD2" w14:textId="77777777" w:rsidR="003649E8" w:rsidRDefault="00370578">
      <w:pPr>
        <w:spacing w:line="600" w:lineRule="auto"/>
        <w:ind w:firstLine="720"/>
        <w:contextualSpacing/>
        <w:jc w:val="both"/>
        <w:rPr>
          <w:rFonts w:eastAsia="Times New Roman" w:cs="Times New Roman"/>
          <w:szCs w:val="24"/>
        </w:rPr>
      </w:pPr>
      <w:r w:rsidRPr="009B0108">
        <w:rPr>
          <w:rFonts w:eastAsia="Times New Roman" w:cs="Times New Roman"/>
          <w:b/>
          <w:szCs w:val="24"/>
        </w:rPr>
        <w:lastRenderedPageBreak/>
        <w:t xml:space="preserve">ΠΡΟΕΔΡΕΥΩΝ (Μάριος Γεωργιάδης): </w:t>
      </w:r>
      <w:r>
        <w:rPr>
          <w:rFonts w:eastAsia="Times New Roman" w:cs="Times New Roman"/>
          <w:szCs w:val="24"/>
        </w:rPr>
        <w:t>Ευχαριστούμε τον κύριο Υπουργό.</w:t>
      </w:r>
    </w:p>
    <w:p w14:paraId="47DCBCD3"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Πριν περάσουμε στη συζήτηση της επόμενης επίκαιρης ερώτησης, να αναγνώσω μερικά κωλύματα. </w:t>
      </w:r>
    </w:p>
    <w:p w14:paraId="47DCBCD4" w14:textId="77777777" w:rsidR="003649E8" w:rsidRDefault="00370578">
      <w:pPr>
        <w:spacing w:line="600" w:lineRule="auto"/>
        <w:ind w:firstLine="720"/>
        <w:contextualSpacing/>
        <w:jc w:val="both"/>
        <w:rPr>
          <w:rFonts w:eastAsia="Times New Roman" w:cs="Times New Roman"/>
          <w:szCs w:val="24"/>
        </w:rPr>
      </w:pPr>
      <w:r w:rsidRPr="004C7601">
        <w:rPr>
          <w:rFonts w:eastAsia="Times New Roman" w:cs="Times New Roman"/>
          <w:szCs w:val="24"/>
        </w:rPr>
        <w:t>Η δέκατη με αριθμό 26/5</w:t>
      </w:r>
      <w:r w:rsidRPr="004C7601">
        <w:rPr>
          <w:rFonts w:eastAsia="Times New Roman" w:cs="Times New Roman"/>
          <w:szCs w:val="24"/>
        </w:rPr>
        <w:t>-</w:t>
      </w:r>
      <w:r w:rsidRPr="004C7601">
        <w:rPr>
          <w:rFonts w:eastAsia="Times New Roman" w:cs="Times New Roman"/>
          <w:szCs w:val="24"/>
        </w:rPr>
        <w:t>10</w:t>
      </w:r>
      <w:r w:rsidRPr="004C7601">
        <w:rPr>
          <w:rFonts w:eastAsia="Times New Roman" w:cs="Times New Roman"/>
          <w:szCs w:val="24"/>
        </w:rPr>
        <w:t>-</w:t>
      </w:r>
      <w:r w:rsidRPr="004C7601">
        <w:rPr>
          <w:rFonts w:eastAsia="Times New Roman" w:cs="Times New Roman"/>
          <w:szCs w:val="24"/>
        </w:rPr>
        <w:t>2018 επίκαιρη ερώτηση δεύτερου κύκλου του Ανεξάρτητο</w:t>
      </w:r>
      <w:r w:rsidRPr="004C7601">
        <w:rPr>
          <w:rFonts w:eastAsia="Times New Roman" w:cs="Times New Roman"/>
          <w:szCs w:val="24"/>
        </w:rPr>
        <w:t xml:space="preserve">υ Βουλευτή Πειραιώς κ. Δημητρίου Καμμένου προς τον Υπουργό Παιδείας, Έρευνας και Θρησκευμάτων, σχετικά «με την τροπολογία που παγώνει το </w:t>
      </w:r>
      <w:r w:rsidRPr="004C7601">
        <w:rPr>
          <w:rFonts w:eastAsia="Times New Roman" w:cs="Times New Roman"/>
          <w:szCs w:val="24"/>
        </w:rPr>
        <w:t>π</w:t>
      </w:r>
      <w:r w:rsidRPr="004C7601">
        <w:rPr>
          <w:rFonts w:eastAsia="Times New Roman" w:cs="Times New Roman"/>
          <w:szCs w:val="24"/>
        </w:rPr>
        <w:t xml:space="preserve">ροεδρικό </w:t>
      </w:r>
      <w:r w:rsidRPr="004C7601">
        <w:rPr>
          <w:rFonts w:eastAsia="Times New Roman" w:cs="Times New Roman"/>
          <w:szCs w:val="24"/>
        </w:rPr>
        <w:t>δ</w:t>
      </w:r>
      <w:r w:rsidRPr="004C7601">
        <w:rPr>
          <w:rFonts w:eastAsia="Times New Roman" w:cs="Times New Roman"/>
          <w:szCs w:val="24"/>
        </w:rPr>
        <w:t xml:space="preserve">ιάταγμα για τους </w:t>
      </w:r>
      <w:r w:rsidRPr="004C7601">
        <w:rPr>
          <w:rFonts w:eastAsia="Times New Roman" w:cs="Times New Roman"/>
          <w:szCs w:val="24"/>
        </w:rPr>
        <w:t>μ</w:t>
      </w:r>
      <w:r w:rsidRPr="004C7601">
        <w:rPr>
          <w:rFonts w:eastAsia="Times New Roman" w:cs="Times New Roman"/>
          <w:szCs w:val="24"/>
        </w:rPr>
        <w:t>ουφτήδες»</w:t>
      </w:r>
      <w:r>
        <w:rPr>
          <w:rFonts w:eastAsia="Times New Roman" w:cs="Times New Roman"/>
          <w:szCs w:val="24"/>
        </w:rPr>
        <w:t>,</w:t>
      </w:r>
      <w:r w:rsidRPr="004C7601">
        <w:rPr>
          <w:rFonts w:eastAsia="Times New Roman" w:cs="Times New Roman"/>
          <w:szCs w:val="24"/>
        </w:rPr>
        <w:t xml:space="preserve"> δεν </w:t>
      </w:r>
      <w:r>
        <w:rPr>
          <w:rFonts w:eastAsia="Times New Roman" w:cs="Times New Roman"/>
          <w:szCs w:val="24"/>
        </w:rPr>
        <w:t>θα συζητηθεί</w:t>
      </w:r>
      <w:r w:rsidRPr="004C7601">
        <w:rPr>
          <w:rFonts w:eastAsia="Times New Roman" w:cs="Times New Roman"/>
          <w:szCs w:val="24"/>
        </w:rPr>
        <w:t xml:space="preserve"> </w:t>
      </w:r>
      <w:r w:rsidRPr="004C7601">
        <w:rPr>
          <w:rFonts w:eastAsia="Times New Roman" w:cs="Times New Roman"/>
          <w:szCs w:val="24"/>
        </w:rPr>
        <w:t>λόγω κωλύματος του κυρίου Βουλευτή.</w:t>
      </w:r>
    </w:p>
    <w:p w14:paraId="47DCBCD5"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Η πρώτη με αριθμό 67/16</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 xml:space="preserve">2018 επίκαιρη ερώτηση δεύτερου κύκλου του Βουλευτή Κορινθίας της Νέας Δημοκρατίας κ. Χρίστου Δήμα προς τον Υπουργό </w:t>
      </w:r>
      <w:r>
        <w:rPr>
          <w:rFonts w:eastAsia="Times New Roman" w:cs="Times New Roman"/>
          <w:szCs w:val="24"/>
        </w:rPr>
        <w:t xml:space="preserve">Οικονομίας και </w:t>
      </w:r>
      <w:r>
        <w:rPr>
          <w:rFonts w:eastAsia="Times New Roman" w:cs="Times New Roman"/>
          <w:szCs w:val="24"/>
        </w:rPr>
        <w:t>Ανάπτυξης, με θέμα «Απορρόφηση πόρων ΕΣΠΑ 2014-2020»</w:t>
      </w:r>
      <w:r>
        <w:rPr>
          <w:rFonts w:eastAsia="Times New Roman" w:cs="Times New Roman"/>
          <w:szCs w:val="24"/>
        </w:rPr>
        <w:t>,</w:t>
      </w:r>
      <w:r>
        <w:rPr>
          <w:rFonts w:eastAsia="Times New Roman" w:cs="Times New Roman"/>
          <w:szCs w:val="24"/>
        </w:rPr>
        <w:t xml:space="preserve"> δεν </w:t>
      </w:r>
      <w:r>
        <w:rPr>
          <w:rFonts w:eastAsia="Times New Roman" w:cs="Times New Roman"/>
          <w:szCs w:val="24"/>
        </w:rPr>
        <w:t xml:space="preserve">θα συζητηθεί </w:t>
      </w:r>
      <w:r>
        <w:rPr>
          <w:rFonts w:eastAsia="Times New Roman" w:cs="Times New Roman"/>
          <w:szCs w:val="24"/>
        </w:rPr>
        <w:t xml:space="preserve">λόγω κωλύματος του κυρίου Βουλευτή. </w:t>
      </w:r>
    </w:p>
    <w:p w14:paraId="47DCBCD6" w14:textId="77777777" w:rsidR="003649E8" w:rsidRDefault="00370578">
      <w:pPr>
        <w:spacing w:line="600" w:lineRule="auto"/>
        <w:ind w:firstLine="720"/>
        <w:contextualSpacing/>
        <w:jc w:val="both"/>
        <w:rPr>
          <w:rFonts w:eastAsia="Times New Roman"/>
          <w:szCs w:val="24"/>
        </w:rPr>
      </w:pPr>
      <w:r w:rsidRPr="00890180">
        <w:rPr>
          <w:rFonts w:eastAsia="Times New Roman"/>
          <w:szCs w:val="24"/>
        </w:rPr>
        <w:t xml:space="preserve">Επίσης, η τρίτη </w:t>
      </w:r>
      <w:r>
        <w:rPr>
          <w:rFonts w:eastAsia="Times New Roman"/>
          <w:szCs w:val="24"/>
        </w:rPr>
        <w:t>μ</w:t>
      </w:r>
      <w:r>
        <w:rPr>
          <w:rFonts w:eastAsia="Times New Roman"/>
          <w:szCs w:val="24"/>
        </w:rPr>
        <w:t>ε αριθμό 53/11-10-2018</w:t>
      </w:r>
      <w:r w:rsidRPr="00890180">
        <w:rPr>
          <w:rFonts w:eastAsia="Times New Roman"/>
          <w:szCs w:val="24"/>
        </w:rPr>
        <w:t xml:space="preserve"> </w:t>
      </w:r>
      <w:r>
        <w:rPr>
          <w:rFonts w:eastAsia="Times New Roman"/>
          <w:szCs w:val="24"/>
        </w:rPr>
        <w:t>ε</w:t>
      </w:r>
      <w:r w:rsidRPr="00890180">
        <w:rPr>
          <w:rFonts w:eastAsia="Times New Roman"/>
          <w:szCs w:val="24"/>
        </w:rPr>
        <w:t xml:space="preserve">πίκαιρη </w:t>
      </w:r>
      <w:r>
        <w:rPr>
          <w:rFonts w:eastAsia="Times New Roman"/>
          <w:szCs w:val="24"/>
        </w:rPr>
        <w:t>ε</w:t>
      </w:r>
      <w:r w:rsidRPr="00890180">
        <w:rPr>
          <w:rFonts w:eastAsia="Times New Roman"/>
          <w:szCs w:val="24"/>
        </w:rPr>
        <w:t xml:space="preserve">ρώτηση </w:t>
      </w:r>
      <w:r>
        <w:rPr>
          <w:rFonts w:eastAsia="Times New Roman"/>
          <w:szCs w:val="24"/>
        </w:rPr>
        <w:t xml:space="preserve">πρώτου κύκλου </w:t>
      </w:r>
      <w:r w:rsidRPr="00890180">
        <w:rPr>
          <w:rFonts w:eastAsia="Times New Roman"/>
          <w:szCs w:val="24"/>
        </w:rPr>
        <w:t>του Βουλευτή Α΄ Πειραιώς του Λαϊκού Συνδέσμου</w:t>
      </w:r>
      <w:r>
        <w:rPr>
          <w:rFonts w:eastAsia="Times New Roman"/>
          <w:szCs w:val="24"/>
        </w:rPr>
        <w:t xml:space="preserve"> </w:t>
      </w:r>
      <w:r w:rsidRPr="00890180">
        <w:rPr>
          <w:rFonts w:eastAsia="Times New Roman"/>
          <w:szCs w:val="24"/>
        </w:rPr>
        <w:t>-</w:t>
      </w:r>
      <w:r>
        <w:rPr>
          <w:rFonts w:eastAsia="Times New Roman"/>
          <w:szCs w:val="24"/>
        </w:rPr>
        <w:t xml:space="preserve"> </w:t>
      </w:r>
      <w:r w:rsidRPr="00890180">
        <w:rPr>
          <w:rFonts w:eastAsia="Times New Roman"/>
          <w:szCs w:val="24"/>
        </w:rPr>
        <w:t>Χρυσή Αυγή κ.</w:t>
      </w:r>
      <w:r>
        <w:rPr>
          <w:rFonts w:eastAsia="Times New Roman"/>
          <w:szCs w:val="24"/>
        </w:rPr>
        <w:t xml:space="preserve"> </w:t>
      </w:r>
      <w:r w:rsidRPr="00890180">
        <w:rPr>
          <w:rFonts w:eastAsia="Times New Roman"/>
          <w:bCs/>
          <w:szCs w:val="24"/>
        </w:rPr>
        <w:t xml:space="preserve">Νικολάου </w:t>
      </w:r>
      <w:proofErr w:type="spellStart"/>
      <w:r w:rsidRPr="00890180">
        <w:rPr>
          <w:rFonts w:eastAsia="Times New Roman"/>
          <w:bCs/>
          <w:szCs w:val="24"/>
        </w:rPr>
        <w:t>Κούζηλου</w:t>
      </w:r>
      <w:proofErr w:type="spellEnd"/>
      <w:r>
        <w:rPr>
          <w:rFonts w:eastAsia="Times New Roman"/>
          <w:szCs w:val="24"/>
        </w:rPr>
        <w:t xml:space="preserve"> </w:t>
      </w:r>
      <w:r w:rsidRPr="00890180">
        <w:rPr>
          <w:rFonts w:eastAsia="Times New Roman"/>
          <w:szCs w:val="24"/>
        </w:rPr>
        <w:t>προς τον Υπουργό</w:t>
      </w:r>
      <w:r>
        <w:rPr>
          <w:rFonts w:eastAsia="Times New Roman"/>
          <w:szCs w:val="24"/>
        </w:rPr>
        <w:t xml:space="preserve"> </w:t>
      </w:r>
      <w:r w:rsidRPr="00890180">
        <w:rPr>
          <w:rFonts w:eastAsia="Times New Roman"/>
          <w:bCs/>
          <w:szCs w:val="24"/>
        </w:rPr>
        <w:lastRenderedPageBreak/>
        <w:t>Ναυτιλίας και Νησιωτικής Πολιτικής,</w:t>
      </w:r>
      <w:r>
        <w:rPr>
          <w:rFonts w:eastAsia="Times New Roman"/>
          <w:szCs w:val="24"/>
        </w:rPr>
        <w:t xml:space="preserve"> </w:t>
      </w:r>
      <w:r w:rsidRPr="00890180">
        <w:rPr>
          <w:rFonts w:eastAsia="Times New Roman"/>
          <w:szCs w:val="24"/>
        </w:rPr>
        <w:t xml:space="preserve">με θέμα: «Ενίσχυση του Λιμενικού Σώματος εν όψει θέσπισης ΑΟΖ και </w:t>
      </w:r>
      <w:r w:rsidRPr="00890180">
        <w:rPr>
          <w:rFonts w:eastAsia="Times New Roman"/>
          <w:szCs w:val="24"/>
        </w:rPr>
        <w:t>εξόρυξης υδρογονανθράκων και φυσικού αερίου»</w:t>
      </w:r>
      <w:r>
        <w:rPr>
          <w:rFonts w:eastAsia="Times New Roman"/>
          <w:szCs w:val="24"/>
        </w:rPr>
        <w:t>, δεν θα συζητηθεί</w:t>
      </w:r>
      <w:r w:rsidRPr="00890180">
        <w:rPr>
          <w:rFonts w:eastAsia="Times New Roman"/>
          <w:szCs w:val="24"/>
        </w:rPr>
        <w:t>.</w:t>
      </w:r>
    </w:p>
    <w:p w14:paraId="47DCBCD7" w14:textId="77777777" w:rsidR="003649E8" w:rsidRDefault="00370578">
      <w:pPr>
        <w:tabs>
          <w:tab w:val="center" w:pos="4753"/>
          <w:tab w:val="left" w:pos="6156"/>
        </w:tabs>
        <w:spacing w:line="600" w:lineRule="auto"/>
        <w:ind w:firstLine="720"/>
        <w:contextualSpacing/>
        <w:jc w:val="both"/>
        <w:rPr>
          <w:rFonts w:eastAsia="Times New Roman"/>
          <w:szCs w:val="24"/>
        </w:rPr>
      </w:pPr>
      <w:r>
        <w:rPr>
          <w:rFonts w:eastAsia="Times New Roman"/>
          <w:szCs w:val="24"/>
        </w:rPr>
        <w:t>Η</w:t>
      </w:r>
      <w:r>
        <w:rPr>
          <w:rFonts w:eastAsia="Times New Roman"/>
          <w:szCs w:val="24"/>
        </w:rPr>
        <w:t xml:space="preserve"> έκτη με αριθμό 20/3-10-2018</w:t>
      </w:r>
      <w:r w:rsidRPr="00672B08">
        <w:rPr>
          <w:rFonts w:eastAsia="Times New Roman"/>
          <w:szCs w:val="24"/>
        </w:rPr>
        <w:t xml:space="preserve"> </w:t>
      </w:r>
      <w:r>
        <w:rPr>
          <w:rFonts w:eastAsia="Times New Roman"/>
          <w:szCs w:val="24"/>
        </w:rPr>
        <w:t>ε</w:t>
      </w:r>
      <w:r w:rsidRPr="00672B08">
        <w:rPr>
          <w:rFonts w:eastAsia="Times New Roman"/>
          <w:szCs w:val="24"/>
        </w:rPr>
        <w:t xml:space="preserve">πίκαιρη </w:t>
      </w:r>
      <w:r>
        <w:rPr>
          <w:rFonts w:eastAsia="Times New Roman"/>
          <w:szCs w:val="24"/>
        </w:rPr>
        <w:t>ε</w:t>
      </w:r>
      <w:r w:rsidRPr="00672B08">
        <w:rPr>
          <w:rFonts w:eastAsia="Times New Roman"/>
          <w:szCs w:val="24"/>
        </w:rPr>
        <w:t>ρώτηση δεύτερου κύκλου του Βουλευτή Α΄ Πειραιώς του Λαϊκού Συνδέσμου</w:t>
      </w:r>
      <w:r>
        <w:rPr>
          <w:rFonts w:eastAsia="Times New Roman"/>
          <w:szCs w:val="24"/>
        </w:rPr>
        <w:t xml:space="preserve"> </w:t>
      </w:r>
      <w:r w:rsidRPr="00672B08">
        <w:rPr>
          <w:rFonts w:eastAsia="Times New Roman"/>
          <w:szCs w:val="24"/>
        </w:rPr>
        <w:t>-</w:t>
      </w:r>
      <w:r>
        <w:rPr>
          <w:rFonts w:eastAsia="Times New Roman"/>
          <w:szCs w:val="24"/>
        </w:rPr>
        <w:t xml:space="preserve"> </w:t>
      </w:r>
      <w:r w:rsidRPr="00672B08">
        <w:rPr>
          <w:rFonts w:eastAsia="Times New Roman"/>
          <w:szCs w:val="24"/>
        </w:rPr>
        <w:t>Χρυσή Αυγή κ.</w:t>
      </w:r>
      <w:r>
        <w:rPr>
          <w:rFonts w:eastAsia="Times New Roman"/>
          <w:szCs w:val="24"/>
        </w:rPr>
        <w:t xml:space="preserve"> </w:t>
      </w:r>
      <w:r w:rsidRPr="00672B08">
        <w:rPr>
          <w:rFonts w:eastAsia="Times New Roman"/>
          <w:bCs/>
          <w:szCs w:val="24"/>
        </w:rPr>
        <w:t xml:space="preserve">Νικολάου </w:t>
      </w:r>
      <w:proofErr w:type="spellStart"/>
      <w:r w:rsidRPr="00672B08">
        <w:rPr>
          <w:rFonts w:eastAsia="Times New Roman"/>
          <w:bCs/>
          <w:szCs w:val="24"/>
        </w:rPr>
        <w:t>Κούζηλου</w:t>
      </w:r>
      <w:proofErr w:type="spellEnd"/>
      <w:r>
        <w:rPr>
          <w:rFonts w:eastAsia="Times New Roman"/>
          <w:szCs w:val="24"/>
        </w:rPr>
        <w:t xml:space="preserve"> </w:t>
      </w:r>
      <w:r w:rsidRPr="00672B08">
        <w:rPr>
          <w:rFonts w:eastAsia="Times New Roman"/>
          <w:szCs w:val="24"/>
        </w:rPr>
        <w:t xml:space="preserve">προς τον </w:t>
      </w:r>
      <w:r w:rsidRPr="00672B08">
        <w:rPr>
          <w:rFonts w:eastAsia="Times New Roman"/>
          <w:szCs w:val="24"/>
        </w:rPr>
        <w:t>Υπουργό</w:t>
      </w:r>
      <w:r>
        <w:rPr>
          <w:rFonts w:eastAsia="Times New Roman"/>
          <w:szCs w:val="24"/>
        </w:rPr>
        <w:t xml:space="preserve"> </w:t>
      </w:r>
      <w:r w:rsidRPr="00672B08">
        <w:rPr>
          <w:rFonts w:eastAsia="Times New Roman"/>
          <w:bCs/>
          <w:szCs w:val="24"/>
        </w:rPr>
        <w:t>Ναυτιλίας και Νησιωτικής Πολιτικ</w:t>
      </w:r>
      <w:r w:rsidRPr="00672B08">
        <w:rPr>
          <w:rFonts w:eastAsia="Times New Roman"/>
          <w:bCs/>
          <w:szCs w:val="24"/>
        </w:rPr>
        <w:t>ής,</w:t>
      </w:r>
      <w:r>
        <w:rPr>
          <w:rFonts w:eastAsia="Times New Roman"/>
          <w:szCs w:val="24"/>
        </w:rPr>
        <w:t xml:space="preserve"> </w:t>
      </w:r>
      <w:r w:rsidRPr="00672B08">
        <w:rPr>
          <w:rFonts w:eastAsia="Times New Roman"/>
          <w:szCs w:val="24"/>
        </w:rPr>
        <w:t>με θέμα: «Συνεχίζεται η τουρκική προκλητικότητα στο Αιγαίο</w:t>
      </w:r>
      <w:r>
        <w:rPr>
          <w:rFonts w:eastAsia="Times New Roman"/>
          <w:szCs w:val="24"/>
        </w:rPr>
        <w:t>, δεν θα συζητηθεί</w:t>
      </w:r>
    </w:p>
    <w:p w14:paraId="47DCBCD8" w14:textId="77777777" w:rsidR="003649E8" w:rsidRDefault="00370578">
      <w:pPr>
        <w:tabs>
          <w:tab w:val="center" w:pos="4753"/>
          <w:tab w:val="left" w:pos="6156"/>
        </w:tabs>
        <w:spacing w:line="600" w:lineRule="auto"/>
        <w:ind w:firstLine="720"/>
        <w:contextualSpacing/>
        <w:jc w:val="both"/>
        <w:rPr>
          <w:rFonts w:eastAsia="Times New Roman"/>
          <w:szCs w:val="24"/>
        </w:rPr>
      </w:pPr>
      <w:r>
        <w:rPr>
          <w:rFonts w:eastAsia="Times New Roman"/>
          <w:szCs w:val="24"/>
        </w:rPr>
        <w:t xml:space="preserve">Συνεχίζουμε με τρεις επίκαιρες ερωτήσεις τις οποίες θα απαντήσει ο Υπουργός Παιδείας, </w:t>
      </w:r>
      <w:r w:rsidRPr="005D6E5C">
        <w:rPr>
          <w:rFonts w:eastAsia="Times New Roman"/>
          <w:szCs w:val="24"/>
        </w:rPr>
        <w:t xml:space="preserve">Έρευνας και Θρησκευμάτων κ. Κωνσταντίνος </w:t>
      </w:r>
      <w:proofErr w:type="spellStart"/>
      <w:r w:rsidRPr="005D6E5C">
        <w:rPr>
          <w:rFonts w:eastAsia="Times New Roman"/>
          <w:szCs w:val="24"/>
        </w:rPr>
        <w:t>Γαβρόγλου</w:t>
      </w:r>
      <w:proofErr w:type="spellEnd"/>
      <w:r w:rsidRPr="005D6E5C">
        <w:rPr>
          <w:rFonts w:eastAsia="Times New Roman"/>
          <w:szCs w:val="24"/>
        </w:rPr>
        <w:t>.</w:t>
      </w:r>
    </w:p>
    <w:p w14:paraId="47DCBCD9" w14:textId="77777777" w:rsidR="003649E8" w:rsidRDefault="00370578">
      <w:pPr>
        <w:tabs>
          <w:tab w:val="center" w:pos="4753"/>
          <w:tab w:val="left" w:pos="6156"/>
        </w:tabs>
        <w:spacing w:line="600" w:lineRule="auto"/>
        <w:ind w:firstLine="720"/>
        <w:contextualSpacing/>
        <w:jc w:val="both"/>
        <w:rPr>
          <w:rFonts w:eastAsia="Times New Roman"/>
          <w:szCs w:val="24"/>
        </w:rPr>
      </w:pPr>
      <w:r w:rsidRPr="005D6E5C">
        <w:rPr>
          <w:rFonts w:eastAsia="Times New Roman"/>
          <w:szCs w:val="24"/>
        </w:rPr>
        <w:t xml:space="preserve">Ξεκινάμε με την </w:t>
      </w:r>
      <w:r>
        <w:rPr>
          <w:rFonts w:eastAsia="Times New Roman"/>
          <w:szCs w:val="24"/>
        </w:rPr>
        <w:t>τέταρτη με αριθμό</w:t>
      </w:r>
      <w:r w:rsidRPr="005D6E5C">
        <w:rPr>
          <w:rFonts w:eastAsia="Times New Roman"/>
          <w:szCs w:val="24"/>
        </w:rPr>
        <w:t xml:space="preserve"> 72/</w:t>
      </w:r>
      <w:r w:rsidRPr="005D6E5C">
        <w:rPr>
          <w:rFonts w:eastAsia="Times New Roman"/>
          <w:szCs w:val="24"/>
        </w:rPr>
        <w:t xml:space="preserve">16-10-2018 </w:t>
      </w:r>
      <w:r>
        <w:rPr>
          <w:rFonts w:eastAsia="Times New Roman"/>
          <w:szCs w:val="24"/>
        </w:rPr>
        <w:t>ε</w:t>
      </w:r>
      <w:r w:rsidRPr="005D6E5C">
        <w:rPr>
          <w:rFonts w:eastAsia="Times New Roman"/>
          <w:szCs w:val="24"/>
        </w:rPr>
        <w:t xml:space="preserve">πίκαιρη </w:t>
      </w:r>
      <w:r>
        <w:rPr>
          <w:rFonts w:eastAsia="Times New Roman"/>
          <w:szCs w:val="24"/>
        </w:rPr>
        <w:t>ε</w:t>
      </w:r>
      <w:r w:rsidRPr="005D6E5C">
        <w:rPr>
          <w:rFonts w:eastAsia="Times New Roman"/>
          <w:szCs w:val="24"/>
        </w:rPr>
        <w:t xml:space="preserve">ρώτηση </w:t>
      </w:r>
      <w:r>
        <w:rPr>
          <w:rFonts w:eastAsia="Times New Roman"/>
          <w:szCs w:val="24"/>
        </w:rPr>
        <w:t xml:space="preserve">δεύτερου κύκλου </w:t>
      </w:r>
      <w:r w:rsidRPr="005D6E5C">
        <w:rPr>
          <w:rFonts w:eastAsia="Times New Roman"/>
          <w:szCs w:val="24"/>
        </w:rPr>
        <w:t xml:space="preserve">του Βουλευτή Ηρακλείου του Κομμουνιστικού Κόμματος </w:t>
      </w:r>
      <w:r w:rsidRPr="005D6E5C">
        <w:rPr>
          <w:rFonts w:eastAsia="Times New Roman"/>
          <w:szCs w:val="24"/>
        </w:rPr>
        <w:t>Ελλάδ</w:t>
      </w:r>
      <w:r>
        <w:rPr>
          <w:rFonts w:eastAsia="Times New Roman"/>
          <w:szCs w:val="24"/>
        </w:rPr>
        <w:t>α</w:t>
      </w:r>
      <w:r w:rsidRPr="005D6E5C">
        <w:rPr>
          <w:rFonts w:eastAsia="Times New Roman"/>
          <w:szCs w:val="24"/>
        </w:rPr>
        <w:t xml:space="preserve">ς </w:t>
      </w:r>
      <w:r w:rsidRPr="005D6E5C">
        <w:rPr>
          <w:rFonts w:eastAsia="Times New Roman"/>
          <w:szCs w:val="24"/>
        </w:rPr>
        <w:t>κ.</w:t>
      </w:r>
      <w:r>
        <w:rPr>
          <w:rFonts w:eastAsia="Times New Roman"/>
          <w:szCs w:val="24"/>
        </w:rPr>
        <w:t xml:space="preserve"> </w:t>
      </w:r>
      <w:r>
        <w:rPr>
          <w:rFonts w:eastAsia="Times New Roman"/>
          <w:bCs/>
          <w:szCs w:val="24"/>
        </w:rPr>
        <w:t xml:space="preserve">Εμμανουήλ Συντυχάκη </w:t>
      </w:r>
      <w:r w:rsidRPr="005D6E5C">
        <w:rPr>
          <w:rFonts w:eastAsia="Times New Roman"/>
          <w:szCs w:val="24"/>
        </w:rPr>
        <w:t>προς τον Υπουργό</w:t>
      </w:r>
      <w:r>
        <w:rPr>
          <w:rFonts w:eastAsia="Times New Roman"/>
          <w:bCs/>
          <w:szCs w:val="24"/>
        </w:rPr>
        <w:t xml:space="preserve"> </w:t>
      </w:r>
      <w:r w:rsidRPr="005D6E5C">
        <w:rPr>
          <w:rFonts w:eastAsia="Times New Roman"/>
          <w:bCs/>
          <w:szCs w:val="24"/>
        </w:rPr>
        <w:t>Παιδ</w:t>
      </w:r>
      <w:r>
        <w:rPr>
          <w:rFonts w:eastAsia="Times New Roman"/>
          <w:bCs/>
          <w:szCs w:val="24"/>
        </w:rPr>
        <w:t xml:space="preserve">είας, Έρευνας και Θρησκευμάτων, </w:t>
      </w:r>
      <w:r w:rsidRPr="005D6E5C">
        <w:rPr>
          <w:rFonts w:eastAsia="Times New Roman"/>
          <w:szCs w:val="24"/>
        </w:rPr>
        <w:t>με θέμα: «Να δοθεί άμεσα λύση στο ζήτημα της καθαριότητας και της υγιεινής τω</w:t>
      </w:r>
      <w:r w:rsidRPr="005D6E5C">
        <w:rPr>
          <w:rFonts w:eastAsia="Times New Roman"/>
          <w:szCs w:val="24"/>
        </w:rPr>
        <w:t>ν σχολείων»</w:t>
      </w:r>
      <w:r>
        <w:rPr>
          <w:rFonts w:eastAsia="Times New Roman"/>
          <w:szCs w:val="24"/>
        </w:rPr>
        <w:t>.</w:t>
      </w:r>
    </w:p>
    <w:p w14:paraId="47DCBCDA" w14:textId="77777777" w:rsidR="003649E8" w:rsidRDefault="00370578">
      <w:pPr>
        <w:tabs>
          <w:tab w:val="center" w:pos="4753"/>
          <w:tab w:val="left" w:pos="6156"/>
        </w:tabs>
        <w:spacing w:line="600" w:lineRule="auto"/>
        <w:ind w:firstLine="720"/>
        <w:contextualSpacing/>
        <w:jc w:val="both"/>
        <w:rPr>
          <w:rFonts w:eastAsia="Times New Roman"/>
          <w:szCs w:val="24"/>
        </w:rPr>
      </w:pPr>
      <w:r>
        <w:rPr>
          <w:rFonts w:eastAsia="Times New Roman"/>
          <w:szCs w:val="24"/>
        </w:rPr>
        <w:t xml:space="preserve">Κύριε συνάδελφε, έχετε </w:t>
      </w:r>
      <w:r>
        <w:rPr>
          <w:rFonts w:eastAsia="Times New Roman"/>
          <w:szCs w:val="24"/>
        </w:rPr>
        <w:t xml:space="preserve">τον λόγο για </w:t>
      </w:r>
      <w:r>
        <w:rPr>
          <w:rFonts w:eastAsia="Times New Roman"/>
          <w:szCs w:val="24"/>
        </w:rPr>
        <w:t xml:space="preserve">δύο λεπτά για να την </w:t>
      </w:r>
      <w:proofErr w:type="spellStart"/>
      <w:r>
        <w:rPr>
          <w:rFonts w:eastAsia="Times New Roman"/>
          <w:szCs w:val="24"/>
        </w:rPr>
        <w:t>πρωτολογία</w:t>
      </w:r>
      <w:proofErr w:type="spellEnd"/>
      <w:r>
        <w:rPr>
          <w:rFonts w:eastAsia="Times New Roman"/>
          <w:szCs w:val="24"/>
        </w:rPr>
        <w:t xml:space="preserve"> σας. </w:t>
      </w:r>
    </w:p>
    <w:p w14:paraId="47DCBCDB" w14:textId="77777777" w:rsidR="003649E8" w:rsidRDefault="00370578">
      <w:pPr>
        <w:tabs>
          <w:tab w:val="center" w:pos="4753"/>
          <w:tab w:val="left" w:pos="6156"/>
        </w:tabs>
        <w:spacing w:line="600" w:lineRule="auto"/>
        <w:ind w:firstLine="720"/>
        <w:contextualSpacing/>
        <w:jc w:val="both"/>
        <w:rPr>
          <w:rFonts w:eastAsia="Times New Roman"/>
          <w:szCs w:val="24"/>
        </w:rPr>
      </w:pPr>
      <w:r w:rsidRPr="00B00BE2">
        <w:rPr>
          <w:rFonts w:eastAsia="Times New Roman"/>
          <w:b/>
          <w:szCs w:val="24"/>
        </w:rPr>
        <w:lastRenderedPageBreak/>
        <w:t xml:space="preserve">ΕΜΜΑΝΟΥΗΛ ΣΥΝΤΥΧΑΚΗΣ: </w:t>
      </w:r>
      <w:r>
        <w:rPr>
          <w:rFonts w:eastAsia="Times New Roman"/>
          <w:szCs w:val="24"/>
        </w:rPr>
        <w:t xml:space="preserve">Ευχαριστώ, κύριε Πρόεδρε. </w:t>
      </w:r>
    </w:p>
    <w:p w14:paraId="47DCBCDC" w14:textId="77777777" w:rsidR="003649E8" w:rsidRDefault="00370578">
      <w:pPr>
        <w:tabs>
          <w:tab w:val="center" w:pos="4753"/>
          <w:tab w:val="left" w:pos="6156"/>
        </w:tabs>
        <w:spacing w:line="600" w:lineRule="auto"/>
        <w:ind w:firstLine="720"/>
        <w:contextualSpacing/>
        <w:jc w:val="both"/>
        <w:rPr>
          <w:rFonts w:eastAsia="Times New Roman"/>
          <w:szCs w:val="24"/>
        </w:rPr>
      </w:pPr>
      <w:r>
        <w:rPr>
          <w:rFonts w:eastAsia="Times New Roman"/>
          <w:szCs w:val="24"/>
        </w:rPr>
        <w:t xml:space="preserve">Κύριε Υπουργέ, </w:t>
      </w:r>
      <w:r w:rsidRPr="00640616">
        <w:rPr>
          <w:rFonts w:eastAsia="Times New Roman"/>
          <w:szCs w:val="24"/>
        </w:rPr>
        <w:t>οξυμένο είναι το πρόβλημα της καθαριότητας και της υγιεινής των σχολείων</w:t>
      </w:r>
      <w:r>
        <w:rPr>
          <w:rFonts w:eastAsia="Times New Roman"/>
          <w:szCs w:val="24"/>
        </w:rPr>
        <w:t>. Είναι ένα</w:t>
      </w:r>
      <w:r w:rsidRPr="00640616">
        <w:rPr>
          <w:rFonts w:eastAsia="Times New Roman"/>
          <w:szCs w:val="24"/>
        </w:rPr>
        <w:t xml:space="preserve"> πρόβλημα</w:t>
      </w:r>
      <w:r>
        <w:rPr>
          <w:rFonts w:eastAsia="Times New Roman"/>
          <w:szCs w:val="24"/>
        </w:rPr>
        <w:t>,</w:t>
      </w:r>
      <w:r w:rsidRPr="00640616">
        <w:rPr>
          <w:rFonts w:eastAsia="Times New Roman"/>
          <w:szCs w:val="24"/>
        </w:rPr>
        <w:t xml:space="preserve"> βέβαια</w:t>
      </w:r>
      <w:r>
        <w:rPr>
          <w:rFonts w:eastAsia="Times New Roman"/>
          <w:szCs w:val="24"/>
        </w:rPr>
        <w:t>,</w:t>
      </w:r>
      <w:r w:rsidRPr="00640616">
        <w:rPr>
          <w:rFonts w:eastAsia="Times New Roman"/>
          <w:szCs w:val="24"/>
        </w:rPr>
        <w:t xml:space="preserve"> που συχνά </w:t>
      </w:r>
      <w:r>
        <w:rPr>
          <w:rFonts w:eastAsia="Times New Roman"/>
          <w:szCs w:val="24"/>
        </w:rPr>
        <w:t>φέρνει</w:t>
      </w:r>
      <w:r w:rsidRPr="00640616">
        <w:rPr>
          <w:rFonts w:eastAsia="Times New Roman"/>
          <w:szCs w:val="24"/>
        </w:rPr>
        <w:t xml:space="preserve"> και τους γονείς και τους εκπαιδευτικούς σε απόγνωση</w:t>
      </w:r>
      <w:r>
        <w:rPr>
          <w:rFonts w:eastAsia="Times New Roman"/>
          <w:szCs w:val="24"/>
        </w:rPr>
        <w:t>.</w:t>
      </w:r>
      <w:r w:rsidRPr="00640616">
        <w:rPr>
          <w:rFonts w:eastAsia="Times New Roman"/>
          <w:szCs w:val="24"/>
        </w:rPr>
        <w:t xml:space="preserve"> </w:t>
      </w:r>
      <w:r>
        <w:rPr>
          <w:rFonts w:eastAsia="Times New Roman"/>
          <w:szCs w:val="24"/>
        </w:rPr>
        <w:t>Τ</w:t>
      </w:r>
      <w:r w:rsidRPr="00640616">
        <w:rPr>
          <w:rFonts w:eastAsia="Times New Roman"/>
          <w:szCs w:val="24"/>
        </w:rPr>
        <w:t>α μικρά παιδιά</w:t>
      </w:r>
      <w:r>
        <w:rPr>
          <w:rFonts w:eastAsia="Times New Roman"/>
          <w:szCs w:val="24"/>
        </w:rPr>
        <w:t>,</w:t>
      </w:r>
      <w:r w:rsidRPr="00640616">
        <w:rPr>
          <w:rFonts w:eastAsia="Times New Roman"/>
          <w:szCs w:val="24"/>
        </w:rPr>
        <w:t xml:space="preserve"> κυρίως στην </w:t>
      </w:r>
      <w:r>
        <w:rPr>
          <w:rFonts w:eastAsia="Times New Roman"/>
          <w:szCs w:val="24"/>
        </w:rPr>
        <w:t>π</w:t>
      </w:r>
      <w:r w:rsidRPr="00640616">
        <w:rPr>
          <w:rFonts w:eastAsia="Times New Roman"/>
          <w:szCs w:val="24"/>
        </w:rPr>
        <w:t xml:space="preserve">ρωτοβάθμια </w:t>
      </w:r>
      <w:r>
        <w:rPr>
          <w:rFonts w:eastAsia="Times New Roman"/>
          <w:szCs w:val="24"/>
        </w:rPr>
        <w:t>ε</w:t>
      </w:r>
      <w:r w:rsidRPr="00640616">
        <w:rPr>
          <w:rFonts w:eastAsia="Times New Roman"/>
          <w:szCs w:val="24"/>
        </w:rPr>
        <w:t>κπαίδευση</w:t>
      </w:r>
      <w:r>
        <w:rPr>
          <w:rFonts w:eastAsia="Times New Roman"/>
          <w:szCs w:val="24"/>
        </w:rPr>
        <w:t>,</w:t>
      </w:r>
      <w:r w:rsidRPr="00640616">
        <w:rPr>
          <w:rFonts w:eastAsia="Times New Roman"/>
          <w:szCs w:val="24"/>
        </w:rPr>
        <w:t xml:space="preserve"> </w:t>
      </w:r>
      <w:r>
        <w:rPr>
          <w:rFonts w:eastAsia="Times New Roman"/>
          <w:szCs w:val="24"/>
        </w:rPr>
        <w:t>νοσούν</w:t>
      </w:r>
      <w:r w:rsidRPr="00640616">
        <w:rPr>
          <w:rFonts w:eastAsia="Times New Roman"/>
          <w:szCs w:val="24"/>
        </w:rPr>
        <w:t xml:space="preserve"> πάρα πολύ συχνά από ασθένειες που μεταδίδονται από τις τουαλέτες </w:t>
      </w:r>
      <w:r>
        <w:rPr>
          <w:rFonts w:eastAsia="Times New Roman"/>
          <w:szCs w:val="24"/>
        </w:rPr>
        <w:t>που</w:t>
      </w:r>
      <w:r w:rsidRPr="00640616">
        <w:rPr>
          <w:rFonts w:eastAsia="Times New Roman"/>
          <w:szCs w:val="24"/>
        </w:rPr>
        <w:t xml:space="preserve"> </w:t>
      </w:r>
      <w:r w:rsidRPr="00640616">
        <w:rPr>
          <w:rFonts w:eastAsia="Times New Roman"/>
          <w:szCs w:val="24"/>
        </w:rPr>
        <w:t>δεν καθαρίζονται επαρκώς και με συχνότητα</w:t>
      </w:r>
      <w:r>
        <w:rPr>
          <w:rFonts w:eastAsia="Times New Roman"/>
          <w:szCs w:val="24"/>
        </w:rPr>
        <w:t>.</w:t>
      </w:r>
      <w:r w:rsidRPr="00640616">
        <w:rPr>
          <w:rFonts w:eastAsia="Times New Roman"/>
          <w:szCs w:val="24"/>
        </w:rPr>
        <w:t xml:space="preserve"> </w:t>
      </w:r>
      <w:r>
        <w:rPr>
          <w:rFonts w:eastAsia="Times New Roman"/>
          <w:szCs w:val="24"/>
        </w:rPr>
        <w:t>Σ</w:t>
      </w:r>
      <w:r w:rsidRPr="00640616">
        <w:rPr>
          <w:rFonts w:eastAsia="Times New Roman"/>
          <w:szCs w:val="24"/>
        </w:rPr>
        <w:t>ε πάρα πολλά</w:t>
      </w:r>
      <w:r w:rsidRPr="00640616">
        <w:rPr>
          <w:rFonts w:eastAsia="Times New Roman"/>
          <w:szCs w:val="24"/>
        </w:rPr>
        <w:t xml:space="preserve"> σχολεία παρατηρείται αυτή η άθλια κατάσταση</w:t>
      </w:r>
      <w:r>
        <w:rPr>
          <w:rFonts w:eastAsia="Times New Roman"/>
          <w:szCs w:val="24"/>
        </w:rPr>
        <w:t>.</w:t>
      </w:r>
      <w:r w:rsidRPr="00640616">
        <w:rPr>
          <w:rFonts w:eastAsia="Times New Roman"/>
          <w:szCs w:val="24"/>
        </w:rPr>
        <w:t xml:space="preserve"> </w:t>
      </w:r>
      <w:r>
        <w:rPr>
          <w:rFonts w:eastAsia="Times New Roman"/>
          <w:szCs w:val="24"/>
        </w:rPr>
        <w:t>Σ</w:t>
      </w:r>
      <w:r w:rsidRPr="00640616">
        <w:rPr>
          <w:rFonts w:eastAsia="Times New Roman"/>
          <w:szCs w:val="24"/>
        </w:rPr>
        <w:t>υνωστίζονται παιδιά λόγω ελάχιστου αριθμού τουαλετών</w:t>
      </w:r>
      <w:r>
        <w:rPr>
          <w:rFonts w:eastAsia="Times New Roman"/>
          <w:szCs w:val="24"/>
        </w:rPr>
        <w:t>,</w:t>
      </w:r>
      <w:r w:rsidRPr="00640616">
        <w:rPr>
          <w:rFonts w:eastAsia="Times New Roman"/>
          <w:szCs w:val="24"/>
        </w:rPr>
        <w:t xml:space="preserve"> λόγω έλλειψης προσωπικού καθαριότητας κατά τη διάρκεια λειτουργίας του σχολείου</w:t>
      </w:r>
      <w:r>
        <w:rPr>
          <w:rFonts w:eastAsia="Times New Roman"/>
          <w:szCs w:val="24"/>
        </w:rPr>
        <w:t>, λόγω</w:t>
      </w:r>
      <w:r w:rsidRPr="00640616">
        <w:rPr>
          <w:rFonts w:eastAsia="Times New Roman"/>
          <w:szCs w:val="24"/>
        </w:rPr>
        <w:t xml:space="preserve"> έλλειψη</w:t>
      </w:r>
      <w:r>
        <w:rPr>
          <w:rFonts w:eastAsia="Times New Roman"/>
          <w:szCs w:val="24"/>
        </w:rPr>
        <w:t>ς</w:t>
      </w:r>
      <w:r w:rsidRPr="00640616">
        <w:rPr>
          <w:rFonts w:eastAsia="Times New Roman"/>
          <w:szCs w:val="24"/>
        </w:rPr>
        <w:t xml:space="preserve"> υλικών υγιεινής και πάρα πολλά </w:t>
      </w:r>
      <w:r>
        <w:rPr>
          <w:rFonts w:eastAsia="Times New Roman"/>
          <w:szCs w:val="24"/>
        </w:rPr>
        <w:t>άλλα.</w:t>
      </w:r>
    </w:p>
    <w:p w14:paraId="47DCBCDD" w14:textId="77777777" w:rsidR="003649E8" w:rsidRDefault="00370578">
      <w:pPr>
        <w:tabs>
          <w:tab w:val="center" w:pos="4753"/>
          <w:tab w:val="left" w:pos="6156"/>
        </w:tabs>
        <w:spacing w:line="600" w:lineRule="auto"/>
        <w:ind w:firstLine="720"/>
        <w:contextualSpacing/>
        <w:jc w:val="both"/>
        <w:rPr>
          <w:rFonts w:eastAsia="Times New Roman"/>
          <w:szCs w:val="24"/>
        </w:rPr>
      </w:pPr>
      <w:r>
        <w:rPr>
          <w:rFonts w:eastAsia="Times New Roman"/>
          <w:szCs w:val="24"/>
        </w:rPr>
        <w:t>Α</w:t>
      </w:r>
      <w:r w:rsidRPr="00640616">
        <w:rPr>
          <w:rFonts w:eastAsia="Times New Roman"/>
          <w:szCs w:val="24"/>
        </w:rPr>
        <w:t>υτή η κατάσταση οδηγεί</w:t>
      </w:r>
      <w:r>
        <w:rPr>
          <w:rFonts w:eastAsia="Times New Roman"/>
          <w:szCs w:val="24"/>
        </w:rPr>
        <w:t>,</w:t>
      </w:r>
      <w:r w:rsidRPr="00640616">
        <w:rPr>
          <w:rFonts w:eastAsia="Times New Roman"/>
          <w:szCs w:val="24"/>
        </w:rPr>
        <w:t xml:space="preserve"> </w:t>
      </w:r>
      <w:r>
        <w:rPr>
          <w:rFonts w:eastAsia="Times New Roman"/>
          <w:szCs w:val="24"/>
        </w:rPr>
        <w:t xml:space="preserve">ειδικά </w:t>
      </w:r>
      <w:r w:rsidRPr="00640616">
        <w:rPr>
          <w:rFonts w:eastAsia="Times New Roman"/>
          <w:szCs w:val="24"/>
        </w:rPr>
        <w:t>τα μικρότερα παιδιά</w:t>
      </w:r>
      <w:r>
        <w:rPr>
          <w:rFonts w:eastAsia="Times New Roman"/>
          <w:szCs w:val="24"/>
        </w:rPr>
        <w:t>,</w:t>
      </w:r>
      <w:r w:rsidRPr="00640616">
        <w:rPr>
          <w:rFonts w:eastAsia="Times New Roman"/>
          <w:szCs w:val="24"/>
        </w:rPr>
        <w:t xml:space="preserve"> σε διάφορες ασθένειες</w:t>
      </w:r>
      <w:r>
        <w:rPr>
          <w:rFonts w:eastAsia="Times New Roman"/>
          <w:szCs w:val="24"/>
        </w:rPr>
        <w:t xml:space="preserve"> όπως</w:t>
      </w:r>
      <w:r w:rsidRPr="001E1616">
        <w:rPr>
          <w:rFonts w:eastAsia="Times New Roman"/>
          <w:szCs w:val="24"/>
        </w:rPr>
        <w:t>,</w:t>
      </w:r>
      <w:r>
        <w:rPr>
          <w:rFonts w:eastAsia="Times New Roman"/>
          <w:szCs w:val="24"/>
        </w:rPr>
        <w:t xml:space="preserve"> για παράδειγμα</w:t>
      </w:r>
      <w:r w:rsidRPr="001E1616">
        <w:rPr>
          <w:rFonts w:eastAsia="Times New Roman"/>
          <w:szCs w:val="24"/>
        </w:rPr>
        <w:t>,</w:t>
      </w:r>
      <w:r>
        <w:rPr>
          <w:rFonts w:eastAsia="Times New Roman"/>
          <w:szCs w:val="24"/>
        </w:rPr>
        <w:t xml:space="preserve"> είναι οι </w:t>
      </w:r>
      <w:r w:rsidRPr="00640616">
        <w:rPr>
          <w:rFonts w:eastAsia="Times New Roman"/>
          <w:szCs w:val="24"/>
        </w:rPr>
        <w:t>ουρολοιμώξ</w:t>
      </w:r>
      <w:r>
        <w:rPr>
          <w:rFonts w:eastAsia="Times New Roman"/>
          <w:szCs w:val="24"/>
        </w:rPr>
        <w:t>ει</w:t>
      </w:r>
      <w:r w:rsidRPr="00640616">
        <w:rPr>
          <w:rFonts w:eastAsia="Times New Roman"/>
          <w:szCs w:val="24"/>
        </w:rPr>
        <w:t>ς</w:t>
      </w:r>
      <w:r>
        <w:rPr>
          <w:rFonts w:eastAsia="Times New Roman"/>
          <w:szCs w:val="24"/>
        </w:rPr>
        <w:t>.</w:t>
      </w:r>
      <w:r w:rsidRPr="00640616">
        <w:rPr>
          <w:rFonts w:eastAsia="Times New Roman"/>
          <w:szCs w:val="24"/>
        </w:rPr>
        <w:t xml:space="preserve"> </w:t>
      </w:r>
      <w:r>
        <w:rPr>
          <w:rFonts w:eastAsia="Times New Roman"/>
          <w:szCs w:val="24"/>
        </w:rPr>
        <w:t>Δ</w:t>
      </w:r>
      <w:r w:rsidRPr="00640616">
        <w:rPr>
          <w:rFonts w:eastAsia="Times New Roman"/>
          <w:szCs w:val="24"/>
        </w:rPr>
        <w:t xml:space="preserve">εν πάνε στην τουαλέτα </w:t>
      </w:r>
      <w:r>
        <w:rPr>
          <w:rFonts w:eastAsia="Times New Roman"/>
          <w:szCs w:val="24"/>
        </w:rPr>
        <w:t>ό</w:t>
      </w:r>
      <w:r w:rsidRPr="00640616">
        <w:rPr>
          <w:rFonts w:eastAsia="Times New Roman"/>
          <w:szCs w:val="24"/>
        </w:rPr>
        <w:t xml:space="preserve">λη μέρα με αποτέλεσμα να τα </w:t>
      </w:r>
      <w:r>
        <w:rPr>
          <w:rFonts w:eastAsia="Times New Roman"/>
          <w:szCs w:val="24"/>
        </w:rPr>
        <w:t xml:space="preserve">κάνουν </w:t>
      </w:r>
      <w:r w:rsidRPr="00640616">
        <w:rPr>
          <w:rFonts w:eastAsia="Times New Roman"/>
          <w:szCs w:val="24"/>
        </w:rPr>
        <w:t xml:space="preserve">απάνω τους </w:t>
      </w:r>
      <w:r>
        <w:rPr>
          <w:rFonts w:eastAsia="Times New Roman"/>
          <w:szCs w:val="24"/>
        </w:rPr>
        <w:t>-</w:t>
      </w:r>
      <w:r w:rsidRPr="00640616">
        <w:rPr>
          <w:rFonts w:eastAsia="Times New Roman"/>
          <w:szCs w:val="24"/>
        </w:rPr>
        <w:t>επιτρέψτε μου την έκφραση</w:t>
      </w:r>
      <w:r>
        <w:rPr>
          <w:rFonts w:eastAsia="Times New Roman"/>
          <w:szCs w:val="24"/>
        </w:rPr>
        <w:t>-,</w:t>
      </w:r>
      <w:r w:rsidRPr="00640616">
        <w:rPr>
          <w:rFonts w:eastAsia="Times New Roman"/>
          <w:szCs w:val="24"/>
        </w:rPr>
        <w:t xml:space="preserve"> ενώ έχουν εμφανιστεί </w:t>
      </w:r>
      <w:r>
        <w:rPr>
          <w:rFonts w:eastAsia="Times New Roman"/>
          <w:szCs w:val="24"/>
        </w:rPr>
        <w:t>κ</w:t>
      </w:r>
      <w:r w:rsidRPr="00640616">
        <w:rPr>
          <w:rFonts w:eastAsia="Times New Roman"/>
          <w:szCs w:val="24"/>
        </w:rPr>
        <w:t>αι διάφορες άλλες λοιμώξεις</w:t>
      </w:r>
      <w:r>
        <w:rPr>
          <w:rFonts w:eastAsia="Times New Roman"/>
          <w:szCs w:val="24"/>
        </w:rPr>
        <w:t>.</w:t>
      </w:r>
      <w:r w:rsidRPr="00640616">
        <w:rPr>
          <w:rFonts w:eastAsia="Times New Roman"/>
          <w:szCs w:val="24"/>
        </w:rPr>
        <w:t xml:space="preserve"> </w:t>
      </w:r>
      <w:r>
        <w:rPr>
          <w:rFonts w:eastAsia="Times New Roman"/>
          <w:szCs w:val="24"/>
        </w:rPr>
        <w:t>Σ</w:t>
      </w:r>
      <w:r w:rsidRPr="00640616">
        <w:rPr>
          <w:rFonts w:eastAsia="Times New Roman"/>
          <w:szCs w:val="24"/>
        </w:rPr>
        <w:t xml:space="preserve">ε </w:t>
      </w:r>
      <w:r w:rsidRPr="00640616">
        <w:rPr>
          <w:rFonts w:eastAsia="Times New Roman"/>
          <w:szCs w:val="24"/>
        </w:rPr>
        <w:t xml:space="preserve">αρκετές σχολικές </w:t>
      </w:r>
      <w:r w:rsidRPr="00640616">
        <w:rPr>
          <w:rFonts w:eastAsia="Times New Roman"/>
          <w:szCs w:val="24"/>
        </w:rPr>
        <w:lastRenderedPageBreak/>
        <w:t>μονάδες καλούνται οι σύλλογοι γονέων να καλύπτουν τις ελλείψεις πληρώνοντας ιδιώτη για την καθαριότητα ή για τα απαραίτητα υλικά υγιεινής ή ακόμα και για την κατασκευή</w:t>
      </w:r>
      <w:r>
        <w:rPr>
          <w:rFonts w:eastAsia="Times New Roman"/>
          <w:szCs w:val="24"/>
        </w:rPr>
        <w:t>,</w:t>
      </w:r>
      <w:r w:rsidRPr="00640616">
        <w:rPr>
          <w:rFonts w:eastAsia="Times New Roman"/>
          <w:szCs w:val="24"/>
        </w:rPr>
        <w:t xml:space="preserve"> συντήρηση των χώρων υγιεινής</w:t>
      </w:r>
      <w:r>
        <w:rPr>
          <w:rFonts w:eastAsia="Times New Roman"/>
          <w:szCs w:val="24"/>
        </w:rPr>
        <w:t>,</w:t>
      </w:r>
      <w:r w:rsidRPr="00640616">
        <w:rPr>
          <w:rFonts w:eastAsia="Times New Roman"/>
          <w:szCs w:val="24"/>
        </w:rPr>
        <w:t xml:space="preserve"> καθώς το θέμα της υγείας των παιδιών είν</w:t>
      </w:r>
      <w:r w:rsidRPr="00640616">
        <w:rPr>
          <w:rFonts w:eastAsia="Times New Roman"/>
          <w:szCs w:val="24"/>
        </w:rPr>
        <w:t xml:space="preserve">αι πρωταρχικό και άμεσο και οι αρμόδιοι φορείς εσκεμμένα πολλές φορές δεν </w:t>
      </w:r>
      <w:r>
        <w:rPr>
          <w:rFonts w:eastAsia="Times New Roman"/>
          <w:szCs w:val="24"/>
        </w:rPr>
        <w:t>δίνουν</w:t>
      </w:r>
      <w:r w:rsidRPr="00640616">
        <w:rPr>
          <w:rFonts w:eastAsia="Times New Roman"/>
          <w:szCs w:val="24"/>
        </w:rPr>
        <w:t xml:space="preserve"> λύσεις ή γιατί έχουν την οικονομική αδυναμία</w:t>
      </w:r>
      <w:r>
        <w:rPr>
          <w:rFonts w:eastAsia="Times New Roman"/>
          <w:szCs w:val="24"/>
        </w:rPr>
        <w:t>. Τ</w:t>
      </w:r>
      <w:r w:rsidRPr="00640616">
        <w:rPr>
          <w:rFonts w:eastAsia="Times New Roman"/>
          <w:szCs w:val="24"/>
        </w:rPr>
        <w:t>ο καθεστώς των συμβασιούχων καθαριστριών εντείνει το πρόβλημα</w:t>
      </w:r>
      <w:r>
        <w:rPr>
          <w:rFonts w:eastAsia="Times New Roman"/>
          <w:szCs w:val="24"/>
        </w:rPr>
        <w:t xml:space="preserve">. Είναι </w:t>
      </w:r>
      <w:r w:rsidRPr="00640616">
        <w:rPr>
          <w:rFonts w:eastAsia="Times New Roman"/>
          <w:szCs w:val="24"/>
        </w:rPr>
        <w:t>σημαντικό θέμα το εργασιακό</w:t>
      </w:r>
      <w:r>
        <w:rPr>
          <w:rFonts w:eastAsia="Times New Roman"/>
          <w:szCs w:val="24"/>
        </w:rPr>
        <w:t>.</w:t>
      </w:r>
    </w:p>
    <w:p w14:paraId="47DCBCDE" w14:textId="77777777" w:rsidR="003649E8" w:rsidRDefault="00370578">
      <w:pPr>
        <w:tabs>
          <w:tab w:val="center" w:pos="4753"/>
          <w:tab w:val="left" w:pos="6156"/>
        </w:tabs>
        <w:spacing w:line="600" w:lineRule="auto"/>
        <w:ind w:firstLine="720"/>
        <w:contextualSpacing/>
        <w:jc w:val="both"/>
        <w:rPr>
          <w:rFonts w:eastAsia="Times New Roman"/>
          <w:szCs w:val="24"/>
        </w:rPr>
      </w:pPr>
      <w:r>
        <w:rPr>
          <w:rFonts w:eastAsia="Times New Roman"/>
          <w:szCs w:val="24"/>
        </w:rPr>
        <w:t>Σύμφωνα με τη</w:t>
      </w:r>
      <w:r w:rsidRPr="00640616">
        <w:rPr>
          <w:rFonts w:eastAsia="Times New Roman"/>
          <w:szCs w:val="24"/>
        </w:rPr>
        <w:t xml:space="preserve"> σύμβασή </w:t>
      </w:r>
      <w:r>
        <w:rPr>
          <w:rFonts w:eastAsia="Times New Roman"/>
          <w:szCs w:val="24"/>
        </w:rPr>
        <w:t xml:space="preserve">τους οι </w:t>
      </w:r>
      <w:r>
        <w:rPr>
          <w:rFonts w:eastAsia="Times New Roman"/>
          <w:szCs w:val="24"/>
        </w:rPr>
        <w:t xml:space="preserve">πενιχροί μισθοί </w:t>
      </w:r>
      <w:r w:rsidRPr="00640616">
        <w:rPr>
          <w:rFonts w:eastAsia="Times New Roman"/>
          <w:szCs w:val="24"/>
        </w:rPr>
        <w:t>τους υπολογίζονται με βάση τις σχολικές αίθουσες που καθαρίζονται</w:t>
      </w:r>
      <w:r>
        <w:rPr>
          <w:rFonts w:eastAsia="Times New Roman"/>
          <w:szCs w:val="24"/>
        </w:rPr>
        <w:t>,</w:t>
      </w:r>
      <w:r w:rsidRPr="00640616">
        <w:rPr>
          <w:rFonts w:eastAsia="Times New Roman"/>
          <w:szCs w:val="24"/>
        </w:rPr>
        <w:t xml:space="preserve"> χωρίς να λαμβάνονται υπ</w:t>
      </w:r>
      <w:r>
        <w:rPr>
          <w:rFonts w:eastAsia="Times New Roman"/>
          <w:szCs w:val="24"/>
        </w:rPr>
        <w:t xml:space="preserve">’ </w:t>
      </w:r>
      <w:proofErr w:type="spellStart"/>
      <w:r w:rsidRPr="00640616">
        <w:rPr>
          <w:rFonts w:eastAsia="Times New Roman"/>
          <w:szCs w:val="24"/>
        </w:rPr>
        <w:t>όψ</w:t>
      </w:r>
      <w:r>
        <w:rPr>
          <w:rFonts w:eastAsia="Times New Roman"/>
          <w:szCs w:val="24"/>
        </w:rPr>
        <w:t>ιν</w:t>
      </w:r>
      <w:proofErr w:type="spellEnd"/>
      <w:r w:rsidRPr="00640616">
        <w:rPr>
          <w:rFonts w:eastAsia="Times New Roman"/>
          <w:szCs w:val="24"/>
        </w:rPr>
        <w:t xml:space="preserve"> οι υπόλοιποι χώροι των σχολείων</w:t>
      </w:r>
      <w:r>
        <w:rPr>
          <w:rFonts w:eastAsia="Times New Roman"/>
          <w:szCs w:val="24"/>
        </w:rPr>
        <w:t>,</w:t>
      </w:r>
      <w:r w:rsidRPr="00640616">
        <w:rPr>
          <w:rFonts w:eastAsia="Times New Roman"/>
          <w:szCs w:val="24"/>
        </w:rPr>
        <w:t xml:space="preserve"> όπως η αίθουσα των εργαστηρίων</w:t>
      </w:r>
      <w:r>
        <w:rPr>
          <w:rFonts w:eastAsia="Times New Roman"/>
          <w:szCs w:val="24"/>
        </w:rPr>
        <w:t>, οι</w:t>
      </w:r>
      <w:r w:rsidRPr="00640616">
        <w:rPr>
          <w:rFonts w:eastAsia="Times New Roman"/>
          <w:szCs w:val="24"/>
        </w:rPr>
        <w:t xml:space="preserve"> βοηθητικοί και </w:t>
      </w:r>
      <w:proofErr w:type="spellStart"/>
      <w:r w:rsidRPr="00640616">
        <w:rPr>
          <w:rFonts w:eastAsia="Times New Roman"/>
          <w:szCs w:val="24"/>
        </w:rPr>
        <w:t>αύλειοι</w:t>
      </w:r>
      <w:proofErr w:type="spellEnd"/>
      <w:r w:rsidRPr="00640616">
        <w:rPr>
          <w:rFonts w:eastAsia="Times New Roman"/>
          <w:szCs w:val="24"/>
        </w:rPr>
        <w:t xml:space="preserve"> χώροι</w:t>
      </w:r>
      <w:r>
        <w:rPr>
          <w:rFonts w:eastAsia="Times New Roman"/>
          <w:szCs w:val="24"/>
        </w:rPr>
        <w:t>,</w:t>
      </w:r>
      <w:r w:rsidRPr="00640616">
        <w:rPr>
          <w:rFonts w:eastAsia="Times New Roman"/>
          <w:szCs w:val="24"/>
        </w:rPr>
        <w:t xml:space="preserve"> τα γραφεία καθηγητών και οι τουαλέτες</w:t>
      </w:r>
      <w:r>
        <w:rPr>
          <w:rFonts w:eastAsia="Times New Roman"/>
          <w:szCs w:val="24"/>
        </w:rPr>
        <w:t>.</w:t>
      </w:r>
    </w:p>
    <w:p w14:paraId="47DCBCDF" w14:textId="77777777" w:rsidR="003649E8" w:rsidRDefault="00370578">
      <w:pPr>
        <w:tabs>
          <w:tab w:val="center" w:pos="4753"/>
          <w:tab w:val="left" w:pos="6156"/>
        </w:tabs>
        <w:spacing w:line="600" w:lineRule="auto"/>
        <w:ind w:firstLine="720"/>
        <w:contextualSpacing/>
        <w:jc w:val="both"/>
        <w:rPr>
          <w:rFonts w:eastAsia="Times New Roman"/>
          <w:szCs w:val="24"/>
        </w:rPr>
      </w:pPr>
      <w:r>
        <w:rPr>
          <w:rFonts w:eastAsia="Times New Roman"/>
          <w:szCs w:val="24"/>
        </w:rPr>
        <w:t>Οι δήμ</w:t>
      </w:r>
      <w:r>
        <w:rPr>
          <w:rFonts w:eastAsia="Times New Roman"/>
          <w:szCs w:val="24"/>
        </w:rPr>
        <w:t xml:space="preserve">οι ως </w:t>
      </w:r>
      <w:r w:rsidRPr="00640616">
        <w:rPr>
          <w:rFonts w:eastAsia="Times New Roman"/>
          <w:szCs w:val="24"/>
        </w:rPr>
        <w:t xml:space="preserve">αρμόδιοι για τα </w:t>
      </w:r>
      <w:r>
        <w:rPr>
          <w:rFonts w:eastAsia="Times New Roman"/>
          <w:szCs w:val="24"/>
        </w:rPr>
        <w:t>σ</w:t>
      </w:r>
      <w:r w:rsidRPr="00640616">
        <w:rPr>
          <w:rFonts w:eastAsia="Times New Roman"/>
          <w:szCs w:val="24"/>
        </w:rPr>
        <w:t>χολικά κτ</w:t>
      </w:r>
      <w:r>
        <w:rPr>
          <w:rFonts w:eastAsia="Times New Roman"/>
          <w:szCs w:val="24"/>
        </w:rPr>
        <w:t>ή</w:t>
      </w:r>
      <w:r w:rsidRPr="00640616">
        <w:rPr>
          <w:rFonts w:eastAsia="Times New Roman"/>
          <w:szCs w:val="24"/>
        </w:rPr>
        <w:t>ρια</w:t>
      </w:r>
      <w:r>
        <w:rPr>
          <w:rFonts w:eastAsia="Times New Roman"/>
          <w:szCs w:val="24"/>
        </w:rPr>
        <w:t>,</w:t>
      </w:r>
      <w:r w:rsidRPr="00640616">
        <w:rPr>
          <w:rFonts w:eastAsia="Times New Roman"/>
          <w:szCs w:val="24"/>
        </w:rPr>
        <w:t xml:space="preserve"> αντί να φωνάξουν και να διεκδικήσουν</w:t>
      </w:r>
      <w:r>
        <w:rPr>
          <w:rFonts w:eastAsia="Times New Roman"/>
          <w:szCs w:val="24"/>
        </w:rPr>
        <w:t>,</w:t>
      </w:r>
      <w:r w:rsidRPr="00640616">
        <w:rPr>
          <w:rFonts w:eastAsia="Times New Roman"/>
          <w:szCs w:val="24"/>
        </w:rPr>
        <w:t xml:space="preserve"> σηκώνουν </w:t>
      </w:r>
      <w:r>
        <w:rPr>
          <w:rFonts w:eastAsia="Times New Roman"/>
          <w:szCs w:val="24"/>
        </w:rPr>
        <w:t>ψ</w:t>
      </w:r>
      <w:r w:rsidRPr="00640616">
        <w:rPr>
          <w:rFonts w:eastAsia="Times New Roman"/>
          <w:szCs w:val="24"/>
        </w:rPr>
        <w:t>ηλά τα χέρια</w:t>
      </w:r>
      <w:r>
        <w:rPr>
          <w:rFonts w:eastAsia="Times New Roman"/>
          <w:szCs w:val="24"/>
        </w:rPr>
        <w:t>,</w:t>
      </w:r>
      <w:r w:rsidRPr="00640616">
        <w:rPr>
          <w:rFonts w:eastAsia="Times New Roman"/>
          <w:szCs w:val="24"/>
        </w:rPr>
        <w:t xml:space="preserve"> </w:t>
      </w:r>
      <w:r>
        <w:rPr>
          <w:rFonts w:eastAsia="Times New Roman"/>
          <w:szCs w:val="24"/>
        </w:rPr>
        <w:t>α</w:t>
      </w:r>
      <w:r w:rsidRPr="00640616">
        <w:rPr>
          <w:rFonts w:eastAsia="Times New Roman"/>
          <w:szCs w:val="24"/>
        </w:rPr>
        <w:t>φού η νομοθεσία και η χρηματοδότηση από το ΙΝΕΔΙΒΙΜ καθορίζε</w:t>
      </w:r>
      <w:r>
        <w:rPr>
          <w:rFonts w:eastAsia="Times New Roman"/>
          <w:szCs w:val="24"/>
        </w:rPr>
        <w:t>ι</w:t>
      </w:r>
      <w:r w:rsidRPr="00640616">
        <w:rPr>
          <w:rFonts w:eastAsia="Times New Roman"/>
          <w:szCs w:val="24"/>
        </w:rPr>
        <w:t xml:space="preserve"> </w:t>
      </w:r>
      <w:r>
        <w:rPr>
          <w:rFonts w:eastAsia="Times New Roman"/>
          <w:szCs w:val="24"/>
        </w:rPr>
        <w:t>τις</w:t>
      </w:r>
      <w:r w:rsidRPr="00640616">
        <w:rPr>
          <w:rFonts w:eastAsia="Times New Roman"/>
          <w:szCs w:val="24"/>
        </w:rPr>
        <w:t xml:space="preserve"> </w:t>
      </w:r>
      <w:r>
        <w:rPr>
          <w:rFonts w:eastAsia="Times New Roman"/>
          <w:szCs w:val="24"/>
        </w:rPr>
        <w:t>συμβάσεις,</w:t>
      </w:r>
      <w:r w:rsidRPr="00640616">
        <w:rPr>
          <w:rFonts w:eastAsia="Times New Roman"/>
          <w:szCs w:val="24"/>
        </w:rPr>
        <w:t xml:space="preserve"> τον αριθμό του προσωπικού καθαριότητας</w:t>
      </w:r>
      <w:r>
        <w:rPr>
          <w:rFonts w:eastAsia="Times New Roman"/>
          <w:szCs w:val="24"/>
        </w:rPr>
        <w:t>,</w:t>
      </w:r>
      <w:r w:rsidRPr="00640616">
        <w:rPr>
          <w:rFonts w:eastAsia="Times New Roman"/>
          <w:szCs w:val="24"/>
        </w:rPr>
        <w:t xml:space="preserve"> τη χρηματοδότηση των σχολικών επιτροπώ</w:t>
      </w:r>
      <w:r w:rsidRPr="00640616">
        <w:rPr>
          <w:rFonts w:eastAsia="Times New Roman"/>
          <w:szCs w:val="24"/>
        </w:rPr>
        <w:t>ν με το σταγονόμετρο</w:t>
      </w:r>
      <w:r>
        <w:rPr>
          <w:rFonts w:eastAsia="Times New Roman"/>
          <w:szCs w:val="24"/>
        </w:rPr>
        <w:t>.</w:t>
      </w:r>
      <w:r w:rsidRPr="00640616">
        <w:rPr>
          <w:rFonts w:eastAsia="Times New Roman"/>
          <w:szCs w:val="24"/>
        </w:rPr>
        <w:t xml:space="preserve"> </w:t>
      </w:r>
      <w:r>
        <w:rPr>
          <w:rFonts w:eastAsia="Times New Roman"/>
          <w:szCs w:val="24"/>
        </w:rPr>
        <w:t>Ε</w:t>
      </w:r>
      <w:r w:rsidRPr="00640616">
        <w:rPr>
          <w:rFonts w:eastAsia="Times New Roman"/>
          <w:szCs w:val="24"/>
        </w:rPr>
        <w:t>πιβαρύνονται οι προϋπολογισμοί των δήμων</w:t>
      </w:r>
      <w:r>
        <w:rPr>
          <w:rFonts w:eastAsia="Times New Roman"/>
          <w:szCs w:val="24"/>
        </w:rPr>
        <w:t>,</w:t>
      </w:r>
      <w:r w:rsidRPr="00640616">
        <w:rPr>
          <w:rFonts w:eastAsia="Times New Roman"/>
          <w:szCs w:val="24"/>
        </w:rPr>
        <w:t xml:space="preserve"> </w:t>
      </w:r>
      <w:r>
        <w:rPr>
          <w:rFonts w:eastAsia="Times New Roman"/>
          <w:szCs w:val="24"/>
        </w:rPr>
        <w:t>ε</w:t>
      </w:r>
      <w:r w:rsidRPr="00640616">
        <w:rPr>
          <w:rFonts w:eastAsia="Times New Roman"/>
          <w:szCs w:val="24"/>
        </w:rPr>
        <w:t xml:space="preserve">νώ οι πόροι από </w:t>
      </w:r>
      <w:r w:rsidRPr="00640616">
        <w:rPr>
          <w:rFonts w:eastAsia="Times New Roman"/>
          <w:szCs w:val="24"/>
        </w:rPr>
        <w:lastRenderedPageBreak/>
        <w:t>τους κεντρικούς αυτοτελείς πόρους έχουν μειωθεί πάνω από 60%</w:t>
      </w:r>
      <w:r>
        <w:rPr>
          <w:rFonts w:eastAsia="Times New Roman"/>
          <w:szCs w:val="24"/>
        </w:rPr>
        <w:t>.</w:t>
      </w:r>
      <w:r w:rsidRPr="00640616">
        <w:rPr>
          <w:rFonts w:eastAsia="Times New Roman"/>
          <w:szCs w:val="24"/>
        </w:rPr>
        <w:t xml:space="preserve"> </w:t>
      </w:r>
      <w:r>
        <w:rPr>
          <w:rFonts w:eastAsia="Times New Roman"/>
          <w:szCs w:val="24"/>
        </w:rPr>
        <w:t>Ο</w:t>
      </w:r>
      <w:r w:rsidRPr="00640616">
        <w:rPr>
          <w:rFonts w:eastAsia="Times New Roman"/>
          <w:szCs w:val="24"/>
        </w:rPr>
        <w:t>ι δήμαρχοι</w:t>
      </w:r>
      <w:r>
        <w:rPr>
          <w:rFonts w:eastAsia="Times New Roman"/>
          <w:szCs w:val="24"/>
        </w:rPr>
        <w:t>,</w:t>
      </w:r>
      <w:r w:rsidRPr="00640616">
        <w:rPr>
          <w:rFonts w:eastAsia="Times New Roman"/>
          <w:szCs w:val="24"/>
        </w:rPr>
        <w:t xml:space="preserve"> </w:t>
      </w:r>
      <w:r>
        <w:rPr>
          <w:rFonts w:eastAsia="Times New Roman"/>
          <w:szCs w:val="24"/>
        </w:rPr>
        <w:t>όμως,</w:t>
      </w:r>
      <w:r w:rsidRPr="00640616">
        <w:rPr>
          <w:rFonts w:eastAsia="Times New Roman"/>
          <w:szCs w:val="24"/>
        </w:rPr>
        <w:t xml:space="preserve"> ήξεραν να φωνάζουν για να πάρουν τις αρμοδιότητες από την ευθύνη του κράτους</w:t>
      </w:r>
      <w:r>
        <w:rPr>
          <w:rFonts w:eastAsia="Times New Roman"/>
          <w:szCs w:val="24"/>
        </w:rPr>
        <w:t>.</w:t>
      </w:r>
    </w:p>
    <w:p w14:paraId="47DCBCE0" w14:textId="77777777" w:rsidR="003649E8" w:rsidRDefault="00370578">
      <w:pPr>
        <w:tabs>
          <w:tab w:val="center" w:pos="4753"/>
          <w:tab w:val="left" w:pos="6156"/>
        </w:tabs>
        <w:spacing w:line="600" w:lineRule="auto"/>
        <w:ind w:firstLine="720"/>
        <w:contextualSpacing/>
        <w:jc w:val="both"/>
        <w:rPr>
          <w:rFonts w:eastAsia="Times New Roman"/>
          <w:szCs w:val="24"/>
        </w:rPr>
      </w:pPr>
      <w:r w:rsidRPr="00640616">
        <w:rPr>
          <w:rFonts w:eastAsia="Times New Roman"/>
          <w:szCs w:val="24"/>
        </w:rPr>
        <w:t>Το αποτέλεσμα ε</w:t>
      </w:r>
      <w:r w:rsidRPr="00640616">
        <w:rPr>
          <w:rFonts w:eastAsia="Times New Roman"/>
          <w:szCs w:val="24"/>
        </w:rPr>
        <w:t>ίναι κάθε χρόνο οι εργαζόμενες καθαρίστριες να είναι αντιμέτωπες με την απειλή της ανανέωσης ή όχι των συμβάσεων</w:t>
      </w:r>
      <w:r>
        <w:rPr>
          <w:rFonts w:eastAsia="Times New Roman"/>
          <w:szCs w:val="24"/>
        </w:rPr>
        <w:t>,</w:t>
      </w:r>
      <w:r w:rsidRPr="00640616">
        <w:rPr>
          <w:rFonts w:eastAsia="Times New Roman"/>
          <w:szCs w:val="24"/>
        </w:rPr>
        <w:t xml:space="preserve"> με μεροκάματο </w:t>
      </w:r>
      <w:r>
        <w:rPr>
          <w:rFonts w:eastAsia="Times New Roman"/>
          <w:szCs w:val="24"/>
        </w:rPr>
        <w:t>ψ</w:t>
      </w:r>
      <w:r w:rsidRPr="00640616">
        <w:rPr>
          <w:rFonts w:eastAsia="Times New Roman"/>
          <w:szCs w:val="24"/>
        </w:rPr>
        <w:t xml:space="preserve">υχούλα και </w:t>
      </w:r>
      <w:r>
        <w:rPr>
          <w:rFonts w:eastAsia="Times New Roman"/>
          <w:szCs w:val="24"/>
        </w:rPr>
        <w:t xml:space="preserve">η </w:t>
      </w:r>
      <w:r w:rsidRPr="00640616">
        <w:rPr>
          <w:rFonts w:eastAsia="Times New Roman"/>
          <w:szCs w:val="24"/>
        </w:rPr>
        <w:t xml:space="preserve">υγιεινή των σχολικών μονάδων μόνιμα και πολλές φορές τραγικά </w:t>
      </w:r>
      <w:r>
        <w:rPr>
          <w:rFonts w:eastAsia="Times New Roman"/>
          <w:szCs w:val="24"/>
        </w:rPr>
        <w:t xml:space="preserve">ελλιπής. </w:t>
      </w:r>
    </w:p>
    <w:p w14:paraId="47DCBCE1" w14:textId="77777777" w:rsidR="003649E8" w:rsidRDefault="00370578">
      <w:pPr>
        <w:tabs>
          <w:tab w:val="center" w:pos="4753"/>
          <w:tab w:val="left" w:pos="6156"/>
        </w:tabs>
        <w:spacing w:line="600" w:lineRule="auto"/>
        <w:ind w:firstLine="720"/>
        <w:contextualSpacing/>
        <w:jc w:val="both"/>
        <w:rPr>
          <w:rFonts w:eastAsia="Times New Roman"/>
          <w:szCs w:val="24"/>
        </w:rPr>
      </w:pPr>
      <w:r>
        <w:rPr>
          <w:rFonts w:eastAsia="Times New Roman"/>
          <w:szCs w:val="24"/>
        </w:rPr>
        <w:t>Σ</w:t>
      </w:r>
      <w:r w:rsidRPr="00640616">
        <w:rPr>
          <w:rFonts w:eastAsia="Times New Roman"/>
          <w:szCs w:val="24"/>
        </w:rPr>
        <w:t>ας ρωτάμε</w:t>
      </w:r>
      <w:r>
        <w:rPr>
          <w:rFonts w:eastAsia="Times New Roman"/>
          <w:szCs w:val="24"/>
        </w:rPr>
        <w:t>,</w:t>
      </w:r>
      <w:r w:rsidRPr="00640616">
        <w:rPr>
          <w:rFonts w:eastAsia="Times New Roman"/>
          <w:szCs w:val="24"/>
        </w:rPr>
        <w:t xml:space="preserve"> </w:t>
      </w:r>
      <w:r>
        <w:rPr>
          <w:rFonts w:eastAsia="Times New Roman"/>
          <w:szCs w:val="24"/>
        </w:rPr>
        <w:t>κ</w:t>
      </w:r>
      <w:r w:rsidRPr="00640616">
        <w:rPr>
          <w:rFonts w:eastAsia="Times New Roman"/>
          <w:szCs w:val="24"/>
        </w:rPr>
        <w:t>ύριε Υπουργέ</w:t>
      </w:r>
      <w:r>
        <w:rPr>
          <w:rFonts w:eastAsia="Times New Roman"/>
          <w:szCs w:val="24"/>
        </w:rPr>
        <w:t>,</w:t>
      </w:r>
      <w:r w:rsidRPr="00640616">
        <w:rPr>
          <w:rFonts w:eastAsia="Times New Roman"/>
          <w:szCs w:val="24"/>
        </w:rPr>
        <w:t xml:space="preserve"> κα</w:t>
      </w:r>
      <w:r>
        <w:rPr>
          <w:rFonts w:eastAsia="Times New Roman"/>
          <w:szCs w:val="24"/>
        </w:rPr>
        <w:t>θώς</w:t>
      </w:r>
      <w:r w:rsidRPr="00640616">
        <w:rPr>
          <w:rFonts w:eastAsia="Times New Roman"/>
          <w:szCs w:val="24"/>
        </w:rPr>
        <w:t xml:space="preserve"> λέτε και εσείς και η </w:t>
      </w:r>
      <w:r>
        <w:rPr>
          <w:rFonts w:eastAsia="Times New Roman"/>
          <w:szCs w:val="24"/>
        </w:rPr>
        <w:t>Κ</w:t>
      </w:r>
      <w:r w:rsidRPr="00640616">
        <w:rPr>
          <w:rFonts w:eastAsia="Times New Roman"/>
          <w:szCs w:val="24"/>
        </w:rPr>
        <w:t xml:space="preserve">υβέρνησή σας ότι έχουμε </w:t>
      </w:r>
      <w:r>
        <w:rPr>
          <w:rFonts w:eastAsia="Times New Roman"/>
          <w:szCs w:val="24"/>
        </w:rPr>
        <w:t xml:space="preserve">μπει πλέον στην </w:t>
      </w:r>
      <w:proofErr w:type="spellStart"/>
      <w:r>
        <w:rPr>
          <w:rFonts w:eastAsia="Times New Roman"/>
          <w:szCs w:val="24"/>
        </w:rPr>
        <w:t>μεταμνημονιακή</w:t>
      </w:r>
      <w:proofErr w:type="spellEnd"/>
      <w:r>
        <w:rPr>
          <w:rFonts w:eastAsia="Times New Roman"/>
          <w:szCs w:val="24"/>
        </w:rPr>
        <w:t xml:space="preserve"> κανονικότητα: Θ</w:t>
      </w:r>
      <w:r w:rsidRPr="00640616">
        <w:rPr>
          <w:rFonts w:eastAsia="Times New Roman"/>
          <w:szCs w:val="24"/>
        </w:rPr>
        <w:t xml:space="preserve">α μετατραπούν </w:t>
      </w:r>
      <w:r>
        <w:rPr>
          <w:rFonts w:eastAsia="Times New Roman"/>
          <w:szCs w:val="24"/>
        </w:rPr>
        <w:t>οι συμβάσεις έργου</w:t>
      </w:r>
      <w:r w:rsidRPr="00640616">
        <w:rPr>
          <w:rFonts w:eastAsia="Times New Roman"/>
          <w:szCs w:val="24"/>
        </w:rPr>
        <w:t xml:space="preserve"> για το προσωπικό καθαριότητας των σχολείων σε μόνιμες συμβάσεις και με πλήρες ωράριο</w:t>
      </w:r>
      <w:r>
        <w:rPr>
          <w:rFonts w:eastAsia="Times New Roman"/>
          <w:szCs w:val="24"/>
        </w:rPr>
        <w:t>,</w:t>
      </w:r>
      <w:r w:rsidRPr="00640616">
        <w:rPr>
          <w:rFonts w:eastAsia="Times New Roman"/>
          <w:szCs w:val="24"/>
        </w:rPr>
        <w:t xml:space="preserve"> ώστε να αντιμετωπιστεί επιτέλους με τη σχετι</w:t>
      </w:r>
      <w:r w:rsidRPr="00640616">
        <w:rPr>
          <w:rFonts w:eastAsia="Times New Roman"/>
          <w:szCs w:val="24"/>
        </w:rPr>
        <w:t>κή πληρότητα το κρίσιμο ζήτημα της υγιεινής στα σχολεία για τα παιδιά</w:t>
      </w:r>
      <w:r>
        <w:rPr>
          <w:rFonts w:eastAsia="Times New Roman"/>
          <w:szCs w:val="24"/>
        </w:rPr>
        <w:t>;</w:t>
      </w:r>
    </w:p>
    <w:p w14:paraId="47DCBCE2" w14:textId="77777777" w:rsidR="003649E8" w:rsidRDefault="00370578">
      <w:pPr>
        <w:tabs>
          <w:tab w:val="center" w:pos="4753"/>
          <w:tab w:val="left" w:pos="6156"/>
        </w:tabs>
        <w:spacing w:line="600" w:lineRule="auto"/>
        <w:ind w:firstLine="720"/>
        <w:contextualSpacing/>
        <w:jc w:val="both"/>
        <w:rPr>
          <w:rFonts w:eastAsia="Times New Roman"/>
          <w:szCs w:val="24"/>
        </w:rPr>
      </w:pPr>
      <w:r>
        <w:rPr>
          <w:rFonts w:eastAsia="Times New Roman"/>
          <w:szCs w:val="24"/>
        </w:rPr>
        <w:t xml:space="preserve">Δεύτερον, </w:t>
      </w:r>
      <w:r w:rsidRPr="00640616">
        <w:rPr>
          <w:rFonts w:eastAsia="Times New Roman"/>
          <w:szCs w:val="24"/>
        </w:rPr>
        <w:t>θα αυξηθεί η χρηματοδότηση των σχολικών επιτροπών γενικά</w:t>
      </w:r>
      <w:r>
        <w:rPr>
          <w:rFonts w:eastAsia="Times New Roman"/>
          <w:szCs w:val="24"/>
        </w:rPr>
        <w:t>,</w:t>
      </w:r>
      <w:r w:rsidRPr="00640616">
        <w:rPr>
          <w:rFonts w:eastAsia="Times New Roman"/>
          <w:szCs w:val="24"/>
        </w:rPr>
        <w:t xml:space="preserve"> αλλά και ειδικά από το ΙΝΕΔΙΒΙΜ</w:t>
      </w:r>
      <w:r>
        <w:rPr>
          <w:rFonts w:eastAsia="Times New Roman"/>
          <w:szCs w:val="24"/>
        </w:rPr>
        <w:t>,</w:t>
      </w:r>
      <w:r w:rsidRPr="00640616">
        <w:rPr>
          <w:rFonts w:eastAsia="Times New Roman"/>
          <w:szCs w:val="24"/>
        </w:rPr>
        <w:t xml:space="preserve"> για την κάλυψη των αναγκών σε προσωπικό καθαριότητας</w:t>
      </w:r>
      <w:r>
        <w:rPr>
          <w:rFonts w:eastAsia="Times New Roman"/>
          <w:szCs w:val="24"/>
        </w:rPr>
        <w:t>;</w:t>
      </w:r>
    </w:p>
    <w:p w14:paraId="47DCBCE3" w14:textId="77777777" w:rsidR="003649E8" w:rsidRDefault="00370578">
      <w:pPr>
        <w:tabs>
          <w:tab w:val="center" w:pos="4753"/>
          <w:tab w:val="left" w:pos="6156"/>
        </w:tabs>
        <w:spacing w:line="600" w:lineRule="auto"/>
        <w:ind w:firstLine="720"/>
        <w:contextualSpacing/>
        <w:jc w:val="both"/>
        <w:rPr>
          <w:rFonts w:eastAsia="Times New Roman"/>
          <w:szCs w:val="24"/>
        </w:rPr>
      </w:pPr>
      <w:r w:rsidRPr="00640616">
        <w:rPr>
          <w:rFonts w:eastAsia="Times New Roman"/>
          <w:szCs w:val="24"/>
        </w:rPr>
        <w:t>Ευχαριστώ πολύ</w:t>
      </w:r>
      <w:r>
        <w:rPr>
          <w:rFonts w:eastAsia="Times New Roman"/>
          <w:szCs w:val="24"/>
        </w:rPr>
        <w:t>,</w:t>
      </w:r>
      <w:r w:rsidRPr="00640616">
        <w:rPr>
          <w:rFonts w:eastAsia="Times New Roman"/>
          <w:szCs w:val="24"/>
        </w:rPr>
        <w:t xml:space="preserve"> κ</w:t>
      </w:r>
      <w:r>
        <w:rPr>
          <w:rFonts w:eastAsia="Times New Roman"/>
          <w:szCs w:val="24"/>
        </w:rPr>
        <w:t xml:space="preserve">ύριε </w:t>
      </w:r>
      <w:r>
        <w:rPr>
          <w:rFonts w:eastAsia="Times New Roman"/>
          <w:szCs w:val="24"/>
        </w:rPr>
        <w:t>Πρόεδρε.</w:t>
      </w:r>
      <w:r>
        <w:rPr>
          <w:rFonts w:eastAsia="Times New Roman"/>
          <w:szCs w:val="24"/>
        </w:rPr>
        <w:t xml:space="preserve"> </w:t>
      </w:r>
    </w:p>
    <w:p w14:paraId="47DCBCE4" w14:textId="77777777" w:rsidR="003649E8" w:rsidRDefault="00370578">
      <w:pPr>
        <w:spacing w:line="600" w:lineRule="auto"/>
        <w:ind w:firstLine="720"/>
        <w:contextualSpacing/>
        <w:jc w:val="both"/>
        <w:rPr>
          <w:rFonts w:eastAsia="Times New Roman"/>
          <w:szCs w:val="24"/>
        </w:rPr>
      </w:pPr>
      <w:r w:rsidRPr="00F15680">
        <w:rPr>
          <w:rFonts w:eastAsia="Times New Roman" w:cs="Times New Roman"/>
          <w:b/>
          <w:szCs w:val="24"/>
        </w:rPr>
        <w:lastRenderedPageBreak/>
        <w:t>ΠΡΟΕΔΡΕΥΩΝ (</w:t>
      </w:r>
      <w:r>
        <w:rPr>
          <w:rFonts w:eastAsia="Times New Roman" w:cs="Times New Roman"/>
          <w:b/>
          <w:szCs w:val="24"/>
        </w:rPr>
        <w:t>Μάριος Γεωργιάδης</w:t>
      </w:r>
      <w:r w:rsidRPr="00F15680">
        <w:rPr>
          <w:rFonts w:eastAsia="Times New Roman" w:cs="Times New Roman"/>
          <w:b/>
          <w:szCs w:val="24"/>
        </w:rPr>
        <w:t xml:space="preserve">): </w:t>
      </w:r>
      <w:r>
        <w:rPr>
          <w:rFonts w:eastAsia="Times New Roman" w:cs="Times New Roman"/>
          <w:szCs w:val="24"/>
        </w:rPr>
        <w:t>Ευχαριστούμε τον κ. Συντυχάκη.</w:t>
      </w:r>
    </w:p>
    <w:p w14:paraId="47DCBCE5" w14:textId="77777777" w:rsidR="003649E8" w:rsidRDefault="00370578">
      <w:pPr>
        <w:spacing w:line="600" w:lineRule="auto"/>
        <w:ind w:firstLine="720"/>
        <w:contextualSpacing/>
        <w:jc w:val="both"/>
        <w:rPr>
          <w:rFonts w:eastAsia="Times New Roman"/>
          <w:szCs w:val="24"/>
        </w:rPr>
      </w:pPr>
      <w:r w:rsidRPr="00640616">
        <w:rPr>
          <w:rFonts w:eastAsia="Times New Roman"/>
          <w:szCs w:val="24"/>
        </w:rPr>
        <w:t>Κύριε Υπουργέ</w:t>
      </w:r>
      <w:r>
        <w:rPr>
          <w:rFonts w:eastAsia="Times New Roman"/>
          <w:szCs w:val="24"/>
        </w:rPr>
        <w:t>,</w:t>
      </w:r>
      <w:r w:rsidRPr="00640616">
        <w:rPr>
          <w:rFonts w:eastAsia="Times New Roman"/>
          <w:szCs w:val="24"/>
        </w:rPr>
        <w:t xml:space="preserve"> έχετε τρία λεπτά στη διάθεσή </w:t>
      </w:r>
      <w:r>
        <w:rPr>
          <w:rFonts w:eastAsia="Times New Roman"/>
          <w:szCs w:val="24"/>
        </w:rPr>
        <w:t>σας.</w:t>
      </w:r>
    </w:p>
    <w:p w14:paraId="47DCBCE6" w14:textId="77777777" w:rsidR="003649E8" w:rsidRDefault="00370578">
      <w:pPr>
        <w:spacing w:line="600" w:lineRule="auto"/>
        <w:ind w:firstLine="720"/>
        <w:contextualSpacing/>
        <w:jc w:val="both"/>
        <w:rPr>
          <w:rFonts w:eastAsia="Times New Roman"/>
          <w:szCs w:val="24"/>
        </w:rPr>
      </w:pPr>
      <w:r w:rsidRPr="00B02663">
        <w:rPr>
          <w:rFonts w:eastAsia="Times New Roman" w:cs="Times New Roman"/>
          <w:b/>
          <w:szCs w:val="24"/>
        </w:rPr>
        <w:t>ΚΩΝΣΤΑΝΤΙΝΟΣ ΓΑΒΡΟΓΛΟΥ (Υπουργός Παιδείας, Έρευνας και Θρησκευμάτων):</w:t>
      </w:r>
      <w:r w:rsidRPr="00B02663">
        <w:rPr>
          <w:rFonts w:eastAsia="Times New Roman" w:cs="Times New Roman"/>
          <w:szCs w:val="24"/>
        </w:rPr>
        <w:t xml:space="preserve"> </w:t>
      </w:r>
      <w:r>
        <w:rPr>
          <w:rFonts w:eastAsia="Times New Roman" w:cs="Times New Roman"/>
          <w:szCs w:val="24"/>
        </w:rPr>
        <w:t>Κύριε Πρόεδρε, θα ήθελα να κάνω δύο</w:t>
      </w:r>
      <w:r w:rsidRPr="00640616">
        <w:rPr>
          <w:rFonts w:eastAsia="Times New Roman"/>
          <w:szCs w:val="24"/>
        </w:rPr>
        <w:t xml:space="preserve"> σχόλια προκαταρκτικά</w:t>
      </w:r>
      <w:r>
        <w:rPr>
          <w:rFonts w:eastAsia="Times New Roman"/>
          <w:szCs w:val="24"/>
        </w:rPr>
        <w:t>.</w:t>
      </w:r>
      <w:r w:rsidRPr="00640616">
        <w:rPr>
          <w:rFonts w:eastAsia="Times New Roman"/>
          <w:szCs w:val="24"/>
        </w:rPr>
        <w:t xml:space="preserve"> Δεν είναι προσ</w:t>
      </w:r>
      <w:r w:rsidRPr="00640616">
        <w:rPr>
          <w:rFonts w:eastAsia="Times New Roman"/>
          <w:szCs w:val="24"/>
        </w:rPr>
        <w:t xml:space="preserve">ωπικό το </w:t>
      </w:r>
      <w:r>
        <w:rPr>
          <w:rFonts w:eastAsia="Times New Roman"/>
          <w:szCs w:val="24"/>
        </w:rPr>
        <w:t>σχόλιο.</w:t>
      </w:r>
    </w:p>
    <w:p w14:paraId="47DCBCE7" w14:textId="77777777" w:rsidR="003649E8" w:rsidRDefault="00370578">
      <w:pPr>
        <w:spacing w:line="600" w:lineRule="auto"/>
        <w:ind w:firstLine="720"/>
        <w:contextualSpacing/>
        <w:jc w:val="both"/>
        <w:rPr>
          <w:rFonts w:eastAsia="Times New Roman"/>
          <w:szCs w:val="24"/>
        </w:rPr>
      </w:pPr>
      <w:r>
        <w:rPr>
          <w:rFonts w:eastAsia="Times New Roman"/>
          <w:szCs w:val="24"/>
        </w:rPr>
        <w:t>Ν</w:t>
      </w:r>
      <w:r w:rsidRPr="00640616">
        <w:rPr>
          <w:rFonts w:eastAsia="Times New Roman"/>
          <w:szCs w:val="24"/>
        </w:rPr>
        <w:t>ομίζω ότι</w:t>
      </w:r>
      <w:r w:rsidRPr="001E1616">
        <w:rPr>
          <w:rFonts w:eastAsia="Times New Roman"/>
          <w:szCs w:val="24"/>
        </w:rPr>
        <w:t>,</w:t>
      </w:r>
      <w:r w:rsidRPr="00640616">
        <w:rPr>
          <w:rFonts w:eastAsia="Times New Roman"/>
          <w:szCs w:val="24"/>
        </w:rPr>
        <w:t xml:space="preserve"> όταν υπάρχουν </w:t>
      </w:r>
      <w:r>
        <w:rPr>
          <w:rFonts w:eastAsia="Times New Roman"/>
          <w:szCs w:val="24"/>
        </w:rPr>
        <w:t>σχολεία</w:t>
      </w:r>
      <w:r w:rsidRPr="00640616">
        <w:rPr>
          <w:rFonts w:eastAsia="Times New Roman"/>
          <w:szCs w:val="24"/>
        </w:rPr>
        <w:t xml:space="preserve"> και είναι </w:t>
      </w:r>
      <w:r>
        <w:rPr>
          <w:rFonts w:eastAsia="Times New Roman"/>
          <w:szCs w:val="24"/>
        </w:rPr>
        <w:t>ημέρα</w:t>
      </w:r>
      <w:r w:rsidRPr="00640616">
        <w:rPr>
          <w:rFonts w:eastAsia="Times New Roman"/>
          <w:szCs w:val="24"/>
        </w:rPr>
        <w:t xml:space="preserve"> </w:t>
      </w:r>
      <w:r>
        <w:rPr>
          <w:rFonts w:eastAsia="Times New Roman"/>
          <w:szCs w:val="24"/>
        </w:rPr>
        <w:t>κοινοβουλευτικού ελέγχου</w:t>
      </w:r>
      <w:r w:rsidRPr="001E1616">
        <w:rPr>
          <w:rFonts w:eastAsia="Times New Roman"/>
          <w:szCs w:val="24"/>
        </w:rPr>
        <w:t>,</w:t>
      </w:r>
      <w:r w:rsidRPr="00640616">
        <w:rPr>
          <w:rFonts w:eastAsia="Times New Roman"/>
          <w:szCs w:val="24"/>
        </w:rPr>
        <w:t xml:space="preserve"> </w:t>
      </w:r>
      <w:r>
        <w:rPr>
          <w:rFonts w:eastAsia="Times New Roman"/>
          <w:szCs w:val="24"/>
        </w:rPr>
        <w:t>όπως</w:t>
      </w:r>
      <w:r>
        <w:rPr>
          <w:rFonts w:eastAsia="Times New Roman"/>
          <w:szCs w:val="24"/>
        </w:rPr>
        <w:t xml:space="preserve"> συζήτηση επίκαιρων ερωτήσεων </w:t>
      </w:r>
      <w:r w:rsidRPr="00640616">
        <w:rPr>
          <w:rFonts w:eastAsia="Times New Roman"/>
          <w:szCs w:val="24"/>
        </w:rPr>
        <w:t xml:space="preserve">πρέπει να εξηγούμε στα παιδιά </w:t>
      </w:r>
      <w:r>
        <w:rPr>
          <w:rFonts w:eastAsia="Times New Roman"/>
          <w:szCs w:val="24"/>
        </w:rPr>
        <w:t xml:space="preserve">το </w:t>
      </w:r>
      <w:r w:rsidRPr="00640616">
        <w:rPr>
          <w:rFonts w:eastAsia="Times New Roman"/>
          <w:szCs w:val="24"/>
        </w:rPr>
        <w:t xml:space="preserve">γιατί υπάρχουν τόσοι λίγοι </w:t>
      </w:r>
      <w:r>
        <w:rPr>
          <w:rFonts w:eastAsia="Times New Roman"/>
          <w:szCs w:val="24"/>
        </w:rPr>
        <w:t>Β</w:t>
      </w:r>
      <w:r w:rsidRPr="00640616">
        <w:rPr>
          <w:rFonts w:eastAsia="Times New Roman"/>
          <w:szCs w:val="24"/>
        </w:rPr>
        <w:t xml:space="preserve">ουλευτές στην </w:t>
      </w:r>
      <w:r>
        <w:rPr>
          <w:rFonts w:eastAsia="Times New Roman"/>
          <w:szCs w:val="24"/>
        </w:rPr>
        <w:t>Α</w:t>
      </w:r>
      <w:r w:rsidRPr="00640616">
        <w:rPr>
          <w:rFonts w:eastAsia="Times New Roman"/>
          <w:szCs w:val="24"/>
        </w:rPr>
        <w:t xml:space="preserve">ίθουσα σε σχέση με </w:t>
      </w:r>
      <w:r w:rsidRPr="00640616">
        <w:rPr>
          <w:rFonts w:eastAsia="Times New Roman"/>
          <w:szCs w:val="24"/>
        </w:rPr>
        <w:t>τ</w:t>
      </w:r>
      <w:r>
        <w:rPr>
          <w:rFonts w:eastAsia="Times New Roman"/>
          <w:szCs w:val="24"/>
        </w:rPr>
        <w:t>ις</w:t>
      </w:r>
      <w:r w:rsidRPr="00640616">
        <w:rPr>
          <w:rFonts w:eastAsia="Times New Roman"/>
          <w:szCs w:val="24"/>
        </w:rPr>
        <w:t xml:space="preserve"> </w:t>
      </w:r>
      <w:r>
        <w:rPr>
          <w:rFonts w:eastAsia="Times New Roman"/>
          <w:szCs w:val="24"/>
        </w:rPr>
        <w:t>ολομέλειες</w:t>
      </w:r>
      <w:r>
        <w:rPr>
          <w:rFonts w:eastAsia="Times New Roman"/>
          <w:szCs w:val="24"/>
        </w:rPr>
        <w:t>, διότι</w:t>
      </w:r>
      <w:r w:rsidRPr="00640616">
        <w:rPr>
          <w:rFonts w:eastAsia="Times New Roman"/>
          <w:szCs w:val="24"/>
        </w:rPr>
        <w:t xml:space="preserve"> δίνει </w:t>
      </w:r>
      <w:r>
        <w:rPr>
          <w:rFonts w:eastAsia="Times New Roman"/>
          <w:szCs w:val="24"/>
        </w:rPr>
        <w:t>μια</w:t>
      </w:r>
      <w:r w:rsidRPr="00640616">
        <w:rPr>
          <w:rFonts w:eastAsia="Times New Roman"/>
          <w:szCs w:val="24"/>
        </w:rPr>
        <w:t xml:space="preserve"> αίσθηση η έλλειψη ενδιαφέροντος των </w:t>
      </w:r>
      <w:r>
        <w:rPr>
          <w:rFonts w:eastAsia="Times New Roman"/>
          <w:szCs w:val="24"/>
        </w:rPr>
        <w:t>Β</w:t>
      </w:r>
      <w:r w:rsidRPr="00640616">
        <w:rPr>
          <w:rFonts w:eastAsia="Times New Roman"/>
          <w:szCs w:val="24"/>
        </w:rPr>
        <w:t>ουλευτών</w:t>
      </w:r>
      <w:r>
        <w:rPr>
          <w:rFonts w:eastAsia="Times New Roman"/>
          <w:szCs w:val="24"/>
        </w:rPr>
        <w:t>.</w:t>
      </w:r>
      <w:r w:rsidRPr="00640616">
        <w:rPr>
          <w:rFonts w:eastAsia="Times New Roman"/>
          <w:szCs w:val="24"/>
        </w:rPr>
        <w:t xml:space="preserve"> </w:t>
      </w:r>
      <w:r>
        <w:rPr>
          <w:rFonts w:eastAsia="Times New Roman"/>
          <w:szCs w:val="24"/>
        </w:rPr>
        <w:t>Ε</w:t>
      </w:r>
      <w:r w:rsidRPr="00640616">
        <w:rPr>
          <w:rFonts w:eastAsia="Times New Roman"/>
          <w:szCs w:val="24"/>
        </w:rPr>
        <w:t>πιμένω</w:t>
      </w:r>
      <w:r>
        <w:rPr>
          <w:rFonts w:eastAsia="Times New Roman"/>
          <w:szCs w:val="24"/>
        </w:rPr>
        <w:t xml:space="preserve"> και</w:t>
      </w:r>
      <w:r w:rsidRPr="00640616">
        <w:rPr>
          <w:rFonts w:eastAsia="Times New Roman"/>
          <w:szCs w:val="24"/>
        </w:rPr>
        <w:t xml:space="preserve"> το έχω πει και </w:t>
      </w:r>
      <w:r>
        <w:rPr>
          <w:rFonts w:eastAsia="Times New Roman"/>
          <w:szCs w:val="24"/>
        </w:rPr>
        <w:t xml:space="preserve">σε άλλους Προέδρους. Δεν είναι προσωπικό. </w:t>
      </w:r>
    </w:p>
    <w:p w14:paraId="47DCBCE8" w14:textId="77777777" w:rsidR="003649E8" w:rsidRDefault="00370578">
      <w:pPr>
        <w:spacing w:line="600" w:lineRule="auto"/>
        <w:ind w:firstLine="720"/>
        <w:contextualSpacing/>
        <w:jc w:val="both"/>
        <w:rPr>
          <w:rFonts w:eastAsia="Times New Roman"/>
          <w:szCs w:val="24"/>
        </w:rPr>
      </w:pPr>
      <w:r w:rsidRPr="00F15680">
        <w:rPr>
          <w:rFonts w:eastAsia="Times New Roman" w:cs="Times New Roman"/>
          <w:b/>
          <w:szCs w:val="24"/>
        </w:rPr>
        <w:t>ΠΡΟΕΔΡΕΥΩΝ (</w:t>
      </w:r>
      <w:r>
        <w:rPr>
          <w:rFonts w:eastAsia="Times New Roman" w:cs="Times New Roman"/>
          <w:b/>
          <w:szCs w:val="24"/>
        </w:rPr>
        <w:t>Μάριος Γεωργιάδης</w:t>
      </w:r>
      <w:r w:rsidRPr="00F15680">
        <w:rPr>
          <w:rFonts w:eastAsia="Times New Roman" w:cs="Times New Roman"/>
          <w:b/>
          <w:szCs w:val="24"/>
        </w:rPr>
        <w:t>):</w:t>
      </w:r>
      <w:r>
        <w:rPr>
          <w:rFonts w:eastAsia="Times New Roman" w:cs="Times New Roman"/>
          <w:b/>
          <w:szCs w:val="24"/>
        </w:rPr>
        <w:t xml:space="preserve"> </w:t>
      </w:r>
      <w:r w:rsidRPr="00640616">
        <w:rPr>
          <w:rFonts w:eastAsia="Times New Roman"/>
          <w:szCs w:val="24"/>
        </w:rPr>
        <w:t>Εννοείται</w:t>
      </w:r>
      <w:r>
        <w:rPr>
          <w:rFonts w:eastAsia="Times New Roman"/>
          <w:szCs w:val="24"/>
        </w:rPr>
        <w:t>, κύριε Υπουργέ</w:t>
      </w:r>
      <w:r w:rsidRPr="00640616">
        <w:rPr>
          <w:rFonts w:eastAsia="Times New Roman"/>
          <w:szCs w:val="24"/>
        </w:rPr>
        <w:t xml:space="preserve"> και θα το εξηγήσουμε </w:t>
      </w:r>
      <w:r>
        <w:rPr>
          <w:rFonts w:eastAsia="Times New Roman"/>
          <w:szCs w:val="24"/>
        </w:rPr>
        <w:t>για τους μαθητές που εισέρχονται αυτήν τη στιγμή στην Αίθουσ</w:t>
      </w:r>
      <w:r>
        <w:rPr>
          <w:rFonts w:eastAsia="Times New Roman"/>
          <w:szCs w:val="24"/>
        </w:rPr>
        <w:t xml:space="preserve">α. </w:t>
      </w:r>
    </w:p>
    <w:p w14:paraId="47DCBCE9" w14:textId="77777777" w:rsidR="003649E8" w:rsidRDefault="00370578">
      <w:pPr>
        <w:spacing w:line="600" w:lineRule="auto"/>
        <w:ind w:firstLine="720"/>
        <w:contextualSpacing/>
        <w:jc w:val="both"/>
        <w:rPr>
          <w:rFonts w:eastAsia="Times New Roman" w:cs="Times New Roman"/>
          <w:szCs w:val="24"/>
        </w:rPr>
      </w:pPr>
      <w:r w:rsidRPr="00B02663">
        <w:rPr>
          <w:rFonts w:eastAsia="Times New Roman" w:cs="Times New Roman"/>
          <w:b/>
          <w:szCs w:val="24"/>
        </w:rPr>
        <w:t>ΚΩΝΣΤΑΝΤΙΝΟΣ ΓΑΒΡΟΓΛΟΥ (Υπουργός Παιδείας, Έρευνας και Θρησκευμάτων):</w:t>
      </w:r>
      <w:r w:rsidRPr="00B02663">
        <w:rPr>
          <w:rFonts w:eastAsia="Times New Roman" w:cs="Times New Roman"/>
          <w:szCs w:val="24"/>
        </w:rPr>
        <w:t xml:space="preserve"> </w:t>
      </w:r>
      <w:r>
        <w:rPr>
          <w:rFonts w:eastAsia="Times New Roman" w:cs="Times New Roman"/>
          <w:szCs w:val="24"/>
        </w:rPr>
        <w:t xml:space="preserve">Α, εντάξει πολύ ωραία. Δεν τους είδα. </w:t>
      </w:r>
    </w:p>
    <w:p w14:paraId="47DCBCEA" w14:textId="77777777" w:rsidR="003649E8" w:rsidRDefault="00370578">
      <w:pPr>
        <w:spacing w:line="600" w:lineRule="auto"/>
        <w:ind w:firstLine="720"/>
        <w:contextualSpacing/>
        <w:jc w:val="both"/>
        <w:rPr>
          <w:rFonts w:eastAsia="Times New Roman" w:cs="Times New Roman"/>
          <w:szCs w:val="24"/>
        </w:rPr>
      </w:pPr>
      <w:r w:rsidRPr="00F15680">
        <w:rPr>
          <w:rFonts w:eastAsia="Times New Roman" w:cs="Times New Roman"/>
          <w:b/>
          <w:szCs w:val="24"/>
        </w:rPr>
        <w:lastRenderedPageBreak/>
        <w:t>ΠΡΟΕΔΡΕΥΩΝ (</w:t>
      </w:r>
      <w:r>
        <w:rPr>
          <w:rFonts w:eastAsia="Times New Roman" w:cs="Times New Roman"/>
          <w:b/>
          <w:szCs w:val="24"/>
        </w:rPr>
        <w:t>Μάριος Γεωργιάδης</w:t>
      </w:r>
      <w:r w:rsidRPr="00F15680">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Συνεχίστε, κύριε Υπουργέ. </w:t>
      </w:r>
      <w:r w:rsidRPr="00640616">
        <w:rPr>
          <w:rFonts w:eastAsia="Times New Roman"/>
          <w:szCs w:val="24"/>
        </w:rPr>
        <w:t xml:space="preserve"> </w:t>
      </w:r>
    </w:p>
    <w:p w14:paraId="47DCBCEB" w14:textId="77777777" w:rsidR="003649E8" w:rsidRDefault="00370578">
      <w:pPr>
        <w:spacing w:line="600" w:lineRule="auto"/>
        <w:ind w:firstLine="720"/>
        <w:contextualSpacing/>
        <w:jc w:val="both"/>
        <w:rPr>
          <w:rFonts w:eastAsia="Times New Roman" w:cs="Times New Roman"/>
          <w:szCs w:val="24"/>
        </w:rPr>
      </w:pPr>
      <w:r w:rsidRPr="00A32EE9">
        <w:rPr>
          <w:rFonts w:eastAsia="Times New Roman" w:cs="Times New Roman"/>
          <w:b/>
          <w:szCs w:val="24"/>
        </w:rPr>
        <w:t>ΚΩΝΣΤΑΝΤΙΝΟΣ ΓΑΒΡΟΓΛΟΥ (Υπουργός Παιδείας, Έρευνας και Θρησκευμ</w:t>
      </w:r>
      <w:r>
        <w:rPr>
          <w:rFonts w:eastAsia="Times New Roman" w:cs="Times New Roman"/>
          <w:b/>
          <w:szCs w:val="24"/>
        </w:rPr>
        <w:t xml:space="preserve">άτων): </w:t>
      </w:r>
      <w:r>
        <w:rPr>
          <w:rFonts w:eastAsia="Times New Roman" w:cs="Times New Roman"/>
          <w:szCs w:val="24"/>
        </w:rPr>
        <w:t xml:space="preserve">Δεύτερον, είπατε τον τίτλο μιας ερώτησης του κ. Καμμένου ο οποίος χθες το βράδυ ειδοποίησε ότι δεν μπορεί. Δεν υπάρχει πάγωμα του προεδρικού διατάγματος στις </w:t>
      </w:r>
      <w:proofErr w:type="spellStart"/>
      <w:r>
        <w:rPr>
          <w:rFonts w:eastAsia="Times New Roman" w:cs="Times New Roman"/>
          <w:szCs w:val="24"/>
        </w:rPr>
        <w:t>μουφτίες</w:t>
      </w:r>
      <w:proofErr w:type="spellEnd"/>
      <w:r>
        <w:rPr>
          <w:rFonts w:eastAsia="Times New Roman" w:cs="Times New Roman"/>
          <w:szCs w:val="24"/>
        </w:rPr>
        <w:t>. Υπάρχει ενεργοποίηση του νόμου άμεσα, ανεξάρτητα από το πότε θα βγει το προεδρικό διάταγ</w:t>
      </w:r>
      <w:r>
        <w:rPr>
          <w:rFonts w:eastAsia="Times New Roman" w:cs="Times New Roman"/>
          <w:szCs w:val="24"/>
        </w:rPr>
        <w:t>μα, διότι όπως ξέρουμε…</w:t>
      </w:r>
    </w:p>
    <w:p w14:paraId="47DCBCEC" w14:textId="77777777" w:rsidR="003649E8" w:rsidRDefault="00370578">
      <w:pPr>
        <w:tabs>
          <w:tab w:val="left" w:pos="2820"/>
        </w:tabs>
        <w:spacing w:line="600" w:lineRule="auto"/>
        <w:ind w:firstLine="720"/>
        <w:contextualSpacing/>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Νομίζω θα έχετε την ευκαιρία</w:t>
      </w:r>
      <w:r w:rsidRPr="00E26445">
        <w:rPr>
          <w:rFonts w:eastAsia="Times New Roman"/>
          <w:szCs w:val="24"/>
        </w:rPr>
        <w:t>,</w:t>
      </w:r>
      <w:r>
        <w:rPr>
          <w:rFonts w:eastAsia="Times New Roman"/>
          <w:szCs w:val="24"/>
        </w:rPr>
        <w:t xml:space="preserve"> όταν </w:t>
      </w:r>
      <w:proofErr w:type="spellStart"/>
      <w:r>
        <w:rPr>
          <w:rFonts w:eastAsia="Times New Roman"/>
          <w:szCs w:val="24"/>
        </w:rPr>
        <w:t>επανακατατεθεί</w:t>
      </w:r>
      <w:proofErr w:type="spellEnd"/>
      <w:r>
        <w:rPr>
          <w:rFonts w:eastAsia="Times New Roman"/>
          <w:szCs w:val="24"/>
        </w:rPr>
        <w:t xml:space="preserve"> η ερώτηση</w:t>
      </w:r>
      <w:r w:rsidRPr="00E26445">
        <w:rPr>
          <w:rFonts w:eastAsia="Times New Roman"/>
          <w:szCs w:val="24"/>
        </w:rPr>
        <w:t>,</w:t>
      </w:r>
      <w:r>
        <w:rPr>
          <w:rFonts w:eastAsia="Times New Roman"/>
          <w:szCs w:val="24"/>
        </w:rPr>
        <w:t xml:space="preserve"> να αναπτύξετε και διάλογο με τον συνάδελφο.</w:t>
      </w:r>
    </w:p>
    <w:p w14:paraId="47DCBCED" w14:textId="77777777" w:rsidR="003649E8" w:rsidRDefault="00370578">
      <w:pPr>
        <w:spacing w:line="600" w:lineRule="auto"/>
        <w:ind w:firstLine="720"/>
        <w:contextualSpacing/>
        <w:jc w:val="both"/>
        <w:rPr>
          <w:rFonts w:eastAsia="Times New Roman" w:cs="Times New Roman"/>
          <w:szCs w:val="24"/>
        </w:rPr>
      </w:pPr>
      <w:r w:rsidRPr="00A32EE9">
        <w:rPr>
          <w:rFonts w:eastAsia="Times New Roman" w:cs="Times New Roman"/>
          <w:b/>
          <w:szCs w:val="24"/>
        </w:rPr>
        <w:t>ΚΩΝΣΤΑΝΤΙΝΟΣ ΓΑΒΡΟΓΛΟΥ (Υπουργός Παιδείας, Έρευνας και Θρησκευμ</w:t>
      </w:r>
      <w:r>
        <w:rPr>
          <w:rFonts w:eastAsia="Times New Roman" w:cs="Times New Roman"/>
          <w:b/>
          <w:szCs w:val="24"/>
        </w:rPr>
        <w:t xml:space="preserve">άτων): </w:t>
      </w:r>
      <w:r>
        <w:rPr>
          <w:rFonts w:eastAsia="Times New Roman" w:cs="Times New Roman"/>
          <w:szCs w:val="24"/>
        </w:rPr>
        <w:t xml:space="preserve">Ναι, αλλά δημιουργούνται </w:t>
      </w:r>
      <w:r>
        <w:rPr>
          <w:rFonts w:eastAsia="Times New Roman" w:cs="Times New Roman"/>
          <w:szCs w:val="24"/>
        </w:rPr>
        <w:t xml:space="preserve">εντυπώσεις για κάτι πάρα πολύ λεπτό και σημαντικό. </w:t>
      </w:r>
    </w:p>
    <w:p w14:paraId="47DCBCEE"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Τώρα έρχομαι σε αυτά που είπε ο κ.</w:t>
      </w:r>
      <w:r w:rsidRPr="00E26445">
        <w:rPr>
          <w:rFonts w:eastAsia="Times New Roman" w:cs="Times New Roman"/>
          <w:szCs w:val="24"/>
        </w:rPr>
        <w:t xml:space="preserve"> </w:t>
      </w:r>
      <w:r>
        <w:rPr>
          <w:rFonts w:eastAsia="Times New Roman" w:cs="Times New Roman"/>
          <w:szCs w:val="24"/>
        </w:rPr>
        <w:t xml:space="preserve">Συντυχάκης. </w:t>
      </w:r>
    </w:p>
    <w:p w14:paraId="47DCBCEF"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Κύριε Συντυχάκη, ξέρετε κα</w:t>
      </w:r>
      <w:r>
        <w:rPr>
          <w:rFonts w:eastAsia="Times New Roman" w:cs="Times New Roman"/>
          <w:szCs w:val="24"/>
        </w:rPr>
        <w:t>μ</w:t>
      </w:r>
      <w:r>
        <w:rPr>
          <w:rFonts w:eastAsia="Times New Roman" w:cs="Times New Roman"/>
          <w:szCs w:val="24"/>
        </w:rPr>
        <w:t>μιά φορά διαφέρουμε στην περιγραφή της πραγματικότητας. Αυτά που είπατε όντως ισχύουν. Η δική μας αίσθηση είναι ότι ισχύουν για έ</w:t>
      </w:r>
      <w:r>
        <w:rPr>
          <w:rFonts w:eastAsia="Times New Roman" w:cs="Times New Roman"/>
          <w:szCs w:val="24"/>
        </w:rPr>
        <w:t xml:space="preserve">να πολύ μικρό </w:t>
      </w:r>
      <w:r>
        <w:rPr>
          <w:rFonts w:eastAsia="Times New Roman" w:cs="Times New Roman"/>
          <w:szCs w:val="24"/>
        </w:rPr>
        <w:lastRenderedPageBreak/>
        <w:t xml:space="preserve">ποσοστό των σχολείων, ακόμη και γι’ αυτό το ποσοστό δεν πρέπει να ισχύουν. Εννοώ όλη την κατάσταση που περιγράψατε με τα παιδιά. Αλλά ας μην σταθούμε σε αυτό. </w:t>
      </w:r>
    </w:p>
    <w:p w14:paraId="47DCBCF0"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Γνωρίζετε ότι οι καθαρίστριες προσλαμβάνονται μετά από προτάσεις των δήμων. Σωστά;</w:t>
      </w:r>
      <w:r>
        <w:rPr>
          <w:rFonts w:eastAsia="Times New Roman" w:cs="Times New Roman"/>
          <w:szCs w:val="24"/>
        </w:rPr>
        <w:t xml:space="preserve"> Εδώ, λοιπόν, υπάρχει κάτι που το είπατε προς το τέλος της ομιλίας σας. Οι δήμοι διεκδίκησαν δικαιώματα και σήμερα δεν είναι σε θέση να μπορέσουν να </w:t>
      </w:r>
      <w:proofErr w:type="spellStart"/>
      <w:r>
        <w:rPr>
          <w:rFonts w:eastAsia="Times New Roman" w:cs="Times New Roman"/>
          <w:szCs w:val="24"/>
        </w:rPr>
        <w:t>αντεπεξέλθουν</w:t>
      </w:r>
      <w:proofErr w:type="spellEnd"/>
      <w:r>
        <w:rPr>
          <w:rFonts w:eastAsia="Times New Roman" w:cs="Times New Roman"/>
          <w:szCs w:val="24"/>
        </w:rPr>
        <w:t xml:space="preserve"> </w:t>
      </w:r>
      <w:r>
        <w:rPr>
          <w:rFonts w:eastAsia="Times New Roman" w:cs="Times New Roman"/>
          <w:szCs w:val="24"/>
        </w:rPr>
        <w:t>στις υποχρεώσεις τους. Εμείς δεν νομίζουμε ότι είναι θέμα χρηματοδότησης. Να σας πω ότι υπάρχ</w:t>
      </w:r>
      <w:r>
        <w:rPr>
          <w:rFonts w:eastAsia="Times New Roman" w:cs="Times New Roman"/>
          <w:szCs w:val="24"/>
        </w:rPr>
        <w:t xml:space="preserve">ει ένα κονδύλιο 100 εκατομμυρίων ευρώ και από φέτος, από το 2019, θα είναι 110 εκατομμύρια ευρώ για το θέμα της καθαριότητας και της φροντίδας των σχολείων. </w:t>
      </w:r>
    </w:p>
    <w:p w14:paraId="47DCBCF1"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Οι δήμοι, όμως, όπως ξέρετε κι εσείς πολύ καλά, δεν κάνουν έναν προγραμματισμό συντήρησης των </w:t>
      </w:r>
      <w:r>
        <w:rPr>
          <w:rFonts w:eastAsia="Times New Roman" w:cs="Times New Roman"/>
          <w:szCs w:val="24"/>
        </w:rPr>
        <w:t>κτηρ</w:t>
      </w:r>
      <w:r>
        <w:rPr>
          <w:rFonts w:eastAsia="Times New Roman" w:cs="Times New Roman"/>
          <w:szCs w:val="24"/>
        </w:rPr>
        <w:t>ίων</w:t>
      </w:r>
      <w:r>
        <w:rPr>
          <w:rFonts w:eastAsia="Times New Roman" w:cs="Times New Roman"/>
          <w:szCs w:val="24"/>
        </w:rPr>
        <w:t xml:space="preserve">, όπου εκεί μέσα προφανώς μπαίνουν και οι χώροι υγιεινής. Εδώ, λοιπόν, υπάρχει ένα πολύ σοβαρό ζήτημα και το ζήτημα αυτό είναι η συνεργασία των δήμων με την κεντρική εξουσία από τη μια και των </w:t>
      </w:r>
      <w:r>
        <w:rPr>
          <w:rFonts w:eastAsia="Times New Roman" w:cs="Times New Roman"/>
          <w:szCs w:val="24"/>
        </w:rPr>
        <w:lastRenderedPageBreak/>
        <w:t>δήμων με τα σχολεία από την άλλη, γιατί</w:t>
      </w:r>
      <w:r w:rsidRPr="00E26445">
        <w:rPr>
          <w:rFonts w:eastAsia="Times New Roman" w:cs="Times New Roman"/>
          <w:szCs w:val="24"/>
        </w:rPr>
        <w:t>,</w:t>
      </w:r>
      <w:r>
        <w:rPr>
          <w:rFonts w:eastAsia="Times New Roman" w:cs="Times New Roman"/>
          <w:szCs w:val="24"/>
        </w:rPr>
        <w:t xml:space="preserve"> όπως ξέρετε</w:t>
      </w:r>
      <w:r w:rsidRPr="00E26445">
        <w:rPr>
          <w:rFonts w:eastAsia="Times New Roman" w:cs="Times New Roman"/>
          <w:szCs w:val="24"/>
        </w:rPr>
        <w:t>,</w:t>
      </w:r>
      <w:r>
        <w:rPr>
          <w:rFonts w:eastAsia="Times New Roman" w:cs="Times New Roman"/>
          <w:szCs w:val="24"/>
        </w:rPr>
        <w:t xml:space="preserve"> τα λει</w:t>
      </w:r>
      <w:r>
        <w:rPr>
          <w:rFonts w:eastAsia="Times New Roman" w:cs="Times New Roman"/>
          <w:szCs w:val="24"/>
        </w:rPr>
        <w:t xml:space="preserve">τουργικά έξοδα και κυρίως η συντήρηση εξαρτάται από τους δήμους. </w:t>
      </w:r>
    </w:p>
    <w:p w14:paraId="47DCBCF2"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Τώρα, πράγματι υπάρχει ένα πρόβλημα ως προς την πρόσληψη μόνιμων καθαριστριών. Γνωρίζετε, όμως, κι εσείς πολύ καλά ότι από πέρσι καταφέραμε να εντάξουμε στις συμβάσεις των καθαριστριών που ε</w:t>
      </w:r>
      <w:r>
        <w:rPr>
          <w:rFonts w:eastAsia="Times New Roman" w:cs="Times New Roman"/>
          <w:szCs w:val="24"/>
        </w:rPr>
        <w:t>ίναι με ΕΣΠΑ τους κοινόχρηστους χώρους και τους χώρους υγιεινής.</w:t>
      </w:r>
      <w:r w:rsidRPr="00E26445">
        <w:rPr>
          <w:rFonts w:eastAsia="Times New Roman" w:cs="Times New Roman"/>
          <w:szCs w:val="24"/>
        </w:rPr>
        <w:t xml:space="preserve"> </w:t>
      </w:r>
      <w:r>
        <w:rPr>
          <w:rFonts w:eastAsia="Times New Roman" w:cs="Times New Roman"/>
          <w:szCs w:val="24"/>
        </w:rPr>
        <w:t>Πραγματικά, μας σόκαρε όταν είδαμε ότι στις συμβάσεις τους δεν υπάρχουν αυτοί οι χώροι, ενώ οι άνθρωποι καθάριζαν αυτούς τους χώρους.</w:t>
      </w:r>
    </w:p>
    <w:p w14:paraId="47DCBCF3"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θέλω να σας πω είναι ότι αυτή τη στιγμή κάνουμε </w:t>
      </w:r>
      <w:r>
        <w:rPr>
          <w:rFonts w:eastAsia="Times New Roman" w:cs="Times New Roman"/>
          <w:szCs w:val="24"/>
        </w:rPr>
        <w:t xml:space="preserve">κάθε προσπάθεια και λόγω τη </w:t>
      </w:r>
      <w:proofErr w:type="spellStart"/>
      <w:r>
        <w:rPr>
          <w:rFonts w:eastAsia="Times New Roman" w:cs="Times New Roman"/>
          <w:szCs w:val="24"/>
        </w:rPr>
        <w:t>μεταμνημονιακής</w:t>
      </w:r>
      <w:proofErr w:type="spellEnd"/>
      <w:r>
        <w:rPr>
          <w:rFonts w:eastAsia="Times New Roman" w:cs="Times New Roman"/>
          <w:szCs w:val="24"/>
        </w:rPr>
        <w:t xml:space="preserve"> κατάστασης, ενίσχυσης αυτού του κλάδου που εμείς θεωρούμε ένα οργανικό κομμάτι της καθημερινότητας των σχολείων. Αυτό σημαίνει καλύτερες συμβάσεις και υψηλότερο μισθό. </w:t>
      </w:r>
    </w:p>
    <w:p w14:paraId="47DCBCF4"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Νομίζω ότι έχουμε κάνει κάποια βήματα, μικρ</w:t>
      </w:r>
      <w:r>
        <w:rPr>
          <w:rFonts w:eastAsia="Times New Roman" w:cs="Times New Roman"/>
          <w:szCs w:val="24"/>
        </w:rPr>
        <w:t xml:space="preserve">ά -δεν λέω ότι λύσαμε το πρόβλημα-, αλλά είναι προς τη σωστή κατεύθυνση. Και καλώ και τις σχολικές επιτροπές και τους δήμους να </w:t>
      </w:r>
      <w:r>
        <w:rPr>
          <w:rFonts w:eastAsia="Times New Roman" w:cs="Times New Roman"/>
          <w:szCs w:val="24"/>
        </w:rPr>
        <w:lastRenderedPageBreak/>
        <w:t>μπορέσουν να πάρουν στα χέρια τους αυτό που οι ίδιοι διεκδίκησαν. Η μόνιμη επίκληση ότι δεν έχουν χρήματα νομίζω ότι είναι ένα ά</w:t>
      </w:r>
      <w:r>
        <w:rPr>
          <w:rFonts w:eastAsia="Times New Roman" w:cs="Times New Roman"/>
          <w:szCs w:val="24"/>
        </w:rPr>
        <w:t xml:space="preserve">λλοθι που σε πάρα πολλές περιπτώσεις το έχουμε δει. Το έχω δει πολύ συγκεκριμένα και πράγματι είναι ένα άλλοθι και δεν ανταποκρίνεται στην πραγματικότητα. </w:t>
      </w:r>
    </w:p>
    <w:p w14:paraId="47DCBCF5"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7DCBCF6" w14:textId="77777777" w:rsidR="003649E8" w:rsidRDefault="00370578">
      <w:pPr>
        <w:tabs>
          <w:tab w:val="left" w:pos="2820"/>
        </w:tabs>
        <w:spacing w:line="600" w:lineRule="auto"/>
        <w:ind w:firstLine="720"/>
        <w:contextualSpacing/>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Ευχαριστούμε τον κύριο Υπουργό.</w:t>
      </w:r>
    </w:p>
    <w:p w14:paraId="47DCBCF7"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w:t>
      </w:r>
      <w:r>
        <w:rPr>
          <w:rFonts w:eastAsia="Times New Roman" w:cs="Times New Roman"/>
          <w:szCs w:val="24"/>
        </w:rPr>
        <w:t xml:space="preserve">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w:t>
      </w:r>
      <w:r>
        <w:rPr>
          <w:rFonts w:eastAsia="Times New Roman" w:cs="Times New Roman"/>
          <w:szCs w:val="24"/>
        </w:rPr>
        <w:t xml:space="preserve">κτηρίου </w:t>
      </w:r>
      <w:r>
        <w:rPr>
          <w:rFonts w:eastAsia="Times New Roman" w:cs="Times New Roman"/>
          <w:szCs w:val="24"/>
        </w:rPr>
        <w:t xml:space="preserve">και τον τρόπο οργάνωσης και λειτουργίας της Βουλής, τριάντα έξι μαθήτριες και μαθητές </w:t>
      </w:r>
      <w:r>
        <w:rPr>
          <w:rFonts w:eastAsia="Times New Roman" w:cs="Times New Roman"/>
          <w:szCs w:val="24"/>
        </w:rPr>
        <w:t xml:space="preserve">και τέσσερις </w:t>
      </w:r>
      <w:r>
        <w:rPr>
          <w:rFonts w:eastAsia="Times New Roman" w:cs="Times New Roman"/>
          <w:szCs w:val="24"/>
        </w:rPr>
        <w:t>συνοδοί-</w:t>
      </w:r>
      <w:r>
        <w:rPr>
          <w:rFonts w:eastAsia="Times New Roman" w:cs="Times New Roman"/>
          <w:szCs w:val="24"/>
        </w:rPr>
        <w:t>εκπαιδευτικοί από το 5</w:t>
      </w:r>
      <w:r w:rsidRPr="00D470D0">
        <w:rPr>
          <w:rFonts w:eastAsia="Times New Roman" w:cs="Times New Roman"/>
          <w:szCs w:val="24"/>
          <w:vertAlign w:val="superscript"/>
        </w:rPr>
        <w:t>ο</w:t>
      </w:r>
      <w:r>
        <w:rPr>
          <w:rFonts w:eastAsia="Times New Roman" w:cs="Times New Roman"/>
          <w:szCs w:val="24"/>
        </w:rPr>
        <w:t xml:space="preserve"> Δημοτικό Σχολείο Βύρωνα και από το 10</w:t>
      </w:r>
      <w:r w:rsidRPr="00D470D0">
        <w:rPr>
          <w:rFonts w:eastAsia="Times New Roman" w:cs="Times New Roman"/>
          <w:szCs w:val="24"/>
          <w:vertAlign w:val="superscript"/>
        </w:rPr>
        <w:t>ο</w:t>
      </w:r>
      <w:r>
        <w:rPr>
          <w:rFonts w:eastAsia="Times New Roman" w:cs="Times New Roman"/>
          <w:szCs w:val="24"/>
        </w:rPr>
        <w:t xml:space="preserve"> Δημοτικό Σχολείο Νέας Ιωνίας.</w:t>
      </w:r>
    </w:p>
    <w:p w14:paraId="47DCBCF8"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47DCBCF9" w14:textId="77777777" w:rsidR="003649E8" w:rsidRDefault="0037057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w:t>
      </w:r>
      <w:r>
        <w:rPr>
          <w:rFonts w:eastAsia="Times New Roman" w:cs="Times New Roman"/>
          <w:szCs w:val="24"/>
        </w:rPr>
        <w:t xml:space="preserve"> της Βουλής</w:t>
      </w:r>
      <w:r>
        <w:rPr>
          <w:rFonts w:eastAsia="Times New Roman" w:cs="Times New Roman"/>
          <w:szCs w:val="24"/>
        </w:rPr>
        <w:t>)</w:t>
      </w:r>
    </w:p>
    <w:p w14:paraId="47DCBCFA" w14:textId="77777777" w:rsidR="003649E8" w:rsidRDefault="00370578">
      <w:pPr>
        <w:tabs>
          <w:tab w:val="left" w:pos="2820"/>
        </w:tabs>
        <w:spacing w:line="600" w:lineRule="auto"/>
        <w:ind w:firstLine="720"/>
        <w:contextualSpacing/>
        <w:jc w:val="both"/>
        <w:rPr>
          <w:rFonts w:eastAsia="Times New Roman"/>
          <w:szCs w:val="24"/>
        </w:rPr>
      </w:pPr>
      <w:r>
        <w:rPr>
          <w:rFonts w:eastAsia="Times New Roman"/>
          <w:szCs w:val="24"/>
        </w:rPr>
        <w:lastRenderedPageBreak/>
        <w:t xml:space="preserve">Όπως σωστά είπε και ο Υπουργός Παιδείας, </w:t>
      </w:r>
      <w:r>
        <w:rPr>
          <w:rFonts w:eastAsia="Times New Roman"/>
          <w:szCs w:val="24"/>
        </w:rPr>
        <w:t xml:space="preserve">σας αφορούν τα ζητήματα τα οποία συζητάμε, αυτή </w:t>
      </w:r>
      <w:r>
        <w:rPr>
          <w:rFonts w:eastAsia="Times New Roman"/>
          <w:szCs w:val="24"/>
        </w:rPr>
        <w:t>τ</w:t>
      </w:r>
      <w:r>
        <w:rPr>
          <w:rFonts w:eastAsia="Times New Roman"/>
          <w:szCs w:val="24"/>
        </w:rPr>
        <w:t>η στιγμή παρακολουθείτε τη διαδικασία επικαίρων ερωτήσεων όπου ο εκάστοτε Βουλευτής έχει το δικαίωμα να ρωτήσει τον Υπουργό για κάποια θέματα που απασχολούν την επικαιρότητα. Αυτή τη στιγμή βρίσκεται ο Υπουρ</w:t>
      </w:r>
      <w:r>
        <w:rPr>
          <w:rFonts w:eastAsia="Times New Roman"/>
          <w:szCs w:val="24"/>
        </w:rPr>
        <w:t xml:space="preserve">γός Παιδείας κοντά μας και οι Βουλευτές ρωτάνε θέματα που είναι άμεσα συνδεδεμένα με τη δική σας ενασχόληση, που δεν είναι άλλη από τη φοίτησή σας και τα μαθητικά σας χρόνια. </w:t>
      </w:r>
    </w:p>
    <w:p w14:paraId="47DCBCFB" w14:textId="77777777" w:rsidR="003649E8" w:rsidRDefault="00370578">
      <w:pPr>
        <w:tabs>
          <w:tab w:val="left" w:pos="2820"/>
        </w:tabs>
        <w:spacing w:line="600" w:lineRule="auto"/>
        <w:ind w:firstLine="720"/>
        <w:contextualSpacing/>
        <w:jc w:val="both"/>
        <w:rPr>
          <w:rFonts w:eastAsia="Times New Roman"/>
          <w:szCs w:val="24"/>
        </w:rPr>
      </w:pPr>
      <w:r>
        <w:rPr>
          <w:rFonts w:eastAsia="Times New Roman"/>
          <w:szCs w:val="24"/>
        </w:rPr>
        <w:t>Κύριε Συντυχάκη, έχετε τρία λεπτά για τη δευτερολογία σας.</w:t>
      </w:r>
    </w:p>
    <w:p w14:paraId="47DCBCFC" w14:textId="77777777" w:rsidR="003649E8" w:rsidRDefault="00370578">
      <w:pPr>
        <w:tabs>
          <w:tab w:val="left" w:pos="2940"/>
        </w:tabs>
        <w:spacing w:line="600" w:lineRule="auto"/>
        <w:ind w:firstLine="720"/>
        <w:contextualSpacing/>
        <w:jc w:val="both"/>
        <w:rPr>
          <w:rFonts w:eastAsia="Times New Roman"/>
          <w:szCs w:val="24"/>
        </w:rPr>
      </w:pPr>
      <w:r w:rsidRPr="001D1C4E">
        <w:rPr>
          <w:rFonts w:eastAsia="Times New Roman"/>
          <w:b/>
          <w:szCs w:val="24"/>
        </w:rPr>
        <w:t>ΕΜΜΑΝΟΥΗΛ ΣΥΝΤΥΧΑΚΗΣ:</w:t>
      </w:r>
      <w:r>
        <w:rPr>
          <w:rFonts w:eastAsia="Times New Roman"/>
          <w:szCs w:val="24"/>
        </w:rPr>
        <w:t xml:space="preserve"> Κύριε Υπουργέ, σχολιάσατε ότι διαφέρουμε στην περιγραφή των προβλημάτων και ότι το θέμα της υγιεινής των σχολείων ισχύει για ένα πολύ μικρό μέρος σχολείων.</w:t>
      </w:r>
    </w:p>
    <w:p w14:paraId="47DCBCFD" w14:textId="77777777" w:rsidR="003649E8" w:rsidRDefault="00370578">
      <w:pPr>
        <w:tabs>
          <w:tab w:val="left" w:pos="2940"/>
        </w:tabs>
        <w:spacing w:line="600" w:lineRule="auto"/>
        <w:ind w:firstLine="720"/>
        <w:contextualSpacing/>
        <w:jc w:val="both"/>
        <w:rPr>
          <w:rFonts w:eastAsia="Times New Roman"/>
          <w:szCs w:val="24"/>
        </w:rPr>
      </w:pPr>
      <w:r>
        <w:rPr>
          <w:rFonts w:eastAsia="Times New Roman"/>
          <w:szCs w:val="24"/>
        </w:rPr>
        <w:t>Εγώ δεν μπορώ να μετρήσω ποια σχολεία έχουν και ποια δεν έχουν. Φαίνεται, όμως, ότι είναι οξυμένο κ</w:t>
      </w:r>
      <w:r>
        <w:rPr>
          <w:rFonts w:eastAsia="Times New Roman"/>
          <w:szCs w:val="24"/>
        </w:rPr>
        <w:t xml:space="preserve">αι για δύο πολύ σημαντικούς λόγους: Το ένα θέμα είναι της </w:t>
      </w:r>
      <w:proofErr w:type="spellStart"/>
      <w:r>
        <w:rPr>
          <w:rFonts w:eastAsia="Times New Roman"/>
          <w:szCs w:val="24"/>
        </w:rPr>
        <w:t>υποχρηματοδότησης</w:t>
      </w:r>
      <w:proofErr w:type="spellEnd"/>
      <w:r>
        <w:rPr>
          <w:rFonts w:eastAsia="Times New Roman"/>
          <w:szCs w:val="24"/>
        </w:rPr>
        <w:t xml:space="preserve">, γιατί καθοριστικό ρόλο παίζει το χρήμα -είναι η κινητήριος </w:t>
      </w:r>
      <w:r>
        <w:rPr>
          <w:rFonts w:eastAsia="Times New Roman"/>
          <w:szCs w:val="24"/>
        </w:rPr>
        <w:lastRenderedPageBreak/>
        <w:t xml:space="preserve">δύναμη- και το άλλο, φυσικά, είναι το εργασιακό με τις καθαρίστριες. Ξέρετε ότι και τα δύο -και το θέμα της </w:t>
      </w:r>
      <w:proofErr w:type="spellStart"/>
      <w:r>
        <w:rPr>
          <w:rFonts w:eastAsia="Times New Roman"/>
          <w:szCs w:val="24"/>
        </w:rPr>
        <w:t>υποχρηματοδό</w:t>
      </w:r>
      <w:r>
        <w:rPr>
          <w:rFonts w:eastAsia="Times New Roman"/>
          <w:szCs w:val="24"/>
        </w:rPr>
        <w:t>τησης</w:t>
      </w:r>
      <w:proofErr w:type="spellEnd"/>
      <w:r>
        <w:rPr>
          <w:rFonts w:eastAsia="Times New Roman"/>
          <w:szCs w:val="24"/>
        </w:rPr>
        <w:t xml:space="preserve"> και το θέμα το εργασιακό με τις καθαρίστριες- είναι γενικευμένα σε όλα τα σχολεία. Δεν περιορίζονται σε κάποιο.</w:t>
      </w:r>
    </w:p>
    <w:p w14:paraId="47DCBCFE" w14:textId="77777777" w:rsidR="003649E8" w:rsidRDefault="00370578">
      <w:pPr>
        <w:tabs>
          <w:tab w:val="left" w:pos="2940"/>
        </w:tabs>
        <w:spacing w:line="600" w:lineRule="auto"/>
        <w:ind w:firstLine="720"/>
        <w:contextualSpacing/>
        <w:jc w:val="both"/>
        <w:rPr>
          <w:rFonts w:eastAsia="Times New Roman"/>
          <w:szCs w:val="24"/>
        </w:rPr>
      </w:pPr>
      <w:r>
        <w:rPr>
          <w:rFonts w:eastAsia="Times New Roman"/>
          <w:szCs w:val="24"/>
        </w:rPr>
        <w:t>Άρα, τα προβλήματα της υγιεινής, που είναι άμεσα συνέπεια των δύο προηγουμένων θεμάτων που σας είπα, φαίνεται ότι είναι σε πάρα πολλά σχολ</w:t>
      </w:r>
      <w:r>
        <w:rPr>
          <w:rFonts w:eastAsia="Times New Roman"/>
          <w:szCs w:val="24"/>
        </w:rPr>
        <w:t>εία και η Κυβέρνηση έχει την πρώτη και την κύρια ευθύνη, όπως, βέβαια και οι προηγούμενες.</w:t>
      </w:r>
    </w:p>
    <w:p w14:paraId="47DCBCFF" w14:textId="77777777" w:rsidR="003649E8" w:rsidRDefault="00370578">
      <w:pPr>
        <w:tabs>
          <w:tab w:val="left" w:pos="2940"/>
        </w:tabs>
        <w:spacing w:line="600" w:lineRule="auto"/>
        <w:ind w:firstLine="720"/>
        <w:contextualSpacing/>
        <w:jc w:val="both"/>
        <w:rPr>
          <w:rFonts w:eastAsia="Times New Roman"/>
          <w:szCs w:val="24"/>
        </w:rPr>
      </w:pPr>
      <w:r>
        <w:rPr>
          <w:rFonts w:eastAsia="Times New Roman"/>
          <w:szCs w:val="24"/>
        </w:rPr>
        <w:t>Οι δήμοι, όπως και οι περιφέρειες, είναι κράτος, είναι μηχανισμός του κράτους.</w:t>
      </w:r>
    </w:p>
    <w:p w14:paraId="47DCBD00" w14:textId="77777777" w:rsidR="003649E8" w:rsidRDefault="00370578">
      <w:pPr>
        <w:tabs>
          <w:tab w:val="left" w:pos="2940"/>
        </w:tabs>
        <w:spacing w:line="600" w:lineRule="auto"/>
        <w:ind w:firstLine="720"/>
        <w:contextualSpacing/>
        <w:jc w:val="both"/>
        <w:rPr>
          <w:rFonts w:eastAsia="Times New Roman"/>
          <w:szCs w:val="24"/>
        </w:rPr>
      </w:pPr>
      <w:r>
        <w:rPr>
          <w:rFonts w:eastAsia="Times New Roman"/>
          <w:szCs w:val="24"/>
        </w:rPr>
        <w:t>Άρα, αφ</w:t>
      </w:r>
      <w:r>
        <w:rPr>
          <w:rFonts w:eastAsia="Times New Roman"/>
          <w:szCs w:val="24"/>
        </w:rPr>
        <w:t xml:space="preserve">’ </w:t>
      </w:r>
      <w:r>
        <w:rPr>
          <w:rFonts w:eastAsia="Times New Roman"/>
          <w:szCs w:val="24"/>
        </w:rPr>
        <w:t>ενός η Κυβέρνηση έχει την πρώτη και την κύρια ευθύνη και, φυσικά, και οι δήμο</w:t>
      </w:r>
      <w:r>
        <w:rPr>
          <w:rFonts w:eastAsia="Times New Roman"/>
          <w:szCs w:val="24"/>
        </w:rPr>
        <w:t xml:space="preserve">ι έχουν τη δική τους ευθύνη, διότι αποδέχτηκαν το πέρασμα των αρμοδιοτήτων των σχολείων στους δήμους και, μάλιστα, χωρίς τους αντίστοιχους πόρους, οι σχολικές επιτροπές να μετρούν </w:t>
      </w:r>
      <w:proofErr w:type="spellStart"/>
      <w:r>
        <w:rPr>
          <w:rFonts w:eastAsia="Times New Roman"/>
          <w:szCs w:val="24"/>
        </w:rPr>
        <w:t>πενταροδεκάρες</w:t>
      </w:r>
      <w:proofErr w:type="spellEnd"/>
      <w:r>
        <w:rPr>
          <w:rFonts w:eastAsia="Times New Roman"/>
          <w:szCs w:val="24"/>
        </w:rPr>
        <w:t xml:space="preserve"> για να καλύψουν στοιχειώδεις λειτουργικές ανάγκες και την ίδι</w:t>
      </w:r>
      <w:r>
        <w:rPr>
          <w:rFonts w:eastAsia="Times New Roman"/>
          <w:szCs w:val="24"/>
        </w:rPr>
        <w:t>α στιγμή το κράτος από αυτήν την ιστορία να βγάζει την ουρά του απ’ έξω.</w:t>
      </w:r>
    </w:p>
    <w:p w14:paraId="47DCBD01" w14:textId="77777777" w:rsidR="003649E8" w:rsidRDefault="00370578">
      <w:pPr>
        <w:tabs>
          <w:tab w:val="left" w:pos="2940"/>
        </w:tabs>
        <w:spacing w:line="600" w:lineRule="auto"/>
        <w:ind w:firstLine="720"/>
        <w:contextualSpacing/>
        <w:jc w:val="both"/>
        <w:rPr>
          <w:rFonts w:eastAsia="Times New Roman"/>
          <w:szCs w:val="24"/>
        </w:rPr>
      </w:pPr>
      <w:r>
        <w:rPr>
          <w:rFonts w:eastAsia="Times New Roman"/>
          <w:szCs w:val="24"/>
        </w:rPr>
        <w:t xml:space="preserve">Αυτό είπατε κάπου στην </w:t>
      </w:r>
      <w:proofErr w:type="spellStart"/>
      <w:r>
        <w:rPr>
          <w:rFonts w:eastAsia="Times New Roman"/>
          <w:szCs w:val="24"/>
        </w:rPr>
        <w:t>πρωτολογία</w:t>
      </w:r>
      <w:proofErr w:type="spellEnd"/>
      <w:r>
        <w:rPr>
          <w:rFonts w:eastAsia="Times New Roman"/>
          <w:szCs w:val="24"/>
        </w:rPr>
        <w:t xml:space="preserve"> σας: «Ξέρετε, την πρώτη και την κύρια ευθύνη την έχουν οι δήμοι, οι οποίοι δεν </w:t>
      </w:r>
      <w:r>
        <w:rPr>
          <w:rFonts w:eastAsia="Times New Roman"/>
          <w:szCs w:val="24"/>
        </w:rPr>
        <w:lastRenderedPageBreak/>
        <w:t>κάνουν συντήρηση. Δεν είναι θέμα», είπατε, «χρηματοδότησης, αλλά για τ</w:t>
      </w:r>
      <w:r>
        <w:rPr>
          <w:rFonts w:eastAsia="Times New Roman"/>
          <w:szCs w:val="24"/>
        </w:rPr>
        <w:t>ο γεγονός ότι οι δήμοι δεν προγραμματίζουν να κάνουν συντήρηση των σχολικών μονάδων».</w:t>
      </w:r>
    </w:p>
    <w:p w14:paraId="47DCBD02" w14:textId="77777777" w:rsidR="003649E8" w:rsidRDefault="00370578">
      <w:pPr>
        <w:tabs>
          <w:tab w:val="left" w:pos="2940"/>
        </w:tabs>
        <w:spacing w:line="600" w:lineRule="auto"/>
        <w:ind w:firstLine="720"/>
        <w:contextualSpacing/>
        <w:jc w:val="both"/>
        <w:rPr>
          <w:rFonts w:eastAsia="Times New Roman"/>
          <w:szCs w:val="24"/>
        </w:rPr>
      </w:pPr>
      <w:r>
        <w:rPr>
          <w:rFonts w:eastAsia="Times New Roman"/>
          <w:szCs w:val="24"/>
        </w:rPr>
        <w:t>Είναι πολύ υποκειμενικό. Δεν νομίζω ότι ισχύει αυτό. Οι δήμοι απλώς δεν έχουν την οικονομική δυνατότητα αυτήν τη στιγμή. Φυσικά, μπορεί να υπάρχει και η αδιαφορία, μπορεί</w:t>
      </w:r>
      <w:r>
        <w:rPr>
          <w:rFonts w:eastAsia="Times New Roman"/>
          <w:szCs w:val="24"/>
        </w:rPr>
        <w:t xml:space="preserve"> να υπάρξει σε ορισμένες περιπτώσεις και ανικανότητα. Όμως, την πρώτη και την κύρια ευθύνη την έχει το κράτος, η Κυβέρνηση.</w:t>
      </w:r>
    </w:p>
    <w:p w14:paraId="47DCBD03" w14:textId="77777777" w:rsidR="003649E8" w:rsidRDefault="00370578">
      <w:pPr>
        <w:tabs>
          <w:tab w:val="left" w:pos="2940"/>
        </w:tabs>
        <w:spacing w:line="600" w:lineRule="auto"/>
        <w:ind w:firstLine="720"/>
        <w:contextualSpacing/>
        <w:jc w:val="both"/>
        <w:rPr>
          <w:rFonts w:eastAsia="Times New Roman"/>
          <w:szCs w:val="24"/>
        </w:rPr>
      </w:pPr>
      <w:r>
        <w:rPr>
          <w:rFonts w:eastAsia="Times New Roman"/>
          <w:szCs w:val="24"/>
        </w:rPr>
        <w:t>Οι εργαζόμενες στην καθαριότητα των δημόσιων σχολείων αγωνίζονται καθημερινά, κύριε Υπουργέ, και μέσα σε αντίξοες συνθήκες εδώ και π</w:t>
      </w:r>
      <w:r>
        <w:rPr>
          <w:rFonts w:eastAsia="Times New Roman"/>
          <w:szCs w:val="24"/>
        </w:rPr>
        <w:t>άρα πολλά χρόνια, ώστε τα σχολεία να είναι καθαρά, οι μαθητές, οι γονείς, οι εκπαιδευτικοί να λειτουργούν μέσα σ’ ένα υγιές και ασφαλές περιβάλλον.</w:t>
      </w:r>
    </w:p>
    <w:p w14:paraId="47DCBD04" w14:textId="77777777" w:rsidR="003649E8" w:rsidRDefault="00370578">
      <w:pPr>
        <w:tabs>
          <w:tab w:val="left" w:pos="2940"/>
        </w:tabs>
        <w:spacing w:line="600" w:lineRule="auto"/>
        <w:ind w:firstLine="720"/>
        <w:contextualSpacing/>
        <w:jc w:val="both"/>
        <w:rPr>
          <w:rFonts w:eastAsia="Times New Roman"/>
          <w:szCs w:val="24"/>
        </w:rPr>
      </w:pPr>
      <w:r>
        <w:rPr>
          <w:rFonts w:eastAsia="Times New Roman"/>
          <w:szCs w:val="24"/>
        </w:rPr>
        <w:t>Αν και η ανάγκη καθαριότητας και υγιεινής στα σχολεία είναι αδιάκοπη και υποχρεωτική, οι εργαζόμενες εδώ και</w:t>
      </w:r>
      <w:r>
        <w:rPr>
          <w:rFonts w:eastAsia="Times New Roman"/>
          <w:szCs w:val="24"/>
        </w:rPr>
        <w:t xml:space="preserve"> πολλά χρόνια εξαναγκάζονται να δουλεύουν με </w:t>
      </w:r>
      <w:proofErr w:type="spellStart"/>
      <w:r>
        <w:rPr>
          <w:rFonts w:eastAsia="Times New Roman"/>
          <w:szCs w:val="24"/>
        </w:rPr>
        <w:t>ανανεούμενες</w:t>
      </w:r>
      <w:proofErr w:type="spellEnd"/>
      <w:r>
        <w:rPr>
          <w:rFonts w:eastAsia="Times New Roman"/>
          <w:szCs w:val="24"/>
        </w:rPr>
        <w:t>, επαναλαμβανόμενες συμβάσεις για να μην κατοχυρώνουν κανένα εργασιακό δικαίωμα και να είναι συνεχής η ομηρία τους και η ανασφάλειά τους.</w:t>
      </w:r>
    </w:p>
    <w:p w14:paraId="47DCBD05" w14:textId="77777777" w:rsidR="003649E8" w:rsidRDefault="00370578">
      <w:pPr>
        <w:tabs>
          <w:tab w:val="left" w:pos="2940"/>
        </w:tabs>
        <w:spacing w:line="600" w:lineRule="auto"/>
        <w:ind w:firstLine="720"/>
        <w:contextualSpacing/>
        <w:jc w:val="both"/>
        <w:rPr>
          <w:rFonts w:eastAsia="Times New Roman"/>
          <w:szCs w:val="24"/>
        </w:rPr>
      </w:pPr>
      <w:r>
        <w:rPr>
          <w:rFonts w:eastAsia="Times New Roman"/>
          <w:szCs w:val="24"/>
        </w:rPr>
        <w:lastRenderedPageBreak/>
        <w:t xml:space="preserve">Εσείς τι είπατε στην </w:t>
      </w:r>
      <w:proofErr w:type="spellStart"/>
      <w:r>
        <w:rPr>
          <w:rFonts w:eastAsia="Times New Roman"/>
          <w:szCs w:val="24"/>
        </w:rPr>
        <w:t>πρωτολογία</w:t>
      </w:r>
      <w:proofErr w:type="spellEnd"/>
      <w:r>
        <w:rPr>
          <w:rFonts w:eastAsia="Times New Roman"/>
          <w:szCs w:val="24"/>
        </w:rPr>
        <w:t>; «Κάνουμε προσπάθεια να ενισχ</w:t>
      </w:r>
      <w:r>
        <w:rPr>
          <w:rFonts w:eastAsia="Times New Roman"/>
          <w:szCs w:val="24"/>
        </w:rPr>
        <w:t>ύσουμε  τον κλάδο των καθαριστριών…», αν καλά κατάλαβα, «…με καλύτερες αμοιβές και υψηλότερο μισθό». Πάρα πολύ γενικό είναι αυτό. Αυτό δεν διασφαλίζει ούτε τη μονιμότητα ούτε τις καλύτερες εργασιακές συνθήκες, τα μισθολογικά δικαιώματα.</w:t>
      </w:r>
    </w:p>
    <w:p w14:paraId="47DCBD06" w14:textId="77777777" w:rsidR="003649E8" w:rsidRDefault="00370578">
      <w:pPr>
        <w:tabs>
          <w:tab w:val="left" w:pos="2940"/>
        </w:tabs>
        <w:spacing w:line="600" w:lineRule="auto"/>
        <w:ind w:firstLine="720"/>
        <w:contextualSpacing/>
        <w:jc w:val="both"/>
        <w:rPr>
          <w:rFonts w:eastAsia="Times New Roman"/>
          <w:szCs w:val="24"/>
        </w:rPr>
      </w:pPr>
      <w:r>
        <w:rPr>
          <w:rFonts w:eastAsia="Times New Roman"/>
          <w:szCs w:val="24"/>
        </w:rPr>
        <w:t>Ενώ καλύπτουν πάγιε</w:t>
      </w:r>
      <w:r>
        <w:rPr>
          <w:rFonts w:eastAsia="Times New Roman"/>
          <w:szCs w:val="24"/>
        </w:rPr>
        <w:t>ς και διαρκείς ανάγκες, το κράτος τις θεωρεί επί της ουσίας εργολάβους καθαρισμού κατ’ αποκοπή και χωρίς δικαιώματα. Εργάζονται σε καθεστώς επισφάλειας, βιώνοντας ενίοτε εκβιασμούς και απόλυση κάθε φορά που διεκδικούν σεβασμό και αξιοπρεπείς συνθήκες εργασ</w:t>
      </w:r>
      <w:r>
        <w:rPr>
          <w:rFonts w:eastAsia="Times New Roman"/>
          <w:szCs w:val="24"/>
        </w:rPr>
        <w:t>ίας. Δεν έχουν ούτε το στοιχειώδες δικαίωμα στην άδεια –προσέξτε- στην ασθένεια, στη μητρότητα. Η μισθοδοσία καθυστερεί πολλές φορές αδικαιολόγητα, με αποτέλεσμα να οδηγούνται σε πλήρη απόγνωση. Δεν λαμβάνουν δώρο Χριστουγέννων, δώρο Πάσχα, επίδομα αδείας.</w:t>
      </w:r>
      <w:r>
        <w:rPr>
          <w:rFonts w:eastAsia="Times New Roman"/>
          <w:szCs w:val="24"/>
        </w:rPr>
        <w:t xml:space="preserve"> Εισπράττουν άρνηση πολλές φορές από τις σχολικές επιτροπές για τη χορήγηση εκ του νόμου προβλεπόμενων μέσων ατομικής προστασίας και του γάλακτος, ή πολλές φορές </w:t>
      </w:r>
      <w:r>
        <w:rPr>
          <w:rFonts w:eastAsia="Times New Roman"/>
          <w:szCs w:val="24"/>
        </w:rPr>
        <w:lastRenderedPageBreak/>
        <w:t>όταν παίρνουν το γάλα, η ημερομηνία λήξης του γάλακτος μπορεί να είναι λίγες μέρες μετά την πα</w:t>
      </w:r>
      <w:r>
        <w:rPr>
          <w:rFonts w:eastAsia="Times New Roman"/>
          <w:szCs w:val="24"/>
        </w:rPr>
        <w:t>ραλαβή από τις εργαζόμενες.</w:t>
      </w:r>
    </w:p>
    <w:p w14:paraId="47DCBD07" w14:textId="77777777" w:rsidR="003649E8" w:rsidRDefault="00370578">
      <w:pPr>
        <w:tabs>
          <w:tab w:val="left" w:pos="2940"/>
        </w:tabs>
        <w:spacing w:line="600" w:lineRule="auto"/>
        <w:ind w:firstLine="720"/>
        <w:contextualSpacing/>
        <w:jc w:val="both"/>
        <w:rPr>
          <w:rFonts w:eastAsia="Times New Roman"/>
          <w:szCs w:val="24"/>
        </w:rPr>
      </w:pPr>
      <w:r>
        <w:rPr>
          <w:rFonts w:eastAsia="Times New Roman"/>
          <w:szCs w:val="24"/>
        </w:rPr>
        <w:t xml:space="preserve">Το σύνολο σχεδόν των εργαζομένων στον κλάδο είναι άτομα που στηρίζουν πολύτεκνες, </w:t>
      </w:r>
      <w:proofErr w:type="spellStart"/>
      <w:r>
        <w:rPr>
          <w:rFonts w:eastAsia="Times New Roman"/>
          <w:szCs w:val="24"/>
        </w:rPr>
        <w:t>τρίτεκνες</w:t>
      </w:r>
      <w:proofErr w:type="spellEnd"/>
      <w:r>
        <w:rPr>
          <w:rFonts w:eastAsia="Times New Roman"/>
          <w:szCs w:val="24"/>
        </w:rPr>
        <w:t>, μονογονεϊκές οικογένειες, προστατευμένα μέλη με ειδικές ανάγκες. Πληρώνονται ξέρετε πόσο; 1000 έως 5000 ετησίως και αμείβονται με ελάχι</w:t>
      </w:r>
      <w:r>
        <w:rPr>
          <w:rFonts w:eastAsia="Times New Roman"/>
          <w:szCs w:val="24"/>
        </w:rPr>
        <w:t>στα ευρώ για κάθε αίθουσα διδασκαλίας ασχέτως ωραρίου και με υποχρέωση να παραδίδουν κάθε μέρα το σχολείο καθαρό και ασφαλές.</w:t>
      </w:r>
    </w:p>
    <w:p w14:paraId="47DCBD08" w14:textId="77777777" w:rsidR="003649E8" w:rsidRDefault="00370578">
      <w:pPr>
        <w:tabs>
          <w:tab w:val="left" w:pos="2940"/>
        </w:tabs>
        <w:spacing w:line="600" w:lineRule="auto"/>
        <w:ind w:firstLine="720"/>
        <w:contextualSpacing/>
        <w:jc w:val="both"/>
        <w:rPr>
          <w:rFonts w:eastAsia="Times New Roman"/>
          <w:szCs w:val="24"/>
        </w:rPr>
      </w:pPr>
      <w:r>
        <w:rPr>
          <w:rFonts w:eastAsia="Times New Roman"/>
          <w:szCs w:val="24"/>
        </w:rPr>
        <w:t>Πολλά θα μπορούσαμε να πούμε, αλλά ολοκληρώνω, κύριε Πρόεδρε. Εμείς θεωρούμε ότι η καθαριότητα των σχολείων, η</w:t>
      </w:r>
      <w:r w:rsidRPr="004312E6">
        <w:rPr>
          <w:rFonts w:eastAsia="Times New Roman"/>
          <w:szCs w:val="24"/>
        </w:rPr>
        <w:t xml:space="preserve"> </w:t>
      </w:r>
      <w:r>
        <w:rPr>
          <w:rFonts w:eastAsia="Times New Roman"/>
          <w:szCs w:val="24"/>
        </w:rPr>
        <w:t>υγιεινή των παιδιών</w:t>
      </w:r>
      <w:r>
        <w:rPr>
          <w:rFonts w:eastAsia="Times New Roman"/>
          <w:szCs w:val="24"/>
        </w:rPr>
        <w:t xml:space="preserve"> δεν μπορούν στα σοβαρά να εξασφαλίζονται με αυτό το εργασιακό καθεστώς και με αυτήν την κανονικότητα </w:t>
      </w:r>
      <w:r>
        <w:rPr>
          <w:rFonts w:eastAsia="Times New Roman"/>
          <w:szCs w:val="24"/>
        </w:rPr>
        <w:t xml:space="preserve">την οποία </w:t>
      </w:r>
      <w:r>
        <w:rPr>
          <w:rFonts w:eastAsia="Times New Roman"/>
          <w:szCs w:val="24"/>
        </w:rPr>
        <w:t>αναφέρατε προηγουμένως, που είναι επί της ουσίας μετάθεση επίλυσης του όλου προβλήματος εις το διηνεκές.</w:t>
      </w:r>
    </w:p>
    <w:p w14:paraId="47DCBD09" w14:textId="77777777" w:rsidR="003649E8" w:rsidRDefault="00370578">
      <w:pPr>
        <w:tabs>
          <w:tab w:val="left" w:pos="2940"/>
        </w:tabs>
        <w:spacing w:line="600" w:lineRule="auto"/>
        <w:ind w:firstLine="720"/>
        <w:contextualSpacing/>
        <w:jc w:val="both"/>
        <w:rPr>
          <w:rFonts w:eastAsia="Times New Roman"/>
          <w:szCs w:val="24"/>
        </w:rPr>
      </w:pPr>
      <w:r>
        <w:rPr>
          <w:rFonts w:eastAsia="Times New Roman"/>
          <w:szCs w:val="24"/>
        </w:rPr>
        <w:t>Εμείς θεωρούμε ότι αυτοί οι άνθρωποι κα</w:t>
      </w:r>
      <w:r>
        <w:rPr>
          <w:rFonts w:eastAsia="Times New Roman"/>
          <w:szCs w:val="24"/>
        </w:rPr>
        <w:t>λύπτουν πάγιες και διαρκείς ανάγκες των σχολείων.</w:t>
      </w:r>
      <w:r w:rsidRPr="00706B2E">
        <w:rPr>
          <w:rFonts w:eastAsia="Times New Roman"/>
          <w:szCs w:val="24"/>
        </w:rPr>
        <w:t xml:space="preserve"> </w:t>
      </w:r>
    </w:p>
    <w:p w14:paraId="47DCBD0A" w14:textId="77777777" w:rsidR="003649E8" w:rsidRDefault="0037057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Γι’ αυτό για εμάς κανονικότητα είναι η μόνιμη, πλήρης, σταθερή εργασία με αορίστου χρόνου συμβάσεις και πλήρη εργασιακά, ασφαλιστικά δικαιώματα, η μονιμοποίηση των εργαζομένων, χωρίς όρους και προϋποθέσεις, αξιοπρεπείς αμοιβές, επαναφορά όλου του κλάδου στ</w:t>
      </w:r>
      <w:r>
        <w:rPr>
          <w:rFonts w:eastAsia="Times New Roman" w:cs="Times New Roman"/>
          <w:szCs w:val="24"/>
        </w:rPr>
        <w:t xml:space="preserve">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μιας και ήδη γίνεται μία συζήτηση για το ποιος θα ενταχθεί και το ποιος θα βγει από 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w:t>
      </w:r>
    </w:p>
    <w:p w14:paraId="47DCBD0B" w14:textId="77777777" w:rsidR="003649E8" w:rsidRDefault="00370578">
      <w:pPr>
        <w:tabs>
          <w:tab w:val="left" w:pos="2738"/>
          <w:tab w:val="center" w:pos="4753"/>
          <w:tab w:val="left" w:pos="5723"/>
        </w:tabs>
        <w:spacing w:line="600" w:lineRule="auto"/>
        <w:ind w:firstLine="720"/>
        <w:contextualSpacing/>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Κύριε συνάδελφε, παρακαλώ, ολοκληρώστε. </w:t>
      </w:r>
    </w:p>
    <w:p w14:paraId="47DCBD0C" w14:textId="77777777" w:rsidR="003649E8" w:rsidRDefault="0037057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Ολοκληρώνω, κύριε Πρόεδρε. </w:t>
      </w:r>
    </w:p>
    <w:p w14:paraId="47DCBD0D" w14:textId="77777777" w:rsidR="003649E8" w:rsidRDefault="0037057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Πρέπει να έχουν ανθρώπινες συνθήκες εργασίας, να τηρηθούν οι κανόνες υγιεινής, ασφάλειας, να δίνονται τα μέσα ατομικής προστασίας με αναδρομική ισχύ. Πρέπει, επίσης, να γίνεται έγκαιρη και άμεση καταβολή των δεδουλευμένων αποδοχών και να υπάρχει ασφάλεια κ</w:t>
      </w:r>
      <w:r>
        <w:rPr>
          <w:rFonts w:eastAsia="Times New Roman" w:cs="Times New Roman"/>
          <w:szCs w:val="24"/>
        </w:rPr>
        <w:t xml:space="preserve">αι όχι επισφάλεια στην εργασία. </w:t>
      </w:r>
    </w:p>
    <w:p w14:paraId="47DCBD0E" w14:textId="77777777" w:rsidR="003649E8" w:rsidRDefault="0037057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Καμμία μείωση αιθουσών στο πρόγραμμα το οποίο έχουν οι καθαρίστριες! </w:t>
      </w:r>
    </w:p>
    <w:p w14:paraId="47DCBD0F" w14:textId="77777777" w:rsidR="003649E8" w:rsidRDefault="0037057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47DCBD10" w14:textId="77777777" w:rsidR="003649E8" w:rsidRDefault="00370578">
      <w:pPr>
        <w:tabs>
          <w:tab w:val="left" w:pos="2738"/>
          <w:tab w:val="center" w:pos="4753"/>
          <w:tab w:val="left" w:pos="5723"/>
        </w:tabs>
        <w:spacing w:line="600" w:lineRule="auto"/>
        <w:ind w:firstLine="720"/>
        <w:contextualSpacing/>
        <w:jc w:val="both"/>
        <w:rPr>
          <w:rFonts w:eastAsia="Times New Roman" w:cs="Times New Roman"/>
          <w:szCs w:val="24"/>
        </w:rPr>
      </w:pPr>
      <w:r w:rsidRPr="000828F7">
        <w:rPr>
          <w:rFonts w:eastAsia="Times New Roman" w:cs="Times New Roman"/>
          <w:b/>
          <w:szCs w:val="24"/>
        </w:rPr>
        <w:lastRenderedPageBreak/>
        <w:t>ΠΡΟΕΔΡΕΥΩΝ (Μάριος Γεωργιάδης):</w:t>
      </w:r>
      <w:r>
        <w:rPr>
          <w:rFonts w:eastAsia="Times New Roman" w:cs="Times New Roman"/>
          <w:b/>
          <w:szCs w:val="24"/>
        </w:rPr>
        <w:t xml:space="preserve"> </w:t>
      </w:r>
      <w:r>
        <w:rPr>
          <w:rFonts w:eastAsia="Times New Roman" w:cs="Times New Roman"/>
          <w:szCs w:val="24"/>
        </w:rPr>
        <w:t xml:space="preserve">Ευχαριστούμε τον κ. Συντυχάκη. </w:t>
      </w:r>
    </w:p>
    <w:p w14:paraId="47DCBD11" w14:textId="77777777" w:rsidR="003649E8" w:rsidRDefault="0037057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Υπουργέ, έχετε </w:t>
      </w:r>
      <w:r>
        <w:rPr>
          <w:rFonts w:eastAsia="Times New Roman" w:cs="Times New Roman"/>
          <w:szCs w:val="24"/>
        </w:rPr>
        <w:t xml:space="preserve">τον λόγο για </w:t>
      </w:r>
      <w:r>
        <w:rPr>
          <w:rFonts w:eastAsia="Times New Roman" w:cs="Times New Roman"/>
          <w:szCs w:val="24"/>
        </w:rPr>
        <w:t>τρία λεπτά για τη δε</w:t>
      </w:r>
      <w:r>
        <w:rPr>
          <w:rFonts w:eastAsia="Times New Roman" w:cs="Times New Roman"/>
          <w:szCs w:val="24"/>
        </w:rPr>
        <w:t xml:space="preserve">υτερολογία σας. </w:t>
      </w:r>
    </w:p>
    <w:p w14:paraId="47DCBD12" w14:textId="77777777" w:rsidR="003649E8" w:rsidRDefault="00370578">
      <w:pPr>
        <w:tabs>
          <w:tab w:val="left" w:pos="2738"/>
          <w:tab w:val="center" w:pos="4753"/>
          <w:tab w:val="left" w:pos="5723"/>
        </w:tabs>
        <w:spacing w:line="600" w:lineRule="auto"/>
        <w:ind w:firstLine="720"/>
        <w:contextualSpacing/>
        <w:jc w:val="both"/>
        <w:rPr>
          <w:rFonts w:eastAsia="Times New Roman" w:cs="Times New Roman"/>
          <w:szCs w:val="24"/>
        </w:rPr>
      </w:pPr>
      <w:r w:rsidRPr="00BE4E89">
        <w:rPr>
          <w:rFonts w:eastAsia="Times New Roman" w:cs="Times New Roman"/>
          <w:b/>
          <w:szCs w:val="24"/>
        </w:rPr>
        <w:t>ΚΩΝΣΤΑΝΤΙΝΟΣ ΓΑΒΡΟΓΛΟΥ (Υπουργός Παιδείας, Έρευνας και Θρησκευμάτων):</w:t>
      </w:r>
      <w:r>
        <w:rPr>
          <w:rFonts w:eastAsia="Times New Roman" w:cs="Times New Roman"/>
          <w:b/>
          <w:szCs w:val="24"/>
        </w:rPr>
        <w:t xml:space="preserve"> </w:t>
      </w:r>
      <w:r>
        <w:rPr>
          <w:rFonts w:eastAsia="Times New Roman" w:cs="Times New Roman"/>
          <w:szCs w:val="24"/>
        </w:rPr>
        <w:t>Κοιτάξτε, καταλαβαίνω τον λόγο της πλήρους υιοθέτησης όλων αυτών των αιτημάτων. Το είπατε, αλλά πρέπει να ξεκαθαρίσουμε ότι μιλάτε για τους συμβασιούχους, δεν μιλάτε για</w:t>
      </w:r>
      <w:r>
        <w:rPr>
          <w:rFonts w:eastAsia="Times New Roman" w:cs="Times New Roman"/>
          <w:szCs w:val="24"/>
        </w:rPr>
        <w:t xml:space="preserve"> τους μόνιμους. Έχει σημασία αυτό, γιατί δεν πρέπει να δώσουμε την εντύπωση ότι όλοι </w:t>
      </w:r>
      <w:r>
        <w:rPr>
          <w:rFonts w:eastAsia="Times New Roman" w:cs="Times New Roman"/>
          <w:szCs w:val="24"/>
        </w:rPr>
        <w:t xml:space="preserve">αυτοί </w:t>
      </w:r>
      <w:r>
        <w:rPr>
          <w:rFonts w:eastAsia="Times New Roman" w:cs="Times New Roman"/>
          <w:szCs w:val="24"/>
        </w:rPr>
        <w:t xml:space="preserve">που δουλεύουν σε αυτόν τον κλάδο είναι συμβασιούχοι. </w:t>
      </w:r>
    </w:p>
    <w:p w14:paraId="47DCBD13" w14:textId="77777777" w:rsidR="003649E8" w:rsidRDefault="0037057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Μιλάμε για τις καθαρίστριες στα σχολεία που είναι με συμβάσεις έργου. </w:t>
      </w:r>
    </w:p>
    <w:p w14:paraId="47DCBD14" w14:textId="77777777" w:rsidR="003649E8" w:rsidRDefault="00370578">
      <w:pPr>
        <w:tabs>
          <w:tab w:val="left" w:pos="2738"/>
          <w:tab w:val="center" w:pos="4753"/>
          <w:tab w:val="left" w:pos="5723"/>
        </w:tabs>
        <w:spacing w:line="600" w:lineRule="auto"/>
        <w:ind w:firstLine="720"/>
        <w:contextualSpacing/>
        <w:jc w:val="both"/>
        <w:rPr>
          <w:rFonts w:eastAsia="Times New Roman" w:cs="Times New Roman"/>
          <w:szCs w:val="24"/>
        </w:rPr>
      </w:pPr>
      <w:r w:rsidRPr="00BE4E89">
        <w:rPr>
          <w:rFonts w:eastAsia="Times New Roman" w:cs="Times New Roman"/>
          <w:b/>
          <w:szCs w:val="24"/>
        </w:rPr>
        <w:t>ΚΩΝΣΤΑΝΤΙΝΟΣ ΓΑΒΡΟ</w:t>
      </w:r>
      <w:r w:rsidRPr="00BE4E89">
        <w:rPr>
          <w:rFonts w:eastAsia="Times New Roman" w:cs="Times New Roman"/>
          <w:b/>
          <w:szCs w:val="24"/>
        </w:rPr>
        <w:t>ΓΛΟΥ (Υπουργός Παιδείας, Έρευνας και Θρησκευμάτων):</w:t>
      </w:r>
      <w:r>
        <w:rPr>
          <w:rFonts w:eastAsia="Times New Roman" w:cs="Times New Roman"/>
          <w:b/>
          <w:szCs w:val="24"/>
        </w:rPr>
        <w:t xml:space="preserve"> </w:t>
      </w:r>
      <w:r>
        <w:rPr>
          <w:rFonts w:eastAsia="Times New Roman" w:cs="Times New Roman"/>
          <w:szCs w:val="24"/>
        </w:rPr>
        <w:t>Ακριβώς, με συμβάσεις έργου, αυτό λέω. Όμως, υπάρχει και ένα σύνολο καθαριστριών που είναι…</w:t>
      </w:r>
    </w:p>
    <w:p w14:paraId="47DCBD15" w14:textId="77777777" w:rsidR="003649E8" w:rsidRDefault="0037057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Σε άλλες υπηρεσίες, σε άλλα Υπουργεία. </w:t>
      </w:r>
    </w:p>
    <w:p w14:paraId="47DCBD16" w14:textId="77777777" w:rsidR="003649E8" w:rsidRDefault="00370578">
      <w:pPr>
        <w:tabs>
          <w:tab w:val="left" w:pos="2738"/>
          <w:tab w:val="center" w:pos="4753"/>
          <w:tab w:val="left" w:pos="5723"/>
        </w:tabs>
        <w:spacing w:line="600" w:lineRule="auto"/>
        <w:ind w:firstLine="720"/>
        <w:contextualSpacing/>
        <w:jc w:val="both"/>
        <w:rPr>
          <w:rFonts w:eastAsia="Times New Roman" w:cs="Times New Roman"/>
          <w:szCs w:val="24"/>
        </w:rPr>
      </w:pPr>
      <w:r w:rsidRPr="00BE4E89">
        <w:rPr>
          <w:rFonts w:eastAsia="Times New Roman" w:cs="Times New Roman"/>
          <w:b/>
          <w:szCs w:val="24"/>
        </w:rPr>
        <w:lastRenderedPageBreak/>
        <w:t>ΚΩΝΣΤΑΝΤΙΝΟΣ ΓΑΒΡΟΓΛΟΥ (Υπουργός Παιδείας, Έρευνας</w:t>
      </w:r>
      <w:r w:rsidRPr="00BE4E89">
        <w:rPr>
          <w:rFonts w:eastAsia="Times New Roman" w:cs="Times New Roman"/>
          <w:b/>
          <w:szCs w:val="24"/>
        </w:rPr>
        <w:t xml:space="preserve"> και Θρησκευμάτων):</w:t>
      </w:r>
      <w:r>
        <w:rPr>
          <w:rFonts w:eastAsia="Times New Roman" w:cs="Times New Roman"/>
          <w:b/>
          <w:szCs w:val="24"/>
        </w:rPr>
        <w:t xml:space="preserve"> </w:t>
      </w:r>
      <w:r>
        <w:rPr>
          <w:rFonts w:eastAsia="Times New Roman" w:cs="Times New Roman"/>
          <w:szCs w:val="24"/>
        </w:rPr>
        <w:t>Κοιτάξτε, δεν είναι όλα θέμα του αν οι δήμοι έχουν την οικονομική δυνατότητα ή όχι. Αυτό που προσπάθησα να πω είναι ότι οι δήμοι αυτή τη στιγμή δεν έχουν κανέναν προγραμματισμό. Εγώ ζητάω τον προγραμματισμό επανειλημμένα και μου ήρθε απ</w:t>
      </w:r>
      <w:r>
        <w:rPr>
          <w:rFonts w:eastAsia="Times New Roman" w:cs="Times New Roman"/>
          <w:szCs w:val="24"/>
        </w:rPr>
        <w:t>ό τους τριακόσιους είκοσι πέντε δήμους σε όλη τη χώρα</w:t>
      </w:r>
      <w:r>
        <w:rPr>
          <w:rFonts w:eastAsia="Times New Roman" w:cs="Times New Roman"/>
          <w:szCs w:val="24"/>
        </w:rPr>
        <w:t>,</w:t>
      </w:r>
      <w:r>
        <w:rPr>
          <w:rFonts w:eastAsia="Times New Roman" w:cs="Times New Roman"/>
          <w:szCs w:val="24"/>
        </w:rPr>
        <w:t xml:space="preserve"> από λιγότερους των είκοσι πέντε ο προγραμματισμός που έχουν για το τι κάνουν στα θέματα της εκπαίδευσης. </w:t>
      </w:r>
    </w:p>
    <w:p w14:paraId="47DCBD17" w14:textId="77777777" w:rsidR="003649E8" w:rsidRDefault="0037057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Δυστυχώς, υπάρχει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να </w:t>
      </w:r>
      <w:r>
        <w:rPr>
          <w:rFonts w:eastAsia="Times New Roman" w:cs="Times New Roman"/>
          <w:szCs w:val="24"/>
        </w:rPr>
        <w:t>πούμε ολιγωρία; Δεν θέλω να πω αδιαφορία. Να πω γραφειοκρατία; Πάντως, υπ</w:t>
      </w:r>
      <w:r>
        <w:rPr>
          <w:rFonts w:eastAsia="Times New Roman" w:cs="Times New Roman"/>
          <w:szCs w:val="24"/>
        </w:rPr>
        <w:t xml:space="preserve">άρχει κάτι που πρέπει να βελτιωθεί, για να μπορεί και η κεντρική εξουσία να έχει άποψη για το ποιες είναι οι ανάγκες και να μην γενικεύονται αυτές. </w:t>
      </w:r>
    </w:p>
    <w:p w14:paraId="47DCBD18" w14:textId="77777777" w:rsidR="003649E8" w:rsidRDefault="0037057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Το δεύτερο θέμα που θίξατε –που έχει σημασία και συμφωνώ μαζί σας- έχει σχέση με τις συμβάσεις αυτών των αν</w:t>
      </w:r>
      <w:r>
        <w:rPr>
          <w:rFonts w:eastAsia="Times New Roman" w:cs="Times New Roman"/>
          <w:szCs w:val="24"/>
        </w:rPr>
        <w:t xml:space="preserve">θρώπων. Αυτές οι συμβάσεις πρέπει να βελτιωθούν. Αυτό που σας ρωτάω, όμως, είναι αν υπάρχει βελτίωση τα τελευταία χρόνια. </w:t>
      </w:r>
      <w:r>
        <w:rPr>
          <w:rFonts w:eastAsia="Times New Roman" w:cs="Times New Roman"/>
          <w:szCs w:val="24"/>
        </w:rPr>
        <w:lastRenderedPageBreak/>
        <w:t xml:space="preserve">Εμείς λέμε ότι υπάρχει βελτίωση. Είναι τόση ώστε να πούμε ότι τελείωσε αυτό το θέμα; Προφανώς και δεν είναι. </w:t>
      </w:r>
    </w:p>
    <w:p w14:paraId="47DCBD19" w14:textId="77777777" w:rsidR="003649E8" w:rsidRDefault="0037057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Θεωρούμε ότι στη </w:t>
      </w:r>
      <w:proofErr w:type="spellStart"/>
      <w:r>
        <w:rPr>
          <w:rFonts w:eastAsia="Times New Roman" w:cs="Times New Roman"/>
          <w:szCs w:val="24"/>
        </w:rPr>
        <w:t>μεταμνη</w:t>
      </w:r>
      <w:r>
        <w:rPr>
          <w:rFonts w:eastAsia="Times New Roman" w:cs="Times New Roman"/>
          <w:szCs w:val="24"/>
        </w:rPr>
        <w:t>μονιακή</w:t>
      </w:r>
      <w:proofErr w:type="spellEnd"/>
      <w:r>
        <w:rPr>
          <w:rFonts w:eastAsia="Times New Roman" w:cs="Times New Roman"/>
          <w:szCs w:val="24"/>
        </w:rPr>
        <w:t xml:space="preserve"> περίοδο, στην οποία μπαίνουμε -που όπως γνωρίζετε πολύ καλά, έχουμε ήδη ανακοινώσει δεκαπέντε χιλιάδες προσλήψεις διδακτικού προσωπικού για τα επόμενα τρία χρόνια και ήδη αρχίζουν οι διαδικασίες για </w:t>
      </w:r>
      <w:r>
        <w:rPr>
          <w:rFonts w:eastAsia="Times New Roman" w:cs="Times New Roman"/>
          <w:szCs w:val="24"/>
        </w:rPr>
        <w:t xml:space="preserve">τις </w:t>
      </w:r>
      <w:r>
        <w:rPr>
          <w:rFonts w:eastAsia="Times New Roman" w:cs="Times New Roman"/>
          <w:szCs w:val="24"/>
        </w:rPr>
        <w:t>τεσσερισήμισι χιλιάδες στην ειδική αγωγή- προ</w:t>
      </w:r>
      <w:r>
        <w:rPr>
          <w:rFonts w:eastAsia="Times New Roman" w:cs="Times New Roman"/>
          <w:szCs w:val="24"/>
        </w:rPr>
        <w:t xml:space="preserve">σπαθούμε να </w:t>
      </w:r>
      <w:proofErr w:type="spellStart"/>
      <w:r>
        <w:rPr>
          <w:rFonts w:eastAsia="Times New Roman" w:cs="Times New Roman"/>
          <w:szCs w:val="24"/>
        </w:rPr>
        <w:t>κανονικοποιήσουμε</w:t>
      </w:r>
      <w:proofErr w:type="spellEnd"/>
      <w:r>
        <w:rPr>
          <w:rFonts w:eastAsia="Times New Roman" w:cs="Times New Roman"/>
          <w:szCs w:val="24"/>
        </w:rPr>
        <w:t xml:space="preserve"> μία κατάσταση, την οποία συντηρήσαμε στα χρόνια της κρίσης. Βρήκαμε παθογένειες οι οποίες είχαν δημιουργηθεί σε απίστευτο βαθμό. Προσπαθήσαμε να συντηρήσουμε μία κατάσταση, να τη βελτιώσουμε κατά τι και τώρα είμαστε σε έναν δρ</w:t>
      </w:r>
      <w:r>
        <w:rPr>
          <w:rFonts w:eastAsia="Times New Roman" w:cs="Times New Roman"/>
          <w:szCs w:val="24"/>
        </w:rPr>
        <w:t xml:space="preserve">όμο με τον οποίο νομίζουμε ότι θα πάμε στο επόμενο βήμα. </w:t>
      </w:r>
    </w:p>
    <w:p w14:paraId="47DCBD1A" w14:textId="77777777" w:rsidR="003649E8" w:rsidRDefault="0037057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Εκεί, πράγματι, αυτός ο κλάδος, αυτοί οι εργαζόμενοι πρέπει να έχουν τη θέση τους ως προς τη βελτίωση όλων αυτών των ζητημάτων που είπατε. Και πάλι νομίζω ότι πρέπει να δούμε τα πράγματα μέσα σε ένα</w:t>
      </w:r>
      <w:r>
        <w:rPr>
          <w:rFonts w:eastAsia="Times New Roman" w:cs="Times New Roman"/>
          <w:szCs w:val="24"/>
        </w:rPr>
        <w:t xml:space="preserve"> ρεαλιστικό πλαίσιο. </w:t>
      </w:r>
    </w:p>
    <w:p w14:paraId="47DCBD1B" w14:textId="77777777" w:rsidR="003649E8" w:rsidRDefault="0037057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λέμε ότι υπάρχουν βήματα βελτίωσης. Αυτά πρέπει να κατοχυρωθούν και μετά πρέπει να δούμε ποια μπορεί να είναι τα επόμενα βήματα. </w:t>
      </w:r>
    </w:p>
    <w:p w14:paraId="47DCBD1C" w14:textId="77777777" w:rsidR="003649E8" w:rsidRDefault="0037057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Για να μη νομίσετε ότι δεν θέλω να απαντήσω ως προς τις συμβάσεις αορίστου χρόνου, προφανώς άτομα </w:t>
      </w:r>
      <w:r>
        <w:rPr>
          <w:rFonts w:eastAsia="Times New Roman" w:cs="Times New Roman"/>
          <w:szCs w:val="24"/>
        </w:rPr>
        <w:t xml:space="preserve">τα οποία είναι απαραίτητα στην καθημερινότητα των σχολείων πρέπει να έχουν ένα τέτοιο καθεστώς. Και προφανώς, πάντα θα υπάρχουν και κάποια άτομα βοηθητικά είτε άτομα που θα έχουν συμβάσεις όχι αυτού του χαρακτήρα. </w:t>
      </w:r>
    </w:p>
    <w:p w14:paraId="47DCBD1D" w14:textId="77777777" w:rsidR="003649E8" w:rsidRDefault="0037057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Γι’ αυτό και το πρώτο που πάμε να </w:t>
      </w:r>
      <w:proofErr w:type="spellStart"/>
      <w:r>
        <w:rPr>
          <w:rFonts w:eastAsia="Times New Roman" w:cs="Times New Roman"/>
          <w:szCs w:val="24"/>
        </w:rPr>
        <w:t>κανονικ</w:t>
      </w:r>
      <w:r>
        <w:rPr>
          <w:rFonts w:eastAsia="Times New Roman" w:cs="Times New Roman"/>
          <w:szCs w:val="24"/>
        </w:rPr>
        <w:t>οποιήσουμε</w:t>
      </w:r>
      <w:proofErr w:type="spellEnd"/>
      <w:r>
        <w:rPr>
          <w:rFonts w:eastAsia="Times New Roman" w:cs="Times New Roman"/>
          <w:szCs w:val="24"/>
        </w:rPr>
        <w:t xml:space="preserve"> είναι το θέμα των αναπληρωτών καθηγητών. Ξέρετε ότι έχουμε ένα τεράστιο ποσοστό αναπληρωτών καθηγητών. Αυτό δεν έχει μόνο δυσμενείς επιπτώσεις σε αυτά καθαυτά τα άτομα, αλλά και στην ίδια την εκπαιδευτική διαδικασία. </w:t>
      </w:r>
    </w:p>
    <w:p w14:paraId="47DCBD1E" w14:textId="77777777" w:rsidR="003649E8" w:rsidRDefault="0037057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Πάμε, λοιπόν, τώρα σε αυτόν</w:t>
      </w:r>
      <w:r>
        <w:rPr>
          <w:rFonts w:eastAsia="Times New Roman" w:cs="Times New Roman"/>
          <w:szCs w:val="24"/>
        </w:rPr>
        <w:t xml:space="preserve"> τον προγραμματισμό, ο οποίος έχει κατοχυρωθεί και με την εγγραφή του ποσού στον προϋπολογισμό και τα λοιπά. Πέραν τούτου, πρέπει να δούμε συνολικά τα άτομα που δουλεύουν στην καθαριότητα, τα άτομα που επιτελούν διοικητικό έργο στα σχολεία και τα λοιπά. </w:t>
      </w:r>
    </w:p>
    <w:p w14:paraId="47DCBD1F" w14:textId="77777777" w:rsidR="003649E8" w:rsidRDefault="00370578">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Σ</w:t>
      </w:r>
      <w:r>
        <w:rPr>
          <w:rFonts w:eastAsia="Times New Roman" w:cs="Times New Roman"/>
          <w:szCs w:val="24"/>
        </w:rPr>
        <w:t xml:space="preserve">ας ευχαριστώ. </w:t>
      </w:r>
    </w:p>
    <w:p w14:paraId="47DCBD20" w14:textId="77777777" w:rsidR="003649E8" w:rsidRDefault="00370578">
      <w:pPr>
        <w:spacing w:line="600" w:lineRule="auto"/>
        <w:ind w:firstLine="720"/>
        <w:contextualSpacing/>
        <w:jc w:val="both"/>
        <w:rPr>
          <w:rFonts w:eastAsia="Times New Roman"/>
          <w:bCs/>
        </w:rPr>
      </w:pPr>
      <w:r w:rsidRPr="002560CC">
        <w:rPr>
          <w:rFonts w:eastAsia="Times New Roman"/>
          <w:b/>
          <w:bCs/>
        </w:rPr>
        <w:t>ΠΡΟΕΔΡΕΥΩ</w:t>
      </w:r>
      <w:r>
        <w:rPr>
          <w:rFonts w:eastAsia="Times New Roman"/>
          <w:b/>
          <w:bCs/>
        </w:rPr>
        <w:t>Ν (Μάριος Γεωργιάδης):</w:t>
      </w:r>
      <w:r>
        <w:rPr>
          <w:rFonts w:eastAsia="Times New Roman"/>
          <w:bCs/>
        </w:rPr>
        <w:t xml:space="preserve"> Ευχαριστούμε τον κύριο Υπουργό. </w:t>
      </w:r>
    </w:p>
    <w:p w14:paraId="47DCBD21" w14:textId="77777777" w:rsidR="003649E8" w:rsidRDefault="00370578">
      <w:pPr>
        <w:spacing w:line="600" w:lineRule="auto"/>
        <w:ind w:firstLine="720"/>
        <w:contextualSpacing/>
        <w:jc w:val="both"/>
        <w:rPr>
          <w:rFonts w:eastAsia="Times New Roman"/>
          <w:bCs/>
        </w:rPr>
      </w:pPr>
      <w:r>
        <w:rPr>
          <w:rFonts w:eastAsia="Times New Roman"/>
          <w:bCs/>
        </w:rPr>
        <w:t>κυρίες και κύριοι συνάδελφοι, να σας ανακοινώσω ποιες επίκαιρες ερωτήσεις δεν θα συζητηθούν</w:t>
      </w:r>
      <w:r>
        <w:rPr>
          <w:rFonts w:eastAsia="Times New Roman"/>
          <w:bCs/>
        </w:rPr>
        <w:t xml:space="preserve">. </w:t>
      </w:r>
    </w:p>
    <w:p w14:paraId="47DCBD22"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με αριθμό 66/16-10-2018 επίκαιρη ερώτηση πρώτου κύκλου </w:t>
      </w:r>
      <w:r>
        <w:rPr>
          <w:rFonts w:eastAsia="Times New Roman" w:cs="Times New Roman"/>
          <w:szCs w:val="24"/>
        </w:rPr>
        <w:t xml:space="preserve">του </w:t>
      </w:r>
      <w:r>
        <w:rPr>
          <w:rFonts w:eastAsia="Times New Roman" w:cs="Times New Roman"/>
          <w:szCs w:val="24"/>
        </w:rPr>
        <w:t xml:space="preserve">Βουλευτή </w:t>
      </w:r>
      <w:r>
        <w:rPr>
          <w:rFonts w:eastAsia="Times New Roman" w:cs="Times New Roman"/>
          <w:szCs w:val="24"/>
        </w:rPr>
        <w:t>Δωδεκανήσου της Νέας Δημοκρατίας κ.</w:t>
      </w:r>
      <w:r w:rsidRPr="002560CC">
        <w:rPr>
          <w:rFonts w:eastAsia="Times New Roman" w:cs="Times New Roman"/>
          <w:bCs/>
          <w:szCs w:val="24"/>
        </w:rPr>
        <w:t xml:space="preserve"> Εμμανουήλ </w:t>
      </w:r>
      <w:proofErr w:type="spellStart"/>
      <w:r w:rsidRPr="002560CC">
        <w:rPr>
          <w:rFonts w:eastAsia="Times New Roman" w:cs="Times New Roman"/>
          <w:bCs/>
          <w:szCs w:val="24"/>
        </w:rPr>
        <w:t>Κόνσολα</w:t>
      </w:r>
      <w:proofErr w:type="spellEnd"/>
      <w:r w:rsidRPr="002560CC">
        <w:rPr>
          <w:rFonts w:eastAsia="Times New Roman" w:cs="Times New Roman"/>
          <w:bCs/>
          <w:szCs w:val="24"/>
        </w:rPr>
        <w:t xml:space="preserve"> </w:t>
      </w:r>
      <w:r>
        <w:rPr>
          <w:rFonts w:eastAsia="Times New Roman" w:cs="Times New Roman"/>
          <w:szCs w:val="24"/>
        </w:rPr>
        <w:t>προς τον Υπουργό</w:t>
      </w:r>
      <w:r w:rsidRPr="002560CC">
        <w:rPr>
          <w:rFonts w:eastAsia="Times New Roman" w:cs="Times New Roman"/>
          <w:bCs/>
          <w:szCs w:val="24"/>
        </w:rPr>
        <w:t xml:space="preserve"> Ναυτιλίας και Νησιωτικής Πολιτικής, </w:t>
      </w:r>
      <w:r>
        <w:rPr>
          <w:rFonts w:eastAsia="Times New Roman" w:cs="Times New Roman"/>
          <w:szCs w:val="24"/>
        </w:rPr>
        <w:t xml:space="preserve">με θέμα: «Ζητήματα αναβάθμισης της λειτουργίας της Ακαδημίας Εμπορικού Ναυτικού στην Κάλυμνο», δεν </w:t>
      </w:r>
      <w:r>
        <w:rPr>
          <w:rFonts w:eastAsia="Times New Roman" w:cs="Times New Roman"/>
          <w:szCs w:val="24"/>
        </w:rPr>
        <w:t xml:space="preserve">θα συζητηθεί </w:t>
      </w:r>
      <w:r>
        <w:rPr>
          <w:rFonts w:eastAsia="Times New Roman" w:cs="Times New Roman"/>
          <w:szCs w:val="24"/>
        </w:rPr>
        <w:t>λόγω κωλύματος του Υπουργού Ναυτιλίας</w:t>
      </w:r>
      <w:r>
        <w:rPr>
          <w:rFonts w:eastAsia="Times New Roman" w:cs="Times New Roman"/>
          <w:szCs w:val="24"/>
        </w:rPr>
        <w:t xml:space="preserve"> και Νησιωτικής Πολιτικής κ. Φωτίου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Φανούριου Κουβέλη, εξαιτίας ανειλημμένων υποχρεώσεων. </w:t>
      </w:r>
    </w:p>
    <w:p w14:paraId="47DCBD23"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με αριθμό 59/12-10-2018 επίκαιρη ερώτηση πρώτου κύκλου </w:t>
      </w:r>
      <w:r>
        <w:rPr>
          <w:rFonts w:eastAsia="Times New Roman" w:cs="Times New Roman"/>
          <w:szCs w:val="24"/>
        </w:rPr>
        <w:t xml:space="preserve">του </w:t>
      </w:r>
      <w:r>
        <w:rPr>
          <w:rFonts w:eastAsia="Times New Roman" w:cs="Times New Roman"/>
          <w:szCs w:val="24"/>
        </w:rPr>
        <w:t>Βουλευτή Σερρών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sidRPr="002560CC">
        <w:rPr>
          <w:rFonts w:eastAsia="Times New Roman" w:cs="Times New Roman"/>
          <w:bCs/>
          <w:szCs w:val="24"/>
        </w:rPr>
        <w:t>Μιχαήλ Τζελέπη</w:t>
      </w:r>
      <w:r>
        <w:rPr>
          <w:rFonts w:eastAsia="Times New Roman" w:cs="Times New Roman"/>
          <w:szCs w:val="24"/>
        </w:rPr>
        <w:t xml:space="preserve"> προς τον Υπουργό </w:t>
      </w:r>
      <w:r w:rsidRPr="002560CC">
        <w:rPr>
          <w:rFonts w:eastAsia="Times New Roman" w:cs="Times New Roman"/>
          <w:bCs/>
          <w:szCs w:val="24"/>
        </w:rPr>
        <w:t>Οικονομίας και Ανάπτυξης,</w:t>
      </w:r>
      <w:r>
        <w:rPr>
          <w:rFonts w:eastAsia="Times New Roman" w:cs="Times New Roman"/>
          <w:szCs w:val="24"/>
        </w:rPr>
        <w:t xml:space="preserve"> με θέμα: «Αδιέξοδη η κατάσταση της Ελληνικής Βιομηχανίας Ζάχαρης (ΕΒΖ)», δεν </w:t>
      </w:r>
      <w:r>
        <w:rPr>
          <w:rFonts w:eastAsia="Times New Roman" w:cs="Times New Roman"/>
          <w:szCs w:val="24"/>
        </w:rPr>
        <w:t>θα συ</w:t>
      </w:r>
      <w:r>
        <w:rPr>
          <w:rFonts w:eastAsia="Times New Roman" w:cs="Times New Roman"/>
          <w:szCs w:val="24"/>
        </w:rPr>
        <w:lastRenderedPageBreak/>
        <w:t xml:space="preserve">ζητηθεί </w:t>
      </w:r>
      <w:r>
        <w:rPr>
          <w:rFonts w:eastAsia="Times New Roman" w:cs="Times New Roman"/>
          <w:szCs w:val="24"/>
        </w:rPr>
        <w:t xml:space="preserve">λόγω κωλύματος του Αναπληρωτή Υπουργού Οικονομίας και Ανάπτυξης κ. Στέργιου </w:t>
      </w:r>
      <w:proofErr w:type="spellStart"/>
      <w:r>
        <w:rPr>
          <w:rFonts w:eastAsia="Times New Roman" w:cs="Times New Roman"/>
          <w:szCs w:val="24"/>
        </w:rPr>
        <w:t>Πιτσιόρλα</w:t>
      </w:r>
      <w:proofErr w:type="spellEnd"/>
      <w:r>
        <w:rPr>
          <w:rFonts w:eastAsia="Times New Roman" w:cs="Times New Roman"/>
          <w:szCs w:val="24"/>
        </w:rPr>
        <w:t>, εξαιτίας κυβερνητικής αποστολής στη</w:t>
      </w:r>
      <w:r>
        <w:rPr>
          <w:rFonts w:eastAsia="Times New Roman" w:cs="Times New Roman"/>
          <w:szCs w:val="24"/>
        </w:rPr>
        <w:t xml:space="preserve">ν </w:t>
      </w:r>
      <w:proofErr w:type="spellStart"/>
      <w:r>
        <w:rPr>
          <w:rFonts w:eastAsia="Times New Roman" w:cs="Times New Roman"/>
          <w:szCs w:val="24"/>
        </w:rPr>
        <w:t>Πύλο</w:t>
      </w:r>
      <w:proofErr w:type="spellEnd"/>
      <w:r>
        <w:rPr>
          <w:rFonts w:eastAsia="Times New Roman" w:cs="Times New Roman"/>
          <w:szCs w:val="24"/>
        </w:rPr>
        <w:t>.</w:t>
      </w:r>
    </w:p>
    <w:p w14:paraId="47DCBD24" w14:textId="77777777" w:rsidR="003649E8" w:rsidRDefault="00370578">
      <w:pPr>
        <w:spacing w:line="600" w:lineRule="auto"/>
        <w:ind w:firstLine="720"/>
        <w:contextualSpacing/>
        <w:jc w:val="both"/>
        <w:rPr>
          <w:rFonts w:eastAsia="Times New Roman" w:cs="Times New Roman"/>
          <w:b/>
          <w:szCs w:val="24"/>
        </w:rPr>
      </w:pPr>
      <w:r>
        <w:rPr>
          <w:rFonts w:eastAsia="Times New Roman" w:cs="Times New Roman"/>
          <w:szCs w:val="24"/>
        </w:rPr>
        <w:t xml:space="preserve">Η έβδομη με αριθμό 27/5-10-2018 επίκαιρη ερώτηση δεύτερου κύκλου </w:t>
      </w:r>
      <w:r>
        <w:rPr>
          <w:rFonts w:eastAsia="Times New Roman" w:cs="Times New Roman"/>
          <w:szCs w:val="24"/>
        </w:rPr>
        <w:t xml:space="preserve">του </w:t>
      </w:r>
      <w:r>
        <w:rPr>
          <w:rFonts w:eastAsia="Times New Roman" w:cs="Times New Roman"/>
          <w:szCs w:val="24"/>
        </w:rPr>
        <w:t>Βουλευτή Β΄ Αθηνών της Δημοκρατικής Συμπαράταξης ΠΑΣΟΚ</w:t>
      </w:r>
      <w:r>
        <w:rPr>
          <w:rFonts w:eastAsia="Times New Roman" w:cs="Times New Roman"/>
          <w:szCs w:val="24"/>
        </w:rPr>
        <w:t xml:space="preserve"> - </w:t>
      </w:r>
      <w:r>
        <w:rPr>
          <w:rFonts w:eastAsia="Times New Roman" w:cs="Times New Roman"/>
          <w:szCs w:val="24"/>
        </w:rPr>
        <w:t xml:space="preserve">ΔΗΜΑΡ κ. </w:t>
      </w:r>
      <w:r w:rsidRPr="002560CC">
        <w:rPr>
          <w:rFonts w:eastAsia="Times New Roman" w:cs="Times New Roman"/>
          <w:bCs/>
          <w:szCs w:val="24"/>
        </w:rPr>
        <w:t>Γεωργίου</w:t>
      </w:r>
      <w:r>
        <w:rPr>
          <w:rFonts w:eastAsia="Times New Roman" w:cs="Times New Roman"/>
          <w:bCs/>
          <w:szCs w:val="24"/>
        </w:rPr>
        <w:t xml:space="preserve"> </w:t>
      </w:r>
      <w:r w:rsidRPr="002560CC">
        <w:rPr>
          <w:rFonts w:eastAsia="Times New Roman" w:cs="Times New Roman"/>
          <w:bCs/>
          <w:szCs w:val="24"/>
        </w:rPr>
        <w:t>-</w:t>
      </w:r>
      <w:r>
        <w:rPr>
          <w:rFonts w:eastAsia="Times New Roman" w:cs="Times New Roman"/>
          <w:bCs/>
          <w:szCs w:val="24"/>
        </w:rPr>
        <w:t xml:space="preserve"> </w:t>
      </w:r>
      <w:r w:rsidRPr="002560CC">
        <w:rPr>
          <w:rFonts w:eastAsia="Times New Roman" w:cs="Times New Roman"/>
          <w:bCs/>
          <w:szCs w:val="24"/>
        </w:rPr>
        <w:t>Δημητρίου Καρρά</w:t>
      </w:r>
      <w:r>
        <w:rPr>
          <w:rFonts w:eastAsia="Times New Roman" w:cs="Times New Roman"/>
          <w:szCs w:val="24"/>
        </w:rPr>
        <w:t xml:space="preserve"> προς τον Υπουργό </w:t>
      </w:r>
      <w:r w:rsidRPr="002560CC">
        <w:rPr>
          <w:rFonts w:eastAsia="Times New Roman" w:cs="Times New Roman"/>
          <w:bCs/>
          <w:szCs w:val="24"/>
        </w:rPr>
        <w:t>Οικονομίας και Ανάπτυξης,</w:t>
      </w:r>
      <w:r>
        <w:rPr>
          <w:rFonts w:eastAsia="Times New Roman" w:cs="Times New Roman"/>
          <w:szCs w:val="24"/>
        </w:rPr>
        <w:t xml:space="preserve"> με θέμα: «Κυβερνητική παραπληροφόρηση, ότι </w:t>
      </w:r>
      <w:r>
        <w:rPr>
          <w:rFonts w:eastAsia="Times New Roman" w:cs="Times New Roman"/>
          <w:szCs w:val="24"/>
        </w:rPr>
        <w:t xml:space="preserve">προστατεύονται οι εγγυητές των υπερχρεωμένων νοικοκυριών», δεν </w:t>
      </w:r>
      <w:r>
        <w:rPr>
          <w:rFonts w:eastAsia="Times New Roman" w:cs="Times New Roman"/>
          <w:szCs w:val="24"/>
        </w:rPr>
        <w:t xml:space="preserve">θα συζητηθεί </w:t>
      </w:r>
      <w:r>
        <w:rPr>
          <w:rFonts w:eastAsia="Times New Roman" w:cs="Times New Roman"/>
          <w:szCs w:val="24"/>
        </w:rPr>
        <w:t xml:space="preserve">λόγω κωλύματος του Αναπληρωτή Υπουργού Οικονομίας και Ανάπτυξης κ. Στέργιου </w:t>
      </w:r>
      <w:proofErr w:type="spellStart"/>
      <w:r>
        <w:rPr>
          <w:rFonts w:eastAsia="Times New Roman" w:cs="Times New Roman"/>
          <w:szCs w:val="24"/>
        </w:rPr>
        <w:t>Πιτσιόρλα</w:t>
      </w:r>
      <w:proofErr w:type="spellEnd"/>
      <w:r>
        <w:rPr>
          <w:rFonts w:eastAsia="Times New Roman" w:cs="Times New Roman"/>
          <w:szCs w:val="24"/>
        </w:rPr>
        <w:t xml:space="preserve">, εξαιτίας κυβερνητικής αποστολής στην </w:t>
      </w:r>
      <w:proofErr w:type="spellStart"/>
      <w:r>
        <w:rPr>
          <w:rFonts w:eastAsia="Times New Roman" w:cs="Times New Roman"/>
          <w:szCs w:val="24"/>
        </w:rPr>
        <w:t>Πύλο</w:t>
      </w:r>
      <w:proofErr w:type="spellEnd"/>
      <w:r>
        <w:rPr>
          <w:rFonts w:eastAsia="Times New Roman" w:cs="Times New Roman"/>
          <w:szCs w:val="24"/>
        </w:rPr>
        <w:t>.</w:t>
      </w:r>
    </w:p>
    <w:p w14:paraId="47DCBD25" w14:textId="77777777" w:rsidR="003649E8" w:rsidRDefault="00370578">
      <w:pPr>
        <w:spacing w:line="600" w:lineRule="auto"/>
        <w:ind w:firstLine="720"/>
        <w:contextualSpacing/>
        <w:jc w:val="both"/>
        <w:rPr>
          <w:rFonts w:eastAsia="Times New Roman" w:cs="Times New Roman"/>
        </w:rPr>
      </w:pPr>
      <w:r w:rsidRPr="00111BFF">
        <w:rPr>
          <w:rFonts w:eastAsia="Times New Roman" w:cs="Times New Roman"/>
        </w:rPr>
        <w:t>Κυρίες και κύριοι συνάδελφοι, έχω την τιμή να ανακ</w:t>
      </w:r>
      <w:r w:rsidRPr="00111BFF">
        <w:rPr>
          <w:rFonts w:eastAsia="Times New Roman" w:cs="Times New Roman"/>
        </w:rPr>
        <w:t xml:space="preserve">οινώσω στο Σώμα ότι τη συνεδρίασή μας παρακολουθούν από τα άνω δυτικά θεωρεία, αφού </w:t>
      </w:r>
      <w:r>
        <w:rPr>
          <w:rFonts w:eastAsia="Times New Roman" w:cs="Times New Roman"/>
        </w:rPr>
        <w:t xml:space="preserve">προηγουμένως </w:t>
      </w:r>
      <w:r>
        <w:rPr>
          <w:rFonts w:eastAsia="Times New Roman" w:cs="Times New Roman"/>
        </w:rPr>
        <w:t>συμμετείχαν στο εκπαιδευτικό πρόγραμμα «Εργαστήρι Δημοκρατίας» που οργανώνει το Ίδρυμα της Βουλής</w:t>
      </w:r>
      <w:r w:rsidRPr="00111BFF">
        <w:rPr>
          <w:rFonts w:eastAsia="Times New Roman" w:cs="Times New Roman"/>
        </w:rPr>
        <w:t xml:space="preserve">, </w:t>
      </w:r>
      <w:r>
        <w:rPr>
          <w:rFonts w:eastAsia="Times New Roman" w:cs="Times New Roman"/>
        </w:rPr>
        <w:t>δ</w:t>
      </w:r>
      <w:r>
        <w:rPr>
          <w:rFonts w:eastAsia="Times New Roman" w:cs="Times New Roman"/>
        </w:rPr>
        <w:t>ε</w:t>
      </w:r>
      <w:r>
        <w:rPr>
          <w:rFonts w:eastAsia="Times New Roman" w:cs="Times New Roman"/>
        </w:rPr>
        <w:t xml:space="preserve">καέξι </w:t>
      </w:r>
      <w:r w:rsidRPr="00111BFF">
        <w:rPr>
          <w:rFonts w:eastAsia="Times New Roman" w:cs="Times New Roman"/>
        </w:rPr>
        <w:t xml:space="preserve">μαθήτριες και μαθητές και </w:t>
      </w:r>
      <w:r>
        <w:rPr>
          <w:rFonts w:eastAsia="Times New Roman" w:cs="Times New Roman"/>
        </w:rPr>
        <w:t xml:space="preserve">δύο </w:t>
      </w:r>
      <w:r w:rsidRPr="00111BFF">
        <w:rPr>
          <w:rFonts w:eastAsia="Times New Roman" w:cs="Times New Roman"/>
        </w:rPr>
        <w:t xml:space="preserve">συνοδοί εκπαιδευτικοί </w:t>
      </w:r>
      <w:r>
        <w:rPr>
          <w:rFonts w:eastAsia="Times New Roman" w:cs="Times New Roman"/>
        </w:rPr>
        <w:t>από το 7</w:t>
      </w:r>
      <w:r w:rsidRPr="00665302">
        <w:rPr>
          <w:rFonts w:eastAsia="Times New Roman" w:cs="Times New Roman"/>
          <w:vertAlign w:val="superscript"/>
        </w:rPr>
        <w:t>ο</w:t>
      </w:r>
      <w:r>
        <w:rPr>
          <w:rFonts w:eastAsia="Times New Roman" w:cs="Times New Roman"/>
        </w:rPr>
        <w:t xml:space="preserve"> </w:t>
      </w:r>
      <w:r w:rsidRPr="00111BFF">
        <w:rPr>
          <w:rFonts w:eastAsia="Times New Roman" w:cs="Times New Roman"/>
        </w:rPr>
        <w:t>Δημοτικό Σχολείο</w:t>
      </w:r>
      <w:r>
        <w:rPr>
          <w:rFonts w:eastAsia="Times New Roman" w:cs="Times New Roman"/>
        </w:rPr>
        <w:t xml:space="preserve"> Χαϊδαρίου</w:t>
      </w:r>
      <w:r w:rsidRPr="00111BFF">
        <w:rPr>
          <w:rFonts w:eastAsia="Times New Roman" w:cs="Times New Roman"/>
        </w:rPr>
        <w:t xml:space="preserve">. </w:t>
      </w:r>
    </w:p>
    <w:p w14:paraId="47DCBD26" w14:textId="77777777" w:rsidR="003649E8" w:rsidRDefault="00370578">
      <w:pPr>
        <w:spacing w:line="600" w:lineRule="auto"/>
        <w:ind w:firstLine="720"/>
        <w:contextualSpacing/>
        <w:jc w:val="both"/>
        <w:rPr>
          <w:rFonts w:eastAsia="Times New Roman" w:cs="Times New Roman"/>
        </w:rPr>
      </w:pPr>
      <w:r w:rsidRPr="00111BFF">
        <w:rPr>
          <w:rFonts w:eastAsia="Times New Roman" w:cs="Times New Roman"/>
        </w:rPr>
        <w:t xml:space="preserve">Η Βουλή τούς καλωσορίζει. </w:t>
      </w:r>
    </w:p>
    <w:p w14:paraId="47DCBD27" w14:textId="77777777" w:rsidR="003649E8" w:rsidRDefault="00370578">
      <w:pPr>
        <w:spacing w:line="600" w:lineRule="auto"/>
        <w:ind w:firstLine="720"/>
        <w:contextualSpacing/>
        <w:jc w:val="center"/>
        <w:rPr>
          <w:rFonts w:eastAsia="Times New Roman" w:cs="Times New Roman"/>
        </w:rPr>
      </w:pPr>
      <w:r w:rsidRPr="00111BFF">
        <w:rPr>
          <w:rFonts w:eastAsia="Times New Roman" w:cs="Times New Roman"/>
        </w:rPr>
        <w:lastRenderedPageBreak/>
        <w:t>(Χειροκροτήματα απ’ όλες τις πτέρυγες της Βουλής)</w:t>
      </w:r>
    </w:p>
    <w:p w14:paraId="47DCBD28" w14:textId="77777777" w:rsidR="003649E8" w:rsidRDefault="00370578">
      <w:pPr>
        <w:spacing w:line="600" w:lineRule="auto"/>
        <w:ind w:firstLine="720"/>
        <w:contextualSpacing/>
        <w:jc w:val="both"/>
        <w:rPr>
          <w:rFonts w:eastAsia="Times New Roman" w:cs="Times New Roman"/>
        </w:rPr>
      </w:pPr>
      <w:r>
        <w:rPr>
          <w:rFonts w:eastAsia="Times New Roman" w:cs="Times New Roman"/>
        </w:rPr>
        <w:t>Αγαπητά παιδιά, παρακολουθείτε τη διαδικασία των επικαίρων ερωτήσεων</w:t>
      </w:r>
      <w:r>
        <w:rPr>
          <w:rFonts w:eastAsia="Times New Roman" w:cs="Times New Roman"/>
        </w:rPr>
        <w:t>,</w:t>
      </w:r>
      <w:r>
        <w:rPr>
          <w:rFonts w:eastAsia="Times New Roman" w:cs="Times New Roman"/>
        </w:rPr>
        <w:t xml:space="preserve"> που ο </w:t>
      </w:r>
      <w:r w:rsidRPr="00CD2327">
        <w:rPr>
          <w:rFonts w:eastAsia="Times New Roman" w:cs="Times New Roman"/>
        </w:rPr>
        <w:t>Βουλευτής</w:t>
      </w:r>
      <w:r>
        <w:rPr>
          <w:rFonts w:eastAsia="Times New Roman" w:cs="Times New Roman"/>
        </w:rPr>
        <w:t xml:space="preserve"> ρωτά τον Υπουργό για κάποια επίκαιρα θέματα και γίνετα</w:t>
      </w:r>
      <w:r>
        <w:rPr>
          <w:rFonts w:eastAsia="Times New Roman" w:cs="Times New Roman"/>
        </w:rPr>
        <w:t>ι μια γόνιμη συζήτηση. Γι</w:t>
      </w:r>
      <w:r>
        <w:rPr>
          <w:rFonts w:eastAsia="Times New Roman" w:cs="Times New Roman"/>
        </w:rPr>
        <w:t>α</w:t>
      </w:r>
      <w:r>
        <w:rPr>
          <w:rFonts w:eastAsia="Times New Roman" w:cs="Times New Roman"/>
        </w:rPr>
        <w:t xml:space="preserve"> αυτό</w:t>
      </w:r>
      <w:r>
        <w:rPr>
          <w:rFonts w:eastAsia="Times New Roman" w:cs="Times New Roman"/>
        </w:rPr>
        <w:t>ν</w:t>
      </w:r>
      <w:r>
        <w:rPr>
          <w:rFonts w:eastAsia="Times New Roman" w:cs="Times New Roman"/>
        </w:rPr>
        <w:t xml:space="preserve"> τον λόγο και βλέπετε λίγους παρευρισκόμενους εντός της Αιθούσης. </w:t>
      </w:r>
    </w:p>
    <w:p w14:paraId="47DCBD29"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Επόμενη είναι η </w:t>
      </w:r>
      <w:r>
        <w:rPr>
          <w:rFonts w:eastAsia="Times New Roman" w:cs="Times New Roman"/>
          <w:szCs w:val="24"/>
        </w:rPr>
        <w:t>πέμπτη</w:t>
      </w:r>
      <w:r>
        <w:rPr>
          <w:rFonts w:eastAsia="Times New Roman" w:cs="Times New Roman"/>
          <w:szCs w:val="24"/>
        </w:rPr>
        <w:t xml:space="preserve"> με αριθμό 60/16-10-2018 επίκαιρη ερώτηση δεύτερου κύκλου του Ανεξάρτητου Βουλευτή Β΄ Αθηνών κ. </w:t>
      </w:r>
      <w:r w:rsidRPr="002560CC">
        <w:rPr>
          <w:rFonts w:eastAsia="Times New Roman" w:cs="Times New Roman"/>
          <w:bCs/>
          <w:szCs w:val="24"/>
        </w:rPr>
        <w:t xml:space="preserve">Θεοχάρη </w:t>
      </w:r>
      <w:proofErr w:type="spellStart"/>
      <w:r w:rsidRPr="002560CC">
        <w:rPr>
          <w:rFonts w:eastAsia="Times New Roman" w:cs="Times New Roman"/>
          <w:bCs/>
          <w:szCs w:val="24"/>
        </w:rPr>
        <w:t>Θεοχάρη</w:t>
      </w:r>
      <w:proofErr w:type="spellEnd"/>
      <w:r>
        <w:rPr>
          <w:rFonts w:eastAsia="Times New Roman" w:cs="Times New Roman"/>
          <w:szCs w:val="24"/>
        </w:rPr>
        <w:t xml:space="preserve"> προς τον Υπουργό </w:t>
      </w:r>
      <w:r w:rsidRPr="002560CC">
        <w:rPr>
          <w:rFonts w:eastAsia="Times New Roman" w:cs="Times New Roman"/>
          <w:bCs/>
          <w:szCs w:val="24"/>
        </w:rPr>
        <w:t>Παιδεί</w:t>
      </w:r>
      <w:r w:rsidRPr="002560CC">
        <w:rPr>
          <w:rFonts w:eastAsia="Times New Roman" w:cs="Times New Roman"/>
          <w:bCs/>
          <w:szCs w:val="24"/>
        </w:rPr>
        <w:t xml:space="preserve">ας, Έρευνας και Θρησκευμάτων, </w:t>
      </w:r>
      <w:r>
        <w:rPr>
          <w:rFonts w:eastAsia="Times New Roman" w:cs="Times New Roman"/>
          <w:szCs w:val="24"/>
        </w:rPr>
        <w:t xml:space="preserve">με θέμα: «Προβληματικές οι διαδικασίες για την </w:t>
      </w:r>
      <w:proofErr w:type="spellStart"/>
      <w:r>
        <w:rPr>
          <w:rFonts w:eastAsia="Times New Roman" w:cs="Times New Roman"/>
          <w:szCs w:val="24"/>
        </w:rPr>
        <w:t>υποχρεωτικότητα</w:t>
      </w:r>
      <w:proofErr w:type="spellEnd"/>
      <w:r>
        <w:rPr>
          <w:rFonts w:eastAsia="Times New Roman" w:cs="Times New Roman"/>
          <w:szCs w:val="24"/>
        </w:rPr>
        <w:t xml:space="preserve"> της </w:t>
      </w:r>
      <w:r>
        <w:rPr>
          <w:rFonts w:eastAsia="Times New Roman" w:cs="Times New Roman"/>
          <w:szCs w:val="24"/>
        </w:rPr>
        <w:t>π</w:t>
      </w:r>
      <w:r>
        <w:rPr>
          <w:rFonts w:eastAsia="Times New Roman" w:cs="Times New Roman"/>
          <w:szCs w:val="24"/>
        </w:rPr>
        <w:t xml:space="preserve">ροσχολικής </w:t>
      </w:r>
      <w:r>
        <w:rPr>
          <w:rFonts w:eastAsia="Times New Roman" w:cs="Times New Roman"/>
          <w:szCs w:val="24"/>
        </w:rPr>
        <w:t>α</w:t>
      </w:r>
      <w:r>
        <w:rPr>
          <w:rFonts w:eastAsia="Times New Roman" w:cs="Times New Roman"/>
          <w:szCs w:val="24"/>
        </w:rPr>
        <w:t>γωγής σε δημόσιες και δημοτικές δομές».</w:t>
      </w:r>
    </w:p>
    <w:p w14:paraId="47DCBD2A"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Κύριε Θεοχάρη, έχετε τον λόγο για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14:paraId="47DCBD2B"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Ευχαριστώ </w:t>
      </w:r>
      <w:r>
        <w:rPr>
          <w:rFonts w:eastAsia="Times New Roman" w:cs="Times New Roman"/>
          <w:szCs w:val="24"/>
        </w:rPr>
        <w:t>πολύ, κύριε Πρόεδρε.</w:t>
      </w:r>
    </w:p>
    <w:p w14:paraId="47DCBD2C"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Κύριε Υπουργέ, είμαι σίγουρος πως ξέρετε πολύ καλά και λαμβάνετε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τη σημασία της προσχολικής αγωγής, </w:t>
      </w:r>
      <w:r>
        <w:rPr>
          <w:rFonts w:eastAsia="Times New Roman" w:cs="Times New Roman"/>
          <w:szCs w:val="24"/>
        </w:rPr>
        <w:lastRenderedPageBreak/>
        <w:t>στη γνωσιακή λιγότερο, θα έλεγα, αλλά κυρίως στην κοινωνικοποίηση και στην ανάπτυξη της κοινωνικής προσωπικότητας κάθε παι</w:t>
      </w:r>
      <w:r>
        <w:rPr>
          <w:rFonts w:eastAsia="Times New Roman" w:cs="Times New Roman"/>
          <w:szCs w:val="24"/>
        </w:rPr>
        <w:t>διού, όπως και στα θέματα που έχουν σχέση ακόμα και με την καταπολέμηση της φτώχειας και τη δημιουργία ίσων ευκαιριών για τις νέες γενιές που έρχονται και που είναι το μέλλον της χώρας μας.</w:t>
      </w:r>
    </w:p>
    <w:p w14:paraId="47DCBD2D"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Ξέρετε πολύ καλά πως η κατάσταση στη χώρα μας δεν είναι εκεί που θ</w:t>
      </w:r>
      <w:r>
        <w:rPr>
          <w:rFonts w:eastAsia="Times New Roman" w:cs="Times New Roman"/>
          <w:szCs w:val="24"/>
        </w:rPr>
        <w:t>α έπρεπε να είναι. Η ετήσια έκθεση της Ευρωπαϊκής Ένωσης για την παρακολούθηση της εκπαίδευσης και της κατάρτισης</w:t>
      </w:r>
      <w:r>
        <w:rPr>
          <w:rFonts w:eastAsia="Times New Roman" w:cs="Times New Roman"/>
          <w:szCs w:val="24"/>
        </w:rPr>
        <w:t>,</w:t>
      </w:r>
      <w:r>
        <w:rPr>
          <w:rFonts w:eastAsia="Times New Roman" w:cs="Times New Roman"/>
          <w:szCs w:val="24"/>
        </w:rPr>
        <w:t xml:space="preserve"> του 2017 είναι η τελευταία</w:t>
      </w:r>
      <w:r>
        <w:rPr>
          <w:rFonts w:eastAsia="Times New Roman" w:cs="Times New Roman"/>
          <w:szCs w:val="24"/>
        </w:rPr>
        <w:t>,</w:t>
      </w:r>
      <w:r>
        <w:rPr>
          <w:rFonts w:eastAsia="Times New Roman" w:cs="Times New Roman"/>
          <w:szCs w:val="24"/>
        </w:rPr>
        <w:t xml:space="preserve"> και η οποία ουσιαστικά παρακολουθεί την πρόοδο των χωρών για τους στόχους της Βαρκελώνης για το 2020</w:t>
      </w:r>
      <w:r>
        <w:rPr>
          <w:rFonts w:eastAsia="Times New Roman" w:cs="Times New Roman"/>
          <w:szCs w:val="24"/>
        </w:rPr>
        <w:t xml:space="preserve"> κατατάσσει τη χώρα μας σε προβληματική θέση. Όσον αφορά τα τετράχρονα στο 79,6%, τρίτη από το τέλος</w:t>
      </w:r>
      <w:r>
        <w:rPr>
          <w:rFonts w:eastAsia="Times New Roman" w:cs="Times New Roman"/>
          <w:szCs w:val="24"/>
        </w:rPr>
        <w:t>,</w:t>
      </w:r>
      <w:r>
        <w:rPr>
          <w:rFonts w:eastAsia="Times New Roman" w:cs="Times New Roman"/>
          <w:szCs w:val="24"/>
        </w:rPr>
        <w:t xml:space="preserve"> και όσον αφορά τα τρίχρονα είμαστε στο 12%, πολύ μακριά από τον στόχο του 33% που είναι για το 2020.</w:t>
      </w:r>
    </w:p>
    <w:p w14:paraId="47DCBD2E"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Είμαι σίγουρος πως αυτά λάβατε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στην προσ</w:t>
      </w:r>
      <w:r>
        <w:rPr>
          <w:rFonts w:eastAsia="Times New Roman" w:cs="Times New Roman"/>
          <w:szCs w:val="24"/>
        </w:rPr>
        <w:t>πάθεια που κάνατε φέτος για να οδηγήσετε βίαια και πολύ γρήγορα τη χώρα μας σε μία λογική υποχρεωτικής προσχολικής α</w:t>
      </w:r>
      <w:r>
        <w:rPr>
          <w:rFonts w:eastAsia="Times New Roman" w:cs="Times New Roman"/>
          <w:szCs w:val="24"/>
        </w:rPr>
        <w:lastRenderedPageBreak/>
        <w:t xml:space="preserve">γωγής, κατεβάζοντας τα χρόνια προς τα κάτω και προσπαθώντας να πιέσετε με τα πιλοτικά προγράμματα σε αυτούς τους δήμους την </w:t>
      </w:r>
      <w:proofErr w:type="spellStart"/>
      <w:r>
        <w:rPr>
          <w:rFonts w:eastAsia="Times New Roman" w:cs="Times New Roman"/>
          <w:szCs w:val="24"/>
        </w:rPr>
        <w:t>υποχρεωτικότητα</w:t>
      </w:r>
      <w:proofErr w:type="spellEnd"/>
      <w:r>
        <w:rPr>
          <w:rFonts w:eastAsia="Times New Roman" w:cs="Times New Roman"/>
          <w:szCs w:val="24"/>
        </w:rPr>
        <w:t xml:space="preserve"> </w:t>
      </w:r>
      <w:r>
        <w:rPr>
          <w:rFonts w:eastAsia="Times New Roman" w:cs="Times New Roman"/>
          <w:szCs w:val="24"/>
        </w:rPr>
        <w:t>αυτή.</w:t>
      </w:r>
    </w:p>
    <w:p w14:paraId="47DCBD2F"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Όμως, η </w:t>
      </w:r>
      <w:proofErr w:type="spellStart"/>
      <w:r>
        <w:rPr>
          <w:rFonts w:eastAsia="Times New Roman" w:cs="Times New Roman"/>
          <w:szCs w:val="24"/>
        </w:rPr>
        <w:t>υποχρεωτικότητα</w:t>
      </w:r>
      <w:proofErr w:type="spellEnd"/>
      <w:r>
        <w:rPr>
          <w:rFonts w:eastAsia="Times New Roman" w:cs="Times New Roman"/>
          <w:szCs w:val="24"/>
        </w:rPr>
        <w:t>, πρώτον</w:t>
      </w:r>
      <w:r>
        <w:rPr>
          <w:rFonts w:eastAsia="Times New Roman" w:cs="Times New Roman"/>
          <w:szCs w:val="24"/>
        </w:rPr>
        <w:t>,</w:t>
      </w:r>
      <w:r>
        <w:rPr>
          <w:rFonts w:eastAsia="Times New Roman" w:cs="Times New Roman"/>
          <w:szCs w:val="24"/>
        </w:rPr>
        <w:t xml:space="preserve"> δεν είναι ένας στόχος που ο ίδιος ο Πρωθυπουργός είχε μιλήσει γι’ αυτόν και</w:t>
      </w:r>
      <w:r>
        <w:rPr>
          <w:rFonts w:eastAsia="Times New Roman" w:cs="Times New Roman"/>
          <w:szCs w:val="24"/>
        </w:rPr>
        <w:t>,</w:t>
      </w:r>
      <w:r>
        <w:rPr>
          <w:rFonts w:eastAsia="Times New Roman" w:cs="Times New Roman"/>
          <w:szCs w:val="24"/>
        </w:rPr>
        <w:t xml:space="preserve"> δεύτερον</w:t>
      </w:r>
      <w:r>
        <w:rPr>
          <w:rFonts w:eastAsia="Times New Roman" w:cs="Times New Roman"/>
          <w:szCs w:val="24"/>
        </w:rPr>
        <w:t>,</w:t>
      </w:r>
      <w:r>
        <w:rPr>
          <w:rFonts w:eastAsia="Times New Roman" w:cs="Times New Roman"/>
          <w:szCs w:val="24"/>
        </w:rPr>
        <w:t xml:space="preserve"> η ίδια η Ευρωπαϊκή Ένωση μιλάει για προσβασιμότητα και όχι για </w:t>
      </w:r>
      <w:proofErr w:type="spellStart"/>
      <w:r>
        <w:rPr>
          <w:rFonts w:eastAsia="Times New Roman" w:cs="Times New Roman"/>
          <w:szCs w:val="24"/>
        </w:rPr>
        <w:t>υποχρεωτικότητα</w:t>
      </w:r>
      <w:proofErr w:type="spellEnd"/>
      <w:r>
        <w:rPr>
          <w:rFonts w:eastAsia="Times New Roman" w:cs="Times New Roman"/>
          <w:szCs w:val="24"/>
        </w:rPr>
        <w:t>. Συνεπώς εδώ έχουμε μία προσπάθεια επιβολής μίας συ</w:t>
      </w:r>
      <w:r>
        <w:rPr>
          <w:rFonts w:eastAsia="Times New Roman" w:cs="Times New Roman"/>
          <w:szCs w:val="24"/>
        </w:rPr>
        <w:t>γκεκριμένης πολιτικής, γιατί κοιτάτε ενδεχομένως μόνο τα νούμερα και</w:t>
      </w:r>
      <w:r>
        <w:rPr>
          <w:rFonts w:eastAsia="Times New Roman" w:cs="Times New Roman"/>
          <w:szCs w:val="24"/>
        </w:rPr>
        <w:t>,</w:t>
      </w:r>
      <w:r>
        <w:rPr>
          <w:rFonts w:eastAsia="Times New Roman" w:cs="Times New Roman"/>
          <w:szCs w:val="24"/>
        </w:rPr>
        <w:t xml:space="preserve"> σε μία προσπάθεια να τα πετύχετε, κάνετε μία πολιτική που είναι βίαιη από τη μια μεριά και μάλλον χωρίς τους αναγκαίους επενδυτικούς πόρους.</w:t>
      </w:r>
    </w:p>
    <w:p w14:paraId="47DCBD30"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σας ρωτώ, κύριε Υπουργέ: Ποιος είναι </w:t>
      </w:r>
      <w:r>
        <w:rPr>
          <w:rFonts w:eastAsia="Times New Roman" w:cs="Times New Roman"/>
          <w:szCs w:val="24"/>
        </w:rPr>
        <w:t>ο χρονικός προγραμματισμός σας και ποιο το συνολικό ύψος του προϋπολογισμού για την πραγματοποίηση προσλήψεων και τη δημιουργία νέων δομών</w:t>
      </w:r>
      <w:r>
        <w:rPr>
          <w:rFonts w:eastAsia="Times New Roman" w:cs="Times New Roman"/>
          <w:szCs w:val="24"/>
        </w:rPr>
        <w:t>,</w:t>
      </w:r>
      <w:r>
        <w:rPr>
          <w:rFonts w:eastAsia="Times New Roman" w:cs="Times New Roman"/>
          <w:szCs w:val="24"/>
        </w:rPr>
        <w:t xml:space="preserve"> για να υλοποιηθεί η </w:t>
      </w:r>
      <w:proofErr w:type="spellStart"/>
      <w:r>
        <w:rPr>
          <w:rFonts w:eastAsia="Times New Roman" w:cs="Times New Roman"/>
          <w:szCs w:val="24"/>
        </w:rPr>
        <w:t>υποχρεωτικότητα</w:t>
      </w:r>
      <w:proofErr w:type="spellEnd"/>
      <w:r>
        <w:rPr>
          <w:rFonts w:eastAsia="Times New Roman" w:cs="Times New Roman"/>
          <w:szCs w:val="24"/>
        </w:rPr>
        <w:t xml:space="preserve"> αυτή; Σας είχα ζητήσει αναλυτικά τα οικονομικά στοιχεία. </w:t>
      </w:r>
    </w:p>
    <w:p w14:paraId="47DCBD31" w14:textId="77777777" w:rsidR="003649E8" w:rsidRDefault="00370578">
      <w:pPr>
        <w:spacing w:line="600" w:lineRule="auto"/>
        <w:ind w:firstLine="709"/>
        <w:contextualSpacing/>
        <w:jc w:val="both"/>
        <w:rPr>
          <w:rFonts w:eastAsia="Times New Roman" w:cs="Times New Roman"/>
          <w:szCs w:val="24"/>
        </w:rPr>
      </w:pPr>
      <w:r>
        <w:rPr>
          <w:rFonts w:eastAsia="Times New Roman" w:cs="Times New Roman"/>
          <w:szCs w:val="24"/>
        </w:rPr>
        <w:t xml:space="preserve">Τι πρόκειται να γίνει </w:t>
      </w:r>
      <w:r>
        <w:rPr>
          <w:rFonts w:eastAsia="Times New Roman" w:cs="Times New Roman"/>
          <w:szCs w:val="24"/>
        </w:rPr>
        <w:t>με τ</w:t>
      </w:r>
      <w:r>
        <w:rPr>
          <w:rFonts w:eastAsia="Times New Roman" w:cs="Times New Roman"/>
          <w:szCs w:val="24"/>
        </w:rPr>
        <w:t>ι</w:t>
      </w:r>
      <w:r>
        <w:rPr>
          <w:rFonts w:eastAsia="Times New Roman" w:cs="Times New Roman"/>
          <w:szCs w:val="24"/>
        </w:rPr>
        <w:t xml:space="preserve">ς χιλιάδες βρεφονηπιοκόμους και το λοιπό επιστημονικό προσωπικό που απασχολούνται σήμερα </w:t>
      </w:r>
      <w:r>
        <w:rPr>
          <w:rFonts w:eastAsia="Times New Roman" w:cs="Times New Roman"/>
          <w:szCs w:val="24"/>
        </w:rPr>
        <w:lastRenderedPageBreak/>
        <w:t xml:space="preserve">σε ιδιωτικούς και δημοτικούς παιδικούς σταθμούς; Ποιες οι προϋποθέσεις για τη συμμετοχή των ιδιωτικών παιδικών σταθμών στην </w:t>
      </w:r>
      <w:proofErr w:type="spellStart"/>
      <w:r>
        <w:rPr>
          <w:rFonts w:eastAsia="Times New Roman" w:cs="Times New Roman"/>
          <w:szCs w:val="24"/>
        </w:rPr>
        <w:t>υποχρεωτικότητα</w:t>
      </w:r>
      <w:proofErr w:type="spellEnd"/>
      <w:r>
        <w:rPr>
          <w:rFonts w:eastAsia="Times New Roman" w:cs="Times New Roman"/>
          <w:szCs w:val="24"/>
        </w:rPr>
        <w:t xml:space="preserve"> γενικά της προσχολικής</w:t>
      </w:r>
      <w:r>
        <w:rPr>
          <w:rFonts w:eastAsia="Times New Roman" w:cs="Times New Roman"/>
          <w:szCs w:val="24"/>
        </w:rPr>
        <w:t xml:space="preserve"> εκπαίδευσης, κάποιο άλλο σύστημα </w:t>
      </w:r>
      <w:r>
        <w:rPr>
          <w:rFonts w:eastAsia="Times New Roman" w:cs="Times New Roman"/>
          <w:szCs w:val="24"/>
          <w:lang w:val="en-US"/>
        </w:rPr>
        <w:t>voucher</w:t>
      </w:r>
      <w:r w:rsidRPr="008D4812">
        <w:rPr>
          <w:rFonts w:eastAsia="Times New Roman" w:cs="Times New Roman"/>
          <w:szCs w:val="24"/>
        </w:rPr>
        <w:t xml:space="preserve"> </w:t>
      </w:r>
      <w:r>
        <w:rPr>
          <w:rFonts w:eastAsia="Times New Roman" w:cs="Times New Roman"/>
          <w:szCs w:val="24"/>
        </w:rPr>
        <w:t xml:space="preserve">κ.λπ.; Πώς εξηγείται η επιλογή του Υπουργείου σας σε σχέση με την </w:t>
      </w:r>
      <w:proofErr w:type="spellStart"/>
      <w:r>
        <w:rPr>
          <w:rFonts w:eastAsia="Times New Roman" w:cs="Times New Roman"/>
          <w:szCs w:val="24"/>
        </w:rPr>
        <w:t>υποχρεωτικότητα</w:t>
      </w:r>
      <w:proofErr w:type="spellEnd"/>
      <w:r>
        <w:rPr>
          <w:rFonts w:eastAsia="Times New Roman" w:cs="Times New Roman"/>
          <w:szCs w:val="24"/>
        </w:rPr>
        <w:t xml:space="preserve"> έναντι της καθολικότητας μέσω προσβασιμότητας</w:t>
      </w:r>
      <w:r>
        <w:rPr>
          <w:rFonts w:eastAsia="Times New Roman" w:cs="Times New Roman"/>
          <w:szCs w:val="24"/>
        </w:rPr>
        <w:t>,</w:t>
      </w:r>
      <w:r>
        <w:rPr>
          <w:rFonts w:eastAsia="Times New Roman" w:cs="Times New Roman"/>
          <w:szCs w:val="24"/>
        </w:rPr>
        <w:t xml:space="preserve"> την οποία προκρίνει η Ευρωπαϊκή Ένωση ως καλύτερη;</w:t>
      </w:r>
    </w:p>
    <w:p w14:paraId="47DCBD32"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7DCBD33" w14:textId="77777777" w:rsidR="003649E8" w:rsidRDefault="00370578">
      <w:pPr>
        <w:spacing w:line="600" w:lineRule="auto"/>
        <w:ind w:firstLine="720"/>
        <w:contextualSpacing/>
        <w:jc w:val="both"/>
        <w:rPr>
          <w:rFonts w:eastAsia="Times New Roman" w:cs="Times New Roman"/>
          <w:szCs w:val="24"/>
        </w:rPr>
      </w:pPr>
      <w:r w:rsidRPr="003A2408">
        <w:rPr>
          <w:rFonts w:eastAsia="Times New Roman" w:cs="Times New Roman"/>
          <w:b/>
          <w:szCs w:val="24"/>
        </w:rPr>
        <w:t xml:space="preserve">ΠΡΟΕΔΡΕΥΩΝ (Μάριος </w:t>
      </w:r>
      <w:r w:rsidRPr="003A2408">
        <w:rPr>
          <w:rFonts w:eastAsia="Times New Roman" w:cs="Times New Roman"/>
          <w:b/>
          <w:szCs w:val="24"/>
        </w:rPr>
        <w:t>Γεωργιάδης):</w:t>
      </w:r>
      <w:r w:rsidRPr="003A2408">
        <w:rPr>
          <w:rFonts w:eastAsia="Times New Roman" w:cs="Times New Roman"/>
          <w:szCs w:val="24"/>
        </w:rPr>
        <w:t xml:space="preserve"> </w:t>
      </w:r>
      <w:r w:rsidRPr="000E7362">
        <w:rPr>
          <w:rFonts w:eastAsia="Times New Roman" w:cs="Times New Roman"/>
          <w:szCs w:val="24"/>
        </w:rPr>
        <w:t>Ε</w:t>
      </w:r>
      <w:r>
        <w:rPr>
          <w:rFonts w:eastAsia="Times New Roman" w:cs="Times New Roman"/>
          <w:szCs w:val="24"/>
        </w:rPr>
        <w:t>υχαριστούμε τον κ. Θεοχάρη.</w:t>
      </w:r>
    </w:p>
    <w:p w14:paraId="47DCBD34"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τρία λεπτά στη διάθεσή σας.</w:t>
      </w:r>
    </w:p>
    <w:p w14:paraId="47DCBD35" w14:textId="77777777" w:rsidR="003649E8" w:rsidRDefault="00370578">
      <w:pPr>
        <w:spacing w:line="600" w:lineRule="auto"/>
        <w:ind w:firstLine="720"/>
        <w:contextualSpacing/>
        <w:jc w:val="both"/>
        <w:rPr>
          <w:rFonts w:eastAsia="Times New Roman" w:cs="Times New Roman"/>
          <w:szCs w:val="24"/>
        </w:rPr>
      </w:pPr>
      <w:r w:rsidRPr="001F4CF6">
        <w:rPr>
          <w:rFonts w:eastAsia="Times New Roman" w:cs="Times New Roman"/>
          <w:b/>
          <w:szCs w:val="24"/>
        </w:rPr>
        <w:t>ΚΩΝΣΤΑΝΤΙΝΟΣ ΓΑΒΡΟΓΛΟΥ (Υπουργός Παιδείας, Έρευνας και Θρησκευμάτων):</w:t>
      </w:r>
      <w:r w:rsidRPr="001F4CF6">
        <w:rPr>
          <w:rFonts w:eastAsia="Times New Roman" w:cs="Times New Roman"/>
          <w:szCs w:val="24"/>
        </w:rPr>
        <w:t xml:space="preserve"> </w:t>
      </w:r>
      <w:r>
        <w:rPr>
          <w:rFonts w:eastAsia="Times New Roman" w:cs="Times New Roman"/>
          <w:szCs w:val="24"/>
        </w:rPr>
        <w:t xml:space="preserve">Ευχαριστώ, κύριε </w:t>
      </w:r>
      <w:r>
        <w:rPr>
          <w:rFonts w:eastAsia="Times New Roman" w:cs="Times New Roman"/>
          <w:szCs w:val="24"/>
        </w:rPr>
        <w:t>Πρόεδρε</w:t>
      </w:r>
      <w:r>
        <w:rPr>
          <w:rFonts w:eastAsia="Times New Roman" w:cs="Times New Roman"/>
          <w:szCs w:val="24"/>
        </w:rPr>
        <w:t>.</w:t>
      </w:r>
    </w:p>
    <w:p w14:paraId="47DCBD36"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Μετά από εξήντα ένα χρόνια καταφέραμε στη χώρα αυτή να έχουμε </w:t>
      </w:r>
      <w:r>
        <w:rPr>
          <w:rFonts w:eastAsia="Times New Roman" w:cs="Times New Roman"/>
          <w:szCs w:val="24"/>
        </w:rPr>
        <w:t xml:space="preserve">υποχρεωτική δίχρονη προσχολική εκπαίδευση. Μη θεωρήσουν οι πολίτες αυτής της χώρας ότι η </w:t>
      </w:r>
      <w:proofErr w:type="spellStart"/>
      <w:r>
        <w:rPr>
          <w:rFonts w:eastAsia="Times New Roman" w:cs="Times New Roman"/>
          <w:szCs w:val="24"/>
        </w:rPr>
        <w:t>υποχρεωτικότητα</w:t>
      </w:r>
      <w:proofErr w:type="spellEnd"/>
      <w:r>
        <w:rPr>
          <w:rFonts w:eastAsia="Times New Roman" w:cs="Times New Roman"/>
          <w:szCs w:val="24"/>
        </w:rPr>
        <w:t xml:space="preserve"> σημαίνει κάτι το καταπιεστικό. Νομίζω ότι το είπατε πολύ καλά ότι δεν είναι το θέμα γνωσιακό, αλλά είναι ένα θέμα κοινωνικοποίησης αυτών των παιδιών.</w:t>
      </w:r>
    </w:p>
    <w:p w14:paraId="47DCBD37"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οιτάξτε, λοιπόν, τι γινόταν. Πρέπει να πας υποχρεωτικά έναν χρόνο νηπιαγωγείο</w:t>
      </w:r>
      <w:r>
        <w:rPr>
          <w:rFonts w:eastAsia="Times New Roman" w:cs="Times New Roman"/>
          <w:szCs w:val="24"/>
        </w:rPr>
        <w:t>,</w:t>
      </w:r>
      <w:r>
        <w:rPr>
          <w:rFonts w:eastAsia="Times New Roman" w:cs="Times New Roman"/>
          <w:szCs w:val="24"/>
        </w:rPr>
        <w:t xml:space="preserve"> για να μπορέσεις να γραφτείς στο δημοτικό.</w:t>
      </w:r>
    </w:p>
    <w:p w14:paraId="47DCBD38"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Εμείς, λοιπόν, λέμε ότι μετά από τα τρία χρόνια όλοι θα έχουν τη δυνατότητα να πηγαίνουν δ</w:t>
      </w:r>
      <w:r>
        <w:rPr>
          <w:rFonts w:eastAsia="Times New Roman" w:cs="Times New Roman"/>
          <w:szCs w:val="24"/>
        </w:rPr>
        <w:t>ύ</w:t>
      </w:r>
      <w:r>
        <w:rPr>
          <w:rFonts w:eastAsia="Times New Roman" w:cs="Times New Roman"/>
          <w:szCs w:val="24"/>
        </w:rPr>
        <w:t>ο χρόνια στο νηπιαγωγείο και να γράφονται σ</w:t>
      </w:r>
      <w:r>
        <w:rPr>
          <w:rFonts w:eastAsia="Times New Roman" w:cs="Times New Roman"/>
          <w:szCs w:val="24"/>
        </w:rPr>
        <w:t>το δημοτικό.</w:t>
      </w:r>
    </w:p>
    <w:p w14:paraId="47DCBD39"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Φέτος από τους τριακόσιους εικοσιπέντε δήμους στους </w:t>
      </w:r>
      <w:proofErr w:type="spellStart"/>
      <w:r>
        <w:rPr>
          <w:rFonts w:eastAsia="Times New Roman" w:cs="Times New Roman"/>
          <w:szCs w:val="24"/>
        </w:rPr>
        <w:t>εκατόν</w:t>
      </w:r>
      <w:proofErr w:type="spellEnd"/>
      <w:r>
        <w:rPr>
          <w:rFonts w:eastAsia="Times New Roman" w:cs="Times New Roman"/>
          <w:szCs w:val="24"/>
        </w:rPr>
        <w:t xml:space="preserve"> ογδόντα επτά, πολύ περισσότερους από τους μισούς, καταφέραμε και έχουμε δίχρονη προσχολική εκπαίδευση. Του χρόνου θα έχουμε επιπρόσθετα άλλους εκατό δήμους και τον τρίτο χρόνο θα ολοκλ</w:t>
      </w:r>
      <w:r>
        <w:rPr>
          <w:rFonts w:eastAsia="Times New Roman" w:cs="Times New Roman"/>
          <w:szCs w:val="24"/>
        </w:rPr>
        <w:t>ηρωθεί και στους τριακόσιους εικοσιπέντε δήμους.</w:t>
      </w:r>
    </w:p>
    <w:p w14:paraId="47DCBD3A"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Καταλαβαίνετε</w:t>
      </w:r>
      <w:r>
        <w:rPr>
          <w:rFonts w:eastAsia="Times New Roman" w:cs="Times New Roman"/>
          <w:szCs w:val="24"/>
        </w:rPr>
        <w:t>,</w:t>
      </w:r>
      <w:r>
        <w:rPr>
          <w:rFonts w:eastAsia="Times New Roman" w:cs="Times New Roman"/>
          <w:szCs w:val="24"/>
        </w:rPr>
        <w:t xml:space="preserve"> και σε αυτό θα πρέπει να συμφωνήσετε</w:t>
      </w:r>
      <w:r>
        <w:rPr>
          <w:rFonts w:eastAsia="Times New Roman" w:cs="Times New Roman"/>
          <w:szCs w:val="24"/>
        </w:rPr>
        <w:t>,</w:t>
      </w:r>
      <w:r>
        <w:rPr>
          <w:rFonts w:eastAsia="Times New Roman" w:cs="Times New Roman"/>
          <w:szCs w:val="24"/>
        </w:rPr>
        <w:t xml:space="preserve"> ότι αυτό είναι ένα τεράστιο εγχείρημα και δεν μπορεί κανείς να πει ότι με το πάτημα ενός κουμπιού από του χρόνου θα πρέπει όλοι να έχουν αυτή τη δυνατότητ</w:t>
      </w:r>
      <w:r>
        <w:rPr>
          <w:rFonts w:eastAsia="Times New Roman" w:cs="Times New Roman"/>
          <w:szCs w:val="24"/>
        </w:rPr>
        <w:t>α.</w:t>
      </w:r>
    </w:p>
    <w:p w14:paraId="47DCBD3B"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Το δεύτερο πολύ σημαντικό είναι ότι μέχρι τώρα στους βρεφονηπιακούς σταθμούς πήγαιναν πολλά τετράχρονα. Αυτό σήμαινε ότι αποκλείονταν πολύ μικρότερα παιδιά.</w:t>
      </w:r>
    </w:p>
    <w:p w14:paraId="47DCBD3C"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λοιπόν, με το να εντάξουμε τώρα τα τετράχρονα στον πρώτο χρόνο της προσχολικής </w:t>
      </w:r>
      <w:r>
        <w:rPr>
          <w:rFonts w:eastAsia="Times New Roman" w:cs="Times New Roman"/>
          <w:szCs w:val="24"/>
        </w:rPr>
        <w:t>εκπαίδευσης δίνουμε τη δυνατότητα για πολλά μικρότερα παιδιά να πηγαίνουν στους βρεφονηπιακούς σταθμούς. Άρα είναι όλοι κερδισμένοι και κυρίως είναι κερδισμένα τα νέα ζευγάρια</w:t>
      </w:r>
      <w:r>
        <w:rPr>
          <w:rFonts w:eastAsia="Times New Roman" w:cs="Times New Roman"/>
          <w:szCs w:val="24"/>
        </w:rPr>
        <w:t>,</w:t>
      </w:r>
      <w:r>
        <w:rPr>
          <w:rFonts w:eastAsia="Times New Roman" w:cs="Times New Roman"/>
          <w:szCs w:val="24"/>
        </w:rPr>
        <w:t xml:space="preserve"> τα οποία είχαν πολύ μικρά παιδιά</w:t>
      </w:r>
      <w:r>
        <w:rPr>
          <w:rFonts w:eastAsia="Times New Roman" w:cs="Times New Roman"/>
          <w:szCs w:val="24"/>
        </w:rPr>
        <w:t>,</w:t>
      </w:r>
      <w:r>
        <w:rPr>
          <w:rFonts w:eastAsia="Times New Roman" w:cs="Times New Roman"/>
          <w:szCs w:val="24"/>
        </w:rPr>
        <w:t xml:space="preserve"> που δεν μπορούσαν να πάνε στους βρεφονηπιακού</w:t>
      </w:r>
      <w:r>
        <w:rPr>
          <w:rFonts w:eastAsia="Times New Roman" w:cs="Times New Roman"/>
          <w:szCs w:val="24"/>
        </w:rPr>
        <w:t>ς σταθμούς ακριβώς επειδή πήγαιναν τα τετράχρονα.</w:t>
      </w:r>
    </w:p>
    <w:p w14:paraId="47DCBD3D"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Η λογική, λοιπόν, είναι να αυξηθεί ο αριθμός των μικρών παιδιών στους βρεφονηπιακούς σταθμούς, να αυξηθεί ο αριθμός των τετράχρονων στην προσχολική αγωγή. Αυτό φαίνεται ότι έγινε δυνατό στους </w:t>
      </w:r>
      <w:proofErr w:type="spellStart"/>
      <w:r>
        <w:rPr>
          <w:rFonts w:eastAsia="Times New Roman" w:cs="Times New Roman"/>
          <w:szCs w:val="24"/>
        </w:rPr>
        <w:t>εκατόν</w:t>
      </w:r>
      <w:proofErr w:type="spellEnd"/>
      <w:r>
        <w:rPr>
          <w:rFonts w:eastAsia="Times New Roman" w:cs="Times New Roman"/>
          <w:szCs w:val="24"/>
        </w:rPr>
        <w:t xml:space="preserve"> ογδόντα</w:t>
      </w:r>
      <w:r>
        <w:rPr>
          <w:rFonts w:eastAsia="Times New Roman" w:cs="Times New Roman"/>
          <w:szCs w:val="24"/>
        </w:rPr>
        <w:t xml:space="preserve"> επτά δήμους που ήδη κάνουμε.</w:t>
      </w:r>
    </w:p>
    <w:p w14:paraId="47DCBD3E"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Αυτά όλα θέλουν μια υποδομή, όπως καταλαβαίνετε και όπως το λέτε και εσείς. Στους </w:t>
      </w:r>
      <w:proofErr w:type="spellStart"/>
      <w:r>
        <w:rPr>
          <w:rFonts w:eastAsia="Times New Roman" w:cs="Times New Roman"/>
          <w:szCs w:val="24"/>
        </w:rPr>
        <w:t>εκατόν</w:t>
      </w:r>
      <w:proofErr w:type="spellEnd"/>
      <w:r>
        <w:rPr>
          <w:rFonts w:eastAsia="Times New Roman" w:cs="Times New Roman"/>
          <w:szCs w:val="24"/>
        </w:rPr>
        <w:t xml:space="preserve"> ογδόντα επτά δήμους η απόφαση πάρθηκε ομόφωνα, δηλαδή ψήφιζε ο δήμαρχος, ο εκπρόσωπος των εκπαιδευτικών και ο διευθυντής της πρωτοβάθμιας</w:t>
      </w:r>
      <w:r>
        <w:rPr>
          <w:rFonts w:eastAsia="Times New Roman" w:cs="Times New Roman"/>
          <w:szCs w:val="24"/>
        </w:rPr>
        <w:t xml:space="preserve"> εκπαίδευσης. Άρα ομόφωνα είχαν αποφασίσει ότι έχουν την υλικοτεχνική υποδομή. Εμείς διορίσαμε προφανώς και τους απαραίτητους νηπιαγωγούς.</w:t>
      </w:r>
    </w:p>
    <w:p w14:paraId="47DCBD3F"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lastRenderedPageBreak/>
        <w:t>Στα επόμενα θα κάνουμε ένα μ</w:t>
      </w:r>
      <w:r>
        <w:rPr>
          <w:rFonts w:eastAsia="Times New Roman" w:cs="Times New Roman"/>
          <w:szCs w:val="24"/>
        </w:rPr>
        <w:t>ε</w:t>
      </w:r>
      <w:r>
        <w:rPr>
          <w:rFonts w:eastAsia="Times New Roman" w:cs="Times New Roman"/>
          <w:szCs w:val="24"/>
        </w:rPr>
        <w:t>ικτό σύστημα. Δηλαδή, έχουμε νηπιαγωγεία τα οποία οικοδομούνται, έχουμε μέρη τα οποία θα</w:t>
      </w:r>
      <w:r>
        <w:rPr>
          <w:rFonts w:eastAsia="Times New Roman" w:cs="Times New Roman"/>
          <w:szCs w:val="24"/>
        </w:rPr>
        <w:t xml:space="preserve"> νοικιάσουμε και έχουμε τη δυνατότητα προκατασκευασμένων χώρων, που, όπως ξέρετε, δεν είναι όπως ήταν παλιά οι προκατασκευασμένοι χώροι. Αυτή τη στιγμή έχουν ευρωπαϊκές προδιαγραφές, έχουν πάρα πολλές δυνατότητες, είναι ευρύχωροι, έχουν εγγυήσεις εικοσιπέν</w:t>
      </w:r>
      <w:r>
        <w:rPr>
          <w:rFonts w:eastAsia="Times New Roman" w:cs="Times New Roman"/>
          <w:szCs w:val="24"/>
        </w:rPr>
        <w:t>τε ετών κ.λπ., κ.λπ</w:t>
      </w:r>
      <w:r>
        <w:rPr>
          <w:rFonts w:eastAsia="Times New Roman" w:cs="Times New Roman"/>
          <w:szCs w:val="24"/>
        </w:rPr>
        <w:t>.</w:t>
      </w:r>
      <w:r>
        <w:rPr>
          <w:rFonts w:eastAsia="Times New Roman" w:cs="Times New Roman"/>
          <w:szCs w:val="24"/>
        </w:rPr>
        <w:t>.</w:t>
      </w:r>
    </w:p>
    <w:p w14:paraId="47DCBD40"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Άρα του χρόνου με μια πρόσθετη επένδυση 4.300.000 ευρώ θα καταφέρουμε να έχουμε σε αυτούς τους εκατό δήμους τη δυνατότητα τα παιδιά να εμπλακούν στην υποχρεωτική δίχρονη εκπαίδευση.</w:t>
      </w:r>
    </w:p>
    <w:p w14:paraId="47DCBD41"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Επειδή δεν θέλω να καταναλώσω τον χρόνο μου, τα υπόλ</w:t>
      </w:r>
      <w:r>
        <w:rPr>
          <w:rFonts w:eastAsia="Times New Roman" w:cs="Times New Roman"/>
          <w:szCs w:val="24"/>
        </w:rPr>
        <w:t>οιπα θα τα πω στη δευτερολογία, ακούγοντας και τον κ. Θεοχάρη.</w:t>
      </w:r>
    </w:p>
    <w:p w14:paraId="47DCBD42"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Δεν υπάρχει κάτι που θα ανατρέπει τη δική σας δευτερολογία. Μη νομίζετε ότι το κάνω για λόγους συνδικαλιστικούς.</w:t>
      </w:r>
    </w:p>
    <w:p w14:paraId="47DCBD43" w14:textId="77777777" w:rsidR="003649E8" w:rsidRDefault="00370578">
      <w:pPr>
        <w:spacing w:line="600" w:lineRule="auto"/>
        <w:ind w:firstLine="720"/>
        <w:contextualSpacing/>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sidRPr="000E7362">
        <w:rPr>
          <w:rFonts w:eastAsia="Times New Roman" w:cs="Times New Roman"/>
          <w:szCs w:val="24"/>
        </w:rPr>
        <w:t>Ε</w:t>
      </w:r>
      <w:r>
        <w:rPr>
          <w:rFonts w:eastAsia="Times New Roman" w:cs="Times New Roman"/>
          <w:szCs w:val="24"/>
        </w:rPr>
        <w:t>υχαριστούμε τον κύριο Υπουργό.</w:t>
      </w:r>
    </w:p>
    <w:p w14:paraId="47DCBD44"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συνάδελφε,</w:t>
      </w:r>
      <w:r>
        <w:rPr>
          <w:rFonts w:eastAsia="Times New Roman" w:cs="Times New Roman"/>
          <w:szCs w:val="24"/>
        </w:rPr>
        <w:t xml:space="preserve"> έχετε τρία λεπτά για τη δευτερολογία σας.</w:t>
      </w:r>
    </w:p>
    <w:p w14:paraId="47DCBD45"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Κύριε Υπουργέ, ήμουν σίγουρος –αλλά χαίρομαι γιατί το βλέπω και στην πράξη- ότι συμφωνούμε στο πνεύμα, στον στόχο, στη σκοπιμότητα. Εκεί, όμως, που βλέπω ότι διαφωνούμε είναι στον τρόπο,</w:t>
      </w:r>
      <w:r>
        <w:rPr>
          <w:rFonts w:eastAsia="Times New Roman" w:cs="Times New Roman"/>
          <w:szCs w:val="24"/>
        </w:rPr>
        <w:t xml:space="preserve"> στη μεθοδολογία και τελικά στα αποτελέσματα. Μας παρουσιάσατε μια πολύ θετική, ειδυλλιακή</w:t>
      </w:r>
      <w:r>
        <w:rPr>
          <w:rFonts w:eastAsia="Times New Roman" w:cs="Times New Roman"/>
          <w:szCs w:val="24"/>
        </w:rPr>
        <w:t>,</w:t>
      </w:r>
      <w:r>
        <w:rPr>
          <w:rFonts w:eastAsia="Times New Roman" w:cs="Times New Roman"/>
          <w:szCs w:val="24"/>
        </w:rPr>
        <w:t xml:space="preserve"> εικόνα και αναμένονται, φυσικά, κάποια προβλήματα για ένα τόσο πολύπλοκο εγχείρημα. Όμως, δεν αναμένεται στους Αγίους Αναργύρους να έχουμε ένα κλειστό κοντέινερ, χω</w:t>
      </w:r>
      <w:r>
        <w:rPr>
          <w:rFonts w:eastAsia="Times New Roman" w:cs="Times New Roman"/>
          <w:szCs w:val="24"/>
        </w:rPr>
        <w:t xml:space="preserve">ρίς φυσικό εξαερισμό, στο οποίο να βρίσκονται μέσα τα παιδιά, σύμφωνα με καταγγελίες των γονέων. </w:t>
      </w:r>
    </w:p>
    <w:p w14:paraId="47DCBD46"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Επαναλαμβάνω αυτό που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Πιστεύω ότι θέλετε να πετύχετε ένα πολύπλοκο έργο, χωρίς να κάνετε επενδύσεις. Θα μου πείτε, με τα γλίσχρα</w:t>
      </w:r>
      <w:r>
        <w:rPr>
          <w:rFonts w:eastAsia="Times New Roman" w:cs="Times New Roman"/>
          <w:szCs w:val="24"/>
        </w:rPr>
        <w:t xml:space="preserve"> οικονομικά που μας επιτρέπει το Υπουργείο Οικονομικών, έργα χωρίς επενδύσεις προσπαθούμε να κάνουμε συνολικά. Δεν είναι, όμως, αυτός ο λόγος και δεν είναι αυτό δικαιολογία για να πειραματιζόμαστε </w:t>
      </w:r>
      <w:r>
        <w:rPr>
          <w:rFonts w:eastAsia="Times New Roman" w:cs="Times New Roman"/>
          <w:szCs w:val="24"/>
        </w:rPr>
        <w:lastRenderedPageBreak/>
        <w:t>πάνω στις πλάτες των βρεφών, των νηπίων και των μικρών παιδ</w:t>
      </w:r>
      <w:r>
        <w:rPr>
          <w:rFonts w:eastAsia="Times New Roman" w:cs="Times New Roman"/>
          <w:szCs w:val="24"/>
        </w:rPr>
        <w:t xml:space="preserve">ιών. </w:t>
      </w:r>
    </w:p>
    <w:p w14:paraId="47DCBD47"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χθες και προχθές συζητούσαμε το προσχέδιο του </w:t>
      </w:r>
      <w:r>
        <w:rPr>
          <w:rFonts w:eastAsia="Times New Roman" w:cs="Times New Roman"/>
          <w:szCs w:val="24"/>
        </w:rPr>
        <w:t>π</w:t>
      </w:r>
      <w:r>
        <w:rPr>
          <w:rFonts w:eastAsia="Times New Roman" w:cs="Times New Roman"/>
          <w:szCs w:val="24"/>
        </w:rPr>
        <w:t>ροϋπολογισμού. Εκεί, στο θετικό σενάριο για την Κυβέρνηση, τα 150 εκατομμύρια ευρώ που θα δίνονταν για τους βρεφονηπιακούς σταθμούς του χρόνου, πέφτουν στα 22 εκατομμύρια ευρώ. Ελπίζω να έχετε τη δυνατότητα να μιλήσετε με τον Υπουργό Οικονομικών και να μην</w:t>
      </w:r>
      <w:r>
        <w:rPr>
          <w:rFonts w:eastAsia="Times New Roman" w:cs="Times New Roman"/>
          <w:szCs w:val="24"/>
        </w:rPr>
        <w:t xml:space="preserve"> προχωρήσει σ’ αυτή τη λογική. </w:t>
      </w:r>
    </w:p>
    <w:p w14:paraId="47DCBD48"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Λέω ξανά ότι είναι το σενάριο στο οποίο δεν κόβονται οι συντάξεις και το σενάριο που ο Υπουργός Οικονομικών μ</w:t>
      </w:r>
      <w:r>
        <w:rPr>
          <w:rFonts w:eastAsia="Times New Roman" w:cs="Times New Roman"/>
          <w:szCs w:val="24"/>
        </w:rPr>
        <w:t>ά</w:t>
      </w:r>
      <w:r>
        <w:rPr>
          <w:rFonts w:eastAsia="Times New Roman" w:cs="Times New Roman"/>
          <w:szCs w:val="24"/>
        </w:rPr>
        <w:t>ς είπε χθες ότι είναι σχεδόν συμφωνημένο με το εξωτερικό και αυτό θα υλοποιηθεί. Σ</w:t>
      </w:r>
      <w:r>
        <w:rPr>
          <w:rFonts w:eastAsia="Times New Roman" w:cs="Times New Roman"/>
          <w:szCs w:val="24"/>
        </w:rPr>
        <w:t>ε</w:t>
      </w:r>
      <w:r>
        <w:rPr>
          <w:rFonts w:eastAsia="Times New Roman" w:cs="Times New Roman"/>
          <w:szCs w:val="24"/>
        </w:rPr>
        <w:t xml:space="preserve"> αυτό το σενάριο, οι πόροι μειώ</w:t>
      </w:r>
      <w:r>
        <w:rPr>
          <w:rFonts w:eastAsia="Times New Roman" w:cs="Times New Roman"/>
          <w:szCs w:val="24"/>
        </w:rPr>
        <w:t>νονται ακόμα περισσότερο. Φέτος δεν πετύχατε τον δικό σας στόχο. Από τ</w:t>
      </w:r>
      <w:r>
        <w:rPr>
          <w:rFonts w:eastAsia="Times New Roman" w:cs="Times New Roman"/>
          <w:szCs w:val="24"/>
        </w:rPr>
        <w:t>ις</w:t>
      </w:r>
      <w:r>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τριάντα πέντε χιλιάδες παιδιά, βρήκαν θέση περίπου </w:t>
      </w:r>
      <w:r>
        <w:rPr>
          <w:rFonts w:eastAsia="Times New Roman" w:cs="Times New Roman"/>
          <w:szCs w:val="24"/>
        </w:rPr>
        <w:t>οι</w:t>
      </w:r>
      <w:r>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είκοσι χιλιάδες παιδιά και δεκαπέντε χιλιάδες παιδιά έμειναν απ’ έξω. </w:t>
      </w:r>
    </w:p>
    <w:p w14:paraId="47DCBD49"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Τριάντα ένας δήμοι είχαν κρούσει τον κώδωνα </w:t>
      </w:r>
      <w:r>
        <w:rPr>
          <w:rFonts w:eastAsia="Times New Roman" w:cs="Times New Roman"/>
          <w:szCs w:val="24"/>
        </w:rPr>
        <w:t xml:space="preserve">του κινδύνου, δηλώνοντας πως δεν υπάρχουν κατάλληλα κτήρια. Έχω τα σχετικά έγγραφα και θα σας τα καταθέσω. Έχουμε προβλήματα </w:t>
      </w:r>
      <w:r>
        <w:rPr>
          <w:rFonts w:eastAsia="Times New Roman" w:cs="Times New Roman"/>
          <w:szCs w:val="24"/>
        </w:rPr>
        <w:lastRenderedPageBreak/>
        <w:t xml:space="preserve">με την ΚΤΥΠ. Θα έπρεπε να είχαμε δομές. Θα έπρεπε να είχαμε τη δυνατότητα οι </w:t>
      </w:r>
      <w:r>
        <w:rPr>
          <w:rFonts w:eastAsia="Times New Roman" w:cs="Times New Roman"/>
          <w:szCs w:val="24"/>
        </w:rPr>
        <w:t>«</w:t>
      </w:r>
      <w:r>
        <w:rPr>
          <w:rFonts w:eastAsia="Times New Roman" w:cs="Times New Roman"/>
          <w:szCs w:val="24"/>
        </w:rPr>
        <w:t>ΚΤΙΡΙΑΚΕΣ ΥΠΟΔΟΜΕΣ</w:t>
      </w:r>
      <w:r>
        <w:rPr>
          <w:rFonts w:eastAsia="Times New Roman" w:cs="Times New Roman"/>
          <w:szCs w:val="24"/>
        </w:rPr>
        <w:t>»</w:t>
      </w:r>
      <w:r>
        <w:rPr>
          <w:rFonts w:eastAsia="Times New Roman" w:cs="Times New Roman"/>
          <w:szCs w:val="24"/>
        </w:rPr>
        <w:t xml:space="preserve"> να δημιουργήσουν τέτοιου είδους δ</w:t>
      </w:r>
      <w:r>
        <w:rPr>
          <w:rFonts w:eastAsia="Times New Roman" w:cs="Times New Roman"/>
          <w:szCs w:val="24"/>
        </w:rPr>
        <w:t xml:space="preserve">ομές και να δοθεί αυτός ο χρόνος και ο κατάλληλος προγραμματισμός να έχει ξεκινήσει πριν από τις εξαγγελίες. </w:t>
      </w:r>
    </w:p>
    <w:p w14:paraId="47DCBD4A"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Όμως, αυτή τη στιγμή, η ΚΤΥΠ μέσω της μεταφοράς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–μεταφέρεται, δεν μεταφέρεται- αποψιλώνεται από στελεχιακό δυναμικό. Πάνω από </w:t>
      </w:r>
      <w:proofErr w:type="spellStart"/>
      <w:r>
        <w:rPr>
          <w:rFonts w:eastAsia="Times New Roman" w:cs="Times New Roman"/>
          <w:szCs w:val="24"/>
        </w:rPr>
        <w:t>εκατό</w:t>
      </w:r>
      <w:r>
        <w:rPr>
          <w:rFonts w:eastAsia="Times New Roman" w:cs="Times New Roman"/>
          <w:szCs w:val="24"/>
        </w:rPr>
        <w:t>ν</w:t>
      </w:r>
      <w:proofErr w:type="spellEnd"/>
      <w:r>
        <w:rPr>
          <w:rFonts w:eastAsia="Times New Roman" w:cs="Times New Roman"/>
          <w:szCs w:val="24"/>
        </w:rPr>
        <w:t xml:space="preserve"> πενήντα εργαζόμενοι μετατάχθηκαν αλλού. Θα σας καταθέσω και ανακοίνωση αντιστοίχως του </w:t>
      </w:r>
      <w:r>
        <w:rPr>
          <w:rFonts w:eastAsia="Times New Roman" w:cs="Times New Roman"/>
          <w:szCs w:val="24"/>
        </w:rPr>
        <w:t>σ</w:t>
      </w:r>
      <w:r>
        <w:rPr>
          <w:rFonts w:eastAsia="Times New Roman" w:cs="Times New Roman"/>
          <w:szCs w:val="24"/>
        </w:rPr>
        <w:t xml:space="preserve">ωματείου των </w:t>
      </w:r>
      <w:r>
        <w:rPr>
          <w:rFonts w:eastAsia="Times New Roman" w:cs="Times New Roman"/>
          <w:szCs w:val="24"/>
        </w:rPr>
        <w:t>ε</w:t>
      </w:r>
      <w:r>
        <w:rPr>
          <w:rFonts w:eastAsia="Times New Roman" w:cs="Times New Roman"/>
          <w:szCs w:val="24"/>
        </w:rPr>
        <w:t>ργαζομένων για τα προβλήματα εκεί. Όλα αυτά δεν σας επιτρέπουν να χρησιμοποιήσετε τις δομές αυτές, για να δημιουργήσετε κτηριακές υποδομές οι οποίες είν</w:t>
      </w:r>
      <w:r>
        <w:rPr>
          <w:rFonts w:eastAsia="Times New Roman" w:cs="Times New Roman"/>
          <w:szCs w:val="24"/>
        </w:rPr>
        <w:t xml:space="preserve">αι απαραίτητες. Αυτό είναι το πρώτο πρόβλημα. </w:t>
      </w:r>
    </w:p>
    <w:p w14:paraId="47DCBD4B"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Το δεύτερο πρόβλημα αφορά το προσωπικό. Είχατε υποσχεθεί ότι θα υπήρχε στελέχωση. Μέχρι σήμερα, καθώς πλησιάζουμε στο τέλος Οκτωβρίου, δεν έχει γίνει ακόμα ούτε ένας διορισμός για να λυθούν τα προβλήματα.</w:t>
      </w:r>
    </w:p>
    <w:p w14:paraId="47DCBD4C"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Το τ</w:t>
      </w:r>
      <w:r>
        <w:rPr>
          <w:rFonts w:eastAsia="Times New Roman" w:cs="Times New Roman"/>
          <w:szCs w:val="24"/>
        </w:rPr>
        <w:t xml:space="preserve">ρίτο πρόβλημα αφορά το εκπαιδευτικό πρόγραμμα. Δεν έχει καταρτισθεί. Ξεκινάμε, λοιπόν, μια διαδικασία, χωρίς να έχουμε το βασικό. Τι πρέπει να πετυχαίνουμε με αυτά τα παιδιά; </w:t>
      </w:r>
      <w:r>
        <w:rPr>
          <w:rFonts w:eastAsia="Times New Roman" w:cs="Times New Roman"/>
          <w:szCs w:val="24"/>
        </w:rPr>
        <w:lastRenderedPageBreak/>
        <w:t xml:space="preserve">Είναι </w:t>
      </w:r>
      <w:r>
        <w:rPr>
          <w:rFonts w:eastAsia="Times New Roman" w:cs="Times New Roman"/>
          <w:szCs w:val="24"/>
        </w:rPr>
        <w:t>«</w:t>
      </w:r>
      <w:r>
        <w:rPr>
          <w:rFonts w:eastAsia="Times New Roman" w:cs="Times New Roman"/>
          <w:szCs w:val="24"/>
        </w:rPr>
        <w:t>πάρκινγκ</w:t>
      </w:r>
      <w:r>
        <w:rPr>
          <w:rFonts w:eastAsia="Times New Roman" w:cs="Times New Roman"/>
          <w:szCs w:val="24"/>
        </w:rPr>
        <w:t>»</w:t>
      </w:r>
      <w:r>
        <w:rPr>
          <w:rFonts w:eastAsia="Times New Roman" w:cs="Times New Roman"/>
          <w:szCs w:val="24"/>
        </w:rPr>
        <w:t xml:space="preserve">; Είναι προφανές ότι είναι θετικό για τις οικογένειες, ιδιαίτερα </w:t>
      </w:r>
      <w:r>
        <w:rPr>
          <w:rFonts w:eastAsia="Times New Roman" w:cs="Times New Roman"/>
          <w:szCs w:val="24"/>
        </w:rPr>
        <w:t>τις μονογονεϊκές οικογένειες</w:t>
      </w:r>
      <w:r>
        <w:rPr>
          <w:rFonts w:eastAsia="Times New Roman" w:cs="Times New Roman"/>
          <w:szCs w:val="24"/>
        </w:rPr>
        <w:t>,</w:t>
      </w:r>
      <w:r>
        <w:rPr>
          <w:rFonts w:eastAsia="Times New Roman" w:cs="Times New Roman"/>
          <w:szCs w:val="24"/>
        </w:rPr>
        <w:t xml:space="preserve"> που μπορεί να μην έχουν και στήριξη για να μπορέσει να δουλέψει ο γονιός, αλλά δεν μπορεί τα παιδιά να τα στέλνουμε απλώς σε </w:t>
      </w:r>
      <w:r>
        <w:rPr>
          <w:rFonts w:eastAsia="Times New Roman" w:cs="Times New Roman"/>
          <w:szCs w:val="24"/>
        </w:rPr>
        <w:t>«</w:t>
      </w:r>
      <w:r>
        <w:rPr>
          <w:rFonts w:eastAsia="Times New Roman" w:cs="Times New Roman"/>
          <w:szCs w:val="24"/>
        </w:rPr>
        <w:t>πάρκινγκ</w:t>
      </w:r>
      <w:r>
        <w:rPr>
          <w:rFonts w:eastAsia="Times New Roman" w:cs="Times New Roman"/>
          <w:szCs w:val="24"/>
        </w:rPr>
        <w:t>»</w:t>
      </w:r>
      <w:r>
        <w:rPr>
          <w:rFonts w:eastAsia="Times New Roman" w:cs="Times New Roman"/>
          <w:szCs w:val="24"/>
        </w:rPr>
        <w:t xml:space="preserve">. Πρέπει να υπάρχει πρόγραμμα, πρέπει να πετυχαίνουν κάποιους στόχους, πρέπει να μαθαίνουν </w:t>
      </w:r>
      <w:r>
        <w:rPr>
          <w:rFonts w:eastAsia="Times New Roman" w:cs="Times New Roman"/>
          <w:szCs w:val="24"/>
        </w:rPr>
        <w:t xml:space="preserve">κάποια πράγματα σε σχέση με την επαφή τους με άλλα παιδιά, με ανθρώπους οι οποίοι είναι ξένοι προς αυτά, με ό,τι αυτό συνεπάγεται για την κοινωνικοποίησή τους και για την ανάπτυξη της προσωπικότητάς τους. </w:t>
      </w:r>
    </w:p>
    <w:p w14:paraId="47DCBD4D" w14:textId="77777777" w:rsidR="003649E8" w:rsidRDefault="00370578">
      <w:pPr>
        <w:spacing w:line="600" w:lineRule="auto"/>
        <w:ind w:firstLine="720"/>
        <w:contextualSpacing/>
        <w:jc w:val="both"/>
        <w:rPr>
          <w:rFonts w:eastAsia="Times New Roman" w:cs="Times New Roman"/>
          <w:szCs w:val="24"/>
        </w:rPr>
      </w:pPr>
      <w:r w:rsidRPr="00AD17F6">
        <w:rPr>
          <w:rFonts w:eastAsia="Times New Roman" w:cs="Times New Roman"/>
          <w:szCs w:val="24"/>
        </w:rPr>
        <w:t>Συνεπώς βλέπουμε ελάχιστη πρόοδο, ρυθμούς χελώνας.</w:t>
      </w:r>
      <w:r w:rsidRPr="00AD17F6">
        <w:rPr>
          <w:rFonts w:eastAsia="Times New Roman" w:cs="Times New Roman"/>
          <w:szCs w:val="24"/>
        </w:rPr>
        <w:t xml:space="preserve"> Για παράδειγμα, όσον αφορά τα 95 εκατομμύρια ευρώ από το ΣΑΕ 055 από το ΕΣΠΑ που θέλετε να δώσετε για τη δημιουργία δομών, μόνο μ</w:t>
      </w:r>
      <w:r>
        <w:rPr>
          <w:rFonts w:eastAsia="Times New Roman" w:cs="Times New Roman"/>
          <w:szCs w:val="24"/>
        </w:rPr>
        <w:t>ί</w:t>
      </w:r>
      <w:r w:rsidRPr="00AD17F6">
        <w:rPr>
          <w:rFonts w:eastAsia="Times New Roman" w:cs="Times New Roman"/>
          <w:szCs w:val="24"/>
        </w:rPr>
        <w:t xml:space="preserve">α έχει παραληφθεί, όπως βλέπω, η </w:t>
      </w:r>
      <w:r>
        <w:rPr>
          <w:rFonts w:eastAsia="Times New Roman" w:cs="Times New Roman"/>
          <w:szCs w:val="24"/>
        </w:rPr>
        <w:t xml:space="preserve">«Παιδική Στέγη </w:t>
      </w:r>
      <w:proofErr w:type="spellStart"/>
      <w:r>
        <w:rPr>
          <w:rFonts w:eastAsia="Times New Roman" w:cs="Times New Roman"/>
          <w:szCs w:val="24"/>
        </w:rPr>
        <w:t>Κρώσφηλδ</w:t>
      </w:r>
      <w:proofErr w:type="spellEnd"/>
      <w:r>
        <w:rPr>
          <w:rFonts w:eastAsia="Times New Roman" w:cs="Times New Roman"/>
          <w:szCs w:val="24"/>
        </w:rPr>
        <w:t xml:space="preserve">» στη Δραπετσώνα. </w:t>
      </w:r>
    </w:p>
    <w:p w14:paraId="47DCBD4E"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βλέπουμε ότι τα προβλήματα είναι τεράστια </w:t>
      </w:r>
      <w:r>
        <w:rPr>
          <w:rFonts w:eastAsia="Times New Roman" w:cs="Times New Roman"/>
          <w:szCs w:val="24"/>
        </w:rPr>
        <w:t xml:space="preserve">και πολύ σημαντικά. Ακόμα και για ιδιωτικούς παιδικούς σταθμούς η προθεσμία έληγε στις 25 Σεπτεμβρίου για την </w:t>
      </w:r>
      <w:proofErr w:type="spellStart"/>
      <w:r>
        <w:rPr>
          <w:rFonts w:eastAsia="Times New Roman" w:cs="Times New Roman"/>
          <w:szCs w:val="24"/>
        </w:rPr>
        <w:t>αδειοδότηση</w:t>
      </w:r>
      <w:proofErr w:type="spellEnd"/>
      <w:r>
        <w:rPr>
          <w:rFonts w:eastAsia="Times New Roman" w:cs="Times New Roman"/>
          <w:szCs w:val="24"/>
        </w:rPr>
        <w:t xml:space="preserve">. </w:t>
      </w:r>
      <w:r>
        <w:rPr>
          <w:rFonts w:eastAsia="Times New Roman" w:cs="Times New Roman"/>
          <w:szCs w:val="24"/>
        </w:rPr>
        <w:lastRenderedPageBreak/>
        <w:t xml:space="preserve">Άρα έχουμε κι εκεί ένα άτυπο καθεστώς, στο οποίο δεν υπάρχουν οι σωστές </w:t>
      </w:r>
      <w:proofErr w:type="spellStart"/>
      <w:r>
        <w:rPr>
          <w:rFonts w:eastAsia="Times New Roman" w:cs="Times New Roman"/>
          <w:szCs w:val="24"/>
        </w:rPr>
        <w:t>αδειοδοτήσεις</w:t>
      </w:r>
      <w:proofErr w:type="spellEnd"/>
      <w:r>
        <w:rPr>
          <w:rFonts w:eastAsia="Times New Roman" w:cs="Times New Roman"/>
          <w:szCs w:val="24"/>
        </w:rPr>
        <w:t xml:space="preserve">. </w:t>
      </w:r>
    </w:p>
    <w:p w14:paraId="47DCBD4F"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Θα καταθέσω κι ένα σχετικό έγγραφο, στο οποίο</w:t>
      </w:r>
      <w:r>
        <w:rPr>
          <w:rFonts w:eastAsia="Times New Roman" w:cs="Times New Roman"/>
          <w:szCs w:val="24"/>
        </w:rPr>
        <w:t xml:space="preserve"> βλέπουμε αυτά τα προβλήματα. </w:t>
      </w:r>
    </w:p>
    <w:p w14:paraId="47DCBD50"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Συνεπώς καταλήγω λέγοντάς σας ότι είναι πάρα πολύ σημαντικό και για λόγους των ίδιων των παιδιών αυτών και για λόγους κοινωνικής κινητικότητας.</w:t>
      </w:r>
      <w:r w:rsidRPr="008B3136">
        <w:rPr>
          <w:rFonts w:eastAsia="Times New Roman" w:cs="Times New Roman"/>
          <w:szCs w:val="24"/>
        </w:rPr>
        <w:t xml:space="preserve"> </w:t>
      </w:r>
      <w:r>
        <w:rPr>
          <w:rFonts w:eastAsia="Times New Roman" w:cs="Times New Roman"/>
          <w:szCs w:val="24"/>
        </w:rPr>
        <w:t>Δεν είναι τυχαίο ότι στη Γαλλία ο Πρόεδρος Μακρόν ανακοίνωσε πρόγραμμα κατά της φ</w:t>
      </w:r>
      <w:r>
        <w:rPr>
          <w:rFonts w:eastAsia="Times New Roman" w:cs="Times New Roman"/>
          <w:szCs w:val="24"/>
        </w:rPr>
        <w:t>τώχειας και στην καρδιά του προγράμματος αυτού είναι οι στόχοι για την εκπαίδευση των νηπίων από τριών ετών και πάνω</w:t>
      </w:r>
      <w:r>
        <w:rPr>
          <w:rFonts w:eastAsia="Times New Roman" w:cs="Times New Roman"/>
          <w:szCs w:val="24"/>
        </w:rPr>
        <w:t>,</w:t>
      </w:r>
      <w:r>
        <w:rPr>
          <w:rFonts w:eastAsia="Times New Roman" w:cs="Times New Roman"/>
          <w:szCs w:val="24"/>
        </w:rPr>
        <w:t xml:space="preserve"> ώστε να μπορέσουν να ξεφύγουν από το δυσμενές κοινωνικοοικονομικό περιβάλλον και έτσι να μπορέσουν να πετύχουν στη ζωή τους. Είναι λόγοι ι</w:t>
      </w:r>
      <w:r>
        <w:rPr>
          <w:rFonts w:eastAsia="Times New Roman" w:cs="Times New Roman"/>
          <w:szCs w:val="24"/>
        </w:rPr>
        <w:t>σότητας και δυνατότητας των οικογενειών να μπορέσουν να προγραμματίσουν και να έχουν μια ζωή ανθρώπινη</w:t>
      </w:r>
      <w:r w:rsidRPr="008B3136">
        <w:rPr>
          <w:rFonts w:eastAsia="Times New Roman" w:cs="Times New Roman"/>
          <w:szCs w:val="24"/>
        </w:rPr>
        <w:t>,</w:t>
      </w:r>
      <w:r>
        <w:rPr>
          <w:rFonts w:eastAsia="Times New Roman" w:cs="Times New Roman"/>
          <w:szCs w:val="24"/>
        </w:rPr>
        <w:t xml:space="preserve"> χωρίς να είναι συνέχεια με το άγχος πού θα αφήσουν τα παιδιά </w:t>
      </w:r>
      <w:r>
        <w:rPr>
          <w:rFonts w:eastAsia="Times New Roman" w:cs="Times New Roman"/>
          <w:szCs w:val="24"/>
        </w:rPr>
        <w:t>τους,</w:t>
      </w:r>
      <w:r>
        <w:rPr>
          <w:rFonts w:eastAsia="Times New Roman" w:cs="Times New Roman"/>
          <w:szCs w:val="24"/>
        </w:rPr>
        <w:t xml:space="preserve"> για να μπορέσουν να ανταποκριθούν στις επαγγελματικές και άλλες υποχρεώσεις.</w:t>
      </w:r>
    </w:p>
    <w:p w14:paraId="47DCBD51"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w:t>
      </w:r>
      <w:r>
        <w:rPr>
          <w:rFonts w:eastAsia="Times New Roman" w:cs="Times New Roman"/>
          <w:szCs w:val="24"/>
        </w:rPr>
        <w:t xml:space="preserve">ομιλίας </w:t>
      </w:r>
      <w:r>
        <w:rPr>
          <w:rFonts w:eastAsia="Times New Roman" w:cs="Times New Roman"/>
          <w:szCs w:val="24"/>
        </w:rPr>
        <w:t>του κυρίου Βουλευτή)</w:t>
      </w:r>
    </w:p>
    <w:p w14:paraId="47DCBD52" w14:textId="77777777" w:rsidR="003649E8" w:rsidRDefault="00370578">
      <w:pPr>
        <w:spacing w:line="600" w:lineRule="auto"/>
        <w:ind w:firstLine="720"/>
        <w:contextualSpacing/>
        <w:jc w:val="both"/>
        <w:rPr>
          <w:rFonts w:eastAsia="Times New Roman" w:cs="Times New Roman"/>
          <w:szCs w:val="24"/>
        </w:rPr>
      </w:pPr>
      <w:r w:rsidRPr="009B0108">
        <w:rPr>
          <w:rFonts w:eastAsia="Times New Roman" w:cs="Times New Roman"/>
          <w:b/>
          <w:szCs w:val="24"/>
        </w:rPr>
        <w:lastRenderedPageBreak/>
        <w:t xml:space="preserve">ΠΡΟΕΔΡΕΥΩΝ (Μάριος Γεωργιάδης): </w:t>
      </w:r>
      <w:r>
        <w:rPr>
          <w:rFonts w:eastAsia="Times New Roman" w:cs="Times New Roman"/>
          <w:szCs w:val="24"/>
        </w:rPr>
        <w:t>Ολοκληρώστε</w:t>
      </w:r>
      <w:r>
        <w:rPr>
          <w:rFonts w:eastAsia="Times New Roman" w:cs="Times New Roman"/>
          <w:szCs w:val="24"/>
        </w:rPr>
        <w:t>,</w:t>
      </w:r>
      <w:r>
        <w:rPr>
          <w:rFonts w:eastAsia="Times New Roman" w:cs="Times New Roman"/>
          <w:szCs w:val="24"/>
        </w:rPr>
        <w:t xml:space="preserve"> παρακαλώ. </w:t>
      </w:r>
    </w:p>
    <w:p w14:paraId="47DCBD53"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Ολοκληρώνω, κύριε Πρόεδρε, σύντομα. </w:t>
      </w:r>
    </w:p>
    <w:p w14:paraId="47DCBD54"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Και τέλος είναι και οι στόχοι που έχουμε μέσα στ</w:t>
      </w:r>
      <w:r>
        <w:rPr>
          <w:rFonts w:eastAsia="Times New Roman" w:cs="Times New Roman"/>
          <w:szCs w:val="24"/>
        </w:rPr>
        <w:t>ο</w:t>
      </w:r>
      <w:r>
        <w:rPr>
          <w:rFonts w:eastAsia="Times New Roman" w:cs="Times New Roman"/>
          <w:szCs w:val="24"/>
        </w:rPr>
        <w:t xml:space="preserve"> πλ</w:t>
      </w:r>
      <w:r>
        <w:rPr>
          <w:rFonts w:eastAsia="Times New Roman" w:cs="Times New Roman"/>
          <w:szCs w:val="24"/>
        </w:rPr>
        <w:t>αίσι</w:t>
      </w:r>
      <w:r>
        <w:rPr>
          <w:rFonts w:eastAsia="Times New Roman" w:cs="Times New Roman"/>
          <w:szCs w:val="24"/>
        </w:rPr>
        <w:t>ο</w:t>
      </w:r>
      <w:r>
        <w:rPr>
          <w:rFonts w:eastAsia="Times New Roman" w:cs="Times New Roman"/>
          <w:szCs w:val="24"/>
        </w:rPr>
        <w:t xml:space="preserve"> της Ευρωπαϊκής Ένωσης. Συνηθίζουμε να μιλάμε για την Ευρωπαϊκή Ένωση ως δημιουργό προβλημάτων οικονομικών και άλλων δεινών. Όμως σε αυτή την περίπτωση η Ευρωπαϊκή Ένωση εδώ είναι ένας αρωγός, μας δίνει βοήθεια, μας δίνει μεθοδολογία και θα πρέπει να </w:t>
      </w:r>
      <w:r>
        <w:rPr>
          <w:rFonts w:eastAsia="Times New Roman" w:cs="Times New Roman"/>
          <w:szCs w:val="24"/>
        </w:rPr>
        <w:t>χρησιμοποιήσουμε αυτή για να πετύχουμε αυτούς τους στόχους με καλύτερο τρόπο.</w:t>
      </w:r>
    </w:p>
    <w:p w14:paraId="47DCBD55"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Κοιτάξτε, κύριε Υπουργέ, να σώσετε το παιδί, γιατί</w:t>
      </w:r>
      <w:r>
        <w:rPr>
          <w:rFonts w:eastAsia="Times New Roman" w:cs="Times New Roman"/>
          <w:szCs w:val="24"/>
        </w:rPr>
        <w:t>,</w:t>
      </w:r>
      <w:r>
        <w:rPr>
          <w:rFonts w:eastAsia="Times New Roman" w:cs="Times New Roman"/>
          <w:szCs w:val="24"/>
        </w:rPr>
        <w:t xml:space="preserve"> εάν το σώσετε, υπάρχει ελπίδα. </w:t>
      </w:r>
    </w:p>
    <w:p w14:paraId="47DCBD56" w14:textId="77777777" w:rsidR="003649E8" w:rsidRDefault="00370578">
      <w:pPr>
        <w:spacing w:line="600" w:lineRule="auto"/>
        <w:ind w:firstLine="720"/>
        <w:contextualSpacing/>
        <w:jc w:val="both"/>
        <w:rPr>
          <w:rFonts w:eastAsia="Times New Roman" w:cs="Times New Roman"/>
          <w:szCs w:val="24"/>
        </w:rPr>
      </w:pPr>
      <w:r w:rsidRPr="00B17174">
        <w:rPr>
          <w:rFonts w:eastAsia="Times New Roman" w:cs="Times New Roman"/>
          <w:szCs w:val="24"/>
        </w:rPr>
        <w:t xml:space="preserve">(Στο σημείο αυτό ο Βουλευτής κ. Θεοχάρης </w:t>
      </w:r>
      <w:r>
        <w:rPr>
          <w:rFonts w:eastAsia="Times New Roman" w:cs="Times New Roman"/>
          <w:szCs w:val="24"/>
        </w:rPr>
        <w:t>(Χά</w:t>
      </w:r>
      <w:r w:rsidRPr="00BA6226">
        <w:rPr>
          <w:rFonts w:eastAsia="Times New Roman" w:cs="Times New Roman"/>
          <w:szCs w:val="24"/>
        </w:rPr>
        <w:t>ρης)</w:t>
      </w:r>
      <w:r>
        <w:rPr>
          <w:rFonts w:eastAsia="Times New Roman" w:cs="Times New Roman"/>
          <w:b/>
          <w:szCs w:val="24"/>
        </w:rPr>
        <w:t xml:space="preserve"> </w:t>
      </w:r>
      <w:r w:rsidRPr="00B17174">
        <w:rPr>
          <w:rFonts w:eastAsia="Times New Roman" w:cs="Times New Roman"/>
          <w:szCs w:val="24"/>
        </w:rPr>
        <w:t>Θεοχάρης καταθέτει για τα Πρακτικά τα προαναφ</w:t>
      </w:r>
      <w:r w:rsidRPr="00B17174">
        <w:rPr>
          <w:rFonts w:eastAsia="Times New Roman" w:cs="Times New Roman"/>
          <w:szCs w:val="24"/>
        </w:rPr>
        <w:t>ερθέντα έγγραφα, τα οποία βρίσκονται στο αρχείο του Τμήματος Γραμματείας της Διεύθυνσης Στενογραφίας και Πρακτικών της Βουλής)</w:t>
      </w:r>
    </w:p>
    <w:p w14:paraId="47DCBD57" w14:textId="77777777" w:rsidR="003649E8" w:rsidRDefault="00370578">
      <w:pPr>
        <w:spacing w:line="600" w:lineRule="auto"/>
        <w:ind w:firstLine="720"/>
        <w:contextualSpacing/>
        <w:jc w:val="both"/>
        <w:rPr>
          <w:rFonts w:eastAsia="Times New Roman" w:cs="Times New Roman"/>
          <w:szCs w:val="24"/>
        </w:rPr>
      </w:pPr>
      <w:r w:rsidRPr="009B0108">
        <w:rPr>
          <w:rFonts w:eastAsia="Times New Roman" w:cs="Times New Roman"/>
          <w:b/>
          <w:szCs w:val="24"/>
        </w:rPr>
        <w:t xml:space="preserve">ΠΡΟΕΔΡΕΥΩΝ (Μάριος Γεωργιάδης): </w:t>
      </w:r>
      <w:r>
        <w:rPr>
          <w:rFonts w:eastAsia="Times New Roman" w:cs="Times New Roman"/>
          <w:szCs w:val="24"/>
        </w:rPr>
        <w:t>Ευχαριστούμε τον κ. Θεοχάρη.</w:t>
      </w:r>
    </w:p>
    <w:p w14:paraId="47DCBD58"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έχετε</w:t>
      </w:r>
      <w:r>
        <w:rPr>
          <w:rFonts w:eastAsia="Times New Roman" w:cs="Times New Roman"/>
          <w:szCs w:val="24"/>
        </w:rPr>
        <w:t xml:space="preserve"> τον λόγο για</w:t>
      </w:r>
      <w:r>
        <w:rPr>
          <w:rFonts w:eastAsia="Times New Roman" w:cs="Times New Roman"/>
          <w:szCs w:val="24"/>
        </w:rPr>
        <w:t xml:space="preserve"> τρία λεπτά για τη δευτερολογία σας. </w:t>
      </w:r>
    </w:p>
    <w:p w14:paraId="47DCBD59"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Νομίζω υπάρχει μια σύγχυση, θα μου επιτρέψετε να σας πω. </w:t>
      </w:r>
    </w:p>
    <w:p w14:paraId="47DCBD5A"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Οι βρεφονηπιακοί σταθμοί είναι μια δομή την ευθύνη της οποίας έχει ο δήμος. Άρα ο δήμος -κ</w:t>
      </w:r>
      <w:r>
        <w:rPr>
          <w:rFonts w:eastAsia="Times New Roman" w:cs="Times New Roman"/>
          <w:szCs w:val="24"/>
        </w:rPr>
        <w:t>αι ορθά- οργανώνει τη φροντίδα αυτών των παιδιών. Το λέμε αυτό, διότι όντως υπάρχει ένα θέμα φροντίδας, το οποίο είναι διαφορετικό από την εκπαίδευση.</w:t>
      </w:r>
    </w:p>
    <w:p w14:paraId="47DCBD5B"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Τα τμήματα από τα οποία αποφοιτούν οι </w:t>
      </w:r>
      <w:proofErr w:type="spellStart"/>
      <w:r>
        <w:rPr>
          <w:rFonts w:eastAsia="Times New Roman" w:cs="Times New Roman"/>
          <w:szCs w:val="24"/>
        </w:rPr>
        <w:t>βρεφονηπιαγωγοί</w:t>
      </w:r>
      <w:proofErr w:type="spellEnd"/>
      <w:r>
        <w:rPr>
          <w:rFonts w:eastAsia="Times New Roman" w:cs="Times New Roman"/>
          <w:szCs w:val="24"/>
        </w:rPr>
        <w:t xml:space="preserve"> είναι τμήματα φροντίδας της πρώιμης παιδικής ηλικία</w:t>
      </w:r>
      <w:r>
        <w:rPr>
          <w:rFonts w:eastAsia="Times New Roman" w:cs="Times New Roman"/>
          <w:szCs w:val="24"/>
        </w:rPr>
        <w:t xml:space="preserve">ς και είναι σε σχολές </w:t>
      </w:r>
      <w:r>
        <w:rPr>
          <w:rFonts w:eastAsia="Times New Roman" w:cs="Times New Roman"/>
          <w:szCs w:val="24"/>
        </w:rPr>
        <w:t>κ</w:t>
      </w:r>
      <w:r>
        <w:rPr>
          <w:rFonts w:eastAsia="Times New Roman" w:cs="Times New Roman"/>
          <w:szCs w:val="24"/>
        </w:rPr>
        <w:t xml:space="preserve">οινωνικών </w:t>
      </w:r>
      <w:r>
        <w:rPr>
          <w:rFonts w:eastAsia="Times New Roman" w:cs="Times New Roman"/>
          <w:szCs w:val="24"/>
        </w:rPr>
        <w:t>ε</w:t>
      </w:r>
      <w:r>
        <w:rPr>
          <w:rFonts w:eastAsia="Times New Roman" w:cs="Times New Roman"/>
          <w:szCs w:val="24"/>
        </w:rPr>
        <w:t xml:space="preserve">πιστημών, δεν είναι σε σχολές </w:t>
      </w:r>
      <w:r>
        <w:rPr>
          <w:rFonts w:eastAsia="Times New Roman" w:cs="Times New Roman"/>
          <w:szCs w:val="24"/>
        </w:rPr>
        <w:t>π</w:t>
      </w:r>
      <w:r>
        <w:rPr>
          <w:rFonts w:eastAsia="Times New Roman" w:cs="Times New Roman"/>
          <w:szCs w:val="24"/>
        </w:rPr>
        <w:t>αιδαγωγικών. Έχει μια σημασία αυτό. Και έχει μια σημασία για τον λόγο που αναφερθήκατε και εσείς. Άρα έχουμε τα παιδιά εκεί για να κοινωνικοποιηθούν. Έχουμε τα παιδιά εκεί για πολλούς και δια</w:t>
      </w:r>
      <w:r>
        <w:rPr>
          <w:rFonts w:eastAsia="Times New Roman" w:cs="Times New Roman"/>
          <w:szCs w:val="24"/>
        </w:rPr>
        <w:t>φορετικούς κοινωνικούς λόγους, συμπεριλαμβανομένων και τ</w:t>
      </w:r>
      <w:r>
        <w:rPr>
          <w:rFonts w:eastAsia="Times New Roman" w:cs="Times New Roman"/>
          <w:szCs w:val="24"/>
        </w:rPr>
        <w:t>ων</w:t>
      </w:r>
      <w:r>
        <w:rPr>
          <w:rFonts w:eastAsia="Times New Roman" w:cs="Times New Roman"/>
          <w:szCs w:val="24"/>
        </w:rPr>
        <w:t xml:space="preserve"> αν</w:t>
      </w:r>
      <w:r>
        <w:rPr>
          <w:rFonts w:eastAsia="Times New Roman" w:cs="Times New Roman"/>
          <w:szCs w:val="24"/>
        </w:rPr>
        <w:t>αγκών</w:t>
      </w:r>
      <w:r>
        <w:rPr>
          <w:rFonts w:eastAsia="Times New Roman" w:cs="Times New Roman"/>
          <w:szCs w:val="24"/>
        </w:rPr>
        <w:t xml:space="preserve"> των γονέων.</w:t>
      </w:r>
    </w:p>
    <w:p w14:paraId="47DCBD5C"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Πάμε στο νηπιαγωγείο. Το νηπιαγωγείο έχει μια άλλη λογική, για αυτό και λέμε τα τετράχρονα να είναι στο νηπιαγωγείο. </w:t>
      </w:r>
      <w:r>
        <w:rPr>
          <w:rFonts w:eastAsia="Times New Roman" w:cs="Times New Roman"/>
          <w:szCs w:val="24"/>
        </w:rPr>
        <w:lastRenderedPageBreak/>
        <w:t xml:space="preserve">Είναι λάθος να </w:t>
      </w:r>
      <w:proofErr w:type="spellStart"/>
      <w:r>
        <w:rPr>
          <w:rFonts w:eastAsia="Times New Roman" w:cs="Times New Roman"/>
          <w:szCs w:val="24"/>
        </w:rPr>
        <w:t>σχολειοποιείται</w:t>
      </w:r>
      <w:proofErr w:type="spellEnd"/>
      <w:r>
        <w:rPr>
          <w:rFonts w:eastAsia="Times New Roman" w:cs="Times New Roman"/>
          <w:szCs w:val="24"/>
        </w:rPr>
        <w:t xml:space="preserve"> το νηπιαγωγείο, γιατί δυστυχώ</w:t>
      </w:r>
      <w:r>
        <w:rPr>
          <w:rFonts w:eastAsia="Times New Roman" w:cs="Times New Roman"/>
          <w:szCs w:val="24"/>
        </w:rPr>
        <w:t>ς και από πολλούς γονείς υπάρχει μια αίσθηση ότι θα πάει το παιδί στο νηπιαγωγείο για να μάθει γράμματα. Δεν είναι αυτός ο λόγος του νηπιαγωγείου, προφανώς.</w:t>
      </w:r>
    </w:p>
    <w:p w14:paraId="47DCBD5D"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Υπάρχουν</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προγράμματα. Εμείς έχουμε στείλει νηπιαγωγούς σε όλες αυτές τις νέες δομές, δεν υπάρχει πουθενά έλλειψη. Βεβαίως, σε πολλά νηπιαγωγεία, που έχουν πολλές τάξεις μαζί, υπάρχει ένα θέμα έλλειψης βοηθητικού προσωπικού κ.λπ., αλλά ως προς τους νηπιαγωγούς αυτο</w:t>
      </w:r>
      <w:r>
        <w:rPr>
          <w:rFonts w:eastAsia="Times New Roman" w:cs="Times New Roman"/>
          <w:szCs w:val="24"/>
        </w:rPr>
        <w:t xml:space="preserve">ύς καθαυτούς δεν υπάρχει κανένα απολύτως πρόβλημα. </w:t>
      </w:r>
    </w:p>
    <w:p w14:paraId="47DCBD5E"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Αναφερθήκατε στους Αγίους Αναργύρους, δεν ήταν στην ερώτησή σας. Εάν θυμάμαι καλά, μπορεί να κάνω λάθος, στους Αγίους Αναργύρους υπάρχει ένα νηπιαγωγείο το οποίο λειτουργεί κανονικά σε ένα κτήριο και ο δή</w:t>
      </w:r>
      <w:r>
        <w:rPr>
          <w:rFonts w:eastAsia="Times New Roman" w:cs="Times New Roman"/>
          <w:szCs w:val="24"/>
        </w:rPr>
        <w:t>μος τώρα έχει βρει μια έκταση στην οποία θα υπάρξει επέκταση με ένα προκατασκευασμένο κτίσμα, ώστε να υπάρχουν λιγότερα παιδιά στο υπάρχον κτήριο. Επιμένω, εάν το θυμάμαι καλά. Και μάλιστα, έχω μιλήσει και με τον δήμαρχο και τις νηπιαγωγούς.</w:t>
      </w:r>
    </w:p>
    <w:p w14:paraId="47DCBD5F"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εμείς πο</w:t>
      </w:r>
      <w:r>
        <w:rPr>
          <w:rFonts w:eastAsia="Times New Roman" w:cs="Times New Roman"/>
          <w:szCs w:val="24"/>
        </w:rPr>
        <w:t>τέ στην ιστορία μας, εννοώ της σύγχρονης Ελλάδας, δεν έχουμε δώσει τόσα χρήματα στους βρεφονηπιακούς σταθμούς και στα νηπιαγωγεία, όσα δίνουμε τώρα. Αυτό είναι μια αντικειμενική αλήθεια.</w:t>
      </w:r>
    </w:p>
    <w:p w14:paraId="47DCBD60"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Οι βρεφονηπιοκόμοι προφανώς θα ασχολούνται στους δημοτικούς βρεφικούς</w:t>
      </w:r>
      <w:r>
        <w:rPr>
          <w:rFonts w:eastAsia="Times New Roman" w:cs="Times New Roman"/>
          <w:szCs w:val="24"/>
        </w:rPr>
        <w:t xml:space="preserve"> και νηπιακούς σταθμούς και προφανώς στον ιδιωτικό τομέα. Βεβαίως οι ιδιοκτήτες των ιδιωτικών βρεφονηπιακών σταθμών προσέφυγαν σε ασφαλιστικά μέτρα ουσιαστικά εναντίον της δίχρονης προσχολικής εκπαίδευσης. Αυτά θα πρέπει λίγο να τα σκεφτεί ο καθένας μας. Δ</w:t>
      </w:r>
      <w:r>
        <w:rPr>
          <w:rFonts w:eastAsia="Times New Roman" w:cs="Times New Roman"/>
          <w:szCs w:val="24"/>
        </w:rPr>
        <w:t xml:space="preserve">εν μπορεί η επιχειρηματικότητα να έρχεται σε αντίθεση με την προοπτική των μικρών παιδιών να ενταχθούν σε ένα σύστημα το οποίο υπάρχει και σε άλλες χώρες, όπως ξέρετε, στις χώρες της </w:t>
      </w:r>
      <w:r>
        <w:rPr>
          <w:rFonts w:eastAsia="Times New Roman" w:cs="Times New Roman"/>
          <w:szCs w:val="24"/>
        </w:rPr>
        <w:t>Δ</w:t>
      </w:r>
      <w:r>
        <w:rPr>
          <w:rFonts w:eastAsia="Times New Roman" w:cs="Times New Roman"/>
          <w:szCs w:val="24"/>
        </w:rPr>
        <w:t>υτικής Ευρώπης τουλάχιστον δεν είναι ενιαίο το σύστημα, υπάρχουν διαφορέ</w:t>
      </w:r>
      <w:r>
        <w:rPr>
          <w:rFonts w:eastAsia="Times New Roman" w:cs="Times New Roman"/>
          <w:szCs w:val="24"/>
        </w:rPr>
        <w:t xml:space="preserve">ς παιδαγωγικού χαρακτήρα. Εν πάση </w:t>
      </w:r>
      <w:proofErr w:type="spellStart"/>
      <w:r>
        <w:rPr>
          <w:rFonts w:eastAsia="Times New Roman" w:cs="Times New Roman"/>
          <w:szCs w:val="24"/>
        </w:rPr>
        <w:t>περιπτώσει</w:t>
      </w:r>
      <w:proofErr w:type="spellEnd"/>
      <w:r>
        <w:rPr>
          <w:rFonts w:eastAsia="Times New Roman" w:cs="Times New Roman"/>
          <w:szCs w:val="24"/>
        </w:rPr>
        <w:t>, όμως, αυτό που κάνουμε είναι ένα από τα πολύ στάνταρ πράγματα και πρέπει όλοι να το υπερασπιστούμε.</w:t>
      </w:r>
    </w:p>
    <w:p w14:paraId="47DCBD61"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7DCBD62" w14:textId="77777777" w:rsidR="003649E8" w:rsidRDefault="00370578">
      <w:pPr>
        <w:spacing w:line="600" w:lineRule="auto"/>
        <w:ind w:firstLine="720"/>
        <w:contextualSpacing/>
        <w:jc w:val="both"/>
        <w:rPr>
          <w:rFonts w:eastAsia="Times New Roman"/>
          <w:szCs w:val="24"/>
        </w:rPr>
      </w:pPr>
      <w:r>
        <w:rPr>
          <w:rFonts w:eastAsia="Times New Roman"/>
          <w:b/>
          <w:szCs w:val="24"/>
        </w:rPr>
        <w:lastRenderedPageBreak/>
        <w:t>ΠΡΟΕΔΡΕΥΩΝ (Μάριος Γεωργιάδης):</w:t>
      </w:r>
      <w:r>
        <w:rPr>
          <w:rFonts w:eastAsia="Times New Roman"/>
          <w:szCs w:val="24"/>
        </w:rPr>
        <w:t xml:space="preserve"> Ευχαριστούμε τον κύριο Υπουργό. </w:t>
      </w:r>
    </w:p>
    <w:p w14:paraId="47DCBD63" w14:textId="77777777" w:rsidR="003649E8" w:rsidRDefault="00370578">
      <w:pPr>
        <w:spacing w:line="600" w:lineRule="auto"/>
        <w:ind w:firstLine="720"/>
        <w:contextualSpacing/>
        <w:jc w:val="both"/>
        <w:rPr>
          <w:rFonts w:eastAsia="Times New Roman"/>
          <w:szCs w:val="24"/>
        </w:rPr>
      </w:pPr>
      <w:r>
        <w:rPr>
          <w:rFonts w:eastAsia="Times New Roman"/>
          <w:szCs w:val="24"/>
        </w:rPr>
        <w:t xml:space="preserve">Να συνεχίσουμε ολοκληρώνοντας </w:t>
      </w:r>
      <w:r>
        <w:rPr>
          <w:rFonts w:eastAsia="Times New Roman"/>
          <w:szCs w:val="24"/>
        </w:rPr>
        <w:t>με τις ερωτήσεις που δεν θα συζητηθούν.</w:t>
      </w:r>
    </w:p>
    <w:p w14:paraId="47DCBD64" w14:textId="77777777" w:rsidR="003649E8" w:rsidRDefault="00370578">
      <w:pPr>
        <w:spacing w:line="600" w:lineRule="auto"/>
        <w:ind w:firstLine="709"/>
        <w:contextualSpacing/>
        <w:jc w:val="both"/>
        <w:rPr>
          <w:rFonts w:eastAsia="Times New Roman"/>
          <w:szCs w:val="24"/>
        </w:rPr>
      </w:pPr>
      <w:r w:rsidRPr="009F65C2">
        <w:rPr>
          <w:rFonts w:eastAsia="Times New Roman"/>
          <w:szCs w:val="24"/>
        </w:rPr>
        <w:t xml:space="preserve">Η </w:t>
      </w:r>
      <w:r>
        <w:rPr>
          <w:rFonts w:eastAsia="Times New Roman"/>
          <w:szCs w:val="24"/>
        </w:rPr>
        <w:t>τέταρτη</w:t>
      </w:r>
      <w:r w:rsidRPr="009F65C2">
        <w:rPr>
          <w:rFonts w:eastAsia="Times New Roman"/>
          <w:szCs w:val="24"/>
        </w:rPr>
        <w:t xml:space="preserve"> με αριθμό 70/16-10-2018 </w:t>
      </w:r>
      <w:r>
        <w:rPr>
          <w:rFonts w:eastAsia="Times New Roman"/>
          <w:szCs w:val="24"/>
        </w:rPr>
        <w:t>επίκαιρη ε</w:t>
      </w:r>
      <w:r w:rsidRPr="009F65C2">
        <w:rPr>
          <w:rFonts w:eastAsia="Times New Roman"/>
          <w:szCs w:val="24"/>
        </w:rPr>
        <w:t xml:space="preserve">ρώτηση </w:t>
      </w:r>
      <w:r>
        <w:rPr>
          <w:rFonts w:eastAsia="Times New Roman"/>
          <w:szCs w:val="24"/>
        </w:rPr>
        <w:t xml:space="preserve">πρώτου κύκλου </w:t>
      </w:r>
      <w:r w:rsidRPr="009F65C2">
        <w:rPr>
          <w:rFonts w:eastAsia="Times New Roman"/>
          <w:szCs w:val="24"/>
        </w:rPr>
        <w:t>του Βουλευτή Αχαΐας του Κομ</w:t>
      </w:r>
      <w:r>
        <w:rPr>
          <w:rFonts w:eastAsia="Times New Roman"/>
          <w:szCs w:val="24"/>
        </w:rPr>
        <w:t>μουνιστικού Κόμματος Ελλάδ</w:t>
      </w:r>
      <w:r>
        <w:rPr>
          <w:rFonts w:eastAsia="Times New Roman"/>
          <w:szCs w:val="24"/>
        </w:rPr>
        <w:t>α</w:t>
      </w:r>
      <w:r>
        <w:rPr>
          <w:rFonts w:eastAsia="Times New Roman"/>
          <w:szCs w:val="24"/>
        </w:rPr>
        <w:t xml:space="preserve">ς κ. </w:t>
      </w:r>
      <w:r w:rsidRPr="009F65C2">
        <w:rPr>
          <w:rFonts w:eastAsia="Times New Roman"/>
          <w:bCs/>
          <w:szCs w:val="24"/>
        </w:rPr>
        <w:t xml:space="preserve">Νικολάου </w:t>
      </w:r>
      <w:proofErr w:type="spellStart"/>
      <w:r w:rsidRPr="009F65C2">
        <w:rPr>
          <w:rFonts w:eastAsia="Times New Roman"/>
          <w:bCs/>
          <w:szCs w:val="24"/>
        </w:rPr>
        <w:t>Καραθανασόπουλου</w:t>
      </w:r>
      <w:proofErr w:type="spellEnd"/>
      <w:r>
        <w:rPr>
          <w:rFonts w:eastAsia="Times New Roman"/>
          <w:bCs/>
          <w:szCs w:val="24"/>
        </w:rPr>
        <w:t xml:space="preserve"> </w:t>
      </w:r>
      <w:r>
        <w:rPr>
          <w:rFonts w:eastAsia="Times New Roman"/>
          <w:szCs w:val="24"/>
        </w:rPr>
        <w:t xml:space="preserve">προς τον Υπουργό </w:t>
      </w:r>
      <w:r w:rsidRPr="009F65C2">
        <w:rPr>
          <w:rFonts w:eastAsia="Times New Roman"/>
          <w:bCs/>
          <w:szCs w:val="24"/>
        </w:rPr>
        <w:t>Εσωτερικών</w:t>
      </w:r>
      <w:r w:rsidRPr="009F65C2">
        <w:rPr>
          <w:rFonts w:eastAsia="Times New Roman"/>
          <w:szCs w:val="24"/>
        </w:rPr>
        <w:t>, με θέμα: «Για τις καταστροφές από τον</w:t>
      </w:r>
      <w:r w:rsidRPr="009F65C2">
        <w:rPr>
          <w:rFonts w:eastAsia="Times New Roman"/>
          <w:szCs w:val="24"/>
        </w:rPr>
        <w:t xml:space="preserve"> κυκλώνα "Ζορμπά" που προκλήθηκαν στην Πελοπόννησο»</w:t>
      </w:r>
      <w:r>
        <w:rPr>
          <w:rFonts w:eastAsia="Times New Roman"/>
          <w:szCs w:val="24"/>
        </w:rPr>
        <w:t>,</w:t>
      </w:r>
      <w:r>
        <w:rPr>
          <w:rFonts w:eastAsia="Times New Roman"/>
          <w:szCs w:val="24"/>
        </w:rPr>
        <w:t xml:space="preserve"> δεν θα συζητηθεί λόγω κωλύματος του Υπουργού Εσωτερικών κ. Αλέξανδρου </w:t>
      </w:r>
      <w:proofErr w:type="spellStart"/>
      <w:r>
        <w:rPr>
          <w:rFonts w:eastAsia="Times New Roman"/>
          <w:szCs w:val="24"/>
        </w:rPr>
        <w:t>Χαρίτση</w:t>
      </w:r>
      <w:proofErr w:type="spellEnd"/>
      <w:r>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 xml:space="preserve">ιτία: </w:t>
      </w:r>
      <w:r>
        <w:rPr>
          <w:rFonts w:eastAsia="Times New Roman"/>
          <w:szCs w:val="24"/>
        </w:rPr>
        <w:t>Κ</w:t>
      </w:r>
      <w:r>
        <w:rPr>
          <w:rFonts w:eastAsia="Times New Roman"/>
          <w:szCs w:val="24"/>
        </w:rPr>
        <w:t xml:space="preserve">υβερνητική αποστολή. </w:t>
      </w:r>
    </w:p>
    <w:p w14:paraId="47DCBD65" w14:textId="77777777" w:rsidR="003649E8" w:rsidRDefault="00370578">
      <w:pPr>
        <w:spacing w:line="600" w:lineRule="auto"/>
        <w:ind w:firstLine="709"/>
        <w:contextualSpacing/>
        <w:jc w:val="both"/>
        <w:rPr>
          <w:rFonts w:eastAsia="Times New Roman"/>
          <w:szCs w:val="24"/>
        </w:rPr>
      </w:pPr>
      <w:r w:rsidRPr="007D49EE">
        <w:rPr>
          <w:rFonts w:eastAsia="Times New Roman"/>
          <w:szCs w:val="24"/>
        </w:rPr>
        <w:t xml:space="preserve">Η </w:t>
      </w:r>
      <w:r>
        <w:rPr>
          <w:rFonts w:eastAsia="Times New Roman"/>
          <w:szCs w:val="24"/>
        </w:rPr>
        <w:t>τρίτη</w:t>
      </w:r>
      <w:r w:rsidRPr="007D49EE">
        <w:rPr>
          <w:rFonts w:eastAsia="Times New Roman"/>
          <w:szCs w:val="24"/>
        </w:rPr>
        <w:t xml:space="preserve"> με αριθμό 71/16-10-2018 </w:t>
      </w:r>
      <w:r>
        <w:rPr>
          <w:rFonts w:eastAsia="Times New Roman"/>
          <w:szCs w:val="24"/>
        </w:rPr>
        <w:t>επίκαιρη ε</w:t>
      </w:r>
      <w:r w:rsidRPr="007D49EE">
        <w:rPr>
          <w:rFonts w:eastAsia="Times New Roman"/>
          <w:szCs w:val="24"/>
        </w:rPr>
        <w:t xml:space="preserve">ρώτηση </w:t>
      </w:r>
      <w:r>
        <w:rPr>
          <w:rFonts w:eastAsia="Times New Roman"/>
          <w:szCs w:val="24"/>
        </w:rPr>
        <w:t xml:space="preserve">δεύτερου κύκλου </w:t>
      </w:r>
      <w:r w:rsidRPr="007D49EE">
        <w:rPr>
          <w:rFonts w:eastAsia="Times New Roman"/>
          <w:szCs w:val="24"/>
        </w:rPr>
        <w:t>της Βουλευτού Β΄ Πειραιώς του</w:t>
      </w:r>
      <w:r w:rsidRPr="007D49EE">
        <w:rPr>
          <w:rFonts w:eastAsia="Times New Roman"/>
          <w:szCs w:val="24"/>
        </w:rPr>
        <w:t xml:space="preserve"> Κομμουν</w:t>
      </w:r>
      <w:r>
        <w:rPr>
          <w:rFonts w:eastAsia="Times New Roman"/>
          <w:szCs w:val="24"/>
        </w:rPr>
        <w:t>ιστικού Κόμματος Ελλάδ</w:t>
      </w:r>
      <w:r>
        <w:rPr>
          <w:rFonts w:eastAsia="Times New Roman"/>
          <w:szCs w:val="24"/>
        </w:rPr>
        <w:t>α</w:t>
      </w:r>
      <w:r>
        <w:rPr>
          <w:rFonts w:eastAsia="Times New Roman"/>
          <w:szCs w:val="24"/>
        </w:rPr>
        <w:t>ς κ</w:t>
      </w:r>
      <w:r>
        <w:rPr>
          <w:rFonts w:eastAsia="Times New Roman"/>
          <w:szCs w:val="24"/>
        </w:rPr>
        <w:t>.</w:t>
      </w:r>
      <w:r>
        <w:rPr>
          <w:rFonts w:eastAsia="Times New Roman"/>
          <w:szCs w:val="24"/>
        </w:rPr>
        <w:t xml:space="preserve"> </w:t>
      </w:r>
      <w:r w:rsidRPr="007D49EE">
        <w:rPr>
          <w:rFonts w:eastAsia="Times New Roman"/>
          <w:bCs/>
          <w:szCs w:val="24"/>
        </w:rPr>
        <w:t xml:space="preserve">Διαμάντως </w:t>
      </w:r>
      <w:proofErr w:type="spellStart"/>
      <w:r w:rsidRPr="007D49EE">
        <w:rPr>
          <w:rFonts w:eastAsia="Times New Roman"/>
          <w:bCs/>
          <w:szCs w:val="24"/>
        </w:rPr>
        <w:t>Μανωλάκο</w:t>
      </w:r>
      <w:r>
        <w:rPr>
          <w:rFonts w:eastAsia="Times New Roman"/>
          <w:bCs/>
          <w:szCs w:val="24"/>
        </w:rPr>
        <w:t>υ</w:t>
      </w:r>
      <w:proofErr w:type="spellEnd"/>
      <w:r>
        <w:rPr>
          <w:rFonts w:eastAsia="Times New Roman"/>
          <w:bCs/>
          <w:szCs w:val="24"/>
        </w:rPr>
        <w:t xml:space="preserve"> </w:t>
      </w:r>
      <w:r w:rsidRPr="007D49EE">
        <w:rPr>
          <w:rFonts w:eastAsia="Times New Roman"/>
          <w:szCs w:val="24"/>
        </w:rPr>
        <w:t>προς τον Υπουργό</w:t>
      </w:r>
      <w:r>
        <w:rPr>
          <w:rFonts w:eastAsia="Times New Roman"/>
          <w:bCs/>
          <w:szCs w:val="24"/>
        </w:rPr>
        <w:t xml:space="preserve"> Εσωτερικών, </w:t>
      </w:r>
      <w:r w:rsidRPr="007D49EE">
        <w:rPr>
          <w:rFonts w:eastAsia="Times New Roman"/>
          <w:szCs w:val="24"/>
        </w:rPr>
        <w:t xml:space="preserve">με θέμα: «Για τις καταστροφικές πλημμύρες που προκλήθηκαν στη </w:t>
      </w:r>
      <w:proofErr w:type="spellStart"/>
      <w:r w:rsidRPr="007D49EE">
        <w:rPr>
          <w:rFonts w:eastAsia="Times New Roman"/>
          <w:szCs w:val="24"/>
        </w:rPr>
        <w:t>Βορειοκεντρική</w:t>
      </w:r>
      <w:proofErr w:type="spellEnd"/>
      <w:r w:rsidRPr="007D49EE">
        <w:rPr>
          <w:rFonts w:eastAsia="Times New Roman"/>
          <w:szCs w:val="24"/>
        </w:rPr>
        <w:t xml:space="preserve"> Εύβοια»</w:t>
      </w:r>
      <w:r>
        <w:rPr>
          <w:rFonts w:eastAsia="Times New Roman"/>
          <w:szCs w:val="24"/>
        </w:rPr>
        <w:t xml:space="preserve">, δεν θα συζητηθεί λόγω κωλύματος του Υπουργού Εσωτερικών κ. Αλέξανδρου </w:t>
      </w:r>
      <w:proofErr w:type="spellStart"/>
      <w:r>
        <w:rPr>
          <w:rFonts w:eastAsia="Times New Roman"/>
          <w:szCs w:val="24"/>
        </w:rPr>
        <w:t>Χαρίτση</w:t>
      </w:r>
      <w:proofErr w:type="spellEnd"/>
      <w:r>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 xml:space="preserve">ιτία: </w:t>
      </w:r>
      <w:r>
        <w:rPr>
          <w:rFonts w:eastAsia="Times New Roman"/>
          <w:szCs w:val="24"/>
        </w:rPr>
        <w:t>Κ</w:t>
      </w:r>
      <w:r>
        <w:rPr>
          <w:rFonts w:eastAsia="Times New Roman"/>
          <w:szCs w:val="24"/>
        </w:rPr>
        <w:t xml:space="preserve">υβερνητική αποστολή. </w:t>
      </w:r>
    </w:p>
    <w:p w14:paraId="47DCBD66" w14:textId="77777777" w:rsidR="003649E8" w:rsidRDefault="00370578">
      <w:pPr>
        <w:spacing w:line="600" w:lineRule="auto"/>
        <w:ind w:firstLine="709"/>
        <w:contextualSpacing/>
        <w:jc w:val="both"/>
        <w:rPr>
          <w:rFonts w:eastAsia="Times New Roman"/>
          <w:szCs w:val="24"/>
        </w:rPr>
      </w:pPr>
      <w:r w:rsidRPr="00D32A57">
        <w:rPr>
          <w:rFonts w:eastAsia="Times New Roman"/>
          <w:szCs w:val="24"/>
        </w:rPr>
        <w:lastRenderedPageBreak/>
        <w:t xml:space="preserve">Η </w:t>
      </w:r>
      <w:r>
        <w:rPr>
          <w:rFonts w:eastAsia="Times New Roman"/>
          <w:szCs w:val="24"/>
        </w:rPr>
        <w:t>δεύτερη</w:t>
      </w:r>
      <w:r w:rsidRPr="00D32A57">
        <w:rPr>
          <w:rFonts w:eastAsia="Times New Roman"/>
          <w:szCs w:val="24"/>
        </w:rPr>
        <w:t xml:space="preserve"> </w:t>
      </w:r>
      <w:r w:rsidRPr="00D32A57">
        <w:rPr>
          <w:rFonts w:eastAsia="Times New Roman"/>
          <w:szCs w:val="24"/>
        </w:rPr>
        <w:t xml:space="preserve">με αριθμό 73/16-10-2018 </w:t>
      </w:r>
      <w:r>
        <w:rPr>
          <w:rFonts w:eastAsia="Times New Roman"/>
          <w:szCs w:val="24"/>
        </w:rPr>
        <w:t>ε</w:t>
      </w:r>
      <w:r w:rsidRPr="00D32A57">
        <w:rPr>
          <w:rFonts w:eastAsia="Times New Roman"/>
          <w:szCs w:val="24"/>
        </w:rPr>
        <w:t xml:space="preserve">πίκαιρη </w:t>
      </w:r>
      <w:r>
        <w:rPr>
          <w:rFonts w:eastAsia="Times New Roman"/>
          <w:szCs w:val="24"/>
        </w:rPr>
        <w:t>ε</w:t>
      </w:r>
      <w:r w:rsidRPr="00D32A57">
        <w:rPr>
          <w:rFonts w:eastAsia="Times New Roman"/>
          <w:szCs w:val="24"/>
        </w:rPr>
        <w:t xml:space="preserve">ρώτηση </w:t>
      </w:r>
      <w:r>
        <w:rPr>
          <w:rFonts w:eastAsia="Times New Roman"/>
          <w:szCs w:val="24"/>
        </w:rPr>
        <w:t xml:space="preserve">δεύτερου κύκλου </w:t>
      </w:r>
      <w:r>
        <w:rPr>
          <w:rFonts w:eastAsia="Times New Roman"/>
          <w:szCs w:val="24"/>
        </w:rPr>
        <w:t xml:space="preserve">του </w:t>
      </w:r>
      <w:r w:rsidRPr="00D32A57">
        <w:rPr>
          <w:rFonts w:eastAsia="Times New Roman"/>
          <w:szCs w:val="24"/>
        </w:rPr>
        <w:t>Βουλευτή Ηρακλείου της Δημοκρατικής Σ</w:t>
      </w:r>
      <w:r>
        <w:rPr>
          <w:rFonts w:eastAsia="Times New Roman"/>
          <w:szCs w:val="24"/>
        </w:rPr>
        <w:t>υμπαράταξης ΠΑΣΟΚ</w:t>
      </w:r>
      <w:r>
        <w:rPr>
          <w:rFonts w:eastAsia="Times New Roman"/>
          <w:szCs w:val="24"/>
        </w:rPr>
        <w:t xml:space="preserve"> - </w:t>
      </w:r>
      <w:r>
        <w:rPr>
          <w:rFonts w:eastAsia="Times New Roman"/>
          <w:szCs w:val="24"/>
        </w:rPr>
        <w:t xml:space="preserve">ΔΗΜΑΡ κ. </w:t>
      </w:r>
      <w:r w:rsidRPr="00D32A57">
        <w:rPr>
          <w:rFonts w:eastAsia="Times New Roman"/>
          <w:bCs/>
          <w:szCs w:val="24"/>
        </w:rPr>
        <w:t xml:space="preserve">Βασιλείου </w:t>
      </w:r>
      <w:proofErr w:type="spellStart"/>
      <w:r w:rsidRPr="00D32A57">
        <w:rPr>
          <w:rFonts w:eastAsia="Times New Roman"/>
          <w:bCs/>
          <w:szCs w:val="24"/>
        </w:rPr>
        <w:t>Κεγκέρογλου</w:t>
      </w:r>
      <w:proofErr w:type="spellEnd"/>
      <w:r>
        <w:rPr>
          <w:rFonts w:eastAsia="Times New Roman"/>
          <w:szCs w:val="24"/>
        </w:rPr>
        <w:t xml:space="preserve"> </w:t>
      </w:r>
      <w:r w:rsidRPr="00D32A57">
        <w:rPr>
          <w:rFonts w:eastAsia="Times New Roman"/>
          <w:szCs w:val="24"/>
        </w:rPr>
        <w:t>προς τον Υπουργό</w:t>
      </w:r>
      <w:r>
        <w:rPr>
          <w:rFonts w:eastAsia="Times New Roman"/>
          <w:bCs/>
          <w:szCs w:val="24"/>
        </w:rPr>
        <w:t xml:space="preserve"> </w:t>
      </w:r>
      <w:r w:rsidRPr="00D32A57">
        <w:rPr>
          <w:rFonts w:eastAsia="Times New Roman"/>
          <w:bCs/>
          <w:szCs w:val="24"/>
        </w:rPr>
        <w:t>Ναυτιλίας και Νησιωτικής Πολιτικής,</w:t>
      </w:r>
      <w:r>
        <w:rPr>
          <w:rFonts w:eastAsia="Times New Roman"/>
          <w:bCs/>
          <w:szCs w:val="24"/>
        </w:rPr>
        <w:t xml:space="preserve"> </w:t>
      </w:r>
      <w:r w:rsidRPr="00D32A57">
        <w:rPr>
          <w:rFonts w:eastAsia="Times New Roman"/>
          <w:szCs w:val="24"/>
        </w:rPr>
        <w:t>με θέμα: «Η Κρή</w:t>
      </w:r>
      <w:r w:rsidRPr="00D32A57">
        <w:rPr>
          <w:rFonts w:eastAsia="Times New Roman"/>
          <w:szCs w:val="24"/>
        </w:rPr>
        <w:t xml:space="preserve">τη δικαιούται την ένταξη στην καθολική εφαρμογή του </w:t>
      </w:r>
      <w:r>
        <w:rPr>
          <w:rFonts w:eastAsia="Times New Roman"/>
          <w:szCs w:val="24"/>
        </w:rPr>
        <w:t>μ</w:t>
      </w:r>
      <w:r w:rsidRPr="00D32A57">
        <w:rPr>
          <w:rFonts w:eastAsia="Times New Roman"/>
          <w:szCs w:val="24"/>
        </w:rPr>
        <w:t>εταφορ</w:t>
      </w:r>
      <w:r>
        <w:rPr>
          <w:rFonts w:eastAsia="Times New Roman"/>
          <w:szCs w:val="24"/>
        </w:rPr>
        <w:t xml:space="preserve">ικού </w:t>
      </w:r>
      <w:r>
        <w:rPr>
          <w:rFonts w:eastAsia="Times New Roman"/>
          <w:szCs w:val="24"/>
        </w:rPr>
        <w:t>ι</w:t>
      </w:r>
      <w:r>
        <w:rPr>
          <w:rFonts w:eastAsia="Times New Roman"/>
          <w:szCs w:val="24"/>
        </w:rPr>
        <w:t>σοδυνάμου από 1</w:t>
      </w:r>
      <w:r w:rsidRPr="00C466A8">
        <w:rPr>
          <w:rFonts w:eastAsia="Times New Roman"/>
          <w:szCs w:val="24"/>
          <w:vertAlign w:val="superscript"/>
        </w:rPr>
        <w:t>η</w:t>
      </w:r>
      <w:r>
        <w:rPr>
          <w:rFonts w:eastAsia="Times New Roman"/>
          <w:szCs w:val="24"/>
        </w:rPr>
        <w:t xml:space="preserve">-1-2019», δεν θα συζητηθεί λόγω κωλύματος του Αναπληρωτή Υπουργού Ναυτιλίας και Νησιωτικής Πολιτικής κ. Νεκτάριου Σαντορινιού, λόγω ανειλημμένων υποχρεώσεων. </w:t>
      </w:r>
      <w:r w:rsidRPr="00D32A57">
        <w:rPr>
          <w:rFonts w:eastAsia="Times New Roman"/>
          <w:szCs w:val="24"/>
        </w:rPr>
        <w:t> </w:t>
      </w:r>
    </w:p>
    <w:p w14:paraId="47DCBD67" w14:textId="77777777" w:rsidR="003649E8" w:rsidRDefault="00370578">
      <w:pPr>
        <w:spacing w:line="600" w:lineRule="auto"/>
        <w:ind w:firstLine="709"/>
        <w:contextualSpacing/>
        <w:jc w:val="both"/>
        <w:rPr>
          <w:rFonts w:eastAsia="Times New Roman"/>
          <w:szCs w:val="24"/>
        </w:rPr>
      </w:pPr>
      <w:r w:rsidRPr="00D32A57">
        <w:rPr>
          <w:rFonts w:eastAsia="Times New Roman"/>
          <w:szCs w:val="24"/>
        </w:rPr>
        <w:t xml:space="preserve">Η </w:t>
      </w:r>
      <w:r>
        <w:rPr>
          <w:rFonts w:eastAsia="Times New Roman"/>
          <w:szCs w:val="24"/>
        </w:rPr>
        <w:t>πρώτη</w:t>
      </w:r>
      <w:r w:rsidRPr="00D32A57">
        <w:rPr>
          <w:rFonts w:eastAsia="Times New Roman"/>
          <w:szCs w:val="24"/>
        </w:rPr>
        <w:t xml:space="preserve"> </w:t>
      </w:r>
      <w:r w:rsidRPr="00D32A57">
        <w:rPr>
          <w:rFonts w:eastAsia="Times New Roman"/>
          <w:szCs w:val="24"/>
        </w:rPr>
        <w:t>με αριθ</w:t>
      </w:r>
      <w:r w:rsidRPr="00D32A57">
        <w:rPr>
          <w:rFonts w:eastAsia="Times New Roman"/>
          <w:szCs w:val="24"/>
        </w:rPr>
        <w:t xml:space="preserve">μό 1326/6-9-2018 </w:t>
      </w:r>
      <w:r>
        <w:rPr>
          <w:rFonts w:eastAsia="Times New Roman"/>
          <w:szCs w:val="24"/>
        </w:rPr>
        <w:t>ε</w:t>
      </w:r>
      <w:r w:rsidRPr="00D32A57">
        <w:rPr>
          <w:rFonts w:eastAsia="Times New Roman"/>
          <w:szCs w:val="24"/>
        </w:rPr>
        <w:t xml:space="preserve">ρώτηση </w:t>
      </w:r>
      <w:r>
        <w:rPr>
          <w:rFonts w:eastAsia="Times New Roman"/>
          <w:szCs w:val="24"/>
        </w:rPr>
        <w:t>του κύκλου</w:t>
      </w:r>
      <w:r w:rsidRPr="00D32A57">
        <w:rPr>
          <w:rFonts w:eastAsia="Times New Roman"/>
          <w:szCs w:val="24"/>
        </w:rPr>
        <w:t xml:space="preserve"> </w:t>
      </w:r>
      <w:r>
        <w:rPr>
          <w:rFonts w:eastAsia="Times New Roman"/>
          <w:szCs w:val="24"/>
        </w:rPr>
        <w:t xml:space="preserve">των </w:t>
      </w:r>
      <w:r>
        <w:rPr>
          <w:rFonts w:eastAsia="Times New Roman"/>
          <w:szCs w:val="24"/>
        </w:rPr>
        <w:t>α</w:t>
      </w:r>
      <w:r>
        <w:rPr>
          <w:rFonts w:eastAsia="Times New Roman"/>
          <w:szCs w:val="24"/>
        </w:rPr>
        <w:t>ναφορών</w:t>
      </w:r>
      <w:r>
        <w:rPr>
          <w:rFonts w:eastAsia="Times New Roman"/>
          <w:szCs w:val="24"/>
        </w:rPr>
        <w:t xml:space="preserve"> και</w:t>
      </w:r>
      <w:r>
        <w:rPr>
          <w:rFonts w:eastAsia="Times New Roman"/>
          <w:szCs w:val="24"/>
        </w:rPr>
        <w:t xml:space="preserve"> </w:t>
      </w:r>
      <w:r>
        <w:rPr>
          <w:rFonts w:eastAsia="Times New Roman"/>
          <w:szCs w:val="24"/>
        </w:rPr>
        <w:t>ε</w:t>
      </w:r>
      <w:r>
        <w:rPr>
          <w:rFonts w:eastAsia="Times New Roman"/>
          <w:szCs w:val="24"/>
        </w:rPr>
        <w:t xml:space="preserve">ρωτήσεων </w:t>
      </w:r>
      <w:r w:rsidRPr="00D32A57">
        <w:rPr>
          <w:rFonts w:eastAsia="Times New Roman"/>
          <w:szCs w:val="24"/>
        </w:rPr>
        <w:t>του Βουλευτή Β΄ Αθηνών της Δημοκρατικής Συμ</w:t>
      </w:r>
      <w:r>
        <w:rPr>
          <w:rFonts w:eastAsia="Times New Roman"/>
          <w:szCs w:val="24"/>
        </w:rPr>
        <w:t xml:space="preserve">παράταξης ΠΑΣΟΚ – ΔΗΜΑΡ κ. </w:t>
      </w:r>
      <w:r>
        <w:rPr>
          <w:rFonts w:eastAsia="Times New Roman"/>
          <w:bCs/>
          <w:szCs w:val="24"/>
        </w:rPr>
        <w:t>Γεωργίου</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 xml:space="preserve">Δημητρίου Καρρά </w:t>
      </w:r>
      <w:r w:rsidRPr="00D32A57">
        <w:rPr>
          <w:rFonts w:eastAsia="Times New Roman"/>
          <w:szCs w:val="24"/>
        </w:rPr>
        <w:t>προς τον Υπουργό</w:t>
      </w:r>
      <w:r>
        <w:rPr>
          <w:rFonts w:eastAsia="Times New Roman"/>
          <w:bCs/>
          <w:szCs w:val="24"/>
        </w:rPr>
        <w:t xml:space="preserve"> </w:t>
      </w:r>
      <w:r w:rsidRPr="00D32A57">
        <w:rPr>
          <w:rFonts w:eastAsia="Times New Roman"/>
          <w:bCs/>
          <w:szCs w:val="24"/>
        </w:rPr>
        <w:t>Περιβάλλοντος και Ενέργειας,</w:t>
      </w:r>
      <w:r>
        <w:rPr>
          <w:rFonts w:eastAsia="Times New Roman"/>
          <w:bCs/>
          <w:szCs w:val="24"/>
        </w:rPr>
        <w:t xml:space="preserve"> </w:t>
      </w:r>
      <w:r w:rsidRPr="00D32A57">
        <w:rPr>
          <w:rFonts w:eastAsia="Times New Roman"/>
          <w:szCs w:val="24"/>
        </w:rPr>
        <w:t xml:space="preserve">με θέμα: «Απίστευτη αναλγησία της ΔΕΗ σε βάρος </w:t>
      </w:r>
      <w:r w:rsidRPr="00D32A57">
        <w:rPr>
          <w:rFonts w:eastAsia="Times New Roman"/>
          <w:szCs w:val="24"/>
        </w:rPr>
        <w:t>καταναλωτών της, που συνοδεύεται και από αφάνταστη ταλαιπωρία τους στα καταστήματα της ΔΕΗ»</w:t>
      </w:r>
      <w:r>
        <w:rPr>
          <w:rFonts w:eastAsia="Times New Roman"/>
          <w:szCs w:val="24"/>
        </w:rPr>
        <w:t>,</w:t>
      </w:r>
      <w:r w:rsidRPr="00D32A57">
        <w:rPr>
          <w:rFonts w:eastAsia="Times New Roman"/>
          <w:szCs w:val="24"/>
        </w:rPr>
        <w:t xml:space="preserve"> </w:t>
      </w:r>
      <w:r>
        <w:rPr>
          <w:rFonts w:eastAsia="Times New Roman"/>
          <w:szCs w:val="24"/>
        </w:rPr>
        <w:t xml:space="preserve">δεν θα συζητηθεί λόγω κωλύματος του Υπουργού Περιβάλλοντος και Ενέργειας </w:t>
      </w:r>
      <w:r>
        <w:rPr>
          <w:rFonts w:eastAsia="Times New Roman"/>
          <w:bCs/>
          <w:szCs w:val="24"/>
        </w:rPr>
        <w:t>κ. Γεωργίου Σταθάκη</w:t>
      </w:r>
      <w:r>
        <w:rPr>
          <w:rFonts w:eastAsia="Times New Roman"/>
          <w:bCs/>
          <w:szCs w:val="24"/>
        </w:rPr>
        <w:t>.</w:t>
      </w:r>
      <w:r>
        <w:rPr>
          <w:rFonts w:eastAsia="Times New Roman"/>
          <w:szCs w:val="24"/>
        </w:rPr>
        <w:t xml:space="preserve"> </w:t>
      </w:r>
      <w:r>
        <w:rPr>
          <w:rFonts w:eastAsia="Times New Roman"/>
          <w:szCs w:val="24"/>
        </w:rPr>
        <w:t>Α</w:t>
      </w:r>
      <w:r>
        <w:rPr>
          <w:rFonts w:eastAsia="Times New Roman"/>
          <w:szCs w:val="24"/>
        </w:rPr>
        <w:t xml:space="preserve">ιτία: </w:t>
      </w:r>
      <w:r>
        <w:rPr>
          <w:rFonts w:eastAsia="Times New Roman"/>
          <w:szCs w:val="24"/>
        </w:rPr>
        <w:t>Φ</w:t>
      </w:r>
      <w:r>
        <w:rPr>
          <w:rFonts w:eastAsia="Times New Roman"/>
          <w:szCs w:val="24"/>
        </w:rPr>
        <w:t>όρτος εργασίας.</w:t>
      </w:r>
    </w:p>
    <w:p w14:paraId="47DCBD68" w14:textId="77777777" w:rsidR="003649E8" w:rsidRDefault="00370578">
      <w:pPr>
        <w:spacing w:line="600" w:lineRule="auto"/>
        <w:ind w:firstLine="709"/>
        <w:contextualSpacing/>
        <w:jc w:val="both"/>
        <w:rPr>
          <w:rFonts w:eastAsia="Times New Roman"/>
          <w:szCs w:val="24"/>
        </w:rPr>
      </w:pPr>
      <w:r>
        <w:rPr>
          <w:rFonts w:eastAsia="Times New Roman"/>
          <w:szCs w:val="24"/>
        </w:rPr>
        <w:lastRenderedPageBreak/>
        <w:t>Για όλα τα παραπάνω υπάρχει και σχετική επιστ</w:t>
      </w:r>
      <w:r>
        <w:rPr>
          <w:rFonts w:eastAsia="Times New Roman"/>
          <w:szCs w:val="24"/>
        </w:rPr>
        <w:t xml:space="preserve">ολή από τον Γενικό Γραμματέα της Κυβερνήσεως. </w:t>
      </w:r>
    </w:p>
    <w:p w14:paraId="47DCBD69" w14:textId="77777777" w:rsidR="003649E8" w:rsidRDefault="00370578">
      <w:pPr>
        <w:spacing w:line="600" w:lineRule="auto"/>
        <w:ind w:firstLine="720"/>
        <w:contextualSpacing/>
        <w:jc w:val="both"/>
        <w:rPr>
          <w:rFonts w:eastAsia="Times New Roman"/>
          <w:szCs w:val="24"/>
        </w:rPr>
      </w:pPr>
      <w:r>
        <w:rPr>
          <w:rFonts w:eastAsia="Times New Roman"/>
          <w:szCs w:val="24"/>
        </w:rPr>
        <w:t xml:space="preserve">Τελευταία για τη σημερινή συνεδρίαση θα συζητηθεί η </w:t>
      </w:r>
      <w:r>
        <w:rPr>
          <w:rFonts w:eastAsia="Times New Roman"/>
          <w:szCs w:val="24"/>
        </w:rPr>
        <w:t>όγδοη</w:t>
      </w:r>
      <w:r w:rsidRPr="00D32A57">
        <w:rPr>
          <w:rFonts w:eastAsia="Times New Roman"/>
          <w:szCs w:val="24"/>
        </w:rPr>
        <w:t xml:space="preserve"> </w:t>
      </w:r>
      <w:r w:rsidRPr="00D32A57">
        <w:rPr>
          <w:rFonts w:eastAsia="Times New Roman"/>
          <w:szCs w:val="24"/>
        </w:rPr>
        <w:t xml:space="preserve">με αριθμό 46/9-10-2018 </w:t>
      </w:r>
      <w:r>
        <w:rPr>
          <w:rFonts w:eastAsia="Times New Roman"/>
          <w:szCs w:val="24"/>
        </w:rPr>
        <w:t>ε</w:t>
      </w:r>
      <w:r w:rsidRPr="00D32A57">
        <w:rPr>
          <w:rFonts w:eastAsia="Times New Roman"/>
          <w:szCs w:val="24"/>
        </w:rPr>
        <w:t xml:space="preserve">πίκαιρη </w:t>
      </w:r>
      <w:r>
        <w:rPr>
          <w:rFonts w:eastAsia="Times New Roman"/>
          <w:szCs w:val="24"/>
        </w:rPr>
        <w:t>ε</w:t>
      </w:r>
      <w:r w:rsidRPr="00D32A57">
        <w:rPr>
          <w:rFonts w:eastAsia="Times New Roman"/>
          <w:szCs w:val="24"/>
        </w:rPr>
        <w:t xml:space="preserve">ρώτηση </w:t>
      </w:r>
      <w:r>
        <w:rPr>
          <w:rFonts w:eastAsia="Times New Roman"/>
          <w:szCs w:val="24"/>
        </w:rPr>
        <w:t xml:space="preserve">δεύτερου κύκλου </w:t>
      </w:r>
      <w:r w:rsidRPr="00D32A57">
        <w:rPr>
          <w:rFonts w:eastAsia="Times New Roman"/>
          <w:szCs w:val="24"/>
        </w:rPr>
        <w:t>του Βουλευτή Ηρακλείου του Κομ</w:t>
      </w:r>
      <w:r>
        <w:rPr>
          <w:rFonts w:eastAsia="Times New Roman"/>
          <w:szCs w:val="24"/>
        </w:rPr>
        <w:t>μουνιστικού Κόμματος Ελλάδ</w:t>
      </w:r>
      <w:r>
        <w:rPr>
          <w:rFonts w:eastAsia="Times New Roman"/>
          <w:szCs w:val="24"/>
        </w:rPr>
        <w:t>α</w:t>
      </w:r>
      <w:r>
        <w:rPr>
          <w:rFonts w:eastAsia="Times New Roman"/>
          <w:szCs w:val="24"/>
        </w:rPr>
        <w:t xml:space="preserve">ς κ. </w:t>
      </w:r>
      <w:r w:rsidRPr="00D32A57">
        <w:rPr>
          <w:rFonts w:eastAsia="Times New Roman"/>
          <w:bCs/>
          <w:szCs w:val="24"/>
        </w:rPr>
        <w:t>Εμμανουήλ Συντυχάκη</w:t>
      </w:r>
      <w:r>
        <w:rPr>
          <w:rFonts w:eastAsia="Times New Roman"/>
          <w:bCs/>
          <w:szCs w:val="24"/>
        </w:rPr>
        <w:t xml:space="preserve"> </w:t>
      </w:r>
      <w:r>
        <w:rPr>
          <w:rFonts w:eastAsia="Times New Roman"/>
          <w:szCs w:val="24"/>
        </w:rPr>
        <w:t xml:space="preserve">προς </w:t>
      </w:r>
      <w:r w:rsidRPr="00D32A57">
        <w:rPr>
          <w:rFonts w:eastAsia="Times New Roman"/>
          <w:szCs w:val="24"/>
        </w:rPr>
        <w:t>τον Υπου</w:t>
      </w:r>
      <w:r w:rsidRPr="00D32A57">
        <w:rPr>
          <w:rFonts w:eastAsia="Times New Roman"/>
          <w:szCs w:val="24"/>
        </w:rPr>
        <w:t>ργό</w:t>
      </w:r>
      <w:r>
        <w:rPr>
          <w:rFonts w:eastAsia="Times New Roman"/>
          <w:bCs/>
          <w:szCs w:val="24"/>
        </w:rPr>
        <w:t xml:space="preserve"> </w:t>
      </w:r>
      <w:r w:rsidRPr="00D32A57">
        <w:rPr>
          <w:rFonts w:eastAsia="Times New Roman"/>
          <w:bCs/>
          <w:szCs w:val="24"/>
        </w:rPr>
        <w:t>Παιδ</w:t>
      </w:r>
      <w:r>
        <w:rPr>
          <w:rFonts w:eastAsia="Times New Roman"/>
          <w:bCs/>
          <w:szCs w:val="24"/>
        </w:rPr>
        <w:t xml:space="preserve">είας, Έρευνας και Θρησκευμάτων, </w:t>
      </w:r>
      <w:r w:rsidRPr="00D32A57">
        <w:rPr>
          <w:rFonts w:eastAsia="Times New Roman"/>
          <w:szCs w:val="24"/>
        </w:rPr>
        <w:t>με θέμα: «Να υλοποιηθούν άμεσα</w:t>
      </w:r>
      <w:r>
        <w:rPr>
          <w:rFonts w:eastAsia="Times New Roman"/>
          <w:szCs w:val="24"/>
        </w:rPr>
        <w:t xml:space="preserve"> μέτρα στήριξης</w:t>
      </w:r>
      <w:r w:rsidRPr="00D32A57">
        <w:rPr>
          <w:rFonts w:eastAsia="Times New Roman"/>
          <w:szCs w:val="24"/>
        </w:rPr>
        <w:t xml:space="preserve"> των φοιτητών που στεγάζονταν στις φοιτητικές εστίες που κάηκαν καθώς και για την ανέγερση νέων εστιών»</w:t>
      </w:r>
      <w:r>
        <w:rPr>
          <w:rFonts w:eastAsia="Times New Roman"/>
          <w:szCs w:val="24"/>
        </w:rPr>
        <w:t>.</w:t>
      </w:r>
    </w:p>
    <w:p w14:paraId="47DCBD6A" w14:textId="77777777" w:rsidR="003649E8" w:rsidRDefault="00370578">
      <w:pPr>
        <w:spacing w:line="600" w:lineRule="auto"/>
        <w:ind w:firstLine="720"/>
        <w:contextualSpacing/>
        <w:jc w:val="both"/>
        <w:rPr>
          <w:rFonts w:eastAsia="Times New Roman"/>
          <w:szCs w:val="24"/>
        </w:rPr>
      </w:pPr>
      <w:r>
        <w:rPr>
          <w:rFonts w:eastAsia="Times New Roman"/>
          <w:szCs w:val="24"/>
        </w:rPr>
        <w:t xml:space="preserve">Κύριε Συντυχάκη, έχετε δυο λεπτά για την </w:t>
      </w:r>
      <w:proofErr w:type="spellStart"/>
      <w:r>
        <w:rPr>
          <w:rFonts w:eastAsia="Times New Roman"/>
          <w:szCs w:val="24"/>
        </w:rPr>
        <w:t>πρωτολογία</w:t>
      </w:r>
      <w:proofErr w:type="spellEnd"/>
      <w:r>
        <w:rPr>
          <w:rFonts w:eastAsia="Times New Roman"/>
          <w:szCs w:val="24"/>
        </w:rPr>
        <w:t xml:space="preserve"> σας.</w:t>
      </w:r>
    </w:p>
    <w:p w14:paraId="47DCBD6B" w14:textId="77777777" w:rsidR="003649E8" w:rsidRDefault="00370578">
      <w:pPr>
        <w:spacing w:line="600" w:lineRule="auto"/>
        <w:ind w:firstLine="720"/>
        <w:contextualSpacing/>
        <w:jc w:val="both"/>
        <w:rPr>
          <w:rFonts w:eastAsia="Times New Roman"/>
          <w:szCs w:val="24"/>
        </w:rPr>
      </w:pPr>
      <w:r>
        <w:rPr>
          <w:rFonts w:eastAsia="Times New Roman"/>
          <w:b/>
          <w:szCs w:val="24"/>
        </w:rPr>
        <w:t>ΕΜΜΑΝΟΥΗΛ</w:t>
      </w:r>
      <w:r>
        <w:rPr>
          <w:rFonts w:eastAsia="Times New Roman"/>
          <w:b/>
          <w:szCs w:val="24"/>
        </w:rPr>
        <w:t xml:space="preserve"> ΣΥΝΤΥΧΑΚΗΣ:</w:t>
      </w:r>
      <w:r>
        <w:rPr>
          <w:rFonts w:eastAsia="Times New Roman"/>
          <w:szCs w:val="24"/>
        </w:rPr>
        <w:t xml:space="preserve"> Ευχαριστώ, κύριε Πρόεδρε.</w:t>
      </w:r>
    </w:p>
    <w:p w14:paraId="47DCBD6C" w14:textId="77777777" w:rsidR="003649E8" w:rsidRDefault="00370578">
      <w:pPr>
        <w:spacing w:line="600" w:lineRule="auto"/>
        <w:ind w:firstLine="720"/>
        <w:contextualSpacing/>
        <w:jc w:val="both"/>
        <w:rPr>
          <w:rFonts w:eastAsia="Times New Roman"/>
          <w:szCs w:val="24"/>
        </w:rPr>
      </w:pPr>
      <w:r>
        <w:rPr>
          <w:rFonts w:eastAsia="Times New Roman"/>
          <w:szCs w:val="24"/>
        </w:rPr>
        <w:t>Κύριε Υπουργέ, βρισκόμαστε ένα</w:t>
      </w:r>
      <w:r>
        <w:rPr>
          <w:rFonts w:eastAsia="Times New Roman"/>
          <w:szCs w:val="24"/>
        </w:rPr>
        <w:t>ν</w:t>
      </w:r>
      <w:r>
        <w:rPr>
          <w:rFonts w:eastAsia="Times New Roman"/>
          <w:szCs w:val="24"/>
        </w:rPr>
        <w:t xml:space="preserve"> μήνα μετά το περιστατικό πυρκαγιάς στις παλιές εγκαταστάσεις που Πανεπιστημίου Κρήτης στο Ηράκλειο</w:t>
      </w:r>
      <w:r>
        <w:rPr>
          <w:rFonts w:eastAsia="Times New Roman"/>
          <w:szCs w:val="24"/>
        </w:rPr>
        <w:t>,</w:t>
      </w:r>
      <w:r>
        <w:rPr>
          <w:rFonts w:eastAsia="Times New Roman"/>
          <w:szCs w:val="24"/>
        </w:rPr>
        <w:t xml:space="preserve"> όπου στεγάζονται οι φοιτητικές εστίες με </w:t>
      </w:r>
      <w:proofErr w:type="spellStart"/>
      <w:r>
        <w:rPr>
          <w:rFonts w:eastAsia="Times New Roman"/>
          <w:szCs w:val="24"/>
        </w:rPr>
        <w:t>εκατόν</w:t>
      </w:r>
      <w:proofErr w:type="spellEnd"/>
      <w:r>
        <w:rPr>
          <w:rFonts w:eastAsia="Times New Roman"/>
          <w:szCs w:val="24"/>
        </w:rPr>
        <w:t xml:space="preserve"> είκοσι φοιτητές. Αυτές οι εστίες δεν καλύπτουν ούτε το 2% του συνόλου των φοιτητών. Σας δίνω μια τάξη μεγέθους</w:t>
      </w:r>
      <w:r>
        <w:rPr>
          <w:rFonts w:eastAsia="Times New Roman"/>
          <w:szCs w:val="24"/>
        </w:rPr>
        <w:t>,</w:t>
      </w:r>
      <w:r>
        <w:rPr>
          <w:rFonts w:eastAsia="Times New Roman"/>
          <w:szCs w:val="24"/>
        </w:rPr>
        <w:t xml:space="preserve"> για να δούμε ποιες είναι πραγματικές ανάγκες στέγασης. Είναι θέμα </w:t>
      </w:r>
      <w:r>
        <w:rPr>
          <w:rFonts w:eastAsia="Times New Roman"/>
          <w:szCs w:val="24"/>
        </w:rPr>
        <w:lastRenderedPageBreak/>
        <w:t>τύχης που δεν θρηνήσαμε θύματ</w:t>
      </w:r>
      <w:r>
        <w:rPr>
          <w:rFonts w:eastAsia="Times New Roman"/>
          <w:szCs w:val="24"/>
        </w:rPr>
        <w:t>α</w:t>
      </w:r>
      <w:r>
        <w:rPr>
          <w:rFonts w:eastAsia="Times New Roman"/>
          <w:szCs w:val="24"/>
        </w:rPr>
        <w:t>,</w:t>
      </w:r>
      <w:r>
        <w:rPr>
          <w:rFonts w:eastAsia="Times New Roman"/>
          <w:szCs w:val="24"/>
        </w:rPr>
        <w:t xml:space="preserve"> όπως το καλοκαίρι με τις πυρκαγιές στο Μάτι. Ειλικρινά σ</w:t>
      </w:r>
      <w:r>
        <w:rPr>
          <w:rFonts w:eastAsia="Times New Roman"/>
          <w:szCs w:val="24"/>
        </w:rPr>
        <w:t>ά</w:t>
      </w:r>
      <w:r>
        <w:rPr>
          <w:rFonts w:eastAsia="Times New Roman"/>
          <w:szCs w:val="24"/>
        </w:rPr>
        <w:t>ς μιλάω. Κι αυτό φυσικά είναι μια απόδειξη ότι η πολιτική που ασκούν διαχρονικά οι κυβερνήσεις και οι διοικήσεις των πανεπιστημίων –δεν είναι άμοιρες ευθυνών- είναι επικίνδυνη για τη ζωή και τα δι</w:t>
      </w:r>
      <w:r>
        <w:rPr>
          <w:rFonts w:eastAsia="Times New Roman"/>
          <w:szCs w:val="24"/>
        </w:rPr>
        <w:t xml:space="preserve">καιώματα των φοιτητών και των εργαζομένων εκεί. </w:t>
      </w:r>
    </w:p>
    <w:p w14:paraId="47DCBD6D" w14:textId="77777777" w:rsidR="003649E8" w:rsidRDefault="00370578">
      <w:pPr>
        <w:spacing w:line="600" w:lineRule="auto"/>
        <w:ind w:firstLine="720"/>
        <w:contextualSpacing/>
        <w:jc w:val="both"/>
        <w:rPr>
          <w:rFonts w:eastAsia="Times New Roman"/>
          <w:szCs w:val="24"/>
        </w:rPr>
      </w:pPr>
      <w:r>
        <w:rPr>
          <w:rFonts w:eastAsia="Times New Roman"/>
          <w:szCs w:val="24"/>
        </w:rPr>
        <w:t xml:space="preserve">Ευτυχώς υπήρξε η ψύχραιμη, αποτελεσματική και επαγγελματική στάση της υπαλλήλου φύλακα της πρωινής βάρδιας και φυσικά η αυτοθυσία πυροσβεστών για την άμεση απομάκρυνση των φοιτητών από την εστία. </w:t>
      </w:r>
    </w:p>
    <w:p w14:paraId="47DCBD6E" w14:textId="77777777" w:rsidR="003649E8" w:rsidRDefault="00370578">
      <w:pPr>
        <w:spacing w:line="600" w:lineRule="auto"/>
        <w:ind w:firstLine="720"/>
        <w:contextualSpacing/>
        <w:jc w:val="both"/>
        <w:rPr>
          <w:rFonts w:eastAsia="Times New Roman"/>
          <w:szCs w:val="24"/>
        </w:rPr>
      </w:pPr>
      <w:r>
        <w:rPr>
          <w:rFonts w:eastAsia="Times New Roman"/>
          <w:szCs w:val="24"/>
        </w:rPr>
        <w:t>Κύριε Υπου</w:t>
      </w:r>
      <w:r>
        <w:rPr>
          <w:rFonts w:eastAsia="Times New Roman"/>
          <w:szCs w:val="24"/>
        </w:rPr>
        <w:t>ργέ, παρά τις υποσχέσεις της Κυβέρνησης και εσάς προσωπικά που επισκεφθήκατε το Ηράκλειο, οι φοιτητές</w:t>
      </w:r>
      <w:r>
        <w:rPr>
          <w:rFonts w:eastAsia="Times New Roman"/>
          <w:szCs w:val="24"/>
        </w:rPr>
        <w:t>,</w:t>
      </w:r>
      <w:r>
        <w:rPr>
          <w:rFonts w:eastAsia="Times New Roman"/>
          <w:szCs w:val="24"/>
        </w:rPr>
        <w:t xml:space="preserve"> παλιοί και νεοεισερχόμενοι, στο σύνολό τους </w:t>
      </w:r>
      <w:proofErr w:type="spellStart"/>
      <w:r>
        <w:rPr>
          <w:rFonts w:eastAsia="Times New Roman"/>
          <w:szCs w:val="24"/>
        </w:rPr>
        <w:t>εκατόν</w:t>
      </w:r>
      <w:proofErr w:type="spellEnd"/>
      <w:r>
        <w:rPr>
          <w:rFonts w:eastAsia="Times New Roman"/>
          <w:szCs w:val="24"/>
        </w:rPr>
        <w:t xml:space="preserve"> είκοσι με βάση τη δυναμικότητα των εστιών έχουν μείνει ξεκρέμαστοι. Μόλις προχθές έλαβαν κάποιοι το επ</w:t>
      </w:r>
      <w:r>
        <w:rPr>
          <w:rFonts w:eastAsia="Times New Roman"/>
          <w:szCs w:val="24"/>
        </w:rPr>
        <w:t>ίδομα των δυο χιλιάδων ευρώ που είχατε πει. Όχι όλοι. Μετά κόπων και βασάνων.</w:t>
      </w:r>
    </w:p>
    <w:p w14:paraId="47DCBD6F" w14:textId="77777777" w:rsidR="003649E8" w:rsidRDefault="00370578">
      <w:pPr>
        <w:spacing w:line="600" w:lineRule="auto"/>
        <w:ind w:firstLine="720"/>
        <w:contextualSpacing/>
        <w:jc w:val="both"/>
        <w:rPr>
          <w:rFonts w:eastAsia="Times New Roman"/>
          <w:szCs w:val="24"/>
        </w:rPr>
      </w:pPr>
      <w:r>
        <w:rPr>
          <w:rFonts w:eastAsia="Times New Roman"/>
          <w:szCs w:val="24"/>
        </w:rPr>
        <w:t>Παραμένουν όμως σε δ</w:t>
      </w:r>
      <w:r>
        <w:rPr>
          <w:rFonts w:eastAsia="Times New Roman"/>
          <w:szCs w:val="24"/>
        </w:rPr>
        <w:t>ύ</w:t>
      </w:r>
      <w:r>
        <w:rPr>
          <w:rFonts w:eastAsia="Times New Roman"/>
          <w:szCs w:val="24"/>
        </w:rPr>
        <w:t xml:space="preserve">ο ξενοδοχεία που δεν πληρούν στοιχειώδεις προϋποθέσεις. Αλλά και η σκέψη για μεταφορά τους σε άλλο ξενοδοχείο και πάλι δεν ικανοποιεί τις ανάγκες των </w:t>
      </w:r>
      <w:r>
        <w:rPr>
          <w:rFonts w:eastAsia="Times New Roman"/>
          <w:szCs w:val="24"/>
        </w:rPr>
        <w:lastRenderedPageBreak/>
        <w:t>φοιτητώ</w:t>
      </w:r>
      <w:r>
        <w:rPr>
          <w:rFonts w:eastAsia="Times New Roman"/>
          <w:szCs w:val="24"/>
        </w:rPr>
        <w:t>ν. Σε αυτό το νέο ξενοδοχείο που θα πάνε θα μείνουν, λέει, μέχρι τα Χριστούγεννα και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2019 σε άλλο ξενοδοχείο με βάση τον διαγωνισμό του ΙΝΕΔΙΒΙΜ. Έτσι θα βγει η ακαδημαϊκή τους χρονιά;</w:t>
      </w:r>
    </w:p>
    <w:p w14:paraId="47DCBD70" w14:textId="77777777" w:rsidR="003649E8" w:rsidRDefault="00370578">
      <w:pPr>
        <w:spacing w:line="600" w:lineRule="auto"/>
        <w:ind w:firstLine="720"/>
        <w:contextualSpacing/>
        <w:jc w:val="both"/>
        <w:rPr>
          <w:rFonts w:eastAsia="Times New Roman"/>
          <w:szCs w:val="24"/>
        </w:rPr>
      </w:pPr>
      <w:r>
        <w:rPr>
          <w:rFonts w:eastAsia="Times New Roman"/>
          <w:szCs w:val="24"/>
        </w:rPr>
        <w:t>Βεβαίως, θα καυτηριάσουμε και το γεγονός ότι την πιο κρίσιμη στ</w:t>
      </w:r>
      <w:r>
        <w:rPr>
          <w:rFonts w:eastAsia="Times New Roman"/>
          <w:szCs w:val="24"/>
        </w:rPr>
        <w:t>ιγμή του ανθρώπινου δράματος οι ξενοδόχοι έδειξαν το απάνθρωπο πρόσωπό τους. Μπροστά στο κέρδος δεν τους ενδιαφέρει ούτε η ανθρώπινη ζωή. Οι φοιτητές, κύριε Υπουργέ, αντιμετωπίζουν πρόβλημα με τις υποχρεώσεις τους και τα μαθήματά τους.</w:t>
      </w:r>
    </w:p>
    <w:p w14:paraId="47DCBD71" w14:textId="77777777" w:rsidR="003649E8" w:rsidRDefault="00370578">
      <w:pPr>
        <w:spacing w:line="600" w:lineRule="auto"/>
        <w:ind w:firstLine="720"/>
        <w:contextualSpacing/>
        <w:jc w:val="both"/>
        <w:rPr>
          <w:rFonts w:eastAsia="Times New Roman"/>
          <w:szCs w:val="24"/>
        </w:rPr>
      </w:pPr>
      <w:r>
        <w:rPr>
          <w:rFonts w:eastAsia="Times New Roman"/>
          <w:szCs w:val="24"/>
        </w:rPr>
        <w:t>Συγγράμματα, υπολογι</w:t>
      </w:r>
      <w:r>
        <w:rPr>
          <w:rFonts w:eastAsia="Times New Roman"/>
          <w:szCs w:val="24"/>
        </w:rPr>
        <w:t>στές, χώροι για να διαβάσουν. Οι πρωτοετείς φοιτητές είναι ακόμα στον αέρα και πολλοί αναγκάζονται να μην ξεκινήσουν τις σπουδές λόγω του όγκου των εξόδων που δεν μπορούν να αντέξουν οι οικογένειές τους.</w:t>
      </w:r>
    </w:p>
    <w:p w14:paraId="47DCBD72"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Οι τεράστιες ευθύνες βαραίνουν, κατά την άποψή μας, </w:t>
      </w:r>
      <w:r>
        <w:rPr>
          <w:rFonts w:eastAsia="Times New Roman" w:cs="Times New Roman"/>
          <w:szCs w:val="24"/>
        </w:rPr>
        <w:t xml:space="preserve">τόσο την Κυβέρνηση όσο και τη διοίκηση του Πανεπιστημίου Κρήτης. Ο ένας πετάει το μπαλάκι των ευθυνών στον άλλον, ενώ και οι δύο είστε εκτεθειμένοι μπροστά σε όλους τους φοιτητές και </w:t>
      </w:r>
      <w:r>
        <w:rPr>
          <w:rFonts w:eastAsia="Times New Roman" w:cs="Times New Roman"/>
          <w:szCs w:val="24"/>
        </w:rPr>
        <w:lastRenderedPageBreak/>
        <w:t>στην κοινωνία. Γιατί; Γιατί δεν φροντίσατε και εσείς και οι παλιότερες κυ</w:t>
      </w:r>
      <w:r>
        <w:rPr>
          <w:rFonts w:eastAsia="Times New Roman" w:cs="Times New Roman"/>
          <w:szCs w:val="24"/>
        </w:rPr>
        <w:t>βερνήσεις, που δεν είναι άμοιρες ευθυνών, οι κατά καιρούς ηγεσίες του Υπουργείου Παιδείας να στεγάσουν τους φοιτητές σε κατάλληλα, ασφαλή και σύγχρονα κτ</w:t>
      </w:r>
      <w:r>
        <w:rPr>
          <w:rFonts w:eastAsia="Times New Roman" w:cs="Times New Roman"/>
          <w:szCs w:val="24"/>
        </w:rPr>
        <w:t>ή</w:t>
      </w:r>
      <w:r>
        <w:rPr>
          <w:rFonts w:eastAsia="Times New Roman" w:cs="Times New Roman"/>
          <w:szCs w:val="24"/>
        </w:rPr>
        <w:t xml:space="preserve">ρια. Η πολιτική </w:t>
      </w:r>
      <w:proofErr w:type="spellStart"/>
      <w:r>
        <w:rPr>
          <w:rFonts w:eastAsia="Times New Roman" w:cs="Times New Roman"/>
          <w:szCs w:val="24"/>
        </w:rPr>
        <w:t>υποχρηματοδότησης</w:t>
      </w:r>
      <w:proofErr w:type="spellEnd"/>
      <w:r>
        <w:rPr>
          <w:rFonts w:eastAsia="Times New Roman" w:cs="Times New Roman"/>
          <w:szCs w:val="24"/>
        </w:rPr>
        <w:t xml:space="preserve"> της παιδείας και η εμπορευματοποίησή της κατά την άποψή μας είναι η </w:t>
      </w:r>
      <w:r>
        <w:rPr>
          <w:rFonts w:eastAsia="Times New Roman" w:cs="Times New Roman"/>
          <w:szCs w:val="24"/>
        </w:rPr>
        <w:t>μήτρα του προβλήματος στις σχολές και στις εστίες, καθώς οι φοιτητές και οι ανάγκες τους αντιμετωπίζονται πίσω από το «μαζί σας είμαστε, προσπαθούμε για εσάς», βλέποντάς τους ως περιττό κόστος.</w:t>
      </w:r>
    </w:p>
    <w:p w14:paraId="47DCBD73"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Τέλος, προκύπτει ένα πολύ πιο σύνθετο πρόβλημα. Και επιτρέψτε </w:t>
      </w:r>
      <w:r>
        <w:rPr>
          <w:rFonts w:eastAsia="Times New Roman" w:cs="Times New Roman"/>
          <w:szCs w:val="24"/>
        </w:rPr>
        <w:t>μου να μιλήσω λίγο παραπάνω, γιατί είναι σοβαρό το θέμα. Επαναλαμβάνω ότι παραλίγο να έχουμε ένα δεύτερο Μάτι στο Ηράκλειο.</w:t>
      </w:r>
    </w:p>
    <w:p w14:paraId="47DCBD74"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Το κτ</w:t>
      </w:r>
      <w:r>
        <w:rPr>
          <w:rFonts w:eastAsia="Times New Roman" w:cs="Times New Roman"/>
          <w:szCs w:val="24"/>
        </w:rPr>
        <w:t>ή</w:t>
      </w:r>
      <w:r>
        <w:rPr>
          <w:rFonts w:eastAsia="Times New Roman" w:cs="Times New Roman"/>
          <w:szCs w:val="24"/>
        </w:rPr>
        <w:t xml:space="preserve">ριο του Πανεπιστημίου που κάηκε φιλοξενούσε, εκτός από τις φοιτητικές εστίες, τα εργαστήρια του Μουσείου Φυσικής Ιστορίας και </w:t>
      </w:r>
      <w:r>
        <w:rPr>
          <w:rFonts w:eastAsia="Times New Roman" w:cs="Times New Roman"/>
          <w:szCs w:val="24"/>
        </w:rPr>
        <w:t xml:space="preserve">υπηρεσίες του </w:t>
      </w:r>
      <w:proofErr w:type="spellStart"/>
      <w:r>
        <w:rPr>
          <w:rFonts w:eastAsia="Times New Roman" w:cs="Times New Roman"/>
          <w:szCs w:val="24"/>
        </w:rPr>
        <w:t>Βενιζέλειου</w:t>
      </w:r>
      <w:proofErr w:type="spellEnd"/>
      <w:r>
        <w:rPr>
          <w:rFonts w:eastAsia="Times New Roman" w:cs="Times New Roman"/>
          <w:szCs w:val="24"/>
        </w:rPr>
        <w:t xml:space="preserve"> Νοσοκομείου: γραφείο προσωπικού, προμήθειες, πληροφορική, πρωτόκολλο, τεχνικές, αποθήκη υγειονομικού υλικού. Κάηκαν ολοσχερώς. Από τότε μέχρι σήμερα οι όποιες κυβερνητικές ενέργειες για το πού </w:t>
      </w:r>
      <w:r>
        <w:rPr>
          <w:rFonts w:eastAsia="Times New Roman" w:cs="Times New Roman"/>
          <w:szCs w:val="24"/>
        </w:rPr>
        <w:lastRenderedPageBreak/>
        <w:t>θα εγκατασταθούν, πώς και πότε θα επα</w:t>
      </w:r>
      <w:r>
        <w:rPr>
          <w:rFonts w:eastAsia="Times New Roman" w:cs="Times New Roman"/>
          <w:szCs w:val="24"/>
        </w:rPr>
        <w:t xml:space="preserve">ναλειτουργήσουν, επιτρέψτε μου να πω ότι διακατέχονται από αμηχανία και τσαπατσούλικες λύσεις. Βέβαια, το θέμα της μετεγκατάστασης των υπηρεσιών του </w:t>
      </w:r>
      <w:proofErr w:type="spellStart"/>
      <w:r>
        <w:rPr>
          <w:rFonts w:eastAsia="Times New Roman" w:cs="Times New Roman"/>
          <w:szCs w:val="24"/>
        </w:rPr>
        <w:t>Βενιζέλειου</w:t>
      </w:r>
      <w:proofErr w:type="spellEnd"/>
      <w:r>
        <w:rPr>
          <w:rFonts w:eastAsia="Times New Roman" w:cs="Times New Roman"/>
          <w:szCs w:val="24"/>
        </w:rPr>
        <w:t xml:space="preserve"> </w:t>
      </w:r>
      <w:r>
        <w:rPr>
          <w:rFonts w:eastAsia="Times New Roman" w:cs="Times New Roman"/>
          <w:szCs w:val="24"/>
        </w:rPr>
        <w:t xml:space="preserve">Νοσοκομείου </w:t>
      </w:r>
      <w:r>
        <w:rPr>
          <w:rFonts w:eastAsia="Times New Roman" w:cs="Times New Roman"/>
          <w:szCs w:val="24"/>
        </w:rPr>
        <w:t>αφορά εν μέρει το Υπουργείο Παιδείας, όχι κατά κύριο λόγο. Το Υπουργείο Υγείας αφορ</w:t>
      </w:r>
      <w:r>
        <w:rPr>
          <w:rFonts w:eastAsia="Times New Roman" w:cs="Times New Roman"/>
          <w:szCs w:val="24"/>
        </w:rPr>
        <w:t xml:space="preserve">ά, όχι εξ ολοκλήρου το Υπουργείο Παιδείας. Νομίζω ότι σε συνεννόηση με το Υπουργείο Υγείας πρέπει να λυθεί το θέμα, μιας και </w:t>
      </w:r>
      <w:r>
        <w:rPr>
          <w:rFonts w:eastAsia="Times New Roman" w:cs="Times New Roman"/>
          <w:szCs w:val="24"/>
        </w:rPr>
        <w:t>οι κτηριακές εγκαταστάσεις</w:t>
      </w:r>
      <w:r>
        <w:rPr>
          <w:rFonts w:eastAsia="Times New Roman" w:cs="Times New Roman"/>
          <w:szCs w:val="24"/>
        </w:rPr>
        <w:t xml:space="preserve"> που διεκδικούν οι εργαζόμενοι είναι τα λεγόμενα «λευκά κτ</w:t>
      </w:r>
      <w:r>
        <w:rPr>
          <w:rFonts w:eastAsia="Times New Roman" w:cs="Times New Roman"/>
          <w:szCs w:val="24"/>
        </w:rPr>
        <w:t>ή</w:t>
      </w:r>
      <w:r>
        <w:rPr>
          <w:rFonts w:eastAsia="Times New Roman" w:cs="Times New Roman"/>
          <w:szCs w:val="24"/>
        </w:rPr>
        <w:t>ρια», και όχι φυσικά να τους πάνε στα κοντέινε</w:t>
      </w:r>
      <w:r>
        <w:rPr>
          <w:rFonts w:eastAsia="Times New Roman" w:cs="Times New Roman"/>
          <w:szCs w:val="24"/>
        </w:rPr>
        <w:t xml:space="preserve">ρ. Γιατί εκεί τους πάνε τους υπαλλήλους του </w:t>
      </w:r>
      <w:proofErr w:type="spellStart"/>
      <w:r>
        <w:rPr>
          <w:rFonts w:eastAsia="Times New Roman" w:cs="Times New Roman"/>
          <w:szCs w:val="24"/>
        </w:rPr>
        <w:t>Βενιζέλειου</w:t>
      </w:r>
      <w:proofErr w:type="spellEnd"/>
      <w:r>
        <w:rPr>
          <w:rFonts w:eastAsia="Times New Roman" w:cs="Times New Roman"/>
          <w:szCs w:val="24"/>
        </w:rPr>
        <w:t xml:space="preserve"> Νοσοκομείου.</w:t>
      </w:r>
    </w:p>
    <w:p w14:paraId="47DCBD75"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Σας ρωτάμε, κύριε Υπουργέ, τι μέτρα θα πάρετε, επαναλαμβάνω, μιας και μπήκαμε στην κανονικότητα τη </w:t>
      </w:r>
      <w:proofErr w:type="spellStart"/>
      <w:r>
        <w:rPr>
          <w:rFonts w:eastAsia="Times New Roman" w:cs="Times New Roman"/>
          <w:szCs w:val="24"/>
        </w:rPr>
        <w:t>μεταμνημονιακή</w:t>
      </w:r>
      <w:proofErr w:type="spellEnd"/>
      <w:r>
        <w:rPr>
          <w:rFonts w:eastAsia="Times New Roman" w:cs="Times New Roman"/>
          <w:szCs w:val="24"/>
        </w:rPr>
        <w:t>, όπως λέει η Κυβέρνησή σας; Πότε θα πάρουν όλοι το επίδομα των 2.000 ευρώ</w:t>
      </w:r>
      <w:r>
        <w:rPr>
          <w:rFonts w:eastAsia="Times New Roman" w:cs="Times New Roman"/>
          <w:szCs w:val="24"/>
        </w:rPr>
        <w:t>; Έχει γίνει πια ανέκδοτο αυτό το επίδομα. Και να σταματήσουν και οι αντεγκλήσεις μεταξύ Κυβέρνησης και Πρυτανείας Πανεπιστημίου Κρήτης γύρω από αυτό το ζήτημα.</w:t>
      </w:r>
    </w:p>
    <w:p w14:paraId="47DCBD76"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να στεγαστούν άμεσα σε ξενοδοχείο και να καλύπτονται όλες οι ανάγκες -πλυντήρια, γραφ</w:t>
      </w:r>
      <w:r>
        <w:rPr>
          <w:rFonts w:eastAsia="Times New Roman" w:cs="Times New Roman"/>
          <w:szCs w:val="24"/>
        </w:rPr>
        <w:t>εία, άλλος εξοπλισμός- μέχρι το τέλος της ακαδημαϊκής χρονιάς. Και όλοι οι πρωτοετείς φοιτητές που έχουν ανάγκη εστίας να πάρουν δωμάτιο σε ξενοδοχείο. Οι εστιακοί φοιτητές να έχουν πλήρη και δωρεάν σίτιση και μετακίνηση.</w:t>
      </w:r>
    </w:p>
    <w:p w14:paraId="47DCBD77"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Τρίτον, να υπάρξει συγκεκριμένο χρ</w:t>
      </w:r>
      <w:r>
        <w:rPr>
          <w:rFonts w:eastAsia="Times New Roman" w:cs="Times New Roman"/>
          <w:szCs w:val="24"/>
        </w:rPr>
        <w:t xml:space="preserve">ονοδιάγραμμα ανέγερσης των νέων εστιών στην περιοχή των </w:t>
      </w:r>
      <w:proofErr w:type="spellStart"/>
      <w:r>
        <w:rPr>
          <w:rFonts w:eastAsia="Times New Roman" w:cs="Times New Roman"/>
          <w:szCs w:val="24"/>
        </w:rPr>
        <w:t>Βουτών</w:t>
      </w:r>
      <w:proofErr w:type="spellEnd"/>
      <w:r>
        <w:rPr>
          <w:rFonts w:eastAsia="Times New Roman" w:cs="Times New Roman"/>
          <w:szCs w:val="24"/>
        </w:rPr>
        <w:t xml:space="preserve"> με αποκλειστικά κρατική χρηματοδότηση. Και να προσληφθεί, βέβαια, και το αναγκαίο προσωπικό, γιατί υπάρχουν ελλείψεις. Ήδη υπήρχαν ελλείψεις σε αυτές τις εστίες των </w:t>
      </w:r>
      <w:proofErr w:type="spellStart"/>
      <w:r>
        <w:rPr>
          <w:rFonts w:eastAsia="Times New Roman" w:cs="Times New Roman"/>
          <w:szCs w:val="24"/>
        </w:rPr>
        <w:t>εκατόν</w:t>
      </w:r>
      <w:proofErr w:type="spellEnd"/>
      <w:r>
        <w:rPr>
          <w:rFonts w:eastAsia="Times New Roman" w:cs="Times New Roman"/>
          <w:szCs w:val="24"/>
        </w:rPr>
        <w:t xml:space="preserve"> είκοσι φοιτητών. Και </w:t>
      </w:r>
      <w:r>
        <w:rPr>
          <w:rFonts w:eastAsia="Times New Roman" w:cs="Times New Roman"/>
          <w:szCs w:val="24"/>
        </w:rPr>
        <w:t>να προσληφθούν, φυσικά, με πλήρη μισθολογικά και συνταξιοδοτικά δικαιώματα και με κριτήριο τις ανάγκες λειτουργίας τους.</w:t>
      </w:r>
    </w:p>
    <w:p w14:paraId="47DCBD78"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Τέλος, να επιλυθεί το πρόβλημα στέγασης τόσο του Μουσείου Φυσικής Ιστορίας με την αντίστοιχη χρηματοδότησή του για την επαναλειτουργία </w:t>
      </w:r>
      <w:r>
        <w:rPr>
          <w:rFonts w:eastAsia="Times New Roman" w:cs="Times New Roman"/>
          <w:szCs w:val="24"/>
        </w:rPr>
        <w:t xml:space="preserve">του όσο και των υπηρεσιών του </w:t>
      </w:r>
      <w:proofErr w:type="spellStart"/>
      <w:r>
        <w:rPr>
          <w:rFonts w:eastAsia="Times New Roman" w:cs="Times New Roman"/>
          <w:szCs w:val="24"/>
        </w:rPr>
        <w:t>Βενιζέλειου</w:t>
      </w:r>
      <w:proofErr w:type="spellEnd"/>
      <w:r>
        <w:rPr>
          <w:rFonts w:eastAsia="Times New Roman" w:cs="Times New Roman"/>
          <w:szCs w:val="24"/>
        </w:rPr>
        <w:t xml:space="preserve"> Νοσοκομείου</w:t>
      </w:r>
      <w:r>
        <w:rPr>
          <w:rFonts w:eastAsia="Times New Roman" w:cs="Times New Roman"/>
          <w:szCs w:val="24"/>
        </w:rPr>
        <w:t>, σε συνεννόηση πάντα με το Υπουργείο Υγείας.</w:t>
      </w:r>
    </w:p>
    <w:p w14:paraId="47DCBD79"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 για την ανοχή σας.</w:t>
      </w:r>
    </w:p>
    <w:p w14:paraId="47DCBD7A" w14:textId="77777777" w:rsidR="003649E8" w:rsidRDefault="00370578">
      <w:pPr>
        <w:tabs>
          <w:tab w:val="left" w:pos="3642"/>
          <w:tab w:val="center" w:pos="4753"/>
          <w:tab w:val="left" w:pos="6214"/>
        </w:tabs>
        <w:spacing w:line="600" w:lineRule="auto"/>
        <w:ind w:firstLine="720"/>
        <w:contextualSpacing/>
        <w:jc w:val="both"/>
        <w:rPr>
          <w:rFonts w:eastAsia="Times New Roman" w:cs="Times New Roman"/>
          <w:szCs w:val="24"/>
        </w:rPr>
      </w:pPr>
      <w:r w:rsidRPr="000E7362">
        <w:rPr>
          <w:rFonts w:eastAsia="Times New Roman" w:cs="Times New Roman"/>
          <w:b/>
          <w:szCs w:val="24"/>
        </w:rPr>
        <w:lastRenderedPageBreak/>
        <w:t>ΠΡΟΕΔΡΕΥΩΝ (Μάριος Γεωργιάδης):</w:t>
      </w:r>
      <w:r w:rsidRPr="000E7362">
        <w:rPr>
          <w:rFonts w:eastAsia="Times New Roman" w:cs="Times New Roman"/>
          <w:szCs w:val="24"/>
        </w:rPr>
        <w:t xml:space="preserve"> Ε</w:t>
      </w:r>
      <w:r>
        <w:rPr>
          <w:rFonts w:eastAsia="Times New Roman" w:cs="Times New Roman"/>
          <w:szCs w:val="24"/>
        </w:rPr>
        <w:t>υχαριστούμε τον κ. Συντυχάκη.</w:t>
      </w:r>
    </w:p>
    <w:p w14:paraId="47DCBD7B" w14:textId="77777777" w:rsidR="003649E8" w:rsidRDefault="003705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τρία λεπτά στη διάθεσή σας.</w:t>
      </w:r>
    </w:p>
    <w:p w14:paraId="47DCBD7C" w14:textId="77777777" w:rsidR="003649E8" w:rsidRDefault="00370578">
      <w:pPr>
        <w:tabs>
          <w:tab w:val="left" w:pos="3642"/>
          <w:tab w:val="center" w:pos="4753"/>
          <w:tab w:val="left" w:pos="6214"/>
        </w:tabs>
        <w:spacing w:line="600" w:lineRule="auto"/>
        <w:ind w:firstLine="720"/>
        <w:contextualSpacing/>
        <w:jc w:val="both"/>
        <w:rPr>
          <w:rFonts w:eastAsia="Times New Roman" w:cs="Times New Roman"/>
          <w:szCs w:val="24"/>
        </w:rPr>
      </w:pPr>
      <w:r w:rsidRPr="003B7E38">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Ευχαριστώ, κύριε Πρόεδρε.</w:t>
      </w:r>
    </w:p>
    <w:p w14:paraId="47DCBD7D" w14:textId="77777777" w:rsidR="003649E8" w:rsidRDefault="003705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γνωρίζετε ότι όσοι φοιτητές μένουν σε εστίες μπορούν να φάνε δωρεάν. Υπάρχει δωρεάν σίτιση για όλα τα παιδιά που μένουν στις εστίες. Το γνωρίζετε αυ</w:t>
      </w:r>
      <w:r>
        <w:rPr>
          <w:rFonts w:eastAsia="Times New Roman" w:cs="Times New Roman"/>
          <w:szCs w:val="24"/>
        </w:rPr>
        <w:t>τό. Άρα δεν υπάρχει θέμα σίτισης.</w:t>
      </w:r>
    </w:p>
    <w:p w14:paraId="47DCBD7E" w14:textId="77777777" w:rsidR="003649E8" w:rsidRDefault="003705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Δεύτερον, σήμερα υπογράφηκε η σύμβαση ανάμεσα σε ένα ξενοδοχείο και το Υπουργείο. Οι φοιτητές θα μείνουν εκεί μέχρι και τον Απρίλιο. Το ξενοδοχείο αυτό επιλέχθηκε και με σύμφωνη γνώμη των εστιακών φοιτητών.</w:t>
      </w:r>
    </w:p>
    <w:p w14:paraId="47DCBD7F" w14:textId="77777777" w:rsidR="003649E8" w:rsidRDefault="003705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Χαίρομαι πάντως</w:t>
      </w:r>
      <w:r>
        <w:rPr>
          <w:rFonts w:eastAsia="Times New Roman" w:cs="Times New Roman"/>
          <w:szCs w:val="24"/>
        </w:rPr>
        <w:t xml:space="preserve"> που συμμεριζόμαστε την αγανάκτηση που εκφράσατε προς τους ξενοδόχους. Νομίζουμε ότι τα παιδιά είναι ελάχιστος αριθμός ως προς τα δωμάτια που υπάρχουν. Και θα έδειχναν μια κοινωνική ευαισθησία, αν το κάθε ξενοδοχείο έδινε από ένα δωμάτιο. Δεν ήταν παραπάνω</w:t>
      </w:r>
      <w:r>
        <w:rPr>
          <w:rFonts w:eastAsia="Times New Roman" w:cs="Times New Roman"/>
          <w:szCs w:val="24"/>
        </w:rPr>
        <w:t xml:space="preserve"> από ένα δωμάτιο </w:t>
      </w:r>
      <w:r>
        <w:rPr>
          <w:rFonts w:eastAsia="Times New Roman" w:cs="Times New Roman"/>
          <w:szCs w:val="24"/>
        </w:rPr>
        <w:lastRenderedPageBreak/>
        <w:t>για ένα πράγμα του οποίου τη σημασία κανείς δεν αμφισβητεί ως προς την κοινωνική προσφορά.</w:t>
      </w:r>
    </w:p>
    <w:p w14:paraId="47DCBD80" w14:textId="77777777" w:rsidR="003649E8" w:rsidRDefault="003705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Είπατε, επίσης, ότι πήραν κάποιοι μόνο τα 2.000 ευρώ. Δεν ισχύει αυτό. Τα 2.000 ευρώ τα πήραν όλοι όσοι ήταν στην εστία την ημέρα της πυρκαγιάς και </w:t>
      </w:r>
      <w:r>
        <w:rPr>
          <w:rFonts w:eastAsia="Times New Roman" w:cs="Times New Roman"/>
          <w:szCs w:val="24"/>
        </w:rPr>
        <w:t>κάηκαν τα πάντα που είχαν.</w:t>
      </w:r>
    </w:p>
    <w:p w14:paraId="47DCBD81"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Υπάρχουν οι πρωτοετείς οι οποίοι δεν είχαν ακόμη κατέβει. Τα παιδιά αυτά ήταν εκεί επειδή δεν είχε τελειώσει ακόμη η εξεταστική περίοδος κ.λπ.</w:t>
      </w:r>
      <w:r>
        <w:rPr>
          <w:rFonts w:eastAsia="Times New Roman" w:cs="Times New Roman"/>
          <w:szCs w:val="24"/>
        </w:rPr>
        <w:t>.</w:t>
      </w:r>
      <w:r>
        <w:rPr>
          <w:rFonts w:eastAsia="Times New Roman" w:cs="Times New Roman"/>
          <w:szCs w:val="24"/>
        </w:rPr>
        <w:t xml:space="preserve"> Άρα τα παιδιά -και νομίζω ότι είναι ενενήντα δύο παιδιά- πήραν τα 2.000 ευρώ.</w:t>
      </w:r>
    </w:p>
    <w:p w14:paraId="47DCBD82"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Όμως, κ</w:t>
      </w:r>
      <w:r>
        <w:rPr>
          <w:rFonts w:eastAsia="Times New Roman" w:cs="Times New Roman"/>
          <w:szCs w:val="24"/>
        </w:rPr>
        <w:t xml:space="preserve">οιτάξτε τι έγινε πάλι. Εμείς σε χρόνο ρεκόρ, σε μιάμιση μέρα, καταφέραμε και εντάξαμε αυτό το ποσό -γνωρίζετε ότι η γραφειοκρατία δεν είναι τόσο απλή σε τέτοιου είδους θέματα- στον προϋπολογισμό του Πανεπιστημίου Κρήτης. Το Πανεπιστήμιο Κρήτης θα μπορούσε </w:t>
      </w:r>
      <w:r>
        <w:rPr>
          <w:rFonts w:eastAsia="Times New Roman" w:cs="Times New Roman"/>
          <w:szCs w:val="24"/>
        </w:rPr>
        <w:t xml:space="preserve">μέσω της Επιτροπής Ερευνών που έχει διαφορετικούς κανόνες διαχείρισης να δώσει σε αυτά τα παιδιά την επομένη, διότι η πυρκαγιά όπως ξέρετε έγινε το πρωί της Κυριακής, το απόγευμα της Κυριακής ζήτησα να πάει ο </w:t>
      </w:r>
      <w:r>
        <w:rPr>
          <w:rFonts w:eastAsia="Times New Roman" w:cs="Times New Roman"/>
          <w:szCs w:val="24"/>
        </w:rPr>
        <w:t>π</w:t>
      </w:r>
      <w:r>
        <w:rPr>
          <w:rFonts w:eastAsia="Times New Roman" w:cs="Times New Roman"/>
          <w:szCs w:val="24"/>
        </w:rPr>
        <w:t>ρόεδρος του ΙΝΕΔΙΒΙΜ και εγώ πήγα εκεί τη Δευτ</w:t>
      </w:r>
      <w:r>
        <w:rPr>
          <w:rFonts w:eastAsia="Times New Roman" w:cs="Times New Roman"/>
          <w:szCs w:val="24"/>
        </w:rPr>
        <w:t xml:space="preserve">έρα το μεσημέρι για να μπορέσω να συναντηθώ με τους υπηρεσιακούς και να δω </w:t>
      </w:r>
      <w:r>
        <w:rPr>
          <w:rFonts w:eastAsia="Times New Roman" w:cs="Times New Roman"/>
          <w:szCs w:val="24"/>
        </w:rPr>
        <w:lastRenderedPageBreak/>
        <w:t xml:space="preserve">τις δυνατότητες που είχαμε. Αυτό θα μπορούσε να δοθεί άμεσα, μια που η </w:t>
      </w:r>
      <w:r>
        <w:rPr>
          <w:rFonts w:eastAsia="Times New Roman" w:cs="Times New Roman"/>
          <w:szCs w:val="24"/>
        </w:rPr>
        <w:t>π</w:t>
      </w:r>
      <w:r>
        <w:rPr>
          <w:rFonts w:eastAsia="Times New Roman" w:cs="Times New Roman"/>
          <w:szCs w:val="24"/>
        </w:rPr>
        <w:t>ολιτεία θα τα έδινε αυτά τα λεφτά, δεν είναι ότι θα τα έπαιρνε πίσω.</w:t>
      </w:r>
    </w:p>
    <w:p w14:paraId="47DCBD83"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τα παιδιά έχουν πάρε</w:t>
      </w:r>
      <w:r>
        <w:rPr>
          <w:rFonts w:eastAsia="Times New Roman" w:cs="Times New Roman"/>
          <w:szCs w:val="24"/>
        </w:rPr>
        <w:t>ι αυτά τα λεφτά, έχουμε βρει το ξενοδοχείο. Το κτήριο, στο οποίο στεγαζόταν η εστία αυτή, κατά τη γνώμη μας, δεν έπρεπε να υπάρχει εδώ και πολλά χρόνια. Υπάρχει ένα σχέδιο ανέγερσης και στο Ρέθυμνο και στο Ηράκλειο. Επίσης, υπάρχει μια πρόσθετη χρηματοδότη</w:t>
      </w:r>
      <w:r>
        <w:rPr>
          <w:rFonts w:eastAsia="Times New Roman" w:cs="Times New Roman"/>
          <w:szCs w:val="24"/>
        </w:rPr>
        <w:t xml:space="preserve">ση που κακώς δεν έχει πάρει δημοσιότητα από το Ίδρυμα Κρατικών Υποτροφιών προς αυτούς τους φοιτητές με ομόφωνη απόφαση του </w:t>
      </w:r>
      <w:r>
        <w:rPr>
          <w:rFonts w:eastAsia="Times New Roman" w:cs="Times New Roman"/>
          <w:szCs w:val="24"/>
        </w:rPr>
        <w:t>δ</w:t>
      </w:r>
      <w:r>
        <w:rPr>
          <w:rFonts w:eastAsia="Times New Roman" w:cs="Times New Roman"/>
          <w:szCs w:val="24"/>
        </w:rPr>
        <w:t xml:space="preserve">ιοικητικού τους </w:t>
      </w:r>
      <w:r>
        <w:rPr>
          <w:rFonts w:eastAsia="Times New Roman" w:cs="Times New Roman"/>
          <w:szCs w:val="24"/>
        </w:rPr>
        <w:t>σ</w:t>
      </w:r>
      <w:r>
        <w:rPr>
          <w:rFonts w:eastAsia="Times New Roman" w:cs="Times New Roman"/>
          <w:szCs w:val="24"/>
        </w:rPr>
        <w:t>υμβουλίου.</w:t>
      </w:r>
    </w:p>
    <w:p w14:paraId="47DCBD84"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Θίξατε δύο πράγματα επιπλέον. Πρώτον, τα εργαστήρια του Μουσείου Φυσικής Ιστορίας. Πρόκειται για μοναδικ</w:t>
      </w:r>
      <w:r>
        <w:rPr>
          <w:rFonts w:eastAsia="Times New Roman" w:cs="Times New Roman"/>
          <w:szCs w:val="24"/>
        </w:rPr>
        <w:t>ά εργαστήρια στην Ελλάδα, όχι μόνο λόγω του επιστημονικού έργου που παράγουν αλλά και λόγω των συλλογών που έχουν. Ευτυχώς, δεν έπαθαν τίποτα οι συλλογές.</w:t>
      </w:r>
    </w:p>
    <w:p w14:paraId="47DCBD85"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Απέναντι ακριβώς είναι το λευκό κτήριο που είπατε. Πρέπει το </w:t>
      </w:r>
      <w:r>
        <w:rPr>
          <w:rFonts w:eastAsia="Times New Roman" w:cs="Times New Roman"/>
          <w:szCs w:val="24"/>
        </w:rPr>
        <w:t>π</w:t>
      </w:r>
      <w:r>
        <w:rPr>
          <w:rFonts w:eastAsia="Times New Roman" w:cs="Times New Roman"/>
          <w:szCs w:val="24"/>
        </w:rPr>
        <w:t>ανεπιστήμιο να αποφασίσει με σαφήνεια π</w:t>
      </w:r>
      <w:r>
        <w:rPr>
          <w:rFonts w:eastAsia="Times New Roman" w:cs="Times New Roman"/>
          <w:szCs w:val="24"/>
        </w:rPr>
        <w:t xml:space="preserve">ού θα πάνε αυτά τα εργαστήρια. Δεν μπορεί η </w:t>
      </w:r>
      <w:r>
        <w:rPr>
          <w:rFonts w:eastAsia="Times New Roman" w:cs="Times New Roman"/>
          <w:szCs w:val="24"/>
        </w:rPr>
        <w:t>π</w:t>
      </w:r>
      <w:r>
        <w:rPr>
          <w:rFonts w:eastAsia="Times New Roman" w:cs="Times New Roman"/>
          <w:szCs w:val="24"/>
        </w:rPr>
        <w:t xml:space="preserve">ολιτεία να κάνει τίποτα. Εμείς </w:t>
      </w:r>
      <w:r>
        <w:rPr>
          <w:rFonts w:eastAsia="Times New Roman" w:cs="Times New Roman"/>
          <w:szCs w:val="24"/>
        </w:rPr>
        <w:lastRenderedPageBreak/>
        <w:t>λέμε με σαφήνεια να αποφασιστεί ότι πάνε στο λευκό κτήριο και έχουμε δεσμευθεί να πληρώσουμε ως Υπουργείο τη μεταφορά όλου του εξοπλισμού των συλλογών κ.λπ.</w:t>
      </w:r>
      <w:r>
        <w:rPr>
          <w:rFonts w:eastAsia="Times New Roman" w:cs="Times New Roman"/>
          <w:szCs w:val="24"/>
        </w:rPr>
        <w:t>,</w:t>
      </w:r>
      <w:r>
        <w:rPr>
          <w:rFonts w:eastAsia="Times New Roman" w:cs="Times New Roman"/>
          <w:szCs w:val="24"/>
        </w:rPr>
        <w:t xml:space="preserve"> στο όποιο καινούργιο κ</w:t>
      </w:r>
      <w:r>
        <w:rPr>
          <w:rFonts w:eastAsia="Times New Roman" w:cs="Times New Roman"/>
          <w:szCs w:val="24"/>
        </w:rPr>
        <w:t>τήριο. Νομίζουμε ότι το  λευκό κτήριο είναι αρκετά καλή λύση.</w:t>
      </w:r>
    </w:p>
    <w:p w14:paraId="47DCBD86"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υπάρχει και το θέμα, αν θέλετε, του αρχειακού υλικού του </w:t>
      </w:r>
      <w:proofErr w:type="spellStart"/>
      <w:r>
        <w:rPr>
          <w:rFonts w:eastAsia="Times New Roman" w:cs="Times New Roman"/>
          <w:szCs w:val="24"/>
        </w:rPr>
        <w:t>Βενιζέλειου</w:t>
      </w:r>
      <w:proofErr w:type="spellEnd"/>
      <w:r>
        <w:rPr>
          <w:rFonts w:eastAsia="Times New Roman" w:cs="Times New Roman"/>
          <w:szCs w:val="24"/>
        </w:rPr>
        <w:t xml:space="preserve"> Νοσοκομείου, για το οποίο είπαμε ότι αν υπάρχουν κάποιοι χώροι που θα μείνουν στο λευκό κτήριο να στεγαστούν εκεί κ</w:t>
      </w:r>
      <w:r>
        <w:rPr>
          <w:rFonts w:eastAsia="Times New Roman" w:cs="Times New Roman"/>
          <w:szCs w:val="24"/>
        </w:rPr>
        <w:t xml:space="preserve">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να βρούμε και στο πλαίσιο αυτής της μετακίνησης λύση και γι’ αυτές τις υπηρεσίες του </w:t>
      </w:r>
      <w:proofErr w:type="spellStart"/>
      <w:r>
        <w:rPr>
          <w:rFonts w:eastAsia="Times New Roman" w:cs="Times New Roman"/>
          <w:szCs w:val="24"/>
        </w:rPr>
        <w:t>Βενιζέλειου</w:t>
      </w:r>
      <w:proofErr w:type="spellEnd"/>
      <w:r>
        <w:rPr>
          <w:rFonts w:eastAsia="Times New Roman" w:cs="Times New Roman"/>
          <w:szCs w:val="24"/>
        </w:rPr>
        <w:t xml:space="preserve"> Νοσοκομείου</w:t>
      </w:r>
      <w:r>
        <w:rPr>
          <w:rFonts w:eastAsia="Times New Roman" w:cs="Times New Roman"/>
          <w:szCs w:val="24"/>
        </w:rPr>
        <w:t>.</w:t>
      </w:r>
    </w:p>
    <w:p w14:paraId="47DCBD87"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Εμένα η αίσθησή μου είναι ότι το </w:t>
      </w:r>
      <w:r>
        <w:rPr>
          <w:rFonts w:eastAsia="Times New Roman" w:cs="Times New Roman"/>
          <w:szCs w:val="24"/>
        </w:rPr>
        <w:t>π</w:t>
      </w:r>
      <w:r>
        <w:rPr>
          <w:rFonts w:eastAsia="Times New Roman" w:cs="Times New Roman"/>
          <w:szCs w:val="24"/>
        </w:rPr>
        <w:t>ανεπιστήμιο δέχεται να γίνει αυτή η μεταφορά στο λευκό κτήριο –ναι, συμφωνώ μαζί σας- κα</w:t>
      </w:r>
      <w:r>
        <w:rPr>
          <w:rFonts w:eastAsia="Times New Roman" w:cs="Times New Roman"/>
          <w:szCs w:val="24"/>
        </w:rPr>
        <w:t xml:space="preserve">ι επομένως, να πιέσουμε το </w:t>
      </w:r>
      <w:r>
        <w:rPr>
          <w:rFonts w:eastAsia="Times New Roman" w:cs="Times New Roman"/>
          <w:szCs w:val="24"/>
        </w:rPr>
        <w:t>π</w:t>
      </w:r>
      <w:r>
        <w:rPr>
          <w:rFonts w:eastAsia="Times New Roman" w:cs="Times New Roman"/>
          <w:szCs w:val="24"/>
        </w:rPr>
        <w:t>ανεπιστήμιο να πάνε εκεί</w:t>
      </w:r>
      <w:r>
        <w:rPr>
          <w:rFonts w:eastAsia="Times New Roman" w:cs="Times New Roman"/>
          <w:szCs w:val="24"/>
        </w:rPr>
        <w:t>,</w:t>
      </w:r>
      <w:r>
        <w:rPr>
          <w:rFonts w:eastAsia="Times New Roman" w:cs="Times New Roman"/>
          <w:szCs w:val="24"/>
        </w:rPr>
        <w:t xml:space="preserve"> που είναι μια άμεση και σοβαρή λύση και σε εναπομείναντες χώρους να μπορούν να πάνε οι υπηρεσίες αυτές</w:t>
      </w:r>
      <w:r w:rsidRPr="006E27B0">
        <w:rPr>
          <w:rFonts w:eastAsia="Times New Roman" w:cs="Times New Roman"/>
          <w:szCs w:val="24"/>
        </w:rPr>
        <w:t xml:space="preserve"> </w:t>
      </w:r>
      <w:r>
        <w:rPr>
          <w:rFonts w:eastAsia="Times New Roman" w:cs="Times New Roman"/>
          <w:szCs w:val="24"/>
        </w:rPr>
        <w:t xml:space="preserve">του </w:t>
      </w:r>
      <w:proofErr w:type="spellStart"/>
      <w:r>
        <w:rPr>
          <w:rFonts w:eastAsia="Times New Roman" w:cs="Times New Roman"/>
          <w:szCs w:val="24"/>
        </w:rPr>
        <w:t>Βενιζέλειου</w:t>
      </w:r>
      <w:proofErr w:type="spellEnd"/>
      <w:r>
        <w:rPr>
          <w:rFonts w:eastAsia="Times New Roman" w:cs="Times New Roman"/>
          <w:szCs w:val="24"/>
        </w:rPr>
        <w:t xml:space="preserve"> Νοσοκομείου που καταστράφηκαν.</w:t>
      </w:r>
    </w:p>
    <w:p w14:paraId="47DCBD88" w14:textId="77777777" w:rsidR="003649E8" w:rsidRDefault="00370578">
      <w:pPr>
        <w:spacing w:line="600" w:lineRule="auto"/>
        <w:ind w:firstLine="720"/>
        <w:contextualSpacing/>
        <w:jc w:val="both"/>
        <w:rPr>
          <w:rFonts w:eastAsia="Times New Roman" w:cs="Times New Roman"/>
          <w:szCs w:val="24"/>
        </w:rPr>
      </w:pPr>
      <w:r w:rsidRPr="00F9616D">
        <w:rPr>
          <w:rFonts w:eastAsia="Times New Roman" w:cs="Times New Roman"/>
          <w:b/>
          <w:szCs w:val="24"/>
        </w:rPr>
        <w:t xml:space="preserve">ΠΡΟΕΔΡΕΥΩΝ (Μάριος Γεωργιάδης): </w:t>
      </w:r>
      <w:r>
        <w:rPr>
          <w:rFonts w:eastAsia="Times New Roman" w:cs="Times New Roman"/>
          <w:szCs w:val="24"/>
        </w:rPr>
        <w:t>Ευχαριστούμε πολύ το</w:t>
      </w:r>
      <w:r>
        <w:rPr>
          <w:rFonts w:eastAsia="Times New Roman" w:cs="Times New Roman"/>
          <w:szCs w:val="24"/>
        </w:rPr>
        <w:t>ν κύριο Υπουργό.</w:t>
      </w:r>
    </w:p>
    <w:p w14:paraId="47DCBD89"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Συντυχάκη, έχετε τον λόγο για τρία λεπτά. </w:t>
      </w:r>
    </w:p>
    <w:p w14:paraId="47DCBD8A"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ΕΜΜΑΝΟΥΗΛ ΣΥΝΤΥΧΑΚΗΣ: </w:t>
      </w:r>
      <w:r w:rsidRPr="00D62B99">
        <w:rPr>
          <w:rFonts w:eastAsia="Times New Roman" w:cs="Times New Roman"/>
          <w:szCs w:val="24"/>
        </w:rPr>
        <w:t>Κύριε Υπουργέ</w:t>
      </w:r>
      <w:r>
        <w:rPr>
          <w:rFonts w:eastAsia="Times New Roman" w:cs="Times New Roman"/>
          <w:szCs w:val="24"/>
        </w:rPr>
        <w:t>, κατ</w:t>
      </w:r>
      <w:r>
        <w:rPr>
          <w:rFonts w:eastAsia="Times New Roman" w:cs="Times New Roman"/>
          <w:szCs w:val="24"/>
        </w:rPr>
        <w:t xml:space="preserve">’ </w:t>
      </w:r>
      <w:r>
        <w:rPr>
          <w:rFonts w:eastAsia="Times New Roman" w:cs="Times New Roman"/>
          <w:szCs w:val="24"/>
        </w:rPr>
        <w:t>αρχάς για τη δωρεάν σίτιση για τους φοιτητές την οποία αναφέρατε ότι ισχύει, απ’ όσο γνωρίζω είναι μόνο για τις καθημερινές όχι τα Σαββατοκύριακα. Ε</w:t>
      </w:r>
      <w:r>
        <w:rPr>
          <w:rFonts w:eastAsia="Times New Roman" w:cs="Times New Roman"/>
          <w:szCs w:val="24"/>
        </w:rPr>
        <w:t>ίναι ένα θέμα που πρέπει να το δείτε αυτό, να ισχύει για όλες τις μέρες. Τι θα πει καθημερινή και τι θα πει Σαββατοκύριακο; Κρατάω το ότι έχουν πάρει τα 2.000 ευρώ επίδομα οι ενενήντα δ</w:t>
      </w:r>
      <w:r>
        <w:rPr>
          <w:rFonts w:eastAsia="Times New Roman" w:cs="Times New Roman"/>
          <w:szCs w:val="24"/>
        </w:rPr>
        <w:t>ύ</w:t>
      </w:r>
      <w:r>
        <w:rPr>
          <w:rFonts w:eastAsia="Times New Roman" w:cs="Times New Roman"/>
          <w:szCs w:val="24"/>
        </w:rPr>
        <w:t>ο φοιτητές ή οι σαράντα φοιτητές τελικά γιατί δεν κατάλαβα;</w:t>
      </w:r>
    </w:p>
    <w:p w14:paraId="47DCBD8B" w14:textId="77777777" w:rsidR="003649E8" w:rsidRDefault="00370578">
      <w:pPr>
        <w:spacing w:line="600" w:lineRule="auto"/>
        <w:ind w:firstLine="720"/>
        <w:contextualSpacing/>
        <w:jc w:val="both"/>
        <w:rPr>
          <w:rFonts w:eastAsia="Times New Roman" w:cs="Times New Roman"/>
          <w:szCs w:val="24"/>
        </w:rPr>
      </w:pPr>
      <w:r w:rsidRPr="005320EB">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Οι ενενήντα δύο φοιτητές. Έχουν εγγραφεί στον </w:t>
      </w:r>
      <w:r>
        <w:rPr>
          <w:rFonts w:eastAsia="Times New Roman" w:cs="Times New Roman"/>
          <w:szCs w:val="24"/>
        </w:rPr>
        <w:t>π</w:t>
      </w:r>
      <w:r>
        <w:rPr>
          <w:rFonts w:eastAsia="Times New Roman" w:cs="Times New Roman"/>
          <w:szCs w:val="24"/>
        </w:rPr>
        <w:t>ροϋπολογισμό 184.000 ευρώ αποκλειστικά γι’ αυτό</w:t>
      </w:r>
      <w:r>
        <w:rPr>
          <w:rFonts w:eastAsia="Times New Roman" w:cs="Times New Roman"/>
          <w:szCs w:val="24"/>
        </w:rPr>
        <w:t>ν</w:t>
      </w:r>
      <w:r>
        <w:rPr>
          <w:rFonts w:eastAsia="Times New Roman" w:cs="Times New Roman"/>
          <w:szCs w:val="24"/>
        </w:rPr>
        <w:t xml:space="preserve"> τον σκοπό. Άρα είναι για ενενήντα δύο άτομα.</w:t>
      </w:r>
    </w:p>
    <w:p w14:paraId="47DCBD8C"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Νομίζω ότι αυτό πρέπει να επεκταθεί και στους άλλους, τους νεοεισερχόμενους φοιτητές, γιατί </w:t>
      </w:r>
      <w:r>
        <w:rPr>
          <w:rFonts w:eastAsia="Times New Roman" w:cs="Times New Roman"/>
          <w:szCs w:val="24"/>
        </w:rPr>
        <w:t>σ</w:t>
      </w:r>
      <w:r>
        <w:rPr>
          <w:rFonts w:eastAsia="Times New Roman" w:cs="Times New Roman"/>
          <w:szCs w:val="24"/>
        </w:rPr>
        <w:t xml:space="preserve">τα ξενοδοχεία στα οποία φιλοξενούνται δεν υπάρχουν οι στοιχειώδεις προϋποθέσεις, δηλαδή δεν έχουν ένα </w:t>
      </w:r>
      <w:proofErr w:type="spellStart"/>
      <w:r>
        <w:rPr>
          <w:rFonts w:eastAsia="Times New Roman" w:cs="Times New Roman"/>
          <w:szCs w:val="24"/>
        </w:rPr>
        <w:t>φουρνάκι</w:t>
      </w:r>
      <w:proofErr w:type="spellEnd"/>
      <w:r>
        <w:rPr>
          <w:rFonts w:eastAsia="Times New Roman" w:cs="Times New Roman"/>
          <w:szCs w:val="24"/>
        </w:rPr>
        <w:t>, δεν έχουν ένα τραπέζι, δεν έχουν κάτι για να κάτσου</w:t>
      </w:r>
      <w:r>
        <w:rPr>
          <w:rFonts w:eastAsia="Times New Roman" w:cs="Times New Roman"/>
          <w:szCs w:val="24"/>
        </w:rPr>
        <w:t>ν να διαβάσουν. Πώς θα καλύψουν τις βασικές ακαδημαϊκές τους ανάγκες;</w:t>
      </w:r>
    </w:p>
    <w:p w14:paraId="47DCBD8D"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κρατάμε και το θέμα της επιπρόσθετης χρηματοδότησης από το Κρατικό Ίδρυμα Υποτροφιών. Αυτό, όμως, δεν σημαίνει ότι απαλλάσσει την Κυβέρνηση και τις προηγούμενες από τις ευθύνες τ</w:t>
      </w:r>
      <w:r>
        <w:rPr>
          <w:rFonts w:eastAsia="Times New Roman" w:cs="Times New Roman"/>
          <w:szCs w:val="24"/>
        </w:rPr>
        <w:t>ις οποίες έχουν απέναντι στην πανεπιστημιακή κοινότητα και κυρίως στους φοιτητές. Γιατί το λέμε αυτό; Διότι απεδείχθη ότι είναι τα κτήρια ακατάλληλα και δεν είχαν κτιστεί γι’ αυτές τις ανάγκες</w:t>
      </w:r>
      <w:r w:rsidRPr="005F20F4">
        <w:rPr>
          <w:rFonts w:eastAsia="Times New Roman" w:cs="Times New Roman"/>
          <w:szCs w:val="24"/>
        </w:rPr>
        <w:t xml:space="preserve">, </w:t>
      </w:r>
      <w:r>
        <w:rPr>
          <w:rFonts w:eastAsia="Times New Roman" w:cs="Times New Roman"/>
          <w:szCs w:val="24"/>
        </w:rPr>
        <w:t>καθώς τα δωμάτια των εστιών χωρίζονταν το ένα από το άλλο με γ</w:t>
      </w:r>
      <w:r>
        <w:rPr>
          <w:rFonts w:eastAsia="Times New Roman" w:cs="Times New Roman"/>
          <w:szCs w:val="24"/>
        </w:rPr>
        <w:t xml:space="preserve">υψοσανίδες, οι τοίχοι περιείχαν αμίαντο και κάτω απ’ αυτά υπήρχαν εργαστήρια με φιάλες βουτανίου και μεγάλες ποσότητες οινοπνεύματος, με κίνδυνο φυσικά να τιναχθούν οι φοιτητές στον αέρα και μάλιστα σε μια </w:t>
      </w:r>
      <w:proofErr w:type="spellStart"/>
      <w:r>
        <w:rPr>
          <w:rFonts w:eastAsia="Times New Roman" w:cs="Times New Roman"/>
          <w:szCs w:val="24"/>
        </w:rPr>
        <w:t>πυκνοκατοικημένη</w:t>
      </w:r>
      <w:proofErr w:type="spellEnd"/>
      <w:r>
        <w:rPr>
          <w:rFonts w:eastAsia="Times New Roman" w:cs="Times New Roman"/>
          <w:szCs w:val="24"/>
        </w:rPr>
        <w:t xml:space="preserve"> περιοχή, δίπλα σε σχολείο και στο</w:t>
      </w:r>
      <w:r>
        <w:rPr>
          <w:rFonts w:eastAsia="Times New Roman" w:cs="Times New Roman"/>
          <w:szCs w:val="24"/>
        </w:rPr>
        <w:t xml:space="preserve"> </w:t>
      </w:r>
      <w:proofErr w:type="spellStart"/>
      <w:r>
        <w:rPr>
          <w:rFonts w:eastAsia="Times New Roman" w:cs="Times New Roman"/>
          <w:szCs w:val="24"/>
        </w:rPr>
        <w:t>Βενιζέλειο</w:t>
      </w:r>
      <w:proofErr w:type="spellEnd"/>
      <w:r>
        <w:rPr>
          <w:rFonts w:eastAsia="Times New Roman" w:cs="Times New Roman"/>
          <w:szCs w:val="24"/>
        </w:rPr>
        <w:t xml:space="preserve"> Νοσοκομείο.</w:t>
      </w:r>
    </w:p>
    <w:p w14:paraId="47DCBD8E"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Παρά τις διαβεβαιώσεις της </w:t>
      </w:r>
      <w:r>
        <w:rPr>
          <w:rFonts w:eastAsia="Times New Roman" w:cs="Times New Roman"/>
          <w:szCs w:val="24"/>
        </w:rPr>
        <w:t>π</w:t>
      </w:r>
      <w:r>
        <w:rPr>
          <w:rFonts w:eastAsia="Times New Roman" w:cs="Times New Roman"/>
          <w:szCs w:val="24"/>
        </w:rPr>
        <w:t>ρυτανείας για ακαταλληλότητα του κτηρίου, η πυρασφάλεια ήταν ανεπαρκής. Ο συναγερμός δεν λειτούργησε όπως έπρεπε και οι φοιτητές είχαν μόνο μια έξοδο διαφυγής, καθώς όλες οι υπόλοιπες πόρτες ήταν κλειδωμέ</w:t>
      </w:r>
      <w:r>
        <w:rPr>
          <w:rFonts w:eastAsia="Times New Roman" w:cs="Times New Roman"/>
          <w:szCs w:val="24"/>
        </w:rPr>
        <w:t>νες.</w:t>
      </w:r>
    </w:p>
    <w:p w14:paraId="47DCBD8F"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προειδοποιητικ</w:t>
      </w:r>
      <w:r>
        <w:rPr>
          <w:rFonts w:eastAsia="Times New Roman" w:cs="Times New Roman"/>
          <w:szCs w:val="24"/>
        </w:rPr>
        <w:t>ά το</w:t>
      </w:r>
      <w:r>
        <w:rPr>
          <w:rFonts w:eastAsia="Times New Roman" w:cs="Times New Roman"/>
          <w:szCs w:val="24"/>
        </w:rPr>
        <w:t xml:space="preserve"> κουδούνι λήξεως του χρόνου ομιλίας του κυρίου Βουλευτή)</w:t>
      </w:r>
    </w:p>
    <w:p w14:paraId="47DCBD90"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χαρακτηριστικό το γεγονός ότι ποτέ δεν υπήρξε επαρκής χρηματοδότηση για τη φοιτητική μέριμνα. Αυτά είναι θέματα ευθυνών της Κυβέρνησης και φυσικά</w:t>
      </w:r>
      <w:r>
        <w:rPr>
          <w:rFonts w:eastAsia="Times New Roman" w:cs="Times New Roman"/>
          <w:szCs w:val="24"/>
        </w:rPr>
        <w:t xml:space="preserve"> της </w:t>
      </w:r>
      <w:r>
        <w:rPr>
          <w:rFonts w:eastAsia="Times New Roman" w:cs="Times New Roman"/>
          <w:szCs w:val="24"/>
        </w:rPr>
        <w:t>π</w:t>
      </w:r>
      <w:r>
        <w:rPr>
          <w:rFonts w:eastAsia="Times New Roman" w:cs="Times New Roman"/>
          <w:szCs w:val="24"/>
        </w:rPr>
        <w:t>ρυτανείας, που έχει την εποπτεία εκεί επιτόπου να προωθεί και να λύνει ζητήματα των πανεπιστημίων.</w:t>
      </w:r>
    </w:p>
    <w:p w14:paraId="47DCBD91"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Επίσης, κα</w:t>
      </w:r>
      <w:r>
        <w:rPr>
          <w:rFonts w:eastAsia="Times New Roman" w:cs="Times New Roman"/>
          <w:szCs w:val="24"/>
        </w:rPr>
        <w:t>μ</w:t>
      </w:r>
      <w:r>
        <w:rPr>
          <w:rFonts w:eastAsia="Times New Roman" w:cs="Times New Roman"/>
          <w:szCs w:val="24"/>
        </w:rPr>
        <w:t xml:space="preserve">μιά απόλυτη δέσμευση δεν έχει γίνει από την Κυβέρνηση και από την </w:t>
      </w:r>
      <w:r>
        <w:rPr>
          <w:rFonts w:eastAsia="Times New Roman" w:cs="Times New Roman"/>
          <w:szCs w:val="24"/>
        </w:rPr>
        <w:t>π</w:t>
      </w:r>
      <w:r>
        <w:rPr>
          <w:rFonts w:eastAsia="Times New Roman" w:cs="Times New Roman"/>
          <w:szCs w:val="24"/>
        </w:rPr>
        <w:t xml:space="preserve">ρυτανεία για ανάπλαση, αξιοποίηση των πανεπιστημιακών εγκαταστάσεων προς </w:t>
      </w:r>
      <w:r>
        <w:rPr>
          <w:rFonts w:eastAsia="Times New Roman" w:cs="Times New Roman"/>
          <w:szCs w:val="24"/>
        </w:rPr>
        <w:t xml:space="preserve">όφελος των φοιτητών και των εργαζομένων του </w:t>
      </w:r>
      <w:r>
        <w:rPr>
          <w:rFonts w:eastAsia="Times New Roman" w:cs="Times New Roman"/>
          <w:szCs w:val="24"/>
        </w:rPr>
        <w:t>π</w:t>
      </w:r>
      <w:r>
        <w:rPr>
          <w:rFonts w:eastAsia="Times New Roman" w:cs="Times New Roman"/>
          <w:szCs w:val="24"/>
        </w:rPr>
        <w:t>ανεπιστήμιου -και εδώ βάζω μια άλλη διάσταση με αφορμή το ζήτημα της πυρκαγιάς- με χρήματα από τον κρατικό προϋπολογισμό, μακριά από ανταποδοτικές λειτουργίες, ενώ είναι γνωστή εδώ και κάποια χρόνια η πρόθεση τη</w:t>
      </w:r>
      <w:r>
        <w:rPr>
          <w:rFonts w:eastAsia="Times New Roman" w:cs="Times New Roman"/>
          <w:szCs w:val="24"/>
        </w:rPr>
        <w:t xml:space="preserve">ς </w:t>
      </w:r>
      <w:r>
        <w:rPr>
          <w:rFonts w:eastAsia="Times New Roman" w:cs="Times New Roman"/>
          <w:szCs w:val="24"/>
        </w:rPr>
        <w:t>π</w:t>
      </w:r>
      <w:r>
        <w:rPr>
          <w:rFonts w:eastAsia="Times New Roman" w:cs="Times New Roman"/>
          <w:szCs w:val="24"/>
        </w:rPr>
        <w:t>ρυτανείας –προσέξτε το- να παραδώσει σημαντικό τμήμα εγκαταστάσεων σε ιδιώτη επενδυτή. Κρατήστε το αυτό.</w:t>
      </w:r>
    </w:p>
    <w:p w14:paraId="47DCBD92"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Έχει μια σημασία η Κυβέρνηση, εσείς, να μας πείτε τις δικές σας προθέσεις, εάν γνωρίζετε,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για τις προθέσεις της </w:t>
      </w:r>
      <w:r>
        <w:rPr>
          <w:rFonts w:eastAsia="Times New Roman" w:cs="Times New Roman"/>
          <w:szCs w:val="24"/>
        </w:rPr>
        <w:t>π</w:t>
      </w:r>
      <w:r>
        <w:rPr>
          <w:rFonts w:eastAsia="Times New Roman" w:cs="Times New Roman"/>
          <w:szCs w:val="24"/>
        </w:rPr>
        <w:t>ρυτανείας και τι λέτε ε</w:t>
      </w:r>
      <w:r>
        <w:rPr>
          <w:rFonts w:eastAsia="Times New Roman" w:cs="Times New Roman"/>
          <w:szCs w:val="24"/>
        </w:rPr>
        <w:t>σείς γύρω απ’ αυτό το ζήτημα.</w:t>
      </w:r>
    </w:p>
    <w:p w14:paraId="47DCBD93"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Κατά την άποψή μου, δεν κρύβονται οι ευθύνες. Οι ευθύνες δεν μπορούν να κρυφτούν και δεν είναι θέμα πρόθεσης, γιατί </w:t>
      </w:r>
      <w:r>
        <w:rPr>
          <w:rFonts w:eastAsia="Times New Roman" w:cs="Times New Roman"/>
          <w:szCs w:val="24"/>
        </w:rPr>
        <w:lastRenderedPageBreak/>
        <w:t xml:space="preserve">εσείς μπορεί να έχετε τις καλύτερες προθέσεις, αλλά είναι θέμα πολιτικής επιλογής και των δεσμεύσεων που έχει </w:t>
      </w:r>
      <w:r>
        <w:rPr>
          <w:rFonts w:eastAsia="Times New Roman" w:cs="Times New Roman"/>
          <w:szCs w:val="24"/>
        </w:rPr>
        <w:t>η Κυβέρνηση.</w:t>
      </w:r>
    </w:p>
    <w:p w14:paraId="47DCBD94"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47DCBD95"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Η μεν </w:t>
      </w:r>
      <w:r>
        <w:rPr>
          <w:rFonts w:eastAsia="Times New Roman" w:cs="Times New Roman"/>
          <w:szCs w:val="24"/>
        </w:rPr>
        <w:t>π</w:t>
      </w:r>
      <w:r>
        <w:rPr>
          <w:rFonts w:eastAsia="Times New Roman" w:cs="Times New Roman"/>
          <w:szCs w:val="24"/>
        </w:rPr>
        <w:t>ρυτανεία –προσέξτε- έφτασε στο σημείο να απαιτεί από τους εστιακούς φοιτητές 60 ευρώ, για να μείνουν στα δωμάτια το καλοκαίρι. Ντροπή! Και δέκα μέρες πρ</w:t>
      </w:r>
      <w:r>
        <w:rPr>
          <w:rFonts w:eastAsia="Times New Roman" w:cs="Times New Roman"/>
          <w:szCs w:val="24"/>
        </w:rPr>
        <w:t>ιν, εάν καλά θυμάμαι, εσείς ο ίδιος μέσα στη Βουλή δηλώνατε με μια υπερηφάνεια ότι για πρώτη φορά, μετά από οκτώ χρόνια, αυξήθηκε κατά 45% ο προϋπολογισμός των πανεπιστημίων. Να, όμως, που τελικά οι ανάγκες είναι πολλαπλάσιες.</w:t>
      </w:r>
    </w:p>
    <w:p w14:paraId="47DCBD96"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Όχι, μόνο, λοιπόν, δεν έχει λ</w:t>
      </w:r>
      <w:r>
        <w:rPr>
          <w:rFonts w:eastAsia="Times New Roman" w:cs="Times New Roman"/>
          <w:szCs w:val="24"/>
        </w:rPr>
        <w:t>υθεί ακόμα η προσωρινή στέγαση των παλαιών φοιτητών, γιατί λύση δεν μπορεί να θεωρείται αυτό που είπατε, η στέγαση σ</w:t>
      </w:r>
      <w:r>
        <w:rPr>
          <w:rFonts w:eastAsia="Times New Roman" w:cs="Times New Roman"/>
          <w:szCs w:val="24"/>
        </w:rPr>
        <w:t>ε</w:t>
      </w:r>
      <w:r>
        <w:rPr>
          <w:rFonts w:eastAsia="Times New Roman" w:cs="Times New Roman"/>
          <w:szCs w:val="24"/>
        </w:rPr>
        <w:t xml:space="preserve"> αυτό που μένουν και σ’ ένα εγκαταλελειμμένο για πάνω από τρία χρόνια κτήριο, …</w:t>
      </w:r>
    </w:p>
    <w:p w14:paraId="47DCBD97"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w:t>
      </w:r>
      <w:r>
        <w:rPr>
          <w:rFonts w:eastAsia="Times New Roman" w:cs="Times New Roman"/>
          <w:szCs w:val="24"/>
        </w:rPr>
        <w:t>ίας του κυρίου Βουλευτή)</w:t>
      </w:r>
    </w:p>
    <w:p w14:paraId="47DCBD98"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Κύριε Συντυχάκη, θα παρακαλούσα να μην έχετε τον ίδιο χρόνο με την </w:t>
      </w:r>
      <w:proofErr w:type="spellStart"/>
      <w:r>
        <w:rPr>
          <w:rFonts w:eastAsia="Times New Roman" w:cs="Times New Roman"/>
          <w:szCs w:val="24"/>
        </w:rPr>
        <w:t>πρωτολογία</w:t>
      </w:r>
      <w:proofErr w:type="spellEnd"/>
      <w:r>
        <w:rPr>
          <w:rFonts w:eastAsia="Times New Roman" w:cs="Times New Roman"/>
          <w:szCs w:val="24"/>
        </w:rPr>
        <w:t>.</w:t>
      </w:r>
    </w:p>
    <w:p w14:paraId="47DCBD99"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…χωρίς βασικές υποδομές, αλλά ούτε και η μελλοντική λύση που σκέφτεστε, καθώς επίσης έτσι οι φοιτητές βρίσκονται στον αέρα.</w:t>
      </w:r>
    </w:p>
    <w:p w14:paraId="47DCBD9A"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Στη </w:t>
      </w:r>
      <w:r>
        <w:rPr>
          <w:rFonts w:eastAsia="Times New Roman" w:cs="Times New Roman"/>
          <w:szCs w:val="24"/>
        </w:rPr>
        <w:t>Σ</w:t>
      </w:r>
      <w:r>
        <w:rPr>
          <w:rFonts w:eastAsia="Times New Roman" w:cs="Times New Roman"/>
          <w:szCs w:val="24"/>
        </w:rPr>
        <w:t>ύγκλητο</w:t>
      </w:r>
      <w:r>
        <w:rPr>
          <w:rFonts w:eastAsia="Times New Roman" w:cs="Times New Roman"/>
          <w:szCs w:val="24"/>
        </w:rPr>
        <w:t xml:space="preserve"> </w:t>
      </w:r>
      <w:r>
        <w:rPr>
          <w:rFonts w:eastAsia="Times New Roman" w:cs="Times New Roman"/>
          <w:szCs w:val="24"/>
        </w:rPr>
        <w:t xml:space="preserve">χθες, που έγινε η κινητοποίηση των φοιτητών, υπήρξε εισήγηση για να ξεκινήσει μελέτη για τις εστίες στις </w:t>
      </w:r>
      <w:proofErr w:type="spellStart"/>
      <w:r>
        <w:rPr>
          <w:rFonts w:eastAsia="Times New Roman" w:cs="Times New Roman"/>
          <w:szCs w:val="24"/>
        </w:rPr>
        <w:t>Βούτες</w:t>
      </w:r>
      <w:proofErr w:type="spellEnd"/>
      <w:r>
        <w:rPr>
          <w:rFonts w:eastAsia="Times New Roman" w:cs="Times New Roman"/>
          <w:szCs w:val="24"/>
        </w:rPr>
        <w:t xml:space="preserve"> κ.λπ. </w:t>
      </w:r>
      <w:r>
        <w:rPr>
          <w:rFonts w:eastAsia="Times New Roman" w:cs="Times New Roman"/>
          <w:szCs w:val="24"/>
        </w:rPr>
        <w:t xml:space="preserve">και ο κύριος </w:t>
      </w:r>
      <w:r>
        <w:rPr>
          <w:rFonts w:eastAsia="Times New Roman" w:cs="Times New Roman"/>
          <w:szCs w:val="24"/>
        </w:rPr>
        <w:t>π</w:t>
      </w:r>
      <w:r>
        <w:rPr>
          <w:rFonts w:eastAsia="Times New Roman" w:cs="Times New Roman"/>
          <w:szCs w:val="24"/>
        </w:rPr>
        <w:t>ρύτανη</w:t>
      </w:r>
      <w:r>
        <w:rPr>
          <w:rFonts w:eastAsia="Times New Roman" w:cs="Times New Roman"/>
          <w:szCs w:val="24"/>
        </w:rPr>
        <w:t>ς ανέφερε</w:t>
      </w:r>
      <w:r>
        <w:rPr>
          <w:rFonts w:eastAsia="Times New Roman" w:cs="Times New Roman"/>
          <w:szCs w:val="24"/>
        </w:rPr>
        <w:t xml:space="preserve"> ότι δεν θα είναι έτοιμες νωρίτερα από τέσσερα χρόνια. Γι’ αυτό σας είπα στην </w:t>
      </w:r>
      <w:proofErr w:type="spellStart"/>
      <w:r>
        <w:rPr>
          <w:rFonts w:eastAsia="Times New Roman" w:cs="Times New Roman"/>
          <w:szCs w:val="24"/>
        </w:rPr>
        <w:t>πρωτολογία</w:t>
      </w:r>
      <w:proofErr w:type="spellEnd"/>
      <w:r>
        <w:rPr>
          <w:rFonts w:eastAsia="Times New Roman" w:cs="Times New Roman"/>
          <w:szCs w:val="24"/>
        </w:rPr>
        <w:t xml:space="preserve"> μου ότι οι όποιες αντιπαραθέσεις ανάμεσα σε εκείνους που φέρουν τη βασική ευθύνη για την κατάσταση που έχει διαμορφωθεί λειτουργεί και λίγ</w:t>
      </w:r>
      <w:r>
        <w:rPr>
          <w:rFonts w:eastAsia="Times New Roman" w:cs="Times New Roman"/>
          <w:szCs w:val="24"/>
        </w:rPr>
        <w:t>ο αποπροσανατολιστικά και δεν μπορεί να σκεπάσει τις όποιες ευθύνες.</w:t>
      </w:r>
    </w:p>
    <w:p w14:paraId="47DCBD9B"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Κατά συνέπεια θεωρούμε ότι δεν είναι μόνο το επίδομα των 2.000 ευρώ. Μπορεί να λύνει προσωρινά, προσωρινότατα, ένα πρόβλημα, αλλά πρέπει να βρεθεί ξενοδοχείο που να καλύπτει τις ανάγκες γ</w:t>
      </w:r>
      <w:r>
        <w:rPr>
          <w:rFonts w:eastAsia="Times New Roman" w:cs="Times New Roman"/>
          <w:szCs w:val="24"/>
        </w:rPr>
        <w:t xml:space="preserve">ια όλη την ακαδημαϊκή χρονιά, δηλαδή να είναι </w:t>
      </w:r>
      <w:r>
        <w:rPr>
          <w:rFonts w:eastAsia="Times New Roman" w:cs="Times New Roman"/>
          <w:szCs w:val="24"/>
        </w:rPr>
        <w:lastRenderedPageBreak/>
        <w:t xml:space="preserve">αξιοπρεπής η διαμονή, να υπάρχουν ξεχωριστά γραφεία για διάβασμα, ίντερνετ, υπηρεσίες πλυντηρίου, ατομικό </w:t>
      </w:r>
      <w:proofErr w:type="spellStart"/>
      <w:r>
        <w:rPr>
          <w:rFonts w:eastAsia="Times New Roman" w:cs="Times New Roman"/>
          <w:szCs w:val="24"/>
        </w:rPr>
        <w:t>κουζινάκι</w:t>
      </w:r>
      <w:proofErr w:type="spellEnd"/>
      <w:r>
        <w:rPr>
          <w:rFonts w:eastAsia="Times New Roman" w:cs="Times New Roman"/>
          <w:szCs w:val="24"/>
        </w:rPr>
        <w:t xml:space="preserve">, να εξασφαλιστεί η δωρεάν, ασφαλής και συχνή μετακίνηση των εστιακών για όλη τη χρονιά. Γιατί </w:t>
      </w:r>
      <w:r>
        <w:rPr>
          <w:rFonts w:eastAsia="Times New Roman" w:cs="Times New Roman"/>
          <w:szCs w:val="24"/>
        </w:rPr>
        <w:t xml:space="preserve">εξαρτάται πού είναι αυτό το ξενοδοχείο. Κάτι έχει ακουστεί για την Αγία Πελαγία που είναι είκοσι χιλιόμετρα έξω από το Ηράκλειο. Ποιος θα τους μετακινεί προς το </w:t>
      </w:r>
      <w:r>
        <w:rPr>
          <w:rFonts w:eastAsia="Times New Roman" w:cs="Times New Roman"/>
          <w:szCs w:val="24"/>
        </w:rPr>
        <w:t>π</w:t>
      </w:r>
      <w:r>
        <w:rPr>
          <w:rFonts w:eastAsia="Times New Roman" w:cs="Times New Roman"/>
          <w:szCs w:val="24"/>
        </w:rPr>
        <w:t>ανεπιστήμιο;</w:t>
      </w:r>
    </w:p>
    <w:p w14:paraId="47DCBD9C"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Επίσης, να ξεκινήσει φυσικά η ανέγερση των νέων εστιών σε χώρους του πανεπιστημίο</w:t>
      </w:r>
      <w:r>
        <w:rPr>
          <w:rFonts w:eastAsia="Times New Roman" w:cs="Times New Roman"/>
          <w:szCs w:val="24"/>
        </w:rPr>
        <w:t xml:space="preserve">υ ή του ΙΤΕ στις </w:t>
      </w:r>
      <w:proofErr w:type="spellStart"/>
      <w:r>
        <w:rPr>
          <w:rFonts w:eastAsia="Times New Roman" w:cs="Times New Roman"/>
          <w:szCs w:val="24"/>
        </w:rPr>
        <w:t>Βούτες</w:t>
      </w:r>
      <w:proofErr w:type="spellEnd"/>
      <w:r>
        <w:rPr>
          <w:rFonts w:eastAsia="Times New Roman" w:cs="Times New Roman"/>
          <w:szCs w:val="24"/>
        </w:rPr>
        <w:t xml:space="preserve">, χωρίς εργολάβους και ενοίκια και να καλύπτουν τις πραγματικές ανάγκες των φοιτητών και να αποκατασταθούν άμεσα με κονδύλι του κρατικού προϋπολογισμού οι εγκαταστάσεις του </w:t>
      </w:r>
      <w:r>
        <w:rPr>
          <w:rFonts w:eastAsia="Times New Roman" w:cs="Times New Roman"/>
          <w:szCs w:val="24"/>
        </w:rPr>
        <w:t>π</w:t>
      </w:r>
      <w:r>
        <w:rPr>
          <w:rFonts w:eastAsia="Times New Roman" w:cs="Times New Roman"/>
          <w:szCs w:val="24"/>
        </w:rPr>
        <w:t>ανεπιστημίου που έχουν πληγεί από την πυρκαγιά.</w:t>
      </w:r>
    </w:p>
    <w:p w14:paraId="47DCBD9D"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(Στο σημείο</w:t>
      </w:r>
      <w:r>
        <w:rPr>
          <w:rFonts w:eastAsia="Times New Roman" w:cs="Times New Roman"/>
          <w:szCs w:val="24"/>
        </w:rPr>
        <w:t xml:space="preserve">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47DCBD9E"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Συντυχάκη, με φέρνετε σε δύσκολη θέση.</w:t>
      </w:r>
    </w:p>
    <w:p w14:paraId="47DCBD9F"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Τι άλλο να κάνω, κύριε Πρόεδρε;</w:t>
      </w:r>
    </w:p>
    <w:p w14:paraId="47DCBDA0"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Έχετε τριπλασιάσει τ</w:t>
      </w:r>
      <w:r>
        <w:rPr>
          <w:rFonts w:eastAsia="Times New Roman" w:cs="Times New Roman"/>
          <w:szCs w:val="24"/>
        </w:rPr>
        <w:t>ον χρόνο σας, όχι μόνο διπλασιάσει.</w:t>
      </w:r>
    </w:p>
    <w:p w14:paraId="47DCBDA1"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Κλείνω με αυτό. Φυσικά, οι εγκαταστάσεις του Πανεπιστημίου Κρήτης να αξιοποιηθούν προς όφελος του λαού και των εργαζομένων και των φοιτητών του Πανεπιστημίου, του Μουσείου Φυσικής Ιστορίας, του </w:t>
      </w:r>
      <w:proofErr w:type="spellStart"/>
      <w:r>
        <w:rPr>
          <w:rFonts w:eastAsia="Times New Roman" w:cs="Times New Roman"/>
          <w:szCs w:val="24"/>
        </w:rPr>
        <w:t>Βενι</w:t>
      </w:r>
      <w:r>
        <w:rPr>
          <w:rFonts w:eastAsia="Times New Roman" w:cs="Times New Roman"/>
          <w:szCs w:val="24"/>
        </w:rPr>
        <w:t>ζέλειου</w:t>
      </w:r>
      <w:proofErr w:type="spellEnd"/>
      <w:r>
        <w:rPr>
          <w:rFonts w:eastAsia="Times New Roman" w:cs="Times New Roman"/>
          <w:szCs w:val="24"/>
        </w:rPr>
        <w:t xml:space="preserve"> Νοσοκομείου, χωρίς ανταλλάγματα και ενοίκια, με την αποκλειστική ευθύνη χρηματοδότησης και λειτουργίας από το ίδιο το κράτος.</w:t>
      </w:r>
    </w:p>
    <w:p w14:paraId="47DCBDA2"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47DCBDA3" w14:textId="77777777" w:rsidR="003649E8" w:rsidRDefault="00370578">
      <w:pPr>
        <w:spacing w:line="600" w:lineRule="auto"/>
        <w:ind w:firstLine="720"/>
        <w:contextualSpacing/>
        <w:jc w:val="both"/>
        <w:rPr>
          <w:rFonts w:eastAsia="Times New Roman"/>
          <w:szCs w:val="24"/>
        </w:rPr>
      </w:pPr>
      <w:r w:rsidRPr="00192796">
        <w:rPr>
          <w:rFonts w:eastAsia="Times New Roman"/>
          <w:b/>
          <w:szCs w:val="24"/>
        </w:rPr>
        <w:t>ΠΡΟΕΔΡΕΥΩΝ (</w:t>
      </w:r>
      <w:r>
        <w:rPr>
          <w:rFonts w:eastAsia="Times New Roman"/>
          <w:b/>
          <w:szCs w:val="24"/>
        </w:rPr>
        <w:t>Μάριος Γεωργιάδης</w:t>
      </w:r>
      <w:r w:rsidRPr="00192796">
        <w:rPr>
          <w:rFonts w:eastAsia="Times New Roman"/>
          <w:b/>
          <w:szCs w:val="24"/>
        </w:rPr>
        <w:t>):</w:t>
      </w:r>
      <w:r>
        <w:rPr>
          <w:rFonts w:eastAsia="Times New Roman"/>
          <w:b/>
          <w:szCs w:val="24"/>
        </w:rPr>
        <w:t xml:space="preserve"> </w:t>
      </w:r>
      <w:r>
        <w:rPr>
          <w:rFonts w:eastAsia="Times New Roman"/>
          <w:szCs w:val="24"/>
        </w:rPr>
        <w:t>Να είστε καλά, κύριε Συντυχάκη.</w:t>
      </w:r>
    </w:p>
    <w:p w14:paraId="47DCBDA4" w14:textId="77777777" w:rsidR="003649E8" w:rsidRDefault="00370578">
      <w:pPr>
        <w:tabs>
          <w:tab w:val="center" w:pos="4753"/>
          <w:tab w:val="left" w:pos="6156"/>
        </w:tabs>
        <w:spacing w:line="600" w:lineRule="auto"/>
        <w:ind w:firstLine="720"/>
        <w:contextualSpacing/>
        <w:jc w:val="both"/>
        <w:rPr>
          <w:rFonts w:eastAsia="Times New Roman"/>
          <w:szCs w:val="24"/>
        </w:rPr>
      </w:pPr>
      <w:r>
        <w:rPr>
          <w:rFonts w:eastAsia="Times New Roman"/>
          <w:szCs w:val="24"/>
        </w:rPr>
        <w:t>Κύριε Υπουργέ, έχετε τον λόγο γι</w:t>
      </w:r>
      <w:r>
        <w:rPr>
          <w:rFonts w:eastAsia="Times New Roman"/>
          <w:szCs w:val="24"/>
        </w:rPr>
        <w:t>α τρία λεπτά.</w:t>
      </w:r>
    </w:p>
    <w:p w14:paraId="47DCBDA5" w14:textId="77777777" w:rsidR="003649E8" w:rsidRDefault="00370578">
      <w:pPr>
        <w:spacing w:line="600" w:lineRule="auto"/>
        <w:ind w:firstLine="720"/>
        <w:contextualSpacing/>
        <w:jc w:val="both"/>
        <w:rPr>
          <w:rFonts w:eastAsia="Times New Roman" w:cs="Times New Roman"/>
          <w:szCs w:val="24"/>
        </w:rPr>
      </w:pPr>
      <w:r w:rsidRPr="00B02663">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Ευχαριστώ, κύριε Πρόεδρε. </w:t>
      </w:r>
    </w:p>
    <w:p w14:paraId="47DCBDA6" w14:textId="77777777" w:rsidR="003649E8" w:rsidRDefault="00370578">
      <w:pPr>
        <w:spacing w:line="600" w:lineRule="auto"/>
        <w:ind w:firstLine="720"/>
        <w:contextualSpacing/>
        <w:jc w:val="both"/>
        <w:rPr>
          <w:rFonts w:eastAsia="Times New Roman"/>
          <w:szCs w:val="24"/>
        </w:rPr>
      </w:pPr>
      <w:r>
        <w:rPr>
          <w:rFonts w:eastAsia="Times New Roman" w:cs="Times New Roman"/>
          <w:szCs w:val="24"/>
        </w:rPr>
        <w:t>Κύριε Συντυχάκη, η αυτοτέλεια των πανεπιστημίων σημαίνει υποχρεώσεις και δικαιώματα των πανεπιστημίων. Αν</w:t>
      </w:r>
      <w:r w:rsidRPr="00192796">
        <w:rPr>
          <w:rFonts w:eastAsia="Times New Roman"/>
          <w:szCs w:val="24"/>
        </w:rPr>
        <w:t xml:space="preserve"> τυχόν όλα εξαρτώνται από το κράτος</w:t>
      </w:r>
      <w:r>
        <w:rPr>
          <w:rFonts w:eastAsia="Times New Roman"/>
          <w:szCs w:val="24"/>
        </w:rPr>
        <w:t>,</w:t>
      </w:r>
      <w:r w:rsidRPr="00192796">
        <w:rPr>
          <w:rFonts w:eastAsia="Times New Roman"/>
          <w:szCs w:val="24"/>
        </w:rPr>
        <w:t xml:space="preserve"> αυτό είναι </w:t>
      </w:r>
      <w:r>
        <w:rPr>
          <w:rFonts w:eastAsia="Times New Roman"/>
          <w:szCs w:val="24"/>
        </w:rPr>
        <w:t>μια</w:t>
      </w:r>
      <w:r w:rsidRPr="00192796">
        <w:rPr>
          <w:rFonts w:eastAsia="Times New Roman"/>
          <w:szCs w:val="24"/>
        </w:rPr>
        <w:t xml:space="preserve"> άλλη αντίληψη για τη </w:t>
      </w:r>
      <w:r>
        <w:rPr>
          <w:rFonts w:eastAsia="Times New Roman"/>
          <w:szCs w:val="24"/>
        </w:rPr>
        <w:t>δ</w:t>
      </w:r>
      <w:r w:rsidRPr="00192796">
        <w:rPr>
          <w:rFonts w:eastAsia="Times New Roman"/>
          <w:szCs w:val="24"/>
        </w:rPr>
        <w:t>ημοκρατία την οποία δεν έχουμε</w:t>
      </w:r>
      <w:r>
        <w:rPr>
          <w:rFonts w:eastAsia="Times New Roman"/>
          <w:szCs w:val="24"/>
        </w:rPr>
        <w:t>.</w:t>
      </w:r>
    </w:p>
    <w:p w14:paraId="47DCBDA7" w14:textId="77777777" w:rsidR="003649E8" w:rsidRDefault="00370578">
      <w:pPr>
        <w:spacing w:line="600" w:lineRule="auto"/>
        <w:ind w:firstLine="720"/>
        <w:contextualSpacing/>
        <w:jc w:val="both"/>
        <w:rPr>
          <w:rFonts w:eastAsia="Times New Roman"/>
          <w:szCs w:val="24"/>
        </w:rPr>
      </w:pPr>
      <w:r>
        <w:rPr>
          <w:rFonts w:eastAsia="Times New Roman"/>
          <w:szCs w:val="24"/>
        </w:rPr>
        <w:lastRenderedPageBreak/>
        <w:t xml:space="preserve">Εμείς, λοιπόν, λέμε ότι </w:t>
      </w:r>
      <w:r w:rsidRPr="00192796">
        <w:rPr>
          <w:rFonts w:eastAsia="Times New Roman"/>
          <w:szCs w:val="24"/>
        </w:rPr>
        <w:t xml:space="preserve">υπάρχουν δομές που έχουν </w:t>
      </w:r>
      <w:r>
        <w:rPr>
          <w:rFonts w:eastAsia="Times New Roman"/>
          <w:szCs w:val="24"/>
        </w:rPr>
        <w:t>μια</w:t>
      </w:r>
      <w:r w:rsidRPr="00192796">
        <w:rPr>
          <w:rFonts w:eastAsia="Times New Roman"/>
          <w:szCs w:val="24"/>
        </w:rPr>
        <w:t xml:space="preserve"> σχετική αυτονομία σε σχέση με το κράτος</w:t>
      </w:r>
      <w:r>
        <w:rPr>
          <w:rFonts w:eastAsia="Times New Roman"/>
          <w:szCs w:val="24"/>
        </w:rPr>
        <w:t>.</w:t>
      </w:r>
      <w:r w:rsidRPr="00192796">
        <w:rPr>
          <w:rFonts w:eastAsia="Times New Roman"/>
          <w:szCs w:val="24"/>
        </w:rPr>
        <w:t xml:space="preserve"> </w:t>
      </w:r>
      <w:r>
        <w:rPr>
          <w:rFonts w:eastAsia="Times New Roman"/>
          <w:szCs w:val="24"/>
        </w:rPr>
        <w:t>Α</w:t>
      </w:r>
      <w:r w:rsidRPr="00192796">
        <w:rPr>
          <w:rFonts w:eastAsia="Times New Roman"/>
          <w:szCs w:val="24"/>
        </w:rPr>
        <w:t>υτό διασφαλίζει έ</w:t>
      </w:r>
      <w:r>
        <w:rPr>
          <w:rFonts w:eastAsia="Times New Roman"/>
          <w:szCs w:val="24"/>
        </w:rPr>
        <w:t>ναν πλουραλισμό, με κομμάτι το</w:t>
      </w:r>
      <w:r w:rsidRPr="00192796">
        <w:rPr>
          <w:rFonts w:eastAsia="Times New Roman"/>
          <w:szCs w:val="24"/>
        </w:rPr>
        <w:t xml:space="preserve"> οποίο μπορεί να συμφωνεί </w:t>
      </w:r>
      <w:r>
        <w:rPr>
          <w:rFonts w:eastAsia="Times New Roman"/>
          <w:szCs w:val="24"/>
        </w:rPr>
        <w:t xml:space="preserve">η </w:t>
      </w:r>
      <w:r w:rsidRPr="00192796">
        <w:rPr>
          <w:rFonts w:eastAsia="Times New Roman"/>
          <w:szCs w:val="24"/>
        </w:rPr>
        <w:t xml:space="preserve">κεντρική </w:t>
      </w:r>
      <w:r>
        <w:rPr>
          <w:rFonts w:eastAsia="Times New Roman"/>
          <w:szCs w:val="24"/>
        </w:rPr>
        <w:t>κ</w:t>
      </w:r>
      <w:r w:rsidRPr="00192796">
        <w:rPr>
          <w:rFonts w:eastAsia="Times New Roman"/>
          <w:szCs w:val="24"/>
        </w:rPr>
        <w:t>υβέρνηση ιδεολογικοπολιτικά</w:t>
      </w:r>
      <w:r>
        <w:rPr>
          <w:rFonts w:eastAsia="Times New Roman"/>
          <w:szCs w:val="24"/>
        </w:rPr>
        <w:t>,</w:t>
      </w:r>
      <w:r w:rsidRPr="00192796">
        <w:rPr>
          <w:rFonts w:eastAsia="Times New Roman"/>
          <w:szCs w:val="24"/>
        </w:rPr>
        <w:t xml:space="preserve"> με κομμάτι να μη συμφωνεί </w:t>
      </w:r>
      <w:r>
        <w:rPr>
          <w:rFonts w:eastAsia="Times New Roman"/>
          <w:szCs w:val="24"/>
        </w:rPr>
        <w:t>κ.λπ.</w:t>
      </w:r>
      <w:r>
        <w:rPr>
          <w:rFonts w:eastAsia="Times New Roman"/>
          <w:szCs w:val="24"/>
        </w:rPr>
        <w:t>.</w:t>
      </w:r>
      <w:r w:rsidRPr="00192796">
        <w:rPr>
          <w:rFonts w:eastAsia="Times New Roman"/>
          <w:szCs w:val="24"/>
        </w:rPr>
        <w:t xml:space="preserve"> </w:t>
      </w:r>
      <w:r>
        <w:rPr>
          <w:rFonts w:eastAsia="Times New Roman"/>
          <w:szCs w:val="24"/>
        </w:rPr>
        <w:t>Ε</w:t>
      </w:r>
      <w:r w:rsidRPr="00192796">
        <w:rPr>
          <w:rFonts w:eastAsia="Times New Roman"/>
          <w:szCs w:val="24"/>
        </w:rPr>
        <w:t>ίναι</w:t>
      </w:r>
      <w:r>
        <w:rPr>
          <w:rFonts w:eastAsia="Times New Roman"/>
          <w:szCs w:val="24"/>
        </w:rPr>
        <w:t>,</w:t>
      </w:r>
      <w:r w:rsidRPr="00192796">
        <w:rPr>
          <w:rFonts w:eastAsia="Times New Roman"/>
          <w:szCs w:val="24"/>
        </w:rPr>
        <w:t xml:space="preserve"> </w:t>
      </w:r>
      <w:r>
        <w:rPr>
          <w:rFonts w:eastAsia="Times New Roman"/>
          <w:szCs w:val="24"/>
        </w:rPr>
        <w:t>όμως,</w:t>
      </w:r>
      <w:r w:rsidRPr="00192796">
        <w:rPr>
          <w:rFonts w:eastAsia="Times New Roman"/>
          <w:szCs w:val="24"/>
        </w:rPr>
        <w:t xml:space="preserve"> </w:t>
      </w:r>
      <w:r>
        <w:rPr>
          <w:rFonts w:eastAsia="Times New Roman"/>
          <w:szCs w:val="24"/>
        </w:rPr>
        <w:t>μια</w:t>
      </w:r>
      <w:r w:rsidRPr="00192796">
        <w:rPr>
          <w:rFonts w:eastAsia="Times New Roman"/>
          <w:szCs w:val="24"/>
        </w:rPr>
        <w:t xml:space="preserve"> κατάκτηση που την έχουν κυρίως μετά τη Μεταπολίτευση και </w:t>
      </w:r>
      <w:r>
        <w:rPr>
          <w:rFonts w:eastAsia="Times New Roman"/>
          <w:szCs w:val="24"/>
        </w:rPr>
        <w:t>ε</w:t>
      </w:r>
      <w:r w:rsidRPr="00192796">
        <w:rPr>
          <w:rFonts w:eastAsia="Times New Roman"/>
          <w:szCs w:val="24"/>
        </w:rPr>
        <w:t xml:space="preserve">ίναι </w:t>
      </w:r>
      <w:r>
        <w:rPr>
          <w:rFonts w:eastAsia="Times New Roman"/>
          <w:szCs w:val="24"/>
        </w:rPr>
        <w:t>μια</w:t>
      </w:r>
      <w:r w:rsidRPr="00192796">
        <w:rPr>
          <w:rFonts w:eastAsia="Times New Roman"/>
          <w:szCs w:val="24"/>
        </w:rPr>
        <w:t xml:space="preserve"> κατάκτηση που θα πρέπει όλοι μας να διαφυλάξουμε</w:t>
      </w:r>
      <w:r>
        <w:rPr>
          <w:rFonts w:eastAsia="Times New Roman"/>
          <w:szCs w:val="24"/>
        </w:rPr>
        <w:t>.</w:t>
      </w:r>
    </w:p>
    <w:p w14:paraId="47DCBDA8" w14:textId="77777777" w:rsidR="003649E8" w:rsidRDefault="00370578">
      <w:pPr>
        <w:spacing w:line="600" w:lineRule="auto"/>
        <w:ind w:firstLine="720"/>
        <w:contextualSpacing/>
        <w:jc w:val="both"/>
        <w:rPr>
          <w:rFonts w:eastAsia="Times New Roman"/>
          <w:szCs w:val="24"/>
        </w:rPr>
      </w:pPr>
      <w:r>
        <w:rPr>
          <w:rFonts w:eastAsia="Times New Roman"/>
          <w:szCs w:val="24"/>
        </w:rPr>
        <w:t>Τ</w:t>
      </w:r>
      <w:r w:rsidRPr="00192796">
        <w:rPr>
          <w:rFonts w:eastAsia="Times New Roman"/>
          <w:szCs w:val="24"/>
        </w:rPr>
        <w:t xml:space="preserve">ο δεύτερο </w:t>
      </w:r>
      <w:r>
        <w:rPr>
          <w:rFonts w:eastAsia="Times New Roman"/>
          <w:szCs w:val="24"/>
        </w:rPr>
        <w:t xml:space="preserve">που </w:t>
      </w:r>
      <w:r w:rsidRPr="00192796">
        <w:rPr>
          <w:rFonts w:eastAsia="Times New Roman"/>
          <w:szCs w:val="24"/>
        </w:rPr>
        <w:t>θα ήθελα και εσείς να προβληματιστείτε</w:t>
      </w:r>
      <w:r>
        <w:rPr>
          <w:rFonts w:eastAsia="Times New Roman"/>
          <w:szCs w:val="24"/>
        </w:rPr>
        <w:t xml:space="preserve"> είναι </w:t>
      </w:r>
      <w:r>
        <w:rPr>
          <w:rFonts w:eastAsia="Times New Roman"/>
          <w:szCs w:val="24"/>
        </w:rPr>
        <w:t>το εξής.</w:t>
      </w:r>
      <w:r w:rsidRPr="00192796">
        <w:rPr>
          <w:rFonts w:eastAsia="Times New Roman"/>
          <w:szCs w:val="24"/>
        </w:rPr>
        <w:t xml:space="preserve"> </w:t>
      </w:r>
      <w:r>
        <w:rPr>
          <w:rFonts w:eastAsia="Times New Roman"/>
          <w:szCs w:val="24"/>
        </w:rPr>
        <w:t>Ξ</w:t>
      </w:r>
      <w:r w:rsidRPr="00192796">
        <w:rPr>
          <w:rFonts w:eastAsia="Times New Roman"/>
          <w:szCs w:val="24"/>
        </w:rPr>
        <w:t>έρετε</w:t>
      </w:r>
      <w:r>
        <w:rPr>
          <w:rFonts w:eastAsia="Times New Roman"/>
          <w:szCs w:val="24"/>
        </w:rPr>
        <w:t>,</w:t>
      </w:r>
      <w:r w:rsidRPr="00192796">
        <w:rPr>
          <w:rFonts w:eastAsia="Times New Roman"/>
          <w:szCs w:val="24"/>
        </w:rPr>
        <w:t xml:space="preserve"> </w:t>
      </w:r>
      <w:r>
        <w:rPr>
          <w:rFonts w:eastAsia="Times New Roman"/>
          <w:szCs w:val="24"/>
        </w:rPr>
        <w:t>διαβάζω καθημερινά</w:t>
      </w:r>
      <w:r w:rsidRPr="00192796">
        <w:rPr>
          <w:rFonts w:eastAsia="Times New Roman"/>
          <w:szCs w:val="24"/>
        </w:rPr>
        <w:t xml:space="preserve"> στο</w:t>
      </w:r>
      <w:r>
        <w:rPr>
          <w:rFonts w:eastAsia="Times New Roman"/>
          <w:szCs w:val="24"/>
        </w:rPr>
        <w:t>ν</w:t>
      </w:r>
      <w:r w:rsidRPr="00192796">
        <w:rPr>
          <w:rFonts w:eastAsia="Times New Roman"/>
          <w:szCs w:val="24"/>
        </w:rPr>
        <w:t xml:space="preserve"> </w:t>
      </w:r>
      <w:r>
        <w:rPr>
          <w:rFonts w:eastAsia="Times New Roman"/>
          <w:szCs w:val="24"/>
        </w:rPr>
        <w:t>«</w:t>
      </w:r>
      <w:r>
        <w:rPr>
          <w:rFonts w:eastAsia="Times New Roman"/>
          <w:szCs w:val="24"/>
        </w:rPr>
        <w:t>Ρ</w:t>
      </w:r>
      <w:r w:rsidRPr="00192796">
        <w:rPr>
          <w:rFonts w:eastAsia="Times New Roman"/>
          <w:szCs w:val="24"/>
        </w:rPr>
        <w:t>ΙΖΟΣΠΑΣΤΗ</w:t>
      </w:r>
      <w:r>
        <w:rPr>
          <w:rFonts w:eastAsia="Times New Roman"/>
          <w:szCs w:val="24"/>
        </w:rPr>
        <w:t>»</w:t>
      </w:r>
      <w:r>
        <w:rPr>
          <w:rFonts w:eastAsia="Times New Roman"/>
          <w:szCs w:val="24"/>
        </w:rPr>
        <w:t>,</w:t>
      </w:r>
      <w:r w:rsidRPr="00192796">
        <w:rPr>
          <w:rFonts w:eastAsia="Times New Roman"/>
          <w:szCs w:val="24"/>
        </w:rPr>
        <w:t xml:space="preserve"> και ακούω με μεγάλη προσοχή τους συναδέλφους του Κομμουνιστικού Κόμματος Ελλάδας</w:t>
      </w:r>
      <w:r>
        <w:rPr>
          <w:rFonts w:eastAsia="Times New Roman"/>
          <w:szCs w:val="24"/>
        </w:rPr>
        <w:t>,</w:t>
      </w:r>
      <w:r w:rsidRPr="00192796">
        <w:rPr>
          <w:rFonts w:eastAsia="Times New Roman"/>
          <w:szCs w:val="24"/>
        </w:rPr>
        <w:t xml:space="preserve"> για αγωνιστικές παρεμβάσεις</w:t>
      </w:r>
      <w:r>
        <w:rPr>
          <w:rFonts w:eastAsia="Times New Roman"/>
          <w:szCs w:val="24"/>
        </w:rPr>
        <w:t>.</w:t>
      </w:r>
      <w:r w:rsidRPr="00192796">
        <w:rPr>
          <w:rFonts w:eastAsia="Times New Roman"/>
          <w:szCs w:val="24"/>
        </w:rPr>
        <w:t xml:space="preserve"> </w:t>
      </w:r>
      <w:r>
        <w:rPr>
          <w:rFonts w:eastAsia="Times New Roman"/>
          <w:szCs w:val="24"/>
        </w:rPr>
        <w:t>Ξ</w:t>
      </w:r>
      <w:r w:rsidRPr="00192796">
        <w:rPr>
          <w:rFonts w:eastAsia="Times New Roman"/>
          <w:szCs w:val="24"/>
        </w:rPr>
        <w:t>έρουμε ότι στις</w:t>
      </w:r>
      <w:r>
        <w:rPr>
          <w:rFonts w:eastAsia="Times New Roman"/>
          <w:szCs w:val="24"/>
        </w:rPr>
        <w:t xml:space="preserve"> κοινωνίες τα πράγματα προχωράνε, </w:t>
      </w:r>
      <w:r w:rsidRPr="00192796">
        <w:rPr>
          <w:rFonts w:eastAsia="Times New Roman"/>
          <w:szCs w:val="24"/>
        </w:rPr>
        <w:t>όχι μόνο λόγω φωτισμένων κυβερνήσεων αλλ</w:t>
      </w:r>
      <w:r w:rsidRPr="00192796">
        <w:rPr>
          <w:rFonts w:eastAsia="Times New Roman"/>
          <w:szCs w:val="24"/>
        </w:rPr>
        <w:t>ά και λόγω διεκδικήσεων μιας κοινωνίας</w:t>
      </w:r>
      <w:r>
        <w:rPr>
          <w:rFonts w:eastAsia="Times New Roman"/>
          <w:szCs w:val="24"/>
        </w:rPr>
        <w:t>.</w:t>
      </w:r>
    </w:p>
    <w:p w14:paraId="47DCBDA9" w14:textId="77777777" w:rsidR="003649E8" w:rsidRDefault="00370578">
      <w:pPr>
        <w:spacing w:line="600" w:lineRule="auto"/>
        <w:ind w:firstLine="720"/>
        <w:contextualSpacing/>
        <w:jc w:val="both"/>
        <w:rPr>
          <w:rFonts w:eastAsia="Times New Roman"/>
          <w:szCs w:val="24"/>
        </w:rPr>
      </w:pPr>
      <w:r>
        <w:rPr>
          <w:rFonts w:eastAsia="Times New Roman"/>
          <w:szCs w:val="24"/>
        </w:rPr>
        <w:t>Γ</w:t>
      </w:r>
      <w:r w:rsidRPr="00192796">
        <w:rPr>
          <w:rFonts w:eastAsia="Times New Roman"/>
          <w:szCs w:val="24"/>
        </w:rPr>
        <w:t xml:space="preserve">ια να μην υπάρχουν παρεξηγήσεις </w:t>
      </w:r>
      <w:r>
        <w:rPr>
          <w:rFonts w:eastAsia="Times New Roman"/>
          <w:szCs w:val="24"/>
        </w:rPr>
        <w:t>δ</w:t>
      </w:r>
      <w:r w:rsidRPr="00192796">
        <w:rPr>
          <w:rFonts w:eastAsia="Times New Roman"/>
          <w:szCs w:val="24"/>
        </w:rPr>
        <w:t xml:space="preserve">εν λέω ότι </w:t>
      </w:r>
      <w:r>
        <w:rPr>
          <w:rFonts w:eastAsia="Times New Roman"/>
          <w:szCs w:val="24"/>
        </w:rPr>
        <w:t>γ</w:t>
      </w:r>
      <w:r w:rsidRPr="00192796">
        <w:rPr>
          <w:rFonts w:eastAsia="Times New Roman"/>
          <w:szCs w:val="24"/>
        </w:rPr>
        <w:t xml:space="preserve">ια όλα φταίει η </w:t>
      </w:r>
      <w:r>
        <w:rPr>
          <w:rFonts w:eastAsia="Times New Roman"/>
          <w:szCs w:val="24"/>
        </w:rPr>
        <w:t>-</w:t>
      </w:r>
      <w:r w:rsidRPr="00192796">
        <w:rPr>
          <w:rFonts w:eastAsia="Times New Roman"/>
          <w:szCs w:val="24"/>
        </w:rPr>
        <w:t>αν θέλετε</w:t>
      </w:r>
      <w:r>
        <w:rPr>
          <w:rFonts w:eastAsia="Times New Roman"/>
          <w:szCs w:val="24"/>
        </w:rPr>
        <w:t>-</w:t>
      </w:r>
      <w:r w:rsidRPr="00192796">
        <w:rPr>
          <w:rFonts w:eastAsia="Times New Roman"/>
          <w:szCs w:val="24"/>
        </w:rPr>
        <w:t xml:space="preserve"> κατάσταση που επικρατεί και στον τρόπο διεκδικήσεων μέσα στο πανεπιστήμιο</w:t>
      </w:r>
      <w:r>
        <w:rPr>
          <w:rFonts w:eastAsia="Times New Roman"/>
          <w:szCs w:val="24"/>
        </w:rPr>
        <w:t>.</w:t>
      </w:r>
      <w:r w:rsidRPr="00192796">
        <w:rPr>
          <w:rFonts w:eastAsia="Times New Roman"/>
          <w:szCs w:val="24"/>
        </w:rPr>
        <w:t xml:space="preserve"> Δυστυχώς</w:t>
      </w:r>
      <w:r>
        <w:rPr>
          <w:rFonts w:eastAsia="Times New Roman"/>
          <w:szCs w:val="24"/>
        </w:rPr>
        <w:t>,</w:t>
      </w:r>
      <w:r w:rsidRPr="00192796">
        <w:rPr>
          <w:rFonts w:eastAsia="Times New Roman"/>
          <w:szCs w:val="24"/>
        </w:rPr>
        <w:t xml:space="preserve"> όπως </w:t>
      </w:r>
      <w:r>
        <w:rPr>
          <w:rFonts w:eastAsia="Times New Roman"/>
          <w:szCs w:val="24"/>
        </w:rPr>
        <w:t>όλη η</w:t>
      </w:r>
      <w:r w:rsidRPr="00192796">
        <w:rPr>
          <w:rFonts w:eastAsia="Times New Roman"/>
          <w:szCs w:val="24"/>
        </w:rPr>
        <w:t xml:space="preserve"> κοινωνία</w:t>
      </w:r>
      <w:r>
        <w:rPr>
          <w:rFonts w:eastAsia="Times New Roman"/>
          <w:szCs w:val="24"/>
        </w:rPr>
        <w:t>,</w:t>
      </w:r>
      <w:r w:rsidRPr="00192796">
        <w:rPr>
          <w:rFonts w:eastAsia="Times New Roman"/>
          <w:szCs w:val="24"/>
        </w:rPr>
        <w:t xml:space="preserve"> έτσι και το πανεπιστήμιο</w:t>
      </w:r>
      <w:r>
        <w:rPr>
          <w:rFonts w:eastAsia="Times New Roman"/>
          <w:szCs w:val="24"/>
        </w:rPr>
        <w:t>,</w:t>
      </w:r>
      <w:r w:rsidRPr="00192796">
        <w:rPr>
          <w:rFonts w:eastAsia="Times New Roman"/>
          <w:szCs w:val="24"/>
        </w:rPr>
        <w:t xml:space="preserve"> έτσι και ο</w:t>
      </w:r>
      <w:r w:rsidRPr="00192796">
        <w:rPr>
          <w:rFonts w:eastAsia="Times New Roman"/>
          <w:szCs w:val="24"/>
        </w:rPr>
        <w:t xml:space="preserve">ι </w:t>
      </w:r>
      <w:proofErr w:type="spellStart"/>
      <w:r w:rsidRPr="00192796">
        <w:rPr>
          <w:rFonts w:eastAsia="Times New Roman"/>
          <w:szCs w:val="24"/>
        </w:rPr>
        <w:t>διδάσκοντ</w:t>
      </w:r>
      <w:r>
        <w:rPr>
          <w:rFonts w:eastAsia="Times New Roman"/>
          <w:szCs w:val="24"/>
        </w:rPr>
        <w:t>έ</w:t>
      </w:r>
      <w:r w:rsidRPr="00192796">
        <w:rPr>
          <w:rFonts w:eastAsia="Times New Roman"/>
          <w:szCs w:val="24"/>
        </w:rPr>
        <w:t>ς</w:t>
      </w:r>
      <w:proofErr w:type="spellEnd"/>
      <w:r w:rsidRPr="00192796">
        <w:rPr>
          <w:rFonts w:eastAsia="Times New Roman"/>
          <w:szCs w:val="24"/>
        </w:rPr>
        <w:t xml:space="preserve"> </w:t>
      </w:r>
      <w:r>
        <w:rPr>
          <w:rFonts w:eastAsia="Times New Roman"/>
          <w:szCs w:val="24"/>
        </w:rPr>
        <w:t>μας,</w:t>
      </w:r>
      <w:r w:rsidRPr="00192796">
        <w:rPr>
          <w:rFonts w:eastAsia="Times New Roman"/>
          <w:szCs w:val="24"/>
        </w:rPr>
        <w:t xml:space="preserve"> έτσι και οι φοιτητές </w:t>
      </w:r>
      <w:r>
        <w:rPr>
          <w:rFonts w:eastAsia="Times New Roman"/>
          <w:szCs w:val="24"/>
        </w:rPr>
        <w:t>μας,</w:t>
      </w:r>
      <w:r w:rsidRPr="00192796">
        <w:rPr>
          <w:rFonts w:eastAsia="Times New Roman"/>
          <w:szCs w:val="24"/>
        </w:rPr>
        <w:t xml:space="preserve"> περνάμε </w:t>
      </w:r>
      <w:r>
        <w:rPr>
          <w:rFonts w:eastAsia="Times New Roman"/>
          <w:szCs w:val="24"/>
        </w:rPr>
        <w:t>μ</w:t>
      </w:r>
      <w:r>
        <w:rPr>
          <w:rFonts w:eastAsia="Times New Roman"/>
          <w:szCs w:val="24"/>
        </w:rPr>
        <w:t>ί</w:t>
      </w:r>
      <w:r>
        <w:rPr>
          <w:rFonts w:eastAsia="Times New Roman"/>
          <w:szCs w:val="24"/>
        </w:rPr>
        <w:t>α</w:t>
      </w:r>
      <w:r w:rsidRPr="00192796">
        <w:rPr>
          <w:rFonts w:eastAsia="Times New Roman"/>
          <w:szCs w:val="24"/>
        </w:rPr>
        <w:t xml:space="preserve"> </w:t>
      </w:r>
      <w:r>
        <w:rPr>
          <w:rFonts w:eastAsia="Times New Roman"/>
          <w:szCs w:val="24"/>
        </w:rPr>
        <w:t>μεταβατικ</w:t>
      </w:r>
      <w:r>
        <w:rPr>
          <w:rFonts w:eastAsia="Times New Roman"/>
          <w:szCs w:val="24"/>
        </w:rPr>
        <w:t>ή</w:t>
      </w:r>
      <w:r>
        <w:rPr>
          <w:rFonts w:eastAsia="Times New Roman"/>
          <w:szCs w:val="24"/>
        </w:rPr>
        <w:t xml:space="preserve"> κατάσταση</w:t>
      </w:r>
      <w:r>
        <w:rPr>
          <w:rFonts w:eastAsia="Times New Roman"/>
          <w:szCs w:val="24"/>
        </w:rPr>
        <w:t xml:space="preserve">, </w:t>
      </w:r>
      <w:r>
        <w:rPr>
          <w:rFonts w:eastAsia="Times New Roman"/>
          <w:szCs w:val="24"/>
        </w:rPr>
        <w:lastRenderedPageBreak/>
        <w:t>κατά την οποία</w:t>
      </w:r>
      <w:r w:rsidRPr="00192796">
        <w:rPr>
          <w:rFonts w:eastAsia="Times New Roman"/>
          <w:szCs w:val="24"/>
        </w:rPr>
        <w:t xml:space="preserve"> το κίνημα δεν έχει την αποτελεσματικότητα που πρέπει να έχει για να μπορέσει να λύσει άμεσα τα δικά του προβλήματα</w:t>
      </w:r>
      <w:r>
        <w:rPr>
          <w:rFonts w:eastAsia="Times New Roman"/>
          <w:szCs w:val="24"/>
        </w:rPr>
        <w:t>.</w:t>
      </w:r>
      <w:r w:rsidRPr="00192796">
        <w:rPr>
          <w:rFonts w:eastAsia="Times New Roman"/>
          <w:szCs w:val="24"/>
        </w:rPr>
        <w:t xml:space="preserve"> </w:t>
      </w:r>
      <w:r>
        <w:rPr>
          <w:rFonts w:eastAsia="Times New Roman"/>
          <w:szCs w:val="24"/>
        </w:rPr>
        <w:t>Και</w:t>
      </w:r>
      <w:r w:rsidRPr="00192796">
        <w:rPr>
          <w:rFonts w:eastAsia="Times New Roman"/>
          <w:szCs w:val="24"/>
        </w:rPr>
        <w:t xml:space="preserve"> ξέρετε ότι ποτέ κάτι </w:t>
      </w:r>
      <w:r>
        <w:rPr>
          <w:rFonts w:eastAsia="Times New Roman"/>
          <w:szCs w:val="24"/>
        </w:rPr>
        <w:t>-</w:t>
      </w:r>
      <w:r w:rsidRPr="00192796">
        <w:rPr>
          <w:rFonts w:eastAsia="Times New Roman"/>
          <w:szCs w:val="24"/>
        </w:rPr>
        <w:t xml:space="preserve">το κόμμα σας </w:t>
      </w:r>
      <w:r>
        <w:rPr>
          <w:rFonts w:eastAsia="Times New Roman"/>
          <w:szCs w:val="24"/>
        </w:rPr>
        <w:t xml:space="preserve">το ξέρει </w:t>
      </w:r>
      <w:r w:rsidRPr="00192796">
        <w:rPr>
          <w:rFonts w:eastAsia="Times New Roman"/>
          <w:szCs w:val="24"/>
        </w:rPr>
        <w:t xml:space="preserve">καλύτερα από όλους </w:t>
      </w:r>
      <w:r>
        <w:rPr>
          <w:rFonts w:eastAsia="Times New Roman"/>
          <w:szCs w:val="24"/>
        </w:rPr>
        <w:t>μας-</w:t>
      </w:r>
      <w:r w:rsidRPr="00192796">
        <w:rPr>
          <w:rFonts w:eastAsia="Times New Roman"/>
          <w:szCs w:val="24"/>
        </w:rPr>
        <w:t xml:space="preserve"> δεν έχει χαριστεί σ</w:t>
      </w:r>
      <w:r>
        <w:rPr>
          <w:rFonts w:eastAsia="Times New Roman"/>
          <w:szCs w:val="24"/>
        </w:rPr>
        <w:t xml:space="preserve">ε κανέναν αν δεν το διεκδικήσει, </w:t>
      </w:r>
      <w:r w:rsidRPr="00192796">
        <w:rPr>
          <w:rFonts w:eastAsia="Times New Roman"/>
          <w:szCs w:val="24"/>
        </w:rPr>
        <w:t>με ένα</w:t>
      </w:r>
      <w:r>
        <w:rPr>
          <w:rFonts w:eastAsia="Times New Roman"/>
          <w:szCs w:val="24"/>
        </w:rPr>
        <w:t>ν</w:t>
      </w:r>
      <w:r w:rsidRPr="00192796">
        <w:rPr>
          <w:rFonts w:eastAsia="Times New Roman"/>
          <w:szCs w:val="24"/>
        </w:rPr>
        <w:t xml:space="preserve"> τρόπο</w:t>
      </w:r>
      <w:r>
        <w:rPr>
          <w:rFonts w:eastAsia="Times New Roman"/>
          <w:szCs w:val="24"/>
        </w:rPr>
        <w:t xml:space="preserve"> όμως</w:t>
      </w:r>
      <w:r w:rsidRPr="00192796">
        <w:rPr>
          <w:rFonts w:eastAsia="Times New Roman"/>
          <w:szCs w:val="24"/>
        </w:rPr>
        <w:t xml:space="preserve"> αποτελεσματικό</w:t>
      </w:r>
      <w:r>
        <w:rPr>
          <w:rFonts w:eastAsia="Times New Roman"/>
          <w:szCs w:val="24"/>
        </w:rPr>
        <w:t>,</w:t>
      </w:r>
      <w:r w:rsidRPr="00192796">
        <w:rPr>
          <w:rFonts w:eastAsia="Times New Roman"/>
          <w:szCs w:val="24"/>
        </w:rPr>
        <w:t xml:space="preserve"> </w:t>
      </w:r>
      <w:r>
        <w:rPr>
          <w:rFonts w:eastAsia="Times New Roman"/>
          <w:szCs w:val="24"/>
        </w:rPr>
        <w:t>ό</w:t>
      </w:r>
      <w:r w:rsidRPr="00192796">
        <w:rPr>
          <w:rFonts w:eastAsia="Times New Roman"/>
          <w:szCs w:val="24"/>
        </w:rPr>
        <w:t>χι με ένα</w:t>
      </w:r>
      <w:r>
        <w:rPr>
          <w:rFonts w:eastAsia="Times New Roman"/>
          <w:szCs w:val="24"/>
        </w:rPr>
        <w:t>ν</w:t>
      </w:r>
      <w:r w:rsidRPr="00192796">
        <w:rPr>
          <w:rFonts w:eastAsia="Times New Roman"/>
          <w:szCs w:val="24"/>
        </w:rPr>
        <w:t xml:space="preserve"> τρόπο για να βγούμε φωτογραφία</w:t>
      </w:r>
      <w:r>
        <w:rPr>
          <w:rFonts w:eastAsia="Times New Roman"/>
          <w:szCs w:val="24"/>
        </w:rPr>
        <w:t>, για να δημιουργήσουμε ένα ντόρο, όπως</w:t>
      </w:r>
      <w:r w:rsidRPr="00192796">
        <w:rPr>
          <w:rFonts w:eastAsia="Times New Roman"/>
          <w:szCs w:val="24"/>
        </w:rPr>
        <w:t xml:space="preserve"> </w:t>
      </w:r>
      <w:r>
        <w:rPr>
          <w:rFonts w:eastAsia="Times New Roman"/>
          <w:szCs w:val="24"/>
        </w:rPr>
        <w:t xml:space="preserve">λέγεται στην καθομιλουμένη. Λέω, </w:t>
      </w:r>
      <w:r w:rsidRPr="00192796">
        <w:rPr>
          <w:rFonts w:eastAsia="Times New Roman"/>
          <w:szCs w:val="24"/>
        </w:rPr>
        <w:t>λοιπόν</w:t>
      </w:r>
      <w:r>
        <w:rPr>
          <w:rFonts w:eastAsia="Times New Roman"/>
          <w:szCs w:val="24"/>
        </w:rPr>
        <w:t>,</w:t>
      </w:r>
      <w:r w:rsidRPr="00192796">
        <w:rPr>
          <w:rFonts w:eastAsia="Times New Roman"/>
          <w:szCs w:val="24"/>
        </w:rPr>
        <w:t xml:space="preserve"> ότι πολλά από</w:t>
      </w:r>
      <w:r w:rsidRPr="00192796">
        <w:rPr>
          <w:rFonts w:eastAsia="Times New Roman"/>
          <w:szCs w:val="24"/>
        </w:rPr>
        <w:t xml:space="preserve"> τα προβλήματα που είπατε έχουν άμεση σχέση με τέτοιου είδους ζητήματα</w:t>
      </w:r>
      <w:r>
        <w:rPr>
          <w:rFonts w:eastAsia="Times New Roman"/>
          <w:szCs w:val="24"/>
        </w:rPr>
        <w:t>.</w:t>
      </w:r>
    </w:p>
    <w:p w14:paraId="47DCBDAA" w14:textId="77777777" w:rsidR="003649E8" w:rsidRDefault="00370578">
      <w:pPr>
        <w:spacing w:line="600" w:lineRule="auto"/>
        <w:ind w:firstLine="720"/>
        <w:contextualSpacing/>
        <w:jc w:val="both"/>
        <w:rPr>
          <w:rFonts w:eastAsia="Times New Roman"/>
          <w:szCs w:val="24"/>
        </w:rPr>
      </w:pPr>
      <w:r>
        <w:rPr>
          <w:rFonts w:eastAsia="Times New Roman"/>
          <w:szCs w:val="24"/>
        </w:rPr>
        <w:t>Κ</w:t>
      </w:r>
      <w:r w:rsidRPr="00192796">
        <w:rPr>
          <w:rFonts w:eastAsia="Times New Roman"/>
          <w:szCs w:val="24"/>
        </w:rPr>
        <w:t>αταλαβαίνω και εγώ τώρα ότι υπήρχαν σοβαρά προβλήματ</w:t>
      </w:r>
      <w:r>
        <w:rPr>
          <w:rFonts w:eastAsia="Times New Roman"/>
          <w:szCs w:val="24"/>
        </w:rPr>
        <w:t>α παραδείγματος χάρ</w:t>
      </w:r>
      <w:r>
        <w:rPr>
          <w:rFonts w:eastAsia="Times New Roman"/>
          <w:szCs w:val="24"/>
        </w:rPr>
        <w:t>ιν</w:t>
      </w:r>
      <w:r>
        <w:rPr>
          <w:rFonts w:eastAsia="Times New Roman"/>
          <w:szCs w:val="24"/>
        </w:rPr>
        <w:t xml:space="preserve"> ως προς τη</w:t>
      </w:r>
      <w:r w:rsidRPr="00192796">
        <w:rPr>
          <w:rFonts w:eastAsia="Times New Roman"/>
          <w:szCs w:val="24"/>
        </w:rPr>
        <w:t xml:space="preserve"> λειτουργία του κ</w:t>
      </w:r>
      <w:r>
        <w:rPr>
          <w:rFonts w:eastAsia="Times New Roman"/>
          <w:szCs w:val="24"/>
        </w:rPr>
        <w:t>τη</w:t>
      </w:r>
      <w:r w:rsidRPr="00192796">
        <w:rPr>
          <w:rFonts w:eastAsia="Times New Roman"/>
          <w:szCs w:val="24"/>
        </w:rPr>
        <w:t>ρίου που κάηκε</w:t>
      </w:r>
      <w:r>
        <w:rPr>
          <w:rFonts w:eastAsia="Times New Roman"/>
          <w:szCs w:val="24"/>
        </w:rPr>
        <w:t>.</w:t>
      </w:r>
      <w:r w:rsidRPr="00192796">
        <w:rPr>
          <w:rFonts w:eastAsia="Times New Roman"/>
          <w:szCs w:val="24"/>
        </w:rPr>
        <w:t xml:space="preserve"> </w:t>
      </w:r>
      <w:r>
        <w:rPr>
          <w:rFonts w:eastAsia="Times New Roman"/>
          <w:szCs w:val="24"/>
        </w:rPr>
        <w:t xml:space="preserve">Αυτά </w:t>
      </w:r>
      <w:r w:rsidRPr="00192796">
        <w:rPr>
          <w:rFonts w:eastAsia="Times New Roman"/>
          <w:szCs w:val="24"/>
        </w:rPr>
        <w:t xml:space="preserve">έπρεπε να είχαν </w:t>
      </w:r>
      <w:r>
        <w:rPr>
          <w:rFonts w:eastAsia="Times New Roman"/>
          <w:szCs w:val="24"/>
        </w:rPr>
        <w:t>λυθεί.</w:t>
      </w:r>
      <w:r w:rsidRPr="00192796">
        <w:rPr>
          <w:rFonts w:eastAsia="Times New Roman"/>
          <w:szCs w:val="24"/>
        </w:rPr>
        <w:t xml:space="preserve"> Έπρεπε να υπάρχει απαίτηση να λυθούν</w:t>
      </w:r>
      <w:r w:rsidRPr="00192796">
        <w:rPr>
          <w:rFonts w:eastAsia="Times New Roman"/>
          <w:szCs w:val="24"/>
        </w:rPr>
        <w:t xml:space="preserve"> αυτά τα προβλήματα</w:t>
      </w:r>
      <w:r>
        <w:rPr>
          <w:rFonts w:eastAsia="Times New Roman"/>
          <w:szCs w:val="24"/>
        </w:rPr>
        <w:t>. Κ</w:t>
      </w:r>
      <w:r w:rsidRPr="00192796">
        <w:rPr>
          <w:rFonts w:eastAsia="Times New Roman"/>
          <w:szCs w:val="24"/>
        </w:rPr>
        <w:t>αταλαβαίνω ότι υπήρχαν προσπάθειες</w:t>
      </w:r>
      <w:r>
        <w:rPr>
          <w:rFonts w:eastAsia="Times New Roman"/>
          <w:szCs w:val="24"/>
        </w:rPr>
        <w:t>,</w:t>
      </w:r>
      <w:r w:rsidRPr="00192796">
        <w:rPr>
          <w:rFonts w:eastAsia="Times New Roman"/>
          <w:szCs w:val="24"/>
        </w:rPr>
        <w:t xml:space="preserve"> </w:t>
      </w:r>
      <w:r>
        <w:rPr>
          <w:rFonts w:eastAsia="Times New Roman"/>
          <w:szCs w:val="24"/>
        </w:rPr>
        <w:t>α</w:t>
      </w:r>
      <w:r w:rsidRPr="00192796">
        <w:rPr>
          <w:rFonts w:eastAsia="Times New Roman"/>
          <w:szCs w:val="24"/>
        </w:rPr>
        <w:t>πλώς δεν τελεσφόρησαν</w:t>
      </w:r>
      <w:r>
        <w:rPr>
          <w:rFonts w:eastAsia="Times New Roman"/>
          <w:szCs w:val="24"/>
        </w:rPr>
        <w:t>.</w:t>
      </w:r>
    </w:p>
    <w:p w14:paraId="47DCBDAB" w14:textId="77777777" w:rsidR="003649E8" w:rsidRDefault="00370578">
      <w:pPr>
        <w:spacing w:line="600" w:lineRule="auto"/>
        <w:ind w:firstLine="720"/>
        <w:contextualSpacing/>
        <w:jc w:val="both"/>
        <w:rPr>
          <w:rFonts w:eastAsia="Times New Roman"/>
          <w:szCs w:val="24"/>
        </w:rPr>
      </w:pPr>
      <w:r>
        <w:rPr>
          <w:rFonts w:eastAsia="Times New Roman"/>
          <w:szCs w:val="24"/>
        </w:rPr>
        <w:t xml:space="preserve">Το άλλο </w:t>
      </w:r>
      <w:r w:rsidRPr="00192796">
        <w:rPr>
          <w:rFonts w:eastAsia="Times New Roman"/>
          <w:szCs w:val="24"/>
        </w:rPr>
        <w:t xml:space="preserve">που είπατε </w:t>
      </w:r>
      <w:r>
        <w:rPr>
          <w:rFonts w:eastAsia="Times New Roman"/>
          <w:szCs w:val="24"/>
        </w:rPr>
        <w:t xml:space="preserve">είναι </w:t>
      </w:r>
      <w:r w:rsidRPr="00192796">
        <w:rPr>
          <w:rFonts w:eastAsia="Times New Roman"/>
          <w:szCs w:val="24"/>
        </w:rPr>
        <w:t>ότι τα χρήματα πρέπει να δοθούν και στους πρωτοετείς</w:t>
      </w:r>
      <w:r>
        <w:rPr>
          <w:rFonts w:eastAsia="Times New Roman"/>
          <w:szCs w:val="24"/>
        </w:rPr>
        <w:t>.</w:t>
      </w:r>
      <w:r w:rsidRPr="00192796">
        <w:rPr>
          <w:rFonts w:eastAsia="Times New Roman"/>
          <w:szCs w:val="24"/>
        </w:rPr>
        <w:t xml:space="preserve"> </w:t>
      </w:r>
      <w:r>
        <w:rPr>
          <w:rFonts w:eastAsia="Times New Roman"/>
          <w:szCs w:val="24"/>
        </w:rPr>
        <w:t>Θ</w:t>
      </w:r>
      <w:r w:rsidRPr="00192796">
        <w:rPr>
          <w:rFonts w:eastAsia="Times New Roman"/>
          <w:szCs w:val="24"/>
        </w:rPr>
        <w:t>α μπορούσα να μην τοποθετηθώ επί του ζητήματος</w:t>
      </w:r>
      <w:r>
        <w:rPr>
          <w:rFonts w:eastAsia="Times New Roman"/>
          <w:szCs w:val="24"/>
        </w:rPr>
        <w:t>.</w:t>
      </w:r>
      <w:r w:rsidRPr="00192796">
        <w:rPr>
          <w:rFonts w:eastAsia="Times New Roman"/>
          <w:szCs w:val="24"/>
        </w:rPr>
        <w:t xml:space="preserve"> </w:t>
      </w:r>
      <w:r>
        <w:rPr>
          <w:rFonts w:eastAsia="Times New Roman"/>
          <w:szCs w:val="24"/>
        </w:rPr>
        <w:t>Ε</w:t>
      </w:r>
      <w:r w:rsidRPr="00192796">
        <w:rPr>
          <w:rFonts w:eastAsia="Times New Roman"/>
          <w:szCs w:val="24"/>
        </w:rPr>
        <w:t xml:space="preserve">δώ </w:t>
      </w:r>
      <w:r>
        <w:rPr>
          <w:rFonts w:eastAsia="Times New Roman"/>
          <w:szCs w:val="24"/>
        </w:rPr>
        <w:t>έγινε</w:t>
      </w:r>
      <w:r w:rsidRPr="00192796">
        <w:rPr>
          <w:rFonts w:eastAsia="Times New Roman"/>
          <w:szCs w:val="24"/>
        </w:rPr>
        <w:t xml:space="preserve"> κάτι έκτακτο</w:t>
      </w:r>
      <w:r>
        <w:rPr>
          <w:rFonts w:eastAsia="Times New Roman"/>
          <w:szCs w:val="24"/>
        </w:rPr>
        <w:t>,</w:t>
      </w:r>
      <w:r w:rsidRPr="00192796">
        <w:rPr>
          <w:rFonts w:eastAsia="Times New Roman"/>
          <w:szCs w:val="24"/>
        </w:rPr>
        <w:t xml:space="preserve"> </w:t>
      </w:r>
      <w:r>
        <w:rPr>
          <w:rFonts w:eastAsia="Times New Roman"/>
          <w:szCs w:val="24"/>
        </w:rPr>
        <w:t>έ</w:t>
      </w:r>
      <w:r w:rsidRPr="00192796">
        <w:rPr>
          <w:rFonts w:eastAsia="Times New Roman"/>
          <w:szCs w:val="24"/>
        </w:rPr>
        <w:t>τσι δεν είναι</w:t>
      </w:r>
      <w:r>
        <w:rPr>
          <w:rFonts w:eastAsia="Times New Roman"/>
          <w:szCs w:val="24"/>
        </w:rPr>
        <w:t>;</w:t>
      </w:r>
      <w:r w:rsidRPr="00192796">
        <w:rPr>
          <w:rFonts w:eastAsia="Times New Roman"/>
          <w:szCs w:val="24"/>
        </w:rPr>
        <w:t xml:space="preserve"> </w:t>
      </w:r>
      <w:r>
        <w:rPr>
          <w:rFonts w:eastAsia="Times New Roman"/>
          <w:szCs w:val="24"/>
        </w:rPr>
        <w:t>Τ</w:t>
      </w:r>
      <w:r w:rsidRPr="00192796">
        <w:rPr>
          <w:rFonts w:eastAsia="Times New Roman"/>
          <w:szCs w:val="24"/>
        </w:rPr>
        <w:t>ο έκτ</w:t>
      </w:r>
      <w:r w:rsidRPr="00192796">
        <w:rPr>
          <w:rFonts w:eastAsia="Times New Roman"/>
          <w:szCs w:val="24"/>
        </w:rPr>
        <w:t>ακτο αφορά έναν κόσμο που ήταν εκεί και ευτυχώς δεν είχαμε τραγικές συνέπειες</w:t>
      </w:r>
      <w:r>
        <w:rPr>
          <w:rFonts w:eastAsia="Times New Roman"/>
          <w:szCs w:val="24"/>
        </w:rPr>
        <w:t>.</w:t>
      </w:r>
      <w:r w:rsidRPr="00192796">
        <w:rPr>
          <w:rFonts w:eastAsia="Times New Roman"/>
          <w:szCs w:val="24"/>
        </w:rPr>
        <w:t xml:space="preserve"> </w:t>
      </w:r>
      <w:r>
        <w:rPr>
          <w:rFonts w:eastAsia="Times New Roman"/>
          <w:szCs w:val="24"/>
        </w:rPr>
        <w:t>Θ</w:t>
      </w:r>
      <w:r w:rsidRPr="00192796">
        <w:rPr>
          <w:rFonts w:eastAsia="Times New Roman"/>
          <w:szCs w:val="24"/>
        </w:rPr>
        <w:t xml:space="preserve">α πρέπει η φροντίδα </w:t>
      </w:r>
      <w:r>
        <w:rPr>
          <w:rFonts w:eastAsia="Times New Roman"/>
          <w:szCs w:val="24"/>
        </w:rPr>
        <w:t>μας να</w:t>
      </w:r>
      <w:r w:rsidRPr="00192796">
        <w:rPr>
          <w:rFonts w:eastAsia="Times New Roman"/>
          <w:szCs w:val="24"/>
        </w:rPr>
        <w:t xml:space="preserve"> </w:t>
      </w:r>
      <w:r>
        <w:rPr>
          <w:rFonts w:eastAsia="Times New Roman"/>
          <w:szCs w:val="24"/>
        </w:rPr>
        <w:t xml:space="preserve">εστιαστεί </w:t>
      </w:r>
      <w:r w:rsidRPr="00192796">
        <w:rPr>
          <w:rFonts w:eastAsia="Times New Roman"/>
          <w:szCs w:val="24"/>
        </w:rPr>
        <w:t xml:space="preserve">σε </w:t>
      </w:r>
      <w:r w:rsidRPr="00192796">
        <w:rPr>
          <w:rFonts w:eastAsia="Times New Roman"/>
          <w:szCs w:val="24"/>
        </w:rPr>
        <w:lastRenderedPageBreak/>
        <w:t>αυτόν τον κόσμο</w:t>
      </w:r>
      <w:r>
        <w:rPr>
          <w:rFonts w:eastAsia="Times New Roman"/>
          <w:szCs w:val="24"/>
        </w:rPr>
        <w:t>.</w:t>
      </w:r>
      <w:r w:rsidRPr="00192796">
        <w:rPr>
          <w:rFonts w:eastAsia="Times New Roman"/>
          <w:szCs w:val="24"/>
        </w:rPr>
        <w:t xml:space="preserve"> </w:t>
      </w:r>
      <w:r>
        <w:rPr>
          <w:rFonts w:eastAsia="Times New Roman"/>
          <w:szCs w:val="24"/>
        </w:rPr>
        <w:t>Α</w:t>
      </w:r>
      <w:r w:rsidRPr="00192796">
        <w:rPr>
          <w:rFonts w:eastAsia="Times New Roman"/>
          <w:szCs w:val="24"/>
        </w:rPr>
        <w:t xml:space="preserve">υτός </w:t>
      </w:r>
      <w:r>
        <w:rPr>
          <w:rFonts w:eastAsia="Times New Roman"/>
          <w:szCs w:val="24"/>
        </w:rPr>
        <w:t>τα έ</w:t>
      </w:r>
      <w:r w:rsidRPr="00192796">
        <w:rPr>
          <w:rFonts w:eastAsia="Times New Roman"/>
          <w:szCs w:val="24"/>
        </w:rPr>
        <w:t>χασε όλα</w:t>
      </w:r>
      <w:r>
        <w:rPr>
          <w:rFonts w:eastAsia="Times New Roman"/>
          <w:szCs w:val="24"/>
        </w:rPr>
        <w:t>.</w:t>
      </w:r>
      <w:r w:rsidRPr="00192796">
        <w:rPr>
          <w:rFonts w:eastAsia="Times New Roman"/>
          <w:szCs w:val="24"/>
        </w:rPr>
        <w:t xml:space="preserve"> </w:t>
      </w:r>
      <w:r>
        <w:rPr>
          <w:rFonts w:eastAsia="Times New Roman"/>
          <w:szCs w:val="24"/>
        </w:rPr>
        <w:t>Τ</w:t>
      </w:r>
      <w:r w:rsidRPr="00192796">
        <w:rPr>
          <w:rFonts w:eastAsia="Times New Roman"/>
          <w:szCs w:val="24"/>
        </w:rPr>
        <w:t>α υπόλοιπα παιδιά δεν ήταν καν εκεί</w:t>
      </w:r>
      <w:r>
        <w:rPr>
          <w:rFonts w:eastAsia="Times New Roman"/>
          <w:szCs w:val="24"/>
        </w:rPr>
        <w:t>,</w:t>
      </w:r>
      <w:r w:rsidRPr="00192796">
        <w:rPr>
          <w:rFonts w:eastAsia="Times New Roman"/>
          <w:szCs w:val="24"/>
        </w:rPr>
        <w:t xml:space="preserve"> γιατί δεν είχαν έρθει ακόμα</w:t>
      </w:r>
      <w:r>
        <w:rPr>
          <w:rFonts w:eastAsia="Times New Roman"/>
          <w:szCs w:val="24"/>
        </w:rPr>
        <w:t>, όπως</w:t>
      </w:r>
      <w:r w:rsidRPr="00192796">
        <w:rPr>
          <w:rFonts w:eastAsia="Times New Roman"/>
          <w:szCs w:val="24"/>
        </w:rPr>
        <w:t xml:space="preserve"> σας είπα δεν </w:t>
      </w:r>
      <w:r>
        <w:rPr>
          <w:rFonts w:eastAsia="Times New Roman"/>
          <w:szCs w:val="24"/>
        </w:rPr>
        <w:t>είχε</w:t>
      </w:r>
      <w:r w:rsidRPr="00192796">
        <w:rPr>
          <w:rFonts w:eastAsia="Times New Roman"/>
          <w:szCs w:val="24"/>
        </w:rPr>
        <w:t xml:space="preserve"> αρχίσει το ακαδημαϊκό έτος</w:t>
      </w:r>
      <w:r>
        <w:rPr>
          <w:rFonts w:eastAsia="Times New Roman"/>
          <w:szCs w:val="24"/>
        </w:rPr>
        <w:t>.</w:t>
      </w:r>
      <w:r w:rsidRPr="00192796">
        <w:rPr>
          <w:rFonts w:eastAsia="Times New Roman"/>
          <w:szCs w:val="24"/>
        </w:rPr>
        <w:t xml:space="preserve"> </w:t>
      </w:r>
      <w:r>
        <w:rPr>
          <w:rFonts w:eastAsia="Times New Roman"/>
          <w:szCs w:val="24"/>
        </w:rPr>
        <w:t>Θ</w:t>
      </w:r>
      <w:r w:rsidRPr="00192796">
        <w:rPr>
          <w:rFonts w:eastAsia="Times New Roman"/>
          <w:szCs w:val="24"/>
        </w:rPr>
        <w:t>εωρώ</w:t>
      </w:r>
      <w:r>
        <w:rPr>
          <w:rFonts w:eastAsia="Times New Roman"/>
          <w:szCs w:val="24"/>
        </w:rPr>
        <w:t>,</w:t>
      </w:r>
      <w:r w:rsidRPr="00192796">
        <w:rPr>
          <w:rFonts w:eastAsia="Times New Roman"/>
          <w:szCs w:val="24"/>
        </w:rPr>
        <w:t xml:space="preserve"> λοιπόν</w:t>
      </w:r>
      <w:r>
        <w:rPr>
          <w:rFonts w:eastAsia="Times New Roman"/>
          <w:szCs w:val="24"/>
        </w:rPr>
        <w:t>,</w:t>
      </w:r>
      <w:r w:rsidRPr="00192796">
        <w:rPr>
          <w:rFonts w:eastAsia="Times New Roman"/>
          <w:szCs w:val="24"/>
        </w:rPr>
        <w:t xml:space="preserve"> ότι είναι ένας σεβασμός προς την κοινωνική πολιτική της </w:t>
      </w:r>
      <w:r>
        <w:rPr>
          <w:rFonts w:eastAsia="Times New Roman"/>
          <w:szCs w:val="24"/>
        </w:rPr>
        <w:t>Κ</w:t>
      </w:r>
      <w:r w:rsidRPr="00192796">
        <w:rPr>
          <w:rFonts w:eastAsia="Times New Roman"/>
          <w:szCs w:val="24"/>
        </w:rPr>
        <w:t>υβέρνησης</w:t>
      </w:r>
      <w:r>
        <w:rPr>
          <w:rFonts w:eastAsia="Times New Roman"/>
          <w:szCs w:val="24"/>
        </w:rPr>
        <w:t>,</w:t>
      </w:r>
      <w:r w:rsidRPr="00192796">
        <w:rPr>
          <w:rFonts w:eastAsia="Times New Roman"/>
          <w:szCs w:val="24"/>
        </w:rPr>
        <w:t xml:space="preserve"> αυτά τα παιδιά </w:t>
      </w:r>
      <w:r>
        <w:rPr>
          <w:rFonts w:eastAsia="Times New Roman"/>
          <w:szCs w:val="24"/>
        </w:rPr>
        <w:t>-</w:t>
      </w:r>
      <w:r w:rsidRPr="00192796">
        <w:rPr>
          <w:rFonts w:eastAsia="Times New Roman"/>
          <w:szCs w:val="24"/>
        </w:rPr>
        <w:t>για τα οποία δεν υπάρχει κανένα αίτημα</w:t>
      </w:r>
      <w:r>
        <w:rPr>
          <w:rFonts w:eastAsia="Times New Roman"/>
          <w:szCs w:val="24"/>
        </w:rPr>
        <w:t>-</w:t>
      </w:r>
      <w:r w:rsidRPr="00192796">
        <w:rPr>
          <w:rFonts w:eastAsia="Times New Roman"/>
          <w:szCs w:val="24"/>
        </w:rPr>
        <w:t xml:space="preserve"> να πουν</w:t>
      </w:r>
      <w:r>
        <w:rPr>
          <w:rFonts w:eastAsia="Times New Roman"/>
          <w:szCs w:val="24"/>
        </w:rPr>
        <w:t xml:space="preserve"> «π</w:t>
      </w:r>
      <w:r w:rsidRPr="00192796">
        <w:rPr>
          <w:rFonts w:eastAsia="Times New Roman"/>
          <w:szCs w:val="24"/>
        </w:rPr>
        <w:t xml:space="preserve">ροφανώς </w:t>
      </w:r>
      <w:r>
        <w:rPr>
          <w:rFonts w:eastAsia="Times New Roman"/>
          <w:szCs w:val="24"/>
        </w:rPr>
        <w:t>οι δικοί μας συνάδελφοι καταστράφηκαν, τα πάντα, ε</w:t>
      </w:r>
      <w:r w:rsidRPr="00192796">
        <w:rPr>
          <w:rFonts w:eastAsia="Times New Roman"/>
          <w:szCs w:val="24"/>
        </w:rPr>
        <w:t xml:space="preserve">μείς έτυχε να </w:t>
      </w:r>
      <w:r>
        <w:rPr>
          <w:rFonts w:eastAsia="Times New Roman"/>
          <w:szCs w:val="24"/>
        </w:rPr>
        <w:t>ήμαστε</w:t>
      </w:r>
      <w:r w:rsidRPr="00192796">
        <w:rPr>
          <w:rFonts w:eastAsia="Times New Roman"/>
          <w:szCs w:val="24"/>
        </w:rPr>
        <w:t xml:space="preserve"> μακριά</w:t>
      </w:r>
      <w:r>
        <w:rPr>
          <w:rFonts w:eastAsia="Times New Roman"/>
          <w:szCs w:val="24"/>
        </w:rPr>
        <w:t>».</w:t>
      </w:r>
    </w:p>
    <w:p w14:paraId="47DCBDAC" w14:textId="77777777" w:rsidR="003649E8" w:rsidRDefault="00370578">
      <w:pPr>
        <w:spacing w:line="600" w:lineRule="auto"/>
        <w:ind w:firstLine="720"/>
        <w:contextualSpacing/>
        <w:jc w:val="both"/>
        <w:rPr>
          <w:rFonts w:eastAsia="Times New Roman"/>
          <w:szCs w:val="24"/>
        </w:rPr>
      </w:pPr>
      <w:r>
        <w:rPr>
          <w:rFonts w:eastAsia="Times New Roman"/>
          <w:szCs w:val="24"/>
        </w:rPr>
        <w:t>Λ</w:t>
      </w:r>
      <w:r w:rsidRPr="00192796">
        <w:rPr>
          <w:rFonts w:eastAsia="Times New Roman"/>
          <w:szCs w:val="24"/>
        </w:rPr>
        <w:t xml:space="preserve">έτε για την καθημερινότητά </w:t>
      </w:r>
      <w:r>
        <w:rPr>
          <w:rFonts w:eastAsia="Times New Roman"/>
          <w:szCs w:val="24"/>
        </w:rPr>
        <w:t>τους, για</w:t>
      </w:r>
      <w:r w:rsidRPr="00192796">
        <w:rPr>
          <w:rFonts w:eastAsia="Times New Roman"/>
          <w:szCs w:val="24"/>
        </w:rPr>
        <w:t xml:space="preserve"> τα ξενοδοχεία και πάει λέγοντας</w:t>
      </w:r>
      <w:r>
        <w:rPr>
          <w:rFonts w:eastAsia="Times New Roman"/>
          <w:szCs w:val="24"/>
        </w:rPr>
        <w:t>.</w:t>
      </w:r>
      <w:r w:rsidRPr="00192796">
        <w:rPr>
          <w:rFonts w:eastAsia="Times New Roman"/>
          <w:szCs w:val="24"/>
        </w:rPr>
        <w:t xml:space="preserve"> Έχετε δίκιο</w:t>
      </w:r>
      <w:r>
        <w:rPr>
          <w:rFonts w:eastAsia="Times New Roman"/>
          <w:szCs w:val="24"/>
        </w:rPr>
        <w:t>,</w:t>
      </w:r>
      <w:r w:rsidRPr="00192796">
        <w:rPr>
          <w:rFonts w:eastAsia="Times New Roman"/>
          <w:szCs w:val="24"/>
        </w:rPr>
        <w:t xml:space="preserve"> γι</w:t>
      </w:r>
      <w:r>
        <w:rPr>
          <w:rFonts w:eastAsia="Times New Roman"/>
          <w:szCs w:val="24"/>
        </w:rPr>
        <w:t>’</w:t>
      </w:r>
      <w:r w:rsidRPr="00192796">
        <w:rPr>
          <w:rFonts w:eastAsia="Times New Roman"/>
          <w:szCs w:val="24"/>
        </w:rPr>
        <w:t xml:space="preserve"> αυτό και σας είπα </w:t>
      </w:r>
      <w:r>
        <w:rPr>
          <w:rFonts w:eastAsia="Times New Roman"/>
          <w:szCs w:val="24"/>
        </w:rPr>
        <w:t xml:space="preserve">ότι </w:t>
      </w:r>
      <w:r w:rsidRPr="00192796">
        <w:rPr>
          <w:rFonts w:eastAsia="Times New Roman"/>
          <w:szCs w:val="24"/>
        </w:rPr>
        <w:t>το ξενοδοχείο το οποίο αποφασίστηκε είναι και με σύμφωνη γνώμη των εστιακών φοιτητών</w:t>
      </w:r>
      <w:r>
        <w:rPr>
          <w:rFonts w:eastAsia="Times New Roman"/>
          <w:szCs w:val="24"/>
        </w:rPr>
        <w:t xml:space="preserve"> και είναι</w:t>
      </w:r>
      <w:r w:rsidRPr="00192796">
        <w:rPr>
          <w:rFonts w:eastAsia="Times New Roman"/>
          <w:szCs w:val="24"/>
        </w:rPr>
        <w:t xml:space="preserve"> μετά από προκήρυξη </w:t>
      </w:r>
      <w:r>
        <w:rPr>
          <w:rFonts w:eastAsia="Times New Roman"/>
          <w:szCs w:val="24"/>
        </w:rPr>
        <w:t>κ.λπ.</w:t>
      </w:r>
      <w:r>
        <w:rPr>
          <w:rFonts w:eastAsia="Times New Roman"/>
          <w:szCs w:val="24"/>
        </w:rPr>
        <w:t>.</w:t>
      </w:r>
      <w:r w:rsidRPr="00192796">
        <w:rPr>
          <w:rFonts w:eastAsia="Times New Roman"/>
          <w:szCs w:val="24"/>
        </w:rPr>
        <w:t xml:space="preserve"> </w:t>
      </w:r>
      <w:r>
        <w:rPr>
          <w:rFonts w:eastAsia="Times New Roman"/>
          <w:szCs w:val="24"/>
        </w:rPr>
        <w:t>Υ</w:t>
      </w:r>
      <w:r w:rsidRPr="00192796">
        <w:rPr>
          <w:rFonts w:eastAsia="Times New Roman"/>
          <w:szCs w:val="24"/>
        </w:rPr>
        <w:t>ποψιάζομαι</w:t>
      </w:r>
      <w:r>
        <w:rPr>
          <w:rFonts w:eastAsia="Times New Roman"/>
          <w:szCs w:val="24"/>
        </w:rPr>
        <w:t>,</w:t>
      </w:r>
      <w:r w:rsidRPr="00192796">
        <w:rPr>
          <w:rFonts w:eastAsia="Times New Roman"/>
          <w:szCs w:val="24"/>
        </w:rPr>
        <w:t xml:space="preserve"> </w:t>
      </w:r>
      <w:r>
        <w:rPr>
          <w:rFonts w:eastAsia="Times New Roman"/>
          <w:szCs w:val="24"/>
        </w:rPr>
        <w:t>μι</w:t>
      </w:r>
      <w:r>
        <w:rPr>
          <w:rFonts w:eastAsia="Times New Roman"/>
          <w:szCs w:val="24"/>
        </w:rPr>
        <w:t>α</w:t>
      </w:r>
      <w:r w:rsidRPr="00192796">
        <w:rPr>
          <w:rFonts w:eastAsia="Times New Roman"/>
          <w:szCs w:val="24"/>
        </w:rPr>
        <w:t xml:space="preserve"> που συμφώνησαν όλοι</w:t>
      </w:r>
      <w:r>
        <w:rPr>
          <w:rFonts w:eastAsia="Times New Roman"/>
          <w:szCs w:val="24"/>
        </w:rPr>
        <w:t>,</w:t>
      </w:r>
      <w:r w:rsidRPr="00192796">
        <w:rPr>
          <w:rFonts w:eastAsia="Times New Roman"/>
          <w:szCs w:val="24"/>
        </w:rPr>
        <w:t xml:space="preserve"> ότι θα καλύπτει βασικές ανάγκες</w:t>
      </w:r>
      <w:r>
        <w:rPr>
          <w:rFonts w:eastAsia="Times New Roman"/>
          <w:szCs w:val="24"/>
        </w:rPr>
        <w:t>.</w:t>
      </w:r>
    </w:p>
    <w:p w14:paraId="47DCBDAD" w14:textId="77777777" w:rsidR="003649E8" w:rsidRDefault="00370578">
      <w:pPr>
        <w:spacing w:line="600" w:lineRule="auto"/>
        <w:ind w:firstLine="720"/>
        <w:contextualSpacing/>
        <w:jc w:val="both"/>
        <w:rPr>
          <w:rFonts w:eastAsia="Times New Roman"/>
          <w:szCs w:val="24"/>
        </w:rPr>
      </w:pPr>
      <w:r>
        <w:rPr>
          <w:rFonts w:eastAsia="Times New Roman"/>
          <w:szCs w:val="24"/>
        </w:rPr>
        <w:t>Δ</w:t>
      </w:r>
      <w:r w:rsidRPr="00192796">
        <w:rPr>
          <w:rFonts w:eastAsia="Times New Roman"/>
          <w:szCs w:val="24"/>
        </w:rPr>
        <w:t>εν θέλω να δώσω την εντύπωση ότι όλα έγιναν τέλεια</w:t>
      </w:r>
      <w:r>
        <w:rPr>
          <w:rFonts w:eastAsia="Times New Roman"/>
          <w:szCs w:val="24"/>
        </w:rPr>
        <w:t>.</w:t>
      </w:r>
      <w:r w:rsidRPr="00192796">
        <w:rPr>
          <w:rFonts w:eastAsia="Times New Roman"/>
          <w:szCs w:val="24"/>
        </w:rPr>
        <w:t xml:space="preserve"> </w:t>
      </w:r>
      <w:r>
        <w:rPr>
          <w:rFonts w:eastAsia="Times New Roman"/>
          <w:szCs w:val="24"/>
        </w:rPr>
        <w:t>Ε</w:t>
      </w:r>
      <w:r w:rsidRPr="00192796">
        <w:rPr>
          <w:rFonts w:eastAsia="Times New Roman"/>
          <w:szCs w:val="24"/>
        </w:rPr>
        <w:t>κείνο</w:t>
      </w:r>
      <w:r>
        <w:rPr>
          <w:rFonts w:eastAsia="Times New Roman"/>
          <w:szCs w:val="24"/>
        </w:rPr>
        <w:t>,</w:t>
      </w:r>
      <w:r w:rsidRPr="00192796">
        <w:rPr>
          <w:rFonts w:eastAsia="Times New Roman"/>
          <w:szCs w:val="24"/>
        </w:rPr>
        <w:t xml:space="preserve"> </w:t>
      </w:r>
      <w:r>
        <w:rPr>
          <w:rFonts w:eastAsia="Times New Roman"/>
          <w:szCs w:val="24"/>
        </w:rPr>
        <w:t>όμως,</w:t>
      </w:r>
      <w:r w:rsidRPr="00192796">
        <w:rPr>
          <w:rFonts w:eastAsia="Times New Roman"/>
          <w:szCs w:val="24"/>
        </w:rPr>
        <w:t xml:space="preserve"> που θέλω να σας πω ότι στην πολύ συγκεκριμένη περίπτωση νομίζω ότι η </w:t>
      </w:r>
      <w:r>
        <w:rPr>
          <w:rFonts w:eastAsia="Times New Roman"/>
          <w:szCs w:val="24"/>
        </w:rPr>
        <w:t>Κ</w:t>
      </w:r>
      <w:r w:rsidRPr="00192796">
        <w:rPr>
          <w:rFonts w:eastAsia="Times New Roman"/>
          <w:szCs w:val="24"/>
        </w:rPr>
        <w:t xml:space="preserve">υβέρνηση τουλάχιστον </w:t>
      </w:r>
      <w:r>
        <w:rPr>
          <w:rFonts w:eastAsia="Times New Roman"/>
          <w:szCs w:val="24"/>
        </w:rPr>
        <w:t>λ</w:t>
      </w:r>
      <w:r w:rsidRPr="00192796">
        <w:rPr>
          <w:rFonts w:eastAsia="Times New Roman"/>
          <w:szCs w:val="24"/>
        </w:rPr>
        <w:t xml:space="preserve">ειτούργησε άψογα ως προς τις υποχρεώσεις </w:t>
      </w:r>
      <w:r>
        <w:rPr>
          <w:rFonts w:eastAsia="Times New Roman"/>
          <w:szCs w:val="24"/>
        </w:rPr>
        <w:t>της.</w:t>
      </w:r>
    </w:p>
    <w:p w14:paraId="47DCBDAE"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 xml:space="preserve">Για το θέμα των εστιών, συμφωνούμε μαζί ότι είναι ένα θέμα μακροπρόθεσμου προγραμματισμού. Υπάρχουν χρήματα </w:t>
      </w:r>
      <w:r>
        <w:rPr>
          <w:rFonts w:eastAsia="Times New Roman" w:cs="Times New Roman"/>
          <w:szCs w:val="24"/>
        </w:rPr>
        <w:lastRenderedPageBreak/>
        <w:t xml:space="preserve">για την ανέγερσή τους. Εκείνο που δεν υπάρχει είναι οι ώριμες μελέτες που πρέπει να γίνουν από τους εμπλεκόμενους φορείς, για να μπορέσουμε να </w:t>
      </w:r>
      <w:r>
        <w:rPr>
          <w:rFonts w:eastAsia="Times New Roman" w:cs="Times New Roman"/>
          <w:szCs w:val="24"/>
        </w:rPr>
        <w:t>προχωρήσουμε σε έναν μακροπρόθεσμο σχεδιασμό και κυρίως υλοποίηση των εστιών</w:t>
      </w:r>
      <w:r w:rsidRPr="00853516">
        <w:rPr>
          <w:rFonts w:eastAsia="Times New Roman" w:cs="Times New Roman"/>
          <w:szCs w:val="24"/>
        </w:rPr>
        <w:t>,</w:t>
      </w:r>
      <w:r>
        <w:rPr>
          <w:rFonts w:eastAsia="Times New Roman" w:cs="Times New Roman"/>
          <w:szCs w:val="24"/>
        </w:rPr>
        <w:t xml:space="preserve"> που ξέρετε ότι σε όλη την Ευρώπη είναι ένα πολύ περίπλοκο ζήτημα. Εμείς δεν βασιζόμαστε μόνο στο θέμα των εστιών. Κάθε χρόνο, όπως γνωρίζετε, δίνουμε 42 εκατομμύρια ευρώ για στεγαστικό δάνειο φοιτητών και φοιτητριών.</w:t>
      </w:r>
    </w:p>
    <w:p w14:paraId="47DCBDAF"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47DCBDB0" w14:textId="77777777" w:rsidR="003649E8" w:rsidRDefault="00370578">
      <w:pPr>
        <w:spacing w:line="600" w:lineRule="auto"/>
        <w:ind w:firstLine="720"/>
        <w:contextualSpacing/>
        <w:jc w:val="both"/>
        <w:rPr>
          <w:rFonts w:eastAsia="Times New Roman" w:cs="Times New Roman"/>
          <w:szCs w:val="24"/>
        </w:rPr>
      </w:pPr>
      <w:r w:rsidRPr="00F024B6">
        <w:rPr>
          <w:rFonts w:eastAsia="Times New Roman" w:cs="Times New Roman"/>
          <w:b/>
          <w:szCs w:val="24"/>
        </w:rPr>
        <w:t>ΠΡΟΕΔΡΕΥΩΝ (Μάριος</w:t>
      </w:r>
      <w:r w:rsidRPr="00F024B6">
        <w:rPr>
          <w:rFonts w:eastAsia="Times New Roman" w:cs="Times New Roman"/>
          <w:b/>
          <w:szCs w:val="24"/>
        </w:rPr>
        <w:t xml:space="preserve"> Γεωργιάδης):</w:t>
      </w:r>
      <w:r>
        <w:rPr>
          <w:rFonts w:eastAsia="Times New Roman" w:cs="Times New Roman"/>
          <w:szCs w:val="24"/>
        </w:rPr>
        <w:t xml:space="preserve"> Ευχαριστούμε τον κύριο Υπουργό. </w:t>
      </w:r>
    </w:p>
    <w:p w14:paraId="47DCBDB1"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Ο</w:t>
      </w:r>
      <w:r>
        <w:rPr>
          <w:rFonts w:eastAsia="Times New Roman" w:cs="Times New Roman"/>
          <w:szCs w:val="24"/>
        </w:rPr>
        <w:t>λοκληρώθηκε η συζήτηση των επικαίρων ερωτήσεων.</w:t>
      </w:r>
    </w:p>
    <w:p w14:paraId="47DCBDB2" w14:textId="77777777" w:rsidR="003649E8" w:rsidRDefault="00370578">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w:t>
      </w:r>
      <w:r w:rsidRPr="00456A25">
        <w:rPr>
          <w:rFonts w:eastAsia="Times New Roman" w:cs="Times New Roman"/>
          <w:szCs w:val="24"/>
        </w:rPr>
        <w:t>έχεστε στο σημείο αυτό να λύσουμε τη συνεδρίαση;</w:t>
      </w:r>
    </w:p>
    <w:p w14:paraId="47DCBDB3" w14:textId="77777777" w:rsidR="003649E8" w:rsidRDefault="00370578">
      <w:pPr>
        <w:spacing w:line="600" w:lineRule="auto"/>
        <w:ind w:firstLine="720"/>
        <w:contextualSpacing/>
        <w:jc w:val="both"/>
        <w:rPr>
          <w:rFonts w:eastAsia="Times New Roman" w:cs="Times New Roman"/>
          <w:szCs w:val="24"/>
        </w:rPr>
      </w:pPr>
      <w:r w:rsidRPr="00456A25">
        <w:rPr>
          <w:rFonts w:eastAsia="Times New Roman" w:cs="Times New Roman"/>
          <w:b/>
          <w:bCs/>
          <w:szCs w:val="24"/>
        </w:rPr>
        <w:t xml:space="preserve">ΟΛΟΙ ΟΙ ΒΟΥΛΕΥΤΕΣ: </w:t>
      </w:r>
      <w:r w:rsidRPr="00456A25">
        <w:rPr>
          <w:rFonts w:eastAsia="Times New Roman" w:cs="Times New Roman"/>
          <w:szCs w:val="24"/>
        </w:rPr>
        <w:t>Μάλιστα, μάλιστα.</w:t>
      </w:r>
    </w:p>
    <w:p w14:paraId="47DCBDB4" w14:textId="77777777" w:rsidR="003649E8" w:rsidRDefault="00370578">
      <w:pPr>
        <w:spacing w:line="600" w:lineRule="auto"/>
        <w:ind w:firstLine="720"/>
        <w:contextualSpacing/>
        <w:jc w:val="both"/>
        <w:rPr>
          <w:rFonts w:eastAsia="Times New Roman" w:cs="Times New Roman"/>
          <w:szCs w:val="24"/>
        </w:rPr>
      </w:pPr>
      <w:r w:rsidRPr="00F024B6">
        <w:rPr>
          <w:rFonts w:eastAsia="Times New Roman" w:cs="Times New Roman"/>
          <w:b/>
          <w:szCs w:val="24"/>
        </w:rPr>
        <w:t>ΠΡΟΕΔΡΕΥΩΝ (Μάριος Γεωργιάδης):</w:t>
      </w:r>
      <w:r>
        <w:rPr>
          <w:rFonts w:eastAsia="Times New Roman" w:cs="Times New Roman"/>
          <w:szCs w:val="24"/>
        </w:rPr>
        <w:t xml:space="preserve"> </w:t>
      </w:r>
      <w:r w:rsidRPr="00456A25">
        <w:rPr>
          <w:rFonts w:eastAsia="Times New Roman" w:cs="Times New Roman"/>
          <w:szCs w:val="24"/>
        </w:rPr>
        <w:t>Με τη συναί</w:t>
      </w:r>
      <w:r w:rsidRPr="00456A25">
        <w:rPr>
          <w:rFonts w:eastAsia="Times New Roman" w:cs="Times New Roman"/>
          <w:szCs w:val="24"/>
        </w:rPr>
        <w:t>νεση του Σώματος και ώρα 1</w:t>
      </w:r>
      <w:r>
        <w:rPr>
          <w:rFonts w:eastAsia="Times New Roman" w:cs="Times New Roman"/>
          <w:szCs w:val="24"/>
        </w:rPr>
        <w:t>1.35΄</w:t>
      </w:r>
      <w:r w:rsidRPr="00456A25">
        <w:rPr>
          <w:rFonts w:eastAsia="Times New Roman" w:cs="Times New Roman"/>
          <w:szCs w:val="24"/>
        </w:rPr>
        <w:t xml:space="preserve"> </w:t>
      </w:r>
      <w:proofErr w:type="spellStart"/>
      <w:r w:rsidRPr="00456A25">
        <w:rPr>
          <w:rFonts w:eastAsia="Times New Roman" w:cs="Times New Roman"/>
          <w:szCs w:val="24"/>
        </w:rPr>
        <w:t>λύεται</w:t>
      </w:r>
      <w:proofErr w:type="spellEnd"/>
      <w:r w:rsidRPr="00456A25">
        <w:rPr>
          <w:rFonts w:eastAsia="Times New Roman" w:cs="Times New Roman"/>
          <w:szCs w:val="24"/>
        </w:rPr>
        <w:t xml:space="preserve"> η συνεδρίαση για </w:t>
      </w:r>
      <w:r>
        <w:rPr>
          <w:rFonts w:eastAsia="Times New Roman" w:cs="Times New Roman"/>
          <w:szCs w:val="24"/>
        </w:rPr>
        <w:t>τη</w:t>
      </w:r>
      <w:r>
        <w:rPr>
          <w:rFonts w:eastAsia="Times New Roman" w:cs="Times New Roman"/>
          <w:szCs w:val="24"/>
        </w:rPr>
        <w:t>ν προσεχή</w:t>
      </w:r>
      <w:r>
        <w:rPr>
          <w:rFonts w:eastAsia="Times New Roman" w:cs="Times New Roman"/>
          <w:szCs w:val="24"/>
        </w:rPr>
        <w:t xml:space="preserve"> Δευτέρα 22 Οκτωβρίου 2018</w:t>
      </w:r>
      <w:r w:rsidRPr="00456A25">
        <w:rPr>
          <w:rFonts w:eastAsia="Times New Roman" w:cs="Times New Roman"/>
          <w:szCs w:val="24"/>
        </w:rPr>
        <w:t xml:space="preserve"> και ώρα 1</w:t>
      </w:r>
      <w:r>
        <w:rPr>
          <w:rFonts w:eastAsia="Times New Roman" w:cs="Times New Roman"/>
          <w:szCs w:val="24"/>
        </w:rPr>
        <w:t>7</w:t>
      </w:r>
      <w:r w:rsidRPr="00456A25">
        <w:rPr>
          <w:rFonts w:eastAsia="Times New Roman" w:cs="Times New Roman"/>
          <w:szCs w:val="24"/>
        </w:rPr>
        <w:t>.00΄, με α</w:t>
      </w:r>
      <w:r>
        <w:rPr>
          <w:rFonts w:eastAsia="Times New Roman" w:cs="Times New Roman"/>
          <w:szCs w:val="24"/>
        </w:rPr>
        <w:t>ντικεί</w:t>
      </w:r>
      <w:r>
        <w:rPr>
          <w:rFonts w:eastAsia="Times New Roman" w:cs="Times New Roman"/>
          <w:szCs w:val="24"/>
        </w:rPr>
        <w:lastRenderedPageBreak/>
        <w:t>μενο εργασιών του Σώματος</w:t>
      </w:r>
      <w:r>
        <w:rPr>
          <w:rFonts w:eastAsia="Times New Roman" w:cs="Times New Roman"/>
          <w:szCs w:val="24"/>
        </w:rPr>
        <w:t>,</w:t>
      </w:r>
      <w:r>
        <w:rPr>
          <w:rFonts w:eastAsia="Times New Roman" w:cs="Times New Roman"/>
          <w:szCs w:val="24"/>
        </w:rPr>
        <w:t xml:space="preserve"> </w:t>
      </w:r>
      <w:r w:rsidRPr="00456A25">
        <w:rPr>
          <w:rFonts w:eastAsia="Times New Roman" w:cs="Times New Roman"/>
          <w:szCs w:val="24"/>
        </w:rPr>
        <w:t>κοινοβουλευτικό έλεγχο</w:t>
      </w:r>
      <w:r>
        <w:rPr>
          <w:rFonts w:eastAsia="Times New Roman" w:cs="Times New Roman"/>
          <w:szCs w:val="24"/>
        </w:rPr>
        <w:t>:</w:t>
      </w:r>
      <w:r>
        <w:rPr>
          <w:rFonts w:eastAsia="Times New Roman" w:cs="Times New Roman"/>
          <w:szCs w:val="24"/>
        </w:rPr>
        <w:t xml:space="preserve"> α)</w:t>
      </w:r>
      <w:r w:rsidRPr="00456A25">
        <w:rPr>
          <w:rFonts w:eastAsia="Times New Roman" w:cs="Times New Roman"/>
          <w:szCs w:val="24"/>
        </w:rPr>
        <w:t xml:space="preserve"> συζήτηση επικαίρων ερωτήσεων και </w:t>
      </w:r>
      <w:r>
        <w:rPr>
          <w:rFonts w:eastAsia="Times New Roman" w:cs="Times New Roman"/>
          <w:szCs w:val="24"/>
        </w:rPr>
        <w:t xml:space="preserve">β) </w:t>
      </w:r>
      <w:r>
        <w:rPr>
          <w:rFonts w:eastAsia="Times New Roman" w:cs="Times New Roman"/>
          <w:szCs w:val="24"/>
        </w:rPr>
        <w:t xml:space="preserve">συζήτηση </w:t>
      </w:r>
      <w:r>
        <w:rPr>
          <w:rFonts w:eastAsia="Times New Roman"/>
          <w:szCs w:val="24"/>
        </w:rPr>
        <w:t xml:space="preserve">της υπ’ αριθμόν 3/3/9-10-2018 </w:t>
      </w:r>
      <w:r>
        <w:rPr>
          <w:rFonts w:eastAsia="Times New Roman" w:cs="Times New Roman"/>
          <w:szCs w:val="24"/>
        </w:rPr>
        <w:t>επίκαιρ</w:t>
      </w:r>
      <w:r>
        <w:rPr>
          <w:rFonts w:eastAsia="Times New Roman" w:cs="Times New Roman"/>
          <w:szCs w:val="24"/>
        </w:rPr>
        <w:t xml:space="preserve">ης επερώτησης </w:t>
      </w:r>
      <w:r>
        <w:rPr>
          <w:rFonts w:eastAsia="Times New Roman"/>
          <w:szCs w:val="24"/>
        </w:rPr>
        <w:t xml:space="preserve">προς τον Υπουργό </w:t>
      </w:r>
      <w:r>
        <w:rPr>
          <w:rFonts w:eastAsia="Times New Roman"/>
          <w:szCs w:val="24"/>
        </w:rPr>
        <w:t>Ψηφιακής Πολιτικής Τηλεπικοινωνιών και Ενημέρωσης,</w:t>
      </w:r>
      <w:r>
        <w:rPr>
          <w:rFonts w:eastAsia="Times New Roman" w:cs="Times New Roman"/>
          <w:szCs w:val="24"/>
        </w:rPr>
        <w:t xml:space="preserve"> </w:t>
      </w:r>
      <w:r>
        <w:rPr>
          <w:rFonts w:eastAsia="Times New Roman" w:cs="Times New Roman"/>
          <w:szCs w:val="24"/>
        </w:rPr>
        <w:t xml:space="preserve">σύμφωνα με την ημερήσια διάταξη που έχει διανεμηθεί. </w:t>
      </w:r>
    </w:p>
    <w:p w14:paraId="47DCBDB5" w14:textId="77777777" w:rsidR="003649E8" w:rsidRDefault="00370578">
      <w:pPr>
        <w:spacing w:line="600" w:lineRule="auto"/>
        <w:ind w:firstLine="709"/>
        <w:contextualSpacing/>
        <w:jc w:val="both"/>
        <w:rPr>
          <w:rFonts w:eastAsia="Times New Roman" w:cs="Times New Roman"/>
          <w:szCs w:val="24"/>
        </w:rPr>
      </w:pPr>
      <w:r w:rsidRPr="00456A25">
        <w:rPr>
          <w:rFonts w:eastAsia="Times New Roman" w:cs="Times New Roman"/>
          <w:b/>
          <w:bCs/>
          <w:szCs w:val="24"/>
        </w:rPr>
        <w:t xml:space="preserve">Ο ΠΡΟΕΔΡΟΣ                                             </w:t>
      </w:r>
      <w:r>
        <w:rPr>
          <w:rFonts w:eastAsia="Times New Roman" w:cs="Times New Roman"/>
          <w:b/>
          <w:bCs/>
          <w:szCs w:val="24"/>
        </w:rPr>
        <w:t xml:space="preserve">              </w:t>
      </w:r>
      <w:r w:rsidRPr="00456A25">
        <w:rPr>
          <w:rFonts w:eastAsia="Times New Roman" w:cs="Times New Roman"/>
          <w:b/>
          <w:bCs/>
          <w:szCs w:val="24"/>
        </w:rPr>
        <w:t xml:space="preserve">          ΟΙ ΓΡΑΜΜΑΤΕΙΣ</w:t>
      </w:r>
    </w:p>
    <w:p w14:paraId="47DCBDB6" w14:textId="77777777" w:rsidR="003649E8" w:rsidRDefault="003649E8">
      <w:pPr>
        <w:spacing w:line="600" w:lineRule="auto"/>
        <w:contextualSpacing/>
        <w:jc w:val="both"/>
        <w:rPr>
          <w:rFonts w:eastAsia="Times New Roman" w:cs="Times New Roman"/>
          <w:szCs w:val="24"/>
        </w:rPr>
      </w:pPr>
    </w:p>
    <w:sectPr w:rsidR="003649E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ocumentProtection w:edit="trackedChanges" w:enforcement="1" w:cryptProviderType="rsaFull" w:cryptAlgorithmClass="hash" w:cryptAlgorithmType="typeAny" w:cryptAlgorithmSid="4" w:cryptSpinCount="50000" w:hash="NvsiD65W2IQXNW3lCDsEoREw0AQ=" w:salt="uZEjhLrpJFZgCNXn1RDL+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9E8"/>
    <w:rsid w:val="003649E8"/>
    <w:rsid w:val="00370578"/>
    <w:rsid w:val="00B3674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CBC7C"/>
  <w15:docId w15:val="{68CB84B2-EC84-427B-9535-D4DDD4B32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E152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E15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704</MetadataID>
    <Session xmlns="641f345b-441b-4b81-9152-adc2e73ba5e1">Δ´</Session>
    <Date xmlns="641f345b-441b-4b81-9152-adc2e73ba5e1">2018-10-18T21:00:00+00:00</Date>
    <Status xmlns="641f345b-441b-4b81-9152-adc2e73ba5e1">
      <Url>http://srv-sp1/praktika/Lists/Incoming_Metadata/EditForm.aspx?ID=704&amp;Source=/praktika/Recordings_Library/Forms/AllItems.aspx</Url>
      <Description>Δημοσιεύτηκε</Description>
    </Status>
    <Meeting xmlns="641f345b-441b-4b81-9152-adc2e73ba5e1">ΙΒ´</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ABF240-9D1C-4BD3-B9E5-52BE587B2C5E}">
  <ds:schemaRefs>
    <ds:schemaRef ds:uri="641f345b-441b-4b81-9152-adc2e73ba5e1"/>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purl.org/dc/terms/"/>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C3B0175F-BC14-48DB-B716-65F370AA35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0C0DD4-24BD-4FD1-B69F-6308B249EC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69</Pages>
  <Words>12689</Words>
  <Characters>68521</Characters>
  <Application>Microsoft Office Word</Application>
  <DocSecurity>0</DocSecurity>
  <Lines>571</Lines>
  <Paragraphs>162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81048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2018-10-25T07:18:00Z</dcterms:created>
  <dcterms:modified xsi:type="dcterms:W3CDTF">2018-10-25T07:18:00Z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