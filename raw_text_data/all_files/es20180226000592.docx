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A37D9" w14:textId="77777777" w:rsidR="008F3B9C" w:rsidRPr="008F3B9C" w:rsidRDefault="008F3B9C" w:rsidP="008F3B9C">
      <w:pPr>
        <w:spacing w:after="0" w:line="360" w:lineRule="auto"/>
        <w:rPr>
          <w:ins w:id="0" w:author="Φλούδα Χριστίνα" w:date="2018-03-06T11:02:00Z"/>
          <w:rFonts w:eastAsia="Times New Roman"/>
          <w:szCs w:val="24"/>
          <w:lang w:eastAsia="en-US"/>
        </w:rPr>
      </w:pPr>
      <w:bookmarkStart w:id="1" w:name="_GoBack"/>
      <w:bookmarkEnd w:id="1"/>
      <w:ins w:id="2" w:author="Φλούδα Χριστίνα" w:date="2018-03-06T11:02:00Z">
        <w:r w:rsidRPr="008F3B9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9D4B24" w14:textId="77777777" w:rsidR="008F3B9C" w:rsidRPr="008F3B9C" w:rsidRDefault="008F3B9C" w:rsidP="008F3B9C">
      <w:pPr>
        <w:spacing w:after="0" w:line="360" w:lineRule="auto"/>
        <w:rPr>
          <w:ins w:id="3" w:author="Φλούδα Χριστίνα" w:date="2018-03-06T11:02:00Z"/>
          <w:rFonts w:eastAsia="Times New Roman"/>
          <w:szCs w:val="24"/>
          <w:lang w:eastAsia="en-US"/>
        </w:rPr>
      </w:pPr>
    </w:p>
    <w:p w14:paraId="4458463F" w14:textId="77777777" w:rsidR="008F3B9C" w:rsidRPr="008F3B9C" w:rsidRDefault="008F3B9C" w:rsidP="008F3B9C">
      <w:pPr>
        <w:spacing w:after="0" w:line="360" w:lineRule="auto"/>
        <w:rPr>
          <w:ins w:id="4" w:author="Φλούδα Χριστίνα" w:date="2018-03-06T11:02:00Z"/>
          <w:rFonts w:eastAsia="Times New Roman"/>
          <w:szCs w:val="24"/>
          <w:lang w:eastAsia="en-US"/>
        </w:rPr>
      </w:pPr>
      <w:ins w:id="5" w:author="Φλούδα Χριστίνα" w:date="2018-03-06T11:02:00Z">
        <w:r w:rsidRPr="008F3B9C">
          <w:rPr>
            <w:rFonts w:eastAsia="Times New Roman"/>
            <w:szCs w:val="24"/>
            <w:lang w:eastAsia="en-US"/>
          </w:rPr>
          <w:t>ΠΙΝΑΚΑΣ ΠΕΡΙΕΧΟΜΕΝΩΝ</w:t>
        </w:r>
      </w:ins>
    </w:p>
    <w:p w14:paraId="098BB223" w14:textId="77777777" w:rsidR="008F3B9C" w:rsidRPr="008F3B9C" w:rsidRDefault="008F3B9C" w:rsidP="008F3B9C">
      <w:pPr>
        <w:spacing w:after="0" w:line="360" w:lineRule="auto"/>
        <w:rPr>
          <w:ins w:id="6" w:author="Φλούδα Χριστίνα" w:date="2018-03-06T11:02:00Z"/>
          <w:rFonts w:eastAsia="Times New Roman"/>
          <w:szCs w:val="24"/>
          <w:lang w:eastAsia="en-US"/>
        </w:rPr>
      </w:pPr>
      <w:ins w:id="7" w:author="Φλούδα Χριστίνα" w:date="2018-03-06T11:02:00Z">
        <w:r w:rsidRPr="008F3B9C">
          <w:rPr>
            <w:rFonts w:eastAsia="Times New Roman"/>
            <w:szCs w:val="24"/>
            <w:lang w:eastAsia="en-US"/>
          </w:rPr>
          <w:t xml:space="preserve">ΙΖ’ ΠΕΡΙΟΔΟΣ </w:t>
        </w:r>
      </w:ins>
    </w:p>
    <w:p w14:paraId="4F3D949F" w14:textId="77777777" w:rsidR="008F3B9C" w:rsidRPr="008F3B9C" w:rsidRDefault="008F3B9C" w:rsidP="008F3B9C">
      <w:pPr>
        <w:spacing w:after="0" w:line="360" w:lineRule="auto"/>
        <w:rPr>
          <w:ins w:id="8" w:author="Φλούδα Χριστίνα" w:date="2018-03-06T11:02:00Z"/>
          <w:rFonts w:eastAsia="Times New Roman"/>
          <w:szCs w:val="24"/>
          <w:lang w:eastAsia="en-US"/>
        </w:rPr>
      </w:pPr>
      <w:ins w:id="9" w:author="Φλούδα Χριστίνα" w:date="2018-03-06T11:02:00Z">
        <w:r w:rsidRPr="008F3B9C">
          <w:rPr>
            <w:rFonts w:eastAsia="Times New Roman"/>
            <w:szCs w:val="24"/>
            <w:lang w:eastAsia="en-US"/>
          </w:rPr>
          <w:t>ΠΡΟΕΔΡΕΥΟΜΕΝΗΣ ΚΟΙΝΟΒΟΥΛΕΥΤΙΚΗΣ ΔΗΜΟΚΡΑΤΙΑΣ</w:t>
        </w:r>
      </w:ins>
    </w:p>
    <w:p w14:paraId="087B828A" w14:textId="77777777" w:rsidR="008F3B9C" w:rsidRPr="008F3B9C" w:rsidRDefault="008F3B9C" w:rsidP="008F3B9C">
      <w:pPr>
        <w:spacing w:after="0" w:line="360" w:lineRule="auto"/>
        <w:rPr>
          <w:ins w:id="10" w:author="Φλούδα Χριστίνα" w:date="2018-03-06T11:02:00Z"/>
          <w:rFonts w:eastAsia="Times New Roman"/>
          <w:szCs w:val="24"/>
          <w:lang w:eastAsia="en-US"/>
        </w:rPr>
      </w:pPr>
      <w:ins w:id="11" w:author="Φλούδα Χριστίνα" w:date="2018-03-06T11:02:00Z">
        <w:r w:rsidRPr="008F3B9C">
          <w:rPr>
            <w:rFonts w:eastAsia="Times New Roman"/>
            <w:szCs w:val="24"/>
            <w:lang w:eastAsia="en-US"/>
          </w:rPr>
          <w:t>ΣΥΝΟΔΟΣ Γ΄</w:t>
        </w:r>
      </w:ins>
    </w:p>
    <w:p w14:paraId="054B9565" w14:textId="77777777" w:rsidR="008F3B9C" w:rsidRPr="008F3B9C" w:rsidRDefault="008F3B9C" w:rsidP="008F3B9C">
      <w:pPr>
        <w:spacing w:after="0" w:line="360" w:lineRule="auto"/>
        <w:rPr>
          <w:ins w:id="12" w:author="Φλούδα Χριστίνα" w:date="2018-03-06T11:02:00Z"/>
          <w:rFonts w:eastAsia="Times New Roman"/>
          <w:szCs w:val="24"/>
          <w:lang w:eastAsia="en-US"/>
        </w:rPr>
      </w:pPr>
    </w:p>
    <w:p w14:paraId="3FAEEC14" w14:textId="77777777" w:rsidR="008F3B9C" w:rsidRPr="008F3B9C" w:rsidRDefault="008F3B9C" w:rsidP="008F3B9C">
      <w:pPr>
        <w:spacing w:after="0" w:line="360" w:lineRule="auto"/>
        <w:rPr>
          <w:ins w:id="13" w:author="Φλούδα Χριστίνα" w:date="2018-03-06T11:02:00Z"/>
          <w:rFonts w:eastAsia="Times New Roman"/>
          <w:szCs w:val="24"/>
          <w:lang w:eastAsia="en-US"/>
        </w:rPr>
      </w:pPr>
      <w:ins w:id="14" w:author="Φλούδα Χριστίνα" w:date="2018-03-06T11:02:00Z">
        <w:r w:rsidRPr="008F3B9C">
          <w:rPr>
            <w:rFonts w:eastAsia="Times New Roman"/>
            <w:szCs w:val="24"/>
            <w:lang w:eastAsia="en-US"/>
          </w:rPr>
          <w:t>ΣΥΝΕΔΡΙΑΣΗ ΟΗ΄</w:t>
        </w:r>
      </w:ins>
    </w:p>
    <w:p w14:paraId="34A3916F" w14:textId="77777777" w:rsidR="008F3B9C" w:rsidRPr="008F3B9C" w:rsidRDefault="008F3B9C" w:rsidP="008F3B9C">
      <w:pPr>
        <w:spacing w:after="0" w:line="360" w:lineRule="auto"/>
        <w:rPr>
          <w:ins w:id="15" w:author="Φλούδα Χριστίνα" w:date="2018-03-06T11:02:00Z"/>
          <w:rFonts w:eastAsia="Times New Roman"/>
          <w:szCs w:val="24"/>
          <w:lang w:eastAsia="en-US"/>
        </w:rPr>
      </w:pPr>
      <w:ins w:id="16" w:author="Φλούδα Χριστίνα" w:date="2018-03-06T11:02:00Z">
        <w:r w:rsidRPr="008F3B9C">
          <w:rPr>
            <w:rFonts w:eastAsia="Times New Roman"/>
            <w:szCs w:val="24"/>
            <w:lang w:eastAsia="en-US"/>
          </w:rPr>
          <w:t>Δευτέρα  26 Φεβρουαρίου 2018</w:t>
        </w:r>
      </w:ins>
    </w:p>
    <w:p w14:paraId="020F24D2" w14:textId="77777777" w:rsidR="008F3B9C" w:rsidRPr="008F3B9C" w:rsidRDefault="008F3B9C" w:rsidP="008F3B9C">
      <w:pPr>
        <w:spacing w:after="0" w:line="360" w:lineRule="auto"/>
        <w:rPr>
          <w:ins w:id="17" w:author="Φλούδα Χριστίνα" w:date="2018-03-06T11:02:00Z"/>
          <w:rFonts w:eastAsia="Times New Roman"/>
          <w:szCs w:val="24"/>
          <w:lang w:eastAsia="en-US"/>
        </w:rPr>
      </w:pPr>
    </w:p>
    <w:p w14:paraId="1A04496F" w14:textId="77777777" w:rsidR="008F3B9C" w:rsidRPr="008F3B9C" w:rsidRDefault="008F3B9C" w:rsidP="008F3B9C">
      <w:pPr>
        <w:spacing w:after="0" w:line="360" w:lineRule="auto"/>
        <w:rPr>
          <w:ins w:id="18" w:author="Φλούδα Χριστίνα" w:date="2018-03-06T11:02:00Z"/>
          <w:rFonts w:eastAsia="Times New Roman"/>
          <w:szCs w:val="24"/>
          <w:lang w:eastAsia="en-US"/>
        </w:rPr>
      </w:pPr>
      <w:ins w:id="19" w:author="Φλούδα Χριστίνα" w:date="2018-03-06T11:02:00Z">
        <w:r w:rsidRPr="008F3B9C">
          <w:rPr>
            <w:rFonts w:eastAsia="Times New Roman"/>
            <w:szCs w:val="24"/>
            <w:lang w:eastAsia="en-US"/>
          </w:rPr>
          <w:t>ΘΕΜΑΤΑ</w:t>
        </w:r>
      </w:ins>
    </w:p>
    <w:p w14:paraId="3181E332" w14:textId="77777777" w:rsidR="008F3B9C" w:rsidRPr="008F3B9C" w:rsidRDefault="008F3B9C" w:rsidP="008F3B9C">
      <w:pPr>
        <w:spacing w:after="0" w:line="360" w:lineRule="auto"/>
        <w:rPr>
          <w:ins w:id="20" w:author="Φλούδα Χριστίνα" w:date="2018-03-06T11:02:00Z"/>
          <w:rFonts w:eastAsia="Times New Roman"/>
          <w:szCs w:val="24"/>
          <w:lang w:eastAsia="en-US"/>
        </w:rPr>
      </w:pPr>
      <w:ins w:id="21" w:author="Φλούδα Χριστίνα" w:date="2018-03-06T11:02:00Z">
        <w:r w:rsidRPr="008F3B9C">
          <w:rPr>
            <w:rFonts w:eastAsia="Times New Roman"/>
            <w:szCs w:val="24"/>
            <w:lang w:eastAsia="en-US"/>
          </w:rPr>
          <w:t xml:space="preserve"> </w:t>
        </w:r>
        <w:r w:rsidRPr="008F3B9C">
          <w:rPr>
            <w:rFonts w:eastAsia="Times New Roman"/>
            <w:szCs w:val="24"/>
            <w:lang w:eastAsia="en-US"/>
          </w:rPr>
          <w:br/>
          <w:t xml:space="preserve">Α. ΕΙΔΙΚΑ ΘΕΜΑΤΑ </w:t>
        </w:r>
        <w:r w:rsidRPr="008F3B9C">
          <w:rPr>
            <w:rFonts w:eastAsia="Times New Roman"/>
            <w:szCs w:val="24"/>
            <w:lang w:eastAsia="en-US"/>
          </w:rPr>
          <w:br/>
          <w:t xml:space="preserve">1. Επικύρωση Πρακτικών, σελ. </w:t>
        </w:r>
        <w:r w:rsidRPr="008F3B9C">
          <w:rPr>
            <w:rFonts w:eastAsia="Times New Roman"/>
            <w:szCs w:val="24"/>
            <w:lang w:eastAsia="en-US"/>
          </w:rPr>
          <w:br/>
          <w:t xml:space="preserve">2.  Άδεια απουσίας των Βουλευτών κ.κ. Γ. Κουμουτσάκο και Γ. </w:t>
        </w:r>
        <w:proofErr w:type="spellStart"/>
        <w:r w:rsidRPr="008F3B9C">
          <w:rPr>
            <w:rFonts w:eastAsia="Times New Roman"/>
            <w:szCs w:val="24"/>
            <w:lang w:eastAsia="en-US"/>
          </w:rPr>
          <w:t>Αμυρά</w:t>
        </w:r>
        <w:proofErr w:type="spellEnd"/>
        <w:r w:rsidRPr="008F3B9C">
          <w:rPr>
            <w:rFonts w:eastAsia="Times New Roman"/>
            <w:szCs w:val="24"/>
            <w:lang w:eastAsia="en-US"/>
          </w:rPr>
          <w:t xml:space="preserve">, σελ. </w:t>
        </w:r>
        <w:r w:rsidRPr="008F3B9C">
          <w:rPr>
            <w:rFonts w:eastAsia="Times New Roman"/>
            <w:szCs w:val="24"/>
            <w:lang w:eastAsia="en-US"/>
          </w:rPr>
          <w:br/>
          <w:t>3. Ανακοινώνεται ότι τη συνεδρίαση παρακολουθούν μαθητές από το 7ο Δημοτικό Σχολείο Χαλκίδας, το Δημοτικό Σχολείο «</w:t>
        </w:r>
        <w:proofErr w:type="spellStart"/>
        <w:r w:rsidRPr="008F3B9C">
          <w:rPr>
            <w:rFonts w:eastAsia="Times New Roman"/>
            <w:szCs w:val="24"/>
            <w:lang w:eastAsia="en-US"/>
          </w:rPr>
          <w:t>Εράσμειος</w:t>
        </w:r>
        <w:proofErr w:type="spellEnd"/>
        <w:r w:rsidRPr="008F3B9C">
          <w:rPr>
            <w:rFonts w:eastAsia="Times New Roman"/>
            <w:szCs w:val="24"/>
            <w:lang w:eastAsia="en-US"/>
          </w:rPr>
          <w:t xml:space="preserve"> </w:t>
        </w:r>
        <w:proofErr w:type="spellStart"/>
        <w:r w:rsidRPr="008F3B9C">
          <w:rPr>
            <w:rFonts w:eastAsia="Times New Roman"/>
            <w:szCs w:val="24"/>
            <w:lang w:eastAsia="en-US"/>
          </w:rPr>
          <w:t>Ελληνογερμανική</w:t>
        </w:r>
        <w:proofErr w:type="spellEnd"/>
        <w:r w:rsidRPr="008F3B9C">
          <w:rPr>
            <w:rFonts w:eastAsia="Times New Roman"/>
            <w:szCs w:val="24"/>
            <w:lang w:eastAsia="en-US"/>
          </w:rPr>
          <w:t xml:space="preserve"> Σχολή», το Δημοτικό Σχολείο </w:t>
        </w:r>
        <w:proofErr w:type="spellStart"/>
        <w:r w:rsidRPr="008F3B9C">
          <w:rPr>
            <w:rFonts w:eastAsia="Times New Roman"/>
            <w:szCs w:val="24"/>
            <w:lang w:eastAsia="en-US"/>
          </w:rPr>
          <w:t>Αντιμάχειας</w:t>
        </w:r>
        <w:proofErr w:type="spellEnd"/>
        <w:r w:rsidRPr="008F3B9C">
          <w:rPr>
            <w:rFonts w:eastAsia="Times New Roman"/>
            <w:szCs w:val="24"/>
            <w:lang w:eastAsia="en-US"/>
          </w:rPr>
          <w:t xml:space="preserve"> Κω, το 2ο Γυμνάσιο Κιλκίς, το 1ο Γυμνάσιο Λέρου και το 15ο Δημοτικό Σχολείο Ευόσμου Θεσσαλονίκης, σελ. </w:t>
        </w:r>
        <w:r w:rsidRPr="008F3B9C">
          <w:rPr>
            <w:rFonts w:eastAsia="Times New Roman"/>
            <w:szCs w:val="24"/>
            <w:lang w:eastAsia="en-US"/>
          </w:rPr>
          <w:br/>
          <w:t xml:space="preserve">4. Επί διαδικαστικού θέματος, σελ. </w:t>
        </w:r>
        <w:r w:rsidRPr="008F3B9C">
          <w:rPr>
            <w:rFonts w:eastAsia="Times New Roman"/>
            <w:szCs w:val="24"/>
            <w:lang w:eastAsia="en-US"/>
          </w:rPr>
          <w:br/>
          <w:t xml:space="preserve">5. Επί προσωπικού θέματος, σελ. </w:t>
        </w:r>
        <w:r w:rsidRPr="008F3B9C">
          <w:rPr>
            <w:rFonts w:eastAsia="Times New Roman"/>
            <w:szCs w:val="24"/>
            <w:lang w:eastAsia="en-US"/>
          </w:rPr>
          <w:br/>
          <w:t xml:space="preserve"> </w:t>
        </w:r>
        <w:r w:rsidRPr="008F3B9C">
          <w:rPr>
            <w:rFonts w:eastAsia="Times New Roman"/>
            <w:szCs w:val="24"/>
            <w:lang w:eastAsia="en-US"/>
          </w:rPr>
          <w:br/>
          <w:t xml:space="preserve">Β. ΝΟΜΟΘΕΤΙΚΗ ΕΡΓΑΣΙΑ </w:t>
        </w:r>
        <w:r w:rsidRPr="008F3B9C">
          <w:rPr>
            <w:rFonts w:eastAsia="Times New Roman"/>
            <w:szCs w:val="24"/>
            <w:lang w:eastAsia="en-US"/>
          </w:rPr>
          <w:br/>
          <w:t xml:space="preserve">1. Συζήτηση και ψήφιση επί της αρχής, των άρθρων και του συνόλου του σχεδίου νόμου του Υπουργείου Παιδείας,  Έρευνας και Θρησκευμάτων: </w:t>
        </w:r>
      </w:ins>
    </w:p>
    <w:p w14:paraId="5EF5C4A9" w14:textId="77777777" w:rsidR="008F3B9C" w:rsidRPr="008F3B9C" w:rsidRDefault="008F3B9C" w:rsidP="008F3B9C">
      <w:pPr>
        <w:spacing w:after="0" w:line="360" w:lineRule="auto"/>
        <w:rPr>
          <w:ins w:id="22" w:author="Φλούδα Χριστίνα" w:date="2018-03-06T11:02:00Z"/>
          <w:rFonts w:eastAsia="Times New Roman"/>
          <w:szCs w:val="24"/>
          <w:lang w:eastAsia="en-US"/>
        </w:rPr>
      </w:pPr>
      <w:ins w:id="23" w:author="Φλούδα Χριστίνα" w:date="2018-03-06T11:02:00Z">
        <w:r w:rsidRPr="008F3B9C">
          <w:rPr>
            <w:rFonts w:eastAsia="Times New Roman"/>
            <w:szCs w:val="24"/>
            <w:lang w:eastAsia="en-US"/>
          </w:rPr>
          <w:t xml:space="preserve">«Ίδρυση Πανεπιστημίου Δυτικής Αττικής και άλλες διατάξεις», σελ. </w:t>
        </w:r>
        <w:r w:rsidRPr="008F3B9C">
          <w:rPr>
            <w:rFonts w:eastAsia="Times New Roman"/>
            <w:szCs w:val="24"/>
            <w:lang w:eastAsia="en-US"/>
          </w:rPr>
          <w:br/>
          <w:t>2. Κατάθεση Εκθέσεων Διαρκούς Επιτροπής:</w:t>
        </w:r>
      </w:ins>
    </w:p>
    <w:p w14:paraId="15867CE3" w14:textId="77777777" w:rsidR="008F3B9C" w:rsidRPr="008F3B9C" w:rsidRDefault="008F3B9C" w:rsidP="008F3B9C">
      <w:pPr>
        <w:spacing w:after="0" w:line="360" w:lineRule="auto"/>
        <w:jc w:val="both"/>
        <w:rPr>
          <w:ins w:id="24" w:author="Φλούδα Χριστίνα" w:date="2018-03-06T11:02:00Z"/>
          <w:rFonts w:ascii="Calibri" w:eastAsia="Times New Roman" w:hAnsi="Calibri" w:cs="Times New Roman"/>
          <w:sz w:val="22"/>
          <w:szCs w:val="24"/>
          <w:lang w:eastAsia="en-US"/>
        </w:rPr>
      </w:pPr>
      <w:ins w:id="25" w:author="Φλούδα Χριστίνα" w:date="2018-03-06T11:02:00Z">
        <w:r w:rsidRPr="008F3B9C">
          <w:rPr>
            <w:rFonts w:eastAsia="Times New Roman" w:cs="Times New Roman"/>
            <w:szCs w:val="24"/>
          </w:rPr>
          <w:t xml:space="preserve">    Η Διαρκής Επιτροπή Παραγωγής και Εμπορίου καταθέτει τις εκθέσεις της στα σχέδια νόμων του Υπουργείου Περιβάλλοντος και Ενέργειας: </w:t>
        </w:r>
      </w:ins>
    </w:p>
    <w:p w14:paraId="6371BCBF" w14:textId="77777777" w:rsidR="008F3B9C" w:rsidRPr="008F3B9C" w:rsidRDefault="008F3B9C" w:rsidP="008F3B9C">
      <w:pPr>
        <w:spacing w:after="0" w:line="360" w:lineRule="auto"/>
        <w:rPr>
          <w:ins w:id="26" w:author="Φλούδα Χριστίνα" w:date="2018-03-06T11:02:00Z"/>
          <w:rFonts w:eastAsia="Times New Roman"/>
          <w:szCs w:val="24"/>
          <w:lang w:eastAsia="en-US"/>
        </w:rPr>
      </w:pPr>
      <w:ins w:id="27" w:author="Φλούδα Χριστίνα" w:date="2018-03-06T11:02:00Z">
        <w:r w:rsidRPr="008F3B9C">
          <w:rPr>
            <w:rFonts w:eastAsia="Times New Roman"/>
            <w:szCs w:val="24"/>
            <w:lang w:eastAsia="en-US"/>
          </w:rPr>
          <w:t xml:space="preserve">    α) «Κύρωση της Σύμβασης Μίσθωσης μεταξύ της Ελληνικής Δημοκρατίας και των εταιρειών «</w:t>
        </w:r>
        <w:proofErr w:type="spellStart"/>
        <w:r w:rsidRPr="008F3B9C">
          <w:rPr>
            <w:rFonts w:eastAsia="Times New Roman"/>
            <w:szCs w:val="24"/>
            <w:lang w:eastAsia="en-US"/>
          </w:rPr>
          <w:t>Total</w:t>
        </w:r>
        <w:proofErr w:type="spellEnd"/>
        <w:r w:rsidRPr="008F3B9C">
          <w:rPr>
            <w:rFonts w:eastAsia="Times New Roman"/>
            <w:szCs w:val="24"/>
            <w:lang w:eastAsia="en-US"/>
          </w:rPr>
          <w:t xml:space="preserve"> E&amp;P </w:t>
        </w:r>
        <w:proofErr w:type="spellStart"/>
        <w:r w:rsidRPr="008F3B9C">
          <w:rPr>
            <w:rFonts w:eastAsia="Times New Roman"/>
            <w:szCs w:val="24"/>
            <w:lang w:eastAsia="en-US"/>
          </w:rPr>
          <w:t>Greece</w:t>
        </w:r>
        <w:proofErr w:type="spellEnd"/>
        <w:r w:rsidRPr="008F3B9C">
          <w:rPr>
            <w:rFonts w:eastAsia="Times New Roman"/>
            <w:szCs w:val="24"/>
            <w:lang w:eastAsia="en-US"/>
          </w:rPr>
          <w:t xml:space="preserve"> B.V.», «</w:t>
        </w:r>
        <w:proofErr w:type="spellStart"/>
        <w:r w:rsidRPr="008F3B9C">
          <w:rPr>
            <w:rFonts w:eastAsia="Times New Roman"/>
            <w:szCs w:val="24"/>
            <w:lang w:eastAsia="en-US"/>
          </w:rPr>
          <w:t>Edison</w:t>
        </w:r>
        <w:proofErr w:type="spellEnd"/>
        <w:r w:rsidRPr="008F3B9C">
          <w:rPr>
            <w:rFonts w:eastAsia="Times New Roman"/>
            <w:szCs w:val="24"/>
            <w:lang w:eastAsia="en-US"/>
          </w:rPr>
          <w:t xml:space="preserve"> International </w:t>
        </w:r>
        <w:proofErr w:type="spellStart"/>
        <w:r w:rsidRPr="008F3B9C">
          <w:rPr>
            <w:rFonts w:eastAsia="Times New Roman"/>
            <w:szCs w:val="24"/>
            <w:lang w:eastAsia="en-US"/>
          </w:rPr>
          <w:t>S.p.A</w:t>
        </w:r>
        <w:proofErr w:type="spellEnd"/>
        <w:r w:rsidRPr="008F3B9C">
          <w:rPr>
            <w:rFonts w:eastAsia="Times New Roman"/>
            <w:szCs w:val="24"/>
            <w:lang w:eastAsia="en-US"/>
          </w:rPr>
          <w:t xml:space="preserve">.» και «Ελληνικά Πετρέλαια Ανώνυμη Εταιρεία» για την παραχώρηση του δικαιώματος έρευνας και εκμετάλλευσης υδρογονανθράκων στη θαλάσσια Περιοχή 2, Ιόνιο Πέλαγος», σελ. </w:t>
        </w:r>
        <w:r w:rsidRPr="008F3B9C">
          <w:rPr>
            <w:rFonts w:eastAsia="Times New Roman"/>
            <w:szCs w:val="24"/>
            <w:lang w:eastAsia="en-US"/>
          </w:rPr>
          <w:br/>
          <w:t xml:space="preserve">    β)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 Άρτα - Πρέβεζα»», σελ. </w:t>
        </w:r>
        <w:r w:rsidRPr="008F3B9C">
          <w:rPr>
            <w:rFonts w:eastAsia="Times New Roman"/>
            <w:szCs w:val="24"/>
            <w:lang w:eastAsia="en-US"/>
          </w:rPr>
          <w:br/>
          <w:t xml:space="preserve">    γ)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χερσαία περιοχή «Αιτωλοακαρνανία»», σελ. </w:t>
        </w:r>
        <w:r w:rsidRPr="008F3B9C">
          <w:rPr>
            <w:rFonts w:eastAsia="Times New Roman"/>
            <w:szCs w:val="24"/>
            <w:lang w:eastAsia="en-US"/>
          </w:rPr>
          <w:br/>
          <w:t xml:space="preserve">    δ)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«Βορειοδυτική Πελοπόννησος»», σελ. </w:t>
        </w:r>
        <w:r w:rsidRPr="008F3B9C">
          <w:rPr>
            <w:rFonts w:eastAsia="Times New Roman"/>
            <w:szCs w:val="24"/>
            <w:lang w:eastAsia="en-US"/>
          </w:rPr>
          <w:br/>
          <w:t xml:space="preserve"> </w:t>
        </w:r>
        <w:r w:rsidRPr="008F3B9C">
          <w:rPr>
            <w:rFonts w:eastAsia="Times New Roman"/>
            <w:szCs w:val="24"/>
            <w:lang w:eastAsia="en-US"/>
          </w:rPr>
          <w:br/>
          <w:t>ΠΡΟΕΔΡΕΥΟΝΤΕΣ</w:t>
        </w:r>
      </w:ins>
    </w:p>
    <w:p w14:paraId="1D62D2A4" w14:textId="77777777" w:rsidR="008F3B9C" w:rsidRPr="008F3B9C" w:rsidRDefault="008F3B9C" w:rsidP="008F3B9C">
      <w:pPr>
        <w:spacing w:after="0" w:line="360" w:lineRule="auto"/>
        <w:rPr>
          <w:ins w:id="28" w:author="Φλούδα Χριστίνα" w:date="2018-03-06T11:02:00Z"/>
          <w:rFonts w:eastAsia="Times New Roman"/>
          <w:szCs w:val="24"/>
          <w:lang w:eastAsia="en-US"/>
        </w:rPr>
      </w:pPr>
    </w:p>
    <w:p w14:paraId="73379C97" w14:textId="77777777" w:rsidR="008F3B9C" w:rsidRPr="008F3B9C" w:rsidRDefault="008F3B9C" w:rsidP="008F3B9C">
      <w:pPr>
        <w:spacing w:after="0" w:line="360" w:lineRule="auto"/>
        <w:rPr>
          <w:ins w:id="29" w:author="Φλούδα Χριστίνα" w:date="2018-03-06T11:02:00Z"/>
          <w:rFonts w:ascii="Calibri" w:eastAsia="Times New Roman" w:hAnsi="Calibri" w:cs="Times New Roman"/>
          <w:sz w:val="22"/>
          <w:szCs w:val="22"/>
          <w:lang w:eastAsia="en-US"/>
        </w:rPr>
      </w:pPr>
      <w:ins w:id="30" w:author="Φλούδα Χριστίνα" w:date="2018-03-06T11:02:00Z">
        <w:r w:rsidRPr="008F3B9C">
          <w:rPr>
            <w:rFonts w:eastAsia="Times New Roman"/>
            <w:szCs w:val="24"/>
            <w:lang w:eastAsia="en-US"/>
          </w:rPr>
          <w:t>ΒΑΡΕΜΕΝΟΣ Γ. , σελ.</w:t>
        </w:r>
        <w:r w:rsidRPr="008F3B9C">
          <w:rPr>
            <w:rFonts w:eastAsia="Times New Roman"/>
            <w:szCs w:val="24"/>
            <w:lang w:eastAsia="en-US"/>
          </w:rPr>
          <w:br/>
          <w:t>ΓΕΩΡΓΙΑΔΗΣ Μ. , σελ.</w:t>
        </w:r>
      </w:ins>
    </w:p>
    <w:p w14:paraId="377F43D8" w14:textId="77777777" w:rsidR="008F3B9C" w:rsidRPr="008F3B9C" w:rsidRDefault="008F3B9C" w:rsidP="008F3B9C">
      <w:pPr>
        <w:spacing w:after="0" w:line="360" w:lineRule="auto"/>
        <w:rPr>
          <w:ins w:id="31" w:author="Φλούδα Χριστίνα" w:date="2018-03-06T11:02:00Z"/>
          <w:rFonts w:ascii="Calibri" w:eastAsia="Times New Roman" w:hAnsi="Calibri" w:cs="Times New Roman"/>
          <w:sz w:val="22"/>
          <w:szCs w:val="22"/>
          <w:lang w:eastAsia="en-US"/>
        </w:rPr>
      </w:pPr>
      <w:ins w:id="32" w:author="Φλούδα Χριστίνα" w:date="2018-03-06T11:02:00Z">
        <w:r w:rsidRPr="008F3B9C">
          <w:rPr>
            <w:rFonts w:eastAsia="Times New Roman"/>
            <w:szCs w:val="24"/>
            <w:lang w:eastAsia="en-US"/>
          </w:rPr>
          <w:t>ΚΑΚΛΑΜΑΝΗΣ Ν. , σελ.</w:t>
        </w:r>
      </w:ins>
    </w:p>
    <w:p w14:paraId="285A7A08" w14:textId="77777777" w:rsidR="008F3B9C" w:rsidRPr="008F3B9C" w:rsidRDefault="008F3B9C" w:rsidP="008F3B9C">
      <w:pPr>
        <w:spacing w:after="0" w:line="360" w:lineRule="auto"/>
        <w:rPr>
          <w:ins w:id="33" w:author="Φλούδα Χριστίνα" w:date="2018-03-06T11:02:00Z"/>
          <w:rFonts w:ascii="Calibri" w:eastAsia="Times New Roman" w:hAnsi="Calibri" w:cs="Times New Roman"/>
          <w:sz w:val="22"/>
          <w:szCs w:val="22"/>
          <w:lang w:eastAsia="en-US"/>
        </w:rPr>
      </w:pPr>
      <w:ins w:id="34" w:author="Φλούδα Χριστίνα" w:date="2018-03-06T11:02:00Z">
        <w:r w:rsidRPr="008F3B9C">
          <w:rPr>
            <w:rFonts w:eastAsia="Times New Roman"/>
            <w:szCs w:val="24"/>
            <w:lang w:eastAsia="en-US"/>
          </w:rPr>
          <w:t>ΚΡΕΜΑΣΤΙΝΟΣ Δ. , σελ.</w:t>
        </w:r>
        <w:r w:rsidRPr="008F3B9C">
          <w:rPr>
            <w:rFonts w:eastAsia="Times New Roman"/>
            <w:szCs w:val="24"/>
            <w:lang w:eastAsia="en-US"/>
          </w:rPr>
          <w:br/>
        </w:r>
      </w:ins>
    </w:p>
    <w:p w14:paraId="3208401A" w14:textId="77777777" w:rsidR="008F3B9C" w:rsidRPr="008F3B9C" w:rsidRDefault="008F3B9C" w:rsidP="008F3B9C">
      <w:pPr>
        <w:spacing w:after="0" w:line="360" w:lineRule="auto"/>
        <w:rPr>
          <w:ins w:id="35" w:author="Φλούδα Χριστίνα" w:date="2018-03-06T11:02:00Z"/>
          <w:rFonts w:eastAsia="Times New Roman"/>
          <w:szCs w:val="24"/>
          <w:lang w:eastAsia="en-US"/>
        </w:rPr>
      </w:pPr>
    </w:p>
    <w:p w14:paraId="018FEBF5" w14:textId="77777777" w:rsidR="008F3B9C" w:rsidRPr="008F3B9C" w:rsidRDefault="008F3B9C" w:rsidP="008F3B9C">
      <w:pPr>
        <w:spacing w:after="0" w:line="360" w:lineRule="auto"/>
        <w:rPr>
          <w:ins w:id="36" w:author="Φλούδα Χριστίνα" w:date="2018-03-06T11:02:00Z"/>
          <w:rFonts w:eastAsia="Times New Roman"/>
          <w:szCs w:val="24"/>
          <w:lang w:eastAsia="en-US"/>
        </w:rPr>
      </w:pPr>
      <w:ins w:id="37" w:author="Φλούδα Χριστίνα" w:date="2018-03-06T11:02:00Z">
        <w:r w:rsidRPr="008F3B9C">
          <w:rPr>
            <w:rFonts w:eastAsia="Times New Roman"/>
            <w:szCs w:val="24"/>
            <w:lang w:eastAsia="en-US"/>
          </w:rPr>
          <w:t>ΟΜΙΛΗΤΕΣ</w:t>
        </w:r>
      </w:ins>
    </w:p>
    <w:p w14:paraId="095BC690" w14:textId="77777777" w:rsidR="008F3B9C" w:rsidRPr="008F3B9C" w:rsidRDefault="008F3B9C" w:rsidP="008F3B9C">
      <w:pPr>
        <w:spacing w:after="0" w:line="360" w:lineRule="auto"/>
        <w:rPr>
          <w:ins w:id="38" w:author="Φλούδα Χριστίνα" w:date="2018-03-06T11:02:00Z"/>
          <w:rFonts w:eastAsia="Times New Roman"/>
          <w:szCs w:val="24"/>
          <w:lang w:eastAsia="en-US"/>
        </w:rPr>
      </w:pPr>
      <w:ins w:id="39" w:author="Φλούδα Χριστίνα" w:date="2018-03-06T11:02:00Z">
        <w:r w:rsidRPr="008F3B9C">
          <w:rPr>
            <w:rFonts w:eastAsia="Times New Roman"/>
            <w:szCs w:val="24"/>
            <w:lang w:eastAsia="en-US"/>
          </w:rPr>
          <w:br/>
          <w:t>Α. Επί διαδικαστικού θέματος:</w:t>
        </w:r>
        <w:r w:rsidRPr="008F3B9C">
          <w:rPr>
            <w:rFonts w:eastAsia="Times New Roman"/>
            <w:szCs w:val="24"/>
            <w:lang w:eastAsia="en-US"/>
          </w:rPr>
          <w:br/>
          <w:t>ΑΜΥΡΑΣ Γ. , σελ.</w:t>
        </w:r>
        <w:r w:rsidRPr="008F3B9C">
          <w:rPr>
            <w:rFonts w:eastAsia="Times New Roman"/>
            <w:szCs w:val="24"/>
            <w:lang w:eastAsia="en-US"/>
          </w:rPr>
          <w:br/>
          <w:t>ΒΑΡΕΜΕΝΟΣ Γ. , σελ.</w:t>
        </w:r>
        <w:r w:rsidRPr="008F3B9C">
          <w:rPr>
            <w:rFonts w:eastAsia="Times New Roman"/>
            <w:szCs w:val="24"/>
            <w:lang w:eastAsia="en-US"/>
          </w:rPr>
          <w:br/>
          <w:t>ΒΛΑΧΟΣ Γ. , σελ.</w:t>
        </w:r>
        <w:r w:rsidRPr="008F3B9C">
          <w:rPr>
            <w:rFonts w:eastAsia="Times New Roman"/>
            <w:szCs w:val="24"/>
            <w:lang w:eastAsia="en-US"/>
          </w:rPr>
          <w:br/>
          <w:t>ΒΟΡΙΔΗΣ Μ. , σελ.</w:t>
        </w:r>
        <w:r w:rsidRPr="008F3B9C">
          <w:rPr>
            <w:rFonts w:eastAsia="Times New Roman"/>
            <w:szCs w:val="24"/>
            <w:lang w:eastAsia="en-US"/>
          </w:rPr>
          <w:br/>
          <w:t>ΓΕΩΡΓΙΑΔΗΣ Μ. , σελ.</w:t>
        </w:r>
        <w:r w:rsidRPr="008F3B9C">
          <w:rPr>
            <w:rFonts w:eastAsia="Times New Roman"/>
            <w:szCs w:val="24"/>
            <w:lang w:eastAsia="en-US"/>
          </w:rPr>
          <w:br/>
          <w:t>ΓΕΩΡΓΙΑΔΗΣ Σ. , σελ.</w:t>
        </w:r>
        <w:r w:rsidRPr="008F3B9C">
          <w:rPr>
            <w:rFonts w:eastAsia="Times New Roman"/>
            <w:szCs w:val="24"/>
            <w:lang w:eastAsia="en-US"/>
          </w:rPr>
          <w:br/>
          <w:t>ΓΡΗΓΟΡΑΚΟΣ Λ. , σελ.</w:t>
        </w:r>
        <w:r w:rsidRPr="008F3B9C">
          <w:rPr>
            <w:rFonts w:eastAsia="Times New Roman"/>
            <w:szCs w:val="24"/>
            <w:lang w:eastAsia="en-US"/>
          </w:rPr>
          <w:br/>
          <w:t>ΚΑΚΛΑΜΑΝΗΣ Ν. , σελ.</w:t>
        </w:r>
        <w:r w:rsidRPr="008F3B9C">
          <w:rPr>
            <w:rFonts w:eastAsia="Times New Roman"/>
            <w:szCs w:val="24"/>
            <w:lang w:eastAsia="en-US"/>
          </w:rPr>
          <w:br/>
          <w:t>ΚΕΡΑΜΕΩΣ Ν. , σελ.</w:t>
        </w:r>
        <w:r w:rsidRPr="008F3B9C">
          <w:rPr>
            <w:rFonts w:eastAsia="Times New Roman"/>
            <w:szCs w:val="24"/>
            <w:lang w:eastAsia="en-US"/>
          </w:rPr>
          <w:br/>
          <w:t>ΚΡΕΜΑΣΤΙΝΟΣ Δ. , σελ.</w:t>
        </w:r>
        <w:r w:rsidRPr="008F3B9C">
          <w:rPr>
            <w:rFonts w:eastAsia="Times New Roman"/>
            <w:szCs w:val="24"/>
            <w:lang w:eastAsia="en-US"/>
          </w:rPr>
          <w:br/>
          <w:t>ΜΕΓΑΛΟΜΥΣΤΑΚΑΣ Α. , σελ.</w:t>
        </w:r>
        <w:r w:rsidRPr="008F3B9C">
          <w:rPr>
            <w:rFonts w:eastAsia="Times New Roman"/>
            <w:szCs w:val="24"/>
            <w:lang w:eastAsia="en-US"/>
          </w:rPr>
          <w:br/>
          <w:t>ΜΗΤΑΡΑΚΗΣ Π. , σελ.</w:t>
        </w:r>
        <w:r w:rsidRPr="008F3B9C">
          <w:rPr>
            <w:rFonts w:eastAsia="Times New Roman"/>
            <w:szCs w:val="24"/>
            <w:lang w:eastAsia="en-US"/>
          </w:rPr>
          <w:br/>
          <w:t>ΜΠΟΥΡΑΣ Α. , σελ.</w:t>
        </w:r>
        <w:r w:rsidRPr="008F3B9C">
          <w:rPr>
            <w:rFonts w:eastAsia="Times New Roman"/>
            <w:szCs w:val="24"/>
            <w:lang w:eastAsia="en-US"/>
          </w:rPr>
          <w:br/>
          <w:t>ΞΥΔΑΚΗΣ Ν. , σελ.</w:t>
        </w:r>
        <w:r w:rsidRPr="008F3B9C">
          <w:rPr>
            <w:rFonts w:eastAsia="Times New Roman"/>
            <w:szCs w:val="24"/>
            <w:lang w:eastAsia="en-US"/>
          </w:rPr>
          <w:br/>
          <w:t>ΠΑΝΑΓΙΩΤΟΠΟΥΛΟΣ Ν. , σελ.</w:t>
        </w:r>
        <w:r w:rsidRPr="008F3B9C">
          <w:rPr>
            <w:rFonts w:eastAsia="Times New Roman"/>
            <w:szCs w:val="24"/>
            <w:lang w:eastAsia="en-US"/>
          </w:rPr>
          <w:br/>
          <w:t>ΣΚΟΥΡΟΛΙΑΚΟΣ Π. , σελ.</w:t>
        </w:r>
        <w:r w:rsidRPr="008F3B9C">
          <w:rPr>
            <w:rFonts w:eastAsia="Times New Roman"/>
            <w:szCs w:val="24"/>
            <w:lang w:eastAsia="en-US"/>
          </w:rPr>
          <w:br/>
          <w:t>ΤΖΑΒΑΡΑΣ Κ. , σελ.</w:t>
        </w:r>
        <w:r w:rsidRPr="008F3B9C">
          <w:rPr>
            <w:rFonts w:eastAsia="Times New Roman"/>
            <w:szCs w:val="24"/>
            <w:lang w:eastAsia="en-US"/>
          </w:rPr>
          <w:br/>
          <w:t>ΤΖΑΝΑΚΟΠΟΥΛΟΣ Δ. , σελ.</w:t>
        </w:r>
        <w:r w:rsidRPr="008F3B9C">
          <w:rPr>
            <w:rFonts w:eastAsia="Times New Roman"/>
            <w:szCs w:val="24"/>
            <w:lang w:eastAsia="en-US"/>
          </w:rPr>
          <w:br/>
          <w:t>ΤΣΙΑΡΑΣ Κ. , σελ.</w:t>
        </w:r>
        <w:r w:rsidRPr="008F3B9C">
          <w:rPr>
            <w:rFonts w:eastAsia="Times New Roman"/>
            <w:szCs w:val="24"/>
            <w:lang w:eastAsia="en-US"/>
          </w:rPr>
          <w:br/>
          <w:t>ΦΩΤΑΚΗΣ Κ. , σελ.</w:t>
        </w:r>
        <w:r w:rsidRPr="008F3B9C">
          <w:rPr>
            <w:rFonts w:eastAsia="Times New Roman"/>
            <w:szCs w:val="24"/>
            <w:lang w:eastAsia="en-US"/>
          </w:rPr>
          <w:br/>
        </w:r>
        <w:r w:rsidRPr="008F3B9C">
          <w:rPr>
            <w:rFonts w:eastAsia="Times New Roman"/>
            <w:szCs w:val="24"/>
            <w:lang w:eastAsia="en-US"/>
          </w:rPr>
          <w:br/>
          <w:t>Β. Επί προσωπικού θέματος:</w:t>
        </w:r>
        <w:r w:rsidRPr="008F3B9C">
          <w:rPr>
            <w:rFonts w:eastAsia="Times New Roman"/>
            <w:szCs w:val="24"/>
            <w:lang w:eastAsia="en-US"/>
          </w:rPr>
          <w:br/>
          <w:t>ΓΕΩΡΓΙΑΔΗΣ Σ. , σελ.</w:t>
        </w:r>
        <w:r w:rsidRPr="008F3B9C">
          <w:rPr>
            <w:rFonts w:eastAsia="Times New Roman"/>
            <w:szCs w:val="24"/>
            <w:lang w:eastAsia="en-US"/>
          </w:rPr>
          <w:br/>
          <w:t>ΜΗΤΑΡΑΚΗΣ Π. , σελ.</w:t>
        </w:r>
        <w:r w:rsidRPr="008F3B9C">
          <w:rPr>
            <w:rFonts w:eastAsia="Times New Roman"/>
            <w:szCs w:val="24"/>
            <w:lang w:eastAsia="en-US"/>
          </w:rPr>
          <w:br/>
        </w:r>
        <w:r w:rsidRPr="008F3B9C">
          <w:rPr>
            <w:rFonts w:eastAsia="Times New Roman"/>
            <w:szCs w:val="24"/>
            <w:lang w:eastAsia="en-US"/>
          </w:rPr>
          <w:br/>
          <w:t>Γ. Επί του σχεδίου νόμου του Υπουργείου Παιδείας,  Έρευνας και Θρησκευμάτων:</w:t>
        </w:r>
        <w:r w:rsidRPr="008F3B9C">
          <w:rPr>
            <w:rFonts w:eastAsia="Times New Roman"/>
            <w:szCs w:val="24"/>
            <w:lang w:eastAsia="en-US"/>
          </w:rPr>
          <w:br/>
          <w:t>ΑΚΡΙΩΤΗΣ Γ. , σελ.</w:t>
        </w:r>
        <w:r w:rsidRPr="008F3B9C">
          <w:rPr>
            <w:rFonts w:eastAsia="Times New Roman"/>
            <w:szCs w:val="24"/>
            <w:lang w:eastAsia="en-US"/>
          </w:rPr>
          <w:br/>
          <w:t>ΑΜΥΡΑΣ Γ. , σελ.</w:t>
        </w:r>
        <w:r w:rsidRPr="008F3B9C">
          <w:rPr>
            <w:rFonts w:eastAsia="Times New Roman"/>
            <w:szCs w:val="24"/>
            <w:lang w:eastAsia="en-US"/>
          </w:rPr>
          <w:br/>
          <w:t>ΑΝΑΓΝΩΣΤΟΠΟΥΛΟΥ Α. , σελ.</w:t>
        </w:r>
        <w:r w:rsidRPr="008F3B9C">
          <w:rPr>
            <w:rFonts w:eastAsia="Times New Roman"/>
            <w:szCs w:val="24"/>
            <w:lang w:eastAsia="en-US"/>
          </w:rPr>
          <w:br/>
          <w:t>ΑΝΔΡΙΑΝΟΣ Ι. , σελ.</w:t>
        </w:r>
        <w:r w:rsidRPr="008F3B9C">
          <w:rPr>
            <w:rFonts w:eastAsia="Times New Roman"/>
            <w:szCs w:val="24"/>
            <w:lang w:eastAsia="en-US"/>
          </w:rPr>
          <w:br/>
          <w:t>ΑΝΤΩΝΙΟΥ Μ. , σελ.</w:t>
        </w:r>
        <w:r w:rsidRPr="008F3B9C">
          <w:rPr>
            <w:rFonts w:eastAsia="Times New Roman"/>
            <w:szCs w:val="24"/>
            <w:lang w:eastAsia="en-US"/>
          </w:rPr>
          <w:br/>
          <w:t>ΓΑΒΡΟΓΛΟΥ Κ. , σελ.</w:t>
        </w:r>
        <w:r w:rsidRPr="008F3B9C">
          <w:rPr>
            <w:rFonts w:eastAsia="Times New Roman"/>
            <w:szCs w:val="24"/>
            <w:lang w:eastAsia="en-US"/>
          </w:rPr>
          <w:br/>
          <w:t>ΓΡΕΓΟΣ Α. , σελ.</w:t>
        </w:r>
        <w:r w:rsidRPr="008F3B9C">
          <w:rPr>
            <w:rFonts w:eastAsia="Times New Roman"/>
            <w:szCs w:val="24"/>
            <w:lang w:eastAsia="en-US"/>
          </w:rPr>
          <w:br/>
          <w:t>ΓΡΗΓΟΡΑΚΟΣ Λ. , σελ.</w:t>
        </w:r>
        <w:r w:rsidRPr="008F3B9C">
          <w:rPr>
            <w:rFonts w:eastAsia="Times New Roman"/>
            <w:szCs w:val="24"/>
            <w:lang w:eastAsia="en-US"/>
          </w:rPr>
          <w:br/>
          <w:t>ΔΕΛΗΣ Ι. , σελ.</w:t>
        </w:r>
        <w:r w:rsidRPr="008F3B9C">
          <w:rPr>
            <w:rFonts w:eastAsia="Times New Roman"/>
            <w:szCs w:val="24"/>
            <w:lang w:eastAsia="en-US"/>
          </w:rPr>
          <w:br/>
          <w:t>ΔΡΙΤΣΕΛΗ Π. , σελ.</w:t>
        </w:r>
        <w:r w:rsidRPr="008F3B9C">
          <w:rPr>
            <w:rFonts w:eastAsia="Times New Roman"/>
            <w:szCs w:val="24"/>
            <w:lang w:eastAsia="en-US"/>
          </w:rPr>
          <w:br/>
          <w:t>ΕΜΜΑΝΟΥΗΛΙΔΗΣ Δ. , σελ.</w:t>
        </w:r>
        <w:r w:rsidRPr="008F3B9C">
          <w:rPr>
            <w:rFonts w:eastAsia="Times New Roman"/>
            <w:szCs w:val="24"/>
            <w:lang w:eastAsia="en-US"/>
          </w:rPr>
          <w:br/>
          <w:t>ΗΛΙΟΠΟΥΛΟΣ Π. , σελ.</w:t>
        </w:r>
        <w:r w:rsidRPr="008F3B9C">
          <w:rPr>
            <w:rFonts w:eastAsia="Times New Roman"/>
            <w:szCs w:val="24"/>
            <w:lang w:eastAsia="en-US"/>
          </w:rPr>
          <w:br/>
          <w:t>ΘΗΒΑΙΟΣ Ν. , σελ.</w:t>
        </w:r>
        <w:r w:rsidRPr="008F3B9C">
          <w:rPr>
            <w:rFonts w:eastAsia="Times New Roman"/>
            <w:szCs w:val="24"/>
            <w:lang w:eastAsia="en-US"/>
          </w:rPr>
          <w:br/>
          <w:t>ΚΑΒΑΔΕΛΛΑΣ Δ. , σελ.</w:t>
        </w:r>
        <w:r w:rsidRPr="008F3B9C">
          <w:rPr>
            <w:rFonts w:eastAsia="Times New Roman"/>
            <w:szCs w:val="24"/>
            <w:lang w:eastAsia="en-US"/>
          </w:rPr>
          <w:br/>
          <w:t>ΚΑΡΑΜΑΝΛΗ  Ά. , σελ.</w:t>
        </w:r>
        <w:r w:rsidRPr="008F3B9C">
          <w:rPr>
            <w:rFonts w:eastAsia="Times New Roman"/>
            <w:szCs w:val="24"/>
            <w:lang w:eastAsia="en-US"/>
          </w:rPr>
          <w:br/>
          <w:t>ΚΑΤΣΑΒΡΙΑ - ΣΙΩΡΟΠΟΥΛΟΥ Χ. , σελ.</w:t>
        </w:r>
        <w:r w:rsidRPr="008F3B9C">
          <w:rPr>
            <w:rFonts w:eastAsia="Times New Roman"/>
            <w:szCs w:val="24"/>
            <w:lang w:eastAsia="en-US"/>
          </w:rPr>
          <w:br/>
          <w:t>ΚΑΤΣΙΚΗΣ Κ. , σελ.</w:t>
        </w:r>
        <w:r w:rsidRPr="008F3B9C">
          <w:rPr>
            <w:rFonts w:eastAsia="Times New Roman"/>
            <w:szCs w:val="24"/>
            <w:lang w:eastAsia="en-US"/>
          </w:rPr>
          <w:br/>
          <w:t>ΚΕΛΛΑΣ Χ. , σελ.</w:t>
        </w:r>
        <w:r w:rsidRPr="008F3B9C">
          <w:rPr>
            <w:rFonts w:eastAsia="Times New Roman"/>
            <w:szCs w:val="24"/>
            <w:lang w:eastAsia="en-US"/>
          </w:rPr>
          <w:br/>
          <w:t>ΚΕΡΑΜΕΩΣ Ν. , σελ.</w:t>
        </w:r>
        <w:r w:rsidRPr="008F3B9C">
          <w:rPr>
            <w:rFonts w:eastAsia="Times New Roman"/>
            <w:szCs w:val="24"/>
            <w:lang w:eastAsia="en-US"/>
          </w:rPr>
          <w:br/>
          <w:t>ΚΟΝΤΟΓΕΩΡΓΟΣ Κ. , σελ.</w:t>
        </w:r>
        <w:r w:rsidRPr="008F3B9C">
          <w:rPr>
            <w:rFonts w:eastAsia="Times New Roman"/>
            <w:szCs w:val="24"/>
            <w:lang w:eastAsia="en-US"/>
          </w:rPr>
          <w:br/>
          <w:t>ΚΟΥΤΣΟΥΜΠΑΣ Α. , σελ.</w:t>
        </w:r>
        <w:r w:rsidRPr="008F3B9C">
          <w:rPr>
            <w:rFonts w:eastAsia="Times New Roman"/>
            <w:szCs w:val="24"/>
            <w:lang w:eastAsia="en-US"/>
          </w:rPr>
          <w:br/>
          <w:t>ΚΡΕΜΑΣΤΙΝΟΣ Δ. , σελ.</w:t>
        </w:r>
        <w:r w:rsidRPr="008F3B9C">
          <w:rPr>
            <w:rFonts w:eastAsia="Times New Roman"/>
            <w:szCs w:val="24"/>
            <w:lang w:eastAsia="en-US"/>
          </w:rPr>
          <w:br/>
          <w:t>ΚΩΝΣΤΑΝΤΟΠΟΥΛΟΣ Δ. , σελ.</w:t>
        </w:r>
      </w:ins>
    </w:p>
    <w:p w14:paraId="7F107523" w14:textId="20DD2A67" w:rsidR="008F3B9C" w:rsidRDefault="008F3B9C" w:rsidP="008F3B9C">
      <w:pPr>
        <w:spacing w:after="0" w:line="600" w:lineRule="auto"/>
        <w:ind w:firstLine="720"/>
        <w:jc w:val="center"/>
        <w:rPr>
          <w:ins w:id="40" w:author="Φλούδα Χριστίνα" w:date="2018-03-06T11:02:00Z"/>
          <w:rFonts w:eastAsia="Times New Roman"/>
          <w:szCs w:val="24"/>
        </w:rPr>
      </w:pPr>
      <w:ins w:id="41" w:author="Φλούδα Χριστίνα" w:date="2018-03-06T11:02:00Z">
        <w:r w:rsidRPr="008F3B9C">
          <w:rPr>
            <w:rFonts w:eastAsia="Times New Roman"/>
            <w:szCs w:val="24"/>
            <w:lang w:eastAsia="en-US"/>
          </w:rPr>
          <w:t>ΛΟΒΕΡΔΟΣ Α. , σελ.</w:t>
        </w:r>
        <w:r w:rsidRPr="008F3B9C">
          <w:rPr>
            <w:rFonts w:eastAsia="Times New Roman"/>
            <w:szCs w:val="24"/>
            <w:lang w:eastAsia="en-US"/>
          </w:rPr>
          <w:br/>
          <w:t>ΜΑΝΙΟΣ Ν. , σελ.</w:t>
        </w:r>
        <w:r w:rsidRPr="008F3B9C">
          <w:rPr>
            <w:rFonts w:eastAsia="Times New Roman"/>
            <w:szCs w:val="24"/>
            <w:lang w:eastAsia="en-US"/>
          </w:rPr>
          <w:br/>
          <w:t>ΜΑΥΡΩΤΑΣ Γ. , σελ.</w:t>
        </w:r>
        <w:r w:rsidRPr="008F3B9C">
          <w:rPr>
            <w:rFonts w:eastAsia="Times New Roman"/>
            <w:szCs w:val="24"/>
            <w:lang w:eastAsia="en-US"/>
          </w:rPr>
          <w:br/>
          <w:t>ΜΕΓΑΛΟΜΥΣΤΑΚΑΣ Α. , σελ.</w:t>
        </w:r>
        <w:r w:rsidRPr="008F3B9C">
          <w:rPr>
            <w:rFonts w:eastAsia="Times New Roman"/>
            <w:szCs w:val="24"/>
            <w:lang w:eastAsia="en-US"/>
          </w:rPr>
          <w:br/>
          <w:t>ΜΗΤΑΦΙΔΗΣ Τ. , σελ.</w:t>
        </w:r>
        <w:r w:rsidRPr="008F3B9C">
          <w:rPr>
            <w:rFonts w:eastAsia="Times New Roman"/>
            <w:szCs w:val="24"/>
            <w:lang w:eastAsia="en-US"/>
          </w:rPr>
          <w:br/>
          <w:t>ΜΗΤΣΟΤΑΚΗΣ Κ. , σελ.</w:t>
        </w:r>
        <w:r w:rsidRPr="008F3B9C">
          <w:rPr>
            <w:rFonts w:eastAsia="Times New Roman"/>
            <w:szCs w:val="24"/>
            <w:lang w:eastAsia="en-US"/>
          </w:rPr>
          <w:br/>
          <w:t>ΜΙΧΕΛΗΣ Α. , σελ.</w:t>
        </w:r>
        <w:r w:rsidRPr="008F3B9C">
          <w:rPr>
            <w:rFonts w:eastAsia="Times New Roman"/>
            <w:szCs w:val="24"/>
            <w:lang w:eastAsia="en-US"/>
          </w:rPr>
          <w:br/>
          <w:t>ΜΙΧΕΛΟΓΙΑΝΝΑΚΗΣ Ι. , σελ.</w:t>
        </w:r>
        <w:r w:rsidRPr="008F3B9C">
          <w:rPr>
            <w:rFonts w:eastAsia="Times New Roman"/>
            <w:szCs w:val="24"/>
            <w:lang w:eastAsia="en-US"/>
          </w:rPr>
          <w:br/>
          <w:t>ΜΟΥΜΟΥΛΙΔΗΣ Θ. , σελ.</w:t>
        </w:r>
        <w:r w:rsidRPr="008F3B9C">
          <w:rPr>
            <w:rFonts w:eastAsia="Times New Roman"/>
            <w:szCs w:val="24"/>
            <w:lang w:eastAsia="en-US"/>
          </w:rPr>
          <w:br/>
          <w:t>ΜΠΑΞΕΒΑΝΑΚΗΣ Δ. , σελ.</w:t>
        </w:r>
        <w:r w:rsidRPr="008F3B9C">
          <w:rPr>
            <w:rFonts w:eastAsia="Times New Roman"/>
            <w:szCs w:val="24"/>
            <w:lang w:eastAsia="en-US"/>
          </w:rPr>
          <w:br/>
          <w:t>ΞΥΔΑΚΗΣ Ν. , σελ.</w:t>
        </w:r>
        <w:r w:rsidRPr="008F3B9C">
          <w:rPr>
            <w:rFonts w:eastAsia="Times New Roman"/>
            <w:szCs w:val="24"/>
            <w:lang w:eastAsia="en-US"/>
          </w:rPr>
          <w:br/>
          <w:t>ΠΑΠΑΘΕΟΔΩΡΟΥ Θ. , σελ.</w:t>
        </w:r>
        <w:r w:rsidRPr="008F3B9C">
          <w:rPr>
            <w:rFonts w:eastAsia="Times New Roman"/>
            <w:szCs w:val="24"/>
            <w:lang w:eastAsia="en-US"/>
          </w:rPr>
          <w:br/>
          <w:t>ΠΑΠΑΚΩΣΤΑ - ΣΙΔΗΡΟΠΟΥΛΟΥ Α. , σελ.</w:t>
        </w:r>
        <w:r w:rsidRPr="008F3B9C">
          <w:rPr>
            <w:rFonts w:eastAsia="Times New Roman"/>
            <w:szCs w:val="24"/>
            <w:lang w:eastAsia="en-US"/>
          </w:rPr>
          <w:br/>
          <w:t>ΠΡΑΤΣΟΛΗΣ Α. , σελ.</w:t>
        </w:r>
        <w:r w:rsidRPr="008F3B9C">
          <w:rPr>
            <w:rFonts w:eastAsia="Times New Roman"/>
            <w:szCs w:val="24"/>
            <w:lang w:eastAsia="en-US"/>
          </w:rPr>
          <w:br/>
          <w:t>ΡΙΖΟΥΛΗΣ Α. , σελ.</w:t>
        </w:r>
        <w:r w:rsidRPr="008F3B9C">
          <w:rPr>
            <w:rFonts w:eastAsia="Times New Roman"/>
            <w:szCs w:val="24"/>
            <w:lang w:eastAsia="en-US"/>
          </w:rPr>
          <w:br/>
          <w:t>ΣΕΒΑΣΤΑΚΗΣ Δ. , σελ.</w:t>
        </w:r>
        <w:r w:rsidRPr="008F3B9C">
          <w:rPr>
            <w:rFonts w:eastAsia="Times New Roman"/>
            <w:szCs w:val="24"/>
            <w:lang w:eastAsia="en-US"/>
          </w:rPr>
          <w:br/>
          <w:t>ΣΚΟΥΡΟΛΙΑΚΟΣ Π. , σελ.</w:t>
        </w:r>
        <w:r w:rsidRPr="008F3B9C">
          <w:rPr>
            <w:rFonts w:eastAsia="Times New Roman"/>
            <w:szCs w:val="24"/>
            <w:lang w:eastAsia="en-US"/>
          </w:rPr>
          <w:br/>
          <w:t>ΣΤΕΦΟΣ Ι. , σελ.</w:t>
        </w:r>
        <w:r w:rsidRPr="008F3B9C">
          <w:rPr>
            <w:rFonts w:eastAsia="Times New Roman"/>
            <w:szCs w:val="24"/>
            <w:lang w:eastAsia="en-US"/>
          </w:rPr>
          <w:br/>
          <w:t>ΣΤΥΛΙΟΣ Γ. , σελ.</w:t>
        </w:r>
        <w:r w:rsidRPr="008F3B9C">
          <w:rPr>
            <w:rFonts w:eastAsia="Times New Roman"/>
            <w:szCs w:val="24"/>
            <w:lang w:eastAsia="en-US"/>
          </w:rPr>
          <w:br/>
          <w:t>ΣΥΡΙΓΟΣ Α. , σελ.</w:t>
        </w:r>
        <w:r w:rsidRPr="008F3B9C">
          <w:rPr>
            <w:rFonts w:eastAsia="Times New Roman"/>
            <w:szCs w:val="24"/>
            <w:lang w:eastAsia="en-US"/>
          </w:rPr>
          <w:br/>
          <w:t>ΣΥΡΜΑΛΕΝΙΟΣ Ν. , σελ.</w:t>
        </w:r>
        <w:r w:rsidRPr="008F3B9C">
          <w:rPr>
            <w:rFonts w:eastAsia="Times New Roman"/>
            <w:szCs w:val="24"/>
            <w:lang w:eastAsia="en-US"/>
          </w:rPr>
          <w:br/>
          <w:t>ΤΑΣΣΟΣ Σ. , σελ.</w:t>
        </w:r>
        <w:r w:rsidRPr="008F3B9C">
          <w:rPr>
            <w:rFonts w:eastAsia="Times New Roman"/>
            <w:szCs w:val="24"/>
            <w:lang w:eastAsia="en-US"/>
          </w:rPr>
          <w:br/>
          <w:t>ΤΖΑΒΑΡΑΣ Κ. , σελ.</w:t>
        </w:r>
        <w:r w:rsidRPr="008F3B9C">
          <w:rPr>
            <w:rFonts w:eastAsia="Times New Roman"/>
            <w:szCs w:val="24"/>
            <w:lang w:eastAsia="en-US"/>
          </w:rPr>
          <w:br/>
          <w:t>ΤΖΑΝΑΚΟΠΟΥΛΟΣ Δ. , σελ.</w:t>
        </w:r>
        <w:r w:rsidRPr="008F3B9C">
          <w:rPr>
            <w:rFonts w:eastAsia="Times New Roman"/>
            <w:szCs w:val="24"/>
            <w:lang w:eastAsia="en-US"/>
          </w:rPr>
          <w:br/>
          <w:t>ΤΖΟΥΦΗ Μ. , σελ.</w:t>
        </w:r>
        <w:r w:rsidRPr="008F3B9C">
          <w:rPr>
            <w:rFonts w:eastAsia="Times New Roman"/>
            <w:szCs w:val="24"/>
            <w:lang w:eastAsia="en-US"/>
          </w:rPr>
          <w:br/>
          <w:t>ΦΑΜΕΛΛΟΣ Σ. , σελ.</w:t>
        </w:r>
        <w:r w:rsidRPr="008F3B9C">
          <w:rPr>
            <w:rFonts w:eastAsia="Times New Roman"/>
            <w:szCs w:val="24"/>
            <w:lang w:eastAsia="en-US"/>
          </w:rPr>
          <w:br/>
          <w:t>ΦΙΛΗΣ Ν. , σελ.</w:t>
        </w:r>
        <w:r w:rsidRPr="008F3B9C">
          <w:rPr>
            <w:rFonts w:eastAsia="Times New Roman"/>
            <w:szCs w:val="24"/>
            <w:lang w:eastAsia="en-US"/>
          </w:rPr>
          <w:br/>
          <w:t>ΦΩΤΑΚΗΣ Κ. , σελ.</w:t>
        </w:r>
        <w:r w:rsidRPr="008F3B9C">
          <w:rPr>
            <w:rFonts w:eastAsia="Times New Roman"/>
            <w:szCs w:val="24"/>
            <w:lang w:eastAsia="en-US"/>
          </w:rPr>
          <w:br/>
          <w:t>ΦΩΤΙΟΥ Θ. , σελ.</w:t>
        </w:r>
        <w:r w:rsidRPr="008F3B9C">
          <w:rPr>
            <w:rFonts w:eastAsia="Times New Roman"/>
            <w:szCs w:val="24"/>
            <w:lang w:eastAsia="en-US"/>
          </w:rPr>
          <w:br/>
          <w:t>ΧΑΤΖΗΣΑΒΒΑΣ Χ. , σελ.</w:t>
        </w:r>
        <w:r w:rsidRPr="008F3B9C">
          <w:rPr>
            <w:rFonts w:eastAsia="Times New Roman"/>
            <w:szCs w:val="24"/>
            <w:lang w:eastAsia="en-US"/>
          </w:rPr>
          <w:br/>
        </w:r>
        <w:r w:rsidRPr="008F3B9C">
          <w:rPr>
            <w:rFonts w:eastAsia="Times New Roman"/>
            <w:szCs w:val="24"/>
            <w:lang w:eastAsia="en-US"/>
          </w:rPr>
          <w:br/>
          <w:t>ΠΑΡΕΜΒΑΣΕΙΣ:</w:t>
        </w:r>
        <w:r w:rsidRPr="008F3B9C">
          <w:rPr>
            <w:rFonts w:eastAsia="Times New Roman"/>
            <w:szCs w:val="24"/>
            <w:lang w:eastAsia="en-US"/>
          </w:rPr>
          <w:br/>
          <w:t>ΒΟΡΙΔΗΣ Μ. , σελ.</w:t>
        </w:r>
        <w:r w:rsidRPr="008F3B9C">
          <w:rPr>
            <w:rFonts w:eastAsia="Times New Roman"/>
            <w:szCs w:val="24"/>
            <w:lang w:eastAsia="en-US"/>
          </w:rPr>
          <w:br/>
          <w:t>ΚΑΚΛΑΜΑΝΗΣ Ν. , σελ.</w:t>
        </w:r>
        <w:r w:rsidRPr="008F3B9C">
          <w:rPr>
            <w:rFonts w:eastAsia="Times New Roman"/>
            <w:szCs w:val="24"/>
            <w:lang w:eastAsia="en-US"/>
          </w:rPr>
          <w:br/>
          <w:t>ΚΩΝΣΤΑΝΤΙΝΟΠΟΥΛΟΣ Ο. , σελ.</w:t>
        </w:r>
        <w:r w:rsidRPr="008F3B9C">
          <w:rPr>
            <w:rFonts w:eastAsia="Times New Roman"/>
            <w:szCs w:val="24"/>
            <w:lang w:eastAsia="en-US"/>
          </w:rPr>
          <w:br/>
          <w:t>ΜΠΟΥΡΑΣ Α. , σελ.</w:t>
        </w:r>
        <w:r w:rsidRPr="008F3B9C">
          <w:rPr>
            <w:rFonts w:eastAsia="Times New Roman"/>
            <w:szCs w:val="24"/>
            <w:lang w:eastAsia="en-US"/>
          </w:rPr>
          <w:br/>
        </w:r>
      </w:ins>
    </w:p>
    <w:p w14:paraId="7D38D52B" w14:textId="77777777" w:rsidR="0056040B" w:rsidRDefault="008F3B9C">
      <w:pPr>
        <w:spacing w:after="0" w:line="600" w:lineRule="auto"/>
        <w:ind w:firstLine="720"/>
        <w:jc w:val="center"/>
        <w:rPr>
          <w:rFonts w:eastAsia="Times New Roman"/>
          <w:szCs w:val="24"/>
        </w:rPr>
      </w:pPr>
      <w:r>
        <w:rPr>
          <w:rFonts w:eastAsia="Times New Roman"/>
          <w:szCs w:val="24"/>
        </w:rPr>
        <w:t>ΠΡΑΚΤΙΚΑ ΒΟΥΛΗΣ</w:t>
      </w:r>
    </w:p>
    <w:p w14:paraId="7D38D52C" w14:textId="77777777" w:rsidR="0056040B" w:rsidRDefault="008F3B9C">
      <w:pPr>
        <w:spacing w:after="0" w:line="600" w:lineRule="auto"/>
        <w:ind w:firstLine="720"/>
        <w:jc w:val="center"/>
        <w:rPr>
          <w:rFonts w:eastAsia="Times New Roman"/>
          <w:szCs w:val="24"/>
        </w:rPr>
      </w:pPr>
      <w:r>
        <w:rPr>
          <w:rFonts w:eastAsia="Times New Roman"/>
          <w:szCs w:val="24"/>
        </w:rPr>
        <w:t>ΙΖ΄ ΠΕΡΙΟΔΟΣ</w:t>
      </w:r>
    </w:p>
    <w:p w14:paraId="7D38D52D" w14:textId="77777777" w:rsidR="0056040B" w:rsidRDefault="008F3B9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D38D52E" w14:textId="77777777" w:rsidR="0056040B" w:rsidRDefault="008F3B9C">
      <w:pPr>
        <w:spacing w:after="0" w:line="600" w:lineRule="auto"/>
        <w:ind w:firstLine="720"/>
        <w:jc w:val="center"/>
        <w:rPr>
          <w:rFonts w:eastAsia="Times New Roman"/>
          <w:szCs w:val="24"/>
        </w:rPr>
      </w:pPr>
      <w:r>
        <w:rPr>
          <w:rFonts w:eastAsia="Times New Roman"/>
          <w:szCs w:val="24"/>
        </w:rPr>
        <w:t>ΣΥΝΟΔΟΣ Γ΄</w:t>
      </w:r>
    </w:p>
    <w:p w14:paraId="7D38D52F" w14:textId="77777777" w:rsidR="0056040B" w:rsidRDefault="008F3B9C">
      <w:pPr>
        <w:spacing w:after="0" w:line="600" w:lineRule="auto"/>
        <w:ind w:firstLine="720"/>
        <w:jc w:val="center"/>
        <w:rPr>
          <w:rFonts w:eastAsia="Times New Roman"/>
          <w:szCs w:val="24"/>
        </w:rPr>
      </w:pPr>
      <w:r>
        <w:rPr>
          <w:rFonts w:eastAsia="Times New Roman"/>
          <w:szCs w:val="24"/>
        </w:rPr>
        <w:t>ΣΥΝΕΔΡΙΑΣΗ ΟΗ΄</w:t>
      </w:r>
    </w:p>
    <w:p w14:paraId="7D38D530" w14:textId="77777777" w:rsidR="0056040B" w:rsidRDefault="008F3B9C">
      <w:pPr>
        <w:spacing w:after="0" w:line="600" w:lineRule="auto"/>
        <w:ind w:firstLine="720"/>
        <w:jc w:val="center"/>
        <w:rPr>
          <w:rFonts w:eastAsia="Times New Roman"/>
          <w:szCs w:val="24"/>
        </w:rPr>
      </w:pPr>
      <w:r>
        <w:rPr>
          <w:rFonts w:eastAsia="Times New Roman"/>
          <w:szCs w:val="24"/>
        </w:rPr>
        <w:t>Δευτέρα 26 Φεβρουαρίου 2018</w:t>
      </w:r>
    </w:p>
    <w:p w14:paraId="7D38D531" w14:textId="77777777" w:rsidR="0056040B" w:rsidRDefault="008F3B9C">
      <w:pPr>
        <w:spacing w:after="0" w:line="600" w:lineRule="auto"/>
        <w:ind w:firstLine="720"/>
        <w:jc w:val="both"/>
        <w:rPr>
          <w:rFonts w:eastAsia="Times New Roman"/>
          <w:szCs w:val="24"/>
        </w:rPr>
      </w:pPr>
      <w:r>
        <w:rPr>
          <w:rFonts w:eastAsia="Times New Roman"/>
          <w:szCs w:val="24"/>
        </w:rPr>
        <w:t>Αθήνα, σήμερα στις 26 Φεβρουαρίου 2018, ημέρα Δευτέρα και ώρα 12.08΄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736B6B">
        <w:rPr>
          <w:rFonts w:eastAsia="Times New Roman"/>
          <w:b/>
          <w:szCs w:val="24"/>
        </w:rPr>
        <w:t>ΝΙΚΗΤΑ ΚΑΚΛΑΜΑΝΗ</w:t>
      </w:r>
      <w:r>
        <w:rPr>
          <w:rFonts w:eastAsia="Times New Roman"/>
          <w:szCs w:val="24"/>
        </w:rPr>
        <w:t>.</w:t>
      </w:r>
    </w:p>
    <w:p w14:paraId="7D38D532"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7D38D533" w14:textId="77777777" w:rsidR="0056040B" w:rsidRDefault="008F3B9C">
      <w:pPr>
        <w:spacing w:after="0" w:line="600" w:lineRule="auto"/>
        <w:ind w:firstLine="720"/>
        <w:jc w:val="both"/>
        <w:rPr>
          <w:rFonts w:eastAsia="Times New Roman"/>
          <w:bCs/>
          <w:szCs w:val="24"/>
        </w:rPr>
      </w:pPr>
      <w:r>
        <w:rPr>
          <w:rFonts w:eastAsia="Times New Roman"/>
          <w:szCs w:val="24"/>
        </w:rPr>
        <w:lastRenderedPageBreak/>
        <w:t>Κ</w:t>
      </w:r>
      <w:r>
        <w:rPr>
          <w:rFonts w:eastAsia="Times New Roman"/>
          <w:szCs w:val="24"/>
        </w:rPr>
        <w:t xml:space="preserve">ατ’ αρχάς </w:t>
      </w:r>
      <w:r>
        <w:rPr>
          <w:rFonts w:eastAsia="Times New Roman"/>
          <w:szCs w:val="24"/>
        </w:rPr>
        <w:t>να ενημερώσω το Σώμα ότι η προγραμματισμένη για σήμερα συζήτηση επικαίρων ερωτήσεων δεν θα πραγματοποιηθεί. Αναλυτικότερα,</w:t>
      </w:r>
      <w:r>
        <w:rPr>
          <w:rFonts w:eastAsia="Times New Roman"/>
          <w:szCs w:val="24"/>
        </w:rPr>
        <w:t xml:space="preserve"> </w:t>
      </w:r>
      <w:r>
        <w:rPr>
          <w:rFonts w:eastAsia="Times New Roman"/>
          <w:szCs w:val="24"/>
        </w:rPr>
        <w:t>στο σημερινό δελτίο υπήρχαν προς συζήτηση δεκαέξι επίκαιρες ερωτήσεις εκ των οποίων δεν θα συζητηθεί καμμία για λόγους που αναφέρω ευ</w:t>
      </w:r>
      <w:r>
        <w:rPr>
          <w:rFonts w:eastAsia="Times New Roman"/>
          <w:szCs w:val="24"/>
        </w:rPr>
        <w:t>θύς αμέσως.</w:t>
      </w:r>
    </w:p>
    <w:p w14:paraId="7D38D534" w14:textId="77777777" w:rsidR="0056040B" w:rsidRDefault="008F3B9C">
      <w:pPr>
        <w:spacing w:after="0" w:line="600" w:lineRule="auto"/>
        <w:ind w:firstLine="720"/>
        <w:jc w:val="both"/>
        <w:rPr>
          <w:rFonts w:eastAsia="Times New Roman"/>
          <w:szCs w:val="24"/>
        </w:rPr>
      </w:pPr>
      <w:r>
        <w:rPr>
          <w:rFonts w:eastAsia="Times New Roman"/>
          <w:szCs w:val="24"/>
        </w:rPr>
        <w:t>Η δεύτερη με αριθμό 1124/20-2-2018 επίκαιρη ερώτηση δεύτερου κύκλου της Βουλευτού Επικρατείας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Νίκης </w:t>
      </w:r>
      <w:proofErr w:type="spellStart"/>
      <w:r>
        <w:rPr>
          <w:rFonts w:eastAsia="Times New Roman"/>
          <w:bCs/>
          <w:szCs w:val="24"/>
        </w:rPr>
        <w:t>Κεραμέως</w:t>
      </w:r>
      <w:proofErr w:type="spellEnd"/>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με θέμα: «Ανεξέλεγκτη η βία και η ανομία στα τριτοβάθμια </w:t>
      </w:r>
      <w:r>
        <w:rPr>
          <w:rFonts w:eastAsia="Times New Roman"/>
          <w:szCs w:val="24"/>
        </w:rPr>
        <w:t>ι</w:t>
      </w:r>
      <w:r>
        <w:rPr>
          <w:rFonts w:eastAsia="Times New Roman"/>
          <w:szCs w:val="24"/>
        </w:rPr>
        <w:t>δρύματα», δεν θα συζητηθεί λόγω κωλύματος του αρμοδίου Υπουργού.</w:t>
      </w:r>
    </w:p>
    <w:p w14:paraId="7D38D535"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Η πρώτη με αριθμό 1111/20-2-2018 επίκαιρη ερώτηση πρώτου κύκλου </w:t>
      </w:r>
      <w:r>
        <w:rPr>
          <w:rFonts w:eastAsia="Times New Roman"/>
          <w:szCs w:val="24"/>
        </w:rPr>
        <w:t xml:space="preserve">του </w:t>
      </w:r>
      <w:r>
        <w:rPr>
          <w:rFonts w:eastAsia="Times New Roman"/>
          <w:szCs w:val="24"/>
        </w:rPr>
        <w:t xml:space="preserve">Βουλευτή Δωδεκανήσου του Συνασπισμού Ριζοσπαστικής Αριστεράς κ. </w:t>
      </w:r>
      <w:r>
        <w:rPr>
          <w:rFonts w:eastAsia="Times New Roman"/>
          <w:bCs/>
          <w:szCs w:val="24"/>
        </w:rPr>
        <w:t xml:space="preserve">Δημητρίου Γάκη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«Μέτρα για</w:t>
      </w:r>
      <w:r>
        <w:rPr>
          <w:rFonts w:eastAsia="Times New Roman"/>
          <w:szCs w:val="24"/>
        </w:rPr>
        <w:t xml:space="preserve"> την οδοντιατρική περίθαλψη παιδιών με ειδικές ανάγκες στη νησιωτική χώρα» δεν θα συζητηθεί λόγω κωλύματος του Αναπληρωτή Υπουργού κ. Παύλου </w:t>
      </w:r>
      <w:proofErr w:type="spellStart"/>
      <w:r>
        <w:rPr>
          <w:rFonts w:eastAsia="Times New Roman"/>
          <w:szCs w:val="24"/>
        </w:rPr>
        <w:t>Πολάκη</w:t>
      </w:r>
      <w:proofErr w:type="spellEnd"/>
      <w:r>
        <w:rPr>
          <w:rFonts w:eastAsia="Times New Roman"/>
          <w:szCs w:val="24"/>
        </w:rPr>
        <w:t xml:space="preserve">, ο οποίος θα βρίσκεται εκτός Αθηνών. </w:t>
      </w:r>
    </w:p>
    <w:p w14:paraId="7D38D536" w14:textId="77777777" w:rsidR="0056040B" w:rsidRDefault="008F3B9C">
      <w:pPr>
        <w:spacing w:after="0" w:line="600" w:lineRule="auto"/>
        <w:ind w:firstLine="720"/>
        <w:jc w:val="both"/>
        <w:rPr>
          <w:rFonts w:eastAsia="Times New Roman"/>
          <w:szCs w:val="24"/>
        </w:rPr>
      </w:pPr>
      <w:r>
        <w:rPr>
          <w:rFonts w:eastAsia="Times New Roman"/>
          <w:szCs w:val="24"/>
        </w:rPr>
        <w:t xml:space="preserve">Η δεύτερη με αριθμό 1123/20-2-2018 επίκαιρη ερώτηση πρώτου κύκλου του </w:t>
      </w:r>
      <w:r>
        <w:rPr>
          <w:rFonts w:eastAsia="Times New Roman"/>
          <w:szCs w:val="24"/>
        </w:rPr>
        <w:t xml:space="preserve">Βουλευτή Αττικής της Νέας Δημοκρατίας κ. </w:t>
      </w:r>
      <w:r>
        <w:rPr>
          <w:rFonts w:eastAsia="Times New Roman"/>
          <w:bCs/>
          <w:szCs w:val="24"/>
        </w:rPr>
        <w:t xml:space="preserve">Γεωργίου Βλάχου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σχετικά με την εφαρμογή του </w:t>
      </w:r>
      <w:proofErr w:type="spellStart"/>
      <w:r>
        <w:rPr>
          <w:rFonts w:eastAsia="Times New Roman"/>
          <w:szCs w:val="24"/>
        </w:rPr>
        <w:t>claw</w:t>
      </w:r>
      <w:proofErr w:type="spellEnd"/>
      <w:r w:rsidDel="001C583B">
        <w:rPr>
          <w:rFonts w:eastAsia="Times New Roman"/>
          <w:szCs w:val="24"/>
        </w:rPr>
        <w:t xml:space="preserve"> </w:t>
      </w:r>
      <w:proofErr w:type="spellStart"/>
      <w:r>
        <w:rPr>
          <w:rFonts w:eastAsia="Times New Roman"/>
          <w:szCs w:val="24"/>
        </w:rPr>
        <w:t>back</w:t>
      </w:r>
      <w:proofErr w:type="spellEnd"/>
      <w:r>
        <w:rPr>
          <w:rFonts w:eastAsia="Times New Roman"/>
          <w:szCs w:val="24"/>
        </w:rPr>
        <w:t xml:space="preserve"> σε συμβεβλημένους και μη κατασκευαστές, εισαγωγείς, διανομείς</w:t>
      </w:r>
      <w:r>
        <w:rPr>
          <w:rFonts w:eastAsia="Times New Roman"/>
          <w:szCs w:val="24"/>
        </w:rPr>
        <w:t xml:space="preserve"> /</w:t>
      </w:r>
      <w:r>
        <w:rPr>
          <w:rFonts w:eastAsia="Times New Roman"/>
          <w:szCs w:val="24"/>
        </w:rPr>
        <w:t xml:space="preserve"> προμηθευτές </w:t>
      </w:r>
      <w:proofErr w:type="spellStart"/>
      <w:r>
        <w:rPr>
          <w:rFonts w:eastAsia="Times New Roman"/>
          <w:szCs w:val="24"/>
        </w:rPr>
        <w:t>ιατροτεχνολογικών</w:t>
      </w:r>
      <w:proofErr w:type="spellEnd"/>
      <w:r>
        <w:rPr>
          <w:rFonts w:eastAsia="Times New Roman"/>
          <w:szCs w:val="24"/>
        </w:rPr>
        <w:t xml:space="preserve"> προϊόντων, δεν θα συζητηθεί λόγω κωλύματος</w:t>
      </w:r>
      <w:r>
        <w:rPr>
          <w:rFonts w:eastAsia="Times New Roman"/>
          <w:szCs w:val="24"/>
        </w:rPr>
        <w:t xml:space="preserve"> του αρμοδίου Υπουργού.</w:t>
      </w:r>
    </w:p>
    <w:p w14:paraId="7D38D537" w14:textId="77777777" w:rsidR="0056040B" w:rsidRDefault="008F3B9C">
      <w:pPr>
        <w:spacing w:after="0" w:line="600" w:lineRule="auto"/>
        <w:ind w:firstLine="720"/>
        <w:jc w:val="both"/>
        <w:rPr>
          <w:rFonts w:eastAsia="Times New Roman"/>
          <w:szCs w:val="24"/>
        </w:rPr>
      </w:pPr>
      <w:r>
        <w:rPr>
          <w:rFonts w:eastAsia="Times New Roman"/>
          <w:szCs w:val="24"/>
        </w:rPr>
        <w:lastRenderedPageBreak/>
        <w:t>Η πρώτη με αριθμό 1113/20-2-2018 επίκαιρη ερώτηση δεύτερου κύκλου του Βουλευτή Α΄ Θεσσαλονίκης του Συνασπισμού Ριζοσπαστικής Αριστερ</w:t>
      </w:r>
      <w:r>
        <w:rPr>
          <w:rFonts w:eastAsia="Times New Roman"/>
          <w:szCs w:val="24"/>
        </w:rPr>
        <w:t>άς</w:t>
      </w:r>
      <w:r>
        <w:rPr>
          <w:rFonts w:eastAsia="Times New Roman"/>
          <w:szCs w:val="24"/>
        </w:rPr>
        <w:t xml:space="preserve"> κ. </w:t>
      </w:r>
      <w:r>
        <w:rPr>
          <w:rFonts w:eastAsia="Times New Roman"/>
          <w:bCs/>
          <w:szCs w:val="24"/>
        </w:rPr>
        <w:t xml:space="preserve">Αλέξανδρου Τριανταφυλλίδη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«Παιδιατρικό Νοσοκομείο στη Δυτική</w:t>
      </w:r>
      <w:r>
        <w:rPr>
          <w:rFonts w:eastAsia="Times New Roman"/>
          <w:szCs w:val="24"/>
        </w:rPr>
        <w:t xml:space="preserve"> Θεσσαλονίκη», δεν θα συζητηθεί λόγω κωλύματος του αρμοδίου Υπουργού.</w:t>
      </w:r>
    </w:p>
    <w:p w14:paraId="7D38D538" w14:textId="77777777" w:rsidR="0056040B" w:rsidRDefault="008F3B9C">
      <w:pPr>
        <w:spacing w:after="0" w:line="600" w:lineRule="auto"/>
        <w:ind w:firstLine="720"/>
        <w:jc w:val="both"/>
        <w:rPr>
          <w:rFonts w:eastAsia="Times New Roman"/>
          <w:szCs w:val="24"/>
        </w:rPr>
      </w:pPr>
      <w:r>
        <w:rPr>
          <w:rFonts w:eastAsia="Times New Roman"/>
          <w:szCs w:val="24"/>
        </w:rPr>
        <w:t xml:space="preserve">Η ένατη με αριθμό 1007/6-2-2018 επίκαιρη ερώτηση δεύτερου κύκλου του Βουλευτή Ηρακλείου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Εμμανουήλ Συντυχάκη </w:t>
      </w:r>
      <w:r>
        <w:rPr>
          <w:rFonts w:eastAsia="Times New Roman"/>
          <w:szCs w:val="24"/>
        </w:rPr>
        <w:t>προς τον Υπουργό</w:t>
      </w:r>
      <w:r>
        <w:rPr>
          <w:rFonts w:eastAsia="Times New Roman"/>
          <w:bCs/>
          <w:szCs w:val="24"/>
        </w:rPr>
        <w:t xml:space="preserve"> Υγείας, </w:t>
      </w:r>
      <w:r>
        <w:rPr>
          <w:rFonts w:eastAsia="Times New Roman"/>
          <w:szCs w:val="24"/>
        </w:rPr>
        <w:t xml:space="preserve">σχετικά με τα </w:t>
      </w:r>
      <w:r>
        <w:rPr>
          <w:rFonts w:eastAsia="Times New Roman"/>
          <w:szCs w:val="24"/>
        </w:rPr>
        <w:t>προβλήματα ελλείψεων προσωπικού, κτηριακών υποδομών και εξοπλισμού στο Νοσοκομείο Αγ. Νικολάου Λασιθίου, δεν θα συζητηθεί λόγω κωλύματος του αρμοδίου Υπουργού.</w:t>
      </w:r>
    </w:p>
    <w:p w14:paraId="7D38D539" w14:textId="77777777" w:rsidR="0056040B" w:rsidRDefault="008F3B9C">
      <w:pPr>
        <w:spacing w:after="0" w:line="600" w:lineRule="auto"/>
        <w:ind w:firstLine="720"/>
        <w:jc w:val="both"/>
        <w:rPr>
          <w:rFonts w:eastAsia="Times New Roman"/>
          <w:szCs w:val="24"/>
        </w:rPr>
      </w:pPr>
      <w:r>
        <w:rPr>
          <w:rFonts w:eastAsia="Times New Roman"/>
          <w:szCs w:val="24"/>
        </w:rPr>
        <w:lastRenderedPageBreak/>
        <w:t>Η τρίτη με αριθμό 1085/13-2-2018 επίκαιρη ερώτηση πρώτου κύκλου του Βουλευτή Ηλείας της Δημοκρατ</w:t>
      </w:r>
      <w:r>
        <w:rPr>
          <w:rFonts w:eastAsia="Times New Roman"/>
          <w:szCs w:val="24"/>
        </w:rPr>
        <w:t>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Ιωάννη Κουτσούκου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με θέμα: «Χωρίς πρόνοια για την προστασία της πρώτης κατοικίας η εγκύκλιος για τους ηλεκτρονικούς πλειστηριασμούς από 1-5-2018», δεν θα συζητηθεί λόγω κωλύματος της Υφυπουργ</w:t>
      </w:r>
      <w:r>
        <w:rPr>
          <w:rFonts w:eastAsia="Times New Roman"/>
          <w:szCs w:val="24"/>
        </w:rPr>
        <w:t xml:space="preserve">ού Οικονομικών κ. </w:t>
      </w:r>
      <w:proofErr w:type="spellStart"/>
      <w:r>
        <w:rPr>
          <w:rFonts w:eastAsia="Times New Roman"/>
          <w:szCs w:val="24"/>
        </w:rPr>
        <w:t>Πα</w:t>
      </w:r>
      <w:r>
        <w:rPr>
          <w:rFonts w:eastAsia="Times New Roman"/>
          <w:szCs w:val="24"/>
        </w:rPr>
        <w:t>π</w:t>
      </w:r>
      <w:r>
        <w:rPr>
          <w:rFonts w:eastAsia="Times New Roman"/>
          <w:szCs w:val="24"/>
        </w:rPr>
        <w:t>ανάτσιου</w:t>
      </w:r>
      <w:proofErr w:type="spellEnd"/>
      <w:r>
        <w:rPr>
          <w:rFonts w:eastAsia="Times New Roman"/>
          <w:szCs w:val="24"/>
        </w:rPr>
        <w:t>.</w:t>
      </w:r>
    </w:p>
    <w:p w14:paraId="7D38D53A" w14:textId="77777777" w:rsidR="0056040B" w:rsidRDefault="008F3B9C">
      <w:pPr>
        <w:spacing w:after="0" w:line="600" w:lineRule="auto"/>
        <w:ind w:firstLine="720"/>
        <w:jc w:val="both"/>
        <w:rPr>
          <w:rFonts w:eastAsia="Times New Roman"/>
          <w:szCs w:val="24"/>
        </w:rPr>
      </w:pPr>
      <w:r>
        <w:rPr>
          <w:rFonts w:eastAsia="Times New Roman"/>
          <w:szCs w:val="24"/>
        </w:rPr>
        <w:t>Η τέταρτη με αριθμό 1116/20-2-2018 επίκαιρη ερώτηση πρώτου κύκλου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Σταύρου Τάσσου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τη λήψη μέτρων για την εύρυθμη λειτουργία του Κέν</w:t>
      </w:r>
      <w:r>
        <w:rPr>
          <w:rFonts w:eastAsia="Times New Roman"/>
          <w:szCs w:val="24"/>
        </w:rPr>
        <w:t xml:space="preserve">τρου Υγείας </w:t>
      </w:r>
      <w:r>
        <w:rPr>
          <w:rFonts w:eastAsia="Times New Roman"/>
          <w:szCs w:val="24"/>
        </w:rPr>
        <w:lastRenderedPageBreak/>
        <w:t xml:space="preserve">Μυτιλήνης, δεν θα συζητηθεί λόγω κωλύματος του αρμοδίου Υπουργού Υγείας κ. Ανδρέα Ξανθού, που θα βρίσκεται στο Αναπτυξιακό Συνέδριο Πελοποννήσου. </w:t>
      </w:r>
    </w:p>
    <w:p w14:paraId="7D38D53B" w14:textId="77777777" w:rsidR="0056040B" w:rsidRDefault="008F3B9C">
      <w:pPr>
        <w:spacing w:after="0" w:line="600" w:lineRule="auto"/>
        <w:ind w:firstLine="720"/>
        <w:jc w:val="both"/>
        <w:rPr>
          <w:rFonts w:eastAsia="Times New Roman"/>
          <w:szCs w:val="24"/>
        </w:rPr>
      </w:pPr>
      <w:r>
        <w:rPr>
          <w:rFonts w:eastAsia="Times New Roman"/>
          <w:szCs w:val="24"/>
        </w:rPr>
        <w:t>Η όγδοη με αριθμό 1000/6-2-2018 επίκαιρη ερώτηση δεύτερου κύκλου του Βουλευτή Λ</w:t>
      </w:r>
      <w:r>
        <w:rPr>
          <w:rFonts w:eastAsia="Times New Roman"/>
          <w:szCs w:val="24"/>
        </w:rPr>
        <w:t>αρίσης</w:t>
      </w:r>
      <w:r>
        <w:rPr>
          <w:rFonts w:eastAsia="Times New Roman"/>
          <w:szCs w:val="24"/>
        </w:rPr>
        <w:t xml:space="preserve"> της Δημοκρα</w:t>
      </w:r>
      <w:r>
        <w:rPr>
          <w:rFonts w:eastAsia="Times New Roman"/>
          <w:szCs w:val="24"/>
        </w:rPr>
        <w:t>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Υγείας, </w:t>
      </w:r>
      <w:r>
        <w:rPr>
          <w:rFonts w:eastAsia="Times New Roman"/>
          <w:szCs w:val="24"/>
        </w:rPr>
        <w:t xml:space="preserve">με θέμα: «Πότε επιτέλους θα εκπονηθεί και εγκριθεί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χέδιο </w:t>
      </w:r>
      <w:r>
        <w:rPr>
          <w:rFonts w:eastAsia="Times New Roman"/>
          <w:szCs w:val="24"/>
        </w:rPr>
        <w:t>δ</w:t>
      </w:r>
      <w:r>
        <w:rPr>
          <w:rFonts w:eastAsia="Times New Roman"/>
          <w:szCs w:val="24"/>
        </w:rPr>
        <w:t xml:space="preserve">ράσης κατά των </w:t>
      </w:r>
      <w:r>
        <w:rPr>
          <w:rFonts w:eastAsia="Times New Roman"/>
          <w:szCs w:val="24"/>
        </w:rPr>
        <w:t>ν</w:t>
      </w:r>
      <w:r>
        <w:rPr>
          <w:rFonts w:eastAsia="Times New Roman"/>
          <w:szCs w:val="24"/>
        </w:rPr>
        <w:t>αρκωτικών;», δεν θα συζητηθεί λόγω κωλύματος του αρμοδίου Υπουργού Υγείας κ. Ανδρέα Ξανθού</w:t>
      </w:r>
      <w:r>
        <w:rPr>
          <w:rFonts w:eastAsia="Times New Roman"/>
          <w:szCs w:val="24"/>
        </w:rPr>
        <w:t xml:space="preserve">, που θα βρίσκεται στο Αναπτυξιακό Συνέδριο Πελοποννήσου. </w:t>
      </w:r>
    </w:p>
    <w:p w14:paraId="7D38D53C" w14:textId="77777777" w:rsidR="0056040B" w:rsidRDefault="008F3B9C">
      <w:pPr>
        <w:spacing w:after="0" w:line="600" w:lineRule="auto"/>
        <w:ind w:firstLine="720"/>
        <w:jc w:val="both"/>
        <w:rPr>
          <w:rFonts w:eastAsia="Times New Roman"/>
          <w:szCs w:val="24"/>
        </w:rPr>
      </w:pPr>
      <w:r>
        <w:rPr>
          <w:rFonts w:eastAsia="Times New Roman"/>
          <w:szCs w:val="24"/>
        </w:rPr>
        <w:t xml:space="preserve">Η τρίτη με αριθμό 1105/16-2-2018 επίκαιρη ερώτηση δεύτερου κύκλου του Βουλευτή Αρκαδίας της Δημοκρατικής Συμπαράταξης </w:t>
      </w:r>
      <w:r>
        <w:rPr>
          <w:rFonts w:eastAsia="Times New Roman"/>
          <w:szCs w:val="24"/>
        </w:rPr>
        <w:lastRenderedPageBreak/>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Οδυσσέα Κωνσταντινόπουλου </w:t>
      </w:r>
      <w:r>
        <w:rPr>
          <w:rFonts w:eastAsia="Times New Roman"/>
          <w:szCs w:val="24"/>
        </w:rPr>
        <w:t>προς τον Υπουργό</w:t>
      </w:r>
      <w:r>
        <w:rPr>
          <w:rFonts w:eastAsia="Times New Roman"/>
          <w:bCs/>
          <w:szCs w:val="24"/>
        </w:rPr>
        <w:t xml:space="preserve"> Οικονομικών,</w:t>
      </w:r>
      <w:r>
        <w:rPr>
          <w:rFonts w:eastAsia="Times New Roman"/>
          <w:szCs w:val="24"/>
        </w:rPr>
        <w:t xml:space="preserve"> με θέμ</w:t>
      </w:r>
      <w:r>
        <w:rPr>
          <w:rFonts w:eastAsia="Times New Roman"/>
          <w:szCs w:val="24"/>
        </w:rPr>
        <w:t>α: « Ανησυχητικές εξελίξεις σχετικά με την πώληση της ΑΕΕΓΑ «Η</w:t>
      </w:r>
      <w:r>
        <w:rPr>
          <w:rFonts w:eastAsia="Times New Roman"/>
          <w:szCs w:val="24"/>
        </w:rPr>
        <w:t xml:space="preserve"> ΕΘΝΙΚΗ</w:t>
      </w:r>
      <w:r>
        <w:rPr>
          <w:rFonts w:eastAsia="Times New Roman"/>
          <w:szCs w:val="24"/>
        </w:rPr>
        <w:t xml:space="preserve">»»,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ανειλημμένες υποχρεώσεις. </w:t>
      </w:r>
    </w:p>
    <w:p w14:paraId="7D38D53D" w14:textId="77777777" w:rsidR="0056040B" w:rsidRDefault="008F3B9C">
      <w:pPr>
        <w:spacing w:after="0" w:line="600" w:lineRule="auto"/>
        <w:ind w:firstLine="720"/>
        <w:jc w:val="both"/>
        <w:rPr>
          <w:rFonts w:eastAsia="Times New Roman"/>
          <w:szCs w:val="24"/>
        </w:rPr>
      </w:pPr>
      <w:r>
        <w:rPr>
          <w:rFonts w:eastAsia="Times New Roman"/>
          <w:szCs w:val="24"/>
        </w:rPr>
        <w:t xml:space="preserve">Η τέταρτη με αριθμό 1112/20-2-2018 επίκαιρη ερώτηση δεύτερου κύκλου </w:t>
      </w:r>
      <w:r>
        <w:rPr>
          <w:rFonts w:eastAsia="Times New Roman"/>
          <w:szCs w:val="24"/>
        </w:rPr>
        <w:t xml:space="preserve">του Βουλευτή Ξάνθης του Συνασπισμού Ριζοσπαστικής Αριστεράς κ. </w:t>
      </w:r>
      <w:r>
        <w:rPr>
          <w:rFonts w:eastAsia="Times New Roman"/>
          <w:bCs/>
          <w:szCs w:val="24"/>
        </w:rPr>
        <w:t xml:space="preserve">Γρηγορίου Στογιαννίδη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«Τήρηση του προβλεπόμενου από τις άδειες λειτουργίας αριθμού θέσεων εργασίας στα </w:t>
      </w:r>
      <w:r>
        <w:rPr>
          <w:rFonts w:eastAsia="Times New Roman"/>
          <w:szCs w:val="24"/>
        </w:rPr>
        <w:t>κ</w:t>
      </w:r>
      <w:r>
        <w:rPr>
          <w:rFonts w:eastAsia="Times New Roman"/>
          <w:szCs w:val="24"/>
        </w:rPr>
        <w:t>αζίνο», δεν θα συζητηθεί λόγω κωλύματος του Υπουργ</w:t>
      </w:r>
      <w:r>
        <w:rPr>
          <w:rFonts w:eastAsia="Times New Roman"/>
          <w:szCs w:val="24"/>
        </w:rPr>
        <w:t xml:space="preserve">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ανειλημμένες υποχρεώσεις. </w:t>
      </w:r>
    </w:p>
    <w:p w14:paraId="7D38D53E" w14:textId="77777777" w:rsidR="0056040B" w:rsidRDefault="008F3B9C">
      <w:pPr>
        <w:spacing w:after="0" w:line="600" w:lineRule="auto"/>
        <w:ind w:firstLine="720"/>
        <w:jc w:val="both"/>
        <w:rPr>
          <w:rFonts w:eastAsia="Times New Roman"/>
          <w:szCs w:val="24"/>
        </w:rPr>
      </w:pPr>
      <w:r>
        <w:rPr>
          <w:rFonts w:eastAsia="Times New Roman"/>
          <w:szCs w:val="24"/>
        </w:rPr>
        <w:lastRenderedPageBreak/>
        <w:t>Η έκτη με αριθμό 1005/6-2-2018 επίκαιρη ερώτηση δεύτερου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«Ν</w:t>
      </w:r>
      <w:r>
        <w:rPr>
          <w:rFonts w:eastAsia="Times New Roman"/>
          <w:szCs w:val="24"/>
        </w:rPr>
        <w:t>α καταβληθούν στους πρώην εργαζόμενους της ΑΤΕ όλα όσα τους οφείλονται»,</w:t>
      </w:r>
      <w:r>
        <w:rPr>
          <w:rFonts w:ascii="Times New Roman" w:eastAsia="Times New Roman" w:hAnsi="Times New Roman"/>
          <w:szCs w:val="24"/>
        </w:rPr>
        <w:t xml:space="preserve"> </w:t>
      </w:r>
      <w:r>
        <w:rPr>
          <w:rFonts w:eastAsia="Times New Roman"/>
          <w:szCs w:val="24"/>
        </w:rPr>
        <w:t xml:space="preserve">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ανειλημμένες υποχρεώσεις. </w:t>
      </w:r>
    </w:p>
    <w:p w14:paraId="7D38D53F" w14:textId="77777777" w:rsidR="0056040B" w:rsidRDefault="008F3B9C">
      <w:pPr>
        <w:spacing w:after="0" w:line="600" w:lineRule="auto"/>
        <w:ind w:firstLine="720"/>
        <w:jc w:val="both"/>
        <w:rPr>
          <w:rFonts w:eastAsia="Times New Roman"/>
          <w:szCs w:val="24"/>
        </w:rPr>
      </w:pPr>
      <w:r>
        <w:rPr>
          <w:rFonts w:eastAsia="Times New Roman"/>
          <w:szCs w:val="24"/>
        </w:rPr>
        <w:t xml:space="preserve">Η έβδομη με αριθμό 976/5-2-2018 επίκαιρη ερώτηση </w:t>
      </w:r>
      <w:r>
        <w:rPr>
          <w:rFonts w:eastAsia="Times New Roman"/>
          <w:szCs w:val="24"/>
        </w:rPr>
        <w:t xml:space="preserve">δεύτερου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«Ποιο το ακριβές υπόλοιπο του τραπεζικού λογαριασμού του ν.128/1975;», δεν θα συζητηθεί λόγω κωλύματος του Υπουργού Οικονομικών κ. Ευκλ</w:t>
      </w:r>
      <w:r>
        <w:rPr>
          <w:rFonts w:eastAsia="Times New Roman"/>
          <w:szCs w:val="24"/>
        </w:rPr>
        <w:t xml:space="preserve">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ανειλημμένες υποχρεώσεις. </w:t>
      </w:r>
    </w:p>
    <w:p w14:paraId="7D38D540" w14:textId="77777777" w:rsidR="0056040B" w:rsidRDefault="008F3B9C">
      <w:pPr>
        <w:spacing w:after="0" w:line="600" w:lineRule="auto"/>
        <w:ind w:firstLine="720"/>
        <w:jc w:val="both"/>
        <w:rPr>
          <w:rFonts w:eastAsia="Times New Roman"/>
          <w:szCs w:val="24"/>
        </w:rPr>
      </w:pPr>
      <w:r>
        <w:rPr>
          <w:rFonts w:eastAsia="Times New Roman"/>
          <w:szCs w:val="24"/>
        </w:rPr>
        <w:lastRenderedPageBreak/>
        <w:t>Η με αριθμό 2290/28-12-2017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«Να ανανεωθεί η παραχώρηση χρήσης στο </w:t>
      </w:r>
      <w:r>
        <w:rPr>
          <w:rFonts w:eastAsia="Times New Roman"/>
          <w:szCs w:val="24"/>
        </w:rPr>
        <w:t>Υπουργείο Δικαιοσύνης</w:t>
      </w:r>
      <w:r>
        <w:rPr>
          <w:rFonts w:eastAsia="Times New Roman"/>
          <w:szCs w:val="24"/>
        </w:rPr>
        <w:t>,</w:t>
      </w:r>
      <w:r>
        <w:rPr>
          <w:rFonts w:eastAsia="Times New Roman"/>
          <w:szCs w:val="24"/>
        </w:rPr>
        <w:t xml:space="preserve"> για να προχωρήσει η συντήρηση και βελτίωση του υφιστάμενου δικαστικού Μεγάρου Ηρακλείου (κτ</w:t>
      </w:r>
      <w:r>
        <w:rPr>
          <w:rFonts w:eastAsia="Times New Roman"/>
          <w:szCs w:val="24"/>
        </w:rPr>
        <w:t>ή</w:t>
      </w:r>
      <w:r>
        <w:rPr>
          <w:rFonts w:eastAsia="Times New Roman"/>
          <w:szCs w:val="24"/>
        </w:rPr>
        <w:t>ριο Πρωτοδικείου/κτ</w:t>
      </w:r>
      <w:r>
        <w:rPr>
          <w:rFonts w:eastAsia="Times New Roman"/>
          <w:szCs w:val="24"/>
        </w:rPr>
        <w:t>ή</w:t>
      </w:r>
      <w:r>
        <w:rPr>
          <w:rFonts w:eastAsia="Times New Roman"/>
          <w:szCs w:val="24"/>
        </w:rPr>
        <w:t xml:space="preserve">ριο Ειρηνοδικείου)»,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ιτία: ανειλημμένες</w:t>
      </w:r>
      <w:r>
        <w:rPr>
          <w:rFonts w:eastAsia="Times New Roman"/>
          <w:szCs w:val="24"/>
        </w:rPr>
        <w:t xml:space="preserve"> υποχρεώσεις. </w:t>
      </w:r>
    </w:p>
    <w:p w14:paraId="7D38D541" w14:textId="77777777" w:rsidR="0056040B" w:rsidRDefault="008F3B9C">
      <w:pPr>
        <w:spacing w:after="0" w:line="600" w:lineRule="auto"/>
        <w:ind w:firstLine="720"/>
        <w:jc w:val="both"/>
        <w:rPr>
          <w:rFonts w:eastAsia="Times New Roman"/>
          <w:szCs w:val="24"/>
        </w:rPr>
      </w:pPr>
      <w:r>
        <w:rPr>
          <w:rFonts w:eastAsia="Times New Roman"/>
          <w:szCs w:val="24"/>
        </w:rPr>
        <w:t xml:space="preserve">Η πέμπτη με αριθμό 998/6-2-2018 επίκαιρη ερώτηση δεύτερου κύκλου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«Επισκόπηση δαπανών φορέων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δεν θα συζητηθεί λόγω </w:t>
      </w:r>
      <w:r>
        <w:rPr>
          <w:rFonts w:eastAsia="Times New Roman"/>
          <w:szCs w:val="24"/>
        </w:rPr>
        <w:lastRenderedPageBreak/>
        <w:t>κω</w:t>
      </w:r>
      <w:r>
        <w:rPr>
          <w:rFonts w:eastAsia="Times New Roman"/>
          <w:szCs w:val="24"/>
        </w:rPr>
        <w:t xml:space="preserve">λύματος του Αναπληρωτού Υπουργού Οικονομικών κ. </w:t>
      </w:r>
      <w:proofErr w:type="spellStart"/>
      <w:r>
        <w:rPr>
          <w:rFonts w:eastAsia="Times New Roman"/>
          <w:szCs w:val="24"/>
        </w:rPr>
        <w:t>Χουλιαράκη</w:t>
      </w:r>
      <w:proofErr w:type="spellEnd"/>
      <w:r>
        <w:rPr>
          <w:rFonts w:eastAsia="Times New Roman"/>
          <w:szCs w:val="24"/>
        </w:rPr>
        <w:t>.</w:t>
      </w:r>
    </w:p>
    <w:p w14:paraId="7D38D542" w14:textId="77777777" w:rsidR="0056040B" w:rsidRDefault="008F3B9C">
      <w:pPr>
        <w:spacing w:after="0" w:line="600" w:lineRule="auto"/>
        <w:ind w:firstLine="720"/>
        <w:jc w:val="both"/>
        <w:rPr>
          <w:rFonts w:eastAsia="Times New Roman"/>
          <w:szCs w:val="24"/>
        </w:rPr>
      </w:pPr>
      <w:r>
        <w:rPr>
          <w:rFonts w:eastAsia="Times New Roman"/>
          <w:szCs w:val="24"/>
        </w:rPr>
        <w:t xml:space="preserve">Επίσης η δέκατη με αριθμό 948/30-1-2018 επίκαιρη ερώτηση του δεύτερου κύκλου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«Εξέλιξη και ολ</w:t>
      </w:r>
      <w:r>
        <w:rPr>
          <w:rFonts w:eastAsia="Times New Roman"/>
          <w:szCs w:val="24"/>
        </w:rPr>
        <w:t xml:space="preserve">οκλήρωση της διαδικασίας αποπληρωμής των ληξιπρόθεσμων οφειλών του </w:t>
      </w:r>
      <w:r>
        <w:rPr>
          <w:rFonts w:eastAsia="Times New Roman"/>
          <w:szCs w:val="24"/>
        </w:rPr>
        <w:t>δ</w:t>
      </w:r>
      <w:r>
        <w:rPr>
          <w:rFonts w:eastAsia="Times New Roman"/>
          <w:szCs w:val="24"/>
        </w:rPr>
        <w:t xml:space="preserve">ημοσίου προς ιδιώτες», δεν θα συζητηθεί λόγω κωλύματος του Αναπληρωτού Υπουργού Οικονομικών κ. </w:t>
      </w:r>
      <w:proofErr w:type="spellStart"/>
      <w:r>
        <w:rPr>
          <w:rFonts w:eastAsia="Times New Roman"/>
          <w:szCs w:val="24"/>
        </w:rPr>
        <w:t>Χουλιαράκη</w:t>
      </w:r>
      <w:proofErr w:type="spellEnd"/>
      <w:r>
        <w:rPr>
          <w:rFonts w:eastAsia="Times New Roman"/>
          <w:szCs w:val="24"/>
        </w:rPr>
        <w:t>.</w:t>
      </w:r>
    </w:p>
    <w:p w14:paraId="7D38D543" w14:textId="77777777" w:rsidR="0056040B" w:rsidRDefault="008F3B9C">
      <w:pPr>
        <w:spacing w:after="0" w:line="600" w:lineRule="auto"/>
        <w:ind w:firstLine="720"/>
        <w:jc w:val="both"/>
        <w:rPr>
          <w:rFonts w:eastAsia="Times New Roman"/>
          <w:szCs w:val="24"/>
        </w:rPr>
      </w:pPr>
      <w:r>
        <w:rPr>
          <w:rFonts w:eastAsia="Times New Roman"/>
          <w:szCs w:val="24"/>
        </w:rPr>
        <w:t xml:space="preserve">Τέλος, η πέμπτη με αριθμό 1108/20-2-2018 επίκαιρη ερώτηση </w:t>
      </w:r>
      <w:r>
        <w:rPr>
          <w:rFonts w:eastAsia="Times New Roman"/>
          <w:szCs w:val="24"/>
        </w:rPr>
        <w:t xml:space="preserve">πρώτου </w:t>
      </w:r>
      <w:r>
        <w:rPr>
          <w:rFonts w:eastAsia="Times New Roman"/>
          <w:szCs w:val="24"/>
        </w:rPr>
        <w:t>κύκλου του Βουλε</w:t>
      </w:r>
      <w:r>
        <w:rPr>
          <w:rFonts w:eastAsia="Times New Roman"/>
          <w:szCs w:val="24"/>
        </w:rPr>
        <w:t xml:space="preserve">υτή Β΄ Αθηνών των Ανεξαρτήτων Ελλήνων κ. </w:t>
      </w:r>
      <w:r>
        <w:rPr>
          <w:rFonts w:eastAsia="Times New Roman"/>
          <w:bCs/>
          <w:szCs w:val="24"/>
        </w:rPr>
        <w:t xml:space="preserve">Αθανασίου </w:t>
      </w:r>
      <w:proofErr w:type="spellStart"/>
      <w:r>
        <w:rPr>
          <w:rFonts w:eastAsia="Times New Roman"/>
          <w:bCs/>
          <w:szCs w:val="24"/>
        </w:rPr>
        <w:t>Παπαχριστόπουλου</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Δικαιο</w:t>
      </w:r>
      <w:r>
        <w:rPr>
          <w:rFonts w:eastAsia="Times New Roman"/>
          <w:bCs/>
          <w:szCs w:val="24"/>
        </w:rPr>
        <w:lastRenderedPageBreak/>
        <w:t>σύνης, Διαφάνειας και Ανθρωπίνων Δικαιωμάτων,</w:t>
      </w:r>
      <w:r>
        <w:rPr>
          <w:rFonts w:eastAsia="Times New Roman"/>
          <w:szCs w:val="24"/>
        </w:rPr>
        <w:t xml:space="preserve"> με θέμα: «Θάνατος </w:t>
      </w:r>
      <w:proofErr w:type="spellStart"/>
      <w:r>
        <w:rPr>
          <w:rFonts w:eastAsia="Times New Roman"/>
          <w:szCs w:val="24"/>
        </w:rPr>
        <w:t>εικοσιεξά</w:t>
      </w:r>
      <w:r>
        <w:rPr>
          <w:rFonts w:eastAsia="Times New Roman"/>
          <w:szCs w:val="24"/>
        </w:rPr>
        <w:t>χρονου</w:t>
      </w:r>
      <w:proofErr w:type="spellEnd"/>
      <w:r>
        <w:rPr>
          <w:rFonts w:eastAsia="Times New Roman"/>
          <w:szCs w:val="24"/>
        </w:rPr>
        <w:t xml:space="preserve"> κρατουμένου μέσα στις φυλακές Λάρισας», δεν θα συζητηθεί λόγω κωλύματος του αρμοδίου </w:t>
      </w:r>
      <w:r>
        <w:rPr>
          <w:rFonts w:eastAsia="Times New Roman"/>
          <w:szCs w:val="24"/>
        </w:rPr>
        <w:t>Υπουργού</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ιτία: η αδυναμία προσέλευσης λόγω διαμαρτυρίας έξω από το Υπουργείο.</w:t>
      </w:r>
    </w:p>
    <w:p w14:paraId="7D38D54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w:t>
      </w:r>
      <w:r>
        <w:rPr>
          <w:rFonts w:eastAsia="Times New Roman" w:cs="Times New Roman"/>
          <w:szCs w:val="24"/>
        </w:rPr>
        <w:t>του κτηρίου και ξεναγήθηκαν στους χώρους του Μεγάρου της Βουλής των Ελλήνων, τριάντα εννέα μαθήτριες και μαθητές και δ</w:t>
      </w:r>
      <w:r>
        <w:rPr>
          <w:rFonts w:eastAsia="Times New Roman" w:cs="Times New Roman"/>
          <w:szCs w:val="24"/>
        </w:rPr>
        <w:t>ύ</w:t>
      </w:r>
      <w:r>
        <w:rPr>
          <w:rFonts w:eastAsia="Times New Roman" w:cs="Times New Roman"/>
          <w:szCs w:val="24"/>
        </w:rPr>
        <w:t>ο συνοδοί εκπαιδευτικοί από το 7</w:t>
      </w:r>
      <w:r w:rsidRPr="007E260B">
        <w:rPr>
          <w:rFonts w:eastAsia="Times New Roman" w:cs="Times New Roman"/>
          <w:szCs w:val="24"/>
          <w:vertAlign w:val="superscript"/>
        </w:rPr>
        <w:t>ο</w:t>
      </w:r>
      <w:r>
        <w:rPr>
          <w:rFonts w:eastAsia="Times New Roman" w:cs="Times New Roman"/>
          <w:szCs w:val="24"/>
        </w:rPr>
        <w:t xml:space="preserve"> Δημοτικό Σχολείο Χαλκίδας.</w:t>
      </w:r>
    </w:p>
    <w:p w14:paraId="7D38D54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D38D546"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D38D54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εισερχόμαστε στην ημερήσια διάταξη της</w:t>
      </w:r>
    </w:p>
    <w:p w14:paraId="7D38D548" w14:textId="77777777" w:rsidR="0056040B" w:rsidRDefault="008F3B9C">
      <w:pPr>
        <w:spacing w:after="0" w:line="600" w:lineRule="auto"/>
        <w:ind w:firstLine="720"/>
        <w:jc w:val="center"/>
        <w:rPr>
          <w:rFonts w:eastAsia="Times New Roman" w:cs="Times New Roman"/>
          <w:szCs w:val="24"/>
        </w:rPr>
      </w:pPr>
      <w:r>
        <w:rPr>
          <w:rFonts w:eastAsia="Times New Roman" w:cs="Times New Roman"/>
          <w:b/>
          <w:szCs w:val="24"/>
        </w:rPr>
        <w:t>ΝΟΜΟΘΕΤΙΚΗΣ ΕΡΓΑΣΙΑΣ</w:t>
      </w:r>
    </w:p>
    <w:p w14:paraId="7D38D54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«Ίδρυση Πανεπιστημίου Δυτικής </w:t>
      </w:r>
      <w:r>
        <w:rPr>
          <w:rFonts w:eastAsia="Times New Roman" w:cs="Times New Roman"/>
          <w:szCs w:val="24"/>
        </w:rPr>
        <w:t>Αττικής και άλλες διατάξεις».</w:t>
      </w:r>
    </w:p>
    <w:p w14:paraId="7D38D54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w:t>
      </w:r>
      <w:r>
        <w:rPr>
          <w:rFonts w:eastAsia="Times New Roman" w:cs="Times New Roman"/>
          <w:szCs w:val="24"/>
        </w:rPr>
        <w:t>ο</w:t>
      </w:r>
      <w:r>
        <w:rPr>
          <w:rFonts w:eastAsia="Times New Roman" w:cs="Times New Roman"/>
          <w:szCs w:val="24"/>
        </w:rPr>
        <w:t>φάσισε κατά πλειοψηφία στη συνεδρίασή της</w:t>
      </w:r>
      <w:r>
        <w:rPr>
          <w:rFonts w:eastAsia="Times New Roman" w:cs="Times New Roman"/>
          <w:szCs w:val="24"/>
        </w:rPr>
        <w:t xml:space="preserve"> στις</w:t>
      </w:r>
      <w:r>
        <w:rPr>
          <w:rFonts w:eastAsia="Times New Roman" w:cs="Times New Roman"/>
          <w:szCs w:val="24"/>
        </w:rPr>
        <w:t xml:space="preserve"> 22 Φεβρουαρίου 2018 τη συζήτηση του νομοσχεδίου σε μια συνεδρίαση, ενιαία επί της αρχής, επί των άρθρων και των τροπολογιών.</w:t>
      </w:r>
    </w:p>
    <w:p w14:paraId="7D38D54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εξαρχής ότι θα υ</w:t>
      </w:r>
      <w:r>
        <w:rPr>
          <w:rFonts w:eastAsia="Times New Roman" w:cs="Times New Roman"/>
          <w:szCs w:val="24"/>
        </w:rPr>
        <w:t>πάρξουν, όπως μου είπε ο κύριος Υπουργός, ενδεχομένως νομοτεχνικές βελτιώσεις. Μόλις είναι έτοιμες, θα κατατεθούν και θα διανεμηθούν εις το Σώμα.</w:t>
      </w:r>
    </w:p>
    <w:p w14:paraId="7D38D54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Τον έχω παρακαλέσει, πέραν των υπουργικών τροπολογιών, επειδή υπάρχει πληθώρα βουλευτικών τροπολογιών, αφού τι</w:t>
      </w:r>
      <w:r>
        <w:rPr>
          <w:rFonts w:eastAsia="Times New Roman" w:cs="Times New Roman"/>
          <w:szCs w:val="24"/>
        </w:rPr>
        <w:t xml:space="preserve">ς δει, όταν θα πάρει τον λόγο, να ενημερώσει το Σώμα ποιες κάνει δεκτές και ποιες όχι, για να ξέρουν οι συνάδελφοι, όταν τοποθετηθούν, για να υποστηρίξουν αυτές που υπογράφουν. </w:t>
      </w:r>
    </w:p>
    <w:p w14:paraId="7D38D54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Θέλω να σας υπενθυμίσω ότι δεν λειτουργεί η ηλεκτρονική εγγραφή. Επομένως όποι</w:t>
      </w:r>
      <w:r>
        <w:rPr>
          <w:rFonts w:eastAsia="Times New Roman" w:cs="Times New Roman"/>
          <w:szCs w:val="24"/>
        </w:rPr>
        <w:t xml:space="preserve">ος συνάδελφος θέλει να εγγραφεί, μπορεί να το κάνει δι' ανατάσεως της χειρός. Όταν ανέβει στο Βήμα ο πρώτος ομιλητής, τότε μπορείτε να εγγραφείτε και θα δούμε στο τέλος πόσοι συνάδελφοι θα έχουν εγγραφεί. </w:t>
      </w:r>
    </w:p>
    <w:p w14:paraId="7D38D54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Προτού ζητήσω την έγκριση της διαδικασίας, ποιος θ</w:t>
      </w:r>
      <w:r>
        <w:rPr>
          <w:rFonts w:eastAsia="Times New Roman" w:cs="Times New Roman"/>
          <w:szCs w:val="24"/>
        </w:rPr>
        <w:t>έλει τον λόγο επί της διαδικασίας;</w:t>
      </w:r>
    </w:p>
    <w:p w14:paraId="7D38D54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Εγώ, κύριε Πρόεδρε.</w:t>
      </w:r>
    </w:p>
    <w:p w14:paraId="7D38D55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Βλάχο, έχετε τον λόγο.</w:t>
      </w:r>
    </w:p>
    <w:p w14:paraId="7D38D55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σήμερα ήταν προγραμματισμένη να συζητηθεί μια επίκαιρη ερώτηση προς τον Υπουργείο Υγείας κ</w:t>
      </w:r>
      <w:r>
        <w:rPr>
          <w:rFonts w:eastAsia="Times New Roman" w:cs="Times New Roman"/>
          <w:szCs w:val="24"/>
        </w:rPr>
        <w:t xml:space="preserve">αι συγκεκριμένα προς τον Αναπληρωτή Υπουργό Υγείας, τον κ. </w:t>
      </w:r>
      <w:proofErr w:type="spellStart"/>
      <w:r>
        <w:rPr>
          <w:rFonts w:eastAsia="Times New Roman" w:cs="Times New Roman"/>
          <w:szCs w:val="24"/>
        </w:rPr>
        <w:t>Πολάκη</w:t>
      </w:r>
      <w:proofErr w:type="spellEnd"/>
      <w:r>
        <w:rPr>
          <w:rFonts w:eastAsia="Times New Roman" w:cs="Times New Roman"/>
          <w:szCs w:val="24"/>
        </w:rPr>
        <w:t xml:space="preserve">. Για πολλοστή φορά αναβάλλεται και δεν ξέρουμε πότε θα συζητηθεί. Είναι ενάμισης μήνας τώρα, που με φέρνουν κάθε Δευτέρα και την Παρασκευή με ειδοποιούν ότι αναβάλλεται. </w:t>
      </w:r>
    </w:p>
    <w:p w14:paraId="7D38D55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βρίσκε</w:t>
      </w:r>
      <w:r>
        <w:rPr>
          <w:rFonts w:eastAsia="Times New Roman" w:cs="Times New Roman"/>
          <w:szCs w:val="24"/>
        </w:rPr>
        <w:t>ι χρόνο, απ’ ό,τι βλέπω, να βγαίνει παντού. Επιτέλους να του ζητήσει το Προεδρείο της Βουλής</w:t>
      </w:r>
      <w:r>
        <w:rPr>
          <w:rFonts w:eastAsia="Times New Roman" w:cs="Times New Roman"/>
          <w:szCs w:val="24"/>
        </w:rPr>
        <w:t>,</w:t>
      </w:r>
      <w:r>
        <w:rPr>
          <w:rFonts w:eastAsia="Times New Roman" w:cs="Times New Roman"/>
          <w:szCs w:val="24"/>
        </w:rPr>
        <w:t xml:space="preserve"> να βρει </w:t>
      </w:r>
      <w:r>
        <w:rPr>
          <w:rFonts w:eastAsia="Times New Roman" w:cs="Times New Roman"/>
          <w:szCs w:val="24"/>
        </w:rPr>
        <w:lastRenderedPageBreak/>
        <w:t xml:space="preserve">χρόνο να έλθει για τον κοινοβουλευτικό έλεγχο στη Βουλή. Είναι στοιχειώδης σεβασμός. Δεν ξέρω πώς αλλιώς να το πω. Σήμερα κρατώ χαμηλούς τόνους, αλλά δεν </w:t>
      </w:r>
      <w:r>
        <w:rPr>
          <w:rFonts w:eastAsia="Times New Roman" w:cs="Times New Roman"/>
          <w:szCs w:val="24"/>
        </w:rPr>
        <w:t>ξέρω εάν στο μέλλον θα έχω την ίδια προσέγγιση.</w:t>
      </w:r>
    </w:p>
    <w:p w14:paraId="7D38D55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Καταγράφεται η δίκαιη διαμαρτυρία, αλλά έχουμε φύγει πια από το θέμα των επικαίρων ερωτήσεων. Μιλάμε τώρα για τη νομοθετική εργασία. Πάντως δεν έχετε άδικο και όχι μόνο για το</w:t>
      </w:r>
      <w:r>
        <w:rPr>
          <w:rFonts w:eastAsia="Times New Roman" w:cs="Times New Roman"/>
          <w:szCs w:val="24"/>
        </w:rPr>
        <w:t xml:space="preserve">ν συγκεκριμένο Υπουργό. Υπάρχουν άλλοι Υπουργοί που είναι συνεπείς και κάποιοι άλλοι που δεν είναι. </w:t>
      </w:r>
    </w:p>
    <w:p w14:paraId="7D38D55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 της διαδικασίας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ώρα</w:t>
      </w:r>
      <w:r>
        <w:rPr>
          <w:rFonts w:eastAsia="Times New Roman" w:cs="Times New Roman"/>
          <w:szCs w:val="24"/>
        </w:rPr>
        <w:t>,</w:t>
      </w:r>
      <w:r>
        <w:rPr>
          <w:rFonts w:eastAsia="Times New Roman" w:cs="Times New Roman"/>
          <w:szCs w:val="24"/>
        </w:rPr>
        <w:t xml:space="preserve"> υπάρχει κάποια αντίρρηση, κύριοι συνάδελφοι; </w:t>
      </w:r>
    </w:p>
    <w:p w14:paraId="7D38D55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Όχι.</w:t>
      </w:r>
    </w:p>
    <w:p w14:paraId="7D38D556" w14:textId="77777777" w:rsidR="0056040B" w:rsidRDefault="008F3B9C">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 Σώμα συμφώνησε ομοφώνω</w:t>
      </w:r>
      <w:r>
        <w:rPr>
          <w:rFonts w:eastAsia="Times New Roman" w:cs="Times New Roman"/>
          <w:szCs w:val="24"/>
        </w:rPr>
        <w:t xml:space="preserve">ς στην προτεινόμενη διαδικασία. </w:t>
      </w:r>
    </w:p>
    <w:p w14:paraId="7D38D55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ξεκινήσουμε με τον εισηγητή της Πλειοψηφίας από τον ΣΥΡΙΖΑ, που είναι ο κ. Πάνος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7D38D55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συνάδελφοι, και μέχρι να κατέβει από το Βήμα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θα μπορείτε να εγγράφεστε είτε δι’ ανατάσεως της χειρός ε</w:t>
      </w:r>
      <w:r>
        <w:rPr>
          <w:rFonts w:eastAsia="Times New Roman" w:cs="Times New Roman"/>
          <w:szCs w:val="24"/>
        </w:rPr>
        <w:t>ίτε με το να έρχεστε στο Προεδρείο και να δηλώνετε την επιθυμία σας. Οι κάρτες δεν λειτουργούν. Επομένως πριν δούμε πόσοι συνάδελφοι θα εγγραφούν, δεν μπορώ να σας πω και τον πιθανό χρόνο λήξης της συνεδρίασης. Μετά από δύο, τρεις ώρες θα ξέρουμε πάνω-κάτω</w:t>
      </w:r>
      <w:r>
        <w:rPr>
          <w:rFonts w:eastAsia="Times New Roman" w:cs="Times New Roman"/>
          <w:szCs w:val="24"/>
        </w:rPr>
        <w:t>,</w:t>
      </w:r>
      <w:r>
        <w:rPr>
          <w:rFonts w:eastAsia="Times New Roman" w:cs="Times New Roman"/>
          <w:szCs w:val="24"/>
        </w:rPr>
        <w:t xml:space="preserve"> πότε θα τελειώσει η σημερινή συζήτηση. </w:t>
      </w:r>
    </w:p>
    <w:p w14:paraId="7D38D5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περνάει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από μπροστά σας κάποιος συνεργάτης της Έδρας και θα γράφει τα ονόματά σας, για να μη γίνει κάποιο </w:t>
      </w:r>
      <w:r>
        <w:rPr>
          <w:rFonts w:eastAsia="Times New Roman" w:cs="Times New Roman"/>
          <w:szCs w:val="24"/>
        </w:rPr>
        <w:lastRenderedPageBreak/>
        <w:t>λάθος. Καθίστε, λοιπόν, στις θέσεις σας και θα περάσει η υπάλληλος από όλα τα έδρανα για να εγγρ</w:t>
      </w:r>
      <w:r>
        <w:rPr>
          <w:rFonts w:eastAsia="Times New Roman" w:cs="Times New Roman"/>
          <w:szCs w:val="24"/>
        </w:rPr>
        <w:t xml:space="preserve">αφείτε. </w:t>
      </w:r>
    </w:p>
    <w:p w14:paraId="7D38D55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xml:space="preserve">, έχετε τον λόγο για δεκαπέντε λεπτά. </w:t>
      </w:r>
    </w:p>
    <w:p w14:paraId="7D38D55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7D38D5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συζητάμε σήμερα το νομοσχέδιο για την ίδρυση Πανεπιστημίου Δυτικής Αττικής και άλλες διατάξεις. </w:t>
      </w:r>
    </w:p>
    <w:p w14:paraId="7D38D5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Ένα νέο </w:t>
      </w:r>
      <w:r>
        <w:rPr>
          <w:rFonts w:eastAsia="Times New Roman" w:cs="Times New Roman"/>
          <w:szCs w:val="24"/>
        </w:rPr>
        <w:t>π</w:t>
      </w:r>
      <w:r>
        <w:rPr>
          <w:rFonts w:eastAsia="Times New Roman" w:cs="Times New Roman"/>
          <w:szCs w:val="24"/>
        </w:rPr>
        <w:t xml:space="preserve">ανεπιστήμιο ιδρύεται στις υποβαθμισμένες περιοχές του μητροπολιτικού χώρου Αττικής, εκεί όπου συμπεριλαμβάνονται επτά </w:t>
      </w:r>
      <w:r>
        <w:rPr>
          <w:rFonts w:eastAsia="Times New Roman" w:cs="Times New Roman"/>
          <w:szCs w:val="24"/>
        </w:rPr>
        <w:t>δ</w:t>
      </w:r>
      <w:r>
        <w:rPr>
          <w:rFonts w:eastAsia="Times New Roman" w:cs="Times New Roman"/>
          <w:szCs w:val="24"/>
        </w:rPr>
        <w:t xml:space="preserve">ήμοι της </w:t>
      </w:r>
      <w:r>
        <w:rPr>
          <w:rFonts w:eastAsia="Times New Roman" w:cs="Times New Roman"/>
          <w:szCs w:val="24"/>
        </w:rPr>
        <w:t>δ</w:t>
      </w:r>
      <w:r>
        <w:rPr>
          <w:rFonts w:eastAsia="Times New Roman" w:cs="Times New Roman"/>
          <w:szCs w:val="24"/>
        </w:rPr>
        <w:t>υτικής Αττικής, πέντε της Περιφερειακής Ενότητας Πειραιά και τέσσερις της πολύπαθης Περιφέρειας της Δυτικής Αττικής, της περιοχ</w:t>
      </w:r>
      <w:r>
        <w:rPr>
          <w:rFonts w:eastAsia="Times New Roman" w:cs="Times New Roman"/>
          <w:szCs w:val="24"/>
        </w:rPr>
        <w:t xml:space="preserve">ής εκείνης όπου άναρχα στοιβάχθηκαν εργοστάσια, </w:t>
      </w:r>
      <w:r>
        <w:rPr>
          <w:rFonts w:eastAsia="Times New Roman" w:cs="Times New Roman"/>
          <w:szCs w:val="24"/>
        </w:rPr>
        <w:lastRenderedPageBreak/>
        <w:t xml:space="preserve">σκουπίδια, διαλυτήρια τα προηγούμενα χρόνια, ενώ πρόσφατα ζήσαμε τις τραγωδίες στη Μάνδρα και τη Νέα </w:t>
      </w:r>
      <w:proofErr w:type="spellStart"/>
      <w:r>
        <w:rPr>
          <w:rFonts w:eastAsia="Times New Roman" w:cs="Times New Roman"/>
          <w:szCs w:val="24"/>
        </w:rPr>
        <w:t>Πέραμο</w:t>
      </w:r>
      <w:proofErr w:type="spellEnd"/>
      <w:r>
        <w:rPr>
          <w:rFonts w:eastAsia="Times New Roman" w:cs="Times New Roman"/>
          <w:szCs w:val="24"/>
        </w:rPr>
        <w:t xml:space="preserve">. Όλες αυτές οι περιοχές θα έχουν πια το δικό τους </w:t>
      </w:r>
      <w:r>
        <w:rPr>
          <w:rFonts w:eastAsia="Times New Roman" w:cs="Times New Roman"/>
          <w:szCs w:val="24"/>
        </w:rPr>
        <w:t>π</w:t>
      </w:r>
      <w:r>
        <w:rPr>
          <w:rFonts w:eastAsia="Times New Roman" w:cs="Times New Roman"/>
          <w:szCs w:val="24"/>
        </w:rPr>
        <w:t>ανεπιστήμιο. Θα είναι το τρίτο μεγαλύτερο της χώρ</w:t>
      </w:r>
      <w:r>
        <w:rPr>
          <w:rFonts w:eastAsia="Times New Roman" w:cs="Times New Roman"/>
          <w:szCs w:val="24"/>
        </w:rPr>
        <w:t xml:space="preserve">ας. Συγχωνεύονται σ’ αυτό τα ΤΕΙ Αθήνας και Πειραιά. </w:t>
      </w:r>
    </w:p>
    <w:p w14:paraId="7D38D5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Αλήθεια πώς προέκυψε αυτό το νέο </w:t>
      </w:r>
      <w:r>
        <w:rPr>
          <w:rFonts w:eastAsia="Times New Roman" w:cs="Times New Roman"/>
          <w:szCs w:val="24"/>
        </w:rPr>
        <w:t>π</w:t>
      </w:r>
      <w:r>
        <w:rPr>
          <w:rFonts w:eastAsia="Times New Roman" w:cs="Times New Roman"/>
          <w:szCs w:val="24"/>
        </w:rPr>
        <w:t>ανεπιστήμιο; Απλώς για να ικανοποιηθούν οι δυτικές συνοικίες; Για να ενοποιήσουμε ή να συγκολλήσουμε τα δύο ΤΕΙ; Όχι βέβαια. Προέκυψε μετά από σοβαρή μελέτη και με επισ</w:t>
      </w:r>
      <w:r>
        <w:rPr>
          <w:rFonts w:eastAsia="Times New Roman" w:cs="Times New Roman"/>
          <w:szCs w:val="24"/>
        </w:rPr>
        <w:t>τημονικά, ακαδημαϊκά και ερευνητικά κριτήρια. Καθοριστικό ρόλο έπαιξαν τα πορίσματα του εθνικού και κοινωνικού διαλόγου για την παιδεία που διεξήγαγε η Κυβέρνηση. Αυτός ο διάλογος λοιδορήθηκε από κάποιους, από κάποιους απαξιώθηκε και κάποιοι προσπάθησαν να</w:t>
      </w:r>
      <w:r>
        <w:rPr>
          <w:rFonts w:eastAsia="Times New Roman" w:cs="Times New Roman"/>
          <w:szCs w:val="24"/>
        </w:rPr>
        <w:t xml:space="preserve"> τον απαγορεύσουν. </w:t>
      </w:r>
    </w:p>
    <w:p w14:paraId="7D38D5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άρθρο 1 του παρόντος νομοσχεδίου ιδρύεται, λοιπόν, το Πανεπιστήμιο Δυτικής Αττικής ως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πλήρως αυτοδιοικούμενο, σύμφωνα με το άρθρο 16 του Συντάγματος και την περίπτωση α΄ της παραγράφου 2 του άρθρου</w:t>
      </w:r>
      <w:r>
        <w:rPr>
          <w:rFonts w:eastAsia="Times New Roman" w:cs="Times New Roman"/>
          <w:szCs w:val="24"/>
        </w:rPr>
        <w:t xml:space="preserve"> 1 του ν.4485/2017, με έδρα το Αιγάλεω. Συγχωνεύονται, όπως είπαμε, σ’ αυτό τα ΤΕΙ Αθήνας και Πειραιά. Τα γνωστικά πεδία που καλύπτει το νέο </w:t>
      </w:r>
      <w:r>
        <w:rPr>
          <w:rFonts w:eastAsia="Times New Roman" w:cs="Times New Roman"/>
          <w:szCs w:val="24"/>
        </w:rPr>
        <w:t>π</w:t>
      </w:r>
      <w:r>
        <w:rPr>
          <w:rFonts w:eastAsia="Times New Roman" w:cs="Times New Roman"/>
          <w:szCs w:val="24"/>
        </w:rPr>
        <w:t xml:space="preserve">ανεπιστήμιο είναι τα εξής: Κοινωνικές, διοικητικές και οικονομικές επιστήμες με πέντε </w:t>
      </w:r>
      <w:r>
        <w:rPr>
          <w:rFonts w:eastAsia="Times New Roman" w:cs="Times New Roman"/>
          <w:szCs w:val="24"/>
        </w:rPr>
        <w:t>τ</w:t>
      </w:r>
      <w:r>
        <w:rPr>
          <w:rFonts w:eastAsia="Times New Roman" w:cs="Times New Roman"/>
          <w:szCs w:val="24"/>
        </w:rPr>
        <w:t>μήματα, επιστήμες μηχανικού</w:t>
      </w:r>
      <w:r>
        <w:rPr>
          <w:rFonts w:eastAsia="Times New Roman" w:cs="Times New Roman"/>
          <w:szCs w:val="24"/>
        </w:rPr>
        <w:t xml:space="preserve"> με οκτώ </w:t>
      </w:r>
      <w:r>
        <w:rPr>
          <w:rFonts w:eastAsia="Times New Roman" w:cs="Times New Roman"/>
          <w:szCs w:val="24"/>
        </w:rPr>
        <w:t>τ</w:t>
      </w:r>
      <w:r>
        <w:rPr>
          <w:rFonts w:eastAsia="Times New Roman" w:cs="Times New Roman"/>
          <w:szCs w:val="24"/>
        </w:rPr>
        <w:t xml:space="preserve">μήματα, επιστήμες τροφίμων με δύο </w:t>
      </w:r>
      <w:r>
        <w:rPr>
          <w:rFonts w:eastAsia="Times New Roman" w:cs="Times New Roman"/>
          <w:szCs w:val="24"/>
        </w:rPr>
        <w:t>τ</w:t>
      </w:r>
      <w:r>
        <w:rPr>
          <w:rFonts w:eastAsia="Times New Roman" w:cs="Times New Roman"/>
          <w:szCs w:val="24"/>
        </w:rPr>
        <w:t xml:space="preserve">μήματα, επιστήμες υγείας και πρόνοιας με επτά </w:t>
      </w:r>
      <w:r>
        <w:rPr>
          <w:rFonts w:eastAsia="Times New Roman" w:cs="Times New Roman"/>
          <w:szCs w:val="24"/>
        </w:rPr>
        <w:t>τ</w:t>
      </w:r>
      <w:r>
        <w:rPr>
          <w:rFonts w:eastAsia="Times New Roman" w:cs="Times New Roman"/>
          <w:szCs w:val="24"/>
        </w:rPr>
        <w:t xml:space="preserve">μήματα και τέλος, καλλιτεχνικές σπουδές με τέσσερα </w:t>
      </w:r>
      <w:r>
        <w:rPr>
          <w:rFonts w:eastAsia="Times New Roman" w:cs="Times New Roman"/>
          <w:szCs w:val="24"/>
        </w:rPr>
        <w:t>τ</w:t>
      </w:r>
      <w:r>
        <w:rPr>
          <w:rFonts w:eastAsia="Times New Roman" w:cs="Times New Roman"/>
          <w:szCs w:val="24"/>
        </w:rPr>
        <w:t xml:space="preserve">μήματα. </w:t>
      </w:r>
    </w:p>
    <w:p w14:paraId="7D38D56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καθορίζονται τα των οργάνων διοίκησης του </w:t>
      </w:r>
      <w:r>
        <w:rPr>
          <w:rFonts w:eastAsia="Times New Roman" w:cs="Times New Roman"/>
          <w:szCs w:val="24"/>
        </w:rPr>
        <w:t>π</w:t>
      </w:r>
      <w:r>
        <w:rPr>
          <w:rFonts w:eastAsia="Times New Roman" w:cs="Times New Roman"/>
          <w:szCs w:val="24"/>
        </w:rPr>
        <w:t>ανεπιστημίου, όπου μέχρι την ανάδειξη των οργάν</w:t>
      </w:r>
      <w:r>
        <w:rPr>
          <w:rFonts w:eastAsia="Times New Roman" w:cs="Times New Roman"/>
          <w:szCs w:val="24"/>
        </w:rPr>
        <w:t xml:space="preserve">ων με εκλογική </w:t>
      </w:r>
      <w:r>
        <w:rPr>
          <w:rFonts w:eastAsia="Times New Roman" w:cs="Times New Roman"/>
          <w:szCs w:val="24"/>
        </w:rPr>
        <w:lastRenderedPageBreak/>
        <w:t xml:space="preserve">διαδικασία το </w:t>
      </w:r>
      <w:r>
        <w:rPr>
          <w:rFonts w:eastAsia="Times New Roman" w:cs="Times New Roman"/>
          <w:szCs w:val="24"/>
        </w:rPr>
        <w:t>ί</w:t>
      </w:r>
      <w:r>
        <w:rPr>
          <w:rFonts w:eastAsia="Times New Roman" w:cs="Times New Roman"/>
          <w:szCs w:val="24"/>
        </w:rPr>
        <w:t xml:space="preserve">δρυμα διοικείται από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 xml:space="preserve">πιτροπή, η οποία έχει αρμοδιότητες της </w:t>
      </w:r>
      <w:r>
        <w:rPr>
          <w:rFonts w:eastAsia="Times New Roman" w:cs="Times New Roman"/>
          <w:szCs w:val="24"/>
        </w:rPr>
        <w:t>σ</w:t>
      </w:r>
      <w:r>
        <w:rPr>
          <w:rFonts w:eastAsia="Times New Roman" w:cs="Times New Roman"/>
          <w:szCs w:val="24"/>
        </w:rPr>
        <w:t>υγκλήτου και συγκροτείται με απόφαση του Υπουργού Παιδείας, Έρευνας και Θρησκευμάτων. Εδώ καθορίζονται και οι ημερομηνίες έναρξης και λήξης των θητειών τω</w:t>
      </w:r>
      <w:r>
        <w:rPr>
          <w:rFonts w:eastAsia="Times New Roman" w:cs="Times New Roman"/>
          <w:szCs w:val="24"/>
        </w:rPr>
        <w:t xml:space="preserve">ν προσωρινών οργάνων. </w:t>
      </w:r>
    </w:p>
    <w:p w14:paraId="7D38D56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το άρθρο 4</w:t>
      </w:r>
      <w:r>
        <w:rPr>
          <w:rFonts w:eastAsia="Times New Roman" w:cs="Times New Roman"/>
          <w:szCs w:val="24"/>
        </w:rPr>
        <w:t>,</w:t>
      </w:r>
      <w:r>
        <w:rPr>
          <w:rFonts w:eastAsia="Times New Roman" w:cs="Times New Roman"/>
          <w:szCs w:val="24"/>
        </w:rPr>
        <w:t xml:space="preserve"> καθορίζονται θέματα του προσωπικού πάσης φύσεως.</w:t>
      </w:r>
    </w:p>
    <w:p w14:paraId="7D38D56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το άρθρο 5</w:t>
      </w:r>
      <w:r>
        <w:rPr>
          <w:rFonts w:eastAsia="Times New Roman" w:cs="Times New Roman"/>
          <w:szCs w:val="24"/>
        </w:rPr>
        <w:t>,</w:t>
      </w:r>
      <w:r>
        <w:rPr>
          <w:rFonts w:eastAsia="Times New Roman" w:cs="Times New Roman"/>
          <w:szCs w:val="24"/>
        </w:rPr>
        <w:t xml:space="preserve"> καθορίζεται πως οι ήδη εγγεγραμμένοι φοιτητές των δύο ΤΕΙ εντάσσονται αυτοδίκαια στα </w:t>
      </w:r>
      <w:r>
        <w:rPr>
          <w:rFonts w:eastAsia="Times New Roman" w:cs="Times New Roman"/>
          <w:szCs w:val="24"/>
        </w:rPr>
        <w:t>τ</w:t>
      </w:r>
      <w:r>
        <w:rPr>
          <w:rFonts w:eastAsia="Times New Roman" w:cs="Times New Roman"/>
          <w:szCs w:val="24"/>
        </w:rPr>
        <w:t xml:space="preserve">μήματα του Πανεπιστημίου Δυτικής Αττικής. </w:t>
      </w:r>
    </w:p>
    <w:p w14:paraId="7D38D56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άρθρο 6</w:t>
      </w:r>
      <w:r>
        <w:rPr>
          <w:rFonts w:eastAsia="Times New Roman" w:cs="Times New Roman"/>
          <w:szCs w:val="24"/>
        </w:rPr>
        <w:t>,</w:t>
      </w:r>
      <w:r>
        <w:rPr>
          <w:rFonts w:eastAsia="Times New Roman" w:cs="Times New Roman"/>
          <w:szCs w:val="24"/>
        </w:rPr>
        <w:t xml:space="preserve"> ορίζει τη σύσ</w:t>
      </w:r>
      <w:r>
        <w:rPr>
          <w:rFonts w:eastAsia="Times New Roman" w:cs="Times New Roman"/>
          <w:szCs w:val="24"/>
        </w:rPr>
        <w:t xml:space="preserve">ταση και λειτουργία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γ</w:t>
      </w:r>
      <w:r>
        <w:rPr>
          <w:rFonts w:eastAsia="Times New Roman" w:cs="Times New Roman"/>
          <w:szCs w:val="24"/>
        </w:rPr>
        <w:t xml:space="preserve">ραφείου του Νομικού Συμβουλίου του Κράτους στο νέο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lastRenderedPageBreak/>
        <w:t xml:space="preserve">ενώ με τα άρθρα 14 και 15 συστήνονται </w:t>
      </w:r>
      <w:r>
        <w:rPr>
          <w:rFonts w:eastAsia="Times New Roman" w:cs="Times New Roman"/>
          <w:szCs w:val="24"/>
        </w:rPr>
        <w:t>δ</w:t>
      </w:r>
      <w:r>
        <w:rPr>
          <w:rFonts w:eastAsia="Times New Roman" w:cs="Times New Roman"/>
          <w:szCs w:val="24"/>
        </w:rPr>
        <w:t xml:space="preserve">ικαστικά </w:t>
      </w:r>
      <w:r>
        <w:rPr>
          <w:rFonts w:eastAsia="Times New Roman" w:cs="Times New Roman"/>
          <w:szCs w:val="24"/>
        </w:rPr>
        <w:t>γ</w:t>
      </w:r>
      <w:r>
        <w:rPr>
          <w:rFonts w:eastAsia="Times New Roman" w:cs="Times New Roman"/>
          <w:szCs w:val="24"/>
        </w:rPr>
        <w:t xml:space="preserve">ραφεία του Νομικού Συμβουλίου του Κράτους στα Πανεπιστήμια Πελοποννήσου και Δυτικής Μακεδονίας. </w:t>
      </w:r>
    </w:p>
    <w:p w14:paraId="7D38D56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δεύτερο κ</w:t>
      </w:r>
      <w:r>
        <w:rPr>
          <w:rFonts w:eastAsia="Times New Roman" w:cs="Times New Roman"/>
          <w:szCs w:val="24"/>
        </w:rPr>
        <w:t>εφάλαιο του υπό συζήτηση νομοσχεδίου και στο άρθρο 8 εισάγεται μια σπουδαία ρύθμιση</w:t>
      </w:r>
      <w:r>
        <w:rPr>
          <w:rFonts w:eastAsia="Times New Roman" w:cs="Times New Roman"/>
          <w:szCs w:val="24"/>
        </w:rPr>
        <w:t>.</w:t>
      </w:r>
      <w:r>
        <w:rPr>
          <w:rFonts w:eastAsia="Times New Roman" w:cs="Times New Roman"/>
          <w:szCs w:val="24"/>
        </w:rPr>
        <w:t xml:space="preserve"> Ιδρύονται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 xml:space="preserve">κπαίδευσης. Πρόκειται για διετή προγράμματα επαγγελματικής εκπαίδευσης που θα λειτουργούν εντός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και θα αποτελούν ακαδημαϊκή μονάδα αυτών των </w:t>
      </w:r>
      <w:r>
        <w:rPr>
          <w:rFonts w:eastAsia="Times New Roman" w:cs="Times New Roman"/>
          <w:szCs w:val="24"/>
        </w:rPr>
        <w:t>ι</w:t>
      </w:r>
      <w:r>
        <w:rPr>
          <w:rFonts w:eastAsia="Times New Roman" w:cs="Times New Roman"/>
          <w:szCs w:val="24"/>
        </w:rPr>
        <w:t xml:space="preserve">δρυμάτων. </w:t>
      </w:r>
    </w:p>
    <w:p w14:paraId="7D38D565" w14:textId="77777777" w:rsidR="0056040B" w:rsidRDefault="008F3B9C">
      <w:pPr>
        <w:spacing w:after="0" w:line="600" w:lineRule="auto"/>
        <w:ind w:firstLine="720"/>
        <w:jc w:val="both"/>
        <w:rPr>
          <w:rFonts w:eastAsia="Times New Roman"/>
          <w:szCs w:val="24"/>
        </w:rPr>
      </w:pPr>
      <w:r>
        <w:rPr>
          <w:rFonts w:eastAsia="Times New Roman"/>
          <w:szCs w:val="24"/>
        </w:rPr>
        <w:t>Θα φοιτούν εκεί απόφοιτοι των ΕΠΑΛ, οι οποίοι πέραν του υψηλότερου επιπέδου κατάρτισής τους θα εξασφαλίζουν πιστοποιημένο πτυχίο ευρωπαϊκών προδιαγραφών.</w:t>
      </w:r>
    </w:p>
    <w:p w14:paraId="7D38D566" w14:textId="77777777" w:rsidR="0056040B" w:rsidRDefault="008F3B9C">
      <w:pPr>
        <w:spacing w:after="0" w:line="600" w:lineRule="auto"/>
        <w:ind w:firstLine="720"/>
        <w:jc w:val="both"/>
        <w:rPr>
          <w:rFonts w:eastAsia="Times New Roman"/>
          <w:szCs w:val="24"/>
        </w:rPr>
      </w:pPr>
      <w:r>
        <w:rPr>
          <w:rFonts w:eastAsia="Times New Roman"/>
          <w:szCs w:val="24"/>
        </w:rPr>
        <w:lastRenderedPageBreak/>
        <w:t>Το νομοσχέδιο καθορίζει ακόμα τα προ</w:t>
      </w:r>
      <w:r>
        <w:rPr>
          <w:rFonts w:eastAsia="Times New Roman"/>
          <w:szCs w:val="24"/>
        </w:rPr>
        <w:t xml:space="preserve">σόντα εκλογής μελών ΔΕΠ, καθώς και τη μετάβαση των ήδη υπηρετούντων καθηγητών όλων των βαθμίδων των υπό συγχώνευση ΙΕΚ στο νέο </w:t>
      </w:r>
      <w:r>
        <w:rPr>
          <w:rFonts w:eastAsia="Times New Roman"/>
          <w:szCs w:val="24"/>
        </w:rPr>
        <w:t>π</w:t>
      </w:r>
      <w:r>
        <w:rPr>
          <w:rFonts w:eastAsia="Times New Roman"/>
          <w:szCs w:val="24"/>
        </w:rPr>
        <w:t>ανεπιστήμιο.</w:t>
      </w:r>
    </w:p>
    <w:p w14:paraId="7D38D567" w14:textId="77777777" w:rsidR="0056040B" w:rsidRDefault="008F3B9C">
      <w:pPr>
        <w:spacing w:after="0" w:line="600" w:lineRule="auto"/>
        <w:ind w:firstLine="720"/>
        <w:jc w:val="both"/>
        <w:rPr>
          <w:rFonts w:eastAsia="Times New Roman"/>
          <w:szCs w:val="24"/>
        </w:rPr>
      </w:pPr>
      <w:r>
        <w:rPr>
          <w:rFonts w:eastAsia="Times New Roman"/>
          <w:szCs w:val="24"/>
        </w:rPr>
        <w:t>Τακτοποιεί τα θέματα γύρω από την αναγνώριση προϋπηρεσίας και ακόμα τα θέματα που έχουν σχέση με τους ειδικούς λογα</w:t>
      </w:r>
      <w:r>
        <w:rPr>
          <w:rFonts w:eastAsia="Times New Roman"/>
          <w:szCs w:val="24"/>
        </w:rPr>
        <w:t>ριασμούς κονδυλίων έρευνας.</w:t>
      </w:r>
    </w:p>
    <w:p w14:paraId="7D38D568" w14:textId="77777777" w:rsidR="0056040B" w:rsidRDefault="008F3B9C">
      <w:pPr>
        <w:spacing w:after="0" w:line="600" w:lineRule="auto"/>
        <w:ind w:firstLine="720"/>
        <w:jc w:val="both"/>
        <w:rPr>
          <w:rFonts w:eastAsia="Times New Roman"/>
          <w:szCs w:val="24"/>
        </w:rPr>
      </w:pPr>
      <w:r>
        <w:rPr>
          <w:rFonts w:eastAsia="Times New Roman"/>
          <w:szCs w:val="24"/>
        </w:rPr>
        <w:t>Με το άρθρο 12</w:t>
      </w:r>
      <w:r>
        <w:rPr>
          <w:rFonts w:eastAsia="Times New Roman"/>
          <w:szCs w:val="24"/>
        </w:rPr>
        <w:t>,</w:t>
      </w:r>
      <w:r>
        <w:rPr>
          <w:rFonts w:eastAsia="Times New Roman"/>
          <w:szCs w:val="24"/>
        </w:rPr>
        <w:t xml:space="preserve"> προωθούνται θέματα άμεσης αξιολόγησης των υφιστάμενων ερευνητικών πανεπιστημιακών ινστιτούτων, ώστε να προβλεφθεί η κατάργηση ή απορρόφηση όσων δεν πληρούν τα εκ του νόμου </w:t>
      </w:r>
      <w:proofErr w:type="spellStart"/>
      <w:r>
        <w:rPr>
          <w:rFonts w:eastAsia="Times New Roman"/>
          <w:szCs w:val="24"/>
        </w:rPr>
        <w:t>τεθέντα</w:t>
      </w:r>
      <w:proofErr w:type="spellEnd"/>
      <w:r>
        <w:rPr>
          <w:rFonts w:eastAsia="Times New Roman"/>
          <w:szCs w:val="24"/>
        </w:rPr>
        <w:t xml:space="preserve"> κριτήρια.</w:t>
      </w:r>
    </w:p>
    <w:p w14:paraId="7D38D569" w14:textId="77777777" w:rsidR="0056040B" w:rsidRDefault="008F3B9C">
      <w:pPr>
        <w:spacing w:after="0" w:line="600" w:lineRule="auto"/>
        <w:ind w:firstLine="720"/>
        <w:jc w:val="both"/>
        <w:rPr>
          <w:rFonts w:eastAsia="Times New Roman"/>
          <w:szCs w:val="24"/>
        </w:rPr>
      </w:pPr>
      <w:r>
        <w:rPr>
          <w:rFonts w:eastAsia="Times New Roman"/>
          <w:szCs w:val="24"/>
        </w:rPr>
        <w:t>Με το άρθρο 13</w:t>
      </w:r>
      <w:r>
        <w:rPr>
          <w:rFonts w:eastAsia="Times New Roman"/>
          <w:szCs w:val="24"/>
        </w:rPr>
        <w:t>,</w:t>
      </w:r>
      <w:r>
        <w:rPr>
          <w:rFonts w:eastAsia="Times New Roman"/>
          <w:szCs w:val="24"/>
        </w:rPr>
        <w:t xml:space="preserve"> διασώζ</w:t>
      </w:r>
      <w:r>
        <w:rPr>
          <w:rFonts w:eastAsia="Times New Roman"/>
          <w:szCs w:val="24"/>
        </w:rPr>
        <w:t xml:space="preserve">ονται τμήματα ΤΕΙ που κινδυνεύουν να κλείσουν, σύμφωνα με το αλήστου μνήμης Σχέδιο «ΑΘΗΝΑ» της </w:t>
      </w:r>
      <w:r>
        <w:rPr>
          <w:rFonts w:eastAsia="Times New Roman"/>
          <w:szCs w:val="24"/>
        </w:rPr>
        <w:lastRenderedPageBreak/>
        <w:t>Νέας Δημοκρατίας, μεταφερόμενα σε άλλες σχολές. Πρόκειται για τμήματα των ΤΕΙ Σερρών, Καβάλας, Καστοριάς, Λάρισας, τρία τμήματα του ΤΕΙ Πάτρας και ένα της Καλαμά</w:t>
      </w:r>
      <w:r>
        <w:rPr>
          <w:rFonts w:eastAsia="Times New Roman"/>
          <w:szCs w:val="24"/>
        </w:rPr>
        <w:t>τας.</w:t>
      </w:r>
    </w:p>
    <w:p w14:paraId="7D38D56A" w14:textId="77777777" w:rsidR="0056040B" w:rsidRDefault="008F3B9C">
      <w:pPr>
        <w:spacing w:after="0" w:line="600" w:lineRule="auto"/>
        <w:ind w:firstLine="720"/>
        <w:jc w:val="both"/>
        <w:rPr>
          <w:rFonts w:eastAsia="Times New Roman"/>
          <w:szCs w:val="24"/>
        </w:rPr>
      </w:pPr>
      <w:r>
        <w:rPr>
          <w:rFonts w:eastAsia="Times New Roman"/>
          <w:szCs w:val="24"/>
        </w:rPr>
        <w:t>Σημαντικό είναι και το αποθετήριο τίτλου σπουδών που εισάγει το άρθρο 16, σύμφωνα με το οποίο πιστοποιείται η γνησιότητα των ακαδημαϊκών τί</w:t>
      </w:r>
      <w:r>
        <w:rPr>
          <w:rFonts w:eastAsia="Times New Roman"/>
          <w:szCs w:val="24"/>
        </w:rPr>
        <w:t>τλων</w:t>
      </w:r>
      <w:r>
        <w:rPr>
          <w:rFonts w:eastAsia="Times New Roman"/>
          <w:szCs w:val="24"/>
        </w:rPr>
        <w:t xml:space="preserve"> που χορηγούνται από τα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δρύματα και των αντίστοιχων πιστοποιητικών του Διεπιστημονικού</w:t>
      </w:r>
      <w:r>
        <w:rPr>
          <w:rFonts w:eastAsia="Times New Roman"/>
          <w:szCs w:val="24"/>
        </w:rPr>
        <w:t xml:space="preserve"> Οργανισμού Αναγνώρισης Τίτλων Ακαδημαϊκών και Πληροφόρησης, του ΔΟΑΤΑΠ, με αμιγώς ηλεκτρονικά μέσα και βέβαια με σύστημα απόλυτα ασφαλές.</w:t>
      </w:r>
    </w:p>
    <w:p w14:paraId="7D38D56B" w14:textId="77777777" w:rsidR="0056040B" w:rsidRDefault="008F3B9C">
      <w:pPr>
        <w:spacing w:after="0" w:line="600" w:lineRule="auto"/>
        <w:ind w:firstLine="720"/>
        <w:jc w:val="both"/>
        <w:rPr>
          <w:rFonts w:eastAsia="Times New Roman"/>
          <w:szCs w:val="24"/>
        </w:rPr>
      </w:pPr>
      <w:r>
        <w:rPr>
          <w:rFonts w:eastAsia="Times New Roman"/>
          <w:szCs w:val="24"/>
        </w:rPr>
        <w:t>Με το άρθρο 17</w:t>
      </w:r>
      <w:r>
        <w:rPr>
          <w:rFonts w:eastAsia="Times New Roman"/>
          <w:szCs w:val="24"/>
        </w:rPr>
        <w:t>,</w:t>
      </w:r>
      <w:r>
        <w:rPr>
          <w:rFonts w:eastAsia="Times New Roman"/>
          <w:szCs w:val="24"/>
        </w:rPr>
        <w:t xml:space="preserve"> λαμβάνεται ένα σημαντικό μέτρο με θετικό κοινωνικό πρόσημο. Στις δύσκολες στιγμές που περνάει η πατρί</w:t>
      </w:r>
      <w:r>
        <w:rPr>
          <w:rFonts w:eastAsia="Times New Roman"/>
          <w:szCs w:val="24"/>
        </w:rPr>
        <w:t xml:space="preserve">δα </w:t>
      </w:r>
      <w:r>
        <w:rPr>
          <w:rFonts w:eastAsia="Times New Roman"/>
          <w:szCs w:val="24"/>
        </w:rPr>
        <w:lastRenderedPageBreak/>
        <w:t>μας, όσον αφορά την οικονομική κατάσταση των οικογενειών, δίνεται η δυνατότητα μετ</w:t>
      </w:r>
      <w:r>
        <w:rPr>
          <w:rFonts w:eastAsia="Times New Roman"/>
          <w:szCs w:val="24"/>
        </w:rPr>
        <w:t>εγ</w:t>
      </w:r>
      <w:r>
        <w:rPr>
          <w:rFonts w:eastAsia="Times New Roman"/>
          <w:szCs w:val="24"/>
        </w:rPr>
        <w:t>γραφής</w:t>
      </w:r>
      <w:r>
        <w:rPr>
          <w:rFonts w:eastAsia="Times New Roman"/>
          <w:szCs w:val="24"/>
        </w:rPr>
        <w:t>,</w:t>
      </w:r>
      <w:r>
        <w:rPr>
          <w:rFonts w:eastAsia="Times New Roman"/>
          <w:szCs w:val="24"/>
        </w:rPr>
        <w:t xml:space="preserve"> σε αδέλφια που φοιτούν σε διαφορετικές πόλεις, ώστε να πραγματοποιούν τις σπουδές τους στην ίδια πόλη. Η διάταξη αυτή αποσκοπεί στη διευκόλυνση της άσκησης του α</w:t>
      </w:r>
      <w:r>
        <w:rPr>
          <w:rFonts w:eastAsia="Times New Roman"/>
          <w:szCs w:val="24"/>
        </w:rPr>
        <w:t>τομικού δικαιώματος στην ανώτατη εκπαίδευση, όπως αυτή κατοχυρώνεται στο άρθρο 16 του Συντάγματος.</w:t>
      </w:r>
    </w:p>
    <w:p w14:paraId="7D38D56C" w14:textId="77777777" w:rsidR="0056040B" w:rsidRDefault="008F3B9C">
      <w:pPr>
        <w:spacing w:after="0" w:line="600" w:lineRule="auto"/>
        <w:ind w:firstLine="720"/>
        <w:jc w:val="both"/>
        <w:rPr>
          <w:rFonts w:eastAsia="Times New Roman"/>
          <w:szCs w:val="24"/>
        </w:rPr>
      </w:pPr>
      <w:r>
        <w:rPr>
          <w:rFonts w:eastAsia="Times New Roman"/>
          <w:szCs w:val="24"/>
        </w:rPr>
        <w:t xml:space="preserve">Εξαιρετικά βαρύνουσας σημασίας είναι η σύσταση των </w:t>
      </w:r>
      <w:r>
        <w:rPr>
          <w:rFonts w:eastAsia="Times New Roman"/>
          <w:szCs w:val="24"/>
        </w:rPr>
        <w:t>ε</w:t>
      </w:r>
      <w:r>
        <w:rPr>
          <w:rFonts w:eastAsia="Times New Roman"/>
          <w:szCs w:val="24"/>
        </w:rPr>
        <w:t xml:space="preserve">πιτροπών </w:t>
      </w:r>
      <w:r>
        <w:rPr>
          <w:rFonts w:eastAsia="Times New Roman"/>
          <w:szCs w:val="24"/>
        </w:rPr>
        <w:t>η</w:t>
      </w:r>
      <w:r>
        <w:rPr>
          <w:rFonts w:eastAsia="Times New Roman"/>
          <w:szCs w:val="24"/>
        </w:rPr>
        <w:t xml:space="preserve">θικής και </w:t>
      </w:r>
      <w:r>
        <w:rPr>
          <w:rFonts w:eastAsia="Times New Roman"/>
          <w:szCs w:val="24"/>
        </w:rPr>
        <w:t>δ</w:t>
      </w:r>
      <w:r>
        <w:rPr>
          <w:rFonts w:eastAsia="Times New Roman"/>
          <w:szCs w:val="24"/>
        </w:rPr>
        <w:t xml:space="preserve">εοντολογίας της </w:t>
      </w:r>
      <w:r>
        <w:rPr>
          <w:rFonts w:eastAsia="Times New Roman"/>
          <w:szCs w:val="24"/>
        </w:rPr>
        <w:t>έ</w:t>
      </w:r>
      <w:r>
        <w:rPr>
          <w:rFonts w:eastAsia="Times New Roman"/>
          <w:szCs w:val="24"/>
        </w:rPr>
        <w:t xml:space="preserve">ρευνας που θα συσταθούν και θα λειτουργούν σε κάθε </w:t>
      </w:r>
      <w:r>
        <w:rPr>
          <w:rFonts w:eastAsia="Times New Roman"/>
          <w:szCs w:val="24"/>
        </w:rPr>
        <w:t>α</w:t>
      </w:r>
      <w:r>
        <w:rPr>
          <w:rFonts w:eastAsia="Times New Roman"/>
          <w:szCs w:val="24"/>
        </w:rPr>
        <w:t>νώτατ</w:t>
      </w:r>
      <w:r>
        <w:rPr>
          <w:rFonts w:eastAsia="Times New Roman"/>
          <w:szCs w:val="24"/>
        </w:rPr>
        <w:t>ο</w:t>
      </w:r>
      <w:r>
        <w:rPr>
          <w:rFonts w:eastAsia="Times New Roman"/>
          <w:szCs w:val="24"/>
        </w:rPr>
        <w:t xml:space="preserve"> </w:t>
      </w:r>
      <w:r>
        <w:rPr>
          <w:rFonts w:eastAsia="Times New Roman"/>
          <w:szCs w:val="24"/>
        </w:rPr>
        <w:t>ε</w:t>
      </w:r>
      <w:r>
        <w:rPr>
          <w:rFonts w:eastAsia="Times New Roman"/>
          <w:szCs w:val="24"/>
        </w:rPr>
        <w:t>κπαιδευ</w:t>
      </w:r>
      <w:r>
        <w:rPr>
          <w:rFonts w:eastAsia="Times New Roman"/>
          <w:szCs w:val="24"/>
        </w:rPr>
        <w:t>τικ</w:t>
      </w:r>
      <w:r>
        <w:rPr>
          <w:rFonts w:eastAsia="Times New Roman"/>
          <w:szCs w:val="24"/>
        </w:rPr>
        <w:t>ό</w:t>
      </w:r>
      <w:r>
        <w:rPr>
          <w:rFonts w:eastAsia="Times New Roman"/>
          <w:szCs w:val="24"/>
        </w:rPr>
        <w:t xml:space="preserve"> </w:t>
      </w:r>
      <w:r>
        <w:rPr>
          <w:rFonts w:eastAsia="Times New Roman"/>
          <w:szCs w:val="24"/>
        </w:rPr>
        <w:t>ί</w:t>
      </w:r>
      <w:r>
        <w:rPr>
          <w:rFonts w:eastAsia="Times New Roman"/>
          <w:szCs w:val="24"/>
        </w:rPr>
        <w:t>δρυμα. Σκοπός τους θα είναι να παρέχουν σε ηθικό και δεοντολογικό επίπεδο</w:t>
      </w:r>
      <w:r>
        <w:rPr>
          <w:rFonts w:eastAsia="Times New Roman"/>
          <w:szCs w:val="24"/>
        </w:rPr>
        <w:t>,</w:t>
      </w:r>
      <w:r>
        <w:rPr>
          <w:rFonts w:eastAsia="Times New Roman"/>
          <w:szCs w:val="24"/>
        </w:rPr>
        <w:t xml:space="preserve"> εγγύηση αξιοπιστίας των ερευνητικών έργων που διεξάγονται στα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και στους ερευνητικούς φορείς. Με σεβασμό </w:t>
      </w:r>
      <w:r>
        <w:rPr>
          <w:rFonts w:eastAsia="Times New Roman"/>
          <w:szCs w:val="24"/>
        </w:rPr>
        <w:lastRenderedPageBreak/>
        <w:t>στην ανθρώπινη αξιοπρέπεια, στο περιβάλλο</w:t>
      </w:r>
      <w:r>
        <w:rPr>
          <w:rFonts w:eastAsia="Times New Roman"/>
          <w:szCs w:val="24"/>
        </w:rPr>
        <w:t>ν και άλλους παράγοντες η πολιτεία προνοεί, αντί να τρέχει πίσω από τα προβλήματα που συνήθως προκύπτουν. Λεπτομερώς καθορίζονται και η σύνθεση, η θητεία, η λειτουργία και οι αρμοδιότητες αυτών των επιτροπών.</w:t>
      </w:r>
    </w:p>
    <w:p w14:paraId="7D38D56D" w14:textId="77777777" w:rsidR="0056040B" w:rsidRDefault="008F3B9C">
      <w:pPr>
        <w:spacing w:after="0" w:line="600" w:lineRule="auto"/>
        <w:ind w:firstLine="720"/>
        <w:jc w:val="both"/>
        <w:rPr>
          <w:rFonts w:eastAsia="Times New Roman"/>
          <w:szCs w:val="24"/>
        </w:rPr>
      </w:pPr>
      <w:r>
        <w:rPr>
          <w:rFonts w:eastAsia="Times New Roman"/>
          <w:szCs w:val="24"/>
        </w:rPr>
        <w:t>Το νομοσχέδιο αυτό, όμως, ρυθμίζει και ζητήματα</w:t>
      </w:r>
      <w:r>
        <w:rPr>
          <w:rFonts w:eastAsia="Times New Roman"/>
          <w:szCs w:val="24"/>
        </w:rPr>
        <w:t>,</w:t>
      </w:r>
      <w:r>
        <w:rPr>
          <w:rFonts w:eastAsia="Times New Roman"/>
          <w:szCs w:val="24"/>
        </w:rPr>
        <w:t xml:space="preserve"> που έχουν να κάνουν με την πρωτοβάθμια και δευτεροβάθμια εκπαίδευση. Κατ’ αρχάς καθορίζονται θέματα</w:t>
      </w:r>
      <w:r>
        <w:rPr>
          <w:rFonts w:eastAsia="Times New Roman"/>
          <w:szCs w:val="24"/>
        </w:rPr>
        <w:t>,</w:t>
      </w:r>
      <w:r>
        <w:rPr>
          <w:rFonts w:eastAsia="Times New Roman"/>
          <w:szCs w:val="24"/>
        </w:rPr>
        <w:t xml:space="preserve"> που αφορούν στις πανελλαδικές εξετάσεις. Συγκεκριμένα για τους κατόχους επαγγελματικού πτυχίου λυκείου που αποκτήθηκε σύμφωνα με τις διατάξεις του ν.3475</w:t>
      </w:r>
      <w:r>
        <w:rPr>
          <w:rFonts w:eastAsia="Times New Roman"/>
          <w:szCs w:val="24"/>
        </w:rPr>
        <w:t xml:space="preserve">/2006, αυξάνεται το ειδικό ποσοστό θέσεων εν όψει της απορρόφησης των ΤΕΙ Αθήνας και Πειραιά και εν συνεχεία της ίδρυσης του Πανεπιστημίου Δυτικής Αττικής. Καθορίζεται ακόμα για </w:t>
      </w:r>
      <w:r>
        <w:rPr>
          <w:rFonts w:eastAsia="Times New Roman"/>
          <w:szCs w:val="24"/>
        </w:rPr>
        <w:lastRenderedPageBreak/>
        <w:t>τους αποφοίτους των ΕΠΑΛ</w:t>
      </w:r>
      <w:r>
        <w:rPr>
          <w:rFonts w:eastAsia="Times New Roman"/>
          <w:szCs w:val="24"/>
        </w:rPr>
        <w:t>,</w:t>
      </w:r>
      <w:r>
        <w:rPr>
          <w:rFonts w:eastAsia="Times New Roman"/>
          <w:szCs w:val="24"/>
        </w:rPr>
        <w:t xml:space="preserve"> πως το σύνολο των υποψηφίων εξετάζεται σε τέσσερα μα</w:t>
      </w:r>
      <w:r>
        <w:rPr>
          <w:rFonts w:eastAsia="Times New Roman"/>
          <w:szCs w:val="24"/>
        </w:rPr>
        <w:t>θήματα</w:t>
      </w:r>
      <w:r>
        <w:rPr>
          <w:rFonts w:eastAsia="Times New Roman"/>
          <w:szCs w:val="24"/>
        </w:rPr>
        <w:t>,</w:t>
      </w:r>
      <w:r>
        <w:rPr>
          <w:rFonts w:eastAsia="Times New Roman"/>
          <w:szCs w:val="24"/>
        </w:rPr>
        <w:t xml:space="preserve"> εκ των οποίων τα δύο είναι γενικής παιδείας και τα άλλα δύο ειδικότητας.</w:t>
      </w:r>
    </w:p>
    <w:p w14:paraId="7D38D56E" w14:textId="77777777" w:rsidR="0056040B" w:rsidRDefault="008F3B9C">
      <w:pPr>
        <w:spacing w:after="0" w:line="600" w:lineRule="auto"/>
        <w:ind w:firstLine="720"/>
        <w:jc w:val="both"/>
        <w:rPr>
          <w:rFonts w:eastAsia="Times New Roman"/>
          <w:szCs w:val="24"/>
        </w:rPr>
      </w:pPr>
      <w:r>
        <w:rPr>
          <w:rFonts w:eastAsia="Times New Roman"/>
          <w:szCs w:val="24"/>
        </w:rPr>
        <w:t xml:space="preserve">Με το άρθρο 34 τροποποιείται το </w:t>
      </w:r>
      <w:r>
        <w:rPr>
          <w:rFonts w:eastAsia="Times New Roman"/>
          <w:szCs w:val="24"/>
        </w:rPr>
        <w:t>π.</w:t>
      </w:r>
      <w:r>
        <w:rPr>
          <w:rFonts w:eastAsia="Times New Roman"/>
          <w:szCs w:val="24"/>
        </w:rPr>
        <w:t xml:space="preserve"> </w:t>
      </w:r>
      <w:r>
        <w:rPr>
          <w:rFonts w:eastAsia="Times New Roman"/>
          <w:szCs w:val="24"/>
        </w:rPr>
        <w:t>δ.</w:t>
      </w:r>
      <w:r>
        <w:rPr>
          <w:rFonts w:eastAsia="Times New Roman"/>
          <w:szCs w:val="24"/>
        </w:rPr>
        <w:t xml:space="preserve">46/2016 για την αξιολόγηση των μαθητών και μαθητριών του </w:t>
      </w:r>
      <w:r>
        <w:rPr>
          <w:rFonts w:eastAsia="Times New Roman"/>
          <w:szCs w:val="24"/>
        </w:rPr>
        <w:t>γ</w:t>
      </w:r>
      <w:r>
        <w:rPr>
          <w:rFonts w:eastAsia="Times New Roman"/>
          <w:szCs w:val="24"/>
        </w:rPr>
        <w:t xml:space="preserve">ενικού </w:t>
      </w:r>
      <w:r>
        <w:rPr>
          <w:rFonts w:eastAsia="Times New Roman"/>
          <w:szCs w:val="24"/>
        </w:rPr>
        <w:t>λ</w:t>
      </w:r>
      <w:r>
        <w:rPr>
          <w:rFonts w:eastAsia="Times New Roman"/>
          <w:szCs w:val="24"/>
        </w:rPr>
        <w:t xml:space="preserve">υκείου σε θέματα διαδικασίας εκπόνησης δημιουργικών εργασιών στο </w:t>
      </w:r>
      <w:r>
        <w:rPr>
          <w:rFonts w:eastAsia="Times New Roman"/>
          <w:szCs w:val="24"/>
        </w:rPr>
        <w:t>γ</w:t>
      </w:r>
      <w:r>
        <w:rPr>
          <w:rFonts w:eastAsia="Times New Roman"/>
          <w:szCs w:val="24"/>
        </w:rPr>
        <w:t xml:space="preserve">ενικό </w:t>
      </w:r>
      <w:r>
        <w:rPr>
          <w:rFonts w:eastAsia="Times New Roman"/>
          <w:szCs w:val="24"/>
        </w:rPr>
        <w:t>λ</w:t>
      </w:r>
      <w:r>
        <w:rPr>
          <w:rFonts w:eastAsia="Times New Roman"/>
          <w:szCs w:val="24"/>
        </w:rPr>
        <w:t>ύκειο αλλά και στο μεγάλο θέμα του αριθμού των μαθημάτων των απολυτηρίων εξετάσεων. Περιορίζεται ο χρόνος που αφιερώνεται στις εξεταστικές διαδικασίες, ενώ αυξάνεται ο χρόνος που αφιερώνεται στη διδασκαλία.</w:t>
      </w:r>
    </w:p>
    <w:p w14:paraId="7D38D56F" w14:textId="77777777" w:rsidR="0056040B" w:rsidRDefault="008F3B9C">
      <w:pPr>
        <w:spacing w:after="0" w:line="600" w:lineRule="auto"/>
        <w:ind w:firstLine="720"/>
        <w:jc w:val="both"/>
        <w:rPr>
          <w:rFonts w:eastAsia="Times New Roman"/>
          <w:szCs w:val="24"/>
        </w:rPr>
      </w:pPr>
      <w:r>
        <w:rPr>
          <w:rFonts w:eastAsia="Times New Roman"/>
          <w:szCs w:val="24"/>
        </w:rPr>
        <w:t>Με το άρθρο 30</w:t>
      </w:r>
      <w:r>
        <w:rPr>
          <w:rFonts w:eastAsia="Times New Roman"/>
          <w:szCs w:val="24"/>
        </w:rPr>
        <w:t>,</w:t>
      </w:r>
      <w:r>
        <w:rPr>
          <w:rFonts w:eastAsia="Times New Roman"/>
          <w:szCs w:val="24"/>
        </w:rPr>
        <w:t xml:space="preserve"> συστήνεται το Εθνικό Συντονιστικ</w:t>
      </w:r>
      <w:r>
        <w:rPr>
          <w:rFonts w:eastAsia="Times New Roman"/>
          <w:szCs w:val="24"/>
        </w:rPr>
        <w:t>ό Όργανο Μαθητείας ως γνωμοδοτικό όργανο για θέματα μαθητείας.</w:t>
      </w:r>
    </w:p>
    <w:p w14:paraId="7D38D570"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το άρθρο 31</w:t>
      </w:r>
      <w:r>
        <w:rPr>
          <w:rFonts w:eastAsia="Times New Roman" w:cs="Times New Roman"/>
          <w:szCs w:val="24"/>
        </w:rPr>
        <w:t>,</w:t>
      </w:r>
      <w:r>
        <w:rPr>
          <w:rFonts w:eastAsia="Times New Roman" w:cs="Times New Roman"/>
          <w:szCs w:val="24"/>
        </w:rPr>
        <w:t xml:space="preserve"> εισάγεται η αναβάθμιση και επέκταση της λειτουργίας των σχολείων των φυλακών. Η δημιουργία σχολικών μονάδων σε όλα τα καταστήματα κράτησης και τα τμήματα εκμάθησης της ελληνικής</w:t>
      </w:r>
      <w:r>
        <w:rPr>
          <w:rFonts w:eastAsia="Times New Roman" w:cs="Times New Roman"/>
          <w:szCs w:val="24"/>
        </w:rPr>
        <w:t xml:space="preserve"> γλώσσας είναι μια σημαντική φροντίδα για ανθρώπους που</w:t>
      </w:r>
      <w:r>
        <w:rPr>
          <w:rFonts w:eastAsia="Times New Roman" w:cs="Times New Roman"/>
          <w:szCs w:val="24"/>
        </w:rPr>
        <w:t>,</w:t>
      </w:r>
      <w:r>
        <w:rPr>
          <w:rFonts w:eastAsia="Times New Roman" w:cs="Times New Roman"/>
          <w:szCs w:val="24"/>
        </w:rPr>
        <w:t xml:space="preserve"> αφού εκτίσουν τις ποινές τους, θέλουν να επιστρέψουν στην κοινωνία και όχι ξανά στη φυλακή. Τα ήδη </w:t>
      </w:r>
      <w:proofErr w:type="spellStart"/>
      <w:r>
        <w:rPr>
          <w:rFonts w:eastAsia="Times New Roman" w:cs="Times New Roman"/>
          <w:szCs w:val="24"/>
        </w:rPr>
        <w:t>λειτουργούντα</w:t>
      </w:r>
      <w:proofErr w:type="spellEnd"/>
      <w:r>
        <w:rPr>
          <w:rFonts w:eastAsia="Times New Roman" w:cs="Times New Roman"/>
          <w:szCs w:val="24"/>
        </w:rPr>
        <w:t xml:space="preserve"> σχολεία</w:t>
      </w:r>
      <w:r>
        <w:rPr>
          <w:rFonts w:eastAsia="Times New Roman" w:cs="Times New Roman"/>
          <w:szCs w:val="24"/>
        </w:rPr>
        <w:t>,</w:t>
      </w:r>
      <w:r>
        <w:rPr>
          <w:rFonts w:eastAsia="Times New Roman" w:cs="Times New Roman"/>
          <w:szCs w:val="24"/>
        </w:rPr>
        <w:t xml:space="preserve"> το έχουν αποδείξει περίτρανα αυτό με το έργο τους. </w:t>
      </w:r>
    </w:p>
    <w:p w14:paraId="7D38D57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32</w:t>
      </w:r>
      <w:r>
        <w:rPr>
          <w:rFonts w:eastAsia="Times New Roman" w:cs="Times New Roman"/>
          <w:szCs w:val="24"/>
        </w:rPr>
        <w:t>,</w:t>
      </w:r>
      <w:r>
        <w:rPr>
          <w:rFonts w:eastAsia="Times New Roman" w:cs="Times New Roman"/>
          <w:szCs w:val="24"/>
        </w:rPr>
        <w:t xml:space="preserve"> προβλέπεται</w:t>
      </w:r>
      <w:r>
        <w:rPr>
          <w:rFonts w:eastAsia="Times New Roman" w:cs="Times New Roman"/>
          <w:szCs w:val="24"/>
        </w:rPr>
        <w:t xml:space="preserve"> για τους υποψηφίους των Νήσων Λέσβου, Χίου, Οινουσσών και Ψαρών που συμμετείχαν στις πανελλαδικές εξετάσεις </w:t>
      </w:r>
      <w:r>
        <w:rPr>
          <w:rFonts w:eastAsia="Times New Roman" w:cs="Times New Roman"/>
          <w:szCs w:val="24"/>
        </w:rPr>
        <w:t xml:space="preserve">του </w:t>
      </w:r>
      <w:r>
        <w:rPr>
          <w:rFonts w:eastAsia="Times New Roman" w:cs="Times New Roman"/>
          <w:szCs w:val="24"/>
        </w:rPr>
        <w:t>σχολικού έτους 2016-2017</w:t>
      </w:r>
      <w:r>
        <w:rPr>
          <w:rFonts w:eastAsia="Times New Roman" w:cs="Times New Roman"/>
          <w:szCs w:val="24"/>
        </w:rPr>
        <w:t>,</w:t>
      </w:r>
      <w:r>
        <w:rPr>
          <w:rFonts w:eastAsia="Times New Roman" w:cs="Times New Roman"/>
          <w:szCs w:val="24"/>
        </w:rPr>
        <w:t xml:space="preserve"> ειδικό ποσοστό επιπλέον του αριθμού εισακτέων στα ανώτατα στρατιωτικά εκπαιδευτικά ιδρύματα, ανώτερες στρατιωτικές σχ</w:t>
      </w:r>
      <w:r>
        <w:rPr>
          <w:rFonts w:eastAsia="Times New Roman" w:cs="Times New Roman"/>
          <w:szCs w:val="24"/>
        </w:rPr>
        <w:t xml:space="preserve">ολές υπαξιωματικών, </w:t>
      </w:r>
      <w:r>
        <w:rPr>
          <w:rFonts w:eastAsia="Times New Roman" w:cs="Times New Roman"/>
          <w:szCs w:val="24"/>
        </w:rPr>
        <w:lastRenderedPageBreak/>
        <w:t xml:space="preserve">σχολές Αστυνομικής και Πυροσβεστικής Ακαδημίας, καθώς και της Ακαδημίας του Εμπορικού Ναυτικού. </w:t>
      </w:r>
    </w:p>
    <w:p w14:paraId="7D38D57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Ακόμα με τον ν.4485/2017 προβλέφθηκε για τους υποψηφίους των σεισμόπληκτων περιοχών ειδικό ποσοστό επιπλέον του αριθμού εισακτέων σε σχολές</w:t>
      </w:r>
      <w:r>
        <w:rPr>
          <w:rFonts w:eastAsia="Times New Roman" w:cs="Times New Roman"/>
          <w:szCs w:val="24"/>
        </w:rPr>
        <w:t xml:space="preserve">, τμήματα, εισαγωγικές κατευθύνσεις πανεπιστημίων, ανώτατων εκκλησιαστικών ακαδημιών και της ΑΣΠΑΙΤΕ, της Ανώτατης Σχολής Παιδαγωγικής και Τεχνολογικής Εκπαίδευσης για το ακαδημαϊκό έτος 2017-2018. </w:t>
      </w:r>
    </w:p>
    <w:p w14:paraId="7D38D573"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ακολουθήσει και τροπολογία του Υπουργού για τους μαθητ</w:t>
      </w:r>
      <w:r>
        <w:rPr>
          <w:rFonts w:eastAsia="Times New Roman" w:cs="Times New Roman"/>
          <w:szCs w:val="24"/>
        </w:rPr>
        <w:t xml:space="preserve">ές της περιοχής της </w:t>
      </w:r>
      <w:r>
        <w:rPr>
          <w:rFonts w:eastAsia="Times New Roman" w:cs="Times New Roman"/>
          <w:szCs w:val="24"/>
        </w:rPr>
        <w:t>δ</w:t>
      </w:r>
      <w:r>
        <w:rPr>
          <w:rFonts w:eastAsia="Times New Roman" w:cs="Times New Roman"/>
          <w:szCs w:val="24"/>
        </w:rPr>
        <w:t xml:space="preserve">υτικής Αττικής που επλήγη πρόσφατα, δηλαδή για τους μαθητές της Μάνδρας και της Νέας </w:t>
      </w:r>
      <w:proofErr w:type="spellStart"/>
      <w:r>
        <w:rPr>
          <w:rFonts w:eastAsia="Times New Roman" w:cs="Times New Roman"/>
          <w:szCs w:val="24"/>
        </w:rPr>
        <w:t>Περάμου</w:t>
      </w:r>
      <w:proofErr w:type="spellEnd"/>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 xml:space="preserve">υτική Αττική. </w:t>
      </w:r>
    </w:p>
    <w:p w14:paraId="7D38D574"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ιδιαίτερη ευαισθησία στα της εκπαίδευσης των νηπίων καθιερώνεται σταδιακά η υποχρεωτική φοίτηση των νηπίων ηλικίας τεσσ</w:t>
      </w:r>
      <w:r>
        <w:rPr>
          <w:rFonts w:eastAsia="Times New Roman" w:cs="Times New Roman"/>
          <w:szCs w:val="24"/>
        </w:rPr>
        <w:t xml:space="preserve">άρων έως έξι ετών στο νηπιαγωγείο, καθιερώνοντας την υποχρεωτική δεκατετράχρονη εκπαίδευση, όπως ορίζει το άρθρο 33 του νομοσχεδίου. </w:t>
      </w:r>
    </w:p>
    <w:p w14:paraId="7D38D575"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για την ίδρυση του Πανεπιστημίου Δυτικής Αττικής εξετάσθηκαν και χρησιμοποιήθηκαν ως εργαλεία</w:t>
      </w:r>
      <w:r>
        <w:rPr>
          <w:rFonts w:eastAsia="Times New Roman" w:cs="Times New Roman"/>
          <w:szCs w:val="24"/>
        </w:rPr>
        <w:t>,</w:t>
      </w:r>
      <w:r>
        <w:rPr>
          <w:rFonts w:eastAsia="Times New Roman" w:cs="Times New Roman"/>
          <w:szCs w:val="24"/>
        </w:rPr>
        <w:t xml:space="preserve"> όλα τα δεδομένα που αφορούσαν αποκλειστικά την περίπτωσή του. Ιδιαιτερότητες, όροι, συνθήκες, η ποικιλομορφία της ανώτατης εκπαίδευσης, καθώς και επιμέρους λεπτομέρειες συνεισέφεραν</w:t>
      </w:r>
      <w:r>
        <w:rPr>
          <w:rFonts w:eastAsia="Times New Roman" w:cs="Times New Roman"/>
          <w:szCs w:val="24"/>
        </w:rPr>
        <w:t>,</w:t>
      </w:r>
      <w:r>
        <w:rPr>
          <w:rFonts w:eastAsia="Times New Roman" w:cs="Times New Roman"/>
          <w:szCs w:val="24"/>
        </w:rPr>
        <w:t xml:space="preserve"> ώστε να προταθεί η δημιουργία του συγκεκριμένου πανεπιστημιακού </w:t>
      </w:r>
      <w:r>
        <w:rPr>
          <w:rFonts w:eastAsia="Times New Roman" w:cs="Times New Roman"/>
          <w:szCs w:val="24"/>
        </w:rPr>
        <w:lastRenderedPageBreak/>
        <w:t>ι</w:t>
      </w:r>
      <w:r>
        <w:rPr>
          <w:rFonts w:eastAsia="Times New Roman" w:cs="Times New Roman"/>
          <w:szCs w:val="24"/>
        </w:rPr>
        <w:t>δρύματ</w:t>
      </w:r>
      <w:r>
        <w:rPr>
          <w:rFonts w:eastAsia="Times New Roman" w:cs="Times New Roman"/>
          <w:szCs w:val="24"/>
        </w:rPr>
        <w:t xml:space="preserve">ος. Συζητήσεις γίνονται σε όλη τη χώρα μεταξύ πανεπιστημίων και ΤΕΙ,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δικά τους δεδομένα και ιδιαίτερα χαρακτηριστικά. </w:t>
      </w:r>
    </w:p>
    <w:p w14:paraId="7D38D576"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 παρόν νομοσχέδιο έγινε μια ολοκληρωμένη συζήτηση και λήφθηκαν σοβαρά υπ’ </w:t>
      </w:r>
      <w:proofErr w:type="spellStart"/>
      <w:r>
        <w:rPr>
          <w:rFonts w:eastAsia="Times New Roman" w:cs="Times New Roman"/>
          <w:szCs w:val="24"/>
        </w:rPr>
        <w:t>όψιν</w:t>
      </w:r>
      <w:proofErr w:type="spellEnd"/>
      <w:r>
        <w:rPr>
          <w:rFonts w:eastAsia="Times New Roman" w:cs="Times New Roman"/>
          <w:szCs w:val="24"/>
        </w:rPr>
        <w:t xml:space="preserve"> οι απόψεις των φορέων. Τέθηκαν οι βάσεις –επιτυχώς θεωρώ- για τη σύνδεση της ακαδημαϊκότητας με την ανάπτυξη, ενώ ο περιφερειακός σχεδιασμός αποτέλεσε καθοριστικό παράγοντ</w:t>
      </w:r>
      <w:r>
        <w:rPr>
          <w:rFonts w:eastAsia="Times New Roman" w:cs="Times New Roman"/>
          <w:szCs w:val="24"/>
        </w:rPr>
        <w:t xml:space="preserve">α για την ίδρυση του </w:t>
      </w:r>
      <w:r>
        <w:rPr>
          <w:rFonts w:eastAsia="Times New Roman" w:cs="Times New Roman"/>
          <w:szCs w:val="24"/>
        </w:rPr>
        <w:t>π</w:t>
      </w:r>
      <w:r>
        <w:rPr>
          <w:rFonts w:eastAsia="Times New Roman" w:cs="Times New Roman"/>
          <w:szCs w:val="24"/>
        </w:rPr>
        <w:t>ανεπιστημίου.</w:t>
      </w:r>
    </w:p>
    <w:p w14:paraId="7D38D577"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Πολλά θα είναι τα οφέλη από την ίδρυση και λειτουργία του νέου </w:t>
      </w:r>
      <w:r>
        <w:rPr>
          <w:rFonts w:eastAsia="Times New Roman" w:cs="Times New Roman"/>
          <w:szCs w:val="24"/>
        </w:rPr>
        <w:t>π</w:t>
      </w:r>
      <w:r>
        <w:rPr>
          <w:rFonts w:eastAsia="Times New Roman" w:cs="Times New Roman"/>
          <w:szCs w:val="24"/>
        </w:rPr>
        <w:t>ανεπιστημίου, το οποίο θα αποτελέσει πόλο ανάπτυξης της περιοχής. Η οικονομία κλίμακος, η αξιοποίηση και βελτιστοποίηση υποδομών που διαθέτει η πολιτεία στη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υτική Αττική αλλά και των </w:t>
      </w:r>
      <w:r>
        <w:rPr>
          <w:rFonts w:eastAsia="Times New Roman" w:cs="Times New Roman"/>
          <w:szCs w:val="24"/>
        </w:rPr>
        <w:lastRenderedPageBreak/>
        <w:t>ανθρώπινων πόρων</w:t>
      </w:r>
      <w:r>
        <w:rPr>
          <w:rFonts w:eastAsia="Times New Roman" w:cs="Times New Roman"/>
          <w:szCs w:val="24"/>
        </w:rPr>
        <w:t>,</w:t>
      </w:r>
      <w:r>
        <w:rPr>
          <w:rFonts w:eastAsia="Times New Roman" w:cs="Times New Roman"/>
          <w:szCs w:val="24"/>
        </w:rPr>
        <w:t xml:space="preserve"> και χαρακτηριστικά όπως η καινοτομία, η αποτελεσματικότητα και η βιωσιμότητα θα δώσουν –είμαι βέβαιος- ένα ανταγωνιστικό πανεπιστήμιο, όσον αφορά τον πανεπιστημιακό χάρτη της χώρας, αλλά και διεθνώς θα είναι έν</w:t>
      </w:r>
      <w:r>
        <w:rPr>
          <w:rFonts w:eastAsia="Times New Roman" w:cs="Times New Roman"/>
          <w:szCs w:val="24"/>
        </w:rPr>
        <w:t xml:space="preserve">α πρώτης γραμμής ανώτατο εκπαιδευτικό ίδρυμα σε επιστημονικό, ερευνητικό και ακαδημαϊκό επίπεδο. </w:t>
      </w:r>
    </w:p>
    <w:p w14:paraId="7D38D578"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καλώ, λοιπόν, να υπερψηφίσετε το παρόν νομοσχέδιο για την ίδρυση του Πανεπιστημίου Δυτικής Αττικής, που όλοι προσδοκούμε πως θα συντελέσει θετικά στην ανα</w:t>
      </w:r>
      <w:r>
        <w:rPr>
          <w:rFonts w:eastAsia="Times New Roman" w:cs="Times New Roman"/>
          <w:szCs w:val="24"/>
        </w:rPr>
        <w:t xml:space="preserve">βάθμιση των πανεπιστημιακών σπουδών στη χώρα μας. </w:t>
      </w:r>
    </w:p>
    <w:p w14:paraId="7D38D579"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38D57A" w14:textId="77777777" w:rsidR="0056040B" w:rsidRDefault="008F3B9C">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D38D57B"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 Βουλευτής κ. Γεώργιος Κουμουτσάκος ζητεί άδεια απουσίας στο εξωτερικό για ταξίδι αρμοδιότητας Το</w:t>
      </w:r>
      <w:r>
        <w:rPr>
          <w:rFonts w:eastAsia="Times New Roman" w:cs="Times New Roman"/>
          <w:szCs w:val="24"/>
        </w:rPr>
        <w:t>μεάρχη Εξωτερικών Νέας Δημοκρατίας στις 27</w:t>
      </w:r>
      <w:r>
        <w:rPr>
          <w:rFonts w:eastAsia="Times New Roman" w:cs="Times New Roman"/>
          <w:szCs w:val="24"/>
        </w:rPr>
        <w:t xml:space="preserve"> Φεβρουαρίου</w:t>
      </w:r>
      <w:r>
        <w:rPr>
          <w:rFonts w:eastAsia="Times New Roman" w:cs="Times New Roman"/>
          <w:szCs w:val="24"/>
        </w:rPr>
        <w:t xml:space="preserve"> και </w:t>
      </w:r>
      <w:r>
        <w:rPr>
          <w:rFonts w:eastAsia="Times New Roman" w:cs="Times New Roman"/>
          <w:szCs w:val="24"/>
        </w:rPr>
        <w:t xml:space="preserve">στις </w:t>
      </w:r>
      <w:r>
        <w:rPr>
          <w:rFonts w:eastAsia="Times New Roman" w:cs="Times New Roman"/>
          <w:szCs w:val="24"/>
        </w:rPr>
        <w:t xml:space="preserve">28 Φεβρουαρίου 2018. Η Βουλή εγκρίνει; </w:t>
      </w:r>
    </w:p>
    <w:p w14:paraId="7D38D57C"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7D38D57D"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B0225F">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7D38D57E"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Τον λόγο έχει η εισηγήτρια της Νέας</w:t>
      </w:r>
      <w:r>
        <w:rPr>
          <w:rFonts w:eastAsia="Times New Roman" w:cs="Times New Roman"/>
          <w:szCs w:val="24"/>
        </w:rPr>
        <w:t xml:space="preserve"> Δημοκρατίας κ</w:t>
      </w:r>
      <w:r>
        <w:rPr>
          <w:rFonts w:eastAsia="Times New Roman" w:cs="Times New Roman"/>
          <w:szCs w:val="24"/>
        </w:rPr>
        <w:t>.</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 xml:space="preserve">. </w:t>
      </w:r>
    </w:p>
    <w:p w14:paraId="7D38D57F"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7D38D580"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πολύ, κύριε Πρόεδρε. </w:t>
      </w:r>
    </w:p>
    <w:p w14:paraId="7D38D58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για τη Νέα Δημοκρατία η ενίσχυση της τεχνολογικής εκπαίδευσης σε όλες τις βαθμίδες βρίσκ</w:t>
      </w:r>
      <w:r>
        <w:rPr>
          <w:rFonts w:eastAsia="Times New Roman" w:cs="Times New Roman"/>
          <w:szCs w:val="24"/>
        </w:rPr>
        <w:t xml:space="preserve">εται στον πυρήνα του κυβερνητικού της προγράμματος για την παιδεία. </w:t>
      </w:r>
    </w:p>
    <w:p w14:paraId="7D38D58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Απώτερος στόχος είναι η τεχνολογική εκπαίδευση να καταστεί συνειδητή επιλογή και όχι λύση ανάγκης για τους νέους.</w:t>
      </w:r>
    </w:p>
    <w:p w14:paraId="7D38D58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σύνδεση της ανώτατης εκπαίδευσης με την παραγωγική διαδικασία, η καταπο</w:t>
      </w:r>
      <w:r>
        <w:rPr>
          <w:rFonts w:eastAsia="Times New Roman" w:cs="Times New Roman"/>
          <w:szCs w:val="24"/>
        </w:rPr>
        <w:t>λέμηση της νεανικής ανεργίας, η οποία σκαρφαλώνει σε δυσθεώρητα ποσοστά, κοντά στο 50%, και η αναστροφή του εκθετικά αυξανόμενου «</w:t>
      </w:r>
      <w:r>
        <w:rPr>
          <w:rFonts w:eastAsia="Times New Roman" w:cs="Times New Roman"/>
          <w:szCs w:val="24"/>
          <w:lang w:val="en-US"/>
        </w:rPr>
        <w:t>brain</w:t>
      </w:r>
      <w:r>
        <w:rPr>
          <w:rFonts w:eastAsia="Times New Roman" w:cs="Times New Roman"/>
          <w:szCs w:val="24"/>
        </w:rPr>
        <w:t>-</w:t>
      </w:r>
      <w:r>
        <w:rPr>
          <w:rFonts w:eastAsia="Times New Roman" w:cs="Times New Roman"/>
          <w:szCs w:val="24"/>
          <w:lang w:val="en-US"/>
        </w:rPr>
        <w:t>drain</w:t>
      </w:r>
      <w:r>
        <w:rPr>
          <w:rFonts w:eastAsia="Times New Roman" w:cs="Times New Roman"/>
          <w:szCs w:val="24"/>
        </w:rPr>
        <w:t>» θα πρέπει να αποτελούν εθνικούς στόχους και η ενίσχυση της τεχνολογικής εκπαίδευσης αποτελεί κεντρικής σημασίας μ</w:t>
      </w:r>
      <w:r>
        <w:rPr>
          <w:rFonts w:eastAsia="Times New Roman" w:cs="Times New Roman"/>
          <w:szCs w:val="24"/>
        </w:rPr>
        <w:t>έσο για την επίτευξή τους.</w:t>
      </w:r>
    </w:p>
    <w:p w14:paraId="7D38D58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Στη μεγάλη της αρχή, την αρχή της ενίσχυσης της τεχνολογικής εκπαίδευσης, της ενίσχυσης των λεγόμενων ΑΤΕΙ, η ιδέα σας, κύριε Υπουργέ, είναι σωστή. Δυστυχώς, όμως, στο παρόν νομοσχέδιο για την ίδρυση Πανεπιστημίου Δυτικής Αττικής</w:t>
      </w:r>
      <w:r>
        <w:rPr>
          <w:rFonts w:eastAsia="Times New Roman" w:cs="Times New Roman"/>
          <w:szCs w:val="24"/>
        </w:rPr>
        <w:t xml:space="preserve"> εντοπίζονται πολλά σημεία</w:t>
      </w:r>
      <w:r>
        <w:rPr>
          <w:rFonts w:eastAsia="Times New Roman" w:cs="Times New Roman"/>
          <w:szCs w:val="24"/>
        </w:rPr>
        <w:t>,</w:t>
      </w:r>
      <w:r>
        <w:rPr>
          <w:rFonts w:eastAsia="Times New Roman" w:cs="Times New Roman"/>
          <w:szCs w:val="24"/>
        </w:rPr>
        <w:t xml:space="preserve"> τα οποία έχουμε ήδη επισημάνει μετ’ επιτάσεως στις συνεδριάσεις της Επιτροπής Μορφωτικών Υποθέσεων που προηγήθηκαν, σημεία που αποδεικνύουν ότι σε κάποιον βαθμό</w:t>
      </w:r>
      <w:r>
        <w:rPr>
          <w:rFonts w:eastAsia="Times New Roman" w:cs="Times New Roman"/>
          <w:szCs w:val="24"/>
        </w:rPr>
        <w:t>,</w:t>
      </w:r>
      <w:r>
        <w:rPr>
          <w:rFonts w:eastAsia="Times New Roman" w:cs="Times New Roman"/>
          <w:szCs w:val="24"/>
        </w:rPr>
        <w:t xml:space="preserve"> οι εισαγόμενες ρυθμίσεις αποτελούν προτάσεις αποσπασματικές, χωρίς</w:t>
      </w:r>
      <w:r>
        <w:rPr>
          <w:rFonts w:eastAsia="Times New Roman" w:cs="Times New Roman"/>
          <w:szCs w:val="24"/>
        </w:rPr>
        <w:t xml:space="preserve"> όραμα, χωρίς σχέδιο, χωρίς διαφάνεια, χωρίς αντικειμενικότητα, με στόχευση πρωτίστως μικροπολιτική.</w:t>
      </w:r>
    </w:p>
    <w:p w14:paraId="7D38D58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Πρώτον, το νομοσχέδιο επιφυλάσσει δυσμενείς συνέπειες για τους αποφοίτους επαγγελματικών λυκείων </w:t>
      </w:r>
      <w:r>
        <w:rPr>
          <w:rFonts w:eastAsia="Times New Roman" w:cs="Times New Roman"/>
          <w:szCs w:val="24"/>
        </w:rPr>
        <w:t>κ</w:t>
      </w:r>
      <w:r>
        <w:rPr>
          <w:rFonts w:eastAsia="Times New Roman" w:cs="Times New Roman"/>
          <w:szCs w:val="24"/>
        </w:rPr>
        <w:t>αι εξηγούμαι</w:t>
      </w:r>
      <w:r>
        <w:rPr>
          <w:rFonts w:eastAsia="Times New Roman" w:cs="Times New Roman"/>
          <w:szCs w:val="24"/>
        </w:rPr>
        <w:t>.</w:t>
      </w:r>
      <w:r>
        <w:rPr>
          <w:rFonts w:eastAsia="Times New Roman" w:cs="Times New Roman"/>
          <w:szCs w:val="24"/>
        </w:rPr>
        <w:t xml:space="preserve"> Στα δύο καταργούμενα ΤΕΙ, ΤΕΙ Αθήνας και ΤΕ</w:t>
      </w:r>
      <w:r>
        <w:rPr>
          <w:rFonts w:eastAsia="Times New Roman" w:cs="Times New Roman"/>
          <w:szCs w:val="24"/>
        </w:rPr>
        <w:t xml:space="preserve">Ι Πειραιά, εισέρχονταν κάθε </w:t>
      </w:r>
      <w:r>
        <w:rPr>
          <w:rFonts w:eastAsia="Times New Roman" w:cs="Times New Roman"/>
          <w:szCs w:val="24"/>
        </w:rPr>
        <w:lastRenderedPageBreak/>
        <w:t>χρόνο εκατοντάδες φοιτητές από επαγγελματικά λύκεια, πολλοί εκ των οποίων θα χάσουν την ευκαιρία να σπουδάσουν. Οι μαθητές της τρέχουσας Β΄ και Γ΄ τάξης των επαγγελματικών λυκείων, που επρόκειτο να διεκδικήσουν την εισαγωγή τους</w:t>
      </w:r>
      <w:r>
        <w:rPr>
          <w:rFonts w:eastAsia="Times New Roman" w:cs="Times New Roman"/>
          <w:szCs w:val="24"/>
        </w:rPr>
        <w:t xml:space="preserve"> στο ΤΕΙ Αθήνας ή Πειραιά, είχαν πολλές πιθανότητες πρόσβασης. Γιατί; Γιατί υπάρχει ποσοστό πρόσβασης 20% για τους μαθητές των ΕΠΑΛ. Τώρα αυτοί οι μαθητές θα έχουν ποσοστό πρόσβασης 5%. Το παραδεχθήκατε, κύριε </w:t>
      </w:r>
      <w:proofErr w:type="spellStart"/>
      <w:r>
        <w:rPr>
          <w:rFonts w:eastAsia="Times New Roman" w:cs="Times New Roman"/>
          <w:szCs w:val="24"/>
        </w:rPr>
        <w:t>Μπαξεβανάκη</w:t>
      </w:r>
      <w:proofErr w:type="spellEnd"/>
      <w:r>
        <w:rPr>
          <w:rFonts w:eastAsia="Times New Roman" w:cs="Times New Roman"/>
          <w:szCs w:val="24"/>
        </w:rPr>
        <w:t>, ότι οι διαθέσιμες θέσεις στην τρι</w:t>
      </w:r>
      <w:r>
        <w:rPr>
          <w:rFonts w:eastAsia="Times New Roman" w:cs="Times New Roman"/>
          <w:szCs w:val="24"/>
        </w:rPr>
        <w:t>τοβάθμια εκπαίδευση για τους αποφοίτους των ΕΠΑΛ της Αττικής</w:t>
      </w:r>
      <w:r>
        <w:rPr>
          <w:rFonts w:eastAsia="Times New Roman" w:cs="Times New Roman"/>
          <w:szCs w:val="24"/>
        </w:rPr>
        <w:t>,</w:t>
      </w:r>
      <w:r>
        <w:rPr>
          <w:rFonts w:eastAsia="Times New Roman" w:cs="Times New Roman"/>
          <w:szCs w:val="24"/>
        </w:rPr>
        <w:t xml:space="preserve"> θα είναι λιγότερες μετά την ίδρυση του Πανεπιστημίου Δυτικής Αττικής. Είπατε ότι δημιουργούνται θέσεις αλλού, σε άλλες περιφέρειες ή άλλες ειδικότητες, ωστόσο αυτό δεν απαλύνει το πρόβλημα για τ</w:t>
      </w:r>
      <w:r>
        <w:rPr>
          <w:rFonts w:eastAsia="Times New Roman" w:cs="Times New Roman"/>
          <w:szCs w:val="24"/>
        </w:rPr>
        <w:t xml:space="preserve">α </w:t>
      </w:r>
      <w:r>
        <w:rPr>
          <w:rFonts w:eastAsia="Times New Roman" w:cs="Times New Roman"/>
          <w:szCs w:val="24"/>
        </w:rPr>
        <w:lastRenderedPageBreak/>
        <w:t xml:space="preserve">παιδιά που σήμερα φοιτούν στα ΕΠΑΛ της Αττικής και των οποίων ο προγραμματισμός ανατρέπεται βιαίως. </w:t>
      </w:r>
    </w:p>
    <w:p w14:paraId="7D38D58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Ενδεικτικό της αδιαφορίας σας για τις επιπτώσεις της ρύθμισης αυτής στην επαγγελματική εκπαίδευση είναι ότι δεν δεχτήκατε να καλέσουμε στην Επιτροπή Μορφ</w:t>
      </w:r>
      <w:r>
        <w:rPr>
          <w:rFonts w:eastAsia="Times New Roman" w:cs="Times New Roman"/>
          <w:szCs w:val="24"/>
        </w:rPr>
        <w:t>ωτικών Υποθέσεων τους εκπροσώπους των λειτουργών της Τεχνικής Επαγγελματικής Εκπαίδευσης. Δεν θελήσατε να ακούσετε τους εκπαιδευτικούς. Δεν θέλετε να ακούσετε εμάς. Ακούστε, τουλάχιστον, κύριοι Υπουργοί, τους ίδιους τους μαθητές που φοιτούν σήμερα στα ΕΠΑΛ</w:t>
      </w:r>
      <w:r>
        <w:rPr>
          <w:rFonts w:eastAsia="Times New Roman" w:cs="Times New Roman"/>
          <w:szCs w:val="24"/>
        </w:rPr>
        <w:t xml:space="preserve">. </w:t>
      </w:r>
    </w:p>
    <w:p w14:paraId="7D38D58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Έστειλαν σε όλα τα μέλη της Επιτροπής Μορφωτικών Υποθέσεων της Βουλής μια επιστολή, στην οποία αναφέρουν επί λέξει: «κάποιες αλλαγές μάς αιφνιδιάζουν δυσάρεστα στη μέση της σχολικής χρονιάς. Εφόσον δεν θα υπάρχουν ΤΕΙ στην Αττική, πολλοί </w:t>
      </w:r>
      <w:r>
        <w:rPr>
          <w:rFonts w:eastAsia="Times New Roman" w:cs="Times New Roman"/>
          <w:szCs w:val="24"/>
        </w:rPr>
        <w:lastRenderedPageBreak/>
        <w:t>μαθητές και πολ</w:t>
      </w:r>
      <w:r>
        <w:rPr>
          <w:rFonts w:eastAsia="Times New Roman" w:cs="Times New Roman"/>
          <w:szCs w:val="24"/>
        </w:rPr>
        <w:t>λές μαθήτριες θα αναγκαστούν να σπουδάσουν σε ΤΕΙ της επαρχίας, αν η οικογένεια μπορεί να τους στηρίξει οικονομικά ή θα αναγκαστούν να εγκαταλείψουν το όνειρο για συνέχεια των σπουδών τους».</w:t>
      </w:r>
    </w:p>
    <w:p w14:paraId="7D38D58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Καταθέτω την επιστολή στα Πρακτικά.</w:t>
      </w:r>
    </w:p>
    <w:p w14:paraId="7D38D589" w14:textId="77777777" w:rsidR="0056040B" w:rsidRDefault="008F3B9C">
      <w:pPr>
        <w:spacing w:after="0" w:line="600" w:lineRule="auto"/>
        <w:ind w:firstLine="720"/>
        <w:jc w:val="both"/>
        <w:rPr>
          <w:rFonts w:eastAsia="Times New Roman" w:cs="Times New Roman"/>
          <w:szCs w:val="24"/>
        </w:rPr>
      </w:pPr>
      <w:r>
        <w:rPr>
          <w:rFonts w:eastAsia="Times New Roman"/>
          <w:szCs w:val="24"/>
        </w:rPr>
        <w:t xml:space="preserve">(Στο σημείο αυτό η Βουλευτής </w:t>
      </w:r>
      <w:r>
        <w:rPr>
          <w:rFonts w:eastAsia="Times New Roman"/>
          <w:szCs w:val="24"/>
        </w:rPr>
        <w:t xml:space="preserve">κ. Νίκη </w:t>
      </w:r>
      <w:proofErr w:type="spellStart"/>
      <w:r>
        <w:rPr>
          <w:rFonts w:eastAsia="Times New Roman" w:cs="Times New Roman"/>
          <w:szCs w:val="24"/>
        </w:rPr>
        <w:t>Κεραμέως</w:t>
      </w:r>
      <w:proofErr w:type="spellEnd"/>
      <w:r>
        <w:rPr>
          <w:rFonts w:eastAsia="Times New Roman" w:cs="Times New Roman"/>
          <w:szCs w:val="24"/>
        </w:rPr>
        <w:t xml:space="preserve">  </w:t>
      </w:r>
      <w:r>
        <w:rPr>
          <w:rFonts w:eastAsia="Times New Roman"/>
          <w:szCs w:val="24"/>
        </w:rPr>
        <w:t>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7D38D58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σημαντικό ότι βλέπετε θετικά την πρόταση της Νέας Δημοκρατί</w:t>
      </w:r>
      <w:r>
        <w:rPr>
          <w:rFonts w:eastAsia="Times New Roman" w:cs="Times New Roman"/>
          <w:szCs w:val="24"/>
        </w:rPr>
        <w:t xml:space="preserve">ας για αύξηση του ποσοστού εισαγωγής των φετινών αποφοίτων ΕΠΑΛ στο νέο </w:t>
      </w:r>
      <w:r>
        <w:rPr>
          <w:rFonts w:eastAsia="Times New Roman" w:cs="Times New Roman"/>
          <w:szCs w:val="24"/>
        </w:rPr>
        <w:t>ί</w:t>
      </w:r>
      <w:r>
        <w:rPr>
          <w:rFonts w:eastAsia="Times New Roman" w:cs="Times New Roman"/>
          <w:szCs w:val="24"/>
        </w:rPr>
        <w:t>δρυμα. Περιμένουμε, κύριοι Υπουργοί, να δούμε τη νέα ρύθμιση.</w:t>
      </w:r>
    </w:p>
    <w:p w14:paraId="7D38D58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Δεύτερον, δεν υπάρχει κα</w:t>
      </w:r>
      <w:r>
        <w:rPr>
          <w:rFonts w:eastAsia="Times New Roman" w:cs="Times New Roman"/>
          <w:szCs w:val="24"/>
        </w:rPr>
        <w:t>μ</w:t>
      </w:r>
      <w:r>
        <w:rPr>
          <w:rFonts w:eastAsia="Times New Roman" w:cs="Times New Roman"/>
          <w:szCs w:val="24"/>
        </w:rPr>
        <w:t xml:space="preserve">μία αναφορά στο νομοσχέδιο στα επαγγελματικά δικαιώματα των αποφοίτων του νέου </w:t>
      </w:r>
      <w:r>
        <w:rPr>
          <w:rFonts w:eastAsia="Times New Roman" w:cs="Times New Roman"/>
          <w:szCs w:val="24"/>
        </w:rPr>
        <w:t>ι</w:t>
      </w:r>
      <w:r>
        <w:rPr>
          <w:rFonts w:eastAsia="Times New Roman" w:cs="Times New Roman"/>
          <w:szCs w:val="24"/>
        </w:rPr>
        <w:t>δρύματος. Εάν, κ</w:t>
      </w:r>
      <w:r>
        <w:rPr>
          <w:rFonts w:eastAsia="Times New Roman" w:cs="Times New Roman"/>
          <w:szCs w:val="24"/>
        </w:rPr>
        <w:t>ύριοι Υπουργοί, πραγματικά σας ένοιαζε η τεχνολογική εκπαίδευση, το πρώτο μέλημά σας θα ήταν να ρυθμίσετε τα επαγγελματικά δικαιώματα των φοιτητών αυτών. Σε λίγες εβδομάδες οι μαθητές της Γ΄ Λυκείου θα κληθούν να συμπληρώσουν το μηχανογραφικό τους και θα κ</w:t>
      </w:r>
      <w:r>
        <w:rPr>
          <w:rFonts w:eastAsia="Times New Roman" w:cs="Times New Roman"/>
          <w:szCs w:val="24"/>
        </w:rPr>
        <w:t>ληθούν να επιλέξουν ανάμεσα σε πολλά Ιδρύματα, συμπεριλαμβανομένου και του Πανεπιστημίου Δυτικής Αττικής. Με ποια κριτήρια, όμως, κύριε Υπουργέ, να το επιλέξουν, εάν δεν ξέρουν ακόμη τι επαγγελματικά δικαιώματα θα έχουν</w:t>
      </w:r>
      <w:r>
        <w:rPr>
          <w:rFonts w:eastAsia="Times New Roman" w:cs="Times New Roman"/>
          <w:szCs w:val="24"/>
        </w:rPr>
        <w:t>,</w:t>
      </w:r>
      <w:r>
        <w:rPr>
          <w:rFonts w:eastAsia="Times New Roman" w:cs="Times New Roman"/>
          <w:szCs w:val="24"/>
        </w:rPr>
        <w:t xml:space="preserve"> αποφοιτώντας από αυτό το </w:t>
      </w:r>
      <w:r>
        <w:rPr>
          <w:rFonts w:eastAsia="Times New Roman" w:cs="Times New Roman"/>
          <w:szCs w:val="24"/>
        </w:rPr>
        <w:t>π</w:t>
      </w:r>
      <w:r>
        <w:rPr>
          <w:rFonts w:eastAsia="Times New Roman" w:cs="Times New Roman"/>
          <w:szCs w:val="24"/>
        </w:rPr>
        <w:t>ανεπιστήμ</w:t>
      </w:r>
      <w:r>
        <w:rPr>
          <w:rFonts w:eastAsia="Times New Roman" w:cs="Times New Roman"/>
          <w:szCs w:val="24"/>
        </w:rPr>
        <w:t xml:space="preserve">ιο; Και τι μας είπατε στην </w:t>
      </w:r>
      <w:r>
        <w:rPr>
          <w:rFonts w:eastAsia="Times New Roman" w:cs="Times New Roman"/>
          <w:szCs w:val="24"/>
        </w:rPr>
        <w:t>ε</w:t>
      </w:r>
      <w:r>
        <w:rPr>
          <w:rFonts w:eastAsia="Times New Roman" w:cs="Times New Roman"/>
          <w:szCs w:val="24"/>
        </w:rPr>
        <w:t xml:space="preserve">πιτροπή; Ότι θα ρυθμίσετε το θέμα. Μελλοντικές υποσχέσεις για ακόμη μια φορά! </w:t>
      </w:r>
    </w:p>
    <w:p w14:paraId="7D38D58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πρόβλημα είναι έτι μεγαλύτερο, καθότι με το παρόν προβλέπεται η δημιουργία τμημάτων με προγράμματα σπουδών τετραετούς διάρκειας, τα οποία θα </w:t>
      </w:r>
      <w:r>
        <w:rPr>
          <w:rFonts w:eastAsia="Times New Roman" w:cs="Times New Roman"/>
          <w:szCs w:val="24"/>
        </w:rPr>
        <w:t>παρέχουν ίδιους ή παρεμφερείς τίτλους με υπάρχοντα πανεπιστημιακά τμήματα πενταετούς διάρκειας. Αντιλαμβάνεστε, κύριοι Υπουργοί, ότι η ύπαρξη τμημάτων με ίδιο όνομα και διαφορετική διάρκεια φοίτησης θα δημιουργήσει σύγχυση και αντιδικίες ως προς τα προσόντ</w:t>
      </w:r>
      <w:r>
        <w:rPr>
          <w:rFonts w:eastAsia="Times New Roman" w:cs="Times New Roman"/>
          <w:szCs w:val="24"/>
        </w:rPr>
        <w:t>α των αποφοίτων</w:t>
      </w:r>
      <w:r>
        <w:rPr>
          <w:rFonts w:eastAsia="Times New Roman" w:cs="Times New Roman"/>
          <w:szCs w:val="24"/>
        </w:rPr>
        <w:t>,</w:t>
      </w:r>
      <w:r>
        <w:rPr>
          <w:rFonts w:eastAsia="Times New Roman" w:cs="Times New Roman"/>
          <w:szCs w:val="24"/>
        </w:rPr>
        <w:t xml:space="preserve"> που θα διεκδικούν τα ίδια επαγγελματικά δικαιώματα. </w:t>
      </w:r>
    </w:p>
    <w:p w14:paraId="7D38D58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Παρεμπιπτόντως, κύριε Υπουργέ, με το άρθρο 19 παράγραφος 10 προβλέπεται ότι ο πρώτος κύκλος σπουδών</w:t>
      </w:r>
      <w:r>
        <w:rPr>
          <w:rFonts w:eastAsia="Times New Roman" w:cs="Times New Roman"/>
          <w:szCs w:val="24"/>
        </w:rPr>
        <w:t>,</w:t>
      </w:r>
      <w:r>
        <w:rPr>
          <w:rFonts w:eastAsia="Times New Roman" w:cs="Times New Roman"/>
          <w:szCs w:val="24"/>
        </w:rPr>
        <w:t xml:space="preserve"> συνίσταται στην παρακολούθηση προγραμμάτων σπουδών</w:t>
      </w:r>
      <w:r>
        <w:rPr>
          <w:rFonts w:eastAsia="Times New Roman" w:cs="Times New Roman"/>
          <w:szCs w:val="24"/>
        </w:rPr>
        <w:t>,</w:t>
      </w:r>
      <w:r>
        <w:rPr>
          <w:rFonts w:eastAsia="Times New Roman" w:cs="Times New Roman"/>
          <w:szCs w:val="24"/>
        </w:rPr>
        <w:t xml:space="preserve"> που αντιστοιχούν κατ’ ελάχιστον σ</w:t>
      </w:r>
      <w:r>
        <w:rPr>
          <w:rFonts w:eastAsia="Times New Roman" w:cs="Times New Roman"/>
          <w:szCs w:val="24"/>
        </w:rPr>
        <w:t xml:space="preserve">τις διακόσιες σαράντα πιστωτικές μονάδες.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τους αποφοίτους των ΤΕΙ προ του 2007, που </w:t>
      </w:r>
      <w:r>
        <w:rPr>
          <w:rFonts w:eastAsia="Times New Roman" w:cs="Times New Roman"/>
          <w:szCs w:val="24"/>
        </w:rPr>
        <w:lastRenderedPageBreak/>
        <w:t>έλαβαν λιγότερες πιστωτικές μονάδες βάσει της τότε ισχύουσας ρύθμισης;</w:t>
      </w:r>
    </w:p>
    <w:p w14:paraId="7D38D58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Περαιτέρω, κύριε Υπουργέ, ως προς την αντιστοίχιση νέων σχολών και τμημάτων,</w:t>
      </w:r>
      <w:r>
        <w:rPr>
          <w:rFonts w:eastAsia="Times New Roman" w:cs="Times New Roman"/>
          <w:szCs w:val="24"/>
        </w:rPr>
        <w:t xml:space="preserve"> κι άρα και επαγγελματικών δικαιωμάτων, με τη διεθνή εκπαιδευτική πραγματικότητα</w:t>
      </w:r>
      <w:r>
        <w:rPr>
          <w:rFonts w:eastAsia="Times New Roman" w:cs="Times New Roman"/>
          <w:szCs w:val="24"/>
        </w:rPr>
        <w:t>,</w:t>
      </w:r>
      <w:r>
        <w:rPr>
          <w:rFonts w:eastAsia="Times New Roman" w:cs="Times New Roman"/>
          <w:szCs w:val="24"/>
        </w:rPr>
        <w:t xml:space="preserve"> μάς είπατε στην </w:t>
      </w:r>
      <w:r>
        <w:rPr>
          <w:rFonts w:eastAsia="Times New Roman" w:cs="Times New Roman"/>
          <w:szCs w:val="24"/>
        </w:rPr>
        <w:t>ε</w:t>
      </w:r>
      <w:r>
        <w:rPr>
          <w:rFonts w:eastAsia="Times New Roman" w:cs="Times New Roman"/>
          <w:szCs w:val="24"/>
        </w:rPr>
        <w:t xml:space="preserve">πιτροπή ότι στο υπό ίδρυση πανεπιστήμιο τα νέα τμήματα -κι εδώ θα αναφερθώ επί λέξει σ’ αυτό που είπατε- συμβαδίζουν με αντίστοιχα τμήματα διεθνώς. Στην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σάς ανέφερα ότι υπάρχουν διεθνείς αντιδράσεις για την αντιστοίχιση των νέων αυτών τμημάτων με τη διεθνή εκπαιδευτική πραγματικότητα και το αμφισβητήσατε. </w:t>
      </w:r>
    </w:p>
    <w:p w14:paraId="7D38D58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λοιπόν, ενδεικτικά, κύριε Υπουργέ, επιστολή του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Federation</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Biomedical</w:t>
      </w:r>
      <w:r>
        <w:rPr>
          <w:rFonts w:eastAsia="Times New Roman" w:cs="Times New Roman"/>
          <w:szCs w:val="24"/>
        </w:rPr>
        <w:t xml:space="preserve"> </w:t>
      </w:r>
      <w:r>
        <w:rPr>
          <w:rFonts w:eastAsia="Times New Roman" w:cs="Times New Roman"/>
          <w:szCs w:val="24"/>
          <w:lang w:val="en-US"/>
        </w:rPr>
        <w:t>Laboratory</w:t>
      </w:r>
      <w:r>
        <w:rPr>
          <w:rFonts w:eastAsia="Times New Roman" w:cs="Times New Roman"/>
          <w:szCs w:val="24"/>
        </w:rPr>
        <w:t xml:space="preserve"> </w:t>
      </w:r>
      <w:r>
        <w:rPr>
          <w:rFonts w:eastAsia="Times New Roman" w:cs="Times New Roman"/>
          <w:szCs w:val="24"/>
          <w:lang w:val="en-US"/>
        </w:rPr>
        <w:t>Science</w:t>
      </w:r>
      <w:r>
        <w:rPr>
          <w:rFonts w:eastAsia="Times New Roman" w:cs="Times New Roman"/>
          <w:szCs w:val="24"/>
        </w:rPr>
        <w:t>,</w:t>
      </w:r>
      <w:r>
        <w:rPr>
          <w:rFonts w:eastAsia="Times New Roman" w:cs="Times New Roman"/>
          <w:szCs w:val="24"/>
        </w:rPr>
        <w:t xml:space="preserve"> με την οποία σας προειδοποιεί για τους κινδύνους που ελλοχεύουν ακριβώς από τη μη αντιστοίχιση των τμημάτων με τις διεθνείς πρακτικές.</w:t>
      </w:r>
    </w:p>
    <w:p w14:paraId="7D38D59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την προαναφερθείσα επιστολή,</w:t>
      </w:r>
      <w:r>
        <w:rPr>
          <w:rFonts w:eastAsia="Times New Roman" w:cs="Times New Roman"/>
          <w:szCs w:val="24"/>
        </w:rPr>
        <w:t xml:space="preserve"> η οποία βρίσκεται στο αρχείο του Τμήματος Γραμματείας της Διεύθυνσης Στενογραφίας και Πρακτικών της Βουλής)</w:t>
      </w:r>
    </w:p>
    <w:p w14:paraId="7D38D59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Τρίτον, δεν υπήρξε κα</w:t>
      </w:r>
      <w:r>
        <w:rPr>
          <w:rFonts w:eastAsia="Times New Roman" w:cs="Times New Roman"/>
          <w:szCs w:val="24"/>
        </w:rPr>
        <w:t>μ</w:t>
      </w:r>
      <w:r>
        <w:rPr>
          <w:rFonts w:eastAsia="Times New Roman" w:cs="Times New Roman"/>
          <w:szCs w:val="24"/>
        </w:rPr>
        <w:t>μία διαφανής διαδικασία με ξεκάθαρα ακαδημαϊκά κριτήρια για την επιλογή των ιδρυμάτων, τις συγχωνεύσεις τμημάτων, για τη δημι</w:t>
      </w:r>
      <w:r>
        <w:rPr>
          <w:rFonts w:eastAsia="Times New Roman" w:cs="Times New Roman"/>
          <w:szCs w:val="24"/>
        </w:rPr>
        <w:t xml:space="preserve">ουργία κατευθύνσεων. Ακούσαμε για αποφάσεις συγκλήτων, για ψηφίσματα τμημάτων, για άρθρα επιφανών καθηγητών. Δεν ακούσαμε όμως τίποτα, κύριε Υπουργέ, για </w:t>
      </w:r>
      <w:r>
        <w:rPr>
          <w:rFonts w:eastAsia="Times New Roman" w:cs="Times New Roman"/>
          <w:szCs w:val="24"/>
        </w:rPr>
        <w:lastRenderedPageBreak/>
        <w:t>αυστηρά προκαθορισμένα ακαδημαϊκά κριτήρια. Αυθαίρετες αποφάσεις όπως αποδεικνύουν τα υπομνήματα τμημά</w:t>
      </w:r>
      <w:r>
        <w:rPr>
          <w:rFonts w:eastAsia="Times New Roman" w:cs="Times New Roman"/>
          <w:szCs w:val="24"/>
        </w:rPr>
        <w:t>των</w:t>
      </w:r>
      <w:r>
        <w:rPr>
          <w:rFonts w:eastAsia="Times New Roman" w:cs="Times New Roman"/>
          <w:szCs w:val="24"/>
        </w:rPr>
        <w:t>,</w:t>
      </w:r>
      <w:r>
        <w:rPr>
          <w:rFonts w:eastAsia="Times New Roman" w:cs="Times New Roman"/>
          <w:szCs w:val="24"/>
        </w:rPr>
        <w:t xml:space="preserve"> που χωρίς κριτήρια δεν αυτονομήθηκαν, αλλά και η περίπτωση της ΑΣΠΑΙΤΕ που είπατε ότι θα σας απασχολήσει σε μελλοντικό χρόνο.</w:t>
      </w:r>
    </w:p>
    <w:p w14:paraId="7D38D59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Άλλο ενδεικτικό παράδειγμα. Πώς αποφασίσατε οι επισκέπτες υγείας να είναι σε ξεχωριστό τμήμα από τους νοσηλευτές υγείας; Αόρι</w:t>
      </w:r>
      <w:r>
        <w:rPr>
          <w:rFonts w:eastAsia="Times New Roman" w:cs="Times New Roman"/>
          <w:szCs w:val="24"/>
        </w:rPr>
        <w:t>στες απαντήσεις και μελλοντικές υποσχέσεις και σαφώς επιλογές σε μεγάλο βαθμό υποκινούμενες από πιέσεις και συμφέροντα συντεχνιακού χαρακτήρα.</w:t>
      </w:r>
    </w:p>
    <w:p w14:paraId="7D38D59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καταθέσατε με πολύ μεγάλη καθυστέρηση δυο μελέτες σκοπιμότητας και βιωσιμότητας για το εν λόγω εγχείρημα</w:t>
      </w:r>
      <w:r>
        <w:rPr>
          <w:rFonts w:eastAsia="Times New Roman" w:cs="Times New Roman"/>
          <w:szCs w:val="24"/>
        </w:rPr>
        <w:t>, κα</w:t>
      </w:r>
      <w:r>
        <w:rPr>
          <w:rFonts w:eastAsia="Times New Roman" w:cs="Times New Roman"/>
          <w:szCs w:val="24"/>
        </w:rPr>
        <w:t>μ</w:t>
      </w:r>
      <w:r>
        <w:rPr>
          <w:rFonts w:eastAsia="Times New Roman" w:cs="Times New Roman"/>
          <w:szCs w:val="24"/>
        </w:rPr>
        <w:t>μία απ’ αυτές, κύριοι Υπουργοί, δεν μας λέει ουσιωδώς</w:t>
      </w:r>
      <w:r>
        <w:rPr>
          <w:rFonts w:eastAsia="Times New Roman" w:cs="Times New Roman"/>
          <w:szCs w:val="24"/>
        </w:rPr>
        <w:t>,</w:t>
      </w:r>
      <w:r>
        <w:rPr>
          <w:rFonts w:eastAsia="Times New Roman" w:cs="Times New Roman"/>
          <w:szCs w:val="24"/>
        </w:rPr>
        <w:t xml:space="preserve"> ποια είναι τα προσδοκώμενα οφέλη από το νέο </w:t>
      </w:r>
      <w:r>
        <w:rPr>
          <w:rFonts w:eastAsia="Times New Roman" w:cs="Times New Roman"/>
          <w:szCs w:val="24"/>
        </w:rPr>
        <w:t>π</w:t>
      </w:r>
      <w:r>
        <w:rPr>
          <w:rFonts w:eastAsia="Times New Roman" w:cs="Times New Roman"/>
          <w:szCs w:val="24"/>
        </w:rPr>
        <w:t xml:space="preserve">ανεπιστήμιο, σε σχέση με τα </w:t>
      </w:r>
      <w:r>
        <w:rPr>
          <w:rFonts w:eastAsia="Times New Roman" w:cs="Times New Roman"/>
          <w:szCs w:val="24"/>
        </w:rPr>
        <w:lastRenderedPageBreak/>
        <w:t xml:space="preserve">οφέλη που ήδη έχουμε διαπιστώσει από δυο εξαιρετικά </w:t>
      </w:r>
      <w:r>
        <w:rPr>
          <w:rFonts w:eastAsia="Times New Roman" w:cs="Times New Roman"/>
          <w:szCs w:val="24"/>
        </w:rPr>
        <w:t>ι</w:t>
      </w:r>
      <w:r>
        <w:rPr>
          <w:rFonts w:eastAsia="Times New Roman" w:cs="Times New Roman"/>
          <w:szCs w:val="24"/>
        </w:rPr>
        <w:t xml:space="preserve">δρύματα, από τα δυο ΤΕΙ που καταργείτε. </w:t>
      </w:r>
    </w:p>
    <w:p w14:paraId="7D38D59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Τέταρτον, η απουσία συνολικού</w:t>
      </w:r>
      <w:r>
        <w:rPr>
          <w:rFonts w:eastAsia="Times New Roman" w:cs="Times New Roman"/>
          <w:szCs w:val="24"/>
        </w:rPr>
        <w:t xml:space="preserve"> σχεδιασμού για την αναμόρφωση του χάρτη της ανώτατης εκπαίδευσης της χώρας. Θα σας ρωτήσω πολύ απλά, κύριε Υπουργέ. Έχετε εικόνα του ακαδημαϊκού χάρτη της χώρας όπως είναι σήμερα και όπως θέλετε εσείς να τον μετασχηματίσετε; Η πολιτική σας για την ανώτατη</w:t>
      </w:r>
      <w:r>
        <w:rPr>
          <w:rFonts w:eastAsia="Times New Roman" w:cs="Times New Roman"/>
          <w:szCs w:val="24"/>
        </w:rPr>
        <w:t xml:space="preserve"> τεχνολογική εκπαίδευση είναι κάτι περισσότερο από κατάργηση συλλήβδην των ΤΕΙ και μετονομασίας τους σε πανεπιστήμια; </w:t>
      </w:r>
    </w:p>
    <w:p w14:paraId="7D38D59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 έχετε κάποια πολιτική, περιμένουμε έστω και σήμερα να μας την αποκαλύψετε. Γιατί τόσο η ίδρυση Πανεπιστημίου Δυτικής Αττικής που επιχε</w:t>
      </w:r>
      <w:r>
        <w:rPr>
          <w:rFonts w:eastAsia="Times New Roman" w:cs="Times New Roman"/>
          <w:szCs w:val="24"/>
        </w:rPr>
        <w:t xml:space="preserve">ιρείται με το παρόν, όσο και οι εξαγγελίες για τα επόμενα εγχειρήματα αποδεικνύουν ότι η διαδικασία επιχειρείται </w:t>
      </w:r>
      <w:r>
        <w:rPr>
          <w:rFonts w:eastAsia="Times New Roman" w:cs="Times New Roman"/>
          <w:szCs w:val="24"/>
        </w:rPr>
        <w:lastRenderedPageBreak/>
        <w:t xml:space="preserve">περιπτωσιολογικά και η στόχευση είναι μικροπολιτική, με γνώμονα την εξυπηρέτηση τοπικών συμφερόντων. </w:t>
      </w:r>
    </w:p>
    <w:p w14:paraId="7D38D59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Όμως και για την αναμόρφωση του </w:t>
      </w:r>
      <w:proofErr w:type="spellStart"/>
      <w:r>
        <w:rPr>
          <w:rFonts w:eastAsia="Times New Roman" w:cs="Times New Roman"/>
          <w:szCs w:val="24"/>
        </w:rPr>
        <w:t>έτερου</w:t>
      </w:r>
      <w:proofErr w:type="spellEnd"/>
      <w:r>
        <w:rPr>
          <w:rFonts w:eastAsia="Times New Roman" w:cs="Times New Roman"/>
          <w:szCs w:val="24"/>
        </w:rPr>
        <w:t xml:space="preserve"> πυ</w:t>
      </w:r>
      <w:r>
        <w:rPr>
          <w:rFonts w:eastAsia="Times New Roman" w:cs="Times New Roman"/>
          <w:szCs w:val="24"/>
        </w:rPr>
        <w:t xml:space="preserve">λώνα της ανώτατης εκπαίδευσης την ίδια τακτική ακολουθείτε. Θα αναφερθώ ενδεικτικά στις εξαγγελίες σας περί ίδρυσης της τέταρτης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σ</w:t>
      </w:r>
      <w:r>
        <w:rPr>
          <w:rFonts w:eastAsia="Times New Roman" w:cs="Times New Roman"/>
          <w:szCs w:val="24"/>
        </w:rPr>
        <w:t>χολής στη χώρα, σ’ όποια περιφέρεια κι αν αυτή ιδρυθεί. Δεν έχει σημασία σε ποια περιφέρεια θα ιδρυθεί. Χωρίς σχέδιο κ</w:t>
      </w:r>
      <w:r>
        <w:rPr>
          <w:rFonts w:eastAsia="Times New Roman" w:cs="Times New Roman"/>
          <w:szCs w:val="24"/>
        </w:rPr>
        <w:t>αι στόχευση κι εδώ χρησιμοποιείτε την τριτοβάθμια εκπαίδευση ως μοχλό εξυπηρέτησης πελατειακών σκοπιμοτήτων. Αντί να σας προβληματίσει, κύριε Υπουργέ, το γεγονός ότι η Ελλάδα συγκεντρώνει το μεγαλύτερο ποσοστό ανέργων πτυχιούχων στις χώρες του ΟΟΣΑ, ποσοστ</w:t>
      </w:r>
      <w:r>
        <w:rPr>
          <w:rFonts w:eastAsia="Times New Roman" w:cs="Times New Roman"/>
          <w:szCs w:val="24"/>
        </w:rPr>
        <w:t xml:space="preserve">ό που σκαρφαλώνει στο 20%, αντί να εστιάσετε την προσοχή σας στην αναστροφή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αντί να επιδιώξετε την </w:t>
      </w:r>
      <w:r>
        <w:rPr>
          <w:rFonts w:eastAsia="Times New Roman" w:cs="Times New Roman"/>
          <w:szCs w:val="24"/>
        </w:rPr>
        <w:lastRenderedPageBreak/>
        <w:t>συστηματική και αποτελεσματική σύνδεση της εκπαίδευσης και της έρευνας με την παραγωγική διαδικασία, εξαντλείστε σε διακηρυκτικές κενολογίες</w:t>
      </w:r>
      <w:r>
        <w:rPr>
          <w:rFonts w:eastAsia="Times New Roman" w:cs="Times New Roman"/>
          <w:szCs w:val="24"/>
        </w:rPr>
        <w:t xml:space="preserve">, με μοναδικό στόχο την αποκόμιση μικροπολιτικού οφέλους τοπικού χαρακτήρα. </w:t>
      </w:r>
    </w:p>
    <w:p w14:paraId="7D38D59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 όσο φαίνεται</w:t>
      </w:r>
      <w:r>
        <w:rPr>
          <w:rFonts w:eastAsia="Times New Roman" w:cs="Times New Roman"/>
          <w:szCs w:val="24"/>
        </w:rPr>
        <w:t>,</w:t>
      </w:r>
      <w:r>
        <w:rPr>
          <w:rFonts w:eastAsia="Times New Roman" w:cs="Times New Roman"/>
          <w:szCs w:val="24"/>
        </w:rPr>
        <w:t xml:space="preserve"> βέβαια, σ’ αυτά που λέω</w:t>
      </w:r>
      <w:r>
        <w:rPr>
          <w:rFonts w:eastAsia="Times New Roman" w:cs="Times New Roman"/>
          <w:szCs w:val="24"/>
        </w:rPr>
        <w:t>,</w:t>
      </w:r>
      <w:r>
        <w:rPr>
          <w:rFonts w:eastAsia="Times New Roman" w:cs="Times New Roman"/>
          <w:szCs w:val="24"/>
        </w:rPr>
        <w:t xml:space="preserve"> συμφωνεί και ο Υφυπουργός σας, ο κ. </w:t>
      </w:r>
      <w:proofErr w:type="spellStart"/>
      <w:r>
        <w:rPr>
          <w:rFonts w:eastAsia="Times New Roman" w:cs="Times New Roman"/>
          <w:szCs w:val="24"/>
        </w:rPr>
        <w:t>Μπαξεβανάκης</w:t>
      </w:r>
      <w:proofErr w:type="spellEnd"/>
      <w:r>
        <w:rPr>
          <w:rFonts w:eastAsia="Times New Roman" w:cs="Times New Roman"/>
          <w:szCs w:val="24"/>
        </w:rPr>
        <w:t>, ο οποίος στις 11 Φεβρουαρίου 2018 στο ραδιόφωνο 24/7 ομολόγησε με ειλικρίνεια, λέγοντα</w:t>
      </w:r>
      <w:r>
        <w:rPr>
          <w:rFonts w:eastAsia="Times New Roman" w:cs="Times New Roman"/>
          <w:szCs w:val="24"/>
        </w:rPr>
        <w:t>ς επί λέξει, ότι «σε πολλές περιπτώσεις είναι πιο δύσκολο να βρεις έναν τεχνικό από το να βρεις έναν δικηγόρο ή έναν πτυχιούχο της τριτοβάθμιας εκπαίδευσης. Αυτό είναι μια ελληνική πρωτοτυπία». Ακριβώς κύριοι. Είναι μια ελληνική πρωτοτυπία αλλά είναι και έ</w:t>
      </w:r>
      <w:r>
        <w:rPr>
          <w:rFonts w:eastAsia="Times New Roman" w:cs="Times New Roman"/>
          <w:szCs w:val="24"/>
        </w:rPr>
        <w:t>λλειψη ευθύνης</w:t>
      </w:r>
      <w:r>
        <w:rPr>
          <w:rFonts w:eastAsia="Times New Roman" w:cs="Times New Roman"/>
          <w:szCs w:val="24"/>
        </w:rPr>
        <w:t>,</w:t>
      </w:r>
      <w:r>
        <w:rPr>
          <w:rFonts w:eastAsia="Times New Roman" w:cs="Times New Roman"/>
          <w:szCs w:val="24"/>
        </w:rPr>
        <w:t xml:space="preserve"> να εξαγγέλλει κανείς τη δημιουργία νεών σχολών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των οποίων οι απόφοιτοι αντιμετωπίζουν σοβαρότατο πρόβλημα ανεργίας. </w:t>
      </w:r>
    </w:p>
    <w:p w14:paraId="7D38D59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Πέμπτο</w:t>
      </w:r>
      <w:r>
        <w:rPr>
          <w:rFonts w:eastAsia="Times New Roman" w:cs="Times New Roman"/>
          <w:szCs w:val="24"/>
        </w:rPr>
        <w:t>.</w:t>
      </w:r>
      <w:r>
        <w:rPr>
          <w:rFonts w:eastAsia="Times New Roman" w:cs="Times New Roman"/>
          <w:szCs w:val="24"/>
        </w:rPr>
        <w:t xml:space="preserve"> Παρακάμψατε στην όλη διαδικασία την ανεξάρτητη αρχή που θα έπρεπε να έχει πρωτεύοντα ρόλο σ’ αυτή</w:t>
      </w:r>
      <w:r>
        <w:rPr>
          <w:rFonts w:eastAsia="Times New Roman" w:cs="Times New Roman"/>
          <w:szCs w:val="24"/>
        </w:rPr>
        <w:t>, την Ανεξάρτητη Αρχή Διασφάλισης και Πιστοποίησης της Ποιότητας στην Ανώτατη Εκπαίδευση. Η ΑΔΙΠ θα έπρεπε να έχει πρωτεύοντα ρόλο στην επιχειρούμενη διαδικασία. Κι αυτό είναι κάτι που παραδέχεστε κι εσείς, αφού με δικό σας νόμο του 2017 απαιτείται η γνώμη</w:t>
      </w:r>
      <w:r>
        <w:rPr>
          <w:rFonts w:eastAsia="Times New Roman" w:cs="Times New Roman"/>
          <w:szCs w:val="24"/>
        </w:rPr>
        <w:t xml:space="preserve"> της ΑΔΙΠ και του ΕΣΕΚΑΑΔ για την ίδρυση, συγχώνευση, κατάτμηση, μετονομασία και κατάργηση ΑΕΙ. Δεν το τηρήσατε ούτε σε σχέση με την ΑΔΙΠ ούτε σε σχέση με το ΕΣΕΚΑΑΔ. </w:t>
      </w:r>
    </w:p>
    <w:p w14:paraId="7D38D59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Έκτο</w:t>
      </w:r>
      <w:r>
        <w:rPr>
          <w:rFonts w:eastAsia="Times New Roman" w:cs="Times New Roman"/>
          <w:szCs w:val="24"/>
        </w:rPr>
        <w:t>.</w:t>
      </w:r>
      <w:r>
        <w:rPr>
          <w:rFonts w:eastAsia="Times New Roman" w:cs="Times New Roman"/>
          <w:szCs w:val="24"/>
        </w:rPr>
        <w:t xml:space="preserve"> Το Πανεπιστήμιο Δυτικής Αττικής θα ξεκινήσει</w:t>
      </w:r>
      <w:r>
        <w:rPr>
          <w:rFonts w:eastAsia="Times New Roman" w:cs="Times New Roman"/>
          <w:szCs w:val="24"/>
        </w:rPr>
        <w:t>,</w:t>
      </w:r>
      <w:r>
        <w:rPr>
          <w:rFonts w:eastAsia="Times New Roman" w:cs="Times New Roman"/>
          <w:szCs w:val="24"/>
        </w:rPr>
        <w:t xml:space="preserve"> χωρίς να είναι πιστοποιημένα τα προγ</w:t>
      </w:r>
      <w:r>
        <w:rPr>
          <w:rFonts w:eastAsia="Times New Roman" w:cs="Times New Roman"/>
          <w:szCs w:val="24"/>
        </w:rPr>
        <w:t xml:space="preserve">ράμματα σπουδών. Τέτοια η βιασύνη </w:t>
      </w:r>
      <w:r>
        <w:rPr>
          <w:rFonts w:eastAsia="Times New Roman" w:cs="Times New Roman"/>
          <w:szCs w:val="24"/>
        </w:rPr>
        <w:lastRenderedPageBreak/>
        <w:t xml:space="preserve">σας για να προλάβετε να ικανοποιήσετε μικροπολιτικές σας επιδιώξεις! </w:t>
      </w:r>
    </w:p>
    <w:p w14:paraId="7D38D59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είπατε, κύριε Υπουργέ, ξανά και ξανά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πόσο μεγάλη σημασία δίνετε στα νέα προγράμματα σπουδών, μάλλον προσχηματικό είναι το ενδιαφ</w:t>
      </w:r>
      <w:r>
        <w:rPr>
          <w:rFonts w:eastAsia="Times New Roman" w:cs="Times New Roman"/>
          <w:szCs w:val="24"/>
        </w:rPr>
        <w:t xml:space="preserve">έρον καθώς, όπως δηλώνει η ΑΔΙΠ, δεν υπάρχει ούτε ο χρόνος ούτε τα χρήματα για να πιστοποιηθούν τα προγράμματα αυτά. </w:t>
      </w:r>
    </w:p>
    <w:p w14:paraId="7D38D59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Έβδομο</w:t>
      </w:r>
      <w:r>
        <w:rPr>
          <w:rFonts w:eastAsia="Times New Roman" w:cs="Times New Roman"/>
          <w:szCs w:val="24"/>
        </w:rPr>
        <w:t>.</w:t>
      </w:r>
      <w:r>
        <w:rPr>
          <w:rFonts w:eastAsia="Times New Roman" w:cs="Times New Roman"/>
          <w:szCs w:val="24"/>
        </w:rPr>
        <w:t xml:space="preserve"> Κάποιες από τις ρυθμίσεις που περιλαμβάνονται στο νομοσχέδιο</w:t>
      </w:r>
      <w:r>
        <w:rPr>
          <w:rFonts w:eastAsia="Times New Roman" w:cs="Times New Roman"/>
          <w:szCs w:val="24"/>
        </w:rPr>
        <w:t>,</w:t>
      </w:r>
      <w:r>
        <w:rPr>
          <w:rFonts w:eastAsia="Times New Roman" w:cs="Times New Roman"/>
          <w:szCs w:val="24"/>
        </w:rPr>
        <w:t xml:space="preserve"> κινδυνεύουν να χαρακτηριστούν αντισυνταγματικές. Και αυτό δεν το λέμ</w:t>
      </w:r>
      <w:r>
        <w:rPr>
          <w:rFonts w:eastAsia="Times New Roman" w:cs="Times New Roman"/>
          <w:szCs w:val="24"/>
        </w:rPr>
        <w:t xml:space="preserve">ε μόνο εμείς. Το λέει η ίδια η Επιστημονική Υπηρεσία της Βουλής. Για παράδειγμα όσον αφορά το άρθρο 19 παράγραφος 5, βάσει του οποίου επιτρέπετε τη μετατροπή ιδρυμάτων πανεπιστημιακού τομέα σε ιδρύματα τεχνολογικού τομέα. </w:t>
      </w:r>
    </w:p>
    <w:p w14:paraId="7D38D59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την </w:t>
      </w:r>
      <w:r>
        <w:rPr>
          <w:rFonts w:eastAsia="Times New Roman" w:cs="Times New Roman"/>
          <w:szCs w:val="24"/>
        </w:rPr>
        <w:t>έ</w:t>
      </w:r>
      <w:r>
        <w:rPr>
          <w:rFonts w:eastAsia="Times New Roman" w:cs="Times New Roman"/>
          <w:szCs w:val="24"/>
        </w:rPr>
        <w:t>κθεση της Επιστημον</w:t>
      </w:r>
      <w:r>
        <w:rPr>
          <w:rFonts w:eastAsia="Times New Roman" w:cs="Times New Roman"/>
          <w:szCs w:val="24"/>
        </w:rPr>
        <w:t xml:space="preserve">ικής Υπηρεσίας στα Πρακτικά. </w:t>
      </w:r>
    </w:p>
    <w:p w14:paraId="7D38D59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Νίκης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38D59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θα είναι</w:t>
      </w:r>
      <w:r>
        <w:rPr>
          <w:rFonts w:eastAsia="Times New Roman" w:cs="Times New Roman"/>
          <w:szCs w:val="24"/>
        </w:rPr>
        <w:t>,</w:t>
      </w:r>
      <w:r>
        <w:rPr>
          <w:rFonts w:eastAsia="Times New Roman" w:cs="Times New Roman"/>
          <w:szCs w:val="24"/>
        </w:rPr>
        <w:t xml:space="preserve"> βέβα</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η πρώτη φορά που νομοθέτημα του Υπουργείου Παιδείας επί Κυβερνήσεως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θα κριθεί αντισυνταγματικό. </w:t>
      </w:r>
    </w:p>
    <w:p w14:paraId="7D38D59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το νομοσχέδιο δεν περιλαμβάνει μόνο ρυθμίσεις για το Πανεπιστήμιο Δυτικής Αττικής. Περιλαμβάνει και πλήθος άλλων ρυθμίσεων</w:t>
      </w:r>
      <w:r>
        <w:rPr>
          <w:rFonts w:eastAsia="Times New Roman" w:cs="Times New Roman"/>
          <w:szCs w:val="24"/>
        </w:rPr>
        <w:t>,</w:t>
      </w:r>
      <w:r>
        <w:rPr>
          <w:rFonts w:eastAsia="Times New Roman" w:cs="Times New Roman"/>
          <w:szCs w:val="24"/>
        </w:rPr>
        <w:t xml:space="preserve"> που διατρέχουν μεγάλο μέρος του φάσματος </w:t>
      </w:r>
      <w:r>
        <w:rPr>
          <w:rFonts w:eastAsia="Times New Roman" w:cs="Times New Roman"/>
          <w:szCs w:val="24"/>
        </w:rPr>
        <w:lastRenderedPageBreak/>
        <w:t xml:space="preserve">της εκπαιδευτικής διαδικασίας και της έρευνας. Θα αναφερθώ ενδεικτικά. </w:t>
      </w:r>
    </w:p>
    <w:p w14:paraId="7D38D5A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Όσον αφορά τις διετείς δομές επαγγελματικής εκπαίδευσης, που συστήνονται στα πανεπιστήμια, σας ακούσαμε προσεκτικά και δεν αμφισβητούμε τις π</w:t>
      </w:r>
      <w:r>
        <w:rPr>
          <w:rFonts w:eastAsia="Times New Roman" w:cs="Times New Roman"/>
          <w:szCs w:val="24"/>
        </w:rPr>
        <w:t>ροθέσεις σας. Το βλέπουμε θετικά. Ωστόσο αποφύγατε να απαντήσετε στο κρίσιμο ερώτημα, το οποίο θα κρίνει και την επιτυχία ή μη του εγχειρήματος. Το ερώτημα είναι</w:t>
      </w:r>
      <w:r>
        <w:rPr>
          <w:rFonts w:eastAsia="Times New Roman" w:cs="Times New Roman"/>
          <w:szCs w:val="24"/>
        </w:rPr>
        <w:t>.</w:t>
      </w:r>
      <w:r>
        <w:rPr>
          <w:rFonts w:eastAsia="Times New Roman" w:cs="Times New Roman"/>
          <w:szCs w:val="24"/>
        </w:rPr>
        <w:t xml:space="preserve"> Από πού θα βρεθούν οι πόροι</w:t>
      </w:r>
      <w:r>
        <w:rPr>
          <w:rFonts w:eastAsia="Times New Roman" w:cs="Times New Roman"/>
          <w:szCs w:val="24"/>
        </w:rPr>
        <w:t>,</w:t>
      </w:r>
      <w:r>
        <w:rPr>
          <w:rFonts w:eastAsia="Times New Roman" w:cs="Times New Roman"/>
          <w:szCs w:val="24"/>
        </w:rPr>
        <w:t xml:space="preserve"> για να χρηματοδοτήσετε τη λειτουργία τους; </w:t>
      </w:r>
    </w:p>
    <w:p w14:paraId="7D38D5A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Αναφέρατε, κύριε </w:t>
      </w:r>
      <w:proofErr w:type="spellStart"/>
      <w:r>
        <w:rPr>
          <w:rFonts w:eastAsia="Times New Roman" w:cs="Times New Roman"/>
          <w:szCs w:val="24"/>
        </w:rPr>
        <w:t>Μπα</w:t>
      </w:r>
      <w:r>
        <w:rPr>
          <w:rFonts w:eastAsia="Times New Roman" w:cs="Times New Roman"/>
          <w:szCs w:val="24"/>
        </w:rPr>
        <w:t>ξεβανάκη</w:t>
      </w:r>
      <w:proofErr w:type="spellEnd"/>
      <w:r>
        <w:rPr>
          <w:rFonts w:eastAsia="Times New Roman" w:cs="Times New Roman"/>
          <w:szCs w:val="24"/>
        </w:rPr>
        <w:t xml:space="preserve">, κατά τη διάρκεια της συνεδρίασης ότι ολοκληρώσατε τον στρατηγικό σχεδιασμό για την επαγγελματική εκπαίδευση και κατάρτιση του 2016. Φυσικά παραλείψατε να αναφερθείτε στην καθυστέρηση ενός έτους. Σε αυτό το διάστημα </w:t>
      </w:r>
      <w:r>
        <w:rPr>
          <w:rFonts w:eastAsia="Times New Roman" w:cs="Times New Roman"/>
          <w:szCs w:val="24"/>
        </w:rPr>
        <w:lastRenderedPageBreak/>
        <w:t xml:space="preserve">το Υπουργείο δεν είχε πρόσβαση </w:t>
      </w:r>
      <w:r>
        <w:rPr>
          <w:rFonts w:eastAsia="Times New Roman" w:cs="Times New Roman"/>
          <w:szCs w:val="24"/>
        </w:rPr>
        <w:t>στα συγχρηματοδοτούμενα κονδύλια για την επαγγελματική εκπαίδευση και κατάρτιση. Κυρίως όμως αποφύγατε να απαντήσετε στο ερώτημα</w:t>
      </w:r>
      <w:r>
        <w:rPr>
          <w:rFonts w:eastAsia="Times New Roman" w:cs="Times New Roman"/>
          <w:szCs w:val="24"/>
        </w:rPr>
        <w:t>,</w:t>
      </w:r>
      <w:r>
        <w:rPr>
          <w:rFonts w:eastAsia="Times New Roman" w:cs="Times New Roman"/>
          <w:szCs w:val="24"/>
        </w:rPr>
        <w:t xml:space="preserve"> εάν η Ευρωπαϊκή Επιτροπή έχει συμφωνήσει με τη δημιουργία της νέας δομής, η οποία δεν υπήρχε στο στρατηγικό πλαίσιο του 2016. </w:t>
      </w:r>
    </w:p>
    <w:p w14:paraId="7D38D5A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Μετεγγραφές των αδελφών</w:t>
      </w:r>
      <w:r>
        <w:rPr>
          <w:rFonts w:eastAsia="Times New Roman" w:cs="Times New Roman"/>
          <w:szCs w:val="24"/>
        </w:rPr>
        <w:t>.</w:t>
      </w:r>
      <w:r>
        <w:rPr>
          <w:rFonts w:eastAsia="Times New Roman" w:cs="Times New Roman"/>
          <w:szCs w:val="24"/>
        </w:rPr>
        <w:t xml:space="preserve"> Είναι γεγονός ότι με την εν λόγω ρύθμιση θεραπεύεται μια σοβαρή δυσχέρεια</w:t>
      </w:r>
      <w:r>
        <w:rPr>
          <w:rFonts w:eastAsia="Times New Roman" w:cs="Times New Roman"/>
          <w:szCs w:val="24"/>
        </w:rPr>
        <w:t>,</w:t>
      </w:r>
      <w:r>
        <w:rPr>
          <w:rFonts w:eastAsia="Times New Roman" w:cs="Times New Roman"/>
          <w:szCs w:val="24"/>
        </w:rPr>
        <w:t xml:space="preserve"> που αντιμετωπίζουν οι οικογένειες με δύο ή περισσότερα παιδιά που σπουδάζουν σε διαφορετική πόλη από τον τόπο διαμονής. Δυστυχώς αυτή δεν είναι η μόνη δυσχ</w:t>
      </w:r>
      <w:r>
        <w:rPr>
          <w:rFonts w:eastAsia="Times New Roman" w:cs="Times New Roman"/>
          <w:szCs w:val="24"/>
        </w:rPr>
        <w:t>έρεια που αντιμετωπίζουν σήμερα οι οικογένειες που έχουν παιδιά που σπουδάζουν. Ελπίζουμε να έχετε απαντήσεις σε καίρια ερωτήματα όπως: Με ποια κριτήρια θα ορίσετε τα εισοδημα</w:t>
      </w:r>
      <w:r>
        <w:rPr>
          <w:rFonts w:eastAsia="Times New Roman" w:cs="Times New Roman"/>
          <w:szCs w:val="24"/>
        </w:rPr>
        <w:lastRenderedPageBreak/>
        <w:t>τικά κριτήρια για την εφαρμογή της διάταξης αυτής; Επίσης θα ισχύει ή δεν θα ισχύ</w:t>
      </w:r>
      <w:r>
        <w:rPr>
          <w:rFonts w:eastAsia="Times New Roman" w:cs="Times New Roman"/>
          <w:szCs w:val="24"/>
        </w:rPr>
        <w:t xml:space="preserve">ει το υπέρτατο όριο του νόμου Μπαλτά για 15% ανώτατο όριο μετεγγραφών ανά τμήμα; Διότι, κυρίες και κύριοι συνάδελφοι, φυσικά και πρέπει να στηριχθούν ευπαθείς κοινωνικά ομάδες, αλλά πρέπει και τα </w:t>
      </w:r>
      <w:r>
        <w:rPr>
          <w:rFonts w:eastAsia="Times New Roman" w:cs="Times New Roman"/>
          <w:szCs w:val="24"/>
        </w:rPr>
        <w:t>ι</w:t>
      </w:r>
      <w:r>
        <w:rPr>
          <w:rFonts w:eastAsia="Times New Roman" w:cs="Times New Roman"/>
          <w:szCs w:val="24"/>
        </w:rPr>
        <w:t xml:space="preserve">δρύματα να μπορούν να λειτουργήσουν. Γιατί αλλιώς θα είναι </w:t>
      </w:r>
      <w:r>
        <w:rPr>
          <w:rFonts w:eastAsia="Times New Roman" w:cs="Times New Roman"/>
          <w:szCs w:val="24"/>
        </w:rPr>
        <w:t xml:space="preserve">άλλη μια περίπτωση κοινωνικής πολιτικής στο κενό. </w:t>
      </w:r>
    </w:p>
    <w:p w14:paraId="7D38D5A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Σταδιακή εφαρμογή δίχρονης υποχρεωτικής εκπαίδευσης: Κυρίες και κύριοι, υπάρχουν πολύ σοβαρά επιχειρήματα υπέρ της καθιέρωσης υποχρεωτικής προσχολικής εκπαίδευσης από τα τέσσερα έτη. Υπάρχουν όμως και πολλ</w:t>
      </w:r>
      <w:r>
        <w:rPr>
          <w:rFonts w:eastAsia="Times New Roman" w:cs="Times New Roman"/>
          <w:szCs w:val="24"/>
        </w:rPr>
        <w:t>ά ερωτήματα</w:t>
      </w:r>
      <w:r>
        <w:rPr>
          <w:rFonts w:eastAsia="Times New Roman" w:cs="Times New Roman"/>
          <w:szCs w:val="24"/>
        </w:rPr>
        <w:t>,</w:t>
      </w:r>
      <w:r>
        <w:rPr>
          <w:rFonts w:eastAsia="Times New Roman" w:cs="Times New Roman"/>
          <w:szCs w:val="24"/>
        </w:rPr>
        <w:t xml:space="preserve"> τα οποία μένουν αναπάντητα</w:t>
      </w:r>
      <w:r>
        <w:rPr>
          <w:rFonts w:eastAsia="Times New Roman" w:cs="Times New Roman"/>
          <w:szCs w:val="24"/>
        </w:rPr>
        <w:t>.</w:t>
      </w:r>
      <w:r>
        <w:rPr>
          <w:rFonts w:eastAsia="Times New Roman" w:cs="Times New Roman"/>
          <w:szCs w:val="24"/>
        </w:rPr>
        <w:t xml:space="preserve"> Υπάρχουν πιστώσεις για το απαραίτητο ανθρώπινο δυναμικό; Υπάρχουν οι απαραίτητες υποδομές; Πώς θα ρυθμίσετε </w:t>
      </w:r>
      <w:r>
        <w:rPr>
          <w:rFonts w:eastAsia="Times New Roman" w:cs="Times New Roman"/>
          <w:szCs w:val="24"/>
        </w:rPr>
        <w:lastRenderedPageBreak/>
        <w:t xml:space="preserve">το γεγονός ότι τα νηπιαγωγεία λειτουργούν ως επί το </w:t>
      </w:r>
      <w:proofErr w:type="spellStart"/>
      <w:r>
        <w:rPr>
          <w:rFonts w:eastAsia="Times New Roman" w:cs="Times New Roman"/>
          <w:szCs w:val="24"/>
        </w:rPr>
        <w:t>πλείστον</w:t>
      </w:r>
      <w:proofErr w:type="spellEnd"/>
      <w:r>
        <w:rPr>
          <w:rFonts w:eastAsia="Times New Roman" w:cs="Times New Roman"/>
          <w:szCs w:val="24"/>
        </w:rPr>
        <w:t xml:space="preserve"> λιγότερες ώρες από τους σταθμούς και τις συνέπ</w:t>
      </w:r>
      <w:r>
        <w:rPr>
          <w:rFonts w:eastAsia="Times New Roman" w:cs="Times New Roman"/>
          <w:szCs w:val="24"/>
        </w:rPr>
        <w:t>ειες του μειωμένου αυτού ωραρίου για τους εργαζόμενους γονείς; Παρομοίως και το γεγονός ότι τα νηπιαγωγεία κλείνουν συνήθως από τον Ιούνιο για το καλοκαίρι, ενώ οι σταθμοί όχι;</w:t>
      </w:r>
    </w:p>
    <w:p w14:paraId="7D38D5A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λίγο πριν κλείσω, θα ήθελα να αναφερθώ σε δύο σημεία</w:t>
      </w:r>
      <w:r>
        <w:rPr>
          <w:rFonts w:eastAsia="Times New Roman" w:cs="Times New Roman"/>
          <w:szCs w:val="24"/>
        </w:rPr>
        <w:t>,</w:t>
      </w:r>
      <w:r>
        <w:rPr>
          <w:rFonts w:eastAsia="Times New Roman" w:cs="Times New Roman"/>
          <w:szCs w:val="24"/>
        </w:rPr>
        <w:t xml:space="preserve"> που δεν έχ</w:t>
      </w:r>
      <w:r>
        <w:rPr>
          <w:rFonts w:eastAsia="Times New Roman" w:cs="Times New Roman"/>
          <w:szCs w:val="24"/>
        </w:rPr>
        <w:t xml:space="preserve">ουν να κάνουν με το νομοθέτημα αυτό καθαυτό αλλά με τη στάση σας κατά τη διεξαγωγή της συζήτησης. </w:t>
      </w:r>
    </w:p>
    <w:p w14:paraId="7D38D5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Σημείο πρώτο</w:t>
      </w:r>
      <w:r>
        <w:rPr>
          <w:rFonts w:eastAsia="Times New Roman" w:cs="Times New Roman"/>
          <w:szCs w:val="24"/>
        </w:rPr>
        <w:t>.</w:t>
      </w:r>
      <w:r>
        <w:rPr>
          <w:rFonts w:eastAsia="Times New Roman" w:cs="Times New Roman"/>
          <w:szCs w:val="24"/>
        </w:rPr>
        <w:t xml:space="preserve"> Όταν δεν θέλετε ή δεν μπορείτε να απαντήσετε στα πάρα πολλά ερωτήματα που σας θέτει η Αντιπολίτευση, και δη η Αξιωματική Αντιπολίτευση, έχετε μ</w:t>
      </w:r>
      <w:r>
        <w:rPr>
          <w:rFonts w:eastAsia="Times New Roman" w:cs="Times New Roman"/>
          <w:szCs w:val="24"/>
        </w:rPr>
        <w:t xml:space="preserve">ια φράση-κλειδί, που χρησιμοποιείτε κατ’ επανάληψη. Λέτε: «Το πρόβλημα είναι σύνθετο» </w:t>
      </w:r>
      <w:r>
        <w:rPr>
          <w:rFonts w:eastAsia="Times New Roman" w:cs="Times New Roman"/>
          <w:szCs w:val="24"/>
        </w:rPr>
        <w:t>κ</w:t>
      </w:r>
      <w:r>
        <w:rPr>
          <w:rFonts w:eastAsia="Times New Roman" w:cs="Times New Roman"/>
          <w:szCs w:val="24"/>
        </w:rPr>
        <w:t>αι απαντήσεις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παίρνουμε. Παρακινώ τους συναδέλφους </w:t>
      </w:r>
      <w:r>
        <w:rPr>
          <w:rFonts w:eastAsia="Times New Roman" w:cs="Times New Roman"/>
          <w:szCs w:val="24"/>
        </w:rPr>
        <w:lastRenderedPageBreak/>
        <w:t>και τους ακροατές της σημερινής συνεδρίασης</w:t>
      </w:r>
      <w:r>
        <w:rPr>
          <w:rFonts w:eastAsia="Times New Roman" w:cs="Times New Roman"/>
          <w:szCs w:val="24"/>
        </w:rPr>
        <w:t>,</w:t>
      </w:r>
      <w:r>
        <w:rPr>
          <w:rFonts w:eastAsia="Times New Roman" w:cs="Times New Roman"/>
          <w:szCs w:val="24"/>
        </w:rPr>
        <w:t xml:space="preserve"> να ανατρέξουν στα Πρακτικά, για να παρατηρήσουν την πάγια α</w:t>
      </w:r>
      <w:r>
        <w:rPr>
          <w:rFonts w:eastAsia="Times New Roman" w:cs="Times New Roman"/>
          <w:szCs w:val="24"/>
        </w:rPr>
        <w:t xml:space="preserve">υτή τακτική. </w:t>
      </w:r>
    </w:p>
    <w:p w14:paraId="7D38D5A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Σημείο δεύτερο</w:t>
      </w:r>
      <w:r>
        <w:rPr>
          <w:rFonts w:eastAsia="Times New Roman" w:cs="Times New Roman"/>
          <w:szCs w:val="24"/>
        </w:rPr>
        <w:t>.</w:t>
      </w:r>
      <w:r>
        <w:rPr>
          <w:rFonts w:eastAsia="Times New Roman" w:cs="Times New Roman"/>
          <w:szCs w:val="24"/>
        </w:rPr>
        <w:t xml:space="preserve"> Επιδιώκετε πάντοτε</w:t>
      </w:r>
      <w:r>
        <w:rPr>
          <w:rFonts w:eastAsia="Times New Roman" w:cs="Times New Roman"/>
          <w:szCs w:val="24"/>
        </w:rPr>
        <w:t>,</w:t>
      </w:r>
      <w:r>
        <w:rPr>
          <w:rFonts w:eastAsia="Times New Roman" w:cs="Times New Roman"/>
          <w:szCs w:val="24"/>
        </w:rPr>
        <w:t xml:space="preserve"> να παρουσιάζετε μια εικόνα απόλυτης συναίνεσης. Επιδιώκετε να παρουσιάζετε ότι όλοι οι εμπλεκόμενοι φορείς συμφωνούν μαζί σας, ότι προχωράτε χέρι-χέρι και οι μόνοι κακοί άλλοι είμαστε εμείς, οι εκπρόσωποι τ</w:t>
      </w:r>
      <w:r>
        <w:rPr>
          <w:rFonts w:eastAsia="Times New Roman" w:cs="Times New Roman"/>
          <w:szCs w:val="24"/>
        </w:rPr>
        <w:t xml:space="preserve">ης Αντιπολίτευσης. Τα ίδια έγιναν το καλοκαίρι, όταν ψηφιζόταν το νομοσχέδιο για την τριτοβάθμια εκπαίδευση. Τα ίδια γίνονται και τώρα. </w:t>
      </w:r>
    </w:p>
    <w:p w14:paraId="7D38D5A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καλοκαίρι λέγατε επί λέξει: «Άρα να ξέρουμε ότι έχουν υπάρξει σοβαρότατες συγκλίσεις με τους πρυτάνεις. Και αυτό ακρ</w:t>
      </w:r>
      <w:r>
        <w:rPr>
          <w:rFonts w:eastAsia="Times New Roman" w:cs="Times New Roman"/>
          <w:szCs w:val="24"/>
        </w:rPr>
        <w:t xml:space="preserve">ιβώς που είπα ισχύει απολύτως». Τότε, κύριε Υπουργέ, σας είχα καταθέσει, όχι μία, όχι δύο αλλά δέκα ενδεικτικές ανακοινώσεις </w:t>
      </w:r>
      <w:r>
        <w:rPr>
          <w:rFonts w:eastAsia="Times New Roman" w:cs="Times New Roman"/>
          <w:szCs w:val="24"/>
        </w:rPr>
        <w:t>ι</w:t>
      </w:r>
      <w:r>
        <w:rPr>
          <w:rFonts w:eastAsia="Times New Roman" w:cs="Times New Roman"/>
          <w:szCs w:val="24"/>
        </w:rPr>
        <w:t>δρυμάτων</w:t>
      </w:r>
      <w:r>
        <w:rPr>
          <w:rFonts w:eastAsia="Times New Roman" w:cs="Times New Roman"/>
          <w:szCs w:val="24"/>
        </w:rPr>
        <w:t>,</w:t>
      </w:r>
      <w:r>
        <w:rPr>
          <w:rFonts w:eastAsia="Times New Roman" w:cs="Times New Roman"/>
          <w:szCs w:val="24"/>
        </w:rPr>
        <w:t xml:space="preserve"> που καταδίκαζαν το νομοθέτημά σας. </w:t>
      </w:r>
    </w:p>
    <w:p w14:paraId="7D38D5A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7D38D5A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χρειαστώ την ανοχή σας για ένα λεπτό, κύριε Πρόεδρε.</w:t>
      </w:r>
    </w:p>
    <w:p w14:paraId="7D38D5A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Έρχομαι στο τωρινό νομοσχέδιο. Μας είπατε στην Επιτροπή Μορφωτικών Υποθέσεων τις προάλλες το εξής. Μεταφέρω δικά σας λόγια: «Ό,τι και να πείτε, ό,τι και να κάνετε, υπήρχε μια σύγκλιση των φορέων που τοποθετήθηκαν εδώ. Υπάρχει εντυπωσιακή σύγκλιση ως προς τ</w:t>
      </w:r>
      <w:r>
        <w:rPr>
          <w:rFonts w:eastAsia="Times New Roman" w:cs="Times New Roman"/>
          <w:szCs w:val="24"/>
        </w:rPr>
        <w:t xml:space="preserve">ο εγχείρημα». </w:t>
      </w:r>
    </w:p>
    <w:p w14:paraId="7D38D5A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δύο κατεξοχήν φορείς που θα έπρεπε να έχουν κυρίαρχο λόγο στο εγχείρημα αυτό, δηλαδή η Σύνοδος όλων των Πρυτάνεων της χώρας και η ΑΔΙΠ, η Ανεξάρτητη Αρχή Διασφάλισης και Πιστοποίησης Ποιότητας, ήταν και οι δύο αρνητικοί. Η </w:t>
      </w:r>
      <w:r>
        <w:rPr>
          <w:rFonts w:eastAsia="Times New Roman" w:cs="Times New Roman"/>
          <w:szCs w:val="24"/>
        </w:rPr>
        <w:t xml:space="preserve">Σύνοδος Πρυτάνεων έχει βγάλει όχι μία, αλλά δύο ανακοινώσεις, </w:t>
      </w:r>
      <w:r>
        <w:rPr>
          <w:rFonts w:eastAsia="Times New Roman" w:cs="Times New Roman"/>
          <w:szCs w:val="24"/>
        </w:rPr>
        <w:lastRenderedPageBreak/>
        <w:t>για το εγχείρημα και είναι καταδικαστικές. Σας κατηγορεί, μάλιστα, ότι δεν υπάρχουν ακαδημαϊκά κριτήρια στη διαδικασία.</w:t>
      </w:r>
    </w:p>
    <w:p w14:paraId="7D38D5A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καταθέσω στα Πρακτικά και τις δύο αυτές ανακοινώσεις.</w:t>
      </w:r>
    </w:p>
    <w:p w14:paraId="7D38D5A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τις προαναφερθείσες ανακοινώσεις, οι οποίες βρίσκονται στο αρχείο του Τμήματος Γραμματείας της Διεύθυνσης Στενογραφίας και Πρακτικών της Βουλής).</w:t>
      </w:r>
    </w:p>
    <w:p w14:paraId="7D38D5A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και η ΠΟΣΔΕΠ, δηλαδή</w:t>
      </w:r>
      <w:r>
        <w:rPr>
          <w:rFonts w:eastAsia="Times New Roman" w:cs="Times New Roman"/>
          <w:szCs w:val="24"/>
        </w:rPr>
        <w:t>,</w:t>
      </w:r>
      <w:r>
        <w:rPr>
          <w:rFonts w:eastAsia="Times New Roman" w:cs="Times New Roman"/>
          <w:szCs w:val="24"/>
        </w:rPr>
        <w:t xml:space="preserve"> το διδακτικό και ερευνητικό </w:t>
      </w:r>
      <w:r>
        <w:rPr>
          <w:rFonts w:eastAsia="Times New Roman" w:cs="Times New Roman"/>
          <w:szCs w:val="24"/>
        </w:rPr>
        <w:t>προσωπικό των πανεπιστημίων, εξέδωσε καταδικαστική απόφαση</w:t>
      </w:r>
      <w:r>
        <w:rPr>
          <w:rFonts w:eastAsia="Times New Roman" w:cs="Times New Roman"/>
          <w:szCs w:val="24"/>
        </w:rPr>
        <w:t>,</w:t>
      </w:r>
      <w:r>
        <w:rPr>
          <w:rFonts w:eastAsia="Times New Roman" w:cs="Times New Roman"/>
          <w:szCs w:val="24"/>
        </w:rPr>
        <w:t xml:space="preserve"> στην οποία χαρακτηρίζει το εγχείρημα -και διαβάζω επί λέξει-: ως «μια ψηφοθηρική προσπάθεια της Κυβέρνησης, χωρίς βάθος και όραμα, χωρίς διάλογο, με αποσπασματικές διαδικασίες και με αμφιλεγόμενα,</w:t>
      </w:r>
      <w:r>
        <w:rPr>
          <w:rFonts w:eastAsia="Times New Roman" w:cs="Times New Roman"/>
          <w:szCs w:val="24"/>
        </w:rPr>
        <w:t xml:space="preserve"> μη ακαδημαϊκά κριτήρια».</w:t>
      </w:r>
    </w:p>
    <w:p w14:paraId="7D38D5A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Καταθέτω τη σχετική ανακοίνωση στα Πρακτικά.</w:t>
      </w:r>
    </w:p>
    <w:p w14:paraId="7D38D5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w:t>
      </w:r>
      <w:r>
        <w:rPr>
          <w:rFonts w:eastAsia="Times New Roman" w:cs="Times New Roman"/>
          <w:szCs w:val="24"/>
        </w:rPr>
        <w:t>και Πρακτικών της Βουλής).</w:t>
      </w:r>
    </w:p>
    <w:p w14:paraId="7D38D5B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δεν είναι κακό να υπάρχουν διαφωνίες, δεν είναι κακό να υπάρχουν αντίθετες απόψεις. Δεν κατέχετε την απόλυτη αλήθεια και καλό θα είναι να μην περιφρονείτε τις απόψεις των άλλων, ακόμα και αν διαφωνείτε με αυτές.</w:t>
      </w:r>
    </w:p>
    <w:p w14:paraId="7D38D5B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είς, κύριε Υπουργέ, σήμερα θα κάνουμε μια υπέρβαση για τη μεγάλη ιδέα, που υπακούει στην ουσιαστική ενίσχυση της τεχνολογικής εκπαίδευσης. Είναι μια υπέρβαση</w:t>
      </w:r>
      <w:r>
        <w:rPr>
          <w:rFonts w:eastAsia="Times New Roman" w:cs="Times New Roman"/>
          <w:szCs w:val="24"/>
        </w:rPr>
        <w:t>,</w:t>
      </w:r>
      <w:r>
        <w:rPr>
          <w:rFonts w:eastAsia="Times New Roman" w:cs="Times New Roman"/>
          <w:szCs w:val="24"/>
        </w:rPr>
        <w:t xml:space="preserve"> για να στείλουμε ένα ξεκάθαρο μήνυμα υπέρ της τεχνολογικής εκπαίδευσης της χώρας, </w:t>
      </w: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ότι θεωρού</w:t>
      </w:r>
      <w:r>
        <w:rPr>
          <w:rFonts w:eastAsia="Times New Roman" w:cs="Times New Roman"/>
          <w:szCs w:val="24"/>
        </w:rPr>
        <w:t>με ότι αυτή η μεγάλη ιδέα δεν υλοποιείται και δεν υπηρετείται από τον τρόπο υλοποίησης που θεσμοθετείτε.</w:t>
      </w:r>
    </w:p>
    <w:p w14:paraId="7D38D5B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Νέα Δημοκρατία θα υπερψηφίσει επί της αρχής το εν λόγω νομοσχέδιο.</w:t>
      </w:r>
    </w:p>
    <w:p w14:paraId="7D38D5B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5B5"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5B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szCs w:val="24"/>
        </w:rPr>
        <w:t xml:space="preserve"> Ευχαριστούμε.</w:t>
      </w:r>
    </w:p>
    <w:p w14:paraId="7D38D5B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Συνεχίζουμε με τον ειδικό αγορητή από τη Δημοκρατική Συμπαράταξη, τον συνάδελφο κ. Λεωνίδα Γρηγοράκο.</w:t>
      </w:r>
    </w:p>
    <w:p w14:paraId="7D38D5B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D38D5B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κύριε Πρόεδρε.</w:t>
      </w:r>
    </w:p>
    <w:p w14:paraId="7D38D5B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w:t>
      </w:r>
      <w:r>
        <w:rPr>
          <w:rFonts w:eastAsia="Times New Roman" w:cs="Times New Roman"/>
          <w:szCs w:val="24"/>
        </w:rPr>
        <w:t xml:space="preserve">υρίες και κύριοι της Συμπολίτευσης, είμαστε εδώ μετά από μια θορυβώδη και </w:t>
      </w:r>
      <w:r>
        <w:rPr>
          <w:rFonts w:eastAsia="Times New Roman" w:cs="Times New Roman"/>
          <w:szCs w:val="24"/>
        </w:rPr>
        <w:lastRenderedPageBreak/>
        <w:t>καταστροφική εβδομάδα για το πολιτικό σύστημα της χώρας. Επικαλείστε την επιστροφή στην κανονικότητα αλλά κάνετε ό,τι μπορείτε</w:t>
      </w:r>
      <w:r>
        <w:rPr>
          <w:rFonts w:eastAsia="Times New Roman" w:cs="Times New Roman"/>
          <w:szCs w:val="24"/>
        </w:rPr>
        <w:t>,</w:t>
      </w:r>
      <w:r>
        <w:rPr>
          <w:rFonts w:eastAsia="Times New Roman" w:cs="Times New Roman"/>
          <w:szCs w:val="24"/>
        </w:rPr>
        <w:t xml:space="preserve"> για να απομακρύνετε όσο γίνεται περισσότερο τη χώρα απ</w:t>
      </w:r>
      <w:r>
        <w:rPr>
          <w:rFonts w:eastAsia="Times New Roman" w:cs="Times New Roman"/>
          <w:szCs w:val="24"/>
        </w:rPr>
        <w:t>ό αυτή την κανονικότητα.</w:t>
      </w:r>
    </w:p>
    <w:p w14:paraId="7D38D5B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Κανονικότητα, κυρίες και κύριοι συνάδελφοι, δεν είναι ο κανιβαλισμός με τον οποίον αντιμετωπίζετε τους πολιτικούς σας αντιπάλους ούτε ο ακραίος κυνισμός σας στη διαχείριση των μικρών και μεγάλων προβλημάτων του τόπου και της οικονο</w:t>
      </w:r>
      <w:r>
        <w:rPr>
          <w:rFonts w:eastAsia="Times New Roman" w:cs="Times New Roman"/>
          <w:szCs w:val="24"/>
        </w:rPr>
        <w:t>μίας: «Ας πάνε να αθωωθούν, ας αποδείξουν την αθωότητά τους!».</w:t>
      </w:r>
    </w:p>
    <w:p w14:paraId="7D38D5B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πολιτική σας υπόσταση και η εκλογική σας επιτυχία πριν από τρία χρόνια κάθε άλλο παρά σε κανονικές συνθήκες εδραζόταν. Με την κρίση και τη χρεοκοπία τραφήκατε πολιτικά, αξιοποιώντας την εύλογ</w:t>
      </w:r>
      <w:r>
        <w:rPr>
          <w:rFonts w:eastAsia="Times New Roman" w:cs="Times New Roman"/>
          <w:szCs w:val="24"/>
        </w:rPr>
        <w:t xml:space="preserve">η αντίδραση, ακόμα και αγανάκτηση, των πολιτών. Τα έχουμε </w:t>
      </w:r>
      <w:r>
        <w:rPr>
          <w:rFonts w:eastAsia="Times New Roman" w:cs="Times New Roman"/>
          <w:szCs w:val="24"/>
        </w:rPr>
        <w:lastRenderedPageBreak/>
        <w:t>ζήσει έξω από τη Βουλή όλα αυτά. Τροφοδοτώντας έτσι μέσα σας μαξιμαλιστικές διακηρύξεις και ανεδαφικές προσδοκίες, υποσχεθήκατε τον ουρανό με τ’ άστρα. Δεν είστε όμως ούτε αφελείς ούτε επιπόλαιοι. Τ</w:t>
      </w:r>
      <w:r>
        <w:rPr>
          <w:rFonts w:eastAsia="Times New Roman" w:cs="Times New Roman"/>
          <w:szCs w:val="24"/>
        </w:rPr>
        <w:t>ο αντίθετο μάλιστα. Αντιλαμβάνεστε και ξέρετε πολύ καλά τι συνέβη και ποιοι μας οδήγησαν στα βράχια. Κι όμως τρία χρόνια τώρα κάνετε τα πάντα</w:t>
      </w:r>
      <w:r>
        <w:rPr>
          <w:rFonts w:eastAsia="Times New Roman" w:cs="Times New Roman"/>
          <w:szCs w:val="24"/>
        </w:rPr>
        <w:t>,</w:t>
      </w:r>
      <w:r>
        <w:rPr>
          <w:rFonts w:eastAsia="Times New Roman" w:cs="Times New Roman"/>
          <w:szCs w:val="24"/>
        </w:rPr>
        <w:t xml:space="preserve"> προκειμένου να αντιστρέψετε την πραγματικότητα. Φτάσατε στο σημείο να εφεύρετε και το πλέον ανήκουστο υπόδειγμα, </w:t>
      </w:r>
      <w:r>
        <w:rPr>
          <w:rFonts w:eastAsia="Times New Roman" w:cs="Times New Roman"/>
          <w:szCs w:val="24"/>
        </w:rPr>
        <w:t xml:space="preserve">ότι τα μνημόνια έφεραν την κρίση και όχι η κρίση τα μνημόνια. Η επιλογή σας αυτή δεν είναι καθόλου τυχαία. Υπαγορεύτηκε και υπαγορεύεται από την ανομολόγητή σας σκοπιμότητα να </w:t>
      </w:r>
      <w:proofErr w:type="spellStart"/>
      <w:r>
        <w:rPr>
          <w:rFonts w:eastAsia="Times New Roman" w:cs="Times New Roman"/>
          <w:szCs w:val="24"/>
        </w:rPr>
        <w:t>συναλλαγείτε</w:t>
      </w:r>
      <w:proofErr w:type="spellEnd"/>
      <w:r>
        <w:rPr>
          <w:rFonts w:eastAsia="Times New Roman" w:cs="Times New Roman"/>
          <w:szCs w:val="24"/>
        </w:rPr>
        <w:t xml:space="preserve"> με τους φυσικούς και ηθικούς αυτουργούς της κρίσης. Η αθέατη αλλά π</w:t>
      </w:r>
      <w:r>
        <w:rPr>
          <w:rFonts w:eastAsia="Times New Roman" w:cs="Times New Roman"/>
          <w:szCs w:val="24"/>
        </w:rPr>
        <w:t>ανίσχυρη τρίτη κυβερνητική σας συνιστώσα είναι εκείνη</w:t>
      </w:r>
      <w:r>
        <w:rPr>
          <w:rFonts w:eastAsia="Times New Roman" w:cs="Times New Roman"/>
          <w:szCs w:val="24"/>
        </w:rPr>
        <w:t>,</w:t>
      </w:r>
      <w:r>
        <w:rPr>
          <w:rFonts w:eastAsia="Times New Roman" w:cs="Times New Roman"/>
          <w:szCs w:val="24"/>
        </w:rPr>
        <w:t xml:space="preserve"> με την οποία διαπράξατε και διαπράττετε την </w:t>
      </w:r>
      <w:r>
        <w:rPr>
          <w:rFonts w:eastAsia="Times New Roman" w:cs="Times New Roman"/>
          <w:szCs w:val="24"/>
        </w:rPr>
        <w:lastRenderedPageBreak/>
        <w:t xml:space="preserve">πιο ανίερη, αήθη συναλλαγή. Στέλνετε τους πολιτικούς σας αντιπάλους σε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w:t>
      </w:r>
    </w:p>
    <w:p w14:paraId="7D38D5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τρόπος που αντιμετωπίσατε το υπαρκτό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επιβεβαιώνει. Η μεταξύ σας σύμπνοια με την τρίτη συνιστώσα βγάζει μάτι. Η αυτονόητη διερεύνηση αλλά και η υποχρέωση της </w:t>
      </w:r>
      <w:r>
        <w:rPr>
          <w:rFonts w:eastAsia="Times New Roman" w:cs="Times New Roman"/>
          <w:szCs w:val="24"/>
        </w:rPr>
        <w:t>π</w:t>
      </w:r>
      <w:r>
        <w:rPr>
          <w:rFonts w:eastAsia="Times New Roman" w:cs="Times New Roman"/>
          <w:szCs w:val="24"/>
        </w:rPr>
        <w:t>ολιτείας να αποκαλυφθούν όλες οι θεατές και αθέατες πλευρές και να τιμωρηθούν οι ένοχοι</w:t>
      </w:r>
      <w:r>
        <w:rPr>
          <w:rFonts w:eastAsia="Times New Roman" w:cs="Times New Roman"/>
          <w:szCs w:val="24"/>
        </w:rPr>
        <w:t>,</w:t>
      </w:r>
      <w:r>
        <w:rPr>
          <w:rFonts w:eastAsia="Times New Roman" w:cs="Times New Roman"/>
          <w:szCs w:val="24"/>
        </w:rPr>
        <w:t xml:space="preserve"> απέχει παρασάγγας από τις ανομολόγητες κυβερνητικές σας επιδιώξεις. Η </w:t>
      </w:r>
      <w:proofErr w:type="spellStart"/>
      <w:r>
        <w:rPr>
          <w:rFonts w:eastAsia="Times New Roman" w:cs="Times New Roman"/>
          <w:szCs w:val="24"/>
        </w:rPr>
        <w:t>στοχοποίησηση</w:t>
      </w:r>
      <w:proofErr w:type="spellEnd"/>
      <w:r>
        <w:rPr>
          <w:rFonts w:eastAsia="Times New Roman" w:cs="Times New Roman"/>
          <w:szCs w:val="24"/>
        </w:rPr>
        <w:t xml:space="preserve"> είναι διττή, αποσκοπεί στην ενοχοποίηση όλων εκείνων</w:t>
      </w:r>
      <w:r>
        <w:rPr>
          <w:rFonts w:eastAsia="Times New Roman" w:cs="Times New Roman"/>
          <w:szCs w:val="24"/>
        </w:rPr>
        <w:t>,</w:t>
      </w:r>
      <w:r>
        <w:rPr>
          <w:rFonts w:eastAsia="Times New Roman" w:cs="Times New Roman"/>
          <w:szCs w:val="24"/>
        </w:rPr>
        <w:t xml:space="preserve"> που δεν υποτάσσονται στα σκοτεινά και βορβορώδη σχέδιά σας. </w:t>
      </w:r>
    </w:p>
    <w:p w14:paraId="7D38D5BE" w14:textId="77777777" w:rsidR="0056040B" w:rsidRDefault="008F3B9C">
      <w:pPr>
        <w:spacing w:after="0" w:line="600" w:lineRule="auto"/>
        <w:ind w:firstLine="720"/>
        <w:jc w:val="both"/>
        <w:rPr>
          <w:rFonts w:eastAsia="Times New Roman"/>
          <w:szCs w:val="24"/>
        </w:rPr>
      </w:pPr>
      <w:r>
        <w:rPr>
          <w:rFonts w:eastAsia="Times New Roman"/>
          <w:szCs w:val="24"/>
        </w:rPr>
        <w:t>Φαίνεται πλέον καθαρά ότι απροκάλυπτα αξιοποιείτε τα αθέ</w:t>
      </w:r>
      <w:r>
        <w:rPr>
          <w:rFonts w:eastAsia="Times New Roman"/>
          <w:szCs w:val="24"/>
        </w:rPr>
        <w:t xml:space="preserve">μιτα μέσα που χρησιμοποιούσε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με αποκλειστικό </w:t>
      </w:r>
      <w:r>
        <w:rPr>
          <w:rFonts w:eastAsia="Times New Roman"/>
          <w:szCs w:val="24"/>
        </w:rPr>
        <w:lastRenderedPageBreak/>
        <w:t>σκοπό να πληγούν συγκεκριμένα πολιτικά πρόσωπα. Οι σχεδιασμοί της Κυβέρνησης εδράζονται στο σαθρό επιχείρημά της ότι οι πολιτικοί της αντίπαλοι είναι φθαρμένοι και διεφθαρμένοι, ενώ η ίδια εκπροσωπ</w:t>
      </w:r>
      <w:r>
        <w:rPr>
          <w:rFonts w:eastAsia="Times New Roman"/>
          <w:szCs w:val="24"/>
        </w:rPr>
        <w:t>εί το νέο και το αμόλυντο. Επικαλούμενη το ηθικό της πλεονέκτημα</w:t>
      </w:r>
      <w:r>
        <w:rPr>
          <w:rFonts w:eastAsia="Times New Roman"/>
          <w:szCs w:val="24"/>
        </w:rPr>
        <w:t>,</w:t>
      </w:r>
      <w:r>
        <w:rPr>
          <w:rFonts w:eastAsia="Times New Roman"/>
          <w:szCs w:val="24"/>
        </w:rPr>
        <w:t xml:space="preserve"> καταφεύγει σε γκεμπελικές μεθόδους. Η συνταγή, εξάλλου, είναι γνωστή: Λέγε</w:t>
      </w:r>
      <w:r>
        <w:rPr>
          <w:rFonts w:eastAsia="Times New Roman"/>
          <w:szCs w:val="24"/>
        </w:rPr>
        <w:t>,</w:t>
      </w:r>
      <w:r>
        <w:rPr>
          <w:rFonts w:eastAsia="Times New Roman"/>
          <w:szCs w:val="24"/>
        </w:rPr>
        <w:t xml:space="preserve"> λέγε</w:t>
      </w:r>
      <w:r>
        <w:rPr>
          <w:rFonts w:eastAsia="Times New Roman"/>
          <w:szCs w:val="24"/>
        </w:rPr>
        <w:t>,</w:t>
      </w:r>
      <w:r>
        <w:rPr>
          <w:rFonts w:eastAsia="Times New Roman"/>
          <w:szCs w:val="24"/>
        </w:rPr>
        <w:t xml:space="preserve"> στο τέλος κάτι θα μείνει για όλους.</w:t>
      </w:r>
    </w:p>
    <w:p w14:paraId="7D38D5BF" w14:textId="77777777" w:rsidR="0056040B" w:rsidRDefault="008F3B9C">
      <w:pPr>
        <w:spacing w:after="0" w:line="600" w:lineRule="auto"/>
        <w:ind w:firstLine="720"/>
        <w:jc w:val="both"/>
        <w:rPr>
          <w:rFonts w:eastAsia="Times New Roman"/>
          <w:szCs w:val="24"/>
        </w:rPr>
      </w:pPr>
      <w:r>
        <w:rPr>
          <w:rFonts w:eastAsia="Times New Roman"/>
          <w:szCs w:val="24"/>
        </w:rPr>
        <w:t>Εύκολα αντιλαμβάνεται ο οποιοσδήποτε ότι μια εξαιρετικά σοβαρή υπόθεση π</w:t>
      </w:r>
      <w:r>
        <w:rPr>
          <w:rFonts w:eastAsia="Times New Roman"/>
          <w:szCs w:val="24"/>
        </w:rPr>
        <w:t>ου αφορά τις παράνομες ενέργειες μιας εταιρείας</w:t>
      </w:r>
      <w:r>
        <w:rPr>
          <w:rFonts w:eastAsia="Times New Roman"/>
          <w:szCs w:val="24"/>
        </w:rPr>
        <w:t>,</w:t>
      </w:r>
      <w:r>
        <w:rPr>
          <w:rFonts w:eastAsia="Times New Roman"/>
          <w:szCs w:val="24"/>
        </w:rPr>
        <w:t xml:space="preserve"> κινδυνεύει να εκφυλιστεί με τη διασπορά εικοτολογιών, εικασιών, συκοφαντιών εναντίον πολιτικών προσώπων. Ωστόσο αυτή η κατασυκοφάντηση πολιτικών αντιπάλων είναι το καταφύγιο απαίδευτων, κοντόφθαλμων, υστερόβ</w:t>
      </w:r>
      <w:r>
        <w:rPr>
          <w:rFonts w:eastAsia="Times New Roman"/>
          <w:szCs w:val="24"/>
        </w:rPr>
        <w:t xml:space="preserve">ουλων, αυτάρεσκων και </w:t>
      </w:r>
      <w:proofErr w:type="spellStart"/>
      <w:r>
        <w:rPr>
          <w:rFonts w:eastAsia="Times New Roman"/>
          <w:szCs w:val="24"/>
        </w:rPr>
        <w:t>μικρονοϊκών</w:t>
      </w:r>
      <w:proofErr w:type="spellEnd"/>
      <w:r>
        <w:rPr>
          <w:rFonts w:eastAsia="Times New Roman"/>
          <w:szCs w:val="24"/>
        </w:rPr>
        <w:t xml:space="preserve"> ηγεσιών.</w:t>
      </w:r>
    </w:p>
    <w:p w14:paraId="7D38D5C0" w14:textId="77777777" w:rsidR="0056040B" w:rsidRDefault="008F3B9C">
      <w:pPr>
        <w:spacing w:after="0" w:line="600" w:lineRule="auto"/>
        <w:ind w:firstLine="720"/>
        <w:jc w:val="both"/>
        <w:rPr>
          <w:rFonts w:eastAsia="Times New Roman"/>
          <w:szCs w:val="24"/>
        </w:rPr>
      </w:pPr>
      <w:r>
        <w:rPr>
          <w:rFonts w:eastAsia="Times New Roman"/>
          <w:szCs w:val="24"/>
        </w:rPr>
        <w:lastRenderedPageBreak/>
        <w:t>Κυρίες και κύριοι συνάδελφοι, αν θέλουμε να ανακαλύψουμε τον πραγματικό πολιτικό εαυτό του ΣΥΡΙΖΑ</w:t>
      </w:r>
      <w:r>
        <w:rPr>
          <w:rFonts w:eastAsia="Times New Roman"/>
          <w:szCs w:val="24"/>
        </w:rPr>
        <w:t>,</w:t>
      </w:r>
      <w:r>
        <w:rPr>
          <w:rFonts w:eastAsia="Times New Roman"/>
          <w:szCs w:val="24"/>
        </w:rPr>
        <w:t xml:space="preserve"> αρκεί να δούμε τι πράττει στην </w:t>
      </w:r>
      <w:r>
        <w:rPr>
          <w:rFonts w:eastAsia="Times New Roman"/>
          <w:szCs w:val="24"/>
        </w:rPr>
        <w:t>π</w:t>
      </w:r>
      <w:r>
        <w:rPr>
          <w:rFonts w:eastAsia="Times New Roman"/>
          <w:szCs w:val="24"/>
        </w:rPr>
        <w:t>αιδεία. Τη μια μέρα λέει το ένα, την άλλη λέει το άλλο. Αλλάζουμε συνέχεια, κάθε μ</w:t>
      </w:r>
      <w:r>
        <w:rPr>
          <w:rFonts w:eastAsia="Times New Roman"/>
          <w:szCs w:val="24"/>
        </w:rPr>
        <w:t>έρα ό,τι είχαμε πει την προηγούμενη, ό,τι είχαμε ψηφίσει και το ξαναφέρνουμε πάλι για να το αξιολογήσουμε ξανά.</w:t>
      </w:r>
    </w:p>
    <w:p w14:paraId="7D38D5C1" w14:textId="77777777" w:rsidR="0056040B" w:rsidRDefault="008F3B9C">
      <w:pPr>
        <w:spacing w:after="0" w:line="600" w:lineRule="auto"/>
        <w:ind w:firstLine="720"/>
        <w:jc w:val="both"/>
        <w:rPr>
          <w:rFonts w:eastAsia="Times New Roman"/>
          <w:szCs w:val="24"/>
        </w:rPr>
      </w:pPr>
      <w:r>
        <w:rPr>
          <w:rFonts w:eastAsia="Times New Roman"/>
          <w:szCs w:val="24"/>
        </w:rPr>
        <w:t>Αυτά γίνονται στην οικονομία, στη διοίκηση, στις αποκρατικοποιήσεις, στο ασφαλιστικό σύστημα, στις εργασιακές σχέσεις, παντού. Παρά τις προγενέσ</w:t>
      </w:r>
      <w:r>
        <w:rPr>
          <w:rFonts w:eastAsia="Times New Roman"/>
          <w:szCs w:val="24"/>
        </w:rPr>
        <w:t>τερες διακηρύξεις που είχε κάνει ο ΣΥΡΙΖΑ, όλα αλλάζουν. Δέχεται χωρίς κα</w:t>
      </w:r>
      <w:r>
        <w:rPr>
          <w:rFonts w:eastAsia="Times New Roman"/>
          <w:szCs w:val="24"/>
        </w:rPr>
        <w:t>μ</w:t>
      </w:r>
      <w:r>
        <w:rPr>
          <w:rFonts w:eastAsia="Times New Roman"/>
          <w:szCs w:val="24"/>
        </w:rPr>
        <w:t>μία διαπραγμάτευση, χωρίς κα</w:t>
      </w:r>
      <w:r>
        <w:rPr>
          <w:rFonts w:eastAsia="Times New Roman"/>
          <w:szCs w:val="24"/>
        </w:rPr>
        <w:t>μ</w:t>
      </w:r>
      <w:r>
        <w:rPr>
          <w:rFonts w:eastAsia="Times New Roman"/>
          <w:szCs w:val="24"/>
        </w:rPr>
        <w:t xml:space="preserve">μία αντιπρόταση, τις υποδείξεις των δανειστών. Πουθενά δεν πήγατε αντίθετα στους δανειστές. Έτσι βλέπουμε τη </w:t>
      </w:r>
      <w:proofErr w:type="spellStart"/>
      <w:r>
        <w:rPr>
          <w:rFonts w:eastAsia="Times New Roman"/>
          <w:szCs w:val="24"/>
        </w:rPr>
        <w:t>μνημονιακή</w:t>
      </w:r>
      <w:proofErr w:type="spellEnd"/>
      <w:r>
        <w:rPr>
          <w:rFonts w:eastAsia="Times New Roman"/>
          <w:szCs w:val="24"/>
        </w:rPr>
        <w:t xml:space="preserve"> του μετάλλαξη σε όλο της το μεγαλ</w:t>
      </w:r>
      <w:r>
        <w:rPr>
          <w:rFonts w:eastAsia="Times New Roman"/>
          <w:szCs w:val="24"/>
        </w:rPr>
        <w:t>είο.</w:t>
      </w:r>
    </w:p>
    <w:p w14:paraId="7D38D5C2" w14:textId="77777777" w:rsidR="0056040B" w:rsidRDefault="008F3B9C">
      <w:pPr>
        <w:spacing w:after="0" w:line="600" w:lineRule="auto"/>
        <w:ind w:firstLine="720"/>
        <w:jc w:val="both"/>
        <w:rPr>
          <w:rFonts w:eastAsia="Times New Roman"/>
          <w:szCs w:val="24"/>
        </w:rPr>
      </w:pPr>
      <w:r>
        <w:rPr>
          <w:rFonts w:eastAsia="Times New Roman"/>
          <w:szCs w:val="24"/>
        </w:rPr>
        <w:lastRenderedPageBreak/>
        <w:t>Όμως στον χώρο της εκπαίδευσης που η Κυβέρνηση δεν αντιμετωπίζει τον έλεγχο των πιστωτών</w:t>
      </w:r>
      <w:r>
        <w:rPr>
          <w:rFonts w:eastAsia="Times New Roman"/>
          <w:szCs w:val="24"/>
        </w:rPr>
        <w:t>,</w:t>
      </w:r>
      <w:r>
        <w:rPr>
          <w:rFonts w:eastAsia="Times New Roman"/>
          <w:szCs w:val="24"/>
        </w:rPr>
        <w:t xml:space="preserve"> ακολουθεί κατά γράμμα όλες τις ενδοκυβερνητικές της εμμονές, επιβαρύνοντας τη δημόσια παιδεία με αναχρονιστικές απόψεις και εφαρμόζει μια κατ</w:t>
      </w:r>
      <w:r>
        <w:rPr>
          <w:rFonts w:eastAsia="Times New Roman"/>
          <w:szCs w:val="24"/>
        </w:rPr>
        <w:t xml:space="preserve">’ </w:t>
      </w:r>
      <w:r>
        <w:rPr>
          <w:rFonts w:eastAsia="Times New Roman"/>
          <w:szCs w:val="24"/>
        </w:rPr>
        <w:t>εξοχήν αντιεκπαιδε</w:t>
      </w:r>
      <w:r>
        <w:rPr>
          <w:rFonts w:eastAsia="Times New Roman"/>
          <w:szCs w:val="24"/>
        </w:rPr>
        <w:t>υτική πολιτική.</w:t>
      </w:r>
    </w:p>
    <w:p w14:paraId="7D38D5C3" w14:textId="77777777" w:rsidR="0056040B" w:rsidRDefault="008F3B9C">
      <w:pPr>
        <w:spacing w:after="0" w:line="600" w:lineRule="auto"/>
        <w:ind w:firstLine="720"/>
        <w:jc w:val="both"/>
        <w:rPr>
          <w:rFonts w:eastAsia="Times New Roman"/>
          <w:szCs w:val="24"/>
        </w:rPr>
      </w:pPr>
      <w:r>
        <w:rPr>
          <w:rFonts w:eastAsia="Times New Roman"/>
          <w:szCs w:val="24"/>
        </w:rPr>
        <w:t xml:space="preserve">Τι να </w:t>
      </w:r>
      <w:proofErr w:type="spellStart"/>
      <w:r>
        <w:rPr>
          <w:rFonts w:eastAsia="Times New Roman"/>
          <w:szCs w:val="24"/>
        </w:rPr>
        <w:t>πρωτοθυμηθούμε</w:t>
      </w:r>
      <w:proofErr w:type="spellEnd"/>
      <w:r>
        <w:rPr>
          <w:rFonts w:eastAsia="Times New Roman"/>
          <w:szCs w:val="24"/>
        </w:rPr>
        <w:t>; Τη ρετσινιά της αριστείας; Τον σφικτό εναγκαλισμό της παιδείας με τη θρησκεία; Την επίκληση του ρωμαλέου φοιτητικού κινήματος που θα αντιμετώπιζε τα πρωτοφανή φαινόμενα βίας, ανομίας, βανδαλισμού και εκφυλισμού στα παν</w:t>
      </w:r>
      <w:r>
        <w:rPr>
          <w:rFonts w:eastAsia="Times New Roman"/>
          <w:szCs w:val="24"/>
        </w:rPr>
        <w:t xml:space="preserve">επιστήμια; Την κατάργηση και αποδόμηση όλων των μεταρρυθμιστικών και εκσυγχρονιστικών αλλαγών που είχαν γίνει έπειτα από επίμονες </w:t>
      </w:r>
      <w:r>
        <w:rPr>
          <w:rFonts w:eastAsia="Times New Roman"/>
          <w:szCs w:val="24"/>
        </w:rPr>
        <w:lastRenderedPageBreak/>
        <w:t>προσπάθειες πολλών χρόνων και μέσα στην κρίση; Την επαναφορά των «αιωνίων φοιτητών»; Την επιστροφή των συνδικαλιστικών παρατάξ</w:t>
      </w:r>
      <w:r>
        <w:rPr>
          <w:rFonts w:eastAsia="Times New Roman"/>
          <w:szCs w:val="24"/>
        </w:rPr>
        <w:t>εων στη διοίκηση των πανεπιστημίων;</w:t>
      </w:r>
    </w:p>
    <w:p w14:paraId="7D38D5C4" w14:textId="77777777" w:rsidR="0056040B" w:rsidRDefault="008F3B9C">
      <w:pPr>
        <w:spacing w:after="0" w:line="600" w:lineRule="auto"/>
        <w:ind w:firstLine="720"/>
        <w:jc w:val="both"/>
        <w:rPr>
          <w:rFonts w:eastAsia="Times New Roman"/>
          <w:szCs w:val="24"/>
        </w:rPr>
      </w:pPr>
      <w:r>
        <w:rPr>
          <w:rFonts w:eastAsia="Times New Roman"/>
          <w:szCs w:val="24"/>
        </w:rPr>
        <w:t xml:space="preserve">Εμείς τα έχουμε πληρώσει αυτά. Θα τα πληρώσετε και εσείς αυτά. </w:t>
      </w:r>
    </w:p>
    <w:p w14:paraId="7D38D5C5" w14:textId="77777777" w:rsidR="0056040B" w:rsidRDefault="008F3B9C">
      <w:pPr>
        <w:spacing w:after="0" w:line="600" w:lineRule="auto"/>
        <w:ind w:firstLine="720"/>
        <w:jc w:val="both"/>
        <w:rPr>
          <w:rFonts w:eastAsia="Times New Roman"/>
          <w:szCs w:val="24"/>
        </w:rPr>
      </w:pPr>
      <w:r>
        <w:rPr>
          <w:rFonts w:eastAsia="Times New Roman"/>
          <w:szCs w:val="24"/>
        </w:rPr>
        <w:t xml:space="preserve">Τι να θυμηθούμε ακόμη; Την καταπάτηση της αξιοκρατίας; Την επανάκαμψη της </w:t>
      </w:r>
      <w:proofErr w:type="spellStart"/>
      <w:r>
        <w:rPr>
          <w:rFonts w:eastAsia="Times New Roman"/>
          <w:szCs w:val="24"/>
        </w:rPr>
        <w:t>κομματικοκρατίας</w:t>
      </w:r>
      <w:proofErr w:type="spellEnd"/>
      <w:r>
        <w:rPr>
          <w:rFonts w:eastAsia="Times New Roman"/>
          <w:szCs w:val="24"/>
        </w:rPr>
        <w:t xml:space="preserve">; Την άσκηση εκπαιδευτικής πολιτικής με αποκλειστικό γνώμονα τη </w:t>
      </w:r>
      <w:r>
        <w:rPr>
          <w:rFonts w:eastAsia="Times New Roman"/>
          <w:szCs w:val="24"/>
        </w:rPr>
        <w:t>διασφάλιση πολιτικού και κομματικού οφέλους, αδιαφορώντας πλήρως για την πρωτοφανή υποβάθμιση των σπουδών;</w:t>
      </w:r>
    </w:p>
    <w:p w14:paraId="7D38D5C6" w14:textId="77777777" w:rsidR="0056040B" w:rsidRDefault="008F3B9C">
      <w:pPr>
        <w:spacing w:after="0" w:line="600" w:lineRule="auto"/>
        <w:ind w:firstLine="720"/>
        <w:jc w:val="both"/>
        <w:rPr>
          <w:rFonts w:eastAsia="Times New Roman"/>
          <w:szCs w:val="24"/>
        </w:rPr>
      </w:pPr>
      <w:r>
        <w:rPr>
          <w:rFonts w:eastAsia="Times New Roman"/>
          <w:szCs w:val="24"/>
        </w:rPr>
        <w:t xml:space="preserve">Άλλοτε, κυρίες και κύριοι συνάδελφοι, η παλαιά Αριστερά αντιμετώπιζε την εκπαίδευση ως τον ιδεολογικό μηχανισμό του αστικού </w:t>
      </w:r>
      <w:r>
        <w:rPr>
          <w:rFonts w:eastAsia="Times New Roman"/>
          <w:szCs w:val="24"/>
        </w:rPr>
        <w:lastRenderedPageBreak/>
        <w:t>κράτος</w:t>
      </w:r>
      <w:r>
        <w:rPr>
          <w:rFonts w:eastAsia="Times New Roman"/>
          <w:szCs w:val="24"/>
        </w:rPr>
        <w:t>,</w:t>
      </w:r>
      <w:r>
        <w:rPr>
          <w:rFonts w:eastAsia="Times New Roman"/>
          <w:szCs w:val="24"/>
        </w:rPr>
        <w:t xml:space="preserve"> που μέσω αυτού οι</w:t>
      </w:r>
      <w:r>
        <w:rPr>
          <w:rFonts w:eastAsia="Times New Roman"/>
          <w:szCs w:val="24"/>
        </w:rPr>
        <w:t xml:space="preserve"> συντηρητικές δυνάμεις επεδίωκαν να επιβάλουν την κυριαρχία τους. </w:t>
      </w:r>
    </w:p>
    <w:p w14:paraId="7D38D5C7" w14:textId="77777777" w:rsidR="0056040B" w:rsidRDefault="008F3B9C">
      <w:pPr>
        <w:spacing w:after="0" w:line="600" w:lineRule="auto"/>
        <w:ind w:firstLine="720"/>
        <w:jc w:val="both"/>
        <w:rPr>
          <w:rFonts w:eastAsia="Times New Roman"/>
          <w:szCs w:val="24"/>
        </w:rPr>
      </w:pPr>
      <w:r>
        <w:rPr>
          <w:rFonts w:eastAsia="Times New Roman"/>
          <w:szCs w:val="24"/>
        </w:rPr>
        <w:t>Σήμερα η Κυβέρνηση αυτή αντιμετωπίζει την εκπαίδευση ως κατ</w:t>
      </w:r>
      <w:r>
        <w:rPr>
          <w:rFonts w:eastAsia="Times New Roman"/>
          <w:szCs w:val="24"/>
        </w:rPr>
        <w:t xml:space="preserve">’ </w:t>
      </w:r>
      <w:r>
        <w:rPr>
          <w:rFonts w:eastAsia="Times New Roman"/>
          <w:szCs w:val="24"/>
        </w:rPr>
        <w:t>εξοχήν μηχανισμό πελατειακών σχέσεων, κομματικής εξάρτησης και άσκησης επιρροής. Όλες οι πράξεις και οι ενέργειες της συγκυβέρνη</w:t>
      </w:r>
      <w:r>
        <w:rPr>
          <w:rFonts w:eastAsia="Times New Roman"/>
          <w:szCs w:val="24"/>
        </w:rPr>
        <w:t>σης ΣΥΡΙΖΑ - ΑΝΕΛ έχουν μοναδικό στόχο την κομματική εκμετάλλευση, την άγρα ψήφων και εν γένει την παράδοση της παιδείας σε ευτελείς επιδιώξεις.</w:t>
      </w:r>
    </w:p>
    <w:p w14:paraId="7D38D5C8" w14:textId="77777777" w:rsidR="0056040B" w:rsidRDefault="008F3B9C">
      <w:pPr>
        <w:spacing w:after="0" w:line="600" w:lineRule="auto"/>
        <w:ind w:firstLine="720"/>
        <w:jc w:val="both"/>
        <w:rPr>
          <w:rFonts w:eastAsia="Times New Roman"/>
          <w:szCs w:val="24"/>
        </w:rPr>
      </w:pPr>
      <w:r>
        <w:rPr>
          <w:rFonts w:eastAsia="Times New Roman"/>
          <w:szCs w:val="24"/>
        </w:rPr>
        <w:t>Δεν υπάρχει πιο προκλητική πρόταση από αυτή που ακολουθεί η Κυβέρνηση σήμερα στον πανεπιστημιακό χώρο. Αποκαλυπ</w:t>
      </w:r>
      <w:r>
        <w:rPr>
          <w:rFonts w:eastAsia="Times New Roman"/>
          <w:szCs w:val="24"/>
        </w:rPr>
        <w:t>τική απόδειξη είναι το εφεύρημα της υποτιθέμενης «</w:t>
      </w:r>
      <w:proofErr w:type="spellStart"/>
      <w:r>
        <w:rPr>
          <w:rFonts w:eastAsia="Times New Roman"/>
          <w:szCs w:val="24"/>
        </w:rPr>
        <w:t>ανωτατοποίησης</w:t>
      </w:r>
      <w:proofErr w:type="spellEnd"/>
      <w:r>
        <w:rPr>
          <w:rFonts w:eastAsia="Times New Roman"/>
          <w:szCs w:val="24"/>
        </w:rPr>
        <w:t xml:space="preserve"> των ΤΕΙ», κάνοντας λόγο για Πανεπιστήμιο Δυτικής Αττικής.</w:t>
      </w:r>
    </w:p>
    <w:p w14:paraId="7D38D5C9" w14:textId="77777777" w:rsidR="0056040B" w:rsidRDefault="008F3B9C">
      <w:pPr>
        <w:spacing w:after="0" w:line="600" w:lineRule="auto"/>
        <w:ind w:firstLine="720"/>
        <w:jc w:val="both"/>
        <w:rPr>
          <w:rFonts w:eastAsia="Times New Roman"/>
          <w:szCs w:val="24"/>
        </w:rPr>
      </w:pPr>
      <w:r>
        <w:rPr>
          <w:rFonts w:eastAsia="Times New Roman"/>
          <w:szCs w:val="24"/>
        </w:rPr>
        <w:lastRenderedPageBreak/>
        <w:t>Σε αυτό που κάνετε σήμερα, πείτε μας ποιες σχολές αναβαθμίζονται, με ποια κριτήρια, ποια είναι η αξία και η σημασία συγκεκριμένων γνω</w:t>
      </w:r>
      <w:r>
        <w:rPr>
          <w:rFonts w:eastAsia="Times New Roman"/>
          <w:szCs w:val="24"/>
        </w:rPr>
        <w:t>στικών αντικειμένων που μπαίνουν κάτω από την «ομπρέλα» του Πανεπιστημίου Δυτικής Αττικής. Ποια είναι η αντιστοιχία τους με τις πραγματικές ανάγκες; Πώς ανταποκρίνονται οι προηγούμενες αλλαγές στην παιδεία με τις απαιτήσεις της οικονομίας, της παραγωγής κα</w:t>
      </w:r>
      <w:r>
        <w:rPr>
          <w:rFonts w:eastAsia="Times New Roman"/>
          <w:szCs w:val="24"/>
        </w:rPr>
        <w:t>ι της αγοράς;</w:t>
      </w:r>
    </w:p>
    <w:p w14:paraId="7D38D5CA" w14:textId="77777777" w:rsidR="0056040B" w:rsidRDefault="008F3B9C">
      <w:pPr>
        <w:spacing w:after="0" w:line="600" w:lineRule="auto"/>
        <w:ind w:firstLine="720"/>
        <w:jc w:val="both"/>
        <w:rPr>
          <w:rFonts w:eastAsia="Times New Roman"/>
          <w:szCs w:val="24"/>
        </w:rPr>
      </w:pPr>
      <w:r>
        <w:rPr>
          <w:rFonts w:eastAsia="Times New Roman"/>
          <w:szCs w:val="24"/>
        </w:rPr>
        <w:t>Σε όλα αυτά τα ερωτήματα δεν υπάρχει κα</w:t>
      </w:r>
      <w:r>
        <w:rPr>
          <w:rFonts w:eastAsia="Times New Roman"/>
          <w:szCs w:val="24"/>
        </w:rPr>
        <w:t>μ</w:t>
      </w:r>
      <w:r>
        <w:rPr>
          <w:rFonts w:eastAsia="Times New Roman"/>
          <w:szCs w:val="24"/>
        </w:rPr>
        <w:t xml:space="preserve">μία σοβαρή απάντηση ούτε μπορεί να βρεθεί. Η μόνη απάντηση είναι ότι η εκπαίδευση έχει παραδοθεί στα χέρια μοιραίων, ανερμάτιστων και επικίνδυνων </w:t>
      </w:r>
      <w:proofErr w:type="spellStart"/>
      <w:r>
        <w:rPr>
          <w:rFonts w:eastAsia="Times New Roman"/>
          <w:szCs w:val="24"/>
        </w:rPr>
        <w:t>κομματαρχών</w:t>
      </w:r>
      <w:proofErr w:type="spellEnd"/>
      <w:r>
        <w:rPr>
          <w:rFonts w:eastAsia="Times New Roman"/>
          <w:szCs w:val="24"/>
        </w:rPr>
        <w:t xml:space="preserve">. Μοναδικό τους μέλημα είναι η μετατροπή της </w:t>
      </w:r>
      <w:r>
        <w:rPr>
          <w:rFonts w:eastAsia="Times New Roman"/>
          <w:szCs w:val="24"/>
        </w:rPr>
        <w:t>εκπαίδευσης σε μηχανισμό εκμαυλισμού, εξαπάτησης και εμπο</w:t>
      </w:r>
      <w:r>
        <w:rPr>
          <w:rFonts w:eastAsia="Times New Roman"/>
          <w:szCs w:val="24"/>
        </w:rPr>
        <w:lastRenderedPageBreak/>
        <w:t>ρίας της αγωνίας των νέων και των οικογενειών τους για τις σπουδές. Εξ ου και η πολιτική σας στην παιδεία θα μείνει ως μνημείο ακραίας και αδίστακτης πελατειακής λογικής.</w:t>
      </w:r>
    </w:p>
    <w:p w14:paraId="7D38D5CB" w14:textId="77777777" w:rsidR="0056040B" w:rsidRDefault="008F3B9C">
      <w:pPr>
        <w:spacing w:after="0" w:line="600" w:lineRule="auto"/>
        <w:ind w:firstLine="720"/>
        <w:jc w:val="both"/>
        <w:rPr>
          <w:rFonts w:eastAsia="Times New Roman"/>
          <w:szCs w:val="24"/>
        </w:rPr>
      </w:pPr>
      <w:r>
        <w:rPr>
          <w:rFonts w:eastAsia="Times New Roman"/>
          <w:szCs w:val="24"/>
        </w:rPr>
        <w:t>Κυρίες και κύριοι, όσο και ν</w:t>
      </w:r>
      <w:r>
        <w:rPr>
          <w:rFonts w:eastAsia="Times New Roman"/>
          <w:szCs w:val="24"/>
        </w:rPr>
        <w:t>α σας ενοχλεί, η ιστορία είναι ότι το ΠΑΣΟΚ στήριξε και ανέδειξε τη σημασία της τεχνολογικής εκπαίδευσης στην Ελλάδα, κατ’ αρχάς με τη δημιουργία των ΤΕΙ, με τη ψήφιση του ν</w:t>
      </w:r>
      <w:r>
        <w:rPr>
          <w:rFonts w:eastAsia="Times New Roman"/>
          <w:szCs w:val="24"/>
        </w:rPr>
        <w:t>.</w:t>
      </w:r>
      <w:r>
        <w:rPr>
          <w:rFonts w:eastAsia="Times New Roman"/>
          <w:szCs w:val="24"/>
        </w:rPr>
        <w:t>1404/1983, και με τη συνεχή στήριξη λειτουργίας και της ποιοτικής αναβάθμισής τους</w:t>
      </w:r>
      <w:r>
        <w:rPr>
          <w:rFonts w:eastAsia="Times New Roman"/>
          <w:szCs w:val="24"/>
        </w:rPr>
        <w:t xml:space="preserve">. </w:t>
      </w:r>
    </w:p>
    <w:p w14:paraId="7D38D5CC" w14:textId="77777777" w:rsidR="0056040B" w:rsidRDefault="008F3B9C">
      <w:pPr>
        <w:spacing w:after="0" w:line="600" w:lineRule="auto"/>
        <w:ind w:firstLine="720"/>
        <w:jc w:val="both"/>
        <w:rPr>
          <w:rFonts w:eastAsia="Times New Roman"/>
          <w:szCs w:val="24"/>
        </w:rPr>
      </w:pPr>
      <w:r>
        <w:rPr>
          <w:rFonts w:eastAsia="Times New Roman"/>
          <w:szCs w:val="24"/>
        </w:rPr>
        <w:t>Με τους ν</w:t>
      </w:r>
      <w:r>
        <w:rPr>
          <w:rFonts w:eastAsia="Times New Roman"/>
          <w:szCs w:val="24"/>
        </w:rPr>
        <w:t>όμους</w:t>
      </w:r>
      <w:r>
        <w:rPr>
          <w:rFonts w:eastAsia="Times New Roman"/>
          <w:szCs w:val="24"/>
        </w:rPr>
        <w:t xml:space="preserve"> 2116/2001 και 3027/2002 υπήρξε μια άλλη προσπάθεια, να αντιστοιχηθούν τα ΤΕΙ </w:t>
      </w:r>
      <w:r>
        <w:rPr>
          <w:rFonts w:eastAsia="Times New Roman" w:cs="Times New Roman"/>
          <w:szCs w:val="24"/>
        </w:rPr>
        <w:t>και η ΑΣΠΑΙΤΕ σ</w:t>
      </w:r>
      <w:r>
        <w:rPr>
          <w:rFonts w:eastAsia="Times New Roman"/>
          <w:szCs w:val="24"/>
        </w:rPr>
        <w:t xml:space="preserve">τις ανάγκες αλλά και στις δυνατότητες εκείνης της εποχής, με αποτέλεσμα τη θεσμική ολοκλήρωση των δύο </w:t>
      </w:r>
      <w:r>
        <w:rPr>
          <w:rFonts w:eastAsia="Times New Roman"/>
          <w:szCs w:val="24"/>
        </w:rPr>
        <w:t>ι</w:t>
      </w:r>
      <w:r>
        <w:rPr>
          <w:rFonts w:eastAsia="Times New Roman"/>
          <w:szCs w:val="24"/>
        </w:rPr>
        <w:t>δρυμάτων, την αναγνώριση του πτυ</w:t>
      </w:r>
      <w:r>
        <w:rPr>
          <w:rFonts w:eastAsia="Times New Roman"/>
          <w:szCs w:val="24"/>
        </w:rPr>
        <w:lastRenderedPageBreak/>
        <w:t>χίου τους ω</w:t>
      </w:r>
      <w:r>
        <w:rPr>
          <w:rFonts w:eastAsia="Times New Roman"/>
          <w:szCs w:val="24"/>
        </w:rPr>
        <w:t xml:space="preserve">ς πρώτου ακαδημαϊκού τίτλου, </w:t>
      </w:r>
      <w:r>
        <w:rPr>
          <w:rFonts w:eastAsia="Times New Roman" w:cs="Times New Roman"/>
          <w:szCs w:val="24"/>
        </w:rPr>
        <w:t xml:space="preserve">σύμφωνα με τη διαδικασία της Μπολόνια για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χ</w:t>
      </w:r>
      <w:r>
        <w:rPr>
          <w:rFonts w:eastAsia="Times New Roman" w:cs="Times New Roman"/>
          <w:szCs w:val="24"/>
        </w:rPr>
        <w:t xml:space="preserve">ώρο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κπαίδευσης</w:t>
      </w:r>
      <w:r>
        <w:rPr>
          <w:rFonts w:eastAsia="Times New Roman"/>
          <w:szCs w:val="24"/>
        </w:rPr>
        <w:t xml:space="preserve">, καθώς και την ένταξη </w:t>
      </w:r>
      <w:r>
        <w:rPr>
          <w:rFonts w:eastAsia="Times New Roman" w:cs="Times New Roman"/>
          <w:szCs w:val="24"/>
        </w:rPr>
        <w:t xml:space="preserve">της </w:t>
      </w:r>
      <w:r>
        <w:rPr>
          <w:rFonts w:eastAsia="Times New Roman" w:cs="Times New Roman"/>
          <w:szCs w:val="24"/>
        </w:rPr>
        <w:t>τ</w:t>
      </w:r>
      <w:r>
        <w:rPr>
          <w:rFonts w:eastAsia="Times New Roman" w:cs="Times New Roman"/>
          <w:szCs w:val="24"/>
        </w:rPr>
        <w:t xml:space="preserve">εχνολογικής </w:t>
      </w:r>
      <w:r>
        <w:rPr>
          <w:rFonts w:eastAsia="Times New Roman" w:cs="Times New Roman"/>
          <w:szCs w:val="24"/>
        </w:rPr>
        <w:t>ε</w:t>
      </w:r>
      <w:r>
        <w:rPr>
          <w:rFonts w:eastAsia="Times New Roman" w:cs="Times New Roman"/>
          <w:szCs w:val="24"/>
        </w:rPr>
        <w:t xml:space="preserve">κπαίδευσης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κπαίδευση,</w:t>
      </w:r>
      <w:r>
        <w:rPr>
          <w:rFonts w:eastAsia="Times New Roman"/>
          <w:szCs w:val="24"/>
        </w:rPr>
        <w:t xml:space="preserve"> λαμβάνοντας έτσι τη μορφή που έχει σήμερα, μια ανώτατη εκπαίδευση με δύο ισότιμους τομείς, τον πανεπιστημιακό και τον τεχνολογικό.</w:t>
      </w:r>
    </w:p>
    <w:p w14:paraId="7D38D5CD" w14:textId="77777777" w:rsidR="0056040B" w:rsidRDefault="008F3B9C">
      <w:pPr>
        <w:spacing w:after="0" w:line="600" w:lineRule="auto"/>
        <w:ind w:firstLine="720"/>
        <w:jc w:val="both"/>
        <w:rPr>
          <w:rFonts w:eastAsia="Times New Roman" w:cs="Times New Roman"/>
          <w:szCs w:val="24"/>
        </w:rPr>
      </w:pPr>
      <w:r>
        <w:rPr>
          <w:rFonts w:eastAsia="Times New Roman"/>
          <w:szCs w:val="24"/>
        </w:rPr>
        <w:t xml:space="preserve">Εκκρεμές, όμως, παραμένει το ζήτημα της αυτόνομης διοργάνωσης διδακτορικών με τα ΤΕΙ </w:t>
      </w:r>
      <w:r>
        <w:rPr>
          <w:rFonts w:eastAsia="Times New Roman" w:cs="Times New Roman"/>
          <w:szCs w:val="24"/>
        </w:rPr>
        <w:t>-είχαμε κάνει τα λάθη μας, εδώ πρέπει ν</w:t>
      </w:r>
      <w:r>
        <w:rPr>
          <w:rFonts w:eastAsia="Times New Roman" w:cs="Times New Roman"/>
          <w:szCs w:val="24"/>
        </w:rPr>
        <w:t>α κάνουμε την αυτοκριτική μας-, καθώς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της έκδοσης πλήρων επαγγελματικών δικαιωμάτων ανά ειδικότητα, σύμφωνα με την ευρωπαϊκή πρακτική σε ειδικότητες που αυτά εκκρεμούν κατά βάση στις σχολές ΣΤΕΦ και ΣΤΕΔ, παρ</w:t>
      </w:r>
      <w:r>
        <w:rPr>
          <w:rFonts w:eastAsia="Times New Roman" w:cs="Times New Roman"/>
          <w:szCs w:val="24"/>
        </w:rPr>
        <w:t xml:space="preserve">’ </w:t>
      </w:r>
      <w:r>
        <w:rPr>
          <w:rFonts w:eastAsia="Times New Roman" w:cs="Times New Roman"/>
          <w:szCs w:val="24"/>
        </w:rPr>
        <w:t xml:space="preserve">όλο που έγιναν </w:t>
      </w:r>
      <w:r>
        <w:rPr>
          <w:rFonts w:eastAsia="Times New Roman" w:cs="Times New Roman"/>
          <w:szCs w:val="24"/>
        </w:rPr>
        <w:lastRenderedPageBreak/>
        <w:t>οι αντίστοιχες προ</w:t>
      </w:r>
      <w:r>
        <w:rPr>
          <w:rFonts w:eastAsia="Times New Roman" w:cs="Times New Roman"/>
          <w:szCs w:val="24"/>
        </w:rPr>
        <w:t xml:space="preserve">σπάθειες και αναλήφθηκαν σχετικές πρωτοβουλίες από την </w:t>
      </w:r>
      <w:r>
        <w:rPr>
          <w:rFonts w:eastAsia="Times New Roman" w:cs="Times New Roman"/>
          <w:szCs w:val="24"/>
        </w:rPr>
        <w:t>κ</w:t>
      </w:r>
      <w:r>
        <w:rPr>
          <w:rFonts w:eastAsia="Times New Roman" w:cs="Times New Roman"/>
          <w:szCs w:val="24"/>
        </w:rPr>
        <w:t xml:space="preserve">υβέρνηση του ΠΑΣΟΚ ιδιαίτερα το 2010-2011. Επομένως κάθε προσπάθεια περαιτέρω αναβάθμισης των ΤΕΙ πρέπει να γίνεται συνέχεια των παραπάνω πολιτικών. </w:t>
      </w:r>
    </w:p>
    <w:p w14:paraId="7D38D5C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συγχωνεύονται σε ένα και </w:t>
      </w:r>
      <w:proofErr w:type="spellStart"/>
      <w:r>
        <w:rPr>
          <w:rFonts w:eastAsia="Times New Roman" w:cs="Times New Roman"/>
          <w:szCs w:val="24"/>
        </w:rPr>
        <w:t>πανεπιστημιούνται</w:t>
      </w:r>
      <w:proofErr w:type="spellEnd"/>
      <w:r>
        <w:rPr>
          <w:rFonts w:eastAsia="Times New Roman" w:cs="Times New Roman"/>
          <w:szCs w:val="24"/>
        </w:rPr>
        <w:t xml:space="preserve"> δύο ΑΤΕΙ της Αττικής, τα ΤΕΙ Πειραιώς και ΤΕΙ Αθηνών, χωρίς αυτό να συμπεριλαμβάνει το τρίτο ίδρυμα της τεχνολογικής εκπαίδευσης ή ΑΣΠΑΙΤΕ. Όλα έγιναν χωρίς κα</w:t>
      </w:r>
      <w:r>
        <w:rPr>
          <w:rFonts w:eastAsia="Times New Roman" w:cs="Times New Roman"/>
          <w:szCs w:val="24"/>
        </w:rPr>
        <w:t>μ</w:t>
      </w:r>
      <w:r>
        <w:rPr>
          <w:rFonts w:eastAsia="Times New Roman" w:cs="Times New Roman"/>
          <w:szCs w:val="24"/>
        </w:rPr>
        <w:t>μία μελέτη, χωρίς κανένα πρόγραμμα, χωρίς να υπάρχει κα</w:t>
      </w:r>
      <w:r>
        <w:rPr>
          <w:rFonts w:eastAsia="Times New Roman" w:cs="Times New Roman"/>
          <w:szCs w:val="24"/>
        </w:rPr>
        <w:t>μ</w:t>
      </w:r>
      <w:r>
        <w:rPr>
          <w:rFonts w:eastAsia="Times New Roman" w:cs="Times New Roman"/>
          <w:szCs w:val="24"/>
        </w:rPr>
        <w:t>μία μελέτη σκοπιμότητα</w:t>
      </w:r>
      <w:r>
        <w:rPr>
          <w:rFonts w:eastAsia="Times New Roman" w:cs="Times New Roman"/>
          <w:szCs w:val="24"/>
        </w:rPr>
        <w:t xml:space="preserve">ς ή βιωσιμότητας, χωρίς 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Είναι κολοβή η οποιαδήποτε συγχώνευση ή </w:t>
      </w:r>
      <w:proofErr w:type="spellStart"/>
      <w:r>
        <w:rPr>
          <w:rFonts w:eastAsia="Times New Roman" w:cs="Times New Roman"/>
          <w:szCs w:val="24"/>
        </w:rPr>
        <w:t>πανεπιστημιοποίηση</w:t>
      </w:r>
      <w:proofErr w:type="spellEnd"/>
      <w:r>
        <w:rPr>
          <w:rFonts w:eastAsia="Times New Roman" w:cs="Times New Roman"/>
          <w:szCs w:val="24"/>
        </w:rPr>
        <w:t xml:space="preserve"> δύο ΑΤΕΙ, αν δεν συζητάμε έναν νέο χάρτη τριτοβάθμιας εκπαίδευσης μετά από αξιολό</w:t>
      </w:r>
      <w:r>
        <w:rPr>
          <w:rFonts w:eastAsia="Times New Roman" w:cs="Times New Roman"/>
          <w:szCs w:val="24"/>
        </w:rPr>
        <w:lastRenderedPageBreak/>
        <w:t xml:space="preserve">γηση όλων των συντελεστών εκπαίδευσης από την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Δ</w:t>
      </w:r>
      <w:r>
        <w:rPr>
          <w:rFonts w:eastAsia="Times New Roman" w:cs="Times New Roman"/>
          <w:szCs w:val="24"/>
        </w:rPr>
        <w:t xml:space="preserve">ιασφάλισης και </w:t>
      </w:r>
      <w:r>
        <w:rPr>
          <w:rFonts w:eastAsia="Times New Roman" w:cs="Times New Roman"/>
          <w:szCs w:val="24"/>
        </w:rPr>
        <w:t>Π</w:t>
      </w:r>
      <w:r>
        <w:rPr>
          <w:rFonts w:eastAsia="Times New Roman" w:cs="Times New Roman"/>
          <w:szCs w:val="24"/>
        </w:rPr>
        <w:t>ιστοποί</w:t>
      </w:r>
      <w:r>
        <w:rPr>
          <w:rFonts w:eastAsia="Times New Roman" w:cs="Times New Roman"/>
          <w:szCs w:val="24"/>
        </w:rPr>
        <w:t xml:space="preserve">ησης </w:t>
      </w:r>
      <w:r>
        <w:rPr>
          <w:rFonts w:eastAsia="Times New Roman" w:cs="Times New Roman"/>
          <w:szCs w:val="24"/>
        </w:rPr>
        <w:t>Π</w:t>
      </w:r>
      <w:r>
        <w:rPr>
          <w:rFonts w:eastAsia="Times New Roman" w:cs="Times New Roman"/>
          <w:szCs w:val="24"/>
        </w:rPr>
        <w:t xml:space="preserve">οιότητας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 xml:space="preserve">κπαίδευση αλλά και μετά από επιστημονική αντιστοίχιση και τεκμηρίωση των αναγκών της ελληνικής οικονομίας. </w:t>
      </w:r>
    </w:p>
    <w:p w14:paraId="7D38D5C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νέο οικονομικό μοντέλο πρέπει να αντικατοπτρίζει ένα νέο παραγωγικό μοντέλο της σύγχρονης οικονομίας. Δεν μπορεί να </w:t>
      </w:r>
      <w:r>
        <w:rPr>
          <w:rFonts w:eastAsia="Times New Roman" w:cs="Times New Roman"/>
          <w:szCs w:val="24"/>
        </w:rPr>
        <w:t>είναι στοιχεία ενός εκπαιδευτικού μοντέλου</w:t>
      </w:r>
      <w:r>
        <w:rPr>
          <w:rFonts w:eastAsia="Times New Roman" w:cs="Times New Roman"/>
          <w:szCs w:val="24"/>
        </w:rPr>
        <w:t>,</w:t>
      </w:r>
      <w:r>
        <w:rPr>
          <w:rFonts w:eastAsia="Times New Roman" w:cs="Times New Roman"/>
          <w:szCs w:val="24"/>
        </w:rPr>
        <w:t xml:space="preserve"> που αντικατοπτρίζει τις παθογένειες μιας χώρας που κατ’ </w:t>
      </w:r>
      <w:proofErr w:type="spellStart"/>
      <w:r>
        <w:rPr>
          <w:rFonts w:eastAsia="Times New Roman" w:cs="Times New Roman"/>
          <w:szCs w:val="24"/>
        </w:rPr>
        <w:t>ουσίαν</w:t>
      </w:r>
      <w:proofErr w:type="spellEnd"/>
      <w:r>
        <w:rPr>
          <w:rFonts w:eastAsia="Times New Roman" w:cs="Times New Roman"/>
          <w:szCs w:val="24"/>
        </w:rPr>
        <w:t xml:space="preserve"> χρεωκόπησε το 2010 ως αποτέλεσμα των καταστροφικών πολιτικών των προηγούμενων κυβερνήσεων. </w:t>
      </w:r>
    </w:p>
    <w:p w14:paraId="7D38D5D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είναι δυνατόν σήμερα</w:t>
      </w:r>
      <w:r>
        <w:rPr>
          <w:rFonts w:eastAsia="Times New Roman" w:cs="Times New Roman"/>
          <w:szCs w:val="24"/>
        </w:rPr>
        <w:t>,</w:t>
      </w:r>
      <w:r>
        <w:rPr>
          <w:rFonts w:eastAsia="Times New Roman" w:cs="Times New Roman"/>
          <w:szCs w:val="24"/>
        </w:rPr>
        <w:t xml:space="preserve"> να μοιράζονται υποσχέσεις για ί</w:t>
      </w:r>
      <w:r>
        <w:rPr>
          <w:rFonts w:eastAsia="Times New Roman" w:cs="Times New Roman"/>
          <w:szCs w:val="24"/>
        </w:rPr>
        <w:t xml:space="preserve">δρυση νέων τμημάτων σε διάφορες περιοχές της χώρας, όπως έγινε κατά το πρόσφατο παρελθόν. Αυτές οι διαδικασίες αξιολόγησης </w:t>
      </w:r>
      <w:r>
        <w:rPr>
          <w:rFonts w:eastAsia="Times New Roman" w:cs="Times New Roman"/>
          <w:szCs w:val="24"/>
        </w:rPr>
        <w:lastRenderedPageBreak/>
        <w:t xml:space="preserve">δεν πρέπει να αφορούν μόνο συγχωνεύσεις των ΑΤΕΙ αλλά συνολικά των ιδρυμάτων τριτοβάθμιας εκπαίδευσης ανά περιφέρεια. Τεράστια είναι </w:t>
      </w:r>
      <w:r>
        <w:rPr>
          <w:rFonts w:eastAsia="Times New Roman" w:cs="Times New Roman"/>
          <w:szCs w:val="24"/>
        </w:rPr>
        <w:t xml:space="preserve">τα προβλήματα που θα δημιουργηθούν με αυτό το νομοσχέδιο και που συνεπάγεται το νομοσχέδιο αυτό. </w:t>
      </w:r>
    </w:p>
    <w:p w14:paraId="7D38D5D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προβλέπουν, λοιπόν, ξεκάθαρες λύσεις για τις περιπτώσεις γεωγραφικών και επαγγελματικών επικαλύψεων για τους αποφοίτους. Το παρόν νομοσχέδιο δεν μπορεί να </w:t>
      </w:r>
      <w:r>
        <w:rPr>
          <w:rFonts w:eastAsia="Times New Roman" w:cs="Times New Roman"/>
          <w:szCs w:val="24"/>
        </w:rPr>
        <w:t xml:space="preserve">εξυπηρετεί μικροκομματικούς σκοπούς, να κλείνει το μάτι σε κοινωνικές ομάδες με σκοπό την εξυπηρέτηση εκλογικών στόχων και να μην εντάσσεται σε κάποιον συνολικό σχεδιασμό. </w:t>
      </w:r>
    </w:p>
    <w:p w14:paraId="7D38D5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Ακόμα στο σχέδιο νόμου δεν υπάρχουν απαντήσεις</w:t>
      </w:r>
      <w:r>
        <w:rPr>
          <w:rFonts w:eastAsia="Times New Roman" w:cs="Times New Roman"/>
          <w:szCs w:val="24"/>
        </w:rPr>
        <w:t>,</w:t>
      </w:r>
      <w:r>
        <w:rPr>
          <w:rFonts w:eastAsia="Times New Roman" w:cs="Times New Roman"/>
          <w:szCs w:val="24"/>
        </w:rPr>
        <w:t xml:space="preserve"> για το πώς θα αποφευχθεί το φαινόμε</w:t>
      </w:r>
      <w:r>
        <w:rPr>
          <w:rFonts w:eastAsia="Times New Roman" w:cs="Times New Roman"/>
          <w:szCs w:val="24"/>
        </w:rPr>
        <w:t xml:space="preserve">νο καθηγητών ή φοιτητών πολλαπλών ταχυτήτων στα υπό ίδρυση ιδρύματα. Η Δημοκρατική Συμπαράταξη </w:t>
      </w:r>
      <w:r>
        <w:rPr>
          <w:rFonts w:eastAsia="Times New Roman" w:cs="Times New Roman"/>
          <w:szCs w:val="24"/>
        </w:rPr>
        <w:lastRenderedPageBreak/>
        <w:t>δίνει βάρος στην τεχνολογική και πανεπιστημιακή εκπαίδευση από τη δευτεροβάθμια εκπαίδευση. Για τον λόγο αυτό τα διετή προγράμματα για τους αποφοίτους των ΕΠΑΛ δ</w:t>
      </w:r>
      <w:r>
        <w:rPr>
          <w:rFonts w:eastAsia="Times New Roman" w:cs="Times New Roman"/>
          <w:szCs w:val="24"/>
        </w:rPr>
        <w:t xml:space="preserve">εν πρέπει να οδηγούν σε μια νέα τεχνική ζήτηση τίτλων ΑΕΙ, αλλά να γίνεται αποδεκτός ο ρόλος που κάθε βαθμίδα εκπαίδευσης έχει. </w:t>
      </w:r>
    </w:p>
    <w:p w14:paraId="7D38D5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Επομένως ούτε ένταξη των τεχνιτών σε ένα ψευδεπίγραφο ανώτατο αλλά ούτε και επιβάρυνση του επαγγελματικού λυκείου</w:t>
      </w:r>
      <w:r>
        <w:rPr>
          <w:rFonts w:eastAsia="Times New Roman" w:cs="Times New Roman"/>
          <w:szCs w:val="24"/>
        </w:rPr>
        <w:t>,</w:t>
      </w:r>
      <w:r>
        <w:rPr>
          <w:rFonts w:eastAsia="Times New Roman" w:cs="Times New Roman"/>
          <w:szCs w:val="24"/>
        </w:rPr>
        <w:t xml:space="preserve"> για το οποίο</w:t>
      </w:r>
      <w:r>
        <w:rPr>
          <w:rFonts w:eastAsia="Times New Roman" w:cs="Times New Roman"/>
          <w:szCs w:val="24"/>
        </w:rPr>
        <w:t xml:space="preserve"> προτείνουμε να αποδίδεται πιστοποιημένος τίτλος με τα αντίστοιχα ευρωπαϊκά επαγγελματικά δικαιώματα. </w:t>
      </w:r>
    </w:p>
    <w:p w14:paraId="7D38D5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Τέλος, προτείνουμε να σταματήσει ο αναχρονιστικός διαχωρισμός τεχνολογικής και πανεπιστημιακής εκπαίδευσης στον δημόσιο τομέα</w:t>
      </w:r>
      <w:r>
        <w:rPr>
          <w:rFonts w:eastAsia="Times New Roman" w:cs="Times New Roman"/>
          <w:szCs w:val="24"/>
        </w:rPr>
        <w:t>,</w:t>
      </w:r>
      <w:r>
        <w:rPr>
          <w:rFonts w:eastAsia="Times New Roman" w:cs="Times New Roman"/>
          <w:szCs w:val="24"/>
        </w:rPr>
        <w:t xml:space="preserve"> όσον αφορά μισθολογικά ζητ</w:t>
      </w:r>
      <w:r>
        <w:rPr>
          <w:rFonts w:eastAsia="Times New Roman" w:cs="Times New Roman"/>
          <w:szCs w:val="24"/>
        </w:rPr>
        <w:t xml:space="preserve">ήματα και ζητήματα εξέλιξης </w:t>
      </w:r>
      <w:r>
        <w:rPr>
          <w:rFonts w:eastAsia="Times New Roman" w:cs="Times New Roman"/>
          <w:szCs w:val="24"/>
        </w:rPr>
        <w:lastRenderedPageBreak/>
        <w:t xml:space="preserve">ΕΕΠ και ΕΤΕΠ και την αντικατάστασή τους από ένα κλιμάκιο ανώτατης εκπαίδευσης, βέβαια, σε συνάρτηση με τις οικονομικές δυνατότητες και χωρίς αναδρομικές καταβολές. Η χώρα περνάει δύσκολες στιγμές. </w:t>
      </w:r>
    </w:p>
    <w:p w14:paraId="7D38D5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η Ελλάδα έχει είκοσι ΑΕΙ και μαζί με το Ελληνικό Ανοιχτό Πανεπιστήμιο –ΕΑΠ- και το Διεθνές Πανεπιστήμιο της Ελλάδος είναι είκοσι δύο. Τα ΤΕΙ είναι δεκατέσσερα. Συνολικά δηλαδή τριάντα έξι ανώτατα εκπαιδευτικά ιδρύματα και με βάση τον πληθυσμό μεγέθους της </w:t>
      </w:r>
      <w:r>
        <w:rPr>
          <w:rFonts w:eastAsia="Times New Roman" w:cs="Times New Roman"/>
          <w:szCs w:val="24"/>
        </w:rPr>
        <w:t>χώρας και με δεδομένο, λοιπόν, ότι δεν υποδεχόμαστε ξένους φοιτητές, ο αριθμός είναι ιδιαίτερα μεγάλος. Αυτό το θέμα να μη δεχόμαστε ξένους φοιτητές. Θα μπορούσαμε να στηρίξουμε τη μετεξέλιξη της τριτοβάθμιας πανεπιστημιακής και τεχνολογικής εκπαίδευσης κα</w:t>
      </w:r>
      <w:r>
        <w:rPr>
          <w:rFonts w:eastAsia="Times New Roman" w:cs="Times New Roman"/>
          <w:szCs w:val="24"/>
        </w:rPr>
        <w:t xml:space="preserve">ι τη διαμόρφωση ελληνικού </w:t>
      </w:r>
      <w:r>
        <w:rPr>
          <w:rFonts w:eastAsia="Times New Roman" w:cs="Times New Roman"/>
          <w:szCs w:val="24"/>
        </w:rPr>
        <w:lastRenderedPageBreak/>
        <w:t>ενιαίου χώρου ανώτατης εκπαίδευσης. Κα</w:t>
      </w:r>
      <w:r>
        <w:rPr>
          <w:rFonts w:eastAsia="Times New Roman" w:cs="Times New Roman"/>
          <w:szCs w:val="24"/>
        </w:rPr>
        <w:t>μ</w:t>
      </w:r>
      <w:r>
        <w:rPr>
          <w:rFonts w:eastAsia="Times New Roman" w:cs="Times New Roman"/>
          <w:szCs w:val="24"/>
        </w:rPr>
        <w:t xml:space="preserve">μία διάκριση μεταξύ των ιδρυμάτων ΑΕΙ και ΑΤΕΙ αλλά δημιουργία ανώτατων τριτοβάθμιων εκπαιδευτικών ιδρυμάτων, όπου θα οργανώνονται και θα συνυπάρχουν τμήματα τεχνολογικής και πανεπιστημιακής </w:t>
      </w:r>
      <w:r>
        <w:rPr>
          <w:rFonts w:eastAsia="Times New Roman" w:cs="Times New Roman"/>
          <w:szCs w:val="24"/>
        </w:rPr>
        <w:t xml:space="preserve">εκπαίδευσης μέσα στο ίδιο το </w:t>
      </w:r>
      <w:r>
        <w:rPr>
          <w:rFonts w:eastAsia="Times New Roman" w:cs="Times New Roman"/>
          <w:szCs w:val="24"/>
        </w:rPr>
        <w:t>ί</w:t>
      </w:r>
      <w:r>
        <w:rPr>
          <w:rFonts w:eastAsia="Times New Roman" w:cs="Times New Roman"/>
          <w:szCs w:val="24"/>
        </w:rPr>
        <w:t xml:space="preserve">δρυμα. </w:t>
      </w:r>
    </w:p>
    <w:p w14:paraId="7D38D5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Οι επιστημονικές και εκπαιδευτικές συνέργειες, η διαλεκτική σχέση πανεπιστημιακής και τεχνολογικής εκπαίδευσης είναι προφανής σε πολλές περιπτώσεις. </w:t>
      </w:r>
    </w:p>
    <w:p w14:paraId="7D38D5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Στα ΑΕΙ να συμπεριληφθούν και τα ερευνητικά κέντρα. Η πολυδιάσπαση δ</w:t>
      </w:r>
      <w:r>
        <w:rPr>
          <w:rFonts w:eastAsia="Times New Roman" w:cs="Times New Roman"/>
          <w:szCs w:val="24"/>
        </w:rPr>
        <w:t>ομών έχει οδηγήσει σε μειωμένη αποτελεσματικότητα και υποβάθμιση της ποιότητας σπουδών άρα και της αξίας του πτυχίου σήμερα. Εκπαίδευση και έρευνα σε θεωρητικό και εφαρμο</w:t>
      </w:r>
      <w:r>
        <w:rPr>
          <w:rFonts w:eastAsia="Times New Roman" w:cs="Times New Roman"/>
          <w:szCs w:val="24"/>
        </w:rPr>
        <w:lastRenderedPageBreak/>
        <w:t>σμένο επίπεδο δεν είναι πλέον διακριτές δράσεις. Συμπληρωματικότητα μόνο αυτό πρέπει ν</w:t>
      </w:r>
      <w:r>
        <w:rPr>
          <w:rFonts w:eastAsia="Times New Roman" w:cs="Times New Roman"/>
          <w:szCs w:val="24"/>
        </w:rPr>
        <w:t>α υπάρχει. Αυτή είναι η λύση. Ανώτατη εκπαίδευση που να υποστηρίζει και να συμμετέχει στη διαμόρφωση εθνικής περιφερειακής και τοπικής οικονομίας, σύμφωνα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τις τοπικές και εθνικές ανάγκες, σύμφωνα με το νέο παραγωγικό μοντέλο, με ένα ίδρυμα ανά περιφέρεια που πρέπει όλοι μαζί να το συζητήσουμε. </w:t>
      </w:r>
    </w:p>
    <w:p w14:paraId="7D38D5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επιστημονική γνώση παράγεται στις μεγάλες αναπτυγμένες χώρες με μακράν πρώτες τ</w:t>
      </w:r>
      <w:r>
        <w:rPr>
          <w:rFonts w:eastAsia="Times New Roman" w:cs="Times New Roman"/>
          <w:szCs w:val="24"/>
        </w:rPr>
        <w:t>ις Ηνωμένες Πολιτείες της Αμερικής. Τα ελληνικά πανεπιστήμια πρέπει να είναι ανταγωνιστικά</w:t>
      </w:r>
      <w:r>
        <w:rPr>
          <w:rFonts w:eastAsia="Times New Roman" w:cs="Times New Roman"/>
          <w:szCs w:val="24"/>
        </w:rPr>
        <w:t>,</w:t>
      </w:r>
      <w:r>
        <w:rPr>
          <w:rFonts w:eastAsia="Times New Roman" w:cs="Times New Roman"/>
          <w:szCs w:val="24"/>
        </w:rPr>
        <w:t xml:space="preserve"> για να συμμετέχουν σε αυτόν τον αγώνα και </w:t>
      </w:r>
      <w:r>
        <w:rPr>
          <w:rFonts w:eastAsia="Times New Roman" w:cs="Times New Roman"/>
          <w:szCs w:val="24"/>
        </w:rPr>
        <w:lastRenderedPageBreak/>
        <w:t>να είναι ποιοτικοί οι φορείς της επιστήμης στη χώρα μας. Χρειάζ</w:t>
      </w:r>
      <w:r>
        <w:rPr>
          <w:rFonts w:eastAsia="Times New Roman" w:cs="Times New Roman"/>
          <w:szCs w:val="24"/>
        </w:rPr>
        <w:t>ον</w:t>
      </w:r>
      <w:r>
        <w:rPr>
          <w:rFonts w:eastAsia="Times New Roman" w:cs="Times New Roman"/>
          <w:szCs w:val="24"/>
        </w:rPr>
        <w:t>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υποδομές υψηλού </w:t>
      </w:r>
      <w:proofErr w:type="spellStart"/>
      <w:r>
        <w:rPr>
          <w:rFonts w:eastAsia="Times New Roman" w:cs="Times New Roman"/>
          <w:szCs w:val="24"/>
        </w:rPr>
        <w:t>επιπέδου,διδακτικό</w:t>
      </w:r>
      <w:proofErr w:type="spellEnd"/>
      <w:r>
        <w:rPr>
          <w:rFonts w:eastAsia="Times New Roman" w:cs="Times New Roman"/>
          <w:szCs w:val="24"/>
        </w:rPr>
        <w:t xml:space="preserve"> προσωπικό</w:t>
      </w:r>
      <w:r>
        <w:rPr>
          <w:rFonts w:eastAsia="Times New Roman" w:cs="Times New Roman"/>
          <w:szCs w:val="24"/>
        </w:rPr>
        <w:t xml:space="preserve"> και επαρκής χρηματοδότησης της έρευνας. </w:t>
      </w:r>
    </w:p>
    <w:p w14:paraId="7D38D5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χώρα μας δεν έχει τη δυνατότητα να παρέχει υποδομές και να χρηματοδοτεί πολλά ΑΕΙ ούτε μεγάλο αριθμό διεθνούς επιπέδου ΔΕΠ. Οι καθηγητές δεν μπορεί να είναι αναλώσιμοι. Τα καλύτερα μυαλά της Ελλάδας, όπως πάντα, </w:t>
      </w:r>
      <w:r>
        <w:rPr>
          <w:rFonts w:eastAsia="Times New Roman" w:cs="Times New Roman"/>
          <w:szCs w:val="24"/>
        </w:rPr>
        <w:t>πηγαίνουν στο εξωτερικό για μεταπτυχιακά και ακαδημαϊκή καριέρα. Πολλοί όμως επέστρε</w:t>
      </w:r>
      <w:r>
        <w:rPr>
          <w:rFonts w:eastAsia="Times New Roman" w:cs="Times New Roman"/>
          <w:szCs w:val="24"/>
        </w:rPr>
        <w:t>ψ</w:t>
      </w:r>
      <w:r>
        <w:rPr>
          <w:rFonts w:eastAsia="Times New Roman" w:cs="Times New Roman"/>
          <w:szCs w:val="24"/>
        </w:rPr>
        <w:t>αν στη χώρα και συνέβαλαν τα μέγιστα</w:t>
      </w:r>
      <w:r>
        <w:rPr>
          <w:rFonts w:eastAsia="Times New Roman" w:cs="Times New Roman"/>
          <w:szCs w:val="24"/>
        </w:rPr>
        <w:t>,</w:t>
      </w:r>
      <w:r>
        <w:rPr>
          <w:rFonts w:eastAsia="Times New Roman" w:cs="Times New Roman"/>
          <w:szCs w:val="24"/>
        </w:rPr>
        <w:t xml:space="preserve"> για να κρατηθεί ψηλά το επίπεδο διδασκαλίας και έρευνας, ιδιαίτερα της έρευνας. </w:t>
      </w:r>
    </w:p>
    <w:p w14:paraId="7D38D5DA" w14:textId="77777777" w:rsidR="0056040B" w:rsidRDefault="008F3B9C">
      <w:pPr>
        <w:spacing w:after="0" w:line="600" w:lineRule="auto"/>
        <w:ind w:firstLine="720"/>
        <w:jc w:val="both"/>
        <w:rPr>
          <w:rFonts w:eastAsia="Times New Roman"/>
          <w:szCs w:val="24"/>
        </w:rPr>
      </w:pPr>
      <w:r>
        <w:rPr>
          <w:rFonts w:eastAsia="Times New Roman"/>
          <w:szCs w:val="24"/>
        </w:rPr>
        <w:t>Αυτό είναι αληθινό, είναι πραγματικό. Τα ελληνικά πα</w:t>
      </w:r>
      <w:r>
        <w:rPr>
          <w:rFonts w:eastAsia="Times New Roman"/>
          <w:szCs w:val="24"/>
        </w:rPr>
        <w:t xml:space="preserve">νεπιστήμια έχουν να επιδείξουν πάρα πολλά τέτοια επιτεύγματα. Με τους </w:t>
      </w:r>
      <w:r>
        <w:rPr>
          <w:rFonts w:eastAsia="Times New Roman"/>
          <w:szCs w:val="24"/>
        </w:rPr>
        <w:lastRenderedPageBreak/>
        <w:t xml:space="preserve">σημερινούς, όμως, χαμηλότατους μισθούς η πολύτιμη αυτή πηγή σταμάτησε να υπάρχει.  </w:t>
      </w:r>
    </w:p>
    <w:p w14:paraId="7D38D5DB" w14:textId="77777777" w:rsidR="0056040B" w:rsidRDefault="008F3B9C">
      <w:pPr>
        <w:spacing w:after="0" w:line="600" w:lineRule="auto"/>
        <w:ind w:firstLine="720"/>
        <w:jc w:val="both"/>
        <w:rPr>
          <w:rFonts w:eastAsia="Times New Roman"/>
          <w:szCs w:val="24"/>
        </w:rPr>
      </w:pPr>
      <w:r>
        <w:rPr>
          <w:rFonts w:eastAsia="Times New Roman"/>
          <w:szCs w:val="24"/>
        </w:rPr>
        <w:t>Ιδρύοντας, λοιπόν, πολλά ΑΕΙ με χαμηλή χρηματοδότηση κι όχι υψηλού επιπέδου προσωπικό, αναγκαστικά χαμ</w:t>
      </w:r>
      <w:r>
        <w:rPr>
          <w:rFonts w:eastAsia="Times New Roman"/>
          <w:szCs w:val="24"/>
        </w:rPr>
        <w:t>ηλώνουμε τον πήχη τόσο στο επίπεδο σπουδών όσο και στην έρευνα, άσχετα από τις αξιέπαινες προσπάθειες των ενδιαφερομένων, πραγματικά</w:t>
      </w:r>
      <w:r>
        <w:rPr>
          <w:rFonts w:eastAsia="Times New Roman"/>
          <w:szCs w:val="24"/>
        </w:rPr>
        <w:t>,</w:t>
      </w:r>
      <w:r>
        <w:rPr>
          <w:rFonts w:eastAsia="Times New Roman"/>
          <w:szCs w:val="24"/>
        </w:rPr>
        <w:t xml:space="preserve"> πολλών επιστημόνων στην Ελλάδα. </w:t>
      </w:r>
    </w:p>
    <w:p w14:paraId="7D38D5DC" w14:textId="77777777" w:rsidR="0056040B" w:rsidRDefault="008F3B9C">
      <w:pPr>
        <w:spacing w:after="0" w:line="600" w:lineRule="auto"/>
        <w:ind w:firstLine="720"/>
        <w:jc w:val="both"/>
        <w:rPr>
          <w:rFonts w:eastAsia="Times New Roman"/>
          <w:szCs w:val="24"/>
        </w:rPr>
      </w:pPr>
      <w:r>
        <w:rPr>
          <w:rFonts w:eastAsia="Times New Roman"/>
          <w:szCs w:val="24"/>
        </w:rPr>
        <w:t xml:space="preserve">Με άλλα λόγια, κύριοι Υπουργοί, συνεχίζεται κι εδώ η δημαγωγική και ισοπεδωτική πολιτική </w:t>
      </w:r>
      <w:r>
        <w:rPr>
          <w:rFonts w:eastAsia="Times New Roman"/>
          <w:szCs w:val="24"/>
        </w:rPr>
        <w:t>σας. Πληθωρισμός ΑΕΙ, πληθωρισμός πανεπιστημίων, πληθωρισμός φοιτητών, όλα σε χαμηλή χρηματοδότηση, χαμηλές απαιτήσεις, χαμηλές πτήσεις, χαμηλή ποιότητα και</w:t>
      </w:r>
      <w:r>
        <w:rPr>
          <w:rFonts w:eastAsia="Times New Roman"/>
          <w:szCs w:val="24"/>
        </w:rPr>
        <w:t>,</w:t>
      </w:r>
      <w:r>
        <w:rPr>
          <w:rFonts w:eastAsia="Times New Roman"/>
          <w:szCs w:val="24"/>
        </w:rPr>
        <w:t xml:space="preserve"> τελικά, χαμηλή εκτίμηση για τη ζωή. Απομακρύνετε έτσι την Ελλάδα από την πρωτοπορία της επιστήμης </w:t>
      </w:r>
      <w:r>
        <w:rPr>
          <w:rFonts w:eastAsia="Times New Roman"/>
          <w:szCs w:val="24"/>
        </w:rPr>
        <w:t xml:space="preserve">και της έρευνας. </w:t>
      </w:r>
      <w:r>
        <w:rPr>
          <w:rFonts w:eastAsia="Times New Roman"/>
          <w:szCs w:val="24"/>
        </w:rPr>
        <w:lastRenderedPageBreak/>
        <w:t xml:space="preserve">Αυξάνετε την απόσταση από τις προηγμένες χώρες. Προσεγγίζετε τα πρότυπά σας, δηλαδή τις πάλαι ποτέ βαλκανικές σοσιαλιστικές χώρες. </w:t>
      </w:r>
    </w:p>
    <w:p w14:paraId="7D38D5DD" w14:textId="77777777" w:rsidR="0056040B" w:rsidRDefault="008F3B9C">
      <w:pPr>
        <w:spacing w:after="0" w:line="600" w:lineRule="auto"/>
        <w:ind w:firstLine="720"/>
        <w:jc w:val="both"/>
        <w:rPr>
          <w:rFonts w:eastAsia="Times New Roman"/>
          <w:szCs w:val="24"/>
        </w:rPr>
      </w:pPr>
      <w:r>
        <w:rPr>
          <w:rFonts w:eastAsia="Times New Roman"/>
          <w:szCs w:val="24"/>
        </w:rPr>
        <w:t>Δεν είναι, όμως, μόνο αυτό. Κατεδαφίζετε σήμερα την τεχνολογική εκπαίδευση, γιατί</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πρόκειται γι</w:t>
      </w:r>
      <w:r>
        <w:rPr>
          <w:rFonts w:eastAsia="Times New Roman"/>
          <w:szCs w:val="24"/>
        </w:rPr>
        <w:t xml:space="preserve">α αναβάθμιση των ΤΕΙ. Άλλα προγράμματα σπουδών θέλει η τεχνολογική εκπαίδευση. Απαιτούνται διδάσκοντες με διαφορετικά προσόντα, με διαφορετικές επαγγελματικές διαδρομές απ’ ότι στον πανεπιστημιακό χώρο. </w:t>
      </w:r>
    </w:p>
    <w:p w14:paraId="7D38D5DE" w14:textId="77777777" w:rsidR="0056040B" w:rsidRDefault="008F3B9C">
      <w:pPr>
        <w:spacing w:after="0" w:line="600" w:lineRule="auto"/>
        <w:ind w:firstLine="720"/>
        <w:jc w:val="both"/>
        <w:rPr>
          <w:rFonts w:eastAsia="Times New Roman"/>
          <w:szCs w:val="24"/>
        </w:rPr>
      </w:pPr>
      <w:r>
        <w:rPr>
          <w:rFonts w:eastAsia="Times New Roman"/>
          <w:szCs w:val="24"/>
        </w:rPr>
        <w:t>Κοιτάξτε να δείτε τι γίνεται σήμερα γύρω μας. Ποια ε</w:t>
      </w:r>
      <w:r>
        <w:rPr>
          <w:rFonts w:eastAsia="Times New Roman"/>
          <w:szCs w:val="24"/>
        </w:rPr>
        <w:t>ίναι η χώρα με την καλύτερη και πιο οργανωμένη τεχνική εκπαίδευση; Η Γερμανία. Ποια είναι η χώρα με την καλύτερη παραγωγή τεχνητών προϊόντων, μηχανών κ.λπ.; Πάλι η Γερμανία. Ο Μακρόν που ήρθε με πολύ φόρα, προτείνει την ενίσχυση της τεχνικής εκπαίδευσης σα</w:t>
      </w:r>
      <w:r>
        <w:rPr>
          <w:rFonts w:eastAsia="Times New Roman"/>
          <w:szCs w:val="24"/>
        </w:rPr>
        <w:t xml:space="preserve">ν </w:t>
      </w:r>
      <w:r>
        <w:rPr>
          <w:rFonts w:eastAsia="Times New Roman"/>
          <w:szCs w:val="24"/>
        </w:rPr>
        <w:lastRenderedPageBreak/>
        <w:t>μία από τις σημαντικότερες μεταρρυθμίσεις για την οικονομική ανάπτυξη της Γαλλίας. Και ποιες χώρες έχουν πληθώρα ανέργων πτυχιούχων ΑΕΙ και μικρή παραγωγική βάση; Η Αίγυπτος, η Τυνησία, η Ρουμανία, η Βενεζουέλα. Εκεί, εμείς, δεν θέλουμε να μοιάσουμε. Μέχ</w:t>
      </w:r>
      <w:r>
        <w:rPr>
          <w:rFonts w:eastAsia="Times New Roman"/>
          <w:szCs w:val="24"/>
        </w:rPr>
        <w:t xml:space="preserve">ρι εκεί φτάνουν οι φιλοδοξίες μας; Αν είναι δυνατόν. </w:t>
      </w:r>
    </w:p>
    <w:p w14:paraId="7D38D5DF"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D38D5E0" w14:textId="77777777" w:rsidR="0056040B" w:rsidRDefault="008F3B9C">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7D38D5E1" w14:textId="77777777" w:rsidR="0056040B" w:rsidRDefault="008F3B9C">
      <w:pPr>
        <w:spacing w:after="0" w:line="600" w:lineRule="auto"/>
        <w:ind w:firstLine="720"/>
        <w:jc w:val="both"/>
        <w:rPr>
          <w:rFonts w:eastAsia="Times New Roman"/>
          <w:szCs w:val="24"/>
        </w:rPr>
      </w:pPr>
      <w:r>
        <w:rPr>
          <w:rFonts w:eastAsia="Times New Roman"/>
          <w:szCs w:val="24"/>
        </w:rPr>
        <w:t>Τον εαυτό μας τον βάζω μέσα σε αυτά. Φοβάμαι πως θα είμαστε ακόμα χειρότερα</w:t>
      </w:r>
      <w:r>
        <w:rPr>
          <w:rFonts w:eastAsia="Times New Roman"/>
          <w:szCs w:val="24"/>
        </w:rPr>
        <w:t>,</w:t>
      </w:r>
      <w:r>
        <w:rPr>
          <w:rFonts w:eastAsia="Times New Roman"/>
          <w:szCs w:val="24"/>
        </w:rPr>
        <w:t xml:space="preserve"> αν δεν προσέξουμε κι αν δεν είμαστε όλοι ενωμένοι. Έχουμε διχαστεί τα τελευταία χρόνια. Διχαστήκαμε περισσότερο την τελευταία εβδομάδα. Προτιμάτε εσείς να μοιράζετε </w:t>
      </w:r>
      <w:proofErr w:type="spellStart"/>
      <w:r>
        <w:rPr>
          <w:rFonts w:eastAsia="Times New Roman"/>
          <w:szCs w:val="24"/>
        </w:rPr>
        <w:t>ψευδοεπιδόματα</w:t>
      </w:r>
      <w:proofErr w:type="spellEnd"/>
      <w:r>
        <w:rPr>
          <w:rFonts w:eastAsia="Times New Roman"/>
          <w:szCs w:val="24"/>
        </w:rPr>
        <w:t xml:space="preserve"> σε απελπισμένους ανέργους, αντί να προωθείτε </w:t>
      </w:r>
      <w:r>
        <w:rPr>
          <w:rFonts w:eastAsia="Times New Roman"/>
          <w:szCs w:val="24"/>
        </w:rPr>
        <w:lastRenderedPageBreak/>
        <w:t xml:space="preserve">την παραγωγική απασχόληση και </w:t>
      </w:r>
      <w:r>
        <w:rPr>
          <w:rFonts w:eastAsia="Times New Roman"/>
          <w:szCs w:val="24"/>
        </w:rPr>
        <w:t xml:space="preserve">την παραγωγή. Έτσι προτιμάτε να φτιάχνετε μέτρια πανεπιστήμια και στρατιές πτυχιούχων, αντί να αφιερώνετε τα κονδύλια που διαθέτει η χώρα στην ποιοτική παιδεία, την αριστεία σε </w:t>
      </w:r>
      <w:proofErr w:type="spellStart"/>
      <w:r>
        <w:rPr>
          <w:rFonts w:eastAsia="Times New Roman"/>
          <w:szCs w:val="24"/>
        </w:rPr>
        <w:t>αληθινώς</w:t>
      </w:r>
      <w:proofErr w:type="spellEnd"/>
      <w:r>
        <w:rPr>
          <w:rFonts w:eastAsia="Times New Roman"/>
          <w:szCs w:val="24"/>
        </w:rPr>
        <w:t xml:space="preserve"> ανταγωνιστικά πανεπιστήμια, προσανατολισμένα στην παραγωγή. </w:t>
      </w:r>
    </w:p>
    <w:p w14:paraId="7D38D5E2" w14:textId="77777777" w:rsidR="0056040B" w:rsidRDefault="008F3B9C">
      <w:pPr>
        <w:spacing w:after="0"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η απελευθέρωση των ιδρυμάτων και η ενίσχυση της αυτονομίας τους πρέπει να ακολουθηθεί από τομείς ενίσχυσης της εξωστρέφειας και της διεθνοποίησης των ελληνικών δημόσιων ιδρυμάτων. Ξενόγλωσσα προγράμματα παντού στα τμήματα, τόσο προπτυχ</w:t>
      </w:r>
      <w:r>
        <w:rPr>
          <w:rFonts w:eastAsia="Times New Roman"/>
          <w:szCs w:val="24"/>
        </w:rPr>
        <w:t xml:space="preserve">ιακά όσο και μεταπτυχιακά, για όλα τα προγράμματα, εφόσον αυτό είναι εφικτό. Κοιτάξτε τι γίνεται στην Κύπρο. Τα ίδια ιδρύματα, σύμφωνα με τα οικονομικά τους χαρακτηριστικά και τη διαχείριση από τις αρχές, πρέπει να αποφασίζουν </w:t>
      </w:r>
      <w:r>
        <w:rPr>
          <w:rFonts w:eastAsia="Times New Roman"/>
          <w:szCs w:val="24"/>
        </w:rPr>
        <w:lastRenderedPageBreak/>
        <w:t xml:space="preserve">για τους εισακτέους τους, τα </w:t>
      </w:r>
      <w:r>
        <w:rPr>
          <w:rFonts w:eastAsia="Times New Roman"/>
          <w:szCs w:val="24"/>
        </w:rPr>
        <w:t>μεταπτυχιακά τους προγράμματα, τους καθηγητές, την ίδρυση ή κατάργηση τμημάτων, τα προσόντα που πρέπει να έχουν. Απελευθέρωση στην πράξη, λοιπόν, με την αντίστοιχη κοινωνική λογοδοσία. Η Ελλάδα και τα ΑΕΙ να γίνουν διεθνής εκπαιδευτικός χώρος αναφοράς. Μπο</w:t>
      </w:r>
      <w:r>
        <w:rPr>
          <w:rFonts w:eastAsia="Times New Roman"/>
          <w:szCs w:val="24"/>
        </w:rPr>
        <w:t xml:space="preserve">ρούμε να το κάνουμε. Αυτό πρέπει να είναι το ζητούμενο της ελληνικής πολιτείας σήμερα. </w:t>
      </w:r>
    </w:p>
    <w:p w14:paraId="7D38D5E3" w14:textId="77777777" w:rsidR="0056040B" w:rsidRDefault="008F3B9C">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τελειώνοντας θέλω να πω ότι μέριμνά μας είναι να έχει πρόσβαση και ο πιο αδύναμος σε ένα σύστημα εκπαίδευσης με πολλαπλές</w:t>
      </w:r>
      <w:r>
        <w:rPr>
          <w:rFonts w:eastAsia="Times New Roman"/>
          <w:szCs w:val="24"/>
        </w:rPr>
        <w:t xml:space="preserve"> ευκαιρίες και δυνατότητα κινητικότητας μεταξύ των βαθμίδων, ανάλογα με τις κλίσεις, τα ενδιαφέροντα και την απόδοσή του. Η εκπαίδευση για εμάς είναι δυνατότητα, όχι ευκαιρία. Και βασική μας έγνοια είναι η στήριξη όσων την έχουν μεγαλύτερη ανάγκη. </w:t>
      </w:r>
    </w:p>
    <w:p w14:paraId="7D38D5E4" w14:textId="77777777" w:rsidR="0056040B" w:rsidRDefault="008F3B9C">
      <w:pPr>
        <w:spacing w:after="0" w:line="600" w:lineRule="auto"/>
        <w:ind w:firstLine="720"/>
        <w:jc w:val="both"/>
        <w:rPr>
          <w:rFonts w:eastAsia="Times New Roman"/>
          <w:szCs w:val="24"/>
        </w:rPr>
      </w:pPr>
      <w:r>
        <w:rPr>
          <w:rFonts w:eastAsia="Times New Roman"/>
          <w:szCs w:val="24"/>
        </w:rPr>
        <w:lastRenderedPageBreak/>
        <w:t>Λέμε «π</w:t>
      </w:r>
      <w:r>
        <w:rPr>
          <w:rFonts w:eastAsia="Times New Roman"/>
          <w:szCs w:val="24"/>
        </w:rPr>
        <w:t xml:space="preserve">αρών», λοιπόν, στο νομοσχέδιο. Κάποια από τα άρθρα του, πιθανόν, να τα ψηφίσουμε. Είμαστε κάθετα αντίθετοι. </w:t>
      </w:r>
    </w:p>
    <w:p w14:paraId="7D38D5E5" w14:textId="77777777" w:rsidR="0056040B" w:rsidRDefault="008F3B9C">
      <w:pPr>
        <w:spacing w:after="0" w:line="600" w:lineRule="auto"/>
        <w:ind w:firstLine="720"/>
        <w:jc w:val="both"/>
        <w:rPr>
          <w:rFonts w:eastAsia="Times New Roman"/>
          <w:szCs w:val="24"/>
        </w:rPr>
      </w:pPr>
      <w:r>
        <w:rPr>
          <w:rFonts w:eastAsia="Times New Roman"/>
          <w:szCs w:val="24"/>
        </w:rPr>
        <w:t>Σας ευχαριστώ πολύ.</w:t>
      </w:r>
    </w:p>
    <w:p w14:paraId="7D38D5E6" w14:textId="77777777" w:rsidR="0056040B" w:rsidRDefault="008F3B9C">
      <w:pPr>
        <w:spacing w:after="0" w:line="600" w:lineRule="auto"/>
        <w:ind w:firstLine="720"/>
        <w:jc w:val="both"/>
        <w:rPr>
          <w:rFonts w:eastAsia="Times New Roman"/>
          <w:szCs w:val="24"/>
        </w:rPr>
      </w:pPr>
      <w:r>
        <w:rPr>
          <w:rFonts w:eastAsia="Times New Roman"/>
          <w:szCs w:val="24"/>
        </w:rPr>
        <w:t>(Χειροκροτήματα από τις πτέρυγες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και του Ποταμιού) </w:t>
      </w:r>
    </w:p>
    <w:p w14:paraId="7D38D5E7"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w:t>
      </w:r>
      <w:r>
        <w:rPr>
          <w:rFonts w:eastAsia="Times New Roman"/>
          <w:szCs w:val="24"/>
        </w:rPr>
        <w:t>,</w:t>
      </w:r>
      <w:r>
        <w:rPr>
          <w:rFonts w:eastAsia="Times New Roman"/>
          <w:szCs w:val="24"/>
        </w:rPr>
        <w:t xml:space="preserve"> αφού προηγουμένως ενημερώθηκαν για την ιστορία του κτηρίου και τον τρόπο οργάνωσης και λειτουργίας της Βουλής, πενήντα μαθητές</w:t>
      </w:r>
      <w:r>
        <w:rPr>
          <w:rFonts w:eastAsia="Times New Roman"/>
          <w:szCs w:val="24"/>
        </w:rPr>
        <w:t xml:space="preserve"> και μαθήτριες και δύο </w:t>
      </w:r>
      <w:r>
        <w:rPr>
          <w:rFonts w:eastAsia="Times New Roman"/>
          <w:szCs w:val="24"/>
        </w:rPr>
        <w:t>εκπαιδευτικοί-</w:t>
      </w:r>
      <w:r>
        <w:rPr>
          <w:rFonts w:eastAsia="Times New Roman"/>
          <w:szCs w:val="24"/>
        </w:rPr>
        <w:t>συνοδοί τους από το Δημοτικό Σχολείο «</w:t>
      </w:r>
      <w:proofErr w:type="spellStart"/>
      <w:r>
        <w:rPr>
          <w:rFonts w:eastAsia="Times New Roman"/>
          <w:szCs w:val="24"/>
        </w:rPr>
        <w:t>Εράσμειος</w:t>
      </w:r>
      <w:proofErr w:type="spellEnd"/>
      <w:r>
        <w:rPr>
          <w:rFonts w:eastAsia="Times New Roman"/>
          <w:szCs w:val="24"/>
        </w:rPr>
        <w:t xml:space="preserve"> </w:t>
      </w:r>
      <w:proofErr w:type="spellStart"/>
      <w:r>
        <w:rPr>
          <w:rFonts w:eastAsia="Times New Roman"/>
          <w:szCs w:val="24"/>
        </w:rPr>
        <w:t>Ελληνογερμανική</w:t>
      </w:r>
      <w:proofErr w:type="spellEnd"/>
      <w:r>
        <w:rPr>
          <w:rFonts w:eastAsia="Times New Roman"/>
          <w:szCs w:val="24"/>
        </w:rPr>
        <w:t xml:space="preserve"> Σχολή».</w:t>
      </w:r>
    </w:p>
    <w:p w14:paraId="7D38D5E8" w14:textId="77777777" w:rsidR="0056040B" w:rsidRDefault="008F3B9C">
      <w:pPr>
        <w:spacing w:after="0" w:line="600" w:lineRule="auto"/>
        <w:ind w:firstLine="720"/>
        <w:rPr>
          <w:rFonts w:eastAsia="Times New Roman"/>
          <w:szCs w:val="24"/>
        </w:rPr>
      </w:pPr>
      <w:r>
        <w:rPr>
          <w:rFonts w:eastAsia="Times New Roman"/>
          <w:szCs w:val="24"/>
        </w:rPr>
        <w:t>Η Βουλή σάς καλωσορίζει.</w:t>
      </w:r>
    </w:p>
    <w:p w14:paraId="7D38D5E9" w14:textId="77777777" w:rsidR="0056040B" w:rsidRDefault="008F3B9C">
      <w:pPr>
        <w:spacing w:after="0"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7D38D5EA" w14:textId="77777777" w:rsidR="0056040B" w:rsidRDefault="008F3B9C">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ειδικός αγορητής </w:t>
      </w:r>
      <w:r>
        <w:rPr>
          <w:rFonts w:eastAsia="Times New Roman"/>
          <w:szCs w:val="24"/>
        </w:rPr>
        <w:t>της Χρυσής Αυγής</w:t>
      </w:r>
      <w:r>
        <w:rPr>
          <w:rFonts w:eastAsia="Times New Roman"/>
          <w:szCs w:val="24"/>
        </w:rPr>
        <w:t xml:space="preserve"> κ. Χρήστος Χατζησάββας.</w:t>
      </w:r>
    </w:p>
    <w:p w14:paraId="7D38D5EB" w14:textId="77777777" w:rsidR="0056040B" w:rsidRDefault="008F3B9C">
      <w:pPr>
        <w:spacing w:after="0"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 xml:space="preserve">Ευχαριστώ, κύριε Πρόεδρε. </w:t>
      </w:r>
    </w:p>
    <w:p w14:paraId="7D38D5EC" w14:textId="77777777" w:rsidR="0056040B" w:rsidRDefault="008F3B9C">
      <w:pPr>
        <w:spacing w:after="0" w:line="600" w:lineRule="auto"/>
        <w:ind w:firstLine="720"/>
        <w:jc w:val="both"/>
        <w:rPr>
          <w:rFonts w:eastAsia="Times New Roman"/>
          <w:szCs w:val="24"/>
        </w:rPr>
      </w:pPr>
      <w:r>
        <w:rPr>
          <w:rFonts w:eastAsia="Times New Roman"/>
          <w:szCs w:val="24"/>
        </w:rPr>
        <w:t>Η αλήθεια είναι ότι με την επείγουσα και την κατεπείγουσα διαδικασία καλύπτονταν κάποιες αρνητικές πλευρές της νομοθεσίας και της νομοθέτησης. Εδώ που ήρθε με κανονική διαδικασία το σ</w:t>
      </w:r>
      <w:r>
        <w:rPr>
          <w:rFonts w:eastAsia="Times New Roman"/>
          <w:szCs w:val="24"/>
        </w:rPr>
        <w:t xml:space="preserve">υγκεκριμένο νομοσχέδιο τι είδαμε; </w:t>
      </w:r>
    </w:p>
    <w:p w14:paraId="7D38D5ED" w14:textId="77777777" w:rsidR="0056040B" w:rsidRDefault="008F3B9C">
      <w:pPr>
        <w:spacing w:after="0" w:line="600" w:lineRule="auto"/>
        <w:jc w:val="both"/>
        <w:rPr>
          <w:rFonts w:eastAsia="Times New Roman" w:cs="Times New Roman"/>
          <w:szCs w:val="24"/>
        </w:rPr>
      </w:pPr>
      <w:r>
        <w:rPr>
          <w:rFonts w:eastAsia="Times New Roman" w:cs="Times New Roman"/>
          <w:szCs w:val="24"/>
        </w:rPr>
        <w:t xml:space="preserve">Είδαμε να γίνεται μια διαβούλευση σε ένα κομμάτι του νομοσχεδίου τουλάχιστον, να γίνονται τέσσερις επιτροπές, να λέμε τη γνώμη μας ξανά και ξανά, να μεταφέρουμε τα παράπονα που ήρθαν κατά δεκάδες από διάφορους φορείς, να </w:t>
      </w:r>
      <w:r>
        <w:rPr>
          <w:rFonts w:eastAsia="Times New Roman" w:cs="Times New Roman"/>
          <w:szCs w:val="24"/>
        </w:rPr>
        <w:t xml:space="preserve">ακούμε τους ίδιους τους φορείς </w:t>
      </w:r>
      <w:r>
        <w:rPr>
          <w:rFonts w:eastAsia="Times New Roman" w:cs="Times New Roman"/>
          <w:szCs w:val="24"/>
        </w:rPr>
        <w:lastRenderedPageBreak/>
        <w:t xml:space="preserve">μέσα στην </w:t>
      </w:r>
      <w:r>
        <w:rPr>
          <w:rFonts w:eastAsia="Times New Roman" w:cs="Times New Roman"/>
          <w:szCs w:val="24"/>
        </w:rPr>
        <w:t xml:space="preserve">επιτροπή </w:t>
      </w:r>
      <w:r>
        <w:rPr>
          <w:rFonts w:eastAsia="Times New Roman" w:cs="Times New Roman"/>
          <w:szCs w:val="24"/>
        </w:rPr>
        <w:t>και να μην αλλάζει τίποτα, να μην λαμβάνετε τίποτα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w:t>
      </w:r>
    </w:p>
    <w:p w14:paraId="7D38D5E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την ίδρυση Πανεπιστημίου Δυτικής Αττικής, λέτε ότι η ενέργεια αυτή έχει ως στόχο την αντιμετώπιση εκπαιδευτικών, κοινωνικών, </w:t>
      </w:r>
      <w:r>
        <w:rPr>
          <w:rFonts w:eastAsia="Times New Roman" w:cs="Times New Roman"/>
          <w:szCs w:val="24"/>
        </w:rPr>
        <w:t xml:space="preserve">πολιτιστικών και αναπτυξιακών αναγκών της χώρας. Βέβαια, αυτό δεν είναι κάτι καινούργιο σαν νομοθεσία. Επαναφέρετε με πολύ μικρές τροποποιήσεις μία προσπάθεια παλαιότερων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Επαναφέρετε ουσιαστικά τροποποιημένο το </w:t>
      </w:r>
      <w:r>
        <w:rPr>
          <w:rFonts w:eastAsia="Times New Roman" w:cs="Times New Roman"/>
          <w:szCs w:val="24"/>
        </w:rPr>
        <w:t xml:space="preserve">σχέδιο </w:t>
      </w:r>
      <w:r>
        <w:rPr>
          <w:rFonts w:eastAsia="Times New Roman" w:cs="Times New Roman"/>
          <w:szCs w:val="24"/>
        </w:rPr>
        <w:t>«Α</w:t>
      </w:r>
      <w:r>
        <w:rPr>
          <w:rFonts w:eastAsia="Times New Roman" w:cs="Times New Roman"/>
          <w:szCs w:val="24"/>
        </w:rPr>
        <w:t>ΘΗΝΑ</w:t>
      </w:r>
      <w:r>
        <w:rPr>
          <w:rFonts w:eastAsia="Times New Roman" w:cs="Times New Roman"/>
          <w:szCs w:val="24"/>
        </w:rPr>
        <w:t>» για τ</w:t>
      </w:r>
      <w:r>
        <w:rPr>
          <w:rFonts w:eastAsia="Times New Roman" w:cs="Times New Roman"/>
          <w:szCs w:val="24"/>
        </w:rPr>
        <w:t xml:space="preserve">ο οποίο πριν τις εκλογές του 2015 όταν ήσασταν ακόμα </w:t>
      </w:r>
      <w:proofErr w:type="spellStart"/>
      <w:r>
        <w:rPr>
          <w:rFonts w:eastAsia="Times New Roman" w:cs="Times New Roman"/>
          <w:szCs w:val="24"/>
        </w:rPr>
        <w:t>αντιμνημονιακοί</w:t>
      </w:r>
      <w:proofErr w:type="spellEnd"/>
      <w:r>
        <w:rPr>
          <w:rFonts w:eastAsia="Times New Roman" w:cs="Times New Roman"/>
          <w:szCs w:val="24"/>
        </w:rPr>
        <w:t>, λέγατε ότι είναι καταστροφή της παιδείας, ότι είναι υπέρ της ιδιωτικής εκπαίδευσης. Όλα αυτά, όμως, τώρα έχουν αλλάξει.</w:t>
      </w:r>
    </w:p>
    <w:p w14:paraId="7D38D5E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Εάν θέλατε να κάνετε κάποια αναβάθμιση στο σύστημα παιδείας για τα</w:t>
      </w:r>
      <w:r>
        <w:rPr>
          <w:rFonts w:eastAsia="Times New Roman" w:cs="Times New Roman"/>
          <w:szCs w:val="24"/>
        </w:rPr>
        <w:t xml:space="preserve"> ΤΕΙ και τα ΑΕΙ, θα μπορούσατε να αναβαθμίσετε το πρόγραμμα σπουδών των ΤΕΙ, θα μπορούσατε να αναβαθμίσετε τις υποδομές και τα εργαστήρια. Όσο</w:t>
      </w:r>
      <w:r>
        <w:rPr>
          <w:rFonts w:eastAsia="Times New Roman" w:cs="Times New Roman"/>
          <w:szCs w:val="24"/>
        </w:rPr>
        <w:t>ν</w:t>
      </w:r>
      <w:r>
        <w:rPr>
          <w:rFonts w:eastAsia="Times New Roman" w:cs="Times New Roman"/>
          <w:szCs w:val="24"/>
        </w:rPr>
        <w:t xml:space="preserve"> αφορά για την έδρα ότι γίνεται σε μία περιοχή που είναι υποβαθμισμένη, συμφωνώ πως είναι από τις πλέον υποβαθμισ</w:t>
      </w:r>
      <w:r>
        <w:rPr>
          <w:rFonts w:eastAsia="Times New Roman" w:cs="Times New Roman"/>
          <w:szCs w:val="24"/>
        </w:rPr>
        <w:t>μένες περιοχές και έχει ανάγκη αναβάθμισης.</w:t>
      </w:r>
    </w:p>
    <w:p w14:paraId="7D38D5F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πρέπει να ξέρετε, όμως, ότι σε πολλές περιοχές που υπάρχουν πανεπιστήμια και πανεπιστημιακό άσυλο, το δήθεν άσυλο ιδεών είναι άσυλο παρακρατικών. Προφασιζόμενοι ιδεολογίες τελούν πράξεις του κοινού Ποινικού Κώ</w:t>
      </w:r>
      <w:r>
        <w:rPr>
          <w:rFonts w:eastAsia="Times New Roman" w:cs="Times New Roman"/>
          <w:szCs w:val="24"/>
        </w:rPr>
        <w:t>δικα, όπως λαθρεμπόριο, ναρκωτικά, επιθέσεις, ξυλοδαρμούς. Οπότε αυτό δεν σημαίνει κατ’ ανάγκην ότι αυτομάτως θα αναβαθμιστεί η περιοχή.</w:t>
      </w:r>
    </w:p>
    <w:p w14:paraId="7D38D5F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2, που αφορά τις σχολές και τα τμήματα, η συγχώνευση αυτή ουσιαστικά αποτελεί εκπλήρωση της </w:t>
      </w:r>
      <w:proofErr w:type="spellStart"/>
      <w:r>
        <w:rPr>
          <w:rFonts w:eastAsia="Times New Roman" w:cs="Times New Roman"/>
          <w:szCs w:val="24"/>
        </w:rPr>
        <w:t>μνημονιακής</w:t>
      </w:r>
      <w:proofErr w:type="spellEnd"/>
      <w:r>
        <w:rPr>
          <w:rFonts w:eastAsia="Times New Roman" w:cs="Times New Roman"/>
          <w:szCs w:val="24"/>
        </w:rPr>
        <w:t xml:space="preserve"> μας υ</w:t>
      </w:r>
      <w:r>
        <w:rPr>
          <w:rFonts w:eastAsia="Times New Roman" w:cs="Times New Roman"/>
          <w:szCs w:val="24"/>
        </w:rPr>
        <w:t xml:space="preserve">ποχρέωσης για μείωση του αριθμού των τμημάτων και ουσιαστικά κατάργηση αυτών. Επί της παρούσης Κυβερνήσεως αλλάζουν οι λέξεις πολλές φορές και το κλείσιμο βαπτίζεται συγχώνευση και εν δυνάμει </w:t>
      </w:r>
      <w:proofErr w:type="spellStart"/>
      <w:r>
        <w:rPr>
          <w:rFonts w:eastAsia="Times New Roman" w:cs="Times New Roman"/>
          <w:szCs w:val="24"/>
        </w:rPr>
        <w:t>ανωτατοποίηση</w:t>
      </w:r>
      <w:proofErr w:type="spellEnd"/>
      <w:r>
        <w:rPr>
          <w:rFonts w:eastAsia="Times New Roman" w:cs="Times New Roman"/>
          <w:szCs w:val="24"/>
        </w:rPr>
        <w:t xml:space="preserve"> της τεχνολογικής εκπαίδευσης, προκειμένου να χρυσω</w:t>
      </w:r>
      <w:r>
        <w:rPr>
          <w:rFonts w:eastAsia="Times New Roman" w:cs="Times New Roman"/>
          <w:szCs w:val="24"/>
        </w:rPr>
        <w:t xml:space="preserve">θεί το χάπι. </w:t>
      </w:r>
    </w:p>
    <w:p w14:paraId="7D38D5F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Τώρα βέβαια προκύπτει το ερώτημα τι θα γίνει όταν θα φτάσει η ώρα της αξιολόγησης. Και οι αξιολογήσεις δεν θα βγουν και τόσο θετικές, δεδομένου ότι τα κριτήρια είναι αμιγώς ακαδημαϊκά και όχι πολιτικά. Τότε τι θα γίνει;</w:t>
      </w:r>
    </w:p>
    <w:p w14:paraId="7D38D5F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Επίσης, θα πρέπει να σ</w:t>
      </w:r>
      <w:r>
        <w:rPr>
          <w:rFonts w:eastAsia="Times New Roman" w:cs="Times New Roman"/>
          <w:szCs w:val="24"/>
        </w:rPr>
        <w:t xml:space="preserve">υνειδητοποιήσουμε ότι αφού ήδη τα ΤΕΙ έχουν ήδη μετονομαστεί σε ΑΤΕΙ και νοούνται ως πανεπιστήμια, δεν τίθενται θέμα περαιτέρω μετονομασίας αυτών. </w:t>
      </w:r>
    </w:p>
    <w:p w14:paraId="7D38D5F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Επίσης, θα πρέπει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οι παρερμηνείες και οι παρεξηγήσεις που θα υπάρχουν μεταξύ αποφοίτων τ</w:t>
      </w:r>
      <w:r>
        <w:rPr>
          <w:rFonts w:eastAsia="Times New Roman" w:cs="Times New Roman"/>
          <w:szCs w:val="24"/>
        </w:rPr>
        <w:t>ων τμημάτων του Πανεπιστημίου Δυτικής Αττικής που προέρχονται από τα ΤΕΙ και των αντίστοιχων τμημάτων του Καποδιστριακού Πανεπιστημίου ή οποιασδήποτε πολυτεχνικής σχολής. Αυτό μάλιστα θα έχει προεκτάσεις ξεκάθαρα και στο ζήτημα των επαγγελματικών δικαιωμάτ</w:t>
      </w:r>
      <w:r>
        <w:rPr>
          <w:rFonts w:eastAsia="Times New Roman" w:cs="Times New Roman"/>
          <w:szCs w:val="24"/>
        </w:rPr>
        <w:t>ων.</w:t>
      </w:r>
    </w:p>
    <w:p w14:paraId="7D38D5F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3 ορίζονται τα όργανα διοίκησης του πανεπιστημίου των σχολών, των τμημάτων και των τομέων, ενώ προσωρινοί κο</w:t>
      </w:r>
      <w:r>
        <w:rPr>
          <w:rFonts w:eastAsia="Times New Roman" w:cs="Times New Roman"/>
          <w:szCs w:val="24"/>
        </w:rPr>
        <w:lastRenderedPageBreak/>
        <w:t>σμήτορες και Πρόεδροι τμημάτων αναλαμβάνουν ύστερα από κλήρωση οι υφιστάμενοι κοσμήτορες και Πρόεδροι των ΤΕΙ Αθηνών και Πειραιά. Επίσ</w:t>
      </w:r>
      <w:r>
        <w:rPr>
          <w:rFonts w:eastAsia="Times New Roman" w:cs="Times New Roman"/>
          <w:szCs w:val="24"/>
        </w:rPr>
        <w:t xml:space="preserve">ης, όμως, ορίζεται πως με απόφαση του Υπουργού Παιδείας μπορεί να παραταθεί η θητεία των προσωρινών οργάνων διοίκησης έως και δύο φορές. Οπότε το τυχαίο που προβλέπεται πριν, τώρα πάει περίπατο. Έχει ήδη δημιουργηθεί πρόβλημα μιας και η κλήρωση που έγινε, </w:t>
      </w:r>
      <w:r>
        <w:rPr>
          <w:rFonts w:eastAsia="Times New Roman" w:cs="Times New Roman"/>
          <w:szCs w:val="24"/>
        </w:rPr>
        <w:t>έδωσε τις τρεις από τις πέντε θέσεις σε εκπροσώπους των πρώην ΤΕΙ και τα όργανα άρχισαν.</w:t>
      </w:r>
    </w:p>
    <w:p w14:paraId="7D38D5F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άρθρο 4 για το προσωπικό, οι περισσότεροι </w:t>
      </w:r>
      <w:r>
        <w:rPr>
          <w:rFonts w:eastAsia="Times New Roman" w:cs="Times New Roman"/>
          <w:szCs w:val="24"/>
        </w:rPr>
        <w:t xml:space="preserve">λέκτορες </w:t>
      </w:r>
      <w:r>
        <w:rPr>
          <w:rFonts w:eastAsia="Times New Roman" w:cs="Times New Roman"/>
          <w:szCs w:val="24"/>
        </w:rPr>
        <w:t xml:space="preserve">που δεν έχουν διδακτορικό δίπλωμα εντάσσονται στην κατηγορία των </w:t>
      </w:r>
      <w:r>
        <w:rPr>
          <w:rFonts w:eastAsia="Times New Roman" w:cs="Times New Roman"/>
          <w:szCs w:val="24"/>
        </w:rPr>
        <w:t>λεκτόρων εφαρμογών</w:t>
      </w:r>
      <w:r>
        <w:rPr>
          <w:rFonts w:eastAsia="Times New Roman" w:cs="Times New Roman"/>
          <w:szCs w:val="24"/>
        </w:rPr>
        <w:t>. Και όταν το αποκτήσουν, μπο</w:t>
      </w:r>
      <w:r>
        <w:rPr>
          <w:rFonts w:eastAsia="Times New Roman" w:cs="Times New Roman"/>
          <w:szCs w:val="24"/>
        </w:rPr>
        <w:t xml:space="preserve">ρούν να ζητήσουν τη μετατροπή της θέσης τους σε θέση υπηρετούντος </w:t>
      </w:r>
      <w:r>
        <w:rPr>
          <w:rFonts w:eastAsia="Times New Roman" w:cs="Times New Roman"/>
          <w:szCs w:val="24"/>
        </w:rPr>
        <w:t xml:space="preserve">λέκτορα </w:t>
      </w:r>
      <w:r>
        <w:rPr>
          <w:rFonts w:eastAsia="Times New Roman" w:cs="Times New Roman"/>
          <w:szCs w:val="24"/>
        </w:rPr>
        <w:lastRenderedPageBreak/>
        <w:t xml:space="preserve">πανεπιστημίου </w:t>
      </w:r>
      <w:r>
        <w:rPr>
          <w:rFonts w:eastAsia="Times New Roman" w:cs="Times New Roman"/>
          <w:szCs w:val="24"/>
        </w:rPr>
        <w:t xml:space="preserve">και να εξελιχθούν στη βαθμίδα του </w:t>
      </w:r>
      <w:r>
        <w:rPr>
          <w:rFonts w:eastAsia="Times New Roman" w:cs="Times New Roman"/>
          <w:szCs w:val="24"/>
        </w:rPr>
        <w:t xml:space="preserve">επίκουρου </w:t>
      </w:r>
      <w:r>
        <w:rPr>
          <w:rFonts w:eastAsia="Times New Roman" w:cs="Times New Roman"/>
          <w:szCs w:val="24"/>
        </w:rPr>
        <w:t xml:space="preserve">καθηγητή. </w:t>
      </w:r>
    </w:p>
    <w:p w14:paraId="7D38D5F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Υπάρχει μια εμμονή σχετικά με το συγκεκριμένο θέμα. Επικοινωνιακά πάντως προσφέρει σε όλους μια αναβάθμιση. Στην </w:t>
      </w:r>
      <w:r>
        <w:rPr>
          <w:rFonts w:eastAsia="Times New Roman" w:cs="Times New Roman"/>
          <w:szCs w:val="24"/>
        </w:rPr>
        <w:t xml:space="preserve">κοινωνία μας, δυστυχώς, αλλιώς ακούγεται ο </w:t>
      </w:r>
      <w:r>
        <w:rPr>
          <w:rFonts w:eastAsia="Times New Roman" w:cs="Times New Roman"/>
          <w:szCs w:val="24"/>
        </w:rPr>
        <w:t xml:space="preserve">καθηγητής </w:t>
      </w:r>
      <w:r>
        <w:rPr>
          <w:rFonts w:eastAsia="Times New Roman" w:cs="Times New Roman"/>
          <w:szCs w:val="24"/>
        </w:rPr>
        <w:t xml:space="preserve">ή ο Λέκτορας ΤΕΙ, από τον </w:t>
      </w:r>
      <w:r>
        <w:rPr>
          <w:rFonts w:eastAsia="Times New Roman" w:cs="Times New Roman"/>
          <w:szCs w:val="24"/>
        </w:rPr>
        <w:t xml:space="preserve">καθηγητή </w:t>
      </w:r>
      <w:r>
        <w:rPr>
          <w:rFonts w:eastAsia="Times New Roman" w:cs="Times New Roman"/>
          <w:szCs w:val="24"/>
        </w:rPr>
        <w:t xml:space="preserve">ή </w:t>
      </w:r>
      <w:r>
        <w:rPr>
          <w:rFonts w:eastAsia="Times New Roman" w:cs="Times New Roman"/>
          <w:szCs w:val="24"/>
        </w:rPr>
        <w:t xml:space="preserve">λέκτορα πανεπιστημίου </w:t>
      </w:r>
      <w:r>
        <w:rPr>
          <w:rFonts w:eastAsia="Times New Roman" w:cs="Times New Roman"/>
          <w:szCs w:val="24"/>
        </w:rPr>
        <w:t>ακόμα και για τους βοηθούς τους. Προφανώς πρόκειται για την ηθική ανταμοιβή και όχι μόνο ημετέρων για τις υπηρεσίες που πρόσφεραν τόσα χρόνια στ</w:t>
      </w:r>
      <w:r>
        <w:rPr>
          <w:rFonts w:eastAsia="Times New Roman" w:cs="Times New Roman"/>
          <w:szCs w:val="24"/>
        </w:rPr>
        <w:t>ο κόμμα, στα τραπεζάκια των φοιτητικών παρατάξεων και όλα τα υπόλοιπα τα οποία είναι γνωστά.</w:t>
      </w:r>
    </w:p>
    <w:p w14:paraId="7D38D5F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άρθρο 5 οι εγγεγραμμένοι φοιτητές των συγχωνευμένων ΤΕΙ μεταφέρονται αυτοδικαίως στα νέα τμήματα του Πανεπιστημίου Δυτικής Αττικής. Ο εκάστοτε φοιτητής, δηλαδή, θα έχει περάσει σε </w:t>
      </w:r>
      <w:r>
        <w:rPr>
          <w:rFonts w:eastAsia="Times New Roman" w:cs="Times New Roman"/>
          <w:szCs w:val="24"/>
        </w:rPr>
        <w:lastRenderedPageBreak/>
        <w:t xml:space="preserve">ένα ΤΕΙ και με μία απλή αίτηση, χωρίς κατατακτήριες θα λαμβάνει δίπλωμα </w:t>
      </w:r>
      <w:r>
        <w:rPr>
          <w:rFonts w:eastAsia="Times New Roman" w:cs="Times New Roman"/>
          <w:szCs w:val="24"/>
        </w:rPr>
        <w:t>πανεπιστημίου</w:t>
      </w:r>
      <w:r>
        <w:rPr>
          <w:rFonts w:eastAsia="Times New Roman" w:cs="Times New Roman"/>
          <w:szCs w:val="24"/>
        </w:rPr>
        <w:t>.</w:t>
      </w:r>
    </w:p>
    <w:p w14:paraId="7D38D5F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Όμως, αυτή η εξέλιξη δεν ισχύει για τους αποφοίτους, αφού εκείνοι θα συνεχίσουν </w:t>
      </w:r>
      <w:r>
        <w:rPr>
          <w:rFonts w:eastAsia="Times New Roman" w:cs="Times New Roman"/>
          <w:szCs w:val="24"/>
        </w:rPr>
        <w:t xml:space="preserve">να </w:t>
      </w:r>
      <w:r>
        <w:rPr>
          <w:rFonts w:eastAsia="Times New Roman" w:cs="Times New Roman"/>
          <w:szCs w:val="24"/>
        </w:rPr>
        <w:t xml:space="preserve">είναι απόφοιτοι ΤΕΙ και συνεπώς, δημιουργούνται απόφοιτοι ΤΕΙ δύο ταχυτήτων. Δεν καταλαβαίνω για ποιον λόγο, ενώ υπάρχει αυτή </w:t>
      </w:r>
      <w:r>
        <w:rPr>
          <w:rFonts w:eastAsia="Times New Roman" w:cs="Times New Roman"/>
          <w:szCs w:val="24"/>
        </w:rPr>
        <w:t xml:space="preserve">η </w:t>
      </w:r>
      <w:r>
        <w:rPr>
          <w:rFonts w:eastAsia="Times New Roman" w:cs="Times New Roman"/>
          <w:szCs w:val="24"/>
        </w:rPr>
        <w:t xml:space="preserve">ενοποίηση των ΤΕΙ Αθηνών και Πειραιά σε Πανεπιστήμιο Δυτικής Αττικής, οι υφιστάμενοι μεταπτυχιακοί φοιτητές θα λάβουν μεταπτυχιακό δίπλωμα ειδίκευσης τμήματος ΤΕΙ, όταν πλέον δεν θα υπάρχει ΤΕΙ. </w:t>
      </w:r>
    </w:p>
    <w:p w14:paraId="7D38D5F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άρθρο 6 που αφορά τη </w:t>
      </w:r>
      <w:r>
        <w:rPr>
          <w:rFonts w:eastAsia="Times New Roman" w:cs="Times New Roman"/>
          <w:szCs w:val="24"/>
        </w:rPr>
        <w:t>σύσταση δικαστικού γραφ</w:t>
      </w:r>
      <w:r>
        <w:rPr>
          <w:rFonts w:eastAsia="Times New Roman" w:cs="Times New Roman"/>
          <w:szCs w:val="24"/>
        </w:rPr>
        <w:t xml:space="preserve">είου </w:t>
      </w:r>
      <w:r>
        <w:rPr>
          <w:rFonts w:eastAsia="Times New Roman" w:cs="Times New Roman"/>
          <w:szCs w:val="24"/>
        </w:rPr>
        <w:t xml:space="preserve">του Νομικού Συμβουλίου του Κράτους στο Πανεπιστήμιο Δυτικής Αττικής. Αυξάνονται κατά μία οι θέσεις και δίνεται και το </w:t>
      </w:r>
      <w:r>
        <w:rPr>
          <w:rFonts w:eastAsia="Times New Roman" w:cs="Times New Roman"/>
          <w:szCs w:val="24"/>
        </w:rPr>
        <w:lastRenderedPageBreak/>
        <w:t xml:space="preserve">δικαίωμα στον </w:t>
      </w:r>
      <w:r>
        <w:rPr>
          <w:rFonts w:eastAsia="Times New Roman" w:cs="Times New Roman"/>
          <w:szCs w:val="24"/>
        </w:rPr>
        <w:t xml:space="preserve">πρύτανη </w:t>
      </w:r>
      <w:r>
        <w:rPr>
          <w:rFonts w:eastAsia="Times New Roman" w:cs="Times New Roman"/>
          <w:szCs w:val="24"/>
        </w:rPr>
        <w:t xml:space="preserve">να αναθέσει την εκπροσώπηση του Πανεπιστημίου Δυτικής Αττικής σε δικηγόρο ή δικηγόρους, που δεν ανήκουν στο </w:t>
      </w:r>
      <w:r>
        <w:rPr>
          <w:rFonts w:eastAsia="Times New Roman" w:cs="Times New Roman"/>
          <w:szCs w:val="24"/>
        </w:rPr>
        <w:t>δικ</w:t>
      </w:r>
      <w:r>
        <w:rPr>
          <w:rFonts w:eastAsia="Times New Roman" w:cs="Times New Roman"/>
          <w:szCs w:val="24"/>
        </w:rPr>
        <w:t xml:space="preserve">αστικό </w:t>
      </w:r>
      <w:r>
        <w:rPr>
          <w:rFonts w:eastAsia="Times New Roman" w:cs="Times New Roman"/>
          <w:szCs w:val="24"/>
        </w:rPr>
        <w:t>γραφείο</w:t>
      </w:r>
      <w:r>
        <w:rPr>
          <w:rFonts w:eastAsia="Times New Roman" w:cs="Times New Roman"/>
          <w:szCs w:val="24"/>
        </w:rPr>
        <w:t xml:space="preserve">. Να σημειωθεί ότι ενώ προκύπτει δαπάνη από τη σύσταση του </w:t>
      </w:r>
      <w:r>
        <w:rPr>
          <w:rFonts w:eastAsia="Times New Roman" w:cs="Times New Roman"/>
          <w:szCs w:val="24"/>
        </w:rPr>
        <w:t>γραφείου</w:t>
      </w:r>
      <w:r>
        <w:rPr>
          <w:rFonts w:eastAsia="Times New Roman" w:cs="Times New Roman"/>
          <w:szCs w:val="24"/>
        </w:rPr>
        <w:t>, όπως και στα άρθρα 14 και 15, εν</w:t>
      </w:r>
      <w:r>
        <w:rPr>
          <w:rFonts w:eastAsia="Times New Roman" w:cs="Times New Roman"/>
          <w:szCs w:val="24"/>
        </w:rPr>
        <w:t xml:space="preserve"> </w:t>
      </w:r>
      <w:r>
        <w:rPr>
          <w:rFonts w:eastAsia="Times New Roman" w:cs="Times New Roman"/>
          <w:szCs w:val="24"/>
        </w:rPr>
        <w:t>τούτοις δεν έχει προσδιοριστεί στην έκθεση του Γενικού Λογιστηρίου, διότι δεν προσκομίστηκαν στοιχεία από το αρμόδιο Υπουργείο. Βέβαια, αναφ</w:t>
      </w:r>
      <w:r>
        <w:rPr>
          <w:rFonts w:eastAsia="Times New Roman" w:cs="Times New Roman"/>
          <w:szCs w:val="24"/>
        </w:rPr>
        <w:t xml:space="preserve">έρεται μια δαπάνη 385 χιλιάδων ευρώ ετησίως κατά την πλήρη κάλυψη των θέσεων. Θα είχε ενδιαφέρον να βλέπαμε αναλυτικά το κόστος, όπως και το κόστος σε περίπτωση που ο </w:t>
      </w:r>
      <w:r>
        <w:rPr>
          <w:rFonts w:eastAsia="Times New Roman" w:cs="Times New Roman"/>
          <w:szCs w:val="24"/>
        </w:rPr>
        <w:t xml:space="preserve">πρύτανης </w:t>
      </w:r>
      <w:r>
        <w:rPr>
          <w:rFonts w:eastAsia="Times New Roman" w:cs="Times New Roman"/>
          <w:szCs w:val="24"/>
        </w:rPr>
        <w:t xml:space="preserve">προτιμήσει τελικά άλλο δικηγόρο ή άλλο δικηγορικό γραφείο. </w:t>
      </w:r>
    </w:p>
    <w:p w14:paraId="7D38D5F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w:t>
      </w:r>
      <w:r>
        <w:rPr>
          <w:rFonts w:eastAsia="Times New Roman" w:cs="Times New Roman"/>
          <w:szCs w:val="24"/>
        </w:rPr>
        <w:t xml:space="preserve">8 του Κεφαλαίου Β΄ σχετικά με τα Κέντρα Επαγγελματικής Εκπαίδευσης, είχε υποστηρίξει και η ΟΛΜΕ </w:t>
      </w:r>
      <w:r>
        <w:rPr>
          <w:rFonts w:eastAsia="Times New Roman" w:cs="Times New Roman"/>
          <w:szCs w:val="24"/>
        </w:rPr>
        <w:lastRenderedPageBreak/>
        <w:t>ότι η διάταξη μπορεί να λειτουργήσει θετικά αρκεί να ενεργοποιηθεί σε μεγάλο αριθμό ΑΕΙ και να περιλαμβάνει μεγάλο αριθμό σπουδαστών. Σε αντίθετη περίπτωση θα δ</w:t>
      </w:r>
      <w:r>
        <w:rPr>
          <w:rFonts w:eastAsia="Times New Roman" w:cs="Times New Roman"/>
          <w:szCs w:val="24"/>
        </w:rPr>
        <w:t>ράσει αρνητικά για τους αποφοίτους των ΕΠΑΛ. Θα πρέπει να αναλογιστούμε τι σημαίνει αυτή η πρόσβαση στην ανώτατη εκπαίδευση και τι προεκτάσεις θα έχει. Αν, βέβαια, γίνεται στα πρότυπα εκπαιδευτικών προγραμμάτων και προγραμμάτων σπουδών άλλων χωρών, θα πρέπ</w:t>
      </w:r>
      <w:r>
        <w:rPr>
          <w:rFonts w:eastAsia="Times New Roman" w:cs="Times New Roman"/>
          <w:szCs w:val="24"/>
        </w:rPr>
        <w:t xml:space="preserve">ει να γίνει προσεκτική εξέταση του ζητήματος και της προσαρμογής του στην ελληνική πραγματικότητα, κάτι όμως που δεν εξασφαλίζεται από την παρούσα διάταξη. </w:t>
      </w:r>
    </w:p>
    <w:p w14:paraId="7D38D5F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9 σχετικά με τα </w:t>
      </w:r>
      <w:r>
        <w:rPr>
          <w:rFonts w:eastAsia="Times New Roman" w:cs="Times New Roman"/>
          <w:szCs w:val="24"/>
        </w:rPr>
        <w:t xml:space="preserve">προσόντα εκλογής μελών </w:t>
      </w:r>
      <w:r>
        <w:rPr>
          <w:rFonts w:eastAsia="Times New Roman" w:cs="Times New Roman"/>
          <w:szCs w:val="24"/>
        </w:rPr>
        <w:t xml:space="preserve">ΔΕΠ, ενώ τίθενται ορισμένα αξιοκρατικά, </w:t>
      </w:r>
      <w:r>
        <w:rPr>
          <w:rFonts w:eastAsia="Times New Roman" w:cs="Times New Roman"/>
          <w:szCs w:val="24"/>
        </w:rPr>
        <w:t xml:space="preserve">θα έλεγε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lastRenderedPageBreak/>
        <w:t>κριτήρια, όπως το θέμα της αυτοδύναμης διδασκαλίας ή οι δημοσιεύσεις ή η εργασία σε αναγνωρισμένα ερευνητικά κέντρα της ημεδαπής ή αλλοδαπής, προστίθεται το θέμα του ήθους και της κοινωνικής προσφοράς που θολώνει το τοπίο και αφήνει ανοικ</w:t>
      </w:r>
      <w:r>
        <w:rPr>
          <w:rFonts w:eastAsia="Times New Roman" w:cs="Times New Roman"/>
          <w:szCs w:val="24"/>
        </w:rPr>
        <w:t>τά παράθυρα, δεδομένου ότι υπεισέρχεται ο υποκειμενικός παράγοντας. Και όταν λέμε υποκειμενικός παράγοντας για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ξέρουμε τι σημαίνει και τα έχουμε δει: Φίλη, Μπαλτά, Αναγνωστοπούλου, </w:t>
      </w:r>
      <w:proofErr w:type="spellStart"/>
      <w:r>
        <w:rPr>
          <w:rFonts w:eastAsia="Times New Roman" w:cs="Times New Roman"/>
          <w:szCs w:val="24"/>
        </w:rPr>
        <w:t>Ζουράρι</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Οπότε, είμαστε κατά</w:t>
      </w:r>
      <w:r>
        <w:rPr>
          <w:rFonts w:eastAsia="Times New Roman" w:cs="Times New Roman"/>
          <w:szCs w:val="24"/>
        </w:rPr>
        <w:t xml:space="preserve"> </w:t>
      </w:r>
      <w:r>
        <w:rPr>
          <w:rFonts w:eastAsia="Times New Roman" w:cs="Times New Roman"/>
          <w:szCs w:val="24"/>
        </w:rPr>
        <w:t xml:space="preserve">και σε αυτό. </w:t>
      </w:r>
    </w:p>
    <w:p w14:paraId="7D38D5F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το άρθρο 12 για τα Ερευνητικά Πανεπιστημιακά Ινστιτούτα, τα τελευταία χρόνια, ούτως ή άλλως, υπήρχε ελάχιστη χρηματοδότηση από τις πιστώσεις του Υπουργείου προς αυτά τα </w:t>
      </w:r>
      <w:r>
        <w:rPr>
          <w:rFonts w:eastAsia="Times New Roman" w:cs="Times New Roman"/>
          <w:szCs w:val="24"/>
        </w:rPr>
        <w:t xml:space="preserve">ινστιτούτα </w:t>
      </w:r>
      <w:r>
        <w:rPr>
          <w:rFonts w:eastAsia="Times New Roman" w:cs="Times New Roman"/>
          <w:szCs w:val="24"/>
        </w:rPr>
        <w:t>για πολλούς λόγους. Το γεγονός ότι με την παρούσα διάταξη καθίστατ</w:t>
      </w:r>
      <w:r>
        <w:rPr>
          <w:rFonts w:eastAsia="Times New Roman" w:cs="Times New Roman"/>
          <w:szCs w:val="24"/>
        </w:rPr>
        <w:t xml:space="preserve">αι υποχρεωτική η αξιολόγησή τους, θα είναι θετικό και </w:t>
      </w:r>
      <w:r>
        <w:rPr>
          <w:rFonts w:eastAsia="Times New Roman" w:cs="Times New Roman"/>
          <w:szCs w:val="24"/>
        </w:rPr>
        <w:lastRenderedPageBreak/>
        <w:t>καλό να κλείσουν</w:t>
      </w:r>
      <w:r>
        <w:rPr>
          <w:rFonts w:eastAsia="Times New Roman" w:cs="Times New Roman"/>
          <w:b/>
          <w:szCs w:val="24"/>
        </w:rPr>
        <w:t xml:space="preserve"> </w:t>
      </w:r>
      <w:r>
        <w:rPr>
          <w:rFonts w:eastAsia="Times New Roman" w:cs="Times New Roman"/>
          <w:szCs w:val="24"/>
        </w:rPr>
        <w:t>όσα δεν τηρούν το</w:t>
      </w:r>
      <w:r>
        <w:rPr>
          <w:rFonts w:eastAsia="Times New Roman" w:cs="Times New Roman"/>
          <w:szCs w:val="24"/>
        </w:rPr>
        <w:t>ν</w:t>
      </w:r>
      <w:r>
        <w:rPr>
          <w:rFonts w:eastAsia="Times New Roman" w:cs="Times New Roman"/>
          <w:szCs w:val="24"/>
        </w:rPr>
        <w:t xml:space="preserve"> νόμο και σε όσα διαπιστωθούν παραβάσεις ή στρεβλή χρήση χρηματοδοτικών πόρων να αναζητηθούν τελικά ευθύνες. </w:t>
      </w:r>
    </w:p>
    <w:p w14:paraId="7D38D5F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άρθρο 17 σχετικά με τις διατάξεις για </w:t>
      </w:r>
      <w:r>
        <w:rPr>
          <w:rFonts w:eastAsia="Times New Roman" w:cs="Times New Roman"/>
          <w:szCs w:val="24"/>
        </w:rPr>
        <w:t>μετ</w:t>
      </w:r>
      <w:r>
        <w:rPr>
          <w:rFonts w:eastAsia="Times New Roman" w:cs="Times New Roman"/>
          <w:szCs w:val="24"/>
        </w:rPr>
        <w:t xml:space="preserve">εγγραφές </w:t>
      </w:r>
      <w:r>
        <w:rPr>
          <w:rFonts w:eastAsia="Times New Roman" w:cs="Times New Roman"/>
          <w:szCs w:val="24"/>
        </w:rPr>
        <w:t xml:space="preserve">φοιτητών. Είναι ένα άρθρο για το οποίο ήρθαν πάρα πολλά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διαμαρτυρίας σε όλα τα μέλη της </w:t>
      </w:r>
      <w:r>
        <w:rPr>
          <w:rFonts w:eastAsia="Times New Roman" w:cs="Times New Roman"/>
          <w:szCs w:val="24"/>
        </w:rPr>
        <w:t>επιτροπής</w:t>
      </w:r>
      <w:r>
        <w:rPr>
          <w:rFonts w:eastAsia="Times New Roman" w:cs="Times New Roman"/>
          <w:szCs w:val="24"/>
        </w:rPr>
        <w:t>. Με αυτήν την διάταξη δημιουργούνται ελπίδες στις οικογένειες που έχουν παιδιά που σπουδάζουν σε διαφορετικές πόλεις ότι δικαιούνται μετεγγρα</w:t>
      </w:r>
      <w:r>
        <w:rPr>
          <w:rFonts w:eastAsia="Times New Roman" w:cs="Times New Roman"/>
          <w:szCs w:val="24"/>
        </w:rPr>
        <w:t xml:space="preserve">φής υπό συγκεκριμένες προϋποθέσεις. </w:t>
      </w:r>
    </w:p>
    <w:p w14:paraId="7D38D5F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έπρεπε να επεκταθεί και στις οικογένειες με ένα παιδί. Πολλές οικογένειες με τη δύσκολη οικονομική κατάσταση που βιώνουν, δεν μπορούν να σπουδάσουν ούτε ένα παιδί. Είπατε ότι θα το κάνετε. Πότε θα το κάνετε; </w:t>
      </w:r>
    </w:p>
    <w:p w14:paraId="7D38D60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και για τα παιδιά των Ελλήνων του εξωτερικού υπήρξαν δεκάδες μηνύματα διαμαρτυρίας για όλα αυτά με ερωτήσεις του τύπου «γιατί δεν κάνατε πράξη όσα υποσχεθήκατε, κύριε Υπουργέ;» ή «πότε θα τα κάνετε;». </w:t>
      </w:r>
    </w:p>
    <w:p w14:paraId="7D38D60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Προσθέτετε κιόλας ότι οι προϋποθέσεις και οι λεπτομέρ</w:t>
      </w:r>
      <w:r>
        <w:rPr>
          <w:rFonts w:eastAsia="Times New Roman" w:cs="Times New Roman"/>
          <w:szCs w:val="24"/>
        </w:rPr>
        <w:t xml:space="preserve">ειες εφαρμογής της διάταξης θα καθοριστούν με απόφαση του Υπουργού, χωρίς να προσδιορίζεται χρονικά ή κάτι άλλο. Η διάταξη είναι κενή και απλώς χρησιμεύει για καθαρά ψηφοθηρικούς λόγους, εμπαίζοντας εκατοντάδες οικογένειες. </w:t>
      </w:r>
    </w:p>
    <w:p w14:paraId="7D38D60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Σε αυτό το θέμα θα πρέπει να υπ</w:t>
      </w:r>
      <w:r>
        <w:rPr>
          <w:rFonts w:eastAsia="Times New Roman" w:cs="Times New Roman"/>
          <w:szCs w:val="24"/>
        </w:rPr>
        <w:t xml:space="preserve">άρξουν μόνιμες και σταθερές διατάξεις </w:t>
      </w:r>
      <w:r>
        <w:rPr>
          <w:rFonts w:eastAsia="Times New Roman" w:cs="Times New Roman"/>
          <w:szCs w:val="24"/>
        </w:rPr>
        <w:t>μετεγγραφών</w:t>
      </w:r>
      <w:r>
        <w:rPr>
          <w:rFonts w:eastAsia="Times New Roman" w:cs="Times New Roman"/>
          <w:szCs w:val="24"/>
        </w:rPr>
        <w:t xml:space="preserve">, για να μπορεί μια οικογένεια να κάνει και έναν προγραμματισμό για τη φοίτηση και τις σπουδές των παιδιών τους. </w:t>
      </w:r>
    </w:p>
    <w:p w14:paraId="7D38D60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Για τον ενιαίο ρυθμό εκπαίδευσης θα μπορούσε να βρίσκεται σε απόλυτη σύμπνοια με το άρθρο 16, σχετικά με το απολυτήριο δήλωσης σπουδών, όπου εισάγοντας σε ένα πεδίο τον εν λόγω αριθμό, θα μπορούσες να ζητήσεις οποιαδήποτε στιγμή οποιοδήποτε πιστοποιητικό ε</w:t>
      </w:r>
      <w:r>
        <w:rPr>
          <w:rFonts w:eastAsia="Times New Roman" w:cs="Times New Roman"/>
          <w:szCs w:val="24"/>
        </w:rPr>
        <w:t xml:space="preserve">κπαίδευσης, γιατί ζητούνται συνέχεια αριθμοί και προσωπικά δεδομένα. </w:t>
      </w:r>
    </w:p>
    <w:p w14:paraId="7D38D60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19 είχαμε την απόσυρση της παραγράφου 1, όχι γιατί κάποιοι φορείς σάς το ζήτησαν, όχι γιατί είπατε εσείς ότι κάνατε λάθος, αλλά γιατί σας το ζήτησε ο κ. Φίλης. Και μάλιστα, δια</w:t>
      </w:r>
      <w:r>
        <w:rPr>
          <w:rFonts w:eastAsia="Times New Roman" w:cs="Times New Roman"/>
          <w:szCs w:val="24"/>
        </w:rPr>
        <w:t xml:space="preserve">βάζοντας από τα Πρακτικά, υπάρχουν βαριές εκφράσεις μέσα, όπως το ότι «Κύριε Υπουργέ, με το νομοσχέδιο αυτό ευτυχήσατε να ιδρύσετε ένα μεγάλο πανεπιστήμιο, ιδρύετε όμως δυστυχώς και άλλο ένα πανεπιστήμιο, το πρώτο ιδιωτικό πανεπιστήμιο». </w:t>
      </w:r>
    </w:p>
    <w:p w14:paraId="7D38D60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πα</w:t>
      </w:r>
      <w:r>
        <w:rPr>
          <w:rFonts w:eastAsia="Times New Roman" w:cs="Times New Roman"/>
          <w:szCs w:val="24"/>
        </w:rPr>
        <w:t xml:space="preserve">ράγραφο 5, δεν καταλαβαίνω αυτήν την εμμονή και για ποιο λόγο η παράταση έως 31-12-2022 για την απόκτηση από μόνιμους καθηγητές εφαρμογών διδακτορικού διπλώματος, ώστε να εξελιχθούν σε επίκουρο καθηγητή. Είναι συνέχεια του προηγούμενου άρθρου που σας είπα </w:t>
      </w:r>
      <w:r>
        <w:rPr>
          <w:rFonts w:eastAsia="Times New Roman" w:cs="Times New Roman"/>
          <w:szCs w:val="24"/>
        </w:rPr>
        <w:t xml:space="preserve">για την εμμονή. Προφανώς, πρόκειται για βόλεμα συγκεκριμένων προσώπων, οπότε δώστε μας από τώρα τη λίστα με τα ονόματα, για να καταλάβουμε γιατί γίνεται, αφού αργά ή γρήγορα θα γίνουν γνωστά. </w:t>
      </w:r>
    </w:p>
    <w:p w14:paraId="7D38D60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κεφάλαιο Δ΄ με τίτλο «Ρυθμίσεις για την έρευνα» και συγκεκρ</w:t>
      </w:r>
      <w:r>
        <w:rPr>
          <w:rFonts w:eastAsia="Times New Roman" w:cs="Times New Roman"/>
          <w:szCs w:val="24"/>
        </w:rPr>
        <w:t>ιμένα στο άρθρο 20, με την παράγραφο 11 παρέχεται η δυνατότητα μετάταξης επιστημόνων υψηλών προσόντων από την πρωτοβάθμια και δευτεροβάθμια εκπαίδευση σε ερευνητικά κέντρα.</w:t>
      </w:r>
    </w:p>
    <w:p w14:paraId="7D38D60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Θα έπρεπε κανονικά να ενισχύεται η βασική εκπαίδευση από αυτούς τους εκπαιδευτικούς</w:t>
      </w:r>
      <w:r>
        <w:rPr>
          <w:rFonts w:eastAsia="Times New Roman" w:cs="Times New Roman"/>
          <w:szCs w:val="24"/>
        </w:rPr>
        <w:t xml:space="preserve"> που έχουν αυξημένα προσόντα και όχι να αποψιλώνεται η πρωτοβάθμια και η δευτεροβάθμια. Επιπλέον, έχετε σκεφθεί πώς θα καλυφθούν αυτά τα κενά που θα δημιουργηθούν; Στόχος θα έπρεπε να είναι η αναβάθμιση του δημοσίου σχολείου και όχι ο επιχειρούμενος αφανισ</w:t>
      </w:r>
      <w:r>
        <w:rPr>
          <w:rFonts w:eastAsia="Times New Roman" w:cs="Times New Roman"/>
          <w:szCs w:val="24"/>
        </w:rPr>
        <w:t xml:space="preserve">μός του. </w:t>
      </w:r>
    </w:p>
    <w:p w14:paraId="7D38D60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άρθρο 32 υπάρχει η απαράδεκτη κατ’ εμάς τρίτη παράγραφος, η οποία λέει ότι διατηρείται στις σχολικές μονάδες της πρωτοβάθμιας εκπαίδευσης ως αργία η εορτή των Τριών Ιεραρχών, αλλά καταργείται ο εορτασμός της. Εγώ μπορώ να καταλάβω ποιο είναι </w:t>
      </w:r>
      <w:r>
        <w:rPr>
          <w:rFonts w:eastAsia="Times New Roman" w:cs="Times New Roman"/>
          <w:szCs w:val="24"/>
        </w:rPr>
        <w:t>το πρόβλημά σας. Δεν θέλετε με τίποτα να υπάρχει εορτασμός μιας σχολικής εκδήλωσης και να τιμά τρεις Ιεράρχες οι οποίοι τιμώ</w:t>
      </w:r>
      <w:r>
        <w:rPr>
          <w:rFonts w:eastAsia="Times New Roman" w:cs="Times New Roman"/>
          <w:szCs w:val="24"/>
        </w:rPr>
        <w:lastRenderedPageBreak/>
        <w:t>νται για τις διδαχές υπέρ του Χριστιανισμού. Να το πείτε πιο ξεκάθαρα και όχι να αφήνετε την αργία για να μην παραπονεθούν οι εκπαιδ</w:t>
      </w:r>
      <w:r>
        <w:rPr>
          <w:rFonts w:eastAsia="Times New Roman" w:cs="Times New Roman"/>
          <w:szCs w:val="24"/>
        </w:rPr>
        <w:t>ευτικοί, αλλά να καταργείτε τον εορτασμό.</w:t>
      </w:r>
    </w:p>
    <w:p w14:paraId="7D38D60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Σο άρθρο 33 η τρίτη παράγραφος αφορά στη σταδιακή υποχρεωτική φοίτηση των νηπίων ηλικίας τεσσάρων έως πέντε ετών στο νηπιαγωγείο. Δεκάδες οι αντιδράσεις. Υπάρχουν άραγε οι απαραίτητες δομές; Οι δήμοι λένε ότι δεν υ</w:t>
      </w:r>
      <w:r>
        <w:rPr>
          <w:rFonts w:eastAsia="Times New Roman" w:cs="Times New Roman"/>
          <w:szCs w:val="24"/>
        </w:rPr>
        <w:t xml:space="preserve">πάρχουν. Οι δημόσιοι βρεφονηπιακοί και οι εργαζόμενοί τους αντιδρούν. Είναι κλειστοί σήμερα, κύριε Υπουργέ. Ακόμη και οι ιδιωτικοί της </w:t>
      </w:r>
      <w:r>
        <w:rPr>
          <w:rFonts w:eastAsia="Times New Roman" w:cs="Times New Roman"/>
          <w:szCs w:val="24"/>
        </w:rPr>
        <w:t xml:space="preserve">περιφέρειας </w:t>
      </w:r>
      <w:r>
        <w:rPr>
          <w:rFonts w:eastAsia="Times New Roman" w:cs="Times New Roman"/>
          <w:szCs w:val="24"/>
        </w:rPr>
        <w:t xml:space="preserve">έχουν εκφράσει ισχυρές αντιδράσεις. </w:t>
      </w:r>
    </w:p>
    <w:p w14:paraId="7D38D60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Όλοι έχουν παράπονο γι’ αυτή τη διάταξη. Μόνο εσείς θεωρείτε ότι είναι κ</w:t>
      </w:r>
      <w:r>
        <w:rPr>
          <w:rFonts w:eastAsia="Times New Roman" w:cs="Times New Roman"/>
          <w:szCs w:val="24"/>
        </w:rPr>
        <w:t xml:space="preserve">αλή. Ίσως θα πρέπει να το κοιτάξετε καλύτερα. Θα υπάρχουν θέσεις στους δημόσιους; Θα μπορούν οι οικογένειες να πάνε </w:t>
      </w:r>
      <w:r>
        <w:rPr>
          <w:rFonts w:eastAsia="Times New Roman" w:cs="Times New Roman"/>
          <w:szCs w:val="24"/>
        </w:rPr>
        <w:lastRenderedPageBreak/>
        <w:t xml:space="preserve">τα παιδιά τους σε δημόσιο βρεφονηπιακό ή θα πείτε ότι δεν υπάρχουν θέσεις και αναγκαστικά θα πρέπει να πάνε σε ιδιωτικό; </w:t>
      </w:r>
    </w:p>
    <w:p w14:paraId="7D38D60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34 για τ</w:t>
      </w:r>
      <w:r>
        <w:rPr>
          <w:rFonts w:eastAsia="Times New Roman" w:cs="Times New Roman"/>
          <w:szCs w:val="24"/>
        </w:rPr>
        <w:t xml:space="preserve">α ζητήματα αξιολόγησης μαθητών </w:t>
      </w:r>
      <w:r>
        <w:rPr>
          <w:rFonts w:eastAsia="Times New Roman" w:cs="Times New Roman"/>
          <w:szCs w:val="24"/>
        </w:rPr>
        <w:t>γενικού λυκείου</w:t>
      </w:r>
      <w:r>
        <w:rPr>
          <w:rFonts w:eastAsia="Times New Roman" w:cs="Times New Roman"/>
          <w:szCs w:val="24"/>
        </w:rPr>
        <w:t xml:space="preserve"> ρυθμίζονται εκ νέου οι διαδικασίες εκπόνησης των δημιουργικών εργασιών και μειώνεται ο αριθμός των μαθημάτων που εξετάζονται γραπτώς για τις απολυτήριες εξετάσεις του </w:t>
      </w:r>
      <w:r>
        <w:rPr>
          <w:rFonts w:eastAsia="Times New Roman" w:cs="Times New Roman"/>
          <w:szCs w:val="24"/>
        </w:rPr>
        <w:t>γενικού λυκείου</w:t>
      </w:r>
      <w:r>
        <w:rPr>
          <w:rFonts w:eastAsia="Times New Roman" w:cs="Times New Roman"/>
          <w:szCs w:val="24"/>
        </w:rPr>
        <w:t xml:space="preserve"> σε τέσσερα μαθήματα: Νέα Ε</w:t>
      </w:r>
      <w:r>
        <w:rPr>
          <w:rFonts w:eastAsia="Times New Roman" w:cs="Times New Roman"/>
          <w:szCs w:val="24"/>
        </w:rPr>
        <w:t>λληνικά, Μαθηματικά, Ιστορία και Βιολογία.</w:t>
      </w:r>
    </w:p>
    <w:p w14:paraId="7D38D60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δημιουργικές εργασίες, αυτές ο Υπουργός τις καθιστά υποχρεωτικές γιατί, όπως έχει αναφέρει, πρέπει να δοθεί ιδιαίτερη βαρύτητα στη δημιουργική σκέψη και δράση των μαθητών. Βέβαια, είναι απορίας </w:t>
      </w:r>
      <w:proofErr w:type="spellStart"/>
      <w:r>
        <w:rPr>
          <w:rFonts w:eastAsia="Times New Roman" w:cs="Times New Roman"/>
          <w:szCs w:val="24"/>
        </w:rPr>
        <w:t>ά</w:t>
      </w:r>
      <w:r>
        <w:rPr>
          <w:rFonts w:eastAsia="Times New Roman" w:cs="Times New Roman"/>
          <w:szCs w:val="24"/>
        </w:rPr>
        <w:t>ξιον</w:t>
      </w:r>
      <w:proofErr w:type="spellEnd"/>
      <w:r>
        <w:rPr>
          <w:rFonts w:eastAsia="Times New Roman" w:cs="Times New Roman"/>
          <w:szCs w:val="24"/>
        </w:rPr>
        <w:t xml:space="preserve"> πώς αυτές θα αξιολογούνται. Ποια θα είναι τα κριτήρια; Θα είναι το αντίστοιχο που συμβαίνει και στην </w:t>
      </w:r>
      <w:r>
        <w:rPr>
          <w:rFonts w:eastAsia="Times New Roman" w:cs="Times New Roman"/>
          <w:szCs w:val="24"/>
        </w:rPr>
        <w:lastRenderedPageBreak/>
        <w:t>έκθεση, που ο καθένας μπορεί να αναπτύξει ένα θέμα που αν είναι έξω από τη συγκεκριμένη νόρμα δεν παίρνει καλό βαθμό και δεν θεωρείται αποδεκτό; Πώς θ</w:t>
      </w:r>
      <w:r>
        <w:rPr>
          <w:rFonts w:eastAsia="Times New Roman" w:cs="Times New Roman"/>
          <w:szCs w:val="24"/>
        </w:rPr>
        <w:t xml:space="preserve">α μπορέσει να εφαρμοστεί σε μια δημιουργική εργασία και με τι υποκειμενικότητα, για να μπορέσει να παίξει ένα σημαντικότερο ρόλο; </w:t>
      </w:r>
    </w:p>
    <w:p w14:paraId="7D38D60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Σας είπα ότι υπάρχουν πάρα πολλές αντιδράσεις. Έχουμε πολλά μηνύματα. Θα τα πουν, όμως, οι επόμενοι ομιλητές. </w:t>
      </w:r>
    </w:p>
    <w:p w14:paraId="7D38D60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w:t>
      </w:r>
      <w:r>
        <w:rPr>
          <w:rFonts w:eastAsia="Times New Roman" w:cs="Times New Roman"/>
          <w:szCs w:val="24"/>
        </w:rPr>
        <w:t xml:space="preserve">λίγο στην τροπολογία που αφορά τα σχολικά γεύματα. Εμείς είμαστε </w:t>
      </w:r>
      <w:r>
        <w:rPr>
          <w:rFonts w:eastAsia="Times New Roman" w:cs="Times New Roman"/>
          <w:szCs w:val="24"/>
        </w:rPr>
        <w:t>κατά,</w:t>
      </w:r>
      <w:r>
        <w:rPr>
          <w:rFonts w:eastAsia="Times New Roman" w:cs="Times New Roman"/>
          <w:szCs w:val="24"/>
        </w:rPr>
        <w:t xml:space="preserve"> όχι στο να δίνονται τα σχολικά γεύματα, αλλά στον τρόπο που δίνονται. Στην αρχή είχαμε πει ότι το καταψηφίζουμε, γιατί είναι απευθείας ανάθεση. Δεν αλλάζει κάτι. Συνεχίζετε να λέτε ότι </w:t>
      </w:r>
      <w:r>
        <w:rPr>
          <w:rFonts w:eastAsia="Times New Roman" w:cs="Times New Roman"/>
          <w:szCs w:val="24"/>
        </w:rPr>
        <w:t xml:space="preserve">τα σχολικά γεύματα θα δίνονται με απευθείας ανάθεση, απλά θέλετε να παρακάμψετε και κάποιες διαδικασίες. </w:t>
      </w:r>
    </w:p>
    <w:p w14:paraId="7D38D60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Ίσως θα έπρεπε να σκεφθείτε να δημιουργηθούν θέσεις εργασίας για τους γονείς αυτών των παιδιών και να μην χρειάζεται να δίνονται σχολικά γεύματα. Είχα</w:t>
      </w:r>
      <w:r>
        <w:rPr>
          <w:rFonts w:eastAsia="Times New Roman" w:cs="Times New Roman"/>
          <w:szCs w:val="24"/>
        </w:rPr>
        <w:t>τε υποσχεθεί ότι θα αλλάξετε αυτήν την κατάντια που μας έφεραν τα μνημόνια και θα έχουν μια καλύτερη ποιότητα ζωής τα παιδιά και οι οικογένειές τους.</w:t>
      </w:r>
    </w:p>
    <w:p w14:paraId="7D38D61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στο «όχι» που η </w:t>
      </w:r>
      <w:r>
        <w:rPr>
          <w:rFonts w:eastAsia="Times New Roman" w:cs="Times New Roman"/>
          <w:szCs w:val="24"/>
        </w:rPr>
        <w:t xml:space="preserve">σύγκλητος </w:t>
      </w:r>
      <w:r>
        <w:rPr>
          <w:rFonts w:eastAsia="Times New Roman" w:cs="Times New Roman"/>
          <w:szCs w:val="24"/>
        </w:rPr>
        <w:t>του ΑΠΘ έχει εκφράσει και αναφέρει εδώ, μέσα σε</w:t>
      </w:r>
      <w:r>
        <w:rPr>
          <w:rFonts w:eastAsia="Times New Roman" w:cs="Times New Roman"/>
          <w:szCs w:val="24"/>
        </w:rPr>
        <w:t xml:space="preserve"> πέντε παραγράφους, πού εναντιώνεται. Γιατί η ίδρυση ενός </w:t>
      </w:r>
      <w:r>
        <w:rPr>
          <w:rFonts w:eastAsia="Times New Roman" w:cs="Times New Roman"/>
          <w:szCs w:val="24"/>
        </w:rPr>
        <w:t>πανεπιστημίου</w:t>
      </w:r>
      <w:r>
        <w:rPr>
          <w:rFonts w:eastAsia="Times New Roman" w:cs="Times New Roman"/>
          <w:szCs w:val="24"/>
        </w:rPr>
        <w:t>, λέει, προϋποθέτει εκπόνηση μελετών σκοπιμότητας και βιωσιμότητας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καταλήξατε εσείς να τους ρωτάτε: «Γιατί δυο μέτρα και δυο σταθμά και όταν ήταν η συνένωση των ΤΕΙ Θεσσαλονί</w:t>
      </w:r>
      <w:r>
        <w:rPr>
          <w:rFonts w:eastAsia="Times New Roman" w:cs="Times New Roman"/>
          <w:szCs w:val="24"/>
        </w:rPr>
        <w:t xml:space="preserve">κης, το αποδέχθηκαν και τώρα που είναι για το Πανεπιστήμιο Δυτικής Αττικής δεν το αποδέχονται;». Και εμείς σας ρωτάμε: Γιατί εκεί έγινε </w:t>
      </w:r>
      <w:r>
        <w:rPr>
          <w:rFonts w:eastAsia="Times New Roman" w:cs="Times New Roman"/>
          <w:szCs w:val="24"/>
        </w:rPr>
        <w:lastRenderedPageBreak/>
        <w:t xml:space="preserve">απλώς </w:t>
      </w:r>
      <w:r>
        <w:rPr>
          <w:rFonts w:eastAsia="Times New Roman" w:cs="Times New Roman"/>
          <w:szCs w:val="24"/>
        </w:rPr>
        <w:t xml:space="preserve">συνένωση </w:t>
      </w:r>
      <w:r>
        <w:rPr>
          <w:rFonts w:eastAsia="Times New Roman" w:cs="Times New Roman"/>
          <w:szCs w:val="24"/>
        </w:rPr>
        <w:t>και δεν έγινε αναβάθμιση, ενώ τώρα γίνεται αναβάθμιση και υπάρχουν δυο μέτρα και δυο σταθμά;</w:t>
      </w:r>
    </w:p>
    <w:p w14:paraId="7D38D61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καταψηφίσουμε, λοιπόν, ως Χρυσή Αυγή το νομοσχέδιο, μιας και ακόμη και σε κάποιες θετικές διατάξεις που ίσως να υπήρχαν, δεν υπάρχει ένα σαφές χρονικό πλαίσιο και ακόμη περισσότερο, γιατί προσθέτετε αυτό το «ότι θα αποφασίσει για τα περαιτέρω ο Υπουργός, ό</w:t>
      </w:r>
      <w:r>
        <w:rPr>
          <w:rFonts w:eastAsia="Times New Roman" w:cs="Times New Roman"/>
          <w:szCs w:val="24"/>
        </w:rPr>
        <w:t>ταν…».</w:t>
      </w:r>
    </w:p>
    <w:p w14:paraId="7D38D61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7D38D613"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D38D61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Προεδρείο βεβαιώνει την παρουσία της κ. </w:t>
      </w:r>
      <w:proofErr w:type="spellStart"/>
      <w:r>
        <w:rPr>
          <w:rFonts w:eastAsia="Times New Roman" w:cs="Times New Roman"/>
          <w:szCs w:val="24"/>
        </w:rPr>
        <w:t>Ζαρούλια</w:t>
      </w:r>
      <w:proofErr w:type="spellEnd"/>
      <w:r>
        <w:rPr>
          <w:rFonts w:eastAsia="Times New Roman" w:cs="Times New Roman"/>
          <w:szCs w:val="24"/>
        </w:rPr>
        <w:t>, γιατί έχει ξεχάσει την κάρτα της και δεν μπορούσε να εγγραφεί.</w:t>
      </w:r>
    </w:p>
    <w:p w14:paraId="7D38D61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Προχωρούμε με τον ειδικό αγορητή από το</w:t>
      </w:r>
      <w:r>
        <w:rPr>
          <w:rFonts w:eastAsia="Times New Roman" w:cs="Times New Roman"/>
          <w:szCs w:val="24"/>
        </w:rPr>
        <w:t xml:space="preserve"> Κομμουνιστικό Κόμμα Ελλάδας τον κ. Δελή.</w:t>
      </w:r>
    </w:p>
    <w:p w14:paraId="7D38D61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7D38D61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μια γενική τοποθέτηση θα μπορούσε να είναι ότι με το σημερινό νομοσχέδιο η Κυβέρνηση προσθέτει άλλον έναν κρίκο στη μακρά αλυσίδα των αντιδραστι</w:t>
      </w:r>
      <w:r>
        <w:rPr>
          <w:rFonts w:eastAsia="Times New Roman" w:cs="Times New Roman"/>
          <w:szCs w:val="24"/>
        </w:rPr>
        <w:t xml:space="preserve">κών αναδιαρθρώσεων στην εκπαίδευση, οι οποίες βέβαια σχεδιάστηκαν και διακηρύχθηκαν από την Ευρωπαϊκή Ένωση και εδώ και χρόνια ξεκίνησαν να υλοποιούνται και στη χώρα μας διαδοχικά απ’ όλες τις κυβερνήσεις και μάλιστα πολύ πριν έλθουν τα μνημόνια. </w:t>
      </w:r>
    </w:p>
    <w:p w14:paraId="7D38D61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Ευρωπα</w:t>
      </w:r>
      <w:r>
        <w:rPr>
          <w:rFonts w:eastAsia="Times New Roman" w:cs="Times New Roman"/>
          <w:szCs w:val="24"/>
        </w:rPr>
        <w:t>ϊκή Ένωση καίγεται κυριολεκτικά να προσαρμόσει την εκπαίδευση στις ανάγκες των επιχειρηματικών ομίλων, αξιοποιώντας μεθοδικά αφ</w:t>
      </w:r>
      <w:r>
        <w:rPr>
          <w:rFonts w:eastAsia="Times New Roman" w:cs="Times New Roman"/>
          <w:szCs w:val="24"/>
        </w:rPr>
        <w:t xml:space="preserve">’ </w:t>
      </w:r>
      <w:r>
        <w:rPr>
          <w:rFonts w:eastAsia="Times New Roman" w:cs="Times New Roman"/>
          <w:szCs w:val="24"/>
        </w:rPr>
        <w:t xml:space="preserve">ενός τον ιδεολογικό ρόλο της εκπαίδευσης, </w:t>
      </w:r>
      <w:r>
        <w:rPr>
          <w:rFonts w:eastAsia="Times New Roman" w:cs="Times New Roman"/>
          <w:szCs w:val="24"/>
        </w:rPr>
        <w:lastRenderedPageBreak/>
        <w:t xml:space="preserve">αλλά και τον αναντικατάστατο ρόλο της στη μετάδοση και στην παραγωγή της γνώσης. </w:t>
      </w:r>
    </w:p>
    <w:p w14:paraId="7D38D61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Σ</w:t>
      </w:r>
      <w:r>
        <w:rPr>
          <w:rFonts w:eastAsia="Times New Roman" w:cs="Times New Roman"/>
          <w:szCs w:val="24"/>
        </w:rPr>
        <w:t>ΥΡΙΖΑ, συνεπώς, δεν πρωτοτυπεί, όταν εξειδικεύει και υλοποιεί αυτήν την εκπαιδευτική στρατηγική στη χώρα μας, απλώς συνεχίζει στην κατεύθυνση των προηγούμενων με μεγαλύτερη μαεστρία και τόλμη κάτι που ξαφνιάζει ευχάριστα τους εκπροσώπους του ελληνικού κεφα</w:t>
      </w:r>
      <w:r>
        <w:rPr>
          <w:rFonts w:eastAsia="Times New Roman" w:cs="Times New Roman"/>
          <w:szCs w:val="24"/>
        </w:rPr>
        <w:t xml:space="preserve">λαίου, που δεν κρύβουν και τη χαρά τους. </w:t>
      </w:r>
    </w:p>
    <w:p w14:paraId="7D38D61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Μόνο που αυτή η εκπαιδευτική πολιτική απομακρύνεται ολοένα και περισσότερο από τις λαϊκές ανάγκες στη μόρφωση. Καθιστά το μορφωτικό αγαθό πανάκριβο εμπόρευμα και αυτό κουτσουρεμένο. Ενισχύει διαρκώς την εμπορευματο</w:t>
      </w:r>
      <w:r>
        <w:rPr>
          <w:rFonts w:eastAsia="Times New Roman" w:cs="Times New Roman"/>
          <w:szCs w:val="24"/>
        </w:rPr>
        <w:t xml:space="preserve">ποίηση και τη λογική της επιχειρηματικότητας σε όλες τις βαθμίδες της εκπαίδευσης, από το πανεπιστήμιο μέχρι το νηπιαγωγείο, με στόχο όλες οι εκπαιδευτικές </w:t>
      </w:r>
      <w:r>
        <w:rPr>
          <w:rFonts w:eastAsia="Times New Roman" w:cs="Times New Roman"/>
          <w:szCs w:val="24"/>
        </w:rPr>
        <w:lastRenderedPageBreak/>
        <w:t>μονάδες να λειτουργούν ως επιχειρήσεις και για τις ανάγκες των επιχειρήσεων. Αυτή είναι και η βαθύτε</w:t>
      </w:r>
      <w:r>
        <w:rPr>
          <w:rFonts w:eastAsia="Times New Roman" w:cs="Times New Roman"/>
          <w:szCs w:val="24"/>
        </w:rPr>
        <w:t>ρη αιτία που υποχρεώνει τις λαϊκές οικογένειες να βάζουν όλο και πιο βαθιά το χέρι στην τσέπη τους, για να μορφώσουν τα παιδιά τους από την προσχολική ηλικία μέχρι την τριτοβάθμια εκπαίδευση, πριν τα υποδεχθεί η ζούγκλα της καπιταλιστικής παραγωγής.</w:t>
      </w:r>
    </w:p>
    <w:p w14:paraId="7D38D61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Εδώ, σ</w:t>
      </w:r>
      <w:r>
        <w:rPr>
          <w:rFonts w:eastAsia="Times New Roman" w:cs="Times New Roman"/>
          <w:szCs w:val="24"/>
        </w:rPr>
        <w:t>’ αυτήν τη στρατηγική, εντάσσεται και το σημερινό εμβληματικό -σύμφωνα με την Κυβέρνηση- νομοσχέδιο, που ανοίγει ξανά τη βεντάλια των αντιδραστικών αναδιαρθρώσεων σε όλες τις εκπαιδευτικές βαθμίδες και γι’ αυτό σπεύδουμε να δηλώσουμε ότι το καταψηφίζουμε ε</w:t>
      </w:r>
      <w:r>
        <w:rPr>
          <w:rFonts w:eastAsia="Times New Roman" w:cs="Times New Roman"/>
          <w:szCs w:val="24"/>
        </w:rPr>
        <w:t>πί της αρχής.</w:t>
      </w:r>
    </w:p>
    <w:p w14:paraId="7D38D61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Ιδρύουμε, λέει η Κυβέρνηση, το Πανεπιστήμιο Δυτικής Αττικής, συγχωνεύοντας τα ΤΕΙ Αθήνας και </w:t>
      </w:r>
      <w:r>
        <w:rPr>
          <w:rFonts w:eastAsia="Times New Roman" w:cs="Times New Roman"/>
          <w:szCs w:val="24"/>
        </w:rPr>
        <w:t>Πειραιώς</w:t>
      </w:r>
      <w:r>
        <w:rPr>
          <w:rFonts w:eastAsia="Times New Roman" w:cs="Times New Roman"/>
          <w:szCs w:val="24"/>
        </w:rPr>
        <w:t xml:space="preserve">. Αναβαθμίζεται έτσι </w:t>
      </w:r>
      <w:r>
        <w:rPr>
          <w:rFonts w:eastAsia="Times New Roman" w:cs="Times New Roman"/>
          <w:szCs w:val="24"/>
        </w:rPr>
        <w:lastRenderedPageBreak/>
        <w:t>αυτή η υποβαθμισμένη περιοχή, αναβαθμίζονται τα πτυχία των φοιτητών και πάνω απ’ όλα, δίδεται ώθηση στην οικονομική ανάπ</w:t>
      </w:r>
      <w:r>
        <w:rPr>
          <w:rFonts w:eastAsia="Times New Roman" w:cs="Times New Roman"/>
          <w:szCs w:val="24"/>
        </w:rPr>
        <w:t>τυξη και αυτό είναι καλό για όλους.</w:t>
      </w:r>
    </w:p>
    <w:p w14:paraId="7D38D61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Κοιτάξτε, για την αναβάθμιση της Δυτικής Αττικής των εκρηκτικών προβλημάτων, που φθάνει να θρηνεί ακόμα και θύματα σε μια δυνατή βροχή λόγω της έλλειψης υποδομών και όπου τα εργατικά ατυχήματα, συχνά πολύνεκρα, δεν λείπο</w:t>
      </w:r>
      <w:r>
        <w:rPr>
          <w:rFonts w:eastAsia="Times New Roman" w:cs="Times New Roman"/>
          <w:szCs w:val="24"/>
        </w:rPr>
        <w:t xml:space="preserve">υν, τα λόγια είναι περιττά. Δεν είναι καλό να μιλάς για σκοινί στο σπίτι του κρεμασμένου. </w:t>
      </w:r>
    </w:p>
    <w:p w14:paraId="7D38D61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Τίποτα το πρωτότυπο και εμβληματικό δεν κάνει η Κυβέρνηση με τη συγχώνευση των δυο ΤΕΙ σε </w:t>
      </w:r>
      <w:r>
        <w:rPr>
          <w:rFonts w:eastAsia="Times New Roman" w:cs="Times New Roman"/>
          <w:szCs w:val="24"/>
        </w:rPr>
        <w:t>πανεπιστήμιο</w:t>
      </w:r>
      <w:r>
        <w:rPr>
          <w:rFonts w:eastAsia="Times New Roman" w:cs="Times New Roman"/>
          <w:szCs w:val="24"/>
        </w:rPr>
        <w:t>.</w:t>
      </w:r>
    </w:p>
    <w:p w14:paraId="7D38D61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Στην πραγματικότητα συνεχίζει τις συγχωνεύσεις στην τριτοβάθμ</w:t>
      </w:r>
      <w:r>
        <w:rPr>
          <w:rFonts w:eastAsia="Times New Roman" w:cs="Times New Roman"/>
          <w:szCs w:val="24"/>
        </w:rPr>
        <w:t>ια εκπαίδευση, που ξεκίνησαν με το σχέδιο «Α</w:t>
      </w:r>
      <w:r>
        <w:rPr>
          <w:rFonts w:eastAsia="Times New Roman" w:cs="Times New Roman"/>
          <w:szCs w:val="24"/>
        </w:rPr>
        <w:t>ΘΗΝΑ</w:t>
      </w:r>
      <w:r>
        <w:rPr>
          <w:rFonts w:eastAsia="Times New Roman" w:cs="Times New Roman"/>
          <w:szCs w:val="24"/>
        </w:rPr>
        <w:t>» της προηγούμενης κυβέρνησης -έτσι εξηγούνται και τα μπράβο</w:t>
      </w:r>
      <w:r>
        <w:rPr>
          <w:rFonts w:eastAsia="Times New Roman" w:cs="Times New Roman"/>
          <w:szCs w:val="24"/>
        </w:rPr>
        <w:t xml:space="preserve"> </w:t>
      </w:r>
      <w:r>
        <w:rPr>
          <w:rFonts w:eastAsia="Times New Roman" w:cs="Times New Roman"/>
          <w:szCs w:val="24"/>
        </w:rPr>
        <w:t xml:space="preserve">του κ. </w:t>
      </w:r>
      <w:r>
        <w:rPr>
          <w:rFonts w:eastAsia="Times New Roman" w:cs="Times New Roman"/>
          <w:szCs w:val="24"/>
        </w:rPr>
        <w:lastRenderedPageBreak/>
        <w:t xml:space="preserve">Αρβανιτόπουλου- ώστε να περισταλούν οι εκπαιδευτικές δαπάνες και κυρίως, να δεθούν πιο σφιχτά τα </w:t>
      </w:r>
      <w:r>
        <w:rPr>
          <w:rFonts w:eastAsia="Times New Roman" w:cs="Times New Roman"/>
          <w:szCs w:val="24"/>
        </w:rPr>
        <w:t xml:space="preserve">ανώτατα εκπαιδευτικά ιδρύματα </w:t>
      </w:r>
      <w:r>
        <w:rPr>
          <w:rFonts w:eastAsia="Times New Roman" w:cs="Times New Roman"/>
          <w:szCs w:val="24"/>
        </w:rPr>
        <w:t xml:space="preserve">στο άρμα των </w:t>
      </w:r>
      <w:r>
        <w:rPr>
          <w:rFonts w:eastAsia="Times New Roman" w:cs="Times New Roman"/>
          <w:szCs w:val="24"/>
        </w:rPr>
        <w:t xml:space="preserve">επιχειρηματικών ομίλων. </w:t>
      </w:r>
    </w:p>
    <w:p w14:paraId="7D38D6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εδώ στην Αττική, στη Δυτική Αττική, δεν μιλάμε για όποιους κι όποιους επιχειρηματικούς ομίλους. Εδώ βρίσκεται η</w:t>
      </w:r>
      <w:r>
        <w:rPr>
          <w:rFonts w:eastAsia="Times New Roman" w:cs="Times New Roman"/>
          <w:szCs w:val="24"/>
        </w:rPr>
        <w:t xml:space="preserve"> «</w:t>
      </w:r>
      <w:r>
        <w:rPr>
          <w:rFonts w:eastAsia="Times New Roman" w:cs="Times New Roman"/>
          <w:szCs w:val="24"/>
        </w:rPr>
        <w:t>COSCO</w:t>
      </w:r>
      <w:r>
        <w:rPr>
          <w:rFonts w:eastAsia="Times New Roman" w:cs="Times New Roman"/>
          <w:szCs w:val="24"/>
        </w:rPr>
        <w:t>»</w:t>
      </w:r>
      <w:r>
        <w:rPr>
          <w:rFonts w:eastAsia="Times New Roman" w:cs="Times New Roman"/>
          <w:szCs w:val="24"/>
        </w:rPr>
        <w:t xml:space="preserve">. Εδώ είναι οι εφοπλιστές. Εδώ και το </w:t>
      </w:r>
      <w:proofErr w:type="spellStart"/>
      <w:r>
        <w:rPr>
          <w:rFonts w:eastAsia="Times New Roman" w:cs="Times New Roman"/>
          <w:szCs w:val="24"/>
        </w:rPr>
        <w:t>Θριάσιο</w:t>
      </w:r>
      <w:proofErr w:type="spellEnd"/>
      <w:r>
        <w:rPr>
          <w:rFonts w:eastAsia="Times New Roman" w:cs="Times New Roman"/>
          <w:szCs w:val="24"/>
        </w:rPr>
        <w:t xml:space="preserve"> πεδίο, που προορίζεται για ακόμα μεγαλύτερες μπίζνες, παραδείγ</w:t>
      </w:r>
      <w:r>
        <w:rPr>
          <w:rFonts w:eastAsia="Times New Roman" w:cs="Times New Roman"/>
          <w:szCs w:val="24"/>
        </w:rPr>
        <w:t xml:space="preserve">ματος </w:t>
      </w:r>
      <w:r>
        <w:rPr>
          <w:rFonts w:eastAsia="Times New Roman" w:cs="Times New Roman"/>
          <w:szCs w:val="24"/>
        </w:rPr>
        <w:t xml:space="preserve">χάριν </w:t>
      </w:r>
      <w:r>
        <w:rPr>
          <w:rFonts w:eastAsia="Times New Roman" w:cs="Times New Roman"/>
          <w:szCs w:val="24"/>
        </w:rPr>
        <w:t xml:space="preserve">στα </w:t>
      </w:r>
      <w:proofErr w:type="spellStart"/>
      <w:r>
        <w:rPr>
          <w:rFonts w:eastAsia="Times New Roman" w:cs="Times New Roman"/>
          <w:szCs w:val="24"/>
        </w:rPr>
        <w:t>logistics</w:t>
      </w:r>
      <w:proofErr w:type="spellEnd"/>
      <w:r>
        <w:rPr>
          <w:rFonts w:eastAsia="Times New Roman" w:cs="Times New Roman"/>
          <w:szCs w:val="24"/>
        </w:rPr>
        <w:t xml:space="preserve"> και τις μεταφορές. Για όλους αυτούς και τα επιχειρηματικά τους συμφέροντα μπορεί και να αποδειχθεί εμβληματικό το κυβερνητικό εγχείρημα. Γι’ αυτό και το υποδέχονται θερμά, αφού πρώτα συμμετείχαν -όπως ομολογούν οι ίδιοι- και στο σ</w:t>
      </w:r>
      <w:r>
        <w:rPr>
          <w:rFonts w:eastAsia="Times New Roman" w:cs="Times New Roman"/>
          <w:szCs w:val="24"/>
        </w:rPr>
        <w:t xml:space="preserve">χεδιασμό του. Και καλό είναι να αφήσετε τα σάπια αυτά περί ακαδημαϊκών κριτηρίων. Για τους φοιτητές, όμως; Για το εκπαιδευτικό προσωπικό; </w:t>
      </w:r>
    </w:p>
    <w:p w14:paraId="7D38D62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w:t>
      </w:r>
      <w:r>
        <w:rPr>
          <w:rFonts w:eastAsia="Times New Roman" w:cs="Times New Roman"/>
          <w:szCs w:val="24"/>
        </w:rPr>
        <w:t>αρχάς</w:t>
      </w:r>
      <w:r>
        <w:rPr>
          <w:rFonts w:eastAsia="Times New Roman" w:cs="Times New Roman"/>
          <w:szCs w:val="24"/>
        </w:rPr>
        <w:t xml:space="preserve">, δεν είναι η πρώτη φορά που διακηρύσσεται η αναβάθμιση ή μια ακόμα αναβάθμιση των ΤΕΙ. Θυμίζουμε την </w:t>
      </w:r>
      <w:proofErr w:type="spellStart"/>
      <w:r>
        <w:rPr>
          <w:rFonts w:eastAsia="Times New Roman" w:cs="Times New Roman"/>
          <w:szCs w:val="24"/>
        </w:rPr>
        <w:t>ανωτα</w:t>
      </w:r>
      <w:r>
        <w:rPr>
          <w:rFonts w:eastAsia="Times New Roman" w:cs="Times New Roman"/>
          <w:szCs w:val="24"/>
        </w:rPr>
        <w:t>τοποίησή</w:t>
      </w:r>
      <w:proofErr w:type="spellEnd"/>
      <w:r>
        <w:rPr>
          <w:rFonts w:eastAsia="Times New Roman" w:cs="Times New Roman"/>
          <w:szCs w:val="24"/>
        </w:rPr>
        <w:t xml:space="preserve"> τους το 2000 και τα μεγάλα λόγια που λέγονταν τότε, που έμειναν φυσικά χωρίς αντίκρισμα. Γιατί το πρόβλημα των ΤΕΙ δεν είναι ζήτημα ταμπέλας. Είναι ζήτημα ουσίας. </w:t>
      </w:r>
    </w:p>
    <w:p w14:paraId="7D38D622" w14:textId="77777777" w:rsidR="0056040B" w:rsidRDefault="008F3B9C">
      <w:pPr>
        <w:spacing w:after="0" w:line="600" w:lineRule="auto"/>
        <w:jc w:val="both"/>
        <w:rPr>
          <w:rFonts w:eastAsia="Times New Roman" w:cs="Times New Roman"/>
          <w:szCs w:val="24"/>
        </w:rPr>
      </w:pPr>
      <w:r>
        <w:rPr>
          <w:rFonts w:eastAsia="Times New Roman" w:cs="Times New Roman"/>
          <w:szCs w:val="24"/>
        </w:rPr>
        <w:t>Τι όφελος είδαν οι νέοι με τα διαφοροποιημένα και άρα, κατηγοριοποιημένα πτυχία, ας</w:t>
      </w:r>
      <w:r>
        <w:rPr>
          <w:rFonts w:eastAsia="Times New Roman" w:cs="Times New Roman"/>
          <w:szCs w:val="24"/>
        </w:rPr>
        <w:t xml:space="preserve"> πούμε, της Νοσηλευτικής ή της Λογιστικής, που δίνουν και τα </w:t>
      </w:r>
      <w:r>
        <w:rPr>
          <w:rFonts w:eastAsia="Times New Roman" w:cs="Times New Roman"/>
          <w:szCs w:val="24"/>
        </w:rPr>
        <w:t xml:space="preserve">πανεπιστήμια </w:t>
      </w:r>
      <w:r>
        <w:rPr>
          <w:rFonts w:eastAsia="Times New Roman" w:cs="Times New Roman"/>
          <w:szCs w:val="24"/>
        </w:rPr>
        <w:t xml:space="preserve">και τα ΤΕΙ; Και στο αγωνιώδες ερώτημα ενός νέου «Τι θα κάνω μετά τις σπουδές μου», αποτελεί, άραγε, απάντηση η διέξοδος που του προτείνουν όλα τα αστικά κόμματα, λέγοντάς του, «Πάρε </w:t>
      </w:r>
      <w:r>
        <w:rPr>
          <w:rFonts w:eastAsia="Times New Roman" w:cs="Times New Roman"/>
          <w:szCs w:val="24"/>
        </w:rPr>
        <w:t xml:space="preserve">ένα πτυχίο, όπως το ζητάει η αγορά, πλήρωσε για ένα μεταπτυχιακό, για ένα σεμινάριο, για ένα πιστοποιητικό, δέξου, δηλαδή, ότι το πανεπιστήμιο είναι επιχείρηση που </w:t>
      </w:r>
      <w:r>
        <w:rPr>
          <w:rFonts w:eastAsia="Times New Roman" w:cs="Times New Roman"/>
          <w:szCs w:val="24"/>
        </w:rPr>
        <w:lastRenderedPageBreak/>
        <w:t>δουλεύει για τις μεγάλες επιχειρήσεις, μην σταματάς αυτό το κυνήγι των προσόντων, μπας και α</w:t>
      </w:r>
      <w:r>
        <w:rPr>
          <w:rFonts w:eastAsia="Times New Roman" w:cs="Times New Roman"/>
          <w:szCs w:val="24"/>
        </w:rPr>
        <w:t>νοίξει καμιά πόρτα»;</w:t>
      </w:r>
    </w:p>
    <w:p w14:paraId="7D38D62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ζωή δείχνει ότι η ανεργία παραμένει υψηλή στη νέα γενιά, παρά τα μεταπτυχιακά και τα διδακτορικά που διαθέτει. Άρα, το πρόβλημα βρίσκεται αλλού και όχι στους τίτλους σπουδών. Βρίσκεται στην ίδια την οργάνωση της κοινωνικής παραγωγής </w:t>
      </w:r>
      <w:r>
        <w:rPr>
          <w:rFonts w:eastAsia="Times New Roman" w:cs="Times New Roman"/>
          <w:szCs w:val="24"/>
        </w:rPr>
        <w:t xml:space="preserve">και στην υποταγή της στο καπιταλιστικό κέρδος, αντί, όπως προτείνει και παλεύει το ΚΚΕ, να υπηρετεί τις κοινωνικές ανάγκες της λαϊκής πλειοψηφίας. </w:t>
      </w:r>
    </w:p>
    <w:p w14:paraId="7D38D62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εδώ, με το υπό ίδρυση Πανεπιστήμιο Δυτικής Αττικής, όχι μόνο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ισοτίμηση</w:t>
      </w:r>
      <w:proofErr w:type="spellEnd"/>
      <w:r>
        <w:rPr>
          <w:rFonts w:eastAsia="Times New Roman" w:cs="Times New Roman"/>
          <w:szCs w:val="24"/>
        </w:rPr>
        <w:t xml:space="preserve"> ή αναβάθμιση δεν γίνεται, </w:t>
      </w:r>
      <w:r>
        <w:rPr>
          <w:rFonts w:eastAsia="Times New Roman" w:cs="Times New Roman"/>
          <w:szCs w:val="24"/>
        </w:rPr>
        <w:t xml:space="preserve">αλλά βαθαίνει ακόμα περισσότερο η διαφοροποίηση και κατηγοριοποίηση των πτυχίων, των τμημάτων και των αποφοίτων. Και έτσι, μεγαλώνει ακόμα </w:t>
      </w:r>
      <w:r>
        <w:rPr>
          <w:rFonts w:eastAsia="Times New Roman" w:cs="Times New Roman"/>
          <w:szCs w:val="24"/>
        </w:rPr>
        <w:lastRenderedPageBreak/>
        <w:t>περισσότερο ο κατάλογος των διαβαθμισμένων  τίτλων σπουδών για τα ίδια επιστημονικά αντικείμενα και φυσικά, για τα ίδ</w:t>
      </w:r>
      <w:r>
        <w:rPr>
          <w:rFonts w:eastAsia="Times New Roman" w:cs="Times New Roman"/>
          <w:szCs w:val="24"/>
        </w:rPr>
        <w:t xml:space="preserve">ια επαγγέλματα. Ένα μωσαϊκό πτυχίων, δηλαδή, το οποίο θα έχει τα πτυχία επιπέδου </w:t>
      </w:r>
      <w:proofErr w:type="spellStart"/>
      <w:r>
        <w:rPr>
          <w:rFonts w:eastAsia="Times New Roman" w:cs="Times New Roman"/>
          <w:szCs w:val="24"/>
        </w:rPr>
        <w:t>master</w:t>
      </w:r>
      <w:proofErr w:type="spellEnd"/>
      <w:r>
        <w:rPr>
          <w:rFonts w:eastAsia="Times New Roman" w:cs="Times New Roman"/>
          <w:szCs w:val="24"/>
        </w:rPr>
        <w:t xml:space="preserve">, ας πούμε, του Πολυτεχνείου και της Γεωπονικής, τα πτυχία επιπέδου </w:t>
      </w:r>
      <w:proofErr w:type="spellStart"/>
      <w:r>
        <w:rPr>
          <w:rFonts w:eastAsia="Times New Roman" w:cs="Times New Roman"/>
          <w:szCs w:val="24"/>
        </w:rPr>
        <w:t>bachelor</w:t>
      </w:r>
      <w:proofErr w:type="spellEnd"/>
      <w:r>
        <w:rPr>
          <w:rFonts w:eastAsia="Times New Roman" w:cs="Times New Roman"/>
          <w:szCs w:val="24"/>
        </w:rPr>
        <w:t xml:space="preserve"> του Πανεπιστημίου Δυτικής Αττικής, τα πτυχία των παλαιών αποφοίτων των ΤΕΙ, που δεν αναγνωρί</w:t>
      </w:r>
      <w:r>
        <w:rPr>
          <w:rFonts w:eastAsia="Times New Roman" w:cs="Times New Roman"/>
          <w:szCs w:val="24"/>
        </w:rPr>
        <w:t>ζονται ως πανεπιστημιακά, τα πτυχία των διετών προγραμμάτων κατάρτισης των ΑΕΙ που ξεκινούν από αυτό το Πανεπιστήμιο. Και έπεται συνέχεια.</w:t>
      </w:r>
    </w:p>
    <w:p w14:paraId="7D38D62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Ποιους ευνοεί, άραγε, αυτή η </w:t>
      </w:r>
      <w:proofErr w:type="spellStart"/>
      <w:r>
        <w:rPr>
          <w:rFonts w:eastAsia="Times New Roman" w:cs="Times New Roman"/>
          <w:szCs w:val="24"/>
        </w:rPr>
        <w:t>πολυκατηγοριοποίηση</w:t>
      </w:r>
      <w:proofErr w:type="spellEnd"/>
      <w:r>
        <w:rPr>
          <w:rFonts w:eastAsia="Times New Roman" w:cs="Times New Roman"/>
          <w:szCs w:val="24"/>
        </w:rPr>
        <w:t>; Προφανώς, τους μεγαλοεργολάβους, τους βιομήχανους και τους εφοπλιστ</w:t>
      </w:r>
      <w:r>
        <w:rPr>
          <w:rFonts w:eastAsia="Times New Roman" w:cs="Times New Roman"/>
          <w:szCs w:val="24"/>
        </w:rPr>
        <w:t xml:space="preserve">ές, που θα διαλέγουν κάθε φορά για τη δούλεψή τους όποιον </w:t>
      </w:r>
      <w:r>
        <w:rPr>
          <w:rFonts w:eastAsia="Times New Roman" w:cs="Times New Roman"/>
          <w:szCs w:val="24"/>
        </w:rPr>
        <w:lastRenderedPageBreak/>
        <w:t>χρειάζεται για τα κέρδη τους και για όσο τον χρειάζονται, σπέρνοντας τη φαγωμάρα και τον ανταγωνισμό ανάμεσα στους υποψήφιους εργαζόμενους και πιέζοντας μισθούς και δικαιώματα ως τον πάτο - αυτό σημ</w:t>
      </w:r>
      <w:r>
        <w:rPr>
          <w:rFonts w:eastAsia="Times New Roman" w:cs="Times New Roman"/>
          <w:szCs w:val="24"/>
        </w:rPr>
        <w:t xml:space="preserve">αίνει, άλλωστε, στη γλώσσα τους «ο ανταγωνιστικός εργαζόμενος»- και με τις κυβερνήσεις, επιπλέον, όλες να τους κάνουν πλάτες και να νομοθετούν τις περικοπές μισθών, τις ελαστικές μορφές εργασίας, τη διάλυση των συλλογικών συμβάσεων, τα </w:t>
      </w:r>
      <w:proofErr w:type="spellStart"/>
      <w:r>
        <w:rPr>
          <w:rFonts w:eastAsia="Times New Roman" w:cs="Times New Roman"/>
          <w:szCs w:val="24"/>
        </w:rPr>
        <w:t>αντιασφαλιστικά</w:t>
      </w:r>
      <w:proofErr w:type="spellEnd"/>
      <w:r>
        <w:rPr>
          <w:rFonts w:eastAsia="Times New Roman" w:cs="Times New Roman"/>
          <w:szCs w:val="24"/>
        </w:rPr>
        <w:t xml:space="preserve"> τερα</w:t>
      </w:r>
      <w:r>
        <w:rPr>
          <w:rFonts w:eastAsia="Times New Roman" w:cs="Times New Roman"/>
          <w:szCs w:val="24"/>
        </w:rPr>
        <w:t>τουργήματα και βέβαια, τα εμπόδια στο δικαίωμα της απεργίας.</w:t>
      </w:r>
    </w:p>
    <w:p w14:paraId="7D38D62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όταν κάποιοι κάνουν πως δεν τα βλέπουν όλα αυτά και πως οι όροι εργασίας γίνονται όλο και πιο πολύ ζήτημα προσωπικής διαπραγμάτευσης και σηκώνουν την παντιέρα των στενών επαγγελματικών δικαιω</w:t>
      </w:r>
      <w:r>
        <w:rPr>
          <w:rFonts w:eastAsia="Times New Roman" w:cs="Times New Roman"/>
          <w:szCs w:val="24"/>
        </w:rPr>
        <w:t xml:space="preserve">μάτων, τότε ή ρίχνουν στάχτη στα μάτια για </w:t>
      </w:r>
      <w:r>
        <w:rPr>
          <w:rFonts w:eastAsia="Times New Roman" w:cs="Times New Roman"/>
          <w:szCs w:val="24"/>
        </w:rPr>
        <w:lastRenderedPageBreak/>
        <w:t>να μη δουν την πραγματικότητα ή μοιράζουν αυταπάτες. Γιατί όπως είπε και ο κύριος Υπουργός, η Ευρωπαϊκή Ένωση δεν αναγνωρίζει επαγγελματικά δικαιώματα. Πιστοποιεί μόνο προσόντα. Και πόσο μακριά, αλήθεια, στέκουν α</w:t>
      </w:r>
      <w:r>
        <w:rPr>
          <w:rFonts w:eastAsia="Times New Roman" w:cs="Times New Roman"/>
          <w:szCs w:val="24"/>
        </w:rPr>
        <w:t xml:space="preserve">πό τα πραγματικά προβλήματα της νέας γενιάς όλες αυτές οι συντεχνιακές αντιπαραθέσεις και οι ακαδημαϊκοί εμφύλιοι που ξέσπασαν με αφορμή αυτό το </w:t>
      </w:r>
      <w:r>
        <w:rPr>
          <w:rFonts w:eastAsia="Times New Roman" w:cs="Times New Roman"/>
          <w:szCs w:val="24"/>
        </w:rPr>
        <w:t>πανεπιστήμιο</w:t>
      </w:r>
      <w:r>
        <w:rPr>
          <w:rFonts w:eastAsia="Times New Roman" w:cs="Times New Roman"/>
          <w:szCs w:val="24"/>
        </w:rPr>
        <w:t>, όταν το μόνο που κάνουν είναι να αποπροσανατολίζουν και να συσκοτίζουν τη σκληρή πραγματικότητα.</w:t>
      </w:r>
    </w:p>
    <w:p w14:paraId="7D38D627" w14:textId="77777777" w:rsidR="0056040B" w:rsidRDefault="008F3B9C">
      <w:pPr>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υποχρηματοδότηση</w:t>
      </w:r>
      <w:proofErr w:type="spellEnd"/>
      <w:r>
        <w:rPr>
          <w:rFonts w:eastAsia="Times New Roman"/>
          <w:szCs w:val="24"/>
        </w:rPr>
        <w:t xml:space="preserve"> θα είναι παρούσα και στο Πανεπιστήμιο Δυτικής Αττικής. Οι ελλείψεις διδακτικού προσωπικού στο νέο </w:t>
      </w:r>
      <w:r>
        <w:rPr>
          <w:rFonts w:eastAsia="Times New Roman"/>
          <w:szCs w:val="24"/>
        </w:rPr>
        <w:t xml:space="preserve">ίδρυμα </w:t>
      </w:r>
      <w:r>
        <w:rPr>
          <w:rFonts w:eastAsia="Times New Roman"/>
          <w:szCs w:val="24"/>
        </w:rPr>
        <w:t xml:space="preserve">μάλλον θα γίνουν μεγαλύτερες, αφού ο Υπουργός, εκτός από λόγια </w:t>
      </w:r>
      <w:r>
        <w:rPr>
          <w:rFonts w:eastAsia="Times New Roman"/>
          <w:szCs w:val="24"/>
        </w:rPr>
        <w:t>παρηγοριάς</w:t>
      </w:r>
      <w:r>
        <w:rPr>
          <w:rFonts w:eastAsia="Times New Roman"/>
          <w:szCs w:val="24"/>
        </w:rPr>
        <w:t xml:space="preserve">, αποφεύγει οποιαδήποτε δέσμευση για τη </w:t>
      </w:r>
      <w:r>
        <w:rPr>
          <w:rFonts w:eastAsia="Times New Roman"/>
          <w:szCs w:val="24"/>
        </w:rPr>
        <w:lastRenderedPageBreak/>
        <w:t>συνέχιση της εργασί</w:t>
      </w:r>
      <w:r>
        <w:rPr>
          <w:rFonts w:eastAsia="Times New Roman"/>
          <w:szCs w:val="24"/>
        </w:rPr>
        <w:t>ας των εκατοντάδων εκτάκτων των δύο ΤΕΙ και για νέες προσλήψεις, φυσικά, ούτε λόγος.</w:t>
      </w:r>
    </w:p>
    <w:p w14:paraId="7D38D628" w14:textId="77777777" w:rsidR="0056040B" w:rsidRDefault="008F3B9C">
      <w:pPr>
        <w:spacing w:after="0" w:line="600" w:lineRule="auto"/>
        <w:ind w:firstLine="720"/>
        <w:jc w:val="both"/>
        <w:rPr>
          <w:rFonts w:eastAsia="Times New Roman"/>
          <w:szCs w:val="24"/>
        </w:rPr>
      </w:pPr>
      <w:r>
        <w:rPr>
          <w:rFonts w:eastAsia="Times New Roman"/>
          <w:szCs w:val="24"/>
        </w:rPr>
        <w:t>Είναι, δε, τόση η πρεμούρα να υπηρετήσει τις ανάγκες όχι τις λαϊκές, μα της καπιταλιστικής αγοράς -ανάγκες, βέβαια, εφήμερες και μεταβαλλόμενες διαρκώς ανάλογα με την προσ</w:t>
      </w:r>
      <w:r>
        <w:rPr>
          <w:rFonts w:eastAsia="Times New Roman"/>
          <w:szCs w:val="24"/>
        </w:rPr>
        <w:t xml:space="preserve">δοκία των κερδών- ώστε να δημιουργούνται σε αυτό το </w:t>
      </w:r>
      <w:r>
        <w:rPr>
          <w:rFonts w:eastAsia="Times New Roman"/>
          <w:szCs w:val="24"/>
        </w:rPr>
        <w:t xml:space="preserve">πανεπιστήμιο </w:t>
      </w:r>
      <w:r>
        <w:rPr>
          <w:rFonts w:eastAsia="Times New Roman"/>
          <w:szCs w:val="24"/>
        </w:rPr>
        <w:t xml:space="preserve">εκτός από τμήματα μαμούθ, μέχρι και πανεπιστημιακά τμήματα </w:t>
      </w:r>
      <w:proofErr w:type="spellStart"/>
      <w:r>
        <w:rPr>
          <w:rFonts w:eastAsia="Times New Roman"/>
          <w:szCs w:val="24"/>
        </w:rPr>
        <w:t>Φρανκενστάιν</w:t>
      </w:r>
      <w:proofErr w:type="spellEnd"/>
      <w:r>
        <w:rPr>
          <w:rFonts w:eastAsia="Times New Roman"/>
          <w:szCs w:val="24"/>
        </w:rPr>
        <w:t xml:space="preserve">, όπως το Τμήμα </w:t>
      </w:r>
      <w:proofErr w:type="spellStart"/>
      <w:r>
        <w:rPr>
          <w:rFonts w:eastAsia="Times New Roman"/>
          <w:szCs w:val="24"/>
        </w:rPr>
        <w:t>Βιοϊατρικών</w:t>
      </w:r>
      <w:proofErr w:type="spellEnd"/>
      <w:r>
        <w:rPr>
          <w:rFonts w:eastAsia="Times New Roman"/>
          <w:szCs w:val="24"/>
        </w:rPr>
        <w:t xml:space="preserve"> Επιστημών, στο οποίο θα συνενωθούν -ακούστε!- η αισθητική με την ακτινολογία, η κοσμετολογία</w:t>
      </w:r>
      <w:r>
        <w:rPr>
          <w:rFonts w:eastAsia="Times New Roman"/>
          <w:szCs w:val="24"/>
        </w:rPr>
        <w:t xml:space="preserve"> με την ακτινοθεραπεία και τα ιατρικά εργαστήρια με την οπτική, την </w:t>
      </w:r>
      <w:proofErr w:type="spellStart"/>
      <w:r>
        <w:rPr>
          <w:rFonts w:eastAsia="Times New Roman"/>
          <w:szCs w:val="24"/>
        </w:rPr>
        <w:t>οπτομετρία</w:t>
      </w:r>
      <w:proofErr w:type="spellEnd"/>
      <w:r>
        <w:rPr>
          <w:rFonts w:eastAsia="Times New Roman"/>
          <w:szCs w:val="24"/>
        </w:rPr>
        <w:t xml:space="preserve"> και την οδοντική τεχνολογία.</w:t>
      </w:r>
    </w:p>
    <w:p w14:paraId="7D38D629"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Εν τέλει, όλες αυτές τις συγχωνεύσεις και τις συνενώσεις ιδρυμάτων και σχολών δεν τις υπαγορεύουν ούτε οι επιστημονικές τεχνολογικές εξελίξεις ούτε </w:t>
      </w:r>
      <w:r>
        <w:rPr>
          <w:rFonts w:eastAsia="Times New Roman"/>
          <w:szCs w:val="24"/>
        </w:rPr>
        <w:t>οι ανάγκες του καθενός επιστημονικού αντικειμένου και πολύ περισσότερο δεν τις υπαγορεύουν οι λαϊκές ανάγκες που συνεχώς διευρύνονται από τις συνεχείς επιστημονικές κατακτήσεις. Τις υπαγορεύουν και τις απαιτούν τα κέρδη των επιχειρηματικών ομίλων και το βά</w:t>
      </w:r>
      <w:r>
        <w:rPr>
          <w:rFonts w:eastAsia="Times New Roman"/>
          <w:szCs w:val="24"/>
        </w:rPr>
        <w:t>ρβαρο εργασιακό τοπίο που αυτοί διαμορφώνουν μαζί με τις κυβερνήσεις τους, για να έχουν στη διάθεσή τους διαρκώς φτηνότερο επιστημονικό και εργατικό δυναμικό πολλών κατηγοριών και πολλών ταχυτήτων. Αυτό σημαίνει ανάπτυξη για τους εργαζόμενους. Και είναι γι</w:t>
      </w:r>
      <w:r>
        <w:rPr>
          <w:rFonts w:eastAsia="Times New Roman"/>
          <w:szCs w:val="24"/>
        </w:rPr>
        <w:t>α αυτούς το ίδιο βάρβαρη όπως και η κρίση!</w:t>
      </w:r>
    </w:p>
    <w:p w14:paraId="7D38D62A" w14:textId="77777777" w:rsidR="0056040B" w:rsidRDefault="008F3B9C">
      <w:pPr>
        <w:spacing w:after="0" w:line="600" w:lineRule="auto"/>
        <w:ind w:firstLine="720"/>
        <w:jc w:val="both"/>
        <w:rPr>
          <w:rFonts w:eastAsia="Times New Roman"/>
          <w:szCs w:val="24"/>
        </w:rPr>
      </w:pPr>
      <w:r>
        <w:rPr>
          <w:rFonts w:eastAsia="Times New Roman"/>
          <w:szCs w:val="24"/>
        </w:rPr>
        <w:lastRenderedPageBreak/>
        <w:t>Για αυτό το φτηνό εργατικό δυναμικό φροντίζει, εκτός των άλλων, και το άρθρο 8 του νομοσχεδίου που θεσμοθετεί την ίδρυση Διετών Κέντρων Επαγγελματικής Εκπαίδευσης στα ΑΕΙ για τους αποφοίτους των ΕΠΑΛ, τους οποίους</w:t>
      </w:r>
      <w:r>
        <w:rPr>
          <w:rFonts w:eastAsia="Times New Roman"/>
          <w:szCs w:val="24"/>
        </w:rPr>
        <w:t xml:space="preserve">, απ’ ό,τι φαίνεται, η Κυβέρνηση επιδιώκει μεθοδικά να στρέψει μαζικά σε αυτά τα </w:t>
      </w:r>
      <w:r>
        <w:rPr>
          <w:rFonts w:eastAsia="Times New Roman"/>
          <w:szCs w:val="24"/>
        </w:rPr>
        <w:t xml:space="preserve">κέντρα </w:t>
      </w:r>
      <w:r>
        <w:rPr>
          <w:rFonts w:eastAsia="Times New Roman"/>
          <w:szCs w:val="24"/>
        </w:rPr>
        <w:t xml:space="preserve">ή στη </w:t>
      </w:r>
      <w:proofErr w:type="spellStart"/>
      <w:r>
        <w:rPr>
          <w:rFonts w:eastAsia="Times New Roman"/>
          <w:szCs w:val="24"/>
        </w:rPr>
        <w:t>μεταλυκειακή</w:t>
      </w:r>
      <w:proofErr w:type="spellEnd"/>
      <w:r>
        <w:rPr>
          <w:rFonts w:eastAsia="Times New Roman"/>
          <w:szCs w:val="24"/>
        </w:rPr>
        <w:t xml:space="preserve"> μαθητεία, αφού μειώνει την πρόσβασή τους στα </w:t>
      </w:r>
      <w:r>
        <w:rPr>
          <w:rFonts w:eastAsia="Times New Roman"/>
          <w:szCs w:val="24"/>
        </w:rPr>
        <w:t xml:space="preserve">ανώτατα εκπαιδευτικά </w:t>
      </w:r>
      <w:r>
        <w:rPr>
          <w:rFonts w:eastAsia="Times New Roman"/>
          <w:szCs w:val="24"/>
        </w:rPr>
        <w:t>ιδρύματα</w:t>
      </w:r>
      <w:r>
        <w:rPr>
          <w:rFonts w:eastAsia="Times New Roman"/>
          <w:szCs w:val="24"/>
        </w:rPr>
        <w:t>. Κι όλο αυτό αρχίζει από αυτό το Πανεπιστήμιο, της Δυτικής Αττικής. Και αυ</w:t>
      </w:r>
      <w:r>
        <w:rPr>
          <w:rFonts w:eastAsia="Times New Roman"/>
          <w:szCs w:val="24"/>
        </w:rPr>
        <w:t>τό μόνο τυχαίο δεν είναι!</w:t>
      </w:r>
    </w:p>
    <w:p w14:paraId="7D38D62B" w14:textId="77777777" w:rsidR="0056040B" w:rsidRDefault="008F3B9C">
      <w:pPr>
        <w:spacing w:after="0" w:line="600" w:lineRule="auto"/>
        <w:ind w:firstLine="720"/>
        <w:jc w:val="both"/>
        <w:rPr>
          <w:rFonts w:eastAsia="Times New Roman"/>
          <w:szCs w:val="24"/>
        </w:rPr>
      </w:pPr>
      <w:r>
        <w:rPr>
          <w:rFonts w:eastAsia="Times New Roman"/>
          <w:szCs w:val="24"/>
        </w:rPr>
        <w:t xml:space="preserve">Ακούστε τι δήλωσε ο Πρόεδρος των Εμποροβιομηχάνων του Πειραιά, έχοντας στο πλάι του και τον Πρόεδρο των Ελλήνων Εφοπλιστών: «Τα τμήματα τα οποία τουλάχιστον έχουμε σχεδιάσει ως αγορά, ως πραγματική οικονομία…» -έχουμε σχεδιάσει!- </w:t>
      </w:r>
      <w:r>
        <w:rPr>
          <w:rFonts w:eastAsia="Times New Roman"/>
          <w:szCs w:val="24"/>
        </w:rPr>
        <w:t xml:space="preserve">«…είναι </w:t>
      </w:r>
      <w:r>
        <w:rPr>
          <w:rFonts w:eastAsia="Times New Roman"/>
          <w:szCs w:val="24"/>
        </w:rPr>
        <w:lastRenderedPageBreak/>
        <w:t xml:space="preserve">αρχικά πέντε. Σε αυτά έχουμε δώσει μια προτεραιότητα. Γνωρίζουμε ότι αυτές είναι οι άμεσες ανάγκες που έχει η αγορά». Ο κύριος Υπουργός, όμως, ανοιχτά παραδέχτηκε προχθές στην </w:t>
      </w:r>
      <w:r>
        <w:rPr>
          <w:rFonts w:eastAsia="Times New Roman"/>
          <w:szCs w:val="24"/>
        </w:rPr>
        <w:t>επιτροπή</w:t>
      </w:r>
      <w:r>
        <w:rPr>
          <w:rFonts w:eastAsia="Times New Roman"/>
          <w:szCs w:val="24"/>
        </w:rPr>
        <w:t>, ότι τα προγράμματα σπουδών, το τι θα μαθαίνουν, δηλαδή, όσοι θ</w:t>
      </w:r>
      <w:r>
        <w:rPr>
          <w:rFonts w:eastAsia="Times New Roman"/>
          <w:szCs w:val="24"/>
        </w:rPr>
        <w:t xml:space="preserve">α φοιτούν σε αυτά τα </w:t>
      </w:r>
      <w:r>
        <w:rPr>
          <w:rFonts w:eastAsia="Times New Roman"/>
          <w:szCs w:val="24"/>
        </w:rPr>
        <w:t>διετή κέντρα</w:t>
      </w:r>
      <w:r>
        <w:rPr>
          <w:rFonts w:eastAsia="Times New Roman"/>
          <w:szCs w:val="24"/>
        </w:rPr>
        <w:t xml:space="preserve">, θα αποφασίζεται από τους παραγωγικούς φορείς -τους επιχειρηματικούς ομίλους, δηλαδή- και ότι το ακαδημαϊκό προσωπικό του </w:t>
      </w:r>
      <w:r>
        <w:rPr>
          <w:rFonts w:eastAsia="Times New Roman"/>
          <w:szCs w:val="24"/>
        </w:rPr>
        <w:t xml:space="preserve">πανεπιστημίου </w:t>
      </w:r>
      <w:r>
        <w:rPr>
          <w:rFonts w:eastAsia="Times New Roman"/>
          <w:szCs w:val="24"/>
        </w:rPr>
        <w:t>θα έχει απλώς την εποπτεία τους. Πιλότος, λοιπόν, και πρότυπο για την ενίσχυση της καπ</w:t>
      </w:r>
      <w:r>
        <w:rPr>
          <w:rFonts w:eastAsia="Times New Roman"/>
          <w:szCs w:val="24"/>
        </w:rPr>
        <w:t>ιταλιστικής ανάπτυξης αυτό το Πανεπιστήμιο Δυτικής Αττικής.</w:t>
      </w:r>
    </w:p>
    <w:p w14:paraId="7D38D62C" w14:textId="77777777" w:rsidR="0056040B" w:rsidRDefault="008F3B9C">
      <w:pPr>
        <w:spacing w:after="0" w:line="600" w:lineRule="auto"/>
        <w:ind w:firstLine="720"/>
        <w:jc w:val="both"/>
        <w:rPr>
          <w:rFonts w:eastAsia="Times New Roman"/>
          <w:szCs w:val="24"/>
        </w:rPr>
      </w:pPr>
      <w:r>
        <w:rPr>
          <w:rFonts w:eastAsia="Times New Roman"/>
          <w:szCs w:val="24"/>
        </w:rPr>
        <w:t xml:space="preserve">Τα ίδια τα επιτελεία των επιχειρηματικών ομίλων και των εφοπλιστών δεν παραγγέλνουν απλώς. Αναλαμβάνουν και το σχεδιασμό των προγραμμάτων σπουδών των νέων όπως τα θέλουν και </w:t>
      </w:r>
      <w:r>
        <w:rPr>
          <w:rFonts w:eastAsia="Times New Roman"/>
          <w:szCs w:val="24"/>
        </w:rPr>
        <w:lastRenderedPageBreak/>
        <w:t>για όσο τα χρειάζονται</w:t>
      </w:r>
      <w:r>
        <w:rPr>
          <w:rFonts w:eastAsia="Times New Roman"/>
          <w:szCs w:val="24"/>
        </w:rPr>
        <w:t xml:space="preserve">, ανάλογα με τις επιχειρηματικές τους επιλογές. Και εδώ δεν μιλάμε για όποια και όποια φτηνά εργατικά χέρια και μυαλά, αλλά για το τζάμπα και φρέσκο νεανικό εργατικό δυναμικό, που θα δουλεύει, συνεχώς </w:t>
      </w:r>
      <w:proofErr w:type="spellStart"/>
      <w:r>
        <w:rPr>
          <w:rFonts w:eastAsia="Times New Roman"/>
          <w:szCs w:val="24"/>
        </w:rPr>
        <w:t>ανανεούμενο</w:t>
      </w:r>
      <w:proofErr w:type="spellEnd"/>
      <w:r>
        <w:rPr>
          <w:rFonts w:eastAsia="Times New Roman"/>
          <w:szCs w:val="24"/>
        </w:rPr>
        <w:t>, στις επιχειρήσεις και τους εφοπλιστές με τ</w:t>
      </w:r>
      <w:r>
        <w:rPr>
          <w:rFonts w:eastAsia="Times New Roman"/>
          <w:szCs w:val="24"/>
        </w:rPr>
        <w:t>ο καθεστώς της εναλλασσόμενης μαθητείας και της πρακτικής άσκησης, χωρίς να τους κοστίζει απολύτως τίποτα, αφού θα πληρώνονται από τον ΟΑΕΔ πιο κάτω ακόμα και από τον κατώτατο μισθό.</w:t>
      </w:r>
    </w:p>
    <w:p w14:paraId="7D38D62D" w14:textId="77777777" w:rsidR="0056040B" w:rsidRDefault="008F3B9C">
      <w:pPr>
        <w:spacing w:after="0" w:line="600" w:lineRule="auto"/>
        <w:ind w:firstLine="720"/>
        <w:jc w:val="both"/>
        <w:rPr>
          <w:rFonts w:eastAsia="Times New Roman"/>
          <w:szCs w:val="24"/>
        </w:rPr>
      </w:pPr>
      <w:r>
        <w:rPr>
          <w:rFonts w:eastAsia="Times New Roman"/>
          <w:szCs w:val="24"/>
        </w:rPr>
        <w:t>Πώς να κρύψουν, λοιπόν, τη χαρά τους οι κεφαλαιοκράτες, οι εφοπλιστές και</w:t>
      </w:r>
      <w:r>
        <w:rPr>
          <w:rFonts w:eastAsia="Times New Roman"/>
          <w:szCs w:val="24"/>
        </w:rPr>
        <w:t xml:space="preserve"> οι βιομήχανοι για όλα αυτά που τους φέρνει και για όλα όσα τους υπόσχεται αυτό το </w:t>
      </w:r>
      <w:r>
        <w:rPr>
          <w:rFonts w:eastAsia="Times New Roman"/>
          <w:szCs w:val="24"/>
        </w:rPr>
        <w:t xml:space="preserve">πανεπιστήμιο </w:t>
      </w:r>
      <w:r>
        <w:rPr>
          <w:rFonts w:eastAsia="Times New Roman"/>
          <w:szCs w:val="24"/>
        </w:rPr>
        <w:t xml:space="preserve">της Κυβέρνησης του ΣΥΡΙΖΑ, όταν τους κλείνει επιπλέον και την πρώτη θέση στο υπό σύσταση εθνικό </w:t>
      </w:r>
      <w:r>
        <w:rPr>
          <w:rFonts w:eastAsia="Times New Roman"/>
          <w:szCs w:val="24"/>
        </w:rPr>
        <w:t xml:space="preserve">όργανο </w:t>
      </w:r>
      <w:r>
        <w:rPr>
          <w:rFonts w:eastAsia="Times New Roman"/>
          <w:szCs w:val="24"/>
        </w:rPr>
        <w:t>για τη μαθητεία;</w:t>
      </w:r>
    </w:p>
    <w:p w14:paraId="7D38D62E"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Πάρα πέρα, στο νομοσχέδιο εισάγεται μια </w:t>
      </w:r>
      <w:r>
        <w:rPr>
          <w:rFonts w:eastAsia="Times New Roman"/>
          <w:szCs w:val="24"/>
        </w:rPr>
        <w:t xml:space="preserve">κολοβή διάταξη για τις μετεγγραφές των φοιτητών, που ασφαλώς δεν δίνει λύση στο οξυμένο πρόβλημα πολλών λαϊκών οικογενειών να σπουδάσουν τα παιδιά τους μακριά απ’ το σπίτι τους. Το ΚΚΕ έχει καταθέσει τροπολογία για το ζήτημα αυτό, η οποία το αντιμετωπίζει </w:t>
      </w:r>
      <w:r>
        <w:rPr>
          <w:rFonts w:eastAsia="Times New Roman"/>
          <w:szCs w:val="24"/>
        </w:rPr>
        <w:t>άμεσα. Θα τοποθετηθούμε για αυτήν, όπως και για τις υπόλοιπες, για τις άλλες δύο που έχουμε καταθέσει, αλλά και συνολικά για όλες τις τροπολογίες, στη δευτερολογία μας.</w:t>
      </w:r>
    </w:p>
    <w:p w14:paraId="7D38D62F" w14:textId="77777777" w:rsidR="0056040B" w:rsidRDefault="008F3B9C">
      <w:pPr>
        <w:spacing w:after="0" w:line="600" w:lineRule="auto"/>
        <w:ind w:firstLine="720"/>
        <w:jc w:val="both"/>
        <w:rPr>
          <w:rFonts w:eastAsia="Times New Roman"/>
          <w:szCs w:val="24"/>
        </w:rPr>
      </w:pPr>
      <w:r>
        <w:rPr>
          <w:rFonts w:eastAsia="Times New Roman"/>
          <w:szCs w:val="24"/>
        </w:rPr>
        <w:t>Με το νομοσχέδιο, επιπλέον, γίνεται σαρωτική ενοποίηση κλάδων και ειδικοτήτων εκπαιδευτ</w:t>
      </w:r>
      <w:r>
        <w:rPr>
          <w:rFonts w:eastAsia="Times New Roman"/>
          <w:szCs w:val="24"/>
        </w:rPr>
        <w:t xml:space="preserve">ικών, σύμφωνα με την εργαλειοθήκη του ΟOΣΑ, χωρίς οποιαδήποτε επιστημονική τεκμηρίωση. Αυτό πολύ απλά σημαίνει ότι οι δεύτερες και τρίτες αναθέσεις μαθημάτων θα πάνε σύννεφο, θα εμφανιστούν </w:t>
      </w:r>
      <w:proofErr w:type="spellStart"/>
      <w:r>
        <w:rPr>
          <w:rFonts w:eastAsia="Times New Roman"/>
          <w:szCs w:val="24"/>
        </w:rPr>
        <w:t>υπεραριθμίες</w:t>
      </w:r>
      <w:proofErr w:type="spellEnd"/>
      <w:r>
        <w:rPr>
          <w:rFonts w:eastAsia="Times New Roman"/>
          <w:szCs w:val="24"/>
        </w:rPr>
        <w:t xml:space="preserve"> από τα πουθενά </w:t>
      </w:r>
      <w:r>
        <w:rPr>
          <w:rFonts w:eastAsia="Times New Roman"/>
          <w:szCs w:val="24"/>
        </w:rPr>
        <w:lastRenderedPageBreak/>
        <w:t>και έτσι θα μειωθούν ακόμα περισσότερο</w:t>
      </w:r>
      <w:r>
        <w:rPr>
          <w:rFonts w:eastAsia="Times New Roman"/>
          <w:szCs w:val="24"/>
        </w:rPr>
        <w:t xml:space="preserve"> ακόμα και αυτές οι προσλήψεις των αναπληρωτών. Ο </w:t>
      </w:r>
      <w:proofErr w:type="spellStart"/>
      <w:r>
        <w:rPr>
          <w:rFonts w:eastAsia="Times New Roman"/>
          <w:szCs w:val="24"/>
        </w:rPr>
        <w:t>εξορθολογισμός</w:t>
      </w:r>
      <w:proofErr w:type="spellEnd"/>
      <w:r>
        <w:rPr>
          <w:rFonts w:eastAsia="Times New Roman"/>
          <w:szCs w:val="24"/>
        </w:rPr>
        <w:t>, δηλαδή, του μνημονίου σε πλήρη δράση.</w:t>
      </w:r>
    </w:p>
    <w:p w14:paraId="7D38D63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Σχετικά με τη διάταξη για την </w:t>
      </w:r>
      <w:r>
        <w:rPr>
          <w:rFonts w:eastAsia="Times New Roman" w:cs="Times New Roman"/>
          <w:szCs w:val="24"/>
        </w:rPr>
        <w:t>προσχολική αγωγή</w:t>
      </w:r>
      <w:r>
        <w:rPr>
          <w:rFonts w:eastAsia="Times New Roman" w:cs="Times New Roman"/>
          <w:szCs w:val="24"/>
        </w:rPr>
        <w:t xml:space="preserve"> που σήκωσε και σηκώνει ακόμα πολύ μεγάλο θόρυβο: Άσχημο παιχνίδι παίζεται ανάμεσα στην Κυβέρνηση και την </w:t>
      </w:r>
      <w:r>
        <w:rPr>
          <w:rFonts w:eastAsia="Times New Roman" w:cs="Times New Roman"/>
          <w:szCs w:val="24"/>
        </w:rPr>
        <w:t>ΚΕΔΕ, που έχει δίπλα της και κάτι συνδικαλιστικές ηγεσίες που υποκριτικά - νοιάζονται -λέει- για τους συμβασιούχους, όταν την ίδια στιγμή δεν τους δέχονται στα σωματεία τους. Άσχημο παιχνίδι παίζεται σε βάρος του δικαιώματος κάθε παιδιού στη δωρεάν και δημ</w:t>
      </w:r>
      <w:r>
        <w:rPr>
          <w:rFonts w:eastAsia="Times New Roman" w:cs="Times New Roman"/>
          <w:szCs w:val="24"/>
        </w:rPr>
        <w:t xml:space="preserve">όσια </w:t>
      </w:r>
      <w:r>
        <w:rPr>
          <w:rFonts w:eastAsia="Times New Roman" w:cs="Times New Roman"/>
          <w:szCs w:val="24"/>
        </w:rPr>
        <w:t>προσχολική αγωγή</w:t>
      </w:r>
      <w:r>
        <w:rPr>
          <w:rFonts w:eastAsia="Times New Roman" w:cs="Times New Roman"/>
          <w:szCs w:val="24"/>
        </w:rPr>
        <w:t xml:space="preserve"> και μια αποπροσανατολιστική συντεχνιακή αντιπαράθεση που παρα</w:t>
      </w:r>
      <w:r>
        <w:rPr>
          <w:rFonts w:eastAsia="Times New Roman" w:cs="Times New Roman"/>
          <w:szCs w:val="24"/>
        </w:rPr>
        <w:lastRenderedPageBreak/>
        <w:t>σύρει τους εργαζόμενους να τσακώνονται μεταξύ τους, αντί να βλέπουν τον πραγματικό τους αντίπαλο, σε μια πολιτική που τους τσακίζει και υπηρετείται και από την Κυβέρνηση και</w:t>
      </w:r>
      <w:r>
        <w:rPr>
          <w:rFonts w:eastAsia="Times New Roman" w:cs="Times New Roman"/>
          <w:szCs w:val="24"/>
        </w:rPr>
        <w:t xml:space="preserve"> από την ΚΕΔΕ. </w:t>
      </w:r>
    </w:p>
    <w:p w14:paraId="7D38D63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Εξαγγέλλει, λοιπόν, η Κυβέρνηση τη δίχρονη υποχρεωτική </w:t>
      </w:r>
      <w:r>
        <w:rPr>
          <w:rFonts w:eastAsia="Times New Roman" w:cs="Times New Roman"/>
          <w:szCs w:val="24"/>
        </w:rPr>
        <w:t>προσχολική αγωγή</w:t>
      </w:r>
      <w:r>
        <w:rPr>
          <w:rFonts w:eastAsia="Times New Roman" w:cs="Times New Roman"/>
          <w:szCs w:val="24"/>
        </w:rPr>
        <w:t>. Ωραία! Όμως, λέει ότι θα γίνει σταδιακά, σε μια τριετία και μένει εκεί. Δεν παίρνει κανένα πρακτικό μέτρο. Ούτε καν ένα σχέδιο με χρονοδιάγραμμα δεν παρουσιάζει για το</w:t>
      </w:r>
      <w:r>
        <w:rPr>
          <w:rFonts w:eastAsia="Times New Roman" w:cs="Times New Roman"/>
          <w:szCs w:val="24"/>
        </w:rPr>
        <w:t xml:space="preserve"> πώς θα υλοποιηθεί αυτή η εξαγγελία, όταν είναι γνωστές -γνωστότατες- οι τεράστιες ελλείψεις σε κτηριακές υποδομές, όπως και οι ελλείψεις στο διδακτικό προσωπικό τώρα. </w:t>
      </w:r>
    </w:p>
    <w:p w14:paraId="7D38D63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λίγες οι περιπτώσεις που τα νηπιαγωγεία αναστέλλουν την ολοήμερή τους λειτουρ</w:t>
      </w:r>
      <w:r>
        <w:rPr>
          <w:rFonts w:eastAsia="Times New Roman" w:cs="Times New Roman"/>
          <w:szCs w:val="24"/>
        </w:rPr>
        <w:t xml:space="preserve">γία, προκειμένου να καλυφθούν τα εκπαιδευτικά κενά στον πρωινό κύκλο. </w:t>
      </w:r>
    </w:p>
    <w:p w14:paraId="7D38D633"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εξαγγελία του Υπουργείου κινητοποιεί τα αντανακλαστικά της ΚΕΔΕ, που βγαίνει ανοιχτά κατά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της </w:t>
      </w:r>
      <w:r>
        <w:rPr>
          <w:rFonts w:eastAsia="Times New Roman" w:cs="Times New Roman"/>
          <w:szCs w:val="24"/>
        </w:rPr>
        <w:t>προσχολικής αγωγής</w:t>
      </w:r>
      <w:r>
        <w:rPr>
          <w:rFonts w:eastAsia="Times New Roman" w:cs="Times New Roman"/>
          <w:szCs w:val="24"/>
        </w:rPr>
        <w:t>, γιατί φοβάται μη χάσουν οι δήμοι την πελατε</w:t>
      </w:r>
      <w:r>
        <w:rPr>
          <w:rFonts w:eastAsia="Times New Roman" w:cs="Times New Roman"/>
          <w:szCs w:val="24"/>
        </w:rPr>
        <w:t xml:space="preserve">ία τους στους δημοτικούς παιδικούς σταθμούς με τα τροφεία ή τα </w:t>
      </w:r>
      <w:r>
        <w:rPr>
          <w:rFonts w:eastAsia="Times New Roman" w:cs="Times New Roman"/>
          <w:szCs w:val="24"/>
          <w:lang w:val="en-US"/>
        </w:rPr>
        <w:t>voucher</w:t>
      </w:r>
      <w:r>
        <w:rPr>
          <w:rFonts w:eastAsia="Times New Roman" w:cs="Times New Roman"/>
          <w:szCs w:val="24"/>
        </w:rPr>
        <w:t xml:space="preserve"> που εισπράττουν από τις λαϊκές οικογένειες. </w:t>
      </w:r>
    </w:p>
    <w:p w14:paraId="7D38D634"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D38D635"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ακόμη, κύριε Πρόεδρε. Ευχαριστώ. </w:t>
      </w:r>
    </w:p>
    <w:p w14:paraId="7D38D636"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Αντιπροτείνει αμέσως η ΚΕΔΕ τη λεγόμενη «ελεύθερη επιλογή» της δομής που επιθυμεί κάθε γονιός για το παιδί του, κλείνοντας το μάτι στους ιδιωτικούς παιδικούς σταθμούς και ανοίγοντας, ταυτόχρονα, επικίνδυνους δρόμους για τη δημόσια εκπαίδευση. </w:t>
      </w:r>
      <w:r>
        <w:rPr>
          <w:rFonts w:eastAsia="Times New Roman" w:cs="Times New Roman"/>
          <w:szCs w:val="24"/>
        </w:rPr>
        <w:lastRenderedPageBreak/>
        <w:t>Παίρνει την π</w:t>
      </w:r>
      <w:r>
        <w:rPr>
          <w:rFonts w:eastAsia="Times New Roman" w:cs="Times New Roman"/>
          <w:szCs w:val="24"/>
        </w:rPr>
        <w:t xml:space="preserve">άσα ο Υπουργός -βρίσκοντας και το απαραίτητο άλλοθι- και προχθές στην </w:t>
      </w:r>
      <w:r>
        <w:rPr>
          <w:rFonts w:eastAsia="Times New Roman" w:cs="Times New Roman"/>
          <w:szCs w:val="24"/>
        </w:rPr>
        <w:t xml:space="preserve">επιτροπή </w:t>
      </w:r>
      <w:r>
        <w:rPr>
          <w:rFonts w:eastAsia="Times New Roman" w:cs="Times New Roman"/>
          <w:szCs w:val="24"/>
        </w:rPr>
        <w:t xml:space="preserve">αφήνει να εννοηθεί ότι αυτό το δικαίωμα της ελεύθερης επιλογής δομής παραμένει μέχρι την ολοκλήρωση της διαδικασίας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που κανείς δεν εγγυάται για το πότε θα </w:t>
      </w:r>
      <w:r>
        <w:rPr>
          <w:rFonts w:eastAsia="Times New Roman" w:cs="Times New Roman"/>
          <w:szCs w:val="24"/>
        </w:rPr>
        <w:t>ολοκληρωθεί.</w:t>
      </w:r>
    </w:p>
    <w:p w14:paraId="7D38D637"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η </w:t>
      </w:r>
      <w:proofErr w:type="spellStart"/>
      <w:r>
        <w:rPr>
          <w:rFonts w:eastAsia="Times New Roman" w:cs="Times New Roman"/>
          <w:szCs w:val="24"/>
        </w:rPr>
        <w:t>υποχρεωτικότητα</w:t>
      </w:r>
      <w:proofErr w:type="spellEnd"/>
      <w:r>
        <w:rPr>
          <w:rFonts w:eastAsia="Times New Roman" w:cs="Times New Roman"/>
          <w:szCs w:val="24"/>
        </w:rPr>
        <w:t xml:space="preserve">, κύριε Υπουργέ, δεν φαίνεται να είναι και τόσο υποχρεωτική. </w:t>
      </w:r>
    </w:p>
    <w:p w14:paraId="7D38D638"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ΚΕΔΕ, όμως, πάει και ένα βήμα παραπέρα, πιο αντιδραστικό: Ζητά να περάσουν και τα νηπιαγωγεία στους δήμους. Τι σημαίνει αυτό; Σημαίνει όχι μόνο ανταποδοτικότ</w:t>
      </w:r>
      <w:r>
        <w:rPr>
          <w:rFonts w:eastAsia="Times New Roman" w:cs="Times New Roman"/>
          <w:szCs w:val="24"/>
        </w:rPr>
        <w:t xml:space="preserve">ητα με δίδακτρα, όπως έγινε με το πέρασμα, το 2003, των κρατικών -δωρεάν τότε- παιδικών σταθμών στους δήμους, αλλά και κάτι ακόμα. Σημαίνει διάλυση του ενιαίου αναγκαίου παιδαγωγικού προγράμματος που πρέπει να </w:t>
      </w:r>
      <w:r>
        <w:rPr>
          <w:rFonts w:eastAsia="Times New Roman" w:cs="Times New Roman"/>
          <w:szCs w:val="24"/>
        </w:rPr>
        <w:lastRenderedPageBreak/>
        <w:t xml:space="preserve">έχει η </w:t>
      </w:r>
      <w:r>
        <w:rPr>
          <w:rFonts w:eastAsia="Times New Roman" w:cs="Times New Roman"/>
          <w:szCs w:val="24"/>
        </w:rPr>
        <w:t>προσχολική αγωγή</w:t>
      </w:r>
      <w:r>
        <w:rPr>
          <w:rFonts w:eastAsia="Times New Roman" w:cs="Times New Roman"/>
          <w:szCs w:val="24"/>
        </w:rPr>
        <w:t>, αφήνοντάς το στις δυν</w:t>
      </w:r>
      <w:r>
        <w:rPr>
          <w:rFonts w:eastAsia="Times New Roman" w:cs="Times New Roman"/>
          <w:szCs w:val="24"/>
        </w:rPr>
        <w:t xml:space="preserve">ατότητες του κάθε δήμου. </w:t>
      </w:r>
    </w:p>
    <w:p w14:paraId="7D38D639"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σε αυτό το στημένο παιχνίδι δεν θα παίξουμε. Μιλάμε ανοιχτά και καθαρά. Για εμάς σημασία έχουν πριν από όλα οι σύγχρονες ανάγκες των παιδιών. Και αυτό σημαίνει σήμερα ότι κάθε παιδί πρέπει να έχει μια θέση στα νηπιαγωγεία κα</w:t>
      </w:r>
      <w:r>
        <w:rPr>
          <w:rFonts w:eastAsia="Times New Roman" w:cs="Times New Roman"/>
          <w:szCs w:val="24"/>
        </w:rPr>
        <w:t>ι τους παιδικούς σταθμούς και αυτή να του παρέχεται δωρεάν και με ευθύνη του κράτους. Και αυτά τα νηπιαγωγεία και οι παιδικοί σταθμοί πρέπει να είναι σύγχρονοι, ασφαλείς και να έχουν, βέβαια, όλο το αναγκαίο μόνιμο προσωπικό όλων των ειδικοτήτων. Πρέπει να</w:t>
      </w:r>
      <w:r>
        <w:rPr>
          <w:rFonts w:eastAsia="Times New Roman" w:cs="Times New Roman"/>
          <w:szCs w:val="24"/>
        </w:rPr>
        <w:t xml:space="preserve"> υπάρχει ενιαίο επιστημονικά επεξεργασμένο πρόγραμμα αγωγής, με ευθύνη κεντρικά του κράτους, γιατί η </w:t>
      </w:r>
      <w:r>
        <w:rPr>
          <w:rFonts w:eastAsia="Times New Roman" w:cs="Times New Roman"/>
          <w:szCs w:val="24"/>
        </w:rPr>
        <w:t xml:space="preserve">προσχολική αγωγή </w:t>
      </w:r>
      <w:r>
        <w:rPr>
          <w:rFonts w:eastAsia="Times New Roman" w:cs="Times New Roman"/>
          <w:szCs w:val="24"/>
        </w:rPr>
        <w:t xml:space="preserve">δεν είναι ένα απλό </w:t>
      </w:r>
      <w:proofErr w:type="spellStart"/>
      <w:r>
        <w:rPr>
          <w:rFonts w:eastAsia="Times New Roman" w:cs="Times New Roman"/>
          <w:szCs w:val="24"/>
        </w:rPr>
        <w:t>παιδοφυλακτήριο</w:t>
      </w:r>
      <w:proofErr w:type="spellEnd"/>
      <w:r>
        <w:rPr>
          <w:rFonts w:eastAsia="Times New Roman" w:cs="Times New Roman"/>
          <w:szCs w:val="24"/>
        </w:rPr>
        <w:t xml:space="preserve">. Πρέπει να είναι πανεπιστημιακού επιπέδου η </w:t>
      </w:r>
      <w:r>
        <w:rPr>
          <w:rFonts w:eastAsia="Times New Roman" w:cs="Times New Roman"/>
          <w:szCs w:val="24"/>
        </w:rPr>
        <w:lastRenderedPageBreak/>
        <w:t>μόρφωση όλων των παιδαγωγών, με μείωση της αναλογίας των πα</w:t>
      </w:r>
      <w:r>
        <w:rPr>
          <w:rFonts w:eastAsia="Times New Roman" w:cs="Times New Roman"/>
          <w:szCs w:val="24"/>
        </w:rPr>
        <w:t xml:space="preserve">ιδιών ανά παιδαγωγό και φυσικά, με όλες τις αναγκαίες προσλήψεις μόνιμων επιστημόνων παιδαγωγών. </w:t>
      </w:r>
    </w:p>
    <w:p w14:paraId="7D38D63A"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 περιμένουμε από την Κυβέρνηση -όπως και από τις προηγούμενες- ποτέ δεν θα βρει χρήματα για αυτές τις βασικές λαϊκές ανάγκες. Αν ήταν για το ΝΑΤΟ, τότε τις </w:t>
      </w:r>
      <w:r>
        <w:rPr>
          <w:rFonts w:eastAsia="Times New Roman" w:cs="Times New Roman"/>
          <w:szCs w:val="24"/>
        </w:rPr>
        <w:t xml:space="preserve">πιάνουν τα «χουβαρνταλίκια». </w:t>
      </w:r>
    </w:p>
    <w:p w14:paraId="7D38D63B"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για αυτό ακριβώς πρέπει να πεισμώσουν. Αυτό πρέπει να διεκδικήσουν τα νέα ζευγάρια και για αυτό αξίζει πραγματικά να παλέψουν όλοι μαζί οι εργαζόμενοι στον χώρο, αντί να τρώγονται και να μαλώνουν μεταξύ τους. </w:t>
      </w:r>
    </w:p>
    <w:p w14:paraId="7D38D63C"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 xml:space="preserve">στώ. </w:t>
      </w:r>
    </w:p>
    <w:p w14:paraId="7D38D63D"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ζητεί άδεια απουσίας στο εξωτερικό από 9 </w:t>
      </w:r>
      <w:r>
        <w:rPr>
          <w:rFonts w:eastAsia="Times New Roman" w:cs="Times New Roman"/>
          <w:szCs w:val="24"/>
        </w:rPr>
        <w:t xml:space="preserve">Μαρτίου </w:t>
      </w:r>
      <w:r>
        <w:rPr>
          <w:rFonts w:eastAsia="Times New Roman" w:cs="Times New Roman"/>
          <w:szCs w:val="24"/>
        </w:rPr>
        <w:t xml:space="preserve">έως 13 Μαρτίου 2018. Η Βουλή εγκρίνει; </w:t>
      </w:r>
    </w:p>
    <w:p w14:paraId="7D38D63E"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7D38D63F"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BD2EC4">
        <w:rPr>
          <w:rFonts w:eastAsia="Times New Roman" w:cs="Times New Roman"/>
          <w:szCs w:val="24"/>
        </w:rPr>
        <w:t xml:space="preserve"> </w:t>
      </w:r>
      <w:r w:rsidRPr="00BD2EC4">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Βουλή ενέκρινε τ</w:t>
      </w:r>
      <w:r>
        <w:rPr>
          <w:rFonts w:eastAsia="Times New Roman" w:cs="Times New Roman"/>
          <w:szCs w:val="24"/>
        </w:rPr>
        <w:t xml:space="preserve">η ζητηθείσα άδεια. </w:t>
      </w:r>
    </w:p>
    <w:p w14:paraId="7D38D640"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σαράντα δύο μαθήτριες και μαθητές και δυο </w:t>
      </w:r>
      <w:r>
        <w:rPr>
          <w:rFonts w:eastAsia="Times New Roman" w:cs="Times New Roman"/>
        </w:rPr>
        <w:t>συνοδοί-</w:t>
      </w:r>
      <w:r>
        <w:rPr>
          <w:rFonts w:eastAsia="Times New Roman" w:cs="Times New Roman"/>
        </w:rPr>
        <w:t>εκπαιδευτικοί τους από το Δημοτικό Σχολείο «</w:t>
      </w:r>
      <w:proofErr w:type="spellStart"/>
      <w:r>
        <w:rPr>
          <w:rFonts w:eastAsia="Times New Roman" w:cs="Times New Roman"/>
        </w:rPr>
        <w:t>Εράσμειος</w:t>
      </w:r>
      <w:proofErr w:type="spellEnd"/>
      <w:r>
        <w:rPr>
          <w:rFonts w:eastAsia="Times New Roman" w:cs="Times New Roman"/>
        </w:rPr>
        <w:t xml:space="preserve"> </w:t>
      </w:r>
      <w:proofErr w:type="spellStart"/>
      <w:r>
        <w:rPr>
          <w:rFonts w:eastAsia="Times New Roman" w:cs="Times New Roman"/>
        </w:rPr>
        <w:t>Ελληνογερμανική</w:t>
      </w:r>
      <w:proofErr w:type="spellEnd"/>
      <w:r>
        <w:rPr>
          <w:rFonts w:eastAsia="Times New Roman" w:cs="Times New Roman"/>
        </w:rPr>
        <w:t xml:space="preserve"> Σχολή» (2</w:t>
      </w:r>
      <w:r>
        <w:rPr>
          <w:rFonts w:eastAsia="Times New Roman" w:cs="Times New Roman"/>
          <w:vertAlign w:val="superscript"/>
        </w:rPr>
        <w:t>ο</w:t>
      </w:r>
      <w:r>
        <w:rPr>
          <w:rFonts w:eastAsia="Times New Roman" w:cs="Times New Roman"/>
        </w:rPr>
        <w:t xml:space="preserve"> Τμήμα). </w:t>
      </w:r>
    </w:p>
    <w:p w14:paraId="7D38D641"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7D38D642" w14:textId="77777777" w:rsidR="0056040B" w:rsidRDefault="008F3B9C">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D38D643" w14:textId="77777777" w:rsidR="0056040B" w:rsidRDefault="008F3B9C">
      <w:pPr>
        <w:spacing w:after="0" w:line="600" w:lineRule="auto"/>
        <w:ind w:firstLine="720"/>
        <w:jc w:val="both"/>
        <w:rPr>
          <w:rFonts w:eastAsia="Times New Roman" w:cs="Times New Roman"/>
        </w:rPr>
      </w:pPr>
      <w:r>
        <w:rPr>
          <w:rFonts w:eastAsia="Times New Roman" w:cs="Times New Roman"/>
        </w:rPr>
        <w:lastRenderedPageBreak/>
        <w:t xml:space="preserve">Τον λόγο έχει ο </w:t>
      </w:r>
      <w:r>
        <w:rPr>
          <w:rFonts w:eastAsia="Times New Roman" w:cs="Times New Roman"/>
        </w:rPr>
        <w:t xml:space="preserve">ειδικός αγορητής </w:t>
      </w:r>
      <w:r>
        <w:rPr>
          <w:rFonts w:eastAsia="Times New Roman" w:cs="Times New Roman"/>
        </w:rPr>
        <w:t xml:space="preserve">των Ανεξαρτήτων Ελλήνων ο συνάδελφος κ. Κωνσταντίνος </w:t>
      </w:r>
      <w:proofErr w:type="spellStart"/>
      <w:r>
        <w:rPr>
          <w:rFonts w:eastAsia="Times New Roman" w:cs="Times New Roman"/>
        </w:rPr>
        <w:t>Κατσίκης</w:t>
      </w:r>
      <w:proofErr w:type="spellEnd"/>
      <w:r>
        <w:rPr>
          <w:rFonts w:eastAsia="Times New Roman" w:cs="Times New Roman"/>
        </w:rPr>
        <w:t xml:space="preserve">. </w:t>
      </w:r>
    </w:p>
    <w:p w14:paraId="7D38D64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r>
        <w:rPr>
          <w:rFonts w:eastAsia="Times New Roman" w:cs="Times New Roman"/>
          <w:szCs w:val="24"/>
        </w:rPr>
        <w:t>.</w:t>
      </w:r>
    </w:p>
    <w:p w14:paraId="7D38D64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επιτρέψτε μου να ξεκινήσω λέγοντας το εξής: «Εκ των γραμμάτων γεννάται η αρετή με την οποίαν λάμπουν τα ελεύθερα έθνη». Δεν θα μπορούσα να φανταστώ ωραιότερα λόγια και ακριβέστερη προσέγγιση από αυτήν του Ρήγα</w:t>
      </w:r>
      <w:r>
        <w:rPr>
          <w:rFonts w:eastAsia="Times New Roman" w:cs="Times New Roman"/>
          <w:szCs w:val="24"/>
        </w:rPr>
        <w:t xml:space="preserve"> Φεραίου, για να περιγράψει τη σπουδαιότητα των γραμμάτων και μέσα από αυτά, την καλλιέργεια της αρετής και την οικοδόμηση της ελευθερίας των εθνών.</w:t>
      </w:r>
    </w:p>
    <w:p w14:paraId="7D38D64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Επιτρέψτε μου να κάνω μια παρένθεση, προσωπική, κυρίες και κύριοι συνάδελφοι, μια κατάθεση ψυχής. Ως νέος Β</w:t>
      </w:r>
      <w:r>
        <w:rPr>
          <w:rFonts w:eastAsia="Times New Roman" w:cs="Times New Roman"/>
          <w:szCs w:val="24"/>
        </w:rPr>
        <w:t xml:space="preserve">ουλευτής </w:t>
      </w:r>
      <w:r>
        <w:rPr>
          <w:rFonts w:eastAsia="Times New Roman" w:cs="Times New Roman"/>
          <w:szCs w:val="24"/>
        </w:rPr>
        <w:lastRenderedPageBreak/>
        <w:t>μιας μικρής, σε αριθμό, Κοινοβουλευτικής Ομάδας, έχω την ευκαιρία να συμμετέχω σε αρκετές κοινοβουλευτικές επιτροπές. Η συμμετοχή μου, όμως, στην Επιτροπή Μορφωτικών Υποθέσεων ειλικρινά με ενθουσιάζει. Η δυνατότητα να σχεδιάζουμε, να παραθέτουμε κ</w:t>
      </w:r>
      <w:r>
        <w:rPr>
          <w:rFonts w:eastAsia="Times New Roman" w:cs="Times New Roman"/>
          <w:szCs w:val="24"/>
        </w:rPr>
        <w:t xml:space="preserve">αι να αντιπαρατιθέμεθα, να συμφωνούμε και να διαφωνούμε εν τέλει, να </w:t>
      </w:r>
      <w:proofErr w:type="spellStart"/>
      <w:r>
        <w:rPr>
          <w:rFonts w:eastAsia="Times New Roman" w:cs="Times New Roman"/>
          <w:szCs w:val="24"/>
        </w:rPr>
        <w:t>συγκεράζουμε</w:t>
      </w:r>
      <w:proofErr w:type="spellEnd"/>
      <w:r>
        <w:rPr>
          <w:rFonts w:eastAsia="Times New Roman" w:cs="Times New Roman"/>
          <w:szCs w:val="24"/>
        </w:rPr>
        <w:t xml:space="preserve"> και να υλοποιούμε δράσεις που έχουν αποδέκτη τον βασικότερο πυλώνα του κράτους, τα παιδιά μας, μου μοιάζει εκτός από υπέροχο και τρομακτικό. Οι αποφάσεις που πρέπει να ληφθού</w:t>
      </w:r>
      <w:r>
        <w:rPr>
          <w:rFonts w:eastAsia="Times New Roman" w:cs="Times New Roman"/>
          <w:szCs w:val="24"/>
        </w:rPr>
        <w:t xml:space="preserve">ν και η ευθύνη για τη λήψη τους δημιουργούν την </w:t>
      </w:r>
      <w:proofErr w:type="spellStart"/>
      <w:r>
        <w:rPr>
          <w:rFonts w:eastAsia="Times New Roman" w:cs="Times New Roman"/>
          <w:szCs w:val="24"/>
        </w:rPr>
        <w:t>ενσυναίσθηση</w:t>
      </w:r>
      <w:proofErr w:type="spellEnd"/>
      <w:r>
        <w:rPr>
          <w:rFonts w:eastAsia="Times New Roman" w:cs="Times New Roman"/>
          <w:szCs w:val="24"/>
        </w:rPr>
        <w:t xml:space="preserve"> του απόλυτου χρέους. </w:t>
      </w:r>
    </w:p>
    <w:p w14:paraId="7D38D64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Για εμάς τους Ανεξάρτητους Έλληνες η παιδεία αποτελεί απόλυτη εθνική προτεραιότητα. Για τον λόγο αυτό προβάλλει επιτακτική </w:t>
      </w:r>
      <w:r>
        <w:rPr>
          <w:rFonts w:eastAsia="Times New Roman" w:cs="Times New Roman"/>
          <w:szCs w:val="24"/>
        </w:rPr>
        <w:lastRenderedPageBreak/>
        <w:t>η ανάγκη να διασφαλίζεται με κάθε τρόπο η εκπλήρωσ</w:t>
      </w:r>
      <w:r>
        <w:rPr>
          <w:rFonts w:eastAsia="Times New Roman" w:cs="Times New Roman"/>
          <w:szCs w:val="24"/>
        </w:rPr>
        <w:t>η της ακαδημαϊκής αποστολής των εκπαιδευτικών ιδρυμάτων της χώρας, αλλά και η απρόσκοπτη πρόσβαση στην εκπαίδευση σε όλους τους πολίτες, ανεξάρτητα από τις οικονομικές τους δυνατότητες.</w:t>
      </w:r>
    </w:p>
    <w:p w14:paraId="7D38D64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σημερινό σχέδιο νόμου συνιστά μια ολοκληρωμένη θεσμική παρέμβαση στ</w:t>
      </w:r>
      <w:r>
        <w:rPr>
          <w:rFonts w:eastAsia="Times New Roman" w:cs="Times New Roman"/>
          <w:szCs w:val="24"/>
        </w:rPr>
        <w:t xml:space="preserve">ην οργάνωση των </w:t>
      </w:r>
      <w:r>
        <w:rPr>
          <w:rFonts w:eastAsia="Times New Roman" w:cs="Times New Roman"/>
          <w:szCs w:val="24"/>
        </w:rPr>
        <w:t xml:space="preserve">ανώτατων εκπαιδευτικών </w:t>
      </w:r>
      <w:r>
        <w:rPr>
          <w:rFonts w:eastAsia="Times New Roman" w:cs="Times New Roman"/>
          <w:szCs w:val="24"/>
        </w:rPr>
        <w:t>ιδρυμάτων</w:t>
      </w:r>
      <w:r>
        <w:rPr>
          <w:rFonts w:eastAsia="Times New Roman" w:cs="Times New Roman"/>
          <w:szCs w:val="24"/>
        </w:rPr>
        <w:t>, αξιοποιώντας προηγούμενες νομοθετικές επεξεργασίες, καθώς και ουσιαστικό στοιχείο που προέκυψε από τις κοινοβουλευτικές διαδικασίες. Οι προτεινόμενες διατάξεις  του αποσκοπούν στη θεραπεία προβλημάτων και δ</w:t>
      </w:r>
      <w:r>
        <w:rPr>
          <w:rFonts w:eastAsia="Times New Roman" w:cs="Times New Roman"/>
          <w:szCs w:val="24"/>
        </w:rPr>
        <w:t xml:space="preserve">υσλειτουργιών, προκειμένου να ενδυναμωθούν δομές και να καταστούν πιο αποτελεσματικές, να αποκτήσουν επάρκεια και αξιοπιστία και να συμβάλουν στην ποιοτική αναβάθμιση της εκπαιδευτικής διαδικασίας σε όλους τους τομείς </w:t>
      </w:r>
      <w:r>
        <w:rPr>
          <w:rFonts w:eastAsia="Times New Roman" w:cs="Times New Roman"/>
          <w:szCs w:val="24"/>
        </w:rPr>
        <w:lastRenderedPageBreak/>
        <w:t>της, με απώτερο στόχο την αποτελεσματι</w:t>
      </w:r>
      <w:r>
        <w:rPr>
          <w:rFonts w:eastAsia="Times New Roman" w:cs="Times New Roman"/>
          <w:szCs w:val="24"/>
        </w:rPr>
        <w:t xml:space="preserve">κή αντιμετώπιση των πολιτισμικών, κοινωνικών και οικονομικών προκλήσεων που αντιμετωπίζει η χώρα και ουσιαστικά να συντελέσουν στην εν γένει πρόοδο της κοινωνίας. Οι ρυθμίσεις του στοχεύουν στη διατήρηση του δημόσιου χαρακτήρα των </w:t>
      </w:r>
      <w:r>
        <w:rPr>
          <w:rFonts w:eastAsia="Times New Roman" w:cs="Times New Roman"/>
          <w:szCs w:val="24"/>
        </w:rPr>
        <w:t>ανώτατων εκπαιδευτικών ιδ</w:t>
      </w:r>
      <w:r>
        <w:rPr>
          <w:rFonts w:eastAsia="Times New Roman" w:cs="Times New Roman"/>
          <w:szCs w:val="24"/>
        </w:rPr>
        <w:t>ρυμάτων</w:t>
      </w:r>
      <w:r>
        <w:rPr>
          <w:rFonts w:eastAsia="Times New Roman" w:cs="Times New Roman"/>
          <w:szCs w:val="24"/>
        </w:rPr>
        <w:t xml:space="preserve">. </w:t>
      </w:r>
    </w:p>
    <w:p w14:paraId="7D38D64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Επισημαίνω τη διαφωνία μας σχετικά με ό,τι ακούστηκε στην </w:t>
      </w:r>
      <w:r>
        <w:rPr>
          <w:rFonts w:eastAsia="Times New Roman" w:cs="Times New Roman"/>
          <w:szCs w:val="24"/>
        </w:rPr>
        <w:t xml:space="preserve">επιτροπή </w:t>
      </w:r>
      <w:r>
        <w:rPr>
          <w:rFonts w:eastAsia="Times New Roman" w:cs="Times New Roman"/>
          <w:szCs w:val="24"/>
        </w:rPr>
        <w:t xml:space="preserve">και είδε το φως της δημοσιότητας περί διευκόλυνσης, μέσω αυτού του νομοσχεδίου, της ίδρυσης και λειτουργίας ιδιωτικών πανεπιστημίων. Από ποια διάταξη προκύπτει αυτό ή, εν πάση </w:t>
      </w:r>
      <w:proofErr w:type="spellStart"/>
      <w:r>
        <w:rPr>
          <w:rFonts w:eastAsia="Times New Roman" w:cs="Times New Roman"/>
          <w:szCs w:val="24"/>
        </w:rPr>
        <w:t>περ</w:t>
      </w:r>
      <w:r>
        <w:rPr>
          <w:rFonts w:eastAsia="Times New Roman" w:cs="Times New Roman"/>
          <w:szCs w:val="24"/>
        </w:rPr>
        <w:t>ιπτώσει</w:t>
      </w:r>
      <w:proofErr w:type="spellEnd"/>
      <w:r>
        <w:rPr>
          <w:rFonts w:eastAsia="Times New Roman" w:cs="Times New Roman"/>
          <w:szCs w:val="24"/>
        </w:rPr>
        <w:t>, σε ποια διάταξη υποκρύπτεται; Ας μου απαντήσει κάποιος.</w:t>
      </w:r>
    </w:p>
    <w:p w14:paraId="7D38D64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επιχειρείται είναι η στενότερη σύνδεση εκπαίδευσης και έρευνας και η εξάλειψη της ύπαρξης πολλών ταχυτήτων ανάπτυξης στα </w:t>
      </w:r>
      <w:r>
        <w:rPr>
          <w:rFonts w:eastAsia="Times New Roman" w:cs="Times New Roman"/>
          <w:szCs w:val="24"/>
        </w:rPr>
        <w:t>ανώτατα εκπαιδευτικά ιδρύματα</w:t>
      </w:r>
      <w:r>
        <w:rPr>
          <w:rFonts w:eastAsia="Times New Roman" w:cs="Times New Roman"/>
          <w:szCs w:val="24"/>
        </w:rPr>
        <w:t>. Με την ίδρυση του Πανεπιστημίο</w:t>
      </w:r>
      <w:r>
        <w:rPr>
          <w:rFonts w:eastAsia="Times New Roman" w:cs="Times New Roman"/>
          <w:szCs w:val="24"/>
        </w:rPr>
        <w:t>υ Δυτικής Αττικής γίνεται ένα μεγάλο βήμα προς την κατεύθυνση της αντιμετώπισης των ανισοτήτων και των διακρίσεων, αλλά και της σύνδεσης της γνώσης με τις επιτακτικές αναπτυξιακές ανάγκες της χώρας. Τα ακαδημαϊκά κριτήρια αποτέλεσαν τον αποκλειστικό γνώμον</w:t>
      </w:r>
      <w:r>
        <w:rPr>
          <w:rFonts w:eastAsia="Times New Roman" w:cs="Times New Roman"/>
          <w:szCs w:val="24"/>
        </w:rPr>
        <w:t xml:space="preserve">α της διαμόρφωσης του νέου πανεπιστημίου, πέραν από πολυδιασπάσεις και </w:t>
      </w:r>
      <w:proofErr w:type="spellStart"/>
      <w:r>
        <w:rPr>
          <w:rFonts w:eastAsia="Times New Roman" w:cs="Times New Roman"/>
          <w:szCs w:val="24"/>
        </w:rPr>
        <w:t>υπερεξειδικεύσεις</w:t>
      </w:r>
      <w:proofErr w:type="spellEnd"/>
      <w:r>
        <w:rPr>
          <w:rFonts w:eastAsia="Times New Roman" w:cs="Times New Roman"/>
          <w:szCs w:val="24"/>
        </w:rPr>
        <w:t xml:space="preserve">, με δημιουργία τμημάτων τα γνωστικά πεδία των οποίων δεν υπάρχουν ακόμα στον χάρτη της ανώτατης εκπαίδευσης στην Ελλάδα. </w:t>
      </w:r>
    </w:p>
    <w:p w14:paraId="7D38D64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Ωστόσο, πρόκειται για γνωστικά αντικείμενα συ</w:t>
      </w:r>
      <w:r>
        <w:rPr>
          <w:rFonts w:eastAsia="Times New Roman" w:cs="Times New Roman"/>
          <w:szCs w:val="24"/>
        </w:rPr>
        <w:t>μβατά με τις επιστημονικές εξελίξεις διεθνώς, αλλά και ταυτόχρονα συνυφασμένα με τους οικονομικούς και κοινωνικούς τομείς που αποτελούν την αιχμή του δόρατος για τη χώρα.</w:t>
      </w:r>
    </w:p>
    <w:p w14:paraId="7D38D64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Πρόκειται για γνωστικά αντικείμενα συμβατά με τις επιστημονικές εξελίξεις διεθνώς αλλ</w:t>
      </w:r>
      <w:r>
        <w:rPr>
          <w:rFonts w:eastAsia="Times New Roman" w:cs="Times New Roman"/>
          <w:szCs w:val="24"/>
        </w:rPr>
        <w:t>ά και ταυτόχρονα συνυφασμένα με τους κοινωνικούς και οικονομικούς τομείς που αποτελούν την αιχμή του δόρατος για τη χώρα.</w:t>
      </w:r>
    </w:p>
    <w:p w14:paraId="7D38D64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τον τρόπο αυτόν οι ακαδημαϊκές μονάδες θα αποκτήσουν προοπτικές ισχυρής παρουσίας στον ελληνικό και διεθνή χώρο. Κρίθηκε αναγκαία η</w:t>
      </w:r>
      <w:r>
        <w:rPr>
          <w:rFonts w:eastAsia="Times New Roman" w:cs="Times New Roman"/>
          <w:szCs w:val="24"/>
        </w:rPr>
        <w:t xml:space="preserve"> κατάργηση των δυο τεχνολογικών εκπαιδευτικών ιδρυμάτων Αθήνας και Πειραιά ώστε με το ικανότατο προσωπικό και τις υπάρχουσες υποδομές τους να υποστηριχθεί και να </w:t>
      </w:r>
      <w:r>
        <w:rPr>
          <w:rFonts w:eastAsia="Times New Roman" w:cs="Times New Roman"/>
          <w:szCs w:val="24"/>
        </w:rPr>
        <w:lastRenderedPageBreak/>
        <w:t xml:space="preserve">καταστεί βιώσιμο και αποδοτικό το νεοϊδρυόμενο πανεπιστήμιο με τα οφέλη από τη λειτουργία του </w:t>
      </w:r>
      <w:r>
        <w:rPr>
          <w:rFonts w:eastAsia="Times New Roman" w:cs="Times New Roman"/>
          <w:szCs w:val="24"/>
        </w:rPr>
        <w:t xml:space="preserve">να είναι πολλαπλασιαστικά τόσο για τους φοιτητές όσο και για την πολιτεία και την κοινωνία. </w:t>
      </w:r>
    </w:p>
    <w:p w14:paraId="7D38D64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ίδρυση είκοσι έξι αυτοδύναμων ακαδημαϊκών τμημάτων έναντι σαράντα δυο που λειτουργούν σήμερα στα δυο </w:t>
      </w:r>
      <w:proofErr w:type="spellStart"/>
      <w:r>
        <w:rPr>
          <w:rFonts w:eastAsia="Times New Roman" w:cs="Times New Roman"/>
          <w:szCs w:val="24"/>
        </w:rPr>
        <w:t>απο</w:t>
      </w:r>
      <w:r>
        <w:rPr>
          <w:rFonts w:eastAsia="Times New Roman" w:cs="Times New Roman"/>
          <w:szCs w:val="24"/>
        </w:rPr>
        <w:t>ρ</w:t>
      </w:r>
      <w:r>
        <w:rPr>
          <w:rFonts w:eastAsia="Times New Roman" w:cs="Times New Roman"/>
          <w:szCs w:val="24"/>
        </w:rPr>
        <w:t>ροφούμενα</w:t>
      </w:r>
      <w:proofErr w:type="spellEnd"/>
      <w:r>
        <w:rPr>
          <w:rFonts w:eastAsia="Times New Roman" w:cs="Times New Roman"/>
          <w:szCs w:val="24"/>
        </w:rPr>
        <w:t xml:space="preserve"> τεχνολογικά ιδρύματα προσδίδει στο Πανεπιστήμι</w:t>
      </w:r>
      <w:r>
        <w:rPr>
          <w:rFonts w:eastAsia="Times New Roman" w:cs="Times New Roman"/>
          <w:szCs w:val="24"/>
        </w:rPr>
        <w:t>ο Δυτικής Αττικής ένα συγκριτικό πλεονέκτημα που διαθέτουν ορισμένα μόνο ελληνικά πανεπιστήμια. Το γεγονός ότι θα θεραπεύσει ένα ευρύ φάσμα επιστημών αλλά ταυτόχρονα και τεχνών το οδηγεί σε σημαντικές οικονομίες κλίμακας τόσο σε ακαδημαϊκό όσο και σε υλικο</w:t>
      </w:r>
      <w:r>
        <w:rPr>
          <w:rFonts w:eastAsia="Times New Roman" w:cs="Times New Roman"/>
          <w:szCs w:val="24"/>
        </w:rPr>
        <w:t xml:space="preserve">τεχνικό επίπεδο με σημαντικά οφέλη στην εξοικονόμηση αλλά και στη αποτελεσματική διαχείριση πόρων. </w:t>
      </w:r>
    </w:p>
    <w:p w14:paraId="7D38D64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ίδρυση του Πανεπιστημίου Δυτικής Αττικής δεν υπακούει απλά στην αθροιστική λογική συνένωσης των υφιστάμενων δυνάμεων των δυο τεχνολογικών εκπαιδευτικών ιδ</w:t>
      </w:r>
      <w:r>
        <w:rPr>
          <w:rFonts w:eastAsia="Times New Roman" w:cs="Times New Roman"/>
          <w:szCs w:val="24"/>
        </w:rPr>
        <w:t xml:space="preserve">ρυμάτων. Αντιθέτως, σηματοδοτεί τη διαμόρφωση μιας νέας δυναμικής που εξασφαλίζει περισσότερες δυνατότητες και προοπτικές για όλα τα εμπλεκόμενα μέρη στη λογική ότι το όλον είναι μεγαλύτερο από το άθροισμα των μερών του. </w:t>
      </w:r>
    </w:p>
    <w:p w14:paraId="7D38D65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προστιθέμενη αξία του νέου πανεπ</w:t>
      </w:r>
      <w:r>
        <w:rPr>
          <w:rFonts w:eastAsia="Times New Roman" w:cs="Times New Roman"/>
          <w:szCs w:val="24"/>
        </w:rPr>
        <w:t xml:space="preserve">ιστημίου συνίσταται σε γεγονότα όπως ο σαφής τεχνολογικός προσανατολισμός των δυο </w:t>
      </w:r>
      <w:proofErr w:type="spellStart"/>
      <w:r>
        <w:rPr>
          <w:rFonts w:eastAsia="Times New Roman" w:cs="Times New Roman"/>
          <w:szCs w:val="24"/>
        </w:rPr>
        <w:t>απορροφόμενων</w:t>
      </w:r>
      <w:proofErr w:type="spellEnd"/>
      <w:r>
        <w:rPr>
          <w:rFonts w:eastAsia="Times New Roman" w:cs="Times New Roman"/>
          <w:szCs w:val="24"/>
        </w:rPr>
        <w:t xml:space="preserve"> ιδρυμάτων, η ενσωμάτωση και εκμετάλλευση της τεχνολογικής αυτής διάστασης τόσο στον τομέα της εκπαίδευσης </w:t>
      </w:r>
      <w:r>
        <w:rPr>
          <w:rFonts w:eastAsia="Times New Roman" w:cs="Times New Roman"/>
          <w:szCs w:val="24"/>
        </w:rPr>
        <w:lastRenderedPageBreak/>
        <w:t>όσο και στον τομέα της έρευνας είναι σίγουρο ότι θα απ</w:t>
      </w:r>
      <w:r>
        <w:rPr>
          <w:rFonts w:eastAsia="Times New Roman" w:cs="Times New Roman"/>
          <w:szCs w:val="24"/>
        </w:rPr>
        <w:t xml:space="preserve">οδώσει αξιοσημείωτα αποτελέσματα, όπως έχουν καταδείξει παρόμοιες τακτικές και σε ευρωπαϊκό επίπεδο. </w:t>
      </w:r>
    </w:p>
    <w:p w14:paraId="7D38D65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Ένα άλλο γεγονός, κυρίες και κύριοι συνάδελφοι, προς αξιολόγηση θα πρέπει να αποτελέσει η αύξηση της ελκυστικότητας του νέου ιδρύματος τόσο με όρους ακαδη</w:t>
      </w:r>
      <w:r>
        <w:rPr>
          <w:rFonts w:eastAsia="Times New Roman" w:cs="Times New Roman"/>
          <w:szCs w:val="24"/>
        </w:rPr>
        <w:t>μαϊκούς, όπως η προσέλκυση φοιτητών μελών ΔΕΠ, επιστημονικών συνεργατών αλλά και ανάπτυξης συνεργασιών εκτός του ακαδημαϊκού χώρου όπως με την τοπική αυτοδιοίκηση με τις ΔΕΚΟ, με τα επιμελητήρια και με άλλους φορείς τόσο σε τοπικό όσο και σε εθνικό επίπεδο</w:t>
      </w:r>
      <w:r>
        <w:rPr>
          <w:rFonts w:eastAsia="Times New Roman" w:cs="Times New Roman"/>
          <w:szCs w:val="24"/>
        </w:rPr>
        <w:t xml:space="preserve">. </w:t>
      </w:r>
    </w:p>
    <w:p w14:paraId="7D38D65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βελτίωση του επιπέδου του εισερχόμενου φοιτητικού πληθυσμού με άμεσο επακόλουθο την αναβάθμιση της εκπαιδευτικής διαδικασίας και μέσω αυτής την ενίσχυση του επαγγελματικού προφίλ </w:t>
      </w:r>
      <w:r>
        <w:rPr>
          <w:rFonts w:eastAsia="Times New Roman" w:cs="Times New Roman"/>
          <w:szCs w:val="24"/>
        </w:rPr>
        <w:lastRenderedPageBreak/>
        <w:t xml:space="preserve">των εκπαιδευομένων τους καθιστούν αξιόμαχους σε ένα συνεχές, αυξανόμενο </w:t>
      </w:r>
      <w:r>
        <w:rPr>
          <w:rFonts w:eastAsia="Times New Roman" w:cs="Times New Roman"/>
          <w:szCs w:val="24"/>
        </w:rPr>
        <w:t xml:space="preserve">απαιτητικό εργασιακό περιβάλλον. </w:t>
      </w:r>
    </w:p>
    <w:p w14:paraId="7D38D65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Ωστόσο, επειδή η επιτυχία του όλου εγχειρήματος στηρίζεται και στον άλλον πυλώνα που ονομάζεται διδακτικό προσωπικό θα ήθελα, κύριε Υπουργέ, περισσότερο την προσοχή σας στη διάταξη της παραγράφου 2</w:t>
      </w:r>
      <w:r>
        <w:rPr>
          <w:rFonts w:eastAsia="Times New Roman" w:cs="Times New Roman"/>
          <w:szCs w:val="24"/>
          <w:vertAlign w:val="superscript"/>
        </w:rPr>
        <w:t>α</w:t>
      </w:r>
      <w:r>
        <w:rPr>
          <w:rFonts w:eastAsia="Times New Roman" w:cs="Times New Roman"/>
          <w:szCs w:val="24"/>
        </w:rPr>
        <w:t xml:space="preserve"> του άρθρου 4. Θεωρώ δεκτική προσφυγών τη διαφορετική μισθολογική αντιμετώπιση μεταξύ προσωποπαγών θέσεων και τακτικών θέσεων καθηγητών. Σε κανέναν χώρο του δημοσίου οι κατέχοντες προσωποπαγείς θέσεις δεν αμείβονται διαφορετικά απ’ αυτούς που κατέχουν τακτ</w:t>
      </w:r>
      <w:r>
        <w:rPr>
          <w:rFonts w:eastAsia="Times New Roman" w:cs="Times New Roman"/>
          <w:szCs w:val="24"/>
        </w:rPr>
        <w:t xml:space="preserve">ικές θέσεις δεδομένου ότι δεν διαφοροποιούνται τα καθήκοντά τους. Οι μεν δεν παρέχουν λιγότερο έργο από τους δε. </w:t>
      </w:r>
    </w:p>
    <w:p w14:paraId="7D38D65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πρότεινα, λοιπόν, κύριε Υπουργέ, να αποσυρθεί η παράγραφος αυτή η διατήρηση της οποίας θα δημιουργήσει κι ένα </w:t>
      </w:r>
      <w:proofErr w:type="spellStart"/>
      <w:r>
        <w:rPr>
          <w:rFonts w:eastAsia="Times New Roman" w:cs="Times New Roman"/>
          <w:szCs w:val="24"/>
        </w:rPr>
        <w:t>εμφυλιοπολεμικό</w:t>
      </w:r>
      <w:proofErr w:type="spellEnd"/>
      <w:r>
        <w:rPr>
          <w:rFonts w:eastAsia="Times New Roman" w:cs="Times New Roman"/>
          <w:szCs w:val="24"/>
        </w:rPr>
        <w:t xml:space="preserve"> κλίμα στους κ</w:t>
      </w:r>
      <w:r>
        <w:rPr>
          <w:rFonts w:eastAsia="Times New Roman" w:cs="Times New Roman"/>
          <w:szCs w:val="24"/>
        </w:rPr>
        <w:t>όλπους της πανεπιστημιακής κοινότητας.</w:t>
      </w:r>
    </w:p>
    <w:p w14:paraId="7D38D65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Επανέρχομαι τώρα στις υπό συζήτηση διατάξεις.</w:t>
      </w:r>
    </w:p>
    <w:p w14:paraId="7D38D65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Πιστεύω πως ενισχύεται η επαγγελματική εκπαίδευση με τη λειτουργία των διετών προγραμμάτων για αποφοίτους επαγγελματικών λυκείων σε μια ακαδημαϊκή μονάδα, όπως τα Κέντρα Ε</w:t>
      </w:r>
      <w:r>
        <w:rPr>
          <w:rFonts w:eastAsia="Times New Roman" w:cs="Times New Roman"/>
          <w:szCs w:val="24"/>
        </w:rPr>
        <w:t xml:space="preserve">παγγελματικής Εκπαίδευσης κάτω από την ομπρέλα ανώτατου εκπαιδευτικού ιδρύματος. </w:t>
      </w:r>
    </w:p>
    <w:p w14:paraId="7D38D65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αναζήτηση της γνώσης που αποκτάται μέσω συστηματικής μελέτης, της παρατήρησης και του πειραματισμού, δηλαδή μέσω της έρευνας, υλοποιείται μέσα σε ακαδημαϊκά και βιομηχανικά</w:t>
      </w:r>
      <w:r>
        <w:rPr>
          <w:rFonts w:eastAsia="Times New Roman" w:cs="Times New Roman"/>
          <w:szCs w:val="24"/>
        </w:rPr>
        <w:t xml:space="preserve"> πε</w:t>
      </w:r>
      <w:r>
        <w:rPr>
          <w:rFonts w:eastAsia="Times New Roman" w:cs="Times New Roman"/>
          <w:szCs w:val="24"/>
        </w:rPr>
        <w:lastRenderedPageBreak/>
        <w:t xml:space="preserve">ριβάλλοντα, προϋποθέτει συνεργασίες, ελευθερία διατύπωσης ερευνητικών ερωτημάτων, ανάπτυξη θεωριών, συλλογή εμπειρικών στοιχείων και εφαρμογή κατάλληλων μεθόδων μελέτης. </w:t>
      </w:r>
    </w:p>
    <w:p w14:paraId="7D38D65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Ωστόσο, ενίοτε υπάρχει η πιθανότητα να τεθούν σε διακινδύνευση αξίες και αγαθά που</w:t>
      </w:r>
      <w:r>
        <w:rPr>
          <w:rFonts w:eastAsia="Times New Roman" w:cs="Times New Roman"/>
          <w:szCs w:val="24"/>
        </w:rPr>
        <w:t xml:space="preserve"> προστατεύονται από διεθνείς κανόνες, από το </w:t>
      </w:r>
      <w:proofErr w:type="spellStart"/>
      <w:r>
        <w:rPr>
          <w:rFonts w:eastAsia="Times New Roman" w:cs="Times New Roman"/>
          <w:szCs w:val="24"/>
        </w:rPr>
        <w:t>Ενωσι</w:t>
      </w:r>
      <w:r>
        <w:rPr>
          <w:rFonts w:eastAsia="Times New Roman" w:cs="Times New Roman"/>
          <w:szCs w:val="24"/>
        </w:rPr>
        <w:t>α</w:t>
      </w:r>
      <w:r>
        <w:rPr>
          <w:rFonts w:eastAsia="Times New Roman" w:cs="Times New Roman"/>
          <w:szCs w:val="24"/>
        </w:rPr>
        <w:t>κό</w:t>
      </w:r>
      <w:proofErr w:type="spellEnd"/>
      <w:r>
        <w:rPr>
          <w:rFonts w:eastAsia="Times New Roman" w:cs="Times New Roman"/>
          <w:szCs w:val="24"/>
        </w:rPr>
        <w:t xml:space="preserve"> Δίκαιο ή από την εθνική νομοθεσία και ερευνητικά έργα ενδεχομένως να θέσουν σε κίνδυνο την αυτονομία του ανθρώπου, την ιδιωτική ζωή του και βεβαίως, τα προσωπικά του δεδομένα. </w:t>
      </w:r>
    </w:p>
    <w:p w14:paraId="7D38D6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Βασικό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έργο της </w:t>
      </w:r>
      <w:r>
        <w:rPr>
          <w:rFonts w:eastAsia="Times New Roman" w:cs="Times New Roman"/>
          <w:szCs w:val="24"/>
        </w:rPr>
        <w:t xml:space="preserve">ερευνητικής κοινότητας είναι η τήρηση των ηθικών αρχών της έρευνας, προκειμένου να εξασφαλιστεί η αξιοπιστία της και να μεγιστοποιηθεί η ποιότητά της. Για τον λόγο </w:t>
      </w:r>
      <w:r>
        <w:rPr>
          <w:rFonts w:eastAsia="Times New Roman" w:cs="Times New Roman"/>
          <w:szCs w:val="24"/>
        </w:rPr>
        <w:lastRenderedPageBreak/>
        <w:t>αυτό, κρίθηκε αναγκαία η θεσμοθέτηση Επιτροπών Ηθικής της Έρευνας, οι οποίες θα ασκούν ένα ε</w:t>
      </w:r>
      <w:r>
        <w:rPr>
          <w:rFonts w:eastAsia="Times New Roman" w:cs="Times New Roman"/>
          <w:szCs w:val="24"/>
        </w:rPr>
        <w:t xml:space="preserve">ίδος προληπτικού ελέγχου ηθικής </w:t>
      </w:r>
      <w:proofErr w:type="spellStart"/>
      <w:r>
        <w:rPr>
          <w:rFonts w:eastAsia="Times New Roman" w:cs="Times New Roman"/>
          <w:szCs w:val="24"/>
        </w:rPr>
        <w:t>καταλληλότητας</w:t>
      </w:r>
      <w:proofErr w:type="spellEnd"/>
      <w:r>
        <w:rPr>
          <w:rFonts w:eastAsia="Times New Roman" w:cs="Times New Roman"/>
          <w:szCs w:val="24"/>
        </w:rPr>
        <w:t>. Η λειτουργία τους θα συνδράμει στη λειτουργία εκπαιδευτικών ιδρυμάτων που θα διασφαλίζουν τους κανόνες ηθικής και δεοντολογίας, ώστε το ερευνητικό τους έργο να τυγχάνει της αναγκαίας αποδοχής από όλο το κοινω</w:t>
      </w:r>
      <w:r>
        <w:rPr>
          <w:rFonts w:eastAsia="Times New Roman" w:cs="Times New Roman"/>
          <w:szCs w:val="24"/>
        </w:rPr>
        <w:t xml:space="preserve">νικό σύνολο. </w:t>
      </w:r>
    </w:p>
    <w:p w14:paraId="7D38D65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τη σύσταση του Εθνικού Συντονιστικού Οργάνου Μαθητείας θα διασφαλιστεί η ποιότητα της επαγγελματικής εκπαιδευτικής διαδικασίας, αλλά και της επαγγελματικής κατάρτισης των πολιτών. Ο συντονισμός, η παρακολούθηση της εφαρμογής και η αξιολόγηση των δράσεων</w:t>
      </w:r>
      <w:r>
        <w:rPr>
          <w:rFonts w:eastAsia="Times New Roman" w:cs="Times New Roman"/>
          <w:szCs w:val="24"/>
        </w:rPr>
        <w:t xml:space="preserve"> στο πλαίσιο της επαγγελματικής κατάρτισης της μαθητείας θα ενισχύσει και θα αναβαθμίσει τη διά βίου μάθηση των πολιτών. </w:t>
      </w:r>
    </w:p>
    <w:p w14:paraId="7D38D65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απόλυτη συναίνεσή μας παρέχουμε, όπως αναλυτικά είχα αναφέρει και κατά τη συζήτηση στην </w:t>
      </w:r>
      <w:r>
        <w:rPr>
          <w:rFonts w:eastAsia="Times New Roman" w:cs="Times New Roman"/>
          <w:szCs w:val="24"/>
        </w:rPr>
        <w:t xml:space="preserve">επιτροπή </w:t>
      </w:r>
      <w:r>
        <w:rPr>
          <w:rFonts w:eastAsia="Times New Roman" w:cs="Times New Roman"/>
          <w:szCs w:val="24"/>
        </w:rPr>
        <w:t>και στη λειτουργία των σχολικών μ</w:t>
      </w:r>
      <w:r>
        <w:rPr>
          <w:rFonts w:eastAsia="Times New Roman" w:cs="Times New Roman"/>
          <w:szCs w:val="24"/>
        </w:rPr>
        <w:t xml:space="preserve">ονάδων εντός των φυλακών της χώρας. Η εξασφάλιση των προϋποθέσεων και των προδιαγραφών για την ομαλή κοινωνική επανένταξη των κρατουμένων πρέπει να αποτελεί κύριο και βασικό μέλημα της πολιτείας. </w:t>
      </w:r>
    </w:p>
    <w:p w14:paraId="7D38D6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Ολοκληρώνω, κυρίες και κύριοι συνάδελφοι, επανερχόμενος στο</w:t>
      </w:r>
      <w:r>
        <w:rPr>
          <w:rFonts w:eastAsia="Times New Roman" w:cs="Times New Roman"/>
          <w:szCs w:val="24"/>
        </w:rPr>
        <w:t xml:space="preserve"> άρθρο 17, κύριε Υπουργέ, που αφορά τη δυνατότητα μετεγγραφής φοιτητών από μία πόλη σε άλλη. Το πνεύμα του </w:t>
      </w:r>
      <w:proofErr w:type="spellStart"/>
      <w:r>
        <w:rPr>
          <w:rFonts w:eastAsia="Times New Roman" w:cs="Times New Roman"/>
          <w:szCs w:val="24"/>
        </w:rPr>
        <w:t>συντάξαντος</w:t>
      </w:r>
      <w:proofErr w:type="spellEnd"/>
      <w:r>
        <w:rPr>
          <w:rFonts w:eastAsia="Times New Roman" w:cs="Times New Roman"/>
          <w:szCs w:val="24"/>
        </w:rPr>
        <w:t xml:space="preserve"> τη διάταξη αυτή δεν μπορεί να ήταν άλλο, παρά η συνδρομή της πολιτείας στις οικογένειες και τα παιδιά τους που επιθυμούν μεν, αδυνατούν δ</w:t>
      </w:r>
      <w:r>
        <w:rPr>
          <w:rFonts w:eastAsia="Times New Roman" w:cs="Times New Roman"/>
          <w:szCs w:val="24"/>
        </w:rPr>
        <w:t xml:space="preserve">ε, να ανταποκριθούν στις απαιτήσεις που προκύπτουν </w:t>
      </w:r>
      <w:r>
        <w:rPr>
          <w:rFonts w:eastAsia="Times New Roman" w:cs="Times New Roman"/>
          <w:szCs w:val="24"/>
        </w:rPr>
        <w:lastRenderedPageBreak/>
        <w:t>από τις σπουδές τους, μαστιζόμενες από την πολύχρονη οικονομική κρίση. Θα ήταν ωστόσο άδικο να μη συμπεριληφθούν στη φροντίδα της πολιτείας παιδιά που στερούνται λόγω θανάτου τον έναν γονέα τους και η εναπ</w:t>
      </w:r>
      <w:r>
        <w:rPr>
          <w:rFonts w:eastAsia="Times New Roman" w:cs="Times New Roman"/>
          <w:szCs w:val="24"/>
        </w:rPr>
        <w:t xml:space="preserve">ομείνασα μονογονεϊκή οικογένεια </w:t>
      </w:r>
      <w:r>
        <w:rPr>
          <w:rFonts w:eastAsia="Times New Roman" w:cs="Times New Roman"/>
          <w:szCs w:val="24"/>
        </w:rPr>
        <w:t>αντεπεξέρχεται</w:t>
      </w:r>
      <w:r>
        <w:rPr>
          <w:rFonts w:eastAsia="Times New Roman" w:cs="Times New Roman"/>
          <w:szCs w:val="24"/>
        </w:rPr>
        <w:t xml:space="preserve">, όπως όλοι θα πρέπει να το γνωρίζουμε, με τεράστιες δυσκολίες στη διαβίωσή της. </w:t>
      </w:r>
    </w:p>
    <w:p w14:paraId="7D38D6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πρότασή μας για θέσπιση νέου νόμου για τις μετεγγραφές, με διακομματική βεβαίως συναίνεση, μας βρίσκει απολύτως σύμφωνους. Ωστ</w:t>
      </w:r>
      <w:r>
        <w:rPr>
          <w:rFonts w:eastAsia="Times New Roman" w:cs="Times New Roman"/>
          <w:szCs w:val="24"/>
        </w:rPr>
        <w:t xml:space="preserve">όσο, είναι μια διαδικασία, η υλοποίηση της οποίας θα απαιτήσει χρόνο. Η διαβίωση ωστόσο των φοιτητών είναι θέμα ζέον. </w:t>
      </w:r>
    </w:p>
    <w:p w14:paraId="7D38D6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τον λόγο αυτό, ας γίνει δεκτή από μέρους σας η τροπολογία που κατέθεσα με γενικό αριθμό 1482 και ειδικό αριθμό 147 την 15</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Φεβρουαρίο</w:t>
      </w:r>
      <w:r>
        <w:rPr>
          <w:rFonts w:eastAsia="Times New Roman" w:cs="Times New Roman"/>
          <w:szCs w:val="24"/>
        </w:rPr>
        <w:t xml:space="preserve">υ, στην οποία πιστεύω κανένας συνάδελφος δεν θα εναντιωθεί. </w:t>
      </w:r>
    </w:p>
    <w:p w14:paraId="7D38D6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Ας δώσουμε μια ανάσα ανακούφισης σε αυτά τα παιδιά που η ζωή έχει δείξει τόσο σκληρό πρόσωπο.</w:t>
      </w:r>
    </w:p>
    <w:p w14:paraId="7D38D66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εμείς, οι Ανεξάρτητοι Έλληνες υπερψηφίζουμε το παρόν νομοσχέδιο γιατί </w:t>
      </w:r>
      <w:r>
        <w:rPr>
          <w:rFonts w:eastAsia="Times New Roman" w:cs="Times New Roman"/>
          <w:szCs w:val="24"/>
        </w:rPr>
        <w:t>οι προτεινόμενες ρυθμίσεις αποσκοπούν στην επίλυση προβλημάτων και δυσλειτουργιών, ώστε οι εκπαιδευτικές δομές της χώρας να καταστούν πιο αποτελεσματικές, να αποκτήσουν μεγαλύτερη αξιοπιστία, να συμβάλουν στην αναβάθμιση της εκπαιδευτικής διαδικασίας σε όλ</w:t>
      </w:r>
      <w:r>
        <w:rPr>
          <w:rFonts w:eastAsia="Times New Roman" w:cs="Times New Roman"/>
          <w:szCs w:val="24"/>
        </w:rPr>
        <w:t xml:space="preserve">ους τους τομείς με τελικό στόχο την αποτελεσματική αντιμετώπιση του συνόλου των προκλήσεων, οικονομικών, κοινωνικών, πολιτιστικών, που </w:t>
      </w:r>
      <w:r>
        <w:rPr>
          <w:rFonts w:eastAsia="Times New Roman" w:cs="Times New Roman"/>
          <w:szCs w:val="24"/>
        </w:rPr>
        <w:lastRenderedPageBreak/>
        <w:t>αντιμετωπίζει η χώρα, συμβάλλοντας στην ουσιαστική πρόοδο της κοινωνίας.</w:t>
      </w:r>
    </w:p>
    <w:p w14:paraId="7D38D66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662"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D38D66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Ευχαριστούμε.</w:t>
      </w:r>
    </w:p>
    <w:p w14:paraId="7D38D664" w14:textId="77777777" w:rsidR="0056040B" w:rsidRDefault="008F3B9C">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w:t>
      </w:r>
      <w:r>
        <w:rPr>
          <w:rFonts w:eastAsia="Times New Roman"/>
          <w:szCs w:val="24"/>
        </w:rPr>
        <w:t xml:space="preserve">καν για την ιστορία του κτηρίου και τον τρόπο οργάνωσης και λειτουργίας της Βουλής, είκοσι οκτώ μαθητές και μαθήτριες και τρεις </w:t>
      </w:r>
      <w:r>
        <w:rPr>
          <w:rFonts w:eastAsia="Times New Roman"/>
          <w:szCs w:val="24"/>
        </w:rPr>
        <w:t>συνοδοί-</w:t>
      </w:r>
      <w:r>
        <w:rPr>
          <w:rFonts w:eastAsia="Times New Roman"/>
          <w:szCs w:val="24"/>
        </w:rPr>
        <w:t xml:space="preserve">καθηγητές από το Δημοτικό Σχολείο </w:t>
      </w:r>
      <w:proofErr w:type="spellStart"/>
      <w:r>
        <w:rPr>
          <w:rFonts w:eastAsia="Times New Roman"/>
          <w:szCs w:val="24"/>
        </w:rPr>
        <w:t>Αντιμάχειας</w:t>
      </w:r>
      <w:proofErr w:type="spellEnd"/>
      <w:r>
        <w:rPr>
          <w:rFonts w:eastAsia="Times New Roman"/>
          <w:szCs w:val="24"/>
        </w:rPr>
        <w:t xml:space="preserve"> στην Κω.</w:t>
      </w:r>
    </w:p>
    <w:p w14:paraId="7D38D665" w14:textId="77777777" w:rsidR="0056040B" w:rsidRDefault="008F3B9C">
      <w:pPr>
        <w:tabs>
          <w:tab w:val="left" w:pos="6787"/>
        </w:tabs>
        <w:spacing w:after="0" w:line="600" w:lineRule="auto"/>
        <w:ind w:firstLine="720"/>
        <w:jc w:val="both"/>
        <w:rPr>
          <w:rFonts w:eastAsia="Times New Roman"/>
          <w:szCs w:val="24"/>
        </w:rPr>
      </w:pPr>
      <w:r>
        <w:rPr>
          <w:rFonts w:eastAsia="Times New Roman"/>
          <w:szCs w:val="24"/>
        </w:rPr>
        <w:t>Η Βουλή τους καλωσορίζει.</w:t>
      </w:r>
    </w:p>
    <w:p w14:paraId="7D38D666" w14:textId="77777777" w:rsidR="0056040B" w:rsidRDefault="008F3B9C">
      <w:pPr>
        <w:tabs>
          <w:tab w:val="left" w:pos="6787"/>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w:t>
      </w:r>
      <w:r>
        <w:rPr>
          <w:rFonts w:eastAsia="Times New Roman" w:cs="Times New Roman"/>
          <w:szCs w:val="24"/>
        </w:rPr>
        <w:t>ης Βουλής)</w:t>
      </w:r>
    </w:p>
    <w:p w14:paraId="7D38D667"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Προχωρούμε με τον ειδικό αγορητή από την Ένωση Κεντρώων κ. Αναστάσιο Μεγαλομύστακα.</w:t>
      </w:r>
    </w:p>
    <w:p w14:paraId="7D38D668"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7D38D669"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θα ήθελα να ξεκινήσω σήμερα λέγοντας ότι είναι μια μεγάλη ημέρα, καθώς γίνεται η αρχή για ένα εμβληματικό, όπως το χαρακτήρισαν μέσα στην </w:t>
      </w:r>
      <w:r>
        <w:rPr>
          <w:rFonts w:eastAsia="Times New Roman" w:cs="Times New Roman"/>
          <w:szCs w:val="24"/>
        </w:rPr>
        <w:t>επιτροπή</w:t>
      </w:r>
      <w:r>
        <w:rPr>
          <w:rFonts w:eastAsia="Times New Roman" w:cs="Times New Roman"/>
          <w:szCs w:val="24"/>
        </w:rPr>
        <w:t>, νομοσχέδιο, το οποίο θα μπορούσε να βελτιώσει την κ</w:t>
      </w:r>
      <w:r>
        <w:rPr>
          <w:rFonts w:eastAsia="Times New Roman" w:cs="Times New Roman"/>
          <w:szCs w:val="24"/>
        </w:rPr>
        <w:t xml:space="preserve">ατάσταση, όπως τη γνωρίζουμε, στα σημερινά </w:t>
      </w:r>
      <w:r>
        <w:rPr>
          <w:rFonts w:eastAsia="Times New Roman" w:cs="Times New Roman"/>
          <w:szCs w:val="24"/>
        </w:rPr>
        <w:t>ανώτατα εκπαιδευτικά ιδρύματα</w:t>
      </w:r>
      <w:r>
        <w:rPr>
          <w:rFonts w:eastAsia="Times New Roman" w:cs="Times New Roman"/>
          <w:szCs w:val="24"/>
        </w:rPr>
        <w:t>.</w:t>
      </w:r>
    </w:p>
    <w:p w14:paraId="7D38D66A"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 xml:space="preserve">Ωστόσο, θα πρέπει να πω ότι και πάλι δεν ήρθε με τον σωστό τρόπο. Μπορεί να ακολουθήσαμε την κανονική διαδικασία και αυτή </w:t>
      </w:r>
      <w:r>
        <w:rPr>
          <w:rFonts w:eastAsia="Times New Roman" w:cs="Times New Roman"/>
          <w:szCs w:val="24"/>
        </w:rPr>
        <w:lastRenderedPageBreak/>
        <w:t>έγινε με το ζόρι. Υπήρχε πρόθεση από την Κυβέρνηση να συμπτύ</w:t>
      </w:r>
      <w:r>
        <w:rPr>
          <w:rFonts w:eastAsia="Times New Roman" w:cs="Times New Roman"/>
          <w:szCs w:val="24"/>
        </w:rPr>
        <w:t>ξει τις δύο επιτροπές και να γίνουν μία. Ευτυχώς, δεν έγινε, αλλά ούτε το σημερινό είναι κάτι το οποίο επικροτούμε, το να μας έρχεται δηλαδή μια τροπολογία σαράντα εννιά σελίδων σήμερα. Δεν κρίνω ότι είναι ο σωστός τρόπος νομοθέτησης, ειδικά για θέματα παι</w:t>
      </w:r>
      <w:r>
        <w:rPr>
          <w:rFonts w:eastAsia="Times New Roman" w:cs="Times New Roman"/>
          <w:szCs w:val="24"/>
        </w:rPr>
        <w:t>δείας που, όπως έχουμε πει όλοι μας, είναι ίσως το ύψιστο ζήτημα το οποίο πρέπει να εξετάσουμε, να βελτιώσουμε και να τελειοποιήσουμε, γιατί μόνον έτσι θα μας έρθει και αυτή η πολυπόθητη αλλαγή την οποίαν ζητάμε όλοι μέσα σε αυτήν την Αίθουσα, αλλά και μέσ</w:t>
      </w:r>
      <w:r>
        <w:rPr>
          <w:rFonts w:eastAsia="Times New Roman" w:cs="Times New Roman"/>
          <w:szCs w:val="24"/>
        </w:rPr>
        <w:t xml:space="preserve">α στην κοινωνία μας. Πρέπει να δίνουμε χρόνο στα νομοσχέδια και ειδικά σε αυτά του Υπουργείου Παιδείας. </w:t>
      </w:r>
    </w:p>
    <w:p w14:paraId="7D38D66B"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βέβαια, οι τοποθετήσεις που ακούστηκαν μέσα στις </w:t>
      </w:r>
      <w:r>
        <w:rPr>
          <w:rFonts w:eastAsia="Times New Roman" w:cs="Times New Roman"/>
          <w:szCs w:val="24"/>
        </w:rPr>
        <w:t>επιτροπές</w:t>
      </w:r>
      <w:r>
        <w:rPr>
          <w:rFonts w:eastAsia="Times New Roman" w:cs="Times New Roman"/>
          <w:szCs w:val="24"/>
        </w:rPr>
        <w:t xml:space="preserve">, αλλά και αυτές που ακούμε σήμερα και </w:t>
      </w:r>
      <w:r>
        <w:rPr>
          <w:rFonts w:eastAsia="Times New Roman" w:cs="Times New Roman"/>
          <w:szCs w:val="24"/>
        </w:rPr>
        <w:lastRenderedPageBreak/>
        <w:t>οι απόψεις που ακούστηκαν από του</w:t>
      </w:r>
      <w:r>
        <w:rPr>
          <w:rFonts w:eastAsia="Times New Roman" w:cs="Times New Roman"/>
          <w:szCs w:val="24"/>
        </w:rPr>
        <w:t>ς ομιλητές, θυμίζουν παράλληλους δρόμους. Δεν βλέπουμε να συναντώνται πουθενά οι απόψεις των κομμάτων της αντιπολίτευσης με της Κυβέρνησης. Και αυτό είναι πολύ αρνητικό. Πραγματικά είναι πολύ αρνητικό και θα σας εξηγήσω και στη συνέχεια γιατί.</w:t>
      </w:r>
    </w:p>
    <w:p w14:paraId="7D38D66C"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Εκτιμώ ότι κ</w:t>
      </w:r>
      <w:r>
        <w:rPr>
          <w:rFonts w:eastAsia="Times New Roman" w:cs="Times New Roman"/>
          <w:szCs w:val="24"/>
        </w:rPr>
        <w:t>αι αυτήν τη φορά, δυστυχώς, εκτυλίχθηκαν μονόλογοι που δεν κατάφεραν να ξεφύγουν από τις γενικότερες κομματικές στρατηγικές, αλλά ούτε να διαμορφώσουν μια σύνθετη λογική, που θα αποτελείται από πολλές απόψεις, για να γίνει ένας εποικοδομητικός διάλογος.</w:t>
      </w:r>
    </w:p>
    <w:p w14:paraId="7D38D66D" w14:textId="77777777" w:rsidR="0056040B" w:rsidRDefault="008F3B9C">
      <w:pPr>
        <w:tabs>
          <w:tab w:val="left" w:pos="6787"/>
        </w:tabs>
        <w:spacing w:after="0" w:line="600" w:lineRule="auto"/>
        <w:ind w:firstLine="720"/>
        <w:jc w:val="both"/>
        <w:rPr>
          <w:rFonts w:eastAsia="Times New Roman" w:cs="Times New Roman"/>
          <w:szCs w:val="24"/>
        </w:rPr>
      </w:pPr>
      <w:r>
        <w:rPr>
          <w:rFonts w:eastAsia="Times New Roman" w:cs="Times New Roman"/>
          <w:szCs w:val="24"/>
        </w:rPr>
        <w:t>Άκ</w:t>
      </w:r>
      <w:r>
        <w:rPr>
          <w:rFonts w:eastAsia="Times New Roman" w:cs="Times New Roman"/>
          <w:szCs w:val="24"/>
        </w:rPr>
        <w:t xml:space="preserve">ουσα πολύ προσεκτικά τους εκπροσώπους της </w:t>
      </w:r>
      <w:r>
        <w:rPr>
          <w:rFonts w:eastAsia="Times New Roman" w:cs="Times New Roman"/>
          <w:szCs w:val="24"/>
        </w:rPr>
        <w:t xml:space="preserve">Αντιπολίτευσης </w:t>
      </w:r>
      <w:r>
        <w:rPr>
          <w:rFonts w:eastAsia="Times New Roman" w:cs="Times New Roman"/>
          <w:szCs w:val="24"/>
        </w:rPr>
        <w:t>να μιλούν για διάφορα θέματα και να κατηγορούν την Κυβέρ</w:t>
      </w:r>
      <w:r>
        <w:rPr>
          <w:rFonts w:eastAsia="Times New Roman" w:cs="Times New Roman"/>
          <w:szCs w:val="24"/>
        </w:rPr>
        <w:lastRenderedPageBreak/>
        <w:t>νηση. Ένα από αυτά είναι και τα επαγγελματικά δικαιώματα. Ξέρουμε όλοι πολύ καλά εδώ μέσα το τι γινόταν τόσα χρόνια για τα επαγγελματικά δικαιώ</w:t>
      </w:r>
      <w:r>
        <w:rPr>
          <w:rFonts w:eastAsia="Times New Roman" w:cs="Times New Roman"/>
          <w:szCs w:val="24"/>
        </w:rPr>
        <w:t>ματα: απολύτως τίποτα. Είδαμε ότι και με αυτό το νομοσχέδιο δεν δίνεται κα</w:t>
      </w:r>
      <w:r>
        <w:rPr>
          <w:rFonts w:eastAsia="Times New Roman" w:cs="Times New Roman"/>
          <w:szCs w:val="24"/>
        </w:rPr>
        <w:t>μ</w:t>
      </w:r>
      <w:r>
        <w:rPr>
          <w:rFonts w:eastAsia="Times New Roman" w:cs="Times New Roman"/>
          <w:szCs w:val="24"/>
        </w:rPr>
        <w:t>μία απολύτως λύση. Υπήρχαν κάποιες δεσμεύσεις ότι θα έρθει το ζήτημα στη Βουλή για να το συζητήσουμε και, επιτέλους να το λύσουμε, αλλά δεν μπορούμε να πορευόμαστε έτσι. Δεν μπορούμ</w:t>
      </w:r>
      <w:r>
        <w:rPr>
          <w:rFonts w:eastAsia="Times New Roman" w:cs="Times New Roman"/>
          <w:szCs w:val="24"/>
        </w:rPr>
        <w:t>ε ένας ο οποίος δεν έχει αναλάβει τις ευθύνες του τόσα χρόνια για ό,τι στραβό συνέβαινε σε αυτήν τη χώρα, και ειδικά στον χώρο της παιδείας, να έρχεται και να κριτικάρει, χωρίς να έχει κάνει αυτό που είπα και πριν, δηλαδή αποδοχή της δικής του ευθύνης.</w:t>
      </w:r>
    </w:p>
    <w:p w14:paraId="7D38D66E" w14:textId="77777777" w:rsidR="0056040B" w:rsidRDefault="008F3B9C">
      <w:pPr>
        <w:spacing w:after="0" w:line="600" w:lineRule="auto"/>
        <w:ind w:firstLine="720"/>
        <w:jc w:val="both"/>
        <w:rPr>
          <w:rFonts w:eastAsia="Times New Roman"/>
          <w:szCs w:val="24"/>
        </w:rPr>
      </w:pPr>
      <w:r>
        <w:rPr>
          <w:rFonts w:eastAsia="Times New Roman"/>
          <w:szCs w:val="24"/>
        </w:rPr>
        <w:t>Επί</w:t>
      </w:r>
      <w:r>
        <w:rPr>
          <w:rFonts w:eastAsia="Times New Roman"/>
          <w:szCs w:val="24"/>
        </w:rPr>
        <w:t xml:space="preserve">σης, δεν μπορώ να δεχτώ και την πολιτική «βλέποντας και κάνοντας» όταν κάναμε επανειλημμένως κάποιες ερωτήσεις στον </w:t>
      </w:r>
      <w:r>
        <w:rPr>
          <w:rFonts w:eastAsia="Times New Roman"/>
          <w:szCs w:val="24"/>
        </w:rPr>
        <w:lastRenderedPageBreak/>
        <w:t xml:space="preserve">Υπουργό και κάποιες υποδείξεις που δεν τις βγάλαμε από το μυαλό μας. Οι περισσότερες ήταν από επιστολές και από προτάσεις που μας έκαναν οι </w:t>
      </w:r>
      <w:r>
        <w:rPr>
          <w:rFonts w:eastAsia="Times New Roman"/>
          <w:szCs w:val="24"/>
        </w:rPr>
        <w:t>φορείς.</w:t>
      </w:r>
    </w:p>
    <w:p w14:paraId="7D38D66F" w14:textId="77777777" w:rsidR="0056040B" w:rsidRDefault="008F3B9C">
      <w:pPr>
        <w:spacing w:after="0" w:line="600" w:lineRule="auto"/>
        <w:ind w:firstLine="720"/>
        <w:jc w:val="both"/>
        <w:rPr>
          <w:rFonts w:eastAsia="Times New Roman"/>
          <w:szCs w:val="24"/>
        </w:rPr>
      </w:pPr>
      <w:r>
        <w:rPr>
          <w:rFonts w:eastAsia="Times New Roman"/>
          <w:szCs w:val="24"/>
        </w:rPr>
        <w:t xml:space="preserve">Εμείς, </w:t>
      </w:r>
      <w:r>
        <w:rPr>
          <w:rFonts w:eastAsia="Times New Roman"/>
          <w:szCs w:val="24"/>
        </w:rPr>
        <w:t>ως</w:t>
      </w:r>
      <w:r>
        <w:rPr>
          <w:rFonts w:eastAsia="Times New Roman"/>
          <w:szCs w:val="24"/>
        </w:rPr>
        <w:t xml:space="preserve"> Ένωση Κεντρώων, δεν μπορούμε να δεχτούμε να ακούμε τη δικαιολογία ότι θα δούμε πώς θα προχωρήσει και θα το διορθώσουμε. Κάποια πράγματα πρέπει να τα δεχόμαστε από την αρχή. Δεν χρειάζεται να μπούμε στη διαδικασία να αλλάζουμε συνεχώς τα ν</w:t>
      </w:r>
      <w:r>
        <w:rPr>
          <w:rFonts w:eastAsia="Times New Roman"/>
          <w:szCs w:val="24"/>
        </w:rPr>
        <w:t>ομοσχέδια, όπως γίνεται μέχρι σήμερα, όχι μόνο από εσάς, αλλά και από όλους όσους ήταν μέχρι τώρα στην Κυβέρνηση.</w:t>
      </w:r>
    </w:p>
    <w:p w14:paraId="7D38D670" w14:textId="77777777" w:rsidR="0056040B" w:rsidRDefault="008F3B9C">
      <w:pPr>
        <w:spacing w:after="0" w:line="600" w:lineRule="auto"/>
        <w:ind w:firstLine="720"/>
        <w:jc w:val="both"/>
        <w:rPr>
          <w:rFonts w:eastAsia="Times New Roman"/>
          <w:szCs w:val="24"/>
        </w:rPr>
      </w:pPr>
      <w:r>
        <w:rPr>
          <w:rFonts w:eastAsia="Times New Roman"/>
          <w:szCs w:val="24"/>
        </w:rPr>
        <w:t xml:space="preserve">Υπάρχουν βέβαια και κάποια θετικά για να μην είμαστε μηδενιστές στην όλη διαδικασία. Το πιο θετικό από όλα που εμείς κρατάμε από την </w:t>
      </w:r>
      <w:r>
        <w:rPr>
          <w:rFonts w:eastAsia="Times New Roman"/>
          <w:szCs w:val="24"/>
        </w:rPr>
        <w:t xml:space="preserve">επιτροπή </w:t>
      </w:r>
      <w:r>
        <w:rPr>
          <w:rFonts w:eastAsia="Times New Roman"/>
          <w:szCs w:val="24"/>
        </w:rPr>
        <w:t xml:space="preserve">είναι η πρόταση για τη </w:t>
      </w:r>
      <w:proofErr w:type="spellStart"/>
      <w:r>
        <w:rPr>
          <w:rFonts w:eastAsia="Times New Roman"/>
          <w:szCs w:val="24"/>
        </w:rPr>
        <w:t>συνδιαμόρφωση</w:t>
      </w:r>
      <w:proofErr w:type="spellEnd"/>
      <w:r>
        <w:rPr>
          <w:rFonts w:eastAsia="Times New Roman"/>
          <w:szCs w:val="24"/>
        </w:rPr>
        <w:t xml:space="preserve"> μιας κοινής πρότασης για τις μετεγγραφές. Ελπίζουμε αυτό που γράφετε </w:t>
      </w:r>
      <w:r>
        <w:rPr>
          <w:rFonts w:eastAsia="Times New Roman"/>
          <w:szCs w:val="24"/>
        </w:rPr>
        <w:lastRenderedPageBreak/>
        <w:t xml:space="preserve">στην επιστολή σας, ότι θα υπάρχουν άμεσα όλα τα απαραίτητα στοιχεία που χρειαζόμαστε για να διαμορφώσουμε μια σωστά δομημένη πρόταση, να ισχύσει. </w:t>
      </w:r>
    </w:p>
    <w:p w14:paraId="7D38D671" w14:textId="77777777" w:rsidR="0056040B" w:rsidRDefault="008F3B9C">
      <w:pPr>
        <w:spacing w:after="0" w:line="600" w:lineRule="auto"/>
        <w:ind w:firstLine="720"/>
        <w:jc w:val="both"/>
        <w:rPr>
          <w:rFonts w:eastAsia="Times New Roman"/>
          <w:szCs w:val="24"/>
        </w:rPr>
      </w:pPr>
      <w:r>
        <w:rPr>
          <w:rFonts w:eastAsia="Times New Roman"/>
          <w:szCs w:val="24"/>
        </w:rPr>
        <w:t>Επί</w:t>
      </w:r>
      <w:r>
        <w:rPr>
          <w:rFonts w:eastAsia="Times New Roman"/>
          <w:szCs w:val="24"/>
        </w:rPr>
        <w:t xml:space="preserve">σης, θετικό θα μπορούσαμε να χαρακτηρίσουμε και αν υπήρχε καθολική λύση στα θέματα όσον αφορά το ποσοστό εισαγωγής των παιδιών στο νέο </w:t>
      </w:r>
      <w:r>
        <w:rPr>
          <w:rFonts w:eastAsia="Times New Roman"/>
          <w:szCs w:val="24"/>
        </w:rPr>
        <w:t>πανεπιστήμιο</w:t>
      </w:r>
      <w:r>
        <w:rPr>
          <w:rFonts w:eastAsia="Times New Roman"/>
          <w:szCs w:val="24"/>
        </w:rPr>
        <w:t xml:space="preserve">, αλλά και στην ενοποίηση κάποιων κλάδων. Δεν </w:t>
      </w:r>
      <w:r>
        <w:rPr>
          <w:rFonts w:eastAsia="Times New Roman"/>
          <w:szCs w:val="24"/>
        </w:rPr>
        <w:t>ε</w:t>
      </w:r>
      <w:r>
        <w:rPr>
          <w:rFonts w:eastAsia="Times New Roman"/>
          <w:szCs w:val="24"/>
        </w:rPr>
        <w:t>λήφθησαν όλα όσα είπαμε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επομένως δεν μπορούμε να πού</w:t>
      </w:r>
      <w:r>
        <w:rPr>
          <w:rFonts w:eastAsia="Times New Roman"/>
          <w:szCs w:val="24"/>
        </w:rPr>
        <w:t>με ότι είναι η καλύτερη δυνατή λύση.</w:t>
      </w:r>
    </w:p>
    <w:p w14:paraId="7D38D672" w14:textId="77777777" w:rsidR="0056040B" w:rsidRDefault="008F3B9C">
      <w:pPr>
        <w:spacing w:after="0" w:line="600" w:lineRule="auto"/>
        <w:ind w:firstLine="720"/>
        <w:jc w:val="both"/>
        <w:rPr>
          <w:rFonts w:eastAsia="Times New Roman"/>
          <w:szCs w:val="24"/>
        </w:rPr>
      </w:pPr>
      <w:r>
        <w:rPr>
          <w:rFonts w:eastAsia="Times New Roman"/>
          <w:szCs w:val="24"/>
        </w:rPr>
        <w:t>Δυστυχώς, γενικότερα στην παιδεία, αντί να υπάρχει ένας χώρος που θα βρίσκεται στο απυρόβλητο, χωρίς κανένα κομματικό ίχνος, με ένα κλίμα ομόνοιας εμείς βλέπουμε πάντα να συμβαίνει το αντίθετο, να συνεχίζει να είναι ένα</w:t>
      </w:r>
      <w:r>
        <w:rPr>
          <w:rFonts w:eastAsia="Times New Roman"/>
          <w:szCs w:val="24"/>
        </w:rPr>
        <w:t xml:space="preserve">ς χώρος αντιπαραθέσεων και αντεγκλήσεων. </w:t>
      </w:r>
    </w:p>
    <w:p w14:paraId="7D38D673"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Τρανό παράδειγμα από αυτό το νομοσχέδιο είναι συγκεκριμένα η διάταξη για τα παιδιά της Γ΄ </w:t>
      </w:r>
      <w:r>
        <w:rPr>
          <w:rFonts w:eastAsia="Times New Roman"/>
          <w:szCs w:val="24"/>
        </w:rPr>
        <w:t xml:space="preserve">λυκείου </w:t>
      </w:r>
      <w:r>
        <w:rPr>
          <w:rFonts w:eastAsia="Times New Roman"/>
          <w:szCs w:val="24"/>
        </w:rPr>
        <w:t xml:space="preserve">που θα εξεταστούν για να λάβουν το απολυτήριο σε τέσσερα πλέον μαθήματα </w:t>
      </w:r>
      <w:proofErr w:type="spellStart"/>
      <w:r>
        <w:rPr>
          <w:rFonts w:eastAsia="Times New Roman"/>
          <w:szCs w:val="24"/>
        </w:rPr>
        <w:t>ενδοσχολικά</w:t>
      </w:r>
      <w:proofErr w:type="spellEnd"/>
      <w:r>
        <w:rPr>
          <w:rFonts w:eastAsia="Times New Roman"/>
          <w:szCs w:val="24"/>
        </w:rPr>
        <w:t>, ενώ για την εισαγωγή τους εξετά</w:t>
      </w:r>
      <w:r>
        <w:rPr>
          <w:rFonts w:eastAsia="Times New Roman"/>
          <w:szCs w:val="24"/>
        </w:rPr>
        <w:t>ζονται και πάλι σε τέσσερα μαθήματα, την οποία εμείς θα υπερψηφίσουμε.</w:t>
      </w:r>
    </w:p>
    <w:p w14:paraId="7D38D674" w14:textId="77777777" w:rsidR="0056040B" w:rsidRDefault="008F3B9C">
      <w:pPr>
        <w:spacing w:after="0" w:line="600" w:lineRule="auto"/>
        <w:ind w:firstLine="720"/>
        <w:jc w:val="both"/>
        <w:rPr>
          <w:rFonts w:eastAsia="Times New Roman"/>
          <w:szCs w:val="24"/>
        </w:rPr>
      </w:pPr>
      <w:r>
        <w:rPr>
          <w:rFonts w:eastAsia="Times New Roman"/>
          <w:szCs w:val="24"/>
        </w:rPr>
        <w:t>Αναλογιστείτε ότι κλείνουν είκοσι χρόνια από το ξεκίνημα της εφαρμογής του ν.2525/1997, όπου καταργώντας τότε τις δέσμες των τεσσάρων μαθημάτων έπρεπε οι μαθητές να διαγωνίζονται σε όλα</w:t>
      </w:r>
      <w:r>
        <w:rPr>
          <w:rFonts w:eastAsia="Times New Roman"/>
          <w:szCs w:val="24"/>
        </w:rPr>
        <w:t xml:space="preserve"> τα μαθήματα από τη Β΄ και από τη Γ΄ </w:t>
      </w:r>
      <w:r>
        <w:rPr>
          <w:rFonts w:eastAsia="Times New Roman"/>
          <w:szCs w:val="24"/>
        </w:rPr>
        <w:t>λυκείου</w:t>
      </w:r>
      <w:r>
        <w:rPr>
          <w:rFonts w:eastAsia="Times New Roman"/>
          <w:szCs w:val="24"/>
        </w:rPr>
        <w:t xml:space="preserve">. Καταλαβαίνετε ότι αυτό το μέτρο δεν θα μπορούσε να συντηρηθεί, να συνεχίσει, γι’ αυτό και γυρίζουμε στα τέσσερα μαθήματα. Σε αυτά τα είκοσι χρόνια που έχουν περάσει αυτός ο νόμος έχει υποστεί πλήθος αλλαγές. </w:t>
      </w:r>
    </w:p>
    <w:p w14:paraId="7D38D675" w14:textId="77777777" w:rsidR="0056040B" w:rsidRDefault="008F3B9C">
      <w:pPr>
        <w:spacing w:after="0" w:line="600" w:lineRule="auto"/>
        <w:ind w:firstLine="720"/>
        <w:jc w:val="both"/>
        <w:rPr>
          <w:rFonts w:eastAsia="Times New Roman"/>
          <w:szCs w:val="24"/>
        </w:rPr>
      </w:pPr>
      <w:r>
        <w:rPr>
          <w:rFonts w:eastAsia="Times New Roman"/>
          <w:szCs w:val="24"/>
        </w:rPr>
        <w:lastRenderedPageBreak/>
        <w:t>Ό</w:t>
      </w:r>
      <w:r>
        <w:rPr>
          <w:rFonts w:eastAsia="Times New Roman"/>
          <w:szCs w:val="24"/>
        </w:rPr>
        <w:t xml:space="preserve">λοι γνωρίζουμε εδώ μέσα τις μεταρρυθμίσεις με ονοματεπώνυμο, όπως έχω πει και σε άλλη </w:t>
      </w:r>
      <w:r>
        <w:rPr>
          <w:rFonts w:eastAsia="Times New Roman"/>
          <w:szCs w:val="24"/>
        </w:rPr>
        <w:t xml:space="preserve">επιτροπή </w:t>
      </w:r>
      <w:r>
        <w:rPr>
          <w:rFonts w:eastAsia="Times New Roman"/>
          <w:szCs w:val="24"/>
        </w:rPr>
        <w:t xml:space="preserve">και σε άλλο σχέδιο νόμου για την παιδεία. Παρά τις μεγαλόπνοες και μεγαλόσχημες αλλαγές που έγιναν θα σας πω ότι οι μαθητές και οι μαθήτριες </w:t>
      </w:r>
      <w:r>
        <w:rPr>
          <w:rFonts w:eastAsia="Times New Roman"/>
          <w:szCs w:val="24"/>
        </w:rPr>
        <w:t xml:space="preserve">λυκείου </w:t>
      </w:r>
      <w:r>
        <w:rPr>
          <w:rFonts w:eastAsia="Times New Roman"/>
          <w:szCs w:val="24"/>
        </w:rPr>
        <w:t>σήμερα ακόμη</w:t>
      </w:r>
      <w:r>
        <w:rPr>
          <w:rFonts w:eastAsia="Times New Roman"/>
          <w:szCs w:val="24"/>
        </w:rPr>
        <w:t xml:space="preserve"> διδάσκονται δυστυχώς στα σχολεία εγχειρίδια, πολλά από τα οποία δεν έχουν αλλάξει από το 1995. Είναι δηλαδή σαν να παραδεχόμαστε όλοι εδώ μέσα ότι η επιστήμη σταμάτησε να εξελίσσεται το 1995. Δεν έχουν </w:t>
      </w:r>
      <w:proofErr w:type="spellStart"/>
      <w:r>
        <w:rPr>
          <w:rFonts w:eastAsia="Times New Roman"/>
          <w:szCs w:val="24"/>
        </w:rPr>
        <w:t>επικαιροποιηθεί</w:t>
      </w:r>
      <w:proofErr w:type="spellEnd"/>
      <w:r>
        <w:rPr>
          <w:rFonts w:eastAsia="Times New Roman"/>
          <w:szCs w:val="24"/>
        </w:rPr>
        <w:t xml:space="preserve"> πολλά από τα βιβλία που διδάσκονται α</w:t>
      </w:r>
      <w:r>
        <w:rPr>
          <w:rFonts w:eastAsia="Times New Roman"/>
          <w:szCs w:val="24"/>
        </w:rPr>
        <w:t>υτήν τη στιγμή οι μαθητές.</w:t>
      </w:r>
    </w:p>
    <w:p w14:paraId="7D38D676" w14:textId="77777777" w:rsidR="0056040B" w:rsidRDefault="008F3B9C">
      <w:pPr>
        <w:spacing w:after="0" w:line="600" w:lineRule="auto"/>
        <w:ind w:firstLine="720"/>
        <w:jc w:val="both"/>
        <w:rPr>
          <w:rFonts w:eastAsia="Times New Roman"/>
          <w:szCs w:val="24"/>
        </w:rPr>
      </w:pPr>
      <w:r>
        <w:rPr>
          <w:rFonts w:eastAsia="Times New Roman"/>
          <w:szCs w:val="24"/>
        </w:rPr>
        <w:t>Για εμάς, λοιπόν, η λύση είναι μια η συναίνεση. Το έχουμε πει πολλές φορές. Γενικότερα και όχι μόνο σε θέματα παιδείας είμαστε ένα κόμμα που υποστηρίζει τη συναίνεση και τη συνεργασία και αυτό πρέπει να κάνουμε μεταξύ μας. Πρέπει</w:t>
      </w:r>
      <w:r>
        <w:rPr>
          <w:rFonts w:eastAsia="Times New Roman"/>
          <w:szCs w:val="24"/>
        </w:rPr>
        <w:t xml:space="preserve"> να σταθούμε και να </w:t>
      </w:r>
      <w:r>
        <w:rPr>
          <w:rFonts w:eastAsia="Times New Roman"/>
          <w:szCs w:val="24"/>
        </w:rPr>
        <w:lastRenderedPageBreak/>
        <w:t>μιλήσουμε ειλικρινά ο ένας απέναντι στον άλλο για το τι χρειάζεται αυτή η χώρα, το τι χρειάζεται αυτό το σύστημα για να βελτιωθεί, γιατί όλα αρχίζουν από την εκπαίδευση, όλα είναι θέμα παιδείας και κουλτούρας.</w:t>
      </w:r>
    </w:p>
    <w:p w14:paraId="7D38D677" w14:textId="77777777" w:rsidR="0056040B" w:rsidRDefault="008F3B9C">
      <w:pPr>
        <w:spacing w:after="0" w:line="600" w:lineRule="auto"/>
        <w:ind w:firstLine="720"/>
        <w:jc w:val="both"/>
        <w:rPr>
          <w:rFonts w:eastAsia="Times New Roman"/>
          <w:szCs w:val="24"/>
        </w:rPr>
      </w:pPr>
      <w:r>
        <w:rPr>
          <w:rFonts w:eastAsia="Times New Roman"/>
          <w:szCs w:val="24"/>
        </w:rPr>
        <w:t xml:space="preserve"> Η Ένωση Κεντρώων, λοιπόν, τα τελευταία χρόνια που βρίσκεται εντός του Κοινοβουλίου έχει δείξει ότι με ειλικρίνεια και με τιμιότητα αντιμετωπίζει αυτά τα θέματα και αυτό ζητάμε να γίνει από όλες τις πλευρές. Είναι πολύ καθαρό στις θέσεις μας, που έχουμε δη</w:t>
      </w:r>
      <w:r>
        <w:rPr>
          <w:rFonts w:eastAsia="Times New Roman"/>
          <w:szCs w:val="24"/>
        </w:rPr>
        <w:t>μοσιεύσει σχεδόν από την αρχή της θητείας μας μέσα στο Κοινοβούλιο, ότι ό,τι προτείνουμε και ό,τι ψηφίζουμε υπέρ ή κατά το κάνουμε πάντα με γνώμονα την ακαδημαϊκή εξέλιξη και έχοντας στο νου μας ποια είναι τα κοινωνικά οφέλη.</w:t>
      </w:r>
    </w:p>
    <w:p w14:paraId="7D38D678" w14:textId="77777777" w:rsidR="0056040B" w:rsidRDefault="008F3B9C">
      <w:pPr>
        <w:spacing w:after="0" w:line="600" w:lineRule="auto"/>
        <w:ind w:firstLine="720"/>
        <w:jc w:val="both"/>
        <w:rPr>
          <w:rFonts w:eastAsia="Times New Roman"/>
          <w:szCs w:val="24"/>
        </w:rPr>
      </w:pPr>
      <w:r>
        <w:rPr>
          <w:rFonts w:eastAsia="Times New Roman"/>
          <w:szCs w:val="24"/>
        </w:rPr>
        <w:lastRenderedPageBreak/>
        <w:t>Στο σημείο αυτό θα ήθελα να γν</w:t>
      </w:r>
      <w:r>
        <w:rPr>
          <w:rFonts w:eastAsia="Times New Roman"/>
          <w:szCs w:val="24"/>
        </w:rPr>
        <w:t xml:space="preserve">ωστοποιήσω και εντός της Ολομέλειας και για να ακουστεί και να γραφτεί στα Πρακτικά ότι προς τιμήν του ο Υφυπουργός Παιδείας, ο κ. </w:t>
      </w:r>
      <w:proofErr w:type="spellStart"/>
      <w:r>
        <w:rPr>
          <w:rFonts w:eastAsia="Times New Roman"/>
          <w:szCs w:val="24"/>
        </w:rPr>
        <w:t>Μπαξεβανάκης</w:t>
      </w:r>
      <w:proofErr w:type="spellEnd"/>
      <w:r>
        <w:rPr>
          <w:rFonts w:eastAsia="Times New Roman"/>
          <w:szCs w:val="24"/>
        </w:rPr>
        <w:t>, παραδέχτηκε ότι πολλές από τις θέσεις μας ήταν σωστές και υιοθετήθηκαν και από την παρούσα Κυβέρνηση και για αυ</w:t>
      </w:r>
      <w:r>
        <w:rPr>
          <w:rFonts w:eastAsia="Times New Roman"/>
          <w:szCs w:val="24"/>
        </w:rPr>
        <w:t>τό τον ευχαριστούμε.</w:t>
      </w:r>
    </w:p>
    <w:p w14:paraId="7D38D67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Εδώ, όμως, θα θέλαμε να θέσουμε και κάποια άλλα ζητήματα τα οποία μας δίνεται η ευκαιρία να τα πούμε και πρέπει να λάβετε σοβαρά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 Συγκεκριμένα, είναι κάποιες προτάσεις μας, όπως είναι η διαμόρφωση της διοικητικής ομάδας -έ</w:t>
      </w:r>
      <w:r>
        <w:rPr>
          <w:rFonts w:eastAsia="Times New Roman" w:cs="Times New Roman"/>
          <w:szCs w:val="24"/>
        </w:rPr>
        <w:t xml:space="preserve">χω εξηγήσει κι έχω μιλήσει γι’ αυτήν εντός των επιτροπών- όπως είναι η άμεση υιοθέτηση των αποφάσεων του Συνηγόρου του Παιδιού σε θέματα που αφορούν τη σχολική ζωή, η θέσπιση συμβουλευτικής παρουσίας των συνηγόρων όταν συζητάμε κάθε φορά σε επιτροπές κι </w:t>
      </w:r>
      <w:r>
        <w:rPr>
          <w:rFonts w:eastAsia="Times New Roman" w:cs="Times New Roman"/>
          <w:szCs w:val="24"/>
        </w:rPr>
        <w:lastRenderedPageBreak/>
        <w:t>εν</w:t>
      </w:r>
      <w:r>
        <w:rPr>
          <w:rFonts w:eastAsia="Times New Roman" w:cs="Times New Roman"/>
          <w:szCs w:val="24"/>
        </w:rPr>
        <w:t xml:space="preserve">τός του Κοινοβουλίου θέματα για την παιδεία. Η επέκταση του Συνηγόρου του Φοιτητή σε θέματα εξετάσεων και βαθμολογίας, η θέσπιση ενός προσωπικού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η κατάργηση των κατατακτήριων για πτυχιούχους που είναι σε ίδια σχολή, η πλήρης απεμπλοκή των εκπαιδ</w:t>
      </w:r>
      <w:r>
        <w:rPr>
          <w:rFonts w:eastAsia="Times New Roman" w:cs="Times New Roman"/>
          <w:szCs w:val="24"/>
        </w:rPr>
        <w:t>ευτικών με το γραφειοκρατικό τους έργο και η πρακτική άσκηση φοιτητών σε γραμματειακή υποστήριξη σχολείων, να προετοιμάζουμε τα παιδιά μας σε έναν χώρο που έχει ανάγκη απ’ αυτό. Έχουμε δει ποια είναι τα προβλήματα που αντιμετωπίζονται από τους διευθυντές σ</w:t>
      </w:r>
      <w:r>
        <w:rPr>
          <w:rFonts w:eastAsia="Times New Roman" w:cs="Times New Roman"/>
          <w:szCs w:val="24"/>
        </w:rPr>
        <w:t>χολικών μονάδων, οι οποίοι δεν έχουν χρόνο καν να διαχειριστούν την πλατφόρμα «</w:t>
      </w:r>
      <w:r>
        <w:rPr>
          <w:rFonts w:eastAsia="Times New Roman" w:cs="Times New Roman"/>
          <w:szCs w:val="24"/>
          <w:lang w:val="en-US"/>
        </w:rPr>
        <w:t>my</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w:t>
      </w:r>
    </w:p>
    <w:p w14:paraId="7D38D67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Να προχωρήσουμε τώρα στο νομοσχέδιο στα υπόλοιπα άρθρα. Το πρώτο είναι η ίδρυση του Πανεπιστημίου Δυτικής Αττικής, για το οποίο θα ήθελα να πω ότι θα αποτελέσει μια</w:t>
      </w:r>
      <w:r>
        <w:rPr>
          <w:rFonts w:eastAsia="Times New Roman" w:cs="Times New Roman"/>
          <w:szCs w:val="24"/>
        </w:rPr>
        <w:t xml:space="preserve"> νέα αρχή, όπως </w:t>
      </w:r>
      <w:r>
        <w:rPr>
          <w:rFonts w:eastAsia="Times New Roman" w:cs="Times New Roman"/>
          <w:szCs w:val="24"/>
        </w:rPr>
        <w:lastRenderedPageBreak/>
        <w:t xml:space="preserve">είπα και στην αρχή του λόγου μου. Είναι πολύ σημαντικό για τα εκπαιδευτικά δρώμενα μιας χώρας, η ίδρυση ενός νέου και τόσο μεγάλου </w:t>
      </w:r>
      <w:r>
        <w:rPr>
          <w:rFonts w:eastAsia="Times New Roman" w:cs="Times New Roman"/>
          <w:szCs w:val="24"/>
        </w:rPr>
        <w:t>πανεπιστημίου</w:t>
      </w:r>
      <w:r>
        <w:rPr>
          <w:rFonts w:eastAsia="Times New Roman" w:cs="Times New Roman"/>
          <w:szCs w:val="24"/>
        </w:rPr>
        <w:t>. Και παράλληλα, με αυτήν την κίνηση αναγνωρίζεται και το έργο που έχουν διατελέσει ως τώρα τα τ</w:t>
      </w:r>
      <w:r>
        <w:rPr>
          <w:rFonts w:eastAsia="Times New Roman" w:cs="Times New Roman"/>
          <w:szCs w:val="24"/>
        </w:rPr>
        <w:t xml:space="preserve">μήματα και οι σχολές ΑΤΕΙ οι οποίες ενοποιούνται. </w:t>
      </w:r>
    </w:p>
    <w:p w14:paraId="7D38D67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Τόνισα πάρα πολλές φορές κατά τη διάρκεια των συνεδριάσεων των </w:t>
      </w:r>
      <w:r>
        <w:rPr>
          <w:rFonts w:eastAsia="Times New Roman" w:cs="Times New Roman"/>
          <w:szCs w:val="24"/>
        </w:rPr>
        <w:t>επιτροπών</w:t>
      </w:r>
      <w:r>
        <w:rPr>
          <w:rFonts w:eastAsia="Times New Roman" w:cs="Times New Roman"/>
          <w:szCs w:val="24"/>
        </w:rPr>
        <w:t xml:space="preserve">, πως βλέπουμε θετικά τη δημιουργία αυτού του </w:t>
      </w:r>
      <w:r>
        <w:rPr>
          <w:rFonts w:eastAsia="Times New Roman" w:cs="Times New Roman"/>
          <w:szCs w:val="24"/>
        </w:rPr>
        <w:t xml:space="preserve">πανεπιστημίου </w:t>
      </w:r>
      <w:r>
        <w:rPr>
          <w:rFonts w:eastAsia="Times New Roman" w:cs="Times New Roman"/>
          <w:szCs w:val="24"/>
        </w:rPr>
        <w:t>και δεν θα θέλαμε να είμαστε αυτοί που σε δέκα χρόνια από τώρα θα μας κατ</w:t>
      </w:r>
      <w:r>
        <w:rPr>
          <w:rFonts w:eastAsia="Times New Roman" w:cs="Times New Roman"/>
          <w:szCs w:val="24"/>
        </w:rPr>
        <w:t xml:space="preserve">ηγορούν ότι δεν ήμασταν υπέρ ενός τέτοιου βήματος. Ωστόσο, θα έπρεπε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όλες οι προτάσεις που έχουν γίνει από εμάς. </w:t>
      </w:r>
    </w:p>
    <w:p w14:paraId="7D38D67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Πρέπει, όπως είπα ξανά, να δούμε με θετική ματιά την εξομοίωση πτυχίων -και εσείς και όλοι εμείς εδώ- ειδικά για όσους</w:t>
      </w:r>
      <w:r>
        <w:rPr>
          <w:rFonts w:eastAsia="Times New Roman" w:cs="Times New Roman"/>
          <w:szCs w:val="24"/>
        </w:rPr>
        <w:t xml:space="preserve"> περάτωσαν τις σπουδές τους τα τελευταία χρόνια. Θα πρέπει να υπάρχει δυνατότητα όλοι οι φοιτητές, εφόσον δεν πήραν ακόμα πτυχίο να μπορούν να επιλέξουν πώς θα συνεχίσουν και να υπάρχει αυτονομία τμημάτων, όπου το </w:t>
      </w:r>
      <w:r>
        <w:rPr>
          <w:rFonts w:eastAsia="Times New Roman" w:cs="Times New Roman"/>
          <w:szCs w:val="24"/>
        </w:rPr>
        <w:t xml:space="preserve">επιθυμούν </w:t>
      </w:r>
      <w:r>
        <w:rPr>
          <w:rFonts w:eastAsia="Times New Roman" w:cs="Times New Roman"/>
          <w:szCs w:val="24"/>
        </w:rPr>
        <w:t>αυτό κι όπου πληρούνται τα κριτή</w:t>
      </w:r>
      <w:r>
        <w:rPr>
          <w:rFonts w:eastAsia="Times New Roman" w:cs="Times New Roman"/>
          <w:szCs w:val="24"/>
        </w:rPr>
        <w:t xml:space="preserve">ρια. </w:t>
      </w:r>
    </w:p>
    <w:p w14:paraId="7D38D67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ήθελα να σημειώσω τώρα για το </w:t>
      </w:r>
      <w:r>
        <w:rPr>
          <w:rFonts w:eastAsia="Times New Roman" w:cs="Times New Roman"/>
          <w:szCs w:val="24"/>
        </w:rPr>
        <w:t xml:space="preserve">δεύτερο </w:t>
      </w:r>
      <w:r>
        <w:rPr>
          <w:rFonts w:eastAsia="Times New Roman" w:cs="Times New Roman"/>
          <w:szCs w:val="24"/>
        </w:rPr>
        <w:t xml:space="preserve">κεφάλαιο και συγκεκριμένα για το άρθρο 10, ότι θα έπρεπε να λάβουμε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αυτά που μας προτείνουν οι Έλληνες ερευνητές, ώστε να αναγνωρίζεται η προϋπηρεσία εντός της χώρας. </w:t>
      </w:r>
    </w:p>
    <w:p w14:paraId="7D38D67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Όσον αφορά τώρα το τρίτο κεφάλαι</w:t>
      </w:r>
      <w:r>
        <w:rPr>
          <w:rFonts w:eastAsia="Times New Roman" w:cs="Times New Roman"/>
          <w:szCs w:val="24"/>
        </w:rPr>
        <w:t xml:space="preserve">ο, το οποίο έχει ρυθμίσεις για την ανώτατη εκπαίδευση, δεν είμαστε αντίθετοι σε πολλές από </w:t>
      </w:r>
      <w:r>
        <w:rPr>
          <w:rFonts w:eastAsia="Times New Roman" w:cs="Times New Roman"/>
          <w:szCs w:val="24"/>
        </w:rPr>
        <w:lastRenderedPageBreak/>
        <w:t xml:space="preserve">αυτές, ωστόσο θα πρέπει να βάλουμε όλες τις δυνάμεις μας, ώστε να βρεθούν οι απαραίτητοι πόροι για να ρυθμιστούν τα συγκεκριμένα άρθρα και διατάξεις. </w:t>
      </w:r>
    </w:p>
    <w:p w14:paraId="7D38D67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 συνέχεια, </w:t>
      </w:r>
      <w:r>
        <w:rPr>
          <w:rFonts w:eastAsia="Times New Roman" w:cs="Times New Roman"/>
          <w:szCs w:val="24"/>
        </w:rPr>
        <w:t>στο άρθρο 29, έχουμε εντοπίσει μάλλον ένα τυπογραφικό λάθος</w:t>
      </w:r>
      <w:r>
        <w:rPr>
          <w:rFonts w:eastAsia="Times New Roman" w:cs="Times New Roman"/>
          <w:szCs w:val="24"/>
        </w:rPr>
        <w:t>,</w:t>
      </w:r>
      <w:r>
        <w:rPr>
          <w:rFonts w:eastAsia="Times New Roman" w:cs="Times New Roman"/>
          <w:szCs w:val="24"/>
        </w:rPr>
        <w:t xml:space="preserve"> όπου μιλάτε για τους ηλεκτρονικούς. Τους έχετε ως ΠΕ84 και στη συνέχεια της παραγράφου τους έχετε ως ΠΕ89. Έχω την εντύπωση ότι είναι τυπογραφικό το λάθος και καλό είναι να διορθωθεί. </w:t>
      </w:r>
    </w:p>
    <w:p w14:paraId="7D38D68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θέλαμε </w:t>
      </w:r>
      <w:r>
        <w:rPr>
          <w:rFonts w:eastAsia="Times New Roman" w:cs="Times New Roman"/>
          <w:szCs w:val="24"/>
        </w:rPr>
        <w:t xml:space="preserve">στο άρθρο 28, όπως είπα και προηγουμένως να είναι 20%, τουλάχιστον για τους τωρινούς μαθητές των επαγγελματικών λυκείων η απορρόφησή τους στο νέο </w:t>
      </w:r>
      <w:r>
        <w:rPr>
          <w:rFonts w:eastAsia="Times New Roman" w:cs="Times New Roman"/>
          <w:szCs w:val="24"/>
        </w:rPr>
        <w:t>π</w:t>
      </w:r>
      <w:r>
        <w:rPr>
          <w:rFonts w:eastAsia="Times New Roman" w:cs="Times New Roman"/>
          <w:szCs w:val="24"/>
        </w:rPr>
        <w:t xml:space="preserve">ανεπιστήμιο. </w:t>
      </w:r>
    </w:p>
    <w:p w14:paraId="7D38D68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αξίζει να αναφερθούμε, γιατί θέλω να πιστεύω ότι είμαι δίκαιος, στα σχολεία δεύτερης ευκαιρ</w:t>
      </w:r>
      <w:r>
        <w:rPr>
          <w:rFonts w:eastAsia="Times New Roman" w:cs="Times New Roman"/>
          <w:szCs w:val="24"/>
        </w:rPr>
        <w:t xml:space="preserve">ίας, τα οποία ιδρύθηκαν με τον </w:t>
      </w:r>
      <w:r>
        <w:rPr>
          <w:rFonts w:eastAsia="Times New Roman" w:cs="Times New Roman"/>
          <w:szCs w:val="24"/>
        </w:rPr>
        <w:lastRenderedPageBreak/>
        <w:t>ν.2525/1997</w:t>
      </w:r>
      <w:r>
        <w:rPr>
          <w:rFonts w:eastAsia="Times New Roman" w:cs="Times New Roman"/>
          <w:szCs w:val="24"/>
        </w:rPr>
        <w:t>,</w:t>
      </w:r>
      <w:r>
        <w:rPr>
          <w:rFonts w:eastAsia="Times New Roman" w:cs="Times New Roman"/>
          <w:szCs w:val="24"/>
        </w:rPr>
        <w:t xml:space="preserve"> που προανέφερα. </w:t>
      </w:r>
      <w:r>
        <w:rPr>
          <w:rFonts w:eastAsia="Times New Roman" w:cs="Times New Roman"/>
          <w:szCs w:val="24"/>
        </w:rPr>
        <w:t>Ένα</w:t>
      </w:r>
      <w:r>
        <w:rPr>
          <w:rFonts w:eastAsia="Times New Roman" w:cs="Times New Roman"/>
          <w:szCs w:val="24"/>
        </w:rPr>
        <w:t xml:space="preserve"> θετικό βήμα γίνεται με το νομοσχέδιο αυτό, με τη διάταξη</w:t>
      </w:r>
      <w:r>
        <w:rPr>
          <w:rFonts w:eastAsia="Times New Roman" w:cs="Times New Roman"/>
          <w:szCs w:val="24"/>
        </w:rPr>
        <w:t>,</w:t>
      </w:r>
      <w:r>
        <w:rPr>
          <w:rFonts w:eastAsia="Times New Roman" w:cs="Times New Roman"/>
          <w:szCs w:val="24"/>
        </w:rPr>
        <w:t xml:space="preserve"> που ρυθμίζονται θέματα για τα σχολεία δεύτερης ευκαιρίας. </w:t>
      </w:r>
    </w:p>
    <w:p w14:paraId="7D38D682" w14:textId="77777777" w:rsidR="0056040B" w:rsidRDefault="008F3B9C">
      <w:pPr>
        <w:spacing w:after="0" w:line="600" w:lineRule="auto"/>
        <w:ind w:firstLine="720"/>
        <w:jc w:val="both"/>
        <w:rPr>
          <w:rFonts w:eastAsia="Times New Roman"/>
          <w:szCs w:val="24"/>
        </w:rPr>
      </w:pPr>
      <w:r>
        <w:rPr>
          <w:rFonts w:eastAsia="Times New Roman"/>
          <w:szCs w:val="24"/>
        </w:rPr>
        <w:t>Πρέπει να θυμηθούμε ότι αυτά τα σχολεία δημιουργήθηκαν και τρανώθηκαν και σ</w:t>
      </w:r>
      <w:r>
        <w:rPr>
          <w:rFonts w:eastAsia="Times New Roman"/>
          <w:szCs w:val="24"/>
        </w:rPr>
        <w:t>υνεχίστηκαν επειδή υπήρχε συναίνεση, επειδή τα δέχθηκε η κοινωνία μας με αγάπη, επειδή τα δέχθηκαν όλοι, νομίζω, όσοι πέρασαν σε αυτό το Κοινοβούλιο, με την απαραίτητη προσοχή και είδαμε ποια ήταν τα οφέλη τους.</w:t>
      </w:r>
    </w:p>
    <w:p w14:paraId="7D38D683" w14:textId="77777777" w:rsidR="0056040B" w:rsidRDefault="008F3B9C">
      <w:pPr>
        <w:spacing w:after="0" w:line="600" w:lineRule="auto"/>
        <w:ind w:firstLine="720"/>
        <w:jc w:val="both"/>
        <w:rPr>
          <w:rFonts w:eastAsia="Times New Roman"/>
          <w:szCs w:val="24"/>
        </w:rPr>
      </w:pPr>
      <w:r>
        <w:rPr>
          <w:rFonts w:eastAsia="Times New Roman"/>
          <w:szCs w:val="24"/>
        </w:rPr>
        <w:t xml:space="preserve">Επίσης, νομίζω ότι είναι χρήσιμο να ξέρουμε </w:t>
      </w:r>
      <w:r>
        <w:rPr>
          <w:rFonts w:eastAsia="Times New Roman"/>
          <w:szCs w:val="24"/>
        </w:rPr>
        <w:t xml:space="preserve">όλοι εδώ μέσα ότι οι εκπαιδευτικοί του πρώτου ΣΔΕ, που λειτούργησε το 2000 στο Περιστέρι, βραβεύθηκαν, περίπου δεκαπέντε χρόνια μετά, από τους μαθητές τους. Και σας μιλάω ως εκπαιδευτικός, νομίζω ότι δεν </w:t>
      </w:r>
      <w:r>
        <w:rPr>
          <w:rFonts w:eastAsia="Times New Roman"/>
          <w:szCs w:val="24"/>
        </w:rPr>
        <w:lastRenderedPageBreak/>
        <w:t>υπάρχει μεγαλύτερη τιμή για έναν παιδαγωγό</w:t>
      </w:r>
      <w:r>
        <w:rPr>
          <w:rFonts w:eastAsia="Times New Roman"/>
          <w:szCs w:val="24"/>
        </w:rPr>
        <w:t>, από το</w:t>
      </w:r>
      <w:r>
        <w:rPr>
          <w:rFonts w:eastAsia="Times New Roman"/>
          <w:szCs w:val="24"/>
        </w:rPr>
        <w:t xml:space="preserve"> να βραβεύεται ή να εκτιμάται, τουλάχιστον, η δουλειά του, από αυτούς με τους οποίους συνεργάστηκε. </w:t>
      </w:r>
    </w:p>
    <w:p w14:paraId="7D38D684" w14:textId="77777777" w:rsidR="0056040B" w:rsidRDefault="008F3B9C">
      <w:pPr>
        <w:spacing w:after="0" w:line="600" w:lineRule="auto"/>
        <w:ind w:firstLine="720"/>
        <w:jc w:val="both"/>
        <w:rPr>
          <w:rFonts w:eastAsia="Times New Roman"/>
          <w:szCs w:val="24"/>
        </w:rPr>
      </w:pPr>
      <w:r>
        <w:rPr>
          <w:rFonts w:eastAsia="Times New Roman"/>
          <w:szCs w:val="24"/>
        </w:rPr>
        <w:t>Υπάρχει πάρα πολύ ωραίο κλίμα σε αυτά τα σχολεία, πάρα πολλή αγάπη, θα μπορούσα να πω, κι αυτό εμάς μας ικανοποιεί. Θα πρέπει να συνεχίσουμε και να ενισχύσ</w:t>
      </w:r>
      <w:r>
        <w:rPr>
          <w:rFonts w:eastAsia="Times New Roman"/>
          <w:szCs w:val="24"/>
        </w:rPr>
        <w:t xml:space="preserve">ουμε αυτό το έργο. </w:t>
      </w:r>
    </w:p>
    <w:p w14:paraId="7D38D685" w14:textId="77777777" w:rsidR="0056040B" w:rsidRDefault="008F3B9C">
      <w:pPr>
        <w:spacing w:after="0" w:line="600" w:lineRule="auto"/>
        <w:ind w:firstLine="720"/>
        <w:jc w:val="both"/>
        <w:rPr>
          <w:rFonts w:eastAsia="Times New Roman"/>
          <w:szCs w:val="24"/>
        </w:rPr>
      </w:pPr>
      <w:r>
        <w:rPr>
          <w:rFonts w:eastAsia="Times New Roman"/>
          <w:szCs w:val="24"/>
        </w:rPr>
        <w:t>Κάτι ακόμη</w:t>
      </w:r>
      <w:r>
        <w:rPr>
          <w:rFonts w:eastAsia="Times New Roman"/>
          <w:szCs w:val="24"/>
        </w:rPr>
        <w:t>,</w:t>
      </w:r>
      <w:r>
        <w:rPr>
          <w:rFonts w:eastAsia="Times New Roman"/>
          <w:szCs w:val="24"/>
        </w:rPr>
        <w:t xml:space="preserve"> θα ήθελα να πω</w:t>
      </w:r>
      <w:r>
        <w:rPr>
          <w:rFonts w:eastAsia="Times New Roman"/>
          <w:szCs w:val="24"/>
        </w:rPr>
        <w:t>,</w:t>
      </w:r>
      <w:r>
        <w:rPr>
          <w:rFonts w:eastAsia="Times New Roman"/>
          <w:szCs w:val="24"/>
        </w:rPr>
        <w:t xml:space="preserve"> ότι στη βράβευση αυτή ήταν παρών ένας άνθρωπος</w:t>
      </w:r>
      <w:r>
        <w:rPr>
          <w:rFonts w:eastAsia="Times New Roman"/>
          <w:szCs w:val="24"/>
        </w:rPr>
        <w:t>,</w:t>
      </w:r>
      <w:r>
        <w:rPr>
          <w:rFonts w:eastAsia="Times New Roman"/>
          <w:szCs w:val="24"/>
        </w:rPr>
        <w:t xml:space="preserve"> που</w:t>
      </w:r>
      <w:r>
        <w:rPr>
          <w:rFonts w:eastAsia="Times New Roman"/>
          <w:szCs w:val="24"/>
        </w:rPr>
        <w:t xml:space="preserve">, δυστυχώς, </w:t>
      </w:r>
      <w:r>
        <w:rPr>
          <w:rFonts w:eastAsia="Times New Roman"/>
          <w:szCs w:val="24"/>
        </w:rPr>
        <w:t>δεν υπάρχει, πλέον κοντά μας, ο Γιώργος Ζουγανέλης, ένας καθηγητής που πάλεψε για τον θεσμό των Σχολείων Δεύτερης Ευκαιρίας. Θα πρέπει όλοι μας ε</w:t>
      </w:r>
      <w:r>
        <w:rPr>
          <w:rFonts w:eastAsia="Times New Roman"/>
          <w:szCs w:val="24"/>
        </w:rPr>
        <w:t>δώ μέσα, όπως είπα -και το επαναλαμβάνω</w:t>
      </w:r>
      <w:r>
        <w:rPr>
          <w:rFonts w:eastAsia="Times New Roman"/>
          <w:szCs w:val="24"/>
        </w:rPr>
        <w:t>,</w:t>
      </w:r>
      <w:r>
        <w:rPr>
          <w:rFonts w:eastAsia="Times New Roman"/>
          <w:szCs w:val="24"/>
        </w:rPr>
        <w:t xml:space="preserve"> γιατί είναι πολύ σημαντικό- να συναινούμε υπέρ τέτοιων πολύ θετικών κινήσεων. </w:t>
      </w:r>
    </w:p>
    <w:p w14:paraId="7D38D686" w14:textId="77777777" w:rsidR="0056040B" w:rsidRDefault="008F3B9C">
      <w:pPr>
        <w:spacing w:after="0" w:line="600" w:lineRule="auto"/>
        <w:ind w:firstLine="720"/>
        <w:jc w:val="both"/>
        <w:rPr>
          <w:rFonts w:eastAsia="Times New Roman"/>
          <w:szCs w:val="24"/>
        </w:rPr>
      </w:pPr>
      <w:r>
        <w:rPr>
          <w:rFonts w:eastAsia="Times New Roman"/>
          <w:szCs w:val="24"/>
        </w:rPr>
        <w:lastRenderedPageBreak/>
        <w:t>Για να κλείσω όσον αφορά το νομοσχέδιο, θέλω να αναφερθώ στο άρθρο 33, το οποίο πραγματεύεται τη δίχρονη υποχρεωτική εκπαίδευση. Είναι έ</w:t>
      </w:r>
      <w:r>
        <w:rPr>
          <w:rFonts w:eastAsia="Times New Roman"/>
          <w:szCs w:val="24"/>
        </w:rPr>
        <w:t>να άρθρο</w:t>
      </w:r>
      <w:r>
        <w:rPr>
          <w:rFonts w:eastAsia="Times New Roman"/>
          <w:szCs w:val="24"/>
        </w:rPr>
        <w:t>,</w:t>
      </w:r>
      <w:r>
        <w:rPr>
          <w:rFonts w:eastAsia="Times New Roman"/>
          <w:szCs w:val="24"/>
        </w:rPr>
        <w:t xml:space="preserve"> το οποίο εμείς υποστηρίζουμε, καθώς είναι πάγια θέση μας από την αρχή η δίχρονη υποχρεωτική εκπαίδευση, για το καλό των παιδιών, έχοντας πάντα ακαδημαϊκά κι επιστημονικά κριτήρια κι όχι για να εξυπηρετήσουμε κάποιες μικροπολιτικές σκοπιμότητες. </w:t>
      </w:r>
    </w:p>
    <w:p w14:paraId="7D38D687" w14:textId="77777777" w:rsidR="0056040B" w:rsidRDefault="008F3B9C">
      <w:pPr>
        <w:spacing w:after="0" w:line="600" w:lineRule="auto"/>
        <w:ind w:firstLine="720"/>
        <w:jc w:val="both"/>
        <w:rPr>
          <w:rFonts w:eastAsia="Times New Roman"/>
          <w:szCs w:val="24"/>
        </w:rPr>
      </w:pPr>
      <w:r>
        <w:rPr>
          <w:rFonts w:eastAsia="Times New Roman"/>
          <w:szCs w:val="24"/>
        </w:rPr>
        <w:t xml:space="preserve">Ωστόσο, θα πρέπει να λάβουμε υπόψη μας ποιες είναι οι συνθήκες αυτή τη στιγμή στην κοινωνία μας. Εμείς το προτείναμε στις </w:t>
      </w:r>
      <w:r>
        <w:rPr>
          <w:rFonts w:eastAsia="Times New Roman"/>
          <w:szCs w:val="24"/>
        </w:rPr>
        <w:t>επιτροπές</w:t>
      </w:r>
      <w:r>
        <w:rPr>
          <w:rFonts w:eastAsia="Times New Roman"/>
          <w:szCs w:val="24"/>
        </w:rPr>
        <w:t xml:space="preserve">, το προτείνουμε και τώρα, να υπάρχει επέκταση των αδειών των βρεφονηπιακών σταθμών. Οι βρεφονηπιακοί σταθμοί αυτή τη στιγμή </w:t>
      </w:r>
      <w:r>
        <w:rPr>
          <w:rFonts w:eastAsia="Times New Roman"/>
          <w:szCs w:val="24"/>
        </w:rPr>
        <w:t>έχουν τους χώρους, έχουν και νηπιαγωγούς διορι</w:t>
      </w:r>
      <w:r>
        <w:rPr>
          <w:rFonts w:eastAsia="Times New Roman"/>
          <w:szCs w:val="24"/>
        </w:rPr>
        <w:lastRenderedPageBreak/>
        <w:t xml:space="preserve">σμένους, οι οποίοι θα μπορούσαν να βοηθήσουν σε αυτή την έλλειψη δομών και εκπαιδευτικών, που αποτελεί το κύριο επιχείρημα όσων δεν θέλουν την δίχρονη υποχρεωτική εκπαίδευση. </w:t>
      </w:r>
    </w:p>
    <w:p w14:paraId="7D38D688" w14:textId="77777777" w:rsidR="0056040B" w:rsidRDefault="008F3B9C">
      <w:pPr>
        <w:spacing w:after="0" w:line="600" w:lineRule="auto"/>
        <w:ind w:firstLine="720"/>
        <w:jc w:val="both"/>
        <w:rPr>
          <w:rFonts w:eastAsia="Times New Roman"/>
          <w:szCs w:val="24"/>
        </w:rPr>
      </w:pPr>
      <w:r>
        <w:rPr>
          <w:rFonts w:eastAsia="Times New Roman"/>
          <w:szCs w:val="24"/>
        </w:rPr>
        <w:t>Και για να κλείσω, θα κάνω έναν πο</w:t>
      </w:r>
      <w:r>
        <w:rPr>
          <w:rFonts w:eastAsia="Times New Roman"/>
          <w:szCs w:val="24"/>
        </w:rPr>
        <w:t xml:space="preserve">λύ σύντομο σχολιασμό για τα όσα γίνονται στην επικαιρότητα, για τα όσα έγιναν χθες.                </w:t>
      </w:r>
    </w:p>
    <w:p w14:paraId="7D38D689"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Όχι, αυτά θα τα πείτε στη δευτερολογία σας. </w:t>
      </w:r>
    </w:p>
    <w:p w14:paraId="7D38D68A"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Στη δευτερολογία μου θα είμαι πολύ σύντομος, κύριε </w:t>
      </w:r>
      <w:r>
        <w:rPr>
          <w:rFonts w:eastAsia="Times New Roman"/>
          <w:szCs w:val="24"/>
        </w:rPr>
        <w:t xml:space="preserve">Πρόεδρε. Ένα λεπτό θα χρειαστώ. </w:t>
      </w:r>
    </w:p>
    <w:p w14:paraId="7D38D68B" w14:textId="77777777" w:rsidR="0056040B" w:rsidRDefault="008F3B9C">
      <w:pPr>
        <w:spacing w:after="0" w:line="600" w:lineRule="auto"/>
        <w:ind w:firstLine="720"/>
        <w:jc w:val="both"/>
        <w:rPr>
          <w:rFonts w:eastAsia="Times New Roman"/>
          <w:szCs w:val="24"/>
        </w:rPr>
      </w:pPr>
      <w:r>
        <w:rPr>
          <w:rFonts w:eastAsia="Times New Roman"/>
          <w:szCs w:val="24"/>
        </w:rPr>
        <w:t>Είναι τραγικό να βλέπουμε αυτά που είδαμε χθες στο γήπεδο. Αθλητισμός και παιδεία θα έπρεπε να είναι ένα. Αυτά είναι συνδεδεμένα από την αρχαιότητα, σε όλους τους λαούς. Είδαμε ότι</w:t>
      </w:r>
      <w:r>
        <w:rPr>
          <w:rFonts w:eastAsia="Times New Roman"/>
          <w:szCs w:val="24"/>
        </w:rPr>
        <w:t>,</w:t>
      </w:r>
      <w:r>
        <w:rPr>
          <w:rFonts w:eastAsia="Times New Roman"/>
          <w:szCs w:val="24"/>
        </w:rPr>
        <w:t xml:space="preserve"> παρ’ όλο που η Κυβέρνηση βάζει αυστηρά πρ</w:t>
      </w:r>
      <w:r>
        <w:rPr>
          <w:rFonts w:eastAsia="Times New Roman"/>
          <w:szCs w:val="24"/>
        </w:rPr>
        <w:t xml:space="preserve">όστιμα, δεν υπάρχει λύση. </w:t>
      </w:r>
      <w:r>
        <w:rPr>
          <w:rFonts w:eastAsia="Times New Roman"/>
          <w:szCs w:val="24"/>
        </w:rPr>
        <w:lastRenderedPageBreak/>
        <w:t>Επομένως, τα πρόστιμα δεν θα είναι η λύση εδώ. Η λύση θα είναι η αλλαγή της παιδείας, η δημιουργία νέας κουλτούρας, μιας αθλητικής κουλτούρας που θα αρμόζει στο 2018, θα αρμόζει στα παιδιά μας, θα αρμόζει στο μέλλον. Είναι απαράδε</w:t>
      </w:r>
      <w:r>
        <w:rPr>
          <w:rFonts w:eastAsia="Times New Roman"/>
          <w:szCs w:val="24"/>
        </w:rPr>
        <w:t xml:space="preserve">κτο να βλέπουμε και σήμερα τέτοιες εικόνες. </w:t>
      </w:r>
    </w:p>
    <w:p w14:paraId="7D38D68C" w14:textId="77777777" w:rsidR="0056040B" w:rsidRDefault="008F3B9C">
      <w:pPr>
        <w:spacing w:after="0" w:line="600" w:lineRule="auto"/>
        <w:ind w:firstLine="720"/>
        <w:jc w:val="both"/>
        <w:rPr>
          <w:rFonts w:eastAsia="Times New Roman"/>
          <w:szCs w:val="24"/>
        </w:rPr>
      </w:pPr>
      <w:r>
        <w:rPr>
          <w:rFonts w:eastAsia="Times New Roman"/>
          <w:szCs w:val="24"/>
        </w:rPr>
        <w:t xml:space="preserve">Σας ευχαριστώ πολύ.     </w:t>
      </w:r>
    </w:p>
    <w:p w14:paraId="7D38D68D"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επειδή είμαι σίγουρος ότι έχω τη συναίνεσή σας, θα δώσω τον λόγο για τρία-τέσσερα λεπτά στην κ. Φωτίου</w:t>
      </w:r>
      <w:r>
        <w:rPr>
          <w:rFonts w:eastAsia="Times New Roman"/>
          <w:szCs w:val="24"/>
        </w:rPr>
        <w:t>,</w:t>
      </w:r>
      <w:r>
        <w:rPr>
          <w:rFonts w:eastAsia="Times New Roman"/>
          <w:szCs w:val="24"/>
        </w:rPr>
        <w:t xml:space="preserve"> για να παρουσιάσει την τροπολογία της κι αμέσως μετά σε εσάς. Σας ευχαριστώ.  </w:t>
      </w:r>
    </w:p>
    <w:p w14:paraId="7D38D68E" w14:textId="77777777" w:rsidR="0056040B" w:rsidRDefault="008F3B9C">
      <w:pPr>
        <w:spacing w:after="0" w:line="600" w:lineRule="auto"/>
        <w:ind w:firstLine="720"/>
        <w:jc w:val="both"/>
        <w:rPr>
          <w:rFonts w:eastAsia="Times New Roman"/>
          <w:szCs w:val="24"/>
        </w:rPr>
      </w:pPr>
      <w:r>
        <w:rPr>
          <w:rFonts w:eastAsia="Times New Roman"/>
          <w:szCs w:val="24"/>
        </w:rPr>
        <w:t xml:space="preserve">Ορίστε, κυρία Φωτίου, έχετε τον λόγο. </w:t>
      </w:r>
    </w:p>
    <w:p w14:paraId="7D38D68F" w14:textId="77777777" w:rsidR="0056040B" w:rsidRDefault="008F3B9C">
      <w:pPr>
        <w:spacing w:after="0"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 xml:space="preserve">Ευχαριστώ πολύ, κύριε Πρόεδρε και κύριε </w:t>
      </w:r>
      <w:proofErr w:type="spellStart"/>
      <w:r>
        <w:rPr>
          <w:rFonts w:eastAsia="Times New Roman"/>
          <w:szCs w:val="24"/>
        </w:rPr>
        <w:t>Μ</w:t>
      </w:r>
      <w:r>
        <w:rPr>
          <w:rFonts w:eastAsia="Times New Roman"/>
          <w:szCs w:val="24"/>
        </w:rPr>
        <w:t>αυρωτά</w:t>
      </w:r>
      <w:proofErr w:type="spellEnd"/>
      <w:r>
        <w:rPr>
          <w:rFonts w:eastAsia="Times New Roman"/>
          <w:szCs w:val="24"/>
        </w:rPr>
        <w:t xml:space="preserve">. </w:t>
      </w:r>
    </w:p>
    <w:p w14:paraId="7D38D690" w14:textId="77777777" w:rsidR="0056040B" w:rsidRDefault="008F3B9C">
      <w:pPr>
        <w:spacing w:after="0" w:line="600" w:lineRule="auto"/>
        <w:ind w:firstLine="720"/>
        <w:jc w:val="both"/>
        <w:rPr>
          <w:rFonts w:eastAsia="Times New Roman"/>
          <w:szCs w:val="24"/>
        </w:rPr>
      </w:pPr>
      <w:r>
        <w:rPr>
          <w:rFonts w:eastAsia="Times New Roman"/>
          <w:szCs w:val="24"/>
        </w:rPr>
        <w:t>Πρόκειται για τροπολογία του Υπουργείου Εργασίας, Κοινωνικής Ασφάλισης και Κοινωνικής Αλληλεγγύης, με γενικό αριθμό 1495 και ειδικό 159. Πρόκειται για μία ρύθμιση</w:t>
      </w:r>
      <w:r>
        <w:rPr>
          <w:rFonts w:eastAsia="Times New Roman"/>
          <w:szCs w:val="24"/>
        </w:rPr>
        <w:t>,</w:t>
      </w:r>
      <w:r>
        <w:rPr>
          <w:rFonts w:eastAsia="Times New Roman"/>
          <w:szCs w:val="24"/>
        </w:rPr>
        <w:t xml:space="preserve"> που αντιμετωπίζει τα γραφειοκρατικά προβλήματα</w:t>
      </w:r>
      <w:r>
        <w:rPr>
          <w:rFonts w:eastAsia="Times New Roman"/>
          <w:szCs w:val="24"/>
        </w:rPr>
        <w:t>,</w:t>
      </w:r>
      <w:r>
        <w:rPr>
          <w:rFonts w:eastAsia="Times New Roman"/>
          <w:szCs w:val="24"/>
        </w:rPr>
        <w:t xml:space="preserve"> που ανέκυψαν κατά την εφαρμογή του </w:t>
      </w:r>
      <w:r>
        <w:rPr>
          <w:rFonts w:eastAsia="Times New Roman"/>
          <w:szCs w:val="24"/>
        </w:rPr>
        <w:t xml:space="preserve">πιλοτικού προγράμματος για τα σχολικά γεύματα σε σχολεία της </w:t>
      </w:r>
      <w:r>
        <w:rPr>
          <w:rFonts w:eastAsia="Times New Roman"/>
          <w:szCs w:val="24"/>
        </w:rPr>
        <w:t>πρωτοβάθμιας εκπαίδευσης</w:t>
      </w:r>
      <w:r>
        <w:rPr>
          <w:rFonts w:eastAsia="Times New Roman"/>
          <w:szCs w:val="24"/>
        </w:rPr>
        <w:t xml:space="preserve">. </w:t>
      </w:r>
    </w:p>
    <w:p w14:paraId="7D38D691" w14:textId="77777777" w:rsidR="0056040B" w:rsidRDefault="008F3B9C">
      <w:pPr>
        <w:spacing w:after="0" w:line="600" w:lineRule="auto"/>
        <w:ind w:firstLine="720"/>
        <w:jc w:val="both"/>
        <w:rPr>
          <w:rFonts w:eastAsia="Times New Roman"/>
          <w:szCs w:val="24"/>
        </w:rPr>
      </w:pPr>
      <w:r>
        <w:rPr>
          <w:rFonts w:eastAsia="Times New Roman"/>
          <w:szCs w:val="24"/>
        </w:rPr>
        <w:t xml:space="preserve">Συγκεκριμένα, παρατηρήθηκε αδυναμία σύστασης επιτροπών παραλαβής σε μονοθέσια σχολεία, με καθυστέρηση στην πληρωμή </w:t>
      </w:r>
      <w:r>
        <w:rPr>
          <w:rFonts w:eastAsia="Times New Roman"/>
          <w:szCs w:val="24"/>
        </w:rPr>
        <w:lastRenderedPageBreak/>
        <w:t>των αναδόχων. Με την προτεινόμενη διάταξη διευκολύνετ</w:t>
      </w:r>
      <w:r>
        <w:rPr>
          <w:rFonts w:eastAsia="Times New Roman"/>
          <w:szCs w:val="24"/>
        </w:rPr>
        <w:t xml:space="preserve">αι η καθημερινή παραλαβή των γευμάτων και επιταχύνεται ο χρόνος αποπληρωμής των αναδόχων. </w:t>
      </w:r>
    </w:p>
    <w:p w14:paraId="7D38D692" w14:textId="77777777" w:rsidR="0056040B" w:rsidRDefault="008F3B9C">
      <w:pPr>
        <w:spacing w:after="0" w:line="600" w:lineRule="auto"/>
        <w:ind w:firstLine="720"/>
        <w:jc w:val="both"/>
        <w:rPr>
          <w:rFonts w:eastAsia="Times New Roman"/>
          <w:szCs w:val="24"/>
        </w:rPr>
      </w:pPr>
      <w:r>
        <w:rPr>
          <w:rFonts w:eastAsia="Times New Roman"/>
          <w:szCs w:val="24"/>
        </w:rPr>
        <w:t>Επομένως, η διάταξη που φέρνουμε στην τροπολογία αφορά το ότι πιστοποιείται η παραλαβή με βεβαίωση του αρμοδίου Περιφερειακού Διευθυντή Πρωτοβάθμιας και Δευτεροβάθμι</w:t>
      </w:r>
      <w:r>
        <w:rPr>
          <w:rFonts w:eastAsia="Times New Roman"/>
          <w:szCs w:val="24"/>
        </w:rPr>
        <w:t>ας Εκπαίδευσης για το σύνολο των σχολικών γευμάτων</w:t>
      </w:r>
      <w:r>
        <w:rPr>
          <w:rFonts w:eastAsia="Times New Roman"/>
          <w:szCs w:val="24"/>
        </w:rPr>
        <w:t>,</w:t>
      </w:r>
      <w:r>
        <w:rPr>
          <w:rFonts w:eastAsia="Times New Roman"/>
          <w:szCs w:val="24"/>
        </w:rPr>
        <w:t xml:space="preserve"> που παραδόθηκαν σε σχολεία ευθύνης του. </w:t>
      </w:r>
    </w:p>
    <w:p w14:paraId="7D38D693" w14:textId="77777777" w:rsidR="0056040B" w:rsidRDefault="008F3B9C">
      <w:pPr>
        <w:spacing w:after="0" w:line="600" w:lineRule="auto"/>
        <w:ind w:firstLine="720"/>
        <w:jc w:val="both"/>
        <w:rPr>
          <w:rFonts w:eastAsia="Times New Roman"/>
          <w:szCs w:val="24"/>
        </w:rPr>
      </w:pPr>
      <w:r>
        <w:rPr>
          <w:rFonts w:eastAsia="Times New Roman"/>
          <w:szCs w:val="24"/>
        </w:rPr>
        <w:t xml:space="preserve">Σας ευχαριστώ πολύ, κύριε Πρόεδρε.  </w:t>
      </w:r>
    </w:p>
    <w:p w14:paraId="7D38D694"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Κι εγώ εσάς, κυρία Υπουργέ, που δεν εξαντλήσατε τον χρόνο. </w:t>
      </w:r>
    </w:p>
    <w:p w14:paraId="7D38D695" w14:textId="77777777" w:rsidR="0056040B" w:rsidRDefault="008F3B9C">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w:t>
      </w:r>
    </w:p>
    <w:p w14:paraId="7D38D69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7D38D69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από τέσσερις συνεδριάσεις, λοιπόν, στην Επιτροπή Μορφωτικών Υποθέσεων έρχεται στην Ολομέλεια για την τελική συζήτηση το νομοσχέδιο περί ίδρυσης του Πανεπιστημίου Δυτικής Αττικής και άλλων διατάξεων. </w:t>
      </w:r>
    </w:p>
    <w:p w14:paraId="7D38D69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Παν</w:t>
      </w:r>
      <w:r>
        <w:rPr>
          <w:rFonts w:eastAsia="Times New Roman" w:cs="Times New Roman"/>
          <w:szCs w:val="24"/>
        </w:rPr>
        <w:t xml:space="preserve">επιστήμιο Δυτικής Αττικής θα δημιουργηθεί από τη συγχώνευση των ΤΕΙ Αθηνών και Πειραιά. Θα δημιουργηθεί το τρίτο σε αριθμό φοιτητών </w:t>
      </w:r>
      <w:r>
        <w:rPr>
          <w:rFonts w:eastAsia="Times New Roman" w:cs="Times New Roman"/>
          <w:szCs w:val="24"/>
        </w:rPr>
        <w:t xml:space="preserve">πανεπιστήμιο </w:t>
      </w:r>
      <w:r>
        <w:rPr>
          <w:rFonts w:eastAsia="Times New Roman" w:cs="Times New Roman"/>
          <w:szCs w:val="24"/>
        </w:rPr>
        <w:t>της χώρας με είκοσι έξι τμήματα και περίπου είκοσι τέσσερις χιλιάδες φοιτητές. Δίνουμε μεγάλη σημασία στη διαδι</w:t>
      </w:r>
      <w:r>
        <w:rPr>
          <w:rFonts w:eastAsia="Times New Roman" w:cs="Times New Roman"/>
          <w:szCs w:val="24"/>
        </w:rPr>
        <w:t>κασία αυτή, γιατί θα αποτελέσει –φαντάζομαι- πιλότο και για τις άλλες συγχωνεύσεις ΤΕΙ-</w:t>
      </w:r>
      <w:r>
        <w:rPr>
          <w:rFonts w:eastAsia="Times New Roman" w:cs="Times New Roman"/>
          <w:szCs w:val="24"/>
        </w:rPr>
        <w:t>πανεπιστημίων</w:t>
      </w:r>
      <w:r>
        <w:rPr>
          <w:rFonts w:eastAsia="Times New Roman" w:cs="Times New Roman"/>
          <w:szCs w:val="24"/>
        </w:rPr>
        <w:t>, που έχουν δρομολογηθεί.</w:t>
      </w:r>
    </w:p>
    <w:p w14:paraId="7D38D69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Ενώ, λοιπόν, θα περιμέναμε η διαδικασία αυτή να είναι σταδιακή</w:t>
      </w:r>
      <w:r>
        <w:rPr>
          <w:rFonts w:eastAsia="Times New Roman" w:cs="Times New Roman"/>
          <w:szCs w:val="24"/>
        </w:rPr>
        <w:t>,</w:t>
      </w:r>
      <w:r>
        <w:rPr>
          <w:rFonts w:eastAsia="Times New Roman" w:cs="Times New Roman"/>
          <w:szCs w:val="24"/>
        </w:rPr>
        <w:t xml:space="preserve"> ώστε να συγκλίνουν ομαλά και να </w:t>
      </w:r>
      <w:proofErr w:type="spellStart"/>
      <w:r>
        <w:rPr>
          <w:rFonts w:eastAsia="Times New Roman" w:cs="Times New Roman"/>
          <w:szCs w:val="24"/>
        </w:rPr>
        <w:t>απορροφηθούν</w:t>
      </w:r>
      <w:proofErr w:type="spellEnd"/>
      <w:r>
        <w:rPr>
          <w:rFonts w:eastAsia="Times New Roman" w:cs="Times New Roman"/>
          <w:szCs w:val="24"/>
        </w:rPr>
        <w:t xml:space="preserve"> οι όποιοι </w:t>
      </w:r>
      <w:r>
        <w:rPr>
          <w:rFonts w:eastAsia="Times New Roman" w:cs="Times New Roman"/>
          <w:szCs w:val="24"/>
        </w:rPr>
        <w:lastRenderedPageBreak/>
        <w:t>κραδασμοί τ</w:t>
      </w:r>
      <w:r>
        <w:rPr>
          <w:rFonts w:eastAsia="Times New Roman" w:cs="Times New Roman"/>
          <w:szCs w:val="24"/>
        </w:rPr>
        <w:t xml:space="preserve">ης μετάβασης από ΤΕΙ σε πανεπιστήμιο, επιλέχθηκε μια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Το υπονοεί άλλωστε και η έκθεση της Επιστημονικής Υπηρεσίας της Βουλής στη σελίδα 7, που λέει ότι δεν αρκεί η αναγκαιότητα ίδρυσης νέου </w:t>
      </w:r>
      <w:r>
        <w:rPr>
          <w:rFonts w:eastAsia="Times New Roman" w:cs="Times New Roman"/>
          <w:szCs w:val="24"/>
        </w:rPr>
        <w:t>πανεπιστημίου</w:t>
      </w:r>
      <w:r>
        <w:rPr>
          <w:rFonts w:eastAsia="Times New Roman" w:cs="Times New Roman"/>
          <w:szCs w:val="24"/>
        </w:rPr>
        <w:t>, αλλά πρέπει</w:t>
      </w:r>
      <w:r>
        <w:rPr>
          <w:rFonts w:eastAsia="Times New Roman" w:cs="Times New Roman"/>
          <w:szCs w:val="24"/>
        </w:rPr>
        <w:t>,</w:t>
      </w:r>
      <w:r>
        <w:rPr>
          <w:rFonts w:eastAsia="Times New Roman" w:cs="Times New Roman"/>
          <w:szCs w:val="24"/>
        </w:rPr>
        <w:t xml:space="preserve"> εκτός από τις δο</w:t>
      </w:r>
      <w:r>
        <w:rPr>
          <w:rFonts w:eastAsia="Times New Roman" w:cs="Times New Roman"/>
          <w:szCs w:val="24"/>
        </w:rPr>
        <w:t>μές</w:t>
      </w:r>
      <w:r>
        <w:rPr>
          <w:rFonts w:eastAsia="Times New Roman" w:cs="Times New Roman"/>
          <w:szCs w:val="24"/>
        </w:rPr>
        <w:t>,</w:t>
      </w:r>
      <w:r>
        <w:rPr>
          <w:rFonts w:eastAsia="Times New Roman" w:cs="Times New Roman"/>
          <w:szCs w:val="24"/>
        </w:rPr>
        <w:t xml:space="preserve"> να αξιολογηθεί ο χρόνος και οι διαδικασίες μετάβασης. </w:t>
      </w:r>
    </w:p>
    <w:p w14:paraId="7D38D69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Επίσης, στο δίλημμα «προεδρικό διάταγμα ή νόμος» για την ίδρυση του Πανεπιστημίου Δυτικής Αττικής, ο κύριος Υπουργός είπε ότι επιλέχθηκε η ψήφιση νόμου αντί για προεδρικό διάταγμα</w:t>
      </w:r>
      <w:r>
        <w:rPr>
          <w:rFonts w:eastAsia="Times New Roman" w:cs="Times New Roman"/>
          <w:szCs w:val="24"/>
        </w:rPr>
        <w:t>,</w:t>
      </w:r>
      <w:r>
        <w:rPr>
          <w:rFonts w:eastAsia="Times New Roman" w:cs="Times New Roman"/>
          <w:szCs w:val="24"/>
        </w:rPr>
        <w:t xml:space="preserve"> για να υπάρχει </w:t>
      </w:r>
      <w:r>
        <w:rPr>
          <w:rFonts w:eastAsia="Times New Roman" w:cs="Times New Roman"/>
          <w:szCs w:val="24"/>
        </w:rPr>
        <w:t xml:space="preserve">διαβούλευση και διαφάνεια. Έτσι, όμως, είναι σαν να παραδέχεται ότι ο ν.4485 –που τον ψηφίσατε το περασμένο καλοκαίρι και προβλέπει ίδρυση νέων ΑΕΙ με προεδρικό διάταγμα- είναι τελικά λάθος. Δεν μπορεί, δηλαδή, και η ίδρυση με νόμο και η ίδρυση με </w:t>
      </w:r>
      <w:r>
        <w:rPr>
          <w:rFonts w:eastAsia="Times New Roman" w:cs="Times New Roman"/>
          <w:szCs w:val="24"/>
        </w:rPr>
        <w:lastRenderedPageBreak/>
        <w:t>προεδρικ</w:t>
      </w:r>
      <w:r>
        <w:rPr>
          <w:rFonts w:eastAsia="Times New Roman" w:cs="Times New Roman"/>
          <w:szCs w:val="24"/>
        </w:rPr>
        <w:t xml:space="preserve">ό διάταγμα να είναι και τα δύο σωστά, εκτός, εάν θέλετε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να χρησιμοποιείτε ό,τι σας βολεύει στη συγκεκριμένη συγκυρία.</w:t>
      </w:r>
    </w:p>
    <w:p w14:paraId="7D38D69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Ας πάμε, όμως, λίγο και στην ουσία, να φύγουμε από τα διαδικαστικά. Όπως φάνηκε, λοιπόν, από τη συζήτηση η ΑΔΙΠ, η Αρχή Διασφάλισης</w:t>
      </w:r>
      <w:r>
        <w:rPr>
          <w:rFonts w:eastAsia="Times New Roman" w:cs="Times New Roman"/>
          <w:szCs w:val="24"/>
        </w:rPr>
        <w:t xml:space="preserve"> Ποιότητας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κπαίδευση, που με βάση το νόμο γνωμοδοτεί για την εθνική στρατηγική για την ανώτατη εκπαίδευση, δεν ρωτήθηκε. Εξέφρασε στην Επιτροπή Μορφωτικών Υποθέσεων σοβαρούς προβληματισμούς για τον τρόπο με τον οποίο γινόταν το εγχείρημα. Περ</w:t>
      </w:r>
      <w:r>
        <w:rPr>
          <w:rFonts w:eastAsia="Times New Roman" w:cs="Times New Roman"/>
          <w:szCs w:val="24"/>
        </w:rPr>
        <w:t>ισσότερο φαίνεται</w:t>
      </w:r>
      <w:r>
        <w:rPr>
          <w:rFonts w:eastAsia="Times New Roman" w:cs="Times New Roman"/>
          <w:szCs w:val="24"/>
        </w:rPr>
        <w:t>,</w:t>
      </w:r>
      <w:r>
        <w:rPr>
          <w:rFonts w:eastAsia="Times New Roman" w:cs="Times New Roman"/>
          <w:szCs w:val="24"/>
        </w:rPr>
        <w:t xml:space="preserve"> μέτρησε η γνώμη δημάρχων και επιμελητηρίων παρά της ΑΔΙΠ ή της Συνόδου Πρυτάνεων των Πανεπιστημίων. </w:t>
      </w:r>
    </w:p>
    <w:p w14:paraId="7D38D69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μεγάλο ζήτημα είναι ποιος είναι ο ρόλος των ΤΕΙ στην ελληνική ανώτατη εκπαίδευση. Τα χρειαζόμαστε ή όχι; Θα έχουμε διετείς δομές στα </w:t>
      </w:r>
      <w:r>
        <w:rPr>
          <w:rFonts w:eastAsia="Times New Roman" w:cs="Times New Roman"/>
          <w:szCs w:val="24"/>
        </w:rPr>
        <w:t>κέντρα επαγγελματικής εκπαίδευσης</w:t>
      </w:r>
      <w:r>
        <w:rPr>
          <w:rFonts w:eastAsia="Times New Roman" w:cs="Times New Roman"/>
          <w:szCs w:val="24"/>
        </w:rPr>
        <w:t xml:space="preserve"> και μετά πανεπιστημιακά πτυχία; Οι τεχνολόγοι εφαρμογών, τα μεσαία στελέχη της ελληνικής παραγωγής, η ραχοκοκαλιά της, από πού θα αποφοιτούν; Από τα πανεπιστήμια; </w:t>
      </w:r>
    </w:p>
    <w:p w14:paraId="7D38D69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Πρόκειται, λοιπόν, για μια μεγάλη κουβέντα που δεν έγινε ή</w:t>
      </w:r>
      <w:r>
        <w:rPr>
          <w:rFonts w:eastAsia="Times New Roman" w:cs="Times New Roman"/>
          <w:szCs w:val="24"/>
        </w:rPr>
        <w:t xml:space="preserve"> έμεινε στη μέση από το καλοκαίρι του 2016, τότε που ο σημερινός Υπουργός Παιδείας</w:t>
      </w:r>
      <w:r>
        <w:rPr>
          <w:rFonts w:eastAsia="Times New Roman" w:cs="Times New Roman"/>
          <w:szCs w:val="24"/>
        </w:rPr>
        <w:t>,</w:t>
      </w:r>
      <w:r>
        <w:rPr>
          <w:rFonts w:eastAsia="Times New Roman" w:cs="Times New Roman"/>
          <w:szCs w:val="24"/>
        </w:rPr>
        <w:t xml:space="preserve"> ως Πρόεδρος της Επιτροπής Μορφωτικών Υποθέσεων</w:t>
      </w:r>
      <w:r>
        <w:rPr>
          <w:rFonts w:eastAsia="Times New Roman" w:cs="Times New Roman"/>
          <w:szCs w:val="24"/>
        </w:rPr>
        <w:t>,</w:t>
      </w:r>
      <w:r>
        <w:rPr>
          <w:rFonts w:eastAsia="Times New Roman" w:cs="Times New Roman"/>
          <w:szCs w:val="24"/>
        </w:rPr>
        <w:t xml:space="preserve"> έλεγε ότι τα τμήματα ΤΕΙ πρέπει να χωριστούν σε τρεις κατηγορίες: πρώτον, σε αυτά που άμεσα μπορούν να </w:t>
      </w:r>
      <w:proofErr w:type="spellStart"/>
      <w:r>
        <w:rPr>
          <w:rFonts w:eastAsia="Times New Roman" w:cs="Times New Roman"/>
          <w:szCs w:val="24"/>
        </w:rPr>
        <w:t>πανεπιστημιοποιηθούν</w:t>
      </w:r>
      <w:proofErr w:type="spellEnd"/>
      <w:r>
        <w:rPr>
          <w:rFonts w:eastAsia="Times New Roman" w:cs="Times New Roman"/>
          <w:szCs w:val="24"/>
        </w:rPr>
        <w:t xml:space="preserve"> </w:t>
      </w:r>
      <w:r>
        <w:rPr>
          <w:rFonts w:eastAsia="Times New Roman" w:cs="Times New Roman"/>
          <w:szCs w:val="24"/>
        </w:rPr>
        <w:t xml:space="preserve">και που είναι αρκετά -το λέω αυτό εκ πείρας, γιατί ως πανεπιστημιακός έχω συνεργαστεί με αρκετά απ’ αυτά τα τμήματα- </w:t>
      </w:r>
      <w:r>
        <w:rPr>
          <w:rFonts w:eastAsia="Times New Roman" w:cs="Times New Roman"/>
          <w:szCs w:val="24"/>
        </w:rPr>
        <w:lastRenderedPageBreak/>
        <w:t xml:space="preserve">δεύτερον, σε αυτά που μπορούν να γίνουν πανεπιστημιακά εντός τριετίας και, τρίτον, σε αυτά που δεν έχουν πανεπιστημιακό αντικείμενο. Αυτήν </w:t>
      </w:r>
      <w:r>
        <w:rPr>
          <w:rFonts w:eastAsia="Times New Roman" w:cs="Times New Roman"/>
          <w:szCs w:val="24"/>
        </w:rPr>
        <w:t xml:space="preserve">την κουβέντα θα έπρεπε να την κάνουμε από πριν, εκ των προτέρων, και όχι τώρα εκ των υστέρων. </w:t>
      </w:r>
    </w:p>
    <w:p w14:paraId="7D38D69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 συγκεκριμένη διαδικασία </w:t>
      </w:r>
      <w:proofErr w:type="spellStart"/>
      <w:r>
        <w:rPr>
          <w:rFonts w:eastAsia="Times New Roman" w:cs="Times New Roman"/>
          <w:szCs w:val="24"/>
        </w:rPr>
        <w:t>πανεπιστημιοποίησης</w:t>
      </w:r>
      <w:proofErr w:type="spellEnd"/>
      <w:r>
        <w:rPr>
          <w:rFonts w:eastAsia="Times New Roman" w:cs="Times New Roman"/>
          <w:szCs w:val="24"/>
        </w:rPr>
        <w:t xml:space="preserve"> των δύο ΤΕΙ τα ακαδημαϊκά κριτήρια </w:t>
      </w:r>
      <w:r>
        <w:rPr>
          <w:rFonts w:eastAsia="Times New Roman" w:cs="Times New Roman"/>
          <w:szCs w:val="24"/>
        </w:rPr>
        <w:t>«</w:t>
      </w:r>
      <w:r>
        <w:rPr>
          <w:rFonts w:eastAsia="Times New Roman" w:cs="Times New Roman"/>
          <w:szCs w:val="24"/>
        </w:rPr>
        <w:t>έγιναν λάστιχο</w:t>
      </w:r>
      <w:r>
        <w:rPr>
          <w:rFonts w:eastAsia="Times New Roman" w:cs="Times New Roman"/>
          <w:szCs w:val="24"/>
        </w:rPr>
        <w:t>»</w:t>
      </w:r>
      <w:r>
        <w:rPr>
          <w:rFonts w:eastAsia="Times New Roman" w:cs="Times New Roman"/>
          <w:szCs w:val="24"/>
        </w:rPr>
        <w:t>. Άλλα τμήματα κράτησαν την αυτονομία τους και άλλα συγχωνεύθη</w:t>
      </w:r>
      <w:r>
        <w:rPr>
          <w:rFonts w:eastAsia="Times New Roman" w:cs="Times New Roman"/>
          <w:szCs w:val="24"/>
        </w:rPr>
        <w:t>καν</w:t>
      </w:r>
      <w:r>
        <w:rPr>
          <w:rFonts w:eastAsia="Times New Roman" w:cs="Times New Roman"/>
          <w:szCs w:val="24"/>
        </w:rPr>
        <w:t>,</w:t>
      </w:r>
      <w:r>
        <w:rPr>
          <w:rFonts w:eastAsia="Times New Roman" w:cs="Times New Roman"/>
          <w:szCs w:val="24"/>
        </w:rPr>
        <w:t xml:space="preserve"> χωρίς να έχουν επικρατήσει ακαδημαϊκές διαδικασίες. Όποιος είχε πιο δυνατή φωνή ή ήταν πιο κοντά στα </w:t>
      </w:r>
      <w:r>
        <w:rPr>
          <w:rFonts w:eastAsia="Times New Roman" w:cs="Times New Roman"/>
          <w:szCs w:val="24"/>
        </w:rPr>
        <w:t>«</w:t>
      </w:r>
      <w:r>
        <w:rPr>
          <w:rFonts w:eastAsia="Times New Roman" w:cs="Times New Roman"/>
          <w:szCs w:val="24"/>
        </w:rPr>
        <w:t>αυτιά</w:t>
      </w:r>
      <w:r>
        <w:rPr>
          <w:rFonts w:eastAsia="Times New Roman" w:cs="Times New Roman"/>
          <w:szCs w:val="24"/>
        </w:rPr>
        <w:t>»</w:t>
      </w:r>
      <w:r>
        <w:rPr>
          <w:rFonts w:eastAsia="Times New Roman" w:cs="Times New Roman"/>
          <w:szCs w:val="24"/>
        </w:rPr>
        <w:t xml:space="preserve"> του Υπουργείου, κράτησε την αυτονομία του τμήματός του. Η </w:t>
      </w:r>
      <w:proofErr w:type="spellStart"/>
      <w:r>
        <w:rPr>
          <w:rFonts w:eastAsia="Times New Roman" w:cs="Times New Roman"/>
          <w:szCs w:val="24"/>
        </w:rPr>
        <w:t>μικροδιαχείριση</w:t>
      </w:r>
      <w:proofErr w:type="spellEnd"/>
      <w:r>
        <w:rPr>
          <w:rFonts w:eastAsia="Times New Roman" w:cs="Times New Roman"/>
          <w:szCs w:val="24"/>
        </w:rPr>
        <w:t>, λοιπόν, έπαιξε τον πρωτεύοντα ρόλο και η ακαδημαϊκότητα δευτερεύοντ</w:t>
      </w:r>
      <w:r>
        <w:rPr>
          <w:rFonts w:eastAsia="Times New Roman" w:cs="Times New Roman"/>
          <w:szCs w:val="24"/>
        </w:rPr>
        <w:t>α ρόλο.</w:t>
      </w:r>
    </w:p>
    <w:p w14:paraId="7D38D69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όλη σπουδή μάλιστα, δείχνει ότι η εμβληματική –όπως λέτε- πρωτοβουλία έγινε με το βλέμμα στις κάλπες. Και δεν θα εκπλαγώ, </w:t>
      </w:r>
      <w:r>
        <w:rPr>
          <w:rFonts w:eastAsia="Times New Roman" w:cs="Times New Roman"/>
          <w:szCs w:val="24"/>
        </w:rPr>
        <w:lastRenderedPageBreak/>
        <w:t>εάν αρχίσουν να φυτρώνουν σαν μανιτάρια τμήματα και σχολές του Πανεπιστημίου Δυτικής Αττικής σε όλη την Αττική. Εάν, λοιπόν,</w:t>
      </w:r>
      <w:r>
        <w:rPr>
          <w:rFonts w:eastAsia="Times New Roman" w:cs="Times New Roman"/>
          <w:szCs w:val="24"/>
        </w:rPr>
        <w:t xml:space="preserve"> αυτό είναι το σχέδιο, σε τι διαφέρει απ’ αυτά που καταγγέλλατε στο παρελθόν; </w:t>
      </w:r>
    </w:p>
    <w:p w14:paraId="7D38D6A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Για το αλαλούμ με τις σχολές, τους αποφοίτους, μεταπτυχιακούς, τα είπαμε και στις επιτροπές. Δυστυχώς, θυσιάζονται στον βωμό της βιαστικής εξαγγελίας. Χαρακτηριστική είναι η περίπτωση του </w:t>
      </w:r>
      <w:r>
        <w:rPr>
          <w:rFonts w:eastAsia="Times New Roman" w:cs="Times New Roman"/>
          <w:szCs w:val="24"/>
        </w:rPr>
        <w:t>τ</w:t>
      </w:r>
      <w:r>
        <w:rPr>
          <w:rFonts w:eastAsia="Times New Roman" w:cs="Times New Roman"/>
          <w:szCs w:val="24"/>
        </w:rPr>
        <w:t xml:space="preserve">μήματος </w:t>
      </w:r>
      <w:proofErr w:type="spellStart"/>
      <w:r>
        <w:rPr>
          <w:rFonts w:eastAsia="Times New Roman" w:cs="Times New Roman"/>
          <w:szCs w:val="24"/>
        </w:rPr>
        <w:t>β</w:t>
      </w:r>
      <w:r>
        <w:rPr>
          <w:rFonts w:eastAsia="Times New Roman" w:cs="Times New Roman"/>
          <w:szCs w:val="24"/>
        </w:rPr>
        <w:t>ιοϊατρικών</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πιστημών όπου συγχωνεύονται πέντε ετερόκλητα τ</w:t>
      </w:r>
      <w:r>
        <w:rPr>
          <w:rFonts w:eastAsia="Times New Roman" w:cs="Times New Roman"/>
          <w:szCs w:val="24"/>
        </w:rPr>
        <w:t xml:space="preserve">μήματα: ιατρικών εργαστηρίων, ακτινολόγων, </w:t>
      </w:r>
      <w:proofErr w:type="spellStart"/>
      <w:r>
        <w:rPr>
          <w:rFonts w:eastAsia="Times New Roman" w:cs="Times New Roman"/>
          <w:szCs w:val="24"/>
        </w:rPr>
        <w:t>οπτομετρών</w:t>
      </w:r>
      <w:proofErr w:type="spellEnd"/>
      <w:r>
        <w:rPr>
          <w:rFonts w:eastAsia="Times New Roman" w:cs="Times New Roman"/>
          <w:szCs w:val="24"/>
        </w:rPr>
        <w:t xml:space="preserve">, οδοντοτεχνιτών και αισθητικών. </w:t>
      </w:r>
    </w:p>
    <w:p w14:paraId="7D38D6A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Εκ των υστέρων</w:t>
      </w:r>
      <w:r>
        <w:rPr>
          <w:rFonts w:eastAsia="Times New Roman" w:cs="Times New Roman"/>
          <w:szCs w:val="24"/>
        </w:rPr>
        <w:t>,</w:t>
      </w:r>
      <w:r>
        <w:rPr>
          <w:rFonts w:eastAsia="Times New Roman" w:cs="Times New Roman"/>
          <w:szCs w:val="24"/>
        </w:rPr>
        <w:t xml:space="preserve"> λάβαμε και επιστολές</w:t>
      </w:r>
      <w:r>
        <w:rPr>
          <w:rFonts w:eastAsia="Times New Roman" w:cs="Times New Roman"/>
          <w:szCs w:val="24"/>
        </w:rPr>
        <w:t>,</w:t>
      </w:r>
      <w:r>
        <w:rPr>
          <w:rFonts w:eastAsia="Times New Roman" w:cs="Times New Roman"/>
          <w:szCs w:val="24"/>
        </w:rPr>
        <w:t xml:space="preserve"> που δείχνουν ότι τα πράγματα έγιναν τελείως </w:t>
      </w:r>
      <w:r>
        <w:rPr>
          <w:rFonts w:eastAsia="Times New Roman" w:cs="Times New Roman"/>
          <w:szCs w:val="24"/>
        </w:rPr>
        <w:t>«</w:t>
      </w:r>
      <w:r>
        <w:rPr>
          <w:rFonts w:eastAsia="Times New Roman" w:cs="Times New Roman"/>
          <w:szCs w:val="24"/>
        </w:rPr>
        <w:t>στο πόδι</w:t>
      </w:r>
      <w:r>
        <w:rPr>
          <w:rFonts w:eastAsia="Times New Roman" w:cs="Times New Roman"/>
          <w:szCs w:val="24"/>
        </w:rPr>
        <w:t>»</w:t>
      </w:r>
      <w:r>
        <w:rPr>
          <w:rFonts w:eastAsia="Times New Roman" w:cs="Times New Roman"/>
          <w:szCs w:val="24"/>
        </w:rPr>
        <w:t xml:space="preserve">. Εάν η συγχώνευση γινόταν </w:t>
      </w:r>
      <w:r>
        <w:rPr>
          <w:rFonts w:eastAsia="Times New Roman" w:cs="Times New Roman"/>
          <w:szCs w:val="24"/>
        </w:rPr>
        <w:lastRenderedPageBreak/>
        <w:t>με βάση τη συνάφεια των αντικειμένων, τότε για παρ</w:t>
      </w:r>
      <w:r>
        <w:rPr>
          <w:rFonts w:eastAsia="Times New Roman" w:cs="Times New Roman"/>
          <w:szCs w:val="24"/>
        </w:rPr>
        <w:t xml:space="preserve">άδειγμα η νοσηλευτική, η μαιευτική και η κοινοτική υγεία είναι πολύ πιο συγγενείς ειδικότητες, παρ’ όλο που παραμένουν ως αυτόνομα τμήματα. </w:t>
      </w:r>
    </w:p>
    <w:p w14:paraId="7D38D6A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Ας πάμε και στις άλλες διατάξεις του νομοσχεδίου. </w:t>
      </w:r>
    </w:p>
    <w:p w14:paraId="7D38D6A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9 βάζετε ρητά την κοινωνική προσφορά ως κριτήριο που σ</w:t>
      </w:r>
      <w:r>
        <w:rPr>
          <w:rFonts w:eastAsia="Times New Roman" w:cs="Times New Roman"/>
          <w:szCs w:val="24"/>
        </w:rPr>
        <w:t>υνεκτιμάται</w:t>
      </w:r>
      <w:r>
        <w:rPr>
          <w:rFonts w:eastAsia="Times New Roman" w:cs="Times New Roman"/>
          <w:szCs w:val="24"/>
        </w:rPr>
        <w:t>,</w:t>
      </w:r>
      <w:r>
        <w:rPr>
          <w:rFonts w:eastAsia="Times New Roman" w:cs="Times New Roman"/>
          <w:szCs w:val="24"/>
        </w:rPr>
        <w:t xml:space="preserve"> ιδιαίτερα στις εξελίξεις και στις εκλογές των μελών ΔΕΠ. Όμως, πώς θα αποτιμάται η κοινωνική προσφορά; Μήπως έτσι θα παραγίνουν λάστιχο τα κριτήρια εκλογής; </w:t>
      </w:r>
    </w:p>
    <w:p w14:paraId="7D38D6A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Πάμε στο άρθρο 17 των μετεγγραφών, το οποίο –φαντάζομαι- κύριε Υπουργέ, θα αποσύρετε,</w:t>
      </w:r>
      <w:r>
        <w:rPr>
          <w:rFonts w:eastAsia="Times New Roman" w:cs="Times New Roman"/>
          <w:szCs w:val="24"/>
        </w:rPr>
        <w:t xml:space="preserve"> γιατί αλλιώς τι νόημα έχει να ζητάτε τις προτάσεις των κομμάτων; Μας ζητάτε εντός δέκα πέντε ημερών τις προτάσεις μας για τις μετεγγραφές και λέτε ότι θα μας στείλετε ό,τι στοιχείο ζητήσουμε. </w:t>
      </w:r>
    </w:p>
    <w:p w14:paraId="7D38D6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σας έχω κάνει ερώτηση για τις μετεγγραφές, ζητώ</w:t>
      </w:r>
      <w:r>
        <w:rPr>
          <w:rFonts w:eastAsia="Times New Roman" w:cs="Times New Roman"/>
          <w:szCs w:val="24"/>
        </w:rPr>
        <w:t xml:space="preserve">ντας στοιχεία από τις 21 Φεβρουαρίου, όχι το 2018 αλλά το 2017, έναν χρόνο πίσω και δεν μου έχετε απαντήσει. </w:t>
      </w:r>
    </w:p>
    <w:p w14:paraId="7D38D6A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τι κάνατε; </w:t>
      </w:r>
    </w:p>
    <w:p w14:paraId="7D38D6A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Ερώτηση για τις μετεγγραφές. </w:t>
      </w:r>
    </w:p>
    <w:p w14:paraId="7D38D6A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Γενικά; </w:t>
      </w:r>
    </w:p>
    <w:p w14:paraId="7D38D6A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στις 21 Φεβρουαρίου 2017 και δεν έχει απαντηθεί. </w:t>
      </w:r>
    </w:p>
    <w:p w14:paraId="7D38D6A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είναι αναρτημένα ό</w:t>
      </w:r>
      <w:r>
        <w:rPr>
          <w:rFonts w:eastAsia="Times New Roman" w:cs="Times New Roman"/>
          <w:szCs w:val="24"/>
        </w:rPr>
        <w:t xml:space="preserve">λα τα στοιχεία των μετεγγραφών. Τι να απαντήσω; </w:t>
      </w:r>
    </w:p>
    <w:p w14:paraId="7D38D6A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Σας ζητάω άλλα στοιχεία. </w:t>
      </w:r>
    </w:p>
    <w:p w14:paraId="7D38D6A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Τι στοιχεία; </w:t>
      </w:r>
    </w:p>
    <w:p w14:paraId="7D38D6A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Θα σας τα πω στη δευτερολογία. Τα είπαμε και στην Επιτροπή </w:t>
      </w:r>
      <w:r>
        <w:rPr>
          <w:rFonts w:eastAsia="Times New Roman" w:cs="Times New Roman"/>
          <w:szCs w:val="24"/>
        </w:rPr>
        <w:t xml:space="preserve">Μορφωτικών Υποθέσεων, αλλά νόμιζα ότι θα φιλοτιμηθείτε να απαντήσετε </w:t>
      </w:r>
      <w:r>
        <w:rPr>
          <w:rFonts w:eastAsia="Times New Roman" w:cs="Times New Roman"/>
          <w:szCs w:val="24"/>
        </w:rPr>
        <w:t xml:space="preserve">σε </w:t>
      </w:r>
      <w:r>
        <w:rPr>
          <w:rFonts w:eastAsia="Times New Roman" w:cs="Times New Roman"/>
          <w:szCs w:val="24"/>
        </w:rPr>
        <w:t xml:space="preserve">κάποιες. </w:t>
      </w:r>
    </w:p>
    <w:p w14:paraId="7D38D6A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Μην τα ξαναλέμε. </w:t>
      </w:r>
    </w:p>
    <w:p w14:paraId="7D38D6A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Από τις είκοσι οκτώ ερωτήσεις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μου έχετε απαντήσει στις</w:t>
      </w:r>
      <w:r>
        <w:rPr>
          <w:rFonts w:eastAsia="Times New Roman" w:cs="Times New Roman"/>
          <w:szCs w:val="24"/>
        </w:rPr>
        <w:t xml:space="preserve"> πέντε ερωτήσεις και λέτε τώρα ότι θα στείλετε τα στοιχεία που θα ζητήσουμε σε μια εβδομάδα, ώστε σε δύο εβδομάδες να σας δώσουμε τις προτάσεις μας. Δηλαδή, ο κοινοβουλευτικός έλεγχος για εσάς και τις υπηρεσίες σας </w:t>
      </w:r>
      <w:r>
        <w:rPr>
          <w:rFonts w:eastAsia="Times New Roman" w:cs="Times New Roman"/>
          <w:szCs w:val="24"/>
        </w:rPr>
        <w:lastRenderedPageBreak/>
        <w:t>είναι διακοσμητικός και δεν απαντάτε, αλλ</w:t>
      </w:r>
      <w:r>
        <w:rPr>
          <w:rFonts w:eastAsia="Times New Roman" w:cs="Times New Roman"/>
          <w:szCs w:val="24"/>
        </w:rPr>
        <w:t xml:space="preserve">ά όταν είναι για συζήτηση προτάσεων θα σπεύσετε να μας απαντήσετε. </w:t>
      </w:r>
    </w:p>
    <w:p w14:paraId="7D38D6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βέβαια, έτσι ότι ομολογείτε πώς είτε πριν μας αγνοούσατε, στον κοινοβουλευτικό έλεγχο, είτε μας κοροϊδεύετε τώρα ότι θα απαντήσετε σε μια εβδομάδα. Τι από τα δύο ισχύει; Θα </w:t>
      </w:r>
      <w:r>
        <w:rPr>
          <w:rFonts w:eastAsia="Times New Roman" w:cs="Times New Roman"/>
          <w:szCs w:val="24"/>
        </w:rPr>
        <w:t xml:space="preserve">το δούμε. </w:t>
      </w:r>
    </w:p>
    <w:p w14:paraId="7D38D6B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θα ανταποκριθούμε  στο αίτημά σας, όπως το κάναμε και στο παρελθόν με τις προτάσεις μας για το λύκειο, που, προφανώς, αναπαύονται σε κάποια υπουργικά συρτάρια. </w:t>
      </w:r>
    </w:p>
    <w:p w14:paraId="7D38D6B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τις μετεγγραφές</w:t>
      </w:r>
      <w:r>
        <w:rPr>
          <w:rFonts w:eastAsia="Times New Roman" w:cs="Times New Roman"/>
          <w:szCs w:val="24"/>
        </w:rPr>
        <w:t xml:space="preserve"> –</w:t>
      </w:r>
      <w:r>
        <w:rPr>
          <w:rFonts w:eastAsia="Times New Roman" w:cs="Times New Roman"/>
          <w:szCs w:val="24"/>
        </w:rPr>
        <w:t xml:space="preserve">για να έρθω </w:t>
      </w:r>
      <w:r>
        <w:rPr>
          <w:rFonts w:eastAsia="Times New Roman" w:cs="Times New Roman"/>
          <w:szCs w:val="24"/>
        </w:rPr>
        <w:t xml:space="preserve">και </w:t>
      </w:r>
      <w:r>
        <w:rPr>
          <w:rFonts w:eastAsia="Times New Roman" w:cs="Times New Roman"/>
          <w:szCs w:val="24"/>
        </w:rPr>
        <w:t>να μείνω στο θέμα αυτό</w:t>
      </w:r>
      <w:r>
        <w:rPr>
          <w:rFonts w:eastAsia="Times New Roman" w:cs="Times New Roman"/>
          <w:szCs w:val="24"/>
        </w:rPr>
        <w:t>-</w:t>
      </w:r>
      <w:r>
        <w:rPr>
          <w:rFonts w:eastAsia="Times New Roman" w:cs="Times New Roman"/>
          <w:szCs w:val="24"/>
        </w:rPr>
        <w:t xml:space="preserve"> η λύση είναι να μην υπάρχει ανάγκη για τις μετεγγραφές, πέρα από ειδικές εξαιρέσεις, να μπορούν να σπουδάζουν όλα τα παιδιά εκεί </w:t>
      </w:r>
      <w:r>
        <w:rPr>
          <w:rFonts w:eastAsia="Times New Roman" w:cs="Times New Roman"/>
          <w:szCs w:val="24"/>
        </w:rPr>
        <w:lastRenderedPageBreak/>
        <w:t xml:space="preserve">που πετυχαίνουν. Αντί, λοιπόν, να δίνετε πόρους για να ενισχύσετε, όπως είπατε, τα κεντρικά πανεπιστήμια, που θα δεχθούν και </w:t>
      </w:r>
      <w:r>
        <w:rPr>
          <w:rFonts w:eastAsia="Times New Roman" w:cs="Times New Roman"/>
          <w:szCs w:val="24"/>
        </w:rPr>
        <w:t>το μεγάλο βάρος</w:t>
      </w:r>
      <w:r>
        <w:rPr>
          <w:rFonts w:eastAsia="Times New Roman" w:cs="Times New Roman"/>
          <w:szCs w:val="24"/>
        </w:rPr>
        <w:t xml:space="preserve"> -</w:t>
      </w:r>
      <w:r>
        <w:rPr>
          <w:rFonts w:eastAsia="Times New Roman" w:cs="Times New Roman"/>
          <w:szCs w:val="24"/>
        </w:rPr>
        <w:t>όπως χαρακτηριστικά είπατε</w:t>
      </w:r>
      <w:r>
        <w:rPr>
          <w:rFonts w:eastAsia="Times New Roman" w:cs="Times New Roman"/>
          <w:szCs w:val="24"/>
        </w:rPr>
        <w:t>-</w:t>
      </w:r>
      <w:r>
        <w:rPr>
          <w:rFonts w:eastAsia="Times New Roman" w:cs="Times New Roman"/>
          <w:szCs w:val="24"/>
        </w:rPr>
        <w:t xml:space="preserve"> καλύτερα να ενισχύσετε τις φοιτητικές εστίες στα περιφερειακά πανεπιστήμια και να παρακολουθείτε την εύρυθμη λειτουργία τους ή ακόμα να δώσετε κίνητρα, ώστε </w:t>
      </w:r>
      <w:r>
        <w:rPr>
          <w:rFonts w:eastAsia="Times New Roman" w:cs="Times New Roman"/>
          <w:szCs w:val="24"/>
        </w:rPr>
        <w:t xml:space="preserve">οι </w:t>
      </w:r>
      <w:r>
        <w:rPr>
          <w:rFonts w:eastAsia="Times New Roman" w:cs="Times New Roman"/>
          <w:szCs w:val="24"/>
        </w:rPr>
        <w:t>φοιτητές να μπορούν να εργάζονται σε δομές εντός το</w:t>
      </w:r>
      <w:r>
        <w:rPr>
          <w:rFonts w:eastAsia="Times New Roman" w:cs="Times New Roman"/>
          <w:szCs w:val="24"/>
        </w:rPr>
        <w:t>υ πανεπιστημίου, λέσχες, βιβλιοθήκες, κ</w:t>
      </w:r>
      <w:r>
        <w:rPr>
          <w:rFonts w:eastAsia="Times New Roman" w:cs="Times New Roman"/>
          <w:szCs w:val="24"/>
        </w:rPr>
        <w:t>.</w:t>
      </w:r>
      <w:r>
        <w:rPr>
          <w:rFonts w:eastAsia="Times New Roman" w:cs="Times New Roman"/>
          <w:szCs w:val="24"/>
        </w:rPr>
        <w:t xml:space="preserve">λπ., ώστε να μπορούν να ανταπεξέλθουν στο κόστος των σπουδών τους. </w:t>
      </w:r>
    </w:p>
    <w:p w14:paraId="7D38D6B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σημασία δεν έχει μόνο το να σπουδάζουν όλα τα παιδιά</w:t>
      </w:r>
      <w:r>
        <w:rPr>
          <w:rFonts w:eastAsia="Times New Roman" w:cs="Times New Roman"/>
          <w:szCs w:val="24"/>
        </w:rPr>
        <w:t>. Σ</w:t>
      </w:r>
      <w:r>
        <w:rPr>
          <w:rFonts w:eastAsia="Times New Roman" w:cs="Times New Roman"/>
          <w:szCs w:val="24"/>
        </w:rPr>
        <w:t xml:space="preserve">ημασία έχει και το πώς σπουδάζουν. Αν είναι σε κάποιο κεντρικό </w:t>
      </w:r>
      <w:r>
        <w:rPr>
          <w:rFonts w:eastAsia="Times New Roman" w:cs="Times New Roman"/>
          <w:szCs w:val="24"/>
        </w:rPr>
        <w:t>τ</w:t>
      </w:r>
      <w:r>
        <w:rPr>
          <w:rFonts w:eastAsia="Times New Roman" w:cs="Times New Roman"/>
          <w:szCs w:val="24"/>
        </w:rPr>
        <w:t xml:space="preserve">μήμα οι </w:t>
      </w:r>
      <w:proofErr w:type="spellStart"/>
      <w:r>
        <w:rPr>
          <w:rFonts w:eastAsia="Times New Roman" w:cs="Times New Roman"/>
          <w:szCs w:val="24"/>
        </w:rPr>
        <w:t>εκατόν</w:t>
      </w:r>
      <w:proofErr w:type="spellEnd"/>
      <w:r>
        <w:rPr>
          <w:rFonts w:eastAsia="Times New Roman" w:cs="Times New Roman"/>
          <w:szCs w:val="24"/>
        </w:rPr>
        <w:t xml:space="preserve"> ογδόντα εισακτέοι να γίνονται τετρακόσι</w:t>
      </w:r>
      <w:r>
        <w:rPr>
          <w:rFonts w:eastAsia="Times New Roman" w:cs="Times New Roman"/>
          <w:szCs w:val="24"/>
        </w:rPr>
        <w:t>οι</w:t>
      </w:r>
      <w:r>
        <w:rPr>
          <w:rFonts w:eastAsia="Times New Roman" w:cs="Times New Roman"/>
          <w:szCs w:val="24"/>
        </w:rPr>
        <w:t xml:space="preserve"> και να κάνουν τα μισά εργαστήρια, για να μπορούν να κάνουν όλοι ή να στοιβάζονται δέκα</w:t>
      </w:r>
      <w:r>
        <w:rPr>
          <w:rFonts w:eastAsia="Times New Roman" w:cs="Times New Roman"/>
          <w:szCs w:val="24"/>
        </w:rPr>
        <w:t>-</w:t>
      </w:r>
      <w:r>
        <w:rPr>
          <w:rFonts w:eastAsia="Times New Roman" w:cs="Times New Roman"/>
          <w:szCs w:val="24"/>
        </w:rPr>
        <w:t xml:space="preserve">δέκα σε κάθε άσκηση </w:t>
      </w:r>
      <w:r>
        <w:rPr>
          <w:rFonts w:eastAsia="Times New Roman" w:cs="Times New Roman"/>
          <w:szCs w:val="24"/>
        </w:rPr>
        <w:lastRenderedPageBreak/>
        <w:t xml:space="preserve">ή να μην χωράνε όλοι στο αμφιθέατρο –και αυτά σας τα λέω εκ πείρας- τότε καταλαβαίνετε ότι </w:t>
      </w:r>
      <w:r>
        <w:rPr>
          <w:rFonts w:eastAsia="Times New Roman" w:cs="Times New Roman"/>
          <w:szCs w:val="24"/>
        </w:rPr>
        <w:t xml:space="preserve">το επίπεδο των σπουδών πέφτει κατακόρυφα. </w:t>
      </w:r>
    </w:p>
    <w:p w14:paraId="7D38D6B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μέτρο των μετεγγραφών είναι δημοφιλές και δίνει ψήφους. Όμως, δεν πρέπει να κάνουμε μια πλειοδοσία ψηφοθηρίας και να ξεφεύγουμε από τα όρια αντοχής των σχολών, το νομοθετημένο 15%, χώρια που με τις μετεγγραφές,</w:t>
      </w:r>
      <w:r>
        <w:rPr>
          <w:rFonts w:eastAsia="Times New Roman" w:cs="Times New Roman"/>
          <w:szCs w:val="24"/>
        </w:rPr>
        <w:t xml:space="preserve"> αν το παρακάνουμε, νοθεύουμε εμμέσως και τον ίδιο τον θεσμό των πανελλαδικών εξετάσεων. </w:t>
      </w:r>
    </w:p>
    <w:p w14:paraId="7D38D6B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19 αποσύρατε, αν κατάλαβα καλά, την παράγραφο 1 για την ισοτιμία των τίτλων. Σύμφωνα, λοιπόν, με την ανακοίνωση του Υπουργείου, η εν λόγω διάταξη αποσύρεται</w:t>
      </w:r>
      <w:r>
        <w:rPr>
          <w:rFonts w:eastAsia="Times New Roman" w:cs="Times New Roman"/>
          <w:szCs w:val="24"/>
        </w:rPr>
        <w:t xml:space="preserve">, καθώς διατυπώθηκαν διαφορετικές ερμηνείες και επιδίωξη είναι να υπάρξει όσο το δυνατόν ευρύτερη διακομματική συναίνεση. </w:t>
      </w:r>
    </w:p>
    <w:p w14:paraId="7D38D6B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Μήπως, κύριε Υπουργέ, κάνετε λάθος εδώ; Μήπως εννοείτε να υπάρξει όσο το δυνατόν ευρύτερη εσωκομματική συναίνεση; Γιατί, όπως θυμάμαι</w:t>
      </w:r>
      <w:r>
        <w:rPr>
          <w:rFonts w:eastAsia="Times New Roman" w:cs="Times New Roman"/>
          <w:szCs w:val="24"/>
        </w:rPr>
        <w:t>, από τα άλλα κόμματα δεν υπήρξε αντίδραση, παρά μόνο η φλογερή αντίδραση από τον κ. Φίλη</w:t>
      </w:r>
      <w:r>
        <w:rPr>
          <w:rFonts w:eastAsia="Times New Roman" w:cs="Times New Roman"/>
          <w:szCs w:val="24"/>
        </w:rPr>
        <w:t xml:space="preserve"> -</w:t>
      </w:r>
      <w:r>
        <w:rPr>
          <w:rFonts w:eastAsia="Times New Roman" w:cs="Times New Roman"/>
          <w:szCs w:val="24"/>
        </w:rPr>
        <w:t>που δεν τον βλέπω στην Αίθουσα</w:t>
      </w:r>
      <w:r>
        <w:rPr>
          <w:rFonts w:eastAsia="Times New Roman" w:cs="Times New Roman"/>
          <w:szCs w:val="24"/>
        </w:rPr>
        <w:t xml:space="preserve">- </w:t>
      </w:r>
      <w:r>
        <w:rPr>
          <w:rFonts w:eastAsia="Times New Roman" w:cs="Times New Roman"/>
          <w:szCs w:val="24"/>
        </w:rPr>
        <w:t xml:space="preserve">με τον οποίο είσαστε στο ίδιο κόμμα. </w:t>
      </w:r>
    </w:p>
    <w:p w14:paraId="7D38D6B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20 για την έρευνα: Υπάρχει σε εκκρεμότητα το θέμα της αναγνώρισης της προϋπηρεσίας τω</w:t>
      </w:r>
      <w:r>
        <w:rPr>
          <w:rFonts w:eastAsia="Times New Roman" w:cs="Times New Roman"/>
          <w:szCs w:val="24"/>
        </w:rPr>
        <w:t xml:space="preserve">ν ερευνητών, που λόγω της φύσης της δουλειάς </w:t>
      </w:r>
      <w:r>
        <w:rPr>
          <w:rFonts w:eastAsia="Times New Roman" w:cs="Times New Roman"/>
          <w:szCs w:val="24"/>
        </w:rPr>
        <w:t>τους,</w:t>
      </w:r>
      <w:r>
        <w:rPr>
          <w:rFonts w:eastAsia="Times New Roman" w:cs="Times New Roman"/>
          <w:szCs w:val="24"/>
        </w:rPr>
        <w:t xml:space="preserve"> δεν δουλεύουν με σταθερή σχέση εργασίας. Το ανέφερε, άλλωστε, η Ένωση Ερευνητών, όπως και το θέμα της απασχόλησης των ΙΔΟΧ, ιδιωτικού δικαίου ορισμένου χρόνου εργαζόμενους. </w:t>
      </w:r>
    </w:p>
    <w:p w14:paraId="7D38D6B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Στην παράγραφο 10 του άρθρου 20</w:t>
      </w:r>
      <w:r>
        <w:rPr>
          <w:rFonts w:eastAsia="Times New Roman" w:cs="Times New Roman"/>
          <w:szCs w:val="24"/>
        </w:rPr>
        <w:t xml:space="preserve"> για τα προγράμματα του ΙΚΥ λέτε ότι επιστημονικός υπεύθυνος μπορεί να είναι και μέλος του </w:t>
      </w:r>
      <w:r>
        <w:rPr>
          <w:rFonts w:eastAsia="Times New Roman" w:cs="Times New Roman"/>
          <w:szCs w:val="24"/>
        </w:rPr>
        <w:lastRenderedPageBreak/>
        <w:t>διοικητικού προσωπικού, αν έχει πτυχίο ανώτατης εκπαίδευσης. Απλό πτυχίο. Όχι διδακτορικό ούτε καν μεταπτυχιακό. Τι σόι προγράμματα είναι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ναρωτιέμαι</w:t>
      </w:r>
      <w:r>
        <w:rPr>
          <w:rFonts w:eastAsia="Times New Roman" w:cs="Times New Roman"/>
          <w:szCs w:val="24"/>
        </w:rPr>
        <w:t>,</w:t>
      </w:r>
      <w:r>
        <w:rPr>
          <w:rFonts w:eastAsia="Times New Roman" w:cs="Times New Roman"/>
          <w:szCs w:val="24"/>
        </w:rPr>
        <w:t xml:space="preserve"> ειλικριν</w:t>
      </w:r>
      <w:r>
        <w:rPr>
          <w:rFonts w:eastAsia="Times New Roman" w:cs="Times New Roman"/>
          <w:szCs w:val="24"/>
        </w:rPr>
        <w:t>ά.</w:t>
      </w:r>
    </w:p>
    <w:p w14:paraId="7D38D6B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Στην παράγραφο 11 εξέφρασα τις αντιρρήσεις μου για την αφαίμαξη των σχολείων από υψηλών προσόντων προσωπικό, που θα πάει σε ερευνητικά κέντρα, δηλαδή, δάσκαλοι και καθηγητές. Τα είχα πει αυτά</w:t>
      </w:r>
      <w:r>
        <w:rPr>
          <w:rFonts w:eastAsia="Times New Roman" w:cs="Times New Roman"/>
          <w:szCs w:val="24"/>
        </w:rPr>
        <w:t>,</w:t>
      </w:r>
      <w:r>
        <w:rPr>
          <w:rFonts w:eastAsia="Times New Roman" w:cs="Times New Roman"/>
          <w:szCs w:val="24"/>
        </w:rPr>
        <w:t xml:space="preserve"> όταν είχε γίνει μία αντίστοιχη ρύθμιση για θέσεις ΕΔΙΠ σε πα</w:t>
      </w:r>
      <w:r>
        <w:rPr>
          <w:rFonts w:eastAsia="Times New Roman" w:cs="Times New Roman"/>
          <w:szCs w:val="24"/>
        </w:rPr>
        <w:t>νεπιστήμια.</w:t>
      </w:r>
    </w:p>
    <w:p w14:paraId="7D38D6B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Από την μία, λοιπόν, έχουμε ελλείψεις στα σχολεία, ειδικά στα πρότυπα πειραματικά</w:t>
      </w:r>
      <w:r>
        <w:rPr>
          <w:rFonts w:eastAsia="Times New Roman" w:cs="Times New Roman"/>
          <w:szCs w:val="24"/>
        </w:rPr>
        <w:t>,</w:t>
      </w:r>
      <w:r>
        <w:rPr>
          <w:rFonts w:eastAsia="Times New Roman" w:cs="Times New Roman"/>
          <w:szCs w:val="24"/>
        </w:rPr>
        <w:t xml:space="preserve"> που φεύγουν προσοντούχοι καθηγητές –και έχουμε κάνει σχετική ερώτηση, περιμένοντας μάταια απάντηση- και από την άλλη, αυτές τις θέσεις θα μπορούσαν να τις καταλά</w:t>
      </w:r>
      <w:r>
        <w:rPr>
          <w:rFonts w:eastAsia="Times New Roman" w:cs="Times New Roman"/>
          <w:szCs w:val="24"/>
        </w:rPr>
        <w:t xml:space="preserve">βουν </w:t>
      </w:r>
      <w:r>
        <w:rPr>
          <w:rFonts w:eastAsia="Times New Roman" w:cs="Times New Roman"/>
          <w:szCs w:val="24"/>
        </w:rPr>
        <w:lastRenderedPageBreak/>
        <w:t>επιστήμονες που με τη βαλίτσα στο χέρι ετοιμάζονται να φύγουν στο εξωτερικό.</w:t>
      </w:r>
    </w:p>
    <w:p w14:paraId="7D38D6B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το άρθρο 29 με τις συγχωνεύσεις ειδικοτήτων, γίναμε δέκτες πολλών επιστολών και ενστάσεων. Δασολόγοι, δασοπόνοι, περιβαλλοντολόγοι, εκπαιδευτικοί ειδικής αγωγής, μουσικοί</w:t>
      </w:r>
      <w:r>
        <w:rPr>
          <w:rFonts w:eastAsia="Times New Roman" w:cs="Times New Roman"/>
          <w:szCs w:val="24"/>
        </w:rPr>
        <w:t xml:space="preserve">, θεατρολόγοι και άλλοι έχουν δικαιολογημένες αντιρρήσεις. </w:t>
      </w:r>
    </w:p>
    <w:p w14:paraId="7D38D6B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Εξαφανίστηκε, επίσης, με τη νομοτεχνική βελτίωση η ειδικότητα των </w:t>
      </w:r>
      <w:proofErr w:type="spellStart"/>
      <w:r>
        <w:rPr>
          <w:rFonts w:eastAsia="Times New Roman" w:cs="Times New Roman"/>
          <w:szCs w:val="24"/>
        </w:rPr>
        <w:t>ραδιοηλεκτρολόγων</w:t>
      </w:r>
      <w:proofErr w:type="spellEnd"/>
      <w:r>
        <w:rPr>
          <w:rFonts w:eastAsia="Times New Roman" w:cs="Times New Roman"/>
          <w:szCs w:val="24"/>
        </w:rPr>
        <w:t>,</w:t>
      </w:r>
      <w:r>
        <w:rPr>
          <w:rFonts w:eastAsia="Times New Roman" w:cs="Times New Roman"/>
          <w:szCs w:val="24"/>
        </w:rPr>
        <w:t xml:space="preserve"> που τους στερείτε και την αρχαιότητα. Όχι ότι δεν χρειάζονται οι συγχωνεύσεις αλλά με τον τρόπο</w:t>
      </w:r>
      <w:r>
        <w:rPr>
          <w:rFonts w:eastAsia="Times New Roman" w:cs="Times New Roman"/>
          <w:szCs w:val="24"/>
        </w:rPr>
        <w:t xml:space="preserve">, </w:t>
      </w:r>
      <w:r>
        <w:rPr>
          <w:rFonts w:eastAsia="Times New Roman" w:cs="Times New Roman"/>
          <w:szCs w:val="24"/>
        </w:rPr>
        <w:t>που πάνε να γί</w:t>
      </w:r>
      <w:r>
        <w:rPr>
          <w:rFonts w:eastAsia="Times New Roman" w:cs="Times New Roman"/>
          <w:szCs w:val="24"/>
        </w:rPr>
        <w:t xml:space="preserve">νουν </w:t>
      </w:r>
      <w:r>
        <w:rPr>
          <w:rFonts w:eastAsia="Times New Roman" w:cs="Times New Roman"/>
          <w:szCs w:val="24"/>
        </w:rPr>
        <w:t>-</w:t>
      </w:r>
      <w:r>
        <w:rPr>
          <w:rFonts w:eastAsia="Times New Roman" w:cs="Times New Roman"/>
          <w:szCs w:val="24"/>
        </w:rPr>
        <w:t>μπαίνουν τελευταία στιγμή, δηλαδή, στο νομοσχέδιο</w:t>
      </w:r>
      <w:r>
        <w:rPr>
          <w:rFonts w:eastAsia="Times New Roman" w:cs="Times New Roman"/>
          <w:szCs w:val="24"/>
        </w:rPr>
        <w:t>,</w:t>
      </w:r>
      <w:r>
        <w:rPr>
          <w:rFonts w:eastAsia="Times New Roman" w:cs="Times New Roman"/>
          <w:szCs w:val="24"/>
        </w:rPr>
        <w:t xml:space="preserve"> χωρίς διαβούλευση- θα δημιουργήσουν σίγουρα αδικίες. Είναι ο τρόπος του «ας νομοθετήσουμε και μετά βλέπουμε». Όχι! Πρώτα βλέπουμε και μετά νομοθετούμε. </w:t>
      </w:r>
    </w:p>
    <w:p w14:paraId="7D38D6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Για να μη λέω μόνο τα αρνητικά, είμαστε θετικο</w:t>
      </w:r>
      <w:r>
        <w:rPr>
          <w:rFonts w:eastAsia="Times New Roman" w:cs="Times New Roman"/>
          <w:szCs w:val="24"/>
        </w:rPr>
        <w:t>ί στα σχολεία</w:t>
      </w:r>
      <w:r>
        <w:rPr>
          <w:rFonts w:eastAsia="Times New Roman" w:cs="Times New Roman"/>
          <w:szCs w:val="24"/>
        </w:rPr>
        <w:t>,</w:t>
      </w:r>
      <w:r>
        <w:rPr>
          <w:rFonts w:eastAsia="Times New Roman" w:cs="Times New Roman"/>
          <w:szCs w:val="24"/>
        </w:rPr>
        <w:t xml:space="preserve"> στις φυλακές, στις επιτροπές ηθικής και δεοντολογίας της έρευνας. </w:t>
      </w:r>
    </w:p>
    <w:p w14:paraId="7D38D6B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το άρθρο 33, για το οποίο έχει γίνει πολύς λόγος για τις παραγράφους 3 και 4, βλέπουμε θετικά τη δίχρονη προσχολική αγωγή, αλλά με πλήρη εφαρμογή της ολοήμερης λειτουργίας και ενίσχυσης των δομών και του προσωπικού. Γνώμονας πρέπει να είναι η εξυπηρέτη</w:t>
      </w:r>
      <w:r>
        <w:rPr>
          <w:rFonts w:eastAsia="Times New Roman" w:cs="Times New Roman"/>
          <w:szCs w:val="24"/>
        </w:rPr>
        <w:t xml:space="preserve">ση των πολιτών και των οικογενειών και όχι των δημάρχων ή του Υπουργείου ή οι διαμάχες μεταξύ διαφόρων κλάδων. </w:t>
      </w:r>
    </w:p>
    <w:p w14:paraId="7D38D6B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εδώ η υποχρεωτική δίχρονη προσχολική αγωγή έρχεται πολύ άγαρμπα και αιφνιδιαστικά, όπως φάνηκε και από τους εμπλεκόμενους φορείς</w:t>
      </w:r>
      <w:r>
        <w:rPr>
          <w:rFonts w:eastAsia="Times New Roman" w:cs="Times New Roman"/>
          <w:szCs w:val="24"/>
        </w:rPr>
        <w:t>,</w:t>
      </w:r>
      <w:r>
        <w:rPr>
          <w:rFonts w:eastAsia="Times New Roman" w:cs="Times New Roman"/>
          <w:szCs w:val="24"/>
        </w:rPr>
        <w:t xml:space="preserve"> που ακού</w:t>
      </w:r>
      <w:r>
        <w:rPr>
          <w:rFonts w:eastAsia="Times New Roman" w:cs="Times New Roman"/>
          <w:szCs w:val="24"/>
        </w:rPr>
        <w:t>σαμε. Πρέπει να δοθεί χρόνος, λοιπόν και στους παιδικούς σταθμούς να προσαρμοστούν –όπως είπε άλ</w:t>
      </w:r>
      <w:r>
        <w:rPr>
          <w:rFonts w:eastAsia="Times New Roman" w:cs="Times New Roman"/>
          <w:szCs w:val="24"/>
        </w:rPr>
        <w:lastRenderedPageBreak/>
        <w:t xml:space="preserve">λωστε ο Υπουργός στις </w:t>
      </w:r>
      <w:r>
        <w:rPr>
          <w:rFonts w:eastAsia="Times New Roman" w:cs="Times New Roman"/>
          <w:szCs w:val="24"/>
        </w:rPr>
        <w:t>επιτροπές</w:t>
      </w:r>
      <w:r>
        <w:rPr>
          <w:rFonts w:eastAsia="Times New Roman" w:cs="Times New Roman"/>
          <w:szCs w:val="24"/>
        </w:rPr>
        <w:t>- διατηρώντας το δικαίωμα επιλογής του γονιού για παιδικό σταθμό ή νηπιαγωγείο για το μεταβατικό αυτό διάστημα.</w:t>
      </w:r>
    </w:p>
    <w:p w14:paraId="7D38D6C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Κλείνοντας, κυρίε</w:t>
      </w:r>
      <w:r>
        <w:rPr>
          <w:rFonts w:eastAsia="Times New Roman" w:cs="Times New Roman"/>
          <w:szCs w:val="24"/>
        </w:rPr>
        <w:t>ς και κύριοι συνάδελφοι, ειπώθηκε κατά κόρον ότι για την Κυβέρνηση</w:t>
      </w:r>
      <w:r>
        <w:rPr>
          <w:rFonts w:eastAsia="Times New Roman" w:cs="Times New Roman"/>
          <w:szCs w:val="24"/>
        </w:rPr>
        <w:t>,</w:t>
      </w:r>
      <w:r>
        <w:rPr>
          <w:rFonts w:eastAsia="Times New Roman" w:cs="Times New Roman"/>
          <w:szCs w:val="24"/>
        </w:rPr>
        <w:t xml:space="preserve"> η πρωτοβουλία για το Πανεπιστήμιο Δυτικής Αττικής είναι εμβληματική. Για εμάς</w:t>
      </w:r>
      <w:r>
        <w:rPr>
          <w:rFonts w:eastAsia="Times New Roman" w:cs="Times New Roman"/>
          <w:szCs w:val="24"/>
        </w:rPr>
        <w:t>,</w:t>
      </w:r>
      <w:r>
        <w:rPr>
          <w:rFonts w:eastAsia="Times New Roman" w:cs="Times New Roman"/>
          <w:szCs w:val="24"/>
        </w:rPr>
        <w:t xml:space="preserve"> δεν είναι εμβληματική, είναι προβληματική, κυρίως ως προς τη διαδικασία που επιλέχθηκε. </w:t>
      </w:r>
    </w:p>
    <w:p w14:paraId="7D38D6C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επιτρέψτε μου. Ε</w:t>
      </w:r>
      <w:r>
        <w:rPr>
          <w:rFonts w:eastAsia="Times New Roman" w:cs="Times New Roman"/>
          <w:szCs w:val="24"/>
        </w:rPr>
        <w:t xml:space="preserve">κτιμώ ιδιαίτερα τον εισηγητή του ΣΥΡΙΖΑ κ. </w:t>
      </w:r>
      <w:proofErr w:type="spellStart"/>
      <w:r>
        <w:rPr>
          <w:rFonts w:eastAsia="Times New Roman" w:cs="Times New Roman"/>
          <w:szCs w:val="24"/>
        </w:rPr>
        <w:t>Σκουρολιάκο</w:t>
      </w:r>
      <w:proofErr w:type="spellEnd"/>
      <w:r>
        <w:rPr>
          <w:rFonts w:eastAsia="Times New Roman" w:cs="Times New Roman"/>
          <w:szCs w:val="24"/>
        </w:rPr>
        <w:t xml:space="preserve">, που είναι και συνάδελφος στην ίδια Περιφέρεια Αττικής, αλλά έχω μία απορία: Τόσοι πανεπιστημιακοί στον ΣΥΡΙΖΑ, δεν βρέθηκε ένας να αναλάβει εισηγητής ενός πανεπιστημιακού νομοσχεδίου; Το κριτήριο που </w:t>
      </w:r>
      <w:r>
        <w:rPr>
          <w:rFonts w:eastAsia="Times New Roman" w:cs="Times New Roman"/>
          <w:szCs w:val="24"/>
        </w:rPr>
        <w:t xml:space="preserve">πρυτάνευσε ήταν η εντοπιότητα και όχι </w:t>
      </w:r>
      <w:r>
        <w:rPr>
          <w:rFonts w:eastAsia="Times New Roman" w:cs="Times New Roman"/>
          <w:szCs w:val="24"/>
        </w:rPr>
        <w:lastRenderedPageBreak/>
        <w:t>η συνάφεια με το αντικείμενο; Αυτό από μόνο του λέει πολλά για τις προτεραιότητες του ΣΥΡΙΖΑ με το παρόν νομοσχέδιο.</w:t>
      </w:r>
    </w:p>
    <w:p w14:paraId="7D38D6C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Αν σκεφτόμουν, λοιπόν, ψηφοθηρικά και εγώ ως Βουλευτής Αττικής, θα </w:t>
      </w:r>
      <w:r>
        <w:rPr>
          <w:rFonts w:eastAsia="Times New Roman" w:cs="Times New Roman"/>
          <w:szCs w:val="24"/>
        </w:rPr>
        <w:t>«</w:t>
      </w:r>
      <w:r>
        <w:rPr>
          <w:rFonts w:eastAsia="Times New Roman" w:cs="Times New Roman"/>
          <w:szCs w:val="24"/>
        </w:rPr>
        <w:t>έκανα γαργάρα</w:t>
      </w:r>
      <w:r>
        <w:rPr>
          <w:rFonts w:eastAsia="Times New Roman" w:cs="Times New Roman"/>
          <w:szCs w:val="24"/>
        </w:rPr>
        <w:t>»</w:t>
      </w:r>
      <w:r>
        <w:rPr>
          <w:rFonts w:eastAsia="Times New Roman" w:cs="Times New Roman"/>
          <w:szCs w:val="24"/>
        </w:rPr>
        <w:t xml:space="preserve"> την κριτική για τη</w:t>
      </w:r>
      <w:r>
        <w:rPr>
          <w:rFonts w:eastAsia="Times New Roman" w:cs="Times New Roman"/>
          <w:szCs w:val="24"/>
        </w:rPr>
        <w:t xml:space="preserve"> διαδικασία δημιουργίας του Πανεπιστημίου Δυτικής Αττικής. Θα το στήριζα με τη λογική ότι η εκλογική μου περιφέρεια θα αποκτήσει πανεπιστήμιο και μάλιστα, όχι όποιο κι όποιο, το τρίτο σε μέγεθος στη χώρα. Δεν μπορώ, όμως, να κλείσω τα μάτια στις ακαδημαϊκέ</w:t>
      </w:r>
      <w:r>
        <w:rPr>
          <w:rFonts w:eastAsia="Times New Roman" w:cs="Times New Roman"/>
          <w:szCs w:val="24"/>
        </w:rPr>
        <w:t xml:space="preserve">ς αλχημείες,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έρχονται και άλλες συγχωνεύσεις ΤΕΙ-</w:t>
      </w:r>
      <w:r>
        <w:rPr>
          <w:rFonts w:eastAsia="Times New Roman" w:cs="Times New Roman"/>
          <w:szCs w:val="24"/>
        </w:rPr>
        <w:t>π</w:t>
      </w:r>
      <w:r>
        <w:rPr>
          <w:rFonts w:eastAsia="Times New Roman" w:cs="Times New Roman"/>
          <w:szCs w:val="24"/>
        </w:rPr>
        <w:t xml:space="preserve">ανεπιστημίων ανά την Ελλάδα και δεν πρέπει να επαναληφθούν τα ίδια λάθη. </w:t>
      </w:r>
    </w:p>
    <w:p w14:paraId="7D38D6C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Πρόκειται, λοιπόν, για ένα νομοσχέδιο</w:t>
      </w:r>
      <w:r>
        <w:rPr>
          <w:rFonts w:eastAsia="Times New Roman" w:cs="Times New Roman"/>
          <w:szCs w:val="24"/>
        </w:rPr>
        <w:t>,</w:t>
      </w:r>
      <w:r>
        <w:rPr>
          <w:rFonts w:eastAsia="Times New Roman" w:cs="Times New Roman"/>
          <w:szCs w:val="24"/>
        </w:rPr>
        <w:t xml:space="preserve"> που θα μπορούσε όντως να συντελέσει στην αναβάθμιση των ΤΕΙ, ακολουθώντας ακα</w:t>
      </w:r>
      <w:r>
        <w:rPr>
          <w:rFonts w:eastAsia="Times New Roman" w:cs="Times New Roman"/>
          <w:szCs w:val="24"/>
        </w:rPr>
        <w:lastRenderedPageBreak/>
        <w:t xml:space="preserve">δημαϊκά </w:t>
      </w:r>
      <w:r>
        <w:rPr>
          <w:rFonts w:eastAsia="Times New Roman" w:cs="Times New Roman"/>
          <w:szCs w:val="24"/>
        </w:rPr>
        <w:t>κριτήρια. Δυστυχώς, όμως, εντάσσεται σε μία ακολουθούμενη πολιτική</w:t>
      </w:r>
      <w:r>
        <w:rPr>
          <w:rFonts w:eastAsia="Times New Roman" w:cs="Times New Roman"/>
          <w:szCs w:val="24"/>
        </w:rPr>
        <w:t>,</w:t>
      </w:r>
      <w:r>
        <w:rPr>
          <w:rFonts w:eastAsia="Times New Roman" w:cs="Times New Roman"/>
          <w:szCs w:val="24"/>
        </w:rPr>
        <w:t xml:space="preserve"> που μας έχει συνηθίσει η Κυβέρνηση και το Υπουργείο, την πολιτική </w:t>
      </w:r>
      <w:r>
        <w:rPr>
          <w:rFonts w:eastAsia="Times New Roman" w:cs="Times New Roman"/>
          <w:szCs w:val="24"/>
        </w:rPr>
        <w:t>του,</w:t>
      </w:r>
      <w:r>
        <w:rPr>
          <w:rFonts w:eastAsia="Times New Roman" w:cs="Times New Roman"/>
          <w:szCs w:val="24"/>
        </w:rPr>
        <w:t xml:space="preserve"> πρώτα εξαγγέλλω ότι θα γίνει κάτι και μετά μελετώ πώς θα γίνει αυτό το κάτι. Και επειδή στην Ελλάδα τις ψήφους τις φέ</w:t>
      </w:r>
      <w:r>
        <w:rPr>
          <w:rFonts w:eastAsia="Times New Roman" w:cs="Times New Roman"/>
          <w:szCs w:val="24"/>
        </w:rPr>
        <w:t xml:space="preserve">ρνουν τα λόγια και όχι τα έργα, το ίδιο κάνει και εδώ η Κυβέρνηση. Δεν ξεκινάει το χτίσιμο από τα θεμέλια, αλλά από την ταμπέλα και τη λεζάντα. Τα γερά θεμέλια, όμως, δυστυχώς δεν φέρνουν ψήφους. Οι φανταχτερές ταμπέλες το κάνουν αυτό. </w:t>
      </w:r>
    </w:p>
    <w:p w14:paraId="7D38D6C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Φαίνεται, λοιπόν, ότι πρωταρχικός στόχος ήταν το Πανεπιστήμιο Δυτικής Αττικής να υπάρχει στο μηχανογραφικό των παιδιών για τον επόμενο Σεπτέμβριο, οπότε και ανοίγει το παράθυρο των εκλογών, να υπάρχει στα προεκλογικά σποτ και ας έχει μύρια προβλήματα άλυτα</w:t>
      </w:r>
      <w:r>
        <w:rPr>
          <w:rFonts w:eastAsia="Times New Roman" w:cs="Times New Roman"/>
          <w:szCs w:val="24"/>
        </w:rPr>
        <w:t xml:space="preserve">. </w:t>
      </w:r>
    </w:p>
    <w:p w14:paraId="7D38D6C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βλέπω από τώρα «Ήταν δίκαιο, έγινε πράξη» να κλείνει το συγκεκριμένο σποτ. Για να προλάβουμε, λοιπόν, τα σποτ χάνεται η ευκαιρία να φτιαχτεί σε βάθος δύο-τριών χρόνων ένα εύρωστο, βιώσιμο πανεπιστήμιο εφαρμογών. </w:t>
      </w:r>
    </w:p>
    <w:p w14:paraId="7D38D6C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7D38D6C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Δέκα δευτερόλεπτα ακόμα, κύριε Πρόεδρε.</w:t>
      </w:r>
    </w:p>
    <w:p w14:paraId="7D38D6C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w:t>
      </w:r>
    </w:p>
    <w:p w14:paraId="7D38D6C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 δημιουργηθεί ένα εύρωστο, βιώσιμο </w:t>
      </w:r>
      <w:r>
        <w:rPr>
          <w:rFonts w:eastAsia="Times New Roman" w:cs="Times New Roman"/>
          <w:szCs w:val="24"/>
        </w:rPr>
        <w:t>π</w:t>
      </w:r>
      <w:r>
        <w:rPr>
          <w:rFonts w:eastAsia="Times New Roman" w:cs="Times New Roman"/>
          <w:szCs w:val="24"/>
        </w:rPr>
        <w:t xml:space="preserve">ανεπιστήμιο εφαρμογών από τη συγχώνευση των δυο ΤΕΙ. </w:t>
      </w:r>
    </w:p>
    <w:p w14:paraId="7D38D6C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Όταν, όμως, η </w:t>
      </w:r>
      <w:r>
        <w:rPr>
          <w:rFonts w:eastAsia="Times New Roman" w:cs="Times New Roman"/>
          <w:szCs w:val="24"/>
        </w:rPr>
        <w:t xml:space="preserve">πολιτική αναμιγνύεται στον ακαδημαϊκό σχεδιασμό, το αποτέλεσμα είναι να κερδίζουν κατά κράτος οι πολιτικές </w:t>
      </w:r>
      <w:r>
        <w:rPr>
          <w:rFonts w:eastAsia="Times New Roman" w:cs="Times New Roman"/>
          <w:szCs w:val="24"/>
        </w:rPr>
        <w:lastRenderedPageBreak/>
        <w:t>διαδικασίες τις ακαδημαϊκές διαδικασίες, αυτό ακριβώς δηλαδή που πληρώνουν τα πανεπιστήμιά μας μέχρι και σήμερα.</w:t>
      </w:r>
    </w:p>
    <w:p w14:paraId="7D38D6C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6CC" w14:textId="77777777" w:rsidR="0056040B" w:rsidRDefault="008F3B9C">
      <w:pPr>
        <w:spacing w:after="0" w:line="600" w:lineRule="auto"/>
        <w:ind w:firstLine="720"/>
        <w:jc w:val="center"/>
        <w:rPr>
          <w:rFonts w:eastAsia="Times New Roman" w:cs="Times New Roman"/>
          <w:szCs w:val="24"/>
        </w:rPr>
      </w:pPr>
      <w:r w:rsidRPr="001750CD">
        <w:rPr>
          <w:rFonts w:eastAsia="Times New Roman" w:cs="Times New Roman"/>
          <w:szCs w:val="24"/>
        </w:rPr>
        <w:t>(</w:t>
      </w:r>
      <w:r>
        <w:rPr>
          <w:rFonts w:eastAsia="Times New Roman" w:cs="Times New Roman"/>
          <w:szCs w:val="24"/>
        </w:rPr>
        <w:t>Χειροκροτήματα)</w:t>
      </w:r>
    </w:p>
    <w:p w14:paraId="7D38D6C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(Νικήτας Κακλαμάνης):</w:t>
      </w:r>
      <w:r>
        <w:rPr>
          <w:rFonts w:eastAsia="Times New Roman" w:cs="Times New Roman"/>
          <w:szCs w:val="24"/>
        </w:rPr>
        <w:t xml:space="preserve"> Κυρίες και κύριοι συνάδελφοι, να σας ενημερώσω ότι έχετε εγγραφεί τριάντα πέντε Βουλευτές</w:t>
      </w:r>
      <w:r>
        <w:rPr>
          <w:rFonts w:eastAsia="Times New Roman" w:cs="Times New Roman"/>
          <w:szCs w:val="24"/>
        </w:rPr>
        <w:t>,</w:t>
      </w:r>
      <w:r>
        <w:rPr>
          <w:rFonts w:eastAsia="Times New Roman" w:cs="Times New Roman"/>
          <w:szCs w:val="24"/>
        </w:rPr>
        <w:t xml:space="preserve"> για να μιλήσετε. Έχουμε κάνει έναν υπολογισμό με τους συνεργάτες της Έδρας. Εφόσον πάμε ομαλά και σοβαρά, όπως πάμε μέχρι στιγμής, υπολ</w:t>
      </w:r>
      <w:r>
        <w:rPr>
          <w:rFonts w:eastAsia="Times New Roman" w:cs="Times New Roman"/>
          <w:szCs w:val="24"/>
        </w:rPr>
        <w:t>ογίζω ότι όχι πριν τις 9, αλλά όχι και μετά τις 10, θα έχει κλείσει η συνεδρίαση και με τις δευτερολογίες μάλιστα των εισηγητών, εφόσον το επιθυμούν.</w:t>
      </w:r>
    </w:p>
    <w:p w14:paraId="7D38D6C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ή θα πάρετε τον λόγο τώρα ή, εάν θέλετε, να μιλήσει η πρώτη εξάδα των συναδέλφων</w:t>
      </w:r>
      <w:r>
        <w:rPr>
          <w:rFonts w:eastAsia="Times New Roman" w:cs="Times New Roman"/>
          <w:szCs w:val="24"/>
        </w:rPr>
        <w:t>,</w:t>
      </w:r>
      <w:r>
        <w:rPr>
          <w:rFonts w:eastAsia="Times New Roman" w:cs="Times New Roman"/>
          <w:szCs w:val="24"/>
        </w:rPr>
        <w:t xml:space="preserve"> που είναι ένας ανά κόμμα και αμέσως μετά τους έξι, εσείς.</w:t>
      </w:r>
    </w:p>
    <w:p w14:paraId="7D38D6C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Θα μιλήσω τώρα, κύριε Πρόεδρε. </w:t>
      </w:r>
    </w:p>
    <w:p w14:paraId="7D38D6D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κ</w:t>
      </w:r>
      <w:r>
        <w:rPr>
          <w:rFonts w:eastAsia="Times New Roman" w:cs="Times New Roman"/>
          <w:szCs w:val="24"/>
        </w:rPr>
        <w:t>ι εγώ μετά.</w:t>
      </w:r>
    </w:p>
    <w:p w14:paraId="7D38D6D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υπάρχει τέτοια περίπτωση. Θα μιλήσουν έξι Βουλευτές, ένας Υφυπουργός και από τώρα σας λέω ότι θα έχετε τον μισό χρόνο του Υπουργού. Τρεις Υπουργοί στη σειρά, αποκλείεται, ξεχάστε το.</w:t>
      </w:r>
    </w:p>
    <w:p w14:paraId="7D38D6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έχ</w:t>
      </w:r>
      <w:r>
        <w:rPr>
          <w:rFonts w:eastAsia="Times New Roman" w:cs="Times New Roman"/>
          <w:szCs w:val="24"/>
        </w:rPr>
        <w:t>ετε τον λόγο.</w:t>
      </w:r>
    </w:p>
    <w:p w14:paraId="7D38D6D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7D38D6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cs="Times New Roman"/>
          <w:szCs w:val="24"/>
        </w:rPr>
        <w:t>είναι μια εμβληματική πρωτοβουλία της Κυβέρνησης, που προχωρά στην ίδρυση του Πανεπιστημίου Δυτικής Αττικής, το οποίο δεν είναι –το έχουμε πε</w:t>
      </w:r>
      <w:r>
        <w:rPr>
          <w:rFonts w:eastAsia="Times New Roman" w:cs="Times New Roman"/>
          <w:szCs w:val="24"/>
        </w:rPr>
        <w:t xml:space="preserve">ι πολλές φορές στις </w:t>
      </w:r>
      <w:r>
        <w:rPr>
          <w:rFonts w:eastAsia="Times New Roman" w:cs="Times New Roman"/>
          <w:szCs w:val="24"/>
        </w:rPr>
        <w:t xml:space="preserve">επιτροπές </w:t>
      </w:r>
      <w:r>
        <w:rPr>
          <w:rFonts w:eastAsia="Times New Roman" w:cs="Times New Roman"/>
          <w:szCs w:val="24"/>
        </w:rPr>
        <w:t xml:space="preserve">και ορισμένοι αρνούνται να το καταλάβουν- η απλή συνένωση των δυο Τεχνολογικών Εκπαιδευτικών Ιδρυμάτων της χώρας μας. Είναι, όμως, εμβληματική η σημερινή πρωτοβουλία, όχι μόνο επειδή ιδρύεται ένα νέο </w:t>
      </w:r>
      <w:r>
        <w:rPr>
          <w:rFonts w:eastAsia="Times New Roman" w:cs="Times New Roman"/>
          <w:szCs w:val="24"/>
        </w:rPr>
        <w:t>πανεπιστήμιο</w:t>
      </w:r>
      <w:r>
        <w:rPr>
          <w:rFonts w:eastAsia="Times New Roman" w:cs="Times New Roman"/>
          <w:szCs w:val="24"/>
        </w:rPr>
        <w:t>, αλλά γιατί μ</w:t>
      </w:r>
      <w:r>
        <w:rPr>
          <w:rFonts w:eastAsia="Times New Roman" w:cs="Times New Roman"/>
          <w:szCs w:val="24"/>
        </w:rPr>
        <w:t>έσα απ’ αυτή την ίδρυση και τις συζητήσεις</w:t>
      </w:r>
      <w:r>
        <w:rPr>
          <w:rFonts w:eastAsia="Times New Roman" w:cs="Times New Roman"/>
          <w:szCs w:val="24"/>
        </w:rPr>
        <w:t>,</w:t>
      </w:r>
      <w:r>
        <w:rPr>
          <w:rFonts w:eastAsia="Times New Roman" w:cs="Times New Roman"/>
          <w:szCs w:val="24"/>
        </w:rPr>
        <w:t xml:space="preserve"> που έχουν γίνει</w:t>
      </w:r>
      <w:r>
        <w:rPr>
          <w:rFonts w:eastAsia="Times New Roman" w:cs="Times New Roman"/>
          <w:szCs w:val="24"/>
        </w:rPr>
        <w:t>,</w:t>
      </w:r>
      <w:r>
        <w:rPr>
          <w:rFonts w:eastAsia="Times New Roman" w:cs="Times New Roman"/>
          <w:szCs w:val="24"/>
        </w:rPr>
        <w:t xml:space="preserve"> κατοχυρώνεται η λογική της αναβάθμισης των ΤΕΙ στη χώρα μας. </w:t>
      </w:r>
    </w:p>
    <w:p w14:paraId="7D38D6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Προκαλώ –και ευτυχώς</w:t>
      </w:r>
      <w:r>
        <w:rPr>
          <w:rFonts w:eastAsia="Times New Roman" w:cs="Times New Roman"/>
          <w:szCs w:val="24"/>
        </w:rPr>
        <w:t>,</w:t>
      </w:r>
      <w:r>
        <w:rPr>
          <w:rFonts w:eastAsia="Times New Roman" w:cs="Times New Roman"/>
          <w:szCs w:val="24"/>
        </w:rPr>
        <w:t xml:space="preserve"> ορισμένοι ομιλητές απέφυγαν αυτήν την πρόκληση- να μου πείτε πότε τα τελευταία είκοσι πέντε χρόνια </w:t>
      </w:r>
      <w:r>
        <w:rPr>
          <w:rFonts w:eastAsia="Times New Roman" w:cs="Times New Roman"/>
          <w:szCs w:val="24"/>
        </w:rPr>
        <w:lastRenderedPageBreak/>
        <w:t>υπήρξε μια π</w:t>
      </w:r>
      <w:r>
        <w:rPr>
          <w:rFonts w:eastAsia="Times New Roman" w:cs="Times New Roman"/>
          <w:szCs w:val="24"/>
        </w:rPr>
        <w:t>ολιτική αναβάθμιση των ΤΕΙ. Πότε, από ποια κυβέρνηση και με ποιους όρους; Από κα</w:t>
      </w:r>
      <w:r>
        <w:rPr>
          <w:rFonts w:eastAsia="Times New Roman" w:cs="Times New Roman"/>
          <w:szCs w:val="24"/>
        </w:rPr>
        <w:t>μ</w:t>
      </w:r>
      <w:r>
        <w:rPr>
          <w:rFonts w:eastAsia="Times New Roman" w:cs="Times New Roman"/>
          <w:szCs w:val="24"/>
        </w:rPr>
        <w:t xml:space="preserve">μία. </w:t>
      </w:r>
    </w:p>
    <w:p w14:paraId="7D38D6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Αυτό που έγινε, ήταν η οριζόντια </w:t>
      </w:r>
      <w:proofErr w:type="spellStart"/>
      <w:r>
        <w:rPr>
          <w:rFonts w:eastAsia="Times New Roman" w:cs="Times New Roman"/>
          <w:szCs w:val="24"/>
        </w:rPr>
        <w:t>ανωτατοποίηση</w:t>
      </w:r>
      <w:proofErr w:type="spellEnd"/>
      <w:r>
        <w:rPr>
          <w:rFonts w:eastAsia="Times New Roman" w:cs="Times New Roman"/>
          <w:szCs w:val="24"/>
        </w:rPr>
        <w:t>. Αυτό που έγινε είναι ότι οι ίδιοι που το έκαναν δημιούργησαν την αντίληψη στην κοινωνία ότι τα ΤΕΙ είναι «για τα σουβλάκι</w:t>
      </w:r>
      <w:r>
        <w:rPr>
          <w:rFonts w:eastAsia="Times New Roman" w:cs="Times New Roman"/>
          <w:szCs w:val="24"/>
        </w:rPr>
        <w:t xml:space="preserve">α», τα ΤΕΙ είναι «για τα </w:t>
      </w:r>
      <w:r>
        <w:rPr>
          <w:rFonts w:eastAsia="Times New Roman" w:cs="Times New Roman"/>
          <w:szCs w:val="24"/>
          <w:lang w:val="en-GB"/>
        </w:rPr>
        <w:t>rooms</w:t>
      </w:r>
      <w:r>
        <w:rPr>
          <w:rFonts w:eastAsia="Times New Roman" w:cs="Times New Roman"/>
          <w:szCs w:val="24"/>
        </w:rPr>
        <w:t xml:space="preserve"> </w:t>
      </w:r>
      <w:r>
        <w:rPr>
          <w:rFonts w:eastAsia="Times New Roman" w:cs="Times New Roman"/>
          <w:szCs w:val="24"/>
          <w:lang w:val="en-GB"/>
        </w:rPr>
        <w:t>to</w:t>
      </w:r>
      <w:r>
        <w:rPr>
          <w:rFonts w:eastAsia="Times New Roman" w:cs="Times New Roman"/>
          <w:szCs w:val="24"/>
        </w:rPr>
        <w:t xml:space="preserve"> </w:t>
      </w:r>
      <w:r>
        <w:rPr>
          <w:rFonts w:eastAsia="Times New Roman" w:cs="Times New Roman"/>
          <w:szCs w:val="24"/>
          <w:lang w:val="en-GB"/>
        </w:rPr>
        <w:t>let</w:t>
      </w:r>
      <w:r>
        <w:rPr>
          <w:rFonts w:eastAsia="Times New Roman" w:cs="Times New Roman"/>
          <w:szCs w:val="24"/>
        </w:rPr>
        <w:t>». Αυτό πρέπει να σταματήσει. Και η δική μας Κυβέρνηση είναι η πρώτη, που όχι μόνο το λέει δημόσια, αλλά έχει και μια συγκεκριμένη πολιτική να σταματήσει αυτήν την απαράδεκτη</w:t>
      </w:r>
      <w:r>
        <w:rPr>
          <w:rFonts w:eastAsia="Times New Roman" w:cs="Times New Roman"/>
          <w:szCs w:val="24"/>
        </w:rPr>
        <w:t>,</w:t>
      </w:r>
      <w:r>
        <w:rPr>
          <w:rFonts w:eastAsia="Times New Roman" w:cs="Times New Roman"/>
          <w:szCs w:val="24"/>
        </w:rPr>
        <w:t xml:space="preserve"> πολλές φορές</w:t>
      </w:r>
      <w:r>
        <w:rPr>
          <w:rFonts w:eastAsia="Times New Roman" w:cs="Times New Roman"/>
          <w:szCs w:val="24"/>
        </w:rPr>
        <w:t>,</w:t>
      </w:r>
      <w:r>
        <w:rPr>
          <w:rFonts w:eastAsia="Times New Roman" w:cs="Times New Roman"/>
          <w:szCs w:val="24"/>
        </w:rPr>
        <w:t xml:space="preserve"> κοινωνική πρόσληψη</w:t>
      </w:r>
      <w:r>
        <w:rPr>
          <w:rFonts w:eastAsia="Times New Roman" w:cs="Times New Roman"/>
          <w:szCs w:val="24"/>
        </w:rPr>
        <w:t>,</w:t>
      </w:r>
      <w:r>
        <w:rPr>
          <w:rFonts w:eastAsia="Times New Roman" w:cs="Times New Roman"/>
          <w:szCs w:val="24"/>
        </w:rPr>
        <w:t xml:space="preserve"> ως προς τ</w:t>
      </w:r>
      <w:r>
        <w:rPr>
          <w:rFonts w:eastAsia="Times New Roman" w:cs="Times New Roman"/>
          <w:szCs w:val="24"/>
        </w:rPr>
        <w:t>α πανεπιστήμια.</w:t>
      </w:r>
    </w:p>
    <w:p w14:paraId="7D38D6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επόμενο θέμα έχει σχέση με πάρα πολλά δάκρυα για την τεχνολογική εκπαίδευση. Δάκρυα επί δακρύων για την τεχνολογική εκπαίδευση, έναν από τους πυλώνες της ανώτατης εκπαίδευσης κ.λπ</w:t>
      </w:r>
      <w:r>
        <w:rPr>
          <w:rFonts w:eastAsia="Times New Roman" w:cs="Times New Roman"/>
          <w:szCs w:val="24"/>
        </w:rPr>
        <w:t>.</w:t>
      </w:r>
      <w:r>
        <w:rPr>
          <w:rFonts w:eastAsia="Times New Roman" w:cs="Times New Roman"/>
          <w:szCs w:val="24"/>
        </w:rPr>
        <w:t>. Εμείς έχουμε πολιτική, δάκρυα γι’ αυτό δεν έχουμε. Αντί</w:t>
      </w:r>
      <w:r>
        <w:rPr>
          <w:rFonts w:eastAsia="Times New Roman" w:cs="Times New Roman"/>
          <w:szCs w:val="24"/>
        </w:rPr>
        <w:t xml:space="preserve"> για </w:t>
      </w:r>
      <w:r>
        <w:rPr>
          <w:rFonts w:eastAsia="Times New Roman" w:cs="Times New Roman"/>
          <w:szCs w:val="24"/>
        </w:rPr>
        <w:lastRenderedPageBreak/>
        <w:t>δάκρυα, μπορείτε να μας πείτε την πολιτική σας; Τι ακριβώς λέτε για την τεχνολογική εκπαίδευση; Μη μου πείτε ότι πρέπει να αναβαθμιστεί. Σαράντα χρόνια λέμε τα ίδια όλοι. Πώς θα αναβαθμιστεί; Με ποιους όρους θα αναβαθμιστεί; Με ποιους όρους θα γίνει η</w:t>
      </w:r>
      <w:r>
        <w:rPr>
          <w:rFonts w:eastAsia="Times New Roman" w:cs="Times New Roman"/>
          <w:szCs w:val="24"/>
        </w:rPr>
        <w:t xml:space="preserve"> σύνδεση με την τοπική κοινωνία και την οικονομία; Αυτά είναι τα προκλητικά ερωτήματα.</w:t>
      </w:r>
    </w:p>
    <w:p w14:paraId="7D38D6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Ξέρουμε ότι τα ίδια ακούστηκαν και τον Αύγουστο. Θυμάστε τον πανικό του Αυγούστου, όταν ψηφίστηκε ο νόμος για την τριτοβάθμια εκπαίδευση; Ότι θα καταρρεύσουν, ότι δεν εί</w:t>
      </w:r>
      <w:r>
        <w:rPr>
          <w:rFonts w:eastAsia="Times New Roman" w:cs="Times New Roman"/>
          <w:szCs w:val="24"/>
        </w:rPr>
        <w:t>μαστε υπέρ της αριστείας, ότι το ένα, το άλλο</w:t>
      </w:r>
      <w:r>
        <w:rPr>
          <w:rFonts w:eastAsia="Times New Roman" w:cs="Times New Roman"/>
          <w:szCs w:val="24"/>
        </w:rPr>
        <w:t>.</w:t>
      </w:r>
      <w:r>
        <w:rPr>
          <w:rFonts w:eastAsia="Times New Roman" w:cs="Times New Roman"/>
          <w:szCs w:val="24"/>
        </w:rPr>
        <w:t xml:space="preserve"> Και όλα πήγαν μια χαρά και πάνε μια χαρά. </w:t>
      </w:r>
    </w:p>
    <w:p w14:paraId="7D38D6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Ευτυχώς, δεν ακούστηκε η λέξη «αριστεία» εδώ, πάλι ότι δεν πιστεύουμε στην αριστεία. Γιατί, για εμάς, αυτή είναι η αριστεία. Η </w:t>
      </w:r>
      <w:r>
        <w:rPr>
          <w:rFonts w:eastAsia="Times New Roman" w:cs="Times New Roman"/>
          <w:szCs w:val="24"/>
        </w:rPr>
        <w:lastRenderedPageBreak/>
        <w:t>αριστεία είναι να επιβραβευθούν όλοι αυ</w:t>
      </w:r>
      <w:r>
        <w:rPr>
          <w:rFonts w:eastAsia="Times New Roman" w:cs="Times New Roman"/>
          <w:szCs w:val="24"/>
        </w:rPr>
        <w:t>τοί οι ακαδημαϊκοί</w:t>
      </w:r>
      <w:r>
        <w:rPr>
          <w:rFonts w:eastAsia="Times New Roman" w:cs="Times New Roman"/>
          <w:szCs w:val="24"/>
        </w:rPr>
        <w:t>,</w:t>
      </w:r>
      <w:r>
        <w:rPr>
          <w:rFonts w:eastAsia="Times New Roman" w:cs="Times New Roman"/>
          <w:szCs w:val="24"/>
        </w:rPr>
        <w:t xml:space="preserve"> που σήκωσαν στην πλάτη τους την αναβάθμιση των ΤΕΙ, την </w:t>
      </w:r>
      <w:r>
        <w:rPr>
          <w:rFonts w:eastAsia="Times New Roman" w:cs="Times New Roman"/>
          <w:szCs w:val="24"/>
          <w:lang w:val="en-GB"/>
        </w:rPr>
        <w:t>de</w:t>
      </w:r>
      <w:r>
        <w:rPr>
          <w:rFonts w:eastAsia="Times New Roman" w:cs="Times New Roman"/>
          <w:szCs w:val="24"/>
        </w:rPr>
        <w:t xml:space="preserve"> </w:t>
      </w:r>
      <w:r>
        <w:rPr>
          <w:rFonts w:eastAsia="Times New Roman" w:cs="Times New Roman"/>
          <w:szCs w:val="24"/>
          <w:lang w:val="en-GB"/>
        </w:rPr>
        <w:t>facto</w:t>
      </w:r>
      <w:r>
        <w:rPr>
          <w:rFonts w:eastAsia="Times New Roman" w:cs="Times New Roman"/>
          <w:szCs w:val="24"/>
        </w:rPr>
        <w:t xml:space="preserve"> </w:t>
      </w:r>
      <w:proofErr w:type="spellStart"/>
      <w:r>
        <w:rPr>
          <w:rFonts w:eastAsia="Times New Roman" w:cs="Times New Roman"/>
          <w:szCs w:val="24"/>
        </w:rPr>
        <w:t>πανεπιστημιοποίησή</w:t>
      </w:r>
      <w:proofErr w:type="spellEnd"/>
      <w:r>
        <w:rPr>
          <w:rFonts w:eastAsia="Times New Roman" w:cs="Times New Roman"/>
          <w:szCs w:val="24"/>
        </w:rPr>
        <w:t xml:space="preserve"> τους πολλές φορές, πολλών τμημάτων και τα άτομα στο πανεπιστήμιο</w:t>
      </w:r>
      <w:r>
        <w:rPr>
          <w:rFonts w:eastAsia="Times New Roman" w:cs="Times New Roman"/>
          <w:szCs w:val="24"/>
        </w:rPr>
        <w:t>,</w:t>
      </w:r>
      <w:r>
        <w:rPr>
          <w:rFonts w:eastAsia="Times New Roman" w:cs="Times New Roman"/>
          <w:szCs w:val="24"/>
        </w:rPr>
        <w:t xml:space="preserve"> που άνοιξαν τα αυτιά τους και είδαν το θέμα των ΤΕΙ.</w:t>
      </w:r>
    </w:p>
    <w:p w14:paraId="7D38D6DA" w14:textId="77777777" w:rsidR="0056040B" w:rsidRDefault="008F3B9C">
      <w:pPr>
        <w:spacing w:after="0" w:line="600" w:lineRule="auto"/>
        <w:ind w:firstLine="720"/>
        <w:jc w:val="both"/>
        <w:rPr>
          <w:rFonts w:eastAsia="Times New Roman"/>
          <w:szCs w:val="24"/>
        </w:rPr>
      </w:pPr>
      <w:r>
        <w:rPr>
          <w:rFonts w:eastAsia="Times New Roman"/>
          <w:szCs w:val="24"/>
        </w:rPr>
        <w:t>Και εδώ πρέπει να χαιρετίσουμε κα</w:t>
      </w:r>
      <w:r>
        <w:rPr>
          <w:rFonts w:eastAsia="Times New Roman"/>
          <w:szCs w:val="24"/>
        </w:rPr>
        <w:t>ταστάσεις</w:t>
      </w:r>
      <w:r>
        <w:rPr>
          <w:rFonts w:eastAsia="Times New Roman"/>
          <w:szCs w:val="24"/>
        </w:rPr>
        <w:t>,</w:t>
      </w:r>
      <w:r>
        <w:rPr>
          <w:rFonts w:eastAsia="Times New Roman"/>
          <w:szCs w:val="24"/>
        </w:rPr>
        <w:t xml:space="preserve"> που για πρώτη φορά υπάρχει συνεννόηση ανάμεσα στα πανεπιστήμια και στα ΤΕΙ. Αυτό σε μία κοινωνία σημαίνει νέες συναινέσεις, νέες δυναμικές και νέου τύπου ανακατατάξεις ακαδημαϊκού χαρακτήρα.</w:t>
      </w:r>
    </w:p>
    <w:p w14:paraId="7D38D6DB" w14:textId="77777777" w:rsidR="0056040B" w:rsidRDefault="008F3B9C">
      <w:pPr>
        <w:spacing w:after="0" w:line="600" w:lineRule="auto"/>
        <w:ind w:firstLine="720"/>
        <w:jc w:val="both"/>
        <w:rPr>
          <w:rFonts w:eastAsia="Times New Roman"/>
          <w:szCs w:val="24"/>
        </w:rPr>
      </w:pPr>
      <w:r>
        <w:rPr>
          <w:rFonts w:eastAsia="Times New Roman"/>
          <w:szCs w:val="24"/>
        </w:rPr>
        <w:t xml:space="preserve">Εμείς, λοιπόν, πέρυσι στον ενιαίο χώρο εκπαίδευσης και έρευνας, όπως τον είχαμε διατυπώσει στο πλαίσιο του εθνικού διαλόγου για την παιδεία, είχαμε πει ότι υπάρχουν ακαδημαϊκά κριτήρια, η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w:t>
      </w:r>
      <w:proofErr w:type="spellStart"/>
      <w:r>
        <w:rPr>
          <w:rFonts w:eastAsia="Times New Roman"/>
          <w:szCs w:val="24"/>
        </w:rPr>
        <w:t>πανεπιστημιοποίηση</w:t>
      </w:r>
      <w:proofErr w:type="spellEnd"/>
      <w:r>
        <w:rPr>
          <w:rFonts w:eastAsia="Times New Roman"/>
          <w:szCs w:val="24"/>
        </w:rPr>
        <w:t xml:space="preserve"> ορισμένων πρέπει να επιβραβευθεί, </w:t>
      </w:r>
      <w:r>
        <w:rPr>
          <w:rFonts w:eastAsia="Times New Roman"/>
          <w:szCs w:val="24"/>
        </w:rPr>
        <w:lastRenderedPageBreak/>
        <w:t>αυτά τ</w:t>
      </w:r>
      <w:r>
        <w:rPr>
          <w:rFonts w:eastAsia="Times New Roman"/>
          <w:szCs w:val="24"/>
        </w:rPr>
        <w:t xml:space="preserve">α τμήματα που είναι στην ενδιάμεση κατάσταση πρέπει να βοηθηθούν και ορισμένα πρέπει να κλείσουν τον ιστορικό τους κύκλο. Αυτό, όμως, δεν σημαίνει </w:t>
      </w:r>
      <w:r>
        <w:rPr>
          <w:rFonts w:eastAsia="Times New Roman"/>
          <w:szCs w:val="24"/>
        </w:rPr>
        <w:t>σ</w:t>
      </w:r>
      <w:r>
        <w:rPr>
          <w:rFonts w:eastAsia="Times New Roman"/>
          <w:szCs w:val="24"/>
        </w:rPr>
        <w:t xml:space="preserve">χέδιο «ΑΘΗΝΑ», δεν σημαίνει </w:t>
      </w:r>
      <w:r>
        <w:rPr>
          <w:rFonts w:eastAsia="Times New Roman"/>
          <w:szCs w:val="24"/>
        </w:rPr>
        <w:t>«</w:t>
      </w:r>
      <w:r>
        <w:rPr>
          <w:rFonts w:eastAsia="Times New Roman"/>
          <w:szCs w:val="24"/>
        </w:rPr>
        <w:t>τα δύο πόδια στο ίδιο παπούτσι</w:t>
      </w:r>
      <w:r>
        <w:rPr>
          <w:rFonts w:eastAsia="Times New Roman"/>
          <w:szCs w:val="24"/>
        </w:rPr>
        <w:t>»</w:t>
      </w:r>
      <w:r>
        <w:rPr>
          <w:rFonts w:eastAsia="Times New Roman"/>
          <w:szCs w:val="24"/>
        </w:rPr>
        <w:t>, όπως έγινε με αυτό το απίστευτης σύλληψης σχέδ</w:t>
      </w:r>
      <w:r>
        <w:rPr>
          <w:rFonts w:eastAsia="Times New Roman"/>
          <w:szCs w:val="24"/>
        </w:rPr>
        <w:t>ιο περί «</w:t>
      </w:r>
      <w:proofErr w:type="spellStart"/>
      <w:r>
        <w:rPr>
          <w:rFonts w:eastAsia="Times New Roman"/>
          <w:szCs w:val="24"/>
        </w:rPr>
        <w:t>ορθολογικοποίησης</w:t>
      </w:r>
      <w:proofErr w:type="spellEnd"/>
      <w:r>
        <w:rPr>
          <w:rFonts w:eastAsia="Times New Roman"/>
          <w:szCs w:val="24"/>
        </w:rPr>
        <w:t>» -σε πολλά εισαγωγικά- των τμημάτων.</w:t>
      </w:r>
    </w:p>
    <w:p w14:paraId="7D38D6DC" w14:textId="77777777" w:rsidR="0056040B" w:rsidRDefault="008F3B9C">
      <w:pPr>
        <w:spacing w:after="0" w:line="600" w:lineRule="auto"/>
        <w:ind w:firstLine="720"/>
        <w:jc w:val="both"/>
        <w:rPr>
          <w:rFonts w:eastAsia="Times New Roman"/>
          <w:szCs w:val="24"/>
        </w:rPr>
      </w:pPr>
      <w:r>
        <w:rPr>
          <w:rFonts w:eastAsia="Times New Roman"/>
          <w:szCs w:val="24"/>
        </w:rPr>
        <w:t xml:space="preserve">Και βεβαίως, θα ήθελα ορισμένοι σε αυτήν την Αίθουσα να είναι πολύ προσεκτικοί. Ξέρετε ότι τα δύο ΤΕΙ, της Αθήνας και του Πειραιά, είναι στη </w:t>
      </w:r>
      <w:r>
        <w:rPr>
          <w:rFonts w:eastAsia="Times New Roman"/>
          <w:szCs w:val="24"/>
        </w:rPr>
        <w:t xml:space="preserve">γενική συνέλευση </w:t>
      </w:r>
      <w:r>
        <w:rPr>
          <w:rFonts w:eastAsia="Times New Roman"/>
          <w:szCs w:val="24"/>
        </w:rPr>
        <w:t>του ΕΛΙΔΕΚ και ξέρετε ότι είναι στ</w:t>
      </w:r>
      <w:r>
        <w:rPr>
          <w:rFonts w:eastAsia="Times New Roman"/>
          <w:szCs w:val="24"/>
        </w:rPr>
        <w:t xml:space="preserve">η </w:t>
      </w:r>
      <w:r>
        <w:rPr>
          <w:rFonts w:eastAsia="Times New Roman"/>
          <w:szCs w:val="24"/>
        </w:rPr>
        <w:t>γενική συνέλευση</w:t>
      </w:r>
      <w:r>
        <w:rPr>
          <w:rFonts w:eastAsia="Times New Roman"/>
          <w:szCs w:val="24"/>
        </w:rPr>
        <w:t xml:space="preserve"> του ΕΛΙΔΕΚ επειδή κατάφεραν να έχουν έναν τεράστιο αριθμό ερευνητικών προγραμμάτων; Σεβασμό, λοιπόν, σε αυτούς που πήραν στην πλάτη τους την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επιμένω, αναβάθμιση των ΤΕΙ.</w:t>
      </w:r>
    </w:p>
    <w:p w14:paraId="7D38D6DD"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Και βεβαίως, όπως γνωρίζετε, είχαμε πει ότι θα γίνει μία </w:t>
      </w:r>
      <w:r>
        <w:rPr>
          <w:rFonts w:eastAsia="Times New Roman"/>
          <w:szCs w:val="24"/>
        </w:rPr>
        <w:t>επιτροπή για να δει τα κριτήρια</w:t>
      </w:r>
      <w:r>
        <w:rPr>
          <w:rFonts w:eastAsia="Times New Roman"/>
          <w:szCs w:val="24"/>
        </w:rPr>
        <w:t>,</w:t>
      </w:r>
      <w:r>
        <w:rPr>
          <w:rFonts w:eastAsia="Times New Roman"/>
          <w:szCs w:val="24"/>
        </w:rPr>
        <w:t xml:space="preserve"> με τα οποία άλλα τμήματα των ΤΕΙ μπορούν να αποκτήσουν διδακτορικά, να δίνει το δικαίωμα για διδακτορικά. Έγινε αυτή η </w:t>
      </w:r>
      <w:r>
        <w:rPr>
          <w:rFonts w:eastAsia="Times New Roman"/>
          <w:szCs w:val="24"/>
        </w:rPr>
        <w:t>επιτροπή</w:t>
      </w:r>
      <w:r>
        <w:rPr>
          <w:rFonts w:eastAsia="Times New Roman"/>
          <w:szCs w:val="24"/>
        </w:rPr>
        <w:t>. Την περασμένη Πέμπτη</w:t>
      </w:r>
      <w:r>
        <w:rPr>
          <w:rFonts w:eastAsia="Times New Roman"/>
          <w:szCs w:val="24"/>
        </w:rPr>
        <w:t>,</w:t>
      </w:r>
      <w:r>
        <w:rPr>
          <w:rFonts w:eastAsia="Times New Roman"/>
          <w:szCs w:val="24"/>
        </w:rPr>
        <w:t xml:space="preserve"> κατατέθηκε το πόρισμα στη Σύνοδο Πρυτάνεων των ΤΕΙ.</w:t>
      </w:r>
    </w:p>
    <w:p w14:paraId="7D38D6DE" w14:textId="77777777" w:rsidR="0056040B" w:rsidRDefault="008F3B9C">
      <w:pPr>
        <w:spacing w:after="0" w:line="600" w:lineRule="auto"/>
        <w:ind w:firstLine="720"/>
        <w:jc w:val="both"/>
        <w:rPr>
          <w:rFonts w:eastAsia="Times New Roman"/>
          <w:szCs w:val="24"/>
        </w:rPr>
      </w:pPr>
      <w:r>
        <w:rPr>
          <w:rFonts w:eastAsia="Times New Roman"/>
          <w:szCs w:val="24"/>
        </w:rPr>
        <w:t xml:space="preserve">Επίσης, είχαμε πει </w:t>
      </w:r>
      <w:r>
        <w:rPr>
          <w:rFonts w:eastAsia="Times New Roman"/>
          <w:szCs w:val="24"/>
        </w:rPr>
        <w:t xml:space="preserve">πως, </w:t>
      </w:r>
      <w:r>
        <w:rPr>
          <w:rFonts w:eastAsia="Times New Roman"/>
          <w:szCs w:val="24"/>
        </w:rPr>
        <w:t>ό,τι είναι να γίνει</w:t>
      </w:r>
      <w:r>
        <w:rPr>
          <w:rFonts w:eastAsia="Times New Roman"/>
          <w:szCs w:val="24"/>
        </w:rPr>
        <w:t>,</w:t>
      </w:r>
      <w:r>
        <w:rPr>
          <w:rFonts w:eastAsia="Times New Roman"/>
          <w:szCs w:val="24"/>
        </w:rPr>
        <w:t xml:space="preserve"> θα γίνει με συνεννόηση από τα κάτω. Γι’ αυτό κι έχουμε ακαδημαϊκές επιτροπές στα Ιόνια, στην Ήπειρο, στη Δυτική Ελλάδα, στη Θεσσαλία και στη Στερεά Ελλάδα. Μέσα από τις συζητήσεις που γίνονται σε αυτές τις επιτροπές παίρνουμε εμεί</w:t>
      </w:r>
      <w:r>
        <w:rPr>
          <w:rFonts w:eastAsia="Times New Roman"/>
          <w:szCs w:val="24"/>
        </w:rPr>
        <w:t xml:space="preserve">ς, στη συνέχεια, τις πολιτικές αποφάσεις. Το ίδιο έγινε και στο Πανεπιστήμιο Δυτικής Αττικής. Επί έξι μήνες συνεδρίαζε η </w:t>
      </w:r>
      <w:r>
        <w:rPr>
          <w:rFonts w:eastAsia="Times New Roman"/>
          <w:szCs w:val="24"/>
        </w:rPr>
        <w:t xml:space="preserve">επιτροπή </w:t>
      </w:r>
      <w:r>
        <w:rPr>
          <w:rFonts w:eastAsia="Times New Roman"/>
          <w:szCs w:val="24"/>
        </w:rPr>
        <w:t xml:space="preserve">με </w:t>
      </w:r>
      <w:proofErr w:type="spellStart"/>
      <w:r>
        <w:rPr>
          <w:rFonts w:eastAsia="Times New Roman"/>
          <w:szCs w:val="24"/>
        </w:rPr>
        <w:t>ακαδημαϊκότατα</w:t>
      </w:r>
      <w:proofErr w:type="spellEnd"/>
      <w:r>
        <w:rPr>
          <w:rFonts w:eastAsia="Times New Roman"/>
          <w:szCs w:val="24"/>
        </w:rPr>
        <w:t xml:space="preserve"> κριτήρια -πιο ακαδημαϊκά δεν γινόταν- με τις συμφωνίες και τις διαφωνίες και κατέληξε σε </w:t>
      </w:r>
      <w:r>
        <w:rPr>
          <w:rFonts w:eastAsia="Times New Roman"/>
          <w:szCs w:val="24"/>
        </w:rPr>
        <w:lastRenderedPageBreak/>
        <w:t>μια πρόταση. Το ίδι</w:t>
      </w:r>
      <w:r>
        <w:rPr>
          <w:rFonts w:eastAsia="Times New Roman"/>
          <w:szCs w:val="24"/>
        </w:rPr>
        <w:t xml:space="preserve">ο ήταν και οι </w:t>
      </w:r>
      <w:r>
        <w:rPr>
          <w:rFonts w:eastAsia="Times New Roman"/>
          <w:szCs w:val="24"/>
        </w:rPr>
        <w:t xml:space="preserve">σύγκλητοι </w:t>
      </w:r>
      <w:r>
        <w:rPr>
          <w:rFonts w:eastAsia="Times New Roman"/>
          <w:szCs w:val="24"/>
        </w:rPr>
        <w:t xml:space="preserve">των δύο </w:t>
      </w:r>
      <w:r>
        <w:rPr>
          <w:rFonts w:eastAsia="Times New Roman"/>
          <w:szCs w:val="24"/>
        </w:rPr>
        <w:t>ιδρυμάτων</w:t>
      </w:r>
      <w:r>
        <w:rPr>
          <w:rFonts w:eastAsia="Times New Roman"/>
          <w:szCs w:val="24"/>
        </w:rPr>
        <w:t>, το ίδιο ήταν και ο δημόσιος διάλογος.</w:t>
      </w:r>
    </w:p>
    <w:p w14:paraId="7D38D6DF" w14:textId="77777777" w:rsidR="0056040B" w:rsidRDefault="008F3B9C">
      <w:pPr>
        <w:spacing w:after="0" w:line="600" w:lineRule="auto"/>
        <w:ind w:firstLine="720"/>
        <w:jc w:val="both"/>
        <w:rPr>
          <w:rFonts w:eastAsia="Times New Roman"/>
          <w:szCs w:val="24"/>
        </w:rPr>
      </w:pPr>
      <w:r>
        <w:rPr>
          <w:rFonts w:eastAsia="Times New Roman"/>
          <w:szCs w:val="24"/>
        </w:rPr>
        <w:t xml:space="preserve">Ποια είναι η ευθύνη του Υπουργείου; Να πάρει πολιτικές αποφάσεις με ακαδημαϊκά κριτήρια, όχι πολιτικές αποφάσεις με κριτήρια τα «σουβλάκια». Και δεν έχω τίποτα εναντίον των </w:t>
      </w:r>
      <w:proofErr w:type="spellStart"/>
      <w:r>
        <w:rPr>
          <w:rFonts w:eastAsia="Times New Roman"/>
          <w:szCs w:val="24"/>
        </w:rPr>
        <w:t>σο</w:t>
      </w:r>
      <w:r>
        <w:rPr>
          <w:rFonts w:eastAsia="Times New Roman"/>
          <w:szCs w:val="24"/>
        </w:rPr>
        <w:t>υβλακίων</w:t>
      </w:r>
      <w:proofErr w:type="spellEnd"/>
      <w:r>
        <w:rPr>
          <w:rFonts w:eastAsia="Times New Roman"/>
          <w:szCs w:val="24"/>
        </w:rPr>
        <w:t xml:space="preserve">, όπως καταλαβαίνετε. Με </w:t>
      </w:r>
      <w:proofErr w:type="spellStart"/>
      <w:r>
        <w:rPr>
          <w:rFonts w:eastAsia="Times New Roman"/>
          <w:szCs w:val="24"/>
        </w:rPr>
        <w:t>συγχωρείτε</w:t>
      </w:r>
      <w:proofErr w:type="spellEnd"/>
      <w:r>
        <w:rPr>
          <w:rFonts w:eastAsia="Times New Roman"/>
          <w:szCs w:val="24"/>
        </w:rPr>
        <w:t>, συνάδελφοι, που σας βλέπω να είστε λίγο αναστατωμένοι επ’ αυτού.</w:t>
      </w:r>
    </w:p>
    <w:p w14:paraId="7D38D6E0" w14:textId="77777777" w:rsidR="0056040B" w:rsidRDefault="008F3B9C">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Χρειάζονται κι αυτά.</w:t>
      </w:r>
    </w:p>
    <w:p w14:paraId="7D38D6E1"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Χρειάζονται οπωσδήποτε κι αυ</w:t>
      </w:r>
      <w:r>
        <w:rPr>
          <w:rFonts w:eastAsia="Times New Roman"/>
          <w:szCs w:val="24"/>
        </w:rPr>
        <w:t>τά, αλλά μόνον αν ιδρύσεις με ακαδημαϊκά κριτήρια, θα υπάρχει τοπική οικονομική ενίσχυση. Αν το κάνεις αντίθετα, χάνεις και το ακαδημαϊκό, χάνεις και το οικονομικό, όπως έγινε μέχρι τώρα.</w:t>
      </w:r>
    </w:p>
    <w:p w14:paraId="7D38D6E2" w14:textId="77777777" w:rsidR="0056040B" w:rsidRDefault="008F3B9C">
      <w:pPr>
        <w:spacing w:after="0" w:line="600" w:lineRule="auto"/>
        <w:ind w:firstLine="720"/>
        <w:jc w:val="both"/>
        <w:rPr>
          <w:rFonts w:eastAsia="Times New Roman"/>
          <w:szCs w:val="24"/>
        </w:rPr>
      </w:pPr>
      <w:r>
        <w:rPr>
          <w:rFonts w:eastAsia="Times New Roman"/>
          <w:szCs w:val="24"/>
        </w:rPr>
        <w:lastRenderedPageBreak/>
        <w:t>Η αναβάθμιση, λοιπόν,…</w:t>
      </w:r>
    </w:p>
    <w:p w14:paraId="7D38D6E3"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Καλά, μην φτ</w:t>
      </w:r>
      <w:r>
        <w:rPr>
          <w:rFonts w:eastAsia="Times New Roman"/>
          <w:szCs w:val="24"/>
        </w:rPr>
        <w:t>άσουμε και στο σημείο για να ανοίξουμε σουβλατζίδικο</w:t>
      </w:r>
      <w:r>
        <w:rPr>
          <w:rFonts w:eastAsia="Times New Roman"/>
          <w:szCs w:val="24"/>
        </w:rPr>
        <w:t>,</w:t>
      </w:r>
      <w:r>
        <w:rPr>
          <w:rFonts w:eastAsia="Times New Roman"/>
          <w:szCs w:val="24"/>
        </w:rPr>
        <w:t xml:space="preserve"> να θέλουμε πτυχίο ΠΕ.</w:t>
      </w:r>
    </w:p>
    <w:p w14:paraId="7D38D6E4"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Ακόμη όχι, κύριε Πρόεδρε, σας διαβεβαιώνω γι</w:t>
      </w:r>
      <w:r>
        <w:rPr>
          <w:rFonts w:eastAsia="Times New Roman"/>
          <w:szCs w:val="24"/>
        </w:rPr>
        <w:t>’</w:t>
      </w:r>
      <w:r>
        <w:rPr>
          <w:rFonts w:eastAsia="Times New Roman"/>
          <w:szCs w:val="24"/>
        </w:rPr>
        <w:t xml:space="preserve"> αυτό.</w:t>
      </w:r>
    </w:p>
    <w:p w14:paraId="7D38D6E5" w14:textId="77777777" w:rsidR="0056040B" w:rsidRDefault="008F3B9C">
      <w:pPr>
        <w:spacing w:after="0" w:line="600" w:lineRule="auto"/>
        <w:ind w:firstLine="720"/>
        <w:jc w:val="both"/>
        <w:rPr>
          <w:rFonts w:eastAsia="Times New Roman"/>
          <w:szCs w:val="24"/>
        </w:rPr>
      </w:pPr>
      <w:r>
        <w:rPr>
          <w:rFonts w:eastAsia="Times New Roman"/>
          <w:szCs w:val="24"/>
        </w:rPr>
        <w:t>Ξέρετε, είναι το τρίτο νομοσχέδιο</w:t>
      </w:r>
      <w:r>
        <w:rPr>
          <w:rFonts w:eastAsia="Times New Roman"/>
          <w:szCs w:val="24"/>
        </w:rPr>
        <w:t>,</w:t>
      </w:r>
      <w:r>
        <w:rPr>
          <w:rFonts w:eastAsia="Times New Roman"/>
          <w:szCs w:val="24"/>
        </w:rPr>
        <w:t xml:space="preserve"> που αρχίζει η συζήτηση </w:t>
      </w:r>
      <w:r>
        <w:rPr>
          <w:rFonts w:eastAsia="Times New Roman"/>
          <w:szCs w:val="24"/>
        </w:rPr>
        <w:t xml:space="preserve">με </w:t>
      </w:r>
      <w:proofErr w:type="spellStart"/>
      <w:r>
        <w:rPr>
          <w:rFonts w:eastAsia="Times New Roman"/>
          <w:szCs w:val="24"/>
        </w:rPr>
        <w:t>προεδρεύοντα</w:t>
      </w:r>
      <w:proofErr w:type="spellEnd"/>
      <w:r>
        <w:rPr>
          <w:rFonts w:eastAsia="Times New Roman"/>
          <w:szCs w:val="24"/>
        </w:rPr>
        <w:t xml:space="preserve"> τον συνάδελφο, θα έλεγα, τον κ. Κακλαμάνη, οπότε θα μας έρθουν όλα καλά, όπως και στα υπόλοιπα!</w:t>
      </w:r>
    </w:p>
    <w:p w14:paraId="7D38D6E6" w14:textId="77777777" w:rsidR="0056040B" w:rsidRDefault="008F3B9C">
      <w:pPr>
        <w:spacing w:after="0" w:line="600" w:lineRule="auto"/>
        <w:ind w:firstLine="720"/>
        <w:jc w:val="both"/>
        <w:rPr>
          <w:rFonts w:eastAsia="Times New Roman"/>
          <w:szCs w:val="24"/>
        </w:rPr>
      </w:pPr>
      <w:r>
        <w:rPr>
          <w:rFonts w:eastAsia="Times New Roman"/>
          <w:szCs w:val="24"/>
        </w:rPr>
        <w:t>Η τεχνολογική εκπαίδευση, ας το ξέρουμε, δεν θα αναβαθμιστεί μεταφυσικά. Δεν θα αναβαθμιστεί</w:t>
      </w:r>
      <w:r>
        <w:rPr>
          <w:rFonts w:eastAsia="Times New Roman"/>
          <w:szCs w:val="24"/>
        </w:rPr>
        <w:t>,</w:t>
      </w:r>
      <w:r>
        <w:rPr>
          <w:rFonts w:eastAsia="Times New Roman"/>
          <w:szCs w:val="24"/>
        </w:rPr>
        <w:t xml:space="preserve"> επειδή κάποιοι συνέχεια το λένε. </w:t>
      </w:r>
      <w:r>
        <w:rPr>
          <w:rFonts w:eastAsia="Times New Roman"/>
          <w:szCs w:val="24"/>
        </w:rPr>
        <w:lastRenderedPageBreak/>
        <w:t>Θα αναβαθμιστεί μ</w:t>
      </w:r>
      <w:r>
        <w:rPr>
          <w:rFonts w:eastAsia="Times New Roman"/>
          <w:szCs w:val="24"/>
        </w:rPr>
        <w:t>ε νεότερο διδακτικό προσωπικό</w:t>
      </w:r>
      <w:r>
        <w:rPr>
          <w:rFonts w:eastAsia="Times New Roman"/>
          <w:szCs w:val="24"/>
        </w:rPr>
        <w:t>,</w:t>
      </w:r>
      <w:r>
        <w:rPr>
          <w:rFonts w:eastAsia="Times New Roman"/>
          <w:szCs w:val="24"/>
        </w:rPr>
        <w:t xml:space="preserve"> με τις νέες θέσεις που δίνουμε, με νέα προγράμματα σπουδών, με νέα ερευνητικά προγράμματα και θα αναβαθμιστεί με την ανακατάταξη των γνωστικών πεδίων. Τα γνωστικά πεδία επιστημολογικά και επιστημονικά είναι σε μία συνεχή διαπ</w:t>
      </w:r>
      <w:r>
        <w:rPr>
          <w:rFonts w:eastAsia="Times New Roman"/>
          <w:szCs w:val="24"/>
        </w:rPr>
        <w:t xml:space="preserve">ραγμάτευση με την επιστημονική κοινότητα, με την κοινωνία γενικότερα, με την ιστορία </w:t>
      </w:r>
      <w:r>
        <w:rPr>
          <w:rFonts w:eastAsia="Times New Roman"/>
          <w:szCs w:val="24"/>
        </w:rPr>
        <w:t xml:space="preserve">τους. </w:t>
      </w:r>
      <w:r>
        <w:rPr>
          <w:rFonts w:eastAsia="Times New Roman"/>
          <w:szCs w:val="24"/>
        </w:rPr>
        <w:t>Κάθε φορά, λοιπόν, τέτοια πράγματα αναβαθμίζουν επί της ουσίας την τεχνολογική εκπαίδευση.</w:t>
      </w:r>
    </w:p>
    <w:p w14:paraId="7D38D6E7" w14:textId="77777777" w:rsidR="0056040B" w:rsidRDefault="008F3B9C">
      <w:pPr>
        <w:spacing w:after="0" w:line="600" w:lineRule="auto"/>
        <w:ind w:firstLine="720"/>
        <w:jc w:val="both"/>
        <w:rPr>
          <w:rFonts w:eastAsia="Times New Roman"/>
          <w:szCs w:val="24"/>
        </w:rPr>
      </w:pPr>
      <w:r>
        <w:rPr>
          <w:rFonts w:eastAsia="Times New Roman"/>
          <w:szCs w:val="24"/>
        </w:rPr>
        <w:t xml:space="preserve">Τώρα, δεν θα πω πόσα πράγματα πήραμε υπ’ </w:t>
      </w:r>
      <w:proofErr w:type="spellStart"/>
      <w:r>
        <w:rPr>
          <w:rFonts w:eastAsia="Times New Roman"/>
          <w:szCs w:val="24"/>
        </w:rPr>
        <w:t>όψιν</w:t>
      </w:r>
      <w:proofErr w:type="spellEnd"/>
      <w:r>
        <w:rPr>
          <w:rFonts w:eastAsia="Times New Roman"/>
          <w:szCs w:val="24"/>
        </w:rPr>
        <w:t xml:space="preserve">. Επιμένω ότι συζητάμε αυτό </w:t>
      </w:r>
      <w:r>
        <w:rPr>
          <w:rFonts w:eastAsia="Times New Roman"/>
          <w:szCs w:val="24"/>
        </w:rPr>
        <w:t>πολύ αναλυτικά. Νομίζω ότι</w:t>
      </w:r>
      <w:r>
        <w:rPr>
          <w:rFonts w:eastAsia="Times New Roman"/>
          <w:szCs w:val="24"/>
        </w:rPr>
        <w:t xml:space="preserve">, </w:t>
      </w:r>
      <w:r>
        <w:rPr>
          <w:rFonts w:eastAsia="Times New Roman"/>
          <w:szCs w:val="24"/>
        </w:rPr>
        <w:t xml:space="preserve">έπρεπε </w:t>
      </w:r>
      <w:r>
        <w:rPr>
          <w:rFonts w:eastAsia="Times New Roman"/>
          <w:szCs w:val="24"/>
        </w:rPr>
        <w:t xml:space="preserve">τουλάχιστον </w:t>
      </w:r>
      <w:r>
        <w:rPr>
          <w:rFonts w:eastAsia="Times New Roman"/>
          <w:szCs w:val="24"/>
        </w:rPr>
        <w:t>να αναγνωριστεί ότι η συζήτηση του νομοσχεδίου δεν έγινε ούτε με τη διαδικασία του κατεπείγοντος ούτε του επείγοντος. Έγιναν τέσ</w:t>
      </w:r>
      <w:r>
        <w:rPr>
          <w:rFonts w:eastAsia="Times New Roman"/>
          <w:szCs w:val="24"/>
        </w:rPr>
        <w:lastRenderedPageBreak/>
        <w:t>σερις επιτροπές, τόσες μέρες τέθηκε στη διαβούλευση, άπειρες ήταν οι προτάσεις, δ</w:t>
      </w:r>
      <w:r>
        <w:rPr>
          <w:rFonts w:eastAsia="Times New Roman"/>
          <w:szCs w:val="24"/>
        </w:rPr>
        <w:t>ημόσια άρθρα, φορείς</w:t>
      </w:r>
      <w:r>
        <w:rPr>
          <w:rFonts w:eastAsia="Times New Roman"/>
          <w:szCs w:val="24"/>
        </w:rPr>
        <w:t>,</w:t>
      </w:r>
      <w:r>
        <w:rPr>
          <w:rFonts w:eastAsia="Times New Roman"/>
          <w:szCs w:val="24"/>
        </w:rPr>
        <w:t xml:space="preserve"> με τους οποίους συζητήθηκαν</w:t>
      </w:r>
      <w:r>
        <w:rPr>
          <w:rFonts w:eastAsia="Times New Roman"/>
          <w:szCs w:val="24"/>
        </w:rPr>
        <w:t>,</w:t>
      </w:r>
      <w:r>
        <w:rPr>
          <w:rFonts w:eastAsia="Times New Roman"/>
          <w:szCs w:val="24"/>
        </w:rPr>
        <w:t xml:space="preserve"> και πάει λέγοντας.             </w:t>
      </w:r>
    </w:p>
    <w:p w14:paraId="7D38D6E8"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μία πρόταση του Τεχνικού Επιμελητηρίου</w:t>
      </w:r>
      <w:r>
        <w:rPr>
          <w:rFonts w:eastAsia="Times New Roman" w:cs="Times New Roman"/>
          <w:szCs w:val="24"/>
        </w:rPr>
        <w:t>,</w:t>
      </w:r>
      <w:r>
        <w:rPr>
          <w:rFonts w:eastAsia="Times New Roman" w:cs="Times New Roman"/>
          <w:szCs w:val="24"/>
        </w:rPr>
        <w:t xml:space="preserve"> την οποία ενσωματώνουμε ως έχει ως προς τα πτυχία των μηχανικών, τα πενταετή επιπέδου 7 και τα τετραετή επιπέδου 6 της ευρωπα</w:t>
      </w:r>
      <w:r>
        <w:rPr>
          <w:rFonts w:eastAsia="Times New Roman" w:cs="Times New Roman"/>
          <w:szCs w:val="24"/>
        </w:rPr>
        <w:t>ϊκής κλίμακας προσόντων και με μία συγκεκριμένη τροπολογία</w:t>
      </w:r>
      <w:r>
        <w:rPr>
          <w:rFonts w:eastAsia="Times New Roman" w:cs="Times New Roman"/>
          <w:szCs w:val="24"/>
        </w:rPr>
        <w:t>,</w:t>
      </w:r>
      <w:r>
        <w:rPr>
          <w:rFonts w:eastAsia="Times New Roman" w:cs="Times New Roman"/>
          <w:szCs w:val="24"/>
        </w:rPr>
        <w:t xml:space="preserve"> που καταθέτουμε αυτό αποτυπώνεται. </w:t>
      </w:r>
    </w:p>
    <w:p w14:paraId="7D38D6E9"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τα επαγγελματικά δικαιώματα -προσέξτε!- δεν θίγεται κανένα –μα, κανένα!- επαγγελματικό δικαίωμα όσων έχουν αποφοιτήσει. Όμως, θα ήθελα να είμαστε και</w:t>
      </w:r>
      <w:r>
        <w:rPr>
          <w:rFonts w:eastAsia="Times New Roman" w:cs="Times New Roman"/>
          <w:szCs w:val="24"/>
        </w:rPr>
        <w:t xml:space="preserve"> πάρα πολύ ειλικρινείς στο παιχνίδι που παίχτηκε πάλι με τα επαγγελματικά δικαιώματα, </w:t>
      </w:r>
      <w:r>
        <w:rPr>
          <w:rFonts w:eastAsia="Times New Roman" w:cs="Times New Roman"/>
          <w:szCs w:val="24"/>
        </w:rPr>
        <w:lastRenderedPageBreak/>
        <w:t>με τις υποσχέσεις γενικά και αόριστα των επαγγελματικών δικαιωμάτων. Το αποτέλεσμα; Να έρθει η Κυβέρνηση του ΣΥΡΙΖΑ και να συνειδητοποιήσουμε ότι τα μισά από τα τετρακόσι</w:t>
      </w:r>
      <w:r>
        <w:rPr>
          <w:rFonts w:eastAsia="Times New Roman" w:cs="Times New Roman"/>
          <w:szCs w:val="24"/>
        </w:rPr>
        <w:t xml:space="preserve">α είκοσι τμήματα σε όλη την Ελλάδα δεν έχουν επαγγελματικά δικαιώματα! </w:t>
      </w:r>
    </w:p>
    <w:p w14:paraId="7D38D6EA"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Πείτε μου τόσα χρόνια τι κάνατε. </w:t>
      </w:r>
    </w:p>
    <w:p w14:paraId="7D38D6EB"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σας πούμε τι κάναμε εμείς τους τελευταίους μήνες; Για πρώτη φορά συγκροτήθηκε κοινή επιτροπή ανά ειδικότητα, στην οποία συμμετέχουν και καθηγητές α</w:t>
      </w:r>
      <w:r>
        <w:rPr>
          <w:rFonts w:eastAsia="Times New Roman" w:cs="Times New Roman"/>
          <w:szCs w:val="24"/>
        </w:rPr>
        <w:t xml:space="preserve">πό τα πολυτεχνεία και καθηγητές από τα ΤΕΙ, διπλωματούχοι μηχανικοί και πτυχιούχοι μηχανικοί. Δεν έχει ξαναγίνει. Έχουν ήδη ολοκληρώσει την τέταρτή τους συνεδρίαση και πάνε πάρα πολύ καλά. </w:t>
      </w:r>
    </w:p>
    <w:p w14:paraId="7D38D6EC"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 καταφέρουμε να κάνουμε αυτό το βήμα όλοι μαζί ως προς τα επαγγε</w:t>
      </w:r>
      <w:r>
        <w:rPr>
          <w:rFonts w:eastAsia="Times New Roman" w:cs="Times New Roman"/>
          <w:szCs w:val="24"/>
        </w:rPr>
        <w:t xml:space="preserve">λματικά δικαιώματα των μηχανικών, νομίζω ότι ανοίγει </w:t>
      </w:r>
      <w:r>
        <w:rPr>
          <w:rFonts w:eastAsia="Times New Roman" w:cs="Times New Roman"/>
          <w:szCs w:val="24"/>
        </w:rPr>
        <w:lastRenderedPageBreak/>
        <w:t>επιτέλους μια πόρτα</w:t>
      </w:r>
      <w:r>
        <w:rPr>
          <w:rFonts w:eastAsia="Times New Roman" w:cs="Times New Roman"/>
          <w:szCs w:val="24"/>
        </w:rPr>
        <w:t>,</w:t>
      </w:r>
      <w:r>
        <w:rPr>
          <w:rFonts w:eastAsia="Times New Roman" w:cs="Times New Roman"/>
          <w:szCs w:val="24"/>
        </w:rPr>
        <w:t xml:space="preserve"> την οποία είχε ανοίξει, επίσης, η Υπουργός κ</w:t>
      </w:r>
      <w:r>
        <w:rPr>
          <w:rFonts w:eastAsia="Times New Roman" w:cs="Times New Roman"/>
          <w:szCs w:val="24"/>
        </w:rPr>
        <w:t>.</w:t>
      </w:r>
      <w:r>
        <w:rPr>
          <w:rFonts w:eastAsia="Times New Roman" w:cs="Times New Roman"/>
          <w:szCs w:val="24"/>
        </w:rPr>
        <w:t xml:space="preserve"> Αναγνωστοπούλου</w:t>
      </w:r>
      <w:r>
        <w:rPr>
          <w:rFonts w:eastAsia="Times New Roman" w:cs="Times New Roman"/>
          <w:szCs w:val="24"/>
        </w:rPr>
        <w:t>,</w:t>
      </w:r>
      <w:r>
        <w:rPr>
          <w:rFonts w:eastAsia="Times New Roman" w:cs="Times New Roman"/>
          <w:szCs w:val="24"/>
        </w:rPr>
        <w:t xml:space="preserve"> όσο ήταν στο Υπουργείο. </w:t>
      </w:r>
    </w:p>
    <w:p w14:paraId="7D38D6ED"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ξέρετε ότι ο στόχος μας δεν είναι να οικονομήσουμε χρήματα. Η </w:t>
      </w:r>
      <w:proofErr w:type="spellStart"/>
      <w:r>
        <w:rPr>
          <w:rFonts w:eastAsia="Times New Roman" w:cs="Times New Roman"/>
          <w:szCs w:val="24"/>
        </w:rPr>
        <w:t>ορθολογικοποίηση</w:t>
      </w:r>
      <w:proofErr w:type="spellEnd"/>
      <w:r>
        <w:rPr>
          <w:rFonts w:eastAsia="Times New Roman" w:cs="Times New Roman"/>
          <w:szCs w:val="24"/>
        </w:rPr>
        <w:t xml:space="preserve"> των θεσμών δ</w:t>
      </w:r>
      <w:r>
        <w:rPr>
          <w:rFonts w:eastAsia="Times New Roman" w:cs="Times New Roman"/>
          <w:szCs w:val="24"/>
        </w:rPr>
        <w:t xml:space="preserve">εν είναι ισοδύναμη με την εξοικονόμηση χρημάτων. Η </w:t>
      </w:r>
      <w:proofErr w:type="spellStart"/>
      <w:r>
        <w:rPr>
          <w:rFonts w:eastAsia="Times New Roman" w:cs="Times New Roman"/>
          <w:szCs w:val="24"/>
        </w:rPr>
        <w:t>ορθολογικοποίηση</w:t>
      </w:r>
      <w:proofErr w:type="spellEnd"/>
      <w:r>
        <w:rPr>
          <w:rFonts w:eastAsia="Times New Roman" w:cs="Times New Roman"/>
          <w:szCs w:val="24"/>
        </w:rPr>
        <w:t xml:space="preserve"> της λειτουργίας των θεσμών είναι ισοδύναμη με την αναβάθμιση. Και γνωρίζουμε ότι εκπαιδευτική μεταρρύθμιση</w:t>
      </w:r>
      <w:r>
        <w:rPr>
          <w:rFonts w:eastAsia="Times New Roman" w:cs="Times New Roman"/>
          <w:szCs w:val="24"/>
        </w:rPr>
        <w:t>,</w:t>
      </w:r>
      <w:r>
        <w:rPr>
          <w:rFonts w:eastAsia="Times New Roman" w:cs="Times New Roman"/>
          <w:szCs w:val="24"/>
        </w:rPr>
        <w:t xml:space="preserve"> χωρίς υλικούς πόρους, χωρίς επενδύσεις, χωρίς περισσότερα χρήματα δεν γίνεται. Κ</w:t>
      </w:r>
      <w:r>
        <w:rPr>
          <w:rFonts w:eastAsia="Times New Roman" w:cs="Times New Roman"/>
          <w:szCs w:val="24"/>
        </w:rPr>
        <w:t>αι δεν είναι τυχαίο ότι αυτό το πράγμα το κάνουμε τώρα που ξέρουμε ότι η χώρα έχει κάνει τη στροφή. Όλα αυτά περί ψηφοθηρίας, περί του ενός, περί του άλλου</w:t>
      </w:r>
      <w:r>
        <w:rPr>
          <w:rFonts w:eastAsia="Times New Roman" w:cs="Times New Roman"/>
          <w:szCs w:val="24"/>
        </w:rPr>
        <w:t>,</w:t>
      </w:r>
      <w:r>
        <w:rPr>
          <w:rFonts w:eastAsia="Times New Roman" w:cs="Times New Roman"/>
          <w:szCs w:val="24"/>
        </w:rPr>
        <w:t xml:space="preserve"> νομίζω ότι υποτιμούν τους ομιλητές, τους οποίους έχω παρακολουθήσει με μεγάλη προσοχή και ξέρω το υ</w:t>
      </w:r>
      <w:r>
        <w:rPr>
          <w:rFonts w:eastAsia="Times New Roman" w:cs="Times New Roman"/>
          <w:szCs w:val="24"/>
        </w:rPr>
        <w:t xml:space="preserve">ψηλό τους επίπεδο. Μην παρασυρόμαστε από εύκολες λύσεις! </w:t>
      </w:r>
    </w:p>
    <w:p w14:paraId="7D38D6EE"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μιλήσω για τα υπόλοιπα θέματα, θα ήθελα δημόσια να εξάρω τη μεγάλη βοήθεια που έδωσαν σε αυτό το εγχείρημα ο καθηγητής κ. </w:t>
      </w:r>
      <w:proofErr w:type="spellStart"/>
      <w:r>
        <w:rPr>
          <w:rFonts w:eastAsia="Times New Roman" w:cs="Times New Roman"/>
          <w:szCs w:val="24"/>
        </w:rPr>
        <w:t>Μπρατάκος</w:t>
      </w:r>
      <w:proofErr w:type="spellEnd"/>
      <w:r>
        <w:rPr>
          <w:rFonts w:eastAsia="Times New Roman" w:cs="Times New Roman"/>
          <w:szCs w:val="24"/>
        </w:rPr>
        <w:t xml:space="preserve"> ως Πρύτανης του ΤΕΙ Αθηνών, ο καθηγητής κ. </w:t>
      </w:r>
      <w:proofErr w:type="spellStart"/>
      <w:r>
        <w:rPr>
          <w:rFonts w:eastAsia="Times New Roman" w:cs="Times New Roman"/>
          <w:szCs w:val="24"/>
        </w:rPr>
        <w:t>Βρυζίδης</w:t>
      </w:r>
      <w:proofErr w:type="spellEnd"/>
      <w:r>
        <w:rPr>
          <w:rFonts w:eastAsia="Times New Roman" w:cs="Times New Roman"/>
          <w:szCs w:val="24"/>
        </w:rPr>
        <w:t xml:space="preserve"> ως Πρύταν</w:t>
      </w:r>
      <w:r>
        <w:rPr>
          <w:rFonts w:eastAsia="Times New Roman" w:cs="Times New Roman"/>
          <w:szCs w:val="24"/>
        </w:rPr>
        <w:t xml:space="preserve">ης του ΤΕΙ Πειραιά και ο κ. Μουτζούρης, από τους πρωτοπόρους, πρώην Πρύτανης του Εθνικού Μετσόβιου Πολυτεχνείου, που πρώτη φορά εδώ και δέκα χρόνια είχε βάλει στο τραπέζι το θέμα της σχέσης του Πολυτεχνείου με τα ΤΕΙ. </w:t>
      </w:r>
    </w:p>
    <w:p w14:paraId="7D38D6EF"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λέω αυτά</w:t>
      </w:r>
      <w:r>
        <w:rPr>
          <w:rFonts w:eastAsia="Times New Roman" w:cs="Times New Roman"/>
          <w:szCs w:val="24"/>
        </w:rPr>
        <w:t>,</w:t>
      </w:r>
      <w:r>
        <w:rPr>
          <w:rFonts w:eastAsia="Times New Roman" w:cs="Times New Roman"/>
          <w:szCs w:val="24"/>
        </w:rPr>
        <w:t xml:space="preserve"> γιατί έχει μία σημασία σ</w:t>
      </w:r>
      <w:r>
        <w:rPr>
          <w:rFonts w:eastAsia="Times New Roman" w:cs="Times New Roman"/>
          <w:szCs w:val="24"/>
        </w:rPr>
        <w:t xml:space="preserve">την κοινωνία μας να μη σπεκουλάρουμε σε </w:t>
      </w:r>
      <w:proofErr w:type="spellStart"/>
      <w:r>
        <w:rPr>
          <w:rFonts w:eastAsia="Times New Roman" w:cs="Times New Roman"/>
          <w:szCs w:val="24"/>
        </w:rPr>
        <w:t>εμφυλιοπολεμικές</w:t>
      </w:r>
      <w:proofErr w:type="spellEnd"/>
      <w:r>
        <w:rPr>
          <w:rFonts w:eastAsia="Times New Roman" w:cs="Times New Roman"/>
          <w:szCs w:val="24"/>
        </w:rPr>
        <w:t xml:space="preserve"> κουλτούρες, αλλά σε συναινετικές κουλτούρες, στις οποίες θα επανέλθω. </w:t>
      </w:r>
    </w:p>
    <w:p w14:paraId="7D38D6F0"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να υπογραμμίσουμε </w:t>
      </w:r>
      <w:r>
        <w:rPr>
          <w:rFonts w:eastAsia="Times New Roman" w:cs="Times New Roman"/>
          <w:szCs w:val="24"/>
        </w:rPr>
        <w:t>-</w:t>
      </w:r>
      <w:r>
        <w:rPr>
          <w:rFonts w:eastAsia="Times New Roman" w:cs="Times New Roman"/>
          <w:szCs w:val="24"/>
        </w:rPr>
        <w:t>κάτι</w:t>
      </w:r>
      <w:r>
        <w:rPr>
          <w:rFonts w:eastAsia="Times New Roman" w:cs="Times New Roman"/>
          <w:szCs w:val="24"/>
        </w:rPr>
        <w:t>,</w:t>
      </w:r>
      <w:r>
        <w:rPr>
          <w:rFonts w:eastAsia="Times New Roman" w:cs="Times New Roman"/>
          <w:szCs w:val="24"/>
        </w:rPr>
        <w:t xml:space="preserve"> που κάπως ξεχάστηκε</w:t>
      </w:r>
      <w:r>
        <w:rPr>
          <w:rFonts w:eastAsia="Times New Roman" w:cs="Times New Roman"/>
          <w:szCs w:val="24"/>
        </w:rPr>
        <w:t xml:space="preserve">- </w:t>
      </w:r>
      <w:r>
        <w:rPr>
          <w:rFonts w:eastAsia="Times New Roman" w:cs="Times New Roman"/>
          <w:szCs w:val="24"/>
        </w:rPr>
        <w:t xml:space="preserve">αυτά που λέει η Επιστημονική Επιτροπή της Βουλής. Η Επιστημονική Επιτροπή </w:t>
      </w:r>
      <w:r>
        <w:rPr>
          <w:rFonts w:eastAsia="Times New Roman" w:cs="Times New Roman"/>
          <w:szCs w:val="24"/>
        </w:rPr>
        <w:t xml:space="preserve">της Βουλής την Παρασκευή -έχει δημοσιοποιηθεί η </w:t>
      </w:r>
      <w:r>
        <w:rPr>
          <w:rFonts w:eastAsia="Times New Roman" w:cs="Times New Roman"/>
          <w:szCs w:val="24"/>
        </w:rPr>
        <w:lastRenderedPageBreak/>
        <w:t>έκ</w:t>
      </w:r>
      <w:r>
        <w:rPr>
          <w:rFonts w:eastAsia="Times New Roman" w:cs="Times New Roman"/>
          <w:szCs w:val="24"/>
        </w:rPr>
        <w:t xml:space="preserve">θεσή της- θεωρεί εξαιρετική την πρωτοβουλία και άρα, σε σχέση με οτιδήποτε νομικό σημαίνει αυτό ως προς το Πανεπιστήμιο Δυτικής Αττικής. </w:t>
      </w:r>
    </w:p>
    <w:p w14:paraId="7D38D6F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τα διετή προγράμματα σπουδών, υπάρχει ένα τεράστιο πρόβλη</w:t>
      </w:r>
      <w:r>
        <w:rPr>
          <w:rFonts w:eastAsia="Times New Roman" w:cs="Times New Roman"/>
          <w:szCs w:val="24"/>
        </w:rPr>
        <w:t xml:space="preserve">μα </w:t>
      </w:r>
      <w:proofErr w:type="spellStart"/>
      <w:r>
        <w:rPr>
          <w:rFonts w:eastAsia="Times New Roman" w:cs="Times New Roman"/>
          <w:szCs w:val="24"/>
        </w:rPr>
        <w:t>μεταλυκειακής</w:t>
      </w:r>
      <w:proofErr w:type="spellEnd"/>
      <w:r>
        <w:rPr>
          <w:rFonts w:eastAsia="Times New Roman" w:cs="Times New Roman"/>
          <w:szCs w:val="24"/>
        </w:rPr>
        <w:t xml:space="preserve"> εκπαίδευσης σήμερα στην Ελλάδα. Δεν είναι δικό μας. Είναι ένα από τα άπειρα πράγματα</w:t>
      </w:r>
      <w:r>
        <w:rPr>
          <w:rFonts w:eastAsia="Times New Roman" w:cs="Times New Roman"/>
          <w:szCs w:val="24"/>
        </w:rPr>
        <w:t>,</w:t>
      </w:r>
      <w:r>
        <w:rPr>
          <w:rFonts w:eastAsia="Times New Roman" w:cs="Times New Roman"/>
          <w:szCs w:val="24"/>
        </w:rPr>
        <w:t xml:space="preserve"> που πρέπει να λύσουμε. Τα παιδιά όταν τελειώνουν τη Γ΄ </w:t>
      </w:r>
      <w:r>
        <w:rPr>
          <w:rFonts w:eastAsia="Times New Roman" w:cs="Times New Roman"/>
          <w:szCs w:val="24"/>
        </w:rPr>
        <w:t>λ</w:t>
      </w:r>
      <w:r>
        <w:rPr>
          <w:rFonts w:eastAsia="Times New Roman" w:cs="Times New Roman"/>
          <w:szCs w:val="24"/>
        </w:rPr>
        <w:t>υκείου, πρέπει να έχουν επί της ουσίας επιλογές. Ξέρετε ότι η αναβάθμιση της επαγγελματικής εκπαί</w:t>
      </w:r>
      <w:r>
        <w:rPr>
          <w:rFonts w:eastAsia="Times New Roman" w:cs="Times New Roman"/>
          <w:szCs w:val="24"/>
        </w:rPr>
        <w:t>δευσης είναι ένα από τα σημαντικότερα ζητήματα</w:t>
      </w:r>
      <w:r>
        <w:rPr>
          <w:rFonts w:eastAsia="Times New Roman" w:cs="Times New Roman"/>
          <w:szCs w:val="24"/>
        </w:rPr>
        <w:t>,</w:t>
      </w:r>
      <w:r>
        <w:rPr>
          <w:rFonts w:eastAsia="Times New Roman" w:cs="Times New Roman"/>
          <w:szCs w:val="24"/>
        </w:rPr>
        <w:t xml:space="preserve"> που έχουμε προωθήσει, μαζί και με το θέμα της μαθητείας, για την οποία θα μας μιλήσει και ο κ. </w:t>
      </w:r>
      <w:proofErr w:type="spellStart"/>
      <w:r>
        <w:rPr>
          <w:rFonts w:eastAsia="Times New Roman" w:cs="Times New Roman"/>
          <w:szCs w:val="24"/>
        </w:rPr>
        <w:t>Μπαξεβανάκης</w:t>
      </w:r>
      <w:proofErr w:type="spellEnd"/>
      <w:r>
        <w:rPr>
          <w:rFonts w:eastAsia="Times New Roman" w:cs="Times New Roman"/>
          <w:szCs w:val="24"/>
        </w:rPr>
        <w:t xml:space="preserve">. </w:t>
      </w:r>
    </w:p>
    <w:p w14:paraId="7D38D6F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διετή προγράμματα σπουδών</w:t>
      </w:r>
      <w:r>
        <w:rPr>
          <w:rFonts w:eastAsia="Times New Roman" w:cs="Times New Roman"/>
          <w:szCs w:val="24"/>
        </w:rPr>
        <w:t>,</w:t>
      </w:r>
      <w:r>
        <w:rPr>
          <w:rFonts w:eastAsia="Times New Roman" w:cs="Times New Roman"/>
          <w:szCs w:val="24"/>
        </w:rPr>
        <w:t xml:space="preserve"> που θα είναι στα πανεπιστήμια και στα ΤΕΙ καθιερώνονται για πρώτη φορά στην Ελλάδα. Αυτό </w:t>
      </w:r>
      <w:r>
        <w:rPr>
          <w:rFonts w:eastAsia="Times New Roman" w:cs="Times New Roman"/>
          <w:szCs w:val="24"/>
        </w:rPr>
        <w:lastRenderedPageBreak/>
        <w:t>θα δώσει τη δυνατότητα επαγγελματικών πιστοποιητικών ευρωπαϊκών προσόντων άμεσα, με την ολοκλήρωση ενός προγράμματος σπουδών σε αυτά τα διετή, το οποίο θα είναι πραγμ</w:t>
      </w:r>
      <w:r>
        <w:rPr>
          <w:rFonts w:eastAsia="Times New Roman" w:cs="Times New Roman"/>
          <w:szCs w:val="24"/>
        </w:rPr>
        <w:t xml:space="preserve">ατικά πάρα πολύ αναβαθμισμένο ακαδημαϊκά. </w:t>
      </w:r>
    </w:p>
    <w:p w14:paraId="7D38D6F3" w14:textId="77777777" w:rsidR="0056040B" w:rsidRDefault="008F3B9C">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szCs w:val="24"/>
          <w:lang w:val="en-US"/>
        </w:rPr>
        <w:t>T</w:t>
      </w:r>
      <w:r>
        <w:rPr>
          <w:rFonts w:eastAsia="Times New Roman" w:cs="Times New Roman"/>
          <w:szCs w:val="24"/>
        </w:rPr>
        <w:t xml:space="preserve">ο λέω αυτό και δεν έχω κανένα ίχνος ειρωνείας προς το </w:t>
      </w:r>
      <w:r>
        <w:rPr>
          <w:rFonts w:eastAsia="Times New Roman" w:cs="Times New Roman"/>
          <w:szCs w:val="24"/>
          <w:lang w:val="en-US"/>
        </w:rPr>
        <w:t>KKE</w:t>
      </w:r>
      <w:r>
        <w:rPr>
          <w:rFonts w:eastAsia="Times New Roman" w:cs="Times New Roman"/>
          <w:szCs w:val="24"/>
        </w:rPr>
        <w:t>, αλλά εσείς οι ίδιοι λέτε ότι πρέπει να κάνουμε το παν να βρίσκουν τα παιδιά δουλειές. Μα, θα βρίσκουν δουλειές σε σοσιαλιστικές επιχειρήσεις; Δεν το έχω</w:t>
      </w:r>
      <w:r>
        <w:rPr>
          <w:rFonts w:eastAsia="Times New Roman" w:cs="Times New Roman"/>
          <w:szCs w:val="24"/>
        </w:rPr>
        <w:t xml:space="preserve"> καταλάβει αυτό. </w:t>
      </w:r>
    </w:p>
    <w:p w14:paraId="7D38D6F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Εμείς, λοιπόν, λέμε</w:t>
      </w:r>
      <w:r>
        <w:rPr>
          <w:rFonts w:eastAsia="Times New Roman" w:cs="Times New Roman"/>
          <w:szCs w:val="24"/>
        </w:rPr>
        <w:t>,</w:t>
      </w:r>
      <w:r>
        <w:rPr>
          <w:rFonts w:eastAsia="Times New Roman" w:cs="Times New Roman"/>
          <w:szCs w:val="24"/>
        </w:rPr>
        <w:t xml:space="preserve"> τα διετή να τα κάνουμε και με τους επιχειρηματικούς φορείς, με τους παραγωγικούς φορείς, για να εξασφαλίσουμε ακριβώς αυτές τις ανάγκες που υπάρχουν. Παλιά λέγατε «στη μαθητεία φθηνό εργατικό δυναμικό». Διαψευστήκατε.</w:t>
      </w:r>
      <w:r>
        <w:rPr>
          <w:rFonts w:eastAsia="Times New Roman" w:cs="Times New Roman"/>
          <w:szCs w:val="24"/>
        </w:rPr>
        <w:t xml:space="preserve"> Λέγατε </w:t>
      </w:r>
      <w:r>
        <w:rPr>
          <w:rFonts w:eastAsia="Times New Roman" w:cs="Times New Roman"/>
          <w:szCs w:val="24"/>
        </w:rPr>
        <w:lastRenderedPageBreak/>
        <w:t xml:space="preserve">ότι τα παιδιά δουλεύουν δωρεάν, χωρίς ασφάλιση. Τίποτε από αυτά δεν ισχύει. </w:t>
      </w:r>
    </w:p>
    <w:p w14:paraId="7D38D6F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Εδώ, λοιπόν, είμαστε υποχρεωμένοι να συζητάμε με τις υγιείς επιχειρήσεις, γιατί αυτές θα δημιουργήσουν και τις θέσεις εργασίας</w:t>
      </w:r>
      <w:r>
        <w:rPr>
          <w:rFonts w:eastAsia="Times New Roman" w:cs="Times New Roman"/>
          <w:szCs w:val="24"/>
        </w:rPr>
        <w:t>,</w:t>
      </w:r>
      <w:r>
        <w:rPr>
          <w:rFonts w:eastAsia="Times New Roman" w:cs="Times New Roman"/>
          <w:szCs w:val="24"/>
        </w:rPr>
        <w:t xml:space="preserve"> που πρέπει να δημιουργηθούν και γι</w:t>
      </w:r>
      <w:r>
        <w:rPr>
          <w:rFonts w:eastAsia="Times New Roman" w:cs="Times New Roman"/>
          <w:szCs w:val="24"/>
        </w:rPr>
        <w:t>’</w:t>
      </w:r>
      <w:r>
        <w:rPr>
          <w:rFonts w:eastAsia="Times New Roman" w:cs="Times New Roman"/>
          <w:szCs w:val="24"/>
        </w:rPr>
        <w:t xml:space="preserve"> αυτά τα</w:t>
      </w:r>
      <w:r>
        <w:rPr>
          <w:rFonts w:eastAsia="Times New Roman" w:cs="Times New Roman"/>
          <w:szCs w:val="24"/>
        </w:rPr>
        <w:t xml:space="preserve"> άτομα. Εδώ υπήρχε ένα τεχνικό ζήτημα, το οποίο θεραπεύουμε, που είχε σχέση με το πόσα παιδιά των ΕΠΑΛ θα μπουν στο υπό ίδρυση </w:t>
      </w:r>
      <w:r>
        <w:rPr>
          <w:rFonts w:eastAsia="Times New Roman" w:cs="Times New Roman"/>
          <w:szCs w:val="24"/>
        </w:rPr>
        <w:t>π</w:t>
      </w:r>
      <w:r>
        <w:rPr>
          <w:rFonts w:eastAsia="Times New Roman" w:cs="Times New Roman"/>
          <w:szCs w:val="24"/>
        </w:rPr>
        <w:t>ανεπιστήμιο, αφού στα ΤΕΙ ήταν κατά 20%. Ξέρετε, είπαμε 5% σε όλη την Ελλάδα. Ήταν μια πρόταση</w:t>
      </w:r>
      <w:r>
        <w:rPr>
          <w:rFonts w:eastAsia="Times New Roman" w:cs="Times New Roman"/>
          <w:szCs w:val="24"/>
        </w:rPr>
        <w:t>,</w:t>
      </w:r>
      <w:r>
        <w:rPr>
          <w:rFonts w:eastAsia="Times New Roman" w:cs="Times New Roman"/>
          <w:szCs w:val="24"/>
        </w:rPr>
        <w:t xml:space="preserve"> που μας έγινε από τον κ. Ανδριαν</w:t>
      </w:r>
      <w:r>
        <w:rPr>
          <w:rFonts w:eastAsia="Times New Roman" w:cs="Times New Roman"/>
          <w:szCs w:val="24"/>
        </w:rPr>
        <w:t xml:space="preserve">ό και μια πρόταση κι από τον κ. </w:t>
      </w:r>
      <w:proofErr w:type="spellStart"/>
      <w:r>
        <w:rPr>
          <w:rFonts w:eastAsia="Times New Roman" w:cs="Times New Roman"/>
          <w:szCs w:val="24"/>
        </w:rPr>
        <w:t>Κατσίκη</w:t>
      </w:r>
      <w:proofErr w:type="spellEnd"/>
      <w:r>
        <w:rPr>
          <w:rFonts w:eastAsia="Times New Roman" w:cs="Times New Roman"/>
          <w:szCs w:val="24"/>
        </w:rPr>
        <w:t>. Με τους υπολογισμούς που κάναμε, ειδικά για φέτος, για το Πανεπιστήμιο της Δυτικής Αττικής θα είναι 8%. Αν βάλετε το 5% συνολικά και το 8% στο Πανεπιστήμιο Δυτικής Αττικής, έχουμε πραγματικά μια πολύ σοβαρή αύξηση τ</w:t>
      </w:r>
      <w:r>
        <w:rPr>
          <w:rFonts w:eastAsia="Times New Roman" w:cs="Times New Roman"/>
          <w:szCs w:val="24"/>
        </w:rPr>
        <w:t xml:space="preserve">ων </w:t>
      </w:r>
      <w:r>
        <w:rPr>
          <w:rFonts w:eastAsia="Times New Roman" w:cs="Times New Roman"/>
          <w:szCs w:val="24"/>
        </w:rPr>
        <w:lastRenderedPageBreak/>
        <w:t xml:space="preserve">παιδιών μας στα ΕΠΑΛ. Το κάνουμε γενναιόδωρα, γιατί θεωρούμε ότι τα παιδιά αυτά δεν είναι </w:t>
      </w:r>
      <w:r>
        <w:rPr>
          <w:rFonts w:eastAsia="Times New Roman" w:cs="Times New Roman"/>
          <w:szCs w:val="24"/>
        </w:rPr>
        <w:t>«</w:t>
      </w:r>
      <w:r>
        <w:rPr>
          <w:rFonts w:eastAsia="Times New Roman" w:cs="Times New Roman"/>
          <w:szCs w:val="24"/>
        </w:rPr>
        <w:t>παιδιά ενός κατώτερου θεού</w:t>
      </w:r>
      <w:r>
        <w:rPr>
          <w:rFonts w:eastAsia="Times New Roman" w:cs="Times New Roman"/>
          <w:szCs w:val="24"/>
        </w:rPr>
        <w:t>»</w:t>
      </w:r>
      <w:r>
        <w:rPr>
          <w:rFonts w:eastAsia="Times New Roman" w:cs="Times New Roman"/>
          <w:szCs w:val="24"/>
        </w:rPr>
        <w:t xml:space="preserve">, όπως αποδείχθηκε και πέρυσι από τα αποτελέσματα των </w:t>
      </w:r>
      <w:r>
        <w:rPr>
          <w:rFonts w:eastAsia="Times New Roman" w:cs="Times New Roman"/>
          <w:szCs w:val="24"/>
        </w:rPr>
        <w:t>π</w:t>
      </w:r>
      <w:r>
        <w:rPr>
          <w:rFonts w:eastAsia="Times New Roman" w:cs="Times New Roman"/>
          <w:szCs w:val="24"/>
        </w:rPr>
        <w:t xml:space="preserve">ανελληνίων </w:t>
      </w:r>
      <w:r>
        <w:rPr>
          <w:rFonts w:eastAsia="Times New Roman" w:cs="Times New Roman"/>
          <w:szCs w:val="24"/>
        </w:rPr>
        <w:t>ε</w:t>
      </w:r>
      <w:r>
        <w:rPr>
          <w:rFonts w:eastAsia="Times New Roman" w:cs="Times New Roman"/>
          <w:szCs w:val="24"/>
        </w:rPr>
        <w:t xml:space="preserve">ξετάσεων. </w:t>
      </w:r>
    </w:p>
    <w:p w14:paraId="7D38D6F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Εθνικό Συντονιστικό Όργανο Μαθητείας είναι ένας </w:t>
      </w:r>
      <w:r>
        <w:rPr>
          <w:rFonts w:eastAsia="Times New Roman" w:cs="Times New Roman"/>
          <w:szCs w:val="24"/>
        </w:rPr>
        <w:t>καινούργιος θεσμός</w:t>
      </w:r>
      <w:r>
        <w:rPr>
          <w:rFonts w:eastAsia="Times New Roman" w:cs="Times New Roman"/>
          <w:szCs w:val="24"/>
        </w:rPr>
        <w:t>,</w:t>
      </w:r>
      <w:r>
        <w:rPr>
          <w:rFonts w:eastAsia="Times New Roman" w:cs="Times New Roman"/>
          <w:szCs w:val="24"/>
        </w:rPr>
        <w:t xml:space="preserve"> που δημιουργούμε. Θα σας μιλήσει </w:t>
      </w:r>
      <w:r>
        <w:rPr>
          <w:rFonts w:eastAsia="Times New Roman" w:cs="Times New Roman"/>
          <w:szCs w:val="24"/>
        </w:rPr>
        <w:t xml:space="preserve">σχετικά </w:t>
      </w:r>
      <w:r>
        <w:rPr>
          <w:rFonts w:eastAsia="Times New Roman" w:cs="Times New Roman"/>
          <w:szCs w:val="24"/>
        </w:rPr>
        <w:t xml:space="preserve">ο κ. </w:t>
      </w:r>
      <w:proofErr w:type="spellStart"/>
      <w:r>
        <w:rPr>
          <w:rFonts w:eastAsia="Times New Roman" w:cs="Times New Roman"/>
          <w:szCs w:val="24"/>
        </w:rPr>
        <w:t>Μπαξεβανάκης</w:t>
      </w:r>
      <w:proofErr w:type="spellEnd"/>
      <w:r>
        <w:rPr>
          <w:rFonts w:eastAsia="Times New Roman" w:cs="Times New Roman"/>
          <w:szCs w:val="24"/>
        </w:rPr>
        <w:t xml:space="preserve">. </w:t>
      </w:r>
    </w:p>
    <w:p w14:paraId="7D38D6F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Ας έρθουμε στο θέμα της υποχρεωτικής δεκατετράχρονης εκπαίδευσης και της δίχρονης προσχολικής εκπαίδευσης. Η ελληνική κοινωνία για δεκαετίες έχει μια αξίωση από την πολιτεία: </w:t>
      </w:r>
      <w:r>
        <w:rPr>
          <w:rFonts w:eastAsia="Times New Roman" w:cs="Times New Roman"/>
          <w:szCs w:val="24"/>
        </w:rPr>
        <w:t>να δημιουργήσει σοβαρές και αξιόπιστες</w:t>
      </w:r>
      <w:r>
        <w:rPr>
          <w:rFonts w:eastAsia="Times New Roman" w:cs="Times New Roman"/>
          <w:szCs w:val="24"/>
        </w:rPr>
        <w:t>,</w:t>
      </w:r>
      <w:r>
        <w:rPr>
          <w:rFonts w:eastAsia="Times New Roman" w:cs="Times New Roman"/>
          <w:szCs w:val="24"/>
        </w:rPr>
        <w:t xml:space="preserve"> αλλά και αποτελεσματικές εκπαιδευτικές δομές. Ξέρουμε, όμως, ότι στην εκπαιδευτική μεταρρύθμιση το πιο δύσκολο δεν είναι ο στόχος. Το πιο δύσκολο είναι η </w:t>
      </w:r>
      <w:r>
        <w:rPr>
          <w:rFonts w:eastAsia="Times New Roman" w:cs="Times New Roman"/>
          <w:szCs w:val="24"/>
        </w:rPr>
        <w:lastRenderedPageBreak/>
        <w:t>μεταβατική περίοδος</w:t>
      </w:r>
      <w:r>
        <w:rPr>
          <w:rFonts w:eastAsia="Times New Roman" w:cs="Times New Roman"/>
          <w:szCs w:val="24"/>
        </w:rPr>
        <w:t>,</w:t>
      </w:r>
      <w:r>
        <w:rPr>
          <w:rFonts w:eastAsia="Times New Roman" w:cs="Times New Roman"/>
          <w:szCs w:val="24"/>
        </w:rPr>
        <w:t xml:space="preserve"> για να φτάσει κανείς στον στόχο. Ο στόχος</w:t>
      </w:r>
      <w:r>
        <w:rPr>
          <w:rFonts w:eastAsia="Times New Roman" w:cs="Times New Roman"/>
          <w:szCs w:val="24"/>
        </w:rPr>
        <w:t>, που έχει πάντα ένα οραματικό στοιχείο, δεν μπορεί να υλοποιηθεί, αν δεν υπάρχει μια σοβαρή και καλά δουλεμένη μεταβατική περίοδος.</w:t>
      </w:r>
    </w:p>
    <w:p w14:paraId="7D38D6F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Εδώ, λοιπόν, λέμε ότι σε τρία χρόνια θα είναι υποχρεωτική η δίχρονη προσχολική εκπαίδευση, στο πλαίσιο της υποχρεωτικής δεκ</w:t>
      </w:r>
      <w:r>
        <w:rPr>
          <w:rFonts w:eastAsia="Times New Roman" w:cs="Times New Roman"/>
          <w:szCs w:val="24"/>
        </w:rPr>
        <w:t>ατετράχρονης εκπαίδευσης των παιδιών της πατρίδας μας. Είναι ένα διαχρονικό αίτημα από τους εκπαιδευτικούς μας, από τους παιδαγωγούς μας, από πολλά μέρη της κοινωνίας. Επιτέλους, να τοποθετηθούμε όλοι γενναία σε αυτό το πράγμα. Το θέλουμε; Ναι ή όχι; Όχι «</w:t>
      </w:r>
      <w:r>
        <w:rPr>
          <w:rFonts w:eastAsia="Times New Roman" w:cs="Times New Roman"/>
          <w:szCs w:val="24"/>
        </w:rPr>
        <w:t xml:space="preserve">ναι μεν, αλλά». Εάν το θέλουμε, να δούμε τον τρόπο μετάβασης. Αν δεν το θέλουμε -και υπάρχουν φορείς που έχουν δηλώσει ότι δεν το θέλουν- είναι πολύ πιο έντιμο να πεις: «εγώ δεν </w:t>
      </w:r>
      <w:r>
        <w:rPr>
          <w:rFonts w:eastAsia="Times New Roman" w:cs="Times New Roman"/>
          <w:szCs w:val="24"/>
        </w:rPr>
        <w:lastRenderedPageBreak/>
        <w:t>θέλω το διετές, δεν θέλω το δεκατετράχρονο»</w:t>
      </w:r>
      <w:r>
        <w:rPr>
          <w:rFonts w:eastAsia="Times New Roman" w:cs="Times New Roman"/>
          <w:szCs w:val="24"/>
        </w:rPr>
        <w:t>,</w:t>
      </w:r>
      <w:r>
        <w:rPr>
          <w:rFonts w:eastAsia="Times New Roman" w:cs="Times New Roman"/>
          <w:szCs w:val="24"/>
        </w:rPr>
        <w:t xml:space="preserve"> από το να λέει κανείς «ναι μεν, α</w:t>
      </w:r>
      <w:r>
        <w:rPr>
          <w:rFonts w:eastAsia="Times New Roman" w:cs="Times New Roman"/>
          <w:szCs w:val="24"/>
        </w:rPr>
        <w:t xml:space="preserve">λλά δεν γίνεται» και πάει λέγοντας. </w:t>
      </w:r>
    </w:p>
    <w:p w14:paraId="7D38D6F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Αυτό είναι ένα θέμα</w:t>
      </w:r>
      <w:r>
        <w:rPr>
          <w:rFonts w:eastAsia="Times New Roman" w:cs="Times New Roman"/>
          <w:szCs w:val="24"/>
        </w:rPr>
        <w:t>,</w:t>
      </w:r>
      <w:r>
        <w:rPr>
          <w:rFonts w:eastAsia="Times New Roman" w:cs="Times New Roman"/>
          <w:szCs w:val="24"/>
        </w:rPr>
        <w:t xml:space="preserve"> στο οποίο δεν έχουμε την ανοχή των υποσημειώσεων. Δεν υπάρχει «ναι μεν, αλλά». Αυτό θα δημιουργήσει συρρίκνωση των παιδικών σταθμών; Σας προκαλώ, λοιπόν, να μου φέρετε τους αριθμούς, γιατί οι δικοί </w:t>
      </w:r>
      <w:r>
        <w:rPr>
          <w:rFonts w:eastAsia="Times New Roman" w:cs="Times New Roman"/>
          <w:szCs w:val="24"/>
        </w:rPr>
        <w:t xml:space="preserve">μας αριθμοί λένε ότι αυτό θα οδηγήσει στην αύξηση των παιδικών σταθμών. Σήμερα μένουν χιλιάδες παιδιά έξω από τους παιδικούς σταθμούς. Άρα, θα αυξηθεί η συμμετοχή των βρεφονηπιοκόμων, θα αυξηθούν οι παιδικοί σταθμοί. </w:t>
      </w:r>
    </w:p>
    <w:p w14:paraId="7D38D6F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Βεβαίως, δεν έχει κανένα νόημα να λέμε</w:t>
      </w:r>
      <w:r>
        <w:rPr>
          <w:rFonts w:eastAsia="Times New Roman" w:cs="Times New Roman"/>
          <w:szCs w:val="24"/>
        </w:rPr>
        <w:t xml:space="preserve"> εμείς «άλφα» και να λέει κάποιος «μείον άλφα». Τόσο καιρό προκαλώ και την Κεντρική Ένωση Δήμων και άλλους να μας κοινοποιήσουν τα στοιχεία τους. </w:t>
      </w:r>
    </w:p>
    <w:p w14:paraId="7D38D6FB" w14:textId="77777777" w:rsidR="0056040B" w:rsidRDefault="008F3B9C">
      <w:pPr>
        <w:spacing w:after="0" w:line="600" w:lineRule="auto"/>
        <w:jc w:val="both"/>
        <w:rPr>
          <w:rFonts w:eastAsia="Times New Roman" w:cs="Times New Roman"/>
          <w:szCs w:val="24"/>
        </w:rPr>
      </w:pPr>
      <w:r>
        <w:rPr>
          <w:rFonts w:eastAsia="Times New Roman" w:cs="Times New Roman"/>
          <w:szCs w:val="24"/>
        </w:rPr>
        <w:lastRenderedPageBreak/>
        <w:tab/>
        <w:t xml:space="preserve">Εμείς έχουμε κοινοποιήσει τα δικά </w:t>
      </w:r>
      <w:r>
        <w:rPr>
          <w:rFonts w:eastAsia="Times New Roman" w:cs="Times New Roman"/>
          <w:szCs w:val="24"/>
        </w:rPr>
        <w:t xml:space="preserve">μας </w:t>
      </w:r>
      <w:r>
        <w:rPr>
          <w:rFonts w:eastAsia="Times New Roman" w:cs="Times New Roman"/>
          <w:szCs w:val="24"/>
        </w:rPr>
        <w:t>στοιχεία και δεν έχουμε αντίλογο ότι υπάρχουν άδειες θέσεις, ότι μένου</w:t>
      </w:r>
      <w:r>
        <w:rPr>
          <w:rFonts w:eastAsia="Times New Roman" w:cs="Times New Roman"/>
          <w:szCs w:val="24"/>
        </w:rPr>
        <w:t>ν παιδιά έξω. Γιατί άραγε; Δεν θέλω ένα τόσο σημαντικό θέμα να επισκιαστεί με την όποια λογική «σκανδαλολογίας». Νούμερα είναι. Στα νούμερα πιστεύω ότι δεν μπορεί να μη συμφωνήσουμε όλοι. Γι’ αυτό κι εμείς έχουμε κάνει πρόταση στην Κεντρική Ένωση Δήμων, όπ</w:t>
      </w:r>
      <w:r>
        <w:rPr>
          <w:rFonts w:eastAsia="Times New Roman" w:cs="Times New Roman"/>
          <w:szCs w:val="24"/>
        </w:rPr>
        <w:t>ως και στη Διδασκαλική Ομοσπονδία, όπως και σε άλλους φορείς, να καθίσουμε κάτω και να συμφωνήσουμε όλοι για τους αριθμούς. Στους αριθμούς δεν μπορεί να υπάρχει διαφωνία. Θα συμφωνήσουμε στους αριθμούς. Οι δικοί μας αριθμοί λένε αυτό που είπαμε. Αν υπάρχου</w:t>
      </w:r>
      <w:r>
        <w:rPr>
          <w:rFonts w:eastAsia="Times New Roman" w:cs="Times New Roman"/>
          <w:szCs w:val="24"/>
        </w:rPr>
        <w:t xml:space="preserve">ν άλλοι, θα δούμε πώς θα το αντιμετωπίσουμε. Ομόφωνα </w:t>
      </w:r>
      <w:r>
        <w:rPr>
          <w:rFonts w:eastAsia="Times New Roman" w:cs="Times New Roman"/>
          <w:szCs w:val="24"/>
        </w:rPr>
        <w:lastRenderedPageBreak/>
        <w:t xml:space="preserve">θα πούμε, «παιδιά, τόσοι είναι οι αριθμοί, άρα πάμε σε μια μεταβατική περίοδο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τέλος της θα είναι η υποχρεωτική δεκατετράχρονη εκπαίδευση». </w:t>
      </w:r>
    </w:p>
    <w:p w14:paraId="7D38D6F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Ξέρετε πολλοί ενδεχομένως -και δεν </w:t>
      </w:r>
      <w:r>
        <w:rPr>
          <w:rFonts w:eastAsia="Times New Roman" w:cs="Times New Roman"/>
          <w:szCs w:val="24"/>
        </w:rPr>
        <w:t>έχετε λόγο να το γνωρίζετε- ότι σήμερα ήδη λειτουργούν σε πολλά μέρη δίχρονα νηπιαγωγεία. Δεν είμαστε οι πρώτοι που φέρνουμε δίχρονα νηπιαγωγεία. Είναι πενήντα δύο χιλιάδες παιδιά στα δίχρονα νηπιαγωγεία, διότι οι γονείς έχουν κάνει αυτήν την επιλογή. Υπάρ</w:t>
      </w:r>
      <w:r>
        <w:rPr>
          <w:rFonts w:eastAsia="Times New Roman" w:cs="Times New Roman"/>
          <w:szCs w:val="24"/>
        </w:rPr>
        <w:t xml:space="preserve">χουν ολοήμερα νηπιαγωγεία. </w:t>
      </w:r>
    </w:p>
    <w:p w14:paraId="7D38D6F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Λέμε, λοιπόν, ότι είναι άλλο να υπάρχουν δίχρονα νηπιαγωγεία γενικά, επειδή υπάρχει μια κοινωνική πολιτική και άλλο να γίνονται στη λογική και τον στόχο της υποχρεωτικής δίχρονης εκπαίδευσης. Είναι δύο διαφορετικοί τρόποι σκέψης</w:t>
      </w:r>
      <w:r>
        <w:rPr>
          <w:rFonts w:eastAsia="Times New Roman" w:cs="Times New Roman"/>
          <w:szCs w:val="24"/>
        </w:rPr>
        <w:t xml:space="preserve">, δυο διαφορετικές πολιτικές. </w:t>
      </w:r>
    </w:p>
    <w:p w14:paraId="7D38D6F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λέμε ότι μέσα από ένα επεξεργασμένο σχέδιο που έχουμε, κομμάτια του οποίου έχουμε συζητήσει και στην </w:t>
      </w:r>
      <w:r>
        <w:rPr>
          <w:rFonts w:eastAsia="Times New Roman" w:cs="Times New Roman"/>
          <w:szCs w:val="24"/>
        </w:rPr>
        <w:t>ε</w:t>
      </w:r>
      <w:r>
        <w:rPr>
          <w:rFonts w:eastAsia="Times New Roman" w:cs="Times New Roman"/>
          <w:szCs w:val="24"/>
        </w:rPr>
        <w:t xml:space="preserve">πιτροπή, θα καταφέρουμε να ολοκληρώσουμε τις προϋποθέσεις για τη δίχρονη υποχρεωτική εκπαίδευση και θα </w:t>
      </w:r>
      <w:r>
        <w:rPr>
          <w:rFonts w:eastAsia="Times New Roman" w:cs="Times New Roman"/>
          <w:szCs w:val="24"/>
        </w:rPr>
        <w:t>καταφέρουμε να υπάρχουν περισσότεροι παιδικοί σταθμοί, περισσότερα άτομα</w:t>
      </w:r>
      <w:r>
        <w:rPr>
          <w:rFonts w:eastAsia="Times New Roman" w:cs="Times New Roman"/>
          <w:szCs w:val="24"/>
        </w:rPr>
        <w:t>,</w:t>
      </w:r>
      <w:r>
        <w:rPr>
          <w:rFonts w:eastAsia="Times New Roman" w:cs="Times New Roman"/>
          <w:szCs w:val="24"/>
        </w:rPr>
        <w:t xml:space="preserve"> που θα δουλεύουν στους παιδικούς σταθμούς και βεβαίως, οι νηπιαγωγοί, οι οποίοι θα έχουν την αποκλειστική ευθύνη των δύο αυτών τάξεων του νηπιαγωγείου. </w:t>
      </w:r>
    </w:p>
    <w:p w14:paraId="7D38D6F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Έρχομαι στο θέμα των μετεγγρα</w:t>
      </w:r>
      <w:r>
        <w:rPr>
          <w:rFonts w:eastAsia="Times New Roman" w:cs="Times New Roman"/>
          <w:szCs w:val="24"/>
        </w:rPr>
        <w:t xml:space="preserve">φών. </w:t>
      </w:r>
    </w:p>
    <w:p w14:paraId="7D38D70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με αυτό κλείνει η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7D38D70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Έχετε δίκιο. </w:t>
      </w:r>
    </w:p>
    <w:p w14:paraId="7D38D70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Είναι ενδιαφέρον το θέμα. </w:t>
      </w:r>
    </w:p>
    <w:p w14:paraId="7D38D70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 xml:space="preserve">(Υπουργός Παιδείας, Έρευνας και Θρησκευμάτων): </w:t>
      </w:r>
      <w:r>
        <w:rPr>
          <w:rFonts w:eastAsia="Times New Roman" w:cs="Times New Roman"/>
          <w:szCs w:val="24"/>
        </w:rPr>
        <w:t>Κοιτάξτε, πιο πρόσφορο έδαφος από σπέκουλα για τις μετεγγραφές δεν υπάρχει. Κι εγώ θα ήθελα όλοι να μετεγγράφονται. Δεν γίνεται όμως. Γι’ αυτό και είπαμε το εξής: Υπάρχει ένα πολύ σοβαρό κοινωνικό πρόβλημα. Υπ</w:t>
      </w:r>
      <w:r>
        <w:rPr>
          <w:rFonts w:eastAsia="Times New Roman" w:cs="Times New Roman"/>
          <w:szCs w:val="24"/>
        </w:rPr>
        <w:t>άρχουν οικογένειες με πολλά παιδιά -με δυο, τρία παιδιά</w:t>
      </w:r>
      <w:r>
        <w:rPr>
          <w:rFonts w:eastAsia="Times New Roman" w:cs="Times New Roman"/>
          <w:szCs w:val="24"/>
        </w:rPr>
        <w:t xml:space="preserve"> </w:t>
      </w:r>
      <w:r>
        <w:rPr>
          <w:rFonts w:eastAsia="Times New Roman" w:cs="Times New Roman"/>
          <w:szCs w:val="24"/>
        </w:rPr>
        <w:t>- που είναι σε διαφορετικές πόλεις. Δεν μπορεί μια Κυβέρνηση να κλείνει τα μάτια της σε ένα κοινωνικό πρόβλημα. Λέμε: Καμ</w:t>
      </w:r>
      <w:r>
        <w:rPr>
          <w:rFonts w:eastAsia="Times New Roman" w:cs="Times New Roman"/>
          <w:szCs w:val="24"/>
        </w:rPr>
        <w:t>μ</w:t>
      </w:r>
      <w:r>
        <w:rPr>
          <w:rFonts w:eastAsia="Times New Roman" w:cs="Times New Roman"/>
          <w:szCs w:val="24"/>
        </w:rPr>
        <w:t>ία οικογένεια δεν θα συντηρεί</w:t>
      </w:r>
      <w:r>
        <w:rPr>
          <w:rFonts w:eastAsia="Times New Roman" w:cs="Times New Roman"/>
          <w:szCs w:val="24"/>
        </w:rPr>
        <w:t>,</w:t>
      </w:r>
      <w:r>
        <w:rPr>
          <w:rFonts w:eastAsia="Times New Roman" w:cs="Times New Roman"/>
          <w:szCs w:val="24"/>
        </w:rPr>
        <w:t xml:space="preserve"> εκτός από το δικό </w:t>
      </w:r>
      <w:r>
        <w:rPr>
          <w:rFonts w:eastAsia="Times New Roman" w:cs="Times New Roman"/>
          <w:szCs w:val="24"/>
        </w:rPr>
        <w:t xml:space="preserve">της, και άλλο </w:t>
      </w:r>
      <w:r>
        <w:rPr>
          <w:rFonts w:eastAsia="Times New Roman" w:cs="Times New Roman"/>
          <w:szCs w:val="24"/>
        </w:rPr>
        <w:t xml:space="preserve">ένα σπίτι. Και </w:t>
      </w:r>
      <w:r>
        <w:rPr>
          <w:rFonts w:eastAsia="Times New Roman" w:cs="Times New Roman"/>
          <w:szCs w:val="24"/>
        </w:rPr>
        <w:t xml:space="preserve">όσον αφορά οικογένειες που έχουν σοβαρά οικονομικά προβλήματα, τα παιδιά θα έρχονται εκεί που μένουν οι οικογένειες. Αυτό αφήνει έξω μια </w:t>
      </w:r>
      <w:r>
        <w:rPr>
          <w:rFonts w:eastAsia="Times New Roman" w:cs="Times New Roman"/>
          <w:szCs w:val="24"/>
        </w:rPr>
        <w:lastRenderedPageBreak/>
        <w:t>σοβαρή κατηγορία πολιτών: οικογένειες που έχουν χαμηλό εισόδημα και έχουν ένα παιδί. Δεν το προβλέπουμε. Αυτό προβλέπετ</w:t>
      </w:r>
      <w:r>
        <w:rPr>
          <w:rFonts w:eastAsia="Times New Roman" w:cs="Times New Roman"/>
          <w:szCs w:val="24"/>
        </w:rPr>
        <w:t xml:space="preserve">αι και στις μετεγγραφές. </w:t>
      </w:r>
    </w:p>
    <w:p w14:paraId="7D38D70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Γι’ αυτό, με επιστολή που έστειλα την Παρασκευή στους Αρχηγούς των πολιτικών κομμάτων, παρακαλώ το κάθε κόμμα να φέρει γραπτώς στην Επιτροπή Μορφωτικών Υποθέσεων, κύριε </w:t>
      </w:r>
      <w:proofErr w:type="spellStart"/>
      <w:r>
        <w:rPr>
          <w:rFonts w:eastAsia="Times New Roman" w:cs="Times New Roman"/>
          <w:szCs w:val="24"/>
        </w:rPr>
        <w:t>Σεβαστάκη</w:t>
      </w:r>
      <w:proofErr w:type="spellEnd"/>
      <w:r>
        <w:rPr>
          <w:rFonts w:eastAsia="Times New Roman" w:cs="Times New Roman"/>
          <w:szCs w:val="24"/>
        </w:rPr>
        <w:t>, συγκεκριμένες προτάσεις για το θέμα των μετεγγραφώ</w:t>
      </w:r>
      <w:r>
        <w:rPr>
          <w:rFonts w:eastAsia="Times New Roman" w:cs="Times New Roman"/>
          <w:szCs w:val="24"/>
        </w:rPr>
        <w:t>ν γενικά, μήπως και καταφέρουμε να κάνουμε έναν νόμο</w:t>
      </w:r>
      <w:r>
        <w:rPr>
          <w:rFonts w:eastAsia="Times New Roman" w:cs="Times New Roman"/>
          <w:szCs w:val="24"/>
        </w:rPr>
        <w:t>,</w:t>
      </w:r>
      <w:r>
        <w:rPr>
          <w:rFonts w:eastAsia="Times New Roman" w:cs="Times New Roman"/>
          <w:szCs w:val="24"/>
        </w:rPr>
        <w:t xml:space="preserve"> που θα είναι απόφαση όλων των κομμάτων, βλέποντας όλες τις παραμέτρους</w:t>
      </w:r>
      <w:r>
        <w:rPr>
          <w:rFonts w:eastAsia="Times New Roman" w:cs="Times New Roman"/>
          <w:szCs w:val="24"/>
        </w:rPr>
        <w:t>,</w:t>
      </w:r>
      <w:r>
        <w:rPr>
          <w:rFonts w:eastAsia="Times New Roman" w:cs="Times New Roman"/>
          <w:szCs w:val="24"/>
        </w:rPr>
        <w:t xml:space="preserve"> για τον συντάξουμε. </w:t>
      </w:r>
    </w:p>
    <w:p w14:paraId="7D38D70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Τελειώνω. Θα επανέλθω και για τα σχολεία των φυλακών και για πολλά άλλα. Δεν θέλω πραγματικά να καταχραστώ τη</w:t>
      </w:r>
      <w:r>
        <w:rPr>
          <w:rFonts w:eastAsia="Times New Roman" w:cs="Times New Roman"/>
          <w:szCs w:val="24"/>
        </w:rPr>
        <w:t xml:space="preserve">ν ανοχή του Προέδρου. </w:t>
      </w:r>
    </w:p>
    <w:p w14:paraId="7D38D70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εισηγήτρια της Νέας Δημοκρατίας μίλησε για υπέρβαση του κόμματός της. Εγώ χαιρετίζω</w:t>
      </w:r>
      <w:r>
        <w:rPr>
          <w:rFonts w:eastAsia="Times New Roman" w:cs="Times New Roman"/>
          <w:szCs w:val="24"/>
        </w:rPr>
        <w:t>,</w:t>
      </w:r>
      <w:r>
        <w:rPr>
          <w:rFonts w:eastAsia="Times New Roman" w:cs="Times New Roman"/>
          <w:szCs w:val="24"/>
        </w:rPr>
        <w:t xml:space="preserve"> όχι το θέμα της υπέρβασης, αλλά την προσπάθεια των πολιτικών κομμάτων να δημιουργήσουν κλίμα συναίνεσης. Κλίμα συναίνεσης δεν σημαίνει ότι όλοι συ</w:t>
      </w:r>
      <w:r>
        <w:rPr>
          <w:rFonts w:eastAsia="Times New Roman" w:cs="Times New Roman"/>
          <w:szCs w:val="24"/>
        </w:rPr>
        <w:t xml:space="preserve">μφωνούν σε όλα. Κλίμα συναίνεσης σημαίνει συγκρουσιακή συνύπαρξη. Συνύπαρξη όμως. </w:t>
      </w:r>
    </w:p>
    <w:p w14:paraId="7D38D70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Εδώ, λοιπόν, πραγματικά -και είναι δεινή ομιλήτρια, όπως την έχετε ακούσει- οι ερωτήσεις επαναλήφθηκαν, και στις </w:t>
      </w:r>
      <w:r>
        <w:rPr>
          <w:rFonts w:eastAsia="Times New Roman" w:cs="Times New Roman"/>
          <w:szCs w:val="24"/>
        </w:rPr>
        <w:t>ε</w:t>
      </w:r>
      <w:r>
        <w:rPr>
          <w:rFonts w:eastAsia="Times New Roman" w:cs="Times New Roman"/>
          <w:szCs w:val="24"/>
        </w:rPr>
        <w:t>πιτροπές. Αλλού έχουμε απαντήσεις. Αλλού δεν είναι τόσο πει</w:t>
      </w:r>
      <w:r>
        <w:rPr>
          <w:rFonts w:eastAsia="Times New Roman" w:cs="Times New Roman"/>
          <w:szCs w:val="24"/>
        </w:rPr>
        <w:t>στικές ενδεχομένως</w:t>
      </w:r>
      <w:r>
        <w:rPr>
          <w:rFonts w:eastAsia="Times New Roman" w:cs="Times New Roman"/>
          <w:szCs w:val="24"/>
        </w:rPr>
        <w:t>,</w:t>
      </w:r>
      <w:r>
        <w:rPr>
          <w:rFonts w:eastAsia="Times New Roman" w:cs="Times New Roman"/>
          <w:szCs w:val="24"/>
        </w:rPr>
        <w:t xml:space="preserve"> οι απαντήσεις. </w:t>
      </w:r>
    </w:p>
    <w:p w14:paraId="7D38D70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Αυτό που μου κάνει τρομερή εντύπωση όμως είναι η τοποθέτηση του εκπροσώπου της Δημοκρατικής Συμπαράταξης. Είχα την αίσθηση ότι άλλα λέγαμε σε τέσσερις συνεδριάσεις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lastRenderedPageBreak/>
        <w:t>και άλλα ακούσαμε τώρα. Δεν θέλω να το σχο</w:t>
      </w:r>
      <w:r>
        <w:rPr>
          <w:rFonts w:eastAsia="Times New Roman" w:cs="Times New Roman"/>
          <w:szCs w:val="24"/>
        </w:rPr>
        <w:t>λιάσω. Καταλαβαίνω ότι υπάρχουν προβλήματα</w:t>
      </w:r>
      <w:r>
        <w:rPr>
          <w:rFonts w:eastAsia="Times New Roman" w:cs="Times New Roman"/>
          <w:szCs w:val="24"/>
        </w:rPr>
        <w:t xml:space="preserve"> και</w:t>
      </w:r>
      <w:r>
        <w:rPr>
          <w:rFonts w:eastAsia="Times New Roman" w:cs="Times New Roman"/>
          <w:szCs w:val="24"/>
        </w:rPr>
        <w:t xml:space="preserve"> διαφορετικές απόψεις μέσα στα κόμματα. Θέλει όμως μια τεράστια προσοχή</w:t>
      </w:r>
      <w:r>
        <w:rPr>
          <w:rFonts w:eastAsia="Times New Roman" w:cs="Times New Roman"/>
          <w:szCs w:val="24"/>
        </w:rPr>
        <w:t>,</w:t>
      </w:r>
      <w:r>
        <w:rPr>
          <w:rFonts w:eastAsia="Times New Roman" w:cs="Times New Roman"/>
          <w:szCs w:val="24"/>
        </w:rPr>
        <w:t xml:space="preserve"> οι συνεννοήσεις να έχουν και έναν τρόπο να καταλήγουν σε συμπεράσματα. Όταν έχουμε τέτοιου είδους αλλαγές, εγώ δεν το καταλαβαίνω. </w:t>
      </w:r>
    </w:p>
    <w:p w14:paraId="7D38D70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Τελει</w:t>
      </w:r>
      <w:r>
        <w:rPr>
          <w:rFonts w:eastAsia="Times New Roman" w:cs="Times New Roman"/>
          <w:szCs w:val="24"/>
        </w:rPr>
        <w:t xml:space="preserve">ώνω με δύο πράγματα. Είπε η κ. </w:t>
      </w:r>
      <w:proofErr w:type="spellStart"/>
      <w:r>
        <w:rPr>
          <w:rFonts w:eastAsia="Times New Roman" w:cs="Times New Roman"/>
          <w:szCs w:val="24"/>
        </w:rPr>
        <w:t>Κεραμέως</w:t>
      </w:r>
      <w:proofErr w:type="spellEnd"/>
      <w:r>
        <w:rPr>
          <w:rFonts w:eastAsia="Times New Roman" w:cs="Times New Roman"/>
          <w:szCs w:val="24"/>
        </w:rPr>
        <w:t xml:space="preserve"> ότι έχω πολλές φορές -όχι εγώ, η Κυβέρνησή μας, το προσωποποίησε και λίγο- δύο τεράστια προβλήματα. Το ένα είναι ότι κάθε φορά δράττομαι της ευκαιρίας, όταν δεν θέλω να απαντήσω,...</w:t>
      </w:r>
    </w:p>
    <w:p w14:paraId="7D38D70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είπα «προβλήματ</w:t>
      </w:r>
      <w:r>
        <w:rPr>
          <w:rFonts w:eastAsia="Times New Roman" w:cs="Times New Roman"/>
          <w:szCs w:val="24"/>
        </w:rPr>
        <w:t>α». Τακτικές.</w:t>
      </w:r>
    </w:p>
    <w:p w14:paraId="7D38D70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Σωστά, τακτικές.</w:t>
      </w:r>
    </w:p>
    <w:p w14:paraId="7D38D70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Είπε, λοιπόν, ότι όταν δεν θέλω να απαντήσω λέω πόσο σύνθετα είναι τα προβλήματα. Είναι κακό πράγμα να μη θέλεις να απαντήσεις, αλλά μην υποτιμάμε τη </w:t>
      </w:r>
      <w:proofErr w:type="spellStart"/>
      <w:r>
        <w:rPr>
          <w:rFonts w:eastAsia="Times New Roman" w:cs="Times New Roman"/>
          <w:szCs w:val="24"/>
        </w:rPr>
        <w:t>συνθε</w:t>
      </w:r>
      <w:r>
        <w:rPr>
          <w:rFonts w:eastAsia="Times New Roman" w:cs="Times New Roman"/>
          <w:szCs w:val="24"/>
        </w:rPr>
        <w:t>τότητα</w:t>
      </w:r>
      <w:proofErr w:type="spellEnd"/>
      <w:r>
        <w:rPr>
          <w:rFonts w:eastAsia="Times New Roman" w:cs="Times New Roman"/>
          <w:szCs w:val="24"/>
        </w:rPr>
        <w:t xml:space="preserve"> των προβλημάτων. </w:t>
      </w:r>
    </w:p>
    <w:p w14:paraId="7D38D70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Έρχεστε στα λόγια μου.</w:t>
      </w:r>
    </w:p>
    <w:p w14:paraId="7D38D70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Εκτός αν για τον ΣΥΡΙΖΑ τα προβλήματα είναι πιο σύνθετα από ό,τι για τη Νέα Δημοκρατία. Πάντως</w:t>
      </w:r>
      <w:r>
        <w:rPr>
          <w:rFonts w:eastAsia="Times New Roman" w:cs="Times New Roman"/>
          <w:szCs w:val="24"/>
        </w:rPr>
        <w:t>,</w:t>
      </w:r>
      <w:r>
        <w:rPr>
          <w:rFonts w:eastAsia="Times New Roman" w:cs="Times New Roman"/>
          <w:szCs w:val="24"/>
        </w:rPr>
        <w:t xml:space="preserve"> τα προβλήματα είναι πολύ σύνθετα και γι’ αυτό έχει και πολύ μεγάλη σημασία η συνεννόηση σε αυτά τα προβλήματα.</w:t>
      </w:r>
    </w:p>
    <w:p w14:paraId="7D38D70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δεύτερο που ειπώθηκε είναι ότι παντού βλέπω συγκλίσεις και συναινέσεις. Νομίζω ότι το να λέμε ότι το ποτήρι είναι μονίμως μισογεμάτο μας δίνε</w:t>
      </w:r>
      <w:r>
        <w:rPr>
          <w:rFonts w:eastAsia="Times New Roman" w:cs="Times New Roman"/>
          <w:szCs w:val="24"/>
        </w:rPr>
        <w:t xml:space="preserve">ι μια ελπίδα ως προς τον τρόπο της πολιτικής </w:t>
      </w:r>
      <w:r>
        <w:rPr>
          <w:rFonts w:eastAsia="Times New Roman" w:cs="Times New Roman"/>
          <w:szCs w:val="24"/>
        </w:rPr>
        <w:lastRenderedPageBreak/>
        <w:t>κουλτούρας και πώς αυτή η πολιτική κουλτούρα θα μας πάει όλους ένα βήμα μπροστά.</w:t>
      </w:r>
    </w:p>
    <w:p w14:paraId="7D38D71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D38D71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(Χειροκροτήματα από τις πτέρυγες του ΣΥΡΙΖΑ και των ΑΝΕΛ)</w:t>
      </w:r>
    </w:p>
    <w:p w14:paraId="7D38D71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7D38D71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Άφησα τον Υπουργό να μιλήσει, με ανοχή, γιατί έδωσε τροφή και για τις τοποθετήσεις των συναδέλφων.</w:t>
      </w:r>
    </w:p>
    <w:p w14:paraId="7D38D71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Στη δευτερολογία σας, κύριε Υπουργέ, θα ήθελα κι εγώ να ακούσω πώς μια ρύθμιση που υπήρχε στο προσχέδιο και αφορούσε το γνωστό πρόβλημα των οδοντιατρικών σχο</w:t>
      </w:r>
      <w:r>
        <w:rPr>
          <w:rFonts w:eastAsia="Times New Roman" w:cs="Times New Roman"/>
          <w:szCs w:val="24"/>
        </w:rPr>
        <w:t xml:space="preserve">λών της χώρας </w:t>
      </w:r>
      <w:proofErr w:type="spellStart"/>
      <w:r>
        <w:rPr>
          <w:rFonts w:eastAsia="Times New Roman" w:cs="Times New Roman"/>
          <w:szCs w:val="24"/>
        </w:rPr>
        <w:t>απεσύρθη</w:t>
      </w:r>
      <w:proofErr w:type="spellEnd"/>
      <w:r>
        <w:rPr>
          <w:rFonts w:eastAsia="Times New Roman" w:cs="Times New Roman"/>
          <w:szCs w:val="24"/>
        </w:rPr>
        <w:t xml:space="preserve"> στο τελικό σχέδιο.</w:t>
      </w:r>
    </w:p>
    <w:p w14:paraId="7D38D71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w:t>
      </w:r>
      <w:r>
        <w:rPr>
          <w:rFonts w:eastAsia="Times New Roman" w:cs="Times New Roman"/>
          <w:szCs w:val="24"/>
        </w:rPr>
        <w:t>,</w:t>
      </w:r>
      <w:r>
        <w:rPr>
          <w:rFonts w:eastAsia="Times New Roman" w:cs="Times New Roman"/>
          <w:szCs w:val="24"/>
        </w:rPr>
        <w:t xml:space="preserve"> οι έξι πρώτοι εγγεγραμμένοι συνάδελφοι, δηλαδή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Σεβαστάκης</w:t>
      </w:r>
      <w:proofErr w:type="spellEnd"/>
      <w:r>
        <w:rPr>
          <w:rFonts w:eastAsia="Times New Roman" w:cs="Times New Roman"/>
          <w:szCs w:val="24"/>
        </w:rPr>
        <w:t xml:space="preserve">, </w:t>
      </w:r>
      <w:proofErr w:type="spellStart"/>
      <w:r>
        <w:rPr>
          <w:rFonts w:eastAsia="Times New Roman" w:cs="Times New Roman"/>
          <w:szCs w:val="24"/>
        </w:rPr>
        <w:t>Κουτσούμπας</w:t>
      </w:r>
      <w:proofErr w:type="spellEnd"/>
      <w:r>
        <w:rPr>
          <w:rFonts w:eastAsia="Times New Roman" w:cs="Times New Roman"/>
          <w:szCs w:val="24"/>
        </w:rPr>
        <w:t>, Κρεμαστινός, Γρέγος, Τάσσος κα</w:t>
      </w:r>
      <w:r>
        <w:rPr>
          <w:rFonts w:eastAsia="Times New Roman" w:cs="Times New Roman"/>
          <w:szCs w:val="24"/>
        </w:rPr>
        <w:t>ι</w:t>
      </w:r>
      <w:r>
        <w:rPr>
          <w:rFonts w:eastAsia="Times New Roman" w:cs="Times New Roman"/>
          <w:szCs w:val="24"/>
        </w:rPr>
        <w:t xml:space="preserve"> Παπακώστα, επειδή στις 15.00΄ θα πρέπει ο κ. Κρεμαστινός να με αντικαταστήσει στην </w:t>
      </w:r>
      <w:r>
        <w:rPr>
          <w:rFonts w:eastAsia="Times New Roman" w:cs="Times New Roman"/>
          <w:szCs w:val="24"/>
        </w:rPr>
        <w:t xml:space="preserve">Έδρα, να του δώσω τον λόγο, γιατί δεν θα μπορούσε αλλιώς να μιλήσει. Αμέσως μετά θα πάμε στη σειρά που ακούσατε και μετά θα μιλήσει ο Αναπληρωτής Υπουργός κ. </w:t>
      </w:r>
      <w:proofErr w:type="spellStart"/>
      <w:r>
        <w:rPr>
          <w:rFonts w:eastAsia="Times New Roman" w:cs="Times New Roman"/>
          <w:szCs w:val="24"/>
        </w:rPr>
        <w:t>Φωτάκης</w:t>
      </w:r>
      <w:proofErr w:type="spellEnd"/>
      <w:r>
        <w:rPr>
          <w:rFonts w:eastAsia="Times New Roman" w:cs="Times New Roman"/>
          <w:szCs w:val="24"/>
        </w:rPr>
        <w:t>.</w:t>
      </w:r>
    </w:p>
    <w:p w14:paraId="7D38D71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7D38D71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w:t>
      </w:r>
      <w:r>
        <w:rPr>
          <w:rFonts w:eastAsia="Times New Roman" w:cs="Times New Roman"/>
          <w:szCs w:val="24"/>
        </w:rPr>
        <w:t>ιε Πρόεδρε και κύριε Υπουργέ, πριν από μερικά χρόνια</w:t>
      </w:r>
      <w:r>
        <w:rPr>
          <w:rFonts w:eastAsia="Times New Roman" w:cs="Times New Roman"/>
          <w:szCs w:val="24"/>
        </w:rPr>
        <w:t>,</w:t>
      </w:r>
      <w:r>
        <w:rPr>
          <w:rFonts w:eastAsia="Times New Roman" w:cs="Times New Roman"/>
          <w:szCs w:val="24"/>
        </w:rPr>
        <w:t xml:space="preserve"> ένας άλλος Υπουργός Παιδείας έφερε νόμο στη Βουλή και αναβάθμισε τα ΤΕΙ σε </w:t>
      </w:r>
      <w:r>
        <w:rPr>
          <w:rFonts w:eastAsia="Times New Roman" w:cs="Times New Roman"/>
          <w:szCs w:val="24"/>
        </w:rPr>
        <w:t>ανώτατα ιδρύματα</w:t>
      </w:r>
      <w:r>
        <w:rPr>
          <w:rFonts w:eastAsia="Times New Roman" w:cs="Times New Roman"/>
          <w:szCs w:val="24"/>
        </w:rPr>
        <w:t>. Μετά από λίγο καιρό</w:t>
      </w:r>
      <w:r>
        <w:rPr>
          <w:rFonts w:eastAsia="Times New Roman" w:cs="Times New Roman"/>
          <w:szCs w:val="24"/>
        </w:rPr>
        <w:t>,</w:t>
      </w:r>
      <w:r>
        <w:rPr>
          <w:rFonts w:eastAsia="Times New Roman" w:cs="Times New Roman"/>
          <w:szCs w:val="24"/>
        </w:rPr>
        <w:t xml:space="preserve"> διαπίστωσε </w:t>
      </w:r>
      <w:r>
        <w:rPr>
          <w:rFonts w:eastAsia="Times New Roman" w:cs="Times New Roman"/>
          <w:szCs w:val="24"/>
        </w:rPr>
        <w:lastRenderedPageBreak/>
        <w:t xml:space="preserve">ότι πολλοί </w:t>
      </w:r>
      <w:r>
        <w:rPr>
          <w:rFonts w:eastAsia="Times New Roman" w:cs="Times New Roman"/>
          <w:szCs w:val="24"/>
        </w:rPr>
        <w:t xml:space="preserve">–αν όχι </w:t>
      </w:r>
      <w:r>
        <w:rPr>
          <w:rFonts w:eastAsia="Times New Roman" w:cs="Times New Roman"/>
          <w:szCs w:val="24"/>
        </w:rPr>
        <w:t>οι περισσότεροι- καθηγητές δεν είχαν διδακτορική διατριβή.</w:t>
      </w:r>
    </w:p>
    <w:p w14:paraId="7D38D71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διδακτορική διατριβή, όπως ξέρετε, είναι το βασικό στοιχείο</w:t>
      </w:r>
      <w:r>
        <w:rPr>
          <w:rFonts w:eastAsia="Times New Roman" w:cs="Times New Roman"/>
          <w:szCs w:val="24"/>
        </w:rPr>
        <w:t>,</w:t>
      </w:r>
      <w:r>
        <w:rPr>
          <w:rFonts w:eastAsia="Times New Roman" w:cs="Times New Roman"/>
          <w:szCs w:val="24"/>
        </w:rPr>
        <w:t xml:space="preserve"> με το οποίο μπορείς να καταλάβεις θέση πανεπιστημιακού βοηθού ή λέκτορα. Οπότε τι έκανε; Έφερε έναν δεύτερο νόμο που έλεγε ότι μέχρι ενός ορισμένου ορίου μπορούν να κάνουν διδακτορική διατριβή</w:t>
      </w:r>
      <w:r>
        <w:rPr>
          <w:rFonts w:eastAsia="Times New Roman" w:cs="Times New Roman"/>
          <w:szCs w:val="24"/>
        </w:rPr>
        <w:t xml:space="preserve">. Αυτή είναι η ιστορία. Σήμερα φέρνουμε έναν άλλο νόμο και λέμε ότι τα ΤΕΙ ονομάζονται πανεπιστήμια. </w:t>
      </w:r>
    </w:p>
    <w:p w14:paraId="7D38D71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Αλήθεια, το Μετσόβιο Πολυτεχνείο, το οποίο είναι ένα από τα τρία ιδρύματα από την Ελλάδα</w:t>
      </w:r>
      <w:r>
        <w:rPr>
          <w:rFonts w:eastAsia="Times New Roman" w:cs="Times New Roman"/>
          <w:szCs w:val="24"/>
        </w:rPr>
        <w:t>,</w:t>
      </w:r>
      <w:r>
        <w:rPr>
          <w:rFonts w:eastAsia="Times New Roman" w:cs="Times New Roman"/>
          <w:szCs w:val="24"/>
        </w:rPr>
        <w:t xml:space="preserve"> που είναι διεθνώς γνωστά και </w:t>
      </w:r>
      <w:r>
        <w:rPr>
          <w:rFonts w:eastAsia="Times New Roman" w:cs="Times New Roman"/>
          <w:szCs w:val="24"/>
        </w:rPr>
        <w:t>απο</w:t>
      </w:r>
      <w:r>
        <w:rPr>
          <w:rFonts w:eastAsia="Times New Roman" w:cs="Times New Roman"/>
          <w:szCs w:val="24"/>
        </w:rPr>
        <w:t>δεκτά, δεν είναι πανεπιστήμιο; Π</w:t>
      </w:r>
      <w:r>
        <w:rPr>
          <w:rFonts w:eastAsia="Times New Roman" w:cs="Times New Roman"/>
          <w:szCs w:val="24"/>
        </w:rPr>
        <w:t>οια είναι δηλαδή η έννοια του πα</w:t>
      </w:r>
      <w:r>
        <w:rPr>
          <w:rFonts w:eastAsia="Times New Roman" w:cs="Times New Roman"/>
          <w:szCs w:val="24"/>
        </w:rPr>
        <w:lastRenderedPageBreak/>
        <w:t xml:space="preserve">νεπιστήμιου και ποιοι αναβαθμίζονται με το πανεπιστήμιο; Αναβαθμίζονται οι καθηγητές, οι φοιτητές, οι εργαζόμενοι; Τι θα πει πανεπιστήμιο; </w:t>
      </w:r>
    </w:p>
    <w:p w14:paraId="7D38D71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ΟΟΣΑ λέει, κύριε Υπουργέ, ότι είμαστε πρωταθλητές σε ανέργους πτυχιούχους. Ξέρετε </w:t>
      </w:r>
      <w:r>
        <w:rPr>
          <w:rFonts w:eastAsia="Times New Roman" w:cs="Times New Roman"/>
          <w:szCs w:val="24"/>
        </w:rPr>
        <w:t>τι σημαίνει αυτό; Σημαίνει ότι αυτοί που παίρνουν το πτυχίο δεν βρίσκουν δουλειά.</w:t>
      </w:r>
    </w:p>
    <w:p w14:paraId="7D38D71B" w14:textId="77777777" w:rsidR="0056040B" w:rsidRDefault="008F3B9C">
      <w:pPr>
        <w:spacing w:after="0" w:line="600" w:lineRule="auto"/>
        <w:ind w:firstLine="720"/>
        <w:jc w:val="both"/>
        <w:rPr>
          <w:rFonts w:eastAsia="Times New Roman"/>
          <w:szCs w:val="24"/>
        </w:rPr>
      </w:pPr>
      <w:r>
        <w:rPr>
          <w:rFonts w:eastAsia="Times New Roman"/>
          <w:szCs w:val="24"/>
        </w:rPr>
        <w:t xml:space="preserve">Και ξέρετε ότι τα διεθνή κριτήρια αξιολόγησης των </w:t>
      </w:r>
      <w:r>
        <w:rPr>
          <w:rFonts w:eastAsia="Times New Roman"/>
          <w:szCs w:val="24"/>
        </w:rPr>
        <w:t xml:space="preserve">πανεπιστημίων </w:t>
      </w:r>
      <w:r>
        <w:rPr>
          <w:rFonts w:eastAsia="Times New Roman"/>
          <w:szCs w:val="24"/>
        </w:rPr>
        <w:t>είναι δύο βασικά. Το ένα είναι η νέα γνώση</w:t>
      </w:r>
      <w:r>
        <w:rPr>
          <w:rFonts w:eastAsia="Times New Roman"/>
          <w:szCs w:val="24"/>
        </w:rPr>
        <w:t>,</w:t>
      </w:r>
      <w:r>
        <w:rPr>
          <w:rFonts w:eastAsia="Times New Roman"/>
          <w:szCs w:val="24"/>
        </w:rPr>
        <w:t xml:space="preserve"> που παράγει το </w:t>
      </w:r>
      <w:r>
        <w:rPr>
          <w:rFonts w:eastAsia="Times New Roman"/>
          <w:szCs w:val="24"/>
        </w:rPr>
        <w:t>πανεπιστήμιο</w:t>
      </w:r>
      <w:r>
        <w:rPr>
          <w:rFonts w:eastAsia="Times New Roman"/>
          <w:szCs w:val="24"/>
        </w:rPr>
        <w:t xml:space="preserve">, δηλαδή το </w:t>
      </w:r>
      <w:r>
        <w:rPr>
          <w:rFonts w:eastAsia="Times New Roman"/>
          <w:szCs w:val="24"/>
        </w:rPr>
        <w:t xml:space="preserve">πανεπιστήμιο </w:t>
      </w:r>
      <w:r>
        <w:rPr>
          <w:rFonts w:eastAsia="Times New Roman"/>
          <w:szCs w:val="24"/>
        </w:rPr>
        <w:t>δεν είναι διδα</w:t>
      </w:r>
      <w:r>
        <w:rPr>
          <w:rFonts w:eastAsia="Times New Roman"/>
          <w:szCs w:val="24"/>
        </w:rPr>
        <w:t>κτικό ίδρυμα</w:t>
      </w:r>
      <w:r>
        <w:rPr>
          <w:rFonts w:eastAsia="Times New Roman"/>
          <w:szCs w:val="24"/>
        </w:rPr>
        <w:t>,</w:t>
      </w:r>
      <w:r>
        <w:rPr>
          <w:rFonts w:eastAsia="Times New Roman"/>
          <w:szCs w:val="24"/>
        </w:rPr>
        <w:t xml:space="preserve"> όπου όπως στο δημοτικό, στο γυμνάσιο, ένας καλός δάσκαλος μεταφέρει τη γνώση. Το </w:t>
      </w:r>
      <w:r>
        <w:rPr>
          <w:rFonts w:eastAsia="Times New Roman"/>
          <w:szCs w:val="24"/>
        </w:rPr>
        <w:t xml:space="preserve">πανεπιστήμιο </w:t>
      </w:r>
      <w:r>
        <w:rPr>
          <w:rFonts w:eastAsia="Times New Roman"/>
          <w:szCs w:val="24"/>
        </w:rPr>
        <w:t xml:space="preserve">πρέπει να παράγει νέα γνώση, η οποία να γίνει αποδεκτή από όλον τον κόσμο, από όλα τα </w:t>
      </w:r>
      <w:r>
        <w:rPr>
          <w:rFonts w:eastAsia="Times New Roman"/>
          <w:szCs w:val="24"/>
        </w:rPr>
        <w:t xml:space="preserve">πανεπιστήμια </w:t>
      </w:r>
      <w:r>
        <w:rPr>
          <w:rFonts w:eastAsia="Times New Roman"/>
          <w:szCs w:val="24"/>
        </w:rPr>
        <w:t xml:space="preserve">και να προάγει την επιστήμη. Τα </w:t>
      </w:r>
      <w:r>
        <w:rPr>
          <w:rFonts w:eastAsia="Times New Roman"/>
          <w:szCs w:val="24"/>
        </w:rPr>
        <w:t>πανεπιστήμια</w:t>
      </w:r>
      <w:r>
        <w:rPr>
          <w:rFonts w:eastAsia="Times New Roman"/>
          <w:szCs w:val="24"/>
        </w:rPr>
        <w:t>, λοι</w:t>
      </w:r>
      <w:r>
        <w:rPr>
          <w:rFonts w:eastAsia="Times New Roman"/>
          <w:szCs w:val="24"/>
        </w:rPr>
        <w:t xml:space="preserve">πόν, </w:t>
      </w:r>
      <w:r>
        <w:rPr>
          <w:rFonts w:eastAsia="Times New Roman"/>
          <w:szCs w:val="24"/>
        </w:rPr>
        <w:lastRenderedPageBreak/>
        <w:t xml:space="preserve">αυτά που δεν παράγουν γνώση, σύμφωνα με τη διεθνή αξιολόγηση, δεν θεωρούνται </w:t>
      </w:r>
      <w:r>
        <w:rPr>
          <w:rFonts w:eastAsia="Times New Roman"/>
          <w:szCs w:val="24"/>
        </w:rPr>
        <w:t>πανεπιστήμια</w:t>
      </w:r>
      <w:r>
        <w:rPr>
          <w:rFonts w:eastAsia="Times New Roman"/>
          <w:szCs w:val="24"/>
        </w:rPr>
        <w:t xml:space="preserve">. </w:t>
      </w:r>
    </w:p>
    <w:p w14:paraId="7D38D71C" w14:textId="77777777" w:rsidR="0056040B" w:rsidRDefault="008F3B9C">
      <w:pPr>
        <w:spacing w:after="0" w:line="600" w:lineRule="auto"/>
        <w:ind w:firstLine="720"/>
        <w:jc w:val="both"/>
        <w:rPr>
          <w:rFonts w:eastAsia="Times New Roman"/>
          <w:szCs w:val="24"/>
        </w:rPr>
      </w:pPr>
      <w:r>
        <w:rPr>
          <w:rFonts w:eastAsia="Times New Roman"/>
          <w:szCs w:val="24"/>
        </w:rPr>
        <w:t>Και το δεύτερο</w:t>
      </w:r>
      <w:r>
        <w:rPr>
          <w:rFonts w:eastAsia="Times New Roman"/>
          <w:szCs w:val="24"/>
        </w:rPr>
        <w:t>,</w:t>
      </w:r>
      <w:r>
        <w:rPr>
          <w:rFonts w:eastAsia="Times New Roman"/>
          <w:szCs w:val="24"/>
        </w:rPr>
        <w:t xml:space="preserve"> που λαμβάνουν υπόψη </w:t>
      </w:r>
      <w:r>
        <w:rPr>
          <w:rFonts w:eastAsia="Times New Roman"/>
          <w:szCs w:val="24"/>
        </w:rPr>
        <w:t>τους,</w:t>
      </w:r>
      <w:r>
        <w:rPr>
          <w:rFonts w:eastAsia="Times New Roman"/>
          <w:szCs w:val="24"/>
        </w:rPr>
        <w:t xml:space="preserve"> είναι η απορροφητικότητα</w:t>
      </w:r>
      <w:r w:rsidRPr="00D57DEB">
        <w:rPr>
          <w:rFonts w:eastAsia="Times New Roman"/>
          <w:szCs w:val="24"/>
        </w:rPr>
        <w:t xml:space="preserve"> </w:t>
      </w:r>
      <w:r>
        <w:rPr>
          <w:rFonts w:eastAsia="Times New Roman"/>
          <w:szCs w:val="24"/>
        </w:rPr>
        <w:t>των αποφοίτων τους</w:t>
      </w:r>
      <w:r>
        <w:rPr>
          <w:rFonts w:eastAsia="Times New Roman"/>
          <w:szCs w:val="24"/>
        </w:rPr>
        <w:t xml:space="preserve"> από την αγορ</w:t>
      </w:r>
      <w:r>
        <w:rPr>
          <w:rFonts w:eastAsia="Times New Roman"/>
          <w:szCs w:val="24"/>
        </w:rPr>
        <w:t>ά</w:t>
      </w:r>
      <w:r>
        <w:rPr>
          <w:rFonts w:eastAsia="Times New Roman"/>
          <w:szCs w:val="24"/>
        </w:rPr>
        <w:t xml:space="preserve">. Διότι όταν έχεις ένα πτυχίο, παραδείγματος χάρη, από ένα </w:t>
      </w:r>
      <w:r>
        <w:rPr>
          <w:rFonts w:eastAsia="Times New Roman"/>
          <w:szCs w:val="24"/>
        </w:rPr>
        <w:t xml:space="preserve">πανεπιστήμιο, </w:t>
      </w:r>
      <w:r>
        <w:rPr>
          <w:rFonts w:eastAsia="Times New Roman"/>
          <w:szCs w:val="24"/>
        </w:rPr>
        <w:t>που δεν υπάρχει στη διεθνή λίστα, τι να κάνει ο ταλαίπωρος αυτός απόφοιτος</w:t>
      </w:r>
      <w:r>
        <w:rPr>
          <w:rFonts w:eastAsia="Times New Roman"/>
          <w:szCs w:val="24"/>
        </w:rPr>
        <w:t>,</w:t>
      </w:r>
      <w:r>
        <w:rPr>
          <w:rFonts w:eastAsia="Times New Roman"/>
          <w:szCs w:val="24"/>
        </w:rPr>
        <w:t xml:space="preserve"> ο οποίος θα πάει να ζητήσει δουλειά;</w:t>
      </w:r>
      <w:r w:rsidDel="007A7CAA">
        <w:rPr>
          <w:rFonts w:eastAsia="Times New Roman"/>
          <w:szCs w:val="24"/>
        </w:rPr>
        <w:t xml:space="preserve"> </w:t>
      </w:r>
      <w:r>
        <w:rPr>
          <w:rFonts w:eastAsia="Times New Roman"/>
          <w:szCs w:val="24"/>
        </w:rPr>
        <w:t xml:space="preserve">Είναι, λοιπόν, βασικό και απαραίτητο σημείο όταν λέμε </w:t>
      </w:r>
      <w:r>
        <w:rPr>
          <w:rFonts w:eastAsia="Times New Roman"/>
          <w:szCs w:val="24"/>
        </w:rPr>
        <w:t>π</w:t>
      </w:r>
      <w:r>
        <w:rPr>
          <w:rFonts w:eastAsia="Times New Roman"/>
          <w:szCs w:val="24"/>
        </w:rPr>
        <w:t xml:space="preserve">ανεπιστήμιο, να διασφαλίζουμε αυτά τα δύο βασικά πράγματα. </w:t>
      </w:r>
    </w:p>
    <w:p w14:paraId="7D38D71D" w14:textId="77777777" w:rsidR="0056040B" w:rsidRDefault="008F3B9C">
      <w:pPr>
        <w:spacing w:after="0" w:line="600" w:lineRule="auto"/>
        <w:ind w:firstLine="720"/>
        <w:jc w:val="both"/>
        <w:rPr>
          <w:rFonts w:eastAsia="Times New Roman"/>
          <w:szCs w:val="24"/>
        </w:rPr>
      </w:pPr>
      <w:r>
        <w:rPr>
          <w:rFonts w:eastAsia="Times New Roman"/>
          <w:szCs w:val="24"/>
        </w:rPr>
        <w:t>Και ερωτώ: Η Γ</w:t>
      </w:r>
      <w:r>
        <w:rPr>
          <w:rFonts w:eastAsia="Times New Roman"/>
          <w:szCs w:val="24"/>
        </w:rPr>
        <w:t xml:space="preserve">ερμανία έχει νομίζω δεκαέξι, δεκαεπτά </w:t>
      </w:r>
      <w:r>
        <w:rPr>
          <w:rFonts w:eastAsia="Times New Roman"/>
          <w:szCs w:val="24"/>
        </w:rPr>
        <w:t>π</w:t>
      </w:r>
      <w:r>
        <w:rPr>
          <w:rFonts w:eastAsia="Times New Roman"/>
          <w:szCs w:val="24"/>
        </w:rPr>
        <w:t xml:space="preserve">ανεπιστήμια με οκταπλάσιο πληθυσμό. Δικαιούται η Ελλάδα να έχει σαράντα με </w:t>
      </w:r>
      <w:proofErr w:type="spellStart"/>
      <w:r>
        <w:rPr>
          <w:rFonts w:eastAsia="Times New Roman"/>
          <w:szCs w:val="24"/>
        </w:rPr>
        <w:t>υπο</w:t>
      </w:r>
      <w:proofErr w:type="spellEnd"/>
      <w:r>
        <w:rPr>
          <w:rFonts w:eastAsia="Times New Roman"/>
          <w:szCs w:val="24"/>
        </w:rPr>
        <w:t xml:space="preserve">-οκταπλάσιο πληθυσμό; </w:t>
      </w:r>
    </w:p>
    <w:p w14:paraId="7D38D71E" w14:textId="77777777" w:rsidR="0056040B" w:rsidRDefault="008F3B9C">
      <w:pPr>
        <w:spacing w:after="0" w:line="600" w:lineRule="auto"/>
        <w:ind w:firstLine="720"/>
        <w:jc w:val="both"/>
        <w:rPr>
          <w:rFonts w:eastAsia="Times New Roman"/>
          <w:szCs w:val="24"/>
        </w:rPr>
      </w:pPr>
      <w:r>
        <w:rPr>
          <w:rFonts w:eastAsia="Times New Roman"/>
          <w:szCs w:val="24"/>
        </w:rPr>
        <w:lastRenderedPageBreak/>
        <w:t>Επίσης, ξαναρωτώ: Πόσα από αυτά τα σαράντα γνωρίζει ο κόσμος;</w:t>
      </w:r>
    </w:p>
    <w:p w14:paraId="7D38D71F" w14:textId="77777777" w:rsidR="0056040B" w:rsidRDefault="008F3B9C">
      <w:pPr>
        <w:spacing w:after="0" w:line="600" w:lineRule="auto"/>
        <w:ind w:firstLine="720"/>
        <w:jc w:val="both"/>
        <w:rPr>
          <w:rFonts w:eastAsia="Times New Roman"/>
          <w:szCs w:val="24"/>
        </w:rPr>
      </w:pPr>
      <w:r>
        <w:rPr>
          <w:rFonts w:eastAsia="Times New Roman"/>
          <w:szCs w:val="24"/>
        </w:rPr>
        <w:t xml:space="preserve">Δηλαδή μην με παρεξηγήσετε, αλλά από τα </w:t>
      </w:r>
      <w:proofErr w:type="spellStart"/>
      <w:r>
        <w:rPr>
          <w:rFonts w:eastAsia="Times New Roman"/>
          <w:szCs w:val="24"/>
        </w:rPr>
        <w:t>κυκλοφορούντα</w:t>
      </w:r>
      <w:proofErr w:type="spellEnd"/>
      <w:r>
        <w:rPr>
          <w:rFonts w:eastAsia="Times New Roman"/>
          <w:szCs w:val="24"/>
        </w:rPr>
        <w:t xml:space="preserve"> </w:t>
      </w:r>
      <w:r>
        <w:rPr>
          <w:rFonts w:eastAsia="Times New Roman"/>
          <w:szCs w:val="24"/>
        </w:rPr>
        <w:t>π</w:t>
      </w:r>
      <w:r>
        <w:rPr>
          <w:rFonts w:eastAsia="Times New Roman"/>
          <w:szCs w:val="24"/>
        </w:rPr>
        <w:t>ανεπιστήμια στην περιοχή της Αττικής</w:t>
      </w:r>
      <w:r>
        <w:rPr>
          <w:rFonts w:eastAsia="Times New Roman"/>
          <w:szCs w:val="24"/>
        </w:rPr>
        <w:t>,</w:t>
      </w:r>
      <w:r>
        <w:rPr>
          <w:rFonts w:eastAsia="Times New Roman"/>
          <w:szCs w:val="24"/>
        </w:rPr>
        <w:t xml:space="preserve"> μόνο το Μετσόβιο και το Εθνικό Καποδιστριακό, αν δεν κάνω λάθος -και διαψεύστε με</w:t>
      </w:r>
      <w:r>
        <w:rPr>
          <w:rFonts w:eastAsia="Times New Roman"/>
          <w:szCs w:val="24"/>
        </w:rPr>
        <w:t xml:space="preserve"> αν κάνω λάθος</w:t>
      </w:r>
      <w:r>
        <w:rPr>
          <w:rFonts w:eastAsia="Times New Roman"/>
          <w:szCs w:val="24"/>
        </w:rPr>
        <w:t>- είναι σε διεθνείς λίστες και σε σειρές παραγωγικές. Τι δίνουμε, δηλαδή, σε αυτά τα παιδιά; Τους δίνουμε πτυχίο ανεργίας;</w:t>
      </w:r>
      <w:r>
        <w:rPr>
          <w:rFonts w:eastAsia="Times New Roman"/>
          <w:szCs w:val="24"/>
        </w:rPr>
        <w:t xml:space="preserve"> Γιατί όλο τον καιρό που φοιτούν</w:t>
      </w:r>
      <w:r>
        <w:rPr>
          <w:rFonts w:eastAsia="Times New Roman"/>
          <w:szCs w:val="24"/>
        </w:rPr>
        <w:t>,</w:t>
      </w:r>
      <w:r>
        <w:rPr>
          <w:rFonts w:eastAsia="Times New Roman"/>
          <w:szCs w:val="24"/>
        </w:rPr>
        <w:t xml:space="preserve"> βαυκαλίζονται με την ιδέα ότι θα πάρουν ένα πτυχίο εργασίας και όχι πτυχίο ανεργίας. Αυτό τους δίνουμε τελικά; </w:t>
      </w:r>
    </w:p>
    <w:p w14:paraId="7D38D720" w14:textId="77777777" w:rsidR="0056040B" w:rsidRDefault="008F3B9C">
      <w:pPr>
        <w:spacing w:after="0" w:line="600" w:lineRule="auto"/>
        <w:ind w:firstLine="720"/>
        <w:jc w:val="both"/>
        <w:rPr>
          <w:rFonts w:eastAsia="Times New Roman"/>
          <w:szCs w:val="24"/>
        </w:rPr>
      </w:pPr>
      <w:r>
        <w:rPr>
          <w:rFonts w:eastAsia="Times New Roman"/>
          <w:szCs w:val="24"/>
        </w:rPr>
        <w:t xml:space="preserve">Δηλαδή, να πάει ο γιατρός να βρει μια θέση </w:t>
      </w:r>
      <w:r>
        <w:rPr>
          <w:rFonts w:eastAsia="Times New Roman"/>
          <w:szCs w:val="24"/>
        </w:rPr>
        <w:t xml:space="preserve">–το </w:t>
      </w:r>
      <w:r>
        <w:rPr>
          <w:rFonts w:eastAsia="Times New Roman"/>
          <w:szCs w:val="24"/>
        </w:rPr>
        <w:t>λέω επειδή είμαι γιατρός- στη Βόρεια Σκ</w:t>
      </w:r>
      <w:r>
        <w:rPr>
          <w:rFonts w:eastAsia="Times New Roman"/>
          <w:szCs w:val="24"/>
        </w:rPr>
        <w:t>ω</w:t>
      </w:r>
      <w:r>
        <w:rPr>
          <w:rFonts w:eastAsia="Times New Roman"/>
          <w:szCs w:val="24"/>
        </w:rPr>
        <w:t xml:space="preserve">τία και να νομίζει ότι </w:t>
      </w:r>
      <w:r>
        <w:rPr>
          <w:rFonts w:eastAsia="Times New Roman"/>
          <w:szCs w:val="24"/>
        </w:rPr>
        <w:t xml:space="preserve">έγινε αναβάθμισή </w:t>
      </w:r>
      <w:r>
        <w:rPr>
          <w:rFonts w:eastAsia="Times New Roman"/>
          <w:szCs w:val="24"/>
        </w:rPr>
        <w:lastRenderedPageBreak/>
        <w:t xml:space="preserve">του; Να πάει και να τον καλέσουν να διδάξει σε ένα </w:t>
      </w:r>
      <w:r>
        <w:rPr>
          <w:rFonts w:eastAsia="Times New Roman"/>
          <w:szCs w:val="24"/>
        </w:rPr>
        <w:t>π</w:t>
      </w:r>
      <w:r>
        <w:rPr>
          <w:rFonts w:eastAsia="Times New Roman"/>
          <w:szCs w:val="24"/>
        </w:rPr>
        <w:t>ανεπιστήμιο. Αυτή είναι η προσφορά μιας ευρωπαϊκής χώρας.</w:t>
      </w:r>
    </w:p>
    <w:p w14:paraId="7D38D721" w14:textId="77777777" w:rsidR="0056040B" w:rsidRDefault="008F3B9C">
      <w:pPr>
        <w:spacing w:after="0" w:line="600" w:lineRule="auto"/>
        <w:ind w:firstLine="720"/>
        <w:jc w:val="both"/>
        <w:rPr>
          <w:rFonts w:eastAsia="Times New Roman"/>
          <w:szCs w:val="24"/>
        </w:rPr>
      </w:pPr>
      <w:r>
        <w:rPr>
          <w:rFonts w:eastAsia="Times New Roman"/>
          <w:szCs w:val="24"/>
        </w:rPr>
        <w:t xml:space="preserve">Αντί, λοιπόν, για την αναζήτηση της ποιότητας, επιδιώκουμε οτιδήποτε άλλο, που δεν έχω το χρόνο να το αναλύσω. Πόσα ελληνικά </w:t>
      </w:r>
      <w:r>
        <w:rPr>
          <w:rFonts w:eastAsia="Times New Roman"/>
          <w:szCs w:val="24"/>
        </w:rPr>
        <w:t>π</w:t>
      </w:r>
      <w:r>
        <w:rPr>
          <w:rFonts w:eastAsia="Times New Roman"/>
          <w:szCs w:val="24"/>
        </w:rPr>
        <w:t>ανε</w:t>
      </w:r>
      <w:r>
        <w:rPr>
          <w:rFonts w:eastAsia="Times New Roman"/>
          <w:szCs w:val="24"/>
        </w:rPr>
        <w:t>πιστήμια</w:t>
      </w:r>
      <w:r>
        <w:rPr>
          <w:rFonts w:eastAsia="Times New Roman"/>
          <w:szCs w:val="24"/>
        </w:rPr>
        <w:t xml:space="preserve"> -</w:t>
      </w:r>
      <w:r>
        <w:rPr>
          <w:rFonts w:eastAsia="Times New Roman"/>
          <w:szCs w:val="24"/>
        </w:rPr>
        <w:t>για παράδειγμα το Πειραιώς, το Γεωπονικό</w:t>
      </w:r>
      <w:r>
        <w:rPr>
          <w:rFonts w:eastAsia="Times New Roman"/>
          <w:szCs w:val="24"/>
        </w:rPr>
        <w:t>-</w:t>
      </w:r>
      <w:r>
        <w:rPr>
          <w:rFonts w:eastAsia="Times New Roman"/>
          <w:szCs w:val="24"/>
        </w:rPr>
        <w:t xml:space="preserve"> που εν πάση </w:t>
      </w:r>
      <w:proofErr w:type="spellStart"/>
      <w:r>
        <w:rPr>
          <w:rFonts w:eastAsia="Times New Roman"/>
          <w:szCs w:val="24"/>
        </w:rPr>
        <w:t>περιπτώσει</w:t>
      </w:r>
      <w:proofErr w:type="spellEnd"/>
      <w:r>
        <w:rPr>
          <w:rFonts w:eastAsia="Times New Roman"/>
          <w:szCs w:val="24"/>
        </w:rPr>
        <w:t xml:space="preserve"> είναι σχολές, δεν είναι </w:t>
      </w:r>
      <w:r>
        <w:rPr>
          <w:rFonts w:eastAsia="Times New Roman"/>
          <w:szCs w:val="24"/>
        </w:rPr>
        <w:t>π</w:t>
      </w:r>
      <w:r>
        <w:rPr>
          <w:rFonts w:eastAsia="Times New Roman"/>
          <w:szCs w:val="24"/>
        </w:rPr>
        <w:t xml:space="preserve">ανεπιστήμια; Θα μπορούσε και η Ιατρική Σχολή να ονομάζεται </w:t>
      </w:r>
      <w:r>
        <w:rPr>
          <w:rFonts w:eastAsia="Times New Roman"/>
          <w:szCs w:val="24"/>
        </w:rPr>
        <w:t>ι</w:t>
      </w:r>
      <w:r>
        <w:rPr>
          <w:rFonts w:eastAsia="Times New Roman"/>
          <w:szCs w:val="24"/>
        </w:rPr>
        <w:t xml:space="preserve">ατρικό </w:t>
      </w:r>
      <w:r>
        <w:rPr>
          <w:rFonts w:eastAsia="Times New Roman"/>
          <w:szCs w:val="24"/>
        </w:rPr>
        <w:t>π</w:t>
      </w:r>
      <w:r>
        <w:rPr>
          <w:rFonts w:eastAsia="Times New Roman"/>
          <w:szCs w:val="24"/>
        </w:rPr>
        <w:t>ανεπιστήμιο και η καρδιολογία να είναι ειδικός τομέας και όλες οι ειδικότητες. Δεν είναι</w:t>
      </w:r>
      <w:r>
        <w:rPr>
          <w:rFonts w:eastAsia="Times New Roman"/>
          <w:szCs w:val="24"/>
        </w:rPr>
        <w:t xml:space="preserve"> </w:t>
      </w:r>
      <w:r>
        <w:rPr>
          <w:rFonts w:eastAsia="Times New Roman"/>
          <w:szCs w:val="24"/>
        </w:rPr>
        <w:t>π</w:t>
      </w:r>
      <w:r>
        <w:rPr>
          <w:rFonts w:eastAsia="Times New Roman"/>
          <w:szCs w:val="24"/>
        </w:rPr>
        <w:t xml:space="preserve">ανεπιστήμια αυτά. Είναι σχολές που υπάρχουν μέσα στο </w:t>
      </w:r>
      <w:r>
        <w:rPr>
          <w:rFonts w:eastAsia="Times New Roman"/>
          <w:szCs w:val="24"/>
        </w:rPr>
        <w:t>π</w:t>
      </w:r>
      <w:r>
        <w:rPr>
          <w:rFonts w:eastAsia="Times New Roman"/>
          <w:szCs w:val="24"/>
        </w:rPr>
        <w:t xml:space="preserve">ανεπιστήμιο που λέγεται Καποδιστριακό Πανεπιστήμιο. Έτσι έπρεπε να δομούνται τα </w:t>
      </w:r>
      <w:r>
        <w:rPr>
          <w:rFonts w:eastAsia="Times New Roman"/>
          <w:szCs w:val="24"/>
        </w:rPr>
        <w:t>π</w:t>
      </w:r>
      <w:r>
        <w:rPr>
          <w:rFonts w:eastAsia="Times New Roman"/>
          <w:szCs w:val="24"/>
        </w:rPr>
        <w:t xml:space="preserve">ανεπιστήμιά μας. </w:t>
      </w:r>
    </w:p>
    <w:p w14:paraId="7D38D722"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Εγώ στη θέση σας, κύριε Υπουργέ, θα έκανα μια </w:t>
      </w:r>
      <w:r>
        <w:rPr>
          <w:rFonts w:eastAsia="Times New Roman"/>
          <w:szCs w:val="24"/>
        </w:rPr>
        <w:t>ε</w:t>
      </w:r>
      <w:r>
        <w:rPr>
          <w:rFonts w:eastAsia="Times New Roman"/>
          <w:szCs w:val="24"/>
        </w:rPr>
        <w:t xml:space="preserve">πιτροπή για το πώς θα αναβαθμιστούν τα </w:t>
      </w:r>
      <w:r>
        <w:rPr>
          <w:rFonts w:eastAsia="Times New Roman"/>
          <w:szCs w:val="24"/>
        </w:rPr>
        <w:t>π</w:t>
      </w:r>
      <w:r>
        <w:rPr>
          <w:rFonts w:eastAsia="Times New Roman"/>
          <w:szCs w:val="24"/>
        </w:rPr>
        <w:t>ανεπιστήμια</w:t>
      </w:r>
      <w:r>
        <w:rPr>
          <w:rFonts w:eastAsia="Times New Roman"/>
          <w:szCs w:val="24"/>
        </w:rPr>
        <w:t>,</w:t>
      </w:r>
      <w:r>
        <w:rPr>
          <w:rFonts w:eastAsia="Times New Roman"/>
          <w:szCs w:val="24"/>
        </w:rPr>
        <w:t xml:space="preserve"> ώστε να πάνε μπροστά εκατό θέσεις. Το καλύτερο, κύριε Τζαβάρα, </w:t>
      </w:r>
      <w:r>
        <w:rPr>
          <w:rFonts w:eastAsia="Times New Roman"/>
          <w:szCs w:val="24"/>
        </w:rPr>
        <w:t>π</w:t>
      </w:r>
      <w:r>
        <w:rPr>
          <w:rFonts w:eastAsia="Times New Roman"/>
          <w:szCs w:val="24"/>
        </w:rPr>
        <w:t xml:space="preserve">ανεπιστήμιο το δικό μας, το ΕΚΠΑ είναι γύρω στη </w:t>
      </w:r>
      <w:r>
        <w:rPr>
          <w:rFonts w:eastAsia="Times New Roman"/>
          <w:szCs w:val="24"/>
        </w:rPr>
        <w:t>θέση 450</w:t>
      </w:r>
      <w:r>
        <w:rPr>
          <w:rFonts w:eastAsia="Times New Roman"/>
          <w:szCs w:val="24"/>
        </w:rPr>
        <w:t>, στη</w:t>
      </w:r>
      <w:r>
        <w:rPr>
          <w:rFonts w:eastAsia="Times New Roman"/>
          <w:szCs w:val="24"/>
        </w:rPr>
        <w:t xml:space="preserve"> </w:t>
      </w:r>
      <w:r>
        <w:rPr>
          <w:rFonts w:eastAsia="Times New Roman"/>
          <w:szCs w:val="24"/>
        </w:rPr>
        <w:t xml:space="preserve">θέση </w:t>
      </w:r>
      <w:r>
        <w:rPr>
          <w:rFonts w:eastAsia="Times New Roman"/>
          <w:szCs w:val="24"/>
        </w:rPr>
        <w:t xml:space="preserve">480 </w:t>
      </w:r>
      <w:r>
        <w:rPr>
          <w:rFonts w:eastAsia="Times New Roman"/>
          <w:szCs w:val="24"/>
        </w:rPr>
        <w:t>στις διεθνείς κατατάξεις. Να πάει στη</w:t>
      </w:r>
      <w:r>
        <w:rPr>
          <w:rFonts w:eastAsia="Times New Roman"/>
          <w:szCs w:val="24"/>
        </w:rPr>
        <w:t xml:space="preserve"> θ</w:t>
      </w:r>
      <w:r>
        <w:rPr>
          <w:rFonts w:eastAsia="Times New Roman"/>
          <w:szCs w:val="24"/>
        </w:rPr>
        <w:t>έση 280</w:t>
      </w:r>
      <w:r>
        <w:rPr>
          <w:rFonts w:eastAsia="Times New Roman"/>
          <w:szCs w:val="24"/>
        </w:rPr>
        <w:t>, να πάει στη</w:t>
      </w:r>
      <w:r>
        <w:rPr>
          <w:rFonts w:eastAsia="Times New Roman"/>
          <w:szCs w:val="24"/>
        </w:rPr>
        <w:t xml:space="preserve"> θέση 180</w:t>
      </w:r>
      <w:r>
        <w:rPr>
          <w:rFonts w:eastAsia="Times New Roman"/>
          <w:szCs w:val="24"/>
        </w:rPr>
        <w:t>. Πώς θα πάει, όμως, στη</w:t>
      </w:r>
      <w:r>
        <w:rPr>
          <w:rFonts w:eastAsia="Times New Roman"/>
          <w:szCs w:val="24"/>
        </w:rPr>
        <w:t xml:space="preserve"> θέση </w:t>
      </w:r>
      <w:r>
        <w:rPr>
          <w:rFonts w:eastAsia="Times New Roman"/>
          <w:szCs w:val="24"/>
        </w:rPr>
        <w:t>180</w:t>
      </w:r>
      <w:r>
        <w:rPr>
          <w:rFonts w:eastAsia="Times New Roman"/>
          <w:szCs w:val="24"/>
        </w:rPr>
        <w:t xml:space="preserve">; Δεν </w:t>
      </w:r>
      <w:r>
        <w:rPr>
          <w:rFonts w:eastAsia="Times New Roman"/>
          <w:szCs w:val="24"/>
        </w:rPr>
        <w:t>χρειαζόμαστε</w:t>
      </w:r>
      <w:r>
        <w:rPr>
          <w:rFonts w:eastAsia="Times New Roman"/>
          <w:szCs w:val="24"/>
        </w:rPr>
        <w:t xml:space="preserve"> </w:t>
      </w:r>
      <w:r>
        <w:rPr>
          <w:rFonts w:eastAsia="Times New Roman"/>
          <w:szCs w:val="24"/>
        </w:rPr>
        <w:t xml:space="preserve">υποδομές; Δεν </w:t>
      </w:r>
      <w:proofErr w:type="spellStart"/>
      <w:r>
        <w:rPr>
          <w:rFonts w:eastAsia="Times New Roman"/>
          <w:szCs w:val="24"/>
        </w:rPr>
        <w:t>χρειζόμαστ</w:t>
      </w:r>
      <w:r>
        <w:rPr>
          <w:rFonts w:eastAsia="Times New Roman"/>
          <w:szCs w:val="24"/>
        </w:rPr>
        <w:t>ε</w:t>
      </w:r>
      <w:proofErr w:type="spellEnd"/>
      <w:r>
        <w:rPr>
          <w:rFonts w:eastAsia="Times New Roman"/>
          <w:szCs w:val="24"/>
        </w:rPr>
        <w:t xml:space="preserve"> λεφτά; Όταν ανοιγόμαστε, όμως, σε πλάτος και όχι σε βάθος, πώς είναι δυνατόν να αναπτύξουμε την παιδεία μας;</w:t>
      </w:r>
    </w:p>
    <w:p w14:paraId="7D38D723" w14:textId="77777777" w:rsidR="0056040B" w:rsidRDefault="008F3B9C">
      <w:pPr>
        <w:spacing w:after="0" w:line="600" w:lineRule="auto"/>
        <w:ind w:firstLine="720"/>
        <w:jc w:val="both"/>
        <w:rPr>
          <w:rFonts w:eastAsia="Times New Roman"/>
          <w:szCs w:val="24"/>
        </w:rPr>
      </w:pPr>
      <w:r>
        <w:rPr>
          <w:rFonts w:eastAsia="Times New Roman"/>
          <w:szCs w:val="24"/>
        </w:rPr>
        <w:t>Αυτά είναι νομίζω</w:t>
      </w:r>
      <w:r>
        <w:rPr>
          <w:rFonts w:eastAsia="Times New Roman"/>
          <w:szCs w:val="24"/>
        </w:rPr>
        <w:t>,</w:t>
      </w:r>
      <w:r>
        <w:rPr>
          <w:rFonts w:eastAsia="Times New Roman"/>
          <w:szCs w:val="24"/>
        </w:rPr>
        <w:t xml:space="preserve"> τα βασικά ερωτήματα που πρέπει να απασχολούν όλους</w:t>
      </w:r>
      <w:r>
        <w:rPr>
          <w:rFonts w:eastAsia="Times New Roman"/>
          <w:szCs w:val="24"/>
        </w:rPr>
        <w:t>,</w:t>
      </w:r>
      <w:r>
        <w:rPr>
          <w:rFonts w:eastAsia="Times New Roman"/>
          <w:szCs w:val="24"/>
        </w:rPr>
        <w:t xml:space="preserve"> ανεξαρτήτως κόμματος. Δυστυχώς, όμως, η νοοτροπία </w:t>
      </w:r>
      <w:r>
        <w:rPr>
          <w:rFonts w:eastAsia="Times New Roman"/>
          <w:szCs w:val="24"/>
        </w:rPr>
        <w:t xml:space="preserve">συνεχίζεται. Και είναι </w:t>
      </w:r>
      <w:proofErr w:type="spellStart"/>
      <w:r>
        <w:rPr>
          <w:rFonts w:eastAsia="Times New Roman"/>
          <w:szCs w:val="24"/>
        </w:rPr>
        <w:t>κδιακομματική</w:t>
      </w:r>
      <w:proofErr w:type="spellEnd"/>
      <w:r>
        <w:rPr>
          <w:rFonts w:eastAsia="Times New Roman"/>
          <w:szCs w:val="24"/>
        </w:rPr>
        <w:t xml:space="preserve">, γιατί δεν εξαιρώ ούτε τον χώρο από τον οποίο προέρχομαι και αυτό δίνει και περισσότερη αξία σε αυτά που λέω, διότι διαφορετικά δεν θα είχε και αξία. Δεν </w:t>
      </w:r>
      <w:r>
        <w:rPr>
          <w:rFonts w:eastAsia="Times New Roman"/>
          <w:szCs w:val="24"/>
        </w:rPr>
        <w:lastRenderedPageBreak/>
        <w:t>ερχόμαστε εδώ</w:t>
      </w:r>
      <w:r>
        <w:rPr>
          <w:rFonts w:eastAsia="Times New Roman"/>
          <w:szCs w:val="24"/>
        </w:rPr>
        <w:t>,</w:t>
      </w:r>
      <w:r>
        <w:rPr>
          <w:rFonts w:eastAsia="Times New Roman"/>
          <w:szCs w:val="24"/>
        </w:rPr>
        <w:t xml:space="preserve"> για να κάνουμε κριτική και να πούμε η Νέα Δημοκρατ</w:t>
      </w:r>
      <w:r>
        <w:rPr>
          <w:rFonts w:eastAsia="Times New Roman"/>
          <w:szCs w:val="24"/>
        </w:rPr>
        <w:t>ία είναι χειρότερη από το ΠΑΣΟΚ ή το ΚΚΕ ή από το άλφα ή βήτα κόμμα. Ερχόμαστε να πούμε μερικές αλήθειες</w:t>
      </w:r>
      <w:r>
        <w:rPr>
          <w:rFonts w:eastAsia="Times New Roman"/>
          <w:szCs w:val="24"/>
        </w:rPr>
        <w:t>, για</w:t>
      </w:r>
      <w:r>
        <w:rPr>
          <w:rFonts w:eastAsia="Times New Roman"/>
          <w:szCs w:val="24"/>
        </w:rPr>
        <w:t xml:space="preserve"> να ακούσει ο κόσμος.</w:t>
      </w:r>
    </w:p>
    <w:p w14:paraId="7D38D724" w14:textId="77777777" w:rsidR="0056040B" w:rsidRDefault="008F3B9C">
      <w:pPr>
        <w:spacing w:after="0" w:line="600" w:lineRule="auto"/>
        <w:ind w:firstLine="720"/>
        <w:jc w:val="both"/>
        <w:rPr>
          <w:rFonts w:eastAsia="Times New Roman"/>
          <w:szCs w:val="24"/>
        </w:rPr>
      </w:pPr>
      <w:r>
        <w:rPr>
          <w:rFonts w:eastAsia="Times New Roman"/>
          <w:szCs w:val="24"/>
        </w:rPr>
        <w:t>Άρα, λοιπόν, αυτό πρέπει να είναι ο στόχος: Βελτίωση ποιότητας, αναζήτηση ποιότητας και όχι οτιδήποτε σχετίζεται με οποιαδήπο</w:t>
      </w:r>
      <w:r>
        <w:rPr>
          <w:rFonts w:eastAsia="Times New Roman"/>
          <w:szCs w:val="24"/>
        </w:rPr>
        <w:t>τε άλλη συναλλαγή κομματική.</w:t>
      </w:r>
    </w:p>
    <w:p w14:paraId="7D38D725" w14:textId="77777777" w:rsidR="0056040B" w:rsidRDefault="008F3B9C">
      <w:pPr>
        <w:spacing w:after="0" w:line="600" w:lineRule="auto"/>
        <w:ind w:firstLine="720"/>
        <w:jc w:val="both"/>
        <w:rPr>
          <w:rFonts w:eastAsia="Times New Roman"/>
          <w:szCs w:val="24"/>
        </w:rPr>
      </w:pPr>
      <w:r>
        <w:rPr>
          <w:rFonts w:eastAsia="Times New Roman"/>
          <w:szCs w:val="24"/>
        </w:rPr>
        <w:t>Επειδή ο χρόνος μου τελειώνει, θα πρέπει να πω ότι εκείνο το οποίο θα μας χαρακτηρίσει περισσότερο είναι το τι θα κάνουμε αύριο. Και το αύριο δεν είναι ορατό. Διότι π</w:t>
      </w:r>
      <w:r>
        <w:rPr>
          <w:rFonts w:eastAsia="Times New Roman"/>
          <w:szCs w:val="24"/>
        </w:rPr>
        <w:t>εί</w:t>
      </w:r>
      <w:r>
        <w:rPr>
          <w:rFonts w:eastAsia="Times New Roman"/>
          <w:szCs w:val="24"/>
        </w:rPr>
        <w:t>τε μου πώς θα εξελιχθεί αυτός ο χώρος</w:t>
      </w:r>
      <w:r>
        <w:rPr>
          <w:rFonts w:eastAsia="Times New Roman"/>
          <w:szCs w:val="24"/>
        </w:rPr>
        <w:t>,</w:t>
      </w:r>
      <w:r>
        <w:rPr>
          <w:rFonts w:eastAsia="Times New Roman"/>
          <w:szCs w:val="24"/>
        </w:rPr>
        <w:t xml:space="preserve"> που λέγεται τώρα ΤΕΙ</w:t>
      </w:r>
      <w:r>
        <w:rPr>
          <w:rFonts w:eastAsia="Times New Roman"/>
          <w:szCs w:val="24"/>
        </w:rPr>
        <w:t xml:space="preserve">, τα οποία σας είπα πώς αναβαθμίστηκαν και πώς εξελίσσονται σήμερα, αύριο; Το ξέρει κανένας; Τι θα γίνει με αυτούς τους πτυχιούχους, που είναι το τρίτο </w:t>
      </w:r>
      <w:r>
        <w:rPr>
          <w:rFonts w:eastAsia="Times New Roman"/>
          <w:szCs w:val="24"/>
        </w:rPr>
        <w:lastRenderedPageBreak/>
        <w:t xml:space="preserve">σε αριθμό φοιτητών αυτό το </w:t>
      </w:r>
      <w:r>
        <w:rPr>
          <w:rFonts w:eastAsia="Times New Roman"/>
          <w:szCs w:val="24"/>
        </w:rPr>
        <w:t>πανεπιστήμιο</w:t>
      </w:r>
      <w:r>
        <w:rPr>
          <w:rFonts w:eastAsia="Times New Roman"/>
          <w:szCs w:val="24"/>
        </w:rPr>
        <w:t>; Εγώ τουλάχιστον</w:t>
      </w:r>
      <w:r>
        <w:rPr>
          <w:rFonts w:eastAsia="Times New Roman"/>
          <w:szCs w:val="24"/>
        </w:rPr>
        <w:t>,</w:t>
      </w:r>
      <w:r>
        <w:rPr>
          <w:rFonts w:eastAsia="Times New Roman"/>
          <w:szCs w:val="24"/>
        </w:rPr>
        <w:t xml:space="preserve"> σηκώνω τα χέρια μου. </w:t>
      </w:r>
    </w:p>
    <w:p w14:paraId="7D38D726"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κτυπάει</w:t>
      </w:r>
      <w:r>
        <w:rPr>
          <w:rFonts w:eastAsia="Times New Roman"/>
          <w:szCs w:val="24"/>
        </w:rPr>
        <w:t xml:space="preserve"> </w:t>
      </w:r>
      <w:r>
        <w:rPr>
          <w:rFonts w:eastAsia="Times New Roman"/>
          <w:szCs w:val="24"/>
        </w:rPr>
        <w:t>το κουδούνι λήξεως του χρόνου ομιλίας του κυρίου Αντιπροέδρου)</w:t>
      </w:r>
    </w:p>
    <w:p w14:paraId="7D38D727" w14:textId="77777777" w:rsidR="0056040B" w:rsidRDefault="008F3B9C">
      <w:pPr>
        <w:spacing w:after="0" w:line="600" w:lineRule="auto"/>
        <w:ind w:firstLine="720"/>
        <w:jc w:val="both"/>
        <w:rPr>
          <w:rFonts w:eastAsia="Times New Roman"/>
          <w:szCs w:val="24"/>
        </w:rPr>
      </w:pPr>
      <w:r>
        <w:rPr>
          <w:rFonts w:eastAsia="Times New Roman"/>
          <w:szCs w:val="24"/>
        </w:rPr>
        <w:t>Από εκεί και πέρα</w:t>
      </w:r>
      <w:r>
        <w:rPr>
          <w:rFonts w:eastAsia="Times New Roman"/>
          <w:szCs w:val="24"/>
        </w:rPr>
        <w:t xml:space="preserve"> βέβαια,</w:t>
      </w:r>
      <w:r>
        <w:rPr>
          <w:rFonts w:eastAsia="Times New Roman"/>
          <w:szCs w:val="24"/>
        </w:rPr>
        <w:t xml:space="preserve"> το μέλλον θα δείξει και θα πρέπει να πούμε ότι δεν θα πρέπει να ακολουθούμε τη νοοτροπία των ιησουιτών μοναχών που όταν ήθελαν να φάνε κρέας, ονόμαζαν το κρέας ψάρι κ</w:t>
      </w:r>
      <w:r>
        <w:rPr>
          <w:rFonts w:eastAsia="Times New Roman"/>
          <w:szCs w:val="24"/>
        </w:rPr>
        <w:t>αι νόμιζαν ότι τρώνε ψάρι, αλλά στην πραγματικότητα έτρωγαν κρέας.</w:t>
      </w:r>
    </w:p>
    <w:p w14:paraId="7D38D72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Διότι, κύριε Υπουργέ, δυστυχώς, ισχύει για όλα και για την παιδεία φυσικά αυτό που λέει ο κόσμος </w:t>
      </w:r>
      <w:r>
        <w:rPr>
          <w:rFonts w:eastAsia="Times New Roman" w:cs="Times New Roman"/>
          <w:szCs w:val="24"/>
        </w:rPr>
        <w:t>«</w:t>
      </w:r>
      <w:r>
        <w:rPr>
          <w:rFonts w:eastAsia="Times New Roman" w:cs="Times New Roman"/>
          <w:szCs w:val="24"/>
        </w:rPr>
        <w:t xml:space="preserve">ή ο γιαλός είναι στραβός ή στραβά </w:t>
      </w:r>
      <w:r>
        <w:rPr>
          <w:rFonts w:eastAsia="Times New Roman" w:cs="Times New Roman"/>
          <w:szCs w:val="24"/>
        </w:rPr>
        <w:t>αρμενίζουμε»</w:t>
      </w:r>
      <w:r>
        <w:rPr>
          <w:rFonts w:eastAsia="Times New Roman" w:cs="Times New Roman"/>
          <w:szCs w:val="24"/>
        </w:rPr>
        <w:t xml:space="preserve">. </w:t>
      </w:r>
    </w:p>
    <w:p w14:paraId="7D38D72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έχει ο κ. Δημήτριος </w:t>
      </w:r>
      <w:proofErr w:type="spellStart"/>
      <w:r>
        <w:rPr>
          <w:rFonts w:eastAsia="Times New Roman" w:cs="Times New Roman"/>
          <w:szCs w:val="24"/>
        </w:rPr>
        <w:t>Σεβαστάκης</w:t>
      </w:r>
      <w:proofErr w:type="spellEnd"/>
      <w:r>
        <w:rPr>
          <w:rFonts w:eastAsia="Times New Roman" w:cs="Times New Roman"/>
          <w:szCs w:val="24"/>
        </w:rPr>
        <w:t xml:space="preserve">. </w:t>
      </w:r>
    </w:p>
    <w:p w14:paraId="7D38D72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κύριε Πρόεδρε. </w:t>
      </w:r>
    </w:p>
    <w:p w14:paraId="7D38D72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Είναι ευτύχημα που έρχομαι στο Βήμα μετά τον κύριο Υπουργό και μετά από έναν πολύ γνωστό και καταξιωμένο ακαδημαϊκό, όπως είναι ο κ. Κρεμαστινός</w:t>
      </w:r>
      <w:r>
        <w:rPr>
          <w:rFonts w:eastAsia="Times New Roman" w:cs="Times New Roman"/>
          <w:szCs w:val="24"/>
        </w:rPr>
        <w:t xml:space="preserve">, </w:t>
      </w:r>
      <w:r>
        <w:rPr>
          <w:rFonts w:eastAsia="Times New Roman" w:cs="Times New Roman"/>
          <w:szCs w:val="24"/>
        </w:rPr>
        <w:t xml:space="preserve">ο οποίος ασκεί μια </w:t>
      </w:r>
      <w:r>
        <w:rPr>
          <w:rFonts w:eastAsia="Times New Roman" w:cs="Times New Roman"/>
          <w:szCs w:val="24"/>
        </w:rPr>
        <w:t xml:space="preserve">εύλογη κριτική. </w:t>
      </w:r>
    </w:p>
    <w:p w14:paraId="7D38D72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 κ</w:t>
      </w:r>
      <w:r w:rsidRPr="00BA67D6">
        <w:rPr>
          <w:rFonts w:eastAsia="Times New Roman" w:cs="Times New Roman"/>
          <w:b/>
          <w:szCs w:val="24"/>
        </w:rPr>
        <w:t>. ΔΗΜΗΤΡΙΟΣ ΚΡΕΜΑΣΤΙΝΟΣ</w:t>
      </w:r>
      <w:r>
        <w:rPr>
          <w:rFonts w:eastAsia="Times New Roman" w:cs="Times New Roman"/>
          <w:szCs w:val="24"/>
        </w:rPr>
        <w:t>)</w:t>
      </w:r>
    </w:p>
    <w:p w14:paraId="7D38D72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πρέπει να του υπενθυμίσω ότι όταν έγινε η διεύρυνση, το άνοιγμα των ανώτατων εκπαιδευτικών ιδρυμάτων τη δεκαετία του ‘80 με τον νόμο</w:t>
      </w:r>
      <w:r>
        <w:rPr>
          <w:rFonts w:eastAsia="Times New Roman" w:cs="Times New Roman"/>
          <w:szCs w:val="24"/>
        </w:rPr>
        <w:t xml:space="preserve">-πλαίσιο -νομίζω το </w:t>
      </w:r>
      <w:r>
        <w:rPr>
          <w:rFonts w:eastAsia="Times New Roman" w:cs="Times New Roman"/>
          <w:szCs w:val="24"/>
        </w:rPr>
        <w:t>19</w:t>
      </w:r>
      <w:r>
        <w:rPr>
          <w:rFonts w:eastAsia="Times New Roman" w:cs="Times New Roman"/>
          <w:szCs w:val="24"/>
        </w:rPr>
        <w:t xml:space="preserve">82 ψηφίστηκε τελικά- ενώ φαινομενικά ήταν μια ποσοτική, πολλαπλασιαστική χειρονομία, εν </w:t>
      </w:r>
      <w:r>
        <w:rPr>
          <w:rFonts w:eastAsia="Times New Roman" w:cs="Times New Roman"/>
          <w:szCs w:val="24"/>
        </w:rPr>
        <w:lastRenderedPageBreak/>
        <w:t>τούτοις τα εκπαιδευτικά ιδρύματα ποιοτικά ανήλθαν και κατά κάποιον τρόπο</w:t>
      </w:r>
      <w:r>
        <w:rPr>
          <w:rFonts w:eastAsia="Times New Roman" w:cs="Times New Roman"/>
          <w:szCs w:val="24"/>
        </w:rPr>
        <w:t xml:space="preserve">, </w:t>
      </w:r>
      <w:r>
        <w:rPr>
          <w:rFonts w:eastAsia="Times New Roman" w:cs="Times New Roman"/>
          <w:szCs w:val="24"/>
        </w:rPr>
        <w:t>έγινε πιο δημοκρατικό το γνωστικό απόθεμα, δηλαδή διεσπάρη σε πολύ περισ</w:t>
      </w:r>
      <w:r>
        <w:rPr>
          <w:rFonts w:eastAsia="Times New Roman" w:cs="Times New Roman"/>
          <w:szCs w:val="24"/>
        </w:rPr>
        <w:t xml:space="preserve">σότερα κοινωνικά στρώματα το γνωστικό απόθεμα. Αυτό ήταν μια ευεργετική λειτουργία,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πάντα υπήρχε η αγωνία ότι οι απόφοιτοι δεν βρίσκουν δουλειά στο γνωστικό τους αντικείμενο. </w:t>
      </w:r>
    </w:p>
    <w:p w14:paraId="7D38D72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αυτό είναι μια κριτική λίγο ξεπερασμένη. Γιατί υπάρχει ένα ε</w:t>
      </w:r>
      <w:r>
        <w:rPr>
          <w:rFonts w:eastAsia="Times New Roman" w:cs="Times New Roman"/>
          <w:szCs w:val="24"/>
        </w:rPr>
        <w:t>υρύ φαινόμενο, το ευρύ φαινόμενο της διεπιστημονικότητας</w:t>
      </w:r>
      <w:r>
        <w:rPr>
          <w:rFonts w:eastAsia="Times New Roman" w:cs="Times New Roman"/>
          <w:szCs w:val="24"/>
        </w:rPr>
        <w:t>,</w:t>
      </w:r>
      <w:r>
        <w:rPr>
          <w:rFonts w:eastAsia="Times New Roman" w:cs="Times New Roman"/>
          <w:szCs w:val="24"/>
        </w:rPr>
        <w:t xml:space="preserve"> όπου ένας γνωστικός κορμός διασταυρώνεται με άλλον και στο τέλος τα νέα παραγωγικά αντικείμενα, τα οποία είναι πολύ πιο περίπλοκα, πολύ πιο σύνθετα και ανασυγκροτούνται διαρκώς, έχουν άλλου τύπου ακ</w:t>
      </w:r>
      <w:r>
        <w:rPr>
          <w:rFonts w:eastAsia="Times New Roman" w:cs="Times New Roman"/>
          <w:szCs w:val="24"/>
        </w:rPr>
        <w:t xml:space="preserve">αδημαϊκές απαιτήσεις. </w:t>
      </w:r>
    </w:p>
    <w:p w14:paraId="7D38D72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δεύτερη παρατήρηση που θα ήθελα να κάνω είναι ότι ένα νομοσχέδιο δεν διατάζει την ποιότητα. Δεν είναι μια εντολή ποιότητας. Η ποιότητα συγκροτείται μέσα στην καθημερινότητα των ιδρυμάτων</w:t>
      </w:r>
      <w:r>
        <w:rPr>
          <w:rFonts w:eastAsia="Times New Roman" w:cs="Times New Roman"/>
          <w:szCs w:val="24"/>
        </w:rPr>
        <w:t>,</w:t>
      </w:r>
      <w:r>
        <w:rPr>
          <w:rFonts w:eastAsia="Times New Roman" w:cs="Times New Roman"/>
          <w:szCs w:val="24"/>
        </w:rPr>
        <w:t xml:space="preserve"> τα οποία ήδη σε μια ισχυρή πνευματική κινητ</w:t>
      </w:r>
      <w:r>
        <w:rPr>
          <w:rFonts w:eastAsia="Times New Roman" w:cs="Times New Roman"/>
          <w:szCs w:val="24"/>
        </w:rPr>
        <w:t>ικότητα ανασυνθέτουν, ανασυγκροτούν, ανακαθορίζουν γνωστικές επικράτειες, ανανεώνουν δηλαδή την πρώτη ύλη</w:t>
      </w:r>
      <w:r>
        <w:rPr>
          <w:rFonts w:eastAsia="Times New Roman" w:cs="Times New Roman"/>
          <w:szCs w:val="24"/>
        </w:rPr>
        <w:t>,</w:t>
      </w:r>
      <w:r>
        <w:rPr>
          <w:rFonts w:eastAsia="Times New Roman" w:cs="Times New Roman"/>
          <w:szCs w:val="24"/>
        </w:rPr>
        <w:t xml:space="preserve"> που συστήνουν τα ανώτατα εκπαιδευτικά ιδρύματα, που σημαίνει ότι το νομοσχέδιο μπορεί να κάνει έναν αρχικό σχεδιασμό, αλλά η διδακτική πράξη είναι αυ</w:t>
      </w:r>
      <w:r>
        <w:rPr>
          <w:rFonts w:eastAsia="Times New Roman" w:cs="Times New Roman"/>
          <w:szCs w:val="24"/>
        </w:rPr>
        <w:t xml:space="preserve">τή που θα </w:t>
      </w:r>
      <w:proofErr w:type="spellStart"/>
      <w:r>
        <w:rPr>
          <w:rFonts w:eastAsia="Times New Roman" w:cs="Times New Roman"/>
          <w:szCs w:val="24"/>
        </w:rPr>
        <w:t>νοηματοδοτήσει</w:t>
      </w:r>
      <w:proofErr w:type="spellEnd"/>
      <w:r>
        <w:rPr>
          <w:rFonts w:eastAsia="Times New Roman" w:cs="Times New Roman"/>
          <w:szCs w:val="24"/>
        </w:rPr>
        <w:t xml:space="preserve"> και θα </w:t>
      </w:r>
      <w:proofErr w:type="spellStart"/>
      <w:r>
        <w:rPr>
          <w:rFonts w:eastAsia="Times New Roman" w:cs="Times New Roman"/>
          <w:szCs w:val="24"/>
        </w:rPr>
        <w:t>εννοιοδοτήσει</w:t>
      </w:r>
      <w:proofErr w:type="spellEnd"/>
      <w:r>
        <w:rPr>
          <w:rFonts w:eastAsia="Times New Roman" w:cs="Times New Roman"/>
          <w:szCs w:val="24"/>
        </w:rPr>
        <w:t xml:space="preserve"> αυτόν τον σχεδιασμό. Αυτή λοιπόν είναι η δεύτερη παρατήρηση. </w:t>
      </w:r>
    </w:p>
    <w:p w14:paraId="7D38D73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κάνω μια τρίτη παρατήρηση. Ένα μέρος της κριτικής βασίζεται στο ότι οι ρυθμίσεις δεν αφορούν μια εποπτεία του πνευματι</w:t>
      </w:r>
      <w:r>
        <w:rPr>
          <w:rFonts w:eastAsia="Times New Roman" w:cs="Times New Roman"/>
          <w:szCs w:val="24"/>
        </w:rPr>
        <w:lastRenderedPageBreak/>
        <w:t xml:space="preserve">κού επίδικου των γνωστικών </w:t>
      </w:r>
      <w:r>
        <w:rPr>
          <w:rFonts w:eastAsia="Times New Roman" w:cs="Times New Roman"/>
          <w:szCs w:val="24"/>
        </w:rPr>
        <w:t xml:space="preserve">αντικειμένων, αλλά οι ρυθμίσεις ουσιαστικά ακούν σε πιέσεις διαφόρων κλάδων, διαφόρων ειδικοτήτων. </w:t>
      </w:r>
    </w:p>
    <w:p w14:paraId="7D38D73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Από την άλλη πλευρά, γίνεται κριτική ότι δεν είχαν κληθεί όλες οι ειδικότητες στην Επιτροπή Μορφωτικών Υποθέσεων, πράγμα που δεν ήταν δυνατόν λόγω της ποσότ</w:t>
      </w:r>
      <w:r>
        <w:rPr>
          <w:rFonts w:eastAsia="Times New Roman" w:cs="Times New Roman"/>
          <w:szCs w:val="24"/>
        </w:rPr>
        <w:t>ητάς τους. Δηλαδή, γίνεται η ερμηνεία του νομοσχεδίου</w:t>
      </w:r>
      <w:r>
        <w:rPr>
          <w:rFonts w:eastAsia="Times New Roman" w:cs="Times New Roman"/>
          <w:szCs w:val="24"/>
        </w:rPr>
        <w:t>,</w:t>
      </w:r>
      <w:r>
        <w:rPr>
          <w:rFonts w:eastAsia="Times New Roman" w:cs="Times New Roman"/>
          <w:szCs w:val="24"/>
        </w:rPr>
        <w:t xml:space="preserve"> σαν να πρόκειται για συγκόλληση ενός αθροίσματος γνωστικών αντικειμένων και επομένως, κλαδικών επικρατειών. Δεν είναι έτσι και δεν πρέπει να το ερμηνεύσουμε έτσι. </w:t>
      </w:r>
    </w:p>
    <w:p w14:paraId="7D38D73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σύνθεση αντικειμένων είναι η λέξη π</w:t>
      </w:r>
      <w:r>
        <w:rPr>
          <w:rFonts w:eastAsia="Times New Roman" w:cs="Times New Roman"/>
          <w:szCs w:val="24"/>
        </w:rPr>
        <w:t>ου πρέπει να δούμε. Αυτήν τη λέξη πρέπει να υιοθετήσουμε, κύριε Υπουργέ και αφού δέχεστε γλωσσικές εισηγήσεις, σας την προτείνω. Το διάβημα είναι η σύνθεση, δηλαδή η νέα παραγόμενη ποιότητα</w:t>
      </w:r>
      <w:r>
        <w:rPr>
          <w:rFonts w:eastAsia="Times New Roman" w:cs="Times New Roman"/>
          <w:szCs w:val="24"/>
        </w:rPr>
        <w:t>,</w:t>
      </w:r>
      <w:r>
        <w:rPr>
          <w:rFonts w:eastAsia="Times New Roman" w:cs="Times New Roman"/>
          <w:szCs w:val="24"/>
        </w:rPr>
        <w:t xml:space="preserve"> που θα υπάρξει </w:t>
      </w:r>
      <w:r>
        <w:rPr>
          <w:rFonts w:eastAsia="Times New Roman" w:cs="Times New Roman"/>
          <w:szCs w:val="24"/>
        </w:rPr>
        <w:lastRenderedPageBreak/>
        <w:t xml:space="preserve">από την δυναμική </w:t>
      </w:r>
      <w:proofErr w:type="spellStart"/>
      <w:r>
        <w:rPr>
          <w:rFonts w:eastAsia="Times New Roman" w:cs="Times New Roman"/>
          <w:szCs w:val="24"/>
        </w:rPr>
        <w:t>σύμπλεξη</w:t>
      </w:r>
      <w:proofErr w:type="spellEnd"/>
      <w:r>
        <w:rPr>
          <w:rFonts w:eastAsia="Times New Roman" w:cs="Times New Roman"/>
          <w:szCs w:val="24"/>
        </w:rPr>
        <w:t xml:space="preserve"> και σύνθεση ιδρυμάτων, α</w:t>
      </w:r>
      <w:r>
        <w:rPr>
          <w:rFonts w:eastAsia="Times New Roman" w:cs="Times New Roman"/>
          <w:szCs w:val="24"/>
        </w:rPr>
        <w:t>ντικειμένων και φυσιογνωμιών, ανθρώπων</w:t>
      </w:r>
      <w:r>
        <w:rPr>
          <w:rFonts w:eastAsia="Times New Roman" w:cs="Times New Roman"/>
          <w:szCs w:val="24"/>
        </w:rPr>
        <w:t>,</w:t>
      </w:r>
      <w:r>
        <w:rPr>
          <w:rFonts w:eastAsia="Times New Roman" w:cs="Times New Roman"/>
          <w:szCs w:val="24"/>
        </w:rPr>
        <w:t xml:space="preserve"> που διδάσκουν και που στελεχώνουν τα ιδρύματα. </w:t>
      </w:r>
    </w:p>
    <w:p w14:paraId="7D38D73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αυτήν την έννοια, με μια προβολή δηλαδή στο μέλλον πρέπει να επιτρέψουμε στο ίδρυμα να κάνει τα αρχικά του βήματα. Είναι σίγουρ</w:t>
      </w:r>
      <w:r>
        <w:rPr>
          <w:rFonts w:eastAsia="Times New Roman" w:cs="Times New Roman"/>
          <w:szCs w:val="24"/>
        </w:rPr>
        <w:t>ο</w:t>
      </w:r>
      <w:r>
        <w:rPr>
          <w:rFonts w:eastAsia="Times New Roman" w:cs="Times New Roman"/>
          <w:szCs w:val="24"/>
        </w:rPr>
        <w:t xml:space="preserve"> ότι θα βγουν προβλήματα. Κάθε ρύθμισ</w:t>
      </w:r>
      <w:r>
        <w:rPr>
          <w:rFonts w:eastAsia="Times New Roman" w:cs="Times New Roman"/>
          <w:szCs w:val="24"/>
        </w:rPr>
        <w:t xml:space="preserve">η, κάθε μεγάλη κανονιστική πράξη βγάζει προβλήματα. </w:t>
      </w:r>
    </w:p>
    <w:p w14:paraId="7D38D734" w14:textId="77777777" w:rsidR="0056040B" w:rsidRDefault="008F3B9C">
      <w:pPr>
        <w:spacing w:after="0" w:line="600" w:lineRule="auto"/>
        <w:ind w:firstLine="720"/>
        <w:jc w:val="both"/>
        <w:rPr>
          <w:rFonts w:eastAsia="Times New Roman"/>
          <w:szCs w:val="24"/>
        </w:rPr>
      </w:pPr>
      <w:r>
        <w:rPr>
          <w:rFonts w:eastAsia="Times New Roman"/>
          <w:szCs w:val="24"/>
        </w:rPr>
        <w:t>Εντούτοις, η πολιτεία και το πολιτικό σύστημα, αν έχει νοημοσύνη -που την έχει</w:t>
      </w:r>
      <w:r>
        <w:rPr>
          <w:rFonts w:eastAsia="Times New Roman"/>
          <w:szCs w:val="24"/>
        </w:rPr>
        <w:t>,</w:t>
      </w:r>
      <w:r>
        <w:rPr>
          <w:rFonts w:eastAsia="Times New Roman"/>
          <w:szCs w:val="24"/>
        </w:rPr>
        <w:t xml:space="preserve"> νομίζω- κι αν είναι και καλοπροαίρετη, μπορεί αυτά να τα επιλύσει στην πορεία. </w:t>
      </w:r>
    </w:p>
    <w:p w14:paraId="7D38D735" w14:textId="77777777" w:rsidR="0056040B" w:rsidRDefault="008F3B9C">
      <w:pPr>
        <w:spacing w:after="0" w:line="600" w:lineRule="auto"/>
        <w:ind w:firstLine="720"/>
        <w:jc w:val="both"/>
        <w:rPr>
          <w:rFonts w:eastAsia="Times New Roman"/>
          <w:szCs w:val="24"/>
        </w:rPr>
      </w:pPr>
      <w:r>
        <w:rPr>
          <w:rFonts w:eastAsia="Times New Roman"/>
          <w:szCs w:val="24"/>
        </w:rPr>
        <w:t xml:space="preserve">Υπάρχουν ορισμένες εμβληματικές επιλογές μέσα στο προς συζήτηση νομοσχέδιο. Δεν έχει νόημα να τις αναφέρω. Έχουν ήδη </w:t>
      </w:r>
      <w:r>
        <w:rPr>
          <w:rFonts w:eastAsia="Times New Roman"/>
          <w:szCs w:val="24"/>
        </w:rPr>
        <w:lastRenderedPageBreak/>
        <w:t xml:space="preserve">αναφερθεί και από τους εισηγητές και από τον εισηγητή της Πλειοψηφίας, τον κ. </w:t>
      </w:r>
      <w:proofErr w:type="spellStart"/>
      <w:r>
        <w:rPr>
          <w:rFonts w:eastAsia="Times New Roman"/>
          <w:szCs w:val="24"/>
        </w:rPr>
        <w:t>Σκουρολιάκο</w:t>
      </w:r>
      <w:proofErr w:type="spellEnd"/>
      <w:r>
        <w:rPr>
          <w:rFonts w:eastAsia="Times New Roman"/>
          <w:szCs w:val="24"/>
        </w:rPr>
        <w:t xml:space="preserve"> και από τον κύριο Υπουργό. Εκείνο που θέλω να επι</w:t>
      </w:r>
      <w:r>
        <w:rPr>
          <w:rFonts w:eastAsia="Times New Roman"/>
          <w:szCs w:val="24"/>
        </w:rPr>
        <w:t xml:space="preserve">σημάνω και να επιμείνω </w:t>
      </w:r>
      <w:r>
        <w:rPr>
          <w:rFonts w:eastAsia="Times New Roman"/>
          <w:szCs w:val="24"/>
        </w:rPr>
        <w:t xml:space="preserve">σε αυτό, </w:t>
      </w:r>
      <w:r>
        <w:rPr>
          <w:rFonts w:eastAsia="Times New Roman"/>
          <w:szCs w:val="24"/>
        </w:rPr>
        <w:t>είναι αυτή η ποιοτική αλλαγή που προκύπτει από τη σύνθεση.</w:t>
      </w:r>
    </w:p>
    <w:p w14:paraId="7D38D736" w14:textId="77777777" w:rsidR="0056040B" w:rsidRDefault="008F3B9C">
      <w:pPr>
        <w:spacing w:after="0" w:line="600" w:lineRule="auto"/>
        <w:ind w:firstLine="720"/>
        <w:jc w:val="both"/>
        <w:rPr>
          <w:rFonts w:eastAsia="Times New Roman"/>
          <w:szCs w:val="24"/>
        </w:rPr>
      </w:pPr>
      <w:r>
        <w:rPr>
          <w:rFonts w:eastAsia="Times New Roman"/>
          <w:szCs w:val="24"/>
        </w:rPr>
        <w:t xml:space="preserve"> Ήσασταν λίγο ασυνεπής, κύριε Υπουργέ. Χρησιμοποιήσατε τον όρο «ανακατάταξη» αντικειμένων. Δεν είναι ακριβώς ανακατάταξη, ενώ στην Επιτροπή Μορφωτικών Υποθέσεων είπα</w:t>
      </w:r>
      <w:r>
        <w:rPr>
          <w:rFonts w:eastAsia="Times New Roman"/>
          <w:szCs w:val="24"/>
        </w:rPr>
        <w:t>τε «ανασυγκρότηση». Είναι ανασυγκρότηση. Ανακατάταξη είναι το δεύτερο σημείο, το οποίο μπορεί κανείς να το…</w:t>
      </w:r>
    </w:p>
    <w:p w14:paraId="7D38D737"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Το είπα</w:t>
      </w:r>
      <w:r>
        <w:rPr>
          <w:rFonts w:eastAsia="Times New Roman"/>
          <w:szCs w:val="24"/>
        </w:rPr>
        <w:t>,</w:t>
      </w:r>
      <w:r>
        <w:rPr>
          <w:rFonts w:eastAsia="Times New Roman"/>
          <w:szCs w:val="24"/>
        </w:rPr>
        <w:t xml:space="preserve"> για να δω αν με προσέχετε! </w:t>
      </w:r>
    </w:p>
    <w:p w14:paraId="7D38D738" w14:textId="77777777" w:rsidR="0056040B" w:rsidRDefault="008F3B9C">
      <w:pPr>
        <w:spacing w:after="0" w:line="600" w:lineRule="auto"/>
        <w:ind w:firstLine="720"/>
        <w:jc w:val="both"/>
        <w:rPr>
          <w:rFonts w:eastAsia="Times New Roman"/>
          <w:szCs w:val="24"/>
        </w:rPr>
      </w:pPr>
      <w:r>
        <w:rPr>
          <w:rFonts w:eastAsia="Times New Roman"/>
          <w:b/>
          <w:szCs w:val="24"/>
        </w:rPr>
        <w:lastRenderedPageBreak/>
        <w:t xml:space="preserve">ΔΗΜΗΤΡΙΟΣ ΣΕΒΑΣΤΑΚΗΣ: </w:t>
      </w:r>
      <w:r>
        <w:rPr>
          <w:rFonts w:eastAsia="Times New Roman"/>
          <w:szCs w:val="24"/>
        </w:rPr>
        <w:t>Ναι, βεβαίως, σας π</w:t>
      </w:r>
      <w:r>
        <w:rPr>
          <w:rFonts w:eastAsia="Times New Roman"/>
          <w:szCs w:val="24"/>
        </w:rPr>
        <w:t xml:space="preserve">ροσέχω και ζυγίζω κάθε τι που λέει η εξουσία και πρέπει να το κάνουμε αυτό. Εξάλλου, εμείς είμαστε κριτικοί προς την εξουσία. </w:t>
      </w:r>
    </w:p>
    <w:p w14:paraId="7D38D739" w14:textId="77777777" w:rsidR="0056040B" w:rsidRDefault="008F3B9C">
      <w:pPr>
        <w:spacing w:after="0" w:line="600" w:lineRule="auto"/>
        <w:ind w:firstLine="720"/>
        <w:jc w:val="both"/>
        <w:rPr>
          <w:rFonts w:eastAsia="Times New Roman"/>
          <w:szCs w:val="24"/>
        </w:rPr>
      </w:pPr>
      <w:r>
        <w:rPr>
          <w:rFonts w:eastAsia="Times New Roman"/>
          <w:szCs w:val="24"/>
        </w:rPr>
        <w:t>Σε αυτό, λοιπόν, το κομμάτι, σχετικά με το ότι τα γνωστικά αντικείμενα</w:t>
      </w:r>
      <w:r>
        <w:rPr>
          <w:rFonts w:eastAsia="Times New Roman"/>
          <w:szCs w:val="24"/>
        </w:rPr>
        <w:t>,</w:t>
      </w:r>
      <w:r>
        <w:rPr>
          <w:rFonts w:eastAsia="Times New Roman"/>
          <w:szCs w:val="24"/>
        </w:rPr>
        <w:t xml:space="preserve"> πρέπει να ανασυγκροτούν και το περιεχόμεν</w:t>
      </w:r>
      <w:r>
        <w:rPr>
          <w:rFonts w:eastAsia="Times New Roman"/>
          <w:szCs w:val="24"/>
        </w:rPr>
        <w:t>ό</w:t>
      </w:r>
      <w:r>
        <w:rPr>
          <w:rFonts w:eastAsia="Times New Roman"/>
          <w:szCs w:val="24"/>
        </w:rPr>
        <w:t xml:space="preserve"> τους και να βρ</w:t>
      </w:r>
      <w:r>
        <w:rPr>
          <w:rFonts w:eastAsia="Times New Roman"/>
          <w:szCs w:val="24"/>
        </w:rPr>
        <w:t>ίσκουν ένα περιεχόμενο κι ως προς την παραγωγή, αλλά και ως προς το πνευματικό κέλυφος</w:t>
      </w:r>
      <w:r>
        <w:rPr>
          <w:rFonts w:eastAsia="Times New Roman"/>
          <w:szCs w:val="24"/>
        </w:rPr>
        <w:t>,</w:t>
      </w:r>
      <w:r>
        <w:rPr>
          <w:rFonts w:eastAsia="Times New Roman"/>
          <w:szCs w:val="24"/>
        </w:rPr>
        <w:t xml:space="preserve"> μέσα στο οποίο λειτουργούν και το εμπλουτίζουν, θα ήθελα να πω ότι αυτό είναι το δυναμικό στοιχείο</w:t>
      </w:r>
      <w:r>
        <w:rPr>
          <w:rFonts w:eastAsia="Times New Roman"/>
          <w:szCs w:val="24"/>
        </w:rPr>
        <w:t>,</w:t>
      </w:r>
      <w:r>
        <w:rPr>
          <w:rFonts w:eastAsia="Times New Roman"/>
          <w:szCs w:val="24"/>
        </w:rPr>
        <w:t xml:space="preserve"> στο οποίο θα ήθελα να επιμείνουμε κι όχι να μείνουμε στην αγωνία δια</w:t>
      </w:r>
      <w:r>
        <w:rPr>
          <w:rFonts w:eastAsia="Times New Roman"/>
          <w:szCs w:val="24"/>
        </w:rPr>
        <w:t>φόρων ομάδων ή διαφόρων υποπεριπτώσεων</w:t>
      </w:r>
      <w:r>
        <w:rPr>
          <w:rFonts w:eastAsia="Times New Roman"/>
          <w:szCs w:val="24"/>
        </w:rPr>
        <w:t>,</w:t>
      </w:r>
      <w:r>
        <w:rPr>
          <w:rFonts w:eastAsia="Times New Roman"/>
          <w:szCs w:val="24"/>
        </w:rPr>
        <w:t xml:space="preserve"> που εξάλλου καμ</w:t>
      </w:r>
      <w:r>
        <w:rPr>
          <w:rFonts w:eastAsia="Times New Roman"/>
          <w:szCs w:val="24"/>
        </w:rPr>
        <w:t>μ</w:t>
      </w:r>
      <w:r>
        <w:rPr>
          <w:rFonts w:eastAsia="Times New Roman"/>
          <w:szCs w:val="24"/>
        </w:rPr>
        <w:t xml:space="preserve">ία συγκόλληση δεν μπορεί να τους εξαφανίσει. Αυτό όπου βρίσκει, αυτό που θεμελιώνει μια γνωστική περιοχή είναι η </w:t>
      </w:r>
      <w:r>
        <w:rPr>
          <w:rFonts w:eastAsia="Times New Roman"/>
          <w:szCs w:val="24"/>
        </w:rPr>
        <w:lastRenderedPageBreak/>
        <w:t>ίδια της η αλήθεια, η ίδια της η δύναμη και επίσης, η ποιότητα των ανθρώπων και των κοι</w:t>
      </w:r>
      <w:r>
        <w:rPr>
          <w:rFonts w:eastAsia="Times New Roman"/>
          <w:szCs w:val="24"/>
        </w:rPr>
        <w:t>νοτήτων</w:t>
      </w:r>
      <w:r>
        <w:rPr>
          <w:rFonts w:eastAsia="Times New Roman"/>
          <w:szCs w:val="24"/>
        </w:rPr>
        <w:t>,</w:t>
      </w:r>
      <w:r>
        <w:rPr>
          <w:rFonts w:eastAsia="Times New Roman"/>
          <w:szCs w:val="24"/>
        </w:rPr>
        <w:t xml:space="preserve"> που τη φέρουν διδακτικά. </w:t>
      </w:r>
    </w:p>
    <w:p w14:paraId="7D38D73A" w14:textId="77777777" w:rsidR="0056040B" w:rsidRDefault="008F3B9C">
      <w:pPr>
        <w:spacing w:after="0" w:line="600" w:lineRule="auto"/>
        <w:ind w:firstLine="720"/>
        <w:jc w:val="both"/>
        <w:rPr>
          <w:rFonts w:eastAsia="Times New Roman"/>
          <w:szCs w:val="24"/>
        </w:rPr>
      </w:pPr>
      <w:r>
        <w:rPr>
          <w:rFonts w:eastAsia="Times New Roman"/>
          <w:szCs w:val="24"/>
        </w:rPr>
        <w:t xml:space="preserve">Το τελευταίο γίνεται λίγο πιο </w:t>
      </w:r>
      <w:proofErr w:type="spellStart"/>
      <w:r>
        <w:rPr>
          <w:rFonts w:eastAsia="Times New Roman"/>
          <w:szCs w:val="24"/>
        </w:rPr>
        <w:t>στοχευμένο</w:t>
      </w:r>
      <w:proofErr w:type="spellEnd"/>
      <w:r>
        <w:rPr>
          <w:rFonts w:eastAsia="Times New Roman"/>
          <w:szCs w:val="24"/>
        </w:rPr>
        <w:t>. Τη δεκαετία του 1980, νομίζω επί πρυτανείας Δημοσθένη Κοκκινίδη στη Σχολή Καλών Τεχνών, είχε γίνει μια μεγάλη συζήτηση για τους τρεις πόλους</w:t>
      </w:r>
      <w:r>
        <w:rPr>
          <w:rFonts w:eastAsia="Times New Roman"/>
          <w:szCs w:val="24"/>
        </w:rPr>
        <w:t>,</w:t>
      </w:r>
      <w:r>
        <w:rPr>
          <w:rFonts w:eastAsia="Times New Roman"/>
          <w:szCs w:val="24"/>
        </w:rPr>
        <w:t xml:space="preserve"> που θα έπρεπε να συγκροτούν τις καλλι</w:t>
      </w:r>
      <w:r>
        <w:rPr>
          <w:rFonts w:eastAsia="Times New Roman"/>
          <w:szCs w:val="24"/>
        </w:rPr>
        <w:t xml:space="preserve">τεχνικές σπουδές, δηλαδή τον αμιγώς καλλιτεχνικό, τον εικαστικό, τον πόλο της θεωρίας και τον πόλο των εφαρμογών της οπτικής. </w:t>
      </w:r>
    </w:p>
    <w:p w14:paraId="7D38D73B"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D38D73C" w14:textId="77777777" w:rsidR="0056040B" w:rsidRDefault="008F3B9C">
      <w:pPr>
        <w:spacing w:after="0" w:line="600" w:lineRule="auto"/>
        <w:ind w:firstLine="720"/>
        <w:jc w:val="both"/>
        <w:rPr>
          <w:rFonts w:eastAsia="Times New Roman"/>
          <w:szCs w:val="24"/>
        </w:rPr>
      </w:pPr>
      <w:r>
        <w:rPr>
          <w:rFonts w:eastAsia="Times New Roman"/>
          <w:szCs w:val="24"/>
        </w:rPr>
        <w:t>Επιτρέψτε μου, κύριε Πρόεδρε, να ολοκληρώσω σ</w:t>
      </w:r>
      <w:r>
        <w:rPr>
          <w:rFonts w:eastAsia="Times New Roman"/>
          <w:szCs w:val="24"/>
        </w:rPr>
        <w:t xml:space="preserve">ε ένα λεπτό. </w:t>
      </w:r>
    </w:p>
    <w:p w14:paraId="7D38D73D" w14:textId="77777777" w:rsidR="0056040B" w:rsidRDefault="008F3B9C">
      <w:pPr>
        <w:spacing w:after="0" w:line="600" w:lineRule="auto"/>
        <w:ind w:firstLine="720"/>
        <w:jc w:val="both"/>
        <w:rPr>
          <w:rFonts w:eastAsia="Times New Roman"/>
          <w:szCs w:val="24"/>
        </w:rPr>
      </w:pPr>
      <w:r>
        <w:rPr>
          <w:rFonts w:eastAsia="Times New Roman"/>
          <w:szCs w:val="24"/>
        </w:rPr>
        <w:t xml:space="preserve">Η Σχολή Καλών Τεχνών έχει δύο τμήματα, ευτυχώς. Υπάρχει το καλλιτεχνικό τμήμα, που είναι πάρα πού πλούσιο, ενεργό και </w:t>
      </w:r>
      <w:r>
        <w:rPr>
          <w:rFonts w:eastAsia="Times New Roman"/>
          <w:szCs w:val="24"/>
        </w:rPr>
        <w:lastRenderedPageBreak/>
        <w:t>δραστήριο κι έχει και το πρόσφατα ιδρυθέν τμήμα θεωρίας, που παράγει θεωρητικούς της τέχνης. Σήμερα, έχω την εντύπωση ότι συ</w:t>
      </w:r>
      <w:r>
        <w:rPr>
          <w:rFonts w:eastAsia="Times New Roman"/>
          <w:szCs w:val="24"/>
        </w:rPr>
        <w:t>γκροτείται αυτό που η Σχολή καλών Τεχνών είχε ονειρευτεί επί Μυταρά και επί Κοκκινίδη τη δεκαετία του 1980, ένας πιο πυκνός πόλος εφαρμογών. Δηλαδή, το πανεπιστήμιο, ουσιαστικά, θα συνθέσει αντικείμενα, όπως είναι η γραφιστική, η εσωτερική διακόσμηση, η συ</w:t>
      </w:r>
      <w:r>
        <w:rPr>
          <w:rFonts w:eastAsia="Times New Roman"/>
          <w:szCs w:val="24"/>
        </w:rPr>
        <w:t>ντήρηση, διάφορες καλλιτεχνικές δράσεις και θα τις ενοποιήσει.</w:t>
      </w:r>
    </w:p>
    <w:p w14:paraId="7D38D73E" w14:textId="77777777" w:rsidR="0056040B" w:rsidRDefault="008F3B9C">
      <w:pPr>
        <w:spacing w:after="0" w:line="600" w:lineRule="auto"/>
        <w:ind w:firstLine="720"/>
        <w:jc w:val="both"/>
        <w:rPr>
          <w:rFonts w:eastAsia="Times New Roman"/>
          <w:szCs w:val="24"/>
        </w:rPr>
      </w:pPr>
      <w:r>
        <w:rPr>
          <w:rFonts w:eastAsia="Times New Roman"/>
          <w:szCs w:val="24"/>
        </w:rPr>
        <w:t>Μένει, κύριε Υπουργέ, η επικοινωνία των ιδρυμάτων. Το έχουμε ξαναπεί. Ωραία τα αντικείμενα, ωραίες οι επικράτειες. Το πώς συνδέονται τα ίδια τα Ανώτατα Εκπαιδευτικά Ιδρύματα της χώρας -εγώ είμα</w:t>
      </w:r>
      <w:r>
        <w:rPr>
          <w:rFonts w:eastAsia="Times New Roman"/>
          <w:szCs w:val="24"/>
        </w:rPr>
        <w:t>ι υπέρ αυτής της πολυμορφίας</w:t>
      </w:r>
      <w:r>
        <w:rPr>
          <w:rFonts w:eastAsia="Times New Roman"/>
          <w:szCs w:val="24"/>
        </w:rPr>
        <w:t>,</w:t>
      </w:r>
      <w:r>
        <w:rPr>
          <w:rFonts w:eastAsia="Times New Roman"/>
          <w:szCs w:val="24"/>
        </w:rPr>
        <w:t xml:space="preserve"> που τα διατάσσει και τα </w:t>
      </w:r>
      <w:proofErr w:type="spellStart"/>
      <w:r>
        <w:rPr>
          <w:rFonts w:eastAsia="Times New Roman"/>
          <w:szCs w:val="24"/>
        </w:rPr>
        <w:t>χωροθετεί</w:t>
      </w:r>
      <w:proofErr w:type="spellEnd"/>
      <w:r>
        <w:rPr>
          <w:rFonts w:eastAsia="Times New Roman"/>
          <w:szCs w:val="24"/>
        </w:rPr>
        <w:t xml:space="preserve"> στην ελληνική επικράτεια- δυναμώνει τις ποιότητές </w:t>
      </w:r>
      <w:r>
        <w:rPr>
          <w:rFonts w:eastAsia="Times New Roman"/>
          <w:szCs w:val="24"/>
        </w:rPr>
        <w:lastRenderedPageBreak/>
        <w:t xml:space="preserve">τους. Η αξιολογική αναβάθμιση του </w:t>
      </w:r>
      <w:r>
        <w:rPr>
          <w:rFonts w:eastAsia="Times New Roman"/>
          <w:szCs w:val="24"/>
        </w:rPr>
        <w:t xml:space="preserve">πανεπιστημίου </w:t>
      </w:r>
      <w:r>
        <w:rPr>
          <w:rFonts w:eastAsia="Times New Roman"/>
          <w:szCs w:val="24"/>
        </w:rPr>
        <w:t>του Αιγαίου πέρυσι το υποδηλώνει αυτό. Νομίζω ότι το στοίχημα είναι μπροστά μας και νομίζω ότι</w:t>
      </w:r>
      <w:r>
        <w:rPr>
          <w:rFonts w:eastAsia="Times New Roman"/>
          <w:szCs w:val="24"/>
        </w:rPr>
        <w:t xml:space="preserve"> έχουμε όλα τα εργαλεία να το κερδίσουμε.   </w:t>
      </w:r>
    </w:p>
    <w:p w14:paraId="7D38D73F" w14:textId="77777777" w:rsidR="0056040B" w:rsidRDefault="008F3B9C">
      <w:pPr>
        <w:spacing w:after="0" w:line="600" w:lineRule="auto"/>
        <w:ind w:firstLine="720"/>
        <w:jc w:val="both"/>
        <w:rPr>
          <w:rFonts w:eastAsia="Times New Roman"/>
          <w:szCs w:val="24"/>
        </w:rPr>
      </w:pPr>
      <w:r>
        <w:rPr>
          <w:rFonts w:eastAsia="Times New Roman"/>
          <w:szCs w:val="24"/>
        </w:rPr>
        <w:t xml:space="preserve">Ευχαριστώ.      </w:t>
      </w:r>
    </w:p>
    <w:p w14:paraId="7D38D740" w14:textId="77777777" w:rsidR="0056040B" w:rsidRDefault="008F3B9C">
      <w:pPr>
        <w:spacing w:after="0" w:line="600" w:lineRule="auto"/>
        <w:ind w:firstLine="720"/>
        <w:jc w:val="center"/>
        <w:rPr>
          <w:rFonts w:eastAsia="Times New Roman"/>
          <w:szCs w:val="24"/>
        </w:rPr>
      </w:pPr>
      <w:r>
        <w:rPr>
          <w:rFonts w:eastAsia="Times New Roman"/>
          <w:szCs w:val="24"/>
        </w:rPr>
        <w:t xml:space="preserve"> </w:t>
      </w:r>
      <w:r>
        <w:rPr>
          <w:rFonts w:eastAsia="Times New Roman"/>
          <w:szCs w:val="24"/>
        </w:rPr>
        <w:t>(Χειροκροτήματα από τις πτέρυγες του ΣΥΡΙΖΑ και των ΑΝΕΛ)</w:t>
      </w:r>
    </w:p>
    <w:p w14:paraId="7D38D741"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σας ευχαριστώ.</w:t>
      </w:r>
    </w:p>
    <w:p w14:paraId="7D38D742" w14:textId="77777777" w:rsidR="0056040B" w:rsidRDefault="008F3B9C">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Κουτσούμπας</w:t>
      </w:r>
      <w:proofErr w:type="spellEnd"/>
      <w:r>
        <w:rPr>
          <w:rFonts w:eastAsia="Times New Roman"/>
          <w:szCs w:val="24"/>
        </w:rPr>
        <w:t>, Βουλευτής της Νέας Δημοκρατίας, έχει τον λόγο για επτά λεπτ</w:t>
      </w:r>
      <w:r>
        <w:rPr>
          <w:rFonts w:eastAsia="Times New Roman"/>
          <w:szCs w:val="24"/>
        </w:rPr>
        <w:t>ά.</w:t>
      </w:r>
    </w:p>
    <w:p w14:paraId="7D38D743" w14:textId="77777777" w:rsidR="0056040B" w:rsidRDefault="008F3B9C">
      <w:pPr>
        <w:spacing w:after="0" w:line="600" w:lineRule="auto"/>
        <w:ind w:firstLine="720"/>
        <w:jc w:val="both"/>
        <w:rPr>
          <w:rFonts w:eastAsia="Times New Roman"/>
          <w:szCs w:val="24"/>
        </w:rPr>
      </w:pPr>
      <w:r>
        <w:rPr>
          <w:rFonts w:eastAsia="Times New Roman"/>
          <w:b/>
          <w:szCs w:val="24"/>
        </w:rPr>
        <w:t xml:space="preserve">ΑΝΔΡΕΑΣ ΚΟΥΤΣΟΥΜΠΑΣ: </w:t>
      </w:r>
      <w:r>
        <w:rPr>
          <w:rFonts w:eastAsia="Times New Roman"/>
          <w:szCs w:val="24"/>
        </w:rPr>
        <w:t xml:space="preserve">Ευχαριστώ, κύριε Πρόεδρε. </w:t>
      </w:r>
    </w:p>
    <w:p w14:paraId="7D38D744" w14:textId="77777777" w:rsidR="0056040B" w:rsidRDefault="008F3B9C">
      <w:pPr>
        <w:spacing w:after="0" w:line="600" w:lineRule="auto"/>
        <w:ind w:firstLine="720"/>
        <w:jc w:val="both"/>
        <w:rPr>
          <w:rFonts w:eastAsia="Times New Roman"/>
          <w:szCs w:val="24"/>
        </w:rPr>
      </w:pPr>
      <w:r>
        <w:rPr>
          <w:rFonts w:eastAsia="Times New Roman"/>
          <w:szCs w:val="24"/>
        </w:rPr>
        <w:t xml:space="preserve">Κυρίες και κύριοι συνάδελφοι, νομίζω δεν πρέπει να μένει σε κανέναν η αμφιβολία σε αυτή την Αίθουσα σήμερα, αλλά και σε </w:t>
      </w:r>
      <w:r>
        <w:rPr>
          <w:rFonts w:eastAsia="Times New Roman"/>
          <w:szCs w:val="24"/>
        </w:rPr>
        <w:lastRenderedPageBreak/>
        <w:t xml:space="preserve">όσους μας παρακολούθησαν στις συνεδριάσεις των </w:t>
      </w:r>
      <w:r>
        <w:rPr>
          <w:rFonts w:eastAsia="Times New Roman"/>
          <w:szCs w:val="24"/>
        </w:rPr>
        <w:t>ε</w:t>
      </w:r>
      <w:r>
        <w:rPr>
          <w:rFonts w:eastAsia="Times New Roman"/>
          <w:szCs w:val="24"/>
        </w:rPr>
        <w:t>πιτροπών, ότι η Αξιωματική Αντιπολίτε</w:t>
      </w:r>
      <w:r>
        <w:rPr>
          <w:rFonts w:eastAsia="Times New Roman"/>
          <w:szCs w:val="24"/>
        </w:rPr>
        <w:t>υση, η Νέα Δημοκρατία, επέδειξε</w:t>
      </w:r>
      <w:r>
        <w:rPr>
          <w:rFonts w:eastAsia="Times New Roman"/>
          <w:szCs w:val="24"/>
        </w:rPr>
        <w:t>,</w:t>
      </w:r>
      <w:r>
        <w:rPr>
          <w:rFonts w:eastAsia="Times New Roman"/>
          <w:szCs w:val="24"/>
        </w:rPr>
        <w:t xml:space="preserve"> όπως πάντα και κατά τη συζήτηση αυτού του νομοσχεδίου ότι σέβεται και τιμά τον θεσμικό της ρόλο ως Αξιωματική Αντιπολίτευση μέσα σε μια κοινοβουλευτική δημοκρατία. </w:t>
      </w:r>
    </w:p>
    <w:p w14:paraId="7D38D74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Άσκησε τα καθήκοντά της κατά τρόπο συνετό και επιμελή, προ</w:t>
      </w:r>
      <w:r>
        <w:rPr>
          <w:rFonts w:eastAsia="Times New Roman" w:cs="Times New Roman"/>
          <w:szCs w:val="24"/>
        </w:rPr>
        <w:t xml:space="preserve">σπαθώντας θετικά ή κριτικά απέναντι στο νομοσχέδιο να κάνει εκείνες τις παρεμβάσεις ή τις προτάσεις για το καλό της παιδείας που είναι </w:t>
      </w:r>
      <w:r>
        <w:rPr>
          <w:rFonts w:eastAsia="Times New Roman" w:cs="Times New Roman"/>
          <w:szCs w:val="24"/>
        </w:rPr>
        <w:t>-</w:t>
      </w:r>
      <w:r>
        <w:rPr>
          <w:rFonts w:eastAsia="Times New Roman" w:cs="Times New Roman"/>
          <w:szCs w:val="24"/>
        </w:rPr>
        <w:t>νομίζω- κοινός σκοπός όλων μας.</w:t>
      </w:r>
    </w:p>
    <w:p w14:paraId="7D38D74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Νομίζω ότι κανείς δεν αμφιβάλλει –και πρέπει να το πούμε- ότι εάν αυτήν την τακτική, που</w:t>
      </w:r>
      <w:r>
        <w:rPr>
          <w:rFonts w:eastAsia="Times New Roman" w:cs="Times New Roman"/>
          <w:szCs w:val="24"/>
        </w:rPr>
        <w:t xml:space="preserve"> και στο σημερινό νομοσχέδιο ακολούθησε η Νέα Δημοκρατία, κύριε Υπουργέ και κύριοι συνάδελφοι, είχαν ακολουθήσει και οι προκάτοχοι αντιπολιτευόμενοι</w:t>
      </w:r>
      <w:r>
        <w:rPr>
          <w:rFonts w:eastAsia="Times New Roman" w:cs="Times New Roman"/>
          <w:szCs w:val="24"/>
        </w:rPr>
        <w:t>,</w:t>
      </w:r>
      <w:r>
        <w:rPr>
          <w:rFonts w:eastAsia="Times New Roman" w:cs="Times New Roman"/>
          <w:szCs w:val="24"/>
        </w:rPr>
        <w:t xml:space="preserve"> τότε τα </w:t>
      </w:r>
      <w:r>
        <w:rPr>
          <w:rFonts w:eastAsia="Times New Roman" w:cs="Times New Roman"/>
          <w:szCs w:val="24"/>
        </w:rPr>
        <w:lastRenderedPageBreak/>
        <w:t xml:space="preserve">προηγούμενα χρόνια, σίγουρα η παιδεία, αλλά και η χώρα θα βρισκόταν σε καλύτερους δρόμους απ’ ότι </w:t>
      </w:r>
      <w:r>
        <w:rPr>
          <w:rFonts w:eastAsia="Times New Roman" w:cs="Times New Roman"/>
          <w:szCs w:val="24"/>
        </w:rPr>
        <w:t>είμαστε σήμερα. Πάντα, όμως, ήταν αρνητική, αντίθετη σε κάθε προσπάθεια μεταρρύθμισης σε κάθε τομέα σε αυτόν τον τόπο. Εμείς, λοιπόν, ναι, δεν είμαστε αρνητές, δεν είμαστε λαϊκιστές, δεν είμαστε μηδενιστές και λέμε ναι σε εκείνα τα θετικά σημεία τα οποία π</w:t>
      </w:r>
      <w:r>
        <w:rPr>
          <w:rFonts w:eastAsia="Times New Roman" w:cs="Times New Roman"/>
          <w:szCs w:val="24"/>
        </w:rPr>
        <w:t>ροάγουν –αν θέλετε- την παιδεία, προάγουν τη</w:t>
      </w:r>
      <w:r>
        <w:rPr>
          <w:rFonts w:eastAsia="Times New Roman" w:cs="Times New Roman"/>
          <w:szCs w:val="24"/>
        </w:rPr>
        <w:t>ν</w:t>
      </w:r>
      <w:r>
        <w:rPr>
          <w:rFonts w:eastAsia="Times New Roman" w:cs="Times New Roman"/>
          <w:szCs w:val="24"/>
        </w:rPr>
        <w:t xml:space="preserve"> πρόοδο της χώρας.</w:t>
      </w:r>
    </w:p>
    <w:p w14:paraId="7D38D74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ν</w:t>
      </w:r>
      <w:r>
        <w:rPr>
          <w:rFonts w:eastAsia="Times New Roman" w:cs="Times New Roman"/>
          <w:szCs w:val="24"/>
        </w:rPr>
        <w:t xml:space="preserve"> αφορά το υπό συζήτηση νομοσχέδιο, είναι γεγονός ότι απαιτείται ένας ορθολογισμός στον ακαδημαϊκό χάρτη της χώρας και είναι προς τη σωστή κατεύθυνση. Εκείνο που μας φοβίζει περισσότερο είν</w:t>
      </w:r>
      <w:r>
        <w:rPr>
          <w:rFonts w:eastAsia="Times New Roman" w:cs="Times New Roman"/>
          <w:szCs w:val="24"/>
        </w:rPr>
        <w:t xml:space="preserve">αι μήπως αυτός ο σχεδιασμός, αυτή η πρωτοβουλία από την πλευρά του Υπουργείου και της Κυβέρνησης γίνεται με </w:t>
      </w:r>
      <w:r>
        <w:rPr>
          <w:rFonts w:eastAsia="Times New Roman" w:cs="Times New Roman"/>
          <w:szCs w:val="24"/>
        </w:rPr>
        <w:lastRenderedPageBreak/>
        <w:t>τρόπο πρόχειρο χωρίς σχεδιασμό, χωρίς να έχουμε εκείνα τα αναγκαία, αν θέλετε, προγράμματα και τις υποδομές για να τα πετύχουμε. Ευελπιστούμε ότι μέ</w:t>
      </w:r>
      <w:r>
        <w:rPr>
          <w:rFonts w:eastAsia="Times New Roman" w:cs="Times New Roman"/>
          <w:szCs w:val="24"/>
        </w:rPr>
        <w:t>σα σε αυτή τη μεταβατική περίοδο θα μπορέσουν να διορθωθούν τα πράγματα.</w:t>
      </w:r>
    </w:p>
    <w:p w14:paraId="7D38D74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σταθώ σε μερικές επισημάνσεις στο νομοσχέδιο. Δεν ξέρω εάν έχουν διαφύγει της προσοχής ή πρέπει να τις επισημάνω για να τις διορθώσετε. Δεν θα χρησιμοποιήσω, κύριε Υπουργέ, τους όρ</w:t>
      </w:r>
      <w:r>
        <w:rPr>
          <w:rFonts w:eastAsia="Times New Roman" w:cs="Times New Roman"/>
          <w:szCs w:val="24"/>
        </w:rPr>
        <w:t>ους «</w:t>
      </w:r>
      <w:proofErr w:type="spellStart"/>
      <w:r>
        <w:rPr>
          <w:rFonts w:eastAsia="Times New Roman" w:cs="Times New Roman"/>
          <w:szCs w:val="24"/>
        </w:rPr>
        <w:t>υπερσυγκεντρωτισμός</w:t>
      </w:r>
      <w:proofErr w:type="spellEnd"/>
      <w:r>
        <w:rPr>
          <w:rFonts w:eastAsia="Times New Roman" w:cs="Times New Roman"/>
          <w:szCs w:val="24"/>
        </w:rPr>
        <w:t xml:space="preserve"> αρμοδιοτήτων» και «κατάργηση του αυτοδιοίκητου». Νομίζω ότι θα ήταν ακραίο. Θα έλεγα, όμως, ότι οι αρμοδιότητες που δίνονται απ’ αυτό το νομοσχέδιο στον εκάστοτε Υπουργό, όχι μόνο σε εσάς, αποτελεί μια παρέμβαση στο αυτοδιοίκητο.</w:t>
      </w:r>
    </w:p>
    <w:p w14:paraId="7D38D74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πισημαίνω μία πρώτη παρέμβαση. Μιλάμε για παράταση της θητείας της διοικούσας επιτροπής και για δύο συνεχόμενες φορές. Δεν ξέρω εάν αυτό είναι νόμιμο, παράνομο ή παράτυπο ή κανονικό, θα έλεγα. Τουλάχιστον, όμως, να ορίσετε ποιος πρέπει να είναι ο χρόνος δι</w:t>
      </w:r>
      <w:r>
        <w:rPr>
          <w:rFonts w:eastAsia="Times New Roman" w:cs="Times New Roman"/>
          <w:szCs w:val="24"/>
        </w:rPr>
        <w:t xml:space="preserve">άρκειας της παράτασης κάθε φορά της διοικούσας επιτροπής. </w:t>
      </w:r>
    </w:p>
    <w:p w14:paraId="7D38D74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Δεύτερον, δεν ξέρω γιατί ο νομοθέτης, εμείς εδώ, θα πρέπει να ορίσουμε στον καθηγητή πόσες φορές θα κάνει –και πρέπει να υπάρχει μια λεκτική διατύπωση μέσα στο νομοσχέδιο για διασαφήνιση- υποχρεωτι</w:t>
      </w:r>
      <w:r>
        <w:rPr>
          <w:rFonts w:eastAsia="Times New Roman" w:cs="Times New Roman"/>
          <w:szCs w:val="24"/>
        </w:rPr>
        <w:t>κή εξέταση, και να μην αφήσουμε αυτήν την ευχέρεια στην πρωτοβάθμια, δευτεροβάθμια, τριτοβάθμια, να κάνει το διαγώνισμα ή εάν θα πρέπει να είναι ένα –πώς ακριβώς το λέτε;- τουλάχιστον. Νομίζω ότι θέλει μια διευκρίνιση αυτή η παράγραφος.</w:t>
      </w:r>
    </w:p>
    <w:p w14:paraId="7D38D74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τρίτο που αφορά </w:t>
      </w:r>
      <w:r>
        <w:rPr>
          <w:rFonts w:eastAsia="Times New Roman" w:cs="Times New Roman"/>
          <w:szCs w:val="24"/>
        </w:rPr>
        <w:t xml:space="preserve">τους μαθητές των ΕΠΑΛ, νομίζω ότι μετά την παρέμβαση του κ. Ανδριανού και της </w:t>
      </w:r>
      <w:proofErr w:type="spellStart"/>
      <w:r>
        <w:rPr>
          <w:rFonts w:eastAsia="Times New Roman" w:cs="Times New Roman"/>
          <w:szCs w:val="24"/>
        </w:rPr>
        <w:t>εισηγήτρι</w:t>
      </w:r>
      <w:r>
        <w:rPr>
          <w:rFonts w:eastAsia="Times New Roman" w:cs="Times New Roman"/>
          <w:szCs w:val="24"/>
        </w:rPr>
        <w:t>ά</w:t>
      </w:r>
      <w:r>
        <w:rPr>
          <w:rFonts w:eastAsia="Times New Roman" w:cs="Times New Roman"/>
          <w:szCs w:val="24"/>
        </w:rPr>
        <w:t>ς</w:t>
      </w:r>
      <w:proofErr w:type="spellEnd"/>
      <w:r>
        <w:rPr>
          <w:rFonts w:eastAsia="Times New Roman" w:cs="Times New Roman"/>
          <w:szCs w:val="24"/>
        </w:rPr>
        <w:t xml:space="preserve"> μας και όλων των μελών της </w:t>
      </w:r>
      <w:r>
        <w:rPr>
          <w:rFonts w:eastAsia="Times New Roman" w:cs="Times New Roman"/>
          <w:szCs w:val="24"/>
        </w:rPr>
        <w:t>ε</w:t>
      </w:r>
      <w:r>
        <w:rPr>
          <w:rFonts w:eastAsia="Times New Roman" w:cs="Times New Roman"/>
          <w:szCs w:val="24"/>
        </w:rPr>
        <w:t xml:space="preserve">πιτροπής είναι προς τη σωστή κατεύθυνση η διόρθωση αυτή. </w:t>
      </w:r>
    </w:p>
    <w:p w14:paraId="7D38D74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άλλο σημείο που ήθελα να θίξω -και νομίζω ότι θα αποτελεί από την πλευρά σας </w:t>
      </w:r>
      <w:r>
        <w:rPr>
          <w:rFonts w:eastAsia="Times New Roman" w:cs="Times New Roman"/>
          <w:szCs w:val="24"/>
        </w:rPr>
        <w:t>σημαία προεκλογικά - είναι οι  μετ</w:t>
      </w:r>
      <w:r>
        <w:rPr>
          <w:rFonts w:eastAsia="Times New Roman" w:cs="Times New Roman"/>
          <w:szCs w:val="24"/>
        </w:rPr>
        <w:t>εγ</w:t>
      </w:r>
      <w:r>
        <w:rPr>
          <w:rFonts w:eastAsia="Times New Roman" w:cs="Times New Roman"/>
          <w:szCs w:val="24"/>
        </w:rPr>
        <w:t>γραφές των φοιτητών. Θα ήθελα να σας θυμίσω ότι το 2012 κάποιοι από εμάς πρωτοστάτησαν τότε για τις μετ</w:t>
      </w:r>
      <w:r>
        <w:rPr>
          <w:rFonts w:eastAsia="Times New Roman" w:cs="Times New Roman"/>
          <w:szCs w:val="24"/>
        </w:rPr>
        <w:t>εγ</w:t>
      </w:r>
      <w:r>
        <w:rPr>
          <w:rFonts w:eastAsia="Times New Roman" w:cs="Times New Roman"/>
          <w:szCs w:val="24"/>
        </w:rPr>
        <w:t>γραφές των φοιτητών για οικογένειες με δύο φοιτητές. Βεβαίως, στην πορεία βρέθηκαν κάποια εμπόδια. Δεν έχετε, όμως,</w:t>
      </w:r>
      <w:r>
        <w:rPr>
          <w:rFonts w:eastAsia="Times New Roman" w:cs="Times New Roman"/>
          <w:szCs w:val="24"/>
        </w:rPr>
        <w:t xml:space="preserve"> μόνο εσείς την κοινωνική ευαισθησία. Εμείς το είχαμε προχωρήσει από το 2012 αυτό. Είναι σωστό να διορθωθεί και βεβαίως το επικροτούμε.</w:t>
      </w:r>
    </w:p>
    <w:p w14:paraId="7D38D74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κύριε Υπουργέ, μου δίνετε την ευκαιρία απ’ αυτό το Βήμα σήμερα να πω ότι νόμιζα πως αναφέρεστε σε εμάς, λέγοντας </w:t>
      </w:r>
      <w:r>
        <w:rPr>
          <w:rFonts w:eastAsia="Times New Roman" w:cs="Times New Roman"/>
          <w:szCs w:val="24"/>
        </w:rPr>
        <w:t xml:space="preserve">-προφανώς εν τη ρύμη του λόγου σας- ότι δεν θέλουμε </w:t>
      </w:r>
      <w:r>
        <w:rPr>
          <w:rFonts w:eastAsia="Times New Roman" w:cs="Times New Roman"/>
          <w:szCs w:val="24"/>
        </w:rPr>
        <w:t>π</w:t>
      </w:r>
      <w:r>
        <w:rPr>
          <w:rFonts w:eastAsia="Times New Roman" w:cs="Times New Roman"/>
          <w:szCs w:val="24"/>
        </w:rPr>
        <w:t xml:space="preserve">ανεπιστήμια με σουβλατζίδικα. Νόμιζα ότι αναφέρεστε στη Λειβαδιά, επειδή φημιζόμαστε για τα σουβλάκι. Ασφαλώς δεν θέλουμε </w:t>
      </w:r>
      <w:r>
        <w:rPr>
          <w:rFonts w:eastAsia="Times New Roman" w:cs="Times New Roman"/>
          <w:szCs w:val="24"/>
        </w:rPr>
        <w:t>π</w:t>
      </w:r>
      <w:r>
        <w:rPr>
          <w:rFonts w:eastAsia="Times New Roman" w:cs="Times New Roman"/>
          <w:szCs w:val="24"/>
        </w:rPr>
        <w:t xml:space="preserve">ανεπιστήμια για να πουλάμε σουβλάκια. Το ξέρω. </w:t>
      </w:r>
    </w:p>
    <w:p w14:paraId="7D38D74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Ακούστε, όμως. Μου δίνετε το ηθι</w:t>
      </w:r>
      <w:r>
        <w:rPr>
          <w:rFonts w:eastAsia="Times New Roman" w:cs="Times New Roman"/>
          <w:szCs w:val="24"/>
        </w:rPr>
        <w:t>κό και πολιτικό δικαίωμα μετά από αυτήν τη νομοθετική πρωτοβουλία για την ίδρυση Πανεπιστημίου Δυτικής Αττικής και μετά τη συζήτηση που κάναμε και στις αρμόδιες επιτροπές αναφορικά με τη σύνδεση της εκπαίδευσης με την παραγωγή, να σας ζητήσω, κύριε Υπουργέ</w:t>
      </w:r>
      <w:r>
        <w:rPr>
          <w:rFonts w:eastAsia="Times New Roman" w:cs="Times New Roman"/>
          <w:szCs w:val="24"/>
        </w:rPr>
        <w:t xml:space="preserve">, για ακόμη μια φορά την ολική μεταφορά του Γεωπονικού Πανεπιστημίου στην Αλίαρτο. Εκεί </w:t>
      </w:r>
      <w:r>
        <w:rPr>
          <w:rFonts w:eastAsia="Times New Roman" w:cs="Times New Roman"/>
          <w:szCs w:val="24"/>
        </w:rPr>
        <w:lastRenderedPageBreak/>
        <w:t xml:space="preserve">είναι η έδρα του, στην </w:t>
      </w:r>
      <w:proofErr w:type="spellStart"/>
      <w:r>
        <w:rPr>
          <w:rFonts w:eastAsia="Times New Roman" w:cs="Times New Roman"/>
          <w:szCs w:val="24"/>
        </w:rPr>
        <w:t>Κοπαΐδα</w:t>
      </w:r>
      <w:proofErr w:type="spellEnd"/>
      <w:r>
        <w:rPr>
          <w:rFonts w:eastAsia="Times New Roman" w:cs="Times New Roman"/>
          <w:szCs w:val="24"/>
        </w:rPr>
        <w:t>, εκεί που έχει υποδομές, καλλιεργήσιμες εκτάσεις, που έχει όλα τα απαιτούμενα για να λειτουργήσει ως Γεωπονικό Πανεπιστήμιο απέναντι στον</w:t>
      </w:r>
      <w:r>
        <w:rPr>
          <w:rFonts w:eastAsia="Times New Roman" w:cs="Times New Roman"/>
          <w:szCs w:val="24"/>
        </w:rPr>
        <w:t xml:space="preserve"> αγρότη, να υπάρχει εκπαίδευση, παραγωγή και ανάπτυξη. Διότι, έτσι κάνουμε και μια καλύτερη ορθολογική κατανομή των πανεπιστημίων στη χώρα. </w:t>
      </w:r>
    </w:p>
    <w:p w14:paraId="7D38D74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 χαίρομαι, από την πλευρά μου, που κάθε φορά μέσα σε αυτή τη Βουλή λειτουργεί η κοινο</w:t>
      </w:r>
      <w:r>
        <w:rPr>
          <w:rFonts w:eastAsia="Times New Roman" w:cs="Times New Roman"/>
          <w:szCs w:val="24"/>
        </w:rPr>
        <w:t>βουλευτική δημοκρατία και προσπαθ</w:t>
      </w:r>
      <w:r>
        <w:rPr>
          <w:rFonts w:eastAsia="Times New Roman" w:cs="Times New Roman"/>
          <w:szCs w:val="24"/>
        </w:rPr>
        <w:t>εί</w:t>
      </w:r>
      <w:r>
        <w:rPr>
          <w:rFonts w:eastAsia="Times New Roman" w:cs="Times New Roman"/>
          <w:szCs w:val="24"/>
        </w:rPr>
        <w:t xml:space="preserve"> ο ένας να ακο</w:t>
      </w:r>
      <w:r>
        <w:rPr>
          <w:rFonts w:eastAsia="Times New Roman" w:cs="Times New Roman"/>
          <w:szCs w:val="24"/>
        </w:rPr>
        <w:t>ύει</w:t>
      </w:r>
      <w:r>
        <w:rPr>
          <w:rFonts w:eastAsia="Times New Roman" w:cs="Times New Roman"/>
          <w:szCs w:val="24"/>
        </w:rPr>
        <w:t xml:space="preserve"> τον άλλον. Και χαίρομαι, γιατί μας ακούν</w:t>
      </w:r>
      <w:r>
        <w:rPr>
          <w:rFonts w:eastAsia="Times New Roman" w:cs="Times New Roman"/>
          <w:szCs w:val="24"/>
        </w:rPr>
        <w:t>ε</w:t>
      </w:r>
      <w:r>
        <w:rPr>
          <w:rFonts w:eastAsia="Times New Roman" w:cs="Times New Roman"/>
          <w:szCs w:val="24"/>
        </w:rPr>
        <w:t xml:space="preserve"> φοιτητές, -και έχω γιο φοιτητή που με ρωτάει, «Γιατί δεν μπορείτε να συμφωνήσετε σε αυτά τα πολλά;»- στους οποίους μπορούμε να δείξουμε -και το δείχνουμε σήμερα </w:t>
      </w:r>
      <w:r>
        <w:rPr>
          <w:rFonts w:eastAsia="Times New Roman" w:cs="Times New Roman"/>
          <w:szCs w:val="24"/>
        </w:rPr>
        <w:t xml:space="preserve">στην καινούργια γενιά- ότι μπορούμε να συμφωνήσουμε στα θετικά. Αρκεί </w:t>
      </w:r>
      <w:r>
        <w:rPr>
          <w:rFonts w:eastAsia="Times New Roman" w:cs="Times New Roman"/>
          <w:szCs w:val="24"/>
        </w:rPr>
        <w:lastRenderedPageBreak/>
        <w:t>να το κάνατε και εσείς από την πλευρά σας κάθε φορά και όταν θα βρεθείτε σε αυτήν τη θέση, ως Αντιπολίτευση.</w:t>
      </w:r>
    </w:p>
    <w:p w14:paraId="7D38D75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D38D751"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75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(Δημήτριος Κρεμαστινός):</w:t>
      </w:r>
      <w:r>
        <w:rPr>
          <w:rFonts w:eastAsia="Times New Roman" w:cs="Times New Roman"/>
          <w:szCs w:val="24"/>
        </w:rPr>
        <w:t xml:space="preserve"> Και εγώ σας ευχαριστώ.</w:t>
      </w:r>
    </w:p>
    <w:p w14:paraId="7D38D75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της Χρυσής Αυγής κ. Γρέγος για επτά λεπτά.</w:t>
      </w:r>
    </w:p>
    <w:p w14:paraId="7D38D75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7D38D75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Συζητάμε για ένα νομοσχέδιο μεγάλης σημασίας, μια που αφορά την εκπαίδευση, αρμοδιότητας του </w:t>
      </w:r>
      <w:r>
        <w:rPr>
          <w:rFonts w:eastAsia="Times New Roman" w:cs="Times New Roman"/>
          <w:szCs w:val="24"/>
        </w:rPr>
        <w:t xml:space="preserve">Υπουργείου Παιδείας. </w:t>
      </w:r>
    </w:p>
    <w:p w14:paraId="7D38D75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εκπαίδευση όλων των βαθμίδων έχει δεχθεί και από αυτήν την Κυβέρνηση καίρια πλήγματα: Περικοπές, υποβάθμιση, συνεχείς </w:t>
      </w:r>
      <w:r>
        <w:rPr>
          <w:rFonts w:eastAsia="Times New Roman" w:cs="Times New Roman"/>
          <w:szCs w:val="24"/>
        </w:rPr>
        <w:lastRenderedPageBreak/>
        <w:t>αλλαγές που διαλύουν τον οικονομικό προγραμματισμό των φοιτητών και των οικογενειών τους, απαράδεκτες εγκαταστάσει</w:t>
      </w:r>
      <w:r>
        <w:rPr>
          <w:rFonts w:eastAsia="Times New Roman" w:cs="Times New Roman"/>
          <w:szCs w:val="24"/>
        </w:rPr>
        <w:t>ς από τις φοιτητικές εστίες μέχρι τις αίθουσες και τα εργαστήρια. Και μέσα σε όλα αυτά, ο απαράδεκτος θεσμός των αιωνίων φοιτητών και φυσικά, ο θεσμός του πανεπιστημιακού ασύλου.</w:t>
      </w:r>
    </w:p>
    <w:p w14:paraId="7D38D75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Έχω αναφερθεί πάρα πολλές φορές σε αυτόν τον άθλιο θεσμό, που εξυπηρετεί συμφ</w:t>
      </w:r>
      <w:r>
        <w:rPr>
          <w:rFonts w:eastAsia="Times New Roman" w:cs="Times New Roman"/>
          <w:szCs w:val="24"/>
        </w:rPr>
        <w:t>έροντα συγκεκριμένων ομάδων. Όλοι γνωρίζουμε τι σημαίνει πανεπιστημιακό άσυλο: άσυλο τρομοκρατών, ληστών, ναρκομανών, παραεμπορίου, άσυλο τραμπούκων κάθε λογής και ορμητήριο κάθε εγκληματικού στοιχείου. Όλοι αυτοί, φυσικά, είναι για τον Υπουργό το λεγόμενο</w:t>
      </w:r>
      <w:r>
        <w:rPr>
          <w:rFonts w:eastAsia="Times New Roman" w:cs="Times New Roman"/>
          <w:szCs w:val="24"/>
        </w:rPr>
        <w:t xml:space="preserve"> «ρωμαλέο φοιτητικό κίνημα». Προκαλεί οργή και αγανάκτηση αυτός ο κατάπτυστος θεσμός, που </w:t>
      </w:r>
      <w:r>
        <w:rPr>
          <w:rFonts w:eastAsia="Times New Roman" w:cs="Times New Roman"/>
          <w:szCs w:val="24"/>
        </w:rPr>
        <w:lastRenderedPageBreak/>
        <w:t>δεν υπάρχει σε κανένα πολιτισμένο κράτος και σε κανένα εκπαιδευτικό ίδρυμα.</w:t>
      </w:r>
    </w:p>
    <w:p w14:paraId="7D38D75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Σε μια ευαίσθητη περιοχή, όπως αυτή της </w:t>
      </w:r>
      <w:r>
        <w:rPr>
          <w:rFonts w:eastAsia="Times New Roman" w:cs="Times New Roman"/>
          <w:szCs w:val="24"/>
        </w:rPr>
        <w:t>δ</w:t>
      </w:r>
      <w:r>
        <w:rPr>
          <w:rFonts w:eastAsia="Times New Roman" w:cs="Times New Roman"/>
          <w:szCs w:val="24"/>
        </w:rPr>
        <w:t>υτικής Αττικής, το μόνο βέβαιο είναι ότι όλα αυτά</w:t>
      </w:r>
      <w:r>
        <w:rPr>
          <w:rFonts w:eastAsia="Times New Roman" w:cs="Times New Roman"/>
          <w:szCs w:val="24"/>
        </w:rPr>
        <w:t xml:space="preserve"> τα φαινόμενα θα κυριαρχήσουν και πάλι. Ο ευτελισμός των πτυχίων, η αναξιοκρατία, η απέχθεια προς την αριστεία είναι χαρακτηριστικά αυτής της Κυβέρνησης, προκαλώντας, ταυτόχρονα, σε φοιτητές και γονείς αγωνία και ανασφάλεια, αλλά και κίνδυνο για τη σωματικ</w:t>
      </w:r>
      <w:r>
        <w:rPr>
          <w:rFonts w:eastAsia="Times New Roman" w:cs="Times New Roman"/>
          <w:szCs w:val="24"/>
        </w:rPr>
        <w:t>ή τους ακεραιότητα.</w:t>
      </w:r>
    </w:p>
    <w:p w14:paraId="7D38D75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μνημονιακή</w:t>
      </w:r>
      <w:proofErr w:type="spellEnd"/>
      <w:r>
        <w:rPr>
          <w:rFonts w:eastAsia="Times New Roman" w:cs="Times New Roman"/>
          <w:szCs w:val="24"/>
        </w:rPr>
        <w:t xml:space="preserve">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μειώνει συνεχώς τα κονδύλια για την παιδεία, ψηφοθηρεί συστηματικά και επιβάλλει καθεστώς αναξιοκρατίας και υποβάθμισης. Είναι χαρακτηριστική, </w:t>
      </w:r>
      <w:r>
        <w:rPr>
          <w:rFonts w:eastAsia="Times New Roman" w:cs="Times New Roman"/>
          <w:szCs w:val="24"/>
        </w:rPr>
        <w:lastRenderedPageBreak/>
        <w:t>δε, η διαφορά με τις στρατιωτικές σχολές ή τις σχολές</w:t>
      </w:r>
      <w:r>
        <w:rPr>
          <w:rFonts w:eastAsia="Times New Roman" w:cs="Times New Roman"/>
          <w:szCs w:val="24"/>
        </w:rPr>
        <w:t xml:space="preserve"> της Αστυνομίας, γι’ αυτό και πολλοί από τους υποψήφιους προτιμούν αυτές τις Σχολές. </w:t>
      </w:r>
    </w:p>
    <w:p w14:paraId="7D38D75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Για το συγκεκριμένο νομοσχέδιο δεχθήκαμε πάρα πολλά </w:t>
      </w:r>
      <w:r>
        <w:rPr>
          <w:rFonts w:eastAsia="Times New Roman" w:cs="Times New Roman"/>
          <w:szCs w:val="24"/>
          <w:lang w:val="en-US"/>
        </w:rPr>
        <w:t>mail</w:t>
      </w:r>
      <w:r>
        <w:rPr>
          <w:rFonts w:eastAsia="Times New Roman" w:cs="Times New Roman"/>
          <w:szCs w:val="24"/>
        </w:rPr>
        <w:t xml:space="preserve"> με τις θέσεις και τις προτάσεις των φορέων, αλλά και πολλές επιστολές φοιτητών και γονέων, οι οποίες θα πρέπει να ληφθούν οπωσδήποτε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μέχρι την ψήφιση του νομοσχεδίου.</w:t>
      </w:r>
    </w:p>
    <w:p w14:paraId="7D38D75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Αναφέρω ενδεικτικά: Σύλλογος Αναπληρωτών Νηπιαγωγών, Σύνοδος Πρυτάνεων, Ένωση Π</w:t>
      </w:r>
      <w:r>
        <w:rPr>
          <w:rFonts w:eastAsia="Times New Roman" w:cs="Times New Roman"/>
          <w:szCs w:val="24"/>
        </w:rPr>
        <w:t>τυχιούχων Περιβαλλοντολόγων και Μηχανικών, Διδασκαλική Ομοσπονδία Ελλάδος, Σύλλογος Οδοντιατρικών Τμημάτων, Σύλλογοι Βρεφονηπιοκόμων, Ένωση Τεχνολόγων Εκπαιδευτικών, Ανώτατη Συνομοσπονδία Πολυτέκνων Ελ</w:t>
      </w:r>
      <w:r>
        <w:rPr>
          <w:rFonts w:eastAsia="Times New Roman" w:cs="Times New Roman"/>
          <w:szCs w:val="24"/>
        </w:rPr>
        <w:lastRenderedPageBreak/>
        <w:t>λάδος, Πανελλήνια Ένωση Δασολόγων Δημοσίων Υπαλλήλων, Έ</w:t>
      </w:r>
      <w:r>
        <w:rPr>
          <w:rFonts w:eastAsia="Times New Roman" w:cs="Times New Roman"/>
          <w:szCs w:val="24"/>
        </w:rPr>
        <w:t xml:space="preserve">νωση Ελλήνων Ερευνητών, Σύλλογοι Αποφοίτων Τμημάτων Μουσικών Σπουδών, Ένωση Νοσηλευτών και Νοσηλευτριών Ελλάδος. </w:t>
      </w:r>
    </w:p>
    <w:p w14:paraId="7D38D75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είχαμε πάρα πολλές επιστολές, τις οποίες και θα καταθέσω για τα Πρακτικά και ελπίζω να φτάσουν στα χέρια του Υπουργού μέχρι να λήξει κ</w:t>
      </w:r>
      <w:r>
        <w:rPr>
          <w:rFonts w:eastAsia="Times New Roman" w:cs="Times New Roman"/>
          <w:szCs w:val="24"/>
        </w:rPr>
        <w:t>αι η συνεδρίαση.</w:t>
      </w:r>
    </w:p>
    <w:p w14:paraId="7D38D7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ο Βουλευτής κ. Αντώνιος Γρέγος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14:paraId="7D38D75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εκτενώς στο νομοσχέδιο, αλλά δεν αρκεί ο χρόνος. Δείτε τα υπομνήματα, όπως είπε πριν και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lastRenderedPageBreak/>
        <w:t>α</w:t>
      </w:r>
      <w:r>
        <w:rPr>
          <w:rFonts w:eastAsia="Times New Roman" w:cs="Times New Roman"/>
          <w:szCs w:val="24"/>
        </w:rPr>
        <w:t xml:space="preserve">γορητής μας, καθώς και τις επιστολές που κατέθεσα. Ελπίζω να φτάσουν στα χέρια σας. </w:t>
      </w:r>
    </w:p>
    <w:p w14:paraId="7D38D75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ενώ θέλετε να ιδρύσετε Πανεπιστήμιο Δυτικής Ατ</w:t>
      </w:r>
      <w:r>
        <w:rPr>
          <w:rFonts w:eastAsia="Times New Roman" w:cs="Times New Roman"/>
          <w:szCs w:val="24"/>
        </w:rPr>
        <w:t xml:space="preserve">τικής, κινδυνεύει να χαθεί το σχολείο του Μονάχου, θέμα που έχει γίνει γνωστό και έχει τεθεί και στην Επιτροπή Ελλήνων της Διασποράς. Φυσικά, η </w:t>
      </w:r>
      <w:r>
        <w:rPr>
          <w:rFonts w:eastAsia="Times New Roman" w:cs="Times New Roman"/>
          <w:szCs w:val="24"/>
        </w:rPr>
        <w:t>ε</w:t>
      </w:r>
      <w:r>
        <w:rPr>
          <w:rFonts w:eastAsia="Times New Roman" w:cs="Times New Roman"/>
          <w:szCs w:val="24"/>
        </w:rPr>
        <w:t>πιτροπή αυτή δεν έχει νομοθετική εξουσία και τα αρμόδια Υπουργεία συνεχίζουν να αδιαφορούν.</w:t>
      </w:r>
    </w:p>
    <w:p w14:paraId="7D38D76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Για το άρθρο 32, με</w:t>
      </w:r>
      <w:r>
        <w:rPr>
          <w:rFonts w:eastAsia="Times New Roman" w:cs="Times New Roman"/>
          <w:szCs w:val="24"/>
        </w:rPr>
        <w:t xml:space="preserve"> το οποίο προσβάλλετε την ορθόδοξη πίστη, να σας ενημερώσω ότι δεν θα καταφέρετε και πολλά, μιας και είναι βαθιά ριζωμένη και στη νεολαία μας. Επίσης, δεν καταφέρνετε τίποτα με την αριστερή προπαγάνδα σας στα εκπαιδευτικά ιδρύματα όλων των βαθμίδων. Έχουμε</w:t>
      </w:r>
      <w:r>
        <w:rPr>
          <w:rFonts w:eastAsia="Times New Roman" w:cs="Times New Roman"/>
          <w:szCs w:val="24"/>
        </w:rPr>
        <w:t xml:space="preserve"> το νου μας και </w:t>
      </w:r>
      <w:r>
        <w:rPr>
          <w:rFonts w:eastAsia="Times New Roman" w:cs="Times New Roman"/>
          <w:szCs w:val="24"/>
        </w:rPr>
        <w:t>ως</w:t>
      </w:r>
      <w:r>
        <w:rPr>
          <w:rFonts w:eastAsia="Times New Roman" w:cs="Times New Roman"/>
          <w:szCs w:val="24"/>
        </w:rPr>
        <w:t xml:space="preserve"> γονείς και αποβάλλουμε τέτοιες πρακτικές.</w:t>
      </w:r>
    </w:p>
    <w:p w14:paraId="7D38D76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Θα αναφερθώ σε ένα σημαντικότατο θέμα, που, όμως, άπτεται και της αρμοδιότητας του Υπουργείου Παιδείας. Μιλάω για τη μείωση του ποσοστού αναπηρίας του αυτισμού που οδηγεί σε εξόντωση χιλιάδες παι</w:t>
      </w:r>
      <w:r>
        <w:rPr>
          <w:rFonts w:eastAsia="Times New Roman" w:cs="Times New Roman"/>
          <w:szCs w:val="24"/>
        </w:rPr>
        <w:t xml:space="preserve">διά με αυτισμό. Έχει κατατεθεί και σχετική ερώτηση από τη συναγωνίστρια, Ελένη </w:t>
      </w:r>
      <w:proofErr w:type="spellStart"/>
      <w:r>
        <w:rPr>
          <w:rFonts w:eastAsia="Times New Roman" w:cs="Times New Roman"/>
          <w:szCs w:val="24"/>
        </w:rPr>
        <w:t>Ζαρούλια</w:t>
      </w:r>
      <w:proofErr w:type="spellEnd"/>
      <w:r>
        <w:rPr>
          <w:rFonts w:eastAsia="Times New Roman" w:cs="Times New Roman"/>
          <w:szCs w:val="24"/>
        </w:rPr>
        <w:t>. Την καταθέτω και αυτή, μήπως πάρουμε κάποια απάντηση.</w:t>
      </w:r>
    </w:p>
    <w:p w14:paraId="7D38D76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Γρέγος καταθέτει για τα Πρακτικά την προαναφερθείσα ερώτηση, η οποία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7D38D76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Σχετικά, λοιπόν, με αυτό το πάρα πολύ σοβαρό θέμα, με το επίδομα των παιδιών με αυτισμό, αυτό που ισχύει είναι το εξής: Όταν γίνει επανεξέταση, ανάλογα με την</w:t>
      </w:r>
      <w:r>
        <w:rPr>
          <w:rFonts w:eastAsia="Times New Roman" w:cs="Times New Roman"/>
          <w:szCs w:val="24"/>
        </w:rPr>
        <w:t xml:space="preserve"> άποψη της </w:t>
      </w:r>
      <w:r>
        <w:rPr>
          <w:rFonts w:eastAsia="Times New Roman" w:cs="Times New Roman"/>
          <w:szCs w:val="24"/>
        </w:rPr>
        <w:t>ε</w:t>
      </w:r>
      <w:r>
        <w:rPr>
          <w:rFonts w:eastAsia="Times New Roman" w:cs="Times New Roman"/>
          <w:szCs w:val="24"/>
        </w:rPr>
        <w:t xml:space="preserve">πιτροπής θα </w:t>
      </w:r>
      <w:r>
        <w:rPr>
          <w:rFonts w:eastAsia="Times New Roman" w:cs="Times New Roman"/>
          <w:szCs w:val="24"/>
        </w:rPr>
        <w:lastRenderedPageBreak/>
        <w:t xml:space="preserve">μπορούν πλέον να πουν ότι κατά τη γνώμη τους το ποσοστό αυτισμού είναι 60% ή 65% και συνεπώς να διακοπεί το επίδομα. Αν το παιδί είναι κάτω των επτά ετών, έχει πάρει ισόβιο ποσοστό και δεν έχει οριστεί επανεξέταση, τότε θα καλέσουν </w:t>
      </w:r>
      <w:r>
        <w:rPr>
          <w:rFonts w:eastAsia="Times New Roman" w:cs="Times New Roman"/>
          <w:szCs w:val="24"/>
        </w:rPr>
        <w:t>ξανά τους γονείς και το παιδί όταν γίνει επτά ετών για επανεξέταση.</w:t>
      </w:r>
    </w:p>
    <w:p w14:paraId="7D38D76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μπορούν, δηλαδή, να χαρακτηρίσουν το παιδί με ποσοστό 65% ή 60% ή 55% ή 50% και να διακοπεί το επίδομα. Αν το παιδί είναι άνω των επτά ετών, έχει ισόβιο ποσοστό και δεν έχει οριστεί επα</w:t>
      </w:r>
      <w:r>
        <w:rPr>
          <w:rFonts w:eastAsia="Times New Roman" w:cs="Times New Roman"/>
          <w:szCs w:val="24"/>
        </w:rPr>
        <w:t>νεξέταση, θα το ξανακαλέσουν όταν γίνει δεκαεπτά ετών για να γίνει επανεξέταση. Αν το παιδί είναι άνω των δεκαεπτά ετών, με το νέο νόμο, όπως είναι σήμερα, έχει εξασφαλίσει την ισοβιότητα. Αυτό, όμως, δεν πρόκειται να κρατήσει πολύ. Αν παγιωθεί, όμως, δηλα</w:t>
      </w:r>
      <w:r>
        <w:rPr>
          <w:rFonts w:eastAsia="Times New Roman" w:cs="Times New Roman"/>
          <w:szCs w:val="24"/>
        </w:rPr>
        <w:t xml:space="preserve">δή αν δεν γίνουν μηνύσεις, σε ένα-δύο χρόνια θα βγάλετε νέο </w:t>
      </w:r>
      <w:r>
        <w:rPr>
          <w:rFonts w:eastAsia="Times New Roman" w:cs="Times New Roman"/>
          <w:szCs w:val="24"/>
        </w:rPr>
        <w:lastRenderedPageBreak/>
        <w:t xml:space="preserve">νόμο και θα καλέσετε όλους τους άνω των δεκαεπτά ετών, για να κόψετε και αυτά τα επιδόματα. </w:t>
      </w:r>
    </w:p>
    <w:p w14:paraId="7D38D76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Μην το βλέπετε στατικά και στατιστικά. Αυτό έγινε για να κόψετε επιδόματα, όπως είπα και πριν. Στην αρχ</w:t>
      </w:r>
      <w:r>
        <w:rPr>
          <w:rFonts w:eastAsia="Times New Roman" w:cs="Times New Roman"/>
          <w:szCs w:val="24"/>
        </w:rPr>
        <w:t>ή θα διατηρηθούν κάποια επιδόματα στις πολύ βαριές αναπηρίες και σιγά-σιγά θα κοπούν όλο και περισσότερα, μέχρι να κοπούν όλα. Αυτό είναι το σχέδιό σας.</w:t>
      </w:r>
    </w:p>
    <w:p w14:paraId="7D38D76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πρέπει να ενημερωθούν οι γονείς και να κάνουν όλοι μηνύσεις. Να προσφύγουν όλοι στο Δικαστήριο Ανθρω</w:t>
      </w:r>
      <w:r>
        <w:rPr>
          <w:rFonts w:eastAsia="Times New Roman" w:cs="Times New Roman"/>
          <w:szCs w:val="24"/>
        </w:rPr>
        <w:t>πίνων Δικαιωμάτων του ΟΗΕ, όχι της Ευρωπαϊκής Ένωσης.</w:t>
      </w:r>
    </w:p>
    <w:p w14:paraId="7D38D76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Ένα στα πενήντα παιδιά γεννιέται με αυτισμό. Αναλογικά, δηλαδή, στην Ελλάδα υπάρχουν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με διακόσιες χιλιάδες παιδιά στο φάσμα του αυτισμού. Στις σοβαρές </w:t>
      </w:r>
      <w:r>
        <w:rPr>
          <w:rFonts w:eastAsia="Times New Roman" w:cs="Times New Roman"/>
          <w:szCs w:val="24"/>
        </w:rPr>
        <w:lastRenderedPageBreak/>
        <w:t>και ανεπτυγμένες χώ</w:t>
      </w:r>
      <w:r>
        <w:rPr>
          <w:rFonts w:eastAsia="Times New Roman" w:cs="Times New Roman"/>
          <w:szCs w:val="24"/>
        </w:rPr>
        <w:t xml:space="preserve">ρες όλα αυτά τα παιδιά δικαιούνται επίδομα. Στην Ελλάδα τα παιδιά που παίρνουν επίδομα είναι με το ζόρι μόνο δέκα χιλιάδες. </w:t>
      </w:r>
    </w:p>
    <w:p w14:paraId="7D38D76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αυτισμός είναι αναπηρία. Μερικά παιδιά που ανήκουν στο φάσμα του αυτισμού μπορεί να είναι μικρές διάνοιες, αλλά όλοι αυτοί οι αυτ</w:t>
      </w:r>
      <w:r>
        <w:rPr>
          <w:rFonts w:eastAsia="Times New Roman" w:cs="Times New Roman"/>
          <w:szCs w:val="24"/>
        </w:rPr>
        <w:t>ιστικοί άνθρωποι έχουν επικοινωνιακά προβλήματα και δεν μπορούν να ενταχθούν στο κοινωνικό σύνολο ούτε επαγγελματικά. Είναι άνθρωποι που δεν μπορούν να ζήσουν αυτόνομα.</w:t>
      </w:r>
    </w:p>
    <w:p w14:paraId="7D38D76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Μειώσατε τις παράλληλες στηρίξεις στα σχολεία, κόβετε τα επιδόματα. Είναι πραγματικά ντ</w:t>
      </w:r>
      <w:r>
        <w:rPr>
          <w:rFonts w:eastAsia="Times New Roman" w:cs="Times New Roman"/>
          <w:szCs w:val="24"/>
        </w:rPr>
        <w:t xml:space="preserve">ροπή και αίσχος! Πετάτε αυτά τα παιδιά στα αζήτητα. Για πρώτη φορά, σε μια δήθεν δημοκρατική χώρα, κόβετε επιδόματα αυτισμού. Αυτό είχε αποπειραθεί να το </w:t>
      </w:r>
      <w:r>
        <w:rPr>
          <w:rFonts w:eastAsia="Times New Roman" w:cs="Times New Roman"/>
          <w:szCs w:val="24"/>
        </w:rPr>
        <w:lastRenderedPageBreak/>
        <w:t xml:space="preserve">πράξει κάποια στιγμή η κυβέρνηση της Ουγγαρίας το 2008 και δεν πέρασε. </w:t>
      </w:r>
    </w:p>
    <w:p w14:paraId="7D38D76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κόλπο, για να κόψετε τελείω</w:t>
      </w:r>
      <w:r>
        <w:rPr>
          <w:rFonts w:eastAsia="Times New Roman" w:cs="Times New Roman"/>
          <w:szCs w:val="24"/>
        </w:rPr>
        <w:t>ς τα επιδόματα, είναι το εξής: Βάλατε ένα όριο για να μετρήσετε την αναπηρία του αυτισμού. Μέχρι τώρα όσοι είχαν αυτισμό είχαν πιστοποιημένη αναπηρία από 67% έως 80% και τώρα θέλετε να μετρήσετε μια αναπηρία που δεν μπορεί να μετρηθεί. Αν γίνει αυτό, θα εί</w:t>
      </w:r>
      <w:r>
        <w:rPr>
          <w:rFonts w:eastAsia="Times New Roman" w:cs="Times New Roman"/>
          <w:szCs w:val="24"/>
        </w:rPr>
        <w:t>ναι αποτέλεσμα αντιεπιστημονικό και αυθαίρετο. Είναι αδύνατον, όπως είπα και πριν, να μετρηθεί ο αυτισμός. Γι’ αυτό στις πολιτισμένες χώρες που ισχύουν τα ανθρώπινα δικαιώματα, όσοι ανήκουν στο φάσμα του αυτισμού, αυτές οι αναπηρίες είναι υποχρεωτικά άνω τ</w:t>
      </w:r>
      <w:r>
        <w:rPr>
          <w:rFonts w:eastAsia="Times New Roman" w:cs="Times New Roman"/>
          <w:szCs w:val="24"/>
        </w:rPr>
        <w:t xml:space="preserve">ου 67% και φθάνουν έως το 80%. </w:t>
      </w:r>
    </w:p>
    <w:p w14:paraId="7D38D76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Τα εφευρήματά σας είναι αυτά, για να κόψετε, όπως είπα και πριν, παράνομα τα επιδόματα. Ξέρετε, κύριοι, πόσα έξοδα έχουν οι οικογένειες που έχουν παιδιά στο φάσμα του αυτισμού, έξοδα για να κάνουν τα παιδιά τους πιο λειτουργ</w:t>
      </w:r>
      <w:r>
        <w:rPr>
          <w:rFonts w:eastAsia="Times New Roman" w:cs="Times New Roman"/>
          <w:szCs w:val="24"/>
        </w:rPr>
        <w:t xml:space="preserve">ικά και για να μπορέσουν στο ελάχιστο να τα εντάξουν στην κοινωνία; Και εσείς, όχι μόνο στερείτε τις παράλληλες στηρίξεις στην κοινωνία, αλλά με θράσος και παράνομα θέλετε να κόψετε και αυτά τα επιδόματα. </w:t>
      </w:r>
    </w:p>
    <w:p w14:paraId="7D38D76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Εμπλεκόμενα σ’ αυτήν την κατάργηση των επιδομάτων </w:t>
      </w:r>
      <w:r>
        <w:rPr>
          <w:rFonts w:eastAsia="Times New Roman" w:cs="Times New Roman"/>
          <w:szCs w:val="24"/>
        </w:rPr>
        <w:t xml:space="preserve">για τον αυτισμό, είναι και το Υπουργείο Παιδείας και το Υπουργείο Κοινωνικής Αλληλεγγύης και φυσικά, το Υπουργείο Οικονομικών. Αυτό είναι το αποτέλεσμα του τρίτου μνημονίου, που το έχουν υπογράψει </w:t>
      </w:r>
      <w:r>
        <w:rPr>
          <w:rFonts w:eastAsia="Times New Roman" w:cs="Times New Roman"/>
          <w:szCs w:val="24"/>
        </w:rPr>
        <w:lastRenderedPageBreak/>
        <w:t>διακόσιοι είκοσι ένας Βουλευτές. Πρώτη φορά στην ιστορία κα</w:t>
      </w:r>
      <w:r>
        <w:rPr>
          <w:rFonts w:eastAsia="Times New Roman" w:cs="Times New Roman"/>
          <w:szCs w:val="24"/>
        </w:rPr>
        <w:t>ταργούνται τα ανθρώπινα δικαιώματα και μάλιστα θεμελιώδη δικαιώματα, όπως είναι η υγεία, για χάρη των μνημονίων.</w:t>
      </w:r>
    </w:p>
    <w:p w14:paraId="7D38D76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Αυτό το έκτρωμα το ψηφίσατε σε ένα βράδυ στα κρυφά και διασκορπίστηκε σε τρία διαφορετικά νομοθετήματα για ευνόητους λόγους. Κτηνωδία να μειώνε</w:t>
      </w:r>
      <w:r>
        <w:rPr>
          <w:rFonts w:eastAsia="Times New Roman" w:cs="Times New Roman"/>
          <w:szCs w:val="24"/>
        </w:rPr>
        <w:t>ις το κατώτατο ποσοστό αυτισμού, για να κόψεις επιδόματα και να αναιρέσετε το ισόβιο ποσοστό και την ισόβια διάγνωση. Με ποιο δικαίωμα το κάνατε αυτό; Ο αυτισμός είναι ισόβιος και δεν θεραπεύεται. Να φέρετε μια τροπολογία, ας είναι και εκπρόθεσμη, ακόμη κα</w:t>
      </w:r>
      <w:r>
        <w:rPr>
          <w:rFonts w:eastAsia="Times New Roman" w:cs="Times New Roman"/>
          <w:szCs w:val="24"/>
        </w:rPr>
        <w:t>ι σε αυτό το νομοσχέδιο, που θα αναιρεί όλα αυτά και εμείς θα την ψηφίσουμε. Δεν μιλάμε για αδικία, αλλά για μια κτηνωδία αντάξια της ευαισθησίας σας.</w:t>
      </w:r>
    </w:p>
    <w:p w14:paraId="7D38D76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w:t>
      </w:r>
    </w:p>
    <w:p w14:paraId="7D38D76F"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D38D77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w:t>
      </w:r>
      <w:r>
        <w:rPr>
          <w:rFonts w:eastAsia="Times New Roman" w:cs="Times New Roman"/>
          <w:szCs w:val="24"/>
        </w:rPr>
        <w:t>ς σας ευχαριστούμε.</w:t>
      </w:r>
    </w:p>
    <w:p w14:paraId="7D38D77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κ. Τάσσος, Βουλευτής του Κομμουνιστικού Κόμματος Ελλάδ</w:t>
      </w:r>
      <w:r>
        <w:rPr>
          <w:rFonts w:eastAsia="Times New Roman" w:cs="Times New Roman"/>
          <w:szCs w:val="24"/>
        </w:rPr>
        <w:t>α</w:t>
      </w:r>
      <w:r>
        <w:rPr>
          <w:rFonts w:eastAsia="Times New Roman" w:cs="Times New Roman"/>
          <w:szCs w:val="24"/>
        </w:rPr>
        <w:t>ς, έχει τον λόγο.</w:t>
      </w:r>
    </w:p>
    <w:p w14:paraId="7D38D77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 </w:t>
      </w:r>
    </w:p>
    <w:p w14:paraId="7D38D77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στο παρόν νομοσχέδιο και όσον αφορά την έρευνα, ένα μεγάλο μέρος αφιερώνεται στη δημιουρ</w:t>
      </w:r>
      <w:r>
        <w:rPr>
          <w:rFonts w:eastAsia="Times New Roman" w:cs="Times New Roman"/>
          <w:szCs w:val="24"/>
        </w:rPr>
        <w:t>γία επιτροπών ηθικής της έρευνας. Καλούμαστε, δηλαδή, να βάλουμε ηθικούς κανόνες στην έρευνα που διεξάγεται στο πλαίσιο του καπιταλιστικού συστήματος.</w:t>
      </w:r>
    </w:p>
    <w:p w14:paraId="7D38D77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από το τέλος: το καπιταλιστικό σύστημα. Τι είναι το καπιταλιστικό σύστημα από τη δική μας, τη μαρξιστική, την υλιστική διαλεκτική σκοπιά; Είναι το σύνολο των κοινωνικών παραγωγικών σχέσεων που εκφράζουν την καπιταλιστική παραγωγή και την κυριαρ</w:t>
      </w:r>
      <w:r>
        <w:rPr>
          <w:rFonts w:eastAsia="Times New Roman" w:cs="Times New Roman"/>
          <w:szCs w:val="24"/>
        </w:rPr>
        <w:t xml:space="preserve">χία της αστικής τάξης προς την εργατική τάξη. </w:t>
      </w:r>
    </w:p>
    <w:p w14:paraId="7D38D77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πλαίσιο αυτό, είναι φυσικό να θεωρείται ηθικό η εκμετάλλευση ανθρώπου από άνθρωπο, η χρήση των επιτευγμάτων της επιστήμης και της έρευνας σε όφελος της αστικής τάξης, όπως η έρευνα για παράδειγμα για τη δι</w:t>
      </w:r>
      <w:r>
        <w:rPr>
          <w:rFonts w:eastAsia="Times New Roman" w:cs="Times New Roman"/>
          <w:szCs w:val="24"/>
        </w:rPr>
        <w:t xml:space="preserve">αχείριση ανθρώπινου δυναμικού, δηλαδή η έρευνα για τη χειραγώγηση και την υποταγή των εργαζομένων στις ανάγκες της καπιταλιστικής παραγωγής και της μεγιστοποίησης του κέρδους ή η έρευνα για τις ανάγκες των ιμπεριαλιστών του ΝΑΤΟ. </w:t>
      </w:r>
    </w:p>
    <w:p w14:paraId="7D38D77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τέτοια παραδοχή της </w:t>
      </w:r>
      <w:r>
        <w:rPr>
          <w:rFonts w:eastAsia="Times New Roman" w:cs="Times New Roman"/>
          <w:szCs w:val="24"/>
        </w:rPr>
        <w:t>αντίληψης περί ηθικής θα δυσκόλευε την καθολική της αποδοχή από την κοινωνία και ειδικά από τους καταπιεσμένους, τους εργαζομένους και τα λαϊκά στρώματα. Γι’ αυτό, ο καπιταλισμός καταφεύγει στην ιδεαλιστική, θρησκευτική αντίληψη της ηθικής, που υποστηρίζει</w:t>
      </w:r>
      <w:r>
        <w:rPr>
          <w:rFonts w:eastAsia="Times New Roman" w:cs="Times New Roman"/>
          <w:szCs w:val="24"/>
        </w:rPr>
        <w:t xml:space="preserve"> ότι οι ηθικές αρχές και οι κανόνες στέκονται πάνω από την ιστορία και προέρχονται έξω απ’ αυτή, από τον Θεό, από κάποια απόλυτη ιδέα, από την αφηρημένη συνείδηση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Γιατί, αν αποδεχόταν τη διαλεκτική υλιστική αντίληψη, θα έπρεπε να παραδεχθεί ότι η ηθ</w:t>
      </w:r>
      <w:r>
        <w:rPr>
          <w:rFonts w:eastAsia="Times New Roman" w:cs="Times New Roman"/>
          <w:szCs w:val="24"/>
        </w:rPr>
        <w:t xml:space="preserve">ική του είναι προϊόν των δικών του σχέσεων παραγωγής. </w:t>
      </w:r>
    </w:p>
    <w:p w14:paraId="7D38D77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 δική μας υλιστική διαλεκτική αντίληψη, η επιστήμη, η έρευνα, η φιλοσοφία, η πολιτική, η θρησκεία, η τέχνη, η ηθική είναι </w:t>
      </w:r>
      <w:r>
        <w:rPr>
          <w:rFonts w:eastAsia="Times New Roman" w:cs="Times New Roman"/>
          <w:szCs w:val="24"/>
        </w:rPr>
        <w:lastRenderedPageBreak/>
        <w:t xml:space="preserve">μορφές κοινωνικής συνείδησης, που αποτελούν το ιδεολογικό εποικοδόμημα πάνω </w:t>
      </w:r>
      <w:r>
        <w:rPr>
          <w:rFonts w:eastAsia="Times New Roman" w:cs="Times New Roman"/>
          <w:szCs w:val="24"/>
        </w:rPr>
        <w:t>στην οικονομική βάση της κοινωνίας και αλλάζουν όταν αλλάζει η βάση της, δηλαδή οι σχέσεις παραγωγής. Η όποια μεταβολή στη συνείδηση των ανθρώπων ή η εξέλιξη της ηθικής τους δεν μπορεί να γίνει αυθαίρετα από τους ίδιους. Η προέλευση και η κατεύθυνση της όπ</w:t>
      </w:r>
      <w:r>
        <w:rPr>
          <w:rFonts w:eastAsia="Times New Roman" w:cs="Times New Roman"/>
          <w:szCs w:val="24"/>
        </w:rPr>
        <w:t xml:space="preserve">οιας μεταβολής πρέπει να έχει -και πάντα έχει- τη βάση της στην υλική ζωή, στις ανάγκες της κοινωνικής, οικονομικής ανάπτυξης και πάντα είναι αναπόσπαστη από την κοινωνική εξέλιξη. </w:t>
      </w:r>
    </w:p>
    <w:p w14:paraId="7D38D77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υπάρχει αιώνια φύση του ανθρώπου, που είναι η πηγή της ηθικής. Στην πρ</w:t>
      </w:r>
      <w:r>
        <w:rPr>
          <w:rFonts w:eastAsia="Times New Roman" w:cs="Times New Roman"/>
          <w:szCs w:val="24"/>
        </w:rPr>
        <w:t xml:space="preserve">αγματικότητα, η φύση του ανθρώπου εξαρτάται από τις κοινωνικές σχέσεις. Με την αλλαγή των οικονομικών συνθηκών, στην προέκτασή τους μεταβάλλονται και οι κοινωνικές σχέσεις. Οι </w:t>
      </w:r>
      <w:r>
        <w:rPr>
          <w:rFonts w:eastAsia="Times New Roman" w:cs="Times New Roman"/>
          <w:szCs w:val="24"/>
        </w:rPr>
        <w:lastRenderedPageBreak/>
        <w:t>άνθρωποι αλλάζουν και τη φύση τους, αλλάζουν τις αντιλήψεις, τις συνήθειες, καθώ</w:t>
      </w:r>
      <w:r>
        <w:rPr>
          <w:rFonts w:eastAsia="Times New Roman" w:cs="Times New Roman"/>
          <w:szCs w:val="24"/>
        </w:rPr>
        <w:t xml:space="preserve">ς και τους ηθικούς τους κανόνες. Εκείνο που σε ορισμένες εποχές της ιστορίας θεωρείται σαν ηθικό, σε άλλες θεωρείται ανήθικο. Χαρακτηριστικά παραδείγματα αποτελούν ο κανιβαλισμός, η συνήθεια να θανατώνουν τους γέρους, η δουλεία, ο ομαδικός γάμος. </w:t>
      </w:r>
    </w:p>
    <w:p w14:paraId="7D38D77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την α</w:t>
      </w:r>
      <w:r>
        <w:rPr>
          <w:rFonts w:eastAsia="Times New Roman" w:cs="Times New Roman"/>
          <w:szCs w:val="24"/>
        </w:rPr>
        <w:t>νάπτυξη της κοινωνίας, όλα αυτά έπαψαν να αντιστοιχούν στον τρόπο σκέψης και στα συναισθήματα των ανθρώπων που διαμορφώθηκαν στις καινούργιες κοινωνικές συνθήκες. Ο μαρξισμός έδειξε ότι κάθε ιστορική εποχή, πρωτόγονο κοινοτικό σύστημα, δουλοκτητικό σύστημα</w:t>
      </w:r>
      <w:r>
        <w:rPr>
          <w:rFonts w:eastAsia="Times New Roman" w:cs="Times New Roman"/>
          <w:szCs w:val="24"/>
        </w:rPr>
        <w:t xml:space="preserve">, ο φεουδαρχισμός, ο καπιταλισμός, έχει τη δική της κυριαρχούσα ηθική. </w:t>
      </w:r>
    </w:p>
    <w:p w14:paraId="7D38D77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μαρξιστική ηθική δεν συντάσσει κανόνες, ούτε αναζητά την πηγή τους στην αιώνια φύση του ανθρώπου. Εξάγει τους ηθικούς κανόνες από το κοινωνικό «είναι» των ανθρώπων που εξετάζει σύμφω</w:t>
      </w:r>
      <w:r>
        <w:rPr>
          <w:rFonts w:eastAsia="Times New Roman" w:cs="Times New Roman"/>
          <w:szCs w:val="24"/>
        </w:rPr>
        <w:t>να με τους νόμους της κοινωνικής ανάπτυξης. Ερμηνεύει, γιατί στη δοσμένη ιστορική εποχή κυριαρχούν αυτές ή εκείνες οι αρχές και οι κανόνες συμπεριφοράς, γιατί και αυτά αλλάζουν, αποκαλύπτοντας την εσωτερική νομοτέλεια της ηθικής προόδου, που πηγαίνει αντίσ</w:t>
      </w:r>
      <w:r>
        <w:rPr>
          <w:rFonts w:eastAsia="Times New Roman" w:cs="Times New Roman"/>
          <w:szCs w:val="24"/>
        </w:rPr>
        <w:t>τοιχα με την πρόοδο της κοινωνίας. Αρνείται το δογματισμό και θεωρεί άχρηστη και επικίνδυνη την απλή περιγραφή ηθών. Έτσι, η εκμετάλλευση ανθρώπου από άνθρωπο και η έρευνα που υπηρετεί αυτή τη σχέση, στον καπιταλισμό είναι η μόνη αδιαπραγμάτευτη ηθική αξία</w:t>
      </w:r>
      <w:r>
        <w:rPr>
          <w:rFonts w:eastAsia="Times New Roman" w:cs="Times New Roman"/>
          <w:szCs w:val="24"/>
        </w:rPr>
        <w:t xml:space="preserve">, ενώ είναι απολύτως ανήθικη στον </w:t>
      </w:r>
      <w:proofErr w:type="spellStart"/>
      <w:r>
        <w:rPr>
          <w:rFonts w:eastAsia="Times New Roman" w:cs="Times New Roman"/>
          <w:szCs w:val="24"/>
        </w:rPr>
        <w:t>σοσιαλισμο</w:t>
      </w:r>
      <w:proofErr w:type="spellEnd"/>
      <w:r>
        <w:rPr>
          <w:rFonts w:eastAsia="Times New Roman" w:cs="Times New Roman"/>
          <w:szCs w:val="24"/>
        </w:rPr>
        <w:t xml:space="preserve">-κομμουνισμό. </w:t>
      </w:r>
    </w:p>
    <w:p w14:paraId="7D38D77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Μαρξ και </w:t>
      </w:r>
      <w:proofErr w:type="spellStart"/>
      <w:r>
        <w:rPr>
          <w:rFonts w:eastAsia="Times New Roman" w:cs="Times New Roman"/>
          <w:szCs w:val="24"/>
        </w:rPr>
        <w:t>Ένγκελς</w:t>
      </w:r>
      <w:proofErr w:type="spellEnd"/>
      <w:r>
        <w:rPr>
          <w:rFonts w:eastAsia="Times New Roman" w:cs="Times New Roman"/>
          <w:szCs w:val="24"/>
        </w:rPr>
        <w:t xml:space="preserve"> έβαλαν τα θεμέλια για την επιστημονική έρευνα της ηθικής στα θέματα της ηθικής. Έδειξαν τον ταξικά κενό και υποκριτικό χαρακτήρα της αστικής ηθικής και έκαναν την αρχή της θεωρη</w:t>
      </w:r>
      <w:r>
        <w:rPr>
          <w:rFonts w:eastAsia="Times New Roman" w:cs="Times New Roman"/>
          <w:szCs w:val="24"/>
        </w:rPr>
        <w:t xml:space="preserve">τικής επεξεργασίας της επαναστατικής ηθικής των εργαζομένων και των λαϊκών στρωμάτων. </w:t>
      </w:r>
    </w:p>
    <w:p w14:paraId="7D38D77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πλαίσιο αυτό, η ηθική της επιστημονικής έρευνας δεν μπορεί να είναι άλλη από την έρευνα που  υπηρετεί, πρώτον, τη γνώση των νόμων της κίνησης της φύσης και της κοινω</w:t>
      </w:r>
      <w:r>
        <w:rPr>
          <w:rFonts w:eastAsia="Times New Roman" w:cs="Times New Roman"/>
          <w:szCs w:val="24"/>
        </w:rPr>
        <w:t>νίας και δεύτερον, την εφαρμογή αυτών των νόμων στην κάλυψη των διευρυμένων αναγκών της κοινωνίας και όχι, όπως γίνεται στον καπιταλισμό, για τη μεγιστοποίηση του κέρδους και τη συνέχιση της υποταγής της εργατικής τάξης στην αστική και στις ανάγκες της καπ</w:t>
      </w:r>
      <w:r>
        <w:rPr>
          <w:rFonts w:eastAsia="Times New Roman" w:cs="Times New Roman"/>
          <w:szCs w:val="24"/>
        </w:rPr>
        <w:t xml:space="preserve">ιταλιστικής παραγωγής. </w:t>
      </w:r>
    </w:p>
    <w:p w14:paraId="7D38D77D" w14:textId="77777777" w:rsidR="0056040B" w:rsidRDefault="008F3B9C">
      <w:pPr>
        <w:spacing w:after="0" w:line="600" w:lineRule="auto"/>
        <w:ind w:firstLine="720"/>
        <w:jc w:val="both"/>
        <w:rPr>
          <w:rFonts w:eastAsia="Times New Roman"/>
          <w:szCs w:val="24"/>
        </w:rPr>
      </w:pPr>
      <w:r>
        <w:rPr>
          <w:rFonts w:eastAsia="Times New Roman"/>
          <w:szCs w:val="24"/>
        </w:rPr>
        <w:lastRenderedPageBreak/>
        <w:t>Όπως, λοιπόν, καταλαβαίνετε και από αυτά που είπα προηγούμενα, εμείς δεν μπορούμε να ψηφίσουμε θετικά για τη δημιουργία επιτροπών που υπηρετούν την ιδεαλιστική, καπιταλιστική ηθική γενικά και περί έρευνας ειδικά.</w:t>
      </w:r>
    </w:p>
    <w:p w14:paraId="7D38D77E" w14:textId="77777777" w:rsidR="0056040B" w:rsidRDefault="008F3B9C">
      <w:pPr>
        <w:spacing w:after="0" w:line="600" w:lineRule="auto"/>
        <w:ind w:firstLine="720"/>
        <w:jc w:val="both"/>
        <w:rPr>
          <w:rFonts w:eastAsia="Times New Roman"/>
          <w:szCs w:val="24"/>
        </w:rPr>
      </w:pPr>
      <w:r>
        <w:rPr>
          <w:rFonts w:eastAsia="Times New Roman"/>
          <w:szCs w:val="24"/>
        </w:rPr>
        <w:t>Ευχαριστώ.</w:t>
      </w:r>
    </w:p>
    <w:p w14:paraId="7D38D77F" w14:textId="77777777" w:rsidR="0056040B" w:rsidRDefault="008F3B9C">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ΩΝ (Δημήτριος Κρεμαστινός):</w:t>
      </w:r>
      <w:r>
        <w:rPr>
          <w:rFonts w:eastAsia="Times New Roman"/>
          <w:szCs w:val="24"/>
        </w:rPr>
        <w:t xml:space="preserve"> Κι εγώ ευχαριστώ.</w:t>
      </w:r>
    </w:p>
    <w:p w14:paraId="7D38D780" w14:textId="77777777" w:rsidR="0056040B" w:rsidRDefault="008F3B9C">
      <w:pPr>
        <w:spacing w:after="0" w:line="600" w:lineRule="auto"/>
        <w:ind w:firstLine="720"/>
        <w:jc w:val="both"/>
        <w:rPr>
          <w:rFonts w:eastAsia="Times New Roman"/>
          <w:szCs w:val="24"/>
        </w:rPr>
      </w:pPr>
      <w:r>
        <w:rPr>
          <w:rFonts w:eastAsia="Times New Roman"/>
          <w:szCs w:val="24"/>
        </w:rPr>
        <w:t xml:space="preserve">Ο Αναπληρωτής Υπουργός Παιδείας, Έρευνας και Θρησκευμάτων κ. </w:t>
      </w:r>
      <w:proofErr w:type="spellStart"/>
      <w:r>
        <w:rPr>
          <w:rFonts w:eastAsia="Times New Roman"/>
          <w:szCs w:val="24"/>
        </w:rPr>
        <w:t>Φωτάκης</w:t>
      </w:r>
      <w:proofErr w:type="spellEnd"/>
      <w:r>
        <w:rPr>
          <w:rFonts w:eastAsia="Times New Roman"/>
          <w:szCs w:val="24"/>
        </w:rPr>
        <w:t xml:space="preserve"> έχει τον λόγο για δέκα λεπτά.</w:t>
      </w:r>
    </w:p>
    <w:p w14:paraId="7D38D781"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Ευχαριστώ, κύριε Πρόεδρε.</w:t>
      </w:r>
    </w:p>
    <w:p w14:paraId="7D38D782"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Κατ’ </w:t>
      </w:r>
      <w:r>
        <w:rPr>
          <w:rFonts w:eastAsia="Times New Roman"/>
          <w:szCs w:val="24"/>
        </w:rPr>
        <w:t>αρχάς, να παρατηρήσω για τον κ. Τάσσο ότι πραγματικά θα ήθελα να είχαμε κάποτε την ευκαιρία -δυστυχώς δεν είναι η σημερινή- να συζητήσουμε τα θέματα μαρξισμός, ηθική, έρευνα. Απ’ ό,τι καταλαβαίνω, όμως, αυτό το οποίο μας λέτε είναι ότι πρώτα περιμένουμε να</w:t>
      </w:r>
      <w:r>
        <w:rPr>
          <w:rFonts w:eastAsia="Times New Roman"/>
          <w:szCs w:val="24"/>
        </w:rPr>
        <w:t xml:space="preserve"> αλλάξουν οι σχέσεις παραγωγής, πρώτα να γίνει η κοινωνική αλλαγή και μετά να βάλουμε κανόνες δεοντολογίας.</w:t>
      </w:r>
    </w:p>
    <w:p w14:paraId="7D38D783" w14:textId="77777777" w:rsidR="0056040B" w:rsidRDefault="008F3B9C">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Είπα ότι δεν μπορούμε να το δούμε θετικά.</w:t>
      </w:r>
    </w:p>
    <w:p w14:paraId="7D38D784"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ΚΟΝΤΟΓΕΩΡΓΟΣ:</w:t>
      </w:r>
      <w:r>
        <w:rPr>
          <w:rFonts w:eastAsia="Times New Roman"/>
          <w:szCs w:val="24"/>
        </w:rPr>
        <w:t xml:space="preserve"> Δεν απασχολεί την κοινωνία, κύριε Υπουργέ.</w:t>
      </w:r>
    </w:p>
    <w:p w14:paraId="7D38D785"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ΦΩΤΑΚΗΣ</w:t>
      </w:r>
      <w:r>
        <w:rPr>
          <w:rFonts w:eastAsia="Times New Roman"/>
          <w:b/>
          <w:szCs w:val="24"/>
        </w:rPr>
        <w:t xml:space="preserve"> (Αναπληρωτής Υπουργός Παιδείας, Έρευνας και Θρησκευμάτων):</w:t>
      </w:r>
      <w:r>
        <w:rPr>
          <w:rFonts w:eastAsia="Times New Roman"/>
          <w:szCs w:val="24"/>
        </w:rPr>
        <w:t xml:space="preserve"> Εντάξει. Δίκιο έχετε.</w:t>
      </w:r>
    </w:p>
    <w:p w14:paraId="7D38D786" w14:textId="77777777" w:rsidR="0056040B" w:rsidRDefault="008F3B9C">
      <w:pPr>
        <w:spacing w:after="0" w:line="600" w:lineRule="auto"/>
        <w:ind w:firstLine="720"/>
        <w:jc w:val="both"/>
        <w:rPr>
          <w:rFonts w:eastAsia="Times New Roman"/>
          <w:szCs w:val="24"/>
        </w:rPr>
      </w:pPr>
      <w:r>
        <w:rPr>
          <w:rFonts w:eastAsia="Times New Roman"/>
          <w:szCs w:val="24"/>
        </w:rPr>
        <w:lastRenderedPageBreak/>
        <w:t>Κυρίες και κύριοι Βουλευτές, θα εστιάσω στα θέματα της έρευνας, ξεκινώντας με την επισήμανση ότι μετά από πολλά χρόνια ακινησίας, το ερευνητικό τοπίο στη χώρα έχει αλλάξει. Α</w:t>
      </w:r>
      <w:r>
        <w:rPr>
          <w:rFonts w:eastAsia="Times New Roman"/>
          <w:szCs w:val="24"/>
        </w:rPr>
        <w:t xml:space="preserve">υτό αποτυπώνεται έμπρακτα στον </w:t>
      </w:r>
      <w:proofErr w:type="spellStart"/>
      <w:r>
        <w:rPr>
          <w:rFonts w:eastAsia="Times New Roman"/>
          <w:szCs w:val="24"/>
        </w:rPr>
        <w:t>υπερδιπλασιασμό</w:t>
      </w:r>
      <w:proofErr w:type="spellEnd"/>
      <w:r>
        <w:rPr>
          <w:rFonts w:eastAsia="Times New Roman"/>
          <w:szCs w:val="24"/>
        </w:rPr>
        <w:t xml:space="preserve"> της δημόσιας δαπάνης για την έρευνα κατά τα τελευταία τρία χρόνια, το άνοιγμα, μετά από μία επταετία ξηρασίας, νέων θέσεων καθηγητών στα ΑΕΙ και στα ερευνητικά κέντρα της χώρας, την ίδρυση του ΕΛΙΔΕΚ και του Τ</w:t>
      </w:r>
      <w:r>
        <w:rPr>
          <w:rFonts w:eastAsia="Times New Roman"/>
          <w:szCs w:val="24"/>
        </w:rPr>
        <w:t xml:space="preserve">αμείου Επιχειρηματικών Συμμετοχών, του </w:t>
      </w:r>
      <w:proofErr w:type="spellStart"/>
      <w:r>
        <w:rPr>
          <w:rFonts w:eastAsia="Times New Roman"/>
          <w:szCs w:val="24"/>
        </w:rPr>
        <w:t>EquiFund</w:t>
      </w:r>
      <w:proofErr w:type="spellEnd"/>
      <w:r>
        <w:rPr>
          <w:rFonts w:eastAsia="Times New Roman"/>
          <w:szCs w:val="24"/>
        </w:rPr>
        <w:t xml:space="preserve">. Χαρακτηριστικά να αναφέρω ότι ο τακτικός προϋπολογισμός της Γενικής Γραμματείας από 60 εκατομμύρια το 2015, αυξήθηκε σε 117 εκατομμύρια το 2017, με πρόβλεψη για 130 εκατομμύρια το 2018. </w:t>
      </w:r>
    </w:p>
    <w:p w14:paraId="7D38D787" w14:textId="77777777" w:rsidR="0056040B" w:rsidRDefault="008F3B9C">
      <w:pPr>
        <w:spacing w:after="0" w:line="600" w:lineRule="auto"/>
        <w:ind w:firstLine="720"/>
        <w:jc w:val="both"/>
        <w:rPr>
          <w:rFonts w:eastAsia="Times New Roman"/>
          <w:szCs w:val="24"/>
        </w:rPr>
      </w:pPr>
      <w:r>
        <w:rPr>
          <w:rFonts w:eastAsia="Times New Roman"/>
          <w:szCs w:val="24"/>
        </w:rPr>
        <w:t>Καταθέτω τον προϋπολ</w:t>
      </w:r>
      <w:r>
        <w:rPr>
          <w:rFonts w:eastAsia="Times New Roman"/>
          <w:szCs w:val="24"/>
        </w:rPr>
        <w:t>ογισμό αυτόν για τα Πρακτικά.</w:t>
      </w:r>
    </w:p>
    <w:p w14:paraId="7D38D788"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(Στο σημείο αυτό ο Αναπληρωτής Υπουργός κ. Κωνσταντίνος </w:t>
      </w:r>
      <w:proofErr w:type="spellStart"/>
      <w:r>
        <w:rPr>
          <w:rFonts w:eastAsia="Times New Roman"/>
          <w:szCs w:val="24"/>
        </w:rPr>
        <w:t>Φωτάκης</w:t>
      </w:r>
      <w:proofErr w:type="spellEnd"/>
      <w:r>
        <w:rPr>
          <w:rFonts w:eastAsia="Times New Roman"/>
          <w:szCs w:val="24"/>
        </w:rPr>
        <w:t xml:space="preserve"> καταθέτει για τα Πρακτικά τον προαναφερθέντα προϋπολογισμό, ο οποίος βρίσκεται στο αρχείο του Τμήματος Γραμματείας της Διεύθυνσης Στενογραφίας και Πρακτικών της Β</w:t>
      </w:r>
      <w:r>
        <w:rPr>
          <w:rFonts w:eastAsia="Times New Roman"/>
          <w:szCs w:val="24"/>
        </w:rPr>
        <w:t>ουλής)</w:t>
      </w:r>
    </w:p>
    <w:p w14:paraId="7D38D789" w14:textId="77777777" w:rsidR="0056040B" w:rsidRDefault="008F3B9C">
      <w:pPr>
        <w:spacing w:after="0" w:line="600" w:lineRule="auto"/>
        <w:ind w:firstLine="720"/>
        <w:jc w:val="both"/>
        <w:rPr>
          <w:rFonts w:eastAsia="Times New Roman"/>
          <w:szCs w:val="24"/>
        </w:rPr>
      </w:pPr>
      <w:r>
        <w:rPr>
          <w:rFonts w:eastAsia="Times New Roman"/>
          <w:szCs w:val="24"/>
        </w:rPr>
        <w:t xml:space="preserve">Επιπλέον, οι πληρωμές από το Πρόγραμμα Δημοσίων Επενδύσεων της ΓΓΕΤ αυξήθηκαν από 97 εκατομμύρια το 2014 σε 157 εκατομμύρια το 2017, με πρόβλεψη για 206 εκατομμύρια για το 2018. </w:t>
      </w:r>
    </w:p>
    <w:p w14:paraId="7D38D78A" w14:textId="77777777" w:rsidR="0056040B" w:rsidRDefault="008F3B9C">
      <w:pPr>
        <w:spacing w:after="0" w:line="600" w:lineRule="auto"/>
        <w:ind w:firstLine="720"/>
        <w:jc w:val="both"/>
        <w:rPr>
          <w:rFonts w:eastAsia="Times New Roman"/>
          <w:szCs w:val="24"/>
        </w:rPr>
      </w:pPr>
      <w:r>
        <w:rPr>
          <w:rFonts w:eastAsia="Times New Roman"/>
          <w:szCs w:val="24"/>
        </w:rPr>
        <w:t xml:space="preserve">Αντίστοιχα, το ποσοστό των συνολικών δαπανών για την έρευνα στη χώρα, </w:t>
      </w:r>
      <w:r>
        <w:rPr>
          <w:rFonts w:eastAsia="Times New Roman"/>
          <w:szCs w:val="24"/>
        </w:rPr>
        <w:t xml:space="preserve">είμαι στην ευχάριστη θέση να ανακοινώσω -μια και σήμερα ανακοινώθηκε το τελικό αυτό ποσοστό από το Εθνικό Κέντρο Τεκμηρίωσης-, ότι για πρώτη φορά στα χρονικά ξεπέρασε το 1% -δεν το πλησίασε, το ξεπέρασε!-, κάτι που σε απόλυτους </w:t>
      </w:r>
      <w:r>
        <w:rPr>
          <w:rFonts w:eastAsia="Times New Roman"/>
          <w:szCs w:val="24"/>
        </w:rPr>
        <w:lastRenderedPageBreak/>
        <w:t>αριθμούς αντιστοιχεί σε αύξη</w:t>
      </w:r>
      <w:r>
        <w:rPr>
          <w:rFonts w:eastAsia="Times New Roman"/>
          <w:szCs w:val="24"/>
        </w:rPr>
        <w:t>ση από 1,48 δισεκατομμύρια το 2014 σε 1,76 δισεκατομμύρια το 2016, με σημαντική συμμετοχή τόσο του δημόσιου όσο και του ιδιωτικού τομέα. Αυτό, σύμφωνα με τα στοιχεία του Εθνικού Κέντρου Τεκμηρίωσης.</w:t>
      </w:r>
    </w:p>
    <w:p w14:paraId="7D38D78B" w14:textId="77777777" w:rsidR="0056040B" w:rsidRDefault="008F3B9C">
      <w:pPr>
        <w:spacing w:after="0" w:line="600" w:lineRule="auto"/>
        <w:ind w:firstLine="720"/>
        <w:jc w:val="both"/>
        <w:rPr>
          <w:rFonts w:eastAsia="Times New Roman"/>
          <w:szCs w:val="24"/>
        </w:rPr>
      </w:pPr>
      <w:r>
        <w:rPr>
          <w:rFonts w:eastAsia="Times New Roman"/>
          <w:szCs w:val="24"/>
        </w:rPr>
        <w:t>Γενικότερα, οι συνολικές κρατικές πιστώσεις για έρευνα κα</w:t>
      </w:r>
      <w:r>
        <w:rPr>
          <w:rFonts w:eastAsia="Times New Roman"/>
          <w:szCs w:val="24"/>
        </w:rPr>
        <w:t xml:space="preserve">ι ανάπτυξη έφτασαν το 2016 σε επίπεδα υψηλότερα από εκείνα πριν την κρίση, σε επίπεδα υψηλότερα από το 2009. </w:t>
      </w:r>
    </w:p>
    <w:p w14:paraId="7D38D78C"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σημείο αυτό θα ήθελα να καταθέσω τα στοιχεία από το Εθνικό Κέντρο Τεκμηρίωσης για τα Πρακτικά. </w:t>
      </w:r>
    </w:p>
    <w:p w14:paraId="7D38D78D" w14:textId="77777777" w:rsidR="0056040B" w:rsidRDefault="008F3B9C">
      <w:pPr>
        <w:spacing w:after="0" w:line="600" w:lineRule="auto"/>
        <w:ind w:firstLine="720"/>
        <w:jc w:val="both"/>
        <w:rPr>
          <w:rFonts w:eastAsia="Times New Roman"/>
          <w:szCs w:val="24"/>
        </w:rPr>
      </w:pPr>
      <w:r>
        <w:rPr>
          <w:rFonts w:eastAsia="Times New Roman"/>
          <w:szCs w:val="24"/>
        </w:rPr>
        <w:t>(Στο σημείο αυτό ο Αναπληρωτής Υπουργός κ. Κων</w:t>
      </w:r>
      <w:r>
        <w:rPr>
          <w:rFonts w:eastAsia="Times New Roman"/>
          <w:szCs w:val="24"/>
        </w:rPr>
        <w:t xml:space="preserve">σταντίνος </w:t>
      </w:r>
      <w:proofErr w:type="spellStart"/>
      <w:r>
        <w:rPr>
          <w:rFonts w:eastAsia="Times New Roman"/>
          <w:szCs w:val="24"/>
        </w:rPr>
        <w:t>Φωτάκης</w:t>
      </w:r>
      <w:proofErr w:type="spellEnd"/>
      <w:r>
        <w:rPr>
          <w:rFonts w:eastAsia="Times New Roman"/>
          <w:szCs w:val="24"/>
        </w:rPr>
        <w:t xml:space="preserve">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14:paraId="7D38D78E" w14:textId="77777777" w:rsidR="0056040B" w:rsidRDefault="008F3B9C">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α</w:t>
      </w:r>
      <w:r>
        <w:rPr>
          <w:rFonts w:eastAsia="Times New Roman"/>
          <w:szCs w:val="24"/>
        </w:rPr>
        <w:t xml:space="preserve">ι όλα αυτά συνέβησαν μέσα σε συνθήκες βαθιάς οικονομικής κρίσης, όπου η </w:t>
      </w:r>
      <w:r>
        <w:rPr>
          <w:rFonts w:eastAsia="Times New Roman"/>
          <w:szCs w:val="24"/>
        </w:rPr>
        <w:t>έρευνα, κατά κανόνα, αποτελεί τον εύκολο στόχο.</w:t>
      </w:r>
    </w:p>
    <w:p w14:paraId="7D38D78F" w14:textId="77777777" w:rsidR="0056040B" w:rsidRDefault="008F3B9C">
      <w:pPr>
        <w:spacing w:after="0" w:line="600" w:lineRule="auto"/>
        <w:ind w:firstLine="720"/>
        <w:jc w:val="both"/>
        <w:rPr>
          <w:rFonts w:eastAsia="Times New Roman"/>
          <w:szCs w:val="24"/>
        </w:rPr>
      </w:pPr>
      <w:r>
        <w:rPr>
          <w:rFonts w:eastAsia="Times New Roman"/>
          <w:szCs w:val="24"/>
        </w:rPr>
        <w:t>Παράλληλα, μια σειρά νομοθετικών ρυθμίσεων και θεσμικών παρεμβάσεων που έγιναν κατά τα τελευταία τρία χρόνια, έκαναν το ερευνητικό περιβάλλον ελκυστικό για νέους επιστήμονες, δημιουργώντας ευκαιρίες για ποιοτ</w:t>
      </w:r>
      <w:r>
        <w:rPr>
          <w:rFonts w:eastAsia="Times New Roman"/>
          <w:szCs w:val="24"/>
        </w:rPr>
        <w:t>ική έρευνα και προοπτικές για επιστημονική σταδιοδρομία στα Ανώτατα Εκπαιδευτικά Ιδρύματα και ερευνητικά κέντρα της χώρας.</w:t>
      </w:r>
    </w:p>
    <w:p w14:paraId="7D38D790" w14:textId="77777777" w:rsidR="0056040B" w:rsidRDefault="008F3B9C">
      <w:pPr>
        <w:spacing w:after="0" w:line="600" w:lineRule="auto"/>
        <w:ind w:firstLine="720"/>
        <w:jc w:val="both"/>
        <w:rPr>
          <w:rFonts w:eastAsia="Times New Roman"/>
          <w:szCs w:val="24"/>
        </w:rPr>
      </w:pPr>
      <w:r>
        <w:rPr>
          <w:rFonts w:eastAsia="Times New Roman"/>
          <w:szCs w:val="24"/>
        </w:rPr>
        <w:t>Επίσης, δράσεις που έχουν σχεδιαστεί για τον εμπλουτισμό του στελεχιακού δυναμικού επιχειρήσεων έντασης γνώσης, εστιάζοντας σε τμήματ</w:t>
      </w:r>
      <w:r>
        <w:rPr>
          <w:rFonts w:eastAsia="Times New Roman"/>
          <w:szCs w:val="24"/>
        </w:rPr>
        <w:t xml:space="preserve">α </w:t>
      </w:r>
      <w:r>
        <w:rPr>
          <w:rFonts w:eastAsia="Times New Roman"/>
          <w:szCs w:val="24"/>
          <w:lang w:val="en-US"/>
        </w:rPr>
        <w:t>R</w:t>
      </w:r>
      <w:r>
        <w:rPr>
          <w:rFonts w:eastAsia="Times New Roman" w:cs="Aharoni" w:hint="cs"/>
          <w:szCs w:val="24"/>
        </w:rPr>
        <w:t>&amp;</w:t>
      </w:r>
      <w:r>
        <w:rPr>
          <w:rFonts w:eastAsia="Times New Roman"/>
          <w:szCs w:val="24"/>
          <w:lang w:val="en-US"/>
        </w:rPr>
        <w:t>D</w:t>
      </w:r>
      <w:r>
        <w:rPr>
          <w:rFonts w:eastAsia="Times New Roman"/>
          <w:szCs w:val="24"/>
        </w:rPr>
        <w:t xml:space="preserve">, αναμένεται να προσελκύσουν νέους επιστήμονες και να ενισχύσουν την καινοτόμο επιχειρηματικότητα. Αποτέλεσμα των παρεμβάσεων αυτών είναι τα πρώτα αχνά, αλλά </w:t>
      </w:r>
      <w:r>
        <w:rPr>
          <w:rFonts w:eastAsia="Times New Roman"/>
          <w:szCs w:val="24"/>
        </w:rPr>
        <w:lastRenderedPageBreak/>
        <w:t>απτά, δείγματα αναστροφής της μονόπλευρης φυγής στο εξωτερικό, αναστροφής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w:t>
      </w:r>
      <w:r>
        <w:rPr>
          <w:rFonts w:eastAsia="Times New Roman"/>
          <w:szCs w:val="24"/>
        </w:rPr>
        <w:t>Τα στοιχεία αρχίζουν πλέον να γένονται μετρήσιμα, ποσοτικά, τουλάχιστον για επιστήμονες με υψηλό βαθμό εξειδίκευσης.</w:t>
      </w:r>
    </w:p>
    <w:p w14:paraId="7D38D79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έρχομαι σε συγκεκριμένες διατάξεις του νομοσχεδίου. </w:t>
      </w:r>
      <w:r>
        <w:rPr>
          <w:rFonts w:eastAsia="Times New Roman" w:cs="Times New Roman"/>
          <w:szCs w:val="24"/>
        </w:rPr>
        <w:t>Όσον αφορά το άρθρο 20 παράγραφοι 1 και 2, εκεί υπήρξαν αιτιάσεις κατά τις συζητήσεις που έγιναν στην Επιτροπή Μορφωτικών Υποθέσεων για γενίκευση, δηλαδή για την ένταξη όλων των ερευνητικών φορέων της χώρας στο πεδίο εφαρμογής του νόμου που διέπει τα ερευν</w:t>
      </w:r>
      <w:r>
        <w:rPr>
          <w:rFonts w:eastAsia="Times New Roman" w:cs="Times New Roman"/>
          <w:szCs w:val="24"/>
        </w:rPr>
        <w:t>ητικά κέντρα που εποπτεύονται από τη Γενική Γραμματεία Έρευνας και Τεχνολογίας. Αυτό θα ήταν πράγματι μια εξιδανικευ</w:t>
      </w:r>
      <w:r>
        <w:rPr>
          <w:rFonts w:eastAsia="Times New Roman" w:cs="Times New Roman"/>
          <w:szCs w:val="24"/>
        </w:rPr>
        <w:lastRenderedPageBreak/>
        <w:t>μένη περίπτωση, μια ευκταία, αλλά μη ρεαλιστική κατάσταση, ακόμη και αν υπήρχε η συναίνεση από τα αρμόδια Υπουργεία όπου ανήκουν αυτά τα ερε</w:t>
      </w:r>
      <w:r>
        <w:rPr>
          <w:rFonts w:eastAsia="Times New Roman" w:cs="Times New Roman"/>
          <w:szCs w:val="24"/>
        </w:rPr>
        <w:t xml:space="preserve">υνητικά κέντρα. </w:t>
      </w:r>
    </w:p>
    <w:p w14:paraId="7D38D79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λόγος είναι πολύ απλός: Οι διοικητικές δομές που υπάρχουν και η επιστημονική κουλτούρα που επικρατεί σε διαφορετικά ερευνητικά κέντρα, διαφέρουν σημαντικά και καθιστούν την επιτυχία ενός τέτοιου εγχειρήματος αμφισβητήσιμη. Αντίθετα, μία </w:t>
      </w:r>
      <w:r>
        <w:rPr>
          <w:rFonts w:eastAsia="Times New Roman" w:cs="Times New Roman"/>
          <w:szCs w:val="24"/>
        </w:rPr>
        <w:t xml:space="preserve">κατά περίπτωση και βήμα προς βήμα προσέγγιση, όπως προβλέπουν οι ρυθμίσεις στο νομοσχέδιο, έχει πολύ μεγαλύτερες πιθανότητες επιτυχίας. Αυτό, λοιπόν, γίνεται για το </w:t>
      </w:r>
      <w:proofErr w:type="spellStart"/>
      <w:r>
        <w:rPr>
          <w:rFonts w:eastAsia="Times New Roman" w:cs="Times New Roman"/>
          <w:szCs w:val="24"/>
        </w:rPr>
        <w:t>Μπενάκειο</w:t>
      </w:r>
      <w:proofErr w:type="spellEnd"/>
      <w:r>
        <w:rPr>
          <w:rFonts w:eastAsia="Times New Roman" w:cs="Times New Roman"/>
          <w:szCs w:val="24"/>
        </w:rPr>
        <w:t xml:space="preserve"> Φυτοπαθολογικό Ινστιτούτο και 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w:t>
      </w:r>
    </w:p>
    <w:p w14:paraId="7D38D793"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το νέο Ινστιτούτο Αστροφυσ</w:t>
      </w:r>
      <w:r>
        <w:rPr>
          <w:rFonts w:eastAsia="Times New Roman" w:cs="Times New Roman"/>
          <w:szCs w:val="24"/>
        </w:rPr>
        <w:t xml:space="preserve">ικής στο ΙΤΕ ειπώθηκαν πολλά κατά τη διάρκεια των συνεδριάσεων που προηγήθηκαν. Σαφώς </w:t>
      </w:r>
      <w:r>
        <w:rPr>
          <w:rFonts w:eastAsia="Times New Roman" w:cs="Times New Roman"/>
          <w:szCs w:val="24"/>
        </w:rPr>
        <w:lastRenderedPageBreak/>
        <w:t xml:space="preserve">πρόκειται για τη φυσική εξέλιξη μίας νησίδας αριστείας, όπως είναι η δραστηριότητα της Αστροφυσικής στην Κρήτη. </w:t>
      </w:r>
    </w:p>
    <w:p w14:paraId="7D38D794"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Αντίστοιχα, η ίδρυση του Ινστιτούτου Πολιτικών Επιστημών </w:t>
      </w:r>
      <w:r>
        <w:rPr>
          <w:rFonts w:eastAsia="Times New Roman" w:cs="Times New Roman"/>
          <w:szCs w:val="24"/>
        </w:rPr>
        <w:t xml:space="preserve">στο ΕΚΚΕ διορθώνει μια στρεβλή συνένωση που είχε γίνει στο παρελθόν, διευκολύνοντας έτσι τη διοικητική λειτουργία του </w:t>
      </w:r>
      <w:r>
        <w:rPr>
          <w:rFonts w:eastAsia="Times New Roman" w:cs="Times New Roman"/>
          <w:szCs w:val="24"/>
        </w:rPr>
        <w:t>κ</w:t>
      </w:r>
      <w:r>
        <w:rPr>
          <w:rFonts w:eastAsia="Times New Roman" w:cs="Times New Roman"/>
          <w:szCs w:val="24"/>
        </w:rPr>
        <w:t xml:space="preserve">έντρου, αλλά και την επιστημονική του εμβέλεια. </w:t>
      </w:r>
    </w:p>
    <w:p w14:paraId="7D38D795"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τώρα να αναφερθώ στην κριτική που ασκήθηκε για τον ρόλο του Υπουργού, όσον αφορ</w:t>
      </w:r>
      <w:r>
        <w:rPr>
          <w:rFonts w:eastAsia="Times New Roman" w:cs="Times New Roman"/>
          <w:szCs w:val="24"/>
        </w:rPr>
        <w:t xml:space="preserve">ά τον ορισμό των μελών των Τομεακών Επιστημονικών Συμβουλίων, των ΤΕΣ, και τη χειραγώγηση του ΕΛΙΔΕΚ. Πρόκειται για τις παραγράφους 10 και 11 του άρθρου 20. </w:t>
      </w:r>
    </w:p>
    <w:p w14:paraId="7D38D796"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πρέπει να υπενθυμίσω ότι τα ΤΕΣ είναι συμβουλευτικά </w:t>
      </w:r>
      <w:r>
        <w:rPr>
          <w:rFonts w:eastAsia="Times New Roman" w:cs="Times New Roman"/>
          <w:szCs w:val="24"/>
        </w:rPr>
        <w:t>ό</w:t>
      </w:r>
      <w:r>
        <w:rPr>
          <w:rFonts w:eastAsia="Times New Roman" w:cs="Times New Roman"/>
          <w:szCs w:val="24"/>
        </w:rPr>
        <w:t>ργανα που επικουρούν το έργο του ΕΣΕΚ, το</w:t>
      </w:r>
      <w:r>
        <w:rPr>
          <w:rFonts w:eastAsia="Times New Roman" w:cs="Times New Roman"/>
          <w:szCs w:val="24"/>
        </w:rPr>
        <w:t>υ Εθνικού Συμβουλίου Έρευνας και Καινοτομίας. Πριν τον νόμο της έρευνας, τον ν. 4386, τα μέλη των ΤΕΣ τα επέλεγε και τα όριζε ο εκάστοτε Υπουργός αυθαίρετα με απλή υπουργική απόφαση. Με τον ν. 4386 τα μέλη των ΤΕΣ προτείνονται από τον Υπουργό και εγκρίνοντ</w:t>
      </w:r>
      <w:r>
        <w:rPr>
          <w:rFonts w:eastAsia="Times New Roman" w:cs="Times New Roman"/>
          <w:szCs w:val="24"/>
        </w:rPr>
        <w:t xml:space="preserve">αι από το ΕΣΕΚ. Στις ρυθμίσεις του παρόντος νομοσχεδίου αυτό το οποίο γίνεται είναι ότι αναφέρεται η τυπική διαδικασία ορισμού τους. Πού είναι, λοιπόν, η αυθαιρεσία; </w:t>
      </w:r>
    </w:p>
    <w:p w14:paraId="7D38D797"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έρχομαι στο ΕΛΙΔΕΚ. Η ίδρυση του ΕΛΙΔΕΚ ήταν ένα καίριο επίτευγμα που προήλθε από τις</w:t>
      </w:r>
      <w:r>
        <w:rPr>
          <w:rFonts w:eastAsia="Times New Roman" w:cs="Times New Roman"/>
          <w:szCs w:val="24"/>
        </w:rPr>
        <w:t xml:space="preserve"> παραπάνω πρωτοβουλίες. Το ΕΛΙΔΕΚ σήμερα λειτουργεί ως ένα ίδρυμα-θεσμός, ως ένα είδος </w:t>
      </w:r>
      <w:r>
        <w:rPr>
          <w:rFonts w:eastAsia="Times New Roman" w:cs="Times New Roman"/>
          <w:szCs w:val="24"/>
        </w:rPr>
        <w:t>α</w:t>
      </w:r>
      <w:r>
        <w:rPr>
          <w:rFonts w:eastAsia="Times New Roman" w:cs="Times New Roman"/>
          <w:szCs w:val="24"/>
        </w:rPr>
        <w:lastRenderedPageBreak/>
        <w:t xml:space="preserve">νεξάρτητης </w:t>
      </w:r>
      <w:r>
        <w:rPr>
          <w:rFonts w:eastAsia="Times New Roman" w:cs="Times New Roman"/>
          <w:szCs w:val="24"/>
        </w:rPr>
        <w:t>α</w:t>
      </w:r>
      <w:r>
        <w:rPr>
          <w:rFonts w:eastAsia="Times New Roman" w:cs="Times New Roman"/>
          <w:szCs w:val="24"/>
        </w:rPr>
        <w:t>ρχής για την έρευνα, όπου η ίδια η επιστημονική κοινότητα διαμορφώνει το ερευνητικό τοπίο. Πρόκειται για ένα πρωτόγνωρο εγχείρημα στη χώρα που αντιμετωπίζει</w:t>
      </w:r>
      <w:r>
        <w:rPr>
          <w:rFonts w:eastAsia="Times New Roman" w:cs="Times New Roman"/>
          <w:szCs w:val="24"/>
        </w:rPr>
        <w:t xml:space="preserve"> μεγάλες προκλήσεις, αφού έχει ξεκινήσει τη λειτουργία του από το μηδέν και βεβαίως, προϋποθέτει -πλην άλλων πρακτικών θεμάτων- την καλλιέργεια της κατάλληλης κουλτούρας. </w:t>
      </w:r>
    </w:p>
    <w:p w14:paraId="7D38D798"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Σύμφωνα με τα όλα μηνύματα που έχουμε, το ΕΛΙΔΕΚ έχει γίνει ήδη αποδεκτό από τη συντ</w:t>
      </w:r>
      <w:r>
        <w:rPr>
          <w:rFonts w:eastAsia="Times New Roman" w:cs="Times New Roman"/>
          <w:szCs w:val="24"/>
        </w:rPr>
        <w:t>ριπτική πλειοψηφία της ακαδημαϊκής και ερευνητικής κοινότητας. Ποτέ άλλοτε -το τονίζω αυτό- δεν είχε δοθεί τέτοιου μεγέθους στήριξη από εθνικούς πόρους για την έρευνα που διεξάγεται στους ερευνητικούς φορείς της χώρας. Προφανώς και υπάρχουν δυσκολίες και π</w:t>
      </w:r>
      <w:r>
        <w:rPr>
          <w:rFonts w:eastAsia="Times New Roman" w:cs="Times New Roman"/>
          <w:szCs w:val="24"/>
        </w:rPr>
        <w:t xml:space="preserve">ροφανώς και υπάρχει ανάγκη για διορθωτικές κινήσεις. Και βέβαια, παρ’ όλα αυτά, το ΕΛΙΔΕΚ </w:t>
      </w:r>
      <w:r>
        <w:rPr>
          <w:rFonts w:eastAsia="Times New Roman" w:cs="Times New Roman"/>
          <w:szCs w:val="24"/>
        </w:rPr>
        <w:lastRenderedPageBreak/>
        <w:t xml:space="preserve">συνεχίζει απρόσκοπτα την πορεία που άρχισε, χτίζοντας όρους διαφάνειας και εμπιστοσύνης. Και σε αυτό συντελούν και οι νομοθετικές διατάξεις που προτείνονται. </w:t>
      </w:r>
    </w:p>
    <w:p w14:paraId="7D38D799"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δυνατ</w:t>
      </w:r>
      <w:r>
        <w:rPr>
          <w:rFonts w:eastAsia="Times New Roman" w:cs="Times New Roman"/>
          <w:szCs w:val="24"/>
        </w:rPr>
        <w:t>ότητα προγραμματισμού δράσεων του ΕΛΙΔΕΚ από τον Υπουργό -ήταν και αυτό μια κριτική που ασκήθηκε- αναφέρθηκε ως μία ασύστολη υπουργική παρέμβαση. Όμως τον προγραμματισμό των δράσεων εξακολουθεί να κάνει το Επιστημονικό Συμβούλιο του ΕΛΙΔΕΚ έως την 31</w:t>
      </w:r>
      <w:r>
        <w:rPr>
          <w:rFonts w:eastAsia="Times New Roman" w:cs="Times New Roman"/>
          <w:szCs w:val="24"/>
          <w:vertAlign w:val="superscript"/>
        </w:rPr>
        <w:t>η</w:t>
      </w:r>
      <w:r>
        <w:rPr>
          <w:rFonts w:eastAsia="Times New Roman" w:cs="Times New Roman"/>
          <w:szCs w:val="24"/>
        </w:rPr>
        <w:t xml:space="preserve"> Οκτω</w:t>
      </w:r>
      <w:r>
        <w:rPr>
          <w:rFonts w:eastAsia="Times New Roman" w:cs="Times New Roman"/>
          <w:szCs w:val="24"/>
        </w:rPr>
        <w:t xml:space="preserve">βρίου κάθε έτους για την επόμενη χρονιά. Και μόνο εφ’ όσον αυτό δεν συμβεί, αναλαμβάνει, παρεμβαίνει ο Υπουργός, προκειμένου να εξασφαλιστεί η εύρυθμη λειτουργία του Ιδρύματος. </w:t>
      </w:r>
    </w:p>
    <w:p w14:paraId="7D38D79A"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Άλλωστε, ο προγραμματισμός των δράσεων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και από τη δανειακ</w:t>
      </w:r>
      <w:r>
        <w:rPr>
          <w:rFonts w:eastAsia="Times New Roman" w:cs="Times New Roman"/>
          <w:szCs w:val="24"/>
        </w:rPr>
        <w:t xml:space="preserve">ή σύμβαση με την Ευρωπαϊκή Τράπεζα </w:t>
      </w:r>
      <w:r>
        <w:rPr>
          <w:rFonts w:eastAsia="Times New Roman" w:cs="Times New Roman"/>
          <w:szCs w:val="24"/>
        </w:rPr>
        <w:lastRenderedPageBreak/>
        <w:t xml:space="preserve">Επενδύσεων, πριν γίνει οιαδήποτε εκταμίευση και οι όποιες καθυστερήσεις θέτουν σε κίνδυνο το </w:t>
      </w:r>
      <w:r>
        <w:rPr>
          <w:rFonts w:eastAsia="Times New Roman" w:cs="Times New Roman"/>
          <w:szCs w:val="24"/>
        </w:rPr>
        <w:t>ί</w:t>
      </w:r>
      <w:r>
        <w:rPr>
          <w:rFonts w:eastAsia="Times New Roman" w:cs="Times New Roman"/>
          <w:szCs w:val="24"/>
        </w:rPr>
        <w:t xml:space="preserve">δρυμα. Πού είναι, λοιπόν, η υπουργική αυθαιρεσία; </w:t>
      </w:r>
    </w:p>
    <w:p w14:paraId="7D38D79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Όσον αφορά τη δήθεν χειραγώγηση του ΕΛΙΔΕΚ από τον Υπουργό, εκείνο που θα ήθ</w:t>
      </w:r>
      <w:r>
        <w:rPr>
          <w:rFonts w:eastAsia="Times New Roman" w:cs="Times New Roman"/>
          <w:szCs w:val="24"/>
        </w:rPr>
        <w:t xml:space="preserve">ελα να τονίσω για μια ακόμη φορά είναι ότι ο ρόλος της πολιτείας είναι καθαρά εποπτικός και όχι παρεμβατικός. Η πολιτεία εποπτεύει και διασφαλίζει την καλή λειτουργία του Ιδρύματος, έχοντας το δικαίωμα να παύσει μέλη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υμβουλίου για δραστη</w:t>
      </w:r>
      <w:r>
        <w:rPr>
          <w:rFonts w:eastAsia="Times New Roman" w:cs="Times New Roman"/>
          <w:szCs w:val="24"/>
        </w:rPr>
        <w:t xml:space="preserve">ριότητες ασυμβίβαστες ή πράξεις </w:t>
      </w:r>
      <w:proofErr w:type="spellStart"/>
      <w:r>
        <w:rPr>
          <w:rFonts w:eastAsia="Times New Roman" w:cs="Times New Roman"/>
          <w:szCs w:val="24"/>
        </w:rPr>
        <w:t>απάδουσες</w:t>
      </w:r>
      <w:proofErr w:type="spellEnd"/>
      <w:r>
        <w:rPr>
          <w:rFonts w:eastAsia="Times New Roman" w:cs="Times New Roman"/>
          <w:szCs w:val="24"/>
        </w:rPr>
        <w:t xml:space="preserve"> της ιδιότητας τους. Κατ’ αναλογία, τέτοιου είδους εποπτεία ασκείται από τον αρμόδιο Υπουργό και για μέλη πρυτανικών αρχών ΑΕΙ ή για προέδρους ερευνητικών κέντρων. Υπάρχει και εκεί χειραγώγηση; </w:t>
      </w:r>
    </w:p>
    <w:p w14:paraId="7D38D79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Βέβαια, πάντα υπάρχε</w:t>
      </w:r>
      <w:r>
        <w:rPr>
          <w:rFonts w:eastAsia="Times New Roman" w:cs="Times New Roman"/>
          <w:szCs w:val="24"/>
        </w:rPr>
        <w:t xml:space="preserve">ι το ερώτημα: Αν η πρόθεσή μας ήταν να χειραγωγήσουμε το ΕΛΙΔΕΚ, ποιος ο λόγος να γίνει όλη η φασαρία της δημιουργίας του ως ανεξάρτητο </w:t>
      </w:r>
      <w:r>
        <w:rPr>
          <w:rFonts w:eastAsia="Times New Roman" w:cs="Times New Roman"/>
          <w:szCs w:val="24"/>
        </w:rPr>
        <w:t>ί</w:t>
      </w:r>
      <w:r>
        <w:rPr>
          <w:rFonts w:eastAsia="Times New Roman" w:cs="Times New Roman"/>
          <w:szCs w:val="24"/>
        </w:rPr>
        <w:t>δρυμα; Κάλλιστα θα μπορούσε να είναι μια νέα δομή υπό τον Υπουργό 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γ</w:t>
      </w:r>
      <w:r>
        <w:rPr>
          <w:rFonts w:eastAsia="Times New Roman" w:cs="Times New Roman"/>
          <w:szCs w:val="24"/>
        </w:rPr>
        <w:t>ραμματείας. Μάλιστα, να σα</w:t>
      </w:r>
      <w:r>
        <w:rPr>
          <w:rFonts w:eastAsia="Times New Roman" w:cs="Times New Roman"/>
          <w:szCs w:val="24"/>
        </w:rPr>
        <w:t>ς υπενθυμίσω ότι αυτή ήταν η πρόταση της Αξιωματικής Αντιπολίτευσης κατά την ψήφιση του νόμου του ΕΛΙΔΕΚ. Ας μας πουν, λοιπόν, τι θέλουν τελικά.</w:t>
      </w:r>
    </w:p>
    <w:p w14:paraId="7D38D79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κάνω κάποια σχόλια για τις διατάξεις που αφορούν την ηθική και τη δεοντολογία στην έρευνα. Το </w:t>
      </w:r>
      <w:r>
        <w:rPr>
          <w:rFonts w:eastAsia="Times New Roman" w:cs="Times New Roman"/>
          <w:szCs w:val="24"/>
        </w:rPr>
        <w:t xml:space="preserve">θέμα αυτό ανοίγει για πρώτη φορά στη χώρα με τρόπο συστηματικό και συγκροτημένο. Αφορά τη θεσμοθέτηση κανόνων και διαδικασιών που συνδέονται με την ανθρώπινη αξιοπρέπεια, την ιδιωτική ζωή, τα </w:t>
      </w:r>
      <w:r>
        <w:rPr>
          <w:rFonts w:eastAsia="Times New Roman" w:cs="Times New Roman"/>
          <w:szCs w:val="24"/>
        </w:rPr>
        <w:lastRenderedPageBreak/>
        <w:t>προσωπικά δεδομένα και το σεβασμό στο περιβάλλον κατά τη διεξαγω</w:t>
      </w:r>
      <w:r>
        <w:rPr>
          <w:rFonts w:eastAsia="Times New Roman" w:cs="Times New Roman"/>
          <w:szCs w:val="24"/>
        </w:rPr>
        <w:t>γή επιστημονικής έρευνας.</w:t>
      </w:r>
    </w:p>
    <w:p w14:paraId="7D38D79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βαρύτητα που έχουν αυτά τα ζητήματα αναμένεται να αποκτήσει ακόμα μεγαλύτερες διαστάσεις στο μέλλον, αφού οι τεχνολογικές προκλήσεις που αναδύονται -και πραγματικά αυτές εγείρουν θέματα σαν κι αυτά που είπε ο κ. Τά</w:t>
      </w:r>
      <w:r>
        <w:rPr>
          <w:rFonts w:eastAsia="Times New Roman" w:cs="Times New Roman"/>
          <w:szCs w:val="24"/>
        </w:rPr>
        <w:t>σ</w:t>
      </w:r>
      <w:r>
        <w:rPr>
          <w:rFonts w:eastAsia="Times New Roman" w:cs="Times New Roman"/>
          <w:szCs w:val="24"/>
        </w:rPr>
        <w:t>σος- όπως, γι</w:t>
      </w:r>
      <w:r>
        <w:rPr>
          <w:rFonts w:eastAsia="Times New Roman" w:cs="Times New Roman"/>
          <w:szCs w:val="24"/>
        </w:rPr>
        <w:t>α παράδειγμα, η λεγόμενη «</w:t>
      </w:r>
      <w:r>
        <w:rPr>
          <w:rFonts w:eastAsia="Times New Roman" w:cs="Times New Roman"/>
          <w:szCs w:val="24"/>
        </w:rPr>
        <w:t>τ</w:t>
      </w:r>
      <w:r>
        <w:rPr>
          <w:rFonts w:eastAsia="Times New Roman" w:cs="Times New Roman"/>
          <w:szCs w:val="24"/>
        </w:rPr>
        <w:t xml:space="preserve">έταρτη Βιομηχανική Επανάσταση» που θα καθορίζει το πώς θα γίνεται η βιομηχανική παραγωγή ή τομείς όπως η ιατρική ακριβείας, που βασίζονται στην ανάλυση του ανθρώπινου </w:t>
      </w:r>
      <w:proofErr w:type="spellStart"/>
      <w:r>
        <w:rPr>
          <w:rFonts w:eastAsia="Times New Roman" w:cs="Times New Roman"/>
          <w:szCs w:val="24"/>
        </w:rPr>
        <w:t>γονιδιώματος</w:t>
      </w:r>
      <w:proofErr w:type="spellEnd"/>
      <w:r>
        <w:rPr>
          <w:rFonts w:eastAsia="Times New Roman" w:cs="Times New Roman"/>
          <w:szCs w:val="24"/>
        </w:rPr>
        <w:t>, επιτάσσουν νέες θεωρήσεις σε θέματα ηθικής και δ</w:t>
      </w:r>
      <w:r>
        <w:rPr>
          <w:rFonts w:eastAsia="Times New Roman" w:cs="Times New Roman"/>
          <w:szCs w:val="24"/>
        </w:rPr>
        <w:t xml:space="preserve">εοντολογίας, που ακόμη δεν είναι πλήρως προβλέψιμες. Η πολιτεία, με τις διατάξεις αυτές, παίρνει έγκαιρα πρωτοβουλία ώστε να είναι έτοιμη να αντιμετωπίσει το νέο περιβάλλον που θα διαμορφωθεί. </w:t>
      </w:r>
      <w:r>
        <w:rPr>
          <w:rFonts w:eastAsia="Times New Roman" w:cs="Times New Roman"/>
          <w:szCs w:val="24"/>
        </w:rPr>
        <w:lastRenderedPageBreak/>
        <w:t>Με άλλα λόγια, η πολιτεία προνοεί αντί απλά να παρακολουθεί τις</w:t>
      </w:r>
      <w:r>
        <w:rPr>
          <w:rFonts w:eastAsia="Times New Roman" w:cs="Times New Roman"/>
          <w:szCs w:val="24"/>
        </w:rPr>
        <w:t xml:space="preserve"> εξελίξεις. </w:t>
      </w:r>
    </w:p>
    <w:p w14:paraId="7D38D79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κλείνοντας θα ήθελα να τονίσω ότι η παιδεία και η έρευνα έχουν ένα δυναμικά εξελισσόμενο χαρακτήρα. Αντίστοιχα δυναμικές και όχι στατικές είναι και οι προκλήσεις που διαμορφώνονται. Η πολιτεία πρέπει να τις παρακολ</w:t>
      </w:r>
      <w:r>
        <w:rPr>
          <w:rFonts w:eastAsia="Times New Roman" w:cs="Times New Roman"/>
          <w:szCs w:val="24"/>
        </w:rPr>
        <w:t xml:space="preserve">ουθεί και ακόμα περισσότερο να συμμετέχει ενεργά στη διαδικασία αυτή. Οι νομοθετικές ρυθμίσεις που προτείνονται, απορρέουν από τις εξελίξεις ή βρίσκονται ακόμη μπροστά από αυτές. Το προς ψήφιση </w:t>
      </w:r>
      <w:proofErr w:type="spellStart"/>
      <w:r>
        <w:rPr>
          <w:rFonts w:eastAsia="Times New Roman" w:cs="Times New Roman"/>
          <w:szCs w:val="24"/>
        </w:rPr>
        <w:t>νομοσχεδίο</w:t>
      </w:r>
      <w:proofErr w:type="spellEnd"/>
      <w:r>
        <w:rPr>
          <w:rFonts w:eastAsia="Times New Roman" w:cs="Times New Roman"/>
          <w:szCs w:val="24"/>
        </w:rPr>
        <w:t xml:space="preserve"> είναι ένα αποφασιστικό βήμα προς την κατεύθυνση αυτ</w:t>
      </w:r>
      <w:r>
        <w:rPr>
          <w:rFonts w:eastAsia="Times New Roman" w:cs="Times New Roman"/>
          <w:szCs w:val="24"/>
        </w:rPr>
        <w:t xml:space="preserve">ή. </w:t>
      </w:r>
    </w:p>
    <w:p w14:paraId="7D38D7A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D38D7A1"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7A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εγώ ευχαριστώ, κύριε </w:t>
      </w:r>
      <w:proofErr w:type="spellStart"/>
      <w:r>
        <w:rPr>
          <w:rFonts w:eastAsia="Times New Roman" w:cs="Times New Roman"/>
          <w:szCs w:val="24"/>
        </w:rPr>
        <w:t>Φωτάκη</w:t>
      </w:r>
      <w:proofErr w:type="spellEnd"/>
      <w:r>
        <w:rPr>
          <w:rFonts w:eastAsia="Times New Roman" w:cs="Times New Roman"/>
          <w:szCs w:val="24"/>
        </w:rPr>
        <w:t xml:space="preserve">. </w:t>
      </w:r>
    </w:p>
    <w:p w14:paraId="7D38D7A3" w14:textId="77777777" w:rsidR="0056040B" w:rsidRDefault="008F3B9C">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τρεις εκπαιδευτικοί σ</w:t>
      </w:r>
      <w:r>
        <w:rPr>
          <w:rFonts w:eastAsia="Times New Roman"/>
          <w:szCs w:val="24"/>
        </w:rPr>
        <w:t>υνοδοί τους από το 2</w:t>
      </w:r>
      <w:r>
        <w:rPr>
          <w:rFonts w:eastAsia="Times New Roman"/>
          <w:szCs w:val="24"/>
          <w:vertAlign w:val="superscript"/>
        </w:rPr>
        <w:t>ο</w:t>
      </w:r>
      <w:r>
        <w:rPr>
          <w:rFonts w:eastAsia="Times New Roman"/>
          <w:szCs w:val="24"/>
        </w:rPr>
        <w:t xml:space="preserve"> Γυμνάσιο Κιλκίς.</w:t>
      </w:r>
    </w:p>
    <w:p w14:paraId="7D38D7A4" w14:textId="77777777" w:rsidR="0056040B" w:rsidRDefault="008F3B9C">
      <w:pPr>
        <w:spacing w:after="0" w:line="600" w:lineRule="auto"/>
        <w:ind w:firstLine="720"/>
        <w:jc w:val="both"/>
        <w:rPr>
          <w:rFonts w:eastAsia="Times New Roman"/>
          <w:szCs w:val="24"/>
        </w:rPr>
      </w:pPr>
      <w:r>
        <w:rPr>
          <w:rFonts w:eastAsia="Times New Roman"/>
          <w:szCs w:val="24"/>
        </w:rPr>
        <w:t>Η Βουλή τούς καλωσορίζει.</w:t>
      </w:r>
    </w:p>
    <w:p w14:paraId="7D38D7A5" w14:textId="77777777" w:rsidR="0056040B" w:rsidRDefault="008F3B9C">
      <w:pPr>
        <w:spacing w:after="0"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7D38D7A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Ανεξάρτητη Βουλευτής </w:t>
      </w:r>
      <w:r>
        <w:rPr>
          <w:rFonts w:eastAsia="Times New Roman" w:cs="Times New Roman"/>
          <w:szCs w:val="24"/>
        </w:rPr>
        <w:t xml:space="preserve">κ. </w:t>
      </w:r>
      <w:r>
        <w:rPr>
          <w:rFonts w:eastAsia="Times New Roman" w:cs="Times New Roman"/>
          <w:szCs w:val="24"/>
        </w:rPr>
        <w:t xml:space="preserve">Παπακώστα για επτά λεπτά. </w:t>
      </w:r>
    </w:p>
    <w:p w14:paraId="7D38D7A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Ευχαριστώ πολύ, κύριε Πρόεδρε. </w:t>
      </w:r>
    </w:p>
    <w:p w14:paraId="7D38D7A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Αγαπη</w:t>
      </w:r>
      <w:r>
        <w:rPr>
          <w:rFonts w:eastAsia="Times New Roman" w:cs="Times New Roman"/>
          <w:szCs w:val="24"/>
        </w:rPr>
        <w:t>τοί συνάδελφοι, συζητούμε αυτό το σχέδιο νόμου κάτω από μια ιδιαίτερη ατμόσφαιρα. Αυτή την περίοδο υπάρχουν νέες προκλήσεις για το πολιτικό σύστημα και για τη χώρα. Βέβαια, εδώ ισχύει απολύτως αυτό το οποίο έλεγε ο Αλμπέρ Καμύ, όσον αφορά τις προκλήσεις κα</w:t>
      </w:r>
      <w:r>
        <w:rPr>
          <w:rFonts w:eastAsia="Times New Roman" w:cs="Times New Roman"/>
          <w:szCs w:val="24"/>
        </w:rPr>
        <w:t xml:space="preserve">ι ιδιαίτερα για την ποιότητα και την αξιολόγηση του έργου μας: «Μην περιμένεις την ημέρα της κρίσης. Έρχεται κάθε μέρα». Και είχε απόλυτο δίκιο! </w:t>
      </w:r>
    </w:p>
    <w:p w14:paraId="7D38D7A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συνείδηση των ανθρώπων για το έργο μας, κύριοι συνάδελφοι, είναι η κρίση και η αξιολόγηση η οποία είναι καθημερινή. Και δεν χρειάζεται κανείς να περιμένει καμιά μέρα της κρίσης για να κάνει σωστή, ποιοτική δουλειά και για να παράγει τέτοιο έργο το </w:t>
      </w:r>
      <w:r>
        <w:rPr>
          <w:rFonts w:eastAsia="Times New Roman" w:cs="Times New Roman"/>
          <w:szCs w:val="24"/>
        </w:rPr>
        <w:lastRenderedPageBreak/>
        <w:t xml:space="preserve">οποίο </w:t>
      </w:r>
      <w:r>
        <w:rPr>
          <w:rFonts w:eastAsia="Times New Roman" w:cs="Times New Roman"/>
          <w:szCs w:val="24"/>
        </w:rPr>
        <w:t xml:space="preserve">πραγματικά στη συνείδηση των ανθρώπων, στη συνείδηση των πολιτών να κρίνεται ως αξιόλογο, διότι οι εποχές έχουν αλλάξει και έχουμε μπει σε μια νέα εποχή, όπου ισχύει αυτό που έλεγε μια παλιά αφρικανική παροιμία: «Αν θες να πας γρήγορα, πήγαινε μόνος. Αλλά </w:t>
      </w:r>
      <w:r>
        <w:rPr>
          <w:rFonts w:eastAsia="Times New Roman" w:cs="Times New Roman"/>
          <w:szCs w:val="24"/>
        </w:rPr>
        <w:t xml:space="preserve">αν θες να πας μακριά, πήγαινε με άλλους». </w:t>
      </w:r>
    </w:p>
    <w:p w14:paraId="7D38D7A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Είμαστε, λοιπόν, σε μια νέα εποχή, σε μια εποχή συνεννόησης, σε μια εποχή συγκλύσεων όπου μακριά θα πάμε όλοι μαζί. Γρήγορα μπορεί κανείς να πηγαίνει μόνος του, αλλά μακριά μπορούμε να πάμε μόνο μόνο μαζί με άλλου</w:t>
      </w:r>
      <w:r>
        <w:rPr>
          <w:rFonts w:eastAsia="Times New Roman" w:cs="Times New Roman"/>
          <w:szCs w:val="24"/>
        </w:rPr>
        <w:t>ς.</w:t>
      </w:r>
    </w:p>
    <w:p w14:paraId="7D38D7A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Άρα λοιπόν, σήμερα μπορώ να σας πω ότι χαίρομαι, διότι στην πολιτική κανείς πρέπει και να επιβεβαιώνεται από τις προγνώσεις και τις προβλέψεις ή από τις αναλύσεις, τις οποίες κάνει. </w:t>
      </w:r>
    </w:p>
    <w:p w14:paraId="7D38D7A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Εδώ, πρέπει να πω ότι χαίρομαι πάρα πολύ, διότι στις 2 Δεκεμβρίου 2016</w:t>
      </w:r>
      <w:r>
        <w:rPr>
          <w:rFonts w:eastAsia="Times New Roman" w:cs="Times New Roman"/>
          <w:szCs w:val="24"/>
        </w:rPr>
        <w:t xml:space="preserve"> -συναρτάται με το νομοσχέδιο, το οποίο έρχεται σήμερα αυτό που σας λέω και γι’ αυτό σας είπα ότι χαίρομαι ιδιαιτέρως- είχα καταθέσει με επίκαιρη ερώτηση προς τον κύριο Υπουργό, τον κ. </w:t>
      </w:r>
      <w:proofErr w:type="spellStart"/>
      <w:r>
        <w:rPr>
          <w:rFonts w:eastAsia="Times New Roman" w:cs="Times New Roman"/>
          <w:szCs w:val="24"/>
        </w:rPr>
        <w:t>Γαβρόγλου</w:t>
      </w:r>
      <w:proofErr w:type="spellEnd"/>
      <w:r>
        <w:rPr>
          <w:rFonts w:eastAsia="Times New Roman" w:cs="Times New Roman"/>
          <w:szCs w:val="24"/>
        </w:rPr>
        <w:t>, που είχε ως αντικείμενο ακριβώς το περιεχόμενο του νομοσχεδί</w:t>
      </w:r>
      <w:r>
        <w:rPr>
          <w:rFonts w:eastAsia="Times New Roman" w:cs="Times New Roman"/>
          <w:szCs w:val="24"/>
        </w:rPr>
        <w:t>ου το οποίο συζητάμε σήμερα, δηλαδή πώς μπορούμε πραγματικά να ιδρύσουμε πανεπιστήμια, να ολοκληρωθεί δηλαδή η τριτοβάθμια ανώτατη εκπαίδευση, της οποία</w:t>
      </w:r>
      <w:r>
        <w:rPr>
          <w:rFonts w:eastAsia="Times New Roman" w:cs="Times New Roman"/>
          <w:szCs w:val="24"/>
        </w:rPr>
        <w:t>ς</w:t>
      </w:r>
      <w:r>
        <w:rPr>
          <w:rFonts w:eastAsia="Times New Roman" w:cs="Times New Roman"/>
          <w:szCs w:val="24"/>
        </w:rPr>
        <w:t xml:space="preserve"> η διαδικασία είχε ξεκινήσει από το 2001, με έναν τέτοιο τρόπο, ώστε να μην έχουμε να ζηλέψουμε απολύτω</w:t>
      </w:r>
      <w:r>
        <w:rPr>
          <w:rFonts w:eastAsia="Times New Roman" w:cs="Times New Roman"/>
          <w:szCs w:val="24"/>
        </w:rPr>
        <w:t xml:space="preserve">ς τίποτα σε κανένα επίπεδο, σε σχέση με αυτήν την μεταρρύθμιση, από το κυπριακό μοντέλο, το οποίο του είχα προτείνει τότε και το οποίο πραγματικά νομίζω ότι μας οδήγησε. </w:t>
      </w:r>
    </w:p>
    <w:p w14:paraId="7D38D7A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Στη συνέχεια, πρέπει να πω ότι έκανα παράσταση γι’ αυτό το θέμα στο Υπουργείο Παιδεία</w:t>
      </w:r>
      <w:r>
        <w:rPr>
          <w:rFonts w:eastAsia="Times New Roman" w:cs="Times New Roman"/>
          <w:szCs w:val="24"/>
        </w:rPr>
        <w:t>ς και το κουβέντιασα με τον κύριο Υπουργό. Χαίρομαι, λοιπόν, γιατί τώρα αυτό έρχεται να γίνει νόμος του κράτους. Πρόκειται για μια πιλοτική προσπάθεια, η οποία έχει θέματα, έχει ζητήματα, τα οποία κανείς πρέπει να αντιμετωπίσει. Και τα θέματα αυτά πρέπει κ</w:t>
      </w:r>
      <w:r>
        <w:rPr>
          <w:rFonts w:eastAsia="Times New Roman" w:cs="Times New Roman"/>
          <w:szCs w:val="24"/>
        </w:rPr>
        <w:t xml:space="preserve">ανείς να τα αντιμετωπίσει προφανώς, γιατί όπως είπα πριν, στη συνείδηση των ανθρώπων κάθε μέρα κρίνεται το έργο μας. Και πρέπει να τα αντιμετωπίσει η πολιτική ηγεσία του Υπουργείου, άρα η Κυβέρνηση. </w:t>
      </w:r>
    </w:p>
    <w:p w14:paraId="7D38D7A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Άρα λοιπόν, σήμερα ουσιαστικά ξεκινάμε το εγχείρημα της </w:t>
      </w:r>
      <w:r>
        <w:rPr>
          <w:rFonts w:eastAsia="Times New Roman" w:cs="Times New Roman"/>
          <w:szCs w:val="24"/>
        </w:rPr>
        <w:t>αναβάθμισης της ανώτατης τεχνολογικής εκπαίδευσης. Ωστόσο, ό</w:t>
      </w:r>
      <w:r>
        <w:rPr>
          <w:rFonts w:eastAsia="Times New Roman" w:cs="Times New Roman"/>
          <w:szCs w:val="24"/>
        </w:rPr>
        <w:lastRenderedPageBreak/>
        <w:t xml:space="preserve">μως, αυτό συμβαίνει σε δύο συγκεκριμένα Ιδρύματα, στο ΤΕΙ Αθηνών και στο ΤΕΙ Πειραιώς, τα οποία συγχωνεύονται και δημιουργείται το Πανεπιστήμιο Δυτικής Αττικής. </w:t>
      </w:r>
    </w:p>
    <w:p w14:paraId="7D38D7A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Πρέπει να σας πω ότι είναι ιδιαίτε</w:t>
      </w:r>
      <w:r>
        <w:rPr>
          <w:rFonts w:eastAsia="Times New Roman" w:cs="Times New Roman"/>
          <w:szCs w:val="24"/>
        </w:rPr>
        <w:t xml:space="preserve">ρα ευχάριστη η μέρα σήμερα. Επέλεξα να μιλήσω, γιατί είμαι Βουλευτής </w:t>
      </w:r>
      <w:r>
        <w:rPr>
          <w:rFonts w:eastAsia="Times New Roman" w:cs="Times New Roman"/>
          <w:szCs w:val="24"/>
        </w:rPr>
        <w:t>δ</w:t>
      </w:r>
      <w:r>
        <w:rPr>
          <w:rFonts w:eastAsia="Times New Roman" w:cs="Times New Roman"/>
          <w:szCs w:val="24"/>
        </w:rPr>
        <w:t>υτικής Αττικής. Χαίρομαι πάρα πολύ γι’ αυτό, διότι θα ανήκει πλέον αυτό το νέο Πανεπιστήμιο Δυτικής Αττικής στα τρία μεγαλύτερα της χώρας. Εδώ, όμως, αφού βλέπουμε τη θετική πλευρά, πρέπ</w:t>
      </w:r>
      <w:r>
        <w:rPr>
          <w:rFonts w:eastAsia="Times New Roman" w:cs="Times New Roman"/>
          <w:szCs w:val="24"/>
        </w:rPr>
        <w:t xml:space="preserve">ει να δούμε και τα ζητήματα, την άλλη όψη του νομίσματος. </w:t>
      </w:r>
    </w:p>
    <w:p w14:paraId="7D38D7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Φαντάζομαι όλοι οι συνάδελφοι, όλων των πτερύγων συμφωνούν στο ότι θέλουμε να γνωρίζουμε το χάρτη της συνολικής αναδιάταξης και το πότε, το χρονοδιάγραμμα δηλαδή, θα ολοκληρωθεί αυτή η προσπάθεια, </w:t>
      </w:r>
      <w:r>
        <w:rPr>
          <w:rFonts w:eastAsia="Times New Roman" w:cs="Times New Roman"/>
          <w:szCs w:val="24"/>
        </w:rPr>
        <w:t xml:space="preserve">η οποία θα αγκαλιάζει το σύνολο της χώρας. </w:t>
      </w:r>
      <w:r>
        <w:rPr>
          <w:rFonts w:eastAsia="Times New Roman" w:cs="Times New Roman"/>
          <w:szCs w:val="24"/>
        </w:rPr>
        <w:lastRenderedPageBreak/>
        <w:t xml:space="preserve">Διότι τώρα πρόκειται για μία πιλοτική εφαρμογή με το συγκεκριμένο Πανεπιστήμιο Δυτικής Αττικής. </w:t>
      </w:r>
    </w:p>
    <w:p w14:paraId="7D38D7B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Πρέπει, επίσης, να δούμε και τις επιπτώσεις που έχει μια τέτοια προσπάθεια, ένα τέτοιο εγχείρημα στον κοινωνικό περί</w:t>
      </w:r>
      <w:r>
        <w:rPr>
          <w:rFonts w:eastAsia="Times New Roman" w:cs="Times New Roman"/>
          <w:szCs w:val="24"/>
        </w:rPr>
        <w:t xml:space="preserve">γυρο. Διότι ακούστηκε από πολλούς συναδέλφους αυτό. </w:t>
      </w:r>
    </w:p>
    <w:p w14:paraId="7D38D7B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Όταν είπα προηγουμένως ότι χρειάζεται η συνεννόηση εννοούσα ότι αν θέλουμε να πάμε μακριά, να πηγαίνουμε με άλλους και όχι μόνοι μας. Θα πρέπει να σας πω ότι το εγχείρημα το συγκεκριμένο έχει πολύ θετικέ</w:t>
      </w:r>
      <w:r>
        <w:rPr>
          <w:rFonts w:eastAsia="Times New Roman" w:cs="Times New Roman"/>
          <w:szCs w:val="24"/>
        </w:rPr>
        <w:t xml:space="preserve">ς επιπτώσεις στον κοινωνικό περίγυρο της </w:t>
      </w:r>
      <w:r>
        <w:rPr>
          <w:rFonts w:eastAsia="Times New Roman" w:cs="Times New Roman"/>
          <w:szCs w:val="24"/>
        </w:rPr>
        <w:t>δ</w:t>
      </w:r>
      <w:r>
        <w:rPr>
          <w:rFonts w:eastAsia="Times New Roman" w:cs="Times New Roman"/>
          <w:szCs w:val="24"/>
        </w:rPr>
        <w:t xml:space="preserve">υτικής Αττικής, ιδιαίτερα στην περιοχή του Αιγάλεω. Απόδειξη αυτού είναι ότι όλοι οι </w:t>
      </w:r>
      <w:r>
        <w:rPr>
          <w:rFonts w:eastAsia="Times New Roman" w:cs="Times New Roman"/>
          <w:szCs w:val="24"/>
        </w:rPr>
        <w:t>δ</w:t>
      </w:r>
      <w:r>
        <w:rPr>
          <w:rFonts w:eastAsia="Times New Roman" w:cs="Times New Roman"/>
          <w:szCs w:val="24"/>
        </w:rPr>
        <w:t xml:space="preserve">ήμαρχοι, η αυτοδιοίκηση, οι </w:t>
      </w:r>
      <w:r>
        <w:rPr>
          <w:rFonts w:eastAsia="Times New Roman" w:cs="Times New Roman"/>
          <w:szCs w:val="24"/>
        </w:rPr>
        <w:t>δ</w:t>
      </w:r>
      <w:r>
        <w:rPr>
          <w:rFonts w:eastAsia="Times New Roman" w:cs="Times New Roman"/>
          <w:szCs w:val="24"/>
        </w:rPr>
        <w:t xml:space="preserve">ήμοι της περιοχής πραγματικά θεωρούν ότι είναι πολύ θετική αυτή η πρωτοβουλία. </w:t>
      </w:r>
    </w:p>
    <w:p w14:paraId="7D38D7B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Σας είπα ότι είχα τ</w:t>
      </w:r>
      <w:r>
        <w:rPr>
          <w:rFonts w:eastAsia="Times New Roman" w:cs="Times New Roman"/>
          <w:szCs w:val="24"/>
        </w:rPr>
        <w:t xml:space="preserve">η χαρά από τις 2 Δεκεμβρίου 2016 να θέσω αυτό το ζήτημα, εκπροσωπώντας τη </w:t>
      </w:r>
      <w:r>
        <w:rPr>
          <w:rFonts w:eastAsia="Times New Roman" w:cs="Times New Roman"/>
          <w:szCs w:val="24"/>
        </w:rPr>
        <w:t>δ</w:t>
      </w:r>
      <w:r>
        <w:rPr>
          <w:rFonts w:eastAsia="Times New Roman" w:cs="Times New Roman"/>
          <w:szCs w:val="24"/>
        </w:rPr>
        <w:t>υτική Αττική, την περιοχή η οποία είναι έδρα μου. Θετική είναι η αντίδραση των φορέων οι οποίοι εκπροσωπούν την οικονομική ζωή, τον κοινωνικό, αλλά και οικονομικό ιστό της περιοχής.</w:t>
      </w:r>
      <w:r>
        <w:rPr>
          <w:rFonts w:eastAsia="Times New Roman" w:cs="Times New Roman"/>
          <w:szCs w:val="24"/>
        </w:rPr>
        <w:t xml:space="preserve"> Άρα λοιπόν, έχουμε και τον κοινωνικό περίγυρο ο οποίος είναι θετικός. Αυτό μας βοηθάει στο να πούμε ναι, να συγκατανεύσουμε, να συγκλίνουμε δηλαδή στο συγκεκριμένο νομοσχέδιο εκτός των άλλων. </w:t>
      </w:r>
    </w:p>
    <w:p w14:paraId="7D38D7B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Όπως σας είπα, όμως, κάθε νόμισμα έχει δύο όψεις. Σας είπα προ</w:t>
      </w:r>
      <w:r>
        <w:rPr>
          <w:rFonts w:eastAsia="Times New Roman" w:cs="Times New Roman"/>
          <w:szCs w:val="24"/>
        </w:rPr>
        <w:t xml:space="preserve">ηγουμένως για τη συνολική αναδιάταξη. Σας είπα για το χρονοδιάγραμμα, το οποίο θέλουμε να γνωρίζουμε. Αυτά δεν τα γνωρίζουμε ακόμη. Άρα θα πρέπει να τα θεραπεύσετε. </w:t>
      </w:r>
    </w:p>
    <w:p w14:paraId="7D38D7B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Θα σας πω τώρα, αγαπητοί συνάδελφοι, κάποιες παρατηρήσεις τις οποίες έχω για τους φοιτητές</w:t>
      </w:r>
      <w:r>
        <w:rPr>
          <w:rFonts w:eastAsia="Times New Roman" w:cs="Times New Roman"/>
          <w:szCs w:val="24"/>
        </w:rPr>
        <w:t xml:space="preserve">, για το προσωπικό του Πανεπιστημίου Δυτικής Αττικής, για τους λέκτορες και για τους καθηγητές πρώτης βαθμίδας. Αυτά είναι ζητήματα, τα οποία έχουν θέματα προς επίλυση. </w:t>
      </w:r>
    </w:p>
    <w:p w14:paraId="7D38D7B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Στους φοιτητές έχετε δύο θέματα προς επίλυση. Είναι θετικό μεν το γεγονός ότι η πρόσβα</w:t>
      </w:r>
      <w:r>
        <w:rPr>
          <w:rFonts w:eastAsia="Times New Roman" w:cs="Times New Roman"/>
          <w:szCs w:val="24"/>
        </w:rPr>
        <w:t xml:space="preserve">ση των αποφοίτων ΕΠΑΛ στα πανεπιστήμια από το 1%, που ισχύει σήμερα, αυξάνεται στο 5%. Αυτό είναι θετικό. </w:t>
      </w:r>
    </w:p>
    <w:p w14:paraId="7D38D7B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w:t>
      </w:r>
      <w:r>
        <w:rPr>
          <w:rFonts w:eastAsia="Times New Roman" w:cs="Times New Roman"/>
          <w:szCs w:val="24"/>
        </w:rPr>
        <w:t xml:space="preserve">το Υπουργείο </w:t>
      </w:r>
      <w:r>
        <w:rPr>
          <w:rFonts w:eastAsia="Times New Roman" w:cs="Times New Roman"/>
          <w:szCs w:val="24"/>
        </w:rPr>
        <w:t xml:space="preserve">πρέπει να </w:t>
      </w:r>
      <w:r>
        <w:rPr>
          <w:rFonts w:eastAsia="Times New Roman" w:cs="Times New Roman"/>
          <w:szCs w:val="24"/>
        </w:rPr>
        <w:t>δώσει ιδιαίτερη σημασία</w:t>
      </w:r>
      <w:r>
        <w:rPr>
          <w:rFonts w:eastAsia="Times New Roman" w:cs="Times New Roman"/>
          <w:szCs w:val="24"/>
        </w:rPr>
        <w:t xml:space="preserve"> </w:t>
      </w:r>
      <w:r>
        <w:rPr>
          <w:rFonts w:eastAsia="Times New Roman" w:cs="Times New Roman"/>
          <w:szCs w:val="24"/>
        </w:rPr>
        <w:t>ότι εδώ, στην Αττική,</w:t>
      </w:r>
      <w:r>
        <w:rPr>
          <w:rFonts w:eastAsia="Times New Roman" w:cs="Times New Roman"/>
          <w:szCs w:val="24"/>
        </w:rPr>
        <w:t xml:space="preserve"> παρά την αύξηση του ποσοστού, δεν θα υπάρχει πλέον κανένα ΤΕΙ κα</w:t>
      </w:r>
      <w:r>
        <w:rPr>
          <w:rFonts w:eastAsia="Times New Roman" w:cs="Times New Roman"/>
          <w:szCs w:val="24"/>
        </w:rPr>
        <w:t xml:space="preserve">ι δεν θα υφίσταται πια η πρόσβαση του 20% των αποφοίτων ΕΠΑΛ σε ΤΕΙ του νομού. Αυτό είναι ένα </w:t>
      </w:r>
      <w:r>
        <w:rPr>
          <w:rFonts w:eastAsia="Times New Roman" w:cs="Times New Roman"/>
          <w:szCs w:val="24"/>
        </w:rPr>
        <w:lastRenderedPageBreak/>
        <w:t>πρόβλημα, ένα ζήτημα το οποίο πρέπει να το δείτε, ώστε να υπάρχει ίση πρόσβαση. Αυτό είναι το ένα θέμα.</w:t>
      </w:r>
    </w:p>
    <w:p w14:paraId="7D38D7B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άλλο είναι ότι δεν πρέπει να υπάρχουν ταχύτητες όσον αφ</w:t>
      </w:r>
      <w:r>
        <w:rPr>
          <w:rFonts w:eastAsia="Times New Roman" w:cs="Times New Roman"/>
          <w:szCs w:val="24"/>
        </w:rPr>
        <w:t>ορά στην απόκτηση πανεπιστημιακού τίτλου στους κόλπους των φοιτητών. Είναι ένα ζήτημα υπαρκτό το οποίο πρέπει να λύσετε.</w:t>
      </w:r>
    </w:p>
    <w:p w14:paraId="7D38D7B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 προσωπικό του Πανεπιστημίου Δυτικής Αττικής για τη διοικούσα επιτροπή νομίζω ότι πρέπει αναλογικά το θέμα της </w:t>
      </w:r>
      <w:r>
        <w:rPr>
          <w:rFonts w:eastAsia="Times New Roman" w:cs="Times New Roman"/>
          <w:szCs w:val="24"/>
        </w:rPr>
        <w:t xml:space="preserve">διοίκησης να αντιμετωπιστεί σύμφωνα με τα όσα ορίζονται για τα ΑΕΙ. Άρα θα ήθελα να δω τους τέσσερις </w:t>
      </w:r>
      <w:r>
        <w:rPr>
          <w:rFonts w:eastAsia="Times New Roman" w:cs="Times New Roman"/>
          <w:szCs w:val="24"/>
        </w:rPr>
        <w:t>α</w:t>
      </w:r>
      <w:r>
        <w:rPr>
          <w:rFonts w:eastAsia="Times New Roman" w:cs="Times New Roman"/>
          <w:szCs w:val="24"/>
        </w:rPr>
        <w:t xml:space="preserve">ντιπροέδρους, διότι είναι περισσότερα από είκοσι τα τμήματα τα οποία θα λειτουργήσουν, άρα οι τέσσερις </w:t>
      </w:r>
      <w:r>
        <w:rPr>
          <w:rFonts w:eastAsia="Times New Roman" w:cs="Times New Roman"/>
          <w:szCs w:val="24"/>
        </w:rPr>
        <w:t>α</w:t>
      </w:r>
      <w:r>
        <w:rPr>
          <w:rFonts w:eastAsia="Times New Roman" w:cs="Times New Roman"/>
          <w:szCs w:val="24"/>
        </w:rPr>
        <w:t>ντιπρόεδροι με εμπειρία θα πρέπει να λειτουργήσουν</w:t>
      </w:r>
      <w:r>
        <w:rPr>
          <w:rFonts w:eastAsia="Times New Roman" w:cs="Times New Roman"/>
          <w:szCs w:val="24"/>
        </w:rPr>
        <w:t xml:space="preserve"> για την εύρυθμη λειτουργία του Πανεπιστημίου Δυτικής Αττικής. </w:t>
      </w:r>
    </w:p>
    <w:p w14:paraId="7D38D7B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στους λέκτορες, εδώ νομίζω για να αποφύγετε την αδικία, κύριε Υπουργέ, θα ήταν ορθότερο, κατά τη γνώμη μου, το άρθρο 4, παράγραφος 2 να προβλέπει πως οι υπηρετούντες λέκτορες, οι οπ</w:t>
      </w:r>
      <w:r>
        <w:rPr>
          <w:rFonts w:eastAsia="Times New Roman" w:cs="Times New Roman"/>
          <w:szCs w:val="24"/>
        </w:rPr>
        <w:t>οίοι έχουν εκλεγεί σε θέση καθηγητή εφαρμογών με τον νόμο του 2001 ή κατέχουν προσω</w:t>
      </w:r>
      <w:r>
        <w:rPr>
          <w:rFonts w:eastAsia="Times New Roman" w:cs="Times New Roman"/>
          <w:szCs w:val="24"/>
        </w:rPr>
        <w:t>πο</w:t>
      </w:r>
      <w:r>
        <w:rPr>
          <w:rFonts w:eastAsia="Times New Roman" w:cs="Times New Roman"/>
          <w:szCs w:val="24"/>
        </w:rPr>
        <w:t>παγή θέση, να εντάσσονται σε προσωπ</w:t>
      </w:r>
      <w:r>
        <w:rPr>
          <w:rFonts w:eastAsia="Times New Roman" w:cs="Times New Roman"/>
          <w:szCs w:val="24"/>
        </w:rPr>
        <w:t>οπ</w:t>
      </w:r>
      <w:r>
        <w:rPr>
          <w:rFonts w:eastAsia="Times New Roman" w:cs="Times New Roman"/>
          <w:szCs w:val="24"/>
        </w:rPr>
        <w:t xml:space="preserve">αγείς θέσεις. </w:t>
      </w:r>
    </w:p>
    <w:p w14:paraId="7D38D7B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Τέλος, για τους καθηγητές πρώτης βαθμίδες δείτε τι λέει η Επιστημονική Υπηρεσία της Βουλής η οποία διαπιστώνει ότι η δι</w:t>
      </w:r>
      <w:r>
        <w:rPr>
          <w:rFonts w:eastAsia="Times New Roman" w:cs="Times New Roman"/>
          <w:szCs w:val="24"/>
        </w:rPr>
        <w:t>άταξη που θέλει διάκριση των καθηγητών πρώτης βαθμίδας έναντι των λοιπών καθηγητικών βαθμίδων. Αυτό είναι ένα ζήτημα. Βλέπω ότι συγκατανεύετε, οπότε το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w:t>
      </w:r>
    </w:p>
    <w:p w14:paraId="7D38D7B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Τελευταίο, και θα κλείσω με αυτό, κύριε Πρόεδρε, μια άλλη πτυχή του ζητήματος είναι </w:t>
      </w:r>
      <w:r>
        <w:rPr>
          <w:rFonts w:eastAsia="Times New Roman" w:cs="Times New Roman"/>
          <w:szCs w:val="24"/>
        </w:rPr>
        <w:t xml:space="preserve">η αμοιβή με διαφορετικό μισθολόγιο. </w:t>
      </w:r>
      <w:r>
        <w:rPr>
          <w:rFonts w:eastAsia="Times New Roman" w:cs="Times New Roman"/>
          <w:szCs w:val="24"/>
        </w:rPr>
        <w:lastRenderedPageBreak/>
        <w:t>Πολύ ωραία. Αυτό, λοιπόν, θα πρέπει να αντιμετωπιστεί, γιατί καταλαβαίνετε ότι θεωρείτε άδικη από τους καθηγητές η διαφορετική μισθολογική αντιμετώπιση.</w:t>
      </w:r>
    </w:p>
    <w:p w14:paraId="7D38D7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Κλείνοντας, λοιπόν, θέλω να πω ότι θα πορευτούμε όλοι μαζί σε τέτοι</w:t>
      </w:r>
      <w:r>
        <w:rPr>
          <w:rFonts w:eastAsia="Times New Roman" w:cs="Times New Roman"/>
          <w:szCs w:val="24"/>
        </w:rPr>
        <w:t>α ζητήματα και ειδικότερα επιβάλλεται η Βουλή των Ελλήνων να αρθεί στο ύψος των περιστάσεων σε τέτοια ζητήματα. Χαίρομαι, λοιπόν, που η πλειοψηφία υπερψηφίζει. Το ίδιο κάνω κι εγώ.</w:t>
      </w:r>
    </w:p>
    <w:p w14:paraId="7D38D7B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Πλην, όμως, θέλω να πω, κύριε Πρόεδρε και αγαπητοί συνάδελφοι, ότι η παιδεί</w:t>
      </w:r>
      <w:r>
        <w:rPr>
          <w:rFonts w:eastAsia="Times New Roman" w:cs="Times New Roman"/>
          <w:szCs w:val="24"/>
        </w:rPr>
        <w:t>α, η εκπαίδευση γενικά, δεν θα πρέπει να μπαίνει στον μύλο της πολιτικής-κομματικής αντιπαράθεσης, αλλά θα πρέπει να ανάγεται σε τόπο κοινό συνεννόησης, σύγκλισης και παραγωγής, έτσι ώστε στη συνείδηση των πολιτών να κάνουμε σημαντικό έργο.</w:t>
      </w:r>
    </w:p>
    <w:p w14:paraId="7D38D7B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θ</w:t>
      </w:r>
      <w:r>
        <w:rPr>
          <w:rFonts w:eastAsia="Times New Roman" w:cs="Times New Roman"/>
          <w:szCs w:val="24"/>
        </w:rPr>
        <w:t>ερμά.</w:t>
      </w:r>
    </w:p>
    <w:p w14:paraId="7D38D7C0"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7C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7D38D7C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Τζούφη</w:t>
      </w:r>
      <w:proofErr w:type="spellEnd"/>
      <w:r>
        <w:rPr>
          <w:rFonts w:eastAsia="Times New Roman" w:cs="Times New Roman"/>
          <w:szCs w:val="24"/>
        </w:rPr>
        <w:t>, Βουλευτής του ΣΥΡΙΖΑ, για επτά λεπτά.</w:t>
      </w:r>
    </w:p>
    <w:p w14:paraId="7D38D7C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κύριοι Υπουργοί, κυρίες και κύριοι συνάδελφοι, η σημερινή νομοθετική πρωτοβουλία του Υπουργείου Παιδείας θεωρώ ότι είναι μια σημαντική τομή για τη λειτουργία, αλλά και για το περιεχόμενο της ανώτατης εκπαίδευσης στη χώρας μας.</w:t>
      </w:r>
    </w:p>
    <w:p w14:paraId="7D38D7C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Βεβαίως, αποτ</w:t>
      </w:r>
      <w:r>
        <w:rPr>
          <w:rFonts w:eastAsia="Times New Roman" w:cs="Times New Roman"/>
          <w:szCs w:val="24"/>
        </w:rPr>
        <w:t xml:space="preserve">ελεί συνέχεια της κυβερνητικής πολιτικής για τη διαμόρφωση του ενιαίου χώρου ανώτατης εκπαίδευσης και έρευνας </w:t>
      </w:r>
      <w:r>
        <w:rPr>
          <w:rFonts w:eastAsia="Times New Roman" w:cs="Times New Roman"/>
          <w:szCs w:val="24"/>
        </w:rPr>
        <w:lastRenderedPageBreak/>
        <w:t>η οποία έχει ως αφετηρία τα πορίσματα του εθνικού και κοινωνικού διαλόγου για την παιδεία, τις διεθνείς εξελίξεις στον τομέα της πανεπιστημιακής ε</w:t>
      </w:r>
      <w:r>
        <w:rPr>
          <w:rFonts w:eastAsia="Times New Roman" w:cs="Times New Roman"/>
          <w:szCs w:val="24"/>
        </w:rPr>
        <w:t>κπαίδευσης, αλλά και τις κοινωνικές και οικονομικές απαιτήσεις και προκλήσεις που εκτιμούμε πως αντιμετωπίζει ή θα αντιμετωπίσει η χώρα μας στο προσεχές μέλλον.</w:t>
      </w:r>
    </w:p>
    <w:p w14:paraId="7D38D7C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εκπαίδευση, τα ακαδημαϊκά ιδρύματα και η έρευνα επλήγησαν ιδιαίτερα κατά τη διάρκεια του </w:t>
      </w:r>
      <w:proofErr w:type="spellStart"/>
      <w:r>
        <w:rPr>
          <w:rFonts w:eastAsia="Times New Roman" w:cs="Times New Roman"/>
          <w:szCs w:val="24"/>
        </w:rPr>
        <w:t>μνημ</w:t>
      </w:r>
      <w:r>
        <w:rPr>
          <w:rFonts w:eastAsia="Times New Roman" w:cs="Times New Roman"/>
          <w:szCs w:val="24"/>
        </w:rPr>
        <w:t>ονιακού</w:t>
      </w:r>
      <w:proofErr w:type="spellEnd"/>
      <w:r>
        <w:rPr>
          <w:rFonts w:eastAsia="Times New Roman" w:cs="Times New Roman"/>
          <w:szCs w:val="24"/>
        </w:rPr>
        <w:t xml:space="preserve"> χειμώνα. Η </w:t>
      </w:r>
      <w:proofErr w:type="spellStart"/>
      <w:r>
        <w:rPr>
          <w:rFonts w:eastAsia="Times New Roman" w:cs="Times New Roman"/>
          <w:szCs w:val="24"/>
        </w:rPr>
        <w:t>υποχρηματοδότηση</w:t>
      </w:r>
      <w:proofErr w:type="spellEnd"/>
      <w:r>
        <w:rPr>
          <w:rFonts w:eastAsia="Times New Roman" w:cs="Times New Roman"/>
          <w:szCs w:val="24"/>
        </w:rPr>
        <w:t xml:space="preserve"> οδήγησε και επέτεινε τα ουσιαστικά λειτουργικά προβλήματα, η έρευνα υποβαθμίστηκε, χιλιάδες νέ</w:t>
      </w:r>
      <w:r>
        <w:rPr>
          <w:rFonts w:eastAsia="Times New Roman" w:cs="Times New Roman"/>
          <w:szCs w:val="24"/>
        </w:rPr>
        <w:t>οι</w:t>
      </w:r>
      <w:r>
        <w:rPr>
          <w:rFonts w:eastAsia="Times New Roman" w:cs="Times New Roman"/>
          <w:szCs w:val="24"/>
        </w:rPr>
        <w:t xml:space="preserve"> επιστ</w:t>
      </w:r>
      <w:r>
        <w:rPr>
          <w:rFonts w:eastAsia="Times New Roman" w:cs="Times New Roman"/>
          <w:szCs w:val="24"/>
        </w:rPr>
        <w:t>ήμονες</w:t>
      </w:r>
      <w:r>
        <w:rPr>
          <w:rFonts w:eastAsia="Times New Roman" w:cs="Times New Roman"/>
          <w:szCs w:val="24"/>
        </w:rPr>
        <w:t xml:space="preserve"> έφυγαν για χώρες του εξωτερικού, ενώ τα διοικητικά πειράματα από επιχειρήθηκαν από προηγούμενα κυβερνητικά σχήμ</w:t>
      </w:r>
      <w:r>
        <w:rPr>
          <w:rFonts w:eastAsia="Times New Roman" w:cs="Times New Roman"/>
          <w:szCs w:val="24"/>
        </w:rPr>
        <w:t xml:space="preserve">ατα είχαν </w:t>
      </w:r>
      <w:r>
        <w:rPr>
          <w:rFonts w:eastAsia="Times New Roman" w:cs="Times New Roman"/>
          <w:szCs w:val="24"/>
        </w:rPr>
        <w:t xml:space="preserve">ως </w:t>
      </w:r>
      <w:r>
        <w:rPr>
          <w:rFonts w:eastAsia="Times New Roman" w:cs="Times New Roman"/>
          <w:szCs w:val="24"/>
        </w:rPr>
        <w:t>στόχο την  ιδεολογική αποψίλωση του πλαισίου και τη μείωση της δημοκρατίας.</w:t>
      </w:r>
    </w:p>
    <w:p w14:paraId="7D38D7C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δική μας πολιτική, όπως φαίνεται και από την νομοθέτηση, έθεσε ως προτεραιότητα σε πολύ δύσκολες συνθήκες, όχι μόνον την αλλαγή του νομοθετικού πλαισίου, αλλά και τη</w:t>
      </w:r>
      <w:r>
        <w:rPr>
          <w:rFonts w:eastAsia="Times New Roman" w:cs="Times New Roman"/>
          <w:szCs w:val="24"/>
        </w:rPr>
        <w:t>ν αύξηση της χρηματοδότησης. Ενδεικτικό παράδειγμα επένδυσης αποτελεί η φετινή έκτακτη χρηματοδότηση 52 εκατομμυρίων ευρώ στα ΑΕΙ, όπως και τα επιπλέον 500 εκατομμύρια ευρώ για τα κονδύλια της έρευνας.</w:t>
      </w:r>
    </w:p>
    <w:p w14:paraId="7D38D7C7" w14:textId="77777777" w:rsidR="0056040B" w:rsidRDefault="008F3B9C">
      <w:pPr>
        <w:spacing w:after="0" w:line="600" w:lineRule="auto"/>
        <w:ind w:firstLine="720"/>
        <w:jc w:val="both"/>
        <w:rPr>
          <w:rFonts w:eastAsia="Times New Roman"/>
          <w:szCs w:val="24"/>
        </w:rPr>
      </w:pPr>
      <w:r>
        <w:rPr>
          <w:rFonts w:eastAsia="Times New Roman"/>
          <w:szCs w:val="24"/>
        </w:rPr>
        <w:t>Βεβαίως, ασχολήθηκε ουσιαστικά με την καταπολέμηση της</w:t>
      </w:r>
      <w:r>
        <w:rPr>
          <w:rFonts w:eastAsia="Times New Roman"/>
          <w:szCs w:val="24"/>
        </w:rPr>
        <w:t xml:space="preserve"> </w:t>
      </w:r>
      <w:proofErr w:type="spellStart"/>
      <w:r>
        <w:rPr>
          <w:rFonts w:eastAsia="Times New Roman"/>
          <w:szCs w:val="24"/>
        </w:rPr>
        <w:t>υποστελέχωσης</w:t>
      </w:r>
      <w:proofErr w:type="spellEnd"/>
      <w:r>
        <w:rPr>
          <w:rFonts w:eastAsia="Times New Roman"/>
          <w:szCs w:val="24"/>
        </w:rPr>
        <w:t xml:space="preserve"> με νέους ερευνητές. Ήδη, ειπώθηκε για τα </w:t>
      </w:r>
      <w:proofErr w:type="spellStart"/>
      <w:r>
        <w:rPr>
          <w:rFonts w:eastAsia="Times New Roman"/>
          <w:szCs w:val="24"/>
        </w:rPr>
        <w:t>εκατόν</w:t>
      </w:r>
      <w:proofErr w:type="spellEnd"/>
      <w:r>
        <w:rPr>
          <w:rFonts w:eastAsia="Times New Roman"/>
          <w:szCs w:val="24"/>
        </w:rPr>
        <w:t xml:space="preserve"> ογδόντα τέσσερα προγράμματα </w:t>
      </w:r>
      <w:proofErr w:type="spellStart"/>
      <w:r>
        <w:rPr>
          <w:rFonts w:eastAsia="Times New Roman"/>
          <w:szCs w:val="24"/>
        </w:rPr>
        <w:t>μεταδιδακτόρων</w:t>
      </w:r>
      <w:proofErr w:type="spellEnd"/>
      <w:r>
        <w:rPr>
          <w:rFonts w:eastAsia="Times New Roman"/>
          <w:szCs w:val="24"/>
        </w:rPr>
        <w:t xml:space="preserve"> που εγκρίθηκαν για χρηματοδότηση από τον ΕΛΙΔΕΚ. </w:t>
      </w:r>
      <w:r>
        <w:rPr>
          <w:rFonts w:eastAsia="Times New Roman"/>
          <w:szCs w:val="24"/>
        </w:rPr>
        <w:t xml:space="preserve">Από αυτά </w:t>
      </w:r>
      <w:r>
        <w:rPr>
          <w:rFonts w:eastAsia="Times New Roman"/>
          <w:szCs w:val="24"/>
        </w:rPr>
        <w:t>τα είκοσι πέντε αφορούν επιστήμονες που επέστρεψαν ή που θέλουν να επιστρέψουν από το εξωτερ</w:t>
      </w:r>
      <w:r>
        <w:rPr>
          <w:rFonts w:eastAsia="Times New Roman"/>
          <w:szCs w:val="24"/>
        </w:rPr>
        <w:t>ικό και βεβαίως την ενίσχυση με μέλη ΔΕΠ, πεντακόσιες θέσεις μελών για το 2017 και άλλες τόσες για το 2018.</w:t>
      </w:r>
    </w:p>
    <w:p w14:paraId="7D38D7C8"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Μάλιστα, για το 2019 ο Υπουργός Παιδείας δεσμεύτηκε στη </w:t>
      </w:r>
      <w:r>
        <w:rPr>
          <w:rFonts w:eastAsia="Times New Roman"/>
          <w:szCs w:val="24"/>
        </w:rPr>
        <w:t>σ</w:t>
      </w:r>
      <w:r>
        <w:rPr>
          <w:rFonts w:eastAsia="Times New Roman"/>
          <w:szCs w:val="24"/>
        </w:rPr>
        <w:t xml:space="preserve">ύνοδο των </w:t>
      </w:r>
      <w:r>
        <w:rPr>
          <w:rFonts w:eastAsia="Times New Roman"/>
          <w:szCs w:val="24"/>
        </w:rPr>
        <w:t>π</w:t>
      </w:r>
      <w:r>
        <w:rPr>
          <w:rFonts w:eastAsia="Times New Roman"/>
          <w:szCs w:val="24"/>
        </w:rPr>
        <w:t xml:space="preserve">ρυτάνεων ότι θα προκηρύσσει κάθε νέα θέση διδακτικού και ερευνητικού προσωπικού </w:t>
      </w:r>
      <w:r>
        <w:rPr>
          <w:rFonts w:eastAsia="Times New Roman"/>
          <w:szCs w:val="24"/>
        </w:rPr>
        <w:t>στα ΑΕΙ.</w:t>
      </w:r>
    </w:p>
    <w:p w14:paraId="7D38D7C9" w14:textId="77777777" w:rsidR="0056040B" w:rsidRDefault="008F3B9C">
      <w:pPr>
        <w:spacing w:after="0" w:line="600" w:lineRule="auto"/>
        <w:ind w:firstLine="720"/>
        <w:jc w:val="both"/>
        <w:rPr>
          <w:rFonts w:eastAsia="Times New Roman"/>
          <w:szCs w:val="24"/>
        </w:rPr>
      </w:pPr>
      <w:r>
        <w:rPr>
          <w:rFonts w:eastAsia="Times New Roman"/>
          <w:szCs w:val="24"/>
        </w:rPr>
        <w:t>Είναι, λοιπόν, δεδομένη η προσπάθεια για την ενίσχυση της δημόσιας ανώτατης παιδείας. Στοχεύουμε και στην ενίσχυση της ακαδημαϊκότητας και στην ενεργό διασύνδεση με τα ερευνητικά κέντρα και στην εξωστρέφεια, αλλά πρωτίστως και στη συνεργασία με τι</w:t>
      </w:r>
      <w:r>
        <w:rPr>
          <w:rFonts w:eastAsia="Times New Roman"/>
          <w:szCs w:val="24"/>
        </w:rPr>
        <w:t xml:space="preserve">ς τοπικές κοινωνίες χωρίς να ξεχνούμε και το κομμάτι της διεθνοποίησης των </w:t>
      </w:r>
      <w:r>
        <w:rPr>
          <w:rFonts w:eastAsia="Times New Roman"/>
          <w:szCs w:val="24"/>
        </w:rPr>
        <w:t>π</w:t>
      </w:r>
      <w:r>
        <w:rPr>
          <w:rFonts w:eastAsia="Times New Roman"/>
          <w:szCs w:val="24"/>
        </w:rPr>
        <w:t>ανεπιστημίων μας.</w:t>
      </w:r>
    </w:p>
    <w:p w14:paraId="7D38D7CA" w14:textId="77777777" w:rsidR="0056040B" w:rsidRDefault="008F3B9C">
      <w:pPr>
        <w:spacing w:after="0" w:line="600" w:lineRule="auto"/>
        <w:ind w:firstLine="720"/>
        <w:jc w:val="both"/>
        <w:rPr>
          <w:rFonts w:eastAsia="Times New Roman"/>
          <w:szCs w:val="24"/>
        </w:rPr>
      </w:pPr>
      <w:r>
        <w:rPr>
          <w:rFonts w:eastAsia="Times New Roman"/>
          <w:szCs w:val="24"/>
        </w:rPr>
        <w:t>Αγαπητοί συνάδελφοι, είναι σαφές ότι ο ενιαίος χώρος συγκροτείται στη βάση της βελτιστοποίησης της ερευνητικής παραγωγής και στην καλύτερη αξιοποίηση των ερευνητι</w:t>
      </w:r>
      <w:r>
        <w:rPr>
          <w:rFonts w:eastAsia="Times New Roman"/>
          <w:szCs w:val="24"/>
        </w:rPr>
        <w:t>κών αποτελεσμάτων που προκύπτουν από την ανώτατη εκπαίδευση.</w:t>
      </w:r>
    </w:p>
    <w:p w14:paraId="7D38D7CB" w14:textId="77777777" w:rsidR="0056040B" w:rsidRDefault="008F3B9C">
      <w:pPr>
        <w:spacing w:after="0" w:line="600" w:lineRule="auto"/>
        <w:ind w:firstLine="720"/>
        <w:jc w:val="both"/>
        <w:rPr>
          <w:rFonts w:eastAsia="Times New Roman"/>
          <w:szCs w:val="24"/>
        </w:rPr>
      </w:pPr>
      <w:r>
        <w:rPr>
          <w:rFonts w:eastAsia="Times New Roman"/>
          <w:szCs w:val="24"/>
        </w:rPr>
        <w:lastRenderedPageBreak/>
        <w:t>Έχει, όμως, και μια ιδιαίτερα άλλη διάσταση. Αποτελεί το χώρο συγκρότησης ενός ανοικτού συστήματος παραγωγής, μετάδοσης και διάχυσης της γνώσης με τελικό αποδέκτη την ίδια την κοινωνία. Συνεπώς η</w:t>
      </w:r>
      <w:r>
        <w:rPr>
          <w:rFonts w:eastAsia="Times New Roman"/>
          <w:szCs w:val="24"/>
        </w:rPr>
        <w:t xml:space="preserve"> οικοδόμηση ενός τέτοιου ενιαίου χώρου είναι ένα πολυσύνθετο κοινωνικό, οικονομικό και πολιτισμικό στοίχημα που πρέπει να κερδηθεί. Χαιρετίζω τις σημερινές συναινέσεις και από τη Νέα Δημοκρατία έστω και δια της τακτικής του «</w:t>
      </w:r>
      <w:proofErr w:type="spellStart"/>
      <w:r>
        <w:rPr>
          <w:rFonts w:eastAsia="Times New Roman"/>
          <w:szCs w:val="24"/>
        </w:rPr>
        <w:t>στρίβειν</w:t>
      </w:r>
      <w:proofErr w:type="spellEnd"/>
      <w:r>
        <w:rPr>
          <w:rFonts w:eastAsia="Times New Roman"/>
          <w:szCs w:val="24"/>
        </w:rPr>
        <w:t xml:space="preserve"> δια του αρραβώνος», αφ</w:t>
      </w:r>
      <w:r>
        <w:rPr>
          <w:rFonts w:eastAsia="Times New Roman"/>
          <w:szCs w:val="24"/>
        </w:rPr>
        <w:t xml:space="preserve">ού αντιλαμβάνεται ότι αποτελεί ένα ευρύτερο, ώριμο κοινωνικό αίτημα. </w:t>
      </w:r>
    </w:p>
    <w:p w14:paraId="7D38D7CC" w14:textId="77777777" w:rsidR="0056040B" w:rsidRDefault="008F3B9C">
      <w:pPr>
        <w:spacing w:after="0" w:line="600" w:lineRule="auto"/>
        <w:ind w:firstLine="720"/>
        <w:jc w:val="both"/>
        <w:rPr>
          <w:rFonts w:eastAsia="Times New Roman"/>
          <w:szCs w:val="24"/>
        </w:rPr>
      </w:pPr>
      <w:r>
        <w:rPr>
          <w:rFonts w:eastAsia="Times New Roman"/>
          <w:szCs w:val="24"/>
        </w:rPr>
        <w:t>Συνοπτικά, λοιπόν, θα ήθελα να πω ότι ο ενιαίος χώρος εκπαίδευσης και έρευνας είναι ένα σημαντικό πεδίο που μπορεί κανείς να δει σημαντικές πολιτικές, αλλά και που καλείται να αντιμετωπί</w:t>
      </w:r>
      <w:r>
        <w:rPr>
          <w:rFonts w:eastAsia="Times New Roman"/>
          <w:szCs w:val="24"/>
        </w:rPr>
        <w:t xml:space="preserve">σει χρόνια προβλήματα και στρεβλώσεις. Ξέρουμε όλοι ότι για χρόνια </w:t>
      </w:r>
      <w:r>
        <w:rPr>
          <w:rFonts w:eastAsia="Times New Roman"/>
          <w:szCs w:val="24"/>
        </w:rPr>
        <w:lastRenderedPageBreak/>
        <w:t xml:space="preserve">υπήρχε πολυδιάσπαση, επικαλύψεις, </w:t>
      </w:r>
      <w:proofErr w:type="spellStart"/>
      <w:r>
        <w:rPr>
          <w:rFonts w:eastAsia="Times New Roman"/>
          <w:szCs w:val="24"/>
        </w:rPr>
        <w:t>υπερεξειδίκευση</w:t>
      </w:r>
      <w:proofErr w:type="spellEnd"/>
      <w:r>
        <w:rPr>
          <w:rFonts w:eastAsia="Times New Roman"/>
          <w:szCs w:val="24"/>
        </w:rPr>
        <w:t>, γεωγραφική απομόνωση, εργασιακές σχέσεις πολλών ταχυτήτων, ελλείψεις σε προσωπικό και περιορισμένη αξιοποίηση των ερευνητικών αποτελεσμάτω</w:t>
      </w:r>
      <w:r>
        <w:rPr>
          <w:rFonts w:eastAsia="Times New Roman"/>
          <w:szCs w:val="24"/>
        </w:rPr>
        <w:t>ν, καθώς και προβληματική οργάνωση των μεταπτυχιακών προγραμμάτων.</w:t>
      </w:r>
    </w:p>
    <w:p w14:paraId="7D38D7CD" w14:textId="77777777" w:rsidR="0056040B" w:rsidRDefault="008F3B9C">
      <w:pPr>
        <w:spacing w:after="0" w:line="600" w:lineRule="auto"/>
        <w:ind w:firstLine="720"/>
        <w:jc w:val="both"/>
        <w:rPr>
          <w:rFonts w:eastAsia="Times New Roman"/>
          <w:szCs w:val="24"/>
        </w:rPr>
      </w:pPr>
      <w:r>
        <w:rPr>
          <w:rFonts w:eastAsia="Times New Roman"/>
          <w:szCs w:val="24"/>
        </w:rPr>
        <w:t xml:space="preserve">Σήμερα, πρέπει και οφείλουν τα δημόσια εκπαιδευτικά και ερευνητικά ιδρύματα να προσέλθουν -και προσέρχονται- αποφασιστικά σε αυτήν τη διαδικασία μέσω των ειδικών ακαδημαϊκών επιτροπών, των </w:t>
      </w:r>
      <w:r>
        <w:rPr>
          <w:rFonts w:eastAsia="Times New Roman"/>
          <w:szCs w:val="24"/>
        </w:rPr>
        <w:t xml:space="preserve">πρυτανικών αρχών, αλλά και δια των αποφάσεων όλων των οργάνων τους, επομένως μέσα από συντεταγμένες ανοικτές δημοκρατικές διαδικασίες. Το καλά θωρακισμένο πλαίσιο συζήτησης εξασφαλίζει το δημόσιο και δημοκρατικό χαρακτήρα τους, τα προστατεύει από ιδιοτελή </w:t>
      </w:r>
      <w:r>
        <w:rPr>
          <w:rFonts w:eastAsia="Times New Roman"/>
          <w:szCs w:val="24"/>
        </w:rPr>
        <w:t xml:space="preserve">συμφέροντα, ενώ παράλληλα μπορεί </w:t>
      </w:r>
      <w:r>
        <w:rPr>
          <w:rFonts w:eastAsia="Times New Roman"/>
          <w:szCs w:val="24"/>
        </w:rPr>
        <w:lastRenderedPageBreak/>
        <w:t>να συμβάλλει στο να μετασχηματιστεί το παραγωγικό μοντέλο προς όφελος της ελληνικής κοινωνίας.</w:t>
      </w:r>
    </w:p>
    <w:p w14:paraId="7D38D7CE" w14:textId="77777777" w:rsidR="0056040B" w:rsidRDefault="008F3B9C">
      <w:pPr>
        <w:spacing w:after="0" w:line="600" w:lineRule="auto"/>
        <w:ind w:firstLine="720"/>
        <w:jc w:val="both"/>
        <w:rPr>
          <w:rFonts w:eastAsia="Times New Roman"/>
          <w:szCs w:val="24"/>
        </w:rPr>
      </w:pPr>
      <w:r>
        <w:rPr>
          <w:rFonts w:eastAsia="Times New Roman"/>
          <w:szCs w:val="24"/>
        </w:rPr>
        <w:t>Επομένως, αγαπητοί συνάδελφοι, προχωρούμε και σε αυτό έχουμε και θετική διεθνή εμπειρία. Δεν μεταρρυθμίζουμε συλλήβδην τα ΤΕΙ. Ε</w:t>
      </w:r>
      <w:r>
        <w:rPr>
          <w:rFonts w:eastAsia="Times New Roman"/>
          <w:szCs w:val="24"/>
        </w:rPr>
        <w:t xml:space="preserve">ίναι μια μεταρρύθμιση που αναζητά και εντοπίζει τις νησίδες αριστείας που υπάρχουν μέσα στα ΤΕΙ, τα ωθεί σε συνέργειες και συγκλήσεις με τα </w:t>
      </w:r>
      <w:r>
        <w:rPr>
          <w:rFonts w:eastAsia="Times New Roman"/>
          <w:szCs w:val="24"/>
        </w:rPr>
        <w:t>π</w:t>
      </w:r>
      <w:r>
        <w:rPr>
          <w:rFonts w:eastAsia="Times New Roman"/>
          <w:szCs w:val="24"/>
        </w:rPr>
        <w:t>ανεπιστήμια και τέτοιες αναβαθμίσεις στο ευρωπαϊκό πεδίο έχουν συμβάλλει πάρα πολύ σημαντικά.</w:t>
      </w:r>
    </w:p>
    <w:p w14:paraId="7D38D7CF" w14:textId="77777777" w:rsidR="0056040B" w:rsidRDefault="008F3B9C">
      <w:pPr>
        <w:spacing w:after="0" w:line="600" w:lineRule="auto"/>
        <w:ind w:firstLine="720"/>
        <w:jc w:val="both"/>
        <w:rPr>
          <w:rFonts w:eastAsia="Times New Roman"/>
          <w:szCs w:val="24"/>
        </w:rPr>
      </w:pPr>
      <w:r>
        <w:rPr>
          <w:rFonts w:eastAsia="Times New Roman"/>
          <w:szCs w:val="24"/>
        </w:rPr>
        <w:t xml:space="preserve">Δύο κουβέντες για το </w:t>
      </w:r>
      <w:r>
        <w:rPr>
          <w:rFonts w:eastAsia="Times New Roman"/>
          <w:szCs w:val="24"/>
        </w:rPr>
        <w:t>Πανεπιστήμιο Δυτικής Αττικής, γιατί ειπώθηκαν πολύ περισσότερα. Προφανώς η ίδρυσή του προκύπτει από την ανάγκη να αποκατασταθεί η ακαδημαϊκή κανονικότητα στο χώρο των ΑΕΙ, δίδοντας λύσεις στην αναντιστοιχία ανάμεσα στην ακαδημαϊκή πραγματικότητα των δύο ιδ</w:t>
      </w:r>
      <w:r>
        <w:rPr>
          <w:rFonts w:eastAsia="Times New Roman"/>
          <w:szCs w:val="24"/>
        </w:rPr>
        <w:t xml:space="preserve">ρυμάτων και στο θεσμικό </w:t>
      </w:r>
      <w:r>
        <w:rPr>
          <w:rFonts w:eastAsia="Times New Roman"/>
          <w:szCs w:val="24"/>
        </w:rPr>
        <w:lastRenderedPageBreak/>
        <w:t>πλαίσιο λειτουργίας. Υπάρχει έκθεση βιωσιμότητας και επιπτώσεων. Συντάχθηκε από το Υπουργείο. Υπάρχουν πολλά στοιχεία για την αναλυτική περιγραφή, για την οργανωτική διάρθρωση, για τις ωφέλειες σε επίπεδο φοιτητών και αποφοίτων σε ε</w:t>
      </w:r>
      <w:r>
        <w:rPr>
          <w:rFonts w:eastAsia="Times New Roman"/>
          <w:szCs w:val="24"/>
        </w:rPr>
        <w:t>πίπεδο πολιτείας, τοπικής κοινωνίας και προσωπικού.</w:t>
      </w:r>
    </w:p>
    <w:p w14:paraId="7D38D7D0" w14:textId="77777777" w:rsidR="0056040B" w:rsidRDefault="008F3B9C">
      <w:pPr>
        <w:spacing w:after="0" w:line="600" w:lineRule="auto"/>
        <w:ind w:firstLine="720"/>
        <w:jc w:val="both"/>
        <w:rPr>
          <w:rFonts w:eastAsia="Times New Roman"/>
          <w:szCs w:val="24"/>
        </w:rPr>
      </w:pPr>
      <w:r>
        <w:rPr>
          <w:rFonts w:eastAsia="Times New Roman"/>
          <w:szCs w:val="24"/>
        </w:rPr>
        <w:t>Το πιο κρίσιμο, όμως, κατά τη γνώμη μου είναι ότι η συγκεκριμένη διαδικασία βάζει μπροστά μια πολύ σοβαρή κίνηση αντίστοιχων πρωτοβουλιών ουσιαστικής συζήτησης για τη συγκρότηση μεγαλύτερων σχηματισμών. Σ</w:t>
      </w:r>
      <w:r>
        <w:rPr>
          <w:rFonts w:eastAsia="Times New Roman"/>
          <w:szCs w:val="24"/>
        </w:rPr>
        <w:t>ε πολλές περιφέρειες της χώρας έχουν ξεκινήσει ήδη αυτά τα εγχειρήματα, στην Ήπειρο, τη Θεσσαλία, τη Στερεά Ελλάδα, στη Δυτική Ελλάδα.</w:t>
      </w:r>
    </w:p>
    <w:p w14:paraId="7D38D7D1" w14:textId="77777777" w:rsidR="0056040B" w:rsidRDefault="008F3B9C">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π</w:t>
      </w:r>
      <w:r>
        <w:rPr>
          <w:rFonts w:eastAsia="Times New Roman"/>
          <w:szCs w:val="24"/>
        </w:rPr>
        <w:t xml:space="preserve">ανεπιστήμιο από το οποίο προέρχομαι, το Πανεπιστήμιο Ιωαννίνων διαβουλεύεται ενεργά με το ΤΕΙ της Ηπείρου για αυτήν </w:t>
      </w:r>
      <w:r>
        <w:rPr>
          <w:rFonts w:eastAsia="Times New Roman"/>
          <w:szCs w:val="24"/>
        </w:rPr>
        <w:lastRenderedPageBreak/>
        <w:t>τ</w:t>
      </w:r>
      <w:r>
        <w:rPr>
          <w:rFonts w:eastAsia="Times New Roman"/>
          <w:szCs w:val="24"/>
        </w:rPr>
        <w:t>ην προσπάθεια και για να μιλάμε για μια καινούργια ουσιαστική ακαδημαϊκή αξιολόγηση μέσα από έναν εξαντλητικό θεσμικό διάλογο για να δημιουργηθεί ένα ισχυρό ΑΕΙ στην περιφέρεια Ηπείρου, αφού οι δύο αυτοί φορείς διαχρονικά και σταθερά έχουν συμβάλει σημαντι</w:t>
      </w:r>
      <w:r>
        <w:rPr>
          <w:rFonts w:eastAsia="Times New Roman"/>
          <w:szCs w:val="24"/>
        </w:rPr>
        <w:t>κά και στην ανάπτυξη και στην οικονομία της περιοχής. Φαίνεται το αίτημα αυτό να είναι αναγκαίο και ώριμο για να υπάρξουν καινούργια, ποιοτικά και ποσοτικά χαρακτηριστικά συνολικότερης αναβάθμισης του τόπου.</w:t>
      </w:r>
    </w:p>
    <w:p w14:paraId="7D38D7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Στην κατεύθυνση αυτή μπορεί να συμβάλει και η ίδ</w:t>
      </w:r>
      <w:r>
        <w:rPr>
          <w:rFonts w:eastAsia="Times New Roman" w:cs="Times New Roman"/>
          <w:szCs w:val="24"/>
        </w:rPr>
        <w:t xml:space="preserve">ρυση </w:t>
      </w:r>
      <w:r>
        <w:rPr>
          <w:rFonts w:eastAsia="Times New Roman" w:cs="Times New Roman"/>
          <w:szCs w:val="24"/>
        </w:rPr>
        <w:t>ε</w:t>
      </w:r>
      <w:r>
        <w:rPr>
          <w:rFonts w:eastAsia="Times New Roman" w:cs="Times New Roman"/>
          <w:szCs w:val="24"/>
        </w:rPr>
        <w:t xml:space="preserve">ρευνητικού </w:t>
      </w:r>
      <w:r>
        <w:rPr>
          <w:rFonts w:eastAsia="Times New Roman" w:cs="Times New Roman"/>
          <w:szCs w:val="24"/>
        </w:rPr>
        <w:t>κ</w:t>
      </w:r>
      <w:r>
        <w:rPr>
          <w:rFonts w:eastAsia="Times New Roman" w:cs="Times New Roman"/>
          <w:szCs w:val="24"/>
        </w:rPr>
        <w:t>έντρου, αφού θεωρούμε ότι μπορεί να είναι ένα από τα καλύτερα της χώρας και να υπηρετήσει τις ανθρωπιστικές σπουδές, στις οποίες στον τόπο μας υπάρχει μεγάλη παράδοση και ενδιαφέρον.</w:t>
      </w:r>
    </w:p>
    <w:p w14:paraId="7D38D7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Κέντρα Επαγγελματικής Εκπαίδευσης και διετή προγράμματα</w:t>
      </w:r>
      <w:r>
        <w:rPr>
          <w:rFonts w:eastAsia="Times New Roman" w:cs="Times New Roman"/>
          <w:szCs w:val="24"/>
        </w:rPr>
        <w:t xml:space="preserve"> σπουδών επίσης αναμένεται να λειτουργήσουν στο Πανεπιστήμιο Ιωαννίνων. Και φιλοδοξούμε έτσι, με όλες αυτές τις πρωτοβουλίες για τη δημιουργία ενός ενιαίου συνόλου μεταρρυθμίσεων που θα τροφοδοτούν και θα στηρίζουν η μία την άλλη. </w:t>
      </w:r>
    </w:p>
    <w:p w14:paraId="7D38D7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w:t>
      </w:r>
      <w:r>
        <w:rPr>
          <w:rFonts w:eastAsia="Times New Roman" w:cs="Times New Roman"/>
          <w:szCs w:val="24"/>
        </w:rPr>
        <w:t xml:space="preserve"> το κουδούνι λήξεως του χρόνου ομιλίας της κυρίας Βουλευτού)</w:t>
      </w:r>
    </w:p>
    <w:p w14:paraId="7D38D7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Άλλο ένα λεπτό, κύριε Πρόεδρε. </w:t>
      </w:r>
    </w:p>
    <w:p w14:paraId="7D38D7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Έχουν ειπωθεί πολλά για το αίτημα των μετ</w:t>
      </w:r>
      <w:r>
        <w:rPr>
          <w:rFonts w:eastAsia="Times New Roman" w:cs="Times New Roman"/>
          <w:szCs w:val="24"/>
        </w:rPr>
        <w:t>εγ</w:t>
      </w:r>
      <w:r>
        <w:rPr>
          <w:rFonts w:eastAsia="Times New Roman" w:cs="Times New Roman"/>
          <w:szCs w:val="24"/>
        </w:rPr>
        <w:t>γραφών των φοιτητών. Ήταν ώριμο αίτημα πολλών ετών και υλοποιείται και βεβαίως, τα επιπλέον αιτήματα που υπάρχουν ευελπι</w:t>
      </w:r>
      <w:r>
        <w:rPr>
          <w:rFonts w:eastAsia="Times New Roman" w:cs="Times New Roman"/>
          <w:szCs w:val="24"/>
        </w:rPr>
        <w:t xml:space="preserve">στούμε όλοι ότι θα λυθούν με τον καλύτερο τρόπο μέσα από μία διακομματική επιτροπή. </w:t>
      </w:r>
    </w:p>
    <w:p w14:paraId="7D38D7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αναφερθώ σε ένα θέμα που δεν ειπώθηκε καθόλου, είναι στην παράγραφο 6 του άρθρου 19 που είναι το ζήτημα της έκδοσης της ευρωπαϊκής κάρτας ασφάλισης ασθένειας γ</w:t>
      </w:r>
      <w:r>
        <w:rPr>
          <w:rFonts w:eastAsia="Times New Roman" w:cs="Times New Roman"/>
          <w:szCs w:val="24"/>
        </w:rPr>
        <w:t>ια προπτυχιακούς, μεταπτυχιακούς και υποψήφιους διδάκτορες που δεν διαθέτουν άλλη ιατροφαρμακευτική και νοσοκομειακή περίθαλψη. Θεωρώ ότι αυτό βοηθάει, είναι σημαντικό και έλειπε. Οι φοιτητές αυτοί δικαιούνται πλήρη κάλυψη στον ΕΣΥ με κάλυψη δαπανών από το</w:t>
      </w:r>
      <w:r>
        <w:rPr>
          <w:rFonts w:eastAsia="Times New Roman" w:cs="Times New Roman"/>
          <w:szCs w:val="24"/>
        </w:rPr>
        <w:t xml:space="preserve">ν ΕΟΠΥΥ. </w:t>
      </w:r>
    </w:p>
    <w:p w14:paraId="7D38D7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Καταληκτικά -και κύριε Πρόεδρε και ευχαριστώ για την ανοχή σας- κυρίες και κύριοι συνάδελφοι, ο πυρήνας του νομοσχεδίου αποσκοπεί στην αναβάθμιση της παραγόμενης εκπαίδευσης, στη διεύρυνση των ερευνητικών δυνατοτήτων, στην αντιμετώπιση των χρόνιω</w:t>
      </w:r>
      <w:r>
        <w:rPr>
          <w:rFonts w:eastAsia="Times New Roman" w:cs="Times New Roman"/>
          <w:szCs w:val="24"/>
        </w:rPr>
        <w:t xml:space="preserve">ν προβλημάτων, καθώς και πρωτίστως στην ισχυροποίηση </w:t>
      </w:r>
      <w:r>
        <w:rPr>
          <w:rFonts w:eastAsia="Times New Roman" w:cs="Times New Roman"/>
          <w:szCs w:val="24"/>
        </w:rPr>
        <w:lastRenderedPageBreak/>
        <w:t xml:space="preserve">των ιδρυμάτων με παράλληλα ανταπόκριση στις τοπικές, εθνικές και διεθνείς προκλήσεις. </w:t>
      </w:r>
    </w:p>
    <w:p w14:paraId="7D38D7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7D38D7D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Τελειώνω, αμέσως, κύριε Πρόεδρ</w:t>
      </w:r>
      <w:r>
        <w:rPr>
          <w:rFonts w:eastAsia="Times New Roman" w:cs="Times New Roman"/>
          <w:szCs w:val="24"/>
        </w:rPr>
        <w:t>ε.</w:t>
      </w:r>
    </w:p>
    <w:p w14:paraId="7D38D7D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ελληνική κοινωνία έχει διαχρονικές απαιτήσεις για σοβαρές επενδύσεις σε παιδεία και υγεία και η μεταβατική περίοδος που διανύουμε είναι κρίσιμη και αποφασιστική. Δεν μπορεί κανείς να αγνοήσει τις ανάγκες της και σε αυτό θα κριθούμε αυστηρά όλοι, μέσα </w:t>
      </w:r>
      <w:r>
        <w:rPr>
          <w:rFonts w:eastAsia="Times New Roman" w:cs="Times New Roman"/>
          <w:szCs w:val="24"/>
        </w:rPr>
        <w:t xml:space="preserve">από την απαραίτητη συγκρουσιακή μας συνύπαρξη για ό,τι νομοθετούμε και κυρίως για ό,τι υλοποιούμε. </w:t>
      </w:r>
    </w:p>
    <w:p w14:paraId="7D38D7D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D38D7DD"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7D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7D38D7D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Κοντογεώργος</w:t>
      </w:r>
      <w:proofErr w:type="spellEnd"/>
      <w:r>
        <w:rPr>
          <w:rFonts w:eastAsia="Times New Roman" w:cs="Times New Roman"/>
          <w:szCs w:val="24"/>
        </w:rPr>
        <w:t xml:space="preserve">, Βουλευτής της Νέας Δημοκρατίας, για επτά λεπτά. </w:t>
      </w:r>
    </w:p>
    <w:p w14:paraId="7D38D7E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ΚΟΝΤΟΓΕΩΡΓΟΣ:</w:t>
      </w:r>
      <w:r>
        <w:rPr>
          <w:rFonts w:eastAsia="Times New Roman" w:cs="Times New Roman"/>
          <w:szCs w:val="24"/>
        </w:rPr>
        <w:t xml:space="preserve"> Ευχαριστώ, κύριε Πρόεδρε. </w:t>
      </w:r>
    </w:p>
    <w:p w14:paraId="7D38D7E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ακούγοντας κανείς τον βαρύγδουπο τίτλο του σημερινού σχεδίου νόμου που συζητού</w:t>
      </w:r>
      <w:r>
        <w:rPr>
          <w:rFonts w:eastAsia="Times New Roman" w:cs="Times New Roman"/>
          <w:szCs w:val="24"/>
        </w:rPr>
        <w:t xml:space="preserve">με, δεν μπορεί παρά να συμφωνήσει. «Ίδρυση Πανεπιστημίου Δυτικής Αττικής». Ο τίτλος περιλαμβάνει τα πάντα, τα όνειρα ενός μεγάλου πληθυσμιακού κομματιού του νομού Αττικής και ικανοποιεί την αίσθηση της ακοής σε κάθε οικογένεια της </w:t>
      </w:r>
      <w:r>
        <w:rPr>
          <w:rFonts w:eastAsia="Times New Roman" w:cs="Times New Roman"/>
          <w:szCs w:val="24"/>
        </w:rPr>
        <w:t>δ</w:t>
      </w:r>
      <w:r>
        <w:rPr>
          <w:rFonts w:eastAsia="Times New Roman" w:cs="Times New Roman"/>
          <w:szCs w:val="24"/>
        </w:rPr>
        <w:t xml:space="preserve">υτικής Αττικής. </w:t>
      </w:r>
    </w:p>
    <w:p w14:paraId="7D38D7E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Όμως τα</w:t>
      </w:r>
      <w:r>
        <w:rPr>
          <w:rFonts w:eastAsia="Times New Roman" w:cs="Times New Roman"/>
          <w:szCs w:val="24"/>
        </w:rPr>
        <w:t xml:space="preserve"> πράγματα στην ουσία τους είναι έτσι; Είναι αναβάθμιση της τριτοβάθμιας παιδείας στην δυτική Αττική; Και ποια είναι εκείνα τα στοιχεία που μπορεί να προσδιορίσουν την αναβάθμιση; Είναι ποιοτική αναβάθμιση; Αυξάνονται οι πόροι στα </w:t>
      </w:r>
      <w:r>
        <w:rPr>
          <w:rFonts w:eastAsia="Times New Roman" w:cs="Times New Roman"/>
          <w:szCs w:val="24"/>
        </w:rPr>
        <w:t>ι</w:t>
      </w:r>
      <w:r>
        <w:rPr>
          <w:rFonts w:eastAsia="Times New Roman" w:cs="Times New Roman"/>
          <w:szCs w:val="24"/>
        </w:rPr>
        <w:t>δρύματα που συνενώνονται;</w:t>
      </w:r>
      <w:r>
        <w:rPr>
          <w:rFonts w:eastAsia="Times New Roman" w:cs="Times New Roman"/>
          <w:szCs w:val="24"/>
        </w:rPr>
        <w:t xml:space="preserve"> Δυστυχώς, όχι. Αυξάνονται οι ανθρώπινοι πόροι, το διδακτικό προσωπικό; Δυστυχώς, όχι. Αυξάνονται τα κονδύλια για την έρευνα σε όλη αυτήν την περιοχή; Δυστυχώς, όχι. Απλώς είναι μία συνένωση. </w:t>
      </w:r>
    </w:p>
    <w:p w14:paraId="7D38D7E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Είναι μία συνένωση, η οποία ανταποκρίνεται βεβαίως, στο κάλεσμα</w:t>
      </w:r>
      <w:r>
        <w:rPr>
          <w:rFonts w:eastAsia="Times New Roman" w:cs="Times New Roman"/>
          <w:szCs w:val="24"/>
        </w:rPr>
        <w:t xml:space="preserve"> των καιρών και των μνημονίων, ικανοποιεί την ακοή ως αίσθηση ενός μεγάλου πληθυσμού της κοινωνίας, μα, πάνω απ’ όλα ενώ θα ήταν ένα εγχείρημα το οποίο θα έπρεπε να περικλείει τη συναίνεση όλου του πολιτικού κόσμου -όπως θα έπρεπε να είναι τα </w:t>
      </w:r>
      <w:r>
        <w:rPr>
          <w:rFonts w:eastAsia="Times New Roman" w:cs="Times New Roman"/>
          <w:szCs w:val="24"/>
        </w:rPr>
        <w:lastRenderedPageBreak/>
        <w:t>θέματα παιδεί</w:t>
      </w:r>
      <w:r>
        <w:rPr>
          <w:rFonts w:eastAsia="Times New Roman" w:cs="Times New Roman"/>
          <w:szCs w:val="24"/>
        </w:rPr>
        <w:t xml:space="preserve">ας- εν τούτοις, τελικά μας γεννάται η εξής απορία σε αυτήν την Αίθουσα: Θέλει η Κυβέρνηση τη συναίνεση της αντιπολίτευσης σε εγχειρήματα που αφορούν την αναβάθμιση της παιδείας ναι ή όχι; Διότι από τη μία πλευρά δεν μπορεί να την επιζητεί και από την άλλη </w:t>
      </w:r>
      <w:r>
        <w:rPr>
          <w:rFonts w:eastAsia="Times New Roman" w:cs="Times New Roman"/>
          <w:szCs w:val="24"/>
        </w:rPr>
        <w:t>να την υπονομεύει η ίδια και από την άλλη να λέει ότι η Αξιωματική Αντιπολίτευση «στρίβει δια του αρραβώνος». Ένα από τα δύο θα συμβαίνει. Ή την επιζητεί με πράξεις και την επιχειρεί και την πετυχαίνει ή την υπονομεύει. Και εδώ, στην προκειμένη περίπτωση τ</w:t>
      </w:r>
      <w:r>
        <w:rPr>
          <w:rFonts w:eastAsia="Times New Roman" w:cs="Times New Roman"/>
          <w:szCs w:val="24"/>
        </w:rPr>
        <w:t xml:space="preserve">ην υπονομεύει. </w:t>
      </w:r>
    </w:p>
    <w:p w14:paraId="7D38D7E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σημερινός Υπουργός Παιδείας ο οποίος κάθε νομοθετικό εγχείρημά του το τεκμηριώνει στη βαλτωμένη κατάσταση που επικρατεί στην τριτοβάθμια εκπαίδευση </w:t>
      </w:r>
      <w:r>
        <w:rPr>
          <w:rFonts w:eastAsia="Times New Roman" w:cs="Times New Roman"/>
          <w:szCs w:val="24"/>
        </w:rPr>
        <w:lastRenderedPageBreak/>
        <w:t>εδώ και σαράντα χρ</w:t>
      </w:r>
      <w:r>
        <w:rPr>
          <w:rFonts w:eastAsia="Times New Roman" w:cs="Times New Roman"/>
          <w:szCs w:val="24"/>
        </w:rPr>
        <w:t>όνια</w:t>
      </w:r>
      <w:r>
        <w:rPr>
          <w:rFonts w:eastAsia="Times New Roman" w:cs="Times New Roman"/>
          <w:szCs w:val="24"/>
        </w:rPr>
        <w:t>, παραλείπει να μας πει ο ίδιος ως ακα</w:t>
      </w:r>
      <w:r>
        <w:rPr>
          <w:rFonts w:eastAsia="Times New Roman" w:cs="Times New Roman"/>
          <w:szCs w:val="24"/>
        </w:rPr>
        <w:t>δημαϊκός σαράντα χρόνια σε αυτήν τη χώρα αν φέρει κ</w:t>
      </w:r>
      <w:r>
        <w:rPr>
          <w:rFonts w:eastAsia="Times New Roman" w:cs="Times New Roman"/>
          <w:szCs w:val="24"/>
        </w:rPr>
        <w:t>α</w:t>
      </w:r>
      <w:r>
        <w:rPr>
          <w:rFonts w:eastAsia="Times New Roman" w:cs="Times New Roman"/>
          <w:szCs w:val="24"/>
        </w:rPr>
        <w:t xml:space="preserve">ι αυτός κάποιο μερίδιο ευθύνης. Ή τέλος πάντως μόνο </w:t>
      </w:r>
      <w:r>
        <w:rPr>
          <w:rFonts w:eastAsia="Times New Roman" w:cs="Times New Roman"/>
          <w:szCs w:val="24"/>
        </w:rPr>
        <w:t xml:space="preserve">οι άλλοι </w:t>
      </w:r>
      <w:r>
        <w:rPr>
          <w:rFonts w:eastAsia="Times New Roman" w:cs="Times New Roman"/>
          <w:szCs w:val="24"/>
        </w:rPr>
        <w:t xml:space="preserve">φταίνε; Παραλείπει τεχνηέντως αυτήν την υποχρέωσή του. </w:t>
      </w:r>
    </w:p>
    <w:p w14:paraId="7D38D7E5" w14:textId="77777777" w:rsidR="0056040B" w:rsidRDefault="008F3B9C">
      <w:pPr>
        <w:spacing w:after="0" w:line="600" w:lineRule="auto"/>
        <w:ind w:firstLine="720"/>
        <w:jc w:val="both"/>
        <w:rPr>
          <w:rFonts w:eastAsia="Times New Roman"/>
          <w:szCs w:val="24"/>
        </w:rPr>
      </w:pPr>
      <w:r>
        <w:rPr>
          <w:rFonts w:eastAsia="Times New Roman"/>
          <w:szCs w:val="24"/>
        </w:rPr>
        <w:t>Επίσης, ο σημερινός Υπουργός Παιδείας θα μπορούσε να χαρακτηριστεί ως ο μετρ των πελατε</w:t>
      </w:r>
      <w:r>
        <w:rPr>
          <w:rFonts w:eastAsia="Times New Roman"/>
          <w:szCs w:val="24"/>
        </w:rPr>
        <w:t xml:space="preserve">ιακών σχέσεων. Ικανοποιεί τα πάντα, βεβαίως ακουστικά και μόνο, γιατί στην ουσία δεν απαντά σε κανένα από τα ερωτήματα που γεννούνται. Για παράδειγμα, το νέο εκπαιδευτικό ίδρυμα είναι μελετημένο στον βαθμό εκείνο που θα εξασφαλίζει και την επιτυχία του; Η </w:t>
      </w:r>
      <w:r>
        <w:rPr>
          <w:rFonts w:eastAsia="Times New Roman"/>
          <w:szCs w:val="24"/>
        </w:rPr>
        <w:t xml:space="preserve">μελέτη βιωσιμότητάς του, σκοπιμότητάς του, περικλείει τον απαιτούμενο κοινωνικό αλλά και ακαδημαϊκό διάλογο, ώστε να ανταποκρίνεται στα κριτήρια ενός σύγχρονου εκπαιδευτικού ιδρύματος; Ποια είναι η σύνδεσή του με </w:t>
      </w:r>
      <w:r>
        <w:rPr>
          <w:rFonts w:eastAsia="Times New Roman"/>
          <w:szCs w:val="24"/>
        </w:rPr>
        <w:lastRenderedPageBreak/>
        <w:t xml:space="preserve">την αγορά εργασίας; Ποια είναι σύνδεσή του </w:t>
      </w:r>
      <w:r>
        <w:rPr>
          <w:rFonts w:eastAsia="Times New Roman"/>
          <w:szCs w:val="24"/>
        </w:rPr>
        <w:t xml:space="preserve">στον παγκόσμιο ακαδημαϊκό χάρτη μιας σύγχρονης ευρωπαϊκής χώρας; Ανταποκρίνεται σε αυτά τα κριτήρια; </w:t>
      </w:r>
    </w:p>
    <w:p w14:paraId="7D38D7E6" w14:textId="77777777" w:rsidR="0056040B" w:rsidRDefault="008F3B9C">
      <w:pPr>
        <w:spacing w:after="0" w:line="600" w:lineRule="auto"/>
        <w:ind w:firstLine="720"/>
        <w:jc w:val="both"/>
        <w:rPr>
          <w:rFonts w:eastAsia="Times New Roman"/>
          <w:szCs w:val="24"/>
        </w:rPr>
      </w:pPr>
      <w:r>
        <w:rPr>
          <w:rFonts w:eastAsia="Times New Roman"/>
          <w:szCs w:val="24"/>
        </w:rPr>
        <w:t>Δυστυχώς, για άλλη μια φορά η προχειρότητα επικρατεί, για άλλη μια φορά είναι η νομοθέτηση αποσπασματική, για άλλη μια φορά ο Υπουργός Παιδείας επιβεβαιών</w:t>
      </w:r>
      <w:r>
        <w:rPr>
          <w:rFonts w:eastAsia="Times New Roman"/>
          <w:szCs w:val="24"/>
        </w:rPr>
        <w:t>εται πραγματικά σε αυτό που είναι μετρ, το επαναλαμβάνω, στις πελατειακές σχέσεις. Διότι απευθύνεται σε συγκεκριμένο πολιτικό ακροατήριο, διότι ο ίδιος επιφυλάσσει για τον εαυτό του σειρά υπουργικών αποφάσεων που μπορεί να ρυθμίζουν θέματα και σε αυτό το ε</w:t>
      </w:r>
      <w:r>
        <w:rPr>
          <w:rFonts w:eastAsia="Times New Roman"/>
          <w:szCs w:val="24"/>
        </w:rPr>
        <w:t xml:space="preserve">κπαιδευτικό ίδρυμα για τα επόμενα δύο, ίσως και τρία, χρόνια περικλείοντας την επόμενη εκλογική αναμέτρηση και κατ’ αυτή την έννοια επιβεβαιώνει την ικανότητά του ως μετρ των πελατειακών σχέσεων. </w:t>
      </w:r>
    </w:p>
    <w:p w14:paraId="7D38D7E7" w14:textId="77777777" w:rsidR="0056040B" w:rsidRDefault="008F3B9C">
      <w:pPr>
        <w:spacing w:after="0" w:line="600" w:lineRule="auto"/>
        <w:ind w:firstLine="720"/>
        <w:jc w:val="both"/>
        <w:rPr>
          <w:rFonts w:eastAsia="Times New Roman"/>
          <w:szCs w:val="24"/>
        </w:rPr>
      </w:pPr>
      <w:r>
        <w:rPr>
          <w:rFonts w:eastAsia="Times New Roman"/>
          <w:szCs w:val="24"/>
        </w:rPr>
        <w:lastRenderedPageBreak/>
        <w:t>Επίσης, επιβεβαιώνει για ακόμη μ</w:t>
      </w:r>
      <w:r>
        <w:rPr>
          <w:rFonts w:eastAsia="Times New Roman"/>
          <w:szCs w:val="24"/>
        </w:rPr>
        <w:t>ί</w:t>
      </w:r>
      <w:r>
        <w:rPr>
          <w:rFonts w:eastAsia="Times New Roman"/>
          <w:szCs w:val="24"/>
        </w:rPr>
        <w:t>α φορά την απέχθειά του στ</w:t>
      </w:r>
      <w:r>
        <w:rPr>
          <w:rFonts w:eastAsia="Times New Roman"/>
          <w:szCs w:val="24"/>
        </w:rPr>
        <w:t>ον διάλογο, την απέχθειά του στο να δέχεται διαφορετικές απόψεις και γνώμες.  Κύριε Υπουργέ, δεν είναι μόνο ότι απεχθάνεστε τον διάλογο, αλλά καταστρατηγείτε και κάθε έννοια κοινοβουλευτικού ελέγχου. Δεν απαντάτε σε καμ</w:t>
      </w:r>
      <w:r>
        <w:rPr>
          <w:rFonts w:eastAsia="Times New Roman"/>
          <w:szCs w:val="24"/>
        </w:rPr>
        <w:t>μ</w:t>
      </w:r>
      <w:r>
        <w:rPr>
          <w:rFonts w:eastAsia="Times New Roman"/>
          <w:szCs w:val="24"/>
        </w:rPr>
        <w:t xml:space="preserve">ία ερώτηση Βουλευτή μέσα στο Εθνικό </w:t>
      </w:r>
      <w:r>
        <w:rPr>
          <w:rFonts w:eastAsia="Times New Roman"/>
          <w:szCs w:val="24"/>
        </w:rPr>
        <w:t xml:space="preserve">Κοινοβούλιο.       </w:t>
      </w:r>
    </w:p>
    <w:p w14:paraId="7D38D7E8"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συνάδελφε…</w:t>
      </w:r>
    </w:p>
    <w:p w14:paraId="7D38D7E9"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Αφήστε. Θα σας το δώσω τώρα στα Πρακτικά.</w:t>
      </w:r>
    </w:p>
    <w:p w14:paraId="7D38D7EA" w14:textId="77777777" w:rsidR="0056040B" w:rsidRDefault="008F3B9C">
      <w:pPr>
        <w:spacing w:after="0" w:line="600" w:lineRule="auto"/>
        <w:ind w:firstLine="720"/>
        <w:jc w:val="both"/>
        <w:rPr>
          <w:rFonts w:eastAsia="Times New Roman"/>
          <w:szCs w:val="24"/>
        </w:rPr>
      </w:pPr>
      <w:r>
        <w:rPr>
          <w:rFonts w:eastAsia="Times New Roman"/>
          <w:szCs w:val="24"/>
        </w:rPr>
        <w:t xml:space="preserve">Προσωπικά, σας έχω κάνει τρεις ερωτήσεις από τις 30 Οκτωβρίου μέχρι σήμερα, για </w:t>
      </w:r>
      <w:r>
        <w:rPr>
          <w:rFonts w:eastAsia="Times New Roman"/>
          <w:szCs w:val="24"/>
        </w:rPr>
        <w:t>διάφορα θέματα. Παρακαλώ να γραφτεί στα Πρακτικά. Ερώτηση για τα σχολικά γεύματα στις 30</w:t>
      </w:r>
      <w:r>
        <w:rPr>
          <w:rFonts w:eastAsia="Times New Roman"/>
          <w:szCs w:val="24"/>
        </w:rPr>
        <w:t xml:space="preserve"> Οκτωβρίου</w:t>
      </w:r>
      <w:r>
        <w:rPr>
          <w:rFonts w:eastAsia="Times New Roman"/>
          <w:szCs w:val="24"/>
        </w:rPr>
        <w:t xml:space="preserve">. </w:t>
      </w:r>
      <w:r>
        <w:rPr>
          <w:rFonts w:eastAsia="Times New Roman"/>
          <w:szCs w:val="24"/>
        </w:rPr>
        <w:lastRenderedPageBreak/>
        <w:t>Καμ</w:t>
      </w:r>
      <w:r>
        <w:rPr>
          <w:rFonts w:eastAsia="Times New Roman"/>
          <w:szCs w:val="24"/>
        </w:rPr>
        <w:t>μ</w:t>
      </w:r>
      <w:r>
        <w:rPr>
          <w:rFonts w:eastAsia="Times New Roman"/>
          <w:szCs w:val="24"/>
        </w:rPr>
        <w:t>ία απάντηση. Δεύτερη ερώτηση στις 27</w:t>
      </w:r>
      <w:r>
        <w:rPr>
          <w:rFonts w:eastAsia="Times New Roman"/>
          <w:szCs w:val="24"/>
        </w:rPr>
        <w:t xml:space="preserve"> Νοεμβρίου</w:t>
      </w:r>
      <w:r>
        <w:rPr>
          <w:rFonts w:eastAsia="Times New Roman"/>
          <w:szCs w:val="24"/>
        </w:rPr>
        <w:t xml:space="preserve">, που αφορά την παράλληλη στήριξη στην </w:t>
      </w:r>
      <w:r>
        <w:rPr>
          <w:rFonts w:eastAsia="Times New Roman"/>
          <w:szCs w:val="24"/>
        </w:rPr>
        <w:t>π</w:t>
      </w:r>
      <w:r>
        <w:rPr>
          <w:rFonts w:eastAsia="Times New Roman"/>
          <w:szCs w:val="24"/>
        </w:rPr>
        <w:t xml:space="preserve">ρωτοβάθμια και </w:t>
      </w:r>
      <w:r>
        <w:rPr>
          <w:rFonts w:eastAsia="Times New Roman"/>
          <w:szCs w:val="24"/>
        </w:rPr>
        <w:t>δ</w:t>
      </w:r>
      <w:r>
        <w:rPr>
          <w:rFonts w:eastAsia="Times New Roman"/>
          <w:szCs w:val="24"/>
        </w:rPr>
        <w:t xml:space="preserve">ευτεροβάθμια </w:t>
      </w:r>
      <w:r>
        <w:rPr>
          <w:rFonts w:eastAsia="Times New Roman"/>
          <w:szCs w:val="24"/>
        </w:rPr>
        <w:t>ε</w:t>
      </w:r>
      <w:r>
        <w:rPr>
          <w:rFonts w:eastAsia="Times New Roman"/>
          <w:szCs w:val="24"/>
        </w:rPr>
        <w:t>κπαίδευση. Κα</w:t>
      </w:r>
      <w:r>
        <w:rPr>
          <w:rFonts w:eastAsia="Times New Roman"/>
          <w:szCs w:val="24"/>
        </w:rPr>
        <w:t>μ</w:t>
      </w:r>
      <w:r>
        <w:rPr>
          <w:rFonts w:eastAsia="Times New Roman"/>
          <w:szCs w:val="24"/>
        </w:rPr>
        <w:t>μία απάντηση. Τρίτη ερ</w:t>
      </w:r>
      <w:r>
        <w:rPr>
          <w:rFonts w:eastAsia="Times New Roman"/>
          <w:szCs w:val="24"/>
        </w:rPr>
        <w:t>ώτηση στις 9</w:t>
      </w:r>
      <w:r>
        <w:rPr>
          <w:rFonts w:eastAsia="Times New Roman"/>
          <w:szCs w:val="24"/>
        </w:rPr>
        <w:t xml:space="preserve"> Ιανουαρίου </w:t>
      </w:r>
      <w:r>
        <w:rPr>
          <w:rFonts w:eastAsia="Times New Roman"/>
          <w:szCs w:val="24"/>
        </w:rPr>
        <w:t xml:space="preserve">2018, που αφορά την </w:t>
      </w:r>
      <w:proofErr w:type="spellStart"/>
      <w:r>
        <w:rPr>
          <w:rFonts w:eastAsia="Times New Roman"/>
          <w:szCs w:val="24"/>
        </w:rPr>
        <w:t>αναμοριοδότηση</w:t>
      </w:r>
      <w:proofErr w:type="spellEnd"/>
      <w:r>
        <w:rPr>
          <w:rFonts w:eastAsia="Times New Roman"/>
          <w:szCs w:val="24"/>
        </w:rPr>
        <w:t xml:space="preserve"> σχολικών μονάδων. Κα</w:t>
      </w:r>
      <w:r>
        <w:rPr>
          <w:rFonts w:eastAsia="Times New Roman"/>
          <w:szCs w:val="24"/>
        </w:rPr>
        <w:t>μ</w:t>
      </w:r>
      <w:r>
        <w:rPr>
          <w:rFonts w:eastAsia="Times New Roman"/>
          <w:szCs w:val="24"/>
        </w:rPr>
        <w:t xml:space="preserve">μία απάντηση.  </w:t>
      </w:r>
    </w:p>
    <w:p w14:paraId="7D38D7EB"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Κοντογεώργος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w:t>
      </w:r>
      <w:r>
        <w:rPr>
          <w:rFonts w:eastAsia="Times New Roman"/>
          <w:szCs w:val="24"/>
        </w:rPr>
        <w:t>ατείας της Διεύθυνσης Στενογραφίας και Πρακτικών της Βουλής)</w:t>
      </w:r>
    </w:p>
    <w:p w14:paraId="7D38D7EC" w14:textId="77777777" w:rsidR="0056040B" w:rsidRDefault="008F3B9C">
      <w:pPr>
        <w:spacing w:after="0" w:line="600" w:lineRule="auto"/>
        <w:ind w:firstLine="720"/>
        <w:jc w:val="both"/>
        <w:rPr>
          <w:rFonts w:eastAsia="Times New Roman"/>
          <w:szCs w:val="24"/>
        </w:rPr>
      </w:pPr>
      <w:r>
        <w:rPr>
          <w:rFonts w:eastAsia="Times New Roman"/>
          <w:szCs w:val="24"/>
        </w:rPr>
        <w:t>Καταστρατηγείτε πλήρως τη λειτουργία του κοινοβουλευτικού ελέγχου στη Βουλή και τον Κανονισμό της Βουλής, γράφοντας στα παλιά σας τα παπούτσια τον κοινοβουλευτικό έλεγχο. Και γι’ αυτό θα πρέπει ν</w:t>
      </w:r>
      <w:r>
        <w:rPr>
          <w:rFonts w:eastAsia="Times New Roman"/>
          <w:szCs w:val="24"/>
        </w:rPr>
        <w:t xml:space="preserve">α απαντήσετε. Γι’ αυτό μου δίνεται άλλη μια φορά την </w:t>
      </w:r>
      <w:r>
        <w:rPr>
          <w:rFonts w:eastAsia="Times New Roman"/>
          <w:szCs w:val="24"/>
        </w:rPr>
        <w:lastRenderedPageBreak/>
        <w:t>ευκαιρία, δίνοντας για τα Πρακτικά τις Βουλής, και τις τρεις τελευταίες ερωτήσεις μου, χωρίς να πάρω καμ</w:t>
      </w:r>
      <w:r>
        <w:rPr>
          <w:rFonts w:eastAsia="Times New Roman"/>
          <w:szCs w:val="24"/>
        </w:rPr>
        <w:t>μ</w:t>
      </w:r>
      <w:r>
        <w:rPr>
          <w:rFonts w:eastAsia="Times New Roman"/>
          <w:szCs w:val="24"/>
        </w:rPr>
        <w:t xml:space="preserve">ία απάντηση. Ούτε στο παρελθόν. </w:t>
      </w:r>
    </w:p>
    <w:p w14:paraId="7D38D7ED" w14:textId="77777777" w:rsidR="0056040B" w:rsidRDefault="008F3B9C">
      <w:pPr>
        <w:spacing w:after="0" w:line="600" w:lineRule="auto"/>
        <w:ind w:firstLine="720"/>
        <w:jc w:val="both"/>
        <w:rPr>
          <w:rFonts w:eastAsia="Times New Roman"/>
          <w:szCs w:val="24"/>
        </w:rPr>
      </w:pPr>
      <w:r>
        <w:rPr>
          <w:rFonts w:eastAsia="Times New Roman"/>
          <w:szCs w:val="24"/>
        </w:rPr>
        <w:t>Επιβεβαιώσατε, λοιπόν, για άλλη μια φορά την άποψή σας αν σέβεστε</w:t>
      </w:r>
      <w:r>
        <w:rPr>
          <w:rFonts w:eastAsia="Times New Roman"/>
          <w:szCs w:val="24"/>
        </w:rPr>
        <w:t xml:space="preserve"> πράγματι τον διάλογο και τον κοινοβουλευτικό έλεγχο με τις απαντήσεις σας εδώ στο Κοινοβούλιο, τουλάχιστον.    </w:t>
      </w:r>
    </w:p>
    <w:p w14:paraId="7D38D7EE" w14:textId="77777777" w:rsidR="0056040B" w:rsidRDefault="008F3B9C">
      <w:pPr>
        <w:spacing w:after="0" w:line="600" w:lineRule="auto"/>
        <w:ind w:firstLine="720"/>
        <w:jc w:val="both"/>
        <w:rPr>
          <w:rFonts w:eastAsia="Times New Roman"/>
          <w:szCs w:val="24"/>
        </w:rPr>
      </w:pPr>
      <w:r>
        <w:rPr>
          <w:rFonts w:eastAsia="Times New Roman"/>
          <w:szCs w:val="24"/>
        </w:rPr>
        <w:t xml:space="preserve">Κι έρχομαι σε δύο πολύ επίμαχα θέματα, γιατί οι </w:t>
      </w:r>
      <w:r>
        <w:rPr>
          <w:rFonts w:eastAsia="Times New Roman"/>
          <w:szCs w:val="24"/>
        </w:rPr>
        <w:t>ε</w:t>
      </w:r>
      <w:r>
        <w:rPr>
          <w:rFonts w:eastAsia="Times New Roman"/>
          <w:szCs w:val="24"/>
        </w:rPr>
        <w:t>ισηγητές της Νέας Δημοκρατίας τα έθιξαν όλα. Θέμα πρώτον, υποχρεωτική δεκατετράχρονη εκπαίδευσ</w:t>
      </w:r>
      <w:r>
        <w:rPr>
          <w:rFonts w:eastAsia="Times New Roman"/>
          <w:szCs w:val="24"/>
        </w:rPr>
        <w:t xml:space="preserve">η. Κανένας δεν διαφωνεί, κύριε Υπουργέ. Είναι, όμως, πρόβλεψη στο γόνατο. Ένα παράδειγμα θα σας φέρω μόνο για το υποχρεωτικό νηπιαγωγείο από τα τέσσερα. </w:t>
      </w:r>
    </w:p>
    <w:p w14:paraId="7D38D7EF" w14:textId="77777777" w:rsidR="0056040B" w:rsidRDefault="008F3B9C">
      <w:pPr>
        <w:spacing w:after="0" w:line="600" w:lineRule="auto"/>
        <w:ind w:firstLine="720"/>
        <w:jc w:val="both"/>
        <w:rPr>
          <w:rFonts w:eastAsia="Times New Roman"/>
          <w:szCs w:val="24"/>
        </w:rPr>
      </w:pPr>
      <w:r>
        <w:rPr>
          <w:rFonts w:eastAsia="Times New Roman"/>
          <w:szCs w:val="24"/>
        </w:rPr>
        <w:t>Εδώ μόνο μία κουτοπονηριά μπορώ να σας δικαιολογήσω, ότι καταφέρνετε, ταυτόχρονα, με μία κίνηση να πάψ</w:t>
      </w:r>
      <w:r>
        <w:rPr>
          <w:rFonts w:eastAsia="Times New Roman"/>
          <w:szCs w:val="24"/>
        </w:rPr>
        <w:t xml:space="preserve">ετε το ζήτημα μου </w:t>
      </w:r>
      <w:r>
        <w:rPr>
          <w:rFonts w:eastAsia="Times New Roman"/>
          <w:szCs w:val="24"/>
        </w:rPr>
        <w:lastRenderedPageBreak/>
        <w:t xml:space="preserve">απασχολεί την </w:t>
      </w:r>
      <w:r>
        <w:rPr>
          <w:rFonts w:eastAsia="Times New Roman"/>
          <w:szCs w:val="24"/>
        </w:rPr>
        <w:t>α</w:t>
      </w:r>
      <w:r>
        <w:rPr>
          <w:rFonts w:eastAsia="Times New Roman"/>
          <w:szCs w:val="24"/>
        </w:rPr>
        <w:t xml:space="preserve">υτοδιοίκηση στο σύνολό της ότι δεν υπάρχουν θέσεις στους παιδικούς σταθμούς. Μεταφέρετε με μία απόφασή σας, εικονικά τουλάχιστον, έναν μεγάλο αριθμό νηπίων από τους παιδικούς σταθμούς στα νηπιαγωγεία. </w:t>
      </w:r>
    </w:p>
    <w:p w14:paraId="7D38D7F0" w14:textId="77777777" w:rsidR="0056040B" w:rsidRDefault="008F3B9C">
      <w:pPr>
        <w:spacing w:after="0" w:line="600" w:lineRule="auto"/>
        <w:ind w:firstLine="720"/>
        <w:jc w:val="both"/>
        <w:rPr>
          <w:rFonts w:eastAsia="Times New Roman"/>
          <w:szCs w:val="24"/>
        </w:rPr>
      </w:pPr>
      <w:r>
        <w:rPr>
          <w:rFonts w:eastAsia="Times New Roman"/>
          <w:szCs w:val="24"/>
        </w:rPr>
        <w:t>Τώρα, βεβαίως, το πώς</w:t>
      </w:r>
      <w:r>
        <w:rPr>
          <w:rFonts w:eastAsia="Times New Roman"/>
          <w:szCs w:val="24"/>
        </w:rPr>
        <w:t xml:space="preserve"> θα λειτουργήσουν τα νηπιαγωγεία αυτά, ιδιαίτερα στην περιφέρεια, σε προβληματικές περιοχές, δεν σας ενδιαφέρει. Ποιος θα είναι ο αριθμός; Πώς μπορεί να μετακινηθεί ένα νήπιο υποχρεωτικά για να παρακολουθήσει, από μία οικογένεια που ζει, για παράδειγμα, στ</w:t>
      </w:r>
      <w:r>
        <w:rPr>
          <w:rFonts w:eastAsia="Times New Roman"/>
          <w:szCs w:val="24"/>
        </w:rPr>
        <w:t xml:space="preserve">α Άγραφα και δεν υπάρχει νηπιαγωγείο για </w:t>
      </w:r>
      <w:r>
        <w:rPr>
          <w:rFonts w:eastAsia="Times New Roman"/>
          <w:szCs w:val="24"/>
        </w:rPr>
        <w:t>πενήντα</w:t>
      </w:r>
      <w:r>
        <w:rPr>
          <w:rFonts w:eastAsia="Times New Roman"/>
          <w:szCs w:val="24"/>
        </w:rPr>
        <w:t xml:space="preserve"> ή για </w:t>
      </w:r>
      <w:r>
        <w:rPr>
          <w:rFonts w:eastAsia="Times New Roman"/>
          <w:szCs w:val="24"/>
        </w:rPr>
        <w:t>εξήντα</w:t>
      </w:r>
      <w:r>
        <w:rPr>
          <w:rFonts w:eastAsia="Times New Roman"/>
          <w:szCs w:val="24"/>
        </w:rPr>
        <w:t xml:space="preserve"> χιλιόμετρα; Αυτά δεν σας ενδιαφέρουν. Σας ενδιαφέρει απλώς η </w:t>
      </w:r>
      <w:proofErr w:type="spellStart"/>
      <w:r>
        <w:rPr>
          <w:rFonts w:eastAsia="Times New Roman"/>
          <w:szCs w:val="24"/>
        </w:rPr>
        <w:t>μετακύλιση</w:t>
      </w:r>
      <w:proofErr w:type="spellEnd"/>
      <w:r>
        <w:rPr>
          <w:rFonts w:eastAsia="Times New Roman"/>
          <w:szCs w:val="24"/>
        </w:rPr>
        <w:t xml:space="preserve"> του προβλήματος, γράφοντας στα παλιά σας τα παπούτσια ακόμα και την άποψη της τοπικής </w:t>
      </w:r>
      <w:r>
        <w:rPr>
          <w:rFonts w:eastAsia="Times New Roman"/>
          <w:szCs w:val="24"/>
        </w:rPr>
        <w:t>α</w:t>
      </w:r>
      <w:r>
        <w:rPr>
          <w:rFonts w:eastAsia="Times New Roman"/>
          <w:szCs w:val="24"/>
        </w:rPr>
        <w:t xml:space="preserve">υτοδιοίκησης. </w:t>
      </w:r>
    </w:p>
    <w:p w14:paraId="7D38D7F1" w14:textId="77777777" w:rsidR="0056040B" w:rsidRDefault="008F3B9C">
      <w:pPr>
        <w:spacing w:after="0" w:line="600" w:lineRule="auto"/>
        <w:ind w:firstLine="720"/>
        <w:jc w:val="both"/>
        <w:rPr>
          <w:rFonts w:eastAsia="Times New Roman"/>
          <w:szCs w:val="24"/>
        </w:rPr>
      </w:pPr>
      <w:r>
        <w:rPr>
          <w:rFonts w:eastAsia="Times New Roman"/>
          <w:szCs w:val="24"/>
        </w:rPr>
        <w:lastRenderedPageBreak/>
        <w:t>Εάν πράγματι σέβεστε</w:t>
      </w:r>
      <w:r>
        <w:rPr>
          <w:rFonts w:eastAsia="Times New Roman"/>
          <w:szCs w:val="24"/>
        </w:rPr>
        <w:t xml:space="preserve"> και τους θεσμούς της κοινωνίας, τον βασικό πυλώνα της δημοκρατίας μας, που είναι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θα πρέπει να απαντήσετε σε αυτά τα προβλήματα.     </w:t>
      </w:r>
    </w:p>
    <w:p w14:paraId="7D38D7F2"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Πόσα παιδιά μένουν έξω; Ξέρετ</w:t>
      </w:r>
      <w:r>
        <w:rPr>
          <w:rFonts w:eastAsia="Times New Roman"/>
          <w:szCs w:val="24"/>
        </w:rPr>
        <w:t xml:space="preserve">ε; </w:t>
      </w:r>
    </w:p>
    <w:p w14:paraId="7D38D7F3"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 xml:space="preserve">Εγώ ξέρω για τον τόπο μου, για τον Νομό Ευρυτανίας. Σαράντα παιδιά. Σαράντα νήπια. Θα μετακινηθούν αυτά; Εγώ ξέρω. Εσείς ξέρετε; </w:t>
      </w:r>
    </w:p>
    <w:p w14:paraId="7D38D7F4"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Συνολικά θέλω να μου πείτ</w:t>
      </w:r>
      <w:r>
        <w:rPr>
          <w:rFonts w:eastAsia="Times New Roman"/>
          <w:szCs w:val="24"/>
        </w:rPr>
        <w:t xml:space="preserve">ε, αν τυχόν… </w:t>
      </w:r>
    </w:p>
    <w:p w14:paraId="7D38D7F5"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 xml:space="preserve">Αφήστε τα αυτά. Θα μου πείτε. Αφήστε την τεχνική σας αυτή να διακόπτετε κατά τη διάρκεια </w:t>
      </w:r>
      <w:r>
        <w:rPr>
          <w:rFonts w:eastAsia="Times New Roman"/>
          <w:szCs w:val="24"/>
        </w:rPr>
        <w:lastRenderedPageBreak/>
        <w:t xml:space="preserve">των τοποθετήσεων. Θα απαντήσετε συνολικά και θα απαντήσετε και εγγράφως! Θα σας θέσω κι άλλες ερωτήσεις.   </w:t>
      </w:r>
    </w:p>
    <w:p w14:paraId="7D38D7F6"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 xml:space="preserve">ιος Κρεμαστινός): </w:t>
      </w:r>
      <w:r>
        <w:rPr>
          <w:rFonts w:eastAsia="Times New Roman"/>
          <w:szCs w:val="24"/>
        </w:rPr>
        <w:t xml:space="preserve">Ευχαριστώ πολύ, κύριε </w:t>
      </w:r>
      <w:proofErr w:type="spellStart"/>
      <w:r>
        <w:rPr>
          <w:rFonts w:eastAsia="Times New Roman"/>
          <w:szCs w:val="24"/>
        </w:rPr>
        <w:t>Κοντογεώργο</w:t>
      </w:r>
      <w:proofErr w:type="spellEnd"/>
      <w:r>
        <w:rPr>
          <w:rFonts w:eastAsia="Times New Roman"/>
          <w:szCs w:val="24"/>
        </w:rPr>
        <w:t xml:space="preserve">. </w:t>
      </w:r>
    </w:p>
    <w:p w14:paraId="7D38D7F7"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 xml:space="preserve">Κι εγώ σας ευχαριστώ πάρα πολύ. Θα απαντήσετε, κύριε Υπουργέ. Και μη διακόπτετε! </w:t>
      </w:r>
    </w:p>
    <w:p w14:paraId="7D38D7F8"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D38D7F9"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w:t>
      </w:r>
      <w:proofErr w:type="spellStart"/>
      <w:r>
        <w:rPr>
          <w:rFonts w:eastAsia="Times New Roman"/>
          <w:szCs w:val="24"/>
        </w:rPr>
        <w:t>Κέλλας</w:t>
      </w:r>
      <w:proofErr w:type="spellEnd"/>
      <w:r>
        <w:rPr>
          <w:rFonts w:eastAsia="Times New Roman"/>
          <w:szCs w:val="24"/>
        </w:rPr>
        <w:t xml:space="preserve">, Βουλευτής της Νέας Δημοκρατίας, έχει τον λόγο για επτά λεπτά.  </w:t>
      </w:r>
    </w:p>
    <w:p w14:paraId="7D38D7F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14:paraId="7D38D7F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συζητούμε σήμερα, θεσπίζονται αλλά και προετοιμάζονται μεγάλες και βαθιές αλλαγές στη </w:t>
      </w:r>
      <w:r>
        <w:rPr>
          <w:rFonts w:eastAsia="Times New Roman" w:cs="Times New Roman"/>
          <w:szCs w:val="24"/>
        </w:rPr>
        <w:t xml:space="preserve">δημόσια εκπαίδευση της χώρας. Συγχωνεύονται τα </w:t>
      </w:r>
      <w:r>
        <w:rPr>
          <w:rFonts w:eastAsia="Times New Roman" w:cs="Times New Roman"/>
          <w:szCs w:val="24"/>
        </w:rPr>
        <w:lastRenderedPageBreak/>
        <w:t>ΤΕΙ Αθηνών και Πειραιώς σε Πανεπιστήμιο Δυτικής Αττικής. Κατ’ αυτόν τον τρόπο, όμως, δεν ενισχύετε την τεχνολογική εκπαίδευση, αλλά μάλλον τη συρρικνώνετε. Και γενικότερα ο σχεδιασμός σας δεν περιλαμβάνει κανέ</w:t>
      </w:r>
      <w:r>
        <w:rPr>
          <w:rFonts w:eastAsia="Times New Roman" w:cs="Times New Roman"/>
          <w:szCs w:val="24"/>
        </w:rPr>
        <w:t>να στοιχείο που να συνδέει την ανώτατη εκπαίδευση με την αγορά εργασίας και την οικονομία.</w:t>
      </w:r>
    </w:p>
    <w:p w14:paraId="7D38D7F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Σε ό,τι αφορά τις λοιπές διατάξεις, παρουσιάζονται και εκεί δυσλειτουργίες, στις οποίες θα αναφερθώ στη συνέχεια.</w:t>
      </w:r>
    </w:p>
    <w:p w14:paraId="7D38D7F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οργάνωση του Πανεπιστημίου Δυτικής Αττικής είναι </w:t>
      </w:r>
      <w:r>
        <w:rPr>
          <w:rFonts w:eastAsia="Times New Roman" w:cs="Times New Roman"/>
          <w:szCs w:val="24"/>
        </w:rPr>
        <w:t xml:space="preserve">πρόχειρη, χωρίς πρόγραμμα, χωρίς χρηματοδοτικά εχέγγυα και χωρίς εναρμόνιση των επιστημονικών αντικειμένων. Θα σας δώσω ένα παράδειγμα. Συγχωνεύετε, κύριε Υπουργέ, με την ονομασία «Τμήμα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πέντε διαφορετικές κατευθύνσεις, τα Ιατρικά Ερ</w:t>
      </w:r>
      <w:r>
        <w:rPr>
          <w:rFonts w:eastAsia="Times New Roman" w:cs="Times New Roman"/>
          <w:szCs w:val="24"/>
        </w:rPr>
        <w:t xml:space="preserve">γαστήρια, την Ακτινολογία και την Ακτινοθεραπεία, την </w:t>
      </w:r>
      <w:r>
        <w:rPr>
          <w:rFonts w:eastAsia="Times New Roman" w:cs="Times New Roman"/>
          <w:szCs w:val="24"/>
        </w:rPr>
        <w:lastRenderedPageBreak/>
        <w:t xml:space="preserve">Αισθητική και την Κοσμετολογία, την Οπτική και την </w:t>
      </w:r>
      <w:proofErr w:type="spellStart"/>
      <w:r>
        <w:rPr>
          <w:rFonts w:eastAsia="Times New Roman" w:cs="Times New Roman"/>
          <w:szCs w:val="24"/>
        </w:rPr>
        <w:t>Οπτομετρία</w:t>
      </w:r>
      <w:proofErr w:type="spellEnd"/>
      <w:r>
        <w:rPr>
          <w:rFonts w:eastAsia="Times New Roman" w:cs="Times New Roman"/>
          <w:szCs w:val="24"/>
        </w:rPr>
        <w:t xml:space="preserve"> και την Οδοντοτεχνία. Κατ’ αυτόν τον τρόπο, όμως, προκαλείτε σύγχυση και στους φοιτητές και στους επαγγελματίες του χώρου.</w:t>
      </w:r>
    </w:p>
    <w:p w14:paraId="7D38D7F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Τμήμα Ακτινολο</w:t>
      </w:r>
      <w:r>
        <w:rPr>
          <w:rFonts w:eastAsia="Times New Roman" w:cs="Times New Roman"/>
          <w:szCs w:val="24"/>
        </w:rPr>
        <w:t>γίας και Ακτινοθεραπείας είναι το μοναδικό τριτοβάθμιας στην ελληνική επικράτεια και καλύπτει όλα τα αντικείμενα ιατρικών απεικονίσεων, πυρηνικής ιατρικής, ακτινοθεραπείες. Είναι αυτοδύναμο, σύμφωνα με το νόμο και έχει ευρύτατη αναγνώριση σε τουλάχιστον σα</w:t>
      </w:r>
      <w:r>
        <w:rPr>
          <w:rFonts w:eastAsia="Times New Roman" w:cs="Times New Roman"/>
          <w:szCs w:val="24"/>
        </w:rPr>
        <w:t xml:space="preserve">ράντα έξι πανεπιστήμια της Ευρωπαϊκής Ένωσης, όπου υπάρχει ως αυτόνομη εκπαιδευτική μονάδα. Με την προτεινόμενη συγχώνευση, πώς θα γίνει αξιολόγηση στο πλαίσιο που ορίζεται από την ΑΔΙΠ; Πώς θα εξασφαλιστεί ο τρόπος κατανομής των εισαγομένων φοιτητών στις </w:t>
      </w:r>
      <w:r>
        <w:rPr>
          <w:rFonts w:eastAsia="Times New Roman" w:cs="Times New Roman"/>
          <w:szCs w:val="24"/>
        </w:rPr>
        <w:t xml:space="preserve">διαφορετικές κατευθύνσεις; </w:t>
      </w:r>
    </w:p>
    <w:p w14:paraId="7D38D7F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ανωτέρω λόγους, κύριε Υπουργέ, πιστεύω πως πρέπει να επανεξετάσετε το συγκεκριμένο ζήτημα και να διατηρηθεί ως αυτόνομο </w:t>
      </w:r>
      <w:r>
        <w:rPr>
          <w:rFonts w:eastAsia="Times New Roman" w:cs="Times New Roman"/>
          <w:szCs w:val="24"/>
        </w:rPr>
        <w:t xml:space="preserve">τμήμα </w:t>
      </w:r>
      <w:r>
        <w:rPr>
          <w:rFonts w:eastAsia="Times New Roman" w:cs="Times New Roman"/>
          <w:szCs w:val="24"/>
        </w:rPr>
        <w:t xml:space="preserve">στη νέα σχολή και το ίδιο και τα </w:t>
      </w:r>
      <w:r>
        <w:rPr>
          <w:rFonts w:eastAsia="Times New Roman" w:cs="Times New Roman"/>
          <w:szCs w:val="24"/>
        </w:rPr>
        <w:t>ιατρικά εργαστήρια</w:t>
      </w:r>
      <w:r>
        <w:rPr>
          <w:rFonts w:eastAsia="Times New Roman" w:cs="Times New Roman"/>
          <w:szCs w:val="24"/>
        </w:rPr>
        <w:t>.</w:t>
      </w:r>
    </w:p>
    <w:p w14:paraId="7D38D80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Δεύτερον, δεν έχετε λάβει κα</w:t>
      </w:r>
      <w:r>
        <w:rPr>
          <w:rFonts w:eastAsia="Times New Roman" w:cs="Times New Roman"/>
          <w:szCs w:val="24"/>
        </w:rPr>
        <w:t>μ</w:t>
      </w:r>
      <w:r>
        <w:rPr>
          <w:rFonts w:eastAsia="Times New Roman" w:cs="Times New Roman"/>
          <w:szCs w:val="24"/>
        </w:rPr>
        <w:t>μία μέριμνα</w:t>
      </w:r>
      <w:r>
        <w:rPr>
          <w:rFonts w:eastAsia="Times New Roman" w:cs="Times New Roman"/>
          <w:szCs w:val="24"/>
        </w:rPr>
        <w:t xml:space="preserve"> για τους πτυχιούχους και τις οικογένειές τους, που είναι χιλιάδες άνθρωποι. Τι θα κάνετε για να διασφαλίσετε τα επαγγελματικά τους δικαιώματα; Θα έχουν κατώτερη θέση στην αγορά εργασίας και διαφορετικούς τίτλους σπουδών, αν και έχουν σπουδάσει τα ίδια με </w:t>
      </w:r>
      <w:r>
        <w:rPr>
          <w:rFonts w:eastAsia="Times New Roman" w:cs="Times New Roman"/>
          <w:szCs w:val="24"/>
        </w:rPr>
        <w:t xml:space="preserve">τους μελλοντικούς συναδέλφους τους που θα προέρχονται πλέον από το Πανεπιστήμιο Δυτικής Αττικής; </w:t>
      </w:r>
    </w:p>
    <w:p w14:paraId="7D38D80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Τρίτον, αδικείτε τους φοιτητές. Όσοι παρακολουθούν μεταπτυχιακά προγράμματα σπουδών θα λάβουν τίτλο ΤΕΙ εντός του ΑΕΙ. Το ίδιο θα γίνεται για όσους έχουν υπερ</w:t>
      </w:r>
      <w:r>
        <w:rPr>
          <w:rFonts w:eastAsia="Times New Roman" w:cs="Times New Roman"/>
          <w:szCs w:val="24"/>
        </w:rPr>
        <w:t xml:space="preserve">βεί τον προβλεπόμενο </w:t>
      </w:r>
      <w:r>
        <w:rPr>
          <w:rFonts w:eastAsia="Times New Roman" w:cs="Times New Roman"/>
          <w:szCs w:val="24"/>
        </w:rPr>
        <w:lastRenderedPageBreak/>
        <w:t>χρόνο φοίτησης, αλλά και για όσους επιθυμούν να συνεχίσουν το πρόγραμμα σπουδών ΤΕΙ. Δηλαδή θα έχουμε μεταβατικά φοιτητές και προγράμματα σπουδών δύο κατηγοριών, όπως και επαγγελματίες δύο ταχυτήτων, δηλαδή προνομιούχους και μη, από το</w:t>
      </w:r>
      <w:r>
        <w:rPr>
          <w:rFonts w:eastAsia="Times New Roman" w:cs="Times New Roman"/>
          <w:szCs w:val="24"/>
        </w:rPr>
        <w:t xml:space="preserve"> συγκεκριμένο νομοσχέδιο. </w:t>
      </w:r>
    </w:p>
    <w:p w14:paraId="7D38D80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Τέταρτον, ανακατατάσσετε τμήματα των ΤΕΙ σε σχολές της επαρχίας, γιατί ετοιμάζεστε να συρρικνώσετε την τεχνολογική εκπαίδευση στην Ελλάδα. Ήδη έχει ξεκινήσει η συζήτηση και άτυπες διαβουλεύσεις για τη δημιουργία νέων ΑΕΙ στην επα</w:t>
      </w:r>
      <w:r>
        <w:rPr>
          <w:rFonts w:eastAsia="Times New Roman" w:cs="Times New Roman"/>
          <w:szCs w:val="24"/>
        </w:rPr>
        <w:t>ρχία διά της συγχωνεύσεως των ΤΕΙ.</w:t>
      </w:r>
    </w:p>
    <w:p w14:paraId="7D38D80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Εμείς στηρίζουμε την ανώτατη εκπαίδευση και κάθε πρωτοβουλία που θα την ενισχύσει, αρκεί οι νέοι και οι νέες να βρίσκουν </w:t>
      </w:r>
      <w:r>
        <w:rPr>
          <w:rFonts w:eastAsia="Times New Roman" w:cs="Times New Roman"/>
          <w:szCs w:val="24"/>
        </w:rPr>
        <w:lastRenderedPageBreak/>
        <w:t xml:space="preserve">δουλειά και να </w:t>
      </w:r>
      <w:proofErr w:type="spellStart"/>
      <w:r>
        <w:rPr>
          <w:rFonts w:eastAsia="Times New Roman" w:cs="Times New Roman"/>
          <w:szCs w:val="24"/>
        </w:rPr>
        <w:t>απορροφώνται</w:t>
      </w:r>
      <w:proofErr w:type="spellEnd"/>
      <w:r>
        <w:rPr>
          <w:rFonts w:eastAsia="Times New Roman" w:cs="Times New Roman"/>
          <w:szCs w:val="24"/>
        </w:rPr>
        <w:t xml:space="preserve"> από την αγορά εργασίας. Το πρόβλημα είναι ότι </w:t>
      </w:r>
      <w:proofErr w:type="spellStart"/>
      <w:r>
        <w:rPr>
          <w:rFonts w:eastAsia="Times New Roman" w:cs="Times New Roman"/>
          <w:szCs w:val="24"/>
        </w:rPr>
        <w:t>απομειώνεται</w:t>
      </w:r>
      <w:proofErr w:type="spellEnd"/>
      <w:r>
        <w:rPr>
          <w:rFonts w:eastAsia="Times New Roman" w:cs="Times New Roman"/>
          <w:szCs w:val="24"/>
        </w:rPr>
        <w:t xml:space="preserve"> το κύρος της </w:t>
      </w:r>
      <w:r>
        <w:rPr>
          <w:rFonts w:eastAsia="Times New Roman" w:cs="Times New Roman"/>
          <w:szCs w:val="24"/>
        </w:rPr>
        <w:t>τεχνολογικής εκπαίδευσης στην Ελλάδα, τη στιγμή που αυτή, σύμφωνα με τα επίσημα στατιστικά, καταγράφει υψηλότερη απορροφητικότητα στην αγορά εργασίας και ενισχύεται στο διεθνές και ευρωπαϊκό περιβάλλον. Γι’ αυτό εμείς στηρίζουμε τη μετεξέλιξη της τεχνολογι</w:t>
      </w:r>
      <w:r>
        <w:rPr>
          <w:rFonts w:eastAsia="Times New Roman" w:cs="Times New Roman"/>
          <w:szCs w:val="24"/>
        </w:rPr>
        <w:t>κής εκπαίδευσης σε πανεπιστημιακή εκπαίδευση εφαρμοσμένων επιστημών.</w:t>
      </w:r>
    </w:p>
    <w:p w14:paraId="7D38D804" w14:textId="77777777" w:rsidR="0056040B" w:rsidRDefault="008F3B9C">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δίνετε υπερεξουσίες στον αρμόδιο Υπουργό, ο οποίος θα μπορεί, αποφασίζοντας και διατάσσοντας, να μετατρέψει ΑΕΙ σε ΤΕΙ και αντιστρόφως. </w:t>
      </w:r>
    </w:p>
    <w:p w14:paraId="7D38D805" w14:textId="77777777" w:rsidR="0056040B" w:rsidRDefault="008F3B9C">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έρχομαι στο άρθρο περί μετεγγραφών</w:t>
      </w:r>
      <w:r>
        <w:rPr>
          <w:rFonts w:eastAsia="Times New Roman" w:cs="Times New Roman"/>
          <w:szCs w:val="24"/>
        </w:rPr>
        <w:t xml:space="preserve">. Οι διατάξεις που φέρνετε, κύριε Υπουργέ, ενισχύουν -και ορθώς πράττετε- όσους είναι στα όρια της ένδειας. Και βεβαίως, πρέπει να ενισχυθούν. Οι </w:t>
      </w:r>
      <w:r>
        <w:rPr>
          <w:rFonts w:eastAsia="Times New Roman" w:cs="Times New Roman"/>
          <w:szCs w:val="24"/>
        </w:rPr>
        <w:lastRenderedPageBreak/>
        <w:t>περισσότερες οικογένειες σήμερα μετά την κρίση και τις περικοπές συντάξεων, μισθών κ.λπ. το ξέρετε πάρα πολύ κ</w:t>
      </w:r>
      <w:r>
        <w:rPr>
          <w:rFonts w:eastAsia="Times New Roman" w:cs="Times New Roman"/>
          <w:szCs w:val="24"/>
        </w:rPr>
        <w:t xml:space="preserve">αλά ότι έχουν ανάγκη από στήριξη. </w:t>
      </w:r>
    </w:p>
    <w:p w14:paraId="7D38D80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Πάνω απ’ όλα, όμως, δεν λαμβάνετε καθόλου υπ’ </w:t>
      </w:r>
      <w:proofErr w:type="spellStart"/>
      <w:r>
        <w:rPr>
          <w:rFonts w:eastAsia="Times New Roman" w:cs="Times New Roman"/>
          <w:szCs w:val="24"/>
        </w:rPr>
        <w:t>όψιν</w:t>
      </w:r>
      <w:proofErr w:type="spellEnd"/>
      <w:r>
        <w:rPr>
          <w:rFonts w:eastAsia="Times New Roman" w:cs="Times New Roman"/>
          <w:szCs w:val="24"/>
        </w:rPr>
        <w:t xml:space="preserve"> σας τους πολύτεκνους και τους </w:t>
      </w:r>
      <w:proofErr w:type="spellStart"/>
      <w:r>
        <w:rPr>
          <w:rFonts w:eastAsia="Times New Roman" w:cs="Times New Roman"/>
          <w:szCs w:val="24"/>
        </w:rPr>
        <w:t>τρίτεκνους</w:t>
      </w:r>
      <w:proofErr w:type="spellEnd"/>
      <w:r>
        <w:rPr>
          <w:rFonts w:eastAsia="Times New Roman" w:cs="Times New Roman"/>
          <w:szCs w:val="24"/>
        </w:rPr>
        <w:t xml:space="preserve">. Εσείς, κύριε Υπουργέ, δεν είχατε αναγνωρίσει κατά το παρελθόν το δίκαιο του αιτήματος των πολυτέκνων και των </w:t>
      </w:r>
      <w:proofErr w:type="spellStart"/>
      <w:r>
        <w:rPr>
          <w:rFonts w:eastAsia="Times New Roman" w:cs="Times New Roman"/>
          <w:szCs w:val="24"/>
        </w:rPr>
        <w:t>τριτέκνων</w:t>
      </w:r>
      <w:proofErr w:type="spellEnd"/>
      <w:r>
        <w:rPr>
          <w:rFonts w:eastAsia="Times New Roman" w:cs="Times New Roman"/>
          <w:szCs w:val="24"/>
        </w:rPr>
        <w:t xml:space="preserve"> και υποσχ</w:t>
      </w:r>
      <w:r>
        <w:rPr>
          <w:rFonts w:eastAsia="Times New Roman" w:cs="Times New Roman"/>
          <w:szCs w:val="24"/>
        </w:rPr>
        <w:t>εθήκατε αλλαγή στο νόμο των μετεγγραφών; Εσείς το κάνατε.</w:t>
      </w:r>
    </w:p>
    <w:p w14:paraId="7D38D807" w14:textId="77777777" w:rsidR="0056040B" w:rsidRDefault="008F3B9C">
      <w:pPr>
        <w:spacing w:after="0" w:line="600" w:lineRule="auto"/>
        <w:jc w:val="both"/>
        <w:rPr>
          <w:rFonts w:eastAsia="Times New Roman" w:cs="Times New Roman"/>
          <w:szCs w:val="24"/>
        </w:rPr>
      </w:pPr>
      <w:r>
        <w:rPr>
          <w:rFonts w:eastAsia="Times New Roman" w:cs="Times New Roman"/>
          <w:szCs w:val="24"/>
        </w:rPr>
        <w:t>Οι πολύτεκνοι φοιτητές πλέον είναι ελάχιστοι. Είναι μόλις το 14% των μετεγγραφών που γίνονται συνολικά. Ο νόμος των μετεγγραφών των πολυτέκνων λειτούργησε χωρίς προβλήματα επί τριάντα δύο συνεχή έτη</w:t>
      </w:r>
      <w:r>
        <w:rPr>
          <w:rFonts w:eastAsia="Times New Roman" w:cs="Times New Roman"/>
          <w:szCs w:val="24"/>
        </w:rPr>
        <w:t xml:space="preserve">, όπως ομολογούσαν και οι ίδιοι οι πρυτάνεις. Γιατί δεν το κάνετε τώρα, αφού είναι τόσο απλό; Γιατί δεν το εντάσσετε </w:t>
      </w:r>
      <w:r>
        <w:rPr>
          <w:rFonts w:eastAsia="Times New Roman" w:cs="Times New Roman"/>
          <w:szCs w:val="24"/>
        </w:rPr>
        <w:lastRenderedPageBreak/>
        <w:t xml:space="preserve">στο παρόν νομοσχέδιο; Γιατί να φαίνεστε εχθρικοί απέναντι στις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w:t>
      </w:r>
      <w:r>
        <w:rPr>
          <w:rFonts w:eastAsia="Times New Roman" w:cs="Times New Roman"/>
          <w:szCs w:val="24"/>
        </w:rPr>
        <w:t xml:space="preserve"> </w:t>
      </w:r>
      <w:r>
        <w:rPr>
          <w:rFonts w:eastAsia="Times New Roman" w:cs="Times New Roman"/>
          <w:szCs w:val="24"/>
        </w:rPr>
        <w:t>Αν και δεν είναι αρμοδιότητά σας και δ</w:t>
      </w:r>
      <w:r>
        <w:rPr>
          <w:rFonts w:eastAsia="Times New Roman" w:cs="Times New Roman"/>
          <w:szCs w:val="24"/>
        </w:rPr>
        <w:t xml:space="preserve">εν αφορά το παρόν νομοσχέδιο, μετά το πετσόκομμα των επιδομάτων, όπου τους τάζατε άλλα προεκλογικά, έρχεστε τώρα για να φανείτε ακόμη μια φορά αναξιόπιστοι με το να τους αγνοείτε επιδεικτικά στο ζήτημα των μετεγγραφών. </w:t>
      </w:r>
    </w:p>
    <w:p w14:paraId="7D38D80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πρέπει άμεσα να επανέλθει το δικα</w:t>
      </w:r>
      <w:r>
        <w:rPr>
          <w:rFonts w:eastAsia="Times New Roman" w:cs="Times New Roman"/>
          <w:szCs w:val="24"/>
        </w:rPr>
        <w:t xml:space="preserve">ίωμα της ελεύθερης μετεγγραφής στους ελάχιστους πλέον πολύτεκνους φοιτητές και τα τέκνα αυτών, ώστε να μπορούν να μετεγγράφονται στην αντίστοιχη σχολή ΑΕΙ ή ΤΕΙ, η οποία είναι πλησιέστερη στον τόπο κατοικίας τους ή εκεί όπου φοιτά ο αδελφός ή η αδελφή στο </w:t>
      </w:r>
      <w:r>
        <w:rPr>
          <w:rFonts w:eastAsia="Times New Roman" w:cs="Times New Roman"/>
          <w:szCs w:val="24"/>
        </w:rPr>
        <w:t xml:space="preserve">αντίστοιχο έτος. </w:t>
      </w:r>
    </w:p>
    <w:p w14:paraId="7D38D809" w14:textId="77777777" w:rsidR="0056040B" w:rsidRDefault="008F3B9C">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xml:space="preserve">, σε σχέση με τους κλάδους και τις ειδικότητες του εκπαιδευτικού προσωπικού της δευτεροβάθμιας εκπαίδευσης: Όπως σας είπα και στην </w:t>
      </w:r>
      <w:r>
        <w:rPr>
          <w:rFonts w:eastAsia="Times New Roman" w:cs="Times New Roman"/>
          <w:szCs w:val="24"/>
        </w:rPr>
        <w:t>επιτροπή</w:t>
      </w:r>
      <w:r>
        <w:rPr>
          <w:rFonts w:eastAsia="Times New Roman" w:cs="Times New Roman"/>
          <w:szCs w:val="24"/>
        </w:rPr>
        <w:t>, υπάρχει μια αδικία σε βάρος της κατηγορίας ΔΕ Ειδικού Βοηθητικού Προσωπικού. Πρέπει να εντ</w:t>
      </w:r>
      <w:r>
        <w:rPr>
          <w:rFonts w:eastAsia="Times New Roman" w:cs="Times New Roman"/>
          <w:szCs w:val="24"/>
        </w:rPr>
        <w:t xml:space="preserve">αχθούν στο </w:t>
      </w:r>
      <w:proofErr w:type="spellStart"/>
      <w:r>
        <w:rPr>
          <w:rFonts w:eastAsia="Times New Roman" w:cs="Times New Roman"/>
          <w:szCs w:val="24"/>
        </w:rPr>
        <w:t>κλαδολόγιο</w:t>
      </w:r>
      <w:proofErr w:type="spellEnd"/>
      <w:r>
        <w:rPr>
          <w:rFonts w:eastAsia="Times New Roman" w:cs="Times New Roman"/>
          <w:szCs w:val="24"/>
        </w:rPr>
        <w:t xml:space="preserve"> ως ΤΕ Ειδικού Βοηθητικού Εκπαιδευτικού Προσωπικού, αφού έχουν λάβει ανάλογη εκπαίδευση με τριάντα τρεις κλάδους και ειδικότητες και αντιμετωπίζονται ως ΤΕ και εκτελούν αντίστοιχα εκπαιδευτικά καθήκοντα. </w:t>
      </w:r>
    </w:p>
    <w:p w14:paraId="7D38D80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Τέλος, σε ότι αφορά την δευτερ</w:t>
      </w:r>
      <w:r>
        <w:rPr>
          <w:rFonts w:eastAsia="Times New Roman" w:cs="Times New Roman"/>
          <w:szCs w:val="24"/>
        </w:rPr>
        <w:t xml:space="preserve">οβάθμια εκπαίδευση: Κύριε Υπουργέ, βρίσκετε επαρκές το ποσοστό του 5% των θέσεων των ΑΕΙ που θα διεκδικούν οι απόφοιτοι των ΕΠΑΛ, ενόψει των αλλαγών </w:t>
      </w:r>
      <w:r>
        <w:rPr>
          <w:rFonts w:eastAsia="Times New Roman" w:cs="Times New Roman"/>
          <w:szCs w:val="24"/>
        </w:rPr>
        <w:lastRenderedPageBreak/>
        <w:t>που πραγματοποιείτε; Πώς θα μπορέσουν αυτά τα παιδιά να προχωρήσουν στην τριτοβάθμια εκπαίδευση, αν καταργή</w:t>
      </w:r>
      <w:r>
        <w:rPr>
          <w:rFonts w:eastAsia="Times New Roman" w:cs="Times New Roman"/>
          <w:szCs w:val="24"/>
        </w:rPr>
        <w:t xml:space="preserve">σετε σταδιακά όλα τα ΤΕΙ; </w:t>
      </w:r>
    </w:p>
    <w:p w14:paraId="7D38D80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μιλήσατε για συναίνεση. Εμείς, όπως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κάνουμε την υπέρβαση και θα συναινέσουμε. Συναινούμε, διότι θεωρούμε ότι η παιδεία είναι η μεγαλύτερη επένδυση για τον τόπο μας και για το </w:t>
      </w:r>
      <w:r>
        <w:rPr>
          <w:rFonts w:eastAsia="Times New Roman" w:cs="Times New Roman"/>
          <w:szCs w:val="24"/>
        </w:rPr>
        <w:t xml:space="preserve">μέλλον της πατρίδας μας. Ωστόσο, η παιδεία χρειάζεται ένα μακρόπνοο και σταθερό πλαίσιο, ώστε να εξασφαλιστεί η ανάπτυξη. Χρειάζεται όραμα και έργο, δίχως πολιτικές και κομματικές σκοπιμότητες. </w:t>
      </w:r>
    </w:p>
    <w:p w14:paraId="7D38D80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Εμείς το αποδεικνύουμε σήμερα ακόμα μια φορά με τη στάση μας.</w:t>
      </w:r>
      <w:r>
        <w:rPr>
          <w:rFonts w:eastAsia="Times New Roman" w:cs="Times New Roman"/>
          <w:szCs w:val="24"/>
        </w:rPr>
        <w:t xml:space="preserve"> Όμως, θα πρέπει και εσείς από την πλευρά σας να κάνετε το </w:t>
      </w:r>
      <w:r>
        <w:rPr>
          <w:rFonts w:eastAsia="Times New Roman" w:cs="Times New Roman"/>
          <w:szCs w:val="24"/>
        </w:rPr>
        <w:lastRenderedPageBreak/>
        <w:t xml:space="preserve">ίδιο και όχι μόνο στην παιδεία, αλλά και σε άλλους τομείς της δημόσιας πολιτικής που διακυβεύονται ζωτικά εθνικά συμφέροντα. </w:t>
      </w:r>
    </w:p>
    <w:p w14:paraId="7D38D80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38D80E"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80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 xml:space="preserve">Σας ευχαριστώ. </w:t>
      </w:r>
    </w:p>
    <w:p w14:paraId="7D38D81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Παιδείας, 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 xml:space="preserve">. </w:t>
      </w:r>
    </w:p>
    <w:p w14:paraId="7D38D81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για εννέα λεπτά. </w:t>
      </w:r>
    </w:p>
    <w:p w14:paraId="7D38D81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Κυρίες και κύριοι Βουλευτές, το νομοσχέδιο περιέχει εκτός από το βασικό του περιεχόμενο, που είναι η εμβληματική πραγματικά πρωτοβουλία για τη δημιουργία του Πανεπιστημίου Δυτικής Αττικής, και ορισμένα ακόμη σημαντικά -κατά </w:t>
      </w:r>
      <w:r>
        <w:rPr>
          <w:rFonts w:eastAsia="Times New Roman" w:cs="Times New Roman"/>
          <w:szCs w:val="24"/>
        </w:rPr>
        <w:lastRenderedPageBreak/>
        <w:t>τη γνώμη μας- άρθρα, κάποια εκ τ</w:t>
      </w:r>
      <w:r>
        <w:rPr>
          <w:rFonts w:eastAsia="Times New Roman" w:cs="Times New Roman"/>
          <w:szCs w:val="24"/>
        </w:rPr>
        <w:t xml:space="preserve">ων οποίων αναφέρονται στην επαγγελματική εκπαίδευση. </w:t>
      </w:r>
    </w:p>
    <w:p w14:paraId="7D38D81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εισηγήτρια της Νέας Δημοκρατίας έκανε αναφορά στην έλλειψη από την πλευρά μας στρατηγικού σχεδιασμού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στην καθυστέρηση τού να συντάξουμε έναν τέτοιο στρατηγικό σχεδιασμό. </w:t>
      </w:r>
    </w:p>
    <w:p w14:paraId="7D38D81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όλ</w:t>
      </w:r>
      <w:r>
        <w:rPr>
          <w:rFonts w:eastAsia="Times New Roman" w:cs="Times New Roman"/>
          <w:szCs w:val="24"/>
        </w:rPr>
        <w:t xml:space="preserve">η τη σοβαρότητα που μπορεί να έχει κανείς, το πρώτο που μπορούμε να απαντήσουμε είναι τι παρέλαβε αυτή η Κυβέρνηση από την προηγούμενη στον τομέα του σχεδιασμού για την αναβάθμιση της επαγγελματικής εκπαίδευσης. Η απάντηση είναι πολύ απλή, γιατί είναι μια </w:t>
      </w:r>
      <w:r>
        <w:rPr>
          <w:rFonts w:eastAsia="Times New Roman" w:cs="Times New Roman"/>
          <w:szCs w:val="24"/>
        </w:rPr>
        <w:t xml:space="preserve">λέξη: Τίποτα. </w:t>
      </w:r>
    </w:p>
    <w:p w14:paraId="7D38D81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Εμείς ολοκληρώσαμε ένα στρατηγικό σχέδιο για την</w:t>
      </w:r>
      <w:r>
        <w:rPr>
          <w:rFonts w:eastAsia="Times New Roman" w:cs="Times New Roman"/>
          <w:b/>
          <w:szCs w:val="24"/>
        </w:rPr>
        <w:t xml:space="preserve"> </w:t>
      </w:r>
      <w:r>
        <w:rPr>
          <w:rFonts w:eastAsia="Times New Roman" w:cs="Times New Roman"/>
          <w:szCs w:val="24"/>
        </w:rPr>
        <w:t xml:space="preserve">ολιστική αντιμετώπιση του συστήματος επαγγελματικής εκπαίδευσης και κατάρτισης μέσα σε έναν χρόνο και μάλιστα σε έναν χρόνο που όλοι γνωρίζετε ποιες ήταν οι συνθήκες που επικρατούσαν τότε στη </w:t>
      </w:r>
      <w:r>
        <w:rPr>
          <w:rFonts w:eastAsia="Times New Roman" w:cs="Times New Roman"/>
          <w:szCs w:val="24"/>
        </w:rPr>
        <w:t xml:space="preserve">χώρα, το 2015 και το 2016. </w:t>
      </w:r>
    </w:p>
    <w:p w14:paraId="7D38D81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Από το 2016, λοιπόν, η χώρα έχει έναν ολοκληρωμένο στρατηγικό σχεδιασμό για την επαγγελματική εκπαίδευση και κατάρτιση, εξαιτίας του οποίου μπορέσαμε και καταστήσαμε διαθέσιμους σοβαρότατους πόρους από ευρωπαϊκά κονδύλια το ύψος</w:t>
      </w:r>
      <w:r>
        <w:rPr>
          <w:rFonts w:eastAsia="Times New Roman" w:cs="Times New Roman"/>
          <w:szCs w:val="24"/>
        </w:rPr>
        <w:t xml:space="preserve"> των οποίων ξεπερνά τα 300 εκατομμύρια ευρώ, κονδύλια τα οποία στη σημερινή φάση διαθέτουμε για την ανάπτυξη πολλών προγραμμάτων που στηρίζουν και ενισχύουν την επαγγελματική εκπαίδευση. </w:t>
      </w:r>
    </w:p>
    <w:p w14:paraId="7D38D81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Τι λέει αυτός ο σχεδιασμός μας; Μια νέα δομή για τα επαγγελματικά λύ</w:t>
      </w:r>
      <w:r>
        <w:rPr>
          <w:rFonts w:eastAsia="Times New Roman" w:cs="Times New Roman"/>
          <w:szCs w:val="24"/>
        </w:rPr>
        <w:t xml:space="preserve">κεια, ελκυστική δομή για τους μαθητές και τις μαθήτριες, που όμως αποφεύγει την πρόωρη εξειδίκευση, κάτι που ήταν ήδη εφαρμοσμένο από την προηγούμενη </w:t>
      </w:r>
      <w:r>
        <w:rPr>
          <w:rFonts w:eastAsia="Times New Roman" w:cs="Times New Roman"/>
          <w:szCs w:val="24"/>
        </w:rPr>
        <w:t xml:space="preserve">συγκυβέρνηση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w:t>
      </w:r>
    </w:p>
    <w:p w14:paraId="7D38D81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Εφαρμόζουμε το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«Μια Νέα Αρχή στα ΕΠΑΛ», που σκοπεύει στη μείωση της μαθητικής διαρροής και στη στήριξη των μαθητών των ΕΠΑΛ στη διάρκεια των σπουδών τους και όσον αφορά τα μαθησιακά αποτελέσματα, με ενισχυτική διδασκαλία στους μαθητές και στις μαθήτριες της πρώτης τάξης,</w:t>
      </w:r>
      <w:r>
        <w:rPr>
          <w:rFonts w:eastAsia="Times New Roman" w:cs="Times New Roman"/>
          <w:szCs w:val="24"/>
        </w:rPr>
        <w:t xml:space="preserve"> αλλά και για την ψυχοκοινωνική τους στήριξη, με την πρόσληψη ψυχολόγων από τον επόμενο χρόνο σε όλα τα επαγγελματικά λύκεια της χώρας. </w:t>
      </w:r>
    </w:p>
    <w:p w14:paraId="7D38D81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Τέλος, ο σχεδιασμός μας αναφέρεται στα παιδιά μετά την αποφοίτησή τους από το σχολείο. Η πρώτη εφαρμογή αυτού του σχεδι</w:t>
      </w:r>
      <w:r>
        <w:rPr>
          <w:rFonts w:eastAsia="Times New Roman" w:cs="Times New Roman"/>
          <w:szCs w:val="24"/>
        </w:rPr>
        <w:t xml:space="preserve">ασμού μας είναι το </w:t>
      </w:r>
      <w:proofErr w:type="spellStart"/>
      <w:r>
        <w:rPr>
          <w:rFonts w:eastAsia="Times New Roman" w:cs="Times New Roman"/>
          <w:szCs w:val="24"/>
        </w:rPr>
        <w:t>μεταλυκειακό</w:t>
      </w:r>
      <w:proofErr w:type="spellEnd"/>
      <w:r>
        <w:rPr>
          <w:rFonts w:eastAsia="Times New Roman" w:cs="Times New Roman"/>
          <w:szCs w:val="24"/>
        </w:rPr>
        <w:t xml:space="preserve"> έτος, η τάξη μαθητείας, η οποία πέρα από όσα αβάσιμα και ανακριβή λέχθηκαν επί μήνες, συναντά την καθολική αποδοχή και των μαθητών και των μαθητριών μας, αλλά και των εκπαιδευτικών και απόδειξη της μεγάλης επιτυχίας του προγ</w:t>
      </w:r>
      <w:r>
        <w:rPr>
          <w:rFonts w:eastAsia="Times New Roman" w:cs="Times New Roman"/>
          <w:szCs w:val="24"/>
        </w:rPr>
        <w:t>ράμματος είναι ότι οι χίλιοι διακόσιοι απόφοιτοι που συμμετείχαν πέρ</w:t>
      </w:r>
      <w:r>
        <w:rPr>
          <w:rFonts w:eastAsia="Times New Roman" w:cs="Times New Roman"/>
          <w:szCs w:val="24"/>
        </w:rPr>
        <w:t>υ</w:t>
      </w:r>
      <w:r>
        <w:rPr>
          <w:rFonts w:eastAsia="Times New Roman" w:cs="Times New Roman"/>
          <w:szCs w:val="24"/>
        </w:rPr>
        <w:t>σι κατά την πρώτη εφαρμογή στο πρόγραμμα, φέτος έχουν γίνει υπερδιπλάσιοι και ο αριθμός των αποφοίτων μας που συμμετέχει στο πρόγραμμα της μαθητείας ξεπερνάει τους τρεις χιλιάδες και σε δ</w:t>
      </w:r>
      <w:r>
        <w:rPr>
          <w:rFonts w:eastAsia="Times New Roman" w:cs="Times New Roman"/>
          <w:szCs w:val="24"/>
        </w:rPr>
        <w:t xml:space="preserve">ημόσιους και σε ιδιωτικούς φορείς, με αμοιβή, με πλήρη ασφάλιση, με όλα τα εργασιακά δικαιώματα </w:t>
      </w:r>
      <w:r>
        <w:rPr>
          <w:rFonts w:eastAsia="Times New Roman" w:cs="Times New Roman"/>
          <w:szCs w:val="24"/>
        </w:rPr>
        <w:lastRenderedPageBreak/>
        <w:t xml:space="preserve">και με αναβαθμισμένο επίπεδο προσόντων του ευρωπαϊκού πλαισίου. </w:t>
      </w:r>
    </w:p>
    <w:p w14:paraId="7D38D81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ο τελευταίος άξονας ήταν η ακαδημαϊκή προοπτική των αποφοίτων των ΕΠΑΛ. Καθιερώσαμε από πέρ</w:t>
      </w:r>
      <w:r>
        <w:rPr>
          <w:rFonts w:eastAsia="Times New Roman" w:cs="Times New Roman"/>
          <w:szCs w:val="24"/>
        </w:rPr>
        <w:t>υ</w:t>
      </w:r>
      <w:r>
        <w:rPr>
          <w:rFonts w:eastAsia="Times New Roman" w:cs="Times New Roman"/>
          <w:szCs w:val="24"/>
        </w:rPr>
        <w:t xml:space="preserve">σι ήδη την εισαγωγή των αποφοίτων των ΕΠΑΛ και στα πανεπιστήμια. Μέχρι </w:t>
      </w:r>
      <w:proofErr w:type="spellStart"/>
      <w:r>
        <w:rPr>
          <w:rFonts w:eastAsia="Times New Roman" w:cs="Times New Roman"/>
          <w:szCs w:val="24"/>
        </w:rPr>
        <w:t>πρόπερσι</w:t>
      </w:r>
      <w:proofErr w:type="spellEnd"/>
      <w:r>
        <w:rPr>
          <w:rFonts w:eastAsia="Times New Roman" w:cs="Times New Roman"/>
          <w:szCs w:val="24"/>
        </w:rPr>
        <w:t xml:space="preserve"> αυτό δεν υπήρχε. Για τα παιδιά των ΕΠΑΛ υπήρχαν μόνο τα ΤΕΙ. Εμείς, λοιπόν, καθιερώσαμε την εισαγωγή και στα πανεπιστήμια ήδη από πέρ</w:t>
      </w:r>
      <w:r>
        <w:rPr>
          <w:rFonts w:eastAsia="Times New Roman" w:cs="Times New Roman"/>
          <w:szCs w:val="24"/>
        </w:rPr>
        <w:t>υ</w:t>
      </w:r>
      <w:r>
        <w:rPr>
          <w:rFonts w:eastAsia="Times New Roman" w:cs="Times New Roman"/>
          <w:szCs w:val="24"/>
        </w:rPr>
        <w:t xml:space="preserve">σι, σε ποσοστό 1% των θέσεων. Το ποσοστό </w:t>
      </w:r>
      <w:r>
        <w:rPr>
          <w:rFonts w:eastAsia="Times New Roman" w:cs="Times New Roman"/>
          <w:szCs w:val="24"/>
        </w:rPr>
        <w:t>αυτό με το νομοσχέδιο που συζητάμε σήμερα αυξάνεται στο 5%. Αυτό θέλω να το υπογραμμίσω, να του δώσουμε όλη την έμφαση που του αξίζει. Ένα ταμπού που υπήρχε σε μεγάλο τμήμα της ελληνικής κοινωνίας σιγά σιγά υφίσταται ρωγμές. Τα παιδιά των ΕΠΑΛ είναι ισότιμ</w:t>
      </w:r>
      <w:r>
        <w:rPr>
          <w:rFonts w:eastAsia="Times New Roman" w:cs="Times New Roman"/>
          <w:szCs w:val="24"/>
        </w:rPr>
        <w:t xml:space="preserve">οι μαθητές και μαθήτριες με τα παιδιά των Γενικών Λυκείων </w:t>
      </w:r>
      <w:r>
        <w:rPr>
          <w:rFonts w:eastAsia="Times New Roman" w:cs="Times New Roman"/>
          <w:szCs w:val="24"/>
        </w:rPr>
        <w:lastRenderedPageBreak/>
        <w:t>και έχουν πρόσβαση σε όλες τις δομές της τριτοβάθμιας εκπαίδευσης.</w:t>
      </w:r>
    </w:p>
    <w:p w14:paraId="7D38D81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Υπήρξε, λοιπόν, μια ανησυχία από τους συναδέλφους της Νέας Δημοκρατίας για τα παιδιά των ΕΠΑΛ της Αττικής. Ανησυχούν οι συνάδελφοι </w:t>
      </w:r>
      <w:r>
        <w:rPr>
          <w:rFonts w:eastAsia="Times New Roman" w:cs="Times New Roman"/>
          <w:szCs w:val="24"/>
        </w:rPr>
        <w:t xml:space="preserve">της Νέας Δημοκρατίας για τα παιδιά των ΕΠΑΛ. Ποιοι είναι αυτοί που ανησυχούν; Είναι αυτοί που το 2013 μέσα σε μια </w:t>
      </w:r>
      <w:r>
        <w:rPr>
          <w:rFonts w:eastAsia="Times New Roman" w:cs="Times New Roman"/>
          <w:szCs w:val="24"/>
        </w:rPr>
        <w:t xml:space="preserve">νύχτα </w:t>
      </w:r>
      <w:r>
        <w:rPr>
          <w:rFonts w:eastAsia="Times New Roman" w:cs="Times New Roman"/>
          <w:szCs w:val="24"/>
        </w:rPr>
        <w:t>κατάργησαν τομείς και δεκάδες ειδικότητες των ΕΠΑΛ, έθεσαν σε διαθεσιμότητα δυόμισι χιλιάδες εκπαιδευτικούς και οδήγησαν είκοσι χιλιάδες</w:t>
      </w:r>
      <w:r>
        <w:rPr>
          <w:rFonts w:eastAsia="Times New Roman" w:cs="Times New Roman"/>
          <w:szCs w:val="24"/>
        </w:rPr>
        <w:t xml:space="preserve"> μαθητές και μαθήτριες εκτός του δημόσιου εκπαιδευτικού συστήματος. Αυτοί είναι οι συνάδελφοι που ανησυχούν για το τι θα συμβεί με τα παιδιά των ΕΠΑΛ! Αν η λέξη «υποκρισία» δεν χαρακτηρίζει αυτή τη συμπεριφορά, παρακαλώ ας βρεθεί μια άλλη κατάλληλη λέξη γι</w:t>
      </w:r>
      <w:r>
        <w:rPr>
          <w:rFonts w:eastAsia="Times New Roman" w:cs="Times New Roman"/>
          <w:szCs w:val="24"/>
        </w:rPr>
        <w:t>α την περίπτωση.</w:t>
      </w:r>
    </w:p>
    <w:p w14:paraId="7D38D81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Πόσοι ήταν οι εισακτέοι από τα ΕΠΑΛ πέρ</w:t>
      </w:r>
      <w:r>
        <w:rPr>
          <w:rFonts w:eastAsia="Times New Roman" w:cs="Times New Roman"/>
          <w:szCs w:val="24"/>
        </w:rPr>
        <w:t>υ</w:t>
      </w:r>
      <w:r>
        <w:rPr>
          <w:rFonts w:eastAsia="Times New Roman" w:cs="Times New Roman"/>
          <w:szCs w:val="24"/>
        </w:rPr>
        <w:t>σι στην τριτοβάθμια εκπαίδευση; Ήταν έξι χιλιάδες διακόσιοι εξήντα. Πόσοι θα είναι φέτος, με την αύξηση του ποσοστού που κάνουμε στα πανεπιστήμια από το 1% στο 5%; Θα είναι έξι χιλιάδες επτακόσιοι ογ</w:t>
      </w:r>
      <w:r>
        <w:rPr>
          <w:rFonts w:eastAsia="Times New Roman" w:cs="Times New Roman"/>
          <w:szCs w:val="24"/>
        </w:rPr>
        <w:t>δόντα. Δηλαδή πεντακόσιοι είκοσι μαθητές από τα ΕΠΑΛ φέτος περισσότεροι από πέρ</w:t>
      </w:r>
      <w:r>
        <w:rPr>
          <w:rFonts w:eastAsia="Times New Roman" w:cs="Times New Roman"/>
          <w:szCs w:val="24"/>
        </w:rPr>
        <w:t>υ</w:t>
      </w:r>
      <w:r>
        <w:rPr>
          <w:rFonts w:eastAsia="Times New Roman" w:cs="Times New Roman"/>
          <w:szCs w:val="24"/>
        </w:rPr>
        <w:t>σι θα εισαχθούν στην τριτοβάθμια εκπαίδευση.</w:t>
      </w:r>
    </w:p>
    <w:p w14:paraId="7D38D81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Υπήρχε πραγματικά ένα πρόβλημα με τους εισακτέους από τα ΕΠΑΛ της Αττικής, πώς αυτά τα παιδιά θα μπορούν να φοιτήσουν σε δομές της </w:t>
      </w:r>
      <w:r>
        <w:rPr>
          <w:rFonts w:eastAsia="Times New Roman" w:cs="Times New Roman"/>
          <w:szCs w:val="24"/>
        </w:rPr>
        <w:t xml:space="preserve">τριτοβάθμιας εκπαίδευσης που εδρεύουν στην Αττική. Υπήρχε μια λάθος αντιμετώπιση των αριθμών γιατί στους υπολογισμούς τους οι συνάδελφοι υπολόγιζαν μόνο το νέο Πανεπιστήμιο Δυτικής Αττικής, αλλά αγνοούσαν ότι ο αριθμός των θέσεων στα </w:t>
      </w:r>
      <w:r>
        <w:rPr>
          <w:rFonts w:eastAsia="Times New Roman" w:cs="Times New Roman"/>
          <w:szCs w:val="24"/>
        </w:rPr>
        <w:lastRenderedPageBreak/>
        <w:t>πανεπιστήμια αυξάνεται</w:t>
      </w:r>
      <w:r>
        <w:rPr>
          <w:rFonts w:eastAsia="Times New Roman" w:cs="Times New Roman"/>
          <w:szCs w:val="24"/>
        </w:rPr>
        <w:t xml:space="preserve"> για όλα τα πανεπιστήμια και για τα πανεπιστήμια που εδρεύουν στην Αττική. Και για το Πολυτεχνείο, και για την Ιατρική, και για τη Φυσικομαθηματική και για τη Γεωπονική. Σε όλες αυτές τις σχολές το ποσοστό των αποφοίτων των ΕΠΑΛ αυξάνεται από 1% σε 5%. Παρ</w:t>
      </w:r>
      <w:r>
        <w:rPr>
          <w:rFonts w:eastAsia="Times New Roman" w:cs="Times New Roman"/>
          <w:szCs w:val="24"/>
        </w:rPr>
        <w:t xml:space="preserve">’ όλα αυτά, όμως, επειδή υπάρχει ένας αιφνιδιασμός των παιδιών που βρίσκονται ήδη στην Γ΄ Λυκείου, όπως ανακοίνωσε και ο Υπουργός, ειδικά για φέτος και ειδικά για το Πανεπιστήμιο Δυτικής Αττικής, το ποσοστό των παιδιών των ΕΠΑΛ που θα εισαχθούν σε αυτό θα </w:t>
      </w:r>
      <w:r>
        <w:rPr>
          <w:rFonts w:eastAsia="Times New Roman" w:cs="Times New Roman"/>
          <w:szCs w:val="24"/>
        </w:rPr>
        <w:t>είναι αυξημένο και σύμφωνα με τους υπολογισμούς μας, για να υπάρχει πλήρης αποκατάσταση, με τη νομοτεχνική βελτίωση που θα καταθέσουμε το ποσοστό αυτό θα ανέλθει στο 10%.</w:t>
      </w:r>
    </w:p>
    <w:p w14:paraId="7D38D81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Δημιουργούμε σε όλα τα πανεπιστήμια και στα ΤΕΙ της χώρας </w:t>
      </w:r>
      <w:r>
        <w:rPr>
          <w:rFonts w:eastAsia="Times New Roman" w:cs="Times New Roman"/>
          <w:szCs w:val="24"/>
        </w:rPr>
        <w:t>κέντρα επαγγελματικής εκπαί</w:t>
      </w:r>
      <w:r>
        <w:rPr>
          <w:rFonts w:eastAsia="Times New Roman" w:cs="Times New Roman"/>
          <w:szCs w:val="24"/>
        </w:rPr>
        <w:t>δευσης</w:t>
      </w:r>
      <w:r>
        <w:rPr>
          <w:rFonts w:eastAsia="Times New Roman" w:cs="Times New Roman"/>
          <w:szCs w:val="24"/>
        </w:rPr>
        <w:t xml:space="preserve"> που θα λειτουργήσουν προγράμματα επαγγελματικής κατάρτισης διετούς διάρκειας, με προνομιακή εισαγωγή σε αυτά των αποφοίτων των ΕΠΑΛ, υπό το κύρος που έχουν τα ιδρύματα της τριτοβάθμιας εκπαίδευσης και σε πολύ ενδιαφέρουσες ειδικότητες, κάποιες από τ</w:t>
      </w:r>
      <w:r>
        <w:rPr>
          <w:rFonts w:eastAsia="Times New Roman" w:cs="Times New Roman"/>
          <w:szCs w:val="24"/>
        </w:rPr>
        <w:t>ις οποίες ακούσαμε από τους υπεύθυνους του ΤΕΙ Αθήνας και του ΤΕΙ Πειραιά κατά την ακρόαση των φορέων στην Επιτροπή Μορφωτικών Υποθέσεων. Έτσι, οι απόφοιτοι των ΕΠΑΛ που δεν θέλουν να συνεχίσουν στην τριτοβάθμια εκπαίδευση, θα έχουν από εδώ και στο εξής τρ</w:t>
      </w:r>
      <w:r>
        <w:rPr>
          <w:rFonts w:eastAsia="Times New Roman" w:cs="Times New Roman"/>
          <w:szCs w:val="24"/>
        </w:rPr>
        <w:t>εις δυνατότητες: Η πρώτη είναι η φοίτηση στα ΙΕΚ που όλοι γνωρίζουμε. Η δεύτερη είναι ο θεσμός της μαθητείας, που ήδη υλοποιούμε από πέρ</w:t>
      </w:r>
      <w:r>
        <w:rPr>
          <w:rFonts w:eastAsia="Times New Roman" w:cs="Times New Roman"/>
          <w:szCs w:val="24"/>
        </w:rPr>
        <w:t>υ</w:t>
      </w:r>
      <w:r>
        <w:rPr>
          <w:rFonts w:eastAsia="Times New Roman" w:cs="Times New Roman"/>
          <w:szCs w:val="24"/>
        </w:rPr>
        <w:t xml:space="preserve">σι με πολύ ελπιδοφόρα αποτελέσματα μέχρι σήμερα. Και η </w:t>
      </w:r>
      <w:r>
        <w:rPr>
          <w:rFonts w:eastAsia="Times New Roman" w:cs="Times New Roman"/>
          <w:szCs w:val="24"/>
        </w:rPr>
        <w:lastRenderedPageBreak/>
        <w:t>τρίτη επιλογή, που καθιερώνουμε σήμερα με το νομοσχέδιο, είναι ν</w:t>
      </w:r>
      <w:r>
        <w:rPr>
          <w:rFonts w:eastAsia="Times New Roman" w:cs="Times New Roman"/>
          <w:szCs w:val="24"/>
        </w:rPr>
        <w:t xml:space="preserve">α φοιτήσουν τα παιδιά στα </w:t>
      </w:r>
      <w:r>
        <w:rPr>
          <w:rFonts w:eastAsia="Times New Roman" w:cs="Times New Roman"/>
          <w:szCs w:val="24"/>
        </w:rPr>
        <w:t xml:space="preserve">κέντρα επαγγελματικής εκπαίδευσης </w:t>
      </w:r>
      <w:r>
        <w:rPr>
          <w:rFonts w:eastAsia="Times New Roman" w:cs="Times New Roman"/>
          <w:szCs w:val="24"/>
        </w:rPr>
        <w:t>των ΑΕΙ.</w:t>
      </w:r>
    </w:p>
    <w:p w14:paraId="7D38D81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οι τρεις αυτοί δρόμοι οδηγούν στο επίπεδο 5 του ευρωπαϊκού πλαισίου προσόντων και γι’ αυτό τον λόγο νομοθετούμε ότι οι απόφοιτοι και από τις τρεις αυτές δομές θα έχουν την ίδια </w:t>
      </w:r>
      <w:proofErr w:type="spellStart"/>
      <w:r>
        <w:rPr>
          <w:rFonts w:eastAsia="Times New Roman" w:cs="Times New Roman"/>
          <w:szCs w:val="24"/>
        </w:rPr>
        <w:t>μοριοδ</w:t>
      </w:r>
      <w:r>
        <w:rPr>
          <w:rFonts w:eastAsia="Times New Roman" w:cs="Times New Roman"/>
          <w:szCs w:val="24"/>
        </w:rPr>
        <w:t>ότηση</w:t>
      </w:r>
      <w:proofErr w:type="spellEnd"/>
      <w:r>
        <w:rPr>
          <w:rFonts w:eastAsia="Times New Roman" w:cs="Times New Roman"/>
          <w:szCs w:val="24"/>
        </w:rPr>
        <w:t xml:space="preserve"> σε όλες τις προκηρύξεις του ΑΣΕΠ για την πρόσληψη στον δημόσιο τομέα, την ίδια ακριβώς αντιμετώπιση, δηλαδή </w:t>
      </w:r>
      <w:proofErr w:type="spellStart"/>
      <w:r>
        <w:rPr>
          <w:rFonts w:eastAsia="Times New Roman" w:cs="Times New Roman"/>
          <w:szCs w:val="24"/>
        </w:rPr>
        <w:t>εκατόν</w:t>
      </w:r>
      <w:proofErr w:type="spellEnd"/>
      <w:r>
        <w:rPr>
          <w:rFonts w:eastAsia="Times New Roman" w:cs="Times New Roman"/>
          <w:szCs w:val="24"/>
        </w:rPr>
        <w:t xml:space="preserve"> πενήντα μόρια.</w:t>
      </w:r>
    </w:p>
    <w:p w14:paraId="7D38D8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Με το άρθρο 30 συγκροτούμε το Εθνικό Συντονιστικό Όργανο για τη </w:t>
      </w:r>
      <w:r>
        <w:rPr>
          <w:rFonts w:eastAsia="Times New Roman" w:cs="Times New Roman"/>
          <w:szCs w:val="24"/>
        </w:rPr>
        <w:t>μαθητεία</w:t>
      </w:r>
      <w:r>
        <w:rPr>
          <w:rFonts w:eastAsia="Times New Roman" w:cs="Times New Roman"/>
          <w:szCs w:val="24"/>
        </w:rPr>
        <w:t>, με σκοπό μια ελκυστική δομή, μια ελπιδοφόρα πρ</w:t>
      </w:r>
      <w:r>
        <w:rPr>
          <w:rFonts w:eastAsia="Times New Roman" w:cs="Times New Roman"/>
          <w:szCs w:val="24"/>
        </w:rPr>
        <w:t>οσπάθεια που καθιερώσαμε να την παρακολουθούμε, να προτεί</w:t>
      </w:r>
      <w:r>
        <w:rPr>
          <w:rFonts w:eastAsia="Times New Roman" w:cs="Times New Roman"/>
          <w:szCs w:val="24"/>
        </w:rPr>
        <w:lastRenderedPageBreak/>
        <w:t>νουμε τρόπους βελτίωσης και όποια μετεξέλιξη χρειάζεται. Μάλιστα, επιλέξαμε σ’ αυτό το συντονιστικό όργανο η Κυβέρνηση να μην έχει την πλειοψηφία, να ορίζουν το Υπουργείο Παιδείας και το Υπουργείο Ερ</w:t>
      </w:r>
      <w:r>
        <w:rPr>
          <w:rFonts w:eastAsia="Times New Roman" w:cs="Times New Roman"/>
          <w:szCs w:val="24"/>
        </w:rPr>
        <w:t>γασίας μόνο τα τέσσερα από τα δεκατρία μέλη του και η πλειοψηφία των μελών του να ορίζεται από τους κοινωνικούς εταίρους, από τους φορείς των εργαζομένων και των εργοδοτών, οι οποίοι προσφέρουν τις θέσεις μαθητείας και βεβαίως, να συμμετέχουν και οι εκπρόσ</w:t>
      </w:r>
      <w:r>
        <w:rPr>
          <w:rFonts w:eastAsia="Times New Roman" w:cs="Times New Roman"/>
          <w:szCs w:val="24"/>
        </w:rPr>
        <w:t xml:space="preserve">ωποι της </w:t>
      </w:r>
      <w:r>
        <w:rPr>
          <w:rFonts w:eastAsia="Times New Roman" w:cs="Times New Roman"/>
          <w:szCs w:val="24"/>
        </w:rPr>
        <w:t xml:space="preserve">αυτοδιοίκησης </w:t>
      </w:r>
      <w:r>
        <w:rPr>
          <w:rFonts w:eastAsia="Times New Roman" w:cs="Times New Roman"/>
          <w:szCs w:val="24"/>
        </w:rPr>
        <w:t>Α΄ και Β΄ βαθμού, όπως επίσης και οι δήμοι και οι περιφέρειες που προσφέρουν θέσεις μαθητείας για τους αποφοίτους των ΕΠΑΛ. Βεβαίως, όλα τα μέλη αυτού του οργάνου δεν θα λαμβάνουν την παραμικρή αμοιβή για τη συμμετοχή τους στις συνεδ</w:t>
      </w:r>
      <w:r>
        <w:rPr>
          <w:rFonts w:eastAsia="Times New Roman" w:cs="Times New Roman"/>
          <w:szCs w:val="24"/>
        </w:rPr>
        <w:t>ριάσεις του.</w:t>
      </w:r>
    </w:p>
    <w:p w14:paraId="7D38D82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Τέλος, να αναφερθώ στο άρθρο 31, με το οποίο δημιουργούμε σε όλα τα καταστήματα κράτησης, σε όλες τις φυλακές της χώρας, σχολικές δομές, δημοτικό, γυμνάσιο ή σχολείο δεύτερης ευκαιρίας, γενικό λύκειο, επαγγελματικό λύκειο, δημόσιο ΙΕΚ, καθώς κ</w:t>
      </w:r>
      <w:r>
        <w:rPr>
          <w:rFonts w:eastAsia="Times New Roman" w:cs="Times New Roman"/>
          <w:szCs w:val="24"/>
        </w:rPr>
        <w:t>αι τμήματα εκμάθησης της ελληνικής γλώσσας για τους αλλοδαπούς κρατούμενους. Νομίζω ότι είναι αυτονόητη η αξία της διάταξης. Παραφράζοντας το γνωστό ρητό, να πω ότι όπου ανοίγει ένα σχολείο, μια φυλακή γίνεται πιο ανθρώπινη.</w:t>
      </w:r>
    </w:p>
    <w:p w14:paraId="7D38D82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w:t>
      </w:r>
      <w:r>
        <w:rPr>
          <w:rFonts w:eastAsia="Times New Roman" w:cs="Times New Roman"/>
          <w:szCs w:val="24"/>
        </w:rPr>
        <w:t>δούνι λήξεως του χρόνου ομιλίας του κυρίου Υφυπουργού)</w:t>
      </w:r>
    </w:p>
    <w:p w14:paraId="7D38D82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για ένα λεπτό, κύριε Πρόεδρε, να αναφερθώ στην τροπολογία που καταθέτουμε, τη με γενικό αριθμό 1491 και ειδικό αριθμό 155, που αναφέρεται στη λειτουργία του ΕΟΠΠΕΠ. </w:t>
      </w:r>
      <w:r>
        <w:rPr>
          <w:rFonts w:eastAsia="Times New Roman" w:cs="Times New Roman"/>
          <w:szCs w:val="24"/>
        </w:rPr>
        <w:lastRenderedPageBreak/>
        <w:t>Πρόκειται για διατάξει</w:t>
      </w:r>
      <w:r>
        <w:rPr>
          <w:rFonts w:eastAsia="Times New Roman" w:cs="Times New Roman"/>
          <w:szCs w:val="24"/>
        </w:rPr>
        <w:t>ς οι οποίες ρυθμίζουν κατά τη γνώμη μας ορισμένες προβληματικές διατάξεις που υπήρχαν από το παρελθόν.</w:t>
      </w:r>
    </w:p>
    <w:p w14:paraId="7D38D82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2013 με υπουργική απόφαση ορίστηκε ότι το πρόσωπο που επιλέγεται για διευθύνων σύμβουλος του ΕΟΠΠΕΠ, εάν είναι υπάλληλος του δημοσίου ή του ευρύτερου </w:t>
      </w:r>
      <w:r>
        <w:rPr>
          <w:rFonts w:eastAsia="Times New Roman" w:cs="Times New Roman"/>
          <w:szCs w:val="24"/>
        </w:rPr>
        <w:t>δημοσίου τομέα, πρέπει να αποσπαστεί από την υπηρεσία του στον ΕΟΠΠΕΠ, λες και πρόκειται για κανέναν εργαζόμενο ο οποίος ζητά αλλαγή εργασιακής θέσης. Πέρα από το γεγονός ότι αυτή η απόφαση υπερέβη τη νομοθετική εξουσιοδότηση που είχε, είναι και ένας παραλ</w:t>
      </w:r>
      <w:r>
        <w:rPr>
          <w:rFonts w:eastAsia="Times New Roman" w:cs="Times New Roman"/>
          <w:szCs w:val="24"/>
        </w:rPr>
        <w:t>ογισμός. Μόνο στον ΕΟΠΠΕΠ συμβαίνει αυτό. Καταργούμε, λοιπόν, αυτή τη διάταξη και λέμε ότι ο διευθύνων σύμβουλος ορίζεται -όπως είναι το λογικό- με απόφαση του Υπουργού Παιδείας και δεν απαιτείται απόσπασή του.</w:t>
      </w:r>
    </w:p>
    <w:p w14:paraId="7D38D82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Με την παράγραφο 3 λέμε το αυτονόητο, ότι μετ</w:t>
      </w:r>
      <w:r>
        <w:rPr>
          <w:rFonts w:eastAsia="Times New Roman" w:cs="Times New Roman"/>
          <w:szCs w:val="24"/>
        </w:rPr>
        <w:t>ά τη λήξη της θητείας του διευθύνοντος συμβούλου, αυτός επανέρχεται στη θέση στην οποία υπηρετούσε μέχρι τον διορισμό του.</w:t>
      </w:r>
    </w:p>
    <w:p w14:paraId="7D38D82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Τέλος, με την τέταρτη παράγραφο ορίζουμε ότι ο </w:t>
      </w:r>
      <w:r>
        <w:rPr>
          <w:rFonts w:eastAsia="Times New Roman" w:cs="Times New Roman"/>
          <w:szCs w:val="24"/>
        </w:rPr>
        <w:t xml:space="preserve">κανονισμός λειτουργίας </w:t>
      </w:r>
      <w:r>
        <w:rPr>
          <w:rFonts w:eastAsia="Times New Roman" w:cs="Times New Roman"/>
          <w:szCs w:val="24"/>
        </w:rPr>
        <w:t>του ΕΟΠΠΕΠ ορίζεται με υπουργική απόφαση του Υπουργού Παιδείας.</w:t>
      </w:r>
      <w:r>
        <w:rPr>
          <w:rFonts w:eastAsia="Times New Roman" w:cs="Times New Roman"/>
          <w:szCs w:val="24"/>
        </w:rPr>
        <w:t xml:space="preserve"> Η προηγούμενη διάταξη έλεγε ότι απαιτείται κοινή υπουργική απόφαση με τους συναρμόδιους Υπουργούς. Όμως, ο ΕΟΠΠΕΠ είναι ένας οργανισμός δημόσιου συμφέροντος, ανήκει στον δημόσιο τομέα και εποπτεύεται αποκλειστικά από το Υπουργείο Παιδείας. Δεν υπάρχουν συ</w:t>
      </w:r>
      <w:r>
        <w:rPr>
          <w:rFonts w:eastAsia="Times New Roman" w:cs="Times New Roman"/>
          <w:szCs w:val="24"/>
        </w:rPr>
        <w:t>ναρμόδιοι Υπουργοί επί του προκειμένου. Επομένως, ρυθμίζουμε και αυτή την ανακολουθία.</w:t>
      </w:r>
    </w:p>
    <w:p w14:paraId="7D38D82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828"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82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Η Βουλευτής του ΣΥΡΙΖΑ </w:t>
      </w:r>
      <w:r>
        <w:rPr>
          <w:rFonts w:eastAsia="Times New Roman" w:cs="Times New Roman"/>
          <w:szCs w:val="24"/>
        </w:rPr>
        <w:t xml:space="preserve">κ. </w:t>
      </w:r>
      <w:proofErr w:type="spellStart"/>
      <w:r>
        <w:rPr>
          <w:rFonts w:eastAsia="Times New Roman" w:cs="Times New Roman"/>
          <w:szCs w:val="24"/>
        </w:rPr>
        <w:t>Κατσαβριά</w:t>
      </w:r>
      <w:proofErr w:type="spellEnd"/>
      <w:r>
        <w:rPr>
          <w:rFonts w:eastAsia="Times New Roman" w:cs="Times New Roman"/>
          <w:szCs w:val="24"/>
        </w:rPr>
        <w:t xml:space="preserve"> έχει τον λόγο για επτά λεπτά.</w:t>
      </w:r>
    </w:p>
    <w:p w14:paraId="7D38D82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Πρόεδρε.</w:t>
      </w:r>
    </w:p>
    <w:p w14:paraId="7D38D82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ίδρυση του Πανεπιστημίου Δυτικής Αττικής, έργο παιδείας και πολιτισμού στην πιο αδικημένη περιοχή του Λεκανοπεδίου, αποτελεί μια πρωτοβουλία η οποί</w:t>
      </w:r>
      <w:r>
        <w:rPr>
          <w:rFonts w:eastAsia="Times New Roman" w:cs="Times New Roman"/>
          <w:szCs w:val="24"/>
        </w:rPr>
        <w:t xml:space="preserve">α ανταποκρίνεται όχι μόνο στις αυστηρά ακαδημαϊκές ανάγκες, αλλά και στην ανάγκη της προσαρμογής της ανώτατης εκπαίδευσης στο νέο οικονομικό υπόδειγμα που θεμελιώνουμε, αλλά και στις διεθνείς εξελίξεις στον τομέα της ανώτατης εκπαίδευσης. </w:t>
      </w:r>
    </w:p>
    <w:p w14:paraId="7D38D82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αμιγώ</w:t>
      </w:r>
      <w:r>
        <w:rPr>
          <w:rFonts w:eastAsia="Times New Roman" w:cs="Times New Roman"/>
          <w:szCs w:val="24"/>
        </w:rPr>
        <w:t>ς ακαδημαϊκό ζήτημα, προσδιορίζεται με σαφήνεια ο ρόλος των ΤΕΙ στον ενιαίο χώρο της ανώτατης εκπαίδευσης, ενώ ταυτόχρονα έχουν υιοθετηθεί οι προτάσεις της οκταμελούς επιτροπής πανεπιστημιακών και εκπροσώπων των ΤΕΙ για το συγκεκριμένο ακαδημαϊκό εγχείρημα</w:t>
      </w:r>
      <w:r>
        <w:rPr>
          <w:rFonts w:eastAsia="Times New Roman" w:cs="Times New Roman"/>
          <w:szCs w:val="24"/>
        </w:rPr>
        <w:t xml:space="preserve">. </w:t>
      </w:r>
    </w:p>
    <w:p w14:paraId="7D38D82D" w14:textId="77777777" w:rsidR="0056040B" w:rsidRDefault="008F3B9C">
      <w:pPr>
        <w:spacing w:after="0" w:line="600" w:lineRule="auto"/>
        <w:ind w:firstLine="720"/>
        <w:jc w:val="both"/>
        <w:rPr>
          <w:rFonts w:eastAsia="Times New Roman"/>
          <w:szCs w:val="24"/>
        </w:rPr>
      </w:pPr>
      <w:r>
        <w:rPr>
          <w:rFonts w:eastAsia="Times New Roman"/>
          <w:szCs w:val="24"/>
        </w:rPr>
        <w:t xml:space="preserve">Είναι φανερό ότι η συγχώνευση των ΤΕΙ Αθήνας και Πειραιά έρχεται ως μια φυσιολογική εξέλιξη, με δεδομένη την εξαιρετική αξιολόγησή τους από την Αρχή Διασφάλισης Ποιότητας και τα πορίσματα του διαρκούς εθνικού και κοινωνικού διαλόγου. Επιπλέον, </w:t>
      </w:r>
      <w:r>
        <w:rPr>
          <w:rFonts w:eastAsia="Times New Roman"/>
          <w:szCs w:val="24"/>
        </w:rPr>
        <w:t xml:space="preserve">λαμβάνεται υπ’ </w:t>
      </w:r>
      <w:proofErr w:type="spellStart"/>
      <w:r>
        <w:rPr>
          <w:rFonts w:eastAsia="Times New Roman"/>
          <w:szCs w:val="24"/>
        </w:rPr>
        <w:t>όψιν</w:t>
      </w:r>
      <w:proofErr w:type="spellEnd"/>
      <w:r>
        <w:rPr>
          <w:rFonts w:eastAsia="Times New Roman"/>
          <w:szCs w:val="24"/>
        </w:rPr>
        <w:t xml:space="preserve"> η διεθνής εμπειρία και η σύγχρονη ευρωπαϊκή πραγματικότητα με τα πολλά και πετυχημένα ανάλογα παραδείγματα. Είναι, δε, βέβαιο ότι θα συμβάλλει στην επίτευξη οικονομιών κλίμακας, γεγονός που θα έχει ευεργετικές συνέπειες τόσο στην </w:t>
      </w:r>
      <w:r>
        <w:rPr>
          <w:rFonts w:eastAsia="Times New Roman"/>
          <w:szCs w:val="24"/>
        </w:rPr>
        <w:lastRenderedPageBreak/>
        <w:t>ορθολο</w:t>
      </w:r>
      <w:r>
        <w:rPr>
          <w:rFonts w:eastAsia="Times New Roman"/>
          <w:szCs w:val="24"/>
        </w:rPr>
        <w:t>γική αξιοποίηση των πόρων που διατίθενται όσο και στην αναβάθμιση της ποιότητας των σπουδών που θα παρέχονται.</w:t>
      </w:r>
    </w:p>
    <w:p w14:paraId="7D38D82E" w14:textId="77777777" w:rsidR="0056040B" w:rsidRDefault="008F3B9C">
      <w:pPr>
        <w:spacing w:after="0" w:line="600" w:lineRule="auto"/>
        <w:ind w:firstLine="720"/>
        <w:jc w:val="both"/>
        <w:rPr>
          <w:rFonts w:eastAsia="Times New Roman"/>
          <w:szCs w:val="24"/>
        </w:rPr>
      </w:pPr>
      <w:r>
        <w:rPr>
          <w:rFonts w:eastAsia="Times New Roman"/>
          <w:szCs w:val="24"/>
        </w:rPr>
        <w:t>Αυτή είναι η πολιτική βούληση του Υπουργείου Παιδείας και διατυπώνεται ξεκάθαρα στην αιτιολογική έκθεση του συγκεκριμένου νομοσχεδίου. Αξίζει, ασ</w:t>
      </w:r>
      <w:r>
        <w:rPr>
          <w:rFonts w:eastAsia="Times New Roman"/>
          <w:szCs w:val="24"/>
        </w:rPr>
        <w:t xml:space="preserve">φαλώς, να επαναλάβουμε ότι το νέο </w:t>
      </w:r>
      <w:r>
        <w:rPr>
          <w:rFonts w:eastAsia="Times New Roman"/>
          <w:szCs w:val="24"/>
        </w:rPr>
        <w:t xml:space="preserve">πανεπιστήμιο </w:t>
      </w:r>
      <w:r>
        <w:rPr>
          <w:rFonts w:eastAsia="Times New Roman"/>
          <w:szCs w:val="24"/>
        </w:rPr>
        <w:t>έχει ήδη στη διάθεσή του το απαραίτητο διδακτικό και διοικητικό προσωπικό, τις αναγκαίες υλικοτεχνικές υποδομές, καθώς και τη δέσμευση του Πρωθυπουργού και του Υπουργού Παιδείας τόσο για την εξασφάλιση επαρκού</w:t>
      </w:r>
      <w:r>
        <w:rPr>
          <w:rFonts w:eastAsia="Times New Roman"/>
          <w:szCs w:val="24"/>
        </w:rPr>
        <w:t>ς χρηματοδότησης όσο και του θεσμικού πλαισίου για την εύρυθμη λειτουργία του.</w:t>
      </w:r>
    </w:p>
    <w:p w14:paraId="7D38D82F" w14:textId="77777777" w:rsidR="0056040B" w:rsidRDefault="008F3B9C">
      <w:pPr>
        <w:spacing w:after="0" w:line="600" w:lineRule="auto"/>
        <w:ind w:firstLine="720"/>
        <w:jc w:val="both"/>
        <w:rPr>
          <w:rFonts w:eastAsia="Times New Roman"/>
          <w:szCs w:val="24"/>
        </w:rPr>
      </w:pPr>
      <w:r>
        <w:rPr>
          <w:rFonts w:eastAsia="Times New Roman"/>
          <w:szCs w:val="24"/>
        </w:rPr>
        <w:t xml:space="preserve">Θεωρώ σημαντικό να υπογραμμιστεί το γεγονός ότι οι παλιοί και οι τωρινοί φοιτητές διασφαλίζονται πλήρως τόσο ως προς τα </w:t>
      </w:r>
      <w:r>
        <w:rPr>
          <w:rFonts w:eastAsia="Times New Roman"/>
          <w:szCs w:val="24"/>
        </w:rPr>
        <w:lastRenderedPageBreak/>
        <w:t>ακαδημαϊκά τους προσόντα όσο και ως προς τα επαγγελματικά</w:t>
      </w:r>
      <w:r>
        <w:rPr>
          <w:rFonts w:eastAsia="Times New Roman"/>
          <w:szCs w:val="24"/>
        </w:rPr>
        <w:t xml:space="preserve"> τους δικαιώματα.</w:t>
      </w:r>
    </w:p>
    <w:p w14:paraId="7D38D830" w14:textId="77777777" w:rsidR="0056040B" w:rsidRDefault="008F3B9C">
      <w:pPr>
        <w:spacing w:after="0" w:line="600" w:lineRule="auto"/>
        <w:ind w:firstLine="720"/>
        <w:jc w:val="both"/>
        <w:rPr>
          <w:rFonts w:eastAsia="Times New Roman"/>
          <w:szCs w:val="24"/>
        </w:rPr>
      </w:pPr>
      <w:r>
        <w:rPr>
          <w:rFonts w:eastAsia="Times New Roman"/>
          <w:szCs w:val="24"/>
        </w:rPr>
        <w:t>Σημαντική, επίσης, είναι και η ισχυροποίηση των ΕΠΑΛ, ώστε να γίνουν ελκυστικές δομές, η στήριξη των μαθητών τους και του θεσμού της μαθητείας, η εισαγωγή των διετών προγραμμάτων σπουδών με τη δυνατότητα ίδρυσης κέντρων επαγγελματικής εκπ</w:t>
      </w:r>
      <w:r>
        <w:rPr>
          <w:rFonts w:eastAsia="Times New Roman"/>
          <w:szCs w:val="24"/>
        </w:rPr>
        <w:t>αίδευσης, γεγονός που έρχεται να αναβαθμίσει συνολικά την επαγγελματική εκπαίδευση και κατάρτιση στη χώρα μας, αλλά και η δημιουργία σχολικών δομών σε όλα τα καταστήματα κράτησης της χώρας.</w:t>
      </w:r>
    </w:p>
    <w:p w14:paraId="7D38D831" w14:textId="77777777" w:rsidR="0056040B" w:rsidRDefault="008F3B9C">
      <w:pPr>
        <w:spacing w:after="0" w:line="600" w:lineRule="auto"/>
        <w:ind w:firstLine="720"/>
        <w:jc w:val="both"/>
        <w:rPr>
          <w:rFonts w:eastAsia="Times New Roman"/>
          <w:szCs w:val="24"/>
        </w:rPr>
      </w:pPr>
      <w:r>
        <w:rPr>
          <w:rFonts w:eastAsia="Times New Roman"/>
          <w:szCs w:val="24"/>
        </w:rPr>
        <w:t>Όμως, αναπόφευκτα με την παρούσα νομοθετική πρωτοβουλία ανοίγουν κ</w:t>
      </w:r>
      <w:r>
        <w:rPr>
          <w:rFonts w:eastAsia="Times New Roman"/>
          <w:szCs w:val="24"/>
        </w:rPr>
        <w:t>αι δύο νέα κεφάλαια στην εκπαιδευτική πολιτική.</w:t>
      </w:r>
    </w:p>
    <w:p w14:paraId="7D38D832" w14:textId="77777777" w:rsidR="0056040B" w:rsidRDefault="008F3B9C">
      <w:pPr>
        <w:spacing w:after="0" w:line="600" w:lineRule="auto"/>
        <w:ind w:firstLine="720"/>
        <w:jc w:val="both"/>
        <w:rPr>
          <w:rFonts w:eastAsia="Times New Roman"/>
          <w:szCs w:val="24"/>
        </w:rPr>
      </w:pPr>
      <w:r>
        <w:rPr>
          <w:rFonts w:eastAsia="Times New Roman"/>
          <w:szCs w:val="24"/>
        </w:rPr>
        <w:lastRenderedPageBreak/>
        <w:t>Το ένα κεφάλαιο αφορά στην εξάλειψη κάθε μικροπολιτικής, πελατειακής ή τοπικιστικής προσέγγισης. Αυτό είναι πολύ σημαντικό, καθώς τέτοιες προσεγγίσεις αποτέλεσαν μια από τις μεγαλύτερες παθογένειες στην τριτο</w:t>
      </w:r>
      <w:r>
        <w:rPr>
          <w:rFonts w:eastAsia="Times New Roman"/>
          <w:szCs w:val="24"/>
        </w:rPr>
        <w:t>βάθμια εκπαίδευση κατά το παρελθόν.</w:t>
      </w:r>
    </w:p>
    <w:p w14:paraId="7D38D833" w14:textId="77777777" w:rsidR="0056040B" w:rsidRDefault="008F3B9C">
      <w:pPr>
        <w:spacing w:after="0" w:line="600" w:lineRule="auto"/>
        <w:ind w:firstLine="720"/>
        <w:jc w:val="both"/>
        <w:rPr>
          <w:rFonts w:eastAsia="Times New Roman"/>
          <w:szCs w:val="24"/>
        </w:rPr>
      </w:pPr>
      <w:r>
        <w:rPr>
          <w:rFonts w:eastAsia="Times New Roman"/>
          <w:szCs w:val="24"/>
        </w:rPr>
        <w:t>Το άλλο κεφάλαιο αφορά στο γεγονός ότι το υπό ίδρυση Πανεπιστήμιο Δυτικής Αττικής στηρίζεται στις αρχές της ακαδημαϊκής αρτιότητας, της ποιότητας και της κατοχύρωσης του δημόσιου και δωρεάν χαρακτήρα της ανώτατης εκπαίδε</w:t>
      </w:r>
      <w:r>
        <w:rPr>
          <w:rFonts w:eastAsia="Times New Roman"/>
          <w:szCs w:val="24"/>
        </w:rPr>
        <w:t xml:space="preserve">υσης. Αυτό, φυσικά, έρχεται σε προφανή αντίθεση με το περιβόητο </w:t>
      </w:r>
      <w:r>
        <w:rPr>
          <w:rFonts w:eastAsia="Times New Roman"/>
          <w:szCs w:val="24"/>
        </w:rPr>
        <w:t xml:space="preserve">σχέδιο </w:t>
      </w:r>
      <w:r>
        <w:rPr>
          <w:rFonts w:eastAsia="Times New Roman"/>
          <w:szCs w:val="24"/>
        </w:rPr>
        <w:t>«ΑΘΗΝΑ» και τη νεοφιλελεύθερη εμμονή που επιδιώκει την οριζόντια συρρίκνωση των δαπανών για την παιδεία και το βίαιο και ανορθολογικό κλείσιμο τμημάτων και ιδρυμάτων.</w:t>
      </w:r>
    </w:p>
    <w:p w14:paraId="7D38D834" w14:textId="77777777" w:rsidR="0056040B" w:rsidRDefault="008F3B9C">
      <w:pPr>
        <w:spacing w:after="0" w:line="600" w:lineRule="auto"/>
        <w:ind w:firstLine="720"/>
        <w:jc w:val="both"/>
        <w:rPr>
          <w:rFonts w:eastAsia="Times New Roman"/>
          <w:szCs w:val="24"/>
        </w:rPr>
      </w:pPr>
      <w:r>
        <w:rPr>
          <w:rFonts w:eastAsia="Times New Roman"/>
          <w:szCs w:val="24"/>
        </w:rPr>
        <w:lastRenderedPageBreak/>
        <w:t>Στο σημείο αυτό επ</w:t>
      </w:r>
      <w:r>
        <w:rPr>
          <w:rFonts w:eastAsia="Times New Roman"/>
          <w:szCs w:val="24"/>
        </w:rPr>
        <w:t>ιτρέψτε μου να αναφερθώ στο Τμήμα Δασοπονίας και Διαχείρισης Φυσικού Περιβάλλοντος του ΤΕΙ Λάρισας με έδρα την Καρδίτσα, το οποίο με το παρόν νομοσχέδιο εντάσσεται στη Σχολή Τεχνολογίας, Γεωπονίας και Τεχνολογίας Τροφίμων και Διατροφής του ΤΕΙ Θεσσαλίας. Π</w:t>
      </w:r>
      <w:r>
        <w:rPr>
          <w:rFonts w:eastAsia="Times New Roman"/>
          <w:szCs w:val="24"/>
        </w:rPr>
        <w:t xml:space="preserve">ρόκειται για την ολοκλήρωση της απόφασης του Υπουργείου Παιδείας για την παραμονή του στην Καρδίτσα, μετά την ταλαιπωρία που προκάλεσε το </w:t>
      </w:r>
      <w:r>
        <w:rPr>
          <w:rFonts w:eastAsia="Times New Roman"/>
          <w:szCs w:val="24"/>
        </w:rPr>
        <w:t xml:space="preserve">σχέδιο </w:t>
      </w:r>
      <w:r>
        <w:rPr>
          <w:rFonts w:eastAsia="Times New Roman"/>
          <w:szCs w:val="24"/>
        </w:rPr>
        <w:t xml:space="preserve">«ΑΘΗΝΑ» σε όλη την ακαδημαϊκή κοινότητα της Θεσσαλίας. Η αδικία επιτέλους αποκαταστάθηκε και το </w:t>
      </w:r>
      <w:r>
        <w:rPr>
          <w:rFonts w:eastAsia="Times New Roman"/>
          <w:szCs w:val="24"/>
        </w:rPr>
        <w:t xml:space="preserve">Τμήμα </w:t>
      </w:r>
      <w:r>
        <w:rPr>
          <w:rFonts w:eastAsia="Times New Roman"/>
          <w:szCs w:val="24"/>
        </w:rPr>
        <w:t>αυτό συνε</w:t>
      </w:r>
      <w:r>
        <w:rPr>
          <w:rFonts w:eastAsia="Times New Roman"/>
          <w:szCs w:val="24"/>
        </w:rPr>
        <w:t>χίζει απρόσκοπτα να συμβάλλει στην ολόπλευρη ανάπτυξη της περιοχής.</w:t>
      </w:r>
    </w:p>
    <w:p w14:paraId="7D38D835" w14:textId="77777777" w:rsidR="0056040B" w:rsidRDefault="008F3B9C">
      <w:pPr>
        <w:spacing w:after="0" w:line="600" w:lineRule="auto"/>
        <w:ind w:firstLine="720"/>
        <w:jc w:val="both"/>
        <w:rPr>
          <w:rFonts w:eastAsia="Times New Roman"/>
          <w:szCs w:val="24"/>
        </w:rPr>
      </w:pPr>
      <w:r>
        <w:rPr>
          <w:rFonts w:eastAsia="Times New Roman"/>
          <w:szCs w:val="24"/>
        </w:rPr>
        <w:t xml:space="preserve">Ως προς το ζήτημα των μετεγγραφών για τα αδέλφια, θέλω να εκφράσω την ικανοποίησή μου για τη δέσμευση του κ. </w:t>
      </w:r>
      <w:proofErr w:type="spellStart"/>
      <w:r>
        <w:rPr>
          <w:rFonts w:eastAsia="Times New Roman"/>
          <w:szCs w:val="24"/>
        </w:rPr>
        <w:t>Γαβρόγλου</w:t>
      </w:r>
      <w:proofErr w:type="spellEnd"/>
      <w:r>
        <w:rPr>
          <w:rFonts w:eastAsia="Times New Roman"/>
          <w:szCs w:val="24"/>
        </w:rPr>
        <w:t xml:space="preserve"> </w:t>
      </w:r>
      <w:r>
        <w:rPr>
          <w:rFonts w:eastAsia="Times New Roman"/>
          <w:szCs w:val="24"/>
        </w:rPr>
        <w:lastRenderedPageBreak/>
        <w:t>να δώσει ικανοποιητική λύση, προκειμένου να ανακουφιστούν οι οικογένε</w:t>
      </w:r>
      <w:r>
        <w:rPr>
          <w:rFonts w:eastAsia="Times New Roman"/>
          <w:szCs w:val="24"/>
        </w:rPr>
        <w:t>ιες με σοβαρά οικονομικά προβλήματα και ευελπιστούμε, κύριε Υπουργέ, ότι και τα επιπλέον προβλήματα που έχουν τεθεί μέσα από τον διάλογο που ήδη έχετε ζητήσει και τη διακομματική συνέργεια θα επιλυθούν σύντομα.</w:t>
      </w:r>
    </w:p>
    <w:p w14:paraId="7D38D836" w14:textId="77777777" w:rsidR="0056040B" w:rsidRDefault="008F3B9C">
      <w:pPr>
        <w:spacing w:after="0" w:line="600" w:lineRule="auto"/>
        <w:ind w:firstLine="720"/>
        <w:jc w:val="both"/>
        <w:rPr>
          <w:rFonts w:eastAsia="Times New Roman"/>
          <w:szCs w:val="24"/>
        </w:rPr>
      </w:pPr>
      <w:r>
        <w:rPr>
          <w:rFonts w:eastAsia="Times New Roman"/>
          <w:szCs w:val="24"/>
        </w:rPr>
        <w:t>Κυρίες και κύριοι συνάδελφοι, στην πραγματικό</w:t>
      </w:r>
      <w:r>
        <w:rPr>
          <w:rFonts w:eastAsia="Times New Roman"/>
          <w:szCs w:val="24"/>
        </w:rPr>
        <w:t>τητα με το παρόν νομοσχέδιο, το οποίο αποτελεί συνέχεια των μεγάλων μεταρρυθμιστικών τομών που έχουμε επιχειρήσει τα τρία τελευταία χρόνια, εγκαινιάζουμε μια νέα εποχή στον τρόπο με τον οποίο πρέπει να ασκείται η εκπαιδευτική πολιτική. Σεβασμός στα ακαδημα</w:t>
      </w:r>
      <w:r>
        <w:rPr>
          <w:rFonts w:eastAsia="Times New Roman"/>
          <w:szCs w:val="24"/>
        </w:rPr>
        <w:t xml:space="preserve">ϊκά κριτήρια, ευελιξία, καινοτομία, δημοκρατική ευαισθησία, προσήλωση στο δημόσιο συμφέρον και το κοινωνικό όφελος είναι τα χαρακτηριστικά αυτής της πολιτικής. </w:t>
      </w:r>
    </w:p>
    <w:p w14:paraId="7D38D837"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Μάλιστα, φιλοδοξούμε το Πανεπιστήμιο Δυτικής Αττικής να αποτελέσει πρότυπο για παρόμοιες συνέργ</w:t>
      </w:r>
      <w:r>
        <w:rPr>
          <w:rFonts w:eastAsia="Times New Roman" w:cs="Times New Roman"/>
          <w:szCs w:val="24"/>
        </w:rPr>
        <w:t xml:space="preserve">ειες ανάμεσα σε πανεπιστήμια και ΤΕΙ, προκειμένου να διαμορφωθεί εκείνη η κρίσιμη ακαδημαϊκή μάζα που θα επιτρέψει στην ανώτατη εκπαίδευση να γίνει κινητήριος μοχλός της κοινωνίας και της ανάπτυξης. Το στοίχημα είναι μπροστά μας και έχουμε όλα τα εργαλεία </w:t>
      </w:r>
      <w:r>
        <w:rPr>
          <w:rFonts w:eastAsia="Times New Roman" w:cs="Times New Roman"/>
          <w:szCs w:val="24"/>
        </w:rPr>
        <w:t xml:space="preserve">για να το κερδίσουμε. </w:t>
      </w:r>
    </w:p>
    <w:p w14:paraId="7D38D838"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αποκτά νόημα και περιεχόμενο ο διάλογος για τη διασύνδεση της εκπαίδευσης με την οικονομία. Η οικονομία της γνώσης και της καινοτομίας είναι πράγματι εκείνη που μπορεί να προσφέρει δυνατότητες υψηλής προστιθέμενης </w:t>
      </w:r>
      <w:r>
        <w:rPr>
          <w:rFonts w:eastAsia="Times New Roman" w:cs="Times New Roman"/>
          <w:szCs w:val="24"/>
        </w:rPr>
        <w:t xml:space="preserve">αξίας, καλά αμειβόμενης απασχόλησης και προοπτικές βιώσιμης και δίκαιης ανάπτυξης. </w:t>
      </w:r>
    </w:p>
    <w:p w14:paraId="7D38D839"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δεδομένο, μάλιστα, τον τεράστιο αριθμό πτυχιούχων που διαθέτει η χώρα μας δεν είναι υπερβολή να πούμε ότι η οικονομία της γνώσης ταιριάζει στην ελληνική κοινωνία, αλλά σ</w:t>
      </w:r>
      <w:r>
        <w:rPr>
          <w:rFonts w:eastAsia="Times New Roman" w:cs="Times New Roman"/>
          <w:szCs w:val="24"/>
        </w:rPr>
        <w:t>ε αυτό το σημείο οφείλουμε να είμαστε προσεκτικοί, καθώς ελλοχεύει ο κίνδυνος της υποταγής της εκπαίδευσης στην οικονομία της αγοράς. Πρόκειται για έναν κίνδυνο ανάλογο με αυτόν της υποταγής της πολιτικής στην οικονομία, τις ολέθριες συνέπειες της οποίας β</w:t>
      </w:r>
      <w:r>
        <w:rPr>
          <w:rFonts w:eastAsia="Times New Roman" w:cs="Times New Roman"/>
          <w:szCs w:val="24"/>
        </w:rPr>
        <w:t xml:space="preserve">ιώνουμε στις μέρες μας και μάλιστα σε </w:t>
      </w:r>
      <w:proofErr w:type="spellStart"/>
      <w:r>
        <w:rPr>
          <w:rFonts w:eastAsia="Times New Roman" w:cs="Times New Roman"/>
          <w:szCs w:val="24"/>
        </w:rPr>
        <w:t>παγκοσμιοποιημένο</w:t>
      </w:r>
      <w:proofErr w:type="spellEnd"/>
      <w:r>
        <w:rPr>
          <w:rFonts w:eastAsia="Times New Roman" w:cs="Times New Roman"/>
          <w:szCs w:val="24"/>
        </w:rPr>
        <w:t xml:space="preserve"> επίπεδο. </w:t>
      </w:r>
    </w:p>
    <w:p w14:paraId="7D38D83A"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7D38D83B"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7D38D83C"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να είμαστε ακριβέστεροι, όταν μιλάμε για οικονομία σε αυτό</w:t>
      </w:r>
      <w:r>
        <w:rPr>
          <w:rFonts w:eastAsia="Times New Roman" w:cs="Times New Roman"/>
          <w:szCs w:val="24"/>
        </w:rPr>
        <w:t xml:space="preserve"> το επίπεδο, στην ουσία εννοούμε τα μεγάλα συμφέροντα που </w:t>
      </w:r>
      <w:r>
        <w:rPr>
          <w:rFonts w:eastAsia="Times New Roman" w:cs="Times New Roman"/>
          <w:szCs w:val="24"/>
        </w:rPr>
        <w:lastRenderedPageBreak/>
        <w:t xml:space="preserve">την ιδιοποιούνται και προκαλούν τεράστιες ανισότητες μέσα στις ίδιες τις κοινωνίες και ανάμεσα στις χώρες, φτώχεια, αποκλεισμούς και αδυσώπητες συγκρούσεις. </w:t>
      </w:r>
    </w:p>
    <w:p w14:paraId="7D38D83D"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το ζητούμενο είναι η εκπαίδευσ</w:t>
      </w:r>
      <w:r>
        <w:rPr>
          <w:rFonts w:eastAsia="Times New Roman" w:cs="Times New Roman"/>
          <w:szCs w:val="24"/>
        </w:rPr>
        <w:t>η να συμβάλλει στη δίκαιη οικονομική ανάπτυξη, την κοινωνική απελευθέρωση, την υψηλή προσωπική συγκρότηση και την καλλιέργεια της αλληλεγγύης και των ανθρωπιστικών αξιών.</w:t>
      </w:r>
    </w:p>
    <w:p w14:paraId="7D38D83E"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με τους περισσότερους συναδέλφους μοιραζόμαστε την κοινή πεποίθηση ότι το </w:t>
      </w:r>
      <w:r>
        <w:rPr>
          <w:rFonts w:eastAsia="Times New Roman" w:cs="Times New Roman"/>
          <w:szCs w:val="24"/>
        </w:rPr>
        <w:t xml:space="preserve">Πανεπιστήμιο Δυτικής Αττικής, το τρίτο σε δυναμικότητα στη χώρα, ανοίγει με σιγουριά τα φτερά του και είναι έτοιμο να πάρει μαζί του τη νέα γενιά της πατρίδας μας, καθώς και τις εύλογες προσδοκίες της για ένα δημιουργικό μέλλον. </w:t>
      </w:r>
    </w:p>
    <w:p w14:paraId="7D38D83F"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38D840" w14:textId="77777777" w:rsidR="0056040B" w:rsidRDefault="008F3B9C">
      <w:pPr>
        <w:spacing w:after="0" w:line="600" w:lineRule="auto"/>
        <w:ind w:left="36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D38D841"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Και εγώ σας ευχαριστώ. </w:t>
      </w:r>
    </w:p>
    <w:p w14:paraId="7D38D842"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Νέας Δημοκρατίας κ. Τζαβάρας έχει τον λόγο. </w:t>
      </w:r>
    </w:p>
    <w:p w14:paraId="7D38D843"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κύριε Τζαβάρα, έχετε τον λόγο για δώδεκα λεπτά.</w:t>
      </w:r>
    </w:p>
    <w:p w14:paraId="7D38D844"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ΚΩΝΣΤΑΝΤΙΝΟΣ ΤΖΑΒ</w:t>
      </w:r>
      <w:r>
        <w:rPr>
          <w:rFonts w:eastAsia="Times New Roman" w:cs="Times New Roman"/>
          <w:b/>
          <w:szCs w:val="24"/>
        </w:rPr>
        <w:t xml:space="preserve">ΑΡΑΣ: </w:t>
      </w:r>
      <w:r>
        <w:rPr>
          <w:rFonts w:eastAsia="Times New Roman" w:cs="Times New Roman"/>
          <w:szCs w:val="24"/>
        </w:rPr>
        <w:t xml:space="preserve">Ευχαριστώ, κύριε Πρόεδρε. </w:t>
      </w:r>
    </w:p>
    <w:p w14:paraId="7D38D845"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η Νέα Δημοκρατία, στον βαθμό που η Κυβέρνηση εξαγγέλλει μέσω του συγκεκριμένου νομοσχεδίου μια προσπάθεια ενίσχυσης των </w:t>
      </w:r>
      <w:r>
        <w:rPr>
          <w:rFonts w:eastAsia="Times New Roman" w:cs="Times New Roman"/>
          <w:szCs w:val="24"/>
        </w:rPr>
        <w:t>τεχνολογικών εκπαιδευτικών ιδρυμάτων</w:t>
      </w:r>
      <w:r>
        <w:rPr>
          <w:rFonts w:eastAsia="Times New Roman" w:cs="Times New Roman"/>
          <w:szCs w:val="24"/>
        </w:rPr>
        <w:t xml:space="preserve">, είναι πράγματι υποχρεωμένη –και η </w:t>
      </w:r>
      <w:proofErr w:type="spellStart"/>
      <w:r>
        <w:rPr>
          <w:rFonts w:eastAsia="Times New Roman" w:cs="Times New Roman"/>
          <w:szCs w:val="24"/>
        </w:rPr>
        <w:t>εισηγήτριά</w:t>
      </w:r>
      <w:proofErr w:type="spellEnd"/>
      <w:r>
        <w:rPr>
          <w:rFonts w:eastAsia="Times New Roman" w:cs="Times New Roman"/>
          <w:szCs w:val="24"/>
        </w:rPr>
        <w:t xml:space="preserve"> μ</w:t>
      </w:r>
      <w:r>
        <w:rPr>
          <w:rFonts w:eastAsia="Times New Roman" w:cs="Times New Roman"/>
          <w:szCs w:val="24"/>
        </w:rPr>
        <w:t xml:space="preserve">ας το είπε- να υποστηρίξει επί της αρχής αυτό το νομοσχέδιο. </w:t>
      </w:r>
    </w:p>
    <w:p w14:paraId="7D38D846"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Πλην όμως, αυτό που εντυπωσιάζει και αυτό το οποίο κανένας από εμάς δεν μπορεί να το αφήσει ασχολίαστο είναι το γεγονός είναι ότι μόλις προ ολίγου ο αρμόδιος Υπουργός από του Βήματος αυτού είπε </w:t>
      </w:r>
      <w:r>
        <w:rPr>
          <w:rFonts w:eastAsia="Times New Roman" w:cs="Times New Roman"/>
          <w:szCs w:val="24"/>
        </w:rPr>
        <w:t>ότι αυτή η κίνηση, αυτή η νομοθέτηση, για την οποία τώρα γίνεται συζήτηση και σε λίγο θα υπάρξει η ψήφος μας, είναι μια εμβληματική πρωτοβουλία που δεν μπορεί να σημαίνει τίποτα άλλο παρά την προσπάθεια που κάνει αυτό το Υπουργείο της συγκεκριμένης Κυβέρνη</w:t>
      </w:r>
      <w:r>
        <w:rPr>
          <w:rFonts w:eastAsia="Times New Roman" w:cs="Times New Roman"/>
          <w:szCs w:val="24"/>
        </w:rPr>
        <w:t xml:space="preserve">σης να δώσει εμβληματικό νόημα σε μια πολύ συγκεκριμένη αναγκαία προσπάθεια για την ενίσχυση των </w:t>
      </w:r>
      <w:r>
        <w:rPr>
          <w:rFonts w:eastAsia="Times New Roman" w:cs="Times New Roman"/>
          <w:szCs w:val="24"/>
        </w:rPr>
        <w:t>τεχνολογικών εκπαιδευτικών</w:t>
      </w:r>
      <w:r>
        <w:rPr>
          <w:rFonts w:eastAsia="Times New Roman" w:cs="Times New Roman"/>
          <w:szCs w:val="24"/>
        </w:rPr>
        <w:t xml:space="preserve"> </w:t>
      </w:r>
      <w:r>
        <w:rPr>
          <w:rFonts w:eastAsia="Times New Roman" w:cs="Times New Roman"/>
          <w:szCs w:val="24"/>
        </w:rPr>
        <w:t xml:space="preserve">ιδρυμάτων </w:t>
      </w:r>
      <w:r>
        <w:rPr>
          <w:rFonts w:eastAsia="Times New Roman" w:cs="Times New Roman"/>
          <w:szCs w:val="24"/>
        </w:rPr>
        <w:t xml:space="preserve">της χώρας, των </w:t>
      </w:r>
      <w:r>
        <w:rPr>
          <w:rFonts w:eastAsia="Times New Roman" w:cs="Times New Roman"/>
          <w:szCs w:val="24"/>
        </w:rPr>
        <w:t xml:space="preserve">ιδρυμάτων </w:t>
      </w:r>
      <w:r>
        <w:rPr>
          <w:rFonts w:eastAsia="Times New Roman" w:cs="Times New Roman"/>
          <w:szCs w:val="24"/>
        </w:rPr>
        <w:t>δηλαδή που με βάση τον ν.2916/2001 αποτελούν τον ένα από τους δύο τομείς της ανώτατης εκπαίδευσης</w:t>
      </w:r>
      <w:r>
        <w:rPr>
          <w:rFonts w:eastAsia="Times New Roman" w:cs="Times New Roman"/>
          <w:szCs w:val="24"/>
        </w:rPr>
        <w:t xml:space="preserve">. </w:t>
      </w:r>
    </w:p>
    <w:p w14:paraId="7D38D847" w14:textId="77777777" w:rsidR="0056040B" w:rsidRDefault="008F3B9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Διότι, κύριε Υπουργέ, δεν είστε εσείς ούτε η Κυβέρνησή σας αυτή που επινόησε την ανάγκη η ανώτατη εκπαίδευση στη χώρα να μοιραστεί σε δύο τομείς, στον τομέα τον πανεπιστημιακό, που τον αποτελούν τα ανώτατα εκπαιδευτικά ιδρύματα και στον τεχνολογικό τομέ</w:t>
      </w:r>
      <w:r>
        <w:rPr>
          <w:rFonts w:eastAsia="Times New Roman" w:cs="Times New Roman"/>
          <w:szCs w:val="24"/>
        </w:rPr>
        <w:t xml:space="preserve">α, που τον αποτελούν τα </w:t>
      </w:r>
      <w:r>
        <w:rPr>
          <w:rFonts w:eastAsia="Times New Roman" w:cs="Times New Roman"/>
          <w:szCs w:val="24"/>
        </w:rPr>
        <w:t>τεχνολογικά εκπαιδευτικά ιδρύματα</w:t>
      </w:r>
      <w:r>
        <w:rPr>
          <w:rFonts w:eastAsia="Times New Roman" w:cs="Times New Roman"/>
          <w:szCs w:val="24"/>
        </w:rPr>
        <w:t>. Ήδη, λοιπόν, αυτές οι σχολές και των δύο τομέων είναι ανώτατες σχολές</w:t>
      </w:r>
      <w:r>
        <w:rPr>
          <w:rFonts w:eastAsia="Times New Roman" w:cs="Times New Roman"/>
          <w:szCs w:val="24"/>
        </w:rPr>
        <w:t>.</w:t>
      </w:r>
    </w:p>
    <w:p w14:paraId="7D38D84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Αυτό που θα περιμέναμε από εσάς πλέον είναι να δώσετε σε αυτήν την </w:t>
      </w:r>
      <w:proofErr w:type="spellStart"/>
      <w:r>
        <w:rPr>
          <w:rFonts w:eastAsia="Times New Roman" w:cs="Times New Roman"/>
          <w:szCs w:val="24"/>
        </w:rPr>
        <w:t>ανωτατοποίηση</w:t>
      </w:r>
      <w:proofErr w:type="spellEnd"/>
      <w:r>
        <w:rPr>
          <w:rFonts w:eastAsia="Times New Roman" w:cs="Times New Roman"/>
          <w:szCs w:val="24"/>
        </w:rPr>
        <w:t xml:space="preserve"> ουσιαστικό και όχι εμβληματικό περιεχόμενο. Γιατί θεωρώ ότι και από την παιδεία σας και από την κατάρτιση σας είστε πολύ καλύτερα από εμένα πρόχειρος και έτοιμος να αντιληφθεί</w:t>
      </w:r>
      <w:r>
        <w:rPr>
          <w:rFonts w:eastAsia="Times New Roman" w:cs="Times New Roman"/>
          <w:szCs w:val="24"/>
        </w:rPr>
        <w:t xml:space="preserve">τε ότι εδώ δεν κάνουμε κατανάλωση συμβολικών πόρων. </w:t>
      </w:r>
      <w:r>
        <w:rPr>
          <w:rFonts w:eastAsia="Times New Roman" w:cs="Times New Roman"/>
          <w:szCs w:val="24"/>
        </w:rPr>
        <w:lastRenderedPageBreak/>
        <w:t xml:space="preserve">Εδώ, όταν έχουμε να αντιμετωπίσουμε ένα τόσο σοβαρό και κρίσιμο ζήτημα για τις συνθήκες που περνάει η χώρα, το να λέμε ότι </w:t>
      </w:r>
      <w:proofErr w:type="spellStart"/>
      <w:r>
        <w:rPr>
          <w:rFonts w:eastAsia="Times New Roman" w:cs="Times New Roman"/>
          <w:szCs w:val="24"/>
        </w:rPr>
        <w:t>εμβληματοποιούμε</w:t>
      </w:r>
      <w:proofErr w:type="spellEnd"/>
      <w:r>
        <w:rPr>
          <w:rFonts w:eastAsia="Times New Roman" w:cs="Times New Roman"/>
          <w:szCs w:val="24"/>
        </w:rPr>
        <w:t xml:space="preserve"> νομοθετικές πρωτοβουλίες, δηλαδή ότι καταναλώνουμε επιδεικτικά ν</w:t>
      </w:r>
      <w:r>
        <w:rPr>
          <w:rFonts w:eastAsia="Times New Roman" w:cs="Times New Roman"/>
          <w:szCs w:val="24"/>
        </w:rPr>
        <w:t xml:space="preserve">ομοθετικούς πόρους για να δώσουμε, να επισημάνουμε και να ενισχύσουμε συμβολισμούς και τίποτα άλλο, είναι πάρα πολύ άδικο. </w:t>
      </w:r>
    </w:p>
    <w:p w14:paraId="7D38D84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Βέβαια, από την όλη οικονομία του νομοσχεδίου είναι έκδηλη αυτή η πρόθεση. Είναι έκδηλη η πρόθεση, για παράδειγμα, στο άρθρο 4 όπου </w:t>
      </w:r>
      <w:r>
        <w:rPr>
          <w:rFonts w:eastAsia="Times New Roman" w:cs="Times New Roman"/>
          <w:szCs w:val="24"/>
        </w:rPr>
        <w:t xml:space="preserve">εκεί δεν κάνετε τίποτα άλλο παρά </w:t>
      </w:r>
      <w:r>
        <w:rPr>
          <w:rFonts w:eastAsia="Times New Roman" w:cs="Times New Roman"/>
          <w:szCs w:val="24"/>
        </w:rPr>
        <w:t>στο πλαίσιο</w:t>
      </w:r>
      <w:r>
        <w:rPr>
          <w:rFonts w:eastAsia="Times New Roman" w:cs="Times New Roman"/>
          <w:szCs w:val="24"/>
        </w:rPr>
        <w:t xml:space="preserve"> αυτής της εμβληματικής πρωτοβουλίας να χρησιμοποιείτε ένα από τα πιο συνηθισμένα όπλα που διαθέτετε για να ενισχύετε τον –εντός εισαγωγικών- «μεσσιανικό» χαρακτήρα του ΣΥΡΙΖΑ και των ΑΝΕΛ ως Κυβερνήσεως. </w:t>
      </w:r>
    </w:p>
    <w:p w14:paraId="7D38D84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Το άρθ</w:t>
      </w:r>
      <w:r>
        <w:rPr>
          <w:rFonts w:eastAsia="Times New Roman" w:cs="Times New Roman"/>
          <w:szCs w:val="24"/>
        </w:rPr>
        <w:t>ρο 4, δηλαδή, λέει ότι από την ψήφιση αυτού του νομοσχεδίου και μετά τα μέλη του ΔΕΠ των ΤΕΙ Αθήνας και Πειραιά μεταφέρονται σε μέλη ΔΕΠ Πανεπιστημίου Δυτικής Αττικής και ταυτοχρόνως καθίστανται αυτοδικαίως με αντίστοιχους ακαδημαϊκούς τίτλους πανεπιστημια</w:t>
      </w:r>
      <w:r>
        <w:rPr>
          <w:rFonts w:eastAsia="Times New Roman" w:cs="Times New Roman"/>
          <w:szCs w:val="24"/>
        </w:rPr>
        <w:t>κοί δάσκαλοι. Αυτό λέγεται μαγική πολιτική, σκέψη και δράση. Είναι μια μέθοδος πολιτικής μαγείας όπου αφού παραμερίζουμε όλους τους καθιερωμένους και νομοθετημένους τρόπους, φτάνουμε στο σημείο ξαφνικά με ένα νομοθετικό χτύπημα να αλλάζουν τα πάντα και όλα</w:t>
      </w:r>
      <w:r>
        <w:rPr>
          <w:rFonts w:eastAsia="Times New Roman" w:cs="Times New Roman"/>
          <w:szCs w:val="24"/>
        </w:rPr>
        <w:t xml:space="preserve"> να μεταμορφώνονται.</w:t>
      </w:r>
    </w:p>
    <w:p w14:paraId="7D38D84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Μιλάμε, λοιπόν, πλέον και για έναν καινούργιο τρόπο απόκτησης της ιδιότητας του πανεπιστημιακού δασκάλου. Εκτός από εκείνο που γνωρίσαμε δια υπηρεσιακής εξελίξεως, τώρα έχουμε και την απόκτηση της ιδιότητας του πανεπιστημιακού δασκάλου</w:t>
      </w:r>
      <w:r>
        <w:rPr>
          <w:rFonts w:eastAsia="Times New Roman" w:cs="Times New Roman"/>
          <w:szCs w:val="24"/>
        </w:rPr>
        <w:t xml:space="preserve"> και δια </w:t>
      </w:r>
      <w:r>
        <w:rPr>
          <w:rFonts w:eastAsia="Times New Roman" w:cs="Times New Roman"/>
          <w:szCs w:val="24"/>
        </w:rPr>
        <w:lastRenderedPageBreak/>
        <w:t xml:space="preserve">μεταμορφώσεως. Αυτό πράγματι είναι πολύ εμβληματικό και θα συμφωνήσω μαζί σας. </w:t>
      </w:r>
    </w:p>
    <w:p w14:paraId="7D38D84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Όμως, εάν είναι κάτι που εγώ προσωπικά θα ήθελα να σας ασκήσω κριτική, είναι το γεγονός ότι βρίσκετε την ευκαιρία με αυτό το νομοσχέδιο να θριαμβολογείτε για πράγματα </w:t>
      </w:r>
      <w:r>
        <w:rPr>
          <w:rFonts w:eastAsia="Times New Roman" w:cs="Times New Roman"/>
          <w:szCs w:val="24"/>
        </w:rPr>
        <w:t>για τα οποία κανονικά έπρεπε όλοι μαζί να έχουμε κάτσει σε ένα τραπέζι και να δίνουμε ο καθένας τις καλύτερες σκέψεις και τις πιο καινοτόμες ιδέες του, για να δούμε ποιους κινδύνους αντιμετωπίζει η ιδέα του πανεπιστημίου σήμερα και σε ποιες προκλήσεις πρέπ</w:t>
      </w:r>
      <w:r>
        <w:rPr>
          <w:rFonts w:eastAsia="Times New Roman" w:cs="Times New Roman"/>
          <w:szCs w:val="24"/>
        </w:rPr>
        <w:t xml:space="preserve">ει να απαντήσει. Αυτό είναι ένα θέμα που έχω ξαναπεί από αυτό το Βήμα, που από το 1998 ήδη έχει αρχίσει να απασχολεί τον δυτικό κόσμο. </w:t>
      </w:r>
    </w:p>
    <w:p w14:paraId="7D38D84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Είναι γνωστή η ομιλία στο Στάνφορντ της Καλιφόρνιας το 1998 του </w:t>
      </w:r>
      <w:proofErr w:type="spellStart"/>
      <w:r>
        <w:rPr>
          <w:rFonts w:eastAsia="Times New Roman" w:cs="Times New Roman"/>
          <w:szCs w:val="24"/>
        </w:rPr>
        <w:t>Jacques</w:t>
      </w:r>
      <w:proofErr w:type="spellEnd"/>
      <w:r>
        <w:rPr>
          <w:rFonts w:eastAsia="Times New Roman" w:cs="Times New Roman"/>
          <w:szCs w:val="24"/>
        </w:rPr>
        <w:t xml:space="preserve"> </w:t>
      </w:r>
      <w:proofErr w:type="spellStart"/>
      <w:r>
        <w:rPr>
          <w:rFonts w:eastAsia="Times New Roman" w:cs="Times New Roman"/>
          <w:szCs w:val="24"/>
        </w:rPr>
        <w:t>Derrida</w:t>
      </w:r>
      <w:proofErr w:type="spellEnd"/>
      <w:r>
        <w:rPr>
          <w:rFonts w:eastAsia="Times New Roman" w:cs="Times New Roman"/>
          <w:szCs w:val="24"/>
        </w:rPr>
        <w:t xml:space="preserve"> με τον τίτλο «Πανεπιστήμιο άνευ όρων». Α</w:t>
      </w:r>
      <w:r>
        <w:rPr>
          <w:rFonts w:eastAsia="Times New Roman" w:cs="Times New Roman"/>
          <w:szCs w:val="24"/>
        </w:rPr>
        <w:t xml:space="preserve">υτό </w:t>
      </w:r>
      <w:r>
        <w:rPr>
          <w:rFonts w:eastAsia="Times New Roman" w:cs="Times New Roman"/>
          <w:szCs w:val="24"/>
        </w:rPr>
        <w:lastRenderedPageBreak/>
        <w:t>ζητάει από εμάς η κοινωνία. Αυτό ζητάει από εμάς κάθε πολίτης που πραγματικά πιστεύει ότι το πανεπιστήμιο δεν είναι ένα ίδρυμα που απονέμει αυτούσιους και χρησιμοθηρικά επαγγελματικούς τίτλους, αλλά είναι ακριβώς η επιτομή της προσπάθειας που κάνει κάθ</w:t>
      </w:r>
      <w:r>
        <w:rPr>
          <w:rFonts w:eastAsia="Times New Roman" w:cs="Times New Roman"/>
          <w:szCs w:val="24"/>
        </w:rPr>
        <w:t xml:space="preserve">ε πολιτισμένη κοινωνία να προάγει μέσα από την πανεπιστημιακή διδασκαλία και την έρευνα την αλήθεια και τη γνώση. </w:t>
      </w:r>
    </w:p>
    <w:p w14:paraId="7D38D84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θέλαμε, λοιπόν, εδώ από εσάς -και το έχω ξαναπεί- να δούμε κάτι πιο διαφορετικό, κάτι που να ανταποκρίνεται στις σημερινές και στις μελλον</w:t>
      </w:r>
      <w:r>
        <w:rPr>
          <w:rFonts w:eastAsia="Times New Roman" w:cs="Times New Roman"/>
          <w:szCs w:val="24"/>
        </w:rPr>
        <w:t>τικές ανάγκες. Αντ’ αυτού, όμως, δεν βλέπουμε τίποτα.</w:t>
      </w:r>
    </w:p>
    <w:p w14:paraId="7D38D84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Εκείνο, όμως, που με θλίβει ακόμα πιο πολύ είναι το γεγονός ότι δεν υπάρχει δικό σας νομοσχέδιο που να μην επιφυλάσσετε έναν προνομιακό ρόλο για τον Υπουργό Παιδείας. Μέσα και από </w:t>
      </w:r>
      <w:r>
        <w:rPr>
          <w:rFonts w:eastAsia="Times New Roman" w:cs="Times New Roman"/>
          <w:szCs w:val="24"/>
        </w:rPr>
        <w:lastRenderedPageBreak/>
        <w:t>αυτό το συγκεκριμένο ν</w:t>
      </w:r>
      <w:r>
        <w:rPr>
          <w:rFonts w:eastAsia="Times New Roman" w:cs="Times New Roman"/>
          <w:szCs w:val="24"/>
        </w:rPr>
        <w:t>ομοθέτημα και από τα προηγούμενα τα πάντα, όλα εξαρτώνται είτε από υπουργικές αποφάσεις, είτε από  προεδρικά διατάγματα ή και τέλος από διορισμούς προσώπων σε θέσεις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κλειδιά τις οποίες θα κάνει ο Υπουργός. </w:t>
      </w:r>
    </w:p>
    <w:p w14:paraId="7D38D85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Μα, αυτό ακριβώς είναι που παραβιάζει ευθέως το</w:t>
      </w:r>
      <w:r>
        <w:rPr>
          <w:rFonts w:eastAsia="Times New Roman" w:cs="Times New Roman"/>
          <w:szCs w:val="24"/>
        </w:rPr>
        <w:t xml:space="preserve"> άρθρο 16 του Συντάγματος, το άρθρο αυτό που αποτελεί κορωνίδα όλων των αγώνων για την εκπαίδευση και που πάνω σε αυτό έχει ασχοληθεί μέχρι στιγμής και το Συμβούλιο της Επικρατείας, με το ότι δηλαδή στην Ελλάδα υπάρχουν τα </w:t>
      </w:r>
      <w:r>
        <w:rPr>
          <w:rFonts w:eastAsia="Times New Roman" w:cs="Times New Roman"/>
          <w:szCs w:val="24"/>
        </w:rPr>
        <w:t>ανώτατα εκπαιδευτικά ιδρύματα</w:t>
      </w:r>
      <w:r>
        <w:rPr>
          <w:rFonts w:eastAsia="Times New Roman" w:cs="Times New Roman"/>
          <w:szCs w:val="24"/>
        </w:rPr>
        <w:t xml:space="preserve"> στα</w:t>
      </w:r>
      <w:r>
        <w:rPr>
          <w:rFonts w:eastAsia="Times New Roman" w:cs="Times New Roman"/>
          <w:szCs w:val="24"/>
        </w:rPr>
        <w:t xml:space="preserve"> οποία έχει εμπιστευτεί ο νομοθέτης την αναζήτηση της αλήθειας και την άσκηση της έρευνας με όρους, όμως, που </w:t>
      </w:r>
      <w:proofErr w:type="spellStart"/>
      <w:r>
        <w:rPr>
          <w:rFonts w:eastAsia="Times New Roman" w:cs="Times New Roman"/>
          <w:szCs w:val="24"/>
        </w:rPr>
        <w:t>διέπονται</w:t>
      </w:r>
      <w:proofErr w:type="spellEnd"/>
      <w:r>
        <w:rPr>
          <w:rFonts w:eastAsia="Times New Roman" w:cs="Times New Roman"/>
          <w:szCs w:val="24"/>
        </w:rPr>
        <w:t xml:space="preserve"> από δύο βασικές αρχές: Από την αρχή της ακαδημαϊκής ελευθερίας και από την αρχή της αυτοδιοίκησης, η οποία, όπως λέει και η επιστημονική</w:t>
      </w:r>
      <w:r>
        <w:rPr>
          <w:rFonts w:eastAsia="Times New Roman" w:cs="Times New Roman"/>
          <w:szCs w:val="24"/>
        </w:rPr>
        <w:t xml:space="preserve"> </w:t>
      </w:r>
      <w:r>
        <w:rPr>
          <w:rFonts w:eastAsia="Times New Roman" w:cs="Times New Roman"/>
          <w:szCs w:val="24"/>
        </w:rPr>
        <w:lastRenderedPageBreak/>
        <w:t>έκθεση της Βουλής, μπορεί να μην φτάνει μέχρι του σημείου της αυτονομίας, πλην όμως δημιουργεί την υποχρέωση του κράτους να απέχει από οτιδήποτε αποτελεί πρόσκομμα και εμπόδιο στην άσκηση αυτών των δύο ελευθερίων. Δηλαδή της αναζήτησης της αλήθειας και τη</w:t>
      </w:r>
      <w:r>
        <w:rPr>
          <w:rFonts w:eastAsia="Times New Roman" w:cs="Times New Roman"/>
          <w:szCs w:val="24"/>
        </w:rPr>
        <w:t>ς απρόσκοπτης έρευνας από τη μία μεριά και από την άλλη, που είναι πολύ σημαντικότερο, της αποχής από οποιαδήποτε ρύθμιση που δεν έχει τον χαρακτήρα της δυνατότητας και της αρμοδιότητας που έχουν τα ανώτατα πνευματικά ιδρύματα με δικά τους όργανα να αποφασ</w:t>
      </w:r>
      <w:r>
        <w:rPr>
          <w:rFonts w:eastAsia="Times New Roman" w:cs="Times New Roman"/>
          <w:szCs w:val="24"/>
        </w:rPr>
        <w:t>ίζουν για οτιδήποτε αφορά την οργάνωση και τη λειτουργία τους.</w:t>
      </w:r>
    </w:p>
    <w:p w14:paraId="7D38D85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Άρα, λοιπόν, όσον αφορά αυτή τη διοικούσα επιτροπή η οποία θα ξεκινήσει όλο αυτό το μεταρρυθμιστικό έργο, που λέτε, για τη μεταμόρφωση των δύο ΤΕΙ σε ένα </w:t>
      </w:r>
      <w:r>
        <w:rPr>
          <w:rFonts w:eastAsia="Times New Roman" w:cs="Times New Roman"/>
          <w:szCs w:val="24"/>
        </w:rPr>
        <w:t>ανώτατο εκπαιδευτικό ίδρυμα</w:t>
      </w:r>
      <w:r>
        <w:rPr>
          <w:rFonts w:eastAsia="Times New Roman" w:cs="Times New Roman"/>
          <w:szCs w:val="24"/>
        </w:rPr>
        <w:t xml:space="preserve"> </w:t>
      </w:r>
      <w:r>
        <w:rPr>
          <w:rFonts w:eastAsia="Times New Roman" w:cs="Times New Roman"/>
          <w:szCs w:val="24"/>
        </w:rPr>
        <w:lastRenderedPageBreak/>
        <w:t>που θα έχει</w:t>
      </w:r>
      <w:r>
        <w:rPr>
          <w:rFonts w:eastAsia="Times New Roman" w:cs="Times New Roman"/>
          <w:szCs w:val="24"/>
        </w:rPr>
        <w:t xml:space="preserve"> τον τίτλο «Πανεπιστήμιο Δυτικής Αττικής», όσον αφορά αυτή ακριβώς τη διοικούσα επιτροπή -που Κύριος ξέρει πότε θα τελειώσει το έργο της, γιατί εσείς έχετε τη δυνατότητα και να τη διορίσετε και συνεχώς να ανανεώνετε τη θητεία της- πώς είναι δυνατόν να μιλά</w:t>
      </w:r>
      <w:r>
        <w:rPr>
          <w:rFonts w:eastAsia="Times New Roman" w:cs="Times New Roman"/>
          <w:szCs w:val="24"/>
        </w:rPr>
        <w:t>με για σεβασμό σε αυτές τις δύο βασικές αρχές;</w:t>
      </w:r>
    </w:p>
    <w:p w14:paraId="7D38D85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και καταλήγοντας θέλω να σας πω τούτο: όσα σχέδια και να φέρετε, ποτέ δεν πρόκειται να ανταποκριθείτε στις πολύ συγκεκριμένες ανάγκες που έχει σήμερα η ελληνική κοινωνία για να συναρτήσει τη </w:t>
      </w:r>
      <w:r>
        <w:rPr>
          <w:rFonts w:eastAsia="Times New Roman" w:cs="Times New Roman"/>
          <w:szCs w:val="24"/>
        </w:rPr>
        <w:t xml:space="preserve">λειτουργία της ανώτατης εκπαίδευσης με τις οικονομικές, τις </w:t>
      </w:r>
      <w:proofErr w:type="spellStart"/>
      <w:r>
        <w:rPr>
          <w:rFonts w:eastAsia="Times New Roman" w:cs="Times New Roman"/>
          <w:szCs w:val="24"/>
        </w:rPr>
        <w:t>δικαιικές</w:t>
      </w:r>
      <w:proofErr w:type="spellEnd"/>
      <w:r>
        <w:rPr>
          <w:rFonts w:eastAsia="Times New Roman" w:cs="Times New Roman"/>
          <w:szCs w:val="24"/>
        </w:rPr>
        <w:t xml:space="preserve"> και τις </w:t>
      </w:r>
      <w:proofErr w:type="spellStart"/>
      <w:r>
        <w:rPr>
          <w:rFonts w:eastAsia="Times New Roman" w:cs="Times New Roman"/>
          <w:szCs w:val="24"/>
        </w:rPr>
        <w:t>ηθικοπολητικές</w:t>
      </w:r>
      <w:proofErr w:type="spellEnd"/>
      <w:r>
        <w:rPr>
          <w:rFonts w:eastAsia="Times New Roman" w:cs="Times New Roman"/>
          <w:szCs w:val="24"/>
        </w:rPr>
        <w:t xml:space="preserve"> συνθήκες οι οποίες καθορίζουν αναπότρεπτα το πεδίο της πανεπιστημιακής έρευνας και της ακαδημαϊκής ελευθερίας.</w:t>
      </w:r>
    </w:p>
    <w:p w14:paraId="7D38D85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 λοιπόν, πάντα αυτό που στο τέλος θα μένει </w:t>
      </w:r>
      <w:r>
        <w:rPr>
          <w:rFonts w:eastAsia="Times New Roman" w:cs="Times New Roman"/>
          <w:szCs w:val="24"/>
        </w:rPr>
        <w:t>μετά από κάθε δική σας πρωτοβουλία θα είναι μια προσπάθεια να αποκτήσετε την εξουσία, όπως επανειλημμένα το έχετε πει κι εσείς και ενδεχομένως και κάποιοι σύντροφοί σας εδώ, οι οποίοι μας είπαν ότι μέχρι στιγμής μπορεί να έχουμε γίνει Κυβέρνηση, την εξουσί</w:t>
      </w:r>
      <w:r>
        <w:rPr>
          <w:rFonts w:eastAsia="Times New Roman" w:cs="Times New Roman"/>
          <w:szCs w:val="24"/>
        </w:rPr>
        <w:t>α όμως την ψάχνουμε και την αποζητούμε για να μπορέσουμε να κάνουμε αυτό που έχουμε στην ψυχή και στο μυαλό. Δηλαδή να κάνουμε μια πλήρη μεταμόρφωση με αυτήν τη μαγική σκέψη που μας διακρίνει και που με απλά λόγια εκφράζεται από τις λέξεις: «πες το κι έγιν</w:t>
      </w:r>
      <w:r>
        <w:rPr>
          <w:rFonts w:eastAsia="Times New Roman" w:cs="Times New Roman"/>
          <w:szCs w:val="24"/>
        </w:rPr>
        <w:t>ε».</w:t>
      </w:r>
    </w:p>
    <w:p w14:paraId="7D38D85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Αυτό κάνετε και άλλωστε είναι γνωστή και η λεζάντα που έχει εμπνεύσει και όλα τα τηλεοπτικά σποτ που διαφημίζει το κυβερνητικό έργο του ο Πρωθυπουργός: «Ήταν δίκαιο και έγινε πράξη».</w:t>
      </w:r>
    </w:p>
    <w:p w14:paraId="7D38D85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Εγώ θα ήθελα να μας πείτε, αυτό που θα γίνει πράξη με το συγκεκριμένο</w:t>
      </w:r>
      <w:r>
        <w:rPr>
          <w:rFonts w:eastAsia="Times New Roman" w:cs="Times New Roman"/>
          <w:szCs w:val="24"/>
        </w:rPr>
        <w:t xml:space="preserve"> νομοσχέδιο τι ήταν και πώς ακριβώς το αντιλαμβάνεστε όσον αφορά το άρθρο 16 του Συντάγματος με την έννοια και τους όρους που ανέλυσα. </w:t>
      </w:r>
    </w:p>
    <w:p w14:paraId="7D38D85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857"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85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7D38D8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 Βουλευτής του ΣΥΡΙΖΑ, για επτά λεπτά.</w:t>
      </w:r>
    </w:p>
    <w:p w14:paraId="7D38D85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ΜΙΧΕΛΟΓΙΑΝΝΑΚΗΣ:</w:t>
      </w:r>
      <w:r>
        <w:rPr>
          <w:rFonts w:eastAsia="Times New Roman" w:cs="Times New Roman"/>
          <w:szCs w:val="24"/>
        </w:rPr>
        <w:t xml:space="preserve"> Ευχαριστώ, κύριε Πρόεδρε.</w:t>
      </w:r>
    </w:p>
    <w:p w14:paraId="7D38D85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καταρχάς οι αλλαγές στα εξεταζόμενα μαθήματα της τρίτης τάξης του γενικού επα</w:t>
      </w:r>
      <w:r>
        <w:rPr>
          <w:rFonts w:eastAsia="Times New Roman" w:cs="Times New Roman"/>
          <w:szCs w:val="24"/>
        </w:rPr>
        <w:t xml:space="preserve">γγελματικού λυκείου και ότι πλέον θα εξετάζονται σε τέσσερα μαθήματα είναι μια πολύ σημαντική προσπάθεια και σηματοδοτεί επιτέλους το τέλος των ατέλειωτων εξετάσεων. </w:t>
      </w:r>
    </w:p>
    <w:p w14:paraId="7D38D8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Είναι, επίσης, πολύ σημαντικό η δημιουργία σχολικών μονάδων σε όλα τα καταστήματα κράτηση</w:t>
      </w:r>
      <w:r>
        <w:rPr>
          <w:rFonts w:eastAsia="Times New Roman" w:cs="Times New Roman"/>
          <w:szCs w:val="24"/>
        </w:rPr>
        <w:t xml:space="preserve">ς, καθώς και τα τμήματα εκμάθησης της ελληνικής γλώσσας. </w:t>
      </w:r>
      <w:r>
        <w:rPr>
          <w:rFonts w:eastAsia="Times New Roman" w:cs="Times New Roman"/>
          <w:szCs w:val="24"/>
        </w:rPr>
        <w:t xml:space="preserve">Αυτό θα αναμορφώσει το ήθος και θα βοηθήσει πολλούς οι οποίοι έχουν ανάγκη να κοινωνικοποιηθούν αργότερα με αυτόν τον τρόπο. </w:t>
      </w:r>
    </w:p>
    <w:p w14:paraId="7D38D8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δείχνουμε μια ευαισθησία και μια ηθική με την καθιέρωση </w:t>
      </w:r>
      <w:r>
        <w:rPr>
          <w:rFonts w:eastAsia="Times New Roman" w:cs="Times New Roman"/>
          <w:szCs w:val="24"/>
        </w:rPr>
        <w:t>επιτροπών</w:t>
      </w:r>
      <w:r>
        <w:rPr>
          <w:rFonts w:eastAsia="Times New Roman" w:cs="Times New Roman"/>
          <w:szCs w:val="24"/>
        </w:rPr>
        <w:t xml:space="preserve"> ηθικής </w:t>
      </w:r>
      <w:r>
        <w:rPr>
          <w:rFonts w:eastAsia="Times New Roman" w:cs="Times New Roman"/>
          <w:szCs w:val="24"/>
        </w:rPr>
        <w:t xml:space="preserve">και </w:t>
      </w:r>
      <w:r>
        <w:rPr>
          <w:rFonts w:eastAsia="Times New Roman" w:cs="Times New Roman"/>
          <w:szCs w:val="24"/>
        </w:rPr>
        <w:t>έρευνας</w:t>
      </w:r>
      <w:r>
        <w:rPr>
          <w:rFonts w:eastAsia="Times New Roman" w:cs="Times New Roman"/>
          <w:szCs w:val="24"/>
        </w:rPr>
        <w:t xml:space="preserve">. Και αυτό θα αποδώσει και </w:t>
      </w:r>
      <w:r>
        <w:rPr>
          <w:rFonts w:eastAsia="Times New Roman" w:cs="Times New Roman"/>
          <w:szCs w:val="24"/>
        </w:rPr>
        <w:lastRenderedPageBreak/>
        <w:t>μάλιστα σύντομα. Το ίδιο σημαντικό είναι και η δυνατότητα μεταγραφής στα αδέλφια που φοιτούν σε διαφορετικές πόλεις. Ιδιαίτερα σε περιόδους κρίσης, η διάταξη αυτή θα βοηθήσει πολύ, όσον αφορά τα ελληνικά νοικοκ</w:t>
      </w:r>
      <w:r>
        <w:rPr>
          <w:rFonts w:eastAsia="Times New Roman" w:cs="Times New Roman"/>
          <w:szCs w:val="24"/>
        </w:rPr>
        <w:t xml:space="preserve">υριά, να ανταπεξέλθουν στα </w:t>
      </w:r>
      <w:proofErr w:type="spellStart"/>
      <w:r>
        <w:rPr>
          <w:rFonts w:eastAsia="Times New Roman" w:cs="Times New Roman"/>
          <w:szCs w:val="24"/>
        </w:rPr>
        <w:t>μνημονιακά</w:t>
      </w:r>
      <w:proofErr w:type="spellEnd"/>
      <w:r>
        <w:rPr>
          <w:rFonts w:eastAsia="Times New Roman" w:cs="Times New Roman"/>
          <w:szCs w:val="24"/>
        </w:rPr>
        <w:t xml:space="preserve"> αυτά χρόνια που βιώνουμε. </w:t>
      </w:r>
    </w:p>
    <w:p w14:paraId="7D38D8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καθιέρωση της δεκατετράχρονης υποχρεωτικής εκπαίδευσης και δίχρονης υποχρεωτικής προσχολικής εκπαίδευσης θα απορροφήσει χιλιάδες παιδιά. Επίσης,  θα χρησιμοποιηθούν πολλοί εκπαιδευτικοί. Αν</w:t>
      </w:r>
      <w:r>
        <w:rPr>
          <w:rFonts w:eastAsia="Times New Roman" w:cs="Times New Roman"/>
          <w:szCs w:val="24"/>
        </w:rPr>
        <w:t xml:space="preserve">οίγονται δηλαδή θέσεις εργασίας και </w:t>
      </w:r>
      <w:proofErr w:type="spellStart"/>
      <w:r>
        <w:rPr>
          <w:rFonts w:eastAsia="Times New Roman" w:cs="Times New Roman"/>
          <w:szCs w:val="24"/>
        </w:rPr>
        <w:t>απορροφούνται</w:t>
      </w:r>
      <w:proofErr w:type="spellEnd"/>
      <w:r>
        <w:rPr>
          <w:rFonts w:eastAsia="Times New Roman" w:cs="Times New Roman"/>
          <w:szCs w:val="24"/>
        </w:rPr>
        <w:t xml:space="preserve"> χιλιάδες παιδιά. Με αυτόν τον τρόπο, λύνεται ένα πρόβλημα το οποίο βιώναμε μέχρι τώρα. </w:t>
      </w:r>
    </w:p>
    <w:p w14:paraId="7D38D8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Πολύ σημαντικό, επίσης, για τους αποφοίτους των ΕΠΑΛ είναι η οργάνωση τμημάτων διετούς εκπαίδευσης με επαγγελματικά πι</w:t>
      </w:r>
      <w:r>
        <w:rPr>
          <w:rFonts w:eastAsia="Times New Roman" w:cs="Times New Roman"/>
          <w:szCs w:val="24"/>
        </w:rPr>
        <w:t xml:space="preserve">στοποιητικά, τα οποία θα είναι ευρωπαϊκών προσόντων. </w:t>
      </w:r>
    </w:p>
    <w:p w14:paraId="7D38D86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Σε δεκαεπτά δήμους, στην πιο υποβαθμισμένη περιοχή του Λεκανοπεδίου, ένα εκατομμύριο εκατό χιλιάδες κάτοικοι θα υποδεχθούν την ίδρυση του Πανεπιστημίου Δυτικής Αττικής. </w:t>
      </w:r>
      <w:proofErr w:type="spellStart"/>
      <w:r>
        <w:rPr>
          <w:rFonts w:eastAsia="Times New Roman" w:cs="Times New Roman"/>
          <w:szCs w:val="24"/>
        </w:rPr>
        <w:t>Απορροφούνται</w:t>
      </w:r>
      <w:proofErr w:type="spellEnd"/>
      <w:r>
        <w:rPr>
          <w:rFonts w:eastAsia="Times New Roman" w:cs="Times New Roman"/>
          <w:szCs w:val="24"/>
        </w:rPr>
        <w:t xml:space="preserve"> τα ΤΕΙ Αθήνας και Π</w:t>
      </w:r>
      <w:r>
        <w:rPr>
          <w:rFonts w:eastAsia="Times New Roman" w:cs="Times New Roman"/>
          <w:szCs w:val="24"/>
        </w:rPr>
        <w:t>ειραιά, εξήντα ερευνητικά εργαστήρια και σαράντα δύο τμήματα, που γίνονται είκοσι έξι, με απαιτητικά προσόντα –προσέξτε!- για την εκλογή επίκουρου καθηγητή και αναπληρωτή καθηγητή, ο οποίος θα καλύπτει γνωστικά πεδία, τα οποία λείπουν, όπως κοινωνικών, διο</w:t>
      </w:r>
      <w:r>
        <w:rPr>
          <w:rFonts w:eastAsia="Times New Roman" w:cs="Times New Roman"/>
          <w:szCs w:val="24"/>
        </w:rPr>
        <w:t xml:space="preserve">ικητικών και οικονομικών επιστημών, επιστήμες μηχανικού, επιστήμες τροφίμων, επιστήμες υγείας και πρόνοιας και καλλιτεχνικές σπουδές. </w:t>
      </w:r>
    </w:p>
    <w:p w14:paraId="7D38D86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νυν φοιτητές των ΤΕΙ μπορούν είτε να ολοκληρώσουν το ΤΕΙ που φοιτούν ή το νέο </w:t>
      </w:r>
      <w:r>
        <w:rPr>
          <w:rFonts w:eastAsia="Times New Roman" w:cs="Times New Roman"/>
          <w:szCs w:val="24"/>
        </w:rPr>
        <w:t xml:space="preserve">πανεπιστήμιο </w:t>
      </w:r>
      <w:r>
        <w:rPr>
          <w:rFonts w:eastAsia="Times New Roman" w:cs="Times New Roman"/>
          <w:szCs w:val="24"/>
        </w:rPr>
        <w:t xml:space="preserve">υπό την προϋπόθεση ότι δεν </w:t>
      </w:r>
      <w:r>
        <w:rPr>
          <w:rFonts w:eastAsia="Times New Roman" w:cs="Times New Roman"/>
          <w:szCs w:val="24"/>
        </w:rPr>
        <w:t xml:space="preserve">έχουν υπερβεί το έκτο έτος σπουδών συν δύο. Και αυτό είναι σημαντικό. </w:t>
      </w:r>
    </w:p>
    <w:p w14:paraId="7D38D86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θα υπάρξει κα</w:t>
      </w:r>
      <w:r>
        <w:rPr>
          <w:rFonts w:eastAsia="Times New Roman" w:cs="Times New Roman"/>
          <w:szCs w:val="24"/>
        </w:rPr>
        <w:t>μ</w:t>
      </w:r>
      <w:r>
        <w:rPr>
          <w:rFonts w:eastAsia="Times New Roman" w:cs="Times New Roman"/>
          <w:szCs w:val="24"/>
        </w:rPr>
        <w:t>μιά αλλαγή στα επαγγελματικά δικαιώματα των αποφοίτων. Ξέρετε πόσο μας έχουν βασανίσει τα επαγγελματικά δικαιώματα. Τούτη τη στιγμή, το γεγονός ότι δεν θα υπάρξει κα</w:t>
      </w:r>
      <w:r>
        <w:rPr>
          <w:rFonts w:eastAsia="Times New Roman" w:cs="Times New Roman"/>
          <w:szCs w:val="24"/>
        </w:rPr>
        <w:t>μ</w:t>
      </w:r>
      <w:r>
        <w:rPr>
          <w:rFonts w:eastAsia="Times New Roman" w:cs="Times New Roman"/>
          <w:szCs w:val="24"/>
        </w:rPr>
        <w:t xml:space="preserve">μία αλλαγή είναι πολύ σημαντικό στον εν λόγω νόμο. </w:t>
      </w:r>
    </w:p>
    <w:p w14:paraId="7D38D86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Φέτος, εξασφαλίσαμε επιπλέον 52 εκατομμύρια για τα ανώτατα εκπαιδευτικά ιδρύματα. Είχαμε μια αύξηση για την έρευνα 500 εκατομμύρια ευρώ, όπως είδατε, όταν το ψηφίσαμε. Δημιουργήσαμε πεντακόσιες νέες θέσει</w:t>
      </w:r>
      <w:r>
        <w:rPr>
          <w:rFonts w:eastAsia="Times New Roman" w:cs="Times New Roman"/>
          <w:szCs w:val="24"/>
        </w:rPr>
        <w:t xml:space="preserve">ς το 2017. Και όπως έχει δεσμευθεί ο Υπουργός, ακολουθούν άλλες πεντακόσιες θέσεις το 2018. Βλέπει, </w:t>
      </w:r>
      <w:r>
        <w:rPr>
          <w:rFonts w:eastAsia="Times New Roman" w:cs="Times New Roman"/>
          <w:szCs w:val="24"/>
        </w:rPr>
        <w:lastRenderedPageBreak/>
        <w:t xml:space="preserve">λοιπόν, κανείς ότι αρχίζει και ισχυροποιείται ο παράγοντας εκπαίδευση και ο παράγοντας παιδεία. </w:t>
      </w:r>
    </w:p>
    <w:p w14:paraId="7D38D86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εν λόγω νομοσχέδιο, που σε λίγο θα είναι νόμος, τι κάνει</w:t>
      </w:r>
      <w:r>
        <w:rPr>
          <w:rFonts w:eastAsia="Times New Roman" w:cs="Times New Roman"/>
          <w:szCs w:val="24"/>
        </w:rPr>
        <w:t xml:space="preserve">; Θα ισχυροποιήσει την εκπαίδευση -και αυτό είναι δεδομένο- και θα την καταστήσει σίγουρα ανταγωνιστική διεθνώς. </w:t>
      </w:r>
    </w:p>
    <w:p w14:paraId="7D38D86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38D866"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86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7D38D86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r>
        <w:rPr>
          <w:rFonts w:eastAsia="Times New Roman" w:cs="Times New Roman"/>
          <w:szCs w:val="24"/>
        </w:rPr>
        <w:t xml:space="preserve">Ακριώτης, Βουλευτής του ΣΥΡΙΖΑ, για επτά λεπτά. </w:t>
      </w:r>
    </w:p>
    <w:p w14:paraId="7D38D86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 xml:space="preserve">Ευχαριστώ, κύριε Πρόεδρε. </w:t>
      </w:r>
    </w:p>
    <w:p w14:paraId="7D38D86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το παρόν νομοσχέδιο αποτελεί ένα εμβληματικό και πρωτοπόρο εγχείρημα. Είναι ένα ουσιαστικό βήμα σε μια σειρά ενεργειών και παρεμβάσεων με τε</w:t>
      </w:r>
      <w:r>
        <w:rPr>
          <w:rFonts w:eastAsia="Times New Roman" w:cs="Times New Roman"/>
          <w:szCs w:val="24"/>
        </w:rPr>
        <w:t xml:space="preserve">λικό στόχο την αναβάθμιση του εκπαιδευτικού συστήματος. Στοχεύουμε σε ένα εκπαιδευτικό σύστημα που να συμβαδίζει με τα διεθνή πρότυπα. Στοχεύουμε σε ένα εκπαιδευτικό σύστημα σύγχρονο, εξωστρεφές και ανταγωνιστικό. </w:t>
      </w:r>
    </w:p>
    <w:p w14:paraId="7D38D86B" w14:textId="77777777" w:rsidR="0056040B" w:rsidRDefault="008F3B9C">
      <w:pPr>
        <w:spacing w:after="0" w:line="600" w:lineRule="auto"/>
        <w:ind w:firstLine="720"/>
        <w:jc w:val="both"/>
        <w:rPr>
          <w:rFonts w:eastAsia="Times New Roman"/>
          <w:szCs w:val="24"/>
        </w:rPr>
      </w:pPr>
      <w:r>
        <w:rPr>
          <w:rFonts w:eastAsia="Times New Roman" w:cs="Times New Roman"/>
          <w:szCs w:val="24"/>
        </w:rPr>
        <w:t>Το παρόν νομοσχέδιο εντάσσεται στην ευρύτ</w:t>
      </w:r>
      <w:r>
        <w:rPr>
          <w:rFonts w:eastAsia="Times New Roman" w:cs="Times New Roman"/>
          <w:szCs w:val="24"/>
        </w:rPr>
        <w:t xml:space="preserve">ερη στρατηγική μας για αλλαγή του παραγωγικού μοντέλου της χώρας, στη στρατηγική μας για μια δίκαιη και βιώσιμη ανάπτυξη, </w:t>
      </w:r>
      <w:r>
        <w:rPr>
          <w:rFonts w:eastAsia="Times New Roman"/>
          <w:szCs w:val="24"/>
        </w:rPr>
        <w:t xml:space="preserve">στη συνολικότερη προσπάθειά μας για τη συγκρότηση της </w:t>
      </w:r>
      <w:proofErr w:type="spellStart"/>
      <w:r>
        <w:rPr>
          <w:rFonts w:eastAsia="Times New Roman"/>
          <w:szCs w:val="24"/>
        </w:rPr>
        <w:t>μεταμνημονιακής</w:t>
      </w:r>
      <w:proofErr w:type="spellEnd"/>
      <w:r>
        <w:rPr>
          <w:rFonts w:eastAsia="Times New Roman"/>
          <w:szCs w:val="24"/>
        </w:rPr>
        <w:t xml:space="preserve"> Ελλάδας σε υγιείς και στέρεες βάσεις. Σε αυτήν την προσπάθεια δε</w:t>
      </w:r>
      <w:r>
        <w:rPr>
          <w:rFonts w:eastAsia="Times New Roman"/>
          <w:szCs w:val="24"/>
        </w:rPr>
        <w:t xml:space="preserve">ν μπορεί </w:t>
      </w:r>
      <w:r>
        <w:rPr>
          <w:rFonts w:eastAsia="Times New Roman"/>
          <w:szCs w:val="24"/>
        </w:rPr>
        <w:lastRenderedPageBreak/>
        <w:t>παρά να αποτελεί βασική μας προτεραιότητα η ενίσχυση της εκπαίδευσης και της έρευνας, τα δομικά στοιχεία, δηλαδή, εάν θέλουμε να μιλάμε για μια ουσιαστική μεταρρύθμιση.</w:t>
      </w:r>
    </w:p>
    <w:p w14:paraId="7D38D86C" w14:textId="77777777" w:rsidR="0056040B" w:rsidRDefault="008F3B9C">
      <w:pPr>
        <w:spacing w:after="0" w:line="600" w:lineRule="auto"/>
        <w:ind w:firstLine="720"/>
        <w:jc w:val="both"/>
        <w:rPr>
          <w:rFonts w:eastAsia="Times New Roman"/>
          <w:szCs w:val="24"/>
        </w:rPr>
      </w:pPr>
      <w:r>
        <w:rPr>
          <w:rFonts w:eastAsia="Times New Roman"/>
          <w:szCs w:val="24"/>
        </w:rPr>
        <w:t>Για πρώτη φορά οι επενδύσεις για την έρευνα και την καινοτομία στην Ελλάδα φτά</w:t>
      </w:r>
      <w:r>
        <w:rPr>
          <w:rFonts w:eastAsia="Times New Roman"/>
          <w:szCs w:val="24"/>
        </w:rPr>
        <w:t xml:space="preserve">νουν το 1% του ΑΕΠ. Για δεύτερη συνεχόμενη χρονιά, μετά από πολλά χρόνια, καταφέραμε να αυξήσουμε τις δαπάνες για την εκπαίδευση κόντρα στις δυσοίωνες προβλέψεις της προηγούμενης συγκυβέρνησης που μιλούσαν για μείωση, κόντρα στην καταστροφική πολιτική της </w:t>
      </w:r>
      <w:r>
        <w:rPr>
          <w:rFonts w:eastAsia="Times New Roman"/>
          <w:szCs w:val="24"/>
        </w:rPr>
        <w:t>Νέας Δημοκρατίας και του ΠΑΣΟΚ, κόντρα στην πολιτική της αποδόμησης, κόντρα στη λογική των απολύσεων.</w:t>
      </w:r>
    </w:p>
    <w:p w14:paraId="7D38D86D" w14:textId="77777777" w:rsidR="0056040B" w:rsidRDefault="008F3B9C">
      <w:pPr>
        <w:spacing w:after="0" w:line="600" w:lineRule="auto"/>
        <w:ind w:firstLine="720"/>
        <w:jc w:val="both"/>
        <w:rPr>
          <w:rFonts w:eastAsia="Times New Roman"/>
          <w:szCs w:val="24"/>
        </w:rPr>
      </w:pPr>
      <w:r>
        <w:rPr>
          <w:rFonts w:eastAsia="Times New Roman"/>
          <w:szCs w:val="24"/>
        </w:rPr>
        <w:t xml:space="preserve">Εμείς επιλέγουμε να αξιοποιήσουμε τα θετικά στοιχεία, να διορθώσουμε τα κακώς κείμενα, να θέσουμε τις βάσεις για περαιτέρω </w:t>
      </w:r>
      <w:r>
        <w:rPr>
          <w:rFonts w:eastAsia="Times New Roman"/>
          <w:szCs w:val="24"/>
        </w:rPr>
        <w:lastRenderedPageBreak/>
        <w:t>εξέλιξη με τελικό στόχο να παρο</w:t>
      </w:r>
      <w:r>
        <w:rPr>
          <w:rFonts w:eastAsia="Times New Roman"/>
          <w:szCs w:val="24"/>
        </w:rPr>
        <w:t xml:space="preserve">υσιάσουμε και να υλοποιήσουμε ένα ολοκληρωμένο σχέδιο για την αναμόρφωση του εκπαιδευτικού συστήματος της χώρας. </w:t>
      </w:r>
    </w:p>
    <w:p w14:paraId="7D38D86E" w14:textId="77777777" w:rsidR="0056040B" w:rsidRDefault="008F3B9C">
      <w:pPr>
        <w:spacing w:after="0" w:line="600" w:lineRule="auto"/>
        <w:ind w:firstLine="720"/>
        <w:jc w:val="both"/>
        <w:rPr>
          <w:rFonts w:eastAsia="Times New Roman"/>
          <w:szCs w:val="24"/>
        </w:rPr>
      </w:pPr>
      <w:r>
        <w:rPr>
          <w:rFonts w:eastAsia="Times New Roman"/>
          <w:szCs w:val="24"/>
        </w:rPr>
        <w:t>Ας έρθουμε τώρα στο παρόν νομοσχέδιο και στην ίδρυση του Πανεπιστημίου Δυτικής Αττικής. Γνωρίζετε ότι είναι πιο δύσκολο να συγκρατείς μια κατά</w:t>
      </w:r>
      <w:r>
        <w:rPr>
          <w:rFonts w:eastAsia="Times New Roman"/>
          <w:szCs w:val="24"/>
        </w:rPr>
        <w:t>σταση σε ένα συγκεκριμένο σημείο από το να ακολουθείς την εξελισσόμενη δυναμική της. Τα δύο ΤΕΙ που συνενώνουμε και αναβαθμίζουμε είναι ώριμα για την αλλαγή αυτή. Η ίδια η ακαδημαϊκή πορεία και η δυναμική τους επέβαλε την περαιτέρω αναβάθμισή τους. Δεν συν</w:t>
      </w:r>
      <w:r>
        <w:rPr>
          <w:rFonts w:eastAsia="Times New Roman"/>
          <w:szCs w:val="24"/>
        </w:rPr>
        <w:t xml:space="preserve">ενώνουμε απλά, αλλά σχεδιάζουμε εκ νέου. Κρατήσαμε κάποια, συνενώσαμε άλλα και προσθέσαμε νέα αντικείμενα. </w:t>
      </w:r>
    </w:p>
    <w:p w14:paraId="7D38D86F" w14:textId="77777777" w:rsidR="0056040B" w:rsidRDefault="008F3B9C">
      <w:pPr>
        <w:spacing w:after="0" w:line="600" w:lineRule="auto"/>
        <w:ind w:firstLine="720"/>
        <w:jc w:val="both"/>
        <w:rPr>
          <w:rFonts w:eastAsia="Times New Roman"/>
          <w:szCs w:val="24"/>
        </w:rPr>
      </w:pPr>
      <w:r>
        <w:rPr>
          <w:rFonts w:eastAsia="Times New Roman"/>
          <w:szCs w:val="24"/>
        </w:rPr>
        <w:lastRenderedPageBreak/>
        <w:t>Με κριτήριο την αποφυγή των επικαλύψεων, με κριτήριο τη βιωσιμότητα, την αναβάθμιση, αλλά και την περαιτέρω εξέλιξη των εκπαιδευτικών ιδρυμάτων κρατ</w:t>
      </w:r>
      <w:r>
        <w:rPr>
          <w:rFonts w:eastAsia="Times New Roman"/>
          <w:szCs w:val="24"/>
        </w:rPr>
        <w:t xml:space="preserve">άμε το βήμα με τις διεθνείς εξελίξεις, δημιουργούμε ιδρύματα με εξωστρεφή και ανταγωνιστικό χαρακτήρα για να συγκροτήσουμε βήμα - βήμα τον ενιαίο χώρο εκπαίδευσης και έρευνας, έναν χώρο που η επιστήμη θα συνεργάζεται με την έρευνα και περαιτέρω και με την </w:t>
      </w:r>
      <w:r>
        <w:rPr>
          <w:rFonts w:eastAsia="Times New Roman"/>
          <w:szCs w:val="24"/>
        </w:rPr>
        <w:t>οικονομία, έναν χώρο συνεργασίας και συνεργειών.</w:t>
      </w:r>
    </w:p>
    <w:p w14:paraId="7D38D870" w14:textId="77777777" w:rsidR="0056040B" w:rsidRDefault="008F3B9C">
      <w:pPr>
        <w:spacing w:after="0" w:line="600" w:lineRule="auto"/>
        <w:ind w:firstLine="720"/>
        <w:jc w:val="both"/>
        <w:rPr>
          <w:rFonts w:eastAsia="Times New Roman"/>
          <w:szCs w:val="24"/>
        </w:rPr>
      </w:pPr>
      <w:r>
        <w:rPr>
          <w:rFonts w:eastAsia="Times New Roman"/>
          <w:szCs w:val="24"/>
        </w:rPr>
        <w:t xml:space="preserve">Η μεταρρύθμιση που εισάγουμε θα έχει πολλαπλά οφέλη για τους φοιτητές, το διδακτικό προσωπικό, την πολιτεία, τους παραγωγικούς φορείς, αλλά και την ίδια την τοπική κοινωνία, καθώς η ίδρυση του </w:t>
      </w:r>
      <w:r>
        <w:rPr>
          <w:rFonts w:eastAsia="Times New Roman"/>
          <w:szCs w:val="24"/>
        </w:rPr>
        <w:t xml:space="preserve">πανεπιστημίου </w:t>
      </w:r>
      <w:r>
        <w:rPr>
          <w:rFonts w:eastAsia="Times New Roman"/>
          <w:szCs w:val="24"/>
        </w:rPr>
        <w:t>θα δώσει νέες αναπτυξιακές δυνατότητες στην περιοχή της Δυτικής Αττικής.</w:t>
      </w:r>
    </w:p>
    <w:p w14:paraId="7D38D871" w14:textId="77777777" w:rsidR="0056040B" w:rsidRDefault="008F3B9C">
      <w:pPr>
        <w:spacing w:after="0" w:line="600" w:lineRule="auto"/>
        <w:ind w:firstLine="720"/>
        <w:jc w:val="both"/>
        <w:rPr>
          <w:rFonts w:eastAsia="Times New Roman"/>
          <w:szCs w:val="24"/>
        </w:rPr>
      </w:pPr>
      <w:r>
        <w:rPr>
          <w:rFonts w:eastAsia="Times New Roman"/>
          <w:szCs w:val="24"/>
        </w:rPr>
        <w:lastRenderedPageBreak/>
        <w:t xml:space="preserve">Συνεχίζονται οι συζητήσεις σε πολλά εκπαιδευτικά ιδρύματα της χώρας και η κατάληξη θα προκύψει με γνώμονα ακαδημαϊκά κριτήρια και στόχο την αναβάθμιση των εκπαιδευτικών ιδρυμάτων </w:t>
      </w:r>
      <w:r>
        <w:rPr>
          <w:rFonts w:eastAsia="Times New Roman"/>
          <w:szCs w:val="24"/>
        </w:rPr>
        <w:t>τριτοβάθμιας εκπαίδευσης.</w:t>
      </w:r>
    </w:p>
    <w:p w14:paraId="7D38D872" w14:textId="77777777" w:rsidR="0056040B" w:rsidRDefault="008F3B9C">
      <w:pPr>
        <w:spacing w:after="0" w:line="600" w:lineRule="auto"/>
        <w:ind w:firstLine="720"/>
        <w:jc w:val="both"/>
        <w:rPr>
          <w:rFonts w:eastAsia="Times New Roman"/>
          <w:szCs w:val="24"/>
        </w:rPr>
      </w:pPr>
      <w:r>
        <w:rPr>
          <w:rFonts w:eastAsia="Times New Roman"/>
          <w:szCs w:val="24"/>
        </w:rPr>
        <w:t>Με ρύθμιση την οποία είχαμε ήδη κατοχυρώσει, τον νόμο που ψηφίσαμε τον περασμένο Αύγουστο και που εξειδικεύουμε με το παρόν νομοσχέδιο, οι απόφοιτοι των ΕΠΑΛ θα έχουν τη δυνατότητα να παρακολουθούν διετή προγράμματα σπουδών στα κέ</w:t>
      </w:r>
      <w:r>
        <w:rPr>
          <w:rFonts w:eastAsia="Times New Roman"/>
          <w:szCs w:val="24"/>
        </w:rPr>
        <w:t>ντρα επαγγελματικής εκπαίδευσης που θα οργανώνονται και θα παρακολουθούνται από τα ΑΕΙ και τα ΤΕΙ της περιοχής τους.</w:t>
      </w:r>
    </w:p>
    <w:p w14:paraId="7D38D873" w14:textId="77777777" w:rsidR="0056040B" w:rsidRDefault="008F3B9C">
      <w:pPr>
        <w:spacing w:after="0" w:line="600" w:lineRule="auto"/>
        <w:ind w:firstLine="720"/>
        <w:jc w:val="both"/>
        <w:rPr>
          <w:rFonts w:eastAsia="Times New Roman"/>
          <w:szCs w:val="24"/>
        </w:rPr>
      </w:pPr>
      <w:r>
        <w:rPr>
          <w:rFonts w:eastAsia="Times New Roman"/>
          <w:szCs w:val="24"/>
        </w:rPr>
        <w:t>Στόχος μας είναι να αναβαθμίσουμε την επαγγελματική εκπαίδευση, να ενδυναμώσουμε και να κατοχυρώσουμε όλους αυτούς τους νέους που φοιτούν σ</w:t>
      </w:r>
      <w:r>
        <w:rPr>
          <w:rFonts w:eastAsia="Times New Roman"/>
          <w:szCs w:val="24"/>
        </w:rPr>
        <w:t xml:space="preserve">τα επαγγελματικά λύκεια και που πολλές </w:t>
      </w:r>
      <w:r>
        <w:rPr>
          <w:rFonts w:eastAsia="Times New Roman"/>
          <w:szCs w:val="24"/>
        </w:rPr>
        <w:lastRenderedPageBreak/>
        <w:t xml:space="preserve">φορές αντιμετωπίζονται σαν τον παρία του εκπαιδευτικού συστήματος. </w:t>
      </w:r>
    </w:p>
    <w:p w14:paraId="7D38D874" w14:textId="77777777" w:rsidR="0056040B" w:rsidRDefault="008F3B9C">
      <w:pPr>
        <w:spacing w:after="0" w:line="600" w:lineRule="auto"/>
        <w:ind w:firstLine="720"/>
        <w:jc w:val="both"/>
        <w:rPr>
          <w:rFonts w:eastAsia="Times New Roman"/>
          <w:szCs w:val="24"/>
        </w:rPr>
      </w:pPr>
      <w:r>
        <w:rPr>
          <w:rFonts w:eastAsia="Times New Roman"/>
          <w:szCs w:val="24"/>
        </w:rPr>
        <w:t xml:space="preserve">Στο πλαίσιο αυτό αυξάνουμε από 1% σε 5% το ποσοστό εισαγωγής στα </w:t>
      </w:r>
      <w:r>
        <w:rPr>
          <w:rFonts w:eastAsia="Times New Roman"/>
          <w:szCs w:val="24"/>
        </w:rPr>
        <w:t xml:space="preserve">πανεπιστήμια </w:t>
      </w:r>
      <w:r>
        <w:rPr>
          <w:rFonts w:eastAsia="Times New Roman"/>
          <w:szCs w:val="24"/>
        </w:rPr>
        <w:t>των αποφοίτων των ΕΠΑΛ μέσω πανελλαδικών. Στο ίδιο πλαίσιο έχουμε εισάγ</w:t>
      </w:r>
      <w:r>
        <w:rPr>
          <w:rFonts w:eastAsia="Times New Roman"/>
          <w:szCs w:val="24"/>
        </w:rPr>
        <w:t xml:space="preserve">ει και τον θεσμό </w:t>
      </w:r>
      <w:proofErr w:type="spellStart"/>
      <w:r>
        <w:rPr>
          <w:rFonts w:eastAsia="Times New Roman"/>
          <w:szCs w:val="24"/>
        </w:rPr>
        <w:t>μεταλυκειακού</w:t>
      </w:r>
      <w:proofErr w:type="spellEnd"/>
      <w:r>
        <w:rPr>
          <w:rFonts w:eastAsia="Times New Roman"/>
          <w:szCs w:val="24"/>
        </w:rPr>
        <w:t xml:space="preserve"> έτους τάξης μαθητείας με τρεις χιλιάδες αποφοίτους των ΕΠΑΛ να συμμετέχουν αυτή τη χρονιά στη μαθητεία.</w:t>
      </w:r>
    </w:p>
    <w:p w14:paraId="7D38D875" w14:textId="77777777" w:rsidR="0056040B" w:rsidRDefault="008F3B9C">
      <w:pPr>
        <w:spacing w:after="0" w:line="600" w:lineRule="auto"/>
        <w:ind w:firstLine="720"/>
        <w:jc w:val="both"/>
        <w:rPr>
          <w:rFonts w:eastAsia="Times New Roman"/>
          <w:szCs w:val="24"/>
        </w:rPr>
      </w:pPr>
      <w:r>
        <w:rPr>
          <w:rFonts w:eastAsia="Times New Roman"/>
          <w:szCs w:val="24"/>
        </w:rPr>
        <w:t>Επίσης, σημαντική μεταρρύθμιση που ικανοποιεί ένα πάγιο αίτημα της κοινωνίας είναι το ότι καθιερώνουμε σταδιακά την υποχρ</w:t>
      </w:r>
      <w:r>
        <w:rPr>
          <w:rFonts w:eastAsia="Times New Roman"/>
          <w:szCs w:val="24"/>
        </w:rPr>
        <w:t xml:space="preserve">εωτική φοίτηση των νηπίων ηλικίας τεσσάρων έως πέντε ετών στο νηπιαγωγείο. Προασπίζουμε κατ’ αυτόν τον τρόπο το δικαίωμα όλων των παιδιών για φοίτηση στο νηπιαγωγείο. Διασφαλίζουμε την καθολικότητα της προσχολικής εκπαίδευσης που αποτελεί άλλωστε </w:t>
      </w:r>
      <w:r>
        <w:rPr>
          <w:rFonts w:eastAsia="Times New Roman"/>
          <w:szCs w:val="24"/>
        </w:rPr>
        <w:lastRenderedPageBreak/>
        <w:t>και ευρωπ</w:t>
      </w:r>
      <w:r>
        <w:rPr>
          <w:rFonts w:eastAsia="Times New Roman"/>
          <w:szCs w:val="24"/>
        </w:rPr>
        <w:t xml:space="preserve">αϊκό στόχο, αλλά και πάγιο αίτημα του εκπαιδευτικού κινήματος </w:t>
      </w:r>
      <w:r>
        <w:rPr>
          <w:rFonts w:eastAsia="Times New Roman"/>
          <w:szCs w:val="24"/>
        </w:rPr>
        <w:t xml:space="preserve">στο πλαίσιο </w:t>
      </w:r>
      <w:r>
        <w:rPr>
          <w:rFonts w:eastAsia="Times New Roman"/>
          <w:szCs w:val="24"/>
        </w:rPr>
        <w:t xml:space="preserve">της δεκατετράχρονης υποχρεωτικής εκπαίδευσης που καθιερώνουμε. </w:t>
      </w:r>
    </w:p>
    <w:p w14:paraId="7D38D876" w14:textId="77777777" w:rsidR="0056040B" w:rsidRDefault="008F3B9C">
      <w:pPr>
        <w:spacing w:after="0" w:line="600" w:lineRule="auto"/>
        <w:ind w:firstLine="720"/>
        <w:jc w:val="both"/>
        <w:rPr>
          <w:rFonts w:eastAsia="Times New Roman"/>
          <w:szCs w:val="24"/>
        </w:rPr>
      </w:pPr>
      <w:r>
        <w:rPr>
          <w:rFonts w:eastAsia="Times New Roman"/>
          <w:szCs w:val="24"/>
        </w:rPr>
        <w:t>Θα ήθελα να τονίσω εδώ πέρα τις παρεμβάσεις που κάνει η ΚΕΔΕ, παρεμβάσεις που θα έπρεπε να σταματήσουν κάποια στιγμή ν</w:t>
      </w:r>
      <w:r>
        <w:rPr>
          <w:rFonts w:eastAsia="Times New Roman"/>
          <w:szCs w:val="24"/>
        </w:rPr>
        <w:t xml:space="preserve">α δημιουργούν τετελεσμένα που αφορούν την εκπαιδευτική πολιτική της χώρας. </w:t>
      </w:r>
    </w:p>
    <w:p w14:paraId="7D38D877" w14:textId="77777777" w:rsidR="0056040B" w:rsidRDefault="008F3B9C">
      <w:pPr>
        <w:spacing w:after="0" w:line="600" w:lineRule="auto"/>
        <w:ind w:firstLine="720"/>
        <w:jc w:val="both"/>
        <w:rPr>
          <w:rFonts w:eastAsia="Times New Roman" w:cs="Times New Roman"/>
          <w:szCs w:val="24"/>
        </w:rPr>
      </w:pPr>
      <w:r>
        <w:rPr>
          <w:rFonts w:eastAsia="Times New Roman"/>
          <w:szCs w:val="24"/>
        </w:rPr>
        <w:t>Η δημιουργία του Εθνικού Συντονιστικού Οργάνου, η σύσταση Επιτροπών Ηθικής της Έρευνας σε κάθε πανεπιστήμιο, η αναβάθμιση και η επέκταση της λειτουργίας των σχολείων των φυλακών, μ</w:t>
      </w:r>
      <w:r>
        <w:rPr>
          <w:rFonts w:eastAsia="Times New Roman"/>
          <w:szCs w:val="24"/>
        </w:rPr>
        <w:t>ία εξαιρετική εξέλιξη για όλους τους νέους έγκλειστους, την προοπτική τους στον σωφρονισμό, αλλά και την πορεία τους μετά την αποφυλάκισή τους. Μ</w:t>
      </w:r>
      <w:r>
        <w:rPr>
          <w:rFonts w:eastAsia="Times New Roman" w:cs="Times New Roman"/>
          <w:szCs w:val="24"/>
        </w:rPr>
        <w:t xml:space="preserve">εταγραφές φοιτητών που αφορούν αδέλφια </w:t>
      </w:r>
      <w:r>
        <w:rPr>
          <w:rFonts w:eastAsia="Times New Roman" w:cs="Times New Roman"/>
          <w:szCs w:val="24"/>
        </w:rPr>
        <w:lastRenderedPageBreak/>
        <w:t xml:space="preserve">που είναι φοιτητές, που δίνει λύση σε ένα μεγάλο κοινωνικό πρόβλημα. </w:t>
      </w:r>
    </w:p>
    <w:p w14:paraId="7D38D87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ρυθμίσεις αυτές, αλλά και το σύνολο του έως τώρα νομοθετικού μας έργου που αφορά την εκπαίδευση, στόχο έχει να θέσει εκ νέου τον εκπαιδευτικό χάρτη της χώρας σε υγιείς βάσεις, με σύγχρονους όρους. Αποτελούν τα κομμάτια ενός παζλ που όταν μπουν όλα στη θέσ</w:t>
      </w:r>
      <w:r>
        <w:rPr>
          <w:rFonts w:eastAsia="Times New Roman" w:cs="Times New Roman"/>
          <w:szCs w:val="24"/>
        </w:rPr>
        <w:t xml:space="preserve">η τους, θα μιλάμε πλέον για ένα νέο τοπίο στο εκπαιδευτικό σύστημα της χώρας. </w:t>
      </w:r>
    </w:p>
    <w:p w14:paraId="7D38D87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όπως σε κάθε μεγάλη αλλαγή που ανατρέπει τα δεδομένα, οι αντιδράσεις είναι αναμενόμενες. Είναι βέβαιο, όμως, ότι όταν φτάσουμε σε ένα σημείο ισορροπίας, θα </w:t>
      </w:r>
      <w:r>
        <w:rPr>
          <w:rFonts w:eastAsia="Times New Roman" w:cs="Times New Roman"/>
          <w:szCs w:val="24"/>
        </w:rPr>
        <w:t xml:space="preserve">έχουμε κάνει πολλά βήματα μπροστά. Γι’ αυτό σας καλούμε να υπερψηφίσετε το παρόν νομοσχέδιο, το οποίο αποτελεί το προϊόν </w:t>
      </w:r>
      <w:r>
        <w:rPr>
          <w:rFonts w:eastAsia="Times New Roman" w:cs="Times New Roman"/>
          <w:szCs w:val="24"/>
        </w:rPr>
        <w:lastRenderedPageBreak/>
        <w:t>πολύμηνης επεξεργασίας και διαβούλευσης, καθώς και της ευρύτερης δυνατής συναίνεσης. Ας θεραπεύσουμε τις παθογένειες και τις στρεβλώσει</w:t>
      </w:r>
      <w:r>
        <w:rPr>
          <w:rFonts w:eastAsia="Times New Roman" w:cs="Times New Roman"/>
          <w:szCs w:val="24"/>
        </w:rPr>
        <w:t xml:space="preserve">ς του παρελθόντος, αυτές που δεν κατάφεραν να θεραπεύσουν οι πολιτικές των προηγούμενων κυβερνήσεων. Να πάρουμε μέτρα που τα έχει ανάγκη η εκπαίδευσή μας και ο τόπος μας. </w:t>
      </w:r>
    </w:p>
    <w:p w14:paraId="7D38D87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38D87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ήθελα πριν ολοκληρώσω, να τοποθετηθώ, με αφορμή αν θέλετε τον </w:t>
      </w:r>
      <w:r>
        <w:rPr>
          <w:rFonts w:eastAsia="Times New Roman" w:cs="Times New Roman"/>
          <w:szCs w:val="24"/>
        </w:rPr>
        <w:t xml:space="preserve">εισηγητή </w:t>
      </w:r>
      <w:r>
        <w:rPr>
          <w:rFonts w:eastAsia="Times New Roman" w:cs="Times New Roman"/>
          <w:szCs w:val="24"/>
        </w:rPr>
        <w:t>της Δημοκρατικής Συμπαράταξης, στις συνεδριάσεις της προηγούμενης εβδομάδας. Από τις αγορεύσεις των μεγάλων κοινοβουλευτικών μας πολιτικών αντιπάλων συνέλεξα εμπνευσμένες φράσεις και</w:t>
      </w:r>
      <w:r>
        <w:rPr>
          <w:rFonts w:eastAsia="Times New Roman" w:cs="Times New Roman"/>
          <w:szCs w:val="24"/>
        </w:rPr>
        <w:t xml:space="preserve"> χαρακτηρισμούς όπως είναι οι εξής: «Άθλιοι», «ψεύτες», «συκοφάντες», «συμμορίτες», «θα τους γδάρω», </w:t>
      </w:r>
      <w:r>
        <w:rPr>
          <w:rFonts w:eastAsia="Times New Roman" w:cs="Times New Roman"/>
          <w:szCs w:val="24"/>
        </w:rPr>
        <w:lastRenderedPageBreak/>
        <w:t>«δεν θα μου γλιτώσει κανένας», «θα τους λιώσω», «ο Τσίπρας είναι διεφθαρμένος», «τα παίρνει ο Τσίπρας», «πολιτικός γενίτσαρος», «παρακράτος», «συμμορία κοι</w:t>
      </w:r>
      <w:r>
        <w:rPr>
          <w:rFonts w:eastAsia="Times New Roman" w:cs="Times New Roman"/>
          <w:szCs w:val="24"/>
        </w:rPr>
        <w:t>νού ποινικού δικαίου», «θα τους βάλω φυλακή», «προστάτες των κουκουλοφόρων», «παλιάνθρωποι», «σκουλήκια», «φίδια», «ερπετά». Αυτά συνέλεξα.</w:t>
      </w:r>
    </w:p>
    <w:p w14:paraId="7D38D87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w:t>
      </w:r>
    </w:p>
    <w:p w14:paraId="7D38D87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Ολοκληρώνω, κύριε Πρόεδρε. </w:t>
      </w:r>
    </w:p>
    <w:p w14:paraId="7D38D87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Αυτές είναι κάποιες από τις εκφράσεις και τους χαρακτηρισμούς που χρησιμοποιήθηκαν </w:t>
      </w:r>
      <w:r>
        <w:rPr>
          <w:rFonts w:eastAsia="Times New Roman" w:cs="Times New Roman"/>
          <w:szCs w:val="24"/>
        </w:rPr>
        <w:t>στο πλαίσιο</w:t>
      </w:r>
      <w:r>
        <w:rPr>
          <w:rFonts w:eastAsia="Times New Roman" w:cs="Times New Roman"/>
          <w:szCs w:val="24"/>
        </w:rPr>
        <w:t xml:space="preserve"> της πολιτικής αντιπαράθεσης από τους </w:t>
      </w:r>
      <w:proofErr w:type="spellStart"/>
      <w:r>
        <w:rPr>
          <w:rFonts w:eastAsia="Times New Roman" w:cs="Times New Roman"/>
          <w:szCs w:val="24"/>
        </w:rPr>
        <w:t>βαυκαλιζόμενους</w:t>
      </w:r>
      <w:proofErr w:type="spellEnd"/>
      <w:r>
        <w:rPr>
          <w:rFonts w:eastAsia="Times New Roman" w:cs="Times New Roman"/>
          <w:szCs w:val="24"/>
        </w:rPr>
        <w:t xml:space="preserve"> ως αρίστους, απ’ αυτούς τους μόνιμους ενοίκους και ιδιοκτήτες του Κοινοβουλίου και των κυβερ</w:t>
      </w:r>
      <w:r>
        <w:rPr>
          <w:rFonts w:eastAsia="Times New Roman" w:cs="Times New Roman"/>
          <w:szCs w:val="24"/>
        </w:rPr>
        <w:lastRenderedPageBreak/>
        <w:t>νήσεων, από τους</w:t>
      </w:r>
      <w:r>
        <w:rPr>
          <w:rFonts w:eastAsia="Times New Roman" w:cs="Times New Roman"/>
          <w:szCs w:val="24"/>
        </w:rPr>
        <w:t xml:space="preserve"> αδιαμφησβήτητους υπερασπιστές της </w:t>
      </w:r>
      <w:r>
        <w:rPr>
          <w:rFonts w:eastAsia="Times New Roman" w:cs="Times New Roman"/>
          <w:szCs w:val="24"/>
        </w:rPr>
        <w:t>δημοκρατίας</w:t>
      </w:r>
      <w:r>
        <w:rPr>
          <w:rFonts w:eastAsia="Times New Roman" w:cs="Times New Roman"/>
          <w:szCs w:val="24"/>
        </w:rPr>
        <w:t xml:space="preserve">! Μόνο λύπη μπορεί να προξενεί το επίπεδο της πολιτικής αντιπαράθεσης εκ μέρους της Αντιπολίτευσης. </w:t>
      </w:r>
    </w:p>
    <w:p w14:paraId="7D38D87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Σταματώ εδώ κι ευχαριστώ. </w:t>
      </w:r>
    </w:p>
    <w:p w14:paraId="7D38D880"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88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w:t>
      </w:r>
      <w:r>
        <w:rPr>
          <w:rFonts w:eastAsia="Times New Roman" w:cs="Times New Roman"/>
          <w:szCs w:val="24"/>
        </w:rPr>
        <w:t xml:space="preserve"> εγώ ευχαριστώ. </w:t>
      </w:r>
    </w:p>
    <w:p w14:paraId="7D38D882" w14:textId="77777777" w:rsidR="0056040B" w:rsidRDefault="008F3B9C">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w:t>
      </w:r>
      <w:r>
        <w:rPr>
          <w:rFonts w:eastAsia="Times New Roman" w:cs="Times New Roman"/>
        </w:rPr>
        <w:lastRenderedPageBreak/>
        <w:t>ρία</w:t>
      </w:r>
      <w:r>
        <w:rPr>
          <w:rFonts w:eastAsia="Times New Roman" w:cs="Times New Roman"/>
        </w:rPr>
        <w:t xml:space="preserve"> του κτηρίου και τον τρόπο οργάνωσης και λειτουργίας της Βουλής, σαράντα δύο μαθητές και μαθήτριες και τρεις εκπαιδευτικοί συνοδοί από το 2</w:t>
      </w:r>
      <w:r>
        <w:rPr>
          <w:rFonts w:eastAsia="Times New Roman" w:cs="Times New Roman"/>
          <w:vertAlign w:val="superscript"/>
        </w:rPr>
        <w:t>ο</w:t>
      </w:r>
      <w:r>
        <w:rPr>
          <w:rFonts w:eastAsia="Times New Roman" w:cs="Times New Roman"/>
        </w:rPr>
        <w:t xml:space="preserve"> Γυμνάσιο Κιλκίς. </w:t>
      </w:r>
    </w:p>
    <w:p w14:paraId="7D38D883" w14:textId="77777777" w:rsidR="0056040B" w:rsidRDefault="008F3B9C">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D38D884" w14:textId="77777777" w:rsidR="0056040B" w:rsidRDefault="008F3B9C">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D38D885" w14:textId="77777777" w:rsidR="0056040B" w:rsidRDefault="008F3B9C">
      <w:pPr>
        <w:spacing w:after="0" w:line="600" w:lineRule="auto"/>
        <w:ind w:firstLine="720"/>
        <w:jc w:val="both"/>
        <w:rPr>
          <w:rFonts w:eastAsia="Times New Roman" w:cs="Times New Roman"/>
        </w:rPr>
      </w:pPr>
      <w:r>
        <w:rPr>
          <w:rFonts w:eastAsia="Times New Roman" w:cs="Times New Roman"/>
        </w:rPr>
        <w:t>Τον λόγο έχει ο Κοιν</w:t>
      </w:r>
      <w:r>
        <w:rPr>
          <w:rFonts w:eastAsia="Times New Roman" w:cs="Times New Roman"/>
        </w:rPr>
        <w:t xml:space="preserve">οβουλευτικός Εκπρόσωπος του Ποταμιού κ. Γεώργιος </w:t>
      </w:r>
      <w:proofErr w:type="spellStart"/>
      <w:r>
        <w:rPr>
          <w:rFonts w:eastAsia="Times New Roman" w:cs="Times New Roman"/>
        </w:rPr>
        <w:t>Αμυράς</w:t>
      </w:r>
      <w:proofErr w:type="spellEnd"/>
      <w:r>
        <w:rPr>
          <w:rFonts w:eastAsia="Times New Roman" w:cs="Times New Roman"/>
        </w:rPr>
        <w:t xml:space="preserve"> για δώδεκα λεπτά. </w:t>
      </w:r>
    </w:p>
    <w:p w14:paraId="7D38D886" w14:textId="77777777" w:rsidR="0056040B" w:rsidRDefault="008F3B9C">
      <w:pPr>
        <w:spacing w:after="0"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Ευχαριστώ, κύριε Πρόεδρε. </w:t>
      </w:r>
    </w:p>
    <w:p w14:paraId="7D38D887"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Κύριε συνάδελφε, έχετε ξεχάσει τα χαρτιά σας εδώ. Τα βάζω στην άκρη. Τι λένε εδώ; «Άλλη μια αποτυχημένη μεταρρύθμιση του ΣΥΡΙΖΑ στην </w:t>
      </w:r>
      <w:r>
        <w:rPr>
          <w:rFonts w:eastAsia="Times New Roman" w:cs="Times New Roman"/>
        </w:rPr>
        <w:t>παιδεία»; Α, όχι!</w:t>
      </w:r>
    </w:p>
    <w:p w14:paraId="7D38D888"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αυτήν τη στιγμή που μιλάμε, το κεντρικό κτήριο του Πανεπιστημίου Αθηνών τελεί υπό κατάληψη. </w:t>
      </w:r>
      <w:r>
        <w:rPr>
          <w:rFonts w:eastAsia="Times New Roman" w:cs="Times New Roman"/>
        </w:rPr>
        <w:lastRenderedPageBreak/>
        <w:t>Διάβασα και την ανακοίνωσή σας, κύριε Υπουργέ, και νομίζω ότι συμφωνούμε πως είναι άλλο ένα μικρό πετραδάκι που προσ</w:t>
      </w:r>
      <w:r>
        <w:rPr>
          <w:rFonts w:eastAsia="Times New Roman" w:cs="Times New Roman"/>
        </w:rPr>
        <w:t>τίθεται σε αυτόν τον αδιάκοπο λιθοβολισμό της ανώτατης εκπαίδευσης με πράξεις που, βεβαίως, κα</w:t>
      </w:r>
      <w:r>
        <w:rPr>
          <w:rFonts w:eastAsia="Times New Roman" w:cs="Times New Roman"/>
        </w:rPr>
        <w:t>μ</w:t>
      </w:r>
      <w:r>
        <w:rPr>
          <w:rFonts w:eastAsia="Times New Roman" w:cs="Times New Roman"/>
        </w:rPr>
        <w:t xml:space="preserve">μία σχέση δεν έχουν με την ακαδημαϊκή κοινότητα και το επιστημονικό έργο. </w:t>
      </w:r>
    </w:p>
    <w:p w14:paraId="7D38D889" w14:textId="77777777" w:rsidR="0056040B" w:rsidRDefault="008F3B9C">
      <w:pPr>
        <w:spacing w:after="0" w:line="600" w:lineRule="auto"/>
        <w:ind w:firstLine="720"/>
        <w:jc w:val="both"/>
        <w:rPr>
          <w:rFonts w:eastAsia="Times New Roman" w:cs="Times New Roman"/>
        </w:rPr>
      </w:pPr>
      <w:r>
        <w:rPr>
          <w:rFonts w:eastAsia="Times New Roman" w:cs="Times New Roman"/>
        </w:rPr>
        <w:t>Να βάλουμε την ανομία και την παραβατικότητα που υπάρχει στις εστίες, στα πανεπιστήμια</w:t>
      </w:r>
      <w:r>
        <w:rPr>
          <w:rFonts w:eastAsia="Times New Roman" w:cs="Times New Roman"/>
        </w:rPr>
        <w:t xml:space="preserve">, στους χώρους, εκεί που υποτίθεται οι φοιτητές θα έπρεπε ελεύθεροι και απερίσπαστοι από τέτοιου είδους θέματα, να επιδίδονται στην εκπαίδευση και στο κυνήγι της μόρφωσης; </w:t>
      </w:r>
    </w:p>
    <w:p w14:paraId="7D38D88A" w14:textId="77777777" w:rsidR="0056040B" w:rsidRDefault="008F3B9C">
      <w:pPr>
        <w:spacing w:after="0" w:line="600" w:lineRule="auto"/>
        <w:ind w:firstLine="720"/>
        <w:jc w:val="both"/>
        <w:rPr>
          <w:rFonts w:eastAsia="Times New Roman" w:cs="Times New Roman"/>
        </w:rPr>
      </w:pPr>
      <w:r>
        <w:rPr>
          <w:rFonts w:eastAsia="Times New Roman" w:cs="Times New Roman"/>
        </w:rPr>
        <w:t>Γιατί, όμως, συμβαίνει αυτό το χάλι εδώ και χρόνια; Και θα ήθελα να μιλήσω για το β</w:t>
      </w:r>
      <w:r>
        <w:rPr>
          <w:rFonts w:eastAsia="Times New Roman" w:cs="Times New Roman"/>
        </w:rPr>
        <w:t xml:space="preserve">αθύ κομματικό κράτος και όχι για το παρακράτος που ακούστηκε πριν. </w:t>
      </w:r>
    </w:p>
    <w:p w14:paraId="7D38D88B" w14:textId="77777777" w:rsidR="0056040B" w:rsidRDefault="008F3B9C">
      <w:pPr>
        <w:spacing w:after="0" w:line="600" w:lineRule="auto"/>
        <w:ind w:firstLine="720"/>
        <w:jc w:val="both"/>
        <w:rPr>
          <w:rFonts w:eastAsia="Times New Roman" w:cs="Times New Roman"/>
        </w:rPr>
      </w:pPr>
      <w:r>
        <w:rPr>
          <w:rFonts w:eastAsia="Times New Roman" w:cs="Times New Roman"/>
        </w:rPr>
        <w:lastRenderedPageBreak/>
        <w:t>Προφανώς, θα ξέρετε ότι πάρα πολλές φοιτητικές εστίες της χώρας τελούν ακόμα -ή τελούσαν- υπό κατάληψη μέχρι και δυο μήνες σχεδόν. Γιατί; Διότι οι φοιτητικές εστίες, οι τρεις μεγαλύτερες τ</w:t>
      </w:r>
      <w:r>
        <w:rPr>
          <w:rFonts w:eastAsia="Times New Roman" w:cs="Times New Roman"/>
        </w:rPr>
        <w:t xml:space="preserve">ης χώρας, δυόμισι χιλιάδες φοιτητές, στερήθηκαν τη σίτισή τους και τη θέρμανση σε πολλές περιπτώσεις. Και όλα αυτά διότι υπήρχε μία άχρηστη διοίκηση που τοποθέτησε η Κυβέρνηση και το Υπουργείο Παιδείας στο </w:t>
      </w:r>
      <w:r>
        <w:rPr>
          <w:rFonts w:eastAsia="Times New Roman" w:cs="Times New Roman"/>
        </w:rPr>
        <w:t xml:space="preserve">Ίδρυμα </w:t>
      </w:r>
      <w:r>
        <w:rPr>
          <w:rFonts w:eastAsia="Times New Roman" w:cs="Times New Roman"/>
        </w:rPr>
        <w:t xml:space="preserve">Νεολαίας και Διά Βίου Μάθησης. </w:t>
      </w:r>
    </w:p>
    <w:p w14:paraId="7D38D88C" w14:textId="77777777" w:rsidR="0056040B" w:rsidRDefault="008F3B9C">
      <w:pPr>
        <w:spacing w:after="0" w:line="600" w:lineRule="auto"/>
        <w:ind w:firstLine="720"/>
        <w:jc w:val="both"/>
        <w:rPr>
          <w:rFonts w:eastAsia="Times New Roman"/>
          <w:szCs w:val="24"/>
        </w:rPr>
      </w:pPr>
      <w:r>
        <w:rPr>
          <w:rFonts w:eastAsia="Times New Roman"/>
          <w:szCs w:val="24"/>
        </w:rPr>
        <w:t>Ελάτε να δο</w:t>
      </w:r>
      <w:r>
        <w:rPr>
          <w:rFonts w:eastAsia="Times New Roman"/>
          <w:szCs w:val="24"/>
        </w:rPr>
        <w:t xml:space="preserve">ύμε, λοιπόν, τι εστί κομματικό κράτος και ποιες είναι οι συνέπειες του κομματικού κράτους. </w:t>
      </w:r>
    </w:p>
    <w:p w14:paraId="7D38D88D" w14:textId="77777777" w:rsidR="0056040B" w:rsidRDefault="008F3B9C">
      <w:pPr>
        <w:spacing w:after="0" w:line="600" w:lineRule="auto"/>
        <w:ind w:firstLine="720"/>
        <w:jc w:val="both"/>
        <w:rPr>
          <w:rFonts w:eastAsia="Times New Roman"/>
          <w:szCs w:val="24"/>
        </w:rPr>
      </w:pPr>
      <w:r>
        <w:rPr>
          <w:rFonts w:eastAsia="Times New Roman"/>
          <w:szCs w:val="24"/>
        </w:rPr>
        <w:t xml:space="preserve">Τον Σεπτέμβριο του 2016 γίνεται η πρόσκληση εκδήλωσης ενδιαφέροντος για να καλυφθεί η θέση του </w:t>
      </w:r>
      <w:r>
        <w:rPr>
          <w:rFonts w:eastAsia="Times New Roman"/>
          <w:szCs w:val="24"/>
        </w:rPr>
        <w:t xml:space="preserve">διευθύνοντος συμβούλου </w:t>
      </w:r>
      <w:r>
        <w:rPr>
          <w:rFonts w:eastAsia="Times New Roman"/>
          <w:szCs w:val="24"/>
        </w:rPr>
        <w:t>του Ιδρύματος Νεολαίας και Δια Βίου Μάθησης. Τ</w:t>
      </w:r>
      <w:r>
        <w:rPr>
          <w:rFonts w:eastAsia="Times New Roman"/>
          <w:szCs w:val="24"/>
        </w:rPr>
        <w:t xml:space="preserve">ον Απρίλιο του 2017, με υπουργική απόφασή σας, ορίζετε τον κ. </w:t>
      </w:r>
      <w:proofErr w:type="spellStart"/>
      <w:r>
        <w:rPr>
          <w:rFonts w:eastAsia="Times New Roman"/>
          <w:szCs w:val="24"/>
        </w:rPr>
        <w:t>Πιλάλη</w:t>
      </w:r>
      <w:proofErr w:type="spellEnd"/>
      <w:r>
        <w:rPr>
          <w:rFonts w:eastAsia="Times New Roman"/>
          <w:szCs w:val="24"/>
        </w:rPr>
        <w:t xml:space="preserve"> στη θέση </w:t>
      </w:r>
      <w:r>
        <w:rPr>
          <w:rFonts w:eastAsia="Times New Roman"/>
          <w:szCs w:val="24"/>
        </w:rPr>
        <w:lastRenderedPageBreak/>
        <w:t xml:space="preserve">του </w:t>
      </w:r>
      <w:r>
        <w:rPr>
          <w:rFonts w:eastAsia="Times New Roman"/>
          <w:szCs w:val="24"/>
        </w:rPr>
        <w:t xml:space="preserve">διευθύνοντος συμβούλου </w:t>
      </w:r>
      <w:r>
        <w:rPr>
          <w:rFonts w:eastAsia="Times New Roman"/>
          <w:szCs w:val="24"/>
        </w:rPr>
        <w:t xml:space="preserve">του </w:t>
      </w:r>
      <w:r>
        <w:rPr>
          <w:rFonts w:eastAsia="Times New Roman"/>
          <w:szCs w:val="24"/>
        </w:rPr>
        <w:t>ιδρύματος</w:t>
      </w:r>
      <w:r>
        <w:rPr>
          <w:rFonts w:eastAsia="Times New Roman"/>
          <w:szCs w:val="24"/>
        </w:rPr>
        <w:t xml:space="preserve">, παρά το γεγονός ότι ήταν τρίτος στη σειρά κατάταξης. Περάσατε τους πρώτους δύο και δώσατε τη θέση στον κ. </w:t>
      </w:r>
      <w:proofErr w:type="spellStart"/>
      <w:r>
        <w:rPr>
          <w:rFonts w:eastAsia="Times New Roman"/>
          <w:szCs w:val="24"/>
        </w:rPr>
        <w:t>Πιλάλη</w:t>
      </w:r>
      <w:proofErr w:type="spellEnd"/>
      <w:r>
        <w:rPr>
          <w:rFonts w:eastAsia="Times New Roman"/>
          <w:szCs w:val="24"/>
        </w:rPr>
        <w:t xml:space="preserve">. Είχε τα προσόντα ο κ. </w:t>
      </w:r>
      <w:proofErr w:type="spellStart"/>
      <w:r>
        <w:rPr>
          <w:rFonts w:eastAsia="Times New Roman"/>
          <w:szCs w:val="24"/>
        </w:rPr>
        <w:t>Πιλάλης</w:t>
      </w:r>
      <w:proofErr w:type="spellEnd"/>
      <w:r>
        <w:rPr>
          <w:rFonts w:eastAsia="Times New Roman"/>
          <w:szCs w:val="24"/>
        </w:rPr>
        <w:t xml:space="preserve">; </w:t>
      </w:r>
    </w:p>
    <w:p w14:paraId="7D38D88E" w14:textId="77777777" w:rsidR="0056040B" w:rsidRDefault="008F3B9C">
      <w:pPr>
        <w:spacing w:after="0" w:line="600" w:lineRule="auto"/>
        <w:ind w:firstLine="720"/>
        <w:jc w:val="both"/>
        <w:rPr>
          <w:rFonts w:eastAsia="Times New Roman"/>
          <w:szCs w:val="24"/>
        </w:rPr>
      </w:pPr>
      <w:r>
        <w:rPr>
          <w:rFonts w:eastAsia="Times New Roman"/>
          <w:szCs w:val="24"/>
        </w:rPr>
        <w:t xml:space="preserve">Πρώτα απ’ όλα, να πούμε ότι τα προσόντα περιγράφονται σε μία </w:t>
      </w:r>
      <w:r>
        <w:rPr>
          <w:rFonts w:eastAsia="Times New Roman"/>
          <w:szCs w:val="24"/>
        </w:rPr>
        <w:t>υπουργική απόφαση</w:t>
      </w:r>
      <w:r>
        <w:rPr>
          <w:rFonts w:eastAsia="Times New Roman"/>
          <w:szCs w:val="24"/>
        </w:rPr>
        <w:t>, στην απόφαση 24446 της 6</w:t>
      </w:r>
      <w:r>
        <w:rPr>
          <w:rFonts w:eastAsia="Times New Roman"/>
          <w:szCs w:val="24"/>
          <w:vertAlign w:val="superscript"/>
        </w:rPr>
        <w:t>ης</w:t>
      </w:r>
      <w:r>
        <w:rPr>
          <w:rFonts w:eastAsia="Times New Roman"/>
          <w:szCs w:val="24"/>
        </w:rPr>
        <w:t xml:space="preserve"> Μαρτίου του 2013. Σε τι υστερούσε ο κ. </w:t>
      </w:r>
      <w:proofErr w:type="spellStart"/>
      <w:r>
        <w:rPr>
          <w:rFonts w:eastAsia="Times New Roman"/>
          <w:szCs w:val="24"/>
        </w:rPr>
        <w:t>Πιλάλης</w:t>
      </w:r>
      <w:proofErr w:type="spellEnd"/>
      <w:r>
        <w:rPr>
          <w:rFonts w:eastAsia="Times New Roman"/>
          <w:szCs w:val="24"/>
        </w:rPr>
        <w:t xml:space="preserve"> που τον κάνατε εσείς, όμως, </w:t>
      </w:r>
      <w:r>
        <w:rPr>
          <w:rFonts w:eastAsia="Times New Roman"/>
          <w:szCs w:val="24"/>
        </w:rPr>
        <w:t>διευθύνοντα σύμβουλο</w:t>
      </w:r>
      <w:r>
        <w:rPr>
          <w:rFonts w:eastAsia="Times New Roman"/>
          <w:szCs w:val="24"/>
        </w:rPr>
        <w:t xml:space="preserve"> του Ιδρύματος Νεολαίας και Δια Βίου Μάθησης</w:t>
      </w:r>
      <w:r>
        <w:rPr>
          <w:rFonts w:eastAsia="Times New Roman"/>
          <w:szCs w:val="24"/>
        </w:rPr>
        <w:t xml:space="preserve">; Υστερούσε σε εμπειρία  σε ευρωπαϊκά προγράμματα, σε διαχείριση ανθρώπινου δυναμικού, σε εκπαίδευση ενηλίκων, αλλά και σε αγγλικά. Δεν ήξερε ούτε τα αγγλικά. Δεν είχε δημοσιεύσει τίποτα ο κ. </w:t>
      </w:r>
      <w:proofErr w:type="spellStart"/>
      <w:r>
        <w:rPr>
          <w:rFonts w:eastAsia="Times New Roman"/>
          <w:szCs w:val="24"/>
        </w:rPr>
        <w:t>Πιλάλης</w:t>
      </w:r>
      <w:proofErr w:type="spellEnd"/>
      <w:r>
        <w:rPr>
          <w:rFonts w:eastAsia="Times New Roman"/>
          <w:szCs w:val="24"/>
        </w:rPr>
        <w:t xml:space="preserve">, δεν είχε κανένα συγγραφικό έργο και παρ’ όλα αυτά, τον </w:t>
      </w:r>
      <w:r>
        <w:rPr>
          <w:rFonts w:eastAsia="Times New Roman"/>
          <w:szCs w:val="24"/>
        </w:rPr>
        <w:t xml:space="preserve">τοποθετήσατε </w:t>
      </w:r>
      <w:r>
        <w:rPr>
          <w:rFonts w:eastAsia="Times New Roman"/>
          <w:szCs w:val="24"/>
        </w:rPr>
        <w:t xml:space="preserve">διευθύνοντα σύμβουλο </w:t>
      </w:r>
      <w:r>
        <w:rPr>
          <w:rFonts w:eastAsia="Times New Roman"/>
          <w:szCs w:val="24"/>
        </w:rPr>
        <w:t xml:space="preserve">ενός </w:t>
      </w:r>
      <w:r>
        <w:rPr>
          <w:rFonts w:eastAsia="Times New Roman"/>
          <w:szCs w:val="24"/>
        </w:rPr>
        <w:t xml:space="preserve">ιδρύματος </w:t>
      </w:r>
      <w:r>
        <w:rPr>
          <w:rFonts w:eastAsia="Times New Roman"/>
          <w:szCs w:val="24"/>
        </w:rPr>
        <w:t xml:space="preserve">που έχει </w:t>
      </w:r>
      <w:r>
        <w:rPr>
          <w:rFonts w:eastAsia="Times New Roman"/>
          <w:szCs w:val="24"/>
        </w:rPr>
        <w:lastRenderedPageBreak/>
        <w:t xml:space="preserve">πολύ σοβαρή δουλειά να κάνει και βρίσκεται στην καρδιά, πραγματικά, της φοιτητικής -να το πω έτσι- δράσης και ύπαρξης.  </w:t>
      </w:r>
    </w:p>
    <w:p w14:paraId="7D38D88F" w14:textId="77777777" w:rsidR="0056040B" w:rsidRDefault="008F3B9C">
      <w:pPr>
        <w:spacing w:after="0" w:line="600" w:lineRule="auto"/>
        <w:ind w:firstLine="720"/>
        <w:jc w:val="both"/>
        <w:rPr>
          <w:rFonts w:eastAsia="Times New Roman"/>
          <w:szCs w:val="24"/>
        </w:rPr>
      </w:pPr>
      <w:r>
        <w:rPr>
          <w:rFonts w:eastAsia="Times New Roman"/>
          <w:szCs w:val="24"/>
        </w:rPr>
        <w:t xml:space="preserve">Ήταν, όμως, άξιος; Ενδεχομένως, να ήταν, θα έλεγε κάποιος. Κι ας τον έβαλαν από τρίτο, πρώτο. Να θυμίσω, βεβαίως, ότι ο κ. </w:t>
      </w:r>
      <w:proofErr w:type="spellStart"/>
      <w:r>
        <w:rPr>
          <w:rFonts w:eastAsia="Times New Roman"/>
          <w:szCs w:val="24"/>
        </w:rPr>
        <w:t>Πιλάλης</w:t>
      </w:r>
      <w:proofErr w:type="spellEnd"/>
      <w:r>
        <w:rPr>
          <w:rFonts w:eastAsia="Times New Roman"/>
          <w:szCs w:val="24"/>
        </w:rPr>
        <w:t xml:space="preserve">… </w:t>
      </w:r>
    </w:p>
    <w:p w14:paraId="7D38D890"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Ο κατάλογος ήταν αλφαβητικός.</w:t>
      </w:r>
    </w:p>
    <w:p w14:paraId="7D38D891" w14:textId="77777777" w:rsidR="0056040B" w:rsidRDefault="008F3B9C">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Ωραία.</w:t>
      </w:r>
      <w:r>
        <w:rPr>
          <w:rFonts w:eastAsia="Times New Roman"/>
          <w:szCs w:val="24"/>
        </w:rPr>
        <w:t xml:space="preserve"> </w:t>
      </w:r>
    </w:p>
    <w:p w14:paraId="7D38D892"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Τι ωραία; Πείτε το. </w:t>
      </w:r>
    </w:p>
    <w:p w14:paraId="7D38D893"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Λέτε ότι ο κατάλογος ήταν αλφαβητικός. Δεν μου λέτε, πώς τον επιλέξατε αφού δεν είχε εμπειρία…</w:t>
      </w:r>
    </w:p>
    <w:p w14:paraId="7D38D894" w14:textId="77777777" w:rsidR="0056040B" w:rsidRDefault="008F3B9C">
      <w:pPr>
        <w:spacing w:after="0" w:line="600" w:lineRule="auto"/>
        <w:ind w:firstLine="720"/>
        <w:jc w:val="both"/>
        <w:rPr>
          <w:rFonts w:eastAsia="Times New Roman"/>
          <w:szCs w:val="24"/>
        </w:rPr>
      </w:pPr>
      <w:r>
        <w:rPr>
          <w:rFonts w:eastAsia="Times New Roman"/>
          <w:b/>
          <w:szCs w:val="24"/>
        </w:rPr>
        <w:lastRenderedPageBreak/>
        <w:t xml:space="preserve">ΚΩΝΣΤΑΝΤΙΝΟΣ ΓΑΒΡΟΓΛΟΥ (Υπουργός Παιδείας, Έρευνας </w:t>
      </w:r>
      <w:r>
        <w:rPr>
          <w:rFonts w:eastAsia="Times New Roman"/>
          <w:b/>
          <w:szCs w:val="24"/>
        </w:rPr>
        <w:t xml:space="preserve">και Θρησκευμάτων): </w:t>
      </w:r>
      <w:r>
        <w:rPr>
          <w:rFonts w:eastAsia="Times New Roman"/>
          <w:szCs w:val="24"/>
        </w:rPr>
        <w:t>Άλλο αυτό.</w:t>
      </w:r>
    </w:p>
    <w:p w14:paraId="7D38D89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Άλλο αυτό; Δεν είχε εμπειρία σε ευρωπαϊκά προγράμματα, ούτε σε θέματα διαχείρισης ανθρωπίνου δυναμικού, ούτε σε εκπαίδευση ενηλίκων, ούτε αγγλικά ήξερε. Αυτός ήταν ο καλύτερος, λοιπόν, που βρήκατε; </w:t>
      </w:r>
    </w:p>
    <w:p w14:paraId="7D38D896" w14:textId="77777777" w:rsidR="0056040B" w:rsidRDefault="008F3B9C">
      <w:pPr>
        <w:spacing w:after="0" w:line="600" w:lineRule="auto"/>
        <w:ind w:firstLine="720"/>
        <w:jc w:val="both"/>
        <w:rPr>
          <w:rFonts w:eastAsia="Times New Roman"/>
          <w:szCs w:val="24"/>
        </w:rPr>
      </w:pPr>
      <w:r>
        <w:rPr>
          <w:rFonts w:eastAsia="Times New Roman"/>
          <w:szCs w:val="24"/>
        </w:rPr>
        <w:t>Κι ακούστε</w:t>
      </w:r>
      <w:r>
        <w:rPr>
          <w:rFonts w:eastAsia="Times New Roman"/>
          <w:szCs w:val="24"/>
        </w:rPr>
        <w:t xml:space="preserve">, λοιπόν, αφού πάτε να τον υπερασπιστείτε, αγαπητέ κύριε Υπουργέ. Ο κ. </w:t>
      </w:r>
      <w:proofErr w:type="spellStart"/>
      <w:r>
        <w:rPr>
          <w:rFonts w:eastAsia="Times New Roman"/>
          <w:szCs w:val="24"/>
        </w:rPr>
        <w:t>Πιλάλης</w:t>
      </w:r>
      <w:proofErr w:type="spellEnd"/>
      <w:r>
        <w:rPr>
          <w:rFonts w:eastAsia="Times New Roman"/>
          <w:szCs w:val="24"/>
        </w:rPr>
        <w:t>, μέλος, βεβαίως, της Κεντρικής Επιτροπής του ΣΥΡΙΖΑ -αυτό πιστεύω ότι είναι το βασικό του διαβατήριο- και διευθυντής γραφείου πρώην Αναπληρωτή Υπουργού Παιδείας, με το έγγραφο α</w:t>
      </w:r>
      <w:r>
        <w:rPr>
          <w:rFonts w:eastAsia="Times New Roman"/>
          <w:szCs w:val="24"/>
        </w:rPr>
        <w:t xml:space="preserve">πολογιστικού ελέγχου του ίδιου του </w:t>
      </w:r>
      <w:r>
        <w:rPr>
          <w:rFonts w:eastAsia="Times New Roman"/>
          <w:szCs w:val="24"/>
        </w:rPr>
        <w:t>διοικητικού συμβουλίου</w:t>
      </w:r>
      <w:r>
        <w:rPr>
          <w:rFonts w:eastAsia="Times New Roman"/>
          <w:szCs w:val="24"/>
        </w:rPr>
        <w:t xml:space="preserve"> του </w:t>
      </w:r>
      <w:r>
        <w:rPr>
          <w:rFonts w:eastAsia="Times New Roman"/>
          <w:szCs w:val="24"/>
        </w:rPr>
        <w:t xml:space="preserve">ιδρύματος </w:t>
      </w:r>
      <w:r>
        <w:rPr>
          <w:rFonts w:eastAsia="Times New Roman"/>
          <w:szCs w:val="24"/>
        </w:rPr>
        <w:t>στις 25</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2017, εγκαλείται για </w:t>
      </w:r>
      <w:r>
        <w:rPr>
          <w:rFonts w:eastAsia="Times New Roman"/>
          <w:szCs w:val="24"/>
        </w:rPr>
        <w:lastRenderedPageBreak/>
        <w:t xml:space="preserve">τα εξής: Καθυστερεί την εισήγηση στο </w:t>
      </w:r>
      <w:r>
        <w:rPr>
          <w:rFonts w:eastAsia="Times New Roman"/>
          <w:szCs w:val="24"/>
        </w:rPr>
        <w:t xml:space="preserve">διοικητικό συμβούλιο </w:t>
      </w:r>
      <w:r>
        <w:rPr>
          <w:rFonts w:eastAsia="Times New Roman"/>
          <w:szCs w:val="24"/>
        </w:rPr>
        <w:t>για δημόσιους διαγωνισμούς για παροχή υπηρεσιών και εισηγείται απευθείας αναθέσεις. Επίσης, δε</w:t>
      </w:r>
      <w:r>
        <w:rPr>
          <w:rFonts w:eastAsia="Times New Roman"/>
          <w:szCs w:val="24"/>
        </w:rPr>
        <w:t xml:space="preserve">ν έχει φροντίσει για τον ορισμό ορκωτών λογιστών ελεγκτών για διενέργεια τακτικού διαχειριστικού ελέγχου. </w:t>
      </w:r>
    </w:p>
    <w:p w14:paraId="7D38D897" w14:textId="77777777" w:rsidR="0056040B" w:rsidRDefault="008F3B9C">
      <w:pPr>
        <w:spacing w:after="0" w:line="600" w:lineRule="auto"/>
        <w:ind w:firstLine="720"/>
        <w:jc w:val="both"/>
        <w:rPr>
          <w:rFonts w:eastAsia="Times New Roman"/>
          <w:szCs w:val="24"/>
        </w:rPr>
      </w:pPr>
      <w:r>
        <w:rPr>
          <w:rFonts w:eastAsia="Times New Roman"/>
          <w:szCs w:val="24"/>
        </w:rPr>
        <w:t xml:space="preserve">Αδιαφορεί ο κ. </w:t>
      </w:r>
      <w:proofErr w:type="spellStart"/>
      <w:r>
        <w:rPr>
          <w:rFonts w:eastAsia="Times New Roman"/>
          <w:szCs w:val="24"/>
        </w:rPr>
        <w:t>Πιλάλης</w:t>
      </w:r>
      <w:proofErr w:type="spellEnd"/>
      <w:r>
        <w:rPr>
          <w:rFonts w:eastAsia="Times New Roman"/>
          <w:szCs w:val="24"/>
        </w:rPr>
        <w:t xml:space="preserve">, σύμφωνα με το ίδιο το </w:t>
      </w:r>
      <w:r>
        <w:rPr>
          <w:rFonts w:eastAsia="Times New Roman"/>
          <w:szCs w:val="24"/>
        </w:rPr>
        <w:t>διοικητικό συμβούλιο</w:t>
      </w:r>
      <w:r>
        <w:rPr>
          <w:rFonts w:eastAsia="Times New Roman"/>
          <w:szCs w:val="24"/>
        </w:rPr>
        <w:t xml:space="preserve">, μέλος του οποίου ήταν ο κ. </w:t>
      </w:r>
      <w:proofErr w:type="spellStart"/>
      <w:r>
        <w:rPr>
          <w:rFonts w:eastAsia="Times New Roman"/>
          <w:szCs w:val="24"/>
        </w:rPr>
        <w:t>Πιλάλης</w:t>
      </w:r>
      <w:proofErr w:type="spellEnd"/>
      <w:r>
        <w:rPr>
          <w:rFonts w:eastAsia="Times New Roman"/>
          <w:szCs w:val="24"/>
        </w:rPr>
        <w:t xml:space="preserve"> και </w:t>
      </w:r>
      <w:r>
        <w:rPr>
          <w:rFonts w:eastAsia="Times New Roman"/>
          <w:szCs w:val="24"/>
        </w:rPr>
        <w:t>διευθύνων σύμβουλος</w:t>
      </w:r>
      <w:r>
        <w:rPr>
          <w:rFonts w:eastAsia="Times New Roman"/>
          <w:szCs w:val="24"/>
        </w:rPr>
        <w:t>, για την κατάρτιση στρ</w:t>
      </w:r>
      <w:r>
        <w:rPr>
          <w:rFonts w:eastAsia="Times New Roman"/>
          <w:szCs w:val="24"/>
        </w:rPr>
        <w:t xml:space="preserve">ατηγικού και υπηρεσιακού σχεδίου, όπως οφείλει από τον νόμο και αρνείται να ενημερώσει το ΔΣ. </w:t>
      </w:r>
    </w:p>
    <w:p w14:paraId="7D38D898" w14:textId="77777777" w:rsidR="0056040B" w:rsidRDefault="008F3B9C">
      <w:pPr>
        <w:spacing w:after="0" w:line="600" w:lineRule="auto"/>
        <w:ind w:firstLine="720"/>
        <w:jc w:val="both"/>
        <w:rPr>
          <w:rFonts w:eastAsia="Times New Roman"/>
          <w:szCs w:val="24"/>
        </w:rPr>
      </w:pPr>
      <w:r>
        <w:rPr>
          <w:rFonts w:eastAsia="Times New Roman"/>
          <w:szCs w:val="24"/>
        </w:rPr>
        <w:t xml:space="preserve">Έχουμε το αλαλούμ με τις καταλήψεις στις φοιτητικές εστίες και τελικά, ο κ. </w:t>
      </w:r>
      <w:proofErr w:type="spellStart"/>
      <w:r>
        <w:rPr>
          <w:rFonts w:eastAsia="Times New Roman"/>
          <w:szCs w:val="24"/>
        </w:rPr>
        <w:t>Γαβρόγλου</w:t>
      </w:r>
      <w:proofErr w:type="spellEnd"/>
      <w:r>
        <w:rPr>
          <w:rFonts w:eastAsia="Times New Roman"/>
          <w:szCs w:val="24"/>
        </w:rPr>
        <w:t xml:space="preserve"> στις 7</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παύει τον κ. </w:t>
      </w:r>
      <w:proofErr w:type="spellStart"/>
      <w:r>
        <w:rPr>
          <w:rFonts w:eastAsia="Times New Roman"/>
          <w:szCs w:val="24"/>
        </w:rPr>
        <w:t>Πιλάλη</w:t>
      </w:r>
      <w:proofErr w:type="spellEnd"/>
      <w:r>
        <w:rPr>
          <w:rFonts w:eastAsia="Times New Roman"/>
          <w:szCs w:val="24"/>
        </w:rPr>
        <w:t xml:space="preserve"> και διορίζει τον κ. Ζέρβα. Έχει τα προσό</w:t>
      </w:r>
      <w:r>
        <w:rPr>
          <w:rFonts w:eastAsia="Times New Roman"/>
          <w:szCs w:val="24"/>
        </w:rPr>
        <w:t xml:space="preserve">ντα ο κ. Ζέρβας ή είναι μία «μετεμψύχωση» του προηγούμενου; Ο κ. Ζέρβας ήταν διευθυντής του </w:t>
      </w:r>
      <w:r>
        <w:rPr>
          <w:rFonts w:eastAsia="Times New Roman"/>
          <w:szCs w:val="24"/>
        </w:rPr>
        <w:lastRenderedPageBreak/>
        <w:t xml:space="preserve">γραφείου του πρώην Υπουργού Παιδείας, του κ. Μπαλτά και Διευθυντής της </w:t>
      </w:r>
      <w:proofErr w:type="spellStart"/>
      <w:r>
        <w:rPr>
          <w:rFonts w:eastAsia="Times New Roman"/>
          <w:szCs w:val="24"/>
        </w:rPr>
        <w:t>Σιβιτανιδείου</w:t>
      </w:r>
      <w:proofErr w:type="spellEnd"/>
      <w:r>
        <w:rPr>
          <w:rFonts w:eastAsia="Times New Roman"/>
          <w:szCs w:val="24"/>
        </w:rPr>
        <w:t xml:space="preserve"> Σχολής. Κι αν δώσω βάση σε αυτά που διάβασα σε ερώτηση που κατέθεσε ο κ. </w:t>
      </w:r>
      <w:proofErr w:type="spellStart"/>
      <w:r>
        <w:rPr>
          <w:rFonts w:eastAsia="Times New Roman"/>
          <w:szCs w:val="24"/>
        </w:rPr>
        <w:t>Φορτσά</w:t>
      </w:r>
      <w:r>
        <w:rPr>
          <w:rFonts w:eastAsia="Times New Roman"/>
          <w:szCs w:val="24"/>
        </w:rPr>
        <w:t>κης</w:t>
      </w:r>
      <w:proofErr w:type="spellEnd"/>
      <w:r>
        <w:rPr>
          <w:rFonts w:eastAsia="Times New Roman"/>
          <w:szCs w:val="24"/>
        </w:rPr>
        <w:t xml:space="preserve">, ούτε ο κ. Ζέρβας έχει τα προσόντα για να ηγείται του Ιδρύματος Νεολαίας και Δια Βίου Μάθησης. </w:t>
      </w:r>
    </w:p>
    <w:p w14:paraId="7D38D899" w14:textId="77777777" w:rsidR="0056040B" w:rsidRDefault="008F3B9C">
      <w:pPr>
        <w:spacing w:after="0" w:line="600" w:lineRule="auto"/>
        <w:ind w:firstLine="720"/>
        <w:jc w:val="both"/>
        <w:rPr>
          <w:rFonts w:eastAsia="Times New Roman"/>
          <w:szCs w:val="24"/>
        </w:rPr>
      </w:pPr>
      <w:r>
        <w:rPr>
          <w:rFonts w:eastAsia="Times New Roman"/>
          <w:szCs w:val="24"/>
        </w:rPr>
        <w:t>Κυρίες και κύριοι συνάδελφοι, προσπαθώ να σας πω ότι αυτό είναι το πρόβλημα. Το πρόβλημα είναι το κομματικό κράτος. Δεν γίνεται να διορίζετε σε θέσεις ευθύν</w:t>
      </w:r>
      <w:r>
        <w:rPr>
          <w:rFonts w:eastAsia="Times New Roman"/>
          <w:szCs w:val="24"/>
        </w:rPr>
        <w:t>ης κομματικούς ανθρώπους, που δεν έχουν κα</w:t>
      </w:r>
      <w:r>
        <w:rPr>
          <w:rFonts w:eastAsia="Times New Roman"/>
          <w:szCs w:val="24"/>
        </w:rPr>
        <w:t>μ</w:t>
      </w:r>
      <w:r>
        <w:rPr>
          <w:rFonts w:eastAsia="Times New Roman"/>
          <w:szCs w:val="24"/>
        </w:rPr>
        <w:t>μία σχέση με το αντικείμενο, που δεν έχουν γνώσεις, δεν έχουν την εμπειρία.</w:t>
      </w:r>
    </w:p>
    <w:p w14:paraId="7D38D89A" w14:textId="77777777" w:rsidR="0056040B" w:rsidRDefault="008F3B9C">
      <w:pPr>
        <w:spacing w:after="0" w:line="600" w:lineRule="auto"/>
        <w:ind w:firstLine="720"/>
        <w:jc w:val="both"/>
        <w:rPr>
          <w:rFonts w:eastAsia="Times New Roman"/>
          <w:szCs w:val="24"/>
        </w:rPr>
      </w:pPr>
      <w:r>
        <w:rPr>
          <w:rFonts w:eastAsia="Times New Roman"/>
          <w:szCs w:val="24"/>
        </w:rPr>
        <w:t xml:space="preserve">Κι όπως προκύπτει από το ίδιο το έγγραφο του </w:t>
      </w:r>
      <w:r>
        <w:rPr>
          <w:rFonts w:eastAsia="Times New Roman"/>
          <w:szCs w:val="24"/>
        </w:rPr>
        <w:t>διοικητικού συμβουλίου</w:t>
      </w:r>
      <w:r>
        <w:rPr>
          <w:rFonts w:eastAsia="Times New Roman"/>
          <w:szCs w:val="24"/>
        </w:rPr>
        <w:t xml:space="preserve">, πρέπει να ελέγχονται και γι’ άλλα ζητήματα, αφού ήθελαν </w:t>
      </w:r>
      <w:r>
        <w:rPr>
          <w:rFonts w:eastAsia="Times New Roman"/>
          <w:szCs w:val="24"/>
        </w:rPr>
        <w:lastRenderedPageBreak/>
        <w:t>απευθείας αν</w:t>
      </w:r>
      <w:r>
        <w:rPr>
          <w:rFonts w:eastAsia="Times New Roman"/>
          <w:szCs w:val="24"/>
        </w:rPr>
        <w:t>αθέσεις και γι’ αυτόν τον λόγο καθυστερούσαν τους δημόσιους διαγωνισμούς. Περιμένω απαντήσεις.</w:t>
      </w:r>
    </w:p>
    <w:p w14:paraId="7D38D89B" w14:textId="77777777" w:rsidR="0056040B" w:rsidRDefault="008F3B9C">
      <w:pPr>
        <w:spacing w:after="0" w:line="600" w:lineRule="auto"/>
        <w:ind w:firstLine="720"/>
        <w:jc w:val="both"/>
        <w:rPr>
          <w:rFonts w:eastAsia="Times New Roman"/>
          <w:szCs w:val="24"/>
        </w:rPr>
      </w:pPr>
      <w:r>
        <w:rPr>
          <w:rFonts w:eastAsia="Times New Roman"/>
          <w:szCs w:val="24"/>
        </w:rPr>
        <w:t xml:space="preserve">Και θα καταλήξω, λέγοντας το εξής: Η παιδεία είναι πολύ σοβαρή υπόθεση για να την εμπιστευόμαστε στα χέρια των </w:t>
      </w:r>
      <w:proofErr w:type="spellStart"/>
      <w:r>
        <w:rPr>
          <w:rFonts w:eastAsia="Times New Roman"/>
          <w:szCs w:val="24"/>
        </w:rPr>
        <w:t>Συριζανέλ</w:t>
      </w:r>
      <w:proofErr w:type="spellEnd"/>
      <w:r>
        <w:rPr>
          <w:rFonts w:eastAsia="Times New Roman"/>
          <w:szCs w:val="24"/>
        </w:rPr>
        <w:t xml:space="preserve">. </w:t>
      </w:r>
    </w:p>
    <w:p w14:paraId="7D38D89C" w14:textId="77777777" w:rsidR="0056040B" w:rsidRDefault="008F3B9C">
      <w:pPr>
        <w:spacing w:after="0" w:line="600" w:lineRule="auto"/>
        <w:ind w:firstLine="720"/>
        <w:jc w:val="both"/>
        <w:rPr>
          <w:rFonts w:eastAsia="Times New Roman"/>
          <w:szCs w:val="24"/>
        </w:rPr>
      </w:pPr>
      <w:r>
        <w:rPr>
          <w:rFonts w:eastAsia="Times New Roman"/>
          <w:szCs w:val="24"/>
        </w:rPr>
        <w:t>Και μια τελευταία υποσημείωση: Τελικά,</w:t>
      </w:r>
      <w:r>
        <w:rPr>
          <w:rFonts w:eastAsia="Times New Roman"/>
          <w:szCs w:val="24"/>
        </w:rPr>
        <w:t xml:space="preserve"> παραιτήθηκε η </w:t>
      </w:r>
      <w:r>
        <w:rPr>
          <w:rFonts w:eastAsia="Times New Roman"/>
          <w:szCs w:val="24"/>
        </w:rPr>
        <w:t xml:space="preserve">κ. </w:t>
      </w:r>
      <w:r>
        <w:rPr>
          <w:rFonts w:eastAsia="Times New Roman"/>
          <w:szCs w:val="24"/>
        </w:rPr>
        <w:t>Ράνια Αντωνοπούλου από Υπουργός, αφού, βεβαίως, πρώτα κρατήθηκε στην καρέκλα και έδωσε τη δική της μάχη για να δικαιώσει αυτό που εσείς ως ηθικό πλεονέκτημα μας κραδαίνετε, να δικαιώσει, δηλαδή, ότι υπάρχει μόνον ηθικό μειονέκτημα για εκε</w:t>
      </w:r>
      <w:r>
        <w:rPr>
          <w:rFonts w:eastAsia="Times New Roman"/>
          <w:szCs w:val="24"/>
        </w:rPr>
        <w:t xml:space="preserve">ίνον που επικαλείται το ηθικό πλεονέκτημα. </w:t>
      </w:r>
    </w:p>
    <w:p w14:paraId="7D38D89D" w14:textId="77777777" w:rsidR="0056040B" w:rsidRDefault="008F3B9C">
      <w:pPr>
        <w:spacing w:after="0" w:line="600" w:lineRule="auto"/>
        <w:ind w:firstLine="720"/>
        <w:jc w:val="both"/>
        <w:rPr>
          <w:rFonts w:eastAsia="Times New Roman"/>
          <w:szCs w:val="24"/>
        </w:rPr>
      </w:pPr>
      <w:r>
        <w:rPr>
          <w:rFonts w:eastAsia="Times New Roman"/>
          <w:szCs w:val="24"/>
        </w:rPr>
        <w:t>Σας ευχαριστώ πολύ.</w:t>
      </w:r>
    </w:p>
    <w:p w14:paraId="7D38D89E" w14:textId="77777777" w:rsidR="0056040B" w:rsidRDefault="008F3B9C">
      <w:pPr>
        <w:spacing w:after="0" w:line="600" w:lineRule="auto"/>
        <w:ind w:firstLine="720"/>
        <w:jc w:val="both"/>
        <w:rPr>
          <w:rFonts w:eastAsia="Times New Roman"/>
          <w:szCs w:val="24"/>
        </w:rPr>
      </w:pPr>
      <w:r>
        <w:rPr>
          <w:rFonts w:eastAsia="Times New Roman"/>
          <w:szCs w:val="24"/>
        </w:rPr>
        <w:lastRenderedPageBreak/>
        <w:t>(Χειροκροτήματα από τις πτέρυγες του Ποταμιού,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και της Νέας Δημοκρατίας) </w:t>
      </w:r>
    </w:p>
    <w:p w14:paraId="7D38D89F" w14:textId="77777777" w:rsidR="0056040B" w:rsidRDefault="008F3B9C">
      <w:pPr>
        <w:spacing w:after="0" w:line="600" w:lineRule="auto"/>
        <w:ind w:firstLine="720"/>
        <w:jc w:val="both"/>
        <w:rPr>
          <w:rFonts w:eastAsia="Times New Roman"/>
          <w:szCs w:val="24"/>
        </w:rPr>
      </w:pPr>
      <w:r>
        <w:rPr>
          <w:rFonts w:eastAsia="Times New Roman"/>
          <w:b/>
          <w:szCs w:val="24"/>
        </w:rPr>
        <w:t>ΔΗΜΗΤΡΙΟΣ ΣΕΒΑΣΤΑΚΗΣ:</w:t>
      </w:r>
      <w:r>
        <w:rPr>
          <w:rFonts w:eastAsia="Times New Roman"/>
          <w:szCs w:val="24"/>
        </w:rPr>
        <w:t xml:space="preserve"> Αυτή η ομιλία σας ήταν για το νομοσχέδιο; </w:t>
      </w:r>
    </w:p>
    <w:p w14:paraId="7D38D8A0"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ΑΜΥΡΑΣ: </w:t>
      </w:r>
      <w:r>
        <w:rPr>
          <w:rFonts w:eastAsia="Times New Roman"/>
          <w:szCs w:val="24"/>
        </w:rPr>
        <w:t>Είμαι Κοινοβουλευτικός και θα μιλήσω και για τα πολιτικά θέματα.</w:t>
      </w:r>
    </w:p>
    <w:p w14:paraId="7D38D8A1" w14:textId="77777777" w:rsidR="0056040B" w:rsidRDefault="008F3B9C">
      <w:pPr>
        <w:spacing w:after="0" w:line="600" w:lineRule="auto"/>
        <w:ind w:firstLine="720"/>
        <w:jc w:val="center"/>
        <w:rPr>
          <w:rFonts w:eastAsia="Times New Roman"/>
          <w:szCs w:val="24"/>
        </w:rPr>
      </w:pPr>
      <w:r>
        <w:rPr>
          <w:rFonts w:eastAsia="Times New Roman"/>
          <w:szCs w:val="24"/>
        </w:rPr>
        <w:t>(Θόρυβος στην Αίθουσα)</w:t>
      </w:r>
    </w:p>
    <w:p w14:paraId="7D38D8A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 τώρα, όχι και εσείς! Ο καθένας και το κάθε κόμμα είναι ελεύθεροι να διατυπώνουν τις θέσεις τους. Δεν μπορούμε να του επιβάλουμε πλαίσιο, τι θέσεις να διατυπώσει. Το αντιλαμβάνεστε.</w:t>
      </w:r>
    </w:p>
    <w:p w14:paraId="7D38D8A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απαντήσετε;</w:t>
      </w:r>
    </w:p>
    <w:p w14:paraId="7D38D8A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w:t>
      </w:r>
      <w:r>
        <w:rPr>
          <w:rFonts w:eastAsia="Times New Roman" w:cs="Times New Roman"/>
          <w:b/>
          <w:szCs w:val="24"/>
        </w:rPr>
        <w:t>ΓΑΒΡΟΓΛΟΥ (Υπουργός Παιδείας, Έρευνας και Θρησκευμάτων):</w:t>
      </w:r>
      <w:r>
        <w:rPr>
          <w:rFonts w:eastAsia="Times New Roman" w:cs="Times New Roman"/>
          <w:szCs w:val="24"/>
        </w:rPr>
        <w:t xml:space="preserve"> Όχι, δεν θα απαντήσω. Θα ήθελα, όμως, να πω το εξής: Έχει κάθε δικαίωμα κάθε συνάδελφος να τοποθετείται για όποιο θέμα θέλει. Μόνο που πρέπει να έρχεται πολύ καλά μελετημένος, γιατί όταν αναφέρετε άτ</w:t>
      </w:r>
      <w:r>
        <w:rPr>
          <w:rFonts w:eastAsia="Times New Roman" w:cs="Times New Roman"/>
          <w:szCs w:val="24"/>
        </w:rPr>
        <w:t xml:space="preserve">ομα, υπάρχουν και οι υπολήψεις αυτών των ανθρώπων. Θέλω να είστε πολύ προσεκτικός και το λέω για να προφυλάξω και εσάς. </w:t>
      </w:r>
    </w:p>
    <w:p w14:paraId="7D38D8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Ζέρβας, κατ’ αρχάς, δεν αντικατέστησε τον κ. </w:t>
      </w:r>
      <w:proofErr w:type="spellStart"/>
      <w:r>
        <w:rPr>
          <w:rFonts w:eastAsia="Times New Roman" w:cs="Times New Roman"/>
          <w:szCs w:val="24"/>
        </w:rPr>
        <w:t>Πιλάλη</w:t>
      </w:r>
      <w:proofErr w:type="spellEnd"/>
      <w:r>
        <w:rPr>
          <w:rFonts w:eastAsia="Times New Roman" w:cs="Times New Roman"/>
          <w:szCs w:val="24"/>
        </w:rPr>
        <w:t xml:space="preserve">. Ο κ. Ζέρβας είναι ο </w:t>
      </w:r>
      <w:r>
        <w:rPr>
          <w:rFonts w:eastAsia="Times New Roman" w:cs="Times New Roman"/>
          <w:szCs w:val="24"/>
        </w:rPr>
        <w:t>πρόεδρος</w:t>
      </w:r>
      <w:r>
        <w:rPr>
          <w:rFonts w:eastAsia="Times New Roman" w:cs="Times New Roman"/>
          <w:szCs w:val="24"/>
        </w:rPr>
        <w:t xml:space="preserve">. Όλο το </w:t>
      </w:r>
      <w:r>
        <w:rPr>
          <w:rFonts w:eastAsia="Times New Roman" w:cs="Times New Roman"/>
          <w:szCs w:val="24"/>
        </w:rPr>
        <w:t xml:space="preserve">διοικητικό συμβούλιο </w:t>
      </w:r>
      <w:r>
        <w:rPr>
          <w:rFonts w:eastAsia="Times New Roman" w:cs="Times New Roman"/>
          <w:szCs w:val="24"/>
        </w:rPr>
        <w:t>παραιτήθηκε και διο</w:t>
      </w:r>
      <w:r>
        <w:rPr>
          <w:rFonts w:eastAsia="Times New Roman" w:cs="Times New Roman"/>
          <w:szCs w:val="24"/>
        </w:rPr>
        <w:t>ρίστηκε ένα νέο διοικητικό συμβούλιο. Ανάμεσα σε πολλές άλλες ανακρίβειες που είπατε, δεν θέλω να μπω σ’ αυτό, αλλά αν θέλετε, να μου κάνετε ερώτηση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επερώτηση, να την απαντήσω αναλυτικά στη Βουλή. Τελεία και παύλα. </w:t>
      </w:r>
    </w:p>
    <w:p w14:paraId="7D38D8A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Τις αρμοδιότητες…</w:t>
      </w:r>
    </w:p>
    <w:p w14:paraId="7D38D8A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Κρεμαστινός):</w:t>
      </w:r>
      <w:r>
        <w:rPr>
          <w:rFonts w:eastAsia="Times New Roman" w:cs="Times New Roman"/>
          <w:szCs w:val="24"/>
        </w:rPr>
        <w:t xml:space="preserve"> Παρακαλώ!</w:t>
      </w:r>
    </w:p>
    <w:p w14:paraId="7D38D8A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7D38D8A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διάλογο, σας παρακαλώ, κύριε </w:t>
      </w:r>
      <w:proofErr w:type="spellStart"/>
      <w:r>
        <w:rPr>
          <w:rFonts w:eastAsia="Times New Roman" w:cs="Times New Roman"/>
          <w:szCs w:val="24"/>
        </w:rPr>
        <w:t>Αμυρά</w:t>
      </w:r>
      <w:proofErr w:type="spellEnd"/>
      <w:r>
        <w:rPr>
          <w:rFonts w:eastAsia="Times New Roman" w:cs="Times New Roman"/>
          <w:szCs w:val="24"/>
        </w:rPr>
        <w:t>.</w:t>
      </w:r>
    </w:p>
    <w:p w14:paraId="7D38D8A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 διάλογο, κύριε Πρόεδρε.</w:t>
      </w:r>
    </w:p>
    <w:p w14:paraId="7D38D8A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Μιλήσατε</w:t>
      </w:r>
      <w:r>
        <w:rPr>
          <w:rFonts w:eastAsia="Times New Roman" w:cs="Times New Roman"/>
          <w:szCs w:val="24"/>
        </w:rPr>
        <w:t xml:space="preserve">, </w:t>
      </w:r>
      <w:r>
        <w:rPr>
          <w:rFonts w:eastAsia="Times New Roman" w:cs="Times New Roman"/>
          <w:szCs w:val="24"/>
        </w:rPr>
        <w:t xml:space="preserve">απάντησε </w:t>
      </w:r>
      <w:r>
        <w:rPr>
          <w:rFonts w:eastAsia="Times New Roman" w:cs="Times New Roman"/>
          <w:szCs w:val="24"/>
        </w:rPr>
        <w:t>ο κύριος Υπουργός, όχι διάλογο.</w:t>
      </w:r>
    </w:p>
    <w:p w14:paraId="7D38D8A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θα κάνω διάλογο.</w:t>
      </w:r>
    </w:p>
    <w:p w14:paraId="7D38D8A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στον επόμενο…</w:t>
      </w:r>
    </w:p>
    <w:p w14:paraId="7D38D8A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Τριάντα δευτερόλεπτα, κύριε Πρόεδρε.</w:t>
      </w:r>
    </w:p>
    <w:p w14:paraId="7D38D8A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szCs w:val="24"/>
        </w:rPr>
        <w:t>Λυπάμαι</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σα</w:t>
      </w:r>
      <w:r>
        <w:rPr>
          <w:rFonts w:eastAsia="Times New Roman" w:cs="Times New Roman"/>
          <w:szCs w:val="24"/>
        </w:rPr>
        <w:t xml:space="preserve">ς παρακαλώ, όχι διάλογο. </w:t>
      </w:r>
      <w:r>
        <w:rPr>
          <w:rFonts w:eastAsia="Times New Roman" w:cs="Times New Roman"/>
          <w:szCs w:val="24"/>
        </w:rPr>
        <w:t xml:space="preserve">Απάντησε </w:t>
      </w:r>
      <w:r>
        <w:rPr>
          <w:rFonts w:eastAsia="Times New Roman" w:cs="Times New Roman"/>
          <w:szCs w:val="24"/>
        </w:rPr>
        <w:t xml:space="preserve">ο κύριος Υπουργός. </w:t>
      </w:r>
    </w:p>
    <w:p w14:paraId="7D38D8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κ. </w:t>
      </w:r>
      <w:proofErr w:type="spellStart"/>
      <w:r>
        <w:rPr>
          <w:rFonts w:eastAsia="Times New Roman" w:cs="Times New Roman"/>
          <w:szCs w:val="24"/>
        </w:rPr>
        <w:t>Πρατσόλης</w:t>
      </w:r>
      <w:proofErr w:type="spellEnd"/>
      <w:r>
        <w:rPr>
          <w:rFonts w:eastAsia="Times New Roman" w:cs="Times New Roman"/>
          <w:szCs w:val="24"/>
        </w:rPr>
        <w:t xml:space="preserve">, Βουλευτής του ΣΥΡΙΖΑ. </w:t>
      </w:r>
    </w:p>
    <w:p w14:paraId="7D38D8B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Μισό λεπτό, κύριε Πρόεδρε, επί προσωπικού. </w:t>
      </w:r>
    </w:p>
    <w:p w14:paraId="7D38D8B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είναι προσωπικό, </w:t>
      </w:r>
      <w:r>
        <w:rPr>
          <w:rFonts w:eastAsia="Times New Roman" w:cs="Times New Roman"/>
          <w:szCs w:val="24"/>
        </w:rPr>
        <w:t xml:space="preserve">απάντησε </w:t>
      </w:r>
      <w:r>
        <w:rPr>
          <w:rFonts w:eastAsia="Times New Roman" w:cs="Times New Roman"/>
          <w:szCs w:val="24"/>
        </w:rPr>
        <w:t>σε κάτι πο</w:t>
      </w:r>
      <w:r>
        <w:rPr>
          <w:rFonts w:eastAsia="Times New Roman" w:cs="Times New Roman"/>
          <w:szCs w:val="24"/>
        </w:rPr>
        <w:t xml:space="preserve">υ είπατε. Δεν σας ύβρισε. </w:t>
      </w:r>
    </w:p>
    <w:p w14:paraId="7D38D8B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Δώστε μου τον χρόνο να σας απαντήσω.</w:t>
      </w:r>
    </w:p>
    <w:p w14:paraId="7D38D8B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Να μην αρχίσουμε διάλογο. Είναι λάθος.</w:t>
      </w:r>
    </w:p>
    <w:p w14:paraId="7D38D8B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 εξηγήσω το προσωπικό, κύριε Πρόεδρε.</w:t>
      </w:r>
    </w:p>
    <w:p w14:paraId="7D38D8B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Ποιο προσωπικό; Δεν σας ύβρισε, κύριε </w:t>
      </w:r>
      <w:proofErr w:type="spellStart"/>
      <w:r>
        <w:rPr>
          <w:rFonts w:eastAsia="Times New Roman" w:cs="Times New Roman"/>
          <w:szCs w:val="24"/>
        </w:rPr>
        <w:t>Αμυρά</w:t>
      </w:r>
      <w:proofErr w:type="spellEnd"/>
      <w:r>
        <w:rPr>
          <w:rFonts w:eastAsia="Times New Roman" w:cs="Times New Roman"/>
          <w:szCs w:val="24"/>
        </w:rPr>
        <w:t>.</w:t>
      </w:r>
    </w:p>
    <w:p w14:paraId="7D38D8B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Δικαιούμαι από τον Κανονισμό.</w:t>
      </w:r>
    </w:p>
    <w:p w14:paraId="7D38D8B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είπε τίποτα. Ο Υπουργός </w:t>
      </w:r>
      <w:r>
        <w:rPr>
          <w:rFonts w:eastAsia="Times New Roman" w:cs="Times New Roman"/>
          <w:szCs w:val="24"/>
        </w:rPr>
        <w:t xml:space="preserve">απάντησε </w:t>
      </w:r>
      <w:r>
        <w:rPr>
          <w:rFonts w:eastAsia="Times New Roman" w:cs="Times New Roman"/>
          <w:szCs w:val="24"/>
        </w:rPr>
        <w:t>σε ό,τι είπατε. Η απάντηση θα κριθεί.</w:t>
      </w:r>
    </w:p>
    <w:p w14:paraId="7D38D8B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Δικαιούμαι από τον Κανονισμό να σας αναφέρω ποιο είναι το θέμα του προσωπικού. </w:t>
      </w:r>
    </w:p>
    <w:p w14:paraId="7D38D8B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προχθές είχαμε το ίδιο θέμα. Όχι διαλογική συζήτηση.</w:t>
      </w:r>
    </w:p>
    <w:p w14:paraId="7D38D8B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Στη δευτερολογία μου τότε.</w:t>
      </w:r>
    </w:p>
    <w:p w14:paraId="7D38D8B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Θα ξαναμιλήσετε στη δευτερολογία σας.</w:t>
      </w:r>
    </w:p>
    <w:p w14:paraId="7D38D8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Πρατσόλης</w:t>
      </w:r>
      <w:proofErr w:type="spellEnd"/>
      <w:r>
        <w:rPr>
          <w:rFonts w:eastAsia="Times New Roman" w:cs="Times New Roman"/>
          <w:szCs w:val="24"/>
        </w:rPr>
        <w:t xml:space="preserve"> έχει τον λόγο.</w:t>
      </w:r>
    </w:p>
    <w:p w14:paraId="7D38D8B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Ευχαριστώ, κύριε Πρόεδρε.</w:t>
      </w:r>
    </w:p>
    <w:p w14:paraId="7D38D8B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εγώ βέβαια θα μιλήσω για το νομοσχέδιο και όχι περί άλλων και θα μιλήσω ειδικά για τον </w:t>
      </w:r>
      <w:r>
        <w:rPr>
          <w:rFonts w:eastAsia="Times New Roman" w:cs="Times New Roman"/>
          <w:szCs w:val="24"/>
        </w:rPr>
        <w:t xml:space="preserve">χώρο της τεχνολογικής εκπαίδευσης. </w:t>
      </w:r>
    </w:p>
    <w:p w14:paraId="7D38D8C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Εάν επιχειρήσουμε μια αναδρομή στην ιστορία της τεχνικής και τεχνολογικής εκπαίδευσης στην Ελλάδα, θα διαπιστώσουμε εύκολα ότι οι πολιτικές που ασκήθηκαν σ’ αυτόν τον χώρο αποδείχθηκαν εξαιρετικά ανεπαρκείς και αναποτελε</w:t>
      </w:r>
      <w:r>
        <w:rPr>
          <w:rFonts w:eastAsia="Times New Roman" w:cs="Times New Roman"/>
          <w:szCs w:val="24"/>
        </w:rPr>
        <w:t xml:space="preserve">σματικές, παρά το γεγονός ότι είναι πανθομολογούμενη η ανάγκη να υπάρχει και να υποστηρίζεται </w:t>
      </w:r>
      <w:r>
        <w:rPr>
          <w:rFonts w:eastAsia="Times New Roman" w:cs="Times New Roman"/>
          <w:szCs w:val="24"/>
        </w:rPr>
        <w:lastRenderedPageBreak/>
        <w:t>σωστά αυτή η εκπαίδευση. Σκοπιμότητες, από τη μια πλευρά, και προφανής ανεπάρκεια και έλλειψη σχεδιασμού, από την άλλη, ουσιαστικά άφησαν μετέωρο και αναξιοποίητο</w:t>
      </w:r>
      <w:r>
        <w:rPr>
          <w:rFonts w:eastAsia="Times New Roman" w:cs="Times New Roman"/>
          <w:szCs w:val="24"/>
        </w:rPr>
        <w:t xml:space="preserve"> αυτόν τον ζωτικό χώρο για την ανάπτυξη της χώρας. </w:t>
      </w:r>
    </w:p>
    <w:p w14:paraId="7D38D8C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Στην τριτοβάθμια εκπαίδευση, τα </w:t>
      </w:r>
      <w:r>
        <w:rPr>
          <w:rFonts w:eastAsia="Times New Roman" w:cs="Times New Roman"/>
          <w:szCs w:val="24"/>
        </w:rPr>
        <w:t>τεχνολογικά εκπαιδευτικά ιδρύματα</w:t>
      </w:r>
      <w:r>
        <w:rPr>
          <w:rFonts w:eastAsia="Times New Roman" w:cs="Times New Roman"/>
          <w:szCs w:val="24"/>
        </w:rPr>
        <w:t xml:space="preserve">, τα ΤΕΙ, ιδρύθηκαν με το ν.1404/1983, αντικαθιστώντας τα </w:t>
      </w:r>
      <w:r>
        <w:rPr>
          <w:rFonts w:eastAsia="Times New Roman" w:cs="Times New Roman"/>
          <w:szCs w:val="24"/>
        </w:rPr>
        <w:t xml:space="preserve">κέντρα ανώτερης τεχνικής </w:t>
      </w:r>
      <w:r>
        <w:rPr>
          <w:rFonts w:eastAsia="Times New Roman" w:cs="Times New Roman"/>
          <w:szCs w:val="24"/>
        </w:rPr>
        <w:t xml:space="preserve">και </w:t>
      </w:r>
      <w:r>
        <w:rPr>
          <w:rFonts w:eastAsia="Times New Roman" w:cs="Times New Roman"/>
          <w:szCs w:val="24"/>
        </w:rPr>
        <w:t>επαγγελματικής εκπαίδευσης</w:t>
      </w:r>
      <w:r>
        <w:rPr>
          <w:rFonts w:eastAsia="Times New Roman" w:cs="Times New Roman"/>
          <w:szCs w:val="24"/>
        </w:rPr>
        <w:t>, ΚΑΤΕΕ. Ακολούθησε ο νόμο</w:t>
      </w:r>
      <w:r>
        <w:rPr>
          <w:rFonts w:eastAsia="Times New Roman" w:cs="Times New Roman"/>
          <w:szCs w:val="24"/>
        </w:rPr>
        <w:t xml:space="preserve">ς 2916/2001 που ενέταξε τα ΤΕΙ στην ανώτατη εκπαίδευση. Στη συνέχεια, είναι οι νόμοι 3549/2007 και 4009/2011 που εδραιώνουν τα ΤΕΙ ως ανώτατα εκπαιδευτικά ιδρύματα. </w:t>
      </w:r>
    </w:p>
    <w:p w14:paraId="7D38D8C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μπορούσε κανείς να ισχυριστεί με μια πρώτη ματιά ότι το νομοθετικό πλαίσιο είναι ισχυρό</w:t>
      </w:r>
      <w:r>
        <w:rPr>
          <w:rFonts w:eastAsia="Times New Roman" w:cs="Times New Roman"/>
          <w:szCs w:val="24"/>
        </w:rPr>
        <w:t xml:space="preserve">. «Ξύνοντας» όμως την επιφάνεια, </w:t>
      </w:r>
      <w:r>
        <w:rPr>
          <w:rFonts w:eastAsia="Times New Roman" w:cs="Times New Roman"/>
          <w:szCs w:val="24"/>
        </w:rPr>
        <w:lastRenderedPageBreak/>
        <w:t>ανακαλύπτει κανείς ότι τόσα χρόνια μετά δεν υπάρχουν ακόμη και σήμερα κατοχυρωμένα επαγγελματικά δικαιώματα για πλήθος αποφοίτων αυτών των σχολών. Όπου υπάρχουν, είναι κενό γράμμα τις περισσότερες φορές.</w:t>
      </w:r>
    </w:p>
    <w:p w14:paraId="7D38D8C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ακούσαμε σήμε</w:t>
      </w:r>
      <w:r>
        <w:rPr>
          <w:rFonts w:eastAsia="Times New Roman" w:cs="Times New Roman"/>
          <w:szCs w:val="24"/>
        </w:rPr>
        <w:t>ρα την εισηγήτρια της Νέας Δημοκρατίας να εγκαλεί την Κυβέρνηση γι’ αυτό το ζήτημα, όταν μάλιστα αυτό είναι επιτακτικό αίτημα σπουδαστών και επαγγελματικών συλλόγων από το 1970. Και, φυσικά, δεν ήταν μια απλή παράλειψη, αλλά σταθερή επιλογή συγκεκριμένων σ</w:t>
      </w:r>
      <w:r>
        <w:rPr>
          <w:rFonts w:eastAsia="Times New Roman" w:cs="Times New Roman"/>
          <w:szCs w:val="24"/>
        </w:rPr>
        <w:t>υμφερόντων. Λίγη αυτοκριτική, θα έλεγα εγώ, δεν θα έβλαπτε γι’ αυτό το θέμα των επαγγελματικών δικαιωμάτων.</w:t>
      </w:r>
    </w:p>
    <w:p w14:paraId="7D38D8C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η άναρχη δόμησή τους όχι με ακαδημαϊκά, αλλά με ρουσφετολογικά κριτήρια, με γνώμονα τα ενοικιαζόμενα δωμάτια </w:t>
      </w:r>
      <w:r>
        <w:rPr>
          <w:rFonts w:eastAsia="Times New Roman" w:cs="Times New Roman"/>
          <w:szCs w:val="24"/>
        </w:rPr>
        <w:lastRenderedPageBreak/>
        <w:t>και τις καφετέριες των περιοχών</w:t>
      </w:r>
      <w:r>
        <w:rPr>
          <w:rFonts w:eastAsia="Times New Roman" w:cs="Times New Roman"/>
          <w:szCs w:val="24"/>
        </w:rPr>
        <w:t xml:space="preserve"> που φιλοξενούν ΤΕΙ, υποβαθμίζει εκ των πραγμάτων το ρόλο τους. Η έλλειψη σχεδιασμού, η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η αποσύνδεση των προγραμμάτων σπουδών από την παραγωγική βάση ανά περιοχή, τους στέρησε τη δυναμική που θα μπορούσαν να έχουν.</w:t>
      </w:r>
    </w:p>
    <w:p w14:paraId="7D38D8C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Βέβαια, θα πρέπει να</w:t>
      </w:r>
      <w:r>
        <w:rPr>
          <w:rFonts w:eastAsia="Times New Roman" w:cs="Times New Roman"/>
          <w:szCs w:val="24"/>
        </w:rPr>
        <w:t xml:space="preserve"> τονιστεί ότι σε πολλές απ’ αυτές τις σχολές και τα τμήματα έχει γίνει εξαιρετική δουλειά. Αποτελούν πρότυπα λειτουργίας και εκπαίδευσης σε σύγχρονες ειδικότητες και οι απόφοιτοί τους έχουν σπουδαία επαγγελματική αποκατάσταση.</w:t>
      </w:r>
    </w:p>
    <w:p w14:paraId="7D38D8C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Πιστεύω, ωστόσο, ότι παρά τις</w:t>
      </w:r>
      <w:r>
        <w:rPr>
          <w:rFonts w:eastAsia="Times New Roman" w:cs="Times New Roman"/>
          <w:szCs w:val="24"/>
        </w:rPr>
        <w:t xml:space="preserve"> διακηρύξεις της Αντιπολίτευσης για την υποστήριξη αξιόμαχης και σοβαρής τεχνικής και τεχνολογικής εκπαίδευσης στην Ελλάδα, είναι προφανής η αμηχανία της καθώς ποτέ δεν κινήθηκε σε αυτήν την κατεύθυνση. Ανομολόγητα, </w:t>
      </w:r>
      <w:r>
        <w:rPr>
          <w:rFonts w:eastAsia="Times New Roman" w:cs="Times New Roman"/>
          <w:szCs w:val="24"/>
        </w:rPr>
        <w:lastRenderedPageBreak/>
        <w:t xml:space="preserve">αλλά </w:t>
      </w:r>
      <w:proofErr w:type="spellStart"/>
      <w:r>
        <w:rPr>
          <w:rFonts w:eastAsia="Times New Roman" w:cs="Times New Roman"/>
          <w:szCs w:val="24"/>
        </w:rPr>
        <w:t>στοχευμένα</w:t>
      </w:r>
      <w:proofErr w:type="spellEnd"/>
      <w:r>
        <w:rPr>
          <w:rFonts w:eastAsia="Times New Roman" w:cs="Times New Roman"/>
          <w:szCs w:val="24"/>
        </w:rPr>
        <w:t>, δημιούργησε τις προϋποθ</w:t>
      </w:r>
      <w:r>
        <w:rPr>
          <w:rFonts w:eastAsia="Times New Roman" w:cs="Times New Roman"/>
          <w:szCs w:val="24"/>
        </w:rPr>
        <w:t xml:space="preserve">έσεις για υποβαθμισμένη εκπαίδευση σε επίπεδο υλικοτεχνικής υποδομής, εκπαιδευτικού προσωπικού, προγράμματος σπουδών για λόγους μικροκομματικής σκοπιμότητας. </w:t>
      </w:r>
    </w:p>
    <w:p w14:paraId="7D38D8C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την έλευση των μνημονίων, τα πράγματα αγρίεψαν. Με το σχέδιο «</w:t>
      </w:r>
      <w:r>
        <w:rPr>
          <w:rFonts w:eastAsia="Times New Roman" w:cs="Times New Roman"/>
          <w:szCs w:val="24"/>
        </w:rPr>
        <w:t>ΑΘΗΝΑ</w:t>
      </w:r>
      <w:r>
        <w:rPr>
          <w:rFonts w:eastAsia="Times New Roman" w:cs="Times New Roman"/>
          <w:szCs w:val="24"/>
        </w:rPr>
        <w:t>» είχαμε περιστολή δαπανών,</w:t>
      </w:r>
      <w:r>
        <w:rPr>
          <w:rFonts w:eastAsia="Times New Roman" w:cs="Times New Roman"/>
          <w:szCs w:val="24"/>
        </w:rPr>
        <w:t xml:space="preserve"> καταργήσεις τμημάτων, αλλά και απολύσεις </w:t>
      </w:r>
      <w:r>
        <w:rPr>
          <w:rFonts w:eastAsia="Times New Roman" w:cs="Times New Roman"/>
          <w:szCs w:val="24"/>
        </w:rPr>
        <w:t>δυόμισι</w:t>
      </w:r>
      <w:r>
        <w:rPr>
          <w:rFonts w:eastAsia="Times New Roman" w:cs="Times New Roman"/>
          <w:szCs w:val="24"/>
        </w:rPr>
        <w:t xml:space="preserve"> χιλιάδων</w:t>
      </w:r>
      <w:r>
        <w:rPr>
          <w:rFonts w:eastAsia="Times New Roman" w:cs="Times New Roman"/>
          <w:szCs w:val="24"/>
        </w:rPr>
        <w:t xml:space="preserve"> εκπαιδευτικών των ΕΠΑΛ -για να μην ξεχνιόμαστε σε αυτήν την Αίθουσα- σε ένα βράδυ, με ταυτόχρονη κατάργηση των πλέον δημοφιλών ειδικοτήτων, οι οποίες χαρίστηκαν στα ιδιωτικά ΙΕΚ. Αυτά τα λέω για να</w:t>
      </w:r>
      <w:r>
        <w:rPr>
          <w:rFonts w:eastAsia="Times New Roman" w:cs="Times New Roman"/>
          <w:szCs w:val="24"/>
        </w:rPr>
        <w:t xml:space="preserve"> μην ξεχνιόμαστε και ξαφνικά λέμε ποια είναι η λειτουργία και ποια η αξία των ΕΠΑΛ, για την παραγωγική ικανότητα. Κάποιοι τα υποβάθμισαν εντελώς </w:t>
      </w:r>
      <w:proofErr w:type="spellStart"/>
      <w:r>
        <w:rPr>
          <w:rFonts w:eastAsia="Times New Roman" w:cs="Times New Roman"/>
          <w:szCs w:val="24"/>
        </w:rPr>
        <w:t>στοχευμένα</w:t>
      </w:r>
      <w:proofErr w:type="spellEnd"/>
      <w:r>
        <w:rPr>
          <w:rFonts w:eastAsia="Times New Roman" w:cs="Times New Roman"/>
          <w:szCs w:val="24"/>
        </w:rPr>
        <w:t>.</w:t>
      </w:r>
    </w:p>
    <w:p w14:paraId="7D38D8C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Χαρακτηριστικό παράδειγμα γι’ αυτό είναι η Στερεά Ελλάδα: Το 2013 ενώ υπήρχαν δύο πανεπιστημιακά τμ</w:t>
      </w:r>
      <w:r>
        <w:rPr>
          <w:rFonts w:eastAsia="Times New Roman" w:cs="Times New Roman"/>
          <w:szCs w:val="24"/>
        </w:rPr>
        <w:t>ήματα, βρέθηκαν σε μία νύχτα -κατά ένα περίεργο τρόπο- στη Θεσσαλία. Αλήθεια, αγαπητοί κύριοι της Αξιωματικής Αντιπολίτευσης και εμπνευστές του σχεδίου «</w:t>
      </w:r>
      <w:r>
        <w:rPr>
          <w:rFonts w:eastAsia="Times New Roman" w:cs="Times New Roman"/>
          <w:szCs w:val="24"/>
        </w:rPr>
        <w:t>ΑΘΗΝΑ</w:t>
      </w:r>
      <w:r>
        <w:rPr>
          <w:rFonts w:eastAsia="Times New Roman" w:cs="Times New Roman"/>
          <w:szCs w:val="24"/>
        </w:rPr>
        <w:t>», με ποια μελέτη σκοπιμότητας έγινε αυτό και με ποια ακαδημαϊκά κριτήρια;</w:t>
      </w:r>
    </w:p>
    <w:p w14:paraId="7D38D8C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w:t>
      </w:r>
      <w:r>
        <w:rPr>
          <w:rFonts w:eastAsia="Times New Roman" w:cs="Times New Roman"/>
          <w:szCs w:val="24"/>
        </w:rPr>
        <w:t xml:space="preserve">υτές, η Κυβέρνηση με τη δημιουργία του Πανεπιστημίου Δυτικής Αττικής έχει σαν στόχο τη διαμόρφωση ενός ενιαίου χώρου της ανώτατης εκπαίδευσης, αλλά και την αναβάθμισή της. Αναμένεται, επίσης, η πρωτοβουλία αυτή να συμβάλλει στην ανάπτυξη της </w:t>
      </w:r>
      <w:r>
        <w:rPr>
          <w:rFonts w:eastAsia="Times New Roman" w:cs="Times New Roman"/>
          <w:szCs w:val="24"/>
        </w:rPr>
        <w:t>δ</w:t>
      </w:r>
      <w:r>
        <w:rPr>
          <w:rFonts w:eastAsia="Times New Roman" w:cs="Times New Roman"/>
          <w:szCs w:val="24"/>
        </w:rPr>
        <w:t>υτικής Αττική</w:t>
      </w:r>
      <w:r>
        <w:rPr>
          <w:rFonts w:eastAsia="Times New Roman" w:cs="Times New Roman"/>
          <w:szCs w:val="24"/>
        </w:rPr>
        <w:t>ς, αλλά και του Λεκανοπεδίου γενικότερα.</w:t>
      </w:r>
    </w:p>
    <w:p w14:paraId="7D38D8C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Αυτό, άλλωστε, αποδεικνύεται και από τις θετικές απόψεις πολλών φορέων την προηγούμενη εβδομάδα. Σηματοδοτεί την αλλαγή εποχής και την ένταξη του εκπαιδευτικού μας συστήματος στα σύγχρονα ευρωπαϊκά. Προβλέπονται νέα</w:t>
      </w:r>
      <w:r>
        <w:rPr>
          <w:rFonts w:eastAsia="Times New Roman" w:cs="Times New Roman"/>
          <w:szCs w:val="24"/>
        </w:rPr>
        <w:t xml:space="preserve"> προγράμματα σπουδών και ακόμα μεγαλύτερη δυνατότητα ερευνητικών διαδικασιών. </w:t>
      </w:r>
    </w:p>
    <w:p w14:paraId="7D38D8C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την τεχνική εκπαίδευση θα υπάρξουν τα διετή προγράμματα αποφοίτων των ΕΠΑΛ και ΑΕΙ επίσης. Το 1% των αποφοίτων των ΕΠΑΛ που εισάγονται στην τριτοβάθμια εκπαίδευση, αυξάνεται</w:t>
      </w:r>
      <w:r>
        <w:rPr>
          <w:rFonts w:eastAsia="Times New Roman" w:cs="Times New Roman"/>
          <w:szCs w:val="24"/>
        </w:rPr>
        <w:t xml:space="preserve"> σε 5%. Επιπλέον, μέσω της </w:t>
      </w:r>
      <w:r>
        <w:rPr>
          <w:rFonts w:eastAsia="Times New Roman" w:cs="Times New Roman"/>
          <w:szCs w:val="24"/>
        </w:rPr>
        <w:t>μ</w:t>
      </w:r>
      <w:r>
        <w:rPr>
          <w:rFonts w:eastAsia="Times New Roman" w:cs="Times New Roman"/>
          <w:szCs w:val="24"/>
        </w:rPr>
        <w:t>αθητείας χορηγούνται πτυχία εκπαίδευσης και κατάρτισης που μπορεί να αντιστοιχούν και στο επίπεδο ».</w:t>
      </w:r>
    </w:p>
    <w:p w14:paraId="7D38D8C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Θέλω να επισημάνω εδώ την ανάγκη ταχείας έκδοσης των απαιτούμενων προεδρικών διαταγμάτων για την κατοχύρωση των </w:t>
      </w:r>
      <w:r>
        <w:rPr>
          <w:rFonts w:eastAsia="Times New Roman" w:cs="Times New Roman"/>
          <w:szCs w:val="24"/>
        </w:rPr>
        <w:lastRenderedPageBreak/>
        <w:t xml:space="preserve">επαγγελματικών </w:t>
      </w:r>
      <w:r>
        <w:rPr>
          <w:rFonts w:eastAsia="Times New Roman" w:cs="Times New Roman"/>
          <w:szCs w:val="24"/>
        </w:rPr>
        <w:t xml:space="preserve">δικαιωμάτων με διακριτούς ρόλους των αποφοίτων των σχολών. Δεν πρέπει να επιτρέψουμε άλλη καθυστέρηση σε ένα θέμα που σέρνεται για δεκαετίες. Αυτή η έλλειψη τραυματίζει κάθε προσπάθεια αναβάθμισης, καθώς </w:t>
      </w:r>
      <w:proofErr w:type="spellStart"/>
      <w:r>
        <w:rPr>
          <w:rFonts w:eastAsia="Times New Roman" w:cs="Times New Roman"/>
          <w:szCs w:val="24"/>
        </w:rPr>
        <w:t>απομειώνει</w:t>
      </w:r>
      <w:proofErr w:type="spellEnd"/>
      <w:r>
        <w:rPr>
          <w:rFonts w:eastAsia="Times New Roman" w:cs="Times New Roman"/>
          <w:szCs w:val="24"/>
        </w:rPr>
        <w:t xml:space="preserve"> την προοπτική επαγγελματικής αποκατάσταση</w:t>
      </w:r>
      <w:r>
        <w:rPr>
          <w:rFonts w:eastAsia="Times New Roman" w:cs="Times New Roman"/>
          <w:szCs w:val="24"/>
        </w:rPr>
        <w:t xml:space="preserve">ς. </w:t>
      </w:r>
    </w:p>
    <w:p w14:paraId="7D38D8C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Αυτό, Υπουργέ μου, είναι μια επιτακτική ανάγκη που θα σηματοδοτήσει την ουσιαστική αναβάθμιση των σχολών αυτών,</w:t>
      </w:r>
    </w:p>
    <w:p w14:paraId="7D38D8C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 xml:space="preserve">εύτερης </w:t>
      </w:r>
      <w:r>
        <w:rPr>
          <w:rFonts w:eastAsia="Times New Roman" w:cs="Times New Roman"/>
          <w:szCs w:val="24"/>
        </w:rPr>
        <w:t>ε</w:t>
      </w:r>
      <w:r>
        <w:rPr>
          <w:rFonts w:eastAsia="Times New Roman" w:cs="Times New Roman"/>
          <w:szCs w:val="24"/>
        </w:rPr>
        <w:t>υκαιρίας στις φυλακές είναι μια πολύ σημαντική διάταξη, καθώς δυνητικά αποτελούν εφαλτήριο κοινωνικής επανένταξης. Η διευκόλυνση μεταγραφής αδελφών φοιτούντων στην τριτοβάθμια εκπαίδευση ώστε να είναι στην ίδια πόλη, είναι κοινωνικά δίκαιη, αλλά χρειάζεται</w:t>
      </w:r>
      <w:r>
        <w:rPr>
          <w:rFonts w:eastAsia="Times New Roman" w:cs="Times New Roman"/>
          <w:szCs w:val="24"/>
        </w:rPr>
        <w:t xml:space="preserve"> προσοχή ώστε να μην αλλοιώνονται τα ακαδημαϊκά κριτήρια. </w:t>
      </w:r>
    </w:p>
    <w:p w14:paraId="7D38D8C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Η καθιέρωση της υποχρεωτικής εκπαίδευσης αποτελεί βασική προϋπόθεση ώστε να δημιουργηθούν σοβαρές, αξιόπιστες, αποτελεσματικές εκπαιδευτικές δομές. Τον Σεπτέμβριο του 2018 θα αρχίζουν να λειτουργού</w:t>
      </w:r>
      <w:r>
        <w:rPr>
          <w:rFonts w:eastAsia="Times New Roman" w:cs="Times New Roman"/>
          <w:szCs w:val="24"/>
        </w:rPr>
        <w:t xml:space="preserve">ν σε διακόσιους περίπου δήμους της χώρας δίχρονα νηπιαγωγεία, ενώ σταδιακά θα επεκταθούν σε όλους τους δήμους της χώρας. </w:t>
      </w:r>
    </w:p>
    <w:p w14:paraId="7D38D8D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ειλικρινά δεν μπορώ να καταλάβω -μιας και προέρχομαι από 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αυτές τις αντιδράσεις του Οργανισμού </w:t>
      </w:r>
      <w:r>
        <w:rPr>
          <w:rFonts w:eastAsia="Times New Roman" w:cs="Times New Roman"/>
          <w:szCs w:val="24"/>
        </w:rPr>
        <w:t>Τοπικής Αυτοδιοίκησης.</w:t>
      </w:r>
    </w:p>
    <w:p w14:paraId="7D38D8D1" w14:textId="77777777" w:rsidR="0056040B" w:rsidRDefault="008F3B9C">
      <w:pPr>
        <w:spacing w:after="0"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Βουλευτή)</w:t>
      </w:r>
    </w:p>
    <w:p w14:paraId="7D38D8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D38D8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θέλω να εκφράσω τη βαθιά μου πεποίθηση ότι αυτό το πρώτο φιλόδοξο βήμα της ίδρυσης του Πανεπιστημίου Δυτικής Α</w:t>
      </w:r>
      <w:r>
        <w:rPr>
          <w:rFonts w:eastAsia="Times New Roman" w:cs="Times New Roman"/>
          <w:szCs w:val="24"/>
        </w:rPr>
        <w:t>ττικής θα ακολουθήσουν και άλλα, ώστε σύντομα να μιλάμε για καινούριο χάρτη τριτοβάθμιας εκπαίδευσης στη χώρα μας, γεγονός</w:t>
      </w:r>
      <w:r>
        <w:rPr>
          <w:rFonts w:eastAsia="Times New Roman" w:cs="Times New Roman"/>
          <w:szCs w:val="24"/>
        </w:rPr>
        <w:t>,</w:t>
      </w:r>
      <w:r>
        <w:rPr>
          <w:rFonts w:eastAsia="Times New Roman" w:cs="Times New Roman"/>
          <w:szCs w:val="24"/>
        </w:rPr>
        <w:t xml:space="preserve"> που θα συμβάλλει καθοριστικά στην επίτευξη του μεγάλου στόχου της παραγωγικής ανασυγκρότησης και ανάπτυξης και θα ανακόψει δραστικά </w:t>
      </w:r>
      <w:r>
        <w:rPr>
          <w:rFonts w:eastAsia="Times New Roman" w:cs="Times New Roman"/>
          <w:szCs w:val="24"/>
        </w:rPr>
        <w:t xml:space="preserve">το θλιβερό φαινόμενο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δηλαδή, της φυγής του επιστημονικού δυναμικού τη στιγμή που η χώρα τούς έχει τη μεγαλύτερη ανάγκη.</w:t>
      </w:r>
    </w:p>
    <w:p w14:paraId="7D38D8D4" w14:textId="77777777" w:rsidR="0056040B" w:rsidRDefault="008F3B9C">
      <w:pPr>
        <w:spacing w:after="0" w:line="600" w:lineRule="auto"/>
        <w:ind w:firstLine="709"/>
        <w:jc w:val="center"/>
        <w:rPr>
          <w:rFonts w:eastAsia="Times New Roman" w:cs="Times New Roman"/>
          <w:szCs w:val="24"/>
        </w:rPr>
      </w:pPr>
      <w:r>
        <w:rPr>
          <w:rFonts w:eastAsia="Times New Roman"/>
          <w:bCs/>
          <w:szCs w:val="24"/>
        </w:rPr>
        <w:t>(Χειροκροτήματα από την πτέρυγα του ΣΥΡΙΖΑ)</w:t>
      </w:r>
    </w:p>
    <w:p w14:paraId="7D38D8D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7D38D8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Ανδριανός, Βουλευτής της Νέας Δημοκρατίας, έχει τον λόγο για επτά λεπτά. </w:t>
      </w:r>
    </w:p>
    <w:p w14:paraId="7D38D8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7D38D8D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Ευχαριστώ, κύριε Πρόεδρε. </w:t>
      </w:r>
    </w:p>
    <w:p w14:paraId="7D38D8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ακόμη ένα νομοσχέδιο, με το οποίο επιχειρεί</w:t>
      </w:r>
      <w:r>
        <w:rPr>
          <w:rFonts w:eastAsia="Times New Roman" w:cs="Times New Roman"/>
          <w:szCs w:val="24"/>
        </w:rPr>
        <w:t xml:space="preserve">ται η ρύθμιση κρίσιμων ζητημάτων παιδείας, αποσπασματικά όμως. Και, βεβαίως, μέσα προβλέπει και την ίδρυση του Πανεπιστημίου Δυτικής Αττικής, που, αν δομηθεί σωστά ως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πιστημών, θα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ένας πολύ χρήσιμος θεσμός που στ</w:t>
      </w:r>
      <w:r>
        <w:rPr>
          <w:rFonts w:eastAsia="Times New Roman" w:cs="Times New Roman"/>
          <w:szCs w:val="24"/>
        </w:rPr>
        <w:t xml:space="preserve">όχο θα έχει να ανταποκριθεί στις πραγματικές ανάγκες της οικονομίας και να δώσει στους νέους ανθρώπους προοπτικές καριέρας. Τότε, βεβαίως, θα επιτελέσει και ένα ουσιαστικό και σημαντικό έργο, όπως σημαντικό </w:t>
      </w:r>
      <w:r>
        <w:rPr>
          <w:rFonts w:eastAsia="Times New Roman" w:cs="Times New Roman"/>
          <w:szCs w:val="24"/>
        </w:rPr>
        <w:lastRenderedPageBreak/>
        <w:t>έργο, κύριε Υπουργέ, έχουν επιτελέσει μέχρι σήμερ</w:t>
      </w:r>
      <w:r>
        <w:rPr>
          <w:rFonts w:eastAsia="Times New Roman" w:cs="Times New Roman"/>
          <w:szCs w:val="24"/>
        </w:rPr>
        <w:t>α και τα δύο ΤΕΙ που συνενώνονται.</w:t>
      </w:r>
    </w:p>
    <w:p w14:paraId="7D38D8D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πρώτη μου, βεβαίως, παρατήρηση είναι ότι, δυστυχώς, για μια ακόμη φορά διαπιστώνουμε την αποσπασματικότητα, με την οποία η Κυβέρνηση αντιμετωπίζει αυτά τα σημαντικά θέματα. Θα αρκούσε για αυτό απλώς και μόνο να αναφερθώ</w:t>
      </w:r>
      <w:r>
        <w:rPr>
          <w:rFonts w:eastAsia="Times New Roman" w:cs="Times New Roman"/>
          <w:szCs w:val="24"/>
        </w:rPr>
        <w:t xml:space="preserve"> στο γεγονός το οποίο έγινε προχθές στην </w:t>
      </w:r>
      <w:r>
        <w:rPr>
          <w:rFonts w:eastAsia="Times New Roman" w:cs="Times New Roman"/>
          <w:szCs w:val="24"/>
        </w:rPr>
        <w:t>ε</w:t>
      </w:r>
      <w:r>
        <w:rPr>
          <w:rFonts w:eastAsia="Times New Roman" w:cs="Times New Roman"/>
          <w:szCs w:val="24"/>
        </w:rPr>
        <w:t xml:space="preserve">πιτροπή, όπου ενώ επιχειρηματολογήσατε -πειστικά μπορώ να πω- υπέρ της διάταξης που αφορά τους τίτλους σπουδών ανώτατης εκπαίδευσης διεθνών οργανισμών, τελικά </w:t>
      </w:r>
      <w:proofErr w:type="spellStart"/>
      <w:r>
        <w:rPr>
          <w:rFonts w:eastAsia="Times New Roman" w:cs="Times New Roman"/>
          <w:szCs w:val="24"/>
        </w:rPr>
        <w:t>απεσύρθη</w:t>
      </w:r>
      <w:proofErr w:type="spellEnd"/>
      <w:r>
        <w:rPr>
          <w:rFonts w:eastAsia="Times New Roman" w:cs="Times New Roman"/>
          <w:szCs w:val="24"/>
        </w:rPr>
        <w:t xml:space="preserve"> με δελτίο Τύπου μετά από αντίρρηση κάποιου συν</w:t>
      </w:r>
      <w:r>
        <w:rPr>
          <w:rFonts w:eastAsia="Times New Roman" w:cs="Times New Roman"/>
          <w:szCs w:val="24"/>
        </w:rPr>
        <w:t xml:space="preserve">αδέλφου, και συγκεκριμένα του κ. Φίλη. Δηλαδή, αποσύρατε αυτή τη διάταξη με δελτίο Τύπου, κάτι που -όπως πιστεύω- καταδεικνύει, </w:t>
      </w:r>
      <w:r>
        <w:rPr>
          <w:rFonts w:eastAsia="Times New Roman" w:cs="Times New Roman"/>
          <w:szCs w:val="24"/>
        </w:rPr>
        <w:lastRenderedPageBreak/>
        <w:t xml:space="preserve">αν μη τι άλλο, ότι η προετοιμασία στη σύνταξη του νομοσχεδίου δεν ήταν η κατάλληλη. </w:t>
      </w:r>
    </w:p>
    <w:p w14:paraId="7D38D8D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Επισημαίνω, ακόμα, την αντίφαση που εντοπίζ</w:t>
      </w:r>
      <w:r>
        <w:rPr>
          <w:rFonts w:eastAsia="Times New Roman" w:cs="Times New Roman"/>
          <w:szCs w:val="24"/>
        </w:rPr>
        <w:t>εται στο γεγονός ότι με τον νόμο αυτό -και συγκεκριμένα στο άρθρο 8- καταργούνται διατάξεις του ν.4485/2017, που ψήφισε αυτή εδώ η Κυβέρνηση πριν από λίγους μόνο μήνες, όπως επίσης την αντίφαση στο γεγονός ότι στο εθνικό στρατηγικό πλαίσιο για την αναβάθμι</w:t>
      </w:r>
      <w:r>
        <w:rPr>
          <w:rFonts w:eastAsia="Times New Roman" w:cs="Times New Roman"/>
          <w:szCs w:val="24"/>
        </w:rPr>
        <w:t xml:space="preserve">ση της επαγγελματικής εκπαίδευσης και κατάρτισης, που εκπονήθηκε τον Απρίλιο του 2016 ως </w:t>
      </w:r>
      <w:proofErr w:type="spellStart"/>
      <w:r>
        <w:rPr>
          <w:rFonts w:eastAsia="Times New Roman" w:cs="Times New Roman"/>
          <w:szCs w:val="24"/>
        </w:rPr>
        <w:t>αιρεσιμότητα</w:t>
      </w:r>
      <w:proofErr w:type="spellEnd"/>
      <w:r>
        <w:rPr>
          <w:rFonts w:eastAsia="Times New Roman" w:cs="Times New Roman"/>
          <w:b/>
          <w:szCs w:val="24"/>
        </w:rPr>
        <w:t xml:space="preserve"> </w:t>
      </w:r>
      <w:r>
        <w:rPr>
          <w:rFonts w:eastAsia="Times New Roman" w:cs="Times New Roman"/>
          <w:szCs w:val="24"/>
        </w:rPr>
        <w:t xml:space="preserve">για τη χρηματοδότηση δράσεων για την επαγγελματική εκπαίδευση και κατάρτιση από την Κομισιόν, δεν συμπεριλαμβάνονταν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 xml:space="preserve">κπαίδευσης των ΑΕΙ, τα οποία θεσπίζονται τώρα. </w:t>
      </w:r>
    </w:p>
    <w:p w14:paraId="7D38D8D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Είτε, λοιπόν, υπήρξε αβλεψία τότε, είτε η σημερινή διάταξη αποτελεί έμπνευση της τελευταίας στιγμής, αποκομμένη από τον οποιονδήποτε στρατηγικό σχεδιασμό. Και αυτή η αποσπασματικότητα καταφαίνεται, επίσης, απ</w:t>
      </w:r>
      <w:r>
        <w:rPr>
          <w:rFonts w:eastAsia="Times New Roman" w:cs="Times New Roman"/>
          <w:szCs w:val="24"/>
        </w:rPr>
        <w:t xml:space="preserve">ό τις μεγάλες αλληλοεπικαλύψεις μεταξύ των νέων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 xml:space="preserve">κπαίδευσης των ΑΕΙ και των ήδη </w:t>
      </w:r>
      <w:proofErr w:type="spellStart"/>
      <w:r>
        <w:rPr>
          <w:rFonts w:eastAsia="Times New Roman" w:cs="Times New Roman"/>
          <w:szCs w:val="24"/>
        </w:rPr>
        <w:t>λειτουργούντων</w:t>
      </w:r>
      <w:proofErr w:type="spellEnd"/>
      <w:r>
        <w:rPr>
          <w:rFonts w:eastAsia="Times New Roman" w:cs="Times New Roman"/>
          <w:szCs w:val="24"/>
        </w:rPr>
        <w:t xml:space="preserve"> ΙΕΚ και ιδιαίτερα των δημοσίων ΙΕΚ. </w:t>
      </w:r>
    </w:p>
    <w:p w14:paraId="7D38D8D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την παράγραφο 13, για παράδειγμα, ορίζεται ότι τα μαθήματα δύναται να διεξάγονται και σε κτ</w:t>
      </w:r>
      <w:r>
        <w:rPr>
          <w:rFonts w:eastAsia="Times New Roman" w:cs="Times New Roman"/>
          <w:szCs w:val="24"/>
        </w:rPr>
        <w:t>ή</w:t>
      </w:r>
      <w:r>
        <w:rPr>
          <w:rFonts w:eastAsia="Times New Roman" w:cs="Times New Roman"/>
          <w:szCs w:val="24"/>
        </w:rPr>
        <w:t>ρια σχ</w:t>
      </w:r>
      <w:r>
        <w:rPr>
          <w:rFonts w:eastAsia="Times New Roman" w:cs="Times New Roman"/>
          <w:szCs w:val="24"/>
        </w:rPr>
        <w:t xml:space="preserve">ολικών μονάδων, στα οποία φιλοξενούνται και τα δημόσια ΙΕΚ. </w:t>
      </w:r>
    </w:p>
    <w:p w14:paraId="7D38D8D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στα ΙΕΚ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 xml:space="preserve">κπαίδευσης εντάσσεται πρακτική άσκηση με παρόμοιους όρους και εκχωρούνται επαγγελματικά δικαιώματα με το ίδιο θεσμικό πλαίσιο, παρά το </w:t>
      </w:r>
      <w:r>
        <w:rPr>
          <w:rFonts w:eastAsia="Times New Roman" w:cs="Times New Roman"/>
          <w:szCs w:val="24"/>
        </w:rPr>
        <w:lastRenderedPageBreak/>
        <w:t>γεγονός ότι σ</w:t>
      </w:r>
      <w:r>
        <w:rPr>
          <w:rFonts w:eastAsia="Times New Roman" w:cs="Times New Roman"/>
          <w:szCs w:val="24"/>
        </w:rPr>
        <w:t xml:space="preserve">τα ΙΕΚ φοιτούν λιγότερα εξάμηνα ή παίρνουν το πιστοποιητικό σπουδών επιπέδου 5 από την </w:t>
      </w:r>
      <w:r>
        <w:rPr>
          <w:rFonts w:eastAsia="Times New Roman" w:cs="Times New Roman"/>
          <w:szCs w:val="24"/>
        </w:rPr>
        <w:t>μ</w:t>
      </w:r>
      <w:r>
        <w:rPr>
          <w:rFonts w:eastAsia="Times New Roman" w:cs="Times New Roman"/>
          <w:szCs w:val="24"/>
        </w:rPr>
        <w:t xml:space="preserve">αθητεία. Όμως, η </w:t>
      </w:r>
      <w:r>
        <w:rPr>
          <w:rFonts w:eastAsia="Times New Roman" w:cs="Times New Roman"/>
          <w:szCs w:val="24"/>
        </w:rPr>
        <w:t>μ</w:t>
      </w:r>
      <w:r>
        <w:rPr>
          <w:rFonts w:eastAsia="Times New Roman" w:cs="Times New Roman"/>
          <w:szCs w:val="24"/>
        </w:rPr>
        <w:t xml:space="preserve">αθητεία είναι εννεάμηνη. </w:t>
      </w:r>
    </w:p>
    <w:p w14:paraId="7D38D8D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Συνεπώς, δημιουργούνται κάποιες εύλογες ανησυχίες για απαξίωση του θεσμού των ΙΕΚ. Οι ανησυχίες αυτές ενισχύονται από τα έντ</w:t>
      </w:r>
      <w:r>
        <w:rPr>
          <w:rFonts w:eastAsia="Times New Roman" w:cs="Times New Roman"/>
          <w:szCs w:val="24"/>
        </w:rPr>
        <w:t xml:space="preserve">ονα λειτουργικά προβλήματα που υπάρχουν λόγω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Έντονα προβλήματα, όμως, υπάρχουν και στα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 xml:space="preserve">εύτερης </w:t>
      </w:r>
      <w:r>
        <w:rPr>
          <w:rFonts w:eastAsia="Times New Roman" w:cs="Times New Roman"/>
          <w:szCs w:val="24"/>
        </w:rPr>
        <w:t>ε</w:t>
      </w:r>
      <w:r>
        <w:rPr>
          <w:rFonts w:eastAsia="Times New Roman" w:cs="Times New Roman"/>
          <w:szCs w:val="24"/>
        </w:rPr>
        <w:t>υκαιρίας και στο</w:t>
      </w:r>
      <w:r>
        <w:rPr>
          <w:rFonts w:eastAsia="Times New Roman" w:cs="Times New Roman"/>
          <w:b/>
          <w:szCs w:val="24"/>
        </w:rPr>
        <w:t xml:space="preserve"> </w:t>
      </w:r>
      <w:r>
        <w:rPr>
          <w:rFonts w:eastAsia="Times New Roman" w:cs="Times New Roman"/>
          <w:szCs w:val="24"/>
        </w:rPr>
        <w:t>ΙΝΕΔΙΒΙΜ και στις φοιτητικές εστίες. Άλλωστε, για το ΙΝΕΔΙΒΙΜ σας έχω καταθέσει αρκετές ερωτήσεις. Δεν έχω πάρε</w:t>
      </w:r>
      <w:r>
        <w:rPr>
          <w:rFonts w:eastAsia="Times New Roman" w:cs="Times New Roman"/>
          <w:szCs w:val="24"/>
        </w:rPr>
        <w:t xml:space="preserve">ι απάντηση και θα ήθελα να το σημειώσετε και να δείτε ποιος ευθύνεται για αυτό. Ενώ υπάρχουν σοβαρά προβλήματα, σοβαρές καταγγελίες, δεν έχουν έρθει ακόμα από το Υπουργείο οι απαντήσεις στις συγκεκριμένες ερωτήσεις. </w:t>
      </w:r>
    </w:p>
    <w:p w14:paraId="7D38D8E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Ακόμη, αμφίβολο παραμένει το αν η Κυβέρ</w:t>
      </w:r>
      <w:r>
        <w:rPr>
          <w:rFonts w:eastAsia="Times New Roman" w:cs="Times New Roman"/>
          <w:szCs w:val="24"/>
        </w:rPr>
        <w:t xml:space="preserve">νηση έχει προετοιμαστεί επαρκώς για την τροποποίηση του εθνικού πλαισίου προσόντων που έχει επιβληθεί στην Ευρωπαϊκή Ένωση, ώστε το  πιστοποιητικό σπουδών επιπέδου 5 να συμπεριλάβει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παγγελματικής </w:t>
      </w:r>
      <w:r>
        <w:rPr>
          <w:rFonts w:eastAsia="Times New Roman" w:cs="Times New Roman"/>
          <w:szCs w:val="24"/>
        </w:rPr>
        <w:t>ε</w:t>
      </w:r>
      <w:r>
        <w:rPr>
          <w:rFonts w:eastAsia="Times New Roman" w:cs="Times New Roman"/>
          <w:szCs w:val="24"/>
        </w:rPr>
        <w:t>κπαίδευσης και να έχει αντίκρισμα στις υπόλο</w:t>
      </w:r>
      <w:r>
        <w:rPr>
          <w:rFonts w:eastAsia="Times New Roman" w:cs="Times New Roman"/>
          <w:szCs w:val="24"/>
        </w:rPr>
        <w:t xml:space="preserve">ιπες χώρες της Ευρωπαϊκής Ένωσης. </w:t>
      </w:r>
    </w:p>
    <w:p w14:paraId="7D38D8E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εδώ θέλω, βεβαίως, να θέσω ξανά και το ζήτημα των πτυχίων των σημερινών μεταπτυχιακών φοιτητών στα ΤΕΙ Αθηνών και Πειραιά, που θα πρέπει, εφόσον θα συμβεί η αναβάθμιση, να πάρουν τον τίτλο με </w:t>
      </w:r>
      <w:proofErr w:type="spellStart"/>
      <w:r>
        <w:rPr>
          <w:rFonts w:eastAsia="Times New Roman" w:cs="Times New Roman"/>
          <w:szCs w:val="24"/>
        </w:rPr>
        <w:t>εκδίδουσα</w:t>
      </w:r>
      <w:proofErr w:type="spellEnd"/>
      <w:r>
        <w:rPr>
          <w:rFonts w:eastAsia="Times New Roman" w:cs="Times New Roman"/>
          <w:szCs w:val="24"/>
        </w:rPr>
        <w:t xml:space="preserve"> αρχή το νέο </w:t>
      </w:r>
      <w:r>
        <w:rPr>
          <w:rFonts w:eastAsia="Times New Roman" w:cs="Times New Roman"/>
          <w:szCs w:val="24"/>
        </w:rPr>
        <w:t>π</w:t>
      </w:r>
      <w:r>
        <w:rPr>
          <w:rFonts w:eastAsia="Times New Roman" w:cs="Times New Roman"/>
          <w:szCs w:val="24"/>
        </w:rPr>
        <w:t>αν</w:t>
      </w:r>
      <w:r>
        <w:rPr>
          <w:rFonts w:eastAsia="Times New Roman" w:cs="Times New Roman"/>
          <w:szCs w:val="24"/>
        </w:rPr>
        <w:t xml:space="preserve">επιστήμιο. </w:t>
      </w:r>
    </w:p>
    <w:p w14:paraId="7D38D8E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αμφίβολη παραμένει, παρά τις ανησυχίες που εκφράσαμε στις συνεδριάσεις της </w:t>
      </w:r>
      <w:r>
        <w:rPr>
          <w:rFonts w:eastAsia="Times New Roman" w:cs="Times New Roman"/>
          <w:szCs w:val="24"/>
        </w:rPr>
        <w:t>ε</w:t>
      </w:r>
      <w:r>
        <w:rPr>
          <w:rFonts w:eastAsia="Times New Roman" w:cs="Times New Roman"/>
          <w:szCs w:val="24"/>
        </w:rPr>
        <w:t xml:space="preserve">πιτροπής, η χρηματοδότηση των </w:t>
      </w:r>
      <w:r>
        <w:rPr>
          <w:rFonts w:eastAsia="Times New Roman" w:cs="Times New Roman"/>
          <w:szCs w:val="24"/>
        </w:rPr>
        <w:t>κ</w:t>
      </w:r>
      <w:r>
        <w:rPr>
          <w:rFonts w:eastAsia="Times New Roman" w:cs="Times New Roman"/>
          <w:szCs w:val="24"/>
        </w:rPr>
        <w:t xml:space="preserve">έντρων αυτών, καθώς δεν μπορούν να χρηματοδοτηθούν από το </w:t>
      </w:r>
      <w:r>
        <w:rPr>
          <w:rFonts w:eastAsia="Times New Roman" w:cs="Times New Roman"/>
          <w:szCs w:val="24"/>
        </w:rPr>
        <w:lastRenderedPageBreak/>
        <w:t xml:space="preserve">ΕΣΠΑ, στον βαθμό που δεν συμπεριλαμβάνονται στο στρατηγικό πλαίσιο που </w:t>
      </w:r>
      <w:r>
        <w:rPr>
          <w:rFonts w:eastAsia="Times New Roman" w:cs="Times New Roman"/>
          <w:szCs w:val="24"/>
        </w:rPr>
        <w:t>έχει υποβληθεί στην Κομισιόν.</w:t>
      </w:r>
    </w:p>
    <w:p w14:paraId="7D38D8E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πρακτική άσκηση, όπου στο τελευταίο εδάφιο της παραγράφου 11, ορίζεται ότι μπορεί να χρηματοδοτείται από εθνικούς ή και κοινοτικούς πόρους. Στο άρθρο 19, με απόφαση του Υπουργού Παιδείας, Έρευνας και</w:t>
      </w:r>
      <w:r>
        <w:rPr>
          <w:rFonts w:eastAsia="Times New Roman" w:cs="Times New Roman"/>
          <w:szCs w:val="24"/>
        </w:rPr>
        <w:t xml:space="preserve"> Θρησκευμάτων, μπορεί να καθορίζεται ο τρόπος και η διαδικασία της πρακτικής άσκησης. Αυτές οι διατάξεις πρέπει να διασφαλιστεί πως είναι σύμφωνες με το πλαίσιο υλοποίησης της μαθητείας της Ευρωπαϊκής Ένωσης, ώστε η μαθητεία των κέντρων επαγγελματικής εκπα</w:t>
      </w:r>
      <w:r>
        <w:rPr>
          <w:rFonts w:eastAsia="Times New Roman" w:cs="Times New Roman"/>
          <w:szCs w:val="24"/>
        </w:rPr>
        <w:t xml:space="preserve">ίδευσης να χρηματοδοτηθεί από το ΕΣΠΑ. </w:t>
      </w:r>
    </w:p>
    <w:p w14:paraId="7D38D8E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για να αποδώσει αυτή η νέα δομή θετικά αποτελέσματα, είναι ξεκάθαρο ότι θα πρέπει να διασφαλιστεί και η </w:t>
      </w:r>
      <w:r>
        <w:rPr>
          <w:rFonts w:eastAsia="Times New Roman" w:cs="Times New Roman"/>
          <w:szCs w:val="24"/>
        </w:rPr>
        <w:lastRenderedPageBreak/>
        <w:t xml:space="preserve">οικονομική της βιωσιμότητα. Θα είναι λάθος, λοιπόν, εάν τα ΑΕΙ, που ήδη υποφέρουν από </w:t>
      </w:r>
      <w:proofErr w:type="spellStart"/>
      <w:r>
        <w:rPr>
          <w:rFonts w:eastAsia="Times New Roman" w:cs="Times New Roman"/>
          <w:szCs w:val="24"/>
        </w:rPr>
        <w:t>υποχρημ</w:t>
      </w:r>
      <w:r>
        <w:rPr>
          <w:rFonts w:eastAsia="Times New Roman" w:cs="Times New Roman"/>
          <w:szCs w:val="24"/>
        </w:rPr>
        <w:t>ατοδότηση</w:t>
      </w:r>
      <w:proofErr w:type="spellEnd"/>
      <w:r>
        <w:rPr>
          <w:rFonts w:eastAsia="Times New Roman" w:cs="Times New Roman"/>
          <w:szCs w:val="24"/>
        </w:rPr>
        <w:t xml:space="preserve">, στερηθούν περαιτέρω πόρους από τον προϋπολογισμό τους. </w:t>
      </w:r>
    </w:p>
    <w:p w14:paraId="7D38D8E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εδώ η πρόβλεψη της παραγράφου 8 για χορηγίες από φορείς του ιδιωτικού τομέα δεν επαρκεί, εφόσον δεν συνοδεύεται από συγκεκριμένα και αποτελεσματικά κίνητρα </w:t>
      </w:r>
      <w:r>
        <w:rPr>
          <w:rFonts w:eastAsia="Times New Roman"/>
          <w:bCs/>
        </w:rPr>
        <w:t>και</w:t>
      </w:r>
      <w:r>
        <w:rPr>
          <w:rFonts w:eastAsia="Times New Roman" w:cs="Times New Roman"/>
          <w:szCs w:val="24"/>
        </w:rPr>
        <w:t xml:space="preserve"> από ένα ευρύτερο θεσμικό </w:t>
      </w:r>
      <w:r>
        <w:rPr>
          <w:rFonts w:eastAsia="Times New Roman" w:cs="Times New Roman"/>
          <w:szCs w:val="24"/>
        </w:rPr>
        <w:t xml:space="preserve">πλαίσιο, που θα καθιστά τέτοιες μορφές συνεργασίας εφικτές και αμοιβαίως επωφελείς. </w:t>
      </w:r>
    </w:p>
    <w:p w14:paraId="7D38D8E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Κλείνω με κάποια θετικά σημεία, που καταδεικνύουν και την εποικοδομητική προσέγγιση της Νέας Δημοκρατίας απέναντι στα κρίσιμα ζητήματα της παιδείας, γιατί εμείς σε θέματα </w:t>
      </w:r>
      <w:r>
        <w:rPr>
          <w:rFonts w:eastAsia="Times New Roman" w:cs="Times New Roman"/>
          <w:szCs w:val="24"/>
        </w:rPr>
        <w:t xml:space="preserve">εθνικής υπόθεσης τηρούμε πάντα υπεύθυνη στάση. </w:t>
      </w:r>
    </w:p>
    <w:p w14:paraId="7D38D8E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λοιπόν, θετικοί ως προς τη συμμετοχή φορέων της αγοράς στο </w:t>
      </w:r>
      <w:r>
        <w:rPr>
          <w:rFonts w:eastAsia="Times New Roman" w:cs="Times New Roman"/>
          <w:szCs w:val="24"/>
        </w:rPr>
        <w:t>σ</w:t>
      </w:r>
      <w:r>
        <w:rPr>
          <w:rFonts w:eastAsia="Times New Roman" w:cs="Times New Roman"/>
          <w:szCs w:val="24"/>
        </w:rPr>
        <w:t xml:space="preserve">υντονιστικό </w:t>
      </w:r>
      <w:r>
        <w:rPr>
          <w:rFonts w:eastAsia="Times New Roman" w:cs="Times New Roman"/>
          <w:szCs w:val="24"/>
        </w:rPr>
        <w:t>ό</w:t>
      </w:r>
      <w:r>
        <w:rPr>
          <w:rFonts w:eastAsia="Times New Roman" w:cs="Times New Roman"/>
          <w:szCs w:val="24"/>
        </w:rPr>
        <w:t xml:space="preserve">ργανο </w:t>
      </w:r>
      <w:r>
        <w:rPr>
          <w:rFonts w:eastAsia="Times New Roman" w:cs="Times New Roman"/>
          <w:szCs w:val="24"/>
        </w:rPr>
        <w:t>μ</w:t>
      </w:r>
      <w:r>
        <w:rPr>
          <w:rFonts w:eastAsia="Times New Roman" w:cs="Times New Roman"/>
          <w:szCs w:val="24"/>
        </w:rPr>
        <w:t>αθητείας, που συστήνεται με το άρθρο 30, πιστεύοντας σταθερά ότι η αποτελεσματικότερη σύνδεση της εκπαίδευσης και ιδίως της επαγγελματικής εκπαίδευσης και κατάρτισης με την αγορά εργασίας είναι προϋπόθεση, ώστε αυτό το πολύτιμο εργαλείο για την ανάπτυξη κα</w:t>
      </w:r>
      <w:r>
        <w:rPr>
          <w:rFonts w:eastAsia="Times New Roman" w:cs="Times New Roman"/>
          <w:szCs w:val="24"/>
        </w:rPr>
        <w:t>ι την απασχόληση να γίνει επιτέλους από λύση ανάγκης συνειδητή επιλογή καριέρας για τους νέους ανθρώπους της χώρας μας. Καλούμε την Κυβέρνηση να απλοποιήσει ακόμη περισσότερο αυτό το όργανο, που παραμένει εξαιρετικά δύσκαμπτο, ώστε να αποδώσει αποτελεσματι</w:t>
      </w:r>
      <w:r>
        <w:rPr>
          <w:rFonts w:eastAsia="Times New Roman" w:cs="Times New Roman"/>
          <w:szCs w:val="24"/>
        </w:rPr>
        <w:t xml:space="preserve">κά. </w:t>
      </w:r>
    </w:p>
    <w:p w14:paraId="7D38D8E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Όπως, επίσης, βλέπουμε θετικά τις προβλέψεις για τις μεταγραφές φοιτητών, που απαντούν σε ένα υπαρκτό πρόβλημα σε </w:t>
      </w:r>
      <w:r>
        <w:rPr>
          <w:rFonts w:eastAsia="Times New Roman" w:cs="Times New Roman"/>
          <w:szCs w:val="24"/>
        </w:rPr>
        <w:lastRenderedPageBreak/>
        <w:t xml:space="preserve">αυτή τη δύσκολη συγκυρία της κρίσης. Περιμένουμε, αφού αποδεχθήκατε, κύριε Υπουργέ, τη σχετική μας πρόταση στην </w:t>
      </w:r>
      <w:r>
        <w:rPr>
          <w:rFonts w:eastAsia="Times New Roman" w:cs="Times New Roman"/>
          <w:szCs w:val="24"/>
        </w:rPr>
        <w:t>ε</w:t>
      </w:r>
      <w:r>
        <w:rPr>
          <w:rFonts w:eastAsia="Times New Roman" w:cs="Times New Roman"/>
          <w:szCs w:val="24"/>
        </w:rPr>
        <w:t>πιτροπή, να εξετάσετε με</w:t>
      </w:r>
      <w:r>
        <w:rPr>
          <w:rFonts w:eastAsia="Times New Roman" w:cs="Times New Roman"/>
          <w:szCs w:val="24"/>
        </w:rPr>
        <w:t xml:space="preserve"> ποιον συγκεκριμένο, δίκαιο και αποτελεσματικό τρόπο θα καλυφθούν άμεσα και οι περιπτώσεις που δεν καλύπτονται με την παρούσα ρύθμιση, όπου όντως υφίστανται αντικειμενικοί, οικονομικοί και κοινωνικοί λόγοι. </w:t>
      </w:r>
    </w:p>
    <w:p w14:paraId="7D38D8E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Όπως επίσης πρέπει να εξεταστεί σε μεγαλύτερο βά</w:t>
      </w:r>
      <w:r>
        <w:rPr>
          <w:rFonts w:eastAsia="Times New Roman" w:cs="Times New Roman"/>
          <w:szCs w:val="24"/>
        </w:rPr>
        <w:t>θος και συστηματικότερα η θέσπιση της διετούς υποχρεωτικής προσχολικής εκπαίδευσης, για την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υπάρχουν σοβαρά επιχειρήματα υπέρ. Και αυτό, διότι είναι αυτονόητο ότι πρέπει να έχουν εξασφαλιστεί πλήρως οι απαραίτητες υποδομές και η προετοιμασί</w:t>
      </w:r>
      <w:r>
        <w:rPr>
          <w:rFonts w:eastAsia="Times New Roman" w:cs="Times New Roman"/>
          <w:szCs w:val="24"/>
        </w:rPr>
        <w:t xml:space="preserve">α, ώστε να μην υποβάλλουμε σε αχρείαστη ταλαιπωρία τετράχρονα παιδιά και τις οικογένειές τους. </w:t>
      </w:r>
    </w:p>
    <w:p w14:paraId="7D38D8E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Τέλος, θέλω να επισημάνω τη θετική ανταπόκριση του Υπουργού Παιδείας στην πρότασή μας να εξεταστεί η δυνατότητα μεταβατικής περιόδου με αυξημένα ποσοστά εισαγωγ</w:t>
      </w:r>
      <w:r>
        <w:rPr>
          <w:rFonts w:eastAsia="Times New Roman" w:cs="Times New Roman"/>
          <w:szCs w:val="24"/>
        </w:rPr>
        <w:t xml:space="preserve">ής για τους σημερινούς μαθητές της </w:t>
      </w:r>
      <w:r>
        <w:rPr>
          <w:rFonts w:eastAsia="Times New Roman"/>
          <w:bCs/>
        </w:rPr>
        <w:t>Β</w:t>
      </w:r>
      <w:r>
        <w:rPr>
          <w:rFonts w:eastAsia="Times New Roman" w:cs="Times New Roman"/>
          <w:szCs w:val="24"/>
        </w:rPr>
        <w:t>΄ και Γ΄ τάξης των ΕΠΑΛ, που σχεδίαζαν να εισέλθουν στα ΤΕΙ Αθήνας και Πειραιά. Εμείς, λοιπόν, προτείναμε, ύστερα και από σχετικές εισηγήσεις των φορέων, να εξεταστεί η δυνατότητα μεταβατικής περιόδου με αυξημένα ποσοστά</w:t>
      </w:r>
      <w:r>
        <w:rPr>
          <w:rFonts w:eastAsia="Times New Roman" w:cs="Times New Roman"/>
          <w:szCs w:val="24"/>
        </w:rPr>
        <w:t xml:space="preserve"> εισαγωγής για αυτούς ακριβώς τους μαθητές. Χαιρόμαστε, λοιπόν, για τη θετική ανταπόκριση του Υπουργού στην αύξηση του ποσοστού εισαγωγής των μαθητών αυτών.</w:t>
      </w:r>
    </w:p>
    <w:p w14:paraId="7D38D8E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θετική </w:t>
      </w:r>
      <w:r>
        <w:rPr>
          <w:rFonts w:eastAsia="Times New Roman"/>
          <w:bCs/>
        </w:rPr>
        <w:t>και</w:t>
      </w:r>
      <w:r>
        <w:rPr>
          <w:rFonts w:eastAsia="Times New Roman" w:cs="Times New Roman"/>
          <w:szCs w:val="24"/>
        </w:rPr>
        <w:t xml:space="preserve"> η ίδρυση των σχολείων δεύτερης ευκαιρίας στις φυλακές. </w:t>
      </w:r>
    </w:p>
    <w:p w14:paraId="7D38D8E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Παρά λοιπόν τα θε</w:t>
      </w:r>
      <w:r>
        <w:rPr>
          <w:rFonts w:eastAsia="Times New Roman" w:cs="Times New Roman"/>
          <w:szCs w:val="24"/>
        </w:rPr>
        <w:t>τικά στοιχεία, δεν μπορούμε παρά να επισημάνουμε ότι το νομοσχέδιο</w:t>
      </w:r>
      <w:r>
        <w:rPr>
          <w:rFonts w:eastAsia="Times New Roman" w:cs="Times New Roman"/>
          <w:szCs w:val="24"/>
        </w:rPr>
        <w:t>,</w:t>
      </w:r>
      <w:r>
        <w:rPr>
          <w:rFonts w:eastAsia="Times New Roman" w:cs="Times New Roman"/>
          <w:szCs w:val="24"/>
        </w:rPr>
        <w:t xml:space="preserve"> που συζητάμε απόψε έχει αποσπασματικό χαρακτήρα. Εμείς δεσμευόμαστε να προχωρήσουμε πέρα από τη λογική των </w:t>
      </w:r>
      <w:proofErr w:type="spellStart"/>
      <w:r>
        <w:rPr>
          <w:rFonts w:eastAsia="Times New Roman" w:cs="Times New Roman"/>
          <w:szCs w:val="24"/>
        </w:rPr>
        <w:t>εμβαλωματικών</w:t>
      </w:r>
      <w:proofErr w:type="spellEnd"/>
      <w:r>
        <w:rPr>
          <w:rFonts w:eastAsia="Times New Roman" w:cs="Times New Roman"/>
          <w:szCs w:val="24"/>
        </w:rPr>
        <w:t xml:space="preserve"> παρεμβάσεων, που δεν εντάσσονται στο πλαίσιο ενός ευρύτερου στρατηγ</w:t>
      </w:r>
      <w:r>
        <w:rPr>
          <w:rFonts w:eastAsia="Times New Roman" w:cs="Times New Roman"/>
          <w:szCs w:val="24"/>
        </w:rPr>
        <w:t xml:space="preserve">ικού σχεδιασμού. </w:t>
      </w:r>
    </w:p>
    <w:p w14:paraId="7D38D8E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δική μας πρόταση είναι συγκεκριμένη και περνά μέσα από την αξιολόγηση και τη διασφάλιση της ποιότητας, μέσα από τη μεγαλύτερη αυτονομία των σχολών, την ευελιξία των προγραμμάτων σπουδών, την ουσιαστική ενίσχυση της επαγγελματικής εκπαίδ</w:t>
      </w:r>
      <w:r>
        <w:rPr>
          <w:rFonts w:eastAsia="Times New Roman" w:cs="Times New Roman"/>
          <w:szCs w:val="24"/>
        </w:rPr>
        <w:t xml:space="preserve">ευσης και κατάρτισης και τη σύνδεσή της με τις ανάγκες και τις προοπτικές της πραγματικής οικονομίας, μέσα από τη διεύρυνση της </w:t>
      </w:r>
      <w:proofErr w:type="spellStart"/>
      <w:r>
        <w:rPr>
          <w:rFonts w:eastAsia="Times New Roman" w:cs="Times New Roman"/>
          <w:szCs w:val="24"/>
        </w:rPr>
        <w:t>επανειδίκευσης</w:t>
      </w:r>
      <w:proofErr w:type="spellEnd"/>
      <w:r>
        <w:rPr>
          <w:rFonts w:eastAsia="Times New Roman" w:cs="Times New Roman"/>
          <w:szCs w:val="24"/>
        </w:rPr>
        <w:t xml:space="preserve"> και βεβαίως μέσα από την ενίσχυση του θεσμού του </w:t>
      </w:r>
      <w:r>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ώστε να μπορεί να </w:t>
      </w:r>
      <w:r>
        <w:rPr>
          <w:rFonts w:eastAsia="Times New Roman" w:cs="Times New Roman"/>
          <w:szCs w:val="24"/>
        </w:rPr>
        <w:lastRenderedPageBreak/>
        <w:t>αποδώσει</w:t>
      </w:r>
      <w:r>
        <w:rPr>
          <w:rFonts w:eastAsia="Times New Roman" w:cs="Times New Roman"/>
          <w:szCs w:val="24"/>
        </w:rPr>
        <w:t xml:space="preserve"> πλήρως τα θετικά του αποτελέσματα στην οικονομία, στους αποφοίτους βεβαίως, και στην κοινωνία μας.</w:t>
      </w:r>
    </w:p>
    <w:p w14:paraId="7D38D8E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38D8EF"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D38D8F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Εγώ ευχαριστώ. </w:t>
      </w:r>
    </w:p>
    <w:p w14:paraId="7D38D8F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Πρόεδρος της Νέας Δημοκρατίας, κ. Κυριάκος Μητσοτάκης, ζήτησε και έχει τον λόγο. Ο προβλεπόμενος εκ του Κανονισμού χρόνος </w:t>
      </w:r>
      <w:r>
        <w:rPr>
          <w:rFonts w:eastAsia="Times New Roman"/>
          <w:bCs/>
        </w:rPr>
        <w:t>είναι</w:t>
      </w:r>
      <w:r>
        <w:rPr>
          <w:rFonts w:eastAsia="Times New Roman" w:cs="Times New Roman"/>
          <w:szCs w:val="24"/>
        </w:rPr>
        <w:t xml:space="preserve"> είκοσι λεπτά. </w:t>
      </w:r>
    </w:p>
    <w:p w14:paraId="7D38D8F2" w14:textId="77777777" w:rsidR="0056040B" w:rsidRDefault="008F3B9C">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Κυρίες και κύριοι συνάδελφοι, πριν μπω στην ουσία της σημε</w:t>
      </w:r>
      <w:r>
        <w:rPr>
          <w:rFonts w:eastAsia="Times New Roman"/>
          <w:szCs w:val="24"/>
        </w:rPr>
        <w:t>ρινής συζήτησης, θα ήθελα να κάνω ένα σύντομο σχόλιο για την αποπομπή από την Κυβέρνηση της Αναπληρώτριας Υπουργού Ερ</w:t>
      </w:r>
      <w:r>
        <w:rPr>
          <w:rFonts w:eastAsia="Times New Roman"/>
          <w:szCs w:val="24"/>
        </w:rPr>
        <w:lastRenderedPageBreak/>
        <w:t>γασίας, της κ</w:t>
      </w:r>
      <w:r>
        <w:rPr>
          <w:rFonts w:eastAsia="Times New Roman"/>
          <w:szCs w:val="24"/>
        </w:rPr>
        <w:t>.</w:t>
      </w:r>
      <w:r>
        <w:rPr>
          <w:rFonts w:eastAsia="Times New Roman"/>
          <w:szCs w:val="24"/>
        </w:rPr>
        <w:t xml:space="preserve"> Αντωνοπούλου. Έπρεπε να περάσουν τρεις ολόκληρες μέρες έντονης αντίδρασης από τα κόμματα της αντιπολίτευσης, αλλά και από το</w:t>
      </w:r>
      <w:r>
        <w:rPr>
          <w:rFonts w:eastAsia="Times New Roman"/>
          <w:szCs w:val="24"/>
        </w:rPr>
        <w:t>υς πολίτες, για να δηλώσει ο κ. Τσίπρας –προσέξτε- αρχικά ενοχλημένος και στη συνέχεια, βέβαια, υπό την πίεση της δημόσιας κατακραυγής, ότι απομακρύνει την κ</w:t>
      </w:r>
      <w:r>
        <w:rPr>
          <w:rFonts w:eastAsia="Times New Roman"/>
          <w:szCs w:val="24"/>
        </w:rPr>
        <w:t>.</w:t>
      </w:r>
      <w:r>
        <w:rPr>
          <w:rFonts w:eastAsia="Times New Roman"/>
          <w:szCs w:val="24"/>
        </w:rPr>
        <w:t xml:space="preserve"> Αντωνοπούλου από την Κυβέρνηση. </w:t>
      </w:r>
    </w:p>
    <w:p w14:paraId="7D38D8F3" w14:textId="77777777" w:rsidR="0056040B" w:rsidRDefault="008F3B9C">
      <w:pPr>
        <w:spacing w:after="0" w:line="600" w:lineRule="auto"/>
        <w:ind w:firstLine="720"/>
        <w:jc w:val="both"/>
        <w:rPr>
          <w:rFonts w:eastAsia="Times New Roman"/>
          <w:szCs w:val="24"/>
        </w:rPr>
      </w:pPr>
      <w:r>
        <w:rPr>
          <w:rFonts w:eastAsia="Times New Roman"/>
          <w:szCs w:val="24"/>
        </w:rPr>
        <w:t>Η ουσία, όμως, της υπόθεσης παραμένει. Ο ΣΥΡΙΖΑ ήταν αυτός που ψ</w:t>
      </w:r>
      <w:r>
        <w:rPr>
          <w:rFonts w:eastAsia="Times New Roman"/>
          <w:szCs w:val="24"/>
        </w:rPr>
        <w:t>ήφισε τον νόμο</w:t>
      </w:r>
      <w:r>
        <w:rPr>
          <w:rFonts w:eastAsia="Times New Roman"/>
          <w:szCs w:val="24"/>
        </w:rPr>
        <w:t>,</w:t>
      </w:r>
      <w:r>
        <w:rPr>
          <w:rFonts w:eastAsia="Times New Roman"/>
          <w:szCs w:val="24"/>
        </w:rPr>
        <w:t xml:space="preserve"> που επέτρεψε στην κ</w:t>
      </w:r>
      <w:r>
        <w:rPr>
          <w:rFonts w:eastAsia="Times New Roman"/>
          <w:szCs w:val="24"/>
        </w:rPr>
        <w:t>.</w:t>
      </w:r>
      <w:r>
        <w:rPr>
          <w:rFonts w:eastAsia="Times New Roman"/>
          <w:szCs w:val="24"/>
        </w:rPr>
        <w:t xml:space="preserve"> Αντωνοπούλου αλλά και στον σύζυγό της –να μην τον ξεχνάμε- τον κ. Παπαδημητρίου, να παίρνουν μηνιαίο επίδομα 1.000 ευρώ</w:t>
      </w:r>
      <w:r>
        <w:rPr>
          <w:rFonts w:eastAsia="Times New Roman"/>
          <w:szCs w:val="24"/>
        </w:rPr>
        <w:t>,</w:t>
      </w:r>
      <w:r>
        <w:rPr>
          <w:rFonts w:eastAsia="Times New Roman"/>
          <w:szCs w:val="24"/>
        </w:rPr>
        <w:t xml:space="preserve"> την ώρα που διαθέτουν πολύ μεγάλη περιουσία αλλά και ακίνητο, άλλη κατοικία, στην Αττική. Και μάλι</w:t>
      </w:r>
      <w:r>
        <w:rPr>
          <w:rFonts w:eastAsia="Times New Roman"/>
          <w:szCs w:val="24"/>
        </w:rPr>
        <w:t xml:space="preserve">στα αυτή δεν ήταν μία αυτόματη διαδικασία. Η </w:t>
      </w:r>
      <w:r>
        <w:rPr>
          <w:rFonts w:eastAsia="Times New Roman"/>
          <w:szCs w:val="24"/>
        </w:rPr>
        <w:lastRenderedPageBreak/>
        <w:t>κ</w:t>
      </w:r>
      <w:r>
        <w:rPr>
          <w:rFonts w:eastAsia="Times New Roman"/>
          <w:szCs w:val="24"/>
        </w:rPr>
        <w:t>.</w:t>
      </w:r>
      <w:r>
        <w:rPr>
          <w:rFonts w:eastAsia="Times New Roman"/>
          <w:szCs w:val="24"/>
        </w:rPr>
        <w:t xml:space="preserve"> Αντωνοπούλου έκανε αίτηση κάθε μήνα για να παίρνει αυτό το μηνιαίο επίδομα των 1.000 ευρώ. </w:t>
      </w:r>
    </w:p>
    <w:p w14:paraId="7D38D8F4" w14:textId="77777777" w:rsidR="0056040B" w:rsidRDefault="008F3B9C">
      <w:pPr>
        <w:spacing w:after="0" w:line="600" w:lineRule="auto"/>
        <w:ind w:firstLine="720"/>
        <w:jc w:val="both"/>
        <w:rPr>
          <w:rFonts w:eastAsia="Times New Roman"/>
          <w:szCs w:val="24"/>
        </w:rPr>
      </w:pPr>
      <w:r>
        <w:rPr>
          <w:rFonts w:eastAsia="Times New Roman"/>
          <w:szCs w:val="24"/>
        </w:rPr>
        <w:t xml:space="preserve">Και αυτό το οποίο βρήκα εξαιρετικά ενδιαφέρον, κύριοι της Κυβέρνησης, και κυρίες και κύριοι της κυβερνητικής </w:t>
      </w:r>
      <w:r>
        <w:rPr>
          <w:rFonts w:eastAsia="Times New Roman"/>
          <w:szCs w:val="24"/>
        </w:rPr>
        <w:t>Πλειοψηφίας, είναι -όπως με ενημέρωσαν οι συνεργάτες μου- ότι η σχετική αυτή διάταξη ξέρετε πότε ψηφίστηκε; Στις 14 Αυγούστου του 2015, μαζί δηλαδή με το τρίτο μνημόνιο. Η χώρα χανόταν κι εσείς περνάγατε ρουσφέτια.</w:t>
      </w:r>
    </w:p>
    <w:p w14:paraId="7D38D8F5" w14:textId="77777777" w:rsidR="0056040B" w:rsidRDefault="008F3B9C">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7D38D8F6" w14:textId="77777777" w:rsidR="0056040B" w:rsidRDefault="008F3B9C">
      <w:pPr>
        <w:spacing w:after="0" w:line="600" w:lineRule="auto"/>
        <w:ind w:firstLine="720"/>
        <w:jc w:val="both"/>
        <w:rPr>
          <w:rFonts w:eastAsia="Times New Roman"/>
          <w:szCs w:val="24"/>
        </w:rPr>
      </w:pPr>
      <w:r>
        <w:rPr>
          <w:rFonts w:eastAsia="Times New Roman"/>
          <w:szCs w:val="24"/>
        </w:rPr>
        <w:t>Όλοι, όμως, αντιλαμβάνονται ότι η αποπομπή της κ</w:t>
      </w:r>
      <w:r>
        <w:rPr>
          <w:rFonts w:eastAsia="Times New Roman"/>
          <w:szCs w:val="24"/>
        </w:rPr>
        <w:t>.</w:t>
      </w:r>
      <w:r>
        <w:rPr>
          <w:rFonts w:eastAsia="Times New Roman"/>
          <w:szCs w:val="24"/>
        </w:rPr>
        <w:t xml:space="preserve"> Αντωνοπούλου δεν αλλάζει την πραγματικότητα. Εξάλλου, η ανακοίνωσή της ήταν μια σπονδή στην αλαζονεία και η αρχική της αντίδραση </w:t>
      </w:r>
      <w:r>
        <w:rPr>
          <w:rFonts w:eastAsia="Times New Roman"/>
          <w:szCs w:val="24"/>
        </w:rPr>
        <w:lastRenderedPageBreak/>
        <w:t>ήταν η επιτομή της υποκρισίας. Σε κάθε περίπτωση, όμως, οι πολίτ</w:t>
      </w:r>
      <w:r>
        <w:rPr>
          <w:rFonts w:eastAsia="Times New Roman"/>
          <w:szCs w:val="24"/>
        </w:rPr>
        <w:t>ες το γνωρίζουν, πλέον, πολύ καλά: Δεν υπήρξε ποτέ ηθικό πλεονέκτημα της Αριστεράς.</w:t>
      </w:r>
    </w:p>
    <w:p w14:paraId="7D38D8F7"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D38D8F8" w14:textId="77777777" w:rsidR="0056040B" w:rsidRDefault="008F3B9C">
      <w:pPr>
        <w:spacing w:after="0" w:line="600" w:lineRule="auto"/>
        <w:ind w:firstLine="720"/>
        <w:jc w:val="both"/>
        <w:rPr>
          <w:rFonts w:eastAsia="Times New Roman"/>
          <w:szCs w:val="24"/>
        </w:rPr>
      </w:pPr>
      <w:r>
        <w:rPr>
          <w:rFonts w:eastAsia="Times New Roman"/>
          <w:szCs w:val="24"/>
        </w:rPr>
        <w:t>Το μόνο που επιβεβαιώνεται πια καθημερινά, είναι η ταχύτατη διολίσθηση του κ. Τσίπρα και της Κυβέρνησης στον δρόμο της</w:t>
      </w:r>
      <w:r>
        <w:rPr>
          <w:rFonts w:eastAsia="Times New Roman"/>
          <w:szCs w:val="24"/>
        </w:rPr>
        <w:t xml:space="preserve"> ηθικής απαξίωσης. </w:t>
      </w:r>
    </w:p>
    <w:p w14:paraId="7D38D8F9" w14:textId="77777777" w:rsidR="0056040B" w:rsidRDefault="008F3B9C">
      <w:pPr>
        <w:spacing w:after="0" w:line="600" w:lineRule="auto"/>
        <w:ind w:firstLine="720"/>
        <w:jc w:val="both"/>
        <w:rPr>
          <w:rFonts w:eastAsia="Times New Roman"/>
          <w:szCs w:val="24"/>
        </w:rPr>
      </w:pPr>
      <w:r>
        <w:rPr>
          <w:rFonts w:eastAsia="Times New Roman"/>
          <w:szCs w:val="24"/>
        </w:rPr>
        <w:t>Επιτρέψτε μου, όμως, να κάνω κι ένα δεύτερο σχόλιο, το οποίο θα με οδηγήσει στη συνέχεια στο σημερινό θέμα κι έχει και αυτό να κάνει με την επικαιρότητα των δύο τελευταίων ημερών. Το πρωί είχαμε ακόμα μία κατάληψη της Πρυτανείας του Παν</w:t>
      </w:r>
      <w:r>
        <w:rPr>
          <w:rFonts w:eastAsia="Times New Roman"/>
          <w:szCs w:val="24"/>
        </w:rPr>
        <w:t xml:space="preserve">επιστημίου Αθηνών. Χθες έγιναν επεισόδια από τους γνωστούς αγνώστους έξω από το σπίτι του κ. </w:t>
      </w:r>
      <w:proofErr w:type="spellStart"/>
      <w:r>
        <w:rPr>
          <w:rFonts w:eastAsia="Times New Roman"/>
          <w:szCs w:val="24"/>
        </w:rPr>
        <w:t>Παπαδήμου</w:t>
      </w:r>
      <w:proofErr w:type="spellEnd"/>
      <w:r>
        <w:rPr>
          <w:rFonts w:eastAsia="Times New Roman"/>
          <w:szCs w:val="24"/>
        </w:rPr>
        <w:t xml:space="preserve">. Δεν του έφτανε του ανθρώπου που </w:t>
      </w:r>
      <w:r>
        <w:rPr>
          <w:rFonts w:eastAsia="Times New Roman"/>
          <w:szCs w:val="24"/>
        </w:rPr>
        <w:lastRenderedPageBreak/>
        <w:t>παραλίγο να τον δολοφονήσουν, έπρεπε να δεχθεί κι επεισόδια έξω από το σπίτι του, διότι κάποιοι διαμαρτύρονται για τη με</w:t>
      </w:r>
      <w:r>
        <w:rPr>
          <w:rFonts w:eastAsia="Times New Roman"/>
          <w:szCs w:val="24"/>
        </w:rPr>
        <w:t xml:space="preserve">ταγωγή αυτού που φέρεται ως ένοχος για την αποστολή του συγκεκριμένου </w:t>
      </w:r>
      <w:proofErr w:type="spellStart"/>
      <w:r>
        <w:rPr>
          <w:rFonts w:eastAsia="Times New Roman"/>
          <w:szCs w:val="24"/>
        </w:rPr>
        <w:t>τρομοδέματος</w:t>
      </w:r>
      <w:proofErr w:type="spellEnd"/>
      <w:r>
        <w:rPr>
          <w:rFonts w:eastAsia="Times New Roman"/>
          <w:szCs w:val="24"/>
        </w:rPr>
        <w:t xml:space="preserve">. Το ίδιο ακριβώς –επεισόδια δηλαδή- συνέβη έξω από το Υπουργείο Δικαιοσύνης, καθώς και στις φυλακές Κορυδαλλού. </w:t>
      </w:r>
    </w:p>
    <w:p w14:paraId="7D38D8FA" w14:textId="77777777" w:rsidR="0056040B" w:rsidRDefault="008F3B9C">
      <w:pPr>
        <w:spacing w:after="0" w:line="600" w:lineRule="auto"/>
        <w:ind w:firstLine="720"/>
        <w:jc w:val="both"/>
        <w:rPr>
          <w:rFonts w:eastAsia="Times New Roman"/>
          <w:szCs w:val="24"/>
        </w:rPr>
      </w:pPr>
      <w:r>
        <w:rPr>
          <w:rFonts w:eastAsia="Times New Roman"/>
          <w:szCs w:val="24"/>
        </w:rPr>
        <w:t>Δράστες και στις τέσσερις περιπτώσεις ήταν οι αυτοαποκαλούμε</w:t>
      </w:r>
      <w:r>
        <w:rPr>
          <w:rFonts w:eastAsia="Times New Roman"/>
          <w:szCs w:val="24"/>
        </w:rPr>
        <w:t xml:space="preserve">νοι «αλληλέγγυοι», αλληλέγγυοι προς τον φερόμενο δράστη της επίθεσης του Λουκά </w:t>
      </w:r>
      <w:proofErr w:type="spellStart"/>
      <w:r>
        <w:rPr>
          <w:rFonts w:eastAsia="Times New Roman"/>
          <w:szCs w:val="24"/>
        </w:rPr>
        <w:t>Παπαδήμου</w:t>
      </w:r>
      <w:proofErr w:type="spellEnd"/>
      <w:r>
        <w:rPr>
          <w:rFonts w:eastAsia="Times New Roman"/>
          <w:szCs w:val="24"/>
        </w:rPr>
        <w:t>. Και ρωτώ ευθέως την Κυβέρνηση -δεν είναι εδώ ο αρμόδιος Υπουργός, αλλά βλέπω εδώ τον Κυβερνητικό Εκπρόσωπο: Τα θεωρεί όλα αυτά ασήμαντα; Τα θεωρεί φυσιολογικά; Τι κάν</w:t>
      </w:r>
      <w:r>
        <w:rPr>
          <w:rFonts w:eastAsia="Times New Roman"/>
          <w:szCs w:val="24"/>
        </w:rPr>
        <w:t>ει για να αντιδράσει; Έγινε κα</w:t>
      </w:r>
      <w:r>
        <w:rPr>
          <w:rFonts w:eastAsia="Times New Roman"/>
          <w:szCs w:val="24"/>
        </w:rPr>
        <w:t>μ</w:t>
      </w:r>
      <w:r>
        <w:rPr>
          <w:rFonts w:eastAsia="Times New Roman"/>
          <w:szCs w:val="24"/>
        </w:rPr>
        <w:t xml:space="preserve">μιά προσαγωγή; Και </w:t>
      </w:r>
      <w:r>
        <w:rPr>
          <w:rFonts w:eastAsia="Times New Roman"/>
          <w:szCs w:val="24"/>
        </w:rPr>
        <w:lastRenderedPageBreak/>
        <w:t xml:space="preserve">γιατί επιδεικνύεται –με «αι» και με «ε»- ακόμα μια φορά μια απαράδεκτη ανοχή σε τέτοια φαινόμενα; </w:t>
      </w:r>
    </w:p>
    <w:p w14:paraId="7D38D8FB" w14:textId="77777777" w:rsidR="0056040B" w:rsidRDefault="008F3B9C">
      <w:pPr>
        <w:spacing w:after="0" w:line="600" w:lineRule="auto"/>
        <w:ind w:firstLine="720"/>
        <w:jc w:val="both"/>
        <w:rPr>
          <w:rFonts w:eastAsia="Times New Roman"/>
          <w:szCs w:val="24"/>
        </w:rPr>
      </w:pPr>
      <w:r>
        <w:rPr>
          <w:rFonts w:eastAsia="Times New Roman"/>
          <w:szCs w:val="24"/>
        </w:rPr>
        <w:t>Σας προειδοποιώ για άλλη μια φορά από αυτό το Βήμα: Είστε αποκλειστικά υπεύθυνοι γι’ αυτά τα εκφυλιστικά φα</w:t>
      </w:r>
      <w:r>
        <w:rPr>
          <w:rFonts w:eastAsia="Times New Roman"/>
          <w:szCs w:val="24"/>
        </w:rPr>
        <w:t>ινόμενα και τους κινδύνους που εγκυμονούν. Και θέλω να διαβεβαιώσω για άλλη μια φορά και την Εθνική Αντιπροσωπεία αλλά και τον ελληνικό λαό που μας παρακολουθεί, ότι η ανοχή της επόμενης κυβέρνησης της Νέας Δημοκρατίας στη βία θα είναι μηδενική. Αυτά τα φα</w:t>
      </w:r>
      <w:r>
        <w:rPr>
          <w:rFonts w:eastAsia="Times New Roman"/>
          <w:szCs w:val="24"/>
        </w:rPr>
        <w:t>ινόμενα θα τελειώσουν οριστικά και αμετάκλητα.</w:t>
      </w:r>
    </w:p>
    <w:p w14:paraId="7D38D8FC"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D38D8F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Έρχομαι τώρα στο θέμα της σημερινής συζήτησης, την ίδρυση του Πανεπιστημίου Δυτικής Αττικής. Είχα την ευκαιρία να παρακο</w:t>
      </w:r>
      <w:r>
        <w:rPr>
          <w:rFonts w:eastAsia="Times New Roman"/>
          <w:szCs w:val="24"/>
        </w:rPr>
        <w:lastRenderedPageBreak/>
        <w:t xml:space="preserve">λουθήσω αναλυτικά τις συνεδριάσεις </w:t>
      </w:r>
      <w:r>
        <w:rPr>
          <w:rFonts w:eastAsia="Times New Roman"/>
          <w:szCs w:val="24"/>
        </w:rPr>
        <w:t xml:space="preserve">των </w:t>
      </w:r>
      <w:r>
        <w:rPr>
          <w:rFonts w:eastAsia="Times New Roman"/>
          <w:szCs w:val="24"/>
        </w:rPr>
        <w:t>ε</w:t>
      </w:r>
      <w:r>
        <w:rPr>
          <w:rFonts w:eastAsia="Times New Roman"/>
          <w:szCs w:val="24"/>
        </w:rPr>
        <w:t>πιτροπών, τις τοποθετήσεις των Βουλευτών και των φορέων γύρω από ένα θέμα μεγάλου ενδιαφέροντος.</w:t>
      </w:r>
    </w:p>
    <w:p w14:paraId="7D38D8FE"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Κύριε Υπουργέ, γνωρίζετε ότι έχουμε διασταυρώσει πολύ συχνά τα ξίφη μας ως προς τις πολιτικές σας στην παιδεία. Έχουμε μία κεντρική φιλοσοφική διαφορά με </w:t>
      </w:r>
      <w:r>
        <w:rPr>
          <w:rFonts w:eastAsia="Times New Roman"/>
          <w:szCs w:val="24"/>
        </w:rPr>
        <w:t xml:space="preserve">τον τρόπο τον οποίο αντιλαμβάνεστε τον ρόλο πρωτίστως της ανώτατης εκπαίδευσης κι έχουμε δεσμευτεί ότι μια σειρά από νομοθετικές πρωτοβουλίες τις οποίες έχετε εισάγει στην </w:t>
      </w:r>
      <w:proofErr w:type="spellStart"/>
      <w:r>
        <w:rPr>
          <w:rFonts w:eastAsia="Times New Roman"/>
          <w:szCs w:val="24"/>
        </w:rPr>
        <w:t>Eθνική</w:t>
      </w:r>
      <w:proofErr w:type="spellEnd"/>
      <w:r>
        <w:rPr>
          <w:rFonts w:eastAsia="Times New Roman"/>
          <w:szCs w:val="24"/>
        </w:rPr>
        <w:t xml:space="preserve"> </w:t>
      </w:r>
      <w:proofErr w:type="spellStart"/>
      <w:r>
        <w:rPr>
          <w:rFonts w:eastAsia="Times New Roman"/>
          <w:szCs w:val="24"/>
        </w:rPr>
        <w:t>Aντιπροσωπεία</w:t>
      </w:r>
      <w:proofErr w:type="spellEnd"/>
      <w:r>
        <w:rPr>
          <w:rFonts w:eastAsia="Times New Roman"/>
          <w:szCs w:val="24"/>
        </w:rPr>
        <w:t>, θα τις αναθεωρήσουμε άμεσα διαμορφώνοντας ένα καινούργιο πλαίσ</w:t>
      </w:r>
      <w:r>
        <w:rPr>
          <w:rFonts w:eastAsia="Times New Roman"/>
          <w:szCs w:val="24"/>
        </w:rPr>
        <w:t xml:space="preserve">ιο το οποίο θα διέπει την ανώτατη εκπαίδευση. </w:t>
      </w:r>
    </w:p>
    <w:p w14:paraId="7D38D8F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Στο ζήτημα τώρα του Πανεπιστημίου Δυτικής Αττικής θα μπορούσε να ισχυριστεί κανείς ότι αυτή η επιλογή ως προς την κεντρική </w:t>
      </w:r>
      <w:r>
        <w:rPr>
          <w:rFonts w:eastAsia="Times New Roman"/>
          <w:szCs w:val="24"/>
        </w:rPr>
        <w:lastRenderedPageBreak/>
        <w:t>της σύλληψη, την μεγάλη της ιδέα, αποτελεί μια επιλογή που κινείται στη σωστή κατεύθυν</w:t>
      </w:r>
      <w:r>
        <w:rPr>
          <w:rFonts w:eastAsia="Times New Roman"/>
          <w:szCs w:val="24"/>
        </w:rPr>
        <w:t xml:space="preserve">ση για τους εξής λόγους: Αναγνωρίζει μια πραγματικότητα, ότι δηλαδή πολλά τμήματα των ΤΕΙ Αθήνας και Πειραιά είναι ήδη επί της ουσίας τμήματα πανεπιστημιακά. </w:t>
      </w:r>
    </w:p>
    <w:p w14:paraId="7D38D900"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Ανοίγω μια παρένθεση ότι τα δύο αυτά ΤΕΙ είναι δυο εξαιρετικά ιδρύματα τα οποία αποσπούν όχι μόνο</w:t>
      </w:r>
      <w:r>
        <w:rPr>
          <w:rFonts w:eastAsia="Times New Roman"/>
          <w:szCs w:val="24"/>
        </w:rPr>
        <w:t xml:space="preserve"> υψηλές βαθμολογήσεις στις αξιολογήσεις που γίνονται, αλλά κυρίως επιβραβεύονται οι απόφοιτοί τους από την ίδια την αγορά εργασίας. Βρίσκουν με άλλα λόγια οι απόφοιτοι των πιο πολλών τμημάτων των ΤΕΙ αυτών πιο εύκολα δουλειά απ’ ό,τι βρίσκουν οι απόφοιτοι </w:t>
      </w:r>
      <w:r>
        <w:rPr>
          <w:rFonts w:eastAsia="Times New Roman"/>
          <w:szCs w:val="24"/>
        </w:rPr>
        <w:t xml:space="preserve">πολλών πανεπιστημιακών τμημάτων. </w:t>
      </w:r>
    </w:p>
    <w:p w14:paraId="7D38D90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lastRenderedPageBreak/>
        <w:t>Η δεύτερη λογική</w:t>
      </w:r>
      <w:r>
        <w:rPr>
          <w:rFonts w:eastAsia="Times New Roman"/>
          <w:szCs w:val="24"/>
        </w:rPr>
        <w:t>,</w:t>
      </w:r>
      <w:r>
        <w:rPr>
          <w:rFonts w:eastAsia="Times New Roman"/>
          <w:szCs w:val="24"/>
        </w:rPr>
        <w:t xml:space="preserve"> που θα μας οδηγούσε να συμφωνήσουμε με την κεντρική αρχή αυτού του εγχειρήματος είναι ότι είναι ένα εγχείρημα το οποίο συγχωνεύει δομές, μια επιλογή που υπό προϋποθέσεις θα μπορούσε να οδηγήσει στον </w:t>
      </w:r>
      <w:proofErr w:type="spellStart"/>
      <w:r>
        <w:rPr>
          <w:rFonts w:eastAsia="Times New Roman"/>
          <w:szCs w:val="24"/>
        </w:rPr>
        <w:t>εξορθ</w:t>
      </w:r>
      <w:r>
        <w:rPr>
          <w:rFonts w:eastAsia="Times New Roman"/>
          <w:szCs w:val="24"/>
        </w:rPr>
        <w:t>ολογισμό</w:t>
      </w:r>
      <w:proofErr w:type="spellEnd"/>
      <w:r>
        <w:rPr>
          <w:rFonts w:eastAsia="Times New Roman"/>
          <w:szCs w:val="24"/>
        </w:rPr>
        <w:t xml:space="preserve"> και στη βελτίωση της λειτουργίας του νέου συγχωνευμένου ιδρύματος. </w:t>
      </w:r>
    </w:p>
    <w:p w14:paraId="7D38D902"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Και τρίτον, αυτή η επιλογή, αν οδηγούσε πραγματικά στην αναβάθμιση των εφαρμοσμένων επιστημών στη </w:t>
      </w:r>
      <w:r>
        <w:rPr>
          <w:rFonts w:eastAsia="Times New Roman"/>
          <w:szCs w:val="24"/>
        </w:rPr>
        <w:t>δ</w:t>
      </w:r>
      <w:r>
        <w:rPr>
          <w:rFonts w:eastAsia="Times New Roman"/>
          <w:szCs w:val="24"/>
        </w:rPr>
        <w:t xml:space="preserve">υτική Αττική, θα ωφελούσε και σημαντικά μια περιοχή του Λεκανοπεδίου η οποία θα </w:t>
      </w:r>
      <w:r>
        <w:rPr>
          <w:rFonts w:eastAsia="Times New Roman"/>
          <w:szCs w:val="24"/>
        </w:rPr>
        <w:t>μπορούσε σε τοπικό και περιφερειακό επίπεδο να απορροφήσει τεχνογνωσία που το Πανεπιστήμιο Δυτικής Αττικής μπορεί να παράγει. Επομένως, ως προς την αρχική της σύλληψη η πρωτοβουλία είναι κατ’</w:t>
      </w:r>
      <w:r>
        <w:rPr>
          <w:rFonts w:eastAsia="Times New Roman"/>
          <w:szCs w:val="24"/>
        </w:rPr>
        <w:t xml:space="preserve"> </w:t>
      </w:r>
      <w:r>
        <w:rPr>
          <w:rFonts w:eastAsia="Times New Roman"/>
          <w:szCs w:val="24"/>
        </w:rPr>
        <w:t xml:space="preserve">αρχάς θετική. </w:t>
      </w:r>
    </w:p>
    <w:p w14:paraId="7D38D903"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lastRenderedPageBreak/>
        <w:t>Πάμε τώρα να δούμε, όμως, τι είναι ακριβώς αυτό τ</w:t>
      </w:r>
      <w:r>
        <w:rPr>
          <w:rFonts w:eastAsia="Times New Roman"/>
          <w:szCs w:val="24"/>
        </w:rPr>
        <w:t>ο οποίο κάνετε με το συγκεκριμένο νομοθέτημα, διότι υπονομεύετε, κύριε Υπουργέ, μια πρόταση, μια ιδέα, η οποία ενώ επί της αρχής είναι σωστή, όπως σας είπα, υλοποιείται δυστυχώς με τελείως λανθασμένο τρόπο. Είναι -και δεν νομίζω ότι υπάρχει κα</w:t>
      </w:r>
      <w:r>
        <w:rPr>
          <w:rFonts w:eastAsia="Times New Roman"/>
          <w:szCs w:val="24"/>
        </w:rPr>
        <w:t>μ</w:t>
      </w:r>
      <w:r>
        <w:rPr>
          <w:rFonts w:eastAsia="Times New Roman"/>
          <w:szCs w:val="24"/>
        </w:rPr>
        <w:t>μία αμφιβολί</w:t>
      </w:r>
      <w:r>
        <w:rPr>
          <w:rFonts w:eastAsia="Times New Roman"/>
          <w:szCs w:val="24"/>
        </w:rPr>
        <w:t xml:space="preserve">α γι’ αυτό, τονίστηκε κατά κόρον και στην </w:t>
      </w:r>
      <w:r>
        <w:rPr>
          <w:rFonts w:eastAsia="Times New Roman"/>
          <w:szCs w:val="24"/>
        </w:rPr>
        <w:t>ε</w:t>
      </w:r>
      <w:r>
        <w:rPr>
          <w:rFonts w:eastAsia="Times New Roman"/>
          <w:szCs w:val="24"/>
        </w:rPr>
        <w:t xml:space="preserve">πιτροπή και στην Ολομέλεια- μια αποσπασματική νομοθετική πρωτοβουλία αυτή η οποία φέρνετε. Κυρίως όμως είναι μια νομοθετική πρωτοβουλία η οποία δεν εντάσσεται σε κανένα συνολικό πλαίσιο </w:t>
      </w:r>
      <w:proofErr w:type="spellStart"/>
      <w:r>
        <w:rPr>
          <w:rFonts w:eastAsia="Times New Roman"/>
          <w:szCs w:val="24"/>
        </w:rPr>
        <w:t>εξορθολογισμού</w:t>
      </w:r>
      <w:proofErr w:type="spellEnd"/>
      <w:r>
        <w:rPr>
          <w:rFonts w:eastAsia="Times New Roman"/>
          <w:szCs w:val="24"/>
        </w:rPr>
        <w:t xml:space="preserve"> της τριτοβάθ</w:t>
      </w:r>
      <w:r>
        <w:rPr>
          <w:rFonts w:eastAsia="Times New Roman"/>
          <w:szCs w:val="24"/>
        </w:rPr>
        <w:t xml:space="preserve">μιας εκπαίδευσης και σύνδεσής της με την αγορά εργασίας. Νομίζω ότι η </w:t>
      </w:r>
      <w:proofErr w:type="spellStart"/>
      <w:r>
        <w:rPr>
          <w:rFonts w:eastAsia="Times New Roman"/>
          <w:szCs w:val="24"/>
        </w:rPr>
        <w:t>εισηγήτριά</w:t>
      </w:r>
      <w:proofErr w:type="spellEnd"/>
      <w:r>
        <w:rPr>
          <w:rFonts w:eastAsia="Times New Roman"/>
          <w:szCs w:val="24"/>
        </w:rPr>
        <w:t xml:space="preserve"> μας, η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ο </w:t>
      </w:r>
      <w:r>
        <w:rPr>
          <w:rFonts w:eastAsia="Times New Roman"/>
          <w:szCs w:val="24"/>
        </w:rPr>
        <w:t>Κ</w:t>
      </w:r>
      <w:r>
        <w:rPr>
          <w:rFonts w:eastAsia="Times New Roman"/>
          <w:szCs w:val="24"/>
        </w:rPr>
        <w:t xml:space="preserve">οινοβουλευτικός μας </w:t>
      </w:r>
      <w:r>
        <w:rPr>
          <w:rFonts w:eastAsia="Times New Roman"/>
          <w:szCs w:val="24"/>
        </w:rPr>
        <w:t>Ε</w:t>
      </w:r>
      <w:r>
        <w:rPr>
          <w:rFonts w:eastAsia="Times New Roman"/>
          <w:szCs w:val="24"/>
        </w:rPr>
        <w:t xml:space="preserve">κπρόσωπος, αλλά και πολλοί Βουλευτές της Νέας Δημοκρατίας οι οποίοι πήραν τον λόγο, κατέδειξαν και στην </w:t>
      </w:r>
      <w:r>
        <w:rPr>
          <w:rFonts w:eastAsia="Times New Roman"/>
          <w:szCs w:val="24"/>
        </w:rPr>
        <w:t>ε</w:t>
      </w:r>
      <w:r>
        <w:rPr>
          <w:rFonts w:eastAsia="Times New Roman"/>
          <w:szCs w:val="24"/>
        </w:rPr>
        <w:t xml:space="preserve">πιτροπή </w:t>
      </w:r>
      <w:r>
        <w:rPr>
          <w:rFonts w:eastAsia="Times New Roman"/>
          <w:szCs w:val="24"/>
        </w:rPr>
        <w:lastRenderedPageBreak/>
        <w:t>αλλά και στην Ολομ</w:t>
      </w:r>
      <w:r>
        <w:rPr>
          <w:rFonts w:eastAsia="Times New Roman"/>
          <w:szCs w:val="24"/>
        </w:rPr>
        <w:t xml:space="preserve">έλεια τα βασικά ελαττώματα του όλου εγχειρήματος. </w:t>
      </w:r>
    </w:p>
    <w:p w14:paraId="7D38D904"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Επιτρέψτε μου να αναφέρω μόνο κάποια. Η νομοθέτηση γίνεται πρόχειρα και βιαστικά, χωρίς κανένα κριτήριο, χωρίς κα</w:t>
      </w:r>
      <w:r>
        <w:rPr>
          <w:rFonts w:eastAsia="Times New Roman"/>
          <w:szCs w:val="24"/>
        </w:rPr>
        <w:t>μ</w:t>
      </w:r>
      <w:r>
        <w:rPr>
          <w:rFonts w:eastAsia="Times New Roman"/>
          <w:szCs w:val="24"/>
        </w:rPr>
        <w:t>μία μελέτη, χωρίς κανένα συγκεκριμένο σχέδιο. Όπως σχέδιο, κύριε Υπουργέ, εγώ δεν έχω ακούσ</w:t>
      </w:r>
      <w:r>
        <w:rPr>
          <w:rFonts w:eastAsia="Times New Roman"/>
          <w:szCs w:val="24"/>
        </w:rPr>
        <w:t xml:space="preserve">ει συνολικά για τον χάρτη της τριτοβάθμιας εκπαίδευσης στη χώρα. </w:t>
      </w:r>
    </w:p>
    <w:p w14:paraId="7D38D90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Βλέπω ότι με μεγάλη άνεση ο Πρωθυπουργός εξαγγέλλει την ίδρυση νέων σχολών. Αναφέρω ως το πιο πρόσφατο χαρακτηριστικό παράδειγμα την εξαγγελία που έκανε στην Πάτρα για την ίδρυση τέταρτης </w:t>
      </w:r>
      <w:r>
        <w:rPr>
          <w:rFonts w:eastAsia="Times New Roman"/>
          <w:szCs w:val="24"/>
        </w:rPr>
        <w:t>ν</w:t>
      </w:r>
      <w:r>
        <w:rPr>
          <w:rFonts w:eastAsia="Times New Roman"/>
          <w:szCs w:val="24"/>
        </w:rPr>
        <w:t>ο</w:t>
      </w:r>
      <w:r>
        <w:rPr>
          <w:rFonts w:eastAsia="Times New Roman"/>
          <w:szCs w:val="24"/>
        </w:rPr>
        <w:t xml:space="preserve">μικής </w:t>
      </w:r>
      <w:r>
        <w:rPr>
          <w:rFonts w:eastAsia="Times New Roman"/>
          <w:szCs w:val="24"/>
        </w:rPr>
        <w:t>σ</w:t>
      </w:r>
      <w:r>
        <w:rPr>
          <w:rFonts w:eastAsia="Times New Roman"/>
          <w:szCs w:val="24"/>
        </w:rPr>
        <w:t xml:space="preserve">χολής στο τοπικό </w:t>
      </w:r>
      <w:r>
        <w:rPr>
          <w:rFonts w:eastAsia="Times New Roman"/>
          <w:szCs w:val="24"/>
        </w:rPr>
        <w:t>π</w:t>
      </w:r>
      <w:r>
        <w:rPr>
          <w:rFonts w:eastAsia="Times New Roman"/>
          <w:szCs w:val="24"/>
        </w:rPr>
        <w:t xml:space="preserve">ανεπιστήμιο. </w:t>
      </w:r>
    </w:p>
    <w:p w14:paraId="7D38D906"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lastRenderedPageBreak/>
        <w:t>Και αναρωτιέμαι, κύριε Υπουργέ: Όλες αυτές οι εξαγγελίες είναι αποτέλεσμα κάποιου συνολικού σχεδιασμού, κάποιας μελέτης η οποία έγινε και η οποία καταλήγει στο συμπέρασμα ότι σήμερα χρειαζόμαστε ακόμη περισσότερους απ</w:t>
      </w:r>
      <w:r>
        <w:rPr>
          <w:rFonts w:eastAsia="Times New Roman"/>
          <w:szCs w:val="24"/>
        </w:rPr>
        <w:t xml:space="preserve">όφοιτους νομικών σχολών και αυτοί οι απόφοιτοι είναι καλύτερο να αποφοιτούν από την Πάτρα και όχι από κάποιο άλλο ίδρυμα; </w:t>
      </w:r>
    </w:p>
    <w:p w14:paraId="7D38D907" w14:textId="77777777" w:rsidR="0056040B" w:rsidRDefault="008F3B9C">
      <w:pPr>
        <w:tabs>
          <w:tab w:val="left" w:pos="2940"/>
        </w:tabs>
        <w:spacing w:after="0" w:line="600" w:lineRule="auto"/>
        <w:jc w:val="both"/>
        <w:rPr>
          <w:rFonts w:eastAsia="Times New Roman"/>
          <w:szCs w:val="24"/>
        </w:rPr>
      </w:pPr>
      <w:r>
        <w:rPr>
          <w:rFonts w:eastAsia="Times New Roman"/>
          <w:szCs w:val="24"/>
        </w:rPr>
        <w:t>Λες και δεν έχουμε ήδη αρκετούς άνεργους δικηγόρους, οι οποίοι με πολύ μεγάλη δυσκολία τα βγάζουν πέρα σήμερα και πολλοί αναγκάζονται</w:t>
      </w:r>
      <w:r>
        <w:rPr>
          <w:rFonts w:eastAsia="Times New Roman"/>
          <w:szCs w:val="24"/>
        </w:rPr>
        <w:t xml:space="preserve"> να καταφύγουν σε διαφορετικά επαγγέλματα.</w:t>
      </w:r>
    </w:p>
    <w:p w14:paraId="7D38D908"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Όμως, με τι κριτήριο προχωράτε σε όλες αυτές τις κινήσεις; Και πώς συνδέετε τελικά τον αριθμό των αποφοίτων από την ανώτατη εκπαίδευση με τις πραγματικές ανάγκες της αγοράς εργασίας; </w:t>
      </w:r>
    </w:p>
    <w:p w14:paraId="7D38D909"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lastRenderedPageBreak/>
        <w:t>Θα σας πω τι κάνετε. Κάνετε μ</w:t>
      </w:r>
      <w:r>
        <w:rPr>
          <w:rFonts w:eastAsia="Times New Roman"/>
          <w:szCs w:val="24"/>
        </w:rPr>
        <w:t>ια ωραία εξαγγελία σε ένα τοπικό ακροατήριο, για να εισπράξετε ένα χειροκρότημα από μια τοπική κοινωνία, την οποία, δυστυχώς, εθίζετε για άλλη μια φορά σε μια λογική ότι μπορούμε να προσθέτουμε σχολές ή να προσθέτουμε τμήματα μόνο και μόνο για να ικανοποιή</w:t>
      </w:r>
      <w:r>
        <w:rPr>
          <w:rFonts w:eastAsia="Times New Roman"/>
          <w:szCs w:val="24"/>
        </w:rPr>
        <w:t>σουμε τοπικές απαιτήσεις. Αυτό, όμως, κύριε Υπουργέ, δεν συνιστά ολοκληρωμένη πολιτική για την τριτοβάθμια εκπαίδευση στη χώρα μας.</w:t>
      </w:r>
    </w:p>
    <w:p w14:paraId="7D38D90A"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Έχετε φέρει, λοιπόν, ένα νομοσχέδιο απροετοίμαστο, το οποίο, κατά την άποψή μας, δεν έχει σχέση με τη σύγχρονη πραγματικότητ</w:t>
      </w:r>
      <w:r>
        <w:rPr>
          <w:rFonts w:eastAsia="Times New Roman"/>
          <w:szCs w:val="24"/>
        </w:rPr>
        <w:t>α, διότι τρέχετε να προλάβετε τα μηχανογραφικά δελτία των φετινών τελειόφοιτων λυκείου, διότι πολύ απλά ο κ. Τσίπρας εξήγγειλε για φέτος τη λειτουργία του Πανεπιστημίου Δυτικής Αττικής.</w:t>
      </w:r>
    </w:p>
    <w:p w14:paraId="7D38D90B"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lastRenderedPageBreak/>
        <w:t>Είναι ένα νομοσχέδιο, το οποίο είναι γραμμένο στο πόδι και γίνεται και</w:t>
      </w:r>
      <w:r>
        <w:rPr>
          <w:rFonts w:eastAsia="Times New Roman"/>
          <w:szCs w:val="24"/>
        </w:rPr>
        <w:t xml:space="preserve"> υλοποιείται με τον τρόπο αυτόν μόνο και μόνο για να μαζέψετε ψήφους, για να εξαγγείλετε μια κίνηση καλής θέλησης σε μια περιοχή του Λεκανοπεδίου, που δικαιολογημένα θεωρείται υποβαθμισμένη.</w:t>
      </w:r>
    </w:p>
    <w:p w14:paraId="7D38D90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Ας είμαστε, λοιπόν, ειλικρινείς, κύριε Υπουργέ, σ’ αυτήν την Αίθο</w:t>
      </w:r>
      <w:r>
        <w:rPr>
          <w:rFonts w:eastAsia="Times New Roman"/>
          <w:szCs w:val="24"/>
        </w:rPr>
        <w:t>υσα για τις πραγματικές σας προθέσεις ως προς το συγκεκριμένο σχέδιο νόμου, το οποίο θα γίνει σήμερα νόμος.</w:t>
      </w:r>
    </w:p>
    <w:p w14:paraId="7D38D90D"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Δεν έχει ικανοποιηθεί κανένα σοβαρό διοικητικό, οικονομικό ή και ακαδημαϊκό κριτήριο για την ενοποίηση των ΤΕΙ Αθήνας και Πειραιά. Ακολουθείται και </w:t>
      </w:r>
      <w:r>
        <w:rPr>
          <w:rFonts w:eastAsia="Times New Roman"/>
          <w:szCs w:val="24"/>
        </w:rPr>
        <w:t xml:space="preserve">σε αυτό το σχέδιο νόμου μια </w:t>
      </w:r>
      <w:proofErr w:type="spellStart"/>
      <w:r>
        <w:rPr>
          <w:rFonts w:eastAsia="Times New Roman"/>
          <w:szCs w:val="24"/>
        </w:rPr>
        <w:t>υπουργοκεντρική</w:t>
      </w:r>
      <w:proofErr w:type="spellEnd"/>
      <w:r>
        <w:rPr>
          <w:rFonts w:eastAsia="Times New Roman"/>
          <w:szCs w:val="24"/>
        </w:rPr>
        <w:t>, συγκεντρωτική διαδικασία, η οποία απαξιώνει το αυτοδιοί</w:t>
      </w:r>
      <w:r>
        <w:rPr>
          <w:rFonts w:eastAsia="Times New Roman"/>
          <w:szCs w:val="24"/>
        </w:rPr>
        <w:lastRenderedPageBreak/>
        <w:t xml:space="preserve">κητο των ΑΕΙ, αλλά αγνοεί επιδεικτικά και την ΑΔΙΠ, την Αρχή Διασφάλισης και Πιστοποίησης της Ποιότητας στην </w:t>
      </w:r>
      <w:r>
        <w:rPr>
          <w:rFonts w:eastAsia="Times New Roman"/>
          <w:szCs w:val="24"/>
        </w:rPr>
        <w:t>α</w:t>
      </w:r>
      <w:r>
        <w:rPr>
          <w:rFonts w:eastAsia="Times New Roman"/>
          <w:szCs w:val="24"/>
        </w:rPr>
        <w:t xml:space="preserve">νώτατη </w:t>
      </w:r>
      <w:r>
        <w:rPr>
          <w:rFonts w:eastAsia="Times New Roman"/>
          <w:szCs w:val="24"/>
        </w:rPr>
        <w:t>ε</w:t>
      </w:r>
      <w:r>
        <w:rPr>
          <w:rFonts w:eastAsia="Times New Roman"/>
          <w:szCs w:val="24"/>
        </w:rPr>
        <w:t xml:space="preserve">κπαίδευση, η οποία ουσιαστικά δεν </w:t>
      </w:r>
      <w:r>
        <w:rPr>
          <w:rFonts w:eastAsia="Times New Roman"/>
          <w:szCs w:val="24"/>
        </w:rPr>
        <w:t>συνεισέφερε την τεχνογνωσία της και την άποψή της στο συγκεκριμένο νομοθέτημα. Και είναι ξεκάθαρο ότι όταν σχεδιάζατε και γράφατε το συγκεκριμένο νομοσχέδιο, δεν είχατε κατά νου σας την πραγματική αναβάθμιση της τεχνολογικής παιδείας της χώρας γι’ αυτό και</w:t>
      </w:r>
      <w:r>
        <w:rPr>
          <w:rFonts w:eastAsia="Times New Roman"/>
          <w:szCs w:val="24"/>
        </w:rPr>
        <w:t xml:space="preserve"> συγχωνεύετε επί της ουσίας δύο ΤΕΙ, αλλά καμμία αναφορά δεν κάνετε στα υπόλοιπα ΤΕΙ της χώρας.</w:t>
      </w:r>
    </w:p>
    <w:p w14:paraId="7D38D90E"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Γι’ αυτό και η συγκεκριμένη πρωτοβουλία δεν εντάσσεται σε κάποιον συγκεκριμένο και συγκροτημένο σχεδιασμό για την προώθηση των εφαρμοσμένων επιστημών στη χώρα μ</w:t>
      </w:r>
      <w:r>
        <w:rPr>
          <w:rFonts w:eastAsia="Times New Roman"/>
          <w:szCs w:val="24"/>
        </w:rPr>
        <w:t>ας.</w:t>
      </w:r>
    </w:p>
    <w:p w14:paraId="7D38D90F"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lastRenderedPageBreak/>
        <w:t xml:space="preserve">Δεν αντιμετωπίζει -σας το τόνισε και η </w:t>
      </w:r>
      <w:proofErr w:type="spellStart"/>
      <w:r>
        <w:rPr>
          <w:rFonts w:eastAsia="Times New Roman"/>
          <w:szCs w:val="24"/>
        </w:rPr>
        <w:t>εισηγήτριά</w:t>
      </w:r>
      <w:proofErr w:type="spellEnd"/>
      <w:r>
        <w:rPr>
          <w:rFonts w:eastAsia="Times New Roman"/>
          <w:szCs w:val="24"/>
        </w:rPr>
        <w:t xml:space="preserve"> μας- τα θεμελιώδη ζητήματα των επαγγελματικών δικαιωμάτων και των ισοτιμιών των πτυχίων των αποφοίτων. Και οι στρεβλώσεις που δημιουργεί η πρόχειρη παρέμβασή σας είναι πολλές και οι μεταβατικές θεραπείε</w:t>
      </w:r>
      <w:r>
        <w:rPr>
          <w:rFonts w:eastAsia="Times New Roman"/>
          <w:szCs w:val="24"/>
        </w:rPr>
        <w:t>ς που προβλέπετε είναι βέβαιο ότι θα δημιουργήσουν πολύ περισσότερα και πολύ μεγαλύτερα προβλήματα.</w:t>
      </w:r>
    </w:p>
    <w:p w14:paraId="7D38D910"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Θεωρώ, κύριε Υπουργέ, με άλλα λόγια, ότι το νομοσχέδιο αυτό είναι μια χαμένη ευκαιρία, που θυσιάζεται στον βωμό του εύκολου λαϊκισμού. Γιατί οι πολιτικές σα</w:t>
      </w:r>
      <w:r>
        <w:rPr>
          <w:rFonts w:eastAsia="Times New Roman"/>
          <w:szCs w:val="24"/>
        </w:rPr>
        <w:t xml:space="preserve">ς συνολικά στην παιδεία είναι ένα μείγμα ιδεοληψιών και ανικανότητας. </w:t>
      </w:r>
    </w:p>
    <w:p w14:paraId="7D38D911"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Οι εφαρμοσμένες επιστήμες προϋποθέτουν από την ίδια τους τη φύση σύνδεση του πανεπιστημίου με την αγορά. Είναι κάτι το οποίο εσείς -όχι κατ’  ανάγκη προσωπικά, αλλά ο χώρος τον οποίον </w:t>
      </w:r>
      <w:r>
        <w:rPr>
          <w:rFonts w:eastAsia="Times New Roman"/>
          <w:szCs w:val="24"/>
        </w:rPr>
        <w:lastRenderedPageBreak/>
        <w:t>ε</w:t>
      </w:r>
      <w:r>
        <w:rPr>
          <w:rFonts w:eastAsia="Times New Roman"/>
          <w:szCs w:val="24"/>
        </w:rPr>
        <w:t>κπροσωπείτε- ιδεολογικά αποστρέφεστε και επί χρόνια πολεμούσατε αυτήν τη σύνδεση των πανεπιστημίων, είτε των ΑΕΙ είτε των ΤΕΙ, με την αγορά.</w:t>
      </w:r>
    </w:p>
    <w:p w14:paraId="7D38D912"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Χρειαζόμαστε σήμερα αυτόνομα και αυτοδιοίκητα ΑΕΙ. Δεν χρειαζόμαστε παραρτήματα του Υπουργείου Παιδείας και φυσικά </w:t>
      </w:r>
      <w:r>
        <w:rPr>
          <w:rFonts w:eastAsia="Times New Roman"/>
          <w:szCs w:val="24"/>
        </w:rPr>
        <w:t>χρειαζόμαστε ανοιχτά και ασφαλή πανεπιστήμια και όχι προστατευόμενα γκέτο κουκουλοφόρων.</w:t>
      </w:r>
    </w:p>
    <w:p w14:paraId="7D38D913"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Θα σας πω, λοιπόν, πολύ σύντομα τη δική μου θέση για το πώς, κατά την άποψή μας, θα έπρεπε να λάβει σάρκα και οστά μια τέτοια μεταρρύθμιση.</w:t>
      </w:r>
    </w:p>
    <w:p w14:paraId="7D38D914"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Πρώτα απ’ όλα, θα πρέπει να</w:t>
      </w:r>
      <w:r>
        <w:rPr>
          <w:rFonts w:eastAsia="Times New Roman"/>
          <w:szCs w:val="24"/>
        </w:rPr>
        <w:t xml:space="preserve"> ξεκαθαρίσουμε ποιος είναι ο τελικός στόχος. Να απαντήσουμε, δηλαδή, σ’ ένα βασικό ερώτημα: Τι ανώτατη τεχνολογική εκπαίδευση θέλουμε τελικά στην Ελλάδα.</w:t>
      </w:r>
    </w:p>
    <w:p w14:paraId="7D38D91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Και αφού απαντήσουμε σε αυτό το κεντρικό ερώτημα, θα πρέπει να σχεδιάσουμε τις μεταρρυθμίσεις που αφορ</w:t>
      </w:r>
      <w:r>
        <w:rPr>
          <w:rFonts w:eastAsia="Times New Roman" w:cs="Times New Roman"/>
          <w:szCs w:val="24"/>
        </w:rPr>
        <w:t>ούν το υφιστάμενο σύστημα, για να πετύχουμε σταδιακά αυτόν τον στόχο. Και στο πλαίσιο αυτό είναι προφανές ότι θα χρειασθούν και συγχωνεύσεις και αλλαγές στα προγράμματα σπουδών και καινούριες ειδικότητες και μεταβολές στα επαγγελματικά δικαιώματα.</w:t>
      </w:r>
    </w:p>
    <w:p w14:paraId="7D38D91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Ωστόσο, </w:t>
      </w:r>
      <w:r>
        <w:rPr>
          <w:rFonts w:eastAsia="Times New Roman" w:cs="Times New Roman"/>
          <w:szCs w:val="24"/>
        </w:rPr>
        <w:t xml:space="preserve">χωρίς ένα συνολικό πλαίσιο, χωρίς έναν καλά καθορισμένο οδικό χάρτη, οι όποιες παρεμβάσεις θα είναι πάντα ατελέσφορες και θα είναι πάντα αποσπασματικές. </w:t>
      </w:r>
    </w:p>
    <w:p w14:paraId="7D38D91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εμάς η προτεραιότητα είναι ξεκάθαρη: Ουσιαστική ενίσχυση της ανώτατης τεχνολογικής εκπαίδευσης. Εί</w:t>
      </w:r>
      <w:r>
        <w:rPr>
          <w:rFonts w:eastAsia="Times New Roman" w:cs="Times New Roman"/>
          <w:szCs w:val="24"/>
        </w:rPr>
        <w:t xml:space="preserve">ναι η τάση στην οποία </w:t>
      </w:r>
      <w:r>
        <w:rPr>
          <w:rFonts w:eastAsia="Times New Roman" w:cs="Times New Roman"/>
          <w:szCs w:val="24"/>
        </w:rPr>
        <w:lastRenderedPageBreak/>
        <w:t xml:space="preserve">κινείται όλη η Ευρώπη και όλος ο κόσμος, με προγράμματα σπουδών προσανατολισμένα στην πρακτική εφαρμογή σε όλα τα γνωστικά πεδία. </w:t>
      </w:r>
    </w:p>
    <w:p w14:paraId="7D38D91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να το πω με πιο απλά λόγια: Η πραγματική προστιθέμενη αξία της ενοποίησης δύο ιδρυμάτων δεν είναι η</w:t>
      </w:r>
      <w:r>
        <w:rPr>
          <w:rFonts w:eastAsia="Times New Roman" w:cs="Times New Roman"/>
          <w:szCs w:val="24"/>
        </w:rPr>
        <w:t xml:space="preserve"> δημιουργία ενός νέου παραδοσιακού τύπου τεχνολογικού πανεπιστημίου. Είναι η δημιουργία για πρώτη φορά στη χώρα μας -και αυτή είναι η ευκαιρία την οποία αφήνετε να πάει χαμένη- ενός πρότυπου </w:t>
      </w:r>
      <w:r>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στη </w:t>
      </w:r>
      <w:r>
        <w:rPr>
          <w:rFonts w:eastAsia="Times New Roman" w:cs="Times New Roman"/>
          <w:szCs w:val="24"/>
        </w:rPr>
        <w:t>δ</w:t>
      </w:r>
      <w:r>
        <w:rPr>
          <w:rFonts w:eastAsia="Times New Roman" w:cs="Times New Roman"/>
          <w:szCs w:val="24"/>
        </w:rPr>
        <w:t xml:space="preserve">υτική Αττική, ενός </w:t>
      </w:r>
      <w:r>
        <w:rPr>
          <w:rFonts w:eastAsia="Times New Roman" w:cs="Times New Roman"/>
          <w:szCs w:val="24"/>
        </w:rPr>
        <w:t>π</w:t>
      </w:r>
      <w:r>
        <w:rPr>
          <w:rFonts w:eastAsia="Times New Roman" w:cs="Times New Roman"/>
          <w:szCs w:val="24"/>
        </w:rPr>
        <w:t>ανε</w:t>
      </w:r>
      <w:r>
        <w:rPr>
          <w:rFonts w:eastAsia="Times New Roman" w:cs="Times New Roman"/>
          <w:szCs w:val="24"/>
        </w:rPr>
        <w:t xml:space="preserve">πιστημίου το οποίο μπορεί υπό προϋποθέσεις να γίνει πρότυπο για όλη την περιοχή των Βαλκανίων, να γίνει ένα από τα καλύτερα της Ευρώπης. </w:t>
      </w:r>
    </w:p>
    <w:p w14:paraId="7D38D91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θα πρέπει να είναι το όραμά μας όχι μόνο για το συγχωνευμένο νέο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στη </w:t>
      </w:r>
      <w:r>
        <w:rPr>
          <w:rFonts w:eastAsia="Times New Roman" w:cs="Times New Roman"/>
          <w:szCs w:val="24"/>
        </w:rPr>
        <w:t>δ</w:t>
      </w:r>
      <w:r>
        <w:rPr>
          <w:rFonts w:eastAsia="Times New Roman" w:cs="Times New Roman"/>
          <w:szCs w:val="24"/>
        </w:rPr>
        <w:t>υτική Α</w:t>
      </w:r>
      <w:r>
        <w:rPr>
          <w:rFonts w:eastAsia="Times New Roman" w:cs="Times New Roman"/>
          <w:szCs w:val="24"/>
        </w:rPr>
        <w:t xml:space="preserve">ττική αλλά και για τα υπόλοιπα ΤΕΙ της χώρας. </w:t>
      </w:r>
    </w:p>
    <w:p w14:paraId="7D38D91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Τι θα πρέπει να περιλαμβάνει αυτό το </w:t>
      </w:r>
      <w:r>
        <w:rPr>
          <w:rFonts w:eastAsia="Times New Roman" w:cs="Times New Roman"/>
          <w:szCs w:val="24"/>
        </w:rPr>
        <w:t>π</w:t>
      </w:r>
      <w:r>
        <w:rPr>
          <w:rFonts w:eastAsia="Times New Roman" w:cs="Times New Roman"/>
          <w:szCs w:val="24"/>
        </w:rPr>
        <w:t>ανεπιστήμιο; Σχολές και τμήματα</w:t>
      </w:r>
      <w:r>
        <w:rPr>
          <w:rFonts w:eastAsia="Times New Roman" w:cs="Times New Roman"/>
          <w:szCs w:val="24"/>
        </w:rPr>
        <w:t>,</w:t>
      </w:r>
      <w:r>
        <w:rPr>
          <w:rFonts w:eastAsia="Times New Roman" w:cs="Times New Roman"/>
          <w:szCs w:val="24"/>
        </w:rPr>
        <w:t xml:space="preserve"> που να έχουν προσανατολισμό αποκλειστικά σε μία δυναμικά μεταβαλλόμενη αγορά εργασίας σε ειδικότητες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έχει ανάγκη όχι μόνο</w:t>
      </w:r>
      <w:r>
        <w:rPr>
          <w:rFonts w:eastAsia="Times New Roman" w:cs="Times New Roman"/>
          <w:szCs w:val="24"/>
        </w:rPr>
        <w:t xml:space="preserve"> η αγορά του σήμερα, αλλά κυρίως η αγορά του αύριο, όπως αυτή διαμορφώνεται ταχύτατα. </w:t>
      </w:r>
    </w:p>
    <w:p w14:paraId="7D38D91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Έχουμε πει πολλές φορές από αυτό το Βήμα ότι δεν ζούμε σε έναν στάσιμο κόσμο. Οι τεχνολογικές εξελίξεις είναι ραγδαίες και ζούμε σε έναν κόσμο που βιώνει αυτό</w:t>
      </w:r>
      <w:r>
        <w:rPr>
          <w:rFonts w:eastAsia="Times New Roman" w:cs="Times New Roman"/>
          <w:szCs w:val="24"/>
        </w:rPr>
        <w:t>,</w:t>
      </w:r>
      <w:r>
        <w:rPr>
          <w:rFonts w:eastAsia="Times New Roman" w:cs="Times New Roman"/>
          <w:szCs w:val="24"/>
        </w:rPr>
        <w:t xml:space="preserve"> που αποκα</w:t>
      </w:r>
      <w:r>
        <w:rPr>
          <w:rFonts w:eastAsia="Times New Roman" w:cs="Times New Roman"/>
          <w:szCs w:val="24"/>
        </w:rPr>
        <w:t xml:space="preserve">λούμε πια την </w:t>
      </w:r>
      <w:r>
        <w:rPr>
          <w:rFonts w:eastAsia="Times New Roman" w:cs="Times New Roman"/>
          <w:szCs w:val="24"/>
        </w:rPr>
        <w:t>τ</w:t>
      </w:r>
      <w:r>
        <w:rPr>
          <w:rFonts w:eastAsia="Times New Roman" w:cs="Times New Roman"/>
          <w:szCs w:val="24"/>
        </w:rPr>
        <w:t xml:space="preserve">έταρτη </w:t>
      </w:r>
      <w:r>
        <w:rPr>
          <w:rFonts w:eastAsia="Times New Roman" w:cs="Times New Roman"/>
          <w:szCs w:val="24"/>
        </w:rPr>
        <w:t>β</w:t>
      </w:r>
      <w:r>
        <w:rPr>
          <w:rFonts w:eastAsia="Times New Roman" w:cs="Times New Roman"/>
          <w:szCs w:val="24"/>
        </w:rPr>
        <w:t xml:space="preserve">ιομηχανική </w:t>
      </w:r>
      <w:r>
        <w:rPr>
          <w:rFonts w:eastAsia="Times New Roman" w:cs="Times New Roman"/>
          <w:szCs w:val="24"/>
        </w:rPr>
        <w:t>ε</w:t>
      </w:r>
      <w:r>
        <w:rPr>
          <w:rFonts w:eastAsia="Times New Roman" w:cs="Times New Roman"/>
          <w:szCs w:val="24"/>
        </w:rPr>
        <w:t xml:space="preserve">πανάσταση. </w:t>
      </w:r>
    </w:p>
    <w:p w14:paraId="7D38D91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Σε μερικά χρόνια, όχι σε μερικές δεκαετίες, το εργασιακό περιβάλλον θα έχει αλλάξει άρδην και τα εφόδια τα οποία θα ζητούνται από τους νέους αποφοίτους των πανεπιστημίων μας θα είναι εντελώς διαφορετικά από αυ</w:t>
      </w:r>
      <w:r>
        <w:rPr>
          <w:rFonts w:eastAsia="Times New Roman" w:cs="Times New Roman"/>
          <w:szCs w:val="24"/>
        </w:rPr>
        <w:t>τά</w:t>
      </w:r>
      <w:r>
        <w:rPr>
          <w:rFonts w:eastAsia="Times New Roman" w:cs="Times New Roman"/>
          <w:szCs w:val="24"/>
        </w:rPr>
        <w:t>,</w:t>
      </w:r>
      <w:r>
        <w:rPr>
          <w:rFonts w:eastAsia="Times New Roman" w:cs="Times New Roman"/>
          <w:szCs w:val="24"/>
        </w:rPr>
        <w:t xml:space="preserve"> που παρέχουμε σήμερα. </w:t>
      </w:r>
    </w:p>
    <w:p w14:paraId="7D38D91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Ενδεικτικά αναφέρω ότι πολλοί εργοδότες μάς λένε σε έρευνες κοινής γνώμης που γίνονται, ότι παρά το γεγονός ότι η ανεργία είναι στο 20%, δυσκολεύονται σήμερα να βρουν εργαζόμενους με τις κατάλληλες δεξιότητες. Κινδυνεύουμε, δηλαδ</w:t>
      </w:r>
      <w:r>
        <w:rPr>
          <w:rFonts w:eastAsia="Times New Roman" w:cs="Times New Roman"/>
          <w:szCs w:val="24"/>
        </w:rPr>
        <w:t>ή, σύντομα να βρεθούμε σε μία κατάσταση όπου η ελληνική οικονομία να μπορεί να αναπτύσσεται σε συγκεκριμένες κατευθύνσεις και να μην έχουμε το έμψυχο δυναμικό για να στελεχώσουμε τις νέες δουλειές, οι οποίες όλοι ελπίζουμε ότι θα δημιουργούνται και θα οδηγ</w:t>
      </w:r>
      <w:r>
        <w:rPr>
          <w:rFonts w:eastAsia="Times New Roman" w:cs="Times New Roman"/>
          <w:szCs w:val="24"/>
        </w:rPr>
        <w:t>ήσουν τη χώρα στον δρόμο της ανάπτυξης.</w:t>
      </w:r>
    </w:p>
    <w:p w14:paraId="7D38D91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Αυτή, λοιπόν, η πρόκληση, η οποία είναι μία συστημική πρόκληση και αφορά συνολικά την αγορά εργασίας και την τριτοβάθμια εκπαίδευση, δεν αντιμετωπίζεται με απλές συγχωνεύσεις και μετονομασίες τμημάτων. Μπορεί, βεβαίω</w:t>
      </w:r>
      <w:r>
        <w:rPr>
          <w:rFonts w:eastAsia="Times New Roman" w:cs="Times New Roman"/>
          <w:szCs w:val="24"/>
        </w:rPr>
        <w:t xml:space="preserve">ς, να ικανοποιεί ορισμένες ομάδες, μπορεί να είναι ένα </w:t>
      </w:r>
      <w:proofErr w:type="spellStart"/>
      <w:r>
        <w:rPr>
          <w:rFonts w:eastAsia="Times New Roman" w:cs="Times New Roman"/>
          <w:szCs w:val="24"/>
        </w:rPr>
        <w:t>ψευτοαφήγημα</w:t>
      </w:r>
      <w:proofErr w:type="spellEnd"/>
      <w:r>
        <w:rPr>
          <w:rFonts w:eastAsia="Times New Roman" w:cs="Times New Roman"/>
          <w:szCs w:val="24"/>
        </w:rPr>
        <w:t xml:space="preserve"> περιφερειακής ανάπτυξης, αλλά δεν προσφέρει τίποτα ουσιαστικό στο μέλλον της χώρας. </w:t>
      </w:r>
    </w:p>
    <w:p w14:paraId="7D38D91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νέο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το οποίο εγώ τουλάχιστον έχω στο μυαλό μου, αυτό το οποίο </w:t>
      </w:r>
      <w:r>
        <w:rPr>
          <w:rFonts w:eastAsia="Times New Roman" w:cs="Times New Roman"/>
          <w:szCs w:val="24"/>
        </w:rPr>
        <w:t>θα αποκαλούσαν οι Αγγλοσάξονες «</w:t>
      </w:r>
      <w:r>
        <w:rPr>
          <w:rFonts w:eastAsia="Times New Roman" w:cs="Times New Roman"/>
          <w:szCs w:val="24"/>
          <w:lang w:val="en-US"/>
        </w:rPr>
        <w:t>University</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Applied</w:t>
      </w:r>
      <w:r>
        <w:rPr>
          <w:rFonts w:eastAsia="Times New Roman" w:cs="Times New Roman"/>
          <w:szCs w:val="24"/>
        </w:rPr>
        <w:t xml:space="preserve"> </w:t>
      </w:r>
      <w:r>
        <w:rPr>
          <w:rFonts w:eastAsia="Times New Roman" w:cs="Times New Roman"/>
          <w:szCs w:val="24"/>
          <w:lang w:val="en-US"/>
        </w:rPr>
        <w:t>Sciences</w:t>
      </w:r>
      <w:r>
        <w:rPr>
          <w:rFonts w:eastAsia="Times New Roman" w:cs="Times New Roman"/>
          <w:szCs w:val="24"/>
        </w:rPr>
        <w:t xml:space="preserve">», δίνει μεγάλο βάρος στα εργαστηριακά μαθήματα, αλλά και στην πρακτική άσκηση στις ίδιες τις επιχειρήσεις, όπως ήδη γίνεται σε μεγάλο βαθμό στα ΤΕΙ. </w:t>
      </w:r>
    </w:p>
    <w:p w14:paraId="7D38D9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Δίνει έμφαση στην εφαρμοσμένη έρευνα, όχι τ</w:t>
      </w:r>
      <w:r>
        <w:rPr>
          <w:rFonts w:eastAsia="Times New Roman" w:cs="Times New Roman"/>
          <w:szCs w:val="24"/>
        </w:rPr>
        <w:t>όσο στη θεωρητική, στη βασική έρευνα η οποία γίνεται για τις επιχειρήσεις και με τις επιχειρήσεις. Δίνει έμφαση στην πρακτική εκπαίδευση και βέβαια διασφαλίζει επαγγελματικά δικαιώματα, τα οποία καθορίζονται περισσότερο από την αγορά και από τις επαγγελματ</w:t>
      </w:r>
      <w:r>
        <w:rPr>
          <w:rFonts w:eastAsia="Times New Roman" w:cs="Times New Roman"/>
          <w:szCs w:val="24"/>
        </w:rPr>
        <w:t xml:space="preserve">ικές οργανώσεις και λιγότερο από το Υπουργείο. </w:t>
      </w:r>
    </w:p>
    <w:p w14:paraId="7D38D92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Αυτό βέβαια σημαίνει ότι το </w:t>
      </w:r>
      <w:r>
        <w:rPr>
          <w:rFonts w:eastAsia="Times New Roman" w:cs="Times New Roman"/>
          <w:szCs w:val="24"/>
        </w:rPr>
        <w:t>π</w:t>
      </w:r>
      <w:r>
        <w:rPr>
          <w:rFonts w:eastAsia="Times New Roman" w:cs="Times New Roman"/>
          <w:szCs w:val="24"/>
        </w:rPr>
        <w:t xml:space="preserve">ανεπιστήμιο πρέπει να είναι πλήρως συνδεδεμένο με τον κόσμο των επιχειρήσεων και την πραγματικότητα της αγοράς. </w:t>
      </w:r>
    </w:p>
    <w:p w14:paraId="7D38D92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w:t>
      </w:r>
      <w:r>
        <w:rPr>
          <w:rFonts w:eastAsia="Times New Roman" w:cs="Times New Roman"/>
          <w:szCs w:val="24"/>
        </w:rPr>
        <w:t xml:space="preserve"> Προέδρου της Νέας Δημοκρατίας)</w:t>
      </w:r>
    </w:p>
    <w:p w14:paraId="7D38D92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χρειαστώ δύο λεπτά ακόμη, κύριε Πρόεδρε. </w:t>
      </w:r>
    </w:p>
    <w:p w14:paraId="7D38D92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 το Πανεπιστήμιο Δυτικής Αττικής μπορεί και πρέπει να έχει σημαντικό ηγετικό ρόλο στη διερεύνηση, επίλυση σημαντικότατων τεχνικών θεμάτων που απασχολούν την ευρύτερ</w:t>
      </w:r>
      <w:r>
        <w:rPr>
          <w:rFonts w:eastAsia="Times New Roman" w:cs="Times New Roman"/>
          <w:szCs w:val="24"/>
        </w:rPr>
        <w:t xml:space="preserve">η περιοχή της </w:t>
      </w:r>
      <w:r>
        <w:rPr>
          <w:rFonts w:eastAsia="Times New Roman" w:cs="Times New Roman"/>
          <w:szCs w:val="24"/>
        </w:rPr>
        <w:t>δ</w:t>
      </w:r>
      <w:r>
        <w:rPr>
          <w:rFonts w:eastAsia="Times New Roman" w:cs="Times New Roman"/>
          <w:szCs w:val="24"/>
        </w:rPr>
        <w:t xml:space="preserve">υτικής Αττικής. </w:t>
      </w:r>
    </w:p>
    <w:p w14:paraId="7D38D92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Αναφέρω ενδεικτικά παραδείγματα: Την αντιπλημμυρική προστασία, ενδεικτικά στη Μάνδρα, την οποία επισκέφθηκα για τρίτη φορά μέσα σε εκατό μέρες και με ειρωνεύτηκε η Κυβέρνηση, όταν κανείς Υπουργός της δεν έχει πατήσει το πόδι</w:t>
      </w:r>
      <w:r>
        <w:rPr>
          <w:rFonts w:eastAsia="Times New Roman" w:cs="Times New Roman"/>
          <w:szCs w:val="24"/>
        </w:rPr>
        <w:t xml:space="preserve"> στη Μάνδρα, ούτε καν η </w:t>
      </w:r>
      <w:r>
        <w:rPr>
          <w:rFonts w:eastAsia="Times New Roman" w:cs="Times New Roman"/>
          <w:szCs w:val="24"/>
        </w:rPr>
        <w:t>π</w:t>
      </w:r>
      <w:r>
        <w:rPr>
          <w:rFonts w:eastAsia="Times New Roman" w:cs="Times New Roman"/>
          <w:szCs w:val="24"/>
        </w:rPr>
        <w:t>εριφερειάρχης.</w:t>
      </w:r>
    </w:p>
    <w:p w14:paraId="7D38D926" w14:textId="77777777" w:rsidR="0056040B" w:rsidRDefault="008F3B9C">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92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αντιπλημμυρική προστασία της </w:t>
      </w:r>
      <w:r>
        <w:rPr>
          <w:rFonts w:eastAsia="Times New Roman" w:cs="Times New Roman"/>
          <w:szCs w:val="24"/>
        </w:rPr>
        <w:t>δ</w:t>
      </w:r>
      <w:r>
        <w:rPr>
          <w:rFonts w:eastAsia="Times New Roman" w:cs="Times New Roman"/>
          <w:szCs w:val="24"/>
        </w:rPr>
        <w:t>υτικής Αθήνας, όμως, θα έπρεπε να είναι ένα πεδίο εφαρμοσμένης έρευνας, όπου το Πανεπιστήμιο Δυτικής Αττικής θα μπορούσε να συνεισ</w:t>
      </w:r>
      <w:r>
        <w:rPr>
          <w:rFonts w:eastAsia="Times New Roman" w:cs="Times New Roman"/>
          <w:szCs w:val="24"/>
        </w:rPr>
        <w:t xml:space="preserve">φέρει. </w:t>
      </w:r>
    </w:p>
    <w:p w14:paraId="7D38D92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απορρύπανση και η βελτίωση των υδάτων στον κόλπο της Ελευσίνας, ο τρόπος με τον οποίο θα επεκταθεί το λιμάνι του Πειραιά, αλλά και της Ελευσίνας, η αναγέννηση της </w:t>
      </w:r>
      <w:proofErr w:type="spellStart"/>
      <w:r>
        <w:rPr>
          <w:rFonts w:eastAsia="Times New Roman" w:cs="Times New Roman"/>
          <w:szCs w:val="24"/>
        </w:rPr>
        <w:t>ν</w:t>
      </w:r>
      <w:r>
        <w:rPr>
          <w:rFonts w:eastAsia="Times New Roman" w:cs="Times New Roman"/>
          <w:szCs w:val="24"/>
        </w:rPr>
        <w:t>αυτικοεπισκευαστικής</w:t>
      </w:r>
      <w:proofErr w:type="spellEnd"/>
      <w:r>
        <w:rPr>
          <w:rFonts w:eastAsia="Times New Roman" w:cs="Times New Roman"/>
          <w:szCs w:val="24"/>
        </w:rPr>
        <w:t xml:space="preserve"> ζώνης στο Πέραμα, η διαχείριση και η ανακύκλωση αποβλήτων -με</w:t>
      </w:r>
      <w:r>
        <w:rPr>
          <w:rFonts w:eastAsia="Times New Roman" w:cs="Times New Roman"/>
          <w:szCs w:val="24"/>
        </w:rPr>
        <w:t xml:space="preserve">γάλη πληγή συνολικά για το </w:t>
      </w:r>
      <w:r>
        <w:rPr>
          <w:rFonts w:eastAsia="Times New Roman" w:cs="Times New Roman"/>
          <w:szCs w:val="24"/>
        </w:rPr>
        <w:t>Λ</w:t>
      </w:r>
      <w:r>
        <w:rPr>
          <w:rFonts w:eastAsia="Times New Roman" w:cs="Times New Roman"/>
          <w:szCs w:val="24"/>
        </w:rPr>
        <w:t xml:space="preserve">εκανοπέδιο, αλλά ειδικά για τη </w:t>
      </w:r>
      <w:r>
        <w:rPr>
          <w:rFonts w:eastAsia="Times New Roman" w:cs="Times New Roman"/>
          <w:szCs w:val="24"/>
        </w:rPr>
        <w:t>δ</w:t>
      </w:r>
      <w:r>
        <w:rPr>
          <w:rFonts w:eastAsia="Times New Roman" w:cs="Times New Roman"/>
          <w:szCs w:val="24"/>
        </w:rPr>
        <w:t xml:space="preserve">υτική Αθήνα- η δημιουργία κέντρου </w:t>
      </w:r>
      <w:r>
        <w:rPr>
          <w:rFonts w:eastAsia="Times New Roman" w:cs="Times New Roman"/>
          <w:szCs w:val="24"/>
          <w:lang w:val="en-US"/>
        </w:rPr>
        <w:t>logistics</w:t>
      </w:r>
      <w:r>
        <w:rPr>
          <w:rFonts w:eastAsia="Times New Roman" w:cs="Times New Roman"/>
          <w:szCs w:val="24"/>
        </w:rPr>
        <w:t xml:space="preserve"> στο </w:t>
      </w:r>
      <w:proofErr w:type="spellStart"/>
      <w:r>
        <w:rPr>
          <w:rFonts w:eastAsia="Times New Roman" w:cs="Times New Roman"/>
          <w:szCs w:val="24"/>
        </w:rPr>
        <w:t>Θριάσιο</w:t>
      </w:r>
      <w:proofErr w:type="spellEnd"/>
      <w:r>
        <w:rPr>
          <w:rFonts w:eastAsia="Times New Roman" w:cs="Times New Roman"/>
          <w:szCs w:val="24"/>
        </w:rPr>
        <w:t xml:space="preserve"> και πώς αυτό συνδέεται με την τοπική οικονομία και βέβαια ο τεχνολογικός εκσυγχρονισμός της βιομηχανικής παραγωγής στον Ασπρόπυργο.</w:t>
      </w:r>
    </w:p>
    <w:p w14:paraId="7D38D92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Εδώ, επι</w:t>
      </w:r>
      <w:r>
        <w:rPr>
          <w:rFonts w:eastAsia="Times New Roman" w:cs="Times New Roman"/>
          <w:szCs w:val="24"/>
        </w:rPr>
        <w:t xml:space="preserve">τρέψτε μου να κάνω μια ειδική αναφορά στο ενδιαφέρον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α</w:t>
      </w:r>
      <w:r>
        <w:rPr>
          <w:rFonts w:eastAsia="Times New Roman" w:cs="Times New Roman"/>
          <w:szCs w:val="24"/>
        </w:rPr>
        <w:t xml:space="preserve">νάπτυξης και </w:t>
      </w:r>
      <w:r>
        <w:rPr>
          <w:rFonts w:eastAsia="Times New Roman" w:cs="Times New Roman"/>
          <w:szCs w:val="24"/>
        </w:rPr>
        <w:t>μ</w:t>
      </w:r>
      <w:r>
        <w:rPr>
          <w:rFonts w:eastAsia="Times New Roman" w:cs="Times New Roman"/>
          <w:szCs w:val="24"/>
        </w:rPr>
        <w:t xml:space="preserve">εταρρυθμίσεων της Λαϊκής Δημοκρατίας της Κίνας, που είναι ο κρατικός βραχίονας διεθνών επενδύσεων του </w:t>
      </w:r>
      <w:proofErr w:type="spellStart"/>
      <w:r>
        <w:rPr>
          <w:rFonts w:eastAsia="Times New Roman" w:cs="Times New Roman"/>
          <w:szCs w:val="24"/>
        </w:rPr>
        <w:t>Πεκίνου</w:t>
      </w:r>
      <w:proofErr w:type="spellEnd"/>
      <w:r>
        <w:rPr>
          <w:rFonts w:eastAsia="Times New Roman" w:cs="Times New Roman"/>
          <w:szCs w:val="24"/>
        </w:rPr>
        <w:t xml:space="preserve">, για </w:t>
      </w:r>
      <w:proofErr w:type="spellStart"/>
      <w:r>
        <w:rPr>
          <w:rFonts w:eastAsia="Times New Roman" w:cs="Times New Roman"/>
          <w:szCs w:val="24"/>
        </w:rPr>
        <w:t>στοχευμένες</w:t>
      </w:r>
      <w:proofErr w:type="spellEnd"/>
      <w:r>
        <w:rPr>
          <w:rFonts w:eastAsia="Times New Roman" w:cs="Times New Roman"/>
          <w:szCs w:val="24"/>
        </w:rPr>
        <w:t xml:space="preserve"> επενδύσεις στη </w:t>
      </w:r>
      <w:r>
        <w:rPr>
          <w:rFonts w:eastAsia="Times New Roman" w:cs="Times New Roman"/>
          <w:szCs w:val="24"/>
        </w:rPr>
        <w:t>δ</w:t>
      </w:r>
      <w:r>
        <w:rPr>
          <w:rFonts w:eastAsia="Times New Roman" w:cs="Times New Roman"/>
          <w:szCs w:val="24"/>
        </w:rPr>
        <w:t>υτική Αττική. Και το λέ</w:t>
      </w:r>
      <w:r>
        <w:rPr>
          <w:rFonts w:eastAsia="Times New Roman" w:cs="Times New Roman"/>
          <w:szCs w:val="24"/>
        </w:rPr>
        <w:t xml:space="preserve">ω αυτό υπό το πρίσμα της πρωτοβουλίας, </w:t>
      </w:r>
      <w:r>
        <w:rPr>
          <w:rFonts w:eastAsia="Times New Roman" w:cs="Times New Roman"/>
          <w:szCs w:val="24"/>
        </w:rPr>
        <w:lastRenderedPageBreak/>
        <w:t>που σήμερα έχει ήδη οργανωθεί στο ΤΕΙ Αθήνας, όπου λειτουργεί οργανωμένο γραφείο ανταλλαγών και συνεργασιών, με ανώτατα εκπαιδευτικά ιδρύματα της Λαϊκής Δημοκρατίας της Κίνας. Έτσι προχωρούν στο</w:t>
      </w:r>
      <w:r>
        <w:rPr>
          <w:rFonts w:eastAsia="Times New Roman" w:cs="Times New Roman"/>
          <w:szCs w:val="24"/>
          <w:lang w:val="en-US"/>
        </w:rPr>
        <w:t>n</w:t>
      </w:r>
      <w:r>
        <w:rPr>
          <w:rFonts w:eastAsia="Times New Roman" w:cs="Times New Roman"/>
          <w:szCs w:val="24"/>
        </w:rPr>
        <w:t xml:space="preserve"> σύγχρονο κόσμο οι εφα</w:t>
      </w:r>
      <w:r>
        <w:rPr>
          <w:rFonts w:eastAsia="Times New Roman" w:cs="Times New Roman"/>
          <w:szCs w:val="24"/>
        </w:rPr>
        <w:t xml:space="preserve">ρμοσμένες επιστήμες, με στενή και άρρηκτη σχέση με ακαδημαϊκά εκπαιδευτικά ιδρύματα του εξωτερικού, αλλά με τις αγορές ταυτόχρονα και με τους διεθνείς επενδυτές. </w:t>
      </w:r>
    </w:p>
    <w:p w14:paraId="7D38D92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όραμά μου, λοιπόν, θα ήταν να γίνει η υποβαθμισμένη </w:t>
      </w:r>
      <w:r>
        <w:rPr>
          <w:rFonts w:eastAsia="Times New Roman" w:cs="Times New Roman"/>
          <w:szCs w:val="24"/>
        </w:rPr>
        <w:t>δ</w:t>
      </w:r>
      <w:r>
        <w:rPr>
          <w:rFonts w:eastAsia="Times New Roman" w:cs="Times New Roman"/>
          <w:szCs w:val="24"/>
        </w:rPr>
        <w:t>υτική Αττική μια «μήτρα» νέων ιδεών κ</w:t>
      </w:r>
      <w:r>
        <w:rPr>
          <w:rFonts w:eastAsia="Times New Roman" w:cs="Times New Roman"/>
          <w:szCs w:val="24"/>
        </w:rPr>
        <w:t xml:space="preserve">αι τεχνολογιών, με επίκεντρο το νέο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Ένα πραγματικό οικοσύστημα από ερευνητές, φοιτητές, επιχειρηματίες, πλήρως εναρμονισμένο με τις σύγχρονες παγκόσμιες τάσεις της εφαρμοσμένης επιστήμης. Αυτό θέλουν οι φοιτητές, αυτό θέλουν οι καθηγητές </w:t>
      </w:r>
      <w:r>
        <w:rPr>
          <w:rFonts w:eastAsia="Times New Roman" w:cs="Times New Roman"/>
          <w:szCs w:val="24"/>
        </w:rPr>
        <w:lastRenderedPageBreak/>
        <w:t>-οι περισσότεροι τουλάχιστον- σίγουρα αυτό α</w:t>
      </w:r>
      <w:r>
        <w:rPr>
          <w:rFonts w:eastAsia="Times New Roman" w:cs="Times New Roman"/>
          <w:szCs w:val="24"/>
        </w:rPr>
        <w:t xml:space="preserve">ποζητά και η ίδια η κοινωνία. Μια επανάσταση ιδεών, ένα νέο εκπαιδευτικό μοντέλο, που θα αντικαταστήσει τα σημερινά ΤΕΙ και θα αναβαθμίσει ουσιαστικά την τεχνολογική εκπαίδευση της χώρας. Και η ενίσχυση της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τ</w:t>
      </w:r>
      <w:r>
        <w:rPr>
          <w:rFonts w:eastAsia="Times New Roman" w:cs="Times New Roman"/>
          <w:szCs w:val="24"/>
        </w:rPr>
        <w:t xml:space="preserve">εχνολογικής </w:t>
      </w:r>
      <w:r>
        <w:rPr>
          <w:rFonts w:eastAsia="Times New Roman" w:cs="Times New Roman"/>
          <w:szCs w:val="24"/>
        </w:rPr>
        <w:t>ε</w:t>
      </w:r>
      <w:r>
        <w:rPr>
          <w:rFonts w:eastAsia="Times New Roman" w:cs="Times New Roman"/>
          <w:szCs w:val="24"/>
        </w:rPr>
        <w:t>κπαίδευσης, μπορεί να γίνε</w:t>
      </w:r>
      <w:r>
        <w:rPr>
          <w:rFonts w:eastAsia="Times New Roman" w:cs="Times New Roman"/>
          <w:szCs w:val="24"/>
        </w:rPr>
        <w:t xml:space="preserve">ι μόνο μέσα από μια στρατηγική δημιουργίας πανεπιστημίων εφαρμοσμένων επιστημών, εκεί όμως -προσέξτε- που υπάρχει η κρίσιμη μάζα για να μπορεί να τα υποστηρίξει. Όχι παντού δηλαδή. </w:t>
      </w:r>
    </w:p>
    <w:p w14:paraId="7D38D92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δική μας πολιτική, όπως την εκπονούμε ως Νέα Δημοκρατία, είναι μια πολιτ</w:t>
      </w:r>
      <w:r>
        <w:rPr>
          <w:rFonts w:eastAsia="Times New Roman" w:cs="Times New Roman"/>
          <w:szCs w:val="24"/>
        </w:rPr>
        <w:t>ική που είναι αποτέλεσμα συγκεκριμένου σχεδιασμού. Σέβεται τους θεσμούς, υιοθετεί και ακολουθεί συγκεκριμένα ακαδημαϊκά κριτήρια και αναγνωρίζει ότι η διασύνδεση της εκπαί</w:t>
      </w:r>
      <w:r>
        <w:rPr>
          <w:rFonts w:eastAsia="Times New Roman" w:cs="Times New Roman"/>
          <w:szCs w:val="24"/>
        </w:rPr>
        <w:lastRenderedPageBreak/>
        <w:t>δευσης με την αγορά είναι αναγκαία και αδιαπραγμάτευτη προϋπόθεση. Δεν παραμερίζει αρ</w:t>
      </w:r>
      <w:r>
        <w:rPr>
          <w:rFonts w:eastAsia="Times New Roman" w:cs="Times New Roman"/>
          <w:szCs w:val="24"/>
        </w:rPr>
        <w:t xml:space="preserve">χές, όπως η Αρχή Διασφάλισης και Πιστοποίησης της Ποιότητας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 xml:space="preserve">κπαίδευση, η ΑΔΙΠ, για να υπηρετηθούν συντεχνιακά συμφέροντα. </w:t>
      </w:r>
    </w:p>
    <w:p w14:paraId="7D38D92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δική μας πολιτική είναι μια πολιτική η οποία είναι υπεύθυνη και μακρόπνοη, δεν είναι ψηφοθηρική, δεν είναι πελατειακή</w:t>
      </w:r>
      <w:r>
        <w:rPr>
          <w:rFonts w:eastAsia="Times New Roman" w:cs="Times New Roman"/>
          <w:szCs w:val="24"/>
        </w:rPr>
        <w:t>. Είναι κρίμα</w:t>
      </w:r>
      <w:r>
        <w:rPr>
          <w:rFonts w:eastAsia="Times New Roman" w:cs="Times New Roman"/>
          <w:szCs w:val="24"/>
        </w:rPr>
        <w:t>,</w:t>
      </w:r>
      <w:r>
        <w:rPr>
          <w:rFonts w:eastAsia="Times New Roman" w:cs="Times New Roman"/>
          <w:szCs w:val="24"/>
        </w:rPr>
        <w:t xml:space="preserve"> πραγματικά, που η πρωτοβουλία για τη δημιουργία του Πανεπιστημίου Δυτικής Αττικής είναι γεμάτη προχειρότητες και δεν θα μπορέσει τελικά να οδηγήσει στην υλοποίηση αυτού του ονείρου για ένα πραγματικό πρότυπο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πιστημ</w:t>
      </w:r>
      <w:r>
        <w:rPr>
          <w:rFonts w:eastAsia="Times New Roman" w:cs="Times New Roman"/>
          <w:szCs w:val="24"/>
        </w:rPr>
        <w:t>ών, όπως τουλάχιστον εγώ το οραματίζομαι και όπως με πολύ αδρές γραμμές σας το παρουσίασα.</w:t>
      </w:r>
    </w:p>
    <w:p w14:paraId="7D38D92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περίμενα, βέβαια, περισσότερα από τη σημερινή Κυβέρνηση. Μας έχει συνηθίσει σε πειραματισμούς, οι οποίοι κάνουν πολύ κακό στη χώρα και ειδικά στον τομέα της </w:t>
      </w:r>
      <w:r>
        <w:rPr>
          <w:rFonts w:eastAsia="Times New Roman" w:cs="Times New Roman"/>
          <w:szCs w:val="24"/>
        </w:rPr>
        <w:t>π</w:t>
      </w:r>
      <w:r>
        <w:rPr>
          <w:rFonts w:eastAsia="Times New Roman" w:cs="Times New Roman"/>
          <w:szCs w:val="24"/>
        </w:rPr>
        <w:t>αιδ</w:t>
      </w:r>
      <w:r>
        <w:rPr>
          <w:rFonts w:eastAsia="Times New Roman" w:cs="Times New Roman"/>
          <w:szCs w:val="24"/>
        </w:rPr>
        <w:t>είας, όπως είπα και στην αρχή όπου εκδηλώνονται ταυτόχρονα και οι ιδεολογικές εμμονές, αλλά και οι πελατειακές λογικές που ανήκουν σε μια άλλη εποχή. Και είναι προφανές ότι οι περισσότερες κυβερνητικές πρωτοβουλίες έχουν ένα κεντρικό στόχο: την παραμονή τη</w:t>
      </w:r>
      <w:r>
        <w:rPr>
          <w:rFonts w:eastAsia="Times New Roman" w:cs="Times New Roman"/>
          <w:szCs w:val="24"/>
        </w:rPr>
        <w:t>ς σημερινής Κυβέρνησης στην εξουσία μέσα από το χτίσιμο ενός νέου κομματικού κράτους. Όμως, αυτή είναι μια Ελλάδα την οποία πρέπει πια να αφήσουμε πίσω μας.</w:t>
      </w:r>
    </w:p>
    <w:p w14:paraId="7D38D92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Δικό μας χρέος είναι να είμαστε έτοιμοι να οδηγήσουμε τη χώρα στην επόμενη μέρα. Και είμαστε έτοιμο</w:t>
      </w:r>
      <w:r>
        <w:rPr>
          <w:rFonts w:eastAsia="Times New Roman" w:cs="Times New Roman"/>
          <w:szCs w:val="24"/>
        </w:rPr>
        <w:t>ι. Γι’ αυτό και ανέβηκα σήμερα στο Βήμα, για να εγγυηθώ ότι το Πανεπιστήμιο Δυτικής Αττικής, έστω και με αυτόν τον τρόπο που ιδρύεται σήμερα, θα ακολουθήσει τελικά τον δρόμο</w:t>
      </w:r>
      <w:r>
        <w:rPr>
          <w:rFonts w:eastAsia="Times New Roman" w:cs="Times New Roman"/>
          <w:szCs w:val="24"/>
        </w:rPr>
        <w:t>,</w:t>
      </w:r>
      <w:r>
        <w:rPr>
          <w:rFonts w:eastAsia="Times New Roman" w:cs="Times New Roman"/>
          <w:szCs w:val="24"/>
        </w:rPr>
        <w:t xml:space="preserve"> που πραγματικά του αξίζει.</w:t>
      </w:r>
    </w:p>
    <w:p w14:paraId="7D38D92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ασχοληθώ προσωπικά ώστε να γίνει το καλύτερο </w:t>
      </w:r>
      <w:r>
        <w:rPr>
          <w:rFonts w:eastAsia="Times New Roman" w:cs="Times New Roman"/>
          <w:szCs w:val="24"/>
        </w:rPr>
        <w:t>π</w:t>
      </w:r>
      <w:r>
        <w:rPr>
          <w:rFonts w:eastAsia="Times New Roman" w:cs="Times New Roman"/>
          <w:szCs w:val="24"/>
        </w:rPr>
        <w:t>ανεπι</w:t>
      </w:r>
      <w:r>
        <w:rPr>
          <w:rFonts w:eastAsia="Times New Roman" w:cs="Times New Roman"/>
          <w:szCs w:val="24"/>
        </w:rPr>
        <w:t xml:space="preserve">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 xml:space="preserve">πιστημών της χώρας και -γιατί όχι;- ένα από τα καλύτερα της Ευρώπης. Το οφείλουμε σε μία περιοχή που αντιμετωπίζει εδώ και χρόνια την αδιαφορία της πολιτείας και για την οποία ένα ισχυρό </w:t>
      </w:r>
      <w:r>
        <w:rPr>
          <w:rFonts w:eastAsia="Times New Roman" w:cs="Times New Roman"/>
          <w:szCs w:val="24"/>
        </w:rPr>
        <w:t>π</w:t>
      </w:r>
      <w:r>
        <w:rPr>
          <w:rFonts w:eastAsia="Times New Roman" w:cs="Times New Roman"/>
          <w:szCs w:val="24"/>
        </w:rPr>
        <w:t xml:space="preserve">ανεπιστήμιο </w:t>
      </w:r>
      <w:r>
        <w:rPr>
          <w:rFonts w:eastAsia="Times New Roman" w:cs="Times New Roman"/>
          <w:szCs w:val="24"/>
        </w:rPr>
        <w:t>ε</w:t>
      </w:r>
      <w:r>
        <w:rPr>
          <w:rFonts w:eastAsia="Times New Roman" w:cs="Times New Roman"/>
          <w:szCs w:val="24"/>
        </w:rPr>
        <w:t xml:space="preserve">φαρμοσμένων </w:t>
      </w:r>
      <w:r>
        <w:rPr>
          <w:rFonts w:eastAsia="Times New Roman" w:cs="Times New Roman"/>
          <w:szCs w:val="24"/>
        </w:rPr>
        <w:t>ε</w:t>
      </w:r>
      <w:r>
        <w:rPr>
          <w:rFonts w:eastAsia="Times New Roman" w:cs="Times New Roman"/>
          <w:szCs w:val="24"/>
        </w:rPr>
        <w:t>πιστημών πρέπει να απ</w:t>
      </w:r>
      <w:r>
        <w:rPr>
          <w:rFonts w:eastAsia="Times New Roman" w:cs="Times New Roman"/>
          <w:szCs w:val="24"/>
        </w:rPr>
        <w:t>οτελεί όχι μόνο φάρο ανάπτυξης, αλλά και πυλώνα τοπικής υπερηφάνειας.</w:t>
      </w:r>
    </w:p>
    <w:p w14:paraId="7D38D93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Κλείνω με την εξής παρατήρηση: Θέλω κάποια στιγμή το παιδί από το Αιγάλεω, το οποίο σήμερα είναι στο δημοτικό, όταν έρθει η ώρα να συμπληρώσει το μηχανογραφικό και να επιλέξει το πανεπισ</w:t>
      </w:r>
      <w:r>
        <w:rPr>
          <w:rFonts w:eastAsia="Times New Roman" w:cs="Times New Roman"/>
          <w:szCs w:val="24"/>
        </w:rPr>
        <w:t xml:space="preserve">τήμιό του, να επιλέξει το Πανεπιστήμιο Δυτικής Αττικής όχι ως δεύτερη ή ως τρίτη επιλογή, όπως συχνά γίνεται με πολλά ΤΕΙ, αλλά ως πρώτη επιλογή, που θα του διασφαλίσει ότι θα αποκτήσει γνώσεις και δεξιότητες χρήσιμες για να διακριθεί σε μια ανταγωνιστική </w:t>
      </w:r>
      <w:r>
        <w:rPr>
          <w:rFonts w:eastAsia="Times New Roman" w:cs="Times New Roman"/>
          <w:szCs w:val="24"/>
        </w:rPr>
        <w:t>αγορά εργασίας.</w:t>
      </w:r>
    </w:p>
    <w:p w14:paraId="7D38D93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93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D38D93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7D38D93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Τον λόγο έχει και εκ του Κανονισμού ο Υπουργός Επικρατείας και Κυβερνητικός Εκπρόσωπος</w:t>
      </w:r>
      <w:r>
        <w:rPr>
          <w:rFonts w:eastAsia="Times New Roman" w:cs="Times New Roman"/>
          <w:szCs w:val="24"/>
        </w:rPr>
        <w:t xml:space="preserve"> κ. Δημήτριος </w:t>
      </w:r>
      <w:proofErr w:type="spellStart"/>
      <w:r>
        <w:rPr>
          <w:rFonts w:eastAsia="Times New Roman" w:cs="Times New Roman"/>
          <w:szCs w:val="24"/>
        </w:rPr>
        <w:t>Τζανακόπουλος</w:t>
      </w:r>
      <w:proofErr w:type="spellEnd"/>
      <w:r>
        <w:rPr>
          <w:rFonts w:eastAsia="Times New Roman" w:cs="Times New Roman"/>
          <w:szCs w:val="24"/>
        </w:rPr>
        <w:t>.</w:t>
      </w:r>
    </w:p>
    <w:p w14:paraId="7D38D93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Σε σχέση με την τοποθέτηση του Αρχηγού της Αξιωματικής Αντιπολίτευσης, μου πέρασε κάτι από το μυαλό, όταν ενημερώθηκα ότι θα προσέλθει στο Βήμα ο κ. Μητσοτάκης. Σκέφτηκα να μην το</w:t>
      </w:r>
      <w:r>
        <w:rPr>
          <w:rFonts w:eastAsia="Times New Roman" w:cs="Times New Roman"/>
          <w:szCs w:val="24"/>
        </w:rPr>
        <w:t xml:space="preserve"> πω. Ωστόσο το γεγονός ότι έδωσε έναν προσωπικό τόνο στην ομιλία και εξέφρασε τη βούλησή του να εγγυηθεί προσωπικά για το μέλλον και την πορεία του Πανεπιστημίου Δυτικής Αττικής, νομίζω ότι μου επιτρέπει να κάνω ένα σχόλιο ότι μάλλον η συγκεκριμένη ομιλία </w:t>
      </w:r>
      <w:r>
        <w:rPr>
          <w:rFonts w:eastAsia="Times New Roman" w:cs="Times New Roman"/>
          <w:szCs w:val="24"/>
        </w:rPr>
        <w:t xml:space="preserve">ήταν περισσότερο </w:t>
      </w:r>
      <w:proofErr w:type="spellStart"/>
      <w:r>
        <w:rPr>
          <w:rFonts w:eastAsia="Times New Roman" w:cs="Times New Roman"/>
          <w:szCs w:val="24"/>
        </w:rPr>
        <w:t>μiα</w:t>
      </w:r>
      <w:proofErr w:type="spellEnd"/>
      <w:r>
        <w:rPr>
          <w:rFonts w:eastAsia="Times New Roman" w:cs="Times New Roman"/>
          <w:szCs w:val="24"/>
        </w:rPr>
        <w:t xml:space="preserve"> υπενθύμιση του ποιος είναι Αρχηγός της Νέας Δημοκρατίας και λιγότερο μια τοποθέτηση επί της ουσίας για τα ζητήματα της εκπαίδευσης. </w:t>
      </w:r>
    </w:p>
    <w:p w14:paraId="7D38D936"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D38D93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Ναι, αυτά. Δεν σας αρέσουν;</w:t>
      </w:r>
    </w:p>
    <w:p w14:paraId="7D38D938"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πτέρυγα </w:t>
      </w:r>
      <w:r>
        <w:rPr>
          <w:rFonts w:eastAsia="Times New Roman" w:cs="Times New Roman"/>
          <w:szCs w:val="24"/>
        </w:rPr>
        <w:t>της Νέας Δημοκρατίας)</w:t>
      </w:r>
    </w:p>
    <w:p w14:paraId="7D38D93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Χαίρομαι που αντιδράτε, γιατί αυτό σημαίνει ότι χτυπήσαμε κάποιο νεύρο εδώ. </w:t>
      </w:r>
    </w:p>
    <w:p w14:paraId="7D38D93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9A2424">
        <w:rPr>
          <w:rFonts w:eastAsia="Times New Roman" w:cs="Times New Roman"/>
          <w:b/>
          <w:szCs w:val="24"/>
        </w:rPr>
        <w:t>ΓΕΩΡΓΙΟΣ ΒΑΡΕΜΕΝΟΣ</w:t>
      </w:r>
      <w:r>
        <w:rPr>
          <w:rFonts w:eastAsia="Times New Roman" w:cs="Times New Roman"/>
          <w:szCs w:val="24"/>
        </w:rPr>
        <w:t>)</w:t>
      </w:r>
    </w:p>
    <w:p w14:paraId="7D38D93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Νομίζω ότι η διαφορά μεταξύ της Κυβέρνησης και της Αξιωμ</w:t>
      </w:r>
      <w:r>
        <w:rPr>
          <w:rFonts w:eastAsia="Times New Roman" w:cs="Times New Roman"/>
          <w:szCs w:val="24"/>
        </w:rPr>
        <w:t xml:space="preserve">ατικής Αντιπολίτευσης αποτυπώνεται σήμερα πλήρως, ανάγλυφα. </w:t>
      </w:r>
    </w:p>
    <w:p w14:paraId="7D38D93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Ποια είναι αυτή η διαφορά και σε τι συνίσταται; Στην περίπτωση της κ. Αντωνοπούλου, με την οποία άνοιξε την τοποθέτησή του ο Αρχηγός της Αξιωματικής Αντιπολίτευσης, τι έχουμε; Έχουμε μια ομολογημ</w:t>
      </w:r>
      <w:r>
        <w:rPr>
          <w:rFonts w:eastAsia="Times New Roman" w:cs="Times New Roman"/>
          <w:szCs w:val="24"/>
        </w:rPr>
        <w:t>ένα λανθασμένη χρήση μιας διάταξης νόμου, την οποία να υπενθυμίσω ότι δεν ψήφισε μόνο η Συμπολίτευση ΣΥΡΙΖΑ – ΑΝΕΛ.</w:t>
      </w:r>
    </w:p>
    <w:p w14:paraId="7D38D93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Αναφέρεται στο μνημόνιο, κύριε </w:t>
      </w:r>
      <w:proofErr w:type="spellStart"/>
      <w:r>
        <w:rPr>
          <w:rFonts w:eastAsia="Times New Roman" w:cs="Times New Roman"/>
          <w:szCs w:val="24"/>
        </w:rPr>
        <w:t>Τζανακόπουλε</w:t>
      </w:r>
      <w:proofErr w:type="spellEnd"/>
      <w:r>
        <w:rPr>
          <w:rFonts w:eastAsia="Times New Roman" w:cs="Times New Roman"/>
          <w:szCs w:val="24"/>
        </w:rPr>
        <w:t>.</w:t>
      </w:r>
    </w:p>
    <w:p w14:paraId="7D38D93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Ακούστε λίγο.</w:t>
      </w:r>
    </w:p>
    <w:p w14:paraId="7D38D93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ησυχία!</w:t>
      </w:r>
    </w:p>
    <w:p w14:paraId="7D38D94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Εσείς την είχατε δει; </w:t>
      </w:r>
    </w:p>
    <w:p w14:paraId="7D38D94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Ψηφίστηκε στις 14 Αυγούστου του 2015 από το σύνολο του </w:t>
      </w:r>
      <w:r>
        <w:rPr>
          <w:rFonts w:eastAsia="Times New Roman" w:cs="Times New Roman"/>
          <w:szCs w:val="24"/>
        </w:rPr>
        <w:t>ε</w:t>
      </w:r>
      <w:r>
        <w:rPr>
          <w:rFonts w:eastAsia="Times New Roman" w:cs="Times New Roman"/>
          <w:szCs w:val="24"/>
        </w:rPr>
        <w:t>λληνικού Κοινοβουλίου. Κακώς. Γι’ αυτόν ακριβώς τον λόγο υπάρχει δεδηλωμένη ήδη</w:t>
      </w:r>
      <w:r>
        <w:rPr>
          <w:rFonts w:eastAsia="Times New Roman" w:cs="Times New Roman"/>
          <w:szCs w:val="24"/>
        </w:rPr>
        <w:t xml:space="preserve"> η βούληση της Κυβέρνησης να καταργηθεί η συγκεκριμένη διάταξη. Κανένας εξωκοινοβουλευτικός Υπουργός δεν έκανε χρήση της, πέραν -ξαναλέω- της λανθασμένης και ομολογημένα λανθασμένης επιλογής της κ. Αντωνοπούλου. Και τι έχουμε; Έχουμε παραίτηση λόγω ευθιξία</w:t>
      </w:r>
      <w:r>
        <w:rPr>
          <w:rFonts w:eastAsia="Times New Roman" w:cs="Times New Roman"/>
          <w:szCs w:val="24"/>
        </w:rPr>
        <w:t xml:space="preserve">ς και αποδοχή της παραίτησης εκ μέρους του Έλληνα Πρωθυπουργού. </w:t>
      </w:r>
    </w:p>
    <w:p w14:paraId="7D38D94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Ποιο είναι το θέμα τώρα; Αναρωτιέμαι πόσες μέρες θα περάσουν μέχρι οι φερόμενοι ως εμπλεκόμενοι στο σκάνδαλο «</w:t>
      </w:r>
      <w:r>
        <w:rPr>
          <w:rFonts w:eastAsia="Times New Roman" w:cs="Times New Roman"/>
          <w:szCs w:val="24"/>
          <w:lang w:val="en-US"/>
        </w:rPr>
        <w:t>NOVARTIS</w:t>
      </w:r>
      <w:r>
        <w:rPr>
          <w:rFonts w:eastAsia="Times New Roman" w:cs="Times New Roman"/>
          <w:szCs w:val="24"/>
        </w:rPr>
        <w:t>» να παραιτηθούν για τους ίδιους λόγους ευθιξίας από τα αξιώματα τα οποία</w:t>
      </w:r>
      <w:r>
        <w:rPr>
          <w:rFonts w:eastAsia="Times New Roman" w:cs="Times New Roman"/>
          <w:szCs w:val="24"/>
        </w:rPr>
        <w:t xml:space="preserve"> φέρουν.</w:t>
      </w:r>
    </w:p>
    <w:p w14:paraId="7D38D943"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94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ποιον λόγο, λοιπόν, δεν παραιτείστε κι εσείς, μέχρι να καθαρίσει το όνομά σας, κύριε Γεωργιάδη; Μπορείτε να απαντήσετε.</w:t>
      </w:r>
    </w:p>
    <w:p w14:paraId="7D38D945"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94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w:t>
      </w:r>
      <w:r>
        <w:rPr>
          <w:rFonts w:eastAsia="Times New Roman" w:cs="Times New Roman"/>
          <w:szCs w:val="24"/>
        </w:rPr>
        <w:t xml:space="preserve"> Πρόεδρε, θα ήθελα τον λόγο επί προσωπικού.</w:t>
      </w:r>
    </w:p>
    <w:p w14:paraId="7D38D94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προσωπικό. Να καθίσετε ήσυχα. </w:t>
      </w:r>
    </w:p>
    <w:p w14:paraId="7D38D94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Αναρωτιέμαι λοιπόν πόσες μέρες θα περάσουν μέχρι ο κ. Μητσοτάκης να αποπέμψει από Αντιπρ</w:t>
      </w:r>
      <w:r>
        <w:rPr>
          <w:rFonts w:eastAsia="Times New Roman" w:cs="Times New Roman"/>
          <w:szCs w:val="24"/>
        </w:rPr>
        <w:t xml:space="preserve">όεδρο του </w:t>
      </w:r>
      <w:r>
        <w:rPr>
          <w:rFonts w:eastAsia="Times New Roman" w:cs="Times New Roman"/>
          <w:szCs w:val="24"/>
        </w:rPr>
        <w:t>κ</w:t>
      </w:r>
      <w:r>
        <w:rPr>
          <w:rFonts w:eastAsia="Times New Roman" w:cs="Times New Roman"/>
          <w:szCs w:val="24"/>
        </w:rPr>
        <w:t xml:space="preserve">όμματός του τον κ. Γεωργιάδη, όχι μόνο για τους λόγους που έχουν να κάνουν με όσα σχετίζονται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αλλά και με κάτι παραπάνω, για λόγους που σχετίζονται με την άθλια και απαράδεκτη συμπεριφορά του απέναντι στον Πρωθυπουργό </w:t>
      </w:r>
      <w:r>
        <w:rPr>
          <w:rFonts w:eastAsia="Times New Roman" w:cs="Times New Roman"/>
          <w:szCs w:val="24"/>
        </w:rPr>
        <w:t>της χώρας και για το γεγονός ότι χρησιμοποιεί μια γλώσσα την οποία προφανώς εκείνος θεωρεί απολύτως δόκιμη, παρακολουθήσετε το συντακτικό …</w:t>
      </w:r>
    </w:p>
    <w:p w14:paraId="7D38D94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αυτό για μένα είναι!</w:t>
      </w:r>
    </w:p>
    <w:p w14:paraId="7D38D94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…την οποία θε</w:t>
      </w:r>
      <w:r>
        <w:rPr>
          <w:rFonts w:eastAsia="Times New Roman" w:cs="Times New Roman"/>
          <w:szCs w:val="24"/>
        </w:rPr>
        <w:t xml:space="preserve">ωρεί απολύτως δόκιμη, με την οποία όμως απολύτως προσβάλλει όχι μόνο την ελληνική Κυβέρνηση, θα έλεγα πολύ λιγότερο την ελληνική Κυβέρνηση και πολύ περισσότερο την ίδια την παράταξη της Νέας Δημοκρατίας. </w:t>
      </w:r>
    </w:p>
    <w:p w14:paraId="7D38D94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Δεν ξέρω αν είναι πολλοί εκείνοι οι </w:t>
      </w:r>
      <w:proofErr w:type="spellStart"/>
      <w:r>
        <w:rPr>
          <w:rFonts w:eastAsia="Times New Roman" w:cs="Times New Roman"/>
          <w:szCs w:val="24"/>
        </w:rPr>
        <w:t>αυτοπροσδιοριζό</w:t>
      </w:r>
      <w:r>
        <w:rPr>
          <w:rFonts w:eastAsia="Times New Roman" w:cs="Times New Roman"/>
          <w:szCs w:val="24"/>
        </w:rPr>
        <w:t>μενοι</w:t>
      </w:r>
      <w:proofErr w:type="spellEnd"/>
      <w:r>
        <w:rPr>
          <w:rFonts w:eastAsia="Times New Roman" w:cs="Times New Roman"/>
          <w:szCs w:val="24"/>
        </w:rPr>
        <w:t xml:space="preserve"> ως φιλελεύθεροι από την παράταξη της Νέας Δημοκρατίας, οι οποίοι αισθάνονται χαρούμενοι, ικανοποιημένοι, όταν ακούν τέτοιοι τύπου τοποθετήσεις να γίνονται είτε από το Βήμα της Βουλής είτε στο επίπεδο των μέσων μαζικής ενημέρωσης. </w:t>
      </w:r>
    </w:p>
    <w:p w14:paraId="7D38D94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Πόσες μέρες, λοιπόν</w:t>
      </w:r>
      <w:r>
        <w:rPr>
          <w:rFonts w:eastAsia="Times New Roman" w:cs="Times New Roman"/>
          <w:szCs w:val="24"/>
        </w:rPr>
        <w:t xml:space="preserve">, θα περάσουν μέχρι την αποπομπή; Πόσες μέρες θα περάσουν, αναρωτιέμαι, μέχρι να αναγνωριστεί η πολιτική ευθύνη της Νέας Δημοκρατίας για όσα συνέβησαν στον χώρο του φαρμάκου από το 2000 μέχρι το 2010 και από το 2010 ως το 2015; </w:t>
      </w:r>
    </w:p>
    <w:p w14:paraId="7D38D94D"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w:t>
      </w:r>
      <w:r>
        <w:rPr>
          <w:rFonts w:eastAsia="Times New Roman" w:cs="Times New Roman"/>
          <w:szCs w:val="24"/>
        </w:rPr>
        <w:t>ς Νέας Δημοκρατίας)</w:t>
      </w:r>
    </w:p>
    <w:p w14:paraId="7D38D94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Αν θυμάμαι καλά, στην Κυβέρνηση η Νέα Δημοκρατία ήταν από το 2004 μέχρι το 2009 και από το 2011 μέχρι το 2015. Έχει λοιπόν ευθύνη η Νέα Δημοκρατία για τον τρόπο με τον οποίο έγινε η διαχείριση των τιμών του φαρμάκου αυτά τα δέκα χρόνια </w:t>
      </w:r>
      <w:r>
        <w:rPr>
          <w:rFonts w:eastAsia="Times New Roman" w:cs="Times New Roman"/>
          <w:szCs w:val="24"/>
        </w:rPr>
        <w:t xml:space="preserve">που βρισκόταν στην Κυβέρνηση, ναι ή όχι; Αυτά είναι τα μεγάλα πολιτικά ερωτήματα! </w:t>
      </w:r>
    </w:p>
    <w:p w14:paraId="7D38D94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Μου κάνει πάρα πολύ μεγάλη εντύπωση το γεγονός ότι ο κ. Μητσοτάκης βρήκε το σθένος να έρθει εδώ να καταγγείλει τη σημερινή Κυβέρνηση για ηθικό έλλειμμα, όταν κρύβατε λίστες </w:t>
      </w:r>
      <w:r>
        <w:rPr>
          <w:rFonts w:eastAsia="Times New Roman" w:cs="Times New Roman"/>
          <w:szCs w:val="24"/>
        </w:rPr>
        <w:t xml:space="preserve">και </w:t>
      </w:r>
      <w:proofErr w:type="spellStart"/>
      <w:r>
        <w:rPr>
          <w:rFonts w:eastAsia="Times New Roman" w:cs="Times New Roman"/>
          <w:szCs w:val="24"/>
        </w:rPr>
        <w:t>στικάκια</w:t>
      </w:r>
      <w:proofErr w:type="spellEnd"/>
      <w:r>
        <w:rPr>
          <w:rFonts w:eastAsia="Times New Roman" w:cs="Times New Roman"/>
          <w:szCs w:val="24"/>
        </w:rPr>
        <w:t xml:space="preserve"> στα συρτάρια των Υπουργείων σας. Έχετε δάνεια 200 εκατομμυρίων ευρώ. </w:t>
      </w:r>
    </w:p>
    <w:p w14:paraId="7D38D950"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D38D95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κ. Αντωνοπούλου τις 12.000 ευρώ θα τις επιστρέψει, εσείς θα επιστρέψετε τα 200 εκατομμύρια που πήρατε από τις τράπεζες; Αυτά</w:t>
      </w:r>
      <w:r>
        <w:rPr>
          <w:rFonts w:eastAsia="Times New Roman" w:cs="Times New Roman"/>
          <w:szCs w:val="24"/>
        </w:rPr>
        <w:t xml:space="preserve"> είναι τα μεγάλα ερωτήματα!</w:t>
      </w:r>
    </w:p>
    <w:p w14:paraId="7D38D952"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D38D95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Πρωταγωνιστήσατε σε κάθε μικρό και μεγάλο σκάνδαλο της Μεταπολίτευσης, αλλά όταν έρχεται η ώρα να δώσετε λογαριασμό, μιλάτε για σκευωρία, κουκουλοφόρους και πολιτικές διώ</w:t>
      </w:r>
      <w:r>
        <w:rPr>
          <w:rFonts w:eastAsia="Times New Roman" w:cs="Times New Roman"/>
          <w:szCs w:val="24"/>
        </w:rPr>
        <w:t xml:space="preserve">ξεις, απόπειρα εξόντωσης των πολιτικών αντιπάλων. Από ποιον; Από την ελληνική δικαιοσύνη; Από Έλληνες δικαστές; Να το πείτε. </w:t>
      </w:r>
    </w:p>
    <w:p w14:paraId="7D38D95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Να έχετε το σθένος, όπως ο κ. Σαμαράς κατέθεσε μήνυση εναντίον εισαγγελικών λειτουργών, να βγείτε και να καταγγείλετε επί προσωπικού λέγοντας συγκεκριμένα ονόματα, ποιοι είναι οι εισαγγελικοί λειτουργοί που τελούν εν συμπαιγνία με την ελληνική Κυβέρνηση. Έ</w:t>
      </w:r>
      <w:r>
        <w:rPr>
          <w:rFonts w:eastAsia="Times New Roman" w:cs="Times New Roman"/>
          <w:szCs w:val="24"/>
        </w:rPr>
        <w:t xml:space="preserve">χετε το σθένος; </w:t>
      </w:r>
    </w:p>
    <w:p w14:paraId="7D38D95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Μα, τα είπαμε.</w:t>
      </w:r>
    </w:p>
    <w:p w14:paraId="7D38D95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Βγείτε και ξαναπείτε τα, κύριε Βορίδη, σας προκαλώ ευθέως. Βγείτε και πείτε τα, αλλά με ονόματα. Να το πείτε με ονόματα. </w:t>
      </w:r>
    </w:p>
    <w:p w14:paraId="7D38D95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Μα, τα είπαμε με</w:t>
      </w:r>
      <w:r>
        <w:rPr>
          <w:rFonts w:eastAsia="Times New Roman" w:cs="Times New Roman"/>
          <w:szCs w:val="24"/>
        </w:rPr>
        <w:t xml:space="preserve"> ονόματα.</w:t>
      </w:r>
    </w:p>
    <w:p w14:paraId="7D38D95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Πείτε τα ονόματα των </w:t>
      </w:r>
      <w:r>
        <w:rPr>
          <w:rFonts w:eastAsia="Times New Roman" w:cs="Times New Roman"/>
          <w:szCs w:val="24"/>
        </w:rPr>
        <w:t>α</w:t>
      </w:r>
      <w:r>
        <w:rPr>
          <w:rFonts w:eastAsia="Times New Roman" w:cs="Times New Roman"/>
          <w:szCs w:val="24"/>
        </w:rPr>
        <w:t xml:space="preserve">ντιεισαγγελέων του Αρείου Πάγου, της </w:t>
      </w:r>
      <w:r>
        <w:rPr>
          <w:rFonts w:eastAsia="Times New Roman" w:cs="Times New Roman"/>
          <w:szCs w:val="24"/>
        </w:rPr>
        <w:t>ε</w:t>
      </w:r>
      <w:r>
        <w:rPr>
          <w:rFonts w:eastAsia="Times New Roman" w:cs="Times New Roman"/>
          <w:szCs w:val="24"/>
        </w:rPr>
        <w:t xml:space="preserve">ισαγγελέως του Αρείου Πάγου, των </w:t>
      </w:r>
      <w:r>
        <w:rPr>
          <w:rFonts w:eastAsia="Times New Roman" w:cs="Times New Roman"/>
          <w:szCs w:val="24"/>
        </w:rPr>
        <w:t>α</w:t>
      </w:r>
      <w:r>
        <w:rPr>
          <w:rFonts w:eastAsia="Times New Roman" w:cs="Times New Roman"/>
          <w:szCs w:val="24"/>
        </w:rPr>
        <w:t>ντιεισαγγελέων Εφετών. Σας προκαλώ ευθέως, κύριε Βορίδη, να πείτε τα ονόματα. Ο κ. Σαμαράς έχει κάνει μη</w:t>
      </w:r>
      <w:r>
        <w:rPr>
          <w:rFonts w:eastAsia="Times New Roman" w:cs="Times New Roman"/>
          <w:szCs w:val="24"/>
        </w:rPr>
        <w:t xml:space="preserve">νύσεις. Για να τελειώνουμε με το αστείο. </w:t>
      </w:r>
    </w:p>
    <w:p w14:paraId="7D38D9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ασφάλεια, επειδή μου τέθηκε συγκεκριμένο ερώτημα –τα υπόλοιπα για την </w:t>
      </w:r>
      <w:r>
        <w:rPr>
          <w:rFonts w:eastAsia="Times New Roman" w:cs="Times New Roman"/>
          <w:szCs w:val="24"/>
        </w:rPr>
        <w:t>π</w:t>
      </w:r>
      <w:r>
        <w:rPr>
          <w:rFonts w:eastAsia="Times New Roman" w:cs="Times New Roman"/>
          <w:szCs w:val="24"/>
        </w:rPr>
        <w:t xml:space="preserve">αιδεία θα τα πει ο κ. </w:t>
      </w:r>
      <w:proofErr w:type="spellStart"/>
      <w:r>
        <w:rPr>
          <w:rFonts w:eastAsia="Times New Roman" w:cs="Times New Roman"/>
          <w:szCs w:val="24"/>
        </w:rPr>
        <w:t>Γαβρόγλου</w:t>
      </w:r>
      <w:proofErr w:type="spellEnd"/>
      <w:r>
        <w:rPr>
          <w:rFonts w:eastAsia="Times New Roman" w:cs="Times New Roman"/>
          <w:szCs w:val="24"/>
        </w:rPr>
        <w:t>- η ευαισθησία για την ασφάλεια της Νέας Δημοκρατίας και του Προέδρου της, του Αρχηγού της Αξι</w:t>
      </w:r>
      <w:r>
        <w:rPr>
          <w:rFonts w:eastAsia="Times New Roman" w:cs="Times New Roman"/>
          <w:szCs w:val="24"/>
        </w:rPr>
        <w:t xml:space="preserve">ωματικής Αντιπολίτευσης, είναι α λα καρτ. Ξέρετε πόσες επιθέσεις έχει δεχθεί η οικία του κ. </w:t>
      </w:r>
      <w:proofErr w:type="spellStart"/>
      <w:r>
        <w:rPr>
          <w:rFonts w:eastAsia="Times New Roman" w:cs="Times New Roman"/>
          <w:szCs w:val="24"/>
        </w:rPr>
        <w:t>Φλαμπουράρη</w:t>
      </w:r>
      <w:proofErr w:type="spellEnd"/>
      <w:r>
        <w:rPr>
          <w:rFonts w:eastAsia="Times New Roman" w:cs="Times New Roman"/>
          <w:szCs w:val="24"/>
        </w:rPr>
        <w:t xml:space="preserve"> τα τελευταία δυο χρόνια; </w:t>
      </w:r>
    </w:p>
    <w:p w14:paraId="7D38D95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Εμείς τις καταδικάσαμε όλες.</w:t>
      </w:r>
    </w:p>
    <w:p w14:paraId="7D38D95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Ενώ εμείς δεν τις έχουμε καταδ</w:t>
      </w:r>
      <w:r>
        <w:rPr>
          <w:rFonts w:eastAsia="Times New Roman" w:cs="Times New Roman"/>
          <w:szCs w:val="24"/>
        </w:rPr>
        <w:t xml:space="preserve">ικάσει; </w:t>
      </w:r>
    </w:p>
    <w:p w14:paraId="7D38D9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Ξέρετε πόσες φορές στελέχη ή μέλη της ελληνικής Κυβέρνησης έχουν γίνει στόχος; Το θέμα δεν είναι αυτό. Το θέμα δεν είναι να συμψηφίζουμε τις επιθέσεις και αν αυτός ο οποίος δέχεται την επίθεση είναι από την τάδε ή τη δείνα παράταξη, τη δική μας ή </w:t>
      </w:r>
      <w:r>
        <w:rPr>
          <w:rFonts w:eastAsia="Times New Roman" w:cs="Times New Roman"/>
          <w:szCs w:val="24"/>
        </w:rPr>
        <w:t>τη δική σας.</w:t>
      </w:r>
    </w:p>
    <w:p w14:paraId="7D38D9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θέμα είναι πώς αντιμετωπίζεται το πρόβλημα. Και το πρόβλημα δεν αντιμετωπίζεται με τη λογική την οποία είχε επιλέξει να το αντιμετωπίζει η Νέα Δημοκρατία την περίοδο 2012-2015, με τη γενικευμένη καταστολή, με τις συλλήψεις στον σωρό. Αντιθέ</w:t>
      </w:r>
      <w:r>
        <w:rPr>
          <w:rFonts w:eastAsia="Times New Roman" w:cs="Times New Roman"/>
          <w:szCs w:val="24"/>
        </w:rPr>
        <w:t>τως, με τον τρόπο αυτόν, το μόνο το οποίο κάνατε είναι να εντείνετε το πρόβλημα στην ελληνική κοινωνία και ειδικά στην Αθήνα.</w:t>
      </w:r>
    </w:p>
    <w:p w14:paraId="7D38D9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τρόπος με τον οποίο αντιμετωπίζεται το πρόβλημα είναι με επαγγελματισμό, είναι με σοβαρότητα, είναι με υπευθυνότητα και αυτό ακρ</w:t>
      </w:r>
      <w:r>
        <w:rPr>
          <w:rFonts w:eastAsia="Times New Roman" w:cs="Times New Roman"/>
          <w:szCs w:val="24"/>
        </w:rPr>
        <w:t>ιβώς κάνει σήμερα η Ελληνική Αστυνομία και είναι ακριβώς γι’ αυτόν τον λόγο που έχουμε και συγκεκριμένα και απτά αποτελέσματα στη βελτίωση των όρων και των συνθηκών ασφάλειας τόσο στην Αθήνα όσο και στην υπόλοιπη Ελλάδα.</w:t>
      </w:r>
    </w:p>
    <w:p w14:paraId="7D38D9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960" w14:textId="77777777" w:rsidR="0056040B" w:rsidRDefault="008F3B9C">
      <w:pPr>
        <w:spacing w:after="0" w:line="600" w:lineRule="auto"/>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7D38D96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θα ήθελα τον λόγο επί του Κανονισμού.</w:t>
      </w:r>
    </w:p>
    <w:p w14:paraId="7D38D96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θα ήθελα τον λόγο επί προσωπικού.</w:t>
      </w:r>
    </w:p>
    <w:p w14:paraId="7D38D96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μισό λεπτό. Ακούστε. Είστε</w:t>
      </w:r>
      <w:r>
        <w:rPr>
          <w:rFonts w:eastAsia="Times New Roman" w:cs="Times New Roman"/>
          <w:szCs w:val="24"/>
        </w:rPr>
        <w:t xml:space="preserve"> Αντιπρόεδρος της Νέας Δημοκρατίας. Αλίμονο αν κάθε φορά που ακούγεται…</w:t>
      </w:r>
    </w:p>
    <w:p w14:paraId="7D38D96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w:t>
      </w:r>
    </w:p>
    <w:p w14:paraId="7D38D96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Είναι σαν κάθε φορά που ακούγεται ο όρος…</w:t>
      </w:r>
    </w:p>
    <w:p w14:paraId="7D38D96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δώστε μ</w:t>
      </w:r>
      <w:r>
        <w:rPr>
          <w:rFonts w:eastAsia="Times New Roman" w:cs="Times New Roman"/>
          <w:szCs w:val="24"/>
        </w:rPr>
        <w:t>ου ένα λεπτό.</w:t>
      </w:r>
    </w:p>
    <w:p w14:paraId="7D38D96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Ακούστε με. Εγώ δεν παρευρίσκομαι </w:t>
      </w:r>
      <w:r>
        <w:rPr>
          <w:rFonts w:eastAsia="Times New Roman" w:cs="Times New Roman"/>
          <w:szCs w:val="24"/>
        </w:rPr>
        <w:t>να</w:t>
      </w:r>
      <w:r>
        <w:rPr>
          <w:rFonts w:eastAsia="Times New Roman" w:cs="Times New Roman"/>
          <w:szCs w:val="24"/>
        </w:rPr>
        <w:t xml:space="preserve"> χαιρετίζω εδώ, εντάξει; Λέω είναι σαν να ακούγεται κάθε φορά η λέξη «Πρόεδρος της Νέας Δημοκρατίας» και ο κ. Μητσοτάκης να ζητάει τον λόγο επί προσωπικού. Δεν γίνονται αυτά</w:t>
      </w:r>
      <w:r>
        <w:rPr>
          <w:rFonts w:eastAsia="Times New Roman" w:cs="Times New Roman"/>
          <w:szCs w:val="24"/>
        </w:rPr>
        <w:t>.</w:t>
      </w:r>
    </w:p>
    <w:p w14:paraId="7D38D96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Είπε «ο κ. Γεωργιάδης».</w:t>
      </w:r>
    </w:p>
    <w:p w14:paraId="7D38D96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Το είπε τρεις φορές.</w:t>
      </w:r>
    </w:p>
    <w:p w14:paraId="7D38D96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πάρα πολύ! Εγώ εδώ είμαι για να εξασφαλίζω…</w:t>
      </w:r>
    </w:p>
    <w:p w14:paraId="7D38D96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Τον Κανονισμό, ο οποίος λέει ότι, όταν αναφέρεται το όνομα ενός προσώπου, έχει το δικαίωμα να ζητήσει τον λόγο και να τοποθετηθεί.</w:t>
      </w:r>
    </w:p>
    <w:p w14:paraId="7D38D96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ακούστε. Το όνομά σας…</w:t>
      </w:r>
    </w:p>
    <w:p w14:paraId="7D38D96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μου δώσετε ένα λεπτό</w:t>
      </w:r>
      <w:r>
        <w:rPr>
          <w:rFonts w:eastAsia="Times New Roman" w:cs="Times New Roman"/>
          <w:szCs w:val="24"/>
        </w:rPr>
        <w:t>.</w:t>
      </w:r>
    </w:p>
    <w:p w14:paraId="7D38D96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εγώ λέω το εξής. Εδώ υπάρχει ισότητα, υπάρχει ισηγορία…</w:t>
      </w:r>
    </w:p>
    <w:p w14:paraId="7D38D96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μου δώσετε ένα λεπτό.</w:t>
      </w:r>
    </w:p>
    <w:p w14:paraId="7D38D97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δεν γίνεται βιομηχανία του «επί προσωπικού». Πρέπει να </w:t>
      </w:r>
      <w:r>
        <w:rPr>
          <w:rFonts w:eastAsia="Times New Roman" w:cs="Times New Roman"/>
          <w:szCs w:val="24"/>
        </w:rPr>
        <w:t>σεβόμαστε το Σώμα, τους συναδέλφους μας που κάθονται και ακούν.</w:t>
      </w:r>
    </w:p>
    <w:p w14:paraId="7D38D97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περιμένω να μου δώσετε τον λόγο.</w:t>
      </w:r>
    </w:p>
    <w:p w14:paraId="7D38D97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Πού το σεβαστήκατε το Σώμα, όταν ο κ. </w:t>
      </w:r>
      <w:proofErr w:type="spellStart"/>
      <w:r>
        <w:rPr>
          <w:rFonts w:eastAsia="Times New Roman" w:cs="Times New Roman"/>
          <w:szCs w:val="24"/>
        </w:rPr>
        <w:t>Τζανακόπουλος</w:t>
      </w:r>
      <w:proofErr w:type="spellEnd"/>
      <w:r>
        <w:rPr>
          <w:rFonts w:eastAsia="Times New Roman" w:cs="Times New Roman"/>
          <w:szCs w:val="24"/>
        </w:rPr>
        <w:t xml:space="preserve"> έλεγε για τον κ. Γεωργιάδη;</w:t>
      </w:r>
    </w:p>
    <w:p w14:paraId="7D38D97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Δεν είχε δικαίωμα να πάρει τον λόγο;</w:t>
      </w:r>
    </w:p>
    <w:p w14:paraId="7D38D97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όνομα του Θεού, κύριε Τσιάρα!</w:t>
      </w:r>
    </w:p>
    <w:p w14:paraId="7D38D975" w14:textId="77777777" w:rsidR="0056040B" w:rsidRDefault="008F3B9C">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D38D97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Μα, τι είναι αυτά που λέτε;</w:t>
      </w:r>
    </w:p>
    <w:p w14:paraId="7D38D97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σας πω γιατί γίνεται. Ακούστε.</w:t>
      </w:r>
      <w:r>
        <w:rPr>
          <w:rFonts w:eastAsia="Times New Roman" w:cs="Times New Roman"/>
          <w:szCs w:val="24"/>
        </w:rPr>
        <w:t xml:space="preserve"> Για λόγους ισηγορίας, εδώ δεν υπάρχουν πληβείοι και προνομιούχοι. Ακριβώς γι’ αυτό.</w:t>
      </w:r>
    </w:p>
    <w:p w14:paraId="7D38D97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Τζαβάρα, εσείς ζητήσατε τον λόγο. Θα τον πάρετε, για να μου εξηγήσετε γιατί θέλετε τον λόγο.</w:t>
      </w:r>
    </w:p>
    <w:p w14:paraId="7D38D97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Δώστε μου ένα λεπτό.</w:t>
      </w:r>
    </w:p>
    <w:p w14:paraId="7D38D97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Ωραία, πάρτε ένα λεπτό.</w:t>
      </w:r>
    </w:p>
    <w:p w14:paraId="7D38D97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r w:rsidDel="00D36857">
        <w:rPr>
          <w:rFonts w:eastAsia="Times New Roman" w:cs="Times New Roman"/>
          <w:szCs w:val="24"/>
        </w:rPr>
        <w:t xml:space="preserve"> </w:t>
      </w:r>
    </w:p>
    <w:p w14:paraId="7D38D97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εγώ δεν είμαι εδώ...</w:t>
      </w:r>
    </w:p>
    <w:p w14:paraId="7D38D97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Λυπούμαι που χρειάστηκε η παρέμβαση του Κυβερνητικού Εκπροσώπου για να εφαρμοσθεί ο Κανονισμός της Βουλής.</w:t>
      </w:r>
    </w:p>
    <w:p w14:paraId="7D38D97E"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97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κάνετε λάθος. Έτσι το πάτε; Δεν έχετε τον λόγο τότε. Δεν</w:t>
      </w:r>
      <w:r>
        <w:rPr>
          <w:rFonts w:eastAsia="Times New Roman" w:cs="Times New Roman"/>
          <w:szCs w:val="24"/>
        </w:rPr>
        <w:t xml:space="preserve"> προεδρεύει ο κ. </w:t>
      </w:r>
      <w:proofErr w:type="spellStart"/>
      <w:r>
        <w:rPr>
          <w:rFonts w:eastAsia="Times New Roman" w:cs="Times New Roman"/>
          <w:szCs w:val="24"/>
        </w:rPr>
        <w:t>Τζανακόπουλος</w:t>
      </w:r>
      <w:proofErr w:type="spellEnd"/>
      <w:r>
        <w:rPr>
          <w:rFonts w:eastAsia="Times New Roman" w:cs="Times New Roman"/>
          <w:szCs w:val="24"/>
        </w:rPr>
        <w:t xml:space="preserve">. Προεδρεύω εγώ. Το ακούτε καλά; Εδώ είναι </w:t>
      </w:r>
      <w:r>
        <w:rPr>
          <w:rFonts w:eastAsia="Times New Roman" w:cs="Times New Roman"/>
          <w:szCs w:val="24"/>
        </w:rPr>
        <w:t>ε</w:t>
      </w:r>
      <w:r>
        <w:rPr>
          <w:rFonts w:eastAsia="Times New Roman" w:cs="Times New Roman"/>
          <w:szCs w:val="24"/>
        </w:rPr>
        <w:t>λληνικό Κοινοβούλιο. Τελεία και παύλα.</w:t>
      </w:r>
    </w:p>
    <w:p w14:paraId="7D38D98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Εφαρμόστε τους κανόνες του τότε.</w:t>
      </w:r>
    </w:p>
    <w:p w14:paraId="7D38D98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Σοβαρολογείτε; Ο κανόνας εδώ μέσα είναι ο κ. Άδωνις Γεωργιάδης; Αυτός είναι ο κανόνας;</w:t>
      </w:r>
    </w:p>
    <w:p w14:paraId="7D38D98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Να φροντίσετε να μάθετε τους κανόνες. Εντάξει; Εσάς τους ίδιους προστατεύω.</w:t>
      </w:r>
    </w:p>
    <w:p w14:paraId="7D38D98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Εμείς δεν θέλουμε προστασία.</w:t>
      </w:r>
    </w:p>
    <w:p w14:paraId="7D38D98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Μηταράκ</w:t>
      </w:r>
      <w:r>
        <w:rPr>
          <w:rFonts w:eastAsia="Times New Roman" w:cs="Times New Roman"/>
          <w:szCs w:val="24"/>
        </w:rPr>
        <w:t>η</w:t>
      </w:r>
      <w:proofErr w:type="spellEnd"/>
      <w:r>
        <w:rPr>
          <w:rFonts w:eastAsia="Times New Roman" w:cs="Times New Roman"/>
          <w:szCs w:val="24"/>
        </w:rPr>
        <w:t>, αν δεν θέλετε εσείς, παραιτηθείτε από την προστασία.</w:t>
      </w:r>
    </w:p>
    <w:p w14:paraId="7D38D98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Υπουργέ, ακούστε, πρώτα απ’ όλα, γιατί δεν θα παραιτηθώ.</w:t>
      </w:r>
    </w:p>
    <w:p w14:paraId="7D38D98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πρόκειται να παραιτηθώ, διότι ο κ. Τσίπρας με την κ. Παπασπύρου…</w:t>
      </w:r>
    </w:p>
    <w:p w14:paraId="7D38D98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w:t>
      </w:r>
      <w:r>
        <w:rPr>
          <w:rFonts w:eastAsia="Times New Roman" w:cs="Times New Roman"/>
          <w:szCs w:val="24"/>
        </w:rPr>
        <w:t>είναι το προσωπικό τώρα;</w:t>
      </w:r>
    </w:p>
    <w:p w14:paraId="7D38D98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…τη δεύτερη μητέρα σας, την κ. Θάνου και τον κ. Παπαγγελόπουλο έστησαν αυτή τη σκευωρία. Και προσέξτε πού το ξέρω. Εσείς είστε πολύ έξυπνος και είπατε «να κάνετε μήνυση και στο </w:t>
      </w:r>
      <w:r>
        <w:rPr>
          <w:rFonts w:eastAsia="Times New Roman" w:cs="Times New Roman"/>
          <w:szCs w:val="24"/>
          <w:lang w:val="en-US"/>
        </w:rPr>
        <w:t>FBI</w:t>
      </w:r>
      <w:r>
        <w:rPr>
          <w:rFonts w:eastAsia="Times New Roman" w:cs="Times New Roman"/>
          <w:szCs w:val="24"/>
        </w:rPr>
        <w:t>». Προ μίας ώρας ο κύ</w:t>
      </w:r>
      <w:r>
        <w:rPr>
          <w:rFonts w:eastAsia="Times New Roman" w:cs="Times New Roman"/>
          <w:szCs w:val="24"/>
        </w:rPr>
        <w:t xml:space="preserve">ριος Πρέσβης των Ηνωμένων Πολιτειών της Αμερικής ανακοίνωσε ότι καμμία έρευνα δεν κάνει το </w:t>
      </w:r>
      <w:r>
        <w:rPr>
          <w:rFonts w:eastAsia="Times New Roman" w:cs="Times New Roman"/>
          <w:szCs w:val="24"/>
          <w:lang w:val="en-US"/>
        </w:rPr>
        <w:t>FBI</w:t>
      </w:r>
      <w:r>
        <w:rPr>
          <w:rFonts w:eastAsia="Times New Roman" w:cs="Times New Roman"/>
          <w:szCs w:val="24"/>
        </w:rPr>
        <w:t xml:space="preserve"> για κανέναν Έλληνα πολιτικό. Να γιατί δεν κάνουμε μήνυση στο </w:t>
      </w:r>
      <w:r>
        <w:rPr>
          <w:rFonts w:eastAsia="Times New Roman" w:cs="Times New Roman"/>
          <w:szCs w:val="24"/>
          <w:lang w:val="en-US"/>
        </w:rPr>
        <w:t>FBI</w:t>
      </w:r>
      <w:r>
        <w:rPr>
          <w:rFonts w:eastAsia="Times New Roman" w:cs="Times New Roman"/>
          <w:szCs w:val="24"/>
        </w:rPr>
        <w:t xml:space="preserve"> και κάνουμε σε σας. Διότι εσείς το στήσατε.</w:t>
      </w:r>
    </w:p>
    <w:p w14:paraId="7D38D98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Δεύτερον, επειδή μιλήσατε για την κ. Αντωνοπούλου κα</w:t>
      </w:r>
      <w:r>
        <w:rPr>
          <w:rFonts w:eastAsia="Times New Roman" w:cs="Times New Roman"/>
          <w:szCs w:val="24"/>
        </w:rPr>
        <w:t>ι εμάς…</w:t>
      </w:r>
    </w:p>
    <w:p w14:paraId="7D38D98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Κύριοι συνάδελφοι, αυτό είναι το προσωπικό;</w:t>
      </w:r>
    </w:p>
    <w:p w14:paraId="7D38D98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Ακούστε. Και ο κ. Παπαδημητρίου έπαιρνε τα λεφτά.</w:t>
      </w:r>
    </w:p>
    <w:p w14:paraId="7D38D98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Απευθύνομαι σε σας, της Νέας Δημοκρατίας: Αυτό είναι το προσωπικό;</w:t>
      </w:r>
    </w:p>
    <w:p w14:paraId="7D38D98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Άρα, μαζί έπρεπε να πάει η παραίτηση.</w:t>
      </w:r>
    </w:p>
    <w:p w14:paraId="7D38D98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τρίτον, εάν για όποιον αναφέρεται το όνομά του στη δικογραφία πρέπει να παραιτηθ</w:t>
      </w:r>
      <w:r>
        <w:rPr>
          <w:rFonts w:eastAsia="Times New Roman" w:cs="Times New Roman"/>
          <w:szCs w:val="24"/>
        </w:rPr>
        <w:t>ούν</w:t>
      </w:r>
      <w:r>
        <w:rPr>
          <w:rFonts w:eastAsia="Times New Roman" w:cs="Times New Roman"/>
          <w:szCs w:val="24"/>
        </w:rPr>
        <w:t>, πρέπει να σας πω ότι αναφέρεται</w:t>
      </w:r>
      <w:r>
        <w:rPr>
          <w:rFonts w:eastAsia="Times New Roman" w:cs="Times New Roman"/>
          <w:szCs w:val="24"/>
        </w:rPr>
        <w:t xml:space="preserve"> και στον κ. </w:t>
      </w:r>
      <w:proofErr w:type="spellStart"/>
      <w:r>
        <w:rPr>
          <w:rFonts w:eastAsia="Times New Roman" w:cs="Times New Roman"/>
          <w:szCs w:val="24"/>
        </w:rPr>
        <w:t>Κουρουμπλή</w:t>
      </w:r>
      <w:proofErr w:type="spellEnd"/>
      <w:r>
        <w:rPr>
          <w:rFonts w:eastAsia="Times New Roman" w:cs="Times New Roman"/>
          <w:szCs w:val="24"/>
        </w:rPr>
        <w:t xml:space="preserve">, στον κ. Ξανθό και στον κ. </w:t>
      </w:r>
      <w:proofErr w:type="spellStart"/>
      <w:r>
        <w:rPr>
          <w:rFonts w:eastAsia="Times New Roman" w:cs="Times New Roman"/>
          <w:szCs w:val="24"/>
        </w:rPr>
        <w:t>Πολάκη</w:t>
      </w:r>
      <w:proofErr w:type="spellEnd"/>
      <w:r>
        <w:rPr>
          <w:rFonts w:eastAsia="Times New Roman" w:cs="Times New Roman"/>
          <w:szCs w:val="24"/>
        </w:rPr>
        <w:t xml:space="preserve"> το έγγραφο το οποίο αποκρύψατε.</w:t>
      </w:r>
    </w:p>
    <w:p w14:paraId="7D38D98F" w14:textId="77777777" w:rsidR="0056040B" w:rsidRDefault="008F3B9C">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99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Άρα, πρέπει να παραιτηθούν κι αυτοί!</w:t>
      </w:r>
    </w:p>
    <w:p w14:paraId="7D38D99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Παρήλθε το ένα λεπτό! Τέλος! </w:t>
      </w:r>
    </w:p>
    <w:p w14:paraId="7D38D99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Γαβρόγλ</w:t>
      </w:r>
      <w:r>
        <w:rPr>
          <w:rFonts w:eastAsia="Times New Roman" w:cs="Times New Roman"/>
          <w:szCs w:val="24"/>
        </w:rPr>
        <w:t>ου</w:t>
      </w:r>
      <w:proofErr w:type="spellEnd"/>
      <w:r>
        <w:rPr>
          <w:rFonts w:eastAsia="Times New Roman" w:cs="Times New Roman"/>
          <w:szCs w:val="24"/>
        </w:rPr>
        <w:t xml:space="preserve"> έχει τον λόγο.</w:t>
      </w:r>
    </w:p>
    <w:p w14:paraId="7D38D99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μετά την κατάθεσή μου στην </w:t>
      </w:r>
      <w:r>
        <w:rPr>
          <w:rFonts w:eastAsia="Times New Roman" w:cs="Times New Roman"/>
          <w:szCs w:val="24"/>
        </w:rPr>
        <w:t>π</w:t>
      </w:r>
      <w:r>
        <w:rPr>
          <w:rFonts w:eastAsia="Times New Roman" w:cs="Times New Roman"/>
          <w:szCs w:val="24"/>
        </w:rPr>
        <w:t>ροκαταρκτική…</w:t>
      </w:r>
    </w:p>
    <w:p w14:paraId="7D38D99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κλείσει το μικρόφωνο! Τέλος!</w:t>
      </w:r>
    </w:p>
    <w:p w14:paraId="7D38D995"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Νέας Δημοκρατίας)</w:t>
      </w:r>
    </w:p>
    <w:p w14:paraId="7D38D99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Ντροπή σας! </w:t>
      </w:r>
    </w:p>
    <w:p w14:paraId="7D38D99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ΜΑΥΡΟ</w:t>
      </w:r>
      <w:r>
        <w:rPr>
          <w:rFonts w:eastAsia="Times New Roman" w:cs="Times New Roman"/>
          <w:b/>
          <w:szCs w:val="24"/>
        </w:rPr>
        <w:t xml:space="preserve">ΥΔΗΣ ΒΟΡΙΔΗΣ: </w:t>
      </w:r>
      <w:r>
        <w:rPr>
          <w:rFonts w:eastAsia="Times New Roman" w:cs="Times New Roman"/>
          <w:szCs w:val="24"/>
        </w:rPr>
        <w:t>Είναι ντροπή να κλείνετε το μικρόφωνο!</w:t>
      </w:r>
    </w:p>
    <w:p w14:paraId="7D38D99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Κατ’ αρχάς, μη φωνάζετε, κύριε Βορίδη.</w:t>
      </w:r>
    </w:p>
    <w:p w14:paraId="7D38D99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Ντροπή σας! </w:t>
      </w:r>
    </w:p>
    <w:p w14:paraId="7D38D99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Φρουρά, φρουρά!</w:t>
      </w:r>
    </w:p>
    <w:p w14:paraId="7D38D99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Μισό λεπτό. Αφ’ ης στιγμής το λέει ο κ. </w:t>
      </w:r>
      <w:proofErr w:type="spellStart"/>
      <w:r>
        <w:rPr>
          <w:rFonts w:eastAsia="Times New Roman" w:cs="Times New Roman"/>
          <w:szCs w:val="24"/>
        </w:rPr>
        <w:t>Μηταράκης</w:t>
      </w:r>
      <w:proofErr w:type="spellEnd"/>
      <w:r>
        <w:rPr>
          <w:rFonts w:eastAsia="Times New Roman" w:cs="Times New Roman"/>
          <w:szCs w:val="24"/>
        </w:rPr>
        <w:t>, δεν έχει κα</w:t>
      </w:r>
      <w:r>
        <w:rPr>
          <w:rFonts w:eastAsia="Times New Roman" w:cs="Times New Roman"/>
          <w:szCs w:val="24"/>
        </w:rPr>
        <w:t>μ</w:t>
      </w:r>
      <w:r>
        <w:rPr>
          <w:rFonts w:eastAsia="Times New Roman" w:cs="Times New Roman"/>
          <w:szCs w:val="24"/>
        </w:rPr>
        <w:t>μία αξία. Πάμε παρακάτω. Δεν έχει κα</w:t>
      </w:r>
      <w:r>
        <w:rPr>
          <w:rFonts w:eastAsia="Times New Roman" w:cs="Times New Roman"/>
          <w:szCs w:val="24"/>
        </w:rPr>
        <w:t>μ</w:t>
      </w:r>
      <w:r>
        <w:rPr>
          <w:rFonts w:eastAsia="Times New Roman" w:cs="Times New Roman"/>
          <w:szCs w:val="24"/>
        </w:rPr>
        <w:t>μία αξία.</w:t>
      </w:r>
    </w:p>
    <w:p w14:paraId="7D38D99C"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Νέας Δημοκρατίας)</w:t>
      </w:r>
    </w:p>
    <w:p w14:paraId="7D38D99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Είναι ντροπή να κλείνετε το μικρόφωνο!</w:t>
      </w:r>
    </w:p>
    <w:p w14:paraId="7D38D99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 xml:space="preserve">ΡΙΔΗΣ: </w:t>
      </w:r>
      <w:r>
        <w:rPr>
          <w:rFonts w:eastAsia="Times New Roman" w:cs="Times New Roman"/>
          <w:szCs w:val="24"/>
        </w:rPr>
        <w:t>Κλείσατε το μικρόφωνο από τον Αντιπρόεδρο!</w:t>
      </w:r>
    </w:p>
    <w:p w14:paraId="7D38D99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Ζήτησε τον λόγο για ένα λεπτό. Είναι προσωπικό αυτό τώρα;</w:t>
      </w:r>
    </w:p>
    <w:p w14:paraId="7D38D9A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Θέλω τον λόγο επί προσωπικού!</w:t>
      </w:r>
    </w:p>
    <w:p w14:paraId="7D38D9A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Κύριε Πρόεδρε, θέλω </w:t>
      </w:r>
      <w:r>
        <w:rPr>
          <w:rFonts w:eastAsia="Times New Roman" w:cs="Times New Roman"/>
          <w:szCs w:val="24"/>
        </w:rPr>
        <w:t>κι εγώ τον λόγο.</w:t>
      </w:r>
    </w:p>
    <w:p w14:paraId="7D38D9A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κύριε </w:t>
      </w:r>
      <w:proofErr w:type="spellStart"/>
      <w:r>
        <w:rPr>
          <w:rFonts w:eastAsia="Times New Roman" w:cs="Times New Roman"/>
          <w:szCs w:val="24"/>
        </w:rPr>
        <w:t>Τζανακόπουλε</w:t>
      </w:r>
      <w:proofErr w:type="spellEnd"/>
      <w:r>
        <w:rPr>
          <w:rFonts w:eastAsia="Times New Roman" w:cs="Times New Roman"/>
          <w:szCs w:val="24"/>
        </w:rPr>
        <w:t>, δεν έχετε τίποτα.</w:t>
      </w:r>
    </w:p>
    <w:p w14:paraId="7D38D9A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Κύριε Πρόεδρε, κατεβείτε από την Έδρα, γιατί εσείς προσωπικά με προσβάλατε και θέλω τον λόγο επί προσωπικού.</w:t>
      </w:r>
    </w:p>
    <w:p w14:paraId="7D38D9A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w:t>
      </w:r>
      <w:r>
        <w:rPr>
          <w:rFonts w:eastAsia="Times New Roman" w:cs="Times New Roman"/>
          <w:szCs w:val="24"/>
        </w:rPr>
        <w:t>παρακαλώ πάρα πολύ!</w:t>
      </w:r>
    </w:p>
    <w:p w14:paraId="7D38D9A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Με προσβάλατε!</w:t>
      </w:r>
    </w:p>
    <w:p w14:paraId="7D38D9A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Καθίστε κάτω!</w:t>
      </w:r>
    </w:p>
    <w:p w14:paraId="7D38D9A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θέλω τον λόγο.</w:t>
      </w:r>
    </w:p>
    <w:p w14:paraId="7D38D9A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δώσω τον λόγο στον κ. </w:t>
      </w:r>
      <w:proofErr w:type="spellStart"/>
      <w:r>
        <w:rPr>
          <w:rFonts w:eastAsia="Times New Roman" w:cs="Times New Roman"/>
          <w:szCs w:val="24"/>
        </w:rPr>
        <w:t>Τζανακόπουλο</w:t>
      </w:r>
      <w:proofErr w:type="spellEnd"/>
      <w:r>
        <w:rPr>
          <w:rFonts w:eastAsia="Times New Roman" w:cs="Times New Roman"/>
          <w:szCs w:val="24"/>
        </w:rPr>
        <w:t xml:space="preserve"> και μετά στον κ. Τζαβάρα.</w:t>
      </w:r>
    </w:p>
    <w:p w14:paraId="7D38D9A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ΝΟΤΗΣ Μ</w:t>
      </w:r>
      <w:r>
        <w:rPr>
          <w:rFonts w:eastAsia="Times New Roman" w:cs="Times New Roman"/>
          <w:b/>
          <w:szCs w:val="24"/>
        </w:rPr>
        <w:t xml:space="preserve">ΗΤΑΡΑΚΗΣ: </w:t>
      </w:r>
      <w:r>
        <w:rPr>
          <w:rFonts w:eastAsia="Times New Roman" w:cs="Times New Roman"/>
          <w:szCs w:val="24"/>
        </w:rPr>
        <w:t>Κύριε Πρόεδρε, με προσβάλατε εσείς και δεν έχετε τέτοιο δικαίωμα. Θέλω να γραφτεί στα Πρακτικά ότι με προσβάλατε.</w:t>
      </w:r>
    </w:p>
    <w:p w14:paraId="7D38D9A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Καθίστε κάτω. Θα γραφτεί στα Πρακτικά αυτό που είπατε.</w:t>
      </w:r>
    </w:p>
    <w:p w14:paraId="7D38D9A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Θέλω να μου δώσετε τον λόγο</w:t>
      </w:r>
      <w:r>
        <w:rPr>
          <w:rFonts w:eastAsia="Times New Roman" w:cs="Times New Roman"/>
          <w:szCs w:val="24"/>
        </w:rPr>
        <w:t>.</w:t>
      </w:r>
    </w:p>
    <w:p w14:paraId="7D38D9A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έχετε τον λόγο.</w:t>
      </w:r>
    </w:p>
    <w:p w14:paraId="7D38D9A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Είπατε κάτι εις βάρος μου.</w:t>
      </w:r>
    </w:p>
    <w:p w14:paraId="7D38D9A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Δείτε το βίντεο τι είπατε προηγουμένως. Εντάξει; Δείτε το βίντεο.</w:t>
      </w:r>
    </w:p>
    <w:p w14:paraId="7D38D9A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Ντροπή! Ζητώ τον λόγο!</w:t>
      </w:r>
    </w:p>
    <w:p w14:paraId="7D38D9B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Καθίστε, καθίστε. Δεν έχετε τον λόγο.</w:t>
      </w:r>
    </w:p>
    <w:p w14:paraId="7D38D9B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Δεν κάθομαι, κύριε Πρόεδρε.</w:t>
      </w:r>
    </w:p>
    <w:p w14:paraId="7D38D9B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έχετε τον λόγο! </w:t>
      </w:r>
    </w:p>
    <w:p w14:paraId="7D38D9B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Θέλω να απαντήσω!</w:t>
      </w:r>
    </w:p>
    <w:p w14:paraId="7D38D9B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Μα, δεν γίνεται αυτό το πράγμα. Καταλάβατε; </w:t>
      </w:r>
    </w:p>
    <w:p w14:paraId="7D38D9B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Επιτρέψτε μου. Κάποιος πρέπει να υπενθυμίσει σ’ αυτήν εδώ την Αίθουσα ότι αυτό είναι ελληνικό Κοινοβούλιο και ότι δεν εκβιάζεται κάθε φορά το Προεδρείο.</w:t>
      </w:r>
    </w:p>
    <w:p w14:paraId="7D38D9B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7D38D9B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Ακριβώς, κύριε Βορίδη, είτε σας αρέσει, είτε δεν σας αρέσει. Καθίστε κάτω.</w:t>
      </w:r>
    </w:p>
    <w:p w14:paraId="7D38D9B8"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Νέας Δημοκρατίας)</w:t>
      </w:r>
    </w:p>
    <w:p w14:paraId="7D38D9B9" w14:textId="77777777" w:rsidR="0056040B" w:rsidRDefault="008F3B9C">
      <w:pPr>
        <w:spacing w:after="0" w:line="600" w:lineRule="auto"/>
        <w:ind w:firstLine="720"/>
        <w:rPr>
          <w:rFonts w:eastAsia="Times New Roman" w:cs="Times New Roman"/>
          <w:szCs w:val="24"/>
        </w:rPr>
      </w:pPr>
      <w:r>
        <w:rPr>
          <w:rFonts w:eastAsia="Times New Roman" w:cs="Times New Roman"/>
          <w:szCs w:val="24"/>
        </w:rPr>
        <w:t>Δεν εφάρμοσα τον Κανονισμό;</w:t>
      </w:r>
    </w:p>
    <w:p w14:paraId="7D38D9B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 Διαβάστε τι λέει ο Κανονισμός. Όταν σας ζητάνε τον λόγο επ</w:t>
      </w:r>
      <w:r>
        <w:rPr>
          <w:rFonts w:eastAsia="Times New Roman" w:cs="Times New Roman"/>
          <w:szCs w:val="24"/>
        </w:rPr>
        <w:t>ί προσωπικού, είστε υποχρεωμένος να τον δώσετε και να ακούσετε την ανάπτυξη του προσωπικού. Μετά, να κρίνετε εάν υπάρχει και αν δεν υπάρχει, τελειώνει η κουβέντα.</w:t>
      </w:r>
    </w:p>
    <w:p w14:paraId="7D38D9B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Βορίδη, ακούστε να δείτε. Εδώ δεν είναι αίθουσα δικαστ</w:t>
      </w:r>
      <w:r>
        <w:rPr>
          <w:rFonts w:eastAsia="Times New Roman" w:cs="Times New Roman"/>
          <w:szCs w:val="24"/>
        </w:rPr>
        <w:t>ηρίου. Δηλαδή, η ομιλία του κ. Γεωργιάδη ήταν για να θεμελιώσει το προσωπικό; Σοβαρολογείτε;</w:t>
      </w:r>
    </w:p>
    <w:p w14:paraId="7D38D9B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Έτσι λέει ο Κανονισμός. Δίνετε τον λόγο για ένα λεπτό και αν δεν υπάρχει προσωπικό, τελειώνει η κουβέντα. Αυτό λέει.</w:t>
      </w:r>
    </w:p>
    <w:p w14:paraId="7D38D9B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Ακούστε, κύριε Βορίδη. Εγώ δεν θέλω να κάνω χρήση αυτού του μικροφώνου. Ο καλός διαιτητής περνά απαρατήρητος. Όμως, προϋποθέτει να εφαρμόσει το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w:t>
      </w:r>
    </w:p>
    <w:p w14:paraId="7D38D9BE"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Νέας Δημοκρατίας)</w:t>
      </w:r>
    </w:p>
    <w:p w14:paraId="7D38D9B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ΜΑΥΡ</w:t>
      </w:r>
      <w:r>
        <w:rPr>
          <w:rFonts w:eastAsia="Times New Roman" w:cs="Times New Roman"/>
          <w:b/>
          <w:szCs w:val="24"/>
        </w:rPr>
        <w:t xml:space="preserve">ΟΥΔΗΣ ΒΟΡΙΔΗΣ: </w:t>
      </w:r>
      <w:r>
        <w:rPr>
          <w:rFonts w:eastAsia="Times New Roman" w:cs="Times New Roman"/>
          <w:szCs w:val="24"/>
        </w:rPr>
        <w:t>Μη λέτε τώρα για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w:t>
      </w:r>
    </w:p>
    <w:p w14:paraId="7D38D9C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Κύριε Πρόεδρε… </w:t>
      </w:r>
    </w:p>
    <w:p w14:paraId="7D38D9C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Καθίστε τώρα κάτω, κύριε </w:t>
      </w:r>
      <w:proofErr w:type="spellStart"/>
      <w:r>
        <w:rPr>
          <w:rFonts w:eastAsia="Times New Roman" w:cs="Times New Roman"/>
          <w:szCs w:val="24"/>
        </w:rPr>
        <w:t>Μηταράκη</w:t>
      </w:r>
      <w:proofErr w:type="spellEnd"/>
      <w:r>
        <w:rPr>
          <w:rFonts w:eastAsia="Times New Roman" w:cs="Times New Roman"/>
          <w:szCs w:val="24"/>
        </w:rPr>
        <w:t>.</w:t>
      </w:r>
    </w:p>
    <w:p w14:paraId="7D38D9C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Να ανακαλέσετε για να καθίσω.</w:t>
      </w:r>
    </w:p>
    <w:p w14:paraId="7D38D9C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ανακαλώ. Και να σας πω για</w:t>
      </w:r>
      <w:r>
        <w:rPr>
          <w:rFonts w:eastAsia="Times New Roman" w:cs="Times New Roman"/>
          <w:szCs w:val="24"/>
        </w:rPr>
        <w:t>τί; Γι’ αυτό που είπατε προηγουμένως. Ακούγατε τι λέγατε; Αν προτρέχει η γλώσσα της διανοίας σας, εγώ δεν έχω κα</w:t>
      </w:r>
      <w:r>
        <w:rPr>
          <w:rFonts w:eastAsia="Times New Roman" w:cs="Times New Roman"/>
          <w:szCs w:val="24"/>
        </w:rPr>
        <w:t>μ</w:t>
      </w:r>
      <w:r>
        <w:rPr>
          <w:rFonts w:eastAsia="Times New Roman" w:cs="Times New Roman"/>
          <w:szCs w:val="24"/>
        </w:rPr>
        <w:t>μία ευθύνη.</w:t>
      </w:r>
    </w:p>
    <w:p w14:paraId="7D38D9C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«Ντροπή σας» είπα.</w:t>
      </w:r>
    </w:p>
    <w:p w14:paraId="7D38D9C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Το παίρνετε πίσω;</w:t>
      </w:r>
    </w:p>
    <w:p w14:paraId="7D38D9C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Όχι.</w:t>
      </w:r>
    </w:p>
    <w:p w14:paraId="7D38D9C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Βαρεμένος): </w:t>
      </w:r>
      <w:r>
        <w:rPr>
          <w:rFonts w:eastAsia="Times New Roman" w:cs="Times New Roman"/>
          <w:szCs w:val="24"/>
        </w:rPr>
        <w:t>Ε, καθίστε κάτω τότε!</w:t>
      </w:r>
    </w:p>
    <w:p w14:paraId="7D38D9C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και μετά ο κ. Τζαβάρας.</w:t>
      </w:r>
    </w:p>
    <w:p w14:paraId="7D38D9C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εγώ είμαι Κοινοβουλευτικός Εκπρόσωπος…</w:t>
      </w:r>
    </w:p>
    <w:p w14:paraId="7D38D9C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7D38D9C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Σε ποιον α</w:t>
      </w:r>
      <w:r>
        <w:rPr>
          <w:rFonts w:eastAsia="Times New Roman" w:cs="Times New Roman"/>
          <w:szCs w:val="24"/>
        </w:rPr>
        <w:t xml:space="preserve">πευθύνεστε τώρα, κύριε Παπαθεοδώρου; Δηλαδή, εδώ που μας χρωστούσαν, μας πήραν και το βόδι. </w:t>
      </w:r>
    </w:p>
    <w:p w14:paraId="7D38D9C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Ορίστε, κύριε Τζαβάρα, τι θα θέλατε;</w:t>
      </w:r>
    </w:p>
    <w:p w14:paraId="7D38D9CD"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Θέμα πρώτο: Σύμφωνα με το άρθρο 66 του Κανονισμού, όταν η Βουλή συνεδριάζει με ημερήσια διάταξη νομοθετική λειτουργία, τον λόγο από την Κυβέρνηση τον παίρνει ο αρμόδιος Υπουργός. Αρμόδιος δε Υπουργός είναι αυτός που εισηγείται το νομοσχέδιο ή εκείνος ο οπο</w:t>
      </w:r>
      <w:r>
        <w:rPr>
          <w:rFonts w:eastAsia="Times New Roman" w:cs="Times New Roman"/>
          <w:szCs w:val="24"/>
        </w:rPr>
        <w:t xml:space="preserve">ίος έχει καταθέσει </w:t>
      </w:r>
      <w:r>
        <w:rPr>
          <w:rFonts w:eastAsia="Times New Roman" w:cs="Times New Roman"/>
          <w:bCs/>
          <w:szCs w:val="24"/>
        </w:rPr>
        <w:t>τροπολογία</w:t>
      </w:r>
      <w:r>
        <w:rPr>
          <w:rFonts w:eastAsia="Times New Roman" w:cs="Times New Roman"/>
          <w:szCs w:val="24"/>
        </w:rPr>
        <w:t xml:space="preserve">. </w:t>
      </w:r>
    </w:p>
    <w:p w14:paraId="7D38D9CE"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πρώτο, λοιπόν, ατόπημα από το οποίο ξεχύθηκε και προέκυψε όλη αυτή εδώ η αταξία, είναι γιατί δώσατε τον λόγο στον κ. </w:t>
      </w:r>
      <w:proofErr w:type="spellStart"/>
      <w:r>
        <w:rPr>
          <w:rFonts w:eastAsia="Times New Roman" w:cs="Times New Roman"/>
          <w:szCs w:val="24"/>
        </w:rPr>
        <w:t>Τζανακόπουλο</w:t>
      </w:r>
      <w:proofErr w:type="spellEnd"/>
      <w:r>
        <w:rPr>
          <w:rFonts w:eastAsia="Times New Roman" w:cs="Times New Roman"/>
          <w:szCs w:val="24"/>
        </w:rPr>
        <w:t xml:space="preserve"> χωρίς να δικαιούται να τον πάρει, πρώτον, γιατί δεν έχει συμμετοχή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νομοθετική λ</w:t>
      </w:r>
      <w:r>
        <w:rPr>
          <w:rFonts w:eastAsia="Times New Roman" w:cs="Times New Roman"/>
          <w:szCs w:val="24"/>
        </w:rPr>
        <w:t xml:space="preserve">ειτουργία και, δεύτερον, γιατί τουλάχιστον έπρεπε να σέβεται ότι εδώ μιλάνε Βουλευτές. </w:t>
      </w:r>
    </w:p>
    <w:p w14:paraId="7D38D9CF"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Τα είπατε; Τελειώσατε; </w:t>
      </w:r>
    </w:p>
    <w:p w14:paraId="7D38D9D0"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Και τώρα θα απαντήσω βέβαια. </w:t>
      </w:r>
    </w:p>
    <w:p w14:paraId="7D38D9D1"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w:t>
      </w:r>
    </w:p>
    <w:p w14:paraId="7D38D9D2" w14:textId="77777777" w:rsidR="0056040B" w:rsidRDefault="008F3B9C">
      <w:pPr>
        <w:spacing w:after="0"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 xml:space="preserve">διαμαρτυρίες </w:t>
      </w:r>
      <w:r>
        <w:rPr>
          <w:rFonts w:eastAsia="Times New Roman"/>
          <w:szCs w:val="24"/>
        </w:rPr>
        <w:t>από την πτέρυγα της Νέας Δημοκρατίας)</w:t>
      </w:r>
    </w:p>
    <w:p w14:paraId="7D38D9D3"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Μα, τι μου λέτε τώρα, κύριε Πρόεδρε; Καλά, έχετε δικό σας </w:t>
      </w:r>
      <w:r>
        <w:rPr>
          <w:rFonts w:eastAsia="Times New Roman" w:cs="Times New Roman"/>
          <w:szCs w:val="24"/>
        </w:rPr>
        <w:t xml:space="preserve">Κανονισμό </w:t>
      </w:r>
      <w:r>
        <w:rPr>
          <w:rFonts w:eastAsia="Times New Roman" w:cs="Times New Roman"/>
          <w:szCs w:val="24"/>
        </w:rPr>
        <w:t xml:space="preserve">εδώ; </w:t>
      </w:r>
    </w:p>
    <w:p w14:paraId="7D38D9D4" w14:textId="77777777" w:rsidR="0056040B" w:rsidRDefault="008F3B9C">
      <w:pPr>
        <w:tabs>
          <w:tab w:val="left" w:pos="3873"/>
        </w:tabs>
        <w:spacing w:after="0" w:line="60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Για αυτό που είπατε θέλω να πω κάτι. Τελειώστε και θα σας πω.</w:t>
      </w:r>
      <w:r>
        <w:rPr>
          <w:rFonts w:eastAsia="Times New Roman" w:cs="Times New Roman"/>
          <w:b/>
          <w:szCs w:val="24"/>
        </w:rPr>
        <w:t xml:space="preserve"> </w:t>
      </w:r>
    </w:p>
    <w:p w14:paraId="7D38D9D5"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ΤΖΑΒΑΡΑΣ: </w:t>
      </w:r>
      <w:r>
        <w:rPr>
          <w:rFonts w:eastAsia="Times New Roman" w:cs="Times New Roman"/>
          <w:szCs w:val="24"/>
        </w:rPr>
        <w:t>Δεν τελείωσα. Είπα πρώτον.</w:t>
      </w:r>
    </w:p>
    <w:p w14:paraId="7D38D9D6"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δεν κρατείται χρόνος. </w:t>
      </w:r>
    </w:p>
    <w:p w14:paraId="7D38D9D7"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Εγώ φταίω και </w:t>
      </w:r>
      <w:r>
        <w:rPr>
          <w:rFonts w:eastAsia="Times New Roman" w:cs="Times New Roman"/>
          <w:szCs w:val="24"/>
        </w:rPr>
        <w:t xml:space="preserve">γι’ </w:t>
      </w:r>
      <w:r>
        <w:rPr>
          <w:rFonts w:eastAsia="Times New Roman" w:cs="Times New Roman"/>
          <w:szCs w:val="24"/>
        </w:rPr>
        <w:t>αυτό;</w:t>
      </w:r>
    </w:p>
    <w:p w14:paraId="7D38D9D8"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Συγγνώμη. Δεν άκουσα το πρώτο. Δεν το άκουσα.</w:t>
      </w:r>
    </w:p>
    <w:p w14:paraId="7D38D9D9"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w:t>
      </w:r>
      <w:r>
        <w:rPr>
          <w:rFonts w:eastAsia="Times New Roman" w:cs="Times New Roman"/>
          <w:szCs w:val="24"/>
        </w:rPr>
        <w:t xml:space="preserve">ύτερον, ήρθε, λοιπόν, ο κ. </w:t>
      </w:r>
      <w:proofErr w:type="spellStart"/>
      <w:r>
        <w:rPr>
          <w:rFonts w:eastAsia="Times New Roman" w:cs="Times New Roman"/>
          <w:szCs w:val="24"/>
        </w:rPr>
        <w:t>Τζανακόπουλος</w:t>
      </w:r>
      <w:proofErr w:type="spellEnd"/>
      <w:r>
        <w:rPr>
          <w:rFonts w:eastAsia="Times New Roman" w:cs="Times New Roman"/>
          <w:szCs w:val="24"/>
        </w:rPr>
        <w:t xml:space="preserve"> χωρίς να έχει το δικαίωμα να μιλήσει και εμείς δεν κάναμε καμμία ένσταση, γιατί </w:t>
      </w:r>
      <w:r>
        <w:rPr>
          <w:rFonts w:eastAsia="Times New Roman" w:cs="Times New Roman"/>
          <w:szCs w:val="24"/>
        </w:rPr>
        <w:t xml:space="preserve">ακριβώς </w:t>
      </w:r>
      <w:r>
        <w:rPr>
          <w:rFonts w:eastAsia="Times New Roman" w:cs="Times New Roman"/>
          <w:szCs w:val="24"/>
        </w:rPr>
        <w:t>θέλουμε σ</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Αίθουσα να συμβάλλουν όλοι, έστω και αντικανονικά, </w:t>
      </w:r>
      <w:r>
        <w:rPr>
          <w:rFonts w:eastAsia="Times New Roman" w:cs="Times New Roman"/>
          <w:szCs w:val="24"/>
        </w:rPr>
        <w:t xml:space="preserve">σ’ </w:t>
      </w:r>
      <w:r>
        <w:rPr>
          <w:rFonts w:eastAsia="Times New Roman" w:cs="Times New Roman"/>
          <w:szCs w:val="24"/>
        </w:rPr>
        <w:t>έναν ήρεμο και πολιτισμένο διάλογο που αναβαθμίζει κ</w:t>
      </w:r>
      <w:r>
        <w:rPr>
          <w:rFonts w:eastAsia="Times New Roman" w:cs="Times New Roman"/>
          <w:szCs w:val="24"/>
        </w:rPr>
        <w:t>αι ανυψώνει την κοινοβουλευτική δημοκρατία, η οποία στηρίζεται σε αντιπαράθεση επιχειρημάτων.</w:t>
      </w:r>
    </w:p>
    <w:p w14:paraId="7D38D9DA"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Περίμενα, λοιπόν, από τον κ. </w:t>
      </w:r>
      <w:proofErr w:type="spellStart"/>
      <w:r>
        <w:rPr>
          <w:rFonts w:eastAsia="Times New Roman" w:cs="Times New Roman"/>
          <w:szCs w:val="24"/>
        </w:rPr>
        <w:t>Τζανακόπουλο</w:t>
      </w:r>
      <w:proofErr w:type="spellEnd"/>
      <w:r>
        <w:rPr>
          <w:rFonts w:eastAsia="Times New Roman" w:cs="Times New Roman"/>
          <w:szCs w:val="24"/>
        </w:rPr>
        <w:t xml:space="preserve"> ως νομικό και συνάδελφο να ακούσω επιχειρήματα. Δυστυχώς, πήρε τη σκυτάλη από τις πιο άσχημες και τις πιο κακόφωνες παρο</w:t>
      </w:r>
      <w:r>
        <w:rPr>
          <w:rFonts w:eastAsia="Times New Roman" w:cs="Times New Roman"/>
          <w:szCs w:val="24"/>
        </w:rPr>
        <w:t>υσίες του κόμματός του και δημιούργησε την εντύπωση ότι στα λόγια του Προέδρου της Κοινοβουλευτικής Ομάδας, ο οποίος μίλησε πράγματι για το νομοσχέδιο, αλλά έκανε και δύο αναφορές στην επικαιρότητα, υπήρξε η παραμικρή, η οποιαδήποτε προσπάθεια να εκχυδαϊστ</w:t>
      </w:r>
      <w:r>
        <w:rPr>
          <w:rFonts w:eastAsia="Times New Roman" w:cs="Times New Roman"/>
          <w:szCs w:val="24"/>
        </w:rPr>
        <w:t xml:space="preserve">εί αυτός ο διάλογος. </w:t>
      </w:r>
    </w:p>
    <w:p w14:paraId="7D38D9DB"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Και το πρώτο θέμα που έθεσε ποιο είναι; Αυτό για το οποίο ο ίδιος ο Πρωθυπουργός συναίνεσε, ότι ήταν ηθικά απαράδεκτη η συμπεριφορά της Αναπληρώτριας Υπουργού του, της </w:t>
      </w:r>
      <w:r>
        <w:rPr>
          <w:rFonts w:eastAsia="Times New Roman" w:cs="Times New Roman"/>
          <w:szCs w:val="24"/>
        </w:rPr>
        <w:t xml:space="preserve">κ. </w:t>
      </w:r>
      <w:r>
        <w:rPr>
          <w:rFonts w:eastAsia="Times New Roman" w:cs="Times New Roman"/>
          <w:szCs w:val="24"/>
        </w:rPr>
        <w:t>Αντωνοπούλου, να επιδιώκει να πάρει ένα επίδομα το οποίο όχι δε</w:t>
      </w:r>
      <w:r>
        <w:rPr>
          <w:rFonts w:eastAsia="Times New Roman" w:cs="Times New Roman"/>
          <w:szCs w:val="24"/>
        </w:rPr>
        <w:t xml:space="preserve">ν εδικαιούτο με βάση τον νόμο. Είναι, αν δεν </w:t>
      </w:r>
      <w:proofErr w:type="spellStart"/>
      <w:r>
        <w:rPr>
          <w:rFonts w:eastAsia="Times New Roman" w:cs="Times New Roman"/>
          <w:szCs w:val="24"/>
        </w:rPr>
        <w:t>απατώμαι</w:t>
      </w:r>
      <w:proofErr w:type="spellEnd"/>
      <w:r>
        <w:rPr>
          <w:rFonts w:eastAsia="Times New Roman" w:cs="Times New Roman"/>
          <w:szCs w:val="24"/>
        </w:rPr>
        <w:t xml:space="preserve">, ο ν.3663/2015, τον οποίο εσείς οι ίδιοι ψηφίσατε, </w:t>
      </w:r>
      <w:r>
        <w:rPr>
          <w:rFonts w:eastAsia="Times New Roman"/>
          <w:bCs/>
        </w:rPr>
        <w:t>προκειμένου να</w:t>
      </w:r>
      <w:r>
        <w:rPr>
          <w:rFonts w:eastAsia="Times New Roman" w:cs="Times New Roman"/>
          <w:szCs w:val="24"/>
        </w:rPr>
        <w:t xml:space="preserve"> δώσετε σε εξωκοινοβουλευτικά πρόσωπα το επίδομα αυτό, που μόνο Βουλευτές το παίρνουν και μάλιστα προερχόμενοι εκ της επαρχίας. </w:t>
      </w:r>
    </w:p>
    <w:p w14:paraId="7D38D9DC"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Άρα, αφο</w:t>
      </w:r>
      <w:r>
        <w:rPr>
          <w:rFonts w:eastAsia="Times New Roman" w:cs="Times New Roman"/>
          <w:szCs w:val="24"/>
        </w:rPr>
        <w:t xml:space="preserve">ύ </w:t>
      </w:r>
      <w:r>
        <w:rPr>
          <w:rFonts w:eastAsia="Times New Roman" w:cs="Times New Roman"/>
          <w:szCs w:val="24"/>
        </w:rPr>
        <w:t>ο</w:t>
      </w:r>
      <w:r>
        <w:rPr>
          <w:rFonts w:eastAsia="Times New Roman" w:cs="Times New Roman"/>
          <w:szCs w:val="24"/>
        </w:rPr>
        <w:t xml:space="preserve"> ίδιος ο Πρωθυπουργός αυτό το ηθικό παράπτωμα της Υπουργού του, όχι μόνο το αποδέχθηκε και το αναγνώρισε, αλλά </w:t>
      </w:r>
      <w:proofErr w:type="spellStart"/>
      <w:r>
        <w:rPr>
          <w:rFonts w:eastAsia="Times New Roman" w:cs="Times New Roman"/>
          <w:szCs w:val="24"/>
        </w:rPr>
        <w:t>εθεώρησε</w:t>
      </w:r>
      <w:proofErr w:type="spellEnd"/>
      <w:r>
        <w:rPr>
          <w:rFonts w:eastAsia="Times New Roman" w:cs="Times New Roman"/>
          <w:szCs w:val="24"/>
        </w:rPr>
        <w:t xml:space="preserve"> ότι είναι τόσο πολύ σοβαρό για την αντίληψή του, ώστε να επισύρει και αποδοχή της παραίτησής της, απορώ γιατί, κύριε </w:t>
      </w:r>
      <w:proofErr w:type="spellStart"/>
      <w:r>
        <w:rPr>
          <w:rFonts w:eastAsia="Times New Roman" w:cs="Times New Roman"/>
          <w:szCs w:val="24"/>
        </w:rPr>
        <w:t>Τζανακόπουλε</w:t>
      </w:r>
      <w:proofErr w:type="spellEnd"/>
      <w:r>
        <w:rPr>
          <w:rFonts w:eastAsia="Times New Roman" w:cs="Times New Roman"/>
          <w:szCs w:val="24"/>
        </w:rPr>
        <w:t>, ήρ</w:t>
      </w:r>
      <w:r>
        <w:rPr>
          <w:rFonts w:eastAsia="Times New Roman" w:cs="Times New Roman"/>
          <w:szCs w:val="24"/>
        </w:rPr>
        <w:t xml:space="preserve">θατε εδώ να μας κουνήσετε το </w:t>
      </w:r>
      <w:r>
        <w:rPr>
          <w:rFonts w:eastAsia="Times New Roman" w:cs="Times New Roman"/>
          <w:szCs w:val="24"/>
        </w:rPr>
        <w:t xml:space="preserve">δάκτυλο </w:t>
      </w:r>
      <w:r>
        <w:rPr>
          <w:rFonts w:eastAsia="Times New Roman" w:cs="Times New Roman"/>
          <w:szCs w:val="24"/>
        </w:rPr>
        <w:t xml:space="preserve">και με επηρμένη την </w:t>
      </w:r>
      <w:proofErr w:type="spellStart"/>
      <w:r>
        <w:rPr>
          <w:rFonts w:eastAsia="Times New Roman" w:cs="Times New Roman"/>
          <w:szCs w:val="24"/>
        </w:rPr>
        <w:t>οφρύ</w:t>
      </w:r>
      <w:proofErr w:type="spellEnd"/>
      <w:r>
        <w:rPr>
          <w:rFonts w:eastAsia="Times New Roman" w:cs="Times New Roman"/>
          <w:szCs w:val="24"/>
        </w:rPr>
        <w:t xml:space="preserve"> να απευθυνθείτε σε εμάς για να μας πείτε τι; Το αυτονόητο;</w:t>
      </w:r>
    </w:p>
    <w:p w14:paraId="7D38D9DD"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D38D9DE" w14:textId="77777777" w:rsidR="0056040B" w:rsidRDefault="008F3B9C">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Εσείς κουνήσατε το </w:t>
      </w:r>
      <w:r>
        <w:rPr>
          <w:rFonts w:eastAsia="Times New Roman" w:cs="Times New Roman"/>
          <w:szCs w:val="24"/>
        </w:rPr>
        <w:t>δάκτυλο</w:t>
      </w:r>
      <w:r>
        <w:rPr>
          <w:rFonts w:eastAsia="Times New Roman" w:cs="Times New Roman"/>
          <w:szCs w:val="24"/>
        </w:rPr>
        <w:t>.</w:t>
      </w:r>
      <w:r>
        <w:rPr>
          <w:rFonts w:eastAsia="Times New Roman" w:cs="Times New Roman"/>
          <w:b/>
          <w:szCs w:val="24"/>
        </w:rPr>
        <w:t xml:space="preserve"> </w:t>
      </w:r>
    </w:p>
    <w:p w14:paraId="7D38D9D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Τζαβάρα! Σας ακούσαμε.</w:t>
      </w:r>
    </w:p>
    <w:p w14:paraId="7D38D9E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Τρίτον. </w:t>
      </w:r>
    </w:p>
    <w:p w14:paraId="7D38D9E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και τρίτον; </w:t>
      </w:r>
    </w:p>
    <w:p w14:paraId="7D38D9E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Και πάμε τώρα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D38D9E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Δεν τηρείται ο χρόνος, </w:t>
      </w:r>
      <w:r>
        <w:rPr>
          <w:rFonts w:eastAsia="Times New Roman" w:cs="Times New Roman"/>
          <w:szCs w:val="24"/>
        </w:rPr>
        <w:t>κύριε Πρόεδρε. Μιλάει πολύ ώρα.</w:t>
      </w:r>
    </w:p>
    <w:p w14:paraId="7D38D9E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Τελειώνω. Έρχομαι τώρα, για να καταλήξω,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D38D9E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xml:space="preserve">, εσείς, ως νομικός, είστε ικανοποιημένος από τον τρόπο που η Κυβέρνησή σας αντιμετώπισε προδικαστικά αυτό το </w:t>
      </w:r>
      <w:r>
        <w:rPr>
          <w:rFonts w:eastAsia="Times New Roman" w:cs="Times New Roman"/>
          <w:szCs w:val="24"/>
        </w:rPr>
        <w:t>συγκεκριμένο θέμα;</w:t>
      </w:r>
    </w:p>
    <w:p w14:paraId="7D38D9E6" w14:textId="77777777" w:rsidR="0056040B" w:rsidRDefault="008F3B9C">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Απολύτως!</w:t>
      </w:r>
    </w:p>
    <w:p w14:paraId="7D38D9E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αν θέλετε, να σας πω και κάτι για αυτό που κάνετε σήμερα</w:t>
      </w:r>
      <w:r>
        <w:rPr>
          <w:rFonts w:eastAsia="Times New Roman" w:cs="Times New Roman"/>
          <w:szCs w:val="24"/>
        </w:rPr>
        <w:t>- εμφανίζεστε</w:t>
      </w:r>
      <w:r>
        <w:rPr>
          <w:rFonts w:eastAsia="Times New Roman" w:cs="Times New Roman"/>
          <w:szCs w:val="24"/>
        </w:rPr>
        <w:t xml:space="preserve"> σε εντελώς άκαιρο ζήτημα, ενώπιον της </w:t>
      </w:r>
      <w:proofErr w:type="spellStart"/>
      <w:r>
        <w:rPr>
          <w:rFonts w:eastAsia="Times New Roman" w:cs="Times New Roman"/>
          <w:szCs w:val="24"/>
        </w:rPr>
        <w:t>Ολομελείας</w:t>
      </w:r>
      <w:proofErr w:type="spellEnd"/>
      <w:r>
        <w:rPr>
          <w:rFonts w:eastAsia="Times New Roman" w:cs="Times New Roman"/>
          <w:szCs w:val="24"/>
        </w:rPr>
        <w:t xml:space="preserve"> της Βουλής που συνεδριάζει για</w:t>
      </w:r>
      <w:r>
        <w:rPr>
          <w:rFonts w:eastAsia="Times New Roman" w:cs="Times New Roman"/>
          <w:szCs w:val="24"/>
        </w:rPr>
        <w:t xml:space="preserve"> νομοθετική εργασία, τη στιγμή που η Ολομέλεια της Βουλής, όταν ασκούσε δικαστική αρμοδιότητα -εξαιρετική αρμοδιότητα για τη Βουλή, το λέω και το επαναλαμβάνω- του άρθρου 86, έχει ήδη δώσει απόφαση με την οποία έχει συσταθεί και όπου να ’ναι θα συγκροτηθεί</w:t>
      </w:r>
      <w:r>
        <w:rPr>
          <w:rFonts w:eastAsia="Times New Roman" w:cs="Times New Roman"/>
          <w:szCs w:val="24"/>
        </w:rPr>
        <w:t xml:space="preserve"> ειδική κοινοβουλευτική επιτροπή για τη διενέργεια προκαταρκτικής εξέτασης. </w:t>
      </w:r>
      <w:r>
        <w:rPr>
          <w:rFonts w:eastAsia="Times New Roman" w:cs="Times New Roman"/>
          <w:szCs w:val="24"/>
        </w:rPr>
        <w:t>Δηλαδή, θα ερευνήσει εάν και κατά πόσο συντρέχουν οι προϋποθέσεις για την άσκηση ποινικής δίωξης εκείνων των δέκα προσώπων. Προσέξτε!</w:t>
      </w:r>
    </w:p>
    <w:p w14:paraId="7D38D9E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w:t>
      </w:r>
    </w:p>
    <w:p w14:paraId="7D38D9E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Τζαβάρα…</w:t>
      </w:r>
    </w:p>
    <w:p w14:paraId="7D38D9E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Παρακαλώ!</w:t>
      </w:r>
    </w:p>
    <w:p w14:paraId="7D38D9E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Εγώ σας παρακαλώ! </w:t>
      </w:r>
    </w:p>
    <w:p w14:paraId="7D38D9E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Σας ερωτώ λοιπόν: Σε αυτό το όργανο που ασκεί δικαστικά καθήκοντα, με τις δικές σας δηλώσεις σήμερα δεν ασκείτε εσείς προσπάθεια επηρ</w:t>
      </w:r>
      <w:r>
        <w:rPr>
          <w:rFonts w:eastAsia="Times New Roman" w:cs="Times New Roman"/>
          <w:szCs w:val="24"/>
        </w:rPr>
        <w:t xml:space="preserve">εασμού; Αυτό συμβιβάζεται με την ιδιότητα που έχετε ως Κυβερνητικού Εκπροσώπου και με τη λειτουργία την οποία έχει αναλάβει η </w:t>
      </w:r>
      <w:r>
        <w:rPr>
          <w:rFonts w:eastAsia="Times New Roman" w:cs="Times New Roman"/>
          <w:szCs w:val="24"/>
        </w:rPr>
        <w:t xml:space="preserve">επιτροπή </w:t>
      </w:r>
      <w:r>
        <w:rPr>
          <w:rFonts w:eastAsia="Times New Roman" w:cs="Times New Roman"/>
          <w:szCs w:val="24"/>
        </w:rPr>
        <w:t xml:space="preserve">αυτή, που έχει καθαρά δικαστικό χαρακτήρα; </w:t>
      </w:r>
    </w:p>
    <w:p w14:paraId="7D38D9E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δεύτερον…</w:t>
      </w:r>
    </w:p>
    <w:p w14:paraId="7D38D9E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Τζαβάρα, ακούστε με. </w:t>
      </w:r>
    </w:p>
    <w:p w14:paraId="7D38D9E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ΤΖΑΒΑΡΑΣ: </w:t>
      </w:r>
      <w:r>
        <w:rPr>
          <w:rFonts w:eastAsia="Times New Roman" w:cs="Times New Roman"/>
          <w:szCs w:val="24"/>
        </w:rPr>
        <w:t>Θα με αφήσετε να μιλήσω;</w:t>
      </w:r>
    </w:p>
    <w:p w14:paraId="7D38D9F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σας υπενθυμίσω κάτι.</w:t>
      </w:r>
    </w:p>
    <w:p w14:paraId="7D38D9F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Υπάρχουν θεσμικά ζητήματα.</w:t>
      </w:r>
    </w:p>
    <w:p w14:paraId="7D38D9F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Θα με αφήσετε να μιλήσω; </w:t>
      </w:r>
    </w:p>
    <w:p w14:paraId="7D38D9F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να σας πω </w:t>
      </w:r>
      <w:r>
        <w:rPr>
          <w:rFonts w:eastAsia="Times New Roman" w:cs="Times New Roman"/>
          <w:szCs w:val="24"/>
        </w:rPr>
        <w:t>κάτι. Μιλήσατε …</w:t>
      </w:r>
    </w:p>
    <w:p w14:paraId="7D38D9F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Γιατί φοβάστε τον λόγο; </w:t>
      </w:r>
    </w:p>
    <w:p w14:paraId="7D38D9F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Αυτό είναι; </w:t>
      </w:r>
    </w:p>
    <w:p w14:paraId="7D38D9F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Μόνο τα ολοκληρωτικά καθεστώτα έχουν φοβία απέναντι στην ισηγορία και στην </w:t>
      </w:r>
      <w:proofErr w:type="spellStart"/>
      <w:r>
        <w:rPr>
          <w:rFonts w:eastAsia="Times New Roman" w:cs="Times New Roman"/>
          <w:szCs w:val="24"/>
        </w:rPr>
        <w:t>παρησσία</w:t>
      </w:r>
      <w:proofErr w:type="spellEnd"/>
      <w:r>
        <w:rPr>
          <w:rFonts w:eastAsia="Times New Roman" w:cs="Times New Roman"/>
          <w:szCs w:val="24"/>
        </w:rPr>
        <w:t>.</w:t>
      </w:r>
    </w:p>
    <w:p w14:paraId="7D38D9F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w:t>
      </w:r>
      <w:r>
        <w:rPr>
          <w:rFonts w:eastAsia="Times New Roman" w:cs="Times New Roman"/>
          <w:szCs w:val="24"/>
        </w:rPr>
        <w:t xml:space="preserve"> πλανάται ο φόβος από τον λόγο του κ. Τζαβάρα, εδώ τώρα. </w:t>
      </w:r>
    </w:p>
    <w:p w14:paraId="7D38D9F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Γιατί φοβάστε τον λόγο; </w:t>
      </w:r>
    </w:p>
    <w:p w14:paraId="7D38D9F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Πλανάται φόβος μεγάλος από τον λόγο σας. Να σας πω κάτι. Ξεπερνάτε…</w:t>
      </w:r>
    </w:p>
    <w:p w14:paraId="7D38D9F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Δηλαδή δεν</w:t>
      </w:r>
      <w:r>
        <w:rPr>
          <w:rFonts w:eastAsia="Times New Roman" w:cs="Times New Roman"/>
          <w:b/>
          <w:szCs w:val="24"/>
        </w:rPr>
        <w:t xml:space="preserve"> </w:t>
      </w:r>
      <w:r>
        <w:rPr>
          <w:rFonts w:eastAsia="Times New Roman" w:cs="Times New Roman"/>
          <w:szCs w:val="24"/>
        </w:rPr>
        <w:t>θέλετε τα θέματ</w:t>
      </w:r>
      <w:r>
        <w:rPr>
          <w:rFonts w:eastAsia="Times New Roman" w:cs="Times New Roman"/>
          <w:szCs w:val="24"/>
        </w:rPr>
        <w:t xml:space="preserve">α που τίθενται από τη μια μεριά να απαντώνται από την αντίπαλη; </w:t>
      </w:r>
    </w:p>
    <w:p w14:paraId="7D38D9F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Ακούστε με!</w:t>
      </w:r>
    </w:p>
    <w:p w14:paraId="7D38D9F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θέλετε να υπάρχει αντιλογία; Θέλετε να υπάρχει μόνο μονόλογος; Αυτή είναι η δημοκρατική ευαισθησία που έχετε; Λυπάμαι κ</w:t>
      </w:r>
      <w:r>
        <w:rPr>
          <w:rFonts w:eastAsia="Times New Roman" w:cs="Times New Roman"/>
          <w:szCs w:val="24"/>
        </w:rPr>
        <w:t>αι θλίβομαι.</w:t>
      </w:r>
    </w:p>
    <w:p w14:paraId="7D38D9F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Όταν ο λόγος γίνεται μονόλογος…</w:t>
      </w:r>
    </w:p>
    <w:p w14:paraId="7D38D9F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Είναι μονόλογος το ότι απαντάω; Η απάντηση είναι μονόλογος;</w:t>
      </w:r>
    </w:p>
    <w:p w14:paraId="7D38D9FF"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D38DA0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w:t>
      </w:r>
      <w:r>
        <w:rPr>
          <w:rFonts w:eastAsia="Times New Roman" w:cs="Times New Roman"/>
          <w:szCs w:val="24"/>
        </w:rPr>
        <w:t>λεπτό. Κύριε Τζαβάρα…</w:t>
      </w:r>
    </w:p>
    <w:p w14:paraId="7D38DA01"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 (Θόρυβος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D38DA0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Ησυχία, κύριοι συνάδελφοι!</w:t>
      </w:r>
    </w:p>
    <w:p w14:paraId="7D38DA0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Και τελειώνω…</w:t>
      </w:r>
    </w:p>
    <w:p w14:paraId="7D38DA0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Τζαβάρα, ακούστε με. Μιλήσατε ως Κοινοβουλευτικός Εκπρόσωπος. Έχετε πάρει τον </w:t>
      </w:r>
      <w:r>
        <w:rPr>
          <w:rFonts w:eastAsia="Times New Roman" w:cs="Times New Roman"/>
          <w:szCs w:val="24"/>
        </w:rPr>
        <w:t>λόγο πριν τον Πρόεδρό σας.</w:t>
      </w:r>
    </w:p>
    <w:p w14:paraId="7D38DA0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Απουσιάζει…</w:t>
      </w:r>
    </w:p>
    <w:p w14:paraId="7D38DA0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Τώρα κάνετε χρήση τίνος πράγματος;</w:t>
      </w:r>
    </w:p>
    <w:p w14:paraId="7D38DA0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Ενδεχομένως, κύριε Πρόεδρε, να αγνοούμε και …</w:t>
      </w:r>
    </w:p>
    <w:p w14:paraId="7D38DA08" w14:textId="77777777" w:rsidR="0056040B" w:rsidRDefault="008F3B9C">
      <w:pPr>
        <w:spacing w:after="0" w:line="600" w:lineRule="auto"/>
        <w:ind w:left="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Τίνος πράγματος κάνετε χ</w:t>
      </w:r>
      <w:r>
        <w:rPr>
          <w:rFonts w:eastAsia="Times New Roman" w:cs="Times New Roman"/>
          <w:szCs w:val="24"/>
        </w:rPr>
        <w:t xml:space="preserve">ρήση; </w:t>
      </w:r>
    </w:p>
    <w:p w14:paraId="7D38DA09" w14:textId="77777777" w:rsidR="0056040B" w:rsidRDefault="008F3B9C">
      <w:pPr>
        <w:spacing w:after="0" w:line="600" w:lineRule="auto"/>
        <w:ind w:left="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Ένα λεπτό να σας πω. </w:t>
      </w:r>
    </w:p>
    <w:p w14:paraId="7D38DA0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ένα λεπτό; Πείτε μου, τίνος πράγματος;</w:t>
      </w:r>
    </w:p>
    <w:p w14:paraId="7D38DA0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Απαντώ, γιατί όταν απουσιάζει ο Πρόεδρος της Κοινοβουλευτικής Ομάδας, σύμφωνα με τον Κανονισμό, τον εκπροσ</w:t>
      </w:r>
      <w:r>
        <w:rPr>
          <w:rFonts w:eastAsia="Times New Roman" w:cs="Times New Roman"/>
          <w:szCs w:val="24"/>
        </w:rPr>
        <w:t>ωπεί ο Κοινοβουλευτικός Εκπρόσωπος. Άρα, είστε υποχρεωμένος να μου δώσετε τον λόγο. Και παρ</w:t>
      </w:r>
      <w:r>
        <w:rPr>
          <w:rFonts w:eastAsia="Times New Roman" w:cs="Times New Roman"/>
          <w:szCs w:val="24"/>
        </w:rPr>
        <w:t xml:space="preserve">’ </w:t>
      </w:r>
      <w:r>
        <w:rPr>
          <w:rFonts w:eastAsia="Times New Roman" w:cs="Times New Roman"/>
          <w:szCs w:val="24"/>
        </w:rPr>
        <w:t xml:space="preserve">όλο που δεν θέλετε, είστε υποχρεωμένος να με ανεχθείτε ως ομιλούντα. </w:t>
      </w:r>
    </w:p>
    <w:p w14:paraId="7D38DA0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Μιλήσατε ως Κοινοβουλευτικός Εκπρόσωπος.</w:t>
      </w:r>
    </w:p>
    <w:p w14:paraId="7D38DA0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Τώρα μιλάω.</w:t>
      </w:r>
    </w:p>
    <w:p w14:paraId="7D38DA0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μιλήσατε πριν τον Πρόεδρό σας; </w:t>
      </w:r>
    </w:p>
    <w:p w14:paraId="7D38DA0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Έχω δικαίωμα παρεμβάσεως…</w:t>
      </w:r>
    </w:p>
    <w:p w14:paraId="7D38DA1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πόσο χρόνο; </w:t>
      </w:r>
    </w:p>
    <w:p w14:paraId="7D38DA1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…έχω δικαίωμα δευτερολογίας. Έ</w:t>
      </w:r>
      <w:r>
        <w:rPr>
          <w:rFonts w:eastAsia="Times New Roman" w:cs="Times New Roman"/>
          <w:szCs w:val="24"/>
        </w:rPr>
        <w:t xml:space="preserve">χω και δικαίωμα </w:t>
      </w:r>
      <w:proofErr w:type="spellStart"/>
      <w:r>
        <w:rPr>
          <w:rFonts w:eastAsia="Times New Roman" w:cs="Times New Roman"/>
          <w:szCs w:val="24"/>
        </w:rPr>
        <w:t>τριτολογίας</w:t>
      </w:r>
      <w:proofErr w:type="spellEnd"/>
      <w:r>
        <w:rPr>
          <w:rFonts w:eastAsia="Times New Roman" w:cs="Times New Roman"/>
          <w:szCs w:val="24"/>
        </w:rPr>
        <w:t xml:space="preserve">. </w:t>
      </w:r>
    </w:p>
    <w:p w14:paraId="7D38DA1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πόσο χρόνο; </w:t>
      </w:r>
    </w:p>
    <w:p w14:paraId="7D38DA1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Τα λέει ο Κανονισμός αυτά.</w:t>
      </w:r>
    </w:p>
    <w:p w14:paraId="7D38DA1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Τα εξαντλήσατε όλα. </w:t>
      </w:r>
    </w:p>
    <w:p w14:paraId="7D38DA1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proofErr w:type="spellStart"/>
      <w:r>
        <w:rPr>
          <w:rFonts w:eastAsia="Times New Roman" w:cs="Times New Roman"/>
          <w:szCs w:val="24"/>
        </w:rPr>
        <w:t>Τριτολογία</w:t>
      </w:r>
      <w:proofErr w:type="spellEnd"/>
      <w:r>
        <w:rPr>
          <w:rFonts w:eastAsia="Times New Roman" w:cs="Times New Roman"/>
          <w:szCs w:val="24"/>
        </w:rPr>
        <w:t>, για πόσο χρόνο;</w:t>
      </w:r>
    </w:p>
    <w:p w14:paraId="7D38DA1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 xml:space="preserve">Σ ΤΖΑΒΑΡΑΣ: </w:t>
      </w:r>
      <w:r>
        <w:rPr>
          <w:rFonts w:eastAsia="Times New Roman" w:cs="Times New Roman"/>
          <w:szCs w:val="24"/>
        </w:rPr>
        <w:t>Έχω ένα θέμα. Και το τρίτο…</w:t>
      </w:r>
    </w:p>
    <w:p w14:paraId="7D38DA1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Τζαβάρα, θέλετε να διευκολύνετε τη συζήτηση; </w:t>
      </w:r>
    </w:p>
    <w:p w14:paraId="7D38DA1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Γιατί δεν με αφήνετε, κύριε Πρόεδρε; </w:t>
      </w:r>
    </w:p>
    <w:p w14:paraId="7D38DA1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Θα είχαμε τελειώσει τώρα.</w:t>
      </w:r>
    </w:p>
    <w:p w14:paraId="7D38DA1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είχαμε τελειώσει.</w:t>
      </w:r>
    </w:p>
    <w:p w14:paraId="7D38DA1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απευθύνομαι πάλι στον κ. </w:t>
      </w:r>
      <w:proofErr w:type="spellStart"/>
      <w:r>
        <w:rPr>
          <w:rFonts w:eastAsia="Times New Roman" w:cs="Times New Roman"/>
          <w:szCs w:val="24"/>
        </w:rPr>
        <w:t>Τζανακόπουλο</w:t>
      </w:r>
      <w:proofErr w:type="spellEnd"/>
      <w:r>
        <w:rPr>
          <w:rFonts w:eastAsia="Times New Roman" w:cs="Times New Roman"/>
          <w:szCs w:val="24"/>
        </w:rPr>
        <w:t xml:space="preserve"> και τον ρωτώ: «Είστε ικανοποιημένος για τον τρόπο που η δικογραφία πήγαινε κι ερχόταν στα εισαγγελικά γραφεία, μάλιστα δε κάτω από τις καθοδηγητικές προτάσεις της </w:t>
      </w:r>
      <w:r>
        <w:rPr>
          <w:rFonts w:eastAsia="Times New Roman" w:cs="Times New Roman"/>
          <w:szCs w:val="24"/>
        </w:rPr>
        <w:t>διευθύν</w:t>
      </w:r>
      <w:r>
        <w:rPr>
          <w:rFonts w:eastAsia="Times New Roman" w:cs="Times New Roman"/>
          <w:szCs w:val="24"/>
        </w:rPr>
        <w:t xml:space="preserve">τριας </w:t>
      </w:r>
      <w:r>
        <w:rPr>
          <w:rFonts w:eastAsia="Times New Roman" w:cs="Times New Roman"/>
          <w:szCs w:val="24"/>
        </w:rPr>
        <w:t xml:space="preserve">του </w:t>
      </w:r>
      <w:r>
        <w:rPr>
          <w:rFonts w:eastAsia="Times New Roman" w:cs="Times New Roman"/>
          <w:szCs w:val="24"/>
        </w:rPr>
        <w:t>νομικού γραφείου</w:t>
      </w:r>
      <w:r>
        <w:rPr>
          <w:rFonts w:eastAsia="Times New Roman" w:cs="Times New Roman"/>
          <w:szCs w:val="24"/>
        </w:rPr>
        <w:t xml:space="preserve"> του Πρωθυπουργού, για την οποία προχθές </w:t>
      </w:r>
      <w:proofErr w:type="spellStart"/>
      <w:r>
        <w:rPr>
          <w:rFonts w:eastAsia="Times New Roman" w:cs="Times New Roman"/>
          <w:szCs w:val="24"/>
        </w:rPr>
        <w:t>εξεδόθη</w:t>
      </w:r>
      <w:proofErr w:type="spellEnd"/>
      <w:r>
        <w:rPr>
          <w:rFonts w:eastAsia="Times New Roman" w:cs="Times New Roman"/>
          <w:szCs w:val="24"/>
        </w:rPr>
        <w:t xml:space="preserve"> απόφαση, γνώμη και κατακραυγή όλου του δικαστικού σώματος </w:t>
      </w:r>
      <w:proofErr w:type="spellStart"/>
      <w:r>
        <w:rPr>
          <w:rFonts w:eastAsia="Times New Roman" w:cs="Times New Roman"/>
          <w:szCs w:val="24"/>
        </w:rPr>
        <w:t>εκφραζομένου</w:t>
      </w:r>
      <w:proofErr w:type="spellEnd"/>
      <w:r>
        <w:rPr>
          <w:rFonts w:eastAsia="Times New Roman" w:cs="Times New Roman"/>
          <w:szCs w:val="24"/>
        </w:rPr>
        <w:t xml:space="preserve"> από την Ένωση Δικαστών και Εισαγγελέων; </w:t>
      </w:r>
    </w:p>
    <w:p w14:paraId="7D38DA1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Τελειώσατε, κύριε Τζαβάρα. Βάλτε στη</w:t>
      </w:r>
      <w:r>
        <w:rPr>
          <w:rFonts w:eastAsia="Times New Roman" w:cs="Times New Roman"/>
          <w:szCs w:val="24"/>
        </w:rPr>
        <w:t xml:space="preserve">ν ερώτηση το ερωτηματικό! Και τελεία! </w:t>
      </w:r>
    </w:p>
    <w:p w14:paraId="7D38DA1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Θεωρώ, κύριε Υπουργέ, ότι ουσιαστικά είστε υποχρεωμένος να είστε ευαίσθητος απέναντι </w:t>
      </w:r>
      <w:r>
        <w:rPr>
          <w:rFonts w:eastAsia="Times New Roman" w:cs="Times New Roman"/>
          <w:szCs w:val="24"/>
        </w:rPr>
        <w:t xml:space="preserve">σ’ </w:t>
      </w:r>
      <w:r>
        <w:rPr>
          <w:rFonts w:eastAsia="Times New Roman" w:cs="Times New Roman"/>
          <w:szCs w:val="24"/>
        </w:rPr>
        <w:t>αυτά που λέει η Ένωση Δικαστών και Εισαγγελέων</w:t>
      </w:r>
      <w:r>
        <w:rPr>
          <w:rFonts w:eastAsia="Times New Roman" w:cs="Times New Roman"/>
          <w:szCs w:val="24"/>
        </w:rPr>
        <w:t xml:space="preserve"> Ελλάδος</w:t>
      </w:r>
      <w:r>
        <w:rPr>
          <w:rFonts w:eastAsia="Times New Roman" w:cs="Times New Roman"/>
          <w:szCs w:val="24"/>
        </w:rPr>
        <w:t xml:space="preserve">. </w:t>
      </w:r>
    </w:p>
    <w:p w14:paraId="7D38DA1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7D38DA1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Τζα</w:t>
      </w:r>
      <w:r>
        <w:rPr>
          <w:rFonts w:eastAsia="Times New Roman" w:cs="Times New Roman"/>
          <w:szCs w:val="24"/>
        </w:rPr>
        <w:t>νακόπουλος</w:t>
      </w:r>
      <w:proofErr w:type="spellEnd"/>
      <w:r>
        <w:rPr>
          <w:rFonts w:eastAsia="Times New Roman" w:cs="Times New Roman"/>
          <w:szCs w:val="24"/>
        </w:rPr>
        <w:t>, έχει τον λόγο.</w:t>
      </w:r>
    </w:p>
    <w:p w14:paraId="7D38DA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ΚΩΝΣΤΑΝΤΙΝΟΣ ΤΖΑΒΑΡΑΣ: </w:t>
      </w:r>
      <w:r>
        <w:rPr>
          <w:rFonts w:eastAsia="Times New Roman" w:cs="Times New Roman"/>
          <w:szCs w:val="24"/>
        </w:rPr>
        <w:t xml:space="preserve">Γιατί είναι πολύ σοβαρά πράγματα. Και πρέπει έστω και την ύστατη στιγμή να αντιληφθείτε ότι παίζεται εν ου </w:t>
      </w:r>
      <w:proofErr w:type="spellStart"/>
      <w:r>
        <w:rPr>
          <w:rFonts w:eastAsia="Times New Roman" w:cs="Times New Roman"/>
          <w:szCs w:val="24"/>
        </w:rPr>
        <w:t>παικτοίς</w:t>
      </w:r>
      <w:proofErr w:type="spellEnd"/>
      <w:r>
        <w:rPr>
          <w:rFonts w:eastAsia="Times New Roman" w:cs="Times New Roman"/>
          <w:szCs w:val="24"/>
        </w:rPr>
        <w:t xml:space="preserve"> και δημιουργείτε πρόβλημα στους δημοκρατικούς θεσμούς.</w:t>
      </w:r>
    </w:p>
    <w:p w14:paraId="7D38DA21"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Δημοκρατίας)</w:t>
      </w:r>
    </w:p>
    <w:p w14:paraId="7D38DA2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Τελεία. </w:t>
      </w:r>
    </w:p>
    <w:p w14:paraId="7D38DA2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έχετε τον λόγο.</w:t>
      </w:r>
    </w:p>
    <w:p w14:paraId="7D38DA2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Ο </w:t>
      </w:r>
      <w:proofErr w:type="spellStart"/>
      <w:r>
        <w:rPr>
          <w:rFonts w:eastAsia="Times New Roman" w:cs="Times New Roman"/>
          <w:szCs w:val="24"/>
        </w:rPr>
        <w:t>Τζανακόπουλος</w:t>
      </w:r>
      <w:proofErr w:type="spellEnd"/>
      <w:r>
        <w:rPr>
          <w:rFonts w:eastAsia="Times New Roman" w:cs="Times New Roman"/>
          <w:szCs w:val="24"/>
        </w:rPr>
        <w:t xml:space="preserve"> θα μιλήσει τώρα;</w:t>
      </w:r>
    </w:p>
    <w:p w14:paraId="7D38DA2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Τώρα έχει δικαίωμα; </w:t>
      </w:r>
    </w:p>
    <w:p w14:paraId="7D38DA2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Λοιπόν, θα απαντήσω κα</w:t>
      </w:r>
      <w:r>
        <w:rPr>
          <w:rFonts w:eastAsia="Times New Roman" w:cs="Times New Roman"/>
          <w:szCs w:val="24"/>
        </w:rPr>
        <w:t>ι σε αυτό.</w:t>
      </w:r>
    </w:p>
    <w:p w14:paraId="7D38DA2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Ευχαριστώ, κύριε Τζαβάρα, που μου κάνετε την τιμή. Σας ευχαριστώ.</w:t>
      </w:r>
    </w:p>
    <w:p w14:paraId="7D38DA2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Λοιπόν, σε ό,τι αφορά </w:t>
      </w:r>
      <w:r>
        <w:rPr>
          <w:rFonts w:eastAsia="Times New Roman" w:cs="Times New Roman"/>
          <w:szCs w:val="24"/>
        </w:rPr>
        <w:t>σ</w:t>
      </w:r>
      <w:r>
        <w:rPr>
          <w:rFonts w:eastAsia="Times New Roman" w:cs="Times New Roman"/>
          <w:szCs w:val="24"/>
        </w:rPr>
        <w:t xml:space="preserve">την προηγούμενη τοποθέτηση του Αντιπροέδρου -εάν μιλάω στο τρίτο ενικό, φαντάζομαι δεν υπάρχει προσωπικό. Έτσι δεν είναι; Αυτός δεν είναι ο κανόνας;- του Αντιπροέδρου Α΄, του Αντιπροέδρου Β΄, δεν ξέρω ποια ακριβώς είναι η τοποθέτησή του. </w:t>
      </w:r>
    </w:p>
    <w:p w14:paraId="7D38DA29"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w:t>
      </w:r>
      <w:r>
        <w:rPr>
          <w:rFonts w:eastAsia="Times New Roman" w:cs="Times New Roman"/>
          <w:szCs w:val="24"/>
        </w:rPr>
        <w:t>πτέρυγα της Νέας Δημοκρατίας)</w:t>
      </w:r>
    </w:p>
    <w:p w14:paraId="7D38DA2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λοιπόν, θέλω να πω το εξής: Εάν οι καταγγελίες τις οποίες σκοπεύει να κάνει εναντίον του Πρωθυπουργού, έχουν τόσο σχέση με την πραγματικότητα, όσο έχει σχέση με την πραγματικότητα αυτό το οποίο περιφέρεται </w:t>
      </w:r>
      <w:r>
        <w:rPr>
          <w:rFonts w:eastAsia="Times New Roman" w:cs="Times New Roman"/>
          <w:szCs w:val="24"/>
        </w:rPr>
        <w:t xml:space="preserve">στα κανάλια και λέει ότι δήθεν η </w:t>
      </w:r>
      <w:r>
        <w:rPr>
          <w:rFonts w:eastAsia="Times New Roman" w:cs="Times New Roman"/>
          <w:szCs w:val="24"/>
        </w:rPr>
        <w:t xml:space="preserve">κ. </w:t>
      </w:r>
      <w:r>
        <w:rPr>
          <w:rFonts w:eastAsia="Times New Roman" w:cs="Times New Roman"/>
          <w:szCs w:val="24"/>
        </w:rPr>
        <w:t>Παπασπύρου είναι η δεύτερη μητέρα μου, τότε πραγματικά ο κύριος Πρωθυπουργός δεν έχει τίποτα να φοβάται.</w:t>
      </w:r>
    </w:p>
    <w:p w14:paraId="7D38DA2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w:t>
      </w:r>
      <w:r>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FBI</w:t>
      </w:r>
      <w:r>
        <w:rPr>
          <w:rFonts w:eastAsia="Times New Roman" w:cs="Times New Roman"/>
          <w:szCs w:val="24"/>
        </w:rPr>
        <w:t xml:space="preserve"> και </w:t>
      </w:r>
      <w:r>
        <w:rPr>
          <w:rFonts w:eastAsia="Times New Roman" w:cs="Times New Roman"/>
          <w:szCs w:val="24"/>
        </w:rPr>
        <w:t>σ</w:t>
      </w:r>
      <w:r>
        <w:rPr>
          <w:rFonts w:eastAsia="Times New Roman" w:cs="Times New Roman"/>
          <w:szCs w:val="24"/>
        </w:rPr>
        <w:t xml:space="preserve">τις δηλώσεις του Αμερικανού </w:t>
      </w:r>
      <w:r>
        <w:rPr>
          <w:rFonts w:eastAsia="Times New Roman" w:cs="Times New Roman"/>
          <w:szCs w:val="24"/>
        </w:rPr>
        <w:t>πρέσβη</w:t>
      </w:r>
      <w:r>
        <w:rPr>
          <w:rFonts w:eastAsia="Times New Roman" w:cs="Times New Roman"/>
          <w:szCs w:val="24"/>
        </w:rPr>
        <w:t>, καλό είναι να περιμένουμε και να δούμε ακριβώς</w:t>
      </w:r>
      <w:r>
        <w:rPr>
          <w:rFonts w:eastAsia="Times New Roman" w:cs="Times New Roman"/>
          <w:szCs w:val="24"/>
        </w:rPr>
        <w:t xml:space="preserve"> ποιες ήταν οι δηλώσεις του Αμερικανού </w:t>
      </w:r>
      <w:r>
        <w:rPr>
          <w:rFonts w:eastAsia="Times New Roman" w:cs="Times New Roman"/>
          <w:szCs w:val="24"/>
        </w:rPr>
        <w:t>πρέσβη</w:t>
      </w:r>
      <w:r>
        <w:rPr>
          <w:rFonts w:eastAsia="Times New Roman" w:cs="Times New Roman"/>
          <w:szCs w:val="24"/>
        </w:rPr>
        <w:t xml:space="preserve">. </w:t>
      </w:r>
    </w:p>
    <w:p w14:paraId="7D38DA2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Αν δεν κάνω λάθος, αυτά τα οποία φέρεται να είπε, προέκυψαν μετά από διαρροές της Νέας Δημοκρατίας. Επομένως, κρατήστε μικρό καλάθι, κύριε Γεωργιάδη. Ελπίζω να μην πάρετε τον λόγο επί προσωπικού και </w:t>
      </w:r>
      <w:r>
        <w:rPr>
          <w:rFonts w:eastAsia="Times New Roman" w:cs="Times New Roman"/>
          <w:szCs w:val="24"/>
        </w:rPr>
        <w:t xml:space="preserve">γι’ </w:t>
      </w:r>
      <w:r>
        <w:rPr>
          <w:rFonts w:eastAsia="Times New Roman" w:cs="Times New Roman"/>
          <w:szCs w:val="24"/>
        </w:rPr>
        <w:t>αυτό.</w:t>
      </w:r>
      <w:r>
        <w:rPr>
          <w:rFonts w:eastAsia="Times New Roman" w:cs="Times New Roman"/>
          <w:szCs w:val="24"/>
        </w:rPr>
        <w:t xml:space="preserve"> </w:t>
      </w:r>
    </w:p>
    <w:p w14:paraId="7D38DA2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Όχι. </w:t>
      </w:r>
    </w:p>
    <w:p w14:paraId="7D38DA2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Ωραία!</w:t>
      </w:r>
    </w:p>
    <w:p w14:paraId="7D38DA2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ζήτημα του κ. </w:t>
      </w:r>
      <w:proofErr w:type="spellStart"/>
      <w:r>
        <w:rPr>
          <w:rFonts w:eastAsia="Times New Roman" w:cs="Times New Roman"/>
          <w:szCs w:val="24"/>
        </w:rPr>
        <w:t>Κουρουμπλή</w:t>
      </w:r>
      <w:proofErr w:type="spellEnd"/>
      <w:r>
        <w:rPr>
          <w:rFonts w:eastAsia="Times New Roman" w:cs="Times New Roman"/>
          <w:szCs w:val="24"/>
        </w:rPr>
        <w:t xml:space="preserve">, γιατί βάζετε ένα θέμα το οποίο προκύπτει από ένα δημοσίευμα. Εσείς ξέρετε ότι υπάρχει αυτό το έγγραφο; </w:t>
      </w:r>
    </w:p>
    <w:p w14:paraId="7D38DA3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w:t>
      </w:r>
      <w:r>
        <w:rPr>
          <w:rFonts w:eastAsia="Times New Roman" w:cs="Times New Roman"/>
          <w:b/>
          <w:szCs w:val="24"/>
        </w:rPr>
        <w:t>ΕΩΡΓΙΑΔΗΣ:</w:t>
      </w:r>
      <w:r>
        <w:rPr>
          <w:rFonts w:eastAsia="Times New Roman" w:cs="Times New Roman"/>
          <w:szCs w:val="24"/>
        </w:rPr>
        <w:t xml:space="preserve"> Φυσικά. </w:t>
      </w:r>
    </w:p>
    <w:p w14:paraId="7D38DA3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Πού το ξέρετε, κύριε Γεωργιάδη; </w:t>
      </w:r>
    </w:p>
    <w:p w14:paraId="7D38DA3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7D38DA3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Μάλιστα. </w:t>
      </w:r>
    </w:p>
    <w:p w14:paraId="7D38DA3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Λοιπόν,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ζήτημα είναι το εξής. Στο διαβιβαστικό που ήρθε στο </w:t>
      </w:r>
      <w:r>
        <w:rPr>
          <w:rFonts w:eastAsia="Times New Roman" w:cs="Times New Roman"/>
          <w:szCs w:val="24"/>
        </w:rPr>
        <w:t xml:space="preserve">ελληνικό </w:t>
      </w:r>
      <w:r>
        <w:rPr>
          <w:rFonts w:eastAsia="Times New Roman" w:cs="Times New Roman"/>
          <w:szCs w:val="24"/>
        </w:rPr>
        <w:t xml:space="preserve">Κοινοβούλιο υπήρχαν τα δέκα γνωστά ονόματα. Από εκεί και πέρα, γινόταν και αναφορά σε μια μήνυση, την οποία είχαν κάνει -αν δεν κάνω λάθος- ο κ. Λοβέρδος και η </w:t>
      </w:r>
      <w:r>
        <w:rPr>
          <w:rFonts w:eastAsia="Times New Roman" w:cs="Times New Roman"/>
          <w:szCs w:val="24"/>
        </w:rPr>
        <w:t xml:space="preserve">κ. </w:t>
      </w:r>
      <w:proofErr w:type="spellStart"/>
      <w:r>
        <w:rPr>
          <w:rFonts w:eastAsia="Times New Roman" w:cs="Times New Roman"/>
          <w:szCs w:val="24"/>
        </w:rPr>
        <w:t>Χ</w:t>
      </w:r>
      <w:r>
        <w:rPr>
          <w:rFonts w:eastAsia="Times New Roman" w:cs="Times New Roman"/>
          <w:szCs w:val="24"/>
        </w:rPr>
        <w:t>ριστοφιλοπούλου</w:t>
      </w:r>
      <w:proofErr w:type="spellEnd"/>
      <w:r>
        <w:rPr>
          <w:rFonts w:eastAsia="Times New Roman" w:cs="Times New Roman"/>
          <w:szCs w:val="24"/>
        </w:rPr>
        <w:t xml:space="preserve">, η οποία σε τίποτα δεν σχετιζόταν με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7D38DA3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Επομένως, αν θέλετε εσείς να προχωρήσετε μετά από νέο διαβιβαστικό, το οποίο θα γίνει, εφόσον υπάρχουν αυτά τα οποία εσείς θεωρείτε ότι υπάρχουν, σε πρόταση στην Ολομέλεια για την άσκηση δίωξης, εδώ είμαστε να το συζητήσουμε, για να δούμε ποιες θα είναι οι</w:t>
      </w:r>
      <w:r>
        <w:rPr>
          <w:rFonts w:eastAsia="Times New Roman" w:cs="Times New Roman"/>
          <w:szCs w:val="24"/>
        </w:rPr>
        <w:t xml:space="preserve"> </w:t>
      </w:r>
      <w:proofErr w:type="spellStart"/>
      <w:r>
        <w:rPr>
          <w:rFonts w:eastAsia="Times New Roman" w:cs="Times New Roman"/>
          <w:szCs w:val="24"/>
        </w:rPr>
        <w:t>επιχειρηματολογικές</w:t>
      </w:r>
      <w:proofErr w:type="spellEnd"/>
      <w:r>
        <w:rPr>
          <w:rFonts w:eastAsia="Times New Roman" w:cs="Times New Roman"/>
          <w:szCs w:val="24"/>
        </w:rPr>
        <w:t xml:space="preserve"> σας γραμμές,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να δούμε </w:t>
      </w:r>
      <w:r>
        <w:rPr>
          <w:rFonts w:eastAsia="Times New Roman" w:cs="Times New Roman"/>
          <w:szCs w:val="24"/>
        </w:rPr>
        <w:t xml:space="preserve">που </w:t>
      </w:r>
      <w:r>
        <w:rPr>
          <w:rFonts w:eastAsia="Times New Roman" w:cs="Times New Roman"/>
          <w:szCs w:val="24"/>
        </w:rPr>
        <w:t xml:space="preserve">θα καταλήξει όλη η συζήτηση. Εδώ είμαστε. Για ποιον λόγο αγχώνεστε; </w:t>
      </w:r>
    </w:p>
    <w:p w14:paraId="7D38DA3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w:t>
      </w:r>
      <w:r>
        <w:rPr>
          <w:rFonts w:eastAsia="Times New Roman" w:cs="Times New Roman"/>
          <w:szCs w:val="24"/>
        </w:rPr>
        <w:t>σ</w:t>
      </w:r>
      <w:r>
        <w:rPr>
          <w:rFonts w:eastAsia="Times New Roman" w:cs="Times New Roman"/>
          <w:szCs w:val="24"/>
        </w:rPr>
        <w:t>τα ερωτήματα, τα οποία μου έθεσε ο κ. Τζαβάρας, θα πω πάρα πολύ σύντομα, ότι είμαι απολύτως ικα</w:t>
      </w:r>
      <w:r>
        <w:rPr>
          <w:rFonts w:eastAsia="Times New Roman" w:cs="Times New Roman"/>
          <w:szCs w:val="24"/>
        </w:rPr>
        <w:t xml:space="preserve">νοποιημένος. Τίποτα μη θεσμικό δεν έχει γίνει –τίποτα απολύτως. Όλη αυτή την παραφιλολογία συνεχίζετε να επαναλαμβάνετε, για ποιον λόγο; Διότι δεν θέλετε να πάμε στην ουσία της συζήτησης. Δεν θέλετε να μιλήσουμε για το πραγματικό σκάνδαλο. Θέλετε να </w:t>
      </w:r>
      <w:proofErr w:type="spellStart"/>
      <w:r>
        <w:rPr>
          <w:rFonts w:eastAsia="Times New Roman" w:cs="Times New Roman"/>
          <w:szCs w:val="24"/>
        </w:rPr>
        <w:t>διαδικ</w:t>
      </w:r>
      <w:r>
        <w:rPr>
          <w:rFonts w:eastAsia="Times New Roman" w:cs="Times New Roman"/>
          <w:szCs w:val="24"/>
        </w:rPr>
        <w:t>ασιολογήσετε</w:t>
      </w:r>
      <w:proofErr w:type="spellEnd"/>
      <w:r>
        <w:rPr>
          <w:rFonts w:eastAsia="Times New Roman" w:cs="Times New Roman"/>
          <w:szCs w:val="24"/>
        </w:rPr>
        <w:t xml:space="preserve">. </w:t>
      </w:r>
    </w:p>
    <w:p w14:paraId="7D38DA3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Εσείς δεν θέλετε να μιλήσουμε. </w:t>
      </w:r>
    </w:p>
    <w:p w14:paraId="7D38DA3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Στη </w:t>
      </w:r>
      <w:proofErr w:type="spellStart"/>
      <w:r>
        <w:rPr>
          <w:rFonts w:eastAsia="Times New Roman" w:cs="Times New Roman"/>
          <w:szCs w:val="24"/>
        </w:rPr>
        <w:t>διαδικασιολογία</w:t>
      </w:r>
      <w:proofErr w:type="spellEnd"/>
      <w:r>
        <w:rPr>
          <w:rFonts w:eastAsia="Times New Roman" w:cs="Times New Roman"/>
          <w:szCs w:val="24"/>
        </w:rPr>
        <w:t xml:space="preserve">, μάλιστα, έχετε και νομικό άδικο, διότι </w:t>
      </w:r>
      <w:r>
        <w:rPr>
          <w:rFonts w:eastAsia="Times New Roman" w:cs="Times New Roman"/>
          <w:szCs w:val="24"/>
        </w:rPr>
        <w:t>κάτι</w:t>
      </w:r>
      <w:r>
        <w:rPr>
          <w:rFonts w:eastAsia="Times New Roman" w:cs="Times New Roman"/>
          <w:szCs w:val="24"/>
        </w:rPr>
        <w:t xml:space="preserve"> μη θεσμικό </w:t>
      </w:r>
      <w:r>
        <w:rPr>
          <w:rFonts w:eastAsia="Times New Roman" w:cs="Times New Roman"/>
          <w:szCs w:val="24"/>
        </w:rPr>
        <w:t xml:space="preserve">δεν </w:t>
      </w:r>
      <w:r>
        <w:rPr>
          <w:rFonts w:eastAsia="Times New Roman" w:cs="Times New Roman"/>
          <w:szCs w:val="24"/>
        </w:rPr>
        <w:t>έγινε. Τι έχουμε; Έχουμε τη διαβίβαση μιας δικογραφίας από</w:t>
      </w:r>
      <w:r>
        <w:rPr>
          <w:rFonts w:eastAsia="Times New Roman" w:cs="Times New Roman"/>
          <w:szCs w:val="24"/>
        </w:rPr>
        <w:t xml:space="preserve"> την </w:t>
      </w:r>
      <w:r>
        <w:rPr>
          <w:rFonts w:eastAsia="Times New Roman" w:cs="Times New Roman"/>
          <w:szCs w:val="24"/>
        </w:rPr>
        <w:t xml:space="preserve">εισαγγελία </w:t>
      </w:r>
      <w:r>
        <w:rPr>
          <w:rFonts w:eastAsia="Times New Roman" w:cs="Times New Roman"/>
          <w:szCs w:val="24"/>
        </w:rPr>
        <w:t xml:space="preserve">Διαφθοράς στην </w:t>
      </w:r>
      <w:r>
        <w:rPr>
          <w:rFonts w:eastAsia="Times New Roman" w:cs="Times New Roman"/>
          <w:szCs w:val="24"/>
        </w:rPr>
        <w:t xml:space="preserve">εισαγγελία </w:t>
      </w:r>
      <w:r>
        <w:rPr>
          <w:rFonts w:eastAsia="Times New Roman" w:cs="Times New Roman"/>
          <w:szCs w:val="24"/>
        </w:rPr>
        <w:t xml:space="preserve">του Αρείου Πάγου, η </w:t>
      </w:r>
      <w:r>
        <w:rPr>
          <w:rFonts w:eastAsia="Times New Roman" w:cs="Times New Roman"/>
          <w:szCs w:val="24"/>
        </w:rPr>
        <w:t xml:space="preserve">εισαγγελία </w:t>
      </w:r>
      <w:r>
        <w:rPr>
          <w:rFonts w:eastAsia="Times New Roman" w:cs="Times New Roman"/>
          <w:szCs w:val="24"/>
        </w:rPr>
        <w:t xml:space="preserve">του Αρείου Πάγου διαβιβάζει στο Υπουργείο Δικαιοσύνης, το Υπουργείο Δικαιοσύνης διαβιβάζει στο </w:t>
      </w:r>
      <w:r>
        <w:rPr>
          <w:rFonts w:eastAsia="Times New Roman" w:cs="Times New Roman"/>
          <w:szCs w:val="24"/>
        </w:rPr>
        <w:t xml:space="preserve">ελληνικό </w:t>
      </w:r>
      <w:r>
        <w:rPr>
          <w:rFonts w:eastAsia="Times New Roman" w:cs="Times New Roman"/>
          <w:szCs w:val="24"/>
        </w:rPr>
        <w:t xml:space="preserve">Κοινοβούλιο, και ποια είναι η μοναδική επιλογή την οποία έχει το </w:t>
      </w:r>
      <w:r>
        <w:rPr>
          <w:rFonts w:eastAsia="Times New Roman" w:cs="Times New Roman"/>
          <w:szCs w:val="24"/>
        </w:rPr>
        <w:t xml:space="preserve">ελληνικό </w:t>
      </w:r>
      <w:r>
        <w:rPr>
          <w:rFonts w:eastAsia="Times New Roman" w:cs="Times New Roman"/>
          <w:szCs w:val="24"/>
        </w:rPr>
        <w:t>Κοινο</w:t>
      </w:r>
      <w:r>
        <w:rPr>
          <w:rFonts w:eastAsia="Times New Roman" w:cs="Times New Roman"/>
          <w:szCs w:val="24"/>
        </w:rPr>
        <w:t xml:space="preserve">βούλιο; Είτε να θάψει την υπόθεση, μη κάνοντας </w:t>
      </w:r>
      <w:r>
        <w:rPr>
          <w:rFonts w:eastAsia="Times New Roman" w:cs="Times New Roman"/>
          <w:szCs w:val="24"/>
        </w:rPr>
        <w:t>κάτι</w:t>
      </w:r>
      <w:r>
        <w:rPr>
          <w:rFonts w:eastAsia="Times New Roman" w:cs="Times New Roman"/>
          <w:szCs w:val="24"/>
        </w:rPr>
        <w:t xml:space="preserve"> είτε να προχωρήσει στη συγκρότηση Κοινοβουλευτικής Επιτροπής Προκαταρκτικής Εξέτασης. Για ποιον λόγο; Για να διερευνήσει εάν έχει αρμοδιότητα. Είναι η μοναδική, η οποία μπορεί να το πει αυτό. Η ίδια η </w:t>
      </w:r>
      <w:r>
        <w:rPr>
          <w:rFonts w:eastAsia="Times New Roman" w:cs="Times New Roman"/>
          <w:szCs w:val="24"/>
        </w:rPr>
        <w:t>επι</w:t>
      </w:r>
      <w:r>
        <w:rPr>
          <w:rFonts w:eastAsia="Times New Roman" w:cs="Times New Roman"/>
          <w:szCs w:val="24"/>
        </w:rPr>
        <w:t>τροπή</w:t>
      </w:r>
      <w:r>
        <w:rPr>
          <w:rFonts w:eastAsia="Times New Roman" w:cs="Times New Roman"/>
          <w:szCs w:val="24"/>
        </w:rPr>
        <w:t xml:space="preserve"> θα αποφασίσει εάν έχει αρμοδιότητα. Και εάν δεν έχει αρμοδιότητα, θα πράξει τα δέοντα. Επομένως, μη </w:t>
      </w:r>
      <w:proofErr w:type="spellStart"/>
      <w:r>
        <w:rPr>
          <w:rFonts w:eastAsia="Times New Roman" w:cs="Times New Roman"/>
          <w:szCs w:val="24"/>
        </w:rPr>
        <w:t>διαδικασιολογείτε</w:t>
      </w:r>
      <w:proofErr w:type="spellEnd"/>
      <w:r>
        <w:rPr>
          <w:rFonts w:eastAsia="Times New Roman" w:cs="Times New Roman"/>
          <w:szCs w:val="24"/>
        </w:rPr>
        <w:t xml:space="preserve"> διαρκώς, διότι έχετε και νομικό άδικο, πέρα από το πολιτικό άδικο, που σας ακολουθεί. </w:t>
      </w:r>
    </w:p>
    <w:p w14:paraId="7D38DA3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w:t>
      </w:r>
      <w:r>
        <w:rPr>
          <w:rFonts w:eastAsia="Times New Roman" w:cs="Times New Roman"/>
          <w:szCs w:val="24"/>
        </w:rPr>
        <w:t>σ</w:t>
      </w:r>
      <w:r>
        <w:rPr>
          <w:rFonts w:eastAsia="Times New Roman" w:cs="Times New Roman"/>
          <w:szCs w:val="24"/>
        </w:rPr>
        <w:t xml:space="preserve">τον επηρεασμό της </w:t>
      </w:r>
      <w:r>
        <w:rPr>
          <w:rFonts w:eastAsia="Times New Roman" w:cs="Times New Roman"/>
          <w:szCs w:val="24"/>
        </w:rPr>
        <w:t>δικαιο</w:t>
      </w:r>
      <w:r>
        <w:rPr>
          <w:rFonts w:eastAsia="Times New Roman" w:cs="Times New Roman"/>
          <w:szCs w:val="24"/>
        </w:rPr>
        <w:t>σύνης διά</w:t>
      </w:r>
      <w:r>
        <w:rPr>
          <w:rFonts w:eastAsia="Times New Roman" w:cs="Times New Roman"/>
          <w:szCs w:val="24"/>
        </w:rPr>
        <w:t xml:space="preserve"> των πολιτικών δηλώσεων, το να κάνει </w:t>
      </w:r>
      <w:r>
        <w:rPr>
          <w:rFonts w:eastAsia="Times New Roman" w:cs="Times New Roman"/>
          <w:szCs w:val="24"/>
        </w:rPr>
        <w:t xml:space="preserve">κάποιος </w:t>
      </w:r>
      <w:r>
        <w:rPr>
          <w:rFonts w:eastAsia="Times New Roman" w:cs="Times New Roman"/>
          <w:szCs w:val="24"/>
        </w:rPr>
        <w:t xml:space="preserve">πολιτική κριτική, το να βγάζει </w:t>
      </w:r>
      <w:r>
        <w:rPr>
          <w:rFonts w:eastAsia="Times New Roman" w:cs="Times New Roman"/>
          <w:szCs w:val="24"/>
        </w:rPr>
        <w:t xml:space="preserve">κάποιος </w:t>
      </w:r>
      <w:r>
        <w:rPr>
          <w:rFonts w:eastAsia="Times New Roman" w:cs="Times New Roman"/>
          <w:szCs w:val="24"/>
        </w:rPr>
        <w:t>πολιτικά συμπεράσματα ή να κάνει πολιτικές εγκλίσεις δεν συνιστά σε κα</w:t>
      </w:r>
      <w:r>
        <w:rPr>
          <w:rFonts w:eastAsia="Times New Roman" w:cs="Times New Roman"/>
          <w:szCs w:val="24"/>
        </w:rPr>
        <w:t>μ</w:t>
      </w:r>
      <w:r>
        <w:rPr>
          <w:rFonts w:eastAsia="Times New Roman" w:cs="Times New Roman"/>
          <w:szCs w:val="24"/>
        </w:rPr>
        <w:t xml:space="preserve">μία περίπτωση ούτε επηρεασμό ούτε παρέμβαση στο έργο της </w:t>
      </w:r>
      <w:r>
        <w:rPr>
          <w:rFonts w:eastAsia="Times New Roman" w:cs="Times New Roman"/>
          <w:szCs w:val="24"/>
        </w:rPr>
        <w:t>δικαιοσύνης</w:t>
      </w:r>
      <w:r>
        <w:rPr>
          <w:rFonts w:eastAsia="Times New Roman" w:cs="Times New Roman"/>
          <w:szCs w:val="24"/>
        </w:rPr>
        <w:t xml:space="preserve"> είτε αυτή ασκείται, εν </w:t>
      </w:r>
      <w:r>
        <w:rPr>
          <w:rFonts w:eastAsia="Times New Roman" w:cs="Times New Roman"/>
          <w:szCs w:val="24"/>
        </w:rPr>
        <w:t xml:space="preserve">πάση </w:t>
      </w:r>
      <w:proofErr w:type="spellStart"/>
      <w:r>
        <w:rPr>
          <w:rFonts w:eastAsia="Times New Roman" w:cs="Times New Roman"/>
          <w:szCs w:val="24"/>
        </w:rPr>
        <w:t>περιπτώσει</w:t>
      </w:r>
      <w:proofErr w:type="spellEnd"/>
      <w:r>
        <w:rPr>
          <w:rFonts w:eastAsia="Times New Roman" w:cs="Times New Roman"/>
          <w:szCs w:val="24"/>
        </w:rPr>
        <w:t xml:space="preserve">, από την </w:t>
      </w:r>
      <w:r>
        <w:rPr>
          <w:rFonts w:eastAsia="Times New Roman" w:cs="Times New Roman"/>
          <w:szCs w:val="24"/>
        </w:rPr>
        <w:t xml:space="preserve">προκαταρκτική επιτροπή </w:t>
      </w:r>
      <w:r>
        <w:rPr>
          <w:rFonts w:eastAsia="Times New Roman" w:cs="Times New Roman"/>
          <w:szCs w:val="24"/>
        </w:rPr>
        <w:t xml:space="preserve">είτε ασκείται από την τακτική </w:t>
      </w:r>
      <w:r>
        <w:rPr>
          <w:rFonts w:eastAsia="Times New Roman" w:cs="Times New Roman"/>
          <w:szCs w:val="24"/>
        </w:rPr>
        <w:t>δικαιοσύνη</w:t>
      </w:r>
      <w:r>
        <w:rPr>
          <w:rFonts w:eastAsia="Times New Roman" w:cs="Times New Roman"/>
          <w:szCs w:val="24"/>
        </w:rPr>
        <w:t xml:space="preserve">. Το γνωρίζετε πολύ καλύτερα από εμένα. Η παρέμβαση στη </w:t>
      </w:r>
      <w:r>
        <w:rPr>
          <w:rFonts w:eastAsia="Times New Roman" w:cs="Times New Roman"/>
          <w:szCs w:val="24"/>
        </w:rPr>
        <w:t xml:space="preserve">δικαιοσύνη </w:t>
      </w:r>
      <w:r>
        <w:rPr>
          <w:rFonts w:eastAsia="Times New Roman" w:cs="Times New Roman"/>
          <w:szCs w:val="24"/>
        </w:rPr>
        <w:t>με εντελώς διαφορετικό τρόπο νοείται, εάν θέλετε να μιλήσουμε στενά νομικά -και καλό θα είναι να το θ</w:t>
      </w:r>
      <w:r>
        <w:rPr>
          <w:rFonts w:eastAsia="Times New Roman" w:cs="Times New Roman"/>
          <w:szCs w:val="24"/>
        </w:rPr>
        <w:t xml:space="preserve">υμάστε αυτό. </w:t>
      </w:r>
    </w:p>
    <w:p w14:paraId="7D38DA3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D38DA3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 </w:t>
      </w:r>
    </w:p>
    <w:p w14:paraId="7D38DA3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w:t>
      </w:r>
    </w:p>
    <w:p w14:paraId="7D38DA3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7D38DA3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Σήμερα, όπως είπαμε και το πρωί, είναι μια εμβληματική μέρ</w:t>
      </w:r>
      <w:r>
        <w:rPr>
          <w:rFonts w:eastAsia="Times New Roman" w:cs="Times New Roman"/>
          <w:szCs w:val="24"/>
        </w:rPr>
        <w:t>α, αλλά πραγματικά δεν περίμενα να είναι τόσο εμβληματική, γιατί για πρώτη φορά νομίζω διά του Αρχηγού της Νέας Δημοκρατίας ξεκαθαρίστηκε η άποψη της Νέας Δημοκρατίας για το τι σημαίνει αναβάθμιση των ΤΕΙ. Έχει ενδιαφέρον αυτό και όταν ξεκαθαρίζονται πράγμ</w:t>
      </w:r>
      <w:r>
        <w:rPr>
          <w:rFonts w:eastAsia="Times New Roman" w:cs="Times New Roman"/>
          <w:szCs w:val="24"/>
        </w:rPr>
        <w:t xml:space="preserve">ατα είναι πολύ καλό. </w:t>
      </w:r>
    </w:p>
    <w:p w14:paraId="7D38DA3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Παρενθετικά, σχετικά με την παραβατικότητα, για πρώτη φορά έχει συγκροτηθεί ομάδα εργασίας που συνεδριάζει σε συνεργασία με όλα τα πανεπιστήμια και όλα τα συναρμόδια Υπουργεία, για να χαρτογραφήσει το θέμα της παραβατικότητας. Σας παρ</w:t>
      </w:r>
      <w:r>
        <w:rPr>
          <w:rFonts w:eastAsia="Times New Roman" w:cs="Times New Roman"/>
          <w:szCs w:val="24"/>
        </w:rPr>
        <w:t xml:space="preserve">ακαλώ, λοιπόν, να προστατεύσουμε το κύρος της </w:t>
      </w:r>
      <w:r>
        <w:rPr>
          <w:rFonts w:eastAsia="Times New Roman" w:cs="Times New Roman"/>
          <w:szCs w:val="24"/>
        </w:rPr>
        <w:t xml:space="preserve">επιτροπής </w:t>
      </w:r>
      <w:r>
        <w:rPr>
          <w:rFonts w:eastAsia="Times New Roman" w:cs="Times New Roman"/>
          <w:szCs w:val="24"/>
        </w:rPr>
        <w:t xml:space="preserve">αυτής, ώστε να δούμε σε ποιο πλαίσιο θα διατυπωθεί το πρόβλημα με τις απαντήσεις του. </w:t>
      </w:r>
    </w:p>
    <w:p w14:paraId="7D38DA4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κ. Μητσοτάκης είπε ότι εδώ υπάρχει μια κεντρική φιλοσοφική διαφορά. Εγώ το χαιρετίζω αυτό, γιατί όντως εδώ υπάρ</w:t>
      </w:r>
      <w:r>
        <w:rPr>
          <w:rFonts w:eastAsia="Times New Roman" w:cs="Times New Roman"/>
          <w:szCs w:val="24"/>
        </w:rPr>
        <w:t xml:space="preserve">χει μια κεντρική φιλοσοφική διαφορά. Είπε ότι πρέπει να θέσουμε πρώτα το θέμα της τεχνολογικής εκπαίδευσης. Μα, τόσες δεκαετίες γιατί δεν τέθηκε αυτό; Μπορεί να μου πει </w:t>
      </w:r>
      <w:r>
        <w:rPr>
          <w:rFonts w:eastAsia="Times New Roman" w:cs="Times New Roman"/>
          <w:szCs w:val="24"/>
        </w:rPr>
        <w:t>κάποιος</w:t>
      </w:r>
      <w:r>
        <w:rPr>
          <w:rFonts w:eastAsia="Times New Roman" w:cs="Times New Roman"/>
          <w:szCs w:val="24"/>
        </w:rPr>
        <w:t xml:space="preserve">; </w:t>
      </w:r>
    </w:p>
    <w:p w14:paraId="7D38DA4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Θα σας απαντήσω εγώ μετά. </w:t>
      </w:r>
    </w:p>
    <w:p w14:paraId="7D38DA42" w14:textId="77777777" w:rsidR="0056040B" w:rsidRDefault="008F3B9C">
      <w:pPr>
        <w:spacing w:after="0" w:line="600" w:lineRule="auto"/>
        <w:ind w:firstLine="720"/>
        <w:jc w:val="both"/>
        <w:rPr>
          <w:rFonts w:eastAsia="Times New Roman"/>
          <w:szCs w:val="24"/>
        </w:rPr>
      </w:pPr>
      <w:r>
        <w:rPr>
          <w:rFonts w:eastAsia="Times New Roman" w:cs="Times New Roman"/>
          <w:b/>
          <w:szCs w:val="24"/>
        </w:rPr>
        <w:t xml:space="preserve">ΚΩΝΣΤΑΝΤΙΝΟΣ ΓΑΒΡΟΓΛΟΥ (Υπουργός </w:t>
      </w:r>
      <w:r>
        <w:rPr>
          <w:rFonts w:eastAsia="Times New Roman" w:cs="Times New Roman"/>
          <w:b/>
          <w:szCs w:val="24"/>
        </w:rPr>
        <w:t>Παιδείας, Έρευνας και Θρησκευμάτων):</w:t>
      </w:r>
      <w:r>
        <w:rPr>
          <w:rFonts w:eastAsia="Times New Roman" w:cs="Times New Roman"/>
          <w:szCs w:val="24"/>
        </w:rPr>
        <w:t xml:space="preserve"> </w:t>
      </w:r>
      <w:r>
        <w:rPr>
          <w:rFonts w:eastAsia="Times New Roman" w:cs="Times New Roman"/>
          <w:szCs w:val="24"/>
        </w:rPr>
        <w:t xml:space="preserve">Μία </w:t>
      </w:r>
      <w:r>
        <w:rPr>
          <w:rFonts w:eastAsia="Times New Roman" w:cs="Times New Roman"/>
          <w:szCs w:val="24"/>
        </w:rPr>
        <w:t xml:space="preserve">φορά τέθηκε, κυρία Αντωνίου, και θυμάστε την απάντηση στο πρόβλημα; Λεγόταν </w:t>
      </w:r>
      <w:r>
        <w:rPr>
          <w:rFonts w:eastAsia="Times New Roman" w:cs="Times New Roman"/>
          <w:szCs w:val="24"/>
        </w:rPr>
        <w:t>σ</w:t>
      </w:r>
      <w:r>
        <w:rPr>
          <w:rFonts w:eastAsia="Times New Roman" w:cs="Times New Roman"/>
          <w:szCs w:val="24"/>
        </w:rPr>
        <w:t>χέδιο</w:t>
      </w:r>
      <w:r>
        <w:rPr>
          <w:rFonts w:eastAsia="Times New Roman" w:cs="Times New Roman"/>
          <w:szCs w:val="24"/>
        </w:rPr>
        <w:t xml:space="preserve"> «ΑΘΗΝΑ</w:t>
      </w:r>
      <w:r>
        <w:rPr>
          <w:rFonts w:eastAsia="Times New Roman" w:cs="Times New Roman"/>
          <w:szCs w:val="24"/>
        </w:rPr>
        <w:t xml:space="preserve">». Το </w:t>
      </w:r>
      <w:r>
        <w:rPr>
          <w:rFonts w:eastAsia="Times New Roman" w:cs="Times New Roman"/>
          <w:szCs w:val="24"/>
        </w:rPr>
        <w:t>σχέδιο «ΑΘΗΝΑ»</w:t>
      </w:r>
      <w:r>
        <w:rPr>
          <w:rFonts w:eastAsia="Times New Roman" w:cs="Times New Roman"/>
          <w:szCs w:val="24"/>
        </w:rPr>
        <w:t xml:space="preserve"> ήταν ένα σχέδιο που τίναξε στον αέρα τα ΤΕΙ. </w:t>
      </w:r>
      <w:r>
        <w:rPr>
          <w:rFonts w:eastAsia="Times New Roman"/>
          <w:szCs w:val="24"/>
        </w:rPr>
        <w:t xml:space="preserve">Αυτή ήταν η απάντηση στο ερώτημα. </w:t>
      </w:r>
    </w:p>
    <w:p w14:paraId="7D38DA43" w14:textId="77777777" w:rsidR="0056040B" w:rsidRDefault="008F3B9C">
      <w:pPr>
        <w:spacing w:after="0" w:line="600" w:lineRule="auto"/>
        <w:ind w:firstLine="720"/>
        <w:jc w:val="both"/>
        <w:rPr>
          <w:rFonts w:eastAsia="Times New Roman"/>
          <w:szCs w:val="24"/>
        </w:rPr>
      </w:pPr>
      <w:r>
        <w:rPr>
          <w:rFonts w:eastAsia="Times New Roman"/>
          <w:szCs w:val="24"/>
        </w:rPr>
        <w:t>Εδώ, λοιπόν, εγώ χαιρετίζ</w:t>
      </w:r>
      <w:r>
        <w:rPr>
          <w:rFonts w:eastAsia="Times New Roman"/>
          <w:szCs w:val="24"/>
        </w:rPr>
        <w:t xml:space="preserve">ω το γεγονός ότι υπάρχει μια αναζήτηση της απάντησης γι’ αυτό το ερώτημα. Και η απάντηση δόθηκε -και πραγματικά πρέπει να το χαιρετίσει το Κοινοβούλιο- εξαιρετικά συγκροτημένα από τον κ. Μητσοτάκη. Το κλειδί είναι </w:t>
      </w:r>
      <w:r>
        <w:rPr>
          <w:rFonts w:eastAsia="Times New Roman"/>
          <w:szCs w:val="24"/>
        </w:rPr>
        <w:t>π</w:t>
      </w:r>
      <w:r>
        <w:rPr>
          <w:rFonts w:eastAsia="Times New Roman"/>
          <w:szCs w:val="24"/>
        </w:rPr>
        <w:t xml:space="preserve">ανεπιστήμια </w:t>
      </w:r>
      <w:r>
        <w:rPr>
          <w:rFonts w:eastAsia="Times New Roman"/>
          <w:szCs w:val="24"/>
        </w:rPr>
        <w:t>ε</w:t>
      </w:r>
      <w:r>
        <w:rPr>
          <w:rFonts w:eastAsia="Times New Roman"/>
          <w:szCs w:val="24"/>
        </w:rPr>
        <w:t xml:space="preserve">φαρμοσμένων </w:t>
      </w:r>
      <w:r>
        <w:rPr>
          <w:rFonts w:eastAsia="Times New Roman"/>
          <w:szCs w:val="24"/>
        </w:rPr>
        <w:t>ε</w:t>
      </w:r>
      <w:r>
        <w:rPr>
          <w:rFonts w:eastAsia="Times New Roman"/>
          <w:szCs w:val="24"/>
        </w:rPr>
        <w:t xml:space="preserve">πιστημών. </w:t>
      </w:r>
    </w:p>
    <w:p w14:paraId="7D38DA44" w14:textId="77777777" w:rsidR="0056040B" w:rsidRDefault="008F3B9C">
      <w:pPr>
        <w:spacing w:after="0" w:line="600" w:lineRule="auto"/>
        <w:ind w:firstLine="720"/>
        <w:jc w:val="both"/>
        <w:rPr>
          <w:rFonts w:eastAsia="Times New Roman"/>
          <w:szCs w:val="24"/>
        </w:rPr>
      </w:pPr>
      <w:r>
        <w:rPr>
          <w:rFonts w:eastAsia="Times New Roman"/>
          <w:b/>
          <w:szCs w:val="24"/>
        </w:rPr>
        <w:t>ΝΙΚΗ</w:t>
      </w:r>
      <w:r>
        <w:rPr>
          <w:rFonts w:eastAsia="Times New Roman"/>
          <w:b/>
          <w:szCs w:val="24"/>
        </w:rPr>
        <w:t xml:space="preserve"> ΚΕΡΑΜΕΩΣ:</w:t>
      </w:r>
      <w:r>
        <w:rPr>
          <w:rFonts w:eastAsia="Times New Roman"/>
          <w:szCs w:val="24"/>
        </w:rPr>
        <w:t xml:space="preserve"> Δεν κάνετε αυτό, όμως. </w:t>
      </w:r>
    </w:p>
    <w:p w14:paraId="7D38DA45"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Αυτό είναι που δεν θέλουμε να κάνουμε. Αυτό είναι στο οποίο έχουμε χαώδεις διαφορές. Και θα σας πω: </w:t>
      </w:r>
    </w:p>
    <w:p w14:paraId="7D38DA46" w14:textId="77777777" w:rsidR="0056040B" w:rsidRDefault="008F3B9C">
      <w:pPr>
        <w:spacing w:after="0" w:line="600" w:lineRule="auto"/>
        <w:ind w:firstLine="720"/>
        <w:jc w:val="both"/>
        <w:rPr>
          <w:rFonts w:eastAsia="Times New Roman"/>
          <w:szCs w:val="24"/>
        </w:rPr>
      </w:pPr>
      <w:r>
        <w:rPr>
          <w:rFonts w:eastAsia="Times New Roman"/>
          <w:szCs w:val="24"/>
        </w:rPr>
        <w:t xml:space="preserve">Στις μέρες μας, λοιπόν –και θα σας παρακαλούσα αν </w:t>
      </w:r>
      <w:r>
        <w:rPr>
          <w:rFonts w:eastAsia="Times New Roman"/>
          <w:szCs w:val="24"/>
        </w:rPr>
        <w:t>δεν βρίσκεται τη βιβλιογραφία, να σας τη φέρω και φωτοτυπημένη, αν θέλετε- η διάκριση ανάμεσα στη θεωρητική έρευνα και την εφαρμοσμένη, έχει πια τελειώσει. Αυτά είναι λογικές της δεκαετίας του ’30, λογικές της δεκαετίας του ’50, άντε και του ’70. Έχει τελε</w:t>
      </w:r>
      <w:r>
        <w:rPr>
          <w:rFonts w:eastAsia="Times New Roman"/>
          <w:szCs w:val="24"/>
        </w:rPr>
        <w:t xml:space="preserve">ιώσει! Τα </w:t>
      </w:r>
      <w:r>
        <w:rPr>
          <w:rFonts w:eastAsia="Times New Roman"/>
          <w:szCs w:val="24"/>
        </w:rPr>
        <w:t>π</w:t>
      </w:r>
      <w:r>
        <w:rPr>
          <w:rFonts w:eastAsia="Times New Roman"/>
          <w:szCs w:val="24"/>
        </w:rPr>
        <w:t xml:space="preserve">ανεπιστήμια </w:t>
      </w:r>
      <w:r>
        <w:rPr>
          <w:rFonts w:eastAsia="Times New Roman"/>
          <w:szCs w:val="24"/>
        </w:rPr>
        <w:t>ε</w:t>
      </w:r>
      <w:r>
        <w:rPr>
          <w:rFonts w:eastAsia="Times New Roman"/>
          <w:szCs w:val="24"/>
        </w:rPr>
        <w:t xml:space="preserve">φαρμοσμένων </w:t>
      </w:r>
      <w:r>
        <w:rPr>
          <w:rFonts w:eastAsia="Times New Roman"/>
          <w:szCs w:val="24"/>
        </w:rPr>
        <w:t>ε</w:t>
      </w:r>
      <w:r>
        <w:rPr>
          <w:rFonts w:eastAsia="Times New Roman"/>
          <w:szCs w:val="24"/>
        </w:rPr>
        <w:t xml:space="preserve">πιστημών </w:t>
      </w:r>
      <w:r>
        <w:rPr>
          <w:rFonts w:eastAsia="Times New Roman"/>
          <w:szCs w:val="24"/>
        </w:rPr>
        <w:t>σ’</w:t>
      </w:r>
      <w:r>
        <w:rPr>
          <w:rFonts w:eastAsia="Times New Roman"/>
          <w:szCs w:val="24"/>
        </w:rPr>
        <w:t xml:space="preserve"> όλον τον κόσμο δίνουν επαγγελματικά πτυχία, δεν δίνουν κανονικά πτυχία, γι’ αυτό και δεν δίνουν διδακτορικά. </w:t>
      </w:r>
    </w:p>
    <w:p w14:paraId="7D38DA47" w14:textId="77777777" w:rsidR="0056040B" w:rsidRDefault="008F3B9C">
      <w:pPr>
        <w:spacing w:after="0" w:line="600" w:lineRule="auto"/>
        <w:ind w:firstLine="720"/>
        <w:jc w:val="both"/>
        <w:rPr>
          <w:rFonts w:eastAsia="Times New Roman"/>
          <w:szCs w:val="24"/>
        </w:rPr>
      </w:pPr>
      <w:r>
        <w:rPr>
          <w:rFonts w:eastAsia="Times New Roman"/>
          <w:szCs w:val="24"/>
        </w:rPr>
        <w:t xml:space="preserve">Άρα, ποιο είναι το κόλπο; Λες ότι θέλω να κάνω </w:t>
      </w:r>
      <w:r>
        <w:rPr>
          <w:rFonts w:eastAsia="Times New Roman"/>
          <w:szCs w:val="24"/>
        </w:rPr>
        <w:t>π</w:t>
      </w:r>
      <w:r>
        <w:rPr>
          <w:rFonts w:eastAsia="Times New Roman"/>
          <w:szCs w:val="24"/>
        </w:rPr>
        <w:t xml:space="preserve">ανεπιστήμιο </w:t>
      </w:r>
      <w:r>
        <w:rPr>
          <w:rFonts w:eastAsia="Times New Roman"/>
          <w:szCs w:val="24"/>
        </w:rPr>
        <w:t>ε</w:t>
      </w:r>
      <w:r>
        <w:rPr>
          <w:rFonts w:eastAsia="Times New Roman"/>
          <w:szCs w:val="24"/>
        </w:rPr>
        <w:t xml:space="preserve">φαρμοσμένων </w:t>
      </w:r>
      <w:r>
        <w:rPr>
          <w:rFonts w:eastAsia="Times New Roman"/>
          <w:szCs w:val="24"/>
        </w:rPr>
        <w:t>ε</w:t>
      </w:r>
      <w:r>
        <w:rPr>
          <w:rFonts w:eastAsia="Times New Roman"/>
          <w:szCs w:val="24"/>
        </w:rPr>
        <w:t xml:space="preserve">πιστημών, δηλαδή, </w:t>
      </w:r>
      <w:r>
        <w:rPr>
          <w:rFonts w:eastAsia="Times New Roman"/>
          <w:szCs w:val="24"/>
        </w:rPr>
        <w:t>π</w:t>
      </w:r>
      <w:r>
        <w:rPr>
          <w:rFonts w:eastAsia="Times New Roman"/>
          <w:szCs w:val="24"/>
        </w:rPr>
        <w:t>ανεπ</w:t>
      </w:r>
      <w:r>
        <w:rPr>
          <w:rFonts w:eastAsia="Times New Roman"/>
          <w:szCs w:val="24"/>
        </w:rPr>
        <w:t>ιστήμιο για την αγορά εργασίας για τη «</w:t>
      </w:r>
      <w:proofErr w:type="spellStart"/>
      <w:r>
        <w:rPr>
          <w:rFonts w:eastAsia="Times New Roman"/>
          <w:szCs w:val="24"/>
        </w:rPr>
        <w:t>δευτεράντζα</w:t>
      </w:r>
      <w:proofErr w:type="spellEnd"/>
      <w:r>
        <w:rPr>
          <w:rFonts w:eastAsia="Times New Roman"/>
          <w:szCs w:val="24"/>
        </w:rPr>
        <w:t xml:space="preserve">», για τα παιδιά που δεν πρέπει να πηγαίνουν πανεπιστήμιο. Στα ελληνικά ξέρετε πώς λέγεται αυτό; </w:t>
      </w:r>
      <w:r>
        <w:rPr>
          <w:rFonts w:eastAsia="Times New Roman"/>
          <w:szCs w:val="24"/>
        </w:rPr>
        <w:t xml:space="preserve">ταξικό </w:t>
      </w:r>
      <w:r>
        <w:rPr>
          <w:rFonts w:eastAsia="Times New Roman"/>
          <w:szCs w:val="24"/>
        </w:rPr>
        <w:t xml:space="preserve">πανεπιστήμιο. Ταξική τριτοβάθμια εκπαίδευση. </w:t>
      </w:r>
    </w:p>
    <w:p w14:paraId="7D38DA48" w14:textId="77777777" w:rsidR="0056040B" w:rsidRDefault="008F3B9C">
      <w:pPr>
        <w:spacing w:after="0" w:line="600" w:lineRule="auto"/>
        <w:ind w:firstLine="720"/>
        <w:jc w:val="both"/>
        <w:rPr>
          <w:rFonts w:eastAsia="Times New Roman"/>
          <w:szCs w:val="24"/>
        </w:rPr>
      </w:pPr>
      <w:r>
        <w:rPr>
          <w:rFonts w:eastAsia="Times New Roman"/>
          <w:szCs w:val="24"/>
        </w:rPr>
        <w:t>Σε αυτό είμαστε αντίθετοι, λοιπόν, κι εμείς. Υπάρχει μια</w:t>
      </w:r>
      <w:r>
        <w:rPr>
          <w:rFonts w:eastAsia="Times New Roman"/>
          <w:szCs w:val="24"/>
        </w:rPr>
        <w:t xml:space="preserve"> φιλοσοφική διαφορά. Εγώ χαίρομαι που για πρώτη φορά διατυπώθηκε με τέτοια σαφήνεια. Το είπε ο κ. Μητσοτάκης, ότι εδώ εμείς θέλουμε αυτά τα παιδιά να πηγαίνουν στα </w:t>
      </w:r>
      <w:r>
        <w:rPr>
          <w:rFonts w:eastAsia="Times New Roman"/>
          <w:szCs w:val="24"/>
        </w:rPr>
        <w:t>π</w:t>
      </w:r>
      <w:r>
        <w:rPr>
          <w:rFonts w:eastAsia="Times New Roman"/>
          <w:szCs w:val="24"/>
        </w:rPr>
        <w:t xml:space="preserve">ανεπιστήμια </w:t>
      </w:r>
      <w:r>
        <w:rPr>
          <w:rFonts w:eastAsia="Times New Roman"/>
          <w:szCs w:val="24"/>
        </w:rPr>
        <w:t>ε</w:t>
      </w:r>
      <w:r>
        <w:rPr>
          <w:rFonts w:eastAsia="Times New Roman"/>
          <w:szCs w:val="24"/>
        </w:rPr>
        <w:t xml:space="preserve">φαρμοσμένων </w:t>
      </w:r>
      <w:r>
        <w:rPr>
          <w:rFonts w:eastAsia="Times New Roman"/>
          <w:szCs w:val="24"/>
        </w:rPr>
        <w:t>ε</w:t>
      </w:r>
      <w:r>
        <w:rPr>
          <w:rFonts w:eastAsia="Times New Roman"/>
          <w:szCs w:val="24"/>
        </w:rPr>
        <w:t xml:space="preserve">πιστημών. </w:t>
      </w:r>
    </w:p>
    <w:p w14:paraId="7D38DA49" w14:textId="77777777" w:rsidR="0056040B" w:rsidRDefault="008F3B9C">
      <w:pPr>
        <w:spacing w:after="0" w:line="600" w:lineRule="auto"/>
        <w:ind w:firstLine="720"/>
        <w:jc w:val="both"/>
        <w:rPr>
          <w:rFonts w:eastAsia="Times New Roman"/>
          <w:szCs w:val="24"/>
        </w:rPr>
      </w:pPr>
      <w:r>
        <w:rPr>
          <w:rFonts w:eastAsia="Times New Roman"/>
          <w:szCs w:val="24"/>
        </w:rPr>
        <w:t>Σας παρακαλώ, επειδή είναι πάμπλουτο το ίντερνετ, να δ</w:t>
      </w:r>
      <w:r>
        <w:rPr>
          <w:rFonts w:eastAsia="Times New Roman"/>
          <w:szCs w:val="24"/>
        </w:rPr>
        <w:t>ιαβάσετε τη βιβλιογραφία επί του θέματος, να έρθετε μετά –δεν έχετε λόγο να ξέρετε όλα όσα λέω- και να συζητήσουμε, λοιπόν, τη χαώδη, τη μεγάλη διαφορά που υπάρχει ανάμεσα στην αναβάθμιση της τριτοβάθμιας εκπαίδευσης και την αναβάθμιση με τίτλο που λέει: «</w:t>
      </w:r>
      <w:r>
        <w:rPr>
          <w:rFonts w:eastAsia="Times New Roman"/>
          <w:szCs w:val="24"/>
        </w:rPr>
        <w:t xml:space="preserve">Πανεπιστήμια Εφαρμοσμένων Επιστημών». </w:t>
      </w:r>
    </w:p>
    <w:p w14:paraId="7D38DA4A" w14:textId="77777777" w:rsidR="0056040B" w:rsidRDefault="008F3B9C">
      <w:pPr>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Σε αυτό το </w:t>
      </w:r>
      <w:r>
        <w:rPr>
          <w:rFonts w:eastAsia="Times New Roman"/>
          <w:szCs w:val="24"/>
        </w:rPr>
        <w:t>πανεπιστήμιο</w:t>
      </w:r>
      <w:r>
        <w:rPr>
          <w:rFonts w:eastAsia="Times New Roman"/>
          <w:szCs w:val="24"/>
        </w:rPr>
        <w:t xml:space="preserve">, </w:t>
      </w:r>
      <w:r>
        <w:rPr>
          <w:rFonts w:eastAsia="Times New Roman"/>
          <w:szCs w:val="24"/>
        </w:rPr>
        <w:t xml:space="preserve">φιλοσοφική σχολή </w:t>
      </w:r>
      <w:r>
        <w:rPr>
          <w:rFonts w:eastAsia="Times New Roman"/>
          <w:szCs w:val="24"/>
        </w:rPr>
        <w:t>μπορεί να γίνει; Διότι υπάρχουν και θεωρητικές επιστήμες.</w:t>
      </w:r>
    </w:p>
    <w:p w14:paraId="7D38DA4B"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Τώρα, κύριε Μπούρα, σας φαλκιδεύω με το δικαίωμα να μιλάτε; </w:t>
      </w:r>
    </w:p>
    <w:p w14:paraId="7D38DA4C" w14:textId="77777777" w:rsidR="0056040B" w:rsidRDefault="008F3B9C">
      <w:pPr>
        <w:spacing w:after="0" w:line="600" w:lineRule="auto"/>
        <w:ind w:firstLine="720"/>
        <w:jc w:val="both"/>
        <w:rPr>
          <w:rFonts w:eastAsia="Times New Roman"/>
          <w:szCs w:val="24"/>
        </w:rPr>
      </w:pPr>
      <w:r>
        <w:rPr>
          <w:rFonts w:eastAsia="Times New Roman"/>
          <w:b/>
          <w:szCs w:val="24"/>
        </w:rPr>
        <w:t>ΚΩΝΣ</w:t>
      </w:r>
      <w:r>
        <w:rPr>
          <w:rFonts w:eastAsia="Times New Roman"/>
          <w:b/>
          <w:szCs w:val="24"/>
        </w:rPr>
        <w:t>ΤΑΝΤΙΝΟΣ ΓΑΒΡΟΓΛΟΥ (Υπουργός Παιδείας, Έρευνας και Θρησκευμάτων):</w:t>
      </w:r>
      <w:r>
        <w:rPr>
          <w:rFonts w:eastAsia="Times New Roman"/>
          <w:szCs w:val="24"/>
        </w:rPr>
        <w:t xml:space="preserve"> Ακούστε, αγαπητέ μου κύριε Μπούρα. Ένα πανεπιστήμιο δεν το χαρακτηρίζει μόνο η </w:t>
      </w:r>
      <w:r>
        <w:rPr>
          <w:rFonts w:eastAsia="Times New Roman"/>
          <w:szCs w:val="24"/>
        </w:rPr>
        <w:t>φιλοσοφική σχολή</w:t>
      </w:r>
      <w:r>
        <w:rPr>
          <w:rFonts w:eastAsia="Times New Roman"/>
          <w:szCs w:val="24"/>
        </w:rPr>
        <w:t xml:space="preserve">. Το χαρακτηρίζει, παραδείγματος χάρη, και μια </w:t>
      </w:r>
      <w:r>
        <w:rPr>
          <w:rFonts w:eastAsia="Times New Roman"/>
          <w:szCs w:val="24"/>
        </w:rPr>
        <w:t>σχολή π</w:t>
      </w:r>
      <w:r>
        <w:rPr>
          <w:rFonts w:eastAsia="Times New Roman"/>
          <w:szCs w:val="24"/>
        </w:rPr>
        <w:t xml:space="preserve">αραστατικών </w:t>
      </w:r>
      <w:r>
        <w:rPr>
          <w:rFonts w:eastAsia="Times New Roman"/>
          <w:szCs w:val="24"/>
        </w:rPr>
        <w:t>τ</w:t>
      </w:r>
      <w:r>
        <w:rPr>
          <w:rFonts w:eastAsia="Times New Roman"/>
          <w:szCs w:val="24"/>
        </w:rPr>
        <w:t xml:space="preserve">εχνών και είναι ένα πράγμα που κάλλιστα θα μπορούσε να γίνει στο Πανεπιστήμιο Δυτικής Αττικής, γιατί είναι </w:t>
      </w:r>
      <w:r>
        <w:rPr>
          <w:rFonts w:eastAsia="Times New Roman"/>
          <w:szCs w:val="24"/>
        </w:rPr>
        <w:t>π</w:t>
      </w:r>
      <w:r>
        <w:rPr>
          <w:rFonts w:eastAsia="Times New Roman"/>
          <w:szCs w:val="24"/>
        </w:rPr>
        <w:t>ανεπιστήμιο.</w:t>
      </w:r>
    </w:p>
    <w:p w14:paraId="7D38DA4D" w14:textId="77777777" w:rsidR="0056040B" w:rsidRDefault="008F3B9C">
      <w:pPr>
        <w:spacing w:after="0" w:line="600" w:lineRule="auto"/>
        <w:ind w:firstLine="720"/>
        <w:jc w:val="both"/>
        <w:rPr>
          <w:rFonts w:eastAsia="Times New Roman"/>
          <w:szCs w:val="24"/>
        </w:rPr>
      </w:pPr>
      <w:r>
        <w:rPr>
          <w:rFonts w:eastAsia="Times New Roman"/>
          <w:szCs w:val="24"/>
        </w:rPr>
        <w:t xml:space="preserve">Και τελειώνω με τη σπέκουλα περί τέταρτης </w:t>
      </w:r>
      <w:r>
        <w:rPr>
          <w:rFonts w:eastAsia="Times New Roman"/>
          <w:szCs w:val="24"/>
        </w:rPr>
        <w:t>ν</w:t>
      </w:r>
      <w:r>
        <w:rPr>
          <w:rFonts w:eastAsia="Times New Roman"/>
          <w:szCs w:val="24"/>
        </w:rPr>
        <w:t xml:space="preserve">ομικής </w:t>
      </w:r>
      <w:r>
        <w:rPr>
          <w:rFonts w:eastAsia="Times New Roman"/>
          <w:szCs w:val="24"/>
        </w:rPr>
        <w:t>σ</w:t>
      </w:r>
      <w:r>
        <w:rPr>
          <w:rFonts w:eastAsia="Times New Roman"/>
          <w:szCs w:val="24"/>
        </w:rPr>
        <w:t xml:space="preserve">χολής. Σας παρακαλώ να διαβάσετε τι είπε ο Πρωθυπουργός στην Πάτρα. Είπε: «Θα μελετήσουμε το θέμα αυτό». Και σας παρακαλώ, μην καλύπτετε τις </w:t>
      </w:r>
      <w:r>
        <w:rPr>
          <w:rFonts w:eastAsia="Times New Roman"/>
          <w:szCs w:val="24"/>
        </w:rPr>
        <w:t>ν</w:t>
      </w:r>
      <w:r>
        <w:rPr>
          <w:rFonts w:eastAsia="Times New Roman"/>
          <w:szCs w:val="24"/>
        </w:rPr>
        <w:t xml:space="preserve">ομικές </w:t>
      </w:r>
      <w:r>
        <w:rPr>
          <w:rFonts w:eastAsia="Times New Roman"/>
          <w:szCs w:val="24"/>
        </w:rPr>
        <w:t>σ</w:t>
      </w:r>
      <w:r>
        <w:rPr>
          <w:rFonts w:eastAsia="Times New Roman"/>
          <w:szCs w:val="24"/>
        </w:rPr>
        <w:t>χολές που κάθε χρόνο που ανακοινώνονται οι εισακτέοι στέλνουν καταγγελίες στο Υπουργείο γιατί μπαίνουν τόσ</w:t>
      </w:r>
      <w:r>
        <w:rPr>
          <w:rFonts w:eastAsia="Times New Roman"/>
          <w:szCs w:val="24"/>
        </w:rPr>
        <w:t xml:space="preserve">οι πολλοί. Πεδίο δόξης λαμπρό, λοιπόν. Να το χωρίσουμε </w:t>
      </w:r>
      <w:r>
        <w:rPr>
          <w:rFonts w:eastAsia="Times New Roman"/>
          <w:szCs w:val="24"/>
        </w:rPr>
        <w:t xml:space="preserve">διά </w:t>
      </w:r>
      <w:r>
        <w:rPr>
          <w:rFonts w:eastAsia="Times New Roman"/>
          <w:szCs w:val="24"/>
        </w:rPr>
        <w:t xml:space="preserve">τέσσερα και όχι </w:t>
      </w:r>
      <w:r>
        <w:rPr>
          <w:rFonts w:eastAsia="Times New Roman"/>
          <w:szCs w:val="24"/>
        </w:rPr>
        <w:t xml:space="preserve">διά </w:t>
      </w:r>
      <w:r>
        <w:rPr>
          <w:rFonts w:eastAsia="Times New Roman"/>
          <w:szCs w:val="24"/>
        </w:rPr>
        <w:t xml:space="preserve">τρία. Ποιο είναι το πρόβλημα; Να είναι λιγότεροι στο καθένα, οι ίδιοι εισακτέοι. Να το μελετήσουμε είπαμε. Και ταυτοχρόνως να μελετήσουμε για την Αιτωλοακαρνανία να γίνει </w:t>
      </w:r>
      <w:r>
        <w:rPr>
          <w:rFonts w:eastAsia="Times New Roman"/>
          <w:szCs w:val="24"/>
        </w:rPr>
        <w:t>κέντρο</w:t>
      </w:r>
      <w:r>
        <w:rPr>
          <w:rFonts w:eastAsia="Times New Roman"/>
          <w:szCs w:val="24"/>
        </w:rPr>
        <w:t xml:space="preserve"> </w:t>
      </w:r>
      <w:r>
        <w:rPr>
          <w:rFonts w:eastAsia="Times New Roman"/>
          <w:szCs w:val="24"/>
        </w:rPr>
        <w:t xml:space="preserve">των </w:t>
      </w:r>
      <w:r>
        <w:rPr>
          <w:rFonts w:eastAsia="Times New Roman"/>
          <w:szCs w:val="24"/>
        </w:rPr>
        <w:t>γεωπονικών</w:t>
      </w:r>
      <w:r>
        <w:rPr>
          <w:rFonts w:eastAsia="Times New Roman"/>
          <w:szCs w:val="24"/>
        </w:rPr>
        <w:t xml:space="preserve">, η Ηλεία να γίνει </w:t>
      </w:r>
      <w:r>
        <w:rPr>
          <w:rFonts w:eastAsia="Times New Roman"/>
          <w:szCs w:val="24"/>
        </w:rPr>
        <w:t xml:space="preserve">κέντρο πολιτιστικών </w:t>
      </w:r>
      <w:r>
        <w:rPr>
          <w:rFonts w:eastAsia="Times New Roman"/>
          <w:szCs w:val="24"/>
        </w:rPr>
        <w:t xml:space="preserve">κ.λπ.. </w:t>
      </w:r>
    </w:p>
    <w:p w14:paraId="7D38DA4E" w14:textId="77777777" w:rsidR="0056040B" w:rsidRDefault="008F3B9C">
      <w:pPr>
        <w:spacing w:after="0" w:line="600" w:lineRule="auto"/>
        <w:ind w:firstLine="720"/>
        <w:jc w:val="both"/>
        <w:rPr>
          <w:rFonts w:eastAsia="Times New Roman"/>
          <w:szCs w:val="24"/>
        </w:rPr>
      </w:pPr>
      <w:r>
        <w:rPr>
          <w:rFonts w:eastAsia="Times New Roman"/>
          <w:szCs w:val="24"/>
        </w:rPr>
        <w:t xml:space="preserve">Για μας η αναβάθμιση είναι αναβάθμιση εφ’ όλης της ύλης. Και εκεί, </w:t>
      </w:r>
      <w:r>
        <w:rPr>
          <w:rFonts w:eastAsia="Times New Roman"/>
          <w:szCs w:val="24"/>
        </w:rPr>
        <w:t>σ’</w:t>
      </w:r>
      <w:r>
        <w:rPr>
          <w:rFonts w:eastAsia="Times New Roman"/>
          <w:szCs w:val="24"/>
        </w:rPr>
        <w:t xml:space="preserve"> αυτό το πράγμα χαίρομαι που χειροκροτείτε την καθιέρωση των διετών δομών, οι οποίες διετείς δομές δίνουν διέξοδο πολλαπλό γι</w:t>
      </w:r>
      <w:r>
        <w:rPr>
          <w:rFonts w:eastAsia="Times New Roman"/>
          <w:szCs w:val="24"/>
        </w:rPr>
        <w:t xml:space="preserve">α την ανώτατη εκπαίδευση των παιδιών από τα ΕΠΑΛ. Διότι στα παιδιά από τα ΕΠΑΛ, τώρα, πρέπει εμείς να είμαστε οι πρώτοι που πρακτικά να τους πούμε ότι δεν είναι παιδιά ενός κατώτερου </w:t>
      </w:r>
      <w:r>
        <w:rPr>
          <w:rFonts w:eastAsia="Times New Roman"/>
          <w:szCs w:val="24"/>
        </w:rPr>
        <w:t>θεού</w:t>
      </w:r>
      <w:r>
        <w:rPr>
          <w:rFonts w:eastAsia="Times New Roman"/>
          <w:szCs w:val="24"/>
        </w:rPr>
        <w:t>. Έχουν, λοιπόν, πολλές επιλογές -και πρέπει να τις έχουν- για να πει</w:t>
      </w:r>
      <w:r>
        <w:rPr>
          <w:rFonts w:eastAsia="Times New Roman"/>
          <w:szCs w:val="24"/>
        </w:rPr>
        <w:t xml:space="preserve">στεί η ελληνική κοινωνία να πηγαίνουν τα παιδιά εκεί. Να πηγαίνουν εκεί, όχι για να γίνουν φθηνό εργατικό δυναμικό, αλλά για να γίνουν πολίτες με κρίση και δεξιότητες. </w:t>
      </w:r>
    </w:p>
    <w:p w14:paraId="7D38DA4F" w14:textId="77777777" w:rsidR="0056040B" w:rsidRDefault="008F3B9C">
      <w:pPr>
        <w:spacing w:after="0" w:line="600" w:lineRule="auto"/>
        <w:ind w:firstLine="720"/>
        <w:jc w:val="both"/>
        <w:rPr>
          <w:rFonts w:eastAsia="Times New Roman"/>
          <w:szCs w:val="24"/>
        </w:rPr>
      </w:pPr>
      <w:r>
        <w:rPr>
          <w:rFonts w:eastAsia="Times New Roman"/>
          <w:szCs w:val="24"/>
        </w:rPr>
        <w:t xml:space="preserve">Αυτή είναι η δική μας αριστεία. Δεν είναι να χωρίζουμε σε ομάδες την κοινωνία. </w:t>
      </w:r>
    </w:p>
    <w:p w14:paraId="7D38DA50" w14:textId="77777777" w:rsidR="0056040B" w:rsidRDefault="008F3B9C">
      <w:pPr>
        <w:spacing w:after="0" w:line="600" w:lineRule="auto"/>
        <w:ind w:firstLine="720"/>
        <w:jc w:val="both"/>
        <w:rPr>
          <w:rFonts w:eastAsia="Times New Roman"/>
          <w:szCs w:val="24"/>
        </w:rPr>
      </w:pPr>
      <w:r>
        <w:rPr>
          <w:rFonts w:eastAsia="Times New Roman"/>
          <w:szCs w:val="24"/>
        </w:rPr>
        <w:t>Σας ευχ</w:t>
      </w:r>
      <w:r>
        <w:rPr>
          <w:rFonts w:eastAsia="Times New Roman"/>
          <w:szCs w:val="24"/>
        </w:rPr>
        <w:t>αριστώ.</w:t>
      </w:r>
    </w:p>
    <w:p w14:paraId="7D38DA51"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D38DA52" w14:textId="77777777" w:rsidR="0056040B" w:rsidRDefault="008F3B9C">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w:t>
      </w:r>
      <w:r>
        <w:rPr>
          <w:rFonts w:eastAsia="Times New Roman" w:cs="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w:t>
      </w:r>
      <w:r>
        <w:rPr>
          <w:rFonts w:eastAsia="Times New Roman" w:cs="Times New Roman"/>
          <w:szCs w:val="24"/>
        </w:rPr>
        <w:t xml:space="preserve">της αίθουσας «Ελευθέριος Βενιζέλος» και ενημερώθηκαν για την ιστορία του </w:t>
      </w:r>
      <w:r>
        <w:rPr>
          <w:rFonts w:eastAsia="Times New Roman" w:cs="Times New Roman"/>
          <w:szCs w:val="24"/>
        </w:rPr>
        <w:t xml:space="preserve">κτηρίου </w:t>
      </w:r>
      <w:r>
        <w:rPr>
          <w:rFonts w:eastAsia="Times New Roman" w:cs="Times New Roman"/>
          <w:szCs w:val="24"/>
        </w:rPr>
        <w:t>και τον τρόπο οργάνωσης και λειτουργίας της Βουλής, σαράντα τρεις μαθητές και μαθήτριες και τέσσερις συνοδοί</w:t>
      </w:r>
      <w:r>
        <w:rPr>
          <w:rFonts w:eastAsia="Times New Roman" w:cs="Times New Roman"/>
          <w:szCs w:val="24"/>
        </w:rPr>
        <w:t xml:space="preserve"> </w:t>
      </w:r>
      <w:r>
        <w:rPr>
          <w:rFonts w:eastAsia="Times New Roman" w:cs="Times New Roman"/>
          <w:szCs w:val="24"/>
        </w:rPr>
        <w:t>εκπαιδευτικοί από το 1</w:t>
      </w:r>
      <w:r>
        <w:rPr>
          <w:rFonts w:eastAsia="Times New Roman" w:cs="Times New Roman"/>
          <w:szCs w:val="24"/>
          <w:vertAlign w:val="superscript"/>
        </w:rPr>
        <w:t>ο</w:t>
      </w:r>
      <w:r>
        <w:rPr>
          <w:rFonts w:eastAsia="Times New Roman" w:cs="Times New Roman"/>
          <w:szCs w:val="24"/>
        </w:rPr>
        <w:t xml:space="preserve"> Γυμνάσιο της Λέρου.</w:t>
      </w:r>
    </w:p>
    <w:p w14:paraId="7D38DA5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Βουλή σάς καλωσορίζε</w:t>
      </w:r>
      <w:r>
        <w:rPr>
          <w:rFonts w:eastAsia="Times New Roman" w:cs="Times New Roman"/>
          <w:szCs w:val="24"/>
        </w:rPr>
        <w:t>ι.</w:t>
      </w:r>
    </w:p>
    <w:p w14:paraId="7D38DA54"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w:t>
      </w:r>
      <w:r>
        <w:rPr>
          <w:rFonts w:eastAsia="Times New Roman" w:cs="Times New Roman"/>
          <w:szCs w:val="24"/>
        </w:rPr>
        <w:t xml:space="preserve"> της Βουλής</w:t>
      </w:r>
      <w:r>
        <w:rPr>
          <w:rFonts w:eastAsia="Times New Roman" w:cs="Times New Roman"/>
          <w:szCs w:val="24"/>
        </w:rPr>
        <w:t>)</w:t>
      </w:r>
    </w:p>
    <w:p w14:paraId="7D38DA5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Παρακαλώ, κύριε Παπαθεοδώρου, έχετε τον λόγο.</w:t>
      </w:r>
    </w:p>
    <w:p w14:paraId="7D38DA56"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Ευχαριστώ, κύριε Πρόεδρε. </w:t>
      </w:r>
    </w:p>
    <w:p w14:paraId="7D38DA57"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Κυρίες και κύριοι Βουλευτές, όπως βλέπετε, ο Κανονισμός ρέει χωρίς κανένα πρόβλημα και τηρείται τόσο από το</w:t>
      </w:r>
      <w:r>
        <w:rPr>
          <w:rFonts w:eastAsia="Times New Roman"/>
          <w:szCs w:val="24"/>
        </w:rPr>
        <w:t xml:space="preserve">υς ομιλητές όσο και από το Προεδρείο. Θα μιλήσουμε στο τέλος γι’ αυτό, όμως. </w:t>
      </w:r>
    </w:p>
    <w:p w14:paraId="7D38DA58"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Κύριε Υπουργέ, από σεβασμό και μόνο θα έπρεπε να ξεκινήσω από αυτά που είπατε, όμως προηγείται ο κ. </w:t>
      </w:r>
      <w:proofErr w:type="spellStart"/>
      <w:r>
        <w:rPr>
          <w:rFonts w:eastAsia="Times New Roman"/>
          <w:szCs w:val="24"/>
        </w:rPr>
        <w:t>Τζανακόπουλος</w:t>
      </w:r>
      <w:proofErr w:type="spellEnd"/>
      <w:r>
        <w:rPr>
          <w:rFonts w:eastAsia="Times New Roman"/>
          <w:szCs w:val="24"/>
        </w:rPr>
        <w:t xml:space="preserve">. Και προηγείται ο κ. </w:t>
      </w:r>
      <w:proofErr w:type="spellStart"/>
      <w:r>
        <w:rPr>
          <w:rFonts w:eastAsia="Times New Roman"/>
          <w:szCs w:val="24"/>
        </w:rPr>
        <w:t>Τζανακόπουλος</w:t>
      </w:r>
      <w:proofErr w:type="spellEnd"/>
      <w:r>
        <w:rPr>
          <w:rFonts w:eastAsia="Times New Roman"/>
          <w:szCs w:val="24"/>
        </w:rPr>
        <w:t xml:space="preserve"> για τον εξής λόγο που θέλω να</w:t>
      </w:r>
      <w:r>
        <w:rPr>
          <w:rFonts w:eastAsia="Times New Roman"/>
          <w:szCs w:val="24"/>
        </w:rPr>
        <w:t xml:space="preserve"> σας αναφέρω. Ξέρετε, το πρόβλημα δεν είναι η περιουσιακή κατάσταση της </w:t>
      </w:r>
      <w:r>
        <w:rPr>
          <w:rFonts w:eastAsia="Times New Roman"/>
          <w:szCs w:val="24"/>
        </w:rPr>
        <w:t xml:space="preserve">κ. </w:t>
      </w:r>
      <w:r>
        <w:rPr>
          <w:rFonts w:eastAsia="Times New Roman"/>
          <w:szCs w:val="24"/>
        </w:rPr>
        <w:t>Αντωνοπούλου, αν είχε ή όχι χρήματα να νοικιάσει σπίτι. Καθόλου. Συμβαίνει να ήμουν Υπουργός εξωκοινοβουλευτικός στην Κυβέρνηση του 2012 και πρέπει να σας πω ότι υπήρχαν αρκετοί εξω</w:t>
      </w:r>
      <w:r>
        <w:rPr>
          <w:rFonts w:eastAsia="Times New Roman"/>
          <w:szCs w:val="24"/>
        </w:rPr>
        <w:t xml:space="preserve">κοινοβουλευτικοί και πολλοί εξωκοινοβουλευτικοί Υπουργοί οι οποίοι </w:t>
      </w:r>
      <w:proofErr w:type="spellStart"/>
      <w:r>
        <w:rPr>
          <w:rFonts w:eastAsia="Times New Roman"/>
          <w:szCs w:val="24"/>
        </w:rPr>
        <w:t>προήρχοντο</w:t>
      </w:r>
      <w:proofErr w:type="spellEnd"/>
      <w:r>
        <w:rPr>
          <w:rFonts w:eastAsia="Times New Roman"/>
          <w:szCs w:val="24"/>
        </w:rPr>
        <w:t xml:space="preserve"> από την περιφέρεια. Όχι μόνο δεν ετέθη ποτέ τέτοιο ζήτημα αποζημίωσης, αλλά από την άλλη πλευρά για πρώτη φορά ετέθη αυτό το ζήτημα την ημέρα που ήρθατε να ψηφίσετε το μνημόνιο.</w:t>
      </w:r>
    </w:p>
    <w:p w14:paraId="7D38DA59"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Εκεί, λοιπόν, που υποτίθεται ότι σώζατε την πατρίδα, σώζατε την παρτίδα. Και σώζατε την παρτίδα διότι ποιος ήταν ο Υπουργός Οικονομικών που ερχόταν; Δεν υπήρχε Υπουργός Οικονομικών. Δεν φταίει σε τίποτα η </w:t>
      </w:r>
      <w:r>
        <w:rPr>
          <w:rFonts w:eastAsia="Times New Roman"/>
          <w:szCs w:val="24"/>
        </w:rPr>
        <w:t xml:space="preserve">κ. </w:t>
      </w:r>
      <w:r>
        <w:rPr>
          <w:rFonts w:eastAsia="Times New Roman"/>
          <w:szCs w:val="24"/>
        </w:rPr>
        <w:t xml:space="preserve">Αντωνοπούλου. Ο κ. Τσίπρας την ημέρα που έφερνε </w:t>
      </w:r>
      <w:r>
        <w:rPr>
          <w:rFonts w:eastAsia="Times New Roman"/>
          <w:szCs w:val="24"/>
        </w:rPr>
        <w:t>το τρίτο μνημόνιο, τον Ιούλιο του 2015, σκέφτηκε ότι ήταν απαραίτητο να μπει κι αυτή η παράγραφος, αυτή η διάταξη. Αυτό έκανε κι αυτό το έκανε η «πρώτη φορά Αριστερά», για να εξηγούμαστε. Και το έκανε όχι μόνο για να καλύψει τα έξοδα των εξωκοινοβουλευτικώ</w:t>
      </w:r>
      <w:r>
        <w:rPr>
          <w:rFonts w:eastAsia="Times New Roman"/>
          <w:szCs w:val="24"/>
        </w:rPr>
        <w:t xml:space="preserve">ν Υπουργών, αλλά το έκανε και σε πάρα </w:t>
      </w:r>
      <w:r>
        <w:rPr>
          <w:rFonts w:eastAsia="Times New Roman"/>
          <w:szCs w:val="24"/>
        </w:rPr>
        <w:t>πολλές άλλες</w:t>
      </w:r>
      <w:r>
        <w:rPr>
          <w:rFonts w:eastAsia="Times New Roman"/>
          <w:szCs w:val="24"/>
        </w:rPr>
        <w:t xml:space="preserve"> περιπτώσεις. Τόσο μεγάλη συνείδηση του ρόλου της εκείνη τη στιγμή είχε. Εκεί είναι η διαφορά μας.</w:t>
      </w:r>
    </w:p>
    <w:p w14:paraId="7D38DA5A"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Τζανακόπουλος</w:t>
      </w:r>
      <w:proofErr w:type="spellEnd"/>
      <w:r>
        <w:rPr>
          <w:rFonts w:eastAsia="Times New Roman"/>
          <w:szCs w:val="24"/>
        </w:rPr>
        <w:t xml:space="preserve"> ασχολήθηκε με θέματα ασφάλειας, αλλά πρωτίστως πρέπει να σας πω, κύριε Υπουργέ, ότι πράγματι με ικανοποίηση διάβασα τη σημερινή σας ανακοίνωση για την κατάληψη της </w:t>
      </w:r>
      <w:r>
        <w:rPr>
          <w:rFonts w:eastAsia="Times New Roman"/>
          <w:szCs w:val="24"/>
        </w:rPr>
        <w:t xml:space="preserve">πρυτανείας </w:t>
      </w:r>
      <w:r>
        <w:rPr>
          <w:rFonts w:eastAsia="Times New Roman"/>
          <w:szCs w:val="24"/>
        </w:rPr>
        <w:t>του ΕΚΠΑ από αλληλέγγυους για υποστήριξη του Γιαγτζόγλου, ο οπ</w:t>
      </w:r>
      <w:r>
        <w:rPr>
          <w:rFonts w:eastAsia="Times New Roman"/>
          <w:szCs w:val="24"/>
        </w:rPr>
        <w:t xml:space="preserve">οίος, υπενθυμίζω, σύμφωνα με την </w:t>
      </w:r>
      <w:r>
        <w:rPr>
          <w:rFonts w:eastAsia="Times New Roman"/>
          <w:szCs w:val="24"/>
        </w:rPr>
        <w:t xml:space="preserve">αστυνομία </w:t>
      </w:r>
      <w:r>
        <w:rPr>
          <w:rFonts w:eastAsia="Times New Roman"/>
          <w:szCs w:val="24"/>
        </w:rPr>
        <w:t xml:space="preserve">είναι κομβικό πρόσωπο της τρομοκρατίας. Και πράγματι βγάλατε μια ανακοίνωση, κύριε Υπουργέ, που έλεγε ότι συντάσσεστε –είμαι ικανοποιημένος γι’ αυτό- με την </w:t>
      </w:r>
      <w:r>
        <w:rPr>
          <w:rFonts w:eastAsia="Times New Roman"/>
          <w:szCs w:val="24"/>
        </w:rPr>
        <w:t xml:space="preserve">πρυτανεία </w:t>
      </w:r>
      <w:r>
        <w:rPr>
          <w:rFonts w:eastAsia="Times New Roman"/>
          <w:szCs w:val="24"/>
        </w:rPr>
        <w:t xml:space="preserve">του ΕΚΠΑ. Μπράβο! </w:t>
      </w:r>
    </w:p>
    <w:p w14:paraId="7D38DA5B"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Ταυτόχρονα λέτε ότι καλείτε</w:t>
      </w:r>
      <w:r>
        <w:rPr>
          <w:rFonts w:eastAsia="Times New Roman"/>
          <w:szCs w:val="24"/>
        </w:rPr>
        <w:t xml:space="preserve"> τους καταληψίες να αποχωρήσουν από την </w:t>
      </w:r>
      <w:r>
        <w:rPr>
          <w:rFonts w:eastAsia="Times New Roman"/>
          <w:szCs w:val="24"/>
        </w:rPr>
        <w:t>πρυτανεία</w:t>
      </w:r>
      <w:r>
        <w:rPr>
          <w:rFonts w:eastAsia="Times New Roman"/>
          <w:szCs w:val="24"/>
        </w:rPr>
        <w:t xml:space="preserve">. Είναι σαράντα άτομα τα οποία έδιωξαν εκατό υπαλλήλους και δεν δούλεψε σήμερα το ΕΚΠΑ. Γιατί δεν παίρνατε ένα τηλέφωνο τον συνάδελφό σας τον κ. </w:t>
      </w:r>
      <w:proofErr w:type="spellStart"/>
      <w:r>
        <w:rPr>
          <w:rFonts w:eastAsia="Times New Roman"/>
          <w:szCs w:val="24"/>
        </w:rPr>
        <w:t>Τόσκα</w:t>
      </w:r>
      <w:proofErr w:type="spellEnd"/>
      <w:r>
        <w:rPr>
          <w:rFonts w:eastAsia="Times New Roman"/>
          <w:szCs w:val="24"/>
        </w:rPr>
        <w:t xml:space="preserve">, όχι να στείλει την </w:t>
      </w:r>
      <w:r>
        <w:rPr>
          <w:rFonts w:eastAsia="Times New Roman"/>
          <w:szCs w:val="24"/>
        </w:rPr>
        <w:t xml:space="preserve">αστυνομία </w:t>
      </w:r>
      <w:r>
        <w:rPr>
          <w:rFonts w:eastAsia="Times New Roman"/>
          <w:szCs w:val="24"/>
        </w:rPr>
        <w:t>κατασταλτικά, αλλά να τους</w:t>
      </w:r>
      <w:r>
        <w:rPr>
          <w:rFonts w:eastAsia="Times New Roman"/>
          <w:szCs w:val="24"/>
        </w:rPr>
        <w:t xml:space="preserve"> παρακαλέσει η </w:t>
      </w:r>
      <w:r>
        <w:rPr>
          <w:rFonts w:eastAsia="Times New Roman"/>
          <w:szCs w:val="24"/>
        </w:rPr>
        <w:t xml:space="preserve">αστυνομία </w:t>
      </w:r>
      <w:r>
        <w:rPr>
          <w:rFonts w:eastAsia="Times New Roman"/>
          <w:szCs w:val="24"/>
        </w:rPr>
        <w:t>να βγουν, έτσι ώστε να μην υπάρχει πρόβλημα με τη λειτουργία του ΕΚΠΑ.</w:t>
      </w:r>
    </w:p>
    <w:p w14:paraId="7D38DA5C"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Πώς συντάσσεστε ακριβώς με το </w:t>
      </w:r>
      <w:r>
        <w:rPr>
          <w:rFonts w:eastAsia="Times New Roman"/>
          <w:szCs w:val="24"/>
        </w:rPr>
        <w:t>πανεπιστήμιο</w:t>
      </w:r>
      <w:r>
        <w:rPr>
          <w:rFonts w:eastAsia="Times New Roman"/>
          <w:szCs w:val="24"/>
        </w:rPr>
        <w:t>; Συντάσσεστε με το να καλείτε τους καταληψίες να βγουν; Κι αν δεν βγουν σε δυο-τρεις μέρες, τι θα κάνετε; Πάντως σήμε</w:t>
      </w:r>
      <w:r>
        <w:rPr>
          <w:rFonts w:eastAsia="Times New Roman"/>
          <w:szCs w:val="24"/>
        </w:rPr>
        <w:t>ρα χάσατε μια ευκαιρία, γιατί το ρωμαλέο φοιτητικό κίνημα θα απουσιάζει για κάποιες μέρες, να εκτελέσετε τα καθήκοντά σας ως Υπουργός Παιδείας, δηλαδή να ειδοποιήσετε τον συνάδελφό σας και να τον ενημερώσετε ότι τίθεται ζήτημα ασφάλειας για τους εργαζόμενο</w:t>
      </w:r>
      <w:r>
        <w:rPr>
          <w:rFonts w:eastAsia="Times New Roman"/>
          <w:szCs w:val="24"/>
        </w:rPr>
        <w:t xml:space="preserve">υς και τους φοιτητές στην </w:t>
      </w:r>
      <w:r>
        <w:rPr>
          <w:rFonts w:eastAsia="Times New Roman"/>
          <w:szCs w:val="24"/>
        </w:rPr>
        <w:t xml:space="preserve">πρυτανεία </w:t>
      </w:r>
      <w:r>
        <w:rPr>
          <w:rFonts w:eastAsia="Times New Roman"/>
          <w:szCs w:val="24"/>
        </w:rPr>
        <w:t>του ΕΚΠΑ. Αυτό έπρεπε να κάνετε. Δεν το κάνατε!</w:t>
      </w:r>
    </w:p>
    <w:p w14:paraId="7D38DA5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Πάμε τώρα στο νομοσχέδιο. Αναφερθήκατε προηγουμένως στην εμβληματική πρωτοβουλία της Κυβέρνησης να ιδρύσει ένα νέο πανεπιστήμιο, το Πανεπιστήμιο Δυτικής Αττικής -διαβάζω στ</w:t>
      </w:r>
      <w:r>
        <w:rPr>
          <w:rFonts w:eastAsia="Times New Roman"/>
          <w:szCs w:val="24"/>
        </w:rPr>
        <w:t xml:space="preserve">ην αιτιολογική-, με την μέθοδο της συγχωνεύσεως δι’ απορροφήσεως. Αυτό είναι πολύ πρωτότυπο: Συγχώνευση δι’ απορροφήσεως των ΤΕΙ Αθηνών και Πειραιά. </w:t>
      </w:r>
    </w:p>
    <w:p w14:paraId="7D38DA5E"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Είναι πιστεύω αναγκαίο, κυρίες και κύριοι συνάδελφοι, να καταθέσουμε συζήτηση στην Ολομέλεια την αληθινή κ</w:t>
      </w:r>
      <w:r>
        <w:rPr>
          <w:rFonts w:eastAsia="Times New Roman"/>
          <w:szCs w:val="24"/>
        </w:rPr>
        <w:t>ατάσταση των πραγμάτων. Πρόκειται στην πραγματικότητα για την κατάργηση δύο ΤΕΙ, περί αυτού πρόκειται και μάλιστα από τα αξιολογότερα της χώρας με αξιολογήσεις διεθνώς για την ίδρυση ενός πανεπιστημίου, του τρίτου μεγαλύτερου της χώρας, όπως αναφέρει η αιτ</w:t>
      </w:r>
      <w:r>
        <w:rPr>
          <w:rFonts w:eastAsia="Times New Roman"/>
          <w:szCs w:val="24"/>
        </w:rPr>
        <w:t xml:space="preserve">ιολογική έκθεση, με συνοπτικές διαδικασίες, με έωλη νομική βάση ως προς τις ακαδημαϊκές προδιαγραφές και τα επαγγελματικά δικαιώματα των φοιτητών. </w:t>
      </w:r>
      <w:r>
        <w:rPr>
          <w:rFonts w:eastAsia="Times New Roman"/>
          <w:szCs w:val="24"/>
        </w:rPr>
        <w:t>Είναι η μέθοδος όχι της απορροφήσεως, αλλά της βαπτίσεως, διότι με βάπτιση καταφέρατε να κάνετε τα δύο ΤΕΙ έν</w:t>
      </w:r>
      <w:r>
        <w:rPr>
          <w:rFonts w:eastAsia="Times New Roman"/>
          <w:szCs w:val="24"/>
        </w:rPr>
        <w:t>α πανεπιστήμιο.</w:t>
      </w:r>
    </w:p>
    <w:p w14:paraId="7D38DA5F"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Πριν από έναν χρόνο η Κυβέρνηση πανηγύριζε για τον εθνικό διάλογο για την παιδεία. Παρ’ όλη τη γνωστή κατάληξη του κατευθυνόμενου αυτού διαλόγου, ουδέποτε το Υπουργείο πληροφόρησε τους ενδιαφερόμενους για τα καινούρια σχέδια ίδρυσης ενός πα</w:t>
      </w:r>
      <w:r>
        <w:rPr>
          <w:rFonts w:eastAsia="Times New Roman"/>
          <w:szCs w:val="24"/>
        </w:rPr>
        <w:t>νεπιστημίου και τον αυτοματικών συγχωνεύσεων που επιχειρούνται με το καινούριο νομοσχέδιο.</w:t>
      </w:r>
    </w:p>
    <w:p w14:paraId="7D38DA60"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Επομένως, χωρίς να έχει προηγηθεί καμμία σχετική συζήτηση στο πλαίσιο του εθνικού διαλόγου για την παιδεία, χωρίς να έχει αναλυθεί θεσμικά και συντεταγμένα η αναγκαι</w:t>
      </w:r>
      <w:r>
        <w:rPr>
          <w:rFonts w:eastAsia="Times New Roman"/>
          <w:szCs w:val="24"/>
        </w:rPr>
        <w:t xml:space="preserve">ότητα ενός νέου ακαδημαϊκού χάρτη, το Υπουργείο προχωράει σε μια πελατειακού τύπου βάπτιση τμημάτων, γνωστικών αντικειμένων και υποδομών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που δημιουργούν βάσιμες υποψίες, αν όχι τη βεβαιότητα, για τους ψηφοθηρικούς σκοπούς της εν λ</w:t>
      </w:r>
      <w:r>
        <w:rPr>
          <w:rFonts w:eastAsia="Times New Roman"/>
          <w:szCs w:val="24"/>
        </w:rPr>
        <w:t>όγω πρωτοβουλίας.</w:t>
      </w:r>
    </w:p>
    <w:p w14:paraId="7D38DA61"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πανεπιστημιοποίηση</w:t>
      </w:r>
      <w:proofErr w:type="spellEnd"/>
      <w:r>
        <w:rPr>
          <w:rFonts w:eastAsia="Times New Roman"/>
          <w:szCs w:val="24"/>
        </w:rPr>
        <w:t xml:space="preserve"> γίνεται χωρίς επιστημονικά κριτήρια. Η </w:t>
      </w:r>
      <w:proofErr w:type="spellStart"/>
      <w:r>
        <w:rPr>
          <w:rFonts w:eastAsia="Times New Roman"/>
          <w:szCs w:val="24"/>
        </w:rPr>
        <w:t>πανεπιστημιοποίηση</w:t>
      </w:r>
      <w:proofErr w:type="spellEnd"/>
      <w:r>
        <w:rPr>
          <w:rFonts w:eastAsia="Times New Roman"/>
          <w:szCs w:val="24"/>
        </w:rPr>
        <w:t xml:space="preserve"> των δύο ΤΕΙ επιχειρείται χωρίς γνώμη της ΑΔΙΠ, όπως προέβλεπε ο νόμος του 2017, που εσείς ψηφίσατε, εσείς εισηγηθήκατε, χωρίς γνώμη του ΕΣΕΚΑΑΔ. Αυτό εξηγείται</w:t>
      </w:r>
      <w:r>
        <w:rPr>
          <w:rFonts w:eastAsia="Times New Roman"/>
          <w:szCs w:val="24"/>
        </w:rPr>
        <w:t xml:space="preserve"> πρόδηλα από την πεποίθηση όλων ότι ιδιαίτερα η ΑΔΙΠ, η Ανεξάρτητη Αρχή Διασφάλισης Ποιότητας, δεν θα μπορούσε να δώσει θετική γνώμη για μια τόσο πρόχειρη νομοθετική πρωτοβουλία με αποσπασματικές διατάξεις, χωρίς ακαδημαϊκά και επιστημονικά κριτήρια.</w:t>
      </w:r>
    </w:p>
    <w:p w14:paraId="7D38DA62"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Είναι</w:t>
      </w:r>
      <w:r>
        <w:rPr>
          <w:rFonts w:eastAsia="Times New Roman"/>
          <w:szCs w:val="24"/>
        </w:rPr>
        <w:t xml:space="preserve"> χαρακτηριστικές δε οι αντιρρήσεις της Προέδρου της Αρχής Διασφάλισης και Πιστοποίησης Ποιότητας στην Εκπαίδευση, της </w:t>
      </w:r>
      <w:r>
        <w:rPr>
          <w:rFonts w:eastAsia="Times New Roman"/>
          <w:szCs w:val="24"/>
        </w:rPr>
        <w:t xml:space="preserve">κ. </w:t>
      </w:r>
      <w:proofErr w:type="spellStart"/>
      <w:r>
        <w:rPr>
          <w:rFonts w:eastAsia="Times New Roman"/>
          <w:szCs w:val="24"/>
        </w:rPr>
        <w:t>Παϊσίδου</w:t>
      </w:r>
      <w:proofErr w:type="spellEnd"/>
      <w:r>
        <w:rPr>
          <w:rFonts w:eastAsia="Times New Roman"/>
          <w:szCs w:val="24"/>
        </w:rPr>
        <w:t>, η οποία χαρακτήρισε προβληματικό τον τρόπο με τον οποίον αποφασίστηκε η ένταξη υφιστάμενων προγραμμάτων σπουδών των ιδρυμάτων</w:t>
      </w:r>
      <w:r>
        <w:rPr>
          <w:rFonts w:eastAsia="Times New Roman"/>
          <w:szCs w:val="24"/>
        </w:rPr>
        <w:t xml:space="preserve"> τεχνολογικού τομέα σε ιδρύματα του πανεπιστημιακού τομέα ανώτατης εκπαίδευσης. Αυτό θα έπρεπε να γίνει μετά από αξιολόγηση του συνόλου των δομικών στοιχείων των προγραμμάτων σπουδών, της φυσιογνωμίας και του σκοπού τους, του γνωστικού τους αντικειμένου κα</w:t>
      </w:r>
      <w:r>
        <w:rPr>
          <w:rFonts w:eastAsia="Times New Roman"/>
          <w:szCs w:val="24"/>
        </w:rPr>
        <w:t xml:space="preserve">ι της διάρθρωσής τους στα μαθήματα του διαθέσιμου διδακτικού προσωπικού και των σχετικών υποδομών. Τίποτα από όλα αυτά δεν έγινε. </w:t>
      </w:r>
    </w:p>
    <w:p w14:paraId="7D38DA63"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Ξέρετε, όμως, επ’ αυτού τι λέει το Επιστημονικό Συμβούλιο της Βουλής; Λέει ότι πρόκειται περί μετατροπής, η οποία επιτρέπεται</w:t>
      </w:r>
      <w:r>
        <w:rPr>
          <w:rFonts w:eastAsia="Times New Roman"/>
          <w:szCs w:val="24"/>
        </w:rPr>
        <w:t xml:space="preserve"> σε περίπτωση που ένα πανεπιστήμιο μετατρέπεται σε ίδρυμα τεχνολογικού τομέα, αλλά δεν μπορείτε να κάνετε το αντίθετο, αν δεν είναι επαρκώς αιτιολογημένη και μέσα στην αιτιολογική έκθεση αυτή η πρωτοβουλία. Δεν είναι αιτιολογημένη. Μάλιστα, εκφράζει συνταγ</w:t>
      </w:r>
      <w:r>
        <w:rPr>
          <w:rFonts w:eastAsia="Times New Roman"/>
          <w:szCs w:val="24"/>
        </w:rPr>
        <w:t>ματικούς προβληματισμούς για το αν αυτό είναι συνταγματικά ορθό.</w:t>
      </w:r>
    </w:p>
    <w:p w14:paraId="7D38DA64"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Ακούω τον κύριο Υπουργό το πρωί να λέει ότι όλοι συμφωνούν και ότι υπάρχει κλίμα συναίνεσης. Κανένα κλίμα συναίνεσης δεν υπάρχει. Κανένα. Και δεν υπάρχει γιατί η </w:t>
      </w:r>
      <w:r>
        <w:rPr>
          <w:rFonts w:eastAsia="Times New Roman"/>
          <w:szCs w:val="24"/>
        </w:rPr>
        <w:t xml:space="preserve">σύνοδος </w:t>
      </w:r>
      <w:r>
        <w:rPr>
          <w:rFonts w:eastAsia="Times New Roman"/>
          <w:szCs w:val="24"/>
        </w:rPr>
        <w:t xml:space="preserve">των </w:t>
      </w:r>
      <w:r>
        <w:rPr>
          <w:rFonts w:eastAsia="Times New Roman"/>
          <w:szCs w:val="24"/>
        </w:rPr>
        <w:t>πρυτάνεων</w:t>
      </w:r>
      <w:r>
        <w:rPr>
          <w:rFonts w:eastAsia="Times New Roman"/>
          <w:szCs w:val="24"/>
        </w:rPr>
        <w:t xml:space="preserve"> έχει εκ</w:t>
      </w:r>
      <w:r>
        <w:rPr>
          <w:rFonts w:eastAsia="Times New Roman"/>
          <w:szCs w:val="24"/>
        </w:rPr>
        <w:t>φράσει την αντίθετή της γνώμη με το σκεπτικό ότι η πρόταση δεν πληροί ακαδημαϊκά κριτήρια, η ΠΟΣΔΕΠ έχει πει το ίδιο, η ΟΣΕΠ ΤΕΙ τόνισε τη διαφωνία της με το όλο εγχείρημα και τελικά οι συγχωνεύσεις, οι καταργήσεις και οι αναβαπτίσεις των τμημάτων και σχολ</w:t>
      </w:r>
      <w:r>
        <w:rPr>
          <w:rFonts w:eastAsia="Times New Roman"/>
          <w:szCs w:val="24"/>
        </w:rPr>
        <w:t xml:space="preserve">ών έγιναν με τη μέθοδο της </w:t>
      </w:r>
      <w:proofErr w:type="spellStart"/>
      <w:r>
        <w:rPr>
          <w:rFonts w:eastAsia="Times New Roman"/>
          <w:szCs w:val="24"/>
        </w:rPr>
        <w:t>κοπτοραπτικής</w:t>
      </w:r>
      <w:proofErr w:type="spellEnd"/>
      <w:r>
        <w:rPr>
          <w:rFonts w:eastAsia="Times New Roman"/>
          <w:szCs w:val="24"/>
        </w:rPr>
        <w:t>. Παίρνουμε μερικά τμήματα από εδώ, τα κόβουμε από εκεί, φτιάχνουμε μια σχολή η οποία δεν έχει ενιαίο περιεχόμενο και από την άλλη πλευρά από πού τα παίρνουμε αυτά; Από τμήματα, τα οποία υπήρχαν στο ΤΕΙ Αθήνας και ΤΕ</w:t>
      </w:r>
      <w:r>
        <w:rPr>
          <w:rFonts w:eastAsia="Times New Roman"/>
          <w:szCs w:val="24"/>
        </w:rPr>
        <w:t>Ι Πειραιά και λειτουργούσαν τα περισσότερα με αναγνωρισμένα επαγγελματικά δικαιώματα.</w:t>
      </w:r>
    </w:p>
    <w:p w14:paraId="7D38DA65"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Καταργούνται, επομένως, τμήματα με αναγνωρισμένα επαγγελματικά δικαιώματα του τεχνολογικού τομέα για να ιδρυθούν, παραδείγματος χάριν, το </w:t>
      </w:r>
      <w:r>
        <w:rPr>
          <w:rFonts w:eastAsia="Times New Roman"/>
          <w:szCs w:val="24"/>
        </w:rPr>
        <w:t>τμήμα πολιτικών μηχανικών</w:t>
      </w:r>
      <w:r>
        <w:rPr>
          <w:rFonts w:eastAsia="Times New Roman"/>
          <w:szCs w:val="24"/>
        </w:rPr>
        <w:t xml:space="preserve"> τετραε</w:t>
      </w:r>
      <w:r>
        <w:rPr>
          <w:rFonts w:eastAsia="Times New Roman"/>
          <w:szCs w:val="24"/>
        </w:rPr>
        <w:t>τούς φοίτησης για πτυχιούχους, επομένως, δεύτερης κατηγορίας, γιατί, όπως ξέρετε, στα υπόλοιπα πολυτεχνεία και πολυτεχνικές σχολές οι πολιτικοί μηχανικοί είναι πενταετούς φοίτησης.</w:t>
      </w:r>
    </w:p>
    <w:p w14:paraId="7D38DA66"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Ο τραγέλαφος φαίνεται ότι θα αποτυπωθεί και στο μηχανογραφικό δελτίο. Ιδρύο</w:t>
      </w:r>
      <w:r>
        <w:rPr>
          <w:rFonts w:eastAsia="Times New Roman"/>
          <w:szCs w:val="24"/>
        </w:rPr>
        <w:t>νται πανεπιστημιακά τμήματα σε γνωστικά αντικείμενα, ορισμένα εκ των οποίων δεν αντιστοιχούν σε διεθνώς αναγνωρισμένα γνωστικά αντικείμενα πανεπιστημιακού επιπέδου ή δεν έχουν διακριτό, αυτόνομο χαρακτήρα ή άλλα τα οποία είναι εφαρμοσμένης επιστήμης και τα</w:t>
      </w:r>
      <w:r>
        <w:rPr>
          <w:rFonts w:eastAsia="Times New Roman"/>
          <w:szCs w:val="24"/>
        </w:rPr>
        <w:t xml:space="preserve"> κάνετε θεωρητικά, όπως παραδείγματος χάρη τα </w:t>
      </w:r>
      <w:r>
        <w:rPr>
          <w:rFonts w:eastAsia="Times New Roman"/>
          <w:szCs w:val="24"/>
        </w:rPr>
        <w:t>τμήματα μαιευτικής</w:t>
      </w:r>
      <w:r>
        <w:rPr>
          <w:rFonts w:eastAsia="Times New Roman"/>
          <w:szCs w:val="24"/>
        </w:rPr>
        <w:t xml:space="preserve">, </w:t>
      </w:r>
      <w:r>
        <w:rPr>
          <w:rFonts w:eastAsia="Times New Roman"/>
          <w:szCs w:val="24"/>
        </w:rPr>
        <w:t>γραφιστικής</w:t>
      </w:r>
      <w:r>
        <w:rPr>
          <w:rFonts w:eastAsia="Times New Roman"/>
          <w:szCs w:val="24"/>
        </w:rPr>
        <w:t xml:space="preserve">, </w:t>
      </w:r>
      <w:r>
        <w:rPr>
          <w:rFonts w:eastAsia="Times New Roman"/>
          <w:szCs w:val="24"/>
        </w:rPr>
        <w:t>οπτικής επικοινωνίας</w:t>
      </w:r>
      <w:r>
        <w:rPr>
          <w:rFonts w:eastAsia="Times New Roman"/>
          <w:szCs w:val="24"/>
        </w:rPr>
        <w:t>.</w:t>
      </w:r>
    </w:p>
    <w:p w14:paraId="7D38DA67"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Πρόκειται για μία, κατά την άποψή μας, νομοθετική προχειρότητα, που θα κληθούν να πληρώσουν οι γονείς και οι οικογένειές τους, για να αποκομίσετε αυτά που </w:t>
      </w:r>
      <w:r>
        <w:rPr>
          <w:rFonts w:eastAsia="Times New Roman"/>
          <w:szCs w:val="24"/>
        </w:rPr>
        <w:t>εσείς θεωρείτε ψηφοθηρικά οφέλη.</w:t>
      </w:r>
    </w:p>
    <w:p w14:paraId="7D38DA68"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Ταυτόχρονα, αδιαφορείτε για τους χιλιάδες αποφοίτους αυτών των ΤΕΙ, συναφών κατηγοριών, που μέσω της σύγχυσης που θα δημιουργηθεί στην αγορά εργασίας, θα τεθούν τα επαγγελματικά τους δικαιώματα και οι εργασιακές προοπτικές </w:t>
      </w:r>
      <w:r>
        <w:rPr>
          <w:rFonts w:eastAsia="Times New Roman"/>
          <w:szCs w:val="24"/>
        </w:rPr>
        <w:t>τους σε αμφιβολία.</w:t>
      </w:r>
    </w:p>
    <w:p w14:paraId="7D38DA6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ΠΑΣΟΚ ήταν εκείνος ο πολιτικός φορέας που ίδρυσε τα ΤΕΙ με τον νόμο του 1983. Προώθησε την </w:t>
      </w:r>
      <w:proofErr w:type="spellStart"/>
      <w:r>
        <w:rPr>
          <w:rFonts w:eastAsia="Times New Roman" w:cs="Times New Roman"/>
          <w:szCs w:val="24"/>
        </w:rPr>
        <w:t>ανωτατοποίησή</w:t>
      </w:r>
      <w:proofErr w:type="spellEnd"/>
      <w:r>
        <w:rPr>
          <w:rFonts w:eastAsia="Times New Roman" w:cs="Times New Roman"/>
          <w:szCs w:val="24"/>
        </w:rPr>
        <w:t xml:space="preserve"> τους με τους νόμους του 2001 και του 2002. </w:t>
      </w:r>
    </w:p>
    <w:p w14:paraId="7D38DA6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Σήμερα η Κυβέρνηση του ΣΥΡΙΖΑ και των ΑΝΕΛ, με σχέδιο κα</w:t>
      </w:r>
      <w:r>
        <w:rPr>
          <w:rFonts w:eastAsia="Times New Roman" w:cs="Times New Roman"/>
          <w:szCs w:val="24"/>
        </w:rPr>
        <w:t>ι σκοπιμότητα καταργεί τον διακριτό ρόλο του τεχνολογικού και του πανεπιστημιακού τομέα της ανώτατης εκπαίδευσης, που κατοχυρώθηκε ακόμη και στον νόμο του 2011, όπως ήταν στον νόμο του 2001 και του 2002, αλλά με μεγαλύτερη ευκρίνεια. Περιορίζει τις επιλογέ</w:t>
      </w:r>
      <w:r>
        <w:rPr>
          <w:rFonts w:eastAsia="Times New Roman" w:cs="Times New Roman"/>
          <w:szCs w:val="24"/>
        </w:rPr>
        <w:t xml:space="preserve">ς των μαθητών των ΕΠΑΛ. Δίνουν οικονομικά κριτήρια και κίνητρα στα πανεπιστήμια για την απορρόφηση κάποιων τμημάτων περιφερειακών τεχνολογικών ιδρυμάτων από τα αντίστοιχα πανεπιστήμια, έτσι ώστε να διαλυθούν τα υπόλοιπα ΤΕΙ, με την πονηρή υπόσχεση ίδρυσης </w:t>
      </w:r>
      <w:r>
        <w:rPr>
          <w:rFonts w:eastAsia="Times New Roman" w:cs="Times New Roman"/>
          <w:szCs w:val="24"/>
        </w:rPr>
        <w:t xml:space="preserve">διετούς φοίτησης πανεπιστημιακών δομών, την ίδια ώρα που ολόκληρη η Ευρώπη στρέφεται στην ενίσχυση, στην αξιολόγηση, στην ανάδειξη του τεχνολογικού τομέα στη δευτεροβάθμια και τριτοβάθμια εκπαίδευση. </w:t>
      </w:r>
    </w:p>
    <w:p w14:paraId="7D38DA6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της δήθεν εμβληματικής πρωτ</w:t>
      </w:r>
      <w:r>
        <w:rPr>
          <w:rFonts w:eastAsia="Times New Roman" w:cs="Times New Roman"/>
          <w:szCs w:val="24"/>
        </w:rPr>
        <w:t xml:space="preserve">οβουλίας: Η συρρίκνωση μέχρι καταργήσεως των ΤΕΙ -περί αυτού πρόκειται-που εκτός των άλλων εξυπηρετεί και τα συμφέροντα των σημερινών κυβερνητικών επιλογών και όχι την αναβάθμιση του τεχνολογικού τομέα. </w:t>
      </w:r>
    </w:p>
    <w:p w14:paraId="7D38DA6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Παράλληλα, προσφέρεται στους φοιτητές η προοπτική να</w:t>
      </w:r>
      <w:r>
        <w:rPr>
          <w:rFonts w:eastAsia="Times New Roman" w:cs="Times New Roman"/>
          <w:szCs w:val="24"/>
        </w:rPr>
        <w:t xml:space="preserve"> έχουν εισαχθεί στα ΤΕΙ και να πάρουν πτυχίο από πανεπιστήμιο. Αλήθεια, οι επί </w:t>
      </w:r>
      <w:proofErr w:type="spellStart"/>
      <w:r>
        <w:rPr>
          <w:rFonts w:eastAsia="Times New Roman" w:cs="Times New Roman"/>
          <w:szCs w:val="24"/>
        </w:rPr>
        <w:t>πτυχίω</w:t>
      </w:r>
      <w:proofErr w:type="spellEnd"/>
      <w:r>
        <w:rPr>
          <w:rFonts w:eastAsia="Times New Roman" w:cs="Times New Roman"/>
          <w:szCs w:val="24"/>
        </w:rPr>
        <w:t xml:space="preserve"> φοιτητές σήμερα των δύο καταργημένων ΤΕΙ από πού θα πάρουν πτυχίο; Με ποια φόρμουλα θα αναστήσετε τα καταργημένα ΤΕΙ, για να πάρουν οι συγκεκριμένοι επί </w:t>
      </w:r>
      <w:proofErr w:type="spellStart"/>
      <w:r>
        <w:rPr>
          <w:rFonts w:eastAsia="Times New Roman" w:cs="Times New Roman"/>
          <w:szCs w:val="24"/>
        </w:rPr>
        <w:t>πτυχίω</w:t>
      </w:r>
      <w:proofErr w:type="spellEnd"/>
      <w:r>
        <w:rPr>
          <w:rFonts w:eastAsia="Times New Roman" w:cs="Times New Roman"/>
          <w:szCs w:val="24"/>
        </w:rPr>
        <w:t xml:space="preserve"> φοιτητές π</w:t>
      </w:r>
      <w:r>
        <w:rPr>
          <w:rFonts w:eastAsia="Times New Roman" w:cs="Times New Roman"/>
          <w:szCs w:val="24"/>
        </w:rPr>
        <w:t>τυχίο στο τέλος της ολοκλήρωσης της προσπάθειάς τους;</w:t>
      </w:r>
    </w:p>
    <w:p w14:paraId="7D38DA6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Επίσης, για τα μέλη ΔΕΠ το Υπουργείο επιφυλάσσει την υποβάθμιση των ακαδημαϊκών διαδικασιών. Έτσι, με το υπό συζήτηση νομοσχέδιο τα μέλη ΔΕΠ των ΤΕΙ εντάσσονται σε προσωποπαγείς θέσεις αντίστοιχης βαθμί</w:t>
      </w:r>
      <w:r>
        <w:rPr>
          <w:rFonts w:eastAsia="Times New Roman" w:cs="Times New Roman"/>
          <w:szCs w:val="24"/>
        </w:rPr>
        <w:t xml:space="preserve">δας στο νέο πανεπιστήμιο και θα αξιολογηθούν από επιτροπές που ορίζει ο Υπουργός στο Υπουργείο Παιδείας. </w:t>
      </w:r>
    </w:p>
    <w:p w14:paraId="7D38DA6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Εκεί, πέρα από την ελαφρότητα των μόνιμων τακτικών θέσεων, επανέρχεται η βαθμίδα του λέκτορα που έχει καταργηθεί στον νόμο-πλαίσιο και τέλος, αυτό το οποίο θα πρέπει να μας κάνει να αναρωτηθούμε για τις σκοπιμότητες της Κυβέρνησης, είναι ότι γνωρίζει η Κυβ</w:t>
      </w:r>
      <w:r>
        <w:rPr>
          <w:rFonts w:eastAsia="Times New Roman" w:cs="Times New Roman"/>
          <w:szCs w:val="24"/>
        </w:rPr>
        <w:t xml:space="preserve">έρνηση ότι μία τέτοια διαδικασία θέτει σε κίνδυνο το αυτοδιοίκητο των πανεπιστημίων, αλλά και τις εκλογές των εκλεκτορικών σωμάτων που θα γίνουν. </w:t>
      </w:r>
    </w:p>
    <w:p w14:paraId="7D38DA6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38DA7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την ανοχή σας, κ</w:t>
      </w:r>
      <w:r>
        <w:rPr>
          <w:rFonts w:eastAsia="Times New Roman" w:cs="Times New Roman"/>
          <w:szCs w:val="24"/>
        </w:rPr>
        <w:t xml:space="preserve">ύριε Πρόεδρε. </w:t>
      </w:r>
    </w:p>
    <w:p w14:paraId="7D38DA7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σημαίνει καταβαράθρωση του κύρους των διδασκόντων και ακύρωση του αυτοδιοίκητου των πανεπιστημίων. </w:t>
      </w:r>
    </w:p>
    <w:p w14:paraId="7D38DA7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Αυτό που χαρακτηρίζετε ως το μελλοντικά τρίτο πανεπιστήμιο της χώρας, το θεμελιώνετε πάνω </w:t>
      </w:r>
      <w:r>
        <w:rPr>
          <w:rFonts w:eastAsia="Times New Roman" w:cs="Times New Roman"/>
          <w:szCs w:val="24"/>
        </w:rPr>
        <w:t xml:space="preserve">σ’ </w:t>
      </w:r>
      <w:r>
        <w:rPr>
          <w:rFonts w:eastAsia="Times New Roman" w:cs="Times New Roman"/>
          <w:szCs w:val="24"/>
        </w:rPr>
        <w:t>ένα αδύναμο νομοθετικό πλέγμα, χω</w:t>
      </w:r>
      <w:r>
        <w:rPr>
          <w:rFonts w:eastAsia="Times New Roman" w:cs="Times New Roman"/>
          <w:szCs w:val="24"/>
        </w:rPr>
        <w:t xml:space="preserve">ρίς διαδικασίες πιστοποίησης και αξιολόγησης, με αυτοματοποιημένες μετατροπές και χωρίς αξιόπιστες ακαδημαϊκές δομές.  </w:t>
      </w:r>
    </w:p>
    <w:p w14:paraId="7D38DA7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Ταυτόχρονα, παρεμβαίνετε στη δευτεροβάθμια εκπαίδευση, αλλάζοντας ολοκληρωτικά τους κλάδους ειδικότητας των εκπαιδευτικών, χωρίς καμμία </w:t>
      </w:r>
      <w:r>
        <w:rPr>
          <w:rFonts w:eastAsia="Times New Roman" w:cs="Times New Roman"/>
          <w:szCs w:val="24"/>
        </w:rPr>
        <w:t>ενημέρωση των εκπαιδευτικών πτυχιούχων ΑΕΙ τεχνολογικού τομέα, δημιουργώντας ερωτηματικά για τον τρόπο με τον οποίο θα γίνονται οι αναθέσεις μαθημάτων, δηλαδή πρώτη, δεύτερη και τρίτη ανάθεση στο μέλλον και αφήνοντας ελεύθερη την προοπτική να παραγκωνιστού</w:t>
      </w:r>
      <w:r>
        <w:rPr>
          <w:rFonts w:eastAsia="Times New Roman" w:cs="Times New Roman"/>
          <w:szCs w:val="24"/>
        </w:rPr>
        <w:t xml:space="preserve">ν αυτοί οι καθηγητές ως βοηθητικό εκπαιδευτικό προσωπικό. </w:t>
      </w:r>
    </w:p>
    <w:p w14:paraId="7D38DA7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βεβαίως δημιουργείτε προβλήματα με το άρθρο 33. Κύριε Υπουργέ, το πρόβλημα της διετούς προσχολικής αγωγής το είχε θέσει πρώτο το ΠΑΣΟΚ με τον νόμο του 1985. Το πρόβλημα σήμερα είναι ότι θέλετε </w:t>
      </w:r>
      <w:r>
        <w:rPr>
          <w:rFonts w:eastAsia="Times New Roman" w:cs="Times New Roman"/>
          <w:szCs w:val="24"/>
        </w:rPr>
        <w:t xml:space="preserve">να εγκαθιδρύσετε διετή περίοδο στα νηπιαγωγεία, όταν δεν υπάρχουν δομές για να μπορούν να υποδεχθούν τα παιδιά και αυτό το βάζετε σε μία μεταβατική περίοδο τριετίας. </w:t>
      </w:r>
    </w:p>
    <w:p w14:paraId="7D38DA7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Αποσύρετε τη διάταξη, φτιάξτε τις δομές και ελάτε, επειδή πρόκειται για το υπέρτερο συμφέ</w:t>
      </w:r>
      <w:r>
        <w:rPr>
          <w:rFonts w:eastAsia="Times New Roman" w:cs="Times New Roman"/>
          <w:szCs w:val="24"/>
        </w:rPr>
        <w:t>ρον των παιδιών, να το εφαρμόσετε όταν θα υπάρχουν δομές, όταν θα υπάρχουν νηπιαγωγοί, όταν θα μπορούν τα τετράχρονα να πηγαίνουν και να έχουν τη δυνατότητα να φάνε το μεσημέρι, να μπορούν να μείνουν μέχρι αργά και να έρθουν να τα πάρουν οι γονείς τους, έτ</w:t>
      </w:r>
      <w:r>
        <w:rPr>
          <w:rFonts w:eastAsia="Times New Roman" w:cs="Times New Roman"/>
          <w:szCs w:val="24"/>
        </w:rPr>
        <w:t xml:space="preserve">σι ώστε να είναι μία ολοκληρωμένη δομή. Μέχρι τότε να το αποσύρετε, γιατί πειραματισμοί με τετράχρονα και πεντάχρονα δεν είναι καλό να γίνονται και δεν τιμούν κανέναν. </w:t>
      </w:r>
    </w:p>
    <w:p w14:paraId="7D38DA7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Κυβέρνηση εδώ και τρία χρόνια πειραματίζεται αδιέξοδα με την παιδεία. Νομοθετεί αυτό </w:t>
      </w:r>
      <w:r>
        <w:rPr>
          <w:rFonts w:eastAsia="Times New Roman" w:cs="Times New Roman"/>
          <w:szCs w:val="24"/>
        </w:rPr>
        <w:t xml:space="preserve">που πιστεύει και υλοποιεί μέτρα απίστευτης εκπαιδευτικής οπισθοδρόμησης όχι από </w:t>
      </w:r>
      <w:proofErr w:type="spellStart"/>
      <w:r>
        <w:rPr>
          <w:rFonts w:eastAsia="Times New Roman" w:cs="Times New Roman"/>
          <w:szCs w:val="24"/>
        </w:rPr>
        <w:t>τυχαιότητα</w:t>
      </w:r>
      <w:proofErr w:type="spellEnd"/>
      <w:r>
        <w:rPr>
          <w:rFonts w:eastAsia="Times New Roman" w:cs="Times New Roman"/>
          <w:szCs w:val="24"/>
        </w:rPr>
        <w:t>, αλλά από σκοπιμότητα.</w:t>
      </w:r>
    </w:p>
    <w:p w14:paraId="7D38DA7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θα ήθελα να σας απασχολήσω στο τέλος με μια τροπολογία που φέρατε.</w:t>
      </w:r>
    </w:p>
    <w:p w14:paraId="7D38DA7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κλείνετε με αυτό, κύριε</w:t>
      </w:r>
      <w:r>
        <w:rPr>
          <w:rFonts w:eastAsia="Times New Roman" w:cs="Times New Roman"/>
          <w:szCs w:val="24"/>
        </w:rPr>
        <w:t xml:space="preserve"> Παπαθεοδώρου.</w:t>
      </w:r>
    </w:p>
    <w:p w14:paraId="7D38DA7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Σας είχα κάνει μια ερώτηση από τις 25 Οκτωβρίου 2017 για τη </w:t>
      </w:r>
      <w:r>
        <w:rPr>
          <w:rFonts w:eastAsia="Times New Roman" w:cs="Times New Roman"/>
          <w:szCs w:val="24"/>
        </w:rPr>
        <w:t xml:space="preserve">διευθύνουσα σύμβουλο </w:t>
      </w:r>
      <w:r>
        <w:rPr>
          <w:rFonts w:eastAsia="Times New Roman" w:cs="Times New Roman"/>
          <w:szCs w:val="24"/>
        </w:rPr>
        <w:t xml:space="preserve">του Εθνικού Οργανισμού Πιστοποίησης. Δεν έλαβα ποτέ απάντηση. </w:t>
      </w:r>
    </w:p>
    <w:p w14:paraId="7D38DA7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Σας έλεγα τότε ότι η διορισθείσα κατέλαβε θέση, ενώ φέρεται σε </w:t>
      </w:r>
      <w:r>
        <w:rPr>
          <w:rFonts w:eastAsia="Times New Roman" w:cs="Times New Roman"/>
          <w:szCs w:val="24"/>
        </w:rPr>
        <w:t>δημοσιεύματα να συντρέχει νομικό κώλυμα διορισμού, το οποίο και είχε καλύψει η ίδια κατά τον διορισμό της με ψευδή υπεύθυνη δήλωση. Υπήρξε κατ’ επανάληψη αντισυμβαλλόμενη με χρηματικό αντάλλαγμα του ΕΟΠΠΕΠ. Συνεπώς, φαίνεται ότι είναι ψευδής η υπεύθυνη δήλ</w:t>
      </w:r>
      <w:r>
        <w:rPr>
          <w:rFonts w:eastAsia="Times New Roman" w:cs="Times New Roman"/>
          <w:szCs w:val="24"/>
        </w:rPr>
        <w:t xml:space="preserve">ωση. Υπάρχει και άλλη μία ακυρότητα. Δεν </w:t>
      </w:r>
      <w:proofErr w:type="spellStart"/>
      <w:r>
        <w:rPr>
          <w:rFonts w:eastAsia="Times New Roman" w:cs="Times New Roman"/>
          <w:szCs w:val="24"/>
        </w:rPr>
        <w:t>πληρούται</w:t>
      </w:r>
      <w:proofErr w:type="spellEnd"/>
      <w:r>
        <w:rPr>
          <w:rFonts w:eastAsia="Times New Roman" w:cs="Times New Roman"/>
          <w:szCs w:val="24"/>
        </w:rPr>
        <w:t xml:space="preserve"> μία εκ των βασικών προϋποθέσεων, δηλαδή ναι μεν υπάρχει σχετική υπουργική απόφαση, λείπει ωστόσο η πράξη απόσπασής της. Δεν έλαβα ποτέ απάντηση, γιατί φαίνεται ότι το θέμα ήταν πάρα πολύ δύσκολο να απαντηθ</w:t>
      </w:r>
      <w:r>
        <w:rPr>
          <w:rFonts w:eastAsia="Times New Roman" w:cs="Times New Roman"/>
          <w:szCs w:val="24"/>
        </w:rPr>
        <w:t>εί από τις υπηρεσίες του Υπουργείου.</w:t>
      </w:r>
    </w:p>
    <w:p w14:paraId="7D38DA7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τελειώσετε, κύριε Παπαθεοδώρου;</w:t>
      </w:r>
    </w:p>
    <w:p w14:paraId="7D38DA7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Ολοκληρώνω. </w:t>
      </w:r>
    </w:p>
    <w:p w14:paraId="7D38DA7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Βλέπω σήμερα, κύριε Υπουργέ, στην τροπολογία που έχετε καταθέσει το εξής καταπληκτικό, δηλαδή ότι δεν χρειάζεται να</w:t>
      </w:r>
      <w:r>
        <w:rPr>
          <w:rFonts w:eastAsia="Times New Roman" w:cs="Times New Roman"/>
          <w:szCs w:val="24"/>
        </w:rPr>
        <w:t xml:space="preserve"> υπάρχει απόσπαση. Μου απαντάτε μέσω της τροπολογίας για να καλύψετε μια περίοδο της </w:t>
      </w:r>
      <w:r>
        <w:rPr>
          <w:rFonts w:eastAsia="Times New Roman" w:cs="Times New Roman"/>
          <w:szCs w:val="24"/>
        </w:rPr>
        <w:t>διευθύνουσας συμβούλου</w:t>
      </w:r>
      <w:r>
        <w:rPr>
          <w:rFonts w:eastAsia="Times New Roman" w:cs="Times New Roman"/>
          <w:szCs w:val="24"/>
        </w:rPr>
        <w:t xml:space="preserve"> παντελώς παράνομη, όχι μόνο παράνομη, αλλά και με τους εργαζόμενους να έχουν καταθέσει μήνυση εναντίον της και έρχεστε να καλύψετε αυτήν την παρανομ</w:t>
      </w:r>
      <w:r>
        <w:rPr>
          <w:rFonts w:eastAsia="Times New Roman" w:cs="Times New Roman"/>
          <w:szCs w:val="24"/>
        </w:rPr>
        <w:t xml:space="preserve">ία, λέγοντας ότι αναδρομικά </w:t>
      </w:r>
      <w:r>
        <w:rPr>
          <w:rFonts w:eastAsia="Times New Roman" w:cs="Times New Roman"/>
          <w:szCs w:val="24"/>
        </w:rPr>
        <w:t xml:space="preserve">σ’ </w:t>
      </w:r>
      <w:r>
        <w:rPr>
          <w:rFonts w:eastAsia="Times New Roman" w:cs="Times New Roman"/>
          <w:szCs w:val="24"/>
        </w:rPr>
        <w:t xml:space="preserve">αυτές τις θέσεις δεν χρειάζεται απόσπαση. </w:t>
      </w:r>
    </w:p>
    <w:p w14:paraId="7D38DA7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λέω ότι οι πειραματισμοί έρχονται συχνά με συγκαλύψεις να φτιάξουν αυτό που προσπαθεί ο ΣΥΡΙΖΑ τόσο καιρό, μια άλλη εκπαίδευση καθεστωτική, απολύτως ελεγχόμενη και αυτό το αποδει</w:t>
      </w:r>
      <w:r>
        <w:rPr>
          <w:rFonts w:eastAsia="Times New Roman" w:cs="Times New Roman"/>
          <w:szCs w:val="24"/>
        </w:rPr>
        <w:t>κνύετε κάθε φορά: Τα καλά και συμφέροντα. Γι’ αυτόν τον λόγο δεν έχουμε κανέναν ενδοιασμό να μην στηρίξουμε αυτό το νομοσχέδιο. Έρχεται απλώς ως ένα «μπάλωμα».</w:t>
      </w:r>
    </w:p>
    <w:p w14:paraId="7D38DA7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Ευχαριστώ πολύ.</w:t>
      </w:r>
    </w:p>
    <w:p w14:paraId="7D38DA8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να ολοκλη</w:t>
      </w:r>
      <w:r>
        <w:rPr>
          <w:rFonts w:eastAsia="Times New Roman" w:cs="Times New Roman"/>
          <w:szCs w:val="24"/>
        </w:rPr>
        <w:t>ρώσω τη φράση μου, γιατί έχω κάτι να πω για τον Κανονισμό και το πώς τον τηρήσατε. Έρχεται απλώς ως ένα «μπάλωμα» για καθαρά ψηφοθηρικούς λόγους.</w:t>
      </w:r>
    </w:p>
    <w:p w14:paraId="7D38DA8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θέλετε να πείτε ότι…</w:t>
      </w:r>
    </w:p>
    <w:p w14:paraId="7D38DA8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θα </w:t>
      </w:r>
      <w:r>
        <w:rPr>
          <w:rFonts w:eastAsia="Times New Roman" w:cs="Times New Roman"/>
          <w:szCs w:val="24"/>
        </w:rPr>
        <w:t>μου επιτρέψετε να κάνω μια παρατήρηση.</w:t>
      </w:r>
    </w:p>
    <w:p w14:paraId="7D38DA8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Παπαθεοδώρου, επειδή ο χρόνος ομιλίας σας είναι δώδεκα λεπτά, εννοείτε ότι δεν τηρώ τον Κανονισμό;</w:t>
      </w:r>
    </w:p>
    <w:p w14:paraId="7D38DA8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ναι. Εννοώ ότι όχι μόνο δεν τηρήσατε τον </w:t>
      </w:r>
      <w:r>
        <w:rPr>
          <w:rFonts w:eastAsia="Times New Roman" w:cs="Times New Roman"/>
          <w:szCs w:val="24"/>
        </w:rPr>
        <w:t xml:space="preserve">Κανονισμό, αλλά ήσασταν αυτός ο οποίος επέτρεψε τέσσερις φορές στον κ. </w:t>
      </w:r>
      <w:proofErr w:type="spellStart"/>
      <w:r>
        <w:rPr>
          <w:rFonts w:eastAsia="Times New Roman" w:cs="Times New Roman"/>
          <w:szCs w:val="24"/>
        </w:rPr>
        <w:t>Τζανακόπουλο</w:t>
      </w:r>
      <w:proofErr w:type="spellEnd"/>
      <w:r>
        <w:rPr>
          <w:rFonts w:eastAsia="Times New Roman" w:cs="Times New Roman"/>
          <w:szCs w:val="24"/>
        </w:rPr>
        <w:t xml:space="preserve"> να μιλήσει και όχι ως δευτερολογία. Δώσατε τον λόγο για δέκα λεπτά στον Υπουργό, όταν ο Κανονισμός προβλέπει δύο λεπτά. Καταπατήσατε και δεν σεβαστήκατε το ότι το Προεδρείο</w:t>
      </w:r>
      <w:r>
        <w:rPr>
          <w:rFonts w:eastAsia="Times New Roman" w:cs="Times New Roman"/>
          <w:szCs w:val="24"/>
        </w:rPr>
        <w:t xml:space="preserve"> είναι εκείνο το οποίο τηρεί τον Κανονισμό και δεν τον κουρελιάζει.</w:t>
      </w:r>
    </w:p>
    <w:p w14:paraId="7D38DA8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A8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D38DA8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θεωρώ άξιο να απαντήσω. Κατ</w:t>
      </w:r>
      <w:r>
        <w:rPr>
          <w:rFonts w:eastAsia="Times New Roman" w:cs="Times New Roman"/>
          <w:szCs w:val="24"/>
        </w:rPr>
        <w:t xml:space="preserve">’ </w:t>
      </w:r>
      <w:r>
        <w:rPr>
          <w:rFonts w:eastAsia="Times New Roman" w:cs="Times New Roman"/>
          <w:szCs w:val="24"/>
        </w:rPr>
        <w:t xml:space="preserve">αρχάς, πολύ σωστά έκανε ο </w:t>
      </w:r>
      <w:r>
        <w:rPr>
          <w:rFonts w:eastAsia="Times New Roman" w:cs="Times New Roman"/>
          <w:szCs w:val="24"/>
        </w:rPr>
        <w:t xml:space="preserve">κ. </w:t>
      </w:r>
      <w:r>
        <w:rPr>
          <w:rFonts w:eastAsia="Times New Roman" w:cs="Times New Roman"/>
          <w:szCs w:val="24"/>
        </w:rPr>
        <w:t xml:space="preserve">Κρεμαστινός και έδωσε τον λόγο στον κ. </w:t>
      </w:r>
      <w:proofErr w:type="spellStart"/>
      <w:r>
        <w:rPr>
          <w:rFonts w:eastAsia="Times New Roman" w:cs="Times New Roman"/>
          <w:szCs w:val="24"/>
        </w:rPr>
        <w:t>Τζανακόπουλο</w:t>
      </w:r>
      <w:proofErr w:type="spellEnd"/>
      <w:r>
        <w:rPr>
          <w:rFonts w:eastAsia="Times New Roman" w:cs="Times New Roman"/>
          <w:szCs w:val="24"/>
        </w:rPr>
        <w:t>. Υπάρχει συγκεκριμένο άρθρο στον Κανονισμό που το προβλέπει. Μάλλον μερικοί δεν είχαν χρόνο για να ενημερωθούν.</w:t>
      </w:r>
    </w:p>
    <w:p w14:paraId="7D38DA8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7D38DA8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μας διαβάζετε το άρθρο; Σε ποιο άρθρο αναφέρεστε;</w:t>
      </w:r>
    </w:p>
    <w:p w14:paraId="7D38DA8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Ποιο άρθρο; Πείτε μας συγκεκριμένα.</w:t>
      </w:r>
    </w:p>
    <w:p w14:paraId="7D38DA8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Προχωρήστε, κύριε Λοβέρδο.</w:t>
      </w:r>
    </w:p>
    <w:p w14:paraId="7D38DA8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να κάνω μια περιορισμένη παρέμβαση γι</w:t>
      </w:r>
      <w:r>
        <w:rPr>
          <w:rFonts w:eastAsia="Times New Roman" w:cs="Times New Roman"/>
          <w:szCs w:val="24"/>
        </w:rPr>
        <w:t xml:space="preserve">α ένα ή δύο θέματα. Η γενική μου τοποθέτηση θέλω να είναι η εξής, κύριε Πρόεδρε. Από όσο παρακολούθησα σήμερα τη διαδικασία -γιατί δεν είμαι μέλος της Επιτροπής Μορφωτικών Υποθέσεων- και αν καλά κατάλαβα από τοποθετήσεις συναδέλφων της Πλειοψηφίας και όχι </w:t>
      </w:r>
      <w:r>
        <w:rPr>
          <w:rFonts w:eastAsia="Times New Roman" w:cs="Times New Roman"/>
          <w:szCs w:val="24"/>
        </w:rPr>
        <w:t xml:space="preserve">μόνο, αυτό το σχέδιο νόμου είναι μια συρραφή ρουσφετιών. Ακούς από παντού για ειδικές ρυθμίσεις, έξω από </w:t>
      </w:r>
      <w:proofErr w:type="spellStart"/>
      <w:r>
        <w:rPr>
          <w:rFonts w:eastAsia="Times New Roman" w:cs="Times New Roman"/>
          <w:szCs w:val="24"/>
        </w:rPr>
        <w:t>θεματολογικό</w:t>
      </w:r>
      <w:proofErr w:type="spellEnd"/>
      <w:r>
        <w:rPr>
          <w:rFonts w:eastAsia="Times New Roman" w:cs="Times New Roman"/>
          <w:szCs w:val="24"/>
        </w:rPr>
        <w:t xml:space="preserve"> περιεχόμενο που τακτοποιούν «</w:t>
      </w:r>
      <w:proofErr w:type="spellStart"/>
      <w:r>
        <w:rPr>
          <w:rFonts w:eastAsia="Times New Roman" w:cs="Times New Roman"/>
          <w:szCs w:val="24"/>
        </w:rPr>
        <w:t>καταστασούλες</w:t>
      </w:r>
      <w:proofErr w:type="spellEnd"/>
      <w:r>
        <w:rPr>
          <w:rFonts w:eastAsia="Times New Roman" w:cs="Times New Roman"/>
          <w:szCs w:val="24"/>
        </w:rPr>
        <w:t xml:space="preserve">». </w:t>
      </w:r>
    </w:p>
    <w:p w14:paraId="7D38DA8D" w14:textId="77777777" w:rsidR="0056040B" w:rsidRDefault="008F3B9C">
      <w:pPr>
        <w:tabs>
          <w:tab w:val="left" w:pos="3642"/>
          <w:tab w:val="center" w:pos="4753"/>
          <w:tab w:val="left" w:pos="6214"/>
        </w:tabs>
        <w:spacing w:after="0" w:line="600" w:lineRule="auto"/>
        <w:ind w:firstLine="720"/>
        <w:jc w:val="both"/>
        <w:rPr>
          <w:rFonts w:eastAsia="Times New Roman"/>
          <w:szCs w:val="24"/>
        </w:rPr>
      </w:pPr>
      <w:r>
        <w:rPr>
          <w:rFonts w:eastAsia="Times New Roman" w:cs="Times New Roman"/>
          <w:szCs w:val="24"/>
        </w:rPr>
        <w:t>Στο πλαίσιο αυτό θεωρώ ότι έχει κατατεθεί και μια βουλευτική τροπολογία, την οποία θέλω ευθύ</w:t>
      </w:r>
      <w:r>
        <w:rPr>
          <w:rFonts w:eastAsia="Times New Roman" w:cs="Times New Roman"/>
          <w:szCs w:val="24"/>
        </w:rPr>
        <w:t xml:space="preserve">ς εξαρχής να βάλω στο κέντρο της τοποθέτησής μου. Έχει κατατεθεί βουλευτική τροπολογία -δεν θυμάμαι τα ονόματα συναδέλφων- που σχετίζεται με το </w:t>
      </w:r>
      <w:r>
        <w:rPr>
          <w:rFonts w:eastAsia="Times New Roman" w:cs="Times New Roman"/>
          <w:szCs w:val="24"/>
        </w:rPr>
        <w:t xml:space="preserve">«Πανελλήνιο </w:t>
      </w:r>
      <w:r>
        <w:rPr>
          <w:rFonts w:eastAsia="Times New Roman" w:cs="Times New Roman"/>
          <w:szCs w:val="24"/>
        </w:rPr>
        <w:t xml:space="preserve">Ιερό Ίδρυμα </w:t>
      </w:r>
      <w:r>
        <w:rPr>
          <w:rFonts w:eastAsia="Times New Roman" w:cs="Times New Roman"/>
          <w:szCs w:val="24"/>
        </w:rPr>
        <w:t xml:space="preserve">της </w:t>
      </w:r>
      <w:r>
        <w:rPr>
          <w:rFonts w:eastAsia="Times New Roman" w:cs="Times New Roman"/>
          <w:szCs w:val="24"/>
        </w:rPr>
        <w:t>Ευαγγελιστρίας Τήνου</w:t>
      </w:r>
      <w:r>
        <w:rPr>
          <w:rFonts w:eastAsia="Times New Roman" w:cs="Times New Roman"/>
          <w:szCs w:val="24"/>
        </w:rPr>
        <w:t>»</w:t>
      </w:r>
      <w:r>
        <w:rPr>
          <w:rFonts w:eastAsia="Times New Roman" w:cs="Times New Roman"/>
          <w:szCs w:val="24"/>
        </w:rPr>
        <w:t>. Ως Υπουργός Παιδείας είχα προσθέσει στον καταστατικό χάρτη τη</w:t>
      </w:r>
      <w:r>
        <w:rPr>
          <w:rFonts w:eastAsia="Times New Roman" w:cs="Times New Roman"/>
          <w:szCs w:val="24"/>
        </w:rPr>
        <w:t xml:space="preserve">ς </w:t>
      </w:r>
      <w:r>
        <w:rPr>
          <w:rFonts w:eastAsia="Times New Roman" w:cs="Times New Roman"/>
          <w:szCs w:val="24"/>
        </w:rPr>
        <w:t xml:space="preserve">εκκλησίας </w:t>
      </w:r>
      <w:r>
        <w:rPr>
          <w:rFonts w:eastAsia="Times New Roman" w:cs="Times New Roman"/>
          <w:szCs w:val="24"/>
        </w:rPr>
        <w:t>την αντίστροφη ακριβώς ρύθμιση από τη ρύθμιση που έχει η σημερινή τροπολογία.</w:t>
      </w:r>
    </w:p>
    <w:p w14:paraId="7D38DA8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Γιατί το είχα κάνει αυτό; Διότι έμαθα ξαφνικά τι συμβαίνει στην Τήνο με ένα ίδρυμα και αμέσως σκέφτηκα να ρυθμίσω θέματα διοικήσεώς του; Όχι. Αντιθέτως, στα θέματα το</w:t>
      </w:r>
      <w:r>
        <w:rPr>
          <w:rFonts w:eastAsia="Times New Roman" w:cs="Times New Roman"/>
          <w:szCs w:val="24"/>
        </w:rPr>
        <w:t xml:space="preserve">υ </w:t>
      </w:r>
      <w:r>
        <w:rPr>
          <w:rFonts w:eastAsia="Times New Roman" w:cs="Times New Roman"/>
          <w:szCs w:val="24"/>
        </w:rPr>
        <w:t>κ</w:t>
      </w:r>
      <w:r>
        <w:rPr>
          <w:rFonts w:eastAsia="Times New Roman" w:cs="Times New Roman"/>
          <w:szCs w:val="24"/>
        </w:rPr>
        <w:t xml:space="preserve">αταστατικού </w:t>
      </w:r>
      <w:r>
        <w:rPr>
          <w:rFonts w:eastAsia="Times New Roman" w:cs="Times New Roman"/>
          <w:szCs w:val="24"/>
        </w:rPr>
        <w:t>χ</w:t>
      </w:r>
      <w:r>
        <w:rPr>
          <w:rFonts w:eastAsia="Times New Roman" w:cs="Times New Roman"/>
          <w:szCs w:val="24"/>
        </w:rPr>
        <w:t xml:space="preserve">άρτη της </w:t>
      </w:r>
      <w:r>
        <w:rPr>
          <w:rFonts w:eastAsia="Times New Roman" w:cs="Times New Roman"/>
          <w:szCs w:val="24"/>
        </w:rPr>
        <w:t>ε</w:t>
      </w:r>
      <w:r>
        <w:rPr>
          <w:rFonts w:eastAsia="Times New Roman" w:cs="Times New Roman"/>
          <w:szCs w:val="24"/>
        </w:rPr>
        <w:t xml:space="preserve">κκλησίας η φορά δεν είναι αυτή, να σκεφτεί ένας Υπουργός και να πάρει μία νομοθετική πρωτοβουλία. Είναι ακριβώς το ανάποδο. Από το χώρο της </w:t>
      </w:r>
      <w:r>
        <w:rPr>
          <w:rFonts w:eastAsia="Times New Roman" w:cs="Times New Roman"/>
          <w:szCs w:val="24"/>
        </w:rPr>
        <w:t xml:space="preserve">εκκλησίας </w:t>
      </w:r>
      <w:r>
        <w:rPr>
          <w:rFonts w:eastAsia="Times New Roman" w:cs="Times New Roman"/>
          <w:szCs w:val="24"/>
        </w:rPr>
        <w:t>παράγονται σκέψεις για τον κανονισμό λειτουργίας της και αφού εξαντληθούν οι εσω</w:t>
      </w:r>
      <w:r>
        <w:rPr>
          <w:rFonts w:eastAsia="Times New Roman" w:cs="Times New Roman"/>
          <w:szCs w:val="24"/>
        </w:rPr>
        <w:t>τερικές τους διαδικασίες, τίθενται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Υπουργού και αυτός αποφασίζει αν θα πάρει νομοθετική πρωτοβουλία ή αν δεν θα πάρει. Πάντως, έχει τη γνώμη της </w:t>
      </w:r>
      <w:r>
        <w:rPr>
          <w:rFonts w:eastAsia="Times New Roman" w:cs="Times New Roman"/>
          <w:szCs w:val="24"/>
        </w:rPr>
        <w:t xml:space="preserve">εκκλησίας </w:t>
      </w:r>
      <w:r>
        <w:rPr>
          <w:rFonts w:eastAsia="Times New Roman" w:cs="Times New Roman"/>
          <w:szCs w:val="24"/>
        </w:rPr>
        <w:t>για θέμα που την αφορά.</w:t>
      </w:r>
    </w:p>
    <w:p w14:paraId="7D38DA8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Εδώ έχουμε ακριβώς το αντίστροφο. Απ’ ό,τι μαθαίνω, γίνεται δεκτ</w:t>
      </w:r>
      <w:r>
        <w:rPr>
          <w:rFonts w:eastAsia="Times New Roman" w:cs="Times New Roman"/>
          <w:szCs w:val="24"/>
        </w:rPr>
        <w:t xml:space="preserve">ή μία τροπολογία, χωρίς να είναι επ’ αυτής διατυπωμένη η γνώμη της </w:t>
      </w:r>
      <w:r>
        <w:rPr>
          <w:rFonts w:eastAsia="Times New Roman" w:cs="Times New Roman"/>
          <w:szCs w:val="24"/>
        </w:rPr>
        <w:t xml:space="preserve">εκκλησίας </w:t>
      </w:r>
      <w:r>
        <w:rPr>
          <w:rFonts w:eastAsia="Times New Roman" w:cs="Times New Roman"/>
          <w:szCs w:val="24"/>
        </w:rPr>
        <w:t xml:space="preserve">κατά τη διαδικασία που </w:t>
      </w:r>
      <w:proofErr w:type="spellStart"/>
      <w:r>
        <w:rPr>
          <w:rFonts w:eastAsia="Times New Roman" w:cs="Times New Roman"/>
          <w:szCs w:val="24"/>
        </w:rPr>
        <w:t>προείπα</w:t>
      </w:r>
      <w:proofErr w:type="spellEnd"/>
      <w:r>
        <w:rPr>
          <w:rFonts w:eastAsia="Times New Roman" w:cs="Times New Roman"/>
          <w:szCs w:val="24"/>
        </w:rPr>
        <w:t xml:space="preserve">. Αντιθέτως, χωρίς να ζητηθεί η γνώμη της, γίνεται αυτή η απόπειρα και επ’ αυτής της απόπειρας η </w:t>
      </w:r>
      <w:r>
        <w:rPr>
          <w:rFonts w:eastAsia="Times New Roman" w:cs="Times New Roman"/>
          <w:szCs w:val="24"/>
        </w:rPr>
        <w:t xml:space="preserve">εκκλησία </w:t>
      </w:r>
      <w:r>
        <w:rPr>
          <w:rFonts w:eastAsia="Times New Roman" w:cs="Times New Roman"/>
          <w:szCs w:val="24"/>
        </w:rPr>
        <w:t xml:space="preserve">της Ελλάδος εξέδωσε ανακοίνωση, σύμφωνα με </w:t>
      </w:r>
      <w:r>
        <w:rPr>
          <w:rFonts w:eastAsia="Times New Roman" w:cs="Times New Roman"/>
          <w:szCs w:val="24"/>
        </w:rPr>
        <w:t xml:space="preserve">την οποία τι είναι η τροπολογία που υπογράψατε, αγαπητέ συνάδελφε; Ό,τι </w:t>
      </w:r>
      <w:proofErr w:type="spellStart"/>
      <w:r>
        <w:rPr>
          <w:rFonts w:eastAsia="Times New Roman" w:cs="Times New Roman"/>
          <w:szCs w:val="24"/>
        </w:rPr>
        <w:t>απερρίφθη</w:t>
      </w:r>
      <w:proofErr w:type="spellEnd"/>
      <w:r>
        <w:rPr>
          <w:rFonts w:eastAsia="Times New Roman" w:cs="Times New Roman"/>
          <w:szCs w:val="24"/>
        </w:rPr>
        <w:t xml:space="preserve"> στο Συμβούλιο της Επικρατείας, έρχεστε να το φέρετε εσείς εδώ.</w:t>
      </w:r>
    </w:p>
    <w:p w14:paraId="7D38DA9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Δεν </w:t>
      </w:r>
      <w:proofErr w:type="spellStart"/>
      <w:r>
        <w:rPr>
          <w:rFonts w:eastAsia="Times New Roman" w:cs="Times New Roman"/>
          <w:szCs w:val="24"/>
        </w:rPr>
        <w:t>απερρίφθη</w:t>
      </w:r>
      <w:proofErr w:type="spellEnd"/>
      <w:r>
        <w:rPr>
          <w:rFonts w:eastAsia="Times New Roman" w:cs="Times New Roman"/>
          <w:szCs w:val="24"/>
        </w:rPr>
        <w:t>.</w:t>
      </w:r>
    </w:p>
    <w:p w14:paraId="7D38DA9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Κάνετε λάθος. Ό,τι </w:t>
      </w:r>
      <w:proofErr w:type="spellStart"/>
      <w:r>
        <w:rPr>
          <w:rFonts w:eastAsia="Times New Roman" w:cs="Times New Roman"/>
          <w:szCs w:val="24"/>
        </w:rPr>
        <w:t>απερρίφθη</w:t>
      </w:r>
      <w:proofErr w:type="spellEnd"/>
      <w:r>
        <w:rPr>
          <w:rFonts w:eastAsia="Times New Roman" w:cs="Times New Roman"/>
          <w:szCs w:val="24"/>
        </w:rPr>
        <w:t xml:space="preserve"> από το Συμβούλιο της Επικρατείας</w:t>
      </w:r>
      <w:r>
        <w:rPr>
          <w:rFonts w:eastAsia="Times New Roman" w:cs="Times New Roman"/>
          <w:szCs w:val="24"/>
        </w:rPr>
        <w:t>, έρχεστε να το φέρετε εδώ.</w:t>
      </w:r>
    </w:p>
    <w:p w14:paraId="7D38DA9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 της ουσίας η Βουλή είναι κυρίαρχο Σώμα και αποφασίζει. Αυτό είναι μία αδιαμφισβήτητη πραγματικότητα. Εάν διαβάσετε, όμως, και μια σελίδα από ένα εγχειρίδιο Εκκλησιαστικού Δικαίου, θα καταλάβετε ότι υπάρχει μία συλλογιστική κ</w:t>
      </w:r>
      <w:r>
        <w:rPr>
          <w:rFonts w:eastAsia="Times New Roman" w:cs="Times New Roman"/>
          <w:szCs w:val="24"/>
        </w:rPr>
        <w:t xml:space="preserve">αι μία γραμμή στα θέματα αυτά. Εκεί όπου υπάρχουν αναγνωρισμένα από το ίδιο το </w:t>
      </w:r>
      <w:r>
        <w:rPr>
          <w:rFonts w:eastAsia="Times New Roman" w:cs="Times New Roman"/>
          <w:szCs w:val="24"/>
        </w:rPr>
        <w:t xml:space="preserve">ελληνικό </w:t>
      </w:r>
      <w:r>
        <w:rPr>
          <w:rFonts w:eastAsia="Times New Roman" w:cs="Times New Roman"/>
          <w:szCs w:val="24"/>
        </w:rPr>
        <w:t xml:space="preserve">Σύνταγμα και το κράτος δικαιώματα μιας </w:t>
      </w:r>
      <w:proofErr w:type="spellStart"/>
      <w:r>
        <w:rPr>
          <w:rFonts w:eastAsia="Times New Roman" w:cs="Times New Roman"/>
          <w:szCs w:val="24"/>
        </w:rPr>
        <w:t>οιονεί</w:t>
      </w:r>
      <w:proofErr w:type="spellEnd"/>
      <w:r>
        <w:rPr>
          <w:rFonts w:eastAsia="Times New Roman" w:cs="Times New Roman"/>
          <w:szCs w:val="24"/>
        </w:rPr>
        <w:t xml:space="preserve"> νομοθετικής πρωτοβουλίας, η ελληνική πολιτεία πάντα τα σεβόταν αυτά, εκτός από εσάς. Εσείς πάτε ανάποδα. </w:t>
      </w:r>
    </w:p>
    <w:p w14:paraId="7D38DA9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Μα τι λέτε τώρα; Για όνομα του </w:t>
      </w:r>
      <w:r>
        <w:rPr>
          <w:rFonts w:eastAsia="Times New Roman" w:cs="Times New Roman"/>
          <w:szCs w:val="24"/>
        </w:rPr>
        <w:t>θεού</w:t>
      </w:r>
      <w:r>
        <w:rPr>
          <w:rFonts w:eastAsia="Times New Roman" w:cs="Times New Roman"/>
          <w:szCs w:val="24"/>
        </w:rPr>
        <w:t>!</w:t>
      </w:r>
    </w:p>
    <w:p w14:paraId="7D38DA9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γι’ αυτόν τον λόγο, κύριε Πρόεδρε, σε ό,τι αφορά </w:t>
      </w:r>
      <w:r>
        <w:rPr>
          <w:rFonts w:eastAsia="Times New Roman" w:cs="Times New Roman"/>
          <w:szCs w:val="24"/>
        </w:rPr>
        <w:t>σ</w:t>
      </w:r>
      <w:r>
        <w:rPr>
          <w:rFonts w:eastAsia="Times New Roman" w:cs="Times New Roman"/>
          <w:szCs w:val="24"/>
        </w:rPr>
        <w:t>το ειδικό αυτό θέμα, επισημαίνω ότι η Κυβέρνηση πρέπει να πάρει πίσω την τροπολογία της, να πάει στην κανονική διαδικασία και αφού</w:t>
      </w:r>
      <w:r>
        <w:rPr>
          <w:rFonts w:eastAsia="Times New Roman" w:cs="Times New Roman"/>
          <w:szCs w:val="24"/>
        </w:rPr>
        <w:t xml:space="preserve"> προχωρήσει με τον τρόπο αυτόν της κανονικής διαδικασίας, ας πάρει την ευθύνη η ίδια η Κυβέρνηση, όχι να ρίχνει ευθύνη στους Βουλευτές της, αλλά να πάρει την απόφαση που πρέπει να πάρει, να την εισηγηθεί στη Βουλή και Βουλή να ψηφίσει. </w:t>
      </w:r>
    </w:p>
    <w:p w14:paraId="7D38DA9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μιας και μιλάμε</w:t>
      </w:r>
      <w:r>
        <w:rPr>
          <w:rFonts w:eastAsia="Times New Roman" w:cs="Times New Roman"/>
          <w:szCs w:val="24"/>
        </w:rPr>
        <w:t xml:space="preserve"> για τροπολογίες, να πω ότι υπάρχει μία τροπολογία η οποία εδώ και καιρό κυκλοφορεί μέσα στο Σώμα επί άλλου θέματος, όχι θέματος του Υπουργείου Παιδείας, που αφορά Υπουργό που απήλθε, η οποία γυρίζει από Βουλευτή σε Βουλευτή. Εγώ την κράτησα γιατί τη βρήκα</w:t>
      </w:r>
      <w:r>
        <w:rPr>
          <w:rFonts w:eastAsia="Times New Roman" w:cs="Times New Roman"/>
          <w:szCs w:val="24"/>
        </w:rPr>
        <w:t xml:space="preserve"> πάρα πολύ χρήσιμη και σοβαρή. Εν τέλει δεν κατατίθεται. </w:t>
      </w:r>
    </w:p>
    <w:p w14:paraId="7D38DA9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Εκεί γιατί δεν έχετε θάρρος, συνάδελφοι της Πλειοψηφίας; Είναι αυτή που αφορά στην τακτοποίηση όλων των θεμάτων του «9.84», που θα απαλλάξει από το άγχος της ανεργίας, της απόλυσης και της διάλυσης </w:t>
      </w:r>
      <w:r>
        <w:rPr>
          <w:rFonts w:eastAsia="Times New Roman" w:cs="Times New Roman"/>
          <w:szCs w:val="24"/>
        </w:rPr>
        <w:t>τους εργαζομένους στον σταθμό. Οι πιο πολλοί έχετε πάρει το κείμενο που μας ζητούν να το συζητήσουμε εδώ και, εάν το κρίνουμε σωστό, να το αποφασίσουμε.</w:t>
      </w:r>
    </w:p>
    <w:p w14:paraId="7D38DA9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Τέλος, έρχομαι στο Υπουργείο Παιδείας. Σε ό,τι αφορά </w:t>
      </w:r>
      <w:r>
        <w:rPr>
          <w:rFonts w:eastAsia="Times New Roman" w:cs="Times New Roman"/>
          <w:szCs w:val="24"/>
        </w:rPr>
        <w:t>σ</w:t>
      </w:r>
      <w:r>
        <w:rPr>
          <w:rFonts w:eastAsia="Times New Roman" w:cs="Times New Roman"/>
          <w:szCs w:val="24"/>
        </w:rPr>
        <w:t xml:space="preserve">το νέο ίδρυμα, αυτό το ΠΑΔΑ, προβλέπεται από τις </w:t>
      </w:r>
      <w:r>
        <w:rPr>
          <w:rFonts w:eastAsia="Times New Roman" w:cs="Times New Roman"/>
          <w:szCs w:val="24"/>
        </w:rPr>
        <w:t xml:space="preserve">ρυθμίσεις του νόμου ότι για ένα πρώτο μεταβατικό χρονικό διάστημα, τη διοίκηση αυτού σε ό,τι αφορά </w:t>
      </w:r>
      <w:r>
        <w:rPr>
          <w:rFonts w:eastAsia="Times New Roman" w:cs="Times New Roman"/>
          <w:szCs w:val="24"/>
        </w:rPr>
        <w:t>σ</w:t>
      </w:r>
      <w:r>
        <w:rPr>
          <w:rFonts w:eastAsia="Times New Roman" w:cs="Times New Roman"/>
          <w:szCs w:val="24"/>
        </w:rPr>
        <w:t>την προεδρία τμημάτων ή τις κοσμητείες, την ασκούν με κλήρωση τα μέλη του επιστημονικού και διδακτικού προσωπικού.</w:t>
      </w:r>
    </w:p>
    <w:p w14:paraId="7D38DA9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Αυτό γιατί; Γιατί έχετε αυτήν την εμμονή</w:t>
      </w:r>
      <w:r>
        <w:rPr>
          <w:rFonts w:eastAsia="Times New Roman" w:cs="Times New Roman"/>
          <w:szCs w:val="24"/>
        </w:rPr>
        <w:t xml:space="preserve"> στις κληρώσεις; Εφόσον χρειάζεται μετάβαση -σωστό- αρτιότερο είναι, προκειμένου να δημιουργηθούν οι διοικητικές προϋποθέσεις συγκρότησης των οργάνων -που πράγματι θέλει χρόνο- αντί να πάμε με κληρώσεις, να αλλάξετε τη ρύθμιση και να πάτε με την αρχαιότητα</w:t>
      </w:r>
      <w:r>
        <w:rPr>
          <w:rFonts w:eastAsia="Times New Roman" w:cs="Times New Roman"/>
          <w:szCs w:val="24"/>
        </w:rPr>
        <w:t xml:space="preserve">. Η αρχαιότητα σε ό,τι αφορά </w:t>
      </w:r>
      <w:r>
        <w:rPr>
          <w:rFonts w:eastAsia="Times New Roman" w:cs="Times New Roman"/>
          <w:szCs w:val="24"/>
        </w:rPr>
        <w:t>σ</w:t>
      </w:r>
      <w:r>
        <w:rPr>
          <w:rFonts w:eastAsia="Times New Roman" w:cs="Times New Roman"/>
          <w:szCs w:val="24"/>
        </w:rPr>
        <w:t>τα πανεπιστημιακά ιδρύματα παίζει ρόλο. Σχετίζεται με την εμπειρία. Δεν λέω ότι είναι πάντα καλύτεροι επιστήμονες οι παλαιότεροι, σε καμμία περίπτωση. Πάντως, όμως, αν είναι να διοικηθεί κάτι, ασφαλέστερο κριτήριο, ασφαλέστερο</w:t>
      </w:r>
      <w:r>
        <w:rPr>
          <w:rFonts w:eastAsia="Times New Roman" w:cs="Times New Roman"/>
          <w:szCs w:val="24"/>
        </w:rPr>
        <w:t xml:space="preserve"> τεκμήριο διοικητικής δεξιότητας είναι το να έχεις εμπειρία, παρά το να σε βγάλει η κλήρωση επειδή κάποιος θα τραβήξει τον λαχνό σου. Αυτό νομίζω ότι μπορείτε να το αλλάξετε μέχρι να καλέσετε το Σώμα να ψηφίσει.</w:t>
      </w:r>
    </w:p>
    <w:p w14:paraId="7D38DA9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w:t>
      </w:r>
    </w:p>
    <w:p w14:paraId="7D38DA9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Δημοκρατικής Συμπαράταξης ΠΑΣΟΚ – ΔΗΜΑΡ)</w:t>
      </w:r>
    </w:p>
    <w:p w14:paraId="7D38DA9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εγώ ευχαριστώ για τον σεβασμό στον χρόνο.</w:t>
      </w:r>
    </w:p>
    <w:p w14:paraId="7D38DA9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Είπα ότι καλώς ο κ. Κρεμαστινός έκανε και έδωσε τον λόγο στον κ. </w:t>
      </w:r>
      <w:proofErr w:type="spellStart"/>
      <w:r>
        <w:rPr>
          <w:rFonts w:eastAsia="Times New Roman" w:cs="Times New Roman"/>
          <w:szCs w:val="24"/>
        </w:rPr>
        <w:t>Τζανακόπουλο</w:t>
      </w:r>
      <w:proofErr w:type="spellEnd"/>
      <w:r>
        <w:rPr>
          <w:rFonts w:eastAsia="Times New Roman" w:cs="Times New Roman"/>
          <w:szCs w:val="24"/>
        </w:rPr>
        <w:t>. Διαβάζω το άρθρο 66, παράγραφος 2: «Οι Υπουργοί και οι</w:t>
      </w:r>
      <w:r>
        <w:rPr>
          <w:rFonts w:eastAsia="Times New Roman" w:cs="Times New Roman"/>
          <w:szCs w:val="24"/>
        </w:rPr>
        <w:t xml:space="preserve"> Υφυπουργοί έχουν ελεύθερη είσοδο στις συνεδριάσεις της Βουλής και ακούγονται όποτε ζητήσουν τον λόγο».</w:t>
      </w:r>
    </w:p>
    <w:p w14:paraId="7D38DA9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Οι αρμόδιοι Υπουργοί. Δεν με καταλαβαίνετε όταν μιλάω τα ελληνικά.</w:t>
      </w:r>
    </w:p>
    <w:p w14:paraId="7D38DA9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διάβασα επί λέξει το άρθρο. </w:t>
      </w:r>
    </w:p>
    <w:p w14:paraId="7D38DA9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Οι αρμόδιοι Υπουργοί. Φαντάζεστε να είχαμε εδώ παρέλαση Υπουργών; </w:t>
      </w:r>
    </w:p>
    <w:p w14:paraId="7D38DAA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«Οι Υπουργοί» λέει και καλά έκανε και του έδωσε τον λόγο.</w:t>
      </w:r>
    </w:p>
    <w:p w14:paraId="7D38DAA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Επειδή εδώ δεν υπάρχει αυτοσεβασμός, την ά</w:t>
      </w:r>
      <w:r>
        <w:rPr>
          <w:rFonts w:eastAsia="Times New Roman" w:cs="Times New Roman"/>
          <w:szCs w:val="24"/>
        </w:rPr>
        <w:t xml:space="preserve">ποψή μου την έχω πει στην Διάσκεψη των Προέδρων ως προς τον σεβασμό του χρόνου. Πρέπει, κατά την άποψή μου, όταν τελειώνει ο χρόνος, να τελειώνει και η ομιλία. Δεν μπορώ εγώ να επιβάλλω τον αυτοσεβασμό σε κανέναν </w:t>
      </w:r>
      <w:r>
        <w:rPr>
          <w:rFonts w:eastAsia="Times New Roman" w:cs="Times New Roman"/>
          <w:szCs w:val="24"/>
        </w:rPr>
        <w:t xml:space="preserve">σ’ </w:t>
      </w:r>
      <w:r>
        <w:rPr>
          <w:rFonts w:eastAsia="Times New Roman" w:cs="Times New Roman"/>
          <w:szCs w:val="24"/>
        </w:rPr>
        <w:t>αυτή εδώ την Αίθουσα. Τελεία!</w:t>
      </w:r>
    </w:p>
    <w:p w14:paraId="7D38DAA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κ. </w:t>
      </w:r>
      <w:proofErr w:type="spellStart"/>
      <w:r>
        <w:rPr>
          <w:rFonts w:eastAsia="Times New Roman" w:cs="Times New Roman"/>
          <w:szCs w:val="24"/>
        </w:rPr>
        <w:t>Ξυδάκης</w:t>
      </w:r>
      <w:proofErr w:type="spellEnd"/>
      <w:r>
        <w:rPr>
          <w:rFonts w:eastAsia="Times New Roman" w:cs="Times New Roman"/>
          <w:szCs w:val="24"/>
        </w:rPr>
        <w:t>.</w:t>
      </w:r>
    </w:p>
    <w:p w14:paraId="7D38DAA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7D38DAA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Αίθουσα επανέρχεται σε κανονικούς ρυθμούς. Ευχαριστώ και τους συναδέλφους που φρόντισαν για την επαναφορά αυτή, γιατί η προηγούμενη εικόνα ήταν λίγο άγρια.</w:t>
      </w:r>
    </w:p>
    <w:p w14:paraId="7D38DA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κ. Λοβέρδος έκανε μία παρέμβαση γ</w:t>
      </w:r>
      <w:r>
        <w:rPr>
          <w:rFonts w:eastAsia="Times New Roman" w:cs="Times New Roman"/>
          <w:szCs w:val="24"/>
        </w:rPr>
        <w:t xml:space="preserve">ια μία νομοθετική ρύθμιση που τον αφορά. Πράγματι, έχουμε ετοιμάσει μία βουλευτική τροπολογία με την οποία επιχειρείται με κάθε ειλικρίνεια και σοβαρότητα, αποκατάσταση της παραδόσεως. Αφορά το </w:t>
      </w:r>
      <w:r>
        <w:rPr>
          <w:rFonts w:eastAsia="Times New Roman" w:cs="Times New Roman"/>
          <w:szCs w:val="24"/>
        </w:rPr>
        <w:t>«</w:t>
      </w:r>
      <w:r>
        <w:rPr>
          <w:rFonts w:eastAsia="Times New Roman" w:cs="Times New Roman"/>
          <w:szCs w:val="24"/>
        </w:rPr>
        <w:t>Πανελλήνιο Ίδρυμα της Ευαγγελιστρίας Τήνου</w:t>
      </w:r>
      <w:r>
        <w:rPr>
          <w:rFonts w:eastAsia="Times New Roman" w:cs="Times New Roman"/>
          <w:szCs w:val="24"/>
        </w:rPr>
        <w:t>»</w:t>
      </w:r>
      <w:r>
        <w:rPr>
          <w:rFonts w:eastAsia="Times New Roman" w:cs="Times New Roman"/>
          <w:szCs w:val="24"/>
        </w:rPr>
        <w:t xml:space="preserve">, το οποίο από το </w:t>
      </w:r>
      <w:r>
        <w:rPr>
          <w:rFonts w:eastAsia="Times New Roman" w:cs="Times New Roman"/>
          <w:szCs w:val="24"/>
        </w:rPr>
        <w:t>1824 λειτουργεί ως πανελλήνιο ίδρυμα και από το 1825, με τη διαθήκη των κτητόρων, προ ιδρύσεως του ελληνικού κράτους, καθορίζονται ο τρόπος λειτουργίας, ο τρόπος διοικήσεως και οι σκοποί του ιδρύματος. Είναι ένα από τα αρχαιότερα ιδρύματα στο ελληνικό κράτ</w:t>
      </w:r>
      <w:r>
        <w:rPr>
          <w:rFonts w:eastAsia="Times New Roman" w:cs="Times New Roman"/>
          <w:szCs w:val="24"/>
        </w:rPr>
        <w:t>ος και λειτούργησε αδιατάρακτα επί δύο αιώνες, με τη βούληση των κτητόρων. Ιδού η διαθήκη των κτητόρων του 1825. Την καταθέτω για τα Πρακτικά.</w:t>
      </w:r>
    </w:p>
    <w:p w14:paraId="7D38DAA6"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Ξυδάκης</w:t>
      </w:r>
      <w:proofErr w:type="spellEnd"/>
      <w:r>
        <w:rPr>
          <w:rFonts w:eastAsia="Times New Roman" w:cs="Times New Roman"/>
        </w:rPr>
        <w:t xml:space="preserve"> καταθέτει για τα Πρακτικά την προαναφερθείσα διαθήκη, η οποία βρ</w:t>
      </w:r>
      <w:r>
        <w:rPr>
          <w:rFonts w:eastAsia="Times New Roman" w:cs="Times New Roman"/>
        </w:rPr>
        <w:t>ίσκεται στο αρχείο του Τμήματος Γραμματείας της Διεύθυνσης Στενογραφίας και  Πρακτικών της Βουλής)</w:t>
      </w:r>
    </w:p>
    <w:p w14:paraId="7D38DAA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Αυτή η παράδοση είναι παράδοση αρμονικής συμβίωσης κλήρου και λαού, κατά την αρχαία τάξη και τους ιερούς κανόνες της </w:t>
      </w:r>
      <w:r>
        <w:rPr>
          <w:rFonts w:eastAsia="Times New Roman" w:cs="Times New Roman"/>
          <w:szCs w:val="24"/>
        </w:rPr>
        <w:t xml:space="preserve">εκκλησίας </w:t>
      </w:r>
      <w:r>
        <w:rPr>
          <w:rFonts w:eastAsia="Times New Roman" w:cs="Times New Roman"/>
          <w:szCs w:val="24"/>
        </w:rPr>
        <w:t>και κατά τον τρόπο που οι κοιν</w:t>
      </w:r>
      <w:r>
        <w:rPr>
          <w:rFonts w:eastAsia="Times New Roman" w:cs="Times New Roman"/>
          <w:szCs w:val="24"/>
        </w:rPr>
        <w:t xml:space="preserve">ότητες, οι πόλεις, οι δήμοι και τα νεωτερικά κράτη πέτυχαν τρόπους να ζουν με τις εκκλησίες και να συνδιοικούν όπου έπρεπε να συνδιοικούν, με την ψήφο του κλήρου και του λαού. </w:t>
      </w:r>
    </w:p>
    <w:p w14:paraId="7D38DAA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Αυτή η παράδοση κράτησε μέχρι το 1969. Τότε η δικτατορία αλλοίωσε τον δημόσιο χ</w:t>
      </w:r>
      <w:r>
        <w:rPr>
          <w:rFonts w:eastAsia="Times New Roman" w:cs="Times New Roman"/>
          <w:szCs w:val="24"/>
        </w:rPr>
        <w:t xml:space="preserve">αρακτήρα αυτού του </w:t>
      </w:r>
      <w:r>
        <w:rPr>
          <w:rFonts w:eastAsia="Times New Roman" w:cs="Times New Roman"/>
          <w:szCs w:val="24"/>
        </w:rPr>
        <w:t xml:space="preserve">ιδρύματος </w:t>
      </w:r>
      <w:r>
        <w:rPr>
          <w:rFonts w:eastAsia="Times New Roman" w:cs="Times New Roman"/>
          <w:szCs w:val="24"/>
        </w:rPr>
        <w:t xml:space="preserve">και το χαρακτήρισε </w:t>
      </w:r>
      <w:r>
        <w:rPr>
          <w:rFonts w:eastAsia="Times New Roman" w:cs="Times New Roman"/>
          <w:szCs w:val="24"/>
        </w:rPr>
        <w:t>εκκλησιαστικό ίδρυμα</w:t>
      </w:r>
      <w:r>
        <w:rPr>
          <w:rFonts w:eastAsia="Times New Roman" w:cs="Times New Roman"/>
          <w:szCs w:val="24"/>
        </w:rPr>
        <w:t xml:space="preserve">. Κανείς νομοθέτης, ούτε προ της κηρύξεως του αυτοκέφαλου της </w:t>
      </w:r>
      <w:r>
        <w:rPr>
          <w:rFonts w:eastAsia="Times New Roman" w:cs="Times New Roman"/>
          <w:szCs w:val="24"/>
        </w:rPr>
        <w:t xml:space="preserve">ελληνικής εκκλησίας </w:t>
      </w:r>
      <w:r>
        <w:rPr>
          <w:rFonts w:eastAsia="Times New Roman" w:cs="Times New Roman"/>
          <w:szCs w:val="24"/>
        </w:rPr>
        <w:t xml:space="preserve">το 1833, ούτε το 1850 με την έκδοση του </w:t>
      </w:r>
      <w:r>
        <w:rPr>
          <w:rFonts w:eastAsia="Times New Roman" w:cs="Times New Roman"/>
          <w:szCs w:val="24"/>
        </w:rPr>
        <w:t>συνοδικού τόμου</w:t>
      </w:r>
      <w:r>
        <w:rPr>
          <w:rFonts w:eastAsia="Times New Roman" w:cs="Times New Roman"/>
          <w:szCs w:val="24"/>
        </w:rPr>
        <w:t xml:space="preserve">, κανένας Βασιλεύς, κανένα Κοινοβούλιο, ούτε με τα </w:t>
      </w:r>
      <w:r>
        <w:rPr>
          <w:rFonts w:eastAsia="Times New Roman" w:cs="Times New Roman"/>
          <w:szCs w:val="24"/>
        </w:rPr>
        <w:t>βασιλικά διατάγματα του 1851 που ρύθμιζαν τα της Εκκλησίας της Ελλάδος, ούτε με τα βασιλικά διατάγματα του 1887, ούτε όλη η νομολογία του 1925, του 1929, του 1938 και του 1940 –</w:t>
      </w:r>
      <w:proofErr w:type="spellStart"/>
      <w:r>
        <w:rPr>
          <w:rFonts w:eastAsia="Times New Roman" w:cs="Times New Roman"/>
          <w:szCs w:val="24"/>
        </w:rPr>
        <w:t>μεταξικοί</w:t>
      </w:r>
      <w:proofErr w:type="spellEnd"/>
      <w:r>
        <w:rPr>
          <w:rFonts w:eastAsia="Times New Roman" w:cs="Times New Roman"/>
          <w:szCs w:val="24"/>
        </w:rPr>
        <w:t xml:space="preserve"> νόμοι- μετέβαλαν τη φυσιογνωμία και τη λειτουργία αυτού του </w:t>
      </w:r>
      <w:r>
        <w:rPr>
          <w:rFonts w:eastAsia="Times New Roman" w:cs="Times New Roman"/>
          <w:szCs w:val="24"/>
        </w:rPr>
        <w:t>ιδρύματος</w:t>
      </w:r>
      <w:r>
        <w:rPr>
          <w:rFonts w:eastAsia="Times New Roman" w:cs="Times New Roman"/>
          <w:szCs w:val="24"/>
        </w:rPr>
        <w:t xml:space="preserve">. Κανένας νομοθέτης και κανένα </w:t>
      </w:r>
      <w:r>
        <w:rPr>
          <w:rFonts w:eastAsia="Times New Roman" w:cs="Times New Roman"/>
          <w:szCs w:val="24"/>
        </w:rPr>
        <w:t xml:space="preserve">κοινοβούλιο </w:t>
      </w:r>
      <w:r>
        <w:rPr>
          <w:rFonts w:eastAsia="Times New Roman" w:cs="Times New Roman"/>
          <w:szCs w:val="24"/>
        </w:rPr>
        <w:t xml:space="preserve">δεν το έκανε ως το1969, που η δικτατορία με ένα δικό της διάταγμα το μετέβαλε σε εκκλησιαστικό. </w:t>
      </w:r>
    </w:p>
    <w:p w14:paraId="7D38DAA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Ήρθε η αποκατάσταση της </w:t>
      </w:r>
      <w:r>
        <w:rPr>
          <w:rFonts w:eastAsia="Times New Roman" w:cs="Times New Roman"/>
          <w:szCs w:val="24"/>
        </w:rPr>
        <w:t>δημοκρατίας</w:t>
      </w:r>
      <w:r>
        <w:rPr>
          <w:rFonts w:eastAsia="Times New Roman" w:cs="Times New Roman"/>
          <w:szCs w:val="24"/>
        </w:rPr>
        <w:t>. Το 1976, με νόμο της τότε κυβερνήσεως Καραμανλή, ρυθμίζονται όλα αυτά τα θέματα</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 xml:space="preserve">Πανελλήνιο </w:t>
      </w:r>
      <w:r>
        <w:rPr>
          <w:rFonts w:eastAsia="Times New Roman" w:cs="Times New Roman"/>
          <w:szCs w:val="24"/>
        </w:rPr>
        <w:t xml:space="preserve">Ίδρυμα της </w:t>
      </w:r>
      <w:r>
        <w:rPr>
          <w:rFonts w:eastAsia="Times New Roman" w:cs="Times New Roman"/>
          <w:szCs w:val="24"/>
        </w:rPr>
        <w:t>Ευαγγελιστρίας Τήνου</w:t>
      </w:r>
      <w:r>
        <w:rPr>
          <w:rFonts w:eastAsia="Times New Roman" w:cs="Times New Roman"/>
          <w:szCs w:val="24"/>
        </w:rPr>
        <w:t>»</w:t>
      </w:r>
      <w:r>
        <w:rPr>
          <w:rFonts w:eastAsia="Times New Roman" w:cs="Times New Roman"/>
          <w:szCs w:val="24"/>
        </w:rPr>
        <w:t xml:space="preserve"> αποκαθίσταται ως νομικό πρόσωπο δημοσίου δικαίου υπό την εποπτεία του κράτους, διοικούμενο από κληρικούς και λαϊκούς και συνεχίζει την παράδοση. </w:t>
      </w:r>
    </w:p>
    <w:p w14:paraId="7D38DAA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1977, με τον μεγάλο νόμο 590, ρυθμίζεται και συντάσσεται </w:t>
      </w:r>
      <w:r>
        <w:rPr>
          <w:rFonts w:eastAsia="Times New Roman" w:cs="Times New Roman"/>
          <w:szCs w:val="24"/>
        </w:rPr>
        <w:t xml:space="preserve">ο Καταστατικός Χάρτης της Εκκλησίας της Ελλάδος. Σε πλήρη συμφωνία τότε των πολιτικών δυνάμεων, της Ιεράς Συνόδου, του Κωνσταντίνου Καραμανλή και του Σεραφείμ </w:t>
      </w:r>
      <w:proofErr w:type="spellStart"/>
      <w:r>
        <w:rPr>
          <w:rFonts w:eastAsia="Times New Roman" w:cs="Times New Roman"/>
          <w:szCs w:val="24"/>
        </w:rPr>
        <w:t>Τίκα</w:t>
      </w:r>
      <w:proofErr w:type="spellEnd"/>
      <w:r>
        <w:rPr>
          <w:rFonts w:eastAsia="Times New Roman" w:cs="Times New Roman"/>
          <w:szCs w:val="24"/>
        </w:rPr>
        <w:t xml:space="preserve">, του Μακαριστού τότε Αρχιεπισκόπου, αυτός ο καταστατικός χάρτης διέπει τις σχέσεις </w:t>
      </w:r>
      <w:r>
        <w:rPr>
          <w:rFonts w:eastAsia="Times New Roman" w:cs="Times New Roman"/>
          <w:szCs w:val="24"/>
        </w:rPr>
        <w:t>εκκλησίας</w:t>
      </w:r>
      <w:r>
        <w:rPr>
          <w:rFonts w:eastAsia="Times New Roman" w:cs="Times New Roman"/>
          <w:szCs w:val="24"/>
        </w:rPr>
        <w:t>-</w:t>
      </w:r>
      <w:r>
        <w:rPr>
          <w:rFonts w:eastAsia="Times New Roman" w:cs="Times New Roman"/>
          <w:szCs w:val="24"/>
        </w:rPr>
        <w:t>κράτους</w:t>
      </w:r>
      <w:r>
        <w:rPr>
          <w:rFonts w:eastAsia="Times New Roman" w:cs="Times New Roman"/>
          <w:szCs w:val="24"/>
        </w:rPr>
        <w:t xml:space="preserve"> και έχει ένα άρθρο, το άρθρο 66, που εξαιρεί από τα εκκλησιαστικά ιδρύματα ειδικώς αυτό το </w:t>
      </w:r>
      <w:r>
        <w:rPr>
          <w:rFonts w:eastAsia="Times New Roman" w:cs="Times New Roman"/>
          <w:szCs w:val="24"/>
        </w:rPr>
        <w:t>πανελλήνιο ίδρυμα</w:t>
      </w:r>
      <w:r>
        <w:rPr>
          <w:rFonts w:eastAsia="Times New Roman" w:cs="Times New Roman"/>
          <w:szCs w:val="24"/>
        </w:rPr>
        <w:t xml:space="preserve">. Αυτή είναι η παράδοση, η </w:t>
      </w:r>
      <w:r>
        <w:rPr>
          <w:rFonts w:eastAsia="Times New Roman" w:cs="Times New Roman"/>
          <w:szCs w:val="24"/>
        </w:rPr>
        <w:t xml:space="preserve">εκκλησία </w:t>
      </w:r>
      <w:r>
        <w:rPr>
          <w:rFonts w:eastAsia="Times New Roman" w:cs="Times New Roman"/>
          <w:szCs w:val="24"/>
        </w:rPr>
        <w:t xml:space="preserve">σέβεται την παράδοση, όπως και το κράτος σέβεται την παράδοση. </w:t>
      </w:r>
    </w:p>
    <w:p w14:paraId="7D38DAA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ερχόμαστε το 2014 και με μια νομοθε</w:t>
      </w:r>
      <w:r>
        <w:rPr>
          <w:rFonts w:eastAsia="Times New Roman" w:cs="Times New Roman"/>
          <w:szCs w:val="24"/>
        </w:rPr>
        <w:t xml:space="preserve">τική ρύθμιση αλλάζει αυτή η παράδοση. Γίνεται εκκλησιαστικό ίδρυμα. Ανοίγει ο δρόμος να γίνει εκκλησιαστικό ίδρυμα. Γι’ αυτό τον λόγο αλλάζει και το αρμόδιο άρθρο του </w:t>
      </w:r>
      <w:r>
        <w:rPr>
          <w:rFonts w:eastAsia="Times New Roman" w:cs="Times New Roman"/>
          <w:szCs w:val="24"/>
        </w:rPr>
        <w:t>καταστατικού χάρτη</w:t>
      </w:r>
      <w:r>
        <w:rPr>
          <w:rFonts w:eastAsia="Times New Roman" w:cs="Times New Roman"/>
          <w:szCs w:val="24"/>
        </w:rPr>
        <w:t>.</w:t>
      </w:r>
    </w:p>
    <w:p w14:paraId="7D38DAA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Διάβασα με τον προσήκοντα σεβασμό και την προσοχή μια επιστολή που απ</w:t>
      </w:r>
      <w:r>
        <w:rPr>
          <w:rFonts w:eastAsia="Times New Roman" w:cs="Times New Roman"/>
          <w:szCs w:val="24"/>
        </w:rPr>
        <w:t xml:space="preserve">έστειλε η Ιερά Σύνοδος. Λέει ότι αλλάζουμε τον Καταστατικό Χάρτη της Εκκλησίας της Ελλάδος. Δεν τον αλλάζουμε. Τον επαναφέρουμε εκεί που ήταν, στα συμφωνηθέντα, </w:t>
      </w:r>
      <w:r>
        <w:rPr>
          <w:rFonts w:eastAsia="Times New Roman" w:cs="Times New Roman"/>
          <w:szCs w:val="24"/>
        </w:rPr>
        <w:t xml:space="preserve">σ’ </w:t>
      </w:r>
      <w:r>
        <w:rPr>
          <w:rFonts w:eastAsia="Times New Roman" w:cs="Times New Roman"/>
          <w:szCs w:val="24"/>
        </w:rPr>
        <w:t xml:space="preserve">αυτά που λειτουργούν </w:t>
      </w:r>
      <w:r>
        <w:rPr>
          <w:rFonts w:eastAsia="Times New Roman" w:cs="Times New Roman"/>
          <w:szCs w:val="24"/>
        </w:rPr>
        <w:t xml:space="preserve">σ’ </w:t>
      </w:r>
      <w:r>
        <w:rPr>
          <w:rFonts w:eastAsia="Times New Roman" w:cs="Times New Roman"/>
          <w:szCs w:val="24"/>
        </w:rPr>
        <w:t>όλη τη διάρκεια της Μεταπολίτευσης. Ακριβώς αυτό είναι.</w:t>
      </w:r>
    </w:p>
    <w:p w14:paraId="7D38DAA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Επιπλέον και για τη συνταγματικότητα αυτών των πράξεων έχει γνωμοδοτήσει επανειλημμένως και για τον νόμο του 1976 δύο φορές και η </w:t>
      </w:r>
      <w:r>
        <w:rPr>
          <w:rFonts w:eastAsia="Times New Roman" w:cs="Times New Roman"/>
          <w:szCs w:val="24"/>
        </w:rPr>
        <w:t xml:space="preserve">ολομέλεια </w:t>
      </w:r>
      <w:r>
        <w:rPr>
          <w:rFonts w:eastAsia="Times New Roman" w:cs="Times New Roman"/>
          <w:szCs w:val="24"/>
        </w:rPr>
        <w:t xml:space="preserve">και το Γ΄ </w:t>
      </w:r>
      <w:r>
        <w:rPr>
          <w:rFonts w:eastAsia="Times New Roman" w:cs="Times New Roman"/>
          <w:szCs w:val="24"/>
        </w:rPr>
        <w:t xml:space="preserve">τμήμα </w:t>
      </w:r>
      <w:r>
        <w:rPr>
          <w:rFonts w:eastAsia="Times New Roman" w:cs="Times New Roman"/>
          <w:szCs w:val="24"/>
        </w:rPr>
        <w:t>του Συμβουλίου της Επικρατείας και προσφάτως ακόμη, το 2015, το Συμβούλιο της Επικρατείας σε μια προ</w:t>
      </w:r>
      <w:r>
        <w:rPr>
          <w:rFonts w:eastAsia="Times New Roman" w:cs="Times New Roman"/>
          <w:szCs w:val="24"/>
        </w:rPr>
        <w:t xml:space="preserve">σφυγή σχετικά με την ακύρωση διοίκησης. Τη διοίκηση μεν δεν την ακύρωσε, την ουσία όμως της φυσιογνωμίας του </w:t>
      </w:r>
      <w:r>
        <w:rPr>
          <w:rFonts w:eastAsia="Times New Roman" w:cs="Times New Roman"/>
          <w:szCs w:val="24"/>
        </w:rPr>
        <w:t xml:space="preserve">ιδρύματος </w:t>
      </w:r>
      <w:r>
        <w:rPr>
          <w:rFonts w:eastAsia="Times New Roman" w:cs="Times New Roman"/>
          <w:szCs w:val="24"/>
        </w:rPr>
        <w:t>την επικύρωσε, ότι είναι νομικό πρόσωπο δημοσίου δικαίου υπό την εποπτεία του κράτους κ.λπ., κ.λπ., όπως περιγράφονται στους νόμους του 1</w:t>
      </w:r>
      <w:r>
        <w:rPr>
          <w:rFonts w:eastAsia="Times New Roman" w:cs="Times New Roman"/>
          <w:szCs w:val="24"/>
        </w:rPr>
        <w:t>976 και του 1977.</w:t>
      </w:r>
    </w:p>
    <w:p w14:paraId="7D38DAA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Να μπούμε λίγο στην ουσία. Χθες ήταν της Ορθοδοξίας. Θυμηθήκαμε τον Λέοντα Γ΄ τον </w:t>
      </w:r>
      <w:proofErr w:type="spellStart"/>
      <w:r>
        <w:rPr>
          <w:rFonts w:eastAsia="Times New Roman" w:cs="Times New Roman"/>
          <w:szCs w:val="24"/>
        </w:rPr>
        <w:t>Ίσαυρο</w:t>
      </w:r>
      <w:proofErr w:type="spellEnd"/>
      <w:r>
        <w:rPr>
          <w:rFonts w:eastAsia="Times New Roman" w:cs="Times New Roman"/>
          <w:szCs w:val="24"/>
        </w:rPr>
        <w:t>, τον μεγάλο εικονομάχο αυτοκράτορα. Αυτός έλεγε, λοιπόν, τον 8</w:t>
      </w:r>
      <w:r>
        <w:rPr>
          <w:rFonts w:eastAsia="Times New Roman" w:cs="Times New Roman"/>
          <w:szCs w:val="24"/>
          <w:vertAlign w:val="superscript"/>
        </w:rPr>
        <w:t>ο</w:t>
      </w:r>
      <w:r>
        <w:rPr>
          <w:rFonts w:eastAsia="Times New Roman" w:cs="Times New Roman"/>
          <w:szCs w:val="24"/>
        </w:rPr>
        <w:t xml:space="preserve"> αιώνα, κυνηγώντας την υπερεξουσία που είχαν μαζέψει τα μοναστήρια διά των εικόνων: «Β</w:t>
      </w:r>
      <w:r>
        <w:rPr>
          <w:rFonts w:eastAsia="Times New Roman" w:cs="Times New Roman"/>
          <w:szCs w:val="24"/>
        </w:rPr>
        <w:t xml:space="preserve">ασιλεύς </w:t>
      </w:r>
      <w:proofErr w:type="spellStart"/>
      <w:r>
        <w:rPr>
          <w:rFonts w:eastAsia="Times New Roman" w:cs="Times New Roman"/>
          <w:szCs w:val="24"/>
        </w:rPr>
        <w:t>ειμί</w:t>
      </w:r>
      <w:proofErr w:type="spellEnd"/>
      <w:r>
        <w:rPr>
          <w:rFonts w:eastAsia="Times New Roman" w:cs="Times New Roman"/>
          <w:szCs w:val="24"/>
        </w:rPr>
        <w:t xml:space="preserve"> και ιερεύς». Όλα ήθελε να είναι, και βασιλιάς και αρχηγός της </w:t>
      </w:r>
      <w:r>
        <w:rPr>
          <w:rFonts w:eastAsia="Times New Roman" w:cs="Times New Roman"/>
          <w:szCs w:val="24"/>
        </w:rPr>
        <w:t>εκκλησίας</w:t>
      </w:r>
      <w:r>
        <w:rPr>
          <w:rFonts w:eastAsia="Times New Roman" w:cs="Times New Roman"/>
          <w:szCs w:val="24"/>
        </w:rPr>
        <w:t>.</w:t>
      </w:r>
    </w:p>
    <w:p w14:paraId="7D38DAA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Στην παρούσα φάση, τη νεωτερική και τη δημοκρατική και την κοινοβουλευτική, που περνάμε θέλοντας να ζούμε δημιουργικά, εν αρμονία, εν </w:t>
      </w:r>
      <w:proofErr w:type="spellStart"/>
      <w:r>
        <w:rPr>
          <w:rFonts w:eastAsia="Times New Roman" w:cs="Times New Roman"/>
          <w:szCs w:val="24"/>
        </w:rPr>
        <w:t>καταλαγή</w:t>
      </w:r>
      <w:proofErr w:type="spellEnd"/>
      <w:r>
        <w:rPr>
          <w:rFonts w:eastAsia="Times New Roman" w:cs="Times New Roman"/>
          <w:szCs w:val="24"/>
        </w:rPr>
        <w:t xml:space="preserve"> και εν </w:t>
      </w:r>
      <w:proofErr w:type="spellStart"/>
      <w:r>
        <w:rPr>
          <w:rFonts w:eastAsia="Times New Roman" w:cs="Times New Roman"/>
          <w:szCs w:val="24"/>
        </w:rPr>
        <w:t>περιχωρήσει</w:t>
      </w:r>
      <w:proofErr w:type="spellEnd"/>
      <w:r>
        <w:rPr>
          <w:rFonts w:eastAsia="Times New Roman" w:cs="Times New Roman"/>
          <w:szCs w:val="24"/>
        </w:rPr>
        <w:t>, πιστεύω ότι άλλος είναι ο βασιλεύς και άλλος ο ιερεύς. Τιμούμε το ράσο, τιμά και αυτό τον εαυ</w:t>
      </w:r>
      <w:r>
        <w:rPr>
          <w:rFonts w:eastAsia="Times New Roman" w:cs="Times New Roman"/>
          <w:szCs w:val="24"/>
        </w:rPr>
        <w:t xml:space="preserve">τό του, τιμά την κοσμική δημοκρατική εξουσία και στην περίπτωση του </w:t>
      </w:r>
      <w:r>
        <w:rPr>
          <w:rFonts w:eastAsia="Times New Roman" w:cs="Times New Roman"/>
          <w:szCs w:val="24"/>
        </w:rPr>
        <w:t>πανελληνίου ιδρύματος</w:t>
      </w:r>
      <w:r>
        <w:rPr>
          <w:rFonts w:eastAsia="Times New Roman" w:cs="Times New Roman"/>
          <w:szCs w:val="24"/>
        </w:rPr>
        <w:t xml:space="preserve"> Τήνου, η επαναφορά στην παράδοση των κτητόρων και των προπατόρων, την επί δύο αιώνες λειτουργούσα, δείχνει με τον πιο θαυμαστό τρόπο πώς μπορούμε να συνυπάρχουμε και </w:t>
      </w:r>
      <w:r>
        <w:rPr>
          <w:rFonts w:eastAsia="Times New Roman" w:cs="Times New Roman"/>
          <w:szCs w:val="24"/>
        </w:rPr>
        <w:t>να συλλειτουργούμε δημιουργικά. Δεν μπορεί διαρκώς να αλλάζουν τα πράγματα χωρίς να γίνεται μια συζήτηση, χωρίς να υποστηρίζουμε πού θέλουμε να πάμε.</w:t>
      </w:r>
    </w:p>
    <w:p w14:paraId="7D38DA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Εγώ θα υποστήριζα, επίσης, ότι αυτή η δημιουργική συμβίωση κλήρου και λαού επί δύο αιώνες στην Τήνο προδια</w:t>
      </w:r>
      <w:r>
        <w:rPr>
          <w:rFonts w:eastAsia="Times New Roman" w:cs="Times New Roman"/>
          <w:szCs w:val="24"/>
        </w:rPr>
        <w:t xml:space="preserve">γράφει κάπως και το μέλλον των σχέσεων </w:t>
      </w:r>
      <w:r>
        <w:rPr>
          <w:rFonts w:eastAsia="Times New Roman" w:cs="Times New Roman"/>
          <w:szCs w:val="24"/>
        </w:rPr>
        <w:t xml:space="preserve">εκκλησίας </w:t>
      </w:r>
      <w:r>
        <w:rPr>
          <w:rFonts w:eastAsia="Times New Roman" w:cs="Times New Roman"/>
          <w:szCs w:val="24"/>
        </w:rPr>
        <w:t xml:space="preserve">και </w:t>
      </w:r>
      <w:r>
        <w:rPr>
          <w:rFonts w:eastAsia="Times New Roman" w:cs="Times New Roman"/>
          <w:szCs w:val="24"/>
        </w:rPr>
        <w:t>κράτους</w:t>
      </w:r>
      <w:r>
        <w:rPr>
          <w:rFonts w:eastAsia="Times New Roman" w:cs="Times New Roman"/>
          <w:szCs w:val="24"/>
        </w:rPr>
        <w:t xml:space="preserve">. Ο καθένας </w:t>
      </w:r>
      <w:r>
        <w:rPr>
          <w:rFonts w:eastAsia="Times New Roman" w:cs="Times New Roman"/>
          <w:szCs w:val="24"/>
        </w:rPr>
        <w:t xml:space="preserve">δεσπότης </w:t>
      </w:r>
      <w:r>
        <w:rPr>
          <w:rFonts w:eastAsia="Times New Roman" w:cs="Times New Roman"/>
          <w:szCs w:val="24"/>
        </w:rPr>
        <w:t xml:space="preserve">ηγεμών στον χώρο του και μαζί συμβιώνουμε, </w:t>
      </w:r>
      <w:proofErr w:type="spellStart"/>
      <w:r>
        <w:rPr>
          <w:rFonts w:eastAsia="Times New Roman" w:cs="Times New Roman"/>
          <w:szCs w:val="24"/>
        </w:rPr>
        <w:t>συνδημιουργούμε</w:t>
      </w:r>
      <w:proofErr w:type="spellEnd"/>
      <w:r>
        <w:rPr>
          <w:rFonts w:eastAsia="Times New Roman" w:cs="Times New Roman"/>
          <w:szCs w:val="24"/>
        </w:rPr>
        <w:t xml:space="preserve"> και προχωρούμε. Δεν χρειάζεται ο ένας να επιβάλλει στον άλλο τι θα κάνει.</w:t>
      </w:r>
    </w:p>
    <w:p w14:paraId="7D38DAB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Υπό μια άλλη άποψη, αυτή η επαναφορά </w:t>
      </w:r>
      <w:r>
        <w:rPr>
          <w:rFonts w:eastAsia="Times New Roman" w:cs="Times New Roman"/>
          <w:szCs w:val="24"/>
        </w:rPr>
        <w:t xml:space="preserve">σ’ </w:t>
      </w:r>
      <w:r>
        <w:rPr>
          <w:rFonts w:eastAsia="Times New Roman" w:cs="Times New Roman"/>
          <w:szCs w:val="24"/>
        </w:rPr>
        <w:t>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 δημοκρατική παράδοση συνύπαρξης κλήρου και λαού, μας επαναφέρει και σε μια χαμένη παράδοση της </w:t>
      </w:r>
      <w:r>
        <w:rPr>
          <w:rFonts w:eastAsia="Times New Roman" w:cs="Times New Roman"/>
          <w:szCs w:val="24"/>
        </w:rPr>
        <w:t xml:space="preserve">εκκλησίας </w:t>
      </w:r>
      <w:r>
        <w:rPr>
          <w:rFonts w:eastAsia="Times New Roman" w:cs="Times New Roman"/>
          <w:szCs w:val="24"/>
        </w:rPr>
        <w:t xml:space="preserve">μας, της Εκκλησίας της Ελλάδος: Τη </w:t>
      </w:r>
      <w:proofErr w:type="spellStart"/>
      <w:r>
        <w:rPr>
          <w:rFonts w:eastAsia="Times New Roman" w:cs="Times New Roman"/>
          <w:szCs w:val="24"/>
        </w:rPr>
        <w:t>συνοδικότητα</w:t>
      </w:r>
      <w:proofErr w:type="spellEnd"/>
      <w:r>
        <w:rPr>
          <w:rFonts w:eastAsia="Times New Roman" w:cs="Times New Roman"/>
          <w:szCs w:val="24"/>
        </w:rPr>
        <w:t xml:space="preserve">. Έως το 1940 οι πρεσβύτεροι, οι ιερείς, </w:t>
      </w:r>
      <w:proofErr w:type="spellStart"/>
      <w:r>
        <w:rPr>
          <w:rFonts w:eastAsia="Times New Roman" w:cs="Times New Roman"/>
          <w:szCs w:val="24"/>
        </w:rPr>
        <w:t>εκλέγοντο</w:t>
      </w:r>
      <w:proofErr w:type="spellEnd"/>
      <w:r>
        <w:rPr>
          <w:rFonts w:eastAsia="Times New Roman" w:cs="Times New Roman"/>
          <w:szCs w:val="24"/>
        </w:rPr>
        <w:t xml:space="preserve"> με την ψήφο του λαού και του κλήρου. Πριν από </w:t>
      </w:r>
      <w:r>
        <w:rPr>
          <w:rFonts w:eastAsia="Times New Roman" w:cs="Times New Roman"/>
          <w:szCs w:val="24"/>
        </w:rPr>
        <w:t xml:space="preserve">δυο γενιές μόλις, πριν από μιάμιση γενιά. Οι πατεράδες μας το είχαν προλάβει και οι παππούδες μας των νεότερων εξ ημών. Χάθηκε αυτή η παράδοση. Τα </w:t>
      </w:r>
      <w:r>
        <w:rPr>
          <w:rFonts w:eastAsia="Times New Roman" w:cs="Times New Roman"/>
          <w:szCs w:val="24"/>
        </w:rPr>
        <w:t>εκκλησιαστικά</w:t>
      </w:r>
      <w:r>
        <w:rPr>
          <w:rFonts w:eastAsia="Times New Roman" w:cs="Times New Roman"/>
          <w:szCs w:val="24"/>
        </w:rPr>
        <w:t xml:space="preserve"> </w:t>
      </w:r>
      <w:r>
        <w:rPr>
          <w:rFonts w:eastAsia="Times New Roman" w:cs="Times New Roman"/>
          <w:szCs w:val="24"/>
        </w:rPr>
        <w:t xml:space="preserve">συμβούλια </w:t>
      </w:r>
      <w:r>
        <w:rPr>
          <w:rFonts w:eastAsia="Times New Roman" w:cs="Times New Roman"/>
          <w:szCs w:val="24"/>
        </w:rPr>
        <w:t xml:space="preserve">στις ενορίες διορίζονται από το </w:t>
      </w:r>
      <w:r>
        <w:rPr>
          <w:rFonts w:eastAsia="Times New Roman" w:cs="Times New Roman"/>
          <w:szCs w:val="24"/>
        </w:rPr>
        <w:t>μ</w:t>
      </w:r>
      <w:r>
        <w:rPr>
          <w:rFonts w:eastAsia="Times New Roman" w:cs="Times New Roman"/>
          <w:szCs w:val="24"/>
        </w:rPr>
        <w:t xml:space="preserve">ητροπολιτικό </w:t>
      </w:r>
      <w:r>
        <w:rPr>
          <w:rFonts w:eastAsia="Times New Roman" w:cs="Times New Roman"/>
          <w:szCs w:val="24"/>
        </w:rPr>
        <w:t>σ</w:t>
      </w:r>
      <w:r>
        <w:rPr>
          <w:rFonts w:eastAsia="Times New Roman" w:cs="Times New Roman"/>
          <w:szCs w:val="24"/>
        </w:rPr>
        <w:t xml:space="preserve">υμβούλιο. Το </w:t>
      </w:r>
      <w:r>
        <w:rPr>
          <w:rFonts w:eastAsia="Times New Roman" w:cs="Times New Roman"/>
          <w:szCs w:val="24"/>
        </w:rPr>
        <w:t>μ</w:t>
      </w:r>
      <w:r>
        <w:rPr>
          <w:rFonts w:eastAsia="Times New Roman" w:cs="Times New Roman"/>
          <w:szCs w:val="24"/>
        </w:rPr>
        <w:t xml:space="preserve">ητροπολιτικό </w:t>
      </w:r>
      <w:r>
        <w:rPr>
          <w:rFonts w:eastAsia="Times New Roman" w:cs="Times New Roman"/>
          <w:szCs w:val="24"/>
        </w:rPr>
        <w:t>σ</w:t>
      </w:r>
      <w:r>
        <w:rPr>
          <w:rFonts w:eastAsia="Times New Roman" w:cs="Times New Roman"/>
          <w:szCs w:val="24"/>
        </w:rPr>
        <w:t>υμβούλιο δ</w:t>
      </w:r>
      <w:r>
        <w:rPr>
          <w:rFonts w:eastAsia="Times New Roman" w:cs="Times New Roman"/>
          <w:szCs w:val="24"/>
        </w:rPr>
        <w:t xml:space="preserve">ιορίζεται από τον </w:t>
      </w:r>
      <w:r>
        <w:rPr>
          <w:rFonts w:eastAsia="Times New Roman" w:cs="Times New Roman"/>
          <w:szCs w:val="24"/>
        </w:rPr>
        <w:t>δ</w:t>
      </w:r>
      <w:r>
        <w:rPr>
          <w:rFonts w:eastAsia="Times New Roman" w:cs="Times New Roman"/>
          <w:szCs w:val="24"/>
        </w:rPr>
        <w:t xml:space="preserve">εσπότη. Δεν υπάρχει πουθενά αυτή η δημιουργική μίξη κλήρου και λαού. Υπήρχε επί δύο αιώνες και θα υπάρξει ξανά στο </w:t>
      </w:r>
      <w:r>
        <w:rPr>
          <w:rFonts w:eastAsia="Times New Roman" w:cs="Times New Roman"/>
          <w:szCs w:val="24"/>
        </w:rPr>
        <w:t>«</w:t>
      </w:r>
      <w:r>
        <w:rPr>
          <w:rFonts w:eastAsia="Times New Roman" w:cs="Times New Roman"/>
          <w:szCs w:val="24"/>
        </w:rPr>
        <w:t>Πανελλήνιο Ίδρυμα Ευαγγελιστρίας της Τήνου</w:t>
      </w:r>
      <w:r>
        <w:rPr>
          <w:rFonts w:eastAsia="Times New Roman" w:cs="Times New Roman"/>
          <w:szCs w:val="24"/>
        </w:rPr>
        <w:t>»</w:t>
      </w:r>
      <w:r>
        <w:rPr>
          <w:rFonts w:eastAsia="Times New Roman" w:cs="Times New Roman"/>
          <w:szCs w:val="24"/>
        </w:rPr>
        <w:t>. Αυτό επαναφέρουμε, την αρμονική συνύπαρξη και τον σεβασμό στην παράδοση.</w:t>
      </w:r>
    </w:p>
    <w:p w14:paraId="7D38DAB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ος, είπε κάτι ο κ. Λοβέρδος, ότι πρέπει να ζητηθεί η γνώμη της Ιεράς Συνόδου. Δεν προέκυψε κα</w:t>
      </w:r>
      <w:r>
        <w:rPr>
          <w:rFonts w:eastAsia="Times New Roman" w:cs="Times New Roman"/>
          <w:szCs w:val="24"/>
        </w:rPr>
        <w:t>μ</w:t>
      </w:r>
      <w:r>
        <w:rPr>
          <w:rFonts w:eastAsia="Times New Roman" w:cs="Times New Roman"/>
          <w:szCs w:val="24"/>
        </w:rPr>
        <w:t>μιά μεγάλη πολιτική συζήτηση το 2014 για να αλλάξουμε εστιακά ένα άρθρο του Καταστατικού Χάρτη της Εκκλησίας της Ελλάδος.</w:t>
      </w:r>
    </w:p>
    <w:p w14:paraId="7D38DAB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Έγινε μια εστιακή αλλαγή, η οποία δεν εί</w:t>
      </w:r>
      <w:r>
        <w:rPr>
          <w:rFonts w:eastAsia="Times New Roman" w:cs="Times New Roman"/>
          <w:szCs w:val="24"/>
        </w:rPr>
        <w:t xml:space="preserve">χε τις πολιτικές προϋποθέσεις για μια σοβαρή μετάβαση. Επαναφέρουμε, λοιπόν, τον Καταστατικό Χάρτη της Εκκλησίας της Ελλάδας εκεί που έγινε κατά τη μεγάλη συζήτηση του 1976-1977. Αν γίνουν άλλες αλλαγές, θα πρέπει να γίνουν σοβαρές συζητήσεις. </w:t>
      </w:r>
    </w:p>
    <w:p w14:paraId="7D38DAB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Ακόμα και σ</w:t>
      </w:r>
      <w:r>
        <w:rPr>
          <w:rFonts w:eastAsia="Times New Roman" w:cs="Times New Roman"/>
          <w:szCs w:val="24"/>
        </w:rPr>
        <w:t xml:space="preserve">την εκλογή του </w:t>
      </w:r>
      <w:r>
        <w:rPr>
          <w:rFonts w:eastAsia="Times New Roman" w:cs="Times New Roman"/>
          <w:szCs w:val="24"/>
        </w:rPr>
        <w:t xml:space="preserve">επισκόπου </w:t>
      </w:r>
      <w:r>
        <w:rPr>
          <w:rFonts w:eastAsia="Times New Roman" w:cs="Times New Roman"/>
          <w:szCs w:val="24"/>
        </w:rPr>
        <w:t>προεξάρχει η γνώμη του κλήρου, το «</w:t>
      </w:r>
      <w:proofErr w:type="spellStart"/>
      <w:r>
        <w:rPr>
          <w:rFonts w:eastAsia="Times New Roman" w:cs="Times New Roman"/>
          <w:szCs w:val="24"/>
          <w:lang w:val="en-US"/>
        </w:rPr>
        <w:t>consilium</w:t>
      </w:r>
      <w:proofErr w:type="spellEnd"/>
      <w:r>
        <w:rPr>
          <w:rFonts w:eastAsia="Times New Roman" w:cs="Times New Roman"/>
          <w:szCs w:val="24"/>
        </w:rPr>
        <w:t>», αλλά απαιτείται και η συμφωνία του λαού, το «</w:t>
      </w:r>
      <w:proofErr w:type="spellStart"/>
      <w:r>
        <w:rPr>
          <w:rFonts w:eastAsia="Times New Roman"/>
          <w:bCs/>
          <w:szCs w:val="24"/>
          <w:shd w:val="clear" w:color="auto" w:fill="FFFFFF"/>
        </w:rPr>
        <w:t>consensus</w:t>
      </w:r>
      <w:proofErr w:type="spellEnd"/>
      <w:r>
        <w:rPr>
          <w:rFonts w:eastAsia="Times New Roman"/>
          <w:bCs/>
          <w:szCs w:val="24"/>
          <w:shd w:val="clear" w:color="auto" w:fill="FFFFFF"/>
        </w:rPr>
        <w:t>»</w:t>
      </w:r>
      <w:r>
        <w:rPr>
          <w:rFonts w:eastAsia="Times New Roman" w:cs="Times New Roman"/>
          <w:szCs w:val="24"/>
        </w:rPr>
        <w:t>. Εδώ παραβιάστηκε το «</w:t>
      </w:r>
      <w:proofErr w:type="spellStart"/>
      <w:r>
        <w:rPr>
          <w:rFonts w:eastAsia="Times New Roman"/>
          <w:bCs/>
          <w:szCs w:val="24"/>
          <w:shd w:val="clear" w:color="auto" w:fill="FFFFFF"/>
        </w:rPr>
        <w:t>consensus</w:t>
      </w:r>
      <w:proofErr w:type="spellEnd"/>
      <w:r>
        <w:rPr>
          <w:rFonts w:eastAsia="Times New Roman"/>
          <w:bCs/>
          <w:szCs w:val="24"/>
          <w:shd w:val="clear" w:color="auto" w:fill="FFFFFF"/>
        </w:rPr>
        <w:t>»</w:t>
      </w:r>
      <w:r>
        <w:rPr>
          <w:rFonts w:eastAsia="Times New Roman" w:cs="Times New Roman"/>
          <w:szCs w:val="24"/>
        </w:rPr>
        <w:t xml:space="preserve"> του λαού. Έγιναν άσχημα γεγονότα στη νήσο της Τήνου. Διερράγη και ο ψυχικός και ο κοινωνικός κα</w:t>
      </w:r>
      <w:r>
        <w:rPr>
          <w:rFonts w:eastAsia="Times New Roman" w:cs="Times New Roman"/>
          <w:szCs w:val="24"/>
        </w:rPr>
        <w:t xml:space="preserve">ι ο πνευματικός δεσμός του λαού με τον κλήρο. Αυτό θέλουμε να επαναφέρουμε και καλώ τους συναδέλφους στην Αίθουσα που είναι νουνεχείς και σώφρονες και που δεν επηρεάζονται από </w:t>
      </w:r>
      <w:proofErr w:type="spellStart"/>
      <w:r>
        <w:rPr>
          <w:rFonts w:eastAsia="Times New Roman" w:cs="Times New Roman"/>
          <w:szCs w:val="24"/>
        </w:rPr>
        <w:t>εξωθεσμικά</w:t>
      </w:r>
      <w:proofErr w:type="spellEnd"/>
      <w:r>
        <w:rPr>
          <w:rFonts w:eastAsia="Times New Roman" w:cs="Times New Roman"/>
          <w:szCs w:val="24"/>
        </w:rPr>
        <w:t xml:space="preserve"> κέντρα, που αγαπούν την </w:t>
      </w:r>
      <w:r>
        <w:rPr>
          <w:rFonts w:eastAsia="Times New Roman" w:cs="Times New Roman"/>
          <w:szCs w:val="24"/>
        </w:rPr>
        <w:t>εκκλησία</w:t>
      </w:r>
      <w:r>
        <w:rPr>
          <w:rFonts w:eastAsia="Times New Roman" w:cs="Times New Roman"/>
          <w:szCs w:val="24"/>
        </w:rPr>
        <w:t xml:space="preserve">, αλλά πάνω από όλα τιμούν την ψήφο και την εντολή που έχουμε εντός του ελληνικού Κοινοβουλίου, μέσα στην </w:t>
      </w:r>
      <w:r>
        <w:rPr>
          <w:rFonts w:eastAsia="Times New Roman" w:cs="Times New Roman"/>
          <w:szCs w:val="24"/>
        </w:rPr>
        <w:t>ελληνική δημοκρατία</w:t>
      </w:r>
      <w:r>
        <w:rPr>
          <w:rFonts w:eastAsia="Times New Roman" w:cs="Times New Roman"/>
          <w:szCs w:val="24"/>
        </w:rPr>
        <w:t>, να κατανοήσουν γιατί πρέπει να σεβόμαστε την παράδοση και γιατί δεν πρέπει να ανοίγουμε παράθυρα και να κάνουμε εστιακές μεταβολέ</w:t>
      </w:r>
      <w:r>
        <w:rPr>
          <w:rFonts w:eastAsia="Times New Roman" w:cs="Times New Roman"/>
          <w:szCs w:val="24"/>
        </w:rPr>
        <w:t xml:space="preserve">ς στα μείζονα νομικά κείμενα που διέπουν τις σχέσεις </w:t>
      </w:r>
      <w:r>
        <w:rPr>
          <w:rFonts w:eastAsia="Times New Roman" w:cs="Times New Roman"/>
          <w:szCs w:val="24"/>
        </w:rPr>
        <w:t xml:space="preserve">εκκλησίας </w:t>
      </w:r>
      <w:r>
        <w:rPr>
          <w:rFonts w:eastAsia="Times New Roman" w:cs="Times New Roman"/>
          <w:szCs w:val="24"/>
        </w:rPr>
        <w:t xml:space="preserve">και </w:t>
      </w:r>
      <w:r>
        <w:rPr>
          <w:rFonts w:eastAsia="Times New Roman" w:cs="Times New Roman"/>
          <w:szCs w:val="24"/>
        </w:rPr>
        <w:t>κράτους</w:t>
      </w:r>
      <w:r>
        <w:rPr>
          <w:rFonts w:eastAsia="Times New Roman" w:cs="Times New Roman"/>
          <w:szCs w:val="24"/>
        </w:rPr>
        <w:t xml:space="preserve">. </w:t>
      </w:r>
    </w:p>
    <w:p w14:paraId="7D38DAB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Άλλωστε, </w:t>
      </w:r>
      <w:r>
        <w:rPr>
          <w:rFonts w:eastAsia="Times New Roman" w:cs="Times New Roman"/>
          <w:szCs w:val="24"/>
        </w:rPr>
        <w:t xml:space="preserve">εκκλησία </w:t>
      </w:r>
      <w:r>
        <w:rPr>
          <w:rFonts w:eastAsia="Times New Roman" w:cs="Times New Roman"/>
          <w:szCs w:val="24"/>
        </w:rPr>
        <w:t xml:space="preserve">–το έχω ξαναπεί από αυτό το Βήμα- δεν είναι η ιεραρχία. Όλα τα ιερά κείμενα και οι ιεροί κανόνες λένε ότι </w:t>
      </w:r>
      <w:r>
        <w:rPr>
          <w:rFonts w:eastAsia="Times New Roman" w:cs="Times New Roman"/>
          <w:szCs w:val="24"/>
        </w:rPr>
        <w:t xml:space="preserve">εκκλησία </w:t>
      </w:r>
      <w:r>
        <w:rPr>
          <w:rFonts w:eastAsia="Times New Roman" w:cs="Times New Roman"/>
          <w:szCs w:val="24"/>
        </w:rPr>
        <w:t>είναι πάντες οι βαπτισθέντες, πάντες οι εκκλησ</w:t>
      </w:r>
      <w:r>
        <w:rPr>
          <w:rFonts w:eastAsia="Times New Roman" w:cs="Times New Roman"/>
          <w:szCs w:val="24"/>
        </w:rPr>
        <w:t xml:space="preserve">ιαζόμενοι και πάντες οι κοινωνούντες. Σ’ αυτήν την Αίθουσα όλοι έχουμε μια από αυτές τις ιδιότητες. Έχουμε δικαίωμα, λοιπόν, με τη σύμφωνη γνώμη τη δική μας να επαναφέρουμε την τάξη του </w:t>
      </w:r>
      <w:r>
        <w:rPr>
          <w:rFonts w:eastAsia="Times New Roman" w:cs="Times New Roman"/>
          <w:szCs w:val="24"/>
        </w:rPr>
        <w:t xml:space="preserve">ιδρύματος </w:t>
      </w:r>
      <w:r>
        <w:rPr>
          <w:rFonts w:eastAsia="Times New Roman" w:cs="Times New Roman"/>
          <w:szCs w:val="24"/>
        </w:rPr>
        <w:t xml:space="preserve">εκεί που ήταν και τον </w:t>
      </w:r>
      <w:r>
        <w:rPr>
          <w:rFonts w:eastAsia="Times New Roman" w:cs="Times New Roman"/>
          <w:szCs w:val="24"/>
        </w:rPr>
        <w:t>καταστατικό χάρτη</w:t>
      </w:r>
      <w:r>
        <w:rPr>
          <w:rFonts w:eastAsia="Times New Roman" w:cs="Times New Roman"/>
          <w:szCs w:val="24"/>
        </w:rPr>
        <w:t xml:space="preserve"> εκεί που έγινε με τι</w:t>
      </w:r>
      <w:r>
        <w:rPr>
          <w:rFonts w:eastAsia="Times New Roman" w:cs="Times New Roman"/>
          <w:szCs w:val="24"/>
        </w:rPr>
        <w:t xml:space="preserve">ς μεγάλες πολιτικές συναινέσεις και τις μεγάλες πολιτικές συμφωνίες από τη </w:t>
      </w:r>
      <w:r>
        <w:rPr>
          <w:rFonts w:eastAsia="Times New Roman" w:cs="Times New Roman"/>
          <w:szCs w:val="24"/>
        </w:rPr>
        <w:t>μ</w:t>
      </w:r>
      <w:r>
        <w:rPr>
          <w:rFonts w:eastAsia="Times New Roman" w:cs="Times New Roman"/>
          <w:szCs w:val="24"/>
        </w:rPr>
        <w:t xml:space="preserve">εταπολίτευση. </w:t>
      </w:r>
    </w:p>
    <w:p w14:paraId="7D38DAB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AB7"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AB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7D38DAB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από τον ΣΥΡΙΖΑ έ</w:t>
      </w:r>
      <w:r>
        <w:rPr>
          <w:rFonts w:eastAsia="Times New Roman" w:cs="Times New Roman"/>
          <w:szCs w:val="24"/>
        </w:rPr>
        <w:t>χει τον λόγο.</w:t>
      </w:r>
    </w:p>
    <w:p w14:paraId="7D38DAB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Κυρίες και κύριοι Βουλευτές, νομίζω ότι δεν πρέπει να περάσουν ασχολίαστα ορισμένα ζητήματα, </w:t>
      </w:r>
      <w:r>
        <w:rPr>
          <w:rFonts w:eastAsia="Times New Roman" w:cs="Times New Roman"/>
          <w:szCs w:val="24"/>
        </w:rPr>
        <w:t xml:space="preserve">ιδεολογικού, </w:t>
      </w:r>
      <w:r>
        <w:rPr>
          <w:rFonts w:eastAsia="Times New Roman" w:cs="Times New Roman"/>
          <w:szCs w:val="24"/>
        </w:rPr>
        <w:t>αν θέλετε, χαρακτήρα. Δεν αναφέρομαι, βέβαια, στα επιχειρήματα «δαπέδου» που ακούστηκαν μέσα σ’ αυτήν την Αίθου</w:t>
      </w:r>
      <w:r>
        <w:rPr>
          <w:rFonts w:eastAsia="Times New Roman" w:cs="Times New Roman"/>
          <w:szCs w:val="24"/>
        </w:rPr>
        <w:t>σα, αλλά έχουν σχέση ακριβώς με την ταυτότητα της πολιτικής του ΣΥΡΙΖΑ και στο χώρο της εκπαίδευσης.</w:t>
      </w:r>
    </w:p>
    <w:p w14:paraId="7D38DAB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είναι εδώ ο κ. Γρηγοράκος, ο οποίος -αν άκουσα καλά- χρησιμοποίησε τη λέξη «κανιβαλισμός». Θυμάμαι ότι τη διάβασα στους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«Κοινωνικός </w:t>
      </w:r>
      <w:r>
        <w:rPr>
          <w:rFonts w:eastAsia="Times New Roman" w:cs="Times New Roman"/>
          <w:szCs w:val="24"/>
        </w:rPr>
        <w:t>κανιβαλισμός» χαρακτηρίστηκε η πολιτική των μνημονίων από τους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Και πώς δεν θα μπορούσε να είναι κοινωνικός κανιβαλισμός, όταν χάσαμε το 25% του Ακαθάριστου Εθνικού Προϊόντος, εκτινάχθηκε η ανεργία στο 27% και, δυστυχώς, χιλιάδες συμπολίτ</w:t>
      </w:r>
      <w:r>
        <w:rPr>
          <w:rFonts w:eastAsia="Times New Roman" w:cs="Times New Roman"/>
          <w:szCs w:val="24"/>
        </w:rPr>
        <w:t xml:space="preserve">ες μας από την απελπισία, είτε οδηγήθηκαν στα αντικαταθλιπτικά είτε προχώρησαν σε απονενοημένα διαβήματα; Αυτά δεν </w:t>
      </w:r>
      <w:r>
        <w:rPr>
          <w:rFonts w:eastAsia="Times New Roman" w:cs="Times New Roman"/>
          <w:szCs w:val="24"/>
        </w:rPr>
        <w:t xml:space="preserve">πρέπει </w:t>
      </w:r>
      <w:r>
        <w:rPr>
          <w:rFonts w:eastAsia="Times New Roman" w:cs="Times New Roman"/>
          <w:szCs w:val="24"/>
        </w:rPr>
        <w:t>να τα ξεχνάμε.</w:t>
      </w:r>
    </w:p>
    <w:p w14:paraId="7D38DAB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Ένα άλλο ζήτημα είναι το εξής: Είπε, επίσης, ο κ. Γρηγοράκος ότι θεωρούμε την εκπαίδευση ιδεολογικό μηχανισμό, επαναλαμ</w:t>
      </w:r>
      <w:r>
        <w:rPr>
          <w:rFonts w:eastAsia="Times New Roman" w:cs="Times New Roman"/>
          <w:szCs w:val="24"/>
        </w:rPr>
        <w:t xml:space="preserve">βάνοντας τη γνωστή μονόπλευρη άποψη του Λουί </w:t>
      </w:r>
      <w:proofErr w:type="spellStart"/>
      <w:r>
        <w:rPr>
          <w:rFonts w:eastAsia="Times New Roman" w:cs="Times New Roman"/>
          <w:szCs w:val="24"/>
        </w:rPr>
        <w:t>Αλτουσέρ</w:t>
      </w:r>
      <w:proofErr w:type="spellEnd"/>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έλω να θυμίσω, όμως, ότι η δική μας άποψη είναι η άποψη του Μαρξ ότι η εκπαίδευση αποτελεί μέρος των πνευματικών παραγωγικών δυνάμεων της κοινωνίας. Και έτσι την αντιμετωπίζουμε. </w:t>
      </w:r>
    </w:p>
    <w:p w14:paraId="7D38DA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Επανειλημμένα έχουμε</w:t>
      </w:r>
      <w:r>
        <w:rPr>
          <w:rFonts w:eastAsia="Times New Roman" w:cs="Times New Roman"/>
          <w:szCs w:val="24"/>
        </w:rPr>
        <w:t xml:space="preserve"> διευκρινίσει και από αυτό το Βήμα ότι κάνετε μια σκόπιμη σύγχυση, η οποία γίνεται και από την πλευρά του ΚΚΕ. Άλλο πράγμα είναι να παρέχεται η εκπαίδευση, βασικό ανθρώπινο δικαίωμα, με αγοραίους όρους -μια άποψη με την οποία, ως γνωστόν, φλερτάρετε- και ά</w:t>
      </w:r>
      <w:r>
        <w:rPr>
          <w:rFonts w:eastAsia="Times New Roman" w:cs="Times New Roman"/>
          <w:szCs w:val="24"/>
        </w:rPr>
        <w:t xml:space="preserve">λλο πράγμα είναι η εκπαίδευση να μη συνδέεται με την παραγωγή. </w:t>
      </w:r>
    </w:p>
    <w:p w14:paraId="7D38DAB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μπορούσα, αλλά δεν έχω τον χρόνο αυτή τη στιγμή, να ανατρέξω σε πάρα πολλά κείμενα </w:t>
      </w:r>
      <w:r>
        <w:rPr>
          <w:rFonts w:eastAsia="Times New Roman" w:cs="Times New Roman"/>
          <w:szCs w:val="24"/>
        </w:rPr>
        <w:t xml:space="preserve">της Αριστεράς </w:t>
      </w:r>
      <w:r>
        <w:rPr>
          <w:rFonts w:eastAsia="Times New Roman" w:cs="Times New Roman"/>
          <w:szCs w:val="24"/>
        </w:rPr>
        <w:t xml:space="preserve">όχι μόνο συνδικαλιστικού αλλά και θεωρητικού χαρακτήρα από τη δεκαετία του 1960, μαζί με το </w:t>
      </w:r>
      <w:r>
        <w:rPr>
          <w:rFonts w:eastAsia="Times New Roman" w:cs="Times New Roman"/>
          <w:szCs w:val="24"/>
        </w:rPr>
        <w:t>αίτημα τότε για το 15% για την παιδεία και τον εκδημοκρατισμό</w:t>
      </w:r>
      <w:r>
        <w:rPr>
          <w:rFonts w:eastAsia="Times New Roman" w:cs="Times New Roman"/>
          <w:szCs w:val="24"/>
        </w:rPr>
        <w:t>,</w:t>
      </w:r>
      <w:r>
        <w:rPr>
          <w:rFonts w:eastAsia="Times New Roman" w:cs="Times New Roman"/>
          <w:szCs w:val="24"/>
        </w:rPr>
        <w:t xml:space="preserve"> το 114, </w:t>
      </w:r>
      <w:r>
        <w:rPr>
          <w:rFonts w:eastAsia="Times New Roman" w:cs="Times New Roman"/>
          <w:szCs w:val="24"/>
        </w:rPr>
        <w:t>να συνδέεται και η εκπαίδευση με την παραγωγή</w:t>
      </w:r>
      <w:r>
        <w:rPr>
          <w:rFonts w:eastAsia="Times New Roman" w:cs="Times New Roman"/>
          <w:szCs w:val="24"/>
        </w:rPr>
        <w:t xml:space="preserve">. </w:t>
      </w:r>
    </w:p>
    <w:p w14:paraId="7D38DABF"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Ήταν πολύ ζωτικό, γιατί, όπως ξέρετε, την ίδια περίοδο αποχαιρετούσαμε στους σιδηροδρομικούς σταθμούς τα αδέλφια μας που οδηγούνταν σε αυ</w:t>
      </w:r>
      <w:r>
        <w:rPr>
          <w:rFonts w:eastAsia="Times New Roman" w:cs="Times New Roman"/>
          <w:szCs w:val="24"/>
        </w:rPr>
        <w:t xml:space="preserve">τό που έλεγε το τραγούδι, </w:t>
      </w:r>
      <w:r>
        <w:rPr>
          <w:rFonts w:eastAsia="Times New Roman" w:cs="Times New Roman"/>
          <w:szCs w:val="24"/>
        </w:rPr>
        <w:t>«</w:t>
      </w:r>
      <w:r>
        <w:rPr>
          <w:rFonts w:eastAsia="Times New Roman" w:cs="Times New Roman"/>
          <w:szCs w:val="24"/>
        </w:rPr>
        <w:t>στα σκλαβοπάζαρα της Γερμανίας</w:t>
      </w:r>
      <w:r>
        <w:rPr>
          <w:rFonts w:eastAsia="Times New Roman" w:cs="Times New Roman"/>
          <w:szCs w:val="24"/>
        </w:rPr>
        <w:t>»</w:t>
      </w:r>
      <w:r>
        <w:rPr>
          <w:rFonts w:eastAsia="Times New Roman" w:cs="Times New Roman"/>
          <w:szCs w:val="24"/>
        </w:rPr>
        <w:t xml:space="preserve"> και όχι μόνο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ότε βέβαια που ένας από τους πατριάρχες της παράταξής σας,</w:t>
      </w:r>
      <w:r>
        <w:rPr>
          <w:rFonts w:eastAsia="Times New Roman" w:cs="Times New Roman"/>
          <w:szCs w:val="24"/>
        </w:rPr>
        <w:t xml:space="preserve"> της Νέας Δημοκρατίας,</w:t>
      </w:r>
      <w:r>
        <w:rPr>
          <w:rFonts w:eastAsia="Times New Roman" w:cs="Times New Roman"/>
          <w:szCs w:val="24"/>
        </w:rPr>
        <w:t xml:space="preserve"> ο Παναγιώτης ο Κανελλόπουλος, αποκαλούσε τη μετανάστευση «ευλογία </w:t>
      </w:r>
      <w:r>
        <w:rPr>
          <w:rFonts w:eastAsia="Times New Roman" w:cs="Times New Roman"/>
          <w:szCs w:val="24"/>
        </w:rPr>
        <w:t>θ</w:t>
      </w:r>
      <w:r>
        <w:rPr>
          <w:rFonts w:eastAsia="Times New Roman" w:cs="Times New Roman"/>
          <w:szCs w:val="24"/>
        </w:rPr>
        <w:t>εού».</w:t>
      </w:r>
    </w:p>
    <w:p w14:paraId="7D38DAC0"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Πώς;</w:t>
      </w:r>
    </w:p>
    <w:p w14:paraId="7D38DAC1"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Έτσι την έλεγε, «ευλογία </w:t>
      </w:r>
      <w:r>
        <w:rPr>
          <w:rFonts w:eastAsia="Times New Roman" w:cs="Times New Roman"/>
          <w:szCs w:val="24"/>
        </w:rPr>
        <w:t>θ</w:t>
      </w:r>
      <w:r>
        <w:rPr>
          <w:rFonts w:eastAsia="Times New Roman" w:cs="Times New Roman"/>
          <w:szCs w:val="24"/>
        </w:rPr>
        <w:t>εού». Ψάξτε το. Θα το βρείτε.</w:t>
      </w:r>
    </w:p>
    <w:p w14:paraId="7D38DAC2"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άλλο, κύριε Τζαβάρα, μια και σας βλέπω </w:t>
      </w:r>
      <w:r>
        <w:rPr>
          <w:rFonts w:eastAsia="Times New Roman" w:cs="Times New Roman"/>
          <w:szCs w:val="24"/>
        </w:rPr>
        <w:t>εδώ</w:t>
      </w:r>
      <w:r>
        <w:rPr>
          <w:rFonts w:eastAsia="Times New Roman" w:cs="Times New Roman"/>
          <w:szCs w:val="24"/>
        </w:rPr>
        <w:t xml:space="preserve"> μπροστά. Δεν παρουσιάζουμε κάποια μαγική εικόνα ούτε θριαμβολογούμε. Δεν μας λείπει το γνώθι σ</w:t>
      </w:r>
      <w:r>
        <w:rPr>
          <w:rFonts w:eastAsia="Times New Roman" w:cs="Times New Roman"/>
          <w:szCs w:val="24"/>
        </w:rPr>
        <w:t xml:space="preserve">’ </w:t>
      </w:r>
      <w:r>
        <w:rPr>
          <w:rFonts w:eastAsia="Times New Roman" w:cs="Times New Roman"/>
          <w:szCs w:val="24"/>
        </w:rPr>
        <w:t>αυτόν. Επειδή ανα</w:t>
      </w:r>
      <w:r>
        <w:rPr>
          <w:rFonts w:eastAsia="Times New Roman" w:cs="Times New Roman"/>
          <w:szCs w:val="24"/>
        </w:rPr>
        <w:t xml:space="preserve">φερθήκατε και στην παραβίαση του άρθρου 16 </w:t>
      </w:r>
      <w:r>
        <w:rPr>
          <w:rFonts w:eastAsia="Times New Roman" w:cs="Times New Roman"/>
          <w:szCs w:val="24"/>
        </w:rPr>
        <w:t>του Συντάγματος</w:t>
      </w:r>
      <w:r>
        <w:rPr>
          <w:rFonts w:eastAsia="Times New Roman" w:cs="Times New Roman"/>
          <w:szCs w:val="24"/>
        </w:rPr>
        <w:t xml:space="preserve"> και ότι εισάγουμε </w:t>
      </w:r>
      <w:r>
        <w:rPr>
          <w:rFonts w:eastAsia="Times New Roman" w:cs="Times New Roman"/>
          <w:szCs w:val="24"/>
        </w:rPr>
        <w:t>τη</w:t>
      </w:r>
      <w:r>
        <w:rPr>
          <w:rFonts w:eastAsia="Times New Roman" w:cs="Times New Roman"/>
          <w:szCs w:val="24"/>
        </w:rPr>
        <w:t xml:space="preserve"> λογική μιας κρατικά ελεγχόμενης εκπαίδευσης, να σας θυμίσω ότι τη μάχη για την υπεράσπιση του άρθρου 16 την έδωσε ο δικός μας χώρος. Όπως ο δικός μας χώρος, επίσης, έδωσε τη μά</w:t>
      </w:r>
      <w:r>
        <w:rPr>
          <w:rFonts w:eastAsia="Times New Roman" w:cs="Times New Roman"/>
          <w:szCs w:val="24"/>
        </w:rPr>
        <w:t xml:space="preserve">χη για την αυτονομία των πανεπιστημιακών ιδρυμάτων, όταν με τα διαβόητα εκείνα </w:t>
      </w:r>
      <w:r>
        <w:rPr>
          <w:rFonts w:eastAsia="Times New Roman" w:cs="Times New Roman"/>
          <w:szCs w:val="24"/>
        </w:rPr>
        <w:t>«</w:t>
      </w:r>
      <w:r>
        <w:rPr>
          <w:rFonts w:eastAsia="Times New Roman" w:cs="Times New Roman"/>
          <w:szCs w:val="24"/>
        </w:rPr>
        <w:t>συμβούλια ιδρυμάτων</w:t>
      </w:r>
      <w:r>
        <w:rPr>
          <w:rFonts w:eastAsia="Times New Roman" w:cs="Times New Roman"/>
          <w:szCs w:val="24"/>
        </w:rPr>
        <w:t>»</w:t>
      </w:r>
      <w:r>
        <w:rPr>
          <w:rFonts w:eastAsia="Times New Roman" w:cs="Times New Roman"/>
          <w:szCs w:val="24"/>
        </w:rPr>
        <w:t xml:space="preserve"> φτάσατε στο σημείο να αποκλείονται από τις πρυτανικές εκλογές εκλεκτοί</w:t>
      </w:r>
      <w:r>
        <w:rPr>
          <w:rFonts w:eastAsia="Times New Roman" w:cs="Times New Roman"/>
          <w:szCs w:val="24"/>
        </w:rPr>
        <w:t>,</w:t>
      </w:r>
      <w:r>
        <w:rPr>
          <w:rFonts w:eastAsia="Times New Roman" w:cs="Times New Roman"/>
          <w:szCs w:val="24"/>
        </w:rPr>
        <w:t xml:space="preserve"> αείμνηστοι συνάδελφοι, όπως ο πρώην Γραμματέας του Υπουργείου Παιδείας, που δυστυχώ</w:t>
      </w:r>
      <w:r>
        <w:rPr>
          <w:rFonts w:eastAsia="Times New Roman" w:cs="Times New Roman"/>
          <w:szCs w:val="24"/>
        </w:rPr>
        <w:t xml:space="preserve">ς τον χάσαμε, ο Γιάννης ο </w:t>
      </w:r>
      <w:proofErr w:type="spellStart"/>
      <w:r>
        <w:rPr>
          <w:rFonts w:eastAsia="Times New Roman" w:cs="Times New Roman"/>
          <w:szCs w:val="24"/>
        </w:rPr>
        <w:t>Παντής</w:t>
      </w:r>
      <w:proofErr w:type="spellEnd"/>
      <w:r>
        <w:rPr>
          <w:rFonts w:eastAsia="Times New Roman" w:cs="Times New Roman"/>
          <w:szCs w:val="24"/>
        </w:rPr>
        <w:t>.</w:t>
      </w:r>
    </w:p>
    <w:p w14:paraId="7D38DAC3"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Ακούστε κάτι</w:t>
      </w:r>
      <w:r>
        <w:rPr>
          <w:rFonts w:eastAsia="Times New Roman" w:cs="Times New Roman"/>
          <w:szCs w:val="24"/>
        </w:rPr>
        <w:t>, επειδή</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υνεχώς αναφέρεστε σ</w:t>
      </w:r>
      <w:r>
        <w:rPr>
          <w:rFonts w:eastAsia="Times New Roman" w:cs="Times New Roman"/>
          <w:szCs w:val="24"/>
        </w:rPr>
        <w:t>’</w:t>
      </w:r>
      <w:r>
        <w:rPr>
          <w:rFonts w:eastAsia="Times New Roman" w:cs="Times New Roman"/>
          <w:szCs w:val="24"/>
        </w:rPr>
        <w:t xml:space="preserve"> αυτό το ζήτημα. Εσείς </w:t>
      </w:r>
      <w:r>
        <w:rPr>
          <w:rFonts w:eastAsia="Times New Roman"/>
          <w:szCs w:val="24"/>
        </w:rPr>
        <w:t>οι οποίοι</w:t>
      </w:r>
      <w:r>
        <w:rPr>
          <w:rFonts w:eastAsia="Times New Roman" w:cs="Times New Roman"/>
          <w:szCs w:val="24"/>
        </w:rPr>
        <w:t xml:space="preserve"> έχετε μ</w:t>
      </w:r>
      <w:r>
        <w:rPr>
          <w:rFonts w:eastAsia="Times New Roman" w:cs="Times New Roman"/>
          <w:szCs w:val="24"/>
        </w:rPr>
        <w:t>ί</w:t>
      </w:r>
      <w:r>
        <w:rPr>
          <w:rFonts w:eastAsia="Times New Roman" w:cs="Times New Roman"/>
          <w:szCs w:val="24"/>
        </w:rPr>
        <w:t xml:space="preserve">α ιδιοκτησιακή σχέση με την εξουσία, τη φτιάξατε κατ’ εικόνα και ομοίωσή σας, τώρα αυτή τη στιγμή έχετε πρόβλημα, έχετε στερητικό σύνδρομο </w:t>
      </w:r>
      <w:r>
        <w:rPr>
          <w:rFonts w:eastAsia="Times New Roman" w:cs="Times New Roman"/>
          <w:szCs w:val="24"/>
        </w:rPr>
        <w:t>εξουσίας. Τόσο πολύ, λοιπόν, αγαπούμε την εξουσία ώστε στον ενάμιση χρόνο της διακυβέρνησ</w:t>
      </w:r>
      <w:r>
        <w:rPr>
          <w:rFonts w:eastAsia="Times New Roman" w:cs="Times New Roman"/>
          <w:szCs w:val="24"/>
        </w:rPr>
        <w:t>ή</w:t>
      </w:r>
      <w:r>
        <w:rPr>
          <w:rFonts w:eastAsia="Times New Roman" w:cs="Times New Roman"/>
          <w:szCs w:val="24"/>
        </w:rPr>
        <w:t>ς</w:t>
      </w:r>
      <w:r>
        <w:rPr>
          <w:rFonts w:eastAsia="Times New Roman" w:cs="Times New Roman"/>
          <w:szCs w:val="24"/>
        </w:rPr>
        <w:t xml:space="preserve"> μας</w:t>
      </w:r>
      <w:r>
        <w:rPr>
          <w:rFonts w:eastAsia="Times New Roman" w:cs="Times New Roman"/>
          <w:szCs w:val="24"/>
        </w:rPr>
        <w:t xml:space="preserve"> φέραμε την απλή αναλογική! Γιατί δεν την ψηφίσατε και υποστηρίζετε αυτό τον </w:t>
      </w:r>
      <w:proofErr w:type="spellStart"/>
      <w:r>
        <w:rPr>
          <w:rFonts w:eastAsia="Times New Roman" w:cs="Times New Roman"/>
          <w:szCs w:val="24"/>
        </w:rPr>
        <w:t>καλπονοθευτικό</w:t>
      </w:r>
      <w:proofErr w:type="spellEnd"/>
      <w:r>
        <w:rPr>
          <w:rFonts w:eastAsia="Times New Roman" w:cs="Times New Roman"/>
          <w:szCs w:val="24"/>
        </w:rPr>
        <w:t xml:space="preserve"> νόμο που υπάρχει σήμερα, που αλλοιώνει τη λαϊκή θέληση; </w:t>
      </w:r>
    </w:p>
    <w:p w14:paraId="7D38DAC4"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Ούτε αυτά πο</w:t>
      </w:r>
      <w:r>
        <w:rPr>
          <w:rFonts w:eastAsia="Times New Roman" w:cs="Times New Roman"/>
          <w:szCs w:val="24"/>
        </w:rPr>
        <w:t>υ λέτε για το χώρο μας, ότι έχουμε μ</w:t>
      </w:r>
      <w:r>
        <w:rPr>
          <w:rFonts w:eastAsia="Times New Roman" w:cs="Times New Roman"/>
          <w:szCs w:val="24"/>
        </w:rPr>
        <w:t>ί</w:t>
      </w:r>
      <w:r>
        <w:rPr>
          <w:rFonts w:eastAsia="Times New Roman" w:cs="Times New Roman"/>
          <w:szCs w:val="24"/>
        </w:rPr>
        <w:t>α μεσσιανική</w:t>
      </w:r>
      <w:r>
        <w:rPr>
          <w:rFonts w:eastAsia="Times New Roman" w:cs="Times New Roman"/>
          <w:b/>
          <w:szCs w:val="24"/>
        </w:rPr>
        <w:t xml:space="preserve"> </w:t>
      </w:r>
      <w:r>
        <w:rPr>
          <w:rFonts w:eastAsia="Times New Roman" w:cs="Times New Roman"/>
          <w:szCs w:val="24"/>
        </w:rPr>
        <w:t>αντίληψη. Δίνουμε μ</w:t>
      </w:r>
      <w:r>
        <w:rPr>
          <w:rFonts w:eastAsia="Times New Roman" w:cs="Times New Roman"/>
          <w:szCs w:val="24"/>
        </w:rPr>
        <w:t>ί</w:t>
      </w:r>
      <w:r>
        <w:rPr>
          <w:rFonts w:eastAsia="Times New Roman" w:cs="Times New Roman"/>
          <w:szCs w:val="24"/>
        </w:rPr>
        <w:t xml:space="preserve">α μάχη, όπως ξέρετε, κάτω από πολύ άνισους όρους. </w:t>
      </w:r>
    </w:p>
    <w:p w14:paraId="7D38DAC5"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Όμως, το θέμα είναι ότι συμπεριφέρεστε με τη λογική του ουραγού. Τα είπε και ο Πρόεδρός σας πριν λίγο εδώ. Ανέλαβε η Κυβέρνηση μ</w:t>
      </w:r>
      <w:r>
        <w:rPr>
          <w:rFonts w:eastAsia="Times New Roman" w:cs="Times New Roman"/>
          <w:szCs w:val="24"/>
        </w:rPr>
        <w:t>ί</w:t>
      </w:r>
      <w:r>
        <w:rPr>
          <w:rFonts w:eastAsia="Times New Roman" w:cs="Times New Roman"/>
          <w:szCs w:val="24"/>
        </w:rPr>
        <w:t>α νομο</w:t>
      </w:r>
      <w:r>
        <w:rPr>
          <w:rFonts w:eastAsia="Times New Roman" w:cs="Times New Roman"/>
          <w:szCs w:val="24"/>
        </w:rPr>
        <w:t>θετική πρωτοβουλία. Ρίξατε του κόσμου τη σκιά επάνω</w:t>
      </w:r>
      <w:r>
        <w:rPr>
          <w:rFonts w:eastAsia="Times New Roman" w:cs="Times New Roman"/>
          <w:szCs w:val="24"/>
        </w:rPr>
        <w:t xml:space="preserve"> της, </w:t>
      </w:r>
      <w:r>
        <w:rPr>
          <w:rFonts w:eastAsia="Times New Roman" w:cs="Times New Roman"/>
          <w:szCs w:val="24"/>
        </w:rPr>
        <w:t xml:space="preserve">ότι είναι ψηφοθηρική. Μέχρι και σχόλιο αρνητικό ακούστηκε για τον εισηγητή μας, ότι δεν ανήκει στην εκλεκτή ελίτ των πανεπιστημιακών, όπως νομίζετε. Δηλαδή είναι εντελώς, θα έλεγα, στρεβλή και </w:t>
      </w:r>
      <w:proofErr w:type="spellStart"/>
      <w:r>
        <w:rPr>
          <w:rFonts w:eastAsia="Times New Roman" w:cs="Times New Roman"/>
          <w:szCs w:val="24"/>
        </w:rPr>
        <w:t>απαξιω</w:t>
      </w:r>
      <w:r>
        <w:rPr>
          <w:rFonts w:eastAsia="Times New Roman" w:cs="Times New Roman"/>
          <w:szCs w:val="24"/>
        </w:rPr>
        <w:t>τική</w:t>
      </w:r>
      <w:proofErr w:type="spellEnd"/>
      <w:r>
        <w:rPr>
          <w:rFonts w:eastAsia="Times New Roman" w:cs="Times New Roman"/>
          <w:szCs w:val="24"/>
        </w:rPr>
        <w:t xml:space="preserve"> η λογική από την οποία </w:t>
      </w:r>
      <w:proofErr w:type="spellStart"/>
      <w:r>
        <w:rPr>
          <w:rFonts w:eastAsia="Times New Roman" w:cs="Times New Roman"/>
          <w:szCs w:val="24"/>
        </w:rPr>
        <w:t>διέπεστε</w:t>
      </w:r>
      <w:proofErr w:type="spellEnd"/>
      <w:r>
        <w:rPr>
          <w:rFonts w:eastAsia="Times New Roman" w:cs="Times New Roman"/>
          <w:szCs w:val="24"/>
        </w:rPr>
        <w:t>, τη στιγμή που ανοίγουν θεμελιακά ζητήματα στην ελληνική κοινωνία και μάλιστα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περιοχή</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από ταξική άποψη, όπως ξέρετε, είναι υποβαθμισμένη. </w:t>
      </w:r>
    </w:p>
    <w:p w14:paraId="7D38DAC6"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Θέλω να κλείσω με το θέμα της δεκατετράχρονης υποχρεωτικής εκπαίδευσ</w:t>
      </w:r>
      <w:r>
        <w:rPr>
          <w:rFonts w:eastAsia="Times New Roman" w:cs="Times New Roman"/>
          <w:szCs w:val="24"/>
        </w:rPr>
        <w:t xml:space="preserve">ης και το ζήτημα των αντιδράσεων που υπήρξαν για την πρωτοβουλία της Κυβέρνησης </w:t>
      </w:r>
      <w:r>
        <w:rPr>
          <w:rFonts w:eastAsia="Times New Roman" w:cs="Times New Roman"/>
          <w:szCs w:val="24"/>
        </w:rPr>
        <w:t>να</w:t>
      </w:r>
      <w:r>
        <w:rPr>
          <w:rFonts w:eastAsia="Times New Roman" w:cs="Times New Roman"/>
          <w:szCs w:val="24"/>
        </w:rPr>
        <w:t xml:space="preserve"> καθι</w:t>
      </w:r>
      <w:r>
        <w:rPr>
          <w:rFonts w:eastAsia="Times New Roman" w:cs="Times New Roman"/>
          <w:szCs w:val="24"/>
        </w:rPr>
        <w:t>ε</w:t>
      </w:r>
      <w:r>
        <w:rPr>
          <w:rFonts w:eastAsia="Times New Roman" w:cs="Times New Roman"/>
          <w:szCs w:val="24"/>
        </w:rPr>
        <w:t>ρ</w:t>
      </w:r>
      <w:r>
        <w:rPr>
          <w:rFonts w:eastAsia="Times New Roman" w:cs="Times New Roman"/>
          <w:szCs w:val="24"/>
        </w:rPr>
        <w:t>ώ</w:t>
      </w:r>
      <w:r>
        <w:rPr>
          <w:rFonts w:eastAsia="Times New Roman" w:cs="Times New Roman"/>
          <w:szCs w:val="24"/>
        </w:rPr>
        <w:t>σ</w:t>
      </w:r>
      <w:r>
        <w:rPr>
          <w:rFonts w:eastAsia="Times New Roman" w:cs="Times New Roman"/>
          <w:szCs w:val="24"/>
        </w:rPr>
        <w:t>ει</w:t>
      </w:r>
      <w:r>
        <w:rPr>
          <w:rFonts w:eastAsia="Times New Roman" w:cs="Times New Roman"/>
          <w:szCs w:val="24"/>
        </w:rPr>
        <w:t xml:space="preserve"> τη δίχρονη υποχρεωτική εκπαίδευση. Θέλω να σας πω -το ξέρετε, αλλά για να δείτε ποια είναι η δικιά μας αντίληψη- ότι σε μ</w:t>
      </w:r>
      <w:r>
        <w:rPr>
          <w:rFonts w:eastAsia="Times New Roman" w:cs="Times New Roman"/>
          <w:szCs w:val="24"/>
        </w:rPr>
        <w:t>ί</w:t>
      </w:r>
      <w:r>
        <w:rPr>
          <w:rFonts w:eastAsia="Times New Roman" w:cs="Times New Roman"/>
          <w:szCs w:val="24"/>
        </w:rPr>
        <w:t xml:space="preserve">α κοινωνία που θέλει να στηρίζεται στις </w:t>
      </w:r>
      <w:r>
        <w:rPr>
          <w:rFonts w:eastAsia="Times New Roman" w:cs="Times New Roman"/>
          <w:szCs w:val="24"/>
        </w:rPr>
        <w:t>αξίες της δημοκρατίας, της ισότητας και της κοινωνικής δικαιοσύνης, ο δημόσιος χαρακτήρας της παιδείας και της εκπαίδευσης είναι αδιαμφισβήτητος. Γι’ αυτό ακριβώς σ</w:t>
      </w:r>
      <w:r>
        <w:rPr>
          <w:rFonts w:eastAsia="Times New Roman" w:cs="Times New Roman"/>
          <w:szCs w:val="24"/>
        </w:rPr>
        <w:t>’</w:t>
      </w:r>
      <w:r>
        <w:rPr>
          <w:rFonts w:eastAsia="Times New Roman" w:cs="Times New Roman"/>
          <w:szCs w:val="24"/>
        </w:rPr>
        <w:t xml:space="preserve"> αυτή τη χώρα συνδέθηκε και το θέμα της παιδείας με τη δημοκρατία. Το ξέρετε αυτό. Έχουμε σ</w:t>
      </w:r>
      <w:r>
        <w:rPr>
          <w:rFonts w:eastAsia="Times New Roman" w:cs="Times New Roman"/>
          <w:szCs w:val="24"/>
        </w:rPr>
        <w:t xml:space="preserve">ε συμβολικό επίπεδο το 15%, το 114, την εξέγερση του Πολυτεχνείου, τους αγώνες που δόθηκαν στη Μεταπολίτευση. </w:t>
      </w:r>
    </w:p>
    <w:p w14:paraId="7D38DAC7"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Αυτόν τον χαρακτήρα</w:t>
      </w:r>
      <w:r>
        <w:rPr>
          <w:rFonts w:eastAsia="Times New Roman" w:cs="Times New Roman"/>
          <w:szCs w:val="24"/>
        </w:rPr>
        <w:t xml:space="preserve"> της παιδείας</w:t>
      </w:r>
      <w:r>
        <w:rPr>
          <w:rFonts w:eastAsia="Times New Roman" w:cs="Times New Roman"/>
          <w:szCs w:val="24"/>
        </w:rPr>
        <w:t xml:space="preserve"> υποστηρίζει και υπερασπίζεται η σημερινή Κυβέρνηση με την επιλογή της να διευρύνει την υποχρεωτική παρεχόμενη δημόσια, δωρεάν εκπαίδευση και στα παιδιά των τεσσάρων, πέντε ετών, σε αντίθεση βέβαια με το νεοφιλελεύθερο μοντέλο, το οποίο θέλει τη σταδιακή α</w:t>
      </w:r>
      <w:r>
        <w:rPr>
          <w:rFonts w:eastAsia="Times New Roman" w:cs="Times New Roman"/>
          <w:szCs w:val="24"/>
        </w:rPr>
        <w:t>πόσυρση, όπως ξέρετε, του κράτους από την υποχρέωσή του να παρέχει δημόσια, δωρεάν και υψηλού επιπέδου εκπαίδευση για όλα τα παιδιά, με απ</w:t>
      </w:r>
      <w:r>
        <w:rPr>
          <w:rFonts w:eastAsia="Times New Roman" w:cs="Times New Roman"/>
          <w:szCs w:val="24"/>
        </w:rPr>
        <w:t>ώ</w:t>
      </w:r>
      <w:r>
        <w:rPr>
          <w:rFonts w:eastAsia="Times New Roman" w:cs="Times New Roman"/>
          <w:szCs w:val="24"/>
        </w:rPr>
        <w:t xml:space="preserve">τερο σκοπό βέβαια την ιδιωτικοποίηση της εκπαίδευσης. </w:t>
      </w:r>
    </w:p>
    <w:p w14:paraId="7D38DAC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w:t>
      </w:r>
      <w:r>
        <w:rPr>
          <w:rFonts w:eastAsia="Times New Roman" w:cs="Times New Roman"/>
          <w:szCs w:val="24"/>
        </w:rPr>
        <w:t>υ χρόνου ομιλίας του κυρίου Βουλευτή)</w:t>
      </w:r>
    </w:p>
    <w:p w14:paraId="7D38DAC9"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Δεν έχω τον χρόνο τώρα εδώ να σας </w:t>
      </w:r>
      <w:r>
        <w:rPr>
          <w:rFonts w:eastAsia="Times New Roman" w:cs="Times New Roman"/>
          <w:szCs w:val="24"/>
        </w:rPr>
        <w:t>αναπτύξω</w:t>
      </w:r>
      <w:r>
        <w:rPr>
          <w:rFonts w:eastAsia="Times New Roman" w:cs="Times New Roman"/>
          <w:szCs w:val="24"/>
        </w:rPr>
        <w:t xml:space="preserve"> ότι η δικιά μας η άποψη στηρίζεται στις θεωρητικές απόψεις και στη θεμελίωση κορυφαίων παιδαγωγών και ψυχολόγων. Μου έρχ</w:t>
      </w:r>
      <w:r>
        <w:rPr>
          <w:rFonts w:eastAsia="Times New Roman" w:cs="Times New Roman"/>
          <w:szCs w:val="24"/>
        </w:rPr>
        <w:t>οντ</w:t>
      </w:r>
      <w:r>
        <w:rPr>
          <w:rFonts w:eastAsia="Times New Roman" w:cs="Times New Roman"/>
          <w:szCs w:val="24"/>
        </w:rPr>
        <w:t xml:space="preserve">αι πρόχειρα στο μυαλό αυτή τη στιγμή ο </w:t>
      </w:r>
      <w:proofErr w:type="spellStart"/>
      <w:r>
        <w:rPr>
          <w:rFonts w:eastAsia="Times New Roman" w:cs="Times New Roman"/>
          <w:szCs w:val="24"/>
        </w:rPr>
        <w:t>Πιαζέ</w:t>
      </w:r>
      <w:proofErr w:type="spellEnd"/>
      <w:r>
        <w:rPr>
          <w:rFonts w:eastAsia="Times New Roman" w:cs="Times New Roman"/>
          <w:szCs w:val="24"/>
        </w:rPr>
        <w:t xml:space="preserve">, ο </w:t>
      </w:r>
      <w:proofErr w:type="spellStart"/>
      <w:r>
        <w:rPr>
          <w:rFonts w:eastAsia="Times New Roman" w:cs="Times New Roman"/>
          <w:szCs w:val="24"/>
        </w:rPr>
        <w:t>Βιγκ</w:t>
      </w:r>
      <w:r>
        <w:rPr>
          <w:rFonts w:eastAsia="Times New Roman" w:cs="Times New Roman"/>
          <w:szCs w:val="24"/>
        </w:rPr>
        <w:t>ότσκι</w:t>
      </w:r>
      <w:proofErr w:type="spellEnd"/>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αίρομαι πάρα πολύ, διαβάζοντας τα κείμενα των εκπαιδευτικών ομοσπονδιών </w:t>
      </w:r>
      <w:r>
        <w:rPr>
          <w:rFonts w:eastAsia="Times New Roman"/>
          <w:szCs w:val="24"/>
        </w:rPr>
        <w:t xml:space="preserve">οι οποίες </w:t>
      </w:r>
      <w:r>
        <w:rPr>
          <w:rFonts w:eastAsia="Times New Roman" w:cs="Times New Roman"/>
          <w:szCs w:val="24"/>
        </w:rPr>
        <w:t>συνηγορούν. Υπάρχει μ</w:t>
      </w:r>
      <w:r>
        <w:rPr>
          <w:rFonts w:eastAsia="Times New Roman" w:cs="Times New Roman"/>
          <w:szCs w:val="24"/>
        </w:rPr>
        <w:t>ί</w:t>
      </w:r>
      <w:r>
        <w:rPr>
          <w:rFonts w:eastAsia="Times New Roman" w:cs="Times New Roman"/>
          <w:szCs w:val="24"/>
        </w:rPr>
        <w:t>α ομοφωνία από όλες τις εκπαιδευτικές ομοσπονδίες για αυτή την προσπάθεια που ξεκινάει από την Κυβέρνηση.</w:t>
      </w:r>
    </w:p>
    <w:p w14:paraId="7D38DAC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Θέλω να κλείσω με ένα απόσπασμα από τη</w:t>
      </w:r>
      <w:r>
        <w:rPr>
          <w:rFonts w:eastAsia="Times New Roman" w:cs="Times New Roman"/>
          <w:szCs w:val="24"/>
        </w:rPr>
        <w:t xml:space="preserve">ν ανακοίνωση της ΟΙΕΛΕ, που νομίζω ότι έχει τη σημασία της, </w:t>
      </w:r>
      <w:r>
        <w:rPr>
          <w:rFonts w:eastAsia="Times New Roman" w:cs="Times New Roman"/>
        </w:rPr>
        <w:t>διότι</w:t>
      </w:r>
      <w:r>
        <w:rPr>
          <w:rFonts w:eastAsia="Times New Roman" w:cs="Times New Roman"/>
          <w:szCs w:val="24"/>
        </w:rPr>
        <w:t xml:space="preserve"> είναι από το συνδικάτο των ιδιωτικών εκπαιδευτικών.</w:t>
      </w:r>
    </w:p>
    <w:p w14:paraId="7D38DAC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αδυναμία της πολιτείας μέχρι σήμερα να προσφέρει δημόσια, δωρεάν και ποιοτική προσχολική αγωγή σε όλα τα παιδιά έχει εκθρέψει μ</w:t>
      </w:r>
      <w:r>
        <w:rPr>
          <w:rFonts w:eastAsia="Times New Roman" w:cs="Times New Roman"/>
          <w:szCs w:val="24"/>
        </w:rPr>
        <w:t>ί</w:t>
      </w:r>
      <w:r>
        <w:rPr>
          <w:rFonts w:eastAsia="Times New Roman" w:cs="Times New Roman"/>
          <w:szCs w:val="24"/>
        </w:rPr>
        <w:t>α παιδα</w:t>
      </w:r>
      <w:r>
        <w:rPr>
          <w:rFonts w:eastAsia="Times New Roman" w:cs="Times New Roman"/>
          <w:szCs w:val="24"/>
        </w:rPr>
        <w:t xml:space="preserve">γωγική βιομηχανία, που εισπράττει από τις χειμαζόμενες ελληνικές οικογένειες εκατομμύρια ευρώ. Σε ορισμένες περιπτώσεις τα δίδακτρα στους παιδικούς σταθμούς για την </w:t>
      </w:r>
      <w:proofErr w:type="spellStart"/>
      <w:r>
        <w:rPr>
          <w:rFonts w:eastAsia="Times New Roman" w:cs="Times New Roman"/>
          <w:szCs w:val="24"/>
        </w:rPr>
        <w:t>προνηπιακή</w:t>
      </w:r>
      <w:proofErr w:type="spellEnd"/>
      <w:r>
        <w:rPr>
          <w:rFonts w:eastAsia="Times New Roman" w:cs="Times New Roman"/>
          <w:szCs w:val="24"/>
        </w:rPr>
        <w:t xml:space="preserve"> τάξη είναι ίσα ή και ξεπερνούν τα δίδακτρα δευτεροβάθμιας εκπαίδευσης σε ακριβά </w:t>
      </w:r>
      <w:r>
        <w:rPr>
          <w:rFonts w:eastAsia="Times New Roman" w:cs="Times New Roman"/>
          <w:szCs w:val="24"/>
        </w:rPr>
        <w:t xml:space="preserve">ιδιωτικά σχολεία και μάλιστα την ώρα που το προσωπικό –συνήθως απόφοιτοι ΙΕΚ ή ΤΕΙ- αμείβονται με ψίχουλα. </w:t>
      </w:r>
    </w:p>
    <w:p w14:paraId="7D38DAC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Οι επιχειρηματίες του χώρου βλέπουν με ιδιαίτερη δυσαρέσκεια την πρόθεση της πολιτείας να θεσπίσει υποχρεωτική, δημόσια προσχολική αγωγή. Πλέον χάνο</w:t>
      </w:r>
      <w:r>
        <w:rPr>
          <w:rFonts w:eastAsia="Times New Roman" w:cs="Times New Roman"/>
          <w:szCs w:val="24"/>
        </w:rPr>
        <w:t>υν ένα σημαντικό κομμάτι της πίτας. Δείχνουν ότι δυσκολεύονται να προσαρμοστούν στη νέα πραγματικότητα, εμμένοντας σε πρακτικές του παρελθόντος και ποντάροντας όχι στην ποιότητα αλλά στο φθηνό εργατικό δυναμικό και με έμφαση στη φύλαξη και όχι την αγωγή.».</w:t>
      </w:r>
    </w:p>
    <w:p w14:paraId="7D38DAC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Ας τα σκεφτούν όλα αυτά όσοι προσφέρουν πολιτικές </w:t>
      </w:r>
      <w:r>
        <w:rPr>
          <w:rFonts w:eastAsia="Times New Roman" w:cs="Times New Roman"/>
          <w:szCs w:val="24"/>
        </w:rPr>
        <w:t>«</w:t>
      </w:r>
      <w:r>
        <w:rPr>
          <w:rFonts w:eastAsia="Times New Roman" w:cs="Times New Roman"/>
          <w:szCs w:val="24"/>
        </w:rPr>
        <w:t>πλάτες</w:t>
      </w:r>
      <w:r>
        <w:rPr>
          <w:rFonts w:eastAsia="Times New Roman" w:cs="Times New Roman"/>
          <w:szCs w:val="24"/>
        </w:rPr>
        <w:t>»</w:t>
      </w:r>
      <w:r>
        <w:rPr>
          <w:rFonts w:eastAsia="Times New Roman" w:cs="Times New Roman"/>
          <w:szCs w:val="24"/>
        </w:rPr>
        <w:t xml:space="preserve"> ή και συνδικαλιστικές </w:t>
      </w:r>
      <w:r>
        <w:rPr>
          <w:rFonts w:eastAsia="Times New Roman" w:cs="Times New Roman"/>
          <w:szCs w:val="24"/>
        </w:rPr>
        <w:t>«</w:t>
      </w:r>
      <w:r>
        <w:rPr>
          <w:rFonts w:eastAsia="Times New Roman" w:cs="Times New Roman"/>
          <w:szCs w:val="24"/>
        </w:rPr>
        <w:t>πλάτες</w:t>
      </w:r>
      <w:r>
        <w:rPr>
          <w:rFonts w:eastAsia="Times New Roman" w:cs="Times New Roman"/>
          <w:szCs w:val="24"/>
        </w:rPr>
        <w:t>»</w:t>
      </w:r>
      <w:r>
        <w:rPr>
          <w:rFonts w:eastAsia="Times New Roman" w:cs="Times New Roman"/>
          <w:szCs w:val="24"/>
        </w:rPr>
        <w:t xml:space="preserve"> σε όσους αντιδρούν σ</w:t>
      </w:r>
      <w:r>
        <w:rPr>
          <w:rFonts w:eastAsia="Times New Roman" w:cs="Times New Roman"/>
          <w:szCs w:val="24"/>
        </w:rPr>
        <w:t>’</w:t>
      </w:r>
      <w:r>
        <w:rPr>
          <w:rFonts w:eastAsia="Times New Roman" w:cs="Times New Roman"/>
          <w:szCs w:val="24"/>
        </w:rPr>
        <w:t xml:space="preserve"> αυτή την τομή, που θα νομοθετήσουμε σήμερα. </w:t>
      </w:r>
    </w:p>
    <w:p w14:paraId="7D38DAC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D38DACF"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D38DAD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w:t>
      </w:r>
      <w:r>
        <w:rPr>
          <w:rFonts w:eastAsia="Times New Roman" w:cs="Times New Roman"/>
          <w:szCs w:val="24"/>
        </w:rPr>
        <w:t xml:space="preserve">ύμε. </w:t>
      </w:r>
    </w:p>
    <w:p w14:paraId="7D38DAD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Μουμουλίδης</w:t>
      </w:r>
      <w:proofErr w:type="spellEnd"/>
      <w:r>
        <w:rPr>
          <w:rFonts w:eastAsia="Times New Roman" w:cs="Times New Roman"/>
          <w:szCs w:val="24"/>
        </w:rPr>
        <w:t xml:space="preserve"> έχει τον λόγο. </w:t>
      </w:r>
    </w:p>
    <w:p w14:paraId="7D38DAD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Ευχαριστώ, κύριε Πρόεδρε.</w:t>
      </w:r>
    </w:p>
    <w:p w14:paraId="7D38DA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Επιτρέψτε μου, πριν ξεκινήσω, να κάνω μ</w:t>
      </w:r>
      <w:r>
        <w:rPr>
          <w:rFonts w:eastAsia="Times New Roman" w:cs="Times New Roman"/>
          <w:szCs w:val="24"/>
        </w:rPr>
        <w:t>ί</w:t>
      </w:r>
      <w:r>
        <w:rPr>
          <w:rFonts w:eastAsia="Times New Roman" w:cs="Times New Roman"/>
          <w:szCs w:val="24"/>
        </w:rPr>
        <w:t>α παρατήρηση και μ</w:t>
      </w:r>
      <w:r>
        <w:rPr>
          <w:rFonts w:eastAsia="Times New Roman" w:cs="Times New Roman"/>
          <w:szCs w:val="24"/>
        </w:rPr>
        <w:t>ί</w:t>
      </w:r>
      <w:r>
        <w:rPr>
          <w:rFonts w:eastAsia="Times New Roman" w:cs="Times New Roman"/>
          <w:szCs w:val="24"/>
        </w:rPr>
        <w:t xml:space="preserve">α παράκληση. Κύριε Πρόεδρε, οφείλει το Προεδρείο να προστατεύει περισσότερο τους Βουλευτές ομιλητές, διότι </w:t>
      </w:r>
      <w:r>
        <w:rPr>
          <w:rFonts w:eastAsia="Times New Roman" w:cs="Times New Roman"/>
          <w:szCs w:val="24"/>
        </w:rPr>
        <w:t>γίνεται μ</w:t>
      </w:r>
      <w:r>
        <w:rPr>
          <w:rFonts w:eastAsia="Times New Roman" w:cs="Times New Roman"/>
          <w:szCs w:val="24"/>
        </w:rPr>
        <w:t>ί</w:t>
      </w:r>
      <w:r>
        <w:rPr>
          <w:rFonts w:eastAsia="Times New Roman" w:cs="Times New Roman"/>
          <w:szCs w:val="24"/>
        </w:rPr>
        <w:t xml:space="preserve">α παρατεταμένη κατάχρηση κατά τη διάρκεια της διαδικασίας, με αποτέλεσμα να εξαντλούνται οι Βουλευτές, ως ακροατές μιας διαδικασίας, η οποία πολλές φορές είναι άνυδρη και ανούσια. </w:t>
      </w:r>
    </w:p>
    <w:p w14:paraId="7D38DA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αγαπητοί κύριοι συνάδελφοι, επιτρέψτε μου να ξεκ</w:t>
      </w:r>
      <w:r>
        <w:rPr>
          <w:rFonts w:eastAsia="Times New Roman" w:cs="Times New Roman"/>
          <w:szCs w:val="24"/>
        </w:rPr>
        <w:t>ινήσω με ένα σχόλιο που αφορά στην ομιλία του κ. Μητσοτάκη. Λογικά, ως Κυβέρνηση, θα έπρεπε ή θα μπορούσαμε να συγχαρούμε ή και να ευχαριστήσουμε τον κ. Μητσοτάκη, γιατί με την παρουσία του εδώ και την ομιλία του στη σημερινή συνεδρίαση στην πραγματικότητα</w:t>
      </w:r>
      <w:r>
        <w:rPr>
          <w:rFonts w:eastAsia="Times New Roman" w:cs="Times New Roman"/>
          <w:szCs w:val="24"/>
        </w:rPr>
        <w:t xml:space="preserve"> επιβραβεύει μ</w:t>
      </w:r>
      <w:r>
        <w:rPr>
          <w:rFonts w:eastAsia="Times New Roman" w:cs="Times New Roman"/>
          <w:szCs w:val="24"/>
        </w:rPr>
        <w:t>ί</w:t>
      </w:r>
      <w:r>
        <w:rPr>
          <w:rFonts w:eastAsia="Times New Roman" w:cs="Times New Roman"/>
          <w:szCs w:val="24"/>
        </w:rPr>
        <w:t xml:space="preserve">α πολιτική επιλογή της Κυβέρνησης. Το ομολόγησε άλλωστε. Αναφέρθηκε σε τρία σημεία με τα οποία συμφωνεί. </w:t>
      </w:r>
    </w:p>
    <w:p w14:paraId="7D38DA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Στον πυρήνα της σκέψης και της ομιλίας του επιβραβεύει την Κυβέρνηση για την ίδρυση του Πανεπιστημίου Δυτικής Αττικής. Τι έκανε σήμερα </w:t>
      </w:r>
      <w:r>
        <w:rPr>
          <w:rFonts w:eastAsia="Times New Roman" w:cs="Times New Roman"/>
          <w:szCs w:val="24"/>
        </w:rPr>
        <w:t>ο κ. Μητσοτάκης; Ομολόγησε ότι συμφωνεί με την τολμηρή και οραματική κυβερνητική επιλογή, απλά μας δήλωσε ότι εκείνος θα το έκανε καλύτερα. Είναι γνωστό το ανέκδοτο με τη συντεχνία, όπου παρακολουθούν το έργο του ενός και οι υπόλοιποι σχολιάζουν ότι εκείνο</w:t>
      </w:r>
      <w:r>
        <w:rPr>
          <w:rFonts w:eastAsia="Times New Roman" w:cs="Times New Roman"/>
          <w:szCs w:val="24"/>
        </w:rPr>
        <w:t xml:space="preserve">ι θα το έκαναν καλύτερα. Αγνοεί, προφανώς, ο κ. Μητσοτάκης ότι οι προηγούμενες κυβερνήσεις δεν τόλμησαν να επιχειρήσουν να βάλουν τάξη και να δημιουργήσουν τις αναγκαίες τομές στον χώρο της τριτοβάθμιας εκπαίδευσης. </w:t>
      </w:r>
    </w:p>
    <w:p w14:paraId="7D38DA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Αλλά τι έγινε σήμερα; Τι ήρθε να δηλώσει ο κ. Μητσοτάκης στην Ολομέλεια με αυτήν την αιφνιδιαστική -θα έλεγα- παρουσία του; Ότι η παράταξή του ξαφνικά άλλαξε αίμα; Ότι η παράταξή του άλλαξε δέρμα; Ότι η παράταξή του είναι προϊόν παρθενογένεσης; Τι έκανε έω</w:t>
      </w:r>
      <w:r>
        <w:rPr>
          <w:rFonts w:eastAsia="Times New Roman" w:cs="Times New Roman"/>
          <w:szCs w:val="24"/>
        </w:rPr>
        <w:t xml:space="preserve">ς σήμερα η Νέα Δημοκρατία ως Κυβέρνηση; </w:t>
      </w:r>
    </w:p>
    <w:p w14:paraId="7D38DA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Δυστυχώς για τη Νέα Δημοκρατία, ο κ. Μητσοτάκης ήρθε εδώ να επιβραβεύσει την ορθότητα ενός οραματικού σχεδίου, ενδεχομένως με αδυναμίες, αυτού της ίδρυσης του Πανεπιστημίου Δυτικής Αττικής -και μάλιστα σε μ</w:t>
      </w:r>
      <w:r>
        <w:rPr>
          <w:rFonts w:eastAsia="Times New Roman" w:cs="Times New Roman"/>
          <w:szCs w:val="24"/>
        </w:rPr>
        <w:t>ί</w:t>
      </w:r>
      <w:r>
        <w:rPr>
          <w:rFonts w:eastAsia="Times New Roman" w:cs="Times New Roman"/>
          <w:szCs w:val="24"/>
        </w:rPr>
        <w:t>α περιοχ</w:t>
      </w:r>
      <w:r>
        <w:rPr>
          <w:rFonts w:eastAsia="Times New Roman" w:cs="Times New Roman"/>
          <w:szCs w:val="24"/>
        </w:rPr>
        <w:t>ή με ιδιαίτερο πολιτικό συμβολισμό, αφού πρόκειται για μ</w:t>
      </w:r>
      <w:r>
        <w:rPr>
          <w:rFonts w:eastAsia="Times New Roman" w:cs="Times New Roman"/>
          <w:szCs w:val="24"/>
        </w:rPr>
        <w:t>ί</w:t>
      </w:r>
      <w:r>
        <w:rPr>
          <w:rFonts w:eastAsia="Times New Roman" w:cs="Times New Roman"/>
          <w:szCs w:val="24"/>
        </w:rPr>
        <w:t xml:space="preserve">α περιοχή διαχρονικά </w:t>
      </w:r>
      <w:proofErr w:type="spellStart"/>
      <w:r>
        <w:rPr>
          <w:rFonts w:eastAsia="Times New Roman" w:cs="Times New Roman"/>
          <w:szCs w:val="24"/>
        </w:rPr>
        <w:t>παραμελημένη</w:t>
      </w:r>
      <w:proofErr w:type="spellEnd"/>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για πρώτη φορά αυτή η Κυβέρνηση επιχειρεί συστηματικά και με σχέδιο να αναβαθμίσει. </w:t>
      </w:r>
    </w:p>
    <w:p w14:paraId="7D38DA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Έρχομαι τώρα στο εν λόγω νομοσχέδιο. Ακούστηκαν πολλά. Ειπώθηκαν τα περισσό</w:t>
      </w:r>
      <w:r>
        <w:rPr>
          <w:rFonts w:eastAsia="Times New Roman" w:cs="Times New Roman"/>
          <w:szCs w:val="24"/>
        </w:rPr>
        <w:t xml:space="preserve">τερα. Δεν θα ήθελα να επαναλάβω, παρά μονάχα αυτά που θεωρώ ως σημαντικότερα. </w:t>
      </w:r>
    </w:p>
    <w:p w14:paraId="7D38DA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ανάγκη κατάθεσης και ψήφισης του παρόντος νομοσχεδίου πηγάζει από μ</w:t>
      </w:r>
      <w:r>
        <w:rPr>
          <w:rFonts w:eastAsia="Times New Roman" w:cs="Times New Roman"/>
          <w:szCs w:val="24"/>
        </w:rPr>
        <w:t>ί</w:t>
      </w:r>
      <w:r>
        <w:rPr>
          <w:rFonts w:eastAsia="Times New Roman" w:cs="Times New Roman"/>
          <w:szCs w:val="24"/>
        </w:rPr>
        <w:t>α σαφέστατη πολιτική επιλογή, η οποία είναι προϊόν της διαπίστωσης σοβαρών προβλημάτων στη λειτουργία αρκετ</w:t>
      </w:r>
      <w:r>
        <w:rPr>
          <w:rFonts w:eastAsia="Times New Roman" w:cs="Times New Roman"/>
          <w:szCs w:val="24"/>
        </w:rPr>
        <w:t xml:space="preserve">ών τεχνολογικών ιδρυμάτων και προϊόν του διαλόγου που προηγήθηκε. Αυτά οδήγησαν την Κυβέρνηση, την ηγεσία του Υπουργείου, ως πρώτο βήμα, στη δημιουργία ενός μεγάλου </w:t>
      </w:r>
      <w:r>
        <w:rPr>
          <w:rFonts w:eastAsia="Times New Roman" w:cs="Times New Roman"/>
          <w:szCs w:val="24"/>
        </w:rPr>
        <w:t>π</w:t>
      </w:r>
      <w:r>
        <w:rPr>
          <w:rFonts w:eastAsia="Times New Roman" w:cs="Times New Roman"/>
          <w:szCs w:val="24"/>
        </w:rPr>
        <w:t>ανεπιστημίου και μάλιστα σε μ</w:t>
      </w:r>
      <w:r>
        <w:rPr>
          <w:rFonts w:eastAsia="Times New Roman" w:cs="Times New Roman"/>
          <w:szCs w:val="24"/>
        </w:rPr>
        <w:t>ί</w:t>
      </w:r>
      <w:r>
        <w:rPr>
          <w:rFonts w:eastAsia="Times New Roman" w:cs="Times New Roman"/>
          <w:szCs w:val="24"/>
        </w:rPr>
        <w:t xml:space="preserve">α περιοχή ιδιαίτερα υποβαθμισμένη, αυτή της </w:t>
      </w:r>
      <w:r>
        <w:rPr>
          <w:rFonts w:eastAsia="Times New Roman" w:cs="Times New Roman"/>
          <w:szCs w:val="24"/>
        </w:rPr>
        <w:t>δ</w:t>
      </w:r>
      <w:r>
        <w:rPr>
          <w:rFonts w:eastAsia="Times New Roman" w:cs="Times New Roman"/>
          <w:szCs w:val="24"/>
        </w:rPr>
        <w:t>υτικής Αττικής.</w:t>
      </w:r>
      <w:r>
        <w:rPr>
          <w:rFonts w:eastAsia="Times New Roman" w:cs="Times New Roman"/>
          <w:szCs w:val="24"/>
        </w:rPr>
        <w:t xml:space="preserve"> </w:t>
      </w:r>
    </w:p>
    <w:p w14:paraId="7D38DADA" w14:textId="77777777" w:rsidR="0056040B" w:rsidRDefault="008F3B9C">
      <w:pPr>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Βασικό στοιχείο του εν λόγω νομοσχεδίου αποτελεί η συνένωση σχολών και η δημιουργία ενός μεγάλου ενιαίου και κυρίως ισχυρού </w:t>
      </w:r>
      <w:r>
        <w:rPr>
          <w:rFonts w:eastAsia="Times New Roman"/>
          <w:color w:val="000000"/>
          <w:szCs w:val="24"/>
        </w:rPr>
        <w:t>π</w:t>
      </w:r>
      <w:r>
        <w:rPr>
          <w:rFonts w:eastAsia="Times New Roman"/>
          <w:color w:val="000000"/>
          <w:szCs w:val="24"/>
        </w:rPr>
        <w:t xml:space="preserve">ανεπιστημίου. Πρόκειται στην πραγματικότητα για την ίδρυση του τρίτου σε δύναμη πανεπιστημίου στην Ελλάδα. </w:t>
      </w:r>
    </w:p>
    <w:p w14:paraId="7D38DADB" w14:textId="77777777" w:rsidR="0056040B" w:rsidRDefault="008F3B9C">
      <w:pPr>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Είναι εμφανή τα σημάδ</w:t>
      </w:r>
      <w:r>
        <w:rPr>
          <w:rFonts w:eastAsia="Times New Roman"/>
          <w:color w:val="000000"/>
          <w:szCs w:val="24"/>
        </w:rPr>
        <w:t>ια κόπωσης αρκετών τεχνολογικών εκπαιδευτικών ιδρυμάτων. Αποτελεί κοινό τόπο η παραδοχή πως μεταξύ των σχολών των τεχνολογικών εκπαιδευτικών ιδρυμάτων παρατηρείται σημαντική ανομοιογένεια, γεγονός που έχει ως αποτέλεσμα το περιβάλλον των ΤΕΙ να περιορίζετα</w:t>
      </w:r>
      <w:r>
        <w:rPr>
          <w:rFonts w:eastAsia="Times New Roman"/>
          <w:color w:val="000000"/>
          <w:szCs w:val="24"/>
        </w:rPr>
        <w:t xml:space="preserve">ι πλέον σημαντικά. Κάποια τμήματα παρέμειναν στάσιμα, καθώς δεν αναπτύχθηκαν και αδράνησαν. </w:t>
      </w:r>
    </w:p>
    <w:p w14:paraId="7D38DADC"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Η Κυβέρνηση επιχειρεί με το νομοσχέδιο αυτό το αυτονόητο, που θα έπρεπε να έχει συμβεί εδώ και χρόνια. Έτσι, αυτό που ξεκινάει με το νομοσχέδιο είναι μία διαδικασία συνένωσης κάποιων σχολών και ανάπτυξη κάποιων άλλων. Οι αλλαγές στο χώρο της τριτοβάθμιας ε</w:t>
      </w:r>
      <w:r>
        <w:rPr>
          <w:rFonts w:eastAsia="Times New Roman"/>
          <w:color w:val="000000"/>
          <w:szCs w:val="24"/>
        </w:rPr>
        <w:t xml:space="preserve">κπαίδευσης της είναι πολλές και κάποιες επιτακτικές. Παραμένει σταθερή η πολιτική επιλογή του Υπουργείου για τον επαναπροσδιορισμό λειτουργίας των τεχνολογικών εκπαιδευτικών ιδρυμάτων, αλλά και η σταδιακή αναμόρφωση του χάρτη της τριτοβάθμιας εκπαίδευσης. </w:t>
      </w:r>
      <w:r>
        <w:rPr>
          <w:rFonts w:eastAsia="Times New Roman"/>
          <w:color w:val="000000"/>
          <w:szCs w:val="24"/>
        </w:rPr>
        <w:t>Σ</w:t>
      </w:r>
      <w:r>
        <w:rPr>
          <w:rFonts w:eastAsia="Times New Roman"/>
          <w:color w:val="000000"/>
          <w:szCs w:val="24"/>
        </w:rPr>
        <w:t xml:space="preserve">υζητάμε ένα νομοσχέδιο που έρχεται ως προϊόν διαλόγου για τη παιδεία, αλλά ελπίζω ότι είναι και προάγγελος και άλλων αναγκαίων δομικών αλλαγών που θα ακολουθήσουν στον χώρο της παιδείας.  </w:t>
      </w:r>
    </w:p>
    <w:p w14:paraId="7D38DADD"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Θα ήθελα να σταθώ για λίγο σε κάτι που ένας ομιλητής της Νέας Δημο</w:t>
      </w:r>
      <w:r>
        <w:rPr>
          <w:rFonts w:eastAsia="Times New Roman"/>
          <w:color w:val="000000"/>
          <w:szCs w:val="24"/>
        </w:rPr>
        <w:t>κρατίας ανέφερε κρίνοντας την ηγεσία του Υπουργείου, όχι υπερασπιζόμενος τόσο την ηγεσία του Υπουργείου, αλλά την διαδικασία που ακολουθήθηκε το προηγούμενο διάστημα. Νομίζω ότι σπάνια κοινοβουλευτικά έχουμε δει μία διαδικασία που να ξεκινάει από το Υπουργ</w:t>
      </w:r>
      <w:r>
        <w:rPr>
          <w:rFonts w:eastAsia="Times New Roman"/>
          <w:color w:val="000000"/>
          <w:szCs w:val="24"/>
        </w:rPr>
        <w:t xml:space="preserve">είο, την τοπική </w:t>
      </w:r>
      <w:r>
        <w:rPr>
          <w:rFonts w:eastAsia="Times New Roman"/>
          <w:color w:val="000000"/>
          <w:szCs w:val="24"/>
        </w:rPr>
        <w:t>α</w:t>
      </w:r>
      <w:r>
        <w:rPr>
          <w:rFonts w:eastAsia="Times New Roman"/>
          <w:color w:val="000000"/>
          <w:szCs w:val="24"/>
        </w:rPr>
        <w:t xml:space="preserve">υτοδιοίκηση, τους Βουλευτές, ένα διάλογο που δημιουργείται καθημερινά. Δημιουργήθηκαν επιτροπές σε κάθε </w:t>
      </w:r>
      <w:r>
        <w:rPr>
          <w:rFonts w:eastAsia="Times New Roman"/>
          <w:color w:val="000000"/>
          <w:szCs w:val="24"/>
        </w:rPr>
        <w:t>π</w:t>
      </w:r>
      <w:r>
        <w:rPr>
          <w:rFonts w:eastAsia="Times New Roman"/>
          <w:color w:val="000000"/>
          <w:szCs w:val="24"/>
        </w:rPr>
        <w:t>εριφέρεια για το ζήτημα της τριτοβάθμιας εκπαίδευσης. Οι αποφάσεις δεν ήταν -και δεν είναι- πάντα ομόφωνες, ωστόσο ο διάλογος συνεχίζε</w:t>
      </w:r>
      <w:r>
        <w:rPr>
          <w:rFonts w:eastAsia="Times New Roman"/>
          <w:color w:val="000000"/>
          <w:szCs w:val="24"/>
        </w:rPr>
        <w:t xml:space="preserve">ται και αυτό είναι σημαντικό. Αλλά το σημαντικότερο είναι ότι για πρώτη φορά κάθονται στο ίδιο τραπέζι άνθρωποι των τεχνολογικών ιδρυμάτων και των ΑΕΙ και συζητούν. Το αποτέλεσμα είναι ήδη ορατό. </w:t>
      </w:r>
    </w:p>
    <w:p w14:paraId="7D38DADE"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Και έρχομαι σε ένα σημαντικό βήμα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τομή του παρόντος νομοσ</w:t>
      </w:r>
      <w:r>
        <w:rPr>
          <w:rFonts w:eastAsia="Times New Roman"/>
          <w:color w:val="000000"/>
          <w:szCs w:val="24"/>
        </w:rPr>
        <w:t xml:space="preserve">χεδίου που, κατά τη γνώμη μου, νομίζω ότι είναι το σημείο που θα μπορούσε να κάνει τη διαφορά. Πρόκειται για τη δυνατότητα δημιουργίας </w:t>
      </w:r>
      <w:r>
        <w:rPr>
          <w:rFonts w:eastAsia="Times New Roman"/>
          <w:color w:val="000000"/>
          <w:szCs w:val="24"/>
        </w:rPr>
        <w:t>κ</w:t>
      </w:r>
      <w:r>
        <w:rPr>
          <w:rFonts w:eastAsia="Times New Roman"/>
          <w:color w:val="000000"/>
          <w:szCs w:val="24"/>
        </w:rPr>
        <w:t xml:space="preserve">έντρων </w:t>
      </w:r>
      <w:r>
        <w:rPr>
          <w:rFonts w:eastAsia="Times New Roman"/>
          <w:color w:val="000000"/>
          <w:szCs w:val="24"/>
        </w:rPr>
        <w:t>ε</w:t>
      </w:r>
      <w:r>
        <w:rPr>
          <w:rFonts w:eastAsia="Times New Roman"/>
          <w:color w:val="000000"/>
          <w:szCs w:val="24"/>
        </w:rPr>
        <w:t xml:space="preserve">παγγελματικής </w:t>
      </w:r>
      <w:r>
        <w:rPr>
          <w:rFonts w:eastAsia="Times New Roman"/>
          <w:color w:val="000000"/>
          <w:szCs w:val="24"/>
        </w:rPr>
        <w:t>ε</w:t>
      </w:r>
      <w:r>
        <w:rPr>
          <w:rFonts w:eastAsia="Times New Roman"/>
          <w:color w:val="000000"/>
          <w:szCs w:val="24"/>
        </w:rPr>
        <w:t>κπαίδευσης διετούς φοίτησης. Τα τμήματα αυτά λειτουργούν με την ευθύνη και την εποπτεία των πανεπ</w:t>
      </w:r>
      <w:r>
        <w:rPr>
          <w:rFonts w:eastAsia="Times New Roman"/>
          <w:color w:val="000000"/>
          <w:szCs w:val="24"/>
        </w:rPr>
        <w:t>ιστημιακών σχολών και παρέχονται αναβαθμισμένα επαγγελματικά πιστοποιητικά ευρωπαϊκών προσόντων. Πρόκειται για μ</w:t>
      </w:r>
      <w:r>
        <w:rPr>
          <w:rFonts w:eastAsia="Times New Roman"/>
          <w:color w:val="000000"/>
          <w:szCs w:val="24"/>
        </w:rPr>
        <w:t>ί</w:t>
      </w:r>
      <w:r>
        <w:rPr>
          <w:rFonts w:eastAsia="Times New Roman"/>
          <w:color w:val="000000"/>
          <w:szCs w:val="24"/>
        </w:rPr>
        <w:t xml:space="preserve">α σημαντική πρόταση στην αναβάθμιση της </w:t>
      </w:r>
      <w:proofErr w:type="spellStart"/>
      <w:r>
        <w:rPr>
          <w:rFonts w:eastAsia="Times New Roman"/>
          <w:color w:val="000000"/>
          <w:szCs w:val="24"/>
        </w:rPr>
        <w:t>μεταλυκειακής</w:t>
      </w:r>
      <w:proofErr w:type="spellEnd"/>
      <w:r>
        <w:rPr>
          <w:rFonts w:eastAsia="Times New Roman"/>
          <w:color w:val="000000"/>
          <w:szCs w:val="24"/>
        </w:rPr>
        <w:t xml:space="preserve"> εκπαίδευσης. Η δημιουργία των </w:t>
      </w:r>
      <w:r>
        <w:rPr>
          <w:rFonts w:eastAsia="Times New Roman"/>
          <w:color w:val="000000"/>
          <w:szCs w:val="24"/>
        </w:rPr>
        <w:t>κ</w:t>
      </w:r>
      <w:r>
        <w:rPr>
          <w:rFonts w:eastAsia="Times New Roman"/>
          <w:color w:val="000000"/>
          <w:szCs w:val="24"/>
        </w:rPr>
        <w:t xml:space="preserve">έντρων </w:t>
      </w:r>
      <w:r>
        <w:rPr>
          <w:rFonts w:eastAsia="Times New Roman"/>
          <w:color w:val="000000"/>
          <w:szCs w:val="24"/>
        </w:rPr>
        <w:t>ε</w:t>
      </w:r>
      <w:r>
        <w:rPr>
          <w:rFonts w:eastAsia="Times New Roman"/>
          <w:color w:val="000000"/>
          <w:szCs w:val="24"/>
        </w:rPr>
        <w:t xml:space="preserve">παγγελματικής </w:t>
      </w:r>
      <w:r>
        <w:rPr>
          <w:rFonts w:eastAsia="Times New Roman"/>
          <w:color w:val="000000"/>
          <w:szCs w:val="24"/>
        </w:rPr>
        <w:t>ε</w:t>
      </w:r>
      <w:r>
        <w:rPr>
          <w:rFonts w:eastAsia="Times New Roman"/>
          <w:color w:val="000000"/>
          <w:szCs w:val="24"/>
        </w:rPr>
        <w:t>κπαίδευσης διετούς φοίτησης είναι μ</w:t>
      </w:r>
      <w:r>
        <w:rPr>
          <w:rFonts w:eastAsia="Times New Roman"/>
          <w:color w:val="000000"/>
          <w:szCs w:val="24"/>
        </w:rPr>
        <w:t>ί</w:t>
      </w:r>
      <w:r>
        <w:rPr>
          <w:rFonts w:eastAsia="Times New Roman"/>
          <w:color w:val="000000"/>
          <w:szCs w:val="24"/>
        </w:rPr>
        <w:t>α ευκαιρία σύνδεσης της εκπαίδευσης με την παραγωγική ανασυγκρότηση της χώρας, αλλά και σύνδεσης με τα συγκριτικά πλεονεκτήματα κάθε περιοχής. Ιδιαίτερη αξία, λοιπόν, έχει η μελέτη αυτών των τμημάτων και η δημιουργία αυτών των τμημάτων στα περιφερειακά πα</w:t>
      </w:r>
      <w:r>
        <w:rPr>
          <w:rFonts w:eastAsia="Times New Roman"/>
          <w:color w:val="000000"/>
          <w:szCs w:val="24"/>
        </w:rPr>
        <w:t>νεπιστήμια, εκεί όπου συνδέονται με τις τοπικές κοινωνίες.</w:t>
      </w:r>
    </w:p>
    <w:p w14:paraId="7D38DADF"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Αναφέρω επιγραμματικά περισσότερο το άρθρο 17, όπου η Κυβέρνηση ευαισθητοποιημένη νομοθετεί και υπερασπίζεται τις οικογένειες που έχουν περισσότερα από δυο παιδιά και σπουδάζουν λέγοντας ότι στο εξ</w:t>
      </w:r>
      <w:r>
        <w:rPr>
          <w:rFonts w:eastAsia="Times New Roman"/>
          <w:color w:val="000000"/>
          <w:szCs w:val="24"/>
        </w:rPr>
        <w:t>ής, στο άμεσο μέλλον, μετά την ψήφιση αυτού του νομοσχεδίου κα</w:t>
      </w:r>
      <w:r>
        <w:rPr>
          <w:rFonts w:eastAsia="Times New Roman"/>
          <w:color w:val="000000"/>
          <w:szCs w:val="24"/>
        </w:rPr>
        <w:t>μ</w:t>
      </w:r>
      <w:r>
        <w:rPr>
          <w:rFonts w:eastAsia="Times New Roman"/>
          <w:color w:val="000000"/>
          <w:szCs w:val="24"/>
        </w:rPr>
        <w:t xml:space="preserve">μία οικογένεια με οικονομικά προβλήματα δεν θα πρέπει να στήσει περισσότερα από ένα σπίτια για τη σπουδή των παιδιών τους. </w:t>
      </w:r>
    </w:p>
    <w:p w14:paraId="7D38DAE0"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Όμως, από το νομοσχέδιο, από τη σημερινή συνεδρίαση, λείπει και μ</w:t>
      </w:r>
      <w:r>
        <w:rPr>
          <w:rFonts w:eastAsia="Times New Roman"/>
          <w:color w:val="000000"/>
          <w:szCs w:val="24"/>
        </w:rPr>
        <w:t>ί</w:t>
      </w:r>
      <w:r>
        <w:rPr>
          <w:rFonts w:eastAsia="Times New Roman"/>
          <w:color w:val="000000"/>
          <w:szCs w:val="24"/>
        </w:rPr>
        <w:t>α ά</w:t>
      </w:r>
      <w:r>
        <w:rPr>
          <w:rFonts w:eastAsia="Times New Roman"/>
          <w:color w:val="000000"/>
          <w:szCs w:val="24"/>
        </w:rPr>
        <w:t xml:space="preserve">λλη σημαντική ρύθμιση για τις οικογένειες που έχουν ένα παιδί και τα προβλήματα είναι ιδιαίτερα οξυμένα. Είναι πάρα πολύ άδικο να παρατηρούμε οικογένειες που έχουν ένα παιδί και να μην μπορούν να το σπουδάσουν. Ο Υπουργός δεσμεύτηκε ότι θα επιχειρήσει την </w:t>
      </w:r>
      <w:r>
        <w:rPr>
          <w:rFonts w:eastAsia="Times New Roman"/>
          <w:color w:val="000000"/>
          <w:szCs w:val="24"/>
        </w:rPr>
        <w:t>επίλυση του προβλήματος, μόνο που εκτιμώ ότι το Υπουργείο πρέπει να έχει ένα σαφές χρονοδιάγραμμα.</w:t>
      </w:r>
    </w:p>
    <w:p w14:paraId="7D38DAE1"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 xml:space="preserve">(Στο σημείο αυτό </w:t>
      </w:r>
      <w:r>
        <w:rPr>
          <w:rFonts w:eastAsia="Times New Roman"/>
          <w:color w:val="000000"/>
          <w:szCs w:val="24"/>
        </w:rPr>
        <w:t>κ</w:t>
      </w:r>
      <w:r>
        <w:rPr>
          <w:rFonts w:eastAsia="Times New Roman"/>
          <w:color w:val="000000"/>
          <w:szCs w:val="24"/>
        </w:rPr>
        <w:t>τυπάει το κουδούνι λήξεως του χρόνου ομιλίας του κυρίου Βουλευτή)</w:t>
      </w:r>
    </w:p>
    <w:p w14:paraId="7D38DAE2" w14:textId="77777777" w:rsidR="0056040B" w:rsidRDefault="008F3B9C">
      <w:pPr>
        <w:spacing w:after="0" w:line="600" w:lineRule="auto"/>
        <w:ind w:firstLine="720"/>
        <w:contextualSpacing/>
        <w:jc w:val="both"/>
        <w:rPr>
          <w:rFonts w:eastAsia="Times New Roman"/>
          <w:color w:val="000000"/>
          <w:szCs w:val="24"/>
        </w:rPr>
      </w:pPr>
      <w:r>
        <w:rPr>
          <w:rFonts w:eastAsia="Times New Roman"/>
          <w:color w:val="000000"/>
          <w:szCs w:val="24"/>
        </w:rPr>
        <w:t>Κλείνω, γιατί, όπως βλέπετε, ο χρόνος είναι ελάχιστος, λέγοντας ότι οφείλουμε να κάνουμε έναν ανιδιοτελή διάλογο που να αφορά το σύνολο της ελληνικής παιδείας και που θα έχει ως στόχο να δημιουργήσουμε ένα υποδειγματικό εκπαιδευτικό σχέδιο. Εάν το πολιτικό</w:t>
      </w:r>
      <w:r>
        <w:rPr>
          <w:rFonts w:eastAsia="Times New Roman"/>
          <w:color w:val="000000"/>
          <w:szCs w:val="24"/>
        </w:rPr>
        <w:t xml:space="preserve"> σύστημα επιθυμεί τον εκσυγχρονισμό του, ο χώρος της παιδείας αποτελεί σημαντική πρόκληση, αλλά και σημείο συνάντησης. Οφείλουμε να πάρουμε αποφάσεις τολμηρές, καινοτόμες, απαλλαγμένες από σκοπιμότητες και </w:t>
      </w:r>
      <w:proofErr w:type="spellStart"/>
      <w:r>
        <w:rPr>
          <w:rFonts w:eastAsia="Times New Roman"/>
          <w:color w:val="000000"/>
          <w:szCs w:val="24"/>
        </w:rPr>
        <w:t>συντεχνιασμούς</w:t>
      </w:r>
      <w:proofErr w:type="spellEnd"/>
      <w:r>
        <w:rPr>
          <w:rFonts w:eastAsia="Times New Roman"/>
          <w:color w:val="000000"/>
          <w:szCs w:val="24"/>
        </w:rPr>
        <w:t xml:space="preserve">. </w:t>
      </w:r>
    </w:p>
    <w:p w14:paraId="7D38DAE3" w14:textId="77777777" w:rsidR="0056040B" w:rsidRDefault="008F3B9C">
      <w:pPr>
        <w:spacing w:after="0" w:line="600" w:lineRule="auto"/>
        <w:ind w:firstLine="720"/>
        <w:jc w:val="both"/>
        <w:rPr>
          <w:rFonts w:eastAsia="Times New Roman"/>
          <w:szCs w:val="24"/>
        </w:rPr>
      </w:pPr>
      <w:r>
        <w:rPr>
          <w:rFonts w:eastAsia="Times New Roman"/>
          <w:color w:val="000000"/>
          <w:szCs w:val="24"/>
        </w:rPr>
        <w:t>Κλείνω, αναφερόμενος στο εξαιρετι</w:t>
      </w:r>
      <w:r>
        <w:rPr>
          <w:rFonts w:eastAsia="Times New Roman"/>
          <w:color w:val="000000"/>
          <w:szCs w:val="24"/>
        </w:rPr>
        <w:t>κά ασαφές, αν και λίγων ετών, σχέδιο και στον ρόλο που διαδραματίζει στο εκπαιδευτικό σύστημα το κεφάλαιο της καλλιτεχνικής εκπαίδευσης. Εκτιμώ ότι το Υπουργείο θα πρέπει να γίνει πιο τολμηρό. Και εκτιμώ ότι το μεγάλο μεταρρυθμιστικό έργο αυτής της Κυβέρνη</w:t>
      </w:r>
      <w:r>
        <w:rPr>
          <w:rFonts w:eastAsia="Times New Roman"/>
          <w:color w:val="000000"/>
          <w:szCs w:val="24"/>
        </w:rPr>
        <w:t>σης στον χώρο της παιδείας δεν μπορεί παρά να ξεκινάει από ριζοσπαστικές αλλαγές που μπορούν να γίνουν στο εκπαιδευτικό μας μοντέλο με την αναβάθμιση, ενθάρρυνση και εισαγωγή νέων καλλιτεχνικών μαθημάτων στην εκπαίδευση, με άλλα λόγια περισσότερο πολιτισμό</w:t>
      </w:r>
      <w:r>
        <w:rPr>
          <w:rFonts w:eastAsia="Times New Roman"/>
          <w:color w:val="000000"/>
          <w:szCs w:val="24"/>
        </w:rPr>
        <w:t xml:space="preserve"> στην εκπαίδευση.</w:t>
      </w:r>
      <w:r>
        <w:rPr>
          <w:rFonts w:eastAsia="Times New Roman"/>
          <w:color w:val="000000"/>
          <w:szCs w:val="24"/>
        </w:rPr>
        <w:t xml:space="preserve"> </w:t>
      </w:r>
      <w:r>
        <w:rPr>
          <w:rFonts w:eastAsia="Times New Roman"/>
          <w:color w:val="000000"/>
          <w:szCs w:val="24"/>
        </w:rPr>
        <w:t>.</w:t>
      </w:r>
      <w:r>
        <w:rPr>
          <w:rFonts w:eastAsia="Times New Roman"/>
          <w:szCs w:val="24"/>
        </w:rPr>
        <w:t>Είναι μ</w:t>
      </w:r>
      <w:r>
        <w:rPr>
          <w:rFonts w:eastAsia="Times New Roman"/>
          <w:szCs w:val="24"/>
        </w:rPr>
        <w:t>ί</w:t>
      </w:r>
      <w:r>
        <w:rPr>
          <w:rFonts w:eastAsia="Times New Roman"/>
          <w:szCs w:val="24"/>
        </w:rPr>
        <w:t>α τομή που έχει πλέον ωριμάσει. Είμαστε όλοι μάρτυρες του σημαντικού έργου που παράγουν τα τεχνικά και μουσικά σχολεία…</w:t>
      </w:r>
    </w:p>
    <w:p w14:paraId="7D38DAE4"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Τελειώνουμε, κύριε </w:t>
      </w:r>
      <w:proofErr w:type="spellStart"/>
      <w:r>
        <w:rPr>
          <w:rFonts w:eastAsia="Times New Roman"/>
          <w:szCs w:val="24"/>
        </w:rPr>
        <w:t>Μουμουλίδη</w:t>
      </w:r>
      <w:proofErr w:type="spellEnd"/>
      <w:r>
        <w:rPr>
          <w:rFonts w:eastAsia="Times New Roman"/>
          <w:szCs w:val="24"/>
        </w:rPr>
        <w:t>.</w:t>
      </w:r>
    </w:p>
    <w:p w14:paraId="7D38DAE5" w14:textId="77777777" w:rsidR="0056040B" w:rsidRDefault="008F3B9C">
      <w:pPr>
        <w:spacing w:after="0" w:line="600" w:lineRule="auto"/>
        <w:ind w:firstLine="720"/>
        <w:jc w:val="both"/>
        <w:rPr>
          <w:rFonts w:eastAsia="Times New Roman"/>
          <w:szCs w:val="24"/>
        </w:rPr>
      </w:pPr>
      <w:r>
        <w:rPr>
          <w:rFonts w:eastAsia="Times New Roman"/>
          <w:b/>
          <w:szCs w:val="24"/>
        </w:rPr>
        <w:t>ΘΕΜΙΣΤΟΚΛΗΣ ΜΟΥΜΟΥΛΙΔΗΣ:</w:t>
      </w:r>
      <w:r>
        <w:rPr>
          <w:rFonts w:eastAsia="Times New Roman"/>
          <w:szCs w:val="24"/>
        </w:rPr>
        <w:t xml:space="preserve"> Θέλω δέκα δευ</w:t>
      </w:r>
      <w:r>
        <w:rPr>
          <w:rFonts w:eastAsia="Times New Roman"/>
          <w:szCs w:val="24"/>
        </w:rPr>
        <w:t xml:space="preserve">τερόλεπτα, κύριε Πρόεδρε. Αυτό είπα στην αρχή. </w:t>
      </w:r>
    </w:p>
    <w:p w14:paraId="7D38DAE6" w14:textId="77777777" w:rsidR="0056040B" w:rsidRDefault="008F3B9C">
      <w:pPr>
        <w:spacing w:after="0" w:line="600" w:lineRule="auto"/>
        <w:ind w:firstLine="720"/>
        <w:jc w:val="both"/>
        <w:rPr>
          <w:rFonts w:eastAsia="Times New Roman"/>
          <w:szCs w:val="24"/>
        </w:rPr>
      </w:pPr>
      <w:r>
        <w:rPr>
          <w:rFonts w:eastAsia="Times New Roman"/>
          <w:szCs w:val="24"/>
        </w:rPr>
        <w:t>Η ελληνική πολιτιστική παράδοση, οι τέχνες και τα γράμματα, ο ελληνικός πολιτισμός, πρέπει να ενταχθούν στον πυρήνα του εκπαιδευτικού προγράμματος και να αποτελέσουν την αιχμή του δόρατος μιας διαφορετικής αν</w:t>
      </w:r>
      <w:r>
        <w:rPr>
          <w:rFonts w:eastAsia="Times New Roman"/>
          <w:szCs w:val="24"/>
        </w:rPr>
        <w:t xml:space="preserve">τίληψης. </w:t>
      </w:r>
    </w:p>
    <w:p w14:paraId="7D38DAE7" w14:textId="77777777" w:rsidR="0056040B" w:rsidRDefault="008F3B9C">
      <w:pPr>
        <w:spacing w:after="0" w:line="600" w:lineRule="auto"/>
        <w:ind w:firstLine="720"/>
        <w:jc w:val="both"/>
        <w:rPr>
          <w:rFonts w:eastAsia="Times New Roman"/>
          <w:szCs w:val="24"/>
        </w:rPr>
      </w:pPr>
      <w:r>
        <w:rPr>
          <w:rFonts w:eastAsia="Times New Roman"/>
          <w:szCs w:val="24"/>
        </w:rPr>
        <w:t>Θα περιμένουμε, θα παρακολουθούμε και θα επανέλθουμε, με ενδιαφέρον τις πρωτοβουλίες που ελπίζουμε να αναπτύξει το Υπουργείο Παιδείας.</w:t>
      </w:r>
    </w:p>
    <w:p w14:paraId="7D38DAE8" w14:textId="77777777" w:rsidR="0056040B" w:rsidRDefault="008F3B9C">
      <w:pPr>
        <w:spacing w:after="0" w:line="600" w:lineRule="auto"/>
        <w:ind w:firstLine="720"/>
        <w:jc w:val="both"/>
        <w:rPr>
          <w:rFonts w:eastAsia="Times New Roman"/>
          <w:szCs w:val="24"/>
        </w:rPr>
      </w:pPr>
      <w:r>
        <w:rPr>
          <w:rFonts w:eastAsia="Times New Roman"/>
          <w:szCs w:val="24"/>
        </w:rPr>
        <w:t xml:space="preserve">Ευχαριστώ, κύριε Πρόεδρε και για την ανοχή σας. </w:t>
      </w:r>
      <w:r>
        <w:rPr>
          <w:rFonts w:eastAsia="Times New Roman"/>
          <w:szCs w:val="24"/>
        </w:rPr>
        <w:t>Φ</w:t>
      </w:r>
      <w:r>
        <w:rPr>
          <w:rFonts w:eastAsia="Times New Roman"/>
          <w:szCs w:val="24"/>
        </w:rPr>
        <w:t>ανταστείτε να μην έκανα και το σχόλιο στην αρχή για τη χρήση τ</w:t>
      </w:r>
      <w:r>
        <w:rPr>
          <w:rFonts w:eastAsia="Times New Roman"/>
          <w:szCs w:val="24"/>
        </w:rPr>
        <w:t>ου χρόνου των Βουλευτών.</w:t>
      </w:r>
    </w:p>
    <w:p w14:paraId="7D38DAE9" w14:textId="77777777" w:rsidR="0056040B" w:rsidRDefault="008F3B9C">
      <w:pPr>
        <w:spacing w:after="0" w:line="600" w:lineRule="auto"/>
        <w:ind w:firstLine="720"/>
        <w:jc w:val="both"/>
        <w:rPr>
          <w:rFonts w:eastAsia="Times New Roman"/>
          <w:szCs w:val="24"/>
        </w:rPr>
      </w:pPr>
      <w:r>
        <w:rPr>
          <w:rFonts w:eastAsia="Times New Roman"/>
          <w:szCs w:val="24"/>
        </w:rPr>
        <w:t>Ευχαριστώ.</w:t>
      </w:r>
    </w:p>
    <w:p w14:paraId="7D38DAEA"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D38DAEB"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7D38DAEC" w14:textId="77777777" w:rsidR="0056040B" w:rsidRDefault="008F3B9C">
      <w:pPr>
        <w:spacing w:after="0" w:line="600" w:lineRule="auto"/>
        <w:ind w:firstLine="720"/>
        <w:jc w:val="both"/>
        <w:rPr>
          <w:rFonts w:eastAsia="Times New Roman"/>
          <w:szCs w:val="24"/>
        </w:rPr>
      </w:pPr>
      <w:r>
        <w:rPr>
          <w:rFonts w:eastAsia="Times New Roman"/>
          <w:szCs w:val="24"/>
        </w:rPr>
        <w:t>Κύριε Υπουργέ, θέλετε τον λόγο τώρα;</w:t>
      </w:r>
    </w:p>
    <w:p w14:paraId="7D38DAED"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w:t>
      </w:r>
      <w:r>
        <w:rPr>
          <w:rFonts w:eastAsia="Times New Roman"/>
          <w:szCs w:val="24"/>
        </w:rPr>
        <w:t xml:space="preserve">, είναι ένα εντελώς τεχνικό ζήτημα, στο οποίο θα πρότεινα να μιλήσει ο κ. </w:t>
      </w:r>
      <w:proofErr w:type="spellStart"/>
      <w:r>
        <w:rPr>
          <w:rFonts w:eastAsia="Times New Roman"/>
          <w:szCs w:val="24"/>
        </w:rPr>
        <w:t>Φάμελλος</w:t>
      </w:r>
      <w:proofErr w:type="spellEnd"/>
      <w:r>
        <w:rPr>
          <w:rFonts w:eastAsia="Times New Roman"/>
          <w:szCs w:val="24"/>
        </w:rPr>
        <w:t xml:space="preserve"> για να τον αποδεσμεύσουμε. Πρόκειται για την τροπολογία 1497 της κ</w:t>
      </w:r>
      <w:r>
        <w:rPr>
          <w:rFonts w:eastAsia="Times New Roman"/>
          <w:szCs w:val="24"/>
        </w:rPr>
        <w:t>.</w:t>
      </w:r>
      <w:r>
        <w:rPr>
          <w:rFonts w:eastAsia="Times New Roman"/>
          <w:szCs w:val="24"/>
        </w:rPr>
        <w:t xml:space="preserve"> </w:t>
      </w:r>
      <w:proofErr w:type="spellStart"/>
      <w:r>
        <w:rPr>
          <w:rFonts w:eastAsia="Times New Roman"/>
          <w:szCs w:val="24"/>
        </w:rPr>
        <w:t>Ιγγλέζη</w:t>
      </w:r>
      <w:proofErr w:type="spellEnd"/>
      <w:r>
        <w:rPr>
          <w:rFonts w:eastAsia="Times New Roman"/>
          <w:szCs w:val="24"/>
        </w:rPr>
        <w:t xml:space="preserve"> για τροποποίηση του άρθρου 2 παράγραφο 3 του ν.4519/2018. Υπάρχει ένα σχεδόν τυπογραφικό λάθος. Τ</w:t>
      </w:r>
      <w:r>
        <w:rPr>
          <w:rFonts w:eastAsia="Times New Roman"/>
          <w:szCs w:val="24"/>
        </w:rPr>
        <w:t xml:space="preserve">ην κάνουμε αποδεκτή. Ο κ. </w:t>
      </w:r>
      <w:proofErr w:type="spellStart"/>
      <w:r>
        <w:rPr>
          <w:rFonts w:eastAsia="Times New Roman"/>
          <w:szCs w:val="24"/>
        </w:rPr>
        <w:t>Φάμελλος</w:t>
      </w:r>
      <w:proofErr w:type="spellEnd"/>
      <w:r>
        <w:rPr>
          <w:rFonts w:eastAsia="Times New Roman"/>
          <w:szCs w:val="24"/>
        </w:rPr>
        <w:t xml:space="preserve"> θα μπορούσε να την υποστηρίξει.</w:t>
      </w:r>
    </w:p>
    <w:p w14:paraId="7D38DAEE"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Παρακαλώ, κύριε </w:t>
      </w:r>
      <w:proofErr w:type="spellStart"/>
      <w:r>
        <w:rPr>
          <w:rFonts w:eastAsia="Times New Roman"/>
          <w:szCs w:val="24"/>
        </w:rPr>
        <w:t>Φάμελλε</w:t>
      </w:r>
      <w:proofErr w:type="spellEnd"/>
      <w:r>
        <w:rPr>
          <w:rFonts w:eastAsia="Times New Roman"/>
          <w:szCs w:val="24"/>
        </w:rPr>
        <w:t>, έχετε τον λόγο.</w:t>
      </w:r>
    </w:p>
    <w:p w14:paraId="7D38DAEF" w14:textId="77777777" w:rsidR="0056040B" w:rsidRDefault="008F3B9C">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Με βάση τον κοινοβουλευτικό κανονισμό,</w:t>
      </w:r>
      <w:r>
        <w:rPr>
          <w:rFonts w:eastAsia="Times New Roman"/>
          <w:szCs w:val="24"/>
        </w:rPr>
        <w:t xml:space="preserve"> ο Υπουργός την κάνει αποδεκτή, απλά ήθελα να διευκρινίσω προς συναδέλφους –κάνω μόνο διευκρίνιση- ότι πρόσφατα ψηφίσαμε τον ν.4519, στο σπλάχνο του ν. 4519 που ψηφίσαμε ήταν σωστά διατυπωμένα τα ονόματα των φορέων, όμως στο Εθνικό Τυπογραφείο τυπώθηκαν με</w:t>
      </w:r>
      <w:r>
        <w:rPr>
          <w:rFonts w:eastAsia="Times New Roman"/>
          <w:szCs w:val="24"/>
        </w:rPr>
        <w:t xml:space="preserve"> διαφορετικά ονόματα δύο από τους φορείς και για λόγους μόνο τάξης και έναρξης της λειτουργίας των φορέων διορθώνεται η παραδρομή του τυπογραφείου. Τίποτε άλλο. Δεν είναι τροπολογία ουσιαστικά, αλλά συμφωνώ. Καλώς την έκανε η κ</w:t>
      </w:r>
      <w:r>
        <w:rPr>
          <w:rFonts w:eastAsia="Times New Roman"/>
          <w:szCs w:val="24"/>
        </w:rPr>
        <w:t>.</w:t>
      </w:r>
      <w:r>
        <w:rPr>
          <w:rFonts w:eastAsia="Times New Roman"/>
          <w:szCs w:val="24"/>
        </w:rPr>
        <w:t xml:space="preserve"> </w:t>
      </w:r>
      <w:proofErr w:type="spellStart"/>
      <w:r>
        <w:rPr>
          <w:rFonts w:eastAsia="Times New Roman"/>
          <w:szCs w:val="24"/>
        </w:rPr>
        <w:t>Ιγγλέζη</w:t>
      </w:r>
      <w:proofErr w:type="spellEnd"/>
      <w:r>
        <w:rPr>
          <w:rFonts w:eastAsia="Times New Roman"/>
          <w:szCs w:val="24"/>
        </w:rPr>
        <w:t xml:space="preserve"> και ευχαριστούμε το</w:t>
      </w:r>
      <w:r>
        <w:rPr>
          <w:rFonts w:eastAsia="Times New Roman"/>
          <w:szCs w:val="24"/>
        </w:rPr>
        <w:t>ν Υπουργό που την αποδέχτηκε.</w:t>
      </w:r>
    </w:p>
    <w:p w14:paraId="7D38DAF0"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Κοινοβουλευτικός Εκπρόσωπος της Ένωσης Κεντρώων. </w:t>
      </w:r>
    </w:p>
    <w:p w14:paraId="7D38DAF1" w14:textId="77777777" w:rsidR="0056040B" w:rsidRDefault="008F3B9C">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Καβαδέλλα</w:t>
      </w:r>
      <w:proofErr w:type="spellEnd"/>
      <w:r>
        <w:rPr>
          <w:rFonts w:eastAsia="Times New Roman"/>
          <w:szCs w:val="24"/>
        </w:rPr>
        <w:t>, έχετε τον λόγο.</w:t>
      </w:r>
    </w:p>
    <w:p w14:paraId="7D38DAF2" w14:textId="77777777" w:rsidR="0056040B" w:rsidRDefault="008F3B9C">
      <w:pPr>
        <w:spacing w:after="0"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πολύ, κύριε Πρόεδρε.</w:t>
      </w:r>
    </w:p>
    <w:p w14:paraId="7D38DAF3" w14:textId="77777777" w:rsidR="0056040B" w:rsidRDefault="008F3B9C">
      <w:pPr>
        <w:spacing w:after="0" w:line="600" w:lineRule="auto"/>
        <w:ind w:firstLine="720"/>
        <w:jc w:val="both"/>
        <w:rPr>
          <w:rFonts w:eastAsia="Times New Roman"/>
          <w:szCs w:val="24"/>
        </w:rPr>
      </w:pPr>
      <w:r>
        <w:rPr>
          <w:rFonts w:eastAsia="Times New Roman"/>
          <w:szCs w:val="24"/>
        </w:rPr>
        <w:t>Θα είμαι, ως συνήθως, ακριβής στην ώρα μο</w:t>
      </w:r>
      <w:r>
        <w:rPr>
          <w:rFonts w:eastAsia="Times New Roman"/>
          <w:szCs w:val="24"/>
        </w:rPr>
        <w:t xml:space="preserve">υ, γιατί πρέπει να σεβόμαστε ο ένας τον άλλον για να μπορούμε να συνυπάρχουμε εν ηρεμία. </w:t>
      </w:r>
    </w:p>
    <w:p w14:paraId="7D38DAF4" w14:textId="77777777" w:rsidR="0056040B" w:rsidRDefault="008F3B9C">
      <w:pPr>
        <w:spacing w:after="0" w:line="600" w:lineRule="auto"/>
        <w:ind w:firstLine="720"/>
        <w:jc w:val="both"/>
        <w:rPr>
          <w:rFonts w:eastAsia="Times New Roman"/>
          <w:szCs w:val="24"/>
        </w:rPr>
      </w:pPr>
      <w:r>
        <w:rPr>
          <w:rFonts w:eastAsia="Times New Roman"/>
          <w:szCs w:val="24"/>
        </w:rPr>
        <w:t>Πριν μπω στο κυρίως θέμα, θέλω να πω δυο λόγια για μ</w:t>
      </w:r>
      <w:r>
        <w:rPr>
          <w:rFonts w:eastAsia="Times New Roman"/>
          <w:szCs w:val="24"/>
        </w:rPr>
        <w:t>ί</w:t>
      </w:r>
      <w:r>
        <w:rPr>
          <w:rFonts w:eastAsia="Times New Roman"/>
          <w:szCs w:val="24"/>
        </w:rPr>
        <w:t xml:space="preserve">α παράκληση που έκανε ο κ. Λοβέρδος, τον οποίο εκτιμώ αφάνταστα, σχετικά με τον 984. Ο 984 είναι το μαγαζάκι του κ. </w:t>
      </w:r>
      <w:proofErr w:type="spellStart"/>
      <w:r>
        <w:rPr>
          <w:rFonts w:eastAsia="Times New Roman"/>
          <w:szCs w:val="24"/>
        </w:rPr>
        <w:t>Καμίνη</w:t>
      </w:r>
      <w:proofErr w:type="spellEnd"/>
      <w:r>
        <w:rPr>
          <w:rFonts w:eastAsia="Times New Roman"/>
          <w:szCs w:val="24"/>
        </w:rPr>
        <w:t xml:space="preserve"> και το λέω «μαγαζάκι του κ. </w:t>
      </w:r>
      <w:proofErr w:type="spellStart"/>
      <w:r>
        <w:rPr>
          <w:rFonts w:eastAsia="Times New Roman"/>
          <w:szCs w:val="24"/>
        </w:rPr>
        <w:t>Καμίνη</w:t>
      </w:r>
      <w:proofErr w:type="spellEnd"/>
      <w:r>
        <w:rPr>
          <w:rFonts w:eastAsia="Times New Roman"/>
          <w:szCs w:val="24"/>
        </w:rPr>
        <w:t>», διότι εγώ και άλλοι πολλοί είμαστε σε αυτήν τη Βουλή περίπου οκτακόσιες μέρες Βουλευτές και έχει</w:t>
      </w:r>
      <w:r>
        <w:rPr>
          <w:rFonts w:eastAsia="Times New Roman"/>
          <w:szCs w:val="24"/>
        </w:rPr>
        <w:t xml:space="preserve"> δέκα δήθεν ενημερωτικές εκπομπές και σε αυτές τις δήθεν ενημερωτικές εκπομπές κατ’ αναλογία θα έπρεπε τουλάχιστον τριάντα φορές να έχει καλέσει εμένα και άλλους Βουλευτές. Δεν έχει καλέσει κανέναν, όμως. Ο κ. </w:t>
      </w:r>
      <w:proofErr w:type="spellStart"/>
      <w:r>
        <w:rPr>
          <w:rFonts w:eastAsia="Times New Roman"/>
          <w:szCs w:val="24"/>
        </w:rPr>
        <w:t>Καμίνης</w:t>
      </w:r>
      <w:proofErr w:type="spellEnd"/>
      <w:r>
        <w:rPr>
          <w:rFonts w:eastAsia="Times New Roman"/>
          <w:szCs w:val="24"/>
        </w:rPr>
        <w:t xml:space="preserve"> είναι ανάλγητος και είναι ανάλγητος γι</w:t>
      </w:r>
      <w:r>
        <w:rPr>
          <w:rFonts w:eastAsia="Times New Roman"/>
          <w:szCs w:val="24"/>
        </w:rPr>
        <w:t>ατί αφαιρεί πινακίδες από καρκινοπαθείς, τους υποχρεώνει να πληρώνουν το πρόστιμο για να τους επιστρέψει τις πινακίδες, τη στιγμή που όφειλε σε κάθε δρόμο, ή τουλάχιστον κεντρικό δρόμο, να προβλέπεται μια θέση για άτομα με ειδικές ανάγκες και προβλήματα. Α</w:t>
      </w:r>
      <w:r>
        <w:rPr>
          <w:rFonts w:eastAsia="Times New Roman"/>
          <w:szCs w:val="24"/>
        </w:rPr>
        <w:t xml:space="preserve">υτός είναι, λοιπόν, ο ανάλγητος κ. </w:t>
      </w:r>
      <w:proofErr w:type="spellStart"/>
      <w:r>
        <w:rPr>
          <w:rFonts w:eastAsia="Times New Roman"/>
          <w:szCs w:val="24"/>
        </w:rPr>
        <w:t>Καμίνης</w:t>
      </w:r>
      <w:proofErr w:type="spellEnd"/>
      <w:r>
        <w:rPr>
          <w:rFonts w:eastAsia="Times New Roman"/>
          <w:szCs w:val="24"/>
        </w:rPr>
        <w:t xml:space="preserve">. </w:t>
      </w:r>
    </w:p>
    <w:p w14:paraId="7D38DAF5" w14:textId="77777777" w:rsidR="0056040B" w:rsidRDefault="008F3B9C">
      <w:pPr>
        <w:spacing w:after="0" w:line="600" w:lineRule="auto"/>
        <w:ind w:firstLine="720"/>
        <w:jc w:val="both"/>
        <w:rPr>
          <w:rFonts w:eastAsia="Times New Roman"/>
          <w:szCs w:val="24"/>
        </w:rPr>
      </w:pPr>
      <w:r>
        <w:rPr>
          <w:rFonts w:eastAsia="Times New Roman"/>
          <w:szCs w:val="24"/>
        </w:rPr>
        <w:t xml:space="preserve">Και πάμε τώρα στην ΕΡΤ. Και η ΕΡΤ μαγαζάκι είναι. Λοιπόν, ο 984 δεν δικαιούται να είναι ενημερωτικός, να παίζει τσιφτετέλια και η ΕΡΤ </w:t>
      </w:r>
      <w:proofErr w:type="spellStart"/>
      <w:r>
        <w:rPr>
          <w:rFonts w:eastAsia="Times New Roman"/>
          <w:szCs w:val="24"/>
        </w:rPr>
        <w:t>στρουμφάκια</w:t>
      </w:r>
      <w:proofErr w:type="spellEnd"/>
      <w:r>
        <w:rPr>
          <w:rFonts w:eastAsia="Times New Roman"/>
          <w:szCs w:val="24"/>
        </w:rPr>
        <w:t>, γιατί η ΕΡΤ δεν βλέπει ούτε τα συλλαλητήρια -δεν ξέρει και να με</w:t>
      </w:r>
      <w:r>
        <w:rPr>
          <w:rFonts w:eastAsia="Times New Roman"/>
          <w:szCs w:val="24"/>
        </w:rPr>
        <w:t xml:space="preserve">τράει κιόλας- και έχει κάποιες εκπομπές οι οποίες είναι «λιβανιστήρια». </w:t>
      </w:r>
    </w:p>
    <w:p w14:paraId="7D38DAF6" w14:textId="77777777" w:rsidR="0056040B" w:rsidRDefault="008F3B9C">
      <w:pPr>
        <w:spacing w:after="0" w:line="600" w:lineRule="auto"/>
        <w:ind w:firstLine="720"/>
        <w:jc w:val="both"/>
        <w:rPr>
          <w:rFonts w:eastAsia="Times New Roman"/>
          <w:szCs w:val="24"/>
        </w:rPr>
      </w:pPr>
      <w:r>
        <w:rPr>
          <w:rFonts w:eastAsia="Times New Roman"/>
          <w:szCs w:val="24"/>
        </w:rPr>
        <w:t xml:space="preserve">Να μπω στο κυρίως θέμα, λοιπόν. Η Ένωση Κεντρώων </w:t>
      </w:r>
      <w:proofErr w:type="spellStart"/>
      <w:r>
        <w:rPr>
          <w:rFonts w:eastAsia="Times New Roman"/>
          <w:szCs w:val="24"/>
        </w:rPr>
        <w:t>πρόσκειται</w:t>
      </w:r>
      <w:proofErr w:type="spellEnd"/>
      <w:r>
        <w:rPr>
          <w:rFonts w:eastAsia="Times New Roman"/>
          <w:szCs w:val="24"/>
        </w:rPr>
        <w:t xml:space="preserve"> εκ πεποιθήσεως θετικά σε κάθε πρωτοβουλία που βελτιώνει το διδακτικό σύστημα. Είναι γνωστή η λαϊκή ρήση –το είπε και προηγο</w:t>
      </w:r>
      <w:r>
        <w:rPr>
          <w:rFonts w:eastAsia="Times New Roman"/>
          <w:szCs w:val="24"/>
        </w:rPr>
        <w:t>ύμενα κάποιος συνάδελφος- «εκεί που ανοίγει ένα σχολείο, κλείνει μια φυλακή». Είμαστε υπέρ της μόρφωσης. Το ιδανικό θα ήταν και κάθε νομός να έχει και μ</w:t>
      </w:r>
      <w:r>
        <w:rPr>
          <w:rFonts w:eastAsia="Times New Roman"/>
          <w:szCs w:val="24"/>
        </w:rPr>
        <w:t>ί</w:t>
      </w:r>
      <w:r>
        <w:rPr>
          <w:rFonts w:eastAsia="Times New Roman"/>
          <w:szCs w:val="24"/>
        </w:rPr>
        <w:t xml:space="preserve">α </w:t>
      </w:r>
      <w:r>
        <w:rPr>
          <w:rFonts w:eastAsia="Times New Roman"/>
          <w:szCs w:val="24"/>
        </w:rPr>
        <w:t>σ</w:t>
      </w:r>
      <w:r>
        <w:rPr>
          <w:rFonts w:eastAsia="Times New Roman"/>
          <w:szCs w:val="24"/>
        </w:rPr>
        <w:t xml:space="preserve">χολή </w:t>
      </w:r>
      <w:r>
        <w:rPr>
          <w:rFonts w:eastAsia="Times New Roman"/>
          <w:szCs w:val="24"/>
        </w:rPr>
        <w:t>α</w:t>
      </w:r>
      <w:r>
        <w:rPr>
          <w:rFonts w:eastAsia="Times New Roman"/>
          <w:szCs w:val="24"/>
        </w:rPr>
        <w:t xml:space="preserve">νώτατη σαν το μοντέλο της Ιταλίας, που συγκεντρώνει πολλούς ξένους φοιτητές, οι οποίοι στην </w:t>
      </w:r>
      <w:r>
        <w:rPr>
          <w:rFonts w:eastAsia="Times New Roman"/>
          <w:szCs w:val="24"/>
        </w:rPr>
        <w:t>πορεία όταν πάνε στην πατρίδα τους, γίνονται πρέσβεις της κουλτούρας της Ιταλίας.</w:t>
      </w:r>
    </w:p>
    <w:p w14:paraId="7D38DAF7" w14:textId="77777777" w:rsidR="0056040B" w:rsidRDefault="008F3B9C">
      <w:pPr>
        <w:spacing w:after="0" w:line="600" w:lineRule="auto"/>
        <w:ind w:firstLine="720"/>
        <w:jc w:val="both"/>
        <w:rPr>
          <w:rFonts w:eastAsia="Times New Roman"/>
          <w:szCs w:val="24"/>
        </w:rPr>
      </w:pPr>
      <w:r>
        <w:rPr>
          <w:rFonts w:eastAsia="Times New Roman"/>
          <w:szCs w:val="24"/>
        </w:rPr>
        <w:t>Παρ’ όλο που σήμερα, όπως έχει εξελιχθεί η υπόθεση, δεν βρίσκει κάποιος εργασία αντιπροσωπευτική των σπουδών του, εδώ χρειάζεται η παρέμβαση της πολιτείας να οργανώνει, να κα</w:t>
      </w:r>
      <w:r>
        <w:rPr>
          <w:rFonts w:eastAsia="Times New Roman"/>
          <w:szCs w:val="24"/>
        </w:rPr>
        <w:t xml:space="preserve">θοδηγεί, να συμβουλεύει και να προβλέπει. </w:t>
      </w:r>
    </w:p>
    <w:p w14:paraId="7D38DAF8" w14:textId="77777777" w:rsidR="0056040B" w:rsidRDefault="008F3B9C">
      <w:pPr>
        <w:spacing w:after="0" w:line="600" w:lineRule="auto"/>
        <w:ind w:firstLine="720"/>
        <w:jc w:val="both"/>
        <w:rPr>
          <w:rFonts w:eastAsia="Times New Roman"/>
          <w:szCs w:val="24"/>
        </w:rPr>
      </w:pPr>
      <w:r>
        <w:rPr>
          <w:rFonts w:eastAsia="Times New Roman"/>
          <w:szCs w:val="24"/>
        </w:rPr>
        <w:t xml:space="preserve">Επί του προκειμένου, λοιπόν -όπως </w:t>
      </w:r>
      <w:proofErr w:type="spellStart"/>
      <w:r>
        <w:rPr>
          <w:rFonts w:eastAsia="Times New Roman"/>
          <w:szCs w:val="24"/>
        </w:rPr>
        <w:t>προείπα</w:t>
      </w:r>
      <w:proofErr w:type="spellEnd"/>
      <w:r>
        <w:rPr>
          <w:rFonts w:eastAsia="Times New Roman"/>
          <w:szCs w:val="24"/>
        </w:rPr>
        <w:t>- διακείμεθα θετικά, σαν κεντρική ιδέα βεβαίως αυτό να το λάβουμε.  Όμως, έχουμε να υποβάλουμε αντιρρήσεις και επιμέρους παρατηρήσεις που ελπίζουμε να γίνουν δεκτές από την</w:t>
      </w:r>
      <w:r>
        <w:rPr>
          <w:rFonts w:eastAsia="Times New Roman"/>
          <w:szCs w:val="24"/>
        </w:rPr>
        <w:t xml:space="preserve"> Κυβέρνηση, όπως έγιναν κάποιες προηγούμενες παρεμβάσεις της Ένωσης Κεντρώων και γι’ αυτό ευχαριστούμε την Κυβέρνηση που τις έκανε αποδεκτές. </w:t>
      </w:r>
    </w:p>
    <w:p w14:paraId="7D38DAF9"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Θα θέλαμε να θέσουμε προβληματισμούς, όπως τον προβληματισμό μας για τους μαθητές των ΕΠΑΛ Αττικής, οι οποίοι μέχ</w:t>
      </w:r>
      <w:r>
        <w:rPr>
          <w:rFonts w:eastAsia="Times New Roman"/>
          <w:szCs w:val="24"/>
        </w:rPr>
        <w:t xml:space="preserve">ρι σήμερα είχαν πρόσβαση σε ποσοστό 20% στα δύο ΤΕΙ Αττικής και τώρα θα περιοριστούν στο 5% στο υπό ίδρυση </w:t>
      </w:r>
      <w:r>
        <w:rPr>
          <w:rFonts w:eastAsia="Times New Roman"/>
          <w:szCs w:val="24"/>
        </w:rPr>
        <w:t>π</w:t>
      </w:r>
      <w:r>
        <w:rPr>
          <w:rFonts w:eastAsia="Times New Roman"/>
          <w:szCs w:val="24"/>
        </w:rPr>
        <w:t xml:space="preserve">ανεπιστήμιο. </w:t>
      </w:r>
    </w:p>
    <w:p w14:paraId="7D38DAFA"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Ως μαθητευόμενοι μάγοι μετατρέπετε τα ΤΕΙ σε ΑΕΙ και υπάρχει σ’ αυτό το νομοσχέδιο κάτι που μοιάζει απόλυτα ρουσφετολογικό. Συστήνετε </w:t>
      </w:r>
      <w:r>
        <w:rPr>
          <w:rFonts w:eastAsia="Times New Roman"/>
          <w:szCs w:val="24"/>
        </w:rPr>
        <w:t xml:space="preserve">επιτροπή δική σας με σκοπό η κρίση του εκπαιδευτικού προσωπικού να πραγματοποιείται από την επιτροπή σας και όχι από ανεξάρτητη επιτροπή του </w:t>
      </w:r>
      <w:r>
        <w:rPr>
          <w:rFonts w:eastAsia="Times New Roman"/>
          <w:szCs w:val="24"/>
        </w:rPr>
        <w:t>ι</w:t>
      </w:r>
      <w:r>
        <w:rPr>
          <w:rFonts w:eastAsia="Times New Roman"/>
          <w:szCs w:val="24"/>
        </w:rPr>
        <w:t xml:space="preserve">δρύματος. Θέλετε να επεμβαίνετε και να χειραγωγείτε ως συνήθως. </w:t>
      </w:r>
    </w:p>
    <w:p w14:paraId="7D38DAFB"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Βεβαίως παραπονείστε ότι σας κατηγορούμε για χειρ</w:t>
      </w:r>
      <w:r>
        <w:rPr>
          <w:rFonts w:eastAsia="Times New Roman"/>
          <w:szCs w:val="24"/>
        </w:rPr>
        <w:t>αγώγηση, για υπε</w:t>
      </w:r>
      <w:r>
        <w:rPr>
          <w:rFonts w:eastAsia="Times New Roman"/>
          <w:szCs w:val="24"/>
        </w:rPr>
        <w:t>ρ</w:t>
      </w:r>
      <w:r>
        <w:rPr>
          <w:rFonts w:eastAsia="Times New Roman"/>
          <w:szCs w:val="24"/>
        </w:rPr>
        <w:t>βατισμό, για πολλά και διάφορα. Τι συμβαίνει άραγε με τη χρηματοδότηση του ΕΛΙΔΕΚ; Τι σημαίνει η διάταξη της παραγράφου 15, σύμφωνα με την οποία με απόφασή σας θα προβαίνετε σε χρηματοδότηση ανεξάρτητα από την απόφαση ή τις προτάσεις επιστ</w:t>
      </w:r>
      <w:r>
        <w:rPr>
          <w:rFonts w:eastAsia="Times New Roman"/>
          <w:szCs w:val="24"/>
        </w:rPr>
        <w:t xml:space="preserve">ημονικού συμβουλίου; Μάλλον θέλετε να ελέγχετε μέσω των οικονομικών την κατάσταση και οι καλοί να αμείβονται καταλλήλως. </w:t>
      </w:r>
    </w:p>
    <w:p w14:paraId="7D38DAFC"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Πάω παρακάτω στη διάταξη της παραγράφου 9 του άρθρου 20 που προβλέπει παύση επιστημονικού μέλους του συμβουλίου με απόφαση του Υπουργο</w:t>
      </w:r>
      <w:r>
        <w:rPr>
          <w:rFonts w:eastAsia="Times New Roman"/>
          <w:szCs w:val="24"/>
        </w:rPr>
        <w:t xml:space="preserve">ύ, αρμοδιότητα που κανονικά θα είχε η γενική συνέλευση του </w:t>
      </w:r>
      <w:r>
        <w:rPr>
          <w:rFonts w:eastAsia="Times New Roman"/>
          <w:szCs w:val="24"/>
        </w:rPr>
        <w:t>ι</w:t>
      </w:r>
      <w:r>
        <w:rPr>
          <w:rFonts w:eastAsia="Times New Roman"/>
          <w:szCs w:val="24"/>
        </w:rPr>
        <w:t xml:space="preserve">δρύματος. </w:t>
      </w:r>
    </w:p>
    <w:p w14:paraId="7D38DAF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Καταργούνται, λοιπόν, τα δύο ΤΕΙ και κάνω το εξής λογικό ερώτημα: Αυτοί που βρίσκονται αυτή τη στιγμή εντός, οι φοιτούντες σήμερα, πρώτα απ’ όλα τι τίτλο σπουδών θα λάβουν; Υπάρχει κάπο</w:t>
      </w:r>
      <w:r>
        <w:rPr>
          <w:rFonts w:eastAsia="Times New Roman"/>
          <w:szCs w:val="24"/>
        </w:rPr>
        <w:t xml:space="preserve">ια πρόβλεψη; Θα πάρουν έναν αναβαθμισμένο τίτλο; </w:t>
      </w:r>
      <w:r>
        <w:rPr>
          <w:rFonts w:eastAsia="Times New Roman"/>
          <w:szCs w:val="24"/>
        </w:rPr>
        <w:t>Ε</w:t>
      </w:r>
      <w:r>
        <w:rPr>
          <w:rFonts w:eastAsia="Times New Roman"/>
          <w:szCs w:val="24"/>
        </w:rPr>
        <w:t xml:space="preserve">φόσον πάρουν αναβαθμισμένο τίτλο, τι θα ισχύει για τους προηγούμενους οι οποίοι αποφοίτησαν σε εποχές που θα έχουν τίτλο ΤΕΙ; </w:t>
      </w:r>
    </w:p>
    <w:p w14:paraId="7D38DAFE"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Υπάρχει, επίσης, η εύλογη ανησυχία των ήδη φοιτούντων με το άρθρο 13 που προβλέ</w:t>
      </w:r>
      <w:r>
        <w:rPr>
          <w:rFonts w:eastAsia="Times New Roman"/>
          <w:szCs w:val="24"/>
        </w:rPr>
        <w:t xml:space="preserve">πει μεταφορές τμημάτων. Θα υπάρξουν κάποια νέα κριτήρια; Θα γίνονται αυτόματα; Σήμερα κάποιες οικογένειες των φοιτούντων υποφέρουν από την υποχρέωση να διατηρούν δύο σπίτια, το ένα της οικογένειας και ένα άλλο σε άλλη πόλη, του φοιτητή. </w:t>
      </w:r>
    </w:p>
    <w:p w14:paraId="7D38DAF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Στις μεταγραφές επ</w:t>
      </w:r>
      <w:r>
        <w:rPr>
          <w:rFonts w:eastAsia="Times New Roman"/>
          <w:szCs w:val="24"/>
        </w:rPr>
        <w:t>ικεντρώνεται το ενδιαφέρον της Ένωσης Κεντρώων κι εδώ δεν έχουμε από την πλευρά της Κυβέρνησης μ</w:t>
      </w:r>
      <w:r>
        <w:rPr>
          <w:rFonts w:eastAsia="Times New Roman"/>
          <w:szCs w:val="24"/>
        </w:rPr>
        <w:t>ί</w:t>
      </w:r>
      <w:r>
        <w:rPr>
          <w:rFonts w:eastAsia="Times New Roman"/>
          <w:szCs w:val="24"/>
        </w:rPr>
        <w:t>α ικανοποιητική εξέλιξη. Παραμένει το 15% της ρύθμισης Μπαλτά. Υπάρχουν αβλεψίες και εύλογες αντιδράσεις. Τασσόμαστε θετικά στην τροπολογία με γενικό αριθμό 14</w:t>
      </w:r>
      <w:r>
        <w:rPr>
          <w:rFonts w:eastAsia="Times New Roman"/>
          <w:szCs w:val="24"/>
        </w:rPr>
        <w:t xml:space="preserve">82 και ειδικό 147 του εκλεκτού συναδέλφου κ. </w:t>
      </w:r>
      <w:proofErr w:type="spellStart"/>
      <w:r>
        <w:rPr>
          <w:rFonts w:eastAsia="Times New Roman"/>
          <w:szCs w:val="24"/>
        </w:rPr>
        <w:t>Κατσίκη</w:t>
      </w:r>
      <w:proofErr w:type="spellEnd"/>
      <w:r>
        <w:rPr>
          <w:rFonts w:eastAsia="Times New Roman"/>
          <w:szCs w:val="24"/>
        </w:rPr>
        <w:t xml:space="preserve">, αν θυμάμαι καλά, που αφορά την μεταγραφή ορφανών φοιτητών. </w:t>
      </w:r>
    </w:p>
    <w:p w14:paraId="7D38DB00"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Τα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προστατεύονται υπό την ασυλία ιδεών, όμως καταχρηστικά προσφέρεται ασυλία σε κάποιους παραχαράκτες, εμπόρους </w:t>
      </w:r>
      <w:r>
        <w:rPr>
          <w:rFonts w:eastAsia="Times New Roman"/>
          <w:szCs w:val="24"/>
        </w:rPr>
        <w:t xml:space="preserve">ναρκωτικών, παράνομους μετανάστες και πλήθος άλλων μη δικαιούμενων να κάνουν χρήση των ακαδημαϊκών χώρων και της ασυλίας. Κλείνετε τα μάτια σε καταλήψεις, σε επεισόδια. Υπάρχουν αλληλέγγυοι. </w:t>
      </w:r>
    </w:p>
    <w:p w14:paraId="7D38DB0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Αυτή τη στιγμή στην κοινή γνώμη το άσυλο μερικές φορές λειτουργε</w:t>
      </w:r>
      <w:r>
        <w:rPr>
          <w:rFonts w:eastAsia="Times New Roman"/>
          <w:szCs w:val="24"/>
        </w:rPr>
        <w:t xml:space="preserve">ί σαν άσυλο εγκληματιών. Αυτό, επειδή είναι πολύ σοβαρό θέμα, κατόπιν κοινής </w:t>
      </w:r>
      <w:proofErr w:type="spellStart"/>
      <w:r>
        <w:rPr>
          <w:rFonts w:eastAsia="Times New Roman"/>
          <w:szCs w:val="24"/>
        </w:rPr>
        <w:t>συναπόφασης</w:t>
      </w:r>
      <w:proofErr w:type="spellEnd"/>
      <w:r>
        <w:rPr>
          <w:rFonts w:eastAsia="Times New Roman"/>
          <w:szCs w:val="24"/>
        </w:rPr>
        <w:t xml:space="preserve"> των κομμάτων, πρέπει να το προσέξουμε και να δώσουμε κάποια λύση.</w:t>
      </w:r>
    </w:p>
    <w:p w14:paraId="7D38DB02"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Επ’ ευκαιρία, λοιπόν, της δημιουργίας του νέου ιδρύματος, θα μπορούσαμε να δώσουμε κάποιες λύσεις που</w:t>
      </w:r>
      <w:r>
        <w:rPr>
          <w:rFonts w:eastAsia="Times New Roman"/>
          <w:szCs w:val="24"/>
        </w:rPr>
        <w:t xml:space="preserve"> καρκινοβατούν. Οι πολίτες ανησυχούν σφόδρα ότι μαζί με την παιδεία στον νέο πανεπιστημιακό χώρο θα έλθει και η ανομία. </w:t>
      </w:r>
    </w:p>
    <w:p w14:paraId="7D38DB03"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Όσον αφορά τις δημιουργικές εργασίες, που μας δίνουν αρχικά μ</w:t>
      </w:r>
      <w:r>
        <w:rPr>
          <w:rFonts w:eastAsia="Times New Roman"/>
          <w:szCs w:val="24"/>
        </w:rPr>
        <w:t>ί</w:t>
      </w:r>
      <w:r>
        <w:rPr>
          <w:rFonts w:eastAsia="Times New Roman"/>
          <w:szCs w:val="24"/>
        </w:rPr>
        <w:t>α θετική αίσθηση, χρειαζόμαστε περισσότερες πληροφορίες σχετικά με την επ</w:t>
      </w:r>
      <w:r>
        <w:rPr>
          <w:rFonts w:eastAsia="Times New Roman"/>
          <w:szCs w:val="24"/>
        </w:rPr>
        <w:t xml:space="preserve">ιμορφωτική τους συμβολή. </w:t>
      </w:r>
    </w:p>
    <w:p w14:paraId="7D38DB04"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Θα αναφερθώ τώρα στο μεγάλο πρόβλημα που δημιουργείται σχετικά με τη δίχρονη υποχρεωτική προσχολική εκπαίδευση από την ηλικία των τεσσάρων ετών. Μην επαναλαμβάνω τα όσα έχουν πει οι προηγούμενοι </w:t>
      </w:r>
      <w:proofErr w:type="spellStart"/>
      <w:r>
        <w:rPr>
          <w:rFonts w:eastAsia="Times New Roman"/>
          <w:szCs w:val="24"/>
        </w:rPr>
        <w:t>ομιλήσαντες</w:t>
      </w:r>
      <w:proofErr w:type="spellEnd"/>
      <w:r>
        <w:rPr>
          <w:rFonts w:eastAsia="Times New Roman"/>
          <w:szCs w:val="24"/>
        </w:rPr>
        <w:t xml:space="preserve"> για τα οργανωτικά ζητήμ</w:t>
      </w:r>
      <w:r>
        <w:rPr>
          <w:rFonts w:eastAsia="Times New Roman"/>
          <w:szCs w:val="24"/>
        </w:rPr>
        <w:t xml:space="preserve">ατα που προκύπτουν. Πέραν των πρακτικών προβλημάτων, θα χρειαστούν περαιτέρω κονδύλια, γιατί ακόμα και το 30% που θα επιβαρύνονται οι δήμοι, είναι αδύνατον να θεωρηθεί σίγουρο ότι θα μπορούν να το καταβάλλουν. Η δε Ευρωπαϊκή Ένωση ήδη συμβάλλει με ποσοστό </w:t>
      </w:r>
      <w:r>
        <w:rPr>
          <w:rFonts w:eastAsia="Times New Roman"/>
          <w:szCs w:val="24"/>
        </w:rPr>
        <w:t>70%.</w:t>
      </w:r>
    </w:p>
    <w:p w14:paraId="7D38DB05"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Βεβαίως, έχουμε και κάποιες θετικές παρατηρήσεις, για να μη νομίζετε ότι εμείς κάνουμε τυφλή αντιπολίτευση.</w:t>
      </w:r>
    </w:p>
    <w:p w14:paraId="7D38DB06"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Παραδείγματος χάριν, στα σχολεία στις φυλακές θα βγαίνουν οι καλύτεροι και όχι οι χειρότεροι κρατούμενοι. Εδώ θα πρέπει να υπάρξει και κάποια μ</w:t>
      </w:r>
      <w:r>
        <w:rPr>
          <w:rFonts w:eastAsia="Times New Roman"/>
          <w:szCs w:val="24"/>
        </w:rPr>
        <w:t>έριμνα επαγγελματικού προσανατολισμού και επαγγελματικής απορρόφησης των αποφυλακισμένων.</w:t>
      </w:r>
    </w:p>
    <w:p w14:paraId="7D38DB07"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Με την ευκαιρία της ίδρυσης του Πανεπιστημίου της Δυτικής Αττικής και της κατάθεσης του παρόντος νομοσχεδίου, θα ήταν χρήσιμο να ήμασταν τολμηρότεροι στα ζητήματα παι</w:t>
      </w:r>
      <w:r>
        <w:rPr>
          <w:rFonts w:eastAsia="Times New Roman"/>
          <w:szCs w:val="24"/>
        </w:rPr>
        <w:t>δείας και επαγγελματικής απορρόφησης. Οι νέοι οι μορφωμένοι, δυστυχώς, φεύγουν κατά εκατοντάδες χιλιάδες στο εξωτερικό. Τους στερήσατε το όραμα, τα όνειρα για μια αξιοπρεπή διαβίωση, για μια αξιοπρεπή σταδιοδρομία. Τι να την κάνουν την εξειδίκευση, την περ</w:t>
      </w:r>
      <w:r>
        <w:rPr>
          <w:rFonts w:eastAsia="Times New Roman"/>
          <w:szCs w:val="24"/>
        </w:rPr>
        <w:t>αιτέρω επιμόρφωση; Τι να τα κάνουμε όλα αυτά, όταν δεν έχουμε τη δυνατότητα να απορροφήσουμε τους νέους επιστήμονες; Δεν είναι ανεξάρτητο θέμα η παιδεία από την επαγγελματική αξιοποίηση.</w:t>
      </w:r>
    </w:p>
    <w:p w14:paraId="7D38DB08"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Εδώ εισάγεται και ένας εύλογος προβληματισμός παράλληλα με την απορρό</w:t>
      </w:r>
      <w:r>
        <w:rPr>
          <w:rFonts w:eastAsia="Times New Roman"/>
          <w:szCs w:val="24"/>
        </w:rPr>
        <w:t>φηση των δύο ΤΕΙ Αττικής. Θα μπορούσε να γίνει αυτοδικαίως και συγχώνευση των ΤΕΙ Ανατολικής Μακεδονίας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Θράκης, που εδρεύει στην Καβάλα με το Δημοκρίτειο Πανεπιστήμιο Θράκης, πράγμα που προτείνουν πάρα πολλοί φορείς. </w:t>
      </w:r>
    </w:p>
    <w:p w14:paraId="7D38DB09"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Όμως, εδώ μιλάω για φορείς και εσείς</w:t>
      </w:r>
      <w:r>
        <w:rPr>
          <w:rFonts w:eastAsia="Times New Roman"/>
          <w:szCs w:val="24"/>
        </w:rPr>
        <w:t xml:space="preserve"> ήδη έχετε λάβει τις αποφάσεις σας. Τους ακούτε τους φορείς τιμής ένεκεν. Παραδείγματος χάριν, ο κ. Μήτκας της </w:t>
      </w:r>
      <w:r>
        <w:rPr>
          <w:rFonts w:eastAsia="Times New Roman"/>
          <w:szCs w:val="24"/>
        </w:rPr>
        <w:t>σ</w:t>
      </w:r>
      <w:r>
        <w:rPr>
          <w:rFonts w:eastAsia="Times New Roman"/>
          <w:szCs w:val="24"/>
        </w:rPr>
        <w:t xml:space="preserve">υνόδου των </w:t>
      </w:r>
      <w:r>
        <w:rPr>
          <w:rFonts w:eastAsia="Times New Roman"/>
          <w:szCs w:val="24"/>
        </w:rPr>
        <w:t>π</w:t>
      </w:r>
      <w:r>
        <w:rPr>
          <w:rFonts w:eastAsia="Times New Roman"/>
          <w:szCs w:val="24"/>
        </w:rPr>
        <w:t xml:space="preserve">ρυτάνεων μας είπε ότι η </w:t>
      </w:r>
      <w:r>
        <w:rPr>
          <w:rFonts w:eastAsia="Times New Roman"/>
          <w:szCs w:val="24"/>
        </w:rPr>
        <w:t>σ</w:t>
      </w:r>
      <w:r>
        <w:rPr>
          <w:rFonts w:eastAsia="Times New Roman"/>
          <w:szCs w:val="24"/>
        </w:rPr>
        <w:t xml:space="preserve">ύνοδος </w:t>
      </w:r>
      <w:r>
        <w:rPr>
          <w:rFonts w:eastAsia="Times New Roman"/>
          <w:szCs w:val="24"/>
        </w:rPr>
        <w:t>π</w:t>
      </w:r>
      <w:r>
        <w:rPr>
          <w:rFonts w:eastAsia="Times New Roman"/>
          <w:szCs w:val="24"/>
        </w:rPr>
        <w:t>ρυτάνεων ενημερώθηκε από τη σελίδα της δημόσιας διαβούλευσης, όταν αυτό το νομοσχέδιο ετέθη προς δι</w:t>
      </w:r>
      <w:r>
        <w:rPr>
          <w:rFonts w:eastAsia="Times New Roman"/>
          <w:szCs w:val="24"/>
        </w:rPr>
        <w:t xml:space="preserve">αβούλευση. Πριν δεν είχε καμμία ενημέρωση. </w:t>
      </w:r>
    </w:p>
    <w:p w14:paraId="7D38DB0A"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Μας γράφετε κανονικά, θα μπορούσαμε να πούμε, κύριε Υπουργέ, επί των υποδημάτων σας. Αυτή, λοιπόν, είναι η πρακτική σας. Τελειώνω με μ</w:t>
      </w:r>
      <w:r>
        <w:rPr>
          <w:rFonts w:eastAsia="Times New Roman"/>
          <w:szCs w:val="24"/>
        </w:rPr>
        <w:t>ί</w:t>
      </w:r>
      <w:r>
        <w:rPr>
          <w:rFonts w:eastAsia="Times New Roman"/>
          <w:szCs w:val="24"/>
        </w:rPr>
        <w:t xml:space="preserve">α άλλη παρατήρηση. </w:t>
      </w:r>
    </w:p>
    <w:p w14:paraId="7D38DB0B"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Συναντηθήκατε, κύριε Υπουργέ Παιδείας, πριν λίγες μέρες με φορείς της Ανατολικής Μακεδονίας και Θράκης, περιφρονώντας όλους τους Βουλευτές της Αντιπολίτευσης, καλώντας μόνο τους </w:t>
      </w:r>
      <w:proofErr w:type="spellStart"/>
      <w:r>
        <w:rPr>
          <w:rFonts w:eastAsia="Times New Roman"/>
          <w:szCs w:val="24"/>
        </w:rPr>
        <w:t>Συριζαίους</w:t>
      </w:r>
      <w:proofErr w:type="spellEnd"/>
      <w:r>
        <w:rPr>
          <w:rFonts w:eastAsia="Times New Roman"/>
          <w:szCs w:val="24"/>
        </w:rPr>
        <w:t xml:space="preserve"> Βουλευτές. </w:t>
      </w:r>
    </w:p>
    <w:p w14:paraId="7D38DB0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Υπάρχουν, όπως είπαμε, και θετικά. Όμως, η προχειρότητα</w:t>
      </w:r>
      <w:r>
        <w:rPr>
          <w:rFonts w:eastAsia="Times New Roman"/>
          <w:szCs w:val="24"/>
        </w:rPr>
        <w:t>, η αλαζονεία, η βεβαιότητα ότι έχετε το αλάθητο μας οδηγούν να ψηφίσουμε «παρών».</w:t>
      </w:r>
    </w:p>
    <w:p w14:paraId="7D38DB0D"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7D38DB0E" w14:textId="77777777" w:rsidR="0056040B" w:rsidRDefault="008F3B9C">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7D38DB0F"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7D38DB10"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Στύλιος</w:t>
      </w:r>
      <w:proofErr w:type="spellEnd"/>
      <w:r>
        <w:rPr>
          <w:rFonts w:eastAsia="Times New Roman"/>
          <w:szCs w:val="24"/>
        </w:rPr>
        <w:t xml:space="preserve"> από τη Νέα Δημοκρατία έχει τον </w:t>
      </w:r>
      <w:r>
        <w:rPr>
          <w:rFonts w:eastAsia="Times New Roman"/>
          <w:szCs w:val="24"/>
        </w:rPr>
        <w:t>λόγο.</w:t>
      </w:r>
    </w:p>
    <w:p w14:paraId="7D38DB11"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Κύριε Πρόεδρε, κυρίες και κύριοι συνάδελφοι,  κύριε Υπουργέ, παρουσιάζετε το σημερινό νομοσχέδιο ως μ</w:t>
      </w:r>
      <w:r>
        <w:rPr>
          <w:rFonts w:eastAsia="Times New Roman"/>
          <w:szCs w:val="24"/>
        </w:rPr>
        <w:t>ί</w:t>
      </w:r>
      <w:r>
        <w:rPr>
          <w:rFonts w:eastAsia="Times New Roman"/>
          <w:szCs w:val="24"/>
        </w:rPr>
        <w:t>α μεγάλη μεταρρύθμιση στον χώρο της τριτοβάθμιας εκπαίδευσης. Δυστυχώς, όμως, τα πράγματα δεν είναι έτσι για πολλούς και για διάφο</w:t>
      </w:r>
      <w:r>
        <w:rPr>
          <w:rFonts w:eastAsia="Times New Roman"/>
          <w:szCs w:val="24"/>
        </w:rPr>
        <w:t xml:space="preserve">ρους λόγους. </w:t>
      </w:r>
    </w:p>
    <w:p w14:paraId="7D38DB12"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Πρώτα απ’ όλα, το νομοσχέδιο είναι ένα συνονθύλευμα από τρία</w:t>
      </w:r>
      <w:r>
        <w:rPr>
          <w:rFonts w:eastAsia="Times New Roman"/>
          <w:szCs w:val="24"/>
        </w:rPr>
        <w:t xml:space="preserve"> </w:t>
      </w:r>
      <w:r>
        <w:rPr>
          <w:rFonts w:eastAsia="Times New Roman"/>
          <w:szCs w:val="24"/>
        </w:rPr>
        <w:t>- τέσσερα διαφορετικά πράγματα: Δημιουργία Πανεπιστημίου Δυτικής Αττικής, ρυθμίσεις για την επαγγελματική εκπαίδευση, για τα ΙΕΚ, ρυθμίσεις για την έρευνα, ρυθμίσεις για την προσχολ</w:t>
      </w:r>
      <w:r>
        <w:rPr>
          <w:rFonts w:eastAsia="Times New Roman"/>
          <w:szCs w:val="24"/>
        </w:rPr>
        <w:t>ική εκπαίδευση, γενικές διατάξεις, φωτογραφικές ρυθμίσεις, τακτοποιήσεις θεμάτων. Γενικά είναι λίγο απ’ όλα.</w:t>
      </w:r>
    </w:p>
    <w:p w14:paraId="7D38DB1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νομοθετείτε για τον ακαδημαϊκό χώρο, για την τριτοβάθμια εκπαίδευση, κομμάτι</w:t>
      </w:r>
      <w:r>
        <w:rPr>
          <w:rFonts w:eastAsia="Times New Roman" w:cs="Times New Roman"/>
          <w:szCs w:val="24"/>
        </w:rPr>
        <w:t xml:space="preserve"> </w:t>
      </w:r>
      <w:proofErr w:type="spellStart"/>
      <w:r>
        <w:rPr>
          <w:rFonts w:eastAsia="Times New Roman" w:cs="Times New Roman"/>
          <w:szCs w:val="24"/>
        </w:rPr>
        <w:t>κομμάτι</w:t>
      </w:r>
      <w:proofErr w:type="spellEnd"/>
      <w:r>
        <w:rPr>
          <w:rFonts w:eastAsia="Times New Roman" w:cs="Times New Roman"/>
          <w:szCs w:val="24"/>
        </w:rPr>
        <w:t>. Αντί να θεσμοθετήσετε σταθερούς κανόνε</w:t>
      </w:r>
      <w:r>
        <w:rPr>
          <w:rFonts w:eastAsia="Times New Roman" w:cs="Times New Roman"/>
          <w:szCs w:val="24"/>
        </w:rPr>
        <w:t>ς και όρους, εσείς ξεκινάτε τώρα από τα ΤΕΙ του κέντρου, που βρίσκονται στην Αθήνα, στην Αττική, θα προχωρήσετε στη συνέχεια στα υπόλοιπα ιδρύματα της χώρας, χωρίς να γνωρίζει κανείς τα επόμενα βήματά σας. Είναι η λογική του «βλέποντας και κάνοντας»!</w:t>
      </w:r>
    </w:p>
    <w:p w14:paraId="7D38DB1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Αγνοε</w:t>
      </w:r>
      <w:r>
        <w:rPr>
          <w:rFonts w:eastAsia="Times New Roman" w:cs="Times New Roman"/>
          <w:szCs w:val="24"/>
        </w:rPr>
        <w:t>ίτε την προσπάθεια που έχει γίνει όλα τα προηγούμενα χρόνια για τη δημιουργία του ενιαίου χώρου στην τριτοβάθμια εκπαίδευση, μία προσπάθεια που ξεκίνησε το 2001 και τα γερά θεμέλιά της μπήκαν επί Κυβερνήσεων της Νέας Δημοκρατίας με Υπουργό την κ</w:t>
      </w:r>
      <w:r>
        <w:rPr>
          <w:rFonts w:eastAsia="Times New Roman" w:cs="Times New Roman"/>
          <w:szCs w:val="24"/>
        </w:rPr>
        <w:t>.</w:t>
      </w:r>
      <w:r>
        <w:rPr>
          <w:rFonts w:eastAsia="Times New Roman" w:cs="Times New Roman"/>
          <w:szCs w:val="24"/>
        </w:rPr>
        <w:t xml:space="preserve"> Μαριέττα </w:t>
      </w:r>
      <w:r>
        <w:rPr>
          <w:rFonts w:eastAsia="Times New Roman" w:cs="Times New Roman"/>
          <w:szCs w:val="24"/>
        </w:rPr>
        <w:t xml:space="preserve">Γιαννάκου. Τότε που δημιουργήθηκε ο οδικός χάρτης για την </w:t>
      </w:r>
      <w:proofErr w:type="spellStart"/>
      <w:r>
        <w:rPr>
          <w:rFonts w:eastAsia="Times New Roman" w:cs="Times New Roman"/>
          <w:szCs w:val="24"/>
        </w:rPr>
        <w:t>ανωτατοποίηση</w:t>
      </w:r>
      <w:proofErr w:type="spellEnd"/>
      <w:r>
        <w:rPr>
          <w:rFonts w:eastAsia="Times New Roman" w:cs="Times New Roman"/>
          <w:szCs w:val="24"/>
        </w:rPr>
        <w:t xml:space="preserve"> των ΤΕΙ, με συγκεκριμένα και </w:t>
      </w:r>
      <w:proofErr w:type="spellStart"/>
      <w:r>
        <w:rPr>
          <w:rFonts w:eastAsia="Times New Roman" w:cs="Times New Roman"/>
          <w:szCs w:val="24"/>
        </w:rPr>
        <w:t>στοχευμένα</w:t>
      </w:r>
      <w:proofErr w:type="spellEnd"/>
      <w:r>
        <w:rPr>
          <w:rFonts w:eastAsia="Times New Roman" w:cs="Times New Roman"/>
          <w:szCs w:val="24"/>
        </w:rPr>
        <w:t xml:space="preserve"> βήματα. </w:t>
      </w:r>
    </w:p>
    <w:p w14:paraId="7D38DB1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τα επαγγελματικά δικαιώματα των πτυχιούχων σε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τμήματα σε πανεπιστήμια και σε ΤΕΙ, </w:t>
      </w:r>
      <w:r>
        <w:rPr>
          <w:rFonts w:eastAsia="Times New Roman" w:cs="Times New Roman"/>
          <w:szCs w:val="24"/>
        </w:rPr>
        <w:t>τη δημιουργία μεταπτυχιακών τμημάτων στα ΤΕΙ, τις κρίσεις για την εκλογή των εκπαιδευτικών του επιστημονικού προσωπικού των ΤΕΙ με βάση τα ίδια κριτήρια με αυτών των πανεπιστημίων.</w:t>
      </w:r>
    </w:p>
    <w:p w14:paraId="7D38DB1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Αυτός, λοιπόν, ο οδικός χάρτης υπήρχε και υπάρχει. Θα μπορούσατε να χτίσετε</w:t>
      </w:r>
      <w:r>
        <w:rPr>
          <w:rFonts w:eastAsia="Times New Roman" w:cs="Times New Roman"/>
          <w:szCs w:val="24"/>
        </w:rPr>
        <w:t xml:space="preserve"> πάνω σε αυτόν και να προχωρήσετε. Δυστυχώς, όμως, εσείς έρχεστε με την αλαζονεία του νεοφώτιστου και την αμετροέπειά σας, για να ανακαλύψετε για ακόμη μία φορά την Αμερική. </w:t>
      </w:r>
    </w:p>
    <w:p w14:paraId="7D38DB1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Εξαγγέλλετε το νέο πανεπιστήμιο, που θα προέλθει από τη συγχώνευση των δύο ΤΕΙ. Έ</w:t>
      </w:r>
      <w:r>
        <w:rPr>
          <w:rFonts w:eastAsia="Times New Roman" w:cs="Times New Roman"/>
          <w:szCs w:val="24"/>
        </w:rPr>
        <w:t>ρχεστε σε επαφή με τους τοπικούς δημάρχους και παίρνετε τη σύμφωνη γνώμη τους. Ρωτώ: Ποιος δήμαρχος θα έλεγε όχι στην ίδρυση ενός νέου πανεπιστημίου στην πόλη του; Υπάρχει κάποιος που θα έλεγε όχι;</w:t>
      </w:r>
    </w:p>
    <w:p w14:paraId="7D38DB1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Αγνοείτε την ακαδημαϊκή κοινότητα, που σας έχει θέσει σοβα</w:t>
      </w:r>
      <w:r>
        <w:rPr>
          <w:rFonts w:eastAsia="Times New Roman" w:cs="Times New Roman"/>
          <w:szCs w:val="24"/>
        </w:rPr>
        <w:t>ρά ερωτήματα για το εγχείρημά σας. Και σας λέω κι εγώ το εξής: Η ίδρυση ενός πανεπιστημίου, όπως γνωρίζετε, προϋποθέτει εκπόνηση μελετών σκοπιμότητας και βιωσιμότητας, κάτι που ορθώς ισχύει σήμερα στη νομοθεσία και το ίδιο το Υπουργείο απαιτεί για την ίδρυ</w:t>
      </w:r>
      <w:r>
        <w:rPr>
          <w:rFonts w:eastAsia="Times New Roman" w:cs="Times New Roman"/>
          <w:szCs w:val="24"/>
        </w:rPr>
        <w:t>ση νέων μεταπτυχιακών.</w:t>
      </w:r>
    </w:p>
    <w:p w14:paraId="7D38DB1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Δεύτερον, προβλέπεται η δημιουργία τμημάτων, χωρίς αξιολόγηση από θεσμοθετημένες ανεξάρτητες αρχές. Στην ουσία δεν διορθώνετε τίποτα. Δημιουργείτε νέες παθογένειες, νομοθετείτε σε προεκλογικό χρόνο. Ποιος ξέρει πότε θα είναι οι εκλογ</w:t>
      </w:r>
      <w:r>
        <w:rPr>
          <w:rFonts w:eastAsia="Times New Roman" w:cs="Times New Roman"/>
          <w:szCs w:val="24"/>
        </w:rPr>
        <w:t xml:space="preserve">ές; Τον Σεπτέμβριο του 2018, το 2019; Με την πολιτική που ακολουθείτε και την πόλωση μάλλον σύντομα. </w:t>
      </w:r>
      <w:r>
        <w:rPr>
          <w:rFonts w:eastAsia="Times New Roman" w:cs="Times New Roman"/>
          <w:szCs w:val="24"/>
        </w:rPr>
        <w:t>Ό</w:t>
      </w:r>
      <w:r>
        <w:rPr>
          <w:rFonts w:eastAsia="Times New Roman" w:cs="Times New Roman"/>
          <w:szCs w:val="24"/>
        </w:rPr>
        <w:t xml:space="preserve">λα αυτά, χωρίς σχέδιο, χωρίς μελέτη, χωρίς προοπτική. </w:t>
      </w:r>
    </w:p>
    <w:p w14:paraId="7D38DB1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Κλείνετε το μάτι σε τοπικά μικροσυμφέροντα και </w:t>
      </w:r>
      <w:proofErr w:type="spellStart"/>
      <w:r>
        <w:rPr>
          <w:rFonts w:eastAsia="Times New Roman" w:cs="Times New Roman"/>
          <w:szCs w:val="24"/>
        </w:rPr>
        <w:t>μικροσυντεχνίες</w:t>
      </w:r>
      <w:proofErr w:type="spellEnd"/>
      <w:r>
        <w:rPr>
          <w:rFonts w:eastAsia="Times New Roman" w:cs="Times New Roman"/>
          <w:szCs w:val="24"/>
        </w:rPr>
        <w:t xml:space="preserve"> και όλα αυτά καθώς αρνείστε να δείτε</w:t>
      </w:r>
      <w:r>
        <w:rPr>
          <w:rFonts w:eastAsia="Times New Roman" w:cs="Times New Roman"/>
          <w:szCs w:val="24"/>
        </w:rPr>
        <w:t xml:space="preserve"> τι έγινε στο παρελθόν, ποια βήματα ακολούθησαν οι προηγούμενες κυβερνήσεις, να κρατήσετε τα θετικά και να απορρίψετε τα αρνητικά, να περιγράψετε το σημερινό πρόβλημα και πάνω στην εμπειρία να δώσετε τις δικές σας κατευθύνσεις. </w:t>
      </w:r>
    </w:p>
    <w:p w14:paraId="7D38DB1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ι, επιτρέψτε μου να κάνω ορισμένες αναφορές σε επιμέρους άρθρα του νομοσχεδίου, που αποδεικνύουν την προχειρότητά του: Μειώνετε τα τμήματα από σαράντα δύο σε είκοσι έξι. Παράλληλα, μειώνετε τα εργαστηριακά μαθήματα προς όφελος των θεωρητικών. Να δούμε τι θ</w:t>
      </w:r>
      <w:r>
        <w:rPr>
          <w:rFonts w:eastAsia="Times New Roman" w:cs="Times New Roman"/>
          <w:szCs w:val="24"/>
        </w:rPr>
        <w:t xml:space="preserve">α ακολουθήσει στη συνέχεια. </w:t>
      </w:r>
    </w:p>
    <w:p w14:paraId="7D38DB1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Οι φοιτητές που θα εισάγονται στο νέο πανεπιστήμιο θα είναι λιγότεροι από αυτούς που εισάγονται μέχρι τώρα στα δύο ΤΕΙ. Εκτός εάν ισχύει διαφορετικά. Να μας το πείτε και να δεσμευτείτε. Για να καλύψετε αυτό το κενό, δημιουργείτ</w:t>
      </w:r>
      <w:r>
        <w:rPr>
          <w:rFonts w:eastAsia="Times New Roman" w:cs="Times New Roman"/>
          <w:szCs w:val="24"/>
        </w:rPr>
        <w:t xml:space="preserve">ε νέες κρατικές δομές, τα διετή κέντρα επαγγελματικής εκπαίδευσης. </w:t>
      </w:r>
    </w:p>
    <w:p w14:paraId="7D38DB1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Ερωτώ: Χρειάζονται; Γιατί υπάρχουν τα ΙΕΚ, που περιέχουν την επαγγελματική εκπαίδευση επιπέδου πέντε. Θέλετε να αναβαθμίσετε το πέμπτο επίπεδο; Πραγματοποιήστε το! Δεν σας εμποδίζει κανείς</w:t>
      </w:r>
      <w:r>
        <w:rPr>
          <w:rFonts w:eastAsia="Times New Roman" w:cs="Times New Roman"/>
          <w:szCs w:val="24"/>
        </w:rPr>
        <w:t xml:space="preserve">. </w:t>
      </w:r>
    </w:p>
    <w:p w14:paraId="7D38DB1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το νομοσχέδιο δημιουργείται μία άνευ προηγουμένου σύγχυση σε γονείς και μαθητές. Γιατί κάποιος να επιλέξει το ΙΕΚ, όταν υπάρχουν νέες διετείς δομές, τα κέντρα επαγγελματικής εκπαίδευσης, υπό την εποπτεία του πανεπιστημίου;</w:t>
      </w:r>
    </w:p>
    <w:p w14:paraId="7D38DB1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Πώς θα επιλεγεί αυτός που θ</w:t>
      </w:r>
      <w:r>
        <w:rPr>
          <w:rFonts w:eastAsia="Times New Roman" w:cs="Times New Roman"/>
          <w:szCs w:val="24"/>
        </w:rPr>
        <w:t xml:space="preserve">α πάει στα κέντρα επαγγελματικής εκπαίδευσης και πώς θα επιλεγεί αυτός που θα εγγραφεί στα ΙΕΚ; </w:t>
      </w:r>
    </w:p>
    <w:p w14:paraId="7D38DB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Σας ρώτησα και στην </w:t>
      </w:r>
      <w:r>
        <w:rPr>
          <w:rFonts w:eastAsia="Times New Roman" w:cs="Times New Roman"/>
          <w:szCs w:val="24"/>
        </w:rPr>
        <w:t>ε</w:t>
      </w:r>
      <w:r>
        <w:rPr>
          <w:rFonts w:eastAsia="Times New Roman" w:cs="Times New Roman"/>
          <w:szCs w:val="24"/>
        </w:rPr>
        <w:t xml:space="preserve">πιτροπή: Ο νέος θεσμός προβλέπεται από τη Συνθήκη της Μπολόνια; Δεν δώσατε απαντήσεις στις ερωτήσεις μας. </w:t>
      </w:r>
    </w:p>
    <w:p w14:paraId="7D38DB2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γιατί δημιουργεί</w:t>
      </w:r>
      <w:r>
        <w:rPr>
          <w:rFonts w:eastAsia="Times New Roman" w:cs="Times New Roman"/>
          <w:szCs w:val="24"/>
        </w:rPr>
        <w:t>τε νέες κρατικές δομές, αντί να αναβαθμίσετε τις ήδη υπάρχουσες των ΙΕΚ; Μήπως για να δημιουργήσετε μέσα από αυτές τις κρατικές δομές νέες στρατιές συμβασιούχων, επιτείνοντας την πολιτική τους ομηρία;</w:t>
      </w:r>
    </w:p>
    <w:p w14:paraId="7D38DB2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βρισκόμαστε ξανά στο</w:t>
      </w:r>
      <w:r>
        <w:rPr>
          <w:rFonts w:eastAsia="Times New Roman" w:cs="Times New Roman"/>
          <w:szCs w:val="24"/>
        </w:rPr>
        <w:t xml:space="preserve"> ίδιο έργο θεατές: Επέκταση του κράτους, μαζί με τις παθογένειες του παρελθόντος.</w:t>
      </w:r>
    </w:p>
    <w:p w14:paraId="7D38DB2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Αυτήν την πολιτική ως Κυβέρνηση ακολουθείτε παντού: Στη δημόσια διοίκηση, στους ελεγκτικούς μηχανισμούς, στην παιδεία, στο περιβάλλον. Λίγο παραπάνω κράτος. Δεν υπάρχει καμμί</w:t>
      </w:r>
      <w:r>
        <w:rPr>
          <w:rFonts w:eastAsia="Times New Roman" w:cs="Times New Roman"/>
          <w:szCs w:val="24"/>
        </w:rPr>
        <w:t xml:space="preserve">α αναφορά στο συγκεκριμένο νομοσχέδιο στη σύνδεση του </w:t>
      </w:r>
      <w:r>
        <w:rPr>
          <w:rFonts w:eastAsia="Times New Roman" w:cs="Times New Roman"/>
          <w:szCs w:val="24"/>
        </w:rPr>
        <w:t>π</w:t>
      </w:r>
      <w:r>
        <w:rPr>
          <w:rFonts w:eastAsia="Times New Roman" w:cs="Times New Roman"/>
          <w:szCs w:val="24"/>
        </w:rPr>
        <w:t>ανεπιστημίου με την παραγωγή, με την αγορά, τη βιομηχανία, την καινοτομία. Η πολιτική σας έχει αλλεργία με ό,τι έχει σχέση με την εξωστρέφεια. Πουθενά μέσα στο νομοσχέδιο ούτε στην αιτιολογική έκθεση η</w:t>
      </w:r>
      <w:r>
        <w:rPr>
          <w:rFonts w:eastAsia="Times New Roman" w:cs="Times New Roman"/>
          <w:szCs w:val="24"/>
        </w:rPr>
        <w:t xml:space="preserve"> λέξη εξωστρέφεια. Η ηγεσία του Υπουργείου Παιδείας έχει αποδείξει με τις πολιτικές της, σε όλες τις βαθμίδες της εκπαίδευσης, ότι τάσσεται υπέρ ενός ιδιότυπου απομονωτισμού, υπέρ του </w:t>
      </w:r>
      <w:proofErr w:type="spellStart"/>
      <w:r>
        <w:rPr>
          <w:rFonts w:eastAsia="Times New Roman" w:cs="Times New Roman"/>
          <w:szCs w:val="24"/>
        </w:rPr>
        <w:t>εξισωτισμού</w:t>
      </w:r>
      <w:proofErr w:type="spellEnd"/>
      <w:r>
        <w:rPr>
          <w:rFonts w:eastAsia="Times New Roman" w:cs="Times New Roman"/>
          <w:szCs w:val="24"/>
        </w:rPr>
        <w:t xml:space="preserve"> και της </w:t>
      </w:r>
      <w:proofErr w:type="spellStart"/>
      <w:r>
        <w:rPr>
          <w:rFonts w:eastAsia="Times New Roman" w:cs="Times New Roman"/>
          <w:szCs w:val="24"/>
        </w:rPr>
        <w:t>μετριοκρατίας</w:t>
      </w:r>
      <w:proofErr w:type="spellEnd"/>
      <w:r>
        <w:rPr>
          <w:rFonts w:eastAsia="Times New Roman" w:cs="Times New Roman"/>
          <w:szCs w:val="24"/>
        </w:rPr>
        <w:t xml:space="preserve">. </w:t>
      </w:r>
    </w:p>
    <w:p w14:paraId="7D38DB2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Ρωτώ, κύριε Υπουργέ, πώς θα επιλεγού</w:t>
      </w:r>
      <w:r>
        <w:rPr>
          <w:rFonts w:eastAsia="Times New Roman" w:cs="Times New Roman"/>
          <w:szCs w:val="24"/>
        </w:rPr>
        <w:t>ν οι νέες διοικήσεις; Γιατί θέλετε αυτό το προνόμιο αποκλειστικά για εσάς; Γιατί δεν μας λέτε -να ενημερώσετε τουλάχιστον, την Εθνική Αντιπροσωπεία- πώς θα συγκροτηθεί η νέα διοικούσα επιτροπή; Το κρατάτε κρυφό. Γιατί δεν λέτε ότι θα χρησιμοποιήσετε τις υπ</w:t>
      </w:r>
      <w:r>
        <w:rPr>
          <w:rFonts w:eastAsia="Times New Roman" w:cs="Times New Roman"/>
          <w:szCs w:val="24"/>
        </w:rPr>
        <w:t>άρχουσες αρχές, οι οποίες έχουν εκλεγεί στα ΤΕΙ; Γιατί δεν λέτε ότι θα χρησιμοποιήσετε την εμπειρία; Την αρχαιότητα; Πείτε μας κάτι. Το κρατάτε για σας αποκλειστικά.</w:t>
      </w:r>
    </w:p>
    <w:p w14:paraId="7D38DB2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θέλω να σας θυμίσω το εξής: Έχουμε ανεργία στους</w:t>
      </w:r>
      <w:r>
        <w:rPr>
          <w:rFonts w:eastAsia="Times New Roman" w:cs="Times New Roman"/>
          <w:szCs w:val="24"/>
        </w:rPr>
        <w:t xml:space="preserve"> νέους από ηλικία 23 ετών μέχρι 35 της τάξεως του 50%-55%. Την ίδια στιγμή, με στοιχεία του ΣΕΒ και με δημόσιες δηλώσεις των μελών του, δυσκολεύεται -λέει ο ΣΕΒ- να καλύψει κενές θέσεις εργασίας, εξαιτίας της έλλειψης κατάλληλου προσωπικού με επαγγελματικέ</w:t>
      </w:r>
      <w:r>
        <w:rPr>
          <w:rFonts w:eastAsia="Times New Roman" w:cs="Times New Roman"/>
          <w:szCs w:val="24"/>
        </w:rPr>
        <w:t>ς και τεχνικές δεξιότητες. Με λίγα λόγια, οι πτυχιούχοι μας δεν μπορούν να ανταποκριθούν στις ανάγκες των καιρών. Το ζει η κάθε ελληνική οικογένεια με την ανεργία που έχει.</w:t>
      </w:r>
    </w:p>
    <w:p w14:paraId="7D38DB2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σας ανησυχεί το πρόβλημα αυτό; Σας προβληματίζει; Γνωρίζετε ότι πολλ</w:t>
      </w:r>
      <w:r>
        <w:rPr>
          <w:rFonts w:eastAsia="Times New Roman" w:cs="Times New Roman"/>
          <w:szCs w:val="24"/>
        </w:rPr>
        <w:t>ές από τις ειδικότητες και τα επαγγέλματα του σήμερα δεν θα υπάρχουν σε δέκα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δεκαπέντε χρόνια, λόγω της τέταρτης βιομηχανικής επανάστασης; Στα αναπτυξιακά συνέδρια, κύριε Υπουργέ, που οργανώνετε κάθε τόσο ο Πρωθυπουργός εξαγγέλλει και μ</w:t>
      </w:r>
      <w:r>
        <w:rPr>
          <w:rFonts w:eastAsia="Times New Roman" w:cs="Times New Roman"/>
          <w:szCs w:val="24"/>
        </w:rPr>
        <w:t>ί</w:t>
      </w:r>
      <w:r>
        <w:rPr>
          <w:rFonts w:eastAsia="Times New Roman" w:cs="Times New Roman"/>
          <w:szCs w:val="24"/>
        </w:rPr>
        <w:t>α σχολή. Τώρα ένα</w:t>
      </w:r>
      <w:r>
        <w:rPr>
          <w:rFonts w:eastAsia="Times New Roman" w:cs="Times New Roman"/>
          <w:szCs w:val="24"/>
        </w:rPr>
        <w:t xml:space="preserve"> νέο τμήμα, αύριο ένα νέο πανεπιστήμιο. Γιατί όχι και άλλα πανεπιστήμια; Καλά να είμαστε. Εξάλλου μπορούν να γίνουν. Ποια είναι η προστιθέμενη αξία όλων αυτών;</w:t>
      </w:r>
    </w:p>
    <w:p w14:paraId="7D38DB2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είναι κατώτερη των περιστάσεων. Λειτουργεί πελατειακά,</w:t>
      </w:r>
      <w:r>
        <w:rPr>
          <w:rFonts w:eastAsia="Times New Roman" w:cs="Times New Roman"/>
          <w:szCs w:val="24"/>
        </w:rPr>
        <w:t xml:space="preserve"> ψηφοθηρικά, χωρίς σχέδιο, προοπτική, χωρίς συναίσθηση των προκλήσεων και των απαιτήσεων των καιρών.</w:t>
      </w:r>
    </w:p>
    <w:p w14:paraId="7D38DB2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D38DB29" w14:textId="77777777" w:rsidR="0056040B" w:rsidRDefault="008F3B9C">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B2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7D38DB2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κ. </w:t>
      </w:r>
      <w:proofErr w:type="spellStart"/>
      <w:r>
        <w:rPr>
          <w:rFonts w:eastAsia="Times New Roman" w:cs="Times New Roman"/>
          <w:szCs w:val="24"/>
        </w:rPr>
        <w:t>Ριζούλης</w:t>
      </w:r>
      <w:proofErr w:type="spellEnd"/>
      <w:r>
        <w:rPr>
          <w:rFonts w:eastAsia="Times New Roman" w:cs="Times New Roman"/>
          <w:szCs w:val="24"/>
        </w:rPr>
        <w:t>.</w:t>
      </w:r>
    </w:p>
    <w:p w14:paraId="7D38DB2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κύριε Πρόεδρε.</w:t>
      </w:r>
    </w:p>
    <w:p w14:paraId="7D38DB2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Πριν μπω στο νομοσχέδιο και πω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τρία σύντομα και περιληπτικά πράγματα, ήθελα να πω τα εξής: Ο κ. Μητσοτάκης ήλθε και μίλησε εδώ και πολύ καλά έκανε. Μέσα από την ομιλία του καταδίκασε την επίθ</w:t>
      </w:r>
      <w:r>
        <w:rPr>
          <w:rFonts w:eastAsia="Times New Roman" w:cs="Times New Roman"/>
          <w:szCs w:val="24"/>
        </w:rPr>
        <w:t xml:space="preserve">εση στο σπίτι του κ. </w:t>
      </w:r>
      <w:proofErr w:type="spellStart"/>
      <w:r>
        <w:rPr>
          <w:rFonts w:eastAsia="Times New Roman" w:cs="Times New Roman"/>
          <w:szCs w:val="24"/>
        </w:rPr>
        <w:t>Παπαδήμου</w:t>
      </w:r>
      <w:proofErr w:type="spellEnd"/>
      <w:r>
        <w:rPr>
          <w:rFonts w:eastAsia="Times New Roman" w:cs="Times New Roman"/>
          <w:szCs w:val="24"/>
        </w:rPr>
        <w:t xml:space="preserve">. Ως Αρχηγός της Αξιωματικής Αντιπολίτευσης, όμως, εκτός από την επίθεση στο σπίτι του κ. </w:t>
      </w:r>
      <w:proofErr w:type="spellStart"/>
      <w:r>
        <w:rPr>
          <w:rFonts w:eastAsia="Times New Roman" w:cs="Times New Roman"/>
          <w:szCs w:val="24"/>
        </w:rPr>
        <w:t>Παπαδήμου</w:t>
      </w:r>
      <w:proofErr w:type="spellEnd"/>
      <w:r>
        <w:rPr>
          <w:rFonts w:eastAsia="Times New Roman" w:cs="Times New Roman"/>
          <w:szCs w:val="24"/>
        </w:rPr>
        <w:t>, αφού είχε την ευκαιρία να καταδικάζει βίαιες ενέργειες, θα μπορούσε να πει και δυο λόγια για τον ξυλοδαρμό, που έγινε προχτές</w:t>
      </w:r>
      <w:r>
        <w:rPr>
          <w:rFonts w:eastAsia="Times New Roman" w:cs="Times New Roman"/>
          <w:szCs w:val="24"/>
        </w:rPr>
        <w:t xml:space="preserve"> από ανθρώπους που φώναζαν «αίμα, Χρυσή Αυγή» και ξυλοκόπησαν τη δικηγόρο της οικογένειας Φύσσα. Αυτή η βία, όμως, μάλλον τον αφήνει αδιάφορο. Γιατί τον αφήνει αδιάφορο; </w:t>
      </w:r>
    </w:p>
    <w:p w14:paraId="7D38DB2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αφήνει αδιάφορο, γιατί θα καταδίκαζε πριν από λίγο καιρό αυτούς τους οποίους με «</w:t>
      </w:r>
      <w:proofErr w:type="spellStart"/>
      <w:r>
        <w:rPr>
          <w:rFonts w:eastAsia="Times New Roman" w:cs="Times New Roman"/>
          <w:szCs w:val="24"/>
        </w:rPr>
        <w:t>κουτσαβακισμούς</w:t>
      </w:r>
      <w:proofErr w:type="spellEnd"/>
      <w:r>
        <w:rPr>
          <w:rFonts w:eastAsia="Times New Roman" w:cs="Times New Roman"/>
          <w:szCs w:val="24"/>
        </w:rPr>
        <w:t xml:space="preserve">» απειλούν για «γδαρσίματα» τους «εκδοροσφαγείς», όπως αποκάλεσε μέλος της παράταξης σας, και για «τσακίσματα ποδιών». Αυτή η φρασεολογία όμως, οδηγεί τα τάγματα να ξυπνήσουν ξανά, γιατί -να το πω έτσι ευθαρσώς- βλέπουν από έναν χώρο ανοχή. </w:t>
      </w:r>
      <w:r>
        <w:rPr>
          <w:rFonts w:eastAsia="Times New Roman" w:cs="Times New Roman"/>
          <w:szCs w:val="24"/>
        </w:rPr>
        <w:t xml:space="preserve">Εκεί όμως δεν έχουμε βία, δεν μας ενδιαφέρει αυτό. </w:t>
      </w:r>
    </w:p>
    <w:p w14:paraId="7D38DB2F" w14:textId="77777777" w:rsidR="0056040B" w:rsidRDefault="008F3B9C">
      <w:pPr>
        <w:tabs>
          <w:tab w:val="left" w:pos="3642"/>
          <w:tab w:val="center" w:pos="4753"/>
          <w:tab w:val="left" w:pos="6214"/>
        </w:tabs>
        <w:spacing w:after="0" w:line="600" w:lineRule="auto"/>
        <w:ind w:firstLine="720"/>
        <w:jc w:val="both"/>
        <w:rPr>
          <w:rFonts w:eastAsia="Times New Roman"/>
          <w:szCs w:val="24"/>
        </w:rPr>
      </w:pPr>
      <w:r>
        <w:rPr>
          <w:rFonts w:eastAsia="Times New Roman" w:cs="Times New Roman"/>
          <w:szCs w:val="24"/>
        </w:rPr>
        <w:t xml:space="preserve">Επί του νομοσχεδίου: Ο κύριος Υπουργός, ο κ. </w:t>
      </w:r>
      <w:proofErr w:type="spellStart"/>
      <w:r>
        <w:rPr>
          <w:rFonts w:eastAsia="Times New Roman" w:cs="Times New Roman"/>
          <w:szCs w:val="24"/>
        </w:rPr>
        <w:t>Γαβρόγλου</w:t>
      </w:r>
      <w:proofErr w:type="spellEnd"/>
      <w:r>
        <w:rPr>
          <w:rFonts w:eastAsia="Times New Roman" w:cs="Times New Roman"/>
          <w:szCs w:val="24"/>
        </w:rPr>
        <w:t>, έχει μ</w:t>
      </w:r>
      <w:r>
        <w:rPr>
          <w:rFonts w:eastAsia="Times New Roman" w:cs="Times New Roman"/>
          <w:szCs w:val="24"/>
        </w:rPr>
        <w:t>ί</w:t>
      </w:r>
      <w:r>
        <w:rPr>
          <w:rFonts w:eastAsia="Times New Roman" w:cs="Times New Roman"/>
          <w:szCs w:val="24"/>
        </w:rPr>
        <w:t>α μεγάλη επιτυχία με το νομοσχέδιο και μια μεγάλη αποτυχία. Η επιτυχία του ήταν ότι σχεδόν όλοι, νομίζω, συμφωνούν ότι χρειάζεται μεταρρύθμισ</w:t>
      </w:r>
      <w:r>
        <w:rPr>
          <w:rFonts w:eastAsia="Times New Roman" w:cs="Times New Roman"/>
          <w:szCs w:val="24"/>
        </w:rPr>
        <w:t xml:space="preserve">η. Αυτό το πράγμα δεν πάει άλλο. Βέβαια, δεν το ψηφίζει κανείς, απ’ ό,τι καταλαβαίνω, γιατί δεν το κάνουμε καλά. </w:t>
      </w:r>
      <w:r>
        <w:rPr>
          <w:rFonts w:eastAsia="Times New Roman" w:cs="Times New Roman"/>
          <w:szCs w:val="24"/>
        </w:rPr>
        <w:t>Μ</w:t>
      </w:r>
      <w:r>
        <w:rPr>
          <w:rFonts w:eastAsia="Times New Roman" w:cs="Times New Roman"/>
          <w:szCs w:val="24"/>
        </w:rPr>
        <w:t xml:space="preserve">άλιστα και ο κ. </w:t>
      </w:r>
      <w:proofErr w:type="spellStart"/>
      <w:r>
        <w:rPr>
          <w:rFonts w:eastAsia="Times New Roman" w:cs="Times New Roman"/>
          <w:szCs w:val="24"/>
        </w:rPr>
        <w:t>Στύλιος</w:t>
      </w:r>
      <w:proofErr w:type="spellEnd"/>
      <w:r>
        <w:rPr>
          <w:rFonts w:eastAsia="Times New Roman" w:cs="Times New Roman"/>
          <w:szCs w:val="24"/>
        </w:rPr>
        <w:t xml:space="preserve"> ρώτησε τι γίνεται με τις σχολές, λέγοντας ότι ιδρύονται σχολές. Μα το πρόβλημα στα ΤΕΙ, ειδικά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κπαιδευτικ</w:t>
      </w:r>
      <w:r>
        <w:rPr>
          <w:rFonts w:eastAsia="Times New Roman" w:cs="Times New Roman"/>
          <w:szCs w:val="24"/>
        </w:rPr>
        <w:t xml:space="preserve">ά </w:t>
      </w:r>
      <w:r>
        <w:rPr>
          <w:rFonts w:eastAsia="Times New Roman" w:cs="Times New Roman"/>
          <w:szCs w:val="24"/>
        </w:rPr>
        <w:t>ι</w:t>
      </w:r>
      <w:r>
        <w:rPr>
          <w:rFonts w:eastAsia="Times New Roman" w:cs="Times New Roman"/>
          <w:szCs w:val="24"/>
        </w:rPr>
        <w:t xml:space="preserve">δρύματα όλο το προηγούμενο διάστημα, κύριε </w:t>
      </w:r>
      <w:proofErr w:type="spellStart"/>
      <w:r>
        <w:rPr>
          <w:rFonts w:eastAsia="Times New Roman" w:cs="Times New Roman"/>
          <w:szCs w:val="24"/>
        </w:rPr>
        <w:t>Στύλιο</w:t>
      </w:r>
      <w:proofErr w:type="spellEnd"/>
      <w:r>
        <w:rPr>
          <w:rFonts w:eastAsia="Times New Roman" w:cs="Times New Roman"/>
          <w:szCs w:val="24"/>
        </w:rPr>
        <w:t>, αυτό ήταν. Δηλαδή, ότι έχουν ιδρυθεί δεκάδες εκατοντάδες σχολές σε όλη την Ελλάδα, οι περισσότερες χωρίς επαγγελματικά δικαιώματα.</w:t>
      </w:r>
    </w:p>
    <w:p w14:paraId="7D38DB30"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Το είπα και στην </w:t>
      </w:r>
      <w:r>
        <w:rPr>
          <w:rFonts w:eastAsia="Times New Roman" w:cs="Times New Roman"/>
        </w:rPr>
        <w:t>ε</w:t>
      </w:r>
      <w:r>
        <w:rPr>
          <w:rFonts w:eastAsia="Times New Roman" w:cs="Times New Roman"/>
        </w:rPr>
        <w:t>πιτροπή. Αν διαβάσουμε τον τίτλο ορισμένων από αυτές,</w:t>
      </w:r>
      <w:r>
        <w:rPr>
          <w:rFonts w:eastAsia="Times New Roman" w:cs="Times New Roman"/>
        </w:rPr>
        <w:t xml:space="preserve"> δεν θα καταλάβουμε τι κάνουν αυτοί οι άνθρωποι. Αυτό δεν συμβαίνει μόνο στα ΤΕΙ. Προβλήματα στα επαγγελματικά δικαιώματα έχουμε και στα ΑΕΙ. Υπάρχουν κλάδοι στα ΑΕΙ, που εμπλέκονται με τα ΤΕΙ, που δεν έχουν επαγγελματικά δικαιώματα. </w:t>
      </w:r>
    </w:p>
    <w:p w14:paraId="7D38DB31" w14:textId="77777777" w:rsidR="0056040B" w:rsidRDefault="008F3B9C">
      <w:pPr>
        <w:spacing w:after="0" w:line="600" w:lineRule="auto"/>
        <w:ind w:firstLine="720"/>
        <w:jc w:val="both"/>
        <w:rPr>
          <w:rFonts w:eastAsia="Times New Roman" w:cs="Times New Roman"/>
        </w:rPr>
      </w:pPr>
      <w:r>
        <w:rPr>
          <w:rFonts w:eastAsia="Times New Roman" w:cs="Times New Roman"/>
        </w:rPr>
        <w:t>Το εκπληκτικό είναι β</w:t>
      </w:r>
      <w:r>
        <w:rPr>
          <w:rFonts w:eastAsia="Times New Roman" w:cs="Times New Roman"/>
        </w:rPr>
        <w:t>έβαια ότι με κάποιο τρόπο η Αξιωματική Αντιπολίτευση τα γνωρίζει όλα και αν τυχόν ήταν σήμερα εδώ, ως κυβέρνηση, θα είχε κάνει τα πάντα. Άφησε για δεκαετίες όλο αυτό το σύστημα των σχολών σε κάθε χωριό, όπως λέγαμε. Όχι μόνο η Αξιωματική Αντιπολίτευση, η Ν</w:t>
      </w:r>
      <w:r>
        <w:rPr>
          <w:rFonts w:eastAsia="Times New Roman" w:cs="Times New Roman"/>
        </w:rPr>
        <w:t>έα Δημοκρατία άφησε να βγαίνουν παιδιά που δεν έχουν επαγγελματικά δικαιώματα και τώρα που έρχεται μ</w:t>
      </w:r>
      <w:r>
        <w:rPr>
          <w:rFonts w:eastAsia="Times New Roman" w:cs="Times New Roman"/>
        </w:rPr>
        <w:t>ί</w:t>
      </w:r>
      <w:r>
        <w:rPr>
          <w:rFonts w:eastAsia="Times New Roman" w:cs="Times New Roman"/>
        </w:rPr>
        <w:t xml:space="preserve">α μεταρρύθμιση, λέτε ότι εσείς έχετε τον καλύτερο τρόπο για να το λύσετε. </w:t>
      </w:r>
    </w:p>
    <w:p w14:paraId="7D38DB32" w14:textId="77777777" w:rsidR="0056040B" w:rsidRDefault="008F3B9C">
      <w:pPr>
        <w:spacing w:after="0" w:line="600" w:lineRule="auto"/>
        <w:ind w:firstLine="720"/>
        <w:jc w:val="both"/>
        <w:rPr>
          <w:rFonts w:eastAsia="Times New Roman" w:cs="Times New Roman"/>
        </w:rPr>
      </w:pPr>
      <w:r>
        <w:rPr>
          <w:rFonts w:eastAsia="Times New Roman" w:cs="Times New Roman"/>
        </w:rPr>
        <w:t>Προφανώς το νομοσχέδιο έχει προβλήματα και το θέμα των επαγγελματικών δικαιωμάτω</w:t>
      </w:r>
      <w:r>
        <w:rPr>
          <w:rFonts w:eastAsia="Times New Roman" w:cs="Times New Roman"/>
        </w:rPr>
        <w:t xml:space="preserve">ν –να το πούμε- δεν λύνεται με το παρόν νομοσχέδιο. Όμως εντέχνως ξεχνάμε εδώ μέσα ότι ο Υπουργός λέει –το είπε και στην </w:t>
      </w:r>
      <w:r>
        <w:rPr>
          <w:rFonts w:eastAsia="Times New Roman" w:cs="Times New Roman"/>
        </w:rPr>
        <w:t>ε</w:t>
      </w:r>
      <w:r>
        <w:rPr>
          <w:rFonts w:eastAsia="Times New Roman" w:cs="Times New Roman"/>
        </w:rPr>
        <w:t>πιτροπή- πως αυτή η διαδικασία, που χρόνιζε εδώ και δεκαετίες, συνεχίζεται με τους φορείς και κάποια στιγμή –δεν είναι εύκολο- όλο αυτ</w:t>
      </w:r>
      <w:r>
        <w:rPr>
          <w:rFonts w:eastAsia="Times New Roman" w:cs="Times New Roman"/>
        </w:rPr>
        <w:t xml:space="preserve">ό το μπλεγμένο τοπίο των επαγγελματικών δικαιωμάτων θα λυθεί. </w:t>
      </w:r>
    </w:p>
    <w:p w14:paraId="7D38DB33" w14:textId="77777777" w:rsidR="0056040B" w:rsidRDefault="008F3B9C">
      <w:pPr>
        <w:spacing w:after="0" w:line="600" w:lineRule="auto"/>
        <w:ind w:firstLine="720"/>
        <w:jc w:val="both"/>
        <w:rPr>
          <w:rFonts w:eastAsia="Times New Roman" w:cs="Times New Roman"/>
        </w:rPr>
      </w:pPr>
      <w:r>
        <w:rPr>
          <w:rFonts w:eastAsia="Times New Roman" w:cs="Times New Roman"/>
        </w:rPr>
        <w:t>Όμως η κατεύθυνση είναι μέσα σε σύντομο χρονικό διάστημα να μπουν αυτοί οι κανόνες οι οποίοι και θα δίνουν στα παιδιά πραγματικά επαγγελματικά δικαιώματα όταν θα βγαίνουν από τις σχολές, αλλά θ</w:t>
      </w:r>
      <w:r>
        <w:rPr>
          <w:rFonts w:eastAsia="Times New Roman" w:cs="Times New Roman"/>
        </w:rPr>
        <w:t xml:space="preserve">α λύνουν και τα προβλήματα που βάζετε εσείς, δηλαδή τα προβλήματα των ΤΕΙ σε σχέση με αυτά που </w:t>
      </w:r>
      <w:proofErr w:type="spellStart"/>
      <w:r>
        <w:rPr>
          <w:rFonts w:eastAsia="Times New Roman" w:cs="Times New Roman"/>
        </w:rPr>
        <w:t>ανωτατοποιούνται</w:t>
      </w:r>
      <w:proofErr w:type="spellEnd"/>
      <w:r>
        <w:rPr>
          <w:rFonts w:eastAsia="Times New Roman" w:cs="Times New Roman"/>
        </w:rPr>
        <w:t>, τι θα γίνει με τα μεταπτυχιακά τους κ.λπ..</w:t>
      </w:r>
    </w:p>
    <w:p w14:paraId="7D38DB34" w14:textId="77777777" w:rsidR="0056040B" w:rsidRDefault="008F3B9C">
      <w:pPr>
        <w:spacing w:after="0" w:line="600" w:lineRule="auto"/>
        <w:ind w:firstLine="720"/>
        <w:jc w:val="both"/>
        <w:rPr>
          <w:rFonts w:eastAsia="Times New Roman" w:cs="Times New Roman"/>
        </w:rPr>
      </w:pPr>
      <w:r>
        <w:rPr>
          <w:rFonts w:eastAsia="Times New Roman" w:cs="Times New Roman"/>
        </w:rPr>
        <w:t>Εδώ κάνω μ</w:t>
      </w:r>
      <w:r>
        <w:rPr>
          <w:rFonts w:eastAsia="Times New Roman" w:cs="Times New Roman"/>
        </w:rPr>
        <w:t>ί</w:t>
      </w:r>
      <w:r>
        <w:rPr>
          <w:rFonts w:eastAsia="Times New Roman" w:cs="Times New Roman"/>
        </w:rPr>
        <w:t>α παρένθεση. Κύριε Υπουργέ, είπατε κάτι που νομίζω ότι είναι λάθος. Είπατε ότι δεν μπορεί</w:t>
      </w:r>
      <w:r>
        <w:rPr>
          <w:rFonts w:eastAsia="Times New Roman" w:cs="Times New Roman"/>
        </w:rPr>
        <w:t xml:space="preserve"> μ</w:t>
      </w:r>
      <w:r>
        <w:rPr>
          <w:rFonts w:eastAsia="Times New Roman" w:cs="Times New Roman"/>
        </w:rPr>
        <w:t>ί</w:t>
      </w:r>
      <w:r>
        <w:rPr>
          <w:rFonts w:eastAsia="Times New Roman" w:cs="Times New Roman"/>
        </w:rPr>
        <w:t xml:space="preserve">α κυβέρνηση να κλείνει τα μάτια της σε ένα πρόβλημα όπως αυτό που έχει να κάνει με τις μεταγραφές, δηλαδή με τα αδέλφια που σπουδάζουν σε διαφορετικές πόλεις ή ακόμα και αυτό των οικογενειών με πολύ χαμηλά εισοδήματα που, όπως είπαμε και στην </w:t>
      </w:r>
      <w:r>
        <w:rPr>
          <w:rFonts w:eastAsia="Times New Roman" w:cs="Times New Roman"/>
        </w:rPr>
        <w:t>ε</w:t>
      </w:r>
      <w:r>
        <w:rPr>
          <w:rFonts w:eastAsia="Times New Roman" w:cs="Times New Roman"/>
        </w:rPr>
        <w:t xml:space="preserve">πιτροπή, </w:t>
      </w:r>
      <w:r>
        <w:rPr>
          <w:rFonts w:eastAsia="Times New Roman" w:cs="Times New Roman"/>
        </w:rPr>
        <w:t xml:space="preserve">είναι κάτι που θα δούμε μετά, από τον Σεπτέμβριο. </w:t>
      </w:r>
    </w:p>
    <w:p w14:paraId="7D38DB35" w14:textId="77777777" w:rsidR="0056040B" w:rsidRDefault="008F3B9C">
      <w:pPr>
        <w:spacing w:after="0" w:line="600" w:lineRule="auto"/>
        <w:ind w:firstLine="720"/>
        <w:jc w:val="both"/>
        <w:rPr>
          <w:rFonts w:eastAsia="Times New Roman" w:cs="Times New Roman"/>
        </w:rPr>
      </w:pPr>
      <w:r>
        <w:rPr>
          <w:rFonts w:eastAsia="Times New Roman" w:cs="Times New Roman"/>
        </w:rPr>
        <w:t>Το λάθος ήταν αυτό που είπατε, ότι μια κυβέρνηση δεν μπορεί να κλείνει τα μάτια. Τα έκλειναν χρόνια τα μάτια οι κυβερνήσεις. Αν εννοούσατε ότι αυτή η Κυβέρνηση δεν μπορεί να κλείνει τα μάτια σε αυτό το κοι</w:t>
      </w:r>
      <w:r>
        <w:rPr>
          <w:rFonts w:eastAsia="Times New Roman" w:cs="Times New Roman"/>
        </w:rPr>
        <w:t xml:space="preserve">νωνικό πρόβλημα, τότε θα συμφωνήσουμε. </w:t>
      </w:r>
    </w:p>
    <w:p w14:paraId="7D38DB36" w14:textId="77777777" w:rsidR="0056040B" w:rsidRDefault="008F3B9C">
      <w:pPr>
        <w:spacing w:after="0" w:line="600" w:lineRule="auto"/>
        <w:ind w:firstLine="720"/>
        <w:jc w:val="both"/>
        <w:rPr>
          <w:rFonts w:eastAsia="Times New Roman" w:cs="Times New Roman"/>
        </w:rPr>
      </w:pPr>
      <w:r>
        <w:rPr>
          <w:rFonts w:eastAsia="Times New Roman" w:cs="Times New Roman"/>
        </w:rPr>
        <w:t>Τ</w:t>
      </w:r>
      <w:r>
        <w:rPr>
          <w:rFonts w:eastAsia="Times New Roman" w:cs="Times New Roman"/>
        </w:rPr>
        <w:t>ελειώνω με τη δεκατετράχρονη υποχρεωτική εκπαίδευση. Κατ</w:t>
      </w:r>
      <w:r>
        <w:rPr>
          <w:rFonts w:eastAsia="Times New Roman" w:cs="Times New Roman"/>
        </w:rPr>
        <w:t xml:space="preserve">’ </w:t>
      </w:r>
      <w:r>
        <w:rPr>
          <w:rFonts w:eastAsia="Times New Roman" w:cs="Times New Roman"/>
        </w:rPr>
        <w:t>αρχάς, το ένα θέμα είναι οι υποδομές προφανώς, που δεν μπορούν να λύσουν το πρόβλημα σήμερα ώστε να έχουμε τη δεκατετράχρονη υποχρεωτική εκπαίδευση από αύριο</w:t>
      </w:r>
      <w:r>
        <w:rPr>
          <w:rFonts w:eastAsia="Times New Roman" w:cs="Times New Roman"/>
        </w:rPr>
        <w:t xml:space="preserve"> έτοιμη. </w:t>
      </w:r>
    </w:p>
    <w:p w14:paraId="7D38DB37"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Γίνεται τον τελευταίο καιρό πολλή συζήτηση για τα 75 δισεκατομμύρια στην υγεία και για το πόσο κόστισε όλη αυτή η ιστορία. Θα ήταν καλό και χρήσιμο να κάνουμε κάποια στιγμή μια αποτίμηση και σε άλλους τομείς της κοινωνικής μας ζωής –όπως θέλουμε </w:t>
      </w:r>
      <w:r>
        <w:rPr>
          <w:rFonts w:eastAsia="Times New Roman" w:cs="Times New Roman"/>
        </w:rPr>
        <w:t xml:space="preserve">να το πούμε- ως προς την κατασπατάληση πόρων. Τη δεκαετία του 1990 και τις αρχές του 2000 ιδρύθηκαν πολλά σχολεία στην επαρχία και σήμερα φυτρώνουν αγκάθια γύρω-γύρω, γιατί δεν υπάρχουν μαθητές. Αυτός ήταν ο σχεδιασμός των υποδομών. </w:t>
      </w:r>
    </w:p>
    <w:p w14:paraId="7D38DB38"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Να το πάμε και στην </w:t>
      </w:r>
      <w:r>
        <w:rPr>
          <w:rFonts w:eastAsia="Times New Roman" w:cs="Times New Roman"/>
        </w:rPr>
        <w:t>τ</w:t>
      </w:r>
      <w:r>
        <w:rPr>
          <w:rFonts w:eastAsia="Times New Roman" w:cs="Times New Roman"/>
        </w:rPr>
        <w:t>ο</w:t>
      </w:r>
      <w:r>
        <w:rPr>
          <w:rFonts w:eastAsia="Times New Roman" w:cs="Times New Roman"/>
        </w:rPr>
        <w:t xml:space="preserve">πική </w:t>
      </w:r>
      <w:r>
        <w:rPr>
          <w:rFonts w:eastAsia="Times New Roman" w:cs="Times New Roman"/>
        </w:rPr>
        <w:t>α</w:t>
      </w:r>
      <w:r>
        <w:rPr>
          <w:rFonts w:eastAsia="Times New Roman" w:cs="Times New Roman"/>
        </w:rPr>
        <w:t xml:space="preserve">υτοδιοίκηση, μια και μιλάμε για υποδομές. Πάμε στην επαρχία να δούμε πόσα δημαρχεία χιλίων, δύο χιλιάδων και τριών χιλιάδων τετραγωνικών μέτρων έχουν ιδρυθεί στην Ελλάδα -με τον προηγούμενο νόμο, τον νόμο «ΚΑΠΟΔΙΣΤΡΙΑ»- στα οποία σήμερα υπάρχει ένας </w:t>
      </w:r>
      <w:r>
        <w:rPr>
          <w:rFonts w:eastAsia="Times New Roman" w:cs="Times New Roman"/>
        </w:rPr>
        <w:t xml:space="preserve">ή κανένας υπάλληλος; Έχουν ξοδευτεί δισεκατομμύρια και αυτή ήταν η δική σας συμβολή στις υποδομές της χώρας στην υγεία, την παιδεία και την τοπική αυτοδιοίκηση. </w:t>
      </w:r>
    </w:p>
    <w:p w14:paraId="7D38DB39" w14:textId="77777777" w:rsidR="0056040B" w:rsidRDefault="008F3B9C">
      <w:pPr>
        <w:spacing w:after="0" w:line="600" w:lineRule="auto"/>
        <w:ind w:firstLine="720"/>
        <w:jc w:val="both"/>
        <w:rPr>
          <w:rFonts w:eastAsia="Times New Roman" w:cs="Times New Roman"/>
        </w:rPr>
      </w:pPr>
      <w:r>
        <w:rPr>
          <w:rFonts w:eastAsia="Times New Roman" w:cs="Times New Roman"/>
        </w:rPr>
        <w:t>Υπάρχει άλλη μ</w:t>
      </w:r>
      <w:r>
        <w:rPr>
          <w:rFonts w:eastAsia="Times New Roman" w:cs="Times New Roman"/>
        </w:rPr>
        <w:t>ί</w:t>
      </w:r>
      <w:r>
        <w:rPr>
          <w:rFonts w:eastAsia="Times New Roman" w:cs="Times New Roman"/>
        </w:rPr>
        <w:t>α καλή έρευνα, γιατί έχουμε αυτή την πίεση από την ΚΕΔΕ ως προς το γιατί χάνονται παιδιά από τους παιδικούς σταθμούς. Πρέπει να δούμε πόσα παιδιά ενός και δύο ετών είναι στους παιδικούς σταθμούς στους δήμους. Κανένα ή ελάχιστα. Γιατί; Γιατί οι δήμαρχοι δεν</w:t>
      </w:r>
      <w:r>
        <w:rPr>
          <w:rFonts w:eastAsia="Times New Roman" w:cs="Times New Roman"/>
        </w:rPr>
        <w:t xml:space="preserve"> τα θέλουν αυτά τα παιδιά. Θέλουν παιδιά ηλικίας τριών, τεσσάρων, πέντε ετών που δεν θα έχουν τα προβλήματα των παιδιών ηλικίας ενός ή δύο ετών. </w:t>
      </w:r>
    </w:p>
    <w:p w14:paraId="7D38DB3A" w14:textId="77777777" w:rsidR="0056040B" w:rsidRDefault="008F3B9C">
      <w:pPr>
        <w:spacing w:after="0" w:line="600" w:lineRule="auto"/>
        <w:ind w:firstLine="720"/>
        <w:jc w:val="both"/>
        <w:rPr>
          <w:rFonts w:eastAsia="Times New Roman" w:cs="Times New Roman"/>
        </w:rPr>
      </w:pPr>
      <w:r>
        <w:rPr>
          <w:rFonts w:eastAsia="Times New Roman" w:cs="Times New Roman"/>
        </w:rPr>
        <w:t>Αυτό το λέω κυρίως για τους εργαζόμενους οι οποίοι κα</w:t>
      </w:r>
      <w:r>
        <w:rPr>
          <w:rFonts w:eastAsia="Times New Roman" w:cs="Times New Roman"/>
        </w:rPr>
        <w:t>μ</w:t>
      </w:r>
      <w:r>
        <w:rPr>
          <w:rFonts w:eastAsia="Times New Roman" w:cs="Times New Roman"/>
        </w:rPr>
        <w:t>μιά φορά παρασύρονται από συνδικαλιστικές παρατάξεις ή α</w:t>
      </w:r>
      <w:r>
        <w:rPr>
          <w:rFonts w:eastAsia="Times New Roman" w:cs="Times New Roman"/>
        </w:rPr>
        <w:t>πό δημάρχους που λένε ότι χάνουν τη δουλειά τους. Αν πραγματικά πηγαίνουν στους παιδικούς σταθμούς των δήμων όλα τα παιδιά ηλικίας ενός, δύο, τριών και τεσσάρων ετών, τότε χρειάζεται προσωπικό. Αυτό που λένε δεν βγαίνει. Βεβαίως, διορθώνεται και το θέμα τη</w:t>
      </w:r>
      <w:r>
        <w:rPr>
          <w:rFonts w:eastAsia="Times New Roman" w:cs="Times New Roman"/>
        </w:rPr>
        <w:t xml:space="preserve">ς δεκατετράχρονης υποχρεωτικής εκπαίδευσης και το ποιος διδάσκει τι με τους νηπιαγωγούς. </w:t>
      </w:r>
    </w:p>
    <w:p w14:paraId="7D38DB3B"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Ευχαριστώ, κύριε Πρόεδρε. </w:t>
      </w:r>
    </w:p>
    <w:p w14:paraId="7D38DB3C" w14:textId="77777777" w:rsidR="0056040B" w:rsidRDefault="008F3B9C">
      <w:pPr>
        <w:spacing w:after="0" w:line="600" w:lineRule="auto"/>
        <w:ind w:firstLine="720"/>
        <w:jc w:val="center"/>
        <w:rPr>
          <w:rFonts w:eastAsia="Times New Roman" w:cs="Times New Roman"/>
        </w:rPr>
      </w:pPr>
      <w:r>
        <w:rPr>
          <w:rFonts w:eastAsia="Times New Roman"/>
          <w:bCs/>
        </w:rPr>
        <w:t>(Χειροκροτήματα από την πτέρυγα του ΣΥΡΙΖΑ)</w:t>
      </w:r>
    </w:p>
    <w:p w14:paraId="7D38DB3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θέλετε τον λόγο;</w:t>
      </w:r>
    </w:p>
    <w:p w14:paraId="7D38DB3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(Υπουργός Παιδείας, Έρευνας και Θρησκευμάτων):</w:t>
      </w:r>
      <w:r>
        <w:rPr>
          <w:rFonts w:eastAsia="Times New Roman" w:cs="Times New Roman"/>
          <w:szCs w:val="24"/>
        </w:rPr>
        <w:t xml:space="preserve"> Μάλιστα, κύριε Πρόεδρε.</w:t>
      </w:r>
    </w:p>
    <w:p w14:paraId="7D38DB3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έχετε τον λόγο.</w:t>
      </w:r>
    </w:p>
    <w:p w14:paraId="7D38DB4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όσον αφορά τις υπουργικές τροπολογίες, η τρ</w:t>
      </w:r>
      <w:r>
        <w:rPr>
          <w:rFonts w:eastAsia="Times New Roman" w:cs="Times New Roman"/>
          <w:szCs w:val="24"/>
        </w:rPr>
        <w:t>οπολογία με γενικό αριθμό 1491 και ειδικό αριθμό 155, η τροπολογία με γενικό αριθμό 1495 και ειδικό αριθμό 159, η τροπολογία με γενικό αριθμό1496 και ειδικό αριθμό160 και η τροπολογία με γενικό αριθμό 1499 και ειδικό αριθμό 163 γίνονται δεκτές.</w:t>
      </w:r>
    </w:p>
    <w:p w14:paraId="7D38DB4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Ως προς τις</w:t>
      </w:r>
      <w:r>
        <w:rPr>
          <w:rFonts w:eastAsia="Times New Roman" w:cs="Times New Roman"/>
          <w:szCs w:val="24"/>
        </w:rPr>
        <w:t xml:space="preserve"> βουλευτικές, δεν γίνεται δεκτή η τροπολογία με γενικό αριθμό 1482, ακριβώς επειδή είπαμε –και το είπα και στον κ. </w:t>
      </w:r>
      <w:proofErr w:type="spellStart"/>
      <w:r>
        <w:rPr>
          <w:rFonts w:eastAsia="Times New Roman" w:cs="Times New Roman"/>
          <w:szCs w:val="24"/>
        </w:rPr>
        <w:t>Κατσίκη</w:t>
      </w:r>
      <w:proofErr w:type="spellEnd"/>
      <w:r>
        <w:rPr>
          <w:rFonts w:eastAsia="Times New Roman" w:cs="Times New Roman"/>
          <w:szCs w:val="24"/>
        </w:rPr>
        <w:t>- ότι θα φέρουμε μέσω της Επιτροπής Μορφωτικών Υποθέσεων, σε συνεννόηση με τα κόμματα, μία πρόταση συνολικά για τις μετεγγραφές. Με αυ</w:t>
      </w:r>
      <w:r>
        <w:rPr>
          <w:rFonts w:eastAsia="Times New Roman" w:cs="Times New Roman"/>
          <w:szCs w:val="24"/>
        </w:rPr>
        <w:t xml:space="preserve">τήν την έννοια δεν θέλουμε τώρα, πέρα από τις ρυθμίσεις για τα αδέλφια, να κάνουμε τίποτα άλλο, γιατί θα χαλάσει όλη η λογική που έχουμε στις μετεγγραφές, που έχουν ήδη γίνει. </w:t>
      </w:r>
    </w:p>
    <w:p w14:paraId="7D38DB4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τροπολογία με γενικό αριθμό 1483, με την οποία γίνετ</w:t>
      </w:r>
      <w:r>
        <w:rPr>
          <w:rFonts w:eastAsia="Times New Roman" w:cs="Times New Roman"/>
          <w:szCs w:val="24"/>
        </w:rPr>
        <w:t xml:space="preserve">αι η πρόταση που γίνεται και στην τροπολογία με γενικό αριθμό 1489 για τη δημιουργία ενός νέου τμήματος. Θεωρούμε ότι δεν πρέπει να γίνει δεκτή. Όμως -και αυτό έχει πολύ μεγάλη σημασία- όλες αυτές οι προτάσεις θα πάνε στη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 του Πανεπιστημί</w:t>
      </w:r>
      <w:r>
        <w:rPr>
          <w:rFonts w:eastAsia="Times New Roman" w:cs="Times New Roman"/>
          <w:szCs w:val="24"/>
        </w:rPr>
        <w:t xml:space="preserve">ου Δυτικής Αττικής, ώστε να έρθει από εκεί μία πρόταση τεκμηριωμένη και από τη </w:t>
      </w:r>
      <w:r>
        <w:rPr>
          <w:rFonts w:eastAsia="Times New Roman" w:cs="Times New Roman"/>
          <w:szCs w:val="24"/>
        </w:rPr>
        <w:t>δ</w:t>
      </w:r>
      <w:r>
        <w:rPr>
          <w:rFonts w:eastAsia="Times New Roman" w:cs="Times New Roman"/>
          <w:szCs w:val="24"/>
        </w:rPr>
        <w:t>ιοικούσα και να το δούμε προς τη θετική κατεύθυνση.</w:t>
      </w:r>
    </w:p>
    <w:p w14:paraId="7D38DB4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1490 δεν γίνεται δεκτή, με την ίδια λογική που δεν έγιναν δεκτές οι τροπολογίες για τις μετεγγ</w:t>
      </w:r>
      <w:r>
        <w:rPr>
          <w:rFonts w:eastAsia="Times New Roman" w:cs="Times New Roman"/>
          <w:szCs w:val="24"/>
        </w:rPr>
        <w:t>ραφές. Το ίδιο ισχύει και για τις τροπολογίες με γενικό αριθμό 1492 και 1493.</w:t>
      </w:r>
    </w:p>
    <w:p w14:paraId="7D38DB4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μου επιτρέψετε για την τροπολογία με γενικό αριθμό 1494, να μιλήσω λίγο αργότερα γιατί υπάρχει ένα τεχνικό θέμα. Κατ’ αρχ</w:t>
      </w:r>
      <w:r>
        <w:rPr>
          <w:rFonts w:eastAsia="Times New Roman" w:cs="Times New Roman"/>
          <w:szCs w:val="24"/>
        </w:rPr>
        <w:t>άς</w:t>
      </w:r>
      <w:r>
        <w:rPr>
          <w:rFonts w:eastAsia="Times New Roman" w:cs="Times New Roman"/>
          <w:szCs w:val="24"/>
        </w:rPr>
        <w:t xml:space="preserve"> είμαστε υπέρ, αλλά θέλουμε να είμαστε πολύ σαφείς ω</w:t>
      </w:r>
      <w:r>
        <w:rPr>
          <w:rFonts w:eastAsia="Times New Roman" w:cs="Times New Roman"/>
          <w:szCs w:val="24"/>
        </w:rPr>
        <w:t>ς προς τις τεχνικές της λεπτομέρειες. Άρα δεν τοποθετούμαι. Δεν είναι ούτε αποδεκτή ούτε μη αποδεκτή.</w:t>
      </w:r>
    </w:p>
    <w:p w14:paraId="7D38DB4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Έχει ήδη γίνει δεκτή η τροπολογία με γενικό αριθμό 1497.</w:t>
      </w:r>
    </w:p>
    <w:p w14:paraId="7D38DB4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1498 του κ. </w:t>
      </w:r>
      <w:proofErr w:type="spellStart"/>
      <w:r>
        <w:rPr>
          <w:rFonts w:eastAsia="Times New Roman" w:cs="Times New Roman"/>
          <w:szCs w:val="24"/>
        </w:rPr>
        <w:t>Μηταφίδη</w:t>
      </w:r>
      <w:proofErr w:type="spellEnd"/>
      <w:r>
        <w:rPr>
          <w:rFonts w:eastAsia="Times New Roman" w:cs="Times New Roman"/>
          <w:szCs w:val="24"/>
        </w:rPr>
        <w:t xml:space="preserve"> και υπόλοιπων Βουλευτών για τη δίχρονη υποχρεω</w:t>
      </w:r>
      <w:r>
        <w:rPr>
          <w:rFonts w:eastAsia="Times New Roman" w:cs="Times New Roman"/>
          <w:szCs w:val="24"/>
        </w:rPr>
        <w:t>τική εκπαίδευση γίνεται δεκτή.</w:t>
      </w:r>
    </w:p>
    <w:p w14:paraId="7D38DB4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η τροπολογία με γενικό αριθμό 1500 και ειδικό 164, που αφορά το </w:t>
      </w:r>
      <w:r>
        <w:rPr>
          <w:rFonts w:eastAsia="Times New Roman" w:cs="Times New Roman"/>
          <w:szCs w:val="24"/>
        </w:rPr>
        <w:t>«</w:t>
      </w:r>
      <w:r>
        <w:rPr>
          <w:rFonts w:eastAsia="Times New Roman" w:cs="Times New Roman"/>
          <w:szCs w:val="24"/>
        </w:rPr>
        <w:t>Πανελλήνιο Ιερό Ίδρυμα της Ευαγγελιστρίας Τήνου</w:t>
      </w:r>
      <w:r>
        <w:rPr>
          <w:rFonts w:eastAsia="Times New Roman" w:cs="Times New Roman"/>
          <w:szCs w:val="24"/>
        </w:rPr>
        <w:t>»</w:t>
      </w:r>
      <w:r>
        <w:rPr>
          <w:rFonts w:eastAsia="Times New Roman" w:cs="Times New Roman"/>
          <w:szCs w:val="24"/>
        </w:rPr>
        <w:t xml:space="preserve"> γίνεται δεκτή.</w:t>
      </w:r>
    </w:p>
    <w:p w14:paraId="7D38DB48"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B4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Καταθέτω και τις νομοτεχνικές βελτιώσεις.</w:t>
      </w:r>
    </w:p>
    <w:p w14:paraId="7D38DB4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τις προαναφερθείσες νομοτεχνικές βελτιώσεις, οι οποίες έχουν ως εξής:</w:t>
      </w:r>
    </w:p>
    <w:p w14:paraId="7D38DB4B" w14:textId="77777777" w:rsidR="0056040B" w:rsidRDefault="008F3B9C">
      <w:pPr>
        <w:spacing w:after="0" w:line="600" w:lineRule="auto"/>
        <w:ind w:firstLine="720"/>
        <w:jc w:val="center"/>
        <w:rPr>
          <w:rFonts w:eastAsia="Times New Roman" w:cs="Times New Roman"/>
          <w:color w:val="C00000"/>
          <w:szCs w:val="24"/>
        </w:rPr>
      </w:pPr>
      <w:r w:rsidRPr="00642B17">
        <w:rPr>
          <w:rFonts w:eastAsia="Times New Roman" w:cs="Times New Roman"/>
          <w:color w:val="C00000"/>
          <w:szCs w:val="24"/>
        </w:rPr>
        <w:t>ΑΛΛΑΓΗ ΣΕΛΙΔΑΣ</w:t>
      </w:r>
    </w:p>
    <w:p w14:paraId="7D38DB4C" w14:textId="77777777" w:rsidR="0056040B" w:rsidRDefault="008F3B9C">
      <w:pPr>
        <w:spacing w:after="0" w:line="600" w:lineRule="auto"/>
        <w:ind w:firstLine="720"/>
        <w:jc w:val="center"/>
        <w:rPr>
          <w:rFonts w:eastAsia="Times New Roman" w:cs="Times New Roman"/>
          <w:color w:val="C00000"/>
          <w:szCs w:val="24"/>
        </w:rPr>
      </w:pPr>
      <w:r w:rsidRPr="00642B17">
        <w:rPr>
          <w:rFonts w:eastAsia="Times New Roman" w:cs="Times New Roman"/>
          <w:color w:val="C00000"/>
          <w:szCs w:val="24"/>
        </w:rPr>
        <w:t>(Να μπουν οι σελ.374-379)</w:t>
      </w:r>
    </w:p>
    <w:p w14:paraId="7D38DB4D" w14:textId="77777777" w:rsidR="0056040B" w:rsidRDefault="008F3B9C">
      <w:pPr>
        <w:spacing w:after="0" w:line="600" w:lineRule="auto"/>
        <w:ind w:firstLine="720"/>
        <w:jc w:val="center"/>
        <w:rPr>
          <w:rFonts w:eastAsia="Times New Roman" w:cs="Times New Roman"/>
          <w:b/>
          <w:color w:val="C00000"/>
          <w:szCs w:val="24"/>
        </w:rPr>
      </w:pPr>
      <w:r w:rsidRPr="00642B17">
        <w:rPr>
          <w:rFonts w:eastAsia="Times New Roman" w:cs="Times New Roman"/>
          <w:color w:val="C00000"/>
          <w:szCs w:val="24"/>
        </w:rPr>
        <w:t>ΑΛΛΑΓΗ ΣΕΛΙΔΑΣ</w:t>
      </w:r>
    </w:p>
    <w:p w14:paraId="7D38DB4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ν</w:t>
      </w:r>
      <w:r>
        <w:rPr>
          <w:rFonts w:eastAsia="Times New Roman" w:cs="Times New Roman"/>
          <w:szCs w:val="24"/>
        </w:rPr>
        <w:t xml:space="preserve">α διανεμηθούν οι νομοτεχνικές βελτιώσεις. </w:t>
      </w:r>
    </w:p>
    <w:p w14:paraId="7D38DB4F" w14:textId="77777777" w:rsidR="0056040B" w:rsidRDefault="008F3B9C">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w:t>
      </w:r>
      <w:r>
        <w:rPr>
          <w:rFonts w:eastAsia="Times New Roman" w:cs="Times New Roman"/>
        </w:rPr>
        <w:t>ημερώθηκαν για την ιστορία του κτηρίου και τον τρόπο οργάνωσης και λειτουργίας της Βουλής, τριάντα δύο μαθητές και μαθήτριες και δύο εκπαιδευτικοί συνοδοί τους από το 15</w:t>
      </w:r>
      <w:r>
        <w:rPr>
          <w:rFonts w:eastAsia="Times New Roman" w:cs="Times New Roman"/>
          <w:vertAlign w:val="superscript"/>
        </w:rPr>
        <w:t>ο</w:t>
      </w:r>
      <w:r>
        <w:rPr>
          <w:rFonts w:eastAsia="Times New Roman" w:cs="Times New Roman"/>
        </w:rPr>
        <w:t xml:space="preserve"> Δημοτικό Σχολείο Ευόσμου Θεσσαλονίκης (</w:t>
      </w:r>
      <w:r>
        <w:rPr>
          <w:rFonts w:eastAsia="Times New Roman" w:cs="Times New Roman"/>
        </w:rPr>
        <w:t>δεύτερο</w:t>
      </w:r>
      <w:r>
        <w:rPr>
          <w:rFonts w:eastAsia="Times New Roman" w:cs="Times New Roman"/>
        </w:rPr>
        <w:t xml:space="preserve"> τμήμα). </w:t>
      </w:r>
    </w:p>
    <w:p w14:paraId="7D38DB50" w14:textId="77777777" w:rsidR="0056040B" w:rsidRDefault="008F3B9C">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D38DB51" w14:textId="77777777" w:rsidR="0056040B" w:rsidRDefault="008F3B9C">
      <w:pPr>
        <w:spacing w:after="0"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D38DB5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θα ήθελα τον λόγο.</w:t>
      </w:r>
    </w:p>
    <w:p w14:paraId="7D38DB5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w:t>
      </w:r>
    </w:p>
    <w:p w14:paraId="7D38DB5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w:t>
      </w:r>
      <w:r>
        <w:rPr>
          <w:rFonts w:eastAsia="Times New Roman" w:cs="Times New Roman"/>
          <w:b/>
          <w:szCs w:val="24"/>
        </w:rPr>
        <w:t xml:space="preserve">ουργός Παιδείας, Έρευνας και Θρησκευμάτων): </w:t>
      </w:r>
      <w:r>
        <w:rPr>
          <w:rFonts w:eastAsia="Times New Roman" w:cs="Times New Roman"/>
          <w:szCs w:val="24"/>
        </w:rPr>
        <w:t>Για τις νομοτεχνικές βελτιώσεις θα ήθελα να συμπληρώσω αυτό που είπε ο Υπουργός. Η παράγραφος 10 του άρθρο 20 φεύγει. Είναι αυτή που έχει να κάνει με το ΙΚΥ και τους επιστημονικούς υπευθύνους προγραμμάτων εκεί.</w:t>
      </w:r>
    </w:p>
    <w:p w14:paraId="7D38DB5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η παράγραφος 11 που αφορά τις μετατάξεις εκπαιδευτικών με διδακτορικό σε ερευνητικά κέντρα, αλλάζει και αφορά πλέον τις αποσπάσεις. Ακούσαμε, δηλαδή, τα σχόλια τα οποία έγιναν. Αποσπάσεις σημαίνει ότι πάνε σύμφωνα με τον νόμο των αποσπάσεων, για ένα</w:t>
      </w:r>
      <w:r>
        <w:rPr>
          <w:rFonts w:eastAsia="Times New Roman" w:cs="Times New Roman"/>
          <w:szCs w:val="24"/>
        </w:rPr>
        <w:t xml:space="preserve"> διάστημα δηλαδή μπορούν να αποσπαστούν σε ερευνητικά κέντρα και να επανέλθουν μετά στην υπηρεσία τους στα σχολεία, εμπλουτισμένοι και από την εμπειρία που θα αποκτήσουν στα ερευνητικά κέντρα.</w:t>
      </w:r>
    </w:p>
    <w:p w14:paraId="7D38DB5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w:t>
      </w:r>
    </w:p>
    <w:p w14:paraId="7D38DB5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r>
        <w:rPr>
          <w:rFonts w:eastAsia="Times New Roman" w:cs="Times New Roman"/>
          <w:szCs w:val="24"/>
        </w:rPr>
        <w:t>Ηλιόπουλος.</w:t>
      </w:r>
    </w:p>
    <w:p w14:paraId="7D38DB5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w:t>
      </w:r>
    </w:p>
    <w:p w14:paraId="7D38DB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Πραγματικά μου προκάλεσε γέλιο ο προηγούμενος ομιλητής του ΣΥΡΙΖΑ ο οποίος πάνω στον αντιφασιστικό του οίστρο έκανε μ</w:t>
      </w:r>
      <w:r>
        <w:rPr>
          <w:rFonts w:eastAsia="Times New Roman" w:cs="Times New Roman"/>
          <w:szCs w:val="24"/>
        </w:rPr>
        <w:t>ί</w:t>
      </w:r>
      <w:r>
        <w:rPr>
          <w:rFonts w:eastAsia="Times New Roman" w:cs="Times New Roman"/>
          <w:szCs w:val="24"/>
        </w:rPr>
        <w:t xml:space="preserve">α εισαγωγή, όπου ο πρόεδρος του </w:t>
      </w:r>
      <w:proofErr w:type="spellStart"/>
      <w:r>
        <w:rPr>
          <w:rFonts w:eastAsia="Times New Roman" w:cs="Times New Roman"/>
          <w:szCs w:val="24"/>
        </w:rPr>
        <w:t>Εδεσσαϊκού</w:t>
      </w:r>
      <w:proofErr w:type="spellEnd"/>
      <w:r>
        <w:rPr>
          <w:rFonts w:eastAsia="Times New Roman" w:cs="Times New Roman"/>
          <w:szCs w:val="24"/>
        </w:rPr>
        <w:t xml:space="preserve"> σε αυτά που έλεγε τότε θα φάνταζε </w:t>
      </w:r>
      <w:r>
        <w:rPr>
          <w:rFonts w:eastAsia="Times New Roman" w:cs="Times New Roman"/>
          <w:szCs w:val="24"/>
        </w:rPr>
        <w:t xml:space="preserve">σαν τον </w:t>
      </w:r>
      <w:proofErr w:type="spellStart"/>
      <w:r>
        <w:rPr>
          <w:rFonts w:eastAsia="Times New Roman" w:cs="Times New Roman"/>
          <w:szCs w:val="24"/>
        </w:rPr>
        <w:t>Μπαμπινιώτη</w:t>
      </w:r>
      <w:proofErr w:type="spellEnd"/>
      <w:r>
        <w:rPr>
          <w:rFonts w:eastAsia="Times New Roman" w:cs="Times New Roman"/>
          <w:szCs w:val="24"/>
        </w:rPr>
        <w:t xml:space="preserve"> σε αυτά που είπε ο συγκεκριμένος ομιλητής.</w:t>
      </w:r>
    </w:p>
    <w:p w14:paraId="7D38DB5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ο </w:t>
      </w:r>
      <w:proofErr w:type="spellStart"/>
      <w:r>
        <w:rPr>
          <w:rFonts w:eastAsia="Times New Roman" w:cs="Times New Roman"/>
          <w:szCs w:val="24"/>
        </w:rPr>
        <w:t>Γαβρόγλου</w:t>
      </w:r>
      <w:proofErr w:type="spellEnd"/>
      <w:r>
        <w:rPr>
          <w:rFonts w:eastAsia="Times New Roman" w:cs="Times New Roman"/>
          <w:szCs w:val="24"/>
        </w:rPr>
        <w:t>, αυτός που παριστάνει τον Υπουργό Παιδείας, θεωρεί ότι το Κοινοβούλιο είναι το μαγαζί του πατέρα του και έστειλε επιστολή την Παρασκευή επιδεικτικά σε όλα τα κόμματα π</w:t>
      </w:r>
      <w:r>
        <w:rPr>
          <w:rFonts w:eastAsia="Times New Roman" w:cs="Times New Roman"/>
          <w:szCs w:val="24"/>
        </w:rPr>
        <w:t xml:space="preserve">λην </w:t>
      </w:r>
      <w:r>
        <w:rPr>
          <w:rFonts w:eastAsia="Times New Roman" w:cs="Times New Roman"/>
          <w:szCs w:val="24"/>
        </w:rPr>
        <w:t>της</w:t>
      </w:r>
      <w:r>
        <w:rPr>
          <w:rFonts w:eastAsia="Times New Roman" w:cs="Times New Roman"/>
          <w:szCs w:val="24"/>
        </w:rPr>
        <w:t xml:space="preserve"> Χρυσής Αυγής.</w:t>
      </w:r>
    </w:p>
    <w:p w14:paraId="7D38DB5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Υπουργέ. Δεν βάζω καν το «κύριε». Εδώ είναι Ελληνικό Κοινοβούλιο και η Χρυσή Αυγή εκπροσωπεί πάνω από το 10% των Ελλήνων και Ελλήνων της πραγματικής εργασίας, του μόχθου και όχι των κομματόσκυλων που διορίζετε εσείς, </w:t>
      </w:r>
      <w:r>
        <w:rPr>
          <w:rFonts w:eastAsia="Times New Roman" w:cs="Times New Roman"/>
          <w:szCs w:val="24"/>
        </w:rPr>
        <w:t>ούτε των νταβατζήδων των ΜΜΕ, που σας υποστηρίζουν τώρα τελευταία, ούτε των εκατομμυριούχων φίλων σας.</w:t>
      </w:r>
    </w:p>
    <w:p w14:paraId="7D38DB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Αυτοί οι άνθρωποι, λοιπόν, πρέπει να εκπροσωπηθούν σε ένα τόσο σοβαρό θέμα, όπως είναι οι μεταγραφές των φοιτητών στα πανεπιστήμια. Πρόκειται για οικογέν</w:t>
      </w:r>
      <w:r>
        <w:rPr>
          <w:rFonts w:eastAsia="Times New Roman" w:cs="Times New Roman"/>
          <w:szCs w:val="24"/>
        </w:rPr>
        <w:t xml:space="preserve">ειες που έχουν πραγματικά ανάγκη, που δεν μπορούν να συντηρήσουν ούτε το δικό τους σπιτικό, </w:t>
      </w:r>
      <w:proofErr w:type="spellStart"/>
      <w:r>
        <w:rPr>
          <w:rFonts w:eastAsia="Times New Roman" w:cs="Times New Roman"/>
          <w:szCs w:val="24"/>
        </w:rPr>
        <w:t>πόσω</w:t>
      </w:r>
      <w:proofErr w:type="spellEnd"/>
      <w:r>
        <w:rPr>
          <w:rFonts w:eastAsia="Times New Roman" w:cs="Times New Roman"/>
          <w:szCs w:val="24"/>
        </w:rPr>
        <w:t xml:space="preserve"> μάλλον να στείλουν τα παιδιά τους στην επαρχία και εσείς αποκλείετε έτσι δημοκρατικά, όπως πάντα, τη Χρυσή Αυγή από αυτόν τον διάλογο. Το παίζετε και δημοκράτε</w:t>
      </w:r>
      <w:r>
        <w:rPr>
          <w:rFonts w:eastAsia="Times New Roman" w:cs="Times New Roman"/>
          <w:szCs w:val="24"/>
        </w:rPr>
        <w:t>ς, αλλά είστε οι χειρότεροι συμπλεγματικοί αριστεριστές.</w:t>
      </w:r>
    </w:p>
    <w:p w14:paraId="7D38DB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Ακούσαμε και πριν τον </w:t>
      </w:r>
      <w:proofErr w:type="spellStart"/>
      <w:r>
        <w:rPr>
          <w:rFonts w:eastAsia="Times New Roman" w:cs="Times New Roman"/>
          <w:szCs w:val="24"/>
        </w:rPr>
        <w:t>Τζανακόπουλο</w:t>
      </w:r>
      <w:proofErr w:type="spellEnd"/>
      <w:r>
        <w:rPr>
          <w:rFonts w:eastAsia="Times New Roman" w:cs="Times New Roman"/>
          <w:szCs w:val="24"/>
        </w:rPr>
        <w:t xml:space="preserve"> να μιλάει για επιθέσεις εναντίον του σπιτιού του </w:t>
      </w:r>
      <w:proofErr w:type="spellStart"/>
      <w:r>
        <w:rPr>
          <w:rFonts w:eastAsia="Times New Roman" w:cs="Times New Roman"/>
          <w:szCs w:val="24"/>
        </w:rPr>
        <w:t>Φλαμπουράρη</w:t>
      </w:r>
      <w:proofErr w:type="spellEnd"/>
      <w:r>
        <w:rPr>
          <w:rFonts w:eastAsia="Times New Roman" w:cs="Times New Roman"/>
          <w:szCs w:val="24"/>
        </w:rPr>
        <w:t xml:space="preserve"> και ότι δεν τις καταδίκασε κανένας -που όλοι, βέβαια, τις καταδίκασαν- αλλά και ο </w:t>
      </w:r>
      <w:proofErr w:type="spellStart"/>
      <w:r>
        <w:rPr>
          <w:rFonts w:eastAsia="Times New Roman" w:cs="Times New Roman"/>
          <w:szCs w:val="24"/>
        </w:rPr>
        <w:t>Τζανακόπουλος</w:t>
      </w:r>
      <w:proofErr w:type="spellEnd"/>
      <w:r>
        <w:rPr>
          <w:rFonts w:eastAsia="Times New Roman" w:cs="Times New Roman"/>
          <w:szCs w:val="24"/>
        </w:rPr>
        <w:t xml:space="preserve"> και ολό</w:t>
      </w:r>
      <w:r>
        <w:rPr>
          <w:rFonts w:eastAsia="Times New Roman" w:cs="Times New Roman"/>
          <w:szCs w:val="24"/>
        </w:rPr>
        <w:t>κληρος ο ΣΥΡΙΖΑ και η Νέα Δημοκρατία και όλα τα κόμματα του αντισυνταγματικού τόξου δεν άκουσα μία φορά εδώ στο Ελληνικό Κοινοβούλιο να καταδικάσουν επιθέσεις δολοφονικές εναντίον Βουλευτών της Χρυσής Αυγής, επιθέσεις δολοφονικές εναντίον στελεχών της Χρυσ</w:t>
      </w:r>
      <w:r>
        <w:rPr>
          <w:rFonts w:eastAsia="Times New Roman" w:cs="Times New Roman"/>
          <w:szCs w:val="24"/>
        </w:rPr>
        <w:t xml:space="preserve">ής Αυγής, κάψιμο γραφείων της Χρυσής Αυγής, τα οποία έχουμε υποστεί επανειλημμένως τα τελευταία χρόνια. Δεν έχω δει να καταδικάζετε τις παράνομες </w:t>
      </w:r>
      <w:proofErr w:type="spellStart"/>
      <w:r>
        <w:rPr>
          <w:rFonts w:eastAsia="Times New Roman" w:cs="Times New Roman"/>
          <w:szCs w:val="24"/>
        </w:rPr>
        <w:t>αντισυγκεντρώσεις</w:t>
      </w:r>
      <w:proofErr w:type="spellEnd"/>
      <w:r>
        <w:rPr>
          <w:rFonts w:eastAsia="Times New Roman" w:cs="Times New Roman"/>
          <w:szCs w:val="24"/>
        </w:rPr>
        <w:t xml:space="preserve"> σε κάθε νόμιμη συγκέντρωση της Χρυσής Αυγής από κάποια παρακρατικά σκουπίδια, τα οποία στέλν</w:t>
      </w:r>
      <w:r>
        <w:rPr>
          <w:rFonts w:eastAsia="Times New Roman" w:cs="Times New Roman"/>
          <w:szCs w:val="24"/>
        </w:rPr>
        <w:t>ετε για να ακυρώσουν τις συγκεντρώσεις μας.</w:t>
      </w:r>
    </w:p>
    <w:p w14:paraId="7D38DB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κλαίγεστε εδώ, γιατί κάποιες φορές κάποιοι πέρασαν -δικά σας παιδιά, εσείς το λέτε- έξω από το σπίτι του </w:t>
      </w:r>
      <w:proofErr w:type="spellStart"/>
      <w:r>
        <w:rPr>
          <w:rFonts w:eastAsia="Times New Roman" w:cs="Times New Roman"/>
          <w:szCs w:val="24"/>
        </w:rPr>
        <w:t>Φλαμπουράρη</w:t>
      </w:r>
      <w:proofErr w:type="spellEnd"/>
      <w:r>
        <w:rPr>
          <w:rFonts w:eastAsia="Times New Roman" w:cs="Times New Roman"/>
          <w:szCs w:val="24"/>
        </w:rPr>
        <w:t xml:space="preserve"> και κάποιων άλλων και πέταξαν </w:t>
      </w:r>
      <w:proofErr w:type="spellStart"/>
      <w:r>
        <w:rPr>
          <w:rFonts w:eastAsia="Times New Roman" w:cs="Times New Roman"/>
          <w:szCs w:val="24"/>
        </w:rPr>
        <w:t>τρικάκια</w:t>
      </w:r>
      <w:proofErr w:type="spellEnd"/>
      <w:r>
        <w:rPr>
          <w:rFonts w:eastAsia="Times New Roman" w:cs="Times New Roman"/>
          <w:szCs w:val="24"/>
        </w:rPr>
        <w:t>. Έτσι σας χτυπάει εσάς αυτός ο παρακρατικ</w:t>
      </w:r>
      <w:r>
        <w:rPr>
          <w:rFonts w:eastAsia="Times New Roman" w:cs="Times New Roman"/>
          <w:szCs w:val="24"/>
        </w:rPr>
        <w:t xml:space="preserve">ός σεισμός, με </w:t>
      </w:r>
      <w:proofErr w:type="spellStart"/>
      <w:r>
        <w:rPr>
          <w:rFonts w:eastAsia="Times New Roman" w:cs="Times New Roman"/>
          <w:szCs w:val="24"/>
        </w:rPr>
        <w:t>τρικάκια</w:t>
      </w:r>
      <w:proofErr w:type="spellEnd"/>
      <w:r>
        <w:rPr>
          <w:rFonts w:eastAsia="Times New Roman" w:cs="Times New Roman"/>
          <w:szCs w:val="24"/>
        </w:rPr>
        <w:t>, ενώ εμάς έρχονται κρανοφόροι με στειλιάρια και όπλα. Βέβαια, δεν τα καταδικάζετε.</w:t>
      </w:r>
    </w:p>
    <w:p w14:paraId="7D38DB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Ήταν εδώ πριν μια </w:t>
      </w:r>
      <w:proofErr w:type="spellStart"/>
      <w:r>
        <w:rPr>
          <w:rFonts w:eastAsia="Times New Roman" w:cs="Times New Roman"/>
          <w:szCs w:val="24"/>
        </w:rPr>
        <w:t>παρεούλα</w:t>
      </w:r>
      <w:proofErr w:type="spellEnd"/>
      <w:r>
        <w:rPr>
          <w:rFonts w:eastAsia="Times New Roman" w:cs="Times New Roman"/>
          <w:szCs w:val="24"/>
        </w:rPr>
        <w:t xml:space="preserve"> της Νέας Δημοκρατίας, κλασσική παρέα               -Βορίδης, Άδωνις Γεωργιάδης- και στρίγκλιζαν ότι ο Πρόεδρος -εσείς νομί</w:t>
      </w:r>
      <w:r>
        <w:rPr>
          <w:rFonts w:eastAsia="Times New Roman" w:cs="Times New Roman"/>
          <w:szCs w:val="24"/>
        </w:rPr>
        <w:t>ζω ότι ήσασταν- τους έκλεισε το μικρόφωνο. Τους φιμώσατε. Αυτοί που έστειλαν το τρίτο κόμμα της Βουλής στη φυλακή, τους πολιτικούς τους αντιπάλους, κλαίγονταν εδώ, επειδή κάποιος Πρόεδρος τους έκλεισε τα μικρόφωνα.</w:t>
      </w:r>
    </w:p>
    <w:p w14:paraId="7D38DB6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Άλλος σχολιασμός της επικαιρότητας: Ένας </w:t>
      </w:r>
      <w:r>
        <w:rPr>
          <w:rFonts w:eastAsia="Times New Roman" w:cs="Times New Roman"/>
          <w:szCs w:val="24"/>
        </w:rPr>
        <w:t xml:space="preserve">δημοσιογράφος, ένα κατακάθι της δημοσιογραφίας, ο Παύλος Τσίμας -έτσι χαρακτήρισε, «κατακάθια» τη Χρυσή Αυγή και «μαχαιροβγάλτες»- πρέπει να ήπιε πολύ ξύδι, γιατί, βλέποντας τις δημοσκοπήσεις των τελευταίων ημερών, έχει τρομάξει, όπως έχει τρομάξει όλο το </w:t>
      </w:r>
      <w:r>
        <w:rPr>
          <w:rFonts w:eastAsia="Times New Roman" w:cs="Times New Roman"/>
          <w:szCs w:val="24"/>
        </w:rPr>
        <w:t>πολιτικό σύστημα και γι’ αυτό στήνει διάφορες προβοκάτσιες από την άνοδο της Χρυσής Αυγής.</w:t>
      </w:r>
    </w:p>
    <w:p w14:paraId="7D38DB6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δεν πρέπει να σας τρομάζει μόνο η άνοδος της Χρυσής Αυγής. Πρέπει να σας τρομάζει ότι ο ελληνικός λαός έχει αρχίσει στο μεγαλύτερο μέρος του, στην πλειοψηφία τ</w:t>
      </w:r>
      <w:r>
        <w:rPr>
          <w:rFonts w:eastAsia="Times New Roman" w:cs="Times New Roman"/>
          <w:szCs w:val="24"/>
        </w:rPr>
        <w:t xml:space="preserve">ου, να σιχαίνεται το πολιτικό σύστημα. Βλέπει όλα αυτά που γίνονται, βλέπει τις μίζες που πήγαιναν και έρχονταν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από όλα τα κόμματα, βλέπει την προδοσία στα εθνικά θέματα από τους σημερινούς του ονόματος της Μακεδονίας, </w:t>
      </w:r>
      <w:r>
        <w:rPr>
          <w:rFonts w:eastAsia="Times New Roman" w:cs="Times New Roman"/>
          <w:szCs w:val="24"/>
        </w:rPr>
        <w:t>βλέπει τους Τούρκους να αλωνίζουν στο Αιγαίο, τα πολεμικά σκάφη της Τουρκίας να μοιάζουν με κρουαζιερόπλοια που περνούν έξω από το Σούνιο για να δουν το ηλιοβασίλεμα, περνούν από το Κάβο Ντόρο και τους βλέπετε εσείς, τους κοιτάτε να εμβολίζουν τα σκάφη του</w:t>
      </w:r>
      <w:r>
        <w:rPr>
          <w:rFonts w:eastAsia="Times New Roman" w:cs="Times New Roman"/>
          <w:szCs w:val="24"/>
        </w:rPr>
        <w:t xml:space="preserve"> Λιμενικού άπραγοι. Ούτε καν μ</w:t>
      </w:r>
      <w:r>
        <w:rPr>
          <w:rFonts w:eastAsia="Times New Roman" w:cs="Times New Roman"/>
          <w:szCs w:val="24"/>
        </w:rPr>
        <w:t>ί</w:t>
      </w:r>
      <w:r>
        <w:rPr>
          <w:rFonts w:eastAsia="Times New Roman" w:cs="Times New Roman"/>
          <w:szCs w:val="24"/>
        </w:rPr>
        <w:t>α ανακοίνωση για τα μάτια του κόσμου δεν βγάζετε.</w:t>
      </w:r>
    </w:p>
    <w:p w14:paraId="7D38DB6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Όλοι αυτοί, λοιπόν, οι </w:t>
      </w:r>
      <w:proofErr w:type="spellStart"/>
      <w:r>
        <w:rPr>
          <w:rFonts w:eastAsia="Times New Roman" w:cs="Times New Roman"/>
          <w:szCs w:val="24"/>
        </w:rPr>
        <w:t>συνέλληνες</w:t>
      </w:r>
      <w:proofErr w:type="spellEnd"/>
      <w:r>
        <w:rPr>
          <w:rFonts w:eastAsia="Times New Roman" w:cs="Times New Roman"/>
          <w:szCs w:val="24"/>
        </w:rPr>
        <w:t xml:space="preserve"> σάς σιχαίνονται και το λένε στις δημοσκοπήσεις, ότι σιχαίνονται το πολιτικό σύστημα και εσάς σας φτύνουν και νομίζετε ότι βρέχει, ότι ψιχαλίζ</w:t>
      </w:r>
      <w:r>
        <w:rPr>
          <w:rFonts w:eastAsia="Times New Roman" w:cs="Times New Roman"/>
          <w:szCs w:val="24"/>
        </w:rPr>
        <w:t>ει. Είναι αυτούς τους Έλληνες που από τη Μελβούρνη μέχρι τη Γερμανία, από τον Έβρο μέχρι την Κρήτη, καταφέρατε και τους ενώσατε. Κατέβηκαν μαζικά στα συλλαλητήρια για ένα εθνικό θέμα, όπως είναι το όνομα της Μακεδονίας και πράξατε ένα εθνικό έργο, ενώνοντα</w:t>
      </w:r>
      <w:r>
        <w:rPr>
          <w:rFonts w:eastAsia="Times New Roman" w:cs="Times New Roman"/>
          <w:szCs w:val="24"/>
        </w:rPr>
        <w:t>ς όλους αυτούς τους Έλληνες. Είναι αυτοί οι Έλληνες που λένε ότι δεν πρόκειται στα εθνικά θέματα να κάνει κανένας Έλληνας, πραγματικός Έλληνας και όχι σαν τους ελληνόφωνους ψηφοφόρους σας, βήμα πίσω.</w:t>
      </w:r>
    </w:p>
    <w:p w14:paraId="7D38DB6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Τα δικά σας παιδιά, βέβαια, είναι αυτά που σήμερα -αν διαβάσετε τις ειδήσεις τυχαία, μόνο τα σημερινά νέα σας λέω, δεν σας λέω το καθημερινό αστυνομικό δελτίο- έριξαν χειροβομβίδα στο Αστυνομικό Τμήμα της Καισαριανής ή χειροβομβίδα, η οποία ευτυχώς δεν εξε</w:t>
      </w:r>
      <w:r>
        <w:rPr>
          <w:rFonts w:eastAsia="Times New Roman" w:cs="Times New Roman"/>
          <w:szCs w:val="24"/>
        </w:rPr>
        <w:t>ρράγη, έξω από το Αστυνομικό Τμήμα των Εξαρχείων ή μολότοφ σε ολόκληρη την Ελλάδα και άλλα τέτοια ωραία. Έχουμε, βέβαια, κάθε βράδυ επιδρομές στη διμοιρία στα Εξάρχεια και άλλα τόσα ωραία που συμβαίνουν από τα δικά σας παιδιά. Όταν μπαίνουν μέσα στις δικές</w:t>
      </w:r>
      <w:r>
        <w:rPr>
          <w:rFonts w:eastAsia="Times New Roman" w:cs="Times New Roman"/>
          <w:szCs w:val="24"/>
        </w:rPr>
        <w:t xml:space="preserve"> σας συγκεντρώσεις, λέτε «Αφήστε τα. Αυτά είναι δικά μας παιδιά». Είναι καταγεγραμμένες αυτές οι εκφράσεις. Αυτά είναι τα δικά σας παιδιά. </w:t>
      </w:r>
    </w:p>
    <w:p w14:paraId="7D38DB6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Τα δικά σας παιδιά, βέβαια, για να είμαστε ειλικρινείς, δεν τα πείραξε ούτε η Νέα Δημοκρατία γιατί ο Μητσοτάκης είχε</w:t>
      </w:r>
      <w:r>
        <w:rPr>
          <w:rFonts w:eastAsia="Times New Roman" w:cs="Times New Roman"/>
          <w:szCs w:val="24"/>
        </w:rPr>
        <w:t xml:space="preserve"> το θράσος να έρθει σήμερα εδώ και να λέει ότι αυτή η ανομία θα σταματήσει, ότι θα υπάρξει –λέει- μηδενική ανοχή. Τα ίδια έλεγε και ο γελοίος ο προηγούμενος, ο Σαμαράς, μαζί με τον </w:t>
      </w:r>
      <w:proofErr w:type="spellStart"/>
      <w:r>
        <w:rPr>
          <w:rFonts w:eastAsia="Times New Roman" w:cs="Times New Roman"/>
          <w:szCs w:val="24"/>
        </w:rPr>
        <w:t>Δένδια</w:t>
      </w:r>
      <w:proofErr w:type="spellEnd"/>
      <w:r>
        <w:rPr>
          <w:rFonts w:eastAsia="Times New Roman" w:cs="Times New Roman"/>
          <w:szCs w:val="24"/>
        </w:rPr>
        <w:t xml:space="preserve"> και, βέβαια, έπραξαν ακριβώς το ίδιο που πράττετε κι εσείς σήμερα, δ</w:t>
      </w:r>
      <w:r>
        <w:rPr>
          <w:rFonts w:eastAsia="Times New Roman" w:cs="Times New Roman"/>
          <w:szCs w:val="24"/>
        </w:rPr>
        <w:t xml:space="preserve">ηλαδή απολύτως τίποτα. </w:t>
      </w:r>
    </w:p>
    <w:p w14:paraId="7D38DB6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δήθεν μηδενική ανοχή στην εγκληματικότητα και την παραβατικότητα αυτών των παρακρατικών ήταν ουσιαστικά η απόλυτη ανοχή του συστήματος σ’ αυτούς που δήθεν το παίζουν </w:t>
      </w:r>
      <w:proofErr w:type="spellStart"/>
      <w:r>
        <w:rPr>
          <w:rFonts w:eastAsia="Times New Roman" w:cs="Times New Roman"/>
          <w:szCs w:val="24"/>
        </w:rPr>
        <w:t>αντεξουσιαστές</w:t>
      </w:r>
      <w:proofErr w:type="spellEnd"/>
      <w:r>
        <w:rPr>
          <w:rFonts w:eastAsia="Times New Roman" w:cs="Times New Roman"/>
          <w:szCs w:val="24"/>
        </w:rPr>
        <w:t xml:space="preserve"> και είναι οι μεγαλύτεροι εξουσιαστές, γιατί πάντα</w:t>
      </w:r>
      <w:r>
        <w:rPr>
          <w:rFonts w:eastAsia="Times New Roman" w:cs="Times New Roman"/>
          <w:szCs w:val="24"/>
        </w:rPr>
        <w:t xml:space="preserve"> βοηθούν στον ρόλο της κάθε κυβέρνησης. Είδαμε μάλιστα –πολύ αστείο- και την ανακοίνωση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η οποία υποστηρίζει τα στελέχη της Νέας Δημοκρατίας για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Το ακούσαμε κι αυτό. </w:t>
      </w:r>
    </w:p>
    <w:p w14:paraId="7D38DB6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Επίσης, κάτι άλλο που είδα τώρα πριν από λίγα</w:t>
      </w:r>
      <w:r>
        <w:rPr>
          <w:rFonts w:eastAsia="Times New Roman" w:cs="Times New Roman"/>
          <w:szCs w:val="24"/>
        </w:rPr>
        <w:t xml:space="preserve"> λεπτά στο διαδίκτυο είναι ότι η </w:t>
      </w:r>
      <w:proofErr w:type="spellStart"/>
      <w:r>
        <w:rPr>
          <w:rFonts w:eastAsia="Times New Roman" w:cs="Times New Roman"/>
          <w:szCs w:val="24"/>
        </w:rPr>
        <w:t>Μαρέβα</w:t>
      </w:r>
      <w:proofErr w:type="spellEnd"/>
      <w:r>
        <w:rPr>
          <w:rFonts w:eastAsia="Times New Roman" w:cs="Times New Roman"/>
          <w:szCs w:val="24"/>
        </w:rPr>
        <w:t xml:space="preserve"> Μητσοτάκη, για την οποία τόσος πολύς λόγος γίνεται, έχει ένα διαδικτυακό κατάστημα –δεν θα πω το όνομά του, μην του κάνουμε και διαφήμιση- και εκεί που λέει για αποστολές στο εξωτερικό –ακούστε εσείς, κύριοι της Νέας</w:t>
      </w:r>
      <w:r>
        <w:rPr>
          <w:rFonts w:eastAsia="Times New Roman" w:cs="Times New Roman"/>
          <w:szCs w:val="24"/>
        </w:rPr>
        <w:t xml:space="preserve"> Δημοκρατίας, που τόσο κόπτεστε και κοροϊδεύετε τον ελληνικό λαό για τα εθνικά θέματα- και εκεί που θα έπρεπε να λέει «Σκόπια», λέει «Μακεδονία». </w:t>
      </w:r>
    </w:p>
    <w:p w14:paraId="7D38DB6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Ούτε καν είχε την ευθιξία να γράψει «</w:t>
      </w:r>
      <w:r>
        <w:rPr>
          <w:rFonts w:eastAsia="Times New Roman" w:cs="Times New Roman"/>
          <w:szCs w:val="24"/>
          <w:lang w:val="en-US"/>
        </w:rPr>
        <w:t>FYROM</w:t>
      </w:r>
      <w:r>
        <w:rPr>
          <w:rFonts w:eastAsia="Times New Roman" w:cs="Times New Roman"/>
          <w:szCs w:val="24"/>
        </w:rPr>
        <w:t>», κύριε Τζαβάρα. Λέει «Μακεδονία». Το λέω για να μην κοροϊδεύετε τ</w:t>
      </w:r>
      <w:r>
        <w:rPr>
          <w:rFonts w:eastAsia="Times New Roman" w:cs="Times New Roman"/>
          <w:szCs w:val="24"/>
        </w:rPr>
        <w:t>ον κόσμο. Είστε ακριβώς σε όλα τα θέματα…</w:t>
      </w:r>
    </w:p>
    <w:p w14:paraId="7D38DB6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Απευθύνεστε σε μένα;</w:t>
      </w:r>
    </w:p>
    <w:p w14:paraId="7D38DB6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Μίλησα σε εσάς. Δεν είναι προσωπικό.</w:t>
      </w:r>
    </w:p>
    <w:p w14:paraId="7D38DB6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Αν μιλάτε σε μένα, να σας απαντήσω. </w:t>
      </w:r>
    </w:p>
    <w:p w14:paraId="7D38DB6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Θα μου απαντήσετε. Θα σας </w:t>
      </w:r>
      <w:r>
        <w:rPr>
          <w:rFonts w:eastAsia="Times New Roman" w:cs="Times New Roman"/>
          <w:szCs w:val="24"/>
        </w:rPr>
        <w:t>δείξω και το «</w:t>
      </w:r>
      <w:r>
        <w:rPr>
          <w:rFonts w:eastAsia="Times New Roman" w:cs="Times New Roman"/>
          <w:szCs w:val="24"/>
          <w:lang w:val="en-US"/>
        </w:rPr>
        <w:t>screenshot</w:t>
      </w:r>
      <w:r>
        <w:rPr>
          <w:rFonts w:eastAsia="Times New Roman" w:cs="Times New Roman"/>
          <w:szCs w:val="24"/>
        </w:rPr>
        <w:t>», για να δείτε ότι το λέει «Μακεδονία». Αν θέλετε να μου απαντήσετε, μπορείτε να μου απαντήσετε. Εκτός αν η γυναίκα του Μητσοτάκη εννοεί ότι είναι άλλο κομμάτι η Ελλάδα και όταν λέει στις χώρες του εξωτερικού «Μακεδονία», εννοεί τη</w:t>
      </w:r>
      <w:r>
        <w:rPr>
          <w:rFonts w:eastAsia="Times New Roman" w:cs="Times New Roman"/>
          <w:szCs w:val="24"/>
        </w:rPr>
        <w:t xml:space="preserve"> δική μας τη Μακεδονία, το στυλ «Θεσσαλονίκη». Να μου απαντήσετε, λοιπόν, αφού έχετε να μου απαντήσετε. Θα χαρώ πάρα πολύ να ακούσω την άποψη της Νέας Δημοκρατίας.</w:t>
      </w:r>
    </w:p>
    <w:p w14:paraId="7D38DB6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να καταθέσω στα Πρακτικά, γιατί μιλάμε για τα ΑΕΙ και την ίδρυση ενός νέου ΑΕΙ, όχι</w:t>
      </w:r>
      <w:r>
        <w:rPr>
          <w:rFonts w:eastAsia="Times New Roman" w:cs="Times New Roman"/>
          <w:szCs w:val="24"/>
        </w:rPr>
        <w:t xml:space="preserve"> ένα παλιό δημοσίευμα, αλλά ένα δημοσίευμα μεγάλης εφημερίδας του Σαββάτου, το οποίο λέει ότι τα ΑΕΙ είναι στο έλεος του </w:t>
      </w:r>
      <w:r>
        <w:rPr>
          <w:rFonts w:eastAsia="Times New Roman" w:cs="Times New Roman"/>
          <w:szCs w:val="24"/>
        </w:rPr>
        <w:t>θ</w:t>
      </w:r>
      <w:r>
        <w:rPr>
          <w:rFonts w:eastAsia="Times New Roman" w:cs="Times New Roman"/>
          <w:szCs w:val="24"/>
        </w:rPr>
        <w:t xml:space="preserve">εού και της αναρχίας. Δεν λειτουργεί τίποτα στα ελληνικά ΑΕΙ. Το δήθεν άσυλο που τόσα χρόνια υπερασπίζεστε δήθεν για τη διακίνηση των </w:t>
      </w:r>
      <w:r>
        <w:rPr>
          <w:rFonts w:eastAsia="Times New Roman" w:cs="Times New Roman"/>
          <w:szCs w:val="24"/>
        </w:rPr>
        <w:t xml:space="preserve">ιδεών, είναι ένα άσυλο το οποίο ευνοεί τη διακίνηση των ναρκωτικών, του παραεμπορίου και των αναρχικών ομάδων, αυτών που κάθε βράδυ εφορμούν και διαλύουν τα πάντα στην Αθήνα. </w:t>
      </w:r>
    </w:p>
    <w:p w14:paraId="7D38DB6D" w14:textId="77777777" w:rsidR="0056040B" w:rsidRDefault="008F3B9C">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Παναγιώτης Ηλιόπουλος καταθέτει για τα Πρακτικά </w:t>
      </w:r>
      <w:r>
        <w:rPr>
          <w:rFonts w:eastAsia="Times New Roman" w:cs="Times New Roman"/>
          <w:szCs w:val="24"/>
        </w:rPr>
        <w:t xml:space="preserve">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D38DB6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Βλέπουμε την ΑΣΟΕΕ να έχει γίνει άντρο παραεμπορίου από λαθρομετανάστες από την Αφρική –αυτά τα λέει η εφημερίδα από τη</w:t>
      </w:r>
      <w:r>
        <w:rPr>
          <w:rFonts w:eastAsia="Times New Roman" w:cs="Times New Roman"/>
          <w:szCs w:val="24"/>
        </w:rPr>
        <w:t>ν έρευνά της, τα βλέπουμε κι εμείς καθημερινά περνώντας έξω από την ΑΣΟΕΕ, αυτά είναι τα ΑΕΙ, Υπουργέ- οι οποίοι εκμεταλλεύονται το άσυλο, το πρωί πουλάνε την πραμάτεια τους μπροστά από την ΑΣΟΕΕ -επαναλαμβάνω ότι τα έχουμε δει όλοι- και το βράδυ αυτή η πα</w:t>
      </w:r>
      <w:r>
        <w:rPr>
          <w:rFonts w:eastAsia="Times New Roman" w:cs="Times New Roman"/>
          <w:szCs w:val="24"/>
        </w:rPr>
        <w:t xml:space="preserve">ράνομη πραμάτεια φυλάσσεται εντός της ΑΣΟΕΕ. </w:t>
      </w:r>
    </w:p>
    <w:p w14:paraId="7D38DB6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Βλέπουμε το Μετσόβιο Πολυτεχνείο σε φωτογραφίες οι οποίες μας δείχνουν σπασμένα μάρμαρα, βαμμένους τοίχους, ένα ερειπωμένο τοπίο την ημέρα και το βράδυ άντρο αναρχικών για τις επιδρομές τους. </w:t>
      </w:r>
    </w:p>
    <w:p w14:paraId="7D38DB7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Βλέπουμε τη Νομικ</w:t>
      </w:r>
      <w:r>
        <w:rPr>
          <w:rFonts w:eastAsia="Times New Roman" w:cs="Times New Roman"/>
          <w:szCs w:val="24"/>
        </w:rPr>
        <w:t xml:space="preserve">ή να είναι </w:t>
      </w:r>
      <w:proofErr w:type="spellStart"/>
      <w:r>
        <w:rPr>
          <w:rFonts w:eastAsia="Times New Roman" w:cs="Times New Roman"/>
          <w:szCs w:val="24"/>
        </w:rPr>
        <w:t>παραμάγαζο</w:t>
      </w:r>
      <w:proofErr w:type="spellEnd"/>
      <w:r>
        <w:rPr>
          <w:rFonts w:eastAsia="Times New Roman" w:cs="Times New Roman"/>
          <w:szCs w:val="24"/>
        </w:rPr>
        <w:t xml:space="preserve"> ναρκωτικών. Οι φοιτητές και οι περαστικοί κινδυνεύουν ακόμη και την ημέρα περνώντας απ’ έξω από τη Νομική από τις επιθέσεις των ναρκομανών. </w:t>
      </w:r>
    </w:p>
    <w:p w14:paraId="7D38DB7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Φέρτε, λοιπόν, αν έχετε το θάρρος, ένα νομοσχέδιο που να καταργεί δυο πράγματα, το άσυλο και </w:t>
      </w:r>
      <w:r>
        <w:rPr>
          <w:rFonts w:eastAsia="Times New Roman" w:cs="Times New Roman"/>
          <w:szCs w:val="24"/>
        </w:rPr>
        <w:t>τις φοιτητικές νεολαίες. Δεν παράγουν τίποτα οι φοιτητικές νεολαίες. Κομματόσκυλα για τους κομματικούς σωλήνες παράγουν μόνο. Δεν έχουν κα</w:t>
      </w:r>
      <w:r>
        <w:rPr>
          <w:rFonts w:eastAsia="Times New Roman" w:cs="Times New Roman"/>
          <w:szCs w:val="24"/>
        </w:rPr>
        <w:t>μ</w:t>
      </w:r>
      <w:r>
        <w:rPr>
          <w:rFonts w:eastAsia="Times New Roman" w:cs="Times New Roman"/>
          <w:szCs w:val="24"/>
        </w:rPr>
        <w:t xml:space="preserve">μία δυνατότητα να </w:t>
      </w:r>
      <w:proofErr w:type="spellStart"/>
      <w:r>
        <w:rPr>
          <w:rFonts w:eastAsia="Times New Roman" w:cs="Times New Roman"/>
          <w:szCs w:val="24"/>
        </w:rPr>
        <w:t>παράξουν</w:t>
      </w:r>
      <w:proofErr w:type="spellEnd"/>
      <w:r>
        <w:rPr>
          <w:rFonts w:eastAsia="Times New Roman" w:cs="Times New Roman"/>
          <w:szCs w:val="24"/>
        </w:rPr>
        <w:t xml:space="preserve"> αυτές οι ξεπεσμένες και ξεφτιλισμένες κομματικές νεολαίες τίποτα ουσιαστικό, παρά μόνο στε</w:t>
      </w:r>
      <w:r>
        <w:rPr>
          <w:rFonts w:eastAsia="Times New Roman" w:cs="Times New Roman"/>
          <w:szCs w:val="24"/>
        </w:rPr>
        <w:t xml:space="preserve">λέχη για τα κόμματά σας. </w:t>
      </w:r>
    </w:p>
    <w:p w14:paraId="7D38DB7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Φέρτε, λοιπόν, ένα νομοσχέδιο τέτοιο και εμείς θα είμαστε οι πρώτοι που θα το ψηφίσουμε. </w:t>
      </w:r>
    </w:p>
    <w:p w14:paraId="7D38DB73"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Φέρνετε, επίσης, με ένα άρθρο του νομοσχεδίου μια ρύθμιση για υποχρεωτική φοίτηση των τετράχρονων παιδιών. Θα γίνει, λοιπόν, διετής υποχρεωτ</w:t>
      </w:r>
      <w:r>
        <w:rPr>
          <w:rFonts w:eastAsia="Times New Roman" w:cs="Times New Roman"/>
          <w:szCs w:val="24"/>
        </w:rPr>
        <w:t>ική προσχολική φοίτηση. Το φέρνετε αυτό να εφαρμοστεί στην Ελλάδα χωρίς να έχετε μελετήσει τις υποδομές, χωρίς να έχουν γίνει οι απαραίτητες προσλήψεις -που μάλλον και εκεί θα βάλετε τα δικά σας παιδιά για να σας το ξεπληρώσουν στις επόμενες εκλογές-, χωρί</w:t>
      </w:r>
      <w:r>
        <w:rPr>
          <w:rFonts w:eastAsia="Times New Roman" w:cs="Times New Roman"/>
          <w:szCs w:val="24"/>
        </w:rPr>
        <w:t xml:space="preserve">ς να έχει γίνει καμμία μελέτη με έναν θεσμό ο οποίος δεν λειτουργεί πουθενά αλλού στην Ευρώπη, παρά μόνο στη Βόρεια Κορέα. Από εκεί μάλλον θα το έχετε εμπνευστεί και εσείς. </w:t>
      </w:r>
    </w:p>
    <w:p w14:paraId="7D38DB74"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Εγώ σας το λέω όντας ένας γονέας που και τα δύο μου τα παιδιά πηγαίνουν από δώδεκα</w:t>
      </w:r>
      <w:r>
        <w:rPr>
          <w:rFonts w:eastAsia="Times New Roman" w:cs="Times New Roman"/>
          <w:szCs w:val="24"/>
        </w:rPr>
        <w:t xml:space="preserve"> μηνών σε παιδικό σταθμό, αλλά αυτό είναι δική μου επιλογή, δεν μπορείτε να υποχρεώσετε κανέναν γονέα να στέλνει υποχρεωτικά το παιδί του από τεσσάρων χρονών στο νηπιαγωγείο. </w:t>
      </w:r>
    </w:p>
    <w:p w14:paraId="7D38DB7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w:t>
      </w:r>
      <w:r>
        <w:rPr>
          <w:rFonts w:eastAsia="Times New Roman" w:cs="Times New Roman"/>
          <w:szCs w:val="24"/>
        </w:rPr>
        <w:t>ου κυρίου Βουλευτή)</w:t>
      </w:r>
    </w:p>
    <w:p w14:paraId="7D38DB76"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Και μάλλον, επειδή είσαστε και πάρα πολύ ευαίσθητοι, δεν έχετε προβλέψει ότι θα πρέπει να υπάρχει προτεραιότητα των Ελλήνων. Γιατί, όπως ξέρετε, σήμερα στους παιδικούς σταθμούς αν θέλει να πάει ένας Έλληνας με ένα κανονικό εισόδημα να γ</w:t>
      </w:r>
      <w:r>
        <w:rPr>
          <w:rFonts w:eastAsia="Times New Roman" w:cs="Times New Roman"/>
          <w:szCs w:val="24"/>
        </w:rPr>
        <w:t xml:space="preserve">ράψει το παιδί του, δεν μπορεί να πάει γιατί τις θέσεις τις έχουν καταλάβει Αλβανοί, διάφορες άλλες εθνικότητες, </w:t>
      </w:r>
      <w:r>
        <w:rPr>
          <w:rFonts w:eastAsia="Times New Roman"/>
          <w:szCs w:val="24"/>
        </w:rPr>
        <w:t>οι οποίοι</w:t>
      </w:r>
      <w:r>
        <w:rPr>
          <w:rFonts w:eastAsia="Times New Roman" w:cs="Times New Roman"/>
          <w:szCs w:val="24"/>
        </w:rPr>
        <w:t xml:space="preserve"> δουλεύουν παρασιτικά στην Ελλάδα χωρίς να δηλώνουν εισόδημα. Δηλώνουν ή μηδενικό ή ελάχιστο εισόδημα και έτσι καταλαμβάνουν τις θέσει</w:t>
      </w:r>
      <w:r>
        <w:rPr>
          <w:rFonts w:eastAsia="Times New Roman" w:cs="Times New Roman"/>
          <w:szCs w:val="24"/>
        </w:rPr>
        <w:t xml:space="preserve">ς στους ελληνικούς παιδικούς σταθμούς. Εμείς λέμε προτεραιότητα στα πάντα να έχουν οι Έλληνες, και σαφώς στους παιδικούς σταθμούς και στα νηπιαγωγεία. </w:t>
      </w:r>
    </w:p>
    <w:p w14:paraId="7D38DB77"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Εσείς, λοιπόν, εκ του προχείρου ετοιμάζετε ένα νομοσχέδιο το οποίο επιβάλλει στους Έλληνες γονείς να πάν</w:t>
      </w:r>
      <w:r>
        <w:rPr>
          <w:rFonts w:eastAsia="Times New Roman" w:cs="Times New Roman"/>
          <w:szCs w:val="24"/>
        </w:rPr>
        <w:t>ε τα παιδιά τους από τεσσάρων χρονών. Και αν, λοιπόν, τον Σεπτέμβριο δεν υπάρχουν αυτές οι υποδομές, θα πρέπει ο Έλληνας να στείλει το παιδί του υποχρεωτικά σε έναν ιδιωτικό παιδικό σταθμό. Αυτά βέβαια για εσάς είναι ψιλά γράμματα. Για εσάς ο Έλληνας εργαζ</w:t>
      </w:r>
      <w:r>
        <w:rPr>
          <w:rFonts w:eastAsia="Times New Roman" w:cs="Times New Roman"/>
          <w:szCs w:val="24"/>
        </w:rPr>
        <w:t xml:space="preserve">όμενος είναι μόνο μια πηγή φόρων και τίποτα παραπάνω. Τα ελληνόπουλα είναι ένα τεκμήριο για εσάς. </w:t>
      </w:r>
    </w:p>
    <w:p w14:paraId="7D38DB7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38DB7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D38DB7A"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Δεν έχετε κάνει τίποτα, βέβαια, για την υπογεν</w:t>
      </w:r>
      <w:r>
        <w:rPr>
          <w:rFonts w:eastAsia="Times New Roman" w:cs="Times New Roman"/>
          <w:szCs w:val="24"/>
        </w:rPr>
        <w:t>νητικότητα. Όμως, αυτό είναι ένα τεράστιο κεφάλαιο που θα έπρεπε να το συζητάμε σε δέκα συνεδριάσεις και δεν έχει γίνει ούτε μία αναφορά. Μία συνεδρίαση, κύριε Πρόεδρε, δεν έχετε ορίσει να καθίσουμε εδώ πέρα τριακόσιοι άνθρωποι να δούμε πώς μπορεί να λυθεί</w:t>
      </w:r>
      <w:r>
        <w:rPr>
          <w:rFonts w:eastAsia="Times New Roman" w:cs="Times New Roman"/>
          <w:szCs w:val="24"/>
        </w:rPr>
        <w:t xml:space="preserve"> το πρόβλημα της υπογεννητικότητας. Αυτός είναι ένας αστερίσκος γιατί είναι μια τεράστια κουβέντα.</w:t>
      </w:r>
    </w:p>
    <w:p w14:paraId="7D38DB7B"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Μας λέτε σε ένα άλλο άρθρο ότι παραμένει η αργία των Τριών Ιεραρχών, αλλά δεν θα εορτάζεται. Αυτό μόνο εσείς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με αυτά τα ακραία αριστερίστικα ένσ</w:t>
      </w:r>
      <w:r>
        <w:rPr>
          <w:rFonts w:eastAsia="Times New Roman" w:cs="Times New Roman"/>
          <w:szCs w:val="24"/>
        </w:rPr>
        <w:t xml:space="preserve">τικτα που έχετε, μπορούσατε να το νομοθετήσετε. Να υπάρχει η αργία. Δηλαδή τι αργία θα είναι; Για εξηγήστε μας, Υπουργέ, τι αργία θα είναι που δεν θα εορτάζεται; </w:t>
      </w:r>
    </w:p>
    <w:p w14:paraId="7D38DB7C"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εσείς κόπτεστε τόσο για τον διαχωρισμό του κράτους και της εκκλησίας. Θα ολοκληρώσω μ</w:t>
      </w:r>
      <w:r>
        <w:rPr>
          <w:rFonts w:eastAsia="Times New Roman" w:cs="Times New Roman"/>
          <w:szCs w:val="24"/>
        </w:rPr>
        <w:t xml:space="preserve">ε την </w:t>
      </w:r>
      <w:r>
        <w:rPr>
          <w:rFonts w:eastAsia="Times New Roman" w:cs="Times New Roman"/>
          <w:bCs/>
          <w:szCs w:val="24"/>
        </w:rPr>
        <w:t>τροπολογία</w:t>
      </w:r>
      <w:r>
        <w:rPr>
          <w:rFonts w:eastAsia="Times New Roman" w:cs="Times New Roman"/>
          <w:szCs w:val="24"/>
        </w:rPr>
        <w:t xml:space="preserve"> σας, την </w:t>
      </w:r>
      <w:r>
        <w:rPr>
          <w:rFonts w:eastAsia="Times New Roman" w:cs="Times New Roman"/>
          <w:bCs/>
          <w:szCs w:val="24"/>
        </w:rPr>
        <w:t>τροπολογία</w:t>
      </w:r>
      <w:r>
        <w:rPr>
          <w:rFonts w:eastAsia="Times New Roman" w:cs="Times New Roman"/>
          <w:szCs w:val="24"/>
        </w:rPr>
        <w:t xml:space="preserve"> 1488. Θα ήθελα να καταθέσω στα Πρακτικά την επιστολή της Ιεράς Συνόδου, η οποία διαμαρτύρεται για την επέμβασή σας αυτή, για το ιερό ίδρυμα της Τήνου. Ξεκάθαρη πολιτική επέμβαση στα της θρησκείας. </w:t>
      </w:r>
    </w:p>
    <w:p w14:paraId="7D38DB7D"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rPr>
        <w:t>Βουλευτής κ. Παναγιώτης Ηλιόπουλος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38DB7E"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Εάν θέλετε, λοιπόν, κλείνοντας, να κάνετε κάτι, εάν θέλετε να</w:t>
      </w:r>
      <w:r>
        <w:rPr>
          <w:rFonts w:eastAsia="Times New Roman" w:cs="Times New Roman"/>
          <w:szCs w:val="24"/>
        </w:rPr>
        <w:t xml:space="preserve"> βελτιώσετε την παιδεία, κάντε το πιο απλό, μην κάνετε τίποτα. Κάθε σας νομοθέτημα μάς πάει χρόνια πίσω. Οπότε το καλύτερο θα είναι να μη νομοθετείτε για την παιδεία, όπως δεν πρέπει να νομοθετείτε και για οποιονδήποτε άλλον θεσμό. Βλάπτετε με τα νομοθετήμ</w:t>
      </w:r>
      <w:r>
        <w:rPr>
          <w:rFonts w:eastAsia="Times New Roman" w:cs="Times New Roman"/>
          <w:szCs w:val="24"/>
        </w:rPr>
        <w:t xml:space="preserve">ατά σας. </w:t>
      </w:r>
    </w:p>
    <w:p w14:paraId="7D38DB7F"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Στην παιδεία θα έρθει σύντομα η Χρυσή Αυγή, θα έρθει σύντομα μια εθνική διακυβέρνηση που θα επαναφέρει το επίθετο εθνική μπροστά από τον ορισμό της παιδείας και θα είναι μια πραγματικά εθνική παιδεία που θα βοηθάει όλα τα ελληνόπουλα να μεγαλώσου</w:t>
      </w:r>
      <w:r>
        <w:rPr>
          <w:rFonts w:eastAsia="Times New Roman" w:cs="Times New Roman"/>
          <w:szCs w:val="24"/>
        </w:rPr>
        <w:t>ν με ελληνορθόδοξες αρχές και να κάνουν στη ζωή τους αυτό που μπορεί ο καθένας και όχι να σέρνονται πίσω από κομματικά γραφεία και όχι να γίνονται δούλοι σας και κομματόσκυλα πίσω από τα κόμματά σας. Θα έρθει ευτυχώς αυτή η ώρα, και πιστεύω σύντομα, να απο</w:t>
      </w:r>
      <w:r>
        <w:rPr>
          <w:rFonts w:eastAsia="Times New Roman" w:cs="Times New Roman"/>
          <w:szCs w:val="24"/>
        </w:rPr>
        <w:t>λαύσουν όλοι οι Έλληνες, όλα τα ελληνόπουλα μια εθνική παιδεία.</w:t>
      </w:r>
    </w:p>
    <w:p w14:paraId="7D38DB80"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D38DB81"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μπορώ να έχω τον λόγο;</w:t>
      </w:r>
    </w:p>
    <w:p w14:paraId="7D38DB82"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7D38DB83"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Ήθελα να πω για μια </w:t>
      </w:r>
      <w:r>
        <w:rPr>
          <w:rFonts w:eastAsia="Times New Roman" w:cs="Times New Roman"/>
          <w:bCs/>
          <w:szCs w:val="24"/>
        </w:rPr>
        <w:t>τροπολογία</w:t>
      </w:r>
      <w:r>
        <w:rPr>
          <w:rFonts w:eastAsia="Times New Roman" w:cs="Times New Roman"/>
          <w:szCs w:val="24"/>
        </w:rPr>
        <w:t xml:space="preserve"> που έχει καταθέσει το ΚΚΕ. Την κάνουμε δεκτή και θα διαγραφεί το αντίστοιχο εδάφιο του νομοσχεδίου. </w:t>
      </w:r>
    </w:p>
    <w:p w14:paraId="7D38DB84"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Ποιος</w:t>
      </w:r>
      <w:r>
        <w:rPr>
          <w:rFonts w:eastAsia="Times New Roman" w:cs="Times New Roman"/>
          <w:szCs w:val="24"/>
        </w:rPr>
        <w:t xml:space="preserve"> είναι ο αριθμός της </w:t>
      </w:r>
      <w:r>
        <w:rPr>
          <w:rFonts w:eastAsia="Times New Roman" w:cs="Times New Roman"/>
          <w:bCs/>
          <w:szCs w:val="24"/>
        </w:rPr>
        <w:t>τροπολογία</w:t>
      </w:r>
      <w:r>
        <w:rPr>
          <w:rFonts w:eastAsia="Times New Roman" w:cs="Times New Roman"/>
          <w:szCs w:val="24"/>
        </w:rPr>
        <w:t>ς;</w:t>
      </w:r>
    </w:p>
    <w:p w14:paraId="7D38DB85"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Είναι η </w:t>
      </w:r>
      <w:r>
        <w:rPr>
          <w:rFonts w:eastAsia="Times New Roman" w:cs="Times New Roman"/>
          <w:bCs/>
          <w:szCs w:val="24"/>
        </w:rPr>
        <w:t>τροπολογία</w:t>
      </w:r>
      <w:r>
        <w:rPr>
          <w:rFonts w:eastAsia="Times New Roman" w:cs="Times New Roman"/>
          <w:szCs w:val="24"/>
        </w:rPr>
        <w:t xml:space="preserve"> με γενικό αριθμό 1494 και ειδικό 158. Νομίζουμε ότι τεχνικά είναι μια πιο βελτιωμένη εκδοχή από αυτή που έχουμε εμείς και την κάνουμε</w:t>
      </w:r>
      <w:r>
        <w:rPr>
          <w:rFonts w:eastAsia="Times New Roman" w:cs="Times New Roman"/>
          <w:szCs w:val="24"/>
        </w:rPr>
        <w:t xml:space="preserve"> δεκτή.</w:t>
      </w:r>
    </w:p>
    <w:p w14:paraId="7D38DB86"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b/>
          <w:szCs w:val="24"/>
        </w:rPr>
        <w:t>ΠΡΟΕΔΡΕΥΩΝ (Γεώργιος Βαρεμένος):</w:t>
      </w:r>
      <w:r>
        <w:rPr>
          <w:rFonts w:eastAsia="Times New Roman" w:cs="Times New Roman"/>
          <w:szCs w:val="24"/>
        </w:rPr>
        <w:t xml:space="preserve"> Κύριε Θηβαίε, έχετε τον λόγο. </w:t>
      </w:r>
      <w:r>
        <w:rPr>
          <w:rFonts w:eastAsia="Times New Roman" w:cs="Times New Roman"/>
          <w:color w:val="000000"/>
          <w:szCs w:val="24"/>
        </w:rPr>
        <w:t xml:space="preserve"> </w:t>
      </w:r>
    </w:p>
    <w:p w14:paraId="7D38DB87"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b/>
          <w:color w:val="000000"/>
          <w:szCs w:val="24"/>
        </w:rPr>
        <w:t xml:space="preserve">ΝΙΚΟΛΑΟΣ ΘΗΒΑΙΟΣ: </w:t>
      </w:r>
      <w:r>
        <w:rPr>
          <w:rFonts w:eastAsia="Times New Roman" w:cs="Times New Roman"/>
          <w:color w:val="000000"/>
          <w:szCs w:val="24"/>
        </w:rPr>
        <w:t xml:space="preserve">Σας ευχαριστώ, κύριε Πρόεδρε. </w:t>
      </w:r>
    </w:p>
    <w:p w14:paraId="7D38DB88"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color w:val="000000"/>
          <w:szCs w:val="24"/>
        </w:rPr>
        <w:t>Κύριε Υπουργέ, ειλικρινά όταν άκουσα τον κ. Μητσοτάκη να λέει «θετικό το βήμα της ίδρυσης του Πανεπιστημίου Δυτικής Αττικής, αλλά εμεί</w:t>
      </w:r>
      <w:r>
        <w:rPr>
          <w:rFonts w:eastAsia="Times New Roman" w:cs="Times New Roman"/>
          <w:color w:val="000000"/>
          <w:szCs w:val="24"/>
        </w:rPr>
        <w:t xml:space="preserve">ς θα το απογειώσουμε», τρόμαξα, ακριβώς επειδή αναλύσατε στη συνέχεια τι έχει στο μυαλό του ο κ. Μητσοτάκης όταν μιλάει για </w:t>
      </w:r>
      <w:r>
        <w:rPr>
          <w:rFonts w:eastAsia="Times New Roman" w:cs="Times New Roman"/>
          <w:color w:val="000000"/>
          <w:szCs w:val="24"/>
        </w:rPr>
        <w:t>π</w:t>
      </w:r>
      <w:r>
        <w:rPr>
          <w:rFonts w:eastAsia="Times New Roman" w:cs="Times New Roman"/>
          <w:color w:val="000000"/>
          <w:szCs w:val="24"/>
        </w:rPr>
        <w:t xml:space="preserve">ανεπιστήμιο </w:t>
      </w:r>
      <w:r>
        <w:rPr>
          <w:rFonts w:eastAsia="Times New Roman" w:cs="Times New Roman"/>
          <w:color w:val="000000"/>
          <w:szCs w:val="24"/>
        </w:rPr>
        <w:t>τ</w:t>
      </w:r>
      <w:r>
        <w:rPr>
          <w:rFonts w:eastAsia="Times New Roman" w:cs="Times New Roman"/>
          <w:color w:val="000000"/>
          <w:szCs w:val="24"/>
        </w:rPr>
        <w:t xml:space="preserve">εχνολογικών </w:t>
      </w:r>
      <w:r>
        <w:rPr>
          <w:rFonts w:eastAsia="Times New Roman" w:cs="Times New Roman"/>
          <w:color w:val="000000"/>
          <w:szCs w:val="24"/>
        </w:rPr>
        <w:t>ε</w:t>
      </w:r>
      <w:r>
        <w:rPr>
          <w:rFonts w:eastAsia="Times New Roman" w:cs="Times New Roman"/>
          <w:color w:val="000000"/>
          <w:szCs w:val="24"/>
        </w:rPr>
        <w:t xml:space="preserve">φαρμογών. </w:t>
      </w:r>
    </w:p>
    <w:p w14:paraId="7D38DB89"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Σήμερα είχαμε και μία δεύτερη ανατροπή -τουλάχιστον απ’ αυτά που παρακολουθήσαμε στις </w:t>
      </w:r>
      <w:r>
        <w:rPr>
          <w:rFonts w:eastAsia="Times New Roman" w:cs="Times New Roman"/>
          <w:color w:val="000000"/>
          <w:szCs w:val="24"/>
        </w:rPr>
        <w:t>ε</w:t>
      </w:r>
      <w:r>
        <w:rPr>
          <w:rFonts w:eastAsia="Times New Roman" w:cs="Times New Roman"/>
          <w:color w:val="000000"/>
          <w:szCs w:val="24"/>
        </w:rPr>
        <w:t>πιτροπέ</w:t>
      </w:r>
      <w:r>
        <w:rPr>
          <w:rFonts w:eastAsia="Times New Roman" w:cs="Times New Roman"/>
          <w:color w:val="000000"/>
          <w:szCs w:val="24"/>
        </w:rPr>
        <w:t>ς τις προηγούμενες ημέρες- σε σχέση με το νομοσχέδιο από τη Δημοκρατική Συμπαράταξη και αυτό από ποιους; Από τους θιασώτες του σχεδίου «</w:t>
      </w:r>
      <w:r>
        <w:rPr>
          <w:rFonts w:eastAsia="Times New Roman" w:cs="Times New Roman"/>
          <w:color w:val="000000"/>
          <w:szCs w:val="24"/>
        </w:rPr>
        <w:t>ΑΘΗΝΑ</w:t>
      </w:r>
      <w:r>
        <w:rPr>
          <w:rFonts w:eastAsia="Times New Roman" w:cs="Times New Roman"/>
          <w:color w:val="000000"/>
          <w:szCs w:val="24"/>
        </w:rPr>
        <w:t>» που περιθωριοποιήσαν μια σειρά από ΤΕΙ, που χαρακτήρισαν – το έκανε ο κ. Λοβέρδος- το σημερινό νομοσχέδιο ως συρρ</w:t>
      </w:r>
      <w:r>
        <w:rPr>
          <w:rFonts w:eastAsia="Times New Roman" w:cs="Times New Roman"/>
          <w:color w:val="000000"/>
          <w:szCs w:val="24"/>
        </w:rPr>
        <w:t xml:space="preserve">αφή ρουσφετολογικών ρυθμίσεων. </w:t>
      </w:r>
    </w:p>
    <w:p w14:paraId="7D38DB8A"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color w:val="000000"/>
          <w:szCs w:val="24"/>
        </w:rPr>
        <w:t>Είναι άξιο απορίας πραγματικά το γιατί γίνεται σήμερα αυτή η εικονική επίθεση στη δημιουργία του Πανεπιστημίου Δυτικής Αττικής. Μας λένε ότι είναι μια ακαδημαϊκή προχειρότητα, ότι δεν αναβαθμίζει τα τμήματα και τα πτυχία, ότ</w:t>
      </w:r>
      <w:r>
        <w:rPr>
          <w:rFonts w:eastAsia="Times New Roman" w:cs="Times New Roman"/>
          <w:color w:val="000000"/>
          <w:szCs w:val="24"/>
        </w:rPr>
        <w:t>ι δεν δημιουργεί καλύτερες προϋποθέσεις για τους αποφοίτους στην αγορά εργασίας και ότι είναι ένας ακόμα τροφοδότης της ανεργίας. Τα ακούσαμε όλα αυτά. Επιχείρημα; Κανένα. Και ποιοι τα λένε αυτά; Αυτοί οι οποίοι μας παρέδωσαν ένα μηχανογραφικό με πεντακόσι</w:t>
      </w:r>
      <w:r>
        <w:rPr>
          <w:rFonts w:eastAsia="Times New Roman" w:cs="Times New Roman"/>
          <w:color w:val="000000"/>
          <w:szCs w:val="24"/>
        </w:rPr>
        <w:t>α τμήματα ατάκτως ερριμμένα. Ποιος θα απολογηθεί ειλικρινά γι’ αυτό το φαινόμενο; Ποιος θα απολογηθεί για την ελαφρότητα και την προχειρότητα του σχεδίου «</w:t>
      </w:r>
      <w:r w:rsidRPr="00642B17">
        <w:rPr>
          <w:rFonts w:eastAsia="Times New Roman" w:cs="Times New Roman"/>
          <w:szCs w:val="24"/>
        </w:rPr>
        <w:t>Α</w:t>
      </w:r>
      <w:r w:rsidRPr="00642B17">
        <w:rPr>
          <w:rFonts w:eastAsia="Times New Roman" w:cs="Times New Roman"/>
          <w:szCs w:val="24"/>
        </w:rPr>
        <w:t>ΘΗΝΑ</w:t>
      </w:r>
      <w:r>
        <w:rPr>
          <w:rFonts w:eastAsia="Times New Roman" w:cs="Times New Roman"/>
          <w:color w:val="000000"/>
          <w:szCs w:val="24"/>
        </w:rPr>
        <w:t xml:space="preserve">»; Ποιος θα απολογηθεί για το ότι σε πάνω από διακόσια τμήματα δεν όρισαν επαγγελματικά δικαιώματα; </w:t>
      </w:r>
    </w:p>
    <w:p w14:paraId="7D38DB8B" w14:textId="77777777" w:rsidR="0056040B" w:rsidRDefault="008F3B9C">
      <w:pPr>
        <w:spacing w:after="0" w:line="600" w:lineRule="auto"/>
        <w:ind w:firstLine="720"/>
        <w:jc w:val="both"/>
        <w:rPr>
          <w:rFonts w:eastAsia="Times New Roman" w:cs="Times New Roman"/>
          <w:color w:val="000000"/>
          <w:szCs w:val="24"/>
        </w:rPr>
      </w:pPr>
      <w:r>
        <w:rPr>
          <w:rFonts w:eastAsia="Times New Roman" w:cs="Times New Roman"/>
          <w:color w:val="000000"/>
          <w:szCs w:val="24"/>
        </w:rPr>
        <w:t>Είναι ανάγκη, όμως, να συμφωνήσουμε σε κάτι: Είναι αναβάθμιση ή όχι η συνένωση των δύο ΤΕΙ σε Πανεπιστήμιο; Υπάρχει ή όχι μια πιο στέρεη ακαδημαϊκή βάση γι</w:t>
      </w:r>
      <w:r>
        <w:rPr>
          <w:rFonts w:eastAsia="Times New Roman" w:cs="Times New Roman"/>
          <w:color w:val="000000"/>
          <w:szCs w:val="24"/>
        </w:rPr>
        <w:t xml:space="preserve">α τις όποιες βελτιωτικές κινήσεις μπορούν να γίνουν; Ας εμπιστευτούμε όχι υποχρεωτικά το Υπουργείο, αλλά τους πανεπιστημιακούς που θα σηκώσουν το βάρος αυτής της υπόθεσης, αυτούς που επί επτά μήνες συζήτησαν, </w:t>
      </w:r>
      <w:proofErr w:type="spellStart"/>
      <w:r>
        <w:rPr>
          <w:rFonts w:eastAsia="Times New Roman" w:cs="Times New Roman"/>
          <w:color w:val="000000"/>
          <w:szCs w:val="24"/>
        </w:rPr>
        <w:t>διαλέχθηκαν</w:t>
      </w:r>
      <w:proofErr w:type="spellEnd"/>
      <w:r>
        <w:rPr>
          <w:rFonts w:eastAsia="Times New Roman" w:cs="Times New Roman"/>
          <w:color w:val="000000"/>
          <w:szCs w:val="24"/>
        </w:rPr>
        <w:t xml:space="preserve"> και έβαλαν τα θεμέλια για τη δημιου</w:t>
      </w:r>
      <w:r>
        <w:rPr>
          <w:rFonts w:eastAsia="Times New Roman" w:cs="Times New Roman"/>
          <w:color w:val="000000"/>
          <w:szCs w:val="24"/>
        </w:rPr>
        <w:t xml:space="preserve">ργία του Πανεπιστημίου Δυτικής Αττικής. </w:t>
      </w:r>
    </w:p>
    <w:p w14:paraId="7D38DB8C" w14:textId="77777777" w:rsidR="0056040B" w:rsidRDefault="008F3B9C">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Ένα άλλο θέμα που θέλω να θίξω είναι σχετικά με τη δίχρονη υποχρεωτική προσχολική εκπαίδευση στο δημόσιο νηπιαγωγείο. Είναι γεγονός ότι δεν ακούστηκε ούτε ένα επιχείρημα με εκπαιδευτικά, παιδαγωγικά ή κοινωνικά κριτ</w:t>
      </w:r>
      <w:r>
        <w:rPr>
          <w:rFonts w:eastAsia="Times New Roman" w:cs="Times New Roman"/>
          <w:color w:val="000000"/>
          <w:szCs w:val="24"/>
        </w:rPr>
        <w:t xml:space="preserve">ήρια ενάντια στην </w:t>
      </w:r>
      <w:proofErr w:type="spellStart"/>
      <w:r>
        <w:rPr>
          <w:rFonts w:eastAsia="Times New Roman" w:cs="Times New Roman"/>
          <w:color w:val="000000"/>
          <w:szCs w:val="24"/>
        </w:rPr>
        <w:t>υποχρεωτικότητα</w:t>
      </w:r>
      <w:proofErr w:type="spellEnd"/>
      <w:r>
        <w:rPr>
          <w:rFonts w:eastAsia="Times New Roman" w:cs="Times New Roman"/>
          <w:color w:val="000000"/>
          <w:szCs w:val="24"/>
        </w:rPr>
        <w:t xml:space="preserve"> της δίχρονης προσχολικής εκπαίδευσης που συμβαίνει σε όλη την Ευρώπη. Αυτό δεν είναι τυχαίο. Οι ενστάσεις είναι μόνο συντεχνιακές και τεχνικές και αυτές μάλιστα καταρρίπτονται από την ίδια την πραγματικότητα.</w:t>
      </w:r>
    </w:p>
    <w:p w14:paraId="7D38DB8D" w14:textId="77777777" w:rsidR="0056040B" w:rsidRDefault="008F3B9C">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Η υποχρεωτική</w:t>
      </w:r>
      <w:r>
        <w:rPr>
          <w:rFonts w:eastAsia="Times New Roman" w:cs="Times New Roman"/>
          <w:color w:val="000000"/>
          <w:szCs w:val="24"/>
        </w:rPr>
        <w:t xml:space="preserve"> δεκατετράχρονη εκπαίδευση, εκτός από κυβερνητική θέση είναι θέση του συνόλου σχεδόν των φορέων της εκπαίδευσης και όχι μόνο. Τα στοιχεία της ΕΕΤΑΑ, του θεσμικού συμβούλου της ΚΕΔΕ για το 2017-2018 λένε ότι στους δημοτικούς παιδικούς σταθμούς είχαν εννέα </w:t>
      </w:r>
      <w:r>
        <w:rPr>
          <w:rFonts w:eastAsia="Times New Roman" w:cs="Times New Roman"/>
          <w:color w:val="000000"/>
          <w:szCs w:val="24"/>
        </w:rPr>
        <w:t>χ</w:t>
      </w:r>
      <w:r>
        <w:rPr>
          <w:rFonts w:eastAsia="Times New Roman" w:cs="Times New Roman"/>
          <w:color w:val="000000"/>
          <w:szCs w:val="24"/>
        </w:rPr>
        <w:t xml:space="preserve">ιλιάδες </w:t>
      </w:r>
      <w:r>
        <w:rPr>
          <w:rFonts w:eastAsia="Times New Roman" w:cs="Times New Roman"/>
          <w:color w:val="000000"/>
          <w:szCs w:val="24"/>
        </w:rPr>
        <w:t>τριακό</w:t>
      </w:r>
      <w:r>
        <w:rPr>
          <w:rFonts w:eastAsia="Times New Roman" w:cs="Times New Roman"/>
          <w:color w:val="000000"/>
          <w:szCs w:val="24"/>
        </w:rPr>
        <w:t>σια εβδομήντα</w:t>
      </w:r>
      <w:r>
        <w:rPr>
          <w:rFonts w:eastAsia="Times New Roman" w:cs="Times New Roman"/>
          <w:color w:val="000000"/>
          <w:szCs w:val="24"/>
        </w:rPr>
        <w:t xml:space="preserve"> παιδιά τεσσάρων έως πέντε. Εκτός δημοτικών δομών -ηλικία ενός έως πέντε ετών- είχαν πάνω από είκοσι χιλιάδες παιδιά. Από πού προκύπτει, λοιπόν, ότι θα κλείσουν οι παιδικοί σταθμοί και θα απολυθούν οι εργαζόμενοι;  </w:t>
      </w:r>
    </w:p>
    <w:p w14:paraId="7D38DB8E" w14:textId="77777777" w:rsidR="0056040B" w:rsidRDefault="008F3B9C">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Προφανώς ξεχν</w:t>
      </w:r>
      <w:r>
        <w:rPr>
          <w:rFonts w:eastAsia="Times New Roman" w:cs="Times New Roman"/>
          <w:color w:val="000000"/>
          <w:szCs w:val="24"/>
        </w:rPr>
        <w:t>άμε σκόπιμα ότι μόλις πριν από λίγες ημέρες, στις 16 Φεβρουαρίου, στο νομοσχέδιο του Υπουργείου Εργασίας ψηφίστηκε πρόγραμμα χρηματοδότησης για την ίδρυση έως δύο παιδικών - βρεφικών σταθμών στους δήμους με ένα μεγάλο κονδύλι από το ΕΣΠΑ, με έναρξη μάλιστα</w:t>
      </w:r>
      <w:r>
        <w:rPr>
          <w:rFonts w:eastAsia="Times New Roman" w:cs="Times New Roman"/>
          <w:color w:val="000000"/>
          <w:szCs w:val="24"/>
        </w:rPr>
        <w:t xml:space="preserve"> των υποδομών αυτών μέσα στο 2018 και με πάνω από δυόμισι χιλιάδες θέσεις εργασίας. Αυτά σκόπιμα αγνοούνται. Νομίζω, όμως, ότι είναι καιρός να τα θυμίζουμε και τα τονίζουμε.  </w:t>
      </w:r>
    </w:p>
    <w:p w14:paraId="7D38DB8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Στη συζήτηση για το νομοσχέδιο ένα είναι σίγουρο, </w:t>
      </w:r>
      <w:r>
        <w:rPr>
          <w:rFonts w:eastAsia="Times New Roman"/>
          <w:bCs/>
          <w:shd w:val="clear" w:color="auto" w:fill="FFFFFF"/>
        </w:rPr>
        <w:t>ότι</w:t>
      </w:r>
      <w:r>
        <w:rPr>
          <w:rFonts w:eastAsia="Times New Roman" w:cs="Times New Roman"/>
          <w:szCs w:val="24"/>
        </w:rPr>
        <w:t xml:space="preserve"> υπάρχει μια κοινή συνισταμ</w:t>
      </w:r>
      <w:r>
        <w:rPr>
          <w:rFonts w:eastAsia="Times New Roman" w:cs="Times New Roman"/>
          <w:szCs w:val="24"/>
        </w:rPr>
        <w:t xml:space="preserve">ένη, μια κόκκινη γραμμή που διαπνέει τις όποιες αντιπολιτευτικές κορώνες ακούγονται σήμερα. Αυτοί που αμφισβητούν εν μέρει ή ριζικά το νομοσχέδιο τι έχουν κατά νου; Ότι με το νομοσχέδιο αυτό ισχυροποιείται ο δημόσιος χαρακτήρας της εκπαίδευσης. Αυτό είναι </w:t>
      </w:r>
      <w:r>
        <w:rPr>
          <w:rFonts w:eastAsia="Times New Roman" w:cs="Times New Roman"/>
          <w:szCs w:val="24"/>
        </w:rPr>
        <w:t xml:space="preserve">που τους τρομάζει. </w:t>
      </w:r>
    </w:p>
    <w:p w14:paraId="7D38DB9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Οι όποιες παρεμβάσεις γίνονται προς μια κατεύθυνση, να χαλαρώσει ο δημόσιος χαρακτήρας, είτε αφορά την ίδρυση του </w:t>
      </w:r>
      <w:r>
        <w:rPr>
          <w:rFonts w:eastAsia="Times New Roman" w:cs="Times New Roman"/>
          <w:szCs w:val="24"/>
        </w:rPr>
        <w:t>π</w:t>
      </w:r>
      <w:r>
        <w:rPr>
          <w:rFonts w:eastAsia="Times New Roman" w:cs="Times New Roman"/>
          <w:szCs w:val="24"/>
        </w:rPr>
        <w:t>ανεπιστημίου, είτε αφορά την υποχρεωτική δίχρονη προσχολική εκπαίδευση, γιατί κάποιοι ιδιώτες θα χάσουν κάποια συμφέροντα</w:t>
      </w:r>
      <w:r>
        <w:rPr>
          <w:rFonts w:eastAsia="Times New Roman" w:cs="Times New Roman"/>
          <w:szCs w:val="24"/>
        </w:rPr>
        <w:t xml:space="preserve">, είτε τα διετή προγράμματα επαγγελματικής κατάρτισης από πανεπιστήμια, που είναι πιθανόν κάποια ιδιωτικά ΙΕΚ να χάσουν το «παντεσπάνι» τους </w:t>
      </w:r>
      <w:r>
        <w:rPr>
          <w:rFonts w:eastAsia="Times New Roman"/>
          <w:bCs/>
        </w:rPr>
        <w:t>και</w:t>
      </w:r>
      <w:r>
        <w:rPr>
          <w:rFonts w:eastAsia="Times New Roman" w:cs="Times New Roman"/>
          <w:szCs w:val="24"/>
        </w:rPr>
        <w:t xml:space="preserve"> σίγουρα να δώσει τη δυνατότητα σε χιλιάδες αποφοίτους των ΕΠΑΛ, παιδιά κατά κανόνα λαϊκών στρωμάτων, να καταρτι</w:t>
      </w:r>
      <w:r>
        <w:rPr>
          <w:rFonts w:eastAsia="Times New Roman" w:cs="Times New Roman"/>
          <w:szCs w:val="24"/>
        </w:rPr>
        <w:t xml:space="preserve">στούν δωρεάν, με αναβαθμισμένα προγράμματα σπουδών, με πανεπιστημιακή «ομπρέλα». </w:t>
      </w:r>
    </w:p>
    <w:p w14:paraId="7D38DB9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Αυτή είναι για εμάς η άλλη πλευρά της αριστείας, η αριστεία που δεν περιέχει μόνο την προσωπική δικαίωση και αναγνώριση, αλλά βοηθά στη μείωση των κοινωνικών ανισοτήτων και ε</w:t>
      </w:r>
      <w:r>
        <w:rPr>
          <w:rFonts w:eastAsia="Times New Roman" w:cs="Times New Roman"/>
          <w:szCs w:val="24"/>
        </w:rPr>
        <w:t xml:space="preserve">νισχύει τη συλλογική προσπάθεια για βελτίωση του μορφωτικού και βιοτικού επιπέδου του λαού μας. </w:t>
      </w:r>
    </w:p>
    <w:p w14:paraId="7D38DB9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w:t>
      </w:r>
    </w:p>
    <w:p w14:paraId="7D38DB93"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D38DB9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7D38DB9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Μιχελής από τον ΣΥΡΙΖΑ. </w:t>
      </w:r>
    </w:p>
    <w:p w14:paraId="7D38DB9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ΜΙΧΕΛΗΣ:</w:t>
      </w:r>
      <w:r>
        <w:rPr>
          <w:rFonts w:eastAsia="Times New Roman" w:cs="Times New Roman"/>
          <w:szCs w:val="24"/>
        </w:rPr>
        <w:t xml:space="preserve"> Ευχαριστώ, κύριε Πρόεδρε.</w:t>
      </w:r>
    </w:p>
    <w:p w14:paraId="7D38DB9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αίσθηση ότι ο διάλογος στην Επιτροπή Μορφωτικών Υποθέσεων, αλλά και σήμερα, έχει εξαντληθεί ή θα έλεγα ότι είναι πλήρης όσον αφορά τα επιμέρους ζητήματα. Γι’ αυτό θα σταθώ σε αυτό που με γενικά λόγια λέγεται «πολιτική </w:t>
      </w:r>
      <w:r>
        <w:rPr>
          <w:rFonts w:eastAsia="Times New Roman" w:cs="Times New Roman"/>
          <w:szCs w:val="24"/>
        </w:rPr>
        <w:t xml:space="preserve">της εκπαίδευσης» ή «πολιτικές στην εκπαίδευση». </w:t>
      </w:r>
    </w:p>
    <w:p w14:paraId="7D38DB9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Οι διανοούμενοι της Αριστεράς την εποχή του Μεσοπολέμου είχαν μερικές ιδεολογικές εμμονές. Θα ήθελα να τις θυμίσω αυτές. </w:t>
      </w:r>
    </w:p>
    <w:p w14:paraId="7D38DB9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bCs/>
        </w:rPr>
        <w:t>αφορά τ</w:t>
      </w:r>
      <w:r>
        <w:rPr>
          <w:rFonts w:eastAsia="Times New Roman" w:cs="Times New Roman"/>
          <w:szCs w:val="24"/>
        </w:rPr>
        <w:t>ο γλωσσικό ζήτημα. Η γλώσσα στο σχολείο πρέπει να είναι η γλώσσα που μ</w:t>
      </w:r>
      <w:r>
        <w:rPr>
          <w:rFonts w:eastAsia="Times New Roman" w:cs="Times New Roman"/>
          <w:szCs w:val="24"/>
        </w:rPr>
        <w:t xml:space="preserve">ιλάει ο ελληνικός λαός, η δημοτική. Λύθηκε αυτό ύστερα από εβδομήντα χρόνια και κανένας, ή μάλλον στην πλειοψηφία τους σήμερα οι πολιτικές δυνάμεις, δεν επιμένουν ότι είναι εμμονή. Κάποιοι ίσως επιμένουν. </w:t>
      </w:r>
    </w:p>
    <w:p w14:paraId="7D38DB9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Δεύτερη εμμονή</w:t>
      </w:r>
      <w:r>
        <w:rPr>
          <w:rFonts w:eastAsia="Times New Roman" w:cs="Times New Roman"/>
          <w:szCs w:val="24"/>
        </w:rPr>
        <w:t>: Η πρόσβαση των κοριτσιών στο σχολείο και κυρίως στη δευτεροβάθμια εκπαίδευση εκείνη την εποχή ήταν της τάξεως του 10%. Με τις μεταρρυθμίσεις του ’29 και του ’64 λύθηκε και αυτή η εμμονή. Κανείς δεν τολμά σήμερα να πει ότι είναι ιδεολογική εμμονή της Αρισ</w:t>
      </w:r>
      <w:r>
        <w:rPr>
          <w:rFonts w:eastAsia="Times New Roman" w:cs="Times New Roman"/>
          <w:szCs w:val="24"/>
        </w:rPr>
        <w:t xml:space="preserve">τεράς η πρόσβαση των κοριτσιών στην εκπαίδευση. </w:t>
      </w:r>
    </w:p>
    <w:p w14:paraId="7D38DB9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Μένουν, όμως, μερικές «ουρές» κάποιων άλλων εμμονών. Η είσοδος της επαγγελματικής εκπαίδευσης ή μάλλον μαθημάτων επαγγελματικής εκπαίδευσης στην εκπαίδευση εκείνης της εποχής, στο αναλυτικό πρόγραμμα εκείνης</w:t>
      </w:r>
      <w:r>
        <w:rPr>
          <w:rFonts w:eastAsia="Times New Roman" w:cs="Times New Roman"/>
          <w:szCs w:val="24"/>
        </w:rPr>
        <w:t xml:space="preserve"> της εποχής, που διακατεχόταν από μία αρχαιολατρία, θεωρούνταν, μαζί με την επιμονή αυτών των διανοητών για τη δημοτική γλώσσα και τα κορίτσια στο σχολείο, πιο επικίνδυνο από τον νεοεμφανιζόμενο κομμουνισμό εκείνης της εποχής. </w:t>
      </w:r>
    </w:p>
    <w:p w14:paraId="7D38DB9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είσοδος, λοιπόν, της επαγγ</w:t>
      </w:r>
      <w:r>
        <w:rPr>
          <w:rFonts w:eastAsia="Times New Roman" w:cs="Times New Roman"/>
          <w:szCs w:val="24"/>
        </w:rPr>
        <w:t xml:space="preserve">ελματικής εκπαίδευσης έγινε με την ιδεολογική εμμονή των διανοητών της Αριστεράς. Θεσμοθετήθηκε το 1929, </w:t>
      </w:r>
      <w:proofErr w:type="spellStart"/>
      <w:r>
        <w:rPr>
          <w:rFonts w:eastAsia="Times New Roman" w:cs="Times New Roman"/>
          <w:szCs w:val="24"/>
        </w:rPr>
        <w:t>επαναθεσμοθετήθηκε</w:t>
      </w:r>
      <w:proofErr w:type="spellEnd"/>
      <w:r>
        <w:rPr>
          <w:rFonts w:eastAsia="Times New Roman" w:cs="Times New Roman"/>
          <w:szCs w:val="24"/>
        </w:rPr>
        <w:t xml:space="preserve"> το 1964, επιβεβαιώθηκε με το ν.309/76 και επιβεβαιώθηκε και με το ν.1566. </w:t>
      </w:r>
    </w:p>
    <w:p w14:paraId="7D38DB9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Σήμερα, βρισκόμαστε στο εξής πολιτικό </w:t>
      </w:r>
      <w:proofErr w:type="spellStart"/>
      <w:r>
        <w:rPr>
          <w:rFonts w:eastAsia="Times New Roman" w:cs="Times New Roman"/>
          <w:szCs w:val="24"/>
        </w:rPr>
        <w:t>διακύβευμα</w:t>
      </w:r>
      <w:proofErr w:type="spellEnd"/>
      <w:r>
        <w:rPr>
          <w:rFonts w:eastAsia="Times New Roman" w:cs="Times New Roman"/>
          <w:szCs w:val="24"/>
        </w:rPr>
        <w:t>: Πώς βελ</w:t>
      </w:r>
      <w:r>
        <w:rPr>
          <w:rFonts w:eastAsia="Times New Roman" w:cs="Times New Roman"/>
          <w:szCs w:val="24"/>
        </w:rPr>
        <w:t xml:space="preserve">τιώνεται η επαγγελματική εκπαίδευση; </w:t>
      </w:r>
    </w:p>
    <w:p w14:paraId="7D38DB9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ιδεολογική αντίθεση των δύο πλευρών -Δεξιάς και Αριστεράς- είναι στο εξής: Παραδοσιακά η Δεξιά θεωρούσε ότι ο διαχωρισμός τεχνικής επαγγελματικής εκπαίδευσης με τη γενική εκπαίδευση πρέπει να γίνεται σε χαμηλές τάξει</w:t>
      </w:r>
      <w:r>
        <w:rPr>
          <w:rFonts w:eastAsia="Times New Roman" w:cs="Times New Roman"/>
          <w:szCs w:val="24"/>
        </w:rPr>
        <w:t xml:space="preserve">ς, αν ήταν δυνατόν και από το </w:t>
      </w:r>
      <w:r>
        <w:rPr>
          <w:rFonts w:eastAsia="Times New Roman" w:cs="Times New Roman"/>
          <w:szCs w:val="24"/>
        </w:rPr>
        <w:t>δ</w:t>
      </w:r>
      <w:r>
        <w:rPr>
          <w:rFonts w:eastAsia="Times New Roman" w:cs="Times New Roman"/>
          <w:szCs w:val="24"/>
        </w:rPr>
        <w:t xml:space="preserve">ημοτικό και μετά, για να μην </w:t>
      </w:r>
      <w:proofErr w:type="spellStart"/>
      <w:r>
        <w:rPr>
          <w:rFonts w:eastAsia="Times New Roman" w:cs="Times New Roman"/>
          <w:szCs w:val="24"/>
        </w:rPr>
        <w:t>σπαταλώνται</w:t>
      </w:r>
      <w:proofErr w:type="spellEnd"/>
      <w:r>
        <w:rPr>
          <w:rFonts w:eastAsia="Times New Roman" w:cs="Times New Roman"/>
          <w:szCs w:val="24"/>
        </w:rPr>
        <w:t xml:space="preserve"> χρήματα στο να πηγαίνουν τα παιδιά στο σχολείο, να παίρνουν γενικές γνώσεις και μόρφωση, που θα αποδεικνύονταν εν τέλει ότι είναι άχρηστες για το επάγγελμά τους. </w:t>
      </w:r>
    </w:p>
    <w:p w14:paraId="7D38DB9F" w14:textId="77777777" w:rsidR="0056040B" w:rsidRDefault="008F3B9C">
      <w:pPr>
        <w:spacing w:after="0" w:line="600" w:lineRule="auto"/>
        <w:ind w:firstLine="720"/>
        <w:jc w:val="both"/>
        <w:rPr>
          <w:rFonts w:eastAsia="Times New Roman"/>
          <w:szCs w:val="24"/>
        </w:rPr>
      </w:pPr>
      <w:r>
        <w:rPr>
          <w:rFonts w:eastAsia="Times New Roman"/>
          <w:szCs w:val="24"/>
        </w:rPr>
        <w:t>Η εμμονή της Αριστερά</w:t>
      </w:r>
      <w:r>
        <w:rPr>
          <w:rFonts w:eastAsia="Times New Roman"/>
          <w:szCs w:val="24"/>
        </w:rPr>
        <w:t>ς ήταν μέσα από ένα ενοποιημένο ενιαίο σχολείο -το ιδανικό θα ήταν το ενιαίο πολυκλαδικό λύκειο, ακριβό σχολείο, που δεν μπορούσαμε στην πατρίδα να το εφαρμόσουμε- όλοι οι μαθητές να αποκτούν τη γενική εγκύκλιο παιδεία,  που είναι αναγκαία και ικανή συνθήκ</w:t>
      </w:r>
      <w:r>
        <w:rPr>
          <w:rFonts w:eastAsia="Times New Roman"/>
          <w:szCs w:val="24"/>
        </w:rPr>
        <w:t xml:space="preserve">η για να βγάλει ολοκληρωμένους πολίτες και μέσα από ένα τέτοιο σχολείο, που δίνει κατευθύνσεις επαγγελματισμού και επαγγελματικής εκπαίδευσης, να παίρνουν και τα απαραίτητα επαγγελματικά εφόδια. </w:t>
      </w:r>
    </w:p>
    <w:p w14:paraId="7D38DBA0" w14:textId="77777777" w:rsidR="0056040B" w:rsidRDefault="008F3B9C">
      <w:pPr>
        <w:spacing w:after="0" w:line="600" w:lineRule="auto"/>
        <w:ind w:firstLine="720"/>
        <w:jc w:val="both"/>
        <w:rPr>
          <w:rFonts w:eastAsia="Times New Roman"/>
          <w:szCs w:val="24"/>
        </w:rPr>
      </w:pPr>
      <w:r>
        <w:rPr>
          <w:rFonts w:eastAsia="Times New Roman"/>
          <w:szCs w:val="24"/>
        </w:rPr>
        <w:t>Αυτό εμφανίζεται τώρα ως αντιπαράθεση. Η λογική της Δεξιάς ε</w:t>
      </w:r>
      <w:r>
        <w:rPr>
          <w:rFonts w:eastAsia="Times New Roman"/>
          <w:szCs w:val="24"/>
        </w:rPr>
        <w:t>ίναι χαμηλού επιπέδου και σε χαμηλότερες τάξεις κατεύθυνση τεχνική – επαγγελματική. Η λογική του ΣΥΡΙΖΑ και γενικότερα της Αριστεράς, αλλά γενικότερα και της σύγχρονης επιστήμης, είναι η «</w:t>
      </w:r>
      <w:proofErr w:type="spellStart"/>
      <w:r>
        <w:rPr>
          <w:rFonts w:eastAsia="Times New Roman"/>
          <w:szCs w:val="24"/>
        </w:rPr>
        <w:t>ενιαιοποίηση</w:t>
      </w:r>
      <w:proofErr w:type="spellEnd"/>
      <w:r>
        <w:rPr>
          <w:rFonts w:eastAsia="Times New Roman"/>
          <w:szCs w:val="24"/>
        </w:rPr>
        <w:t xml:space="preserve">» του πανεπιστημιακού χώρου. </w:t>
      </w:r>
    </w:p>
    <w:p w14:paraId="7D38DBA1" w14:textId="77777777" w:rsidR="0056040B" w:rsidRDefault="008F3B9C">
      <w:pPr>
        <w:spacing w:after="0" w:line="600" w:lineRule="auto"/>
        <w:ind w:firstLine="720"/>
        <w:jc w:val="both"/>
        <w:rPr>
          <w:rFonts w:eastAsia="Times New Roman"/>
          <w:szCs w:val="24"/>
        </w:rPr>
      </w:pPr>
      <w:r>
        <w:rPr>
          <w:rFonts w:eastAsia="Times New Roman"/>
          <w:szCs w:val="24"/>
        </w:rPr>
        <w:t>Πάω τώρα και στην τελευταί</w:t>
      </w:r>
      <w:r>
        <w:rPr>
          <w:rFonts w:eastAsia="Times New Roman"/>
          <w:szCs w:val="24"/>
        </w:rPr>
        <w:t xml:space="preserve">α εμμονή: Η τελευταία «εμμονή» παλιά ήταν το πόσα χρόνια φοίτησες. Το 1929, αγαπητοί συνάδελφοι, το </w:t>
      </w:r>
      <w:r>
        <w:rPr>
          <w:rFonts w:eastAsia="Times New Roman"/>
          <w:szCs w:val="24"/>
        </w:rPr>
        <w:t>δ</w:t>
      </w:r>
      <w:r>
        <w:rPr>
          <w:rFonts w:eastAsia="Times New Roman"/>
          <w:szCs w:val="24"/>
        </w:rPr>
        <w:t xml:space="preserve">ημοτικό ήταν τετραετές. Τρία χρόνια ήταν το λεγόμενο σχολαρχείο και τέσσερα χρόνια ήταν το </w:t>
      </w:r>
      <w:r>
        <w:rPr>
          <w:rFonts w:eastAsia="Times New Roman"/>
          <w:szCs w:val="24"/>
        </w:rPr>
        <w:t>γ</w:t>
      </w:r>
      <w:r>
        <w:rPr>
          <w:rFonts w:eastAsia="Times New Roman"/>
          <w:szCs w:val="24"/>
        </w:rPr>
        <w:t>υμνάσιο. Η εμμονή, τότε, της Δεξιάς ήταν συνεχείς εξετάσεις, γι</w:t>
      </w:r>
      <w:r>
        <w:rPr>
          <w:rFonts w:eastAsia="Times New Roman"/>
          <w:szCs w:val="24"/>
        </w:rPr>
        <w:t xml:space="preserve">ατί έβλεπε ότι η αξιολόγηση είναι συνεχείς εξετάσεις. Και προσέξτε το απίθανο: Εξετάσεις από το </w:t>
      </w:r>
      <w:r>
        <w:rPr>
          <w:rFonts w:eastAsia="Times New Roman"/>
          <w:szCs w:val="24"/>
        </w:rPr>
        <w:t>δ</w:t>
      </w:r>
      <w:r>
        <w:rPr>
          <w:rFonts w:eastAsia="Times New Roman"/>
          <w:szCs w:val="24"/>
        </w:rPr>
        <w:t xml:space="preserve">ημοτικό για το </w:t>
      </w:r>
      <w:r>
        <w:rPr>
          <w:rFonts w:eastAsia="Times New Roman"/>
          <w:szCs w:val="24"/>
        </w:rPr>
        <w:t>σ</w:t>
      </w:r>
      <w:r>
        <w:rPr>
          <w:rFonts w:eastAsia="Times New Roman"/>
          <w:szCs w:val="24"/>
        </w:rPr>
        <w:t xml:space="preserve">χολαρχείο, εξετάσεις από το </w:t>
      </w:r>
      <w:r>
        <w:rPr>
          <w:rFonts w:eastAsia="Times New Roman"/>
          <w:szCs w:val="24"/>
        </w:rPr>
        <w:t>σ</w:t>
      </w:r>
      <w:r>
        <w:rPr>
          <w:rFonts w:eastAsia="Times New Roman"/>
          <w:szCs w:val="24"/>
        </w:rPr>
        <w:t xml:space="preserve">χολαρχείο για το </w:t>
      </w:r>
      <w:r>
        <w:rPr>
          <w:rFonts w:eastAsia="Times New Roman"/>
          <w:szCs w:val="24"/>
        </w:rPr>
        <w:t>γ</w:t>
      </w:r>
      <w:r>
        <w:rPr>
          <w:rFonts w:eastAsia="Times New Roman"/>
          <w:szCs w:val="24"/>
        </w:rPr>
        <w:t xml:space="preserve">υμνάσιο, οπότε δεν χρειάζονταν εξετάσεις από το </w:t>
      </w:r>
      <w:r>
        <w:rPr>
          <w:rFonts w:eastAsia="Times New Roman"/>
          <w:szCs w:val="24"/>
        </w:rPr>
        <w:t>γ</w:t>
      </w:r>
      <w:r>
        <w:rPr>
          <w:rFonts w:eastAsia="Times New Roman"/>
          <w:szCs w:val="24"/>
        </w:rPr>
        <w:t xml:space="preserve">υμνάσιο για το </w:t>
      </w:r>
      <w:r>
        <w:rPr>
          <w:rFonts w:eastAsia="Times New Roman"/>
          <w:szCs w:val="24"/>
        </w:rPr>
        <w:t>π</w:t>
      </w:r>
      <w:r>
        <w:rPr>
          <w:rFonts w:eastAsia="Times New Roman"/>
          <w:szCs w:val="24"/>
        </w:rPr>
        <w:t>ανεπιστήμιο, γιατί όσοι τέλειων</w:t>
      </w:r>
      <w:r>
        <w:rPr>
          <w:rFonts w:eastAsia="Times New Roman"/>
          <w:szCs w:val="24"/>
        </w:rPr>
        <w:t xml:space="preserve">αν το </w:t>
      </w:r>
      <w:r>
        <w:rPr>
          <w:rFonts w:eastAsia="Times New Roman"/>
          <w:szCs w:val="24"/>
        </w:rPr>
        <w:t>γ</w:t>
      </w:r>
      <w:r>
        <w:rPr>
          <w:rFonts w:eastAsia="Times New Roman"/>
          <w:szCs w:val="24"/>
        </w:rPr>
        <w:t>υμνάσιο δεν ήταν όσοι ζητούσε το πανεπιστήμιο. Το φαινόμενο εμφανίστηκε μετά τη μικρασιατική καταστροφή, που έγινε μια μεταφορά πληθυσμών εδώ και ενδιαφερόταν η μεσαία τάξη που ήρθε από τη Μικρά Ασία κ.λπ.</w:t>
      </w:r>
      <w:r>
        <w:rPr>
          <w:rFonts w:eastAsia="Times New Roman"/>
          <w:szCs w:val="24"/>
        </w:rPr>
        <w:t>.</w:t>
      </w:r>
      <w:r>
        <w:rPr>
          <w:rFonts w:eastAsia="Times New Roman"/>
          <w:szCs w:val="24"/>
        </w:rPr>
        <w:t xml:space="preserve"> Δεν λέω περισσότερα για να μην σας «τρώω» </w:t>
      </w:r>
      <w:r>
        <w:rPr>
          <w:rFonts w:eastAsia="Times New Roman"/>
          <w:szCs w:val="24"/>
        </w:rPr>
        <w:t>τον χρόνο μ’ αυτά.</w:t>
      </w:r>
    </w:p>
    <w:p w14:paraId="7D38DBA2" w14:textId="77777777" w:rsidR="0056040B" w:rsidRDefault="008F3B9C">
      <w:pPr>
        <w:spacing w:after="0" w:line="600" w:lineRule="auto"/>
        <w:ind w:firstLine="720"/>
        <w:jc w:val="both"/>
        <w:rPr>
          <w:rFonts w:eastAsia="Times New Roman"/>
          <w:szCs w:val="24"/>
        </w:rPr>
      </w:pPr>
      <w:r>
        <w:rPr>
          <w:rFonts w:eastAsia="Times New Roman"/>
          <w:szCs w:val="24"/>
        </w:rPr>
        <w:t>Σήμερα αποδείχθηκε ότι όσα περισσότερα χρόνια μένει το παιδί στο σχολείο, τόσο καλύτερες γνώσεις αποκτά, τόση καλύτερη κοινωνικοποίηση αποκτά και αυτή ήταν μια «εμμονή» της Αριστεράς. Και μην νομίζετε ότι εκείνη η περίφημη μεταρρύθμιση τ</w:t>
      </w:r>
      <w:r>
        <w:rPr>
          <w:rFonts w:eastAsia="Times New Roman"/>
          <w:szCs w:val="24"/>
        </w:rPr>
        <w:t>ου ’29 επί Βενιζέλου πέρασε απαρατήρητη. Αντέδρασαν όλες οι συντηρητικές πολιτικές δυνάμεις και πολύς αγροτικός κόσμος, γιατί θεωρούσε τα παιδιά του ως εργατικό δυναμικό και όχι ως παιδιά που θα πάνε στο σχολείο.</w:t>
      </w:r>
    </w:p>
    <w:p w14:paraId="7D38DBA3" w14:textId="77777777" w:rsidR="0056040B" w:rsidRDefault="008F3B9C">
      <w:pPr>
        <w:spacing w:after="0" w:line="600" w:lineRule="auto"/>
        <w:ind w:firstLine="720"/>
        <w:jc w:val="both"/>
        <w:rPr>
          <w:rFonts w:eastAsia="Times New Roman"/>
          <w:szCs w:val="24"/>
        </w:rPr>
      </w:pPr>
      <w:r>
        <w:rPr>
          <w:rFonts w:eastAsia="Times New Roman"/>
          <w:szCs w:val="24"/>
        </w:rPr>
        <w:t>Σήμερα, λοιπόν, η προσπάθεια που κάνουμε να</w:t>
      </w:r>
      <w:r>
        <w:rPr>
          <w:rFonts w:eastAsia="Times New Roman"/>
          <w:szCs w:val="24"/>
        </w:rPr>
        <w:t xml:space="preserve"> θεσμοθετήσουμε την δεκατετράχρονη εκπαίδευση και που φαίνεται να είναι αποδεκτή από όλους, είναι μια απομένουσα «εμμονή» παρελθόντων ετών που έγινε αποδεκτή από όλο το πολιτικό φάσμα. Και αυτή είναι η πρόοδος του πολιτικού φάσματος: Αυτά που μας κατήγγειλ</w:t>
      </w:r>
      <w:r>
        <w:rPr>
          <w:rFonts w:eastAsia="Times New Roman"/>
          <w:szCs w:val="24"/>
        </w:rPr>
        <w:t xml:space="preserve">ε ο κ. Μητσοτάκης ότι είναι ιδεολογικές εμμονές, με προσπάθεια και αγώνες δεκαετιών γίνονται πράξεις στην ελληνική κοινωνία και αποδοχή αυτής. </w:t>
      </w:r>
    </w:p>
    <w:p w14:paraId="7D38DBA4" w14:textId="77777777" w:rsidR="0056040B" w:rsidRDefault="008F3B9C">
      <w:pPr>
        <w:spacing w:after="0" w:line="600" w:lineRule="auto"/>
        <w:ind w:firstLine="720"/>
        <w:jc w:val="both"/>
        <w:rPr>
          <w:rFonts w:eastAsia="Times New Roman"/>
          <w:szCs w:val="24"/>
        </w:rPr>
      </w:pPr>
      <w:r>
        <w:rPr>
          <w:rFonts w:eastAsia="Times New Roman"/>
          <w:szCs w:val="24"/>
        </w:rPr>
        <w:t>Τελειώνω με μια παρατήρηση. Αυτό που συνεχώς λέγεται, «σύνδεση της εκπαίδευσης και κυρίως της πανεπιστημιακής με</w:t>
      </w:r>
      <w:r>
        <w:rPr>
          <w:rFonts w:eastAsia="Times New Roman"/>
          <w:szCs w:val="24"/>
        </w:rPr>
        <w:t xml:space="preserve"> την αγορά», που για πρώτη φορά γράφτηκε με ένα εξαιρετικό βιβλίου του Στέφανου Πεσμαζόγλου, «Εκπαίδευση και Ανάπτυξη, το Ασύμπτωτο μιας Σχέσης», 1992, που είναι χρήσιμο για όλους μας, σήμερα έχει ένα πάρα </w:t>
      </w:r>
      <w:proofErr w:type="spellStart"/>
      <w:r>
        <w:rPr>
          <w:rFonts w:eastAsia="Times New Roman"/>
          <w:szCs w:val="24"/>
        </w:rPr>
        <w:t>πάρα</w:t>
      </w:r>
      <w:proofErr w:type="spellEnd"/>
      <w:r>
        <w:rPr>
          <w:rFonts w:eastAsia="Times New Roman"/>
          <w:szCs w:val="24"/>
        </w:rPr>
        <w:t xml:space="preserve"> πολύ μεγάλο ερωτηματικό: Ποια είναι η αγορά κ</w:t>
      </w:r>
      <w:r>
        <w:rPr>
          <w:rFonts w:eastAsia="Times New Roman"/>
          <w:szCs w:val="24"/>
        </w:rPr>
        <w:t xml:space="preserve">αι η παραγωγή σε ένα τόσο ευμετάβλητο οικονομικό πεδίο και σε μια χώρα σαν τη χώρα μας; Τουρισμός και αγροτική οικονομία. Δηλαδή εμείς την εκπαίδευση θα τη συνδέσουμε μόνο με αυτούς τους δύο τομείς; Η απάντηση στο πρόβλημα είναι </w:t>
      </w:r>
      <w:proofErr w:type="spellStart"/>
      <w:r>
        <w:rPr>
          <w:rFonts w:eastAsia="Times New Roman"/>
          <w:szCs w:val="24"/>
        </w:rPr>
        <w:t>ενιαιοποίηση</w:t>
      </w:r>
      <w:proofErr w:type="spellEnd"/>
      <w:r>
        <w:rPr>
          <w:rFonts w:eastAsia="Times New Roman"/>
          <w:szCs w:val="24"/>
        </w:rPr>
        <w:t xml:space="preserve"> της πανεπιστημ</w:t>
      </w:r>
      <w:r>
        <w:rPr>
          <w:rFonts w:eastAsia="Times New Roman"/>
          <w:szCs w:val="24"/>
        </w:rPr>
        <w:t>ιακής εκπαίδευσης, γενικές εγκύκλιες δόσεις στο μέγιστο δυνατό ποσοστό παιδιών του ελληνικού λαού και συστηματική κατεύθυνση επαγγελματικής εκπαίδευσης για την αναβάθμισή της.</w:t>
      </w:r>
    </w:p>
    <w:p w14:paraId="7D38DBA5" w14:textId="77777777" w:rsidR="0056040B" w:rsidRDefault="008F3B9C">
      <w:pPr>
        <w:spacing w:after="0" w:line="600" w:lineRule="auto"/>
        <w:ind w:firstLine="720"/>
        <w:jc w:val="both"/>
        <w:rPr>
          <w:rFonts w:eastAsia="Times New Roman"/>
          <w:szCs w:val="24"/>
        </w:rPr>
      </w:pPr>
      <w:r>
        <w:rPr>
          <w:rFonts w:eastAsia="Times New Roman"/>
          <w:szCs w:val="24"/>
        </w:rPr>
        <w:t>Σας ευχαριστώ.</w:t>
      </w:r>
    </w:p>
    <w:p w14:paraId="7D38DBA6"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D38DBA7"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Εμείς ευχαριστούμε.</w:t>
      </w:r>
    </w:p>
    <w:p w14:paraId="7D38DBA8" w14:textId="77777777" w:rsidR="0056040B" w:rsidRDefault="008F3B9C">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Αντωνίου από τη Νέα Δημοκρατία έχει τον λόγο.</w:t>
      </w:r>
    </w:p>
    <w:p w14:paraId="7D38DBA9" w14:textId="77777777" w:rsidR="0056040B" w:rsidRDefault="008F3B9C">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Ευχαριστώ, κύριε Πρόεδρε.</w:t>
      </w:r>
    </w:p>
    <w:p w14:paraId="7D38DBAA" w14:textId="77777777" w:rsidR="0056040B" w:rsidRDefault="008F3B9C">
      <w:pPr>
        <w:spacing w:after="0" w:line="600" w:lineRule="auto"/>
        <w:ind w:firstLine="720"/>
        <w:jc w:val="both"/>
        <w:rPr>
          <w:rFonts w:eastAsia="Times New Roman"/>
          <w:szCs w:val="24"/>
        </w:rPr>
      </w:pPr>
      <w:r>
        <w:rPr>
          <w:rFonts w:eastAsia="Times New Roman"/>
          <w:szCs w:val="24"/>
        </w:rPr>
        <w:t>Κυρίες και κύριοι συνάδελφοι, συζητάμε σήμερα στην Ολομέλεια το νομοσχέδιο του Υπουργείου Παιδείας, Έρευνας και Θρησκευμάτων «Ίδρυσ</w:t>
      </w:r>
      <w:r>
        <w:rPr>
          <w:rFonts w:eastAsia="Times New Roman"/>
          <w:szCs w:val="24"/>
        </w:rPr>
        <w:t xml:space="preserve">η Πανεπιστημίου Δυτικής Αττικής και άλλες διατάξεις». Είναι ένα νομοσχέδιο που εκτός από το Πανεπιστήμιο Δυτικής Αττικής περιλαμβάνει και ρυθμίσεις που αφορούν όλες τις βαθμίδες της εκπαίδευσης, καθώς και διατάξεις για τον χώρο της έρευνας, στις οποίες θα </w:t>
      </w:r>
      <w:r>
        <w:rPr>
          <w:rFonts w:eastAsia="Times New Roman"/>
          <w:szCs w:val="24"/>
        </w:rPr>
        <w:t xml:space="preserve">αναφερθώ διεξοδικά στη συνέχεια. </w:t>
      </w:r>
    </w:p>
    <w:p w14:paraId="7D38DBAB" w14:textId="77777777" w:rsidR="0056040B" w:rsidRDefault="008F3B9C">
      <w:pPr>
        <w:spacing w:after="0" w:line="600" w:lineRule="auto"/>
        <w:ind w:firstLine="720"/>
        <w:jc w:val="both"/>
        <w:rPr>
          <w:rFonts w:eastAsia="Times New Roman"/>
          <w:szCs w:val="24"/>
        </w:rPr>
      </w:pPr>
      <w:r>
        <w:rPr>
          <w:rFonts w:eastAsia="Times New Roman"/>
          <w:szCs w:val="24"/>
        </w:rPr>
        <w:t xml:space="preserve">Αναφορικά, λοιπόν, με το Πανεπιστήμιο Δυτικής Αττικής, κάθε προσπάθεια </w:t>
      </w:r>
      <w:proofErr w:type="spellStart"/>
      <w:r>
        <w:rPr>
          <w:rFonts w:eastAsia="Times New Roman"/>
          <w:szCs w:val="24"/>
        </w:rPr>
        <w:t>εξορθολογισμού</w:t>
      </w:r>
      <w:proofErr w:type="spellEnd"/>
      <w:r>
        <w:rPr>
          <w:rFonts w:eastAsia="Times New Roman"/>
          <w:szCs w:val="24"/>
        </w:rPr>
        <w:t xml:space="preserve"> δομών μάς βρίσκει κατ’ αρχ</w:t>
      </w:r>
      <w:r>
        <w:rPr>
          <w:rFonts w:eastAsia="Times New Roman"/>
          <w:szCs w:val="24"/>
        </w:rPr>
        <w:t>άς</w:t>
      </w:r>
      <w:r>
        <w:rPr>
          <w:rFonts w:eastAsia="Times New Roman"/>
          <w:szCs w:val="24"/>
        </w:rPr>
        <w:t xml:space="preserve"> σύμφωνους. </w:t>
      </w:r>
    </w:p>
    <w:p w14:paraId="7D38DBAC"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Στη δική μας πρόταση η ενίσχυση της τεχνολογικής εκπαίδευσης της χώρας αποτελεί σημαντικό πυλών</w:t>
      </w:r>
      <w:r>
        <w:rPr>
          <w:rFonts w:eastAsia="Times New Roman"/>
          <w:szCs w:val="24"/>
        </w:rPr>
        <w:t xml:space="preserve">α της μεταρρύθμισης στον χώρο της παιδείας. Πώς, όμως; Με ενίσχυση της τεχνολογικής εκπαίδευσης με ουσιαστική διασύνδεσή της με την παραγωγική διαδικασία. </w:t>
      </w:r>
    </w:p>
    <w:p w14:paraId="7D38DBA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Εσείς, δυστυχώς για τη χώρα, λειτουργώντας με μικροπολιτικές σκοπιμότητες, έρχεστε πρόχειρα και αποσ</w:t>
      </w:r>
      <w:r>
        <w:rPr>
          <w:rFonts w:eastAsia="Times New Roman"/>
          <w:szCs w:val="24"/>
        </w:rPr>
        <w:t>πασματικά, χωρίς συγκεκριμένο πλάνο, χωρίς συνολικό σχεδιασμό και κυρίως με αδιαφανείς διαδικασίες να νομοθετήσετε πρόχειρα, γρήγορα, προεκλογικά. Μοιράζετε απλόχερα πανεπιστημιακά τμήματα. Το κάνετε έτσι. Μόνο την Αρχιτεκτονική της Καστοριάς δεν κάνατε, κ</w:t>
      </w:r>
      <w:r>
        <w:rPr>
          <w:rFonts w:eastAsia="Times New Roman"/>
          <w:szCs w:val="24"/>
        </w:rPr>
        <w:t xml:space="preserve">ύριε Υπουργέ. </w:t>
      </w:r>
    </w:p>
    <w:p w14:paraId="7D38DBAE"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Στο συγκεκριμένο, λοιπόν, εγχείρημα, όπως προέκυψε από την ακρόαση των φορέων, υπάρχουν σημαντικά ερωτηματικά τόσο ως προς τη διαδικασία όσο και ως προς τη σκοπιμότητα του νέου αυτού φορέα. Θα εστιάσω στα κυριότερα. </w:t>
      </w:r>
    </w:p>
    <w:p w14:paraId="7D38DBA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Πρώτα απ’ όλα εσείς, κύριε </w:t>
      </w:r>
      <w:proofErr w:type="spellStart"/>
      <w:r>
        <w:rPr>
          <w:rFonts w:eastAsia="Times New Roman"/>
          <w:szCs w:val="24"/>
        </w:rPr>
        <w:t>Γραβρόγλου</w:t>
      </w:r>
      <w:proofErr w:type="spellEnd"/>
      <w:r>
        <w:rPr>
          <w:rFonts w:eastAsia="Times New Roman"/>
          <w:szCs w:val="24"/>
        </w:rPr>
        <w:t xml:space="preserve">, αλλά και ο κ. </w:t>
      </w:r>
      <w:proofErr w:type="spellStart"/>
      <w:r>
        <w:rPr>
          <w:rFonts w:eastAsia="Times New Roman"/>
          <w:szCs w:val="24"/>
        </w:rPr>
        <w:t>Φωτάκης</w:t>
      </w:r>
      <w:proofErr w:type="spellEnd"/>
      <w:r>
        <w:rPr>
          <w:rFonts w:eastAsia="Times New Roman"/>
          <w:szCs w:val="24"/>
        </w:rPr>
        <w:t xml:space="preserve"> αναφερθήκατε στα ιδρύματα του ΤΕΙ Πειραιά και του ΤΕΙ Αθήνας, λέγοντας ότι έχουν σημαντικές ακαδημαϊκές επιδόσεις, ότι έχουν γίνει ουσιαστικά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πανεπιστημιακά τμήματα. Άρα, εσείς ο ίδιος κ</w:t>
      </w:r>
      <w:r>
        <w:rPr>
          <w:rFonts w:eastAsia="Times New Roman"/>
          <w:szCs w:val="24"/>
        </w:rPr>
        <w:t xml:space="preserve">αταρρίπτετε τα λόγια που είπατε πριν από λίγο: «Σαράντα χρόνια ποιος νοιάστηκε γι’ αυτά τα ΤΕΙ;». Πώς έγιναν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πανεπιστημιακά ιδρύματα; Αναιρείτε αυτά που είπατε πριν από λίγο. Στις </w:t>
      </w:r>
      <w:r>
        <w:rPr>
          <w:rFonts w:eastAsia="Times New Roman"/>
          <w:szCs w:val="24"/>
        </w:rPr>
        <w:t>ε</w:t>
      </w:r>
      <w:r>
        <w:rPr>
          <w:rFonts w:eastAsia="Times New Roman"/>
          <w:szCs w:val="24"/>
        </w:rPr>
        <w:t xml:space="preserve">πιτροπές μάς είπατε ότι είναι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πανεπιστημιακά τμήματα.</w:t>
      </w:r>
    </w:p>
    <w:p w14:paraId="7D38DBB0"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Επίσης, οι συγχωνεύσεις των τμημάτων και η δημιουργία κατευθύνσεων δεν φαίνεται να πραγματοποιήθηκαν μέσω μιας διαφανούς διαδικασίας με ξεκάθαρα ακαδημαϊκά κριτήρια, κάτι που ακούσαμε από διάφορους φορείς και από τη </w:t>
      </w:r>
      <w:r>
        <w:rPr>
          <w:rFonts w:eastAsia="Times New Roman"/>
          <w:szCs w:val="24"/>
        </w:rPr>
        <w:t>σ</w:t>
      </w:r>
      <w:r>
        <w:rPr>
          <w:rFonts w:eastAsia="Times New Roman"/>
          <w:szCs w:val="24"/>
        </w:rPr>
        <w:t xml:space="preserve">ύνοδο </w:t>
      </w:r>
      <w:r>
        <w:rPr>
          <w:rFonts w:eastAsia="Times New Roman"/>
          <w:szCs w:val="24"/>
        </w:rPr>
        <w:t>π</w:t>
      </w:r>
      <w:r>
        <w:rPr>
          <w:rFonts w:eastAsia="Times New Roman"/>
          <w:szCs w:val="24"/>
        </w:rPr>
        <w:t>ρυτάνεων. Δεν ζητήσατε, κύριε Υπ</w:t>
      </w:r>
      <w:r>
        <w:rPr>
          <w:rFonts w:eastAsia="Times New Roman"/>
          <w:szCs w:val="24"/>
        </w:rPr>
        <w:t>ουργέ, τη γνώμη της ΑΔΙΠ και του ΕΣΕΚΑΠ, όπως οφείλατε να κάνετε σύμφωνα με τον ν.4485/2017, τον δικό σας νόμο. Εσείς τον ψηφίσατε.</w:t>
      </w:r>
    </w:p>
    <w:p w14:paraId="7D38DBB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Ως προς το ζήτημα της εξοικονόμησης πόρων, να διαβάσουμε: Η έκθεση του ΓΛΚ κάνει λόγο για ασήμαντη εξοικονόμηση 27.500 ευρώ.</w:t>
      </w:r>
      <w:r>
        <w:rPr>
          <w:rFonts w:eastAsia="Times New Roman"/>
          <w:szCs w:val="24"/>
        </w:rPr>
        <w:t xml:space="preserve"> Η αιτιολογική έκθεση μιλάει για 3.200.000 ευρώ. Εσείς στην </w:t>
      </w:r>
      <w:r>
        <w:rPr>
          <w:rFonts w:eastAsia="Times New Roman"/>
          <w:szCs w:val="24"/>
        </w:rPr>
        <w:t>ε</w:t>
      </w:r>
      <w:r>
        <w:rPr>
          <w:rFonts w:eastAsia="Times New Roman"/>
          <w:szCs w:val="24"/>
        </w:rPr>
        <w:t>πιτροπή μάς είπατε «θα δώσουμε περισσότερους πόρους». Τι τελικά ισχύει; Θα μας πείτε; Δεν μας το έχετε απαντήσει.</w:t>
      </w:r>
    </w:p>
    <w:p w14:paraId="7D38DBB2"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Το σημαντικότερο, κατά την άποψή μου, αλλά και κατά την άποψη όλων των συναδέλφων</w:t>
      </w:r>
      <w:r>
        <w:rPr>
          <w:rFonts w:eastAsia="Times New Roman"/>
          <w:szCs w:val="24"/>
        </w:rPr>
        <w:t xml:space="preserve"> της Νέας Δημοκρατίας: Πέρα από αφηρημένες υποσχέσεις, δεν υπάρχει καμμία συγκεκριμένη πρόβλεψη στο νομοσχέδιο για τα επαγγελματικά δικαιώματα των αποφοίτων του </w:t>
      </w:r>
      <w:r>
        <w:rPr>
          <w:rFonts w:eastAsia="Times New Roman"/>
          <w:szCs w:val="24"/>
        </w:rPr>
        <w:t>π</w:t>
      </w:r>
      <w:r>
        <w:rPr>
          <w:rFonts w:eastAsia="Times New Roman"/>
          <w:szCs w:val="24"/>
        </w:rPr>
        <w:t xml:space="preserve">ανεπιστημίου. Το ότι θα το δρομολογήσετε, που μας είπατε στην </w:t>
      </w:r>
      <w:r>
        <w:rPr>
          <w:rFonts w:eastAsia="Times New Roman"/>
          <w:szCs w:val="24"/>
        </w:rPr>
        <w:t>ε</w:t>
      </w:r>
      <w:r>
        <w:rPr>
          <w:rFonts w:eastAsia="Times New Roman"/>
          <w:szCs w:val="24"/>
        </w:rPr>
        <w:t xml:space="preserve">πιτροπή, φυσικά δεν αρκεί. </w:t>
      </w:r>
    </w:p>
    <w:p w14:paraId="7D38DBB3"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Κάν</w:t>
      </w:r>
      <w:r>
        <w:rPr>
          <w:rFonts w:eastAsia="Times New Roman"/>
          <w:szCs w:val="24"/>
        </w:rPr>
        <w:t>ατε λόγο για την Επιστημονική Επιτροπή της Βουλής. Μάλλον δεν διαβάσατε ολόκληρη την έκθεση, κύριε Υπουργέ, γιατί παραβλέπετε, απ’ ό,τι βλέπω, τις επισημάνσεις για αντισυνταγματικές διατάξεις του νομοσχεδίου. Την καταθέτω εδώ για να έχετε την ευκαιρία να τ</w:t>
      </w:r>
      <w:r>
        <w:rPr>
          <w:rFonts w:eastAsia="Times New Roman"/>
          <w:szCs w:val="24"/>
        </w:rPr>
        <w:t>ην διαβάσετε ολόκληρη.</w:t>
      </w:r>
    </w:p>
    <w:p w14:paraId="7D38DBB4" w14:textId="77777777" w:rsidR="0056040B" w:rsidRDefault="008F3B9C">
      <w:pPr>
        <w:tabs>
          <w:tab w:val="left" w:pos="2608"/>
        </w:tabs>
        <w:spacing w:after="0" w:line="600" w:lineRule="auto"/>
        <w:ind w:firstLine="720"/>
        <w:jc w:val="both"/>
        <w:rPr>
          <w:rFonts w:eastAsia="Times New Roman"/>
        </w:rPr>
      </w:pPr>
      <w:r>
        <w:rPr>
          <w:rFonts w:eastAsia="Times New Roman"/>
        </w:rPr>
        <w:t>(Στο σημείο αυτό η Βουλευτής κ</w:t>
      </w:r>
      <w:r>
        <w:rPr>
          <w:rFonts w:eastAsia="Times New Roman"/>
        </w:rPr>
        <w:t>.</w:t>
      </w:r>
      <w:r>
        <w:rPr>
          <w:rFonts w:eastAsia="Times New Roman"/>
        </w:rPr>
        <w:t xml:space="preserve"> Μαρία Αντωνίου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7D38DBB5" w14:textId="77777777" w:rsidR="0056040B" w:rsidRDefault="008F3B9C">
      <w:pPr>
        <w:tabs>
          <w:tab w:val="left" w:pos="2608"/>
        </w:tabs>
        <w:spacing w:after="0" w:line="600" w:lineRule="auto"/>
        <w:ind w:firstLine="720"/>
        <w:jc w:val="both"/>
        <w:rPr>
          <w:rFonts w:eastAsia="Times New Roman"/>
        </w:rPr>
      </w:pPr>
      <w:r>
        <w:rPr>
          <w:rFonts w:eastAsia="Times New Roman"/>
        </w:rPr>
        <w:t>Θα ήθελα να αναφερθώ, επί</w:t>
      </w:r>
      <w:r>
        <w:rPr>
          <w:rFonts w:eastAsia="Times New Roman"/>
        </w:rPr>
        <w:t xml:space="preserve">σης, στο άρθρο 17 και στο ζήτημα των μεταγραφών. Παρ’ όλο που δεν μας απαντήσατε στην ερώτηση που καταθέσαμε σαράντα τέσσερις Βουλευτές της Νέας Δημοκρατίας για το μείζον ζήτημα της αδυναμίας χιλιάδων οικογενειών να υποστηρίξουν οικονομικά τις σπουδές των </w:t>
      </w:r>
      <w:r>
        <w:rPr>
          <w:rFonts w:eastAsia="Times New Roman"/>
        </w:rPr>
        <w:t>παιδιών τους λόγω της εξαφάνισης της μεσαίας τάξης και της περαιτέρω φτωχοποίησης της ελληνικής κοινωνίας που εσείς επιβάλατε, φέρνετε σήμερα μια υποτιθέμενη ρύθμιση, η οποία ωστόσο δεν είναι ξεκάθαρη όσον αφορά τα κριτήρια που θέτει.</w:t>
      </w:r>
    </w:p>
    <w:p w14:paraId="7D38DBB6" w14:textId="77777777" w:rsidR="0056040B" w:rsidRDefault="008F3B9C">
      <w:pPr>
        <w:tabs>
          <w:tab w:val="left" w:pos="2608"/>
        </w:tabs>
        <w:spacing w:after="0" w:line="600" w:lineRule="auto"/>
        <w:ind w:firstLine="720"/>
        <w:jc w:val="both"/>
        <w:rPr>
          <w:rFonts w:eastAsia="Times New Roman"/>
        </w:rPr>
      </w:pPr>
      <w:r>
        <w:rPr>
          <w:rFonts w:eastAsia="Times New Roman"/>
        </w:rPr>
        <w:t>Πάμε τώρα στις διατάξ</w:t>
      </w:r>
      <w:r>
        <w:rPr>
          <w:rFonts w:eastAsia="Times New Roman"/>
        </w:rPr>
        <w:t>εις για την έρευνα, που περιλαμβάνονται στο άρθρο 20 του νομοσχεδίου. Είναι είκοσι παράγραφοι με είκοσι αποσπασματικές και ασύνδετες μεταξύ τους διατάξεις, στις οποίες βέβαια υπάρχουν κάποιες διατάξεις στις οποίες θα ήμασταν θετικοί και θέλαμε να τις ψηφίσ</w:t>
      </w:r>
      <w:r>
        <w:rPr>
          <w:rFonts w:eastAsia="Times New Roman"/>
        </w:rPr>
        <w:t>ουμε. Δυστυχώς, όμως, με τον τρόπο που νομοθετείτε, βάζοντας όλες τις διατάξεις σε ένα άρθρο, μας στερείτε αυτήν τη δυνατότητα. Φυσικά το κάνετε σκόπιμα, για να λέτε ότι δεν ψηφίζουμε κανένα μέτρο για την έρευνα.</w:t>
      </w:r>
    </w:p>
    <w:p w14:paraId="7D38DBB7" w14:textId="77777777" w:rsidR="0056040B" w:rsidRDefault="008F3B9C">
      <w:pPr>
        <w:tabs>
          <w:tab w:val="left" w:pos="2608"/>
        </w:tabs>
        <w:spacing w:after="0" w:line="600" w:lineRule="auto"/>
        <w:ind w:firstLine="720"/>
        <w:jc w:val="both"/>
        <w:rPr>
          <w:rFonts w:eastAsia="Times New Roman"/>
        </w:rPr>
      </w:pPr>
      <w:r>
        <w:rPr>
          <w:rFonts w:eastAsia="Times New Roman"/>
        </w:rPr>
        <w:t>Τι είναι, λοιπόν, αυτές οι ρυθμίσεις για το</w:t>
      </w:r>
      <w:r>
        <w:rPr>
          <w:rFonts w:eastAsia="Times New Roman"/>
        </w:rPr>
        <w:t xml:space="preserve"> άρθρο 20; Θα μπορούσα να τις συνοψίσω σε μία φράση: Ανικανότητα να δώσουμε το «οξυγόνο» που χρειάζεται η έρευνα και η καινοτομία για να βοηθήσει στην παραγωγική ανασυγκρότηση της χώρας, με αγκυλώσεις που πιθανώς δημιουργούνται λόγω της προσπάθειας χειραγώ</w:t>
      </w:r>
      <w:r>
        <w:rPr>
          <w:rFonts w:eastAsia="Times New Roman"/>
        </w:rPr>
        <w:t xml:space="preserve">γησης του ερευνητικού ιστού της χώρας. </w:t>
      </w:r>
    </w:p>
    <w:p w14:paraId="7D38DBB8" w14:textId="77777777" w:rsidR="0056040B" w:rsidRDefault="008F3B9C">
      <w:pPr>
        <w:tabs>
          <w:tab w:val="left" w:pos="2940"/>
        </w:tabs>
        <w:spacing w:after="0" w:line="600" w:lineRule="auto"/>
        <w:ind w:firstLine="964"/>
        <w:jc w:val="both"/>
        <w:rPr>
          <w:rFonts w:eastAsia="Times New Roman"/>
          <w:szCs w:val="24"/>
        </w:rPr>
      </w:pPr>
      <w:r>
        <w:rPr>
          <w:rFonts w:eastAsia="Times New Roman"/>
        </w:rPr>
        <w:t>Εξηγούμαι</w:t>
      </w:r>
      <w:r>
        <w:rPr>
          <w:rFonts w:eastAsia="Times New Roman"/>
        </w:rPr>
        <w:t>:</w:t>
      </w:r>
      <w:r>
        <w:rPr>
          <w:rFonts w:eastAsia="Times New Roman"/>
        </w:rPr>
        <w:t xml:space="preserve"> Πρώτον, υπάρχει απίστευτη νομοθετική προχειρότητα. Είναι ένα ακόμα νομοσχέδιο, το οποίο περιλαμβάνει «μπαλώματα» για να αντιμετωπιστούν ζητήματα που προέκυψαν κατά την ψήφιση του ν.4429, του νόμου για το Ε</w:t>
      </w:r>
      <w:r>
        <w:rPr>
          <w:rFonts w:eastAsia="Times New Roman"/>
        </w:rPr>
        <w:t xml:space="preserve">ΛΙΔΕΚ. </w:t>
      </w:r>
      <w:r>
        <w:rPr>
          <w:rFonts w:eastAsia="Times New Roman"/>
          <w:szCs w:val="24"/>
        </w:rPr>
        <w:t xml:space="preserve">Δεν υπάρχει νομοσχέδιο του Υπουργείου Παιδείας που να έχει έλθει στη Βουλή, που να μην έχει </w:t>
      </w:r>
      <w:proofErr w:type="spellStart"/>
      <w:r>
        <w:rPr>
          <w:rFonts w:eastAsia="Times New Roman"/>
          <w:szCs w:val="24"/>
        </w:rPr>
        <w:t>εμβαλωματικές</w:t>
      </w:r>
      <w:proofErr w:type="spellEnd"/>
      <w:r>
        <w:rPr>
          <w:rFonts w:eastAsia="Times New Roman"/>
          <w:szCs w:val="24"/>
        </w:rPr>
        <w:t xml:space="preserve"> διατάξεις γι’ αυτό το εγχείρημα.</w:t>
      </w:r>
    </w:p>
    <w:p w14:paraId="7D38DBB9"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Δεύτερον, όσον αφορά τον κατακερματισμό του θεσμικού πλαισίου που διέπει τον δημόσιο ερευνητικό ιστό της χώρας</w:t>
      </w:r>
      <w:r>
        <w:rPr>
          <w:rFonts w:eastAsia="Times New Roman"/>
          <w:szCs w:val="24"/>
        </w:rPr>
        <w:t xml:space="preserve">, αντί να ισχύουν κοινοί κανόνες διοίκησης και λειτουργίας, έρχεστε και προσθέτετε φορείς για χρηματοδότηση στις διατάξεις του ν.4310. Σας το ρώτησα στην </w:t>
      </w:r>
      <w:r>
        <w:rPr>
          <w:rFonts w:eastAsia="Times New Roman"/>
          <w:szCs w:val="24"/>
        </w:rPr>
        <w:t>ε</w:t>
      </w:r>
      <w:r>
        <w:rPr>
          <w:rFonts w:eastAsia="Times New Roman"/>
          <w:szCs w:val="24"/>
        </w:rPr>
        <w:t>πιτροπή.</w:t>
      </w:r>
    </w:p>
    <w:p w14:paraId="7D38DBBA"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Τρίτον, η χειραγώγηση και ο έλεγχος όλου του συστήματος της έρευνας από τον αρμόδιο Υπουργό.</w:t>
      </w:r>
      <w:r>
        <w:rPr>
          <w:rFonts w:eastAsia="Times New Roman"/>
          <w:szCs w:val="24"/>
        </w:rPr>
        <w:t xml:space="preserve"> </w:t>
      </w:r>
    </w:p>
    <w:p w14:paraId="7D38DBBB"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Το αφήγημά σας, κύριε Υπουργέ, για δήθεν ανεξάρτητο ΕΛΙΔΕΚ μοιάζει ουσιαστικά σαν παραμύθι, ειδικά μετά τη διάταξη της παραγράφου 9, που σας δίνει το δικαίωμα να παύσετε όποιο μέλος του Επιστημονικού Συμβουλίου θέλετε, ενώ αυτή η αρμοδιότητα ανήκει αποκλ</w:t>
      </w:r>
      <w:r>
        <w:rPr>
          <w:rFonts w:eastAsia="Times New Roman"/>
          <w:szCs w:val="24"/>
        </w:rPr>
        <w:t xml:space="preserve">ειστικά στη γενική συνέλευση του ιδρύματος. Υπάρχει και σχετική διάταξη στην έκθεση που σας κατέθεσα, ένα </w:t>
      </w:r>
      <w:r>
        <w:rPr>
          <w:rFonts w:eastAsia="Times New Roman"/>
          <w:szCs w:val="24"/>
          <w:lang w:val="en-US"/>
        </w:rPr>
        <w:t>conflict</w:t>
      </w:r>
      <w:r>
        <w:rPr>
          <w:rFonts w:eastAsia="Times New Roman"/>
          <w:szCs w:val="24"/>
        </w:rPr>
        <w:t>.</w:t>
      </w:r>
    </w:p>
    <w:p w14:paraId="7D38DBB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Τέταρτον, η αναβλητικότητα και η ατολμία του Υπουργού της Κυβέρνησης να θέσει νομοθετικό πλαίσιο λειτουργίας των ερευνητικών κέντρων της χώρ</w:t>
      </w:r>
      <w:r>
        <w:rPr>
          <w:rFonts w:eastAsia="Times New Roman"/>
          <w:szCs w:val="24"/>
        </w:rPr>
        <w:t xml:space="preserve">ας. </w:t>
      </w:r>
    </w:p>
    <w:p w14:paraId="7D38DBBD"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Παρατείνεται για έκτη, τουλάχιστον απ’ όσο θυμάμαι, συνεχόμενη φορά -έχω χάσει το μέτρημα- η προθεσμία για τη σύνταξη των εσωτερικών κανονισμών των ερευνητικών κέντρων της χώρας, κύριε Υπουργέ, η οποία έληξε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2017. Υπάρχει, δηλαδή, νομοθετικ</w:t>
      </w:r>
      <w:r>
        <w:rPr>
          <w:rFonts w:eastAsia="Times New Roman"/>
          <w:szCs w:val="24"/>
        </w:rPr>
        <w:t>ό κενό.</w:t>
      </w:r>
    </w:p>
    <w:p w14:paraId="7D38DBBE"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D38DBBF"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Δώστε μου ένα λεπτό, κύριε Πρόεδρε, για να ολοκληρώσω για τις διατάξεις για την έρευνα.</w:t>
      </w:r>
    </w:p>
    <w:p w14:paraId="7D38DBC0" w14:textId="77777777" w:rsidR="0056040B" w:rsidRDefault="008F3B9C">
      <w:pPr>
        <w:tabs>
          <w:tab w:val="left" w:pos="2940"/>
        </w:tabs>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όσον αφορά την κατευθυνόμενη χρηματοδότηση των πόρων του ΕΛΙΔΕΚ, σ</w:t>
      </w:r>
      <w:r>
        <w:rPr>
          <w:rFonts w:eastAsia="Times New Roman"/>
          <w:szCs w:val="24"/>
        </w:rPr>
        <w:t xml:space="preserve">ας είχαμε κατηγορήσει ευθέως, κύριε Υπουργέ, ότι επιθυμείτε να επηρεάζετε την πορεία της χρηματοδότησης του ΕΛΙΔΕΚ. Η διάταξη της παραγράφου 15, που σας δίνει το δικαίωμα να κατανείμετε κάθε χρόνο με απόφασή σας τους πόρους ακόμα και χωρίς την πρόταση του </w:t>
      </w:r>
      <w:r>
        <w:rPr>
          <w:rFonts w:eastAsia="Times New Roman"/>
          <w:szCs w:val="24"/>
        </w:rPr>
        <w:t xml:space="preserve">Επιστημονικού Συμβουλίου, επιβεβαιώνει πλήρως τις αιτιάσεις μας. Και όλα αυτά συμβαίνουν  την ίδια ώρα που πληθαίνουν κάποιες καταγγελίες και κάποια δημοσιεύματα για αδιαφανείς διαδικασίες στις </w:t>
      </w:r>
      <w:r>
        <w:rPr>
          <w:rFonts w:eastAsia="Times New Roman"/>
          <w:szCs w:val="24"/>
        </w:rPr>
        <w:t>ε</w:t>
      </w:r>
      <w:r>
        <w:rPr>
          <w:rFonts w:eastAsia="Times New Roman"/>
          <w:szCs w:val="24"/>
        </w:rPr>
        <w:t>πιτροπές κρίσεων.</w:t>
      </w:r>
    </w:p>
    <w:p w14:paraId="7D38DBC1"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Ευτυχώς αποσύρατε τις ρουσφετολογικές διατά</w:t>
      </w:r>
      <w:r>
        <w:rPr>
          <w:rFonts w:eastAsia="Times New Roman"/>
          <w:szCs w:val="24"/>
        </w:rPr>
        <w:t xml:space="preserve">ξεις της παραγράφου 10 μετά από σκληρή κριτική που δεχθήκατε στις </w:t>
      </w:r>
      <w:r>
        <w:rPr>
          <w:rFonts w:eastAsia="Times New Roman"/>
          <w:szCs w:val="24"/>
        </w:rPr>
        <w:t>ε</w:t>
      </w:r>
      <w:r>
        <w:rPr>
          <w:rFonts w:eastAsia="Times New Roman"/>
          <w:szCs w:val="24"/>
        </w:rPr>
        <w:t xml:space="preserve">πιτροπές, κύριε </w:t>
      </w:r>
      <w:proofErr w:type="spellStart"/>
      <w:r>
        <w:rPr>
          <w:rFonts w:eastAsia="Times New Roman"/>
          <w:szCs w:val="24"/>
        </w:rPr>
        <w:t>Φωτάκη</w:t>
      </w:r>
      <w:proofErr w:type="spellEnd"/>
      <w:r>
        <w:rPr>
          <w:rFonts w:eastAsia="Times New Roman"/>
          <w:szCs w:val="24"/>
        </w:rPr>
        <w:t xml:space="preserve">. </w:t>
      </w:r>
    </w:p>
    <w:p w14:paraId="7D38DBC2" w14:textId="77777777" w:rsidR="0056040B" w:rsidRDefault="008F3B9C">
      <w:pPr>
        <w:tabs>
          <w:tab w:val="left" w:pos="2940"/>
        </w:tabs>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η ανυπαρξία πλάνου και εθνικής στρατηγικής για την καταπολέμηση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Ευτυχώς αλλάξατε τη διάταξη 11 που μιλούσε για μετατάξεις υπαλλήλων πρωτοβάθμιας εκπαίδευσης στα ερευνητικά κέντρα, την  ίδια ώρα που οι ερευνητές μας αποχωρούν στο εξωτερικό. </w:t>
      </w:r>
    </w:p>
    <w:p w14:paraId="7D38DBC3"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Αυτά είναι τα προβλήματα που εντοπίζονται στον χώρο της έρευνας, κύριε Υπουργ</w:t>
      </w:r>
      <w:r>
        <w:rPr>
          <w:rFonts w:eastAsia="Times New Roman"/>
          <w:szCs w:val="24"/>
        </w:rPr>
        <w:t xml:space="preserve">έ, και οφείλετε στον ελάχιστο χρόνο που σας απομένει –δεν τα κάνατε τρία χρόνια τώρα που είστε Υπουργός- να τα διορθώστε. Αφήστε, λοιπόν, τα προπαγανδιστικά βίντεο, στα οποία μιλάτε για δαπάνες έρευνας και καινοτομίας που αγγίζουν –λέτε- για πρώτη φορά το </w:t>
      </w:r>
      <w:r>
        <w:rPr>
          <w:rFonts w:eastAsia="Times New Roman"/>
          <w:szCs w:val="24"/>
        </w:rPr>
        <w:t>1% του ΑΕΠ, όταν όλοι γνωρίζουν ότι οι δαπάνες αυτές δεν προκύπτουν από τις πολιτικές.</w:t>
      </w:r>
    </w:p>
    <w:p w14:paraId="7D38DBC4"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Το ξεπεράσαμε αυτό.</w:t>
      </w:r>
    </w:p>
    <w:p w14:paraId="7D38DBC5"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Για του λόγου το αληθές, καταθέσατε εδώ στα Πρακτικά,</w:t>
      </w:r>
      <w:r>
        <w:rPr>
          <w:rFonts w:eastAsia="Times New Roman"/>
          <w:szCs w:val="24"/>
        </w:rPr>
        <w:t xml:space="preserve"> κύριε </w:t>
      </w:r>
      <w:proofErr w:type="spellStart"/>
      <w:r>
        <w:rPr>
          <w:rFonts w:eastAsia="Times New Roman"/>
          <w:szCs w:val="24"/>
        </w:rPr>
        <w:t>Φωτάκη</w:t>
      </w:r>
      <w:proofErr w:type="spellEnd"/>
      <w:r>
        <w:rPr>
          <w:rFonts w:eastAsia="Times New Roman"/>
          <w:szCs w:val="24"/>
        </w:rPr>
        <w:t>, ένα έγγραφο του ΕΚΤ, του Εθνικού Κέντρου Τεκμηρίωσης. Τι λέει; «Με βάση τα παραπάνω στοιχεία, οι κρατικές πιστώσεις για έρευνα και καινοτομία αποτελούν το 0,54% του ΑΕΠ της χώρας». Εσείς το καταθέσατε. Το διαβάσατε ή σας το έδωσαν και το κατ</w:t>
      </w:r>
      <w:r>
        <w:rPr>
          <w:rFonts w:eastAsia="Times New Roman"/>
          <w:szCs w:val="24"/>
        </w:rPr>
        <w:t>αθέσατε; Το καταθέτω.</w:t>
      </w:r>
    </w:p>
    <w:p w14:paraId="7D38DBC6"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Καταθέτω επίσης στην Ολομέλεια αυτό που κατέθεσα και στην </w:t>
      </w:r>
      <w:r>
        <w:rPr>
          <w:rFonts w:eastAsia="Times New Roman"/>
          <w:szCs w:val="24"/>
        </w:rPr>
        <w:t>ε</w:t>
      </w:r>
      <w:r>
        <w:rPr>
          <w:rFonts w:eastAsia="Times New Roman"/>
          <w:szCs w:val="24"/>
        </w:rPr>
        <w:t>πιτροπή όσον αφορά το 1% του ΑΕΠ της χώρας. Όντως είναι 1%, αλλά προέρχεται κυρίως από τον ιδιωτικό τομέα, όπως σας είπα.</w:t>
      </w:r>
    </w:p>
    <w:p w14:paraId="7D38DBC7"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Μαρία Αντωνίου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D38DBC8"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Αφήστε, λοιπόν, τους πανηγυρισμούς για τους είκοσι πέντε </w:t>
      </w:r>
      <w:proofErr w:type="spellStart"/>
      <w:r>
        <w:rPr>
          <w:rFonts w:eastAsia="Times New Roman"/>
          <w:szCs w:val="24"/>
        </w:rPr>
        <w:t>μεταδιδάκτορες</w:t>
      </w:r>
      <w:proofErr w:type="spellEnd"/>
      <w:r>
        <w:rPr>
          <w:rFonts w:eastAsia="Times New Roman"/>
          <w:szCs w:val="24"/>
        </w:rPr>
        <w:t xml:space="preserve"> που θ</w:t>
      </w:r>
      <w:r>
        <w:rPr>
          <w:rFonts w:eastAsia="Times New Roman"/>
          <w:szCs w:val="24"/>
        </w:rPr>
        <w:t>α επιστρέψουν στη χώρα, κατά τα λεγόμενά σας.</w:t>
      </w:r>
    </w:p>
    <w:p w14:paraId="7D38DBC9"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Για την καταπολέμηση, κύριε Υπουργέ,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χρειάζεται πλάνο και εθνική στρατηγική και εσείς δεν έχετε τίποτα από τα δύο. Χρειάζεται μια κυβέρνηση, η οποία θα επενδύει στην έρευνα και στην καινοτομία κ</w:t>
      </w:r>
      <w:r>
        <w:rPr>
          <w:rFonts w:eastAsia="Times New Roman"/>
          <w:szCs w:val="24"/>
        </w:rPr>
        <w:t xml:space="preserve">αι στη διασύνδεσή τους με την παραγωγή, την ανάπτυξη και την προσέλκυση ξένων επενδύσεων, όπως, για παράδειγμα, το </w:t>
      </w:r>
      <w:r>
        <w:rPr>
          <w:rFonts w:eastAsia="Times New Roman"/>
          <w:szCs w:val="24"/>
          <w:lang w:val="en-US"/>
        </w:rPr>
        <w:t>HAARP</w:t>
      </w:r>
      <w:r>
        <w:rPr>
          <w:rFonts w:eastAsia="Times New Roman"/>
          <w:szCs w:val="24"/>
        </w:rPr>
        <w:t xml:space="preserve"> που ιδρύει η </w:t>
      </w:r>
      <w:r>
        <w:rPr>
          <w:rFonts w:eastAsia="Times New Roman"/>
          <w:szCs w:val="24"/>
          <w:lang w:val="en-US"/>
        </w:rPr>
        <w:t>TESLA</w:t>
      </w:r>
      <w:r>
        <w:rPr>
          <w:rFonts w:eastAsia="Times New Roman"/>
          <w:szCs w:val="24"/>
        </w:rPr>
        <w:t>, που ξεκίνησε από τρεις Έλληνες επιστήμονες που μετέχουν στο Τμήμα Σχεδιασμού της εταιρείας. Μάλιστα, οι πρώτες επαφ</w:t>
      </w:r>
      <w:r>
        <w:rPr>
          <w:rFonts w:eastAsia="Times New Roman"/>
          <w:szCs w:val="24"/>
        </w:rPr>
        <w:t xml:space="preserve">ές είχαν ξεκινήσει το 2012. Αυτούς τους ερευνητές πρέπει να προσεγγίσουμε για να δημιουργήσουμε το νομοθετικό πλαίσιο, έτσι ώστε να μην χρειάζονται έξι χρόνια προσπαθειών για να εγκατασταθεί το </w:t>
      </w:r>
      <w:r>
        <w:rPr>
          <w:rFonts w:eastAsia="Times New Roman"/>
          <w:szCs w:val="24"/>
          <w:lang w:val="en-US"/>
        </w:rPr>
        <w:t>HAARP</w:t>
      </w:r>
      <w:r>
        <w:rPr>
          <w:rFonts w:eastAsia="Times New Roman"/>
          <w:szCs w:val="24"/>
        </w:rPr>
        <w:t xml:space="preserve">. </w:t>
      </w:r>
    </w:p>
    <w:p w14:paraId="7D38DBCA"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κυρία Αντων</w:t>
      </w:r>
      <w:r>
        <w:rPr>
          <w:rFonts w:eastAsia="Times New Roman"/>
          <w:szCs w:val="24"/>
        </w:rPr>
        <w:t>ίου, ολοκληρώστε.</w:t>
      </w:r>
    </w:p>
    <w:p w14:paraId="7D38DBCB"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Για να δημιουργήσουμε νέες και καλά αμειβόμενες θέσεις εργασίας, χρειάζεται μια κυβέρνηση, η οποία θα μπορεί να εμπνεύσει τους άριστους επιστήμονες και ερευνητές και να τους προσφέρει μια καλύτερη προοπτική για το αύριο. Χ</w:t>
      </w:r>
      <w:r>
        <w:rPr>
          <w:rFonts w:eastAsia="Times New Roman"/>
          <w:szCs w:val="24"/>
        </w:rPr>
        <w:t>ρειάζεται μια κυβέρνηση της Νέας Δημοκρατίας και του Κυριάκου Μητσοτάκη και σύντομα θα την έχουμε.</w:t>
      </w:r>
    </w:p>
    <w:p w14:paraId="7D38DBC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7D38DBCD" w14:textId="77777777" w:rsidR="0056040B" w:rsidRDefault="008F3B9C">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D38DBCE"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Κωνσταντόπουλος από τη Δημοκρατική Συμπαράταξη έχε</w:t>
      </w:r>
      <w:r>
        <w:rPr>
          <w:rFonts w:eastAsia="Times New Roman"/>
          <w:szCs w:val="24"/>
        </w:rPr>
        <w:t>ι τον λόγο.</w:t>
      </w:r>
    </w:p>
    <w:p w14:paraId="7D38DBC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συνάδελφοι, το παρόν νομοσχέδιο έχει προαναγγελθεί εδώ και έναν χρόνο, γι’ αυτό και αναμενόταν με ιδιαίτερο ενδιαφέρον ως μία ρύθμιση στον χάρτη της τριτοβάθμιας εκπαίδευσης, καλλιεργώντας βέβαια μεγ</w:t>
      </w:r>
      <w:r>
        <w:rPr>
          <w:rFonts w:eastAsia="Times New Roman" w:cs="Times New Roman"/>
          <w:szCs w:val="24"/>
        </w:rPr>
        <w:t xml:space="preserve">άλες προσδοκίες σε φοιτητές, επιστημονικό και διδακτικό προσωπικό, αλλά φυσικά και σε χιλιάδες οικογένειες. Είναι μία ρύθμιση που ακούγεται ευχάριστα σε όλους τους εμπλεκόμενους στον χώρο της εκπαίδευσης. </w:t>
      </w:r>
    </w:p>
    <w:p w14:paraId="7D38DBD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w:t>
      </w:r>
      <w:r>
        <w:rPr>
          <w:rFonts w:eastAsia="Times New Roman" w:cs="Times New Roman"/>
          <w:szCs w:val="24"/>
        </w:rPr>
        <w:t xml:space="preserve"> παρ’ ότι δόθηκε χρόνος για να συζητηθεί σε βάθος, δεν μπόρεσε να ξεδιαλύνει επαγγελματικά δικαιώματα, που είναι το ζητούμενο για τους πτυχιούχους των ΤΕΙ και τους αφήνουμε για άλλη μία φορά όμηρους. </w:t>
      </w:r>
    </w:p>
    <w:p w14:paraId="7D38DBD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Διότι, κύριε Υπουργέ, αυτό που χρειάζεται σήμερα είναι </w:t>
      </w:r>
      <w:r>
        <w:rPr>
          <w:rFonts w:eastAsia="Times New Roman" w:cs="Times New Roman"/>
          <w:szCs w:val="24"/>
        </w:rPr>
        <w:t xml:space="preserve">η διασύνδεση των ΤΕΙ με την αυριανή επαγγελματική αποκατάσταση των πτυχιούχων. Επίσης, το αντικείμενο λειτουργίας των τμημάτων και το πρόγραμμα σπουδών πρέπει να καθορίζονται με σαφή κριτήρια αξιολόγησης και ακαδημαϊκότητας. </w:t>
      </w:r>
    </w:p>
    <w:p w14:paraId="7D38DB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ιστορικά γνωρίζουμε όλοι ότι η μετεξέλιξη των ΚΑΤΕΕ σε ΤΕΙ με τον ν.1404/1983 και η αναβάθμιση των ΤΕΙ σε ΑΤΕΙ με τον νόμο του Πέτρου Ευθυμίου, τον ν.2916/2001 είναι έργα των κυβερνήσεων του ΠΑΣΟΚ. Ωστόσο, σήμερα απαιτείται μία ολοκληρωμένη πρόταση, επιστη</w:t>
      </w:r>
      <w:r>
        <w:rPr>
          <w:rFonts w:eastAsia="Times New Roman" w:cs="Times New Roman"/>
          <w:szCs w:val="24"/>
        </w:rPr>
        <w:t xml:space="preserve">μονικά, επαγγελματικά τεκμηριωμένη για το παρόν και το μέλλον του εγχειρήματος. </w:t>
      </w:r>
    </w:p>
    <w:p w14:paraId="7D38DB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Γνωρίζουμε όλοι, αγαπητοί συνάδελφοι, ότι το διδακτικό επιστημονικό προσωπικό των ΑΤΕΙ αλλά και το παραγόμενο αποτέλεσμα των φοιτητών, που είναι πτυχιούχοι των τμημάτων, είναι</w:t>
      </w:r>
      <w:r>
        <w:rPr>
          <w:rFonts w:eastAsia="Times New Roman" w:cs="Times New Roman"/>
          <w:szCs w:val="24"/>
        </w:rPr>
        <w:t xml:space="preserve"> σε πολύ υψηλό επίπεδο. Δεν τους χαρίζουμε τίποτα. Το δικαιούνται, θα έλεγα, διότι έχουν αναπτύξει πρότυπες εκπαιδευτικές δραστηριότητες με προπτυχιακά και μεταπτυχιακά προγράμματα σπουδών υψηλής ποιότητας. Έχουν αναπτύξει νησίδες ερευνητικής αριστείας με </w:t>
      </w:r>
      <w:r>
        <w:rPr>
          <w:rFonts w:eastAsia="Times New Roman" w:cs="Times New Roman"/>
          <w:szCs w:val="24"/>
        </w:rPr>
        <w:t xml:space="preserve">ερευνητικά εργαστήρια και μονάδες, έχουν προωθήσει δίκτυα με διεθνείς οργανισμούς, επιστημονικές ενώσεις και ινστιτούτα της αλλοδαπής. </w:t>
      </w:r>
    </w:p>
    <w:p w14:paraId="7D38DB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αγαπητοί συνάδελφοι, όλο αυτό το εγχείρημα, με τις ασάφειες που έχουν προκύψει σχετικά με τις συγχωνεύσεις των τμη</w:t>
      </w:r>
      <w:r>
        <w:rPr>
          <w:rFonts w:eastAsia="Times New Roman" w:cs="Times New Roman"/>
          <w:szCs w:val="24"/>
        </w:rPr>
        <w:t xml:space="preserve">μάτων, τη διαδικασία επιλογής των καθηγητών, την κατοχύρωση των επαγγελματικών δικαιωμάτων, την ισοτιμία των πτυχιούχων του σήμερα και του χθες, δημιουργούν πολλά ερωτηματικά και φυσικά σοβαρές επιφυλάξεις. </w:t>
      </w:r>
    </w:p>
    <w:p w14:paraId="7D38DB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Αγαπητοί συνάδελφοι, ο εισηγητής μας ανέπτυξε το</w:t>
      </w:r>
      <w:r>
        <w:rPr>
          <w:rFonts w:eastAsia="Times New Roman" w:cs="Times New Roman"/>
          <w:szCs w:val="24"/>
        </w:rPr>
        <w:t xml:space="preserve"> σκεπτικό μας για την ίδρυση του Πανεπιστημίου Δυτικής Αττικής. Θα ήθελα, ωστόσο, να κάνω κάποιες επισημάνσεις σε επιμέρους άρθρα: Διαπιστώνω ότι η ηγεσία του Υπουργείου Παιδείας, μετά τις επιφυλάξεις που διατυπώθηκαν και ήταν δικές μας σκέψεις και απόψεις</w:t>
      </w:r>
      <w:r>
        <w:rPr>
          <w:rFonts w:eastAsia="Times New Roman" w:cs="Times New Roman"/>
          <w:szCs w:val="24"/>
        </w:rPr>
        <w:t xml:space="preserve">, απέσυρε το άρθρο 19. </w:t>
      </w:r>
    </w:p>
    <w:p w14:paraId="7D38DBD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Με την ίδια ευαισθησία, κύριε Υπουργέ, ανέμενα και αναμένω φυσικά να κάνετε αποδεκτή την τροπολογία μας με αριθμό 1490/154 που κατέθεσα και αφορά τις μετεγγραφές αδελφών προπτυχιακών φοιτητών για τις </w:t>
      </w:r>
      <w:proofErr w:type="spellStart"/>
      <w:r>
        <w:rPr>
          <w:rFonts w:eastAsia="Times New Roman" w:cs="Times New Roman"/>
          <w:szCs w:val="24"/>
        </w:rPr>
        <w:t>τρίτεκνες</w:t>
      </w:r>
      <w:proofErr w:type="spellEnd"/>
      <w:r>
        <w:rPr>
          <w:rFonts w:eastAsia="Times New Roman" w:cs="Times New Roman"/>
          <w:szCs w:val="24"/>
        </w:rPr>
        <w:t xml:space="preserve"> και τις πολύτεκνες οικ</w:t>
      </w:r>
      <w:r>
        <w:rPr>
          <w:rFonts w:eastAsia="Times New Roman" w:cs="Times New Roman"/>
          <w:szCs w:val="24"/>
        </w:rPr>
        <w:t xml:space="preserve">ογένειες. </w:t>
      </w:r>
    </w:p>
    <w:p w14:paraId="7D38DB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μία ελάχιστη στήριξη στην οικογένεια. Είναι μία ελάχιστη στήριξη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και ιδιαίτερα σε μία εποχή που αντιμετωπίζουμε σοβαρό δημογραφικό πρόβλημα.  </w:t>
      </w:r>
    </w:p>
    <w:p w14:paraId="7D38DB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Θεωρώ, κύριε Υπουργέ, ότι πρέπει να κάνετε αποδε</w:t>
      </w:r>
      <w:r>
        <w:rPr>
          <w:rFonts w:eastAsia="Times New Roman" w:cs="Times New Roman"/>
          <w:szCs w:val="24"/>
        </w:rPr>
        <w:t xml:space="preserve">κτή την τροπολογία μου και όχι να παραπεμφθεί με τη συνολική ρύθμιση για τις μετεγγραφές, οδηγώντας τις οικογένειες αυτές σε απόγνωση. </w:t>
      </w:r>
    </w:p>
    <w:p w14:paraId="7D38DB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το πρόβλημα που έχει δημιουργηθεί εδώ και αρκετό καιρό στο ΙΝΕΔΙΒΙΜ και τον ΕΟΠΠΕΠ έχει λάβει διαστάσεις.</w:t>
      </w:r>
      <w:r>
        <w:rPr>
          <w:rFonts w:eastAsia="Times New Roman" w:cs="Times New Roman"/>
          <w:szCs w:val="24"/>
        </w:rPr>
        <w:t xml:space="preserve"> Αντικαταστήσατε τη διοίκηση του ΙΝΕΔΙΒΙΜ με συνοπτικές διαδικασίες. Στον ΕΟΠΠΕΠ, ωστόσο, κύριε Υπουργέ, έρχεστε με νέα τροπολογία να επικυρώσετε την επιλογή της </w:t>
      </w:r>
      <w:r>
        <w:rPr>
          <w:rFonts w:eastAsia="Times New Roman" w:cs="Times New Roman"/>
          <w:szCs w:val="24"/>
        </w:rPr>
        <w:t>δ</w:t>
      </w:r>
      <w:r>
        <w:rPr>
          <w:rFonts w:eastAsia="Times New Roman" w:cs="Times New Roman"/>
          <w:szCs w:val="24"/>
        </w:rPr>
        <w:t xml:space="preserve">ιευθύνουσας </w:t>
      </w:r>
      <w:r>
        <w:rPr>
          <w:rFonts w:eastAsia="Times New Roman" w:cs="Times New Roman"/>
          <w:szCs w:val="24"/>
        </w:rPr>
        <w:t>σ</w:t>
      </w:r>
      <w:r>
        <w:rPr>
          <w:rFonts w:eastAsia="Times New Roman" w:cs="Times New Roman"/>
          <w:szCs w:val="24"/>
        </w:rPr>
        <w:t xml:space="preserve">υμβούλου, θεραπεύοντας προηγούμενη τροπολογία που ήταν ημιτελής. </w:t>
      </w:r>
    </w:p>
    <w:p w14:paraId="7D38DBD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Σας έχω υποβάλει σχετική ερώτηση και αναμένω ουσιαστικά την απάντησή σας και θεωρώ σκόπιμο φυσικά να αποσυρθεί η εν λόγω τροπολογία. </w:t>
      </w:r>
    </w:p>
    <w:p w14:paraId="7D38DBD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έρχομαι στα διετή τμήματα. Τη ρύθμιση για τα διετή τμήματα της επαγγελματικής κατάρτισης και εκπαίδευσης, τ</w:t>
      </w:r>
      <w:r>
        <w:rPr>
          <w:rFonts w:eastAsia="Times New Roman" w:cs="Times New Roman"/>
          <w:szCs w:val="24"/>
        </w:rPr>
        <w:t xml:space="preserve">ην οποία και εμείς ψηφίσαμε το καλοκαίρι στο νομοσχέδιο για την ανώτατη εκπαίδευση, τη θεωρώ θετική, διότι έτσι αποκτούν τα παιδιά των ΕΠΑΛ επαγγελματικά προσόντα. </w:t>
      </w:r>
    </w:p>
    <w:p w14:paraId="7D38DBD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Ωστόσο, κύριε Υπουργέ, εδώ θα ήθελα την προσοχή σας και να σας προτείνω να δώσετε τη δυνατό</w:t>
      </w:r>
      <w:r>
        <w:rPr>
          <w:rFonts w:eastAsia="Times New Roman" w:cs="Times New Roman"/>
          <w:szCs w:val="24"/>
        </w:rPr>
        <w:t xml:space="preserve">τητα σε αυτά τα παιδιά, στους σπουδαστές αυτούς δηλαδή, να συνεχίσουν τις προπτυχιακές τους σπουδές με κατατακτήριες ή με ποσόστωση. </w:t>
      </w:r>
    </w:p>
    <w:p w14:paraId="7D38DBD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κύριε Υπουργέ, στο πλαίσιο της ενίσχυσης της ακαδημαϊκότητας του Πανεπιστημίου Δυτικής Αττικής, καταθέσαμε μια τροπολογία με αριθμό 1489/153 και προτείναμε την ίδρυση ενός αυτοδύναμου τμήματος διοίκησης Οργανισμ</w:t>
      </w:r>
      <w:r>
        <w:rPr>
          <w:rFonts w:eastAsia="Times New Roman" w:cs="Times New Roman"/>
          <w:szCs w:val="24"/>
        </w:rPr>
        <w:t>ού</w:t>
      </w:r>
      <w:r>
        <w:rPr>
          <w:rFonts w:eastAsia="Times New Roman" w:cs="Times New Roman"/>
          <w:szCs w:val="24"/>
        </w:rPr>
        <w:t xml:space="preserve"> Υγείας και Κοινωνικής Προστασίας. </w:t>
      </w:r>
      <w:r>
        <w:rPr>
          <w:rFonts w:eastAsia="Times New Roman" w:cs="Times New Roman"/>
          <w:szCs w:val="24"/>
        </w:rPr>
        <w:t xml:space="preserve">Το συγκεκριμένο αίτημα έχει τεκμηριωθεί πλήρως από την ακαδημαϊκή κοινότητα. Το αποδεχθήκατε κατ’ αρχάς στην </w:t>
      </w:r>
      <w:r>
        <w:rPr>
          <w:rFonts w:eastAsia="Times New Roman" w:cs="Times New Roman"/>
          <w:szCs w:val="24"/>
        </w:rPr>
        <w:t>ε</w:t>
      </w:r>
      <w:r>
        <w:rPr>
          <w:rFonts w:eastAsia="Times New Roman" w:cs="Times New Roman"/>
          <w:szCs w:val="24"/>
        </w:rPr>
        <w:t xml:space="preserve">πιτροπή. Σας καλούμε, λοιπόν, να κάνετε πράξη την υπόσχεση που δώσατε στην </w:t>
      </w:r>
      <w:r>
        <w:rPr>
          <w:rFonts w:eastAsia="Times New Roman" w:cs="Times New Roman"/>
          <w:szCs w:val="24"/>
        </w:rPr>
        <w:t>ε</w:t>
      </w:r>
      <w:r>
        <w:rPr>
          <w:rFonts w:eastAsia="Times New Roman" w:cs="Times New Roman"/>
          <w:szCs w:val="24"/>
        </w:rPr>
        <w:t>πιτροπή, να κάνετε αποδεκτή την τροπολογία μας, αν θεωρείτε φυσικά ότι</w:t>
      </w:r>
      <w:r>
        <w:rPr>
          <w:rFonts w:eastAsia="Times New Roman" w:cs="Times New Roman"/>
          <w:szCs w:val="24"/>
        </w:rPr>
        <w:t xml:space="preserve"> το αίτημα αυτό είναι νόμιμο και ενισχύει τον κοινωνικό ρόλο του </w:t>
      </w:r>
      <w:r>
        <w:rPr>
          <w:rFonts w:eastAsia="Times New Roman" w:cs="Times New Roman"/>
          <w:szCs w:val="24"/>
        </w:rPr>
        <w:t>π</w:t>
      </w:r>
      <w:r>
        <w:rPr>
          <w:rFonts w:eastAsia="Times New Roman" w:cs="Times New Roman"/>
          <w:szCs w:val="24"/>
        </w:rPr>
        <w:t>ανεπιστημίου.</w:t>
      </w:r>
    </w:p>
    <w:p w14:paraId="7D38DBD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θυμίσω ότι το ζήτημα πρόσληψης των αναπληρωτών και το ζήτημα της προσχολικής αγωγής στο νομοσχέδιο για την ελληνόγλωσση εκπαίδευση και την έρευ</w:t>
      </w:r>
      <w:r>
        <w:rPr>
          <w:rFonts w:eastAsia="Times New Roman" w:cs="Times New Roman"/>
          <w:szCs w:val="24"/>
        </w:rPr>
        <w:t>να αντίστοιχα δημιούργησαν εντάσεις. Σήμερα το άρθρο 33 δημιουργεί ξανά εντάσεις. Γίνεται κυρίαρχο στη συζήτηση μας. Η εξαγγελία για την εφαρμογή της διετούς προσχολικής αγωγής προ διετίας επανέρχεται εκ νέου σήμερα, με τον ίδιο τον Υπουργό φυσικά, να κατα</w:t>
      </w:r>
      <w:r>
        <w:rPr>
          <w:rFonts w:eastAsia="Times New Roman" w:cs="Times New Roman"/>
          <w:szCs w:val="24"/>
        </w:rPr>
        <w:t>θέτει τις επιφυλάξεις και τους φόβους του για την εφαρμογή της.</w:t>
      </w:r>
    </w:p>
    <w:p w14:paraId="7D38DBD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θέση μας είναι σαφής, περιγράφεται στο άρθρο 3 του ν.1566/1985. Αποτυπώνεται στην τεκμηριωμένη επιστημονική άποψη ότι η φοίτηση στα νηπιαγωγεία αφορά παιδιά τεσσάρων και πέντε ετών. Δηλαδή </w:t>
      </w:r>
      <w:proofErr w:type="spellStart"/>
      <w:r>
        <w:rPr>
          <w:rFonts w:eastAsia="Times New Roman" w:cs="Times New Roman"/>
          <w:szCs w:val="24"/>
        </w:rPr>
        <w:t>π</w:t>
      </w:r>
      <w:r>
        <w:rPr>
          <w:rFonts w:eastAsia="Times New Roman" w:cs="Times New Roman"/>
          <w:szCs w:val="24"/>
        </w:rPr>
        <w:t>ρονήπια</w:t>
      </w:r>
      <w:proofErr w:type="spellEnd"/>
      <w:r>
        <w:rPr>
          <w:rFonts w:eastAsia="Times New Roman" w:cs="Times New Roman"/>
          <w:szCs w:val="24"/>
        </w:rPr>
        <w:t xml:space="preserve"> και νήπια. Σε καμμία περίπτωση δεν αφορά βρέφη. Ο παιδικός σταθμός, κύριε Υπουργέ, αποτελεί δομή φύλαξης, φροντίδας και μέριμνας, η οποία υπάγεται στο Υπουργείο Εσωτερικών. Τα επαγγελματικά δικαιώματα των βρεφονηπιοκόμων ορίζονται στην ηλικία 0-4, </w:t>
      </w:r>
      <w:r>
        <w:rPr>
          <w:rFonts w:eastAsia="Times New Roman" w:cs="Times New Roman"/>
          <w:szCs w:val="24"/>
        </w:rPr>
        <w:t>όπου υπάρχει φροντίδα, και των νηπιαγωγών στην ηλικία 4-6. Αυτό για μένα είναι ξεκάθαρο και αδιαπραγμάτευτο.</w:t>
      </w:r>
    </w:p>
    <w:p w14:paraId="7D38DBE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Είναι γεγονός ότι η υποβάθμιση της λειτουργίας του ολοήμερου νηπιαγωγείου από το 2015 και μετά έχει δημιουργήσει αρκετά μεγάλα προβλήματα και ιδιαί</w:t>
      </w:r>
      <w:r>
        <w:rPr>
          <w:rFonts w:eastAsia="Times New Roman" w:cs="Times New Roman"/>
          <w:szCs w:val="24"/>
        </w:rPr>
        <w:t xml:space="preserve">τερα για τους εργαζόμενους γονείς. Η πραγματικότητα είναι μια και πρέπει να τη θεραπεύσουμε. Τριάντα έξι χιλιάδες παιδιά απορρίφθηκαν από τις δομές των παιδικών σταθμών και οχτώ χιλιάδες </w:t>
      </w:r>
      <w:proofErr w:type="spellStart"/>
      <w:r>
        <w:rPr>
          <w:rFonts w:eastAsia="Times New Roman" w:cs="Times New Roman"/>
          <w:szCs w:val="24"/>
        </w:rPr>
        <w:t>προνήπια</w:t>
      </w:r>
      <w:proofErr w:type="spellEnd"/>
      <w:r>
        <w:rPr>
          <w:rFonts w:eastAsia="Times New Roman" w:cs="Times New Roman"/>
          <w:szCs w:val="24"/>
        </w:rPr>
        <w:t xml:space="preserve"> αποκλείστηκαν από τα νηπιαγωγεία. </w:t>
      </w:r>
    </w:p>
    <w:p w14:paraId="7D38DBE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Επομένως τι πρέπει να γίν</w:t>
      </w:r>
      <w:r>
        <w:rPr>
          <w:rFonts w:eastAsia="Times New Roman" w:cs="Times New Roman"/>
          <w:szCs w:val="24"/>
        </w:rPr>
        <w:t xml:space="preserve">ει; Το Υπουργείο Παιδείας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σε συνεργασία οφείλουν να βρουν λύση. Οφείλουν την επόμενη σχολική χρονιά να δημιουργήσουν προϋποθέσεις εγγραφής όλων των παιδιών, ηλικίας 0-4 στους βρεφονηπιακούς σταθμούς και ηλικίας 4-6 αντίστοιχα στα </w:t>
      </w:r>
      <w:r>
        <w:rPr>
          <w:rFonts w:eastAsia="Times New Roman" w:cs="Times New Roman"/>
          <w:szCs w:val="24"/>
        </w:rPr>
        <w:t>νηπιαγωγεία.</w:t>
      </w:r>
    </w:p>
    <w:p w14:paraId="7D38DBE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δίχρονης προσχολικής αγωγής δεν αμφισβητείται από κανέναν. Προσφέρεται από τον τομέα εκπαίδευσης, που είναι το νηπιαγωγείο και από τους νηπιαγωγούς του κλάδου ΠΕ60. Αυτό αποτελεί σταθερή θέση της Δημοκρατικ</w:t>
      </w:r>
      <w:r>
        <w:rPr>
          <w:rFonts w:eastAsia="Times New Roman" w:cs="Times New Roman"/>
          <w:szCs w:val="24"/>
        </w:rPr>
        <w:t>ής Συμπαράταξης.</w:t>
      </w:r>
    </w:p>
    <w:p w14:paraId="7D38DBE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αυτό που επιχειρείτε όμως με το συγκεκριμένο άρθρο είναι μια επανάληψη του ν.1566/1985. Εμείς δεν χαρίζουμε σε κανέναν τις μεγάλες τομές του ΠΑΣΟΚ στον χώρο της εκπαίδευσης. Σεβόμαστε τους αγώνες των εκπαιδευτικών, σεβόμαστε</w:t>
      </w:r>
      <w:r>
        <w:rPr>
          <w:rFonts w:eastAsia="Times New Roman" w:cs="Times New Roman"/>
          <w:szCs w:val="24"/>
        </w:rPr>
        <w:t xml:space="preserve"> τους αγώνες όλων. Τιμάμε την προσφορά τους διαχρονικά. Σας ευχαριστώ.</w:t>
      </w:r>
    </w:p>
    <w:p w14:paraId="7D38DBE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D38DBE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Θα το ψηφίσετε; Εδώ! Η ταμπακιέρα!</w:t>
      </w:r>
    </w:p>
    <w:p w14:paraId="7D38DBE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Δριτσ</w:t>
      </w:r>
      <w:r>
        <w:rPr>
          <w:rFonts w:eastAsia="Times New Roman" w:cs="Times New Roman"/>
          <w:szCs w:val="24"/>
        </w:rPr>
        <w:t>έλη</w:t>
      </w:r>
      <w:proofErr w:type="spellEnd"/>
      <w:r>
        <w:rPr>
          <w:rFonts w:eastAsia="Times New Roman" w:cs="Times New Roman"/>
          <w:szCs w:val="24"/>
        </w:rPr>
        <w:t xml:space="preserve"> από τον ΣΥΡΙΖΑ.</w:t>
      </w:r>
    </w:p>
    <w:p w14:paraId="7D38DBE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Ευχαριστώ, κύριε Πρόεδρε.</w:t>
      </w:r>
    </w:p>
    <w:p w14:paraId="7D38DBE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συζήτηση για τη δημιουργία του Πανεπιστημίου Δυτικής Αττικής αποτελεί ένα εκπαιδευτικό και ακαδημαϊκό ορόσημο. Εντάσσεται σε μια πολιτική που έχει ξεκ</w:t>
      </w:r>
      <w:r>
        <w:rPr>
          <w:rFonts w:eastAsia="Times New Roman" w:cs="Times New Roman"/>
          <w:szCs w:val="24"/>
        </w:rPr>
        <w:t xml:space="preserve">ινήσει από την Κυβέρνηση και έχει διττό στόχο. </w:t>
      </w:r>
    </w:p>
    <w:p w14:paraId="7D38DBE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Κατ’ αρχάς, πρόκειται για μια πολιτική επιλογή που ευελπιστεί να απαντήσει στις νέες συνθήκες, στα νέα δεδομένα, που προκύπτουν, έπειτα από δέκα χρόνια κρίσης και εν όψει της διαφαινόμενης εξόδου από αυτή και</w:t>
      </w:r>
      <w:r>
        <w:rPr>
          <w:rFonts w:eastAsia="Times New Roman" w:cs="Times New Roman"/>
          <w:szCs w:val="24"/>
        </w:rPr>
        <w:t xml:space="preserve"> φιλοδοξούμε, μαζί με τους νέους επιστήμονες, να σταθούμε στα πόδια μας και να γυρίσουμε σελίδα ως χώρα. </w:t>
      </w:r>
    </w:p>
    <w:p w14:paraId="7D38DBEA" w14:textId="77777777" w:rsidR="0056040B" w:rsidRDefault="008F3B9C">
      <w:pPr>
        <w:tabs>
          <w:tab w:val="left" w:pos="3642"/>
          <w:tab w:val="center" w:pos="4753"/>
          <w:tab w:val="left" w:pos="6214"/>
        </w:tabs>
        <w:spacing w:after="0" w:line="600" w:lineRule="auto"/>
        <w:ind w:firstLine="720"/>
        <w:jc w:val="both"/>
        <w:rPr>
          <w:rFonts w:eastAsia="Times New Roman"/>
          <w:szCs w:val="24"/>
        </w:rPr>
      </w:pPr>
      <w:r>
        <w:rPr>
          <w:rFonts w:eastAsia="Times New Roman" w:cs="Times New Roman"/>
          <w:szCs w:val="24"/>
        </w:rPr>
        <w:t>Ένας δεύτερος στόχος και πολύ σημαντικός είναι ότι η προσπάθεια αυτή εκκινεί από την ανάγκη, προφανώς, που υπάρχει μέσα στην ελληνική κοινωνία και που</w:t>
      </w:r>
      <w:r>
        <w:rPr>
          <w:rFonts w:eastAsia="Times New Roman" w:cs="Times New Roman"/>
          <w:szCs w:val="24"/>
        </w:rPr>
        <w:t xml:space="preserve"> προέρχεται και μέσα από την ανάπτυξή της, για το ποια θα πρέπει να είναι η προοπτική αυτής της χώρας και πού θα πρέπει να στηριχθούμε, για να μην γυρίσουμε, προφανώς, στην εποχή πριν από το 2009, την οποία και όλοι φαίνεται να ξορκίζουμε. Αυτό γίνεται -κα</w:t>
      </w:r>
      <w:r>
        <w:rPr>
          <w:rFonts w:eastAsia="Times New Roman" w:cs="Times New Roman"/>
          <w:szCs w:val="24"/>
        </w:rPr>
        <w:t xml:space="preserve">ι είναι μια καινοτομία, θα έλεγα, του Υπουργείου- χωρίς </w:t>
      </w:r>
      <w:proofErr w:type="spellStart"/>
      <w:r>
        <w:rPr>
          <w:rFonts w:eastAsia="Times New Roman" w:cs="Times New Roman"/>
          <w:szCs w:val="24"/>
        </w:rPr>
        <w:t>οικονομίστικα</w:t>
      </w:r>
      <w:proofErr w:type="spellEnd"/>
      <w:r>
        <w:rPr>
          <w:rFonts w:eastAsia="Times New Roman" w:cs="Times New Roman"/>
          <w:szCs w:val="24"/>
        </w:rPr>
        <w:t xml:space="preserve"> κριτήρια.</w:t>
      </w:r>
    </w:p>
    <w:p w14:paraId="7D38DBE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Είναι μια ανάγκη. Και γι’ αυτό θα πρέπει και να αγκαλιαστεί και με πάρα πολύ μεγάλη φροντίδα –και το λέω ειλικρινά- όλες οι πτέρυγες της Βουλής να εγκύψουν πάνω σε αυτήν την πρ</w:t>
      </w:r>
      <w:r>
        <w:rPr>
          <w:rFonts w:eastAsia="Times New Roman" w:cs="Times New Roman"/>
          <w:szCs w:val="24"/>
        </w:rPr>
        <w:t>οσπάθεια και παραγωγικά να δώσουν τις προτάσεις τους, γιατί αυτό το νομοσχέδιο είναι ο οδηγός για το πώς πρόκειται να αλλάξει ο ακαδημαϊκός χάρτης συνολικά στη χώρα.</w:t>
      </w:r>
    </w:p>
    <w:p w14:paraId="7D38DBE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δημιουργία, λοιπόν, του πανεπιστημιακού αυτού ιδρύματος, του τρίτου μεγαλύτερου πανεπιστ</w:t>
      </w:r>
      <w:r>
        <w:rPr>
          <w:rFonts w:eastAsia="Times New Roman" w:cs="Times New Roman"/>
          <w:szCs w:val="24"/>
        </w:rPr>
        <w:t>ημιακού πόλου της χώρας, συμβολίζει την έναρξη μιας εξαιρετικά δημιουργικής, θα έλεγα, φάσης κοινωνικής, αλλά και ερευνητικής ανασυγκρότησης.</w:t>
      </w:r>
    </w:p>
    <w:p w14:paraId="7D38DBE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Αποτελεί, επίσης, το σημείο αφετηρίας για μια νέα εποχή στην τριτοβάθμια εκπαίδευση, η οποία θα στοχεύει στην ποιο</w:t>
      </w:r>
      <w:r>
        <w:rPr>
          <w:rFonts w:eastAsia="Times New Roman" w:cs="Times New Roman"/>
          <w:szCs w:val="24"/>
        </w:rPr>
        <w:t>τική υπέρβαση και στη στήριξη ενός διαφορετικού παραγωγικού και ακαδημαϊκού μοντέλου στηριγμένου στην κοινωνία της έντασης γνώσης.</w:t>
      </w:r>
    </w:p>
    <w:p w14:paraId="7D38DBE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Πανεπιστήμιο Δυτικής Αττικής -πρέπει να το τονίζουμε, δεν πρέπει να το κρύβουμε- προέκυψε από την ακαδημαϊκή αναδόμηση δύο</w:t>
      </w:r>
      <w:r>
        <w:rPr>
          <w:rFonts w:eastAsia="Times New Roman" w:cs="Times New Roman"/>
          <w:szCs w:val="24"/>
        </w:rPr>
        <w:t xml:space="preserve"> μεγάλων τεχνολογικών ιδρυμάτων και δείχνει τον δρόμο σε άλλα ιδρύματα με ακαδημαϊκά κριτήρια και με μοναδικό γνώμονα τη μετάβαση της ελληνικής τριτοβάθμιας εκπαίδευσης σε ένα νέο επίπεδο.</w:t>
      </w:r>
    </w:p>
    <w:p w14:paraId="7D38DBE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Ένα εξαιρετικά ενδιαφέρον σημείο σε αυτή τη διαδικασία είναι ότι το</w:t>
      </w:r>
      <w:r>
        <w:rPr>
          <w:rFonts w:eastAsia="Times New Roman" w:cs="Times New Roman"/>
          <w:szCs w:val="24"/>
        </w:rPr>
        <w:t xml:space="preserve"> νέο ίδρυμα δεν προέκυψε στη λογική της διοικητικής επιβολής. Δεν δημιουργήθηκε δηλαδή μέσα από ένα καταναγκαστικό περιβάλλον διοικητικών πιέσεων, όπως συνέβη, για παράδειγμα με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«ΑΘΗΝΑ</w:t>
      </w:r>
      <w:r>
        <w:rPr>
          <w:rFonts w:eastAsia="Times New Roman" w:cs="Times New Roman"/>
          <w:szCs w:val="24"/>
        </w:rPr>
        <w:t>». Αντίθετα, αποτελεί ένα πείραμα από τα κάτω προς τα πάνω, με</w:t>
      </w:r>
      <w:r>
        <w:rPr>
          <w:rFonts w:eastAsia="Times New Roman" w:cs="Times New Roman"/>
          <w:szCs w:val="24"/>
        </w:rPr>
        <w:t xml:space="preserve"> τη σφραγίδα της ίδιας της ακαδημαϊκής κοινότητας. Αυτή η διαφοροποίηση καθιστά αυτό το εγχείρημα μοναδικό και ελπίζουμε ότι σε αυτή την πορεία θα ακολουθήσουν και τα υπόλοιπα ιδρύματα της χώρας.</w:t>
      </w:r>
    </w:p>
    <w:p w14:paraId="7D38DBF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επιτελικός ρόλος του Υπουργείου σε αυτή την προσπάθεια, αλ</w:t>
      </w:r>
      <w:r>
        <w:rPr>
          <w:rFonts w:eastAsia="Times New Roman" w:cs="Times New Roman"/>
          <w:szCs w:val="24"/>
        </w:rPr>
        <w:t>λά και της Επιτροπής Μορφωτικών Υποθέσεων σε όλες τις συνεδριάσεις ήταν σημαντικός. Έγιναν συνεχείς διαβουλεύσεις με την εκπαιδευτική κοινότητα, με εκπαιδευτικούς, παραγωγικούς και ερευνητικούς φορείς, αλλά και ουσιαστική δουλειά σε επίπεδο προετοιμασίας α</w:t>
      </w:r>
      <w:r>
        <w:rPr>
          <w:rFonts w:eastAsia="Times New Roman" w:cs="Times New Roman"/>
          <w:szCs w:val="24"/>
        </w:rPr>
        <w:t>πό τα δύο μεγάλα ΤΕΙ της Αττικής.</w:t>
      </w:r>
    </w:p>
    <w:p w14:paraId="7D38DBF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Επίσης το νέο Πανεπιστήμιο, όπως και τα υπόλοιπα που θα προκύψουν, κυοφορήθηκαν και στα περιφερειακά αναπτυξιακά συνέδρια που συνδιοργάνωσε η ελληνική Κυβέρνηση με τις </w:t>
      </w:r>
      <w:r>
        <w:rPr>
          <w:rFonts w:eastAsia="Times New Roman" w:cs="Times New Roman"/>
          <w:szCs w:val="24"/>
        </w:rPr>
        <w:t>π</w:t>
      </w:r>
      <w:r>
        <w:rPr>
          <w:rFonts w:eastAsia="Times New Roman" w:cs="Times New Roman"/>
          <w:szCs w:val="24"/>
        </w:rPr>
        <w:t>εριφέρειες της χώρας. Η ηγεσία του Υπουργείου Παιδεία</w:t>
      </w:r>
      <w:r>
        <w:rPr>
          <w:rFonts w:eastAsia="Times New Roman" w:cs="Times New Roman"/>
          <w:szCs w:val="24"/>
        </w:rPr>
        <w:t>ς που συμμετείχε με ιδιαίτερη θέρμη σε αυτές τις διαδικασίες θεσμικής και δομημένης διαβούλευσης και τα πάνελ που διοργανώθηκαν η αλήθεια είναι ότι αγκαλιάστηκαν αρκετά και ήταν από τα πιο δημοφιλή σε όλες τις περιφέρειες.</w:t>
      </w:r>
    </w:p>
    <w:p w14:paraId="7D38DBF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Πανεπιστήμιο Δυτικής Αττικής, λοιπόν, αποτελεί το επιστέγασμα μιας πολυδιάστατης προσπάθειας, η οποία ελπίζουμε να μην είναι και η μόνη. Σε όλες τις </w:t>
      </w:r>
      <w:r>
        <w:rPr>
          <w:rFonts w:eastAsia="Times New Roman" w:cs="Times New Roman"/>
          <w:szCs w:val="24"/>
        </w:rPr>
        <w:t>π</w:t>
      </w:r>
      <w:r>
        <w:rPr>
          <w:rFonts w:eastAsia="Times New Roman" w:cs="Times New Roman"/>
          <w:szCs w:val="24"/>
        </w:rPr>
        <w:t>εριφέρειες η συζήτηση έχει ανοίξει. Όλα τα ιδρύματα, πανεπιστήμια και ΤΕΙ, αναζητούν ωσμώσεις, κινητοπο</w:t>
      </w:r>
      <w:r>
        <w:rPr>
          <w:rFonts w:eastAsia="Times New Roman" w:cs="Times New Roman"/>
          <w:szCs w:val="24"/>
        </w:rPr>
        <w:t>ιούν σκέψεις και ιδέες και ταυτόχρονα οι τοπικές κοινωνίες αδημονούν για μία νέα ακαδημαϊκή πρόταση, που γενικά και συνολικά θα τις αναβαθμίσει.</w:t>
      </w:r>
    </w:p>
    <w:p w14:paraId="7D38DBF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είναι εξαιρετικά σημαντικό το γεγονός ότι η συζήτηση αυτή διεξάγεται με ακαδημαϊκά και ό</w:t>
      </w:r>
      <w:r>
        <w:rPr>
          <w:rFonts w:eastAsia="Times New Roman" w:cs="Times New Roman"/>
          <w:szCs w:val="24"/>
        </w:rPr>
        <w:t xml:space="preserve">χι με μικροπολιτικά κριτήρια, όπως στην περίπτωση του </w:t>
      </w:r>
      <w:r>
        <w:rPr>
          <w:rFonts w:eastAsia="Times New Roman" w:cs="Times New Roman"/>
          <w:szCs w:val="24"/>
        </w:rPr>
        <w:t>σ</w:t>
      </w:r>
      <w:r>
        <w:rPr>
          <w:rFonts w:eastAsia="Times New Roman" w:cs="Times New Roman"/>
          <w:szCs w:val="24"/>
        </w:rPr>
        <w:t xml:space="preserve">χεδίου </w:t>
      </w:r>
      <w:r>
        <w:rPr>
          <w:rFonts w:eastAsia="Times New Roman" w:cs="Times New Roman"/>
          <w:szCs w:val="24"/>
        </w:rPr>
        <w:t>«ΑΘΗΝΑ</w:t>
      </w:r>
      <w:r>
        <w:rPr>
          <w:rFonts w:eastAsia="Times New Roman" w:cs="Times New Roman"/>
          <w:szCs w:val="24"/>
        </w:rPr>
        <w:t>».</w:t>
      </w:r>
    </w:p>
    <w:p w14:paraId="7D38DBF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Θυμόμαστε όλοι μας τις τότε προτάσεις του Υπουργείου οι οποίες καταργούσαν με οριζόντιο τρόπο εκατοντάδες τμήματα των ΤΕΙ και στη συνέχεια συγχώνευαν άσχετα μεταξύ τους αντικείμενα, μόν</w:t>
      </w:r>
      <w:r>
        <w:rPr>
          <w:rFonts w:eastAsia="Times New Roman" w:cs="Times New Roman"/>
          <w:szCs w:val="24"/>
        </w:rPr>
        <w:t xml:space="preserve">ο και μόνο για να μετριάσουν αντιδράσεις τοπικών φορέων, αλλά και παραγόντων. Η ακαδημαϊκότητα στη σημερινή διαδικασία, αλλά και η διάθεση δημιουργίας και όχι καταστροφής αποτελούν και τις ποιοτικές διαφορές στις οποίες θα βασιστεί η επιτυχία του νέου </w:t>
      </w:r>
      <w:r>
        <w:rPr>
          <w:rFonts w:eastAsia="Times New Roman" w:cs="Times New Roman"/>
          <w:szCs w:val="24"/>
        </w:rPr>
        <w:t>π</w:t>
      </w:r>
      <w:r>
        <w:rPr>
          <w:rFonts w:eastAsia="Times New Roman" w:cs="Times New Roman"/>
          <w:szCs w:val="24"/>
        </w:rPr>
        <w:t>ανε</w:t>
      </w:r>
      <w:r>
        <w:rPr>
          <w:rFonts w:eastAsia="Times New Roman" w:cs="Times New Roman"/>
          <w:szCs w:val="24"/>
        </w:rPr>
        <w:t>πιστημίου.</w:t>
      </w:r>
    </w:p>
    <w:p w14:paraId="7D38DBF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Ελπίζουμε, λοιπόν, αυτή η συζήτηση να προχωρήσει σε όλα τα εκπαιδευτικά ιδρύματα της χώρας. Παρά το τιτάνιο έργο που απαιτείται, μπορούμε να τα καταφέρουμε και να φτάσουμε στο ίδιο σημείο που είμαστε σήμερα με το Πανεπιστήμιο Δυτικής Αττικής.</w:t>
      </w:r>
    </w:p>
    <w:p w14:paraId="7D38DBF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Προφανώς αυτή η διαδικασία δεν μπορεί να ολοκληρωθεί μόνο μέσα από τη νομοθετική διαδικασία. Θα πρέπει το νέο πανεπιστήμιο να δουλέψει. Οι ακαδημαϊκοί δάσκαλοι και οι φοιτητές να καταβάλουν επίπονη προσπάθεια για να εδραιωθεί το νέο ίδρυμα ανάμεσα στα ποιο</w:t>
      </w:r>
      <w:r>
        <w:rPr>
          <w:rFonts w:eastAsia="Times New Roman" w:cs="Times New Roman"/>
          <w:szCs w:val="24"/>
        </w:rPr>
        <w:t xml:space="preserve">τικότερα της Ευρώπης. Το σημαντικό, όμως, είναι ότι σήμερα η ακαδημαϊκή κοινότητα στο σύνολό της καλωσορίζει με πολύ θετικό τρόπο αυτήν την προσπάθεια. </w:t>
      </w:r>
    </w:p>
    <w:p w14:paraId="7D38DBF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ήθελα να σταθώ σε δύο ακόμα σημαντικές ρυθμίσεις αυτού του νομοσχεδίου. </w:t>
      </w:r>
    </w:p>
    <w:p w14:paraId="7D38DBF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Κατ’ αρχάς, όσον αφορά τις </w:t>
      </w:r>
      <w:r>
        <w:rPr>
          <w:rFonts w:eastAsia="Times New Roman" w:cs="Times New Roman"/>
          <w:szCs w:val="24"/>
        </w:rPr>
        <w:t>μετεγγραφές, με τις διατάξεις αυτού του νομοσχεδίου κατοχυρώνεται το δικαίωμα μετεγγραφής σε αδέλφια προπτυχιακούς φοιτητές. Με τον τρόπο αυτόν δίνεται πραγματικά μια σημαντική ανάσα στις οικογένειες που σε αυτές τις δύσκολες σημερινές συνθήκες παλεύουν γι</w:t>
      </w:r>
      <w:r>
        <w:rPr>
          <w:rFonts w:eastAsia="Times New Roman" w:cs="Times New Roman"/>
          <w:szCs w:val="24"/>
        </w:rPr>
        <w:t>α να σπουδάσουν τα παιδιά τους.</w:t>
      </w:r>
    </w:p>
    <w:p w14:paraId="7D38DBF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Με προσοχή ακούσαμε, βέβαια, και την πρόταση του Υπουργού για διακομματική </w:t>
      </w:r>
      <w:proofErr w:type="spellStart"/>
      <w:r>
        <w:rPr>
          <w:rFonts w:eastAsia="Times New Roman" w:cs="Times New Roman"/>
          <w:szCs w:val="24"/>
        </w:rPr>
        <w:t>συνδιαμόρφωση</w:t>
      </w:r>
      <w:proofErr w:type="spellEnd"/>
      <w:r>
        <w:rPr>
          <w:rFonts w:eastAsia="Times New Roman" w:cs="Times New Roman"/>
          <w:szCs w:val="24"/>
        </w:rPr>
        <w:t xml:space="preserve"> ενός νέου πλαισίου για το θέμα αυτό που δεν είναι άσχετο –και δεν πρέπει να το αντιμετωπίζουμε ως τέτοιο- με τον νέο ακαδημαϊκό χάρτη κ</w:t>
      </w:r>
      <w:r>
        <w:rPr>
          <w:rFonts w:eastAsia="Times New Roman" w:cs="Times New Roman"/>
          <w:szCs w:val="24"/>
        </w:rPr>
        <w:t>αι με το σύστημα πρόσβασης στην τριτοβάθμια εκπαίδευση. Γι’ αυτό θα πρέπει όλοι μαζί να σκεφτούμε ένα σύστημα, το οποίο θα είναι αφ’ ενός όσο το δυνατόν πιο ευρύ, αλλά ταυτόχρονα δεν θα ακυρώνει τα ιδρύματα της περιφέρειας και δεν θα καθιστά δευτερεύον καθ</w:t>
      </w:r>
      <w:r>
        <w:rPr>
          <w:rFonts w:eastAsia="Times New Roman" w:cs="Times New Roman"/>
          <w:szCs w:val="24"/>
        </w:rPr>
        <w:t>ήκον για το Υπουργείο την ενίσχυση της φοιτητικής μέριμνας για όσους φοιτητές δεν μπορούν να κάνουν χρήση αυτού του δικαιώματος.</w:t>
      </w:r>
    </w:p>
    <w:p w14:paraId="7D38DBF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Αξίζει να γίνει ιδιαίτερη αναφορά και στις διατάξεις του άρθρου 33 για τη δίχρονη υποχρεωτική φοίτηση των νηπίων στο νηπιαγωγεί</w:t>
      </w:r>
      <w:r>
        <w:rPr>
          <w:rFonts w:eastAsia="Times New Roman" w:cs="Times New Roman"/>
          <w:szCs w:val="24"/>
        </w:rPr>
        <w:t>ο. Άκουσα με προσοχή όλους τους συναδέλφους. Κατανοώ και τις ανησυχίες που μπορεί να υπάρχουν σε κάποιες ομάδες και το ότι οποιαδήποτε αλλαγή ή μεταρρύθμιση μπορεί να επιφέρει κάποιου είδους καχυποψία. Κάθε τι καινούργιο προφανώς πρέπει να αξιολογείται και</w:t>
      </w:r>
      <w:r>
        <w:rPr>
          <w:rFonts w:eastAsia="Times New Roman" w:cs="Times New Roman"/>
          <w:szCs w:val="24"/>
        </w:rPr>
        <w:t xml:space="preserve"> εν ευθέτω </w:t>
      </w:r>
      <w:proofErr w:type="spellStart"/>
      <w:r>
        <w:rPr>
          <w:rFonts w:eastAsia="Times New Roman" w:cs="Times New Roman"/>
          <w:szCs w:val="24"/>
        </w:rPr>
        <w:t>χρόνω</w:t>
      </w:r>
      <w:proofErr w:type="spellEnd"/>
      <w:r>
        <w:rPr>
          <w:rFonts w:eastAsia="Times New Roman" w:cs="Times New Roman"/>
          <w:szCs w:val="24"/>
        </w:rPr>
        <w:t xml:space="preserve"> αυτό θα συμβεί. </w:t>
      </w:r>
    </w:p>
    <w:p w14:paraId="7D38DBF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Νομίζω ότι έχει γίνει πλέον κατανοητό ότι το θέμα της δίχρονης υποχρεωτικής προσχολικής εκπαίδευσης είναι ένα πάγιο αίτημα της εκπαιδευτικής κοινότητας. Δεν το λέει μόνο ο κ. </w:t>
      </w:r>
      <w:proofErr w:type="spellStart"/>
      <w:r>
        <w:rPr>
          <w:rFonts w:eastAsia="Times New Roman" w:cs="Times New Roman"/>
          <w:szCs w:val="24"/>
        </w:rPr>
        <w:t>Γαβρόγλου</w:t>
      </w:r>
      <w:proofErr w:type="spellEnd"/>
      <w:r>
        <w:rPr>
          <w:rFonts w:eastAsia="Times New Roman" w:cs="Times New Roman"/>
          <w:szCs w:val="24"/>
        </w:rPr>
        <w:t>, η πολιτική ηγεσία του Υπουργείου Παι</w:t>
      </w:r>
      <w:r>
        <w:rPr>
          <w:rFonts w:eastAsia="Times New Roman" w:cs="Times New Roman"/>
          <w:szCs w:val="24"/>
        </w:rPr>
        <w:t xml:space="preserve">δείας ή ο ΣΥΡΙΖΑ. Αυτό δεν σημαίνει ότι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θα πρέπει να καταδικάζουμε αυτές τις προσπάθειες και τις μεταρρυθμίσεις που έχουν ως στόχο την αναβάθμιση του εκπαιδευτικού έργου, όταν μάλιστα όλοι μας εδώ, σε αυτήν την Αίθουσα, συνομολογούμε ότι η εκπαίδε</w:t>
      </w:r>
      <w:r>
        <w:rPr>
          <w:rFonts w:eastAsia="Times New Roman" w:cs="Times New Roman"/>
          <w:szCs w:val="24"/>
        </w:rPr>
        <w:t xml:space="preserve">υση εν γένει χρειάζεται σημαντικές αλλαγές και καινοτόμες παρεμβάσεις. </w:t>
      </w:r>
    </w:p>
    <w:p w14:paraId="7D38DBFC"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λοιπόν, να πω ότι σταδιακά και σε βάθος τριετίας –άρα, μιλάμε για ένα μεταβατικό στάδιο το οποίο εκ των πραγμάτων χρειάζεται, προκειμένου όλοι να ανταποκριθούν στις νέες συνθήκες</w:t>
      </w:r>
      <w:r>
        <w:rPr>
          <w:rFonts w:eastAsia="Times New Roman" w:cs="Times New Roman"/>
          <w:szCs w:val="24"/>
        </w:rPr>
        <w:t xml:space="preserve">- τα παιδιά από τεσσάρων έως έξι χρόνων θα ενταχθούν στα δημόσια νηπιαγωγεία, με την αντίστοιχη βέβαια μέριμνα της πολιτείας για την πλήρη κάλυψη αυτών των αναγκών. </w:t>
      </w:r>
    </w:p>
    <w:p w14:paraId="7D38DBF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η διαρθρωτική εκπαιδευτική τομή θα έχει ως αποτέλεσμα την ενσωμάτωση στο ελληνικό εκπ</w:t>
      </w:r>
      <w:r>
        <w:rPr>
          <w:rFonts w:eastAsia="Times New Roman" w:cs="Times New Roman"/>
          <w:szCs w:val="24"/>
        </w:rPr>
        <w:t>αιδευτικό σύστημα των βέλτιστων ευρωπαϊκών πρακτικών, όπως αυτές ισχύουν σε χώρες πρότυπα στην εκπαίδευση, όπως είναι η Φινλανδία, για παράδειγμα, και αφ</w:t>
      </w:r>
      <w:r>
        <w:rPr>
          <w:rFonts w:eastAsia="Times New Roman" w:cs="Times New Roman"/>
          <w:szCs w:val="24"/>
        </w:rPr>
        <w:t xml:space="preserve">’ </w:t>
      </w:r>
      <w:r>
        <w:rPr>
          <w:rFonts w:eastAsia="Times New Roman" w:cs="Times New Roman"/>
          <w:szCs w:val="24"/>
        </w:rPr>
        <w:t xml:space="preserve">ετέρου την οριστική απαλλαγή όλων των οικογενειών από οικονομικές επιβαρύνσεις που προκύπτουν από τη </w:t>
      </w:r>
      <w:r>
        <w:rPr>
          <w:rFonts w:eastAsia="Times New Roman" w:cs="Times New Roman"/>
          <w:szCs w:val="24"/>
        </w:rPr>
        <w:t xml:space="preserve">σημερινή κατάσταση, ιδιαίτερα για όσους –κάθε χρόνο το αντιμετωπίζουμε αυτό- δεν εξασφαλίζουν τα </w:t>
      </w:r>
      <w:r>
        <w:rPr>
          <w:rFonts w:eastAsia="Times New Roman" w:cs="Times New Roman"/>
          <w:szCs w:val="24"/>
          <w:lang w:val="en-US"/>
        </w:rPr>
        <w:t>voucher</w:t>
      </w:r>
      <w:r>
        <w:rPr>
          <w:rFonts w:eastAsia="Times New Roman" w:cs="Times New Roman"/>
          <w:szCs w:val="24"/>
        </w:rPr>
        <w:t xml:space="preserve"> για την κάλυψη των τροφείων.</w:t>
      </w:r>
    </w:p>
    <w:p w14:paraId="7D38DBFE"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Π</w:t>
      </w:r>
      <w:r>
        <w:rPr>
          <w:rFonts w:eastAsia="Times New Roman" w:cs="Times New Roman"/>
          <w:szCs w:val="24"/>
        </w:rPr>
        <w:t xml:space="preserve">ροεδρική Έδρα καταλαμβάνει ο Θ΄ Αντιπρόεδρος της Βουλής κ. </w:t>
      </w:r>
      <w:r w:rsidRPr="00CE519B">
        <w:rPr>
          <w:rFonts w:eastAsia="Times New Roman" w:cs="Times New Roman"/>
          <w:b/>
          <w:szCs w:val="24"/>
        </w:rPr>
        <w:t>ΜΑΡΙΟΣ ΓΕΩΡΓΙΑΔΗΣ</w:t>
      </w:r>
      <w:r w:rsidRPr="005161F5">
        <w:rPr>
          <w:rFonts w:eastAsia="Times New Roman" w:cs="Times New Roman"/>
          <w:szCs w:val="24"/>
        </w:rPr>
        <w:t>)</w:t>
      </w:r>
    </w:p>
    <w:p w14:paraId="7D38DBFF"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w:t>
      </w:r>
      <w:r>
        <w:rPr>
          <w:rFonts w:eastAsia="Times New Roman" w:cs="Times New Roman"/>
          <w:szCs w:val="24"/>
        </w:rPr>
        <w:t>ευτές, κλείνοντας, θα ήθελα να σημειώσω ότι η δημιουργία του Πανεπιστημίου Δυτικής Αττικής αποτελεί ακαδημαϊκή παρακαταθήκη της Αριστεράς. Αποτελεί την εφαρμογή ενός οράματος αλλά και ενός προγραμματικού πλαισίου του ΣΥΡΙΖΑ για την παραγωγική ανασυγκρότηση</w:t>
      </w:r>
      <w:r>
        <w:rPr>
          <w:rFonts w:eastAsia="Times New Roman" w:cs="Times New Roman"/>
          <w:szCs w:val="24"/>
        </w:rPr>
        <w:t>, με αιχμή τη δημόσια εκπαίδευση.</w:t>
      </w:r>
    </w:p>
    <w:p w14:paraId="7D38DC00"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Όπως σε κάθε τομή, έτσι και σε αυτή, κάποιοι έσπευσαν να θέσουν προσκόμματα, να εγείρουν διοικητικές ή άλλες γραφειοκρατικές δυσκολίες. Η απάντηση σε όλα αυτά είναι ότι το </w:t>
      </w:r>
      <w:r>
        <w:rPr>
          <w:rFonts w:eastAsia="Times New Roman" w:cs="Times New Roman"/>
          <w:szCs w:val="24"/>
        </w:rPr>
        <w:t>π</w:t>
      </w:r>
      <w:r>
        <w:rPr>
          <w:rFonts w:eastAsia="Times New Roman" w:cs="Times New Roman"/>
          <w:szCs w:val="24"/>
        </w:rPr>
        <w:t xml:space="preserve">ανεπιστήμιο έχει μπροστά του προκλήσεις, αλλά θα </w:t>
      </w:r>
      <w:r>
        <w:rPr>
          <w:rFonts w:eastAsia="Times New Roman" w:cs="Times New Roman"/>
          <w:szCs w:val="24"/>
        </w:rPr>
        <w:t xml:space="preserve">τα καταφέρει, κυρίως γιατί οι πρώτοι που αδημονούν να δουλέψει και να πετύχει είναι η ίδια η ακαδημαϊκή κοινότητα, οι φοιτητές, αλλά και οι καθηγητές του. </w:t>
      </w:r>
    </w:p>
    <w:p w14:paraId="7D38DC01"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Ελπίζουμε, λοιπόν, ότι στην κατεύθυνση αυτή, το επόμενο βήμα θα είναι και η αναβάθμιση των ιδρυμάτων</w:t>
      </w:r>
      <w:r>
        <w:rPr>
          <w:rFonts w:eastAsia="Times New Roman" w:cs="Times New Roman"/>
          <w:szCs w:val="24"/>
        </w:rPr>
        <w:t xml:space="preserve"> της περιφέρειας στο πρότυπο αυτού του Πανεπιστημίου, που όλοι φαίνεται ότι τελικά επιθυμούν.</w:t>
      </w:r>
    </w:p>
    <w:p w14:paraId="7D38DC02"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C03"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D38DC04"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Δριτσέλη</w:t>
      </w:r>
      <w:proofErr w:type="spellEnd"/>
      <w:r>
        <w:rPr>
          <w:rFonts w:eastAsia="Times New Roman" w:cs="Times New Roman"/>
          <w:szCs w:val="24"/>
        </w:rPr>
        <w:t xml:space="preserve">. </w:t>
      </w:r>
    </w:p>
    <w:p w14:paraId="7D38DC05"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τριάντα δύο μαθήτριες και μαθητές και τρεις εκπαιδευτικοί συνοδοί τους από το </w:t>
      </w:r>
      <w:r w:rsidRPr="004F6005">
        <w:rPr>
          <w:rFonts w:eastAsia="Times New Roman" w:cs="Times New Roman"/>
        </w:rPr>
        <w:t>15</w:t>
      </w:r>
      <w:r w:rsidRPr="00CE519B">
        <w:rPr>
          <w:rFonts w:eastAsia="Times New Roman" w:cs="Times New Roman"/>
          <w:vertAlign w:val="superscript"/>
        </w:rPr>
        <w:t>ο</w:t>
      </w:r>
      <w:r>
        <w:rPr>
          <w:rFonts w:eastAsia="Times New Roman" w:cs="Times New Roman"/>
        </w:rPr>
        <w:t xml:space="preserve"> Δημοτικό Σχολείο Ευόσμου Θεσσαλονίκης </w:t>
      </w:r>
      <w:r>
        <w:rPr>
          <w:rFonts w:eastAsia="Times New Roman" w:cs="Times New Roman"/>
        </w:rPr>
        <w:t xml:space="preserve">(δεύτερο </w:t>
      </w:r>
      <w:r>
        <w:rPr>
          <w:rFonts w:eastAsia="Times New Roman" w:cs="Times New Roman"/>
        </w:rPr>
        <w:t>τμήμα</w:t>
      </w:r>
      <w:r>
        <w:rPr>
          <w:rFonts w:eastAsia="Times New Roman" w:cs="Times New Roman"/>
        </w:rPr>
        <w:t>)</w:t>
      </w:r>
      <w:r>
        <w:rPr>
          <w:rFonts w:eastAsia="Times New Roman" w:cs="Times New Roman"/>
        </w:rPr>
        <w:t xml:space="preserve">. </w:t>
      </w:r>
    </w:p>
    <w:p w14:paraId="7D38DC06" w14:textId="77777777" w:rsidR="0056040B" w:rsidRDefault="008F3B9C">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D38DC07" w14:textId="77777777" w:rsidR="0056040B" w:rsidRDefault="008F3B9C">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w:t>
      </w:r>
      <w:r>
        <w:rPr>
          <w:rFonts w:eastAsia="Times New Roman" w:cs="Times New Roman"/>
        </w:rPr>
        <w:t>ουλής)</w:t>
      </w:r>
    </w:p>
    <w:p w14:paraId="7D38DC08"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μια τροπολογία. </w:t>
      </w:r>
    </w:p>
    <w:p w14:paraId="7D38DC09"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color w:val="2424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w:t>
      </w:r>
    </w:p>
    <w:p w14:paraId="7D38DC0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πω ότι κάνουμε δεκτή την τροπολογία με γενικό αριθμό 1501 και ειδικό 165 και υπάρχει και μία</w:t>
      </w:r>
      <w:r>
        <w:rPr>
          <w:rFonts w:eastAsia="Times New Roman" w:cs="Times New Roman"/>
          <w:szCs w:val="24"/>
        </w:rPr>
        <w:t xml:space="preserve"> νομοτεχνική βελτίωση. </w:t>
      </w:r>
    </w:p>
    <w:p w14:paraId="7D38DC0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Με τι περιεχόμενο, κύριε Υπουργέ;</w:t>
      </w:r>
    </w:p>
    <w:p w14:paraId="7D38DC0C"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color w:val="242424"/>
        </w:rPr>
        <w:t>ΚΩΝΣΤΑΝΤΙΝΟΣ ΓΑΒΡΟΓΛΟΥ (Υπουργός Παιδείας, Έρευνας και Θρησκευμάτων):</w:t>
      </w:r>
      <w:r>
        <w:rPr>
          <w:rFonts w:eastAsia="Times New Roman" w:cs="Times New Roman"/>
          <w:szCs w:val="24"/>
        </w:rPr>
        <w:t xml:space="preserve"> Έχει σχέση με τα ΕΠΙ. Θεωρούμε ότι για την ίδρυση των ΕΠΙ πρέπει να έχει λόγο και το ΕΣΕΚΑΣ.</w:t>
      </w:r>
    </w:p>
    <w:p w14:paraId="7D38DC0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Καταθέτω για</w:t>
      </w:r>
      <w:r>
        <w:rPr>
          <w:rFonts w:eastAsia="Times New Roman" w:cs="Times New Roman"/>
          <w:szCs w:val="24"/>
        </w:rPr>
        <w:t xml:space="preserve"> τα Πρακτικά τη νομοτεχνική βελτίωση.</w:t>
      </w:r>
    </w:p>
    <w:p w14:paraId="7D38DC0E"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7D38DC0F" w14:textId="77777777" w:rsidR="0056040B" w:rsidRDefault="008F3B9C">
      <w:pPr>
        <w:tabs>
          <w:tab w:val="left" w:pos="1138"/>
          <w:tab w:val="left" w:pos="1565"/>
          <w:tab w:val="left" w:pos="2965"/>
          <w:tab w:val="center" w:pos="4753"/>
        </w:tabs>
        <w:spacing w:after="0" w:line="600" w:lineRule="auto"/>
        <w:ind w:firstLine="720"/>
        <w:jc w:val="center"/>
        <w:rPr>
          <w:rFonts w:eastAsia="Times New Roman" w:cs="Times New Roman"/>
          <w:color w:val="C00000"/>
          <w:szCs w:val="24"/>
        </w:rPr>
      </w:pPr>
      <w:r w:rsidRPr="00CE519B">
        <w:rPr>
          <w:rFonts w:eastAsia="Times New Roman" w:cs="Times New Roman"/>
          <w:color w:val="C00000"/>
          <w:szCs w:val="24"/>
        </w:rPr>
        <w:t>ΑΛΛΑΓΗ ΣΕΛΙΔΑΣ</w:t>
      </w:r>
    </w:p>
    <w:p w14:paraId="7D38DC10" w14:textId="77777777" w:rsidR="0056040B" w:rsidRDefault="008F3B9C">
      <w:pPr>
        <w:tabs>
          <w:tab w:val="left" w:pos="1138"/>
          <w:tab w:val="left" w:pos="1565"/>
          <w:tab w:val="left" w:pos="2965"/>
          <w:tab w:val="center" w:pos="4753"/>
        </w:tabs>
        <w:spacing w:after="0" w:line="600" w:lineRule="auto"/>
        <w:ind w:firstLine="720"/>
        <w:jc w:val="center"/>
        <w:rPr>
          <w:rFonts w:eastAsia="Times New Roman" w:cs="Times New Roman"/>
          <w:color w:val="C00000"/>
          <w:szCs w:val="24"/>
        </w:rPr>
      </w:pPr>
      <w:r w:rsidRPr="00CE519B">
        <w:rPr>
          <w:rFonts w:eastAsia="Times New Roman" w:cs="Times New Roman"/>
          <w:color w:val="C00000"/>
          <w:szCs w:val="24"/>
        </w:rPr>
        <w:t>(</w:t>
      </w:r>
      <w:r w:rsidRPr="004F6005">
        <w:rPr>
          <w:rFonts w:eastAsia="Times New Roman" w:cs="Times New Roman"/>
          <w:color w:val="C00000"/>
          <w:szCs w:val="24"/>
        </w:rPr>
        <w:t>Να μπ</w:t>
      </w:r>
      <w:r>
        <w:rPr>
          <w:rFonts w:eastAsia="Times New Roman" w:cs="Times New Roman"/>
          <w:color w:val="C00000"/>
          <w:szCs w:val="24"/>
        </w:rPr>
        <w:t>ουν</w:t>
      </w:r>
      <w:r w:rsidRPr="004F6005">
        <w:rPr>
          <w:rFonts w:eastAsia="Times New Roman" w:cs="Times New Roman"/>
          <w:color w:val="C00000"/>
          <w:szCs w:val="24"/>
        </w:rPr>
        <w:t xml:space="preserve"> </w:t>
      </w:r>
      <w:r>
        <w:rPr>
          <w:rFonts w:eastAsia="Times New Roman" w:cs="Times New Roman"/>
          <w:color w:val="C00000"/>
          <w:szCs w:val="24"/>
        </w:rPr>
        <w:t>οι</w:t>
      </w:r>
      <w:r w:rsidRPr="004F6005">
        <w:rPr>
          <w:rFonts w:eastAsia="Times New Roman" w:cs="Times New Roman"/>
          <w:color w:val="C00000"/>
          <w:szCs w:val="24"/>
        </w:rPr>
        <w:t xml:space="preserve"> σελίδ</w:t>
      </w:r>
      <w:r>
        <w:rPr>
          <w:rFonts w:eastAsia="Times New Roman" w:cs="Times New Roman"/>
          <w:color w:val="C00000"/>
          <w:szCs w:val="24"/>
        </w:rPr>
        <w:t>ες</w:t>
      </w:r>
      <w:r w:rsidRPr="00CE519B">
        <w:rPr>
          <w:rFonts w:eastAsia="Times New Roman" w:cs="Times New Roman"/>
          <w:color w:val="C00000"/>
          <w:szCs w:val="24"/>
        </w:rPr>
        <w:t xml:space="preserve"> 428</w:t>
      </w:r>
      <w:r>
        <w:rPr>
          <w:rFonts w:eastAsia="Times New Roman" w:cs="Times New Roman"/>
          <w:color w:val="C00000"/>
          <w:szCs w:val="24"/>
        </w:rPr>
        <w:t>-429</w:t>
      </w:r>
      <w:r w:rsidRPr="00CE519B">
        <w:rPr>
          <w:rFonts w:eastAsia="Times New Roman" w:cs="Times New Roman"/>
          <w:color w:val="C00000"/>
          <w:szCs w:val="24"/>
        </w:rPr>
        <w:t>)</w:t>
      </w:r>
    </w:p>
    <w:p w14:paraId="7D38DC11" w14:textId="77777777" w:rsidR="0056040B" w:rsidRDefault="008F3B9C">
      <w:pPr>
        <w:tabs>
          <w:tab w:val="left" w:pos="1138"/>
          <w:tab w:val="left" w:pos="1565"/>
          <w:tab w:val="left" w:pos="2965"/>
          <w:tab w:val="center" w:pos="4753"/>
        </w:tabs>
        <w:spacing w:after="0" w:line="600" w:lineRule="auto"/>
        <w:ind w:firstLine="720"/>
        <w:jc w:val="center"/>
        <w:rPr>
          <w:rFonts w:eastAsia="Times New Roman" w:cs="Times New Roman"/>
          <w:szCs w:val="24"/>
        </w:rPr>
      </w:pPr>
      <w:r w:rsidRPr="00CE519B">
        <w:rPr>
          <w:rFonts w:eastAsia="Times New Roman" w:cs="Times New Roman"/>
          <w:color w:val="C00000"/>
          <w:szCs w:val="24"/>
        </w:rPr>
        <w:t>ΑΛΛΑΓΗ ΣΕΛΙΔΑΣ</w:t>
      </w:r>
    </w:p>
    <w:p w14:paraId="7D38DC12"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Υπουργέ, κάποια στιγμή θα θέλαμε να έχουμε τις απαντήσεις σας για όλες τις τροπολογίες, για να μπορέσουμε να έχουμε μία συνολική εικόνα. </w:t>
      </w:r>
    </w:p>
    <w:p w14:paraId="7D38DC13"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color w:val="242424"/>
        </w:rPr>
        <w:t>ΚΩΝΣΤΑΝΤΙΝΟΣ ΓΑΒΡΟΓΛΟΥ (Υπουργός Παιδείας, Έρευνας και Θρησκευμάτων):</w:t>
      </w:r>
      <w:r>
        <w:rPr>
          <w:rFonts w:eastAsia="Times New Roman" w:cs="Times New Roman"/>
          <w:szCs w:val="24"/>
        </w:rPr>
        <w:t xml:space="preserve"> Τις είπαμε, απλώς νομίζω ότι εκείνη τη στ</w:t>
      </w:r>
      <w:r>
        <w:rPr>
          <w:rFonts w:eastAsia="Times New Roman" w:cs="Times New Roman"/>
          <w:szCs w:val="24"/>
        </w:rPr>
        <w:t>ιγμή λείπατε. Αν όχι, θα σας τις πούμε. Η μόνη που εκκρεμούσε ήταν αυτή που είχατε καταθέσει. Την κάναμε δεκτή. Μαζί με αυτή έχουμε ολοκληρώσει.</w:t>
      </w:r>
    </w:p>
    <w:p w14:paraId="7D38DC14"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7D38DC15"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έχει η κ. Καραμανλή από τη Νέα Δημοκρατία</w:t>
      </w:r>
      <w:r>
        <w:rPr>
          <w:rFonts w:eastAsia="Times New Roman" w:cs="Times New Roman"/>
          <w:szCs w:val="24"/>
        </w:rPr>
        <w:t xml:space="preserve"> για επτά λεπτά.</w:t>
      </w:r>
    </w:p>
    <w:p w14:paraId="7D38DC16"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 </w:t>
      </w:r>
    </w:p>
    <w:p w14:paraId="7D38DC17"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πυρήνας του υπό συζήτηση σχεδίου νόμου είναι η ίδρυση του Πανεπιστημίου Δυτικής Αττικής, μία νομοθετική πρωτοβουλία που ο Υπουργός Παιδείας κ. </w:t>
      </w:r>
      <w:proofErr w:type="spellStart"/>
      <w:r>
        <w:rPr>
          <w:rFonts w:eastAsia="Times New Roman" w:cs="Times New Roman"/>
          <w:szCs w:val="24"/>
        </w:rPr>
        <w:t>Γαβρόγλου</w:t>
      </w:r>
      <w:proofErr w:type="spellEnd"/>
      <w:r>
        <w:rPr>
          <w:rFonts w:eastAsia="Times New Roman" w:cs="Times New Roman"/>
          <w:szCs w:val="24"/>
        </w:rPr>
        <w:t xml:space="preserve"> χαρακτήρισε ε</w:t>
      </w:r>
      <w:r>
        <w:rPr>
          <w:rFonts w:eastAsia="Times New Roman" w:cs="Times New Roman"/>
          <w:szCs w:val="24"/>
        </w:rPr>
        <w:t xml:space="preserve">πανειλημμένως και σήμερα εμβληματική. </w:t>
      </w:r>
    </w:p>
    <w:p w14:paraId="7D38DC1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έλεγα ότι είναι όντως εμβληματική, αλλά για λάθος λόγους. Διότι αντανακλά με ακρίβεια τη βασική προτεραιότητα αυτής της Κυβέρνησης, που δεν είναι άλλη από την υπηρέτηση μικροπολιτικών σκοπιμοτήτων και βέβαια, την α</w:t>
      </w:r>
      <w:r>
        <w:rPr>
          <w:rFonts w:eastAsia="Times New Roman" w:cs="Times New Roman"/>
          <w:szCs w:val="24"/>
        </w:rPr>
        <w:t xml:space="preserve">νάπτυξη πελατειακών σχέσεων και την ψηφοθηρία. Διότι η ίδρυση αυτού του νέου </w:t>
      </w:r>
      <w:r>
        <w:rPr>
          <w:rFonts w:eastAsia="Times New Roman" w:cs="Times New Roman"/>
          <w:szCs w:val="24"/>
        </w:rPr>
        <w:t>π</w:t>
      </w:r>
      <w:r>
        <w:rPr>
          <w:rFonts w:eastAsia="Times New Roman" w:cs="Times New Roman"/>
          <w:szCs w:val="24"/>
        </w:rPr>
        <w:t>ανεπιστημίου είναι αποσπασματική ενέργεια και δεν εντάσσεται σε κανένα ολοκληρωμένο σχέδιο για το τι θέλουμε να αλλάξουμε στην τριτοβάθμια εκπαίδευση, ποια είναι η στόχευσή μας κ</w:t>
      </w:r>
      <w:r>
        <w:rPr>
          <w:rFonts w:eastAsia="Times New Roman" w:cs="Times New Roman"/>
          <w:szCs w:val="24"/>
        </w:rPr>
        <w:t>αι σε ποιον χρονικό ορίζοντα, σε ποιες σύγχρονες ανάγκες της κοινωνίας, αλλά και της οικονομίας απαντά, αλλά και ποιους πόρους χρειαζόμαστε για να υλοποιήσουμε αυτό το σχέδιο.</w:t>
      </w:r>
    </w:p>
    <w:p w14:paraId="7D38DC1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μεγάλος χαμένος αυτής της υπόθεσης είναι η τεχνολογική εκπαίδευση της χώρας μα</w:t>
      </w:r>
      <w:r>
        <w:rPr>
          <w:rFonts w:eastAsia="Times New Roman" w:cs="Times New Roman"/>
          <w:szCs w:val="24"/>
        </w:rPr>
        <w:t>ς, ένας κλάδος που έχει αποδείξει ότι και αντανακλαστικά έχει και μπορεί να εξελίσσεται και να προσαρμόζεται στις σύγχρονες απαιτήσεις.</w:t>
      </w:r>
    </w:p>
    <w:p w14:paraId="7D38DC1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Την ώρα που η διεθνής τάση είναι να ενισχύονται τα ιδρύματα τεχνολογικού χαρακτήρα και να προσανατολίζονται οι μαθητές σ</w:t>
      </w:r>
      <w:r>
        <w:rPr>
          <w:rFonts w:eastAsia="Times New Roman" w:cs="Times New Roman"/>
          <w:szCs w:val="24"/>
        </w:rPr>
        <w:t>την επαγγελματική εκπαίδευση, εμείς κινούμαστε σε αντίθετη κατεύθυνση. Πολλοί μαθητές των ΕΠΑΛ της Αττικής έκαναν τη συγκεκριμένη επιλογή, συνυπολογίζοντας τις αυξημένες πιθανότητες της αγωγής στα ΤΕΙ της Αθήνας και του Πειραιά. Πήγατε να τους αιφνιδιάσετε</w:t>
      </w:r>
      <w:r>
        <w:rPr>
          <w:rFonts w:eastAsia="Times New Roman" w:cs="Times New Roman"/>
          <w:szCs w:val="24"/>
        </w:rPr>
        <w:t xml:space="preserve"> και να τους στερήσετε στην ουσία τη δυνατότητα να συνεχίσουν τις σπουδές τους.</w:t>
      </w:r>
    </w:p>
    <w:p w14:paraId="7D38DC1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Είναι θετικό ότι δεχθήκατε την πρότασή μας, αυξάνοντας τον αριθμό των εισακτέων από τα ΕΠΑΛ στο νέο </w:t>
      </w:r>
      <w:r>
        <w:rPr>
          <w:rFonts w:eastAsia="Times New Roman" w:cs="Times New Roman"/>
          <w:szCs w:val="24"/>
        </w:rPr>
        <w:t>π</w:t>
      </w:r>
      <w:r>
        <w:rPr>
          <w:rFonts w:eastAsia="Times New Roman" w:cs="Times New Roman"/>
          <w:szCs w:val="24"/>
        </w:rPr>
        <w:t>ανεπιστήμιο. Ωστόσο, αφαιρείτε το βασικό κίνητρο για να γραφτεί ένα παιδί σ</w:t>
      </w:r>
      <w:r>
        <w:rPr>
          <w:rFonts w:eastAsia="Times New Roman" w:cs="Times New Roman"/>
          <w:szCs w:val="24"/>
        </w:rPr>
        <w:t>το ΕΠΑΛ, γιατί τα παιδιά που φοιτούν σε αυτά τα σχολεία προσανατολίζονται κυρίως στην τεχνολογική εκπαίδευση και δεν τους ενδιαφέρουν οι σπουδές σε πανεπιστημιακές σχολές με θεωρητικό χαρακτήρα.</w:t>
      </w:r>
    </w:p>
    <w:p w14:paraId="7D38DC1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Την ίδια στιγμή τα επαγγελματικά δικαιώματα των αποφοίτων του</w:t>
      </w:r>
      <w:r>
        <w:rPr>
          <w:rFonts w:eastAsia="Times New Roman" w:cs="Times New Roman"/>
          <w:szCs w:val="24"/>
        </w:rPr>
        <w:t xml:space="preserve"> νέου Ιδρύματος παραμένουν θολά. Στο νομοσχέδιο δεν υπάρχει καμμία σαφής αναφορά και ο Υπουργός στην </w:t>
      </w:r>
      <w:r>
        <w:rPr>
          <w:rFonts w:eastAsia="Times New Roman" w:cs="Times New Roman"/>
          <w:szCs w:val="24"/>
        </w:rPr>
        <w:t>ε</w:t>
      </w:r>
      <w:r>
        <w:rPr>
          <w:rFonts w:eastAsia="Times New Roman" w:cs="Times New Roman"/>
          <w:szCs w:val="24"/>
        </w:rPr>
        <w:t>πιτροπή δεν φρόντισε να το ξεδιαλύνει ούτε και σήμερα. Νοείται αναβάθμιση της τεχνολογικής εκπαίδευσης χωρίς πρόβλεψη για τα επαγγελματικά δικαιώματα;</w:t>
      </w:r>
    </w:p>
    <w:p w14:paraId="7D38DC1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ήθελα, επίσης, να σταθώ στις συγχωνεύσεις των παλιών τμημάτων και τη σύσταση των νέων χωρίς κανένα κριτήριο. Είδαμε κάποια τμήματα να παραμένουν αυτόνομα, ίσως κάτω από τη συντεχνιακή πίεση ή λόγω αυξημένης επιρροής στην ηγεσία του Υπουργείου και είδαμε να</w:t>
      </w:r>
      <w:r>
        <w:rPr>
          <w:rFonts w:eastAsia="Times New Roman" w:cs="Times New Roman"/>
          <w:szCs w:val="24"/>
        </w:rPr>
        <w:t xml:space="preserve"> δημιουργούνται και τμήματα «σο</w:t>
      </w:r>
      <w:r>
        <w:rPr>
          <w:rFonts w:eastAsia="Times New Roman" w:cs="Times New Roman"/>
          <w:szCs w:val="24"/>
        </w:rPr>
        <w:t>υ</w:t>
      </w:r>
      <w:r>
        <w:rPr>
          <w:rFonts w:eastAsia="Times New Roman" w:cs="Times New Roman"/>
          <w:szCs w:val="24"/>
        </w:rPr>
        <w:t>περμάρκετ», που μας θυμίζουν, με τη συγκέντρωση κάτω από την ίδια ομπρέλα αντικειμένων εντελώς άσχετων μεταξύ τους.</w:t>
      </w:r>
    </w:p>
    <w:p w14:paraId="7D38DC1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Κλασικό παράδειγμα το Τμήμα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στο οποίο είχατε την ατυχή έμπνευση να συμπεριλάβετε από </w:t>
      </w:r>
      <w:r>
        <w:rPr>
          <w:rFonts w:eastAsia="Times New Roman" w:cs="Times New Roman"/>
          <w:szCs w:val="24"/>
        </w:rPr>
        <w:t xml:space="preserve">τα Ιατρικά Εργαστήρια και την Ακτινολογία μέχρι την </w:t>
      </w:r>
      <w:proofErr w:type="spellStart"/>
      <w:r>
        <w:rPr>
          <w:rFonts w:eastAsia="Times New Roman" w:cs="Times New Roman"/>
          <w:szCs w:val="24"/>
        </w:rPr>
        <w:t>Οπτομετρία</w:t>
      </w:r>
      <w:proofErr w:type="spellEnd"/>
      <w:r>
        <w:rPr>
          <w:rFonts w:eastAsia="Times New Roman" w:cs="Times New Roman"/>
          <w:szCs w:val="24"/>
        </w:rPr>
        <w:t xml:space="preserve"> και την Αισθητική Κοσμετολογία. Έχουν κάποια σχέση αυτά τα τμήματα επιστημονικά αλλά και επαγγελματικά; Πάνω σε ποια ακαδημαϊκά πρότυπα βασιστήκατε για να δημιουργήσετε τμήματα «λίγο από όλα»; </w:t>
      </w:r>
      <w:r>
        <w:rPr>
          <w:rFonts w:eastAsia="Times New Roman" w:cs="Times New Roman"/>
          <w:szCs w:val="24"/>
        </w:rPr>
        <w:t>Συνιστά κάτι τέτοιο αναβάθμιση; Έχουμε γίνει όλοι οι συνάδελφοι δέκτες διαμαρτυριών από φοιτητές αλλά και διδακτικό προσωπικό τμημάτων</w:t>
      </w:r>
      <w:r>
        <w:rPr>
          <w:rFonts w:eastAsia="Times New Roman" w:cs="Times New Roman"/>
          <w:szCs w:val="24"/>
        </w:rPr>
        <w:t>,</w:t>
      </w:r>
      <w:r>
        <w:rPr>
          <w:rFonts w:eastAsia="Times New Roman" w:cs="Times New Roman"/>
          <w:szCs w:val="24"/>
        </w:rPr>
        <w:t xml:space="preserve"> που κάθε άλλο παρά πιστεύουν πως τους αναβαθμίζετε.</w:t>
      </w:r>
    </w:p>
    <w:p w14:paraId="7D38DC1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αναφερθώ ενδεικτικά στο Τμήμα Ιατρικών Εργαστηρίων, ένα τμήμα με </w:t>
      </w:r>
      <w:r>
        <w:rPr>
          <w:rFonts w:eastAsia="Times New Roman" w:cs="Times New Roman"/>
          <w:szCs w:val="24"/>
        </w:rPr>
        <w:t xml:space="preserve">διεθνή καταξίωση και αναγνώριση, που οι ευρωπαϊκές </w:t>
      </w:r>
      <w:r>
        <w:rPr>
          <w:rFonts w:eastAsia="Times New Roman" w:cs="Times New Roman"/>
          <w:szCs w:val="24"/>
        </w:rPr>
        <w:t>ο</w:t>
      </w:r>
      <w:r>
        <w:rPr>
          <w:rFonts w:eastAsia="Times New Roman" w:cs="Times New Roman"/>
          <w:szCs w:val="24"/>
        </w:rPr>
        <w:t xml:space="preserve">δηγίες το καθιστούν ισοδύναμο των Τμημάτων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του εξωτερικού, με υψηλή απορροφητικότητα στην αγορά εργασίας και μεγάλη απήχηση στις προτιμήσεις των υποψηφίων εισακτέων. Ένα τέτοιο τμήμα</w:t>
      </w:r>
      <w:r>
        <w:rPr>
          <w:rFonts w:eastAsia="Times New Roman" w:cs="Times New Roman"/>
          <w:szCs w:val="24"/>
        </w:rPr>
        <w:t xml:space="preserve"> κρίθηκε ότι δεν μπορούσε να κρατήσει την αυτοτέλειά του και τα μέλη της εκπαιδευτικής του κοινότητας έχουν κάθε λόγο να αισθάνονται μετέωρα σε ό,τι αφορά τα επαγγελματικά τους δικαιώματα και την ισοτιμία του παλιού τίτλου σπουδών με τον νέο.</w:t>
      </w:r>
    </w:p>
    <w:p w14:paraId="7D38DC2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Τις απόψεις τ</w:t>
      </w:r>
      <w:r>
        <w:rPr>
          <w:rFonts w:eastAsia="Times New Roman" w:cs="Times New Roman"/>
          <w:szCs w:val="24"/>
        </w:rPr>
        <w:t xml:space="preserve">ους για συγχώνευση λιγότερων τμημάτων που έχουν μια συνάφεια δεν τις λάβατε υπ’ </w:t>
      </w:r>
      <w:proofErr w:type="spellStart"/>
      <w:r>
        <w:rPr>
          <w:rFonts w:eastAsia="Times New Roman" w:cs="Times New Roman"/>
          <w:szCs w:val="24"/>
        </w:rPr>
        <w:t>όψιν</w:t>
      </w:r>
      <w:proofErr w:type="spellEnd"/>
      <w:r>
        <w:rPr>
          <w:rFonts w:eastAsia="Times New Roman" w:cs="Times New Roman"/>
          <w:szCs w:val="24"/>
        </w:rPr>
        <w:t>, όπως δεν λάβατε και την άποψη της ΑΔΙΠ, που τους έχει αξιολογήσει θετικότατα στο πρόσφατο παρελθόν. Παραμένει, λοιπόν, εύλογα το ερώτημα ποιο είναι το πραγματικό σκεπτικό</w:t>
      </w:r>
      <w:r>
        <w:rPr>
          <w:rFonts w:eastAsia="Times New Roman" w:cs="Times New Roman"/>
          <w:szCs w:val="24"/>
        </w:rPr>
        <w:t xml:space="preserve"> με το οποίο προέκυψαν τα τμήματα, αν και μπορούμε να υποψιαστούμε τα μέτρα και τα σταθμά σας.</w:t>
      </w:r>
    </w:p>
    <w:p w14:paraId="7D38DC2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Έρχομαι στο άρθρο 8 και στα Κέντρα Επαγγελματικής Εκπαίδευσης, τις νέες δομές που δημιουργείτε στο πλαίσιο του </w:t>
      </w:r>
      <w:r>
        <w:rPr>
          <w:rFonts w:eastAsia="Times New Roman" w:cs="Times New Roman"/>
          <w:szCs w:val="24"/>
        </w:rPr>
        <w:t>π</w:t>
      </w:r>
      <w:r>
        <w:rPr>
          <w:rFonts w:eastAsia="Times New Roman" w:cs="Times New Roman"/>
          <w:szCs w:val="24"/>
        </w:rPr>
        <w:t>ανεπιστημίου και απευθύνονται στους αποφοίτους τω</w:t>
      </w:r>
      <w:r>
        <w:rPr>
          <w:rFonts w:eastAsia="Times New Roman" w:cs="Times New Roman"/>
          <w:szCs w:val="24"/>
        </w:rPr>
        <w:t>ν ΕΠΑΛ, οι οποίοι έρχονται αντιμέτωποι με μια ακόμα σύγχυση. Δεν είναι καθόλου διακριτές οι διαφορές τους σε σχέση με τα δημόσια ΙΕΚ. Για ποιο</w:t>
      </w:r>
      <w:r>
        <w:rPr>
          <w:rFonts w:eastAsia="Times New Roman" w:cs="Times New Roman"/>
          <w:szCs w:val="24"/>
        </w:rPr>
        <w:t>ν</w:t>
      </w:r>
      <w:r>
        <w:rPr>
          <w:rFonts w:eastAsia="Times New Roman" w:cs="Times New Roman"/>
          <w:szCs w:val="24"/>
        </w:rPr>
        <w:t xml:space="preserve"> λόγο ένα παιδί μετά το ΕΠΑΛ να επιλέξει τη φοίτηση σε ΚΕΕ και όχι σε ένα ΙΕΚ; Τα προγράμματα σπουδών θα διαμορφώ</w:t>
      </w:r>
      <w:r>
        <w:rPr>
          <w:rFonts w:eastAsia="Times New Roman" w:cs="Times New Roman"/>
          <w:szCs w:val="24"/>
        </w:rPr>
        <w:t>νονται με βάση τα επαγγελματικά περιγράμματα του ΕΟΠΠΕ</w:t>
      </w:r>
      <w:r>
        <w:rPr>
          <w:rFonts w:eastAsia="Times New Roman" w:cs="Times New Roman"/>
          <w:szCs w:val="24"/>
        </w:rPr>
        <w:t>Π</w:t>
      </w:r>
      <w:r>
        <w:rPr>
          <w:rFonts w:eastAsia="Times New Roman" w:cs="Times New Roman"/>
          <w:szCs w:val="24"/>
        </w:rPr>
        <w:t xml:space="preserve">, όπως ισχύει και για τα ΙΕΚ. Αποφοιτώντας από τα ΚΕΕ μετά από δύο χρόνια θα πάρει πιστοποιητικό σπουδών </w:t>
      </w:r>
      <w:r>
        <w:rPr>
          <w:rFonts w:eastAsia="Times New Roman" w:cs="Times New Roman"/>
          <w:szCs w:val="24"/>
        </w:rPr>
        <w:t>ε</w:t>
      </w:r>
      <w:r>
        <w:rPr>
          <w:rFonts w:eastAsia="Times New Roman" w:cs="Times New Roman"/>
          <w:szCs w:val="24"/>
        </w:rPr>
        <w:t xml:space="preserve">πιπέδου 5, σύμφωνα με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 xml:space="preserve">λαίσιο </w:t>
      </w:r>
      <w:r>
        <w:rPr>
          <w:rFonts w:eastAsia="Times New Roman" w:cs="Times New Roman"/>
          <w:szCs w:val="24"/>
        </w:rPr>
        <w:t>Π</w:t>
      </w:r>
      <w:r>
        <w:rPr>
          <w:rFonts w:eastAsia="Times New Roman" w:cs="Times New Roman"/>
          <w:szCs w:val="24"/>
        </w:rPr>
        <w:t>ροσόντων. Το ίδιο θα πάρει και ο απόφοιτος του ΙΕΚ μετ</w:t>
      </w:r>
      <w:r>
        <w:rPr>
          <w:rFonts w:eastAsia="Times New Roman" w:cs="Times New Roman"/>
          <w:szCs w:val="24"/>
        </w:rPr>
        <w:t>ά από ενάμιση χρόνο φοίτησης.</w:t>
      </w:r>
    </w:p>
    <w:p w14:paraId="7D38DC2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Συνεπώς ίδια επαγγελματικά δικαιώματα και στις δυο περιπτώσεις και όλα αυτά τη στιγμή που δεν μοιάζει εξασφαλισμένη η χρηματοδότηση του νέου εγχειρήματος, εκτός αν θεωρεί το Υπουργείο ότι περισσεύουν χρήματα από τον προϋπολογι</w:t>
      </w:r>
      <w:r>
        <w:rPr>
          <w:rFonts w:eastAsia="Times New Roman" w:cs="Times New Roman"/>
          <w:szCs w:val="24"/>
        </w:rPr>
        <w:t>σμό του πανεπιστημίου</w:t>
      </w:r>
      <w:r>
        <w:rPr>
          <w:rFonts w:eastAsia="Times New Roman" w:cs="Times New Roman"/>
          <w:szCs w:val="24"/>
        </w:rPr>
        <w:t>,</w:t>
      </w:r>
      <w:r>
        <w:rPr>
          <w:rFonts w:eastAsia="Times New Roman" w:cs="Times New Roman"/>
          <w:szCs w:val="24"/>
        </w:rPr>
        <w:t xml:space="preserve"> για να καλύψει το κόστος λειτουργίας τους.</w:t>
      </w:r>
    </w:p>
    <w:p w14:paraId="7D38DC2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Την ώρα, λοιπόν, που κυρίαρχη απαίτηση είναι η αύξηση της χρηματοδότησης στα πανεπιστήμια, δημιουργείτε άλλη μια δομή, με ό,τι αυτό συνεπάγεται σε επίπεδο δαπανών, χωρίς να προκύπτει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προστιθέμενη αξία.</w:t>
      </w:r>
    </w:p>
    <w:p w14:paraId="7D38DC2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το άρθρο 33 καθιερώνεται σταδιακά η υποχρεωτική φοίτηση στα νηπιαγωγεία από τα τέσσερα έτη. Υπάρχει, πράγματι, η ισχυρή παιδαγωγική άποψη ότι η συμβολή του νηπιαγωγείου στην εξέλιξη του παιδιού είναι μεγάλη και ότι η διετής φοίτηση σ’</w:t>
      </w:r>
      <w:r>
        <w:rPr>
          <w:rFonts w:eastAsia="Times New Roman" w:cs="Times New Roman"/>
          <w:szCs w:val="24"/>
        </w:rPr>
        <w:t xml:space="preserve"> αυτό θα βοηθήσει στη συναισθηματική, κοινωνική και διανοητική του ανάπτυξη.</w:t>
      </w:r>
    </w:p>
    <w:p w14:paraId="7D38DC2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μια τέτοια σημαντική αλλαγή που επηρεάζει τη ζωή χιλιάδων παιδιών σε μια ευαίσθητη ηλικία, αλλά και τον προγραμματισμό των οικογενειών τους, δεν μπορεί να γίνει με διαδικασί</w:t>
      </w:r>
      <w:r>
        <w:rPr>
          <w:rFonts w:eastAsia="Times New Roman" w:cs="Times New Roman"/>
          <w:szCs w:val="24"/>
        </w:rPr>
        <w:t xml:space="preserve">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χωρίς να έχουν εξασφαλιστεί οι αναγκαίες υποδομές για να στηριχθεί το εγχείρημα, χωρίς να έχει υπάρξει ουσιαστικός διάλογος με τις άκρως επιτυχημένες δομές των δήμων που παρέχουν υπηρεσίες υψηλού επιπέδου, χωρίς να έχουν λυθεί θέματα που αφο</w:t>
      </w:r>
      <w:r>
        <w:rPr>
          <w:rFonts w:eastAsia="Times New Roman" w:cs="Times New Roman"/>
          <w:szCs w:val="24"/>
        </w:rPr>
        <w:t>ρούν στο ωράριο, τη λειτουργία κατά τους θερινούς μήνες, την ύπαρξη βοηθητικού προσωπικού. Αν σχεδιαστεί ο θεσμός με τέτοια προχειρότητα και τόσα κενά, θα οδηγηθεί με μαθηματική ακρίβεια στην απαξίωση και την αποτυχία.</w:t>
      </w:r>
    </w:p>
    <w:p w14:paraId="7D38DC2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w:t>
      </w:r>
      <w:r>
        <w:rPr>
          <w:rFonts w:eastAsia="Times New Roman" w:cs="Times New Roman"/>
          <w:szCs w:val="24"/>
        </w:rPr>
        <w:t xml:space="preserve">φοι της Κυβέρνησης, με το υπό συζήτηση σχέδιο νόμου αδικείτε τα ίδια 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ι</w:t>
      </w:r>
      <w:r>
        <w:rPr>
          <w:rFonts w:eastAsia="Times New Roman" w:cs="Times New Roman"/>
          <w:szCs w:val="24"/>
        </w:rPr>
        <w:t>δρύματα, τους φοιτητές τους και τους απόφοιτούς τους. Βασική σας έννοια είναι να προλάβετε να εγκαινιάσετε άρον-άρον το Πανεπιστήμιο Δυτικής Αττικής, να κόψετε κορδέλες πρ</w:t>
      </w:r>
      <w:r>
        <w:rPr>
          <w:rFonts w:eastAsia="Times New Roman" w:cs="Times New Roman"/>
          <w:szCs w:val="24"/>
        </w:rPr>
        <w:t xml:space="preserve">ιν </w:t>
      </w:r>
      <w:r>
        <w:rPr>
          <w:rFonts w:eastAsia="Times New Roman" w:cs="Times New Roman"/>
          <w:szCs w:val="24"/>
        </w:rPr>
        <w:t xml:space="preserve">από </w:t>
      </w:r>
      <w:r>
        <w:rPr>
          <w:rFonts w:eastAsia="Times New Roman" w:cs="Times New Roman"/>
          <w:szCs w:val="24"/>
        </w:rPr>
        <w:t>τις εκλογές, προσδοκώντας οφέλη στην κάλπη.</w:t>
      </w:r>
    </w:p>
    <w:p w14:paraId="7D38DC2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Νέα Δημοκρατία, λειτουργώντας με υπευθυνότητα, τοποθετείται θετικά επί της αρχής, αλλά έχει την υποχρέωση να αναδείξει όλες τις αδυναμίες και τις στρεβλώσεις του εγχειρήματος, γιατί το ζητούμενο δεν μπορ</w:t>
      </w:r>
      <w:r>
        <w:rPr>
          <w:rFonts w:eastAsia="Times New Roman" w:cs="Times New Roman"/>
          <w:szCs w:val="24"/>
        </w:rPr>
        <w:t>εί να είναι άλλο ένα πανεπιστήμιο με αβέβαιες προοπτικές, αλλά δυνατά εκπαιδευτικά ιδρύματα με έμφαση στην τεχνολογική εκπαίδευση, εκπαιδευτικά ιδρύματα που δεν θα έχουν σχέση με την απογοητευτική κατάσταση που επικρατεί σήμερα σε πολλά ελληνικά πανεπιστήμ</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με εγκληματικές και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να είναι κομμάτι της καθημερινότητάς τους, με τη λαθρεμπορία να ανθεί, με διακίνηση και χρήση ναρκωτικών, με εργαστήρια μολότοφ και εκτεταμένες καταστροφές. </w:t>
      </w:r>
    </w:p>
    <w:p w14:paraId="7D38DC2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Εύχομαι πραγματικά το </w:t>
      </w:r>
      <w:r>
        <w:rPr>
          <w:rFonts w:eastAsia="Times New Roman" w:cs="Times New Roman"/>
          <w:szCs w:val="24"/>
        </w:rPr>
        <w:t>π</w:t>
      </w:r>
      <w:r>
        <w:rPr>
          <w:rFonts w:eastAsia="Times New Roman" w:cs="Times New Roman"/>
          <w:szCs w:val="24"/>
        </w:rPr>
        <w:t>ανεπιστήμιο που δημιουργεί</w:t>
      </w:r>
      <w:r>
        <w:rPr>
          <w:rFonts w:eastAsia="Times New Roman" w:cs="Times New Roman"/>
          <w:szCs w:val="24"/>
        </w:rPr>
        <w:t>τε σήμερα να μείνει ανεπηρέαστο από τις ιδεολογικές εμμονές σας</w:t>
      </w:r>
      <w:r>
        <w:rPr>
          <w:rFonts w:eastAsia="Times New Roman" w:cs="Times New Roman"/>
          <w:szCs w:val="24"/>
        </w:rPr>
        <w:t>,</w:t>
      </w:r>
      <w:r>
        <w:rPr>
          <w:rFonts w:eastAsia="Times New Roman" w:cs="Times New Roman"/>
          <w:szCs w:val="24"/>
        </w:rPr>
        <w:t xml:space="preserve"> που συντηρούν αυτή την εικόνα ανομίας και παρακμής.</w:t>
      </w:r>
    </w:p>
    <w:p w14:paraId="7D38DC2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C2A"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38DC2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Καραμανλή.</w:t>
      </w:r>
    </w:p>
    <w:p w14:paraId="7D38DC2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ΜΗΤΑΡΑΚΗΣ: </w:t>
      </w:r>
      <w:r>
        <w:rPr>
          <w:rFonts w:eastAsia="Times New Roman" w:cs="Times New Roman"/>
          <w:szCs w:val="24"/>
        </w:rPr>
        <w:t>Κύριε Πρόεδρε, παρακαλώ, θα ήθελα τον λόγο.</w:t>
      </w:r>
    </w:p>
    <w:p w14:paraId="7D38DC2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Κατ’ αρχάς, πείτε μου τι θα θέλατε.</w:t>
      </w:r>
    </w:p>
    <w:p w14:paraId="7D38DC2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Κύριε Πρόεδρε, έχω ζητήσει γραπτώς τον λόγο από το Προεδρείο επί προσωπικού. </w:t>
      </w:r>
    </w:p>
    <w:p w14:paraId="7D38DC2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Απλώς</w:t>
      </w:r>
      <w:r>
        <w:rPr>
          <w:rFonts w:eastAsia="Times New Roman" w:cs="Times New Roman"/>
          <w:szCs w:val="24"/>
        </w:rPr>
        <w:t xml:space="preserve"> θα ήθελα να ξεκαθαρίσω κάτι. Με βάση το άρθρο 68 πρέπει να περιέχεται, όπως γνωρίζετε, υβριστική έκφραση, η οποία δεν υπήρχε –γιατί διάβασα τα Πρακτικά- και ο </w:t>
      </w:r>
      <w:proofErr w:type="spellStart"/>
      <w:r>
        <w:rPr>
          <w:rFonts w:eastAsia="Times New Roman" w:cs="Times New Roman"/>
          <w:szCs w:val="24"/>
        </w:rPr>
        <w:t>Προεδρεύων</w:t>
      </w:r>
      <w:proofErr w:type="spellEnd"/>
      <w:r>
        <w:rPr>
          <w:rFonts w:eastAsia="Times New Roman" w:cs="Times New Roman"/>
          <w:szCs w:val="24"/>
        </w:rPr>
        <w:t xml:space="preserve"> έκρινε ότι δεν υπήρχε λόγος επί προσωπικού. Παρ’ όλα αυτά, θα σας δώσω για ένα λεπτό </w:t>
      </w:r>
      <w:r>
        <w:rPr>
          <w:rFonts w:eastAsia="Times New Roman" w:cs="Times New Roman"/>
          <w:szCs w:val="24"/>
        </w:rPr>
        <w:t>τον λόγο να εκθέσετε την άποψή σας και να λήξει το θέμα, διότι δεν θέλω να χρονοτριβήσουμε πάρα πολύ μ’ αυτό.</w:t>
      </w:r>
    </w:p>
    <w:p w14:paraId="7D38DC3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Ένα λεπτό θα χρειαστώ μόνο, κύριε Πρόεδρε.</w:t>
      </w:r>
    </w:p>
    <w:p w14:paraId="7D38DC3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Πριν από δυο ώρες σε αυτή την Αίθουσα στη δικαιολογημένη αντίδραση σύσσωμης της Αξιωμα</w:t>
      </w:r>
      <w:r>
        <w:rPr>
          <w:rFonts w:eastAsia="Times New Roman" w:cs="Times New Roman"/>
          <w:szCs w:val="24"/>
        </w:rPr>
        <w:t xml:space="preserve">τικής Αντιπολίτευσης στο γεγονός ότι </w:t>
      </w:r>
      <w:proofErr w:type="spellStart"/>
      <w:r>
        <w:rPr>
          <w:rFonts w:eastAsia="Times New Roman" w:cs="Times New Roman"/>
          <w:szCs w:val="24"/>
        </w:rPr>
        <w:t>διεκόπη</w:t>
      </w:r>
      <w:proofErr w:type="spellEnd"/>
      <w:r>
        <w:rPr>
          <w:rFonts w:eastAsia="Times New Roman" w:cs="Times New Roman"/>
          <w:szCs w:val="24"/>
        </w:rPr>
        <w:t xml:space="preserve"> η παρέμβαση του Αντιπροέδρου της Νέας Δημοκρατίας, ο </w:t>
      </w:r>
      <w:proofErr w:type="spellStart"/>
      <w:r>
        <w:rPr>
          <w:rFonts w:eastAsia="Times New Roman" w:cs="Times New Roman"/>
          <w:szCs w:val="24"/>
        </w:rPr>
        <w:t>Προεδρεύων</w:t>
      </w:r>
      <w:proofErr w:type="spellEnd"/>
      <w:r>
        <w:rPr>
          <w:rFonts w:eastAsia="Times New Roman" w:cs="Times New Roman"/>
          <w:szCs w:val="24"/>
        </w:rPr>
        <w:t xml:space="preserve"> κ. Γεώργιος Βαρεμένος επέλεξε να προβεί σε ένα </w:t>
      </w:r>
      <w:proofErr w:type="spellStart"/>
      <w:r>
        <w:rPr>
          <w:rFonts w:eastAsia="Times New Roman" w:cs="Times New Roman"/>
          <w:szCs w:val="24"/>
        </w:rPr>
        <w:t>απαξιωτικό</w:t>
      </w:r>
      <w:proofErr w:type="spellEnd"/>
      <w:r>
        <w:rPr>
          <w:rFonts w:eastAsia="Times New Roman" w:cs="Times New Roman"/>
          <w:szCs w:val="24"/>
        </w:rPr>
        <w:t xml:space="preserve"> και προσβλητικό σχόλιο προσωπικά απέναντί μου. Τον προέτρεψα να το ανακαλέσει, γιατί τέτο</w:t>
      </w:r>
      <w:r>
        <w:rPr>
          <w:rFonts w:eastAsia="Times New Roman" w:cs="Times New Roman"/>
          <w:szCs w:val="24"/>
        </w:rPr>
        <w:t xml:space="preserve">ιες προσωπικές αναφορές δεν ταιριάζουν στην κοινοβουλευτική ηθική. </w:t>
      </w:r>
    </w:p>
    <w:p w14:paraId="7D38DC3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 αυτό που είναι σημαντικότερο και πλέον απαράδεκτο είναι το γεγονός ότι ο ίδιος επέλεξε ως κριτής και κρινόμενος να μη μου δώσει τον λόγο επί προσωπικού, ενώ αφορούσε τον ίδιο. Αυτό δ</w:t>
      </w:r>
      <w:r>
        <w:rPr>
          <w:rFonts w:eastAsia="Times New Roman" w:cs="Times New Roman"/>
          <w:szCs w:val="24"/>
        </w:rPr>
        <w:t xml:space="preserve">εν συνάδει με την κοινοβουλευτική ηθική. Η Έδρα φυσικά πρέπει να είναι σεβαστή από όλους, αλλά κανείς δεν πρέπει να εκμεταλλεύεται την Έδρα, όταν το θέμα αφορά τον ίδιο, γιατί αυτό μπορεί να θεωρηθεί </w:t>
      </w:r>
      <w:proofErr w:type="spellStart"/>
      <w:r>
        <w:rPr>
          <w:rFonts w:eastAsia="Times New Roman" w:cs="Times New Roman"/>
          <w:szCs w:val="24"/>
        </w:rPr>
        <w:t>οιονεί</w:t>
      </w:r>
      <w:proofErr w:type="spellEnd"/>
      <w:r>
        <w:rPr>
          <w:rFonts w:eastAsia="Times New Roman" w:cs="Times New Roman"/>
          <w:szCs w:val="24"/>
        </w:rPr>
        <w:t xml:space="preserve"> ως αλαζονεία. </w:t>
      </w:r>
    </w:p>
    <w:p w14:paraId="7D38DC3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C3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(Μάριος</w:t>
      </w:r>
      <w:r>
        <w:rPr>
          <w:rFonts w:eastAsia="Times New Roman" w:cs="Times New Roman"/>
          <w:b/>
          <w:szCs w:val="24"/>
        </w:rPr>
        <w:t xml:space="preserve"> Γεωργιάδης): </w:t>
      </w:r>
      <w:r>
        <w:rPr>
          <w:rFonts w:eastAsia="Times New Roman" w:cs="Times New Roman"/>
          <w:szCs w:val="24"/>
        </w:rPr>
        <w:t xml:space="preserve">Νομίζω ότι το συγκεκριμένο συμβάν θεωρείται λήξαν και καλό είναι να προχωρήσουμε παρακάτω. </w:t>
      </w:r>
    </w:p>
    <w:p w14:paraId="7D38DC3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μια ανακοίνωση προς το Σώμα.</w:t>
      </w:r>
    </w:p>
    <w:p w14:paraId="7D38DC3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τις </w:t>
      </w:r>
      <w:r>
        <w:rPr>
          <w:rFonts w:eastAsia="Times New Roman" w:cs="Times New Roman"/>
          <w:szCs w:val="24"/>
        </w:rPr>
        <w:t>ε</w:t>
      </w:r>
      <w:r>
        <w:rPr>
          <w:rFonts w:eastAsia="Times New Roman" w:cs="Times New Roman"/>
          <w:szCs w:val="24"/>
        </w:rPr>
        <w:t>κθέσεις της στα σ</w:t>
      </w:r>
      <w:r>
        <w:rPr>
          <w:rFonts w:eastAsia="Times New Roman" w:cs="Times New Roman"/>
          <w:szCs w:val="24"/>
        </w:rPr>
        <w:t>χέδια νόμ</w:t>
      </w:r>
      <w:r>
        <w:rPr>
          <w:rFonts w:eastAsia="Times New Roman" w:cs="Times New Roman"/>
          <w:szCs w:val="24"/>
        </w:rPr>
        <w:t>ου</w:t>
      </w:r>
      <w:r>
        <w:rPr>
          <w:rFonts w:eastAsia="Times New Roman" w:cs="Times New Roman"/>
          <w:szCs w:val="24"/>
        </w:rPr>
        <w:t xml:space="preserve"> του Υπουργείου Περιβάλλοντος και Ενέργειας: </w:t>
      </w:r>
    </w:p>
    <w:p w14:paraId="7D38DC37" w14:textId="77777777" w:rsidR="0056040B" w:rsidRDefault="008F3B9C">
      <w:pPr>
        <w:shd w:val="clear" w:color="auto" w:fill="FFFFFF"/>
        <w:spacing w:after="0" w:line="600" w:lineRule="auto"/>
        <w:ind w:firstLine="720"/>
        <w:jc w:val="both"/>
        <w:rPr>
          <w:rFonts w:eastAsia="Times New Roman"/>
          <w:color w:val="000000"/>
          <w:szCs w:val="24"/>
        </w:rPr>
      </w:pPr>
      <w:r>
        <w:rPr>
          <w:rFonts w:eastAsia="Times New Roman"/>
          <w:color w:val="000000"/>
          <w:szCs w:val="24"/>
        </w:rPr>
        <w:t>Α. «Κύρωση της Σύμβασης Μίσθωσης μεταξύ της Ελληνικής Δημοκρατίας και των εταιρειών "</w:t>
      </w:r>
      <w:proofErr w:type="spellStart"/>
      <w:r>
        <w:rPr>
          <w:rFonts w:eastAsia="Times New Roman"/>
          <w:color w:val="000000"/>
          <w:szCs w:val="24"/>
        </w:rPr>
        <w:t>Total</w:t>
      </w:r>
      <w:proofErr w:type="spellEnd"/>
      <w:r>
        <w:rPr>
          <w:rFonts w:eastAsia="Times New Roman"/>
          <w:color w:val="000000"/>
          <w:szCs w:val="24"/>
        </w:rPr>
        <w:t xml:space="preserve"> E&amp;P </w:t>
      </w:r>
      <w:proofErr w:type="spellStart"/>
      <w:r>
        <w:rPr>
          <w:rFonts w:eastAsia="Times New Roman"/>
          <w:color w:val="000000"/>
          <w:szCs w:val="24"/>
        </w:rPr>
        <w:t>Greece</w:t>
      </w:r>
      <w:proofErr w:type="spellEnd"/>
      <w:r>
        <w:rPr>
          <w:rFonts w:eastAsia="Times New Roman"/>
          <w:color w:val="000000"/>
          <w:szCs w:val="24"/>
        </w:rPr>
        <w:t xml:space="preserve"> B.V.", "</w:t>
      </w:r>
      <w:proofErr w:type="spellStart"/>
      <w:r>
        <w:rPr>
          <w:rFonts w:eastAsia="Times New Roman"/>
          <w:color w:val="000000"/>
          <w:szCs w:val="24"/>
        </w:rPr>
        <w:t>Edison</w:t>
      </w:r>
      <w:proofErr w:type="spellEnd"/>
      <w:r>
        <w:rPr>
          <w:rFonts w:eastAsia="Times New Roman"/>
          <w:color w:val="000000"/>
          <w:szCs w:val="24"/>
        </w:rPr>
        <w:t xml:space="preserve"> International </w:t>
      </w:r>
      <w:proofErr w:type="spellStart"/>
      <w:r>
        <w:rPr>
          <w:rFonts w:eastAsia="Times New Roman"/>
          <w:color w:val="000000"/>
          <w:szCs w:val="24"/>
        </w:rPr>
        <w:t>S.p.A</w:t>
      </w:r>
      <w:proofErr w:type="spellEnd"/>
      <w:r>
        <w:rPr>
          <w:rFonts w:eastAsia="Times New Roman"/>
          <w:color w:val="000000"/>
          <w:szCs w:val="24"/>
        </w:rPr>
        <w:t>." και "Ελληνικά Πετρέλαια Ανώνυμη Εταιρεία" για την παραχώρηση</w:t>
      </w:r>
      <w:r>
        <w:rPr>
          <w:rFonts w:eastAsia="Times New Roman"/>
          <w:color w:val="000000"/>
          <w:szCs w:val="24"/>
        </w:rPr>
        <w:t xml:space="preserve"> του δικαιώματος έρευνας και εκμετάλλευσης υδρογονανθράκων στη θαλάσσια Περιοχή 2, Ιόνιο Πέλαγος».</w:t>
      </w:r>
    </w:p>
    <w:p w14:paraId="7D38DC38" w14:textId="77777777" w:rsidR="0056040B" w:rsidRDefault="008F3B9C">
      <w:pPr>
        <w:shd w:val="clear" w:color="auto" w:fill="FFFFFF"/>
        <w:spacing w:after="0" w:line="600" w:lineRule="auto"/>
        <w:ind w:firstLine="720"/>
        <w:jc w:val="both"/>
        <w:rPr>
          <w:rFonts w:eastAsia="Times New Roman"/>
          <w:color w:val="000000"/>
          <w:szCs w:val="24"/>
        </w:rPr>
      </w:pPr>
      <w:r>
        <w:rPr>
          <w:rFonts w:eastAsia="Times New Roman"/>
          <w:color w:val="000000"/>
          <w:szCs w:val="24"/>
        </w:rPr>
        <w:t>Β.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w:t>
      </w:r>
      <w:r>
        <w:rPr>
          <w:rFonts w:eastAsia="Times New Roman"/>
          <w:color w:val="000000"/>
          <w:szCs w:val="24"/>
        </w:rPr>
        <w:t>ευνας και εκμετάλλευσης υδρογονανθράκων στη χερσαία περιοχή "Άρτα - Πρέβεζα"».</w:t>
      </w:r>
    </w:p>
    <w:p w14:paraId="7D38DC39" w14:textId="77777777" w:rsidR="0056040B" w:rsidRDefault="008F3B9C">
      <w:pPr>
        <w:shd w:val="clear" w:color="auto" w:fill="FFFFFF"/>
        <w:spacing w:after="0" w:line="600" w:lineRule="auto"/>
        <w:ind w:firstLine="720"/>
        <w:jc w:val="both"/>
        <w:rPr>
          <w:rFonts w:eastAsia="Times New Roman"/>
          <w:color w:val="000000"/>
          <w:szCs w:val="24"/>
        </w:rPr>
      </w:pPr>
      <w:r>
        <w:rPr>
          <w:rFonts w:eastAsia="Times New Roman"/>
          <w:color w:val="000000"/>
          <w:szCs w:val="24"/>
        </w:rPr>
        <w:t>Γ.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w:t>
      </w:r>
      <w:r>
        <w:rPr>
          <w:rFonts w:eastAsia="Times New Roman"/>
          <w:color w:val="000000"/>
          <w:szCs w:val="24"/>
        </w:rPr>
        <w:t>Ν για την παραχώρηση του δικαιώματος έρευνας και εκμετάλλευσης υδρογονανθράκων στη χερσαία περιοχή "Αιτωλοακαρνανία"».</w:t>
      </w:r>
    </w:p>
    <w:p w14:paraId="7D38DC3A" w14:textId="77777777" w:rsidR="0056040B" w:rsidRDefault="008F3B9C">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Δ. «Κύρωση της Σύμβασης Μίσθωσης μεταξύ της Ελληνικής Δημοκρατίας και της εταιρείας ΕΛΛΗΝΙΚΑ ΠΕΤΡΕΛΑΙΑ ΑΝΩΝΥΜΗ ΕΤΑΙΡΕΙΑ για την </w:t>
      </w:r>
      <w:r>
        <w:rPr>
          <w:rFonts w:eastAsia="Times New Roman"/>
          <w:color w:val="000000"/>
          <w:szCs w:val="24"/>
        </w:rPr>
        <w:t>παραχώρηση του δικαιώματος έρευνας και εκμετάλλευσης υδρογονανθράκων στη χερσαία περιοχή "Βορειοδυτική Πελοπόννησος"».</w:t>
      </w:r>
    </w:p>
    <w:p w14:paraId="7D38DC3B" w14:textId="77777777" w:rsidR="0056040B" w:rsidRDefault="008F3B9C">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Ορίστε, κύριε Εμμανουηλίδη, έχετε τον λόγο εκ μέρους του ΣΥΡΙΖΑ για επτά λεπτά. </w:t>
      </w:r>
    </w:p>
    <w:p w14:paraId="7D38DC3C"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olor w:val="000000"/>
          <w:szCs w:val="24"/>
        </w:rPr>
        <w:t>Ευχαριστώ, κύριε Πρόεδρε.</w:t>
      </w:r>
      <w:r>
        <w:rPr>
          <w:rFonts w:eastAsia="Times New Roman" w:cs="Times New Roman"/>
          <w:szCs w:val="24"/>
        </w:rPr>
        <w:t xml:space="preserve"> </w:t>
      </w:r>
    </w:p>
    <w:p w14:paraId="7D38DC3D"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ες και κύριοι συνάδελφοι, συζητούμε σήμερα ένα νομοσχέδιο που αφορά την παιδεία. Πρώτα απ’ όλα, επιτρέψτε μου να παρατηρήσω ότι η συζήτηση που προηγήθηκε στην αρμόδια </w:t>
      </w:r>
      <w:r>
        <w:rPr>
          <w:rFonts w:eastAsia="Times New Roman" w:cs="Times New Roman"/>
          <w:szCs w:val="24"/>
        </w:rPr>
        <w:t>ε</w:t>
      </w:r>
      <w:r>
        <w:rPr>
          <w:rFonts w:eastAsia="Times New Roman" w:cs="Times New Roman"/>
          <w:szCs w:val="24"/>
        </w:rPr>
        <w:t>πιτροπή έγινε σε κλίμα απαιτούμενης μετριοπάθειας, σύνεσης, σοβαρότητας αντάξιας του θέμ</w:t>
      </w:r>
      <w:r>
        <w:rPr>
          <w:rFonts w:eastAsia="Times New Roman" w:cs="Times New Roman"/>
          <w:szCs w:val="24"/>
        </w:rPr>
        <w:t>ατος, αλλά και γενικότερα με ένα αίσθημα ευθύνης που οφείλουμε να συνεισφέρουμε όλοι στον πολιτικό διάλογο. Και το σημαντικότερο, η σημερινή συζήτηση λειτουργεί καθαρτήρια μετά από όσα ζήσαμε την περασμένη εβδομάδα, που ο παραληρηματικός αντιπολιτευτικός λ</w:t>
      </w:r>
      <w:r>
        <w:rPr>
          <w:rFonts w:eastAsia="Times New Roman" w:cs="Times New Roman"/>
          <w:szCs w:val="24"/>
        </w:rPr>
        <w:t>όγος που αρθρώθηκε συμπυκνώνεται στις λέξεις σκευωρία, συμμορία, τιμωρία αλλά και μωρία.</w:t>
      </w:r>
    </w:p>
    <w:p w14:paraId="7D38DC3E"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πιστεύουμε ότι οφείλουμε στον εαυτό μας, αλλά κυρίως στον ελληνικό λαό, να μην επιτρέψουμε ο χώρος αυτός της δημοκρατίας να ξαναγίνει χώρ</w:t>
      </w:r>
      <w:r>
        <w:rPr>
          <w:rFonts w:eastAsia="Times New Roman" w:cs="Times New Roman"/>
          <w:szCs w:val="24"/>
        </w:rPr>
        <w:t xml:space="preserve">ος ακροδεξιάς </w:t>
      </w:r>
      <w:proofErr w:type="spellStart"/>
      <w:r>
        <w:rPr>
          <w:rFonts w:eastAsia="Times New Roman" w:cs="Times New Roman"/>
          <w:szCs w:val="24"/>
        </w:rPr>
        <w:t>εμφυλιοπολεμικής</w:t>
      </w:r>
      <w:proofErr w:type="spellEnd"/>
      <w:r>
        <w:rPr>
          <w:rFonts w:eastAsia="Times New Roman" w:cs="Times New Roman"/>
          <w:szCs w:val="24"/>
        </w:rPr>
        <w:t xml:space="preserve"> μισαλλοδοξίας και μετεμφυλιακού ρεβανσισμού. Ακούστηκαν πολλά «εγώ», «εγώ», «εγώ». Πολύ </w:t>
      </w:r>
      <w:r>
        <w:rPr>
          <w:rFonts w:eastAsia="Times New Roman" w:cs="Times New Roman"/>
          <w:szCs w:val="24"/>
        </w:rPr>
        <w:t>α΄</w:t>
      </w:r>
      <w:r>
        <w:rPr>
          <w:rFonts w:eastAsia="Times New Roman" w:cs="Times New Roman"/>
          <w:szCs w:val="24"/>
        </w:rPr>
        <w:t xml:space="preserve"> ενικό πρόσωπο, </w:t>
      </w:r>
      <w:proofErr w:type="spellStart"/>
      <w:r>
        <w:rPr>
          <w:rFonts w:eastAsia="Times New Roman" w:cs="Times New Roman"/>
          <w:szCs w:val="24"/>
        </w:rPr>
        <w:t>υποδηλωτικό</w:t>
      </w:r>
      <w:proofErr w:type="spellEnd"/>
      <w:r>
        <w:rPr>
          <w:rFonts w:eastAsia="Times New Roman" w:cs="Times New Roman"/>
          <w:szCs w:val="24"/>
        </w:rPr>
        <w:t xml:space="preserve"> ακραίου νεποτισμού. Όλοι καταλαβαίνουμε. Θέλω, όμως, να υπενθυμίσω στους πολιτικούς «</w:t>
      </w:r>
      <w:proofErr w:type="spellStart"/>
      <w:r>
        <w:rPr>
          <w:rFonts w:eastAsia="Times New Roman" w:cs="Times New Roman"/>
          <w:szCs w:val="24"/>
        </w:rPr>
        <w:t>Καισαρίωνες</w:t>
      </w:r>
      <w:proofErr w:type="spellEnd"/>
      <w:r>
        <w:rPr>
          <w:rFonts w:eastAsia="Times New Roman" w:cs="Times New Roman"/>
          <w:szCs w:val="24"/>
        </w:rPr>
        <w:t>» ότι εδώ ε</w:t>
      </w:r>
      <w:r>
        <w:rPr>
          <w:rFonts w:eastAsia="Times New Roman" w:cs="Times New Roman"/>
          <w:szCs w:val="24"/>
        </w:rPr>
        <w:t>ίμαστε για το «εμείς» και όχι για το υπερφίαλο και καταστροφικό για την κοινωνία «εγώ».</w:t>
      </w:r>
    </w:p>
    <w:p w14:paraId="7D38DC3F"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προχωρώ στο υπό συζήτηση νομοσχέδιο. Κάθε νομοθέτημα που έρχεται προς ψήφιση φέρει αυτονόητα ένα κοινωνικό φορτίο. Τα νομοθετήματα, ωστόσο</w:t>
      </w:r>
      <w:r>
        <w:rPr>
          <w:rFonts w:eastAsia="Times New Roman" w:cs="Times New Roman"/>
          <w:szCs w:val="24"/>
        </w:rPr>
        <w:t>, που έχουν σχέση με την παιδεία έχουν ένα μεγαλύτερο ειδικό κοινωνικό βάρος, καθώς καθορίζουν τη γραμμή πλεύσης μιας χώρας. Το προς ψήφιση νομοσχέδιο βρίσκεται σε πλήρη στοίχιση με τη ρήση του Θουκυδίδη ότι «κείται επ' ωφέλεια των αδικουμένων» και αυτό γι</w:t>
      </w:r>
      <w:r>
        <w:rPr>
          <w:rFonts w:eastAsia="Times New Roman" w:cs="Times New Roman"/>
          <w:szCs w:val="24"/>
        </w:rPr>
        <w:t xml:space="preserve">ατί έκδηλα αφήνει ένα θετικό κοινωνικό αποτύπωμα υποστήριξης των αδύναμων κοινωνικών ομάδων. </w:t>
      </w:r>
    </w:p>
    <w:p w14:paraId="7D38DC40"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Έρχομαι αρχικά στον τίτλο του νομοσχεδίου</w:t>
      </w:r>
      <w:r>
        <w:rPr>
          <w:rFonts w:eastAsia="Times New Roman" w:cs="Times New Roman"/>
          <w:szCs w:val="24"/>
        </w:rPr>
        <w:t>:</w:t>
      </w:r>
      <w:r>
        <w:rPr>
          <w:rFonts w:eastAsia="Times New Roman" w:cs="Times New Roman"/>
          <w:szCs w:val="24"/>
        </w:rPr>
        <w:t xml:space="preserve"> «Ίδρυση Πανεπιστημίου Δυτικής Αττικής και άλλες διατάξεις». Η των ονομάτων επίσκεψις ως αρχή σοφίας του Αντισθένη υποδη</w:t>
      </w:r>
      <w:r>
        <w:rPr>
          <w:rFonts w:eastAsia="Times New Roman" w:cs="Times New Roman"/>
          <w:szCs w:val="24"/>
        </w:rPr>
        <w:t xml:space="preserve">λώνεται στην ονομασία του υπό ίδρυση Πανεπιστημίου Δυτικής Αττικής, μιας περιοχής όπου ζει ένα σημαντικό κομμάτι του πληθυσμού της χώρας μας, </w:t>
      </w:r>
      <w:r>
        <w:rPr>
          <w:rFonts w:eastAsia="Times New Roman" w:cs="Times New Roman"/>
          <w:szCs w:val="24"/>
        </w:rPr>
        <w:t>ένα εκατομμύριο εκατό χιλιάδες</w:t>
      </w:r>
      <w:r>
        <w:rPr>
          <w:rFonts w:eastAsia="Times New Roman" w:cs="Times New Roman"/>
          <w:szCs w:val="24"/>
        </w:rPr>
        <w:t xml:space="preserve"> κάτοικοι πνιγμένοι κυριολεκτικά μέσα στη λάσπη της κοινωνικής αναλγησίας των κυβερν</w:t>
      </w:r>
      <w:r>
        <w:rPr>
          <w:rFonts w:eastAsia="Times New Roman" w:cs="Times New Roman"/>
          <w:szCs w:val="24"/>
        </w:rPr>
        <w:t xml:space="preserve">ήσεων της Νέας Δημοκρατίας και του ΠΑΣΟΚ. Δεν έχουν κλείσει ακόμη οι πληγές από τις καταστροφές της Μάνδρας, από τις εγκληματικές πολιτικές δεκαετιών στη </w:t>
      </w:r>
      <w:r>
        <w:rPr>
          <w:rFonts w:eastAsia="Times New Roman" w:cs="Times New Roman"/>
          <w:szCs w:val="24"/>
        </w:rPr>
        <w:t>δ</w:t>
      </w:r>
      <w:r>
        <w:rPr>
          <w:rFonts w:eastAsia="Times New Roman" w:cs="Times New Roman"/>
          <w:szCs w:val="24"/>
        </w:rPr>
        <w:t xml:space="preserve">υτική Αττική, όπου ζουν τα παιδιά ενός κατώτερου θεού. Με την ίδρυση του </w:t>
      </w:r>
      <w:r>
        <w:rPr>
          <w:rFonts w:eastAsia="Times New Roman" w:cs="Times New Roman"/>
          <w:szCs w:val="24"/>
        </w:rPr>
        <w:t>π</w:t>
      </w:r>
      <w:r>
        <w:rPr>
          <w:rFonts w:eastAsia="Times New Roman" w:cs="Times New Roman"/>
          <w:szCs w:val="24"/>
        </w:rPr>
        <w:t xml:space="preserve">ανεπιστημίου σε αυτή την περιοχή δείχνεται το οφειλόμενο ενδιαφέρον για την αναβάθμιση της παιδείας σε περιοχές ξεχασμένες από αυτούς που κυβέρνησαν τις τελευταίες δεκαετίες. </w:t>
      </w:r>
    </w:p>
    <w:p w14:paraId="7D38DC41"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Η ίδρυση του Πανεπιστημίου Δυτικής Αττικής είναι αποτέλεσμα μιας μακράς διαδικασ</w:t>
      </w:r>
      <w:r>
        <w:rPr>
          <w:rFonts w:eastAsia="Times New Roman" w:cs="Times New Roman"/>
          <w:szCs w:val="24"/>
        </w:rPr>
        <w:t xml:space="preserve">ίας διαβούλευσης και επεξεργασίας και κατά τη διαμόρφωσή του ελήφθη σοβαρά υπ’ </w:t>
      </w:r>
      <w:proofErr w:type="spellStart"/>
      <w:r>
        <w:rPr>
          <w:rFonts w:eastAsia="Times New Roman" w:cs="Times New Roman"/>
          <w:szCs w:val="24"/>
        </w:rPr>
        <w:t>όψιν</w:t>
      </w:r>
      <w:proofErr w:type="spellEnd"/>
      <w:r>
        <w:rPr>
          <w:rFonts w:eastAsia="Times New Roman" w:cs="Times New Roman"/>
          <w:szCs w:val="24"/>
        </w:rPr>
        <w:t xml:space="preserve"> το πόρισμα επιτροπής που συγκροτήθηκε στο Υπουργείο Παιδείας από ακαδημαϊκούς εγνωσμένου κύρους και εκπροσώπους των διοικήσεων των ιδρυμάτων.</w:t>
      </w:r>
    </w:p>
    <w:p w14:paraId="7D38DC42"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θεραπεύονται </w:t>
      </w:r>
      <w:r>
        <w:rPr>
          <w:rFonts w:eastAsia="Times New Roman" w:cs="Times New Roman"/>
          <w:szCs w:val="24"/>
        </w:rPr>
        <w:t>δύο ανάγκες. Κατά πρώτον, με ακαδημαϊκά κριτήρια, όπως αναφέρθηκαν, δημιουργείται ο τρίτος σε μέγεθος ακαδημαϊκός πυλώνας. Κατά δεύτερον, με το υπό ίδρυση πανεπιστήμιο δημιουργείται ένας φάρος εκπαίδευσης, μόρφωσης και πολιτισμού στην πιο υποβαθμισμένη και</w:t>
      </w:r>
      <w:r>
        <w:rPr>
          <w:rFonts w:eastAsia="Times New Roman" w:cs="Times New Roman"/>
          <w:szCs w:val="24"/>
        </w:rPr>
        <w:t xml:space="preserve"> αδικημένη περιοχή του Λεκανοπεδίου. </w:t>
      </w:r>
    </w:p>
    <w:p w14:paraId="7D38DC43"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Περνώ στις άλλες διατάξεις του νομοσχεδίου, ο κοινωνικός πυρήνας των οποίων αποκαθιστά κραυγαλέες κοινωνικές αδικίες. Αναφέρομαι εν προκειμένω  στις διατάξεις που αφορούν στις μετεγγραφές των φοιτητών. Είναι κοινωνική </w:t>
      </w:r>
      <w:r>
        <w:rPr>
          <w:rFonts w:eastAsia="Times New Roman" w:cs="Times New Roman"/>
          <w:szCs w:val="24"/>
        </w:rPr>
        <w:t xml:space="preserve">βαρβαρότητα νέοι και νέες, ενώ έχουν αποδείξει την αξιοσύνη τους στον ακαδημαϊκό στίβο, να αποκλείονται εξαιτίας της οικογενειακής οικονομικής αδυναμίας. Είναι ένα κοινωνικό πρόβλημα, για το οποίο οι μεταπολιτευτικές κυβερνήσεις Νέας Δημοκρατίας και ΠΑΣΟΚ </w:t>
      </w:r>
      <w:r>
        <w:rPr>
          <w:rFonts w:eastAsia="Times New Roman" w:cs="Times New Roman"/>
          <w:szCs w:val="24"/>
        </w:rPr>
        <w:t>περί άλλ</w:t>
      </w:r>
      <w:r>
        <w:rPr>
          <w:rFonts w:eastAsia="Times New Roman" w:cs="Times New Roman"/>
          <w:szCs w:val="24"/>
        </w:rPr>
        <w:t>α</w:t>
      </w:r>
      <w:r>
        <w:rPr>
          <w:rFonts w:eastAsia="Times New Roman" w:cs="Times New Roman"/>
          <w:szCs w:val="24"/>
        </w:rPr>
        <w:t xml:space="preserve"> </w:t>
      </w:r>
      <w:proofErr w:type="spellStart"/>
      <w:r>
        <w:rPr>
          <w:rFonts w:eastAsia="Times New Roman" w:cs="Times New Roman"/>
          <w:szCs w:val="24"/>
        </w:rPr>
        <w:t>ετύρβαζαν</w:t>
      </w:r>
      <w:proofErr w:type="spellEnd"/>
      <w:r>
        <w:rPr>
          <w:rFonts w:eastAsia="Times New Roman" w:cs="Times New Roman"/>
          <w:szCs w:val="24"/>
        </w:rPr>
        <w:t xml:space="preserve">. Απαντούμε, λοιπόν, με μία πρωτοβουλία που θεραπεύει στον μέγιστο δυνατό βαθμό αυτή την κοινωνική παθογένεια, χωρίς να θυσιάζεται η εγκυρότητα της ακαδημαϊκής λειτουργίας. </w:t>
      </w:r>
    </w:p>
    <w:p w14:paraId="7D38DC4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w:t>
      </w:r>
      <w:r>
        <w:rPr>
          <w:rFonts w:eastAsia="Times New Roman" w:cs="Times New Roman"/>
          <w:szCs w:val="24"/>
        </w:rPr>
        <w:t xml:space="preserve"> χρόνου ομιλίας του κυρίου Βουλευτή) </w:t>
      </w:r>
    </w:p>
    <w:p w14:paraId="7D38DC45"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σχέδιο νόμου περιέχει επίσης την αναβάθμιση και επέκταση της λειτουργίας των σχολείων των φυλακών. Τι μπορεί να δείχνει αυτή η πρόθεσή μας εκτός από την απαιτούμενη κοινωνική ευαισθησία, που για δεκαετίες οι κυβερνή</w:t>
      </w:r>
      <w:r>
        <w:rPr>
          <w:rFonts w:eastAsia="Times New Roman" w:cs="Times New Roman"/>
          <w:szCs w:val="24"/>
        </w:rPr>
        <w:t xml:space="preserve">σεις της Νέας Δημοκρατίας και του ΠΑΣΟΚ αρνούνταν να προσδώσουν την αναγκαία εκπαιδευτική διάσταση στο σωφρονιστικό σύστημα; </w:t>
      </w:r>
    </w:p>
    <w:p w14:paraId="7D38DC46"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Έρχομαι στη συνέχεια στο θέμα της αναβάθμισης της επαγγελματικής και τεχνικής εκπαίδευσης. Στο πεδίο αυτό είναι εντελώς εμφανές ότ</w:t>
      </w:r>
      <w:r>
        <w:rPr>
          <w:rFonts w:eastAsia="Times New Roman" w:cs="Times New Roman"/>
          <w:szCs w:val="24"/>
        </w:rPr>
        <w:t xml:space="preserve">ι υπάρχει μια συστηματική και διαχρονική φροντίδα από την Κυβέρνηση να φωτιστεί και η αθέατη πλευρά της εκπαίδευσης, γιατί για δεκαετίες η επαγγελματική και τεχνική εκπαίδευση ήταν το αποπαίδι της εκπαιδευτικής διαδικασίας. </w:t>
      </w:r>
    </w:p>
    <w:p w14:paraId="7D38DC47"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Τέλος, αναφέρομαι στη διάταξη π</w:t>
      </w:r>
      <w:r>
        <w:rPr>
          <w:rFonts w:eastAsia="Times New Roman" w:cs="Times New Roman"/>
          <w:szCs w:val="24"/>
        </w:rPr>
        <w:t xml:space="preserve">ου αφορά τη θεσμοθέτηση της δεκατετράχρονης υποχρεωτικής εκπαίδευσης, με την προσθήκη των δύο χρόνων της προσχολικής αγωγής. Η ρύθμιση αυτή είναι στοιχισμένη με την ευρωπαϊκή πρακτική, στην κατεύθυνση της οποίας συμμετέχει το 95% των παιδιών από </w:t>
      </w:r>
      <w:r>
        <w:rPr>
          <w:rFonts w:eastAsia="Times New Roman" w:cs="Times New Roman"/>
          <w:szCs w:val="24"/>
        </w:rPr>
        <w:t>τεσσάρων</w:t>
      </w:r>
      <w:r>
        <w:rPr>
          <w:rFonts w:eastAsia="Times New Roman" w:cs="Times New Roman"/>
          <w:szCs w:val="24"/>
        </w:rPr>
        <w:t xml:space="preserve"> χ</w:t>
      </w:r>
      <w:r>
        <w:rPr>
          <w:rFonts w:eastAsia="Times New Roman" w:cs="Times New Roman"/>
          <w:szCs w:val="24"/>
        </w:rPr>
        <w:t xml:space="preserve">ρόνων μέχρι και τη φοίτησή τους στο δημοτικό σχολείο στην προσχολική εκπαίδευση. </w:t>
      </w:r>
    </w:p>
    <w:p w14:paraId="7D38DC4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D38DC49"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Σταθερή πεποίθησή μου η ανάγκη επίδειξης του ενδιαφέροντος της πολιτείας για την ενίσχυση</w:t>
      </w:r>
      <w:r>
        <w:rPr>
          <w:rFonts w:eastAsia="Times New Roman" w:cs="Times New Roman"/>
          <w:szCs w:val="24"/>
        </w:rPr>
        <w:t xml:space="preserve"> των θεμελίων του εκπαιδευτικού οικοδομήματος, που σημαίνει ότι το ενδιαφέρον πρέπει πρωτίστως να επιδειχθεί στην προσχολική και στοιχειώδη βαθμίδα, εκεί όπου τα βιώματα των παιδιών πρέπει να είναι θελκτικά όσον αφορά τη μαθησιακή διαδικασία και κατ’ επέκτ</w:t>
      </w:r>
      <w:r>
        <w:rPr>
          <w:rFonts w:eastAsia="Times New Roman" w:cs="Times New Roman"/>
          <w:szCs w:val="24"/>
        </w:rPr>
        <w:t xml:space="preserve">αση την πρόσληψη του μορφωτικού αγαθού της εκπαίδευσης, σύμφωνα με τα επιστημονικά πορίσματα κορυφαίων παιδαγωγών. </w:t>
      </w:r>
    </w:p>
    <w:p w14:paraId="7D38DC4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Κλείνοντας, στη λογική του κυκλικού σχήματος, θα ήθελα να επισημάνω ότι οι σπουδές στα περιώνυμα πανεπιστήμια τύπου Χάρβαρντ, όταν δεν είναι</w:t>
      </w:r>
      <w:r>
        <w:rPr>
          <w:rFonts w:eastAsia="Times New Roman" w:cs="Times New Roman"/>
          <w:szCs w:val="24"/>
        </w:rPr>
        <w:t xml:space="preserve"> συμβατές με συγκροτημένες προσωπικότητες, κινδυνεύουν να εκθρέψουν ανιστόρητες και επικίνδυνες για τα εθνικά θέματα και την κοινωνία συμπεριφορές. Και ο </w:t>
      </w:r>
      <w:proofErr w:type="spellStart"/>
      <w:r>
        <w:rPr>
          <w:rFonts w:eastAsia="Times New Roman" w:cs="Times New Roman"/>
          <w:szCs w:val="24"/>
        </w:rPr>
        <w:t>νοών</w:t>
      </w:r>
      <w:proofErr w:type="spellEnd"/>
      <w:r>
        <w:rPr>
          <w:rFonts w:eastAsia="Times New Roman" w:cs="Times New Roman"/>
          <w:szCs w:val="24"/>
        </w:rPr>
        <w:t xml:space="preserve"> νοείτο. </w:t>
      </w:r>
    </w:p>
    <w:p w14:paraId="7D38DC4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38DC4C"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C4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Ευχαριστούμε τον κ. Εμμανουηλίδη.</w:t>
      </w:r>
    </w:p>
    <w:p w14:paraId="7D38DC4E"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Ακολουθούν έξι ομιλητές</w:t>
      </w:r>
      <w:r>
        <w:rPr>
          <w:rFonts w:eastAsia="Times New Roman" w:cs="Times New Roman"/>
          <w:szCs w:val="24"/>
        </w:rPr>
        <w:t>,</w:t>
      </w:r>
      <w:r>
        <w:rPr>
          <w:rFonts w:eastAsia="Times New Roman" w:cs="Times New Roman"/>
          <w:szCs w:val="24"/>
        </w:rPr>
        <w:t xml:space="preserve"> για να περάσουμε μετά στις δευτερολογίες. </w:t>
      </w:r>
      <w:r>
        <w:rPr>
          <w:rFonts w:eastAsia="Times New Roman" w:cs="Times New Roman"/>
          <w:szCs w:val="24"/>
        </w:rPr>
        <w:t>Μ</w:t>
      </w:r>
      <w:r>
        <w:rPr>
          <w:rFonts w:eastAsia="Times New Roman" w:cs="Times New Roman"/>
          <w:szCs w:val="24"/>
        </w:rPr>
        <w:t xml:space="preserve">ε βάση τους υπολογισμούς μας, θα έχουμε ολοκληρώσει περίπου στις 23.00΄, εάν τηρήσετε τους χρόνους όλοι. </w:t>
      </w:r>
    </w:p>
    <w:p w14:paraId="7D38DC4F"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Στέφος</w:t>
      </w:r>
      <w:proofErr w:type="spellEnd"/>
      <w:r>
        <w:rPr>
          <w:rFonts w:eastAsia="Times New Roman" w:cs="Times New Roman"/>
          <w:szCs w:val="24"/>
        </w:rPr>
        <w:t xml:space="preserve"> εκ μέρους</w:t>
      </w:r>
      <w:r>
        <w:rPr>
          <w:rFonts w:eastAsia="Times New Roman" w:cs="Times New Roman"/>
          <w:szCs w:val="24"/>
        </w:rPr>
        <w:t xml:space="preserve"> του ΣΥΡΙΖΑ, για επτά λεπτά.</w:t>
      </w:r>
    </w:p>
    <w:p w14:paraId="7D38DC50"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κυρίες και κύριοι συνάδελφοι, ακούγοντας σχεδόν όλους τους ομιλητές, στάθηκα σε δύο-τρεις τοποθετήσεις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οποίες, αν μη τι άλλο, </w:t>
      </w:r>
      <w:r>
        <w:rPr>
          <w:rFonts w:eastAsia="Times New Roman" w:cs="Times New Roman"/>
          <w:szCs w:val="24"/>
        </w:rPr>
        <w:t xml:space="preserve">υποστηρίχθηκε </w:t>
      </w:r>
      <w:r>
        <w:rPr>
          <w:rFonts w:eastAsia="Times New Roman" w:cs="Times New Roman"/>
          <w:szCs w:val="24"/>
        </w:rPr>
        <w:t>περίπου ότι εάν κάποιος θέλει να καταστρέψει την</w:t>
      </w:r>
      <w:r>
        <w:rPr>
          <w:rFonts w:eastAsia="Times New Roman" w:cs="Times New Roman"/>
          <w:szCs w:val="24"/>
        </w:rPr>
        <w:t xml:space="preserve"> παιδεία σε αυτή τη χώρα πρέπει να τη δώσει στον ΣΥΡΙΖΑ. </w:t>
      </w:r>
    </w:p>
    <w:p w14:paraId="7D38DC51"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αναλογίζομαι και αναρωτιέμαι πώς καταστρέφεται μια παιδεία, όταν μια κυβέρνηση θεσμοθετεί τον ενιαίο τύπο ολοήμερου σχολείου για το νηπιαγωγείο και το δημοτικό. Πώς καταστρέφεται μια παιδεία</w:t>
      </w:r>
      <w:r>
        <w:rPr>
          <w:rFonts w:eastAsia="Times New Roman" w:cs="Times New Roman"/>
          <w:szCs w:val="24"/>
        </w:rPr>
        <w:t>,</w:t>
      </w:r>
      <w:r>
        <w:rPr>
          <w:rFonts w:eastAsia="Times New Roman" w:cs="Times New Roman"/>
          <w:szCs w:val="24"/>
        </w:rPr>
        <w:t xml:space="preserve"> ότ</w:t>
      </w:r>
      <w:r>
        <w:rPr>
          <w:rFonts w:eastAsia="Times New Roman" w:cs="Times New Roman"/>
          <w:szCs w:val="24"/>
        </w:rPr>
        <w:t>αν βελτιώνει το σύστημα πρόσβασης στην τριτοβάθμια εκπαίδευση</w:t>
      </w:r>
      <w:r>
        <w:rPr>
          <w:rFonts w:eastAsia="Times New Roman" w:cs="Times New Roman"/>
          <w:szCs w:val="24"/>
        </w:rPr>
        <w:t>,</w:t>
      </w:r>
      <w:r>
        <w:rPr>
          <w:rFonts w:eastAsia="Times New Roman" w:cs="Times New Roman"/>
          <w:szCs w:val="24"/>
        </w:rPr>
        <w:t xml:space="preserve"> με τη δυνατότητα αύξησης των πεδίων που επιλέγουν οι μαθητές. </w:t>
      </w:r>
    </w:p>
    <w:p w14:paraId="7D38DC5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Αναρωτιέμαι πώς καταστρέφεται μια παιδεία, όταν </w:t>
      </w:r>
      <w:proofErr w:type="spellStart"/>
      <w:r>
        <w:rPr>
          <w:rFonts w:eastAsia="Times New Roman" w:cs="Times New Roman"/>
          <w:szCs w:val="24"/>
        </w:rPr>
        <w:t>εξορθολογίζεται</w:t>
      </w:r>
      <w:proofErr w:type="spellEnd"/>
      <w:r>
        <w:rPr>
          <w:rFonts w:eastAsia="Times New Roman" w:cs="Times New Roman"/>
          <w:szCs w:val="24"/>
        </w:rPr>
        <w:t xml:space="preserve"> η διδακτέα ύλη των μαθημάτων στην πρωτοβάθμια και δευτεροβάθμια εκ</w:t>
      </w:r>
      <w:r>
        <w:rPr>
          <w:rFonts w:eastAsia="Times New Roman" w:cs="Times New Roman"/>
          <w:szCs w:val="24"/>
        </w:rPr>
        <w:t>παίδευση, όταν αναμορφώνονται τα προγράμματα ξένων γλωσσών και θρησκευτικών, όταν γίνονται τομές στην ειδική αγωγή με εξακόσια καινούρ</w:t>
      </w:r>
      <w:r>
        <w:rPr>
          <w:rFonts w:eastAsia="Times New Roman" w:cs="Times New Roman"/>
          <w:szCs w:val="24"/>
        </w:rPr>
        <w:t>γ</w:t>
      </w:r>
      <w:r>
        <w:rPr>
          <w:rFonts w:eastAsia="Times New Roman" w:cs="Times New Roman"/>
          <w:szCs w:val="24"/>
        </w:rPr>
        <w:t>ια σχολεία και τμήματα ένταξης και ανάλογη πρόσληψη αναπληρωτών εκπαιδευτικών, όταν εναρμονίζεται η λειτουργία των ειδικώ</w:t>
      </w:r>
      <w:r>
        <w:rPr>
          <w:rFonts w:eastAsia="Times New Roman" w:cs="Times New Roman"/>
          <w:szCs w:val="24"/>
        </w:rPr>
        <w:t xml:space="preserve">ν δημοτικών σχολείων με εκείνα της γενικής αγωγής. </w:t>
      </w:r>
    </w:p>
    <w:p w14:paraId="7D38DC5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Αναλογίζομαι πώς μπορούν οι συνάδελφοι να ισχυρίζονται ότι καταστρέφεται η εκπαίδευση με αυτή την Κυβέρνηση, όταν αυξάνονται οι προσλήψεις προσωπικού στην ειδική αγωγή σε αριθμό ρεκόρ, γεγονός που από μόν</w:t>
      </w:r>
      <w:r>
        <w:rPr>
          <w:rFonts w:eastAsia="Times New Roman" w:cs="Times New Roman"/>
          <w:szCs w:val="24"/>
        </w:rPr>
        <w:t xml:space="preserve">ο του καταδεικνύει την προτεραιότητα που δίνουμε, όταν το σχολικό έτος 2016 πραγματοποιήθηκαν δέκα χιλιάδες πεντακόσιες προσλήψεις στην ειδική αγωγή, σε αντίθεση με το σχολικό έτος 2014-2015, που πραγματοποιήθηκαν περίπου οι μισές και λίγο παραπάνω. </w:t>
      </w:r>
    </w:p>
    <w:p w14:paraId="7D38DC5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Αναρω</w:t>
      </w:r>
      <w:r>
        <w:rPr>
          <w:rFonts w:eastAsia="Times New Roman" w:cs="Times New Roman"/>
          <w:szCs w:val="24"/>
        </w:rPr>
        <w:t xml:space="preserve">τιέμαι πώς καταστρέφουμε την παιδεία σε αυτόν τον τόπο, όταν λειτουργήσαμε τις δομές και τα τμήματα υποδοχής στα δημόσια σχολεία για τα προσφυγόπουλα και τα </w:t>
      </w:r>
      <w:proofErr w:type="spellStart"/>
      <w:r>
        <w:rPr>
          <w:rFonts w:eastAsia="Times New Roman" w:cs="Times New Roman"/>
          <w:szCs w:val="24"/>
        </w:rPr>
        <w:t>μεταναστόπουλα</w:t>
      </w:r>
      <w:proofErr w:type="spellEnd"/>
      <w:r>
        <w:rPr>
          <w:rFonts w:eastAsia="Times New Roman" w:cs="Times New Roman"/>
          <w:szCs w:val="24"/>
        </w:rPr>
        <w:t xml:space="preserve">. </w:t>
      </w:r>
    </w:p>
    <w:p w14:paraId="7D38DC5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Αναρωτιέμαι πώς καταστρέφουμε την εκπαίδευση σε αυτή τη χώρα, όταν επιβάλαμε ο έλε</w:t>
      </w:r>
      <w:r>
        <w:rPr>
          <w:rFonts w:eastAsia="Times New Roman" w:cs="Times New Roman"/>
          <w:szCs w:val="24"/>
        </w:rPr>
        <w:t xml:space="preserve">γχος και η εποπτεία των ιδιωτικών σχολείων να γίνεται από το Υπουργείο Παιδείας, βάζοντας φραγμό στην αυθαιρεσία των ιδιοκτητών ιδιωτικών σχολείων και φροντιστηρίων. </w:t>
      </w:r>
    </w:p>
    <w:p w14:paraId="7D38DC5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Στέκομαι σε μερικά από αυτά που έγιναν στην πρωτοβάθμια και δευτεροβάθμια εκπαίδευση, για</w:t>
      </w:r>
      <w:r>
        <w:rPr>
          <w:rFonts w:eastAsia="Times New Roman" w:cs="Times New Roman"/>
          <w:szCs w:val="24"/>
        </w:rPr>
        <w:t xml:space="preserve"> να πω ότι δεν είναι μικρότερης σημασίας η προκήρυξη χιλίων θέσεων ΔΕΠ. Είναι η πρώτη φορά μετά το 2010. Προκηρύχθηκαν προγράμματα για νέους διδάκτορες για άσκηση διδακτικής εμπειρίας, καταργήθηκε η διαγραφή των φοιτητών, οργανώθηκαν προγράμματα ενίσχυσης </w:t>
      </w:r>
      <w:r>
        <w:rPr>
          <w:rFonts w:eastAsia="Times New Roman" w:cs="Times New Roman"/>
          <w:szCs w:val="24"/>
        </w:rPr>
        <w:t>άπορων φοιτητών κ.</w:t>
      </w:r>
      <w:r>
        <w:rPr>
          <w:rFonts w:eastAsia="Times New Roman" w:cs="Times New Roman"/>
          <w:szCs w:val="24"/>
        </w:rPr>
        <w:t>ά.</w:t>
      </w:r>
      <w:r>
        <w:rPr>
          <w:rFonts w:eastAsia="Times New Roman" w:cs="Times New Roman"/>
          <w:szCs w:val="24"/>
        </w:rPr>
        <w:t xml:space="preserve">. Είναι μακρύς ο κατάλογος και δεν θέλω να πω περισσότερα, γιατί δεν έχω χρόνο. </w:t>
      </w:r>
    </w:p>
    <w:p w14:paraId="7D38DC5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Άκουσα, όμως, τον κ. Μητσοτάκη, να λέει ότι «όταν θα γίνουμε Κυβέρνηση, εμείς θα καταργήσουμε ό,τι νομοθετήσατε». </w:t>
      </w:r>
    </w:p>
    <w:p w14:paraId="7D38DC5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είπε αυτό, κύριε </w:t>
      </w:r>
      <w:proofErr w:type="spellStart"/>
      <w:r>
        <w:rPr>
          <w:rFonts w:eastAsia="Times New Roman" w:cs="Times New Roman"/>
          <w:szCs w:val="24"/>
        </w:rPr>
        <w:t>Στέφ</w:t>
      </w:r>
      <w:r>
        <w:rPr>
          <w:rFonts w:eastAsia="Times New Roman" w:cs="Times New Roman"/>
          <w:szCs w:val="24"/>
        </w:rPr>
        <w:t>ο</w:t>
      </w:r>
      <w:proofErr w:type="spellEnd"/>
      <w:r>
        <w:rPr>
          <w:rFonts w:eastAsia="Times New Roman" w:cs="Times New Roman"/>
          <w:szCs w:val="24"/>
        </w:rPr>
        <w:t>. Δεν προσέξατε.</w:t>
      </w:r>
    </w:p>
    <w:p w14:paraId="7D38DC5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Αυτό είπε, ότι «θα καταργήσουμε όλες τις διατάξεις». Να υποθέσω ότι θα απολύσετε για άλλη μια φορά τ</w:t>
      </w:r>
      <w:r>
        <w:rPr>
          <w:rFonts w:eastAsia="Times New Roman" w:cs="Times New Roman"/>
          <w:szCs w:val="24"/>
        </w:rPr>
        <w:t>ι</w:t>
      </w:r>
      <w:r>
        <w:rPr>
          <w:rFonts w:eastAsia="Times New Roman" w:cs="Times New Roman"/>
          <w:szCs w:val="24"/>
        </w:rPr>
        <w:t xml:space="preserve">ς δυόμισι χιλιάδες καθηγητές των ΕΠΑΛ </w:t>
      </w:r>
      <w:r>
        <w:rPr>
          <w:rFonts w:eastAsia="Times New Roman"/>
          <w:bCs/>
        </w:rPr>
        <w:t>και</w:t>
      </w:r>
      <w:r>
        <w:rPr>
          <w:rFonts w:eastAsia="Times New Roman" w:cs="Times New Roman"/>
          <w:szCs w:val="24"/>
        </w:rPr>
        <w:t xml:space="preserve"> ότι θα καταργήσετε πάλι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w:t>
      </w:r>
    </w:p>
    <w:p w14:paraId="7D38DC5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έρχομαι στο σημερινό νομο</w:t>
      </w:r>
      <w:r>
        <w:rPr>
          <w:rFonts w:eastAsia="Times New Roman" w:cs="Times New Roman"/>
          <w:szCs w:val="24"/>
        </w:rPr>
        <w:t xml:space="preserve">σχέδιο, που θεωρώ ότι είναι πραγματικά εμβληματικό, κυρίως για δύο λόγους. Ο ένας λόγος είναι ότι ιδρύεται ένα μεγάλο πανεπιστήμιο και ο άλλος είναι ότι για πρώτη φορά επιχειρείται να κατοχυρωθούν και να αναβαθμιστούν τα ΤΕΙ, για τα οποία γίνεται συζήτηση </w:t>
      </w:r>
      <w:r>
        <w:rPr>
          <w:rFonts w:eastAsia="Times New Roman" w:cs="Times New Roman"/>
          <w:szCs w:val="24"/>
        </w:rPr>
        <w:t>τα τελευταία είκοσι πέντε χρόνια και δεν λαμβάνεται κα</w:t>
      </w:r>
      <w:r>
        <w:rPr>
          <w:rFonts w:eastAsia="Times New Roman" w:cs="Times New Roman"/>
          <w:szCs w:val="24"/>
        </w:rPr>
        <w:t>μ</w:t>
      </w:r>
      <w:r>
        <w:rPr>
          <w:rFonts w:eastAsia="Times New Roman" w:cs="Times New Roman"/>
          <w:szCs w:val="24"/>
        </w:rPr>
        <w:t xml:space="preserve">μία απόφαση ποτέ. </w:t>
      </w:r>
    </w:p>
    <w:p w14:paraId="7D38DC5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Για το συγκεκριμένο νομοσχέδιο έγινε μια σοβαρή συζήτηση έξι μηνών και βεβαίως ελήφθησαν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όλες οι προτάσεις των εμπλεκόμενων φορέων. Θέλω, όμως, να σταθώ, όχι στις διατάξεις </w:t>
      </w:r>
      <w:r>
        <w:rPr>
          <w:rFonts w:eastAsia="Times New Roman" w:cs="Times New Roman"/>
          <w:szCs w:val="24"/>
        </w:rPr>
        <w:t xml:space="preserve">που αφορούν την τριτοβάθμια εκπαίδευση, διότι έγινε </w:t>
      </w:r>
      <w:r>
        <w:rPr>
          <w:rFonts w:eastAsia="Times New Roman"/>
          <w:szCs w:val="24"/>
        </w:rPr>
        <w:t xml:space="preserve">αναφορά </w:t>
      </w:r>
      <w:r>
        <w:rPr>
          <w:rFonts w:eastAsia="Times New Roman" w:cs="Times New Roman"/>
          <w:szCs w:val="24"/>
        </w:rPr>
        <w:t>διεξοδικά και από τους περισσότερους εδώ, αλλά να σταθώ σε περιφερειακές διατάξεις, που αφορούν τη δίχρονη προσχολική εκπαίδευση, αυτή για την οποία σήμερα επαίρεται τουλάχιστον η Δημοκρατική Συμπ</w:t>
      </w:r>
      <w:r>
        <w:rPr>
          <w:rFonts w:eastAsia="Times New Roman" w:cs="Times New Roman"/>
          <w:szCs w:val="24"/>
        </w:rPr>
        <w:t>αράταξη, ότι εμείς –λέει- πρώτοι το 1985 με το</w:t>
      </w:r>
      <w:r>
        <w:rPr>
          <w:rFonts w:eastAsia="Times New Roman" w:cs="Times New Roman"/>
          <w:szCs w:val="24"/>
        </w:rPr>
        <w:t>ν</w:t>
      </w:r>
      <w:r>
        <w:rPr>
          <w:rFonts w:eastAsia="Times New Roman" w:cs="Times New Roman"/>
          <w:szCs w:val="24"/>
        </w:rPr>
        <w:t xml:space="preserve"> ν.1566 τη θεσπίσαμε, αγνοώντας βέβαια ότι το 1957 το τότε διοικητικό συμβούλιο της ΔΟΕ, επί κυβερνήσεως Καραμανλή, </w:t>
      </w:r>
      <w:proofErr w:type="spellStart"/>
      <w:r>
        <w:rPr>
          <w:rFonts w:eastAsia="Times New Roman" w:cs="Times New Roman"/>
          <w:szCs w:val="24"/>
        </w:rPr>
        <w:t>επρότεινε</w:t>
      </w:r>
      <w:proofErr w:type="spellEnd"/>
      <w:r>
        <w:rPr>
          <w:rFonts w:eastAsia="Times New Roman" w:cs="Times New Roman"/>
          <w:szCs w:val="24"/>
        </w:rPr>
        <w:t xml:space="preserve"> να θεσπιστεί η δίχρονη προσχολική εκπαίδευση στη χώρα μας. </w:t>
      </w:r>
    </w:p>
    <w:p w14:paraId="7D38DC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Ωστόσο, αυτή η συζήτηση</w:t>
      </w:r>
      <w:r>
        <w:rPr>
          <w:rFonts w:eastAsia="Times New Roman" w:cs="Times New Roman"/>
          <w:szCs w:val="24"/>
        </w:rPr>
        <w:t>, αν θέλουμε να είμαστε ειλικρινείς, για πρώτη φορά άνοιξε το 2015, όταν στην Κυβέρνηση, στο Υπουργείο Παιδείας, ήταν ο Νίκος ο Φίλης. Ήταν ο πρώτος ο οποίος άνοιξε τη συζήτηση για την υποχρεωτική δίχρονη προσχολική εκπαίδευση και σήμερα τη νομοθετούμε, εμ</w:t>
      </w:r>
      <w:r>
        <w:rPr>
          <w:rFonts w:eastAsia="Times New Roman" w:cs="Times New Roman"/>
          <w:szCs w:val="24"/>
        </w:rPr>
        <w:t>είς</w:t>
      </w:r>
      <w:r>
        <w:rPr>
          <w:rFonts w:eastAsia="Times New Roman" w:cs="Times New Roman"/>
          <w:szCs w:val="24"/>
        </w:rPr>
        <w:t>,</w:t>
      </w:r>
      <w:r>
        <w:rPr>
          <w:rFonts w:eastAsia="Times New Roman" w:cs="Times New Roman"/>
          <w:szCs w:val="24"/>
        </w:rPr>
        <w:t xml:space="preserve"> η Κυβέρνηση ΣΥΡΙΖΑ. </w:t>
      </w:r>
    </w:p>
    <w:p w14:paraId="7D38DC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Ας έχουμε όμως κατά νου ότι περίπου πενήντα χιλιάδες παιδιά της ηλικίας των πέντε ετών φοιτούν και σήμερα στα νηπιαγωγεία της χώρας. Αντιστρατεύεται άραγε αυτή η θεσμοθέτηση την εργασία των </w:t>
      </w:r>
      <w:proofErr w:type="spellStart"/>
      <w:r>
        <w:rPr>
          <w:rFonts w:eastAsia="Times New Roman" w:cs="Times New Roman"/>
          <w:szCs w:val="24"/>
        </w:rPr>
        <w:t>νηπιοβρεφοκόμων</w:t>
      </w:r>
      <w:proofErr w:type="spellEnd"/>
      <w:r>
        <w:rPr>
          <w:rFonts w:eastAsia="Times New Roman" w:cs="Times New Roman"/>
          <w:szCs w:val="24"/>
        </w:rPr>
        <w:t>, οι οποίοι έχουν τη φρον</w:t>
      </w:r>
      <w:r>
        <w:rPr>
          <w:rFonts w:eastAsia="Times New Roman" w:cs="Times New Roman"/>
          <w:szCs w:val="24"/>
        </w:rPr>
        <w:t>τίδα, την αγωγή των παιδιών από 0 έως 4 χρονών, των νηπίων και των βρεφών; Όχι</w:t>
      </w:r>
      <w:r>
        <w:rPr>
          <w:rFonts w:eastAsia="Times New Roman" w:cs="Times New Roman"/>
          <w:szCs w:val="24"/>
        </w:rPr>
        <w:t>,</w:t>
      </w:r>
      <w:r>
        <w:rPr>
          <w:rFonts w:eastAsia="Times New Roman" w:cs="Times New Roman"/>
          <w:szCs w:val="24"/>
        </w:rPr>
        <w:t xml:space="preserve"> βέβαια. </w:t>
      </w:r>
    </w:p>
    <w:p w14:paraId="7D38DC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Άλλωστε αυτή η Κυβέρνηση, η δική μας Κυβέρνηση, είναι αυτή που το 2015 </w:t>
      </w:r>
      <w:proofErr w:type="spellStart"/>
      <w:r>
        <w:rPr>
          <w:rFonts w:eastAsia="Times New Roman" w:cs="Times New Roman"/>
          <w:szCs w:val="24"/>
        </w:rPr>
        <w:t>επανέφερε</w:t>
      </w:r>
      <w:proofErr w:type="spellEnd"/>
      <w:r>
        <w:rPr>
          <w:rFonts w:eastAsia="Times New Roman" w:cs="Times New Roman"/>
          <w:szCs w:val="24"/>
        </w:rPr>
        <w:t xml:space="preserve"> το ωράριό τους, διότι αντιλαμβανόμασταν τον φόρτο εργασίας και τη απίστευτη κούραση</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πό οχτάωρο σε εξάωρο. Και αυτή </w:t>
      </w:r>
      <w:r>
        <w:rPr>
          <w:rFonts w:eastAsia="Times New Roman"/>
          <w:bCs/>
        </w:rPr>
        <w:t>είναι</w:t>
      </w:r>
      <w:r>
        <w:rPr>
          <w:rFonts w:eastAsia="Times New Roman" w:cs="Times New Roman"/>
          <w:szCs w:val="24"/>
        </w:rPr>
        <w:t xml:space="preserve"> η Κυβέρνηση που θεσμοθετεί την </w:t>
      </w:r>
      <w:proofErr w:type="spellStart"/>
      <w:r>
        <w:rPr>
          <w:rFonts w:eastAsia="Times New Roman" w:cs="Times New Roman"/>
          <w:szCs w:val="24"/>
        </w:rPr>
        <w:t>ανωτατοποίηση</w:t>
      </w:r>
      <w:proofErr w:type="spellEnd"/>
      <w:r>
        <w:rPr>
          <w:rFonts w:eastAsia="Times New Roman" w:cs="Times New Roman"/>
          <w:szCs w:val="24"/>
        </w:rPr>
        <w:t xml:space="preserve"> των σπουδών τους, κάνοντ</w:t>
      </w:r>
      <w:r>
        <w:rPr>
          <w:rFonts w:eastAsia="Times New Roman" w:cs="Times New Roman"/>
          <w:szCs w:val="24"/>
        </w:rPr>
        <w:t>ά</w:t>
      </w:r>
      <w:r>
        <w:rPr>
          <w:rFonts w:eastAsia="Times New Roman" w:cs="Times New Roman"/>
          <w:szCs w:val="24"/>
        </w:rPr>
        <w:t xml:space="preserve">ς τες πανεπιστημιακές. </w:t>
      </w:r>
    </w:p>
    <w:p w14:paraId="7D38DC5F" w14:textId="77777777" w:rsidR="0056040B" w:rsidRDefault="008F3B9C">
      <w:pPr>
        <w:spacing w:after="0" w:line="600" w:lineRule="auto"/>
        <w:ind w:firstLine="720"/>
        <w:jc w:val="both"/>
        <w:rPr>
          <w:rFonts w:eastAsia="Times New Roman"/>
          <w:szCs w:val="24"/>
        </w:rPr>
      </w:pPr>
      <w:r>
        <w:rPr>
          <w:rFonts w:eastAsia="Times New Roman"/>
          <w:szCs w:val="24"/>
        </w:rPr>
        <w:t>Εμβληματικής σημασίας θεωρώ ότι είναι η νομοθέτηση για τις μετεγγραφές. Ακούστηκε εδώ από κάποιον Βουλευτή να λέει «μα, γιατί</w:t>
      </w:r>
      <w:r>
        <w:rPr>
          <w:rFonts w:eastAsia="Times New Roman"/>
          <w:szCs w:val="24"/>
        </w:rPr>
        <w:t xml:space="preserve"> δεν χτίζετε φοιτητικές εστίες»; Γιατί πολύ απλά οι φοιτητικές εστίες θέλουν χρόνο και χρήματα. Και τι θα κάνουν όλα αυτά τα παιδιά που έχουν δυο αδέλφια, που έχουν ανάγκες, που είναι υποχρεωμένοι να κατακερματίσουν τις οικογένειές τους; Θεσμοθετούμε, λοιπ</w:t>
      </w:r>
      <w:r>
        <w:rPr>
          <w:rFonts w:eastAsia="Times New Roman"/>
          <w:szCs w:val="24"/>
        </w:rPr>
        <w:t xml:space="preserve">όν, τη μετεγγραφή αυτών των παιδιών. </w:t>
      </w:r>
    </w:p>
    <w:p w14:paraId="7D38DC60" w14:textId="77777777" w:rsidR="0056040B" w:rsidRDefault="008F3B9C">
      <w:pPr>
        <w:spacing w:after="0" w:line="600" w:lineRule="auto"/>
        <w:ind w:firstLine="720"/>
        <w:jc w:val="both"/>
        <w:rPr>
          <w:rFonts w:eastAsia="Times New Roman"/>
          <w:szCs w:val="24"/>
        </w:rPr>
      </w:pPr>
      <w:r>
        <w:rPr>
          <w:rFonts w:eastAsia="Times New Roman"/>
          <w:szCs w:val="24"/>
        </w:rPr>
        <w:t>Τελειώνοντας, θα ήθελα να κάνω ένα σχόλιο εκτιμώντας ότι δεν θα προκαλέσω για άλλη μια φορά την οργή της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την οποία εκτιμώ αφάνταστα. Ο κ. Μητσοτάκης σήμερα ήταν ιδιαίτερα νηφάλιος στην τοποθέτησή του, κάτι</w:t>
      </w:r>
      <w:r>
        <w:rPr>
          <w:rFonts w:eastAsia="Times New Roman"/>
          <w:szCs w:val="24"/>
        </w:rPr>
        <w:t xml:space="preserve"> το οποίο το εκτιμώ. Προφανώς έλειπε ο κ. Τσίπρας, γι’ αυτό ήταν νηφάλιος. </w:t>
      </w:r>
    </w:p>
    <w:p w14:paraId="7D38DC61" w14:textId="77777777" w:rsidR="0056040B" w:rsidRDefault="008F3B9C">
      <w:pPr>
        <w:spacing w:after="0" w:line="600" w:lineRule="auto"/>
        <w:ind w:firstLine="720"/>
        <w:jc w:val="both"/>
        <w:rPr>
          <w:rFonts w:eastAsia="Times New Roman"/>
          <w:szCs w:val="24"/>
        </w:rPr>
      </w:pPr>
      <w:r>
        <w:rPr>
          <w:rFonts w:eastAsia="Times New Roman"/>
          <w:szCs w:val="24"/>
        </w:rPr>
        <w:t>Τι είπε ο κ. Μητσοτάκης; Είπε ότι πρέπει να καταδικάσουμε τις πράξεις βίας αυτές και όλες που είναι σαν αυτές, όπως η κατάληψη που έγινε στην Πρυτανεία, και σαν αυτές οι οποίες έγι</w:t>
      </w:r>
      <w:r>
        <w:rPr>
          <w:rFonts w:eastAsia="Times New Roman"/>
          <w:szCs w:val="24"/>
        </w:rPr>
        <w:t xml:space="preserve">ναν στο σπίτι του πρώην Πρωθυπουργού, του κ. </w:t>
      </w:r>
      <w:proofErr w:type="spellStart"/>
      <w:r>
        <w:rPr>
          <w:rFonts w:eastAsia="Times New Roman"/>
          <w:szCs w:val="24"/>
        </w:rPr>
        <w:t>Παπαδήμου</w:t>
      </w:r>
      <w:proofErr w:type="spellEnd"/>
      <w:r>
        <w:rPr>
          <w:rFonts w:eastAsia="Times New Roman"/>
          <w:szCs w:val="24"/>
        </w:rPr>
        <w:t xml:space="preserve">. Προφανώς αυτές οι πράξεις σε τίποτα δεν βοηθούν και είναι καταδικαστέες. </w:t>
      </w:r>
    </w:p>
    <w:p w14:paraId="7D38DC62" w14:textId="77777777" w:rsidR="0056040B" w:rsidRDefault="008F3B9C">
      <w:pPr>
        <w:spacing w:after="0" w:line="600" w:lineRule="auto"/>
        <w:ind w:firstLine="720"/>
        <w:jc w:val="both"/>
        <w:rPr>
          <w:rFonts w:eastAsia="Times New Roman"/>
          <w:szCs w:val="24"/>
        </w:rPr>
      </w:pPr>
      <w:r>
        <w:rPr>
          <w:rFonts w:eastAsia="Times New Roman"/>
          <w:szCs w:val="24"/>
        </w:rPr>
        <w:t>Περίμενα, όμως, να κάνει ένα σχόλιο για το αμόκ χυδαιότητας που έχει καταλάβει ορισμένα πολιτικά στελέχη πρώτης γραμμής του κό</w:t>
      </w:r>
      <w:r>
        <w:rPr>
          <w:rFonts w:eastAsia="Times New Roman"/>
          <w:szCs w:val="24"/>
        </w:rPr>
        <w:t>μματός σας. Και εξηγούμαι: Οι επιθέσεις εναντίον της δικαιοσύνης, οι επιθέσεις εναντίον δικαστών και εισαγγελέων, οι χυδαίες επιθέσεις τύπου υποκόσμου εναντίον του Πρωθυπουργού της χώρας είναι αυτές για τις οποίες δεν έδωσε την παραμικρή σημασία και δεν έκ</w:t>
      </w:r>
      <w:r>
        <w:rPr>
          <w:rFonts w:eastAsia="Times New Roman"/>
          <w:szCs w:val="24"/>
        </w:rPr>
        <w:t xml:space="preserve">ανε το παραμικρό σχόλιο. </w:t>
      </w:r>
    </w:p>
    <w:p w14:paraId="7D38DC63" w14:textId="77777777" w:rsidR="0056040B" w:rsidRDefault="008F3B9C">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τέλος, θέλω να σας πω το εξής: Σε έναν </w:t>
      </w:r>
      <w:proofErr w:type="spellStart"/>
      <w:r>
        <w:rPr>
          <w:rFonts w:eastAsia="Times New Roman"/>
          <w:szCs w:val="24"/>
        </w:rPr>
        <w:t>αυτοδιαχειριζόμενο</w:t>
      </w:r>
      <w:proofErr w:type="spellEnd"/>
      <w:r>
        <w:rPr>
          <w:rFonts w:eastAsia="Times New Roman"/>
          <w:szCs w:val="24"/>
        </w:rPr>
        <w:t xml:space="preserve"> χώρο αλληλεγγύης, τη «</w:t>
      </w:r>
      <w:proofErr w:type="spellStart"/>
      <w:r>
        <w:rPr>
          <w:rFonts w:eastAsia="Times New Roman"/>
          <w:szCs w:val="24"/>
        </w:rPr>
        <w:t>Φαβέλα</w:t>
      </w:r>
      <w:proofErr w:type="spellEnd"/>
      <w:r>
        <w:rPr>
          <w:rFonts w:eastAsia="Times New Roman"/>
          <w:szCs w:val="24"/>
        </w:rPr>
        <w:t xml:space="preserve">» -για την οποία δεν είναι υποχρεωμένος να ξέρει τι ακριβώς κάνει και τι προσφέρει σε ανθρώπους αλληλέγγυους- προχθές, φασιστοειδή, ναζιστές εισέβαλαν, </w:t>
      </w:r>
      <w:proofErr w:type="spellStart"/>
      <w:r>
        <w:rPr>
          <w:rFonts w:eastAsia="Times New Roman"/>
          <w:szCs w:val="24"/>
        </w:rPr>
        <w:t>τραμπούκισαν</w:t>
      </w:r>
      <w:proofErr w:type="spellEnd"/>
      <w:r>
        <w:rPr>
          <w:rFonts w:eastAsia="Times New Roman"/>
          <w:szCs w:val="24"/>
        </w:rPr>
        <w:t>, χτύ</w:t>
      </w:r>
      <w:r>
        <w:rPr>
          <w:rFonts w:eastAsia="Times New Roman"/>
          <w:szCs w:val="24"/>
        </w:rPr>
        <w:t xml:space="preserve">πησαν βάναυσα τη δικηγόρο του νεκρού Παύλου Φύσσα, στέλνοντάς τη στο νοσοκομείο. Ούτε ένα σχόλιο. Εκκωφαντική σιωπή ή τι άλλο; </w:t>
      </w:r>
    </w:p>
    <w:p w14:paraId="7D38DC64" w14:textId="77777777" w:rsidR="0056040B" w:rsidRDefault="008F3B9C">
      <w:pPr>
        <w:spacing w:after="0" w:line="600" w:lineRule="auto"/>
        <w:ind w:firstLine="720"/>
        <w:jc w:val="both"/>
        <w:rPr>
          <w:rFonts w:eastAsia="Times New Roman"/>
          <w:szCs w:val="24"/>
        </w:rPr>
      </w:pPr>
      <w:r>
        <w:rPr>
          <w:rFonts w:eastAsia="Times New Roman"/>
          <w:szCs w:val="24"/>
        </w:rPr>
        <w:t>Ευχαριστώ.</w:t>
      </w:r>
    </w:p>
    <w:p w14:paraId="7D38DC65" w14:textId="77777777" w:rsidR="0056040B" w:rsidRDefault="008F3B9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D38DC66"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Στέφο</w:t>
      </w:r>
      <w:proofErr w:type="spellEnd"/>
      <w:r>
        <w:rPr>
          <w:rFonts w:eastAsia="Times New Roman"/>
          <w:szCs w:val="24"/>
        </w:rPr>
        <w:t>.</w:t>
      </w:r>
    </w:p>
    <w:p w14:paraId="7D38DC67" w14:textId="77777777" w:rsidR="0056040B" w:rsidRDefault="008F3B9C">
      <w:pPr>
        <w:spacing w:after="0" w:line="600" w:lineRule="auto"/>
        <w:ind w:firstLine="720"/>
        <w:jc w:val="both"/>
        <w:rPr>
          <w:rFonts w:eastAsia="Times New Roman"/>
          <w:szCs w:val="24"/>
        </w:rPr>
      </w:pPr>
      <w:r>
        <w:rPr>
          <w:rFonts w:eastAsia="Times New Roman"/>
          <w:szCs w:val="24"/>
        </w:rPr>
        <w:t xml:space="preserve">Τον λόγο έχει </w:t>
      </w:r>
      <w:r>
        <w:rPr>
          <w:rFonts w:eastAsia="Times New Roman"/>
          <w:szCs w:val="24"/>
        </w:rPr>
        <w:t xml:space="preserve">ο κ. </w:t>
      </w:r>
      <w:proofErr w:type="spellStart"/>
      <w:r>
        <w:rPr>
          <w:rFonts w:eastAsia="Times New Roman"/>
          <w:szCs w:val="24"/>
        </w:rPr>
        <w:t>Μανιός</w:t>
      </w:r>
      <w:proofErr w:type="spellEnd"/>
      <w:r>
        <w:rPr>
          <w:rFonts w:eastAsia="Times New Roman"/>
          <w:szCs w:val="24"/>
        </w:rPr>
        <w:t>,</w:t>
      </w:r>
      <w:r>
        <w:rPr>
          <w:rFonts w:eastAsia="Times New Roman"/>
          <w:szCs w:val="24"/>
        </w:rPr>
        <w:t xml:space="preserve"> εκ μέρους του ΣΥΡΙΖΑ, για επτά λεπτά.</w:t>
      </w:r>
    </w:p>
    <w:p w14:paraId="7D38DC68" w14:textId="77777777" w:rsidR="0056040B" w:rsidRDefault="008F3B9C">
      <w:pPr>
        <w:spacing w:after="0" w:line="600" w:lineRule="auto"/>
        <w:ind w:firstLine="720"/>
        <w:jc w:val="both"/>
        <w:rPr>
          <w:rFonts w:eastAsia="Times New Roman"/>
          <w:szCs w:val="24"/>
        </w:rPr>
      </w:pPr>
      <w:r>
        <w:rPr>
          <w:rFonts w:eastAsia="Times New Roman"/>
          <w:szCs w:val="24"/>
        </w:rPr>
        <w:t xml:space="preserve">Μέχρι να έρθετε στο Βήμα, κύριε συνάδελφε, προτείνω για τις δευτερολογίες –εάν δεν διαφωνείτε- να συμπτύξουμε τους χρόνους. Από κει και πέρα, δεν υπάρχει θέμα να κόψω κανέναν. Δικαιούστε </w:t>
      </w:r>
      <w:proofErr w:type="spellStart"/>
      <w:r>
        <w:rPr>
          <w:rFonts w:eastAsia="Times New Roman"/>
          <w:szCs w:val="24"/>
        </w:rPr>
        <w:t>επτάμισι</w:t>
      </w:r>
      <w:proofErr w:type="spellEnd"/>
      <w:r>
        <w:rPr>
          <w:rFonts w:eastAsia="Times New Roman"/>
          <w:szCs w:val="24"/>
        </w:rPr>
        <w:t xml:space="preserve"> λεπτά. Εγ</w:t>
      </w:r>
      <w:r>
        <w:rPr>
          <w:rFonts w:eastAsia="Times New Roman"/>
          <w:szCs w:val="24"/>
        </w:rPr>
        <w:t>ώ προτείνω να το βάλουμε στα πέντε και από κει και πέρα το αφήνω στην κρίση σας για το πόσο παραπάνω θα μιλήσει ο καθένας σας.</w:t>
      </w:r>
    </w:p>
    <w:p w14:paraId="7D38DC69" w14:textId="77777777" w:rsidR="0056040B" w:rsidRDefault="008F3B9C">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Μανιέ</w:t>
      </w:r>
      <w:proofErr w:type="spellEnd"/>
      <w:r>
        <w:rPr>
          <w:rFonts w:eastAsia="Times New Roman"/>
          <w:szCs w:val="24"/>
        </w:rPr>
        <w:t>, έχετε τον λόγο.</w:t>
      </w:r>
    </w:p>
    <w:p w14:paraId="7D38DC6A" w14:textId="77777777" w:rsidR="0056040B" w:rsidRDefault="008F3B9C">
      <w:pPr>
        <w:spacing w:after="0" w:line="600" w:lineRule="auto"/>
        <w:ind w:firstLine="720"/>
        <w:jc w:val="both"/>
        <w:rPr>
          <w:rFonts w:eastAsia="Times New Roman"/>
          <w:szCs w:val="24"/>
        </w:rPr>
      </w:pPr>
      <w:r>
        <w:rPr>
          <w:rFonts w:eastAsia="Times New Roman"/>
          <w:b/>
          <w:szCs w:val="24"/>
        </w:rPr>
        <w:t>ΝΙΚΟΛΑΟΣ ΜΑΝΙΟΣ:</w:t>
      </w:r>
      <w:r>
        <w:rPr>
          <w:rFonts w:eastAsia="Times New Roman"/>
          <w:szCs w:val="24"/>
        </w:rPr>
        <w:t xml:space="preserve"> Ευχαριστώ, κύριε Πρόεδρε.</w:t>
      </w:r>
    </w:p>
    <w:p w14:paraId="7D38DC6B" w14:textId="77777777" w:rsidR="0056040B" w:rsidRDefault="008F3B9C">
      <w:pPr>
        <w:spacing w:after="0" w:line="600" w:lineRule="auto"/>
        <w:ind w:firstLine="720"/>
        <w:jc w:val="both"/>
        <w:rPr>
          <w:rFonts w:eastAsia="Times New Roman"/>
          <w:szCs w:val="24"/>
        </w:rPr>
      </w:pPr>
      <w:r>
        <w:rPr>
          <w:rFonts w:eastAsia="Times New Roman"/>
          <w:szCs w:val="24"/>
        </w:rPr>
        <w:t xml:space="preserve">Πιστεύω ότι δεν θα φάω το </w:t>
      </w:r>
      <w:proofErr w:type="spellStart"/>
      <w:r>
        <w:rPr>
          <w:rFonts w:eastAsia="Times New Roman"/>
          <w:szCs w:val="24"/>
        </w:rPr>
        <w:t>επτάλεπτο</w:t>
      </w:r>
      <w:proofErr w:type="spellEnd"/>
      <w:r>
        <w:rPr>
          <w:rFonts w:eastAsia="Times New Roman"/>
          <w:szCs w:val="24"/>
        </w:rPr>
        <w:t>, γιατί δεν θα</w:t>
      </w:r>
      <w:r>
        <w:rPr>
          <w:rFonts w:eastAsia="Times New Roman"/>
          <w:szCs w:val="24"/>
        </w:rPr>
        <w:t xml:space="preserve"> κάνω εφ’ όλης της ύλης ομιλία. Δύο</w:t>
      </w:r>
      <w:r>
        <w:rPr>
          <w:rFonts w:eastAsia="Times New Roman"/>
          <w:szCs w:val="24"/>
        </w:rPr>
        <w:t>,</w:t>
      </w:r>
      <w:r>
        <w:rPr>
          <w:rFonts w:eastAsia="Times New Roman"/>
          <w:szCs w:val="24"/>
        </w:rPr>
        <w:t xml:space="preserve"> τρία πράγματα μόνο θέλω να πω.</w:t>
      </w:r>
    </w:p>
    <w:p w14:paraId="7D38DC6C" w14:textId="77777777" w:rsidR="0056040B" w:rsidRDefault="008F3B9C">
      <w:pPr>
        <w:spacing w:after="0" w:line="600" w:lineRule="auto"/>
        <w:ind w:firstLine="720"/>
        <w:jc w:val="both"/>
        <w:rPr>
          <w:rFonts w:eastAsia="Times New Roman"/>
          <w:szCs w:val="24"/>
        </w:rPr>
      </w:pPr>
      <w:r>
        <w:rPr>
          <w:rFonts w:eastAsia="Times New Roman"/>
          <w:szCs w:val="24"/>
        </w:rPr>
        <w:t xml:space="preserve">Θα ξεκινήσω με την τροπολογία για το ΠΙΙΕΤ, το Πανελλήνιο Ιερό Ίδρυμα της Παναγίας της Τήνου. Είναι μια ιστορία. Τα είπε πολύ αναλυτικά ο κ. </w:t>
      </w:r>
      <w:proofErr w:type="spellStart"/>
      <w:r>
        <w:rPr>
          <w:rFonts w:eastAsia="Times New Roman"/>
          <w:szCs w:val="24"/>
        </w:rPr>
        <w:t>Ξυδάκης</w:t>
      </w:r>
      <w:proofErr w:type="spellEnd"/>
      <w:r>
        <w:rPr>
          <w:rFonts w:eastAsia="Times New Roman"/>
          <w:szCs w:val="24"/>
        </w:rPr>
        <w:t>, αλλά αξίζει να το ξαναθυμίσουμε. Προτο</w:t>
      </w:r>
      <w:r>
        <w:rPr>
          <w:rFonts w:eastAsia="Times New Roman"/>
          <w:szCs w:val="24"/>
        </w:rPr>
        <w:t>ύ υπάρξει ελληνικό κράτος, υπήρξε με τη δομή που είχε μέχρι το 1969. Από το 1823, αν κάνουμε την αφαίρεση, θα δούμε πόσα χρόνια είναι που ήρθε η επάρατος χούντα και έκανε την αλλαγή</w:t>
      </w:r>
      <w:r>
        <w:rPr>
          <w:rFonts w:eastAsia="Times New Roman"/>
          <w:szCs w:val="24"/>
        </w:rPr>
        <w:t>,</w:t>
      </w:r>
      <w:r>
        <w:rPr>
          <w:rFonts w:eastAsia="Times New Roman"/>
          <w:szCs w:val="24"/>
        </w:rPr>
        <w:t xml:space="preserve"> χωρίς να ρωτήσει κανέναν. Ήρθε μετά ο Κωνσταντίνος Καραμανλής, το 1976 πρ</w:t>
      </w:r>
      <w:r>
        <w:rPr>
          <w:rFonts w:eastAsia="Times New Roman"/>
          <w:szCs w:val="24"/>
        </w:rPr>
        <w:t xml:space="preserve">ος το 1977, και επαναφέρει το παλαιό καθεστώς. Τι είναι το παλαιό καθεστώς; Μια αγαστή συνεργασία μεταξύ κλήρου και λαού. Και έρχεται το 2014, εν μια </w:t>
      </w:r>
      <w:proofErr w:type="spellStart"/>
      <w:r>
        <w:rPr>
          <w:rFonts w:eastAsia="Times New Roman"/>
          <w:szCs w:val="24"/>
        </w:rPr>
        <w:t>νυκτί</w:t>
      </w:r>
      <w:proofErr w:type="spellEnd"/>
      <w:r>
        <w:rPr>
          <w:rFonts w:eastAsia="Times New Roman"/>
          <w:szCs w:val="24"/>
        </w:rPr>
        <w:t>,</w:t>
      </w:r>
      <w:r>
        <w:rPr>
          <w:rFonts w:eastAsia="Times New Roman"/>
          <w:szCs w:val="24"/>
        </w:rPr>
        <w:t xml:space="preserve"> και φέρνει ο κ. Λοβέρδος την τροπολογία –τώρα λέει ότι του το είπε η Ιερά Σύνοδος, ένας πολιτευτής </w:t>
      </w:r>
      <w:r>
        <w:rPr>
          <w:rFonts w:eastAsia="Times New Roman"/>
          <w:szCs w:val="24"/>
        </w:rPr>
        <w:t xml:space="preserve">πρώην βουλευτής των Κυκλάδων το </w:t>
      </w:r>
      <w:proofErr w:type="spellStart"/>
      <w:r>
        <w:rPr>
          <w:rFonts w:eastAsia="Times New Roman"/>
          <w:szCs w:val="24"/>
        </w:rPr>
        <w:t>ενεχείρισε</w:t>
      </w:r>
      <w:proofErr w:type="spellEnd"/>
      <w:r>
        <w:rPr>
          <w:rFonts w:eastAsia="Times New Roman"/>
          <w:szCs w:val="24"/>
        </w:rPr>
        <w:t xml:space="preserve"> αυτό- και έφερε τη μεγαλύτερη αναστάτωση που μπορούσε να διανοηθεί άνθρωπος στο νησί. </w:t>
      </w:r>
    </w:p>
    <w:p w14:paraId="7D38DC6D" w14:textId="77777777" w:rsidR="0056040B" w:rsidRDefault="008F3B9C">
      <w:pPr>
        <w:spacing w:after="0" w:line="600" w:lineRule="auto"/>
        <w:ind w:firstLine="720"/>
        <w:jc w:val="both"/>
        <w:rPr>
          <w:rFonts w:eastAsia="Times New Roman"/>
          <w:szCs w:val="24"/>
        </w:rPr>
      </w:pPr>
      <w:r>
        <w:rPr>
          <w:rFonts w:eastAsia="Times New Roman"/>
          <w:szCs w:val="24"/>
        </w:rPr>
        <w:t>Ελπίζω κάποιοι από μας να έχουν δει τα επεισόδια του 2014 μετά την ψήφιση αυτή, πώς ο λαός της Τήνου, που δεν έχω κανέναν λόγο</w:t>
      </w:r>
      <w:r>
        <w:rPr>
          <w:rFonts w:eastAsia="Times New Roman"/>
          <w:szCs w:val="24"/>
        </w:rPr>
        <w:t xml:space="preserve"> να μην πιστεύω ότι είναι ευλαβής και θρήσκος, συμπεριφέρθηκε προς τον δεσπότη. Συμπεριφορά η οποία ήταν έξω από κάθε λογική και με κανέναν τρόπο δεν ήταν δικαιολογημένη, αλλά έδειξε την αγανάκτηση.</w:t>
      </w:r>
    </w:p>
    <w:p w14:paraId="7D38DC6E"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Είμαι Βουλευτής Κυκλάδων, πάω στα νησιά, έχω επαφές με το</w:t>
      </w:r>
      <w:r>
        <w:rPr>
          <w:rFonts w:eastAsia="Times New Roman"/>
          <w:szCs w:val="24"/>
        </w:rPr>
        <w:t>ν λαό της Τήνου, ο οποίος</w:t>
      </w:r>
      <w:r>
        <w:rPr>
          <w:rFonts w:eastAsia="Times New Roman"/>
          <w:szCs w:val="24"/>
        </w:rPr>
        <w:t>,</w:t>
      </w:r>
      <w:r>
        <w:rPr>
          <w:rFonts w:eastAsia="Times New Roman"/>
          <w:szCs w:val="24"/>
        </w:rPr>
        <w:t xml:space="preserve"> πέρα από πολιτικά, κομματικά κριτήρια, ζητάει επιμόνως, όπως και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με ομόφωνες αποφάσεις, με ψηφίσματα, την επαναφορά του καθεστώτος. Κι εμείς επιμένουμε να φοβόμαστε να επαναφέρουμε την τάξη της λαϊκής και θρ</w:t>
      </w:r>
      <w:r>
        <w:rPr>
          <w:rFonts w:eastAsia="Times New Roman"/>
          <w:szCs w:val="24"/>
        </w:rPr>
        <w:t xml:space="preserve">ησκευτικής παράδοσης, διότι κάποιοι σκέφτονται τις ψήφους της Εκκλησίας και κάποιοι δεν ξέρω τι σκέφτονται. </w:t>
      </w:r>
    </w:p>
    <w:p w14:paraId="7D38DC6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Είναι υποτιμητικό για το ελληνικό Κοινοβούλιο να μην μπορεί, θα έλεγα, ομόφωνα</w:t>
      </w:r>
      <w:r>
        <w:rPr>
          <w:rFonts w:eastAsia="Times New Roman"/>
          <w:szCs w:val="24"/>
        </w:rPr>
        <w:t>,</w:t>
      </w:r>
      <w:r>
        <w:rPr>
          <w:rFonts w:eastAsia="Times New Roman"/>
          <w:szCs w:val="24"/>
        </w:rPr>
        <w:t xml:space="preserve"> πλην Χρυσής Αυγής βέβαια, διότι η δικιά τους κυβέρνηση της χούντας </w:t>
      </w:r>
      <w:r>
        <w:rPr>
          <w:rFonts w:eastAsia="Times New Roman"/>
          <w:szCs w:val="24"/>
        </w:rPr>
        <w:t xml:space="preserve">το κατήργησε, να μην επαναφέρει την τάξη. Δεν χρειάστηκε τόλμη ο Κωνσταντίνος Καραμανλής να την επαναφέρει κι εμείς πρέπει να κάνουμε την υπέρβαση. Δεν το καταλαβαίνω αυτό. Θα πρέπει τα πολιτικά κόμματα σιγά-σιγά να τοποθετούνται ευθέως. </w:t>
      </w:r>
    </w:p>
    <w:p w14:paraId="7D38DC70"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Θα σταματήσω επ’ </w:t>
      </w:r>
      <w:r>
        <w:rPr>
          <w:rFonts w:eastAsia="Times New Roman"/>
          <w:szCs w:val="24"/>
        </w:rPr>
        <w:t xml:space="preserve">αυτού, διότι είμαι από τους Βουλευτές που κατέθεσαν την τροπολογία, αλλά υπάρχουν και </w:t>
      </w:r>
      <w:proofErr w:type="spellStart"/>
      <w:r>
        <w:rPr>
          <w:rFonts w:eastAsia="Times New Roman"/>
          <w:szCs w:val="24"/>
        </w:rPr>
        <w:t>αρμοδιότεροι</w:t>
      </w:r>
      <w:proofErr w:type="spellEnd"/>
      <w:r>
        <w:rPr>
          <w:rFonts w:eastAsia="Times New Roman"/>
          <w:szCs w:val="24"/>
        </w:rPr>
        <w:t xml:space="preserve"> από μένα επί του θέματος να τοποθετηθούν στη συνέχεια. </w:t>
      </w:r>
    </w:p>
    <w:p w14:paraId="7D38DC7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Μια παρατήρηση. Όσο περνάει ο καιρός και εντός Βουλής και εκτός Βουλής μο</w:t>
      </w:r>
      <w:r>
        <w:rPr>
          <w:rFonts w:eastAsia="Times New Roman"/>
          <w:szCs w:val="24"/>
        </w:rPr>
        <w:t>ύ</w:t>
      </w:r>
      <w:r>
        <w:rPr>
          <w:rFonts w:eastAsia="Times New Roman"/>
          <w:szCs w:val="24"/>
        </w:rPr>
        <w:t xml:space="preserve"> γεννιέται η εντύπωση ότι μ</w:t>
      </w:r>
      <w:r>
        <w:rPr>
          <w:rFonts w:eastAsia="Times New Roman"/>
          <w:szCs w:val="24"/>
        </w:rPr>
        <w:t xml:space="preserve">ια γενικευμένη αμνησία, απώλεια της προσφάτου μνήμης, έχουν υποστεί τα δύο μεγάλα κόμματα της </w:t>
      </w:r>
      <w:r>
        <w:rPr>
          <w:rFonts w:eastAsia="Times New Roman"/>
          <w:szCs w:val="24"/>
        </w:rPr>
        <w:t>Α</w:t>
      </w:r>
      <w:r>
        <w:rPr>
          <w:rFonts w:eastAsia="Times New Roman"/>
          <w:szCs w:val="24"/>
        </w:rPr>
        <w:t>ντιπολίτευσης. Μας κατηγορούν επί του νομοσχεδίου για τις μετ</w:t>
      </w:r>
      <w:r>
        <w:rPr>
          <w:rFonts w:eastAsia="Times New Roman"/>
          <w:szCs w:val="24"/>
        </w:rPr>
        <w:t>εγ</w:t>
      </w:r>
      <w:r>
        <w:rPr>
          <w:rFonts w:eastAsia="Times New Roman"/>
          <w:szCs w:val="24"/>
        </w:rPr>
        <w:t>γραφές. «Δεν μπορούν οι οικογένειες της μεσαίας τάξης</w:t>
      </w:r>
      <w:r>
        <w:rPr>
          <w:rFonts w:eastAsia="Times New Roman"/>
          <w:szCs w:val="24"/>
        </w:rPr>
        <w:t>.</w:t>
      </w:r>
      <w:r>
        <w:rPr>
          <w:rFonts w:eastAsia="Times New Roman"/>
          <w:szCs w:val="24"/>
        </w:rPr>
        <w:t>». Μάλιστα. Γιατί δεν μπορούν; Τους κατέστρε</w:t>
      </w:r>
      <w:r>
        <w:rPr>
          <w:rFonts w:eastAsia="Times New Roman"/>
          <w:szCs w:val="24"/>
        </w:rPr>
        <w:t>ψε ο ΣΥΡΙΖΑ; Ο ΣΥΡΙΖΑ εξαφάνισε το 25% του ΑΕΠ; Κι έρχεται ο ΣΥΡΙΖΑ και λέει να βάλουμε έστω τα δύο παιδιά ή τα τρία, γιατί υπάρχουν και τρία παιδιά που σπουδάζουν, στην ίδια πόλη και μας κατηγορούν γιατί δεν το κάναμε. Τι δεν κάναμε; Γιατί δεν το έκαναν α</w:t>
      </w:r>
      <w:r>
        <w:rPr>
          <w:rFonts w:eastAsia="Times New Roman"/>
          <w:szCs w:val="24"/>
        </w:rPr>
        <w:t xml:space="preserve">υτοί τα προηγούμενα χρόνια που κυβερνούσαν όταν καταστρεφόντουσαν τα ελληνικά νοικοκυριά; </w:t>
      </w:r>
    </w:p>
    <w:p w14:paraId="7D38DC72"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Από τεσσάρων χρονών και πάνω για την υποχρεωτική εκπαίδευση, είναι μια θέση της Αριστεράς που, όπως είπε ο </w:t>
      </w:r>
      <w:proofErr w:type="spellStart"/>
      <w:r>
        <w:rPr>
          <w:rFonts w:eastAsia="Times New Roman"/>
          <w:szCs w:val="24"/>
        </w:rPr>
        <w:t>προλαλήσας</w:t>
      </w:r>
      <w:proofErr w:type="spellEnd"/>
      <w:r>
        <w:rPr>
          <w:rFonts w:eastAsia="Times New Roman"/>
          <w:szCs w:val="24"/>
        </w:rPr>
        <w:t xml:space="preserve"> συνάδελφος, ξεκίνησε τουλάχιστον από το 1957. Π</w:t>
      </w:r>
      <w:r>
        <w:rPr>
          <w:rFonts w:eastAsia="Times New Roman"/>
          <w:szCs w:val="24"/>
        </w:rPr>
        <w:t xml:space="preserve">άλι ο Κωνσταντίνος Καραμανλής είχε ζητήσει προτάσεις από τους φορείς των εκπαιδευτικών για το εκπαιδευτικό σύστημα που ήθελε να εγκαινιάσει. Και κάνανε την πρόταση να αρχίσει από τεσσάρων χρονών. Συμφωνώ με όποιον μου πει ότι δεν μπορούσε το 1957 να γίνει </w:t>
      </w:r>
      <w:r>
        <w:rPr>
          <w:rFonts w:eastAsia="Times New Roman"/>
          <w:szCs w:val="24"/>
        </w:rPr>
        <w:t>αυτό το σύστημα και να πάνε τα παιδάκια των τεσσάρων χρονών σχολείο</w:t>
      </w:r>
      <w:r>
        <w:rPr>
          <w:rFonts w:eastAsia="Times New Roman"/>
          <w:szCs w:val="24"/>
        </w:rPr>
        <w:t>,</w:t>
      </w:r>
      <w:r>
        <w:rPr>
          <w:rFonts w:eastAsia="Times New Roman"/>
          <w:szCs w:val="24"/>
        </w:rPr>
        <w:t xml:space="preserve"> λόγω των κοινωνικών και οικονομικών συνθηκών. Αλλά τώρα; </w:t>
      </w:r>
    </w:p>
    <w:p w14:paraId="7D38DC73"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Θέλουμε τα παιδιά τεσσάρων, πέντε κι έξι χρονών να είναι στους παιδικούς σταθμούς, όπως ορισμένοι το επικαλούνται; Να είναι με τα</w:t>
      </w:r>
      <w:r>
        <w:rPr>
          <w:rFonts w:eastAsia="Times New Roman"/>
          <w:szCs w:val="24"/>
        </w:rPr>
        <w:t xml:space="preserve"> νήπια τα παιδιά των τεσσάρων χρόνων; Κανείς από τους συναδέλφους που τοποθετήθηκαν δεν πήγαν μια βόλτα σε αυτές τις χώρες τις μεσαίες της Ευρώπης, στις οποίες ανήκουμε κι εμείς, να δουν ότι είναι χώρια αυτά τα ιδρύματα, ότι από τεσσάρων χρονών πάνε σε άλλ</w:t>
      </w:r>
      <w:r>
        <w:rPr>
          <w:rFonts w:eastAsia="Times New Roman"/>
          <w:szCs w:val="24"/>
        </w:rPr>
        <w:t xml:space="preserve">ο επίπεδο; Κανείς δεν βγήκε; Κανείς δεν το έμαθε; </w:t>
      </w:r>
    </w:p>
    <w:p w14:paraId="7D38DC74"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«Υπάρχουν δυσκολίες</w:t>
      </w:r>
      <w:r>
        <w:rPr>
          <w:rFonts w:eastAsia="Times New Roman"/>
          <w:szCs w:val="24"/>
        </w:rPr>
        <w:t>.</w:t>
      </w:r>
      <w:r>
        <w:rPr>
          <w:rFonts w:eastAsia="Times New Roman"/>
          <w:szCs w:val="24"/>
        </w:rPr>
        <w:t>». «Δεν είναι καλά γραμμένο το άρθρο</w:t>
      </w:r>
      <w:r>
        <w:rPr>
          <w:rFonts w:eastAsia="Times New Roman"/>
          <w:szCs w:val="24"/>
        </w:rPr>
        <w:t>.</w:t>
      </w:r>
      <w:r>
        <w:rPr>
          <w:rFonts w:eastAsia="Times New Roman"/>
          <w:szCs w:val="24"/>
        </w:rPr>
        <w:t xml:space="preserve">». Μάλιστα. Ας ξεκινήσουμε και θα λύσουμε και τυχόν υπάρχουσες δυσκολίες. Από το να πετάμε στο μέλλον τις αλλαγές, επειδή τώρα είναι δύσκολο να τις </w:t>
      </w:r>
      <w:r>
        <w:rPr>
          <w:rFonts w:eastAsia="Times New Roman"/>
          <w:szCs w:val="24"/>
        </w:rPr>
        <w:t>καθιερώσουμε, είναι μεγάλο λάθος. Εμείς είμαστε υποχρεωμένοι να λύσουμε ή να βάλουμε τη βάση</w:t>
      </w:r>
      <w:r>
        <w:rPr>
          <w:rFonts w:eastAsia="Times New Roman"/>
          <w:szCs w:val="24"/>
        </w:rPr>
        <w:t>,</w:t>
      </w:r>
      <w:r>
        <w:rPr>
          <w:rFonts w:eastAsia="Times New Roman"/>
          <w:szCs w:val="24"/>
        </w:rPr>
        <w:t xml:space="preserve"> για να λυθούν όλα αυτά τα κοινωνικά προβλήματα. </w:t>
      </w:r>
    </w:p>
    <w:p w14:paraId="7D38DC7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Ευχαριστώ.</w:t>
      </w:r>
    </w:p>
    <w:p w14:paraId="7D38DC76" w14:textId="77777777" w:rsidR="0056040B" w:rsidRDefault="008F3B9C">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D38DC77"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Μανιό</w:t>
      </w:r>
      <w:proofErr w:type="spellEnd"/>
      <w:r>
        <w:rPr>
          <w:rFonts w:eastAsia="Times New Roman"/>
          <w:szCs w:val="24"/>
        </w:rPr>
        <w:t xml:space="preserve"> και για την οικονομία στον χρόνο. </w:t>
      </w:r>
    </w:p>
    <w:p w14:paraId="7D38DC78" w14:textId="77777777" w:rsidR="0056040B" w:rsidRDefault="008F3B9C">
      <w:pPr>
        <w:tabs>
          <w:tab w:val="left" w:pos="2820"/>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Συρμαλένιος</w:t>
      </w:r>
      <w:proofErr w:type="spellEnd"/>
      <w:r>
        <w:rPr>
          <w:rFonts w:eastAsia="Times New Roman"/>
          <w:szCs w:val="24"/>
        </w:rPr>
        <w:t xml:space="preserve"> έχει τον λόγο για επτά λεπτά. </w:t>
      </w:r>
    </w:p>
    <w:p w14:paraId="7D38DC79" w14:textId="77777777" w:rsidR="0056040B" w:rsidRDefault="008F3B9C">
      <w:pPr>
        <w:tabs>
          <w:tab w:val="left" w:pos="2820"/>
        </w:tabs>
        <w:spacing w:after="0" w:line="600" w:lineRule="auto"/>
        <w:ind w:firstLine="720"/>
        <w:jc w:val="both"/>
        <w:rPr>
          <w:rFonts w:eastAsia="Times New Roman"/>
          <w:szCs w:val="24"/>
        </w:rPr>
      </w:pPr>
      <w:r>
        <w:rPr>
          <w:rFonts w:eastAsia="Times New Roman"/>
          <w:szCs w:val="24"/>
        </w:rPr>
        <w:t>Ακολουθεί ο κ. Συρ</w:t>
      </w:r>
      <w:r>
        <w:rPr>
          <w:rFonts w:eastAsia="Times New Roman"/>
          <w:szCs w:val="24"/>
        </w:rPr>
        <w:t>ί</w:t>
      </w:r>
      <w:r>
        <w:rPr>
          <w:rFonts w:eastAsia="Times New Roman"/>
          <w:szCs w:val="24"/>
        </w:rPr>
        <w:t>γ</w:t>
      </w:r>
      <w:r>
        <w:rPr>
          <w:rFonts w:eastAsia="Times New Roman"/>
          <w:szCs w:val="24"/>
        </w:rPr>
        <w:t>ο</w:t>
      </w:r>
      <w:r>
        <w:rPr>
          <w:rFonts w:eastAsia="Times New Roman"/>
          <w:szCs w:val="24"/>
        </w:rPr>
        <w:t>ς, ο κ. Φίλης και η κ</w:t>
      </w:r>
      <w:r>
        <w:rPr>
          <w:rFonts w:eastAsia="Times New Roman"/>
          <w:szCs w:val="24"/>
        </w:rPr>
        <w:t>.</w:t>
      </w:r>
      <w:r>
        <w:rPr>
          <w:rFonts w:eastAsia="Times New Roman"/>
          <w:szCs w:val="24"/>
        </w:rPr>
        <w:t xml:space="preserve"> Αναγνωστοπούλου</w:t>
      </w:r>
      <w:r>
        <w:rPr>
          <w:rFonts w:eastAsia="Times New Roman"/>
          <w:szCs w:val="24"/>
        </w:rPr>
        <w:t>,</w:t>
      </w:r>
      <w:r>
        <w:rPr>
          <w:rFonts w:eastAsia="Times New Roman"/>
          <w:szCs w:val="24"/>
        </w:rPr>
        <w:t xml:space="preserve"> για να κλείσουμε με τη</w:t>
      </w:r>
      <w:r>
        <w:rPr>
          <w:rFonts w:eastAsia="Times New Roman"/>
          <w:szCs w:val="24"/>
        </w:rPr>
        <w:t xml:space="preserve"> λίστα των ομιλητών. Μετά θα περάσουμε στις δευτερολογίες και αν οι Κοινοβουλευτικοί Εκπρόσωποι επιθυμούν να δευτερολογήσουν, να βρίσκονται στην Αίθουσα και θα ολοκληρώσουμε με τον Υπουργό τη συνεδρίαση.</w:t>
      </w:r>
    </w:p>
    <w:p w14:paraId="7D38DC7A" w14:textId="77777777" w:rsidR="0056040B" w:rsidRDefault="008F3B9C">
      <w:pPr>
        <w:tabs>
          <w:tab w:val="left" w:pos="2820"/>
        </w:tabs>
        <w:spacing w:after="0" w:line="600" w:lineRule="auto"/>
        <w:ind w:firstLine="720"/>
        <w:jc w:val="both"/>
        <w:rPr>
          <w:rFonts w:eastAsia="Times New Roman"/>
          <w:szCs w:val="24"/>
        </w:rPr>
      </w:pPr>
      <w:r>
        <w:rPr>
          <w:rFonts w:eastAsia="Times New Roman"/>
          <w:szCs w:val="24"/>
        </w:rPr>
        <w:t>Έχετε τον λόγο, κύριε συνάδελφε.</w:t>
      </w:r>
    </w:p>
    <w:p w14:paraId="7D38DC7B"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ΝΙΚΟΛΑΟΣ ΣΥΡΜΑΛΕΝΙΟ</w:t>
      </w:r>
      <w:r>
        <w:rPr>
          <w:rFonts w:eastAsia="Times New Roman"/>
          <w:b/>
          <w:szCs w:val="24"/>
        </w:rPr>
        <w:t xml:space="preserve">Σ: </w:t>
      </w:r>
      <w:r>
        <w:rPr>
          <w:rFonts w:eastAsia="Times New Roman"/>
          <w:szCs w:val="24"/>
        </w:rPr>
        <w:t xml:space="preserve">Ευχαριστώ, κύριε Πρόεδρε. </w:t>
      </w:r>
    </w:p>
    <w:p w14:paraId="7D38DC7C" w14:textId="77777777" w:rsidR="0056040B" w:rsidRDefault="008F3B9C">
      <w:pPr>
        <w:tabs>
          <w:tab w:val="left" w:pos="2820"/>
        </w:tabs>
        <w:spacing w:after="0" w:line="600" w:lineRule="auto"/>
        <w:ind w:firstLine="720"/>
        <w:jc w:val="both"/>
        <w:rPr>
          <w:rFonts w:eastAsia="Times New Roman"/>
          <w:szCs w:val="24"/>
        </w:rPr>
      </w:pPr>
      <w:r>
        <w:rPr>
          <w:rFonts w:eastAsia="Times New Roman"/>
          <w:szCs w:val="24"/>
        </w:rPr>
        <w:t xml:space="preserve">Εγώ θα μιλήσω αποκλειστικά για την τροπολογία την οποία συνυπογράφω μαζί με άλλους έξι συναδέλφους, που είναι και σε άλλα κόμματα, όχι μόνο στον ΣΥΡΙΖΑ. Είναι ο κ. Σπύρος </w:t>
      </w:r>
      <w:proofErr w:type="spellStart"/>
      <w:r>
        <w:rPr>
          <w:rFonts w:eastAsia="Times New Roman"/>
          <w:szCs w:val="24"/>
        </w:rPr>
        <w:t>Δανέλλης</w:t>
      </w:r>
      <w:proofErr w:type="spellEnd"/>
      <w:r>
        <w:rPr>
          <w:rFonts w:eastAsia="Times New Roman"/>
          <w:szCs w:val="24"/>
        </w:rPr>
        <w:t xml:space="preserve"> από το Ποτάμι και ο κ. Κώστας </w:t>
      </w:r>
      <w:proofErr w:type="spellStart"/>
      <w:r>
        <w:rPr>
          <w:rFonts w:eastAsia="Times New Roman"/>
          <w:szCs w:val="24"/>
        </w:rPr>
        <w:t>Ζουράρις</w:t>
      </w:r>
      <w:proofErr w:type="spellEnd"/>
      <w:r>
        <w:rPr>
          <w:rFonts w:eastAsia="Times New Roman"/>
          <w:szCs w:val="24"/>
        </w:rPr>
        <w:t xml:space="preserve"> από του</w:t>
      </w:r>
      <w:r>
        <w:rPr>
          <w:rFonts w:eastAsia="Times New Roman"/>
          <w:szCs w:val="24"/>
        </w:rPr>
        <w:t xml:space="preserve">ς Ανεξάρτητους Έλληνες που συνυπογράφουν αυτή την τροπολογία, η οποία για μας τους </w:t>
      </w:r>
      <w:proofErr w:type="spellStart"/>
      <w:r>
        <w:rPr>
          <w:rFonts w:eastAsia="Times New Roman"/>
          <w:szCs w:val="24"/>
        </w:rPr>
        <w:t>Κυκλαδίτες</w:t>
      </w:r>
      <w:proofErr w:type="spellEnd"/>
      <w:r>
        <w:rPr>
          <w:rFonts w:eastAsia="Times New Roman"/>
          <w:szCs w:val="24"/>
        </w:rPr>
        <w:t xml:space="preserve"> και για ολόκληρη την Τήνο είναι μια εμβληματική στην κυριολεξία τροπολογία, διότι αποκαθιστά τη νομιμότητα και την παράδοση διακοσίων χρόνων κυριολεκτικά. </w:t>
      </w:r>
    </w:p>
    <w:p w14:paraId="7D38DC7D"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Δεν κα</w:t>
      </w:r>
      <w:r>
        <w:rPr>
          <w:rFonts w:eastAsia="Times New Roman"/>
          <w:szCs w:val="24"/>
        </w:rPr>
        <w:t xml:space="preserve">ταλαβαίνω πραγματικά συναδέλφους, οι οποίοι έχουν ερωτηματικά γύρω από αυτό το ζήτημα. Είναι ένα ζήτημα που ξεκίνησε όταν ψηφίστηκε η αλλαγή του από τη δικτατορία, όπως ανέφερε ο προηγούμενος συνάδελφος, ο Νίκος ο </w:t>
      </w:r>
      <w:proofErr w:type="spellStart"/>
      <w:r>
        <w:rPr>
          <w:rFonts w:eastAsia="Times New Roman"/>
          <w:szCs w:val="24"/>
        </w:rPr>
        <w:t>Μανιός</w:t>
      </w:r>
      <w:proofErr w:type="spellEnd"/>
      <w:r>
        <w:rPr>
          <w:rFonts w:eastAsia="Times New Roman"/>
          <w:szCs w:val="24"/>
        </w:rPr>
        <w:t>,</w:t>
      </w:r>
      <w:r>
        <w:rPr>
          <w:rFonts w:eastAsia="Times New Roman"/>
          <w:szCs w:val="24"/>
        </w:rPr>
        <w:t xml:space="preserve"> το 1969 και κατήργησε αυτό το καθε</w:t>
      </w:r>
      <w:r>
        <w:rPr>
          <w:rFonts w:eastAsia="Times New Roman"/>
          <w:szCs w:val="24"/>
        </w:rPr>
        <w:t>στώς που ξεκίνησε το 1823. Θα αναφέρω συγκεκριμένα και τα βασιλικά διατάγματα της 7</w:t>
      </w:r>
      <w:r>
        <w:rPr>
          <w:rFonts w:eastAsia="Times New Roman"/>
          <w:szCs w:val="24"/>
          <w:vertAlign w:val="superscript"/>
        </w:rPr>
        <w:t>ης</w:t>
      </w:r>
      <w:r>
        <w:rPr>
          <w:rFonts w:eastAsia="Times New Roman"/>
          <w:szCs w:val="24"/>
        </w:rPr>
        <w:t xml:space="preserve"> Απριλίου 1851 και της 19</w:t>
      </w:r>
      <w:r>
        <w:rPr>
          <w:rFonts w:eastAsia="Times New Roman"/>
          <w:szCs w:val="24"/>
          <w:vertAlign w:val="superscript"/>
        </w:rPr>
        <w:t>ης</w:t>
      </w:r>
      <w:r>
        <w:rPr>
          <w:rFonts w:eastAsia="Times New Roman"/>
          <w:szCs w:val="24"/>
        </w:rPr>
        <w:t xml:space="preserve"> Δεκεμβρίου 1887, τα οποία καθόρισαν τους σκοπούς του </w:t>
      </w:r>
      <w:r>
        <w:rPr>
          <w:rFonts w:eastAsia="Times New Roman"/>
          <w:szCs w:val="24"/>
        </w:rPr>
        <w:t>ι</w:t>
      </w:r>
      <w:r>
        <w:rPr>
          <w:rFonts w:eastAsia="Times New Roman"/>
          <w:szCs w:val="24"/>
        </w:rPr>
        <w:t xml:space="preserve">δρύματος αυτού ως </w:t>
      </w:r>
      <w:r>
        <w:rPr>
          <w:rFonts w:eastAsia="Times New Roman"/>
          <w:szCs w:val="24"/>
        </w:rPr>
        <w:t>ν</w:t>
      </w:r>
      <w:r>
        <w:rPr>
          <w:rFonts w:eastAsia="Times New Roman"/>
          <w:szCs w:val="24"/>
        </w:rPr>
        <w:t>ομικ</w:t>
      </w:r>
      <w:r>
        <w:rPr>
          <w:rFonts w:eastAsia="Times New Roman"/>
          <w:szCs w:val="24"/>
        </w:rPr>
        <w:t>ού</w:t>
      </w:r>
      <w:r>
        <w:rPr>
          <w:rFonts w:eastAsia="Times New Roman"/>
          <w:szCs w:val="24"/>
        </w:rPr>
        <w:t xml:space="preserve"> Πρ</w:t>
      </w:r>
      <w:r>
        <w:rPr>
          <w:rFonts w:eastAsia="Times New Roman"/>
          <w:szCs w:val="24"/>
        </w:rPr>
        <w:t>οσώπου</w:t>
      </w:r>
      <w:r>
        <w:rPr>
          <w:rFonts w:eastAsia="Times New Roman"/>
          <w:szCs w:val="24"/>
        </w:rPr>
        <w:t xml:space="preserve"> Δημοσίου Δικαίου. Είναι ένα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w:t>
      </w:r>
      <w:r>
        <w:rPr>
          <w:rFonts w:eastAsia="Times New Roman"/>
          <w:szCs w:val="24"/>
        </w:rPr>
        <w:t xml:space="preserve">καίου, το οποίο, κατά τους δωρητές της έκτασης που χτίστηκε ο Ιερός Ναός της Ευαγγελιστρίας της Τήνου, πέρα από τους σκοπούς της θρησκευτικής λατρείας των </w:t>
      </w:r>
      <w:proofErr w:type="spellStart"/>
      <w:r>
        <w:rPr>
          <w:rFonts w:eastAsia="Times New Roman"/>
          <w:szCs w:val="24"/>
        </w:rPr>
        <w:t>Τηνίων</w:t>
      </w:r>
      <w:proofErr w:type="spellEnd"/>
      <w:r>
        <w:rPr>
          <w:rFonts w:eastAsia="Times New Roman"/>
          <w:szCs w:val="24"/>
        </w:rPr>
        <w:t>, αποσκοπούσε στο να βοηθήσει με κοινωφελή έργα ολόκληρο το νησί, έργα τα οποία έχουν να κάνουν</w:t>
      </w:r>
      <w:r>
        <w:rPr>
          <w:rFonts w:eastAsia="Times New Roman"/>
          <w:szCs w:val="24"/>
        </w:rPr>
        <w:t xml:space="preserve"> με βοήθεια σε φτωχούς, με βοήθεια στα σχολεία, με βοήθεια στο γηροκομείο, με βοήθεια στο λιμάνι κι όπου αλλού χρειάζεται μια οικονομική στήριξη για το καλό της τοπικής κοινωνίας.</w:t>
      </w:r>
    </w:p>
    <w:p w14:paraId="7D38DC7E"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Όλα αυτά τα χρόνια, τα διακόσια χρόνια, με </w:t>
      </w:r>
      <w:proofErr w:type="spellStart"/>
      <w:r>
        <w:rPr>
          <w:rFonts w:eastAsia="Times New Roman"/>
          <w:szCs w:val="24"/>
        </w:rPr>
        <w:t>λαϊκοκληρική</w:t>
      </w:r>
      <w:proofErr w:type="spellEnd"/>
      <w:r>
        <w:rPr>
          <w:rFonts w:eastAsia="Times New Roman"/>
          <w:szCs w:val="24"/>
        </w:rPr>
        <w:t xml:space="preserve"> σύνθεση της διοίκηση</w:t>
      </w:r>
      <w:r>
        <w:rPr>
          <w:rFonts w:eastAsia="Times New Roman"/>
          <w:szCs w:val="24"/>
        </w:rPr>
        <w:t xml:space="preserve">ς κατάφερε πραγματικά να δημιουργήσει αυτό το κοινωφελές έργο, που έφερε πολλά καλά στο νησί της Τήνου ως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ικαίου υπό την εποπτεία του κράτους.</w:t>
      </w:r>
    </w:p>
    <w:p w14:paraId="7D38DC7F"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Ήλθε, λοιπόν, μια νύχτα στην κυριολεξία του Οκτωβρίου του 2014, που ο πρώην Βουλευτής το</w:t>
      </w:r>
      <w:r>
        <w:rPr>
          <w:rFonts w:eastAsia="Times New Roman"/>
          <w:szCs w:val="24"/>
        </w:rPr>
        <w:t xml:space="preserve">υ ΠΑΣΟΚ, ο κ. Παναγιώτης Ρήγας, έφερε την τροπολογία αυτή, με την οποία </w:t>
      </w:r>
      <w:proofErr w:type="spellStart"/>
      <w:r>
        <w:rPr>
          <w:rFonts w:eastAsia="Times New Roman"/>
          <w:szCs w:val="24"/>
        </w:rPr>
        <w:t>επανέφερε</w:t>
      </w:r>
      <w:proofErr w:type="spellEnd"/>
      <w:r>
        <w:rPr>
          <w:rFonts w:eastAsia="Times New Roman"/>
          <w:szCs w:val="24"/>
        </w:rPr>
        <w:t xml:space="preserve"> ουσιαστικά το καθεστώς που είχε επιβάλει η στρατιωτική δικτατορία. Είναι κρίμα το κόμμα της Δημοκρατικής Συμπαράταξης, στο οποίο ανήκει το ΠΑΣΟΚ, να μην έρχεται με τα δύο χέρ</w:t>
      </w:r>
      <w:r>
        <w:rPr>
          <w:rFonts w:eastAsia="Times New Roman"/>
          <w:szCs w:val="24"/>
        </w:rPr>
        <w:t>ια να ψηφίσει υπέρ αυτής της τροπολογίας</w:t>
      </w:r>
      <w:r>
        <w:rPr>
          <w:rFonts w:eastAsia="Times New Roman"/>
          <w:szCs w:val="24"/>
        </w:rPr>
        <w:t>,</w:t>
      </w:r>
      <w:r>
        <w:rPr>
          <w:rFonts w:eastAsia="Times New Roman"/>
          <w:szCs w:val="24"/>
        </w:rPr>
        <w:t xml:space="preserve"> αποκαθιστώντας τη δημοκρατική παράδοση.</w:t>
      </w:r>
    </w:p>
    <w:p w14:paraId="7D38DC80"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Τι έκανε αυτή η τροπολογία; Κατ’ αρχ</w:t>
      </w:r>
      <w:r>
        <w:rPr>
          <w:rFonts w:eastAsia="Times New Roman"/>
          <w:szCs w:val="24"/>
        </w:rPr>
        <w:t>άς</w:t>
      </w:r>
      <w:r>
        <w:rPr>
          <w:rFonts w:eastAsia="Times New Roman"/>
          <w:szCs w:val="24"/>
        </w:rPr>
        <w:t>, κατήργησε την εξαίρεση που είχε στον Καταστατικό Χάρτη της Εκκλησίας της Ελλάδος, τον 590/1977, στο άρθρο 66 παράγραφος 1, το Πανελλήν</w:t>
      </w:r>
      <w:r>
        <w:rPr>
          <w:rFonts w:eastAsia="Times New Roman"/>
          <w:szCs w:val="24"/>
        </w:rPr>
        <w:t xml:space="preserve">ιο Ίδρυμα Ευαγγελιστρίας Τήνου από τα αμιγώς εκκλησιαστικά ιδρύματα. Το εξαίρεσε και το υπήγαγε από την εποπτεία του κράτους αμιγώς στην εποπτεία της Εκκλησίας, ενισχύοντας και τον ρόλο του επιχώριου </w:t>
      </w:r>
      <w:r>
        <w:rPr>
          <w:rFonts w:eastAsia="Times New Roman"/>
          <w:szCs w:val="24"/>
        </w:rPr>
        <w:t>μ</w:t>
      </w:r>
      <w:r>
        <w:rPr>
          <w:rFonts w:eastAsia="Times New Roman"/>
          <w:szCs w:val="24"/>
        </w:rPr>
        <w:t xml:space="preserve">ητροπολίτη -ανεξάρτητα από πρόσωπα, ποιος είναι σήμερα </w:t>
      </w:r>
      <w:r>
        <w:rPr>
          <w:rFonts w:eastAsia="Times New Roman"/>
          <w:szCs w:val="24"/>
        </w:rPr>
        <w:t xml:space="preserve">ή ποιος θα είναι αύριο κ.λπ.- με διπλή ψήφο στη διοίκηση και με τη δυνατότητα απόλυτης προτεραιότητας στην εκλογή του </w:t>
      </w:r>
      <w:r>
        <w:rPr>
          <w:rFonts w:eastAsia="Times New Roman"/>
          <w:szCs w:val="24"/>
        </w:rPr>
        <w:t>α</w:t>
      </w:r>
      <w:r>
        <w:rPr>
          <w:rFonts w:eastAsia="Times New Roman"/>
          <w:szCs w:val="24"/>
        </w:rPr>
        <w:t xml:space="preserve">ντιπροέδρου και του </w:t>
      </w:r>
      <w:r>
        <w:rPr>
          <w:rFonts w:eastAsia="Times New Roman"/>
          <w:szCs w:val="24"/>
        </w:rPr>
        <w:t>γ</w:t>
      </w:r>
      <w:r>
        <w:rPr>
          <w:rFonts w:eastAsia="Times New Roman"/>
          <w:szCs w:val="24"/>
        </w:rPr>
        <w:t xml:space="preserve">ραμματέα της διοίκησης. </w:t>
      </w:r>
    </w:p>
    <w:p w14:paraId="7D38DC81"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Πέραν αυτού, έβαλε τον </w:t>
      </w:r>
      <w:r>
        <w:rPr>
          <w:rFonts w:eastAsia="Times New Roman"/>
          <w:szCs w:val="24"/>
        </w:rPr>
        <w:t>μ</w:t>
      </w:r>
      <w:r>
        <w:rPr>
          <w:rFonts w:eastAsia="Times New Roman"/>
          <w:szCs w:val="24"/>
        </w:rPr>
        <w:t xml:space="preserve">ητροπολίτη να συμμετέχει στην επιλογή του </w:t>
      </w:r>
      <w:r>
        <w:rPr>
          <w:rFonts w:eastAsia="Times New Roman"/>
          <w:szCs w:val="24"/>
        </w:rPr>
        <w:t>δ</w:t>
      </w:r>
      <w:r>
        <w:rPr>
          <w:rFonts w:eastAsia="Times New Roman"/>
          <w:szCs w:val="24"/>
        </w:rPr>
        <w:t>ιευθυντή της Σχολής Μαρμ</w:t>
      </w:r>
      <w:r>
        <w:rPr>
          <w:rFonts w:eastAsia="Times New Roman"/>
          <w:szCs w:val="24"/>
        </w:rPr>
        <w:t>αρογλυπτικής του Πύργου της Τήνου. Πρόκειται για μια ιστορική σχολή</w:t>
      </w:r>
      <w:r>
        <w:rPr>
          <w:rFonts w:eastAsia="Times New Roman"/>
          <w:szCs w:val="24"/>
        </w:rPr>
        <w:t>,</w:t>
      </w:r>
      <w:r>
        <w:rPr>
          <w:rFonts w:eastAsia="Times New Roman"/>
          <w:szCs w:val="24"/>
        </w:rPr>
        <w:t xml:space="preserve"> που βγάζει τους καλύτερους τεχνίτες, οι οποίοι έχουν δουλέψει και δουλεύουν κυρίως στην Ακρόπολη. Ο </w:t>
      </w:r>
      <w:r>
        <w:rPr>
          <w:rFonts w:eastAsia="Times New Roman"/>
          <w:szCs w:val="24"/>
        </w:rPr>
        <w:t>μ</w:t>
      </w:r>
      <w:r>
        <w:rPr>
          <w:rFonts w:eastAsia="Times New Roman"/>
          <w:szCs w:val="24"/>
        </w:rPr>
        <w:t xml:space="preserve">ητροπολίτης, λοιπόν, επιλέγει τον </w:t>
      </w:r>
      <w:r>
        <w:rPr>
          <w:rFonts w:eastAsia="Times New Roman"/>
          <w:szCs w:val="24"/>
        </w:rPr>
        <w:t>δ</w:t>
      </w:r>
      <w:r>
        <w:rPr>
          <w:rFonts w:eastAsia="Times New Roman"/>
          <w:szCs w:val="24"/>
        </w:rPr>
        <w:t xml:space="preserve">ιευθυντή, κάτι το οποίο είναι έξω από την </w:t>
      </w:r>
      <w:r>
        <w:rPr>
          <w:rFonts w:eastAsia="Times New Roman"/>
          <w:szCs w:val="24"/>
        </w:rPr>
        <w:t>εκπαιδευτική διαδικασία.</w:t>
      </w:r>
    </w:p>
    <w:p w14:paraId="7D38DC82"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Η τροπολογία αυτή ψηφίστηκε κυριολεκτικά νύχτα, εν αγνοία του λαού της Τήνου, εν αγνοία του </w:t>
      </w:r>
      <w:r>
        <w:rPr>
          <w:rFonts w:eastAsia="Times New Roman"/>
          <w:szCs w:val="24"/>
        </w:rPr>
        <w:t>δ</w:t>
      </w:r>
      <w:r>
        <w:rPr>
          <w:rFonts w:eastAsia="Times New Roman"/>
          <w:szCs w:val="24"/>
        </w:rPr>
        <w:t xml:space="preserve">ήμου. Και θέλω να σημειώσω ότι ο </w:t>
      </w:r>
      <w:r>
        <w:rPr>
          <w:rFonts w:eastAsia="Times New Roman"/>
          <w:szCs w:val="24"/>
        </w:rPr>
        <w:t>δ</w:t>
      </w:r>
      <w:r>
        <w:rPr>
          <w:rFonts w:eastAsia="Times New Roman"/>
          <w:szCs w:val="24"/>
        </w:rPr>
        <w:t xml:space="preserve">ήμαρχος παρίσταται αυτή τη στιγμή στα θεωρεία και μας παρακολουθεί, καθώς και αντιπροσωπεία από το </w:t>
      </w:r>
      <w:r>
        <w:rPr>
          <w:rFonts w:eastAsia="Times New Roman"/>
          <w:szCs w:val="24"/>
        </w:rPr>
        <w:t>δ</w:t>
      </w:r>
      <w:r>
        <w:rPr>
          <w:rFonts w:eastAsia="Times New Roman"/>
          <w:szCs w:val="24"/>
        </w:rPr>
        <w:t>ημοτ</w:t>
      </w:r>
      <w:r>
        <w:rPr>
          <w:rFonts w:eastAsia="Times New Roman"/>
          <w:szCs w:val="24"/>
        </w:rPr>
        <w:t xml:space="preserve">ικό </w:t>
      </w:r>
      <w:r>
        <w:rPr>
          <w:rFonts w:eastAsia="Times New Roman"/>
          <w:szCs w:val="24"/>
        </w:rPr>
        <w:t>σ</w:t>
      </w:r>
      <w:r>
        <w:rPr>
          <w:rFonts w:eastAsia="Times New Roman"/>
          <w:szCs w:val="24"/>
        </w:rPr>
        <w:t xml:space="preserve">υμβούλιο, που περιμένει αυτή τη μέρα, μετά από τρία χρόνια να υλοποιηθεί αυτό που είχαμε υποσχεθεί –κι εγώ προσωπικά- σε μια συνέλευση χιλίων ανθρώπων, που ξεσηκώθηκαν -μια τοπική λαοθάλασσα της Τήνου- όταν έγινε αυτή η τροπολογία εν αγνοία τους. </w:t>
      </w:r>
    </w:p>
    <w:p w14:paraId="7D38DC83"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Ήμο</w:t>
      </w:r>
      <w:r>
        <w:rPr>
          <w:rFonts w:eastAsia="Times New Roman" w:cs="Times New Roman"/>
          <w:szCs w:val="24"/>
        </w:rPr>
        <w:t>υν ο μόνος Βουλευτής από τον ΣΥΡΙΖΑ τότε, που είχαμε ψηφίσει «ΠΑΡΩΝ»</w:t>
      </w:r>
      <w:r>
        <w:rPr>
          <w:rFonts w:eastAsia="Times New Roman" w:cs="Times New Roman"/>
          <w:szCs w:val="24"/>
        </w:rPr>
        <w:t>,</w:t>
      </w:r>
      <w:r>
        <w:rPr>
          <w:rFonts w:eastAsia="Times New Roman" w:cs="Times New Roman"/>
          <w:szCs w:val="24"/>
        </w:rPr>
        <w:t xml:space="preserve"> γιατί δεν ξέραμε ποιο είναι το νόημα αυτής της τροπολογίας, όταν ειδοποιήθηκα στις </w:t>
      </w:r>
      <w:r>
        <w:rPr>
          <w:rFonts w:eastAsia="Times New Roman" w:cs="Times New Roman"/>
          <w:szCs w:val="24"/>
        </w:rPr>
        <w:t>δώδεκα</w:t>
      </w:r>
      <w:r>
        <w:rPr>
          <w:rFonts w:eastAsia="Times New Roman" w:cs="Times New Roman"/>
          <w:szCs w:val="24"/>
        </w:rPr>
        <w:t xml:space="preserve"> τη νύχτα, χωρίς να είμαι παρών στη συζήτηση του νομοσχεδίου. Υποσχέθηκα, λοιπόν, ότι θα επαναφέρ</w:t>
      </w:r>
      <w:r>
        <w:rPr>
          <w:rFonts w:eastAsia="Times New Roman" w:cs="Times New Roman"/>
          <w:szCs w:val="24"/>
        </w:rPr>
        <w:t xml:space="preserve">ουμε το καθεστώς της παράδοσης και της κανονικότητας της λειτουργίας του </w:t>
      </w:r>
      <w:r>
        <w:rPr>
          <w:rFonts w:eastAsia="Times New Roman" w:cs="Times New Roman"/>
          <w:szCs w:val="24"/>
        </w:rPr>
        <w:t>ι</w:t>
      </w:r>
      <w:r>
        <w:rPr>
          <w:rFonts w:eastAsia="Times New Roman" w:cs="Times New Roman"/>
          <w:szCs w:val="24"/>
        </w:rPr>
        <w:t>δρύματος. Τίποτα περισσότερο και τίποτα λιγότερο.</w:t>
      </w:r>
    </w:p>
    <w:p w14:paraId="7D38DC84"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Η αποκατάσταση αυτής της παράδοσης δεν έχει να κάνει ούτε με εναντίωση στο θρησκευτικό συναίσθημα ούτε με εναντίωση προσωπική στον ε</w:t>
      </w:r>
      <w:r>
        <w:rPr>
          <w:rFonts w:eastAsia="Times New Roman" w:cs="Times New Roman"/>
          <w:szCs w:val="24"/>
        </w:rPr>
        <w:t xml:space="preserve">πιχώριο </w:t>
      </w:r>
      <w:r>
        <w:rPr>
          <w:rFonts w:eastAsia="Times New Roman" w:cs="Times New Roman"/>
          <w:szCs w:val="24"/>
        </w:rPr>
        <w:t>μ</w:t>
      </w:r>
      <w:r>
        <w:rPr>
          <w:rFonts w:eastAsia="Times New Roman" w:cs="Times New Roman"/>
          <w:szCs w:val="24"/>
        </w:rPr>
        <w:t xml:space="preserve">ητροπολίτη. Έχει να κάνει με τη βαθιά πεποίθηση ότι οι παραδόσεις, οι οποίες ίσχυσαν επί διακόσια χρόνια και τις οποίες έχει υιοθετήσει ο λαός της Τήνου, θα συνεχίσουν να κατευθύνουν τις διαδικασίες και τη λειτουργία του </w:t>
      </w:r>
      <w:r>
        <w:rPr>
          <w:rFonts w:eastAsia="Times New Roman" w:cs="Times New Roman"/>
          <w:szCs w:val="24"/>
        </w:rPr>
        <w:t>ι</w:t>
      </w:r>
      <w:r>
        <w:rPr>
          <w:rFonts w:eastAsia="Times New Roman" w:cs="Times New Roman"/>
          <w:szCs w:val="24"/>
        </w:rPr>
        <w:t>δρύματος. Και αυτό περιμέ</w:t>
      </w:r>
      <w:r>
        <w:rPr>
          <w:rFonts w:eastAsia="Times New Roman" w:cs="Times New Roman"/>
          <w:szCs w:val="24"/>
        </w:rPr>
        <w:t xml:space="preserve">νει απόψε όλος ο λαός που μας παρακολουθεί. </w:t>
      </w:r>
    </w:p>
    <w:p w14:paraId="7D38DC85"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Σας διαβεβαιώ ότι έχω λάβει πάρα πολλά μηνύματα αυτή τη στιγμή που μιλάμε από την Τήνο, που περιμένουν, ανεξάρτητα πολιτικής και κομματικής τοποθέτησης, τη θετική ψήφο των κομμάτων για την αποκατάσταση αυτής της</w:t>
      </w:r>
      <w:r>
        <w:rPr>
          <w:rFonts w:eastAsia="Times New Roman" w:cs="Times New Roman"/>
          <w:szCs w:val="24"/>
        </w:rPr>
        <w:t xml:space="preserve"> κανονικότητας. </w:t>
      </w:r>
    </w:p>
    <w:p w14:paraId="7D38DC86"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38DC87"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 xml:space="preserve">Τελειώνω, κύριε Πρόεδρε. </w:t>
      </w:r>
    </w:p>
    <w:p w14:paraId="7D38DC88"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Όποιος νομίζει ότι με την ενδεχόμενη καταψήφιση αυτής της τροπολογίας ή την ουδέτερη στάση θα προσφέρει έργο στη θρησκευτική πίστ</w:t>
      </w:r>
      <w:r>
        <w:rPr>
          <w:rFonts w:eastAsia="Times New Roman" w:cs="Times New Roman"/>
          <w:szCs w:val="24"/>
        </w:rPr>
        <w:t xml:space="preserve">η και στην Ορθόδοξη Εκκλησία, κάνει πολύ μεγάλο λάθος. Θα συνιστούσα μία επίσκεψη εκπροσώπων των κομμάτων στην κοινωνία της Τήνου, για να διαπιστώσουν το βάθος και τα αισθήματα αυτού του κόσμου απέναντι σε αυτή την υπόθεση. </w:t>
      </w:r>
    </w:p>
    <w:p w14:paraId="7D38DC89"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Αισθάνομαι, λοιπόν, μία ηθική ι</w:t>
      </w:r>
      <w:r>
        <w:rPr>
          <w:rFonts w:eastAsia="Times New Roman" w:cs="Times New Roman"/>
          <w:szCs w:val="24"/>
        </w:rPr>
        <w:t>κανοποίηση που μπορώ να κοιτάζω τον λαό της Τήνου στα μάτια μετά από τρία χρόνια και</w:t>
      </w:r>
      <w:r>
        <w:rPr>
          <w:rFonts w:eastAsia="Times New Roman" w:cs="Times New Roman"/>
          <w:szCs w:val="24"/>
        </w:rPr>
        <w:t>,</w:t>
      </w:r>
      <w:r>
        <w:rPr>
          <w:rFonts w:eastAsia="Times New Roman" w:cs="Times New Roman"/>
          <w:szCs w:val="24"/>
        </w:rPr>
        <w:t xml:space="preserve"> ενώ πιστεύαμε ότι θα έχει έρθει αμέσως με την Κυβέρνησή μας από το 2015, αλλά πολλές δυνάμεις, όπως αυτές που σήμερα προσπάθησαν να αποτρέψουν την ψήφιση αυτής της τροπολ</w:t>
      </w:r>
      <w:r>
        <w:rPr>
          <w:rFonts w:eastAsia="Times New Roman" w:cs="Times New Roman"/>
          <w:szCs w:val="24"/>
        </w:rPr>
        <w:t>ογίας, δυστυχώς καθυστέρησαν επί τρία χρόνια την επαναφορά στην κανονικότητα και στην παράδοση του Πανελλήνιου Ιερού Ιδρύματος Ευαγγελιστρίας Τήνου.</w:t>
      </w:r>
    </w:p>
    <w:p w14:paraId="7D38DC8A"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 xml:space="preserve">Ευχαριστώ. </w:t>
      </w:r>
    </w:p>
    <w:p w14:paraId="7D38DC8B" w14:textId="77777777" w:rsidR="0056040B" w:rsidRDefault="008F3B9C">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7D38DC8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w:t>
      </w:r>
      <w:r>
        <w:rPr>
          <w:rFonts w:eastAsia="Times New Roman" w:cs="Times New Roman"/>
          <w:szCs w:val="24"/>
        </w:rPr>
        <w:t xml:space="preserve"> </w:t>
      </w:r>
      <w:proofErr w:type="spellStart"/>
      <w:r>
        <w:rPr>
          <w:rFonts w:eastAsia="Times New Roman" w:cs="Times New Roman"/>
          <w:szCs w:val="24"/>
        </w:rPr>
        <w:t>Συρμαλένιο</w:t>
      </w:r>
      <w:proofErr w:type="spellEnd"/>
      <w:r>
        <w:rPr>
          <w:rFonts w:eastAsia="Times New Roman" w:cs="Times New Roman"/>
          <w:szCs w:val="24"/>
        </w:rPr>
        <w:t xml:space="preserve">. </w:t>
      </w:r>
    </w:p>
    <w:p w14:paraId="7D38DC8D"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Τον λόγο έχει ο κ. Συρίγος, εκ μέρους του ΣΥΡΙΖΑ</w:t>
      </w:r>
      <w:r>
        <w:rPr>
          <w:rFonts w:eastAsia="Times New Roman" w:cs="Times New Roman"/>
          <w:szCs w:val="24"/>
        </w:rPr>
        <w:t>,</w:t>
      </w:r>
      <w:r>
        <w:rPr>
          <w:rFonts w:eastAsia="Times New Roman" w:cs="Times New Roman"/>
          <w:szCs w:val="24"/>
        </w:rPr>
        <w:t xml:space="preserve"> για επτά λεπτά. Ακολουθεί ο κ. Φίλης και η κ</w:t>
      </w:r>
      <w:r>
        <w:rPr>
          <w:rFonts w:eastAsia="Times New Roman" w:cs="Times New Roman"/>
          <w:szCs w:val="24"/>
        </w:rPr>
        <w:t>.</w:t>
      </w:r>
      <w:r>
        <w:rPr>
          <w:rFonts w:eastAsia="Times New Roman" w:cs="Times New Roman"/>
          <w:szCs w:val="24"/>
        </w:rPr>
        <w:t xml:space="preserve"> Αναγνωστοπούλου. </w:t>
      </w:r>
    </w:p>
    <w:p w14:paraId="7D38DC8E" w14:textId="77777777" w:rsidR="0056040B" w:rsidRDefault="008F3B9C">
      <w:pPr>
        <w:spacing w:after="0" w:line="600" w:lineRule="auto"/>
        <w:ind w:firstLine="709"/>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Κύριε Πρόεδρε, κύριε Υπουργέ, κύριοι συνάδελφοι, η παρέμβασή μου θα έχει τρία κεφάλαια. Το πρώτο είναι λίγα λόγια για το νομοσχέδιο, το δεύτερο αφορά την τροπολογία για το Π</w:t>
      </w:r>
      <w:r>
        <w:rPr>
          <w:rFonts w:eastAsia="Times New Roman" w:cs="Times New Roman"/>
          <w:szCs w:val="24"/>
        </w:rPr>
        <w:t>Ι</w:t>
      </w:r>
      <w:r>
        <w:rPr>
          <w:rFonts w:eastAsia="Times New Roman" w:cs="Times New Roman"/>
          <w:szCs w:val="24"/>
        </w:rPr>
        <w:t xml:space="preserve">ΙΕΤ και το τρίτο θα είναι ένα κριτικό σχόλιο, σύντομο, εν γένει περί της ηθικής. </w:t>
      </w:r>
    </w:p>
    <w:p w14:paraId="7D38DC8F"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Επί του σχεδίου νόμου</w:t>
      </w:r>
      <w:r>
        <w:rPr>
          <w:rFonts w:eastAsia="Times New Roman" w:cs="Times New Roman"/>
          <w:szCs w:val="24"/>
        </w:rPr>
        <w:t>. Η</w:t>
      </w:r>
      <w:r>
        <w:rPr>
          <w:rFonts w:eastAsia="Times New Roman" w:cs="Times New Roman"/>
          <w:szCs w:val="24"/>
        </w:rPr>
        <w:t xml:space="preserve"> ίδρυση του </w:t>
      </w:r>
      <w:r>
        <w:rPr>
          <w:rFonts w:eastAsia="Times New Roman" w:cs="Times New Roman"/>
          <w:szCs w:val="24"/>
        </w:rPr>
        <w:t>π</w:t>
      </w:r>
      <w:r>
        <w:rPr>
          <w:rFonts w:eastAsia="Times New Roman" w:cs="Times New Roman"/>
          <w:szCs w:val="24"/>
        </w:rPr>
        <w:t xml:space="preserve">ανεπιστημίου αποτελεί σημαίνον γεγονός, ιδίως όταν λαμβάνονται ως κριτήρια για την καθιέρωσή του επιστημονικά και γνωστικά ζητήματα, όπως εν προκειμένω. </w:t>
      </w:r>
    </w:p>
    <w:p w14:paraId="7D38DC9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Διαφωνίες, βεβαίως, πάντα θα υπάρχουν, ωστόσο είναι θετικό γεγον</w:t>
      </w:r>
      <w:r>
        <w:rPr>
          <w:rFonts w:eastAsia="Times New Roman" w:cs="Times New Roman"/>
          <w:szCs w:val="24"/>
        </w:rPr>
        <w:t>ός η ευρύτερη αποδοχή για την ίδρυσή του. Εξάλλου, αυτά τα δύο γεγονότα και διαπιστώσεις προκύπτουν, το μεν πρώτο από την αιτιολογική έκθεση και το σώμα του σχεδίου νόμου, το δε δεύτερο από τη συζήτηση και τις επί της αρχής τοποθετήσεις των πολιτικών κομμά</w:t>
      </w:r>
      <w:r>
        <w:rPr>
          <w:rFonts w:eastAsia="Times New Roman" w:cs="Times New Roman"/>
          <w:szCs w:val="24"/>
        </w:rPr>
        <w:t>των. Π</w:t>
      </w:r>
      <w:r>
        <w:rPr>
          <w:rFonts w:eastAsia="Times New Roman" w:cs="Times New Roman"/>
          <w:szCs w:val="24"/>
        </w:rPr>
        <w:t>άντα</w:t>
      </w:r>
      <w:r>
        <w:rPr>
          <w:rFonts w:eastAsia="Times New Roman" w:cs="Times New Roman"/>
          <w:szCs w:val="24"/>
        </w:rPr>
        <w:t xml:space="preserve"> ταύτα είναι θετικές εξελίξεις.</w:t>
      </w:r>
    </w:p>
    <w:p w14:paraId="7D38DC9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Ας αποτελέσει, λοιπόν, η υπό συζήτηση ίδρυση θετικό στοιχείο, το οποίο περαιτέρω βελτιούμενο θα αποτελέσει την κρίσιμη αφετηρία προς θεραπεία καθόλου ευχάριστων καταστάσεων του παρελθόντος. </w:t>
      </w:r>
    </w:p>
    <w:p w14:paraId="7D38DC9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w:t>
      </w:r>
      <w:r>
        <w:rPr>
          <w:rFonts w:eastAsia="Times New Roman" w:cs="Times New Roman"/>
          <w:szCs w:val="24"/>
        </w:rPr>
        <w:t xml:space="preserve">τροπολογία, που συζητείται σήμερα και </w:t>
      </w:r>
      <w:proofErr w:type="spellStart"/>
      <w:r>
        <w:rPr>
          <w:rFonts w:eastAsia="Times New Roman" w:cs="Times New Roman"/>
          <w:szCs w:val="24"/>
        </w:rPr>
        <w:t>εγένετο</w:t>
      </w:r>
      <w:proofErr w:type="spellEnd"/>
      <w:r>
        <w:rPr>
          <w:rFonts w:eastAsia="Times New Roman" w:cs="Times New Roman"/>
          <w:szCs w:val="24"/>
        </w:rPr>
        <w:t xml:space="preserve"> δεκτή από τον κύριο Υπουργό, για το Ιερό Ίδρυμα της Ευαγγελιστρίας Τήνου, σκοπό έχει να επαναφέρει το επί σειρά ετών –με μία σύντομη εξαίρεση- ισχύσαν καθεστώς λειτουργίας του, σύμφωνα με τον ν</w:t>
      </w:r>
      <w:r>
        <w:rPr>
          <w:rFonts w:eastAsia="Times New Roman" w:cs="Times New Roman"/>
          <w:szCs w:val="24"/>
        </w:rPr>
        <w:t>.</w:t>
      </w:r>
      <w:r>
        <w:rPr>
          <w:rFonts w:eastAsia="Times New Roman" w:cs="Times New Roman"/>
          <w:szCs w:val="24"/>
        </w:rPr>
        <w:t xml:space="preserve">349/1976 επί </w:t>
      </w:r>
      <w:r>
        <w:rPr>
          <w:rFonts w:eastAsia="Times New Roman" w:cs="Times New Roman"/>
          <w:szCs w:val="24"/>
        </w:rPr>
        <w:t>π</w:t>
      </w:r>
      <w:r>
        <w:rPr>
          <w:rFonts w:eastAsia="Times New Roman" w:cs="Times New Roman"/>
          <w:szCs w:val="24"/>
        </w:rPr>
        <w:t>ρω</w:t>
      </w:r>
      <w:r>
        <w:rPr>
          <w:rFonts w:eastAsia="Times New Roman" w:cs="Times New Roman"/>
          <w:szCs w:val="24"/>
        </w:rPr>
        <w:t xml:space="preserve">θυπουργίας του αειμνήστου Κωνσταντίνου Καραμανλή. </w:t>
      </w:r>
    </w:p>
    <w:p w14:paraId="7D38DC9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Δεν έχει συγκρουσιακό χαρακτήρα. Δεν είναι παρέμβαση. Εξάλλου, συνάδει με την πάνδημη επιθυμία των </w:t>
      </w:r>
      <w:proofErr w:type="spellStart"/>
      <w:r>
        <w:rPr>
          <w:rFonts w:eastAsia="Times New Roman" w:cs="Times New Roman"/>
          <w:szCs w:val="24"/>
        </w:rPr>
        <w:t>Τηνίων</w:t>
      </w:r>
      <w:proofErr w:type="spellEnd"/>
      <w:r>
        <w:rPr>
          <w:rFonts w:eastAsia="Times New Roman" w:cs="Times New Roman"/>
          <w:szCs w:val="24"/>
        </w:rPr>
        <w:t xml:space="preserve">, των οποίων η ησυχία έχει ταραχθεί επί μία τριετία. </w:t>
      </w:r>
    </w:p>
    <w:p w14:paraId="7D38DC9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 συζήτηση παρευρίσκεται, λοιπόν, γι’ αυτό κ</w:t>
      </w:r>
      <w:r>
        <w:rPr>
          <w:rFonts w:eastAsia="Times New Roman" w:cs="Times New Roman"/>
          <w:szCs w:val="24"/>
        </w:rPr>
        <w:t xml:space="preserve">αι την παρακολουθεί με ενδιαφέρον ο Δήμαρχος </w:t>
      </w:r>
      <w:proofErr w:type="spellStart"/>
      <w:r>
        <w:rPr>
          <w:rFonts w:eastAsia="Times New Roman" w:cs="Times New Roman"/>
          <w:szCs w:val="24"/>
        </w:rPr>
        <w:t>Τηνίων</w:t>
      </w:r>
      <w:proofErr w:type="spellEnd"/>
      <w:r>
        <w:rPr>
          <w:rFonts w:eastAsia="Times New Roman" w:cs="Times New Roman"/>
          <w:szCs w:val="24"/>
        </w:rPr>
        <w:t xml:space="preserve"> και εκλεκτός συνάδελφός μου, κ. Ιωάννης </w:t>
      </w:r>
      <w:proofErr w:type="spellStart"/>
      <w:r>
        <w:rPr>
          <w:rFonts w:eastAsia="Times New Roman" w:cs="Times New Roman"/>
          <w:szCs w:val="24"/>
        </w:rPr>
        <w:t>Σιώτος</w:t>
      </w:r>
      <w:proofErr w:type="spellEnd"/>
      <w:r>
        <w:rPr>
          <w:rFonts w:eastAsia="Times New Roman" w:cs="Times New Roman"/>
          <w:szCs w:val="24"/>
        </w:rPr>
        <w:t xml:space="preserve">. Ακόμη, δεν αποτελεί αιχμή, γενική η προσωπική, για κανέναν, </w:t>
      </w:r>
      <w:proofErr w:type="spellStart"/>
      <w:r>
        <w:rPr>
          <w:rFonts w:eastAsia="Times New Roman" w:cs="Times New Roman"/>
          <w:szCs w:val="24"/>
        </w:rPr>
        <w:t>πολλώ</w:t>
      </w:r>
      <w:proofErr w:type="spellEnd"/>
      <w:r>
        <w:rPr>
          <w:rFonts w:eastAsia="Times New Roman" w:cs="Times New Roman"/>
          <w:szCs w:val="24"/>
        </w:rPr>
        <w:t xml:space="preserve"> δε μάλλον για την Εκκλησία της Ελλάδος, την Ιερά Σύνοδο ή τον επιχώριο </w:t>
      </w:r>
      <w:r>
        <w:rPr>
          <w:rFonts w:eastAsia="Times New Roman" w:cs="Times New Roman"/>
          <w:szCs w:val="24"/>
        </w:rPr>
        <w:t>μ</w:t>
      </w:r>
      <w:r>
        <w:rPr>
          <w:rFonts w:eastAsia="Times New Roman" w:cs="Times New Roman"/>
          <w:szCs w:val="24"/>
        </w:rPr>
        <w:t>ητροπολίτη. Απλά ε</w:t>
      </w:r>
      <w:r>
        <w:rPr>
          <w:rFonts w:eastAsia="Times New Roman" w:cs="Times New Roman"/>
          <w:szCs w:val="24"/>
        </w:rPr>
        <w:t xml:space="preserve">παναφέρει και συνεχίζει την παράδοση του </w:t>
      </w:r>
      <w:r>
        <w:rPr>
          <w:rFonts w:eastAsia="Times New Roman" w:cs="Times New Roman"/>
          <w:szCs w:val="24"/>
        </w:rPr>
        <w:t>ι</w:t>
      </w:r>
      <w:r>
        <w:rPr>
          <w:rFonts w:eastAsia="Times New Roman" w:cs="Times New Roman"/>
          <w:szCs w:val="24"/>
        </w:rPr>
        <w:t>δρύματος από τη συστάσε</w:t>
      </w:r>
      <w:r>
        <w:rPr>
          <w:rFonts w:eastAsia="Times New Roman" w:cs="Times New Roman"/>
          <w:szCs w:val="24"/>
        </w:rPr>
        <w:t>ώ</w:t>
      </w:r>
      <w:r>
        <w:rPr>
          <w:rFonts w:eastAsia="Times New Roman" w:cs="Times New Roman"/>
          <w:szCs w:val="24"/>
        </w:rPr>
        <w:t>ς του και κατά τ</w:t>
      </w:r>
      <w:r>
        <w:rPr>
          <w:rFonts w:eastAsia="Times New Roman" w:cs="Times New Roman"/>
          <w:szCs w:val="24"/>
        </w:rPr>
        <w:t>ι</w:t>
      </w:r>
      <w:r>
        <w:rPr>
          <w:rFonts w:eastAsia="Times New Roman" w:cs="Times New Roman"/>
          <w:szCs w:val="24"/>
        </w:rPr>
        <w:t>ς βο</w:t>
      </w:r>
      <w:r>
        <w:rPr>
          <w:rFonts w:eastAsia="Times New Roman" w:cs="Times New Roman"/>
          <w:szCs w:val="24"/>
        </w:rPr>
        <w:t>υλήσει</w:t>
      </w:r>
      <w:r>
        <w:rPr>
          <w:rFonts w:eastAsia="Times New Roman" w:cs="Times New Roman"/>
          <w:szCs w:val="24"/>
        </w:rPr>
        <w:t>ς αυτών που το εγκαθίδρυσαν.</w:t>
      </w:r>
    </w:p>
    <w:p w14:paraId="7D38DC9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νομοθέτης ουδόλως κωλύεται προς τούτο,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κοινωνία και το γεγονός ότι η επί σειρά ετών επιτυχημένη και αδιατάρ</w:t>
      </w:r>
      <w:r>
        <w:rPr>
          <w:rFonts w:eastAsia="Times New Roman" w:cs="Times New Roman"/>
          <w:szCs w:val="24"/>
        </w:rPr>
        <w:t>α</w:t>
      </w:r>
      <w:r>
        <w:rPr>
          <w:rFonts w:eastAsia="Times New Roman" w:cs="Times New Roman"/>
          <w:szCs w:val="24"/>
        </w:rPr>
        <w:t>κ</w:t>
      </w:r>
      <w:r>
        <w:rPr>
          <w:rFonts w:eastAsia="Times New Roman" w:cs="Times New Roman"/>
          <w:szCs w:val="24"/>
        </w:rPr>
        <w:t xml:space="preserve">τη πορεία του, έως της ανεξηγήτου μετατροπής του το 2014, λειτούργησε υπέρ του κοινού συμφέροντος, </w:t>
      </w:r>
      <w:r>
        <w:rPr>
          <w:rFonts w:eastAsia="Times New Roman" w:cs="Times New Roman"/>
          <w:szCs w:val="24"/>
        </w:rPr>
        <w:t>Κ</w:t>
      </w:r>
      <w:r>
        <w:rPr>
          <w:rFonts w:eastAsia="Times New Roman" w:cs="Times New Roman"/>
          <w:szCs w:val="24"/>
        </w:rPr>
        <w:t xml:space="preserve">ράτους και </w:t>
      </w:r>
      <w:r>
        <w:rPr>
          <w:rFonts w:eastAsia="Times New Roman" w:cs="Times New Roman"/>
          <w:szCs w:val="24"/>
        </w:rPr>
        <w:t>Ε</w:t>
      </w:r>
      <w:r>
        <w:rPr>
          <w:rFonts w:eastAsia="Times New Roman" w:cs="Times New Roman"/>
          <w:szCs w:val="24"/>
        </w:rPr>
        <w:t>κκλησίας, δοκιμασθείσα στην πράξη.</w:t>
      </w:r>
    </w:p>
    <w:p w14:paraId="7D38DC9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ψήφιση της τροπολογίας αυτής δεν αποτελεί νίκη ή ήττα για κανέναν, αφού ούτε πόλεμος διεξάγεται ούτε εχθρ</w:t>
      </w:r>
      <w:r>
        <w:rPr>
          <w:rFonts w:eastAsia="Times New Roman" w:cs="Times New Roman"/>
          <w:szCs w:val="24"/>
        </w:rPr>
        <w:t>οί υπάρχουν. Απλά αποκαθίσταται το δοκιμασμένο και επιτυχημένο καθεστώς. Όσο για τα νομικά κείμενα και τις αποφάσεις, παίζει ρόλο το πώς τα διαβάζει και τα ερμηνεύει κανείς, καθώς και τι αντικείμενο αφορούν.</w:t>
      </w:r>
    </w:p>
    <w:p w14:paraId="7D38DC9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Κλείνω την παρέμβασή μου με το μικρό περί ηθικής</w:t>
      </w:r>
      <w:r>
        <w:rPr>
          <w:rFonts w:eastAsia="Times New Roman" w:cs="Times New Roman"/>
          <w:szCs w:val="24"/>
        </w:rPr>
        <w:t xml:space="preserve"> </w:t>
      </w:r>
      <w:proofErr w:type="spellStart"/>
      <w:r>
        <w:rPr>
          <w:rFonts w:eastAsia="Times New Roman" w:cs="Times New Roman"/>
          <w:szCs w:val="24"/>
        </w:rPr>
        <w:t>σχόλιον</w:t>
      </w:r>
      <w:proofErr w:type="spellEnd"/>
      <w:r>
        <w:rPr>
          <w:rFonts w:eastAsia="Times New Roman" w:cs="Times New Roman"/>
          <w:szCs w:val="24"/>
        </w:rPr>
        <w:t xml:space="preserve">. Κύριοι συνάδελφοι, σχολιάζοντας τα περί ηθικής ζητήματα που τίθενται </w:t>
      </w:r>
      <w:proofErr w:type="spellStart"/>
      <w:r>
        <w:rPr>
          <w:rFonts w:eastAsia="Times New Roman" w:cs="Times New Roman"/>
          <w:szCs w:val="24"/>
        </w:rPr>
        <w:t>πολλάκις</w:t>
      </w:r>
      <w:proofErr w:type="spellEnd"/>
      <w:r>
        <w:rPr>
          <w:rFonts w:eastAsia="Times New Roman" w:cs="Times New Roman"/>
          <w:szCs w:val="24"/>
        </w:rPr>
        <w:t xml:space="preserve"> στις πολιτικές συζητήσεις, εκτιμώ ότι </w:t>
      </w:r>
      <w:proofErr w:type="spellStart"/>
      <w:r>
        <w:rPr>
          <w:rFonts w:eastAsia="Times New Roman" w:cs="Times New Roman"/>
          <w:szCs w:val="24"/>
        </w:rPr>
        <w:t>ορθόν</w:t>
      </w:r>
      <w:proofErr w:type="spellEnd"/>
      <w:r>
        <w:rPr>
          <w:rFonts w:eastAsia="Times New Roman" w:cs="Times New Roman"/>
          <w:szCs w:val="24"/>
        </w:rPr>
        <w:t xml:space="preserve"> είναι να </w:t>
      </w:r>
      <w:proofErr w:type="spellStart"/>
      <w:r>
        <w:rPr>
          <w:rFonts w:eastAsia="Times New Roman" w:cs="Times New Roman"/>
          <w:szCs w:val="24"/>
        </w:rPr>
        <w:t>επικαλούμεθα</w:t>
      </w:r>
      <w:proofErr w:type="spellEnd"/>
      <w:r>
        <w:rPr>
          <w:rFonts w:eastAsia="Times New Roman" w:cs="Times New Roman"/>
          <w:szCs w:val="24"/>
        </w:rPr>
        <w:t xml:space="preserve"> στις συζητήσεις την </w:t>
      </w:r>
      <w:proofErr w:type="spellStart"/>
      <w:r>
        <w:rPr>
          <w:rFonts w:eastAsia="Times New Roman" w:cs="Times New Roman"/>
          <w:szCs w:val="24"/>
        </w:rPr>
        <w:t>ηθικήν</w:t>
      </w:r>
      <w:proofErr w:type="spellEnd"/>
      <w:r>
        <w:rPr>
          <w:rFonts w:eastAsia="Times New Roman" w:cs="Times New Roman"/>
          <w:szCs w:val="24"/>
        </w:rPr>
        <w:t xml:space="preserve"> ως </w:t>
      </w:r>
      <w:proofErr w:type="spellStart"/>
      <w:r>
        <w:rPr>
          <w:rFonts w:eastAsia="Times New Roman" w:cs="Times New Roman"/>
          <w:szCs w:val="24"/>
        </w:rPr>
        <w:t>λογικήν</w:t>
      </w:r>
      <w:proofErr w:type="spellEnd"/>
      <w:r>
        <w:rPr>
          <w:rFonts w:eastAsia="Times New Roman" w:cs="Times New Roman"/>
          <w:szCs w:val="24"/>
        </w:rPr>
        <w:t xml:space="preserve"> κατηγορία. Αλλά πρέπει προσεκτικά να </w:t>
      </w:r>
      <w:proofErr w:type="spellStart"/>
      <w:r>
        <w:rPr>
          <w:rFonts w:eastAsia="Times New Roman" w:cs="Times New Roman"/>
          <w:szCs w:val="24"/>
        </w:rPr>
        <w:t>αναφερόμεθα</w:t>
      </w:r>
      <w:proofErr w:type="spellEnd"/>
      <w:r>
        <w:rPr>
          <w:rFonts w:eastAsia="Times New Roman" w:cs="Times New Roman"/>
          <w:szCs w:val="24"/>
        </w:rPr>
        <w:t xml:space="preserve"> εις αυτήν υπό τ</w:t>
      </w:r>
      <w:r>
        <w:rPr>
          <w:rFonts w:eastAsia="Times New Roman" w:cs="Times New Roman"/>
          <w:szCs w:val="24"/>
        </w:rPr>
        <w:t xml:space="preserve">ην τρέχουσα σημασία που της αποδίδουμε. </w:t>
      </w:r>
      <w:proofErr w:type="spellStart"/>
      <w:r>
        <w:rPr>
          <w:rFonts w:eastAsia="Times New Roman" w:cs="Times New Roman"/>
          <w:szCs w:val="24"/>
        </w:rPr>
        <w:t>Αυτοκριτικά</w:t>
      </w:r>
      <w:proofErr w:type="spellEnd"/>
      <w:r>
        <w:rPr>
          <w:rFonts w:eastAsia="Times New Roman" w:cs="Times New Roman"/>
          <w:szCs w:val="24"/>
        </w:rPr>
        <w:t xml:space="preserve"> σκεπτόμενος, είμαι πολύ προσεκτικός σε παρόμοιες αναφορές, όχι γιατί φοβούμαι ή έχω να κρύψω τίποτα, αλλά γιατί ενθυμούμαι τη φράση του Βασίλη </w:t>
      </w:r>
      <w:proofErr w:type="spellStart"/>
      <w:r>
        <w:rPr>
          <w:rFonts w:eastAsia="Times New Roman" w:cs="Times New Roman"/>
          <w:szCs w:val="24"/>
        </w:rPr>
        <w:t>Αυλωνίτη</w:t>
      </w:r>
      <w:proofErr w:type="spellEnd"/>
      <w:r>
        <w:rPr>
          <w:rFonts w:eastAsia="Times New Roman" w:cs="Times New Roman"/>
          <w:szCs w:val="24"/>
        </w:rPr>
        <w:t>, από την παλιά καλή ελληνική ταινία «πνεύμα και ηθικ</w:t>
      </w:r>
      <w:r>
        <w:rPr>
          <w:rFonts w:eastAsia="Times New Roman" w:cs="Times New Roman"/>
          <w:szCs w:val="24"/>
        </w:rPr>
        <w:t>ή</w:t>
      </w:r>
      <w:r>
        <w:rPr>
          <w:rFonts w:eastAsia="Times New Roman" w:cs="Times New Roman"/>
          <w:szCs w:val="24"/>
        </w:rPr>
        <w:t>, πνεύμα και ηθική</w:t>
      </w:r>
      <w:r>
        <w:rPr>
          <w:rFonts w:eastAsia="Times New Roman" w:cs="Times New Roman"/>
          <w:szCs w:val="24"/>
        </w:rPr>
        <w:t>».</w:t>
      </w:r>
    </w:p>
    <w:p w14:paraId="7D38DC9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Τελειώνω εδώ. Αναφέρθηκα </w:t>
      </w:r>
      <w:proofErr w:type="spellStart"/>
      <w:r>
        <w:rPr>
          <w:rFonts w:eastAsia="Times New Roman" w:cs="Times New Roman"/>
          <w:szCs w:val="24"/>
        </w:rPr>
        <w:t>αυτοκριτικά</w:t>
      </w:r>
      <w:proofErr w:type="spellEnd"/>
      <w:r>
        <w:rPr>
          <w:rFonts w:eastAsia="Times New Roman" w:cs="Times New Roman"/>
          <w:szCs w:val="24"/>
        </w:rPr>
        <w:t xml:space="preserve"> σε μένα, όπως </w:t>
      </w:r>
      <w:proofErr w:type="spellStart"/>
      <w:r>
        <w:rPr>
          <w:rFonts w:eastAsia="Times New Roman" w:cs="Times New Roman"/>
          <w:szCs w:val="24"/>
        </w:rPr>
        <w:t>προείπα</w:t>
      </w:r>
      <w:proofErr w:type="spellEnd"/>
      <w:r>
        <w:rPr>
          <w:rFonts w:eastAsia="Times New Roman" w:cs="Times New Roman"/>
          <w:szCs w:val="24"/>
        </w:rPr>
        <w:t>, προκειμένου να μην εκληφθεί ότι</w:t>
      </w:r>
      <w:r>
        <w:rPr>
          <w:rFonts w:eastAsia="Times New Roman" w:cs="Times New Roman"/>
          <w:szCs w:val="24"/>
        </w:rPr>
        <w:t>,</w:t>
      </w:r>
      <w:r>
        <w:rPr>
          <w:rFonts w:eastAsia="Times New Roman" w:cs="Times New Roman"/>
          <w:szCs w:val="24"/>
        </w:rPr>
        <w:t xml:space="preserve"> έστω και υπαινικτικά</w:t>
      </w:r>
      <w:r>
        <w:rPr>
          <w:rFonts w:eastAsia="Times New Roman" w:cs="Times New Roman"/>
          <w:szCs w:val="24"/>
        </w:rPr>
        <w:t>,</w:t>
      </w:r>
      <w:r>
        <w:rPr>
          <w:rFonts w:eastAsia="Times New Roman" w:cs="Times New Roman"/>
          <w:szCs w:val="24"/>
        </w:rPr>
        <w:t xml:space="preserve"> επιχειρώ να θίξω οποιονδήποτε άλλον.</w:t>
      </w:r>
    </w:p>
    <w:p w14:paraId="7D38DC9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7D38DC9A" w14:textId="77777777" w:rsidR="0056040B" w:rsidRDefault="008F3B9C">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C9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w:t>
      </w:r>
      <w:r>
        <w:rPr>
          <w:rFonts w:eastAsia="Times New Roman" w:cs="Times New Roman"/>
          <w:b/>
          <w:szCs w:val="24"/>
        </w:rPr>
        <w:t>ης):</w:t>
      </w:r>
      <w:r>
        <w:rPr>
          <w:rFonts w:eastAsia="Times New Roman" w:cs="Times New Roman"/>
          <w:szCs w:val="24"/>
        </w:rPr>
        <w:t xml:space="preserve"> Ευχαριστούμε τον κ. Συρίγο και για την οικονομία στο</w:t>
      </w:r>
      <w:r>
        <w:rPr>
          <w:rFonts w:eastAsia="Times New Roman" w:cs="Times New Roman"/>
          <w:szCs w:val="24"/>
        </w:rPr>
        <w:t>ν</w:t>
      </w:r>
      <w:r>
        <w:rPr>
          <w:rFonts w:eastAsia="Times New Roman" w:cs="Times New Roman"/>
          <w:szCs w:val="24"/>
        </w:rPr>
        <w:t xml:space="preserve"> χρόνο.</w:t>
      </w:r>
    </w:p>
    <w:p w14:paraId="7D38DC9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Να ενημερώσω τους εισηγητές που θα δευτερολογήσουν, πως θα πάμε από το τέλος στην αρχή, καθώς έχει εκφράσει την επιθυμία να μιλήσει ο κ. </w:t>
      </w:r>
      <w:proofErr w:type="spellStart"/>
      <w:r>
        <w:rPr>
          <w:rFonts w:eastAsia="Times New Roman" w:cs="Times New Roman"/>
          <w:szCs w:val="24"/>
        </w:rPr>
        <w:t>Σκουρολιάκος</w:t>
      </w:r>
      <w:proofErr w:type="spellEnd"/>
      <w:r>
        <w:rPr>
          <w:rFonts w:eastAsia="Times New Roman" w:cs="Times New Roman"/>
          <w:szCs w:val="24"/>
        </w:rPr>
        <w:t xml:space="preserve"> τελευταίος, ακούγοντας όλες τις δευτερολ</w:t>
      </w:r>
      <w:r>
        <w:rPr>
          <w:rFonts w:eastAsia="Times New Roman" w:cs="Times New Roman"/>
          <w:szCs w:val="24"/>
        </w:rPr>
        <w:t>ογίες. Οπότε, μετά την κ</w:t>
      </w:r>
      <w:r>
        <w:rPr>
          <w:rFonts w:eastAsia="Times New Roman" w:cs="Times New Roman"/>
          <w:szCs w:val="24"/>
        </w:rPr>
        <w:t>.</w:t>
      </w:r>
      <w:r>
        <w:rPr>
          <w:rFonts w:eastAsia="Times New Roman" w:cs="Times New Roman"/>
          <w:szCs w:val="24"/>
        </w:rPr>
        <w:t xml:space="preserve"> Αναγνωστοπούλου, τον λόγο θα έχει ο κ. </w:t>
      </w:r>
      <w:proofErr w:type="spellStart"/>
      <w:r>
        <w:rPr>
          <w:rFonts w:eastAsia="Times New Roman" w:cs="Times New Roman"/>
          <w:szCs w:val="24"/>
        </w:rPr>
        <w:t>Μαυρωτάς</w:t>
      </w:r>
      <w:proofErr w:type="spellEnd"/>
      <w:r>
        <w:rPr>
          <w:rFonts w:eastAsia="Times New Roman" w:cs="Times New Roman"/>
          <w:szCs w:val="24"/>
        </w:rPr>
        <w:t xml:space="preserve">, ο κ. Μεγαλομύστακας, ο κ. </w:t>
      </w:r>
      <w:proofErr w:type="spellStart"/>
      <w:r>
        <w:rPr>
          <w:rFonts w:eastAsia="Times New Roman" w:cs="Times New Roman"/>
          <w:szCs w:val="24"/>
        </w:rPr>
        <w:t>Κατσίκης</w:t>
      </w:r>
      <w:proofErr w:type="spellEnd"/>
      <w:r>
        <w:rPr>
          <w:rFonts w:eastAsia="Times New Roman" w:cs="Times New Roman"/>
          <w:szCs w:val="24"/>
        </w:rPr>
        <w:t>,</w:t>
      </w:r>
      <w:r>
        <w:rPr>
          <w:rFonts w:eastAsia="Times New Roman" w:cs="Times New Roman"/>
          <w:szCs w:val="24"/>
        </w:rPr>
        <w:t xml:space="preserve"> για να φθάσουμε στον κ. </w:t>
      </w:r>
      <w:proofErr w:type="spellStart"/>
      <w:r>
        <w:rPr>
          <w:rFonts w:eastAsia="Times New Roman" w:cs="Times New Roman"/>
          <w:szCs w:val="24"/>
        </w:rPr>
        <w:t>Σκουρολιάκο</w:t>
      </w:r>
      <w:proofErr w:type="spellEnd"/>
      <w:r>
        <w:rPr>
          <w:rFonts w:eastAsia="Times New Roman" w:cs="Times New Roman"/>
          <w:szCs w:val="24"/>
        </w:rPr>
        <w:t>. Ο Υπουργός θα μιλήσει τελευταίος.</w:t>
      </w:r>
    </w:p>
    <w:p w14:paraId="7D38DC9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Τον λόγο έχει ο κ. Φίλης.</w:t>
      </w:r>
    </w:p>
    <w:p w14:paraId="7D38DC9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w:t>
      </w:r>
    </w:p>
    <w:p w14:paraId="7D38DC9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συμφωνήσω με τη διατύπωση του κυρίου Υπουργού</w:t>
      </w:r>
      <w:r>
        <w:rPr>
          <w:rFonts w:eastAsia="Times New Roman" w:cs="Times New Roman"/>
          <w:szCs w:val="24"/>
        </w:rPr>
        <w:t>,</w:t>
      </w:r>
      <w:r>
        <w:rPr>
          <w:rFonts w:eastAsia="Times New Roman" w:cs="Times New Roman"/>
          <w:szCs w:val="24"/>
        </w:rPr>
        <w:t xml:space="preserve"> ότι ο νόμος για την ίδρυση του Πανεπιστημίου της Δυτικής Αττικής συνιστά μια εμβληματική πρωτοβουλία της Κυβέρνησης. Γιατί εμβληματική πρωτοβουλία; Διότι μεταβάλλει ριζικά το τοπίο της ανώτατης εκπαίδευσης, δί</w:t>
      </w:r>
      <w:r>
        <w:rPr>
          <w:rFonts w:eastAsia="Times New Roman" w:cs="Times New Roman"/>
          <w:szCs w:val="24"/>
        </w:rPr>
        <w:t xml:space="preserve">νει ουσιαστικό περιεχόμενο στην ένταξη των ΤΕΙ στην ανώτατη εκπαίδευση και αναγνωρίζει μια πραγματικότητα που έχει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διαμορφωθεί. Δεν αποτελεί απλά μια οριζόντια </w:t>
      </w:r>
      <w:proofErr w:type="spellStart"/>
      <w:r>
        <w:rPr>
          <w:rFonts w:eastAsia="Times New Roman" w:cs="Times New Roman"/>
          <w:szCs w:val="24"/>
        </w:rPr>
        <w:t>επανονοματοδοσία</w:t>
      </w:r>
      <w:proofErr w:type="spellEnd"/>
      <w:r>
        <w:rPr>
          <w:rFonts w:eastAsia="Times New Roman" w:cs="Times New Roman"/>
          <w:szCs w:val="24"/>
        </w:rPr>
        <w:t xml:space="preserve"> των ιδρυμάτων, αλλά αποτελεί την κατάληξη μιας </w:t>
      </w:r>
      <w:proofErr w:type="spellStart"/>
      <w:r>
        <w:rPr>
          <w:rFonts w:eastAsia="Times New Roman" w:cs="Times New Roman"/>
          <w:szCs w:val="24"/>
        </w:rPr>
        <w:t>στοχευμένης</w:t>
      </w:r>
      <w:proofErr w:type="spellEnd"/>
      <w:r>
        <w:rPr>
          <w:rFonts w:eastAsia="Times New Roman" w:cs="Times New Roman"/>
          <w:szCs w:val="24"/>
        </w:rPr>
        <w:t xml:space="preserve"> διαδικασίας</w:t>
      </w:r>
      <w:r>
        <w:rPr>
          <w:rFonts w:eastAsia="Times New Roman" w:cs="Times New Roman"/>
          <w:szCs w:val="24"/>
        </w:rPr>
        <w:t xml:space="preserve"> ακαδημαϊκής αναβάθμισης και επαναπροσδιορισμού ειδικοτήτων και γνωστικών περιοχών, όπου αυτό είναι ώριμο, εξασφαλίζοντας τη συναίνεση των εμπλεκόμενων φορέων και των αρμοδίων οργάνων τους.</w:t>
      </w:r>
    </w:p>
    <w:p w14:paraId="7D38DCA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τον παρόντα νόμο, διευρύνεται ο αναπτυξιακός ρόλος του πανεπιστ</w:t>
      </w:r>
      <w:r>
        <w:rPr>
          <w:rFonts w:eastAsia="Times New Roman" w:cs="Times New Roman"/>
          <w:szCs w:val="24"/>
        </w:rPr>
        <w:t>ημίου με το να του ανατίθενται ευρύτερα καθήκοντα σε ό,τι έχει να κάνει με τη διαμόρφωση του ανθρώπινου δυναμικού, σε εθνικό και περιφερειακό επίπεδο. Όμως, προσοχή. Υπάρχει ένας κίνδυνος που πρέπει να αντιμετωπιστεί. Και αυτός είναι η πλήρης και ισοπεδωτι</w:t>
      </w:r>
      <w:r>
        <w:rPr>
          <w:rFonts w:eastAsia="Times New Roman" w:cs="Times New Roman"/>
          <w:szCs w:val="24"/>
        </w:rPr>
        <w:t xml:space="preserve">κή </w:t>
      </w:r>
      <w:proofErr w:type="spellStart"/>
      <w:r>
        <w:rPr>
          <w:rFonts w:eastAsia="Times New Roman" w:cs="Times New Roman"/>
          <w:szCs w:val="24"/>
        </w:rPr>
        <w:t>ομογενοποίηση</w:t>
      </w:r>
      <w:proofErr w:type="spellEnd"/>
      <w:r>
        <w:rPr>
          <w:rFonts w:eastAsia="Times New Roman" w:cs="Times New Roman"/>
          <w:szCs w:val="24"/>
        </w:rPr>
        <w:t xml:space="preserve"> των πανεπιστημιακών ιδρυμάτων</w:t>
      </w:r>
      <w:r>
        <w:rPr>
          <w:rFonts w:eastAsia="Times New Roman" w:cs="Times New Roman"/>
          <w:szCs w:val="24"/>
        </w:rPr>
        <w:t>,</w:t>
      </w:r>
      <w:r>
        <w:rPr>
          <w:rFonts w:eastAsia="Times New Roman" w:cs="Times New Roman"/>
          <w:szCs w:val="24"/>
        </w:rPr>
        <w:t xml:space="preserve"> τόσο σε επίπεδο προγραμμάτων σπουδών όσο και σε επίπεδο εκπαιδευτικών πρακτικών και μεθόδων. Ενιαίος χώρος τον οποίο υπηρετούμε και θέλουμε να δημιουργήσουμε δεν σημαίνει κατάργηση των διαφοροποιήσεων μεταξύ </w:t>
      </w:r>
      <w:r>
        <w:rPr>
          <w:rFonts w:eastAsia="Times New Roman" w:cs="Times New Roman"/>
          <w:szCs w:val="24"/>
        </w:rPr>
        <w:t xml:space="preserve">πανεπιστημίων, ΤΕΙ και ερευνητικών κέντρων. </w:t>
      </w:r>
    </w:p>
    <w:p w14:paraId="7D38DCA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Είναι προφανές ότι η διαφορετικότητα των πανεπιστημιακών ιδρυμάτων πρέπει να αποτυπώνεται στο βασικό ιδρυτικό άρθρο του νόμου που θα τα δημιουργεί. Το Πανεπιστήμιο Δυτικής Αττικής προέρχεται από ιδρύματα με ιδια</w:t>
      </w:r>
      <w:r>
        <w:rPr>
          <w:rFonts w:eastAsia="Times New Roman" w:cs="Times New Roman"/>
          <w:szCs w:val="24"/>
        </w:rPr>
        <w:t>ίτερη έμφαση στην εφαρμογή των επιστημών και των τεχνών και αυτό πρέπει να αποτελεί τη βασική επιδίωξή του.</w:t>
      </w:r>
    </w:p>
    <w:p w14:paraId="7D38DCA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μην αποκοπεί από την ιστορία του και από τις δεκάδες χιλιάδες των αποφοίτων του, οι οποίοι έχουν συμβάλει καθοριστικά σε πολλούς </w:t>
      </w:r>
      <w:r>
        <w:rPr>
          <w:rFonts w:eastAsia="Times New Roman" w:cs="Times New Roman"/>
          <w:szCs w:val="24"/>
        </w:rPr>
        <w:t>κλάδους στην οικονομική και κοινωνική ανάπτυξη και σε πολλές περιπτώσεις παρουσιάζουν προνομιακή απορρόφηση από την αγορά εργασίας.</w:t>
      </w:r>
    </w:p>
    <w:p w14:paraId="7D38DCA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Σε ό,τι αφορά στις εκπαιδευτικές μεθόδους, θα είναι χρήσιμο να δίνεται η δυνατότητα να εφαρμοστούν εναλλακτικές, διαφοροποιη</w:t>
      </w:r>
      <w:r>
        <w:rPr>
          <w:rFonts w:eastAsia="Times New Roman" w:cs="Times New Roman"/>
          <w:szCs w:val="24"/>
        </w:rPr>
        <w:t xml:space="preserve">μένες παιδαγωγικές πρακτικές, που προσιδιάζουν στον σκοπό του συγκεκριμένου πανεπιστημιακού ιδρύματος. Με αυτόν τον τρόπο το πανεπιστήμιο μπορεί να απευθυνθεί σε διαφορετικά κοινά, τα οποία έχουν ειδικά χαρακτηριστικά και ανάγκες, αλλά και να ικανοποιήσει </w:t>
      </w:r>
      <w:r>
        <w:rPr>
          <w:rFonts w:eastAsia="Times New Roman" w:cs="Times New Roman"/>
          <w:szCs w:val="24"/>
        </w:rPr>
        <w:t>τις απαιτήσεις συγκεκριμένων εξειδικεύσεων.</w:t>
      </w:r>
    </w:p>
    <w:p w14:paraId="7D38DCA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Συμβασιούχοι: Τα δύο ΤΕΙ, που λειτουργούσαν με υψηλό επίπεδο, τολμώ να πω, ακαδημαϊκής αλλά και ερευνητικής προσφοράς, στηρίζονταν σε μεγάλο βαθμό, εκτός του τακτικού προσωπικού τους, και στους συμβασιούχους. Οι </w:t>
      </w:r>
      <w:r>
        <w:rPr>
          <w:rFonts w:eastAsia="Times New Roman" w:cs="Times New Roman"/>
          <w:szCs w:val="24"/>
        </w:rPr>
        <w:t xml:space="preserve">εκατοντάδες συμβασιούχοι των δύο ΤΕΙ που συγχωνεύονται αποτελούν ένα </w:t>
      </w:r>
      <w:proofErr w:type="spellStart"/>
      <w:r>
        <w:rPr>
          <w:rFonts w:eastAsia="Times New Roman" w:cs="Times New Roman"/>
          <w:szCs w:val="24"/>
        </w:rPr>
        <w:t>επενδεδυμένο</w:t>
      </w:r>
      <w:proofErr w:type="spellEnd"/>
      <w:r>
        <w:rPr>
          <w:rFonts w:eastAsia="Times New Roman" w:cs="Times New Roman"/>
          <w:szCs w:val="24"/>
        </w:rPr>
        <w:t xml:space="preserve"> εκπαιδευτικό κεφάλαιο, το οποίο πρέπει να αξιοποιηθεί και στη νέα πορεία του Πανεπιστημίου Δυτικής Αττικής. Θα ήταν λάθος αυτό το </w:t>
      </w:r>
      <w:proofErr w:type="spellStart"/>
      <w:r>
        <w:rPr>
          <w:rFonts w:eastAsia="Times New Roman" w:cs="Times New Roman"/>
          <w:szCs w:val="24"/>
        </w:rPr>
        <w:t>επενδεδυμένο</w:t>
      </w:r>
      <w:proofErr w:type="spellEnd"/>
      <w:r>
        <w:rPr>
          <w:rFonts w:eastAsia="Times New Roman" w:cs="Times New Roman"/>
          <w:szCs w:val="24"/>
        </w:rPr>
        <w:t xml:space="preserve"> εκπαιδευτικό κεφάλαιο να μην τε</w:t>
      </w:r>
      <w:r>
        <w:rPr>
          <w:rFonts w:eastAsia="Times New Roman" w:cs="Times New Roman"/>
          <w:szCs w:val="24"/>
        </w:rPr>
        <w:t>θεί εξαρχής στην υπηρεσία του νέου Πανεπιστημίου Δυτικής Αττικής.</w:t>
      </w:r>
    </w:p>
    <w:p w14:paraId="7D38DC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νομοσχέδιο που έχουμε μπροστά μας βλέπουμε ότι είναι δυνατόν στο πλαίσιο ενός πανεπιστημίου να συνυπάρχουν πολλών ταχυτήτων προγράμματα σπουδών. Ήδη εισάγετ</w:t>
      </w:r>
      <w:r>
        <w:rPr>
          <w:rFonts w:eastAsia="Times New Roman" w:cs="Times New Roman"/>
          <w:szCs w:val="24"/>
        </w:rPr>
        <w:t xml:space="preserve">αι το διετές πρόγραμμα. Δεν θέλω να προτρέξω. Χρειάζεται μεγάλη προσοχή, διότι μπορεί να οδηγηθούμε σε μία αλλαγή παραδείγματος σε σχέση με αυτό που γνωρίζουμε ότι συνιστά την τριτοβάθμια εκπαίδευση. </w:t>
      </w:r>
    </w:p>
    <w:p w14:paraId="7D38DCA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Νομίζω ότι σε μια περίοδο που έχουμε ανάγκη για την παρ</w:t>
      </w:r>
      <w:r>
        <w:rPr>
          <w:rFonts w:eastAsia="Times New Roman" w:cs="Times New Roman"/>
          <w:szCs w:val="24"/>
        </w:rPr>
        <w:t xml:space="preserve">αγωγική ανασυγκρότηση να ενισχύσουμε την έρευνα εφαρμογής στη συγκεκριμένη περιφέρεια, στην Ελλάδα της αποβιομηχάνισης, είναι λάθος να μη δώσουμε έμφαση στον εφαρμοσμένο χαρακτήρα των επιστημών. </w:t>
      </w:r>
    </w:p>
    <w:p w14:paraId="7D38DCA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Ταυτοχρόνως, πιστεύω ότι είναι λάθος να μη λάβουμε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το γεγονός ότι ανάμεσα στη βασική έρευνα και την έρευνα εφαρμογής υπάρχει μία διάκριση</w:t>
      </w:r>
      <w:r>
        <w:rPr>
          <w:rFonts w:eastAsia="Times New Roman" w:cs="Times New Roman"/>
          <w:szCs w:val="24"/>
        </w:rPr>
        <w:t>,</w:t>
      </w:r>
      <w:r>
        <w:rPr>
          <w:rFonts w:eastAsia="Times New Roman" w:cs="Times New Roman"/>
          <w:szCs w:val="24"/>
        </w:rPr>
        <w:t xml:space="preserve"> η άρση της οποίας δεν είναι δυνατόν να οδηγήσει μέσα από πολλαπλές ταχύτητες στο πλαίσιο ενός πανεπιστημιακού ιδρύματος σε ένα μοντέλο πανεπιστημίου – ανώνυμ</w:t>
      </w:r>
      <w:r>
        <w:rPr>
          <w:rFonts w:eastAsia="Times New Roman" w:cs="Times New Roman"/>
          <w:szCs w:val="24"/>
        </w:rPr>
        <w:t xml:space="preserve">η εταιρεία. Δεν είναι στην πρόθεση του νομοσχεδίου, αλλά στην πράξη θα φανεί τι θα γίνει και αν ο μακρινός απόηχος της </w:t>
      </w:r>
      <w:proofErr w:type="spellStart"/>
      <w:r>
        <w:rPr>
          <w:rFonts w:eastAsia="Times New Roman" w:cs="Times New Roman"/>
          <w:szCs w:val="24"/>
        </w:rPr>
        <w:t>θατσερικής</w:t>
      </w:r>
      <w:proofErr w:type="spellEnd"/>
      <w:r>
        <w:rPr>
          <w:rFonts w:eastAsia="Times New Roman" w:cs="Times New Roman"/>
          <w:szCs w:val="24"/>
        </w:rPr>
        <w:t xml:space="preserve"> εμπειρίας είναι δυνατόν να ενοφθαλμιστεί και στην ελληνική πραγματικότητα.</w:t>
      </w:r>
    </w:p>
    <w:p w14:paraId="7D38DCA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Εδώ ακριβώς θέλω να πω ότι είναι η παρέμβαση του κ</w:t>
      </w:r>
      <w:r>
        <w:rPr>
          <w:rFonts w:eastAsia="Times New Roman" w:cs="Times New Roman"/>
          <w:szCs w:val="24"/>
        </w:rPr>
        <w:t xml:space="preserve">. Μητσοτάκη. Πράγματι, ο κ. Μητσοτάκης έχει διαφορετική φιλοσοφία. Το είπε και ο κύριος Υπουργός νωρίτερα. Προσέξτε, όμως: Ο διάβολος κρύβεται στις λεπτομέρειες. Θέλει, λοιπόν, μεγάλη προσοχή ώστε η εφαρμογή, η ίδρυση και η υλοποίηση των διατάξεων για ένα </w:t>
      </w:r>
      <w:r>
        <w:rPr>
          <w:rFonts w:eastAsia="Times New Roman" w:cs="Times New Roman"/>
          <w:szCs w:val="24"/>
        </w:rPr>
        <w:t xml:space="preserve">πανεπιστήμιο εφαρμογών, στο οποίο αναφερθήκαμε νωρίτερα, να μην είναι μια διαδικασία που θα ανοίγει ανεξέλεγκτες κατευθύνσεις. </w:t>
      </w:r>
    </w:p>
    <w:p w14:paraId="7D38DCA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7D38DCA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 επιτρέπετε, κύριε Πρόεδρε, θα ήθελα να α</w:t>
      </w:r>
      <w:r>
        <w:rPr>
          <w:rFonts w:eastAsia="Times New Roman" w:cs="Times New Roman"/>
          <w:szCs w:val="24"/>
        </w:rPr>
        <w:t>ναφερθώ σε δύο ζητήματα.</w:t>
      </w:r>
    </w:p>
    <w:p w14:paraId="7D38DCA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πρώτο ζήτημα αφορά τα τετράχρονα παιδιά στα νηπιαγωγεία. Είναι σωστή αυτή η εκπαιδευτική κατεύθυνση, την οποία υιοθετεί και προτείνει το Υπουργείο με το νομοσχέδιο. Για να μπορέσει, όμως, να αποδώσει αυτή η κατεύθυνση</w:t>
      </w:r>
      <w:r>
        <w:rPr>
          <w:rFonts w:eastAsia="Times New Roman" w:cs="Times New Roman"/>
          <w:szCs w:val="24"/>
        </w:rPr>
        <w:t>,</w:t>
      </w:r>
      <w:r>
        <w:rPr>
          <w:rFonts w:eastAsia="Times New Roman" w:cs="Times New Roman"/>
          <w:szCs w:val="24"/>
        </w:rPr>
        <w:t xml:space="preserve"> χρειάζοντ</w:t>
      </w:r>
      <w:r>
        <w:rPr>
          <w:rFonts w:eastAsia="Times New Roman" w:cs="Times New Roman"/>
          <w:szCs w:val="24"/>
        </w:rPr>
        <w:t>αι ορισμένες προϋποθέσεις.</w:t>
      </w:r>
    </w:p>
    <w:p w14:paraId="7D38DCA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Είδα μία τροπολογία που υπάρχει, η οποία δίνει τη δυνατότητα μιας πιο ελαστικής εφαρμογής. Πιστεύω ότι δεν είμαστε έτοιμοι για μία καθολική εφαρμογή αυτής της κατεύθυνσης, να πάνε τα τετράχρονα στα νηπιαγωγεία. Πρέπει να δούμε π</w:t>
      </w:r>
      <w:r>
        <w:rPr>
          <w:rFonts w:eastAsia="Times New Roman" w:cs="Times New Roman"/>
          <w:szCs w:val="24"/>
        </w:rPr>
        <w:t xml:space="preserve">ώς, τι προϋποθέσεις χρειάζονται. Τα νηπιαγωγεία είναι εκείνη η προσχολική βαθμίδα με τη χειρότερη υλικοτεχνική υποδομή. </w:t>
      </w:r>
    </w:p>
    <w:p w14:paraId="7D38DCAD" w14:textId="77777777" w:rsidR="0056040B" w:rsidRDefault="008F3B9C">
      <w:pPr>
        <w:spacing w:after="0" w:line="600" w:lineRule="auto"/>
        <w:ind w:firstLine="709"/>
        <w:jc w:val="both"/>
        <w:rPr>
          <w:rFonts w:eastAsia="Times New Roman" w:cs="Times New Roman"/>
          <w:szCs w:val="24"/>
        </w:rPr>
      </w:pPr>
      <w:r>
        <w:rPr>
          <w:rFonts w:eastAsia="Times New Roman" w:cs="Times New Roman"/>
          <w:szCs w:val="24"/>
        </w:rPr>
        <w:t xml:space="preserve">Ξέρουμε όλοι την κατάσταση των σχολείων. Υπάρχει ανάγκη από προσλήψεις προσωπικού, και νηπιαγωγών αλλά και τραπεζοκόμων. Δεν μπορεί οι </w:t>
      </w:r>
      <w:r>
        <w:rPr>
          <w:rFonts w:eastAsia="Times New Roman" w:cs="Times New Roman"/>
          <w:szCs w:val="24"/>
        </w:rPr>
        <w:t xml:space="preserve">νηπιαγωγοί να έχουν και αυτή την αρμοδιότητα. Συνεπώς πρέπει να δούμε πώς θα επεκταθεί η λειτουργία τους από εννέα μήνες ετησίως σε έντεκα μήνες, όσο λειτουργούν σήμερα οι παιδικοί σταθμοί. Είναι ένα μακροπρόθεσμο </w:t>
      </w:r>
      <w:r>
        <w:rPr>
          <w:rFonts w:eastAsia="Times New Roman" w:cs="Times New Roman"/>
          <w:szCs w:val="24"/>
          <w:lang w:val="en-US"/>
        </w:rPr>
        <w:t>project</w:t>
      </w:r>
      <w:r>
        <w:rPr>
          <w:rFonts w:eastAsia="Times New Roman" w:cs="Times New Roman"/>
          <w:szCs w:val="24"/>
        </w:rPr>
        <w:t>. Δεν είναι κάτι που γίνεται αύριο.</w:t>
      </w:r>
      <w:r>
        <w:rPr>
          <w:rFonts w:eastAsia="Times New Roman" w:cs="Times New Roman"/>
          <w:szCs w:val="24"/>
        </w:rPr>
        <w:t xml:space="preserve"> Πρέπει να ξεκινήσουμε και να έχουμε προγραμματισμό, πώς θα εφαρμοστεί την επόμενη τριετία. Αυτός είναι ένας στόχος.</w:t>
      </w:r>
    </w:p>
    <w:p w14:paraId="7D38DCAE" w14:textId="77777777" w:rsidR="0056040B" w:rsidRDefault="008F3B9C">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38DCA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Ταυτόχρονα, πρέπει να γίνει σαφές στους εργαζόμενους στ</w:t>
      </w:r>
      <w:r>
        <w:rPr>
          <w:rFonts w:eastAsia="Times New Roman" w:cs="Times New Roman"/>
          <w:szCs w:val="24"/>
        </w:rPr>
        <w:t>ους παιδικούς σταθμούς ότι είναι διασφαλισμένη η εργασία τους, όχι γιατί θα είναι υποαπασχολούμενοι, αλλά γιατί υπάρχουν χιλιάδες παιδιά που σήμερα δεν πηγαίνουν σε παιδικούς σταθμούς</w:t>
      </w:r>
      <w:r>
        <w:rPr>
          <w:rFonts w:eastAsia="Times New Roman" w:cs="Times New Roman"/>
          <w:szCs w:val="24"/>
        </w:rPr>
        <w:t>,</w:t>
      </w:r>
      <w:r>
        <w:rPr>
          <w:rFonts w:eastAsia="Times New Roman" w:cs="Times New Roman"/>
          <w:szCs w:val="24"/>
        </w:rPr>
        <w:t xml:space="preserve"> λόγω, για παράδειγμα, των εισοδηματικών κριτηρίων. Αυτά θα αλλάξουν και</w:t>
      </w:r>
      <w:r>
        <w:rPr>
          <w:rFonts w:eastAsia="Times New Roman" w:cs="Times New Roman"/>
          <w:szCs w:val="24"/>
        </w:rPr>
        <w:t xml:space="preserve"> θα πάνε χιλιάδες νέα παιδιά στους παιδικούς σταθμούς.</w:t>
      </w:r>
    </w:p>
    <w:p w14:paraId="7D38DCB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Συνεπώς, χωρίς να δημιουργούνται παρανοήσεις και επιμονή σε ορισμένα ζητήματα, χρειάζεται να προχωρήσουμε από κοινού, βήμα-βήμα προς αυτή την κατεύθυνση. </w:t>
      </w:r>
    </w:p>
    <w:p w14:paraId="7D38DCB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με το θέμα της κατάργ</w:t>
      </w:r>
      <w:r>
        <w:rPr>
          <w:rFonts w:eastAsia="Times New Roman" w:cs="Times New Roman"/>
          <w:szCs w:val="24"/>
        </w:rPr>
        <w:t xml:space="preserve">ησης των πολλών μαθημάτων στην τελική εξέταση του </w:t>
      </w:r>
      <w:r>
        <w:rPr>
          <w:rFonts w:eastAsia="Times New Roman" w:cs="Times New Roman"/>
          <w:szCs w:val="24"/>
        </w:rPr>
        <w:t>λ</w:t>
      </w:r>
      <w:r>
        <w:rPr>
          <w:rFonts w:eastAsia="Times New Roman" w:cs="Times New Roman"/>
          <w:szCs w:val="24"/>
        </w:rPr>
        <w:t xml:space="preserve">υκείου. Είναι μία κατεύθυνση που έχουμε καθιερώσει ήδη από το </w:t>
      </w:r>
      <w:r>
        <w:rPr>
          <w:rFonts w:eastAsia="Times New Roman" w:cs="Times New Roman"/>
          <w:szCs w:val="24"/>
        </w:rPr>
        <w:t>γ</w:t>
      </w:r>
      <w:r>
        <w:rPr>
          <w:rFonts w:eastAsia="Times New Roman" w:cs="Times New Roman"/>
          <w:szCs w:val="24"/>
        </w:rPr>
        <w:t>υμνάσιο. Όταν το εισηγήθηκα, σ’ αυτή εδώ την Αίθουσα, είχα ακούσει δριμεία κριτική</w:t>
      </w:r>
      <w:r>
        <w:rPr>
          <w:rFonts w:eastAsia="Times New Roman" w:cs="Times New Roman"/>
          <w:szCs w:val="24"/>
        </w:rPr>
        <w:t>,</w:t>
      </w:r>
      <w:r>
        <w:rPr>
          <w:rFonts w:eastAsia="Times New Roman" w:cs="Times New Roman"/>
          <w:szCs w:val="24"/>
        </w:rPr>
        <w:t xml:space="preserve"> ότι υποβαθμίζουμε τα μαθήματα, ότι διαλύουμε την εκπαίδευσ</w:t>
      </w:r>
      <w:r>
        <w:rPr>
          <w:rFonts w:eastAsia="Times New Roman" w:cs="Times New Roman"/>
          <w:szCs w:val="24"/>
        </w:rPr>
        <w:t>η κ.λπ.</w:t>
      </w:r>
      <w:r>
        <w:rPr>
          <w:rFonts w:eastAsia="Times New Roman" w:cs="Times New Roman"/>
          <w:szCs w:val="24"/>
        </w:rPr>
        <w:t>.</w:t>
      </w:r>
      <w:r>
        <w:rPr>
          <w:rFonts w:eastAsia="Times New Roman" w:cs="Times New Roman"/>
          <w:szCs w:val="24"/>
        </w:rPr>
        <w:t xml:space="preserve"> </w:t>
      </w:r>
    </w:p>
    <w:p w14:paraId="7D38DCB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Ήμουν σίγουρος ότι η ελληνική οικογένεια, τα παιδιά και οι γονείς, αλλά και οι εκπαιδευτικοί θα αγκαλιάσουν το μέτρο, σύμφωνα με το οποίο το σχολείο δεν είναι ένα εξεταστικό κέντρο, αλλά ένας χώρος δημιουργίας και μάθησης και πως ο έλεγχος για </w:t>
      </w:r>
      <w:r>
        <w:rPr>
          <w:rFonts w:eastAsia="Times New Roman" w:cs="Times New Roman"/>
          <w:szCs w:val="24"/>
        </w:rPr>
        <w:t>τις γνώσεις δεν πρέπει να γίνεται στιγμιαία, μία φορά στο τέλος της εκπαιδευτικής διαδικασίας κάθε χρόνο, αλλά μέσα από διάφορες πολύμορφες διαδικασίες, τεστ και άλλα, κατά τη διάρκεια των μαθημάτων.</w:t>
      </w:r>
    </w:p>
    <w:p w14:paraId="7D38DCB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Πρέπει να σας πω ότι αισθάνομαι πάρα πολύ ικανοποιημένος</w:t>
      </w:r>
      <w:r>
        <w:rPr>
          <w:rFonts w:eastAsia="Times New Roman" w:cs="Times New Roman"/>
          <w:szCs w:val="24"/>
        </w:rPr>
        <w:t xml:space="preserve"> από την αποδοχή από την ελληνική κοινωνία και την εκπαιδευτική κοινότητα του μέτρου της κατάργησης των πολλών μαθημάτων και της εφαρμογής μόνο τεσσάρων μαθημάτων στην τελική εξέταση στο </w:t>
      </w:r>
      <w:r>
        <w:rPr>
          <w:rFonts w:eastAsia="Times New Roman" w:cs="Times New Roman"/>
          <w:szCs w:val="24"/>
        </w:rPr>
        <w:t>γ</w:t>
      </w:r>
      <w:r>
        <w:rPr>
          <w:rFonts w:eastAsia="Times New Roman" w:cs="Times New Roman"/>
          <w:szCs w:val="24"/>
        </w:rPr>
        <w:t xml:space="preserve">υμνάσιο. Πιστεύω ότι και στο </w:t>
      </w:r>
      <w:r>
        <w:rPr>
          <w:rFonts w:eastAsia="Times New Roman" w:cs="Times New Roman"/>
          <w:szCs w:val="24"/>
        </w:rPr>
        <w:t>λ</w:t>
      </w:r>
      <w:r>
        <w:rPr>
          <w:rFonts w:eastAsia="Times New Roman" w:cs="Times New Roman"/>
          <w:szCs w:val="24"/>
        </w:rPr>
        <w:t>ύκειο, με τις ιδιομορφίες που έχει ένα</w:t>
      </w:r>
      <w:r>
        <w:rPr>
          <w:rFonts w:eastAsia="Times New Roman" w:cs="Times New Roman"/>
          <w:szCs w:val="24"/>
        </w:rPr>
        <w:t xml:space="preserve">ντι του </w:t>
      </w:r>
      <w:r>
        <w:rPr>
          <w:rFonts w:eastAsia="Times New Roman" w:cs="Times New Roman"/>
          <w:szCs w:val="24"/>
        </w:rPr>
        <w:t>γ</w:t>
      </w:r>
      <w:r>
        <w:rPr>
          <w:rFonts w:eastAsia="Times New Roman" w:cs="Times New Roman"/>
          <w:szCs w:val="24"/>
        </w:rPr>
        <w:t xml:space="preserve">υμνασίου, αυτό το μέτρο θα αποδώσει και κατά τη γνώμη μου θα είναι και μία εισαγωγή στην αναγκαία αλλαγή του συστήματος εισαγωγής των παιδιών από το </w:t>
      </w:r>
      <w:r>
        <w:rPr>
          <w:rFonts w:eastAsia="Times New Roman" w:cs="Times New Roman"/>
          <w:szCs w:val="24"/>
        </w:rPr>
        <w:t>λ</w:t>
      </w:r>
      <w:r>
        <w:rPr>
          <w:rFonts w:eastAsia="Times New Roman" w:cs="Times New Roman"/>
          <w:szCs w:val="24"/>
        </w:rPr>
        <w:t xml:space="preserve">ύκειο στην τριτοβάθμια εκπαίδευση. </w:t>
      </w:r>
    </w:p>
    <w:p w14:paraId="7D38DCB4" w14:textId="77777777" w:rsidR="0056040B" w:rsidRDefault="008F3B9C">
      <w:pPr>
        <w:spacing w:after="0" w:line="600" w:lineRule="auto"/>
        <w:ind w:firstLine="720"/>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Ολοκληρώστε, κύριε συνάδελφε.</w:t>
      </w:r>
    </w:p>
    <w:p w14:paraId="7D38DCB5" w14:textId="77777777" w:rsidR="0056040B" w:rsidRDefault="008F3B9C">
      <w:pPr>
        <w:spacing w:after="0" w:line="600" w:lineRule="auto"/>
        <w:ind w:firstLine="720"/>
        <w:jc w:val="both"/>
        <w:rPr>
          <w:rFonts w:eastAsia="Times New Roman" w:cs="Times New Roman"/>
          <w:szCs w:val="24"/>
        </w:rPr>
      </w:pPr>
      <w:r>
        <w:rPr>
          <w:rFonts w:eastAsia="Times New Roman"/>
          <w:b/>
          <w:bCs/>
          <w:color w:val="242424"/>
          <w:szCs w:val="24"/>
        </w:rPr>
        <w:t>ΝΙΚΟΛΑΟΣ ΦΙΛΗΣ</w:t>
      </w:r>
      <w:r>
        <w:rPr>
          <w:rFonts w:eastAsia="Times New Roman" w:cs="Times New Roman"/>
          <w:b/>
          <w:szCs w:val="24"/>
        </w:rPr>
        <w:t>:</w:t>
      </w:r>
      <w:r>
        <w:rPr>
          <w:rFonts w:eastAsia="Times New Roman" w:cs="Times New Roman"/>
          <w:szCs w:val="24"/>
        </w:rPr>
        <w:t xml:space="preserve"> Νομίζω –και με αυτό τελειώνω και ευχαριστώ, κύριε Πρόεδρε, για την ανοχή σας- ότι τα ζητήματα της μεγάλης μεταρρύθμισης στον χώρο της δευτεροβάθμιας εκπαίδευσης πρέπει να γίνουν με την αναγκαία διαβούλευση και προσοχή και πρέπει να προχωρή</w:t>
      </w:r>
      <w:r>
        <w:rPr>
          <w:rFonts w:eastAsia="Times New Roman" w:cs="Times New Roman"/>
          <w:szCs w:val="24"/>
        </w:rPr>
        <w:t>σουμε και να μην τα αναβάλουμε.</w:t>
      </w:r>
    </w:p>
    <w:p w14:paraId="7D38DCB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Ευχαριστώ.</w:t>
      </w:r>
    </w:p>
    <w:p w14:paraId="7D38DCB7" w14:textId="77777777" w:rsidR="0056040B" w:rsidRDefault="008F3B9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CB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Φίλη.</w:t>
      </w:r>
    </w:p>
    <w:p w14:paraId="7D38DCB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Τον λόγο για επτά λεπτά έχει η κ. Αναγνωστοπούλου, με την οποία ολοκληρώνεται ο κατάλογος των ομιλητών, για να περάσουμε μετά στις δευτερολογίες. </w:t>
      </w:r>
    </w:p>
    <w:p w14:paraId="7D38DCB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7D38DCB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έχου</w:t>
      </w:r>
      <w:r>
        <w:rPr>
          <w:rFonts w:eastAsia="Times New Roman" w:cs="Times New Roman"/>
          <w:szCs w:val="24"/>
        </w:rPr>
        <w:t xml:space="preserve">με φτάσει στην ψήφιση αυτού του νομοσχεδίου που αφορά κυρίως την ίδρυση του Πανεπιστημίου Δυτικής Αττικής. Ακούστηκαν πολλά και στις </w:t>
      </w:r>
      <w:r>
        <w:rPr>
          <w:rFonts w:eastAsia="Times New Roman" w:cs="Times New Roman"/>
          <w:szCs w:val="24"/>
        </w:rPr>
        <w:t>ε</w:t>
      </w:r>
      <w:r>
        <w:rPr>
          <w:rFonts w:eastAsia="Times New Roman" w:cs="Times New Roman"/>
          <w:szCs w:val="24"/>
        </w:rPr>
        <w:t xml:space="preserve">πιτροπές και στην Ολομέλεια σήμερα για το ότι καταργείται στην ουσία η τεχνολογική εκπαίδευση. Ακούστηκαν απόψεις, κυρίως </w:t>
      </w:r>
      <w:r>
        <w:rPr>
          <w:rFonts w:eastAsia="Times New Roman" w:cs="Times New Roman"/>
          <w:szCs w:val="24"/>
        </w:rPr>
        <w:t>από την Αντιπολίτευση, για ισοπέδωση κ.λπ.</w:t>
      </w:r>
      <w:r>
        <w:rPr>
          <w:rFonts w:eastAsia="Times New Roman" w:cs="Times New Roman"/>
          <w:szCs w:val="24"/>
        </w:rPr>
        <w:t>.</w:t>
      </w:r>
    </w:p>
    <w:p w14:paraId="7D38DCB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ξεκινήσω με ένα πράγμα. Ήταν σωστός ο διαχωρισμός στον νόμο του 2001 ανάμεσα στην έρευνα βάσης, στη βασική έρευνα και στην έρευνα εφαρμογής. Θέλω να ρωτήσω, όμως, τι επένδυσε η ελληνική κοινωνία στην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τ</w:t>
      </w:r>
      <w:r>
        <w:rPr>
          <w:rFonts w:eastAsia="Times New Roman" w:cs="Times New Roman"/>
          <w:szCs w:val="24"/>
        </w:rPr>
        <w:t xml:space="preserve">εχνολογική </w:t>
      </w:r>
      <w:r>
        <w:rPr>
          <w:rFonts w:eastAsia="Times New Roman" w:cs="Times New Roman"/>
          <w:szCs w:val="24"/>
        </w:rPr>
        <w:t>ε</w:t>
      </w:r>
      <w:r>
        <w:rPr>
          <w:rFonts w:eastAsia="Times New Roman" w:cs="Times New Roman"/>
          <w:szCs w:val="24"/>
        </w:rPr>
        <w:t xml:space="preserve">κπαίδευση. Δεν επένδυσε σχεδόν τίποτα. </w:t>
      </w:r>
    </w:p>
    <w:p w14:paraId="7D38DCB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πραγματικότητα που είχε δημιουργηθεί από την άποψη της πολιτείας ήταν ότι η ανώτατη τεχνολογική εκπαίδευση συνδέθηκε με ενίσχυση στις κατά τόπους περιοχές που υπήρχαν διάφορα τμήματα διάσπαρτα,</w:t>
      </w:r>
      <w:r>
        <w:rPr>
          <w:rFonts w:eastAsia="Times New Roman" w:cs="Times New Roman"/>
          <w:szCs w:val="24"/>
        </w:rPr>
        <w:t xml:space="preserve"> περισσότερο με την αποβιομηχάνιση και όχι με τη </w:t>
      </w:r>
      <w:proofErr w:type="spellStart"/>
      <w:r>
        <w:rPr>
          <w:rFonts w:eastAsia="Times New Roman" w:cs="Times New Roman"/>
          <w:szCs w:val="24"/>
        </w:rPr>
        <w:t>βιομηχάνιση</w:t>
      </w:r>
      <w:proofErr w:type="spellEnd"/>
      <w:r>
        <w:rPr>
          <w:rFonts w:eastAsia="Times New Roman" w:cs="Times New Roman"/>
          <w:szCs w:val="24"/>
        </w:rPr>
        <w:t>,</w:t>
      </w:r>
      <w:r>
        <w:rPr>
          <w:rFonts w:eastAsia="Times New Roman" w:cs="Times New Roman"/>
          <w:szCs w:val="24"/>
        </w:rPr>
        <w:t xml:space="preserve"> και από την άλλη μεριά με την ενίσχυση των υπηρεσιών και του καταναλωτισμού. </w:t>
      </w:r>
    </w:p>
    <w:p w14:paraId="7D38DCB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Δεύτερο σημείο: Πώς αναβάθμισε και ενίσχυσε την τεχνολογική εκπαίδευση η πολιτεία μέχρι σήμερα; Με κανέναν τρόπο. Να</w:t>
      </w:r>
      <w:r>
        <w:rPr>
          <w:rFonts w:eastAsia="Times New Roman" w:cs="Times New Roman"/>
          <w:szCs w:val="24"/>
        </w:rPr>
        <w:t xml:space="preserve"> αναφέρω απλώς ότι</w:t>
      </w:r>
      <w:r>
        <w:rPr>
          <w:rFonts w:eastAsia="Times New Roman" w:cs="Times New Roman"/>
          <w:szCs w:val="24"/>
        </w:rPr>
        <w:t>,</w:t>
      </w:r>
      <w:r>
        <w:rPr>
          <w:rFonts w:eastAsia="Times New Roman" w:cs="Times New Roman"/>
          <w:szCs w:val="24"/>
        </w:rPr>
        <w:t xml:space="preserve"> όταν δίνονταν μέλη ΔΕΠ ή ΕΕΠ στα πανεπιστήμια και στα ΤΕΙ, τα ΤΕΙ ήταν πάντα αυτά που είχαν τον λιγότερο κόσμο. Το αντιμετωπίσαμε και εμείς αυτό, όταν δώσαμε μέλη ΔΕΠ και ΕΕΠ, που, για να μη χαλάσουμε τον λόγο των πανεπιστημίων, αφήναμε</w:t>
      </w:r>
      <w:r>
        <w:rPr>
          <w:rFonts w:eastAsia="Times New Roman" w:cs="Times New Roman"/>
          <w:szCs w:val="24"/>
        </w:rPr>
        <w:t xml:space="preserve"> πάντα από κάτω υποβαθμισμένα τα ΤΕΙ.</w:t>
      </w:r>
    </w:p>
    <w:p w14:paraId="7D38DCB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Τρίτο σημείο για την ανώτατη τεχνολογική εκπαίδευση: Να θυμίσω το σχέδιο «Αθηνά» -που ευτυχώς επανέρχεται τώρα με το νομοσχέδιο- και πόσο οριζόντια, απολύτως ανορθολογικά έκλεισαν τμήματα</w:t>
      </w:r>
      <w:r>
        <w:rPr>
          <w:rFonts w:eastAsia="Times New Roman" w:cs="Times New Roman"/>
          <w:szCs w:val="24"/>
        </w:rPr>
        <w:t>,</w:t>
      </w:r>
      <w:r>
        <w:rPr>
          <w:rFonts w:eastAsia="Times New Roman" w:cs="Times New Roman"/>
          <w:szCs w:val="24"/>
        </w:rPr>
        <w:t xml:space="preserve"> χωρίς καμμία μελέτη;</w:t>
      </w:r>
    </w:p>
    <w:p w14:paraId="7D38DCC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Μη μιλάμ</w:t>
      </w:r>
      <w:r>
        <w:rPr>
          <w:rFonts w:eastAsia="Times New Roman" w:cs="Times New Roman"/>
          <w:szCs w:val="24"/>
        </w:rPr>
        <w:t xml:space="preserve">ε, λοιπόν, για ανώτατη τεχνολογική εκπαίδευση σε αυτή τη χώρα, όταν το μόνο που έκαναν τα ίδια τα ΤΕΙ -κάποια ΤΕΙ- και σημαντικά τους τμήματα ήταν ότι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δημιούργησαν κατάσταση ανώτατης εκπαίδευσης, ενώ η πολιτεία τα είχε ως δεύτερης κατηγορίας και αυτό ήταν και μια αντίληψη στον κόσμο.</w:t>
      </w:r>
    </w:p>
    <w:p w14:paraId="7D38DCC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Δυστυχώς ή ευτυχώς, στη χώρα μας ένα ίδρυμα αποκτά το κύρος το οποίο το</w:t>
      </w:r>
      <w:r>
        <w:rPr>
          <w:rFonts w:eastAsia="Times New Roman" w:cs="Times New Roman"/>
          <w:szCs w:val="24"/>
        </w:rPr>
        <w:t>υ</w:t>
      </w:r>
      <w:r>
        <w:rPr>
          <w:rFonts w:eastAsia="Times New Roman" w:cs="Times New Roman"/>
          <w:szCs w:val="24"/>
        </w:rPr>
        <w:t xml:space="preserve"> χρειάζεται για να συνεχίσει, είτε ως Τεχνολογικώ</w:t>
      </w:r>
      <w:r>
        <w:rPr>
          <w:rFonts w:eastAsia="Times New Roman" w:cs="Times New Roman"/>
          <w:szCs w:val="24"/>
        </w:rPr>
        <w:t xml:space="preserve">ν Εφαρμοσμένων Επιστημών είτε ως Δασικής Έρευνας, αν ονομαστεί πανεπιστήμιο. Είναι παράδοση στον τόπο μας αυτή. Δυστυχώς ή ευτυχώς, θα πω εγώ. Να θυμίσω τη </w:t>
      </w:r>
      <w:proofErr w:type="spellStart"/>
      <w:r>
        <w:rPr>
          <w:rFonts w:eastAsia="Times New Roman" w:cs="Times New Roman"/>
          <w:szCs w:val="24"/>
        </w:rPr>
        <w:t>Χαροκόπειο</w:t>
      </w:r>
      <w:proofErr w:type="spellEnd"/>
      <w:r>
        <w:rPr>
          <w:rFonts w:eastAsia="Times New Roman" w:cs="Times New Roman"/>
          <w:szCs w:val="24"/>
        </w:rPr>
        <w:t xml:space="preserve">, να θυμίσω την ΑΣΟΕΕ, να θυμίσω την </w:t>
      </w:r>
      <w:proofErr w:type="spellStart"/>
      <w:r>
        <w:rPr>
          <w:rFonts w:eastAsia="Times New Roman" w:cs="Times New Roman"/>
          <w:szCs w:val="24"/>
        </w:rPr>
        <w:t>Πάντειο</w:t>
      </w:r>
      <w:proofErr w:type="spellEnd"/>
      <w:r>
        <w:rPr>
          <w:rFonts w:eastAsia="Times New Roman" w:cs="Times New Roman"/>
          <w:szCs w:val="24"/>
        </w:rPr>
        <w:t>;</w:t>
      </w:r>
    </w:p>
    <w:p w14:paraId="7D38DCC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Άρα, λοιπόν, ο τίτλος «πανεπιστήμιο», ειδικά</w:t>
      </w:r>
      <w:r>
        <w:rPr>
          <w:rFonts w:eastAsia="Times New Roman" w:cs="Times New Roman"/>
          <w:szCs w:val="24"/>
        </w:rPr>
        <w:t xml:space="preserve"> σε μια υποβαθμισμένη περιοχή της Αττικής, είναι πολύ σημαντικός για την αναβάθμιση των ίδιων των τεχνολογικών σπουδών. Δεν έγινε «στον αέρα». Είχα την ε</w:t>
      </w:r>
      <w:r>
        <w:rPr>
          <w:rFonts w:eastAsia="Times New Roman" w:cs="Times New Roman"/>
          <w:szCs w:val="24"/>
        </w:rPr>
        <w:t>υκαι</w:t>
      </w:r>
      <w:r>
        <w:rPr>
          <w:rFonts w:eastAsia="Times New Roman" w:cs="Times New Roman"/>
          <w:szCs w:val="24"/>
        </w:rPr>
        <w:t xml:space="preserve">ρία και με τον κ. </w:t>
      </w:r>
      <w:proofErr w:type="spellStart"/>
      <w:r>
        <w:rPr>
          <w:rFonts w:eastAsia="Times New Roman" w:cs="Times New Roman"/>
          <w:szCs w:val="24"/>
        </w:rPr>
        <w:t>Μπρατάκο</w:t>
      </w:r>
      <w:proofErr w:type="spellEnd"/>
      <w:r>
        <w:rPr>
          <w:rFonts w:eastAsia="Times New Roman" w:cs="Times New Roman"/>
          <w:szCs w:val="24"/>
        </w:rPr>
        <w:t xml:space="preserve"> του ΤΕΙ Αθήνας και με τον κ. </w:t>
      </w:r>
      <w:proofErr w:type="spellStart"/>
      <w:r>
        <w:rPr>
          <w:rFonts w:eastAsia="Times New Roman" w:cs="Times New Roman"/>
          <w:szCs w:val="24"/>
        </w:rPr>
        <w:t>Βρυζίδη</w:t>
      </w:r>
      <w:proofErr w:type="spellEnd"/>
      <w:r>
        <w:rPr>
          <w:rFonts w:eastAsia="Times New Roman" w:cs="Times New Roman"/>
          <w:szCs w:val="24"/>
        </w:rPr>
        <w:t xml:space="preserve"> του ΤΕΙ Πειραιά να έχουμε συζητήσει</w:t>
      </w:r>
      <w:r>
        <w:rPr>
          <w:rFonts w:eastAsia="Times New Roman" w:cs="Times New Roman"/>
          <w:szCs w:val="24"/>
        </w:rPr>
        <w:t xml:space="preserve"> πολύ το θέμα από το τέλος του 2015. Μετά ανέλαβε ο κ. </w:t>
      </w:r>
      <w:proofErr w:type="spellStart"/>
      <w:r>
        <w:rPr>
          <w:rFonts w:eastAsia="Times New Roman" w:cs="Times New Roman"/>
          <w:szCs w:val="24"/>
        </w:rPr>
        <w:t>Γαβρόγλου</w:t>
      </w:r>
      <w:proofErr w:type="spellEnd"/>
      <w:r>
        <w:rPr>
          <w:rFonts w:eastAsia="Times New Roman" w:cs="Times New Roman"/>
          <w:szCs w:val="24"/>
        </w:rPr>
        <w:t xml:space="preserve"> και συνέχισε τη συζήτηση και για την ακαδημαϊκότητα των </w:t>
      </w:r>
      <w:r>
        <w:rPr>
          <w:rFonts w:eastAsia="Times New Roman" w:cs="Times New Roman"/>
          <w:szCs w:val="24"/>
        </w:rPr>
        <w:t>ι</w:t>
      </w:r>
      <w:r>
        <w:rPr>
          <w:rFonts w:eastAsia="Times New Roman" w:cs="Times New Roman"/>
          <w:szCs w:val="24"/>
        </w:rPr>
        <w:t>δρυμάτων και πώς θα γίνει αυτή η αφομοίωση του ενός από το άλλο. Άρα, λοιπόν, εδώ έχει γίνει αυτό με μελέτη.</w:t>
      </w:r>
    </w:p>
    <w:p w14:paraId="7D38DCC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συμφωνήσω με τον κ. Φί</w:t>
      </w:r>
      <w:r>
        <w:rPr>
          <w:rFonts w:eastAsia="Times New Roman" w:cs="Times New Roman"/>
          <w:szCs w:val="24"/>
        </w:rPr>
        <w:t>λη ότι πρέπει να κατοχυρωθεί ο τεχνολογικός χαρακτήρας, δηλαδή Πανεπιστήμια Εφαρμοσμένων Επιστημών. Είναι πάρα πολύ σημαντικό ειδικά σε μια περιοχή όπως είναι αυτή της Αττικής, αλλά και σε άλλες περιοχές της χώρας.</w:t>
      </w:r>
    </w:p>
    <w:p w14:paraId="7D38DCC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να πω σε αυτό το σημείο ότι ο όρ</w:t>
      </w:r>
      <w:r>
        <w:rPr>
          <w:rFonts w:eastAsia="Times New Roman" w:cs="Times New Roman"/>
          <w:szCs w:val="24"/>
        </w:rPr>
        <w:t xml:space="preserve">ος «Πανεπιστήμιο» που σας είπα τι διαδικασία έχει στη χώρα μας και μάλιστα «Εφαρμοσμένων Επιστημών» σε μια υποβαθμισμένη περιοχή, κάτι που δεν είπε κανένας μας, είναι ότι δεν είναι μόνο συνδεδεμένο με την ανάπτυξη, την παραγωγική ανασυγκρότηση -που είναι, </w:t>
      </w:r>
      <w:r>
        <w:rPr>
          <w:rFonts w:eastAsia="Times New Roman" w:cs="Times New Roman"/>
          <w:szCs w:val="24"/>
        </w:rPr>
        <w:t>βεβαίως, εξαιρετικά κρίσιμο στις εποχές που ζούμε-</w:t>
      </w:r>
      <w:r>
        <w:rPr>
          <w:rFonts w:eastAsia="Times New Roman" w:cs="Times New Roman"/>
          <w:szCs w:val="24"/>
        </w:rPr>
        <w:t>,</w:t>
      </w:r>
      <w:r>
        <w:rPr>
          <w:rFonts w:eastAsia="Times New Roman" w:cs="Times New Roman"/>
          <w:szCs w:val="24"/>
        </w:rPr>
        <w:t xml:space="preserve"> αλλά είναι συνδεδεμένο και με τον πολιτισμό. Ένα πανεπιστήμιο και ο όρος «Πανεπιστήμιο» γίνεται φορέας πολιτισμού και πηγή πολιτισμού σε μια περιοχή. Αυτό ας μην το υποτιμούμε.</w:t>
      </w:r>
    </w:p>
    <w:p w14:paraId="7D38DCC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Υπάρχουν μερικά θέματα, τα </w:t>
      </w:r>
      <w:r>
        <w:rPr>
          <w:rFonts w:eastAsia="Times New Roman" w:cs="Times New Roman"/>
          <w:szCs w:val="24"/>
        </w:rPr>
        <w:t>οποία ανέφερε και ο κ. Φίλης και θα αναφέρω και εγώ μόνο ως τίτλους: Το θέμα των συμβασιούχων, γιατί τα ΤΕΙ, επειδή δεν έπαιρναν κόσμο, μόνιμο προσωπικό, βασίστηκαν στους συμβασιούχους. Δεν είναι, λοιπόν, μια περιθωριακή ομάδα, αλλά πρέπει να δει κανείς τι</w:t>
      </w:r>
      <w:r>
        <w:rPr>
          <w:rFonts w:eastAsia="Times New Roman" w:cs="Times New Roman"/>
          <w:szCs w:val="24"/>
        </w:rPr>
        <w:t xml:space="preserve"> θα γίνουν. Κάλυπταν πάρα πολύ σημαντικό εκπαιδευτικό και ερευνητικό έργο. Επίσης, είναι και το θέμα των πτυχιούχων των δυο αυτών ΤΕΙ, που πρέπει να υπάρξει πρόνοια.</w:t>
      </w:r>
    </w:p>
    <w:p w14:paraId="7D38DCC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Ένα πράγμα, κύριε Υπουργέ, </w:t>
      </w:r>
      <w:r>
        <w:rPr>
          <w:rFonts w:eastAsia="Times New Roman" w:cs="Times New Roman"/>
          <w:szCs w:val="24"/>
        </w:rPr>
        <w:t xml:space="preserve">για </w:t>
      </w:r>
      <w:r>
        <w:rPr>
          <w:rFonts w:eastAsia="Times New Roman" w:cs="Times New Roman"/>
          <w:szCs w:val="24"/>
        </w:rPr>
        <w:t>το οποίο έχω ερωτηματικά και θέλω να δω πώς θα λειτουργήσει</w:t>
      </w:r>
      <w:r>
        <w:rPr>
          <w:rFonts w:eastAsia="Times New Roman" w:cs="Times New Roman"/>
          <w:szCs w:val="24"/>
        </w:rPr>
        <w:t xml:space="preserve"> στην πράξη είναι οι διετείς δομές στα πανεπιστήμια. Είναι σύνθετο το θέμα. Μπορεί να οδηγήσει σε μοντέλα τύπου Αγγλίας, Αυστραλίας, δηλαδή μια ιδιωτικοποίηση εκ των έσω των ανώτατων ιδρυμάτων. Εκεί νομίζω ότι χρειάζεται πάρα πολλή προσοχή και να δούμε πώς</w:t>
      </w:r>
      <w:r>
        <w:rPr>
          <w:rFonts w:eastAsia="Times New Roman" w:cs="Times New Roman"/>
          <w:szCs w:val="24"/>
        </w:rPr>
        <w:t xml:space="preserve"> μπορεί να εγγυηθεί κανείς ότι τα πανεπιστήμια δεν θα λειτουργούν με έναν διπλό ρόλο και δημόσια, αλλά και από την άλλη μεριά νομικά πρόσωπα ιδιωτικού δικαίου.</w:t>
      </w:r>
    </w:p>
    <w:p w14:paraId="7D38DCC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Δεν θέλω να πω, γιατί δεν έχω χρόνο, για τη </w:t>
      </w:r>
      <w:proofErr w:type="spellStart"/>
      <w:r>
        <w:rPr>
          <w:rFonts w:eastAsia="Times New Roman" w:cs="Times New Roman"/>
          <w:szCs w:val="24"/>
        </w:rPr>
        <w:t>δεκατετραετή</w:t>
      </w:r>
      <w:proofErr w:type="spellEnd"/>
      <w:r>
        <w:rPr>
          <w:rFonts w:eastAsia="Times New Roman" w:cs="Times New Roman"/>
          <w:szCs w:val="24"/>
        </w:rPr>
        <w:t xml:space="preserve"> φοίτηση και την προσχολική. Για όλους ε</w:t>
      </w:r>
      <w:r>
        <w:rPr>
          <w:rFonts w:eastAsia="Times New Roman" w:cs="Times New Roman"/>
          <w:szCs w:val="24"/>
        </w:rPr>
        <w:t>σάς που λέτε ότι είστε εκσυγχρονιστές, ευρωπαϊστές και όλα αυτά, θα πω ότι στις περισσότερες χώρες της Ευρώπης αρχίζει το νηπιαγωγείο από τα τρία χρόνια και όχι από τα τέσσερα, όπως στο Βέλγιο να σας πω, για παράδειγμα, επειδή το ξέρω πάρα πολύ καλά.</w:t>
      </w:r>
    </w:p>
    <w:p w14:paraId="7D38DCC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το θέμα δεν είναι αυτό. Συμφωνώ για τις υποδομές και όλα αυτά, αλλά μη λέμε ό,τι θέλουμε. </w:t>
      </w:r>
    </w:p>
    <w:p w14:paraId="7D38DCC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να κλείσω με το μείζον θέμα των επαγγελματικών δικαιωμάτων. Δεν μπορούμε να μιλάμε για εκπαίδευση, ανώτατη εκπαίδευση εφαρμοσμένων επιστημών, παραγωγική αν</w:t>
      </w:r>
      <w:r>
        <w:rPr>
          <w:rFonts w:eastAsia="Times New Roman" w:cs="Times New Roman"/>
          <w:szCs w:val="24"/>
        </w:rPr>
        <w:t xml:space="preserve">ασυγκρότηση και όλα αυτά, εάν δεν λυθεί το θέμα των επαγγελματικών δικαιωμάτων. Ξέρουμε τι έγινε, αλλά πια δεν θα χρησιμοποιούμε ως δικαιολογία το τι έγινε. Ξέρω για τις </w:t>
      </w:r>
      <w:r>
        <w:rPr>
          <w:rFonts w:eastAsia="Times New Roman" w:cs="Times New Roman"/>
          <w:szCs w:val="24"/>
        </w:rPr>
        <w:t>ε</w:t>
      </w:r>
      <w:r>
        <w:rPr>
          <w:rFonts w:eastAsia="Times New Roman" w:cs="Times New Roman"/>
          <w:szCs w:val="24"/>
        </w:rPr>
        <w:t xml:space="preserve">πιτροπές. Και επί της δικής μας υπουργίας είχε συσταθεί </w:t>
      </w:r>
      <w:r>
        <w:rPr>
          <w:rFonts w:eastAsia="Times New Roman" w:cs="Times New Roman"/>
          <w:szCs w:val="24"/>
        </w:rPr>
        <w:t>ε</w:t>
      </w:r>
      <w:r>
        <w:rPr>
          <w:rFonts w:eastAsia="Times New Roman" w:cs="Times New Roman"/>
          <w:szCs w:val="24"/>
        </w:rPr>
        <w:t xml:space="preserve">πιτροπή, η οποία συνεχίζει. </w:t>
      </w:r>
      <w:r>
        <w:rPr>
          <w:rFonts w:eastAsia="Times New Roman" w:cs="Times New Roman"/>
          <w:szCs w:val="24"/>
        </w:rPr>
        <w:t xml:space="preserve">Αυτός ο </w:t>
      </w:r>
      <w:proofErr w:type="spellStart"/>
      <w:r>
        <w:rPr>
          <w:rFonts w:eastAsia="Times New Roman" w:cs="Times New Roman"/>
          <w:szCs w:val="24"/>
        </w:rPr>
        <w:t>συντεχνιασμός</w:t>
      </w:r>
      <w:proofErr w:type="spellEnd"/>
      <w:r>
        <w:rPr>
          <w:rFonts w:eastAsia="Times New Roman" w:cs="Times New Roman"/>
          <w:szCs w:val="24"/>
        </w:rPr>
        <w:t xml:space="preserve"> και ο σκοτωμός ανάμεσα σε διαφορετικούς φορείς πρέπει να τελειώσει και οι άνθρωποι να κατοχυρωθούν. Μάλιστα, δεν είναι μόνο οι μηχανικοί των ΤΕΙ, αλλά είναι και οι γεωτεχνικοί των ΤΕΙ, όπως βέβαια και άλλες ειδικότητες που είναι σημαν</w:t>
      </w:r>
      <w:r>
        <w:rPr>
          <w:rFonts w:eastAsia="Times New Roman" w:cs="Times New Roman"/>
          <w:szCs w:val="24"/>
        </w:rPr>
        <w:t xml:space="preserve">τικές. </w:t>
      </w:r>
    </w:p>
    <w:p w14:paraId="7D38DCC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Όσον αφορά τις μετ</w:t>
      </w:r>
      <w:r>
        <w:rPr>
          <w:rFonts w:eastAsia="Times New Roman" w:cs="Times New Roman"/>
          <w:szCs w:val="24"/>
        </w:rPr>
        <w:t>εγ</w:t>
      </w:r>
      <w:r>
        <w:rPr>
          <w:rFonts w:eastAsia="Times New Roman" w:cs="Times New Roman"/>
          <w:szCs w:val="24"/>
        </w:rPr>
        <w:t xml:space="preserve">γραφές, αυτό το χαιρετίζουμε και μάλιστα πιστεύουμε ότι θα πρέπει αυτές να διευρυνθούν. </w:t>
      </w:r>
    </w:p>
    <w:p w14:paraId="7D38DCC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Ένα τελευταίο σημείο που θα ήθελα να αναφέρω αφορά τη Νομική, στην οποία αναφέρθηκε ο Αρχηγός της Αξιωματικής Αντιπολίτευσης. Λέμε –και υπά</w:t>
      </w:r>
      <w:r>
        <w:rPr>
          <w:rFonts w:eastAsia="Times New Roman" w:cs="Times New Roman"/>
          <w:szCs w:val="24"/>
        </w:rPr>
        <w:t xml:space="preserve">ρχει πίεση- να αναγνωρίζεται το πτυχίο Νομικής Σχολής από τα ιδιωτικά πανεπιστήμια της Κύπρου. Αυτό σημαίνει ότι υπάρχει ζήτηση. </w:t>
      </w:r>
    </w:p>
    <w:p w14:paraId="7D38DCC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Πρέπει να ξεχωρίσουμε ένα πράγμα: Αν έχει ανεργία μία σχολή ή όχι είναι ένα θέμα και ένα άλλο εντελώς διαφορετικό θέμα είναι τ</w:t>
      </w:r>
      <w:r>
        <w:rPr>
          <w:rFonts w:eastAsia="Times New Roman" w:cs="Times New Roman"/>
          <w:szCs w:val="24"/>
        </w:rPr>
        <w:t>ι θέλει να σπουδάσει ο κάθε άνθρωπος. Η πολιτεία δεν μπορεί να τον περιορίζει στο τι θέλει να σπουδάσει. Δεν μπορεί να είμαστε ανοι</w:t>
      </w:r>
      <w:r>
        <w:rPr>
          <w:rFonts w:eastAsia="Times New Roman" w:cs="Times New Roman"/>
          <w:szCs w:val="24"/>
        </w:rPr>
        <w:t>κ</w:t>
      </w:r>
      <w:r>
        <w:rPr>
          <w:rFonts w:eastAsia="Times New Roman" w:cs="Times New Roman"/>
          <w:szCs w:val="24"/>
        </w:rPr>
        <w:t>τοί σε ιδιωτικά πανεπιστήμια και όταν ακούγεται η ίδρυση μιας σχολής να είμαστε αντίθετοι.</w:t>
      </w:r>
    </w:p>
    <w:p w14:paraId="7D38DCC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Εγώ θέλω εδώ να ρωτήσω με ακαδημα</w:t>
      </w:r>
      <w:r>
        <w:rPr>
          <w:rFonts w:eastAsia="Times New Roman" w:cs="Times New Roman"/>
          <w:szCs w:val="24"/>
        </w:rPr>
        <w:t>ϊκά κριτήρια, με κριτήρια βιωσιμότητας ή σχετικά με το αν υπάρχουν υποδομές και όλα αυτά, μήπως δεν ενοχλεί η ίδρυση Νομικής Σχολής, αλλά ενοχλεί η ίδρυση Νομικής Σχολής στην Πάτρα</w:t>
      </w:r>
      <w:r>
        <w:rPr>
          <w:rFonts w:eastAsia="Times New Roman" w:cs="Times New Roman"/>
          <w:szCs w:val="24"/>
        </w:rPr>
        <w:t>;</w:t>
      </w:r>
      <w:r>
        <w:rPr>
          <w:rFonts w:eastAsia="Times New Roman" w:cs="Times New Roman"/>
          <w:szCs w:val="24"/>
        </w:rPr>
        <w:t xml:space="preserve"> Μήπως είναι αυτό το μεγάλο πρόβλημα; Δεν είμαι σίγουρη. Θα μπορούσα να επι</w:t>
      </w:r>
      <w:r>
        <w:rPr>
          <w:rFonts w:eastAsia="Times New Roman" w:cs="Times New Roman"/>
          <w:szCs w:val="24"/>
        </w:rPr>
        <w:t>χειρηματολογήσω.</w:t>
      </w:r>
    </w:p>
    <w:p w14:paraId="7D38DCC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Κύριε Υπουργέ, έχουμε καταθέσει μια τροπολογία για τα ΕΠΙ, που θέτουμε ακαδημαϊκά κριτήρια και ασφαλιστικές δικλίδες στο πώς ιδρύονται τα ΕΠΙ στα πανεπιστήμια, κ.λπ.</w:t>
      </w:r>
      <w:r>
        <w:rPr>
          <w:rFonts w:eastAsia="Times New Roman" w:cs="Times New Roman"/>
          <w:szCs w:val="24"/>
        </w:rPr>
        <w:t>.</w:t>
      </w:r>
    </w:p>
    <w:p w14:paraId="7D38DCC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Τη</w:t>
      </w:r>
      <w:r>
        <w:rPr>
          <w:rFonts w:eastAsia="Times New Roman" w:cs="Times New Roman"/>
          <w:szCs w:val="24"/>
        </w:rPr>
        <w:t>ν κάναμε δεκτή.</w:t>
      </w:r>
    </w:p>
    <w:p w14:paraId="7D38DCD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πολύ. </w:t>
      </w:r>
    </w:p>
    <w:p w14:paraId="7D38DCD1" w14:textId="77777777" w:rsidR="0056040B" w:rsidRDefault="008F3B9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D38DCD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Αναγνωστοπούλου. </w:t>
      </w:r>
    </w:p>
    <w:p w14:paraId="7D38DCD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ο κατάλογος των ομιλητών και θα </w:t>
      </w:r>
      <w:r>
        <w:rPr>
          <w:rFonts w:eastAsia="Times New Roman" w:cs="Times New Roman"/>
          <w:szCs w:val="24"/>
        </w:rPr>
        <w:t>περάσουμε στις δευτερολογίες. Όπως είπα προηγουμένως, προτείνω να συμπτύξουμε τον χρόνο, χωρίς αυτό να είναι δεσμευτικό</w:t>
      </w:r>
      <w:r>
        <w:rPr>
          <w:rFonts w:eastAsia="Times New Roman" w:cs="Times New Roman"/>
          <w:szCs w:val="24"/>
        </w:rPr>
        <w:t>,</w:t>
      </w:r>
      <w:r>
        <w:rPr>
          <w:rFonts w:eastAsia="Times New Roman" w:cs="Times New Roman"/>
          <w:szCs w:val="24"/>
        </w:rPr>
        <w:t xml:space="preserve"> για όλους σας. </w:t>
      </w:r>
    </w:p>
    <w:p w14:paraId="7D38DCD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Θα ξεκινήσουμε, λοιπόν, αντίστροφα με τον κ. </w:t>
      </w:r>
      <w:proofErr w:type="spellStart"/>
      <w:r>
        <w:rPr>
          <w:rFonts w:eastAsia="Times New Roman" w:cs="Times New Roman"/>
          <w:szCs w:val="24"/>
        </w:rPr>
        <w:t>Μαυρωτά</w:t>
      </w:r>
      <w:proofErr w:type="spellEnd"/>
      <w:r>
        <w:rPr>
          <w:rFonts w:eastAsia="Times New Roman" w:cs="Times New Roman"/>
          <w:szCs w:val="24"/>
        </w:rPr>
        <w:t xml:space="preserve"> εκ μέρους του Ποταμιού για πέντε λεπτά. </w:t>
      </w:r>
    </w:p>
    <w:p w14:paraId="7D38DCD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Αν χρειαστείτε παραπάνω χ</w:t>
      </w:r>
      <w:r>
        <w:rPr>
          <w:rFonts w:eastAsia="Times New Roman" w:cs="Times New Roman"/>
          <w:szCs w:val="24"/>
        </w:rPr>
        <w:t xml:space="preserve">ρόνο, κύριε συνάδελφε, μπορείτε να τον έχετε. </w:t>
      </w:r>
    </w:p>
    <w:p w14:paraId="7D38DCD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Λιγότερο χρόνο θα χρειαστώ, κύριε Πρόεδρε. Ευχαριστώ πολύ. </w:t>
      </w:r>
    </w:p>
    <w:p w14:paraId="7D38DCD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μετά τη συζήτηση στην Επιτροπή Μορφωτικών Υποθέσεων και επειδή είχατε δείξει κατανόηση σε αρκετά από τα θέματα που </w:t>
      </w:r>
      <w:r>
        <w:rPr>
          <w:rFonts w:eastAsia="Times New Roman" w:cs="Times New Roman"/>
          <w:szCs w:val="24"/>
        </w:rPr>
        <w:t>είχαν θίξει οι φορείς, αλλά και ορισμένοι από τους Βουλευτές, νομίζαμε ότι θα συμπεριλάβετε κάποιες από αυτές τις παρατηρήσεις,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τη διάρθρωση των σχολών, το πώς η περίφημη Σχολή των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θα μπορούσε να «σπάσει» σε επιμ</w:t>
      </w:r>
      <w:r>
        <w:rPr>
          <w:rFonts w:eastAsia="Times New Roman" w:cs="Times New Roman"/>
          <w:szCs w:val="24"/>
        </w:rPr>
        <w:t xml:space="preserve">έρους τμήματα ή η Σχολή των Γραφικών Τεχνών και Συσκευασίας να μεταφερθεί στη Σχολή Μηχανικών και όχι στη Σχολή Τεχνών που είναι τώρα. </w:t>
      </w:r>
    </w:p>
    <w:p w14:paraId="7D38DCD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δεν είδαμε κάτι τέτοιο. Λάβατε υπ’ </w:t>
      </w:r>
      <w:proofErr w:type="spellStart"/>
      <w:r>
        <w:rPr>
          <w:rFonts w:eastAsia="Times New Roman" w:cs="Times New Roman"/>
          <w:szCs w:val="24"/>
        </w:rPr>
        <w:t>όψιν</w:t>
      </w:r>
      <w:proofErr w:type="spellEnd"/>
      <w:r>
        <w:rPr>
          <w:rFonts w:eastAsia="Times New Roman" w:cs="Times New Roman"/>
          <w:szCs w:val="24"/>
        </w:rPr>
        <w:t xml:space="preserve"> σας μία από τις παρατηρήσεις που κάναμε σχετικά με τους μεταπτυχ</w:t>
      </w:r>
      <w:r>
        <w:rPr>
          <w:rFonts w:eastAsia="Times New Roman" w:cs="Times New Roman"/>
          <w:szCs w:val="24"/>
        </w:rPr>
        <w:t>ιακούς φοιτητές</w:t>
      </w:r>
      <w:r>
        <w:rPr>
          <w:rFonts w:eastAsia="Times New Roman" w:cs="Times New Roman"/>
          <w:szCs w:val="24"/>
        </w:rPr>
        <w:t>,</w:t>
      </w:r>
      <w:r>
        <w:rPr>
          <w:rFonts w:eastAsia="Times New Roman" w:cs="Times New Roman"/>
          <w:szCs w:val="24"/>
        </w:rPr>
        <w:t xml:space="preserve"> ότι και αυτοί δεν είναι παιδιά ενός κατώτερου Θεού και θα πρέπει να παίρνουν και αυτοί πτυχίο πανεπιστημίου –δηλαδή, αυτοί που είναι τώρα- όπως και οι προπτυχιακοί, αλλά για τους απόφοιτους δεν είδαμε να υπάρχει κάποια μέριμνα. </w:t>
      </w:r>
    </w:p>
    <w:p w14:paraId="7D38DC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Επίσης, στ</w:t>
      </w:r>
      <w:r>
        <w:rPr>
          <w:rFonts w:eastAsia="Times New Roman" w:cs="Times New Roman"/>
          <w:szCs w:val="24"/>
        </w:rPr>
        <w:t xml:space="preserve">ο άρθρο 29 για τις συγχωνεύσεις των διαφόρων ειδικοτήτων λάβαμε πολλά μηνύματα σχετικά με ενστάσεις από θεατρολόγους, </w:t>
      </w:r>
      <w:proofErr w:type="spellStart"/>
      <w:r>
        <w:rPr>
          <w:rFonts w:eastAsia="Times New Roman" w:cs="Times New Roman"/>
          <w:szCs w:val="24"/>
        </w:rPr>
        <w:t>ραδιοηλεκτρολόγους</w:t>
      </w:r>
      <w:proofErr w:type="spellEnd"/>
      <w:r>
        <w:rPr>
          <w:rFonts w:eastAsia="Times New Roman" w:cs="Times New Roman"/>
          <w:szCs w:val="24"/>
        </w:rPr>
        <w:t>, περιβαλλοντολόγους, μουσικούς κ.λπ</w:t>
      </w:r>
      <w:r>
        <w:rPr>
          <w:rFonts w:eastAsia="Times New Roman" w:cs="Times New Roman"/>
          <w:szCs w:val="24"/>
        </w:rPr>
        <w:t>.</w:t>
      </w:r>
      <w:r>
        <w:rPr>
          <w:rFonts w:eastAsia="Times New Roman" w:cs="Times New Roman"/>
          <w:szCs w:val="24"/>
        </w:rPr>
        <w:t xml:space="preserve">. Δεν είδαμε να γίνονται κάποιες αλλαγές. </w:t>
      </w:r>
    </w:p>
    <w:p w14:paraId="7D38DCD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την </w:t>
      </w:r>
      <w:r>
        <w:rPr>
          <w:rFonts w:eastAsia="Times New Roman" w:cs="Times New Roman"/>
          <w:szCs w:val="24"/>
        </w:rPr>
        <w:t>«</w:t>
      </w:r>
      <w:proofErr w:type="spellStart"/>
      <w:r>
        <w:rPr>
          <w:rFonts w:eastAsia="Times New Roman" w:cs="Times New Roman"/>
          <w:szCs w:val="24"/>
        </w:rPr>
        <w:t>πολυτροπολογία</w:t>
      </w:r>
      <w:proofErr w:type="spellEnd"/>
      <w:r>
        <w:rPr>
          <w:rFonts w:eastAsia="Times New Roman" w:cs="Times New Roman"/>
          <w:szCs w:val="24"/>
        </w:rPr>
        <w:t>»</w:t>
      </w:r>
      <w:r>
        <w:rPr>
          <w:rFonts w:eastAsia="Times New Roman" w:cs="Times New Roman"/>
          <w:szCs w:val="24"/>
        </w:rPr>
        <w:t xml:space="preserve"> π</w:t>
      </w:r>
      <w:r>
        <w:rPr>
          <w:rFonts w:eastAsia="Times New Roman" w:cs="Times New Roman"/>
          <w:szCs w:val="24"/>
        </w:rPr>
        <w:t>ου καταθέσατε</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σαράντα επτά</w:t>
      </w:r>
      <w:r>
        <w:rPr>
          <w:rFonts w:eastAsia="Times New Roman" w:cs="Times New Roman"/>
          <w:szCs w:val="24"/>
        </w:rPr>
        <w:t xml:space="preserve"> σελίδων, αυτή έχει κάποιες ρυθμίσεις στο άρθρο 3 για το Ανοι</w:t>
      </w:r>
      <w:r>
        <w:rPr>
          <w:rFonts w:eastAsia="Times New Roman" w:cs="Times New Roman"/>
          <w:szCs w:val="24"/>
        </w:rPr>
        <w:t>κ</w:t>
      </w:r>
      <w:r>
        <w:rPr>
          <w:rFonts w:eastAsia="Times New Roman" w:cs="Times New Roman"/>
          <w:szCs w:val="24"/>
        </w:rPr>
        <w:t xml:space="preserve">τό Πανεπιστήμιο, για το ΕΑΠ. Εκεί πέρα ουσιαστικά θα ορίζετε και τους τρεις </w:t>
      </w:r>
      <w:r>
        <w:rPr>
          <w:rFonts w:eastAsia="Times New Roman" w:cs="Times New Roman"/>
          <w:szCs w:val="24"/>
        </w:rPr>
        <w:t>α</w:t>
      </w:r>
      <w:r>
        <w:rPr>
          <w:rFonts w:eastAsia="Times New Roman" w:cs="Times New Roman"/>
          <w:szCs w:val="24"/>
        </w:rPr>
        <w:t xml:space="preserve">ντιπροέδρους, όπως έχετε ορίσει και τον </w:t>
      </w:r>
      <w:r>
        <w:rPr>
          <w:rFonts w:eastAsia="Times New Roman" w:cs="Times New Roman"/>
          <w:szCs w:val="24"/>
        </w:rPr>
        <w:t>π</w:t>
      </w:r>
      <w:r>
        <w:rPr>
          <w:rFonts w:eastAsia="Times New Roman" w:cs="Times New Roman"/>
          <w:szCs w:val="24"/>
        </w:rPr>
        <w:t>ρόεδρο. Δράττομαι της ευκαιρίας να ρωτήσω πώς</w:t>
      </w:r>
      <w:r>
        <w:rPr>
          <w:rFonts w:eastAsia="Times New Roman" w:cs="Times New Roman"/>
          <w:szCs w:val="24"/>
        </w:rPr>
        <w:t xml:space="preserve"> πάει το χρονοδιάγραμμα για το ΕΑΠ, δηλαδή </w:t>
      </w:r>
      <w:r w:rsidRPr="00B107E8">
        <w:rPr>
          <w:rFonts w:eastAsia="Times New Roman" w:cs="Times New Roman"/>
          <w:szCs w:val="24"/>
        </w:rPr>
        <w:t xml:space="preserve">για τις διαδικασίες απόκτησης ουσιαστικά Συγκλήτου. </w:t>
      </w:r>
    </w:p>
    <w:p w14:paraId="7D38DCDB"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μια ερώτηση που είχαμε κάνει τον Ιανουάριο του 2017 είχατε πει ότι περιμένατε το προεδρικό διάταγμα για το οργανόγραμμα. Ένα ερώτημα είναι: Σε ποια φάση της </w:t>
      </w:r>
      <w:r>
        <w:rPr>
          <w:rFonts w:eastAsia="Times New Roman" w:cs="Times New Roman"/>
          <w:szCs w:val="24"/>
        </w:rPr>
        <w:t xml:space="preserve">διαδικασίας βρισκόμαστε; Επίσης, να μας το εξηγήσετε λίγο </w:t>
      </w:r>
      <w:r>
        <w:rPr>
          <w:rFonts w:eastAsia="Times New Roman" w:cs="Times New Roman"/>
          <w:szCs w:val="24"/>
        </w:rPr>
        <w:t xml:space="preserve">το σημείο </w:t>
      </w:r>
      <w:r>
        <w:rPr>
          <w:rFonts w:eastAsia="Times New Roman" w:cs="Times New Roman"/>
          <w:szCs w:val="24"/>
        </w:rPr>
        <w:t>που λέτε για τα έξοδα ότι θα είναι με απόφαση Υπουργού. Μέχρι τώρα, δηλαδή, δεν ήταν με απόφαση Υπουργού τα έξοδα του Προέδρου και των τριών Αντιπροέδρων;</w:t>
      </w:r>
    </w:p>
    <w:p w14:paraId="7D38DCDC" w14:textId="77777777" w:rsidR="0056040B" w:rsidRDefault="008F3B9C">
      <w:pPr>
        <w:tabs>
          <w:tab w:val="left" w:pos="3873"/>
        </w:tabs>
        <w:spacing w:after="0" w:line="600" w:lineRule="auto"/>
        <w:ind w:firstLine="720"/>
        <w:jc w:val="both"/>
        <w:rPr>
          <w:rFonts w:eastAsia="Times New Roman" w:cs="Times New Roman"/>
          <w:bCs/>
          <w:szCs w:val="24"/>
        </w:rPr>
      </w:pPr>
      <w:r>
        <w:rPr>
          <w:rFonts w:eastAsia="Times New Roman" w:cs="Times New Roman"/>
          <w:szCs w:val="24"/>
        </w:rPr>
        <w:t>Τέλος, για να κλείσω στο τρίλεπτο</w:t>
      </w:r>
      <w:r>
        <w:rPr>
          <w:rFonts w:eastAsia="Times New Roman" w:cs="Times New Roman"/>
          <w:szCs w:val="24"/>
        </w:rPr>
        <w:t xml:space="preserve">, η </w:t>
      </w:r>
      <w:r>
        <w:rPr>
          <w:rFonts w:eastAsia="Times New Roman" w:cs="Times New Roman"/>
          <w:bCs/>
          <w:szCs w:val="24"/>
        </w:rPr>
        <w:t xml:space="preserve">τροπολογία, η </w:t>
      </w:r>
      <w:r>
        <w:rPr>
          <w:rFonts w:eastAsia="Times New Roman" w:cs="Times New Roman"/>
          <w:bCs/>
          <w:szCs w:val="24"/>
        </w:rPr>
        <w:t>«</w:t>
      </w:r>
      <w:proofErr w:type="spellStart"/>
      <w:r>
        <w:rPr>
          <w:rFonts w:eastAsia="Times New Roman" w:cs="Times New Roman"/>
          <w:bCs/>
          <w:szCs w:val="24"/>
        </w:rPr>
        <w:t>πολυτροπολογία</w:t>
      </w:r>
      <w:proofErr w:type="spellEnd"/>
      <w:r>
        <w:rPr>
          <w:rFonts w:eastAsia="Times New Roman" w:cs="Times New Roman"/>
          <w:bCs/>
          <w:szCs w:val="24"/>
        </w:rPr>
        <w:t>»</w:t>
      </w:r>
      <w:r>
        <w:rPr>
          <w:rFonts w:eastAsia="Times New Roman" w:cs="Times New Roman"/>
          <w:bCs/>
          <w:szCs w:val="24"/>
        </w:rPr>
        <w:t xml:space="preserve"> θα έλεγα, των </w:t>
      </w:r>
      <w:r>
        <w:rPr>
          <w:rFonts w:eastAsia="Times New Roman" w:cs="Times New Roman"/>
          <w:bCs/>
          <w:szCs w:val="24"/>
        </w:rPr>
        <w:t>σαράντα επτά</w:t>
      </w:r>
      <w:r>
        <w:rPr>
          <w:rFonts w:eastAsia="Times New Roman" w:cs="Times New Roman"/>
          <w:bCs/>
          <w:szCs w:val="24"/>
        </w:rPr>
        <w:t xml:space="preserve"> σελίδων</w:t>
      </w:r>
      <w:r>
        <w:rPr>
          <w:rFonts w:eastAsia="Times New Roman" w:cs="Times New Roman"/>
          <w:bCs/>
          <w:szCs w:val="24"/>
        </w:rPr>
        <w:t xml:space="preserve"> αλλά και ο αριθμός των νομοτεχνικών βελτιώσεων δείχνουν ότι τελικά όντως αυτό είναι ένα νομοσχέδιο το οποίο δεν ήταν αρκετά ώριμο για να έρθει στην Ολομέλεια. Οι νομοτεχνικές βελτιώσεις έχουν αρκετές διορθώσεις, αλλά και </w:t>
      </w:r>
      <w:proofErr w:type="spellStart"/>
      <w:r>
        <w:rPr>
          <w:rFonts w:eastAsia="Times New Roman" w:cs="Times New Roman"/>
          <w:bCs/>
          <w:szCs w:val="24"/>
        </w:rPr>
        <w:t>μικροδιευθετήσεις</w:t>
      </w:r>
      <w:proofErr w:type="spellEnd"/>
      <w:r>
        <w:rPr>
          <w:rFonts w:eastAsia="Times New Roman" w:cs="Times New Roman"/>
          <w:bCs/>
          <w:szCs w:val="24"/>
        </w:rPr>
        <w:t>, θα έλεγα, της τ</w:t>
      </w:r>
      <w:r>
        <w:rPr>
          <w:rFonts w:eastAsia="Times New Roman" w:cs="Times New Roman"/>
          <w:bCs/>
          <w:szCs w:val="24"/>
        </w:rPr>
        <w:t>ελευταίας στιγμής.</w:t>
      </w:r>
    </w:p>
    <w:p w14:paraId="7D38DCDD"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bCs/>
          <w:szCs w:val="24"/>
        </w:rPr>
        <w:t xml:space="preserve">Να κλείσω με το εξής: Στις νομοτεχνικές βελτιώσεις φέρνετε και κάποιες αλλαγές στο άρθρο </w:t>
      </w:r>
      <w:r>
        <w:rPr>
          <w:rFonts w:eastAsia="Times New Roman" w:cs="Times New Roman"/>
          <w:szCs w:val="24"/>
        </w:rPr>
        <w:t>17 που αφορά τις μετεγγραφές, ενώ είπαμε ότι το θέμα των μετεγγραφών θα είναι ένα αντικείμενο διαλόγου τις επόμενες δεκαπέντε ημέρες. Δεν θα ήταν πι</w:t>
      </w:r>
      <w:r>
        <w:rPr>
          <w:rFonts w:eastAsia="Times New Roman" w:cs="Times New Roman"/>
          <w:szCs w:val="24"/>
        </w:rPr>
        <w:t>ο φρόνιμο ή θα έδειχνε ότι μας υπολογίζετε περισσότερο αν δεν φέρνατε και νομοτεχνική βελτίωση για το άρθρο 17, αλλά περιμένατε να δείτε και τα πορίσματα που θα βγουν από τις προτάσεις των κομμάτων που εσείς έχετε ζητήσει εντός δεκαπέντε ημερών, για να συζ</w:t>
      </w:r>
      <w:r>
        <w:rPr>
          <w:rFonts w:eastAsia="Times New Roman" w:cs="Times New Roman"/>
          <w:szCs w:val="24"/>
        </w:rPr>
        <w:t>ητήσουμε το πολύ μεγάλο και κρίσιμο κοινωνικά θέμα των μετεγγραφών; Αυτά από εμένα.</w:t>
      </w:r>
    </w:p>
    <w:p w14:paraId="7D38DCDE" w14:textId="77777777" w:rsidR="0056040B" w:rsidRDefault="008F3B9C">
      <w:pPr>
        <w:tabs>
          <w:tab w:val="left" w:pos="3873"/>
        </w:tabs>
        <w:spacing w:after="0" w:line="600" w:lineRule="auto"/>
        <w:ind w:firstLine="720"/>
        <w:jc w:val="both"/>
        <w:rPr>
          <w:rFonts w:eastAsia="Times New Roman"/>
          <w:szCs w:val="24"/>
        </w:rPr>
      </w:pPr>
      <w:r>
        <w:rPr>
          <w:rFonts w:eastAsia="Times New Roman"/>
          <w:szCs w:val="24"/>
        </w:rPr>
        <w:t>Ευχαριστώ πολύ, κύριε Πρόεδρε.</w:t>
      </w:r>
    </w:p>
    <w:p w14:paraId="7D38DCDF" w14:textId="77777777" w:rsidR="0056040B" w:rsidRDefault="008F3B9C">
      <w:pPr>
        <w:tabs>
          <w:tab w:val="left" w:pos="3873"/>
        </w:tabs>
        <w:spacing w:after="0"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Μαυρωτά</w:t>
      </w:r>
      <w:proofErr w:type="spellEnd"/>
      <w:r>
        <w:rPr>
          <w:rFonts w:eastAsia="Times New Roman"/>
          <w:szCs w:val="24"/>
        </w:rPr>
        <w:t>. Ήσασταν συνεπέστατος.</w:t>
      </w:r>
    </w:p>
    <w:p w14:paraId="7D38DCE0" w14:textId="77777777" w:rsidR="0056040B" w:rsidRDefault="008F3B9C">
      <w:pPr>
        <w:tabs>
          <w:tab w:val="left" w:pos="3873"/>
        </w:tabs>
        <w:spacing w:after="0" w:line="600" w:lineRule="auto"/>
        <w:ind w:firstLine="720"/>
        <w:jc w:val="both"/>
        <w:rPr>
          <w:rFonts w:eastAsia="Times New Roman"/>
          <w:szCs w:val="24"/>
        </w:rPr>
      </w:pPr>
      <w:r>
        <w:rPr>
          <w:rFonts w:eastAsia="Times New Roman"/>
          <w:szCs w:val="24"/>
        </w:rPr>
        <w:t>Ο κ. Μεγαλομύστακας εκ μέρους της Ένωσης Κεντρώων έχει τον</w:t>
      </w:r>
      <w:r>
        <w:rPr>
          <w:rFonts w:eastAsia="Times New Roman"/>
          <w:szCs w:val="24"/>
        </w:rPr>
        <w:t xml:space="preserve"> λόγο.</w:t>
      </w:r>
    </w:p>
    <w:p w14:paraId="7D38DCE1" w14:textId="77777777" w:rsidR="0056040B" w:rsidRDefault="008F3B9C">
      <w:pPr>
        <w:tabs>
          <w:tab w:val="left" w:pos="3873"/>
        </w:tabs>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Από τις πρώτες συνεδριάσεις των </w:t>
      </w:r>
      <w:r>
        <w:rPr>
          <w:rFonts w:eastAsia="Times New Roman"/>
          <w:szCs w:val="24"/>
        </w:rPr>
        <w:t>ε</w:t>
      </w:r>
      <w:r>
        <w:rPr>
          <w:rFonts w:eastAsia="Times New Roman"/>
          <w:szCs w:val="24"/>
        </w:rPr>
        <w:t xml:space="preserve">πιτροπών, κύριοι Υπουργοί, είχαμε μια θετική στάση και θέλαμε να αντιμετωπίσουμε θετικά ένα τέτοιο νομοσχέδιο, όπως και το κάναμε. Πραγματικά αναλογιζόμενοι τη μεγάλη ευθύνη που έχουμε από </w:t>
      </w:r>
      <w:r>
        <w:rPr>
          <w:rFonts w:eastAsia="Times New Roman"/>
          <w:szCs w:val="24"/>
        </w:rPr>
        <w:t xml:space="preserve">τη θέση αυτή, κάναμε τις προτάσεις μας. Θα συμφωνήσω με τον προηγούμενο ομιλητή, τον κ. </w:t>
      </w:r>
      <w:proofErr w:type="spellStart"/>
      <w:r>
        <w:rPr>
          <w:rFonts w:eastAsia="Times New Roman"/>
          <w:szCs w:val="24"/>
        </w:rPr>
        <w:t>Μαυρωτά</w:t>
      </w:r>
      <w:proofErr w:type="spellEnd"/>
      <w:r>
        <w:rPr>
          <w:rFonts w:eastAsia="Times New Roman"/>
          <w:szCs w:val="24"/>
        </w:rPr>
        <w:t xml:space="preserve">, ότι δυστυχώς δεν λάβατε υπ’ </w:t>
      </w:r>
      <w:proofErr w:type="spellStart"/>
      <w:r>
        <w:rPr>
          <w:rFonts w:eastAsia="Times New Roman"/>
          <w:szCs w:val="24"/>
        </w:rPr>
        <w:t>όψιν</w:t>
      </w:r>
      <w:proofErr w:type="spellEnd"/>
      <w:r>
        <w:rPr>
          <w:rFonts w:eastAsia="Times New Roman"/>
          <w:szCs w:val="24"/>
        </w:rPr>
        <w:t xml:space="preserve"> πολλά από αυτά που σας είπαμε. Δεν έγιναν οι διορθώσεις που πιστεύαμε ότι θα έπρεπε να γίνουν.</w:t>
      </w:r>
    </w:p>
    <w:p w14:paraId="7D38DCE2" w14:textId="77777777" w:rsidR="0056040B" w:rsidRDefault="008F3B9C">
      <w:pPr>
        <w:tabs>
          <w:tab w:val="left" w:pos="3873"/>
        </w:tabs>
        <w:spacing w:after="0" w:line="600" w:lineRule="auto"/>
        <w:ind w:firstLine="720"/>
        <w:jc w:val="both"/>
        <w:rPr>
          <w:rFonts w:eastAsia="Times New Roman"/>
          <w:bCs/>
          <w:szCs w:val="24"/>
        </w:rPr>
      </w:pPr>
      <w:r>
        <w:rPr>
          <w:rFonts w:eastAsia="Times New Roman"/>
          <w:szCs w:val="24"/>
        </w:rPr>
        <w:t>Το νομοσχέδιο</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δεν ήταν </w:t>
      </w:r>
      <w:r>
        <w:rPr>
          <w:rFonts w:eastAsia="Times New Roman"/>
          <w:szCs w:val="24"/>
        </w:rPr>
        <w:t xml:space="preserve">έτοιμο να κατατεθεί προς συζήτηση στην Ολομέλεια, στο </w:t>
      </w:r>
      <w:r>
        <w:rPr>
          <w:rFonts w:eastAsia="Times New Roman"/>
          <w:szCs w:val="24"/>
        </w:rPr>
        <w:t>ε</w:t>
      </w:r>
      <w:r>
        <w:rPr>
          <w:rFonts w:eastAsia="Times New Roman"/>
          <w:szCs w:val="24"/>
        </w:rPr>
        <w:t xml:space="preserve">λληνικό Κοινοβούλιο, καθώς είδαμε ότι υπάρχουν πάρα πολλές νομοτεχνικές βελτιώσεις. Υπάρχουν </w:t>
      </w:r>
      <w:r>
        <w:rPr>
          <w:rFonts w:eastAsia="Times New Roman"/>
          <w:bCs/>
          <w:szCs w:val="24"/>
        </w:rPr>
        <w:t xml:space="preserve">τροπολογίες που ήρθαν την τελευταία στιγμή. Έκανα αναφορά και στην </w:t>
      </w:r>
      <w:proofErr w:type="spellStart"/>
      <w:r>
        <w:rPr>
          <w:rFonts w:eastAsia="Times New Roman"/>
          <w:bCs/>
          <w:szCs w:val="24"/>
        </w:rPr>
        <w:t>πρωτολογία</w:t>
      </w:r>
      <w:proofErr w:type="spellEnd"/>
      <w:r>
        <w:rPr>
          <w:rFonts w:eastAsia="Times New Roman"/>
          <w:bCs/>
          <w:szCs w:val="24"/>
        </w:rPr>
        <w:t xml:space="preserve"> μου για </w:t>
      </w:r>
      <w:r>
        <w:rPr>
          <w:rFonts w:eastAsia="Times New Roman"/>
          <w:bCs/>
          <w:szCs w:val="24"/>
        </w:rPr>
        <w:t xml:space="preserve">την </w:t>
      </w:r>
      <w:r>
        <w:rPr>
          <w:rFonts w:eastAsia="Times New Roman"/>
          <w:bCs/>
          <w:szCs w:val="24"/>
        </w:rPr>
        <w:t xml:space="preserve">τεράστια αυτή </w:t>
      </w:r>
      <w:proofErr w:type="spellStart"/>
      <w:r>
        <w:rPr>
          <w:rFonts w:eastAsia="Times New Roman"/>
          <w:bCs/>
          <w:szCs w:val="24"/>
        </w:rPr>
        <w:t>πολυ</w:t>
      </w:r>
      <w:r>
        <w:rPr>
          <w:rFonts w:eastAsia="Times New Roman"/>
          <w:bCs/>
          <w:szCs w:val="24"/>
        </w:rPr>
        <w:t>τροπολογία</w:t>
      </w:r>
      <w:proofErr w:type="spellEnd"/>
      <w:r>
        <w:rPr>
          <w:rFonts w:eastAsia="Times New Roman"/>
          <w:bCs/>
          <w:szCs w:val="24"/>
        </w:rPr>
        <w:t xml:space="preserve"> που ρυθμίζει πάρα πολλά θέματα, τα οποία δεν είναι απαραιτήτως κακά. Εμείς μάλλον θα την υπερψηφίσουμε. Ωστόσο, πιστεύω ότι θα έπρεπε να έρθει με άλλον τρόπο.</w:t>
      </w:r>
    </w:p>
    <w:p w14:paraId="7D38DCE3" w14:textId="77777777" w:rsidR="0056040B" w:rsidRDefault="008F3B9C">
      <w:pPr>
        <w:tabs>
          <w:tab w:val="left" w:pos="3873"/>
        </w:tabs>
        <w:spacing w:after="0" w:line="600" w:lineRule="auto"/>
        <w:ind w:firstLine="720"/>
        <w:jc w:val="both"/>
        <w:rPr>
          <w:rFonts w:eastAsia="Times New Roman"/>
          <w:bCs/>
          <w:szCs w:val="24"/>
        </w:rPr>
      </w:pPr>
      <w:r>
        <w:rPr>
          <w:rFonts w:eastAsia="Times New Roman"/>
          <w:bCs/>
          <w:szCs w:val="24"/>
        </w:rPr>
        <w:t>Κάτι άλλο στενάχωρο, επίσης, που συνέβη σήμερα ήταν η περίπου μίας ώρα διακοπή, για εμ</w:t>
      </w:r>
      <w:r>
        <w:rPr>
          <w:rFonts w:eastAsia="Times New Roman"/>
          <w:bCs/>
          <w:szCs w:val="24"/>
        </w:rPr>
        <w:t xml:space="preserve">ένα, της σημερινής συζήτησης για το υπό ίδρυση Πανεπιστήμιο της Δυτικής Αττικής, καθώς μόνο γι’ αυτό δεν μιλούσαμε για μία ώρα, όταν έγινε παρέμβαση από τον κ. </w:t>
      </w:r>
      <w:proofErr w:type="spellStart"/>
      <w:r>
        <w:rPr>
          <w:rFonts w:eastAsia="Times New Roman"/>
          <w:bCs/>
          <w:szCs w:val="24"/>
        </w:rPr>
        <w:t>Τζανακόπουλο</w:t>
      </w:r>
      <w:proofErr w:type="spellEnd"/>
      <w:r>
        <w:rPr>
          <w:rFonts w:eastAsia="Times New Roman"/>
          <w:bCs/>
          <w:szCs w:val="24"/>
        </w:rPr>
        <w:t xml:space="preserve"> και στη συνέχεια η σημερινή συζήτηση έφυγε από την ουσία της, ξέφυγε από τον δρόμο </w:t>
      </w:r>
      <w:r>
        <w:rPr>
          <w:rFonts w:eastAsia="Times New Roman"/>
          <w:bCs/>
          <w:szCs w:val="24"/>
        </w:rPr>
        <w:t xml:space="preserve">της και δυστυχώς ακολούθησε κάτι τραγικό. Έγινε η Ολομέλεια σήμερα ένα πεδίο αντιπαράθεσης για θέματα για τα οποία έχουμε μιλήσει. Άκουσα για τη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Άκουσα να συζητάμε για την πρώην Υπουργό. Αυτό είναι στενάχωρο. Κάθε φορά που ανεβαίνουμε στο Βήμα,</w:t>
      </w:r>
      <w:r>
        <w:rPr>
          <w:rFonts w:eastAsia="Times New Roman"/>
          <w:bCs/>
          <w:szCs w:val="24"/>
        </w:rPr>
        <w:t xml:space="preserve"> κάθε φορά που βρισκόμαστε είτε σε μια </w:t>
      </w:r>
      <w:r>
        <w:rPr>
          <w:rFonts w:eastAsia="Times New Roman"/>
          <w:bCs/>
          <w:szCs w:val="24"/>
        </w:rPr>
        <w:t>Ε</w:t>
      </w:r>
      <w:r>
        <w:rPr>
          <w:rFonts w:eastAsia="Times New Roman"/>
          <w:bCs/>
          <w:szCs w:val="24"/>
        </w:rPr>
        <w:t>πιτροπή είτε σε μια Ολομέλεια που αφορά σχέδιο νόμου του Υπουργείου Παιδείας, έχουμε πει ότι η παιδεία πρέπει να αποτελεί ένα πεδίο συνεννόησης υπερκομματικό, που να ξεπερνά όλες αυτές τις μικροπολιτικές και μικροκομ</w:t>
      </w:r>
      <w:r>
        <w:rPr>
          <w:rFonts w:eastAsia="Times New Roman"/>
          <w:bCs/>
          <w:szCs w:val="24"/>
        </w:rPr>
        <w:t>ματικές φιλοδοξίες.</w:t>
      </w:r>
    </w:p>
    <w:p w14:paraId="7D38DCE4" w14:textId="77777777" w:rsidR="0056040B" w:rsidRDefault="008F3B9C">
      <w:pPr>
        <w:tabs>
          <w:tab w:val="left" w:pos="3873"/>
        </w:tabs>
        <w:spacing w:after="0" w:line="600" w:lineRule="auto"/>
        <w:ind w:firstLine="720"/>
        <w:jc w:val="both"/>
        <w:rPr>
          <w:rFonts w:eastAsia="Times New Roman"/>
          <w:bCs/>
          <w:szCs w:val="24"/>
        </w:rPr>
      </w:pPr>
      <w:r>
        <w:rPr>
          <w:rFonts w:eastAsia="Times New Roman"/>
          <w:bCs/>
          <w:szCs w:val="24"/>
        </w:rPr>
        <w:t>Εμείς δεν θα υπερψηφίσουμε αυτό το νομοσχέδιο, αλλά δεν μπορούμε και να το καταψηφίσουμε. Θα καταλάβετε γιατί επιλέγουμε το «παρών», έχοντας υπερψηφίσει πολλά άρθρα από αυτό το νομοσχέδιο. Ωστόσο, ο τρόπος που ήρθε, οι διαδικασίες που α</w:t>
      </w:r>
      <w:r>
        <w:rPr>
          <w:rFonts w:eastAsia="Times New Roman"/>
          <w:bCs/>
          <w:szCs w:val="24"/>
        </w:rPr>
        <w:t>κολουθήθηκαν αλλά ακόμη και η στάση ορισμένων εκ των εκπροσώπων της Κυβέρνησης, δεν μας επιτρέπουν να επικροτήσουμε τη δική σας στάση, όχι απαραίτητα των Υπουργών, αλλά ολόκληρου του κυβερνητικού σχήματος.</w:t>
      </w:r>
    </w:p>
    <w:p w14:paraId="7D38DCE5" w14:textId="77777777" w:rsidR="0056040B" w:rsidRDefault="008F3B9C">
      <w:pPr>
        <w:tabs>
          <w:tab w:val="left" w:pos="3873"/>
        </w:tabs>
        <w:spacing w:after="0" w:line="600" w:lineRule="auto"/>
        <w:ind w:firstLine="720"/>
        <w:jc w:val="both"/>
        <w:rPr>
          <w:rFonts w:eastAsia="Times New Roman"/>
          <w:bCs/>
          <w:szCs w:val="24"/>
        </w:rPr>
      </w:pPr>
      <w:r>
        <w:rPr>
          <w:rFonts w:eastAsia="Times New Roman"/>
          <w:bCs/>
          <w:szCs w:val="24"/>
        </w:rPr>
        <w:t>Η παιδεία -το ξαναλέω για να κλείσω με αυτό- είναι</w:t>
      </w:r>
      <w:r>
        <w:rPr>
          <w:rFonts w:eastAsia="Times New Roman"/>
          <w:bCs/>
          <w:szCs w:val="24"/>
        </w:rPr>
        <w:t xml:space="preserve"> ένα πάρα πολύ σοβαρό κομμάτι, το οποίο πρέπει με ειλικρίνεια, τιμιότητα και υπευθυνότητα να αντιμετωπίζουμε.</w:t>
      </w:r>
    </w:p>
    <w:p w14:paraId="7D38DCE6" w14:textId="77777777" w:rsidR="0056040B" w:rsidRDefault="008F3B9C">
      <w:pPr>
        <w:tabs>
          <w:tab w:val="left" w:pos="0"/>
        </w:tabs>
        <w:spacing w:after="0" w:line="600" w:lineRule="auto"/>
        <w:ind w:firstLine="720"/>
        <w:jc w:val="both"/>
        <w:rPr>
          <w:rFonts w:eastAsia="Times New Roman"/>
          <w:bCs/>
          <w:szCs w:val="24"/>
        </w:rPr>
      </w:pPr>
      <w:r w:rsidRPr="005161F5">
        <w:rPr>
          <w:rFonts w:eastAsia="Times New Roman"/>
          <w:bCs/>
          <w:szCs w:val="24"/>
        </w:rPr>
        <w:t>Αυτό είναι το ζητούμενό μας. Η παιδεία είναι αρχή όλων. Το λέω και θα το ξαναλέω και κάθε φορά που θα μου δίνεται η δυνατότητα θα το υπερασπίζομαι</w:t>
      </w:r>
      <w:r w:rsidRPr="005161F5">
        <w:rPr>
          <w:rFonts w:eastAsia="Times New Roman"/>
          <w:bCs/>
          <w:szCs w:val="24"/>
        </w:rPr>
        <w:t>. Επομένως δεν πρέπει να αντιδρούμε και να πράττουμε όπως έγινε σήμερα, αλλά να έχουμε έναν πολύ ιδιαίτερο τρόπο με ευαισθησία να αντιμετωπίζουμε αυτά τα ζητήματα.</w:t>
      </w:r>
    </w:p>
    <w:p w14:paraId="7D38DCE7"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Πραγματικά σας λέω δεν ήταν μόνο η στάση των Υπουργών που μας ενόχλησε, αλλά και πολλών στελεχών. Ακόμα και Βουλευτές μίλησαν για θέματα όπως 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για σκάνδαλα, για τη σκευωρία που συζητήθηκε την προηγούμενη εβδομάδα.</w:t>
      </w:r>
    </w:p>
    <w:p w14:paraId="7D38DCE8"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Θέλουμε να τονίσουμε</w:t>
      </w:r>
      <w:r>
        <w:rPr>
          <w:rFonts w:eastAsia="Times New Roman" w:cs="Times New Roman"/>
          <w:szCs w:val="24"/>
        </w:rPr>
        <w:t xml:space="preserve"> ότι εμείς πάντοτε, όταν έρχονται θέματα παιδείας, ερχόμαστε στο Κοινοβούλιο για να τα δούμε με θετική σκοπιά και ελπίζουμε αυτό να γίνει και από όλες τις πλευρές σήμερα.</w:t>
      </w:r>
    </w:p>
    <w:p w14:paraId="7D38DCE9"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CE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Μεγαλομύστακα</w:t>
      </w:r>
      <w:r>
        <w:rPr>
          <w:rFonts w:eastAsia="Times New Roman" w:cs="Times New Roman"/>
          <w:szCs w:val="24"/>
        </w:rPr>
        <w:t>.</w:t>
      </w:r>
    </w:p>
    <w:p w14:paraId="7D38DCE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 μέρους των Ανεξαρτήτων Ελλήνων έχει τον λόγο ο κ. </w:t>
      </w:r>
      <w:proofErr w:type="spellStart"/>
      <w:r>
        <w:rPr>
          <w:rFonts w:eastAsia="Times New Roman" w:cs="Times New Roman"/>
          <w:szCs w:val="24"/>
        </w:rPr>
        <w:t>Κατσίκης</w:t>
      </w:r>
      <w:proofErr w:type="spellEnd"/>
      <w:r>
        <w:rPr>
          <w:rFonts w:eastAsia="Times New Roman" w:cs="Times New Roman"/>
          <w:szCs w:val="24"/>
        </w:rPr>
        <w:t xml:space="preserve">. </w:t>
      </w:r>
    </w:p>
    <w:p w14:paraId="7D38DCEC"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Σας ευχαριστώ, κύριε Πρόεδρε. </w:t>
      </w:r>
    </w:p>
    <w:p w14:paraId="7D38DCE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γίνω κι εγώ κακός Βουλευτής σήμερα. Παρ</w:t>
      </w:r>
      <w:r>
        <w:rPr>
          <w:rFonts w:eastAsia="Times New Roman" w:cs="Times New Roman"/>
          <w:szCs w:val="24"/>
        </w:rPr>
        <w:t xml:space="preserve">’ </w:t>
      </w:r>
      <w:r>
        <w:rPr>
          <w:rFonts w:eastAsia="Times New Roman" w:cs="Times New Roman"/>
          <w:szCs w:val="24"/>
        </w:rPr>
        <w:t>ότι νέος που πρέπει να μαθαίνει, εν τούτοις μαθαίνω ότι πρέπει να παραβαίνουμε τον Κανονισμό</w:t>
      </w:r>
      <w:r>
        <w:rPr>
          <w:rFonts w:eastAsia="Times New Roman" w:cs="Times New Roman"/>
          <w:szCs w:val="24"/>
        </w:rPr>
        <w:t xml:space="preserve"> και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υποχρεούμαι κι εγώ να παρεκκλίνω του θέματος της ημερήσιας διάταξης, να παραβώ τον Κανονισμό και να ευχαριστήσω τον κ. Μητσοτάκη, τον Πρόεδρο της Νέας Δημοκρατίας, γιατί ήρθε μέσα σε αυτή την Αίθουσα για να μας πει πόσο μεγάλο εν</w:t>
      </w:r>
      <w:r>
        <w:rPr>
          <w:rFonts w:eastAsia="Times New Roman" w:cs="Times New Roman"/>
          <w:szCs w:val="24"/>
        </w:rPr>
        <w:t xml:space="preserve">διαφέρον εκδηλώνει για τη Μάνδρα </w:t>
      </w:r>
      <w:proofErr w:type="spellStart"/>
      <w:r>
        <w:rPr>
          <w:rFonts w:eastAsia="Times New Roman" w:cs="Times New Roman"/>
          <w:szCs w:val="24"/>
        </w:rPr>
        <w:t>Ειδυλλίας</w:t>
      </w:r>
      <w:proofErr w:type="spellEnd"/>
      <w:r>
        <w:rPr>
          <w:rFonts w:eastAsia="Times New Roman" w:cs="Times New Roman"/>
          <w:szCs w:val="24"/>
        </w:rPr>
        <w:t xml:space="preserve">, τους </w:t>
      </w:r>
      <w:proofErr w:type="spellStart"/>
      <w:r>
        <w:rPr>
          <w:rFonts w:eastAsia="Times New Roman" w:cs="Times New Roman"/>
          <w:szCs w:val="24"/>
        </w:rPr>
        <w:t>πνιγέντες</w:t>
      </w:r>
      <w:proofErr w:type="spellEnd"/>
      <w:r>
        <w:rPr>
          <w:rFonts w:eastAsia="Times New Roman" w:cs="Times New Roman"/>
          <w:szCs w:val="24"/>
        </w:rPr>
        <w:t xml:space="preserve"> εκεί και την εθνική μας τραγωδία προ ολίγων μηνών.</w:t>
      </w:r>
    </w:p>
    <w:p w14:paraId="7D38DCEE"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Μιας και εκείνη η περιοχή, κύριοι συνάδελφοι, είναι κομμάτι της εκλογικής μου περιφέρειας, θέλω να αντικρούσω τα επιχειρήματα τα οποία εξέφρασε, ε</w:t>
      </w:r>
      <w:r>
        <w:rPr>
          <w:rFonts w:eastAsia="Times New Roman" w:cs="Times New Roman"/>
          <w:szCs w:val="24"/>
        </w:rPr>
        <w:t>κδηλώνοντας το ενδιαφέρον του και προσπαθώντας να δημιουργήσει το συγκριτικό πλεονέκτημα προς όφελός του, ουσιαστικά κατ’ εμέ καλύπτοντας κενά της επικοινωνιακής του πολιτικής.</w:t>
      </w:r>
    </w:p>
    <w:p w14:paraId="7D38DCEF"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σας πω, λοιπόν, ότι αυτή η Κυβέρνηση, πέραν του ότι εργάστηκε και δούλεψε άψ</w:t>
      </w:r>
      <w:r>
        <w:rPr>
          <w:rFonts w:eastAsia="Times New Roman" w:cs="Times New Roman"/>
          <w:szCs w:val="24"/>
        </w:rPr>
        <w:t>ογα η κρατική μηχανή για να προσφέρει κάθε δυνατή βοήθεια σ’ εκείνους τους ανθρώπους, περαιτέρω για πρώτη φορά έδωσε το οικονομικό βοήθημα των πέντε και οκτώ χιλιάδων αντίστοιχα σε νοικοκυριά και επιχειρήσεις. Δεν έχει ξαναγίνει ποτέ άλλοτε αυτό και μάλιστ</w:t>
      </w:r>
      <w:r>
        <w:rPr>
          <w:rFonts w:eastAsia="Times New Roman" w:cs="Times New Roman"/>
          <w:szCs w:val="24"/>
        </w:rPr>
        <w:t>α έγινε σε πολύ σύντομο χρόνο.</w:t>
      </w:r>
    </w:p>
    <w:p w14:paraId="7D38DCF0"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Επιπλέον δε, ο κύριος Πρωθυπουργός και οι Υπουργοί </w:t>
      </w:r>
      <w:proofErr w:type="spellStart"/>
      <w:r>
        <w:rPr>
          <w:rFonts w:eastAsia="Times New Roman" w:cs="Times New Roman"/>
          <w:szCs w:val="24"/>
        </w:rPr>
        <w:t>εξεδήλωσαν</w:t>
      </w:r>
      <w:proofErr w:type="spellEnd"/>
      <w:r>
        <w:rPr>
          <w:rFonts w:eastAsia="Times New Roman" w:cs="Times New Roman"/>
          <w:szCs w:val="24"/>
        </w:rPr>
        <w:t xml:space="preserve"> το μεγάλο τους ενδιαφέρον στο Αναπτυξιακό Περιφερειακό Συνέδριο της Δυτικής Αττικής προ ολίγων μηνών, όταν έθεσαν θέματα </w:t>
      </w:r>
      <w:r>
        <w:rPr>
          <w:rFonts w:eastAsia="Times New Roman" w:cs="Times New Roman"/>
          <w:szCs w:val="24"/>
        </w:rPr>
        <w:t xml:space="preserve">αναφορικά με </w:t>
      </w:r>
      <w:r>
        <w:rPr>
          <w:rFonts w:eastAsia="Times New Roman" w:cs="Times New Roman"/>
          <w:szCs w:val="24"/>
        </w:rPr>
        <w:t xml:space="preserve">υποδομές που θα αξιοποιήσουν </w:t>
      </w:r>
      <w:r>
        <w:rPr>
          <w:rFonts w:eastAsia="Times New Roman" w:cs="Times New Roman"/>
          <w:szCs w:val="24"/>
        </w:rPr>
        <w:t xml:space="preserve">στην περιοχή, ώστε και τα λάθη του παρελθόντος να μην ξανασυμβούν και θύματα να μην </w:t>
      </w:r>
      <w:proofErr w:type="spellStart"/>
      <w:r>
        <w:rPr>
          <w:rFonts w:eastAsia="Times New Roman" w:cs="Times New Roman"/>
          <w:szCs w:val="24"/>
        </w:rPr>
        <w:t>ξαναθρηνήσουμε</w:t>
      </w:r>
      <w:proofErr w:type="spellEnd"/>
      <w:r>
        <w:rPr>
          <w:rFonts w:eastAsia="Times New Roman" w:cs="Times New Roman"/>
          <w:szCs w:val="24"/>
        </w:rPr>
        <w:t xml:space="preserve"> και τέλος πάντων να υπάρξει μια κυβερνητική πολιτική τέτοια που πραγματικά να αλλάξει τα πράγματα. Εμείς πλέον μπορούμε να καυχώμεθα ότι έχουμε το συγκριτικό</w:t>
      </w:r>
      <w:r>
        <w:rPr>
          <w:rFonts w:eastAsia="Times New Roman" w:cs="Times New Roman"/>
          <w:szCs w:val="24"/>
        </w:rPr>
        <w:t xml:space="preserve"> πλεονέκτημα έναντι των πολιτικών του παρελθόντος.</w:t>
      </w:r>
    </w:p>
    <w:p w14:paraId="7D38DCF1"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τώρα να ολοκληρώσω αυτό που ξεκίνησα να λέω. Δεν υπηρετούμε την καρέκλα. Δεν προδίδουμε τη λαϊκή εντολή. Θα εξαντλήσουμε την τετραετία και ευχαριστούμε τη Νέα Δημοκρατία και τον κ. Μητσοτάκη </w:t>
      </w:r>
      <w:r>
        <w:rPr>
          <w:rFonts w:eastAsia="Times New Roman" w:cs="Times New Roman"/>
          <w:szCs w:val="24"/>
        </w:rPr>
        <w:t xml:space="preserve">που πλέον δεν θέλει εκλογές. Δεν ξαναζήτησε εκλογές. Ο δε κ. </w:t>
      </w:r>
      <w:proofErr w:type="spellStart"/>
      <w:r>
        <w:rPr>
          <w:rFonts w:eastAsia="Times New Roman" w:cs="Times New Roman"/>
          <w:szCs w:val="24"/>
        </w:rPr>
        <w:t>Δένδιας</w:t>
      </w:r>
      <w:proofErr w:type="spellEnd"/>
      <w:r>
        <w:rPr>
          <w:rFonts w:eastAsia="Times New Roman" w:cs="Times New Roman"/>
          <w:szCs w:val="24"/>
        </w:rPr>
        <w:t xml:space="preserve"> -όταν η Ολομέλεια συνεδρίαζε σε άλλη Αίθουσα, σ</w:t>
      </w:r>
      <w:r>
        <w:rPr>
          <w:rFonts w:eastAsia="Times New Roman" w:cs="Times New Roman"/>
          <w:szCs w:val="24"/>
        </w:rPr>
        <w:t>ε</w:t>
      </w:r>
      <w:r>
        <w:rPr>
          <w:rFonts w:eastAsia="Times New Roman" w:cs="Times New Roman"/>
          <w:szCs w:val="24"/>
        </w:rPr>
        <w:t xml:space="preserve"> αυτή της Γερουσίας- ευχήθηκε στον ΣΥΡΙΖΑ «χρόνια πολλά για την επέτειο και του χρόνου στα σπίτια μας». Άρα δέχθηκε και εκείνος ότι μέχρι τ</w:t>
      </w:r>
      <w:r>
        <w:rPr>
          <w:rFonts w:eastAsia="Times New Roman" w:cs="Times New Roman"/>
          <w:szCs w:val="24"/>
        </w:rPr>
        <w:t>ου χρόνου θα είμαστε Κυβέρνηση.</w:t>
      </w:r>
    </w:p>
    <w:p w14:paraId="7D38DCF2"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Έρχομαι τώρα στις τροπολογίες, ξεκινώντας από την τροπολογία την οποία ο αξιότιμος κύριος Υπουργός απέρριψε, τη δική μου τροπολογία, την 1482/147, η οποία αφορούσε τις μετεγγραφές των ορφανών φοιτητών είτε από έναν είτε από </w:t>
      </w:r>
      <w:r>
        <w:rPr>
          <w:rFonts w:eastAsia="Times New Roman" w:cs="Times New Roman"/>
          <w:szCs w:val="24"/>
        </w:rPr>
        <w:t>δύο γονείς. Βέβαια, με την ευαισθησία και το πνεύμα που τον διέπει, υπεσχέθη ότι σε συνεννόηση και με τα άλλα κόμματα και με τη συναίνεσή τους θα ζητηθεί πρόταση, προκειμένου το θέμα να τακτοποιηθεί.</w:t>
      </w:r>
    </w:p>
    <w:p w14:paraId="7D38DCF3"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παραμένει ένα άδικο θέμα</w:t>
      </w:r>
      <w:r>
        <w:rPr>
          <w:rFonts w:eastAsia="Times New Roman" w:cs="Times New Roman"/>
          <w:szCs w:val="24"/>
        </w:rPr>
        <w:t xml:space="preserve"> προς διευθέτηση</w:t>
      </w:r>
      <w:r>
        <w:rPr>
          <w:rFonts w:eastAsia="Times New Roman" w:cs="Times New Roman"/>
          <w:szCs w:val="24"/>
        </w:rPr>
        <w:t>, κυρίες</w:t>
      </w:r>
      <w:r>
        <w:rPr>
          <w:rFonts w:eastAsia="Times New Roman" w:cs="Times New Roman"/>
          <w:szCs w:val="24"/>
        </w:rPr>
        <w:t xml:space="preserve"> και κύριοι συνάδελφοι, όπου η φροντίδα της πολιτείας δεν επαρκεί γι’ αυτά τα παιδιά που στερούνται λόγω θανάτου τον ένα ή και τους δύο γονείς, μέσα σε μια οικογένεια που δεν αντ</w:t>
      </w:r>
      <w:r>
        <w:rPr>
          <w:rFonts w:eastAsia="Times New Roman" w:cs="Times New Roman"/>
          <w:szCs w:val="24"/>
        </w:rPr>
        <w:t>ε</w:t>
      </w:r>
      <w:r>
        <w:rPr>
          <w:rFonts w:eastAsia="Times New Roman" w:cs="Times New Roman"/>
          <w:szCs w:val="24"/>
        </w:rPr>
        <w:t>πεξέρχεται, όπως όλοι θα πρέπει να το γνωρίζουμε, στις τεράστιες δυσκολίες δι</w:t>
      </w:r>
      <w:r>
        <w:rPr>
          <w:rFonts w:eastAsia="Times New Roman" w:cs="Times New Roman"/>
          <w:szCs w:val="24"/>
        </w:rPr>
        <w:t>αβίωσής τους.</w:t>
      </w:r>
    </w:p>
    <w:p w14:paraId="7D38DCF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μου επιτρέψετε, κύριε Υπουργέ, να σας πω -</w:t>
      </w:r>
      <w:r>
        <w:rPr>
          <w:rFonts w:eastAsia="Times New Roman"/>
          <w:bCs/>
          <w:shd w:val="clear" w:color="auto" w:fill="FFFFFF"/>
        </w:rPr>
        <w:t>και</w:t>
      </w:r>
      <w:r>
        <w:rPr>
          <w:rFonts w:eastAsia="Times New Roman" w:cs="Times New Roman"/>
          <w:szCs w:val="24"/>
        </w:rPr>
        <w:t xml:space="preserve"> θα ήταν σωστό- να ξανασκεφτείτε πάλι το θέμα της απόρριψης της τροπολογίας μου. Διότι ο χρόνος, δυστυχώς, κυλά εις βάρος αυτών των παιδιών, δεδομένης της χρονικής διάρκειας που θα χρειαστεί για</w:t>
      </w:r>
      <w:r>
        <w:rPr>
          <w:rFonts w:eastAsia="Times New Roman" w:cs="Times New Roman"/>
          <w:szCs w:val="24"/>
        </w:rPr>
        <w:t xml:space="preserve"> να επιτευχθεί μία συναίνεση σε έναν γενικότερο νόμο των μετεγγραφών. Ίσως αυτός ο χρόνος να αποβεί εις βάρος της ζωής αυτών των φοιτητών. Οι οποιεσδήποτε αντίθετες αποφάσεις για την πρόοδο των σπουδών τους μπορεί να τους «καταδικάσουν» για όλη τους τη ζωή</w:t>
      </w:r>
      <w:r>
        <w:rPr>
          <w:rFonts w:eastAsia="Times New Roman" w:cs="Times New Roman"/>
          <w:szCs w:val="24"/>
        </w:rPr>
        <w:t>.</w:t>
      </w:r>
    </w:p>
    <w:p w14:paraId="7D38DCF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δε να σας πω ότι εξαιρέσατε τη δική μου τροπολογία με το σκεπτικό που αναπτύξατε και εγώ προανέφερα, πλην όμως συμπεριλάβατε τις μετεγγραφές -και καλά κάνατε- στο άρθρο 17 του παρόντος νομοσχεδίου, </w:t>
      </w:r>
      <w:r>
        <w:rPr>
          <w:rFonts w:eastAsia="Times New Roman" w:cs="Times New Roman"/>
          <w:bCs/>
          <w:shd w:val="clear" w:color="auto" w:fill="FFFFFF"/>
        </w:rPr>
        <w:t>που</w:t>
      </w:r>
      <w:r>
        <w:rPr>
          <w:rFonts w:eastAsia="Times New Roman" w:cs="Times New Roman"/>
          <w:szCs w:val="24"/>
        </w:rPr>
        <w:t xml:space="preserve"> προβλέπει δύο αδέρφια, δύο παιδιά μιας</w:t>
      </w:r>
      <w:r>
        <w:rPr>
          <w:rFonts w:eastAsia="Times New Roman" w:cs="Times New Roman"/>
          <w:szCs w:val="24"/>
        </w:rPr>
        <w:t xml:space="preserve"> οικογένειας, να μετεγγράφονται σε μία πόλη, ώστε, όπως πολύ σωστά είπατε, να μην πληρώνει η οικογένεια έξοδα για περισσότερα των δύο σπιτιών</w:t>
      </w:r>
      <w:r>
        <w:rPr>
          <w:rFonts w:eastAsia="Times New Roman" w:cs="Times New Roman"/>
          <w:szCs w:val="24"/>
        </w:rPr>
        <w:t xml:space="preserve"> συμπεριλαμβανομένου και </w:t>
      </w:r>
      <w:r>
        <w:rPr>
          <w:rFonts w:eastAsia="Times New Roman" w:cs="Times New Roman"/>
          <w:szCs w:val="24"/>
        </w:rPr>
        <w:t>του δικού της.</w:t>
      </w:r>
    </w:p>
    <w:p w14:paraId="7D38DCF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Να προσθέσω σε αυτό ότι με την τροπολογία με γενικό αριθμό 1499 </w:t>
      </w:r>
      <w:r>
        <w:rPr>
          <w:rFonts w:eastAsia="Times New Roman"/>
          <w:bCs/>
        </w:rPr>
        <w:t>και</w:t>
      </w:r>
      <w:r>
        <w:rPr>
          <w:rFonts w:eastAsia="Times New Roman" w:cs="Times New Roman"/>
          <w:szCs w:val="24"/>
        </w:rPr>
        <w:t xml:space="preserve"> ειδικό </w:t>
      </w:r>
      <w:r>
        <w:rPr>
          <w:rFonts w:eastAsia="Times New Roman" w:cs="Times New Roman"/>
          <w:szCs w:val="24"/>
        </w:rPr>
        <w:t xml:space="preserve">αριθμό 163, την οποία υπογράφει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εσείς και η κ. </w:t>
      </w:r>
      <w:proofErr w:type="spellStart"/>
      <w:r>
        <w:rPr>
          <w:rFonts w:eastAsia="Times New Roman" w:cs="Times New Roman"/>
          <w:szCs w:val="24"/>
        </w:rPr>
        <w:t>Γεροβασίλη</w:t>
      </w:r>
      <w:proofErr w:type="spellEnd"/>
      <w:r>
        <w:rPr>
          <w:rFonts w:eastAsia="Times New Roman" w:cs="Times New Roman"/>
          <w:szCs w:val="24"/>
        </w:rPr>
        <w:t xml:space="preserve"> φαίνεται ότι συμφωνείτε, ενώ έχει μετεγγραφές μέσα. Εξαιρείτε, βέβαια -επαναλαμβάνω με παράπονο- τη δική μου, αλλά συμφωνείτε με αυτή που έχει μετεγγραφές κληρι</w:t>
      </w:r>
      <w:r>
        <w:rPr>
          <w:rFonts w:eastAsia="Times New Roman" w:cs="Times New Roman"/>
          <w:szCs w:val="24"/>
        </w:rPr>
        <w:t xml:space="preserve">κών στα ιερατικά τμήματα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κκλησιαστικών </w:t>
      </w:r>
      <w:r>
        <w:rPr>
          <w:rFonts w:eastAsia="Times New Roman" w:cs="Times New Roman"/>
          <w:szCs w:val="24"/>
        </w:rPr>
        <w:t>α</w:t>
      </w:r>
      <w:r>
        <w:rPr>
          <w:rFonts w:eastAsia="Times New Roman" w:cs="Times New Roman"/>
          <w:szCs w:val="24"/>
        </w:rPr>
        <w:t>καδημιών.</w:t>
      </w:r>
    </w:p>
    <w:p w14:paraId="7D38DCF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Το σκεπτικό και το αιτιολογικό αυτής της τροπολογίας που σας προκαλεί την απόφαση να την κάνετε δεκτή, κύριε Υπουργέ, και εμείς θα την ψηφίσουμε βεβαίως, είναι το δικαίωμα μετεγγραφής των </w:t>
      </w:r>
      <w:r>
        <w:rPr>
          <w:rFonts w:eastAsia="Times New Roman" w:cs="Times New Roman"/>
          <w:szCs w:val="24"/>
        </w:rPr>
        <w:t>φοιτητών αυτών, των κληρικών δηλαδή. Είναι ένα δικαίωμα με το οποίο θα μπορούν παράλληλα να ασκούν το ιερό τους λειτούργημα και να φοιτούν στις εκκλησιαστικές ακαδημίες. Άρα να και εδώ μία εξαίρεση</w:t>
      </w:r>
      <w:r>
        <w:rPr>
          <w:rFonts w:eastAsia="Times New Roman" w:cs="Times New Roman"/>
          <w:szCs w:val="24"/>
        </w:rPr>
        <w:t>,</w:t>
      </w:r>
      <w:r>
        <w:rPr>
          <w:rFonts w:eastAsia="Times New Roman" w:cs="Times New Roman"/>
          <w:szCs w:val="24"/>
        </w:rPr>
        <w:t xml:space="preserve"> η οποία μου προκαλεί την απόφαση να την καταθέσω </w:t>
      </w:r>
      <w:proofErr w:type="spellStart"/>
      <w:r>
        <w:rPr>
          <w:rFonts w:eastAsia="Times New Roman" w:cs="Times New Roman"/>
          <w:szCs w:val="24"/>
        </w:rPr>
        <w:t>ενώπιόν</w:t>
      </w:r>
      <w:proofErr w:type="spellEnd"/>
      <w:r>
        <w:rPr>
          <w:rFonts w:eastAsia="Times New Roman" w:cs="Times New Roman"/>
          <w:szCs w:val="24"/>
        </w:rPr>
        <w:t xml:space="preserve"> </w:t>
      </w:r>
      <w:r>
        <w:rPr>
          <w:rFonts w:eastAsia="Times New Roman" w:cs="Times New Roman"/>
          <w:szCs w:val="24"/>
        </w:rPr>
        <w:t>σας, συγχρόνως με τη στεναχώρια και τη λύπη μου.</w:t>
      </w:r>
    </w:p>
    <w:p w14:paraId="7D38DCF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Φτάνω στην τελευταία τροπολογία, κύριε Πρόεδρε, για να τελειώσω, η οποία είναι η τροπολογία της Τήνου. Εδώ πραγματικά έχω προβληματισμούς και δεν καταλαβαίνω κάποια πράγματα. Τι τροποποιούμε; Κάτι το οποίο ε</w:t>
      </w:r>
      <w:r>
        <w:rPr>
          <w:rFonts w:eastAsia="Times New Roman" w:cs="Times New Roman"/>
          <w:szCs w:val="24"/>
        </w:rPr>
        <w:t>ίχε τροποποιηθεί παλαιότερα και προσπαθούμε να το επαναφέρουμε στην πρότερή του θέση.</w:t>
      </w:r>
    </w:p>
    <w:p w14:paraId="7D38DCF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Τι θα πετύχουμε με αυτή την τροπολογία, αλλάζοντας την διοίκηση, το καταστατικό, τη μορφή ενός εκκλησιαστικού ιδρύματος, μετονομάζοντας αυτό σε ευαγές κοινωνικό ίδρυμα; Θ</w:t>
      </w:r>
      <w:r>
        <w:rPr>
          <w:rFonts w:eastAsia="Times New Roman" w:cs="Times New Roman"/>
          <w:szCs w:val="24"/>
        </w:rPr>
        <w:t>α πετύχουμε με αυτόν τον τρόπο να μπορέσουμε να αλλάξουμε το φιλανθρωπικό και θεάρεστο έργο το οποίο επιτελείται σήμερα;</w:t>
      </w:r>
    </w:p>
    <w:p w14:paraId="7D38DCF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Αλήθεια, αυτό το εκκλησιαστικό ίδρυμα πρέπει να εξαιρείται και να υπάγεται σε άλλες διατάξεις νόμου σε σχέση με όλα τα άλλα εκκλησιαστι</w:t>
      </w:r>
      <w:r>
        <w:rPr>
          <w:rFonts w:eastAsia="Times New Roman" w:cs="Times New Roman"/>
          <w:szCs w:val="24"/>
        </w:rPr>
        <w:t>κά ιδρύματα της χώρας, τα οποία υπόκεινται σε διατάξεις όμοιες με αυτές που υπάγεται σήμερα και το Πανελλήνιο Ιερό Ίδρυμα της Ευαγγελίστριας Τήνου;</w:t>
      </w:r>
    </w:p>
    <w:p w14:paraId="7D38DCF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Αλήθεια, μέχρι τώρα δεν προσφέρει τις ίδιες υπηρεσίες, το ίδιο κοινωφελές έργο που προσέφερε και πρωτύτερα; </w:t>
      </w:r>
      <w:r>
        <w:rPr>
          <w:rFonts w:eastAsia="Times New Roman" w:cs="Times New Roman"/>
          <w:szCs w:val="24"/>
        </w:rPr>
        <w:t>Τι άλλαξε; Δηλαδή δεν έχει τον χαρακτήρα ενός ιδρύματος το οποίο έχει σκοπό να χρηματοδοτεί θέματα λιμενικά, κοινοτικά, υδρευτικά, οδοποιίας, ρυμοτομίας της πόλεως της Τήνου, στέγαση προσκυνητών, χορήγηση υποτροφιών, συντήρηση μουσείων, υλοποίηση λαϊκών αι</w:t>
      </w:r>
      <w:r>
        <w:rPr>
          <w:rFonts w:eastAsia="Times New Roman" w:cs="Times New Roman"/>
          <w:szCs w:val="24"/>
        </w:rPr>
        <w:t>τημάτων; Άλλαξε τίποτα; Δεν συνεχίζει η διοίκηση του εκκλησιαστικού ιδρύματος το επίπεδο της προσφοράς;</w:t>
      </w:r>
    </w:p>
    <w:p w14:paraId="7D38DCF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 δε </w:t>
      </w:r>
      <w:r>
        <w:rPr>
          <w:rFonts w:eastAsia="Times New Roman" w:cs="Times New Roman"/>
          <w:szCs w:val="24"/>
        </w:rPr>
        <w:t>δ</w:t>
      </w:r>
      <w:r>
        <w:rPr>
          <w:rFonts w:eastAsia="Times New Roman" w:cs="Times New Roman"/>
          <w:szCs w:val="24"/>
        </w:rPr>
        <w:t xml:space="preserve">ήμαρχος, ο οποίος ήταν εδώ και μας έκανε την τιμή να μας παρακολουθεί, μπορεί να πει κάτι αντίθετο από αυτό που κάνει ο Μητροπολίτης </w:t>
      </w:r>
      <w:proofErr w:type="spellStart"/>
      <w:r>
        <w:rPr>
          <w:rFonts w:eastAsia="Times New Roman" w:cs="Times New Roman"/>
          <w:szCs w:val="24"/>
        </w:rPr>
        <w:t>σεβασμιώτατος</w:t>
      </w:r>
      <w:proofErr w:type="spellEnd"/>
      <w:r>
        <w:rPr>
          <w:rFonts w:eastAsia="Times New Roman" w:cs="Times New Roman"/>
          <w:szCs w:val="24"/>
        </w:rPr>
        <w:t xml:space="preserve"> κ. Δωρόθεος, ο οποίος συνεχίζει να δίνει το 10% στην τοπική κοινωνία;</w:t>
      </w:r>
    </w:p>
    <w:p w14:paraId="7D38DCF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Τι είναι αυτά;</w:t>
      </w:r>
    </w:p>
    <w:p w14:paraId="7D38DCFE"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Προβληματισμοί είναι, συνάδελφε, σφαλεροί ή ορθοί, εν πάση </w:t>
      </w:r>
      <w:proofErr w:type="spellStart"/>
      <w:r>
        <w:rPr>
          <w:rFonts w:eastAsia="Times New Roman"/>
          <w:szCs w:val="24"/>
        </w:rPr>
        <w:t>περιπτώσει</w:t>
      </w:r>
      <w:proofErr w:type="spellEnd"/>
      <w:r>
        <w:rPr>
          <w:rFonts w:eastAsia="Times New Roman"/>
          <w:szCs w:val="24"/>
        </w:rPr>
        <w:t xml:space="preserve"> πρέπει να τους πω.</w:t>
      </w:r>
    </w:p>
    <w:p w14:paraId="7D38DCFF" w14:textId="77777777" w:rsidR="0056040B" w:rsidRDefault="008F3B9C">
      <w:pPr>
        <w:spacing w:after="0" w:line="600" w:lineRule="auto"/>
        <w:ind w:firstLine="720"/>
        <w:jc w:val="both"/>
        <w:rPr>
          <w:rFonts w:eastAsia="Times New Roman"/>
          <w:szCs w:val="24"/>
        </w:rPr>
      </w:pPr>
      <w:r>
        <w:rPr>
          <w:rFonts w:eastAsia="Times New Roman"/>
          <w:szCs w:val="24"/>
        </w:rPr>
        <w:t xml:space="preserve">Και τελειώνοντας, δεν προσέφυγαν τότε οι </w:t>
      </w:r>
      <w:proofErr w:type="spellStart"/>
      <w:r>
        <w:rPr>
          <w:rFonts w:eastAsia="Times New Roman"/>
          <w:szCs w:val="24"/>
        </w:rPr>
        <w:t>α</w:t>
      </w:r>
      <w:r>
        <w:rPr>
          <w:rFonts w:eastAsia="Times New Roman"/>
          <w:szCs w:val="24"/>
        </w:rPr>
        <w:t>ντι</w:t>
      </w:r>
      <w:r>
        <w:rPr>
          <w:rFonts w:eastAsia="Times New Roman"/>
          <w:szCs w:val="24"/>
        </w:rPr>
        <w:t>λέγοντες</w:t>
      </w:r>
      <w:proofErr w:type="spellEnd"/>
      <w:r>
        <w:rPr>
          <w:rFonts w:eastAsia="Times New Roman"/>
          <w:szCs w:val="24"/>
        </w:rPr>
        <w:t xml:space="preserve"> μετά </w:t>
      </w:r>
      <w:r>
        <w:rPr>
          <w:rFonts w:eastAsia="Times New Roman"/>
          <w:szCs w:val="24"/>
        </w:rPr>
        <w:t xml:space="preserve">από τον νόμο του κ. Λοβέρδου που άλλαξε τα πράγματα και ισχύει από τότε μέχρι σήμερα ο νόμος αυτός, στο Συμβούλιο της Επικρατείας έτσι ως προσφεύγοντες, αντιδρώντες και αντιφρονούντες. Τι κατάφεραν; </w:t>
      </w:r>
      <w:proofErr w:type="spellStart"/>
      <w:r>
        <w:rPr>
          <w:rFonts w:eastAsia="Times New Roman"/>
          <w:szCs w:val="24"/>
        </w:rPr>
        <w:t>Απερρίφθη</w:t>
      </w:r>
      <w:proofErr w:type="spellEnd"/>
      <w:r>
        <w:rPr>
          <w:rFonts w:eastAsia="Times New Roman"/>
          <w:szCs w:val="24"/>
        </w:rPr>
        <w:t xml:space="preserve"> η αίτησή τους.</w:t>
      </w:r>
    </w:p>
    <w:p w14:paraId="7D38DD00" w14:textId="77777777" w:rsidR="0056040B" w:rsidRDefault="008F3B9C">
      <w:pPr>
        <w:spacing w:after="0" w:line="600" w:lineRule="auto"/>
        <w:ind w:firstLine="720"/>
        <w:jc w:val="both"/>
        <w:rPr>
          <w:rFonts w:eastAsia="Times New Roman"/>
          <w:szCs w:val="24"/>
        </w:rPr>
      </w:pPr>
      <w:r>
        <w:rPr>
          <w:rFonts w:eastAsia="Times New Roman"/>
          <w:szCs w:val="24"/>
        </w:rPr>
        <w:t xml:space="preserve">Δεν ξέρω αν θα γίνω προφήτης καλών ή κακών, </w:t>
      </w:r>
      <w:r>
        <w:rPr>
          <w:rFonts w:eastAsia="Times New Roman"/>
          <w:szCs w:val="24"/>
        </w:rPr>
        <w:t xml:space="preserve">αλλά </w:t>
      </w:r>
      <w:r>
        <w:rPr>
          <w:rFonts w:eastAsia="Times New Roman"/>
          <w:szCs w:val="24"/>
        </w:rPr>
        <w:t xml:space="preserve">θα </w:t>
      </w:r>
      <w:proofErr w:type="spellStart"/>
      <w:r>
        <w:rPr>
          <w:rFonts w:eastAsia="Times New Roman"/>
          <w:szCs w:val="24"/>
        </w:rPr>
        <w:t>επαναπροσφύγουν</w:t>
      </w:r>
      <w:proofErr w:type="spellEnd"/>
      <w:r>
        <w:rPr>
          <w:rFonts w:eastAsia="Times New Roman"/>
          <w:szCs w:val="24"/>
        </w:rPr>
        <w:t xml:space="preserve"> αν περάσει αυτή η τροπολογία, την οποία εμείς θα καταψηφίσουμε, κύριοι συνάδελφοι -οι Ανεξάρτητοι Έλληνες θα την καταψηφίσουμε- εκ νέου στο Συμβούλιο της Επικρατείας και θα πέσει αυτό το ν</w:t>
      </w:r>
      <w:r>
        <w:rPr>
          <w:rFonts w:eastAsia="Times New Roman"/>
          <w:szCs w:val="24"/>
        </w:rPr>
        <w:t xml:space="preserve">ομοθέτημα που σήμερα </w:t>
      </w:r>
      <w:r>
        <w:rPr>
          <w:rFonts w:eastAsia="Times New Roman"/>
          <w:szCs w:val="24"/>
        </w:rPr>
        <w:t xml:space="preserve">εσείς θέλετε να υπερψηφίσετε </w:t>
      </w:r>
      <w:r>
        <w:rPr>
          <w:rFonts w:eastAsia="Times New Roman"/>
          <w:szCs w:val="24"/>
        </w:rPr>
        <w:t>περνάμε.</w:t>
      </w:r>
    </w:p>
    <w:p w14:paraId="7D38DD01" w14:textId="77777777" w:rsidR="0056040B" w:rsidRDefault="008F3B9C">
      <w:pPr>
        <w:spacing w:after="0" w:line="600" w:lineRule="auto"/>
        <w:ind w:firstLine="720"/>
        <w:jc w:val="both"/>
        <w:rPr>
          <w:rFonts w:eastAsia="Times New Roman"/>
          <w:szCs w:val="24"/>
        </w:rPr>
      </w:pPr>
      <w:r>
        <w:rPr>
          <w:rFonts w:eastAsia="Times New Roman"/>
          <w:szCs w:val="24"/>
        </w:rPr>
        <w:t xml:space="preserve">Κύριε Πρόεδρε, ευχαριστώ για την ανοχή σας. </w:t>
      </w:r>
    </w:p>
    <w:p w14:paraId="7D38DD02"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Να είστε καλά, κύριε </w:t>
      </w:r>
      <w:proofErr w:type="spellStart"/>
      <w:r>
        <w:rPr>
          <w:rFonts w:eastAsia="Times New Roman"/>
          <w:szCs w:val="24"/>
        </w:rPr>
        <w:t>Κατσίκη</w:t>
      </w:r>
      <w:proofErr w:type="spellEnd"/>
      <w:r>
        <w:rPr>
          <w:rFonts w:eastAsia="Times New Roman"/>
          <w:szCs w:val="24"/>
        </w:rPr>
        <w:t>.</w:t>
      </w:r>
    </w:p>
    <w:p w14:paraId="7D38DD03" w14:textId="77777777" w:rsidR="0056040B" w:rsidRDefault="008F3B9C">
      <w:pPr>
        <w:spacing w:after="0" w:line="600" w:lineRule="auto"/>
        <w:ind w:firstLine="720"/>
        <w:jc w:val="both"/>
        <w:rPr>
          <w:rFonts w:eastAsia="Times New Roman"/>
          <w:szCs w:val="24"/>
        </w:rPr>
      </w:pPr>
      <w:r>
        <w:rPr>
          <w:rFonts w:eastAsia="Times New Roman"/>
          <w:szCs w:val="24"/>
        </w:rPr>
        <w:t>Τον λόγο έχει ο κ. Δελής.</w:t>
      </w:r>
    </w:p>
    <w:p w14:paraId="7D38DD04" w14:textId="77777777" w:rsidR="0056040B" w:rsidRDefault="008F3B9C">
      <w:pPr>
        <w:spacing w:after="0" w:line="600" w:lineRule="auto"/>
        <w:ind w:firstLine="720"/>
        <w:jc w:val="both"/>
        <w:rPr>
          <w:rFonts w:eastAsia="Times New Roman"/>
          <w:szCs w:val="24"/>
        </w:rPr>
      </w:pPr>
      <w:r>
        <w:rPr>
          <w:rFonts w:eastAsia="Times New Roman"/>
          <w:szCs w:val="24"/>
        </w:rPr>
        <w:t>Κύριε συνάδελφε, σας βάζω κι εσάς πέντε λεπτά και από κει και πέ</w:t>
      </w:r>
      <w:r>
        <w:rPr>
          <w:rFonts w:eastAsia="Times New Roman"/>
          <w:szCs w:val="24"/>
        </w:rPr>
        <w:t>ρα το διαχειρίζεστε.</w:t>
      </w:r>
    </w:p>
    <w:p w14:paraId="7D38DD05" w14:textId="77777777" w:rsidR="0056040B" w:rsidRDefault="008F3B9C">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w:t>
      </w:r>
    </w:p>
    <w:p w14:paraId="7D38DD06" w14:textId="77777777" w:rsidR="0056040B" w:rsidRDefault="008F3B9C">
      <w:pPr>
        <w:spacing w:after="0" w:line="600" w:lineRule="auto"/>
        <w:ind w:firstLine="720"/>
        <w:jc w:val="both"/>
        <w:rPr>
          <w:rFonts w:eastAsia="Times New Roman"/>
          <w:szCs w:val="24"/>
        </w:rPr>
      </w:pPr>
      <w:r>
        <w:rPr>
          <w:rFonts w:eastAsia="Times New Roman"/>
          <w:szCs w:val="24"/>
        </w:rPr>
        <w:t>Αποκαλύφθηκε νομίζω ο αντιλαϊκός χαρακτήρας του νομοσχεδίου, όχι μονάχα από μας, αλλά, χωρίς ίσως να το θέλουν ή να το επιδιώκουν, και από τους υπόλοιπους ομιλητές.</w:t>
      </w:r>
    </w:p>
    <w:p w14:paraId="7D38DD07" w14:textId="77777777" w:rsidR="0056040B" w:rsidRDefault="008F3B9C">
      <w:pPr>
        <w:spacing w:after="0" w:line="600" w:lineRule="auto"/>
        <w:ind w:firstLine="720"/>
        <w:jc w:val="both"/>
        <w:rPr>
          <w:rFonts w:eastAsia="Times New Roman"/>
          <w:szCs w:val="24"/>
        </w:rPr>
      </w:pPr>
      <w:r>
        <w:rPr>
          <w:rFonts w:eastAsia="Times New Roman"/>
          <w:szCs w:val="24"/>
        </w:rPr>
        <w:t>Ο αντιλαϊκός χαρακτήρας προκύ</w:t>
      </w:r>
      <w:r>
        <w:rPr>
          <w:rFonts w:eastAsia="Times New Roman"/>
          <w:szCs w:val="24"/>
        </w:rPr>
        <w:t xml:space="preserve">πτει, βέβαια, από τη βαθύτερη στόχευση της ίδρυσης του Πανεπιστημίου Δυτικής Αττικής ως υπηρέτη των μεγάλων επιχειρηματικών συμφερόντων στην περιοχή. Εντάξει. Εσείς το λέτε αυτό ανάπτυξη. Εμείς το λέμε αλλιώς. Δεν θα μαλώσουμε τώρα για τα ονόματα. Η ουσία </w:t>
      </w:r>
      <w:r>
        <w:rPr>
          <w:rFonts w:eastAsia="Times New Roman"/>
          <w:szCs w:val="24"/>
        </w:rPr>
        <w:t>μετράει. Και αυτό επιβεβαιώθηκε περίτρανα όχι μόνο από τη θετική ψήφο της Νέας Δημοκρατίας και άλλων κομμάτων –η στρατηγική σας σύμπλευση γίνεται για άλλη μια φορά ολοφάνερη όταν παραμερίζεται λιγάκι η ομίχλη της σκανδαλολογίας, που και απόψε είδαμε επεισό</w:t>
      </w:r>
      <w:r>
        <w:rPr>
          <w:rFonts w:eastAsia="Times New Roman"/>
          <w:szCs w:val="24"/>
        </w:rPr>
        <w:t>διά της εδώ- αλλά επιβεβαιώθηκε επιπλέον και από τον ίδιο τον Αρχηγό της Αξιωματικής Αντιπολίτευσης που ήρθε εδώ στη συζήτηση για να προσφέρει και τη δική του στήριξη στο εγχείρημα του Πανεπιστημίου Δυτικής Αττικής και να εγγυηθεί μάλιστα προσωπικά, όπως ε</w:t>
      </w:r>
      <w:r>
        <w:rPr>
          <w:rFonts w:eastAsia="Times New Roman"/>
          <w:szCs w:val="24"/>
        </w:rPr>
        <w:t>ίπε, το σφιχταγκάλιασμα αυτού του ιδρύματος από τους μεγαλοεπιχειρηματίες.</w:t>
      </w:r>
    </w:p>
    <w:p w14:paraId="7D38DD08" w14:textId="77777777" w:rsidR="0056040B" w:rsidRDefault="008F3B9C">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ΣΥΡΙΖΑ και </w:t>
      </w:r>
      <w:r>
        <w:rPr>
          <w:rFonts w:eastAsia="Times New Roman"/>
          <w:szCs w:val="24"/>
        </w:rPr>
        <w:t>η</w:t>
      </w:r>
      <w:r>
        <w:rPr>
          <w:rFonts w:eastAsia="Times New Roman"/>
          <w:szCs w:val="24"/>
        </w:rPr>
        <w:t xml:space="preserve"> Νέα Δημοκρατία, λοιπόν, διαγωνίζονται για το ποιος θα υπηρετήσει καλύτερα τα συμφέροντα του κεφαλαίου. Το αντιεκπαιδευτικό του εγχειρήματος, όμως, αντιλήφθηκαν εκτός </w:t>
      </w:r>
      <w:r>
        <w:rPr>
          <w:rFonts w:eastAsia="Times New Roman"/>
          <w:szCs w:val="24"/>
        </w:rPr>
        <w:t>από μας -από το ΚΚΕ- και οι σπουδαστές των υπό συγχώνευση ΤΕΙ Αθήνας και Πειραιά, οι οποίοι με τη σημερινή τους κινητοποίηση το πρωί έξω από τη Βουλή διατράνωσαν την αντίθεσή τους αυτή. Καταθέτω στα Πρακτικά το ψήφισμα της κινητοποίησης των σπουδαστικών συ</w:t>
      </w:r>
      <w:r>
        <w:rPr>
          <w:rFonts w:eastAsia="Times New Roman"/>
          <w:szCs w:val="24"/>
        </w:rPr>
        <w:t>λλόγων που έλαβαν μέρος σε αυτήν.</w:t>
      </w:r>
    </w:p>
    <w:p w14:paraId="7D38DD0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Δελής καταθέτει για τα Πρακτικά το προαναφερθέν ψήφισμα, το οποίο βρίσκονται στο αρχείο του Τμήματος Γραμματείας της Διεύθυνσης Στενογραφίας και Πρακτικών της Βουλής)</w:t>
      </w:r>
    </w:p>
    <w:p w14:paraId="7D38DD0A" w14:textId="77777777" w:rsidR="0056040B" w:rsidRDefault="008F3B9C">
      <w:pPr>
        <w:spacing w:after="0" w:line="600" w:lineRule="auto"/>
        <w:ind w:firstLine="720"/>
        <w:jc w:val="both"/>
        <w:rPr>
          <w:rFonts w:eastAsia="Times New Roman"/>
          <w:szCs w:val="24"/>
        </w:rPr>
      </w:pPr>
      <w:r>
        <w:rPr>
          <w:rFonts w:eastAsia="Times New Roman"/>
          <w:szCs w:val="24"/>
        </w:rPr>
        <w:t>Προχωρώ παραπέρ</w:t>
      </w:r>
      <w:r>
        <w:rPr>
          <w:rFonts w:eastAsia="Times New Roman"/>
          <w:szCs w:val="24"/>
        </w:rPr>
        <w:t xml:space="preserve">α. Απαντώντας ο κύριος Υπουργός στην κριτική μας για τα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παγγελματικής </w:t>
      </w:r>
      <w:r>
        <w:rPr>
          <w:rFonts w:eastAsia="Times New Roman"/>
          <w:szCs w:val="24"/>
        </w:rPr>
        <w:t>ε</w:t>
      </w:r>
      <w:r>
        <w:rPr>
          <w:rFonts w:eastAsia="Times New Roman"/>
          <w:szCs w:val="24"/>
        </w:rPr>
        <w:t xml:space="preserve">κπαίδευσης που ιδρύονται στα πανεπιστήμια ως τροφοδότες –αυτή είναι η κριτική μας, ότι αποτελούν τροφοδότες- φθηνής νεανικής εργατικής δύναμης στους επιχειρηματικούς ομίλους, </w:t>
      </w:r>
      <w:r>
        <w:rPr>
          <w:rFonts w:eastAsia="Times New Roman"/>
          <w:szCs w:val="24"/>
        </w:rPr>
        <w:t>αναρωτήθηκε πώς το λέμε αυτό, όταν το ΚΚΕ αγωνίζεται για να έχουν όλοι δουλειά και ότι σήμερα τέλος πάντων δεν έχουμε σοσιαλιστικές επιχειρήσεις, αλλά μόνο καπιταλιστικές. Εντάξει, προσπαθούμε να τις κάνουμε και υγιείς.</w:t>
      </w:r>
    </w:p>
    <w:p w14:paraId="7D38DD0B" w14:textId="77777777" w:rsidR="0056040B" w:rsidRDefault="008F3B9C">
      <w:pPr>
        <w:spacing w:after="0" w:line="600" w:lineRule="auto"/>
        <w:ind w:firstLine="720"/>
        <w:jc w:val="both"/>
        <w:rPr>
          <w:rFonts w:eastAsia="Times New Roman"/>
          <w:szCs w:val="24"/>
        </w:rPr>
      </w:pPr>
      <w:r>
        <w:rPr>
          <w:rFonts w:eastAsia="Times New Roman"/>
          <w:szCs w:val="24"/>
        </w:rPr>
        <w:t>Κοιτάξτε, το δικαίωμα στη δουλειά το</w:t>
      </w:r>
      <w:r>
        <w:rPr>
          <w:rFonts w:eastAsia="Times New Roman"/>
          <w:szCs w:val="24"/>
        </w:rPr>
        <w:t xml:space="preserve"> διεκδικεί και θα το διεκδικεί ανυποχώρητα το κόμμα μας, με μισθούς και δικαιώματα τέτοια που να καλύπτουν τις σημερινές σύγχρονες ανάγκες.</w:t>
      </w:r>
    </w:p>
    <w:p w14:paraId="7D38DD0C" w14:textId="77777777" w:rsidR="0056040B" w:rsidRDefault="008F3B9C">
      <w:pPr>
        <w:spacing w:after="0" w:line="600" w:lineRule="auto"/>
        <w:ind w:firstLine="720"/>
        <w:jc w:val="both"/>
        <w:rPr>
          <w:rFonts w:eastAsia="Times New Roman"/>
          <w:szCs w:val="24"/>
        </w:rPr>
      </w:pPr>
      <w:r>
        <w:rPr>
          <w:rFonts w:eastAsia="Times New Roman"/>
          <w:szCs w:val="24"/>
        </w:rPr>
        <w:t xml:space="preserve">Δεν ξέραμε, όμως, κύριε Υπουργέ ότι για να καταργηθεί το αίσχος του </w:t>
      </w:r>
      <w:proofErr w:type="spellStart"/>
      <w:r>
        <w:rPr>
          <w:rFonts w:eastAsia="Times New Roman"/>
          <w:szCs w:val="24"/>
        </w:rPr>
        <w:t>υποκατώτατου</w:t>
      </w:r>
      <w:proofErr w:type="spellEnd"/>
      <w:r>
        <w:rPr>
          <w:rFonts w:eastAsia="Times New Roman"/>
          <w:szCs w:val="24"/>
        </w:rPr>
        <w:t xml:space="preserve"> μισθού, τον οποίο ούτε καν αυτόν δε</w:t>
      </w:r>
      <w:r>
        <w:rPr>
          <w:rFonts w:eastAsia="Times New Roman"/>
          <w:szCs w:val="24"/>
        </w:rPr>
        <w:t xml:space="preserve">ν παίρνουν οι νέοι της μαθητείας και της πρακτικής άσκησης, αλλά παίρνουν μόνο το 75% αυτού του </w:t>
      </w:r>
      <w:proofErr w:type="spellStart"/>
      <w:r>
        <w:rPr>
          <w:rFonts w:eastAsia="Times New Roman"/>
          <w:szCs w:val="24"/>
        </w:rPr>
        <w:t>υποκατώτατου</w:t>
      </w:r>
      <w:proofErr w:type="spellEnd"/>
      <w:r>
        <w:rPr>
          <w:rFonts w:eastAsia="Times New Roman"/>
          <w:szCs w:val="24"/>
        </w:rPr>
        <w:t xml:space="preserve"> μισθού, δεν ξέραμε λοιπόν ότι για να καταργηθεί αυτό το αίσχος, θα χρειαστεί ακόμα και γι’ αυτό ο σοσιαλισμός.</w:t>
      </w:r>
    </w:p>
    <w:p w14:paraId="7D38DD0D" w14:textId="77777777" w:rsidR="0056040B" w:rsidRDefault="008F3B9C">
      <w:pPr>
        <w:spacing w:after="0" w:line="600" w:lineRule="auto"/>
        <w:ind w:firstLine="720"/>
        <w:jc w:val="both"/>
        <w:rPr>
          <w:rFonts w:eastAsia="Times New Roman"/>
          <w:szCs w:val="24"/>
        </w:rPr>
      </w:pPr>
      <w:r>
        <w:rPr>
          <w:rFonts w:eastAsia="Times New Roman"/>
          <w:szCs w:val="24"/>
        </w:rPr>
        <w:t xml:space="preserve">Ούτε καν αυτό δηλαδή; Ούτε καν αυτό </w:t>
      </w:r>
      <w:r>
        <w:rPr>
          <w:rFonts w:eastAsia="Times New Roman"/>
          <w:szCs w:val="24"/>
        </w:rPr>
        <w:t>δεν θέλετε να κάνετε; Και ύστερα μιλάτε για τα δικαιώματα της νέας γενιάς;</w:t>
      </w:r>
    </w:p>
    <w:p w14:paraId="7D38DD0E" w14:textId="77777777" w:rsidR="0056040B" w:rsidRDefault="008F3B9C">
      <w:pPr>
        <w:spacing w:after="0" w:line="600" w:lineRule="auto"/>
        <w:ind w:firstLine="720"/>
        <w:jc w:val="both"/>
        <w:rPr>
          <w:rFonts w:eastAsia="Times New Roman"/>
          <w:szCs w:val="24"/>
        </w:rPr>
      </w:pPr>
      <w:r>
        <w:rPr>
          <w:rFonts w:eastAsia="Times New Roman"/>
          <w:szCs w:val="24"/>
        </w:rPr>
        <w:t>Το αίτημά μας είναι για το τώρα και θα το ξαναπούμε και είναι το ελάχιστο. Σας προκαλούμε, λοιπόν. Καταργήστε τώρα τον επαίσχυντο διαχωρισμό των εργαζομένων σε πριν και μετά τα είκο</w:t>
      </w:r>
      <w:r>
        <w:rPr>
          <w:rFonts w:eastAsia="Times New Roman"/>
          <w:szCs w:val="24"/>
        </w:rPr>
        <w:t>σι πέντε έτη και ψηφίστε τα 751 ευρώ κατώτατο μισθό για όλους και για τους νέους.</w:t>
      </w:r>
    </w:p>
    <w:p w14:paraId="7D38DD0F" w14:textId="77777777" w:rsidR="0056040B" w:rsidRDefault="008F3B9C">
      <w:pPr>
        <w:spacing w:after="0" w:line="600" w:lineRule="auto"/>
        <w:ind w:firstLine="720"/>
        <w:jc w:val="both"/>
        <w:rPr>
          <w:rFonts w:eastAsia="Times New Roman"/>
          <w:szCs w:val="24"/>
        </w:rPr>
      </w:pPr>
      <w:r>
        <w:rPr>
          <w:rFonts w:eastAsia="Times New Roman"/>
          <w:szCs w:val="24"/>
        </w:rPr>
        <w:t>Έρχομαι στο ζήτημα της προσχολικής αγωγής. Μου φαίνεται ότι στο αποπροσανατολιστικό παιχνίδι της Κυβέρνησης με την Κεντρική Ένωση Δήμων Ελλάδας μπαίνουν και τα υπόλοιπα αστικ</w:t>
      </w:r>
      <w:r>
        <w:rPr>
          <w:rFonts w:eastAsia="Times New Roman"/>
          <w:szCs w:val="24"/>
        </w:rPr>
        <w:t xml:space="preserve">ά κόμματα με τα «ναι μεν, αλλά» και τα «ήξεις </w:t>
      </w:r>
      <w:proofErr w:type="spellStart"/>
      <w:r>
        <w:rPr>
          <w:rFonts w:eastAsia="Times New Roman"/>
          <w:szCs w:val="24"/>
        </w:rPr>
        <w:t>αφήξεις</w:t>
      </w:r>
      <w:proofErr w:type="spellEnd"/>
      <w:r>
        <w:rPr>
          <w:rFonts w:eastAsia="Times New Roman"/>
          <w:szCs w:val="24"/>
        </w:rPr>
        <w:t>».</w:t>
      </w:r>
    </w:p>
    <w:p w14:paraId="7D38DD10"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Και πώς δεν θα μπορούσε βέβαια να γίνει αυτό, όταν όλοι σας συμφωνείτε με την εμπορευματοποίηση αυτής της βασικότατης κοινωνικής ανάγκης, συμφωνείτε με τα τροφεία και τα κάθε λογής </w:t>
      </w:r>
      <w:r>
        <w:rPr>
          <w:rFonts w:eastAsia="Times New Roman"/>
          <w:szCs w:val="24"/>
          <w:lang w:val="en-US"/>
        </w:rPr>
        <w:t>voucher</w:t>
      </w:r>
      <w:r>
        <w:rPr>
          <w:rFonts w:eastAsia="Times New Roman"/>
          <w:szCs w:val="24"/>
        </w:rPr>
        <w:t xml:space="preserve">; </w:t>
      </w:r>
    </w:p>
    <w:p w14:paraId="7D38DD1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Θα ψηφίσο</w:t>
      </w:r>
      <w:r>
        <w:rPr>
          <w:rFonts w:eastAsia="Times New Roman"/>
          <w:szCs w:val="24"/>
        </w:rPr>
        <w:t>υμε «</w:t>
      </w:r>
      <w:r>
        <w:rPr>
          <w:rFonts w:eastAsia="Times New Roman"/>
          <w:szCs w:val="24"/>
        </w:rPr>
        <w:t>παρών</w:t>
      </w:r>
      <w:r>
        <w:rPr>
          <w:rFonts w:eastAsia="Times New Roman"/>
          <w:szCs w:val="24"/>
        </w:rPr>
        <w:t xml:space="preserve">» στη συγκεκριμένη διάταξη όχι μόνο επειδή είναι </w:t>
      </w:r>
      <w:r>
        <w:rPr>
          <w:rFonts w:eastAsia="Times New Roman"/>
          <w:szCs w:val="24"/>
        </w:rPr>
        <w:t xml:space="preserve">μετέωρη </w:t>
      </w:r>
      <w:r>
        <w:rPr>
          <w:rFonts w:eastAsia="Times New Roman"/>
          <w:szCs w:val="24"/>
        </w:rPr>
        <w:t xml:space="preserve">κυριολεκτικά, αφού δεν την συνοδεύει η παραμικρή πρόβλεψη οποιουδήποτε μέτρου που να τη στηρίζει πρακτικά, αλλά και γιατί η ρύθμιση έτσι όπως διατυπώνεται, αλλά και έτσι όπως προκύπτει και </w:t>
      </w:r>
      <w:r>
        <w:rPr>
          <w:rFonts w:eastAsia="Times New Roman"/>
          <w:szCs w:val="24"/>
        </w:rPr>
        <w:t>από τα λεγόμενα του Υπουργού στη συζήτηση που προηγήθηκε, αφήνει διάπλατο το παράθυρο η αναγκαία δίχρονη υποχρεωτική προσχολική αγωγή να μην είναι τελικά ούτε αποκλειστικά δημόσια ούτε δωρεάν.</w:t>
      </w:r>
    </w:p>
    <w:p w14:paraId="7D38DD12"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Για τα σχολεία των φυλακών, θα την ψηφίσουμε τη διάταξη. Αλίμον</w:t>
      </w:r>
      <w:r>
        <w:rPr>
          <w:rFonts w:eastAsia="Times New Roman"/>
          <w:szCs w:val="24"/>
        </w:rPr>
        <w:t xml:space="preserve">ο. Οι κομμουνιστές άλλωστε δημιούργησαν σχολεία και σχολές ακόμα και στα χρόνια των πιο άγριων διώξεών τους. Και σας προτείνω εδώ το εξαιρετικό βιβλίο της Κυριακής </w:t>
      </w:r>
      <w:proofErr w:type="spellStart"/>
      <w:r>
        <w:rPr>
          <w:rFonts w:eastAsia="Times New Roman"/>
          <w:szCs w:val="24"/>
        </w:rPr>
        <w:t>Καμαρινού</w:t>
      </w:r>
      <w:proofErr w:type="spellEnd"/>
      <w:r>
        <w:rPr>
          <w:rFonts w:eastAsia="Times New Roman"/>
          <w:szCs w:val="24"/>
        </w:rPr>
        <w:t xml:space="preserve"> με τίτλο «Τα Πέτρινα Πανεπιστήμια».</w:t>
      </w:r>
    </w:p>
    <w:p w14:paraId="7D38DD13"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Έχουμε, όμως, ορισμένους προβληματισμούς και θ</w:t>
      </w:r>
      <w:r>
        <w:rPr>
          <w:rFonts w:eastAsia="Times New Roman"/>
          <w:szCs w:val="24"/>
        </w:rPr>
        <w:t xml:space="preserve">έλουμε να τους καταθέσουμε. Αν οι νέες σχολικές μονάδες των φυλακών λειτουργήσουν αυτόνομα κι όχι ως παραρτήματα σχολικών μονάδων, όπως μέχρι τώρα, τότε δεν υπάρχει ο κίνδυνος οι τίτλοι σπουδών που αυτές θα χορηγούν να αναγράφουν, σε περιπτώσεις εγγραφής, </w:t>
      </w:r>
      <w:r>
        <w:rPr>
          <w:rFonts w:eastAsia="Times New Roman"/>
          <w:szCs w:val="24"/>
        </w:rPr>
        <w:t>μετεγγραφής ή απόλυσης, ότι αυτοί οι τίτλοι αποκτήθηκαν μέσα στη φυλακή; Δεν είναι στιγματισμός αυτό; Δεν είναι ακόμα και παραβίαση προσωπικών δεδομένων; Δεν υπάρχει κίνδυνος, τέλος, αυτά τα αυτόνομα σχολεία των φυλακών που φτιάχνετε να στερηθούν από έμπει</w:t>
      </w:r>
      <w:r>
        <w:rPr>
          <w:rFonts w:eastAsia="Times New Roman"/>
          <w:szCs w:val="24"/>
        </w:rPr>
        <w:t>ρο εκπαιδευτικό προσωπικό με σχετικές σπουδές και ανάλογη επιμόρφωση που θα τα διαθέτουν, αν παραμείνουν ως παραρτήματα υπαρχόντων σχολικών μονάδων; Σκεφτείτε το.</w:t>
      </w:r>
    </w:p>
    <w:p w14:paraId="7D38DD14"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Για τις τροπολογίες τώρα. Πριν αναφερθώ στις τροπολογίες που κατέθεσε το κόμμα μας, λίγα λόγι</w:t>
      </w:r>
      <w:r>
        <w:rPr>
          <w:rFonts w:eastAsia="Times New Roman"/>
          <w:szCs w:val="24"/>
        </w:rPr>
        <w:t>α για δ</w:t>
      </w:r>
      <w:r>
        <w:rPr>
          <w:rFonts w:eastAsia="Times New Roman"/>
          <w:szCs w:val="24"/>
        </w:rPr>
        <w:t>ύ</w:t>
      </w:r>
      <w:r>
        <w:rPr>
          <w:rFonts w:eastAsia="Times New Roman"/>
          <w:szCs w:val="24"/>
        </w:rPr>
        <w:t>ο υπουργικές τροπολογίες που αναφέρονται στην εκπαίδευση.</w:t>
      </w:r>
    </w:p>
    <w:p w14:paraId="7D38DD1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Η πρώτη λέει ότι αν ένας διαγωνισμός για μίσθωση σχολικού κτιρίου αποβεί δύο φορές άγονος, τότε το υπό μίσθωση κτίριο που προορίζεται για τη στέγαση ενός σχολείου, μπορεί να γίνει και σε περ</w:t>
      </w:r>
      <w:r>
        <w:rPr>
          <w:rFonts w:eastAsia="Times New Roman"/>
          <w:szCs w:val="24"/>
        </w:rPr>
        <w:t>ιοχή με επιτρεπόμενη χρήση διαφορετική από αυτή που προβλέπει η σχετική διακήρυξη. Πού δηλαδή; Σε οποιονδήποτε χώρο; Σε αποθήκη, ας πούμε; Ή σε πρώην εργοστάσια, όπως αυτό στην Θεσσαλονίκη, στο 2</w:t>
      </w:r>
      <w:r>
        <w:rPr>
          <w:rFonts w:eastAsia="Times New Roman"/>
          <w:szCs w:val="24"/>
          <w:vertAlign w:val="superscript"/>
        </w:rPr>
        <w:t>ο</w:t>
      </w:r>
      <w:r>
        <w:rPr>
          <w:rFonts w:eastAsia="Times New Roman"/>
          <w:szCs w:val="24"/>
        </w:rPr>
        <w:t xml:space="preserve"> Ειδικό Σχολείο Πυλαίας που είναι γεμάτο ποντίκια με τον κίν</w:t>
      </w:r>
      <w:r>
        <w:rPr>
          <w:rFonts w:eastAsia="Times New Roman"/>
          <w:szCs w:val="24"/>
        </w:rPr>
        <w:t xml:space="preserve">δυνο της </w:t>
      </w:r>
      <w:proofErr w:type="spellStart"/>
      <w:r>
        <w:rPr>
          <w:rFonts w:eastAsia="Times New Roman"/>
          <w:szCs w:val="24"/>
        </w:rPr>
        <w:t>λεπτοσπείρωσης</w:t>
      </w:r>
      <w:proofErr w:type="spellEnd"/>
      <w:r>
        <w:rPr>
          <w:rFonts w:eastAsia="Times New Roman"/>
          <w:szCs w:val="24"/>
        </w:rPr>
        <w:t xml:space="preserve"> για τους εκπαιδευτικούς και τα παιδιά; Έχουμε καταθέσει και γραπτή ερώτηση σχετική για το θέμα.</w:t>
      </w:r>
    </w:p>
    <w:p w14:paraId="7D38DD16"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Η δεύτερη τροπολογία αναφέρεται στα σχολικά γεύματα, για να αντιμετωπίσει όχι τα πραγματικά προβλήματα που προέκυψαν με την προχειρότητα</w:t>
      </w:r>
      <w:r>
        <w:rPr>
          <w:rFonts w:eastAsia="Times New Roman"/>
          <w:szCs w:val="24"/>
        </w:rPr>
        <w:t xml:space="preserve"> και την αδιαφορία υλοποίησής τους, αλλά μόνο για τα γραφειοκρατικά, λέει, προβλήματα που διαπιστώθηκαν. </w:t>
      </w:r>
    </w:p>
    <w:p w14:paraId="7D38DD17"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Κι όμως, τώρα είναι ανάγκη, κύριε Υπουργέ, να εξασφαλιστούν όλες οι προϋποθέσεις για την υγιεινή και ασφάλεια των σχολικών γευμάτων με κατάλληλους χώρ</w:t>
      </w:r>
      <w:r>
        <w:rPr>
          <w:rFonts w:eastAsia="Times New Roman"/>
          <w:szCs w:val="24"/>
        </w:rPr>
        <w:t>ους και με τραπεζοκόμους κι όχι βέβαια με εκπαιδευτικούς ως σερβιτόρους κι ελεγκτές τροφίμων.</w:t>
      </w:r>
    </w:p>
    <w:p w14:paraId="7D38DD18"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Πάω τώρα στις δυο τροπολογίες που κατέθεσε το κόμμα μας και απορρίφθηκαν από τον Υπουργό. Εστιάζουμε με την πρώτη στους αποφοίτους των δύο ΑΤΕΙ που συγχωνεύονται </w:t>
      </w:r>
      <w:r>
        <w:rPr>
          <w:rFonts w:eastAsia="Times New Roman"/>
          <w:szCs w:val="24"/>
        </w:rPr>
        <w:t>και προτείναμε, αλλά απορρίφθηκε, το πτυχίο όλων αυτών να είναι ισότιμο με τα νέα πτυχία που θα προκύψουν από τα αντίστοιχα τμήματα του Πανεπιστημίου Δυτικής Αττικής.</w:t>
      </w:r>
    </w:p>
    <w:p w14:paraId="7D38DD19"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Θέλω να εξηγήσω τη λογική της πρότασης. Πρόκειται για μέτρο άρσης, μερικής έστω, της </w:t>
      </w:r>
      <w:proofErr w:type="spellStart"/>
      <w:r>
        <w:rPr>
          <w:rFonts w:eastAsia="Times New Roman"/>
          <w:szCs w:val="24"/>
        </w:rPr>
        <w:t>πολυ</w:t>
      </w:r>
      <w:r>
        <w:rPr>
          <w:rFonts w:eastAsia="Times New Roman"/>
          <w:szCs w:val="24"/>
        </w:rPr>
        <w:t>κατηγοριοποίησης</w:t>
      </w:r>
      <w:proofErr w:type="spellEnd"/>
      <w:r>
        <w:rPr>
          <w:rFonts w:eastAsia="Times New Roman"/>
          <w:szCs w:val="24"/>
        </w:rPr>
        <w:t xml:space="preserve"> των πτυχίων πάνω στο ίδιο επιστημονικό αντικείμενο. Άλλωστε και τα πτυχία των πρώην δύο ΤΕΙ Αθήνας και Πειραιά, όπως και τα νέα πτυχία του Πανεπιστημίου Δυτικής Αττικής είναι πτυχία τετραετών σπουδών ανωτάτων ιδρυμάτων και δεν δικαιολογείτ</w:t>
      </w:r>
      <w:r>
        <w:rPr>
          <w:rFonts w:eastAsia="Times New Roman"/>
          <w:szCs w:val="24"/>
        </w:rPr>
        <w:t xml:space="preserve">αι επ’ </w:t>
      </w:r>
      <w:proofErr w:type="spellStart"/>
      <w:r>
        <w:rPr>
          <w:rFonts w:eastAsia="Times New Roman"/>
          <w:szCs w:val="24"/>
        </w:rPr>
        <w:t>ουδενί</w:t>
      </w:r>
      <w:proofErr w:type="spellEnd"/>
      <w:r>
        <w:rPr>
          <w:rFonts w:eastAsia="Times New Roman"/>
          <w:szCs w:val="24"/>
        </w:rPr>
        <w:t xml:space="preserve"> ο διαχωρισμός και κατηγοριοποίηση των αποφοίτων τους.</w:t>
      </w:r>
    </w:p>
    <w:p w14:paraId="7D38DD1A"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Η δεύτερη τροπολογία που καταθέσαμε θεωρούμε ότι δίνει διέξοδο στο οξύτατο πρόβλημα πολλών λαϊκών οικογενειών για τις μετεγγραφές των παιδιών τους σε ιδρ</w:t>
      </w:r>
      <w:r>
        <w:rPr>
          <w:rFonts w:eastAsia="Times New Roman"/>
          <w:szCs w:val="24"/>
        </w:rPr>
        <w:t>ύ</w:t>
      </w:r>
      <w:r>
        <w:rPr>
          <w:rFonts w:eastAsia="Times New Roman"/>
          <w:szCs w:val="24"/>
        </w:rPr>
        <w:t>μ</w:t>
      </w:r>
      <w:r>
        <w:rPr>
          <w:rFonts w:eastAsia="Times New Roman"/>
          <w:szCs w:val="24"/>
        </w:rPr>
        <w:t>α</w:t>
      </w:r>
      <w:r>
        <w:rPr>
          <w:rFonts w:eastAsia="Times New Roman"/>
          <w:szCs w:val="24"/>
        </w:rPr>
        <w:t xml:space="preserve">τα του τόπου κατοικίας τους, μιας και η διάταξη του νομοσχεδίου ουσιαστικά αφήνει απ’ έξω τη συντριπτική </w:t>
      </w:r>
      <w:r>
        <w:rPr>
          <w:rFonts w:eastAsia="Times New Roman"/>
          <w:szCs w:val="24"/>
        </w:rPr>
        <w:t xml:space="preserve">πλειονότητα </w:t>
      </w:r>
      <w:r>
        <w:rPr>
          <w:rFonts w:eastAsia="Times New Roman"/>
          <w:szCs w:val="24"/>
        </w:rPr>
        <w:t>όσων έχουν πραγματική ανάγκη της μετεγγραφής τους. Κι όμως, ο Υπουργός την απέρριψε.</w:t>
      </w:r>
    </w:p>
    <w:p w14:paraId="7D38DD1B"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Προτείναμε, λοιπόν, -για να ακούσουμε και τι απέρριψε,</w:t>
      </w:r>
      <w:r>
        <w:rPr>
          <w:rFonts w:eastAsia="Times New Roman"/>
          <w:szCs w:val="24"/>
        </w:rPr>
        <w:t xml:space="preserve"> δηλαδή- να δικαιούνται μετεγγραφής τα παιδιά όσων οικογενειών έχουν χαμηλά εισοδήματα. Και το όριο του ετήσιου οικογενειακού εισοδήματος εμείς το βάζουμε στις 25.000 ευρώ -δεν είναι κανείς πλούσιος με 25.000 ευρώ τον χρόνο- προσαυξανόμενο κατά 5.000 για κ</w:t>
      </w:r>
      <w:r>
        <w:rPr>
          <w:rFonts w:eastAsia="Times New Roman"/>
          <w:szCs w:val="24"/>
        </w:rPr>
        <w:t xml:space="preserve">άθε παιδί. Το ίδιο να δικαιούνται μετεγγραφής τα παιδιά όλων των μονογονεϊκών οικογενειών, οι φοιτητές με ειδικές ανάγκες -και εδώ χωρίς εισοδηματικά κριτήρια, καθόλου- και ακριβώς το ίδιο να ισχύει για τα παιδιά των </w:t>
      </w:r>
      <w:proofErr w:type="spellStart"/>
      <w:r>
        <w:rPr>
          <w:rFonts w:eastAsia="Times New Roman"/>
          <w:szCs w:val="24"/>
        </w:rPr>
        <w:t>τρίτεκνων</w:t>
      </w:r>
      <w:proofErr w:type="spellEnd"/>
      <w:r>
        <w:rPr>
          <w:rFonts w:eastAsia="Times New Roman"/>
          <w:szCs w:val="24"/>
        </w:rPr>
        <w:t xml:space="preserve"> και των πολύτεκνων οικογενειώ</w:t>
      </w:r>
      <w:r>
        <w:rPr>
          <w:rFonts w:eastAsia="Times New Roman"/>
          <w:szCs w:val="24"/>
        </w:rPr>
        <w:t>ν, καθώς και των οικογενειών που έχουν έστω και έναν άνεργο στο σπίτι και αυτή η δυνατότητα να ισχύει ακόμα και για όσους βρίσκονται ακόμα και στο πέμπτο έτος των σπουδών τους.</w:t>
      </w:r>
    </w:p>
    <w:p w14:paraId="7D38DD1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w:t>
      </w:r>
      <w:r>
        <w:rPr>
          <w:rFonts w:eastAsia="Times New Roman"/>
          <w:szCs w:val="24"/>
        </w:rPr>
        <w:t>υτή)</w:t>
      </w:r>
    </w:p>
    <w:p w14:paraId="7D38DD1D"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συνάδελφε, φτάνουμε στα επτά λεπτά.</w:t>
      </w:r>
    </w:p>
    <w:p w14:paraId="7D38DD1E"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Τελειώνω, κύριε Πρόεδρε.</w:t>
      </w:r>
    </w:p>
    <w:p w14:paraId="7D38DD1F"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Όλα αυτά τα απέρριψε ο κύριος Υπουργός, εξαγγέλλοντας μια αόριστη υπόσχεση μελλοντικής ρύθμισης.</w:t>
      </w:r>
    </w:p>
    <w:p w14:paraId="7D38DD20"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Όπως λέει, όμως, ο λαός μας, κύριε Υπουρ</w:t>
      </w:r>
      <w:r>
        <w:rPr>
          <w:rFonts w:eastAsia="Times New Roman"/>
          <w:szCs w:val="24"/>
        </w:rPr>
        <w:t>γέ, όποιος δεν θέλει να ζυμώσει, σαράντα μέρες κοσκινίζει.</w:t>
      </w:r>
    </w:p>
    <w:p w14:paraId="7D38DD21"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Ευχαριστώ.</w:t>
      </w:r>
    </w:p>
    <w:p w14:paraId="7D38DD22"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Δελή.</w:t>
      </w:r>
    </w:p>
    <w:p w14:paraId="7D38DD23"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Ο κ. Χατζησάββας έχει τον λόγο εκ μέρους της Χρυσής Αυγής.</w:t>
      </w:r>
    </w:p>
    <w:p w14:paraId="7D38DD24"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ΧΡΗΣΤΟΣ ΧΑΤΖΗΣΑΒΒΑΣ:</w:t>
      </w:r>
      <w:r>
        <w:rPr>
          <w:rFonts w:eastAsia="Times New Roman"/>
          <w:szCs w:val="24"/>
        </w:rPr>
        <w:t xml:space="preserve"> Κύριε Πρόεδρε, δεν έχω να προσθέσω πολλά, μιας και δεν υπήρξε καμμία εξέλιξη στο νομοσχέδιο. Όπως ήρθε στην αρχή </w:t>
      </w:r>
      <w:r>
        <w:rPr>
          <w:rFonts w:eastAsia="Times New Roman"/>
          <w:szCs w:val="24"/>
        </w:rPr>
        <w:t xml:space="preserve">για </w:t>
      </w:r>
      <w:r>
        <w:rPr>
          <w:rFonts w:eastAsia="Times New Roman"/>
          <w:szCs w:val="24"/>
        </w:rPr>
        <w:t xml:space="preserve">επεξεργασία στις </w:t>
      </w:r>
      <w:r>
        <w:rPr>
          <w:rFonts w:eastAsia="Times New Roman"/>
          <w:szCs w:val="24"/>
        </w:rPr>
        <w:t>ε</w:t>
      </w:r>
      <w:r>
        <w:rPr>
          <w:rFonts w:eastAsia="Times New Roman"/>
          <w:szCs w:val="24"/>
        </w:rPr>
        <w:t xml:space="preserve">πιτροπές, συνεχίστηκε και στην Ολομέλεια. Έκανε ο Υπουργός αυτά που ήθελε χωρίς να λάβει υπ’ </w:t>
      </w:r>
      <w:proofErr w:type="spellStart"/>
      <w:r>
        <w:rPr>
          <w:rFonts w:eastAsia="Times New Roman"/>
          <w:szCs w:val="24"/>
        </w:rPr>
        <w:t>όψιν</w:t>
      </w:r>
      <w:proofErr w:type="spellEnd"/>
      <w:r>
        <w:rPr>
          <w:rFonts w:eastAsia="Times New Roman"/>
          <w:szCs w:val="24"/>
        </w:rPr>
        <w:t xml:space="preserve"> του τις διαμαρτυρίες κ</w:t>
      </w:r>
      <w:r>
        <w:rPr>
          <w:rFonts w:eastAsia="Times New Roman"/>
          <w:szCs w:val="24"/>
        </w:rPr>
        <w:t>αι τις προτάσεις των φορέων.</w:t>
      </w:r>
    </w:p>
    <w:p w14:paraId="7D38DD25"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Προσπαθώ, όμως, κι εγώ να βρω πού ακριβώς έγκειται η </w:t>
      </w:r>
      <w:proofErr w:type="spellStart"/>
      <w:r>
        <w:rPr>
          <w:rFonts w:eastAsia="Times New Roman"/>
          <w:szCs w:val="24"/>
        </w:rPr>
        <w:t>εμβληματικότητα</w:t>
      </w:r>
      <w:proofErr w:type="spellEnd"/>
      <w:r>
        <w:rPr>
          <w:rFonts w:eastAsia="Times New Roman"/>
          <w:szCs w:val="24"/>
        </w:rPr>
        <w:t xml:space="preserve"> του νομοσχεδίου που συζητάμε και το μόνο που βρίσκω είναι μια ιδεοληψία που διακατέχει την Κυβέρνηση και φυσικά σε θέματα παιδείας, όπως και σε όλα τα υπόλοιπ</w:t>
      </w:r>
      <w:r>
        <w:rPr>
          <w:rFonts w:eastAsia="Times New Roman"/>
          <w:szCs w:val="24"/>
        </w:rPr>
        <w:t xml:space="preserve">α, μια εξυπηρέτηση σε συντεχνιακά συμφέροντα με βουλευτικές τροπολογίες, που βέβαια βλέπω να τις </w:t>
      </w:r>
      <w:proofErr w:type="spellStart"/>
      <w:r>
        <w:rPr>
          <w:rFonts w:eastAsia="Times New Roman"/>
          <w:szCs w:val="24"/>
        </w:rPr>
        <w:t>χειροκροτάνε</w:t>
      </w:r>
      <w:proofErr w:type="spellEnd"/>
      <w:r>
        <w:rPr>
          <w:rFonts w:eastAsia="Times New Roman"/>
          <w:szCs w:val="24"/>
        </w:rPr>
        <w:t xml:space="preserve"> και οι Βουλευτές από κάτω σαν να πέτυχαν κάτι πολύ σημαντικό γι’ αυτούς.</w:t>
      </w:r>
    </w:p>
    <w:p w14:paraId="7D38DD26"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Μιλάτε για κατάργηση της σχέσης Εκκλησίας και Κράτους, ενώ με κάθε ευκαιρ</w:t>
      </w:r>
      <w:r>
        <w:rPr>
          <w:rFonts w:eastAsia="Times New Roman"/>
          <w:szCs w:val="24"/>
        </w:rPr>
        <w:t>ία προσπαθείτε να παρέμβετε σε θέματα της Εκκλησίας.</w:t>
      </w:r>
    </w:p>
    <w:p w14:paraId="7D38DD27"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Έρχονται σήμερα εδώ κάποιοι</w:t>
      </w:r>
      <w:r>
        <w:rPr>
          <w:rFonts w:eastAsia="Times New Roman"/>
          <w:szCs w:val="24"/>
        </w:rPr>
        <w:t xml:space="preserve">, όπως ο κ. </w:t>
      </w:r>
      <w:proofErr w:type="spellStart"/>
      <w:r>
        <w:rPr>
          <w:rFonts w:eastAsia="Times New Roman"/>
          <w:szCs w:val="24"/>
        </w:rPr>
        <w:t>Μανιός</w:t>
      </w:r>
      <w:proofErr w:type="spellEnd"/>
      <w:r>
        <w:rPr>
          <w:rFonts w:eastAsia="Times New Roman"/>
          <w:szCs w:val="24"/>
        </w:rPr>
        <w:t xml:space="preserve">, κύριε Πρόεδρε, να μιλήσουν για το τι στραβά έκανε, λέει, </w:t>
      </w:r>
      <w:r>
        <w:rPr>
          <w:rFonts w:eastAsia="Times New Roman"/>
          <w:szCs w:val="24"/>
        </w:rPr>
        <w:t>«</w:t>
      </w:r>
      <w:r>
        <w:rPr>
          <w:rFonts w:eastAsia="Times New Roman"/>
          <w:szCs w:val="24"/>
        </w:rPr>
        <w:t xml:space="preserve">η </w:t>
      </w:r>
      <w:r>
        <w:rPr>
          <w:rFonts w:eastAsia="Times New Roman"/>
          <w:szCs w:val="24"/>
        </w:rPr>
        <w:t>κ</w:t>
      </w:r>
      <w:r>
        <w:rPr>
          <w:rFonts w:eastAsia="Times New Roman"/>
          <w:szCs w:val="24"/>
        </w:rPr>
        <w:t xml:space="preserve">υβέρνηση </w:t>
      </w:r>
      <w:r>
        <w:rPr>
          <w:rFonts w:eastAsia="Times New Roman"/>
          <w:szCs w:val="24"/>
        </w:rPr>
        <w:t>της Χρυσής Αυγής»!</w:t>
      </w:r>
      <w:r>
        <w:rPr>
          <w:rFonts w:eastAsia="Times New Roman"/>
          <w:szCs w:val="24"/>
        </w:rPr>
        <w:t xml:space="preserve"> Έχουν, δηλαδή, το θράσος, κύριε Πρόεδρε, οι εκπρόσωποι της Κυβέρνησ</w:t>
      </w:r>
      <w:r>
        <w:rPr>
          <w:rFonts w:eastAsia="Times New Roman"/>
          <w:szCs w:val="24"/>
        </w:rPr>
        <w:t xml:space="preserve">ης που έχει κυβερνήσει τα τρία από τα δέκα χρόνια των μνημονίων την Ελλάδα, που κορόιδεψε τον ελληνικό λαό ότι θα έσκιζε τα μνημόνια και, τελικά, πέταξε στα σκουπίδια το αποτέλεσμα του </w:t>
      </w:r>
      <w:r>
        <w:rPr>
          <w:rFonts w:eastAsia="Times New Roman"/>
          <w:szCs w:val="24"/>
        </w:rPr>
        <w:t>δ</w:t>
      </w:r>
      <w:r>
        <w:rPr>
          <w:rFonts w:eastAsia="Times New Roman"/>
          <w:szCs w:val="24"/>
        </w:rPr>
        <w:t>ημοψηφίσματος, που έταξε στον ελληνικό λαό ότι θα φέρει δουλειά για το</w:t>
      </w:r>
      <w:r>
        <w:rPr>
          <w:rFonts w:eastAsia="Times New Roman"/>
          <w:szCs w:val="24"/>
        </w:rPr>
        <w:t>υς γονείς των παιδιών, θα φέρει πίσω τα παιδιά των μανάδων που έφυγαν στο εξωτερικό και θα σταματήσει την αιμορραγία των νέων μας προς το εξωτερικό, που εξαθλίωσαν τις ελληνικές οικογένειες σε τέτοιο βαθμό, που δεν μπορούν να σπουδάσουν όχι δύο ή τρία παιδ</w:t>
      </w:r>
      <w:r>
        <w:rPr>
          <w:rFonts w:eastAsia="Times New Roman"/>
          <w:szCs w:val="24"/>
        </w:rPr>
        <w:t>ιά, αλλά ούτε ένα παιδί πολλές φορές, να εμπαίζουν ακόμη και τώρα τις ελληνικές οικογένειες με πυροτεχνήματα και ασάφειες και για τις μετεγγραφές και για τα υπόλοιπα θέματα. Όμως, αυτό είναι κάτι χαρακτηριστικό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p>
    <w:p w14:paraId="7D38DD28"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ΠΡΟΕΔΡΕΥΩΝ (Μάρ</w:t>
      </w:r>
      <w:r>
        <w:rPr>
          <w:rFonts w:eastAsia="Times New Roman"/>
          <w:b/>
          <w:szCs w:val="24"/>
        </w:rPr>
        <w:t>ιος Γεωργιάδης):</w:t>
      </w:r>
      <w:r>
        <w:rPr>
          <w:rFonts w:eastAsia="Times New Roman"/>
          <w:szCs w:val="24"/>
        </w:rPr>
        <w:t xml:space="preserve"> Ευχαριστούμε τον κ. Χατζησάββα.</w:t>
      </w:r>
    </w:p>
    <w:p w14:paraId="7D38DD29"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Τον λόγο έχει ο κ. Γρηγοράκος εκ μέρους της Δημοκρατικής Συμπαράταξης.</w:t>
      </w:r>
    </w:p>
    <w:p w14:paraId="7D38DD2A"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Ευχαριστώ, κύριε Πρόεδρε.</w:t>
      </w:r>
    </w:p>
    <w:p w14:paraId="7D38DD2B"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Κύριε Υπουργέ, είχαμε κάνει μια πάρα πολύ καλή συζήτηση στις </w:t>
      </w:r>
      <w:r>
        <w:rPr>
          <w:rFonts w:eastAsia="Times New Roman"/>
          <w:szCs w:val="24"/>
        </w:rPr>
        <w:t>ε</w:t>
      </w:r>
      <w:r>
        <w:rPr>
          <w:rFonts w:eastAsia="Times New Roman"/>
          <w:szCs w:val="24"/>
        </w:rPr>
        <w:t xml:space="preserve">πιτροπές. Νομίζω ότι έγινε </w:t>
      </w:r>
      <w:r>
        <w:rPr>
          <w:rFonts w:eastAsia="Times New Roman"/>
          <w:szCs w:val="24"/>
        </w:rPr>
        <w:t>μια εποικοδομητική συζήτηση.</w:t>
      </w:r>
    </w:p>
    <w:p w14:paraId="7D38DD2C"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Προσπαθήσατε, βέβαια, να κάνετε κάτι διαφορετικό και να φτιάξετε ένα πανεπιστήμιο, που θα είχε μια διαφορετική κλίση από όλα τα άλλα εκπαιδευτικά ιδρύματα της χώρας. Όμως, δυστυχώς δεν καταφέρατε να ξεπεράσετε τον εαυτό σας, δι</w:t>
      </w:r>
      <w:r>
        <w:rPr>
          <w:rFonts w:eastAsia="Times New Roman"/>
          <w:szCs w:val="24"/>
        </w:rPr>
        <w:t>ότι εμείς οι ίδιοι, που τόσα χρόνια παλεύαμε, ούτως ώστε να γίνει πραγματικότητα το Πανεπιστήμιο Δυτικής Αττικής και θέλαμε να ενταχθεί σε ένα μεγάλο πλαίσιο της ανώτατης εκπαίδευσης χωρίς να υπάρχει διάκριση μεταξύ ΑΕΙ και ΤΕΙ, δυστυχώς δεν το κάναμε πραγ</w:t>
      </w:r>
      <w:r>
        <w:rPr>
          <w:rFonts w:eastAsia="Times New Roman"/>
          <w:szCs w:val="24"/>
        </w:rPr>
        <w:t xml:space="preserve">ματικότητα αυτό. Δεν ενοποιήθηκε τελικά μέσα από αυτό το νομοσχέδιο η </w:t>
      </w:r>
      <w:proofErr w:type="spellStart"/>
      <w:r>
        <w:rPr>
          <w:rFonts w:eastAsia="Times New Roman"/>
          <w:szCs w:val="24"/>
        </w:rPr>
        <w:t>ανωτατοποίηση</w:t>
      </w:r>
      <w:proofErr w:type="spellEnd"/>
      <w:r>
        <w:rPr>
          <w:rFonts w:eastAsia="Times New Roman"/>
          <w:szCs w:val="24"/>
        </w:rPr>
        <w:t xml:space="preserve"> της παιδείας χωρίς διακρίσεις.</w:t>
      </w:r>
    </w:p>
    <w:p w14:paraId="7D38DD2D"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Αυτό ήταν που θέλαμε να γίνει τα τελευταία χρόνια, διότι πιστεύουμε πια ότι η τεχνολογική εκπαίδευση έχει ξεπεραστεί, όπως και το πανεπιστήμι</w:t>
      </w:r>
      <w:r>
        <w:rPr>
          <w:rFonts w:eastAsia="Times New Roman"/>
          <w:szCs w:val="24"/>
        </w:rPr>
        <w:t>ο χρειάζεται να αναβαθμιστεί. Πιστεύω ότι θα μπορούσαμε να φτιάξουμε ένα ενοποιημένο πανεπιστήμιο στην Ελλάδα χωρίς διακρίσεις μεταξύ των ΤΕΙ και των πανεπιστημίων.</w:t>
      </w:r>
    </w:p>
    <w:p w14:paraId="7D38DD2E" w14:textId="77777777" w:rsidR="0056040B" w:rsidRDefault="008F3B9C">
      <w:pPr>
        <w:tabs>
          <w:tab w:val="left" w:pos="2940"/>
        </w:tabs>
        <w:spacing w:after="0" w:line="600" w:lineRule="auto"/>
        <w:ind w:firstLine="720"/>
        <w:jc w:val="both"/>
        <w:rPr>
          <w:rFonts w:eastAsia="Times New Roman"/>
          <w:szCs w:val="24"/>
        </w:rPr>
      </w:pPr>
      <w:r>
        <w:rPr>
          <w:rFonts w:eastAsia="Times New Roman"/>
          <w:szCs w:val="24"/>
        </w:rPr>
        <w:t xml:space="preserve">Κύριε Υπουργέ, πήγαμε στο «ΠΑΡΩΝ», διότι πιστεύουμε ότι θα υπήρχε μια καλύτερη διάθεση από </w:t>
      </w:r>
      <w:r>
        <w:rPr>
          <w:rFonts w:eastAsia="Times New Roman"/>
          <w:szCs w:val="24"/>
        </w:rPr>
        <w:t>τη δική σας πλευρά για να μπούμε σε βαθύτερα θέματα της παιδείας στην Ελλάδα.</w:t>
      </w:r>
    </w:p>
    <w:p w14:paraId="7D38DD2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νομοσχέδιο αυτό είναι ένα προεκλογικό νομοσχέδιο, που προσπαθεί να εγκλωβίσει τη Δυτική Αττική αλλά και πενήντα χιλιάδες φοιτητές και καθηγητές σε ένα πρόγραμμα, με το οποίο η</w:t>
      </w:r>
      <w:r>
        <w:rPr>
          <w:rFonts w:eastAsia="Times New Roman" w:cs="Times New Roman"/>
          <w:szCs w:val="24"/>
        </w:rPr>
        <w:t xml:space="preserve"> Συγκυβέρνηση ΣΥΡΙΖΑ-ΑΝΕΛ θέλει να πει ότι κάτι έκανε για την παιδεία, ενώ στην ουσία </w:t>
      </w:r>
      <w:proofErr w:type="spellStart"/>
      <w:r>
        <w:rPr>
          <w:rFonts w:eastAsia="Times New Roman" w:cs="Times New Roman"/>
          <w:szCs w:val="24"/>
        </w:rPr>
        <w:t>υποχρηματοδοτείται</w:t>
      </w:r>
      <w:proofErr w:type="spellEnd"/>
      <w:r>
        <w:rPr>
          <w:rFonts w:eastAsia="Times New Roman" w:cs="Times New Roman"/>
          <w:szCs w:val="24"/>
        </w:rPr>
        <w:t xml:space="preserve"> τα τελευταία χρόνια η παιδεία. </w:t>
      </w:r>
    </w:p>
    <w:p w14:paraId="7D38DD3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πάμε, λοιπόν, στο «</w:t>
      </w:r>
      <w:r>
        <w:rPr>
          <w:rFonts w:eastAsia="Times New Roman" w:cs="Times New Roman"/>
          <w:szCs w:val="24"/>
        </w:rPr>
        <w:t>παρών</w:t>
      </w:r>
      <w:r>
        <w:rPr>
          <w:rFonts w:eastAsia="Times New Roman" w:cs="Times New Roman"/>
          <w:szCs w:val="24"/>
        </w:rPr>
        <w:t>» σε αυτό το νομοσχέδιο, εάν και σε πολλά άρθρα θα ψηφίσουμε «</w:t>
      </w:r>
      <w:r>
        <w:rPr>
          <w:rFonts w:eastAsia="Times New Roman" w:cs="Times New Roman"/>
          <w:szCs w:val="24"/>
        </w:rPr>
        <w:t>ναι</w:t>
      </w:r>
      <w:r>
        <w:rPr>
          <w:rFonts w:eastAsia="Times New Roman" w:cs="Times New Roman"/>
          <w:szCs w:val="24"/>
        </w:rPr>
        <w:t xml:space="preserve">». </w:t>
      </w:r>
    </w:p>
    <w:p w14:paraId="7D38DD3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Θέλω να μιλήσω </w:t>
      </w:r>
      <w:r>
        <w:rPr>
          <w:rFonts w:eastAsia="Times New Roman" w:cs="Times New Roman"/>
          <w:szCs w:val="24"/>
        </w:rPr>
        <w:t>ιδιαιτέρως για την τροπολογία του Πανελλήνιου Ιερού Ιδρύματος Ευαγγελιστρίας Τήνου. Και αναφέρομαι σε αυτό, παρ’ όλο που θα ψηφίσουμε πάρα πολλά άρθρα του νομοσχεδίου, αν και επί της αρχής ψηφίζουμε «</w:t>
      </w:r>
      <w:r>
        <w:rPr>
          <w:rFonts w:eastAsia="Times New Roman" w:cs="Times New Roman"/>
          <w:szCs w:val="24"/>
        </w:rPr>
        <w:t>παρών</w:t>
      </w:r>
      <w:r>
        <w:rPr>
          <w:rFonts w:eastAsia="Times New Roman" w:cs="Times New Roman"/>
          <w:szCs w:val="24"/>
        </w:rPr>
        <w:t xml:space="preserve">», διότι πιστεύω ότι ο κ. </w:t>
      </w:r>
      <w:proofErr w:type="spellStart"/>
      <w:r>
        <w:rPr>
          <w:rFonts w:eastAsia="Times New Roman" w:cs="Times New Roman"/>
          <w:szCs w:val="24"/>
        </w:rPr>
        <w:t>Ξυδάκης</w:t>
      </w:r>
      <w:proofErr w:type="spellEnd"/>
      <w:r>
        <w:rPr>
          <w:rFonts w:eastAsia="Times New Roman" w:cs="Times New Roman"/>
          <w:szCs w:val="24"/>
        </w:rPr>
        <w:t xml:space="preserve"> κατέθεσε εδώ στη </w:t>
      </w:r>
      <w:r>
        <w:rPr>
          <w:rFonts w:eastAsia="Times New Roman" w:cs="Times New Roman"/>
          <w:szCs w:val="24"/>
        </w:rPr>
        <w:t>Βουλή μία πράξη επιτρόπων και όχι τη διαθήκη. Αυτό βέβαια θα το δούμε, διότι, όπως καταλαβαίνετε, θα έχει μία συνέχεια αυτή η τροπολογία για το Ίδρυμα της Ευαγγελιστρίας Τήνου. Πιστεύω ότι κάποιοι θα προσφύγουν εναντίον αυτής της διαθήκης, η οποία δεν είνα</w:t>
      </w:r>
      <w:r>
        <w:rPr>
          <w:rFonts w:eastAsia="Times New Roman" w:cs="Times New Roman"/>
          <w:szCs w:val="24"/>
        </w:rPr>
        <w:t>ι διαθήκη, αλλά πράξη επιτρόπων.</w:t>
      </w:r>
    </w:p>
    <w:p w14:paraId="7D38DD3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Εμείς, λοιπόν, σε αυτή την τροπολογία θα ψηφίσουμε «</w:t>
      </w:r>
      <w:r>
        <w:rPr>
          <w:rFonts w:eastAsia="Times New Roman" w:cs="Times New Roman"/>
          <w:szCs w:val="24"/>
        </w:rPr>
        <w:t>όχι</w:t>
      </w:r>
      <w:r>
        <w:rPr>
          <w:rFonts w:eastAsia="Times New Roman" w:cs="Times New Roman"/>
          <w:szCs w:val="24"/>
        </w:rPr>
        <w:t>».</w:t>
      </w:r>
    </w:p>
    <w:p w14:paraId="7D38DD3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D38DD3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Γρηγοράκο. </w:t>
      </w:r>
    </w:p>
    <w:p w14:paraId="7D38DD3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εκ μέρους της Νέας Δημοκρατίας. </w:t>
      </w:r>
    </w:p>
    <w:p w14:paraId="7D38DD3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w:t>
      </w:r>
      <w:r>
        <w:rPr>
          <w:rFonts w:eastAsia="Times New Roman" w:cs="Times New Roman"/>
          <w:b/>
          <w:szCs w:val="24"/>
        </w:rPr>
        <w:t>ΚΕΡΑΜΕΩΣ:</w:t>
      </w:r>
      <w:r>
        <w:rPr>
          <w:rFonts w:eastAsia="Times New Roman" w:cs="Times New Roman"/>
          <w:szCs w:val="24"/>
        </w:rPr>
        <w:t xml:space="preserve"> Ευχαριστώ, κύριε Πρόεδρε.</w:t>
      </w:r>
    </w:p>
    <w:p w14:paraId="7D38DD3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αναφερθώ συνοπτικά σε κάποιες τροπολογίες που κατατέθηκαν στο υπό συζήτηση νομοσχέδιο. Και θα ξεκινήσω, κύριε Υπουργέ, από την τροπολογία του Υπουργείου Εσωτερικών, η οπο</w:t>
      </w:r>
      <w:r>
        <w:rPr>
          <w:rFonts w:eastAsia="Times New Roman" w:cs="Times New Roman"/>
          <w:szCs w:val="24"/>
        </w:rPr>
        <w:t>ία έχει ήδη ενσωματωθεί στο σώμα του νομοσχεδίου, στο άρθρο 35.</w:t>
      </w:r>
    </w:p>
    <w:p w14:paraId="7D38DD3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Λέτε </w:t>
      </w:r>
      <w:r>
        <w:rPr>
          <w:rFonts w:eastAsia="Times New Roman" w:cs="Times New Roman"/>
          <w:szCs w:val="24"/>
        </w:rPr>
        <w:t>σ</w:t>
      </w:r>
      <w:r>
        <w:rPr>
          <w:rFonts w:eastAsia="Times New Roman" w:cs="Times New Roman"/>
          <w:szCs w:val="24"/>
        </w:rPr>
        <w:t>το άρθρο 35 ότι επιτρέπεται η μίσθωση κτηρίου για τη στέγαση σχολικής μονάδας πρωτοβάθμιας ή δευτεροβάθμιας εκπαίδευσης, ανεξαρτήτως της θεσμοθετημένης χρήσης της περιοχής.</w:t>
      </w:r>
    </w:p>
    <w:p w14:paraId="7D38DD3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Εδώ, κύριε Υπ</w:t>
      </w:r>
      <w:r>
        <w:rPr>
          <w:rFonts w:eastAsia="Times New Roman" w:cs="Times New Roman"/>
          <w:szCs w:val="24"/>
        </w:rPr>
        <w:t xml:space="preserve">ουργέ, μου κάνει ιδιαίτερη εντύπωση </w:t>
      </w:r>
      <w:r>
        <w:rPr>
          <w:rFonts w:eastAsia="Times New Roman" w:cs="Times New Roman"/>
          <w:szCs w:val="24"/>
        </w:rPr>
        <w:t>ότι ε</w:t>
      </w:r>
      <w:r>
        <w:rPr>
          <w:rFonts w:eastAsia="Times New Roman" w:cs="Times New Roman"/>
          <w:szCs w:val="24"/>
        </w:rPr>
        <w:t>νώ εκθειάσατε την έκθεση της Επιστημονικής Υπηρεσίας της Βουλής, δεν προσέξατε ότι για τη διάταξη αυτή λέει ότι εγείρονται θέματα αντισυνταγματικότητας;</w:t>
      </w:r>
    </w:p>
    <w:p w14:paraId="7D38DD3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ερωτώ: Τι θα κάνετε γι’ αυτό;</w:t>
      </w:r>
    </w:p>
    <w:p w14:paraId="7D38DD3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w:t>
      </w:r>
      <w:r>
        <w:rPr>
          <w:rFonts w:eastAsia="Times New Roman" w:cs="Times New Roman"/>
          <w:b/>
          <w:szCs w:val="24"/>
        </w:rPr>
        <w:t>ργός Παιδείας, Έρευνας και Θρησκευμάτων):</w:t>
      </w:r>
      <w:r>
        <w:rPr>
          <w:rFonts w:eastAsia="Times New Roman" w:cs="Times New Roman"/>
          <w:szCs w:val="24"/>
        </w:rPr>
        <w:t xml:space="preserve"> Το αποσύραμε αυτό!</w:t>
      </w:r>
    </w:p>
    <w:p w14:paraId="7D38DD3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το αποσύρατε. Είναι το άρθρο 35 στο νομοσχέδιό σας. Θα το δούμε στο σώμα του νομοσχεδίου.</w:t>
      </w:r>
    </w:p>
    <w:p w14:paraId="7D38DD3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Πάντως, σε κάθε περίπτωση, ελπίζω να μην κλείσετε τα αυτιά σας στην ενδεχόμενη αυτή αν</w:t>
      </w:r>
      <w:r>
        <w:rPr>
          <w:rFonts w:eastAsia="Times New Roman" w:cs="Times New Roman"/>
          <w:szCs w:val="24"/>
        </w:rPr>
        <w:t>τισυνταγματικότητα.</w:t>
      </w:r>
    </w:p>
    <w:p w14:paraId="7D38DD3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Δεύτερον, σε ό,τι αφορά την τροπολογία του Υπουργείου Εργασίας για τα σχολικά γεύματα, κύριοι Υπουργοί, η Νέα Δημοκρατία στηρίζει εν τοις </w:t>
      </w:r>
      <w:proofErr w:type="spellStart"/>
      <w:r>
        <w:rPr>
          <w:rFonts w:eastAsia="Times New Roman" w:cs="Times New Roman"/>
          <w:szCs w:val="24"/>
        </w:rPr>
        <w:t>πράγμασι</w:t>
      </w:r>
      <w:proofErr w:type="spellEnd"/>
      <w:r>
        <w:rPr>
          <w:rFonts w:eastAsia="Times New Roman" w:cs="Times New Roman"/>
          <w:szCs w:val="24"/>
        </w:rPr>
        <w:t xml:space="preserve"> τη μέριμνα για τη σίτιση των μαθητών. Όμως, εδώ μας κάνει κάτι ιδιαίτερη εντύπωση: Εκ νέο</w:t>
      </w:r>
      <w:r>
        <w:rPr>
          <w:rFonts w:eastAsia="Times New Roman" w:cs="Times New Roman"/>
          <w:szCs w:val="24"/>
        </w:rPr>
        <w:t>υ νομοθετείτε απευθείας ανάθεση, κατά παρέκκλιση των ισχυόντων κανόνων.</w:t>
      </w:r>
    </w:p>
    <w:p w14:paraId="7D38DD3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ερωτώ: Γιατί απευθείας ανάθεση; Γιατί εσείς, που ισχυρίζεστε ότι «είστε κάθε λέξη του Συντάγματος, κάθε λέξη όλων των νομοθετημάτων», γιατί νομοθετείτε εκ νέου κατά παρέκκλιση;</w:t>
      </w:r>
    </w:p>
    <w:p w14:paraId="7D38DD4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Τρί</w:t>
      </w:r>
      <w:r>
        <w:rPr>
          <w:rFonts w:eastAsia="Times New Roman" w:cs="Times New Roman"/>
          <w:szCs w:val="24"/>
        </w:rPr>
        <w:t xml:space="preserve">τον, για την τροπολογία αρμοδιότητας του Υπουργείου Παιδείας, σχετικά με την </w:t>
      </w:r>
      <w:proofErr w:type="spellStart"/>
      <w:r>
        <w:rPr>
          <w:rFonts w:eastAsia="Times New Roman" w:cs="Times New Roman"/>
          <w:szCs w:val="24"/>
        </w:rPr>
        <w:t>επαναπροκήρυξη</w:t>
      </w:r>
      <w:proofErr w:type="spellEnd"/>
      <w:r>
        <w:rPr>
          <w:rFonts w:eastAsia="Times New Roman" w:cs="Times New Roman"/>
          <w:szCs w:val="24"/>
        </w:rPr>
        <w:t xml:space="preserve"> των θέσεων για μέλη ΔΕΠ, ΕΕΠ, ΕΔΙΠ και ΕΤΕΠ, δεδομένου ότι διευκολύνεται η διαδικασία </w:t>
      </w:r>
      <w:proofErr w:type="spellStart"/>
      <w:r>
        <w:rPr>
          <w:rFonts w:eastAsia="Times New Roman" w:cs="Times New Roman"/>
          <w:szCs w:val="24"/>
        </w:rPr>
        <w:t>επαναπροκήρυξης</w:t>
      </w:r>
      <w:proofErr w:type="spellEnd"/>
      <w:r>
        <w:rPr>
          <w:rFonts w:eastAsia="Times New Roman" w:cs="Times New Roman"/>
          <w:szCs w:val="24"/>
        </w:rPr>
        <w:t xml:space="preserve"> θέσεων των μελών αυτών, σε περιπτώσεις που οι θέσεις αυτές έχο</w:t>
      </w:r>
      <w:r>
        <w:rPr>
          <w:rFonts w:eastAsia="Times New Roman" w:cs="Times New Roman"/>
          <w:szCs w:val="24"/>
        </w:rPr>
        <w:t xml:space="preserve">υν εγκριθεί αλλά μένουν κενές ή σε περιπτώσεις που για κάποιον λόγο η εκλογή έχει αποβεί άγονη ή ο εκλεγείς δεν αποδεχθεί τον διορισμό του, για τον λόγο αυτό, επειδή ακριβώς προβλέπεται η </w:t>
      </w:r>
      <w:proofErr w:type="spellStart"/>
      <w:r>
        <w:rPr>
          <w:rFonts w:eastAsia="Times New Roman" w:cs="Times New Roman"/>
          <w:szCs w:val="24"/>
        </w:rPr>
        <w:t>επαναπροκήρυξη</w:t>
      </w:r>
      <w:proofErr w:type="spellEnd"/>
      <w:r>
        <w:rPr>
          <w:rFonts w:eastAsia="Times New Roman" w:cs="Times New Roman"/>
          <w:szCs w:val="24"/>
        </w:rPr>
        <w:t xml:space="preserve"> των θέσεων αυτών, είμαστε θετικοί και υπερψηφίζουμε τ</w:t>
      </w:r>
      <w:r>
        <w:rPr>
          <w:rFonts w:eastAsia="Times New Roman" w:cs="Times New Roman"/>
          <w:szCs w:val="24"/>
        </w:rPr>
        <w:t>η διάταξη αυτή.</w:t>
      </w:r>
    </w:p>
    <w:p w14:paraId="7D38DD4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η </w:t>
      </w:r>
      <w:proofErr w:type="spellStart"/>
      <w:r>
        <w:rPr>
          <w:rFonts w:eastAsia="Times New Roman" w:cs="Times New Roman"/>
          <w:szCs w:val="24"/>
        </w:rPr>
        <w:t>υποστελέχωση</w:t>
      </w:r>
      <w:proofErr w:type="spellEnd"/>
      <w:r>
        <w:rPr>
          <w:rFonts w:eastAsia="Times New Roman" w:cs="Times New Roman"/>
          <w:szCs w:val="24"/>
        </w:rPr>
        <w:t xml:space="preserve"> των ιδρυμάτων είναι ένα υπαρκτό πρόβλημα και βλέπουμε θετικά ρυθμίσεις που κινούνται στην κατεύθυνση επίλυσης του προβλήματος αυτού.</w:t>
      </w:r>
    </w:p>
    <w:p w14:paraId="7D38DD4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έρχομαι στην τροπολογία με αριθμό 1491 σ</w:t>
      </w:r>
      <w:r>
        <w:rPr>
          <w:rFonts w:eastAsia="Times New Roman" w:cs="Times New Roman"/>
          <w:szCs w:val="24"/>
        </w:rPr>
        <w:t xml:space="preserve">χετικά με τον ΕΟΠΠΕΠ. Εδώ, κύριοι Υπουργοί, ομολογώ ότι δεν περίμενα κάτι τέτοιο. Και δεν περίμενα κάτι τέτοιο, διότι ομολογείτε με τον πλέον ωμό τρόπο την παράνομη προηγούμενη νομοθέτησή σας, αναφορικά με την τοποθέτηση της </w:t>
      </w:r>
      <w:r>
        <w:rPr>
          <w:rFonts w:eastAsia="Times New Roman" w:cs="Times New Roman"/>
          <w:szCs w:val="24"/>
        </w:rPr>
        <w:t>δ</w:t>
      </w:r>
      <w:r>
        <w:rPr>
          <w:rFonts w:eastAsia="Times New Roman" w:cs="Times New Roman"/>
          <w:szCs w:val="24"/>
        </w:rPr>
        <w:t xml:space="preserve">ιευθύνουσας </w:t>
      </w:r>
      <w:r>
        <w:rPr>
          <w:rFonts w:eastAsia="Times New Roman" w:cs="Times New Roman"/>
          <w:szCs w:val="24"/>
        </w:rPr>
        <w:t>σ</w:t>
      </w:r>
      <w:r>
        <w:rPr>
          <w:rFonts w:eastAsia="Times New Roman" w:cs="Times New Roman"/>
          <w:szCs w:val="24"/>
        </w:rPr>
        <w:t xml:space="preserve">υμβούλου του </w:t>
      </w:r>
      <w:r>
        <w:rPr>
          <w:rFonts w:eastAsia="Times New Roman" w:cs="Times New Roman"/>
          <w:szCs w:val="24"/>
        </w:rPr>
        <w:t>ο</w:t>
      </w:r>
      <w:r>
        <w:rPr>
          <w:rFonts w:eastAsia="Times New Roman" w:cs="Times New Roman"/>
          <w:szCs w:val="24"/>
        </w:rPr>
        <w:t>ργα</w:t>
      </w:r>
      <w:r>
        <w:rPr>
          <w:rFonts w:eastAsia="Times New Roman" w:cs="Times New Roman"/>
          <w:szCs w:val="24"/>
        </w:rPr>
        <w:t xml:space="preserve">νισμού. </w:t>
      </w:r>
    </w:p>
    <w:p w14:paraId="7D38DD4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Αλλάζοντας τη διαδικασία έκδοσης του </w:t>
      </w:r>
      <w:r>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λ</w:t>
      </w:r>
      <w:r>
        <w:rPr>
          <w:rFonts w:eastAsia="Times New Roman" w:cs="Times New Roman"/>
          <w:szCs w:val="24"/>
        </w:rPr>
        <w:t xml:space="preserve">ειτουργίας, ομολογείτε εσείς οι ίδιοι ότι η υπουργική απόφαση που είχατε εκδώσει τον Δεκέμβριο του 2017 για τον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λ</w:t>
      </w:r>
      <w:r>
        <w:rPr>
          <w:rFonts w:eastAsia="Times New Roman" w:cs="Times New Roman"/>
          <w:szCs w:val="24"/>
        </w:rPr>
        <w:t xml:space="preserve">ειτουργίας του ΕΟΠΠΕΠ ήταν παράνομη, καθώς ο </w:t>
      </w:r>
      <w:r>
        <w:rPr>
          <w:rFonts w:eastAsia="Times New Roman" w:cs="Times New Roman"/>
          <w:szCs w:val="24"/>
        </w:rPr>
        <w:t>κ</w:t>
      </w:r>
      <w:r>
        <w:rPr>
          <w:rFonts w:eastAsia="Times New Roman" w:cs="Times New Roman"/>
          <w:szCs w:val="24"/>
        </w:rPr>
        <w:t>ανονισμός αυτός απαιτεί, δεδο</w:t>
      </w:r>
      <w:r>
        <w:rPr>
          <w:rFonts w:eastAsia="Times New Roman" w:cs="Times New Roman"/>
          <w:szCs w:val="24"/>
        </w:rPr>
        <w:t xml:space="preserve">μένου ότι υπάρχουν εργασιακά ζητήματα, τη </w:t>
      </w:r>
      <w:proofErr w:type="spellStart"/>
      <w:r>
        <w:rPr>
          <w:rFonts w:eastAsia="Times New Roman" w:cs="Times New Roman"/>
          <w:szCs w:val="24"/>
        </w:rPr>
        <w:t>συνυπογραφή</w:t>
      </w:r>
      <w:proofErr w:type="spellEnd"/>
      <w:r>
        <w:rPr>
          <w:rFonts w:eastAsia="Times New Roman" w:cs="Times New Roman"/>
          <w:szCs w:val="24"/>
        </w:rPr>
        <w:t xml:space="preserve"> και του Υπουργού Εργασίας. Άρα προβλέπει ΚΥΑ και όχι απλή υπουργική απόφαση.</w:t>
      </w:r>
    </w:p>
    <w:p w14:paraId="7D38DD4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η τροπολογία που φέρνετε τώρα, όχι μόνο δεν θεραπεύει αυτά τα προβλήματα νομικά, αλλά θέτει και πρόσθετα νομικά ζητήματα,</w:t>
      </w:r>
      <w:r>
        <w:rPr>
          <w:rFonts w:eastAsia="Times New Roman" w:cs="Times New Roman"/>
          <w:szCs w:val="24"/>
        </w:rPr>
        <w:t xml:space="preserve"> καθώς προβλέπει αποκλειστικά έκδοση υπουργικής απόφασης από τον Υπουργό Παιδείας, για ζητήματα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που δεν ανήκουν αποκλειστικά στην αρμοδιότητά του. </w:t>
      </w:r>
    </w:p>
    <w:p w14:paraId="7D38DD4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κάτι ακόμη για την τροπολογία αυτή:</w:t>
      </w:r>
    </w:p>
    <w:p w14:paraId="7D38DD4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τη νομοθετική κάλυψη του διορισμού της και μάλιστα με αναδ</w:t>
      </w:r>
      <w:r>
        <w:rPr>
          <w:rFonts w:eastAsia="Times New Roman" w:cs="Times New Roman"/>
          <w:szCs w:val="24"/>
        </w:rPr>
        <w:t xml:space="preserve">ρομική ισχύ, ομολογείτε πως η εν λόγω τοποθέτηση του προσώπου αυτού στη θέση </w:t>
      </w:r>
      <w:r>
        <w:rPr>
          <w:rFonts w:eastAsia="Times New Roman" w:cs="Times New Roman"/>
          <w:szCs w:val="24"/>
        </w:rPr>
        <w:t>του διευθύνοντ</w:t>
      </w:r>
      <w:r>
        <w:rPr>
          <w:rFonts w:eastAsia="Times New Roman" w:cs="Times New Roman"/>
          <w:szCs w:val="24"/>
        </w:rPr>
        <w:t>α</w:t>
      </w:r>
      <w:r>
        <w:rPr>
          <w:rFonts w:eastAsia="Times New Roman" w:cs="Times New Roman"/>
          <w:szCs w:val="24"/>
        </w:rPr>
        <w:t xml:space="preserve"> συμβούλου</w:t>
      </w:r>
      <w:r>
        <w:rPr>
          <w:rFonts w:eastAsia="Times New Roman" w:cs="Times New Roman"/>
          <w:szCs w:val="24"/>
        </w:rPr>
        <w:t xml:space="preserve"> ήταν παράνομη, καθώς η απόσπασή </w:t>
      </w:r>
      <w:r>
        <w:rPr>
          <w:rFonts w:eastAsia="Times New Roman" w:cs="Times New Roman"/>
          <w:szCs w:val="24"/>
        </w:rPr>
        <w:t xml:space="preserve">από τη θέση στο δημόσιο δεν ολοκληρώθηκε ποτέ. Και η τροπολογία που φέρνετε σήμερα προς ψήφιση προβλέπει ό,τι προέβλεπε και η προκλητικά φωτογραφική </w:t>
      </w:r>
      <w:r>
        <w:rPr>
          <w:rFonts w:eastAsia="Times New Roman" w:cs="Times New Roman"/>
          <w:szCs w:val="24"/>
        </w:rPr>
        <w:t xml:space="preserve">υπουργική </w:t>
      </w:r>
      <w:r>
        <w:rPr>
          <w:rFonts w:eastAsia="Times New Roman" w:cs="Times New Roman"/>
          <w:szCs w:val="24"/>
        </w:rPr>
        <w:t xml:space="preserve">απόφαση του κ. </w:t>
      </w:r>
      <w:proofErr w:type="spellStart"/>
      <w:r>
        <w:rPr>
          <w:rFonts w:eastAsia="Times New Roman" w:cs="Times New Roman"/>
          <w:szCs w:val="24"/>
        </w:rPr>
        <w:t>Μπαξεβανάκη</w:t>
      </w:r>
      <w:proofErr w:type="spellEnd"/>
      <w:r>
        <w:rPr>
          <w:rFonts w:eastAsia="Times New Roman" w:cs="Times New Roman"/>
          <w:szCs w:val="24"/>
        </w:rPr>
        <w:t xml:space="preserve">, ορίζοντας πως πλέον δεν αποτελεί </w:t>
      </w:r>
      <w:proofErr w:type="spellStart"/>
      <w:r>
        <w:rPr>
          <w:rFonts w:eastAsia="Times New Roman" w:cs="Times New Roman"/>
          <w:szCs w:val="24"/>
        </w:rPr>
        <w:t>προαπαιτούμενο</w:t>
      </w:r>
      <w:proofErr w:type="spellEnd"/>
      <w:r>
        <w:rPr>
          <w:rFonts w:eastAsia="Times New Roman" w:cs="Times New Roman"/>
          <w:szCs w:val="24"/>
        </w:rPr>
        <w:t xml:space="preserve"> η απόσπαση και ότι ο </w:t>
      </w:r>
      <w:r>
        <w:rPr>
          <w:rFonts w:eastAsia="Times New Roman" w:cs="Times New Roman"/>
          <w:szCs w:val="24"/>
        </w:rPr>
        <w:t>Υπουργός μόνος του επιλέγει στη θέση αυτήν όποιον θέλει.</w:t>
      </w:r>
    </w:p>
    <w:p w14:paraId="7D38DD4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Και ερωτώ, κύριοι Υπουργοί: Αυτή είναι η εξυγίανση του </w:t>
      </w:r>
      <w:r>
        <w:rPr>
          <w:rFonts w:eastAsia="Times New Roman" w:cs="Times New Roman"/>
          <w:szCs w:val="24"/>
        </w:rPr>
        <w:t>ο</w:t>
      </w:r>
      <w:r>
        <w:rPr>
          <w:rFonts w:eastAsia="Times New Roman" w:cs="Times New Roman"/>
          <w:szCs w:val="24"/>
        </w:rPr>
        <w:t>ργανισμού που οραματίζεστε; Αυτό είναι το όραμά σας; Εμείς εδώ θα είμαστε πάρα πολύ αυστηροί, κύριοι Υπουργοί. Δεν είναι ότι καταψηφίζουμε. Κατ</w:t>
      </w:r>
      <w:r>
        <w:rPr>
          <w:rFonts w:eastAsia="Times New Roman" w:cs="Times New Roman"/>
          <w:szCs w:val="24"/>
        </w:rPr>
        <w:t>αδικάζουμε τις πρακτικές αυτές και ζητούμε την απόσυρση αυτής της τροπολογίας εδώ και τώρα, γιατί διαφορετικά όσα λέτε περί εξυγίανσης, περί καθαρών κανόνων, είναι όλα ένα κενό γράμμα.</w:t>
      </w:r>
    </w:p>
    <w:p w14:paraId="7D38DD4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η τροπολογία αυτή, αυτό το τεύχος πενήντα σελίδων που ήλ</w:t>
      </w:r>
      <w:r>
        <w:rPr>
          <w:rFonts w:eastAsia="Times New Roman" w:cs="Times New Roman"/>
          <w:szCs w:val="24"/>
        </w:rPr>
        <w:t xml:space="preserve">θε, έχει πάρα πολλές διατάξεις και θα αναφερθώ μόνο σε δύο άρθρα εξ αυτών. Πρώτα από όλα για την αξιολόγηση μαθητών </w:t>
      </w:r>
      <w:r>
        <w:rPr>
          <w:rFonts w:eastAsia="Times New Roman" w:cs="Times New Roman"/>
          <w:szCs w:val="24"/>
        </w:rPr>
        <w:t>λ</w:t>
      </w:r>
      <w:r>
        <w:rPr>
          <w:rFonts w:eastAsia="Times New Roman" w:cs="Times New Roman"/>
          <w:szCs w:val="24"/>
        </w:rPr>
        <w:t xml:space="preserve">υκείου, την τροποποίηση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w:t>
      </w:r>
      <w:r>
        <w:rPr>
          <w:rFonts w:eastAsia="Times New Roman" w:cs="Times New Roman"/>
          <w:szCs w:val="24"/>
        </w:rPr>
        <w:t xml:space="preserve">του </w:t>
      </w:r>
      <w:r>
        <w:rPr>
          <w:rFonts w:eastAsia="Times New Roman" w:cs="Times New Roman"/>
          <w:szCs w:val="24"/>
        </w:rPr>
        <w:t xml:space="preserve">2016. Κύριε Υπουργέ, κύριε </w:t>
      </w:r>
      <w:proofErr w:type="spellStart"/>
      <w:r>
        <w:rPr>
          <w:rFonts w:eastAsia="Times New Roman" w:cs="Times New Roman"/>
          <w:szCs w:val="24"/>
        </w:rPr>
        <w:t>Γαβρόγλου</w:t>
      </w:r>
      <w:proofErr w:type="spellEnd"/>
      <w:r>
        <w:rPr>
          <w:rFonts w:eastAsia="Times New Roman" w:cs="Times New Roman"/>
          <w:szCs w:val="24"/>
        </w:rPr>
        <w:t>, ειλικρινά δεν περίμενα ότι μετά από δύο εθνικο</w:t>
      </w:r>
      <w:r>
        <w:rPr>
          <w:rFonts w:eastAsia="Times New Roman" w:cs="Times New Roman"/>
          <w:szCs w:val="24"/>
        </w:rPr>
        <w:t xml:space="preserve">ύς διαλόγους για την παιδεία και τόσες ευχετικές εξαγγελίες για την ενίσχυση του αυτόνομου χαρακτήρα του </w:t>
      </w:r>
      <w:r>
        <w:rPr>
          <w:rFonts w:eastAsia="Times New Roman" w:cs="Times New Roman"/>
          <w:szCs w:val="24"/>
        </w:rPr>
        <w:t>λ</w:t>
      </w:r>
      <w:r>
        <w:rPr>
          <w:rFonts w:eastAsia="Times New Roman" w:cs="Times New Roman"/>
          <w:szCs w:val="24"/>
        </w:rPr>
        <w:t xml:space="preserve">υκείου, το μεταρρυθμιστικό σας στίγμα θα το αποτυπώνατε σε μια </w:t>
      </w:r>
      <w:proofErr w:type="spellStart"/>
      <w:r>
        <w:rPr>
          <w:rFonts w:eastAsia="Times New Roman" w:cs="Times New Roman"/>
          <w:szCs w:val="24"/>
        </w:rPr>
        <w:t>πενηντασέλιδη</w:t>
      </w:r>
      <w:proofErr w:type="spellEnd"/>
      <w:r>
        <w:rPr>
          <w:rFonts w:eastAsia="Times New Roman" w:cs="Times New Roman"/>
          <w:szCs w:val="24"/>
        </w:rPr>
        <w:t xml:space="preserve"> τροπολογία των τελευταίων τριών ωρών μιας νομοθετικής διαδικασίας. Περιμέ</w:t>
      </w:r>
      <w:r>
        <w:rPr>
          <w:rFonts w:eastAsia="Times New Roman" w:cs="Times New Roman"/>
          <w:szCs w:val="24"/>
        </w:rPr>
        <w:t>ναμε κάτι περισσότερο, κύριε Υπουργέ.</w:t>
      </w:r>
    </w:p>
    <w:p w14:paraId="7D38DD4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Μια αναφορά βεβαίως και στο τρίτο άρθρο της τροπολογίας, σχετικά με τους μαθητές περιοχών που πλήττονται από φυσικές καταστροφές, να εισάγονται καθ’ υπέρβαση του αριθμού των εισακτέων. Φυσικά είμαστε θετικοί στη ρύθμισ</w:t>
      </w:r>
      <w:r>
        <w:rPr>
          <w:rFonts w:eastAsia="Times New Roman" w:cs="Times New Roman"/>
          <w:szCs w:val="24"/>
        </w:rPr>
        <w:t>η αυτή.</w:t>
      </w:r>
    </w:p>
    <w:p w14:paraId="7D38DD4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κλείσω, κύριε Πρόεδρε, με ένα τελευταίο σχόλιο. Κύριε Υπουργέ, πάλι σχετικά με την Επιστημονική Υπηρεσία της Βουλής. Λέει η Επιστημονική Υπηρεσία για άλλη μια διάταξη ότι ελλοχεύει σημαντικός κίνδυνος αντισυνταγματικότητας. Και το λέει για τη διάταξη 19</w:t>
      </w:r>
      <w:r>
        <w:rPr>
          <w:rFonts w:eastAsia="Times New Roman" w:cs="Times New Roman"/>
          <w:szCs w:val="24"/>
        </w:rPr>
        <w:t xml:space="preserve">/5 που προβλέπεται ότι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μπορεί να μετατρέπεται ίδρυμα πανεπιστημιακού τομέα σε ίδρυμα τεχνολογικού τομέα. Και σας λέει ευθέως, κύριε Υπουργέ, ότι αυτή η διάταξη προσκρούει στο άρθρο 16 του Συντάγματος. Και εγώ εξεπλάγην ομολογώ, διότι </w:t>
      </w:r>
      <w:r>
        <w:rPr>
          <w:rFonts w:eastAsia="Times New Roman" w:cs="Times New Roman"/>
          <w:szCs w:val="24"/>
        </w:rPr>
        <w:t xml:space="preserve">δεν άκουσα ούτε μια λέξη να λέτε επ’ αυτού. Σας λέει η Επιστημονική Υπηρεσία </w:t>
      </w:r>
      <w:r>
        <w:rPr>
          <w:rFonts w:eastAsia="Times New Roman" w:cs="Times New Roman"/>
          <w:szCs w:val="24"/>
        </w:rPr>
        <w:t xml:space="preserve">της Βουλής </w:t>
      </w:r>
      <w:r>
        <w:rPr>
          <w:rFonts w:eastAsia="Times New Roman" w:cs="Times New Roman"/>
          <w:szCs w:val="24"/>
        </w:rPr>
        <w:t>ότι παραβιάζεται το άρθρο 16 του Συντάγματος και δεν είπατε τίποτα επ’ αυτού. Περιμένω ότι θα πείτε κάτι στην τελική σας ομιλία.</w:t>
      </w:r>
    </w:p>
    <w:p w14:paraId="7D38DD4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38DD4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w:t>
      </w:r>
      <w:r>
        <w:rPr>
          <w:rFonts w:eastAsia="Times New Roman" w:cs="Times New Roman"/>
          <w:b/>
          <w:szCs w:val="24"/>
        </w:rPr>
        <w:t>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w:t>
      </w:r>
    </w:p>
    <w:p w14:paraId="7D38DD4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Τελευταίος εκ των </w:t>
      </w:r>
      <w:r>
        <w:rPr>
          <w:rFonts w:eastAsia="Times New Roman" w:cs="Times New Roman"/>
          <w:szCs w:val="24"/>
        </w:rPr>
        <w:t>ε</w:t>
      </w:r>
      <w:r>
        <w:rPr>
          <w:rFonts w:eastAsia="Times New Roman" w:cs="Times New Roman"/>
          <w:szCs w:val="24"/>
        </w:rPr>
        <w:t xml:space="preserve">ισηγητών και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 xml:space="preserve">γορητών ο κ. </w:t>
      </w:r>
      <w:proofErr w:type="spellStart"/>
      <w:r>
        <w:rPr>
          <w:rFonts w:eastAsia="Times New Roman" w:cs="Times New Roman"/>
          <w:szCs w:val="24"/>
        </w:rPr>
        <w:t>Σκουρολιάκος</w:t>
      </w:r>
      <w:proofErr w:type="spellEnd"/>
      <w:r>
        <w:rPr>
          <w:rFonts w:eastAsia="Times New Roman" w:cs="Times New Roman"/>
          <w:szCs w:val="24"/>
        </w:rPr>
        <w:t xml:space="preserve">, εκ μέρους του ΣΥΡΙΖΑ. </w:t>
      </w:r>
    </w:p>
    <w:p w14:paraId="7D38DD4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14:paraId="7D38DD4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7D38DD5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w:t>
      </w:r>
      <w:r>
        <w:rPr>
          <w:rFonts w:eastAsia="Times New Roman" w:cs="Times New Roman"/>
          <w:szCs w:val="24"/>
        </w:rPr>
        <w:t>ιοι Βουλευτές, η παρουσία του Αρχηγού της Αξιωματικής Αντιπολίτευσης και η ομιλία του σήμερα εδώ, στο νομοσχέδιο για την ίδρυση του Πανεπιστημίου Δυτικής Αττικής, έδωσε την ευκαιρία σε πολλούς συναδέλφους να κάνουν κάποια σχόλια. Η δική μου η αίσθηση είναι</w:t>
      </w:r>
      <w:r>
        <w:rPr>
          <w:rFonts w:eastAsia="Times New Roman" w:cs="Times New Roman"/>
          <w:szCs w:val="24"/>
        </w:rPr>
        <w:t xml:space="preserve"> ότι ο κ. Μητσοτάκης ήλθε να υπερασπιστεί τη δημιουργία του Πανεπιστημίου Δυτικής Αττικής. Ήλθε να συμμετάσχει σε κάτι θετικό που γίνεται. Δεν έχασε την ευκαιρία. Βεβαίως, θέλει ένα άλλο </w:t>
      </w:r>
      <w:r>
        <w:rPr>
          <w:rFonts w:eastAsia="Times New Roman" w:cs="Times New Roman"/>
          <w:szCs w:val="24"/>
        </w:rPr>
        <w:t>π</w:t>
      </w:r>
      <w:r>
        <w:rPr>
          <w:rFonts w:eastAsia="Times New Roman" w:cs="Times New Roman"/>
          <w:szCs w:val="24"/>
        </w:rPr>
        <w:t xml:space="preserve">ανεπιστήμιο. Δεν θέλει το </w:t>
      </w:r>
      <w:r>
        <w:rPr>
          <w:rFonts w:eastAsia="Times New Roman" w:cs="Times New Roman"/>
          <w:szCs w:val="24"/>
        </w:rPr>
        <w:t>π</w:t>
      </w:r>
      <w:r>
        <w:rPr>
          <w:rFonts w:eastAsia="Times New Roman" w:cs="Times New Roman"/>
          <w:szCs w:val="24"/>
        </w:rPr>
        <w:t>ανεπιστήμιο που εννοούμε εμείς. Τα εξήγησ</w:t>
      </w:r>
      <w:r>
        <w:rPr>
          <w:rFonts w:eastAsia="Times New Roman" w:cs="Times New Roman"/>
          <w:szCs w:val="24"/>
        </w:rPr>
        <w:t>ε, όμως, ο κύριος Υπουργός πολύ αναλυτικά και δεν χρειάζεται να τα επαναλάβω εγώ.</w:t>
      </w:r>
    </w:p>
    <w:p w14:paraId="7D38DD5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Βεβαίως, έτσι θετικός που ήταν θα πρέπει να πούμε ότι είναι αρκετά χρόνια Βουλευτής, υπήρξε Υπουργός και το κόμμα του κυβέρνησε πολλές δεκαετίες. Είχαν την ευκαιρία να κάνουν</w:t>
      </w:r>
      <w:r>
        <w:rPr>
          <w:rFonts w:eastAsia="Times New Roman" w:cs="Times New Roman"/>
          <w:szCs w:val="24"/>
        </w:rPr>
        <w:t xml:space="preserve"> οι ίδιοι ένα τέτοιο </w:t>
      </w:r>
      <w:r>
        <w:rPr>
          <w:rFonts w:eastAsia="Times New Roman" w:cs="Times New Roman"/>
          <w:szCs w:val="24"/>
        </w:rPr>
        <w:t>π</w:t>
      </w:r>
      <w:r>
        <w:rPr>
          <w:rFonts w:eastAsia="Times New Roman" w:cs="Times New Roman"/>
          <w:szCs w:val="24"/>
        </w:rPr>
        <w:t>ανεπιστήμιο, πολλά χρόνια πριν και άφησαν και πέρασαν πολλές ευκαιρίες. Ενώ ήταν θετικός, λοιπόν, φαίνεται ότι δεν είχε συνεννοηθεί με τους Βουλευτές του, γιατί πραγματικά έγινε μια προσπάθεια να απαξιωθεί η ίδρυση του Πανεπιστημίου Δ</w:t>
      </w:r>
      <w:r>
        <w:rPr>
          <w:rFonts w:eastAsia="Times New Roman" w:cs="Times New Roman"/>
          <w:szCs w:val="24"/>
        </w:rPr>
        <w:t>υτικής Αττικής, με ταυτόχρονη υποβάθμιση των δύο βασικών ιδρυτικών του πυλώνων, των ΤΕΙ Αθήνας και Πειραιά.</w:t>
      </w:r>
    </w:p>
    <w:p w14:paraId="7D38DD5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Οι εξωτερικές αξιολογήσεις των δύο ιδρυμάτων από την ΑΔΙΠ με τη θετική της βαθμολόγηση, η συμμετοχή τους σε πλήθος ερευνητικών προγραμμάτων και η δι</w:t>
      </w:r>
      <w:r>
        <w:rPr>
          <w:rFonts w:eastAsia="Times New Roman" w:cs="Times New Roman"/>
          <w:szCs w:val="24"/>
        </w:rPr>
        <w:t>εθνής εμπέδωση του ακαδημαϊκού τους κύρους δεν συγκίνησαν την Αντιπολίτευση.</w:t>
      </w:r>
    </w:p>
    <w:p w14:paraId="7D38DD53" w14:textId="77777777" w:rsidR="0056040B" w:rsidRDefault="008F3B9C">
      <w:pPr>
        <w:tabs>
          <w:tab w:val="left" w:pos="3642"/>
          <w:tab w:val="center" w:pos="4753"/>
          <w:tab w:val="left" w:pos="6214"/>
        </w:tabs>
        <w:spacing w:after="0" w:line="600" w:lineRule="auto"/>
        <w:ind w:firstLine="720"/>
        <w:jc w:val="both"/>
        <w:rPr>
          <w:rFonts w:eastAsia="Times New Roman"/>
          <w:szCs w:val="24"/>
        </w:rPr>
      </w:pPr>
      <w:r>
        <w:rPr>
          <w:rFonts w:eastAsia="Times New Roman" w:cs="Times New Roman"/>
          <w:szCs w:val="24"/>
        </w:rPr>
        <w:t xml:space="preserve">Λυπούμαι να πω πως η Αντιπολίτευση προσβάλλει το έργο και την ιστορία των δύο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Προσβάλλει το διδακτικό προσωπικό, τα παιδιά που φοιτούν εκεί </w:t>
      </w:r>
      <w:r>
        <w:rPr>
          <w:rFonts w:eastAsia="Times New Roman" w:cs="Times New Roman"/>
          <w:szCs w:val="24"/>
        </w:rPr>
        <w:t>και όσα έχουν αποφοιτήσει. Μου έκανε εντύπωση η επιμονή, με την οποία έμπαιναν ερωτήματα τα οποία απαντήθηκαν πάρα πολλές φορές και στις επιτροπές και εδώ.</w:t>
      </w:r>
    </w:p>
    <w:p w14:paraId="7D38DD5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Μου έκανε εντύπωση η θέση κόμματος που στις </w:t>
      </w:r>
      <w:r>
        <w:rPr>
          <w:rFonts w:eastAsia="Times New Roman" w:cs="Times New Roman"/>
          <w:szCs w:val="24"/>
        </w:rPr>
        <w:t>ε</w:t>
      </w:r>
      <w:r>
        <w:rPr>
          <w:rFonts w:eastAsia="Times New Roman" w:cs="Times New Roman"/>
          <w:szCs w:val="24"/>
        </w:rPr>
        <w:t>πιτροπές ήταν θετική και εδώ σήμερα ακούσαμε άλλα πράγμ</w:t>
      </w:r>
      <w:r>
        <w:rPr>
          <w:rFonts w:eastAsia="Times New Roman" w:cs="Times New Roman"/>
          <w:szCs w:val="24"/>
        </w:rPr>
        <w:t xml:space="preserve">ατα. Υπήρξε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κόμματος που δεν μίλησε καθόλου για το νομοσχέδιο, αλλά για άλλα πράγματα. Υπήρξε Βουλευτής της Νέας Δημοκρατίας ο οποίος «έπεσε από τα σύννεφα» και αναρωτιόταν αγανακτισμένος πώς είναι δυνατόν ο καθηγητής του ΤΕΙ να</w:t>
      </w:r>
      <w:r>
        <w:rPr>
          <w:rFonts w:eastAsia="Times New Roman" w:cs="Times New Roman"/>
          <w:szCs w:val="24"/>
        </w:rPr>
        <w:t xml:space="preserve"> γίνει καθηγητής πανεπιστημίου. Φαίνεται ότι κανένας δεν του είπε ότι οι καθηγητές των ΤΕΙ είναι μέλη ΔΕΠ ανωτάτων εκπαιδευτικών ιδρυμάτων με βάση τους νόμους του κράτους και έχουν κριθεί ως τέτοια από το 2001.</w:t>
      </w:r>
    </w:p>
    <w:p w14:paraId="7D38DD5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να μου επιτρέψετε να σας επισημάνω κ</w:t>
      </w:r>
      <w:r>
        <w:rPr>
          <w:rFonts w:eastAsia="Times New Roman" w:cs="Times New Roman"/>
          <w:szCs w:val="24"/>
        </w:rPr>
        <w:t>άποια σημεία μιας εργασίας που συνέταξε αντιπροσωπεία των μελών ΔΕΠ του Τμήματος Διοίκησης Μονάδων Υγείας και Πρόνοιας. Σημειώνουν, λοιπόν, αυτοί οι καθηγητές: «Η ίδρυση του Πανεπιστημίου Δυτικής Αττικής αποτελεί πολύ σημαντικό και άκρως τολμηρό πολιτικό ε</w:t>
      </w:r>
      <w:r>
        <w:rPr>
          <w:rFonts w:eastAsia="Times New Roman" w:cs="Times New Roman"/>
          <w:szCs w:val="24"/>
        </w:rPr>
        <w:t>γχείρημα ανασχεδιασμού της τριτοβάθμιας εκπαίδευσης. Διαφάνηκε εναργώς ότι το νέο πανεπιστήμιο και το Τμήμα Διοίκησης Μονάδων Υγείας και Πρόνοιας, στο οποίο ανήκουμε, θα συμβάλουν στην αναπτυξιακή προσπάθεια της εθνικής οικονομίας με ανθρώπινο και κοινωνικ</w:t>
      </w:r>
      <w:r>
        <w:rPr>
          <w:rFonts w:eastAsia="Times New Roman" w:cs="Times New Roman"/>
          <w:szCs w:val="24"/>
        </w:rPr>
        <w:t>ό πρόσωπο. Το εν λόγω εκπαιδευτικό εγχείρημα θεμελιώνεται στα επιστημονικά εχέγγυα των δύο ιδρυμάτων, στα ακαδημαϊκά προσόντα των καθηγητών, όπως και στο επίπεδο των φοιτητών που εισάγονται με υψηλή βαθμολογία, απαραίτητες προϋποθέσεις της ακαδημαϊκής τους</w:t>
      </w:r>
      <w:r>
        <w:rPr>
          <w:rFonts w:eastAsia="Times New Roman" w:cs="Times New Roman"/>
          <w:szCs w:val="24"/>
        </w:rPr>
        <w:t xml:space="preserve"> ολοκλήρωσης». </w:t>
      </w:r>
    </w:p>
    <w:p w14:paraId="7D38DD5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Και παρακαλώ προσέξτε: «Θεωρείται βέβαιο ότι η θεσμική ολοκλήρωση της ανώτατης εκπαίδευσης έχει επιπρόσθετη σημασία για τη </w:t>
      </w:r>
      <w:r>
        <w:rPr>
          <w:rFonts w:eastAsia="Times New Roman" w:cs="Times New Roman"/>
          <w:szCs w:val="24"/>
        </w:rPr>
        <w:t>δ</w:t>
      </w:r>
      <w:r>
        <w:rPr>
          <w:rFonts w:eastAsia="Times New Roman" w:cs="Times New Roman"/>
          <w:szCs w:val="24"/>
        </w:rPr>
        <w:t>υτική Αττική, που παρουσιάζει αυξημένες ανισότητες, υψηλούς αρνητικούς κοινωνικούς δείκτες, υψηλά ποσοστά φτώχειας κ</w:t>
      </w:r>
      <w:r>
        <w:rPr>
          <w:rFonts w:eastAsia="Times New Roman" w:cs="Times New Roman"/>
          <w:szCs w:val="24"/>
        </w:rPr>
        <w:t>αι χαμηλό κοινωνικό κεφάλαιο».</w:t>
      </w:r>
    </w:p>
    <w:p w14:paraId="7D38DD5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ό</w:t>
      </w:r>
      <w:r>
        <w:rPr>
          <w:rFonts w:eastAsia="Times New Roman" w:cs="Times New Roman"/>
          <w:szCs w:val="24"/>
        </w:rPr>
        <w:t xml:space="preserve"> δεν τ</w:t>
      </w:r>
      <w:r>
        <w:rPr>
          <w:rFonts w:eastAsia="Times New Roman" w:cs="Times New Roman"/>
          <w:szCs w:val="24"/>
        </w:rPr>
        <w:t>ο</w:t>
      </w:r>
      <w:r>
        <w:rPr>
          <w:rFonts w:eastAsia="Times New Roman" w:cs="Times New Roman"/>
          <w:szCs w:val="24"/>
        </w:rPr>
        <w:t xml:space="preserve"> λέει η Κυβέρνηση προς άγραν ψήφων. Δεν το λέει ο ΣΥΡΙΖΑ προς άγραν ψήφων. Δεν το λέει ένας Βουλευτής του ΣΥΡΙΖΑ, που εκλέγεται στην Περιφέρεια Αττικής, όπως ο ομιλών, προς άγραν ψήφων.</w:t>
      </w:r>
    </w:p>
    <w:p w14:paraId="7D38DD5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επειδή μιλήσαμε για τη Μ</w:t>
      </w:r>
      <w:r>
        <w:rPr>
          <w:rFonts w:eastAsia="Times New Roman" w:cs="Times New Roman"/>
          <w:szCs w:val="24"/>
        </w:rPr>
        <w:t xml:space="preserve">άνδρα, να σημειώσω </w:t>
      </w:r>
      <w:r>
        <w:rPr>
          <w:rFonts w:eastAsia="Times New Roman" w:cs="Times New Roman"/>
          <w:szCs w:val="24"/>
        </w:rPr>
        <w:t>ότι ε</w:t>
      </w:r>
      <w:r>
        <w:rPr>
          <w:rFonts w:eastAsia="Times New Roman" w:cs="Times New Roman"/>
          <w:szCs w:val="24"/>
        </w:rPr>
        <w:t>ίδα τον Αρχηγό της Αξιωματικής Αντιπολίτευσης να ανακοινώνει αυτάρεσκα ότι πήγε τρεις φορές στη Μάνδρα τις τελευταίες εκατό ημέρες. Σοβαρά; Πρέπει να πάει χιλιάδες φορές ο Αρχηγός της Νέας Δημοκρατίας στη Μάνδρα και οι Αρχηγοί που θ</w:t>
      </w:r>
      <w:r>
        <w:rPr>
          <w:rFonts w:eastAsia="Times New Roman" w:cs="Times New Roman"/>
          <w:szCs w:val="24"/>
        </w:rPr>
        <w:t>α ακολουθήσουν και να ζητάνε κάθε μέρα συγγνώμη για την κατάσταση στην οποία άφησαν αυτή την περιοχή όσα χρόνια κυβέρνησαν, για τα μπαζωμένα ρέματα, για τις χωματερές, για την άναρχη δόμηση. Δεν κυβερνούσε ο ΣΥΡΙΖΑ όταν έγιναν όλα αυτά που προξένησαν την κ</w:t>
      </w:r>
      <w:r>
        <w:rPr>
          <w:rFonts w:eastAsia="Times New Roman" w:cs="Times New Roman"/>
          <w:szCs w:val="24"/>
        </w:rPr>
        <w:t>αταστροφή και θρηνήσαμε ανθρώπους.</w:t>
      </w:r>
    </w:p>
    <w:p w14:paraId="7D38DD5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δημιουργία, λοιπόν, του Πανεπιστημίου Δυτικής Αττικής προκύπτει από την ανάγκη παροχής ποιοτικής εκπαίδευσης και ικανοποιεί την υποχρέωση της πολιτείας να διασφαλίσει υψηλού επιπέδου πανεπιστημιακή μόρφωση, ώστε να απολ</w:t>
      </w:r>
      <w:r>
        <w:rPr>
          <w:rFonts w:eastAsia="Times New Roman" w:cs="Times New Roman"/>
          <w:szCs w:val="24"/>
        </w:rPr>
        <w:t xml:space="preserve">αμβάνουν στη συνέχεια οι απόφοιτοι αξιοπρεπείς επαγγελματικές διεξόδους. Θα συντείνει στην εμπέδωση εργασιακής ασφάλειας και στη διαμόρφωση ενός ρεαλιστικού προγράμματος και για τους εκπαιδευτικούς, που είναι πρωταγωνιστές σε αυτή την ιστορία. </w:t>
      </w:r>
    </w:p>
    <w:p w14:paraId="7D38DD5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Οι πρόνοιες</w:t>
      </w:r>
      <w:r>
        <w:rPr>
          <w:rFonts w:eastAsia="Times New Roman" w:cs="Times New Roman"/>
          <w:szCs w:val="24"/>
        </w:rPr>
        <w:t xml:space="preserve"> που λαμβάνονται και για άλλα θέματα, πλην της ίδρυσης του </w:t>
      </w:r>
      <w:r>
        <w:rPr>
          <w:rFonts w:eastAsia="Times New Roman" w:cs="Times New Roman"/>
          <w:szCs w:val="24"/>
        </w:rPr>
        <w:t>π</w:t>
      </w:r>
      <w:r>
        <w:rPr>
          <w:rFonts w:eastAsia="Times New Roman" w:cs="Times New Roman"/>
          <w:szCs w:val="24"/>
        </w:rPr>
        <w:t>ανεπιστημίου, σε αυτό το νομοσχέδιο –θα ήθελα να το αναφέρω αυτό- αποκαθιστούν τη δίκαιη αντιμετώπιση απέναντι σε μαθητές και μαθήτριες των ΕΠΑΛ. Αυτά τα παιδιά είναι εξίσου σημαντικά για εμάς, όσ</w:t>
      </w:r>
      <w:r>
        <w:rPr>
          <w:rFonts w:eastAsia="Times New Roman" w:cs="Times New Roman"/>
          <w:szCs w:val="24"/>
        </w:rPr>
        <w:t>ο και οι μαθητές και οι μαθήτριες των γενικών λυκείων. Όλα είναι δικά μας παιδιά και αξίζουν μια αναβαθμισμένη δημόσια παιδεία.</w:t>
      </w:r>
    </w:p>
    <w:p w14:paraId="7D38DD5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στηρίζει τη δημόσια παιδεία. Τουλάχιστον για τη Νέα Δημοκρατία έχω την αίσθηση πως αν την ενοχλεί κάτι</w:t>
      </w:r>
      <w:r>
        <w:rPr>
          <w:rFonts w:eastAsia="Times New Roman" w:cs="Times New Roman"/>
          <w:szCs w:val="24"/>
        </w:rPr>
        <w:t xml:space="preserve"> στην ίδρυση του Πανεπιστημίου Δυτικής Αττικής, είναι ότι ιδρύεται άλλο ένα δημόσιο πανεπιστήμιο. Αν συζητούσαμε σήμερα εδώ την ίδρυση ενός ιδιωτικού πανεπιστημίου, νομίζω ότι θα ήταν τρισευτυχισμένοι. Μόνο που στο δημόσιο δεν πληρώνει κανείς για να σπουδά</w:t>
      </w:r>
      <w:r>
        <w:rPr>
          <w:rFonts w:eastAsia="Times New Roman" w:cs="Times New Roman"/>
          <w:szCs w:val="24"/>
        </w:rPr>
        <w:t>σει, ενώ στο ιδιωτικό πρέπει να πληρώσει και μάλιστα αδρά.</w:t>
      </w:r>
    </w:p>
    <w:p w14:paraId="7D38DD5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δημιουργία του Πανεπιστημίου Δυτικής Αττικής είναι ώριμη εξέλιξη που συντελεί στην αναβάθμιση της παιδείας στη χώρα μας, αλλά και οι διεργασίες που γίνονται και σε άλλες περιοχές της χώρας, στην </w:t>
      </w:r>
      <w:r>
        <w:rPr>
          <w:rFonts w:eastAsia="Times New Roman" w:cs="Times New Roman"/>
          <w:szCs w:val="24"/>
        </w:rPr>
        <w:t xml:space="preserve">Ήπειρο, στα Ιόνια Νησιά, στη </w:t>
      </w:r>
      <w:r>
        <w:rPr>
          <w:rFonts w:eastAsia="Times New Roman" w:cs="Times New Roman"/>
          <w:szCs w:val="24"/>
        </w:rPr>
        <w:t>δ</w:t>
      </w:r>
      <w:r>
        <w:rPr>
          <w:rFonts w:eastAsia="Times New Roman" w:cs="Times New Roman"/>
          <w:szCs w:val="24"/>
        </w:rPr>
        <w:t>υτική Μακεδονία θα προχωρήσουν, ώστε να έχουμε ανώτατη παιδεία αντάξια της χώρας και των παιδιών της.</w:t>
      </w:r>
    </w:p>
    <w:p w14:paraId="7D38DD5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Άκουσα τον κύριο Υπουργό ως παράδειγμα να αναφέρει ότι θα μπορούσε στο Πανεπιστήμιο Δυτικής Αττικής να ιδρυθεί μια σχολή παρ</w:t>
      </w:r>
      <w:r>
        <w:rPr>
          <w:rFonts w:eastAsia="Times New Roman" w:cs="Times New Roman"/>
          <w:szCs w:val="24"/>
        </w:rPr>
        <w:t>αστατικών τεχνών. Είναι γνωστό ότι αυτό είναι ένα πολύ παλιό αίτημα των δημιουργών στη χώρα μας. Χρειαζόμαστε ταλαντούχους καλλιτέχνες, ηθοποιούς, σκηνοθέτες, ενδυματολόγους, φωτιστές, αλλά και με ακαδημαϊκή μόρφωση όπως γίνεται σε όλες τις χώρες του κόσμο</w:t>
      </w:r>
      <w:r>
        <w:rPr>
          <w:rFonts w:eastAsia="Times New Roman" w:cs="Times New Roman"/>
          <w:szCs w:val="24"/>
        </w:rPr>
        <w:t xml:space="preserve">υ. Στο Αφγανιστάν και στο Πανεπιστήμιο της Καμπούλ υπάρχει σχολή θεατρικών σπουδών με τρία τμήματα, για ηθοποιούς, σκηνοθέτες και συγγραφείς. </w:t>
      </w:r>
    </w:p>
    <w:p w14:paraId="7D38DD5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Όσο για την ίδρυση του Πανεπιστημίου Δυτικής Αττικής, λυπάμαι που θα επαναλάβω κάτι που στενοχωρεί τους συναδέλφο</w:t>
      </w:r>
      <w:r>
        <w:rPr>
          <w:rFonts w:eastAsia="Times New Roman" w:cs="Times New Roman"/>
          <w:szCs w:val="24"/>
        </w:rPr>
        <w:t xml:space="preserve">υς της Αντιπολίτευσης. Η ίδρυση αυτού του </w:t>
      </w:r>
      <w:r>
        <w:rPr>
          <w:rFonts w:eastAsia="Times New Roman" w:cs="Times New Roman"/>
          <w:szCs w:val="24"/>
        </w:rPr>
        <w:t>π</w:t>
      </w:r>
      <w:r>
        <w:rPr>
          <w:rFonts w:eastAsia="Times New Roman" w:cs="Times New Roman"/>
          <w:szCs w:val="24"/>
        </w:rPr>
        <w:t xml:space="preserve">ανεπιστημίου ήταν δίκαιη και γίνεται πράξη. </w:t>
      </w:r>
    </w:p>
    <w:p w14:paraId="7D38DD5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D38DD6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Σκουρολιάκο</w:t>
      </w:r>
      <w:proofErr w:type="spellEnd"/>
      <w:r>
        <w:rPr>
          <w:rFonts w:eastAsia="Times New Roman" w:cs="Times New Roman"/>
          <w:szCs w:val="24"/>
        </w:rPr>
        <w:t>.</w:t>
      </w:r>
    </w:p>
    <w:p w14:paraId="7D38DD6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θα ήθελα τον λόγο ένα λεπτό επί της διαδικασίας.</w:t>
      </w:r>
    </w:p>
    <w:p w14:paraId="7D38DD6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Μάριος Γεωργιάδης): </w:t>
      </w:r>
      <w:r>
        <w:rPr>
          <w:rFonts w:eastAsia="Times New Roman" w:cs="Times New Roman"/>
          <w:szCs w:val="24"/>
        </w:rPr>
        <w:t xml:space="preserve">Ορίστε, κυρία </w:t>
      </w:r>
      <w:proofErr w:type="spellStart"/>
      <w:r>
        <w:rPr>
          <w:rFonts w:eastAsia="Times New Roman" w:cs="Times New Roman"/>
          <w:szCs w:val="24"/>
        </w:rPr>
        <w:t>Καραμέως</w:t>
      </w:r>
      <w:proofErr w:type="spellEnd"/>
      <w:r>
        <w:rPr>
          <w:rFonts w:eastAsia="Times New Roman" w:cs="Times New Roman"/>
          <w:szCs w:val="24"/>
        </w:rPr>
        <w:t>.</w:t>
      </w:r>
    </w:p>
    <w:p w14:paraId="7D38DD6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Ενώ ήμασταν στο κλείσιμο της συνεδρίασης, μας μοιράστηκε εκ νέου αυτή η </w:t>
      </w:r>
      <w:proofErr w:type="spellStart"/>
      <w:r>
        <w:rPr>
          <w:rFonts w:eastAsia="Times New Roman" w:cs="Times New Roman"/>
          <w:szCs w:val="24"/>
        </w:rPr>
        <w:t>πενηντασέλιδη</w:t>
      </w:r>
      <w:proofErr w:type="spellEnd"/>
      <w:r>
        <w:rPr>
          <w:rFonts w:eastAsia="Times New Roman" w:cs="Times New Roman"/>
          <w:szCs w:val="24"/>
        </w:rPr>
        <w:t xml:space="preserve"> τροπολογία. Παρακαλώ θερμά τον Υπουργό να μας πει σε τι έγκεινται οι αλλαγές. Καταλαβαίνετε ότι είναι αδύνατον </w:t>
      </w:r>
      <w:r>
        <w:rPr>
          <w:rFonts w:eastAsia="Times New Roman" w:cs="Times New Roman"/>
          <w:szCs w:val="24"/>
        </w:rPr>
        <w:t>μέσα στα επόμενα δ</w:t>
      </w:r>
      <w:r>
        <w:rPr>
          <w:rFonts w:eastAsia="Times New Roman" w:cs="Times New Roman"/>
          <w:szCs w:val="24"/>
        </w:rPr>
        <w:t>ύ</w:t>
      </w:r>
      <w:r>
        <w:rPr>
          <w:rFonts w:eastAsia="Times New Roman" w:cs="Times New Roman"/>
          <w:szCs w:val="24"/>
        </w:rPr>
        <w:t>ο λεπτά που θα αρχίσει η ψήφιση να ξέρουμε τι αλλαγές έχετε κάνει σε ένα κείμενο πενήντα σελίδων.</w:t>
      </w:r>
    </w:p>
    <w:p w14:paraId="7D38DD6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Παρακαλούμε να μας πείτε αναλυτικά τι αλλαγές έχετε κάνει τώρα, την τελευταία στιγμή, σε αυτή την τροπολογία και να μας εξηγήσετε αν θα ψηφ</w:t>
      </w:r>
      <w:r>
        <w:rPr>
          <w:rFonts w:eastAsia="Times New Roman" w:cs="Times New Roman"/>
          <w:szCs w:val="24"/>
        </w:rPr>
        <w:t>ιστεί ως τροπολογία ή αν ενσωματώνεται στα άρθρα και αν ναι, σε ποιο άρθρο του νομοσχεδίου. Υπάρχει μια πλήρη σύγχυση επ’ αυτού.</w:t>
      </w:r>
    </w:p>
    <w:p w14:paraId="7D38DD6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Συρίγο, έχετε τον λόγο.</w:t>
      </w:r>
    </w:p>
    <w:p w14:paraId="7D38DD6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Κύριε Πρόεδρε, αυτό που θα θέσω έχει σχέση με </w:t>
      </w:r>
      <w:r>
        <w:rPr>
          <w:rFonts w:eastAsia="Times New Roman" w:cs="Times New Roman"/>
          <w:szCs w:val="24"/>
        </w:rPr>
        <w:t xml:space="preserve">τη διαδικασία και υπόκειται στη δική σας κρίση. Σύμφωνα με το άρθρο 102 παράγραφος 3, δικαίωμα δευτερολογία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έχουν μόνο όσοι </w:t>
      </w:r>
      <w:proofErr w:type="spellStart"/>
      <w:r>
        <w:rPr>
          <w:rFonts w:eastAsia="Times New Roman" w:cs="Times New Roman"/>
          <w:szCs w:val="24"/>
        </w:rPr>
        <w:t>πρωτολόγησαν</w:t>
      </w:r>
      <w:proofErr w:type="spellEnd"/>
      <w:r>
        <w:rPr>
          <w:rFonts w:eastAsia="Times New Roman" w:cs="Times New Roman"/>
          <w:szCs w:val="24"/>
        </w:rPr>
        <w:t xml:space="preserve"> και εφόσον το ζητήσουν μέχρι το τέλος του σταδίου της δευτερολογίας κάθε άρθρου.</w:t>
      </w:r>
    </w:p>
    <w:p w14:paraId="7D38DD6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Υπ’ αυτή την</w:t>
      </w:r>
      <w:r>
        <w:rPr>
          <w:rFonts w:eastAsia="Times New Roman" w:cs="Times New Roman"/>
          <w:szCs w:val="24"/>
        </w:rPr>
        <w:t xml:space="preserve"> έννοια –και θα συμμορφωθώ με όποια απόφαση πάρετε- θα ήθελα για ένα λεπτό να δευτερολογήσω επί της τροπολογίας η οποία θα πάρει αριθμό άρθρου.</w:t>
      </w:r>
    </w:p>
    <w:p w14:paraId="7D38DD6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δώσω τον λόγο στον κ. </w:t>
      </w:r>
      <w:proofErr w:type="spellStart"/>
      <w:r>
        <w:rPr>
          <w:rFonts w:eastAsia="Times New Roman" w:cs="Times New Roman"/>
          <w:szCs w:val="24"/>
        </w:rPr>
        <w:t>Ξυδάκη</w:t>
      </w:r>
      <w:proofErr w:type="spellEnd"/>
      <w:r>
        <w:rPr>
          <w:rFonts w:eastAsia="Times New Roman" w:cs="Times New Roman"/>
          <w:szCs w:val="24"/>
        </w:rPr>
        <w:t>, που έχει δικαίωμα να δευτερολογήσει ως Κοινοβου</w:t>
      </w:r>
      <w:r>
        <w:rPr>
          <w:rFonts w:eastAsia="Times New Roman" w:cs="Times New Roman"/>
          <w:szCs w:val="24"/>
        </w:rPr>
        <w:t>λευτικός Εκπρόσωπος και έπειτα θα σας απαντήσω.</w:t>
      </w:r>
    </w:p>
    <w:p w14:paraId="7D38DD6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έχετε τον λόγο.</w:t>
      </w:r>
    </w:p>
    <w:p w14:paraId="7D38DD6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7D38DD6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Διατυπώθηκαν κάποιες αντιρρήσεις για την τροπολογία περί του Ιδρύματος Τήνου από τους συναδέλφους της Αντιπολιτεύσεως, από τη Δημοκρατ</w:t>
      </w:r>
      <w:r>
        <w:rPr>
          <w:rFonts w:eastAsia="Times New Roman" w:cs="Times New Roman"/>
          <w:szCs w:val="24"/>
        </w:rPr>
        <w:t xml:space="preserve">ική Συμπαράταξη, αλλά και από τον κυβερνητικό εταίρο, τον κ. </w:t>
      </w:r>
      <w:proofErr w:type="spellStart"/>
      <w:r>
        <w:rPr>
          <w:rFonts w:eastAsia="Times New Roman" w:cs="Times New Roman"/>
          <w:szCs w:val="24"/>
        </w:rPr>
        <w:t>Κατσίκη</w:t>
      </w:r>
      <w:proofErr w:type="spellEnd"/>
      <w:r>
        <w:rPr>
          <w:rFonts w:eastAsia="Times New Roman" w:cs="Times New Roman"/>
          <w:szCs w:val="24"/>
        </w:rPr>
        <w:t>.</w:t>
      </w:r>
    </w:p>
    <w:p w14:paraId="7D38DD6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ήθελα να διευκρινίσω κατ</w:t>
      </w:r>
      <w:r>
        <w:rPr>
          <w:rFonts w:eastAsia="Times New Roman" w:cs="Times New Roman"/>
          <w:szCs w:val="24"/>
        </w:rPr>
        <w:t xml:space="preserve">’ </w:t>
      </w:r>
      <w:r>
        <w:rPr>
          <w:rFonts w:eastAsia="Times New Roman" w:cs="Times New Roman"/>
          <w:szCs w:val="24"/>
        </w:rPr>
        <w:t>αρχάς την ένσταση του κ. Γρηγοράκου που είπε ότι φέραμε ένα χαρτί. Δεν καταλαβαίνω ακριβώς τι εννοείτε. Τα επιχειρήματα τα ακούσατε;</w:t>
      </w:r>
    </w:p>
    <w:p w14:paraId="7D38DD6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Τα χαρτιά έχουν την αξία</w:t>
      </w:r>
      <w:r>
        <w:rPr>
          <w:rFonts w:eastAsia="Times New Roman" w:cs="Times New Roman"/>
          <w:szCs w:val="24"/>
        </w:rPr>
        <w:t xml:space="preserve"> τους. Είναι το αρχαιότερο έγγραφο που αφορά το Πανελλήνιο Ίδρυμα Τήνου, του 1825. Είναι η διαθήκη των κτητόρων. Είναι στο αρχείο του </w:t>
      </w:r>
      <w:r>
        <w:rPr>
          <w:rFonts w:eastAsia="Times New Roman" w:cs="Times New Roman"/>
          <w:szCs w:val="24"/>
        </w:rPr>
        <w:t>ι</w:t>
      </w:r>
      <w:r>
        <w:rPr>
          <w:rFonts w:eastAsia="Times New Roman" w:cs="Times New Roman"/>
          <w:szCs w:val="24"/>
        </w:rPr>
        <w:t>δρύματος και γράφει ακριβώς τι είναι. Πέραν αυτού, τα αναγνωστέα είναι τεκμήρια τα οποία προσκομίζονται για υποβοήθηση το</w:t>
      </w:r>
      <w:r>
        <w:rPr>
          <w:rFonts w:eastAsia="Times New Roman" w:cs="Times New Roman"/>
          <w:szCs w:val="24"/>
        </w:rPr>
        <w:t>υ πολιτικού επιχειρήματος.</w:t>
      </w:r>
    </w:p>
    <w:p w14:paraId="7D38DD6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Το πολιτικό επιχείρημα είναι το εξής και το είπα εκτενέστατα και αναλυτικά και μάλλον φιλειρηνικά. Υποστηρίζουμε ότι το 2014, πριν από περίπου τριάμισι χρόνια, μεταβλήθηκε εστιακά ο καταστατικός χάρτης της Εκκλησίας της Ελλάδος γ</w:t>
      </w:r>
      <w:r>
        <w:rPr>
          <w:rFonts w:eastAsia="Times New Roman" w:cs="Times New Roman"/>
          <w:szCs w:val="24"/>
        </w:rPr>
        <w:t xml:space="preserve">ια να αλλάξει χαρακτήρα αυτό το </w:t>
      </w:r>
      <w:r>
        <w:rPr>
          <w:rFonts w:eastAsia="Times New Roman" w:cs="Times New Roman"/>
          <w:szCs w:val="24"/>
        </w:rPr>
        <w:t>ί</w:t>
      </w:r>
      <w:r>
        <w:rPr>
          <w:rFonts w:eastAsia="Times New Roman" w:cs="Times New Roman"/>
          <w:szCs w:val="24"/>
        </w:rPr>
        <w:t>δρυμα, το οποίο επί διακόσια χρόνια είχε έναν συγκεκριμένο εθνικό δημόσιο χαρακτήρα.</w:t>
      </w:r>
    </w:p>
    <w:p w14:paraId="7D38DD6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Ουδείς νομοθέτης ούτε το </w:t>
      </w:r>
      <w:proofErr w:type="spellStart"/>
      <w:r>
        <w:rPr>
          <w:rFonts w:eastAsia="Times New Roman" w:cs="Times New Roman"/>
          <w:szCs w:val="24"/>
        </w:rPr>
        <w:t>Βασίλειον</w:t>
      </w:r>
      <w:proofErr w:type="spellEnd"/>
      <w:r>
        <w:rPr>
          <w:rFonts w:eastAsia="Times New Roman" w:cs="Times New Roman"/>
          <w:szCs w:val="24"/>
        </w:rPr>
        <w:t xml:space="preserve"> της Ελλάδος του 19</w:t>
      </w:r>
      <w:r w:rsidRPr="007E3539">
        <w:rPr>
          <w:rFonts w:eastAsia="Times New Roman" w:cs="Times New Roman"/>
          <w:szCs w:val="24"/>
          <w:vertAlign w:val="superscript"/>
        </w:rPr>
        <w:t xml:space="preserve">ου </w:t>
      </w:r>
      <w:r>
        <w:rPr>
          <w:rFonts w:eastAsia="Times New Roman" w:cs="Times New Roman"/>
          <w:szCs w:val="24"/>
        </w:rPr>
        <w:t xml:space="preserve">αιώνος, του </w:t>
      </w:r>
      <w:proofErr w:type="spellStart"/>
      <w:r>
        <w:rPr>
          <w:rFonts w:eastAsia="Times New Roman" w:cs="Times New Roman"/>
          <w:szCs w:val="24"/>
        </w:rPr>
        <w:t>Όθωνα</w:t>
      </w:r>
      <w:proofErr w:type="spellEnd"/>
      <w:r>
        <w:rPr>
          <w:rFonts w:eastAsia="Times New Roman" w:cs="Times New Roman"/>
          <w:szCs w:val="24"/>
        </w:rPr>
        <w:t xml:space="preserve">, ούτε τα βασίλεια της Ελλάδος αργότερα ούτε οι δημοκρατίες ούτε </w:t>
      </w:r>
      <w:r>
        <w:rPr>
          <w:rFonts w:eastAsia="Times New Roman" w:cs="Times New Roman"/>
          <w:szCs w:val="24"/>
        </w:rPr>
        <w:t xml:space="preserve">η δικτατορία του Μεταξά, κανείς μεταπολεμικά δεν άλλαξε τον χαρακτήρα αυτού του </w:t>
      </w:r>
      <w:r>
        <w:rPr>
          <w:rFonts w:eastAsia="Times New Roman" w:cs="Times New Roman"/>
          <w:szCs w:val="24"/>
        </w:rPr>
        <w:t>ι</w:t>
      </w:r>
      <w:r>
        <w:rPr>
          <w:rFonts w:eastAsia="Times New Roman" w:cs="Times New Roman"/>
          <w:szCs w:val="24"/>
        </w:rPr>
        <w:t xml:space="preserve">δρύματος. Μόνο η δικτατορία των συνταγματαρχών το 1969 μετέβαλε τον χαρακτήρα του </w:t>
      </w:r>
      <w:r>
        <w:rPr>
          <w:rFonts w:eastAsia="Times New Roman" w:cs="Times New Roman"/>
          <w:szCs w:val="24"/>
        </w:rPr>
        <w:t>ι</w:t>
      </w:r>
      <w:r>
        <w:rPr>
          <w:rFonts w:eastAsia="Times New Roman" w:cs="Times New Roman"/>
          <w:szCs w:val="24"/>
        </w:rPr>
        <w:t>δρύματος. Το έκανε εκκλησιαστικό ίδρυμα.</w:t>
      </w:r>
    </w:p>
    <w:p w14:paraId="7D38DD7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υπάρχει διαφορά ανάμεσα στο νομικό πρόσωπο δημο</w:t>
      </w:r>
      <w:r>
        <w:rPr>
          <w:rFonts w:eastAsia="Times New Roman" w:cs="Times New Roman"/>
          <w:szCs w:val="24"/>
        </w:rPr>
        <w:t>σίου δικαίου και στο εκκλησιαστικό ίδρυμα. Το μεν νομικό πρόσωπο δημοσίου δικαίου υπόκειται στις διατάξεις του δημοσίου λογιστικού και όλου του κράτους, το δε εκκλησιαστικό ίδρυμα κανονίζεται με κανονιστικές πράξεις που εκδίδει η Ιερά Σύνοδος. Είναι άλλο π</w:t>
      </w:r>
      <w:r>
        <w:rPr>
          <w:rFonts w:eastAsia="Times New Roman" w:cs="Times New Roman"/>
          <w:szCs w:val="24"/>
        </w:rPr>
        <w:t>ράγμα. Το ιερό προσκύνημα του Αγίου Ιωάννου του Ρώσου ή της Παναγίας της Σουμελά είναι εκκλησιαστικά ιδρύματα. Είναι άλλο πράγμα. Αυτό κατά παράδοση, κατ’ έθος και κατά νόμο, με σωρεία νόμων. Ουδείς νόμος κανονιστικός του ελληνικού κράτους από ιδρύσεως του</w:t>
      </w:r>
      <w:r>
        <w:rPr>
          <w:rFonts w:eastAsia="Times New Roman" w:cs="Times New Roman"/>
          <w:szCs w:val="24"/>
        </w:rPr>
        <w:t xml:space="preserve"> κράτους, το οποίο κανόνισε τις σχέσεις της Εκκλησίας και την ίδρυση της </w:t>
      </w:r>
      <w:proofErr w:type="spellStart"/>
      <w:r>
        <w:rPr>
          <w:rFonts w:eastAsia="Times New Roman" w:cs="Times New Roman"/>
          <w:szCs w:val="24"/>
        </w:rPr>
        <w:t>Αυτοκεφάλου</w:t>
      </w:r>
      <w:proofErr w:type="spellEnd"/>
      <w:r>
        <w:rPr>
          <w:rFonts w:eastAsia="Times New Roman" w:cs="Times New Roman"/>
          <w:szCs w:val="24"/>
        </w:rPr>
        <w:t xml:space="preserve"> Εκκλησίας, δεν μετέβαλε το χαρακτήρα αυτού του ιδρύματος. Η Χούντα το έκανε.</w:t>
      </w:r>
    </w:p>
    <w:p w14:paraId="7D38DD7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Ήρθε, λοιπόν, στην Γ</w:t>
      </w:r>
      <w:r>
        <w:rPr>
          <w:rFonts w:eastAsia="Times New Roman" w:cs="Times New Roman"/>
          <w:szCs w:val="24"/>
        </w:rPr>
        <w:t>΄</w:t>
      </w:r>
      <w:r>
        <w:rPr>
          <w:rFonts w:eastAsia="Times New Roman" w:cs="Times New Roman"/>
          <w:szCs w:val="24"/>
        </w:rPr>
        <w:t xml:space="preserve"> Ελληνική Δημοκρατία με την αποκατάσταση της δημοκρατίας και 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του Καραμανλή το 1976, με Υπουργό Παιδείας τον Γεώργιο Ράλλη, αποκατέστησε αυτή την τάξη και επιπλέον, ως γενναιόδωρη </w:t>
      </w:r>
      <w:r>
        <w:rPr>
          <w:rFonts w:eastAsia="Times New Roman" w:cs="Times New Roman"/>
          <w:szCs w:val="24"/>
        </w:rPr>
        <w:t>δ</w:t>
      </w:r>
      <w:r>
        <w:rPr>
          <w:rFonts w:eastAsia="Times New Roman" w:cs="Times New Roman"/>
          <w:szCs w:val="24"/>
        </w:rPr>
        <w:t xml:space="preserve">ημοκρατία και επειδή ήταν προϊόν ενός μεγάλου, </w:t>
      </w:r>
      <w:proofErr w:type="spellStart"/>
      <w:r>
        <w:rPr>
          <w:rFonts w:eastAsia="Times New Roman" w:cs="Times New Roman"/>
          <w:szCs w:val="24"/>
        </w:rPr>
        <w:t>ευρυτάτου</w:t>
      </w:r>
      <w:proofErr w:type="spellEnd"/>
      <w:r>
        <w:rPr>
          <w:rFonts w:eastAsia="Times New Roman" w:cs="Times New Roman"/>
          <w:szCs w:val="24"/>
        </w:rPr>
        <w:t xml:space="preserve"> διαλόγου τότε ο </w:t>
      </w:r>
      <w:r>
        <w:rPr>
          <w:rFonts w:eastAsia="Times New Roman" w:cs="Times New Roman"/>
          <w:szCs w:val="24"/>
        </w:rPr>
        <w:t>κ</w:t>
      </w:r>
      <w:r>
        <w:rPr>
          <w:rFonts w:eastAsia="Times New Roman" w:cs="Times New Roman"/>
          <w:szCs w:val="24"/>
        </w:rPr>
        <w:t xml:space="preserve">αταστατικός </w:t>
      </w:r>
      <w:r>
        <w:rPr>
          <w:rFonts w:eastAsia="Times New Roman" w:cs="Times New Roman"/>
          <w:szCs w:val="24"/>
        </w:rPr>
        <w:t>χ</w:t>
      </w:r>
      <w:r>
        <w:rPr>
          <w:rFonts w:eastAsia="Times New Roman" w:cs="Times New Roman"/>
          <w:szCs w:val="24"/>
        </w:rPr>
        <w:t xml:space="preserve">άρτης, </w:t>
      </w:r>
      <w:proofErr w:type="spellStart"/>
      <w:r>
        <w:rPr>
          <w:rFonts w:eastAsia="Times New Roman" w:cs="Times New Roman"/>
          <w:szCs w:val="24"/>
        </w:rPr>
        <w:t>συνεφώνησε</w:t>
      </w:r>
      <w:proofErr w:type="spellEnd"/>
      <w:r>
        <w:rPr>
          <w:rFonts w:eastAsia="Times New Roman" w:cs="Times New Roman"/>
          <w:szCs w:val="24"/>
        </w:rPr>
        <w:t xml:space="preserve"> το κράτος να παραχωρηθεί και προ</w:t>
      </w:r>
      <w:r>
        <w:rPr>
          <w:rFonts w:eastAsia="Times New Roman" w:cs="Times New Roman"/>
          <w:szCs w:val="24"/>
        </w:rPr>
        <w:t xml:space="preserve">εδρία στον επιχώριο μητροπολίτη, πέραν της παραδόσεως. Η </w:t>
      </w:r>
      <w:r>
        <w:rPr>
          <w:rFonts w:eastAsia="Times New Roman" w:cs="Times New Roman"/>
          <w:szCs w:val="24"/>
        </w:rPr>
        <w:t>χ</w:t>
      </w:r>
      <w:r>
        <w:rPr>
          <w:rFonts w:eastAsia="Times New Roman" w:cs="Times New Roman"/>
          <w:szCs w:val="24"/>
        </w:rPr>
        <w:t xml:space="preserve">ούντα το κατήργησε και η </w:t>
      </w:r>
      <w:r>
        <w:rPr>
          <w:rFonts w:eastAsia="Times New Roman" w:cs="Times New Roman"/>
          <w:szCs w:val="24"/>
        </w:rPr>
        <w:t>δ</w:t>
      </w:r>
      <w:r>
        <w:rPr>
          <w:rFonts w:eastAsia="Times New Roman" w:cs="Times New Roman"/>
          <w:szCs w:val="24"/>
        </w:rPr>
        <w:t xml:space="preserve">ημοκρατία το αποκατέστησε. Και </w:t>
      </w:r>
      <w:proofErr w:type="spellStart"/>
      <w:r>
        <w:rPr>
          <w:rFonts w:eastAsia="Times New Roman" w:cs="Times New Roman"/>
          <w:szCs w:val="24"/>
        </w:rPr>
        <w:t>νύκτωρ</w:t>
      </w:r>
      <w:proofErr w:type="spellEnd"/>
      <w:r>
        <w:rPr>
          <w:rFonts w:eastAsia="Times New Roman" w:cs="Times New Roman"/>
          <w:szCs w:val="24"/>
        </w:rPr>
        <w:t xml:space="preserve">, μια τροπολογία το 2014 ήρθε και εστιακά άλλαξε τον </w:t>
      </w:r>
      <w:r>
        <w:rPr>
          <w:rFonts w:eastAsia="Times New Roman" w:cs="Times New Roman"/>
          <w:szCs w:val="24"/>
        </w:rPr>
        <w:t>κ</w:t>
      </w:r>
      <w:r>
        <w:rPr>
          <w:rFonts w:eastAsia="Times New Roman" w:cs="Times New Roman"/>
          <w:szCs w:val="24"/>
        </w:rPr>
        <w:t xml:space="preserve">αταστατικό </w:t>
      </w:r>
      <w:r>
        <w:rPr>
          <w:rFonts w:eastAsia="Times New Roman" w:cs="Times New Roman"/>
          <w:szCs w:val="24"/>
        </w:rPr>
        <w:t>χ</w:t>
      </w:r>
      <w:r>
        <w:rPr>
          <w:rFonts w:eastAsia="Times New Roman" w:cs="Times New Roman"/>
          <w:szCs w:val="24"/>
        </w:rPr>
        <w:t>άρτη.</w:t>
      </w:r>
    </w:p>
    <w:p w14:paraId="7D38DD7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Όλοι, κύριε Γρηγοράκο, σεβάστηκαν τον </w:t>
      </w:r>
      <w:r>
        <w:rPr>
          <w:rFonts w:eastAsia="Times New Roman" w:cs="Times New Roman"/>
          <w:szCs w:val="24"/>
        </w:rPr>
        <w:t>κ</w:t>
      </w:r>
      <w:r>
        <w:rPr>
          <w:rFonts w:eastAsia="Times New Roman" w:cs="Times New Roman"/>
          <w:szCs w:val="24"/>
        </w:rPr>
        <w:t xml:space="preserve">αταστατικό </w:t>
      </w:r>
      <w:r>
        <w:rPr>
          <w:rFonts w:eastAsia="Times New Roman" w:cs="Times New Roman"/>
          <w:szCs w:val="24"/>
        </w:rPr>
        <w:t>χ</w:t>
      </w:r>
      <w:r>
        <w:rPr>
          <w:rFonts w:eastAsia="Times New Roman" w:cs="Times New Roman"/>
          <w:szCs w:val="24"/>
        </w:rPr>
        <w:t xml:space="preserve">άρτη και τη </w:t>
      </w:r>
      <w:r>
        <w:rPr>
          <w:rFonts w:eastAsia="Times New Roman" w:cs="Times New Roman"/>
          <w:szCs w:val="24"/>
        </w:rPr>
        <w:t>συμφωνία μεταξύ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Εκκλησίας στη Μεταπολίτευση. Εστιακά άλλαξε ο χαρακτήρας ενός ιδρύματος. Το γιατί αναρωτηθείτε εσείς. Πολιτικοί άνδρες είστε, εμπειρία έχετε, γνωρίζετε πρόσωπα και καταστάσεις, όπως τα γνωρίζουμε όλοι μέσα στην Αίθουσα και πολύ </w:t>
      </w:r>
      <w:r>
        <w:rPr>
          <w:rFonts w:eastAsia="Times New Roman" w:cs="Times New Roman"/>
          <w:szCs w:val="24"/>
        </w:rPr>
        <w:t>περισσότεροι οι καταγόμενοι εκ των Κυκλάδων.</w:t>
      </w:r>
    </w:p>
    <w:p w14:paraId="7D38DD7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Εγώ γεννήθηκα</w:t>
      </w:r>
      <w:r>
        <w:rPr>
          <w:rFonts w:eastAsia="Times New Roman" w:cs="Times New Roman"/>
          <w:szCs w:val="24"/>
        </w:rPr>
        <w:t xml:space="preserve"> εκεί</w:t>
      </w:r>
      <w:r>
        <w:rPr>
          <w:rFonts w:eastAsia="Times New Roman" w:cs="Times New Roman"/>
          <w:szCs w:val="24"/>
        </w:rPr>
        <w:t xml:space="preserve">, είμαι </w:t>
      </w:r>
      <w:proofErr w:type="spellStart"/>
      <w:r>
        <w:rPr>
          <w:rFonts w:eastAsia="Times New Roman" w:cs="Times New Roman"/>
          <w:szCs w:val="24"/>
        </w:rPr>
        <w:t>Κυκλαδίτης</w:t>
      </w:r>
      <w:proofErr w:type="spellEnd"/>
      <w:r>
        <w:rPr>
          <w:rFonts w:eastAsia="Times New Roman" w:cs="Times New Roman"/>
          <w:szCs w:val="24"/>
        </w:rPr>
        <w:t xml:space="preserve">, έχω πάρει δύο υποτροφίες από το Πανελλήνιο ίδρυμα Τήνου. Τιμώ το </w:t>
      </w:r>
      <w:r>
        <w:rPr>
          <w:rFonts w:eastAsia="Times New Roman" w:cs="Times New Roman"/>
          <w:szCs w:val="24"/>
        </w:rPr>
        <w:t>ί</w:t>
      </w:r>
      <w:r>
        <w:rPr>
          <w:rFonts w:eastAsia="Times New Roman" w:cs="Times New Roman"/>
          <w:szCs w:val="24"/>
        </w:rPr>
        <w:t>δρυμα, τιμώ τον λαό της Τήνου, τιμώ την Εκκλησία, αλλά πρέπει να τιμούμε και τις συμφωνίες, να τιμούμε τους</w:t>
      </w:r>
      <w:r>
        <w:rPr>
          <w:rFonts w:eastAsia="Times New Roman" w:cs="Times New Roman"/>
          <w:szCs w:val="24"/>
        </w:rPr>
        <w:t xml:space="preserve"> νόμους, να τιμούμε τη συνταγματική τάξη. Αυτά τα έχετε υπ’ </w:t>
      </w:r>
      <w:proofErr w:type="spellStart"/>
      <w:r>
        <w:rPr>
          <w:rFonts w:eastAsia="Times New Roman" w:cs="Times New Roman"/>
          <w:szCs w:val="24"/>
        </w:rPr>
        <w:t>όψιν</w:t>
      </w:r>
      <w:proofErr w:type="spellEnd"/>
      <w:r>
        <w:rPr>
          <w:rFonts w:eastAsia="Times New Roman" w:cs="Times New Roman"/>
          <w:szCs w:val="24"/>
        </w:rPr>
        <w:t xml:space="preserve"> σας;</w:t>
      </w:r>
    </w:p>
    <w:p w14:paraId="7D38DD7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 μεγάλη προσοχή διάβαζα…</w:t>
      </w:r>
    </w:p>
    <w:p w14:paraId="7D38DD7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D38DD7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Γρηγοράκο</w:t>
      </w:r>
      <w:r>
        <w:rPr>
          <w:rFonts w:eastAsia="Times New Roman" w:cs="Times New Roman"/>
          <w:szCs w:val="24"/>
        </w:rPr>
        <w:t>,</w:t>
      </w:r>
      <w:r>
        <w:rPr>
          <w:rFonts w:eastAsia="Times New Roman" w:cs="Times New Roman"/>
          <w:szCs w:val="24"/>
        </w:rPr>
        <w:t xml:space="preserve"> και το 1977 και το 1979 και η Ολομέλεια και το Γ</w:t>
      </w:r>
      <w:r>
        <w:rPr>
          <w:rFonts w:eastAsia="Times New Roman" w:cs="Times New Roman"/>
          <w:szCs w:val="24"/>
        </w:rPr>
        <w:t>΄</w:t>
      </w:r>
      <w:r>
        <w:rPr>
          <w:rFonts w:eastAsia="Times New Roman" w:cs="Times New Roman"/>
          <w:szCs w:val="24"/>
        </w:rPr>
        <w:t xml:space="preserve"> Τμήμα του Συμβουλίου της Επικρατείας</w:t>
      </w:r>
      <w:r>
        <w:rPr>
          <w:rFonts w:eastAsia="Times New Roman" w:cs="Times New Roman"/>
          <w:szCs w:val="24"/>
        </w:rPr>
        <w:t xml:space="preserve"> επικύρωσε πλήρως τη νομοθεσία της Βουλής και τον νόμο του 1976 για τα ιδρύματα και του 1977 για τον </w:t>
      </w:r>
      <w:r>
        <w:rPr>
          <w:rFonts w:eastAsia="Times New Roman" w:cs="Times New Roman"/>
          <w:szCs w:val="24"/>
        </w:rPr>
        <w:t>κ</w:t>
      </w:r>
      <w:r>
        <w:rPr>
          <w:rFonts w:eastAsia="Times New Roman" w:cs="Times New Roman"/>
          <w:szCs w:val="24"/>
        </w:rPr>
        <w:t xml:space="preserve">αταστατικό </w:t>
      </w:r>
      <w:r>
        <w:rPr>
          <w:rFonts w:eastAsia="Times New Roman" w:cs="Times New Roman"/>
          <w:szCs w:val="24"/>
        </w:rPr>
        <w:t>χ</w:t>
      </w:r>
      <w:r>
        <w:rPr>
          <w:rFonts w:eastAsia="Times New Roman" w:cs="Times New Roman"/>
          <w:szCs w:val="24"/>
        </w:rPr>
        <w:t>άρτη. Επιπλέον, τώρα, το 2015 που έγινε προσφυγή για ακύρωση της διοικήσεως, δεν δέχθηκε για τυπικούς λόγους την ακύρωση της διοικήσεως. Επικύ</w:t>
      </w:r>
      <w:r>
        <w:rPr>
          <w:rFonts w:eastAsia="Times New Roman" w:cs="Times New Roman"/>
          <w:szCs w:val="24"/>
        </w:rPr>
        <w:t xml:space="preserve">ρωσε μέσα στην απόφασή του το Συμβούλιο της Επικρατείας τον δημόσιο χαρακτήρα του </w:t>
      </w:r>
      <w:r>
        <w:rPr>
          <w:rFonts w:eastAsia="Times New Roman" w:cs="Times New Roman"/>
          <w:szCs w:val="24"/>
        </w:rPr>
        <w:t>ι</w:t>
      </w:r>
      <w:r>
        <w:rPr>
          <w:rFonts w:eastAsia="Times New Roman" w:cs="Times New Roman"/>
          <w:szCs w:val="24"/>
        </w:rPr>
        <w:t>δρύματος. Επί δύο αιώνες δεν διαταράχθηκε ουδέποτε αυτός ο χαρακτήρας. Πώς αλλιώς να το πούμε; Μέσα στην αιτιολογική έκθεση αναγράφεται λεπτομερώς και η επιχειρηματολογία μα</w:t>
      </w:r>
      <w:r>
        <w:rPr>
          <w:rFonts w:eastAsia="Times New Roman" w:cs="Times New Roman"/>
          <w:szCs w:val="24"/>
        </w:rPr>
        <w:t>ς από του Βήματος ήταν…</w:t>
      </w:r>
    </w:p>
    <w:p w14:paraId="7D38DD7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D38DD7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Όλα τα είπαμε. Γιατί, λοιπόν, αυτή η </w:t>
      </w:r>
      <w:proofErr w:type="spellStart"/>
      <w:r>
        <w:rPr>
          <w:rFonts w:eastAsia="Times New Roman" w:cs="Times New Roman"/>
          <w:szCs w:val="24"/>
        </w:rPr>
        <w:t>άρνησις</w:t>
      </w:r>
      <w:proofErr w:type="spellEnd"/>
      <w:r>
        <w:rPr>
          <w:rFonts w:eastAsia="Times New Roman" w:cs="Times New Roman"/>
          <w:szCs w:val="24"/>
        </w:rPr>
        <w:t xml:space="preserve"> και εν πάση </w:t>
      </w:r>
      <w:proofErr w:type="spellStart"/>
      <w:r>
        <w:rPr>
          <w:rFonts w:eastAsia="Times New Roman" w:cs="Times New Roman"/>
          <w:szCs w:val="24"/>
        </w:rPr>
        <w:t>περιπτώσει</w:t>
      </w:r>
      <w:proofErr w:type="spellEnd"/>
      <w:r>
        <w:rPr>
          <w:rFonts w:eastAsia="Times New Roman" w:cs="Times New Roman"/>
          <w:szCs w:val="24"/>
        </w:rPr>
        <w:t>, γιατί και αυτή η επιθετικότητα; Είμαστε με την πλευρά της Γ</w:t>
      </w:r>
      <w:r>
        <w:rPr>
          <w:rFonts w:eastAsia="Times New Roman" w:cs="Times New Roman"/>
          <w:szCs w:val="24"/>
        </w:rPr>
        <w:t>΄</w:t>
      </w:r>
      <w:r>
        <w:rPr>
          <w:rFonts w:eastAsia="Times New Roman" w:cs="Times New Roman"/>
          <w:szCs w:val="24"/>
        </w:rPr>
        <w:t xml:space="preserve"> Ελληνικής Δημοκρατίας, η οποία αποκαθιστά όλη </w:t>
      </w:r>
      <w:r>
        <w:rPr>
          <w:rFonts w:eastAsia="Times New Roman" w:cs="Times New Roman"/>
          <w:szCs w:val="24"/>
        </w:rPr>
        <w:t xml:space="preserve">την ταλαιπωρία του </w:t>
      </w:r>
      <w:proofErr w:type="spellStart"/>
      <w:r>
        <w:rPr>
          <w:rFonts w:eastAsia="Times New Roman" w:cs="Times New Roman"/>
          <w:szCs w:val="24"/>
        </w:rPr>
        <w:t>Μεταπολέμου</w:t>
      </w:r>
      <w:proofErr w:type="spellEnd"/>
      <w:r>
        <w:rPr>
          <w:rFonts w:eastAsia="Times New Roman" w:cs="Times New Roman"/>
          <w:szCs w:val="24"/>
        </w:rPr>
        <w:t xml:space="preserve">; Είμαστε υπέρ της δημιουργικής και ειρηνικής </w:t>
      </w:r>
      <w:proofErr w:type="spellStart"/>
      <w:r>
        <w:rPr>
          <w:rFonts w:eastAsia="Times New Roman" w:cs="Times New Roman"/>
          <w:szCs w:val="24"/>
        </w:rPr>
        <w:t>συλλειτουργίας</w:t>
      </w:r>
      <w:proofErr w:type="spellEnd"/>
      <w:r>
        <w:rPr>
          <w:rFonts w:eastAsia="Times New Roman" w:cs="Times New Roman"/>
          <w:szCs w:val="24"/>
        </w:rPr>
        <w:t xml:space="preserve"> λαού και κλήρου; Το Πανελλήνιο Ίδρυμα Τήνου είναι ένα παράδειγμα δημιουργικής συμβίωσης και </w:t>
      </w:r>
      <w:proofErr w:type="spellStart"/>
      <w:r>
        <w:rPr>
          <w:rFonts w:eastAsia="Times New Roman" w:cs="Times New Roman"/>
          <w:szCs w:val="24"/>
        </w:rPr>
        <w:t>συλλειτουργίας</w:t>
      </w:r>
      <w:proofErr w:type="spellEnd"/>
      <w:r>
        <w:rPr>
          <w:rFonts w:eastAsia="Times New Roman" w:cs="Times New Roman"/>
          <w:szCs w:val="24"/>
        </w:rPr>
        <w:t xml:space="preserve"> λαού και κλήρου. Αν έχουμε ένα παράδειγμα ζωντανό για τη μ</w:t>
      </w:r>
      <w:r>
        <w:rPr>
          <w:rFonts w:eastAsia="Times New Roman" w:cs="Times New Roman"/>
          <w:szCs w:val="24"/>
        </w:rPr>
        <w:t>ελλοντική σχέση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Κράτους, για τους διακριτούς ρόλους, για τον χωρισμό της περιουσίας, είναι αυτό το ίδρυμα.</w:t>
      </w:r>
    </w:p>
    <w:p w14:paraId="7D38DD7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θέλει κανείς να βάλει χέρι στο παγκάρι των προσκυνημάτων. Αφήστε τι λένε. Άλλοι τα θέλουν αυτά. Θέλει περισσότερα η Εκκλησία από τα π</w:t>
      </w:r>
      <w:r>
        <w:rPr>
          <w:rFonts w:eastAsia="Times New Roman" w:cs="Times New Roman"/>
          <w:szCs w:val="24"/>
        </w:rPr>
        <w:t xml:space="preserve">ροσκυνήματα; Να τα πάρει. Να κάνουμε μια συμφωνία κυρίων να πάρει αυτό που δικαιούται, ό,τι θέλει να πάρει, αλλά η </w:t>
      </w:r>
      <w:proofErr w:type="spellStart"/>
      <w:r>
        <w:rPr>
          <w:rFonts w:eastAsia="Times New Roman" w:cs="Times New Roman"/>
          <w:szCs w:val="24"/>
        </w:rPr>
        <w:t>συνδιοίκηση</w:t>
      </w:r>
      <w:proofErr w:type="spellEnd"/>
      <w:r>
        <w:rPr>
          <w:rFonts w:eastAsia="Times New Roman" w:cs="Times New Roman"/>
          <w:szCs w:val="24"/>
        </w:rPr>
        <w:t xml:space="preserve"> πρέπει να είναι λαός και κλήρος, ειδικά σε αυτό το ίδρυμα, όπως ήταν επί δύο αιώνες.</w:t>
      </w:r>
    </w:p>
    <w:p w14:paraId="7D38DD7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καταλαβαίνω τον ριζοσπαστισμό και την κα</w:t>
      </w:r>
      <w:r>
        <w:rPr>
          <w:rFonts w:eastAsia="Times New Roman" w:cs="Times New Roman"/>
          <w:szCs w:val="24"/>
        </w:rPr>
        <w:t xml:space="preserve">ινοτομία </w:t>
      </w:r>
      <w:proofErr w:type="spellStart"/>
      <w:r>
        <w:rPr>
          <w:rFonts w:eastAsia="Times New Roman" w:cs="Times New Roman"/>
          <w:szCs w:val="24"/>
        </w:rPr>
        <w:t>ενίων</w:t>
      </w:r>
      <w:proofErr w:type="spellEnd"/>
      <w:r>
        <w:rPr>
          <w:rFonts w:eastAsia="Times New Roman" w:cs="Times New Roman"/>
          <w:szCs w:val="24"/>
        </w:rPr>
        <w:t xml:space="preserve"> αρχιερέων, ενώ εμείς οι πολιτικοί είμαστε πολύ πιο συντηρητικοί, πάμε κατά παράδοση. Δεν το καταλαβαίνω.</w:t>
      </w:r>
    </w:p>
    <w:p w14:paraId="7D38DD7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ούτε εσάς, κύριε Γρηγοράκο, που είστε από τη Λακωνία -ρωτήστε τον Πάτερ Ευστάθιο να σας πει- και εσάς, κύριε </w:t>
      </w:r>
      <w:proofErr w:type="spellStart"/>
      <w:r>
        <w:rPr>
          <w:rFonts w:eastAsia="Times New Roman" w:cs="Times New Roman"/>
          <w:szCs w:val="24"/>
        </w:rPr>
        <w:t>Κατσίκη</w:t>
      </w:r>
      <w:proofErr w:type="spellEnd"/>
      <w:r>
        <w:rPr>
          <w:rFonts w:eastAsia="Times New Roman" w:cs="Times New Roman"/>
          <w:szCs w:val="24"/>
        </w:rPr>
        <w:t>. Τα</w:t>
      </w:r>
      <w:r>
        <w:rPr>
          <w:rFonts w:eastAsia="Times New Roman" w:cs="Times New Roman"/>
          <w:szCs w:val="24"/>
        </w:rPr>
        <w:t xml:space="preserve"> ξέρετε.</w:t>
      </w:r>
    </w:p>
    <w:p w14:paraId="7D38DD7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D38DD7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Λαζαρίδη, δεν ακούγεστε.</w:t>
      </w:r>
    </w:p>
    <w:p w14:paraId="7D38DD7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Λαζαρίδη, αλλά ούτε το 2014 υπήρξε κανείς ευρύς πολιτικός διάλογος ούτε διάλογος της </w:t>
      </w:r>
      <w:r>
        <w:rPr>
          <w:rFonts w:eastAsia="Times New Roman" w:cs="Times New Roman"/>
          <w:szCs w:val="24"/>
        </w:rPr>
        <w:t>κ</w:t>
      </w:r>
      <w:r>
        <w:rPr>
          <w:rFonts w:eastAsia="Times New Roman" w:cs="Times New Roman"/>
          <w:szCs w:val="24"/>
        </w:rPr>
        <w:t>υβερνήσεως με την Ιερά</w:t>
      </w:r>
      <w:r>
        <w:rPr>
          <w:rFonts w:eastAsia="Times New Roman" w:cs="Times New Roman"/>
          <w:szCs w:val="24"/>
        </w:rPr>
        <w:t xml:space="preserve"> Σύνοδο. Νύκτα πέρασε μια τροπολογία εστιακή που αφορούσε μόνο ένα ίδρυμα. Δεν είναι προϊόν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μεγάλης πολιτικής συζήτησης και προϊόν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ιάς</w:t>
      </w:r>
      <w:proofErr w:type="spellEnd"/>
      <w:r>
        <w:rPr>
          <w:rFonts w:eastAsia="Times New Roman" w:cs="Times New Roman"/>
          <w:szCs w:val="24"/>
        </w:rPr>
        <w:t xml:space="preserve"> μεταρρύθμισης. Ήταν φωτογραφική.</w:t>
      </w:r>
    </w:p>
    <w:p w14:paraId="7D38DD7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Για αυτό, λοιπόν, με αγανάκτηση, αλλά κυρίως με έκπληξη αντιμετωπίζω μια </w:t>
      </w:r>
      <w:r>
        <w:rPr>
          <w:rFonts w:eastAsia="Times New Roman" w:cs="Times New Roman"/>
          <w:szCs w:val="24"/>
        </w:rPr>
        <w:t>παγερή αδιαφορία.</w:t>
      </w:r>
    </w:p>
    <w:p w14:paraId="7D38DD8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νομίζω ότι έχετε γίνει κατανοητός.</w:t>
      </w:r>
    </w:p>
    <w:p w14:paraId="7D38DD81"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Ας κάνουμε τη δουλειά μας ως Βουλευτές της Ελληνικής Δημοκρατίας. Αυτό και τίποτα άλλο. Δεν αμφισβητούμε τα δικαιώματα της Εκκλησίας, όπως </w:t>
      </w:r>
      <w:r>
        <w:rPr>
          <w:rFonts w:eastAsia="Times New Roman" w:cs="Times New Roman"/>
          <w:szCs w:val="24"/>
        </w:rPr>
        <w:t xml:space="preserve">περιγράφονται σε όλη τη νομοθεσία του κράτους και στον Καταστατικό Χάρτη της Εκκλησίας του 1977. Αυτό το συμβόλαιο </w:t>
      </w:r>
      <w:proofErr w:type="spellStart"/>
      <w:r>
        <w:rPr>
          <w:rFonts w:eastAsia="Times New Roman" w:cs="Times New Roman"/>
          <w:szCs w:val="24"/>
        </w:rPr>
        <w:t>ετηρήθη</w:t>
      </w:r>
      <w:proofErr w:type="spellEnd"/>
      <w:r>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 xml:space="preserve">υβέρνηση Κωνσταντίνου Καραμανλή, </w:t>
      </w:r>
      <w:proofErr w:type="spellStart"/>
      <w:r>
        <w:rPr>
          <w:rFonts w:eastAsia="Times New Roman" w:cs="Times New Roman"/>
          <w:szCs w:val="24"/>
        </w:rPr>
        <w:t>ετηρήθη</w:t>
      </w:r>
      <w:proofErr w:type="spellEnd"/>
      <w:r>
        <w:rPr>
          <w:rFonts w:eastAsia="Times New Roman" w:cs="Times New Roman"/>
          <w:szCs w:val="24"/>
        </w:rPr>
        <w:t xml:space="preserve"> από τις κυβερνήσεις Ανδρέα Παπανδρέου με θύματα Υπουργούς, </w:t>
      </w:r>
      <w:proofErr w:type="spellStart"/>
      <w:r>
        <w:rPr>
          <w:rFonts w:eastAsia="Times New Roman" w:cs="Times New Roman"/>
          <w:szCs w:val="24"/>
        </w:rPr>
        <w:t>ετηρήθη</w:t>
      </w:r>
      <w:proofErr w:type="spellEnd"/>
      <w:r>
        <w:rPr>
          <w:rFonts w:eastAsia="Times New Roman" w:cs="Times New Roman"/>
          <w:szCs w:val="24"/>
        </w:rPr>
        <w:t xml:space="preserve"> από όλες τις κυβ</w:t>
      </w:r>
      <w:r>
        <w:rPr>
          <w:rFonts w:eastAsia="Times New Roman" w:cs="Times New Roman"/>
          <w:szCs w:val="24"/>
        </w:rPr>
        <w:t xml:space="preserve">ερνήσεις κάποτε και με θύματα </w:t>
      </w:r>
      <w:r>
        <w:rPr>
          <w:rFonts w:eastAsia="Times New Roman" w:cs="Times New Roman"/>
          <w:szCs w:val="24"/>
        </w:rPr>
        <w:t>Υ</w:t>
      </w:r>
      <w:r>
        <w:rPr>
          <w:rFonts w:eastAsia="Times New Roman" w:cs="Times New Roman"/>
          <w:szCs w:val="24"/>
        </w:rPr>
        <w:t>πουργούς. Γιατί, λοιπόν, εστιακά έρχεται τώρα μέρος της Εκκλησίας –όχι όλη η Εκκλησία, αλλά μέρος της ιεραρχίας- να μεταβάλει αυτή τη συμφωνία του κράτους με την Εκκλησία, η οποία τηρείται επί σαράντα πέντε χρόνια με θύματα π</w:t>
      </w:r>
      <w:r>
        <w:rPr>
          <w:rFonts w:eastAsia="Times New Roman" w:cs="Times New Roman"/>
          <w:szCs w:val="24"/>
        </w:rPr>
        <w:t>ολιτικούς;</w:t>
      </w:r>
    </w:p>
    <w:p w14:paraId="7D38DD82"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D38DD83"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7D38DD84"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Συρίγο, σας δίνω τον λόγο για ένα λεπτό.</w:t>
      </w:r>
    </w:p>
    <w:p w14:paraId="7D38DD85"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Κύριε Πρόεδρε, αναφέρομαι και εγώ δευτερολογώντας στην τροπολογία για το ΠΙΙΕΤ και θα ήθελα να πω ότ</w:t>
      </w:r>
      <w:r>
        <w:rPr>
          <w:rFonts w:eastAsia="Times New Roman" w:cs="Times New Roman"/>
          <w:szCs w:val="24"/>
        </w:rPr>
        <w:t>ι στα επιχειρήματα τα οποία εξετέθησαν ακούστηκαν απειλές και εκφράστηκαν φόβοι περί προσφυγής στη δικαιοσύνη. Ξεκαθαρίζω κάτι. Η προσφυγή στη δικαιοσύνη είναι δικαίωμα. Έτσι το θεωρούμε. Δεν το θεωρούμε απειλή ούτε φοβάται κανείς την προσφυγή στη δικαιοσύ</w:t>
      </w:r>
      <w:r>
        <w:rPr>
          <w:rFonts w:eastAsia="Times New Roman" w:cs="Times New Roman"/>
          <w:szCs w:val="24"/>
        </w:rPr>
        <w:t>νη.</w:t>
      </w:r>
    </w:p>
    <w:p w14:paraId="7D38DD86"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Τελειώνω, προσθέτοντας για την οικονομία της συζητήσεως μία ρήση του </w:t>
      </w:r>
      <w:r>
        <w:rPr>
          <w:rFonts w:eastAsia="Times New Roman" w:cs="Times New Roman"/>
          <w:szCs w:val="24"/>
        </w:rPr>
        <w:t xml:space="preserve">Αποστόλου </w:t>
      </w:r>
      <w:r>
        <w:rPr>
          <w:rFonts w:eastAsia="Times New Roman" w:cs="Times New Roman"/>
          <w:szCs w:val="24"/>
        </w:rPr>
        <w:t xml:space="preserve">Παύλου ως παραίνεση ενός ταπεινού επαρχιώτη Βουλευτού προς όποιον μπορεί να τη δεχθεί: </w:t>
      </w:r>
      <w:r>
        <w:rPr>
          <w:rFonts w:eastAsia="Times New Roman"/>
          <w:color w:val="545454"/>
          <w:szCs w:val="24"/>
          <w:shd w:val="clear" w:color="auto" w:fill="FFFFFF"/>
        </w:rPr>
        <w:t> «</w:t>
      </w:r>
      <w:r>
        <w:rPr>
          <w:rFonts w:eastAsia="Times New Roman" w:cs="Times New Roman"/>
          <w:szCs w:val="24"/>
        </w:rPr>
        <w:t xml:space="preserve">Μωράς δε ζητήσεις και γενεαλογίας και </w:t>
      </w:r>
      <w:proofErr w:type="spellStart"/>
      <w:r>
        <w:rPr>
          <w:rFonts w:eastAsia="Times New Roman" w:cs="Times New Roman"/>
          <w:szCs w:val="24"/>
        </w:rPr>
        <w:t>έρεις</w:t>
      </w:r>
      <w:proofErr w:type="spellEnd"/>
      <w:r>
        <w:rPr>
          <w:rFonts w:eastAsia="Times New Roman" w:cs="Times New Roman"/>
          <w:szCs w:val="24"/>
        </w:rPr>
        <w:t xml:space="preserve"> και </w:t>
      </w:r>
      <w:proofErr w:type="spellStart"/>
      <w:r>
        <w:rPr>
          <w:rFonts w:eastAsia="Times New Roman" w:cs="Times New Roman"/>
          <w:szCs w:val="24"/>
        </w:rPr>
        <w:t>μάχας</w:t>
      </w:r>
      <w:proofErr w:type="spellEnd"/>
      <w:r>
        <w:rPr>
          <w:rFonts w:eastAsia="Times New Roman" w:cs="Times New Roman"/>
          <w:szCs w:val="24"/>
        </w:rPr>
        <w:t xml:space="preserve"> </w:t>
      </w:r>
      <w:proofErr w:type="spellStart"/>
      <w:r>
        <w:rPr>
          <w:rFonts w:eastAsia="Times New Roman" w:cs="Times New Roman"/>
          <w:szCs w:val="24"/>
        </w:rPr>
        <w:t>νομικάς</w:t>
      </w:r>
      <w:proofErr w:type="spellEnd"/>
      <w:r>
        <w:rPr>
          <w:rFonts w:eastAsia="Times New Roman" w:cs="Times New Roman"/>
          <w:szCs w:val="24"/>
        </w:rPr>
        <w:t xml:space="preserve"> περιίστασο, </w:t>
      </w:r>
      <w:proofErr w:type="spellStart"/>
      <w:r>
        <w:rPr>
          <w:rFonts w:eastAsia="Times New Roman" w:cs="Times New Roman"/>
          <w:szCs w:val="24"/>
        </w:rPr>
        <w:t>εισί</w:t>
      </w:r>
      <w:proofErr w:type="spellEnd"/>
      <w:r>
        <w:rPr>
          <w:rFonts w:eastAsia="Times New Roman" w:cs="Times New Roman"/>
          <w:szCs w:val="24"/>
        </w:rPr>
        <w:t xml:space="preserve"> γάρ α</w:t>
      </w:r>
      <w:r>
        <w:rPr>
          <w:rFonts w:eastAsia="Times New Roman" w:cs="Times New Roman"/>
          <w:szCs w:val="24"/>
        </w:rPr>
        <w:t>νωφελείς και μάταιοι». </w:t>
      </w:r>
    </w:p>
    <w:p w14:paraId="7D38DD87"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38DD88" w14:textId="77777777" w:rsidR="0056040B" w:rsidRDefault="008F3B9C">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38DD89"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Συρίγο. </w:t>
      </w:r>
    </w:p>
    <w:p w14:paraId="7D38DD8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7D38DD8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Πόσο χρόνο χρειάζεστε, κύριε Υπουργέ;</w:t>
      </w:r>
    </w:p>
    <w:p w14:paraId="7D38DD8C"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w:t>
      </w:r>
      <w:r>
        <w:rPr>
          <w:rFonts w:eastAsia="Times New Roman" w:cs="Times New Roman"/>
          <w:b/>
          <w:szCs w:val="24"/>
        </w:rPr>
        <w:t>ίας, Έρευνας και Θρησκευμάτων):</w:t>
      </w:r>
      <w:r>
        <w:rPr>
          <w:rFonts w:eastAsia="Times New Roman" w:cs="Times New Roman"/>
          <w:szCs w:val="24"/>
        </w:rPr>
        <w:t xml:space="preserve"> Δεν το ξέρω, κύριε Πρόεδρε, γιατί έχουν προκύψει διάφορα ζητήματα. </w:t>
      </w:r>
    </w:p>
    <w:p w14:paraId="7D38DD8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θα σας δώσω δέκα λεπτά και βλέπουμε. </w:t>
      </w:r>
    </w:p>
    <w:p w14:paraId="7D38DD8E"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w:t>
      </w:r>
      <w:r>
        <w:rPr>
          <w:rFonts w:eastAsia="Times New Roman" w:cs="Times New Roman"/>
          <w:szCs w:val="24"/>
        </w:rPr>
        <w:t>υχαριστώ πολύ, κύριε Πρόεδρε.</w:t>
      </w:r>
    </w:p>
    <w:p w14:paraId="7D38DD8F"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παράγραφο 4 του άρθρου 17 να διαγραφούν οι λέξεις «και </w:t>
      </w:r>
      <w:proofErr w:type="spellStart"/>
      <w:r>
        <w:rPr>
          <w:rFonts w:eastAsia="Times New Roman" w:cs="Times New Roman"/>
          <w:szCs w:val="24"/>
        </w:rPr>
        <w:t>στ</w:t>
      </w:r>
      <w:proofErr w:type="spellEnd"/>
      <w:r>
        <w:rPr>
          <w:rFonts w:eastAsia="Times New Roman" w:cs="Times New Roman"/>
          <w:szCs w:val="24"/>
        </w:rPr>
        <w:t>΄».</w:t>
      </w:r>
    </w:p>
    <w:p w14:paraId="7D38DD90"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η τροπολογία με γενικό αριθμό 1498 και ειδικό 162 αντικαθιστά την περίπτωση γ΄ της παραγράφου 3, που είναι αυτή που είχαμε αποδεχθεί. </w:t>
      </w:r>
    </w:p>
    <w:p w14:paraId="7D38DD91"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Τις καταθέτω για </w:t>
      </w:r>
      <w:r>
        <w:rPr>
          <w:rFonts w:eastAsia="Times New Roman" w:cs="Times New Roman"/>
          <w:szCs w:val="24"/>
        </w:rPr>
        <w:t>τα Πρακτικά.</w:t>
      </w:r>
    </w:p>
    <w:p w14:paraId="7D38DD92" w14:textId="77777777" w:rsidR="0056040B" w:rsidRDefault="008F3B9C">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7D38DD93" w14:textId="77777777" w:rsidR="0056040B" w:rsidRDefault="008F3B9C">
      <w:pPr>
        <w:tabs>
          <w:tab w:val="left" w:pos="7371"/>
        </w:tabs>
        <w:spacing w:after="0" w:line="600" w:lineRule="auto"/>
        <w:ind w:firstLine="720"/>
        <w:jc w:val="center"/>
        <w:rPr>
          <w:rFonts w:eastAsia="Times New Roman" w:cs="Times New Roman"/>
          <w:color w:val="FF0000"/>
          <w:szCs w:val="24"/>
        </w:rPr>
      </w:pPr>
      <w:r w:rsidRPr="00933E85">
        <w:rPr>
          <w:rFonts w:eastAsia="Times New Roman" w:cs="Times New Roman"/>
          <w:color w:val="FF0000"/>
          <w:szCs w:val="24"/>
        </w:rPr>
        <w:t>(ΑΛΛΑΓΗ ΣΕΛΙΔΑΣ)</w:t>
      </w:r>
    </w:p>
    <w:p w14:paraId="7D38DD94" w14:textId="77777777" w:rsidR="0056040B" w:rsidRDefault="008F3B9C">
      <w:pPr>
        <w:tabs>
          <w:tab w:val="left" w:pos="7371"/>
        </w:tabs>
        <w:spacing w:after="0" w:line="600" w:lineRule="auto"/>
        <w:ind w:firstLine="720"/>
        <w:jc w:val="center"/>
        <w:rPr>
          <w:rFonts w:eastAsia="Times New Roman" w:cs="Times New Roman"/>
          <w:color w:val="FF0000"/>
          <w:szCs w:val="24"/>
        </w:rPr>
      </w:pPr>
      <w:r w:rsidRPr="00933E85">
        <w:rPr>
          <w:rFonts w:eastAsia="Times New Roman" w:cs="Times New Roman"/>
          <w:color w:val="FF0000"/>
          <w:szCs w:val="24"/>
        </w:rPr>
        <w:t>(Να μπει η σελίδα 52</w:t>
      </w:r>
      <w:r>
        <w:rPr>
          <w:rFonts w:eastAsia="Times New Roman" w:cs="Times New Roman"/>
          <w:color w:val="FF0000"/>
          <w:szCs w:val="24"/>
        </w:rPr>
        <w:t>3</w:t>
      </w:r>
      <w:r w:rsidRPr="00933E85">
        <w:rPr>
          <w:rFonts w:eastAsia="Times New Roman" w:cs="Times New Roman"/>
          <w:color w:val="FF0000"/>
          <w:szCs w:val="24"/>
        </w:rPr>
        <w:t>)</w:t>
      </w:r>
    </w:p>
    <w:p w14:paraId="7D38DD95" w14:textId="77777777" w:rsidR="0056040B" w:rsidRDefault="008F3B9C">
      <w:pPr>
        <w:tabs>
          <w:tab w:val="left" w:pos="7371"/>
        </w:tabs>
        <w:spacing w:after="0" w:line="600" w:lineRule="auto"/>
        <w:ind w:firstLine="720"/>
        <w:jc w:val="center"/>
        <w:rPr>
          <w:rFonts w:eastAsia="Times New Roman" w:cs="Times New Roman"/>
          <w:color w:val="FF0000"/>
          <w:szCs w:val="24"/>
        </w:rPr>
      </w:pPr>
      <w:r w:rsidRPr="00933E85">
        <w:rPr>
          <w:rFonts w:eastAsia="Times New Roman" w:cs="Times New Roman"/>
          <w:color w:val="FF0000"/>
          <w:szCs w:val="24"/>
        </w:rPr>
        <w:t>(ΑΛΛΑΓΗ ΣΕΛΙΔΑΣ)</w:t>
      </w:r>
    </w:p>
    <w:p w14:paraId="7D38DD96"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w:t>
      </w:r>
      <w:r>
        <w:rPr>
          <w:rFonts w:eastAsia="Times New Roman" w:cs="Times New Roman"/>
          <w:b/>
          <w:szCs w:val="24"/>
        </w:rPr>
        <w:t>Παιδείας, Έρευνας και Θρησκευμάτων):</w:t>
      </w:r>
      <w:r>
        <w:rPr>
          <w:rFonts w:eastAsia="Times New Roman" w:cs="Times New Roman"/>
          <w:szCs w:val="24"/>
        </w:rPr>
        <w:t xml:space="preserve"> Πραγματικά νομίζω ότι έγινε μία εξαιρετικά πλούσια συζήτηση. Έχουν υπάρξει πολλές μετακινήσεις. Νομίζουμε ότι αυτό μόνο καλό κάνει στην αναβάθμιση του ΤΕΙ, το οποίο είναι η αναβάθμιση της τριτοβάθμιας εκπαίδευσης.</w:t>
      </w:r>
    </w:p>
    <w:p w14:paraId="7D38DD97"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Μέρος</w:t>
      </w:r>
      <w:r>
        <w:rPr>
          <w:rFonts w:eastAsia="Times New Roman" w:cs="Times New Roman"/>
          <w:szCs w:val="24"/>
        </w:rPr>
        <w:t xml:space="preserve"> του εγχειρήματός μας, όπως έχουμε πει, είναι μία προσπάθεια να αλλάξουν και οι νοοτροπίες, οι οποίες είναι εγγενείς πολλές φορές, όταν οι άνθρωποι αναφέρονται στην τεχνολογική εκπαίδευση, στην ανώτατη εκπαίδευση και, δυστυχώς, αυτοί οι θεσμοί πολλές φορές</w:t>
      </w:r>
      <w:r>
        <w:rPr>
          <w:rFonts w:eastAsia="Times New Roman" w:cs="Times New Roman"/>
          <w:szCs w:val="24"/>
        </w:rPr>
        <w:t xml:space="preserve"> απαξιώνονται.</w:t>
      </w:r>
    </w:p>
    <w:p w14:paraId="7D38DD98"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Όλα έγιναν με ακαδημαϊκά κριτήρια. Μπορεί να διαφωνείτε με τα ακαδημαϊκά κριτήρια, αλλά κανείς δεν είπε τις διαφωνίες του.</w:t>
      </w:r>
    </w:p>
    <w:p w14:paraId="7D38DD99"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Ποια είναι τα ακαδημαϊκά κριτήρια;</w:t>
      </w:r>
    </w:p>
    <w:p w14:paraId="7D38DD9A"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w:t>
      </w:r>
      <w:r>
        <w:rPr>
          <w:rFonts w:eastAsia="Times New Roman" w:cs="Times New Roman"/>
          <w:szCs w:val="24"/>
        </w:rPr>
        <w:t xml:space="preserve"> Θα σας πω τώρα. </w:t>
      </w:r>
    </w:p>
    <w:p w14:paraId="7D38DD9B"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ακαδημαϊκά κριτήρια, λοιπόν, είναι κριτήρια τα οποία έχουν σχέση με τους θεσμούς αυτούς καθαυτούς. Δεν είναι κριτήρια τα οποία είναι μεταφυσικά. Για παράδειγμα, έχουν τη δυνατότητα νέων προγραμμάτων σπουδών; Έχουν. Έχουν τη δυνατότητα</w:t>
      </w:r>
      <w:r>
        <w:rPr>
          <w:rFonts w:eastAsia="Times New Roman" w:cs="Times New Roman"/>
          <w:szCs w:val="24"/>
        </w:rPr>
        <w:t xml:space="preserve"> να απορροφήσουν νέες θέσεις διδακτικού προσωπικού; Έχουν. Έχουν τη δυνατότητα να παρακολουθήσουν τις εξελίξεις στον υπόλοιπο κόσμο; Οι άνθρωποι που είναι εκεί, είναι αναγνωρισμένοι από τη διεθνή κοινότητα;</w:t>
      </w:r>
    </w:p>
    <w:p w14:paraId="7D38DD9C"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φτιάχνει ξανά, ανασυγκροτεί τα γνωστικά πεδί</w:t>
      </w:r>
      <w:r>
        <w:rPr>
          <w:rFonts w:eastAsia="Times New Roman" w:cs="Times New Roman"/>
          <w:szCs w:val="24"/>
        </w:rPr>
        <w:t>α. Αυτό προσπαθώ να πω τόσο καιρό. Εσείς θέλετε να έχουμε ένα, δύο, τρία, τέσσερα. Δεν είναι έτσι τα ακαδημαϊκά κριτήρια. Είναι πολύ πιο διαλεκτικά και έχουν σχέση και με την ιστορία του κάθε θεσμού.</w:t>
      </w:r>
    </w:p>
    <w:p w14:paraId="7D38DD9D" w14:textId="77777777" w:rsidR="0056040B" w:rsidRDefault="008F3B9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Είπαμε και λέμε ξανά ότι η τεχνολογική εκπαίδευση αφέθηκ</w:t>
      </w:r>
      <w:r>
        <w:rPr>
          <w:rFonts w:eastAsia="Times New Roman" w:cs="Times New Roman"/>
          <w:szCs w:val="24"/>
        </w:rPr>
        <w:t>ε στην τύχη της, ξεχνώντας ότι τεχνολογική εκπαίδευση είναι και αυτό που γίνεται στα πολυτεχνεία μας. Όταν μιλάμε για τεχνολογική εκπαίδευση, μη θεωρούμε ότι είναι ένα πιο αδύνατο, ένα δεύτερο επίπεδο. Μάλιστα, ως προς τη σχέση με την παραγωγή, εδώ πραγματ</w:t>
      </w:r>
      <w:r>
        <w:rPr>
          <w:rFonts w:eastAsia="Times New Roman" w:cs="Times New Roman"/>
          <w:szCs w:val="24"/>
        </w:rPr>
        <w:t>ικά δεν φταίνε οι εκπαιδευτικοί θεσμοί. Περάσαμε από δεκάδες χρόνια μιας στρεβλής οικονομικής ανάπτυξης, μιας επιχειρηματικότητας που ήταν κρατικοδίαιτη και μέσα σ</w:t>
      </w:r>
      <w:r>
        <w:rPr>
          <w:rFonts w:eastAsia="Times New Roman" w:cs="Times New Roman"/>
          <w:szCs w:val="24"/>
        </w:rPr>
        <w:t>ε</w:t>
      </w:r>
      <w:r>
        <w:rPr>
          <w:rFonts w:eastAsia="Times New Roman" w:cs="Times New Roman"/>
          <w:szCs w:val="24"/>
        </w:rPr>
        <w:t xml:space="preserve"> αυτό τινάχτηκαν στον αέρα οι όποιοι προγραμματισμοί. </w:t>
      </w:r>
    </w:p>
    <w:p w14:paraId="7D38DD9E"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Προσέξτε, όμως, τώρα κάτι. Υπάρχει μ</w:t>
      </w:r>
      <w:r>
        <w:rPr>
          <w:rFonts w:eastAsia="Times New Roman" w:cs="Times New Roman"/>
          <w:szCs w:val="24"/>
        </w:rPr>
        <w:t>ί</w:t>
      </w:r>
      <w:r>
        <w:rPr>
          <w:rFonts w:eastAsia="Times New Roman" w:cs="Times New Roman"/>
          <w:szCs w:val="24"/>
        </w:rPr>
        <w:t>α συζήτηση περί του εφαρμοσμένου. Είναι μία, κατά τη γνώμη μου, λάθος συζήτηση. Επιμένω ότι δεν υπάρχουν αυτοί οι διαχωρισμοί στις μέρες μας. Η επιστήμη, η τεχνολογία εξελίσσονται με τρόπους που οι νέες πρακτικές ενσωματώνουν και τη θεωρία και την πράξη κα</w:t>
      </w:r>
      <w:r>
        <w:rPr>
          <w:rFonts w:eastAsia="Times New Roman" w:cs="Times New Roman"/>
          <w:szCs w:val="24"/>
        </w:rPr>
        <w:t xml:space="preserve">ι την τεχνική και τις δεξιότητες. Είναι ένα πολύ σύνθετο εγχείρημα σήμερα πια, το οποίο υπερβαίνει τον παλιό διαχωρισμό θεωρητικά, πρακτικά και εφαρμοσμένα. </w:t>
      </w:r>
    </w:p>
    <w:p w14:paraId="7D38DD9F" w14:textId="77777777" w:rsidR="0056040B" w:rsidRDefault="008F3B9C">
      <w:pPr>
        <w:tabs>
          <w:tab w:val="left" w:pos="3873"/>
        </w:tabs>
        <w:spacing w:after="0" w:line="600" w:lineRule="auto"/>
        <w:ind w:firstLine="720"/>
        <w:jc w:val="both"/>
        <w:rPr>
          <w:rFonts w:eastAsia="Times New Roman" w:cs="Times New Roman"/>
          <w:szCs w:val="24"/>
        </w:rPr>
      </w:pPr>
      <w:r>
        <w:rPr>
          <w:rFonts w:eastAsia="Times New Roman" w:cs="Times New Roman"/>
          <w:szCs w:val="24"/>
        </w:rPr>
        <w:t>Νομίζω ότι επισημάνθηκε ένας κίνδυνος που θα πρέπει να επισημανθεί και από εδώ. Πρέπει η δημιουργί</w:t>
      </w:r>
      <w:r>
        <w:rPr>
          <w:rFonts w:eastAsia="Times New Roman" w:cs="Times New Roman"/>
          <w:szCs w:val="24"/>
        </w:rPr>
        <w:t xml:space="preserve">α των διετών προγραμμάτων να ακολουθεί πάρα πολύ αυστηρές διαδικασίες. Διότι υπάρχει ένας κίνδυνος αυτό </w:t>
      </w:r>
      <w:r>
        <w:rPr>
          <w:rFonts w:eastAsia="Times New Roman" w:cs="Times New Roman"/>
          <w:szCs w:val="24"/>
        </w:rPr>
        <w:t>για το οποίο</w:t>
      </w:r>
      <w:r>
        <w:rPr>
          <w:rFonts w:eastAsia="Times New Roman" w:cs="Times New Roman"/>
          <w:szCs w:val="24"/>
        </w:rPr>
        <w:t xml:space="preserve"> κατηγορούμε σήμερα τις προηγούμενες κυβερνήσεις με τα ΤΕΙ και τα διάφορα τμήματα να επαναληφθεί με τα διετή προγράμματα σπουδών. Γι’ αυτό κ</w:t>
      </w:r>
      <w:r>
        <w:rPr>
          <w:rFonts w:eastAsia="Times New Roman" w:cs="Times New Roman"/>
          <w:szCs w:val="24"/>
        </w:rPr>
        <w:t>αι λέμε ότι αυτά πρέπει να περάσουν από τις συγκλήτους των ιδρυμάτων, πρέπει να είναι υπό την εποπτεία των ακαδημαϊκών τα προγράμματά τους, ώστε να προσφέρουν επί της ουσίας πάρα πολύ υψηλού επιπέδου εκπαίδευση.</w:t>
      </w:r>
    </w:p>
    <w:p w14:paraId="7D38DDA0"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Μετεγγραφές. Θα είναι μεγάλη ευκαιρία νομίζω</w:t>
      </w:r>
      <w:r>
        <w:rPr>
          <w:rFonts w:eastAsia="Times New Roman" w:cs="Times New Roman"/>
          <w:szCs w:val="24"/>
        </w:rPr>
        <w:t xml:space="preserve"> και είναι πολύ έτοιμη η ελληνική κοινωνία, να ακούσει τα κόμματα να έρχονται σε μια συνεννόηση και συμφωνία για έναν νέο νόμο για τις μετεγγραφές. Είναι ένα πολύ δύσκολο εγχείρημα. Είναι ένα τεχνικά δύσκολο εγχείρημα, διότι στην Ελλάδα και η κατανομή του </w:t>
      </w:r>
      <w:r>
        <w:rPr>
          <w:rFonts w:eastAsia="Times New Roman" w:cs="Times New Roman"/>
          <w:szCs w:val="24"/>
        </w:rPr>
        <w:t xml:space="preserve">πληθυσμού, αλλά και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δρυμάτων δεν έχει ακολουθήσει κάποια φυσιολογική εξέλιξη λόγω της ιστορίας μας.</w:t>
      </w:r>
    </w:p>
    <w:p w14:paraId="7D38DDA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Υποχρεωτική δεκατετράχρονη εκπαίδευση και σε αυτό υποχρεωτική δίχρονη προσχολική. Ο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μού έδειξε κάτι που </w:t>
      </w:r>
      <w:r>
        <w:rPr>
          <w:rFonts w:eastAsia="Times New Roman" w:cs="Times New Roman"/>
          <w:szCs w:val="24"/>
        </w:rPr>
        <w:t xml:space="preserve">προφανώς δεν το θυμόμουν, ότι η Διδασκαλική Ομοσπονδία της Ελλάδος εξήντα ένα χρόνια πριν, το 1957, ζήτησε για πρώτη φορά την καθιέρωση της υποχρεωτικής δίχρονης προσχολικής εκπαίδευσης από την τότε </w:t>
      </w:r>
      <w:r>
        <w:rPr>
          <w:rFonts w:eastAsia="Times New Roman" w:cs="Times New Roman"/>
          <w:szCs w:val="24"/>
        </w:rPr>
        <w:t>κ</w:t>
      </w:r>
      <w:r>
        <w:rPr>
          <w:rFonts w:eastAsia="Times New Roman" w:cs="Times New Roman"/>
          <w:szCs w:val="24"/>
        </w:rPr>
        <w:t>υβέρνηση Καραμανλή. Ήρθε επιτέλους ο χρόνος να γίνει αυτ</w:t>
      </w:r>
      <w:r>
        <w:rPr>
          <w:rFonts w:eastAsia="Times New Roman" w:cs="Times New Roman"/>
          <w:szCs w:val="24"/>
        </w:rPr>
        <w:t>ό. Αυτό γίνεται με το παρόν νομοσχέδιο.</w:t>
      </w:r>
    </w:p>
    <w:p w14:paraId="7D38DDA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Θα περάσουμε μια μεταβατική περίοδο, μια μεταβατική περίοδο δύσκολη και σύνθετη που τη σχεδιάζουμε, την έχουμε ήδη σχεδιάσει. Είναι μια μεταβατική περίοδος που θα δώσει συγκεκριμένους ρόλους σε όλους, και στην τοπική</w:t>
      </w:r>
      <w:r>
        <w:rPr>
          <w:rFonts w:eastAsia="Times New Roman" w:cs="Times New Roman"/>
          <w:szCs w:val="24"/>
        </w:rPr>
        <w:t xml:space="preserve"> αυτοδιοίκηση και στους παιδικούς σταθμούς και στους βρεφονηπιοκόμους και στους νηπιαγωγούς. Οι νηπιαγωγοί θα έχουν την ευθύνη των δύο αυτών τάξεων. Οι βρεφονηπιοκόμοι θα έχουν την ευθύνη στους παιδικούς σταθμούς. Οι δήμοι θα έχουν την ευθύνη των παιδικών </w:t>
      </w:r>
      <w:r>
        <w:rPr>
          <w:rFonts w:eastAsia="Times New Roman" w:cs="Times New Roman"/>
          <w:szCs w:val="24"/>
        </w:rPr>
        <w:t>σταθμών. Το Υπουργείο Παιδείας θα έχει την ευθύνη των νηπιαγωγείων, στο πλαίσιο της δεκατετράχρονης εκπαίδευσης.</w:t>
      </w:r>
    </w:p>
    <w:p w14:paraId="7D38DDA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Σε αυτό το σχέδιο θα υπάρξουν τεράστιες ανάγκες για δημιουργία νέων παιδικών σταθμών, για προσλήψεις περισσότερων βρεφονηπιοκόμων, για προσλήψε</w:t>
      </w:r>
      <w:r>
        <w:rPr>
          <w:rFonts w:eastAsia="Times New Roman" w:cs="Times New Roman"/>
          <w:szCs w:val="24"/>
        </w:rPr>
        <w:t xml:space="preserve">ις περισσότερων νηπιαγωγών κ.λπ.. Αυτό ακριβώς το σχέδιο ήδη το έχουμε, ήδη θα υλοποιηθεί από τον Σεπτέμβριο. Θα πάρει μια τριετία, κατά τους προγραμματισμούς μας. Θα πάρει μια τριετία σε συνεργασία με τους δήμους. Οι δήμοι σε αυτό πρέπει να συνεργαστούν, </w:t>
      </w:r>
      <w:r>
        <w:rPr>
          <w:rFonts w:eastAsia="Times New Roman" w:cs="Times New Roman"/>
          <w:szCs w:val="24"/>
        </w:rPr>
        <w:t>πρέπει να είμαστε μαζί με τους δήμους για το πώς θα γίνουν αυτά.</w:t>
      </w:r>
    </w:p>
    <w:p w14:paraId="7D38DDA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Να αναφέρω δύο, τρία τεχνικά ζητήματα. Μπορεί να υπάρχει μια παρεξήγηση για τον μισθό του </w:t>
      </w:r>
      <w:r>
        <w:rPr>
          <w:rFonts w:eastAsia="Times New Roman" w:cs="Times New Roman"/>
          <w:szCs w:val="24"/>
        </w:rPr>
        <w:t>π</w:t>
      </w:r>
      <w:r>
        <w:rPr>
          <w:rFonts w:eastAsia="Times New Roman" w:cs="Times New Roman"/>
          <w:szCs w:val="24"/>
        </w:rPr>
        <w:t>ροέδρου του ΙΝΕΔΙΒΙΜ. Στην αιτιολογική έκθεση είναι προφανές ότι θα λαμβάνει έναν μισθό.</w:t>
      </w:r>
    </w:p>
    <w:p w14:paraId="7D38DDA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Ο ρόλος της</w:t>
      </w:r>
      <w:r>
        <w:rPr>
          <w:rFonts w:eastAsia="Times New Roman" w:cs="Times New Roman"/>
          <w:szCs w:val="24"/>
        </w:rPr>
        <w:t xml:space="preserve"> διοικούσας επιτροπής πρέπει να είναι τέτοιος ώστε να έρθουν προς τον Μάιο, προς το τέλος Ιουνίου προτάσεις που θα πρέπει να νομοθετήσουμε. Είναι ένα πρωτόγνωρο εγχείρημα, το οποίο θα πρέπει να βελτιώνεται κάθε φορά. Και θα περιμένουμε τις προτάσεις της δι</w:t>
      </w:r>
      <w:r>
        <w:rPr>
          <w:rFonts w:eastAsia="Times New Roman" w:cs="Times New Roman"/>
          <w:szCs w:val="24"/>
        </w:rPr>
        <w:t>οικούσας επιτροπής.</w:t>
      </w:r>
    </w:p>
    <w:p w14:paraId="7D38DDA6" w14:textId="77777777" w:rsidR="0056040B" w:rsidRDefault="008F3B9C">
      <w:pPr>
        <w:spacing w:after="0" w:line="600" w:lineRule="auto"/>
        <w:ind w:firstLine="720"/>
        <w:jc w:val="both"/>
        <w:rPr>
          <w:rFonts w:eastAsia="Times New Roman" w:cs="Times New Roman"/>
          <w:color w:val="000000" w:themeColor="text1"/>
          <w:szCs w:val="24"/>
        </w:rPr>
      </w:pPr>
      <w:r w:rsidRPr="00FE3C50">
        <w:rPr>
          <w:rFonts w:eastAsia="Times New Roman" w:cs="Times New Roman"/>
          <w:color w:val="000000" w:themeColor="text1"/>
          <w:szCs w:val="24"/>
        </w:rPr>
        <w:t>Νομίζω το διαγράψαμε αυτό, με την Επιστημονική Επιτροπή της Βουλής, που αναφέρατε και λέει για την αντισυνταγματικότητα μιας παραγράφου.</w:t>
      </w:r>
    </w:p>
    <w:p w14:paraId="7D38DDA7" w14:textId="77777777" w:rsidR="0056040B" w:rsidRDefault="008F3B9C">
      <w:pPr>
        <w:spacing w:after="0" w:line="600" w:lineRule="auto"/>
        <w:ind w:firstLine="720"/>
        <w:jc w:val="both"/>
        <w:rPr>
          <w:rFonts w:eastAsia="Times New Roman" w:cs="Times New Roman"/>
          <w:color w:val="000000" w:themeColor="text1"/>
          <w:szCs w:val="24"/>
        </w:rPr>
      </w:pPr>
      <w:r w:rsidRPr="00FE3C50">
        <w:rPr>
          <w:rFonts w:eastAsia="Times New Roman" w:cs="Times New Roman"/>
          <w:b/>
          <w:color w:val="000000" w:themeColor="text1"/>
          <w:szCs w:val="24"/>
        </w:rPr>
        <w:t>ΝΙΚΗ ΚΕΡΑΜΕΩΣ:</w:t>
      </w:r>
      <w:r w:rsidRPr="00FE3C50">
        <w:rPr>
          <w:rFonts w:eastAsia="Times New Roman" w:cs="Times New Roman"/>
          <w:color w:val="000000" w:themeColor="text1"/>
          <w:szCs w:val="24"/>
        </w:rPr>
        <w:t xml:space="preserve"> Το ένα, όχι το άλλο. Το 19 παράγραφος 5 μένει. </w:t>
      </w:r>
    </w:p>
    <w:p w14:paraId="7D38DDA8" w14:textId="77777777" w:rsidR="0056040B" w:rsidRDefault="008F3B9C">
      <w:pPr>
        <w:spacing w:after="0" w:line="600" w:lineRule="auto"/>
        <w:ind w:firstLine="720"/>
        <w:jc w:val="both"/>
        <w:rPr>
          <w:rFonts w:eastAsia="Times New Roman" w:cs="Times New Roman"/>
          <w:color w:val="000000" w:themeColor="text1"/>
          <w:szCs w:val="24"/>
        </w:rPr>
      </w:pPr>
      <w:r w:rsidRPr="00FE3C50">
        <w:rPr>
          <w:rFonts w:eastAsia="Times New Roman" w:cs="Times New Roman"/>
          <w:b/>
          <w:color w:val="000000" w:themeColor="text1"/>
          <w:szCs w:val="24"/>
        </w:rPr>
        <w:t xml:space="preserve">ΚΩΝΣΤΑΝΤΙΝΟΣ ΓΑΒΡΟΓΛΟΥ (Υπουργός Παιδείας, Έρευνας και Θρησκευμάτων): </w:t>
      </w:r>
      <w:r w:rsidRPr="00FE3C50">
        <w:rPr>
          <w:rFonts w:eastAsia="Times New Roman" w:cs="Times New Roman"/>
          <w:color w:val="000000" w:themeColor="text1"/>
          <w:szCs w:val="24"/>
        </w:rPr>
        <w:t>Δεν το θυμάμαι απ’ έξω.</w:t>
      </w:r>
    </w:p>
    <w:p w14:paraId="7D38DDA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με δύο θέματα: Το πρώτο είναι ότι θα πρέπει για ακόμη μια φορά να ευχαριστήσουμε τους εκπαιδευτικούς. Θα πρέπει η πολιτεία γενναιόδωρα να λέει ότι </w:t>
      </w:r>
      <w:r>
        <w:rPr>
          <w:rFonts w:eastAsia="Times New Roman" w:cs="Times New Roman"/>
          <w:szCs w:val="24"/>
        </w:rPr>
        <w:t xml:space="preserve">χρωστάμε στους εκπαιδευτικούς το γεγονός ότι η εκπαίδευση μας, όχι μόνο δεν έχει καταρρεύσει αλλά έχουμε και εκπληκτικά δείγματα δημιουργικότητας σήμερα στα σχολεία μας, στα πανεπιστήμιά μας. Ειδικότερα, νομίζω </w:t>
      </w:r>
      <w:r>
        <w:rPr>
          <w:rFonts w:eastAsia="Times New Roman" w:cs="Times New Roman"/>
          <w:szCs w:val="24"/>
        </w:rPr>
        <w:t>ότι</w:t>
      </w:r>
      <w:r>
        <w:rPr>
          <w:rFonts w:eastAsia="Times New Roman" w:cs="Times New Roman"/>
          <w:szCs w:val="24"/>
        </w:rPr>
        <w:t xml:space="preserve"> πρέπει να σκεφτούμε και να αναλογιστούμε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τεράστιο φόρτο που έχουν οι εκπαιδευτικοί μας στις απομακρυσμένες περιοχές, στις φυλακές, στα εσπερινά γυμνάσια και λύκεια και σε δύσκολες καθημερινές καταστάσεις που έχουν να αντιπαλέψουν. Πραγματικά τους ευχαριστούμε. </w:t>
      </w:r>
    </w:p>
    <w:p w14:paraId="7D38DDAA"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Και θέλω να τελειώσω με κάτι, π</w:t>
      </w:r>
      <w:r>
        <w:rPr>
          <w:rFonts w:eastAsia="Times New Roman" w:cs="Times New Roman"/>
          <w:szCs w:val="24"/>
        </w:rPr>
        <w:t xml:space="preserve">ου δεν θα ήθελα να είναι τόσο δύσκολο και τόσο δυσάρεστο: Είναι η τροπολογία για την Τήνο. Νομίζω ολοκληρώθηκαν τα επιχειρήματα. Εγώ σέβομαι όλα τα επιχειρήματα. Στη διάρκεια αυτών των ημερών είχα μια εξαιρετική συνεργασία με τον κ. Ιωάννη </w:t>
      </w:r>
      <w:proofErr w:type="spellStart"/>
      <w:r>
        <w:rPr>
          <w:rFonts w:eastAsia="Times New Roman" w:cs="Times New Roman"/>
          <w:szCs w:val="24"/>
        </w:rPr>
        <w:t>Σιώτο</w:t>
      </w:r>
      <w:proofErr w:type="spellEnd"/>
      <w:r>
        <w:rPr>
          <w:rFonts w:eastAsia="Times New Roman" w:cs="Times New Roman"/>
          <w:szCs w:val="24"/>
        </w:rPr>
        <w:t>, τον Δήμαρ</w:t>
      </w:r>
      <w:r>
        <w:rPr>
          <w:rFonts w:eastAsia="Times New Roman" w:cs="Times New Roman"/>
          <w:szCs w:val="24"/>
        </w:rPr>
        <w:t xml:space="preserve">χο της Τήνου. Μου έδωσε όλα τα κείμενα, κείμενα για τα οποία είχε πραγματικά αγωνιστεί ο Σίμος Ορφανός, ο προηγούμενος δήμαρχος, αείμνηστος δυστυχώς σήμερα και νομίζω ότι πρέπει όλοι μας, ανεξαρτήτως του τι θα ψηφίσουμε, να δεχθούμε ορισμένα πράγματα: </w:t>
      </w:r>
    </w:p>
    <w:p w14:paraId="7D38DDAB"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τον, οι παραδόσεις και κυρίως οι παραδόσεις στον τόπο μας, έχουν μια εξαιρετική ισχύ.</w:t>
      </w:r>
    </w:p>
    <w:p w14:paraId="7D38DDAC"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Δεύτερον, οι παραδόσεις προσδίδουν ταυτότητες. Οι ταυτότητες και </w:t>
      </w:r>
      <w:r>
        <w:rPr>
          <w:rFonts w:eastAsia="Times New Roman" w:cs="Times New Roman"/>
          <w:szCs w:val="24"/>
        </w:rPr>
        <w:t xml:space="preserve">εν γένει </w:t>
      </w:r>
      <w:r>
        <w:rPr>
          <w:rFonts w:eastAsia="Times New Roman" w:cs="Times New Roman"/>
          <w:szCs w:val="24"/>
        </w:rPr>
        <w:t>η διαμόρφωση των τοπικών ταυτοτήτων βασίζεται εν πολλοίς στις παραδόσεις. Αυτό είναι επίσης κάτι</w:t>
      </w:r>
      <w:r>
        <w:rPr>
          <w:rFonts w:eastAsia="Times New Roman" w:cs="Times New Roman"/>
          <w:szCs w:val="24"/>
        </w:rPr>
        <w:t xml:space="preserve"> που πρέπει να γνωρίζουμε. </w:t>
      </w:r>
    </w:p>
    <w:p w14:paraId="7D38DDA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Δεν ήταν άσχετοι οι χιλιάδες πολίτες της Τήνου, οι εκατοντάδες διανοούμενοι, οι δεκάδες ιερωμένοι, που τόσο</w:t>
      </w:r>
      <w:r>
        <w:rPr>
          <w:rFonts w:eastAsia="Times New Roman" w:cs="Times New Roman"/>
          <w:szCs w:val="24"/>
        </w:rPr>
        <w:t>ν</w:t>
      </w:r>
      <w:r>
        <w:rPr>
          <w:rFonts w:eastAsia="Times New Roman" w:cs="Times New Roman"/>
          <w:szCs w:val="24"/>
        </w:rPr>
        <w:t xml:space="preserve"> καιρό, από το 1823, διατήρησαν μια αρμονική συνύπαρξη λαού και κλήρου. Αυτό είναι μια ιστορική πραγματικότητα, την οποί</w:t>
      </w:r>
      <w:r>
        <w:rPr>
          <w:rFonts w:eastAsia="Times New Roman" w:cs="Times New Roman"/>
          <w:szCs w:val="24"/>
        </w:rPr>
        <w:t>α πρέπει να σεβαστούμε. Ήρθε η χούντα και τα δηλητηρίασε όλα αυτά. Και σε αυτό πρέπει όλοι να συμφωνήσουμε. Και ήρθε ο Κωνσταντίνος Καραμανλής να επαναφέρει την κανονικότητα. Και πρέπει να είμαστε ευγνώμονες ότι είχε το θάρρος να επαναφέρει αυτή την κανονι</w:t>
      </w:r>
      <w:r>
        <w:rPr>
          <w:rFonts w:eastAsia="Times New Roman" w:cs="Times New Roman"/>
          <w:szCs w:val="24"/>
        </w:rPr>
        <w:t xml:space="preserve">κότητα, που η ίδια η χούντα δηλητηρίασε. </w:t>
      </w:r>
    </w:p>
    <w:p w14:paraId="7D38DDA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διεκδικούμε την παράδοση, διότι η παράδοση υπογραμμίζει μια ειρηνική συνύπαρξη επί δεκάδες χρόνια. </w:t>
      </w:r>
    </w:p>
    <w:p w14:paraId="7D38DDA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Σήμερα, έλαβα μια επιστολή από τον Μακαριότατο Αρχιεπίσκοπο, η οποία αναλύει πολύ συστηματικά την α</w:t>
      </w:r>
      <w:r>
        <w:rPr>
          <w:rFonts w:eastAsia="Times New Roman" w:cs="Times New Roman"/>
          <w:szCs w:val="24"/>
        </w:rPr>
        <w:t>πόφαση της Ιεράς Συνόδου. Είναι μια επιστολή που</w:t>
      </w:r>
      <w:r>
        <w:rPr>
          <w:rFonts w:eastAsia="Times New Roman" w:cs="Times New Roman"/>
          <w:szCs w:val="24"/>
        </w:rPr>
        <w:t>,</w:t>
      </w:r>
      <w:r>
        <w:rPr>
          <w:rFonts w:eastAsia="Times New Roman" w:cs="Times New Roman"/>
          <w:szCs w:val="24"/>
        </w:rPr>
        <w:t xml:space="preserve"> εμένα προσωπικά αλλά νομίζω και την Κυβέρνηση</w:t>
      </w:r>
      <w:r>
        <w:rPr>
          <w:rFonts w:eastAsia="Times New Roman" w:cs="Times New Roman"/>
          <w:szCs w:val="24"/>
        </w:rPr>
        <w:t>,</w:t>
      </w:r>
      <w:r>
        <w:rPr>
          <w:rFonts w:eastAsia="Times New Roman" w:cs="Times New Roman"/>
          <w:szCs w:val="24"/>
        </w:rPr>
        <w:t xml:space="preserve"> μας έχει βάλει σε πάρα πολύ σοβαρές σκέψεις. Θέλω να αναφερθώ σε ορισμένα κομμάτια αυτής της επιστολής. Διαβάζω: «Οφείλουμε να συγχαρούμε την Κομματική Οργάνωσ</w:t>
      </w:r>
      <w:r>
        <w:rPr>
          <w:rFonts w:eastAsia="Times New Roman" w:cs="Times New Roman"/>
          <w:szCs w:val="24"/>
        </w:rPr>
        <w:t>η Βάσης Τήνου του Κομμουνιστικού Κόμματος Ελλάδ</w:t>
      </w:r>
      <w:r>
        <w:rPr>
          <w:rFonts w:eastAsia="Times New Roman" w:cs="Times New Roman"/>
          <w:szCs w:val="24"/>
        </w:rPr>
        <w:t>α</w:t>
      </w:r>
      <w:r>
        <w:rPr>
          <w:rFonts w:eastAsia="Times New Roman" w:cs="Times New Roman"/>
          <w:szCs w:val="24"/>
        </w:rPr>
        <w:t>ς για τη στάση ιδεολογικής συνέπειας…</w:t>
      </w:r>
      <w:r>
        <w:rPr>
          <w:rFonts w:eastAsia="Times New Roman" w:cs="Times New Roman"/>
          <w:szCs w:val="24"/>
        </w:rPr>
        <w:t xml:space="preserve"> </w:t>
      </w:r>
      <w:r>
        <w:rPr>
          <w:rFonts w:eastAsia="Times New Roman" w:cs="Times New Roman"/>
          <w:szCs w:val="24"/>
        </w:rPr>
        <w:t>για την αντίθεσή της σε αυτή την τροπολογία».</w:t>
      </w:r>
    </w:p>
    <w:p w14:paraId="7D38DDB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Είναι διαστρέβλωση. </w:t>
      </w:r>
    </w:p>
    <w:p w14:paraId="7D38DDB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Εν πάση </w:t>
      </w:r>
      <w:proofErr w:type="spellStart"/>
      <w:r>
        <w:rPr>
          <w:rFonts w:eastAsia="Times New Roman" w:cs="Times New Roman"/>
          <w:szCs w:val="24"/>
        </w:rPr>
        <w:t>περ</w:t>
      </w:r>
      <w:r>
        <w:rPr>
          <w:rFonts w:eastAsia="Times New Roman" w:cs="Times New Roman"/>
          <w:szCs w:val="24"/>
        </w:rPr>
        <w:t>ιπτώσει</w:t>
      </w:r>
      <w:proofErr w:type="spellEnd"/>
      <w:r>
        <w:rPr>
          <w:rFonts w:eastAsia="Times New Roman" w:cs="Times New Roman"/>
          <w:szCs w:val="24"/>
        </w:rPr>
        <w:t xml:space="preserve">, σας διαβάζω τι λέει η επιστολή. </w:t>
      </w:r>
    </w:p>
    <w:p w14:paraId="7D38DDB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Από όλα αυτά εκεί μέσα, αυτό διαλέξατε; </w:t>
      </w:r>
    </w:p>
    <w:p w14:paraId="7D38DDB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έχω και άλλα. </w:t>
      </w:r>
    </w:p>
    <w:p w14:paraId="7D38DDB4"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αυτή πρόκειται για ωμή παραβίαση της θρησκευτικής ελευθερίας και της αρχής της αυτοδιοικήσεως της Εκκλησίας της Ελλάδος. </w:t>
      </w:r>
    </w:p>
    <w:p w14:paraId="7D38DDB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Η μεθοδολογία </w:t>
      </w:r>
      <w:r>
        <w:rPr>
          <w:rFonts w:eastAsia="Times New Roman"/>
          <w:bCs/>
        </w:rPr>
        <w:t>και</w:t>
      </w:r>
      <w:r>
        <w:rPr>
          <w:rFonts w:eastAsia="Times New Roman" w:cs="Times New Roman"/>
          <w:szCs w:val="24"/>
        </w:rPr>
        <w:t xml:space="preserve"> η πολιτική θεολογία, οι οποίες προάγονται με την τροπολογία</w:t>
      </w:r>
      <w:r>
        <w:rPr>
          <w:rFonts w:eastAsia="Times New Roman" w:cs="Times New Roman"/>
          <w:szCs w:val="24"/>
        </w:rPr>
        <w:t>,</w:t>
      </w:r>
      <w:r>
        <w:rPr>
          <w:rFonts w:eastAsia="Times New Roman" w:cs="Times New Roman"/>
          <w:szCs w:val="24"/>
        </w:rPr>
        <w:t xml:space="preserve"> αποτελούν δημοκρατικό ατόπημα </w:t>
      </w:r>
      <w:r>
        <w:rPr>
          <w:rFonts w:eastAsia="Times New Roman"/>
          <w:bCs/>
        </w:rPr>
        <w:t>και</w:t>
      </w:r>
      <w:r>
        <w:rPr>
          <w:rFonts w:eastAsia="Times New Roman" w:cs="Times New Roman"/>
          <w:szCs w:val="24"/>
        </w:rPr>
        <w:t xml:space="preserve"> αναιρού</w:t>
      </w:r>
      <w:r>
        <w:rPr>
          <w:rFonts w:eastAsia="Times New Roman" w:cs="Times New Roman"/>
          <w:szCs w:val="24"/>
        </w:rPr>
        <w:t xml:space="preserve">ν κατά συνταγματικώς απαράδεκτο τρόπο τις θρησκευτικές ελευθερίες της Εκκλησίας της Ελλάδος. </w:t>
      </w:r>
    </w:p>
    <w:p w14:paraId="7D38DDB6"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Οι μονομερείς αυτές νομοθετικές πρωτοβουλίες επιστρέφουν την πολιτική και θρησκευτική ζωή της </w:t>
      </w:r>
      <w:r>
        <w:rPr>
          <w:rFonts w:eastAsia="Times New Roman" w:cs="Times New Roman"/>
          <w:szCs w:val="24"/>
        </w:rPr>
        <w:t>π</w:t>
      </w:r>
      <w:r>
        <w:rPr>
          <w:rFonts w:eastAsia="Times New Roman" w:cs="Times New Roman"/>
          <w:szCs w:val="24"/>
        </w:rPr>
        <w:t>ατρίδας σε παλαιές και επώδυνες περιόδους πραξικοπηματικών επεμβάσε</w:t>
      </w:r>
      <w:r>
        <w:rPr>
          <w:rFonts w:eastAsia="Times New Roman" w:cs="Times New Roman"/>
          <w:szCs w:val="24"/>
        </w:rPr>
        <w:t xml:space="preserve">ων της </w:t>
      </w:r>
      <w:r>
        <w:rPr>
          <w:rFonts w:eastAsia="Times New Roman" w:cs="Times New Roman"/>
          <w:szCs w:val="24"/>
        </w:rPr>
        <w:t>π</w:t>
      </w:r>
      <w:r>
        <w:rPr>
          <w:rFonts w:eastAsia="Times New Roman" w:cs="Times New Roman"/>
          <w:szCs w:val="24"/>
        </w:rPr>
        <w:t>ολιτείας σε εσωτερικά ζητήματα της Εκκλησίας της Ελλάδος.».</w:t>
      </w:r>
    </w:p>
    <w:p w14:paraId="7D38DDB7"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 xml:space="preserve">Αλήθεια; Το 2018; Ξεχνάμε το 1969; Ξεχνάμε ποιοι αυτά τα χρόνια ήταν συνεπείς, ως προς τους διακριτούς ρόλους, </w:t>
      </w:r>
      <w:r>
        <w:rPr>
          <w:rFonts w:eastAsia="Times New Roman"/>
          <w:bCs/>
        </w:rPr>
        <w:t>και</w:t>
      </w:r>
      <w:r>
        <w:rPr>
          <w:rFonts w:eastAsia="Times New Roman" w:cs="Times New Roman"/>
          <w:szCs w:val="24"/>
        </w:rPr>
        <w:t xml:space="preserve"> ποιοι δεν ήταν, έως πρόσφατα; Θα παρακαλούσα, με κάθε σεβασμό κι εγώ, να </w:t>
      </w:r>
      <w:r>
        <w:rPr>
          <w:rFonts w:eastAsia="Times New Roman" w:cs="Times New Roman"/>
          <w:szCs w:val="24"/>
        </w:rPr>
        <w:t xml:space="preserve">πω στην Ιερά Σύνοδο </w:t>
      </w:r>
      <w:r>
        <w:rPr>
          <w:rFonts w:eastAsia="Times New Roman"/>
          <w:bCs/>
          <w:shd w:val="clear" w:color="auto" w:fill="FFFFFF"/>
        </w:rPr>
        <w:t>ότι</w:t>
      </w:r>
      <w:r>
        <w:rPr>
          <w:rFonts w:eastAsia="Times New Roman" w:cs="Times New Roman"/>
          <w:szCs w:val="24"/>
        </w:rPr>
        <w:t xml:space="preserve"> θα </w:t>
      </w:r>
      <w:r>
        <w:rPr>
          <w:rFonts w:eastAsia="Times New Roman" w:cs="Times New Roman"/>
          <w:bCs/>
          <w:shd w:val="clear" w:color="auto" w:fill="FFFFFF"/>
        </w:rPr>
        <w:t xml:space="preserve">πρέπει </w:t>
      </w:r>
      <w:r>
        <w:rPr>
          <w:rFonts w:eastAsia="Times New Roman"/>
          <w:bCs/>
          <w:shd w:val="clear" w:color="auto" w:fill="FFFFFF"/>
        </w:rPr>
        <w:t>να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πιο μετρημένη στα λόγια της. Διότι εάν μιλάμε για δημοκρατία, η δημοκρατία </w:t>
      </w:r>
      <w:r>
        <w:rPr>
          <w:rFonts w:eastAsia="Times New Roman"/>
          <w:bCs/>
          <w:shd w:val="clear" w:color="auto" w:fill="FFFFFF"/>
        </w:rPr>
        <w:t>είναι</w:t>
      </w:r>
      <w:r>
        <w:rPr>
          <w:rFonts w:eastAsia="Times New Roman" w:cs="Times New Roman"/>
          <w:bCs/>
          <w:shd w:val="clear" w:color="auto" w:fill="FFFFFF"/>
        </w:rPr>
        <w:t xml:space="preserve"> για όλους, δεν </w:t>
      </w:r>
      <w:r>
        <w:rPr>
          <w:rFonts w:eastAsia="Times New Roman"/>
          <w:bCs/>
          <w:shd w:val="clear" w:color="auto" w:fill="FFFFFF"/>
        </w:rPr>
        <w:t>είναι</w:t>
      </w:r>
      <w:r>
        <w:rPr>
          <w:rFonts w:eastAsia="Times New Roman" w:cs="Times New Roman"/>
          <w:bCs/>
          <w:shd w:val="clear" w:color="auto" w:fill="FFFFFF"/>
        </w:rPr>
        <w:t xml:space="preserve"> για κάποιους μόνον. </w:t>
      </w:r>
    </w:p>
    <w:p w14:paraId="7D38DDB8" w14:textId="77777777" w:rsidR="0056040B" w:rsidRDefault="008F3B9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για τον τόνο της φωνής μου, αλλά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μια</w:t>
      </w:r>
      <w:r>
        <w:rPr>
          <w:rFonts w:eastAsia="Times New Roman" w:cs="Times New Roman"/>
          <w:bCs/>
          <w:shd w:val="clear" w:color="auto" w:fill="FFFFFF"/>
        </w:rPr>
        <w:t xml:space="preserve"> επιστολή, </w:t>
      </w:r>
      <w:r>
        <w:rPr>
          <w:rFonts w:eastAsia="Times New Roman"/>
          <w:bCs/>
          <w:shd w:val="clear" w:color="auto" w:fill="FFFFFF"/>
        </w:rPr>
        <w:t>η οποία</w:t>
      </w:r>
      <w:r>
        <w:rPr>
          <w:rFonts w:eastAsia="Times New Roman" w:cs="Times New Roman"/>
          <w:bCs/>
          <w:shd w:val="clear" w:color="auto" w:fill="FFFFFF"/>
        </w:rPr>
        <w:t xml:space="preserve"> δεν νομίζω να </w:t>
      </w:r>
      <w:r>
        <w:rPr>
          <w:rFonts w:eastAsia="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από τις λαμπρές στιγμές, ενώ υπάρχουν τόσες. </w:t>
      </w:r>
    </w:p>
    <w:p w14:paraId="7D38DDB9" w14:textId="77777777" w:rsidR="0056040B" w:rsidRDefault="008F3B9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πάρα πολύ. </w:t>
      </w:r>
    </w:p>
    <w:p w14:paraId="7D38DDBA" w14:textId="77777777" w:rsidR="0056040B" w:rsidRDefault="008F3B9C">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7D38DDBB" w14:textId="77777777" w:rsidR="0056040B" w:rsidRDefault="008F3B9C">
      <w:pPr>
        <w:spacing w:after="0" w:line="600" w:lineRule="auto"/>
        <w:ind w:firstLine="720"/>
        <w:jc w:val="both"/>
        <w:rPr>
          <w:rFonts w:eastAsia="Times New Roman"/>
          <w:bCs/>
          <w:shd w:val="clear" w:color="auto" w:fill="FFFFFF"/>
        </w:rPr>
      </w:pPr>
      <w:r>
        <w:rPr>
          <w:rFonts w:eastAsia="Times New Roman"/>
          <w:b/>
          <w:bCs/>
          <w:shd w:val="clear" w:color="auto" w:fill="FFFFFF"/>
        </w:rPr>
        <w:t>ΠΡΟΕΔΡΕ</w:t>
      </w:r>
      <w:r>
        <w:rPr>
          <w:rFonts w:eastAsia="Times New Roman"/>
          <w:b/>
          <w:bCs/>
          <w:shd w:val="clear" w:color="auto" w:fill="FFFFFF"/>
          <w:lang w:val="en-US"/>
        </w:rPr>
        <w:t>Y</w:t>
      </w:r>
      <w:r>
        <w:rPr>
          <w:rFonts w:eastAsia="Times New Roman"/>
          <w:b/>
          <w:bCs/>
          <w:shd w:val="clear" w:color="auto" w:fill="FFFFFF"/>
        </w:rPr>
        <w:t>ΩΝ (Μάριος Γεωργιάδης):</w:t>
      </w:r>
      <w:r>
        <w:rPr>
          <w:rFonts w:eastAsia="Times New Roman"/>
          <w:bCs/>
          <w:shd w:val="clear" w:color="auto" w:fill="FFFFFF"/>
        </w:rPr>
        <w:t xml:space="preserve"> Ευχαριστούμε τον κύριο Υπουργό. Θα πρέπει να κάνουμε μια μικρή διακοπή για πέντε λεπτά, γιατί περιμένου</w:t>
      </w:r>
      <w:r>
        <w:rPr>
          <w:rFonts w:eastAsia="Times New Roman"/>
          <w:bCs/>
          <w:shd w:val="clear" w:color="auto" w:fill="FFFFFF"/>
        </w:rPr>
        <w:t xml:space="preserve">με μια νομοτεχνική βελτίωση, η οποία δεν έχει έρθει ακόμη. </w:t>
      </w:r>
    </w:p>
    <w:p w14:paraId="7D38DDBC" w14:textId="77777777" w:rsidR="0056040B" w:rsidRDefault="008F3B9C">
      <w:pPr>
        <w:spacing w:after="0" w:line="600" w:lineRule="auto"/>
        <w:ind w:firstLine="720"/>
        <w:jc w:val="both"/>
        <w:rPr>
          <w:rFonts w:eastAsia="Times New Roman"/>
          <w:bCs/>
          <w:shd w:val="clear" w:color="auto" w:fill="FFFFFF"/>
        </w:rPr>
      </w:pPr>
      <w:r>
        <w:rPr>
          <w:rFonts w:eastAsia="Times New Roman"/>
          <w:b/>
          <w:bCs/>
          <w:shd w:val="clear" w:color="auto" w:fill="FFFFFF"/>
        </w:rPr>
        <w:t>ΛΕΩΝΙΔΑΣ ΓΡΗΓΟΡΑΚΟΣ:</w:t>
      </w:r>
      <w:r>
        <w:rPr>
          <w:rFonts w:eastAsia="Times New Roman"/>
          <w:bCs/>
          <w:shd w:val="clear" w:color="auto" w:fill="FFFFFF"/>
        </w:rPr>
        <w:t xml:space="preserve"> Τι είναι αυτά που λέτε, κύριε Πρόεδρε; Να συνεχίσουμε αύριο. </w:t>
      </w:r>
    </w:p>
    <w:p w14:paraId="7D38DDBD" w14:textId="77777777" w:rsidR="0056040B" w:rsidRDefault="008F3B9C">
      <w:pPr>
        <w:spacing w:after="0" w:line="600" w:lineRule="auto"/>
        <w:ind w:firstLine="720"/>
        <w:jc w:val="both"/>
        <w:rPr>
          <w:rFonts w:eastAsia="Times New Roman"/>
          <w:bCs/>
          <w:shd w:val="clear" w:color="auto" w:fill="FFFFFF"/>
        </w:rPr>
      </w:pPr>
      <w:r>
        <w:rPr>
          <w:rFonts w:eastAsia="Times New Roman"/>
          <w:b/>
          <w:bCs/>
          <w:shd w:val="clear" w:color="auto" w:fill="FFFFFF"/>
        </w:rPr>
        <w:t>ΠΡΟΕΔΡΕ</w:t>
      </w:r>
      <w:r>
        <w:rPr>
          <w:rFonts w:eastAsia="Times New Roman"/>
          <w:b/>
          <w:bCs/>
          <w:shd w:val="clear" w:color="auto" w:fill="FFFFFF"/>
          <w:lang w:val="en-US"/>
        </w:rPr>
        <w:t>Y</w:t>
      </w:r>
      <w:r>
        <w:rPr>
          <w:rFonts w:eastAsia="Times New Roman"/>
          <w:b/>
          <w:bCs/>
          <w:shd w:val="clear" w:color="auto" w:fill="FFFFFF"/>
        </w:rPr>
        <w:t>ΩΝ (Μάριος Γεωργιάδης):</w:t>
      </w:r>
      <w:r>
        <w:rPr>
          <w:rFonts w:eastAsia="Times New Roman"/>
          <w:bCs/>
          <w:shd w:val="clear" w:color="auto" w:fill="FFFFFF"/>
        </w:rPr>
        <w:t xml:space="preserve"> Αύριο θα λείπει ο κύριος Υπουργός. Δεν μπορούμε να προχωρήσουμε σε ψηφοφορία. Κάνουμε πέντε λεπτά διακοπή κι επανερχόμ</w:t>
      </w:r>
      <w:r>
        <w:rPr>
          <w:rFonts w:eastAsia="Times New Roman"/>
          <w:bCs/>
          <w:shd w:val="clear" w:color="auto" w:fill="FFFFFF"/>
        </w:rPr>
        <w:t>αστε</w:t>
      </w:r>
      <w:r>
        <w:rPr>
          <w:rFonts w:eastAsia="Times New Roman"/>
          <w:bCs/>
          <w:shd w:val="clear" w:color="auto" w:fill="FFFFFF"/>
        </w:rPr>
        <w:t xml:space="preserve">. </w:t>
      </w:r>
    </w:p>
    <w:p w14:paraId="7D38DDBE" w14:textId="77777777" w:rsidR="0056040B" w:rsidRDefault="008F3B9C">
      <w:pPr>
        <w:spacing w:after="0" w:line="600" w:lineRule="auto"/>
        <w:ind w:firstLine="720"/>
        <w:jc w:val="center"/>
        <w:rPr>
          <w:rFonts w:eastAsia="Times New Roman" w:cs="Times New Roman"/>
          <w:szCs w:val="24"/>
        </w:rPr>
      </w:pPr>
      <w:r>
        <w:rPr>
          <w:rFonts w:eastAsia="Times New Roman"/>
          <w:bCs/>
          <w:shd w:val="clear" w:color="auto" w:fill="FFFFFF"/>
        </w:rPr>
        <w:t>(ΔΙΑΚΟΠΗ)</w:t>
      </w:r>
    </w:p>
    <w:p w14:paraId="7D38DDBF" w14:textId="77777777" w:rsidR="0056040B" w:rsidRDefault="008F3B9C">
      <w:pPr>
        <w:spacing w:after="0" w:line="600" w:lineRule="auto"/>
        <w:ind w:firstLine="720"/>
        <w:jc w:val="center"/>
        <w:rPr>
          <w:rFonts w:eastAsia="Times New Roman"/>
          <w:szCs w:val="24"/>
        </w:rPr>
      </w:pPr>
      <w:r>
        <w:rPr>
          <w:rFonts w:eastAsia="Times New Roman"/>
          <w:szCs w:val="24"/>
        </w:rPr>
        <w:t>(ΜΕΤΑ ΤΗ ΔΙΑΚΟΠΗ)</w:t>
      </w:r>
    </w:p>
    <w:p w14:paraId="7D38DDC0"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w:t>
      </w:r>
    </w:p>
    <w:p w14:paraId="7D38DDC1" w14:textId="77777777" w:rsidR="0056040B" w:rsidRDefault="008F3B9C">
      <w:pPr>
        <w:spacing w:after="0" w:line="600" w:lineRule="auto"/>
        <w:ind w:firstLine="720"/>
        <w:jc w:val="both"/>
        <w:rPr>
          <w:rFonts w:eastAsia="Times New Roman"/>
          <w:szCs w:val="24"/>
        </w:rPr>
      </w:pPr>
      <w:r>
        <w:rPr>
          <w:rFonts w:eastAsia="Times New Roman"/>
          <w:szCs w:val="24"/>
        </w:rPr>
        <w:t>Κηρύσσεται περαιωμένη η συζήτηση επί της αρχής, των άρθρων, των τροπολογιών και του συνόλου του σχεδίου νόμου του Υπουργείου Παιδείας, Έρευνας και Θρησκευμάτων</w:t>
      </w:r>
      <w:r>
        <w:rPr>
          <w:rFonts w:eastAsia="Times New Roman"/>
          <w:szCs w:val="24"/>
        </w:rPr>
        <w:t>:</w:t>
      </w:r>
      <w:r>
        <w:rPr>
          <w:rFonts w:eastAsia="Times New Roman"/>
          <w:szCs w:val="24"/>
        </w:rPr>
        <w:t xml:space="preserve"> «Ίδρυση Πανεπιστημίου Δυτικής Αττικής και </w:t>
      </w:r>
      <w:r>
        <w:rPr>
          <w:rFonts w:eastAsia="Times New Roman"/>
          <w:szCs w:val="24"/>
        </w:rPr>
        <w:t>άλλες</w:t>
      </w:r>
      <w:r>
        <w:rPr>
          <w:rFonts w:eastAsia="Times New Roman"/>
          <w:szCs w:val="24"/>
        </w:rPr>
        <w:t xml:space="preserve"> διατάξεις».</w:t>
      </w:r>
    </w:p>
    <w:p w14:paraId="7D38DDC2"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νομοσχέδιο επί της αρχής;</w:t>
      </w:r>
    </w:p>
    <w:p w14:paraId="7D38DDC3"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C4"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 :</w:t>
      </w:r>
      <w:r>
        <w:rPr>
          <w:rFonts w:eastAsia="Times New Roman"/>
          <w:szCs w:val="24"/>
        </w:rPr>
        <w:t xml:space="preserve"> Ναι.</w:t>
      </w:r>
    </w:p>
    <w:p w14:paraId="7D38DDC5"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DC6"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C7"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DC8"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C9"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DCA"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DCB" w14:textId="77777777" w:rsidR="0056040B" w:rsidRDefault="008F3B9C">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(Μάριος Γεωργιάδης): </w:t>
      </w:r>
      <w:r>
        <w:rPr>
          <w:rFonts w:eastAsia="Times New Roman"/>
          <w:szCs w:val="24"/>
        </w:rPr>
        <w:t>Συνεπώς το νομοσχέδιο του Υπουργείου Παιδείας, Έρευνας και Θρησκευμάτων</w:t>
      </w:r>
      <w:r>
        <w:rPr>
          <w:rFonts w:eastAsia="Times New Roman"/>
          <w:szCs w:val="24"/>
        </w:rPr>
        <w:t>:</w:t>
      </w:r>
      <w:r>
        <w:rPr>
          <w:rFonts w:eastAsia="Times New Roman"/>
          <w:szCs w:val="24"/>
        </w:rPr>
        <w:t xml:space="preserve"> «Ίδρυση Πανεπιστημίου Δυτικής Αττικής και </w:t>
      </w:r>
      <w:r>
        <w:rPr>
          <w:rFonts w:eastAsia="Times New Roman"/>
          <w:szCs w:val="24"/>
        </w:rPr>
        <w:t>άλλες</w:t>
      </w:r>
      <w:r>
        <w:rPr>
          <w:rFonts w:eastAsia="Times New Roman"/>
          <w:szCs w:val="24"/>
        </w:rPr>
        <w:t xml:space="preserve"> διατάξεις», έγινε δεκτό επί της αρχής κατά πλειοψηφία.</w:t>
      </w:r>
    </w:p>
    <w:p w14:paraId="7D38DDCC"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 xml:space="preserve">Εισερχόμαστε στην ψήφιση των άρθρων και των τροπολογιών </w:t>
      </w:r>
      <w:r>
        <w:rPr>
          <w:rFonts w:eastAsia="Times New Roman"/>
          <w:szCs w:val="24"/>
        </w:rPr>
        <w:t>και η ψήφισή τους θα γίνει χωριστά.</w:t>
      </w:r>
    </w:p>
    <w:p w14:paraId="7D38DDC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7D38DDCE"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CF"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DD0"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DD1"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D2"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DD3"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D4" w14:textId="77777777" w:rsidR="0056040B" w:rsidRDefault="008F3B9C">
      <w:pPr>
        <w:spacing w:after="0" w:line="600" w:lineRule="auto"/>
        <w:ind w:firstLine="720"/>
        <w:jc w:val="both"/>
        <w:rPr>
          <w:rFonts w:eastAsia="Times New Roman"/>
          <w:b/>
          <w:szCs w:val="24"/>
        </w:rPr>
      </w:pPr>
      <w:r>
        <w:rPr>
          <w:rFonts w:eastAsia="Times New Roman"/>
          <w:b/>
          <w:szCs w:val="24"/>
        </w:rPr>
        <w:t>ΑΝΑΣΤΑΣΙ</w:t>
      </w:r>
      <w:r>
        <w:rPr>
          <w:rFonts w:eastAsia="Times New Roman"/>
          <w:b/>
          <w:szCs w:val="24"/>
        </w:rPr>
        <w:t>ΟΣ ΜΕΓΑΛΟΜΥΣΤΑΚΑΣ:</w:t>
      </w:r>
      <w:r>
        <w:rPr>
          <w:rFonts w:eastAsia="Times New Roman"/>
          <w:szCs w:val="24"/>
        </w:rPr>
        <w:t xml:space="preserve"> Όχι.</w:t>
      </w:r>
    </w:p>
    <w:p w14:paraId="7D38DDD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DD6"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 έγινε δεκτό ως έχει κατά πλειοψηφία.</w:t>
      </w:r>
    </w:p>
    <w:p w14:paraId="7D38DDD7"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7D38DDD8"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D9"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DDA" w14:textId="77777777" w:rsidR="0056040B" w:rsidRDefault="008F3B9C">
      <w:pPr>
        <w:spacing w:after="0" w:line="600" w:lineRule="auto"/>
        <w:ind w:firstLine="720"/>
        <w:jc w:val="both"/>
        <w:rPr>
          <w:rFonts w:eastAsia="Times New Roman"/>
          <w:b/>
          <w:szCs w:val="24"/>
        </w:rPr>
      </w:pPr>
      <w:r>
        <w:rPr>
          <w:rFonts w:eastAsia="Times New Roman"/>
          <w:b/>
          <w:szCs w:val="24"/>
        </w:rPr>
        <w:t>ΛΕΩΝΙΔΑΣ</w:t>
      </w:r>
      <w:r>
        <w:rPr>
          <w:rFonts w:eastAsia="Times New Roman"/>
          <w:b/>
          <w:szCs w:val="24"/>
        </w:rPr>
        <w:t xml:space="preserve"> ΓΡΗΓΟΡΑΚΟΣ:</w:t>
      </w:r>
      <w:r>
        <w:rPr>
          <w:rFonts w:eastAsia="Times New Roman"/>
          <w:szCs w:val="24"/>
        </w:rPr>
        <w:t xml:space="preserve"> Όχι.</w:t>
      </w:r>
    </w:p>
    <w:p w14:paraId="7D38DDDB"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DC"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DDD"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DE"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Όχι.</w:t>
      </w:r>
    </w:p>
    <w:p w14:paraId="7D38DDDF"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7D38DDE0"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2 έγινε δεκτό ως έχει κατά πλειοψηφία.</w:t>
      </w:r>
    </w:p>
    <w:p w14:paraId="7D38DDE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w:t>
      </w:r>
      <w:r>
        <w:rPr>
          <w:rFonts w:eastAsia="Times New Roman"/>
          <w:szCs w:val="24"/>
        </w:rPr>
        <w:t>νεται δεκτό το άρθρο 3 ως έχει;</w:t>
      </w:r>
    </w:p>
    <w:p w14:paraId="7D38DDE2"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E3"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DE4"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DE5"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E6"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DE7"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E8"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DE9"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DEA"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3 έγινε δεκτό ως έχει κατά πλειοψηφία.</w:t>
      </w:r>
    </w:p>
    <w:p w14:paraId="7D38DDEB"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4, όπως τροποποιήθηκε από τον κύριο Υπουργό;</w:t>
      </w:r>
    </w:p>
    <w:p w14:paraId="7D38DDEC"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ED"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DEE"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DEF"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F0"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DF1"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F2"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DF3"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DF4"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4 έγινε δεκτό, όπως τροποποιήθηκε από τον κύριο Υπουργό, κατά πλε</w:t>
      </w:r>
      <w:r>
        <w:rPr>
          <w:rFonts w:eastAsia="Times New Roman"/>
          <w:szCs w:val="24"/>
        </w:rPr>
        <w:t>ιοψηφία.</w:t>
      </w:r>
    </w:p>
    <w:p w14:paraId="7D38DDF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5, όπως τροποποιήθηκε από τον κύριο Υπουργό;</w:t>
      </w:r>
    </w:p>
    <w:p w14:paraId="7D38DDF6"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DF7"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DF8"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Όχι.</w:t>
      </w:r>
    </w:p>
    <w:p w14:paraId="7D38DDF9"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DFA"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DFB"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DFC" w14:textId="77777777" w:rsidR="0056040B" w:rsidRDefault="008F3B9C">
      <w:pPr>
        <w:spacing w:after="0" w:line="600" w:lineRule="auto"/>
        <w:ind w:firstLine="720"/>
        <w:jc w:val="both"/>
        <w:rPr>
          <w:rFonts w:eastAsia="Times New Roman"/>
          <w:b/>
          <w:szCs w:val="24"/>
        </w:rPr>
      </w:pPr>
      <w:r>
        <w:rPr>
          <w:rFonts w:eastAsia="Times New Roman"/>
          <w:b/>
          <w:szCs w:val="24"/>
        </w:rPr>
        <w:t>Α</w:t>
      </w:r>
      <w:r>
        <w:rPr>
          <w:rFonts w:eastAsia="Times New Roman"/>
          <w:b/>
          <w:szCs w:val="24"/>
        </w:rPr>
        <w:t>ΝΑΣΤΑΣΙΟΣ ΜΕΓΑΛΟΜΥΣΤΑΚΑΣ:</w:t>
      </w:r>
      <w:r>
        <w:rPr>
          <w:rFonts w:eastAsia="Times New Roman"/>
          <w:szCs w:val="24"/>
        </w:rPr>
        <w:t xml:space="preserve"> Παρών.</w:t>
      </w:r>
    </w:p>
    <w:p w14:paraId="7D38DDFD"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7D38DDFE"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5 έγινε δεκτό, όπως τροποποιήθηκε από τον κύριο Υπουργό, κατά πλειοψηφία.</w:t>
      </w:r>
    </w:p>
    <w:p w14:paraId="7D38DDF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7D38DE00" w14:textId="77777777" w:rsidR="0056040B" w:rsidRDefault="008F3B9C">
      <w:pPr>
        <w:spacing w:after="0" w:line="600" w:lineRule="auto"/>
        <w:ind w:firstLine="720"/>
        <w:jc w:val="both"/>
        <w:rPr>
          <w:rFonts w:eastAsia="Times New Roman"/>
          <w:szCs w:val="24"/>
        </w:rPr>
      </w:pPr>
      <w:r>
        <w:rPr>
          <w:rFonts w:eastAsia="Times New Roman"/>
          <w:b/>
          <w:szCs w:val="24"/>
        </w:rPr>
        <w:t>ΠΑΝΑΓΙΩΤΗΣ (ΠΑΝΟΣ) ΣΚΟΥΡ</w:t>
      </w:r>
      <w:r>
        <w:rPr>
          <w:rFonts w:eastAsia="Times New Roman"/>
          <w:b/>
          <w:szCs w:val="24"/>
        </w:rPr>
        <w:t xml:space="preserve">ΟΛΙΑΚΟΣ: </w:t>
      </w:r>
      <w:r>
        <w:rPr>
          <w:rFonts w:eastAsia="Times New Roman"/>
          <w:szCs w:val="24"/>
        </w:rPr>
        <w:t>Ναι.</w:t>
      </w:r>
    </w:p>
    <w:p w14:paraId="7D38DE01"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E02"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03"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04"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05"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06"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07"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08"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w:t>
      </w:r>
      <w:r>
        <w:rPr>
          <w:rFonts w:eastAsia="Times New Roman"/>
          <w:szCs w:val="24"/>
        </w:rPr>
        <w:t xml:space="preserve"> το άρθρο 6 έγινε δεκτό ως έχει κατά πλειοψηφία.</w:t>
      </w:r>
    </w:p>
    <w:p w14:paraId="7D38DE09"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7, όπως τροποποιήθηκε από τον κύριο Υπουργό;</w:t>
      </w:r>
    </w:p>
    <w:p w14:paraId="7D38DE0A"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0B"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E0C"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E0D"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E0E" w14:textId="77777777" w:rsidR="0056040B" w:rsidRDefault="008F3B9C">
      <w:pPr>
        <w:spacing w:after="0" w:line="600" w:lineRule="auto"/>
        <w:ind w:firstLine="720"/>
        <w:jc w:val="both"/>
        <w:rPr>
          <w:rFonts w:eastAsia="Times New Roman"/>
          <w:b/>
          <w:szCs w:val="24"/>
        </w:rPr>
      </w:pPr>
      <w:r>
        <w:rPr>
          <w:rFonts w:eastAsia="Times New Roman"/>
          <w:b/>
          <w:szCs w:val="24"/>
        </w:rPr>
        <w:t>ΙΩΑΝΝΗΣ Δ</w:t>
      </w:r>
      <w:r>
        <w:rPr>
          <w:rFonts w:eastAsia="Times New Roman"/>
          <w:b/>
          <w:szCs w:val="24"/>
        </w:rPr>
        <w:t>ΕΛΗΣ:</w:t>
      </w:r>
      <w:r>
        <w:rPr>
          <w:rFonts w:eastAsia="Times New Roman"/>
          <w:szCs w:val="24"/>
        </w:rPr>
        <w:t xml:space="preserve"> Όχι.</w:t>
      </w:r>
    </w:p>
    <w:p w14:paraId="7D38DE0F"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10"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11"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E12"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7 έγινε δεκτό, όπως τροποποιήθηκε από τον κύριο Υπουργό, κατά πλειοψηφία.</w:t>
      </w:r>
    </w:p>
    <w:p w14:paraId="7D38DE13"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8, όπως τροποποιήθηκε από τον κύριο Υπουργό;</w:t>
      </w:r>
    </w:p>
    <w:p w14:paraId="7D38DE14"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15"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16"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E17"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18"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19"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1A"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1B" w14:textId="77777777" w:rsidR="0056040B" w:rsidRDefault="008F3B9C">
      <w:pPr>
        <w:spacing w:after="0" w:line="600" w:lineRule="auto"/>
        <w:ind w:firstLine="720"/>
        <w:jc w:val="both"/>
        <w:rPr>
          <w:rFonts w:eastAsia="Times New Roman"/>
          <w:szCs w:val="24"/>
        </w:rPr>
      </w:pPr>
      <w:r>
        <w:rPr>
          <w:rFonts w:eastAsia="Times New Roman"/>
          <w:b/>
          <w:szCs w:val="24"/>
        </w:rPr>
        <w:t>ΓΕΩΡΓΙΟΣ Μ</w:t>
      </w:r>
      <w:r>
        <w:rPr>
          <w:rFonts w:eastAsia="Times New Roman"/>
          <w:b/>
          <w:szCs w:val="24"/>
        </w:rPr>
        <w:t xml:space="preserve">ΑΥΡΩΤΑΣ: </w:t>
      </w:r>
      <w:r>
        <w:rPr>
          <w:rFonts w:eastAsia="Times New Roman"/>
          <w:szCs w:val="24"/>
        </w:rPr>
        <w:t>Παρών.</w:t>
      </w:r>
    </w:p>
    <w:p w14:paraId="7D38DE1C"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8 έγινε δεκτό, όπως τροποποιήθηκε από τον κύριο Υπουργό, κατά πλειοψηφία.</w:t>
      </w:r>
    </w:p>
    <w:p w14:paraId="7D38DE1D"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7D38DE1E"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1F"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w:t>
      </w:r>
    </w:p>
    <w:p w14:paraId="7D38DE20"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E21"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E22"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23"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24"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2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E26"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9 έγινε δεκτό ως έχει κατά πλειοψηφία.</w:t>
      </w:r>
    </w:p>
    <w:p w14:paraId="7D38DE27"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7D38DE28"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29"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2A"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2B"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E2C"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2D"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2E"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2F"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ΜΑΥΡΩΤΑΣ: </w:t>
      </w:r>
      <w:r>
        <w:rPr>
          <w:rFonts w:eastAsia="Times New Roman"/>
          <w:szCs w:val="24"/>
        </w:rPr>
        <w:t>Ναι.</w:t>
      </w:r>
    </w:p>
    <w:p w14:paraId="7D38DE30" w14:textId="77777777" w:rsidR="0056040B" w:rsidRDefault="008F3B9C">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10 έγινε δεκτό ως έχει κατά πλειοψηφία.</w:t>
      </w:r>
    </w:p>
    <w:p w14:paraId="7D38DE31"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 και με την προσθήκη τμήματος της υπ’ αριθμόν 1499/163 τροπολογίας;</w:t>
      </w:r>
    </w:p>
    <w:p w14:paraId="7D38DE32"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33"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w:t>
      </w:r>
    </w:p>
    <w:p w14:paraId="7D38DE34"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35"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36"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37"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38"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39"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3A"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w:t>
      </w:r>
      <w:r>
        <w:rPr>
          <w:rFonts w:eastAsia="Times New Roman"/>
          <w:szCs w:val="24"/>
        </w:rPr>
        <w:t xml:space="preserve"> το άρθρο 11 έγινε δεκτό ως έχει και με την προσθήκη τμήματος της υπ’ αριθμόν 1499/163 τροπολογίας, κατά πλειοψηφία.</w:t>
      </w:r>
    </w:p>
    <w:p w14:paraId="7D38DE3B"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 και με την προσθήκη τμήματος της υπ’ αριθμόν 1499/163 τροπολογίας και της υπ’ αριθμόν 1</w:t>
      </w:r>
      <w:r>
        <w:rPr>
          <w:rFonts w:eastAsia="Times New Roman"/>
          <w:szCs w:val="24"/>
        </w:rPr>
        <w:t>501/165 τροπολογίας;</w:t>
      </w:r>
    </w:p>
    <w:p w14:paraId="7D38DE3C"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3D"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w:t>
      </w:r>
    </w:p>
    <w:p w14:paraId="7D38DE3E"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3F"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40"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41"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42"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43"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44"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(Μάριος Γεωργιάδης):</w:t>
      </w:r>
      <w:r>
        <w:rPr>
          <w:rFonts w:eastAsia="Times New Roman"/>
          <w:szCs w:val="24"/>
        </w:rPr>
        <w:t xml:space="preserve"> Συνεπώς το άρθρο 12 έγινε δεκτό ως έχει και με την προσθήκη τμήματος της υπ’ αριθμόν 1499/163 τροπολογίας και της υπ’ αριθμόν 1501/165 τροπολογίας, κατά πλειοψηφία.</w:t>
      </w:r>
    </w:p>
    <w:p w14:paraId="7D38DE45"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το</w:t>
      </w:r>
      <w:r>
        <w:rPr>
          <w:rFonts w:eastAsia="Times New Roman"/>
          <w:szCs w:val="24"/>
        </w:rPr>
        <w:t>ν κύριο Υπουργό;</w:t>
      </w:r>
    </w:p>
    <w:p w14:paraId="7D38DE46"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47"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E48"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E49"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4A"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4B"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4C"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4D"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E4E"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(Μάριος Γεωργιάδης):</w:t>
      </w:r>
      <w:r>
        <w:rPr>
          <w:rFonts w:eastAsia="Times New Roman"/>
          <w:szCs w:val="24"/>
        </w:rPr>
        <w:t xml:space="preserve"> Συνεπώς το άρθρο 13 έγινε δεκτό, όπως τροποποιήθηκε από τον κύριο Υπουργό, κατά πλειοψηφία.</w:t>
      </w:r>
    </w:p>
    <w:p w14:paraId="7D38DE4F"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14, όπως τροποποιήθηκε από τον κύριο Υπουργό;</w:t>
      </w:r>
    </w:p>
    <w:p w14:paraId="7D38DE50"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51"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r>
        <w:rPr>
          <w:rFonts w:eastAsia="Times New Roman"/>
          <w:szCs w:val="24"/>
        </w:rPr>
        <w:t>.</w:t>
      </w:r>
    </w:p>
    <w:p w14:paraId="7D38DE52"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53"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54"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55"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56"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57"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58"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14 έγινε δεκτό, όπως τροποποιήθηκε από τον κύ</w:t>
      </w:r>
      <w:r>
        <w:rPr>
          <w:rFonts w:eastAsia="Times New Roman"/>
          <w:szCs w:val="24"/>
        </w:rPr>
        <w:t>ριο Υπουργό, κατά πλειοψηφία.</w:t>
      </w:r>
    </w:p>
    <w:p w14:paraId="7D38DE59" w14:textId="77777777" w:rsidR="0056040B" w:rsidRDefault="008F3B9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άρθρο 15, όπως τροποποιήθηκε από τον κύριο Υπουργό;</w:t>
      </w:r>
    </w:p>
    <w:p w14:paraId="7D38DE5A"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5B"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5C"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5D"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5E"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5F" w14:textId="77777777" w:rsidR="0056040B" w:rsidRDefault="008F3B9C">
      <w:pPr>
        <w:spacing w:after="0" w:line="600" w:lineRule="auto"/>
        <w:ind w:firstLine="720"/>
        <w:jc w:val="both"/>
        <w:rPr>
          <w:rFonts w:eastAsia="Times New Roman"/>
          <w:b/>
          <w:szCs w:val="24"/>
        </w:rPr>
      </w:pPr>
      <w:r>
        <w:rPr>
          <w:rFonts w:eastAsia="Times New Roman"/>
          <w:b/>
          <w:szCs w:val="24"/>
        </w:rPr>
        <w:t>ΚΩΝΣΤ</w:t>
      </w:r>
      <w:r>
        <w:rPr>
          <w:rFonts w:eastAsia="Times New Roman"/>
          <w:b/>
          <w:szCs w:val="24"/>
        </w:rPr>
        <w:t>ΑΝΤΙΝΟΣ ΚΑΤΣΙΚΗΣ:</w:t>
      </w:r>
      <w:r>
        <w:rPr>
          <w:rFonts w:eastAsia="Times New Roman"/>
          <w:szCs w:val="24"/>
        </w:rPr>
        <w:t xml:space="preserve"> Ναι.</w:t>
      </w:r>
    </w:p>
    <w:p w14:paraId="7D38DE60"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61"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62" w14:textId="77777777" w:rsidR="0056040B" w:rsidRDefault="008F3B9C">
      <w:pPr>
        <w:tabs>
          <w:tab w:val="left" w:pos="2608"/>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15 έγινε δεκτό, όπως τροποποιήθηκε από τον κύριο Υπουργό, κατά πλειοψηφία.</w:t>
      </w:r>
    </w:p>
    <w:p w14:paraId="7D38DE63"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7D38DE64"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65"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66"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67"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68"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69"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6A"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6B"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6C"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w:t>
      </w:r>
      <w:r>
        <w:rPr>
          <w:rFonts w:eastAsia="Times New Roman"/>
          <w:szCs w:val="24"/>
        </w:rPr>
        <w:t xml:space="preserve"> το άρθρο 16 έγινε δεκτό ως έχει κατά πλειοψηφία.</w:t>
      </w:r>
    </w:p>
    <w:p w14:paraId="7D38DE6D"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17, όπως τροποποιήθηκε από τον κύριο Υπουργό και με την προσθήκη τμήματος της υπ’ αριθμόν 1499/163 τροπολογίας;</w:t>
      </w:r>
    </w:p>
    <w:p w14:paraId="7D38DE6E"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6F"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w:t>
      </w:r>
      <w:r>
        <w:rPr>
          <w:rFonts w:eastAsia="Times New Roman"/>
          <w:szCs w:val="24"/>
        </w:rPr>
        <w:t>Ναι.</w:t>
      </w:r>
    </w:p>
    <w:p w14:paraId="7D38DE70" w14:textId="77777777" w:rsidR="0056040B" w:rsidRDefault="008F3B9C">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Παρών.</w:t>
      </w:r>
    </w:p>
    <w:p w14:paraId="7D38DE71"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72"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73"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74"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7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E76"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17 έγινε δεκτό, όπως τροποποιήθηκε από τ</w:t>
      </w:r>
      <w:r>
        <w:rPr>
          <w:rFonts w:eastAsia="Times New Roman"/>
          <w:szCs w:val="24"/>
        </w:rPr>
        <w:t>ον κύριο Υπουργό και με την προσθήκη τμήματος της υπ’ αριθμόν 1499/163 τροπολογίας, κατά πλειοψηφία.</w:t>
      </w:r>
    </w:p>
    <w:p w14:paraId="7D38DE77"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7D38DE78"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79"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7A"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7B"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w:t>
      </w:r>
      <w:r>
        <w:rPr>
          <w:rFonts w:eastAsia="Times New Roman"/>
          <w:b/>
          <w:szCs w:val="24"/>
        </w:rPr>
        <w:t>Σ:</w:t>
      </w:r>
      <w:r>
        <w:rPr>
          <w:rFonts w:eastAsia="Times New Roman"/>
          <w:szCs w:val="24"/>
        </w:rPr>
        <w:t xml:space="preserve"> Όχι.</w:t>
      </w:r>
    </w:p>
    <w:p w14:paraId="7D38DE7C"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7D"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7E"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7F"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80"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18 έγινε δεκτό ως έχει κατά πλειοψηφία.</w:t>
      </w:r>
    </w:p>
    <w:p w14:paraId="7D38DE81"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19, όπως </w:t>
      </w:r>
      <w:r>
        <w:rPr>
          <w:rFonts w:eastAsia="Times New Roman"/>
          <w:szCs w:val="24"/>
        </w:rPr>
        <w:t>τροποποιήθηκε από τον κύριο Υπουργό και με την προσθήκη τμήματος της υπ’ αριθμόν 1499/163 τροπολογίας;</w:t>
      </w:r>
    </w:p>
    <w:p w14:paraId="7D38DE82"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83"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w:t>
      </w:r>
    </w:p>
    <w:p w14:paraId="7D38DE84"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Όχι.</w:t>
      </w:r>
    </w:p>
    <w:p w14:paraId="7D38DE85"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86"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87"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w:t>
      </w:r>
      <w:r>
        <w:rPr>
          <w:rFonts w:eastAsia="Times New Roman"/>
          <w:b/>
          <w:szCs w:val="24"/>
        </w:rPr>
        <w:t>ΗΣ:</w:t>
      </w:r>
      <w:r>
        <w:rPr>
          <w:rFonts w:eastAsia="Times New Roman"/>
          <w:szCs w:val="24"/>
        </w:rPr>
        <w:t xml:space="preserve"> Ναι.</w:t>
      </w:r>
    </w:p>
    <w:p w14:paraId="7D38DE88"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r>
        <w:rPr>
          <w:rFonts w:eastAsia="Times New Roman"/>
          <w:b/>
          <w:szCs w:val="24"/>
        </w:rPr>
        <w:t xml:space="preserve"> </w:t>
      </w:r>
    </w:p>
    <w:p w14:paraId="7D38DE89"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7D38DE8A"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w:t>
      </w:r>
      <w:r>
        <w:rPr>
          <w:rFonts w:eastAsia="Times New Roman"/>
          <w:szCs w:val="24"/>
        </w:rPr>
        <w:t xml:space="preserve"> </w:t>
      </w:r>
      <w:r>
        <w:rPr>
          <w:rFonts w:eastAsia="Times New Roman"/>
          <w:szCs w:val="24"/>
        </w:rPr>
        <w:t>το άρθρο 19 έγινε δεκτό, όπως τροποποιήθηκε από τον κύριο Υπουργό και με την προσθήκη τμήματος της υπ’ αριθμόν 1499/163 τροπολογίας, κατά πλειοψηφία</w:t>
      </w:r>
      <w:r>
        <w:rPr>
          <w:rFonts w:eastAsia="Times New Roman"/>
          <w:szCs w:val="24"/>
        </w:rPr>
        <w:t>.</w:t>
      </w:r>
    </w:p>
    <w:p w14:paraId="7D38DE8B"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20, όπως τροποποιήθηκε από τον κύριο Υπουργό;</w:t>
      </w:r>
    </w:p>
    <w:p w14:paraId="7D38DE8C"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8D"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w:t>
      </w:r>
    </w:p>
    <w:p w14:paraId="7D38DE8E"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r>
        <w:rPr>
          <w:rFonts w:eastAsia="Times New Roman"/>
          <w:b/>
          <w:szCs w:val="24"/>
        </w:rPr>
        <w:t xml:space="preserve"> </w:t>
      </w:r>
    </w:p>
    <w:p w14:paraId="7D38DE8F"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E90"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91"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92" w14:textId="77777777" w:rsidR="0056040B" w:rsidRDefault="008F3B9C">
      <w:pPr>
        <w:spacing w:after="0" w:line="600" w:lineRule="auto"/>
        <w:ind w:firstLine="720"/>
        <w:jc w:val="both"/>
        <w:rPr>
          <w:rFonts w:eastAsia="Times New Roman"/>
          <w:b/>
          <w:szCs w:val="24"/>
        </w:rPr>
      </w:pPr>
      <w:r>
        <w:rPr>
          <w:rFonts w:eastAsia="Times New Roman"/>
          <w:b/>
          <w:szCs w:val="24"/>
        </w:rPr>
        <w:t>ΑΝΑΣ</w:t>
      </w:r>
      <w:r>
        <w:rPr>
          <w:rFonts w:eastAsia="Times New Roman"/>
          <w:b/>
          <w:szCs w:val="24"/>
        </w:rPr>
        <w:t>ΤΑΣΙΟΣ ΜΕΓΑΛΟΜΥΣΤΑΚΑΣ:</w:t>
      </w:r>
      <w:r>
        <w:rPr>
          <w:rFonts w:eastAsia="Times New Roman"/>
          <w:szCs w:val="24"/>
        </w:rPr>
        <w:t xml:space="preserve"> Παρών.</w:t>
      </w:r>
      <w:r>
        <w:rPr>
          <w:rFonts w:eastAsia="Times New Roman"/>
          <w:b/>
          <w:szCs w:val="24"/>
        </w:rPr>
        <w:t xml:space="preserve"> </w:t>
      </w:r>
    </w:p>
    <w:p w14:paraId="7D38DE93"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Παρών.</w:t>
      </w:r>
    </w:p>
    <w:p w14:paraId="7D38DE94"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20 έγινε δεκτό, όπως τροποποιήθηκε από τον κύριο Υπουργό, κατά πλειοψηφία.</w:t>
      </w:r>
    </w:p>
    <w:p w14:paraId="7D38DE95"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7D38DE96" w14:textId="77777777" w:rsidR="0056040B" w:rsidRDefault="008F3B9C">
      <w:pPr>
        <w:spacing w:after="0" w:line="600" w:lineRule="auto"/>
        <w:ind w:firstLine="720"/>
        <w:jc w:val="both"/>
        <w:rPr>
          <w:rFonts w:eastAsia="Times New Roman"/>
          <w:szCs w:val="24"/>
        </w:rPr>
      </w:pPr>
      <w:r>
        <w:rPr>
          <w:rFonts w:eastAsia="Times New Roman"/>
          <w:b/>
          <w:szCs w:val="24"/>
        </w:rPr>
        <w:t>ΠΑΝΑΓΙΩΤΗΣ (ΠΑΝΟΣ) ΣΚΟ</w:t>
      </w:r>
      <w:r>
        <w:rPr>
          <w:rFonts w:eastAsia="Times New Roman"/>
          <w:b/>
          <w:szCs w:val="24"/>
        </w:rPr>
        <w:t xml:space="preserve">ΥΡΟΛΙΑΚΟΣ: </w:t>
      </w:r>
      <w:r>
        <w:rPr>
          <w:rFonts w:eastAsia="Times New Roman"/>
          <w:szCs w:val="24"/>
        </w:rPr>
        <w:t>Ναι.</w:t>
      </w:r>
    </w:p>
    <w:p w14:paraId="7D38DE97"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98"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99"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9A"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r>
        <w:rPr>
          <w:rFonts w:eastAsia="Times New Roman"/>
          <w:b/>
          <w:szCs w:val="24"/>
        </w:rPr>
        <w:t xml:space="preserve"> </w:t>
      </w:r>
    </w:p>
    <w:p w14:paraId="7D38DE9B"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9C"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9D"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9E"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w:t>
      </w:r>
      <w:r>
        <w:rPr>
          <w:rFonts w:eastAsia="Times New Roman"/>
          <w:szCs w:val="24"/>
        </w:rPr>
        <w:t xml:space="preserve"> το άρθρο 21 έγινε δεκτό ως έχει κατά πλειοψηφία.</w:t>
      </w:r>
    </w:p>
    <w:p w14:paraId="7D38DE9F"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7D38DEA0"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A1"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A2"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A3"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A4"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A5"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w:t>
      </w:r>
      <w:r>
        <w:rPr>
          <w:rFonts w:eastAsia="Times New Roman"/>
          <w:b/>
          <w:szCs w:val="24"/>
        </w:rPr>
        <w:t>ΗΣ:</w:t>
      </w:r>
      <w:r>
        <w:rPr>
          <w:rFonts w:eastAsia="Times New Roman"/>
          <w:szCs w:val="24"/>
        </w:rPr>
        <w:t xml:space="preserve"> Ναι.</w:t>
      </w:r>
    </w:p>
    <w:p w14:paraId="7D38DEA6"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A7"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A8"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22 έγινε δεκτό ως έχει κατά πλειοψηφία.</w:t>
      </w:r>
    </w:p>
    <w:p w14:paraId="7D38DEA9"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7D38DEAA"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AB"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w:t>
      </w:r>
      <w:r>
        <w:rPr>
          <w:rFonts w:eastAsia="Times New Roman"/>
          <w:b/>
          <w:szCs w:val="24"/>
        </w:rPr>
        <w:t>ΩΣ:</w:t>
      </w:r>
      <w:r>
        <w:rPr>
          <w:rFonts w:eastAsia="Times New Roman"/>
          <w:szCs w:val="24"/>
        </w:rPr>
        <w:t xml:space="preserve"> Ναι.</w:t>
      </w:r>
    </w:p>
    <w:p w14:paraId="7D38DEAC"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AD"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AE"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r>
        <w:rPr>
          <w:rFonts w:eastAsia="Times New Roman"/>
          <w:b/>
          <w:szCs w:val="24"/>
        </w:rPr>
        <w:t xml:space="preserve"> </w:t>
      </w:r>
    </w:p>
    <w:p w14:paraId="7D38DEAF"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B0"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B1"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B2"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23 έγινε δεκτό ως έχει κατά πλειοψηφί</w:t>
      </w:r>
      <w:r>
        <w:rPr>
          <w:rFonts w:eastAsia="Times New Roman"/>
          <w:szCs w:val="24"/>
        </w:rPr>
        <w:t>α.</w:t>
      </w:r>
    </w:p>
    <w:p w14:paraId="7D38DEB3"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7D38DEB4"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B5"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B6"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B7"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B8"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B9"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BA"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BB"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BC"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24 έγινε δεκτό ως έχει κατά πλειοψηφία.</w:t>
      </w:r>
    </w:p>
    <w:p w14:paraId="7D38DEBD"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7D38DEBE"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BF"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C0"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C1" w14:textId="77777777" w:rsidR="0056040B" w:rsidRDefault="008F3B9C">
      <w:pPr>
        <w:spacing w:after="0" w:line="600" w:lineRule="auto"/>
        <w:ind w:firstLine="720"/>
        <w:jc w:val="both"/>
        <w:rPr>
          <w:rFonts w:eastAsia="Times New Roman"/>
          <w:b/>
          <w:szCs w:val="24"/>
        </w:rPr>
      </w:pPr>
      <w:r>
        <w:rPr>
          <w:rFonts w:eastAsia="Times New Roman"/>
          <w:b/>
          <w:szCs w:val="24"/>
        </w:rPr>
        <w:t>ΧΡΗΣΤΟ</w:t>
      </w:r>
      <w:r>
        <w:rPr>
          <w:rFonts w:eastAsia="Times New Roman"/>
          <w:b/>
          <w:szCs w:val="24"/>
        </w:rPr>
        <w:t>Σ ΧΑΤΖΗΣΑΒΒΑΣ:</w:t>
      </w:r>
      <w:r>
        <w:rPr>
          <w:rFonts w:eastAsia="Times New Roman"/>
          <w:szCs w:val="24"/>
        </w:rPr>
        <w:t xml:space="preserve"> Παρών.</w:t>
      </w:r>
    </w:p>
    <w:p w14:paraId="7D38DEC2"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p>
    <w:p w14:paraId="7D38DEC3"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C4"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C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C6"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25 έγινε δεκτό ως έχει κατά πλειοψηφία.</w:t>
      </w:r>
    </w:p>
    <w:p w14:paraId="7D38DEC7"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26 ως έχει;</w:t>
      </w:r>
    </w:p>
    <w:p w14:paraId="7D38DEC8"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C9"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CA"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CB"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CC"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r>
        <w:rPr>
          <w:rFonts w:eastAsia="Times New Roman"/>
          <w:b/>
          <w:szCs w:val="24"/>
        </w:rPr>
        <w:t xml:space="preserve"> </w:t>
      </w:r>
    </w:p>
    <w:p w14:paraId="7D38DECD"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CE"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CF"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D0"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26 έγινε δεκτό ως έχει κατά πλειοψηφία.</w:t>
      </w:r>
    </w:p>
    <w:p w14:paraId="7D38DED1"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7D38DED2"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D3"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D4"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D5"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D6" w14:textId="77777777" w:rsidR="0056040B" w:rsidRDefault="008F3B9C">
      <w:pPr>
        <w:spacing w:after="0" w:line="600" w:lineRule="auto"/>
        <w:ind w:firstLine="720"/>
        <w:jc w:val="both"/>
        <w:rPr>
          <w:rFonts w:eastAsia="Times New Roman"/>
          <w:b/>
          <w:szCs w:val="24"/>
        </w:rPr>
      </w:pPr>
      <w:r>
        <w:rPr>
          <w:rFonts w:eastAsia="Times New Roman"/>
          <w:b/>
          <w:szCs w:val="24"/>
        </w:rPr>
        <w:t>ΙΩ</w:t>
      </w:r>
      <w:r>
        <w:rPr>
          <w:rFonts w:eastAsia="Times New Roman"/>
          <w:b/>
          <w:szCs w:val="24"/>
        </w:rPr>
        <w:t>ΑΝΝΗΣ ΔΕΛΗΣ:</w:t>
      </w:r>
      <w:r>
        <w:rPr>
          <w:rFonts w:eastAsia="Times New Roman"/>
          <w:szCs w:val="24"/>
        </w:rPr>
        <w:t xml:space="preserve"> Παρών.</w:t>
      </w:r>
      <w:r>
        <w:rPr>
          <w:rFonts w:eastAsia="Times New Roman"/>
          <w:b/>
          <w:szCs w:val="24"/>
        </w:rPr>
        <w:t xml:space="preserve"> </w:t>
      </w:r>
    </w:p>
    <w:p w14:paraId="7D38DED7"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D8"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D9"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DA"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27 έγινε δεκτό ως έχει κατά πλειοψηφία.</w:t>
      </w:r>
    </w:p>
    <w:p w14:paraId="7D38DEDB"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28, όπως </w:t>
      </w:r>
      <w:r>
        <w:rPr>
          <w:rFonts w:eastAsia="Times New Roman"/>
          <w:szCs w:val="24"/>
        </w:rPr>
        <w:t>τροποποιήθηκε από τον κύριο Υπουργό;</w:t>
      </w:r>
    </w:p>
    <w:p w14:paraId="7D38DEDC"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DD"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 :</w:t>
      </w:r>
      <w:r>
        <w:rPr>
          <w:rFonts w:eastAsia="Times New Roman"/>
          <w:szCs w:val="24"/>
        </w:rPr>
        <w:t xml:space="preserve"> Ναι.</w:t>
      </w:r>
    </w:p>
    <w:p w14:paraId="7D38DEDE"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w:t>
      </w:r>
    </w:p>
    <w:p w14:paraId="7D38DEDF"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w:t>
      </w:r>
    </w:p>
    <w:p w14:paraId="7D38DEE0"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w:t>
      </w:r>
      <w:r>
        <w:rPr>
          <w:rFonts w:eastAsia="Times New Roman"/>
          <w:b/>
          <w:szCs w:val="24"/>
        </w:rPr>
        <w:t xml:space="preserve"> </w:t>
      </w:r>
    </w:p>
    <w:p w14:paraId="7D38DEE1"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E2"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r>
        <w:rPr>
          <w:rFonts w:eastAsia="Times New Roman"/>
          <w:b/>
          <w:szCs w:val="24"/>
        </w:rPr>
        <w:t xml:space="preserve"> </w:t>
      </w:r>
    </w:p>
    <w:p w14:paraId="7D38DEE3" w14:textId="77777777" w:rsidR="0056040B" w:rsidRDefault="008F3B9C">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b/>
          <w:szCs w:val="24"/>
        </w:rPr>
        <w:t xml:space="preserve"> </w:t>
      </w:r>
      <w:r>
        <w:rPr>
          <w:rFonts w:eastAsia="Times New Roman"/>
          <w:szCs w:val="24"/>
        </w:rPr>
        <w:t xml:space="preserve">Παρών. </w:t>
      </w:r>
    </w:p>
    <w:p w14:paraId="7D38DEE4"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28 έγινε δεκτό, όπως τροποποιήθηκε από τον κύριο Υπουργό, κατά πλειοψηφία.</w:t>
      </w:r>
    </w:p>
    <w:p w14:paraId="7D38DEE5"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29, όπως τροποποιήθηκε από τον κύριο Υπουργό;</w:t>
      </w:r>
    </w:p>
    <w:p w14:paraId="7D38DEE6"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r>
        <w:rPr>
          <w:rFonts w:eastAsia="Times New Roman"/>
          <w:szCs w:val="24"/>
        </w:rPr>
        <w:t>.</w:t>
      </w:r>
    </w:p>
    <w:p w14:paraId="7D38DEE7"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w:t>
      </w:r>
      <w:r>
        <w:rPr>
          <w:rFonts w:eastAsia="Times New Roman"/>
          <w:b/>
          <w:szCs w:val="24"/>
        </w:rPr>
        <w:t xml:space="preserve"> </w:t>
      </w:r>
    </w:p>
    <w:p w14:paraId="7D38DEE8"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Όχι.</w:t>
      </w:r>
      <w:r>
        <w:rPr>
          <w:rFonts w:eastAsia="Times New Roman"/>
          <w:b/>
          <w:szCs w:val="24"/>
        </w:rPr>
        <w:t xml:space="preserve"> </w:t>
      </w:r>
    </w:p>
    <w:p w14:paraId="7D38DEE9" w14:textId="77777777" w:rsidR="0056040B" w:rsidRDefault="008F3B9C">
      <w:pPr>
        <w:spacing w:after="0" w:line="600" w:lineRule="auto"/>
        <w:ind w:firstLine="720"/>
        <w:jc w:val="both"/>
        <w:rPr>
          <w:rFonts w:eastAsia="Times New Roman"/>
          <w:szCs w:val="24"/>
        </w:rPr>
      </w:pPr>
      <w:r>
        <w:rPr>
          <w:rFonts w:eastAsia="Times New Roman"/>
          <w:b/>
          <w:szCs w:val="24"/>
        </w:rPr>
        <w:t>ΧΡΗΣΤΟΣ ΧΑΤΖΗΣΑΒΒΑΣ:</w:t>
      </w:r>
      <w:r>
        <w:rPr>
          <w:rFonts w:eastAsia="Times New Roman"/>
          <w:szCs w:val="24"/>
        </w:rPr>
        <w:t xml:space="preserve"> Όχι.</w:t>
      </w:r>
    </w:p>
    <w:p w14:paraId="7D38DEEA"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w:t>
      </w:r>
    </w:p>
    <w:p w14:paraId="7D38DEEB"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EC"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Παρών.</w:t>
      </w:r>
    </w:p>
    <w:p w14:paraId="7D38DEED"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7D38DEEE"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w:t>
      </w:r>
      <w:r>
        <w:rPr>
          <w:rFonts w:eastAsia="Times New Roman"/>
          <w:szCs w:val="24"/>
        </w:rPr>
        <w:t xml:space="preserve"> το άρθρο 29 έγινε δεκτό, όπως τροποποιήθηκε από τον κύριο Υπουργό, κατά πλειοψηφία.</w:t>
      </w:r>
    </w:p>
    <w:p w14:paraId="7D38DEEF"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7D38DEF0"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Ναι.</w:t>
      </w:r>
    </w:p>
    <w:p w14:paraId="7D38DEF1"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w:t>
      </w:r>
    </w:p>
    <w:p w14:paraId="7D38DEF2"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w:t>
      </w:r>
    </w:p>
    <w:p w14:paraId="7D38DEF3"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EF4" w14:textId="77777777" w:rsidR="0056040B" w:rsidRDefault="008F3B9C">
      <w:pPr>
        <w:spacing w:after="0" w:line="600" w:lineRule="auto"/>
        <w:ind w:firstLine="720"/>
        <w:jc w:val="both"/>
        <w:rPr>
          <w:rFonts w:eastAsia="Times New Roman"/>
          <w:b/>
          <w:szCs w:val="24"/>
        </w:rPr>
      </w:pPr>
      <w:r>
        <w:rPr>
          <w:rFonts w:eastAsia="Times New Roman"/>
          <w:b/>
          <w:szCs w:val="24"/>
        </w:rPr>
        <w:t xml:space="preserve">ΙΩΑΝΝΗΣ </w:t>
      </w:r>
      <w:r>
        <w:rPr>
          <w:rFonts w:eastAsia="Times New Roman"/>
          <w:b/>
          <w:szCs w:val="24"/>
        </w:rPr>
        <w:t>ΔΕΛΗΣ:</w:t>
      </w:r>
      <w:r>
        <w:rPr>
          <w:rFonts w:eastAsia="Times New Roman"/>
          <w:szCs w:val="24"/>
        </w:rPr>
        <w:t xml:space="preserve"> Όχι.</w:t>
      </w:r>
    </w:p>
    <w:p w14:paraId="7D38DEF5" w14:textId="77777777" w:rsidR="0056040B" w:rsidRDefault="008F3B9C">
      <w:pPr>
        <w:spacing w:after="0" w:line="600" w:lineRule="auto"/>
        <w:ind w:firstLine="720"/>
        <w:jc w:val="both"/>
        <w:rPr>
          <w:rFonts w:eastAsia="Times New Roman"/>
          <w:b/>
          <w:szCs w:val="24"/>
        </w:rPr>
      </w:pPr>
      <w:r>
        <w:rPr>
          <w:rFonts w:eastAsia="Times New Roman"/>
          <w:b/>
          <w:szCs w:val="24"/>
        </w:rPr>
        <w:t>ΚΩΝΣΤΑΝΤΙΝΟΣ ΚΑΤΣΙΚΗΣ:</w:t>
      </w:r>
      <w:r>
        <w:rPr>
          <w:rFonts w:eastAsia="Times New Roman"/>
          <w:szCs w:val="24"/>
        </w:rPr>
        <w:t xml:space="preserve"> Ναι.</w:t>
      </w:r>
    </w:p>
    <w:p w14:paraId="7D38DEF6"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w:t>
      </w:r>
    </w:p>
    <w:p w14:paraId="7D38DEF7"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7D38DEF8" w14:textId="77777777" w:rsidR="0056040B" w:rsidRDefault="008F3B9C">
      <w:pPr>
        <w:tabs>
          <w:tab w:val="left" w:pos="2940"/>
        </w:tabs>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Συνεπώς το άρθρο 30 έγινε δεκτό ως έχει κατά πλειοψηφία.</w:t>
      </w:r>
    </w:p>
    <w:p w14:paraId="7D38DEF9"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31, όπως τροποποιήθηκε από τον</w:t>
      </w:r>
      <w:r>
        <w:rPr>
          <w:rFonts w:eastAsia="Times New Roman"/>
          <w:szCs w:val="24"/>
        </w:rPr>
        <w:t xml:space="preserve"> κύριο Υπουργό;</w:t>
      </w:r>
    </w:p>
    <w:p w14:paraId="7D38DEFA"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EFB"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 </w:t>
      </w:r>
    </w:p>
    <w:p w14:paraId="7D38DEFC"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 </w:t>
      </w:r>
    </w:p>
    <w:p w14:paraId="7D38DEFD"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 </w:t>
      </w:r>
    </w:p>
    <w:p w14:paraId="7D38DEFE"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Ναι. </w:t>
      </w:r>
    </w:p>
    <w:p w14:paraId="7D38DEFF"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00"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Ναι. </w:t>
      </w:r>
    </w:p>
    <w:p w14:paraId="7D38DF01"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7D38DF0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(Μάρι</w:t>
      </w:r>
      <w:r>
        <w:rPr>
          <w:rFonts w:eastAsia="Times New Roman" w:cs="Times New Roman"/>
          <w:b/>
          <w:szCs w:val="24"/>
        </w:rPr>
        <w:t xml:space="preserve">ος Γεωργιάδης): </w:t>
      </w:r>
      <w:r>
        <w:rPr>
          <w:rFonts w:eastAsia="Times New Roman" w:cs="Times New Roman"/>
          <w:szCs w:val="24"/>
        </w:rPr>
        <w:t>Συνεπώς το άρθρο 31 έγινε δεκτό, όπως τροποποιήθηκε από τον κύριο Υπουργό κατά πλειοψηφία.</w:t>
      </w:r>
    </w:p>
    <w:p w14:paraId="7D38DF03"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7D38DF04"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05"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 </w:t>
      </w:r>
    </w:p>
    <w:p w14:paraId="7D38DF06"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 </w:t>
      </w:r>
    </w:p>
    <w:p w14:paraId="7D38DF07"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08"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 </w:t>
      </w:r>
    </w:p>
    <w:p w14:paraId="7D38DF09"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0A"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Ναι. </w:t>
      </w:r>
    </w:p>
    <w:p w14:paraId="7D38DF0B"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D38DF0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32 έγινε δεκτό ως έχει κατά πλειοψηφία.</w:t>
      </w:r>
    </w:p>
    <w:p w14:paraId="7D38DF0D"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33 </w:t>
      </w:r>
      <w:r>
        <w:rPr>
          <w:rFonts w:eastAsia="Times New Roman" w:cs="Times New Roman"/>
          <w:szCs w:val="24"/>
        </w:rPr>
        <w:t>ως έχει με την προσθήκη της υπ’ αριθμόν 1498/162 τροπολογίας</w:t>
      </w:r>
      <w:r>
        <w:rPr>
          <w:rFonts w:eastAsia="Times New Roman"/>
          <w:szCs w:val="24"/>
        </w:rPr>
        <w:t>;</w:t>
      </w:r>
    </w:p>
    <w:p w14:paraId="7D38DF0E"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0F"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 </w:t>
      </w:r>
    </w:p>
    <w:p w14:paraId="7D38DF10"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Όχι. </w:t>
      </w:r>
    </w:p>
    <w:p w14:paraId="7D38DF11"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12"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 </w:t>
      </w:r>
    </w:p>
    <w:p w14:paraId="7D38DF13" w14:textId="77777777" w:rsidR="0056040B" w:rsidRDefault="008F3B9C">
      <w:pPr>
        <w:spacing w:after="0" w:line="600" w:lineRule="auto"/>
        <w:ind w:firstLine="720"/>
        <w:jc w:val="both"/>
        <w:rPr>
          <w:rFonts w:eastAsia="Times New Roman"/>
          <w:szCs w:val="24"/>
        </w:rPr>
      </w:pPr>
      <w:r>
        <w:rPr>
          <w:rFonts w:eastAsia="Times New Roman"/>
          <w:b/>
          <w:szCs w:val="24"/>
        </w:rPr>
        <w:t>ΚΩΝΣΤΑΝΤΙΝΟ</w:t>
      </w:r>
      <w:r>
        <w:rPr>
          <w:rFonts w:eastAsia="Times New Roman"/>
          <w:b/>
          <w:szCs w:val="24"/>
        </w:rPr>
        <w:t xml:space="preserve">Σ ΚΑΤΣΙΚΗΣ: </w:t>
      </w:r>
      <w:r>
        <w:rPr>
          <w:rFonts w:eastAsia="Times New Roman"/>
          <w:szCs w:val="24"/>
        </w:rPr>
        <w:t xml:space="preserve">Ναι. </w:t>
      </w:r>
    </w:p>
    <w:p w14:paraId="7D38DF14"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Παρών. </w:t>
      </w:r>
    </w:p>
    <w:p w14:paraId="7D38DF15"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Όχι. </w:t>
      </w:r>
    </w:p>
    <w:p w14:paraId="7D38DF1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33 έγινε δεκτό ως έχει και με την προσθήκη της υπ’ αριθμόν 1498/162 τροπολογίας</w:t>
      </w:r>
      <w:r>
        <w:rPr>
          <w:rFonts w:eastAsia="Times New Roman" w:cs="Times New Roman"/>
          <w:szCs w:val="24"/>
        </w:rPr>
        <w:t>,</w:t>
      </w:r>
      <w:r>
        <w:rPr>
          <w:rFonts w:eastAsia="Times New Roman" w:cs="Times New Roman"/>
          <w:szCs w:val="24"/>
        </w:rPr>
        <w:t xml:space="preserve"> κατά πλειοψηφία.</w:t>
      </w:r>
    </w:p>
    <w:p w14:paraId="7D38DF17"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34, όπως τροποποιήθηκε από τον κύριο Υπουργό </w:t>
      </w:r>
      <w:r>
        <w:rPr>
          <w:rFonts w:eastAsia="Times New Roman" w:cs="Times New Roman"/>
          <w:szCs w:val="24"/>
        </w:rPr>
        <w:t>και με την προσθήκη τμήματος της υπ’ αριθμόν 1499/163 τροπολογίας</w:t>
      </w:r>
      <w:r>
        <w:rPr>
          <w:rFonts w:eastAsia="Times New Roman"/>
          <w:szCs w:val="24"/>
        </w:rPr>
        <w:t>;</w:t>
      </w:r>
    </w:p>
    <w:p w14:paraId="7D38DF18" w14:textId="77777777" w:rsidR="0056040B" w:rsidRDefault="008F3B9C">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Πρόεδρε, μας δίνετε λίγο χρόνο γι’ αυτό, γιατί είναι δεκαπέντε σελίδες;</w:t>
      </w:r>
    </w:p>
    <w:p w14:paraId="7D38DF19"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Ναι. </w:t>
      </w:r>
    </w:p>
    <w:p w14:paraId="7D38DF1A" w14:textId="77777777" w:rsidR="0056040B" w:rsidRDefault="008F3B9C">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ΔΕΛΗΣ: </w:t>
      </w:r>
      <w:r>
        <w:rPr>
          <w:rFonts w:eastAsia="Times New Roman"/>
          <w:szCs w:val="24"/>
        </w:rPr>
        <w:t>Στο άρθρο 34 είμαστε;</w:t>
      </w:r>
    </w:p>
    <w:p w14:paraId="7D38DF1B"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Στο άρθρο 34 και με τμήμα της τροπολογίας 1499. Κατ’ </w:t>
      </w:r>
      <w:proofErr w:type="spellStart"/>
      <w:r>
        <w:rPr>
          <w:rFonts w:eastAsia="Times New Roman"/>
          <w:szCs w:val="24"/>
        </w:rPr>
        <w:t>ουσίαν</w:t>
      </w:r>
      <w:proofErr w:type="spellEnd"/>
      <w:r>
        <w:rPr>
          <w:rFonts w:eastAsia="Times New Roman"/>
          <w:szCs w:val="24"/>
        </w:rPr>
        <w:t xml:space="preserve"> είναι αντικατάσταση όλου του άρθρου 34. </w:t>
      </w:r>
    </w:p>
    <w:p w14:paraId="7D38DF1C" w14:textId="77777777" w:rsidR="0056040B" w:rsidRDefault="008F3B9C">
      <w:pPr>
        <w:spacing w:after="0" w:line="600" w:lineRule="auto"/>
        <w:ind w:firstLine="720"/>
        <w:jc w:val="both"/>
        <w:rPr>
          <w:rFonts w:eastAsia="Times New Roman"/>
          <w:szCs w:val="24"/>
        </w:rPr>
      </w:pPr>
      <w:r>
        <w:rPr>
          <w:rFonts w:eastAsia="Times New Roman"/>
          <w:szCs w:val="24"/>
        </w:rPr>
        <w:t xml:space="preserve">Προχωρούμε στην ψήφιση του άρθρου. </w:t>
      </w:r>
    </w:p>
    <w:p w14:paraId="7D38DF1D"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1E"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Παρών. </w:t>
      </w:r>
    </w:p>
    <w:p w14:paraId="7D38DF1F"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 </w:t>
      </w:r>
    </w:p>
    <w:p w14:paraId="7D38DF20"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w:t>
      </w:r>
    </w:p>
    <w:p w14:paraId="7D38DF21"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 </w:t>
      </w:r>
    </w:p>
    <w:p w14:paraId="7D38DF22"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23"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Παρών. </w:t>
      </w:r>
    </w:p>
    <w:p w14:paraId="7D38DF24"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7D38DF2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w:t>
      </w:r>
      <w:r>
        <w:rPr>
          <w:rFonts w:eastAsia="Times New Roman"/>
          <w:szCs w:val="24"/>
        </w:rPr>
        <w:t xml:space="preserve">το άρθρο 34 έγινε δεκτό, όπως τροποποιήθηκε από τον κύριο Υπουργό </w:t>
      </w:r>
      <w:r>
        <w:rPr>
          <w:rFonts w:eastAsia="Times New Roman" w:cs="Times New Roman"/>
          <w:szCs w:val="24"/>
        </w:rPr>
        <w:t>και με την προσθήκη τμήματος της υπ’ αριθμόν 1499/163 τροπολογίας, κατά πλειοψηφία.</w:t>
      </w:r>
    </w:p>
    <w:p w14:paraId="7D38DF26"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35 ως έχει; </w:t>
      </w:r>
    </w:p>
    <w:p w14:paraId="7D38DF27"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28"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b/>
          <w:szCs w:val="24"/>
        </w:rPr>
        <w:t>:</w:t>
      </w:r>
      <w:r>
        <w:rPr>
          <w:rFonts w:eastAsia="Times New Roman"/>
          <w:szCs w:val="24"/>
        </w:rPr>
        <w:t xml:space="preserve"> Όχι. </w:t>
      </w:r>
    </w:p>
    <w:p w14:paraId="7D38DF29"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 </w:t>
      </w:r>
    </w:p>
    <w:p w14:paraId="7D38DF2A"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2B"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 </w:t>
      </w:r>
    </w:p>
    <w:p w14:paraId="7D38DF2C"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2D"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Παρών. </w:t>
      </w:r>
    </w:p>
    <w:p w14:paraId="7D38DF2E"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D38DF2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35 έγινε δεκτό ως έχει κατά π</w:t>
      </w:r>
      <w:r>
        <w:rPr>
          <w:rFonts w:eastAsia="Times New Roman" w:cs="Times New Roman"/>
          <w:szCs w:val="24"/>
        </w:rPr>
        <w:t>λειοψηφία.</w:t>
      </w:r>
    </w:p>
    <w:p w14:paraId="7D38DF30"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36 ως έχει; </w:t>
      </w:r>
    </w:p>
    <w:p w14:paraId="7D38DF31"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32"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 </w:t>
      </w:r>
    </w:p>
    <w:p w14:paraId="7D38DF33"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 </w:t>
      </w:r>
    </w:p>
    <w:p w14:paraId="7D38DF34"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 </w:t>
      </w:r>
    </w:p>
    <w:p w14:paraId="7D38DF35"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Ναι. </w:t>
      </w:r>
    </w:p>
    <w:p w14:paraId="7D38DF36"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37"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b/>
          <w:szCs w:val="24"/>
        </w:rPr>
        <w:t>:</w:t>
      </w:r>
      <w:r>
        <w:rPr>
          <w:rFonts w:eastAsia="Times New Roman"/>
          <w:szCs w:val="24"/>
        </w:rPr>
        <w:t xml:space="preserve"> Παρών. </w:t>
      </w:r>
    </w:p>
    <w:p w14:paraId="7D38DF38"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Ναι. </w:t>
      </w:r>
    </w:p>
    <w:p w14:paraId="7D38DF3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36 έγινε δεκτό ως έχει κατά πλειοψηφία.</w:t>
      </w:r>
    </w:p>
    <w:p w14:paraId="7D38DF3A"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37 ως έχει; </w:t>
      </w:r>
    </w:p>
    <w:p w14:paraId="7D38DF3B"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3C"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 </w:t>
      </w:r>
    </w:p>
    <w:p w14:paraId="7D38DF3D" w14:textId="77777777" w:rsidR="0056040B" w:rsidRDefault="008F3B9C">
      <w:pPr>
        <w:spacing w:after="0" w:line="600" w:lineRule="auto"/>
        <w:ind w:firstLine="720"/>
        <w:jc w:val="both"/>
        <w:rPr>
          <w:rFonts w:eastAsia="Times New Roman"/>
          <w:b/>
          <w:szCs w:val="24"/>
        </w:rPr>
      </w:pPr>
      <w:r>
        <w:rPr>
          <w:rFonts w:eastAsia="Times New Roman"/>
          <w:b/>
          <w:szCs w:val="24"/>
        </w:rPr>
        <w:t xml:space="preserve">ΛΕΩΝΙΔΑΣ </w:t>
      </w:r>
      <w:r>
        <w:rPr>
          <w:rFonts w:eastAsia="Times New Roman"/>
          <w:b/>
          <w:szCs w:val="24"/>
        </w:rPr>
        <w:t>ΓΡΗΓΟΡΑΚΟΣ:</w:t>
      </w:r>
      <w:r>
        <w:rPr>
          <w:rFonts w:eastAsia="Times New Roman"/>
          <w:szCs w:val="24"/>
        </w:rPr>
        <w:t xml:space="preserve"> Όχι. </w:t>
      </w:r>
    </w:p>
    <w:p w14:paraId="7D38DF3E"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3F"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Ναι. </w:t>
      </w:r>
    </w:p>
    <w:p w14:paraId="7D38DF40"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41"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Παρών. </w:t>
      </w:r>
    </w:p>
    <w:p w14:paraId="7D38DF42" w14:textId="77777777" w:rsidR="0056040B" w:rsidRDefault="008F3B9C">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 xml:space="preserve">Όχι. </w:t>
      </w:r>
    </w:p>
    <w:p w14:paraId="7D38DF4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37 έγινε δεκτό ως έχει κατά πλειοψηφία.</w:t>
      </w:r>
    </w:p>
    <w:p w14:paraId="7D38DF44"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38 ως έχει; </w:t>
      </w:r>
    </w:p>
    <w:p w14:paraId="7D38DF45"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46"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 </w:t>
      </w:r>
    </w:p>
    <w:p w14:paraId="7D38DF47"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 </w:t>
      </w:r>
    </w:p>
    <w:p w14:paraId="7D38DF48"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 </w:t>
      </w:r>
    </w:p>
    <w:p w14:paraId="7D38DF49"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Ναι. </w:t>
      </w:r>
    </w:p>
    <w:p w14:paraId="7D38DF4A"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4B" w14:textId="77777777" w:rsidR="0056040B" w:rsidRDefault="008F3B9C">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Παρών. </w:t>
      </w:r>
    </w:p>
    <w:p w14:paraId="7D38DF4C" w14:textId="77777777" w:rsidR="0056040B" w:rsidRDefault="008F3B9C">
      <w:pPr>
        <w:spacing w:after="0" w:line="600" w:lineRule="auto"/>
        <w:ind w:firstLine="720"/>
        <w:jc w:val="both"/>
        <w:rPr>
          <w:rFonts w:eastAsia="Times New Roman"/>
          <w:szCs w:val="24"/>
        </w:rPr>
      </w:pPr>
      <w:r>
        <w:rPr>
          <w:rFonts w:eastAsia="Times New Roman"/>
          <w:b/>
          <w:szCs w:val="24"/>
        </w:rPr>
        <w:t>Γ</w:t>
      </w:r>
      <w:r>
        <w:rPr>
          <w:rFonts w:eastAsia="Times New Roman"/>
          <w:b/>
          <w:szCs w:val="24"/>
        </w:rPr>
        <w:t xml:space="preserve">ΕΩΡΓΙΟΣ ΜΑΥΡΩΤΑΣ: </w:t>
      </w:r>
      <w:r>
        <w:rPr>
          <w:rFonts w:eastAsia="Times New Roman"/>
          <w:szCs w:val="24"/>
        </w:rPr>
        <w:t xml:space="preserve">Ναι. </w:t>
      </w:r>
    </w:p>
    <w:p w14:paraId="7D38DF4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38 έγινε δεκτό ως έχει κατά πλειοψηφία.</w:t>
      </w:r>
    </w:p>
    <w:p w14:paraId="7D38DF4E"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1491 και ειδικό 155 ως έχει; </w:t>
      </w:r>
    </w:p>
    <w:p w14:paraId="7D38DF4F"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50"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w:t>
      </w:r>
      <w:r>
        <w:rPr>
          <w:rFonts w:eastAsia="Times New Roman"/>
          <w:b/>
          <w:szCs w:val="24"/>
        </w:rPr>
        <w:t>Σ:</w:t>
      </w:r>
      <w:r>
        <w:rPr>
          <w:rFonts w:eastAsia="Times New Roman"/>
          <w:szCs w:val="24"/>
        </w:rPr>
        <w:t xml:space="preserve"> Όχι. </w:t>
      </w:r>
    </w:p>
    <w:p w14:paraId="7D38DF51"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Όχι. </w:t>
      </w:r>
    </w:p>
    <w:p w14:paraId="7D38DF52"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53"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 </w:t>
      </w:r>
    </w:p>
    <w:p w14:paraId="7D38DF54"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55"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Όχι. </w:t>
      </w:r>
    </w:p>
    <w:p w14:paraId="7D38DF56" w14:textId="77777777" w:rsidR="0056040B" w:rsidRDefault="008F3B9C">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 xml:space="preserve">Όχι. </w:t>
      </w:r>
    </w:p>
    <w:p w14:paraId="7D38DF5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w:t>
      </w:r>
      <w:r>
        <w:rPr>
          <w:rFonts w:eastAsia="Times New Roman"/>
          <w:szCs w:val="24"/>
        </w:rPr>
        <w:t>η τροπολογία με γενικό αριθμό 1491 και ειδικό</w:t>
      </w:r>
      <w:r>
        <w:rPr>
          <w:rFonts w:eastAsia="Times New Roman"/>
          <w:szCs w:val="24"/>
        </w:rPr>
        <w:t xml:space="preserve"> 155 έγινε δεκτή</w:t>
      </w:r>
      <w:r>
        <w:rPr>
          <w:rFonts w:eastAsia="Times New Roman" w:cs="Times New Roman"/>
          <w:szCs w:val="24"/>
        </w:rPr>
        <w:t xml:space="preserve"> ως έχει κατά πλειοψηφία και εντάσσεται στο νομοσχέδιο ως ίδιο άρθρο.</w:t>
      </w:r>
    </w:p>
    <w:p w14:paraId="7D38DF58"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1495 και ειδικό 159 ως έχει; </w:t>
      </w:r>
    </w:p>
    <w:p w14:paraId="7D38DF59"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5A"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Όχι. </w:t>
      </w:r>
    </w:p>
    <w:p w14:paraId="7D38DF5B"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w:t>
      </w:r>
      <w:r>
        <w:rPr>
          <w:rFonts w:eastAsia="Times New Roman"/>
          <w:b/>
          <w:szCs w:val="24"/>
        </w:rPr>
        <w:t>Σ:</w:t>
      </w:r>
      <w:r>
        <w:rPr>
          <w:rFonts w:eastAsia="Times New Roman"/>
          <w:szCs w:val="24"/>
        </w:rPr>
        <w:t xml:space="preserve"> Παρών. </w:t>
      </w:r>
    </w:p>
    <w:p w14:paraId="7D38DF5C"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Όχι. </w:t>
      </w:r>
    </w:p>
    <w:p w14:paraId="7D38DF5D"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Παρών. </w:t>
      </w:r>
    </w:p>
    <w:p w14:paraId="7D38DF5E"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5F"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 </w:t>
      </w:r>
    </w:p>
    <w:p w14:paraId="7D38DF60" w14:textId="77777777" w:rsidR="0056040B" w:rsidRDefault="008F3B9C">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D38DF6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w:t>
      </w:r>
      <w:r>
        <w:rPr>
          <w:rFonts w:eastAsia="Times New Roman"/>
          <w:szCs w:val="24"/>
        </w:rPr>
        <w:t>η τροπολογία με γενικό αριθμό 1495 και ειδικό 159 έγινε δεκτή</w:t>
      </w:r>
      <w:r>
        <w:rPr>
          <w:rFonts w:eastAsia="Times New Roman" w:cs="Times New Roman"/>
          <w:szCs w:val="24"/>
        </w:rPr>
        <w:t xml:space="preserve"> ως έχει κατά πλειοψηφία και εντάσσεται στο νομοσχέδιο ως ίδιο άρθρο.</w:t>
      </w:r>
    </w:p>
    <w:p w14:paraId="7D38DF62"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1496 και ειδικό 160 ως έχει; </w:t>
      </w:r>
    </w:p>
    <w:p w14:paraId="7D38DF63"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64"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 </w:t>
      </w:r>
    </w:p>
    <w:p w14:paraId="7D38DF65"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Ναι. </w:t>
      </w:r>
    </w:p>
    <w:p w14:paraId="7D38DF66" w14:textId="77777777" w:rsidR="0056040B" w:rsidRDefault="008F3B9C">
      <w:pPr>
        <w:spacing w:after="0" w:line="600" w:lineRule="auto"/>
        <w:ind w:firstLine="720"/>
        <w:jc w:val="both"/>
        <w:rPr>
          <w:rFonts w:eastAsia="Times New Roman"/>
          <w:b/>
          <w:szCs w:val="24"/>
        </w:rPr>
      </w:pPr>
      <w:r>
        <w:rPr>
          <w:rFonts w:eastAsia="Times New Roman"/>
          <w:b/>
          <w:szCs w:val="24"/>
        </w:rPr>
        <w:t>ΧΡΗΣΤΟΣ</w:t>
      </w:r>
      <w:r>
        <w:rPr>
          <w:rFonts w:eastAsia="Times New Roman"/>
          <w:b/>
          <w:szCs w:val="24"/>
        </w:rPr>
        <w:t xml:space="preserve"> ΧΑΤΖΗΣΑΒΒΑΣ:</w:t>
      </w:r>
      <w:r>
        <w:rPr>
          <w:rFonts w:eastAsia="Times New Roman"/>
          <w:szCs w:val="24"/>
        </w:rPr>
        <w:t xml:space="preserve"> Όχι. </w:t>
      </w:r>
    </w:p>
    <w:p w14:paraId="7D38DF67"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Ναι. </w:t>
      </w:r>
    </w:p>
    <w:p w14:paraId="7D38DF68"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69"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Όχι. </w:t>
      </w:r>
    </w:p>
    <w:p w14:paraId="7D38DF6A" w14:textId="77777777" w:rsidR="0056040B" w:rsidRDefault="008F3B9C">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 xml:space="preserve">Ναι. </w:t>
      </w:r>
    </w:p>
    <w:p w14:paraId="7D38DF6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w:t>
      </w:r>
      <w:r>
        <w:rPr>
          <w:rFonts w:eastAsia="Times New Roman"/>
          <w:szCs w:val="24"/>
        </w:rPr>
        <w:t>η τροπολογία με γενικό αριθμό 1496 και ειδικό 160 έγινε δεκτή</w:t>
      </w:r>
      <w:r>
        <w:rPr>
          <w:rFonts w:eastAsia="Times New Roman" w:cs="Times New Roman"/>
          <w:szCs w:val="24"/>
        </w:rPr>
        <w:t xml:space="preserve"> ως έχει κατά πλειοψηφία κα</w:t>
      </w:r>
      <w:r>
        <w:rPr>
          <w:rFonts w:eastAsia="Times New Roman" w:cs="Times New Roman"/>
          <w:szCs w:val="24"/>
        </w:rPr>
        <w:t>ι εντάσσεται στο νομοσχέδιο ως ίδιο άρθρο.</w:t>
      </w:r>
    </w:p>
    <w:p w14:paraId="7D38DF6C" w14:textId="77777777" w:rsidR="0056040B" w:rsidRDefault="008F3B9C">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1499 και ειδικό 163, όπως τροποποιήθηκε από τον κύριο Υπουργό; </w:t>
      </w:r>
    </w:p>
    <w:p w14:paraId="7D38DF6D" w14:textId="77777777" w:rsidR="0056040B" w:rsidRDefault="008F3B9C">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Κύριε Πρόεδρε, συγγνώμη. Να έχουμε και εδώ δύο λεπτά, </w:t>
      </w:r>
      <w:r>
        <w:rPr>
          <w:rFonts w:eastAsia="Times New Roman"/>
          <w:szCs w:val="24"/>
        </w:rPr>
        <w:t>επειδή</w:t>
      </w:r>
      <w:r>
        <w:rPr>
          <w:rFonts w:eastAsia="Times New Roman"/>
          <w:szCs w:val="24"/>
        </w:rPr>
        <w:t xml:space="preserve"> κι αυτό έχε</w:t>
      </w:r>
      <w:r>
        <w:rPr>
          <w:rFonts w:eastAsia="Times New Roman"/>
          <w:szCs w:val="24"/>
        </w:rPr>
        <w:t xml:space="preserve">ι αλλάξει; </w:t>
      </w:r>
    </w:p>
    <w:p w14:paraId="7D38DF6E"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Στην ουσία είναι το κομμάτι που δεν έχει ενταχθεί στα άλλα που ψηφίσαμε πριν.</w:t>
      </w:r>
    </w:p>
    <w:p w14:paraId="7D38DF6F" w14:textId="77777777" w:rsidR="0056040B" w:rsidRDefault="008F3B9C">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Είναι ένα από τα κομμάτια που δεν έχει ενταχθεί. </w:t>
      </w:r>
    </w:p>
    <w:p w14:paraId="7D38DF70"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Υπάρχει ένα κομμάτι, το οποίο παραμέν</w:t>
      </w:r>
      <w:r>
        <w:rPr>
          <w:rFonts w:eastAsia="Times New Roman"/>
          <w:szCs w:val="24"/>
        </w:rPr>
        <w:t xml:space="preserve">ει ως τροπολογία. </w:t>
      </w:r>
    </w:p>
    <w:p w14:paraId="7D38DF71" w14:textId="77777777" w:rsidR="0056040B" w:rsidRDefault="008F3B9C">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είστε έτοιμη;</w:t>
      </w:r>
    </w:p>
    <w:p w14:paraId="7D38DF72" w14:textId="77777777" w:rsidR="0056040B" w:rsidRDefault="008F3B9C">
      <w:pPr>
        <w:spacing w:after="0"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Ναι.</w:t>
      </w:r>
      <w:r>
        <w:rPr>
          <w:rFonts w:eastAsia="Times New Roman"/>
          <w:b/>
          <w:szCs w:val="24"/>
        </w:rPr>
        <w:t xml:space="preserve"> </w:t>
      </w:r>
    </w:p>
    <w:p w14:paraId="7D38DF73" w14:textId="77777777" w:rsidR="0056040B" w:rsidRDefault="008F3B9C">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Ερωτάται το Σώμα: Γίνεται δεκτή η τροπολογία με γενικό αριθμό 1499 και ειδικό 163, όπως τροποποιήθηκε από τον κύριο Υπουργό; </w:t>
      </w:r>
    </w:p>
    <w:p w14:paraId="7D38DF74" w14:textId="77777777" w:rsidR="0056040B" w:rsidRDefault="008F3B9C">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Ναι. </w:t>
      </w:r>
    </w:p>
    <w:p w14:paraId="7D38DF75" w14:textId="77777777" w:rsidR="0056040B" w:rsidRDefault="008F3B9C">
      <w:pPr>
        <w:spacing w:after="0"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Ναι. </w:t>
      </w:r>
    </w:p>
    <w:p w14:paraId="7D38DF76" w14:textId="77777777" w:rsidR="0056040B" w:rsidRDefault="008F3B9C">
      <w:pPr>
        <w:spacing w:after="0" w:line="600" w:lineRule="auto"/>
        <w:ind w:firstLine="720"/>
        <w:jc w:val="both"/>
        <w:rPr>
          <w:rFonts w:eastAsia="Times New Roman"/>
          <w:b/>
          <w:szCs w:val="24"/>
        </w:rPr>
      </w:pPr>
      <w:r>
        <w:rPr>
          <w:rFonts w:eastAsia="Times New Roman"/>
          <w:b/>
          <w:szCs w:val="24"/>
        </w:rPr>
        <w:t>ΛΕΩΝΙΔΑΣ ΓΡΗΓΟΡΑΚΟΣ:</w:t>
      </w:r>
      <w:r>
        <w:rPr>
          <w:rFonts w:eastAsia="Times New Roman"/>
          <w:szCs w:val="24"/>
        </w:rPr>
        <w:t xml:space="preserve"> Παρών. </w:t>
      </w:r>
    </w:p>
    <w:p w14:paraId="7D38DF77" w14:textId="77777777" w:rsidR="0056040B" w:rsidRDefault="008F3B9C">
      <w:pPr>
        <w:spacing w:after="0" w:line="600" w:lineRule="auto"/>
        <w:ind w:firstLine="720"/>
        <w:jc w:val="both"/>
        <w:rPr>
          <w:rFonts w:eastAsia="Times New Roman"/>
          <w:b/>
          <w:szCs w:val="24"/>
        </w:rPr>
      </w:pPr>
      <w:r>
        <w:rPr>
          <w:rFonts w:eastAsia="Times New Roman"/>
          <w:b/>
          <w:szCs w:val="24"/>
        </w:rPr>
        <w:t>ΧΡΗΣΤΟΣ ΧΑΤΖΗΣΑΒΒΑΣ:</w:t>
      </w:r>
      <w:r>
        <w:rPr>
          <w:rFonts w:eastAsia="Times New Roman"/>
          <w:szCs w:val="24"/>
        </w:rPr>
        <w:t xml:space="preserve"> Παρών. </w:t>
      </w:r>
    </w:p>
    <w:p w14:paraId="7D38DF78" w14:textId="77777777" w:rsidR="0056040B" w:rsidRDefault="008F3B9C">
      <w:pPr>
        <w:spacing w:after="0" w:line="600" w:lineRule="auto"/>
        <w:ind w:firstLine="720"/>
        <w:jc w:val="both"/>
        <w:rPr>
          <w:rFonts w:eastAsia="Times New Roman"/>
          <w:b/>
          <w:szCs w:val="24"/>
        </w:rPr>
      </w:pPr>
      <w:r>
        <w:rPr>
          <w:rFonts w:eastAsia="Times New Roman"/>
          <w:b/>
          <w:szCs w:val="24"/>
        </w:rPr>
        <w:t>ΙΩΑΝΝΗΣ ΔΕΛΗΣ:</w:t>
      </w:r>
      <w:r>
        <w:rPr>
          <w:rFonts w:eastAsia="Times New Roman"/>
          <w:szCs w:val="24"/>
        </w:rPr>
        <w:t xml:space="preserve"> Όχι. </w:t>
      </w:r>
    </w:p>
    <w:p w14:paraId="7D38DF79" w14:textId="77777777" w:rsidR="0056040B" w:rsidRDefault="008F3B9C">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7D38DF7A" w14:textId="77777777" w:rsidR="0056040B" w:rsidRDefault="008F3B9C">
      <w:pPr>
        <w:spacing w:after="0" w:line="600" w:lineRule="auto"/>
        <w:ind w:firstLine="720"/>
        <w:jc w:val="both"/>
        <w:rPr>
          <w:rFonts w:eastAsia="Times New Roman"/>
          <w:b/>
          <w:szCs w:val="24"/>
        </w:rPr>
      </w:pPr>
      <w:r>
        <w:rPr>
          <w:rFonts w:eastAsia="Times New Roman"/>
          <w:b/>
          <w:szCs w:val="24"/>
        </w:rPr>
        <w:t>ΑΝΑΣΤΑΣΙΟΣ ΜΕΓΑΛΟΜΥΣΤΑΚΑΣ:</w:t>
      </w:r>
      <w:r>
        <w:rPr>
          <w:rFonts w:eastAsia="Times New Roman"/>
          <w:szCs w:val="24"/>
        </w:rPr>
        <w:t xml:space="preserve"> Ναι. </w:t>
      </w:r>
    </w:p>
    <w:p w14:paraId="7D38DF7B" w14:textId="77777777" w:rsidR="0056040B" w:rsidRDefault="008F3B9C">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 xml:space="preserve">Παρών. </w:t>
      </w:r>
    </w:p>
    <w:p w14:paraId="7D38DF7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w:t>
      </w:r>
      <w:r>
        <w:rPr>
          <w:rFonts w:eastAsia="Times New Roman" w:cs="Times New Roman"/>
          <w:b/>
          <w:szCs w:val="24"/>
        </w:rPr>
        <w:t xml:space="preserve">ς): </w:t>
      </w:r>
      <w:r>
        <w:rPr>
          <w:rFonts w:eastAsia="Times New Roman" w:cs="Times New Roman"/>
          <w:szCs w:val="24"/>
        </w:rPr>
        <w:t xml:space="preserve">Συνεπώς </w:t>
      </w:r>
      <w:r>
        <w:rPr>
          <w:rFonts w:eastAsia="Times New Roman"/>
          <w:szCs w:val="24"/>
        </w:rPr>
        <w:t>η τροπολογία με γενικό αριθμό 1499 και ειδικό 163 έγινε δεκτή</w:t>
      </w:r>
      <w:r>
        <w:rPr>
          <w:rFonts w:eastAsia="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στα άρθρα 11,12,17,19 και 34 του νομοσχεδίου και ως ίδια άρθρα.</w:t>
      </w:r>
    </w:p>
    <w:p w14:paraId="7D38DF7D" w14:textId="77777777" w:rsidR="0056040B" w:rsidRDefault="008F3B9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w:t>
      </w:r>
      <w:r>
        <w:rPr>
          <w:rFonts w:eastAsia="Times New Roman"/>
          <w:szCs w:val="24"/>
        </w:rPr>
        <w:t xml:space="preserve"> με γενικό αριθμό 1494 και ειδικό 158 ως έχει; </w:t>
      </w:r>
    </w:p>
    <w:p w14:paraId="7D38DF7E" w14:textId="77777777" w:rsidR="0056040B" w:rsidRDefault="008F3B9C">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Πρόεδρε, σε ποιο άρθρο είστε;</w:t>
      </w:r>
    </w:p>
    <w:p w14:paraId="7D38DF7F" w14:textId="77777777" w:rsidR="0056040B" w:rsidRDefault="008F3B9C">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Στην</w:t>
      </w:r>
      <w:r>
        <w:rPr>
          <w:rFonts w:eastAsia="Times New Roman"/>
          <w:b/>
          <w:szCs w:val="24"/>
        </w:rPr>
        <w:t xml:space="preserve"> </w:t>
      </w:r>
      <w:r>
        <w:rPr>
          <w:rFonts w:eastAsia="Times New Roman"/>
          <w:szCs w:val="24"/>
        </w:rPr>
        <w:t xml:space="preserve">τροπολογία με γενικό αριθμό 1494 και ειδικό 158 του ΚΚΕ. </w:t>
      </w:r>
    </w:p>
    <w:p w14:paraId="7D38DF80" w14:textId="77777777" w:rsidR="0056040B" w:rsidRDefault="008F3B9C">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Είμαστε στο άρθρο 42 και πάμε στο άρθρο 43;</w:t>
      </w:r>
    </w:p>
    <w:p w14:paraId="7D38DF81" w14:textId="77777777" w:rsidR="0056040B" w:rsidRDefault="008F3B9C">
      <w:pPr>
        <w:spacing w:after="0" w:line="600" w:lineRule="auto"/>
        <w:ind w:firstLine="720"/>
        <w:jc w:val="both"/>
        <w:rPr>
          <w:rFonts w:eastAsia="Times New Roman" w:cs="Times New Roman"/>
          <w:szCs w:val="24"/>
        </w:rPr>
      </w:pPr>
      <w:r>
        <w:rPr>
          <w:rFonts w:eastAsia="Times New Roman"/>
          <w:b/>
          <w:szCs w:val="24"/>
        </w:rPr>
        <w:t>ΙΩΑ</w:t>
      </w:r>
      <w:r>
        <w:rPr>
          <w:rFonts w:eastAsia="Times New Roman"/>
          <w:b/>
          <w:szCs w:val="24"/>
        </w:rPr>
        <w:t xml:space="preserve">ΝΝΗΣ ΔΕΛΗΣ: </w:t>
      </w:r>
      <w:r>
        <w:rPr>
          <w:rFonts w:eastAsia="Times New Roman"/>
          <w:szCs w:val="24"/>
        </w:rPr>
        <w:t xml:space="preserve">Στο 43 είμαστε και είναι μετεγγραφές κληρικών. </w:t>
      </w:r>
    </w:p>
    <w:p w14:paraId="7D38DF8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Άρα 43. Όχι τροπολογία.</w:t>
      </w:r>
    </w:p>
    <w:p w14:paraId="7D38DF8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Στην τροπολογία ήταν αυτό.</w:t>
      </w:r>
    </w:p>
    <w:p w14:paraId="7D38DF8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Τροπολογία είναι, η 1494. </w:t>
      </w:r>
    </w:p>
    <w:p w14:paraId="7D38DF8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Το καινούρ</w:t>
      </w:r>
      <w:r>
        <w:rPr>
          <w:rFonts w:eastAsia="Times New Roman" w:cs="Times New Roman"/>
          <w:szCs w:val="24"/>
        </w:rPr>
        <w:t>γ</w:t>
      </w:r>
      <w:r>
        <w:rPr>
          <w:rFonts w:eastAsia="Times New Roman" w:cs="Times New Roman"/>
          <w:szCs w:val="24"/>
        </w:rPr>
        <w:t>ιο σπλάχνο.</w:t>
      </w:r>
    </w:p>
    <w:p w14:paraId="7D38DF8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w:t>
      </w:r>
      <w:r>
        <w:rPr>
          <w:rFonts w:eastAsia="Times New Roman" w:cs="Times New Roman"/>
          <w:b/>
          <w:szCs w:val="24"/>
        </w:rPr>
        <w:t>άδης):</w:t>
      </w:r>
      <w:r>
        <w:rPr>
          <w:rFonts w:eastAsia="Times New Roman" w:cs="Times New Roman"/>
          <w:szCs w:val="24"/>
        </w:rPr>
        <w:t xml:space="preserve"> Την 1494 με ειδικό 158.</w:t>
      </w:r>
    </w:p>
    <w:p w14:paraId="7D38DF8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Η οποία έχει μπει σε ποιο άρθρο;</w:t>
      </w:r>
    </w:p>
    <w:p w14:paraId="7D38DF8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Στο άρθρο 46.</w:t>
      </w:r>
    </w:p>
    <w:p w14:paraId="7D38DF8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Τα άρθρα 43 και 44 δεν τα έχουμε ψηφίσει ακόμα. Πώς πήγαμε στο 46;</w:t>
      </w:r>
    </w:p>
    <w:p w14:paraId="7D38DF8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Το καινούρ</w:t>
      </w:r>
      <w:r>
        <w:rPr>
          <w:rFonts w:eastAsia="Times New Roman" w:cs="Times New Roman"/>
          <w:szCs w:val="24"/>
        </w:rPr>
        <w:t>γ</w:t>
      </w:r>
      <w:r>
        <w:rPr>
          <w:rFonts w:eastAsia="Times New Roman" w:cs="Times New Roman"/>
          <w:szCs w:val="24"/>
        </w:rPr>
        <w:t>ιο σπλάχνο δεν ψηφίζουμε;</w:t>
      </w:r>
    </w:p>
    <w:p w14:paraId="7D38DF8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(Μάριος Γεωργιάδης):</w:t>
      </w:r>
      <w:r>
        <w:rPr>
          <w:rFonts w:eastAsia="Times New Roman" w:cs="Times New Roman"/>
          <w:szCs w:val="24"/>
        </w:rPr>
        <w:t xml:space="preserve"> Είχαμε όλες αυτές τις αλλαγές. Ζητούμε λίγο την επιείκει</w:t>
      </w:r>
      <w:r>
        <w:rPr>
          <w:rFonts w:eastAsia="Times New Roman" w:cs="Times New Roman"/>
          <w:szCs w:val="24"/>
        </w:rPr>
        <w:t>ά</w:t>
      </w:r>
      <w:r>
        <w:rPr>
          <w:rFonts w:eastAsia="Times New Roman" w:cs="Times New Roman"/>
          <w:szCs w:val="24"/>
        </w:rPr>
        <w:t xml:space="preserve"> σας.</w:t>
      </w:r>
    </w:p>
    <w:p w14:paraId="7D38DF8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Πήγαιναν με την τροπολογία όλα αυτά τα άρθρα μαζί.</w:t>
      </w:r>
    </w:p>
    <w:p w14:paraId="7D38DF8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Με τροπολογία μάς πήγατε, κύριε Πρόεδρε.</w:t>
      </w:r>
    </w:p>
    <w:p w14:paraId="7D38DF8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Ναι, όμως, έχουν προηγηθεί άρθρα τα οποία ήταν της τροπολογίας 1499, όλα τα υπόλοιπα άρθρα;</w:t>
      </w:r>
    </w:p>
    <w:p w14:paraId="7D38DF8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Τα τέσσερα άρθρα αυτά. Από το 42 έως το 45.</w:t>
      </w:r>
    </w:p>
    <w:p w14:paraId="7D38DF9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Άρα πάμε στο 46; Άρα το άρθρο 46 είναι, κυρία </w:t>
      </w:r>
      <w:proofErr w:type="spellStart"/>
      <w:r>
        <w:rPr>
          <w:rFonts w:eastAsia="Times New Roman" w:cs="Times New Roman"/>
          <w:szCs w:val="24"/>
        </w:rPr>
        <w:t>Κεραμέως</w:t>
      </w:r>
      <w:proofErr w:type="spellEnd"/>
      <w:r>
        <w:rPr>
          <w:rFonts w:eastAsia="Times New Roman" w:cs="Times New Roman"/>
          <w:szCs w:val="24"/>
        </w:rPr>
        <w:t>.</w:t>
      </w:r>
    </w:p>
    <w:p w14:paraId="7D38DF9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w:t>
      </w:r>
      <w:r>
        <w:rPr>
          <w:rFonts w:eastAsia="Times New Roman" w:cs="Times New Roman"/>
          <w:b/>
          <w:szCs w:val="24"/>
        </w:rPr>
        <w:t>Σ:</w:t>
      </w:r>
      <w:r>
        <w:rPr>
          <w:rFonts w:eastAsia="Times New Roman" w:cs="Times New Roman"/>
          <w:szCs w:val="24"/>
        </w:rPr>
        <w:t xml:space="preserve"> Κύριε Πρόεδρε, η τροπολογία έχει ενσωματωθεί στα άρθρα. Και έχουν ενσωματωθεί ξεχωριστά άρθρα. Άρθρο 42, 43, 44. Άρα υποχρεούμαστε να ψηφίσουμε ξεχωριστά αυτά τα άρθρα. Αναγκαστικά.</w:t>
      </w:r>
    </w:p>
    <w:p w14:paraId="7D38DF9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Όχι. Είναι όλη η υπόλοιπη τροπολογία, π</w:t>
      </w:r>
      <w:r>
        <w:rPr>
          <w:rFonts w:eastAsia="Times New Roman" w:cs="Times New Roman"/>
          <w:szCs w:val="24"/>
        </w:rPr>
        <w:t>ου ενσωματώνεται ως ίδια άρθρα.</w:t>
      </w:r>
    </w:p>
    <w:p w14:paraId="7D38DF9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Μα, είναι ξεχωριστά άρθρα.</w:t>
      </w:r>
    </w:p>
    <w:p w14:paraId="7D38DF9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Άλλο κομμάτι της τροπολογίας ενσωματώθηκε στα άρθρα, άλλο έμεινε, άλλο έσπασε σε άρθρα. Έτσι δεν βγαίνει άκρη.</w:t>
      </w:r>
    </w:p>
    <w:p w14:paraId="7D38DF9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υπόλοιπο κομμάτι της </w:t>
      </w:r>
      <w:r>
        <w:rPr>
          <w:rFonts w:eastAsia="Times New Roman" w:cs="Times New Roman"/>
          <w:szCs w:val="24"/>
        </w:rPr>
        <w:t>τροπολογίας ενσωματώθηκε στα άρθρα 42, 43, 44, 45.</w:t>
      </w:r>
    </w:p>
    <w:p w14:paraId="7D38DF9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Αφού ενσωματώθηκε στα άρθρα, προβλέπεται από τον Κανονισμό της Βουλής να ψηφίζεται το κάθε άρθρο ξεχωριστά.</w:t>
      </w:r>
    </w:p>
    <w:p w14:paraId="7D38DF9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Θα το ψηφίσουμε κατ’ άρθρο. Χωριστά.</w:t>
      </w:r>
    </w:p>
    <w:p w14:paraId="7D38DF9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w:t>
      </w:r>
      <w:r>
        <w:rPr>
          <w:rFonts w:eastAsia="Times New Roman" w:cs="Times New Roman"/>
          <w:szCs w:val="24"/>
        </w:rPr>
        <w:t>,</w:t>
      </w:r>
      <w:r>
        <w:rPr>
          <w:rFonts w:eastAsia="Times New Roman" w:cs="Times New Roman"/>
          <w:szCs w:val="24"/>
        </w:rPr>
        <w:t xml:space="preserve"> βέβαια. Δεν </w:t>
      </w:r>
      <w:r>
        <w:rPr>
          <w:rFonts w:eastAsia="Times New Roman" w:cs="Times New Roman"/>
          <w:szCs w:val="24"/>
        </w:rPr>
        <w:t>είναι πια τροπολογία.</w:t>
      </w:r>
    </w:p>
    <w:p w14:paraId="7D38DF9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Τροπολογία ψηφίζεται</w:t>
      </w:r>
      <w:r>
        <w:rPr>
          <w:rFonts w:eastAsia="Times New Roman" w:cs="Times New Roman"/>
          <w:szCs w:val="24"/>
        </w:rPr>
        <w:t>,</w:t>
      </w:r>
      <w:r>
        <w:rPr>
          <w:rFonts w:eastAsia="Times New Roman" w:cs="Times New Roman"/>
          <w:szCs w:val="24"/>
        </w:rPr>
        <w:t xml:space="preserve"> η οποία θα ενσωματωθεί ως ξεχωριστά άρθρα.</w:t>
      </w:r>
    </w:p>
    <w:p w14:paraId="7D38DF9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Με βάση αυτό το σπλάχνο, κύριε Πρόεδρε, πρέπει να ψηφίσουμε ξεχωριστά το 42, ξεχωριστά το 43, ξεχωριστά το 44 </w:t>
      </w:r>
      <w:proofErr w:type="spellStart"/>
      <w:r>
        <w:rPr>
          <w:rFonts w:eastAsia="Times New Roman" w:cs="Times New Roman"/>
          <w:szCs w:val="24"/>
        </w:rPr>
        <w:t>κ.ο.κ.</w:t>
      </w:r>
      <w:proofErr w:type="spellEnd"/>
      <w:r>
        <w:rPr>
          <w:rFonts w:eastAsia="Times New Roman" w:cs="Times New Roman"/>
          <w:szCs w:val="24"/>
        </w:rPr>
        <w:t>.</w:t>
      </w:r>
    </w:p>
    <w:p w14:paraId="7D38DF9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(Μάριος Γεωργιάδης):</w:t>
      </w:r>
      <w:r>
        <w:rPr>
          <w:rFonts w:eastAsia="Times New Roman" w:cs="Times New Roman"/>
          <w:szCs w:val="24"/>
        </w:rPr>
        <w:t xml:space="preserve"> Δεν θα έπρεπε να ψηφίσουμε την τροπολογία καθόλου μετά.</w:t>
      </w:r>
    </w:p>
    <w:p w14:paraId="7D38DF9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Έτσι έχει έλθει.</w:t>
      </w:r>
    </w:p>
    <w:p w14:paraId="7D38DF9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Όχι. Είναι τροπολογία.</w:t>
      </w:r>
    </w:p>
    <w:p w14:paraId="7D38DF9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Μα έτσι έχουν έλθει τα άρθρα.</w:t>
      </w:r>
    </w:p>
    <w:p w14:paraId="7D38DF9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έχει σημασία. Έχει έλθει πλέον ενσωματωμένο στα άρθρα. Θα πρέπει να ψηφίσουμε τα άρθρα ξεχωριστά.</w:t>
      </w:r>
    </w:p>
    <w:p w14:paraId="7D38DFA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Η τροπολογία ψηφίζεται όλη μαζί. Τα υπόλοιπα άρθρα ψηφίζονται όλα μαζί.</w:t>
      </w:r>
    </w:p>
    <w:p w14:paraId="7D38DFA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Στο αρχικό σχέδιο. Εφόσον ενσωματώ</w:t>
      </w:r>
      <w:r>
        <w:rPr>
          <w:rFonts w:eastAsia="Times New Roman" w:cs="Times New Roman"/>
          <w:szCs w:val="24"/>
        </w:rPr>
        <w:t>θηκε η τροπολογία μέσα στα άρθρα, η τροπολογία δεν υφίσταται ως τροπολογία. Είναι πλέον άρθρα του νομοσχεδίου.</w:t>
      </w:r>
    </w:p>
    <w:p w14:paraId="7D38DFA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Τα μόνα που ψηφίστηκαν ξεχωριστά είναι τα 11, 12, 17, 19 και 34. Η υπόλοιπη τροπολογία, τα υπόλοιπα άρθρα ψηφίζον</w:t>
      </w:r>
      <w:r>
        <w:rPr>
          <w:rFonts w:eastAsia="Times New Roman" w:cs="Times New Roman"/>
          <w:szCs w:val="24"/>
        </w:rPr>
        <w:t>ται ως το κομμάτι…</w:t>
      </w:r>
    </w:p>
    <w:p w14:paraId="7D38DFA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sidRPr="00A35906">
        <w:rPr>
          <w:rFonts w:eastAsia="Times New Roman" w:cs="Times New Roman"/>
          <w:b/>
          <w:color w:val="000000" w:themeColor="text1"/>
          <w:szCs w:val="24"/>
        </w:rPr>
        <w:t>ΝΙΚΗ ΚΕΡΑΜΕΩΣ:</w:t>
      </w:r>
      <w:r w:rsidRPr="00A35906">
        <w:rPr>
          <w:rFonts w:eastAsia="Times New Roman" w:cs="Times New Roman"/>
          <w:color w:val="000000" w:themeColor="text1"/>
          <w:szCs w:val="24"/>
        </w:rPr>
        <w:t xml:space="preserve"> Αυτό, κύριε Πρόεδρε, </w:t>
      </w:r>
      <w:r w:rsidRPr="00A35906">
        <w:rPr>
          <w:rFonts w:eastAsia="Times New Roman" w:cs="Times New Roman"/>
          <w:color w:val="000000" w:themeColor="text1"/>
          <w:szCs w:val="24"/>
        </w:rPr>
        <w:t xml:space="preserve">το αναφέρω για να καταγραφεί στα Πρακτικά και το τονίζω. </w:t>
      </w:r>
      <w:r>
        <w:rPr>
          <w:rFonts w:eastAsia="Times New Roman" w:cs="Times New Roman"/>
          <w:szCs w:val="24"/>
        </w:rPr>
        <w:t>Δεν μπορεί να ενσωματωθεί σε ξεχωριστά άρθρα και να ψηφίζουν οι Βουλευτές εν συνόλω τα άρθρα. Αυτό δεν προβλέπεται από τον Κανονισμό της Βουλής.</w:t>
      </w:r>
      <w:r>
        <w:rPr>
          <w:rFonts w:eastAsia="Times New Roman" w:cs="Times New Roman"/>
          <w:szCs w:val="24"/>
        </w:rPr>
        <w:t xml:space="preserve"> Άπαξ και ενσωματώθηκε σε ξεχωριστά άρθρα…</w:t>
      </w:r>
    </w:p>
    <w:p w14:paraId="7D38DFA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Εφόσον ψηφιστεί θα γίνουν άρθρα.</w:t>
      </w:r>
    </w:p>
    <w:p w14:paraId="7D38DFA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Είναι ήδη άρθρα στο σπλάχνο.</w:t>
      </w:r>
    </w:p>
    <w:p w14:paraId="7D38DFA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Στο σπλάχνο είναι ήδη.</w:t>
      </w:r>
    </w:p>
    <w:p w14:paraId="7D38DFA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Είναι ήδη άρθρα στο σπλάχνο. Άρθρα. </w:t>
      </w:r>
      <w:r>
        <w:rPr>
          <w:rFonts w:eastAsia="Times New Roman" w:cs="Times New Roman"/>
          <w:szCs w:val="24"/>
        </w:rPr>
        <w:t>Αριθμημένα.</w:t>
      </w:r>
    </w:p>
    <w:p w14:paraId="7D38DFA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Για να είμαστε καλυμμένοι ας το πάμε άρθρο-άρθρο.</w:t>
      </w:r>
    </w:p>
    <w:p w14:paraId="7D38DFA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Στα προηγούμενα νομοσχέδια τα ψηφίζαμε ως τροπολογία και μετά έμπαιναν στα άρθρα πάντως.</w:t>
      </w:r>
    </w:p>
    <w:p w14:paraId="7D38DFA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μπορεί να γίνει. Πρέπει</w:t>
      </w:r>
      <w:r>
        <w:rPr>
          <w:rFonts w:eastAsia="Times New Roman" w:cs="Times New Roman"/>
          <w:szCs w:val="24"/>
        </w:rPr>
        <w:t xml:space="preserve"> να γίνει τροπολογία.</w:t>
      </w:r>
    </w:p>
    <w:p w14:paraId="7D38DFA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Εδώ στο 42, 43, 44 και 45 είναι τα κομμάτια που δεν εντάχθηκαν σε άλλα άρθρα. Επομένως ας τα πιάσουμε άρθρο-άρθρο να τελειώνουμε.</w:t>
      </w:r>
    </w:p>
    <w:p w14:paraId="7D38DFA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Η υπ’ αριθμόν </w:t>
      </w:r>
      <w:r>
        <w:rPr>
          <w:rFonts w:eastAsia="Times New Roman" w:cs="Times New Roman"/>
          <w:szCs w:val="24"/>
        </w:rPr>
        <w:t xml:space="preserve">1494 </w:t>
      </w:r>
      <w:r>
        <w:rPr>
          <w:rFonts w:eastAsia="Times New Roman" w:cs="Times New Roman"/>
          <w:szCs w:val="24"/>
        </w:rPr>
        <w:t xml:space="preserve">τροπολογία </w:t>
      </w:r>
      <w:r>
        <w:rPr>
          <w:rFonts w:eastAsia="Times New Roman" w:cs="Times New Roman"/>
          <w:szCs w:val="24"/>
        </w:rPr>
        <w:t>είναι το άρθρο 48.</w:t>
      </w:r>
    </w:p>
    <w:p w14:paraId="7D38DFA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ΑΝΑΣΤΑΣ</w:t>
      </w:r>
      <w:r>
        <w:rPr>
          <w:rFonts w:eastAsia="Times New Roman" w:cs="Times New Roman"/>
          <w:b/>
          <w:szCs w:val="24"/>
        </w:rPr>
        <w:t>ΙΟΣ ΜΕΓΑΛΟΜΥΣΤΑΚΑΣ:</w:t>
      </w:r>
      <w:r>
        <w:rPr>
          <w:rFonts w:eastAsia="Times New Roman" w:cs="Times New Roman"/>
          <w:szCs w:val="24"/>
        </w:rPr>
        <w:t xml:space="preserve"> Ναι.</w:t>
      </w:r>
    </w:p>
    <w:p w14:paraId="7D38DFA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Άρθρο 48 είναι η τροπολογία 1494/158 του ΚΚΕ.</w:t>
      </w:r>
    </w:p>
    <w:p w14:paraId="7D38DFA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Είναι το άρθρο 46. Η </w:t>
      </w:r>
      <w:proofErr w:type="spellStart"/>
      <w:r>
        <w:rPr>
          <w:rFonts w:eastAsia="Times New Roman" w:cs="Times New Roman"/>
          <w:szCs w:val="24"/>
        </w:rPr>
        <w:t>υπ</w:t>
      </w:r>
      <w:proofErr w:type="spellEnd"/>
      <w:r>
        <w:rPr>
          <w:rFonts w:eastAsia="Times New Roman" w:cs="Times New Roman"/>
          <w:szCs w:val="24"/>
        </w:rPr>
        <w:t xml:space="preserve">΄ αριθμόν </w:t>
      </w:r>
      <w:r>
        <w:rPr>
          <w:rFonts w:eastAsia="Times New Roman" w:cs="Times New Roman"/>
          <w:szCs w:val="24"/>
        </w:rPr>
        <w:t>1494</w:t>
      </w:r>
      <w:r>
        <w:rPr>
          <w:rFonts w:eastAsia="Times New Roman" w:cs="Times New Roman"/>
          <w:szCs w:val="24"/>
        </w:rPr>
        <w:t xml:space="preserve"> τροπολογία</w:t>
      </w:r>
      <w:r>
        <w:rPr>
          <w:rFonts w:eastAsia="Times New Roman" w:cs="Times New Roman"/>
          <w:szCs w:val="24"/>
        </w:rPr>
        <w:t>.</w:t>
      </w:r>
    </w:p>
    <w:p w14:paraId="7D38DFB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Έχετε δίκιο.</w:t>
      </w:r>
    </w:p>
    <w:p w14:paraId="7D38DFB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Είναι ξεκάθαρο </w:t>
      </w:r>
      <w:r>
        <w:rPr>
          <w:rFonts w:eastAsia="Times New Roman" w:cs="Times New Roman"/>
          <w:szCs w:val="24"/>
        </w:rPr>
        <w:t>το κομμάτι της τροπολογίας για τα άρθρα 42, 43, 44 και 45;</w:t>
      </w:r>
    </w:p>
    <w:p w14:paraId="7D38DFB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7D38DFB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Όπως το ψηφίσαμε πριν. Ενσωματώνεται ως ίδια άρθρα στο σπλάχνο. Αυτό σας λέω, ότι η τροπολογία ενσωματώνεται ως ίδια άρθρα στο σπλάχνο.</w:t>
      </w:r>
    </w:p>
    <w:p w14:paraId="7D38DFB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ΝΙΚΗ </w:t>
      </w:r>
      <w:r>
        <w:rPr>
          <w:rFonts w:eastAsia="Times New Roman" w:cs="Times New Roman"/>
          <w:b/>
          <w:szCs w:val="24"/>
        </w:rPr>
        <w:t>ΚΕΡΑΜΕΩΣ:</w:t>
      </w:r>
      <w:r>
        <w:rPr>
          <w:rFonts w:eastAsia="Times New Roman" w:cs="Times New Roman"/>
          <w:szCs w:val="24"/>
        </w:rPr>
        <w:t xml:space="preserve"> Σωστά, αλλά από τη στιγμή που έχει τη μορφή των ξεχωριστών άρθρων, προβλέπεται από τον Κανονισμό της Βουλής να γίνεται ξεχωριστά η ψήφιση του κάθε άρθρου. Αλλιώς θα ερχόταν ως τροπολογία ξεχωριστά.</w:t>
      </w:r>
    </w:p>
    <w:p w14:paraId="7D38DFB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Αλλιώς δεν θα έπ</w:t>
      </w:r>
      <w:r>
        <w:rPr>
          <w:rFonts w:eastAsia="Times New Roman" w:cs="Times New Roman"/>
          <w:szCs w:val="24"/>
        </w:rPr>
        <w:t>ρεπε να ψηφίσουμε την τροπολογία καθόλου.</w:t>
      </w:r>
    </w:p>
    <w:p w14:paraId="7D38DFB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Σωστά. Κανονικά δεν πρέπει να ψηφίσουμε την τροπολογία εφόσον…</w:t>
      </w:r>
    </w:p>
    <w:p w14:paraId="7D38DFB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Εφόσον έχει έλθει ως τροπολογία και έχει ενσωματωθεί κομμάτι σε άρθρα και το υπόλοιπο…</w:t>
      </w:r>
    </w:p>
    <w:p w14:paraId="7D38DFB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ΑΝΑΣΤΑΣΙΟΣ ΜΕΓΑΛΟ</w:t>
      </w:r>
      <w:r>
        <w:rPr>
          <w:rFonts w:eastAsia="Times New Roman" w:cs="Times New Roman"/>
          <w:b/>
          <w:szCs w:val="24"/>
        </w:rPr>
        <w:t>ΜΥΣΤΑΚΑΣ:</w:t>
      </w:r>
      <w:r>
        <w:rPr>
          <w:rFonts w:eastAsia="Times New Roman" w:cs="Times New Roman"/>
          <w:szCs w:val="24"/>
        </w:rPr>
        <w:t xml:space="preserve"> Δεν είναι ενιαίο το υπόλοιπο. Γι’ αυτό. Είναι άρθρο-άρθρο στο δικό μας σπλάχνο.</w:t>
      </w:r>
    </w:p>
    <w:p w14:paraId="7D38DFB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Ναι, ενσωματώνεται με την…</w:t>
      </w:r>
    </w:p>
    <w:p w14:paraId="7D38DFB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Είναι </w:t>
      </w:r>
      <w:proofErr w:type="spellStart"/>
      <w:r>
        <w:rPr>
          <w:rFonts w:eastAsia="Times New Roman" w:cs="Times New Roman"/>
          <w:szCs w:val="24"/>
        </w:rPr>
        <w:t>πολυτροπολογία</w:t>
      </w:r>
      <w:proofErr w:type="spellEnd"/>
      <w:r>
        <w:rPr>
          <w:rFonts w:eastAsia="Times New Roman" w:cs="Times New Roman"/>
          <w:szCs w:val="24"/>
        </w:rPr>
        <w:t xml:space="preserve">. Έχει πολλά άρθρα και ψηφίζεται σαν μια τροπολογία, άσχετα αν έχει </w:t>
      </w:r>
      <w:r>
        <w:rPr>
          <w:rFonts w:eastAsia="Times New Roman" w:cs="Times New Roman"/>
          <w:szCs w:val="24"/>
        </w:rPr>
        <w:t>πολλά άρθρα.</w:t>
      </w:r>
    </w:p>
    <w:p w14:paraId="7D38DFB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Έχει πολλά άρθρα η τροπολογία.</w:t>
      </w:r>
    </w:p>
    <w:p w14:paraId="7D38DFB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Το άρθρο 46 λέει ότι είναι </w:t>
      </w:r>
      <w:r>
        <w:rPr>
          <w:rFonts w:eastAsia="Times New Roman" w:cs="Times New Roman"/>
          <w:szCs w:val="24"/>
        </w:rPr>
        <w:t xml:space="preserve">η υπ’ αριθμόν </w:t>
      </w:r>
      <w:r>
        <w:rPr>
          <w:rFonts w:eastAsia="Times New Roman" w:cs="Times New Roman"/>
          <w:szCs w:val="24"/>
        </w:rPr>
        <w:t>1494/158</w:t>
      </w:r>
      <w:r w:rsidRPr="00941458">
        <w:rPr>
          <w:rFonts w:eastAsia="Times New Roman" w:cs="Times New Roman"/>
          <w:szCs w:val="24"/>
        </w:rPr>
        <w:t xml:space="preserve"> </w:t>
      </w:r>
      <w:r>
        <w:rPr>
          <w:rFonts w:eastAsia="Times New Roman" w:cs="Times New Roman"/>
          <w:szCs w:val="24"/>
        </w:rPr>
        <w:t>τροπολογία</w:t>
      </w:r>
      <w:r>
        <w:rPr>
          <w:rFonts w:eastAsia="Times New Roman" w:cs="Times New Roman"/>
          <w:szCs w:val="24"/>
        </w:rPr>
        <w:t>.</w:t>
      </w:r>
    </w:p>
    <w:p w14:paraId="7D38DFB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Τώρα είμαστε στη </w:t>
      </w:r>
      <w:r>
        <w:rPr>
          <w:rFonts w:eastAsia="Times New Roman" w:cs="Times New Roman"/>
          <w:szCs w:val="24"/>
        </w:rPr>
        <w:t>β</w:t>
      </w:r>
      <w:r>
        <w:rPr>
          <w:rFonts w:eastAsia="Times New Roman" w:cs="Times New Roman"/>
          <w:szCs w:val="24"/>
        </w:rPr>
        <w:t>ουλευτική του ΚΚΕ που είναι το άρθρο 46.</w:t>
      </w:r>
    </w:p>
    <w:p w14:paraId="7D38DFBE"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ΛΕΩΝΙΔ</w:t>
      </w:r>
      <w:r>
        <w:rPr>
          <w:rFonts w:eastAsia="Times New Roman" w:cs="Times New Roman"/>
          <w:b/>
          <w:szCs w:val="24"/>
        </w:rPr>
        <w:t xml:space="preserve">ΑΣ ΓΡΗΓΟΡΑΚΟΣ: </w:t>
      </w:r>
      <w:r>
        <w:rPr>
          <w:rFonts w:eastAsia="Times New Roman" w:cs="Times New Roman"/>
          <w:szCs w:val="24"/>
        </w:rPr>
        <w:t>Το άρθρο 46. Αυτό είναι.</w:t>
      </w:r>
    </w:p>
    <w:p w14:paraId="7D38DFBF"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Μπορούμε να ψηφίσουμε αυτή την τροπολογία; Έχει καταγραφεί αυτό που λέτε στα Πρακτικά και αν υπάρχει κάποιο θέμα θα λυθεί.</w:t>
      </w:r>
    </w:p>
    <w:p w14:paraId="7D38DFC0"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Θεωρώ ότι είναι λάθος, κύριε Πρόεδρε. Εγώ θα π</w:t>
      </w:r>
      <w:r>
        <w:rPr>
          <w:rFonts w:eastAsia="Times New Roman" w:cs="Times New Roman"/>
          <w:szCs w:val="24"/>
        </w:rPr>
        <w:t>ρότεινα να καταγράψετε τις απόψεις των κομμάτων για τα άρθρα, ακόμα κι αν θεωρείτε ότι ψηφίζουμε την τροπολογία.</w:t>
      </w:r>
    </w:p>
    <w:p w14:paraId="7D38DFC1"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Ναι, να καταγραφεί.</w:t>
      </w:r>
    </w:p>
    <w:p w14:paraId="7D38DFC2"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 καταγραφεί η άποψη των κομμάτων, ξεχωριστά στα άρθρα και τη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το Προεδρείο όπως νομίζει.</w:t>
      </w:r>
    </w:p>
    <w:p w14:paraId="7D38DFC3"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Έχει καταγραφεί σαν το υπόλοιπο της τροπολογίας που ψηφίζεται. Με βάση την ψήφο σας μπαίνουν στα άρθρα. Έχετε δηλαδή διαφορετική εκτίμηση για το 42, διαφορετική για το 43 κ.λπ.;</w:t>
      </w:r>
    </w:p>
    <w:p w14:paraId="7D38DFC4"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7D38DFC5"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Εντάξει, σαν </w:t>
      </w:r>
      <w:proofErr w:type="spellStart"/>
      <w:r>
        <w:rPr>
          <w:rFonts w:eastAsia="Times New Roman" w:cs="Times New Roman"/>
          <w:szCs w:val="24"/>
        </w:rPr>
        <w:t>πολυτροπολογία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πάει όλη μαζί.</w:t>
      </w:r>
    </w:p>
    <w:p w14:paraId="7D38DFC6"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Όχι. Όταν ψηφίζεται ως τροπολογία, όχι όταν μπαίνει στα άρθρα.</w:t>
      </w:r>
    </w:p>
    <w:p w14:paraId="7D38DFC7"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sidRPr="00983FD5">
        <w:rPr>
          <w:rFonts w:eastAsia="Times New Roman" w:cs="Times New Roman"/>
          <w:color w:val="000000" w:themeColor="text1"/>
          <w:szCs w:val="24"/>
        </w:rPr>
        <w:t xml:space="preserve">Τέλος πάντων, </w:t>
      </w:r>
      <w:r w:rsidRPr="00983FD5">
        <w:rPr>
          <w:rFonts w:eastAsia="Times New Roman" w:cs="Times New Roman"/>
          <w:color w:val="000000" w:themeColor="text1"/>
          <w:szCs w:val="24"/>
        </w:rPr>
        <w:t xml:space="preserve">από πλευράς Νέας Δημοκρατίας </w:t>
      </w:r>
      <w:r>
        <w:rPr>
          <w:rFonts w:eastAsia="Times New Roman" w:cs="Times New Roman"/>
          <w:color w:val="000000" w:themeColor="text1"/>
          <w:szCs w:val="24"/>
        </w:rPr>
        <w:t>διευκρινίζω</w:t>
      </w:r>
      <w:r w:rsidRPr="00983FD5">
        <w:rPr>
          <w:rFonts w:eastAsia="Times New Roman" w:cs="Times New Roman"/>
          <w:color w:val="000000" w:themeColor="text1"/>
          <w:szCs w:val="24"/>
        </w:rPr>
        <w:t xml:space="preserve"> </w:t>
      </w:r>
      <w:r>
        <w:rPr>
          <w:rFonts w:eastAsia="Times New Roman" w:cs="Times New Roman"/>
          <w:szCs w:val="24"/>
        </w:rPr>
        <w:t xml:space="preserve">τα εξής: για το άρθρο 42 «ναι», για το άρθρο 43 </w:t>
      </w:r>
      <w:r>
        <w:rPr>
          <w:rFonts w:eastAsia="Times New Roman" w:cs="Times New Roman"/>
          <w:szCs w:val="24"/>
        </w:rPr>
        <w:t>«ναι», για το άρθρο 44 «ναι» και για το άρθρο 45 «παρών».</w:t>
      </w:r>
    </w:p>
    <w:p w14:paraId="7D38DFC8"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Ωραία. Υπάρχει κάποιος άλλος που θέλει να κάνει διαφοροποίηση, έστω για τα Πρακτικά, της ψήφου του;</w:t>
      </w:r>
    </w:p>
    <w:p w14:paraId="7D38DFC9"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Μάλιστα</w:t>
      </w:r>
      <w:r>
        <w:rPr>
          <w:rFonts w:eastAsia="Times New Roman" w:cs="Times New Roman"/>
          <w:szCs w:val="24"/>
        </w:rPr>
        <w:t xml:space="preserve">. Στο άρθρο 42 «όχι», στα </w:t>
      </w:r>
      <w:r>
        <w:rPr>
          <w:rFonts w:eastAsia="Times New Roman" w:cs="Times New Roman"/>
          <w:szCs w:val="24"/>
        </w:rPr>
        <w:t xml:space="preserve">άρθρα </w:t>
      </w:r>
      <w:r>
        <w:rPr>
          <w:rFonts w:eastAsia="Times New Roman" w:cs="Times New Roman"/>
          <w:szCs w:val="24"/>
        </w:rPr>
        <w:t>43, 44 και 4</w:t>
      </w:r>
      <w:r>
        <w:rPr>
          <w:rFonts w:eastAsia="Times New Roman" w:cs="Times New Roman"/>
          <w:szCs w:val="24"/>
        </w:rPr>
        <w:t>5 «παρών».</w:t>
      </w:r>
    </w:p>
    <w:p w14:paraId="7D38DFCA"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Κάποιος άλλος που θέλει να κάνει κάποια διαφοροποίηση; Είναι για τα Πρακτικά μόνο. Σαν ψήφος έχει κατατεθεί αυτή που είπατε για την τροπολογία.</w:t>
      </w:r>
    </w:p>
    <w:p w14:paraId="7D38DFCB"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Στο άρθρο 42 «παρών», στο άρθρο 43 «ναι», στο άρ</w:t>
      </w:r>
      <w:r>
        <w:rPr>
          <w:rFonts w:eastAsia="Times New Roman" w:cs="Times New Roman"/>
          <w:szCs w:val="24"/>
        </w:rPr>
        <w:t>θρο 44 «ναι», στο άρθρο 45 «ναι».</w:t>
      </w:r>
    </w:p>
    <w:p w14:paraId="7D38DFCC"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Ολοκληρώνουμε στο κομμάτι της τροπολογίας με τις διευκριν</w:t>
      </w:r>
      <w:r>
        <w:rPr>
          <w:rFonts w:eastAsia="Times New Roman" w:cs="Times New Roman"/>
          <w:szCs w:val="24"/>
        </w:rPr>
        <w:t>ί</w:t>
      </w:r>
      <w:r>
        <w:rPr>
          <w:rFonts w:eastAsia="Times New Roman" w:cs="Times New Roman"/>
          <w:szCs w:val="24"/>
        </w:rPr>
        <w:t>σεις σας.</w:t>
      </w:r>
    </w:p>
    <w:p w14:paraId="7D38DFCD" w14:textId="77777777" w:rsidR="0056040B" w:rsidRDefault="008F3B9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Πάντα στην 1499 μιλάμε, κύριε Πρόεδρε.</w:t>
      </w:r>
    </w:p>
    <w:p w14:paraId="7D38DFCE" w14:textId="77777777" w:rsidR="0056040B" w:rsidRDefault="008F3B9C">
      <w:pPr>
        <w:tabs>
          <w:tab w:val="left" w:pos="3642"/>
          <w:tab w:val="center" w:pos="4753"/>
          <w:tab w:val="left" w:pos="6214"/>
        </w:tabs>
        <w:spacing w:after="0" w:line="600" w:lineRule="auto"/>
        <w:ind w:firstLine="720"/>
        <w:jc w:val="both"/>
        <w:rPr>
          <w:rFonts w:eastAsia="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Πάντα για το υπόλοιπο της 14</w:t>
      </w:r>
      <w:r>
        <w:rPr>
          <w:rFonts w:eastAsia="Times New Roman" w:cs="Times New Roman"/>
          <w:szCs w:val="24"/>
        </w:rPr>
        <w:t>99. Συνεχίζουμε;</w:t>
      </w:r>
    </w:p>
    <w:p w14:paraId="7D38DFC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1494 και ειδικό 158 ως έχει, που είναι στην ουσία το άρθρο 46;</w:t>
      </w:r>
    </w:p>
    <w:p w14:paraId="7D38DFD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DFD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7D38DFD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7D38DFD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DFD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 xml:space="preserve">ΝΗΣ ΔΕΛΗΣ: </w:t>
      </w:r>
      <w:r>
        <w:rPr>
          <w:rFonts w:eastAsia="Times New Roman" w:cs="Times New Roman"/>
          <w:szCs w:val="24"/>
        </w:rPr>
        <w:t>Ναι.</w:t>
      </w:r>
    </w:p>
    <w:p w14:paraId="7D38DFD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DFD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7D38DFD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D38DFD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η τροπολογία με γενικό αριθμό 1494 και ειδικό 158 έγινε δεκτή ως έχει κατά πλειοψηφία και εντάσσεται στο νομοσχέδιο </w:t>
      </w:r>
      <w:r>
        <w:rPr>
          <w:rFonts w:eastAsia="Times New Roman" w:cs="Times New Roman"/>
          <w:szCs w:val="24"/>
        </w:rPr>
        <w:t>ως ίδιο άρθρο.</w:t>
      </w:r>
    </w:p>
    <w:p w14:paraId="7D38DFD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1497 και ειδικό 161 ως έχει;</w:t>
      </w:r>
    </w:p>
    <w:p w14:paraId="7D38DFD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DFD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7D38DFD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7D38DFD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DFD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7D38DFD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DFE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7D38DFE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D38DFE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η τροπολογία με γενικό αριθμό 1497 και ειδικό 161 έγινε δεκτή ως έχει κατά πλειοψηφία και εντάσσεται στο νομοσχέδιο ως ίδιο άρθρο.</w:t>
      </w:r>
    </w:p>
    <w:p w14:paraId="7D38DFE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δεκτή η τροπολογία με γενικό αριθμό 1498 και ειδικό 162 ως έχει;</w:t>
      </w:r>
    </w:p>
    <w:p w14:paraId="7D38DFE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δεν βγάζει νόημα αυτό. Είμαστε στο άρθρο 47, στην 1497. Η επόμενη είναι η 1500 και άρθρο 48.</w:t>
      </w:r>
    </w:p>
    <w:p w14:paraId="7D38DFE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Είμαστε στη</w:t>
      </w:r>
      <w:r>
        <w:rPr>
          <w:rFonts w:eastAsia="Times New Roman" w:cs="Times New Roman"/>
          <w:szCs w:val="24"/>
        </w:rPr>
        <w:t>ν 1498 με ειδικό αριθμό 162.</w:t>
      </w:r>
    </w:p>
    <w:p w14:paraId="7D38DFE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Στο σπλάχνο δεν είναι έτσι, όμως.</w:t>
      </w:r>
    </w:p>
    <w:p w14:paraId="7D38DFE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υπάρχει στο σπλάχνο αυτό, κύριε Πρόεδρε.</w:t>
      </w:r>
    </w:p>
    <w:p w14:paraId="7D38DFE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Έχει μπει στο 33.</w:t>
      </w:r>
    </w:p>
    <w:p w14:paraId="7D38DFE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Είναι η 1500.</w:t>
      </w:r>
    </w:p>
    <w:p w14:paraId="7D38DFE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7D38DFE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Η με γε</w:t>
      </w:r>
      <w:r>
        <w:rPr>
          <w:rFonts w:eastAsia="Times New Roman" w:cs="Times New Roman"/>
          <w:szCs w:val="24"/>
        </w:rPr>
        <w:t>νικό αριθμό 1498 και ειδικό αριθμό 162 έχει μπει στο άρθρο 33.</w:t>
      </w:r>
    </w:p>
    <w:p w14:paraId="7D38DFE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Άρα έχει ψηφιστεί.</w:t>
      </w:r>
    </w:p>
    <w:p w14:paraId="7D38DFE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Έχει ενσωματωθεί στο άρθρο 33 ολόκληρη.</w:t>
      </w:r>
    </w:p>
    <w:p w14:paraId="7D38DFE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Μάλιστα. Την ψηφίζουμε και ως τροπολογία.</w:t>
      </w:r>
    </w:p>
    <w:p w14:paraId="7D38DFEF"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w:t>
      </w:r>
      <w:r>
        <w:rPr>
          <w:rFonts w:eastAsia="Times New Roman" w:cs="Times New Roman"/>
          <w:szCs w:val="24"/>
        </w:rPr>
        <w:t>ώμα: Γίνεται δεκτή η τροπολογία με γενικό αριθμό 1498 και ειδικό 162 ως έχει, η οποία έχει ενσωματωθεί στο άρθρο 33;</w:t>
      </w:r>
    </w:p>
    <w:p w14:paraId="7D38DFF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DFF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Παρών.</w:t>
      </w:r>
    </w:p>
    <w:p w14:paraId="7D38DFF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Παρών.</w:t>
      </w:r>
    </w:p>
    <w:p w14:paraId="7D38DFF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DFF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7D38DFF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DFF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7D38DFF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7D38DFF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η τροπολογία με γενικό αριθμό 1498 και ειδικό 162 έγινε δεκτή ως έχει κατά πλειοψηφία και εντάσσεται στο άρθρο 33 του </w:t>
      </w:r>
      <w:r>
        <w:rPr>
          <w:rFonts w:eastAsia="Times New Roman" w:cs="Times New Roman"/>
          <w:szCs w:val="24"/>
        </w:rPr>
        <w:t>νομοσχεδίου.</w:t>
      </w:r>
    </w:p>
    <w:p w14:paraId="7D38DFF9"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1500 και ειδικό 164 ως έχει;</w:t>
      </w:r>
    </w:p>
    <w:p w14:paraId="7D38DFF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DFF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διευκρινίζω: Το άρθρο 48, σωστά;</w:t>
      </w:r>
    </w:p>
    <w:p w14:paraId="7D38DFF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Ναι, κυρία </w:t>
      </w:r>
      <w:proofErr w:type="spellStart"/>
      <w:r>
        <w:rPr>
          <w:rFonts w:eastAsia="Times New Roman" w:cs="Times New Roman"/>
          <w:szCs w:val="24"/>
        </w:rPr>
        <w:t>Κεραμέως</w:t>
      </w:r>
      <w:proofErr w:type="spellEnd"/>
      <w:r>
        <w:rPr>
          <w:rFonts w:eastAsia="Times New Roman" w:cs="Times New Roman"/>
          <w:szCs w:val="24"/>
        </w:rPr>
        <w:t>.</w:t>
      </w:r>
    </w:p>
    <w:p w14:paraId="7D38DFF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Όχι.</w:t>
      </w:r>
    </w:p>
    <w:p w14:paraId="7D38DFF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7D38DFF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E00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7D38E00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Όχι.</w:t>
      </w:r>
    </w:p>
    <w:p w14:paraId="7D38E00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7D38E00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7D38E00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η τροπολογία με γενικό αριθμό 1500 κ</w:t>
      </w:r>
      <w:r>
        <w:rPr>
          <w:rFonts w:eastAsia="Times New Roman" w:cs="Times New Roman"/>
          <w:szCs w:val="24"/>
        </w:rPr>
        <w:t>αι ειδικό 164 έγινε δεκτή ως έχει κατά πλειοψηφία και εντάσσεται στο νομοσχέδιο ως ίδιο άρθρο.</w:t>
      </w:r>
    </w:p>
    <w:p w14:paraId="7D38E005"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1501 και ειδικό 165 ως έχει;</w:t>
      </w:r>
    </w:p>
    <w:p w14:paraId="7D38E00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E00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Το έχουμε ξαναψηφ</w:t>
      </w:r>
      <w:r>
        <w:rPr>
          <w:rFonts w:eastAsia="Times New Roman" w:cs="Times New Roman"/>
          <w:szCs w:val="24"/>
        </w:rPr>
        <w:t xml:space="preserve">ίσει, κύριε Πρόεδρε. </w:t>
      </w:r>
    </w:p>
    <w:p w14:paraId="7D38E00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Ψηφίζετε την τροπολογία αυτή τη στιγμή, όμως.</w:t>
      </w:r>
    </w:p>
    <w:p w14:paraId="7D38E00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Παρών.</w:t>
      </w:r>
    </w:p>
    <w:p w14:paraId="7D38E00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7D38E00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E00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Όχι.</w:t>
      </w:r>
    </w:p>
    <w:p w14:paraId="7D38E00D"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E00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7D38E00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7D38E01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η τροπολογία με γενικό αριθμό 1501 και ειδικό 165 έγινε δεκτή ως έχει κατά πλειοψηφία και εντάσσεται στο άρθρο 12 του νομοσχεδίου.</w:t>
      </w:r>
    </w:p>
    <w:p w14:paraId="7D38E011"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Στο άρθρο 12 είναι η 1501. Η 1498 μπήκε στο άρθρο 33.</w:t>
      </w:r>
    </w:p>
    <w:p w14:paraId="7D38E012"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Εισερ</w:t>
      </w:r>
      <w:r>
        <w:rPr>
          <w:rFonts w:eastAsia="Times New Roman" w:cs="Times New Roman"/>
          <w:szCs w:val="24"/>
        </w:rPr>
        <w:t>χόμαστε στην ψήφιση του ακροτελεύτιου άρθρου.</w:t>
      </w:r>
    </w:p>
    <w:p w14:paraId="7D38E013"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D38E01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w:t>
      </w:r>
    </w:p>
    <w:p w14:paraId="7D38E01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7D38E01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7D38E01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E018"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7D38E019"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E01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7D38E01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7D38E01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w:t>
      </w:r>
      <w:r>
        <w:rPr>
          <w:rFonts w:eastAsia="Times New Roman" w:cs="Times New Roman"/>
          <w:szCs w:val="24"/>
        </w:rPr>
        <w:t xml:space="preserve">ο ακροτελεύτιο άρθρο έγινε δεκτό κατά πλειοψηφία. </w:t>
      </w:r>
    </w:p>
    <w:p w14:paraId="7D38E01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«Ίδρυση Πανεπιστημίου Δυτικής Αττικής </w:t>
      </w:r>
      <w:r>
        <w:rPr>
          <w:rFonts w:eastAsia="Times New Roman" w:cs="Times New Roman"/>
          <w:szCs w:val="24"/>
        </w:rPr>
        <w:t xml:space="preserve">και </w:t>
      </w:r>
      <w:r>
        <w:rPr>
          <w:rFonts w:eastAsia="Times New Roman"/>
          <w:szCs w:val="24"/>
        </w:rPr>
        <w:t>άλλες</w:t>
      </w:r>
      <w:r>
        <w:rPr>
          <w:rFonts w:eastAsia="Times New Roman" w:cs="Times New Roman"/>
          <w:szCs w:val="24"/>
        </w:rPr>
        <w:t xml:space="preserve"> διατάξεις» έγινε δεκτό επί της αρχής και επί των άρθρων.</w:t>
      </w:r>
    </w:p>
    <w:p w14:paraId="7D38E01E"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7D38E01F" w14:textId="77777777" w:rsidR="0056040B" w:rsidRDefault="008F3B9C">
      <w:pPr>
        <w:spacing w:after="0" w:line="600" w:lineRule="auto"/>
        <w:ind w:left="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r>
        <w:rPr>
          <w:rFonts w:eastAsia="Times New Roman" w:cs="Times New Roman"/>
          <w:b/>
          <w:szCs w:val="24"/>
        </w:rPr>
        <w:t xml:space="preserve">ΠΑΝΑΓΙΩΤΗΣ (ΠΑΝΟΣ) ΣΚΟΥΡΟΛΙΑΚΟΣ: </w:t>
      </w:r>
      <w:r>
        <w:rPr>
          <w:rFonts w:eastAsia="Times New Roman" w:cs="Times New Roman"/>
          <w:szCs w:val="24"/>
        </w:rPr>
        <w:t>Ναι.</w:t>
      </w:r>
    </w:p>
    <w:p w14:paraId="7D38E020"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7D38E021"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ΛΕΩΝΙΔΑΣ ΓΡΗΓΟ</w:t>
      </w:r>
      <w:r>
        <w:rPr>
          <w:rFonts w:eastAsia="Times New Roman" w:cs="Times New Roman"/>
          <w:b/>
          <w:szCs w:val="24"/>
        </w:rPr>
        <w:t xml:space="preserve">ΡΑΚΟΣ: </w:t>
      </w:r>
      <w:r>
        <w:rPr>
          <w:rFonts w:eastAsia="Times New Roman" w:cs="Times New Roman"/>
          <w:szCs w:val="24"/>
        </w:rPr>
        <w:t>Όχι.</w:t>
      </w:r>
    </w:p>
    <w:p w14:paraId="7D38E022"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Όχι.</w:t>
      </w:r>
    </w:p>
    <w:p w14:paraId="7D38E023"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7D38E024"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7D38E025"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Όχι.</w:t>
      </w:r>
    </w:p>
    <w:p w14:paraId="7D38E026"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7D38E027"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Το νομοσχέδιο έγινε δεκτό και στο σύνολο κατά πλειοψηφία.</w:t>
      </w:r>
    </w:p>
    <w:p w14:paraId="7D38E028"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w:t>
      </w:r>
      <w:r>
        <w:rPr>
          <w:rFonts w:eastAsia="Times New Roman" w:cs="Times New Roman"/>
          <w:szCs w:val="24"/>
        </w:rPr>
        <w:t>υ Υπουργείου Παιδείας, Έρευνας και Θρησκευμάτων</w:t>
      </w:r>
      <w:r>
        <w:rPr>
          <w:rFonts w:eastAsia="Times New Roman" w:cs="Times New Roman"/>
          <w:szCs w:val="24"/>
        </w:rPr>
        <w:t>:</w:t>
      </w:r>
      <w:r>
        <w:rPr>
          <w:rFonts w:eastAsia="Times New Roman" w:cs="Times New Roman"/>
          <w:szCs w:val="24"/>
        </w:rPr>
        <w:t xml:space="preserve"> «Ίδρυση Πανεπιστημίου Δυτικής Αττικής και </w:t>
      </w:r>
      <w:r>
        <w:rPr>
          <w:rFonts w:eastAsia="Times New Roman"/>
          <w:szCs w:val="24"/>
        </w:rPr>
        <w:t>άλλες</w:t>
      </w:r>
      <w:r>
        <w:rPr>
          <w:rFonts w:eastAsia="Times New Roman" w:cs="Times New Roman"/>
          <w:szCs w:val="24"/>
        </w:rPr>
        <w:t xml:space="preserve"> διατάξεις» έγινε δεκτό </w:t>
      </w:r>
      <w:r>
        <w:rPr>
          <w:rFonts w:eastAsia="Times New Roman" w:cs="Times New Roman"/>
          <w:szCs w:val="24"/>
        </w:rPr>
        <w:t>κατά πλειοψηφία</w:t>
      </w:r>
      <w:r>
        <w:rPr>
          <w:rFonts w:eastAsia="Times New Roman" w:cs="Times New Roman"/>
          <w:szCs w:val="24"/>
        </w:rPr>
        <w:t xml:space="preserve">, σε μόνη συζήτηση, </w:t>
      </w:r>
      <w:r>
        <w:rPr>
          <w:rFonts w:eastAsia="Times New Roman" w:cs="Times New Roman"/>
          <w:szCs w:val="24"/>
        </w:rPr>
        <w:t>επί της αρχής, των άρθρων</w:t>
      </w:r>
      <w:r>
        <w:rPr>
          <w:rFonts w:eastAsia="Times New Roman" w:cs="Times New Roman"/>
          <w:szCs w:val="24"/>
        </w:rPr>
        <w:t xml:space="preserve"> και </w:t>
      </w:r>
      <w:r>
        <w:rPr>
          <w:rFonts w:eastAsia="Times New Roman" w:cs="Times New Roman"/>
          <w:szCs w:val="24"/>
        </w:rPr>
        <w:t>του συνόλου</w:t>
      </w:r>
      <w:r>
        <w:rPr>
          <w:rFonts w:eastAsia="Times New Roman" w:cs="Times New Roman"/>
          <w:szCs w:val="24"/>
        </w:rPr>
        <w:t xml:space="preserve"> και έχει ως εξής:</w:t>
      </w:r>
    </w:p>
    <w:p w14:paraId="7D38E029" w14:textId="77777777" w:rsidR="0056040B" w:rsidRDefault="008F3B9C">
      <w:pPr>
        <w:spacing w:after="0" w:line="600" w:lineRule="auto"/>
        <w:jc w:val="center"/>
        <w:rPr>
          <w:rFonts w:eastAsia="Times New Roman" w:cs="Times New Roman"/>
          <w:szCs w:val="24"/>
        </w:rPr>
      </w:pPr>
      <w:r w:rsidRPr="00C12B6A">
        <w:rPr>
          <w:rFonts w:eastAsia="Times New Roman" w:cs="Times New Roman"/>
          <w:color w:val="FF0000"/>
          <w:szCs w:val="24"/>
        </w:rPr>
        <w:t xml:space="preserve">(Να </w:t>
      </w:r>
      <w:r w:rsidRPr="00C12B6A">
        <w:rPr>
          <w:rFonts w:eastAsia="Times New Roman" w:cs="Times New Roman"/>
          <w:color w:val="FF0000"/>
          <w:szCs w:val="24"/>
        </w:rPr>
        <w:t>μπει το νομοσχέδιο</w:t>
      </w:r>
      <w:r>
        <w:rPr>
          <w:rFonts w:eastAsia="Times New Roman" w:cs="Times New Roman"/>
          <w:color w:val="FF0000"/>
          <w:szCs w:val="24"/>
        </w:rPr>
        <w:t>,</w:t>
      </w:r>
      <w:r w:rsidRPr="00C12B6A">
        <w:rPr>
          <w:rFonts w:eastAsia="Times New Roman" w:cs="Times New Roman"/>
          <w:color w:val="FF0000"/>
          <w:szCs w:val="24"/>
        </w:rPr>
        <w:t xml:space="preserve"> σελίδα</w:t>
      </w:r>
      <w:r>
        <w:rPr>
          <w:rFonts w:eastAsia="Times New Roman" w:cs="Times New Roman"/>
          <w:color w:val="FF0000"/>
          <w:szCs w:val="24"/>
        </w:rPr>
        <w:t xml:space="preserve"> 576</w:t>
      </w:r>
      <w:r>
        <w:rPr>
          <w:rFonts w:eastAsia="Times New Roman" w:cs="Times New Roman"/>
          <w:color w:val="FF0000"/>
          <w:szCs w:val="24"/>
        </w:rPr>
        <w:t>α</w:t>
      </w:r>
      <w:r w:rsidRPr="00C12B6A">
        <w:rPr>
          <w:rFonts w:eastAsia="Times New Roman" w:cs="Times New Roman"/>
          <w:color w:val="FF0000"/>
          <w:szCs w:val="24"/>
        </w:rPr>
        <w:t>)</w:t>
      </w:r>
    </w:p>
    <w:p w14:paraId="7D38E02A"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D38E02B"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7D38E02C"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D38E02D" w14:textId="77777777" w:rsidR="0056040B" w:rsidRDefault="008F3B9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D38E02E"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D38E02F" w14:textId="77777777" w:rsidR="0056040B" w:rsidRDefault="008F3B9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Με τη συναίνεση του Σώμ</w:t>
      </w:r>
      <w:r>
        <w:rPr>
          <w:rFonts w:eastAsia="Times New Roman" w:cs="Times New Roman"/>
          <w:szCs w:val="24"/>
        </w:rPr>
        <w:t xml:space="preserve">ατος και ώρα 1.17΄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28 Φεβρουαρίου 2018 και ώρα 12</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w:t>
      </w:r>
      <w:r>
        <w:rPr>
          <w:rFonts w:eastAsia="Times New Roman" w:cs="Times New Roman"/>
          <w:szCs w:val="24"/>
        </w:rPr>
        <w:t>,</w:t>
      </w:r>
      <w:r>
        <w:rPr>
          <w:rFonts w:eastAsia="Times New Roman" w:cs="Times New Roman"/>
          <w:szCs w:val="24"/>
        </w:rPr>
        <w:t xml:space="preserve"> σύμφωνα με την ημερήσια διάταξη και τη συμπληρωματική ημερήσια διάταξη που έχ</w:t>
      </w:r>
      <w:r>
        <w:rPr>
          <w:rFonts w:eastAsia="Times New Roman" w:cs="Times New Roman"/>
          <w:szCs w:val="24"/>
        </w:rPr>
        <w:t>ουν</w:t>
      </w:r>
      <w:r>
        <w:rPr>
          <w:rFonts w:eastAsia="Times New Roman" w:cs="Times New Roman"/>
          <w:szCs w:val="24"/>
        </w:rPr>
        <w:t xml:space="preserve"> διανεμηθεί.</w:t>
      </w:r>
    </w:p>
    <w:p w14:paraId="7D38E030" w14:textId="77777777" w:rsidR="0056040B" w:rsidRDefault="008F3B9C">
      <w:pPr>
        <w:spacing w:after="0" w:line="600" w:lineRule="auto"/>
        <w:jc w:val="both"/>
        <w:rPr>
          <w:rFonts w:eastAsia="Times New Roman" w:cs="Times New Roman"/>
          <w:b/>
          <w:szCs w:val="24"/>
        </w:rPr>
      </w:pPr>
      <w:r>
        <w:rPr>
          <w:rFonts w:eastAsia="Times New Roman" w:cs="Times New Roman"/>
          <w:b/>
          <w:szCs w:val="24"/>
        </w:rPr>
        <w:t xml:space="preserve">Ο </w:t>
      </w: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ΟΙ ΓΡΑΜΜΑΤΕΙΣ</w:t>
      </w:r>
    </w:p>
    <w:sectPr w:rsidR="005604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SxamzY6YBbYrvXyOHS0UzEVICqw=" w:salt="P8cDiXFGP8cXgsnPoMHA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0B"/>
    <w:rsid w:val="0056040B"/>
    <w:rsid w:val="008F3B9C"/>
    <w:rsid w:val="00DF2E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D52B"/>
  <w15:docId w15:val="{46065DD4-D638-4667-92E7-BA96FCE8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08E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08E1"/>
    <w:rPr>
      <w:rFonts w:ascii="Segoe UI" w:hAnsi="Segoe UI" w:cs="Segoe UI"/>
      <w:sz w:val="18"/>
      <w:szCs w:val="18"/>
    </w:rPr>
  </w:style>
  <w:style w:type="paragraph" w:styleId="a4">
    <w:name w:val="Revision"/>
    <w:hidden/>
    <w:uiPriority w:val="99"/>
    <w:semiHidden/>
    <w:rsid w:val="008601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592</MetadataID>
    <Session xmlns="641f345b-441b-4b81-9152-adc2e73ba5e1">Γ´</Session>
    <Date xmlns="641f345b-441b-4b81-9152-adc2e73ba5e1">2018-02-25T22:00:00+00:00</Date>
    <Status xmlns="641f345b-441b-4b81-9152-adc2e73ba5e1">
      <Url>http://srv-sp1/praktika/Lists/Incoming_Metadata/EditForm.aspx?ID=592&amp;Source=/praktika/Recordings_Library/Forms/AllItems.aspx</Url>
      <Description>Δημοσιεύτηκε</Description>
    </Status>
    <Meeting xmlns="641f345b-441b-4b81-9152-adc2e73ba5e1">ΟΗ´</Meeting>
  </documentManagement>
</p:properties>
</file>

<file path=customXml/itemProps1.xml><?xml version="1.0" encoding="utf-8"?>
<ds:datastoreItem xmlns:ds="http://schemas.openxmlformats.org/officeDocument/2006/customXml" ds:itemID="{08DF2181-D3F0-48EC-AC27-F6C6D4A9B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7D7E53-50E3-4BC1-8627-E30D83D91386}">
  <ds:schemaRefs>
    <ds:schemaRef ds:uri="http://schemas.microsoft.com/sharepoint/v3/contenttype/forms"/>
  </ds:schemaRefs>
</ds:datastoreItem>
</file>

<file path=customXml/itemProps3.xml><?xml version="1.0" encoding="utf-8"?>
<ds:datastoreItem xmlns:ds="http://schemas.openxmlformats.org/officeDocument/2006/customXml" ds:itemID="{5FAC1478-5ACE-4E2B-AD71-953B1F030C96}">
  <ds:schemaRefs>
    <ds:schemaRef ds:uri="641f345b-441b-4b81-9152-adc2e73ba5e1"/>
    <ds:schemaRef ds:uri="http://schemas.microsoft.com/office/2006/documentManagement/types"/>
    <ds:schemaRef ds:uri="http://purl.org/dc/elements/1.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522</Pages>
  <Words>89336</Words>
  <Characters>528876</Characters>
  <Application>Microsoft Office Word</Application>
  <DocSecurity>0</DocSecurity>
  <Lines>12019</Lines>
  <Paragraphs>3219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2018-03-06T09:02:00Z</dcterms:created>
  <dcterms:modified xsi:type="dcterms:W3CDTF">2018-03-06T09:02:00Z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