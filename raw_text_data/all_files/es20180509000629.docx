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F4CD7" w14:textId="77777777" w:rsidR="00A53ECF" w:rsidRPr="00A53ECF" w:rsidRDefault="00A53ECF" w:rsidP="00A53ECF">
      <w:pPr>
        <w:spacing w:after="0" w:line="360" w:lineRule="auto"/>
        <w:rPr>
          <w:ins w:id="0" w:author="Φλούδα Χριστίνα" w:date="2018-05-17T10:18:00Z"/>
          <w:rFonts w:eastAsia="Times New Roman"/>
          <w:szCs w:val="24"/>
          <w:lang w:eastAsia="en-US"/>
        </w:rPr>
      </w:pPr>
      <w:bookmarkStart w:id="1" w:name="_GoBack"/>
      <w:bookmarkEnd w:id="1"/>
      <w:ins w:id="2" w:author="Φλούδα Χριστίνα" w:date="2018-05-17T10:18:00Z">
        <w:r w:rsidRPr="00A53EC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5639213" w14:textId="77777777" w:rsidR="00A53ECF" w:rsidRPr="00A53ECF" w:rsidRDefault="00A53ECF" w:rsidP="00A53ECF">
      <w:pPr>
        <w:spacing w:after="0" w:line="360" w:lineRule="auto"/>
        <w:rPr>
          <w:ins w:id="3" w:author="Φλούδα Χριστίνα" w:date="2018-05-17T10:18:00Z"/>
          <w:rFonts w:eastAsia="Times New Roman"/>
          <w:szCs w:val="24"/>
          <w:lang w:eastAsia="en-US"/>
        </w:rPr>
      </w:pPr>
    </w:p>
    <w:p w14:paraId="27E79EB2" w14:textId="77777777" w:rsidR="00A53ECF" w:rsidRPr="00A53ECF" w:rsidRDefault="00A53ECF" w:rsidP="00A53ECF">
      <w:pPr>
        <w:spacing w:after="0" w:line="360" w:lineRule="auto"/>
        <w:rPr>
          <w:ins w:id="4" w:author="Φλούδα Χριστίνα" w:date="2018-05-17T10:18:00Z"/>
          <w:rFonts w:eastAsia="Times New Roman"/>
          <w:szCs w:val="24"/>
          <w:lang w:eastAsia="en-US"/>
        </w:rPr>
      </w:pPr>
      <w:ins w:id="5" w:author="Φλούδα Χριστίνα" w:date="2018-05-17T10:18:00Z">
        <w:r w:rsidRPr="00A53ECF">
          <w:rPr>
            <w:rFonts w:eastAsia="Times New Roman"/>
            <w:szCs w:val="24"/>
            <w:lang w:eastAsia="en-US"/>
          </w:rPr>
          <w:t>ΠΙΝΑΚΑΣ ΠΕΡΙΕΧΟΜΕΝΩΝ</w:t>
        </w:r>
      </w:ins>
    </w:p>
    <w:p w14:paraId="7BBFEA8D" w14:textId="77777777" w:rsidR="00A53ECF" w:rsidRPr="00A53ECF" w:rsidRDefault="00A53ECF" w:rsidP="00A53ECF">
      <w:pPr>
        <w:spacing w:after="0" w:line="360" w:lineRule="auto"/>
        <w:rPr>
          <w:ins w:id="6" w:author="Φλούδα Χριστίνα" w:date="2018-05-17T10:18:00Z"/>
          <w:rFonts w:eastAsia="Times New Roman"/>
          <w:szCs w:val="24"/>
          <w:lang w:eastAsia="en-US"/>
        </w:rPr>
      </w:pPr>
      <w:ins w:id="7" w:author="Φλούδα Χριστίνα" w:date="2018-05-17T10:18:00Z">
        <w:r w:rsidRPr="00A53ECF">
          <w:rPr>
            <w:rFonts w:eastAsia="Times New Roman"/>
            <w:szCs w:val="24"/>
            <w:lang w:eastAsia="en-US"/>
          </w:rPr>
          <w:t xml:space="preserve">ΙΖ΄ ΠΕΡΙΟΔΟΣ </w:t>
        </w:r>
      </w:ins>
    </w:p>
    <w:p w14:paraId="0C9625E7" w14:textId="77777777" w:rsidR="00A53ECF" w:rsidRPr="00A53ECF" w:rsidRDefault="00A53ECF" w:rsidP="00A53ECF">
      <w:pPr>
        <w:spacing w:after="0" w:line="360" w:lineRule="auto"/>
        <w:rPr>
          <w:ins w:id="8" w:author="Φλούδα Χριστίνα" w:date="2018-05-17T10:18:00Z"/>
          <w:rFonts w:eastAsia="Times New Roman"/>
          <w:szCs w:val="24"/>
          <w:lang w:eastAsia="en-US"/>
        </w:rPr>
      </w:pPr>
      <w:ins w:id="9" w:author="Φλούδα Χριστίνα" w:date="2018-05-17T10:18:00Z">
        <w:r w:rsidRPr="00A53ECF">
          <w:rPr>
            <w:rFonts w:eastAsia="Times New Roman"/>
            <w:szCs w:val="24"/>
            <w:lang w:eastAsia="en-US"/>
          </w:rPr>
          <w:t>ΠΡΟΕΔΡΕΥΟΜΕΝΗΣ ΚΟΙΝΟΒΟΥΛΕΥΤΙΚΗΣ ΔΗΜΟΚΡΑΤΙΑΣ</w:t>
        </w:r>
      </w:ins>
    </w:p>
    <w:p w14:paraId="7738BA00" w14:textId="77777777" w:rsidR="00A53ECF" w:rsidRPr="00A53ECF" w:rsidRDefault="00A53ECF" w:rsidP="00A53ECF">
      <w:pPr>
        <w:spacing w:after="0" w:line="360" w:lineRule="auto"/>
        <w:rPr>
          <w:ins w:id="10" w:author="Φλούδα Χριστίνα" w:date="2018-05-17T10:18:00Z"/>
          <w:rFonts w:eastAsia="Times New Roman"/>
          <w:szCs w:val="24"/>
          <w:lang w:eastAsia="en-US"/>
        </w:rPr>
      </w:pPr>
      <w:ins w:id="11" w:author="Φλούδα Χριστίνα" w:date="2018-05-17T10:18:00Z">
        <w:r w:rsidRPr="00A53ECF">
          <w:rPr>
            <w:rFonts w:eastAsia="Times New Roman"/>
            <w:szCs w:val="24"/>
            <w:lang w:eastAsia="en-US"/>
          </w:rPr>
          <w:t>ΣΥΝΟΔΟΣ Γ΄</w:t>
        </w:r>
      </w:ins>
    </w:p>
    <w:p w14:paraId="56447CD9" w14:textId="77777777" w:rsidR="00A53ECF" w:rsidRPr="00A53ECF" w:rsidRDefault="00A53ECF" w:rsidP="00A53ECF">
      <w:pPr>
        <w:spacing w:after="0" w:line="360" w:lineRule="auto"/>
        <w:rPr>
          <w:ins w:id="12" w:author="Φλούδα Χριστίνα" w:date="2018-05-17T10:18:00Z"/>
          <w:rFonts w:eastAsia="Times New Roman"/>
          <w:szCs w:val="24"/>
          <w:lang w:eastAsia="en-US"/>
        </w:rPr>
      </w:pPr>
    </w:p>
    <w:p w14:paraId="1C766B93" w14:textId="77777777" w:rsidR="00A53ECF" w:rsidRPr="00A53ECF" w:rsidRDefault="00A53ECF" w:rsidP="00A53ECF">
      <w:pPr>
        <w:spacing w:after="0" w:line="360" w:lineRule="auto"/>
        <w:rPr>
          <w:ins w:id="13" w:author="Φλούδα Χριστίνα" w:date="2018-05-17T10:18:00Z"/>
          <w:rFonts w:eastAsia="Times New Roman"/>
          <w:szCs w:val="24"/>
          <w:lang w:eastAsia="en-US"/>
        </w:rPr>
      </w:pPr>
      <w:ins w:id="14" w:author="Φλούδα Χριστίνα" w:date="2018-05-17T10:18:00Z">
        <w:r w:rsidRPr="00A53ECF">
          <w:rPr>
            <w:rFonts w:eastAsia="Times New Roman"/>
            <w:szCs w:val="24"/>
            <w:lang w:eastAsia="en-US"/>
          </w:rPr>
          <w:t>ΣΥΝΕΔΡΙΑΣΗ ΡΙΔ΄</w:t>
        </w:r>
      </w:ins>
    </w:p>
    <w:p w14:paraId="0609989C" w14:textId="77777777" w:rsidR="00A53ECF" w:rsidRPr="00A53ECF" w:rsidRDefault="00A53ECF" w:rsidP="00A53ECF">
      <w:pPr>
        <w:spacing w:after="0" w:line="360" w:lineRule="auto"/>
        <w:rPr>
          <w:ins w:id="15" w:author="Φλούδα Χριστίνα" w:date="2018-05-17T10:18:00Z"/>
          <w:rFonts w:eastAsia="Times New Roman"/>
          <w:szCs w:val="24"/>
          <w:lang w:eastAsia="en-US"/>
        </w:rPr>
      </w:pPr>
      <w:ins w:id="16" w:author="Φλούδα Χριστίνα" w:date="2018-05-17T10:18:00Z">
        <w:r w:rsidRPr="00A53ECF">
          <w:rPr>
            <w:rFonts w:eastAsia="Times New Roman"/>
            <w:szCs w:val="24"/>
            <w:lang w:eastAsia="en-US"/>
          </w:rPr>
          <w:t>Τετάρτη  9 Μαΐου 2018 (Απόγευμα)</w:t>
        </w:r>
      </w:ins>
    </w:p>
    <w:p w14:paraId="3930409C" w14:textId="77777777" w:rsidR="00A53ECF" w:rsidRPr="00A53ECF" w:rsidRDefault="00A53ECF" w:rsidP="00A53ECF">
      <w:pPr>
        <w:spacing w:after="0" w:line="360" w:lineRule="auto"/>
        <w:rPr>
          <w:ins w:id="17" w:author="Φλούδα Χριστίνα" w:date="2018-05-17T10:18:00Z"/>
          <w:rFonts w:eastAsia="Times New Roman"/>
          <w:szCs w:val="24"/>
          <w:lang w:eastAsia="en-US"/>
        </w:rPr>
      </w:pPr>
    </w:p>
    <w:p w14:paraId="0B2B7365" w14:textId="77777777" w:rsidR="00A53ECF" w:rsidRPr="00A53ECF" w:rsidRDefault="00A53ECF" w:rsidP="00A53ECF">
      <w:pPr>
        <w:spacing w:after="0" w:line="360" w:lineRule="auto"/>
        <w:rPr>
          <w:ins w:id="18" w:author="Φλούδα Χριστίνα" w:date="2018-05-17T10:18:00Z"/>
          <w:rFonts w:eastAsia="Times New Roman"/>
          <w:szCs w:val="24"/>
          <w:lang w:eastAsia="en-US"/>
        </w:rPr>
      </w:pPr>
      <w:ins w:id="19" w:author="Φλούδα Χριστίνα" w:date="2018-05-17T10:18:00Z">
        <w:r w:rsidRPr="00A53ECF">
          <w:rPr>
            <w:rFonts w:eastAsia="Times New Roman"/>
            <w:szCs w:val="24"/>
            <w:lang w:eastAsia="en-US"/>
          </w:rPr>
          <w:t>ΘΕΜΑΤΑ</w:t>
        </w:r>
      </w:ins>
    </w:p>
    <w:p w14:paraId="1CF6B18D" w14:textId="77777777" w:rsidR="00A53ECF" w:rsidRPr="00A53ECF" w:rsidRDefault="00A53ECF" w:rsidP="00A53ECF">
      <w:pPr>
        <w:spacing w:after="0" w:line="360" w:lineRule="auto"/>
        <w:rPr>
          <w:ins w:id="20" w:author="Φλούδα Χριστίνα" w:date="2018-05-17T10:18:00Z"/>
          <w:rFonts w:eastAsia="Times New Roman"/>
          <w:szCs w:val="24"/>
          <w:lang w:eastAsia="en-US"/>
        </w:rPr>
      </w:pPr>
      <w:ins w:id="21" w:author="Φλούδα Χριστίνα" w:date="2018-05-17T10:18:00Z">
        <w:r w:rsidRPr="00A53ECF">
          <w:rPr>
            <w:rFonts w:eastAsia="Times New Roman"/>
            <w:szCs w:val="24"/>
            <w:lang w:eastAsia="en-US"/>
          </w:rPr>
          <w:t xml:space="preserve"> </w:t>
        </w:r>
        <w:r w:rsidRPr="00A53ECF">
          <w:rPr>
            <w:rFonts w:eastAsia="Times New Roman"/>
            <w:szCs w:val="24"/>
            <w:lang w:eastAsia="en-US"/>
          </w:rPr>
          <w:br/>
          <w:t xml:space="preserve">Α. ΕΙΔΙΚΑ ΘΕΜΑΤΑ </w:t>
        </w:r>
        <w:r w:rsidRPr="00A53ECF">
          <w:rPr>
            <w:rFonts w:eastAsia="Times New Roman"/>
            <w:szCs w:val="24"/>
            <w:lang w:eastAsia="en-US"/>
          </w:rPr>
          <w:br/>
          <w:t xml:space="preserve">1. Επικύρωση Πρακτικών, σελ. </w:t>
        </w:r>
        <w:r w:rsidRPr="00A53ECF">
          <w:rPr>
            <w:rFonts w:eastAsia="Times New Roman"/>
            <w:szCs w:val="24"/>
            <w:lang w:eastAsia="en-US"/>
          </w:rPr>
          <w:br/>
          <w:t xml:space="preserve">2. Ανακοινώνεται ότι τη συνεδρίαση παρακολουθούν μαθητές από το 8ο Γενικό Λύκειο Βόλου, το 2ο Γυμνάσιο  Άργους Ορεστικού Καστοριάς, το Γυμνάσιο Οινόης και το Γυμνάσιο Μανιάκων Καστοριάς, σελ. </w:t>
        </w:r>
        <w:r w:rsidRPr="00A53ECF">
          <w:rPr>
            <w:rFonts w:eastAsia="Times New Roman"/>
            <w:szCs w:val="24"/>
            <w:lang w:eastAsia="en-US"/>
          </w:rPr>
          <w:br/>
          <w:t xml:space="preserve">3. Επί διαδικαστικού θέματος, σελ. </w:t>
        </w:r>
        <w:r w:rsidRPr="00A53ECF">
          <w:rPr>
            <w:rFonts w:eastAsia="Times New Roman"/>
            <w:szCs w:val="24"/>
            <w:lang w:eastAsia="en-US"/>
          </w:rPr>
          <w:br/>
          <w:t xml:space="preserve">4. Αναφορά στο θάνατο του πρώην Υπουργού Χωροταξίας και Περιβάλλοντος, Κ. Λιάσκα, σελ. </w:t>
        </w:r>
        <w:r w:rsidRPr="00A53ECF">
          <w:rPr>
            <w:rFonts w:eastAsia="Times New Roman"/>
            <w:szCs w:val="24"/>
            <w:lang w:eastAsia="en-US"/>
          </w:rPr>
          <w:br/>
          <w:t xml:space="preserve"> </w:t>
        </w:r>
        <w:r w:rsidRPr="00A53ECF">
          <w:rPr>
            <w:rFonts w:eastAsia="Times New Roman"/>
            <w:szCs w:val="24"/>
            <w:lang w:eastAsia="en-US"/>
          </w:rPr>
          <w:br/>
          <w:t xml:space="preserve">Β. ΝΟΜΟΘΕΤΙΚΗ ΕΡΓΑΣΙΑ </w:t>
        </w:r>
        <w:r w:rsidRPr="00A53ECF">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Υποδομών και Μεταφορών: «Σύσταση φορέα αναπλάσεων της πόλης των Αθηνών και άλλες διατάξεις», σελ. </w:t>
        </w:r>
        <w:r w:rsidRPr="00A53ECF">
          <w:rPr>
            <w:rFonts w:eastAsia="Times New Roman"/>
            <w:szCs w:val="24"/>
            <w:lang w:eastAsia="en-US"/>
          </w:rPr>
          <w:br/>
          <w:t>2. Κατάθεση σχεδίων νόμων:</w:t>
        </w:r>
        <w:r w:rsidRPr="00A53ECF">
          <w:rPr>
            <w:rFonts w:eastAsia="Times New Roman"/>
            <w:szCs w:val="24"/>
            <w:lang w:eastAsia="en-US"/>
          </w:rPr>
          <w:br/>
          <w:t xml:space="preserve">    α) Οι Υπουργοί Εξωτερικών, Εργασίας, Κοινωνικής Ασφάλισης και Κοινωνικής Αλληλεγγύης, Δικαιοσύνης, Διαφάνειας και Ανθρωπίνων Δικαιωμάτων, Οικονομικών, Υγείας, Μεταναστευτικής Πολιτικής και ο Υφυπουργός Εργασίας, Κοινωνικής Ασφάλισης και Κοινωνικής Αλληλεγγύης κατέθεσαν σήμερα 9-5-2018 σχέδιο νόμου: «Κύρωση της Συμφωνίας μεταξύ της Κυβέρνησης της Ελληνικής Δημοκρατίας και της Κυβέρνησης του Κράτους του Ισραήλ σχετικά με την επικερδή απασχόληση των Εξαρτώμενων μελών των Μελών Διπλωματικών Αποστολών ή Προξενικών Αρχών», σελ. </w:t>
        </w:r>
        <w:r w:rsidRPr="00A53ECF">
          <w:rPr>
            <w:rFonts w:eastAsia="Times New Roman"/>
            <w:szCs w:val="24"/>
            <w:lang w:eastAsia="en-US"/>
          </w:rPr>
          <w:br/>
          <w:t xml:space="preserve">    β) Ο Υπουργός Ναυτιλίας και Νησιωτικής Πολιτικής, ο Αντιπρόεδρος της Κυβέρνησης και Υπουργός Οικονομίας και Ανάπτυξης και οι Υπουργοί Εξωτερικών, Δικαιοσύνης, Διαφάνειας και Ανθρωπίνων Δικαιωμάτων, Οικονομικών και Τουρισμού κατέθεσαν σήμερα 9-5-2018 σχέδιο νόμου: «Κύρωση της Συμφωνίας μεταξύ της Κυβέρνησης της Ελληνικής Δημοκρατίας και της Κυβέρνησης του Κράτους του Ισραήλ για τις θαλάσσιες μεταφορές», σελ. </w:t>
        </w:r>
        <w:r w:rsidRPr="00A53ECF">
          <w:rPr>
            <w:rFonts w:eastAsia="Times New Roman"/>
            <w:szCs w:val="24"/>
            <w:lang w:eastAsia="en-US"/>
          </w:rPr>
          <w:br/>
          <w:t xml:space="preserve">    γ) Ο Υπουργός Παιδείας,  Έρευνας και Θρησκευμάτων, ο Αντιπρόεδρος της Κυβέρνησης και Υπουργός Οικονομίας και Ανάπτυξης και οι Υπουργοί Εξωτερικών και Διοικητικής Ανασυγκρότησης, Πολιτισμού και Αθλητισμού, Περιβάλλοντος και Ενέργειας και Οικονομικών, οι Αναπληρωτές Υπουργοί Παιδείας,  Έρευνας και Θρησκευμάτων και Περιβάλλοντος και Ενέργειας καθώς και ο Υφυπουργός Εξωτερικών κατέθεσαν σήμερα 9-5-2018 σχέδιο νόμου: «Κύρωση της Συμφωνίας μεταξύ του Εκπαιδευτικού, Επιστημονικού και Πολιτιστικού Οργανισμού των Ηνωμένων Εθνών (UNESCO) και της Κυβέρνησης της Ελληνικής Δημοκρατίας αναφορικά με την ίδρυση Κέντρου Ολοκληρωμένης και Διεπιστημονικής Διαχείρισης Υδάτινων Πόρων στο Αριστοτέλειο Πανεπιστήμιο Θεσσαλονίκης ως Κέντρου Κατηγορίας 2 υπό την αιγίδα της UNESCO.», σελ. </w:t>
        </w:r>
        <w:r w:rsidRPr="00A53ECF">
          <w:rPr>
            <w:rFonts w:eastAsia="Times New Roman"/>
            <w:szCs w:val="24"/>
            <w:lang w:eastAsia="en-US"/>
          </w:rPr>
          <w:br/>
        </w:r>
      </w:ins>
    </w:p>
    <w:p w14:paraId="3F06291E" w14:textId="77777777" w:rsidR="00A53ECF" w:rsidRPr="00A53ECF" w:rsidRDefault="00A53ECF" w:rsidP="00A53ECF">
      <w:pPr>
        <w:spacing w:after="0" w:line="360" w:lineRule="auto"/>
        <w:rPr>
          <w:ins w:id="22" w:author="Φλούδα Χριστίνα" w:date="2018-05-17T10:18:00Z"/>
          <w:rFonts w:eastAsia="Times New Roman"/>
          <w:szCs w:val="24"/>
          <w:lang w:eastAsia="en-US"/>
        </w:rPr>
      </w:pPr>
      <w:ins w:id="23" w:author="Φλούδα Χριστίνα" w:date="2018-05-17T10:18:00Z">
        <w:r w:rsidRPr="00A53ECF">
          <w:rPr>
            <w:rFonts w:eastAsia="Times New Roman"/>
            <w:szCs w:val="24"/>
            <w:lang w:eastAsia="en-US"/>
          </w:rPr>
          <w:t>ΠΡΟΕΔΡΕΥΟΝΤΕΣ</w:t>
        </w:r>
      </w:ins>
    </w:p>
    <w:p w14:paraId="6A6434E5" w14:textId="77777777" w:rsidR="00A53ECF" w:rsidRPr="00A53ECF" w:rsidRDefault="00A53ECF" w:rsidP="00A53ECF">
      <w:pPr>
        <w:spacing w:after="0" w:line="360" w:lineRule="auto"/>
        <w:rPr>
          <w:ins w:id="24" w:author="Φλούδα Χριστίνα" w:date="2018-05-17T10:18:00Z"/>
          <w:rFonts w:eastAsia="Times New Roman"/>
          <w:szCs w:val="24"/>
          <w:lang w:eastAsia="en-US"/>
        </w:rPr>
      </w:pPr>
      <w:ins w:id="25" w:author="Φλούδα Χριστίνα" w:date="2018-05-17T10:18:00Z">
        <w:r w:rsidRPr="00A53ECF">
          <w:rPr>
            <w:rFonts w:eastAsia="Times New Roman"/>
            <w:szCs w:val="24"/>
            <w:lang w:eastAsia="en-US"/>
          </w:rPr>
          <w:t>ΚΑΚΛΑΜΑΝΗΣ Ν. , σελ.</w:t>
        </w:r>
        <w:r w:rsidRPr="00A53ECF">
          <w:rPr>
            <w:rFonts w:eastAsia="Times New Roman"/>
            <w:szCs w:val="24"/>
            <w:lang w:eastAsia="en-US"/>
          </w:rPr>
          <w:br/>
          <w:t>ΛΑΜΠΡΟΥΛΗΣ Γ. , σελ.</w:t>
        </w:r>
        <w:r w:rsidRPr="00A53ECF">
          <w:rPr>
            <w:rFonts w:eastAsia="Times New Roman"/>
            <w:szCs w:val="24"/>
            <w:lang w:eastAsia="en-US"/>
          </w:rPr>
          <w:br/>
        </w:r>
      </w:ins>
    </w:p>
    <w:p w14:paraId="214E1C98" w14:textId="77777777" w:rsidR="00A53ECF" w:rsidRPr="00A53ECF" w:rsidRDefault="00A53ECF" w:rsidP="00A53ECF">
      <w:pPr>
        <w:spacing w:after="0" w:line="360" w:lineRule="auto"/>
        <w:rPr>
          <w:ins w:id="26" w:author="Φλούδα Χριστίνα" w:date="2018-05-17T10:18:00Z"/>
          <w:rFonts w:eastAsia="Times New Roman"/>
          <w:szCs w:val="24"/>
          <w:lang w:eastAsia="en-US"/>
        </w:rPr>
      </w:pPr>
    </w:p>
    <w:p w14:paraId="4CABC02B" w14:textId="77777777" w:rsidR="00A53ECF" w:rsidRPr="00A53ECF" w:rsidRDefault="00A53ECF" w:rsidP="00A53ECF">
      <w:pPr>
        <w:spacing w:after="0" w:line="360" w:lineRule="auto"/>
        <w:rPr>
          <w:ins w:id="27" w:author="Φλούδα Χριστίνα" w:date="2018-05-17T10:18:00Z"/>
          <w:rFonts w:eastAsia="Times New Roman"/>
          <w:szCs w:val="24"/>
          <w:lang w:eastAsia="en-US"/>
        </w:rPr>
      </w:pPr>
      <w:ins w:id="28" w:author="Φλούδα Χριστίνα" w:date="2018-05-17T10:18:00Z">
        <w:r w:rsidRPr="00A53ECF">
          <w:rPr>
            <w:rFonts w:eastAsia="Times New Roman"/>
            <w:szCs w:val="24"/>
            <w:lang w:eastAsia="en-US"/>
          </w:rPr>
          <w:t>ΟΜΙΛΗΤΕΣ</w:t>
        </w:r>
      </w:ins>
    </w:p>
    <w:p w14:paraId="5C01BE3C" w14:textId="73F8205D" w:rsidR="00A53ECF" w:rsidRDefault="00A53ECF" w:rsidP="00A53ECF">
      <w:pPr>
        <w:spacing w:line="600" w:lineRule="auto"/>
        <w:ind w:firstLine="720"/>
        <w:contextualSpacing/>
        <w:jc w:val="center"/>
        <w:rPr>
          <w:ins w:id="29" w:author="Φλούδα Χριστίνα" w:date="2018-05-17T10:18:00Z"/>
          <w:rFonts w:eastAsia="Times New Roman"/>
          <w:szCs w:val="24"/>
        </w:rPr>
      </w:pPr>
      <w:ins w:id="30" w:author="Φλούδα Χριστίνα" w:date="2018-05-17T10:18:00Z">
        <w:r w:rsidRPr="00A53ECF">
          <w:rPr>
            <w:rFonts w:eastAsia="Times New Roman"/>
            <w:szCs w:val="24"/>
            <w:lang w:eastAsia="en-US"/>
          </w:rPr>
          <w:br/>
          <w:t>Α. Επί διαδικαστικού θέματος:</w:t>
        </w:r>
        <w:r w:rsidRPr="00A53ECF">
          <w:rPr>
            <w:rFonts w:eastAsia="Times New Roman"/>
            <w:szCs w:val="24"/>
            <w:lang w:eastAsia="en-US"/>
          </w:rPr>
          <w:br/>
          <w:t>ΑΜΥΡΑΣ Γ. , σελ.</w:t>
        </w:r>
        <w:r w:rsidRPr="00A53ECF">
          <w:rPr>
            <w:rFonts w:eastAsia="Times New Roman"/>
            <w:szCs w:val="24"/>
            <w:lang w:eastAsia="en-US"/>
          </w:rPr>
          <w:br/>
          <w:t>ΓΕΩΡΓΙΑΔΗΣ Μ. , σελ.</w:t>
        </w:r>
        <w:r w:rsidRPr="00A53ECF">
          <w:rPr>
            <w:rFonts w:eastAsia="Times New Roman"/>
            <w:szCs w:val="24"/>
            <w:lang w:eastAsia="en-US"/>
          </w:rPr>
          <w:br/>
          <w:t>ΚΑΒΑΔΕΛΛΑΣ Δ. , σελ.</w:t>
        </w:r>
        <w:r w:rsidRPr="00A53ECF">
          <w:rPr>
            <w:rFonts w:eastAsia="Times New Roman"/>
            <w:szCs w:val="24"/>
            <w:lang w:eastAsia="en-US"/>
          </w:rPr>
          <w:br/>
          <w:t>ΚΑΚΛΑΜΑΝΗΣ Ν. , σελ.</w:t>
        </w:r>
        <w:r w:rsidRPr="00A53ECF">
          <w:rPr>
            <w:rFonts w:eastAsia="Times New Roman"/>
            <w:szCs w:val="24"/>
            <w:lang w:eastAsia="en-US"/>
          </w:rPr>
          <w:br/>
          <w:t>ΚΑΤΣΩΤΗΣ Χ. , σελ.</w:t>
        </w:r>
        <w:r w:rsidRPr="00A53ECF">
          <w:rPr>
            <w:rFonts w:eastAsia="Times New Roman"/>
            <w:szCs w:val="24"/>
            <w:lang w:eastAsia="en-US"/>
          </w:rPr>
          <w:br/>
          <w:t>ΚΕΦΑΛΟΓΙΑΝΝΗΣ Ι. , σελ.</w:t>
        </w:r>
        <w:r w:rsidRPr="00A53ECF">
          <w:rPr>
            <w:rFonts w:eastAsia="Times New Roman"/>
            <w:szCs w:val="24"/>
            <w:lang w:eastAsia="en-US"/>
          </w:rPr>
          <w:br/>
          <w:t>ΛΑΜΠΡΟΥΛΗΣ Γ. , σελ.</w:t>
        </w:r>
        <w:r w:rsidRPr="00A53ECF">
          <w:rPr>
            <w:rFonts w:eastAsia="Times New Roman"/>
            <w:szCs w:val="24"/>
            <w:lang w:eastAsia="en-US"/>
          </w:rPr>
          <w:br/>
          <w:t>ΜΑΝΙΑΤΗΣ Ι. , σελ.</w:t>
        </w:r>
        <w:r w:rsidRPr="00A53ECF">
          <w:rPr>
            <w:rFonts w:eastAsia="Times New Roman"/>
            <w:szCs w:val="24"/>
            <w:lang w:eastAsia="en-US"/>
          </w:rPr>
          <w:br/>
          <w:t>ΜΠΟΥΡΑΣ Α. , σελ.</w:t>
        </w:r>
        <w:r w:rsidRPr="00A53ECF">
          <w:rPr>
            <w:rFonts w:eastAsia="Times New Roman"/>
            <w:szCs w:val="24"/>
            <w:lang w:eastAsia="en-US"/>
          </w:rPr>
          <w:br/>
          <w:t>ΠΑΝΑΓΙΩΤΑΡΟΣ Η. , σελ.</w:t>
        </w:r>
        <w:r w:rsidRPr="00A53ECF">
          <w:rPr>
            <w:rFonts w:eastAsia="Times New Roman"/>
            <w:szCs w:val="24"/>
            <w:lang w:eastAsia="en-US"/>
          </w:rPr>
          <w:br/>
          <w:t>ΠΑΡΑΣΚΕΥΟΠΟΥΛΟΣ Ν. , σελ.</w:t>
        </w:r>
        <w:r w:rsidRPr="00A53ECF">
          <w:rPr>
            <w:rFonts w:eastAsia="Times New Roman"/>
            <w:szCs w:val="24"/>
            <w:lang w:eastAsia="en-US"/>
          </w:rPr>
          <w:br/>
          <w:t>ΣΠΙΡΤΖΗΣ Χ. , σελ.</w:t>
        </w:r>
        <w:r w:rsidRPr="00A53ECF">
          <w:rPr>
            <w:rFonts w:eastAsia="Times New Roman"/>
            <w:szCs w:val="24"/>
            <w:lang w:eastAsia="en-US"/>
          </w:rPr>
          <w:br/>
        </w:r>
        <w:r w:rsidRPr="00A53ECF">
          <w:rPr>
            <w:rFonts w:eastAsia="Times New Roman"/>
            <w:szCs w:val="24"/>
            <w:lang w:eastAsia="en-US"/>
          </w:rPr>
          <w:br/>
          <w:t>Β. Επί του σχεδίου νόμου του Υπουργείου Υποδομών και Μεταφορών:</w:t>
        </w:r>
        <w:r w:rsidRPr="00A53ECF">
          <w:rPr>
            <w:rFonts w:eastAsia="Times New Roman"/>
            <w:szCs w:val="24"/>
            <w:lang w:eastAsia="en-US"/>
          </w:rPr>
          <w:br/>
          <w:t>ΑΜΥΡΑΣ Γ. , σελ.</w:t>
        </w:r>
        <w:r w:rsidRPr="00A53ECF">
          <w:rPr>
            <w:rFonts w:eastAsia="Times New Roman"/>
            <w:szCs w:val="24"/>
            <w:lang w:eastAsia="en-US"/>
          </w:rPr>
          <w:br/>
          <w:t>ΓΕΩΡΓΙΑΔΗΣ Μ. , σελ.</w:t>
        </w:r>
        <w:r w:rsidRPr="00A53ECF">
          <w:rPr>
            <w:rFonts w:eastAsia="Times New Roman"/>
            <w:szCs w:val="24"/>
            <w:lang w:eastAsia="en-US"/>
          </w:rPr>
          <w:br/>
          <w:t>ΔΗΜΑΡΑΣ Γ. , σελ.</w:t>
        </w:r>
        <w:r w:rsidRPr="00A53ECF">
          <w:rPr>
            <w:rFonts w:eastAsia="Times New Roman"/>
            <w:szCs w:val="24"/>
            <w:lang w:eastAsia="en-US"/>
          </w:rPr>
          <w:br/>
          <w:t>ΗΛΙΟΠΟΥΛΟΣ Π. , σελ.</w:t>
        </w:r>
        <w:r w:rsidRPr="00A53ECF">
          <w:rPr>
            <w:rFonts w:eastAsia="Times New Roman"/>
            <w:szCs w:val="24"/>
            <w:lang w:eastAsia="en-US"/>
          </w:rPr>
          <w:br/>
          <w:t>ΚΑΒΑΔΕΛΛΑΣ Δ. , σελ.</w:t>
        </w:r>
        <w:r w:rsidRPr="00A53ECF">
          <w:rPr>
            <w:rFonts w:eastAsia="Times New Roman"/>
            <w:szCs w:val="24"/>
            <w:lang w:eastAsia="en-US"/>
          </w:rPr>
          <w:br/>
          <w:t>ΚΑΡΑΚΩΣΤΑ Ε. , σελ.</w:t>
        </w:r>
        <w:r w:rsidRPr="00A53ECF">
          <w:rPr>
            <w:rFonts w:eastAsia="Times New Roman"/>
            <w:szCs w:val="24"/>
            <w:lang w:eastAsia="en-US"/>
          </w:rPr>
          <w:br/>
          <w:t>ΚΑΡΑΝΑΣΤΑΣΗΣ Α. , σελ.</w:t>
        </w:r>
        <w:r w:rsidRPr="00A53ECF">
          <w:rPr>
            <w:rFonts w:eastAsia="Times New Roman"/>
            <w:szCs w:val="24"/>
            <w:lang w:eastAsia="en-US"/>
          </w:rPr>
          <w:br/>
          <w:t>ΚΑΡΡΑΣ Γ. , σελ.</w:t>
        </w:r>
        <w:r w:rsidRPr="00A53ECF">
          <w:rPr>
            <w:rFonts w:eastAsia="Times New Roman"/>
            <w:szCs w:val="24"/>
            <w:lang w:eastAsia="en-US"/>
          </w:rPr>
          <w:br/>
          <w:t>ΚΑΤΣΩΤΗΣ Χ. , σελ.</w:t>
        </w:r>
        <w:r w:rsidRPr="00A53ECF">
          <w:rPr>
            <w:rFonts w:eastAsia="Times New Roman"/>
            <w:szCs w:val="24"/>
            <w:lang w:eastAsia="en-US"/>
          </w:rPr>
          <w:br/>
          <w:t>ΚΑΦΑΝΤΑΡΗ Χ. , σελ.</w:t>
        </w:r>
        <w:r w:rsidRPr="00A53ECF">
          <w:rPr>
            <w:rFonts w:eastAsia="Times New Roman"/>
            <w:szCs w:val="24"/>
            <w:lang w:eastAsia="en-US"/>
          </w:rPr>
          <w:br/>
          <w:t>ΚΕΦΑΛΟΓΙΑΝΝΗ  Ό. , σελ.</w:t>
        </w:r>
        <w:r w:rsidRPr="00A53ECF">
          <w:rPr>
            <w:rFonts w:eastAsia="Times New Roman"/>
            <w:szCs w:val="24"/>
            <w:lang w:eastAsia="en-US"/>
          </w:rPr>
          <w:br/>
          <w:t>ΚΕΦΑΛΟΓΙΑΝΝΗΣ Ι. , σελ.</w:t>
        </w:r>
        <w:r w:rsidRPr="00A53ECF">
          <w:rPr>
            <w:rFonts w:eastAsia="Times New Roman"/>
            <w:szCs w:val="24"/>
            <w:lang w:eastAsia="en-US"/>
          </w:rPr>
          <w:br/>
          <w:t>ΛΑΖΑΡΙΔΗΣ Γ. , σελ.</w:t>
        </w:r>
        <w:r w:rsidRPr="00A53ECF">
          <w:rPr>
            <w:rFonts w:eastAsia="Times New Roman"/>
            <w:szCs w:val="24"/>
            <w:lang w:eastAsia="en-US"/>
          </w:rPr>
          <w:br/>
          <w:t>ΜΑΝΙΑΤΗΣ Ι. , σελ.</w:t>
        </w:r>
        <w:r w:rsidRPr="00A53ECF">
          <w:rPr>
            <w:rFonts w:eastAsia="Times New Roman"/>
            <w:szCs w:val="24"/>
            <w:lang w:eastAsia="en-US"/>
          </w:rPr>
          <w:br/>
          <w:t>ΜΕΓΑΛΟΟΙΚΟΝΟΜΟΥ Θ. , σελ.</w:t>
        </w:r>
        <w:r w:rsidRPr="00A53ECF">
          <w:rPr>
            <w:rFonts w:eastAsia="Times New Roman"/>
            <w:szCs w:val="24"/>
            <w:lang w:eastAsia="en-US"/>
          </w:rPr>
          <w:br/>
          <w:t>ΜΠΟΥΡΑΣ Α. , σελ.</w:t>
        </w:r>
        <w:r w:rsidRPr="00A53ECF">
          <w:rPr>
            <w:rFonts w:eastAsia="Times New Roman"/>
            <w:szCs w:val="24"/>
            <w:lang w:eastAsia="en-US"/>
          </w:rPr>
          <w:br/>
          <w:t>ΞΥΔΑΚΗΣ Ν. , σελ.</w:t>
        </w:r>
        <w:r w:rsidRPr="00A53ECF">
          <w:rPr>
            <w:rFonts w:eastAsia="Times New Roman"/>
            <w:szCs w:val="24"/>
            <w:lang w:eastAsia="en-US"/>
          </w:rPr>
          <w:br/>
          <w:t>ΠΑΝΑΓΙΩΤΑΡΟΣ Η. , σελ.</w:t>
        </w:r>
        <w:r w:rsidRPr="00A53ECF">
          <w:rPr>
            <w:rFonts w:eastAsia="Times New Roman"/>
            <w:szCs w:val="24"/>
            <w:lang w:eastAsia="en-US"/>
          </w:rPr>
          <w:br/>
          <w:t>ΠΑΡΑΣΚΕΥΟΠΟΥΛΟΣ Ν. , σελ.</w:t>
        </w:r>
        <w:r w:rsidRPr="00A53ECF">
          <w:rPr>
            <w:rFonts w:eastAsia="Times New Roman"/>
            <w:szCs w:val="24"/>
            <w:lang w:eastAsia="en-US"/>
          </w:rPr>
          <w:br/>
          <w:t>ΣΑΧΙΝΙΔΗΣ Ι. , σελ.</w:t>
        </w:r>
        <w:r w:rsidRPr="00A53ECF">
          <w:rPr>
            <w:rFonts w:eastAsia="Times New Roman"/>
            <w:szCs w:val="24"/>
            <w:lang w:eastAsia="en-US"/>
          </w:rPr>
          <w:br/>
          <w:t>ΣΕΒΑΣΤΑΚΗΣ Δ. , σελ.</w:t>
        </w:r>
        <w:r w:rsidRPr="00A53ECF">
          <w:rPr>
            <w:rFonts w:eastAsia="Times New Roman"/>
            <w:szCs w:val="24"/>
            <w:lang w:eastAsia="en-US"/>
          </w:rPr>
          <w:br/>
          <w:t>ΣΚΑΝΔΑΛΙΔΗΣ Κ. , σελ.</w:t>
        </w:r>
        <w:r w:rsidRPr="00A53ECF">
          <w:rPr>
            <w:rFonts w:eastAsia="Times New Roman"/>
            <w:szCs w:val="24"/>
            <w:lang w:eastAsia="en-US"/>
          </w:rPr>
          <w:br/>
          <w:t>ΣΠΙΡΤΖΗΣ Χ. , σελ.</w:t>
        </w:r>
        <w:r w:rsidRPr="00A53ECF">
          <w:rPr>
            <w:rFonts w:eastAsia="Times New Roman"/>
            <w:szCs w:val="24"/>
            <w:lang w:eastAsia="en-US"/>
          </w:rPr>
          <w:br/>
          <w:t>ΦΛΑΜΠΟΥΡΑΡΗΣ Α. , σελ.</w:t>
        </w:r>
        <w:r w:rsidRPr="00A53ECF">
          <w:rPr>
            <w:rFonts w:eastAsia="Times New Roman"/>
            <w:szCs w:val="24"/>
            <w:lang w:eastAsia="en-US"/>
          </w:rPr>
          <w:br/>
        </w:r>
      </w:ins>
    </w:p>
    <w:p w14:paraId="76A6B0F0" w14:textId="4E20D114" w:rsidR="00DD4703" w:rsidRDefault="00A53ECF">
      <w:pPr>
        <w:spacing w:line="600" w:lineRule="auto"/>
        <w:ind w:firstLine="720"/>
        <w:contextualSpacing/>
        <w:jc w:val="center"/>
        <w:rPr>
          <w:rFonts w:eastAsia="Times New Roman"/>
          <w:szCs w:val="24"/>
        </w:rPr>
      </w:pPr>
      <w:r>
        <w:rPr>
          <w:rFonts w:eastAsia="Times New Roman"/>
          <w:szCs w:val="24"/>
        </w:rPr>
        <w:t>ΠΡΑΚΤΙΚΑ ΒΟΥΛΗΣ</w:t>
      </w:r>
    </w:p>
    <w:p w14:paraId="76A6B0F1" w14:textId="77777777" w:rsidR="00DD4703" w:rsidRDefault="00A53ECF">
      <w:pPr>
        <w:spacing w:line="600" w:lineRule="auto"/>
        <w:ind w:firstLine="720"/>
        <w:contextualSpacing/>
        <w:jc w:val="center"/>
        <w:rPr>
          <w:rFonts w:eastAsia="Times New Roman"/>
          <w:szCs w:val="24"/>
        </w:rPr>
      </w:pPr>
      <w:r>
        <w:rPr>
          <w:rFonts w:eastAsia="Times New Roman"/>
          <w:szCs w:val="24"/>
        </w:rPr>
        <w:t>Ι</w:t>
      </w:r>
      <w:r>
        <w:rPr>
          <w:rFonts w:eastAsia="Times New Roman"/>
          <w:szCs w:val="24"/>
        </w:rPr>
        <w:t xml:space="preserve">Ζ΄ ΠΕΡΙΟΔΟΣ </w:t>
      </w:r>
    </w:p>
    <w:p w14:paraId="76A6B0F2" w14:textId="77777777" w:rsidR="00DD4703" w:rsidRDefault="00A53ECF">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76A6B0F3" w14:textId="77777777" w:rsidR="00DD4703" w:rsidRDefault="00A53ECF">
      <w:pPr>
        <w:spacing w:line="600" w:lineRule="auto"/>
        <w:ind w:firstLine="720"/>
        <w:contextualSpacing/>
        <w:jc w:val="center"/>
        <w:rPr>
          <w:rFonts w:eastAsia="Times New Roman"/>
          <w:szCs w:val="24"/>
        </w:rPr>
      </w:pPr>
      <w:r>
        <w:rPr>
          <w:rFonts w:eastAsia="Times New Roman"/>
          <w:szCs w:val="24"/>
        </w:rPr>
        <w:t>ΣΥΝΟΔΟΣ Γ΄</w:t>
      </w:r>
    </w:p>
    <w:p w14:paraId="76A6B0F4" w14:textId="77777777" w:rsidR="00DD4703" w:rsidRDefault="00A53ECF">
      <w:pPr>
        <w:spacing w:line="600" w:lineRule="auto"/>
        <w:ind w:firstLine="720"/>
        <w:contextualSpacing/>
        <w:jc w:val="center"/>
        <w:rPr>
          <w:rFonts w:eastAsia="Times New Roman"/>
          <w:szCs w:val="24"/>
        </w:rPr>
      </w:pPr>
      <w:r>
        <w:rPr>
          <w:rFonts w:eastAsia="Times New Roman"/>
          <w:szCs w:val="24"/>
        </w:rPr>
        <w:t>ΣΥΝΕΔΡΙΑΣΗ ΡΙΔ΄</w:t>
      </w:r>
    </w:p>
    <w:p w14:paraId="76A6B0F5" w14:textId="77777777" w:rsidR="00DD4703" w:rsidRDefault="00A53ECF">
      <w:pPr>
        <w:spacing w:line="600" w:lineRule="auto"/>
        <w:ind w:firstLine="720"/>
        <w:contextualSpacing/>
        <w:jc w:val="center"/>
        <w:rPr>
          <w:rFonts w:eastAsia="Times New Roman"/>
          <w:szCs w:val="24"/>
        </w:rPr>
      </w:pPr>
      <w:r>
        <w:rPr>
          <w:rFonts w:eastAsia="Times New Roman"/>
          <w:szCs w:val="24"/>
        </w:rPr>
        <w:t xml:space="preserve">Τετάρτη </w:t>
      </w:r>
      <w:r w:rsidRPr="00AF135F">
        <w:rPr>
          <w:rFonts w:eastAsia="Times New Roman"/>
          <w:szCs w:val="24"/>
        </w:rPr>
        <w:t>9</w:t>
      </w:r>
      <w:r>
        <w:rPr>
          <w:rFonts w:eastAsia="Times New Roman"/>
          <w:szCs w:val="24"/>
        </w:rPr>
        <w:t xml:space="preserve"> Μαΐου 2018 (απόγευμα)</w:t>
      </w:r>
    </w:p>
    <w:p w14:paraId="76A6B0F6" w14:textId="77777777" w:rsidR="00DD4703" w:rsidRDefault="00A53ECF">
      <w:pPr>
        <w:spacing w:line="600" w:lineRule="auto"/>
        <w:ind w:firstLine="720"/>
        <w:contextualSpacing/>
        <w:jc w:val="both"/>
        <w:rPr>
          <w:rFonts w:eastAsia="Times New Roman"/>
          <w:szCs w:val="24"/>
        </w:rPr>
      </w:pPr>
      <w:r>
        <w:rPr>
          <w:rFonts w:eastAsia="Times New Roman"/>
          <w:szCs w:val="24"/>
        </w:rPr>
        <w:t xml:space="preserve">Αθήνα, σήμερα στις 9 Μαΐου </w:t>
      </w:r>
      <w:r w:rsidRPr="00AF135F">
        <w:rPr>
          <w:rFonts w:eastAsia="Times New Roman"/>
          <w:szCs w:val="24"/>
        </w:rPr>
        <w:t xml:space="preserve">2018, </w:t>
      </w:r>
      <w:r>
        <w:rPr>
          <w:rFonts w:eastAsia="Times New Roman"/>
          <w:szCs w:val="24"/>
        </w:rPr>
        <w:t>ημέρα Τετάρτη και ώρα 18.10΄</w:t>
      </w:r>
      <w:r w:rsidRPr="006E6450">
        <w:rPr>
          <w:rFonts w:eastAsia="Times New Roman"/>
          <w:szCs w:val="24"/>
        </w:rPr>
        <w:t>,</w:t>
      </w:r>
      <w:r>
        <w:rPr>
          <w:rFonts w:eastAsia="Times New Roman"/>
          <w:szCs w:val="24"/>
        </w:rPr>
        <w:t xml:space="preserve"> συνήλθε στην Αίθουσα</w:t>
      </w:r>
      <w:r w:rsidRPr="00756276">
        <w:rPr>
          <w:rFonts w:eastAsia="Times New Roman"/>
          <w:szCs w:val="24"/>
        </w:rPr>
        <w:t xml:space="preserve"> </w:t>
      </w:r>
      <w:r>
        <w:rPr>
          <w:rFonts w:eastAsia="Times New Roman"/>
          <w:szCs w:val="24"/>
        </w:rPr>
        <w:t xml:space="preserve">των συνεδριάσεων του Βουλευτηρίου η Βουλή σε ολομέλεια για να συνεδριάσει υπό την προεδρία του Δ΄ Αντιπροέδρου αυτής κ. </w:t>
      </w:r>
      <w:r w:rsidRPr="006A48FE">
        <w:rPr>
          <w:rFonts w:eastAsia="Times New Roman"/>
          <w:b/>
          <w:szCs w:val="24"/>
        </w:rPr>
        <w:t>ΝΙΚΗΤΑ ΚΑΚΛΑΜΑΝΗ</w:t>
      </w:r>
      <w:r w:rsidRPr="006E6450">
        <w:rPr>
          <w:rFonts w:eastAsia="Times New Roman"/>
          <w:szCs w:val="24"/>
        </w:rPr>
        <w:t>.</w:t>
      </w:r>
    </w:p>
    <w:p w14:paraId="76A6B0F7" w14:textId="77777777" w:rsidR="00DD4703" w:rsidRDefault="00A53ECF">
      <w:pPr>
        <w:spacing w:line="600" w:lineRule="auto"/>
        <w:ind w:firstLine="720"/>
        <w:contextualSpacing/>
        <w:jc w:val="both"/>
        <w:rPr>
          <w:rFonts w:eastAsia="Times New Roman"/>
          <w:szCs w:val="24"/>
        </w:rPr>
      </w:pPr>
      <w:r>
        <w:rPr>
          <w:rFonts w:eastAsia="Times New Roman"/>
          <w:b/>
          <w:bCs/>
          <w:szCs w:val="24"/>
        </w:rPr>
        <w:t>ΠΡΟΕΔΡΕΥΩΝ (</w:t>
      </w:r>
      <w:r>
        <w:rPr>
          <w:rFonts w:eastAsia="Times New Roman"/>
          <w:b/>
          <w:szCs w:val="24"/>
        </w:rPr>
        <w:t>Νικήτας Κακλαμάνης)</w:t>
      </w:r>
      <w:r>
        <w:rPr>
          <w:rFonts w:eastAsia="Times New Roman"/>
          <w:b/>
          <w:bCs/>
          <w:szCs w:val="24"/>
        </w:rPr>
        <w:t xml:space="preserve">: </w:t>
      </w:r>
      <w:r>
        <w:rPr>
          <w:rFonts w:eastAsia="Times New Roman"/>
          <w:szCs w:val="24"/>
        </w:rPr>
        <w:t>Κυρίες και κύριοι συνάδελφοι, αρχίζει η συνεδρίαση.</w:t>
      </w:r>
    </w:p>
    <w:p w14:paraId="76A6B0F8" w14:textId="77777777" w:rsidR="00DD4703" w:rsidRDefault="00A53ECF">
      <w:pPr>
        <w:spacing w:line="600" w:lineRule="auto"/>
        <w:ind w:firstLine="720"/>
        <w:contextualSpacing/>
        <w:jc w:val="both"/>
        <w:rPr>
          <w:rFonts w:eastAsia="Times New Roman"/>
          <w:szCs w:val="24"/>
        </w:rPr>
      </w:pPr>
      <w:r>
        <w:rPr>
          <w:rFonts w:eastAsia="Times New Roman"/>
          <w:szCs w:val="24"/>
        </w:rPr>
        <w:t xml:space="preserve">(ΕΠΙΚΥΡΩΣΗ ΠΡΑΚΤΙΚΩΝ: Σύμφωνα με </w:t>
      </w:r>
      <w:r>
        <w:rPr>
          <w:rFonts w:eastAsia="Times New Roman"/>
          <w:szCs w:val="24"/>
        </w:rPr>
        <w:t>την από 9</w:t>
      </w:r>
      <w:r w:rsidRPr="00306678">
        <w:rPr>
          <w:rFonts w:eastAsia="Times New Roman"/>
          <w:szCs w:val="24"/>
        </w:rPr>
        <w:t>-</w:t>
      </w:r>
      <w:r>
        <w:rPr>
          <w:rFonts w:eastAsia="Times New Roman"/>
          <w:szCs w:val="24"/>
        </w:rPr>
        <w:t>5</w:t>
      </w:r>
      <w:r w:rsidRPr="00306678">
        <w:rPr>
          <w:rFonts w:eastAsia="Times New Roman"/>
          <w:szCs w:val="24"/>
        </w:rPr>
        <w:t>-</w:t>
      </w:r>
      <w:r>
        <w:rPr>
          <w:rFonts w:eastAsia="Times New Roman"/>
          <w:szCs w:val="24"/>
        </w:rPr>
        <w:t xml:space="preserve">2018 εξουσιοδότηση του Σώματος επικυρώθηκαν με ευθύνη του Προεδρείου τα Πρακτικά της ΡΙΓ΄ συνεδριάσεώς του, της Τετάρτης 9 Μαΐου 2018 </w:t>
      </w:r>
      <w:r w:rsidRPr="002C3CB5">
        <w:rPr>
          <w:rFonts w:eastAsia="Times New Roman"/>
          <w:szCs w:val="24"/>
        </w:rPr>
        <w:t>(</w:t>
      </w:r>
      <w:r>
        <w:rPr>
          <w:rFonts w:eastAsia="Times New Roman"/>
          <w:szCs w:val="24"/>
        </w:rPr>
        <w:t xml:space="preserve">πρωί) </w:t>
      </w:r>
      <w:r>
        <w:rPr>
          <w:rFonts w:eastAsia="Times New Roman"/>
          <w:szCs w:val="24"/>
        </w:rPr>
        <w:t xml:space="preserve">σε ό,τι αφορά την ψήφιση στο σύνολο </w:t>
      </w:r>
      <w:r>
        <w:rPr>
          <w:rFonts w:eastAsia="Times New Roman"/>
          <w:szCs w:val="24"/>
        </w:rPr>
        <w:lastRenderedPageBreak/>
        <w:t>του σχεδίου νόμου</w:t>
      </w:r>
      <w:r>
        <w:rPr>
          <w:rFonts w:eastAsia="Times New Roman"/>
          <w:szCs w:val="24"/>
        </w:rPr>
        <w:t>:</w:t>
      </w:r>
      <w:r>
        <w:rPr>
          <w:rFonts w:eastAsia="Times New Roman"/>
          <w:szCs w:val="24"/>
        </w:rPr>
        <w:t xml:space="preserve"> «Μέτρα για την προώθηση των </w:t>
      </w:r>
      <w:r>
        <w:rPr>
          <w:rFonts w:eastAsia="Times New Roman"/>
          <w:szCs w:val="24"/>
        </w:rPr>
        <w:t>Θ</w:t>
      </w:r>
      <w:r>
        <w:rPr>
          <w:rFonts w:eastAsia="Times New Roman"/>
          <w:szCs w:val="24"/>
        </w:rPr>
        <w:t xml:space="preserve">εσμών της Αναδοχής </w:t>
      </w:r>
      <w:r>
        <w:rPr>
          <w:rFonts w:eastAsia="Times New Roman"/>
          <w:szCs w:val="24"/>
        </w:rPr>
        <w:t>και Υιοθεσίας</w:t>
      </w:r>
      <w:r w:rsidRPr="003D292C">
        <w:rPr>
          <w:rFonts w:eastAsia="Times New Roman"/>
          <w:szCs w:val="24"/>
        </w:rPr>
        <w:t xml:space="preserve"> </w:t>
      </w:r>
      <w:r>
        <w:rPr>
          <w:rFonts w:eastAsia="Times New Roman"/>
          <w:szCs w:val="24"/>
        </w:rPr>
        <w:t>και άλλες διατάξεις</w:t>
      </w:r>
      <w:r>
        <w:rPr>
          <w:rFonts w:eastAsia="Times New Roman"/>
          <w:szCs w:val="24"/>
        </w:rPr>
        <w:t>».)</w:t>
      </w:r>
    </w:p>
    <w:p w14:paraId="76A6B0F9"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Εισερχόμ</w:t>
      </w:r>
      <w:r>
        <w:rPr>
          <w:rFonts w:eastAsia="Times New Roman" w:cs="Times New Roman"/>
          <w:szCs w:val="24"/>
        </w:rPr>
        <w:t>αστε</w:t>
      </w:r>
      <w:r>
        <w:rPr>
          <w:rFonts w:eastAsia="Times New Roman" w:cs="Times New Roman"/>
          <w:szCs w:val="24"/>
        </w:rPr>
        <w:t xml:space="preserve"> στην ημερήσια διάταξη της</w:t>
      </w:r>
    </w:p>
    <w:p w14:paraId="76A6B0FA" w14:textId="77777777" w:rsidR="00DD4703" w:rsidRDefault="00A53ECF">
      <w:pPr>
        <w:spacing w:line="600" w:lineRule="auto"/>
        <w:ind w:firstLine="720"/>
        <w:contextualSpacing/>
        <w:jc w:val="center"/>
        <w:rPr>
          <w:rFonts w:eastAsia="Times New Roman" w:cs="Times New Roman"/>
          <w:b/>
          <w:szCs w:val="24"/>
        </w:rPr>
      </w:pPr>
      <w:r w:rsidRPr="00805549">
        <w:rPr>
          <w:rFonts w:eastAsia="Times New Roman" w:cs="Times New Roman"/>
          <w:b/>
          <w:szCs w:val="24"/>
        </w:rPr>
        <w:t>ΝΟΜΟΘΕΤΙΚΗΣ ΕΡΓΑΣΙΑΣ</w:t>
      </w:r>
    </w:p>
    <w:p w14:paraId="76A6B0FB"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«Σύσταση φορέα αναπλάσεων της πόλης των Αθηνών».</w:t>
      </w:r>
    </w:p>
    <w:p w14:paraId="76A6B0FC" w14:textId="77777777" w:rsidR="00DD4703" w:rsidRDefault="00A53ECF">
      <w:pPr>
        <w:spacing w:line="600" w:lineRule="auto"/>
        <w:ind w:firstLine="720"/>
        <w:contextualSpacing/>
        <w:jc w:val="both"/>
        <w:rPr>
          <w:rFonts w:eastAsia="Times New Roman" w:cs="Times New Roman"/>
          <w:szCs w:val="24"/>
        </w:rPr>
      </w:pPr>
      <w:r w:rsidRPr="00805549">
        <w:rPr>
          <w:rFonts w:eastAsia="Times New Roman" w:cs="Times New Roman"/>
          <w:szCs w:val="24"/>
        </w:rPr>
        <w:t xml:space="preserve">Η Διάσκεψη των Προέδρων </w:t>
      </w:r>
      <w:r w:rsidRPr="00805549">
        <w:rPr>
          <w:rFonts w:eastAsia="Times New Roman" w:cs="Times New Roman"/>
          <w:szCs w:val="24"/>
        </w:rPr>
        <w:t>αποφάσισε στη συνεδρία</w:t>
      </w:r>
      <w:r>
        <w:rPr>
          <w:rFonts w:eastAsia="Times New Roman" w:cs="Times New Roman"/>
          <w:szCs w:val="24"/>
        </w:rPr>
        <w:t>σή της στις</w:t>
      </w:r>
      <w:r w:rsidRPr="00805549">
        <w:rPr>
          <w:rFonts w:eastAsia="Times New Roman" w:cs="Times New Roman"/>
          <w:szCs w:val="24"/>
        </w:rPr>
        <w:t xml:space="preserve"> 7 Μαΐου 2018 τη συζ</w:t>
      </w:r>
      <w:r>
        <w:rPr>
          <w:rFonts w:eastAsia="Times New Roman" w:cs="Times New Roman"/>
          <w:szCs w:val="24"/>
        </w:rPr>
        <w:t>ήτηση του νομοσχεδίου σε μία έως δύο συνεδριάσεις ενιαία επί της αρχής, των άρθρων και των τροπολογιών.</w:t>
      </w:r>
    </w:p>
    <w:p w14:paraId="76A6B0FD"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ενδεχομένως να μπορέσουμε να τελειώσουμε απόψε. Αυτό θα εξαρτηθεί βέβ</w:t>
      </w:r>
      <w:r>
        <w:rPr>
          <w:rFonts w:eastAsia="Times New Roman" w:cs="Times New Roman"/>
          <w:szCs w:val="24"/>
        </w:rPr>
        <w:t xml:space="preserve">αια από το πόσοι συνάδελφοι θα εγγραφούν. Συνεννοήθηκα με τον κύριο Υπουργό και εάν ο αριθμός των συναδέλφων που θα εγγραφούν </w:t>
      </w:r>
      <w:r>
        <w:rPr>
          <w:rFonts w:eastAsia="Times New Roman" w:cs="Times New Roman"/>
          <w:szCs w:val="24"/>
        </w:rPr>
        <w:lastRenderedPageBreak/>
        <w:t xml:space="preserve">είναι μικρός, θα τελειώσει απόψε η συνεδρίαση. Εάν -που δεν το βλέπω- έχουμε πολλές εγγραφές, θα πάμε και αύριο για μία-δύο ώρες. </w:t>
      </w:r>
      <w:r>
        <w:rPr>
          <w:rFonts w:eastAsia="Times New Roman" w:cs="Times New Roman"/>
          <w:szCs w:val="24"/>
        </w:rPr>
        <w:t>Επομένως, ομοφώνως συμφωνούμε με αυτό το σκεπτικό.</w:t>
      </w:r>
    </w:p>
    <w:p w14:paraId="76A6B0FE"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Έχω την τιμή να ανακοινώσω στο Σώμα ότι οι Υπουργοί Εξωτερικών, Εργασίας, Κοινωνικής Ασφάλισης και Κοινωνικής Αλληλεγγύης, Δικαιοσύνης, Διαφάνειας και Ανθρωπίνων Δικαιωμάτων, Οικονομικών, Υγείας, Μεταναστε</w:t>
      </w:r>
      <w:r>
        <w:rPr>
          <w:rFonts w:eastAsia="Times New Roman" w:cs="Times New Roman"/>
          <w:szCs w:val="24"/>
        </w:rPr>
        <w:t>υτικής Πολιτικής και ο Υφυπουργός Εργασίας, Κοινωνικής Ασφάλισης και Κοινωνικής Αλληλεγγύης κατέθεσαν σήμερα 9</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2018 σχέδιο νόμου: «Κύρωση της Συμφωνίας μεταξύ της Κυβέρνησης της Ελληνικής Δημοκρατίας και της Κυβέρνησης του Κράτους του Ισραήλ σχετικά με τ</w:t>
      </w:r>
      <w:r>
        <w:rPr>
          <w:rFonts w:eastAsia="Times New Roman" w:cs="Times New Roman"/>
          <w:szCs w:val="24"/>
        </w:rPr>
        <w:t>ην επικερδή απασχόληση των Εξαρτώμενων μελών των Μελών Διπλωματικών Αποστολών ή Προξενικών Αρχών».</w:t>
      </w:r>
    </w:p>
    <w:p w14:paraId="76A6B0FF"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Επίσης, ο Υπουργός Ναυτιλίας και Νησιωτικής Πολιτικής, ο Αντιπρόεδρος της Κυβέρνησης και Υπουργός Οικονομίας και Ανάπτυξης και οι Υπουργοί Εξωτερικών, Δι</w:t>
      </w:r>
      <w:r>
        <w:rPr>
          <w:rFonts w:eastAsia="Times New Roman" w:cs="Times New Roman"/>
          <w:szCs w:val="24"/>
        </w:rPr>
        <w:lastRenderedPageBreak/>
        <w:t>καιο</w:t>
      </w:r>
      <w:r>
        <w:rPr>
          <w:rFonts w:eastAsia="Times New Roman" w:cs="Times New Roman"/>
          <w:szCs w:val="24"/>
        </w:rPr>
        <w:t>σύνης, Διαφάνειας και Ανθρωπίνων Δικαιωμάτων, Οικονομικών και Τουρισμού κατέθεσαν σήμερα 9</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2018 σχέδιο νόμου: «Κύρωση της Συμφωνίας μεταξύ της Κυβέρνησης της Ελληνικής Δημοκρατίας και της Κυβέρνησης του Κράτους του Ισραήλ για τις θαλάσσιες μεταφορές».</w:t>
      </w:r>
    </w:p>
    <w:p w14:paraId="76A6B100"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Υπουργός Παιδείας, Έρευνας και Θρησκευμάτων, ο Αντιπρόεδρος της Κυβέρνησης και Υπουργός Οικονομίας και Ανάπτυξης και οι Υπουργοί Εξωτερικών και Διοικητικής Ανασυγκρότησης, Πολιτισμού και Αθλητισμού, Περιβάλλοντος και Ενέργειας και Οικονομικών, οι Αναπληρωτ</w:t>
      </w:r>
      <w:r>
        <w:rPr>
          <w:rFonts w:eastAsia="Times New Roman" w:cs="Times New Roman"/>
          <w:szCs w:val="24"/>
        </w:rPr>
        <w:t>ές Υπουργοί Παιδείας, Έρευνας και Θρησκευμάτων και Περιβάλλοντος και Ενέργειας καθώς και ο Υφυπουργός Εξωτερικών κατέθεσαν σήμερα 9</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2018 σχέδιο νόμου:</w:t>
      </w:r>
      <w:r>
        <w:rPr>
          <w:rFonts w:eastAsia="Times New Roman" w:cs="Times New Roman"/>
          <w:szCs w:val="24"/>
        </w:rPr>
        <w:t xml:space="preserve"> </w:t>
      </w:r>
      <w:r>
        <w:rPr>
          <w:rFonts w:eastAsia="Times New Roman" w:cs="Times New Roman"/>
          <w:szCs w:val="24"/>
        </w:rPr>
        <w:t xml:space="preserve">«Κύρωση της Συμφωνίας μεταξύ του Εκπαιδευτικού, Επιστημονικού και Πολιτιστικού Οργανισμού των Ηνωμένων </w:t>
      </w:r>
      <w:r>
        <w:rPr>
          <w:rFonts w:eastAsia="Times New Roman" w:cs="Times New Roman"/>
          <w:szCs w:val="24"/>
        </w:rPr>
        <w:t>Εθνών (</w:t>
      </w:r>
      <w:r>
        <w:rPr>
          <w:rFonts w:eastAsia="Times New Roman" w:cs="Times New Roman"/>
          <w:szCs w:val="24"/>
          <w:lang w:val="en-US"/>
        </w:rPr>
        <w:t>UNESCO</w:t>
      </w:r>
      <w:r w:rsidRPr="00A41FE4">
        <w:rPr>
          <w:rFonts w:eastAsia="Times New Roman" w:cs="Times New Roman"/>
          <w:szCs w:val="24"/>
        </w:rPr>
        <w:t>)</w:t>
      </w:r>
      <w:r>
        <w:rPr>
          <w:rFonts w:eastAsia="Times New Roman" w:cs="Times New Roman"/>
          <w:szCs w:val="24"/>
        </w:rPr>
        <w:t xml:space="preserve"> και της Κυβέρνησης της Ελληνικής Δημοκρατίας αναφορικά με την ίδρυση Κέντρου Ολοκληρωμένης και Διεπιστημονικής Διαχείρισης Υδάτινων Πόρων στο Αριστοτέλειο Πανεπιστήμιο Θεσσαλονίκης ως Κέντρου Κατηγορίας 2 υπό την αιγίδα της </w:t>
      </w:r>
      <w:r>
        <w:rPr>
          <w:rFonts w:eastAsia="Times New Roman" w:cs="Times New Roman"/>
          <w:szCs w:val="24"/>
          <w:lang w:val="en-US"/>
        </w:rPr>
        <w:t>UNESCO</w:t>
      </w:r>
      <w:r>
        <w:rPr>
          <w:rFonts w:eastAsia="Times New Roman" w:cs="Times New Roman"/>
          <w:szCs w:val="24"/>
        </w:rPr>
        <w:t>.»</w:t>
      </w:r>
    </w:p>
    <w:p w14:paraId="76A6B101" w14:textId="77777777" w:rsidR="00DD4703" w:rsidRDefault="00A53ECF">
      <w:pPr>
        <w:spacing w:line="600" w:lineRule="auto"/>
        <w:ind w:firstLine="720"/>
        <w:contextualSpacing/>
        <w:rPr>
          <w:rFonts w:eastAsia="Times New Roman" w:cs="Times New Roman"/>
          <w:szCs w:val="24"/>
        </w:rPr>
      </w:pPr>
      <w:r>
        <w:rPr>
          <w:rFonts w:eastAsia="Times New Roman" w:cs="Times New Roman"/>
          <w:szCs w:val="24"/>
        </w:rPr>
        <w:lastRenderedPageBreak/>
        <w:t>Παραπέμπ</w:t>
      </w:r>
      <w:r>
        <w:rPr>
          <w:rFonts w:eastAsia="Times New Roman" w:cs="Times New Roman"/>
          <w:szCs w:val="24"/>
        </w:rPr>
        <w:t>ονται στις αρμόδιες Διαρκείς Επιτροπές.</w:t>
      </w:r>
    </w:p>
    <w:p w14:paraId="76A6B102"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κ. Δημαράς</w:t>
      </w:r>
      <w:r>
        <w:rPr>
          <w:rFonts w:eastAsia="Times New Roman" w:cs="Times New Roman"/>
          <w:szCs w:val="24"/>
        </w:rPr>
        <w:t xml:space="preserve"> έχει τον λόγο</w:t>
      </w:r>
      <w:r>
        <w:rPr>
          <w:rFonts w:eastAsia="Times New Roman" w:cs="Times New Roman"/>
          <w:szCs w:val="24"/>
        </w:rPr>
        <w:t xml:space="preserve">. </w:t>
      </w:r>
    </w:p>
    <w:p w14:paraId="76A6B103"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Κύριε Πρόεδρε, μπορώ να έχω τον λόγο;</w:t>
      </w:r>
    </w:p>
    <w:p w14:paraId="76A6B104"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sidRPr="00795A96">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Κύριε Μπούρα, έχετε τον λόγο.</w:t>
      </w:r>
    </w:p>
    <w:p w14:paraId="76A6B105"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Επειδή υπάρχει μια υπουργική τροπολογία και επειδή είπατε ότι θα γίνει συνολική τοποθέτηση επί της αρχής, επί των άρθρων και των τροπολογιών, θα πρέπει, προκειμένου να τοποθετηθούμε εμείς, να έλθει η αρμόδια Υπουργός, η κ</w:t>
      </w:r>
      <w:r>
        <w:rPr>
          <w:rFonts w:eastAsia="Times New Roman" w:cs="Times New Roman"/>
          <w:szCs w:val="24"/>
        </w:rPr>
        <w:t>.</w:t>
      </w:r>
      <w:r>
        <w:rPr>
          <w:rFonts w:eastAsia="Times New Roman" w:cs="Times New Roman"/>
          <w:szCs w:val="24"/>
        </w:rPr>
        <w:t xml:space="preserve"> Αχτσιόγλου. </w:t>
      </w:r>
    </w:p>
    <w:p w14:paraId="76A6B106"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Εγώ δεν καταλαβαίνω</w:t>
      </w:r>
      <w:r>
        <w:rPr>
          <w:rFonts w:eastAsia="Times New Roman" w:cs="Times New Roman"/>
          <w:szCs w:val="24"/>
        </w:rPr>
        <w:t>, αφού εκπρόθεσμη είναι και εδώ, γιατί δεν κατέθεσε την τροπολογία της προηγουμένως. Πριν από τρεις ώρες τελείωνε το δικό της νομοσχέδιο. Αυτό δεν το καταλαβαίνω. Όμως, για να μπορέσω εγώ τουλάχιστον να πάρω θέση και το κόμμα μας διά του Κοινοβουλευτικού μ</w:t>
      </w:r>
      <w:r>
        <w:rPr>
          <w:rFonts w:eastAsia="Times New Roman" w:cs="Times New Roman"/>
          <w:szCs w:val="24"/>
        </w:rPr>
        <w:t>ας Εκπροσώπου, πρέπει να έλθει η κυρία Υπουργός.</w:t>
      </w:r>
    </w:p>
    <w:p w14:paraId="76A6B107"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sidRPr="00795A96">
        <w:rPr>
          <w:rFonts w:eastAsia="Times New Roman" w:cs="Times New Roman"/>
          <w:b/>
          <w:szCs w:val="24"/>
        </w:rPr>
        <w:lastRenderedPageBreak/>
        <w:t>ΠΡΟΕΔΡΕΥΩΝ (Νικήτας Κακλαμάνης):</w:t>
      </w:r>
      <w:r>
        <w:rPr>
          <w:rFonts w:eastAsia="Times New Roman" w:cs="Times New Roman"/>
          <w:szCs w:val="24"/>
        </w:rPr>
        <w:t xml:space="preserve"> Πρώτον, η τροπολογία έχει αναρτηθεί. Άρα</w:t>
      </w:r>
      <w:r>
        <w:rPr>
          <w:rFonts w:eastAsia="Times New Roman" w:cs="Times New Roman"/>
          <w:szCs w:val="24"/>
        </w:rPr>
        <w:t xml:space="preserve"> ξέρετε το περιεχόμενό της. Δεύτερον, εν πάση περιπτώσει, απ’ ό,τι ενημερώνομαι από την Έδρα, θα έλθει ο Υφυπουργός κ. Ηλιόπουλος στις 19.00΄ για να την υποστηρίξει. Κατόπιν τούτου, δεν υπάρχει κανένα θέμα. Εάν δεν είχε διανεμηθεί η τροπολογία, εντάξει.</w:t>
      </w:r>
    </w:p>
    <w:p w14:paraId="76A6B108"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Εν</w:t>
      </w:r>
      <w:r>
        <w:rPr>
          <w:rFonts w:eastAsia="Times New Roman" w:cs="Times New Roman"/>
          <w:szCs w:val="24"/>
        </w:rPr>
        <w:t xml:space="preserve"> πάση περιπτώσει, οι εισηγητές μπορούν να κρατήσουν ένα-δύο λεπτά στο τέλος για να τοποθετηθούν ξεχωριστά επί της τροπολογίας. Μη χάνουμε χρόνο, για να τελειώνουμε απόψε.</w:t>
      </w:r>
    </w:p>
    <w:p w14:paraId="76A6B109"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Εάν θέλετε, εφόσον έχω ήδη δώσει τον λόγο στον κ. Ηλιόπουλο, τοποθετείστε κατά τη διά</w:t>
      </w:r>
      <w:r>
        <w:rPr>
          <w:rFonts w:eastAsia="Times New Roman" w:cs="Times New Roman"/>
          <w:szCs w:val="24"/>
        </w:rPr>
        <w:t>ρκεια της ομιλίας σας και δεν ξαναπαίρνετε τον λόγο.</w:t>
      </w:r>
    </w:p>
    <w:p w14:paraId="76A6B10A"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Κύριες και κύριοι συνάδελφοι, θα γραφτείτε ηλεκτρονικά, κατά τον γνωστό τρόπο. Μόλις τελειώσει ο κ. Μπούρας, θα κλείσουν οι ηλεκτρονικές εγγραφές.</w:t>
      </w:r>
    </w:p>
    <w:p w14:paraId="76A6B10B"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Κύριε Δημαρά, έχετε τον λόγο.</w:t>
      </w:r>
    </w:p>
    <w:p w14:paraId="76A6B10C"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ΔΗΜΑΡΑΣ:</w:t>
      </w:r>
      <w:r>
        <w:rPr>
          <w:rFonts w:eastAsia="Times New Roman" w:cs="Times New Roman"/>
          <w:szCs w:val="24"/>
        </w:rPr>
        <w:t xml:space="preserve"> Κύριε Πρ</w:t>
      </w:r>
      <w:r>
        <w:rPr>
          <w:rFonts w:eastAsia="Times New Roman" w:cs="Times New Roman"/>
          <w:szCs w:val="24"/>
        </w:rPr>
        <w:t>όεδρε, θα ήθελα δύο λεπτά για να κάνω μια αναφορά στον θανόντα πρώην Υπουργό Χωροταξίας και Περιβάλλοντος, τον κ. Λιάσκα, που έφυγε από τη ζωή την Δευτέρα 7 Μαΐου.</w:t>
      </w:r>
    </w:p>
    <w:p w14:paraId="76A6B10D"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Ο Κώστας Λιάσκας ήταν Υπουργός Χωροταξίας και Περιβάλλοντος και επί πολλά χρόνια Πρόεδρος το</w:t>
      </w:r>
      <w:r>
        <w:rPr>
          <w:rFonts w:eastAsia="Times New Roman" w:cs="Times New Roman"/>
          <w:szCs w:val="24"/>
        </w:rPr>
        <w:t xml:space="preserve">υ Τεχνικού Επιμελητηρίου Ελλάδος. Υπήρξε ο μακροβιότερος </w:t>
      </w:r>
      <w:r>
        <w:rPr>
          <w:rFonts w:eastAsia="Times New Roman" w:cs="Times New Roman"/>
          <w:szCs w:val="24"/>
        </w:rPr>
        <w:t>π</w:t>
      </w:r>
      <w:r>
        <w:rPr>
          <w:rFonts w:eastAsia="Times New Roman" w:cs="Times New Roman"/>
          <w:szCs w:val="24"/>
        </w:rPr>
        <w:t xml:space="preserve">ρόεδρος του ΤΕΕ. Αναδείχθηκε και υπηρέτησε συνολικά είκοσι τέσσερα χρόνια στη </w:t>
      </w:r>
      <w:r>
        <w:rPr>
          <w:rFonts w:eastAsia="Times New Roman" w:cs="Times New Roman"/>
          <w:szCs w:val="24"/>
        </w:rPr>
        <w:t>δ</w:t>
      </w:r>
      <w:r>
        <w:rPr>
          <w:rFonts w:eastAsia="Times New Roman" w:cs="Times New Roman"/>
          <w:szCs w:val="24"/>
        </w:rPr>
        <w:t xml:space="preserve">ιοίκηση του </w:t>
      </w:r>
      <w:r>
        <w:rPr>
          <w:rFonts w:eastAsia="Times New Roman" w:cs="Times New Roman"/>
          <w:szCs w:val="24"/>
        </w:rPr>
        <w:t>ε</w:t>
      </w:r>
      <w:r>
        <w:rPr>
          <w:rFonts w:eastAsia="Times New Roman" w:cs="Times New Roman"/>
          <w:szCs w:val="24"/>
        </w:rPr>
        <w:t xml:space="preserve">πιμελητηρίου, ενώ θήτευσε συνεχόμενα για δώδεκα έτη στη θέση του </w:t>
      </w:r>
      <w:r>
        <w:rPr>
          <w:rFonts w:eastAsia="Times New Roman" w:cs="Times New Roman"/>
          <w:szCs w:val="24"/>
        </w:rPr>
        <w:t>Π</w:t>
      </w:r>
      <w:r>
        <w:rPr>
          <w:rFonts w:eastAsia="Times New Roman" w:cs="Times New Roman"/>
          <w:szCs w:val="24"/>
        </w:rPr>
        <w:t>ροέδρου.</w:t>
      </w:r>
    </w:p>
    <w:p w14:paraId="76A6B10E"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ο </w:t>
      </w:r>
      <w:r>
        <w:rPr>
          <w:rFonts w:eastAsia="Times New Roman" w:cs="Times New Roman"/>
          <w:szCs w:val="24"/>
        </w:rPr>
        <w:t>κ.</w:t>
      </w:r>
      <w:r>
        <w:rPr>
          <w:rFonts w:eastAsia="Times New Roman" w:cs="Times New Roman"/>
          <w:szCs w:val="24"/>
        </w:rPr>
        <w:t xml:space="preserve"> Κώστας Λιάσκας,</w:t>
      </w:r>
      <w:r>
        <w:rPr>
          <w:rFonts w:eastAsia="Times New Roman" w:cs="Times New Roman"/>
          <w:szCs w:val="24"/>
        </w:rPr>
        <w:t xml:space="preserve"> συγκεντρώνοντας την ευρύτερη αναγνώριση και αποδοχή τόσο της προσωπικότητάς του όσο και του θεσμικού ρόλου του ως </w:t>
      </w:r>
      <w:r>
        <w:rPr>
          <w:rFonts w:eastAsia="Times New Roman" w:cs="Times New Roman"/>
          <w:szCs w:val="24"/>
        </w:rPr>
        <w:t>Π</w:t>
      </w:r>
      <w:r>
        <w:rPr>
          <w:rFonts w:eastAsia="Times New Roman" w:cs="Times New Roman"/>
          <w:szCs w:val="24"/>
        </w:rPr>
        <w:t xml:space="preserve">ροέδρου του ΤΕΕ, διετέλεσε τρεις φορές Υπουργός </w:t>
      </w:r>
      <w:r w:rsidRPr="00E115DF">
        <w:rPr>
          <w:rFonts w:eastAsia="Times New Roman" w:cs="Times New Roman"/>
          <w:szCs w:val="24"/>
        </w:rPr>
        <w:t>ΠΕΧΩΔ</w:t>
      </w:r>
      <w:r>
        <w:rPr>
          <w:rFonts w:eastAsia="Times New Roman" w:cs="Times New Roman"/>
          <w:szCs w:val="24"/>
        </w:rPr>
        <w:t>Ε τα έτη 1989</w:t>
      </w:r>
      <w:r>
        <w:rPr>
          <w:rFonts w:eastAsia="Times New Roman" w:cs="Times New Roman"/>
          <w:szCs w:val="24"/>
        </w:rPr>
        <w:t xml:space="preserve"> </w:t>
      </w:r>
      <w:r>
        <w:rPr>
          <w:rFonts w:eastAsia="Times New Roman" w:cs="Times New Roman"/>
          <w:szCs w:val="24"/>
        </w:rPr>
        <w:t>-1990.</w:t>
      </w:r>
    </w:p>
    <w:p w14:paraId="76A6B10F"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Ο Λιάσκας άφησε σπουδαίο έργο και ως μηχανικός και ως συνδικαλιστή</w:t>
      </w:r>
      <w:r>
        <w:rPr>
          <w:rFonts w:eastAsia="Times New Roman" w:cs="Times New Roman"/>
          <w:szCs w:val="24"/>
        </w:rPr>
        <w:t>ς και ως πολιτικός. Εκ μέρους όλων των συναδέλφων, εκφράζω τα θερμά μου συλλυπητήρια στην οικογένειά του.</w:t>
      </w:r>
    </w:p>
    <w:p w14:paraId="76A6B110"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Αιωνία του η μνήμη!</w:t>
      </w:r>
    </w:p>
    <w:p w14:paraId="76A6B111"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sidRPr="00795A96">
        <w:rPr>
          <w:rFonts w:eastAsia="Times New Roman" w:cs="Times New Roman"/>
          <w:b/>
          <w:szCs w:val="24"/>
        </w:rPr>
        <w:t>ΠΡΟΕΔΡΕΥΩΝ (Νικήτας Κακλαμάνης):</w:t>
      </w:r>
      <w:r>
        <w:rPr>
          <w:rFonts w:eastAsia="Times New Roman" w:cs="Times New Roman"/>
          <w:szCs w:val="24"/>
        </w:rPr>
        <w:t xml:space="preserve"> Κύριε Δημαρά, δεν σας είχα βάλει τον χρόνο. Το Προεδρείο εκ μέρους όλων των πτερύγων της Βουλής π</w:t>
      </w:r>
      <w:r>
        <w:rPr>
          <w:rFonts w:eastAsia="Times New Roman" w:cs="Times New Roman"/>
          <w:szCs w:val="24"/>
        </w:rPr>
        <w:t>ροσυπογράφει τα όσα είπατε.</w:t>
      </w:r>
    </w:p>
    <w:p w14:paraId="76A6B112"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Τώρα μπορείτε να ξεκινήσετε την εισήγησή σας.</w:t>
      </w:r>
    </w:p>
    <w:p w14:paraId="76A6B113"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Κυρίες και κύριοι συνάδελφοι, συζητάμε σήμερα τη σύσταση φορέα αναπλάσεων της πόλης των Αθηνών. Αποτελεί κοινή διαπίστωση ότι η Αθήνα γηράσκει και πολλές περιοχές τ</w:t>
      </w:r>
      <w:r>
        <w:rPr>
          <w:rFonts w:eastAsia="Times New Roman" w:cs="Times New Roman"/>
          <w:szCs w:val="24"/>
        </w:rPr>
        <w:t>ου κέντρου ρημάζουν και παρακμάζουν. Ο κακός πολεοδομικός σχεδιασμός των προηγούμενων δεκαετιών, σε συνδυασμό με τη γήρανση των κτηρίων και άλλους παράγοντες, δημιούργησε ασφυκτικές συνθήκες στο κέντρο της Αθήνας.</w:t>
      </w:r>
    </w:p>
    <w:p w14:paraId="76A6B114"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Είναι, νομίζω, κοινή πεποίθηση ότι χρειάζο</w:t>
      </w:r>
      <w:r>
        <w:rPr>
          <w:rFonts w:eastAsia="Times New Roman" w:cs="Times New Roman"/>
          <w:szCs w:val="24"/>
        </w:rPr>
        <w:t>νται τολμηρά μέτρα για να γίνουν αυτές οι περιοχές α</w:t>
      </w:r>
      <w:r w:rsidRPr="00E115DF">
        <w:rPr>
          <w:rFonts w:eastAsia="Times New Roman" w:cs="Times New Roman"/>
          <w:szCs w:val="24"/>
        </w:rPr>
        <w:t>ξιοβίωτε</w:t>
      </w:r>
      <w:r>
        <w:rPr>
          <w:rFonts w:eastAsia="Times New Roman" w:cs="Times New Roman"/>
          <w:szCs w:val="24"/>
        </w:rPr>
        <w:t>ς και να πάρει το κέντρο την ποιότητα και τη λειτουργικότητα που αξίζει σε μια πόλη με την ιστορία της Αθήνας.</w:t>
      </w:r>
    </w:p>
    <w:p w14:paraId="76A6B115"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Αποτελεί ανάγκη να ανανεωθεί και να αναπλαστεί η Αθήνα για την αναβάθμιση της ποιότητ</w:t>
      </w:r>
      <w:r>
        <w:rPr>
          <w:rFonts w:eastAsia="Times New Roman" w:cs="Times New Roman"/>
          <w:szCs w:val="24"/>
        </w:rPr>
        <w:t>ας ζωής των κατοίκων και των επισκεπτών της. Όμως, ποιες είναι οι παρεμβάσεις που χρειάζονται σήμερα στην Αθήνα; Χρειάζεται αύξηση του πρασίνου;</w:t>
      </w:r>
    </w:p>
    <w:p w14:paraId="76A6B116"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Η πρωτεύουσα της χώρας έχει το μικρότερο ποσοστό πρασίνου από όλες τις πρωτεύουσες της Ευρώπης ανά κάτοικο. Το </w:t>
      </w:r>
      <w:r>
        <w:rPr>
          <w:rFonts w:eastAsia="Times New Roman" w:cs="Times New Roman"/>
          <w:szCs w:val="24"/>
        </w:rPr>
        <w:t>ποσοστό ανά κάτοικο είναι γύρω στο ένα τετραγωνικό μέτρο και με τους πιο ελαστικούς υπολογισμούς, δηλαδή αν μετρήσουμε και τα δέντρα που είναι στους δρόμους, φτάνει στα δύο τετραγωνικά μέτρα.</w:t>
      </w:r>
    </w:p>
    <w:p w14:paraId="76A6B117"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Η κανονική αναλογία πράσινου που υπάρχει σε πολλές ευρωπαϊκές πρ</w:t>
      </w:r>
      <w:r>
        <w:rPr>
          <w:rFonts w:eastAsia="Times New Roman" w:cs="Times New Roman"/>
          <w:szCs w:val="24"/>
        </w:rPr>
        <w:t>ωτεύουσες είναι εννιά έως δέκα τετραγωνικά μέτρα ανά κάτοικο. Αυτό σημαίνει ότι για να αποκτήσει η Αθήνα μια κανονικότητα σε ό,τι αφορά το πράσινο, θα πρέπει να τριπλασιαστεί ή να τετραπλασιαστεί η επιφάνεια πρασίνου που αντιστοιχεί σε κάθε κάτοικό της.</w:t>
      </w:r>
    </w:p>
    <w:p w14:paraId="76A6B118"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Χρ</w:t>
      </w:r>
      <w:r>
        <w:rPr>
          <w:rFonts w:eastAsia="Times New Roman" w:cs="Times New Roman"/>
          <w:szCs w:val="24"/>
        </w:rPr>
        <w:t>ειάζεται αύξηση των κοινόχρηστων χώρων. Είναι γνωστή η έλλειψη σχολείων, παιδικών χαρών, χώρων άθλησης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Χρειάζεται να δώσουμε χώρο στον πεζό και </w:t>
      </w:r>
      <w:r>
        <w:rPr>
          <w:rFonts w:eastAsia="Times New Roman" w:cs="Times New Roman"/>
          <w:szCs w:val="24"/>
        </w:rPr>
        <w:lastRenderedPageBreak/>
        <w:t>τον ποδηλάτη; Δεν λείπει ένα δίκτυο πεζόδρομων για άνετες και ασφαλείς μετακινήσεις των πεζών; Δεν χρειαζόμαστε τις λεγόμενες «πράσινες διαδρομές» που συνδυάζουν το περπάτημα και το πράσινο; Δεν χρειαζόμαστε ένα δί</w:t>
      </w:r>
      <w:r>
        <w:rPr>
          <w:rFonts w:eastAsia="Times New Roman" w:cs="Times New Roman"/>
          <w:szCs w:val="24"/>
        </w:rPr>
        <w:t>κτυο ποδηλατοδρόμων για ήπιες, οικονομικές μετακινήσεις, φιλικές στο περιβάλλον; Χρειαζόμαστε όλα αυτά και άλλα πολλά, όπως τη δημιουργία χώρων πρασίνου και ελεύθερων κοινόχρηστων χώρων με την κατεδάφιση παλαιών κτηρίων που δεν έχουν επάρκεια στατικής αντο</w:t>
      </w:r>
      <w:r>
        <w:rPr>
          <w:rFonts w:eastAsia="Times New Roman" w:cs="Times New Roman"/>
          <w:szCs w:val="24"/>
        </w:rPr>
        <w:t>χής σύμφωνα με τους κανονισμούς και δεν υπάρχουν άλλοι λόγοι να διατηρηθούν, την αποκατάσταση της στατικής αντοχής των παλαιών κτηρίων που θα κριθεί ότι δεν πρέπει να κατεδαφιστούν και βέβαια τη βελτίωση της ενεργειακής τους συμπεριφοράς. Επίσης, χρειάζετα</w:t>
      </w:r>
      <w:r>
        <w:rPr>
          <w:rFonts w:eastAsia="Times New Roman" w:cs="Times New Roman"/>
          <w:szCs w:val="24"/>
        </w:rPr>
        <w:t xml:space="preserve">ι αισθητική αναβάθμιση </w:t>
      </w:r>
      <w:r>
        <w:rPr>
          <w:rFonts w:eastAsia="Times New Roman" w:cs="Times New Roman"/>
          <w:szCs w:val="24"/>
        </w:rPr>
        <w:t xml:space="preserve">σε </w:t>
      </w:r>
      <w:r>
        <w:rPr>
          <w:rFonts w:eastAsia="Times New Roman" w:cs="Times New Roman"/>
          <w:szCs w:val="24"/>
        </w:rPr>
        <w:t xml:space="preserve">γειτονιές </w:t>
      </w:r>
      <w:r>
        <w:rPr>
          <w:rFonts w:eastAsia="Times New Roman" w:cs="Times New Roman"/>
          <w:szCs w:val="24"/>
        </w:rPr>
        <w:t>τη</w:t>
      </w:r>
      <w:r>
        <w:rPr>
          <w:rFonts w:eastAsia="Times New Roman" w:cs="Times New Roman"/>
          <w:szCs w:val="24"/>
        </w:rPr>
        <w:t>ς πόλ</w:t>
      </w:r>
      <w:r>
        <w:rPr>
          <w:rFonts w:eastAsia="Times New Roman" w:cs="Times New Roman"/>
          <w:szCs w:val="24"/>
        </w:rPr>
        <w:t>η</w:t>
      </w:r>
      <w:r>
        <w:rPr>
          <w:rFonts w:eastAsia="Times New Roman" w:cs="Times New Roman"/>
          <w:szCs w:val="24"/>
        </w:rPr>
        <w:t xml:space="preserve">ς με παρεμβάσεις χαμηλού κόστους, όπως η αύξηση του πρασίνου και οι εικαστικές παρεμβάσεις καλλιτεχνών από τα κέντρα τεχνών των δήμων και πολλά ακόμα. Χρειάζεται η ανάπλαση αξιόλογων δρόμων, πλατειών και σημείων </w:t>
      </w:r>
      <w:r>
        <w:rPr>
          <w:rFonts w:eastAsia="Times New Roman" w:cs="Times New Roman"/>
          <w:szCs w:val="24"/>
        </w:rPr>
        <w:t xml:space="preserve">ιστορικής και πολιτισμικής αναφοράς, σε συνδυασμό με το σχέδιο υλοποίησης των αρχαιολογικών χώρων. Χρειάζεται με αυτά </w:t>
      </w:r>
      <w:r>
        <w:rPr>
          <w:rFonts w:eastAsia="Times New Roman" w:cs="Times New Roman"/>
          <w:szCs w:val="24"/>
        </w:rPr>
        <w:lastRenderedPageBreak/>
        <w:t>τα έργα η δημιουργική ενεργοποίηση του ανθρώπινου δυναμικού που είναι στην ανεργία ή την υποαπασχόληση, ιδιαίτερα των νέων επιστημόνων μηχ</w:t>
      </w:r>
      <w:r>
        <w:rPr>
          <w:rFonts w:eastAsia="Times New Roman" w:cs="Times New Roman"/>
          <w:szCs w:val="24"/>
        </w:rPr>
        <w:t xml:space="preserve">ανικών και τεχνικών, καθώς και του εργατοτεχνικού δυναμικού. Για ένα πρόγραμμα ανάπλασης της Αθήνας με μακρά πνοή και σαφές χρονοδιάγραμμα, θα πρέπει να έχουμε γενικό σχέδιο με ορίζοντα δεκαετιών που θα εξειδικεύεται χρονικά και χωρικά. </w:t>
      </w:r>
    </w:p>
    <w:p w14:paraId="76A6B119"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Όπως εξήγησα στις </w:t>
      </w:r>
      <w:r>
        <w:rPr>
          <w:rFonts w:eastAsia="Times New Roman" w:cs="Times New Roman"/>
          <w:szCs w:val="24"/>
        </w:rPr>
        <w:t>ε</w:t>
      </w:r>
      <w:r>
        <w:rPr>
          <w:rFonts w:eastAsia="Times New Roman" w:cs="Times New Roman"/>
          <w:szCs w:val="24"/>
        </w:rPr>
        <w:t>πιτροπές, μέχρι σήμερα η έλλειψη συντονισμού σε τρία επίπεδα, στο επίπεδο κυβέρνησης, περιφερειών και δήμων ήταν –και συνεχίζει να είναι- το μεγαλύτερο πρόβλημα και η βασική αιτία που δεν προχώρησαν οι αναπλάσεις που σχεδιάστηκαν τα προηγούμενα χρόνια. Δι</w:t>
      </w:r>
      <w:r>
        <w:rPr>
          <w:rFonts w:eastAsia="Times New Roman" w:cs="Times New Roman"/>
          <w:szCs w:val="24"/>
        </w:rPr>
        <w:t>αφορετικές μελέτες έχουν στα συρτάρια τους οι υπηρεσίες σε περιφέρειες της Αττικής, άλλες ο Δήμος Αθηναίων και άλλες το Υπουργείο Περιβάλλοντος. Η έλλειψη συντονισμού στα τρία αυτά επίπεδα είναι αυτό που δεν επέτρεψε να προχωρήσουν οι μελέτες που έχουν ήδη</w:t>
      </w:r>
      <w:r>
        <w:rPr>
          <w:rFonts w:eastAsia="Times New Roman" w:cs="Times New Roman"/>
          <w:szCs w:val="24"/>
        </w:rPr>
        <w:t xml:space="preserve"> εκπονηθεί.</w:t>
      </w:r>
    </w:p>
    <w:p w14:paraId="76A6B11A"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Έχουμε παραδείγματα</w:t>
      </w:r>
      <w:r w:rsidRPr="00A95922">
        <w:rPr>
          <w:rFonts w:eastAsia="Times New Roman" w:cs="Times New Roman"/>
          <w:szCs w:val="24"/>
        </w:rPr>
        <w:t xml:space="preserve"> </w:t>
      </w:r>
      <w:r>
        <w:rPr>
          <w:rFonts w:eastAsia="Times New Roman" w:cs="Times New Roman"/>
          <w:szCs w:val="24"/>
        </w:rPr>
        <w:t>που υπάρχουν στα συρτάρια, όπως η μελέτη αναβάθμισης και ενοποίησης των χώρων του Πολυτεχνείου και του μουσείου, η ανάπλαση των χώρων γύρω από τους σιδηροδρομικούς σταθμούς, όπως τον Σταθμό Λαρίσης και τον Σταθμό Πελοποννήσο</w:t>
      </w:r>
      <w:r>
        <w:rPr>
          <w:rFonts w:eastAsia="Times New Roman" w:cs="Times New Roman"/>
          <w:szCs w:val="24"/>
        </w:rPr>
        <w:t>υ, η ανάπλαση της οδού Πανεπιστημίου και ένα σωρό άλλες μελέτες πολεοδομικών παρεμβάσεων.</w:t>
      </w:r>
    </w:p>
    <w:p w14:paraId="76A6B11B"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Αντίθετα, θα πρέπει να υπογραμμίσουμε τη σημαντική αναβάθμιση που πέτυχαν πόλεις της περιφέρειας. Επίσης, θετικά παραδείγματα συναντούμε σε αρκετούς περιφερειακούς δή</w:t>
      </w:r>
      <w:r>
        <w:rPr>
          <w:rFonts w:eastAsia="Times New Roman" w:cs="Times New Roman"/>
          <w:szCs w:val="24"/>
        </w:rPr>
        <w:t>μους της Αττικής.</w:t>
      </w:r>
    </w:p>
    <w:p w14:paraId="76A6B11C"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Η Αθήνα, λοιπόν, χρειάζεται ένα ευρύ σχέδιο με μακροπρόθεσμο ορίζονται και συγκεκριμένους στόχους. Χρειάζεται ένα σχέδιο που θα διαμορφωθεί με βασικό τον ρόλο της </w:t>
      </w:r>
      <w:r>
        <w:rPr>
          <w:rFonts w:eastAsia="Times New Roman" w:cs="Times New Roman"/>
          <w:szCs w:val="24"/>
        </w:rPr>
        <w:t>α</w:t>
      </w:r>
      <w:r>
        <w:rPr>
          <w:rFonts w:eastAsia="Times New Roman" w:cs="Times New Roman"/>
          <w:szCs w:val="24"/>
        </w:rPr>
        <w:t>υτοδιοίκησης σε αυτό, Α΄ και Β΄ βαθμού και τη συμμετοχή των αρμόδιων Υπουρ</w:t>
      </w:r>
      <w:r>
        <w:rPr>
          <w:rFonts w:eastAsia="Times New Roman" w:cs="Times New Roman"/>
          <w:szCs w:val="24"/>
        </w:rPr>
        <w:t>γείων Πολιτισμού, Περιβάλλοντος και Υποδομών και Μεταφορών. Μέχρι σήμερα συνηθίσαμε μόνο σε αποσπασματικές παρεμβάσεις, χωρίς γενικό πλάνο και όραμα.</w:t>
      </w:r>
    </w:p>
    <w:p w14:paraId="76A6B11D"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Ο Οργανισμός Ρυθμιστικού Σχεδίου Αθήνας, ο ΟΡΣΑ, παρέδωσε το Ρυθμιστικό Σχέδιο Αττικής. Από εκεί και πέρα,</w:t>
      </w:r>
      <w:r>
        <w:rPr>
          <w:rFonts w:eastAsia="Times New Roman" w:cs="Times New Roman"/>
          <w:szCs w:val="24"/>
        </w:rPr>
        <w:t xml:space="preserve"> όμως, έμεινε στα χαρτιά και ο ίδιος ο ΟΡΣΑ καταργήθηκε. </w:t>
      </w:r>
    </w:p>
    <w:p w14:paraId="76A6B11E"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Με το σχέδιο νόμου</w:t>
      </w:r>
      <w:r>
        <w:rPr>
          <w:rFonts w:eastAsia="Times New Roman" w:cs="Times New Roman"/>
          <w:szCs w:val="24"/>
        </w:rPr>
        <w:t>:</w:t>
      </w:r>
      <w:r>
        <w:rPr>
          <w:rFonts w:eastAsia="Times New Roman" w:cs="Times New Roman"/>
          <w:szCs w:val="24"/>
        </w:rPr>
        <w:t xml:space="preserve"> «Σύσταση φορέα αναπλάσεων της πόλης των Αθηνών» του Υπουργείου Υποδομών και Μεταφορών, η Κυβέρνηση πραγματοποιεί ένα σημαντικό πρώτο βήμα, προκειμένου να καταστεί εφικτή η ταχύρρ</w:t>
      </w:r>
      <w:r>
        <w:rPr>
          <w:rFonts w:eastAsia="Times New Roman" w:cs="Times New Roman"/>
          <w:szCs w:val="24"/>
        </w:rPr>
        <w:t>υθμη υλοποίηση αναπλάσεων στο κέντρο της Αθήνας. Σκοπός είναι η βελτίωση της ποιότητας ζωής στις υπό ανάπλαση περιοχές, η τόνωση της κοινωνικής συνοχής και η οικονομική ανάπτυξη. Το νομοσχέδιο κινείται στο πλαίσιο της υπάρχουσας νομοθεσίας και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w:t>
      </w:r>
      <w:r>
        <w:rPr>
          <w:rFonts w:eastAsia="Times New Roman" w:cs="Times New Roman"/>
          <w:szCs w:val="24"/>
        </w:rPr>
        <w:t>του Συντάγματος, όσον αφορά την προστασία της ιδιοκτησίας. Σκοπό έχει να συντονίσει τα τρία επίπεδα διοίκησης, κυβέρνηση, περιφέρεια και τον Δήμο Αθηναίων, ώστε να μπορούν να προχωρήσουν παρεμβάσεις στο κέντρο της πόλης που είναι ώριμες και πάρα πολλές από</w:t>
      </w:r>
      <w:r>
        <w:rPr>
          <w:rFonts w:eastAsia="Times New Roman" w:cs="Times New Roman"/>
          <w:szCs w:val="24"/>
        </w:rPr>
        <w:t xml:space="preserve"> αυτές έχουν και μελέτες.</w:t>
      </w:r>
    </w:p>
    <w:p w14:paraId="76A6B11F"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Οι προτεραιότητες που τίθενται είναι η ανάπλαση δύο περιοχών του κέντρου που κατά γενική εκτίμηση απαιτούνται παρεμβάσεις, δηλαδή τα προσφυγικά στη λεωφόρο Αλεξάνδρας και το εμπορικό τρίγωνο της Αθήνας. Για την ανάπλαση των περιοχ</w:t>
      </w:r>
      <w:r>
        <w:rPr>
          <w:rFonts w:eastAsia="Times New Roman" w:cs="Times New Roman"/>
          <w:szCs w:val="24"/>
        </w:rPr>
        <w:t xml:space="preserve">ών αυτών συστήνεται εταιρεία ειδικού σκοπού υπό τη μορφή της </w:t>
      </w:r>
      <w:r>
        <w:rPr>
          <w:rFonts w:eastAsia="Times New Roman" w:cs="Times New Roman"/>
          <w:szCs w:val="24"/>
        </w:rPr>
        <w:t>α</w:t>
      </w:r>
      <w:r>
        <w:rPr>
          <w:rFonts w:eastAsia="Times New Roman" w:cs="Times New Roman"/>
          <w:szCs w:val="24"/>
        </w:rPr>
        <w:t xml:space="preserve">νώνυμης </w:t>
      </w:r>
      <w:r>
        <w:rPr>
          <w:rFonts w:eastAsia="Times New Roman" w:cs="Times New Roman"/>
          <w:szCs w:val="24"/>
        </w:rPr>
        <w:t>ε</w:t>
      </w:r>
      <w:r>
        <w:rPr>
          <w:rFonts w:eastAsia="Times New Roman" w:cs="Times New Roman"/>
          <w:szCs w:val="24"/>
        </w:rPr>
        <w:t>ταιρείας, στη διοίκηση της οποίας συμμετέχουν ο Δήμος Αθηναίων, η Περιφέρεια Αττικής και τα αρμόδια Υπουργεία. Ο φορέας αυτός –επαναλαμβάνω- έχει στόχο τον συντονισμό και όχι το «καπέλω</w:t>
      </w:r>
      <w:r>
        <w:rPr>
          <w:rFonts w:eastAsia="Times New Roman" w:cs="Times New Roman"/>
          <w:szCs w:val="24"/>
        </w:rPr>
        <w:t>μα», όπως ειπώθηκε από την Αντιπολίτευση, προκειμένου να γίνουν γρήγορα οι αναγκαίες παρεμβάσεις και να αξιοποιηθούν οι υπάρχουσες σήμερα μελέτες που προαναφέρθηκαν με πιθανές τροποποιήσεις και επικαιροποιήσεις.</w:t>
      </w:r>
    </w:p>
    <w:p w14:paraId="76A6B120"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του φορέα θα περιλαμβάνει τα συναρμόδια Υπουργεία, το ΥΠΕΝ, το Υπουργείο Πολιτισμού και το Υπουργείο Υποδομών και Μεταφορών και θα μετέχουν, επίσης, εκπρόσωποι του Δήμου Αθηναίων και της Περιφέρειας Αττικής, καθώς και ο </w:t>
      </w:r>
      <w:r>
        <w:rPr>
          <w:rFonts w:eastAsia="Times New Roman" w:cs="Times New Roman"/>
          <w:szCs w:val="24"/>
        </w:rPr>
        <w:t>δ</w:t>
      </w:r>
      <w:r>
        <w:rPr>
          <w:rFonts w:eastAsia="Times New Roman" w:cs="Times New Roman"/>
          <w:szCs w:val="24"/>
        </w:rPr>
        <w:t>ιοικητής του Νοσοκομείου «</w:t>
      </w:r>
      <w:r>
        <w:rPr>
          <w:rFonts w:eastAsia="Times New Roman" w:cs="Times New Roman"/>
          <w:szCs w:val="24"/>
        </w:rPr>
        <w:t xml:space="preserve">Άγιος Σάββας» για ειδικό σκοπό. Θα έχει, επίσης, ένα οκταμελές γνωμοδοτικό τεχνικό συμβούλιο. </w:t>
      </w:r>
    </w:p>
    <w:p w14:paraId="76A6B121"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Η λειτουργία της εταιρείας αναμένεται να ενεργοποιήσει και άλλους φορείς, δημόσιους και ιδιωτικούς, αλλά και φορείς της κοινωνίας των πολιτών, που έχουν να διαδρ</w:t>
      </w:r>
      <w:r>
        <w:rPr>
          <w:rFonts w:eastAsia="Times New Roman" w:cs="Times New Roman"/>
          <w:szCs w:val="24"/>
        </w:rPr>
        <w:t>αματίσουν σημαντικό ρόλο στο</w:t>
      </w:r>
      <w:r>
        <w:rPr>
          <w:rFonts w:eastAsia="Times New Roman" w:cs="Times New Roman"/>
          <w:szCs w:val="24"/>
        </w:rPr>
        <w:t>ν</w:t>
      </w:r>
      <w:r>
        <w:rPr>
          <w:rFonts w:eastAsia="Times New Roman" w:cs="Times New Roman"/>
          <w:szCs w:val="24"/>
        </w:rPr>
        <w:t xml:space="preserve"> σχεδιασμό και την υλοποίηση των αναπλάσεων.</w:t>
      </w:r>
    </w:p>
    <w:p w14:paraId="76A6B122"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Η εταιρεία με την επωνυμία </w:t>
      </w:r>
      <w:r>
        <w:rPr>
          <w:rFonts w:eastAsia="Times New Roman" w:cs="Times New Roman"/>
          <w:szCs w:val="24"/>
        </w:rPr>
        <w:t>«</w:t>
      </w:r>
      <w:r>
        <w:rPr>
          <w:rFonts w:eastAsia="Times New Roman" w:cs="Times New Roman"/>
          <w:szCs w:val="24"/>
        </w:rPr>
        <w:t>ΑΝΑΠΛΑΣΗ ΑΘΗΝΑΣ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στο πλαίσιο του σκοπού της θα μπορεί να προχωρεί στην αξιοποίηση εγκαταλελειμμένων, κενών ή ανενεργών κτηρίων με τη σύμφωνη γνώμη κ</w:t>
      </w:r>
      <w:r>
        <w:rPr>
          <w:rFonts w:eastAsia="Times New Roman" w:cs="Times New Roman"/>
          <w:szCs w:val="24"/>
        </w:rPr>
        <w:t>αι τη συνεργασία των ιδιοκτητών η διαχειριστών τους, να αποκαθιστά διατηρητέα κτήρια και νεότερα μνημεία, να αναλαμβάνει δράσεις ενίσχυσης της νεοφυούς και καινοτόμου επιχειρηματικότητας και της αλληλέγγυας οικονομίας, δράσεις πολιτιστικής αναβάθμισης, δρά</w:t>
      </w:r>
      <w:r>
        <w:rPr>
          <w:rFonts w:eastAsia="Times New Roman" w:cs="Times New Roman"/>
          <w:szCs w:val="24"/>
        </w:rPr>
        <w:t>σεις αθλητισμού και δράσεις υπέρ των νέων και των ευάλωτων κοινωνικών ομάδων.</w:t>
      </w:r>
    </w:p>
    <w:p w14:paraId="76A6B123"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Για την εξυπηρέτηση των σκοπών της, η εταιρεία θα μπορεί να προβεί, μεταξύ άλλων, στην καταγραφή του κτηριακού και πολιτιστικού αποθέματος, στην εκτέλεση έργων ή ανάθεσης σε τρίτ</w:t>
      </w:r>
      <w:r>
        <w:rPr>
          <w:rFonts w:eastAsia="Times New Roman" w:cs="Times New Roman"/>
          <w:szCs w:val="24"/>
        </w:rPr>
        <w:t xml:space="preserve">ους έργων ανάπλασης, στη διενέργεια αρχιτεκτονικών διαγωνισμών και εν γένει διαγωνιστικών διαδικασιών για τις προς ανάθεση μελέτες, στην </w:t>
      </w:r>
      <w:r>
        <w:rPr>
          <w:rFonts w:eastAsia="Times New Roman" w:cs="Times New Roman"/>
          <w:szCs w:val="24"/>
        </w:rPr>
        <w:lastRenderedPageBreak/>
        <w:t xml:space="preserve">εκπόνηση, ανάθεση, εποπτεία, παρακολούθηση και παραλαβή μελετών, όπως ενδεικτικά για την ανάπλαση και την αποκατάσταση </w:t>
      </w:r>
      <w:r>
        <w:rPr>
          <w:rFonts w:eastAsia="Times New Roman" w:cs="Times New Roman"/>
          <w:szCs w:val="24"/>
        </w:rPr>
        <w:t xml:space="preserve">διατηρητέων κτηρίων και νεότερων μνημείων, αστικών αναπλάσεων και αρχιτεκτονικής, μελετών επί θεμάτων στεγαστικής αποκατάστασης και επανακατοίκησης. Θα μπορεί, επίσης, να προβαίνει στη συμμετοχή σε προγράμματα ανάπτυξης, δημόσια και ιδιωτικά, καθώς και σε </w:t>
      </w:r>
      <w:r>
        <w:rPr>
          <w:rFonts w:eastAsia="Times New Roman" w:cs="Times New Roman"/>
          <w:szCs w:val="24"/>
        </w:rPr>
        <w:t xml:space="preserve">επιχειρηματικά προγράμματα ΕΣΠΑ, στην ανάληψη δράσεων ή εκτέλεσης έργων κατόπιν σύναψης προγραμματικών συμβάσεων με δημόσιους φορείς, ΟΤΑ ή </w:t>
      </w:r>
      <w:r>
        <w:rPr>
          <w:rFonts w:eastAsia="Times New Roman" w:cs="Times New Roman"/>
          <w:szCs w:val="24"/>
        </w:rPr>
        <w:t>ν</w:t>
      </w:r>
      <w:r>
        <w:rPr>
          <w:rFonts w:eastAsia="Times New Roman" w:cs="Times New Roman"/>
          <w:szCs w:val="24"/>
        </w:rPr>
        <w:t xml:space="preserve">ομικά </w:t>
      </w:r>
      <w:r>
        <w:rPr>
          <w:rFonts w:eastAsia="Times New Roman" w:cs="Times New Roman"/>
          <w:szCs w:val="24"/>
        </w:rPr>
        <w:t>π</w:t>
      </w:r>
      <w:r>
        <w:rPr>
          <w:rFonts w:eastAsia="Times New Roman" w:cs="Times New Roman"/>
          <w:szCs w:val="24"/>
        </w:rPr>
        <w:t xml:space="preserve">ρόσωπα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 xml:space="preserve">ικαίου, στην οργάνωση προγραμμάτων, εκθέσεων και συνεδρίων σε συνεργασία με φορείς της </w:t>
      </w:r>
      <w:r>
        <w:rPr>
          <w:rFonts w:eastAsia="Times New Roman" w:cs="Times New Roman"/>
          <w:szCs w:val="24"/>
        </w:rPr>
        <w:t>Ευρωπαϊκής Ένωσης.</w:t>
      </w:r>
    </w:p>
    <w:p w14:paraId="76A6B124"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Κατά τη διάρκεια των συζητήσεων στην Επιτροπή Παραγωγής και Εμπορίου, λαμβάνοντας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τις παρατηρήσεις που κατέθεσαν συνάδελφοι της Αντιπολίτευσης και οι φορείς που συμμετείχαν στη διαβούλευση, έγιναν ορισμένες βελτιώσεις σε διατάξε</w:t>
      </w:r>
      <w:r>
        <w:rPr>
          <w:rFonts w:eastAsia="Times New Roman" w:cs="Times New Roman"/>
          <w:szCs w:val="24"/>
        </w:rPr>
        <w:t>ις του νομοσχεδίου, που νομίζω ότι θα μας τις αναφέρει στη συνέχεια και ο Υπουργός.</w:t>
      </w:r>
    </w:p>
    <w:p w14:paraId="76A6B125"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Βελτιώσεις έγιναν στο άρθρο 2, σύμφωνα με την πρόταση της Εθνικής Συνομοσπονδίας Ατόμων με Αναπηρία</w:t>
      </w:r>
      <w:r w:rsidRPr="00A40ABD">
        <w:rPr>
          <w:rFonts w:eastAsia="Times New Roman" w:cs="Times New Roman"/>
          <w:szCs w:val="24"/>
        </w:rPr>
        <w:t>,</w:t>
      </w:r>
      <w:r>
        <w:rPr>
          <w:rFonts w:eastAsia="Times New Roman" w:cs="Times New Roman"/>
          <w:szCs w:val="24"/>
        </w:rPr>
        <w:t xml:space="preserve"> για δράσεις βελτίωσης της προσβασιμότητας του αστικού περιβάλλοντος σε </w:t>
      </w:r>
      <w:r>
        <w:rPr>
          <w:rFonts w:eastAsia="Times New Roman" w:cs="Times New Roman"/>
          <w:szCs w:val="24"/>
        </w:rPr>
        <w:t>άτομα με αναπηρία και μειωμένη κινητικότητα.</w:t>
      </w:r>
    </w:p>
    <w:p w14:paraId="76A6B126"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Επίσης, έγιναν αλλαγές στο άρθρο 2, σύμφωνα με τις παρατηρήσεις των Ελλήνων αρχαιολόγων.</w:t>
      </w:r>
    </w:p>
    <w:p w14:paraId="76A6B127"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Θα ήθελα σ</w:t>
      </w:r>
      <w:r>
        <w:rPr>
          <w:rFonts w:eastAsia="Times New Roman" w:cs="Times New Roman"/>
          <w:szCs w:val="24"/>
        </w:rPr>
        <w:t>ε</w:t>
      </w:r>
      <w:r>
        <w:rPr>
          <w:rFonts w:eastAsia="Times New Roman" w:cs="Times New Roman"/>
          <w:szCs w:val="24"/>
        </w:rPr>
        <w:t xml:space="preserve"> αυτό το σημείο να απαντήσω στην κριτική που έχει ασκηθεί από την Αντιπολίτευση στο νομοσχέδιο. Θέλω να επισημά</w:t>
      </w:r>
      <w:r>
        <w:rPr>
          <w:rFonts w:eastAsia="Times New Roman" w:cs="Times New Roman"/>
          <w:szCs w:val="24"/>
        </w:rPr>
        <w:t>νω ότι εκείνο που κάνει εντύπωση είναι ότι δεν ακούστηκε από πουθενά μια αυτοκριτική από κόμματα που κυβέρνησαν για δεκαετίες και ευθύνονται σε μεγάλο βαθμό για την έως σήμερα κατάσταση του κέντρου της Αθήνας, της ασυνεννοησίας, της έλλειψης συντονισμού κα</w:t>
      </w:r>
      <w:r>
        <w:rPr>
          <w:rFonts w:eastAsia="Times New Roman" w:cs="Times New Roman"/>
          <w:szCs w:val="24"/>
        </w:rPr>
        <w:t>ι της απραξίας, ώστε η πόλη να αφήνεται στον εκφυλισμό και την παρακμή.</w:t>
      </w:r>
    </w:p>
    <w:p w14:paraId="76A6B128"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Ας απαντήσουν, λοιπόν, οι εκπρόσωποι της Νέας Δημοκρατίας και της Δημοκρατικής Συμπαράταξης τι εμπόδισε το Δήμο Αθηναίων και την Περιφέρεια Αττικής για </w:t>
      </w:r>
      <w:r>
        <w:rPr>
          <w:rFonts w:eastAsia="Times New Roman" w:cs="Times New Roman"/>
          <w:szCs w:val="24"/>
        </w:rPr>
        <w:lastRenderedPageBreak/>
        <w:t xml:space="preserve">πολλές δεκαετίες να υλοποιήσουν </w:t>
      </w:r>
      <w:r>
        <w:rPr>
          <w:rFonts w:eastAsia="Times New Roman" w:cs="Times New Roman"/>
          <w:szCs w:val="24"/>
        </w:rPr>
        <w:t>τις έτοιμες μελέτες που διέθεταν και που είναι πληρωμένες αυτές οι μελέτες. Βεβαίως, αυτές οι διοικήσεις, όπως και της Κυβέρνησης, ήταν διοικήσεις φιλικά προσκείμενες προς αυτά τα κόμματα.</w:t>
      </w:r>
    </w:p>
    <w:p w14:paraId="76A6B129"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Τι εμπόδισε τους πρώην υπουργούς Περιβάλλοντος και Ενέργειας, Εσωτε</w:t>
      </w:r>
      <w:r>
        <w:rPr>
          <w:rFonts w:eastAsia="Times New Roman" w:cs="Times New Roman"/>
          <w:szCs w:val="24"/>
        </w:rPr>
        <w:t xml:space="preserve">ρικών, Υποδομών Νέας Δημοκρατίας και ΠΑΣΟΚ να κάνουν αυτά που έπρεπε να κάνουν; Γιατί καταργήθηκε ο Οργανισμός Ρυθμιστικού Σχεδίου Αθήνας; Γιατί δεν είδαμε κατά το παρελθόν σοβαρές πρωτοβουλίες συντονισμού και ενιαίου κοινού σχεδίου μεταξύ </w:t>
      </w:r>
      <w:r>
        <w:rPr>
          <w:rFonts w:eastAsia="Times New Roman" w:cs="Times New Roman"/>
          <w:szCs w:val="24"/>
        </w:rPr>
        <w:t>Π</w:t>
      </w:r>
      <w:r>
        <w:rPr>
          <w:rFonts w:eastAsia="Times New Roman" w:cs="Times New Roman"/>
          <w:szCs w:val="24"/>
        </w:rPr>
        <w:t xml:space="preserve">εριφέρειας και </w:t>
      </w:r>
      <w:r>
        <w:rPr>
          <w:rFonts w:eastAsia="Times New Roman" w:cs="Times New Roman"/>
          <w:szCs w:val="24"/>
        </w:rPr>
        <w:t>Δ</w:t>
      </w:r>
      <w:r>
        <w:rPr>
          <w:rFonts w:eastAsia="Times New Roman" w:cs="Times New Roman"/>
          <w:szCs w:val="24"/>
        </w:rPr>
        <w:t xml:space="preserve">ήμου; Γιατί καταργήθηκε ο φορέας της ΕΑΧΑ για την ενοποίηση των αρχαιολογικών χώρων και αναπλάσεις; </w:t>
      </w:r>
    </w:p>
    <w:p w14:paraId="76A6B12A"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Το ερώτημα, λοιπόν, που τίθεται είναι: Τι έπρεπε να κάνει η σημερινή Κυβέρνηση, βλέποντας την απραξία στο επίπεδο αυτοδιοίκησης; Να αφήσει την κατάσταση σ</w:t>
      </w:r>
      <w:r>
        <w:rPr>
          <w:rFonts w:eastAsia="Times New Roman" w:cs="Times New Roman"/>
          <w:szCs w:val="24"/>
        </w:rPr>
        <w:t xml:space="preserve">την αδράνεια του συστήματος, με συνέπεια τη διαρκή υποβάθμιση της πόλης, χωρίς κάποιες συγκεκριμένες παρεμβάσεις για ανάκαμψη της αρνητικής πορείας; Η επιλογή </w:t>
      </w:r>
      <w:r>
        <w:rPr>
          <w:rFonts w:eastAsia="Times New Roman" w:cs="Times New Roman"/>
          <w:szCs w:val="24"/>
        </w:rPr>
        <w:lastRenderedPageBreak/>
        <w:t>ήταν να γίνει κάτι ή να μην γίνει ή απλώς να μιλάμε για τις πρωτοβουλίες που έπρεπε να έχουν παρθ</w:t>
      </w:r>
      <w:r>
        <w:rPr>
          <w:rFonts w:eastAsia="Times New Roman" w:cs="Times New Roman"/>
          <w:szCs w:val="24"/>
        </w:rPr>
        <w:t xml:space="preserve">εί από </w:t>
      </w:r>
      <w:r>
        <w:rPr>
          <w:rFonts w:eastAsia="Times New Roman" w:cs="Times New Roman"/>
          <w:szCs w:val="24"/>
        </w:rPr>
        <w:t xml:space="preserve">τον </w:t>
      </w:r>
      <w:r>
        <w:rPr>
          <w:rFonts w:eastAsia="Times New Roman" w:cs="Times New Roman"/>
          <w:szCs w:val="24"/>
        </w:rPr>
        <w:t xml:space="preserve">Δήμο και </w:t>
      </w:r>
      <w:r>
        <w:rPr>
          <w:rFonts w:eastAsia="Times New Roman" w:cs="Times New Roman"/>
          <w:szCs w:val="24"/>
        </w:rPr>
        <w:t>την</w:t>
      </w:r>
      <w:r>
        <w:rPr>
          <w:rFonts w:eastAsia="Times New Roman" w:cs="Times New Roman"/>
          <w:szCs w:val="24"/>
        </w:rPr>
        <w:t xml:space="preserve"> Περιφέρεια.</w:t>
      </w:r>
    </w:p>
    <w:p w14:paraId="76A6B12B"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Υπήρχε το θετικό παράδειγμα από το πρόσφατο παρελθόν, που είχε παραχθεί έργο. Είναι η ΕΑΧΑ που ανέφερα, η Εταιρεία Ενοποίησης Αρχαιολογικών Χώρων και Αναπλάσεων.</w:t>
      </w:r>
    </w:p>
    <w:p w14:paraId="76A6B12C"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Ερωτώ: </w:t>
      </w:r>
      <w:r>
        <w:rPr>
          <w:rFonts w:eastAsia="Times New Roman" w:cs="Times New Roman"/>
          <w:szCs w:val="24"/>
        </w:rPr>
        <w:t>θ</w:t>
      </w:r>
      <w:r>
        <w:rPr>
          <w:rFonts w:eastAsia="Times New Roman" w:cs="Times New Roman"/>
          <w:szCs w:val="24"/>
        </w:rPr>
        <w:t xml:space="preserve">α υπήρχε η ανάπλαση </w:t>
      </w:r>
      <w:r>
        <w:rPr>
          <w:rFonts w:eastAsia="Times New Roman" w:cs="Times New Roman"/>
          <w:szCs w:val="24"/>
        </w:rPr>
        <w:t xml:space="preserve">των οδών </w:t>
      </w:r>
      <w:r>
        <w:rPr>
          <w:rFonts w:eastAsia="Times New Roman" w:cs="Times New Roman"/>
          <w:szCs w:val="24"/>
        </w:rPr>
        <w:t>Διονυσίου Αρεοπαγίτου</w:t>
      </w:r>
      <w:r>
        <w:rPr>
          <w:rFonts w:eastAsia="Times New Roman" w:cs="Times New Roman"/>
          <w:szCs w:val="24"/>
        </w:rPr>
        <w:t xml:space="preserve"> και Αποστόλου Παύλου, του Θησείου και γενικότερα του χώρου γύρω από την Ακρόπολη, χωρίς την ΕΑΧΑ; Προφανώς, όχι.</w:t>
      </w:r>
    </w:p>
    <w:p w14:paraId="76A6B12D" w14:textId="77777777" w:rsidR="00DD4703" w:rsidRDefault="00A53ECF">
      <w:pPr>
        <w:spacing w:line="600" w:lineRule="auto"/>
        <w:ind w:firstLine="720"/>
        <w:contextualSpacing/>
        <w:jc w:val="both"/>
        <w:rPr>
          <w:rFonts w:eastAsia="Times New Roman" w:cs="Times New Roman"/>
          <w:bCs/>
        </w:rPr>
      </w:pPr>
      <w:r>
        <w:rPr>
          <w:rFonts w:eastAsia="Times New Roman" w:cs="Times New Roman"/>
          <w:bCs/>
        </w:rPr>
        <w:t xml:space="preserve">Το μεγάλο λάθος </w:t>
      </w:r>
      <w:r w:rsidRPr="00585858">
        <w:rPr>
          <w:rFonts w:eastAsia="Times New Roman"/>
          <w:bCs/>
        </w:rPr>
        <w:t>είναι</w:t>
      </w:r>
      <w:r>
        <w:rPr>
          <w:rFonts w:eastAsia="Times New Roman" w:cs="Times New Roman"/>
          <w:bCs/>
        </w:rPr>
        <w:t xml:space="preserve"> </w:t>
      </w:r>
      <w:r w:rsidRPr="00585858">
        <w:rPr>
          <w:rFonts w:eastAsia="Times New Roman"/>
          <w:bCs/>
          <w:shd w:val="clear" w:color="auto" w:fill="FFFFFF"/>
        </w:rPr>
        <w:t>ότι</w:t>
      </w:r>
      <w:r>
        <w:rPr>
          <w:rFonts w:eastAsia="Times New Roman" w:cs="Times New Roman"/>
          <w:bCs/>
        </w:rPr>
        <w:t xml:space="preserve"> τον Ιανουάριο του 2014 η ΕΑΧΑ καταργήθηκε, </w:t>
      </w:r>
      <w:r w:rsidRPr="00585858">
        <w:rPr>
          <w:rFonts w:eastAsia="Times New Roman" w:cs="Times New Roman"/>
          <w:bCs/>
        </w:rPr>
        <w:t>όπως</w:t>
      </w:r>
      <w:r>
        <w:rPr>
          <w:rFonts w:eastAsia="Times New Roman" w:cs="Times New Roman"/>
          <w:bCs/>
        </w:rPr>
        <w:t xml:space="preserve"> καταργήθηκε </w:t>
      </w:r>
      <w:r w:rsidRPr="00585858">
        <w:rPr>
          <w:rFonts w:eastAsia="Times New Roman"/>
          <w:bCs/>
        </w:rPr>
        <w:t>και</w:t>
      </w:r>
      <w:r>
        <w:rPr>
          <w:rFonts w:eastAsia="Times New Roman" w:cs="Times New Roman"/>
          <w:bCs/>
        </w:rPr>
        <w:t xml:space="preserve"> ο Οργανισμός Ρυθμιστικού Σχεδίου Αττικής, ο ΟΡΣΑ. Εά</w:t>
      </w:r>
      <w:r>
        <w:rPr>
          <w:rFonts w:eastAsia="Times New Roman" w:cs="Times New Roman"/>
          <w:bCs/>
        </w:rPr>
        <w:t xml:space="preserve">ν δεν είχε καταργηθεί η ΕΑΧΑ από την </w:t>
      </w:r>
      <w:r>
        <w:rPr>
          <w:rFonts w:eastAsia="Times New Roman"/>
          <w:bCs/>
        </w:rPr>
        <w:t>κ</w:t>
      </w:r>
      <w:r w:rsidRPr="00B461BF">
        <w:rPr>
          <w:rFonts w:eastAsia="Times New Roman"/>
          <w:bCs/>
        </w:rPr>
        <w:t>υβέρνηση</w:t>
      </w:r>
      <w:r>
        <w:rPr>
          <w:rFonts w:eastAsia="Times New Roman" w:cs="Times New Roman"/>
          <w:bCs/>
        </w:rPr>
        <w:t xml:space="preserve"> Σαμαρά</w:t>
      </w:r>
      <w:r>
        <w:rPr>
          <w:rFonts w:eastAsia="Times New Roman" w:cs="Times New Roman"/>
          <w:bCs/>
        </w:rPr>
        <w:t xml:space="preserve"> </w:t>
      </w:r>
      <w:r>
        <w:rPr>
          <w:rFonts w:eastAsia="Times New Roman" w:cs="Times New Roman"/>
          <w:bCs/>
        </w:rPr>
        <w:t>-</w:t>
      </w:r>
      <w:r>
        <w:rPr>
          <w:rFonts w:eastAsia="Times New Roman" w:cs="Times New Roman"/>
          <w:bCs/>
        </w:rPr>
        <w:t xml:space="preserve"> </w:t>
      </w:r>
      <w:r>
        <w:rPr>
          <w:rFonts w:eastAsia="Times New Roman" w:cs="Times New Roman"/>
          <w:bCs/>
        </w:rPr>
        <w:t>Βενιζέλου</w:t>
      </w:r>
      <w:r w:rsidRPr="004D6A5C">
        <w:rPr>
          <w:rFonts w:eastAsia="Times New Roman" w:cs="Times New Roman"/>
          <w:bCs/>
        </w:rPr>
        <w:t>,</w:t>
      </w:r>
      <w:r>
        <w:rPr>
          <w:rFonts w:eastAsia="Times New Roman" w:cs="Times New Roman"/>
          <w:bCs/>
        </w:rPr>
        <w:t xml:space="preserve"> </w:t>
      </w:r>
      <w:r w:rsidRPr="00585858">
        <w:rPr>
          <w:rFonts w:eastAsia="Times New Roman"/>
          <w:bCs/>
          <w:shd w:val="clear" w:color="auto" w:fill="FFFFFF"/>
        </w:rPr>
        <w:t>θα</w:t>
      </w:r>
      <w:r>
        <w:rPr>
          <w:rFonts w:eastAsia="Times New Roman" w:cs="Times New Roman"/>
          <w:bCs/>
        </w:rPr>
        <w:t xml:space="preserve"> μπορούσε </w:t>
      </w:r>
      <w:r w:rsidRPr="00585858">
        <w:rPr>
          <w:rFonts w:eastAsia="Times New Roman"/>
          <w:bCs/>
          <w:shd w:val="clear" w:color="auto" w:fill="FFFFFF"/>
        </w:rPr>
        <w:t>να</w:t>
      </w:r>
      <w:r>
        <w:rPr>
          <w:rFonts w:eastAsia="Times New Roman" w:cs="Times New Roman"/>
          <w:bCs/>
        </w:rPr>
        <w:t xml:space="preserve"> διευρυνθεί το αντικείμενο </w:t>
      </w:r>
      <w:r w:rsidRPr="00585858">
        <w:rPr>
          <w:rFonts w:eastAsia="Times New Roman"/>
          <w:bCs/>
        </w:rPr>
        <w:t>και</w:t>
      </w:r>
      <w:r>
        <w:rPr>
          <w:rFonts w:eastAsia="Times New Roman" w:cs="Times New Roman"/>
          <w:bCs/>
        </w:rPr>
        <w:t xml:space="preserve"> τις αναπλάσεις </w:t>
      </w:r>
      <w:r w:rsidRPr="00585858">
        <w:rPr>
          <w:rFonts w:eastAsia="Times New Roman" w:cs="Times New Roman"/>
          <w:bCs/>
          <w:shd w:val="clear" w:color="auto" w:fill="FFFFFF"/>
        </w:rPr>
        <w:t>που</w:t>
      </w:r>
      <w:r>
        <w:rPr>
          <w:rFonts w:eastAsia="Times New Roman" w:cs="Times New Roman"/>
          <w:bCs/>
        </w:rPr>
        <w:t xml:space="preserve"> συζητάμε σήμερα να τις έκανε εκείνος ο </w:t>
      </w:r>
      <w:r>
        <w:rPr>
          <w:rFonts w:eastAsia="Times New Roman" w:cs="Times New Roman"/>
          <w:bCs/>
        </w:rPr>
        <w:t>φ</w:t>
      </w:r>
      <w:r>
        <w:rPr>
          <w:rFonts w:eastAsia="Times New Roman" w:cs="Times New Roman"/>
          <w:bCs/>
        </w:rPr>
        <w:t>ορέας.</w:t>
      </w:r>
    </w:p>
    <w:p w14:paraId="76A6B12E" w14:textId="77777777" w:rsidR="00DD4703" w:rsidRDefault="00A53ECF">
      <w:pPr>
        <w:spacing w:line="600" w:lineRule="auto"/>
        <w:ind w:firstLine="720"/>
        <w:contextualSpacing/>
        <w:jc w:val="both"/>
        <w:rPr>
          <w:rFonts w:eastAsia="Times New Roman" w:cs="Times New Roman"/>
          <w:bCs/>
        </w:rPr>
      </w:pPr>
      <w:r>
        <w:rPr>
          <w:rFonts w:eastAsia="Times New Roman" w:cs="Times New Roman"/>
          <w:bCs/>
        </w:rPr>
        <w:lastRenderedPageBreak/>
        <w:t xml:space="preserve">Τα κόμματα </w:t>
      </w:r>
      <w:r w:rsidRPr="00585858">
        <w:rPr>
          <w:rFonts w:eastAsia="Times New Roman" w:cs="Times New Roman"/>
          <w:bCs/>
          <w:shd w:val="clear" w:color="auto" w:fill="FFFFFF"/>
        </w:rPr>
        <w:t>που</w:t>
      </w:r>
      <w:r>
        <w:rPr>
          <w:rFonts w:eastAsia="Times New Roman" w:cs="Times New Roman"/>
          <w:bCs/>
        </w:rPr>
        <w:t xml:space="preserve"> κατήργησαν την ΕΑΧΑ και τον ΟΡΣΑ, </w:t>
      </w:r>
      <w:r w:rsidRPr="00585858">
        <w:rPr>
          <w:rFonts w:eastAsia="Times New Roman" w:cs="Times New Roman"/>
          <w:bCs/>
        </w:rPr>
        <w:t>δηλαδή</w:t>
      </w:r>
      <w:r>
        <w:rPr>
          <w:rFonts w:eastAsia="Times New Roman" w:cs="Times New Roman"/>
          <w:bCs/>
        </w:rPr>
        <w:t xml:space="preserve"> το ΠΑΣΟΚ </w:t>
      </w:r>
      <w:r w:rsidRPr="00585858">
        <w:rPr>
          <w:rFonts w:eastAsia="Times New Roman"/>
          <w:bCs/>
        </w:rPr>
        <w:t>και</w:t>
      </w:r>
      <w:r>
        <w:rPr>
          <w:rFonts w:eastAsia="Times New Roman" w:cs="Times New Roman"/>
          <w:bCs/>
        </w:rPr>
        <w:t xml:space="preserve"> η </w:t>
      </w:r>
      <w:r w:rsidRPr="00585858">
        <w:rPr>
          <w:rFonts w:eastAsia="Times New Roman" w:cs="Times New Roman"/>
          <w:bCs/>
        </w:rPr>
        <w:t xml:space="preserve">Νέα </w:t>
      </w:r>
      <w:r w:rsidRPr="00585858">
        <w:rPr>
          <w:rFonts w:eastAsia="Times New Roman" w:cs="Times New Roman"/>
          <w:bCs/>
        </w:rPr>
        <w:t>Δημοκρατία</w:t>
      </w:r>
      <w:r>
        <w:rPr>
          <w:rFonts w:eastAsia="Times New Roman" w:cs="Times New Roman"/>
          <w:bCs/>
        </w:rPr>
        <w:t>,</w:t>
      </w:r>
      <w:r w:rsidRPr="00585858">
        <w:rPr>
          <w:rFonts w:eastAsia="Times New Roman" w:cs="Times New Roman"/>
          <w:bCs/>
        </w:rPr>
        <w:t xml:space="preserve"> </w:t>
      </w:r>
      <w:r>
        <w:rPr>
          <w:rFonts w:eastAsia="Times New Roman" w:cs="Times New Roman"/>
          <w:bCs/>
        </w:rPr>
        <w:t xml:space="preserve">κάνουν κριτική. </w:t>
      </w:r>
      <w:r w:rsidRPr="00585858">
        <w:rPr>
          <w:rFonts w:eastAsia="Times New Roman"/>
          <w:bCs/>
          <w:shd w:val="clear" w:color="auto" w:fill="FFFFFF"/>
        </w:rPr>
        <w:t>Νομίζω</w:t>
      </w:r>
      <w:r>
        <w:rPr>
          <w:rFonts w:eastAsia="Times New Roman" w:cs="Times New Roman"/>
          <w:bCs/>
        </w:rPr>
        <w:t xml:space="preserve"> </w:t>
      </w:r>
      <w:r w:rsidRPr="00585858">
        <w:rPr>
          <w:rFonts w:eastAsia="Times New Roman"/>
          <w:bCs/>
          <w:shd w:val="clear" w:color="auto" w:fill="FFFFFF"/>
        </w:rPr>
        <w:t>ότι</w:t>
      </w:r>
      <w:r>
        <w:rPr>
          <w:rFonts w:eastAsia="Times New Roman" w:cs="Times New Roman"/>
          <w:bCs/>
        </w:rPr>
        <w:t xml:space="preserve"> αυτή η κριτική </w:t>
      </w:r>
      <w:r w:rsidRPr="00585858">
        <w:rPr>
          <w:rFonts w:eastAsia="Times New Roman"/>
          <w:bCs/>
        </w:rPr>
        <w:t>είναι</w:t>
      </w:r>
      <w:r>
        <w:rPr>
          <w:rFonts w:eastAsia="Times New Roman" w:cs="Times New Roman"/>
          <w:bCs/>
        </w:rPr>
        <w:t xml:space="preserve"> μόνο από αντιπολιτευτική διάθεση.</w:t>
      </w:r>
    </w:p>
    <w:p w14:paraId="76A6B12F" w14:textId="77777777" w:rsidR="00DD4703" w:rsidRDefault="00A53ECF">
      <w:pPr>
        <w:spacing w:line="600" w:lineRule="auto"/>
        <w:ind w:firstLine="720"/>
        <w:contextualSpacing/>
        <w:jc w:val="both"/>
        <w:rPr>
          <w:rFonts w:eastAsia="Times New Roman" w:cs="Times New Roman"/>
          <w:bCs/>
        </w:rPr>
      </w:pPr>
      <w:r>
        <w:rPr>
          <w:rFonts w:eastAsia="Times New Roman" w:cs="Times New Roman"/>
          <w:bCs/>
        </w:rPr>
        <w:t xml:space="preserve">Μίλησα σε ομιλία μου στη συνεδρίαση της </w:t>
      </w:r>
      <w:r>
        <w:rPr>
          <w:rFonts w:eastAsia="Times New Roman" w:cs="Times New Roman"/>
          <w:bCs/>
        </w:rPr>
        <w:t>ε</w:t>
      </w:r>
      <w:r>
        <w:rPr>
          <w:rFonts w:eastAsia="Times New Roman" w:cs="Times New Roman"/>
          <w:bCs/>
        </w:rPr>
        <w:t xml:space="preserve">πιτροπής για την κακή σχέση της </w:t>
      </w:r>
      <w:r w:rsidRPr="00585858">
        <w:rPr>
          <w:rFonts w:eastAsia="Times New Roman" w:cs="Times New Roman"/>
          <w:bCs/>
        </w:rPr>
        <w:t xml:space="preserve">Νέας Δημοκρατίας </w:t>
      </w:r>
      <w:r w:rsidRPr="00585858">
        <w:rPr>
          <w:rFonts w:eastAsia="Times New Roman"/>
          <w:bCs/>
        </w:rPr>
        <w:t>και</w:t>
      </w:r>
      <w:r>
        <w:rPr>
          <w:rFonts w:eastAsia="Times New Roman" w:cs="Times New Roman"/>
          <w:bCs/>
        </w:rPr>
        <w:t xml:space="preserve"> γενικά της Δεξιάς με την πολεοδομία, τη χωροταξία </w:t>
      </w:r>
      <w:r w:rsidRPr="00585858">
        <w:rPr>
          <w:rFonts w:eastAsia="Times New Roman"/>
          <w:bCs/>
        </w:rPr>
        <w:t>και</w:t>
      </w:r>
      <w:r>
        <w:rPr>
          <w:rFonts w:eastAsia="Times New Roman" w:cs="Times New Roman"/>
          <w:bCs/>
        </w:rPr>
        <w:t xml:space="preserve"> το οικιστικό π</w:t>
      </w:r>
      <w:r>
        <w:rPr>
          <w:rFonts w:eastAsia="Times New Roman" w:cs="Times New Roman"/>
          <w:bCs/>
        </w:rPr>
        <w:t xml:space="preserve">εριβάλλον. Στα χρόνια της παντοκρατορίας της Δεξιάς -και της ΕΡΕ και της </w:t>
      </w:r>
      <w:r w:rsidRPr="00585858">
        <w:rPr>
          <w:rFonts w:eastAsia="Times New Roman" w:cs="Times New Roman"/>
          <w:bCs/>
        </w:rPr>
        <w:t>Νέα</w:t>
      </w:r>
      <w:r>
        <w:rPr>
          <w:rFonts w:eastAsia="Times New Roman" w:cs="Times New Roman"/>
          <w:bCs/>
        </w:rPr>
        <w:t>ς</w:t>
      </w:r>
      <w:r w:rsidRPr="00585858">
        <w:rPr>
          <w:rFonts w:eastAsia="Times New Roman" w:cs="Times New Roman"/>
          <w:bCs/>
        </w:rPr>
        <w:t xml:space="preserve"> Δημοκρατία</w:t>
      </w:r>
      <w:r>
        <w:rPr>
          <w:rFonts w:eastAsia="Times New Roman" w:cs="Times New Roman"/>
          <w:bCs/>
        </w:rPr>
        <w:t>ς-</w:t>
      </w:r>
      <w:r w:rsidRPr="00585858">
        <w:rPr>
          <w:rFonts w:eastAsia="Times New Roman" w:cs="Times New Roman"/>
          <w:bCs/>
        </w:rPr>
        <w:t xml:space="preserve"> </w:t>
      </w:r>
      <w:r>
        <w:rPr>
          <w:rFonts w:eastAsia="Times New Roman" w:cs="Times New Roman"/>
          <w:bCs/>
        </w:rPr>
        <w:t xml:space="preserve">τον σχεδιασμό τον άφησε στα συμφέροντα των τσιφλικάδων </w:t>
      </w:r>
      <w:r w:rsidRPr="00585858">
        <w:rPr>
          <w:rFonts w:eastAsia="Times New Roman"/>
          <w:bCs/>
        </w:rPr>
        <w:t>και</w:t>
      </w:r>
      <w:r>
        <w:rPr>
          <w:rFonts w:eastAsia="Times New Roman" w:cs="Times New Roman"/>
          <w:bCs/>
        </w:rPr>
        <w:t xml:space="preserve"> των κερδοσκοπικών εταιρειών του κλάδου. Ο όποιος πολεοδομικός σχεδιασμός ακολουθούσε την «ψευτορυμοτόμηση»</w:t>
      </w:r>
      <w:r>
        <w:rPr>
          <w:rFonts w:eastAsia="Times New Roman" w:cs="Times New Roman"/>
          <w:bCs/>
        </w:rPr>
        <w:t xml:space="preserve"> </w:t>
      </w:r>
      <w:r w:rsidRPr="00585858">
        <w:rPr>
          <w:rFonts w:eastAsia="Times New Roman" w:cs="Times New Roman"/>
          <w:bCs/>
          <w:shd w:val="clear" w:color="auto" w:fill="FFFFFF"/>
        </w:rPr>
        <w:t>που</w:t>
      </w:r>
      <w:r>
        <w:rPr>
          <w:rFonts w:eastAsia="Times New Roman" w:cs="Times New Roman"/>
          <w:bCs/>
        </w:rPr>
        <w:t xml:space="preserve"> έκαναν οι «τσιφλικάδες», κόβοντας μικρά οικόπεδα, αγροτεμάχια, όπου ο κόσμος έ</w:t>
      </w:r>
      <w:r>
        <w:rPr>
          <w:rFonts w:eastAsia="Times New Roman" w:cs="Times New Roman"/>
          <w:bCs/>
        </w:rPr>
        <w:t>χ</w:t>
      </w:r>
      <w:r>
        <w:rPr>
          <w:rFonts w:eastAsia="Times New Roman" w:cs="Times New Roman"/>
          <w:bCs/>
        </w:rPr>
        <w:t xml:space="preserve">τιζε αυθαίρετα </w:t>
      </w:r>
      <w:r w:rsidRPr="00585858">
        <w:rPr>
          <w:rFonts w:eastAsia="Times New Roman"/>
          <w:bCs/>
        </w:rPr>
        <w:t>και</w:t>
      </w:r>
      <w:r>
        <w:rPr>
          <w:rFonts w:eastAsia="Times New Roman" w:cs="Times New Roman"/>
          <w:bCs/>
        </w:rPr>
        <w:t xml:space="preserve"> εκ των υστέρων ήρθε να πολεοδομήσει η </w:t>
      </w:r>
      <w:r>
        <w:rPr>
          <w:rFonts w:eastAsia="Times New Roman" w:cs="Times New Roman"/>
          <w:bCs/>
        </w:rPr>
        <w:t>π</w:t>
      </w:r>
      <w:r>
        <w:rPr>
          <w:rFonts w:eastAsia="Times New Roman" w:cs="Times New Roman"/>
          <w:bCs/>
        </w:rPr>
        <w:t>ολιτεία. Έτσι διαμορφώθηκαν πολλές πόλεις της Ελλάδας.</w:t>
      </w:r>
    </w:p>
    <w:p w14:paraId="76A6B130" w14:textId="77777777" w:rsidR="00DD4703" w:rsidRDefault="00A53ECF">
      <w:pPr>
        <w:spacing w:line="600" w:lineRule="auto"/>
        <w:ind w:firstLine="720"/>
        <w:contextualSpacing/>
        <w:jc w:val="both"/>
        <w:rPr>
          <w:rFonts w:eastAsia="Times New Roman" w:cs="Times New Roman"/>
          <w:bCs/>
        </w:rPr>
      </w:pPr>
      <w:r>
        <w:rPr>
          <w:rFonts w:eastAsia="Times New Roman" w:cs="Times New Roman"/>
          <w:bCs/>
        </w:rPr>
        <w:t>Η Χούντα το 1968 με νόμο του Παττακού της λογικής «γκρεμίστ</w:t>
      </w:r>
      <w:r>
        <w:rPr>
          <w:rFonts w:eastAsia="Times New Roman" w:cs="Times New Roman"/>
          <w:bCs/>
        </w:rPr>
        <w:t xml:space="preserve">ε και χτίστε παντού», έδωσε τη χαριστική βολή στα διατηρητέα κτήρια </w:t>
      </w:r>
      <w:r w:rsidRPr="00585858">
        <w:rPr>
          <w:rFonts w:eastAsia="Times New Roman"/>
          <w:bCs/>
        </w:rPr>
        <w:t>και</w:t>
      </w:r>
      <w:r>
        <w:rPr>
          <w:rFonts w:eastAsia="Times New Roman" w:cs="Times New Roman"/>
          <w:bCs/>
        </w:rPr>
        <w:t xml:space="preserve"> σε ολόκληρα οικιστικά σύνολα </w:t>
      </w:r>
      <w:r w:rsidRPr="00585858">
        <w:rPr>
          <w:rFonts w:eastAsia="Times New Roman" w:cs="Times New Roman"/>
          <w:bCs/>
          <w:shd w:val="clear" w:color="auto" w:fill="FFFFFF"/>
        </w:rPr>
        <w:t>που</w:t>
      </w:r>
      <w:r>
        <w:rPr>
          <w:rFonts w:eastAsia="Times New Roman" w:cs="Times New Roman"/>
          <w:bCs/>
        </w:rPr>
        <w:t xml:space="preserve"> είχαν διατηρηθεί μέχρι τότε. Τότε καταστράφηκαν </w:t>
      </w:r>
      <w:r w:rsidRPr="00585858">
        <w:rPr>
          <w:rFonts w:eastAsia="Times New Roman"/>
          <w:bCs/>
        </w:rPr>
        <w:t>και</w:t>
      </w:r>
      <w:r>
        <w:rPr>
          <w:rFonts w:eastAsia="Times New Roman" w:cs="Times New Roman"/>
          <w:bCs/>
        </w:rPr>
        <w:t xml:space="preserve"> οι παραλίες με κτήρια-</w:t>
      </w:r>
      <w:r>
        <w:rPr>
          <w:rFonts w:eastAsia="Times New Roman" w:cs="Times New Roman"/>
          <w:bCs/>
        </w:rPr>
        <w:lastRenderedPageBreak/>
        <w:t xml:space="preserve">μαμούθ, με χαρακτηριστικά παραδείγματα τα Μάλια στην Κρήτη, τη Ρόδο </w:t>
      </w:r>
      <w:r w:rsidRPr="00585858">
        <w:rPr>
          <w:rFonts w:eastAsia="Times New Roman"/>
          <w:bCs/>
        </w:rPr>
        <w:t>και</w:t>
      </w:r>
      <w:r>
        <w:rPr>
          <w:rFonts w:eastAsia="Times New Roman" w:cs="Times New Roman"/>
          <w:bCs/>
        </w:rPr>
        <w:t xml:space="preserve"> αλλού. Ο Παττακός αύξησε τότε τον συντελεστή δομήσεως </w:t>
      </w:r>
      <w:r w:rsidRPr="00585858">
        <w:rPr>
          <w:rFonts w:eastAsia="Times New Roman" w:cs="Times New Roman"/>
          <w:bCs/>
        </w:rPr>
        <w:t>χωρίς</w:t>
      </w:r>
      <w:r>
        <w:rPr>
          <w:rFonts w:eastAsia="Times New Roman" w:cs="Times New Roman"/>
          <w:bCs/>
        </w:rPr>
        <w:t xml:space="preserve"> κριτήρια κατά 30% </w:t>
      </w:r>
      <w:r w:rsidRPr="0007498C">
        <w:rPr>
          <w:rFonts w:eastAsia="Times New Roman"/>
          <w:bCs/>
        </w:rPr>
        <w:t>και</w:t>
      </w:r>
      <w:r>
        <w:rPr>
          <w:rFonts w:eastAsia="Times New Roman" w:cs="Times New Roman"/>
          <w:bCs/>
        </w:rPr>
        <w:t xml:space="preserve"> σε πολλές περιοχές στο 40%, </w:t>
      </w:r>
      <w:r w:rsidRPr="0007498C">
        <w:rPr>
          <w:rFonts w:eastAsia="Times New Roman" w:cs="Times New Roman"/>
          <w:bCs/>
        </w:rPr>
        <w:t>χωρίς</w:t>
      </w:r>
      <w:r>
        <w:rPr>
          <w:rFonts w:eastAsia="Times New Roman" w:cs="Times New Roman"/>
          <w:bCs/>
        </w:rPr>
        <w:t xml:space="preserve"> καμμία αναλογική βέβαια αύξηση των κοινοχρήστων χώρων.</w:t>
      </w:r>
    </w:p>
    <w:p w14:paraId="76A6B131" w14:textId="77777777" w:rsidR="00DD4703" w:rsidRDefault="00A53ECF">
      <w:pPr>
        <w:spacing w:line="600" w:lineRule="auto"/>
        <w:ind w:firstLine="720"/>
        <w:contextualSpacing/>
        <w:jc w:val="both"/>
        <w:rPr>
          <w:rFonts w:eastAsia="Times New Roman" w:cs="Times New Roman"/>
          <w:bCs/>
        </w:rPr>
      </w:pPr>
      <w:r>
        <w:rPr>
          <w:rFonts w:eastAsia="Times New Roman" w:cs="Times New Roman"/>
          <w:bCs/>
        </w:rPr>
        <w:t xml:space="preserve">Η </w:t>
      </w:r>
      <w:r w:rsidRPr="0007498C">
        <w:rPr>
          <w:rFonts w:eastAsia="Times New Roman" w:cs="Times New Roman"/>
          <w:bCs/>
        </w:rPr>
        <w:t>Νέα Δημοκρατία</w:t>
      </w:r>
      <w:r>
        <w:rPr>
          <w:rFonts w:eastAsia="Times New Roman" w:cs="Times New Roman"/>
          <w:bCs/>
        </w:rPr>
        <w:t xml:space="preserve">, </w:t>
      </w:r>
      <w:r w:rsidRPr="0007498C">
        <w:rPr>
          <w:rFonts w:eastAsia="Times New Roman" w:cs="Times New Roman"/>
          <w:bCs/>
        </w:rPr>
        <w:t>ε</w:t>
      </w:r>
      <w:r w:rsidRPr="0007498C">
        <w:rPr>
          <w:rFonts w:eastAsia="Times New Roman" w:cs="Times New Roman"/>
          <w:bCs/>
          <w:shd w:val="clear" w:color="auto" w:fill="FFFFFF"/>
        </w:rPr>
        <w:t>πίσης</w:t>
      </w:r>
      <w:r>
        <w:rPr>
          <w:rFonts w:eastAsia="Times New Roman" w:cs="Times New Roman"/>
          <w:bCs/>
          <w:shd w:val="clear" w:color="auto" w:fill="FFFFFF"/>
        </w:rPr>
        <w:t>,</w:t>
      </w:r>
      <w:r>
        <w:rPr>
          <w:rFonts w:eastAsia="Times New Roman" w:cs="Times New Roman"/>
          <w:bCs/>
        </w:rPr>
        <w:t xml:space="preserve"> με τον νόμο Ταγαρά μείωσε τους κοινόχρηστους χώρους στις ε</w:t>
      </w:r>
      <w:r>
        <w:rPr>
          <w:rFonts w:eastAsia="Times New Roman" w:cs="Times New Roman"/>
          <w:bCs/>
        </w:rPr>
        <w:t xml:space="preserve">ντάξεις νέων σχεδίων πόλεως, τροποποιώντας τον νόμο Τρίτση </w:t>
      </w:r>
      <w:r w:rsidRPr="0007498C">
        <w:rPr>
          <w:rFonts w:eastAsia="Times New Roman"/>
          <w:bCs/>
        </w:rPr>
        <w:t>και</w:t>
      </w:r>
      <w:r>
        <w:rPr>
          <w:rFonts w:eastAsia="Times New Roman" w:cs="Times New Roman"/>
          <w:bCs/>
        </w:rPr>
        <w:t xml:space="preserve"> μειώνοντας την εισφορά σε γη.</w:t>
      </w:r>
    </w:p>
    <w:p w14:paraId="76A6B132" w14:textId="77777777" w:rsidR="00DD4703" w:rsidRDefault="00A53ECF">
      <w:pPr>
        <w:spacing w:line="600" w:lineRule="auto"/>
        <w:ind w:firstLine="720"/>
        <w:contextualSpacing/>
        <w:jc w:val="both"/>
        <w:rPr>
          <w:rFonts w:eastAsia="Times New Roman" w:cs="Times New Roman"/>
          <w:bCs/>
        </w:rPr>
      </w:pPr>
      <w:r>
        <w:rPr>
          <w:rFonts w:eastAsia="Times New Roman" w:cs="Times New Roman"/>
          <w:bCs/>
        </w:rPr>
        <w:t xml:space="preserve">Τι να πούμε για την εκτός σχεδίου δόμηση </w:t>
      </w:r>
      <w:r w:rsidRPr="0007498C">
        <w:rPr>
          <w:rFonts w:eastAsia="Times New Roman" w:cs="Times New Roman"/>
          <w:bCs/>
          <w:shd w:val="clear" w:color="auto" w:fill="FFFFFF"/>
        </w:rPr>
        <w:t>που</w:t>
      </w:r>
      <w:r>
        <w:rPr>
          <w:rFonts w:eastAsia="Times New Roman" w:cs="Times New Roman"/>
          <w:bCs/>
        </w:rPr>
        <w:t xml:space="preserve"> κατέστρεψε τις πιο όμορφες φυσικές ομορφιές της χώρας </w:t>
      </w:r>
      <w:r w:rsidRPr="0007498C">
        <w:rPr>
          <w:rFonts w:eastAsia="Times New Roman"/>
          <w:bCs/>
        </w:rPr>
        <w:t>και</w:t>
      </w:r>
      <w:r>
        <w:rPr>
          <w:rFonts w:eastAsia="Times New Roman" w:cs="Times New Roman"/>
          <w:bCs/>
        </w:rPr>
        <w:t xml:space="preserve"> έσπειρε κτήρια </w:t>
      </w:r>
      <w:r w:rsidRPr="0007498C">
        <w:rPr>
          <w:rFonts w:eastAsia="Times New Roman" w:cs="Times New Roman"/>
          <w:bCs/>
        </w:rPr>
        <w:t>χωρίς</w:t>
      </w:r>
      <w:r>
        <w:rPr>
          <w:rFonts w:eastAsia="Times New Roman" w:cs="Times New Roman"/>
          <w:bCs/>
        </w:rPr>
        <w:t xml:space="preserve"> σχέδιο, </w:t>
      </w:r>
      <w:r w:rsidRPr="0007498C">
        <w:rPr>
          <w:rFonts w:eastAsia="Times New Roman" w:cs="Times New Roman"/>
          <w:bCs/>
        </w:rPr>
        <w:t>χωρίς</w:t>
      </w:r>
      <w:r>
        <w:rPr>
          <w:rFonts w:eastAsia="Times New Roman" w:cs="Times New Roman"/>
          <w:bCs/>
        </w:rPr>
        <w:t xml:space="preserve"> δρόμο, </w:t>
      </w:r>
      <w:r w:rsidRPr="0007498C">
        <w:rPr>
          <w:rFonts w:eastAsia="Times New Roman" w:cs="Times New Roman"/>
          <w:bCs/>
        </w:rPr>
        <w:t>χωρίς</w:t>
      </w:r>
      <w:r>
        <w:rPr>
          <w:rFonts w:eastAsia="Times New Roman" w:cs="Times New Roman"/>
          <w:bCs/>
        </w:rPr>
        <w:t xml:space="preserve"> αποχετεύσεις</w:t>
      </w:r>
      <w:r>
        <w:rPr>
          <w:rFonts w:eastAsia="Times New Roman" w:cs="Times New Roman"/>
          <w:bCs/>
        </w:rPr>
        <w:t xml:space="preserve">, </w:t>
      </w:r>
      <w:r w:rsidRPr="0007498C">
        <w:rPr>
          <w:rFonts w:eastAsia="Times New Roman" w:cs="Times New Roman"/>
          <w:bCs/>
        </w:rPr>
        <w:t>χωρίς</w:t>
      </w:r>
      <w:r>
        <w:rPr>
          <w:rFonts w:eastAsia="Times New Roman" w:cs="Times New Roman"/>
          <w:bCs/>
        </w:rPr>
        <w:t xml:space="preserve"> τρόπο προσπέλασης σε παραλίες, </w:t>
      </w:r>
      <w:r w:rsidRPr="0007498C">
        <w:rPr>
          <w:rFonts w:eastAsia="Times New Roman" w:cs="Times New Roman"/>
          <w:bCs/>
        </w:rPr>
        <w:t>χωρίς</w:t>
      </w:r>
      <w:r>
        <w:rPr>
          <w:rFonts w:eastAsia="Times New Roman" w:cs="Times New Roman"/>
          <w:bCs/>
        </w:rPr>
        <w:t xml:space="preserve"> σχολεία, </w:t>
      </w:r>
      <w:r w:rsidRPr="0007498C">
        <w:rPr>
          <w:rFonts w:eastAsia="Times New Roman" w:cs="Times New Roman"/>
          <w:bCs/>
        </w:rPr>
        <w:t>χωρίς</w:t>
      </w:r>
      <w:r>
        <w:rPr>
          <w:rFonts w:eastAsia="Times New Roman" w:cs="Times New Roman"/>
          <w:bCs/>
        </w:rPr>
        <w:t xml:space="preserve"> πλατείες, </w:t>
      </w:r>
      <w:r w:rsidRPr="0007498C">
        <w:rPr>
          <w:rFonts w:eastAsia="Times New Roman" w:cs="Times New Roman"/>
          <w:bCs/>
        </w:rPr>
        <w:t>χωρίς</w:t>
      </w:r>
      <w:r>
        <w:rPr>
          <w:rFonts w:eastAsia="Times New Roman" w:cs="Times New Roman"/>
          <w:bCs/>
        </w:rPr>
        <w:t xml:space="preserve"> χώρους </w:t>
      </w:r>
      <w:r w:rsidRPr="0007498C">
        <w:rPr>
          <w:rFonts w:eastAsia="Times New Roman" w:cs="Times New Roman"/>
          <w:bCs/>
          <w:shd w:val="clear" w:color="auto" w:fill="FFFFFF"/>
        </w:rPr>
        <w:t>κοινωνική</w:t>
      </w:r>
      <w:r>
        <w:rPr>
          <w:rFonts w:eastAsia="Times New Roman" w:cs="Times New Roman"/>
          <w:bCs/>
        </w:rPr>
        <w:t xml:space="preserve">ς πρόνοιας κ.λπ.; Αυτή τη χαοτική πολεοδομική κατάσταση κληρονομήσαμε. Αυτήν </w:t>
      </w:r>
      <w:r w:rsidRPr="0007498C">
        <w:rPr>
          <w:rFonts w:eastAsia="Times New Roman"/>
          <w:bCs/>
        </w:rPr>
        <w:t>έχει</w:t>
      </w:r>
      <w:r>
        <w:rPr>
          <w:rFonts w:eastAsia="Times New Roman" w:cs="Times New Roman"/>
          <w:bCs/>
        </w:rPr>
        <w:t xml:space="preserve"> σήμερα ο ελληνικός λαός.</w:t>
      </w:r>
    </w:p>
    <w:p w14:paraId="76A6B133" w14:textId="77777777" w:rsidR="00DD4703" w:rsidRDefault="00A53ECF">
      <w:pPr>
        <w:spacing w:line="600" w:lineRule="auto"/>
        <w:ind w:firstLine="720"/>
        <w:contextualSpacing/>
        <w:jc w:val="both"/>
        <w:rPr>
          <w:rFonts w:eastAsia="Times New Roman" w:cs="Times New Roman"/>
          <w:bCs/>
        </w:rPr>
      </w:pPr>
      <w:r>
        <w:rPr>
          <w:rFonts w:eastAsia="Times New Roman" w:cs="Times New Roman"/>
          <w:bCs/>
        </w:rPr>
        <w:t xml:space="preserve">Γι’ αυτό, </w:t>
      </w:r>
      <w:r w:rsidRPr="0007498C">
        <w:rPr>
          <w:rFonts w:eastAsia="Times New Roman" w:cs="Times New Roman"/>
          <w:bCs/>
        </w:rPr>
        <w:t>λοιπόν</w:t>
      </w:r>
      <w:r>
        <w:rPr>
          <w:rFonts w:eastAsia="Times New Roman" w:cs="Times New Roman"/>
          <w:bCs/>
        </w:rPr>
        <w:t xml:space="preserve">, λέω </w:t>
      </w:r>
      <w:r w:rsidRPr="0007498C">
        <w:rPr>
          <w:rFonts w:eastAsia="Times New Roman"/>
          <w:bCs/>
          <w:shd w:val="clear" w:color="auto" w:fill="FFFFFF"/>
        </w:rPr>
        <w:t>ότι</w:t>
      </w:r>
      <w:r>
        <w:rPr>
          <w:rFonts w:eastAsia="Times New Roman" w:cs="Times New Roman"/>
          <w:bCs/>
        </w:rPr>
        <w:t xml:space="preserve"> </w:t>
      </w:r>
      <w:r w:rsidRPr="0007498C">
        <w:rPr>
          <w:rFonts w:eastAsia="Times New Roman"/>
          <w:bCs/>
          <w:shd w:val="clear" w:color="auto" w:fill="FFFFFF"/>
        </w:rPr>
        <w:t>χρειάζεται</w:t>
      </w:r>
      <w:r>
        <w:rPr>
          <w:rFonts w:eastAsia="Times New Roman" w:cs="Times New Roman"/>
          <w:bCs/>
        </w:rPr>
        <w:t xml:space="preserve"> αυτοκριτική, εάν θέλ</w:t>
      </w:r>
      <w:r>
        <w:rPr>
          <w:rFonts w:eastAsia="Times New Roman" w:cs="Times New Roman"/>
          <w:bCs/>
        </w:rPr>
        <w:t xml:space="preserve">ουμε </w:t>
      </w:r>
      <w:r w:rsidRPr="0007498C">
        <w:rPr>
          <w:rFonts w:eastAsia="Times New Roman"/>
          <w:bCs/>
          <w:shd w:val="clear" w:color="auto" w:fill="FFFFFF"/>
        </w:rPr>
        <w:t>να</w:t>
      </w:r>
      <w:r>
        <w:rPr>
          <w:rFonts w:eastAsia="Times New Roman" w:cs="Times New Roman"/>
          <w:bCs/>
        </w:rPr>
        <w:t xml:space="preserve"> είμαστε ειλικρινείς </w:t>
      </w:r>
      <w:r w:rsidRPr="00B461BF">
        <w:rPr>
          <w:rFonts w:eastAsia="Times New Roman"/>
          <w:bCs/>
        </w:rPr>
        <w:t>και</w:t>
      </w:r>
      <w:r w:rsidRPr="0007498C">
        <w:rPr>
          <w:rFonts w:eastAsia="Times New Roman" w:cs="Times New Roman"/>
          <w:bCs/>
        </w:rPr>
        <w:t xml:space="preserve"> να</w:t>
      </w:r>
      <w:r>
        <w:rPr>
          <w:rFonts w:eastAsia="Times New Roman" w:cs="Times New Roman"/>
          <w:bCs/>
        </w:rPr>
        <w:t xml:space="preserve"> συμβάλουμε στην επανόρθωση καταστάσεων </w:t>
      </w:r>
      <w:r w:rsidRPr="0007498C">
        <w:rPr>
          <w:rFonts w:eastAsia="Times New Roman"/>
          <w:bCs/>
        </w:rPr>
        <w:t>και</w:t>
      </w:r>
      <w:r>
        <w:rPr>
          <w:rFonts w:eastAsia="Times New Roman" w:cs="Times New Roman"/>
          <w:bCs/>
        </w:rPr>
        <w:t xml:space="preserve"> στην αλλαγή πορείας.</w:t>
      </w:r>
    </w:p>
    <w:p w14:paraId="76A6B134" w14:textId="77777777" w:rsidR="00DD4703" w:rsidRDefault="00A53ECF">
      <w:pPr>
        <w:spacing w:line="600" w:lineRule="auto"/>
        <w:ind w:firstLine="720"/>
        <w:contextualSpacing/>
        <w:jc w:val="both"/>
        <w:rPr>
          <w:rFonts w:eastAsia="Times New Roman" w:cs="Times New Roman"/>
          <w:bCs/>
        </w:rPr>
      </w:pPr>
      <w:r>
        <w:rPr>
          <w:rFonts w:eastAsia="Times New Roman" w:cs="Times New Roman"/>
          <w:bCs/>
        </w:rPr>
        <w:lastRenderedPageBreak/>
        <w:t xml:space="preserve">Εκτιμώ </w:t>
      </w:r>
      <w:r w:rsidRPr="0007498C">
        <w:rPr>
          <w:rFonts w:eastAsia="Times New Roman"/>
          <w:bCs/>
          <w:shd w:val="clear" w:color="auto" w:fill="FFFFFF"/>
        </w:rPr>
        <w:t>ότι</w:t>
      </w:r>
      <w:r>
        <w:rPr>
          <w:rFonts w:eastAsia="Times New Roman" w:cs="Times New Roman"/>
          <w:bCs/>
        </w:rPr>
        <w:t xml:space="preserve"> όλοι </w:t>
      </w:r>
      <w:r w:rsidRPr="0007498C">
        <w:rPr>
          <w:rFonts w:eastAsia="Times New Roman"/>
          <w:bCs/>
        </w:rPr>
        <w:t>και</w:t>
      </w:r>
      <w:r>
        <w:rPr>
          <w:rFonts w:eastAsia="Times New Roman" w:cs="Times New Roman"/>
          <w:bCs/>
        </w:rPr>
        <w:t xml:space="preserve"> όλες οι πολιτικές δυνάμεις της χώρας αντιλαμβάνονται πλέον την </w:t>
      </w:r>
      <w:r w:rsidRPr="0007498C">
        <w:rPr>
          <w:rFonts w:eastAsia="Times New Roman" w:cs="Times New Roman"/>
          <w:bCs/>
          <w:shd w:val="clear" w:color="auto" w:fill="FFFFFF"/>
        </w:rPr>
        <w:t>ανάγκη</w:t>
      </w:r>
      <w:r>
        <w:rPr>
          <w:rFonts w:eastAsia="Times New Roman" w:cs="Times New Roman"/>
          <w:bCs/>
        </w:rPr>
        <w:t xml:space="preserve"> των αναπλάσεων </w:t>
      </w:r>
      <w:r w:rsidRPr="0007498C">
        <w:rPr>
          <w:rFonts w:eastAsia="Times New Roman"/>
          <w:bCs/>
        </w:rPr>
        <w:t>και</w:t>
      </w:r>
      <w:r>
        <w:rPr>
          <w:rFonts w:eastAsia="Times New Roman" w:cs="Times New Roman"/>
          <w:bCs/>
        </w:rPr>
        <w:t xml:space="preserve"> την εξαιρετική σημασία της αναβάθμισης των αστικών κέντρων. Η αρχή </w:t>
      </w:r>
      <w:r w:rsidRPr="0007498C">
        <w:rPr>
          <w:rFonts w:eastAsia="Times New Roman"/>
          <w:bCs/>
        </w:rPr>
        <w:t>έχει</w:t>
      </w:r>
      <w:r>
        <w:rPr>
          <w:rFonts w:eastAsia="Times New Roman" w:cs="Times New Roman"/>
          <w:bCs/>
        </w:rPr>
        <w:t xml:space="preserve"> γίνει. Με το </w:t>
      </w:r>
      <w:r w:rsidRPr="0007498C">
        <w:rPr>
          <w:rFonts w:eastAsia="Times New Roman" w:cs="Times New Roman"/>
          <w:bCs/>
        </w:rPr>
        <w:t>νομοσχέδιο</w:t>
      </w:r>
      <w:r>
        <w:rPr>
          <w:rFonts w:eastAsia="Times New Roman" w:cs="Times New Roman"/>
          <w:bCs/>
        </w:rPr>
        <w:t xml:space="preserve"> αυτό μπαίνουν οι πρώτες βάσεις για την ανάπλαση του κέντρου της Αθήνας. Ελπίζω </w:t>
      </w:r>
      <w:r w:rsidRPr="0007498C">
        <w:rPr>
          <w:rFonts w:eastAsia="Times New Roman"/>
          <w:bCs/>
          <w:shd w:val="clear" w:color="auto" w:fill="FFFFFF"/>
        </w:rPr>
        <w:t>να</w:t>
      </w:r>
      <w:r>
        <w:rPr>
          <w:rFonts w:eastAsia="Times New Roman" w:cs="Times New Roman"/>
          <w:bCs/>
        </w:rPr>
        <w:t xml:space="preserve"> κατανοηθεί αυτή η </w:t>
      </w:r>
      <w:r w:rsidRPr="0007498C">
        <w:rPr>
          <w:rFonts w:eastAsia="Times New Roman" w:cs="Times New Roman"/>
          <w:bCs/>
          <w:shd w:val="clear" w:color="auto" w:fill="FFFFFF"/>
        </w:rPr>
        <w:t>ανάγκη</w:t>
      </w:r>
      <w:r>
        <w:rPr>
          <w:rFonts w:eastAsia="Times New Roman" w:cs="Times New Roman"/>
          <w:bCs/>
          <w:shd w:val="clear" w:color="auto" w:fill="FFFFFF"/>
        </w:rPr>
        <w:t>,</w:t>
      </w:r>
      <w:r>
        <w:rPr>
          <w:rFonts w:eastAsia="Times New Roman" w:cs="Times New Roman"/>
          <w:bCs/>
        </w:rPr>
        <w:t xml:space="preserve"> </w:t>
      </w:r>
      <w:r w:rsidRPr="0007498C">
        <w:rPr>
          <w:rFonts w:eastAsia="Times New Roman" w:cs="Times New Roman"/>
          <w:bCs/>
          <w:shd w:val="clear" w:color="auto" w:fill="FFFFFF"/>
        </w:rPr>
        <w:t>γιατί</w:t>
      </w:r>
      <w:r>
        <w:rPr>
          <w:rFonts w:eastAsia="Times New Roman" w:cs="Times New Roman"/>
          <w:bCs/>
        </w:rPr>
        <w:t xml:space="preserve"> το όφελος </w:t>
      </w:r>
      <w:r w:rsidRPr="0007498C">
        <w:rPr>
          <w:rFonts w:eastAsia="Times New Roman" w:cs="Times New Roman"/>
          <w:bCs/>
          <w:shd w:val="clear" w:color="auto" w:fill="FFFFFF"/>
        </w:rPr>
        <w:t>που</w:t>
      </w:r>
      <w:r>
        <w:rPr>
          <w:rFonts w:eastAsia="Times New Roman" w:cs="Times New Roman"/>
          <w:bCs/>
        </w:rPr>
        <w:t xml:space="preserve"> θα προκύψει για το κέντρο της Α</w:t>
      </w:r>
      <w:r>
        <w:rPr>
          <w:rFonts w:eastAsia="Times New Roman" w:cs="Times New Roman"/>
          <w:bCs/>
        </w:rPr>
        <w:t xml:space="preserve">θήνας </w:t>
      </w:r>
      <w:r w:rsidRPr="0007498C">
        <w:rPr>
          <w:rFonts w:eastAsia="Times New Roman"/>
          <w:bCs/>
          <w:shd w:val="clear" w:color="auto" w:fill="FFFFFF"/>
        </w:rPr>
        <w:t>θα</w:t>
      </w:r>
      <w:r>
        <w:rPr>
          <w:rFonts w:eastAsia="Times New Roman" w:cs="Times New Roman"/>
          <w:bCs/>
        </w:rPr>
        <w:t xml:space="preserve"> </w:t>
      </w:r>
      <w:r w:rsidRPr="0007498C">
        <w:rPr>
          <w:rFonts w:eastAsia="Times New Roman"/>
          <w:bCs/>
        </w:rPr>
        <w:t>είναι</w:t>
      </w:r>
      <w:r>
        <w:rPr>
          <w:rFonts w:eastAsia="Times New Roman" w:cs="Times New Roman"/>
          <w:bCs/>
        </w:rPr>
        <w:t xml:space="preserve"> πολλαπλό.</w:t>
      </w:r>
    </w:p>
    <w:p w14:paraId="76A6B135" w14:textId="77777777" w:rsidR="00DD4703" w:rsidRDefault="00A53ECF">
      <w:pPr>
        <w:spacing w:line="600" w:lineRule="auto"/>
        <w:ind w:firstLine="720"/>
        <w:contextualSpacing/>
        <w:jc w:val="both"/>
        <w:rPr>
          <w:rFonts w:eastAsia="Times New Roman"/>
          <w:bCs/>
        </w:rPr>
      </w:pPr>
      <w:r>
        <w:rPr>
          <w:rFonts w:eastAsia="Times New Roman" w:cs="Times New Roman"/>
          <w:bCs/>
        </w:rPr>
        <w:t xml:space="preserve">Η κριτική </w:t>
      </w:r>
      <w:r w:rsidRPr="0007498C">
        <w:rPr>
          <w:rFonts w:eastAsia="Times New Roman" w:cs="Times New Roman"/>
          <w:bCs/>
          <w:shd w:val="clear" w:color="auto" w:fill="FFFFFF"/>
        </w:rPr>
        <w:t>που</w:t>
      </w:r>
      <w:r>
        <w:rPr>
          <w:rFonts w:eastAsia="Times New Roman" w:cs="Times New Roman"/>
          <w:bCs/>
        </w:rPr>
        <w:t xml:space="preserve"> γίνεται για το κόστος λειτουργίας </w:t>
      </w:r>
      <w:r w:rsidRPr="0007498C">
        <w:rPr>
          <w:rFonts w:eastAsia="Times New Roman" w:cs="Times New Roman"/>
          <w:bCs/>
          <w:shd w:val="clear" w:color="auto" w:fill="FFFFFF"/>
        </w:rPr>
        <w:t>που</w:t>
      </w:r>
      <w:r>
        <w:rPr>
          <w:rFonts w:eastAsia="Times New Roman" w:cs="Times New Roman"/>
          <w:bCs/>
        </w:rPr>
        <w:t xml:space="preserve"> </w:t>
      </w:r>
      <w:r w:rsidRPr="0007498C">
        <w:rPr>
          <w:rFonts w:eastAsia="Times New Roman"/>
          <w:bCs/>
          <w:shd w:val="clear" w:color="auto" w:fill="FFFFFF"/>
        </w:rPr>
        <w:t>θα</w:t>
      </w:r>
      <w:r>
        <w:rPr>
          <w:rFonts w:eastAsia="Times New Roman" w:cs="Times New Roman"/>
          <w:bCs/>
        </w:rPr>
        <w:t xml:space="preserve"> </w:t>
      </w:r>
      <w:r w:rsidRPr="0007498C">
        <w:rPr>
          <w:rFonts w:eastAsia="Times New Roman"/>
          <w:bCs/>
        </w:rPr>
        <w:t>έχει</w:t>
      </w:r>
      <w:r>
        <w:rPr>
          <w:rFonts w:eastAsia="Times New Roman" w:cs="Times New Roman"/>
          <w:bCs/>
        </w:rPr>
        <w:t xml:space="preserve"> ο νέος </w:t>
      </w:r>
      <w:r>
        <w:rPr>
          <w:rFonts w:eastAsia="Times New Roman" w:cs="Times New Roman"/>
          <w:bCs/>
        </w:rPr>
        <w:t>φ</w:t>
      </w:r>
      <w:r>
        <w:rPr>
          <w:rFonts w:eastAsia="Times New Roman" w:cs="Times New Roman"/>
          <w:bCs/>
        </w:rPr>
        <w:t xml:space="preserve">ορέας δεν στέκει. Η δαπάνη μερικών δεκάδων χιλιάδων ευρώ, ακόμα </w:t>
      </w:r>
      <w:r w:rsidRPr="0007498C">
        <w:rPr>
          <w:rFonts w:eastAsia="Times New Roman"/>
          <w:bCs/>
        </w:rPr>
        <w:t>και</w:t>
      </w:r>
      <w:r>
        <w:rPr>
          <w:rFonts w:eastAsia="Times New Roman" w:cs="Times New Roman"/>
          <w:bCs/>
        </w:rPr>
        <w:t xml:space="preserve"> εκατοντάδων αν </w:t>
      </w:r>
      <w:r w:rsidRPr="0007498C">
        <w:rPr>
          <w:rFonts w:eastAsia="Times New Roman"/>
          <w:bCs/>
        </w:rPr>
        <w:t>είναι</w:t>
      </w:r>
      <w:r>
        <w:rPr>
          <w:rFonts w:eastAsia="Times New Roman"/>
          <w:bCs/>
        </w:rPr>
        <w:t>,</w:t>
      </w:r>
      <w:r>
        <w:rPr>
          <w:rFonts w:eastAsia="Times New Roman" w:cs="Times New Roman"/>
          <w:bCs/>
        </w:rPr>
        <w:t xml:space="preserve"> θα </w:t>
      </w:r>
      <w:r>
        <w:rPr>
          <w:rFonts w:eastAsia="Times New Roman"/>
          <w:bCs/>
        </w:rPr>
        <w:t xml:space="preserve">φέρει υπεραξία εκατομμυρίων και </w:t>
      </w:r>
      <w:r w:rsidRPr="0007498C">
        <w:rPr>
          <w:rFonts w:eastAsia="Times New Roman"/>
          <w:bCs/>
          <w:shd w:val="clear" w:color="auto" w:fill="FFFFFF"/>
        </w:rPr>
        <w:t>δισεκατομμυρίων ευρώ</w:t>
      </w:r>
      <w:r>
        <w:rPr>
          <w:rFonts w:eastAsia="Times New Roman"/>
          <w:bCs/>
        </w:rPr>
        <w:t>, εάν προσμετρήσου</w:t>
      </w:r>
      <w:r>
        <w:rPr>
          <w:rFonts w:eastAsia="Times New Roman"/>
          <w:bCs/>
        </w:rPr>
        <w:t xml:space="preserve">με την ποιότητα ζωής, </w:t>
      </w:r>
      <w:r w:rsidRPr="0007498C">
        <w:rPr>
          <w:rFonts w:eastAsia="Times New Roman"/>
          <w:bCs/>
        </w:rPr>
        <w:t>αλλά</w:t>
      </w:r>
      <w:r>
        <w:rPr>
          <w:rFonts w:eastAsia="Times New Roman"/>
          <w:bCs/>
        </w:rPr>
        <w:t xml:space="preserve"> </w:t>
      </w:r>
      <w:r w:rsidRPr="0007498C">
        <w:rPr>
          <w:rFonts w:eastAsia="Times New Roman"/>
          <w:bCs/>
        </w:rPr>
        <w:t>και</w:t>
      </w:r>
      <w:r>
        <w:rPr>
          <w:rFonts w:eastAsia="Times New Roman"/>
          <w:bCs/>
        </w:rPr>
        <w:t xml:space="preserve"> τα οφέλη από την υπεραξία για τον τουρισμό.</w:t>
      </w:r>
    </w:p>
    <w:p w14:paraId="76A6B136" w14:textId="77777777" w:rsidR="00DD4703" w:rsidRDefault="00A53ECF">
      <w:pPr>
        <w:spacing w:line="600" w:lineRule="auto"/>
        <w:ind w:firstLine="720"/>
        <w:contextualSpacing/>
        <w:jc w:val="both"/>
        <w:rPr>
          <w:rFonts w:eastAsia="Times New Roman"/>
          <w:bCs/>
        </w:rPr>
      </w:pPr>
      <w:r>
        <w:rPr>
          <w:rFonts w:eastAsia="Times New Roman"/>
          <w:bCs/>
        </w:rPr>
        <w:t xml:space="preserve">Σε αυτό το όραμα αναβάθμισης του κέντρου της Αθήνας </w:t>
      </w:r>
      <w:r w:rsidRPr="00B461BF">
        <w:rPr>
          <w:rFonts w:eastAsia="Times New Roman"/>
          <w:bCs/>
        </w:rPr>
        <w:t>πρέπει</w:t>
      </w:r>
      <w:r>
        <w:rPr>
          <w:rFonts w:eastAsia="Times New Roman"/>
          <w:bCs/>
        </w:rPr>
        <w:t xml:space="preserve"> να ενεργοποιήσουμε τις νέες δυνάμεις επιστημόνων </w:t>
      </w:r>
      <w:r w:rsidRPr="0007498C">
        <w:rPr>
          <w:rFonts w:eastAsia="Times New Roman"/>
          <w:bCs/>
        </w:rPr>
        <w:t>και</w:t>
      </w:r>
      <w:r>
        <w:rPr>
          <w:rFonts w:eastAsia="Times New Roman"/>
          <w:bCs/>
        </w:rPr>
        <w:t xml:space="preserve"> φοιτητών, τα πανεπιστήμια και τα πολυτεχνεία.</w:t>
      </w:r>
    </w:p>
    <w:p w14:paraId="76A6B137" w14:textId="77777777" w:rsidR="00DD4703" w:rsidRDefault="00A53ECF">
      <w:pPr>
        <w:spacing w:line="600" w:lineRule="auto"/>
        <w:ind w:firstLine="720"/>
        <w:contextualSpacing/>
        <w:jc w:val="both"/>
        <w:rPr>
          <w:rFonts w:eastAsia="Times New Roman"/>
          <w:bCs/>
        </w:rPr>
      </w:pPr>
      <w:r>
        <w:rPr>
          <w:rFonts w:eastAsia="Times New Roman"/>
          <w:bCs/>
        </w:rPr>
        <w:lastRenderedPageBreak/>
        <w:t xml:space="preserve">Στην τοποθέτησή μου στην </w:t>
      </w:r>
      <w:r>
        <w:rPr>
          <w:rFonts w:eastAsia="Times New Roman"/>
          <w:bCs/>
        </w:rPr>
        <w:t>ε</w:t>
      </w:r>
      <w:r>
        <w:rPr>
          <w:rFonts w:eastAsia="Times New Roman"/>
          <w:bCs/>
        </w:rPr>
        <w:t xml:space="preserve">πιτροπή αναφέρθηκα στις προσπάθειες </w:t>
      </w:r>
      <w:r w:rsidRPr="0007498C">
        <w:rPr>
          <w:rFonts w:eastAsia="Times New Roman"/>
          <w:bCs/>
          <w:shd w:val="clear" w:color="auto" w:fill="FFFFFF"/>
        </w:rPr>
        <w:t>που</w:t>
      </w:r>
      <w:r>
        <w:rPr>
          <w:rFonts w:eastAsia="Times New Roman"/>
          <w:bCs/>
        </w:rPr>
        <w:t xml:space="preserve"> έγιναν για την ανάπλαση του κέντρου της Αθήνας από τη Μελίνα Μερκούρη </w:t>
      </w:r>
      <w:r w:rsidRPr="0007498C">
        <w:rPr>
          <w:rFonts w:eastAsia="Times New Roman"/>
          <w:bCs/>
        </w:rPr>
        <w:t>και</w:t>
      </w:r>
      <w:r>
        <w:rPr>
          <w:rFonts w:eastAsia="Times New Roman"/>
          <w:bCs/>
        </w:rPr>
        <w:t xml:space="preserve"> τον Αντώνη Τρίτση. Ας τιμούμε, </w:t>
      </w:r>
      <w:r w:rsidRPr="0007498C">
        <w:rPr>
          <w:rFonts w:eastAsia="Times New Roman"/>
          <w:bCs/>
        </w:rPr>
        <w:t>λοιπόν</w:t>
      </w:r>
      <w:r>
        <w:rPr>
          <w:rFonts w:eastAsia="Times New Roman"/>
          <w:bCs/>
        </w:rPr>
        <w:t xml:space="preserve">, τα πρόσωπα </w:t>
      </w:r>
      <w:r w:rsidRPr="0007498C">
        <w:rPr>
          <w:rFonts w:eastAsia="Times New Roman"/>
          <w:bCs/>
          <w:shd w:val="clear" w:color="auto" w:fill="FFFFFF"/>
        </w:rPr>
        <w:t>που</w:t>
      </w:r>
      <w:r>
        <w:rPr>
          <w:rFonts w:eastAsia="Times New Roman"/>
          <w:bCs/>
        </w:rPr>
        <w:t xml:space="preserve"> τολμούν </w:t>
      </w:r>
      <w:r w:rsidRPr="0007498C">
        <w:rPr>
          <w:rFonts w:eastAsia="Times New Roman"/>
          <w:bCs/>
        </w:rPr>
        <w:t>και</w:t>
      </w:r>
      <w:r>
        <w:rPr>
          <w:rFonts w:eastAsia="Times New Roman"/>
          <w:bCs/>
        </w:rPr>
        <w:t xml:space="preserve"> προσφέρουν στον τόπο.</w:t>
      </w:r>
    </w:p>
    <w:p w14:paraId="76A6B138" w14:textId="77777777" w:rsidR="00DD4703" w:rsidRDefault="00A53ECF">
      <w:pPr>
        <w:spacing w:line="600" w:lineRule="auto"/>
        <w:ind w:firstLine="720"/>
        <w:contextualSpacing/>
        <w:jc w:val="both"/>
        <w:rPr>
          <w:rFonts w:eastAsia="Times New Roman"/>
          <w:bCs/>
        </w:rPr>
      </w:pPr>
      <w:r>
        <w:rPr>
          <w:rFonts w:eastAsia="Times New Roman"/>
          <w:bCs/>
        </w:rPr>
        <w:t xml:space="preserve">Θα ήθελα να τονίσω </w:t>
      </w:r>
      <w:r w:rsidRPr="0007498C">
        <w:rPr>
          <w:rFonts w:eastAsia="Times New Roman"/>
          <w:bCs/>
        </w:rPr>
        <w:t>και</w:t>
      </w:r>
      <w:r>
        <w:rPr>
          <w:rFonts w:eastAsia="Times New Roman"/>
          <w:bCs/>
        </w:rPr>
        <w:t xml:space="preserve"> το επ</w:t>
      </w:r>
      <w:r>
        <w:rPr>
          <w:rFonts w:eastAsia="Times New Roman"/>
          <w:bCs/>
        </w:rPr>
        <w:t xml:space="preserve">αναλαμβάνω σήμερα από το Βήμα της Ολομέλειας </w:t>
      </w:r>
      <w:r w:rsidRPr="0007498C">
        <w:rPr>
          <w:rFonts w:eastAsia="Times New Roman"/>
          <w:bCs/>
          <w:shd w:val="clear" w:color="auto" w:fill="FFFFFF"/>
        </w:rPr>
        <w:t>ότι</w:t>
      </w:r>
      <w:r>
        <w:rPr>
          <w:rFonts w:eastAsia="Times New Roman"/>
          <w:bCs/>
        </w:rPr>
        <w:t xml:space="preserve"> </w:t>
      </w:r>
      <w:r w:rsidRPr="0007498C">
        <w:rPr>
          <w:rFonts w:eastAsia="Times New Roman"/>
          <w:bCs/>
        </w:rPr>
        <w:t>για να</w:t>
      </w:r>
      <w:r>
        <w:rPr>
          <w:rFonts w:eastAsia="Times New Roman"/>
          <w:bCs/>
        </w:rPr>
        <w:t xml:space="preserve"> αλλάξει πρόσωπο η Αθήνα, </w:t>
      </w:r>
      <w:r w:rsidRPr="0007498C">
        <w:rPr>
          <w:rFonts w:eastAsia="Times New Roman"/>
          <w:bCs/>
          <w:shd w:val="clear" w:color="auto" w:fill="FFFFFF"/>
        </w:rPr>
        <w:t>χρειάζ</w:t>
      </w:r>
      <w:r>
        <w:rPr>
          <w:rFonts w:eastAsia="Times New Roman"/>
          <w:bCs/>
          <w:shd w:val="clear" w:color="auto" w:fill="FFFFFF"/>
        </w:rPr>
        <w:t xml:space="preserve">ονται πιο τολμηρές παρεμβάσεις. </w:t>
      </w:r>
      <w:r w:rsidRPr="0007498C">
        <w:rPr>
          <w:rFonts w:eastAsia="Times New Roman"/>
          <w:bCs/>
          <w:shd w:val="clear" w:color="auto" w:fill="FFFFFF"/>
        </w:rPr>
        <w:t>Χρειάζ</w:t>
      </w:r>
      <w:r>
        <w:rPr>
          <w:rFonts w:eastAsia="Times New Roman"/>
          <w:bCs/>
          <w:shd w:val="clear" w:color="auto" w:fill="FFFFFF"/>
        </w:rPr>
        <w:t>ονται παρεμβάσεις σε ολόκληρα οικοδομικά τετράγωνα, σε ολόκληρες περιοχές με ολοκληρωμένο σχέδιο, ένα σχέδιο μακρόπνοο και μακρό</w:t>
      </w:r>
      <w:r>
        <w:rPr>
          <w:rFonts w:eastAsia="Times New Roman"/>
          <w:bCs/>
        </w:rPr>
        <w:t>χρο</w:t>
      </w:r>
      <w:r>
        <w:rPr>
          <w:rFonts w:eastAsia="Times New Roman"/>
          <w:bCs/>
        </w:rPr>
        <w:t xml:space="preserve">νο. Αυτό </w:t>
      </w:r>
      <w:r w:rsidRPr="0007498C">
        <w:rPr>
          <w:rFonts w:eastAsia="Times New Roman"/>
          <w:bCs/>
          <w:shd w:val="clear" w:color="auto" w:fill="FFFFFF"/>
        </w:rPr>
        <w:t>θα</w:t>
      </w:r>
      <w:r>
        <w:rPr>
          <w:rFonts w:eastAsia="Times New Roman"/>
          <w:bCs/>
        </w:rPr>
        <w:t xml:space="preserve"> </w:t>
      </w:r>
      <w:r w:rsidRPr="0007498C">
        <w:rPr>
          <w:rFonts w:eastAsia="Times New Roman"/>
          <w:bCs/>
          <w:shd w:val="clear" w:color="auto" w:fill="FFFFFF"/>
        </w:rPr>
        <w:t>μπορεί</w:t>
      </w:r>
      <w:r>
        <w:rPr>
          <w:rFonts w:eastAsia="Times New Roman"/>
          <w:bCs/>
        </w:rPr>
        <w:t xml:space="preserve"> </w:t>
      </w:r>
      <w:r w:rsidRPr="0007498C">
        <w:rPr>
          <w:rFonts w:eastAsia="Times New Roman"/>
          <w:bCs/>
          <w:shd w:val="clear" w:color="auto" w:fill="FFFFFF"/>
        </w:rPr>
        <w:t>να</w:t>
      </w:r>
      <w:r>
        <w:rPr>
          <w:rFonts w:eastAsia="Times New Roman"/>
          <w:bCs/>
        </w:rPr>
        <w:t xml:space="preserve"> υλοποιηθεί σε στάδια από πολλούς δημάρχους </w:t>
      </w:r>
      <w:r w:rsidRPr="0007498C">
        <w:rPr>
          <w:rFonts w:eastAsia="Times New Roman"/>
          <w:bCs/>
          <w:shd w:val="clear" w:color="auto" w:fill="FFFFFF"/>
        </w:rPr>
        <w:t>που</w:t>
      </w:r>
      <w:r>
        <w:rPr>
          <w:rFonts w:eastAsia="Times New Roman"/>
          <w:bCs/>
        </w:rPr>
        <w:t xml:space="preserve"> </w:t>
      </w:r>
      <w:r w:rsidRPr="0007498C">
        <w:rPr>
          <w:rFonts w:eastAsia="Times New Roman"/>
          <w:bCs/>
          <w:shd w:val="clear" w:color="auto" w:fill="FFFFFF"/>
        </w:rPr>
        <w:t>θα</w:t>
      </w:r>
      <w:r>
        <w:rPr>
          <w:rFonts w:eastAsia="Times New Roman"/>
          <w:bCs/>
        </w:rPr>
        <w:t xml:space="preserve"> ακολουθήσουν </w:t>
      </w:r>
      <w:r w:rsidRPr="0007498C">
        <w:rPr>
          <w:rFonts w:eastAsia="Times New Roman"/>
          <w:bCs/>
        </w:rPr>
        <w:t>και</w:t>
      </w:r>
      <w:r>
        <w:rPr>
          <w:rFonts w:eastAsia="Times New Roman"/>
          <w:bCs/>
        </w:rPr>
        <w:t xml:space="preserve"> από πολλούς Υπουργούς </w:t>
      </w:r>
      <w:r w:rsidRPr="00B461BF">
        <w:rPr>
          <w:rFonts w:eastAsia="Times New Roman"/>
          <w:bCs/>
        </w:rPr>
        <w:t>και</w:t>
      </w:r>
      <w:r>
        <w:rPr>
          <w:rFonts w:eastAsia="Times New Roman"/>
          <w:bCs/>
        </w:rPr>
        <w:t xml:space="preserve"> από διαφορετικές κυβερνήσεις.</w:t>
      </w:r>
    </w:p>
    <w:p w14:paraId="76A6B139" w14:textId="77777777" w:rsidR="00DD4703" w:rsidRDefault="00A53ECF">
      <w:pPr>
        <w:spacing w:line="600" w:lineRule="auto"/>
        <w:ind w:firstLine="720"/>
        <w:contextualSpacing/>
        <w:jc w:val="both"/>
        <w:rPr>
          <w:rFonts w:eastAsia="Times New Roman"/>
          <w:bCs/>
          <w:shd w:val="clear" w:color="auto" w:fill="FFFFFF"/>
        </w:rPr>
      </w:pPr>
      <w:r>
        <w:rPr>
          <w:rFonts w:eastAsia="Times New Roman"/>
          <w:bCs/>
        </w:rPr>
        <w:t xml:space="preserve">Αυτό το σχέδιο </w:t>
      </w:r>
      <w:r w:rsidRPr="00B461BF">
        <w:rPr>
          <w:rFonts w:eastAsia="Times New Roman"/>
          <w:bCs/>
        </w:rPr>
        <w:t>πρέπει</w:t>
      </w:r>
      <w:r>
        <w:rPr>
          <w:rFonts w:eastAsia="Times New Roman"/>
          <w:bCs/>
        </w:rPr>
        <w:t xml:space="preserve"> να συνδιαμορφώσουμε με διακομματική συνεννόηση </w:t>
      </w:r>
      <w:r w:rsidRPr="00B461BF">
        <w:rPr>
          <w:rFonts w:eastAsia="Times New Roman"/>
          <w:bCs/>
        </w:rPr>
        <w:t>και</w:t>
      </w:r>
      <w:r>
        <w:rPr>
          <w:rFonts w:eastAsia="Times New Roman"/>
          <w:bCs/>
        </w:rPr>
        <w:t xml:space="preserve"> δεν εννοώ απόψε. </w:t>
      </w:r>
      <w:r w:rsidRPr="00B461BF">
        <w:rPr>
          <w:rFonts w:eastAsia="Times New Roman"/>
          <w:bCs/>
          <w:shd w:val="clear" w:color="auto" w:fill="FFFFFF"/>
        </w:rPr>
        <w:t>Θα</w:t>
      </w:r>
      <w:r>
        <w:rPr>
          <w:rFonts w:eastAsia="Times New Roman"/>
          <w:bCs/>
        </w:rPr>
        <w:t xml:space="preserve"> </w:t>
      </w:r>
      <w:r w:rsidRPr="00B461BF">
        <w:rPr>
          <w:rFonts w:eastAsia="Times New Roman"/>
          <w:bCs/>
          <w:shd w:val="clear" w:color="auto" w:fill="FFFFFF"/>
        </w:rPr>
        <w:t>χρει</w:t>
      </w:r>
      <w:r>
        <w:rPr>
          <w:rFonts w:eastAsia="Times New Roman"/>
          <w:bCs/>
          <w:shd w:val="clear" w:color="auto" w:fill="FFFFFF"/>
        </w:rPr>
        <w:t xml:space="preserve">αστεί, </w:t>
      </w:r>
      <w:r w:rsidRPr="00B461BF">
        <w:rPr>
          <w:rFonts w:eastAsia="Times New Roman"/>
          <w:bCs/>
          <w:shd w:val="clear" w:color="auto" w:fill="FFFFFF"/>
        </w:rPr>
        <w:t>λοιπόν</w:t>
      </w:r>
      <w:r>
        <w:rPr>
          <w:rFonts w:eastAsia="Times New Roman"/>
          <w:bCs/>
          <w:shd w:val="clear" w:color="auto" w:fill="FFFFFF"/>
        </w:rPr>
        <w:t>,</w:t>
      </w:r>
      <w:r>
        <w:rPr>
          <w:rFonts w:eastAsia="Times New Roman"/>
          <w:bCs/>
          <w:shd w:val="clear" w:color="auto" w:fill="FFFFFF"/>
        </w:rPr>
        <w:t xml:space="preserve"> ένα νέο θεσμικό πλαίσιο </w:t>
      </w:r>
      <w:r w:rsidRPr="00B461BF">
        <w:rPr>
          <w:rFonts w:eastAsia="Times New Roman"/>
          <w:bCs/>
          <w:shd w:val="clear" w:color="auto" w:fill="FFFFFF"/>
        </w:rPr>
        <w:t>και</w:t>
      </w:r>
      <w:r>
        <w:rPr>
          <w:rFonts w:eastAsia="Times New Roman"/>
          <w:bCs/>
          <w:shd w:val="clear" w:color="auto" w:fill="FFFFFF"/>
        </w:rPr>
        <w:t xml:space="preserve"> πιθανώς αναθεώρηση συνταγματικών </w:t>
      </w:r>
      <w:r w:rsidRPr="00B461BF">
        <w:rPr>
          <w:rFonts w:eastAsia="Times New Roman"/>
          <w:bCs/>
          <w:shd w:val="clear" w:color="auto" w:fill="FFFFFF"/>
        </w:rPr>
        <w:t>διατάξεων</w:t>
      </w:r>
      <w:r>
        <w:rPr>
          <w:rFonts w:eastAsia="Times New Roman"/>
          <w:bCs/>
          <w:shd w:val="clear" w:color="auto" w:fill="FFFFFF"/>
        </w:rPr>
        <w:t>.</w:t>
      </w:r>
    </w:p>
    <w:p w14:paraId="76A6B13A" w14:textId="77777777" w:rsidR="00DD4703" w:rsidRDefault="00A53ECF">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Ας δούμε, </w:t>
      </w:r>
      <w:r w:rsidRPr="00B461BF">
        <w:rPr>
          <w:rFonts w:eastAsia="Times New Roman"/>
          <w:bCs/>
          <w:shd w:val="clear" w:color="auto" w:fill="FFFFFF"/>
        </w:rPr>
        <w:t>λοιπόν</w:t>
      </w:r>
      <w:r>
        <w:rPr>
          <w:rFonts w:eastAsia="Times New Roman"/>
          <w:bCs/>
          <w:shd w:val="clear" w:color="auto" w:fill="FFFFFF"/>
        </w:rPr>
        <w:t xml:space="preserve">, τα πράγματα με έναν θετικό τρόπο. Το βήμα </w:t>
      </w:r>
      <w:r w:rsidRPr="00B461BF">
        <w:rPr>
          <w:rFonts w:eastAsia="Times New Roman"/>
          <w:bCs/>
          <w:shd w:val="clear" w:color="auto" w:fill="FFFFFF"/>
        </w:rPr>
        <w:t>που</w:t>
      </w:r>
      <w:r>
        <w:rPr>
          <w:rFonts w:eastAsia="Times New Roman"/>
          <w:bCs/>
          <w:shd w:val="clear" w:color="auto" w:fill="FFFFFF"/>
        </w:rPr>
        <w:t xml:space="preserve"> γίνεται σήμερα </w:t>
      </w:r>
      <w:r w:rsidRPr="00B461BF">
        <w:rPr>
          <w:rFonts w:eastAsia="Times New Roman"/>
          <w:bCs/>
          <w:shd w:val="clear" w:color="auto" w:fill="FFFFFF"/>
        </w:rPr>
        <w:t>και</w:t>
      </w:r>
      <w:r>
        <w:rPr>
          <w:rFonts w:eastAsia="Times New Roman"/>
          <w:bCs/>
          <w:shd w:val="clear" w:color="auto" w:fill="FFFFFF"/>
        </w:rPr>
        <w:t xml:space="preserve"> η </w:t>
      </w:r>
      <w:r w:rsidRPr="00B461BF">
        <w:rPr>
          <w:rFonts w:eastAsia="Times New Roman"/>
          <w:bCs/>
          <w:shd w:val="clear" w:color="auto" w:fill="FFFFFF"/>
        </w:rPr>
        <w:t>συζήτηση</w:t>
      </w:r>
      <w:r>
        <w:rPr>
          <w:rFonts w:eastAsia="Times New Roman"/>
          <w:bCs/>
          <w:shd w:val="clear" w:color="auto" w:fill="FFFFFF"/>
        </w:rPr>
        <w:t xml:space="preserve"> ας </w:t>
      </w:r>
      <w:r w:rsidRPr="00B461BF">
        <w:rPr>
          <w:rFonts w:eastAsia="Times New Roman"/>
          <w:bCs/>
          <w:shd w:val="clear" w:color="auto" w:fill="FFFFFF"/>
        </w:rPr>
        <w:t>είναι</w:t>
      </w:r>
      <w:r>
        <w:rPr>
          <w:rFonts w:eastAsia="Times New Roman"/>
          <w:bCs/>
          <w:shd w:val="clear" w:color="auto" w:fill="FFFFFF"/>
        </w:rPr>
        <w:t xml:space="preserve"> ένα ξεκίνημα για τη συνεννόηση, για τον διάλογο, για </w:t>
      </w:r>
      <w:r w:rsidRPr="00B461BF">
        <w:rPr>
          <w:rFonts w:eastAsia="Times New Roman"/>
          <w:bCs/>
          <w:shd w:val="clear" w:color="auto" w:fill="FFFFFF"/>
        </w:rPr>
        <w:t>να</w:t>
      </w:r>
      <w:r>
        <w:rPr>
          <w:rFonts w:eastAsia="Times New Roman"/>
          <w:bCs/>
          <w:shd w:val="clear" w:color="auto" w:fill="FFFFFF"/>
        </w:rPr>
        <w:t xml:space="preserve"> </w:t>
      </w:r>
      <w:r>
        <w:rPr>
          <w:rFonts w:eastAsia="Times New Roman"/>
          <w:bCs/>
          <w:shd w:val="clear" w:color="auto" w:fill="FFFFFF"/>
        </w:rPr>
        <w:lastRenderedPageBreak/>
        <w:t xml:space="preserve">διαμορφωθεί το κοινό όραμα </w:t>
      </w:r>
      <w:r w:rsidRPr="00B461BF">
        <w:rPr>
          <w:rFonts w:eastAsia="Times New Roman"/>
          <w:bCs/>
          <w:shd w:val="clear" w:color="auto" w:fill="FFFFFF"/>
        </w:rPr>
        <w:t>και</w:t>
      </w:r>
      <w:r>
        <w:rPr>
          <w:rFonts w:eastAsia="Times New Roman"/>
          <w:bCs/>
          <w:shd w:val="clear" w:color="auto" w:fill="FFFFFF"/>
        </w:rPr>
        <w:t xml:space="preserve"> σχέδιο για το καλό όλων αυτών </w:t>
      </w:r>
      <w:r w:rsidRPr="00B461BF">
        <w:rPr>
          <w:rFonts w:eastAsia="Times New Roman"/>
          <w:bCs/>
          <w:shd w:val="clear" w:color="auto" w:fill="FFFFFF"/>
        </w:rPr>
        <w:t>που</w:t>
      </w:r>
      <w:r>
        <w:rPr>
          <w:rFonts w:eastAsia="Times New Roman"/>
          <w:bCs/>
          <w:shd w:val="clear" w:color="auto" w:fill="FFFFFF"/>
        </w:rPr>
        <w:t xml:space="preserve"> ζουν </w:t>
      </w:r>
      <w:r w:rsidRPr="00B461BF">
        <w:rPr>
          <w:rFonts w:eastAsia="Times New Roman"/>
          <w:bCs/>
          <w:shd w:val="clear" w:color="auto" w:fill="FFFFFF"/>
        </w:rPr>
        <w:t>και</w:t>
      </w:r>
      <w:r>
        <w:rPr>
          <w:rFonts w:eastAsia="Times New Roman"/>
          <w:bCs/>
          <w:shd w:val="clear" w:color="auto" w:fill="FFFFFF"/>
        </w:rPr>
        <w:t xml:space="preserve"> </w:t>
      </w:r>
      <w:r w:rsidRPr="00B461BF">
        <w:rPr>
          <w:rFonts w:eastAsia="Times New Roman"/>
          <w:bCs/>
          <w:shd w:val="clear" w:color="auto" w:fill="FFFFFF"/>
        </w:rPr>
        <w:t>υπάρχουν</w:t>
      </w:r>
      <w:r>
        <w:rPr>
          <w:rFonts w:eastAsia="Times New Roman"/>
          <w:bCs/>
          <w:shd w:val="clear" w:color="auto" w:fill="FFFFFF"/>
        </w:rPr>
        <w:t xml:space="preserve">, </w:t>
      </w:r>
      <w:r w:rsidRPr="00B461BF">
        <w:rPr>
          <w:rFonts w:eastAsia="Times New Roman"/>
          <w:bCs/>
          <w:shd w:val="clear" w:color="auto" w:fill="FFFFFF"/>
        </w:rPr>
        <w:t>αλλά</w:t>
      </w:r>
      <w:r>
        <w:rPr>
          <w:rFonts w:eastAsia="Times New Roman"/>
          <w:bCs/>
          <w:shd w:val="clear" w:color="auto" w:fill="FFFFFF"/>
        </w:rPr>
        <w:t xml:space="preserve"> </w:t>
      </w:r>
      <w:r w:rsidRPr="00B461BF">
        <w:rPr>
          <w:rFonts w:eastAsia="Times New Roman"/>
          <w:bCs/>
          <w:shd w:val="clear" w:color="auto" w:fill="FFFFFF"/>
        </w:rPr>
        <w:t>και</w:t>
      </w:r>
      <w:r>
        <w:rPr>
          <w:rFonts w:eastAsia="Times New Roman"/>
          <w:bCs/>
          <w:shd w:val="clear" w:color="auto" w:fill="FFFFFF"/>
        </w:rPr>
        <w:t xml:space="preserve"> αυτών </w:t>
      </w:r>
      <w:r w:rsidRPr="00B461BF">
        <w:rPr>
          <w:rFonts w:eastAsia="Times New Roman"/>
          <w:bCs/>
          <w:shd w:val="clear" w:color="auto" w:fill="FFFFFF"/>
        </w:rPr>
        <w:t>που</w:t>
      </w:r>
      <w:r>
        <w:rPr>
          <w:rFonts w:eastAsia="Times New Roman"/>
          <w:bCs/>
          <w:shd w:val="clear" w:color="auto" w:fill="FFFFFF"/>
        </w:rPr>
        <w:t xml:space="preserve"> έρχονται.</w:t>
      </w:r>
    </w:p>
    <w:p w14:paraId="76A6B13B" w14:textId="77777777" w:rsidR="00DD4703" w:rsidRDefault="00A53ECF">
      <w:pPr>
        <w:spacing w:line="600" w:lineRule="auto"/>
        <w:ind w:firstLine="720"/>
        <w:contextualSpacing/>
        <w:jc w:val="both"/>
        <w:rPr>
          <w:rFonts w:eastAsia="Times New Roman"/>
          <w:bCs/>
          <w:shd w:val="clear" w:color="auto" w:fill="FFFFFF"/>
        </w:rPr>
      </w:pPr>
      <w:r w:rsidRPr="00B461BF">
        <w:rPr>
          <w:rFonts w:eastAsia="Times New Roman"/>
          <w:bCs/>
          <w:shd w:val="clear" w:color="auto" w:fill="FFFFFF"/>
        </w:rPr>
        <w:t>Ευχαριστώ</w:t>
      </w:r>
      <w:r>
        <w:rPr>
          <w:rFonts w:eastAsia="Times New Roman"/>
          <w:bCs/>
          <w:shd w:val="clear" w:color="auto" w:fill="FFFFFF"/>
        </w:rPr>
        <w:t xml:space="preserve"> πάρα πολύ. </w:t>
      </w:r>
    </w:p>
    <w:p w14:paraId="76A6B13C" w14:textId="77777777" w:rsidR="00DD4703" w:rsidRDefault="00A53ECF">
      <w:pPr>
        <w:spacing w:line="600" w:lineRule="auto"/>
        <w:contextualSpacing/>
        <w:jc w:val="center"/>
        <w:rPr>
          <w:rFonts w:eastAsia="Times New Roman" w:cs="Times New Roman"/>
        </w:rPr>
      </w:pPr>
      <w:r w:rsidRPr="007F5FBB">
        <w:rPr>
          <w:rFonts w:eastAsia="Times New Roman" w:cs="Times New Roman"/>
        </w:rPr>
        <w:t>(Χειροκροτήματα από την πτέρυγα του ΣΥΡΙΖΑ)</w:t>
      </w:r>
    </w:p>
    <w:p w14:paraId="76A6B13D" w14:textId="77777777" w:rsidR="00DD4703" w:rsidRDefault="00A53ECF">
      <w:pPr>
        <w:spacing w:line="600" w:lineRule="auto"/>
        <w:ind w:firstLine="720"/>
        <w:contextualSpacing/>
        <w:jc w:val="both"/>
        <w:rPr>
          <w:rFonts w:eastAsia="Times New Roman" w:cs="Times New Roman"/>
          <w:szCs w:val="24"/>
        </w:rPr>
      </w:pPr>
      <w:r w:rsidRPr="004416C6">
        <w:rPr>
          <w:rFonts w:eastAsia="Times New Roman"/>
          <w:b/>
          <w:bCs/>
        </w:rPr>
        <w:t>ΠΡΟΕΔΡΕΥΩΝ (Νικήτας Κακλαμάνης):</w:t>
      </w:r>
      <w:r w:rsidRPr="004416C6">
        <w:rPr>
          <w:rFonts w:eastAsia="Times New Roman" w:cs="Times New Roman"/>
          <w:szCs w:val="24"/>
        </w:rPr>
        <w:t xml:space="preserve"> </w:t>
      </w:r>
      <w:r>
        <w:rPr>
          <w:rFonts w:eastAsia="Times New Roman" w:cs="Times New Roman"/>
          <w:szCs w:val="24"/>
        </w:rPr>
        <w:t xml:space="preserve">Ο κ. Αθανάσιος Μπούρας, εισηγητής της </w:t>
      </w:r>
      <w:r w:rsidRPr="00AE0FAD">
        <w:rPr>
          <w:rFonts w:eastAsia="Times New Roman" w:cs="Times New Roman"/>
        </w:rPr>
        <w:t xml:space="preserve">Νέας </w:t>
      </w:r>
      <w:r w:rsidRPr="00AE0FAD">
        <w:rPr>
          <w:rFonts w:eastAsia="Times New Roman" w:cs="Times New Roman"/>
        </w:rPr>
        <w:t>Δημοκρατίας</w:t>
      </w:r>
      <w:r>
        <w:rPr>
          <w:rFonts w:eastAsia="Times New Roman" w:cs="Times New Roman"/>
        </w:rPr>
        <w:t xml:space="preserve">, </w:t>
      </w:r>
      <w:r w:rsidRPr="00B461BF">
        <w:rPr>
          <w:rFonts w:eastAsia="Times New Roman"/>
          <w:bCs/>
        </w:rPr>
        <w:t>έχει</w:t>
      </w:r>
      <w:r>
        <w:rPr>
          <w:rFonts w:eastAsia="Times New Roman" w:cs="Times New Roman"/>
        </w:rPr>
        <w:t xml:space="preserve"> τον λόγο.</w:t>
      </w:r>
      <w:r>
        <w:rPr>
          <w:rFonts w:eastAsia="Times New Roman" w:cs="Times New Roman"/>
          <w:szCs w:val="24"/>
        </w:rPr>
        <w:t xml:space="preserve"> </w:t>
      </w:r>
    </w:p>
    <w:p w14:paraId="76A6B13E" w14:textId="77777777" w:rsidR="00DD4703" w:rsidRDefault="00A53ECF">
      <w:pPr>
        <w:spacing w:line="600" w:lineRule="auto"/>
        <w:ind w:firstLine="720"/>
        <w:contextualSpacing/>
        <w:jc w:val="both"/>
        <w:rPr>
          <w:rFonts w:eastAsia="Times New Roman"/>
          <w:szCs w:val="24"/>
        </w:rPr>
      </w:pPr>
      <w:r>
        <w:rPr>
          <w:rFonts w:eastAsia="Times New Roman"/>
          <w:b/>
          <w:szCs w:val="24"/>
        </w:rPr>
        <w:t>ΑΘΑΝΑΣΙΟΣ ΜΠΟΥΡΑΣ:</w:t>
      </w:r>
      <w:r>
        <w:rPr>
          <w:rFonts w:eastAsia="Times New Roman"/>
          <w:szCs w:val="24"/>
        </w:rPr>
        <w:t xml:space="preserve"> Ευχαριστώ, κύριε Πρόεδρε.</w:t>
      </w:r>
    </w:p>
    <w:p w14:paraId="76A6B13F" w14:textId="77777777" w:rsidR="00DD4703" w:rsidRDefault="00A53ECF">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όπως αναλυτικά είπαμε και στην αρμόδια κοινοβουλευτική </w:t>
      </w:r>
      <w:r>
        <w:rPr>
          <w:rFonts w:eastAsia="Times New Roman"/>
          <w:szCs w:val="24"/>
        </w:rPr>
        <w:t>ε</w:t>
      </w:r>
      <w:r>
        <w:rPr>
          <w:rFonts w:eastAsia="Times New Roman"/>
          <w:szCs w:val="24"/>
        </w:rPr>
        <w:t xml:space="preserve">πιτροπή τα μεγάλα ερωτήματα για το παρόν σχέδιο νόμου «Σύσταση </w:t>
      </w:r>
      <w:r>
        <w:rPr>
          <w:rFonts w:eastAsia="Times New Roman"/>
          <w:szCs w:val="24"/>
        </w:rPr>
        <w:t>φ</w:t>
      </w:r>
      <w:r>
        <w:rPr>
          <w:rFonts w:eastAsia="Times New Roman"/>
          <w:szCs w:val="24"/>
        </w:rPr>
        <w:t xml:space="preserve">ορέα </w:t>
      </w:r>
      <w:r>
        <w:rPr>
          <w:rFonts w:eastAsia="Times New Roman"/>
          <w:szCs w:val="24"/>
        </w:rPr>
        <w:t>α</w:t>
      </w:r>
      <w:r>
        <w:rPr>
          <w:rFonts w:eastAsia="Times New Roman"/>
          <w:szCs w:val="24"/>
        </w:rPr>
        <w:t xml:space="preserve">ναπλάσεων της </w:t>
      </w:r>
      <w:r>
        <w:rPr>
          <w:rFonts w:eastAsia="Times New Roman"/>
          <w:szCs w:val="24"/>
        </w:rPr>
        <w:t>π</w:t>
      </w:r>
      <w:r>
        <w:rPr>
          <w:rFonts w:eastAsia="Times New Roman"/>
          <w:szCs w:val="24"/>
        </w:rPr>
        <w:t xml:space="preserve">όλης των </w:t>
      </w:r>
      <w:r>
        <w:rPr>
          <w:rFonts w:eastAsia="Times New Roman"/>
          <w:szCs w:val="24"/>
        </w:rPr>
        <w:t>Αθηνών» είναι ανεξήγητα.</w:t>
      </w:r>
    </w:p>
    <w:p w14:paraId="76A6B140" w14:textId="77777777" w:rsidR="00DD4703" w:rsidRDefault="00A53ECF">
      <w:pPr>
        <w:spacing w:line="600" w:lineRule="auto"/>
        <w:ind w:firstLine="720"/>
        <w:contextualSpacing/>
        <w:jc w:val="both"/>
        <w:rPr>
          <w:rFonts w:eastAsia="Times New Roman"/>
          <w:szCs w:val="24"/>
        </w:rPr>
      </w:pPr>
      <w:r>
        <w:rPr>
          <w:rFonts w:eastAsia="Times New Roman"/>
          <w:szCs w:val="24"/>
        </w:rPr>
        <w:t>Ερωτώ συγκεκριμένα, ρώτησα και τότε και απάντηση δεν πήρα: Ποια αναγκαιότητα σας οδήγησε στην κατάθεση αυτού του σχεδίου νόμου; Από πού προκύπτει ότι κρίνεται αναγκαία η σύσταση και λειτουργία αυτής της ανωνύμου εταιρείας; Ποιες αδ</w:t>
      </w:r>
      <w:r>
        <w:rPr>
          <w:rFonts w:eastAsia="Times New Roman"/>
          <w:szCs w:val="24"/>
        </w:rPr>
        <w:t>υναμίες πρόκειται να εξυπηρετήσει;</w:t>
      </w:r>
    </w:p>
    <w:p w14:paraId="76A6B141" w14:textId="77777777" w:rsidR="00DD4703" w:rsidRDefault="00A53ECF">
      <w:pPr>
        <w:spacing w:line="600" w:lineRule="auto"/>
        <w:ind w:firstLine="720"/>
        <w:contextualSpacing/>
        <w:jc w:val="both"/>
        <w:rPr>
          <w:rFonts w:eastAsia="Times New Roman"/>
          <w:szCs w:val="24"/>
        </w:rPr>
      </w:pPr>
      <w:r>
        <w:rPr>
          <w:rFonts w:eastAsia="Times New Roman"/>
          <w:szCs w:val="24"/>
        </w:rPr>
        <w:lastRenderedPageBreak/>
        <w:t>Ανοίγω μ</w:t>
      </w:r>
      <w:r>
        <w:rPr>
          <w:rFonts w:eastAsia="Times New Roman"/>
          <w:szCs w:val="24"/>
        </w:rPr>
        <w:t>ί</w:t>
      </w:r>
      <w:r>
        <w:rPr>
          <w:rFonts w:eastAsia="Times New Roman"/>
          <w:szCs w:val="24"/>
        </w:rPr>
        <w:t xml:space="preserve">α παρένθεση για να απαντήσω στον συνάδελφο κ. Δημαρά. Εξηγήσαμε, αλλά δεν φτάνει ο χρόνος, ότι η ΕΑΧΑ, δηλαδή η </w:t>
      </w:r>
      <w:r w:rsidRPr="00857FF0">
        <w:rPr>
          <w:rFonts w:eastAsia="Times New Roman"/>
          <w:szCs w:val="24"/>
          <w:shd w:val="clear" w:color="auto" w:fill="FFFFFF"/>
        </w:rPr>
        <w:t>Ανώνυμη Εταιρεία Ενοποίηση</w:t>
      </w:r>
      <w:r>
        <w:rPr>
          <w:rFonts w:eastAsia="Times New Roman"/>
          <w:szCs w:val="24"/>
          <w:shd w:val="clear" w:color="auto" w:fill="FFFFFF"/>
        </w:rPr>
        <w:t>ς</w:t>
      </w:r>
      <w:r w:rsidRPr="00857FF0">
        <w:rPr>
          <w:rFonts w:eastAsia="Times New Roman"/>
          <w:szCs w:val="24"/>
          <w:shd w:val="clear" w:color="auto" w:fill="FFFFFF"/>
        </w:rPr>
        <w:t xml:space="preserve"> Αρχαιολογικών Χώρων και Αναπλάσεις</w:t>
      </w:r>
      <w:r>
        <w:rPr>
          <w:rFonts w:eastAsia="Times New Roman"/>
          <w:szCs w:val="24"/>
        </w:rPr>
        <w:t>, έκανε τον κύκλο της, ολοκλήρωσε τη δ</w:t>
      </w:r>
      <w:r>
        <w:rPr>
          <w:rFonts w:eastAsia="Times New Roman"/>
          <w:szCs w:val="24"/>
        </w:rPr>
        <w:t xml:space="preserve">ιαδρομή και έκανε και υλοποίησε το σχέδιο για το οποίο είχε συσταθεί, χωρίς καμμία διαβούλευση, όπως μας είπαν όλοι οι φορείς που κλήθηκαν στην </w:t>
      </w:r>
      <w:r>
        <w:rPr>
          <w:rFonts w:eastAsia="Times New Roman"/>
          <w:szCs w:val="24"/>
        </w:rPr>
        <w:t>ε</w:t>
      </w:r>
      <w:r>
        <w:rPr>
          <w:rFonts w:eastAsia="Times New Roman"/>
          <w:szCs w:val="24"/>
        </w:rPr>
        <w:t xml:space="preserve">πιτροπή. Ακόμα και ο καθ’ ύλην αρμόδιος Δήμος Αθηναίων τόνισε ότι δεν έγινε καμμία διαβούλευση, καμμία αναφορά </w:t>
      </w:r>
      <w:r>
        <w:rPr>
          <w:rFonts w:eastAsia="Times New Roman"/>
          <w:szCs w:val="24"/>
        </w:rPr>
        <w:t xml:space="preserve">ότι πρόκειται κάτι να κάνουμε. Κλήθηκαν στην </w:t>
      </w:r>
      <w:r>
        <w:rPr>
          <w:rFonts w:eastAsia="Times New Roman"/>
          <w:szCs w:val="24"/>
        </w:rPr>
        <w:t>ε</w:t>
      </w:r>
      <w:r>
        <w:rPr>
          <w:rFonts w:eastAsia="Times New Roman"/>
          <w:szCs w:val="24"/>
        </w:rPr>
        <w:t>πιτροπή και για πρώτη φορά είχαν δει αυτό το σχέδιο νόμου. Όπως θυμόμαστε όλοι, μάλλον στο σύνολό τους, με εξαίρεση την Περιφέρεια Αττικής, ήταν αρνητικοί έως κάποιοι αρκετά επιφυλακτικοί για τη σκοπιμότητα αυτ</w:t>
      </w:r>
      <w:r>
        <w:rPr>
          <w:rFonts w:eastAsia="Times New Roman"/>
          <w:szCs w:val="24"/>
        </w:rPr>
        <w:t>ού του σχεδίου νόμου.</w:t>
      </w:r>
    </w:p>
    <w:p w14:paraId="76A6B142" w14:textId="77777777" w:rsidR="00DD4703" w:rsidRDefault="00A53ECF">
      <w:pPr>
        <w:spacing w:line="600" w:lineRule="auto"/>
        <w:ind w:firstLine="720"/>
        <w:contextualSpacing/>
        <w:jc w:val="both"/>
        <w:rPr>
          <w:rFonts w:eastAsia="Times New Roman"/>
          <w:szCs w:val="24"/>
        </w:rPr>
      </w:pPr>
      <w:r>
        <w:rPr>
          <w:rFonts w:eastAsia="Times New Roman"/>
          <w:szCs w:val="24"/>
        </w:rPr>
        <w:t>Η Κυβέρνηση, όμως, εν μέσω εορτών του Πάσχα -</w:t>
      </w:r>
      <w:r w:rsidRPr="00857FF0">
        <w:rPr>
          <w:rFonts w:eastAsia="Times New Roman"/>
          <w:szCs w:val="24"/>
        </w:rPr>
        <w:t xml:space="preserve"> </w:t>
      </w:r>
      <w:r>
        <w:rPr>
          <w:rFonts w:eastAsia="Times New Roman"/>
          <w:szCs w:val="24"/>
        </w:rPr>
        <w:t xml:space="preserve">δηλαδή στις διακοπές του Πάσχα- κατέθεσε αυτό το σχέδιο νόμου που στην ουσία παρεμβαίνει στην αυτοτέλεια των ΟΤΑ και ειδικά του μεγαλύτερου δήμου της χώρας, της Πρωτεύουσας δηλαδή της </w:t>
      </w:r>
      <w:r>
        <w:rPr>
          <w:rFonts w:eastAsia="Times New Roman"/>
          <w:szCs w:val="24"/>
        </w:rPr>
        <w:lastRenderedPageBreak/>
        <w:t>χώρα</w:t>
      </w:r>
      <w:r>
        <w:rPr>
          <w:rFonts w:eastAsia="Times New Roman"/>
          <w:szCs w:val="24"/>
        </w:rPr>
        <w:t>ς, του Δήμου Αθηναίων. Πρόκειται για μια ακόμη ωμή παρέμβαση της Κυβέρνησης στην τοπική αυτοδιοίκηση, υποβαθμίζοντας τον ρόλο της, αφαιρώντας κρίσιμες αρμοδιότητες -θα πω και παρακάτω, όταν αναφερθώ σε πράγματα που λέει και η Επιστημονική Επιτροπή της Βουλ</w:t>
      </w:r>
      <w:r>
        <w:rPr>
          <w:rFonts w:eastAsia="Times New Roman"/>
          <w:szCs w:val="24"/>
        </w:rPr>
        <w:t>ής-, δημιουργώντας μηχανισμούς για διορισμούς ημετέρων, προσπαθώντας να προωθήσει το αποτυχημένο μοντέλο του κεντρικού γραφειοκρατικού σχεδιασμού.</w:t>
      </w:r>
    </w:p>
    <w:p w14:paraId="76A6B143" w14:textId="77777777" w:rsidR="00DD4703" w:rsidRDefault="00A53ECF">
      <w:pPr>
        <w:spacing w:line="600" w:lineRule="auto"/>
        <w:ind w:firstLine="720"/>
        <w:contextualSpacing/>
        <w:jc w:val="both"/>
        <w:rPr>
          <w:rFonts w:eastAsia="Times New Roman"/>
          <w:szCs w:val="24"/>
        </w:rPr>
      </w:pPr>
      <w:r>
        <w:rPr>
          <w:rFonts w:eastAsia="Times New Roman"/>
          <w:szCs w:val="24"/>
        </w:rPr>
        <w:t>Με το σχέδιο νόμου «Σύσταση φορέα αναπλάσεων της πόλης των Αθηνών» γίνεται θεσμική παρέμβαση στην ιστορική πρ</w:t>
      </w:r>
      <w:r>
        <w:rPr>
          <w:rFonts w:eastAsia="Times New Roman"/>
          <w:szCs w:val="24"/>
        </w:rPr>
        <w:t xml:space="preserve">ωτεύουσα της Ελλάδος, την Αθήνα, που υποβαθμίζει τη λειτουργία της και με αυταρχικό τρόπο παρεμβαίνει στη λειτουργία και τις αρμοδιότητες του </w:t>
      </w:r>
      <w:r>
        <w:rPr>
          <w:rFonts w:eastAsia="Times New Roman"/>
          <w:szCs w:val="24"/>
        </w:rPr>
        <w:t>δ</w:t>
      </w:r>
      <w:r>
        <w:rPr>
          <w:rFonts w:eastAsia="Times New Roman"/>
          <w:szCs w:val="24"/>
        </w:rPr>
        <w:t>ήμου και οδηγεί σε κεντρικό κρατικό έλεγχο όσων γίνεται προσπάθεια να αποκεντρωθούν, ενώ θα έπρεπε να υπάρχει δια</w:t>
      </w:r>
      <w:r>
        <w:rPr>
          <w:rFonts w:eastAsia="Times New Roman"/>
          <w:szCs w:val="24"/>
        </w:rPr>
        <w:t>χρονική στήριξη του Δήμου Αθηναίων, κύριε Δημαρά, ιδιαίτερα μάλιστα σε έναν δήμο που έχει και τη στελέχωση και τις κατάλληλες δομές, όπως είναι ο Δήμος Αθηναίων.</w:t>
      </w:r>
    </w:p>
    <w:p w14:paraId="76A6B144" w14:textId="77777777" w:rsidR="00DD4703" w:rsidRDefault="00A53ECF">
      <w:pPr>
        <w:spacing w:line="600" w:lineRule="auto"/>
        <w:ind w:firstLine="720"/>
        <w:contextualSpacing/>
        <w:jc w:val="both"/>
        <w:rPr>
          <w:rFonts w:eastAsia="Times New Roman"/>
          <w:szCs w:val="24"/>
        </w:rPr>
      </w:pPr>
      <w:r>
        <w:rPr>
          <w:rFonts w:eastAsia="Times New Roman"/>
          <w:szCs w:val="24"/>
        </w:rPr>
        <w:lastRenderedPageBreak/>
        <w:t>Η δημόσια συζήτηση που είχε σαν σκοπό την εξέλιξη του Δήμου Αθηναίων σε μητροπολιτικό δήμο σύμ</w:t>
      </w:r>
      <w:r>
        <w:rPr>
          <w:rFonts w:eastAsia="Times New Roman"/>
          <w:szCs w:val="24"/>
        </w:rPr>
        <w:t>φωνα με τα ευρωπαϊκά πρότυπα έχει διακοπεί από αυτή την Κυβέρνηση.</w:t>
      </w:r>
    </w:p>
    <w:p w14:paraId="76A6B145" w14:textId="77777777" w:rsidR="00DD4703" w:rsidRDefault="00A53ECF">
      <w:pPr>
        <w:spacing w:line="600" w:lineRule="auto"/>
        <w:ind w:firstLine="720"/>
        <w:contextualSpacing/>
        <w:jc w:val="both"/>
        <w:rPr>
          <w:rFonts w:eastAsia="Times New Roman"/>
          <w:szCs w:val="24"/>
        </w:rPr>
      </w:pPr>
      <w:r>
        <w:rPr>
          <w:rFonts w:eastAsia="Times New Roman"/>
          <w:szCs w:val="24"/>
        </w:rPr>
        <w:t>Με το σχέδιο νόμου, λοιπόν, δημιουργούνται πολλά νομικά προβλήματα, καθώς από τον νόμο ο Δήμος Αθηναίων είναι αρμόδιος για τους δημόσιους χώρους της πόλης, την αδειοδότηση των έργων και γεν</w:t>
      </w:r>
      <w:r>
        <w:rPr>
          <w:rFonts w:eastAsia="Times New Roman"/>
          <w:szCs w:val="24"/>
        </w:rPr>
        <w:t>ικότερα για τη συνολική λειτουργία της πόλης.</w:t>
      </w:r>
    </w:p>
    <w:p w14:paraId="76A6B146" w14:textId="77777777" w:rsidR="00DD4703" w:rsidRDefault="00A53ECF">
      <w:pPr>
        <w:spacing w:line="600" w:lineRule="auto"/>
        <w:ind w:firstLine="720"/>
        <w:contextualSpacing/>
        <w:jc w:val="both"/>
        <w:rPr>
          <w:rFonts w:eastAsia="Times New Roman"/>
          <w:szCs w:val="24"/>
        </w:rPr>
      </w:pPr>
      <w:r>
        <w:rPr>
          <w:rFonts w:eastAsia="Times New Roman"/>
          <w:szCs w:val="24"/>
        </w:rPr>
        <w:t xml:space="preserve">Από τα τέλη του 2014 έχει θεσμοθετηθεί το σχέδιο ολοκληρωμένων αστικών παρεμβάσεων για το </w:t>
      </w:r>
      <w:r>
        <w:rPr>
          <w:rFonts w:eastAsia="Times New Roman"/>
          <w:szCs w:val="24"/>
        </w:rPr>
        <w:t>κ</w:t>
      </w:r>
      <w:r>
        <w:rPr>
          <w:rFonts w:eastAsia="Times New Roman"/>
          <w:szCs w:val="24"/>
        </w:rPr>
        <w:t>έντρο της Αθήνας, με βάση το οποίο εκπονήθηκε πρόγραμμα ολοκληρωμένων χωρικών επενδύσεων που υποβλήθηκε στην Περιφέρεια</w:t>
      </w:r>
      <w:r>
        <w:rPr>
          <w:rFonts w:eastAsia="Times New Roman"/>
          <w:szCs w:val="24"/>
        </w:rPr>
        <w:t>, εγκρίθηκε η χρηματοδότησή του από ευρωπαϊκούς πόρους και έτσι δρομολογήθηκαν και ενοποιούνται, μάλιστα, αυτή τη στιγμή έργα στο εμπορικό τρίγωνο της Αθήνας.</w:t>
      </w:r>
    </w:p>
    <w:p w14:paraId="76A6B147"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Αυτά τα έργα αναφέρονται, όμως -και εδώ είναι το περίεργο-, και στον σχεδιασμό της </w:t>
      </w:r>
      <w:r>
        <w:rPr>
          <w:rFonts w:eastAsia="Times New Roman" w:cs="Times New Roman"/>
          <w:szCs w:val="24"/>
        </w:rPr>
        <w:t>εταιρείας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ΑΝΑ</w:t>
      </w:r>
      <w:r>
        <w:rPr>
          <w:rFonts w:eastAsia="Times New Roman" w:cs="Times New Roman"/>
          <w:szCs w:val="24"/>
        </w:rPr>
        <w:t>ΠΛΑΣΗ ΑΘΗΝΑΣ</w:t>
      </w:r>
      <w:r>
        <w:rPr>
          <w:rFonts w:eastAsia="Times New Roman" w:cs="Times New Roman"/>
          <w:szCs w:val="24"/>
        </w:rPr>
        <w:t xml:space="preserve"> Α.Ε</w:t>
      </w:r>
      <w:r>
        <w:rPr>
          <w:rFonts w:eastAsia="Times New Roman" w:cs="Times New Roman"/>
          <w:szCs w:val="24"/>
        </w:rPr>
        <w:t>.</w:t>
      </w:r>
      <w:r>
        <w:rPr>
          <w:rFonts w:eastAsia="Times New Roman" w:cs="Times New Roman"/>
          <w:szCs w:val="24"/>
        </w:rPr>
        <w:t>».</w:t>
      </w:r>
    </w:p>
    <w:p w14:paraId="76A6B148"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Το 2014 θεσμοθετήθηκε το ρυθμιστικό σχέδιο της μητροπολιτικής Αθήνας σε συνεργασία με το ΟΡΣΑ και με το οποίο εναρμονίζεται ο σχεδιασμός του Δήμου Αθηναίων. Ακόμη, ο Δήμος Αθηναίων προχώρησε πρόγραμμα για την αποκατάσταση απαξιωμένων κτ</w:t>
      </w:r>
      <w:r>
        <w:rPr>
          <w:rFonts w:eastAsia="Times New Roman" w:cs="Times New Roman"/>
          <w:szCs w:val="24"/>
        </w:rPr>
        <w:t>ηρίων αλλά και την επανάχρηση εγκαταλελειμμένων κτηρίων, ενώ δόθηκε γι’ αυτό το θέμα χρηματοδότηση από την Ευρωπαϊκή Τράπεζα Επενδύσεων.</w:t>
      </w:r>
    </w:p>
    <w:p w14:paraId="76A6B149"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Με βάση, λοιπόν, ποιες ολοκληρωμένες οικονομοτεχνικές μελέτες και μελέτες σκοπιμότητας προγραμματίζει η συγκεκριμένη </w:t>
      </w:r>
      <w:r>
        <w:rPr>
          <w:rFonts w:eastAsia="Times New Roman" w:cs="Times New Roman"/>
          <w:szCs w:val="24"/>
        </w:rPr>
        <w:t>αν</w:t>
      </w:r>
      <w:r>
        <w:rPr>
          <w:rFonts w:eastAsia="Times New Roman" w:cs="Times New Roman"/>
          <w:szCs w:val="24"/>
        </w:rPr>
        <w:t>ώνυμη εταιρεία</w:t>
      </w:r>
      <w:r>
        <w:rPr>
          <w:rFonts w:eastAsia="Times New Roman" w:cs="Times New Roman"/>
          <w:szCs w:val="24"/>
        </w:rPr>
        <w:t xml:space="preserve"> παρεμβάσεις; Με ποιο πρόγραμμα, ποιο σχέδιο και ποιο θεσμικό πλαίσιο; Όλα αόριστα. Τα λέει και η </w:t>
      </w:r>
      <w:r>
        <w:rPr>
          <w:rFonts w:eastAsia="Times New Roman" w:cs="Times New Roman"/>
          <w:szCs w:val="24"/>
        </w:rPr>
        <w:t>ε</w:t>
      </w:r>
      <w:r>
        <w:rPr>
          <w:rFonts w:eastAsia="Times New Roman" w:cs="Times New Roman"/>
          <w:szCs w:val="24"/>
        </w:rPr>
        <w:t xml:space="preserve">πιστημονική </w:t>
      </w:r>
      <w:r>
        <w:rPr>
          <w:rFonts w:eastAsia="Times New Roman" w:cs="Times New Roman"/>
          <w:szCs w:val="24"/>
        </w:rPr>
        <w:t>ε</w:t>
      </w:r>
      <w:r>
        <w:rPr>
          <w:rFonts w:eastAsia="Times New Roman" w:cs="Times New Roman"/>
          <w:szCs w:val="24"/>
        </w:rPr>
        <w:t>πιτροπή.</w:t>
      </w:r>
    </w:p>
    <w:p w14:paraId="76A6B14A"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Βασικό, επίσης, είναι η επικάλυψη αρμοδιοτήτων με τον Δήμο Αθηναίων</w:t>
      </w:r>
      <w:r>
        <w:rPr>
          <w:rFonts w:eastAsia="Times New Roman" w:cs="Times New Roman"/>
          <w:szCs w:val="24"/>
        </w:rPr>
        <w:t xml:space="preserve"> καθώς και εκτεταμένες επικαλύψεις αρμοδιοτήτων με άλλους φορείς. </w:t>
      </w:r>
    </w:p>
    <w:p w14:paraId="76A6B14B"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Στο σχέδιο νόμου δεν αναφέρεται πουθενά το σχέδιο αποκατάστασης των προσφυγικών για τις οικογένειες των καρκινοπαθών που νοσηλεύονται στον </w:t>
      </w:r>
      <w:r>
        <w:rPr>
          <w:rFonts w:eastAsia="Times New Roman" w:cs="Times New Roman"/>
          <w:szCs w:val="24"/>
        </w:rPr>
        <w:t>«</w:t>
      </w:r>
      <w:r>
        <w:rPr>
          <w:rFonts w:eastAsia="Times New Roman" w:cs="Times New Roman"/>
          <w:szCs w:val="24"/>
        </w:rPr>
        <w:t>Άγιο Σάββα</w:t>
      </w:r>
      <w:r>
        <w:rPr>
          <w:rFonts w:eastAsia="Times New Roman" w:cs="Times New Roman"/>
          <w:szCs w:val="24"/>
        </w:rPr>
        <w:t>»</w:t>
      </w:r>
      <w:r>
        <w:rPr>
          <w:rFonts w:eastAsia="Times New Roman" w:cs="Times New Roman"/>
          <w:szCs w:val="24"/>
        </w:rPr>
        <w:t>. Το μόνο σχετικό είναι η παρουσία του</w:t>
      </w:r>
      <w:r>
        <w:rPr>
          <w:rFonts w:eastAsia="Times New Roman" w:cs="Times New Roman"/>
          <w:szCs w:val="24"/>
        </w:rPr>
        <w:t xml:space="preserve"> διοικητή του Νοσοκομείου </w:t>
      </w:r>
      <w:r>
        <w:rPr>
          <w:rFonts w:eastAsia="Times New Roman" w:cs="Times New Roman"/>
          <w:szCs w:val="24"/>
        </w:rPr>
        <w:t>«</w:t>
      </w:r>
      <w:r>
        <w:rPr>
          <w:rFonts w:eastAsia="Times New Roman" w:cs="Times New Roman"/>
          <w:szCs w:val="24"/>
        </w:rPr>
        <w:t xml:space="preserve">Αγίου </w:t>
      </w:r>
      <w:r>
        <w:rPr>
          <w:rFonts w:eastAsia="Times New Roman" w:cs="Times New Roman"/>
          <w:szCs w:val="24"/>
        </w:rPr>
        <w:lastRenderedPageBreak/>
        <w:t>Σάββα</w:t>
      </w:r>
      <w:r>
        <w:rPr>
          <w:rFonts w:eastAsia="Times New Roman" w:cs="Times New Roman"/>
          <w:szCs w:val="24"/>
        </w:rPr>
        <w:t>»</w:t>
      </w:r>
      <w:r>
        <w:rPr>
          <w:rFonts w:eastAsia="Times New Roman" w:cs="Times New Roman"/>
          <w:szCs w:val="24"/>
        </w:rPr>
        <w:t xml:space="preserve">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της </w:t>
      </w:r>
      <w:r>
        <w:rPr>
          <w:rFonts w:eastAsia="Times New Roman" w:cs="Times New Roman"/>
          <w:szCs w:val="24"/>
        </w:rPr>
        <w:t>ανώνυμης εταιρείας</w:t>
      </w:r>
      <w:r>
        <w:rPr>
          <w:rFonts w:eastAsia="Times New Roman" w:cs="Times New Roman"/>
          <w:szCs w:val="24"/>
        </w:rPr>
        <w:t>. Και μόνο στην έκθεση αξιολόγησης συνεπειών, κάπου, αναφέρεται η παροχή στεγαστικής συνδρομής στις αδύναμες οικονομικά οικογένειες των καρκινοπαθών που νοσηλεύονται στο</w:t>
      </w:r>
      <w:r>
        <w:rPr>
          <w:rFonts w:eastAsia="Times New Roman" w:cs="Times New Roman"/>
          <w:szCs w:val="24"/>
        </w:rPr>
        <w:t xml:space="preserve">ν </w:t>
      </w:r>
      <w:r>
        <w:rPr>
          <w:rFonts w:eastAsia="Times New Roman" w:cs="Times New Roman"/>
          <w:szCs w:val="24"/>
        </w:rPr>
        <w:t>«</w:t>
      </w:r>
      <w:r>
        <w:rPr>
          <w:rFonts w:eastAsia="Times New Roman" w:cs="Times New Roman"/>
          <w:szCs w:val="24"/>
        </w:rPr>
        <w:t>Άγιο Σάββα</w:t>
      </w:r>
      <w:r>
        <w:rPr>
          <w:rFonts w:eastAsia="Times New Roman" w:cs="Times New Roman"/>
          <w:szCs w:val="24"/>
        </w:rPr>
        <w:t>»</w:t>
      </w:r>
      <w:r>
        <w:rPr>
          <w:rFonts w:eastAsia="Times New Roman" w:cs="Times New Roman"/>
          <w:szCs w:val="24"/>
        </w:rPr>
        <w:t>. Είναι βέβαια απορίας άξιον αν για δεκαπέντε χρόνια -τα τριάντα, κύριε Υπουργέ, που τα κάνατε δεκαπέντε και που δύναται να παραταθούν βέβαια, το οποίο είναι αόριστο, δηλαδή όσο θέλουμε-, ο διοικητής του συγκεκριμένου νοσοκομείου θα αποφασίζε</w:t>
      </w:r>
      <w:r>
        <w:rPr>
          <w:rFonts w:eastAsia="Times New Roman" w:cs="Times New Roman"/>
          <w:szCs w:val="24"/>
        </w:rPr>
        <w:t xml:space="preserve">ι -γιατί αυτοί είναι οι σκοποί- για την τουριστική ανάπτυξη της Αθήνας, τις αθλητικές δράσεις, την αλληλέγγυα οικονομία και τόσα άλλα που αναφέρονται. Αν θέλετε, αγαπητοί συνάδελφοι, διαβάστε τους σκοπούς της </w:t>
      </w:r>
      <w:r>
        <w:rPr>
          <w:rFonts w:eastAsia="Times New Roman" w:cs="Times New Roman"/>
          <w:szCs w:val="24"/>
        </w:rPr>
        <w:t>ανώνυμης εταιρείας</w:t>
      </w:r>
      <w:r>
        <w:rPr>
          <w:rFonts w:eastAsia="Times New Roman" w:cs="Times New Roman"/>
          <w:szCs w:val="24"/>
        </w:rPr>
        <w:t>.</w:t>
      </w:r>
    </w:p>
    <w:p w14:paraId="76A6B14C"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Το σχέδιο νόμου είναι τόσο </w:t>
      </w:r>
      <w:r>
        <w:rPr>
          <w:rFonts w:eastAsia="Times New Roman" w:cs="Times New Roman"/>
          <w:szCs w:val="24"/>
        </w:rPr>
        <w:t>γενικό, ώστε δημιουργεί σειρά συγκρούσεων συμφερόντων που στο εφαρμοστικό κομμάτι θα μπορούσε δυνητικά να καταλήξει σε αυθαίρετες αποφάσεις και σε επικάλυψη δημοκρατικά αποφασισμένων δράσεων του Δήμου Αθηναίων. Άλλα να αποφασίζει, δηλαδή, το δημοκρατικό όρ</w:t>
      </w:r>
      <w:r>
        <w:rPr>
          <w:rFonts w:eastAsia="Times New Roman" w:cs="Times New Roman"/>
          <w:szCs w:val="24"/>
        </w:rPr>
        <w:t xml:space="preserve">γανο που λέγεται </w:t>
      </w:r>
      <w:r>
        <w:rPr>
          <w:rFonts w:eastAsia="Times New Roman" w:cs="Times New Roman"/>
          <w:szCs w:val="24"/>
        </w:rPr>
        <w:t>δ</w:t>
      </w:r>
      <w:r>
        <w:rPr>
          <w:rFonts w:eastAsia="Times New Roman" w:cs="Times New Roman"/>
          <w:szCs w:val="24"/>
        </w:rPr>
        <w:t xml:space="preserve">ημοτικό </w:t>
      </w:r>
      <w:r>
        <w:rPr>
          <w:rFonts w:eastAsia="Times New Roman" w:cs="Times New Roman"/>
          <w:szCs w:val="24"/>
        </w:rPr>
        <w:t>σ</w:t>
      </w:r>
      <w:r>
        <w:rPr>
          <w:rFonts w:eastAsia="Times New Roman" w:cs="Times New Roman"/>
          <w:szCs w:val="24"/>
        </w:rPr>
        <w:t>υμβούλιο και άλλα να κάνει η εταιρεία.</w:t>
      </w:r>
    </w:p>
    <w:p w14:paraId="76A6B14D"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Το νομοσχέδιο αποτελείται όπως είδατε από εννέα άρθρα, οκτώ δηλαδή άρθρα, αλλά το ένατο είναι η έναρξη εφαρμογής. Το πρώτο άρθρο μιλάει για τη σύσταση αυτής της εταιρείας. Εμείς</w:t>
      </w:r>
      <w:r w:rsidRPr="0060018C">
        <w:rPr>
          <w:rFonts w:eastAsia="Times New Roman" w:cs="Times New Roman"/>
          <w:szCs w:val="24"/>
        </w:rPr>
        <w:t>,</w:t>
      </w:r>
      <w:r>
        <w:rPr>
          <w:rFonts w:eastAsia="Times New Roman" w:cs="Times New Roman"/>
          <w:szCs w:val="24"/>
        </w:rPr>
        <w:t xml:space="preserve"> όπως δήλωσα</w:t>
      </w:r>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πιτροπή και όπως θα δηλώσουμε και σήμερα, θα καταψηφίσουμε και επί της αρχής και επί των άρθρων το νομοσχέδιο, αλλά είμαι υποχρεωμένος να δείξω ορισμένα πράγματα τα οποία είναι πρωτόγνωρα.</w:t>
      </w:r>
    </w:p>
    <w:p w14:paraId="76A6B14E"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Στο άρθρο 1 συστήνεται αυτή η ανώνυμη εταιρεία. Αυτό το άρθρ</w:t>
      </w:r>
      <w:r>
        <w:rPr>
          <w:rFonts w:eastAsia="Times New Roman" w:cs="Times New Roman"/>
          <w:szCs w:val="24"/>
        </w:rPr>
        <w:t>ο, όμως, έρχεται σε σύγχυση με το άρθρο 6 του σχεδίου νόμου, στο οποίο ορίζεται ότι με ΚΥΑ μπορούν να καθορίζονται ειδικότεροι κανόνες για τη διαχείριση και την αξιοποίηση των εσόδων από δραστηριότητες της εταιρείας. Θα διέπεται από τις διατάξεις περί ΔΕΚΟ</w:t>
      </w:r>
      <w:r>
        <w:rPr>
          <w:rFonts w:eastAsia="Times New Roman" w:cs="Times New Roman"/>
          <w:szCs w:val="24"/>
        </w:rPr>
        <w:t xml:space="preserve"> αλλά και περί ανωνύμων εταιρειών, με τις διατάξεις του ν.3429/2005 και του κ.ν.1290/1920. Λέει όμως, παρακάτω ότι με τις ανωτέρω παραθέσεις δημιουργείται μείζον θέμα. Δύναται, δηλαδή, με κανονιστική απόφαση να ρυθμίζονται θέματα σε απόκλιση από τις διατάξ</w:t>
      </w:r>
      <w:r>
        <w:rPr>
          <w:rFonts w:eastAsia="Times New Roman" w:cs="Times New Roman"/>
          <w:szCs w:val="24"/>
        </w:rPr>
        <w:t>εις περί ΔΕΚΟ και περί ανωνύμων εταιρειών.</w:t>
      </w:r>
    </w:p>
    <w:p w14:paraId="76A6B14F"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Εύλογα επίσης δημιουργείται ερώτημα σχετικά με τη σκοπιμότητα αποκλεισμού μιας σειράς Υπουργών. Ζωή να έχουν, υπογράφετε αρκετοί. Αλλά δεν υπάρχει πουθενά η υπογραφή του Υπουργού Εσωτερικών. Υπάρχει του Υπουργού Υ</w:t>
      </w:r>
      <w:r>
        <w:rPr>
          <w:rFonts w:eastAsia="Times New Roman" w:cs="Times New Roman"/>
          <w:szCs w:val="24"/>
        </w:rPr>
        <w:t>γείας, γιατί βάζετε μέσα τον διοικητή. Είναι δυνατόν να μην υπάρχει υπογραφή του καθ’ ύλην αρμοδίου εποπτεύοντος Υπουργού Εσωτερικών; Μάλιστα, λέτε κάπου με ποια κριτήρια θα τροποποιείται το καταστατικό. Ξέρετε τι λέτε; Από τον Υπουργό Οικονομικών</w:t>
      </w:r>
      <w:r w:rsidRPr="003B7EB8">
        <w:rPr>
          <w:rFonts w:eastAsia="Times New Roman" w:cs="Times New Roman"/>
          <w:szCs w:val="24"/>
        </w:rPr>
        <w:t xml:space="preserve">. </w:t>
      </w:r>
      <w:r>
        <w:rPr>
          <w:rFonts w:eastAsia="Times New Roman" w:cs="Times New Roman"/>
          <w:szCs w:val="24"/>
        </w:rPr>
        <w:t xml:space="preserve">Πώς θα </w:t>
      </w:r>
      <w:r>
        <w:rPr>
          <w:rFonts w:eastAsia="Times New Roman" w:cs="Times New Roman"/>
          <w:szCs w:val="24"/>
        </w:rPr>
        <w:t>τροποποιείται, ποιος θα του το υποδεικνύει και τι θα κάνει; Δηλαδή, αλλοπρόσαλλα πράγματα.</w:t>
      </w:r>
    </w:p>
    <w:p w14:paraId="76A6B150"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Στο άρθρο 2, με το οποίο θα ασχοληθώ ιδιαίτερα γιατί είναι και ο εστιασμός που κάνει και η Επιστημονική Επιτροπή της Βουλής, προσδιορίζονται οι σκοποί. Τι να σας πω;</w:t>
      </w:r>
      <w:r>
        <w:rPr>
          <w:rFonts w:eastAsia="Times New Roman" w:cs="Times New Roman"/>
          <w:szCs w:val="24"/>
        </w:rPr>
        <w:t xml:space="preserve"> Πρόκειται για μια σειρά σκοπών για τους οποίους δεν ξέρω από πού να αρχίσω και πού να τελειώσω. Οι σκοποί μάλιστα δεν αναφέρονται ούτε στον Δήμο Αθηναίων. Σας είπα, κύριε Υπουργέ, ότι ακόμα και στο άρθρο 2, παράγραφος ζ΄ λέτε τι κάνει αυτή </w:t>
      </w:r>
      <w:r>
        <w:rPr>
          <w:rFonts w:eastAsia="Times New Roman" w:cs="Times New Roman"/>
          <w:szCs w:val="24"/>
        </w:rPr>
        <w:lastRenderedPageBreak/>
        <w:t>η εταιρεία. «Στ</w:t>
      </w:r>
      <w:r>
        <w:rPr>
          <w:rFonts w:eastAsia="Times New Roman" w:cs="Times New Roman"/>
          <w:szCs w:val="24"/>
        </w:rPr>
        <w:t>ην ανάληψη δράσεων ή εκτέλεση έργων κατόπιν σύναψης προγραμματικών συμβάσεων με δημόσιους φορείς ΟΤΑ ή νομικά πρόσωπα δημοσίου δικαίου ιδίως κατά την εκτέλεση επιχειρησιακών προγραμμάτων». Εδώ δημιουργούμε ένα καπέλο για όλους. Δηλαδή, μπορεί η εταιρεία αυ</w:t>
      </w:r>
      <w:r>
        <w:rPr>
          <w:rFonts w:eastAsia="Times New Roman" w:cs="Times New Roman"/>
          <w:szCs w:val="24"/>
        </w:rPr>
        <w:t>τή να πάει στον Δήμο Λαρίσης, μπορεί να πάει στον Δήμο Αχαρνών, για να αναφέρω την περιοχή μας. Είναι δυνατόν αυτό, κύριε Υπουργέ, να στέκει;</w:t>
      </w:r>
    </w:p>
    <w:p w14:paraId="76A6B151"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επισημάνω και κάτι άλλο που ανέφερα και στην </w:t>
      </w:r>
      <w:r>
        <w:rPr>
          <w:rFonts w:eastAsia="Times New Roman" w:cs="Times New Roman"/>
          <w:szCs w:val="24"/>
        </w:rPr>
        <w:t>ε</w:t>
      </w:r>
      <w:r>
        <w:rPr>
          <w:rFonts w:eastAsia="Times New Roman" w:cs="Times New Roman"/>
          <w:szCs w:val="24"/>
        </w:rPr>
        <w:t>πιτροπή. Τίθεται ένα ερώτημα σχετικά με την αξιοποίηση ακινή</w:t>
      </w:r>
      <w:r>
        <w:rPr>
          <w:rFonts w:eastAsia="Times New Roman" w:cs="Times New Roman"/>
          <w:szCs w:val="24"/>
        </w:rPr>
        <w:t>των έπειτα από σύμφωνη γνώμη νομέων ή κατόχων και όχι του ιδιοκτήτη. Δηλαδή, να μην ερωτάται ο ιδιοκτήτης. Έχει κόμματα ανάμεσα. Μη σας κάνει εντύπωση. Νομικά, λοιπόν, ο μόνος που έπρεπε να ερωτάται είναι ο ιδιοκτήτης. Δεν ξέρω αν πρέπει να ρωτάμε και κατα</w:t>
      </w:r>
      <w:r>
        <w:rPr>
          <w:rFonts w:eastAsia="Times New Roman" w:cs="Times New Roman"/>
          <w:szCs w:val="24"/>
        </w:rPr>
        <w:t>ληψίες. Αν οι καταληψίες μπουν είναι δικό σας το θέμα, δικό σας και το ερώτημα και η απάντηση.</w:t>
      </w:r>
    </w:p>
    <w:p w14:paraId="76A6B152"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Να τονίσω ορισμένα σημεία τα οποία επισημαίνει η Επιστημονική Επιτροπή της Βουλής. Η έκθεση κατατίθεται, δυστυχώς, τελευταία στιγμή. Αυτό είναι ένα πρόβλημα </w:t>
      </w:r>
      <w:r>
        <w:rPr>
          <w:rFonts w:eastAsia="Times New Roman" w:cs="Times New Roman"/>
          <w:szCs w:val="24"/>
        </w:rPr>
        <w:lastRenderedPageBreak/>
        <w:t xml:space="preserve">για </w:t>
      </w:r>
      <w:r>
        <w:rPr>
          <w:rFonts w:eastAsia="Times New Roman" w:cs="Times New Roman"/>
          <w:szCs w:val="24"/>
        </w:rPr>
        <w:t>την πλήρη μελέτη. Διαπιστώνει η Επιστημονική Επιτροπή</w:t>
      </w:r>
      <w:r w:rsidRPr="0074702F">
        <w:rPr>
          <w:rFonts w:eastAsia="Times New Roman" w:cs="Times New Roman"/>
          <w:szCs w:val="24"/>
        </w:rPr>
        <w:t xml:space="preserve"> </w:t>
      </w:r>
      <w:r>
        <w:rPr>
          <w:rFonts w:eastAsia="Times New Roman" w:cs="Times New Roman"/>
          <w:szCs w:val="24"/>
        </w:rPr>
        <w:t xml:space="preserve">της Βουλής </w:t>
      </w:r>
      <w:r>
        <w:rPr>
          <w:rFonts w:eastAsia="Times New Roman" w:cs="Times New Roman"/>
          <w:szCs w:val="24"/>
        </w:rPr>
        <w:t>ότι στην πλειοψηφία των άρθρων παρατηρούνται παρεκκλίσεις από ισχύουσες διατάξεις που δεν προσδιορίζονται. Δημιουργείται σύγχυση από αποκλειστικές ή συντρέχουσες αρμοδιότητες των διαφόρων αρμ</w:t>
      </w:r>
      <w:r>
        <w:rPr>
          <w:rFonts w:eastAsia="Times New Roman" w:cs="Times New Roman"/>
          <w:szCs w:val="24"/>
        </w:rPr>
        <w:t>οδίων φορέων, με αποτέλεσμα τη βέβαιη σύγκρουση αρμοδιοτήτων των φορέων αυτών με την ανώνυμη εταιρεία. Αφού περιγράφει αναλυτικά σε δ</w:t>
      </w:r>
      <w:r>
        <w:rPr>
          <w:rFonts w:eastAsia="Times New Roman" w:cs="Times New Roman"/>
          <w:szCs w:val="24"/>
        </w:rPr>
        <w:t>ύ</w:t>
      </w:r>
      <w:r>
        <w:rPr>
          <w:rFonts w:eastAsia="Times New Roman" w:cs="Times New Roman"/>
          <w:szCs w:val="24"/>
        </w:rPr>
        <w:t>ο-τρεις σελίδες τις αρμοδιότητες των ΟΤΑ πρώτου βαθμού και περιφερειών συμπεραίνει: «Υπό το φως των ανωτέρω παρατηρείται πρώτον ότι δεν είναι σαφές αν η άσκηση αρμοδιοτήτων από την ιδρυόμενη εταιρεία όσον αφορά στον συντονισμό, τον προγραμματισμό και την π</w:t>
      </w:r>
      <w:r>
        <w:rPr>
          <w:rFonts w:eastAsia="Times New Roman" w:cs="Times New Roman"/>
          <w:szCs w:val="24"/>
        </w:rPr>
        <w:t>ραγματοποίηση ανάπλασης εντός των ορίων του Δήμου Αθηναίων, στην εκτέλεση έργων ανάπλασης, την ανάθεση σε τρίτους έργων ανάπλασης και την εκπόνηση ή ανάθεση και παρακολούθηση των μελετών, θα είναι αποκλειστική σε σχέση με τις αρμοδιότητες του Δήμου</w:t>
      </w:r>
      <w:r>
        <w:rPr>
          <w:rFonts w:eastAsia="Times New Roman" w:cs="Times New Roman"/>
          <w:szCs w:val="24"/>
        </w:rPr>
        <w:t xml:space="preserve"> Αθηναίω</w:t>
      </w:r>
      <w:r>
        <w:rPr>
          <w:rFonts w:eastAsia="Times New Roman" w:cs="Times New Roman"/>
          <w:szCs w:val="24"/>
        </w:rPr>
        <w:t>ν</w:t>
      </w:r>
      <w:r>
        <w:rPr>
          <w:rFonts w:eastAsia="Times New Roman" w:cs="Times New Roman"/>
          <w:szCs w:val="24"/>
        </w:rPr>
        <w:t>, της Περιφέρειας Αττικής και της αποκεντρωμένης διοίκησης ή συντρέχουσα». Ψάξε και γύρευε.</w:t>
      </w:r>
    </w:p>
    <w:p w14:paraId="76A6B153"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καταλήγει αυτή η παράγραφος: «... δεν αποσαφηνίζεται ο συντονισμός των ανωτέρω φορέων ούτε ο τρόπος άρσης ενδεχόμενης σύγκρουσης αρμοδιοτήτων. Δεύτερον...», λέ</w:t>
      </w:r>
      <w:r>
        <w:rPr>
          <w:rFonts w:eastAsia="Times New Roman" w:cs="Times New Roman"/>
          <w:szCs w:val="24"/>
        </w:rPr>
        <w:t xml:space="preserve">ει, «δεν είναι σαφές αν η άσκηση των εν λόγω αρμοδιοτήτων από την </w:t>
      </w:r>
      <w:r>
        <w:rPr>
          <w:rFonts w:eastAsia="Times New Roman" w:cs="Times New Roman"/>
          <w:szCs w:val="24"/>
        </w:rPr>
        <w:t xml:space="preserve">εταιρεία </w:t>
      </w:r>
      <w:r>
        <w:rPr>
          <w:rFonts w:eastAsia="Times New Roman" w:cs="Times New Roman"/>
          <w:szCs w:val="24"/>
        </w:rPr>
        <w:t>«</w:t>
      </w:r>
      <w:r>
        <w:rPr>
          <w:rFonts w:eastAsia="Times New Roman" w:cs="Times New Roman"/>
          <w:szCs w:val="24"/>
        </w:rPr>
        <w:t>ΑΝΑΠΛΑΣΗ ΑΘΗΝΑΣ</w:t>
      </w:r>
      <w:r>
        <w:rPr>
          <w:rFonts w:eastAsia="Times New Roman" w:cs="Times New Roman"/>
          <w:szCs w:val="24"/>
        </w:rPr>
        <w:t xml:space="preserve"> Α.Ε.» θα υπακούει στον γενικότερο και ειδικότερο σχεδιασμό που έχει εκπονηθεί ή θα εκπονηθεί από τα αρμόδια κεντρικά όργανα. Σε αρνητική περίπτωση...», προσέξτε, «.</w:t>
      </w:r>
      <w:r>
        <w:rPr>
          <w:rFonts w:eastAsia="Times New Roman" w:cs="Times New Roman"/>
          <w:szCs w:val="24"/>
        </w:rPr>
        <w:t>..δεν είναι προσδιορίσιμη ούτε προβλέψιμη η έκταση των παρεκκλίσεων...», μιλάτε διαρκώς δηλαδή, «...και συναφώς η δυνατότητα εναρμόνισής τους σε ένα συνολικό σύστημα χωροταξικού σχεδιασμού και αστικής ανάπλασης».</w:t>
      </w:r>
    </w:p>
    <w:p w14:paraId="76A6B154"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Καταλήγω -γιατί προβλέπω ότι θα με διακόψει</w:t>
      </w:r>
      <w:r>
        <w:rPr>
          <w:rFonts w:eastAsia="Times New Roman" w:cs="Times New Roman"/>
          <w:szCs w:val="24"/>
        </w:rPr>
        <w:t xml:space="preserve"> ο Πρόεδρος- «τέλος, για λόγους ορθής εφαρμογής της ρύθμισης δεν προσδιορίζεται το νομοθετικό πλαίσιο από το οποίο επιτρέπεται παρέκκλιση, δεν μπορεί να προσδιοριστεί ούτε το είδος ούτε το εύρος των σκοπούμενων παρεκκλίσεων, γεγονός που δημιουργεί προβλημα</w:t>
      </w:r>
      <w:r>
        <w:rPr>
          <w:rFonts w:eastAsia="Times New Roman" w:cs="Times New Roman"/>
          <w:szCs w:val="24"/>
        </w:rPr>
        <w:t>τισμό ως προς τον έλεγχο της συμβατότητος της διάταξης με τις συνταγματικές ρυθμίσεις».</w:t>
      </w:r>
    </w:p>
    <w:p w14:paraId="76A6B155"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ξαναμίλησα για συνταγματικές ρυθμίσεις, κύριε Πρόεδρε, περί προστασίας του περιβάλλοντος.</w:t>
      </w:r>
    </w:p>
    <w:p w14:paraId="76A6B156"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Και καταλήγει με το άρθρο 8, κύριε Υπουργέ, για το οποίο εκφράστηκα εγώ στ</w:t>
      </w:r>
      <w:r>
        <w:rPr>
          <w:rFonts w:eastAsia="Times New Roman" w:cs="Times New Roman"/>
          <w:szCs w:val="24"/>
        </w:rPr>
        <w:t xml:space="preserve">ην </w:t>
      </w:r>
      <w:r>
        <w:rPr>
          <w:rFonts w:eastAsia="Times New Roman" w:cs="Times New Roman"/>
          <w:szCs w:val="24"/>
        </w:rPr>
        <w:t>ε</w:t>
      </w:r>
      <w:r>
        <w:rPr>
          <w:rFonts w:eastAsia="Times New Roman" w:cs="Times New Roman"/>
          <w:szCs w:val="24"/>
        </w:rPr>
        <w:t xml:space="preserve">πιτροπή επανειλημμένος για το προσωπικό. Ξέρετε τι λέει η </w:t>
      </w:r>
      <w:r>
        <w:rPr>
          <w:rFonts w:eastAsia="Times New Roman" w:cs="Times New Roman"/>
          <w:szCs w:val="24"/>
        </w:rPr>
        <w:t>ε</w:t>
      </w:r>
      <w:r>
        <w:rPr>
          <w:rFonts w:eastAsia="Times New Roman" w:cs="Times New Roman"/>
          <w:szCs w:val="24"/>
        </w:rPr>
        <w:t>πιτροπή για το προσωπικό; Λέει ότι μπορεί να προσλαμβάνεται προσωπικό με σχέση εργασίας, έργου...</w:t>
      </w:r>
    </w:p>
    <w:p w14:paraId="76A6B157" w14:textId="77777777" w:rsidR="00DD4703" w:rsidRDefault="00A53ECF">
      <w:pPr>
        <w:spacing w:line="600" w:lineRule="auto"/>
        <w:ind w:firstLine="720"/>
        <w:contextualSpacing/>
        <w:jc w:val="both"/>
        <w:rPr>
          <w:rFonts w:eastAsia="Times New Roman" w:cs="Times New Roman"/>
          <w:szCs w:val="24"/>
        </w:rPr>
      </w:pPr>
      <w:r w:rsidRPr="003452AE">
        <w:rPr>
          <w:rFonts w:eastAsia="Times New Roman" w:cs="Times New Roman"/>
          <w:b/>
          <w:szCs w:val="24"/>
        </w:rPr>
        <w:t>ΠΡΟΕΔΡ</w:t>
      </w:r>
      <w:r>
        <w:rPr>
          <w:rFonts w:eastAsia="Times New Roman" w:cs="Times New Roman"/>
          <w:b/>
          <w:szCs w:val="24"/>
        </w:rPr>
        <w:t>ΕΥ</w:t>
      </w:r>
      <w:r w:rsidRPr="003452AE">
        <w:rPr>
          <w:rFonts w:eastAsia="Times New Roman" w:cs="Times New Roman"/>
          <w:b/>
          <w:szCs w:val="24"/>
        </w:rPr>
        <w:t>ΩΝ (Νικήτας Κακλαμάνης):</w:t>
      </w:r>
      <w:r>
        <w:rPr>
          <w:rFonts w:eastAsia="Times New Roman" w:cs="Times New Roman"/>
          <w:szCs w:val="24"/>
        </w:rPr>
        <w:t xml:space="preserve"> Κύρει Μπούρα, μαζέψτε το και κλείστε, παρακαλώ.</w:t>
      </w:r>
    </w:p>
    <w:p w14:paraId="76A6B158" w14:textId="77777777" w:rsidR="00DD4703" w:rsidRDefault="00A53ECF">
      <w:pPr>
        <w:spacing w:line="600" w:lineRule="auto"/>
        <w:ind w:firstLine="720"/>
        <w:contextualSpacing/>
        <w:jc w:val="both"/>
        <w:rPr>
          <w:rFonts w:eastAsia="Times New Roman" w:cs="Times New Roman"/>
          <w:szCs w:val="24"/>
        </w:rPr>
      </w:pPr>
      <w:r w:rsidRPr="003452AE">
        <w:rPr>
          <w:rFonts w:eastAsia="Times New Roman" w:cs="Times New Roman"/>
          <w:b/>
          <w:szCs w:val="24"/>
        </w:rPr>
        <w:t xml:space="preserve">ΑΘΑΝΑΣΙΟΣ </w:t>
      </w:r>
      <w:r w:rsidRPr="003452AE">
        <w:rPr>
          <w:rFonts w:eastAsia="Times New Roman" w:cs="Times New Roman"/>
          <w:b/>
          <w:szCs w:val="24"/>
        </w:rPr>
        <w:t>ΜΠΟΥΡΑΣ:</w:t>
      </w:r>
      <w:r>
        <w:rPr>
          <w:rFonts w:eastAsia="Times New Roman" w:cs="Times New Roman"/>
          <w:szCs w:val="24"/>
        </w:rPr>
        <w:t xml:space="preserve"> Ολοκληρώνω, κύριε Πρόεδρε.</w:t>
      </w:r>
    </w:p>
    <w:p w14:paraId="76A6B159"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Για λόγους σαφήνειας θα ήταν σκόπιμο, λέει η Επιστημονική Επιτροπή</w:t>
      </w:r>
      <w:r>
        <w:rPr>
          <w:rFonts w:eastAsia="Times New Roman" w:cs="Times New Roman"/>
          <w:szCs w:val="24"/>
        </w:rPr>
        <w:t xml:space="preserve"> της Βουλής</w:t>
      </w:r>
      <w:r>
        <w:rPr>
          <w:rFonts w:eastAsia="Times New Roman" w:cs="Times New Roman"/>
          <w:szCs w:val="24"/>
        </w:rPr>
        <w:t>, να διευκρινιστούν τουλάχιστον σε γενικό πλαίσιο οι θέσεις που θα χρειαστούν εν γένει, δεδομένου ότι ο σκοπός και τα προβλεπόμενα όργανα της ε</w:t>
      </w:r>
      <w:r>
        <w:rPr>
          <w:rFonts w:eastAsia="Times New Roman" w:cs="Times New Roman"/>
          <w:szCs w:val="24"/>
        </w:rPr>
        <w:t xml:space="preserve">ταιρείας περιγράφονται αναλυτικώς στα προηγούμενα, να πείτε δηλαδή το προσωπικό. Έχουμε δηλαδή την πρωτοτυπία, όπως εκθέτει η Επιστημονική Υπηρεσία, να παρέχεται η δυνατότητα </w:t>
      </w:r>
      <w:r>
        <w:rPr>
          <w:rFonts w:eastAsia="Times New Roman" w:cs="Times New Roman"/>
          <w:szCs w:val="24"/>
        </w:rPr>
        <w:lastRenderedPageBreak/>
        <w:t>πρόσληψης προσωπικού και για κάλυψη υπηρεσιακών αναγκών οι οποίες δεν προσδιορίζο</w:t>
      </w:r>
      <w:r>
        <w:rPr>
          <w:rFonts w:eastAsia="Times New Roman" w:cs="Times New Roman"/>
          <w:szCs w:val="24"/>
        </w:rPr>
        <w:t>νται.</w:t>
      </w:r>
    </w:p>
    <w:p w14:paraId="76A6B15A"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Τελικώς, κύριε Πρόεδρε, η νέα αυτή κρατική εταιρεία δεν πρόκειται να λύσει επί της ουσίας κανένα από τα προβλήματα της πόλης των Αθηνών. Πρόκειται για μια προσπάθεια της Κυβέρνησης να καπελώσει τον Δήμο Αθηναίων, προκειμένου να μοιράζει η ίδια την τρ</w:t>
      </w:r>
      <w:r>
        <w:rPr>
          <w:rFonts w:eastAsia="Times New Roman" w:cs="Times New Roman"/>
          <w:szCs w:val="24"/>
        </w:rPr>
        <w:t xml:space="preserve">άπουλα των μελετών και έργων, ασκώντας την ανάλογη πολιτική. Δεν υπάρχει κανένα </w:t>
      </w:r>
      <w:r>
        <w:rPr>
          <w:rFonts w:eastAsia="Times New Roman" w:cs="Times New Roman"/>
          <w:szCs w:val="24"/>
          <w:lang w:val="en-US"/>
        </w:rPr>
        <w:t>master</w:t>
      </w:r>
      <w:r w:rsidRPr="00A141CA">
        <w:rPr>
          <w:rFonts w:eastAsia="Times New Roman" w:cs="Times New Roman"/>
          <w:szCs w:val="24"/>
        </w:rPr>
        <w:t xml:space="preserve"> </w:t>
      </w:r>
      <w:r>
        <w:rPr>
          <w:rFonts w:eastAsia="Times New Roman" w:cs="Times New Roman"/>
          <w:szCs w:val="24"/>
          <w:lang w:val="en-US"/>
        </w:rPr>
        <w:t>plan</w:t>
      </w:r>
      <w:r w:rsidRPr="00A141CA">
        <w:rPr>
          <w:rFonts w:eastAsia="Times New Roman" w:cs="Times New Roman"/>
          <w:szCs w:val="24"/>
        </w:rPr>
        <w:t xml:space="preserve"> </w:t>
      </w:r>
      <w:r>
        <w:rPr>
          <w:rFonts w:eastAsia="Times New Roman" w:cs="Times New Roman"/>
          <w:szCs w:val="24"/>
        </w:rPr>
        <w:t xml:space="preserve">που να αναλύει την ανάγκη δημιουργίας αυτής της </w:t>
      </w:r>
      <w:r>
        <w:rPr>
          <w:rFonts w:eastAsia="Times New Roman" w:cs="Times New Roman"/>
          <w:szCs w:val="24"/>
        </w:rPr>
        <w:t xml:space="preserve">ανώνυμης εταιρείας </w:t>
      </w:r>
      <w:r>
        <w:rPr>
          <w:rFonts w:eastAsia="Times New Roman" w:cs="Times New Roman"/>
          <w:szCs w:val="24"/>
        </w:rPr>
        <w:t>του δημοσίου. Γι’ αυτό καταψηφίζουμε το σχέδιο νόμου και επί της αρχής και επί των άρθρων.</w:t>
      </w:r>
    </w:p>
    <w:p w14:paraId="76A6B15B"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Ευχαρι</w:t>
      </w:r>
      <w:r>
        <w:rPr>
          <w:rFonts w:eastAsia="Times New Roman" w:cs="Times New Roman"/>
          <w:szCs w:val="24"/>
        </w:rPr>
        <w:t>στώ πολύ.</w:t>
      </w:r>
    </w:p>
    <w:p w14:paraId="76A6B15C" w14:textId="77777777" w:rsidR="00DD4703" w:rsidRDefault="00A53EC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6A6B15D" w14:textId="77777777" w:rsidR="00DD4703" w:rsidRDefault="00A53ECF">
      <w:pPr>
        <w:spacing w:line="600" w:lineRule="auto"/>
        <w:ind w:firstLine="720"/>
        <w:contextualSpacing/>
        <w:jc w:val="both"/>
        <w:rPr>
          <w:rFonts w:eastAsia="Times New Roman" w:cs="Times New Roman"/>
          <w:szCs w:val="24"/>
        </w:rPr>
      </w:pPr>
      <w:r w:rsidRPr="00F2068E">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76A6B15E" w14:textId="77777777" w:rsidR="00DD4703" w:rsidRDefault="00A53ECF">
      <w:pPr>
        <w:spacing w:line="600" w:lineRule="auto"/>
        <w:ind w:firstLine="720"/>
        <w:contextualSpacing/>
        <w:jc w:val="both"/>
        <w:rPr>
          <w:rFonts w:eastAsia="Times New Roman" w:cs="Times New Roman"/>
          <w:szCs w:val="24"/>
        </w:rPr>
      </w:pPr>
      <w:r w:rsidRPr="00CC005E">
        <w:rPr>
          <w:rFonts w:eastAsia="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w:t>
      </w:r>
      <w:r w:rsidRPr="00CC005E">
        <w:rPr>
          <w:rFonts w:eastAsia="Times New Roman"/>
          <w:szCs w:val="24"/>
        </w:rPr>
        <w:t xml:space="preserve">ς ξεναγήθηκαν </w:t>
      </w:r>
      <w:r>
        <w:rPr>
          <w:rFonts w:eastAsia="Times New Roman"/>
          <w:szCs w:val="24"/>
        </w:rPr>
        <w:t>στην έκθεση της αίθουσας «ΕΛΕΥΘΕΡΙΟΣ ΒΕΝΙΖΕΛΟΣ» και ενημερώθηκαν για την ιστορία του κτηρίου και τον τρόπο οργάνωσης και λειτουργίας της Βουλής, είκοσι πέντε μαθήτριες και μαθητές και έξι συνοδοί καθηγητές από το 8</w:t>
      </w:r>
      <w:r w:rsidRPr="003452AE">
        <w:rPr>
          <w:rFonts w:eastAsia="Times New Roman"/>
          <w:szCs w:val="24"/>
          <w:vertAlign w:val="superscript"/>
        </w:rPr>
        <w:t>ο</w:t>
      </w:r>
      <w:r>
        <w:rPr>
          <w:rFonts w:eastAsia="Times New Roman"/>
          <w:szCs w:val="24"/>
        </w:rPr>
        <w:t xml:space="preserve"> Γενικό Λύκειο Βόλου.</w:t>
      </w:r>
    </w:p>
    <w:p w14:paraId="76A6B15F" w14:textId="77777777" w:rsidR="00DD4703" w:rsidRDefault="00A53ECF">
      <w:pPr>
        <w:tabs>
          <w:tab w:val="left" w:pos="6787"/>
        </w:tabs>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Βουλή το</w:t>
      </w:r>
      <w:r>
        <w:rPr>
          <w:rFonts w:eastAsia="Times New Roman"/>
          <w:szCs w:val="24"/>
        </w:rPr>
        <w:t>ύ</w:t>
      </w:r>
      <w:r>
        <w:rPr>
          <w:rFonts w:eastAsia="Times New Roman"/>
          <w:szCs w:val="24"/>
        </w:rPr>
        <w:t>ς καλωσορίζει.</w:t>
      </w:r>
    </w:p>
    <w:p w14:paraId="76A6B160" w14:textId="77777777" w:rsidR="00DD4703" w:rsidRDefault="00A53ECF">
      <w:pPr>
        <w:tabs>
          <w:tab w:val="left" w:pos="6787"/>
        </w:tabs>
        <w:spacing w:line="600" w:lineRule="auto"/>
        <w:ind w:firstLine="720"/>
        <w:contextualSpacing/>
        <w:jc w:val="center"/>
        <w:rPr>
          <w:rFonts w:eastAsia="Times New Roman" w:cs="Times New Roman"/>
          <w:szCs w:val="24"/>
        </w:rPr>
      </w:pPr>
      <w:r w:rsidRPr="00CC005E">
        <w:rPr>
          <w:rFonts w:eastAsia="Times New Roman" w:cs="Times New Roman"/>
          <w:szCs w:val="24"/>
        </w:rPr>
        <w:t>(Χειροκροτήματα απ</w:t>
      </w:r>
      <w:r>
        <w:rPr>
          <w:rFonts w:eastAsia="Times New Roman" w:cs="Times New Roman"/>
          <w:szCs w:val="24"/>
        </w:rPr>
        <w:t>’</w:t>
      </w:r>
      <w:r w:rsidRPr="00CC005E">
        <w:rPr>
          <w:rFonts w:eastAsia="Times New Roman" w:cs="Times New Roman"/>
          <w:szCs w:val="24"/>
        </w:rPr>
        <w:t xml:space="preserve"> όλες τις πτέρυγες της Βουλής)</w:t>
      </w:r>
    </w:p>
    <w:p w14:paraId="76A6B161" w14:textId="77777777" w:rsidR="00DD4703" w:rsidRDefault="00A53ECF">
      <w:pPr>
        <w:tabs>
          <w:tab w:val="left" w:pos="6787"/>
        </w:tabs>
        <w:spacing w:line="600" w:lineRule="auto"/>
        <w:ind w:firstLine="720"/>
        <w:contextualSpacing/>
        <w:jc w:val="both"/>
        <w:rPr>
          <w:rFonts w:eastAsia="Times New Roman" w:cs="Times New Roman"/>
          <w:szCs w:val="24"/>
        </w:rPr>
      </w:pPr>
      <w:r>
        <w:rPr>
          <w:rFonts w:eastAsia="Times New Roman" w:cs="Times New Roman"/>
          <w:szCs w:val="24"/>
        </w:rPr>
        <w:t>Καλώς ορίσατε στη Βουλή και στην Αθήνα. Πέσατε και στην περίπτωση που συζητούμε για την Αθήνα.</w:t>
      </w:r>
    </w:p>
    <w:p w14:paraId="76A6B162" w14:textId="77777777" w:rsidR="00DD4703" w:rsidRDefault="00A53ECF">
      <w:pPr>
        <w:tabs>
          <w:tab w:val="left" w:pos="6787"/>
        </w:tabs>
        <w:spacing w:line="600" w:lineRule="auto"/>
        <w:ind w:firstLine="720"/>
        <w:contextualSpacing/>
        <w:jc w:val="both"/>
        <w:rPr>
          <w:rFonts w:eastAsia="Times New Roman" w:cs="Times New Roman"/>
          <w:szCs w:val="24"/>
        </w:rPr>
      </w:pPr>
      <w:r>
        <w:rPr>
          <w:rFonts w:eastAsia="Times New Roman" w:cs="Times New Roman"/>
          <w:szCs w:val="24"/>
        </w:rPr>
        <w:t>Κύριε Μανιάτη, επειδή έχει έρθει ο Υφυπουργός, μήπως θέλετε να λάβει τον λόγο πρώτος γι</w:t>
      </w:r>
      <w:r>
        <w:rPr>
          <w:rFonts w:eastAsia="Times New Roman" w:cs="Times New Roman"/>
          <w:szCs w:val="24"/>
        </w:rPr>
        <w:t>α να υποστηρίξει την τροπολογία του, ώστε οι εισηγητές από εδώ και πέρα να τον έχετε ακούσει;</w:t>
      </w:r>
    </w:p>
    <w:p w14:paraId="76A6B163" w14:textId="77777777" w:rsidR="00DD4703" w:rsidRDefault="00A53ECF">
      <w:pPr>
        <w:tabs>
          <w:tab w:val="left" w:pos="6787"/>
        </w:tabs>
        <w:spacing w:line="600" w:lineRule="auto"/>
        <w:ind w:firstLine="720"/>
        <w:contextualSpacing/>
        <w:jc w:val="both"/>
        <w:rPr>
          <w:rFonts w:eastAsia="Times New Roman" w:cs="Times New Roman"/>
          <w:szCs w:val="24"/>
        </w:rPr>
      </w:pPr>
      <w:r w:rsidRPr="003452AE">
        <w:rPr>
          <w:rFonts w:eastAsia="Times New Roman" w:cs="Times New Roman"/>
          <w:b/>
          <w:szCs w:val="24"/>
        </w:rPr>
        <w:t>ΙΩΑΝΝΗΣ ΜΑΝΙΑΤΗΣ:</w:t>
      </w:r>
      <w:r>
        <w:rPr>
          <w:rFonts w:eastAsia="Times New Roman" w:cs="Times New Roman"/>
          <w:szCs w:val="24"/>
        </w:rPr>
        <w:t xml:space="preserve"> Μάλιστα, κύριε Πρόεδρε.</w:t>
      </w:r>
    </w:p>
    <w:p w14:paraId="76A6B164" w14:textId="77777777" w:rsidR="00DD4703" w:rsidRDefault="00A53ECF">
      <w:pPr>
        <w:tabs>
          <w:tab w:val="left" w:pos="6787"/>
        </w:tabs>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Υφυπουργέ, έχετε τον λόγο για τρία λεπτά.</w:t>
      </w:r>
    </w:p>
    <w:p w14:paraId="76A6B165" w14:textId="77777777" w:rsidR="00DD4703" w:rsidRDefault="00A53ECF">
      <w:pPr>
        <w:tabs>
          <w:tab w:val="left" w:pos="6787"/>
        </w:tabs>
        <w:spacing w:line="600" w:lineRule="auto"/>
        <w:ind w:firstLine="720"/>
        <w:contextualSpacing/>
        <w:jc w:val="both"/>
        <w:rPr>
          <w:rFonts w:eastAsia="Times New Roman" w:cs="Times New Roman"/>
          <w:szCs w:val="24"/>
        </w:rPr>
      </w:pPr>
      <w:r w:rsidRPr="00591274">
        <w:rPr>
          <w:rFonts w:eastAsia="Times New Roman" w:cs="Times New Roman"/>
          <w:b/>
          <w:szCs w:val="24"/>
        </w:rPr>
        <w:t>ΑΘΑΝΑΣΙΟΣ ΗΛΙΟΠΟΥΛΟΣ (Υφυπουργός Εργασί</w:t>
      </w:r>
      <w:r w:rsidRPr="00591274">
        <w:rPr>
          <w:rFonts w:eastAsia="Times New Roman" w:cs="Times New Roman"/>
          <w:b/>
          <w:szCs w:val="24"/>
        </w:rPr>
        <w:t>ας, Κοινωνικής Ασφάλισης και Κοινωνικής Αλληλεγγύης):</w:t>
      </w:r>
      <w:r>
        <w:rPr>
          <w:rFonts w:eastAsia="Times New Roman" w:cs="Times New Roman"/>
          <w:szCs w:val="24"/>
        </w:rPr>
        <w:t xml:space="preserve"> Ευχαριστώ, πολύ κύριε Πρόεδρε. Δεν θα χρειαστώ τα τρία λεπτά.</w:t>
      </w:r>
    </w:p>
    <w:p w14:paraId="76A6B166" w14:textId="77777777" w:rsidR="00DD4703" w:rsidRDefault="00A53ECF">
      <w:pPr>
        <w:tabs>
          <w:tab w:val="left" w:pos="6787"/>
        </w:tabs>
        <w:spacing w:line="600" w:lineRule="auto"/>
        <w:ind w:firstLine="720"/>
        <w:contextualSpacing/>
        <w:jc w:val="both"/>
        <w:rPr>
          <w:rFonts w:eastAsia="Times New Roman" w:cs="Times New Roman"/>
          <w:szCs w:val="24"/>
        </w:rPr>
      </w:pPr>
      <w:r>
        <w:rPr>
          <w:rFonts w:eastAsia="Times New Roman" w:cs="Times New Roman"/>
          <w:szCs w:val="24"/>
        </w:rPr>
        <w:t>Είναι καθαρά μ</w:t>
      </w:r>
      <w:r>
        <w:rPr>
          <w:rFonts w:eastAsia="Times New Roman" w:cs="Times New Roman"/>
          <w:szCs w:val="24"/>
        </w:rPr>
        <w:t>ί</w:t>
      </w:r>
      <w:r>
        <w:rPr>
          <w:rFonts w:eastAsia="Times New Roman" w:cs="Times New Roman"/>
          <w:szCs w:val="24"/>
        </w:rPr>
        <w:t>α νομοτεχνική βελτίωση. Ποιο είναι το ζήτημα; Αφορά τα προγράμματα κοινωφελούς εργασίας τα οποία υλοποιούνται από τον ΟΑΕΔ, α</w:t>
      </w:r>
      <w:r>
        <w:rPr>
          <w:rFonts w:eastAsia="Times New Roman" w:cs="Times New Roman"/>
          <w:szCs w:val="24"/>
        </w:rPr>
        <w:t xml:space="preserve">λλά σχεδιάζονται και καταρτίζονται από τη Γενική Γραμματεία Κοινοτικών και Άλλων Πόρων. Η πρόταση της </w:t>
      </w:r>
      <w:r>
        <w:rPr>
          <w:rFonts w:eastAsia="Times New Roman" w:cs="Times New Roman"/>
          <w:szCs w:val="24"/>
        </w:rPr>
        <w:t>υ</w:t>
      </w:r>
      <w:r>
        <w:rPr>
          <w:rFonts w:eastAsia="Times New Roman" w:cs="Times New Roman"/>
          <w:szCs w:val="24"/>
        </w:rPr>
        <w:t>πηρεσίας ήταν να προστεθεί η Γενική Γραμματεία Κοινοτικών και Άλλων Πόρων, έτσι ώστε να μην υπάρξει κανένα διαχειριστικό πρόβλημα σε περίπτωση ελέγχου, γ</w:t>
      </w:r>
      <w:r>
        <w:rPr>
          <w:rFonts w:eastAsia="Times New Roman" w:cs="Times New Roman"/>
          <w:szCs w:val="24"/>
        </w:rPr>
        <w:t xml:space="preserve">ιατί μιλάμε για συγχρηματοδοτούμενα προγράμματα. Κατά τα άλλα δεν αλλάζει τίποτα στον τρόπο με τον οποίον υλοποιούνται μέχρι σήμερα τα </w:t>
      </w:r>
      <w:r>
        <w:rPr>
          <w:rFonts w:eastAsia="Times New Roman" w:cs="Times New Roman"/>
          <w:szCs w:val="24"/>
        </w:rPr>
        <w:t>π</w:t>
      </w:r>
      <w:r>
        <w:rPr>
          <w:rFonts w:eastAsia="Times New Roman" w:cs="Times New Roman"/>
          <w:szCs w:val="24"/>
        </w:rPr>
        <w:t xml:space="preserve">ρογράμματα </w:t>
      </w:r>
      <w:r>
        <w:rPr>
          <w:rFonts w:eastAsia="Times New Roman" w:cs="Times New Roman"/>
          <w:szCs w:val="24"/>
        </w:rPr>
        <w:t>κ</w:t>
      </w:r>
      <w:r>
        <w:rPr>
          <w:rFonts w:eastAsia="Times New Roman" w:cs="Times New Roman"/>
          <w:szCs w:val="24"/>
        </w:rPr>
        <w:t xml:space="preserve">οινωφελούς </w:t>
      </w:r>
      <w:r>
        <w:rPr>
          <w:rFonts w:eastAsia="Times New Roman" w:cs="Times New Roman"/>
          <w:szCs w:val="24"/>
        </w:rPr>
        <w:t>ε</w:t>
      </w:r>
      <w:r>
        <w:rPr>
          <w:rFonts w:eastAsia="Times New Roman" w:cs="Times New Roman"/>
          <w:szCs w:val="24"/>
        </w:rPr>
        <w:t>ργασίας.</w:t>
      </w:r>
    </w:p>
    <w:p w14:paraId="76A6B167" w14:textId="77777777" w:rsidR="00DD4703" w:rsidRDefault="00A53ECF">
      <w:pPr>
        <w:tabs>
          <w:tab w:val="left" w:pos="6787"/>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6A6B168" w14:textId="77777777" w:rsidR="00DD4703" w:rsidRDefault="00A53ECF">
      <w:pPr>
        <w:tabs>
          <w:tab w:val="left" w:pos="6787"/>
        </w:tabs>
        <w:spacing w:line="600" w:lineRule="auto"/>
        <w:ind w:firstLine="720"/>
        <w:contextualSpacing/>
        <w:jc w:val="both"/>
        <w:rPr>
          <w:rFonts w:eastAsia="Times New Roman" w:cs="Times New Roman"/>
          <w:szCs w:val="24"/>
        </w:rPr>
      </w:pPr>
      <w:r w:rsidRPr="003452AE">
        <w:rPr>
          <w:rFonts w:eastAsia="Times New Roman" w:cs="Times New Roman"/>
          <w:b/>
          <w:szCs w:val="24"/>
        </w:rPr>
        <w:lastRenderedPageBreak/>
        <w:t>ΑΘΑΝΑΣΙΟΣ ΜΠΟΥΡΑΣ:</w:t>
      </w:r>
      <w:r>
        <w:rPr>
          <w:rFonts w:eastAsia="Times New Roman" w:cs="Times New Roman"/>
          <w:szCs w:val="24"/>
        </w:rPr>
        <w:t xml:space="preserve"> Άρα δεν χρειάζεται ο ΟΑΕΔ;</w:t>
      </w:r>
    </w:p>
    <w:p w14:paraId="76A6B169" w14:textId="77777777" w:rsidR="00DD4703" w:rsidRDefault="00A53ECF">
      <w:pPr>
        <w:tabs>
          <w:tab w:val="left" w:pos="6787"/>
        </w:tabs>
        <w:spacing w:line="600" w:lineRule="auto"/>
        <w:ind w:firstLine="720"/>
        <w:contextualSpacing/>
        <w:jc w:val="both"/>
        <w:rPr>
          <w:rFonts w:eastAsia="Times New Roman"/>
          <w:szCs w:val="24"/>
        </w:rPr>
      </w:pPr>
      <w:r w:rsidRPr="00591274">
        <w:rPr>
          <w:rFonts w:eastAsia="Times New Roman" w:cs="Times New Roman"/>
          <w:b/>
          <w:szCs w:val="24"/>
        </w:rPr>
        <w:t>ΑΘΑΝΑΣΙΟΣ ΗΛΙΟΠΟΥΛΟΣ (Υφυ</w:t>
      </w:r>
      <w:r w:rsidRPr="00591274">
        <w:rPr>
          <w:rFonts w:eastAsia="Times New Roman" w:cs="Times New Roman"/>
          <w:b/>
          <w:szCs w:val="24"/>
        </w:rPr>
        <w:t>πουργός Εργασίας, Κοινωνικής Ασφάλισης και Κοινωνικής Αλληλεγγύης):</w:t>
      </w:r>
      <w:r>
        <w:rPr>
          <w:rFonts w:eastAsia="Times New Roman" w:cs="Times New Roman"/>
          <w:szCs w:val="24"/>
        </w:rPr>
        <w:t xml:space="preserve"> Όχι, σας λέω –μάλλον δεν ακούσατε- ότι υλοποιεί ο ΟΑΕΔ.</w:t>
      </w:r>
    </w:p>
    <w:p w14:paraId="76A6B16A" w14:textId="77777777" w:rsidR="00DD4703" w:rsidRDefault="00A53ECF">
      <w:pPr>
        <w:spacing w:line="600" w:lineRule="auto"/>
        <w:ind w:firstLine="720"/>
        <w:contextualSpacing/>
        <w:jc w:val="both"/>
        <w:rPr>
          <w:rFonts w:eastAsia="Times New Roman"/>
          <w:bCs/>
          <w:szCs w:val="24"/>
        </w:rPr>
      </w:pPr>
      <w:r>
        <w:rPr>
          <w:rFonts w:eastAsia="Times New Roman"/>
          <w:b/>
          <w:bCs/>
          <w:szCs w:val="24"/>
        </w:rPr>
        <w:t>ΠΡΟΕΔΡΕΥΩΝ (</w:t>
      </w:r>
      <w:r>
        <w:rPr>
          <w:rFonts w:eastAsia="Times New Roman"/>
          <w:b/>
          <w:szCs w:val="24"/>
        </w:rPr>
        <w:t>Νικήτας Κακλαμάνης)</w:t>
      </w:r>
      <w:r>
        <w:rPr>
          <w:rFonts w:eastAsia="Times New Roman"/>
          <w:b/>
          <w:bCs/>
          <w:szCs w:val="24"/>
        </w:rPr>
        <w:t>:</w:t>
      </w:r>
      <w:r w:rsidRPr="00A03B10">
        <w:rPr>
          <w:rFonts w:eastAsia="Times New Roman"/>
          <w:b/>
          <w:bCs/>
          <w:szCs w:val="24"/>
        </w:rPr>
        <w:t xml:space="preserve"> </w:t>
      </w:r>
      <w:r w:rsidRPr="00A03B10">
        <w:rPr>
          <w:rFonts w:eastAsia="Times New Roman"/>
          <w:bCs/>
          <w:szCs w:val="24"/>
        </w:rPr>
        <w:t xml:space="preserve">Κύριε Μπούρα, εάν </w:t>
      </w:r>
      <w:r>
        <w:rPr>
          <w:rFonts w:eastAsia="Times New Roman"/>
          <w:bCs/>
          <w:szCs w:val="24"/>
        </w:rPr>
        <w:t>και</w:t>
      </w:r>
      <w:r w:rsidRPr="00A03B10">
        <w:rPr>
          <w:rFonts w:eastAsia="Times New Roman"/>
          <w:bCs/>
          <w:szCs w:val="24"/>
        </w:rPr>
        <w:t xml:space="preserve"> σε εσάς</w:t>
      </w:r>
      <w:r w:rsidRPr="0037204C">
        <w:rPr>
          <w:rFonts w:eastAsia="Times New Roman"/>
          <w:bCs/>
          <w:szCs w:val="24"/>
        </w:rPr>
        <w:t xml:space="preserve"> </w:t>
      </w:r>
      <w:r>
        <w:rPr>
          <w:rFonts w:eastAsia="Times New Roman"/>
          <w:bCs/>
          <w:szCs w:val="24"/>
        </w:rPr>
        <w:t>που είστε είκοσι χρόνια στη Βουλή κάνω παρατηρήσεις, τι θα κάνω στους</w:t>
      </w:r>
      <w:r>
        <w:rPr>
          <w:rFonts w:eastAsia="Times New Roman"/>
          <w:bCs/>
          <w:szCs w:val="24"/>
        </w:rPr>
        <w:t xml:space="preserve"> νέους συναδέλφους; Σας παρακαλώ πολύ.</w:t>
      </w:r>
    </w:p>
    <w:p w14:paraId="76A6B16B" w14:textId="77777777" w:rsidR="00DD4703" w:rsidRDefault="00A53ECF">
      <w:pPr>
        <w:spacing w:line="600" w:lineRule="auto"/>
        <w:ind w:firstLine="720"/>
        <w:contextualSpacing/>
        <w:jc w:val="both"/>
        <w:rPr>
          <w:rFonts w:eastAsia="Times New Roman"/>
          <w:b/>
          <w:bCs/>
          <w:szCs w:val="24"/>
        </w:rPr>
      </w:pPr>
      <w:r>
        <w:rPr>
          <w:rFonts w:eastAsia="Times New Roman"/>
          <w:b/>
          <w:bCs/>
          <w:szCs w:val="24"/>
        </w:rPr>
        <w:t>ΓΕΩΡΓΙΟΣ ΑΜΥΡΑΣ</w:t>
      </w:r>
      <w:r w:rsidRPr="0037204C">
        <w:rPr>
          <w:rFonts w:eastAsia="Times New Roman"/>
          <w:b/>
          <w:bCs/>
          <w:szCs w:val="24"/>
        </w:rPr>
        <w:t>:</w:t>
      </w:r>
      <w:r>
        <w:rPr>
          <w:rFonts w:eastAsia="Times New Roman"/>
          <w:b/>
          <w:bCs/>
          <w:szCs w:val="24"/>
        </w:rPr>
        <w:t xml:space="preserve"> </w:t>
      </w:r>
      <w:r w:rsidRPr="0037204C">
        <w:rPr>
          <w:rFonts w:eastAsia="Times New Roman"/>
          <w:bCs/>
          <w:szCs w:val="24"/>
        </w:rPr>
        <w:t>Κύριε Πρόεδρε, θα μπορέσουμε να ρωτήσουμε σχετικά με την τροπολογία;</w:t>
      </w:r>
    </w:p>
    <w:p w14:paraId="76A6B16C" w14:textId="77777777" w:rsidR="00DD4703" w:rsidRDefault="00A53ECF">
      <w:pPr>
        <w:spacing w:line="600" w:lineRule="auto"/>
        <w:ind w:firstLine="720"/>
        <w:contextualSpacing/>
        <w:jc w:val="both"/>
        <w:rPr>
          <w:rFonts w:eastAsia="Times New Roman"/>
          <w:bCs/>
          <w:szCs w:val="24"/>
        </w:rPr>
      </w:pPr>
      <w:r>
        <w:rPr>
          <w:rFonts w:eastAsia="Times New Roman"/>
          <w:b/>
          <w:bCs/>
          <w:szCs w:val="24"/>
        </w:rPr>
        <w:t>ΠΡΟΕΔΡΕΥΩΝ (</w:t>
      </w:r>
      <w:r>
        <w:rPr>
          <w:rFonts w:eastAsia="Times New Roman"/>
          <w:b/>
          <w:szCs w:val="24"/>
        </w:rPr>
        <w:t>Νικήτας Κακλαμάνης)</w:t>
      </w:r>
      <w:r>
        <w:rPr>
          <w:rFonts w:eastAsia="Times New Roman"/>
          <w:b/>
          <w:bCs/>
          <w:szCs w:val="24"/>
        </w:rPr>
        <w:t xml:space="preserve">: </w:t>
      </w:r>
      <w:r w:rsidRPr="0037204C">
        <w:rPr>
          <w:rFonts w:eastAsia="Times New Roman"/>
          <w:bCs/>
          <w:szCs w:val="24"/>
        </w:rPr>
        <w:t>Ναι.</w:t>
      </w:r>
    </w:p>
    <w:p w14:paraId="76A6B16D" w14:textId="77777777" w:rsidR="00DD4703" w:rsidRDefault="00A53ECF">
      <w:pPr>
        <w:spacing w:line="600" w:lineRule="auto"/>
        <w:ind w:firstLine="720"/>
        <w:contextualSpacing/>
        <w:jc w:val="both"/>
        <w:rPr>
          <w:rFonts w:eastAsia="Times New Roman"/>
          <w:bCs/>
          <w:szCs w:val="24"/>
        </w:rPr>
      </w:pPr>
      <w:r w:rsidRPr="0037204C">
        <w:rPr>
          <w:rFonts w:eastAsia="Times New Roman"/>
          <w:bCs/>
          <w:szCs w:val="24"/>
        </w:rPr>
        <w:t>Κύριε Υπουργέ, σας παρακαλώ</w:t>
      </w:r>
      <w:r>
        <w:rPr>
          <w:rFonts w:eastAsia="Times New Roman"/>
          <w:bCs/>
          <w:szCs w:val="24"/>
        </w:rPr>
        <w:t>,</w:t>
      </w:r>
      <w:r w:rsidRPr="0037204C">
        <w:rPr>
          <w:rFonts w:eastAsia="Times New Roman"/>
          <w:bCs/>
          <w:szCs w:val="24"/>
        </w:rPr>
        <w:t xml:space="preserve"> να παραμείνετε για πέντε λεπτά για κάποιες διευκρινιστικές ερωτήσεις. Θα δώσω τον λόγο με την σειρά για ένα λεπτό.</w:t>
      </w:r>
    </w:p>
    <w:p w14:paraId="76A6B16E" w14:textId="77777777" w:rsidR="00DD4703" w:rsidRDefault="00A53ECF">
      <w:pPr>
        <w:spacing w:line="600" w:lineRule="auto"/>
        <w:ind w:firstLine="720"/>
        <w:contextualSpacing/>
        <w:jc w:val="both"/>
        <w:rPr>
          <w:rFonts w:eastAsia="Times New Roman"/>
          <w:bCs/>
          <w:szCs w:val="24"/>
        </w:rPr>
      </w:pPr>
      <w:r w:rsidRPr="0037204C">
        <w:rPr>
          <w:rFonts w:eastAsia="Times New Roman"/>
          <w:bCs/>
          <w:szCs w:val="24"/>
        </w:rPr>
        <w:t>Ορίστε, κύριε Μπούρα, έχετε τον λόγο.</w:t>
      </w:r>
    </w:p>
    <w:p w14:paraId="76A6B16F" w14:textId="77777777" w:rsidR="00DD4703" w:rsidRDefault="00A53ECF">
      <w:pPr>
        <w:spacing w:line="600" w:lineRule="auto"/>
        <w:ind w:firstLine="720"/>
        <w:contextualSpacing/>
        <w:jc w:val="both"/>
        <w:rPr>
          <w:rFonts w:eastAsia="Times New Roman"/>
          <w:bCs/>
          <w:szCs w:val="24"/>
        </w:rPr>
      </w:pPr>
      <w:r>
        <w:rPr>
          <w:rFonts w:eastAsia="Times New Roman"/>
          <w:b/>
          <w:bCs/>
          <w:szCs w:val="24"/>
        </w:rPr>
        <w:lastRenderedPageBreak/>
        <w:t>ΑΘΑΝΑΣΙΟΣ ΜΠΟΥΡΑΣ</w:t>
      </w:r>
      <w:r w:rsidRPr="0037204C">
        <w:rPr>
          <w:rFonts w:eastAsia="Times New Roman"/>
          <w:b/>
          <w:bCs/>
          <w:szCs w:val="24"/>
        </w:rPr>
        <w:t>:</w:t>
      </w:r>
      <w:r>
        <w:rPr>
          <w:rFonts w:eastAsia="Times New Roman"/>
          <w:b/>
          <w:bCs/>
          <w:szCs w:val="24"/>
        </w:rPr>
        <w:t xml:space="preserve"> </w:t>
      </w:r>
      <w:r>
        <w:rPr>
          <w:rFonts w:eastAsia="Times New Roman"/>
          <w:bCs/>
          <w:szCs w:val="24"/>
        </w:rPr>
        <w:t>Κατ</w:t>
      </w:r>
      <w:r w:rsidRPr="005D31FB">
        <w:rPr>
          <w:rFonts w:eastAsia="Times New Roman"/>
          <w:bCs/>
          <w:szCs w:val="24"/>
        </w:rPr>
        <w:t xml:space="preserve">’ </w:t>
      </w:r>
      <w:r>
        <w:rPr>
          <w:rFonts w:eastAsia="Times New Roman"/>
          <w:bCs/>
          <w:szCs w:val="24"/>
        </w:rPr>
        <w:t>αρχάς, ζητώ συγγνώμη. Δεν ήξερα εάν θα δώσετε λόγο για ερωτήσεις.</w:t>
      </w:r>
    </w:p>
    <w:p w14:paraId="76A6B170" w14:textId="77777777" w:rsidR="00DD4703" w:rsidRDefault="00A53ECF">
      <w:pPr>
        <w:spacing w:line="600" w:lineRule="auto"/>
        <w:ind w:firstLine="720"/>
        <w:contextualSpacing/>
        <w:jc w:val="both"/>
        <w:rPr>
          <w:rFonts w:eastAsia="Times New Roman"/>
          <w:bCs/>
          <w:szCs w:val="24"/>
        </w:rPr>
      </w:pPr>
      <w:r>
        <w:rPr>
          <w:rFonts w:eastAsia="Times New Roman"/>
          <w:b/>
          <w:bCs/>
          <w:szCs w:val="24"/>
        </w:rPr>
        <w:t>ΠΡΟΕΔΡΕΥΩΝ (</w:t>
      </w:r>
      <w:r>
        <w:rPr>
          <w:rFonts w:eastAsia="Times New Roman"/>
          <w:b/>
          <w:szCs w:val="24"/>
        </w:rPr>
        <w:t>Νικήτας Κακλαμάνης)</w:t>
      </w:r>
      <w:r>
        <w:rPr>
          <w:rFonts w:eastAsia="Times New Roman"/>
          <w:b/>
          <w:bCs/>
          <w:szCs w:val="24"/>
        </w:rPr>
        <w:t xml:space="preserve">: </w:t>
      </w:r>
      <w:r>
        <w:rPr>
          <w:rFonts w:eastAsia="Times New Roman"/>
          <w:bCs/>
          <w:szCs w:val="24"/>
        </w:rPr>
        <w:t xml:space="preserve">Εντάξει. Έχετε τον λόγο για ένα λεπτό. </w:t>
      </w:r>
    </w:p>
    <w:p w14:paraId="76A6B171" w14:textId="77777777" w:rsidR="00DD4703" w:rsidRDefault="00A53ECF">
      <w:pPr>
        <w:spacing w:line="600" w:lineRule="auto"/>
        <w:ind w:firstLine="720"/>
        <w:contextualSpacing/>
        <w:jc w:val="both"/>
        <w:rPr>
          <w:rFonts w:eastAsia="Times New Roman"/>
          <w:bCs/>
          <w:szCs w:val="24"/>
        </w:rPr>
      </w:pPr>
      <w:r>
        <w:rPr>
          <w:rFonts w:eastAsia="Times New Roman"/>
          <w:b/>
          <w:bCs/>
          <w:szCs w:val="24"/>
        </w:rPr>
        <w:t xml:space="preserve">ΑΘΑΝΑΣΙΟΣ ΜΠΟΥΡΑΣ: </w:t>
      </w:r>
      <w:r>
        <w:rPr>
          <w:rFonts w:eastAsia="Times New Roman"/>
          <w:bCs/>
          <w:szCs w:val="24"/>
        </w:rPr>
        <w:t>Δεν αλλάζει τίποτα</w:t>
      </w:r>
      <w:r w:rsidRPr="005D31FB">
        <w:rPr>
          <w:rFonts w:eastAsia="Times New Roman"/>
          <w:bCs/>
          <w:szCs w:val="24"/>
        </w:rPr>
        <w:t xml:space="preserve">. </w:t>
      </w:r>
      <w:r>
        <w:rPr>
          <w:rFonts w:eastAsia="Times New Roman"/>
          <w:bCs/>
          <w:szCs w:val="24"/>
        </w:rPr>
        <w:t>Έτσι δεν είπατε; Εδώ διαβάστε να δείτε τι αλλάζει. Το διαβάζω πάλι</w:t>
      </w:r>
      <w:r w:rsidRPr="003E6989">
        <w:rPr>
          <w:rFonts w:eastAsia="Times New Roman"/>
          <w:bCs/>
          <w:szCs w:val="24"/>
        </w:rPr>
        <w:t>:</w:t>
      </w:r>
      <w:r>
        <w:rPr>
          <w:rFonts w:eastAsia="Times New Roman"/>
          <w:bCs/>
          <w:szCs w:val="24"/>
        </w:rPr>
        <w:t xml:space="preserve"> Η Γενική Γραμματεία Διαχείρισης Κοινωνικών και Άλλων Πόρων του Υπουργείου Εργασίας, την </w:t>
      </w:r>
      <w:r>
        <w:rPr>
          <w:rFonts w:eastAsia="Times New Roman"/>
          <w:bCs/>
          <w:szCs w:val="24"/>
        </w:rPr>
        <w:t>παίρνετε δηλαδή σε αυτά που θα κάνει ο ΟΑΕΔ. Ο ΟΑΕΔ</w:t>
      </w:r>
      <w:r w:rsidRPr="003E6989">
        <w:rPr>
          <w:rFonts w:eastAsia="Times New Roman"/>
          <w:bCs/>
          <w:szCs w:val="24"/>
        </w:rPr>
        <w:t>,</w:t>
      </w:r>
      <w:r>
        <w:rPr>
          <w:rFonts w:eastAsia="Times New Roman"/>
          <w:bCs/>
          <w:szCs w:val="24"/>
        </w:rPr>
        <w:t xml:space="preserve"> δηλαδή</w:t>
      </w:r>
      <w:r w:rsidRPr="003E6989">
        <w:rPr>
          <w:rFonts w:eastAsia="Times New Roman"/>
          <w:bCs/>
          <w:szCs w:val="24"/>
        </w:rPr>
        <w:t>,</w:t>
      </w:r>
      <w:r>
        <w:rPr>
          <w:rFonts w:eastAsia="Times New Roman"/>
          <w:bCs/>
          <w:szCs w:val="24"/>
        </w:rPr>
        <w:t xml:space="preserve"> που είναι ο καθ’ ύλην αρμόδιος φορέας χρόνια τώρα να κάνει αυτή τη δουλειά, που έχει το δικαίωμα να το κάνει...</w:t>
      </w:r>
    </w:p>
    <w:p w14:paraId="76A6B172" w14:textId="77777777" w:rsidR="00DD4703" w:rsidRDefault="00A53ECF">
      <w:pPr>
        <w:spacing w:line="600" w:lineRule="auto"/>
        <w:ind w:firstLine="720"/>
        <w:contextualSpacing/>
        <w:jc w:val="both"/>
        <w:rPr>
          <w:rFonts w:eastAsia="Times New Roman"/>
          <w:bCs/>
          <w:szCs w:val="24"/>
        </w:rPr>
      </w:pPr>
      <w:r>
        <w:rPr>
          <w:rFonts w:eastAsia="Times New Roman"/>
          <w:b/>
          <w:bCs/>
          <w:szCs w:val="24"/>
        </w:rPr>
        <w:t>ΠΡΟΕΔΡΕΥΩΝ (</w:t>
      </w:r>
      <w:r>
        <w:rPr>
          <w:rFonts w:eastAsia="Times New Roman"/>
          <w:b/>
          <w:szCs w:val="24"/>
        </w:rPr>
        <w:t>Νικήτας Κακλαμάνης)</w:t>
      </w:r>
      <w:r>
        <w:rPr>
          <w:rFonts w:eastAsia="Times New Roman"/>
          <w:b/>
          <w:bCs/>
          <w:szCs w:val="24"/>
        </w:rPr>
        <w:t xml:space="preserve">: </w:t>
      </w:r>
      <w:r>
        <w:rPr>
          <w:rFonts w:eastAsia="Times New Roman"/>
          <w:bCs/>
          <w:szCs w:val="24"/>
        </w:rPr>
        <w:t>Ερώτηση είπαμε να κάνετε.</w:t>
      </w:r>
    </w:p>
    <w:p w14:paraId="76A6B173" w14:textId="77777777" w:rsidR="00DD4703" w:rsidRDefault="00A53ECF">
      <w:pPr>
        <w:spacing w:line="600" w:lineRule="auto"/>
        <w:ind w:firstLine="720"/>
        <w:contextualSpacing/>
        <w:jc w:val="both"/>
        <w:rPr>
          <w:rFonts w:eastAsia="Times New Roman"/>
          <w:szCs w:val="24"/>
        </w:rPr>
      </w:pPr>
      <w:r>
        <w:rPr>
          <w:rFonts w:eastAsia="Times New Roman"/>
          <w:b/>
          <w:bCs/>
          <w:szCs w:val="24"/>
        </w:rPr>
        <w:t>ΑΘΑΝΑΣΙΟΣ ΜΠΟΥΡΑΣ</w:t>
      </w:r>
      <w:r w:rsidRPr="00F02698">
        <w:rPr>
          <w:rFonts w:eastAsia="Times New Roman"/>
          <w:b/>
          <w:bCs/>
          <w:szCs w:val="24"/>
        </w:rPr>
        <w:t>:</w:t>
      </w:r>
      <w:r>
        <w:rPr>
          <w:rFonts w:eastAsia="Times New Roman"/>
          <w:b/>
          <w:bCs/>
          <w:szCs w:val="24"/>
        </w:rPr>
        <w:t xml:space="preserve"> </w:t>
      </w:r>
      <w:r w:rsidRPr="00F02698">
        <w:rPr>
          <w:rFonts w:eastAsia="Times New Roman"/>
          <w:bCs/>
          <w:szCs w:val="24"/>
        </w:rPr>
        <w:t xml:space="preserve">Αυτό </w:t>
      </w:r>
      <w:r w:rsidRPr="00F02698">
        <w:rPr>
          <w:rFonts w:eastAsia="Times New Roman"/>
          <w:bCs/>
          <w:szCs w:val="24"/>
        </w:rPr>
        <w:t>ρωτώ.</w:t>
      </w:r>
    </w:p>
    <w:p w14:paraId="76A6B174" w14:textId="77777777" w:rsidR="00DD4703" w:rsidRDefault="00A53ECF">
      <w:pPr>
        <w:spacing w:line="600" w:lineRule="auto"/>
        <w:ind w:firstLine="720"/>
        <w:contextualSpacing/>
        <w:jc w:val="both"/>
        <w:rPr>
          <w:rFonts w:eastAsia="Times New Roman"/>
          <w:b/>
          <w:bCs/>
          <w:szCs w:val="24"/>
        </w:rPr>
      </w:pPr>
      <w:r>
        <w:rPr>
          <w:rFonts w:eastAsia="Times New Roman"/>
          <w:b/>
          <w:bCs/>
          <w:szCs w:val="24"/>
        </w:rPr>
        <w:t>ΠΡΟΕΔΡΕΥΩΝ (</w:t>
      </w:r>
      <w:r>
        <w:rPr>
          <w:rFonts w:eastAsia="Times New Roman"/>
          <w:b/>
          <w:szCs w:val="24"/>
        </w:rPr>
        <w:t>Νικήτας Κακλαμάνης)</w:t>
      </w:r>
      <w:r>
        <w:rPr>
          <w:rFonts w:eastAsia="Times New Roman"/>
          <w:b/>
          <w:bCs/>
          <w:szCs w:val="24"/>
        </w:rPr>
        <w:t xml:space="preserve">: </w:t>
      </w:r>
      <w:r w:rsidRPr="00F02698">
        <w:rPr>
          <w:rFonts w:eastAsia="Times New Roman"/>
          <w:bCs/>
          <w:szCs w:val="24"/>
        </w:rPr>
        <w:t>Ρωτήστε. Δεν άκουσα να κάνετε ερώτηση.</w:t>
      </w:r>
    </w:p>
    <w:p w14:paraId="76A6B175" w14:textId="77777777" w:rsidR="00DD4703" w:rsidRDefault="00A53ECF">
      <w:pPr>
        <w:spacing w:line="600" w:lineRule="auto"/>
        <w:ind w:firstLine="720"/>
        <w:contextualSpacing/>
        <w:jc w:val="both"/>
        <w:rPr>
          <w:rFonts w:eastAsia="Times New Roman"/>
          <w:bCs/>
          <w:szCs w:val="24"/>
        </w:rPr>
      </w:pPr>
      <w:r>
        <w:rPr>
          <w:rFonts w:eastAsia="Times New Roman"/>
          <w:b/>
          <w:bCs/>
          <w:szCs w:val="24"/>
        </w:rPr>
        <w:t>ΑΘΑΝΑΣΙΟΣ ΜΠΟΥΡΑΣ</w:t>
      </w:r>
      <w:r w:rsidRPr="00F02698">
        <w:rPr>
          <w:rFonts w:eastAsia="Times New Roman"/>
          <w:b/>
          <w:bCs/>
          <w:szCs w:val="24"/>
        </w:rPr>
        <w:t>:</w:t>
      </w:r>
      <w:r w:rsidRPr="00F02698">
        <w:rPr>
          <w:rFonts w:eastAsia="Times New Roman"/>
          <w:bCs/>
          <w:szCs w:val="24"/>
        </w:rPr>
        <w:t xml:space="preserve"> Και ρωτώ</w:t>
      </w:r>
      <w:r w:rsidRPr="003E6989">
        <w:rPr>
          <w:rFonts w:eastAsia="Times New Roman"/>
          <w:bCs/>
          <w:szCs w:val="24"/>
        </w:rPr>
        <w:t>:</w:t>
      </w:r>
      <w:r w:rsidRPr="00F02698">
        <w:rPr>
          <w:rFonts w:eastAsia="Times New Roman"/>
          <w:bCs/>
          <w:szCs w:val="24"/>
        </w:rPr>
        <w:t xml:space="preserve"> Είναι δυνατόν</w:t>
      </w:r>
      <w:r>
        <w:rPr>
          <w:rFonts w:eastAsia="Times New Roman"/>
          <w:bCs/>
          <w:szCs w:val="24"/>
        </w:rPr>
        <w:t>;</w:t>
      </w:r>
      <w:r w:rsidRPr="00F02698">
        <w:rPr>
          <w:rFonts w:eastAsia="Times New Roman"/>
          <w:bCs/>
          <w:szCs w:val="24"/>
        </w:rPr>
        <w:t xml:space="preserve"> Τι θα κάνει</w:t>
      </w:r>
      <w:r>
        <w:rPr>
          <w:rFonts w:eastAsia="Times New Roman"/>
          <w:bCs/>
          <w:szCs w:val="24"/>
        </w:rPr>
        <w:t>;</w:t>
      </w:r>
      <w:r w:rsidRPr="00F02698">
        <w:rPr>
          <w:rFonts w:eastAsia="Times New Roman"/>
          <w:bCs/>
          <w:szCs w:val="24"/>
        </w:rPr>
        <w:t xml:space="preserve"> Δεν έχει αυτή τη</w:t>
      </w:r>
      <w:r>
        <w:rPr>
          <w:rFonts w:eastAsia="Times New Roman"/>
          <w:bCs/>
          <w:szCs w:val="24"/>
        </w:rPr>
        <w:t>ν</w:t>
      </w:r>
      <w:r w:rsidRPr="00F02698">
        <w:rPr>
          <w:rFonts w:eastAsia="Times New Roman"/>
          <w:bCs/>
          <w:szCs w:val="24"/>
        </w:rPr>
        <w:t xml:space="preserve"> αρμοδιότητα. Έχει την αρμοδιότητα να προγραμματίζει, δεν έχει να προσλαμβάνει </w:t>
      </w:r>
      <w:r w:rsidRPr="00F02698">
        <w:rPr>
          <w:rFonts w:eastAsia="Times New Roman"/>
          <w:bCs/>
          <w:szCs w:val="24"/>
        </w:rPr>
        <w:lastRenderedPageBreak/>
        <w:t>προσωπικό. Το προσωπικό θ</w:t>
      </w:r>
      <w:r w:rsidRPr="00F02698">
        <w:rPr>
          <w:rFonts w:eastAsia="Times New Roman"/>
          <w:bCs/>
          <w:szCs w:val="24"/>
        </w:rPr>
        <w:t>α το προσλάβουν άλλοι φορείς και είναι ο ΟΑΕΔ συγκεκριμένα</w:t>
      </w:r>
      <w:r>
        <w:rPr>
          <w:rFonts w:eastAsia="Times New Roman"/>
          <w:bCs/>
          <w:szCs w:val="24"/>
        </w:rPr>
        <w:t>,</w:t>
      </w:r>
      <w:r w:rsidRPr="00F02698">
        <w:rPr>
          <w:rFonts w:eastAsia="Times New Roman"/>
          <w:bCs/>
          <w:szCs w:val="24"/>
        </w:rPr>
        <w:t xml:space="preserve"> για τον οποίο υπάρχει ρύθμιση και τη</w:t>
      </w:r>
      <w:r>
        <w:rPr>
          <w:rFonts w:eastAsia="Times New Roman"/>
          <w:bCs/>
          <w:szCs w:val="24"/>
        </w:rPr>
        <w:t>ν</w:t>
      </w:r>
      <w:r w:rsidRPr="00F02698">
        <w:rPr>
          <w:rFonts w:eastAsia="Times New Roman"/>
          <w:bCs/>
          <w:szCs w:val="24"/>
        </w:rPr>
        <w:t xml:space="preserve"> οποία επικαλείστε.</w:t>
      </w:r>
    </w:p>
    <w:p w14:paraId="76A6B176" w14:textId="77777777" w:rsidR="00DD4703" w:rsidRDefault="00A53ECF">
      <w:pPr>
        <w:spacing w:line="600" w:lineRule="auto"/>
        <w:ind w:firstLine="720"/>
        <w:contextualSpacing/>
        <w:jc w:val="both"/>
        <w:rPr>
          <w:rFonts w:eastAsia="Times New Roman"/>
          <w:bCs/>
          <w:szCs w:val="24"/>
        </w:rPr>
      </w:pPr>
      <w:r>
        <w:rPr>
          <w:rFonts w:eastAsia="Times New Roman"/>
          <w:b/>
          <w:bCs/>
          <w:szCs w:val="24"/>
        </w:rPr>
        <w:t>ΠΡΟΕΔΡΕΥΩΝ (</w:t>
      </w:r>
      <w:r>
        <w:rPr>
          <w:rFonts w:eastAsia="Times New Roman"/>
          <w:b/>
          <w:szCs w:val="24"/>
        </w:rPr>
        <w:t>Νικήτας Κακλαμάνης)</w:t>
      </w:r>
      <w:r>
        <w:rPr>
          <w:rFonts w:eastAsia="Times New Roman"/>
          <w:b/>
          <w:bCs/>
          <w:szCs w:val="24"/>
        </w:rPr>
        <w:t xml:space="preserve">: </w:t>
      </w:r>
      <w:r w:rsidRPr="00214ED1">
        <w:rPr>
          <w:rFonts w:eastAsia="Times New Roman"/>
          <w:bCs/>
          <w:szCs w:val="24"/>
        </w:rPr>
        <w:t>Ωραία, κύριε Μπούρα.</w:t>
      </w:r>
    </w:p>
    <w:p w14:paraId="76A6B177" w14:textId="77777777" w:rsidR="00DD4703" w:rsidRDefault="00A53ECF">
      <w:pPr>
        <w:spacing w:line="600" w:lineRule="auto"/>
        <w:ind w:firstLine="720"/>
        <w:contextualSpacing/>
        <w:jc w:val="both"/>
        <w:rPr>
          <w:rFonts w:eastAsia="Times New Roman"/>
          <w:bCs/>
          <w:szCs w:val="24"/>
        </w:rPr>
      </w:pPr>
      <w:r>
        <w:rPr>
          <w:rFonts w:eastAsia="Times New Roman"/>
          <w:bCs/>
          <w:szCs w:val="24"/>
        </w:rPr>
        <w:t>Κύριε</w:t>
      </w:r>
      <w:r w:rsidRPr="00214ED1">
        <w:rPr>
          <w:rFonts w:eastAsia="Times New Roman"/>
          <w:bCs/>
          <w:szCs w:val="24"/>
        </w:rPr>
        <w:t xml:space="preserve"> Δημαρά</w:t>
      </w:r>
      <w:r>
        <w:rPr>
          <w:rFonts w:eastAsia="Times New Roman"/>
          <w:bCs/>
          <w:szCs w:val="24"/>
        </w:rPr>
        <w:t>,</w:t>
      </w:r>
      <w:r w:rsidRPr="00214ED1">
        <w:rPr>
          <w:rFonts w:eastAsia="Times New Roman"/>
          <w:bCs/>
          <w:szCs w:val="24"/>
        </w:rPr>
        <w:t xml:space="preserve"> θέλε</w:t>
      </w:r>
      <w:r>
        <w:rPr>
          <w:rFonts w:eastAsia="Times New Roman"/>
          <w:bCs/>
          <w:szCs w:val="24"/>
        </w:rPr>
        <w:t>τε</w:t>
      </w:r>
      <w:r w:rsidRPr="00214ED1">
        <w:rPr>
          <w:rFonts w:eastAsia="Times New Roman"/>
          <w:bCs/>
          <w:szCs w:val="24"/>
        </w:rPr>
        <w:t xml:space="preserve"> διευκρίνιση επί της τροπολογίας;</w:t>
      </w:r>
    </w:p>
    <w:p w14:paraId="76A6B178" w14:textId="77777777" w:rsidR="00DD4703" w:rsidRDefault="00A53ECF">
      <w:pPr>
        <w:spacing w:line="600" w:lineRule="auto"/>
        <w:ind w:firstLine="720"/>
        <w:contextualSpacing/>
        <w:jc w:val="both"/>
        <w:rPr>
          <w:rFonts w:eastAsia="Times New Roman"/>
          <w:b/>
          <w:bCs/>
          <w:szCs w:val="24"/>
        </w:rPr>
      </w:pPr>
      <w:r>
        <w:rPr>
          <w:rFonts w:eastAsia="Times New Roman"/>
          <w:b/>
          <w:bCs/>
          <w:szCs w:val="24"/>
        </w:rPr>
        <w:t>ΓΕΩΡΓΙΟΣ ΔΗΜΑΡΑΣ</w:t>
      </w:r>
      <w:r w:rsidRPr="00F02698">
        <w:rPr>
          <w:rFonts w:eastAsia="Times New Roman"/>
          <w:b/>
          <w:bCs/>
          <w:szCs w:val="24"/>
        </w:rPr>
        <w:t xml:space="preserve">: </w:t>
      </w:r>
      <w:r w:rsidRPr="00214ED1">
        <w:rPr>
          <w:rFonts w:eastAsia="Times New Roman"/>
          <w:bCs/>
          <w:szCs w:val="24"/>
        </w:rPr>
        <w:t>Όχι.</w:t>
      </w:r>
    </w:p>
    <w:p w14:paraId="76A6B179" w14:textId="77777777" w:rsidR="00DD4703" w:rsidRDefault="00A53ECF">
      <w:pPr>
        <w:spacing w:line="600" w:lineRule="auto"/>
        <w:ind w:firstLine="720"/>
        <w:contextualSpacing/>
        <w:jc w:val="both"/>
        <w:rPr>
          <w:rFonts w:eastAsia="Times New Roman"/>
          <w:b/>
          <w:bCs/>
          <w:szCs w:val="24"/>
        </w:rPr>
      </w:pPr>
      <w:r>
        <w:rPr>
          <w:rFonts w:eastAsia="Times New Roman"/>
          <w:b/>
          <w:bCs/>
          <w:szCs w:val="24"/>
        </w:rPr>
        <w:t>ΠΡΟΕΔΡΕΥ</w:t>
      </w:r>
      <w:r>
        <w:rPr>
          <w:rFonts w:eastAsia="Times New Roman"/>
          <w:b/>
          <w:bCs/>
          <w:szCs w:val="24"/>
        </w:rPr>
        <w:t>ΩΝ (</w:t>
      </w:r>
      <w:r>
        <w:rPr>
          <w:rFonts w:eastAsia="Times New Roman"/>
          <w:b/>
          <w:szCs w:val="24"/>
        </w:rPr>
        <w:t>Νικήτας Κακλαμάνης)</w:t>
      </w:r>
      <w:r>
        <w:rPr>
          <w:rFonts w:eastAsia="Times New Roman"/>
          <w:b/>
          <w:bCs/>
          <w:szCs w:val="24"/>
        </w:rPr>
        <w:t xml:space="preserve">: </w:t>
      </w:r>
      <w:r>
        <w:rPr>
          <w:rFonts w:eastAsia="Times New Roman"/>
          <w:bCs/>
          <w:szCs w:val="24"/>
        </w:rPr>
        <w:t>Κύριε</w:t>
      </w:r>
      <w:r w:rsidRPr="00214ED1">
        <w:rPr>
          <w:rFonts w:eastAsia="Times New Roman"/>
          <w:bCs/>
          <w:szCs w:val="24"/>
        </w:rPr>
        <w:t xml:space="preserve"> Μανι</w:t>
      </w:r>
      <w:r>
        <w:rPr>
          <w:rFonts w:eastAsia="Times New Roman"/>
          <w:bCs/>
          <w:szCs w:val="24"/>
        </w:rPr>
        <w:t>άτη,</w:t>
      </w:r>
      <w:r w:rsidRPr="003E6989">
        <w:rPr>
          <w:rFonts w:eastAsia="Times New Roman"/>
          <w:bCs/>
          <w:szCs w:val="24"/>
        </w:rPr>
        <w:t xml:space="preserve"> </w:t>
      </w:r>
      <w:r>
        <w:rPr>
          <w:rFonts w:eastAsia="Times New Roman"/>
          <w:bCs/>
          <w:szCs w:val="24"/>
        </w:rPr>
        <w:t>θέλετε διευκρίνιση επί της τροπολογίας;</w:t>
      </w:r>
    </w:p>
    <w:p w14:paraId="76A6B17A" w14:textId="77777777" w:rsidR="00DD4703" w:rsidRDefault="00A53ECF">
      <w:pPr>
        <w:spacing w:line="600" w:lineRule="auto"/>
        <w:ind w:firstLine="720"/>
        <w:contextualSpacing/>
        <w:jc w:val="both"/>
        <w:rPr>
          <w:rFonts w:eastAsia="Times New Roman"/>
          <w:szCs w:val="24"/>
        </w:rPr>
      </w:pPr>
      <w:r>
        <w:rPr>
          <w:rFonts w:eastAsia="Times New Roman"/>
          <w:b/>
          <w:bCs/>
          <w:szCs w:val="24"/>
        </w:rPr>
        <w:t>ΙΩΑΝΝΗΣ ΜΑΝΙΑΤΗΣ:</w:t>
      </w:r>
      <w:r>
        <w:rPr>
          <w:rFonts w:eastAsia="Times New Roman"/>
          <w:szCs w:val="24"/>
        </w:rPr>
        <w:t xml:space="preserve"> Όχι.</w:t>
      </w:r>
    </w:p>
    <w:p w14:paraId="76A6B17B" w14:textId="77777777" w:rsidR="00DD4703" w:rsidRDefault="00A53ECF">
      <w:pPr>
        <w:spacing w:line="600" w:lineRule="auto"/>
        <w:ind w:firstLine="720"/>
        <w:contextualSpacing/>
        <w:jc w:val="both"/>
        <w:rPr>
          <w:rFonts w:eastAsia="Times New Roman"/>
          <w:bCs/>
          <w:szCs w:val="24"/>
        </w:rPr>
      </w:pPr>
      <w:r>
        <w:rPr>
          <w:rFonts w:eastAsia="Times New Roman"/>
          <w:b/>
          <w:bCs/>
          <w:szCs w:val="24"/>
        </w:rPr>
        <w:t>ΠΡΟΕΔΡΕΥΩΝ (</w:t>
      </w:r>
      <w:r>
        <w:rPr>
          <w:rFonts w:eastAsia="Times New Roman"/>
          <w:b/>
          <w:szCs w:val="24"/>
        </w:rPr>
        <w:t>Νικήτας Κακλαμάνης)</w:t>
      </w:r>
      <w:r>
        <w:rPr>
          <w:rFonts w:eastAsia="Times New Roman"/>
          <w:b/>
          <w:bCs/>
          <w:szCs w:val="24"/>
        </w:rPr>
        <w:t xml:space="preserve">: </w:t>
      </w:r>
      <w:r>
        <w:rPr>
          <w:rFonts w:eastAsia="Times New Roman"/>
          <w:bCs/>
          <w:szCs w:val="24"/>
        </w:rPr>
        <w:t>Κύριε</w:t>
      </w:r>
      <w:r w:rsidRPr="00214ED1">
        <w:rPr>
          <w:rFonts w:eastAsia="Times New Roman"/>
          <w:bCs/>
          <w:szCs w:val="24"/>
        </w:rPr>
        <w:t xml:space="preserve"> Παναγιώταρ</w:t>
      </w:r>
      <w:r>
        <w:rPr>
          <w:rFonts w:eastAsia="Times New Roman"/>
          <w:bCs/>
          <w:szCs w:val="24"/>
        </w:rPr>
        <w:t>ε, θέλετε διευκρίνιση επί της τροπολογίας;</w:t>
      </w:r>
    </w:p>
    <w:p w14:paraId="76A6B17C" w14:textId="77777777" w:rsidR="00DD4703" w:rsidRDefault="00A53ECF">
      <w:pPr>
        <w:spacing w:line="600" w:lineRule="auto"/>
        <w:ind w:firstLine="720"/>
        <w:contextualSpacing/>
        <w:jc w:val="both"/>
        <w:rPr>
          <w:rFonts w:eastAsia="Times New Roman"/>
          <w:bCs/>
          <w:szCs w:val="24"/>
        </w:rPr>
      </w:pPr>
      <w:r w:rsidRPr="00214ED1">
        <w:rPr>
          <w:rFonts w:eastAsia="Times New Roman"/>
          <w:b/>
          <w:bCs/>
          <w:szCs w:val="24"/>
        </w:rPr>
        <w:t>ΗΛΙΑΣ ΠΑΝΑΓΙΩΤΑΡΟΣ</w:t>
      </w:r>
      <w:r w:rsidRPr="005D31FB">
        <w:rPr>
          <w:rFonts w:eastAsia="Times New Roman"/>
          <w:b/>
          <w:bCs/>
          <w:szCs w:val="24"/>
        </w:rPr>
        <w:t>:</w:t>
      </w:r>
      <w:r w:rsidRPr="005D31FB">
        <w:rPr>
          <w:rFonts w:eastAsia="Times New Roman"/>
          <w:bCs/>
          <w:szCs w:val="24"/>
        </w:rPr>
        <w:t xml:space="preserve"> </w:t>
      </w:r>
      <w:r>
        <w:rPr>
          <w:rFonts w:eastAsia="Times New Roman"/>
          <w:bCs/>
          <w:szCs w:val="24"/>
        </w:rPr>
        <w:t>Όχι.</w:t>
      </w:r>
    </w:p>
    <w:p w14:paraId="76A6B17D" w14:textId="77777777" w:rsidR="00DD4703" w:rsidRDefault="00A53ECF">
      <w:pPr>
        <w:spacing w:line="600" w:lineRule="auto"/>
        <w:ind w:firstLine="720"/>
        <w:contextualSpacing/>
        <w:jc w:val="both"/>
        <w:rPr>
          <w:rFonts w:eastAsia="Times New Roman"/>
          <w:b/>
          <w:bCs/>
          <w:szCs w:val="24"/>
        </w:rPr>
      </w:pPr>
      <w:r>
        <w:rPr>
          <w:rFonts w:eastAsia="Times New Roman"/>
          <w:b/>
          <w:bCs/>
          <w:szCs w:val="24"/>
        </w:rPr>
        <w:t>ΠΡΟΕΔΡΕΥΩΝ (</w:t>
      </w:r>
      <w:r>
        <w:rPr>
          <w:rFonts w:eastAsia="Times New Roman"/>
          <w:b/>
          <w:szCs w:val="24"/>
        </w:rPr>
        <w:t>Νικήτας Κακλαμάνης)</w:t>
      </w:r>
      <w:r>
        <w:rPr>
          <w:rFonts w:eastAsia="Times New Roman"/>
          <w:b/>
          <w:bCs/>
          <w:szCs w:val="24"/>
        </w:rPr>
        <w:t xml:space="preserve">: </w:t>
      </w:r>
      <w:r>
        <w:rPr>
          <w:rFonts w:eastAsia="Times New Roman"/>
          <w:bCs/>
          <w:szCs w:val="24"/>
        </w:rPr>
        <w:t>Κύριε</w:t>
      </w:r>
      <w:r w:rsidRPr="00214ED1">
        <w:rPr>
          <w:rFonts w:eastAsia="Times New Roman"/>
          <w:bCs/>
          <w:szCs w:val="24"/>
        </w:rPr>
        <w:t xml:space="preserve"> Κατσώτη</w:t>
      </w:r>
      <w:r>
        <w:rPr>
          <w:rFonts w:eastAsia="Times New Roman"/>
          <w:bCs/>
          <w:szCs w:val="24"/>
        </w:rPr>
        <w:t>,</w:t>
      </w:r>
      <w:r w:rsidRPr="003E6989">
        <w:rPr>
          <w:rFonts w:eastAsia="Times New Roman"/>
          <w:bCs/>
          <w:szCs w:val="24"/>
        </w:rPr>
        <w:t xml:space="preserve"> </w:t>
      </w:r>
      <w:r>
        <w:rPr>
          <w:rFonts w:eastAsia="Times New Roman"/>
          <w:bCs/>
          <w:szCs w:val="24"/>
        </w:rPr>
        <w:t>θέλετε διευκρίνιση επί της τροπολογίας πριν φύγει ο κύριος Υπουργός;</w:t>
      </w:r>
    </w:p>
    <w:p w14:paraId="76A6B17E" w14:textId="77777777" w:rsidR="00DD4703" w:rsidRDefault="00A53ECF">
      <w:pPr>
        <w:spacing w:line="600" w:lineRule="auto"/>
        <w:ind w:firstLine="720"/>
        <w:contextualSpacing/>
        <w:jc w:val="both"/>
        <w:rPr>
          <w:rFonts w:eastAsia="Times New Roman"/>
          <w:b/>
          <w:bCs/>
          <w:szCs w:val="24"/>
        </w:rPr>
      </w:pPr>
      <w:r>
        <w:rPr>
          <w:rFonts w:eastAsia="Times New Roman"/>
          <w:b/>
          <w:bCs/>
          <w:szCs w:val="24"/>
        </w:rPr>
        <w:t>ΧΡΗΣΤΟΣ ΚΑΤΣΩΤΗΣ</w:t>
      </w:r>
      <w:r w:rsidRPr="003E6989">
        <w:rPr>
          <w:rFonts w:eastAsia="Times New Roman"/>
          <w:b/>
          <w:bCs/>
          <w:szCs w:val="24"/>
        </w:rPr>
        <w:t>:</w:t>
      </w:r>
      <w:r w:rsidRPr="00214ED1">
        <w:rPr>
          <w:rFonts w:eastAsia="Times New Roman"/>
          <w:bCs/>
          <w:szCs w:val="24"/>
        </w:rPr>
        <w:t xml:space="preserve"> </w:t>
      </w:r>
      <w:r>
        <w:rPr>
          <w:rFonts w:eastAsia="Times New Roman"/>
          <w:bCs/>
          <w:szCs w:val="24"/>
        </w:rPr>
        <w:t>Όχι</w:t>
      </w:r>
      <w:r w:rsidRPr="003E6989">
        <w:rPr>
          <w:rFonts w:eastAsia="Times New Roman"/>
          <w:bCs/>
          <w:szCs w:val="24"/>
        </w:rPr>
        <w:t>.</w:t>
      </w:r>
      <w:r>
        <w:rPr>
          <w:rFonts w:eastAsia="Times New Roman"/>
          <w:bCs/>
          <w:szCs w:val="24"/>
        </w:rPr>
        <w:t xml:space="preserve"> </w:t>
      </w:r>
    </w:p>
    <w:p w14:paraId="76A6B17F" w14:textId="77777777" w:rsidR="00DD4703" w:rsidRDefault="00A53ECF">
      <w:pPr>
        <w:spacing w:line="600" w:lineRule="auto"/>
        <w:ind w:firstLine="720"/>
        <w:contextualSpacing/>
        <w:jc w:val="both"/>
        <w:rPr>
          <w:rFonts w:eastAsia="Times New Roman"/>
          <w:b/>
          <w:bCs/>
          <w:szCs w:val="24"/>
        </w:rPr>
      </w:pPr>
      <w:r>
        <w:rPr>
          <w:rFonts w:eastAsia="Times New Roman"/>
          <w:b/>
          <w:bCs/>
          <w:szCs w:val="24"/>
        </w:rPr>
        <w:lastRenderedPageBreak/>
        <w:t>ΠΡΟΕΔΡΕΥΩΝ (</w:t>
      </w:r>
      <w:r>
        <w:rPr>
          <w:rFonts w:eastAsia="Times New Roman"/>
          <w:b/>
          <w:szCs w:val="24"/>
        </w:rPr>
        <w:t>Νικήτας Κακλαμάνης)</w:t>
      </w:r>
      <w:r>
        <w:rPr>
          <w:rFonts w:eastAsia="Times New Roman"/>
          <w:b/>
          <w:bCs/>
          <w:szCs w:val="24"/>
        </w:rPr>
        <w:t xml:space="preserve">: </w:t>
      </w:r>
      <w:r>
        <w:rPr>
          <w:rFonts w:eastAsia="Times New Roman"/>
          <w:bCs/>
          <w:szCs w:val="24"/>
        </w:rPr>
        <w:t>Κύριε</w:t>
      </w:r>
      <w:r w:rsidRPr="00214ED1">
        <w:rPr>
          <w:rFonts w:eastAsia="Times New Roman"/>
          <w:bCs/>
          <w:szCs w:val="24"/>
        </w:rPr>
        <w:t xml:space="preserve"> Λαζαρίδη</w:t>
      </w:r>
      <w:r>
        <w:rPr>
          <w:rFonts w:eastAsia="Times New Roman"/>
          <w:bCs/>
          <w:szCs w:val="24"/>
        </w:rPr>
        <w:t>,</w:t>
      </w:r>
      <w:r w:rsidRPr="003E6989">
        <w:rPr>
          <w:rFonts w:eastAsia="Times New Roman"/>
          <w:bCs/>
          <w:szCs w:val="24"/>
        </w:rPr>
        <w:t xml:space="preserve"> </w:t>
      </w:r>
      <w:r>
        <w:rPr>
          <w:rFonts w:eastAsia="Times New Roman"/>
          <w:bCs/>
          <w:szCs w:val="24"/>
        </w:rPr>
        <w:t>θέλετε διευκρίνιση επί της τροπολογίας;</w:t>
      </w:r>
    </w:p>
    <w:p w14:paraId="76A6B180" w14:textId="77777777" w:rsidR="00DD4703" w:rsidRDefault="00A53ECF">
      <w:pPr>
        <w:spacing w:line="600" w:lineRule="auto"/>
        <w:ind w:firstLine="720"/>
        <w:contextualSpacing/>
        <w:jc w:val="both"/>
        <w:rPr>
          <w:rFonts w:eastAsia="Times New Roman"/>
          <w:bCs/>
          <w:szCs w:val="24"/>
        </w:rPr>
      </w:pPr>
      <w:r>
        <w:rPr>
          <w:rFonts w:eastAsia="Times New Roman"/>
          <w:b/>
          <w:bCs/>
          <w:szCs w:val="24"/>
        </w:rPr>
        <w:t>ΓΕΩΡΓΙΟΣ ΛΑΖΑΡΙΔΗΣ</w:t>
      </w:r>
      <w:r w:rsidRPr="00214ED1">
        <w:rPr>
          <w:rFonts w:eastAsia="Times New Roman"/>
          <w:b/>
          <w:bCs/>
          <w:szCs w:val="24"/>
        </w:rPr>
        <w:t>:</w:t>
      </w:r>
      <w:r w:rsidRPr="00214ED1">
        <w:rPr>
          <w:rFonts w:eastAsia="Times New Roman"/>
          <w:bCs/>
          <w:szCs w:val="24"/>
        </w:rPr>
        <w:t xml:space="preserve"> </w:t>
      </w:r>
      <w:r>
        <w:rPr>
          <w:rFonts w:eastAsia="Times New Roman"/>
          <w:bCs/>
          <w:szCs w:val="24"/>
        </w:rPr>
        <w:t>Όχι</w:t>
      </w:r>
      <w:r w:rsidRPr="00214ED1">
        <w:rPr>
          <w:rFonts w:eastAsia="Times New Roman"/>
          <w:bCs/>
          <w:szCs w:val="24"/>
        </w:rPr>
        <w:t>.</w:t>
      </w:r>
    </w:p>
    <w:p w14:paraId="76A6B181" w14:textId="77777777" w:rsidR="00DD4703" w:rsidRDefault="00A53ECF">
      <w:pPr>
        <w:spacing w:line="600" w:lineRule="auto"/>
        <w:ind w:firstLine="720"/>
        <w:contextualSpacing/>
        <w:jc w:val="both"/>
        <w:rPr>
          <w:rFonts w:eastAsia="Times New Roman"/>
          <w:b/>
          <w:bCs/>
          <w:szCs w:val="24"/>
        </w:rPr>
      </w:pPr>
      <w:r>
        <w:rPr>
          <w:rFonts w:eastAsia="Times New Roman"/>
          <w:b/>
          <w:bCs/>
          <w:szCs w:val="24"/>
        </w:rPr>
        <w:t>ΠΡΟΕΔΡΕΥΩΝ (</w:t>
      </w:r>
      <w:r>
        <w:rPr>
          <w:rFonts w:eastAsia="Times New Roman"/>
          <w:b/>
          <w:szCs w:val="24"/>
        </w:rPr>
        <w:t>Νικήτας Κακλαμάνης)</w:t>
      </w:r>
      <w:r>
        <w:rPr>
          <w:rFonts w:eastAsia="Times New Roman"/>
          <w:b/>
          <w:bCs/>
          <w:szCs w:val="24"/>
        </w:rPr>
        <w:t>:</w:t>
      </w:r>
      <w:r w:rsidRPr="00214ED1">
        <w:rPr>
          <w:rFonts w:eastAsia="Times New Roman"/>
          <w:b/>
          <w:bCs/>
          <w:szCs w:val="24"/>
        </w:rPr>
        <w:t xml:space="preserve"> </w:t>
      </w:r>
      <w:r w:rsidRPr="00214ED1">
        <w:rPr>
          <w:rFonts w:eastAsia="Times New Roman"/>
          <w:bCs/>
          <w:szCs w:val="24"/>
        </w:rPr>
        <w:t>Ο</w:t>
      </w:r>
      <w:r w:rsidRPr="00214ED1">
        <w:rPr>
          <w:rFonts w:eastAsia="Times New Roman"/>
          <w:bCs/>
          <w:szCs w:val="24"/>
        </w:rPr>
        <w:t>ρίστε, κύριε Αμυρά, έχετε τον λόγο επί της τροπολογίας για ένα λεπτό.</w:t>
      </w:r>
      <w:r>
        <w:rPr>
          <w:rFonts w:eastAsia="Times New Roman"/>
          <w:bCs/>
          <w:szCs w:val="24"/>
        </w:rPr>
        <w:t xml:space="preserve"> Ερώτηση να κάνετε, σας παρακαλώ, όχι τοποθέτηση. Τοποθέτηση θα κάνετε στην ομιλία σας.</w:t>
      </w:r>
    </w:p>
    <w:p w14:paraId="76A6B182" w14:textId="77777777" w:rsidR="00DD4703" w:rsidRDefault="00A53ECF">
      <w:pPr>
        <w:spacing w:line="600" w:lineRule="auto"/>
        <w:ind w:firstLine="720"/>
        <w:contextualSpacing/>
        <w:jc w:val="both"/>
        <w:rPr>
          <w:rFonts w:eastAsia="Times New Roman"/>
          <w:bCs/>
          <w:szCs w:val="24"/>
        </w:rPr>
      </w:pPr>
      <w:r>
        <w:rPr>
          <w:rFonts w:eastAsia="Times New Roman"/>
          <w:b/>
          <w:bCs/>
          <w:szCs w:val="24"/>
        </w:rPr>
        <w:t>ΓΕΩΡΓΙΟΣ ΑΜΥΡΑΣ</w:t>
      </w:r>
      <w:r w:rsidRPr="00F02698">
        <w:rPr>
          <w:rFonts w:eastAsia="Times New Roman"/>
          <w:b/>
          <w:bCs/>
          <w:szCs w:val="24"/>
        </w:rPr>
        <w:t>:</w:t>
      </w:r>
      <w:r>
        <w:rPr>
          <w:rFonts w:eastAsia="Times New Roman"/>
          <w:b/>
          <w:bCs/>
          <w:szCs w:val="24"/>
        </w:rPr>
        <w:t xml:space="preserve"> </w:t>
      </w:r>
      <w:r w:rsidRPr="00272124">
        <w:rPr>
          <w:rFonts w:eastAsia="Times New Roman"/>
          <w:bCs/>
          <w:szCs w:val="24"/>
        </w:rPr>
        <w:t>Ξέρω.</w:t>
      </w:r>
    </w:p>
    <w:p w14:paraId="76A6B183" w14:textId="77777777" w:rsidR="00DD4703" w:rsidRDefault="00A53ECF">
      <w:pPr>
        <w:spacing w:line="600" w:lineRule="auto"/>
        <w:ind w:firstLine="720"/>
        <w:contextualSpacing/>
        <w:jc w:val="both"/>
        <w:rPr>
          <w:rFonts w:eastAsia="Times New Roman"/>
          <w:bCs/>
          <w:szCs w:val="24"/>
        </w:rPr>
      </w:pPr>
      <w:r w:rsidRPr="00272124">
        <w:rPr>
          <w:rFonts w:eastAsia="Times New Roman"/>
          <w:bCs/>
          <w:szCs w:val="24"/>
        </w:rPr>
        <w:t>Εγώ διευκρινιστικά θα ρωτήσω τον κύριο Υπουργό</w:t>
      </w:r>
      <w:r>
        <w:rPr>
          <w:rFonts w:eastAsia="Times New Roman"/>
          <w:bCs/>
          <w:szCs w:val="24"/>
        </w:rPr>
        <w:t>.</w:t>
      </w:r>
      <w:r w:rsidRPr="00272124">
        <w:rPr>
          <w:rFonts w:eastAsia="Times New Roman"/>
          <w:bCs/>
          <w:szCs w:val="24"/>
        </w:rPr>
        <w:t xml:space="preserve"> Φαίνεται με αυτόν τον τρόπο </w:t>
      </w:r>
      <w:r w:rsidRPr="00272124">
        <w:rPr>
          <w:rFonts w:eastAsia="Times New Roman"/>
          <w:bCs/>
          <w:szCs w:val="24"/>
        </w:rPr>
        <w:t>να υπάρχει αλληλοεπικάλυψη αρμοδιοτήτων</w:t>
      </w:r>
      <w:r>
        <w:rPr>
          <w:rFonts w:eastAsia="Times New Roman"/>
          <w:bCs/>
          <w:szCs w:val="24"/>
        </w:rPr>
        <w:t xml:space="preserve"> μεταξύ του ΟΑΕΔ και της Γενικής Γραμματείας. Η Γενική Γραμματεία έχει δικά της προγράμματα που τρέχει πέραν του ΟΑΕΔ; Εάν ισχύει αυτό, εγώ σας λέω ότι ορθώς πράττετε. Εάν, όμως, δεν ισχύει, έχουμε θέμα διότι υποκαθισ</w:t>
      </w:r>
      <w:r>
        <w:rPr>
          <w:rFonts w:eastAsia="Times New Roman"/>
          <w:bCs/>
          <w:szCs w:val="24"/>
        </w:rPr>
        <w:t>τάτε στην ουσία τον ΟΑΕΔ. Οπότε αυτό θέλουμε να μας απαντήσετε.</w:t>
      </w:r>
    </w:p>
    <w:p w14:paraId="76A6B184" w14:textId="77777777" w:rsidR="00DD4703" w:rsidRDefault="00A53ECF">
      <w:pPr>
        <w:spacing w:line="600" w:lineRule="auto"/>
        <w:ind w:firstLine="720"/>
        <w:contextualSpacing/>
        <w:jc w:val="both"/>
        <w:rPr>
          <w:rFonts w:eastAsia="Times New Roman"/>
          <w:bCs/>
          <w:szCs w:val="24"/>
        </w:rPr>
      </w:pPr>
      <w:r>
        <w:rPr>
          <w:rFonts w:eastAsia="Times New Roman"/>
          <w:bCs/>
          <w:szCs w:val="24"/>
        </w:rPr>
        <w:t>Ευχαριστώ.</w:t>
      </w:r>
    </w:p>
    <w:p w14:paraId="76A6B185" w14:textId="77777777" w:rsidR="00DD4703" w:rsidRDefault="00A53ECF">
      <w:pPr>
        <w:spacing w:line="600" w:lineRule="auto"/>
        <w:ind w:firstLine="720"/>
        <w:contextualSpacing/>
        <w:jc w:val="both"/>
        <w:rPr>
          <w:rFonts w:eastAsia="Times New Roman"/>
          <w:bCs/>
          <w:szCs w:val="24"/>
        </w:rPr>
      </w:pPr>
      <w:r>
        <w:rPr>
          <w:rFonts w:eastAsia="Times New Roman"/>
          <w:b/>
          <w:bCs/>
          <w:szCs w:val="24"/>
        </w:rPr>
        <w:t>ΠΡΟΕΔΡΕΥΩΝ (</w:t>
      </w:r>
      <w:r>
        <w:rPr>
          <w:rFonts w:eastAsia="Times New Roman"/>
          <w:b/>
          <w:szCs w:val="24"/>
        </w:rPr>
        <w:t>Νικήτας Κακλαμάνης)</w:t>
      </w:r>
      <w:r>
        <w:rPr>
          <w:rFonts w:eastAsia="Times New Roman"/>
          <w:b/>
          <w:bCs/>
          <w:szCs w:val="24"/>
        </w:rPr>
        <w:t xml:space="preserve">: </w:t>
      </w:r>
      <w:r w:rsidRPr="00FC4F03">
        <w:rPr>
          <w:rFonts w:eastAsia="Times New Roman"/>
          <w:bCs/>
          <w:szCs w:val="24"/>
        </w:rPr>
        <w:t>Ο κ.</w:t>
      </w:r>
      <w:r>
        <w:rPr>
          <w:rFonts w:eastAsia="Times New Roman"/>
          <w:bCs/>
          <w:szCs w:val="24"/>
        </w:rPr>
        <w:t xml:space="preserve"> Γεωργιάδης δεν είναι εδώ.</w:t>
      </w:r>
    </w:p>
    <w:p w14:paraId="76A6B186" w14:textId="77777777" w:rsidR="00DD4703" w:rsidRDefault="00A53ECF">
      <w:pPr>
        <w:spacing w:line="600" w:lineRule="auto"/>
        <w:ind w:firstLine="720"/>
        <w:contextualSpacing/>
        <w:jc w:val="both"/>
        <w:rPr>
          <w:rFonts w:eastAsia="Times New Roman"/>
          <w:b/>
          <w:bCs/>
          <w:szCs w:val="24"/>
        </w:rPr>
      </w:pPr>
      <w:r>
        <w:rPr>
          <w:rFonts w:eastAsia="Times New Roman"/>
          <w:bCs/>
          <w:szCs w:val="24"/>
        </w:rPr>
        <w:lastRenderedPageBreak/>
        <w:t>Κύριε Υπουργέ, έχετε τον λόγο για να απαντήσετε στις δύο παρατηρήσεις του κ. Μπούρα και του κ. Αμυρά.</w:t>
      </w:r>
    </w:p>
    <w:p w14:paraId="76A6B187" w14:textId="77777777" w:rsidR="00DD4703" w:rsidRDefault="00A53ECF">
      <w:pPr>
        <w:spacing w:line="600" w:lineRule="auto"/>
        <w:ind w:firstLine="720"/>
        <w:contextualSpacing/>
        <w:jc w:val="both"/>
        <w:rPr>
          <w:rFonts w:eastAsia="Times New Roman" w:cs="Times New Roman"/>
          <w:bCs/>
          <w:szCs w:val="24"/>
        </w:rPr>
      </w:pPr>
      <w:r>
        <w:rPr>
          <w:rFonts w:eastAsia="Times New Roman"/>
          <w:b/>
          <w:bCs/>
          <w:szCs w:val="24"/>
        </w:rPr>
        <w:t xml:space="preserve">ΑΘΑΝΑΣΙΟΣ ΗΛΙΟΠΟΥΛΟΣ (Υφυπουργός </w:t>
      </w:r>
      <w:r w:rsidRPr="00A03B10">
        <w:rPr>
          <w:rFonts w:eastAsia="Times New Roman" w:cs="Times New Roman"/>
          <w:b/>
          <w:bCs/>
          <w:szCs w:val="24"/>
        </w:rPr>
        <w:t>Εργασίας, Κοινωνικής Ασφάλισης και Κοινωνικής Αλληλεγγύης</w:t>
      </w:r>
      <w:r>
        <w:rPr>
          <w:rFonts w:eastAsia="Times New Roman" w:cs="Times New Roman"/>
          <w:b/>
          <w:bCs/>
          <w:szCs w:val="24"/>
        </w:rPr>
        <w:t>)</w:t>
      </w:r>
      <w:r w:rsidRPr="00A03B10">
        <w:rPr>
          <w:rFonts w:eastAsia="Times New Roman" w:cs="Times New Roman"/>
          <w:b/>
          <w:bCs/>
          <w:szCs w:val="24"/>
        </w:rPr>
        <w:t xml:space="preserve">: </w:t>
      </w:r>
      <w:r w:rsidRPr="001E1EF8">
        <w:rPr>
          <w:rFonts w:eastAsia="Times New Roman" w:cs="Times New Roman"/>
          <w:bCs/>
          <w:szCs w:val="24"/>
        </w:rPr>
        <w:t>Ωραία</w:t>
      </w:r>
      <w:r>
        <w:rPr>
          <w:rFonts w:eastAsia="Times New Roman" w:cs="Times New Roman"/>
          <w:bCs/>
          <w:szCs w:val="24"/>
        </w:rPr>
        <w:t>.</w:t>
      </w:r>
      <w:r w:rsidRPr="001E1EF8">
        <w:rPr>
          <w:rFonts w:eastAsia="Times New Roman" w:cs="Times New Roman"/>
          <w:bCs/>
          <w:szCs w:val="24"/>
        </w:rPr>
        <w:t xml:space="preserve"> Πολύ γρήγορα ξαναλέω ότι μιλάμε για μια πρόταση η οποία έχει έρθει από την </w:t>
      </w:r>
      <w:r>
        <w:rPr>
          <w:rFonts w:eastAsia="Times New Roman" w:cs="Times New Roman"/>
          <w:bCs/>
          <w:szCs w:val="24"/>
        </w:rPr>
        <w:t>υ</w:t>
      </w:r>
      <w:r w:rsidRPr="001E1EF8">
        <w:rPr>
          <w:rFonts w:eastAsia="Times New Roman" w:cs="Times New Roman"/>
          <w:bCs/>
          <w:szCs w:val="24"/>
        </w:rPr>
        <w:t>πηρεσία ως καθαρά νομοτεχνική βελτίωση για να μην προκύψει κάποιο πρόβλημα στους</w:t>
      </w:r>
      <w:r w:rsidRPr="001E1EF8">
        <w:rPr>
          <w:rFonts w:eastAsia="Times New Roman" w:cs="Times New Roman"/>
          <w:bCs/>
          <w:szCs w:val="24"/>
        </w:rPr>
        <w:t xml:space="preserve"> ελέγχους</w:t>
      </w:r>
      <w:r>
        <w:rPr>
          <w:rFonts w:eastAsia="Times New Roman" w:cs="Times New Roman"/>
          <w:bCs/>
          <w:szCs w:val="24"/>
        </w:rPr>
        <w:t>, γιατί μ</w:t>
      </w:r>
      <w:r w:rsidRPr="001E1EF8">
        <w:rPr>
          <w:rFonts w:eastAsia="Times New Roman" w:cs="Times New Roman"/>
          <w:bCs/>
          <w:szCs w:val="24"/>
        </w:rPr>
        <w:t>ιλάμε για συγχρηματοδοτούμενα.</w:t>
      </w:r>
    </w:p>
    <w:p w14:paraId="76A6B188" w14:textId="77777777" w:rsidR="00DD4703" w:rsidRDefault="00A53ECF">
      <w:pPr>
        <w:spacing w:line="600" w:lineRule="auto"/>
        <w:ind w:firstLine="720"/>
        <w:contextualSpacing/>
        <w:jc w:val="both"/>
        <w:rPr>
          <w:rFonts w:eastAsia="Times New Roman" w:cs="Times New Roman"/>
          <w:bCs/>
          <w:szCs w:val="24"/>
        </w:rPr>
      </w:pPr>
      <w:r w:rsidRPr="001E1EF8">
        <w:rPr>
          <w:rFonts w:eastAsia="Times New Roman" w:cs="Times New Roman"/>
          <w:bCs/>
          <w:szCs w:val="24"/>
        </w:rPr>
        <w:t>Ποια είναι η διαδικασία των συγχρηματοδοτούμενων μέχρι σήμερα; Για αυτό επιμένω ότι δεν αλλάζει. Η Γενική Γραμματεία σχεδιάζει και καταρτίζει το πρόγραμμα το οποίο υλοποιείται από τον ΟΑΕΔ. Αυτό δεν αλλάζει.</w:t>
      </w:r>
      <w:r w:rsidRPr="001E1EF8">
        <w:rPr>
          <w:rFonts w:eastAsia="Times New Roman" w:cs="Times New Roman"/>
          <w:bCs/>
          <w:szCs w:val="24"/>
        </w:rPr>
        <w:t xml:space="preserve"> Αυτό συμβαίνει και τώρα. Όλα τα προγράμματα κοινωφελούς εργασίας υλοποιούνται από τον ΟΑΕΔ, αλλά επειδή είναι συγχρηματοδοτούμενα προγράμματα από το πλαίσιο των ΕΣΠΑ</w:t>
      </w:r>
      <w:r>
        <w:rPr>
          <w:rFonts w:eastAsia="Times New Roman" w:cs="Times New Roman"/>
          <w:bCs/>
          <w:szCs w:val="24"/>
        </w:rPr>
        <w:t>,</w:t>
      </w:r>
      <w:r w:rsidRPr="001E1EF8">
        <w:rPr>
          <w:rFonts w:eastAsia="Times New Roman" w:cs="Times New Roman"/>
          <w:bCs/>
          <w:szCs w:val="24"/>
        </w:rPr>
        <w:t xml:space="preserve"> έχουμε την ευθύνη της εμπλοκής της Γενικής Γραμματείας. Επειδή στην προηγούμενη διατύπωσ</w:t>
      </w:r>
      <w:r w:rsidRPr="001E1EF8">
        <w:rPr>
          <w:rFonts w:eastAsia="Times New Roman" w:cs="Times New Roman"/>
          <w:bCs/>
          <w:szCs w:val="24"/>
        </w:rPr>
        <w:t>η στον νόμο αναφερόταν ο ΟΑΕΔ, αλλά τα προγράμματα υλοποιούνται από κοινού με τη</w:t>
      </w:r>
      <w:r>
        <w:rPr>
          <w:rFonts w:eastAsia="Times New Roman" w:cs="Times New Roman"/>
          <w:bCs/>
          <w:szCs w:val="24"/>
        </w:rPr>
        <w:t>ν</w:t>
      </w:r>
      <w:r w:rsidRPr="001E1EF8">
        <w:rPr>
          <w:rFonts w:eastAsia="Times New Roman" w:cs="Times New Roman"/>
          <w:bCs/>
          <w:szCs w:val="24"/>
        </w:rPr>
        <w:t xml:space="preserve"> </w:t>
      </w:r>
      <w:r w:rsidRPr="001E1EF8">
        <w:rPr>
          <w:rFonts w:eastAsia="Times New Roman" w:cs="Times New Roman"/>
          <w:bCs/>
          <w:szCs w:val="24"/>
        </w:rPr>
        <w:lastRenderedPageBreak/>
        <w:t>Γενική Γραμματεία</w:t>
      </w:r>
      <w:r>
        <w:rPr>
          <w:rFonts w:eastAsia="Times New Roman" w:cs="Times New Roman"/>
          <w:bCs/>
          <w:szCs w:val="24"/>
        </w:rPr>
        <w:t>,</w:t>
      </w:r>
      <w:r w:rsidRPr="001E1EF8">
        <w:rPr>
          <w:rFonts w:eastAsia="Times New Roman" w:cs="Times New Roman"/>
          <w:bCs/>
          <w:szCs w:val="24"/>
        </w:rPr>
        <w:t xml:space="preserve"> η πρόταση της </w:t>
      </w:r>
      <w:r>
        <w:rPr>
          <w:rFonts w:eastAsia="Times New Roman" w:cs="Times New Roman"/>
          <w:bCs/>
          <w:szCs w:val="24"/>
        </w:rPr>
        <w:t>υ</w:t>
      </w:r>
      <w:r w:rsidRPr="001E1EF8">
        <w:rPr>
          <w:rFonts w:eastAsia="Times New Roman" w:cs="Times New Roman"/>
          <w:bCs/>
          <w:szCs w:val="24"/>
        </w:rPr>
        <w:t>πηρεσίας</w:t>
      </w:r>
      <w:r>
        <w:rPr>
          <w:rFonts w:eastAsia="Times New Roman" w:cs="Times New Roman"/>
          <w:bCs/>
          <w:szCs w:val="24"/>
        </w:rPr>
        <w:t>,</w:t>
      </w:r>
      <w:r w:rsidRPr="001E1EF8">
        <w:rPr>
          <w:rFonts w:eastAsia="Times New Roman" w:cs="Times New Roman"/>
          <w:bCs/>
          <w:szCs w:val="24"/>
        </w:rPr>
        <w:t xml:space="preserve"> για να είμαστε τελείως νομικά καθαροί</w:t>
      </w:r>
      <w:r>
        <w:rPr>
          <w:rFonts w:eastAsia="Times New Roman" w:cs="Times New Roman"/>
          <w:bCs/>
          <w:szCs w:val="24"/>
        </w:rPr>
        <w:t xml:space="preserve"> και</w:t>
      </w:r>
      <w:r w:rsidRPr="001E1EF8">
        <w:rPr>
          <w:rFonts w:eastAsia="Times New Roman" w:cs="Times New Roman"/>
          <w:bCs/>
          <w:szCs w:val="24"/>
        </w:rPr>
        <w:t xml:space="preserve"> για να μην προκύψει κανένα πρόβλημα</w:t>
      </w:r>
      <w:r>
        <w:rPr>
          <w:rFonts w:eastAsia="Times New Roman" w:cs="Times New Roman"/>
          <w:bCs/>
          <w:szCs w:val="24"/>
        </w:rPr>
        <w:t xml:space="preserve">, </w:t>
      </w:r>
      <w:r w:rsidRPr="001E1EF8">
        <w:rPr>
          <w:rFonts w:eastAsia="Times New Roman" w:cs="Times New Roman"/>
          <w:bCs/>
          <w:szCs w:val="24"/>
        </w:rPr>
        <w:t>ήταν</w:t>
      </w:r>
      <w:r>
        <w:rPr>
          <w:rFonts w:eastAsia="Times New Roman" w:cs="Times New Roman"/>
          <w:bCs/>
          <w:szCs w:val="24"/>
        </w:rPr>
        <w:t xml:space="preserve"> να διασαφηνιστεί στον νόμο.</w:t>
      </w:r>
    </w:p>
    <w:p w14:paraId="76A6B189" w14:textId="77777777" w:rsidR="00DD4703" w:rsidRDefault="00A53ECF">
      <w:pPr>
        <w:spacing w:line="600" w:lineRule="auto"/>
        <w:ind w:firstLine="720"/>
        <w:contextualSpacing/>
        <w:jc w:val="both"/>
        <w:rPr>
          <w:rFonts w:eastAsia="Times New Roman" w:cs="Times New Roman"/>
          <w:bCs/>
          <w:szCs w:val="24"/>
        </w:rPr>
      </w:pPr>
      <w:r>
        <w:rPr>
          <w:rFonts w:eastAsia="Times New Roman" w:cs="Times New Roman"/>
          <w:bCs/>
          <w:szCs w:val="24"/>
        </w:rPr>
        <w:t xml:space="preserve">Νομίζω ότι δεν </w:t>
      </w:r>
      <w:r>
        <w:rPr>
          <w:rFonts w:eastAsia="Times New Roman" w:cs="Times New Roman"/>
          <w:bCs/>
          <w:szCs w:val="24"/>
        </w:rPr>
        <w:t>υπάρχει κάποιο παραπάνω ζήτημα. Νομίζω ότι η πρώτη παρατήρηση είναι ζήτημα παρεξήγησης.</w:t>
      </w:r>
    </w:p>
    <w:p w14:paraId="76A6B18A" w14:textId="77777777" w:rsidR="00DD4703" w:rsidRDefault="00A53ECF">
      <w:pPr>
        <w:spacing w:line="600" w:lineRule="auto"/>
        <w:ind w:firstLine="720"/>
        <w:contextualSpacing/>
        <w:jc w:val="both"/>
        <w:rPr>
          <w:rFonts w:eastAsia="Times New Roman" w:cs="Times New Roman"/>
          <w:bCs/>
          <w:szCs w:val="24"/>
        </w:rPr>
      </w:pPr>
      <w:r>
        <w:rPr>
          <w:rFonts w:eastAsia="Times New Roman" w:cs="Times New Roman"/>
          <w:bCs/>
          <w:szCs w:val="24"/>
        </w:rPr>
        <w:t>Ευχαριστώ.</w:t>
      </w:r>
    </w:p>
    <w:p w14:paraId="76A6B18B" w14:textId="77777777" w:rsidR="00DD4703" w:rsidRDefault="00A53ECF">
      <w:pPr>
        <w:spacing w:line="600" w:lineRule="auto"/>
        <w:ind w:firstLine="720"/>
        <w:contextualSpacing/>
        <w:jc w:val="both"/>
        <w:rPr>
          <w:rFonts w:eastAsia="Times New Roman"/>
          <w:bCs/>
          <w:szCs w:val="24"/>
        </w:rPr>
      </w:pPr>
      <w:r>
        <w:rPr>
          <w:rFonts w:eastAsia="Times New Roman"/>
          <w:b/>
          <w:bCs/>
          <w:szCs w:val="24"/>
        </w:rPr>
        <w:t>ΠΡΟΕΔΡΕΥΩΝ (</w:t>
      </w:r>
      <w:r>
        <w:rPr>
          <w:rFonts w:eastAsia="Times New Roman"/>
          <w:b/>
          <w:szCs w:val="24"/>
        </w:rPr>
        <w:t>Νικήτας Κακλαμάνης)</w:t>
      </w:r>
      <w:r>
        <w:rPr>
          <w:rFonts w:eastAsia="Times New Roman"/>
          <w:b/>
          <w:bCs/>
          <w:szCs w:val="24"/>
        </w:rPr>
        <w:t xml:space="preserve">: </w:t>
      </w:r>
      <w:r w:rsidRPr="006E6C4F">
        <w:rPr>
          <w:rFonts w:eastAsia="Times New Roman"/>
          <w:bCs/>
          <w:szCs w:val="24"/>
        </w:rPr>
        <w:t>Τον λόγο έχει ο ειδικός αγορητής από τη Δημοκρατική Συμπαράταξη ΠΑΣΟΚ</w:t>
      </w:r>
      <w:r>
        <w:rPr>
          <w:rFonts w:eastAsia="Times New Roman"/>
          <w:bCs/>
          <w:szCs w:val="24"/>
        </w:rPr>
        <w:t xml:space="preserve"> -</w:t>
      </w:r>
      <w:r w:rsidRPr="006E6C4F">
        <w:rPr>
          <w:rFonts w:eastAsia="Times New Roman"/>
          <w:bCs/>
          <w:szCs w:val="24"/>
        </w:rPr>
        <w:t xml:space="preserve"> ΔΗΜΑΡ,</w:t>
      </w:r>
      <w:r>
        <w:rPr>
          <w:rFonts w:eastAsia="Times New Roman"/>
          <w:bCs/>
          <w:szCs w:val="24"/>
        </w:rPr>
        <w:t xml:space="preserve"> Βουλευτής Αργολίδος</w:t>
      </w:r>
      <w:r w:rsidRPr="006E6C4F">
        <w:rPr>
          <w:rFonts w:eastAsia="Times New Roman"/>
          <w:bCs/>
          <w:szCs w:val="24"/>
        </w:rPr>
        <w:t xml:space="preserve"> κ.</w:t>
      </w:r>
      <w:r>
        <w:rPr>
          <w:rFonts w:eastAsia="Times New Roman"/>
          <w:b/>
          <w:bCs/>
          <w:szCs w:val="24"/>
        </w:rPr>
        <w:t xml:space="preserve"> </w:t>
      </w:r>
      <w:r w:rsidRPr="006E6C4F">
        <w:rPr>
          <w:rFonts w:eastAsia="Times New Roman"/>
          <w:bCs/>
          <w:szCs w:val="24"/>
        </w:rPr>
        <w:t>Ιωάννης</w:t>
      </w:r>
      <w:r>
        <w:rPr>
          <w:rFonts w:eastAsia="Times New Roman"/>
          <w:b/>
          <w:bCs/>
          <w:szCs w:val="24"/>
        </w:rPr>
        <w:t xml:space="preserve"> </w:t>
      </w:r>
      <w:r>
        <w:rPr>
          <w:rFonts w:eastAsia="Times New Roman"/>
          <w:bCs/>
          <w:szCs w:val="24"/>
        </w:rPr>
        <w:t>Μανιάτης.</w:t>
      </w:r>
    </w:p>
    <w:p w14:paraId="76A6B18C" w14:textId="77777777" w:rsidR="00DD4703" w:rsidRDefault="00A53ECF">
      <w:pPr>
        <w:spacing w:line="600" w:lineRule="auto"/>
        <w:ind w:firstLine="720"/>
        <w:contextualSpacing/>
        <w:jc w:val="both"/>
        <w:rPr>
          <w:rFonts w:eastAsia="Times New Roman"/>
          <w:bCs/>
          <w:szCs w:val="24"/>
        </w:rPr>
      </w:pPr>
      <w:r>
        <w:rPr>
          <w:rFonts w:eastAsia="Times New Roman"/>
          <w:b/>
          <w:bCs/>
          <w:szCs w:val="24"/>
        </w:rPr>
        <w:t>ΙΩΑΝΝΗΣ ΜΑΝΙΑΤΗΣ</w:t>
      </w:r>
      <w:r w:rsidRPr="00A03B10">
        <w:rPr>
          <w:rFonts w:eastAsia="Times New Roman"/>
          <w:b/>
          <w:bCs/>
          <w:szCs w:val="24"/>
        </w:rPr>
        <w:t>:</w:t>
      </w:r>
      <w:r>
        <w:rPr>
          <w:rFonts w:eastAsia="Times New Roman"/>
          <w:b/>
          <w:bCs/>
          <w:szCs w:val="24"/>
        </w:rPr>
        <w:t xml:space="preserve"> </w:t>
      </w:r>
      <w:r>
        <w:rPr>
          <w:rFonts w:eastAsia="Times New Roman"/>
          <w:bCs/>
          <w:szCs w:val="24"/>
        </w:rPr>
        <w:t xml:space="preserve">Κύριε Πρόεδρε, θέλω να εκφράσω τη θλίψη μας για την απώλεια του Κώστα Λιάσκα και να τιμήσουμε τη μνήμη του. Ο Κώστας Λιάσκας ήταν ο </w:t>
      </w:r>
      <w:r>
        <w:rPr>
          <w:rFonts w:eastAsia="Times New Roman"/>
          <w:bCs/>
          <w:szCs w:val="24"/>
        </w:rPr>
        <w:t>Π</w:t>
      </w:r>
      <w:r>
        <w:rPr>
          <w:rFonts w:eastAsia="Times New Roman"/>
          <w:bCs/>
          <w:szCs w:val="24"/>
        </w:rPr>
        <w:t xml:space="preserve">ρόεδρος του Τεχνικού Επιμελητηρίου για πολλά χρόνια και Υπουργός και ένας γνήσιος εκφραστής του τεχνικού </w:t>
      </w:r>
      <w:r>
        <w:rPr>
          <w:rFonts w:eastAsia="Times New Roman"/>
          <w:bCs/>
          <w:szCs w:val="24"/>
        </w:rPr>
        <w:t>κόσμου της χώρας. Εκφράζουμε, λοιπόν, προς την οικογένειά του τη θλίψη και τη συμπάθειά μας.</w:t>
      </w:r>
    </w:p>
    <w:p w14:paraId="76A6B18D" w14:textId="77777777" w:rsidR="00DD4703" w:rsidRDefault="00A53ECF">
      <w:pPr>
        <w:spacing w:line="600" w:lineRule="auto"/>
        <w:ind w:firstLine="720"/>
        <w:contextualSpacing/>
        <w:jc w:val="both"/>
        <w:rPr>
          <w:rFonts w:eastAsia="Times New Roman"/>
          <w:bCs/>
          <w:szCs w:val="24"/>
        </w:rPr>
      </w:pPr>
      <w:r>
        <w:rPr>
          <w:rFonts w:eastAsia="Times New Roman"/>
          <w:bCs/>
          <w:szCs w:val="24"/>
        </w:rPr>
        <w:lastRenderedPageBreak/>
        <w:t>Αγαπητοί συνάδελφοι, κύριε Υπουργέ, ξέρετε</w:t>
      </w:r>
      <w:r w:rsidRPr="00AF4A87">
        <w:rPr>
          <w:rFonts w:eastAsia="Times New Roman"/>
          <w:bCs/>
          <w:szCs w:val="24"/>
        </w:rPr>
        <w:t xml:space="preserve"> </w:t>
      </w:r>
      <w:r>
        <w:rPr>
          <w:rFonts w:eastAsia="Times New Roman"/>
          <w:bCs/>
          <w:szCs w:val="24"/>
        </w:rPr>
        <w:t>τι μου θυμίσατε, όταν άρχισα να διαβάζω το νομοσχέδιό σας; Μου θυμίσατε τον Νίκο Βαμβακούλα. Ο Νίκος Βαμβακούλας, λοιπόν</w:t>
      </w:r>
      <w:r>
        <w:rPr>
          <w:rFonts w:eastAsia="Times New Roman"/>
          <w:bCs/>
          <w:szCs w:val="24"/>
        </w:rPr>
        <w:t>, σε μια ποδοσφαιρική περίοδο που δεν πήγαινε καλά ο Ολυμπιακός σε κάποια σύσκεψη είπε</w:t>
      </w:r>
      <w:r>
        <w:rPr>
          <w:rFonts w:eastAsia="Times New Roman"/>
          <w:bCs/>
          <w:szCs w:val="24"/>
        </w:rPr>
        <w:t>:</w:t>
      </w:r>
      <w:r>
        <w:rPr>
          <w:rFonts w:eastAsia="Times New Roman"/>
          <w:bCs/>
          <w:szCs w:val="24"/>
        </w:rPr>
        <w:t xml:space="preserve"> «</w:t>
      </w:r>
      <w:r>
        <w:rPr>
          <w:rFonts w:eastAsia="Times New Roman"/>
          <w:bCs/>
          <w:szCs w:val="24"/>
        </w:rPr>
        <w:t>ρ</w:t>
      </w:r>
      <w:r>
        <w:rPr>
          <w:rFonts w:eastAsia="Times New Roman"/>
          <w:bCs/>
          <w:szCs w:val="24"/>
        </w:rPr>
        <w:t xml:space="preserve">ε παιδιά, δεν πάμε καλά. Δεν φτιάχνουμε μια τριμελή </w:t>
      </w:r>
      <w:r>
        <w:rPr>
          <w:rFonts w:eastAsia="Times New Roman"/>
          <w:bCs/>
          <w:szCs w:val="24"/>
        </w:rPr>
        <w:t>ε</w:t>
      </w:r>
      <w:r>
        <w:rPr>
          <w:rFonts w:eastAsia="Times New Roman"/>
          <w:bCs/>
          <w:szCs w:val="24"/>
        </w:rPr>
        <w:t>πιτροπή από πέντε - έξι άτομα;». Βέβαια, ο Νίκος Βαμβακούλας ήταν καλός αμυντικός και καμμία φορά έβαζε και κανέν</w:t>
      </w:r>
      <w:r>
        <w:rPr>
          <w:rFonts w:eastAsia="Times New Roman"/>
          <w:bCs/>
          <w:szCs w:val="24"/>
        </w:rPr>
        <w:t>α γκολ.</w:t>
      </w:r>
    </w:p>
    <w:p w14:paraId="76A6B18E" w14:textId="77777777" w:rsidR="00DD4703" w:rsidRDefault="00A53ECF">
      <w:pPr>
        <w:spacing w:line="600" w:lineRule="auto"/>
        <w:ind w:firstLine="720"/>
        <w:contextualSpacing/>
        <w:jc w:val="both"/>
        <w:rPr>
          <w:rFonts w:eastAsia="Times New Roman"/>
          <w:bCs/>
          <w:szCs w:val="24"/>
        </w:rPr>
      </w:pPr>
      <w:r>
        <w:rPr>
          <w:rFonts w:eastAsia="Times New Roman"/>
          <w:bCs/>
          <w:szCs w:val="24"/>
        </w:rPr>
        <w:t>Εσείς τώρα προσπαθείτε να τον μιμηθείτε, αλλά με πολύ κακό τρόπο, γιατί είστε μια πολύ κακή Κυβέρνηση. Προφανώς, κάποια στιγμή εκεί στο Μαξίμου είπατε</w:t>
      </w:r>
      <w:r w:rsidRPr="006B5047">
        <w:rPr>
          <w:rFonts w:eastAsia="Times New Roman"/>
          <w:bCs/>
          <w:szCs w:val="24"/>
        </w:rPr>
        <w:t xml:space="preserve">: </w:t>
      </w:r>
      <w:r>
        <w:rPr>
          <w:rFonts w:eastAsia="Times New Roman"/>
          <w:bCs/>
          <w:szCs w:val="24"/>
        </w:rPr>
        <w:t xml:space="preserve">«Δεν πάμε καλά. Έρχονται δημοτικές εκλογές. Θα πρέπει να βάλουμε κάποιον υποψήφιο στον Δήμο της </w:t>
      </w:r>
      <w:r>
        <w:rPr>
          <w:rFonts w:eastAsia="Times New Roman"/>
          <w:bCs/>
          <w:szCs w:val="24"/>
        </w:rPr>
        <w:t>Αθήνας. Θα μας ρωτήσουν τι έχουμε κάνει για τον Δήμο της Αθήνας και δεν θα έχουμε κάνει απολύτως τίποτα για τον Δήμο της Αθήνας».</w:t>
      </w:r>
    </w:p>
    <w:p w14:paraId="76A6B18F"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Άρα δεν φτιάχνουμε μια κρατική εταιρεία να λέμε ότι τουλάχιστον φτιάξαμε μια κρατική εταιρεία</w:t>
      </w:r>
      <w:r w:rsidRPr="004F1C67">
        <w:rPr>
          <w:rFonts w:eastAsia="Times New Roman" w:cs="Times New Roman"/>
          <w:szCs w:val="24"/>
        </w:rPr>
        <w:t>,</w:t>
      </w:r>
      <w:r>
        <w:rPr>
          <w:rFonts w:eastAsia="Times New Roman" w:cs="Times New Roman"/>
          <w:szCs w:val="24"/>
        </w:rPr>
        <w:t xml:space="preserve"> που εκτός των άλλων θα μας βοηθ</w:t>
      </w:r>
      <w:r>
        <w:rPr>
          <w:rFonts w:eastAsia="Times New Roman" w:cs="Times New Roman"/>
          <w:szCs w:val="24"/>
        </w:rPr>
        <w:t>ήσει να διορίσουμε και καμ</w:t>
      </w:r>
      <w:r>
        <w:rPr>
          <w:rFonts w:eastAsia="Times New Roman" w:cs="Times New Roman"/>
          <w:szCs w:val="24"/>
        </w:rPr>
        <w:t>μ</w:t>
      </w:r>
      <w:r>
        <w:rPr>
          <w:rFonts w:eastAsia="Times New Roman" w:cs="Times New Roman"/>
          <w:szCs w:val="24"/>
        </w:rPr>
        <w:t xml:space="preserve">ιά </w:t>
      </w:r>
      <w:r>
        <w:rPr>
          <w:rFonts w:eastAsia="Times New Roman" w:cs="Times New Roman"/>
          <w:szCs w:val="24"/>
        </w:rPr>
        <w:lastRenderedPageBreak/>
        <w:t>πενηνταριά</w:t>
      </w:r>
      <w:r w:rsidRPr="00E42D03">
        <w:rPr>
          <w:rFonts w:eastAsia="Times New Roman" w:cs="Times New Roman"/>
          <w:szCs w:val="24"/>
        </w:rPr>
        <w:t>,</w:t>
      </w:r>
      <w:r>
        <w:rPr>
          <w:rFonts w:eastAsia="Times New Roman" w:cs="Times New Roman"/>
          <w:szCs w:val="24"/>
        </w:rPr>
        <w:t xml:space="preserve"> εξηνταριά</w:t>
      </w:r>
      <w:r w:rsidRPr="00E42D03">
        <w:rPr>
          <w:rFonts w:eastAsia="Times New Roman" w:cs="Times New Roman"/>
          <w:szCs w:val="24"/>
        </w:rPr>
        <w:t>,</w:t>
      </w:r>
      <w:r>
        <w:rPr>
          <w:rFonts w:eastAsia="Times New Roman" w:cs="Times New Roman"/>
          <w:szCs w:val="24"/>
        </w:rPr>
        <w:t xml:space="preserve"> εκατοσταριά ανθρώπους που μπορούν να παίξουν το παιχνίδι το δικό μας; Αυτόν μου θυμίσατε. Τον Νίκο Βαμβακούλα.</w:t>
      </w:r>
    </w:p>
    <w:p w14:paraId="76A6B190"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Επειδή, όμως, τα πράγματα είναι πολύ σοβαρά για τον τρόπο διακυβέρνησης της χώρας και τον χε</w:t>
      </w:r>
      <w:r>
        <w:rPr>
          <w:rFonts w:eastAsia="Times New Roman" w:cs="Times New Roman"/>
          <w:szCs w:val="24"/>
        </w:rPr>
        <w:t xml:space="preserve">ιρισμό των δημοσίων πραγμάτων, το νομοσχέδιο αυτό έρχεται, αγαπητοί συνάδελφοι, σε μια συγκυρία όπου έσκασε μία ακόμα φούσκα της </w:t>
      </w:r>
      <w:r w:rsidRPr="0094038A">
        <w:rPr>
          <w:rFonts w:eastAsia="Times New Roman" w:cs="Times New Roman"/>
          <w:szCs w:val="24"/>
        </w:rPr>
        <w:t>Κυβέρνηση</w:t>
      </w:r>
      <w:r>
        <w:rPr>
          <w:rFonts w:eastAsia="Times New Roman" w:cs="Times New Roman"/>
          <w:szCs w:val="24"/>
        </w:rPr>
        <w:t xml:space="preserve">ς. Η φούσκα του προκλητικού συγχρωτισμού της </w:t>
      </w:r>
      <w:r w:rsidRPr="0094038A">
        <w:rPr>
          <w:rFonts w:eastAsia="Times New Roman" w:cs="Times New Roman"/>
          <w:szCs w:val="24"/>
        </w:rPr>
        <w:t>Κυβέρνηση</w:t>
      </w:r>
      <w:r>
        <w:rPr>
          <w:rFonts w:eastAsia="Times New Roman" w:cs="Times New Roman"/>
          <w:szCs w:val="24"/>
        </w:rPr>
        <w:t>ς με τον κομματικό της εργολάβο, τον κ. Καλογρίτσα.</w:t>
      </w:r>
    </w:p>
    <w:p w14:paraId="76A6B191"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Πριν δυο μέρ</w:t>
      </w:r>
      <w:r>
        <w:rPr>
          <w:rFonts w:eastAsia="Times New Roman" w:cs="Times New Roman"/>
          <w:szCs w:val="24"/>
        </w:rPr>
        <w:t xml:space="preserve">ες, λοιπόν, μάθαμε ότι ο εκλεκτός της </w:t>
      </w:r>
      <w:r w:rsidRPr="0094038A">
        <w:rPr>
          <w:rFonts w:eastAsia="Times New Roman" w:cs="Times New Roman"/>
          <w:szCs w:val="24"/>
        </w:rPr>
        <w:t>Κυβέρνηση</w:t>
      </w:r>
      <w:r>
        <w:rPr>
          <w:rFonts w:eastAsia="Times New Roman" w:cs="Times New Roman"/>
          <w:szCs w:val="24"/>
        </w:rPr>
        <w:t xml:space="preserve">ς εργολάβος, ο κ. Καλογρίτσας, ο εργολάβος ο οποίος επρόκειτο να πάρει τηλεοπτική άδεια με υποθήκη κάποια ανύπαρκτα βοσκοτόπια σε νησί του Ιονίου, με τη συγγενική σχέση που έχει με στελέχη της </w:t>
      </w:r>
      <w:r w:rsidRPr="0094038A">
        <w:rPr>
          <w:rFonts w:eastAsia="Times New Roman" w:cs="Times New Roman"/>
          <w:szCs w:val="24"/>
        </w:rPr>
        <w:t>Κυβέρνηση</w:t>
      </w:r>
      <w:r>
        <w:rPr>
          <w:rFonts w:eastAsia="Times New Roman" w:cs="Times New Roman"/>
          <w:szCs w:val="24"/>
        </w:rPr>
        <w:t xml:space="preserve">ς έχει </w:t>
      </w:r>
      <w:r>
        <w:rPr>
          <w:rFonts w:eastAsia="Times New Roman" w:cs="Times New Roman"/>
          <w:szCs w:val="24"/>
        </w:rPr>
        <w:t>αναλάβει τις τέσσερις από τις ο</w:t>
      </w:r>
      <w:r>
        <w:rPr>
          <w:rFonts w:eastAsia="Times New Roman" w:cs="Times New Roman"/>
          <w:szCs w:val="24"/>
        </w:rPr>
        <w:t>κ</w:t>
      </w:r>
      <w:r>
        <w:rPr>
          <w:rFonts w:eastAsia="Times New Roman" w:cs="Times New Roman"/>
          <w:szCs w:val="24"/>
        </w:rPr>
        <w:t xml:space="preserve">τώ εργολαβίες, τις σπαστές εργολαβίες του άξονα Πάτρα – Πύργος. Τέσσερις εργολαβίες συνολικού προϋπολογισμού 250 εκατομμυρίων ευρώ, για τις οποίες εργολαβίες όταν η Ευρωπαϊκή Επιτροπή είπε στην </w:t>
      </w:r>
      <w:r w:rsidRPr="0094038A">
        <w:rPr>
          <w:rFonts w:eastAsia="Times New Roman" w:cs="Times New Roman"/>
          <w:szCs w:val="24"/>
        </w:rPr>
        <w:t>Κυβέρνηση</w:t>
      </w:r>
      <w:r>
        <w:rPr>
          <w:rFonts w:eastAsia="Times New Roman" w:cs="Times New Roman"/>
          <w:szCs w:val="24"/>
        </w:rPr>
        <w:t xml:space="preserve"> «αυτό που κάνετε, μα</w:t>
      </w:r>
      <w:r>
        <w:rPr>
          <w:rFonts w:eastAsia="Times New Roman" w:cs="Times New Roman"/>
          <w:szCs w:val="24"/>
        </w:rPr>
        <w:t xml:space="preserve">ς δημιουργεί σοβαρές επιφυλάξεις, </w:t>
      </w:r>
      <w:r>
        <w:rPr>
          <w:rFonts w:eastAsia="Times New Roman" w:cs="Times New Roman"/>
          <w:szCs w:val="24"/>
        </w:rPr>
        <w:lastRenderedPageBreak/>
        <w:t xml:space="preserve">δεν θα γίνει το έργο έτσι όπως πρέπει», για πρώτη φορά η </w:t>
      </w:r>
      <w:r w:rsidRPr="0094038A">
        <w:rPr>
          <w:rFonts w:eastAsia="Times New Roman" w:cs="Times New Roman"/>
          <w:szCs w:val="24"/>
        </w:rPr>
        <w:t>Κυβέρνηση</w:t>
      </w:r>
      <w:r>
        <w:rPr>
          <w:rFonts w:eastAsia="Times New Roman" w:cs="Times New Roman"/>
          <w:szCs w:val="24"/>
        </w:rPr>
        <w:t>, ο αρμόδιος Υπουργός είπε «μην φοβάστε, εάν βγούμε έξω από τον προϋπολογισμό θα συμπληρώσουμε τα κονδύλια από το Πρόγραμμα Δημοσίων Επενδύσεων». Δεν έχει ξ</w:t>
      </w:r>
      <w:r>
        <w:rPr>
          <w:rFonts w:eastAsia="Times New Roman" w:cs="Times New Roman"/>
          <w:szCs w:val="24"/>
        </w:rPr>
        <w:t xml:space="preserve">αναγίνει αυτό σε δημόσιο έργο, να δεσμεύεται η </w:t>
      </w:r>
      <w:r w:rsidRPr="0094038A">
        <w:rPr>
          <w:rFonts w:eastAsia="Times New Roman" w:cs="Times New Roman"/>
          <w:szCs w:val="24"/>
        </w:rPr>
        <w:t>Κυβέρνηση</w:t>
      </w:r>
      <w:r>
        <w:rPr>
          <w:rFonts w:eastAsia="Times New Roman" w:cs="Times New Roman"/>
          <w:szCs w:val="24"/>
        </w:rPr>
        <w:t xml:space="preserve"> ότι για κάποιο έργο αν πέσει έξω ο προγραμματισμός θα συμπληρωθεί από δημόσιο χρήμα. </w:t>
      </w:r>
    </w:p>
    <w:p w14:paraId="76A6B192" w14:textId="77777777" w:rsidR="00DD4703" w:rsidRDefault="00A53ECF">
      <w:pPr>
        <w:spacing w:line="600" w:lineRule="auto"/>
        <w:ind w:firstLine="720"/>
        <w:contextualSpacing/>
        <w:jc w:val="both"/>
        <w:rPr>
          <w:rFonts w:eastAsia="Times New Roman" w:cs="Times New Roman"/>
          <w:color w:val="000000" w:themeColor="text1"/>
          <w:szCs w:val="24"/>
        </w:rPr>
      </w:pPr>
      <w:r w:rsidRPr="00965358">
        <w:rPr>
          <w:rFonts w:eastAsia="Times New Roman" w:cs="Times New Roman"/>
          <w:color w:val="000000" w:themeColor="text1"/>
          <w:szCs w:val="24"/>
        </w:rPr>
        <w:t>Και</w:t>
      </w:r>
      <w:r w:rsidRPr="00965358">
        <w:rPr>
          <w:rFonts w:eastAsia="Times New Roman" w:cs="Times New Roman"/>
          <w:color w:val="000000" w:themeColor="text1"/>
          <w:szCs w:val="24"/>
        </w:rPr>
        <w:t>,</w:t>
      </w:r>
      <w:r w:rsidRPr="00965358">
        <w:rPr>
          <w:rFonts w:eastAsia="Times New Roman" w:cs="Times New Roman"/>
          <w:color w:val="000000" w:themeColor="text1"/>
          <w:szCs w:val="24"/>
        </w:rPr>
        <w:t xml:space="preserve"> βεβαίως, ο κ. Καλογρίτσας είναι ο άνθρωπος ο οποίος δεν μπορεί πια να στηρίξει τις εγγυητικές του επιστολές </w:t>
      </w:r>
      <w:r w:rsidRPr="00965358">
        <w:rPr>
          <w:rFonts w:eastAsia="Times New Roman" w:cs="Times New Roman"/>
          <w:color w:val="000000" w:themeColor="text1"/>
          <w:szCs w:val="24"/>
        </w:rPr>
        <w:t>ούτε για την τηλεθέρμανση της Φλώρινας ούτε για τον άξονα Καλλονή</w:t>
      </w:r>
      <w:r w:rsidRPr="00965358">
        <w:rPr>
          <w:rFonts w:eastAsia="Times New Roman" w:cs="Times New Roman"/>
          <w:color w:val="000000" w:themeColor="text1"/>
          <w:szCs w:val="24"/>
        </w:rPr>
        <w:t xml:space="preserve"> </w:t>
      </w:r>
      <w:r w:rsidRPr="00965358">
        <w:rPr>
          <w:rFonts w:eastAsia="Times New Roman" w:cs="Times New Roman"/>
          <w:color w:val="000000" w:themeColor="text1"/>
          <w:szCs w:val="24"/>
        </w:rPr>
        <w:t>–</w:t>
      </w:r>
      <w:r w:rsidRPr="00965358">
        <w:rPr>
          <w:rFonts w:eastAsia="Times New Roman" w:cs="Times New Roman"/>
          <w:color w:val="000000" w:themeColor="text1"/>
          <w:szCs w:val="24"/>
        </w:rPr>
        <w:t xml:space="preserve"> </w:t>
      </w:r>
      <w:r w:rsidRPr="00965358">
        <w:rPr>
          <w:rFonts w:eastAsia="Times New Roman" w:cs="Times New Roman"/>
          <w:color w:val="000000" w:themeColor="text1"/>
          <w:szCs w:val="24"/>
        </w:rPr>
        <w:t>Σίγρι ούτε για την αποχέτευση του Διονύσου. Διότι</w:t>
      </w:r>
      <w:r w:rsidRPr="00965358">
        <w:rPr>
          <w:rFonts w:eastAsia="Times New Roman" w:cs="Times New Roman"/>
          <w:color w:val="000000" w:themeColor="text1"/>
          <w:szCs w:val="24"/>
        </w:rPr>
        <w:t>,</w:t>
      </w:r>
      <w:r w:rsidRPr="00965358">
        <w:rPr>
          <w:rFonts w:eastAsia="Times New Roman" w:cs="Times New Roman"/>
          <w:color w:val="000000" w:themeColor="text1"/>
          <w:szCs w:val="24"/>
        </w:rPr>
        <w:t xml:space="preserve"> βεβαίως, όταν κ</w:t>
      </w:r>
      <w:r w:rsidRPr="00965358">
        <w:rPr>
          <w:rFonts w:eastAsia="Times New Roman" w:cs="Times New Roman"/>
          <w:color w:val="000000" w:themeColor="text1"/>
          <w:szCs w:val="24"/>
        </w:rPr>
        <w:t>άποιος</w:t>
      </w:r>
      <w:r w:rsidRPr="00965358">
        <w:rPr>
          <w:rFonts w:eastAsia="Times New Roman" w:cs="Times New Roman"/>
          <w:color w:val="000000" w:themeColor="text1"/>
          <w:szCs w:val="24"/>
        </w:rPr>
        <w:t xml:space="preserve"> δίνει εκπτώσεις πάνω από 55%, όσο κολλητός και να είναι στην Κυβέρνηση, κάποια στιγμή σκάει το σκάνδαλο. </w:t>
      </w:r>
    </w:p>
    <w:p w14:paraId="76A6B193"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w:t>
      </w:r>
      <w:r>
        <w:rPr>
          <w:rFonts w:eastAsia="Times New Roman" w:cs="Times New Roman"/>
          <w:szCs w:val="24"/>
        </w:rPr>
        <w:t>Υπουργοί, είστε τρ</w:t>
      </w:r>
      <w:r>
        <w:rPr>
          <w:rFonts w:eastAsia="Times New Roman" w:cs="Times New Roman"/>
          <w:szCs w:val="24"/>
        </w:rPr>
        <w:t>ιά</w:t>
      </w:r>
      <w:r>
        <w:rPr>
          <w:rFonts w:eastAsia="Times New Roman" w:cs="Times New Roman"/>
          <w:szCs w:val="24"/>
        </w:rPr>
        <w:t xml:space="preserve">μισι χρόνια στη διακυβέρνηση της χώρας. Μπορείτε να μας πείτε τι έχετε κάνει για τον Δήμο Αθηναίων; Όχι ως διοικητική δομή αλλά για τους κατοίκους του Δήμου της Αθήνας. Γιατί στον απλό πολίτη το μόνο που έρχεται </w:t>
      </w:r>
      <w:r>
        <w:rPr>
          <w:rFonts w:eastAsia="Times New Roman" w:cs="Times New Roman"/>
          <w:szCs w:val="24"/>
        </w:rPr>
        <w:lastRenderedPageBreak/>
        <w:t>στον νου ότι έχετε κάνει</w:t>
      </w:r>
      <w:r>
        <w:rPr>
          <w:rFonts w:eastAsia="Times New Roman" w:cs="Times New Roman"/>
          <w:szCs w:val="24"/>
        </w:rPr>
        <w:t xml:space="preserve"> για την Αθήνα είναι ότι είχατε παραλάβει λειτουργικά πλεονασματικές αστικές συγκοινωνίες, τις καταντήσατε να κυκλοφορούν τα μισά λεωφορεία απ’ όσα κυκλοφορούσαν το 2014 και θα τις παραδώσετε μετά τις επόμενες εκλογές απολύτως προβληματικές με δεκάδες εκατ</w:t>
      </w:r>
      <w:r>
        <w:rPr>
          <w:rFonts w:eastAsia="Times New Roman" w:cs="Times New Roman"/>
          <w:szCs w:val="24"/>
        </w:rPr>
        <w:t xml:space="preserve">ομμύρια ελλείμματα. Αυτό είναι το μόνο που φαίνεται ότι έχετε κάνει για την Αθήνα. </w:t>
      </w:r>
    </w:p>
    <w:p w14:paraId="76A6B194"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Όμως, υπάρχει και κάτι άλλο εξίσου ενδιαφέρον. Πριν έναν χρόνο, ήταν Μάιος του 2017, ο Πρωθυπουργός κ. Τσίπρας έκανε επίσκεψη στο Υπουργείο Περιβάλλοντος και Ενέργειας. Και</w:t>
      </w:r>
      <w:r>
        <w:rPr>
          <w:rFonts w:eastAsia="Times New Roman" w:cs="Times New Roman"/>
          <w:szCs w:val="24"/>
        </w:rPr>
        <w:t xml:space="preserve"> εκεί παρουσία του Υπουργού κ. Σταθάκη έκανε εξαγγελίες για το μέλλον της Αθήνας. </w:t>
      </w:r>
    </w:p>
    <w:p w14:paraId="76A6B195"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Εδώ ανοίγω μια παρένθεση. Για να κάνει εξαγγελίες από το Υπουργείο Περιβάλλοντος και Ενέργειας, προφανώς αυτά τα οποία εξήγγειλα, που είναι περίπου αυτά που θέλετε εσείς να </w:t>
      </w:r>
      <w:r>
        <w:rPr>
          <w:rFonts w:eastAsia="Times New Roman" w:cs="Times New Roman"/>
          <w:szCs w:val="24"/>
        </w:rPr>
        <w:t xml:space="preserve">φτιάξετε με την εταιρεία σας, θεωρεί ότι ανήκουν στην αρμοδιότητα του Υπουργείου Περιβάλλοντος. Τώρα τι άλλαξε και αυτά τα αντικείμενα έρχονται στην αρμοδιότητα του Υπουργείου Δημοσίων Έργων και του Υπουργού Επικρατείας; </w:t>
      </w:r>
    </w:p>
    <w:p w14:paraId="76A6B196" w14:textId="77777777" w:rsidR="00DD4703" w:rsidRDefault="00A53ECF">
      <w:pPr>
        <w:spacing w:line="600" w:lineRule="auto"/>
        <w:ind w:firstLine="720"/>
        <w:contextualSpacing/>
        <w:jc w:val="both"/>
        <w:rPr>
          <w:rFonts w:eastAsia="Times New Roman"/>
          <w:szCs w:val="24"/>
        </w:rPr>
      </w:pPr>
      <w:r>
        <w:rPr>
          <w:rFonts w:eastAsia="Times New Roman" w:cs="Times New Roman"/>
          <w:szCs w:val="24"/>
        </w:rPr>
        <w:lastRenderedPageBreak/>
        <w:t>Αγαπητοί συνάδελφοι, ξέρετε τι υπο</w:t>
      </w:r>
      <w:r>
        <w:rPr>
          <w:rFonts w:eastAsia="Times New Roman" w:cs="Times New Roman"/>
          <w:szCs w:val="24"/>
        </w:rPr>
        <w:t xml:space="preserve">σχέθηκε ο κύριος Πρωθυπουργός πριν έναν χρόνο; </w:t>
      </w:r>
      <w:r>
        <w:rPr>
          <w:rFonts w:eastAsia="Times New Roman"/>
          <w:szCs w:val="24"/>
        </w:rPr>
        <w:t xml:space="preserve">Υποσχέθηκε ότι τέτοια εποχή, προς το τέλος του 2018, θα έχουν ολοκληρωθεί οι διαγωνισμοί –όχι μόνο θα έχουν προκηρυχθεί, θα έχουν ολοκληρωθεί- για τα ακόλουθα στην Αθήνα: κατεδάφιση </w:t>
      </w:r>
      <w:r>
        <w:rPr>
          <w:rFonts w:eastAsia="Times New Roman"/>
          <w:szCs w:val="24"/>
        </w:rPr>
        <w:t>«</w:t>
      </w:r>
      <w:r>
        <w:rPr>
          <w:rFonts w:eastAsia="Times New Roman"/>
          <w:szCs w:val="24"/>
        </w:rPr>
        <w:t>Λεωφόρου</w:t>
      </w:r>
      <w:r>
        <w:rPr>
          <w:rFonts w:eastAsia="Times New Roman"/>
          <w:szCs w:val="24"/>
        </w:rPr>
        <w:t>»</w:t>
      </w:r>
      <w:r>
        <w:rPr>
          <w:rFonts w:eastAsia="Times New Roman"/>
          <w:szCs w:val="24"/>
        </w:rPr>
        <w:t>, μεταφορά του γη</w:t>
      </w:r>
      <w:r>
        <w:rPr>
          <w:rFonts w:eastAsia="Times New Roman"/>
          <w:szCs w:val="24"/>
        </w:rPr>
        <w:t xml:space="preserve">πέδου του Παναθηναϊκού, </w:t>
      </w:r>
      <w:r>
        <w:rPr>
          <w:rFonts w:eastAsia="Times New Roman"/>
          <w:szCs w:val="24"/>
        </w:rPr>
        <w:t>μ</w:t>
      </w:r>
      <w:r>
        <w:rPr>
          <w:rFonts w:eastAsia="Times New Roman"/>
          <w:szCs w:val="24"/>
        </w:rPr>
        <w:t>ητροπολιτικό πάρκο στο</w:t>
      </w:r>
      <w:r>
        <w:rPr>
          <w:rFonts w:eastAsia="Times New Roman"/>
          <w:szCs w:val="24"/>
        </w:rPr>
        <w:t>υ</w:t>
      </w:r>
      <w:r>
        <w:rPr>
          <w:rFonts w:eastAsia="Times New Roman"/>
          <w:szCs w:val="24"/>
        </w:rPr>
        <w:t xml:space="preserve"> Γουδή, ενιαίο μέτωπο πρασίνου στη </w:t>
      </w:r>
      <w:r>
        <w:rPr>
          <w:rFonts w:eastAsia="Times New Roman"/>
          <w:szCs w:val="24"/>
        </w:rPr>
        <w:t>λ</w:t>
      </w:r>
      <w:r>
        <w:rPr>
          <w:rFonts w:eastAsia="Times New Roman"/>
          <w:szCs w:val="24"/>
        </w:rPr>
        <w:t xml:space="preserve">εωφόρο Αλεξάνδρας, ανάπλαση Ελαιώνα </w:t>
      </w:r>
      <w:r>
        <w:rPr>
          <w:rFonts w:eastAsia="Times New Roman"/>
          <w:szCs w:val="24"/>
        </w:rPr>
        <w:t xml:space="preserve">- </w:t>
      </w:r>
      <w:r>
        <w:rPr>
          <w:rFonts w:eastAsia="Times New Roman"/>
          <w:szCs w:val="24"/>
        </w:rPr>
        <w:t>Βοτανικού, δημιουργία φορέα με</w:t>
      </w:r>
      <w:r>
        <w:rPr>
          <w:rFonts w:eastAsia="Times New Roman"/>
          <w:szCs w:val="24"/>
        </w:rPr>
        <w:t>τ</w:t>
      </w:r>
      <w:r>
        <w:rPr>
          <w:rFonts w:eastAsia="Times New Roman"/>
          <w:szCs w:val="24"/>
        </w:rPr>
        <w:t>αφοράς στρατοπέδων του Υπουργείο</w:t>
      </w:r>
      <w:r>
        <w:rPr>
          <w:rFonts w:eastAsia="Times New Roman"/>
          <w:szCs w:val="24"/>
        </w:rPr>
        <w:t>υ</w:t>
      </w:r>
      <w:r>
        <w:rPr>
          <w:rFonts w:eastAsia="Times New Roman"/>
          <w:szCs w:val="24"/>
        </w:rPr>
        <w:t xml:space="preserve"> Εθνικής Άμυνας για να φτιαχτεί ένα πραγματικό μητροπολιτικό κέντρο στο</w:t>
      </w:r>
      <w:r>
        <w:rPr>
          <w:rFonts w:eastAsia="Times New Roman"/>
          <w:szCs w:val="24"/>
        </w:rPr>
        <w:t>υ</w:t>
      </w:r>
      <w:r>
        <w:rPr>
          <w:rFonts w:eastAsia="Times New Roman"/>
          <w:szCs w:val="24"/>
        </w:rPr>
        <w:t xml:space="preserve"> Γουδή. </w:t>
      </w:r>
    </w:p>
    <w:p w14:paraId="76A6B197" w14:textId="77777777" w:rsidR="00DD4703" w:rsidRDefault="00A53ECF">
      <w:pPr>
        <w:spacing w:line="600" w:lineRule="auto"/>
        <w:ind w:firstLine="720"/>
        <w:contextualSpacing/>
        <w:jc w:val="both"/>
        <w:rPr>
          <w:rFonts w:eastAsia="Times New Roman"/>
          <w:szCs w:val="24"/>
        </w:rPr>
      </w:pPr>
      <w:r>
        <w:rPr>
          <w:rFonts w:eastAsia="Times New Roman"/>
          <w:szCs w:val="24"/>
        </w:rPr>
        <w:t xml:space="preserve">Μάλιστα, δεσμεύθηκε ο κύριος Πρωθυπουργός ότι θα εποπτεύει προσωπικά το συγκεκριμένο </w:t>
      </w:r>
      <w:r>
        <w:rPr>
          <w:rFonts w:eastAsia="Times New Roman"/>
          <w:szCs w:val="24"/>
          <w:lang w:val="en-US"/>
        </w:rPr>
        <w:t>project</w:t>
      </w:r>
      <w:r>
        <w:rPr>
          <w:rFonts w:eastAsia="Times New Roman"/>
          <w:szCs w:val="24"/>
        </w:rPr>
        <w:t>, διότι όπως είπε και μάθαμε κι εμείς, έχει κάνει μεταπτυχιακές σπουδές στην πολεοδ</w:t>
      </w:r>
      <w:r>
        <w:rPr>
          <w:rFonts w:eastAsia="Times New Roman"/>
          <w:szCs w:val="24"/>
        </w:rPr>
        <w:t>ομία και</w:t>
      </w:r>
      <w:r>
        <w:rPr>
          <w:rFonts w:eastAsia="Times New Roman"/>
          <w:szCs w:val="24"/>
        </w:rPr>
        <w:t>,</w:t>
      </w:r>
      <w:r>
        <w:rPr>
          <w:rFonts w:eastAsia="Times New Roman"/>
          <w:szCs w:val="24"/>
        </w:rPr>
        <w:t xml:space="preserve"> άρα, και με την επαγγελματική του εμπειρία θα εποπτεύσει το συγκεκριμένο </w:t>
      </w:r>
      <w:r>
        <w:rPr>
          <w:rFonts w:eastAsia="Times New Roman"/>
          <w:szCs w:val="24"/>
          <w:lang w:val="en-US"/>
        </w:rPr>
        <w:t>project</w:t>
      </w:r>
      <w:r>
        <w:rPr>
          <w:rFonts w:eastAsia="Times New Roman"/>
          <w:szCs w:val="24"/>
        </w:rPr>
        <w:t xml:space="preserve">. </w:t>
      </w:r>
    </w:p>
    <w:p w14:paraId="76A6B198" w14:textId="77777777" w:rsidR="00DD4703" w:rsidRDefault="00A53ECF">
      <w:pPr>
        <w:spacing w:line="600" w:lineRule="auto"/>
        <w:ind w:firstLine="720"/>
        <w:contextualSpacing/>
        <w:jc w:val="both"/>
        <w:rPr>
          <w:rFonts w:eastAsia="Times New Roman"/>
          <w:szCs w:val="24"/>
        </w:rPr>
      </w:pPr>
      <w:r>
        <w:rPr>
          <w:rFonts w:eastAsia="Times New Roman"/>
          <w:szCs w:val="24"/>
        </w:rPr>
        <w:lastRenderedPageBreak/>
        <w:t>Κύριοι Υπουργοί, μπορείτε να μας πείτε στον έναν χρόνιο που μεσολάβησε, τι ακριβώς έχει υλοποιήσει ο Πρωθυπουργός</w:t>
      </w:r>
      <w:r>
        <w:rPr>
          <w:rFonts w:eastAsia="Times New Roman"/>
          <w:szCs w:val="24"/>
        </w:rPr>
        <w:t xml:space="preserve"> </w:t>
      </w:r>
      <w:r>
        <w:rPr>
          <w:rFonts w:eastAsia="Times New Roman"/>
          <w:szCs w:val="24"/>
        </w:rPr>
        <w:t>κ. Τσίπρας από τις δεσμεύσεις του πριν έναν χρόνο</w:t>
      </w:r>
      <w:r>
        <w:rPr>
          <w:rFonts w:eastAsia="Times New Roman"/>
          <w:szCs w:val="24"/>
        </w:rPr>
        <w:t xml:space="preserve"> για τα θέματα της Αθήνας;  </w:t>
      </w:r>
    </w:p>
    <w:p w14:paraId="76A6B199" w14:textId="77777777" w:rsidR="00DD4703" w:rsidRDefault="00A53ECF">
      <w:pPr>
        <w:spacing w:line="600" w:lineRule="auto"/>
        <w:ind w:firstLine="720"/>
        <w:contextualSpacing/>
        <w:jc w:val="both"/>
        <w:rPr>
          <w:rFonts w:eastAsia="Times New Roman"/>
          <w:szCs w:val="24"/>
        </w:rPr>
      </w:pPr>
      <w:r>
        <w:rPr>
          <w:rFonts w:eastAsia="Times New Roman"/>
          <w:szCs w:val="24"/>
        </w:rPr>
        <w:t>Τι έχουμε τώρα μπροστά μας; Τι νομοσχέδιο συζητούμε; Συζητούμε ένα νομοσχέδιο για να δημιουργήσουμε μία ακόμη κρατική εταιρεία, μια κρατική εταιρεία</w:t>
      </w:r>
      <w:r>
        <w:rPr>
          <w:rFonts w:eastAsia="Times New Roman"/>
          <w:szCs w:val="24"/>
        </w:rPr>
        <w:t>,</w:t>
      </w:r>
      <w:r>
        <w:rPr>
          <w:rFonts w:eastAsia="Times New Roman"/>
          <w:szCs w:val="24"/>
        </w:rPr>
        <w:t xml:space="preserve"> που δημιουργείται με υφαρπαγή αρμοδιοτήτων από τον Δήμο της Αθήνας, χωρίς την</w:t>
      </w:r>
      <w:r>
        <w:rPr>
          <w:rFonts w:eastAsia="Times New Roman"/>
          <w:szCs w:val="24"/>
        </w:rPr>
        <w:t xml:space="preserve"> υπογραφή του συναρμόδιου Υπουργού Εσωτερικών. Άλλη μία παρένθεση με πολλά ερωτηματικά. Γιατί άραγε; Δέκα Υπουργοί υπογράφουν το νομοσχέδιο, όχι ο Υπουργός Εσωτερικών αρμόδιος για θέματα τοπικής αυτοδιοίκησης. Γιατί; </w:t>
      </w:r>
    </w:p>
    <w:p w14:paraId="76A6B19A" w14:textId="77777777" w:rsidR="00DD4703" w:rsidRDefault="00A53ECF">
      <w:pPr>
        <w:spacing w:line="600" w:lineRule="auto"/>
        <w:ind w:firstLine="720"/>
        <w:contextualSpacing/>
        <w:jc w:val="both"/>
        <w:rPr>
          <w:rFonts w:eastAsia="Times New Roman"/>
          <w:szCs w:val="24"/>
        </w:rPr>
      </w:pPr>
      <w:r>
        <w:rPr>
          <w:rFonts w:eastAsia="Times New Roman"/>
          <w:szCs w:val="24"/>
        </w:rPr>
        <w:t>Και τι έρχεται και κάνει το συγκεκριμέ</w:t>
      </w:r>
      <w:r>
        <w:rPr>
          <w:rFonts w:eastAsia="Times New Roman"/>
          <w:szCs w:val="24"/>
        </w:rPr>
        <w:t xml:space="preserve">νο νομοσχέδιο; Καταπατά το άρθρο 101 του Συντάγματος, που μιλά για διοικητική αποκέντρωση της χώρας και κάνει κρατική υπερσυγκέντρωση. </w:t>
      </w:r>
    </w:p>
    <w:p w14:paraId="76A6B19B" w14:textId="77777777" w:rsidR="00DD4703" w:rsidRDefault="00A53ECF">
      <w:pPr>
        <w:spacing w:line="600" w:lineRule="auto"/>
        <w:ind w:firstLine="720"/>
        <w:contextualSpacing/>
        <w:jc w:val="both"/>
        <w:rPr>
          <w:rFonts w:eastAsia="Times New Roman"/>
          <w:szCs w:val="24"/>
        </w:rPr>
      </w:pPr>
      <w:r>
        <w:rPr>
          <w:rFonts w:eastAsia="Times New Roman"/>
          <w:szCs w:val="24"/>
        </w:rPr>
        <w:lastRenderedPageBreak/>
        <w:t>Καταπατά το άρθρο 102 του Συντάγματος, που αναφέρει ρητά μάλιστα ότι η διοίκηση των τοπικών υποθέσεων ανήκει στους Οργαν</w:t>
      </w:r>
      <w:r>
        <w:rPr>
          <w:rFonts w:eastAsia="Times New Roman"/>
          <w:szCs w:val="24"/>
        </w:rPr>
        <w:t xml:space="preserve">ισμούς Τοπικής Αυτοδιοίκησης Α΄ και Β΄ Βαθμού.  </w:t>
      </w:r>
    </w:p>
    <w:p w14:paraId="76A6B19C" w14:textId="77777777" w:rsidR="00DD4703" w:rsidRDefault="00A53ECF">
      <w:pPr>
        <w:spacing w:line="600" w:lineRule="auto"/>
        <w:ind w:firstLine="720"/>
        <w:contextualSpacing/>
        <w:jc w:val="both"/>
        <w:rPr>
          <w:rFonts w:eastAsia="Times New Roman"/>
          <w:szCs w:val="24"/>
        </w:rPr>
      </w:pPr>
      <w:r>
        <w:rPr>
          <w:rFonts w:eastAsia="Times New Roman"/>
          <w:szCs w:val="24"/>
        </w:rPr>
        <w:t xml:space="preserve">Επίσης, καταπατά την αρχή της επικουρικότητας, που είναι μία βασική αρχή της ευρωπαϊκής ιδέας. </w:t>
      </w:r>
    </w:p>
    <w:p w14:paraId="76A6B19D" w14:textId="77777777" w:rsidR="00DD4703" w:rsidRDefault="00A53ECF">
      <w:pPr>
        <w:spacing w:line="600" w:lineRule="auto"/>
        <w:ind w:firstLine="720"/>
        <w:contextualSpacing/>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βεβαίως, έρχεται σε απόλυτη σύγκρουση με την Ευρώπη που θέλουμε όλοι να διαμορφώσουμε, την Ευρώπη των περι</w:t>
      </w:r>
      <w:r>
        <w:rPr>
          <w:rFonts w:eastAsia="Times New Roman"/>
          <w:szCs w:val="24"/>
        </w:rPr>
        <w:t xml:space="preserve">φερειών, που θα είναι δίπλα στον πολίτη ως ένα ισχυρό όπλο απέναντι στην Ευρώπη της δημαγωγίας, του λαϊκισμού, της ακροδεξιάς, του ρατσισμού και της εσωστρέφειας. Καταπατάτε, δηλαδή, δύο άρθρα του Συντάγματος και δύο βασικές αρχές της ευρωπαϊκής ιδέας. </w:t>
      </w:r>
    </w:p>
    <w:p w14:paraId="76A6B19E" w14:textId="77777777" w:rsidR="00DD4703" w:rsidRDefault="00A53ECF">
      <w:pPr>
        <w:spacing w:line="600" w:lineRule="auto"/>
        <w:ind w:firstLine="720"/>
        <w:contextualSpacing/>
        <w:jc w:val="both"/>
        <w:rPr>
          <w:rFonts w:eastAsia="Times New Roman"/>
          <w:szCs w:val="24"/>
        </w:rPr>
      </w:pPr>
      <w:r>
        <w:rPr>
          <w:rFonts w:eastAsia="Times New Roman"/>
          <w:szCs w:val="24"/>
        </w:rPr>
        <w:t>Δη</w:t>
      </w:r>
      <w:r>
        <w:rPr>
          <w:rFonts w:eastAsia="Times New Roman"/>
          <w:szCs w:val="24"/>
        </w:rPr>
        <w:t xml:space="preserve">μιουργείτε μία κρατική εταιρεία για ποιον λόγο άραγε; Φαντάζομαι ότι κάποιος ευφυής εγκέφαλος εκεί στο Μαξίμου θα είπε: «Τριπλασιάσαμε του </w:t>
      </w:r>
      <w:r>
        <w:rPr>
          <w:rFonts w:eastAsia="Times New Roman"/>
          <w:szCs w:val="24"/>
        </w:rPr>
        <w:t>γενικούς γραμματείς</w:t>
      </w:r>
      <w:r>
        <w:rPr>
          <w:rFonts w:eastAsia="Times New Roman"/>
          <w:szCs w:val="24"/>
        </w:rPr>
        <w:t xml:space="preserve"> στα Υπουργεία. Μέχρι τώρα ξέραμε ότι έχει έναν </w:t>
      </w:r>
      <w:r>
        <w:rPr>
          <w:rFonts w:eastAsia="Times New Roman"/>
          <w:szCs w:val="24"/>
        </w:rPr>
        <w:t>γενικό γραμματέα</w:t>
      </w:r>
      <w:r>
        <w:rPr>
          <w:rFonts w:eastAsia="Times New Roman"/>
          <w:szCs w:val="24"/>
        </w:rPr>
        <w:t xml:space="preserve"> κάθε Υπουργείο. </w:t>
      </w:r>
      <w:r>
        <w:rPr>
          <w:rFonts w:eastAsia="Times New Roman"/>
          <w:szCs w:val="24"/>
        </w:rPr>
        <w:lastRenderedPageBreak/>
        <w:t xml:space="preserve">Τώρα </w:t>
      </w:r>
      <w:r>
        <w:rPr>
          <w:rFonts w:eastAsia="Times New Roman"/>
          <w:szCs w:val="24"/>
        </w:rPr>
        <w:t>έχουμε γενικ</w:t>
      </w:r>
      <w:r>
        <w:rPr>
          <w:rFonts w:eastAsia="Times New Roman"/>
          <w:szCs w:val="24"/>
        </w:rPr>
        <w:t>ό γραμματέα, ειδικό γραμματέα, αναπληρωματικό ειδικό γραμματέα, θεματικό ειδικό γραμματέ</w:t>
      </w:r>
      <w:r>
        <w:rPr>
          <w:rFonts w:eastAsia="Times New Roman"/>
          <w:szCs w:val="24"/>
        </w:rPr>
        <w:t>α. Έχουμε κα</w:t>
      </w:r>
      <w:r>
        <w:rPr>
          <w:rFonts w:eastAsia="Times New Roman"/>
          <w:szCs w:val="24"/>
        </w:rPr>
        <w:t>μ</w:t>
      </w:r>
      <w:r>
        <w:rPr>
          <w:rFonts w:eastAsia="Times New Roman"/>
          <w:szCs w:val="24"/>
        </w:rPr>
        <w:t xml:space="preserve">μιά διακοσαριά </w:t>
      </w:r>
      <w:r w:rsidRPr="00FA3482">
        <w:rPr>
          <w:rFonts w:eastAsia="Times New Roman"/>
          <w:szCs w:val="24"/>
        </w:rPr>
        <w:t>γενικούς γραμματείς</w:t>
      </w:r>
      <w:r>
        <w:rPr>
          <w:rFonts w:eastAsia="Times New Roman"/>
          <w:szCs w:val="24"/>
        </w:rPr>
        <w:t>. Προφανώς η δεξαμενή αυτή διορισμού κομματικών στελεχών τελείωσε. Βρίσκουμε τώρα καινούργια δεξαμενή. Αφαιρούμε αρμοδιότ</w:t>
      </w:r>
      <w:r>
        <w:rPr>
          <w:rFonts w:eastAsia="Times New Roman"/>
          <w:szCs w:val="24"/>
        </w:rPr>
        <w:t xml:space="preserve">ητες από την </w:t>
      </w:r>
      <w:r>
        <w:rPr>
          <w:rFonts w:eastAsia="Times New Roman"/>
          <w:szCs w:val="24"/>
        </w:rPr>
        <w:t>α</w:t>
      </w:r>
      <w:r>
        <w:rPr>
          <w:rFonts w:eastAsia="Times New Roman"/>
          <w:szCs w:val="24"/>
        </w:rPr>
        <w:t>υτοδιοίκηση, δημιουργούμε κρατική εταιρεία –καλό μαγαζί, καινούργια κρατική εταιρεία- και σε αυτή κάνουμε ό,τι θέλουμε».</w:t>
      </w:r>
    </w:p>
    <w:p w14:paraId="76A6B19F" w14:textId="77777777" w:rsidR="00DD4703" w:rsidRDefault="00A53ECF">
      <w:pPr>
        <w:spacing w:line="600" w:lineRule="auto"/>
        <w:ind w:firstLine="720"/>
        <w:contextualSpacing/>
        <w:jc w:val="both"/>
        <w:rPr>
          <w:rFonts w:eastAsia="Times New Roman"/>
          <w:szCs w:val="24"/>
        </w:rPr>
      </w:pPr>
      <w:r>
        <w:rPr>
          <w:rFonts w:eastAsia="Times New Roman"/>
          <w:szCs w:val="24"/>
        </w:rPr>
        <w:t xml:space="preserve">Αντί να κάνετε αυτό που οφείλει να κάνει μία σύγχρονη ευρωπαϊκή κυβέρνηση, να διαμορφώσετε το θεσμικό πλαίσιο για τον </w:t>
      </w:r>
      <w:r>
        <w:rPr>
          <w:rFonts w:eastAsia="Times New Roman"/>
          <w:szCs w:val="24"/>
        </w:rPr>
        <w:t>μητ</w:t>
      </w:r>
      <w:r>
        <w:rPr>
          <w:rFonts w:eastAsia="Times New Roman"/>
          <w:szCs w:val="24"/>
        </w:rPr>
        <w:t xml:space="preserve">ροπολιτικό </w:t>
      </w:r>
      <w:r>
        <w:rPr>
          <w:rFonts w:eastAsia="Times New Roman"/>
          <w:szCs w:val="24"/>
        </w:rPr>
        <w:t>Δ</w:t>
      </w:r>
      <w:r>
        <w:rPr>
          <w:rFonts w:eastAsia="Times New Roman"/>
          <w:szCs w:val="24"/>
        </w:rPr>
        <w:t>ήμο</w:t>
      </w:r>
      <w:r>
        <w:rPr>
          <w:rFonts w:eastAsia="Times New Roman"/>
          <w:szCs w:val="24"/>
        </w:rPr>
        <w:t xml:space="preserve"> Αθήνας και για τον μητροπολιτικό Δήμο Θεσσαλονίκης, που είναι δύο ανάγκες που υπάρχουν, είναι ορατές, έχουν κατατεθεί προτάσεις, δεν το κάνετε για έναν πολύ απλό λόγο. Γιατί θα ξεφύγει ο κομματικός και οικονομικός έλεγχος από τα χέρια σας.</w:t>
      </w:r>
    </w:p>
    <w:p w14:paraId="76A6B1A0" w14:textId="77777777" w:rsidR="00DD4703" w:rsidRDefault="00A53ECF">
      <w:pPr>
        <w:spacing w:line="600" w:lineRule="auto"/>
        <w:ind w:firstLine="720"/>
        <w:contextualSpacing/>
        <w:jc w:val="both"/>
        <w:rPr>
          <w:rFonts w:eastAsia="Times New Roman" w:cs="Times New Roman"/>
          <w:szCs w:val="24"/>
        </w:rPr>
      </w:pPr>
      <w:r>
        <w:rPr>
          <w:rFonts w:eastAsia="Times New Roman"/>
          <w:szCs w:val="24"/>
        </w:rPr>
        <w:t xml:space="preserve">Θα με ρωτούσε κάποιος: Ωραία, να αποδεχθούμε την κριτική σας, κύριε Μανιάτη. Εσείς, όταν κυβερνήσατε, μπορείτε να μας πείτε τι κάνατε για την Αθήνα; Είναι εύλογη η ερώτηση. Σπεύδω, λοιπόν, να απαντήσω τι κάναμε για την Αθήνα μέσα σε ένα έτος, </w:t>
      </w:r>
      <w:r>
        <w:rPr>
          <w:rFonts w:eastAsia="Times New Roman"/>
          <w:szCs w:val="24"/>
        </w:rPr>
        <w:lastRenderedPageBreak/>
        <w:t>το 2014. Δημι</w:t>
      </w:r>
      <w:r>
        <w:rPr>
          <w:rFonts w:eastAsia="Times New Roman"/>
          <w:szCs w:val="24"/>
        </w:rPr>
        <w:t>ουργήσαμε, θεσμοθετήσαμε, νομοθετήσαμε το Ρυθμιστικό Σχέδιο Αθήνας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Αττικής. Τριάντα χρόνια μετά τον νόμο Τρίτση, η Αθήνα και η Αττική απέκτησαν ολοκληρωμένο σχέδιο πραγματικής ολιστικής ανάπτυξης σε όλους τους τομείς, επιχειρηματικό, κοινωνικό, περιβαλλο</w:t>
      </w:r>
      <w:r>
        <w:rPr>
          <w:rFonts w:eastAsia="Times New Roman"/>
          <w:szCs w:val="24"/>
        </w:rPr>
        <w:t xml:space="preserve">ντικό, πολεοδομικό, συγκοινωνιακό. </w:t>
      </w:r>
      <w:r>
        <w:rPr>
          <w:rFonts w:eastAsia="Times New Roman" w:cs="Times New Roman"/>
          <w:szCs w:val="24"/>
        </w:rPr>
        <w:t xml:space="preserve">Για πρώτη φορά η Αττική και η Αθήνα απέκτησαν ρυθμιστικό σχέδιο, το οποίο καταψηφίσατε. </w:t>
      </w:r>
    </w:p>
    <w:p w14:paraId="76A6B1A1"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Σας καταθέτω το σχετικό για τα Πρακτικά, όπως λέει και ο Βαγγέλης Βενιζέλος.</w:t>
      </w:r>
    </w:p>
    <w:p w14:paraId="76A6B1A2" w14:textId="77777777" w:rsidR="00DD4703" w:rsidRDefault="00A53ECF">
      <w:pPr>
        <w:spacing w:line="600" w:lineRule="auto"/>
        <w:ind w:firstLine="720"/>
        <w:contextualSpacing/>
        <w:jc w:val="both"/>
        <w:rPr>
          <w:rFonts w:eastAsia="Times New Roman"/>
          <w:bCs/>
          <w:szCs w:val="24"/>
        </w:rPr>
      </w:pPr>
      <w:r w:rsidRPr="00663D20">
        <w:rPr>
          <w:rFonts w:eastAsia="Times New Roman" w:cs="Times New Roman"/>
          <w:szCs w:val="24"/>
        </w:rPr>
        <w:t>(</w:t>
      </w:r>
      <w:r w:rsidRPr="00663D20">
        <w:rPr>
          <w:rFonts w:eastAsia="Times New Roman"/>
          <w:bCs/>
          <w:szCs w:val="24"/>
        </w:rPr>
        <w:t xml:space="preserve">Στο σημείο αυτό ο Βουλευτής κ. </w:t>
      </w:r>
      <w:r>
        <w:rPr>
          <w:rFonts w:eastAsia="Times New Roman"/>
          <w:bCs/>
          <w:szCs w:val="24"/>
        </w:rPr>
        <w:t>Ιωάννης Μανιάτης</w:t>
      </w:r>
      <w:r>
        <w:rPr>
          <w:rFonts w:eastAsia="Times New Roman"/>
          <w:bCs/>
          <w:szCs w:val="24"/>
        </w:rPr>
        <w:t xml:space="preserve"> </w:t>
      </w:r>
      <w:r>
        <w:rPr>
          <w:rFonts w:eastAsia="Times New Roman"/>
          <w:bCs/>
          <w:szCs w:val="24"/>
        </w:rPr>
        <w:t>καταθέτει</w:t>
      </w:r>
      <w:r w:rsidRPr="00663D20">
        <w:rPr>
          <w:rFonts w:eastAsia="Times New Roman"/>
          <w:bCs/>
          <w:szCs w:val="24"/>
        </w:rPr>
        <w:t xml:space="preserve"> για τα Πρακτικά </w:t>
      </w:r>
      <w:r>
        <w:rPr>
          <w:rFonts w:eastAsia="Times New Roman"/>
          <w:bCs/>
          <w:szCs w:val="24"/>
        </w:rPr>
        <w:t>το προαναφερθέν έγγραφο, το οποίο βρίσκεται στο α</w:t>
      </w:r>
      <w:r w:rsidRPr="00663D20">
        <w:rPr>
          <w:rFonts w:eastAsia="Times New Roman"/>
          <w:bCs/>
          <w:szCs w:val="24"/>
        </w:rPr>
        <w:t>ρχείο του Τμήματος Γραμματείας της Διεύθυνσης Στενογραφίας και Πρακτικών της Βουλής)</w:t>
      </w:r>
    </w:p>
    <w:p w14:paraId="76A6B1A3"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Δεύτερον, πάλι μέσα στο 2014, μέσα στην ίδια χρονιά θεσμοθετήσαμε το Σχέδιο Ολοκληρωμένης Αστική</w:t>
      </w:r>
      <w:r>
        <w:rPr>
          <w:rFonts w:eastAsia="Times New Roman" w:cs="Times New Roman"/>
          <w:szCs w:val="24"/>
        </w:rPr>
        <w:t xml:space="preserve">ς Παρέμβασης για το κέντρο της Αθήνας, το ΣΟΑΠ του κέντρου της Αθήνας, κορυφαία πολεοδομική, συγκοινωνιακή, αναπτυξιακή παρέμβαση για το κέντρο της Αθήνας. Πρώτη φορά στην Ελλάδα κυβέρνηση τολμούσε να συναθροίσει </w:t>
      </w:r>
      <w:r>
        <w:rPr>
          <w:rFonts w:eastAsia="Times New Roman" w:cs="Times New Roman"/>
          <w:szCs w:val="24"/>
        </w:rPr>
        <w:lastRenderedPageBreak/>
        <w:t>αρμοδιότητες δεκαεπτά διαφορετικών αντικειμ</w:t>
      </w:r>
      <w:r>
        <w:rPr>
          <w:rFonts w:eastAsia="Times New Roman" w:cs="Times New Roman"/>
          <w:szCs w:val="24"/>
        </w:rPr>
        <w:t xml:space="preserve">ένων σε ένα ενιαίο κείμενο με συνυπογραφή πολλών Υπουργών και να διαμορφώσει το πλαίσιο για το πώς θα ξεπεράσουμε τα προβλήματα του κέντρου της Αθήνας -πάρτε και το σχετικό, παρακαλώ, για τα Πρακτικά- την ίδια στιγμή που ήταν σε εξέλιξη το αντίστοιχο ΣΟΑΠ </w:t>
      </w:r>
      <w:r>
        <w:rPr>
          <w:rFonts w:eastAsia="Times New Roman" w:cs="Times New Roman"/>
          <w:szCs w:val="24"/>
        </w:rPr>
        <w:t>για τους επτά δήμους της δυτικής Αθήνας και το αντίστοιχο ΣΟΑΠ για το</w:t>
      </w:r>
      <w:r>
        <w:rPr>
          <w:rFonts w:eastAsia="Times New Roman" w:cs="Times New Roman"/>
          <w:szCs w:val="24"/>
        </w:rPr>
        <w:t>ν</w:t>
      </w:r>
      <w:r>
        <w:rPr>
          <w:rFonts w:eastAsia="Times New Roman" w:cs="Times New Roman"/>
          <w:szCs w:val="24"/>
        </w:rPr>
        <w:t xml:space="preserve"> Δήμο Θεσσαλονίκης.</w:t>
      </w:r>
    </w:p>
    <w:p w14:paraId="76A6B1A4" w14:textId="77777777" w:rsidR="00DD4703" w:rsidRDefault="00A53ECF">
      <w:pPr>
        <w:spacing w:line="600" w:lineRule="auto"/>
        <w:ind w:firstLine="720"/>
        <w:contextualSpacing/>
        <w:jc w:val="both"/>
        <w:rPr>
          <w:rFonts w:eastAsia="Times New Roman"/>
          <w:bCs/>
          <w:szCs w:val="24"/>
        </w:rPr>
      </w:pPr>
      <w:r>
        <w:rPr>
          <w:rFonts w:eastAsia="Times New Roman" w:cs="Times New Roman"/>
          <w:szCs w:val="24"/>
        </w:rPr>
        <w:t>(</w:t>
      </w:r>
      <w:r>
        <w:rPr>
          <w:rFonts w:eastAsia="Times New Roman"/>
          <w:bCs/>
          <w:szCs w:val="24"/>
        </w:rPr>
        <w:t>Στο σημείο αυτό ο Βουλευτής κ. Ιωάννης Μανιάτης</w:t>
      </w:r>
      <w:r>
        <w:rPr>
          <w:rFonts w:eastAsia="Times New Roman"/>
          <w:bCs/>
          <w:szCs w:val="24"/>
        </w:rPr>
        <w:t xml:space="preserve"> </w:t>
      </w:r>
      <w:r>
        <w:rPr>
          <w:rFonts w:eastAsia="Times New Roman"/>
          <w:bCs/>
          <w:szCs w:val="24"/>
        </w:rPr>
        <w:t>καταθέτει για τα Πρακτικά το προαναφερθέν έγγραφο, το οποίο βρίσκεται στο αρχείο του Τμήματος Γραμματείας της Διεύθυν</w:t>
      </w:r>
      <w:r>
        <w:rPr>
          <w:rFonts w:eastAsia="Times New Roman"/>
          <w:bCs/>
          <w:szCs w:val="24"/>
        </w:rPr>
        <w:t>σης Στενογραφίας και Πρακτικών της Βουλής)</w:t>
      </w:r>
    </w:p>
    <w:p w14:paraId="76A6B1A5"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Φτάνουν αυτά; Όχι. Κάναμε και κάτι ακόμη. Προχωρήσαμε στην προσπάθεια για επίλυση ενός μεγάλου θέματος του κέντρου της Αθήνας, που είναι τα χίλια οκτακόσια εγκαταλελειμμένα κτήρια στο κέντρο της Αθήνας. Είναι </w:t>
      </w:r>
      <w:r>
        <w:rPr>
          <w:rFonts w:eastAsia="Times New Roman" w:cs="Times New Roman"/>
          <w:szCs w:val="24"/>
        </w:rPr>
        <w:t>κτήρια που αποτελούν κίνδυνο για την ασφάλεια και τη ζωή των ανθρώπων που περνούν από μπροστά τους και αποτελούν οικονομικά και άλλα βαρίδια για τους ιδιοκτήτες που τους έλαχε να έχουν κτήρια τα οποία δεν μπορούν να ανακαινίσουν.</w:t>
      </w:r>
    </w:p>
    <w:p w14:paraId="76A6B1A6"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δώσαμε τη δυνατότητα σ</w:t>
      </w:r>
      <w:r>
        <w:rPr>
          <w:rFonts w:eastAsia="Times New Roman" w:cs="Times New Roman"/>
          <w:szCs w:val="24"/>
        </w:rPr>
        <w:t xml:space="preserve">την πολιτεία και τον Δήμο Αθηναίων –γιατί έγινε σε συνεργασία με τον Δήμο Αθηναίων- να παρέμβουμε, έτσι ώστε μέσα από χρηματοδοτικά εργαλεία όπως το </w:t>
      </w:r>
      <w:r>
        <w:rPr>
          <w:rFonts w:eastAsia="Times New Roman" w:cs="Times New Roman"/>
          <w:szCs w:val="24"/>
        </w:rPr>
        <w:t>«</w:t>
      </w:r>
      <w:r>
        <w:rPr>
          <w:rFonts w:eastAsia="Times New Roman" w:cs="Times New Roman"/>
          <w:szCs w:val="24"/>
          <w:lang w:val="en-US"/>
        </w:rPr>
        <w:t>JESSICA</w:t>
      </w:r>
      <w:r>
        <w:rPr>
          <w:rFonts w:eastAsia="Times New Roman" w:cs="Times New Roman"/>
          <w:szCs w:val="24"/>
        </w:rPr>
        <w:t>»</w:t>
      </w:r>
      <w:r>
        <w:rPr>
          <w:rFonts w:eastAsia="Times New Roman" w:cs="Times New Roman"/>
          <w:szCs w:val="24"/>
        </w:rPr>
        <w:t>, όπως το πακέτο Γιούνγκερ, όπως το ΕΣΠΑ αυτά τα χίλια οκτακόσια εγκαταλελειμμένα κτήρια του κέντρ</w:t>
      </w:r>
      <w:r>
        <w:rPr>
          <w:rFonts w:eastAsia="Times New Roman" w:cs="Times New Roman"/>
          <w:szCs w:val="24"/>
        </w:rPr>
        <w:t xml:space="preserve">ου της Αθήνας να αξιοποιηθούν κοινή συναινέσει των ιδιοκτητών, του </w:t>
      </w:r>
      <w:r>
        <w:rPr>
          <w:rFonts w:eastAsia="Times New Roman" w:cs="Times New Roman"/>
          <w:szCs w:val="24"/>
        </w:rPr>
        <w:t>δ</w:t>
      </w:r>
      <w:r>
        <w:rPr>
          <w:rFonts w:eastAsia="Times New Roman" w:cs="Times New Roman"/>
          <w:szCs w:val="24"/>
        </w:rPr>
        <w:t>ήμου και της πολιτείας. Και διαμορφώσαμε πλήρες νομοθέτημα. Ήταν ένα έτοιμο σχέδιο νόμου, το οποίο παραδώσαμε στον Υπουργό Περιβάλλοντος, Πολεοδομίας και Ενέργειας</w:t>
      </w:r>
      <w:r>
        <w:rPr>
          <w:rFonts w:eastAsia="Times New Roman" w:cs="Times New Roman"/>
          <w:szCs w:val="24"/>
        </w:rPr>
        <w:t>,</w:t>
      </w:r>
      <w:r>
        <w:rPr>
          <w:rFonts w:eastAsia="Times New Roman" w:cs="Times New Roman"/>
          <w:szCs w:val="24"/>
        </w:rPr>
        <w:t xml:space="preserve"> που ανέλαβε τον Ιανουάρ</w:t>
      </w:r>
      <w:r>
        <w:rPr>
          <w:rFonts w:eastAsia="Times New Roman" w:cs="Times New Roman"/>
          <w:szCs w:val="24"/>
        </w:rPr>
        <w:t>ιο του 2015. Ήταν ένα έτοιμο σχέδιο νόμου!</w:t>
      </w:r>
    </w:p>
    <w:p w14:paraId="76A6B1A7"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Ορίστε και το σχετικό έγγραφο.</w:t>
      </w:r>
    </w:p>
    <w:p w14:paraId="76A6B1A8" w14:textId="77777777" w:rsidR="00DD4703" w:rsidRDefault="00A53ECF">
      <w:pPr>
        <w:spacing w:line="600" w:lineRule="auto"/>
        <w:ind w:firstLine="720"/>
        <w:contextualSpacing/>
        <w:jc w:val="both"/>
        <w:rPr>
          <w:rFonts w:eastAsia="Times New Roman"/>
          <w:bCs/>
          <w:szCs w:val="24"/>
        </w:rPr>
      </w:pPr>
      <w:r>
        <w:rPr>
          <w:rFonts w:eastAsia="Times New Roman" w:cs="Times New Roman"/>
          <w:szCs w:val="24"/>
        </w:rPr>
        <w:t>(</w:t>
      </w:r>
      <w:r>
        <w:rPr>
          <w:rFonts w:eastAsia="Times New Roman"/>
          <w:bCs/>
          <w:szCs w:val="24"/>
        </w:rPr>
        <w:t>Στο σημείο αυτό ο Βουλευτής κ. Ιωάννης Μανιάτης καταθέτει για τα Πρακτικά το προαναφερθέν έγγραφο, το οποίο βρίσκεται στο αρχείο του Τμήματος Γραμματείας της Διεύθυνσης Στενογραφίας</w:t>
      </w:r>
      <w:r>
        <w:rPr>
          <w:rFonts w:eastAsia="Times New Roman"/>
          <w:bCs/>
          <w:szCs w:val="24"/>
        </w:rPr>
        <w:t xml:space="preserve"> και Πρακτικών της Βουλής)</w:t>
      </w:r>
    </w:p>
    <w:p w14:paraId="76A6B1A9" w14:textId="77777777" w:rsidR="00DD4703" w:rsidRDefault="00A53ECF">
      <w:pPr>
        <w:spacing w:line="600" w:lineRule="auto"/>
        <w:ind w:firstLine="720"/>
        <w:contextualSpacing/>
        <w:jc w:val="both"/>
        <w:rPr>
          <w:rFonts w:eastAsia="Times New Roman"/>
          <w:bCs/>
          <w:szCs w:val="24"/>
        </w:rPr>
      </w:pPr>
      <w:r>
        <w:rPr>
          <w:rFonts w:eastAsia="Times New Roman"/>
          <w:bCs/>
          <w:szCs w:val="24"/>
        </w:rPr>
        <w:lastRenderedPageBreak/>
        <w:t>Μη με ρωτήσετε, αγαπητοί συνάδελφοι, τι έχει γίνει μέχρι τώρα. Εδώ και τρ</w:t>
      </w:r>
      <w:r>
        <w:rPr>
          <w:rFonts w:eastAsia="Times New Roman"/>
          <w:bCs/>
          <w:szCs w:val="24"/>
        </w:rPr>
        <w:t>ιά</w:t>
      </w:r>
      <w:r>
        <w:rPr>
          <w:rFonts w:eastAsia="Times New Roman"/>
          <w:bCs/>
          <w:szCs w:val="24"/>
        </w:rPr>
        <w:t xml:space="preserve">μισι χρόνια το συγκεκριμένο σχέδιο νόμου ούτε καν έχει ακουστεί ότι μπορεί να ενδιαφέρει την Κυβέρνηση. </w:t>
      </w:r>
    </w:p>
    <w:p w14:paraId="76A6B1AA" w14:textId="77777777" w:rsidR="00DD4703" w:rsidRDefault="00A53ECF">
      <w:pPr>
        <w:spacing w:line="600" w:lineRule="auto"/>
        <w:ind w:firstLine="720"/>
        <w:contextualSpacing/>
        <w:jc w:val="both"/>
        <w:rPr>
          <w:rFonts w:eastAsia="Times New Roman"/>
          <w:bCs/>
          <w:szCs w:val="24"/>
        </w:rPr>
      </w:pPr>
      <w:r>
        <w:rPr>
          <w:rFonts w:eastAsia="Times New Roman"/>
          <w:bCs/>
          <w:szCs w:val="24"/>
        </w:rPr>
        <w:t>Και για να έρθουμε τώρα να δούμε το νομοθέτημα πο</w:t>
      </w:r>
      <w:r>
        <w:rPr>
          <w:rFonts w:eastAsia="Times New Roman"/>
          <w:bCs/>
          <w:szCs w:val="24"/>
        </w:rPr>
        <w:t>υ μας φέρνουν οι Υπουργοί. Τι μας ζητάει; Λέει: «Οι δύο αξιότιμοι κύριοι Υπουργοί θα ασχοληθούν για το κέντρο της Αθήνας με τη νεοφυή, καινοτόμο επιχειρηματικότητα». Είναι φιλόδοξος στόχος, τον σέβομαι. Αναρωτιέμαι, με ποια υποδομή θα ασχοληθούν τα γραφεία</w:t>
      </w:r>
      <w:r>
        <w:rPr>
          <w:rFonts w:eastAsia="Times New Roman"/>
          <w:bCs/>
          <w:szCs w:val="24"/>
        </w:rPr>
        <w:t xml:space="preserve"> σας ή τα Υπουργεία σας ή οι υπηρεσίες σας, κύριοι Υπουργοί, με τη νεοφυή, καινοτόμο επιχειρηματικότητα; Επίσης, θα ασχοληθείτε με τον τουρισμό, τον πολιτισμό και την αλληλέγγυα οικονομία. Με ποια υποδομή άραγε, κύριοι Υπουργοί; </w:t>
      </w:r>
    </w:p>
    <w:p w14:paraId="76A6B1AB" w14:textId="77777777" w:rsidR="00DD4703" w:rsidRDefault="00A53ECF">
      <w:pPr>
        <w:spacing w:line="600" w:lineRule="auto"/>
        <w:ind w:firstLine="720"/>
        <w:contextualSpacing/>
        <w:jc w:val="both"/>
        <w:rPr>
          <w:rFonts w:eastAsia="Times New Roman"/>
          <w:bCs/>
          <w:szCs w:val="24"/>
        </w:rPr>
      </w:pPr>
      <w:r>
        <w:rPr>
          <w:rFonts w:eastAsia="Times New Roman"/>
          <w:bCs/>
          <w:szCs w:val="24"/>
        </w:rPr>
        <w:t xml:space="preserve">Μια δεύτερη παρατήρηση θα </w:t>
      </w:r>
      <w:r>
        <w:rPr>
          <w:rFonts w:eastAsia="Times New Roman"/>
          <w:bCs/>
          <w:szCs w:val="24"/>
        </w:rPr>
        <w:t>κάνω σε ένα άλλο άρθρο. Ζητάτε να εγκρίνουμε κατά παρέκκλιση διατάξεων πολεοδομικών, διατάξεων δημοσίων συμβάσεων, να αξιοποιήσετε χώρους. Γιατί «κατά παρέκκλιση»; Δεν το καταλαβαίνω. Γιατί δεν νομοθετείτε, εάν κάτι λείπει από την ελληνική νομοθεσία;</w:t>
      </w:r>
    </w:p>
    <w:p w14:paraId="76A6B1AC" w14:textId="77777777" w:rsidR="00DD4703" w:rsidRDefault="00A53ECF">
      <w:pPr>
        <w:spacing w:line="600" w:lineRule="auto"/>
        <w:ind w:firstLine="720"/>
        <w:contextualSpacing/>
        <w:jc w:val="both"/>
        <w:rPr>
          <w:rFonts w:eastAsia="Times New Roman"/>
          <w:bCs/>
          <w:szCs w:val="24"/>
        </w:rPr>
      </w:pPr>
      <w:r>
        <w:rPr>
          <w:rFonts w:eastAsia="Times New Roman"/>
          <w:bCs/>
          <w:szCs w:val="24"/>
        </w:rPr>
        <w:lastRenderedPageBreak/>
        <w:t>Τρίτη</w:t>
      </w:r>
      <w:r>
        <w:rPr>
          <w:rFonts w:eastAsia="Times New Roman"/>
          <w:bCs/>
          <w:szCs w:val="24"/>
        </w:rPr>
        <w:t xml:space="preserve"> παρατήρηση. Μας ζητάτε να συμφωνήσουμε να διορίσετε επταμελές διοικητικό συμβούλιο. Τι προσόντα, ρε παιδιά, θα έχουν αυτοί οι άνθρωποι που θα κάνουν ένα τόσο σπουδαίο έργο; Δεν υπάρχει ούτε μία λέξη για το τι προσόντα πρέπει να έχουν αυτοί οι άνθρωποι. Απ</w:t>
      </w:r>
      <w:r>
        <w:rPr>
          <w:rFonts w:eastAsia="Times New Roman"/>
          <w:bCs/>
          <w:szCs w:val="24"/>
        </w:rPr>
        <w:t>λώς λέει κάπου ότι πρέπει να είναι αξιόλογοι άνθρωποι ή κάτι τέτοιο.</w:t>
      </w:r>
    </w:p>
    <w:p w14:paraId="76A6B1AD" w14:textId="77777777" w:rsidR="00DD4703" w:rsidRDefault="00A53ECF">
      <w:pPr>
        <w:spacing w:line="600" w:lineRule="auto"/>
        <w:ind w:firstLine="720"/>
        <w:contextualSpacing/>
        <w:jc w:val="both"/>
        <w:rPr>
          <w:rFonts w:eastAsia="Times New Roman" w:cs="Times New Roman"/>
          <w:szCs w:val="24"/>
        </w:rPr>
      </w:pPr>
      <w:r>
        <w:rPr>
          <w:rFonts w:eastAsia="Times New Roman"/>
          <w:bCs/>
          <w:szCs w:val="24"/>
        </w:rPr>
        <w:t xml:space="preserve">Και έρχεται στο μυαλό μου το </w:t>
      </w:r>
      <w:r>
        <w:rPr>
          <w:rFonts w:eastAsia="Times New Roman"/>
          <w:bCs/>
          <w:szCs w:val="24"/>
        </w:rPr>
        <w:t>β</w:t>
      </w:r>
      <w:r>
        <w:rPr>
          <w:rFonts w:eastAsia="Times New Roman"/>
          <w:bCs/>
          <w:szCs w:val="24"/>
        </w:rPr>
        <w:t>ατερλό της Κυβέρνησης με τον Ελληνικό Διαστημικό Οργανισμό, όπου εκεί διορίσατε –ήταν μία φωτεινή εξαίρεση του κακού εαυτού σας, αλλά δεν τον αντέξατε τον εα</w:t>
      </w:r>
      <w:r>
        <w:rPr>
          <w:rFonts w:eastAsia="Times New Roman"/>
          <w:bCs/>
          <w:szCs w:val="24"/>
        </w:rPr>
        <w:t>υτό σας, έναν μήνα τον αφήσατε να είναι καλός και τον ανατρέψατε- έναν σπουδαίο Έλληνα επιστήμονα, τον καθηγητή και ακαδημαϊκό Σταμάτη Κριμιζή, ο οποίος παραιτήθηκε σε έναν μήνα, λέγοντας: «</w:t>
      </w:r>
      <w:r>
        <w:rPr>
          <w:rFonts w:eastAsia="Times New Roman"/>
          <w:bCs/>
          <w:szCs w:val="24"/>
          <w:lang w:val="en-US"/>
        </w:rPr>
        <w:t>f</w:t>
      </w:r>
      <w:r>
        <w:rPr>
          <w:rFonts w:eastAsia="Times New Roman"/>
          <w:bCs/>
          <w:szCs w:val="24"/>
          <w:lang w:val="en-US"/>
        </w:rPr>
        <w:t>ollow</w:t>
      </w:r>
      <w:r w:rsidRPr="008577CE">
        <w:rPr>
          <w:rFonts w:eastAsia="Times New Roman"/>
          <w:bCs/>
          <w:szCs w:val="24"/>
        </w:rPr>
        <w:t xml:space="preserve"> </w:t>
      </w:r>
      <w:r>
        <w:rPr>
          <w:rFonts w:eastAsia="Times New Roman"/>
          <w:bCs/>
          <w:szCs w:val="24"/>
          <w:lang w:val="en-US"/>
        </w:rPr>
        <w:t>the</w:t>
      </w:r>
      <w:r w:rsidRPr="008577CE">
        <w:rPr>
          <w:rFonts w:eastAsia="Times New Roman"/>
          <w:bCs/>
          <w:szCs w:val="24"/>
        </w:rPr>
        <w:t xml:space="preserve"> </w:t>
      </w:r>
      <w:r>
        <w:rPr>
          <w:rFonts w:eastAsia="Times New Roman"/>
          <w:bCs/>
          <w:szCs w:val="24"/>
          <w:lang w:val="en-US"/>
        </w:rPr>
        <w:t>money</w:t>
      </w:r>
      <w:r>
        <w:rPr>
          <w:rFonts w:eastAsia="Times New Roman"/>
          <w:bCs/>
          <w:szCs w:val="24"/>
        </w:rPr>
        <w:t>». Γιατί το είπε αυτός ο σπουδαίος άνθρωπος;</w:t>
      </w:r>
    </w:p>
    <w:p w14:paraId="76A6B1AE" w14:textId="77777777" w:rsidR="00DD4703" w:rsidRDefault="00DD4703">
      <w:pPr>
        <w:contextualSpacing/>
        <w:jc w:val="center"/>
        <w:rPr>
          <w:rFonts w:eastAsia="Times New Roman" w:cs="Times New Roman"/>
          <w:szCs w:val="24"/>
        </w:rPr>
      </w:pPr>
    </w:p>
    <w:p w14:paraId="76A6B1AF" w14:textId="77777777" w:rsidR="00DD4703" w:rsidRDefault="00A53ECF">
      <w:pPr>
        <w:spacing w:line="600" w:lineRule="auto"/>
        <w:ind w:firstLine="720"/>
        <w:contextualSpacing/>
        <w:jc w:val="both"/>
        <w:rPr>
          <w:rFonts w:eastAsia="Times New Roman" w:cs="Times New Roman"/>
          <w:szCs w:val="24"/>
        </w:rPr>
      </w:pPr>
      <w:r w:rsidRPr="000B79F0">
        <w:rPr>
          <w:rFonts w:eastAsia="Times New Roman" w:cs="Times New Roman"/>
          <w:b/>
          <w:szCs w:val="24"/>
        </w:rPr>
        <w:t>ΠΡΟΕΔΡΕΥΩΝ (Νικήτας Κακλαμάνης):</w:t>
      </w:r>
      <w:r>
        <w:rPr>
          <w:rFonts w:eastAsia="Times New Roman" w:cs="Times New Roman"/>
          <w:szCs w:val="24"/>
        </w:rPr>
        <w:t xml:space="preserve"> Κύριε Μανιάτη, βλέπετε το ρολόι απέναντι, έτσι;</w:t>
      </w:r>
    </w:p>
    <w:p w14:paraId="76A6B1B0" w14:textId="77777777" w:rsidR="00DD4703" w:rsidRDefault="00A53ECF">
      <w:pPr>
        <w:spacing w:line="600" w:lineRule="auto"/>
        <w:ind w:firstLine="720"/>
        <w:contextualSpacing/>
        <w:jc w:val="both"/>
        <w:rPr>
          <w:rFonts w:eastAsia="Times New Roman" w:cs="Times New Roman"/>
          <w:szCs w:val="24"/>
        </w:rPr>
      </w:pPr>
      <w:r w:rsidRPr="000B79F0">
        <w:rPr>
          <w:rFonts w:eastAsia="Times New Roman" w:cs="Times New Roman"/>
          <w:b/>
          <w:szCs w:val="24"/>
        </w:rPr>
        <w:lastRenderedPageBreak/>
        <w:t>ΙΩΑΝΝΗΣ ΜΑΝΙΑΤΗΣ:</w:t>
      </w:r>
      <w:r>
        <w:rPr>
          <w:rFonts w:eastAsia="Times New Roman" w:cs="Times New Roman"/>
          <w:szCs w:val="24"/>
        </w:rPr>
        <w:t xml:space="preserve"> Ναι, κύριε Πρόεδρε, ολοκληρώνω.</w:t>
      </w:r>
    </w:p>
    <w:p w14:paraId="76A6B1B1"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Τέταρτη παρατήρηση και προτελευταία για το νομοσχέδιο: Αδιανόητη, απαράδεκτη διατύπωση λέει ότι αυτή η κρατική εταιρεία «προσ</w:t>
      </w:r>
      <w:r>
        <w:rPr>
          <w:rFonts w:eastAsia="Times New Roman" w:cs="Times New Roman"/>
          <w:szCs w:val="24"/>
        </w:rPr>
        <w:t xml:space="preserve">λαμβάνει προσωπικό με σύμβαση εργασίας αορίστου και ορισμένου χρόνου, με σύμβαση μίσθωσης έργου και έμμισθης εντολής». </w:t>
      </w:r>
    </w:p>
    <w:p w14:paraId="76A6B1B2"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Ερωτήματα στους συναδέλφους του ΣΥΡΙΖΑ, που θα κληθούν να υπερψηφίσουν: Πόσους, ρε παιδιά, θα διορίσει αυτή η εταιρεία; Ποιων ειδικοτήτω</w:t>
      </w:r>
      <w:r>
        <w:rPr>
          <w:rFonts w:eastAsia="Times New Roman" w:cs="Times New Roman"/>
          <w:szCs w:val="24"/>
        </w:rPr>
        <w:t xml:space="preserve">ν; Με τι προϋπολογισμό; Υπάρχουν έστω στοιχειώδη χαρακτηριστικά; Θα είναι δέκα άνθρωποι, πενήντα, εκατό, πεντακόσιοι; Γιατί δεν λέει στοιχειωδώς το νομοσχέδιο «θα διορίσουμε ή θα απασχολήσουμε έως είκοσι, ειδικοτήτων τάδε». Τι θα είναι; Κηπουροί θα είναι, </w:t>
      </w:r>
      <w:r>
        <w:rPr>
          <w:rFonts w:eastAsia="Times New Roman" w:cs="Times New Roman"/>
          <w:szCs w:val="24"/>
        </w:rPr>
        <w:t xml:space="preserve">θυρωροί, αρχιτέκτονες, συγκοινωνιολόγοι; Γιατί δεν μας λέτε για ποιες ειδικότητες θέλετε να σας δώσουμε νομοθετική εξουσιοδότηση; </w:t>
      </w:r>
    </w:p>
    <w:p w14:paraId="76A6B1B3"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βεβαίως, δεν μας λέτε και για τον λόγο αυτόν το Γενικό Λογιστήριο του Κράτους αδυνατεί να αξιολογήσει τη δαπάνη σε μια ε</w:t>
      </w:r>
      <w:r>
        <w:rPr>
          <w:rFonts w:eastAsia="Times New Roman" w:cs="Times New Roman"/>
          <w:szCs w:val="24"/>
        </w:rPr>
        <w:t>ποχή σκληρής λιτότητας</w:t>
      </w:r>
      <w:r>
        <w:rPr>
          <w:rFonts w:eastAsia="Times New Roman" w:cs="Times New Roman"/>
          <w:szCs w:val="24"/>
        </w:rPr>
        <w:t>,</w:t>
      </w:r>
      <w:r>
        <w:rPr>
          <w:rFonts w:eastAsia="Times New Roman" w:cs="Times New Roman"/>
          <w:szCs w:val="24"/>
        </w:rPr>
        <w:t>-</w:t>
      </w:r>
      <w:r>
        <w:rPr>
          <w:rFonts w:eastAsia="Times New Roman" w:cs="Times New Roman"/>
          <w:szCs w:val="24"/>
        </w:rPr>
        <w:t xml:space="preserve"> όπου κόβετε τρεις συντάξεις από τους συνταξιούχους…</w:t>
      </w:r>
    </w:p>
    <w:p w14:paraId="76A6B1B4"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Μανιάτη, με συγχωρείτε, αλλά πρέπει να σας διακόψω.</w:t>
      </w:r>
    </w:p>
    <w:p w14:paraId="76A6B1B5"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Κύριε Πρόεδρε, βρίσκομαι στην τελευταία μου σελίδα. Θα ολοκληρώσω. </w:t>
      </w:r>
    </w:p>
    <w:p w14:paraId="76A6B1B6"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ΠΡ</w:t>
      </w:r>
      <w:r>
        <w:rPr>
          <w:rFonts w:eastAsia="Times New Roman" w:cs="Times New Roman"/>
          <w:b/>
          <w:szCs w:val="24"/>
        </w:rPr>
        <w:t>ΟΕΔΡΕΥΩΝ (Νικήτας Κακλαμάνης):</w:t>
      </w:r>
      <w:r>
        <w:rPr>
          <w:rFonts w:eastAsia="Times New Roman" w:cs="Times New Roman"/>
          <w:szCs w:val="24"/>
        </w:rPr>
        <w:t xml:space="preserve"> Ολοκληρώστε</w:t>
      </w:r>
      <w:r>
        <w:rPr>
          <w:rFonts w:eastAsia="Times New Roman" w:cs="Times New Roman"/>
          <w:szCs w:val="24"/>
        </w:rPr>
        <w:t>,</w:t>
      </w:r>
      <w:r>
        <w:rPr>
          <w:rFonts w:eastAsia="Times New Roman" w:cs="Times New Roman"/>
          <w:szCs w:val="24"/>
        </w:rPr>
        <w:t xml:space="preserve"> εάν θέλετε να τελειώσουμε απόψε.</w:t>
      </w:r>
    </w:p>
    <w:p w14:paraId="76A6B1B7"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Θα χρησιμοποιήσω και τον χρόνο της δευτερολογίας μου. Δεν θα χρησιμοποιήσω δευτερολογία καθόλου.</w:t>
      </w:r>
    </w:p>
    <w:p w14:paraId="76A6B1B8"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λοιπόν, το Γενικό Λογιστήριο του Κράτους δεν αναφέρει </w:t>
      </w:r>
      <w:r>
        <w:rPr>
          <w:rFonts w:eastAsia="Times New Roman" w:cs="Times New Roman"/>
          <w:szCs w:val="24"/>
        </w:rPr>
        <w:t>λέξη για το κόστος. Είναι άγνωστο το κόστος.</w:t>
      </w:r>
    </w:p>
    <w:p w14:paraId="76A6B1B9"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βεβαίως, η τελευταία παρατήρηση είναι ότι μας ζητάτε να σας εξουσιοδοτήσουμε να διαμορφώσετε και ένα γνωμοδοτικό συμβούλιο αγνώστου συνθέσεως, αγνώστου κόστους, αγνώστων αρμοδιοτήτων, όπως αντίστοιχα και το</w:t>
      </w:r>
      <w:r>
        <w:rPr>
          <w:rFonts w:eastAsia="Times New Roman" w:cs="Times New Roman"/>
          <w:szCs w:val="24"/>
        </w:rPr>
        <w:t xml:space="preserve"> διοικητικό συμβούλιο.</w:t>
      </w:r>
    </w:p>
    <w:p w14:paraId="76A6B1BA"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Συνοψίζοντας, πρόκειται για ένα νομοσχέδιο θεσμικά, κοινωνικά, οικονομικά και πολιτικά προκλητικό. Προσπαθεί να δημιουργήσει μία άχρηστη και αχρείαστη καινούρ</w:t>
      </w:r>
      <w:r>
        <w:rPr>
          <w:rFonts w:eastAsia="Times New Roman" w:cs="Times New Roman"/>
          <w:szCs w:val="24"/>
        </w:rPr>
        <w:t>γ</w:t>
      </w:r>
      <w:r>
        <w:rPr>
          <w:rFonts w:eastAsia="Times New Roman" w:cs="Times New Roman"/>
          <w:szCs w:val="24"/>
        </w:rPr>
        <w:t>ια κρατική εταιρεία και γι’ αυτό το καταψηφίζουμε και επί της αρχής και επ</w:t>
      </w:r>
      <w:r>
        <w:rPr>
          <w:rFonts w:eastAsia="Times New Roman" w:cs="Times New Roman"/>
          <w:szCs w:val="24"/>
        </w:rPr>
        <w:t>ί των άρθρων.</w:t>
      </w:r>
    </w:p>
    <w:p w14:paraId="76A6B1BB"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Και επειδή η χώρα βρίσκεται στην ολοκλήρωση του τρίτου μνημονίου, του μνημονίου Τσίπρα, μέχρι τον Αύγουστο του 2018, εμείς πολύ καθαρά πολιτικά λέμε ότι δεν εμπιστευόμαστε αυτή την Κυβέρνηση να διαπραγματευτεί το μέλλον της χώρας για τα επόμε</w:t>
      </w:r>
      <w:r>
        <w:rPr>
          <w:rFonts w:eastAsia="Times New Roman" w:cs="Times New Roman"/>
          <w:szCs w:val="24"/>
        </w:rPr>
        <w:t>να δέκα χρόνια και γι’ αυτό ζητούμε να προκηρυχθούν εκλογές εδώ και τώρα.</w:t>
      </w:r>
    </w:p>
    <w:p w14:paraId="76A6B1BC"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6A6B1BD"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Μέχρι να έρθει ο κ. Παναγιώταρος στο Βήμα, για να λάβει τον λόγο, και επειδή διάβασα και τα </w:t>
      </w:r>
      <w:r>
        <w:rPr>
          <w:rFonts w:eastAsia="Times New Roman" w:cs="Times New Roman"/>
          <w:szCs w:val="24"/>
        </w:rPr>
        <w:t>π</w:t>
      </w:r>
      <w:r>
        <w:rPr>
          <w:rFonts w:eastAsia="Times New Roman" w:cs="Times New Roman"/>
          <w:szCs w:val="24"/>
        </w:rPr>
        <w:t xml:space="preserve">ρακτικά της </w:t>
      </w:r>
      <w:r>
        <w:rPr>
          <w:rFonts w:eastAsia="Times New Roman" w:cs="Times New Roman"/>
          <w:szCs w:val="24"/>
        </w:rPr>
        <w:t>ε</w:t>
      </w:r>
      <w:r>
        <w:rPr>
          <w:rFonts w:eastAsia="Times New Roman" w:cs="Times New Roman"/>
          <w:szCs w:val="24"/>
        </w:rPr>
        <w:t xml:space="preserve">πιτροπής, νομίζω </w:t>
      </w:r>
      <w:r>
        <w:rPr>
          <w:rFonts w:eastAsia="Times New Roman" w:cs="Times New Roman"/>
          <w:szCs w:val="24"/>
        </w:rPr>
        <w:lastRenderedPageBreak/>
        <w:t>ότι πρέπει</w:t>
      </w:r>
      <w:r>
        <w:rPr>
          <w:rFonts w:eastAsia="Times New Roman" w:cs="Times New Roman"/>
          <w:szCs w:val="24"/>
        </w:rPr>
        <w:t xml:space="preserve"> στη μνήμη κάποιου ανθρώπου, γιατί όλοι μιλάτε για τα εγκαταλελειμμένα κτήρια της Αθήνας, να πω κάτι το οποίο δεν το ξέρετε. </w:t>
      </w:r>
    </w:p>
    <w:p w14:paraId="76A6B1BE"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Το Ινστιτούτο Τοπικής Αυτοδιοίκησης, όταν ήμουν </w:t>
      </w:r>
      <w:r>
        <w:rPr>
          <w:rFonts w:eastAsia="Times New Roman" w:cs="Times New Roman"/>
          <w:szCs w:val="24"/>
        </w:rPr>
        <w:t>π</w:t>
      </w:r>
      <w:r>
        <w:rPr>
          <w:rFonts w:eastAsia="Times New Roman" w:cs="Times New Roman"/>
          <w:szCs w:val="24"/>
        </w:rPr>
        <w:t xml:space="preserve">ρόεδρος στην ΚΕΔΕ, δημιούργησε μία επιστημονική επιτροπή υπό την </w:t>
      </w:r>
      <w:r>
        <w:rPr>
          <w:rFonts w:eastAsia="Times New Roman" w:cs="Times New Roman"/>
          <w:szCs w:val="24"/>
        </w:rPr>
        <w:t>π</w:t>
      </w:r>
      <w:r>
        <w:rPr>
          <w:rFonts w:eastAsia="Times New Roman" w:cs="Times New Roman"/>
          <w:szCs w:val="24"/>
        </w:rPr>
        <w:t xml:space="preserve">ροεδρία του αειμνήστου Δημητρίου Τσάτσου –και θα καταλάβετε γιατί ήταν </w:t>
      </w:r>
      <w:r>
        <w:rPr>
          <w:rFonts w:eastAsia="Times New Roman" w:cs="Times New Roman"/>
          <w:szCs w:val="24"/>
        </w:rPr>
        <w:t>π</w:t>
      </w:r>
      <w:r>
        <w:rPr>
          <w:rFonts w:eastAsia="Times New Roman" w:cs="Times New Roman"/>
          <w:szCs w:val="24"/>
        </w:rPr>
        <w:t xml:space="preserve">ρόεδρος επιστημονικής επιτροπής- κατέγραψε τα κτήρια, βρήκε τους ιδιοκτήτες. </w:t>
      </w:r>
    </w:p>
    <w:p w14:paraId="76A6B1BF"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Σας λέω προς μεγάλη σας έκπληξη </w:t>
      </w:r>
      <w:r>
        <w:rPr>
          <w:rFonts w:eastAsia="Times New Roman" w:cs="Times New Roman"/>
          <w:szCs w:val="24"/>
        </w:rPr>
        <w:t>-</w:t>
      </w:r>
      <w:r>
        <w:rPr>
          <w:rFonts w:eastAsia="Times New Roman" w:cs="Times New Roman"/>
          <w:szCs w:val="24"/>
        </w:rPr>
        <w:t>για όσους δεν το ξέρετε</w:t>
      </w:r>
      <w:r>
        <w:rPr>
          <w:rFonts w:eastAsia="Times New Roman" w:cs="Times New Roman"/>
          <w:szCs w:val="24"/>
        </w:rPr>
        <w:t>-</w:t>
      </w:r>
      <w:r>
        <w:rPr>
          <w:rFonts w:eastAsia="Times New Roman" w:cs="Times New Roman"/>
          <w:szCs w:val="24"/>
        </w:rPr>
        <w:t xml:space="preserve"> ότι ο μεγαλύτερος ιδιοκτήτης είναι το ελληνικό δ</w:t>
      </w:r>
      <w:r>
        <w:rPr>
          <w:rFonts w:eastAsia="Times New Roman" w:cs="Times New Roman"/>
          <w:szCs w:val="24"/>
        </w:rPr>
        <w:t xml:space="preserve">ημόσιο με πρώτο Υπουργείο το Υπουργείο Πολιτισμού. Δεύτερος ιδιοκτήτης είναι η Κτηματική Εταιρεία του Δημοσίου και τρίτος ιδιοκτήτης είναι διάφοροι ιδιώτες. </w:t>
      </w:r>
    </w:p>
    <w:p w14:paraId="76A6B1C0"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Και επειδή τα δύο πρώτα «δεσμεύοντ</w:t>
      </w:r>
      <w:r>
        <w:rPr>
          <w:rFonts w:eastAsia="Times New Roman" w:cs="Times New Roman"/>
          <w:szCs w:val="24"/>
        </w:rPr>
        <w:t>αν</w:t>
      </w:r>
      <w:r>
        <w:rPr>
          <w:rFonts w:eastAsia="Times New Roman" w:cs="Times New Roman"/>
          <w:szCs w:val="24"/>
        </w:rPr>
        <w:t xml:space="preserve">» ως κληροδοτήματα και ήταν δύσκολη η αξιοποίησή τους, ο </w:t>
      </w:r>
      <w:r>
        <w:rPr>
          <w:rFonts w:eastAsia="Times New Roman" w:cs="Times New Roman"/>
          <w:szCs w:val="24"/>
        </w:rPr>
        <w:t xml:space="preserve">Δημήτρης Τσάτσος έφτιαξε το νομικό πλαίσιο, που ήταν και σχέδιο νόμου και προεδρικά διατάγματα, που θα μπορούσαν να αξιοποιηθούν αυτά τα κτήρια. Αυτό βγήκε σε έναν τόμο. Το έχουν τα αρμόδια Υπουργεία αλλά δεν το επικαλούνται. </w:t>
      </w:r>
      <w:r>
        <w:rPr>
          <w:rFonts w:eastAsia="Times New Roman" w:cs="Times New Roman"/>
          <w:szCs w:val="24"/>
        </w:rPr>
        <w:lastRenderedPageBreak/>
        <w:t>Στέλνουν τις εισηγήσεις τους σ</w:t>
      </w:r>
      <w:r>
        <w:rPr>
          <w:rFonts w:eastAsia="Times New Roman" w:cs="Times New Roman"/>
          <w:szCs w:val="24"/>
        </w:rPr>
        <w:t>τους Υπουργούς και οι υπηρεσιακοί παράγοντες των Υπουργείων λένε ότι είναι δικές τους ιδέες. Στη μνήμη, λοιπόν, του Δημητρίου Τσάτσου ήμουν υποχρεωμένος να κάνω αυτή την ενημέρωση.</w:t>
      </w:r>
    </w:p>
    <w:p w14:paraId="76A6B1C1" w14:textId="77777777" w:rsidR="00DD4703" w:rsidRDefault="00A53ECF">
      <w:pPr>
        <w:spacing w:line="600" w:lineRule="auto"/>
        <w:ind w:firstLine="720"/>
        <w:contextualSpacing/>
        <w:jc w:val="both"/>
        <w:rPr>
          <w:rFonts w:eastAsia="Times New Roman" w:cs="Times New Roman"/>
          <w:szCs w:val="24"/>
        </w:rPr>
      </w:pPr>
      <w:r w:rsidRPr="00FE2909">
        <w:rPr>
          <w:rFonts w:eastAsia="Times New Roman" w:cs="Times New Roman"/>
          <w:b/>
          <w:szCs w:val="24"/>
        </w:rPr>
        <w:t xml:space="preserve">ΧΡΗΣΤΟΣ ΣΠΙΡΤΖΗΣ (Υπουργός </w:t>
      </w:r>
      <w:r>
        <w:rPr>
          <w:rFonts w:eastAsia="Times New Roman" w:cs="Times New Roman"/>
          <w:b/>
          <w:szCs w:val="24"/>
        </w:rPr>
        <w:t xml:space="preserve">Υποδομών και </w:t>
      </w:r>
      <w:r w:rsidRPr="00FE2909">
        <w:rPr>
          <w:rFonts w:eastAsia="Times New Roman" w:cs="Times New Roman"/>
          <w:b/>
          <w:szCs w:val="24"/>
        </w:rPr>
        <w:t>Μεταφορών):</w:t>
      </w:r>
      <w:r>
        <w:rPr>
          <w:rFonts w:eastAsia="Times New Roman" w:cs="Times New Roman"/>
          <w:szCs w:val="24"/>
        </w:rPr>
        <w:t xml:space="preserve"> Κύριε Πρόεδρε, πότε έγι</w:t>
      </w:r>
      <w:r>
        <w:rPr>
          <w:rFonts w:eastAsia="Times New Roman" w:cs="Times New Roman"/>
          <w:szCs w:val="24"/>
        </w:rPr>
        <w:t>νε αυτό;</w:t>
      </w:r>
    </w:p>
    <w:p w14:paraId="76A6B1C2"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Ήμουν εγώ ακόμα στην ΚΕΔΕ, κύριε Σπίρτζη, επομένως πρέπει να ήταν το 2010 περίπου.</w:t>
      </w:r>
    </w:p>
    <w:p w14:paraId="76A6B1C3"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Κύριε Παναγιώταρε, συγγνώμη που σας έκανα να περιμένετε. Έχετε τον λόγο.</w:t>
      </w:r>
    </w:p>
    <w:p w14:paraId="76A6B1C4" w14:textId="77777777" w:rsidR="00DD4703" w:rsidRDefault="00A53ECF">
      <w:pPr>
        <w:spacing w:line="600" w:lineRule="auto"/>
        <w:ind w:firstLine="720"/>
        <w:contextualSpacing/>
        <w:jc w:val="both"/>
        <w:rPr>
          <w:rFonts w:eastAsia="Times New Roman" w:cs="Times New Roman"/>
          <w:szCs w:val="24"/>
        </w:rPr>
      </w:pPr>
      <w:r w:rsidRPr="00CE1239">
        <w:rPr>
          <w:rFonts w:eastAsia="Times New Roman" w:cs="Times New Roman"/>
          <w:b/>
          <w:szCs w:val="24"/>
        </w:rPr>
        <w:t>ΗΛΙΑΣ ΠΑΝΑΓΙΩΤΑΡΟΣ:</w:t>
      </w:r>
      <w:r>
        <w:rPr>
          <w:rFonts w:eastAsia="Times New Roman" w:cs="Times New Roman"/>
          <w:szCs w:val="24"/>
        </w:rPr>
        <w:t xml:space="preserve"> Ευχαριστώ, κύριε Πρόεδρε.</w:t>
      </w:r>
    </w:p>
    <w:p w14:paraId="76A6B1C5" w14:textId="77777777" w:rsidR="00DD4703" w:rsidRDefault="00A53ECF">
      <w:pPr>
        <w:tabs>
          <w:tab w:val="left" w:pos="1138"/>
          <w:tab w:val="left" w:pos="1565"/>
          <w:tab w:val="left" w:pos="2965"/>
          <w:tab w:val="center" w:pos="4753"/>
        </w:tabs>
        <w:spacing w:line="600" w:lineRule="auto"/>
        <w:contextualSpacing/>
        <w:jc w:val="both"/>
        <w:rPr>
          <w:rFonts w:eastAsia="Times New Roman" w:cs="Times New Roman"/>
          <w:szCs w:val="24"/>
        </w:rPr>
      </w:pPr>
      <w:r>
        <w:rPr>
          <w:rFonts w:eastAsia="Times New Roman" w:cs="Times New Roman"/>
          <w:szCs w:val="24"/>
        </w:rPr>
        <w:t>Αν η αισθητι</w:t>
      </w:r>
      <w:r>
        <w:rPr>
          <w:rFonts w:eastAsia="Times New Roman" w:cs="Times New Roman"/>
          <w:szCs w:val="24"/>
        </w:rPr>
        <w:t>κή σας είναι τύπου Τζέισον</w:t>
      </w:r>
      <w:r>
        <w:rPr>
          <w:rFonts w:eastAsia="Times New Roman" w:cs="Times New Roman"/>
          <w:szCs w:val="24"/>
        </w:rPr>
        <w:t>-</w:t>
      </w:r>
      <w:r>
        <w:rPr>
          <w:rFonts w:eastAsia="Times New Roman" w:cs="Times New Roman"/>
          <w:szCs w:val="24"/>
        </w:rPr>
        <w:t>Αντιγόνης, τότε καταλαβαίνουμε τι σόι ανάπλαση θέλετε να κάνετε στην Αθήνα. Διότι ακούγεται οξύμωρο να θέλουν να ομορφύνουν την πόλη οι πάσης φύσεως θιασώτες του μπάφου, της μαστούρας και των γλαστράκιδων. Των πάσης φύσεως μπαχαλ</w:t>
      </w:r>
      <w:r>
        <w:rPr>
          <w:rFonts w:eastAsia="Times New Roman" w:cs="Times New Roman"/>
          <w:szCs w:val="24"/>
        </w:rPr>
        <w:t xml:space="preserve">άκηδων που καίνε, σπάνε την Αθήνα και έχουν φαρδιές πλατιές τις υπογραφές στήριξης από τη συντριπτική πλειοψηφία των </w:t>
      </w:r>
      <w:r>
        <w:rPr>
          <w:rFonts w:eastAsia="Times New Roman" w:cs="Times New Roman"/>
          <w:szCs w:val="24"/>
        </w:rPr>
        <w:lastRenderedPageBreak/>
        <w:t xml:space="preserve">Βουλευτών </w:t>
      </w:r>
      <w:r>
        <w:rPr>
          <w:rFonts w:eastAsia="Times New Roman" w:cs="Times New Roman"/>
          <w:szCs w:val="24"/>
        </w:rPr>
        <w:t>-</w:t>
      </w:r>
      <w:r>
        <w:rPr>
          <w:rFonts w:eastAsia="Times New Roman" w:cs="Times New Roman"/>
          <w:szCs w:val="24"/>
        </w:rPr>
        <w:t>και όχι μόνο</w:t>
      </w:r>
      <w:r>
        <w:rPr>
          <w:rFonts w:eastAsia="Times New Roman" w:cs="Times New Roman"/>
          <w:szCs w:val="24"/>
        </w:rPr>
        <w:t>-</w:t>
      </w:r>
      <w:r>
        <w:rPr>
          <w:rFonts w:eastAsia="Times New Roman" w:cs="Times New Roman"/>
          <w:szCs w:val="24"/>
        </w:rPr>
        <w:t xml:space="preserve"> του ΣΥΡΙΖΑ. Από τους θιασώτες των λαθρομεταναστών</w:t>
      </w:r>
      <w:r w:rsidRPr="001D7D94">
        <w:rPr>
          <w:rFonts w:eastAsia="Times New Roman" w:cs="Times New Roman"/>
          <w:szCs w:val="24"/>
        </w:rPr>
        <w:t>,</w:t>
      </w:r>
      <w:r>
        <w:rPr>
          <w:rFonts w:eastAsia="Times New Roman" w:cs="Times New Roman"/>
          <w:szCs w:val="24"/>
        </w:rPr>
        <w:t xml:space="preserve"> όπου τους έχετε δώσει γη και ύδωρ και στην Αθήνα και κάνουν ό,τ</w:t>
      </w:r>
      <w:r>
        <w:rPr>
          <w:rFonts w:eastAsia="Times New Roman" w:cs="Times New Roman"/>
          <w:szCs w:val="24"/>
        </w:rPr>
        <w:t xml:space="preserve">ι γουστάρουν στην κυριολεξία και δεν δίνουν λογαριασμό εις βάρος των υπολοίπων πολιτών. </w:t>
      </w:r>
    </w:p>
    <w:p w14:paraId="76A6B1C6"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Οι θιασώτες του νόμου Παρασκευόπουλου</w:t>
      </w:r>
      <w:r w:rsidRPr="001D7D94">
        <w:rPr>
          <w:rFonts w:eastAsia="Times New Roman" w:cs="Times New Roman"/>
          <w:szCs w:val="24"/>
        </w:rPr>
        <w:t>,</w:t>
      </w:r>
      <w:r>
        <w:rPr>
          <w:rFonts w:eastAsia="Times New Roman" w:cs="Times New Roman"/>
          <w:szCs w:val="24"/>
        </w:rPr>
        <w:t xml:space="preserve"> που αποφυλακίζεται η σάρα η μάρα και το κακό συναπάντημα και επιστρέφουν στον τόπο του εγκλήματος και κάνουν το θεάρεστο έργο το</w:t>
      </w:r>
      <w:r>
        <w:rPr>
          <w:rFonts w:eastAsia="Times New Roman" w:cs="Times New Roman"/>
          <w:szCs w:val="24"/>
        </w:rPr>
        <w:t>υς μέχρι να συλληφθούν ξανά από την αστυνομία και μετά πάλι με το νόμο Παρασκευόπουλου να βγουν έξω</w:t>
      </w:r>
      <w:r>
        <w:rPr>
          <w:rFonts w:eastAsia="Times New Roman" w:cs="Times New Roman"/>
          <w:szCs w:val="24"/>
        </w:rPr>
        <w:t>!</w:t>
      </w:r>
    </w:p>
    <w:p w14:paraId="76A6B1C7"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Οι θιασώτες</w:t>
      </w:r>
      <w:r w:rsidRPr="001D7D94">
        <w:rPr>
          <w:rFonts w:eastAsia="Times New Roman" w:cs="Times New Roman"/>
          <w:szCs w:val="24"/>
        </w:rPr>
        <w:t xml:space="preserve"> </w:t>
      </w:r>
      <w:r>
        <w:rPr>
          <w:rFonts w:eastAsia="Times New Roman" w:cs="Times New Roman"/>
          <w:szCs w:val="24"/>
        </w:rPr>
        <w:t>που υπερασπίζονται μετά μανίας το άσυλο των παρανόμων στα πανεπιστήμια, που τα έχουν μετατρέψει σε άντρα ανομίας και σε σημεία εφόδου</w:t>
      </w:r>
      <w:r w:rsidRPr="001D7D94">
        <w:rPr>
          <w:rFonts w:eastAsia="Times New Roman" w:cs="Times New Roman"/>
          <w:szCs w:val="24"/>
        </w:rPr>
        <w:t>,</w:t>
      </w:r>
      <w:r>
        <w:rPr>
          <w:rFonts w:eastAsia="Times New Roman" w:cs="Times New Roman"/>
          <w:szCs w:val="24"/>
        </w:rPr>
        <w:t xml:space="preserve"> όπου βγα</w:t>
      </w:r>
      <w:r>
        <w:rPr>
          <w:rFonts w:eastAsia="Times New Roman" w:cs="Times New Roman"/>
          <w:szCs w:val="24"/>
        </w:rPr>
        <w:t xml:space="preserve">ίνουν, κάνουν ό,τι κάνουν και μπαίνουν μέσα ξανά, γιατί εκτός των άλλων είναι και θρασύδειλοι. </w:t>
      </w:r>
    </w:p>
    <w:p w14:paraId="76A6B1C8"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Στους θιασώτες της ασυδοσίας των πάσης φύσεως ισχνών μειονοτήτων εις βάρος του συντριπτικού συνόλου αυτής της πόλης και όχι μόνο. Τους θιασώτες των γιαλαντζί οι</w:t>
      </w:r>
      <w:r>
        <w:rPr>
          <w:rFonts w:eastAsia="Times New Roman" w:cs="Times New Roman"/>
          <w:szCs w:val="24"/>
        </w:rPr>
        <w:t xml:space="preserve">κολόγων, των μαϊμού οικολόγων, της πλάκας στην κυριολεξία, των κορμοράνων, της </w:t>
      </w:r>
      <w:r>
        <w:rPr>
          <w:rFonts w:eastAsia="Times New Roman" w:cs="Times New Roman"/>
          <w:szCs w:val="24"/>
        </w:rPr>
        <w:lastRenderedPageBreak/>
        <w:t xml:space="preserve">κωλοτούμπας </w:t>
      </w:r>
      <w:r>
        <w:rPr>
          <w:rFonts w:eastAsia="Times New Roman" w:cs="Times New Roman"/>
          <w:szCs w:val="24"/>
        </w:rPr>
        <w:t>-</w:t>
      </w:r>
      <w:r>
        <w:rPr>
          <w:rFonts w:eastAsia="Times New Roman" w:cs="Times New Roman"/>
          <w:szCs w:val="24"/>
        </w:rPr>
        <w:t xml:space="preserve">βλέπε Ελληνικό-, της νομιμοποίησης αυθαιρέτων </w:t>
      </w:r>
      <w:r>
        <w:rPr>
          <w:rFonts w:eastAsia="Times New Roman" w:cs="Times New Roman"/>
          <w:szCs w:val="24"/>
        </w:rPr>
        <w:t>-</w:t>
      </w:r>
      <w:r>
        <w:rPr>
          <w:rFonts w:eastAsia="Times New Roman" w:cs="Times New Roman"/>
          <w:szCs w:val="24"/>
        </w:rPr>
        <w:t xml:space="preserve">βλέπε </w:t>
      </w:r>
      <w:r>
        <w:rPr>
          <w:rFonts w:eastAsia="Times New Roman" w:cs="Times New Roman"/>
          <w:szCs w:val="24"/>
          <w:lang w:val="en-US"/>
        </w:rPr>
        <w:t>Mall</w:t>
      </w:r>
      <w:r>
        <w:rPr>
          <w:rFonts w:eastAsia="Times New Roman" w:cs="Times New Roman"/>
          <w:szCs w:val="24"/>
        </w:rPr>
        <w:t xml:space="preserve">-, της πλαστικής σακούλας και πολλών άλλων καταστάσεων. </w:t>
      </w:r>
    </w:p>
    <w:p w14:paraId="76A6B1C9"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Τους θιασώτες της διαιώνισης των χωματερών, που </w:t>
      </w:r>
      <w:r>
        <w:rPr>
          <w:rFonts w:eastAsia="Times New Roman" w:cs="Times New Roman"/>
          <w:szCs w:val="24"/>
        </w:rPr>
        <w:t xml:space="preserve">δεν μας έφθανε η πλέον κορεσμένη χωματερή-χαβούζα στη Φυλή και όπου προεκλογικά η Περιφέρεια </w:t>
      </w:r>
      <w:r>
        <w:rPr>
          <w:rFonts w:eastAsia="Times New Roman" w:cs="Times New Roman"/>
          <w:szCs w:val="24"/>
        </w:rPr>
        <w:t>-</w:t>
      </w:r>
      <w:r>
        <w:rPr>
          <w:rFonts w:eastAsia="Times New Roman" w:cs="Times New Roman"/>
          <w:szCs w:val="24"/>
        </w:rPr>
        <w:t>η κ. Δούρου</w:t>
      </w:r>
      <w:r>
        <w:rPr>
          <w:rFonts w:eastAsia="Times New Roman" w:cs="Times New Roman"/>
          <w:szCs w:val="24"/>
        </w:rPr>
        <w:t>-</w:t>
      </w:r>
      <w:r>
        <w:rPr>
          <w:rFonts w:eastAsia="Times New Roman" w:cs="Times New Roman"/>
          <w:szCs w:val="24"/>
        </w:rPr>
        <w:t xml:space="preserve"> έλεγε ότι θα κλείσει αμέσως μόλις αναλάβει και όχι μόνο δεν έκλεισε, συνεχίζει και λειτουργεί και επεκτείνεται με διάφορα τερτίπια, αλλά έσκασε και χ</w:t>
      </w:r>
      <w:r>
        <w:rPr>
          <w:rFonts w:eastAsia="Times New Roman" w:cs="Times New Roman"/>
          <w:szCs w:val="24"/>
        </w:rPr>
        <w:t xml:space="preserve">ρήματα για να συνεχιστούν τα έργα στον Γραμματικό, παρ’ ότι η Ευρωπαϊκή Ένωση μας έριξε </w:t>
      </w:r>
      <w:r>
        <w:rPr>
          <w:rFonts w:eastAsia="Times New Roman" w:cs="Times New Roman"/>
          <w:szCs w:val="24"/>
        </w:rPr>
        <w:t>«</w:t>
      </w:r>
      <w:r>
        <w:rPr>
          <w:rFonts w:eastAsia="Times New Roman" w:cs="Times New Roman"/>
          <w:szCs w:val="24"/>
        </w:rPr>
        <w:t>κόκκινη κάρτα</w:t>
      </w:r>
      <w:r>
        <w:rPr>
          <w:rFonts w:eastAsia="Times New Roman" w:cs="Times New Roman"/>
          <w:szCs w:val="24"/>
        </w:rPr>
        <w:t>»</w:t>
      </w:r>
      <w:r>
        <w:rPr>
          <w:rFonts w:eastAsia="Times New Roman" w:cs="Times New Roman"/>
          <w:szCs w:val="24"/>
        </w:rPr>
        <w:t xml:space="preserve">, κανείς δεν το θέλει, αλλά </w:t>
      </w:r>
      <w:r w:rsidRPr="00C3497A">
        <w:rPr>
          <w:rFonts w:eastAsia="Times New Roman" w:cs="Times New Roman"/>
          <w:szCs w:val="24"/>
        </w:rPr>
        <w:t>όλως τυχαίως</w:t>
      </w:r>
      <w:r>
        <w:rPr>
          <w:rFonts w:eastAsia="Times New Roman" w:cs="Times New Roman"/>
          <w:szCs w:val="24"/>
        </w:rPr>
        <w:t xml:space="preserve"> να πληρώνει η Περιφέρεια χρήματα στον γνωστό μεγαλοεργολάβο για ένα έργο που ενδεχομένως δεν θα λειτουργήσει ποτ</w:t>
      </w:r>
      <w:r>
        <w:rPr>
          <w:rFonts w:eastAsia="Times New Roman" w:cs="Times New Roman"/>
          <w:szCs w:val="24"/>
        </w:rPr>
        <w:t>έ.</w:t>
      </w:r>
    </w:p>
    <w:p w14:paraId="76A6B1CA"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Στους θιασώτες των διοδίων εντός οικιστικού ιστού. Παρά τις διαβεβαιώσεις –έφυγε ο αρμόδιος Υπουργός- ότι δεν θα πληρώνουν διόδια οι κάτοικοι της Βαρυμπόμπης, του Αγίου Στεφάνου, της Κηφισιάς και άλλων περιοχών, είμαστε σίγουροι για το αντίθετο. </w:t>
      </w:r>
    </w:p>
    <w:p w14:paraId="76A6B1CB"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Αντιπρ</w:t>
      </w:r>
      <w:r>
        <w:rPr>
          <w:rFonts w:eastAsia="Times New Roman" w:cs="Times New Roman"/>
          <w:szCs w:val="24"/>
        </w:rPr>
        <w:t>οσωπεύετε όλα όσα έχουν καταντήσει την Αθήνα στο χάλι που βρίσκεται. Τα αντιπροσωπεύετε διότι έχετε τις ιδεοληψίες σας. Έχετε πάρει το μεγαλύτερο τμήμα του παλαιού και βρώμικου ΠΑΣΟΚ, του αρρωστημένου, αυτών που σαν ανεμοδούρες πηγαίνουν όπου βρουν εξουσία</w:t>
      </w:r>
      <w:r>
        <w:rPr>
          <w:rFonts w:eastAsia="Times New Roman" w:cs="Times New Roman"/>
          <w:szCs w:val="24"/>
        </w:rPr>
        <w:t xml:space="preserve"> και καρέκλα. Έχετε πάρει όλα τα αρνητικά του παρελθόντος. </w:t>
      </w:r>
    </w:p>
    <w:p w14:paraId="76A6B1CC"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Φορείς υπάρχουν. Λέτε ότι θέλετε να ιδρύσετε έναν νέο φορέα. Σε τι θα διαφέρει ο νέος φορέας από τους προηγούμενους; Σε τίποτα απολύτως, μιας και θα διέπεται από την ίδια υποβαθμιστική, μηδενιστικ</w:t>
      </w:r>
      <w:r>
        <w:rPr>
          <w:rFonts w:eastAsia="Times New Roman" w:cs="Times New Roman"/>
          <w:szCs w:val="24"/>
        </w:rPr>
        <w:t>ή νοοτροπία που σας διακατέχει.</w:t>
      </w:r>
    </w:p>
    <w:p w14:paraId="76A6B1CD"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Δεν λάβατε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τους άλλους δύο βασικούς φορείς ή μάλλον δεν λάβατε καθόλου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τον Δήμο Αθηναίων, παρ’ ότι ο Δήμος Αθηναίων πρέπει να έχει τον πρώτο λόγο για τα του Δήμου Αθηναίων. Όμως, λάβατε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w:t>
      </w:r>
      <w:r>
        <w:rPr>
          <w:rFonts w:eastAsia="Times New Roman" w:cs="Times New Roman"/>
          <w:szCs w:val="24"/>
        </w:rPr>
        <w:t xml:space="preserve"> τον μόνο φορέα, ο οποίος συμφώνησε μαζί σας, την Περιφέρεια Αττικής, την κ</w:t>
      </w:r>
      <w:r>
        <w:rPr>
          <w:rFonts w:eastAsia="Times New Roman" w:cs="Times New Roman"/>
          <w:szCs w:val="24"/>
        </w:rPr>
        <w:t>.</w:t>
      </w:r>
      <w:r>
        <w:rPr>
          <w:rFonts w:eastAsia="Times New Roman" w:cs="Times New Roman"/>
          <w:szCs w:val="24"/>
        </w:rPr>
        <w:t xml:space="preserve"> Δούρου, την ομογάλακτ</w:t>
      </w:r>
      <w:r>
        <w:rPr>
          <w:rFonts w:eastAsia="Times New Roman" w:cs="Times New Roman"/>
          <w:szCs w:val="24"/>
        </w:rPr>
        <w:t>ή σας</w:t>
      </w:r>
      <w:r>
        <w:rPr>
          <w:rFonts w:eastAsia="Times New Roman" w:cs="Times New Roman"/>
          <w:szCs w:val="24"/>
        </w:rPr>
        <w:t xml:space="preserve">, η οποία τα πάει περίφημα με τις πράξεις της, κόσμος πνίγεται, καίγονται, καταστρέφονται και το μόνο φαραωνικό έργο –μιλούσε προεκλογικά κατά των </w:t>
      </w:r>
      <w:r>
        <w:rPr>
          <w:rFonts w:eastAsia="Times New Roman" w:cs="Times New Roman"/>
          <w:szCs w:val="24"/>
        </w:rPr>
        <w:lastRenderedPageBreak/>
        <w:t>φαραων</w:t>
      </w:r>
      <w:r>
        <w:rPr>
          <w:rFonts w:eastAsia="Times New Roman" w:cs="Times New Roman"/>
          <w:szCs w:val="24"/>
        </w:rPr>
        <w:t>ικών έργων- είναι η ανάπλαση του φαληρικού μετώπου. Εκταμίευσε 300 εκατομμύρια ευρώ περίπου από κονδύλια, προϋπολογισμούς ή από οπουδήποτε αλλού, προκειμένου να φτιάξει ένα τερατούργημα στον φαληρικό όρμο.</w:t>
      </w:r>
    </w:p>
    <w:p w14:paraId="76A6B1CE"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Όσοι έχετε περάσει θα βλέπετε ότι υψώνεται ένα τερ</w:t>
      </w:r>
      <w:r>
        <w:rPr>
          <w:rFonts w:eastAsia="Times New Roman" w:cs="Times New Roman"/>
          <w:szCs w:val="24"/>
        </w:rPr>
        <w:t>άστιο τείχος, τσιμέντο, τσιμέντο, τσιμέντο, ενώ υποτίθεται ότι όταν είχε έρθει στην Περιφέρεια έλεγε ότι αυτό το έργο θα γίνει, προκειμένου οι κάτοικοι του Μοσχάτου, της Καλλιθέας και άλλων περιοχών να ανασάνουν ξανά και να βλέπουν προς τη θάλασσα.</w:t>
      </w:r>
    </w:p>
    <w:p w14:paraId="76A6B1CF"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Βλέπουμ</w:t>
      </w:r>
      <w:r>
        <w:rPr>
          <w:rFonts w:eastAsia="Times New Roman" w:cs="Times New Roman"/>
          <w:szCs w:val="24"/>
        </w:rPr>
        <w:t xml:space="preserve">ε πάλι την εταιρεία «ΑΚΤΩΡ» –τυχαίο;- να τσιμπάει εκατοντάδες εκατομμύρια ευρώ για ένα έργο, το οποίο δεν καταλαβαίνει κανείς και όσο περνάει ο καιρός αντιλαμβάνονται όλο και περισσότεροι πού αποσκοπεί. </w:t>
      </w:r>
    </w:p>
    <w:p w14:paraId="76A6B1D0"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Ο Δήμος Αθηναίων που θα έπρεπε να έχει τον πρώτο λόγ</w:t>
      </w:r>
      <w:r>
        <w:rPr>
          <w:rFonts w:eastAsia="Times New Roman" w:cs="Times New Roman"/>
          <w:szCs w:val="24"/>
        </w:rPr>
        <w:t xml:space="preserve">ο, δυστυχώς, εδώ και δύο τετραετίες διοικείται από έναν άκρως αποτυχημένο </w:t>
      </w:r>
      <w:r>
        <w:rPr>
          <w:rFonts w:eastAsia="Times New Roman" w:cs="Times New Roman"/>
          <w:szCs w:val="24"/>
        </w:rPr>
        <w:t>δ</w:t>
      </w:r>
      <w:r>
        <w:rPr>
          <w:rFonts w:eastAsia="Times New Roman" w:cs="Times New Roman"/>
          <w:szCs w:val="24"/>
        </w:rPr>
        <w:t xml:space="preserve">ήμαρχο, ο οποίος δεν έχει κάνει τίποτε απολύτως, παρά μόνο για τους λαθρομετανάστες. Αν και τώρα τελευταία </w:t>
      </w:r>
      <w:r>
        <w:rPr>
          <w:rFonts w:eastAsia="Times New Roman" w:cs="Times New Roman"/>
          <w:szCs w:val="24"/>
        </w:rPr>
        <w:lastRenderedPageBreak/>
        <w:t>και ο ίδιος διαμαρτύρεται, γιατί η κατάσταση έχει φτάσει στο απροχώρητο. Β</w:t>
      </w:r>
      <w:r>
        <w:rPr>
          <w:rFonts w:eastAsia="Times New Roman" w:cs="Times New Roman"/>
          <w:szCs w:val="24"/>
        </w:rPr>
        <w:t xml:space="preserve">έβαια, μικρό το κακό για τον ίδιο, γιατί μένει κάπου στα βόρεια προάστια, σε μία πολύ ωραία μεζονέτα, οπότε δεν του πολυκαίγεται καρφί για το τι συμβαίνει στο κέντρο της πόλεως των Αθηνών. </w:t>
      </w:r>
    </w:p>
    <w:p w14:paraId="76A6B1D1"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Αντί να ασχοληθείτε με τον Δήμο Αθηναίων και να δείτε πώς θα γίνει</w:t>
      </w:r>
      <w:r>
        <w:rPr>
          <w:rFonts w:eastAsia="Times New Roman" w:cs="Times New Roman"/>
          <w:szCs w:val="24"/>
        </w:rPr>
        <w:t xml:space="preserve"> μητροπολιτικός δήμος και πώς θα μπορέσουν να μαζευτούν τα ασυμμάζευτα για το καλό των πολιτών και των διαμενόντων </w:t>
      </w:r>
      <w:r>
        <w:rPr>
          <w:rFonts w:eastAsia="Times New Roman" w:cs="Times New Roman"/>
          <w:szCs w:val="24"/>
        </w:rPr>
        <w:t>σ</w:t>
      </w:r>
      <w:r>
        <w:rPr>
          <w:rFonts w:eastAsia="Times New Roman" w:cs="Times New Roman"/>
          <w:szCs w:val="24"/>
        </w:rPr>
        <w:t>την πρωτεύουσα της χώρας, δεν έχετε κάνει τίποτα απολύτως. Πελαγοδρομείτε παντού τριάμισι χρόνια τώρα. Αλλιώς ξεκινήσατε προεκλογικά το 2015</w:t>
      </w:r>
      <w:r>
        <w:rPr>
          <w:rFonts w:eastAsia="Times New Roman" w:cs="Times New Roman"/>
          <w:szCs w:val="24"/>
        </w:rPr>
        <w:t>, αλλιώς μετεκλογικά, αλλιώς στην πορεία τον Αύγουστο του 2015 και αλλιώς μετά τις εκλογές του Σεπτέμβρη του 2015. Έχετε φέρει τα πάντα τούμπα!</w:t>
      </w:r>
    </w:p>
    <w:p w14:paraId="76A6B1D2"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Κι ενώ δεν μπορείτε να χωρίσετε δύο γαϊδάρων άχυρα, στην κυριολεξία, έχετε την απαίτηση να αναπλάσετε την Αθήνα.</w:t>
      </w:r>
      <w:r>
        <w:rPr>
          <w:rFonts w:eastAsia="Times New Roman" w:cs="Times New Roman"/>
          <w:szCs w:val="24"/>
        </w:rPr>
        <w:t xml:space="preserve"> Και όλα αυτά με μια καινούρ</w:t>
      </w:r>
      <w:r>
        <w:rPr>
          <w:rFonts w:eastAsia="Times New Roman" w:cs="Times New Roman"/>
          <w:szCs w:val="24"/>
        </w:rPr>
        <w:t>γ</w:t>
      </w:r>
      <w:r>
        <w:rPr>
          <w:rFonts w:eastAsia="Times New Roman" w:cs="Times New Roman"/>
          <w:szCs w:val="24"/>
        </w:rPr>
        <w:t>ια ΔΕΚΟ. Διότι τις παλιές ΔΕΚΟ τις έχετε βάλει στο Ταμείο Αποκρατικοποίησης και ξεπουλάτε όσες είναι καλές. Τις άλλες, τα σαπάκια, θα τις κρατήσετε εσείς. Φτιάχνετε, λοιπόν, μια καινούρ</w:t>
      </w:r>
      <w:r>
        <w:rPr>
          <w:rFonts w:eastAsia="Times New Roman" w:cs="Times New Roman"/>
          <w:szCs w:val="24"/>
        </w:rPr>
        <w:t>γ</w:t>
      </w:r>
      <w:r>
        <w:rPr>
          <w:rFonts w:eastAsia="Times New Roman" w:cs="Times New Roman"/>
          <w:szCs w:val="24"/>
        </w:rPr>
        <w:t xml:space="preserve">ια </w:t>
      </w:r>
      <w:r>
        <w:rPr>
          <w:rFonts w:eastAsia="Times New Roman" w:cs="Times New Roman"/>
          <w:szCs w:val="24"/>
        </w:rPr>
        <w:lastRenderedPageBreak/>
        <w:t>ΔΕΚΟ, -ωραία η σκέψη σας!- η οποία δεν</w:t>
      </w:r>
      <w:r>
        <w:rPr>
          <w:rFonts w:eastAsia="Times New Roman" w:cs="Times New Roman"/>
          <w:szCs w:val="24"/>
        </w:rPr>
        <w:t xml:space="preserve"> υπάγεται στα μνημόνια και σε όλο αυτό το σχέδιο ξεπουλήματος των πάντων. Θα διορίσετε νέους διευθυντές, υποδιευθυντές, γραμματείς, φαρισαίους, γραφεία, καθαρίστριες, κηπουρούς ή οτιδήποτε άλλο. Προεκλογικό παιχνιδάκι κάνετε και τίποτε άλλο. </w:t>
      </w:r>
    </w:p>
    <w:p w14:paraId="76A6B1D3"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Η πόλη των Αθ</w:t>
      </w:r>
      <w:r>
        <w:rPr>
          <w:rFonts w:eastAsia="Times New Roman" w:cs="Times New Roman"/>
          <w:szCs w:val="24"/>
        </w:rPr>
        <w:t>ηνών έχει σοβαρότατα προβλήματα. Ένα πρόβλημα το οποίο βιώνουμε και αυτές τις ημέρες και βλέπουμε διάφορα τραγελαφικά να συμβαίνουν έχει να κάνει με το Πεδίο του Άρεως, έναν από τους τρεις μεγάλους πνεύμονες πρασίνου στην Αθήνα, όπου οι Έλληνες πολίτες της</w:t>
      </w:r>
      <w:r>
        <w:rPr>
          <w:rFonts w:eastAsia="Times New Roman" w:cs="Times New Roman"/>
          <w:szCs w:val="24"/>
        </w:rPr>
        <w:t xml:space="preserve"> περιοχής πέριξ του Πεδίου δεν τολμούν να μπουν μέσα. Ούτε οι υπάλληλοι του </w:t>
      </w:r>
      <w:r>
        <w:rPr>
          <w:rFonts w:eastAsia="Times New Roman" w:cs="Times New Roman"/>
          <w:szCs w:val="24"/>
        </w:rPr>
        <w:t>δ</w:t>
      </w:r>
      <w:r>
        <w:rPr>
          <w:rFonts w:eastAsia="Times New Roman" w:cs="Times New Roman"/>
          <w:szCs w:val="24"/>
        </w:rPr>
        <w:t xml:space="preserve">ήμου δεν τολμούν να μπουν μέσα. Και είδαμε τις εικόνες προ ολίγων ημερών. Καταρτίζεται -λέει- κάποιο ειδικό σχέδιο από τον </w:t>
      </w:r>
      <w:r>
        <w:rPr>
          <w:rFonts w:eastAsia="Times New Roman" w:cs="Times New Roman"/>
          <w:szCs w:val="24"/>
        </w:rPr>
        <w:t>δ</w:t>
      </w:r>
      <w:r>
        <w:rPr>
          <w:rFonts w:eastAsia="Times New Roman" w:cs="Times New Roman"/>
          <w:szCs w:val="24"/>
        </w:rPr>
        <w:t>ήμο, σε συνεργασία με την Αστυνομία. Μια φορά την εβδομ</w:t>
      </w:r>
      <w:r>
        <w:rPr>
          <w:rFonts w:eastAsia="Times New Roman" w:cs="Times New Roman"/>
          <w:szCs w:val="24"/>
        </w:rPr>
        <w:t xml:space="preserve">άδα θα μπαίνουν ειδικές δυνάμεις της Αστυνομίας, ΜΑΤ, ΔΙΑΣ, μαζί με συνεργεία του </w:t>
      </w:r>
      <w:r>
        <w:rPr>
          <w:rFonts w:eastAsia="Times New Roman" w:cs="Times New Roman"/>
          <w:szCs w:val="24"/>
        </w:rPr>
        <w:t>δ</w:t>
      </w:r>
      <w:r>
        <w:rPr>
          <w:rFonts w:eastAsia="Times New Roman" w:cs="Times New Roman"/>
          <w:szCs w:val="24"/>
        </w:rPr>
        <w:t xml:space="preserve">ήμου, για να καθαρίσουν τις σύριγγες </w:t>
      </w:r>
      <w:r>
        <w:rPr>
          <w:rFonts w:eastAsia="Times New Roman" w:cs="Times New Roman"/>
          <w:szCs w:val="24"/>
        </w:rPr>
        <w:t xml:space="preserve">από τη μεγαλύτερη πιάτσα ναρκωτικών που υπάρχει αυτή τη στιγμή στην Αθήνα, την οποία λυμαίνονται αποκλειστικά αλλοδαποί, οι οποίοι κάνουν ό,τι θέλουν. Έχουν τους </w:t>
      </w:r>
      <w:r>
        <w:rPr>
          <w:rFonts w:eastAsia="Times New Roman" w:cs="Times New Roman"/>
          <w:szCs w:val="24"/>
        </w:rPr>
        <w:lastRenderedPageBreak/>
        <w:t>τσιλιαδόρους και κανείς δεν τους πειράζει. Φυσικά, αυτοί είναι χωρίς χαρτιά, χωρίς τίποτε απολ</w:t>
      </w:r>
      <w:r>
        <w:rPr>
          <w:rFonts w:eastAsia="Times New Roman" w:cs="Times New Roman"/>
          <w:szCs w:val="24"/>
        </w:rPr>
        <w:t xml:space="preserve">ύτως. Κατατρεγμένοι, φουκαράδες πρόσφυγες, τάχα μου τάχα μου. </w:t>
      </w:r>
    </w:p>
    <w:p w14:paraId="76A6B1D4"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Από τα Εξάρχεια και τον </w:t>
      </w:r>
      <w:r>
        <w:rPr>
          <w:rFonts w:eastAsia="Times New Roman" w:cs="Times New Roman"/>
          <w:szCs w:val="24"/>
        </w:rPr>
        <w:t>λ</w:t>
      </w:r>
      <w:r>
        <w:rPr>
          <w:rFonts w:eastAsia="Times New Roman" w:cs="Times New Roman"/>
          <w:szCs w:val="24"/>
        </w:rPr>
        <w:t xml:space="preserve">όφο του Στρέφη, μια άλλη ωραία περιοχή, ένα δεύτερο άβατο στο κέντρο της πόλεως των Αθηνών. Περιπολικό δεν μπαίνει πλέον εκεί με τίποτα και για κανέναν λόγο. Αν κληθεί </w:t>
      </w:r>
      <w:r>
        <w:rPr>
          <w:rFonts w:eastAsia="Times New Roman" w:cs="Times New Roman"/>
          <w:szCs w:val="24"/>
        </w:rPr>
        <w:t xml:space="preserve">το «100» για κάποιον λόγο, δεν πάει. Στον </w:t>
      </w:r>
      <w:r>
        <w:rPr>
          <w:rFonts w:eastAsia="Times New Roman" w:cs="Times New Roman"/>
          <w:szCs w:val="24"/>
        </w:rPr>
        <w:t>λ</w:t>
      </w:r>
      <w:r>
        <w:rPr>
          <w:rFonts w:eastAsia="Times New Roman" w:cs="Times New Roman"/>
          <w:szCs w:val="24"/>
        </w:rPr>
        <w:t xml:space="preserve">όφο του Στρέφη γίνεται μια από τα ίδια. Η συλλογή που θα κάνει κάποιος από σύριγγες αν πάει εκεί θα είναι τεράστια και όλων των ειδών και των τύπων. </w:t>
      </w:r>
    </w:p>
    <w:p w14:paraId="76A6B1D5"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Εδώ να δώσουμε και τα συγχαρητήριά μας στον Υπουργό, στον κ. Τό</w:t>
      </w:r>
      <w:r>
        <w:rPr>
          <w:rFonts w:eastAsia="Times New Roman" w:cs="Times New Roman"/>
          <w:szCs w:val="24"/>
        </w:rPr>
        <w:t>σκα, που βλέπουμε τις τελευταίες εβδομάδες η Αθήνα και γενικότερα ολόκληρη η Ελλάδα να έχει μετατραπεί σε ένα απίστευτο «Φαρ Ουέστ» που όμοιό του δεν υπάρχει. Βλέπουμε να πυροβολούνται άνθρωποι μέρα παρά μέρα, να σφάζονται και να σκοτώνονται, βλέπουμε ξυλο</w:t>
      </w:r>
      <w:r>
        <w:rPr>
          <w:rFonts w:eastAsia="Times New Roman" w:cs="Times New Roman"/>
          <w:szCs w:val="24"/>
        </w:rPr>
        <w:t>δαρμούς. Ό,τι θέλετε γίνεται. Όλα καλά, δεν τρέχει απολύτως τίποτα! Και μετά μιλάτε για ανάπλαση της πόλεως των Αθηνών</w:t>
      </w:r>
      <w:r>
        <w:rPr>
          <w:rFonts w:eastAsia="Times New Roman" w:cs="Times New Roman"/>
          <w:szCs w:val="24"/>
        </w:rPr>
        <w:t>!</w:t>
      </w:r>
      <w:r>
        <w:rPr>
          <w:rFonts w:eastAsia="Times New Roman" w:cs="Times New Roman"/>
          <w:szCs w:val="24"/>
        </w:rPr>
        <w:t xml:space="preserve"> </w:t>
      </w:r>
    </w:p>
    <w:p w14:paraId="76A6B1D6"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θυμηθούμε το σημείο - ορόσημο της πόλης των Αθηνών, την </w:t>
      </w:r>
      <w:r>
        <w:rPr>
          <w:rFonts w:eastAsia="Times New Roman" w:cs="Times New Roman"/>
          <w:szCs w:val="24"/>
        </w:rPr>
        <w:t>π</w:t>
      </w:r>
      <w:r>
        <w:rPr>
          <w:rFonts w:eastAsia="Times New Roman" w:cs="Times New Roman"/>
          <w:szCs w:val="24"/>
        </w:rPr>
        <w:t>λατεία Ομονοίας, την υπέροχη αυτή πλατεία κάποτε με τα φοβερά σιντριβάνια τ</w:t>
      </w:r>
      <w:r>
        <w:rPr>
          <w:rFonts w:eastAsia="Times New Roman" w:cs="Times New Roman"/>
          <w:szCs w:val="24"/>
        </w:rPr>
        <w:t xml:space="preserve">ης και το γκαζόν, που </w:t>
      </w:r>
      <w:r>
        <w:rPr>
          <w:rFonts w:eastAsia="Times New Roman" w:cs="Times New Roman"/>
          <w:szCs w:val="24"/>
        </w:rPr>
        <w:t xml:space="preserve">στο παρελθόν </w:t>
      </w:r>
      <w:r>
        <w:rPr>
          <w:rFonts w:eastAsia="Times New Roman" w:cs="Times New Roman"/>
          <w:szCs w:val="24"/>
        </w:rPr>
        <w:t>ήταν σημείο αναφοράς. Στα χρόνια του κ. Λαλιώτη έγινε μια «ανάπλαση» -τάχα- η οποία είχε στοιχίσει τότε κοντά 800</w:t>
      </w:r>
      <w:r>
        <w:rPr>
          <w:rFonts w:eastAsia="Times New Roman" w:cs="Times New Roman"/>
          <w:szCs w:val="24"/>
        </w:rPr>
        <w:t>.000.000</w:t>
      </w:r>
      <w:r>
        <w:rPr>
          <w:rFonts w:eastAsia="Times New Roman" w:cs="Times New Roman"/>
          <w:szCs w:val="24"/>
        </w:rPr>
        <w:t xml:space="preserve"> δραχμές. Και τι έγινε; Πήραν την πλατεία και από στρογγυλή την έκαναν κάπως οβάλ. Έκοψαν δύο δρόμου</w:t>
      </w:r>
      <w:r>
        <w:rPr>
          <w:rFonts w:eastAsia="Times New Roman" w:cs="Times New Roman"/>
          <w:szCs w:val="24"/>
        </w:rPr>
        <w:t xml:space="preserve">ς. Υπήρξε χάος κυκλοφοριακό. Μόνο τσιμέντο, στην κυριολεξία, δεν υπάρχει τίποτε απολύτως πάνω και πλέον κανένας Έλληνας εδώ και πολλά χρόνια δεν τολμάει να πάει εκεί. </w:t>
      </w:r>
    </w:p>
    <w:p w14:paraId="76A6B1D7"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Η ενοποίηση των αρχαιολογικών χώρων, κύριοι της </w:t>
      </w:r>
      <w:r>
        <w:rPr>
          <w:rFonts w:eastAsia="Times New Roman" w:cs="Times New Roman"/>
          <w:szCs w:val="24"/>
        </w:rPr>
        <w:t>σ</w:t>
      </w:r>
      <w:r>
        <w:rPr>
          <w:rFonts w:eastAsia="Times New Roman" w:cs="Times New Roman"/>
          <w:szCs w:val="24"/>
        </w:rPr>
        <w:t xml:space="preserve">υγκυβέρνησης, πού είναι; Ούτε στο εν λόγω νομοσχέδιο είναι ούτε πουθενά. Είχε ξεκινήσει παλαιότερα από κάποιους ρομαντικούς, όπως ήταν ο αείμνηστος Τρίτσης, αλλά και άλλοι, οι οποίοι είχαν ένα όραμα, να ενοποιήσουν τους αρχαιολογικούς χώρους της πόλης των </w:t>
      </w:r>
      <w:r>
        <w:rPr>
          <w:rFonts w:eastAsia="Times New Roman" w:cs="Times New Roman"/>
          <w:szCs w:val="24"/>
        </w:rPr>
        <w:t xml:space="preserve">Αθηνών. </w:t>
      </w:r>
    </w:p>
    <w:p w14:paraId="76A6B1D8"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η Ακαδημία Πλάτωνος τι γίνεται; Την έχετε αφήσει εκεί στο έλεος του </w:t>
      </w:r>
      <w:r>
        <w:rPr>
          <w:rFonts w:eastAsia="Times New Roman" w:cs="Times New Roman"/>
          <w:szCs w:val="24"/>
        </w:rPr>
        <w:t>θ</w:t>
      </w:r>
      <w:r>
        <w:rPr>
          <w:rFonts w:eastAsia="Times New Roman" w:cs="Times New Roman"/>
          <w:szCs w:val="24"/>
        </w:rPr>
        <w:t xml:space="preserve">εού. Έχετε πάει μια βόλτα ή πέφτει μακριά για σας ή δεν καταδέχεστε να πάτε στον </w:t>
      </w:r>
      <w:r>
        <w:rPr>
          <w:rFonts w:eastAsia="Times New Roman" w:cs="Times New Roman"/>
          <w:szCs w:val="24"/>
        </w:rPr>
        <w:lastRenderedPageBreak/>
        <w:t>Κολωνό, για να δείτε ένα απίστευτο πάρκο εκατοντάδων στρεμμάτων, στο οποίο, όποια ώρα κα</w:t>
      </w:r>
      <w:r>
        <w:rPr>
          <w:rFonts w:eastAsia="Times New Roman" w:cs="Times New Roman"/>
          <w:szCs w:val="24"/>
        </w:rPr>
        <w:t>ι να πάτε, θα δείτε Πακιστανούς να παίζουν κρίκετ και να παίρνουν μάλιστα κάποιες πέτρες, τιμήματα εκεί των αρχαίων και να κάνουν δοκάρια, γκολπόστ ή οτιδήποτε άλλο; Φυσικά, ούτε λόγος για να πάει κάποιος να περπατήσει εκεί με την οικογένειά του. Θα μπορού</w:t>
      </w:r>
      <w:r>
        <w:rPr>
          <w:rFonts w:eastAsia="Times New Roman" w:cs="Times New Roman"/>
          <w:szCs w:val="24"/>
        </w:rPr>
        <w:t xml:space="preserve">σε να είναι ένας καλός και ωραίος πνεύμονας πρασίνου και ένας χώρος τον οποίο θα μπορούσαν να επισκέπτονται καθημερινά χιλιάδες τουρίστες, όπως γίνεται με την Ακρόπολη και άλλα σημεία στην πόλη των Αθηνών. </w:t>
      </w:r>
    </w:p>
    <w:p w14:paraId="76A6B1D9"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Καλά, στου Φιλοπάππου και στην Ακρόπολη βλέπετε τ</w:t>
      </w:r>
      <w:r>
        <w:rPr>
          <w:rFonts w:eastAsia="Times New Roman" w:cs="Times New Roman"/>
          <w:szCs w:val="24"/>
        </w:rPr>
        <w:t>ι γίνεται τις τελευταίες μέρες. Συμμορίες αλλοδαπών, Αλγερινών «κατατρεγμένων προσφύγων»- εντός πάρα πολλών εισαγωγικών- μαχαιρώνουν, ληστεύουν. Βαρούν τα καμπανάκια από παντού, συλλαμβάνει η Αστυνομία κάποιους, αλλά υπάρχουν άλλοι</w:t>
      </w:r>
      <w:r>
        <w:rPr>
          <w:rFonts w:eastAsia="Times New Roman" w:cs="Times New Roman"/>
          <w:szCs w:val="24"/>
        </w:rPr>
        <w:t xml:space="preserve"> κι</w:t>
      </w:r>
      <w:r>
        <w:rPr>
          <w:rFonts w:eastAsia="Times New Roman" w:cs="Times New Roman"/>
          <w:szCs w:val="24"/>
        </w:rPr>
        <w:t xml:space="preserve"> </w:t>
      </w:r>
      <w:r>
        <w:rPr>
          <w:rFonts w:eastAsia="Times New Roman" w:cs="Times New Roman"/>
          <w:szCs w:val="24"/>
        </w:rPr>
        <w:t>άλλοι</w:t>
      </w:r>
      <w:r>
        <w:rPr>
          <w:rFonts w:eastAsia="Times New Roman" w:cs="Times New Roman"/>
          <w:szCs w:val="24"/>
        </w:rPr>
        <w:t xml:space="preserve"> κι άλλοι συνεχώ</w:t>
      </w:r>
      <w:r>
        <w:rPr>
          <w:rFonts w:eastAsia="Times New Roman" w:cs="Times New Roman"/>
          <w:szCs w:val="24"/>
        </w:rPr>
        <w:t xml:space="preserve">ς, αφού είναι πλέον τόσοι πολλοί αυτοί, οι οποίοι τυχαίνει και είναι όλοι εγκληματικά στοιχεία. Δυστυχώς μας έρχεται η πλέμπα από παντού. Ενώ από τη μια καυχιέστε ότι ο τουρισμός μάς αφήνει χρήματα και μπορείτε και κορδώνεστε ότι ανεβαίνουν τα έσοδα </w:t>
      </w:r>
      <w:r>
        <w:rPr>
          <w:rFonts w:eastAsia="Times New Roman" w:cs="Times New Roman"/>
          <w:szCs w:val="24"/>
        </w:rPr>
        <w:lastRenderedPageBreak/>
        <w:t>σε ποσ</w:t>
      </w:r>
      <w:r>
        <w:rPr>
          <w:rFonts w:eastAsia="Times New Roman" w:cs="Times New Roman"/>
          <w:szCs w:val="24"/>
        </w:rPr>
        <w:t xml:space="preserve">οστό του ΑΕΠ από τον τουρισμό, που αγγίζει το 28% περίπου, από την άλλη έχουμε τέτοια ζητήματα, τα οποία θα έπρεπε να τα έχετε λύσει εν τη γενέσει τους. </w:t>
      </w:r>
    </w:p>
    <w:p w14:paraId="76A6B1DA"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Εάν πάμε λίγο στο παρελθόν, ποιος μπορεί να μη θυμηθεί ότι κάποιος δήμαρχος είχε βάλει μπάρες στο </w:t>
      </w:r>
      <w:r>
        <w:rPr>
          <w:rFonts w:eastAsia="Times New Roman" w:cs="Times New Roman"/>
          <w:szCs w:val="24"/>
        </w:rPr>
        <w:t>ε</w:t>
      </w:r>
      <w:r>
        <w:rPr>
          <w:rFonts w:eastAsia="Times New Roman" w:cs="Times New Roman"/>
          <w:szCs w:val="24"/>
        </w:rPr>
        <w:t>μπο</w:t>
      </w:r>
      <w:r>
        <w:rPr>
          <w:rFonts w:eastAsia="Times New Roman" w:cs="Times New Roman"/>
          <w:szCs w:val="24"/>
        </w:rPr>
        <w:t xml:space="preserve">ρικό </w:t>
      </w:r>
      <w:r>
        <w:rPr>
          <w:rFonts w:eastAsia="Times New Roman" w:cs="Times New Roman"/>
          <w:szCs w:val="24"/>
        </w:rPr>
        <w:t>τ</w:t>
      </w:r>
      <w:r>
        <w:rPr>
          <w:rFonts w:eastAsia="Times New Roman" w:cs="Times New Roman"/>
          <w:szCs w:val="24"/>
        </w:rPr>
        <w:t>ρίγωνο, οι οποίες είχαν στοιχίσει και αυτές κάποιες εκατοντάδες εκατομμύρια ευρώ; Δεν χρησιμοποιήθηκαν ποτέ, ούτε μια μέρα και δεν αναζητήθηκαν ευθύνες από κανέναν γι’ αυτό. Από τις μπάρες, μετά πήγαμε στα εμβόλια, που στοίχισαν πολύ περισσότερα χρήμ</w:t>
      </w:r>
      <w:r>
        <w:rPr>
          <w:rFonts w:eastAsia="Times New Roman" w:cs="Times New Roman"/>
          <w:szCs w:val="24"/>
        </w:rPr>
        <w:t xml:space="preserve">ατα εις βάρος του ελληνικού λαού. </w:t>
      </w:r>
    </w:p>
    <w:p w14:paraId="76A6B1DB"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Βλέπουμε κάθε μέρα σ’ αυτή την ωραία πόλη που θέλετε να αναπλάσετε εκατοντάδες παράνομα τρίκυκλα αλλοδαπών, χωρίς χαρτιά, χωρίς τίποτα απολύτως, να ψάχνουν τους κάδους μαζί με χιλιάδες Ρομά απ’ όλη τη Βαλκανική και αλλού,</w:t>
      </w:r>
      <w:r>
        <w:rPr>
          <w:rFonts w:eastAsia="Times New Roman" w:cs="Times New Roman"/>
          <w:szCs w:val="24"/>
        </w:rPr>
        <w:t xml:space="preserve"> με ό,τι αυτό μπορεί να συνεπάγεται για ζητήματα υγείας, επιδημιών και οτιδήποτε άλλο. Αυτά, όμως, για εσάς, όποιος τα αγγίζει είναι ρατσιστής και δεν κάνει να ασχολούμαστε με αυτά.</w:t>
      </w:r>
    </w:p>
    <w:p w14:paraId="76A6B1DC"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ανακύκλωση είναι ένα άλλο σοβαρότατο ζήτημα, που και αυτό έχει να κάνει </w:t>
      </w:r>
      <w:r>
        <w:rPr>
          <w:rFonts w:eastAsia="Times New Roman" w:cs="Times New Roman"/>
          <w:szCs w:val="24"/>
        </w:rPr>
        <w:t xml:space="preserve">με τους ρακοσυλλέκτες, εγχώριους και αλλοδαπούς. Είναι ένα σοβαρότατο ζήτημα, για το οποίο δεν γίνεται τίποτα επί της ουσίας, κάτι το οποίο θα βοηθούσε σε πολλά επίπεδα στην ομορφιά και τη βελτίωση της εικόνας της πόλεως των Αθηνών. </w:t>
      </w:r>
    </w:p>
    <w:p w14:paraId="76A6B1DD"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Εδώ όλοι οι δήμοι του </w:t>
      </w:r>
      <w:r>
        <w:rPr>
          <w:rFonts w:eastAsia="Times New Roman" w:cs="Times New Roman"/>
          <w:szCs w:val="24"/>
        </w:rPr>
        <w:t>Λεκανοπεδίου και όχι μόνο, από τη μια φωνάζουν για τις χωματερές, αλλά από την άλλη, δεν έχουν κάνει τίποτα οι ίδιοι να συλλέξουν ούτε καν τα χόρτα και τα κλαδιά, τα οποία αγγίζουν περίπου το 50% των απορριμμάτων. Διότι εάν υπήρχαν μηχανήματα τα οποία θα κ</w:t>
      </w:r>
      <w:r>
        <w:rPr>
          <w:rFonts w:eastAsia="Times New Roman" w:cs="Times New Roman"/>
          <w:szCs w:val="24"/>
        </w:rPr>
        <w:t xml:space="preserve">λάδευαν επιτόπου, θα τεμάχιζαν τα κλαδιά, όλο αυτό δεν θα πήγαινε στη χωματερή, αντιθέτως θα πήγαινε στους χώρους πρασίνου του κάθε δήμου και θα βοηθούσε πολλαπλώς και ποικιλοτρόπως. </w:t>
      </w:r>
    </w:p>
    <w:p w14:paraId="76A6B1DE"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Για το γήπεδο του Παναθηναϊκού λέξη, για την ομάδα σύμβολο της πόλης των</w:t>
      </w:r>
      <w:r>
        <w:rPr>
          <w:rFonts w:eastAsia="Times New Roman" w:cs="Times New Roman"/>
          <w:szCs w:val="24"/>
        </w:rPr>
        <w:t xml:space="preserve"> Αθηνών! Ομιλείτε για τα «προσφυγικά» και έχετε άλλους λόγους για τους οποίους θέλετε να τα αναπλάσετε. Δεν είναι ότι θέλετε -διότι δεν αναφέρεται μέσα στο νομοσχέδιο </w:t>
      </w:r>
      <w:r>
        <w:rPr>
          <w:rFonts w:eastAsia="Times New Roman" w:cs="Times New Roman"/>
          <w:szCs w:val="24"/>
        </w:rPr>
        <w:lastRenderedPageBreak/>
        <w:t>ρητά- εκεί να μένουν οι συγγενείς των ασθενών που βρίσκονται στο Νοσοκομείο «Άγιος Σάββας</w:t>
      </w:r>
      <w:r>
        <w:rPr>
          <w:rFonts w:eastAsia="Times New Roman" w:cs="Times New Roman"/>
          <w:szCs w:val="24"/>
        </w:rPr>
        <w:t>». Κάπου αλλού μας πηγαίνει το μυαλό ότι έχει να κάνει αυτή η ανάπλαση, ότι σ’ αυτά τα κτήρια, όταν θα αναπλαστούν, θα δείτε κάτι περίεργους τύπους να μένουν μέσα και όχι συγγενείς.</w:t>
      </w:r>
    </w:p>
    <w:p w14:paraId="76A6B1DF"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κ</w:t>
      </w:r>
      <w:r>
        <w:rPr>
          <w:rFonts w:eastAsia="Times New Roman" w:cs="Times New Roman"/>
          <w:szCs w:val="24"/>
        </w:rPr>
        <w:t>τυπάει προειδοποιητικ</w:t>
      </w:r>
      <w:r>
        <w:rPr>
          <w:rFonts w:eastAsia="Times New Roman" w:cs="Times New Roman"/>
          <w:szCs w:val="24"/>
        </w:rPr>
        <w:t>ά</w:t>
      </w:r>
      <w:r>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rPr>
        <w:t xml:space="preserve">κουδούνι λήξεως του χρόνου ομιλίας </w:t>
      </w:r>
      <w:r>
        <w:rPr>
          <w:rFonts w:eastAsia="Times New Roman" w:cs="Times New Roman"/>
          <w:szCs w:val="24"/>
        </w:rPr>
        <w:t>του κυρίου Βουλευτή)</w:t>
      </w:r>
    </w:p>
    <w:p w14:paraId="76A6B1E0" w14:textId="77777777" w:rsidR="00DD4703" w:rsidRDefault="00A53ECF">
      <w:pPr>
        <w:spacing w:line="600" w:lineRule="auto"/>
        <w:ind w:firstLine="720"/>
        <w:contextualSpacing/>
        <w:jc w:val="both"/>
        <w:rPr>
          <w:rFonts w:eastAsia="Times New Roman" w:cs="Times New Roman"/>
          <w:b/>
          <w:szCs w:val="24"/>
        </w:rPr>
      </w:pPr>
      <w:r>
        <w:rPr>
          <w:rFonts w:eastAsia="Times New Roman" w:cs="Times New Roman"/>
          <w:szCs w:val="24"/>
        </w:rPr>
        <w:t>Κύριε Πρόεδρε, την ανοχή σας για δ</w:t>
      </w:r>
      <w:r>
        <w:rPr>
          <w:rFonts w:eastAsia="Times New Roman" w:cs="Times New Roman"/>
          <w:szCs w:val="24"/>
        </w:rPr>
        <w:t>ύ</w:t>
      </w:r>
      <w:r>
        <w:rPr>
          <w:rFonts w:eastAsia="Times New Roman" w:cs="Times New Roman"/>
          <w:szCs w:val="24"/>
        </w:rPr>
        <w:t>ο λεπτά ακόμα</w:t>
      </w:r>
      <w:r w:rsidRPr="00387EED">
        <w:rPr>
          <w:rFonts w:eastAsia="Times New Roman" w:cs="Times New Roman"/>
          <w:b/>
          <w:szCs w:val="24"/>
        </w:rPr>
        <w:t>.</w:t>
      </w:r>
    </w:p>
    <w:p w14:paraId="76A6B1E1" w14:textId="77777777" w:rsidR="00DD4703" w:rsidRDefault="00A53ECF">
      <w:pPr>
        <w:spacing w:line="600" w:lineRule="auto"/>
        <w:ind w:firstLine="720"/>
        <w:contextualSpacing/>
        <w:jc w:val="both"/>
        <w:rPr>
          <w:rFonts w:eastAsia="Times New Roman" w:cs="Times New Roman"/>
          <w:szCs w:val="24"/>
        </w:rPr>
      </w:pPr>
      <w:r w:rsidRPr="00387EED">
        <w:rPr>
          <w:rFonts w:eastAsia="Times New Roman" w:cs="Times New Roman"/>
          <w:b/>
          <w:szCs w:val="24"/>
        </w:rPr>
        <w:t>ΠΡΟ</w:t>
      </w:r>
      <w:r>
        <w:rPr>
          <w:rFonts w:eastAsia="Times New Roman" w:cs="Times New Roman"/>
          <w:b/>
          <w:szCs w:val="24"/>
        </w:rPr>
        <w:t>Ε</w:t>
      </w:r>
      <w:r w:rsidRPr="00387EED">
        <w:rPr>
          <w:rFonts w:eastAsia="Times New Roman" w:cs="Times New Roman"/>
          <w:b/>
          <w:szCs w:val="24"/>
        </w:rPr>
        <w:t>ΔΡΕΥΩΝ (Νικήτας Κακλαμάνης):</w:t>
      </w:r>
      <w:r>
        <w:rPr>
          <w:rFonts w:eastAsia="Times New Roman" w:cs="Times New Roman"/>
          <w:szCs w:val="24"/>
        </w:rPr>
        <w:t xml:space="preserve"> Συνεχίστε. Ούτως ή άλλως ήταν προειδοποιητικό κουδούνι.</w:t>
      </w:r>
    </w:p>
    <w:p w14:paraId="76A6B1E2"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Ναι, το είδα. Απλώς, θα χρειαστώ δύο-τρία λεπτά παραπάνω.</w:t>
      </w:r>
    </w:p>
    <w:p w14:paraId="76A6B1E3"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Το γήπεδο του Παναθηναϊκού θα έπρεπε να είναι το πρώτο στην ατζέντα ανάπλασης της πόλεως των Αθηνών και μάλιστα στον χώρο όπου βρίσκεται το ιστορικό γήπεδο, στη </w:t>
      </w:r>
      <w:r>
        <w:rPr>
          <w:rFonts w:eastAsia="Times New Roman" w:cs="Times New Roman"/>
          <w:szCs w:val="24"/>
        </w:rPr>
        <w:t>λ</w:t>
      </w:r>
      <w:r>
        <w:rPr>
          <w:rFonts w:eastAsia="Times New Roman" w:cs="Times New Roman"/>
          <w:szCs w:val="24"/>
        </w:rPr>
        <w:t xml:space="preserve">εωφόρο Αλεξάνδρας και με κέντρο το γήπεδο του Παναθηναϊκού να γίνει </w:t>
      </w:r>
      <w:r>
        <w:rPr>
          <w:rFonts w:eastAsia="Times New Roman" w:cs="Times New Roman"/>
          <w:szCs w:val="24"/>
        </w:rPr>
        <w:lastRenderedPageBreak/>
        <w:t>ανάπλαση σε ολόκληρη την π</w:t>
      </w:r>
      <w:r>
        <w:rPr>
          <w:rFonts w:eastAsia="Times New Roman" w:cs="Times New Roman"/>
          <w:szCs w:val="24"/>
        </w:rPr>
        <w:t xml:space="preserve">εριοχή γύρω. Όπως έγινε στη Φιλαδέλφεια με το γήπεδο της ΑΕΚ και καλώς έγινε, όπως έχει γίνει στο Καραϊσκάκη με το γήπεδο του Ολυμπιακού, έτσι θα έπρεπε να γίνει και με το γήπεδο του Παναθηναϊκού. Όμως, λέξη από κανέναν σας, τίποτε απολύτως. </w:t>
      </w:r>
    </w:p>
    <w:p w14:paraId="76A6B1E4"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Οι αστικές συ</w:t>
      </w:r>
      <w:r>
        <w:rPr>
          <w:rFonts w:eastAsia="Times New Roman" w:cs="Times New Roman"/>
          <w:szCs w:val="24"/>
        </w:rPr>
        <w:t>γκοινωνίες, που βοηθούν στην ανάπλαση και γενικώς στην όμορφη εικόνα της πόλης, είναι άλλο ένα θλιβερό στοιχείο. Περισσότερο από το 50% των οχημάτων βρίσκεται παροπλισμένο. Η «μπάλα έχει χαθεί</w:t>
      </w:r>
      <w:r>
        <w:rPr>
          <w:rFonts w:eastAsia="Times New Roman" w:cs="Times New Roman"/>
          <w:szCs w:val="24"/>
        </w:rPr>
        <w:t>»</w:t>
      </w:r>
      <w:r>
        <w:rPr>
          <w:rFonts w:eastAsia="Times New Roman" w:cs="Times New Roman"/>
          <w:szCs w:val="24"/>
        </w:rPr>
        <w:t xml:space="preserve"> στην κυριολεξία για τα λεωφορεία και για τα τρόλεϊ εις βάρος τ</w:t>
      </w:r>
      <w:r>
        <w:rPr>
          <w:rFonts w:eastAsia="Times New Roman" w:cs="Times New Roman"/>
          <w:szCs w:val="24"/>
        </w:rPr>
        <w:t>ης μετακίνησης και των Αθηναίων αλλά και των τουριστών που επισκέπτονται την πόλη. Βλέπουμε μόνο να υπάρχουν ολοκαίνουργια λεωφορεία, όπως είδαμε στην πόλη της Μυτιλήνης, με πινακίδες στα αραβικά για τους λαθρομετανάστες, μην τυχόν και μπερδευτούν και πάνε</w:t>
      </w:r>
      <w:r>
        <w:rPr>
          <w:rFonts w:eastAsia="Times New Roman" w:cs="Times New Roman"/>
          <w:szCs w:val="24"/>
        </w:rPr>
        <w:t xml:space="preserve"> σε κανένα άλλο λεωφορείο, λες και κάτι θα γίνει!</w:t>
      </w:r>
    </w:p>
    <w:p w14:paraId="76A6B1E5"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τον τουρισμό, που είναι η βαριά μας βιομηχανία, καλώς ή κακώς, όλα δουλεύουν και πηγαίνουν από μόνα τους, διότι από κεντρικό σχεδιασμό και μέριμνα δεν υπάρχει τίποτε απολύτως.</w:t>
      </w:r>
    </w:p>
    <w:p w14:paraId="76A6B1E6"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Για την ασφάλεια, όπως προ</w:t>
      </w:r>
      <w:r>
        <w:rPr>
          <w:rFonts w:eastAsia="Times New Roman" w:cs="Times New Roman"/>
          <w:szCs w:val="24"/>
        </w:rPr>
        <w:t xml:space="preserve">είπαμε, τα πράγματα είναι δραματικά. Ρωτήστε κάποιους μάχιμους αστυνομικούς της Αμέσου Δράσεως, της </w:t>
      </w:r>
      <w:r>
        <w:rPr>
          <w:rFonts w:eastAsia="Times New Roman" w:cs="Times New Roman"/>
          <w:szCs w:val="24"/>
        </w:rPr>
        <w:t>«</w:t>
      </w:r>
      <w:r>
        <w:rPr>
          <w:rFonts w:eastAsia="Times New Roman" w:cs="Times New Roman"/>
          <w:szCs w:val="24"/>
        </w:rPr>
        <w:t>ΔΙΑΣ</w:t>
      </w:r>
      <w:r>
        <w:rPr>
          <w:rFonts w:eastAsia="Times New Roman" w:cs="Times New Roman"/>
          <w:szCs w:val="24"/>
        </w:rPr>
        <w:t>»</w:t>
      </w:r>
      <w:r>
        <w:rPr>
          <w:rFonts w:eastAsia="Times New Roman" w:cs="Times New Roman"/>
          <w:szCs w:val="24"/>
        </w:rPr>
        <w:t>, να σας πουν κάποια πράγματα για το κέντρο της πόλεως των Αθηνών, για τις γειτονιές, τι γίνεται στον Άγιο Παντελεήμονα, στην πλατεία Αττικής, στην Ομ</w:t>
      </w:r>
      <w:r>
        <w:rPr>
          <w:rFonts w:eastAsia="Times New Roman" w:cs="Times New Roman"/>
          <w:szCs w:val="24"/>
        </w:rPr>
        <w:t xml:space="preserve">όνοια και αλλού </w:t>
      </w:r>
      <w:r w:rsidRPr="00F331DF">
        <w:rPr>
          <w:rFonts w:eastAsia="Times New Roman"/>
          <w:bCs/>
        </w:rPr>
        <w:t>και</w:t>
      </w:r>
      <w:r>
        <w:rPr>
          <w:rFonts w:eastAsia="Times New Roman" w:cs="Times New Roman"/>
          <w:szCs w:val="24"/>
        </w:rPr>
        <w:t xml:space="preserve"> ποιοι σφάζονται καθημερινώς πλέον μεταξύ τους. Δεν μπορούν να συγκρατήσουν τα στίφη των εισβολέων. </w:t>
      </w:r>
    </w:p>
    <w:p w14:paraId="76A6B1E7"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εμπορικό τρίγωνο</w:t>
      </w:r>
      <w:r>
        <w:rPr>
          <w:rFonts w:eastAsia="Times New Roman" w:cs="Times New Roman"/>
          <w:szCs w:val="24"/>
        </w:rPr>
        <w:t>, το οποίο έχετε λιανίσει και διαλύσει στην κυριολεξία με τα τρία μνημόνια και όχι μόνο, που και αυτό θα έπρεπε να εί</w:t>
      </w:r>
      <w:r>
        <w:rPr>
          <w:rFonts w:eastAsia="Times New Roman" w:cs="Times New Roman"/>
          <w:szCs w:val="24"/>
        </w:rPr>
        <w:t xml:space="preserve">ναι πόλος έλξης, δεν το έχετε φυσικά. Δεν σας πολυκαίγεται και καρφί για το τι συμβαίνει εκεί. Άντε σε κανένα κουλτουρομπαράκι στου Ψυρρή να έχετε πάει οι περισσότεροι από εσάς και ως εκεί ή λίγο </w:t>
      </w:r>
      <w:r>
        <w:rPr>
          <w:rFonts w:eastAsia="Times New Roman" w:cs="Times New Roman"/>
          <w:szCs w:val="24"/>
        </w:rPr>
        <w:lastRenderedPageBreak/>
        <w:t>παραπέρα. Γι</w:t>
      </w:r>
      <w:r>
        <w:rPr>
          <w:rFonts w:eastAsia="Times New Roman" w:cs="Times New Roman"/>
          <w:szCs w:val="24"/>
        </w:rPr>
        <w:t>’</w:t>
      </w:r>
      <w:r>
        <w:rPr>
          <w:rFonts w:eastAsia="Times New Roman" w:cs="Times New Roman"/>
          <w:szCs w:val="24"/>
        </w:rPr>
        <w:t xml:space="preserve"> αυτούς, </w:t>
      </w:r>
      <w:r w:rsidRPr="00D355DE">
        <w:rPr>
          <w:rFonts w:eastAsia="Times New Roman" w:cs="Times New Roman"/>
          <w:bCs/>
          <w:shd w:val="clear" w:color="auto" w:fill="FFFFFF"/>
        </w:rPr>
        <w:t>όμως</w:t>
      </w:r>
      <w:r>
        <w:rPr>
          <w:rFonts w:eastAsia="Times New Roman" w:cs="Times New Roman"/>
          <w:szCs w:val="24"/>
        </w:rPr>
        <w:t>, που αγωνίζονται και παλεύουν καθ</w:t>
      </w:r>
      <w:r>
        <w:rPr>
          <w:rFonts w:eastAsia="Times New Roman" w:cs="Times New Roman"/>
          <w:szCs w:val="24"/>
        </w:rPr>
        <w:t xml:space="preserve">ημερινά, εδώ </w:t>
      </w:r>
      <w:r w:rsidRPr="00F331DF">
        <w:rPr>
          <w:rFonts w:eastAsia="Times New Roman"/>
          <w:bCs/>
        </w:rPr>
        <w:t>και</w:t>
      </w:r>
      <w:r>
        <w:rPr>
          <w:rFonts w:eastAsia="Times New Roman" w:cs="Times New Roman"/>
          <w:szCs w:val="24"/>
        </w:rPr>
        <w:t xml:space="preserve"> δεκαετίες, τους βιοτέχνες, τίποτα.</w:t>
      </w:r>
    </w:p>
    <w:p w14:paraId="76A6B1E8"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Για υποδομές να μην κάνουμε λόγο. Κάθε μέρα διαβάζετε και βλέπετε τα άρθρα στις εφημερίδες και αλλού. Τρύπες, λακκούβες στους δρόμους, παλιά εγκαταλελειμμένα κτήρια, που τα περισσότερα ανήκουν στο δημόσιο</w:t>
      </w:r>
      <w:r>
        <w:rPr>
          <w:rFonts w:eastAsia="Times New Roman" w:cs="Times New Roman"/>
          <w:szCs w:val="24"/>
        </w:rPr>
        <w:t xml:space="preserve">. Φωνάζουν για τους άλλους, αλλά ο χειρότερος διαχειριστής είναι το ίδιο το δημόσιο. </w:t>
      </w:r>
    </w:p>
    <w:p w14:paraId="76A6B1E9"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Η ανάπλαση της πόλεως των Αθηνών δεν χρειάζεται πρωτίστως κονδύλια, όπως όλοι κάνουν συνεχώς. Έχουν δοθεί τεράστια ποσά κατά το παρελθόν και έχουν πάει στο</w:t>
      </w:r>
      <w:r>
        <w:rPr>
          <w:rFonts w:eastAsia="Times New Roman" w:cs="Times New Roman"/>
          <w:szCs w:val="24"/>
        </w:rPr>
        <w:t>ν</w:t>
      </w:r>
      <w:r>
        <w:rPr>
          <w:rFonts w:eastAsia="Times New Roman" w:cs="Times New Roman"/>
          <w:szCs w:val="24"/>
        </w:rPr>
        <w:t xml:space="preserve"> γάμο του Καρα</w:t>
      </w:r>
      <w:r>
        <w:rPr>
          <w:rFonts w:eastAsia="Times New Roman" w:cs="Times New Roman"/>
          <w:szCs w:val="24"/>
        </w:rPr>
        <w:t>γκιόζη. Όραμα, πραγματικό όραμα, διάθεση, μεράκι, αγάπη, όρεξη και πρωτίστως φιλοπατρία και όχι φιλαργυρία χρειάζεται η ανάπλαση της Αθήνας, αλλά και οποιασδήποτε άλλης πόλης της Ελλάδος. Αυτά για να πραγματοποιηθούν, χρειάζονται πατριώτες και όχι διεθνιστ</w:t>
      </w:r>
      <w:r>
        <w:rPr>
          <w:rFonts w:eastAsia="Times New Roman" w:cs="Times New Roman"/>
          <w:szCs w:val="24"/>
        </w:rPr>
        <w:t>ές, μη κυβερνητικοοργανισάκηδες, δικαιωματάκηδες και άσχετους ιδεολήπτες, οι οποίοι δεν ενδιαφέρονται καν για τα της πόλης τους.</w:t>
      </w:r>
    </w:p>
    <w:p w14:paraId="76A6B1EA"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76A6B1EB"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sidRPr="00795A96">
        <w:rPr>
          <w:rFonts w:eastAsia="Times New Roman" w:cs="Times New Roman"/>
          <w:b/>
          <w:szCs w:val="24"/>
        </w:rPr>
        <w:lastRenderedPageBreak/>
        <w:t>ΠΡΟΕΔΡΕΥΩΝ (Νικήτας Κακλαμάνης):</w:t>
      </w:r>
      <w:r>
        <w:rPr>
          <w:rFonts w:eastAsia="Times New Roman" w:cs="Times New Roman"/>
          <w:szCs w:val="24"/>
        </w:rPr>
        <w:t xml:space="preserve"> Να σας ενημερώσω ότι έχουν γραφτεί οκτώ, στην ουσία επτά συνάδελφοι, διότ</w:t>
      </w:r>
      <w:r>
        <w:rPr>
          <w:rFonts w:eastAsia="Times New Roman" w:cs="Times New Roman"/>
          <w:szCs w:val="24"/>
        </w:rPr>
        <w:t>ι ο κ. Παρασκευόπουλος θέλει να υποστηρίξει απλά την τροπολογία του. Θα σας τους πω για να ξέρουν πάνω-κάτω τη σειρά τους. Είναι η κ. Κεφαλογιάννη, ο κ. Καρράς, ο κ. Καραναστάσης, η κ. Μεγαλοοικονόμου, η κ. Καφαντάρη, η κ. Καρακώστα και ο κ. Σεβαστάκης. Τε</w:t>
      </w:r>
      <w:r>
        <w:rPr>
          <w:rFonts w:eastAsia="Times New Roman" w:cs="Times New Roman"/>
          <w:szCs w:val="24"/>
        </w:rPr>
        <w:t xml:space="preserve">λειώνοντας οι ειδικοί αγορητές, θα ερωτηθεί ο Υπουργός αν θέλει να πάρει τον λόγο και μετά θα πηγαίνουμε δύο συνάδελφοι, ένας Κοινοβουλευτικός Εκπρόσωπος. Ελπίζω να τελειώσουμε απόψε. </w:t>
      </w:r>
    </w:p>
    <w:p w14:paraId="76A6B1EC"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Τον λόγο έχει ο κ. Κατσώτης, ο ειδικός αγορητής του Κομμουνιστικού Κόμμ</w:t>
      </w:r>
      <w:r>
        <w:rPr>
          <w:rFonts w:eastAsia="Times New Roman" w:cs="Times New Roman"/>
          <w:szCs w:val="24"/>
        </w:rPr>
        <w:t>ατος της Ελλάδ</w:t>
      </w:r>
      <w:r>
        <w:rPr>
          <w:rFonts w:eastAsia="Times New Roman" w:cs="Times New Roman"/>
          <w:szCs w:val="24"/>
        </w:rPr>
        <w:t>α</w:t>
      </w:r>
      <w:r>
        <w:rPr>
          <w:rFonts w:eastAsia="Times New Roman" w:cs="Times New Roman"/>
          <w:szCs w:val="24"/>
        </w:rPr>
        <w:t>ς.</w:t>
      </w:r>
    </w:p>
    <w:p w14:paraId="76A6B1ED"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76A6B1EE"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Η θέση του ΚΚΕ για το παρόν νομοσχέδιο με τον τίτλο: «Σύσταση φορέα αναπλάσεων της πόλης των Αθηνών» παρουσιάστηκε από την εισηγήτριά μας στην </w:t>
      </w:r>
      <w:r>
        <w:rPr>
          <w:rFonts w:eastAsia="Times New Roman" w:cs="Times New Roman"/>
          <w:szCs w:val="24"/>
        </w:rPr>
        <w:t>ε</w:t>
      </w:r>
      <w:r>
        <w:rPr>
          <w:rFonts w:eastAsia="Times New Roman" w:cs="Times New Roman"/>
          <w:szCs w:val="24"/>
        </w:rPr>
        <w:t xml:space="preserve">πιτροπή </w:t>
      </w:r>
      <w:r w:rsidRPr="00F331DF">
        <w:rPr>
          <w:rFonts w:eastAsia="Times New Roman"/>
          <w:bCs/>
        </w:rPr>
        <w:t>και</w:t>
      </w:r>
      <w:r>
        <w:rPr>
          <w:rFonts w:eastAsia="Times New Roman" w:cs="Times New Roman"/>
          <w:szCs w:val="24"/>
        </w:rPr>
        <w:t xml:space="preserve"> έχει στον πυρήνα της τη βελτίωση της ποιότητας της ζωής της λαϊκής οικογένειας, χωρίς πρόσθετη οικονομική επιβάρυνση. </w:t>
      </w:r>
    </w:p>
    <w:p w14:paraId="76A6B1EF"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Η θέση μας αυτή ακριβώς καθόρισε και τη στάση μας σε αντίστοιχες νομοθετικές πρωτοβουλίες προηγούμενων κυβερνήσεων, που όχι μόνο αμφισβη</w:t>
      </w:r>
      <w:r>
        <w:rPr>
          <w:rFonts w:eastAsia="Times New Roman" w:cs="Times New Roman"/>
          <w:szCs w:val="24"/>
        </w:rPr>
        <w:t>τήσαμε, κύριε Δημαρά, αλλά εναντιωθήκαμε ενεργά</w:t>
      </w:r>
      <w:r>
        <w:rPr>
          <w:rFonts w:eastAsia="Times New Roman" w:cs="Times New Roman"/>
          <w:szCs w:val="24"/>
        </w:rPr>
        <w:t xml:space="preserve"> σε αυτές</w:t>
      </w:r>
      <w:r>
        <w:rPr>
          <w:rFonts w:eastAsia="Times New Roman" w:cs="Times New Roman"/>
          <w:szCs w:val="24"/>
        </w:rPr>
        <w:t>, γιατί υλοποιούσαν επιλογές του κεφαλαίου για περαιτέρω αύξηση της κερδοφορίας του, με χαμένη βέβαια την εργατική λαϊκή οικογένεια.</w:t>
      </w:r>
    </w:p>
    <w:p w14:paraId="76A6B1F0"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Ο κ. Δημαράς, εισηγητής του ΣΥΡΙΖΑ, στην </w:t>
      </w:r>
      <w:r>
        <w:rPr>
          <w:rFonts w:eastAsia="Times New Roman" w:cs="Times New Roman"/>
          <w:szCs w:val="24"/>
        </w:rPr>
        <w:t>ε</w:t>
      </w:r>
      <w:r>
        <w:rPr>
          <w:rFonts w:eastAsia="Times New Roman" w:cs="Times New Roman"/>
          <w:szCs w:val="24"/>
        </w:rPr>
        <w:t>πιτροπή αλλά και σήμερα ρωτά: Ποιο ήταν το βασικό αίτιο που η Αθήνα και ειδικά το κέντρο υποβαθμίστηκε σε απαράδεκτο βαθμό, χωρίς σοβαρές παρεμβάσεις; Γιατί καταργήθηκε ο Οργανισμός Ρυθμιστικού Σχεδίου Αθήνας; Και καταλήγει στην ανάγκη, όπως λέει και το νο</w:t>
      </w:r>
      <w:r>
        <w:rPr>
          <w:rFonts w:eastAsia="Times New Roman" w:cs="Times New Roman"/>
          <w:szCs w:val="24"/>
        </w:rPr>
        <w:t xml:space="preserve">μοσχέδιο, συντονισμού σε τρία επίπεδα: κυβέρνηση, περιφέρεια και δήμος, γιατί είναι απόλυτη ανάγκη και προϋπόθεση να συντονιστούν για να γίνουν σωστές μελέτες σε ένα γενικό και ολικό σχέδιο πολεοδομικών παρεμβάσεων. </w:t>
      </w:r>
    </w:p>
    <w:p w14:paraId="76A6B1F1"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Τι θέλουμε να επισημάνουμε; Το αίτιο δε</w:t>
      </w:r>
      <w:r>
        <w:rPr>
          <w:rFonts w:eastAsia="Times New Roman" w:cs="Times New Roman"/>
          <w:szCs w:val="24"/>
        </w:rPr>
        <w:t xml:space="preserve">ν ήταν ούτε είναι η όποια έλλειψη συντονισμού μεταξύ των διαφόρων επιπέδων της κρατικής εξουσίας και του κεφαλαίου. Το </w:t>
      </w:r>
      <w:r>
        <w:rPr>
          <w:rFonts w:eastAsia="Times New Roman" w:cs="Times New Roman"/>
          <w:szCs w:val="24"/>
        </w:rPr>
        <w:lastRenderedPageBreak/>
        <w:t>αίτιο είναι οι συγκεκριμένες προτεραιότητες που έμπαιναν και μπαίνουν κάθε φορά, με βασικό κυρίαρχο στόχο την εξασφάλιση ικανοποιητικού π</w:t>
      </w:r>
      <w:r>
        <w:rPr>
          <w:rFonts w:eastAsia="Times New Roman" w:cs="Times New Roman"/>
          <w:szCs w:val="24"/>
        </w:rPr>
        <w:t xml:space="preserve">οσοστού κέρδους για το κεφάλαιο. Το αίτιο είναι η επιλογή σας στην ικανοποίηση ακριβώς των αναγκών των επιχειρηματικών ομίλων. </w:t>
      </w:r>
    </w:p>
    <w:p w14:paraId="76A6B1F2"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Αναφέρεται ο εισηγητής του ΣΥΡΙΖΑ στον ΟΡΣΑ και ισχυρίζεται ότι παρέδωσε το Ρυθμιστικό Σχέδιο Αττικής, αλλά από εκεί και πέρα όλ</w:t>
      </w:r>
      <w:r>
        <w:rPr>
          <w:rFonts w:eastAsia="Times New Roman" w:cs="Times New Roman"/>
          <w:szCs w:val="24"/>
        </w:rPr>
        <w:t>α έμειναν στα χαρτιά. Επισημαίνουμε ότι οι αντιλαϊκές, φιλομονοπωλιακές κατευθύνσεις του Ρυθμιστικού Σχεδίου Αθήνας δεν έμειναν καθόλου στα χαρτιά, υλοποιούνται ήδη.</w:t>
      </w:r>
    </w:p>
    <w:p w14:paraId="76A6B1F3" w14:textId="77777777" w:rsidR="00DD4703" w:rsidRDefault="00A53ECF">
      <w:pPr>
        <w:spacing w:line="600" w:lineRule="auto"/>
        <w:ind w:firstLine="720"/>
        <w:contextualSpacing/>
        <w:jc w:val="both"/>
        <w:rPr>
          <w:rFonts w:eastAsia="Times New Roman"/>
          <w:szCs w:val="24"/>
        </w:rPr>
      </w:pPr>
      <w:r>
        <w:rPr>
          <w:rFonts w:eastAsia="Times New Roman"/>
          <w:szCs w:val="24"/>
        </w:rPr>
        <w:t>Το Ελληνικό και το Φαληρικό Δέλτα έχουν πάρει προ πολλού τον δρόμο τους.</w:t>
      </w:r>
    </w:p>
    <w:p w14:paraId="76A6B1F4" w14:textId="77777777" w:rsidR="00DD4703" w:rsidRDefault="00A53ECF">
      <w:pPr>
        <w:spacing w:line="600" w:lineRule="auto"/>
        <w:ind w:firstLine="720"/>
        <w:contextualSpacing/>
        <w:jc w:val="both"/>
        <w:rPr>
          <w:rFonts w:eastAsia="Times New Roman"/>
          <w:szCs w:val="24"/>
        </w:rPr>
      </w:pPr>
      <w:r>
        <w:rPr>
          <w:rFonts w:eastAsia="Times New Roman"/>
          <w:szCs w:val="24"/>
        </w:rPr>
        <w:t>Ολοκληρώνεται η ι</w:t>
      </w:r>
      <w:r>
        <w:rPr>
          <w:rFonts w:eastAsia="Times New Roman"/>
          <w:szCs w:val="24"/>
        </w:rPr>
        <w:t>διωτικοποίηση των τελευταίων μεγάλων ελεύθερων χώρων της Αττικής στο κατασκευαστικό κεφάλαιο για τουριστικές υποδομές και εγκαταστάσεις, για τη διακίνηση εμπορευμάτων, καταδικάζοντας τα λαϊκά στρώματα σε απόλυτη αδυναμία κάλυψης στοιχειωδών αναγκών, όπως δ</w:t>
      </w:r>
      <w:r>
        <w:rPr>
          <w:rFonts w:eastAsia="Times New Roman"/>
          <w:szCs w:val="24"/>
        </w:rPr>
        <w:t>ιασφάλιση του μικροκλίματος, χώρους λαϊκού αθλητισμού και αναψυχής.</w:t>
      </w:r>
    </w:p>
    <w:p w14:paraId="76A6B1F5" w14:textId="77777777" w:rsidR="00DD4703" w:rsidRDefault="00A53ECF">
      <w:pPr>
        <w:spacing w:line="600" w:lineRule="auto"/>
        <w:ind w:firstLine="720"/>
        <w:contextualSpacing/>
        <w:jc w:val="both"/>
        <w:rPr>
          <w:rFonts w:eastAsia="Times New Roman"/>
          <w:szCs w:val="24"/>
        </w:rPr>
      </w:pPr>
      <w:r>
        <w:rPr>
          <w:rFonts w:eastAsia="Times New Roman"/>
          <w:szCs w:val="24"/>
        </w:rPr>
        <w:lastRenderedPageBreak/>
        <w:t>Το ΚΚΕ προειδοποιούσε τον λαό πολλά χρόνια πριν</w:t>
      </w:r>
      <w:r>
        <w:rPr>
          <w:rFonts w:eastAsia="Times New Roman"/>
          <w:szCs w:val="24"/>
        </w:rPr>
        <w:t xml:space="preserve"> </w:t>
      </w:r>
      <w:r>
        <w:rPr>
          <w:rFonts w:eastAsia="Times New Roman"/>
          <w:szCs w:val="24"/>
        </w:rPr>
        <w:t>ότι οι ανάγκες των λαϊκών στρωμάτων της Αττικής για φ</w:t>
      </w:r>
      <w:r>
        <w:rPr>
          <w:rFonts w:eastAsia="Times New Roman"/>
          <w:szCs w:val="24"/>
        </w:rPr>
        <w:t>θ</w:t>
      </w:r>
      <w:r>
        <w:rPr>
          <w:rFonts w:eastAsia="Times New Roman"/>
          <w:szCs w:val="24"/>
        </w:rPr>
        <w:t>ηνή ασφαλή κατοικία με εύκολη πρόσβαση θυσιάζονται στον βωμό των αστικών αναπλάσεων πο</w:t>
      </w:r>
      <w:r>
        <w:rPr>
          <w:rFonts w:eastAsia="Times New Roman"/>
          <w:szCs w:val="24"/>
        </w:rPr>
        <w:t xml:space="preserve">υ στοχεύουν σε μια Αττική οικονομικό και τραπεζικό κέντρο, ενώ την ίδια στιγμή οι αναπλάσεις αυτές οδηγούν σε συγκέντρωση της «πίτας» των τεχνικών έργων στους ελάχιστους ομίλους που έχουν την τεχνική εμπειρία και την οικονομική δυνατότητα να αναπαλαιώνουν </w:t>
      </w:r>
      <w:r>
        <w:rPr>
          <w:rFonts w:eastAsia="Times New Roman"/>
          <w:szCs w:val="24"/>
        </w:rPr>
        <w:t>ολόκληρα οικοδομικά τετράγωνα. Οι υποδομές κατασκευάζονται με ΣΔΙΤ και συμβάσεις παραχώρησης, που μεταφράζονται σε τεράστια κέρδη για τους ομίλους, με πανάκριβες υπηρεσίες για τα λαϊκά στρώματα.</w:t>
      </w:r>
    </w:p>
    <w:p w14:paraId="76A6B1F6" w14:textId="77777777" w:rsidR="00DD4703" w:rsidRDefault="00A53ECF">
      <w:pPr>
        <w:spacing w:line="600" w:lineRule="auto"/>
        <w:ind w:firstLine="720"/>
        <w:contextualSpacing/>
        <w:jc w:val="both"/>
        <w:rPr>
          <w:rFonts w:eastAsia="Times New Roman"/>
          <w:szCs w:val="24"/>
        </w:rPr>
      </w:pPr>
      <w:r>
        <w:rPr>
          <w:rFonts w:eastAsia="Times New Roman"/>
          <w:szCs w:val="24"/>
        </w:rPr>
        <w:t xml:space="preserve">Ο εισηγητής του ΣΥΡΙΖΑ στην </w:t>
      </w:r>
      <w:r>
        <w:rPr>
          <w:rFonts w:eastAsia="Times New Roman"/>
          <w:szCs w:val="24"/>
        </w:rPr>
        <w:t>ε</w:t>
      </w:r>
      <w:r>
        <w:rPr>
          <w:rFonts w:eastAsia="Times New Roman"/>
          <w:szCs w:val="24"/>
        </w:rPr>
        <w:t>πιτροπή</w:t>
      </w:r>
      <w:r>
        <w:rPr>
          <w:rFonts w:eastAsia="Times New Roman"/>
          <w:szCs w:val="24"/>
        </w:rPr>
        <w:t>,</w:t>
      </w:r>
      <w:r>
        <w:rPr>
          <w:rFonts w:eastAsia="Times New Roman"/>
          <w:szCs w:val="24"/>
        </w:rPr>
        <w:t xml:space="preserve"> αλλά και σήμερα εδώ στη</w:t>
      </w:r>
      <w:r>
        <w:rPr>
          <w:rFonts w:eastAsia="Times New Roman"/>
          <w:szCs w:val="24"/>
        </w:rPr>
        <w:t>ν Ολομέλεια</w:t>
      </w:r>
      <w:r>
        <w:rPr>
          <w:rFonts w:eastAsia="Times New Roman"/>
          <w:szCs w:val="24"/>
        </w:rPr>
        <w:t>,</w:t>
      </w:r>
      <w:r>
        <w:rPr>
          <w:rFonts w:eastAsia="Times New Roman"/>
          <w:szCs w:val="24"/>
        </w:rPr>
        <w:t xml:space="preserve"> επιβεβαιώνει την ορθότητα των πιο πάνω επισημάνσεων του ΚΚΕ. Ταυτόχρονα, αποκαλύπτει το πώς εννοεί η Κυβέρνηση του ΣΥΡΙΖΑ τη γιατρειά της Αθήνας, με πανάκριβες παρεμβάσεις σε ελεύθερους χώρους και με πρόσχημα την αντιμετώπιση της κλιματικής αλ</w:t>
      </w:r>
      <w:r>
        <w:rPr>
          <w:rFonts w:eastAsia="Times New Roman"/>
          <w:szCs w:val="24"/>
        </w:rPr>
        <w:t xml:space="preserve">λαγής και όχι τις ανάγκες της λαϊκής οικογένειας, με εξίσου πανάκριβους </w:t>
      </w:r>
      <w:r>
        <w:rPr>
          <w:rFonts w:eastAsia="Times New Roman"/>
          <w:szCs w:val="24"/>
        </w:rPr>
        <w:lastRenderedPageBreak/>
        <w:t>«πράσινους» ποδηλατοδρόμους, λόγια βέβαια που χαϊδεύουν αυτιά ευκολόπιστων, αλλά έργα που στραγγίζουν κονδύλια για αναγκαίες τεχνικές και κοινωνικές υποδομές που έχουν ανάγκη οι εργαζό</w:t>
      </w:r>
      <w:r>
        <w:rPr>
          <w:rFonts w:eastAsia="Times New Roman"/>
          <w:szCs w:val="24"/>
        </w:rPr>
        <w:t>μενοι και οι οικογένειές τους. Και αυτά τη στιγμή που ο δεύτερος «πράσινος» πνεύμονας της Αθήνας, το Πεδίον του Άρεως, αφήνεται συνειδητά να ρημάξει.</w:t>
      </w:r>
    </w:p>
    <w:p w14:paraId="76A6B1F7" w14:textId="77777777" w:rsidR="00DD4703" w:rsidRDefault="00A53ECF">
      <w:pPr>
        <w:spacing w:line="600" w:lineRule="auto"/>
        <w:ind w:firstLine="720"/>
        <w:contextualSpacing/>
        <w:jc w:val="both"/>
        <w:rPr>
          <w:rFonts w:eastAsia="Times New Roman"/>
          <w:szCs w:val="24"/>
        </w:rPr>
      </w:pPr>
      <w:r>
        <w:rPr>
          <w:rFonts w:eastAsia="Times New Roman"/>
          <w:szCs w:val="24"/>
        </w:rPr>
        <w:t xml:space="preserve">Και τι λέτε; Μετατροπή παλιών κτηρίων του </w:t>
      </w:r>
      <w:r>
        <w:rPr>
          <w:rFonts w:eastAsia="Times New Roman"/>
          <w:szCs w:val="24"/>
        </w:rPr>
        <w:t>κ</w:t>
      </w:r>
      <w:r>
        <w:rPr>
          <w:rFonts w:eastAsia="Times New Roman"/>
          <w:szCs w:val="24"/>
        </w:rPr>
        <w:t>έντρου, μεταξύ αυτών και παλιά ξενοδοχεία, σε επιχειρηματικά συ</w:t>
      </w:r>
      <w:r>
        <w:rPr>
          <w:rFonts w:eastAsia="Times New Roman"/>
          <w:szCs w:val="24"/>
        </w:rPr>
        <w:t>γκροτήματα, σύμφωνα με προηγούμενους και τωρινούς σχεδιασμούς της αστικής τάξης.</w:t>
      </w:r>
    </w:p>
    <w:p w14:paraId="76A6B1F8" w14:textId="77777777" w:rsidR="00DD4703" w:rsidRDefault="00A53ECF">
      <w:pPr>
        <w:spacing w:line="600" w:lineRule="auto"/>
        <w:ind w:firstLine="720"/>
        <w:contextualSpacing/>
        <w:jc w:val="both"/>
        <w:rPr>
          <w:rFonts w:eastAsia="Times New Roman"/>
          <w:szCs w:val="24"/>
        </w:rPr>
      </w:pPr>
      <w:r>
        <w:rPr>
          <w:rFonts w:eastAsia="Times New Roman"/>
          <w:szCs w:val="24"/>
        </w:rPr>
        <w:t>Κύριε Δημαρά, μας κάνατε μια κριτική η οποία είναι ανιστόρητη σε βάρος του ΚΚΕ, για τη στάση που κρατήσαμε απέναντι στην εξέλιξη του σχεδίου για την ενοποίηση των αρχαιολογικώ</w:t>
      </w:r>
      <w:r>
        <w:rPr>
          <w:rFonts w:eastAsia="Times New Roman"/>
          <w:szCs w:val="24"/>
        </w:rPr>
        <w:t xml:space="preserve">ν χώρων του </w:t>
      </w:r>
      <w:r>
        <w:rPr>
          <w:rFonts w:eastAsia="Times New Roman"/>
          <w:szCs w:val="24"/>
        </w:rPr>
        <w:t>κ</w:t>
      </w:r>
      <w:r>
        <w:rPr>
          <w:rFonts w:eastAsia="Times New Roman"/>
          <w:szCs w:val="24"/>
        </w:rPr>
        <w:t>έντρου της Αθήνας. Η ουσία της θέσης του κόμματός μας, κύριε Δημαρά, αποτυπώθηκε στην ερώτηση που καταθέσαμε τον Απρίλη του ’99, που λέγαμε «εκφυλίζεται η ενοποίηση των αρχαιολογικών χώρων». Σε αυτή τ</w:t>
      </w:r>
      <w:r>
        <w:rPr>
          <w:rFonts w:eastAsia="Times New Roman"/>
          <w:szCs w:val="24"/>
        </w:rPr>
        <w:t>ι</w:t>
      </w:r>
      <w:r>
        <w:rPr>
          <w:rFonts w:eastAsia="Times New Roman"/>
          <w:szCs w:val="24"/>
        </w:rPr>
        <w:t xml:space="preserve"> λέγαμε; «Το </w:t>
      </w:r>
      <w:r>
        <w:rPr>
          <w:rFonts w:eastAsia="Times New Roman"/>
          <w:szCs w:val="24"/>
        </w:rPr>
        <w:lastRenderedPageBreak/>
        <w:t>σχέδιο μετατρέπεται σε υπόγει</w:t>
      </w:r>
      <w:r>
        <w:rPr>
          <w:rFonts w:eastAsia="Times New Roman"/>
          <w:szCs w:val="24"/>
        </w:rPr>
        <w:t xml:space="preserve">α διασύνδεση και ίσως κάποια αναβάθμιση των αρχαιολογικών χώρων, έργο ασφαλώς απαραίτητο, που δεν έχει, όμως, καμμία σχέση με την ενοποίηση που υποδεικνύουν οι μελέτες, για τις οποίες ξοδεύτηκαν αρκετά εκατομμύρια. Αυτό, γιατί με πρόφαση τις αποφάσεις του </w:t>
      </w:r>
      <w:r>
        <w:rPr>
          <w:rFonts w:eastAsia="Times New Roman"/>
          <w:szCs w:val="24"/>
        </w:rPr>
        <w:t>Κεντρικού Αρχαιολογικού Συμβουλίου καταργούνται οι προτάσεις επίγειας ενοποίησης, με αντίστοιχη βύθιση των λεωφόρων κυκλοφορίας και αντικαθίστανται με υπόγεια κυκλοφορία μέσω σηράγγων πεζών. Η πραγματική ενοποίηση των αρχαιολογικών χώρων, όπως είχε σχεδιασ</w:t>
      </w:r>
      <w:r>
        <w:rPr>
          <w:rFonts w:eastAsia="Times New Roman"/>
          <w:szCs w:val="24"/>
        </w:rPr>
        <w:t>τεί και μελετηθεί, δεν έγινε με τις υπάρχουσες συνθήκες και δεν πρόκειται να γίνει. Και τούτο γιατί, με κριτήριο το κέρδος, το θέμα της ενοποίησης και του εκφυλισμού της εντάσσεται κι αυτό στους γενικότερους σχεδιασμούς της αστικής τάξης για την Αθήνα». Αυ</w:t>
      </w:r>
      <w:r>
        <w:rPr>
          <w:rFonts w:eastAsia="Times New Roman"/>
          <w:szCs w:val="24"/>
        </w:rPr>
        <w:t>τό σημείωνε, κύριε Δημαρά, το ΚΚΕ. Η θέση αυτή επιβεβαιώθηκε στη συνέχεια μέχρι κεραίας.</w:t>
      </w:r>
    </w:p>
    <w:p w14:paraId="76A6B1F9" w14:textId="77777777" w:rsidR="00DD4703" w:rsidRDefault="00A53ECF">
      <w:pPr>
        <w:spacing w:line="600" w:lineRule="auto"/>
        <w:ind w:firstLine="720"/>
        <w:contextualSpacing/>
        <w:jc w:val="both"/>
        <w:rPr>
          <w:rFonts w:eastAsia="Times New Roman"/>
          <w:szCs w:val="24"/>
        </w:rPr>
      </w:pPr>
      <w:r>
        <w:rPr>
          <w:rFonts w:eastAsia="Times New Roman"/>
          <w:szCs w:val="24"/>
        </w:rPr>
        <w:t xml:space="preserve">Στην </w:t>
      </w:r>
      <w:r>
        <w:rPr>
          <w:rFonts w:eastAsia="Times New Roman"/>
          <w:szCs w:val="24"/>
        </w:rPr>
        <w:t>ε</w:t>
      </w:r>
      <w:r>
        <w:rPr>
          <w:rFonts w:eastAsia="Times New Roman"/>
          <w:szCs w:val="24"/>
        </w:rPr>
        <w:t xml:space="preserve">πιτροπή, όπως και σήμερα, ακούσαμε πολλά κλάματα για την κατάντια της Αθήνας. Κατηγορεί ο ένας τον άλλον, από το παλιό πολιτικό προσωπικό αλλά και το </w:t>
      </w:r>
      <w:r>
        <w:rPr>
          <w:rFonts w:eastAsia="Times New Roman"/>
          <w:szCs w:val="24"/>
        </w:rPr>
        <w:lastRenderedPageBreak/>
        <w:t>τωρινό, λες</w:t>
      </w:r>
      <w:r>
        <w:rPr>
          <w:rFonts w:eastAsia="Times New Roman"/>
          <w:szCs w:val="24"/>
        </w:rPr>
        <w:t xml:space="preserve"> και δεν συμπράξανε όλοι σε αυτό, δεν υπηρέτησαν, ο καθένας με τον τρόπο του, τα ίδια οικονομικά συμφέροντα, τα συμφέροντα του κεφαλαίου. Οι κυβερνήσεις της Νέας Δημοκρατίας και του ΠΑΣΟΚ προηγουμένως, του ΣΥΡΙΖΑ σήμερα</w:t>
      </w:r>
      <w:r>
        <w:rPr>
          <w:rFonts w:eastAsia="Times New Roman"/>
          <w:szCs w:val="24"/>
        </w:rPr>
        <w:t>,</w:t>
      </w:r>
      <w:r>
        <w:rPr>
          <w:rFonts w:eastAsia="Times New Roman"/>
          <w:szCs w:val="24"/>
        </w:rPr>
        <w:t xml:space="preserve"> ήταν και είναι αυτές που έχουν διαμ</w:t>
      </w:r>
      <w:r>
        <w:rPr>
          <w:rFonts w:eastAsia="Times New Roman"/>
          <w:szCs w:val="24"/>
        </w:rPr>
        <w:t>ορφώσει τη σημερινή κατάσταση στην Αθήνα, στις άλλες μεγάλες αλλά και μικρότερες πόλεις με τις χωρικές ρυθμίσεις, καθώς και με άλλες νομοθετικές παρεμβάσεις, σχετικά με τη δασική πολιτική, τη χρήση των αιγιαλών, τους οικοδομικούς συνεταιρισμούς, την υλοποί</w:t>
      </w:r>
      <w:r>
        <w:rPr>
          <w:rFonts w:eastAsia="Times New Roman"/>
          <w:szCs w:val="24"/>
        </w:rPr>
        <w:t>ηση των τεχνικών έργων.</w:t>
      </w:r>
    </w:p>
    <w:p w14:paraId="76A6B1FA" w14:textId="77777777" w:rsidR="00DD4703" w:rsidRDefault="00A53ECF">
      <w:pPr>
        <w:spacing w:line="600" w:lineRule="auto"/>
        <w:ind w:firstLine="720"/>
        <w:contextualSpacing/>
        <w:jc w:val="both"/>
        <w:rPr>
          <w:rFonts w:eastAsia="Times New Roman"/>
          <w:szCs w:val="24"/>
        </w:rPr>
      </w:pPr>
      <w:r>
        <w:rPr>
          <w:rFonts w:eastAsia="Times New Roman"/>
          <w:szCs w:val="24"/>
        </w:rPr>
        <w:t>Στο πλαίσιο αυτό, για να μη φανεί η συμφωνία σας, στην ουσία του νομοθετήματος αντιπαρατίθεστε για το ποιος σέβεται περισσότερο την οντότητα και τις αρμοδιότητες του Δήμου της Αθήνας, αλλά και ποιος πιστεύει περισσότερο στον θεάρεστ</w:t>
      </w:r>
      <w:r>
        <w:rPr>
          <w:rFonts w:eastAsia="Times New Roman"/>
          <w:szCs w:val="24"/>
        </w:rPr>
        <w:t xml:space="preserve">ο ρόλο των ανωνύμων εταιρειών που εποπτεύονται από το δημόσιο. </w:t>
      </w:r>
    </w:p>
    <w:p w14:paraId="76A6B1FB"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Το νομοσχέδιο προβλέπει την ίδρυση της εταιρείας «</w:t>
      </w:r>
      <w:r>
        <w:rPr>
          <w:rFonts w:eastAsia="Times New Roman" w:cs="Times New Roman"/>
          <w:szCs w:val="24"/>
        </w:rPr>
        <w:t xml:space="preserve">ΑΝΑΠΛΑΣΗ ΑΘΗΝΑΣ </w:t>
      </w:r>
      <w:r>
        <w:rPr>
          <w:rFonts w:eastAsia="Times New Roman" w:cs="Times New Roman"/>
          <w:szCs w:val="24"/>
        </w:rPr>
        <w:t xml:space="preserve">Α.Ε.». Θα λειτουργήσει σύμφωνα, λέει, με τους κανόνες της ιδιωτικής οικονομίας και υπό την </w:t>
      </w:r>
      <w:r>
        <w:rPr>
          <w:rFonts w:eastAsia="Times New Roman" w:cs="Times New Roman"/>
          <w:szCs w:val="24"/>
        </w:rPr>
        <w:lastRenderedPageBreak/>
        <w:t>εποπτεία</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των Υπουργείων που σήμερα προΐστανται και Υπουργοί που βρίσκονται εδώ στα έδρανα, ο κ. Φλαμπουράρης και ο κ. Σπίρτζης. Το μετοχικό κεφάλαιο της εταιρείας αναλαμβάνεται εξ ολοκλήρου από το </w:t>
      </w:r>
      <w:r>
        <w:rPr>
          <w:rFonts w:eastAsia="Times New Roman" w:cs="Times New Roman"/>
          <w:szCs w:val="24"/>
        </w:rPr>
        <w:t>ελληνικό δημόσιο</w:t>
      </w:r>
      <w:r>
        <w:rPr>
          <w:rFonts w:eastAsia="Times New Roman" w:cs="Times New Roman"/>
          <w:szCs w:val="24"/>
        </w:rPr>
        <w:t>, σύμφωνα με το άρθρο 5.</w:t>
      </w:r>
    </w:p>
    <w:p w14:paraId="76A6B1FC"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2, με τον τίτλο </w:t>
      </w:r>
      <w:r>
        <w:rPr>
          <w:rFonts w:eastAsia="Times New Roman" w:cs="Times New Roman"/>
          <w:szCs w:val="24"/>
        </w:rPr>
        <w:t xml:space="preserve">«Σκοποί», καλύπτεται συνολικά με γενικόλογη διατύπωση το αντικείμενο των αναπλάσεων στον Δήμο Αθήνας και μάλιστα κατά παρέκκλιση κάθε άλλης διάταξης, με έμφαση στο </w:t>
      </w:r>
      <w:r>
        <w:rPr>
          <w:rFonts w:eastAsia="Times New Roman" w:cs="Times New Roman"/>
          <w:szCs w:val="24"/>
        </w:rPr>
        <w:t>εμπορικό τρίγωνο</w:t>
      </w:r>
      <w:r>
        <w:rPr>
          <w:rFonts w:eastAsia="Times New Roman" w:cs="Times New Roman"/>
          <w:szCs w:val="24"/>
        </w:rPr>
        <w:t xml:space="preserve"> και στα </w:t>
      </w:r>
      <w:r>
        <w:rPr>
          <w:rFonts w:eastAsia="Times New Roman" w:cs="Times New Roman"/>
          <w:szCs w:val="24"/>
        </w:rPr>
        <w:t>προσφυγικά</w:t>
      </w:r>
      <w:r>
        <w:rPr>
          <w:rFonts w:eastAsia="Times New Roman" w:cs="Times New Roman"/>
          <w:szCs w:val="24"/>
        </w:rPr>
        <w:t xml:space="preserve"> της </w:t>
      </w:r>
      <w:r>
        <w:rPr>
          <w:rFonts w:eastAsia="Times New Roman" w:cs="Times New Roman"/>
          <w:szCs w:val="24"/>
        </w:rPr>
        <w:t>λεωφόρου</w:t>
      </w:r>
      <w:r>
        <w:rPr>
          <w:rFonts w:eastAsia="Times New Roman" w:cs="Times New Roman"/>
          <w:szCs w:val="24"/>
        </w:rPr>
        <w:t xml:space="preserve"> Αλεξάνδρας. Ρητά</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ορίζεται η δυνατό</w:t>
      </w:r>
      <w:r>
        <w:rPr>
          <w:rFonts w:eastAsia="Times New Roman" w:cs="Times New Roman"/>
          <w:szCs w:val="24"/>
        </w:rPr>
        <w:t>τητα της εταιρείας να αναλαμβάνει στο πλαίσιο του σκοπού της και δράσεις ενίσχυσης της νεοφυούς και καινοτόμου επιχειρηματικότητας και της αλληλέγγυας οικονομίας, της ανάδειξης του τουριστικού χαρακτήρα των περιοχών, δράσεις πολιτιστικής αναβάθμισης, δράσε</w:t>
      </w:r>
      <w:r>
        <w:rPr>
          <w:rFonts w:eastAsia="Times New Roman" w:cs="Times New Roman"/>
          <w:szCs w:val="24"/>
        </w:rPr>
        <w:t>ις αθλητισμού και δράσεις υπέρ των νέων και ευάλωτων κοινωνικών ομάδων.</w:t>
      </w:r>
      <w:r>
        <w:rPr>
          <w:rFonts w:eastAsia="Times New Roman" w:cs="Times New Roman"/>
          <w:szCs w:val="24"/>
        </w:rPr>
        <w:t xml:space="preserve"> </w:t>
      </w:r>
    </w:p>
    <w:p w14:paraId="76A6B1FD"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Το αντικείμενο παρέμβασης της πιο πάνω ανώνυμης εταιρείας είναι</w:t>
      </w:r>
      <w:r>
        <w:rPr>
          <w:rFonts w:eastAsia="Times New Roman" w:cs="Times New Roman"/>
          <w:szCs w:val="24"/>
        </w:rPr>
        <w:t>,</w:t>
      </w:r>
      <w:r>
        <w:rPr>
          <w:rFonts w:eastAsia="Times New Roman" w:cs="Times New Roman"/>
          <w:szCs w:val="24"/>
        </w:rPr>
        <w:t xml:space="preserve"> εν ολίγοις</w:t>
      </w:r>
      <w:r>
        <w:rPr>
          <w:rFonts w:eastAsia="Times New Roman" w:cs="Times New Roman"/>
          <w:szCs w:val="24"/>
        </w:rPr>
        <w:t>,</w:t>
      </w:r>
      <w:r>
        <w:rPr>
          <w:rFonts w:eastAsia="Times New Roman" w:cs="Times New Roman"/>
          <w:szCs w:val="24"/>
        </w:rPr>
        <w:t xml:space="preserve"> η δυνατότητα να προωθεί κομμάτια του σε επιχειρηματικούς ομίλους. Κατά τα άλλα το </w:t>
      </w:r>
      <w:r>
        <w:rPr>
          <w:rFonts w:eastAsia="Times New Roman" w:cs="Times New Roman"/>
          <w:szCs w:val="24"/>
        </w:rPr>
        <w:lastRenderedPageBreak/>
        <w:t>συγκεκριμένο περιεχόμενο</w:t>
      </w:r>
      <w:r>
        <w:rPr>
          <w:rFonts w:eastAsia="Times New Roman" w:cs="Times New Roman"/>
          <w:szCs w:val="24"/>
        </w:rPr>
        <w:t xml:space="preserve"> των αναπλάσεων αποτελεί επτασφράγιστο μυστικό και επαφίεται στο </w:t>
      </w:r>
      <w:r>
        <w:rPr>
          <w:rFonts w:eastAsia="Times New Roman" w:cs="Times New Roman"/>
          <w:szCs w:val="24"/>
        </w:rPr>
        <w:t>διοικητικό συμβούλιο</w:t>
      </w:r>
      <w:r>
        <w:rPr>
          <w:rFonts w:eastAsia="Times New Roman" w:cs="Times New Roman"/>
          <w:szCs w:val="24"/>
        </w:rPr>
        <w:t xml:space="preserve"> της εταιρείας, που διορίζεται από την </w:t>
      </w:r>
      <w:r>
        <w:rPr>
          <w:rFonts w:eastAsia="Times New Roman" w:cs="Times New Roman"/>
          <w:szCs w:val="24"/>
        </w:rPr>
        <w:t>κ</w:t>
      </w:r>
      <w:r>
        <w:rPr>
          <w:rFonts w:eastAsia="Times New Roman" w:cs="Times New Roman"/>
          <w:szCs w:val="24"/>
        </w:rPr>
        <w:t xml:space="preserve">υβέρνηση, όπως προβλέπει το άρθρο 3 και το διαμορφώνουν κάθε φορά σύμφωνα με το άρθρο 2 παράγραφος 3. </w:t>
      </w:r>
    </w:p>
    <w:p w14:paraId="76A6B1FE"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Αντίθετα, στο άρθρο 2 «Σκοπο</w:t>
      </w:r>
      <w:r>
        <w:rPr>
          <w:rFonts w:eastAsia="Times New Roman" w:cs="Times New Roman"/>
          <w:szCs w:val="24"/>
        </w:rPr>
        <w:t>ί», καταγράφεται όλη η γκάμα των μέσων για την εξυπηρέτηση των σκοπών. Ανάμεσά τους και η ανάθεση σε τρίτους έργων ανάπλασης και κάθε είδους μελετών, όπως αναφέρονται στο συγκεκριμένο άρθρο. Περιλαμβάνεται επίσης και κάθε ενδεδειγμένη ενέργεια και δράση πο</w:t>
      </w:r>
      <w:r>
        <w:rPr>
          <w:rFonts w:eastAsia="Times New Roman" w:cs="Times New Roman"/>
          <w:szCs w:val="24"/>
        </w:rPr>
        <w:t xml:space="preserve">υ εμπίπτει στους σκοπούς της εταιρείας, έστω και αν δεν αναφέρεται ρητώς στον παρόντα νόμο. Από τα οκτώ μέλη του </w:t>
      </w:r>
      <w:r>
        <w:rPr>
          <w:rFonts w:eastAsia="Times New Roman" w:cs="Times New Roman"/>
          <w:szCs w:val="24"/>
        </w:rPr>
        <w:t>διοικητικού συμβουλίου</w:t>
      </w:r>
      <w:r>
        <w:rPr>
          <w:rFonts w:eastAsia="Times New Roman" w:cs="Times New Roman"/>
          <w:szCs w:val="24"/>
        </w:rPr>
        <w:t xml:space="preserve"> τα επτά, περιλαμβανομένου και του εκπροσώπου της Περιφέρειας Αττικής, βρίσκονται σήμερα στο πλαίσιο των κυβερνητικών επι</w:t>
      </w:r>
      <w:r>
        <w:rPr>
          <w:rFonts w:eastAsia="Times New Roman" w:cs="Times New Roman"/>
          <w:szCs w:val="24"/>
        </w:rPr>
        <w:t xml:space="preserve">λογών. </w:t>
      </w:r>
    </w:p>
    <w:p w14:paraId="76A6B1FF"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τους πόρους της εταιρείας, στο άρθρο 6, μεταξύ των άλλων περιλαμβάνονται οι πρόσοδοι από την εν γένει διαχείριση και αξιοποίηση περιουσιακών στοιχείων από την εταιρεία, σύμφωνα με τα οριζόμενα στο άρθρο 2, που σημαίνει ότι κάθε </w:t>
      </w:r>
      <w:r>
        <w:rPr>
          <w:rFonts w:eastAsia="Times New Roman" w:cs="Times New Roman"/>
          <w:szCs w:val="24"/>
        </w:rPr>
        <w:lastRenderedPageBreak/>
        <w:t>έργο που</w:t>
      </w:r>
      <w:r>
        <w:rPr>
          <w:rFonts w:eastAsia="Times New Roman" w:cs="Times New Roman"/>
          <w:szCs w:val="24"/>
        </w:rPr>
        <w:t xml:space="preserve"> ολοκληρώνεται αποτελεί αντικείμενο οικονομικής εκμετάλλευσης είτε απευθείας από την εταιρεία είτε μέσω τρίτων, π</w:t>
      </w:r>
      <w:r>
        <w:rPr>
          <w:rFonts w:eastAsia="Times New Roman" w:cs="Times New Roman"/>
          <w:szCs w:val="24"/>
        </w:rPr>
        <w:t xml:space="preserve">αραδείγματος </w:t>
      </w:r>
      <w:r>
        <w:rPr>
          <w:rFonts w:eastAsia="Times New Roman" w:cs="Times New Roman"/>
          <w:szCs w:val="24"/>
        </w:rPr>
        <w:t>χ</w:t>
      </w:r>
      <w:r>
        <w:rPr>
          <w:rFonts w:eastAsia="Times New Roman" w:cs="Times New Roman"/>
          <w:szCs w:val="24"/>
        </w:rPr>
        <w:t>άριν,</w:t>
      </w:r>
      <w:r>
        <w:rPr>
          <w:rFonts w:eastAsia="Times New Roman" w:cs="Times New Roman"/>
          <w:szCs w:val="24"/>
        </w:rPr>
        <w:t xml:space="preserve"> με συμβάσεις παραχώρησης, γιατί όχι και μέσω του </w:t>
      </w:r>
      <w:r>
        <w:rPr>
          <w:rFonts w:eastAsia="Times New Roman" w:cs="Times New Roman"/>
          <w:szCs w:val="24"/>
        </w:rPr>
        <w:t>υ</w:t>
      </w:r>
      <w:r>
        <w:rPr>
          <w:rFonts w:eastAsia="Times New Roman" w:cs="Times New Roman"/>
          <w:szCs w:val="24"/>
        </w:rPr>
        <w:t>περταμείου σε ειδικές περιπτώσεις.</w:t>
      </w:r>
      <w:r>
        <w:rPr>
          <w:rFonts w:eastAsia="Times New Roman" w:cs="Times New Roman"/>
          <w:szCs w:val="24"/>
        </w:rPr>
        <w:t xml:space="preserve"> </w:t>
      </w:r>
    </w:p>
    <w:p w14:paraId="76A6B200"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δίνεται η δυνατότητα με απλή </w:t>
      </w:r>
      <w:r>
        <w:rPr>
          <w:rFonts w:eastAsia="Times New Roman" w:cs="Times New Roman"/>
          <w:szCs w:val="24"/>
        </w:rPr>
        <w:t>ΚΥΑ να μεταφέρονται ως πόροι της εταιρείας έσοδα από τέλη ή δικαιώματα που τυχόν εισπράττονται από τρίτους και αφορούν συναφείς με την εταιρεία σκοπούς. Η διατύπωση είναι γενική και αόριστη, έτσι που να επιτρέπει υφαρπαγή εσόδων από άλλους φορείς του δημοσ</w:t>
      </w:r>
      <w:r>
        <w:rPr>
          <w:rFonts w:eastAsia="Times New Roman" w:cs="Times New Roman"/>
          <w:szCs w:val="24"/>
        </w:rPr>
        <w:t xml:space="preserve">ίου, το μεγαλύτερο μέρος των οποίων προέρχεται από τέλη που έχουν καταβάλει  τα λαϊκά στρώματα. Κουβέντα δεν γίνεται για τη διαχείριση των εσόδων από τη δραστηριότητα της εταιρείας. Παραπέμπεται και αυτή σε ΚΥΑ. </w:t>
      </w:r>
    </w:p>
    <w:p w14:paraId="76A6B201"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Γκρίζα ζώνη αποτελεί ο </w:t>
      </w:r>
      <w:r>
        <w:rPr>
          <w:rFonts w:eastAsia="Times New Roman" w:cs="Times New Roman"/>
          <w:szCs w:val="24"/>
        </w:rPr>
        <w:t>εσωτερικός κανονισμό</w:t>
      </w:r>
      <w:r>
        <w:rPr>
          <w:rFonts w:eastAsia="Times New Roman" w:cs="Times New Roman"/>
          <w:szCs w:val="24"/>
        </w:rPr>
        <w:t>ς λειτουργίας</w:t>
      </w:r>
      <w:r>
        <w:rPr>
          <w:rFonts w:eastAsia="Times New Roman" w:cs="Times New Roman"/>
          <w:szCs w:val="24"/>
        </w:rPr>
        <w:t xml:space="preserve">, στο άρθρο 7. Τον καταρτίζει σύμφωνα με τις κείμενες διατάξεις η εταιρεία «εφόσον απαιτείται», όπως </w:t>
      </w:r>
      <w:r>
        <w:rPr>
          <w:rFonts w:eastAsia="Times New Roman" w:cs="Times New Roman"/>
          <w:szCs w:val="24"/>
        </w:rPr>
        <w:lastRenderedPageBreak/>
        <w:t xml:space="preserve">λέει το σχέδιο νόμου. Παρακάτω όμως, στο άρθρο 8 ο </w:t>
      </w:r>
      <w:r>
        <w:rPr>
          <w:rFonts w:eastAsia="Times New Roman" w:cs="Times New Roman"/>
          <w:szCs w:val="24"/>
        </w:rPr>
        <w:t>εσωτερικός κανονισμός λειτουργίας</w:t>
      </w:r>
      <w:r>
        <w:rPr>
          <w:rFonts w:eastAsia="Times New Roman" w:cs="Times New Roman"/>
          <w:szCs w:val="24"/>
        </w:rPr>
        <w:t xml:space="preserve"> θεωρείται δεδομένος, αφού ορίζεται ότι οι προς κάλυψη υπη</w:t>
      </w:r>
      <w:r>
        <w:rPr>
          <w:rFonts w:eastAsia="Times New Roman" w:cs="Times New Roman"/>
          <w:szCs w:val="24"/>
        </w:rPr>
        <w:t xml:space="preserve">ρεσιακές ανάγκες προσδιορίζονται στον </w:t>
      </w:r>
      <w:r>
        <w:rPr>
          <w:rFonts w:eastAsia="Times New Roman" w:cs="Times New Roman"/>
          <w:szCs w:val="24"/>
        </w:rPr>
        <w:t>εσωτερικό κανονισμό λειτουργίας</w:t>
      </w:r>
      <w:r>
        <w:rPr>
          <w:rFonts w:eastAsia="Times New Roman" w:cs="Times New Roman"/>
          <w:szCs w:val="24"/>
        </w:rPr>
        <w:t>.</w:t>
      </w:r>
      <w:r>
        <w:rPr>
          <w:rFonts w:eastAsia="Times New Roman" w:cs="Times New Roman"/>
          <w:szCs w:val="24"/>
        </w:rPr>
        <w:t xml:space="preserve"> </w:t>
      </w:r>
    </w:p>
    <w:p w14:paraId="76A6B202"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Τέλος, σημειώνουμε ότι η κριτική της Νέας Δημοκρατίας και του ΠΑΣΟΚ -ΚΙΝΑΛ όπως λέγεται- στο υπ’ όψιν νομοσχέδιο εντοπίζεται στον ψηφοθηρικό του χαρακτήρα μέσω των αθρόων</w:t>
      </w:r>
      <w:r>
        <w:rPr>
          <w:rFonts w:eastAsia="Times New Roman" w:cs="Times New Roman"/>
          <w:szCs w:val="24"/>
        </w:rPr>
        <w:t>,</w:t>
      </w:r>
      <w:r>
        <w:rPr>
          <w:rFonts w:eastAsia="Times New Roman" w:cs="Times New Roman"/>
          <w:szCs w:val="24"/>
        </w:rPr>
        <w:t xml:space="preserve"> όπως προβάλλ</w:t>
      </w:r>
      <w:r>
        <w:rPr>
          <w:rFonts w:eastAsia="Times New Roman" w:cs="Times New Roman"/>
          <w:szCs w:val="24"/>
        </w:rPr>
        <w:t>ουν</w:t>
      </w:r>
      <w:r>
        <w:rPr>
          <w:rFonts w:eastAsia="Times New Roman" w:cs="Times New Roman"/>
          <w:szCs w:val="24"/>
        </w:rPr>
        <w:t>,</w:t>
      </w:r>
      <w:r>
        <w:rPr>
          <w:rFonts w:eastAsia="Times New Roman" w:cs="Times New Roman"/>
          <w:szCs w:val="24"/>
        </w:rPr>
        <w:t xml:space="preserve"> προσλήψεων, που μεθοδεύει μέσω αυτού ο ΣΥΡΙΖΑ. Προσθέτουν και ολίγη δόση περί έλλειψης διαβούλευσης και παράκαμψης του Δήμου Αθηναίων. Όλα τα άλλα καλώς καμωμένα! </w:t>
      </w:r>
    </w:p>
    <w:p w14:paraId="76A6B203"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Το νομοσχέδιο ουσιαστικά έχει τον χαρακτήρα λευκής επιταγής, προκειμένου να εντάξει μια</w:t>
      </w:r>
      <w:r>
        <w:rPr>
          <w:rFonts w:eastAsia="Times New Roman" w:cs="Times New Roman"/>
          <w:szCs w:val="24"/>
        </w:rPr>
        <w:t xml:space="preserve"> σειρά δραστηριότητες και όχι μόνο αναπλάσεις, που αναφέρονται στον Δήμο της Αθήνας, στη γενικότερη πολιτική της παράδοση στο κεφάλαιο νέων τομέων για επενδύσεις, με ικανοποιητικό ποσοστό κέρδους, επιδοτούμενο με κεντρικούς δημόσιους πόρους και τροφοδοτούμ</w:t>
      </w:r>
      <w:r>
        <w:rPr>
          <w:rFonts w:eastAsia="Times New Roman" w:cs="Times New Roman"/>
          <w:szCs w:val="24"/>
        </w:rPr>
        <w:t xml:space="preserve">ενο κατά τη λειτουργία των αντίστοιχων υποδομών, </w:t>
      </w:r>
      <w:r>
        <w:rPr>
          <w:rFonts w:eastAsia="Times New Roman" w:cs="Times New Roman"/>
          <w:szCs w:val="24"/>
        </w:rPr>
        <w:lastRenderedPageBreak/>
        <w:t>μέσω τελών και δικαιωμάτων, δηλαδή με το λεηλατημένο εισόδημα των λαϊκών στρωμάτων.</w:t>
      </w:r>
    </w:p>
    <w:p w14:paraId="76A6B204"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Με το νομοσχέδιο δίνονται κονδύλια όπως τα προηγούμενα χρόνια για έργα που έχουν ως γνώμονα την ενίσχυση της επιχειρηματικό</w:t>
      </w:r>
      <w:r>
        <w:rPr>
          <w:rFonts w:eastAsia="Times New Roman" w:cs="Times New Roman"/>
          <w:szCs w:val="24"/>
        </w:rPr>
        <w:t>τητας ή ανταγωνιστικότητας των επιχειρηματικών ομίλων. Θυμίζω τα έργα με χρηματοδότηση ύψους 10 εκατομμυρίων ευρώ για τη μετατροπή τριών παλιών ξενοδοχείων</w:t>
      </w:r>
      <w:r w:rsidRPr="004A2D6E">
        <w:rPr>
          <w:rFonts w:eastAsia="Times New Roman" w:cs="Times New Roman"/>
          <w:szCs w:val="24"/>
        </w:rPr>
        <w:t>,</w:t>
      </w:r>
      <w:r>
        <w:rPr>
          <w:rFonts w:eastAsia="Times New Roman" w:cs="Times New Roman"/>
          <w:szCs w:val="24"/>
        </w:rPr>
        <w:t xml:space="preserve"> «Ολυμπιάς», «Μπάγκειον» και «Μέγας Αλέξανδρος», καθώς και του κτηρίου του ΕΔΕΑ, σε κέντρα επιχειρηματικότητας. Ποιον εξυπηρέτησε αυτή η πολιτική; Τα λαϊκά στρώματα και τους κατοίκους ή τα επιχειρηματικά συμφέροντα; </w:t>
      </w:r>
    </w:p>
    <w:p w14:paraId="76A6B205"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Μοιράζονται εκατομμύρια στους επιχειρημ</w:t>
      </w:r>
      <w:r>
        <w:rPr>
          <w:rFonts w:eastAsia="Times New Roman" w:cs="Times New Roman"/>
          <w:szCs w:val="24"/>
        </w:rPr>
        <w:t xml:space="preserve">ατίες για γήπεδα, ενώ μαραζώνει ο ερασιτεχνικός αθλητισμός και οι χώροι άθλησης είναι δυσεύρετοι και ακριβοί για τα παιδιά της λαϊκής οικογένειας. </w:t>
      </w:r>
    </w:p>
    <w:p w14:paraId="76A6B206"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Από τις παρεμβάσεις που έγιναν τα περασμένα χρόνια σε Ομόνοια, Ψυρρή, Γκάζι και Ερμού μπορούν να βγουν συμπε</w:t>
      </w:r>
      <w:r>
        <w:rPr>
          <w:rFonts w:eastAsia="Times New Roman" w:cs="Times New Roman"/>
          <w:szCs w:val="24"/>
        </w:rPr>
        <w:t xml:space="preserve">ράσματα για τους στόχους και τα αποτελέσματά </w:t>
      </w:r>
      <w:r>
        <w:rPr>
          <w:rFonts w:eastAsia="Times New Roman" w:cs="Times New Roman"/>
          <w:szCs w:val="24"/>
        </w:rPr>
        <w:lastRenderedPageBreak/>
        <w:t>τους. Στην Ερμού η πλειο</w:t>
      </w:r>
      <w:r>
        <w:rPr>
          <w:rFonts w:eastAsia="Times New Roman" w:cs="Times New Roman"/>
          <w:szCs w:val="24"/>
        </w:rPr>
        <w:t>νότητα</w:t>
      </w:r>
      <w:r>
        <w:rPr>
          <w:rFonts w:eastAsia="Times New Roman" w:cs="Times New Roman"/>
          <w:szCs w:val="24"/>
        </w:rPr>
        <w:t xml:space="preserve"> των μικρών επιχειρήσεων εξοβελίστηκε. Στου Ψυρρή οι επιχειρήσεις και οι βιοτεχνίες στραγγαλίστηκαν και παραχώρησαν τη θέση τους σε καταστήματα εστίασης και διασκέδασης, ενώ το Γκάζ</w:t>
      </w:r>
      <w:r>
        <w:rPr>
          <w:rFonts w:eastAsia="Times New Roman" w:cs="Times New Roman"/>
          <w:szCs w:val="24"/>
        </w:rPr>
        <w:t xml:space="preserve">ι μετατράπηκε σε διασκεδαστήριο. </w:t>
      </w:r>
    </w:p>
    <w:p w14:paraId="76A6B207"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Η ανάδειξη της Αττικής σε τουριστικό προορισμό</w:t>
      </w:r>
      <w:r>
        <w:rPr>
          <w:rFonts w:eastAsia="Times New Roman" w:cs="Times New Roman"/>
          <w:szCs w:val="24"/>
        </w:rPr>
        <w:t>,</w:t>
      </w:r>
      <w:r>
        <w:rPr>
          <w:rFonts w:eastAsia="Times New Roman" w:cs="Times New Roman"/>
          <w:szCs w:val="24"/>
        </w:rPr>
        <w:t xml:space="preserve"> σύμφωνα με το γενικό σχέδιο</w:t>
      </w:r>
      <w:r>
        <w:rPr>
          <w:rFonts w:eastAsia="Times New Roman" w:cs="Times New Roman"/>
          <w:szCs w:val="24"/>
        </w:rPr>
        <w:t>,</w:t>
      </w:r>
      <w:r>
        <w:rPr>
          <w:rFonts w:eastAsia="Times New Roman" w:cs="Times New Roman"/>
          <w:szCs w:val="24"/>
        </w:rPr>
        <w:t xml:space="preserve"> σημαίνει ότι το θαλάσσιο μέτωπο της Αττικής παραδίδεται σε μονοπωλιακούς ομίλους για την κατασκευή πολυτελών τουριστικών συγκροτημάτων, μαρίνων υ</w:t>
      </w:r>
      <w:r>
        <w:rPr>
          <w:rFonts w:eastAsia="Times New Roman" w:cs="Times New Roman"/>
          <w:szCs w:val="24"/>
        </w:rPr>
        <w:t xml:space="preserve">ποδοχής πολυτελών σκαφών αναψυχής, ενώ και η πολιτιστική δημιουργία και η κληρονομιά εντάσσονται στο πλαίσιο του πολιτιστικού τουρισμού. </w:t>
      </w:r>
    </w:p>
    <w:p w14:paraId="76A6B208"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Χαρακτηριστικότερα παραδείγματα είναι το Ελληνικό και η περιοχή του </w:t>
      </w:r>
      <w:r>
        <w:rPr>
          <w:rFonts w:eastAsia="Times New Roman" w:cs="Times New Roman"/>
          <w:szCs w:val="24"/>
        </w:rPr>
        <w:t>Φ</w:t>
      </w:r>
      <w:r>
        <w:rPr>
          <w:rFonts w:eastAsia="Times New Roman" w:cs="Times New Roman"/>
          <w:szCs w:val="24"/>
        </w:rPr>
        <w:t xml:space="preserve">αληρικού </w:t>
      </w:r>
      <w:r>
        <w:rPr>
          <w:rFonts w:eastAsia="Times New Roman" w:cs="Times New Roman"/>
          <w:szCs w:val="24"/>
        </w:rPr>
        <w:t>Δ</w:t>
      </w:r>
      <w:r>
        <w:rPr>
          <w:rFonts w:eastAsia="Times New Roman" w:cs="Times New Roman"/>
          <w:szCs w:val="24"/>
        </w:rPr>
        <w:t>έλτα. Για τα λαϊκά στρώματα της Αττικής</w:t>
      </w:r>
      <w:r>
        <w:rPr>
          <w:rFonts w:eastAsia="Times New Roman" w:cs="Times New Roman"/>
          <w:szCs w:val="24"/>
        </w:rPr>
        <w:t xml:space="preserve"> η εν λόγω εξέλιξη ισοδυναμεί πρακτικά με εξώθησή τους από το θαλάσσιο μέτωπο. Ακόμα και για το αμαξοστάσιο στο Ελλη</w:t>
      </w:r>
      <w:r>
        <w:rPr>
          <w:rFonts w:eastAsia="Times New Roman" w:cs="Times New Roman"/>
          <w:szCs w:val="24"/>
        </w:rPr>
        <w:lastRenderedPageBreak/>
        <w:t xml:space="preserve">νικό, κύριε Υπουργέ, που είναι πυλώνας στήριξης του συγκοινωνιακού έργου της Αττικής –μιλάμε για εκατομμύρια ανθρώπους- δεν διασφαλίζετε τη </w:t>
      </w:r>
      <w:r>
        <w:rPr>
          <w:rFonts w:eastAsia="Times New Roman" w:cs="Times New Roman"/>
          <w:szCs w:val="24"/>
        </w:rPr>
        <w:t xml:space="preserve">συνέχισή του και την αναβάθμισή του στο Ελληνικό. </w:t>
      </w:r>
    </w:p>
    <w:p w14:paraId="76A6B209"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Προωθείτε την ιδιωτικοποίηση των τελευταίων μεγάλων ελεύθερων χώρων στο κατασκευαστικό κεφάλαιο για τουριστικές υποδομές και εγκαταστάσεις, για τη διακίνηση εμπορευμάτων, καταδικάζοντας σε απόλυτη αδυναμία κάλυψης στοιχειωδών αναγκών, όπως διασφάλιση του μ</w:t>
      </w:r>
      <w:r>
        <w:rPr>
          <w:rFonts w:eastAsia="Times New Roman" w:cs="Times New Roman"/>
          <w:szCs w:val="24"/>
        </w:rPr>
        <w:t xml:space="preserve">ικροκλίματος, χώρους λαϊκού αθλητισμού και αναψυχής. </w:t>
      </w:r>
    </w:p>
    <w:p w14:paraId="76A6B20A"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Οι ανάγκες των λαϊκών στρωμάτων της Αττικής για φθηνή και ασφαλή κατοικία με εύκολη πρόσβαση θυσιάζονται στον βωμό αστικών αναπλάσεων</w:t>
      </w:r>
      <w:r>
        <w:rPr>
          <w:rFonts w:eastAsia="Times New Roman" w:cs="Times New Roman"/>
          <w:szCs w:val="24"/>
        </w:rPr>
        <w:t>,</w:t>
      </w:r>
      <w:r>
        <w:rPr>
          <w:rFonts w:eastAsia="Times New Roman" w:cs="Times New Roman"/>
          <w:szCs w:val="24"/>
        </w:rPr>
        <w:t xml:space="preserve"> που θα υπηρετούν τις επιλογές του κεφαλαίου στην Αττική για ενίσχυσ</w:t>
      </w:r>
      <w:r>
        <w:rPr>
          <w:rFonts w:eastAsia="Times New Roman" w:cs="Times New Roman"/>
          <w:szCs w:val="24"/>
        </w:rPr>
        <w:t xml:space="preserve">η της κερδοφορίας του. </w:t>
      </w:r>
    </w:p>
    <w:p w14:paraId="76A6B20B"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Οι αναπλάσεις αυτές οδηγούν σε συγκέντρωση της «πίτας» των τεχνικών έργων στους ελάχιστους ομίλους που έχουν τεχνική εμπειρία και την οικονομική δυνατότητα να αναπαλαιώνουν ολόκληρα οικοδομικά τετράγωνα. Οι υποδομές κατασκευάζονται </w:t>
      </w:r>
      <w:r>
        <w:rPr>
          <w:rFonts w:eastAsia="Times New Roman" w:cs="Times New Roman"/>
          <w:szCs w:val="24"/>
        </w:rPr>
        <w:lastRenderedPageBreak/>
        <w:t xml:space="preserve">με ΣΔΙΤ και συμβάσεις παραχώρησης, που μεταφράζονται σε τεράστια κέρδη για τους ομίλους. </w:t>
      </w:r>
    </w:p>
    <w:p w14:paraId="76A6B20C"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Επισημαίνουμε ότι η υπεράσπιση των ελεύθερων χώρων της Αθήνας, η διεκδίκηση χώρων και υποδομών που θα καλύπτουν τις λαϊκές ανάγκες χρειάζεται να γίνει υπόθεση και κομ</w:t>
      </w:r>
      <w:r>
        <w:rPr>
          <w:rFonts w:eastAsia="Times New Roman" w:cs="Times New Roman"/>
          <w:szCs w:val="24"/>
        </w:rPr>
        <w:t xml:space="preserve">μάτι της πάλης του ίδιου του λαϊκού κινήματος, των μαζικών φορέων στις συνοικίες της Αθήνας. Θα σταθούν εμπόδιο για να μη γίνουν βορά στο μεγάλο κεφάλαιο. </w:t>
      </w:r>
    </w:p>
    <w:p w14:paraId="76A6B20D"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Το ΚΚΕ ψηφίζει «</w:t>
      </w:r>
      <w:r>
        <w:rPr>
          <w:rFonts w:eastAsia="Times New Roman" w:cs="Times New Roman"/>
          <w:szCs w:val="24"/>
        </w:rPr>
        <w:t>ό</w:t>
      </w:r>
      <w:r>
        <w:rPr>
          <w:rFonts w:eastAsia="Times New Roman" w:cs="Times New Roman"/>
          <w:szCs w:val="24"/>
        </w:rPr>
        <w:t>χι» επί της αρχής, όπως και επί όλων των άρθρων του νομοσχεδίου. Ψηφίζει «</w:t>
      </w:r>
      <w:r>
        <w:rPr>
          <w:rFonts w:eastAsia="Times New Roman" w:cs="Times New Roman"/>
          <w:szCs w:val="24"/>
        </w:rPr>
        <w:t>ό</w:t>
      </w:r>
      <w:r>
        <w:rPr>
          <w:rFonts w:eastAsia="Times New Roman" w:cs="Times New Roman"/>
          <w:szCs w:val="24"/>
        </w:rPr>
        <w:t>χι» στην</w:t>
      </w:r>
      <w:r>
        <w:rPr>
          <w:rFonts w:eastAsia="Times New Roman" w:cs="Times New Roman"/>
          <w:szCs w:val="24"/>
        </w:rPr>
        <w:t xml:space="preserve"> τροπολογία του Υπουργείου Εργασίας, με την οποία δεν αλλάζει τίποτα. Βεβαίως, φορέας υλοποίησης θα είναι ο ΟΑΕΔ. Απλά θα εκτελούνται προγράμματα απασχόλησης, όπου θα ανακυκλώνεται η ανεργία και θα αποτελούν</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αυτά τα προγράμματα, όπως αποτέλεσαν μέ</w:t>
      </w:r>
      <w:r>
        <w:rPr>
          <w:rFonts w:eastAsia="Times New Roman" w:cs="Times New Roman"/>
          <w:szCs w:val="24"/>
        </w:rPr>
        <w:t xml:space="preserve">χρι τώρα, εργαλεία για την αφαίρεση δικαιωμάτων για την υλοποίηση όλων των ευέλικτων μορφών εργασίας όλων </w:t>
      </w:r>
      <w:r>
        <w:rPr>
          <w:rFonts w:eastAsia="Times New Roman" w:cs="Times New Roman"/>
          <w:szCs w:val="24"/>
        </w:rPr>
        <w:lastRenderedPageBreak/>
        <w:t>αυτών που κάνουν πιο φ</w:t>
      </w:r>
      <w:r>
        <w:rPr>
          <w:rFonts w:eastAsia="Times New Roman" w:cs="Times New Roman"/>
          <w:szCs w:val="24"/>
        </w:rPr>
        <w:t>θ</w:t>
      </w:r>
      <w:r>
        <w:rPr>
          <w:rFonts w:eastAsia="Times New Roman" w:cs="Times New Roman"/>
          <w:szCs w:val="24"/>
        </w:rPr>
        <w:t>ηνή την εργατική δύναμη για τους μεγάλους επιχειρηματικούς ομίλους.</w:t>
      </w:r>
    </w:p>
    <w:p w14:paraId="76A6B20E"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76A6B20F" w14:textId="77777777" w:rsidR="00DD4703" w:rsidRDefault="00A53ECF">
      <w:pPr>
        <w:spacing w:line="600" w:lineRule="auto"/>
        <w:ind w:firstLine="720"/>
        <w:contextualSpacing/>
        <w:jc w:val="both"/>
        <w:rPr>
          <w:rFonts w:eastAsia="Times New Roman" w:cs="Times New Roman"/>
          <w:szCs w:val="24"/>
        </w:rPr>
      </w:pPr>
      <w:r w:rsidRPr="00AD421E">
        <w:rPr>
          <w:rFonts w:eastAsia="Times New Roman" w:cs="Times New Roman"/>
          <w:b/>
          <w:szCs w:val="24"/>
        </w:rPr>
        <w:t>ΠΡΟΕΔΡΕΥΩΝ (Νικήτας Κακλαμάνης):</w:t>
      </w:r>
      <w:r w:rsidRPr="00AD421E">
        <w:rPr>
          <w:rFonts w:eastAsia="Times New Roman" w:cs="Times New Roman"/>
          <w:b/>
          <w:szCs w:val="24"/>
        </w:rPr>
        <w:t xml:space="preserve"> </w:t>
      </w:r>
      <w:r w:rsidRPr="00AD421E">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sidRPr="00AD421E">
        <w:rPr>
          <w:rFonts w:eastAsia="Times New Roman" w:cs="Times New Roman"/>
          <w:szCs w:val="24"/>
        </w:rPr>
        <w:t>ενημερώθηκαν για την ιστορία του κτηρίου και τη λειτουργία της Βουλής, πενήντα πέντε μαθήτριες και μαθητές κ</w:t>
      </w:r>
      <w:r w:rsidRPr="00AD421E">
        <w:rPr>
          <w:rFonts w:eastAsia="Times New Roman" w:cs="Times New Roman"/>
          <w:szCs w:val="24"/>
        </w:rPr>
        <w:t>αι τέσσερις συνοδοί εκπαιδευτικοί από το 2</w:t>
      </w:r>
      <w:r w:rsidRPr="00AD421E">
        <w:rPr>
          <w:rFonts w:eastAsia="Times New Roman" w:cs="Times New Roman"/>
          <w:szCs w:val="24"/>
          <w:vertAlign w:val="superscript"/>
        </w:rPr>
        <w:t>ο</w:t>
      </w:r>
      <w:r w:rsidRPr="00AD421E">
        <w:rPr>
          <w:rFonts w:eastAsia="Times New Roman" w:cs="Times New Roman"/>
          <w:szCs w:val="24"/>
        </w:rPr>
        <w:t xml:space="preserve"> Γυμνάσιο Άργους Ορεστικού Καστοριάς. </w:t>
      </w:r>
    </w:p>
    <w:p w14:paraId="76A6B210" w14:textId="77777777" w:rsidR="00DD4703" w:rsidRDefault="00A53ECF">
      <w:pPr>
        <w:spacing w:line="600" w:lineRule="auto"/>
        <w:ind w:firstLine="720"/>
        <w:contextualSpacing/>
        <w:jc w:val="both"/>
        <w:rPr>
          <w:rFonts w:eastAsia="Times New Roman" w:cs="Times New Roman"/>
          <w:color w:val="000000" w:themeColor="text1"/>
          <w:szCs w:val="24"/>
        </w:rPr>
      </w:pPr>
      <w:r w:rsidRPr="00D46640">
        <w:rPr>
          <w:rFonts w:eastAsia="Times New Roman" w:cs="Times New Roman"/>
          <w:color w:val="000000" w:themeColor="text1"/>
          <w:szCs w:val="24"/>
        </w:rPr>
        <w:t>Η Βουλή τούς καλωσορίζει.</w:t>
      </w:r>
    </w:p>
    <w:p w14:paraId="76A6B211" w14:textId="77777777" w:rsidR="00DD4703" w:rsidRDefault="00A53ECF">
      <w:pPr>
        <w:spacing w:line="600" w:lineRule="auto"/>
        <w:ind w:firstLine="709"/>
        <w:contextualSpacing/>
        <w:jc w:val="center"/>
        <w:rPr>
          <w:rFonts w:eastAsia="Times New Roman" w:cs="Times New Roman"/>
          <w:color w:val="000000" w:themeColor="text1"/>
          <w:szCs w:val="24"/>
        </w:rPr>
      </w:pPr>
      <w:r w:rsidRPr="00D46640">
        <w:rPr>
          <w:rFonts w:eastAsia="Times New Roman" w:cs="Times New Roman"/>
          <w:color w:val="000000" w:themeColor="text1"/>
          <w:szCs w:val="24"/>
        </w:rPr>
        <w:t>(Χειροκροτήματα απ</w:t>
      </w:r>
      <w:r>
        <w:rPr>
          <w:rFonts w:eastAsia="Times New Roman" w:cs="Times New Roman"/>
          <w:color w:val="000000" w:themeColor="text1"/>
          <w:szCs w:val="24"/>
        </w:rPr>
        <w:t>’</w:t>
      </w:r>
      <w:r w:rsidRPr="00D46640">
        <w:rPr>
          <w:rFonts w:eastAsia="Times New Roman" w:cs="Times New Roman"/>
          <w:color w:val="000000" w:themeColor="text1"/>
          <w:szCs w:val="24"/>
        </w:rPr>
        <w:t xml:space="preserve"> όλες τις πτέρυγες</w:t>
      </w:r>
      <w:r w:rsidRPr="00D46640">
        <w:rPr>
          <w:rFonts w:eastAsia="Times New Roman" w:cs="Times New Roman"/>
          <w:color w:val="000000" w:themeColor="text1"/>
          <w:szCs w:val="24"/>
        </w:rPr>
        <w:t xml:space="preserve"> της Βουλής</w:t>
      </w:r>
      <w:r w:rsidRPr="00D46640">
        <w:rPr>
          <w:rFonts w:eastAsia="Times New Roman" w:cs="Times New Roman"/>
          <w:color w:val="000000" w:themeColor="text1"/>
          <w:szCs w:val="24"/>
        </w:rPr>
        <w:t>)</w:t>
      </w:r>
    </w:p>
    <w:p w14:paraId="76A6B212"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ειδικός αγορητής</w:t>
      </w:r>
      <w:r>
        <w:rPr>
          <w:rFonts w:eastAsia="Times New Roman" w:cs="Times New Roman"/>
          <w:szCs w:val="24"/>
        </w:rPr>
        <w:t xml:space="preserve"> </w:t>
      </w:r>
      <w:r>
        <w:rPr>
          <w:rFonts w:eastAsia="Times New Roman" w:cs="Times New Roman"/>
          <w:szCs w:val="24"/>
        </w:rPr>
        <w:t>των Ανεξαρτήτων Ελλήνων κ. Γεώργιος Λαζαρίδης.</w:t>
      </w:r>
    </w:p>
    <w:p w14:paraId="76A6B213" w14:textId="77777777" w:rsidR="00DD4703" w:rsidRDefault="00A53ECF">
      <w:pPr>
        <w:spacing w:line="600" w:lineRule="auto"/>
        <w:ind w:firstLine="720"/>
        <w:contextualSpacing/>
        <w:jc w:val="both"/>
        <w:rPr>
          <w:rFonts w:eastAsia="Times New Roman" w:cs="Times New Roman"/>
          <w:szCs w:val="24"/>
        </w:rPr>
      </w:pPr>
      <w:r w:rsidRPr="005E001F">
        <w:rPr>
          <w:rFonts w:eastAsia="Times New Roman" w:cs="Times New Roman"/>
          <w:b/>
          <w:szCs w:val="24"/>
        </w:rPr>
        <w:t xml:space="preserve">ΓΕΩΡΓΙΟΣ </w:t>
      </w:r>
      <w:r w:rsidRPr="005E001F">
        <w:rPr>
          <w:rFonts w:eastAsia="Times New Roman" w:cs="Times New Roman"/>
          <w:b/>
          <w:szCs w:val="24"/>
        </w:rPr>
        <w:t>ΛΑΖΑΡΙΔΗΣ:</w:t>
      </w:r>
      <w:r>
        <w:rPr>
          <w:rFonts w:eastAsia="Times New Roman" w:cs="Times New Roman"/>
          <w:szCs w:val="24"/>
        </w:rPr>
        <w:t xml:space="preserve"> Ευχαριστώ, κύριε Πρόεδρε.</w:t>
      </w:r>
    </w:p>
    <w:p w14:paraId="76A6B214"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το νομοσχέδιο έχει τον τίτλο: «ΑΝΑΠΛΑΣΗ ΑΘΗΝΑΣ Α.Ε.» με έδρα της την Αθήνα και αντικείμενο την ταχύρρυθμη υλοποίηση αναπλάσεων στην πόλη των Αθηνών</w:t>
      </w:r>
      <w:r w:rsidRPr="00E969D5">
        <w:rPr>
          <w:rFonts w:eastAsia="Times New Roman" w:cs="Times New Roman"/>
          <w:szCs w:val="24"/>
        </w:rPr>
        <w:t>,</w:t>
      </w:r>
      <w:r>
        <w:rPr>
          <w:rFonts w:eastAsia="Times New Roman" w:cs="Times New Roman"/>
          <w:szCs w:val="24"/>
        </w:rPr>
        <w:t xml:space="preserve"> ιδίως στο κέντρο της πόλης των Αθηνών</w:t>
      </w:r>
      <w:r w:rsidRPr="00E969D5">
        <w:rPr>
          <w:rFonts w:eastAsia="Times New Roman" w:cs="Times New Roman"/>
          <w:szCs w:val="24"/>
        </w:rPr>
        <w:t>,</w:t>
      </w:r>
      <w:r>
        <w:rPr>
          <w:rFonts w:eastAsia="Times New Roman" w:cs="Times New Roman"/>
          <w:szCs w:val="24"/>
        </w:rPr>
        <w:t xml:space="preserve"> μ</w:t>
      </w:r>
      <w:r>
        <w:rPr>
          <w:rFonts w:eastAsia="Times New Roman" w:cs="Times New Roman"/>
          <w:szCs w:val="24"/>
        </w:rPr>
        <w:t>ε έμφαση στις περιοχές του εμπορικού τριγώνου και των προσφυγικών της λεωφόρου Αλεξάνδρας.</w:t>
      </w:r>
    </w:p>
    <w:p w14:paraId="76A6B215"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Στόχος του συνολικού σχεδιασμού, όπως προωθείται, είναι η άμεση βελτίωση της ποιότητας ζωής στην Αθήνα, η προστασία του περιβάλλοντος, η δημιουργία κοινωνικά ωφέλιμω</w:t>
      </w:r>
      <w:r>
        <w:rPr>
          <w:rFonts w:eastAsia="Times New Roman" w:cs="Times New Roman"/>
          <w:szCs w:val="24"/>
        </w:rPr>
        <w:t>ν υποδομών πρασίνου, αθλητισμού και αναψυχής και παράλληλα η οικονομική ανάπτυξη των υπό ανάπλαση περιοχών, η τόνωση της οικονομίας και της απασχόλησης μέσα από ένα σύνολο αστικών παρεμβάσεων μεγάλης κλίμακας</w:t>
      </w:r>
      <w:r>
        <w:rPr>
          <w:rFonts w:eastAsia="Times New Roman" w:cs="Times New Roman"/>
          <w:szCs w:val="24"/>
        </w:rPr>
        <w:t>,</w:t>
      </w:r>
      <w:r>
        <w:rPr>
          <w:rFonts w:eastAsia="Times New Roman" w:cs="Times New Roman"/>
          <w:szCs w:val="24"/>
        </w:rPr>
        <w:t xml:space="preserve"> που θα λύσουν πολλά προβλήματα που θίγουν την </w:t>
      </w:r>
      <w:r>
        <w:rPr>
          <w:rFonts w:eastAsia="Times New Roman" w:cs="Times New Roman"/>
          <w:szCs w:val="24"/>
        </w:rPr>
        <w:t>αισθητική και τη λειτουργία της πρωτεύουσας.</w:t>
      </w:r>
    </w:p>
    <w:p w14:paraId="76A6B216"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«ΑΝΑΠΛΑΣΗ ΑΘΗΝΑΣ Α.Ε.» διεκδικεί να λειτουργήσει ως συντονιστικό κέντρο, ως ο τόπος δηλαδή που θα συγκεντρωθούν και θα συνδεθούν οργανικά οι αναγκαίοι παράγοντες, φορείς και υπηρεσίες, προκειμένου να συντεθεί </w:t>
      </w:r>
      <w:r>
        <w:rPr>
          <w:rFonts w:eastAsia="Times New Roman" w:cs="Times New Roman"/>
          <w:szCs w:val="24"/>
        </w:rPr>
        <w:t>ένα ολοκληρωμένο σχέδιο για την αναβάθμιση της Αθήνας σε όλα τα επίπεδα.</w:t>
      </w:r>
      <w:r>
        <w:rPr>
          <w:rFonts w:eastAsia="Times New Roman" w:cs="Times New Roman"/>
          <w:szCs w:val="24"/>
        </w:rPr>
        <w:t xml:space="preserve"> </w:t>
      </w:r>
      <w:r>
        <w:rPr>
          <w:rFonts w:eastAsia="Times New Roman" w:cs="Times New Roman"/>
          <w:szCs w:val="24"/>
        </w:rPr>
        <w:t>Μεταξύ άλλων δράσεις για την αποκατάσταση των διατηρητέων κτηρίων και νεότερων μνημείων, η αξιοποίηση εγκαταλελειμμένων, κενών ή ανενεργών κτηρίων, η ενίσχυση της νεοφυούς επιχειρηματ</w:t>
      </w:r>
      <w:r>
        <w:rPr>
          <w:rFonts w:eastAsia="Times New Roman" w:cs="Times New Roman"/>
          <w:szCs w:val="24"/>
        </w:rPr>
        <w:t>ικότητας, καθώς και η προώθηση πολιτιστικών και αθλητικών δράσεων υπέρ των νέων και των ευάλωτων κοινωνικών ομάδων του πληθυσμού.</w:t>
      </w:r>
    </w:p>
    <w:p w14:paraId="76A6B217"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Χρειάζεται, λοιπόν, άμεση ενεργοποίηση όλων, προκειμένου η πόλη να γίνει ελκυστικότερη, φιλικότερη, να λύσει ζητήματα που έχου</w:t>
      </w:r>
      <w:r>
        <w:rPr>
          <w:rFonts w:eastAsia="Times New Roman" w:cs="Times New Roman"/>
          <w:szCs w:val="24"/>
        </w:rPr>
        <w:t>ν να κάνουν με την προστασία της κατοικίας, με την προσβασιμότητα, ώστε να επωφεληθούν όλοι, πολίτες, κάτοικοι, έμποροι και φυσικά ο φιλοξενούμενος και καλοδεχούμενος υποδεχόμενος από την πόλη τουρισμός.</w:t>
      </w:r>
    </w:p>
    <w:p w14:paraId="76A6B218"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η Αθήνα είναι μια πόλη</w:t>
      </w:r>
      <w:r>
        <w:rPr>
          <w:rFonts w:eastAsia="Times New Roman" w:cs="Times New Roman"/>
          <w:szCs w:val="24"/>
        </w:rPr>
        <w:t xml:space="preserve"> όπου ο δημόσιος χώρος, εξαιτίας της κρίσης, υπέστη μεγάλη υποβάθμιση. Στόχος της Κυβέρνησης είναι οι εμβληματικές περιοχές του κέντρου της Αθήνας και οι μεγάλοι εμπορικοί άξονες να βγουν από την καραντίνα της εγκατάλειψης, να επανακινηθεί η εμπορική δραστ</w:t>
      </w:r>
      <w:r>
        <w:rPr>
          <w:rFonts w:eastAsia="Times New Roman" w:cs="Times New Roman"/>
          <w:szCs w:val="24"/>
        </w:rPr>
        <w:t>ηριότητα.</w:t>
      </w:r>
    </w:p>
    <w:p w14:paraId="76A6B219"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Ευχόμαστε να αποτελέσουν τα έργα υποδομής και αναπλάσεως στο λεκανοπέδιο Αττικής έναν από τους ισχυρούς μοχλούς για την έξοδο από την κρίση και την ενίσχυση της οικονομίας και της κοινωνικής συνοχής. Άλλωστε οι επενδύσεις σε έργα υποδομής και ανα</w:t>
      </w:r>
      <w:r>
        <w:rPr>
          <w:rFonts w:eastAsia="Times New Roman" w:cs="Times New Roman"/>
          <w:szCs w:val="24"/>
        </w:rPr>
        <w:t>πλάσεων, κυρίως στα κέντρα των πόλεων, μπορούν να κινητοποιήσουν τα απαραίτητα κεφάλαια, προκειμένου να χτυπηθεί η στασιμότητα που κυριαρχεί τα τελευταία χρόνια, να δώσουν ζωή σε πολλά επαγγέλματα και δουλειά σε χιλιάδες ανθρώπους στο κέντρο της Αθήνας.</w:t>
      </w:r>
    </w:p>
    <w:p w14:paraId="76A6B21A"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Με</w:t>
      </w:r>
      <w:r>
        <w:rPr>
          <w:rFonts w:eastAsia="Times New Roman" w:cs="Times New Roman"/>
          <w:szCs w:val="24"/>
        </w:rPr>
        <w:t xml:space="preserve"> λίγα λόγια, δημιουργούνται νέα κίνητρα απασχόλησης και επιχειρηματικής δραστηριότητας.</w:t>
      </w:r>
    </w:p>
    <w:p w14:paraId="76A6B21B"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ο σχεδιασμός της αναμόρφωσης του ιστορικού κέντρου της Αθήνας είναι μεγάλο έργο και ο συντονισμός σε τέτοιου μεγέθους επεμβάσεις κρίνεται </w:t>
      </w:r>
      <w:r>
        <w:rPr>
          <w:rFonts w:eastAsia="Times New Roman" w:cs="Times New Roman"/>
          <w:szCs w:val="24"/>
        </w:rPr>
        <w:t>απαραίτητος για το καλύτερο δυνατό αποτέλεσμα. Οι παρεμβάσεις δεν γίνονται αποσπασματικά και μεμονωμένα, αλλά εντάσσονται σε μια ευρύτερη πολιτική αναπλάσεων</w:t>
      </w:r>
      <w:r>
        <w:rPr>
          <w:rFonts w:eastAsia="Times New Roman" w:cs="Times New Roman"/>
          <w:szCs w:val="24"/>
        </w:rPr>
        <w:t>,</w:t>
      </w:r>
      <w:r>
        <w:rPr>
          <w:rFonts w:eastAsia="Times New Roman" w:cs="Times New Roman"/>
          <w:szCs w:val="24"/>
        </w:rPr>
        <w:t xml:space="preserve"> για να αποκτήσει η καρδιά της πρωτεύουσας νέους ρυθμούς ζωής. </w:t>
      </w:r>
    </w:p>
    <w:p w14:paraId="76A6B21C"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Στον ίδιο σχεδιασμό αναμόρφωσης το</w:t>
      </w:r>
      <w:r>
        <w:rPr>
          <w:rFonts w:eastAsia="Times New Roman" w:cs="Times New Roman"/>
          <w:szCs w:val="24"/>
        </w:rPr>
        <w:t>υ κέντρου της Αθήνας εντάσσονται οι πρωτοβουλίες που ήδη έχουν δρομολογηθεί, όπως είναι η αξιοποίηση των συνολικά εκατόν είκοσι κτηρίων που διαθέτει στο κέντρο το Υπουργείο Εργασίας, τα οποία παραμένουν κλειστά και ρημάζουν, η αναβίωση των βασικών εμπορικώ</w:t>
      </w:r>
      <w:r>
        <w:rPr>
          <w:rFonts w:eastAsia="Times New Roman" w:cs="Times New Roman"/>
          <w:szCs w:val="24"/>
        </w:rPr>
        <w:t xml:space="preserve">ν αξόνων στο κέντρο της Αθήνας </w:t>
      </w:r>
      <w:r>
        <w:rPr>
          <w:rFonts w:eastAsia="Times New Roman" w:cs="Times New Roman"/>
          <w:szCs w:val="24"/>
        </w:rPr>
        <w:t xml:space="preserve">– </w:t>
      </w:r>
      <w:r>
        <w:rPr>
          <w:rFonts w:eastAsia="Times New Roman" w:cs="Times New Roman"/>
          <w:szCs w:val="24"/>
        </w:rPr>
        <w:t>Σταδίου</w:t>
      </w:r>
      <w:r>
        <w:rPr>
          <w:rFonts w:eastAsia="Times New Roman" w:cs="Times New Roman"/>
          <w:szCs w:val="24"/>
        </w:rPr>
        <w:t xml:space="preserve"> -</w:t>
      </w:r>
      <w:r>
        <w:rPr>
          <w:rFonts w:eastAsia="Times New Roman" w:cs="Times New Roman"/>
          <w:szCs w:val="24"/>
        </w:rPr>
        <w:t xml:space="preserve"> Πανεπιστημίου κ.λπ.</w:t>
      </w:r>
      <w:r>
        <w:rPr>
          <w:rFonts w:eastAsia="Times New Roman" w:cs="Times New Roman"/>
          <w:szCs w:val="24"/>
        </w:rPr>
        <w:t>,</w:t>
      </w:r>
      <w:r>
        <w:rPr>
          <w:rFonts w:eastAsia="Times New Roman" w:cs="Times New Roman"/>
          <w:szCs w:val="24"/>
        </w:rPr>
        <w:t xml:space="preserve"> που έχουν πολλά κλειστά καταστήματα. </w:t>
      </w:r>
    </w:p>
    <w:p w14:paraId="76A6B21D" w14:textId="77777777" w:rsidR="00DD4703" w:rsidRDefault="00A53ECF">
      <w:pPr>
        <w:spacing w:line="600" w:lineRule="auto"/>
        <w:ind w:firstLine="720"/>
        <w:contextualSpacing/>
        <w:jc w:val="both"/>
        <w:rPr>
          <w:rFonts w:eastAsia="Times New Roman"/>
          <w:szCs w:val="24"/>
        </w:rPr>
      </w:pPr>
      <w:r>
        <w:rPr>
          <w:rFonts w:eastAsia="Times New Roman"/>
          <w:szCs w:val="24"/>
        </w:rPr>
        <w:t>Όσον αφορά τις χρηματοδοτήσεις</w:t>
      </w:r>
      <w:r w:rsidRPr="001F1F2F">
        <w:rPr>
          <w:rFonts w:eastAsia="Times New Roman"/>
          <w:szCs w:val="24"/>
        </w:rPr>
        <w:t>,</w:t>
      </w:r>
      <w:r>
        <w:rPr>
          <w:rFonts w:eastAsia="Times New Roman"/>
          <w:szCs w:val="24"/>
        </w:rPr>
        <w:t xml:space="preserve"> η εταιρεία θα μπορεί να αντλεί πόρους από το Πρόγραμμα Δημοσίων Επενδύσεων, δωρεές, κληρονομιές, χορηγίες και πάσης φύσεως ενισχύσεις νομικών ή φυσικών προσώπων, ενώ το μετοχικό της κεφάλαιο ορίζεται στα 50.000 ευρώ και αναλαμβάνεται εξ ολοκλήρου από το ε</w:t>
      </w:r>
      <w:r>
        <w:rPr>
          <w:rFonts w:eastAsia="Times New Roman"/>
          <w:szCs w:val="24"/>
        </w:rPr>
        <w:t xml:space="preserve">λληνικό </w:t>
      </w:r>
      <w:r>
        <w:rPr>
          <w:rFonts w:eastAsia="Times New Roman"/>
          <w:szCs w:val="24"/>
        </w:rPr>
        <w:t>δ</w:t>
      </w:r>
      <w:r>
        <w:rPr>
          <w:rFonts w:eastAsia="Times New Roman"/>
          <w:szCs w:val="24"/>
        </w:rPr>
        <w:t>ημόσιο.</w:t>
      </w:r>
    </w:p>
    <w:p w14:paraId="76A6B21E" w14:textId="77777777" w:rsidR="00DD4703" w:rsidRDefault="00A53ECF">
      <w:pPr>
        <w:spacing w:line="600" w:lineRule="auto"/>
        <w:ind w:firstLine="720"/>
        <w:contextualSpacing/>
        <w:jc w:val="both"/>
        <w:rPr>
          <w:rFonts w:eastAsia="Times New Roman"/>
          <w:szCs w:val="24"/>
        </w:rPr>
      </w:pPr>
      <w:r>
        <w:rPr>
          <w:rFonts w:eastAsia="Times New Roman"/>
          <w:szCs w:val="24"/>
        </w:rPr>
        <w:lastRenderedPageBreak/>
        <w:t xml:space="preserve">Οι Ανεξάρτητοι Έλληνες στηρίζουμε το νομοσχέδιο και αναμένουμε να υπάρξει ουσιαστικός διάλογος και καλή συνεργασία με τους εμπλεκόμενους φορείς και τον </w:t>
      </w:r>
      <w:r>
        <w:rPr>
          <w:rFonts w:eastAsia="Times New Roman"/>
          <w:szCs w:val="24"/>
        </w:rPr>
        <w:t>δ</w:t>
      </w:r>
      <w:r>
        <w:rPr>
          <w:rFonts w:eastAsia="Times New Roman"/>
          <w:szCs w:val="24"/>
        </w:rPr>
        <w:t>ήμο, προκειμένου να εξασφαλιστεί για την νεοσύστατη εταιρεία η θεσμική αρτιότητα και η</w:t>
      </w:r>
      <w:r>
        <w:rPr>
          <w:rFonts w:eastAsia="Times New Roman"/>
          <w:szCs w:val="24"/>
        </w:rPr>
        <w:t xml:space="preserve"> οικονομική βιωσιμότητα</w:t>
      </w:r>
      <w:r>
        <w:rPr>
          <w:rFonts w:eastAsia="Times New Roman"/>
          <w:szCs w:val="24"/>
        </w:rPr>
        <w:t>,</w:t>
      </w:r>
      <w:r>
        <w:rPr>
          <w:rFonts w:eastAsia="Times New Roman"/>
          <w:szCs w:val="24"/>
        </w:rPr>
        <w:t xml:space="preserve"> που θα εξασφαλίζει το σημαντικό της έργο.</w:t>
      </w:r>
    </w:p>
    <w:p w14:paraId="76A6B21F" w14:textId="77777777" w:rsidR="00DD4703" w:rsidRDefault="00A53ECF">
      <w:pPr>
        <w:spacing w:line="600" w:lineRule="auto"/>
        <w:ind w:firstLine="720"/>
        <w:contextualSpacing/>
        <w:jc w:val="both"/>
        <w:rPr>
          <w:rFonts w:eastAsia="Times New Roman"/>
          <w:szCs w:val="24"/>
        </w:rPr>
      </w:pPr>
      <w:r>
        <w:rPr>
          <w:rFonts w:eastAsia="Times New Roman"/>
          <w:szCs w:val="24"/>
        </w:rPr>
        <w:t>Ευχαριστώ.</w:t>
      </w:r>
    </w:p>
    <w:p w14:paraId="76A6B220" w14:textId="77777777" w:rsidR="00DD4703" w:rsidRDefault="00A53ECF">
      <w:pPr>
        <w:spacing w:line="600" w:lineRule="auto"/>
        <w:ind w:firstLine="720"/>
        <w:contextualSpacing/>
        <w:jc w:val="center"/>
        <w:rPr>
          <w:rFonts w:eastAsia="Times New Roman"/>
          <w:szCs w:val="24"/>
        </w:rPr>
      </w:pPr>
      <w:r>
        <w:rPr>
          <w:rFonts w:eastAsia="Times New Roman"/>
          <w:szCs w:val="24"/>
        </w:rPr>
        <w:t>(Χειροκροτήματα)</w:t>
      </w:r>
    </w:p>
    <w:p w14:paraId="76A6B221" w14:textId="77777777" w:rsidR="00DD4703" w:rsidRDefault="00A53ECF">
      <w:pPr>
        <w:spacing w:line="600" w:lineRule="auto"/>
        <w:ind w:firstLine="720"/>
        <w:contextualSpacing/>
        <w:jc w:val="both"/>
        <w:rPr>
          <w:rFonts w:eastAsia="Times New Roman"/>
          <w:bCs/>
          <w:szCs w:val="24"/>
        </w:rPr>
      </w:pPr>
      <w:r>
        <w:rPr>
          <w:rFonts w:eastAsia="Times New Roman"/>
          <w:b/>
          <w:bCs/>
          <w:szCs w:val="24"/>
        </w:rPr>
        <w:t>ΠΡΟΕΔΡΕΥΩΝ (</w:t>
      </w:r>
      <w:r>
        <w:rPr>
          <w:rFonts w:eastAsia="Times New Roman"/>
          <w:b/>
          <w:szCs w:val="24"/>
        </w:rPr>
        <w:t>Νικήτας Κακλαμάνης)</w:t>
      </w:r>
      <w:r>
        <w:rPr>
          <w:rFonts w:eastAsia="Times New Roman"/>
          <w:b/>
          <w:bCs/>
          <w:szCs w:val="24"/>
        </w:rPr>
        <w:t xml:space="preserve">: </w:t>
      </w:r>
      <w:r>
        <w:rPr>
          <w:rFonts w:eastAsia="Times New Roman"/>
          <w:bCs/>
          <w:szCs w:val="24"/>
        </w:rPr>
        <w:t>Ευχαριστούμε, κύριε Λαζαρίδη, διότι καλύψατε διά της ομιλίας σας τις υπερβάσεις άλλων συναδέλφων.</w:t>
      </w:r>
    </w:p>
    <w:p w14:paraId="76A6B222" w14:textId="77777777" w:rsidR="00DD4703" w:rsidRDefault="00A53ECF">
      <w:pPr>
        <w:spacing w:line="600" w:lineRule="auto"/>
        <w:ind w:firstLine="720"/>
        <w:contextualSpacing/>
        <w:jc w:val="both"/>
        <w:rPr>
          <w:rFonts w:eastAsia="Times New Roman"/>
          <w:bCs/>
          <w:szCs w:val="24"/>
        </w:rPr>
      </w:pPr>
      <w:r>
        <w:rPr>
          <w:rFonts w:eastAsia="Times New Roman"/>
          <w:bCs/>
          <w:szCs w:val="24"/>
        </w:rPr>
        <w:t xml:space="preserve">Τον λόγο έχει ο κ. Γεώργιος </w:t>
      </w:r>
      <w:r>
        <w:rPr>
          <w:rFonts w:eastAsia="Times New Roman"/>
          <w:bCs/>
          <w:szCs w:val="24"/>
        </w:rPr>
        <w:t>Αμυράς, ειδικός αγορητής από το Ποτάμι.</w:t>
      </w:r>
    </w:p>
    <w:p w14:paraId="76A6B223" w14:textId="77777777" w:rsidR="00DD4703" w:rsidRDefault="00A53ECF">
      <w:pPr>
        <w:spacing w:line="600" w:lineRule="auto"/>
        <w:ind w:firstLine="720"/>
        <w:contextualSpacing/>
        <w:jc w:val="both"/>
        <w:rPr>
          <w:rFonts w:eastAsia="Times New Roman"/>
          <w:bCs/>
          <w:szCs w:val="24"/>
        </w:rPr>
      </w:pPr>
      <w:r>
        <w:rPr>
          <w:rFonts w:eastAsia="Times New Roman"/>
          <w:b/>
          <w:bCs/>
          <w:szCs w:val="24"/>
        </w:rPr>
        <w:t xml:space="preserve">ΓΕΩΡΓΙΟΣ ΑΜΥΡΑΣ: </w:t>
      </w:r>
      <w:r w:rsidRPr="00E13483">
        <w:rPr>
          <w:rFonts w:eastAsia="Times New Roman"/>
          <w:bCs/>
          <w:szCs w:val="24"/>
        </w:rPr>
        <w:t>Ευχαριστώ, κύριε Πρόεδρε.</w:t>
      </w:r>
      <w:r>
        <w:rPr>
          <w:rFonts w:eastAsia="Times New Roman"/>
          <w:bCs/>
          <w:szCs w:val="24"/>
        </w:rPr>
        <w:t xml:space="preserve"> </w:t>
      </w:r>
    </w:p>
    <w:p w14:paraId="76A6B224" w14:textId="77777777" w:rsidR="00DD4703" w:rsidRDefault="00A53ECF">
      <w:pPr>
        <w:spacing w:line="600" w:lineRule="auto"/>
        <w:ind w:firstLine="720"/>
        <w:contextualSpacing/>
        <w:jc w:val="both"/>
        <w:rPr>
          <w:rFonts w:eastAsia="Times New Roman"/>
          <w:bCs/>
          <w:szCs w:val="24"/>
        </w:rPr>
      </w:pPr>
      <w:r>
        <w:rPr>
          <w:rFonts w:eastAsia="Times New Roman"/>
          <w:bCs/>
          <w:szCs w:val="24"/>
        </w:rPr>
        <w:t xml:space="preserve">Θα δείτε ότι θα συναγωνιστώ επάξια τον κ. Λαζαρίδη ως προς την οικονομία του χρόνου, δεδομένου ότι τα έχουμε αναλύσει τα θέματα στις συνεδριάσεις της </w:t>
      </w:r>
      <w:r>
        <w:rPr>
          <w:rFonts w:eastAsia="Times New Roman"/>
          <w:bCs/>
          <w:szCs w:val="24"/>
        </w:rPr>
        <w:t>ε</w:t>
      </w:r>
      <w:r>
        <w:rPr>
          <w:rFonts w:eastAsia="Times New Roman"/>
          <w:bCs/>
          <w:szCs w:val="24"/>
        </w:rPr>
        <w:t>πιτροπής μας.</w:t>
      </w:r>
    </w:p>
    <w:p w14:paraId="76A6B225" w14:textId="77777777" w:rsidR="00DD4703" w:rsidRDefault="00A53ECF">
      <w:pPr>
        <w:spacing w:line="600" w:lineRule="auto"/>
        <w:ind w:firstLine="720"/>
        <w:contextualSpacing/>
        <w:jc w:val="both"/>
        <w:rPr>
          <w:rFonts w:eastAsia="Times New Roman"/>
          <w:bCs/>
          <w:szCs w:val="24"/>
        </w:rPr>
      </w:pPr>
      <w:r>
        <w:rPr>
          <w:rFonts w:eastAsia="Times New Roman"/>
          <w:bCs/>
          <w:szCs w:val="24"/>
        </w:rPr>
        <w:lastRenderedPageBreak/>
        <w:t xml:space="preserve">Κυρίες </w:t>
      </w:r>
      <w:r>
        <w:rPr>
          <w:rFonts w:eastAsia="Times New Roman"/>
          <w:bCs/>
          <w:szCs w:val="24"/>
        </w:rPr>
        <w:t xml:space="preserve">και κύριοι συνάδελφοι, όπως είπα και στις συνεδριάσεις της </w:t>
      </w:r>
      <w:r>
        <w:rPr>
          <w:rFonts w:eastAsia="Times New Roman"/>
          <w:bCs/>
          <w:szCs w:val="24"/>
        </w:rPr>
        <w:t>ε</w:t>
      </w:r>
      <w:r>
        <w:rPr>
          <w:rFonts w:eastAsia="Times New Roman"/>
          <w:bCs/>
          <w:szCs w:val="24"/>
        </w:rPr>
        <w:t>πιτροπής, είμαι πολύ επιφυλακτικός όταν ακούω για ίδρυση μιας νέας ΔΕΚΟ. Όπου ακούμε εμείς στο Ποτάμι ίδρυση ΔΕΚΟ, παίρνουμε το καπελάκι μας και μακριά, γιατί ξέρουμε πολύ καλά ότι οι ΔΕΚΟ είναι σ</w:t>
      </w:r>
      <w:r>
        <w:rPr>
          <w:rFonts w:eastAsia="Times New Roman"/>
          <w:bCs/>
          <w:szCs w:val="24"/>
        </w:rPr>
        <w:t>ε ένα ιδιόρρυθμο, ιδιότυπο καθεστώς ελέγχου ή μη ελέγχου, συνήθως υπερβαίνουν δαπάνες, δεν καταθέτουν προϋπολογισμούς κ.λπ.</w:t>
      </w:r>
      <w:r>
        <w:rPr>
          <w:rFonts w:eastAsia="Times New Roman"/>
          <w:bCs/>
          <w:szCs w:val="24"/>
        </w:rPr>
        <w:t>.</w:t>
      </w:r>
    </w:p>
    <w:p w14:paraId="76A6B226" w14:textId="77777777" w:rsidR="00DD4703" w:rsidRDefault="00A53ECF">
      <w:pPr>
        <w:spacing w:line="600" w:lineRule="auto"/>
        <w:ind w:firstLine="720"/>
        <w:contextualSpacing/>
        <w:jc w:val="both"/>
        <w:rPr>
          <w:rFonts w:eastAsia="Times New Roman"/>
          <w:bCs/>
          <w:szCs w:val="24"/>
        </w:rPr>
      </w:pPr>
      <w:r>
        <w:rPr>
          <w:rFonts w:eastAsia="Times New Roman"/>
          <w:bCs/>
          <w:szCs w:val="24"/>
        </w:rPr>
        <w:t xml:space="preserve">Άρα αυτή είναι η πρώτη μας ένσταση και για αυτό δεν βλέπουμε θετικά το νομοσχέδιο για τη σύσταση αυτής της ειδικού σκοπού </w:t>
      </w:r>
      <w:r>
        <w:rPr>
          <w:rFonts w:eastAsia="Times New Roman"/>
          <w:bCs/>
          <w:szCs w:val="24"/>
        </w:rPr>
        <w:t>α</w:t>
      </w:r>
      <w:r w:rsidRPr="00461736">
        <w:rPr>
          <w:rFonts w:eastAsia="Times New Roman"/>
          <w:bCs/>
          <w:szCs w:val="24"/>
        </w:rPr>
        <w:t xml:space="preserve">νώνυμης </w:t>
      </w:r>
      <w:r>
        <w:rPr>
          <w:rFonts w:eastAsia="Times New Roman"/>
          <w:bCs/>
          <w:szCs w:val="24"/>
        </w:rPr>
        <w:t>ε</w:t>
      </w:r>
      <w:r w:rsidRPr="00461736">
        <w:rPr>
          <w:rFonts w:eastAsia="Times New Roman"/>
          <w:bCs/>
          <w:szCs w:val="24"/>
        </w:rPr>
        <w:t>ταιρείας «</w:t>
      </w:r>
      <w:r w:rsidRPr="00461736">
        <w:rPr>
          <w:rFonts w:eastAsia="Times New Roman"/>
          <w:bCs/>
          <w:szCs w:val="24"/>
        </w:rPr>
        <w:t>ΑΝΑΠΛΑΣΗ ΑΘΗΝΑΣ</w:t>
      </w:r>
      <w:r>
        <w:rPr>
          <w:rFonts w:eastAsia="Times New Roman"/>
          <w:bCs/>
          <w:szCs w:val="24"/>
        </w:rPr>
        <w:t xml:space="preserve">». </w:t>
      </w:r>
    </w:p>
    <w:p w14:paraId="76A6B227" w14:textId="77777777" w:rsidR="00DD4703" w:rsidRDefault="00A53ECF">
      <w:pPr>
        <w:spacing w:line="600" w:lineRule="auto"/>
        <w:ind w:firstLine="720"/>
        <w:contextualSpacing/>
        <w:jc w:val="both"/>
        <w:rPr>
          <w:rFonts w:eastAsia="Times New Roman"/>
          <w:bCs/>
          <w:szCs w:val="24"/>
        </w:rPr>
      </w:pPr>
      <w:r>
        <w:rPr>
          <w:rFonts w:eastAsia="Times New Roman"/>
          <w:bCs/>
          <w:szCs w:val="24"/>
        </w:rPr>
        <w:t>Ένας δεύτερος λόγος είναι ότι θεωρούμε πως τον πρώτο λόγο στην ανάπλαση της Αθήνας θα έπρεπε να τον έχει ο Δήμος της Αθήνας και η Περιφέρεια, βεβαίως, της Αττικής. Είναι η συνταγματική επιταγή των άρθρων 101 και 102 για την υπ</w:t>
      </w:r>
      <w:r>
        <w:rPr>
          <w:rFonts w:eastAsia="Times New Roman"/>
          <w:bCs/>
          <w:szCs w:val="24"/>
        </w:rPr>
        <w:t xml:space="preserve">οχρέωση της διοικητικής αποκέντρωσης, αλλά και τη διοίκηση των τοπικών υποθέσεων από τους Οργανισμούς Τοπικής Αυτοδιοίκησης πρώτου και δευτέρου βαθμού και δεν είναι </w:t>
      </w:r>
      <w:r>
        <w:rPr>
          <w:rFonts w:eastAsia="Times New Roman"/>
          <w:bCs/>
          <w:szCs w:val="24"/>
        </w:rPr>
        <w:lastRenderedPageBreak/>
        <w:t xml:space="preserve">πολύ ενθαρρυντικό ότι στο </w:t>
      </w:r>
      <w:r>
        <w:rPr>
          <w:rFonts w:eastAsia="Times New Roman"/>
          <w:bCs/>
          <w:szCs w:val="24"/>
        </w:rPr>
        <w:t>δ</w:t>
      </w:r>
      <w:r>
        <w:rPr>
          <w:rFonts w:eastAsia="Times New Roman"/>
          <w:bCs/>
          <w:szCs w:val="24"/>
        </w:rPr>
        <w:t xml:space="preserve">ιοικητικό </w:t>
      </w:r>
      <w:r>
        <w:rPr>
          <w:rFonts w:eastAsia="Times New Roman"/>
          <w:bCs/>
          <w:szCs w:val="24"/>
        </w:rPr>
        <w:t>σ</w:t>
      </w:r>
      <w:r>
        <w:rPr>
          <w:rFonts w:eastAsia="Times New Roman"/>
          <w:bCs/>
          <w:szCs w:val="24"/>
        </w:rPr>
        <w:t>υμβούλιο αυτής της νέας εταιρείας</w:t>
      </w:r>
      <w:r>
        <w:rPr>
          <w:rFonts w:eastAsia="Times New Roman"/>
          <w:bCs/>
          <w:szCs w:val="24"/>
        </w:rPr>
        <w:t>,</w:t>
      </w:r>
      <w:r>
        <w:rPr>
          <w:rFonts w:eastAsia="Times New Roman"/>
          <w:bCs/>
          <w:szCs w:val="24"/>
        </w:rPr>
        <w:t xml:space="preserve"> δεν θα συμμετέχει </w:t>
      </w:r>
      <w:r>
        <w:rPr>
          <w:rFonts w:eastAsia="Times New Roman"/>
          <w:bCs/>
          <w:szCs w:val="24"/>
        </w:rPr>
        <w:t xml:space="preserve">εκπρόσωπος της </w:t>
      </w:r>
      <w:r>
        <w:rPr>
          <w:rFonts w:eastAsia="Times New Roman"/>
          <w:bCs/>
          <w:szCs w:val="24"/>
        </w:rPr>
        <w:t>τ</w:t>
      </w:r>
      <w:r>
        <w:rPr>
          <w:rFonts w:eastAsia="Times New Roman"/>
          <w:bCs/>
          <w:szCs w:val="24"/>
        </w:rPr>
        <w:t xml:space="preserve">οπικής </w:t>
      </w:r>
      <w:r>
        <w:rPr>
          <w:rFonts w:eastAsia="Times New Roman"/>
          <w:bCs/>
          <w:szCs w:val="24"/>
        </w:rPr>
        <w:t>α</w:t>
      </w:r>
      <w:r>
        <w:rPr>
          <w:rFonts w:eastAsia="Times New Roman"/>
          <w:bCs/>
          <w:szCs w:val="24"/>
        </w:rPr>
        <w:t>υτοδιοίκησης.</w:t>
      </w:r>
    </w:p>
    <w:p w14:paraId="76A6B228" w14:textId="77777777" w:rsidR="00DD4703" w:rsidRDefault="00A53ECF">
      <w:pPr>
        <w:spacing w:line="600" w:lineRule="auto"/>
        <w:ind w:firstLine="720"/>
        <w:contextualSpacing/>
        <w:jc w:val="both"/>
        <w:rPr>
          <w:rFonts w:eastAsia="Times New Roman"/>
          <w:bCs/>
          <w:szCs w:val="24"/>
        </w:rPr>
      </w:pPr>
      <w:r>
        <w:rPr>
          <w:rFonts w:eastAsia="Times New Roman"/>
          <w:bCs/>
          <w:szCs w:val="24"/>
        </w:rPr>
        <w:t>Εμείς προτείνουμε να υπάρχει συμμετοχή και όχι απαραίτητα της Ένωσης Δήμων Αττικής. Αν αυτή η εταιρεία αναπτύξει δράση και σε άλλες περιοχές της Ελλάδος, καλύτερα</w:t>
      </w:r>
      <w:r w:rsidRPr="00F774A8">
        <w:rPr>
          <w:rFonts w:eastAsia="Times New Roman"/>
          <w:bCs/>
          <w:szCs w:val="24"/>
        </w:rPr>
        <w:t xml:space="preserve"> </w:t>
      </w:r>
      <w:r>
        <w:rPr>
          <w:rFonts w:eastAsia="Times New Roman"/>
          <w:bCs/>
          <w:szCs w:val="24"/>
        </w:rPr>
        <w:t xml:space="preserve">να εκλέξουν έναν εκπρόσωπο από την Κεντρική Ένωση </w:t>
      </w:r>
      <w:r>
        <w:rPr>
          <w:rFonts w:eastAsia="Times New Roman"/>
          <w:bCs/>
          <w:szCs w:val="24"/>
        </w:rPr>
        <w:t>Δήμων. Μια πρόταση σάς κάνω.</w:t>
      </w:r>
    </w:p>
    <w:p w14:paraId="76A6B229" w14:textId="77777777" w:rsidR="00DD4703" w:rsidRDefault="00A53ECF">
      <w:pPr>
        <w:spacing w:line="600" w:lineRule="auto"/>
        <w:ind w:firstLine="720"/>
        <w:contextualSpacing/>
        <w:jc w:val="both"/>
        <w:rPr>
          <w:rFonts w:eastAsia="Times New Roman"/>
          <w:bCs/>
          <w:szCs w:val="24"/>
        </w:rPr>
      </w:pPr>
      <w:r>
        <w:rPr>
          <w:rFonts w:eastAsia="Times New Roman"/>
          <w:bCs/>
          <w:szCs w:val="24"/>
        </w:rPr>
        <w:t xml:space="preserve">Είπα και στην </w:t>
      </w:r>
      <w:r>
        <w:rPr>
          <w:rFonts w:eastAsia="Times New Roman"/>
          <w:bCs/>
          <w:szCs w:val="24"/>
        </w:rPr>
        <w:t>ε</w:t>
      </w:r>
      <w:r>
        <w:rPr>
          <w:rFonts w:eastAsia="Times New Roman"/>
          <w:bCs/>
          <w:szCs w:val="24"/>
        </w:rPr>
        <w:t>πιτροπή ότι οι σκοποί έτσι όπως περιγράφονται</w:t>
      </w:r>
      <w:r>
        <w:rPr>
          <w:rFonts w:eastAsia="Times New Roman"/>
          <w:bCs/>
          <w:szCs w:val="24"/>
        </w:rPr>
        <w:t>,</w:t>
      </w:r>
      <w:r>
        <w:rPr>
          <w:rFonts w:eastAsia="Times New Roman"/>
          <w:bCs/>
          <w:szCs w:val="24"/>
        </w:rPr>
        <w:t xml:space="preserve"> έχουν μια θετική κατεύθυνση. Το θέμα είναι να μη</w:t>
      </w:r>
      <w:r>
        <w:rPr>
          <w:rFonts w:eastAsia="Times New Roman"/>
          <w:bCs/>
          <w:szCs w:val="24"/>
        </w:rPr>
        <w:t xml:space="preserve"> </w:t>
      </w:r>
      <w:r>
        <w:rPr>
          <w:rFonts w:eastAsia="Times New Roman"/>
          <w:bCs/>
          <w:szCs w:val="24"/>
        </w:rPr>
        <w:t>μείνουν στην έκθεση ιδεών και να πάνε στην πράξη. Πώς θα είμαστε σίγουροι ότι αυτό θα γίνει όταν βλέπουμε, για παράδ</w:t>
      </w:r>
      <w:r>
        <w:rPr>
          <w:rFonts w:eastAsia="Times New Roman"/>
          <w:bCs/>
          <w:szCs w:val="24"/>
        </w:rPr>
        <w:t xml:space="preserve">ειγμα, ότι υπάρχει η προχειρότητα, αφού μέρος του σκοπού αυτής της εταιρείας είναι η αποδοχή κληρονομιών και κληροδοσιών, αλλά δεν προβλέπεται θέση νομικού συμβούλου; </w:t>
      </w:r>
    </w:p>
    <w:p w14:paraId="76A6B22A" w14:textId="77777777" w:rsidR="00DD4703" w:rsidRDefault="00A53ECF">
      <w:pPr>
        <w:spacing w:line="600" w:lineRule="auto"/>
        <w:ind w:firstLine="720"/>
        <w:contextualSpacing/>
        <w:jc w:val="both"/>
        <w:rPr>
          <w:rFonts w:eastAsia="Times New Roman"/>
          <w:bCs/>
          <w:szCs w:val="24"/>
        </w:rPr>
      </w:pPr>
      <w:r>
        <w:rPr>
          <w:rFonts w:eastAsia="Times New Roman"/>
          <w:bCs/>
          <w:szCs w:val="24"/>
        </w:rPr>
        <w:t>Θα μου πείτε ότι το άρθρο 8 λέει για προσωπικό, λέει ότι μπορεί να προσλάβει προσωπικό κ</w:t>
      </w:r>
      <w:r>
        <w:rPr>
          <w:rFonts w:eastAsia="Times New Roman"/>
          <w:bCs/>
          <w:szCs w:val="24"/>
        </w:rPr>
        <w:t>αι με μια σχέση τέτοια να προσλάβουμε έναν δικηγόρο για κάποια δου</w:t>
      </w:r>
      <w:r>
        <w:rPr>
          <w:rFonts w:eastAsia="Times New Roman"/>
          <w:bCs/>
          <w:szCs w:val="24"/>
        </w:rPr>
        <w:lastRenderedPageBreak/>
        <w:t xml:space="preserve">λειά ή με έμμισθη εντολή ή για συγκεκριμένο χρόνο. Όμως δεν έχουμε εσωτερικό κανονισμό λειτουργίας, δεν έχουμε καταστατικό. Έπονται αυτά φαντάζομαι. Εν πάση περιπτώσει, όμως, το γεγονός ότι </w:t>
      </w:r>
      <w:r>
        <w:rPr>
          <w:rFonts w:eastAsia="Times New Roman"/>
          <w:bCs/>
          <w:szCs w:val="24"/>
        </w:rPr>
        <w:t xml:space="preserve">και τη διοίκηση τα μέλη του </w:t>
      </w:r>
      <w:r>
        <w:rPr>
          <w:rFonts w:eastAsia="Times New Roman"/>
          <w:bCs/>
          <w:szCs w:val="24"/>
        </w:rPr>
        <w:t>δ.σ.</w:t>
      </w:r>
      <w:r>
        <w:rPr>
          <w:rFonts w:eastAsia="Times New Roman"/>
          <w:bCs/>
          <w:szCs w:val="24"/>
        </w:rPr>
        <w:t xml:space="preserve"> θα τα τοποθετήσει ο Υπουργός στην ουσία με τους συναρμόδιους, εμάς μας κάνει επιφυλακτικούς ως προς την δυνατότητα ανεξαρτησίας αυτής της εταιρείας.</w:t>
      </w:r>
    </w:p>
    <w:p w14:paraId="76A6B22B" w14:textId="77777777" w:rsidR="00DD4703" w:rsidRDefault="00A53ECF">
      <w:pPr>
        <w:spacing w:line="600" w:lineRule="auto"/>
        <w:ind w:firstLine="720"/>
        <w:contextualSpacing/>
        <w:jc w:val="both"/>
        <w:rPr>
          <w:rFonts w:eastAsia="Times New Roman"/>
          <w:bCs/>
          <w:szCs w:val="24"/>
        </w:rPr>
      </w:pPr>
      <w:r>
        <w:rPr>
          <w:rFonts w:eastAsia="Times New Roman"/>
          <w:bCs/>
          <w:szCs w:val="24"/>
        </w:rPr>
        <w:t>Και καλά σήμερα είστε εσείς Υπουργός. Για φανταστείτε έναν πολιτικό που αν</w:t>
      </w:r>
      <w:r>
        <w:rPr>
          <w:rFonts w:eastAsia="Times New Roman"/>
          <w:bCs/>
          <w:szCs w:val="24"/>
        </w:rPr>
        <w:t>τιπαθείτε ή που δεν τον θεωρείτε ικανό να πάρει την θέση τη δική σας ή οποιουδήποτε άλλου Υπουργού και να συνυπογράφει, να ορίζει εκείνος τα μέλη. Να μας λείπει το βύσσινο!</w:t>
      </w:r>
    </w:p>
    <w:p w14:paraId="76A6B22C" w14:textId="77777777" w:rsidR="00DD4703" w:rsidRDefault="00A53ECF">
      <w:pPr>
        <w:spacing w:line="600" w:lineRule="auto"/>
        <w:ind w:firstLine="720"/>
        <w:contextualSpacing/>
        <w:jc w:val="both"/>
        <w:rPr>
          <w:rFonts w:eastAsia="Times New Roman"/>
          <w:szCs w:val="24"/>
        </w:rPr>
      </w:pPr>
      <w:r>
        <w:rPr>
          <w:rFonts w:eastAsia="Times New Roman"/>
          <w:bCs/>
          <w:szCs w:val="24"/>
        </w:rPr>
        <w:t>Τώρα επειδή μου αρέσει πάντα να είμαι συγκεκριμένος και πρακτικός, θέλω να μου πείτ</w:t>
      </w:r>
      <w:r>
        <w:rPr>
          <w:rFonts w:eastAsia="Times New Roman"/>
          <w:bCs/>
          <w:szCs w:val="24"/>
        </w:rPr>
        <w:t>ε</w:t>
      </w:r>
      <w:r>
        <w:rPr>
          <w:rFonts w:eastAsia="Times New Roman"/>
          <w:bCs/>
          <w:szCs w:val="24"/>
        </w:rPr>
        <w:t>,</w:t>
      </w:r>
      <w:r>
        <w:rPr>
          <w:rFonts w:eastAsia="Times New Roman"/>
          <w:bCs/>
          <w:szCs w:val="24"/>
        </w:rPr>
        <w:t xml:space="preserve"> πώς αυτή η νέα </w:t>
      </w:r>
      <w:r>
        <w:rPr>
          <w:rFonts w:eastAsia="Times New Roman"/>
          <w:bCs/>
          <w:szCs w:val="24"/>
        </w:rPr>
        <w:t>α</w:t>
      </w:r>
      <w:r>
        <w:rPr>
          <w:rFonts w:eastAsia="Times New Roman"/>
          <w:bCs/>
          <w:szCs w:val="24"/>
        </w:rPr>
        <w:t xml:space="preserve">νώνυμη </w:t>
      </w:r>
      <w:r>
        <w:rPr>
          <w:rFonts w:eastAsia="Times New Roman"/>
          <w:bCs/>
          <w:szCs w:val="24"/>
        </w:rPr>
        <w:t>ε</w:t>
      </w:r>
      <w:r>
        <w:rPr>
          <w:rFonts w:eastAsia="Times New Roman"/>
          <w:bCs/>
          <w:szCs w:val="24"/>
        </w:rPr>
        <w:t xml:space="preserve">ταιρεία θα κινηθεί σε δύο θέματα. Πρώτον, τι θα γίνει με τα εγκαταλελειμμένα σπίτια που ανέφερε ο κ. </w:t>
      </w:r>
      <w:r w:rsidRPr="00005559">
        <w:rPr>
          <w:rFonts w:eastAsia="Times New Roman"/>
          <w:szCs w:val="24"/>
        </w:rPr>
        <w:t xml:space="preserve">Κακλαμάνης. Μεγάλη έκπληξη προκαλεί το γεγονός ότι το ελληνικό </w:t>
      </w:r>
      <w:r w:rsidRPr="00B46297">
        <w:rPr>
          <w:rFonts w:eastAsia="Times New Roman"/>
          <w:bCs/>
          <w:szCs w:val="24"/>
        </w:rPr>
        <w:t>δ</w:t>
      </w:r>
      <w:r w:rsidRPr="00B46297">
        <w:rPr>
          <w:rFonts w:eastAsia="Times New Roman"/>
          <w:bCs/>
          <w:szCs w:val="24"/>
        </w:rPr>
        <w:t>ημόσιο</w:t>
      </w:r>
      <w:r w:rsidRPr="00B46297">
        <w:rPr>
          <w:rFonts w:eastAsia="Times New Roman"/>
          <w:bCs/>
          <w:szCs w:val="24"/>
        </w:rPr>
        <w:t>,</w:t>
      </w:r>
      <w:r w:rsidRPr="00005559">
        <w:rPr>
          <w:rFonts w:eastAsia="Times New Roman"/>
          <w:szCs w:val="24"/>
        </w:rPr>
        <w:t xml:space="preserve"> είναι ο βασικός κύριος αυτών των ακινήτων. Τι θα κάνει η</w:t>
      </w:r>
      <w:r w:rsidRPr="00005559">
        <w:rPr>
          <w:rFonts w:eastAsia="Times New Roman"/>
          <w:szCs w:val="24"/>
        </w:rPr>
        <w:t xml:space="preserve"> εταιρεία αυτή προς αυτή</w:t>
      </w:r>
      <w:r w:rsidRPr="007623D1">
        <w:rPr>
          <w:rFonts w:eastAsia="Times New Roman"/>
          <w:szCs w:val="24"/>
        </w:rPr>
        <w:t xml:space="preserve"> την κατεύθυνση; Πώς θα ξεμπλοκάρει </w:t>
      </w:r>
      <w:r w:rsidRPr="00B54E47">
        <w:rPr>
          <w:rFonts w:eastAsia="Times New Roman"/>
          <w:szCs w:val="24"/>
        </w:rPr>
        <w:t xml:space="preserve">και </w:t>
      </w:r>
      <w:r w:rsidRPr="00B54E47">
        <w:rPr>
          <w:rFonts w:eastAsia="Times New Roman"/>
          <w:szCs w:val="24"/>
        </w:rPr>
        <w:lastRenderedPageBreak/>
        <w:t>με πρακτικό τρόπο</w:t>
      </w:r>
      <w:r w:rsidRPr="00B46297">
        <w:rPr>
          <w:rFonts w:eastAsia="Times New Roman"/>
          <w:bCs/>
          <w:szCs w:val="24"/>
        </w:rPr>
        <w:t>,</w:t>
      </w:r>
      <w:r w:rsidRPr="00005559">
        <w:rPr>
          <w:rFonts w:eastAsia="Times New Roman"/>
          <w:szCs w:val="24"/>
        </w:rPr>
        <w:t xml:space="preserve"> πώς θα δώσει την δυνατότητα στην Αθήνα</w:t>
      </w:r>
      <w:r w:rsidRPr="00B46297">
        <w:rPr>
          <w:rFonts w:eastAsia="Times New Roman"/>
          <w:bCs/>
          <w:szCs w:val="24"/>
        </w:rPr>
        <w:t>,</w:t>
      </w:r>
      <w:r w:rsidRPr="00005559">
        <w:rPr>
          <w:rFonts w:eastAsia="Times New Roman"/>
          <w:szCs w:val="24"/>
        </w:rPr>
        <w:t xml:space="preserve"> να </w:t>
      </w:r>
      <w:r w:rsidRPr="00F84934">
        <w:rPr>
          <w:rFonts w:eastAsia="Times New Roman"/>
          <w:szCs w:val="24"/>
        </w:rPr>
        <w:t>επανακτήσει πολλές γειτονιές με την χρήση αυτών των κτηρίων που σήμερα ρημάζουν;</w:t>
      </w:r>
    </w:p>
    <w:p w14:paraId="76A6B22D" w14:textId="77777777" w:rsidR="00DD4703" w:rsidRDefault="00A53ECF">
      <w:pPr>
        <w:spacing w:line="600" w:lineRule="auto"/>
        <w:ind w:firstLine="720"/>
        <w:contextualSpacing/>
        <w:jc w:val="both"/>
        <w:rPr>
          <w:rFonts w:eastAsia="Times New Roman"/>
          <w:szCs w:val="24"/>
        </w:rPr>
      </w:pPr>
      <w:r w:rsidRPr="00B54E47">
        <w:rPr>
          <w:rFonts w:eastAsia="Times New Roman"/>
          <w:szCs w:val="24"/>
        </w:rPr>
        <w:t xml:space="preserve">Δεύτερον, έρχομαι και στα προσφυγικά της </w:t>
      </w:r>
      <w:r w:rsidRPr="00B54E47">
        <w:rPr>
          <w:rFonts w:eastAsia="Times New Roman" w:cs="Times New Roman"/>
          <w:szCs w:val="24"/>
        </w:rPr>
        <w:t>λεωφόρου</w:t>
      </w:r>
      <w:r w:rsidRPr="00B46297">
        <w:rPr>
          <w:rFonts w:eastAsia="Times New Roman"/>
          <w:szCs w:val="24"/>
        </w:rPr>
        <w:t xml:space="preserve"> </w:t>
      </w:r>
      <w:r w:rsidRPr="00005559">
        <w:rPr>
          <w:rFonts w:eastAsia="Times New Roman"/>
          <w:szCs w:val="24"/>
        </w:rPr>
        <w:t xml:space="preserve">Αλεξάνδρας. Τον Αύγουστο του </w:t>
      </w:r>
      <w:r w:rsidRPr="00B46297">
        <w:rPr>
          <w:rFonts w:eastAsia="Times New Roman"/>
          <w:bCs/>
          <w:szCs w:val="24"/>
        </w:rPr>
        <w:t>201</w:t>
      </w:r>
      <w:r w:rsidRPr="00B46297">
        <w:rPr>
          <w:rFonts w:eastAsia="Times New Roman"/>
          <w:bCs/>
          <w:szCs w:val="24"/>
        </w:rPr>
        <w:t>6</w:t>
      </w:r>
      <w:r w:rsidRPr="00005559">
        <w:rPr>
          <w:rFonts w:eastAsia="Times New Roman"/>
          <w:szCs w:val="24"/>
        </w:rPr>
        <w:t>, υπήρχε η γνωστή τροπολογία τριών Βουλευτών του ΣΥΡΙΖΑ, του κ. Σεβαστάκη που βλέπω εδώ, της</w:t>
      </w:r>
      <w:r w:rsidRPr="00F84934">
        <w:rPr>
          <w:rFonts w:eastAsia="Times New Roman"/>
          <w:szCs w:val="24"/>
        </w:rPr>
        <w:t xml:space="preserve"> κ</w:t>
      </w:r>
      <w:r w:rsidRPr="00B46297">
        <w:rPr>
          <w:rFonts w:eastAsia="Times New Roman"/>
          <w:bCs/>
          <w:szCs w:val="24"/>
        </w:rPr>
        <w:t>.</w:t>
      </w:r>
      <w:r w:rsidRPr="00005559">
        <w:rPr>
          <w:rFonts w:eastAsia="Times New Roman"/>
          <w:szCs w:val="24"/>
        </w:rPr>
        <w:t xml:space="preserve"> Καφαντάρη και του κ. Γαβρόγλου. Την υπερψηφίσαμε και εμείς</w:t>
      </w:r>
      <w:r w:rsidRPr="00B46297">
        <w:rPr>
          <w:rFonts w:eastAsia="Times New Roman"/>
          <w:bCs/>
          <w:szCs w:val="24"/>
        </w:rPr>
        <w:t>,</w:t>
      </w:r>
      <w:r w:rsidRPr="00005559">
        <w:rPr>
          <w:rFonts w:eastAsia="Times New Roman"/>
          <w:szCs w:val="24"/>
        </w:rPr>
        <w:t xml:space="preserve"> για να πάνε τα προσφυγικά στην περιφέρεια.</w:t>
      </w:r>
    </w:p>
    <w:p w14:paraId="76A6B22E"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Αυτά έγιναν με τον ν.</w:t>
      </w:r>
      <w:r>
        <w:rPr>
          <w:rFonts w:eastAsia="Times New Roman" w:cs="Times New Roman"/>
          <w:szCs w:val="24"/>
        </w:rPr>
        <w:t xml:space="preserve">4414/2016, τον Αύγουστο του 2016. Τελικά αν πάρω και την απόφαση του Συμβουλίου της Επικρατείας, εκατόν τριάντα πέντε διαμερίσματα νομίμως θεωρείται ότι μεταβιβάστηκαν από την ευθύνη του δημοσίου στην </w:t>
      </w:r>
      <w:r>
        <w:rPr>
          <w:rFonts w:eastAsia="Times New Roman" w:cs="Times New Roman"/>
          <w:szCs w:val="24"/>
        </w:rPr>
        <w:t>π</w:t>
      </w:r>
      <w:r>
        <w:rPr>
          <w:rFonts w:eastAsia="Times New Roman" w:cs="Times New Roman"/>
          <w:szCs w:val="24"/>
        </w:rPr>
        <w:t xml:space="preserve">εριφέρεια και η </w:t>
      </w:r>
      <w:r>
        <w:rPr>
          <w:rFonts w:eastAsia="Times New Roman" w:cs="Times New Roman"/>
          <w:szCs w:val="24"/>
        </w:rPr>
        <w:t>π</w:t>
      </w:r>
      <w:r>
        <w:rPr>
          <w:rFonts w:eastAsia="Times New Roman" w:cs="Times New Roman"/>
          <w:szCs w:val="24"/>
        </w:rPr>
        <w:t>εριφέρεια τον Φεβρουάριο του 2018, πρ</w:t>
      </w:r>
      <w:r>
        <w:rPr>
          <w:rFonts w:eastAsia="Times New Roman" w:cs="Times New Roman"/>
          <w:szCs w:val="24"/>
        </w:rPr>
        <w:t>ιν από μερικούς μήνες, δημοσίευσε μία πρόσκληση σε διαδικασία διαπραγμάτευσης, χωρίς δημοσίευση προκήρυξης, για να βρεθεί ένας τεχνικός σύμβουλος</w:t>
      </w:r>
      <w:r>
        <w:rPr>
          <w:rFonts w:eastAsia="Times New Roman" w:cs="Times New Roman"/>
          <w:szCs w:val="24"/>
        </w:rPr>
        <w:t>,</w:t>
      </w:r>
      <w:r>
        <w:rPr>
          <w:rFonts w:eastAsia="Times New Roman" w:cs="Times New Roman"/>
          <w:szCs w:val="24"/>
        </w:rPr>
        <w:t xml:space="preserve"> που θα παρέχει υπηρεσίες για την ωρίμανση των έργων αποκατάστασης προσφυγικών πολυκατοικιών στη λεωφόρο Αλεξά</w:t>
      </w:r>
      <w:r>
        <w:rPr>
          <w:rFonts w:eastAsia="Times New Roman" w:cs="Times New Roman"/>
          <w:szCs w:val="24"/>
        </w:rPr>
        <w:t xml:space="preserve">νδρας. Μάλιστα ο </w:t>
      </w:r>
      <w:r>
        <w:rPr>
          <w:rFonts w:eastAsia="Times New Roman" w:cs="Times New Roman"/>
          <w:szCs w:val="24"/>
        </w:rPr>
        <w:t>π</w:t>
      </w:r>
      <w:r>
        <w:rPr>
          <w:rFonts w:eastAsia="Times New Roman" w:cs="Times New Roman"/>
          <w:szCs w:val="24"/>
        </w:rPr>
        <w:t xml:space="preserve">ροϋπολογισμός αυτής της δουλειάς, αυτού του έργου είναι 260.000 ευρώ. </w:t>
      </w:r>
      <w:r>
        <w:rPr>
          <w:rFonts w:eastAsia="Times New Roman" w:cs="Times New Roman"/>
          <w:szCs w:val="24"/>
        </w:rPr>
        <w:lastRenderedPageBreak/>
        <w:t xml:space="preserve">Ήδη η </w:t>
      </w:r>
      <w:r>
        <w:rPr>
          <w:rFonts w:eastAsia="Times New Roman" w:cs="Times New Roman"/>
          <w:szCs w:val="24"/>
        </w:rPr>
        <w:t>π</w:t>
      </w:r>
      <w:r>
        <w:rPr>
          <w:rFonts w:eastAsia="Times New Roman" w:cs="Times New Roman"/>
          <w:szCs w:val="24"/>
        </w:rPr>
        <w:t>εριφέρεια το «τρέχει» προς μία κατεύθυνση. Η «</w:t>
      </w:r>
      <w:r>
        <w:rPr>
          <w:rFonts w:eastAsia="Times New Roman" w:cs="Times New Roman"/>
          <w:szCs w:val="24"/>
        </w:rPr>
        <w:t xml:space="preserve">ΑΝΑΠΛΑΣΗ ΑΘΗΝΑΣ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πώς θα συμμετάσχει, αφού έχει ήδη μπει και σύμβουλος; Είναι μέρος του σκοπού αυτής της εταιρε</w:t>
      </w:r>
      <w:r>
        <w:rPr>
          <w:rFonts w:eastAsia="Times New Roman" w:cs="Times New Roman"/>
          <w:szCs w:val="24"/>
        </w:rPr>
        <w:t xml:space="preserve">ίας, του άρθρου 2 παράγραφος 1, η έμφαση στα προσφυγικά. Ολόθερμα υποστηρίζω να δοθούν στον </w:t>
      </w:r>
      <w:r>
        <w:rPr>
          <w:rFonts w:eastAsia="Times New Roman" w:cs="Times New Roman"/>
          <w:szCs w:val="24"/>
        </w:rPr>
        <w:t>«</w:t>
      </w:r>
      <w:r>
        <w:rPr>
          <w:rFonts w:eastAsia="Times New Roman" w:cs="Times New Roman"/>
          <w:szCs w:val="24"/>
        </w:rPr>
        <w:t>Άγιο Σάββα</w:t>
      </w:r>
      <w:r>
        <w:rPr>
          <w:rFonts w:eastAsia="Times New Roman" w:cs="Times New Roman"/>
          <w:szCs w:val="24"/>
        </w:rPr>
        <w:t>»</w:t>
      </w:r>
      <w:r>
        <w:rPr>
          <w:rFonts w:eastAsia="Times New Roman" w:cs="Times New Roman"/>
          <w:szCs w:val="24"/>
        </w:rPr>
        <w:t xml:space="preserve">, στους συγγενείς, να γίνουν χώροι για να μπορούν να μένουν οι συγγενείς. </w:t>
      </w:r>
    </w:p>
    <w:p w14:paraId="76A6B22F"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Καταλήγω με αυτό. Όπως βλέπετε, είμαι πολύ σύντομος, κύριε Πρόεδρε. Η Αθήνα δ</w:t>
      </w:r>
      <w:r>
        <w:rPr>
          <w:rFonts w:eastAsia="Times New Roman" w:cs="Times New Roman"/>
          <w:szCs w:val="24"/>
        </w:rPr>
        <w:t>εν θα σωθεί από καμμία εταιρεία σαν αυτή που συστήνεται σήμερα. Η Αθήνα θα σωθεί</w:t>
      </w:r>
      <w:r>
        <w:rPr>
          <w:rFonts w:eastAsia="Times New Roman" w:cs="Times New Roman"/>
          <w:szCs w:val="24"/>
        </w:rPr>
        <w:t>,</w:t>
      </w:r>
      <w:r>
        <w:rPr>
          <w:rFonts w:eastAsia="Times New Roman" w:cs="Times New Roman"/>
          <w:szCs w:val="24"/>
        </w:rPr>
        <w:t xml:space="preserve"> μόνο όταν εκλέξει έναν </w:t>
      </w:r>
      <w:r>
        <w:rPr>
          <w:rFonts w:eastAsia="Times New Roman" w:cs="Times New Roman"/>
          <w:szCs w:val="24"/>
        </w:rPr>
        <w:t>δ</w:t>
      </w:r>
      <w:r>
        <w:rPr>
          <w:rFonts w:eastAsia="Times New Roman" w:cs="Times New Roman"/>
          <w:szCs w:val="24"/>
        </w:rPr>
        <w:t>ήμαρχο</w:t>
      </w:r>
      <w:r>
        <w:rPr>
          <w:rFonts w:eastAsia="Times New Roman" w:cs="Times New Roman"/>
          <w:szCs w:val="24"/>
        </w:rPr>
        <w:t>,</w:t>
      </w:r>
      <w:r>
        <w:rPr>
          <w:rFonts w:eastAsia="Times New Roman" w:cs="Times New Roman"/>
          <w:szCs w:val="24"/>
        </w:rPr>
        <w:t xml:space="preserve"> που θα περπατάει την πόλη με τα πόδια ή έστω με το ποδήλατο, όταν οι Αθηναίοι πολίτες θα γίνουν οι ίδιοι υπεύθυνοι για την πόλη τους και όταν </w:t>
      </w:r>
      <w:r>
        <w:rPr>
          <w:rFonts w:eastAsia="Times New Roman" w:cs="Times New Roman"/>
          <w:szCs w:val="24"/>
        </w:rPr>
        <w:t xml:space="preserve">οι περαστικοί, οι διερχόμενοι θα αντιμετωπίζουν με σεβασμό την πόλη. Νομίζω ότι τίποτα απ’ αυτά τα τρία βασικά προαπαιτούμενα δεν συμβαίνει σήμερα, ώστε να δει άσπρο φως η Αθήνα. </w:t>
      </w:r>
    </w:p>
    <w:p w14:paraId="76A6B230"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Εμείς θα καταψηφίσουμε το νομοσχέδιο. </w:t>
      </w:r>
    </w:p>
    <w:p w14:paraId="76A6B231"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76A6B232" w14:textId="77777777" w:rsidR="00DD4703" w:rsidRDefault="00A53ECF">
      <w:pPr>
        <w:spacing w:line="600" w:lineRule="auto"/>
        <w:ind w:firstLine="720"/>
        <w:contextualSpacing/>
        <w:jc w:val="both"/>
        <w:rPr>
          <w:rFonts w:eastAsia="Times New Roman" w:cs="Times New Roman"/>
          <w:szCs w:val="24"/>
        </w:rPr>
      </w:pPr>
      <w:r w:rsidRPr="00C3040A">
        <w:rPr>
          <w:rFonts w:eastAsia="Times New Roman" w:cs="Times New Roman"/>
          <w:b/>
          <w:szCs w:val="24"/>
        </w:rPr>
        <w:lastRenderedPageBreak/>
        <w:t>ΧΡΗΣΤΟΣ ΣΠΙΡΤΖΗΣ (Υπ</w:t>
      </w:r>
      <w:r w:rsidRPr="00C3040A">
        <w:rPr>
          <w:rFonts w:eastAsia="Times New Roman" w:cs="Times New Roman"/>
          <w:b/>
          <w:szCs w:val="24"/>
        </w:rPr>
        <w:t>ουργός Υποδομών και Μεταφορών):</w:t>
      </w:r>
      <w:r w:rsidRPr="00C3040A">
        <w:rPr>
          <w:rFonts w:eastAsia="Times New Roman" w:cs="Times New Roman"/>
          <w:szCs w:val="24"/>
        </w:rPr>
        <w:t xml:space="preserve"> </w:t>
      </w:r>
      <w:r>
        <w:rPr>
          <w:rFonts w:eastAsia="Times New Roman" w:cs="Times New Roman"/>
          <w:szCs w:val="24"/>
        </w:rPr>
        <w:t xml:space="preserve">Κύριε Πρόεδρε, θα ήθελα τον λόγο. </w:t>
      </w:r>
    </w:p>
    <w:p w14:paraId="76A6B233" w14:textId="77777777" w:rsidR="00DD4703" w:rsidRDefault="00A53ECF">
      <w:pPr>
        <w:spacing w:line="600" w:lineRule="auto"/>
        <w:ind w:firstLine="720"/>
        <w:contextualSpacing/>
        <w:jc w:val="both"/>
        <w:rPr>
          <w:rFonts w:eastAsia="Times New Roman" w:cs="Times New Roman"/>
          <w:szCs w:val="24"/>
        </w:rPr>
      </w:pPr>
      <w:r w:rsidRPr="00E95E1D">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Υπουργός Υποδομών και Μεταφορών, κ. Χρήστος Σπίρζτης για κάποιες νομοτεχνικές βελτιώσεις. </w:t>
      </w:r>
    </w:p>
    <w:p w14:paraId="76A6B234" w14:textId="77777777" w:rsidR="00DD4703" w:rsidRDefault="00A53ECF">
      <w:pPr>
        <w:spacing w:line="600" w:lineRule="auto"/>
        <w:ind w:firstLine="720"/>
        <w:contextualSpacing/>
        <w:jc w:val="both"/>
        <w:rPr>
          <w:rFonts w:eastAsia="Times New Roman" w:cs="Times New Roman"/>
          <w:szCs w:val="24"/>
        </w:rPr>
      </w:pPr>
      <w:r w:rsidRPr="00C3040A">
        <w:rPr>
          <w:rFonts w:eastAsia="Times New Roman" w:cs="Times New Roman"/>
          <w:b/>
          <w:szCs w:val="24"/>
        </w:rPr>
        <w:t>ΧΡΗΣΤΟΣ ΣΠΙΡΤΖΗΣ (Υπουργός Υποδομών και Μεταφορών</w:t>
      </w:r>
      <w:r w:rsidRPr="00C3040A">
        <w:rPr>
          <w:rFonts w:eastAsia="Times New Roman" w:cs="Times New Roman"/>
          <w:b/>
          <w:szCs w:val="24"/>
        </w:rPr>
        <w:t>):</w:t>
      </w:r>
      <w:r w:rsidRPr="00C3040A">
        <w:rPr>
          <w:rFonts w:eastAsia="Times New Roman" w:cs="Times New Roman"/>
          <w:szCs w:val="24"/>
        </w:rPr>
        <w:t xml:space="preserve"> </w:t>
      </w:r>
      <w:r>
        <w:rPr>
          <w:rFonts w:eastAsia="Times New Roman" w:cs="Times New Roman"/>
          <w:szCs w:val="24"/>
        </w:rPr>
        <w:t xml:space="preserve">Είναι στο πλαίσιο όσων είχαμε συζητήσει στην </w:t>
      </w:r>
      <w:r>
        <w:rPr>
          <w:rFonts w:eastAsia="Times New Roman" w:cs="Times New Roman"/>
          <w:szCs w:val="24"/>
        </w:rPr>
        <w:t>ε</w:t>
      </w:r>
      <w:r>
        <w:rPr>
          <w:rFonts w:eastAsia="Times New Roman" w:cs="Times New Roman"/>
          <w:szCs w:val="24"/>
        </w:rPr>
        <w:t>πιτροπή και είναι οι εξής:</w:t>
      </w:r>
    </w:p>
    <w:p w14:paraId="76A6B235"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Στο τέλος του τίτλου του σχεδίου νόμου προστίθεται η φράση «και άλλες διατάξεις».</w:t>
      </w:r>
    </w:p>
    <w:p w14:paraId="76A6B236"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Στην παρ</w:t>
      </w:r>
      <w:r>
        <w:rPr>
          <w:rFonts w:eastAsia="Times New Roman" w:cs="Times New Roman"/>
          <w:szCs w:val="24"/>
        </w:rPr>
        <w:t>άγραφο</w:t>
      </w:r>
      <w:r>
        <w:rPr>
          <w:rFonts w:eastAsia="Times New Roman" w:cs="Times New Roman"/>
          <w:szCs w:val="24"/>
        </w:rPr>
        <w:t xml:space="preserve"> 4 του άρθρου 1 του σχεδίου νόμου οι λέξεις «τριάντα (30) έτη» αντικαθίστανται από τ</w:t>
      </w:r>
      <w:r>
        <w:rPr>
          <w:rFonts w:eastAsia="Times New Roman" w:cs="Times New Roman"/>
          <w:szCs w:val="24"/>
        </w:rPr>
        <w:t>ις λέξεις «δεκαπέντε (15) έτη».</w:t>
      </w:r>
    </w:p>
    <w:p w14:paraId="76A6B237"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Στο πρώτο εδάφιο της παρ</w:t>
      </w:r>
      <w:r>
        <w:rPr>
          <w:rFonts w:eastAsia="Times New Roman" w:cs="Times New Roman"/>
          <w:szCs w:val="24"/>
        </w:rPr>
        <w:t>αγράφου</w:t>
      </w:r>
      <w:r>
        <w:rPr>
          <w:rFonts w:eastAsia="Times New Roman" w:cs="Times New Roman"/>
          <w:szCs w:val="24"/>
        </w:rPr>
        <w:t xml:space="preserve"> 2 του άρθρου 2 του σχεδίου νόμου μετά τις λέξεις «ανενεργά κτήρια,» προστίθεται οι λέξεις «καθώς και ακάλυπτους χώρους μεταξύ πολυκατοικιών,».</w:t>
      </w:r>
    </w:p>
    <w:p w14:paraId="76A6B238"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δεύτερο εδάφιο της παρ</w:t>
      </w:r>
      <w:r>
        <w:rPr>
          <w:rFonts w:eastAsia="Times New Roman" w:cs="Times New Roman"/>
          <w:szCs w:val="24"/>
        </w:rPr>
        <w:t>αγράφου</w:t>
      </w:r>
      <w:r>
        <w:rPr>
          <w:rFonts w:eastAsia="Times New Roman" w:cs="Times New Roman"/>
          <w:szCs w:val="24"/>
        </w:rPr>
        <w:t xml:space="preserve"> 2 του άρθρου 2 </w:t>
      </w:r>
      <w:r>
        <w:rPr>
          <w:rFonts w:eastAsia="Times New Roman" w:cs="Times New Roman"/>
          <w:szCs w:val="24"/>
        </w:rPr>
        <w:t>του σχεδίου νόμου μετά τη φράση «ανάδειξης του τουριστικού χαρακτήρα των περιοχών,» προστίθεται η φράση «δράσεις βελτίωσης της προσβασιμότητας του αστικού περιβάλλοντος σε άτομα με αναπηρία και μειωμένη κινητικότητα,».</w:t>
      </w:r>
    </w:p>
    <w:p w14:paraId="76A6B239"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Στην περίπτωση δ’ της παρ</w:t>
      </w:r>
      <w:r>
        <w:rPr>
          <w:rFonts w:eastAsia="Times New Roman" w:cs="Times New Roman"/>
          <w:szCs w:val="24"/>
        </w:rPr>
        <w:t>αγράφου</w:t>
      </w:r>
      <w:r>
        <w:rPr>
          <w:rFonts w:eastAsia="Times New Roman" w:cs="Times New Roman"/>
          <w:szCs w:val="24"/>
        </w:rPr>
        <w:t xml:space="preserve"> 4 το</w:t>
      </w:r>
      <w:r>
        <w:rPr>
          <w:rFonts w:eastAsia="Times New Roman" w:cs="Times New Roman"/>
          <w:szCs w:val="24"/>
        </w:rPr>
        <w:t>υ άρθρου 2 του σχεδίου νόμου, μετά τη φράση «μελετών επί θεμάτων στεγαστικής αποκατάστασης και επανακατοίκησης» προστίθεται η φράση «συμπεριλαμβανομένης της βελτίωσης της προσβασιμότητας σε άτομα με αναπηρία και μειωμένη κινητικότητα,».</w:t>
      </w:r>
    </w:p>
    <w:p w14:paraId="76A6B23A"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Στην παρ</w:t>
      </w:r>
      <w:r>
        <w:rPr>
          <w:rFonts w:eastAsia="Times New Roman" w:cs="Times New Roman"/>
          <w:szCs w:val="24"/>
        </w:rPr>
        <w:t>άγραφο</w:t>
      </w:r>
      <w:r>
        <w:rPr>
          <w:rFonts w:eastAsia="Times New Roman" w:cs="Times New Roman"/>
          <w:szCs w:val="24"/>
        </w:rPr>
        <w:t xml:space="preserve"> 4 του άρθρου 2 προστίθεται τελευταίο εδάφιο ως εξής: Η «</w:t>
      </w:r>
      <w:r>
        <w:rPr>
          <w:rFonts w:eastAsia="Times New Roman" w:cs="Times New Roman"/>
          <w:szCs w:val="24"/>
        </w:rPr>
        <w:t xml:space="preserve">ΑΝΑΠΛΑΣΗ ΤΗΣ ΑΘΗΝΑΣ </w:t>
      </w:r>
      <w:r>
        <w:rPr>
          <w:rFonts w:eastAsia="Times New Roman" w:cs="Times New Roman"/>
          <w:szCs w:val="24"/>
        </w:rPr>
        <w:t>Α</w:t>
      </w:r>
      <w:r>
        <w:rPr>
          <w:rFonts w:eastAsia="Times New Roman" w:cs="Times New Roman"/>
          <w:szCs w:val="24"/>
        </w:rPr>
        <w:t>.</w:t>
      </w:r>
      <w:r>
        <w:rPr>
          <w:rFonts w:eastAsia="Times New Roman" w:cs="Times New Roman"/>
          <w:szCs w:val="24"/>
        </w:rPr>
        <w:t xml:space="preserve">Ε.» εφαρμόζει της διατάξεις του ν.4412/2016 (Α΄ 147). Είναι ο νόμος των δημοσίων συμβάσεων για να μη μένει κανένα κενό, όπως επίσης είχαμε πει στην </w:t>
      </w:r>
      <w:r>
        <w:rPr>
          <w:rFonts w:eastAsia="Times New Roman" w:cs="Times New Roman"/>
          <w:szCs w:val="24"/>
        </w:rPr>
        <w:t>ε</w:t>
      </w:r>
      <w:r>
        <w:rPr>
          <w:rFonts w:eastAsia="Times New Roman" w:cs="Times New Roman"/>
          <w:szCs w:val="24"/>
        </w:rPr>
        <w:t xml:space="preserve">πιτροπή. </w:t>
      </w:r>
    </w:p>
    <w:p w14:paraId="76A6B23B"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Επίσης το πρώτο εδ</w:t>
      </w:r>
      <w:r>
        <w:rPr>
          <w:rFonts w:eastAsia="Times New Roman" w:cs="Times New Roman"/>
          <w:szCs w:val="24"/>
        </w:rPr>
        <w:t>άφιο της παρ</w:t>
      </w:r>
      <w:r>
        <w:rPr>
          <w:rFonts w:eastAsia="Times New Roman" w:cs="Times New Roman"/>
          <w:szCs w:val="24"/>
        </w:rPr>
        <w:t>αγράφου</w:t>
      </w:r>
      <w:r>
        <w:rPr>
          <w:rFonts w:eastAsia="Times New Roman" w:cs="Times New Roman"/>
          <w:szCs w:val="24"/>
        </w:rPr>
        <w:t xml:space="preserve"> 1 του άρθρου 3 του σχεδίου νόμου αντικαθίσταται ως εξής: </w:t>
      </w:r>
    </w:p>
    <w:p w14:paraId="76A6B23C"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«1. Το Διοικητικό Συμβούλιο της «</w:t>
      </w:r>
      <w:r>
        <w:rPr>
          <w:rFonts w:eastAsia="Times New Roman" w:cs="Times New Roman"/>
          <w:szCs w:val="24"/>
        </w:rPr>
        <w:t xml:space="preserve">ΑΝΑΠΛΑΣΗ ΑΘΗΝΑΣ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είναι επταμελές, δεν συμμετέχει σε αυτό εκπρόσωπος των εργαζομένων και αποτελείται από: α) ένα πρόσωπο εγνωσμένου κύρους, ε</w:t>
      </w:r>
      <w:r>
        <w:rPr>
          <w:rFonts w:eastAsia="Times New Roman" w:cs="Times New Roman"/>
          <w:szCs w:val="24"/>
        </w:rPr>
        <w:t xml:space="preserve">πιστημονικής κατάρτισης και επαγγελματικής εμπειρίας επί των θεματικών πεδίων της εταιρείας ως </w:t>
      </w:r>
      <w:r>
        <w:rPr>
          <w:rFonts w:eastAsia="Times New Roman" w:cs="Times New Roman"/>
          <w:szCs w:val="24"/>
        </w:rPr>
        <w:t>π</w:t>
      </w:r>
      <w:r>
        <w:rPr>
          <w:rFonts w:eastAsia="Times New Roman" w:cs="Times New Roman"/>
          <w:szCs w:val="24"/>
        </w:rPr>
        <w:t xml:space="preserve">ρόεδρο και </w:t>
      </w:r>
      <w:r>
        <w:rPr>
          <w:rFonts w:eastAsia="Times New Roman" w:cs="Times New Roman"/>
          <w:szCs w:val="24"/>
        </w:rPr>
        <w:t>δ</w:t>
      </w:r>
      <w:r>
        <w:rPr>
          <w:rFonts w:eastAsia="Times New Roman" w:cs="Times New Roman"/>
          <w:szCs w:val="24"/>
        </w:rPr>
        <w:t xml:space="preserve">ιευθύνοντα </w:t>
      </w:r>
      <w:r>
        <w:rPr>
          <w:rFonts w:eastAsia="Times New Roman" w:cs="Times New Roman"/>
          <w:szCs w:val="24"/>
        </w:rPr>
        <w:t>σ</w:t>
      </w:r>
      <w:r>
        <w:rPr>
          <w:rFonts w:eastAsia="Times New Roman" w:cs="Times New Roman"/>
          <w:szCs w:val="24"/>
        </w:rPr>
        <w:t>ύμβουλο β) έναν εκπρόσωπο του Υπουργείου Περιβάλλοντος και Ενέργειας, γ) έναν εκπρόσωπο του Υπουργείου Πολιτισμού και Αθλητισμού, δ) ένα</w:t>
      </w:r>
      <w:r>
        <w:rPr>
          <w:rFonts w:eastAsia="Times New Roman" w:cs="Times New Roman"/>
          <w:szCs w:val="24"/>
        </w:rPr>
        <w:t>ν εκπρόσωπο του Υπουργείου Υποδομών και Μεταφορών, ε) έναν εκπρόσωπο του Δήμου Αθηναίων, στ) έναν εκπρόσωπο της Περιφέρειας Αττικής και ζ) τον Διοικητή του Νοσοκομείου «Γενικό Αντικαρκινικό – Ογκολογικό – Άγιος Σάββας».»</w:t>
      </w:r>
    </w:p>
    <w:p w14:paraId="76A6B23D"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Στην παρ</w:t>
      </w:r>
      <w:r>
        <w:rPr>
          <w:rFonts w:eastAsia="Times New Roman" w:cs="Times New Roman"/>
          <w:szCs w:val="24"/>
        </w:rPr>
        <w:t>άγραφο</w:t>
      </w:r>
      <w:r>
        <w:rPr>
          <w:rFonts w:eastAsia="Times New Roman" w:cs="Times New Roman"/>
          <w:szCs w:val="24"/>
        </w:rPr>
        <w:t xml:space="preserve"> 2 του άρθρου 3 του σ</w:t>
      </w:r>
      <w:r>
        <w:rPr>
          <w:rFonts w:eastAsia="Times New Roman" w:cs="Times New Roman"/>
          <w:szCs w:val="24"/>
        </w:rPr>
        <w:t>χεδίου νόμου μετά τις λέξεις «αποκλειστικής απασχόλησης και» προστίθεται η λέξη «οι».</w:t>
      </w:r>
    </w:p>
    <w:p w14:paraId="76A6B23E"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Στο άρθρο 7 οι λέξεις «ν.3429/05 (Α΄ 314) όπως εκάστοτε ισχύουν» αντικαθίστανται από τις λέξεις «ν.3429/2005».</w:t>
      </w:r>
    </w:p>
    <w:p w14:paraId="76A6B23F"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Τα καταθέτω στα Πρακτικά. </w:t>
      </w:r>
    </w:p>
    <w:p w14:paraId="76A6B240" w14:textId="77777777" w:rsidR="00DD4703" w:rsidRDefault="00A53ECF">
      <w:pPr>
        <w:spacing w:line="600" w:lineRule="auto"/>
        <w:ind w:firstLine="720"/>
        <w:contextualSpacing/>
        <w:jc w:val="both"/>
        <w:rPr>
          <w:rFonts w:eastAsia="Times New Roman" w:cs="Times New Roman"/>
          <w:szCs w:val="24"/>
        </w:rPr>
      </w:pPr>
      <w:r w:rsidRPr="008A1899">
        <w:rPr>
          <w:rFonts w:eastAsia="Times New Roman" w:cs="Times New Roman"/>
          <w:szCs w:val="24"/>
        </w:rPr>
        <w:lastRenderedPageBreak/>
        <w:t xml:space="preserve">(Στο σημείο αυτό </w:t>
      </w:r>
      <w:r>
        <w:rPr>
          <w:rFonts w:eastAsia="Times New Roman" w:cs="Times New Roman"/>
          <w:szCs w:val="24"/>
        </w:rPr>
        <w:t xml:space="preserve">ο Υπουργός </w:t>
      </w:r>
      <w:r w:rsidRPr="00B41D07">
        <w:rPr>
          <w:rFonts w:eastAsia="Times New Roman" w:cs="Times New Roman"/>
          <w:szCs w:val="24"/>
        </w:rPr>
        <w:t xml:space="preserve">κ. </w:t>
      </w:r>
      <w:r w:rsidRPr="00B41D07">
        <w:rPr>
          <w:rFonts w:eastAsia="Times New Roman" w:cs="Times New Roman"/>
          <w:szCs w:val="24"/>
        </w:rPr>
        <w:t>Χρήστος</w:t>
      </w:r>
      <w:r>
        <w:rPr>
          <w:rFonts w:eastAsia="Times New Roman" w:cs="Times New Roman"/>
          <w:szCs w:val="24"/>
        </w:rPr>
        <w:t xml:space="preserve"> Σπί</w:t>
      </w:r>
      <w:r w:rsidRPr="00B41D07">
        <w:rPr>
          <w:rFonts w:eastAsia="Times New Roman" w:cs="Times New Roman"/>
          <w:szCs w:val="24"/>
        </w:rPr>
        <w:t>ρτζης</w:t>
      </w:r>
      <w:r>
        <w:rPr>
          <w:rFonts w:eastAsia="Times New Roman" w:cs="Times New Roman"/>
          <w:szCs w:val="24"/>
        </w:rPr>
        <w:t xml:space="preserve"> </w:t>
      </w:r>
      <w:r w:rsidRPr="008A1899">
        <w:rPr>
          <w:rFonts w:eastAsia="Times New Roman" w:cs="Times New Roman"/>
          <w:szCs w:val="24"/>
        </w:rPr>
        <w:t xml:space="preserve">καταθέτει για τα Πρακτικά </w:t>
      </w:r>
      <w:r>
        <w:rPr>
          <w:rFonts w:eastAsia="Times New Roman" w:cs="Times New Roman"/>
          <w:szCs w:val="24"/>
        </w:rPr>
        <w:t xml:space="preserve">τις προαναφερθείσες νομοτεχνικές βελτιώσεις οι οποίες έχουν ως εξής: </w:t>
      </w:r>
    </w:p>
    <w:p w14:paraId="76A6B241" w14:textId="77777777" w:rsidR="00DD4703" w:rsidRDefault="00A53ECF">
      <w:pPr>
        <w:spacing w:line="600" w:lineRule="auto"/>
        <w:ind w:firstLine="720"/>
        <w:contextualSpacing/>
        <w:jc w:val="center"/>
        <w:rPr>
          <w:rFonts w:eastAsia="Times New Roman" w:cs="Times New Roman"/>
          <w:color w:val="FF0000"/>
          <w:szCs w:val="24"/>
        </w:rPr>
      </w:pPr>
      <w:r w:rsidRPr="00BC3AC5">
        <w:rPr>
          <w:rFonts w:eastAsia="Times New Roman" w:cs="Times New Roman"/>
          <w:color w:val="FF0000"/>
          <w:szCs w:val="24"/>
        </w:rPr>
        <w:t>ΑΛΛΑΓΗ ΣΕΛΙΔΑΣ</w:t>
      </w:r>
    </w:p>
    <w:p w14:paraId="76A6B242" w14:textId="77777777" w:rsidR="00DD4703" w:rsidRDefault="00A53ECF">
      <w:pPr>
        <w:spacing w:line="600" w:lineRule="auto"/>
        <w:ind w:firstLine="720"/>
        <w:contextualSpacing/>
        <w:jc w:val="center"/>
        <w:rPr>
          <w:rFonts w:eastAsia="Times New Roman" w:cs="Times New Roman"/>
          <w:szCs w:val="24"/>
        </w:rPr>
      </w:pPr>
      <w:r>
        <w:rPr>
          <w:rFonts w:eastAsia="Times New Roman" w:cs="Times New Roman"/>
          <w:szCs w:val="24"/>
        </w:rPr>
        <w:t>(Να μπουν οι σελίδες 89-90)</w:t>
      </w:r>
    </w:p>
    <w:p w14:paraId="76A6B243" w14:textId="77777777" w:rsidR="00DD4703" w:rsidRDefault="00A53ECF">
      <w:pPr>
        <w:spacing w:line="600" w:lineRule="auto"/>
        <w:ind w:firstLine="720"/>
        <w:contextualSpacing/>
        <w:jc w:val="center"/>
        <w:rPr>
          <w:rFonts w:eastAsia="Times New Roman" w:cs="Times New Roman"/>
          <w:color w:val="FF0000"/>
          <w:szCs w:val="24"/>
        </w:rPr>
      </w:pPr>
      <w:r w:rsidRPr="00BC3AC5">
        <w:rPr>
          <w:rFonts w:eastAsia="Times New Roman" w:cs="Times New Roman"/>
          <w:color w:val="FF0000"/>
          <w:szCs w:val="24"/>
        </w:rPr>
        <w:t>ΑΛΛΑΓΗ ΣΕΛΙΔΑΣ</w:t>
      </w:r>
    </w:p>
    <w:p w14:paraId="76A6B244" w14:textId="77777777" w:rsidR="00DD4703" w:rsidRDefault="00A53ECF">
      <w:pPr>
        <w:spacing w:line="600" w:lineRule="auto"/>
        <w:ind w:firstLine="720"/>
        <w:contextualSpacing/>
        <w:jc w:val="both"/>
        <w:rPr>
          <w:rFonts w:eastAsia="Times New Roman" w:cs="Times New Roman"/>
          <w:szCs w:val="24"/>
        </w:rPr>
      </w:pPr>
      <w:r w:rsidRPr="00E95E1D">
        <w:rPr>
          <w:rFonts w:eastAsia="Times New Roman" w:cs="Times New Roman"/>
          <w:b/>
          <w:szCs w:val="24"/>
        </w:rPr>
        <w:t xml:space="preserve">ΠΡΟΕΔΡΕΥΩΝ (Νικήτας Κακλαμάνης): </w:t>
      </w:r>
      <w:r>
        <w:rPr>
          <w:rFonts w:eastAsia="Times New Roman" w:cs="Times New Roman"/>
          <w:szCs w:val="24"/>
        </w:rPr>
        <w:t xml:space="preserve">Κύριε Αμυρά, αν σας ενδιαφέρει, να τα φωτοτυπήσουμε </w:t>
      </w:r>
      <w:r>
        <w:rPr>
          <w:rFonts w:eastAsia="Times New Roman" w:cs="Times New Roman"/>
          <w:szCs w:val="24"/>
        </w:rPr>
        <w:t xml:space="preserve">και να σας τα δώσουμε. Υπήρχε έτοιμο πλήρες σχέδιο ανάπλασης των προσφυγικών σε συνεργασία του Τεχνικού Επιμελητηρίου με τον τότε </w:t>
      </w:r>
      <w:r>
        <w:rPr>
          <w:rFonts w:eastAsia="Times New Roman" w:cs="Times New Roman"/>
          <w:szCs w:val="24"/>
        </w:rPr>
        <w:t>Δ</w:t>
      </w:r>
      <w:r>
        <w:rPr>
          <w:rFonts w:eastAsia="Times New Roman" w:cs="Times New Roman"/>
          <w:szCs w:val="24"/>
        </w:rPr>
        <w:t xml:space="preserve">ήμαρχο Αθηναίων. Είχε υπογραφεί προγραμματική σύμβαση. Το Τεχνικό Επιμελητήριο είχε κάνει τα σχέδια. </w:t>
      </w:r>
    </w:p>
    <w:p w14:paraId="76A6B245" w14:textId="77777777" w:rsidR="00DD4703" w:rsidRDefault="00A53ECF">
      <w:pPr>
        <w:spacing w:line="600" w:lineRule="auto"/>
        <w:ind w:firstLine="720"/>
        <w:contextualSpacing/>
        <w:jc w:val="both"/>
        <w:rPr>
          <w:rFonts w:eastAsia="Times New Roman"/>
          <w:szCs w:val="24"/>
        </w:rPr>
      </w:pPr>
      <w:r>
        <w:rPr>
          <w:rFonts w:eastAsia="Times New Roman"/>
          <w:szCs w:val="24"/>
        </w:rPr>
        <w:t xml:space="preserve">Ο τότε Υπουργός, ο κ. </w:t>
      </w:r>
      <w:r>
        <w:rPr>
          <w:rFonts w:eastAsia="Times New Roman"/>
          <w:szCs w:val="24"/>
        </w:rPr>
        <w:t>Σουφλιάς, είχε χρηματοδοτήσει τη μελέτη. Ο Δήμος Αθηναίων έπαιρνε ως αντιπαροχή το οικόπεδο του ΤΕΕ στην οδό Ναυαρίνου</w:t>
      </w:r>
      <w:r>
        <w:rPr>
          <w:rFonts w:eastAsia="Times New Roman"/>
          <w:szCs w:val="24"/>
        </w:rPr>
        <w:t>,</w:t>
      </w:r>
      <w:r>
        <w:rPr>
          <w:rFonts w:eastAsia="Times New Roman"/>
          <w:szCs w:val="24"/>
        </w:rPr>
        <w:t xml:space="preserve"> για να γίνει πάρκο από πάνω και υπόγειο πάρκινγκ από κάτω. Αυτά παραδόθηκαν όλα στον διάδοχό μου</w:t>
      </w:r>
      <w:r w:rsidRPr="00FD7482">
        <w:rPr>
          <w:rFonts w:eastAsia="Times New Roman"/>
          <w:szCs w:val="24"/>
        </w:rPr>
        <w:t xml:space="preserve"> </w:t>
      </w:r>
      <w:r>
        <w:rPr>
          <w:rFonts w:eastAsia="Times New Roman"/>
          <w:szCs w:val="24"/>
        </w:rPr>
        <w:t>από το 2010 κι έχουν μείνει σ’ ένα συρτ</w:t>
      </w:r>
      <w:r>
        <w:rPr>
          <w:rFonts w:eastAsia="Times New Roman"/>
          <w:szCs w:val="24"/>
        </w:rPr>
        <w:t xml:space="preserve">άρι. </w:t>
      </w:r>
    </w:p>
    <w:p w14:paraId="76A6B246" w14:textId="77777777" w:rsidR="00DD4703" w:rsidRDefault="00A53ECF">
      <w:pPr>
        <w:spacing w:line="600" w:lineRule="auto"/>
        <w:ind w:firstLine="720"/>
        <w:contextualSpacing/>
        <w:jc w:val="both"/>
        <w:rPr>
          <w:rFonts w:eastAsia="Times New Roman"/>
          <w:szCs w:val="24"/>
        </w:rPr>
      </w:pPr>
      <w:r>
        <w:rPr>
          <w:rFonts w:eastAsia="Times New Roman"/>
          <w:szCs w:val="24"/>
        </w:rPr>
        <w:lastRenderedPageBreak/>
        <w:t xml:space="preserve">Κύριε Αμυρά, αν σας ενδιαφέρει, μπορώ να σας δώσω αντίγραφο. </w:t>
      </w:r>
    </w:p>
    <w:p w14:paraId="76A6B247" w14:textId="77777777" w:rsidR="00DD4703" w:rsidRDefault="00A53ECF">
      <w:pPr>
        <w:spacing w:line="600" w:lineRule="auto"/>
        <w:ind w:firstLine="720"/>
        <w:contextualSpacing/>
        <w:jc w:val="both"/>
        <w:rPr>
          <w:rFonts w:eastAsia="Times New Roman"/>
          <w:szCs w:val="24"/>
        </w:rPr>
      </w:pPr>
      <w:r w:rsidRPr="00FA2A6F">
        <w:rPr>
          <w:rFonts w:eastAsia="Times New Roman"/>
          <w:b/>
          <w:szCs w:val="24"/>
        </w:rPr>
        <w:t xml:space="preserve">ΓΕΩΡΓΙΟΣ ΑΜΥΡΑΣ: </w:t>
      </w:r>
      <w:r>
        <w:rPr>
          <w:rFonts w:eastAsia="Times New Roman"/>
          <w:szCs w:val="24"/>
        </w:rPr>
        <w:t>Ναι, βεβαίως.</w:t>
      </w:r>
    </w:p>
    <w:p w14:paraId="76A6B248" w14:textId="77777777" w:rsidR="00DD4703" w:rsidRDefault="00A53ECF">
      <w:pPr>
        <w:spacing w:line="600" w:lineRule="auto"/>
        <w:ind w:firstLine="720"/>
        <w:contextualSpacing/>
        <w:jc w:val="both"/>
        <w:rPr>
          <w:rFonts w:eastAsia="Times New Roman"/>
          <w:szCs w:val="24"/>
        </w:rPr>
      </w:pPr>
      <w:r w:rsidRPr="00FA2A6F">
        <w:rPr>
          <w:rFonts w:eastAsia="Times New Roman"/>
          <w:b/>
          <w:szCs w:val="24"/>
        </w:rPr>
        <w:t>ΠΡΟΕΔΡΕΥΩΝ (Νικήτας Κακλαμάνης):</w:t>
      </w:r>
      <w:r>
        <w:rPr>
          <w:rFonts w:eastAsia="Times New Roman"/>
          <w:szCs w:val="24"/>
        </w:rPr>
        <w:t xml:space="preserve"> Κύριε Γεωργιάδη, έχετε τον λόγο.</w:t>
      </w:r>
    </w:p>
    <w:p w14:paraId="76A6B249" w14:textId="77777777" w:rsidR="00DD4703" w:rsidRDefault="00A53ECF">
      <w:pPr>
        <w:spacing w:line="600" w:lineRule="auto"/>
        <w:ind w:firstLine="720"/>
        <w:contextualSpacing/>
        <w:jc w:val="both"/>
        <w:rPr>
          <w:rFonts w:eastAsia="Times New Roman"/>
          <w:b/>
          <w:szCs w:val="24"/>
        </w:rPr>
      </w:pPr>
      <w:r>
        <w:rPr>
          <w:rFonts w:eastAsia="Times New Roman"/>
          <w:b/>
          <w:szCs w:val="24"/>
        </w:rPr>
        <w:t>ΜΑΡΙΟΣ ΓΕΩΡΓΙΑΔΗΣ (Θ΄</w:t>
      </w:r>
      <w:r w:rsidRPr="00FA2A6F">
        <w:rPr>
          <w:rFonts w:eastAsia="Times New Roman"/>
          <w:b/>
          <w:szCs w:val="24"/>
        </w:rPr>
        <w:t xml:space="preserve"> Αντιπρόεδρος</w:t>
      </w:r>
      <w:r>
        <w:rPr>
          <w:rFonts w:eastAsia="Times New Roman"/>
          <w:b/>
          <w:szCs w:val="24"/>
        </w:rPr>
        <w:t xml:space="preserve"> της Βουλής</w:t>
      </w:r>
      <w:r w:rsidRPr="00FA2A6F">
        <w:rPr>
          <w:rFonts w:eastAsia="Times New Roman"/>
          <w:b/>
          <w:szCs w:val="24"/>
        </w:rPr>
        <w:t xml:space="preserve">): </w:t>
      </w:r>
      <w:r>
        <w:rPr>
          <w:rFonts w:eastAsia="Times New Roman"/>
          <w:szCs w:val="24"/>
        </w:rPr>
        <w:t xml:space="preserve">Ευχαριστώ, κύριε Πρόεδρε. </w:t>
      </w:r>
      <w:r w:rsidRPr="00FA2A6F">
        <w:rPr>
          <w:rFonts w:eastAsia="Times New Roman"/>
          <w:b/>
          <w:szCs w:val="24"/>
        </w:rPr>
        <w:t xml:space="preserve"> </w:t>
      </w:r>
    </w:p>
    <w:p w14:paraId="76A6B24A" w14:textId="77777777" w:rsidR="00DD4703" w:rsidRDefault="00A53ECF">
      <w:pPr>
        <w:spacing w:line="600" w:lineRule="auto"/>
        <w:ind w:firstLine="720"/>
        <w:contextualSpacing/>
        <w:jc w:val="both"/>
        <w:rPr>
          <w:rFonts w:eastAsia="Times New Roman"/>
          <w:szCs w:val="24"/>
        </w:rPr>
      </w:pPr>
      <w:r>
        <w:rPr>
          <w:rFonts w:eastAsia="Times New Roman"/>
          <w:szCs w:val="24"/>
        </w:rPr>
        <w:t>Σίγουρα είστε α</w:t>
      </w:r>
      <w:r>
        <w:rPr>
          <w:rFonts w:eastAsia="Times New Roman"/>
          <w:szCs w:val="24"/>
        </w:rPr>
        <w:t xml:space="preserve">πό τους λίγους εδώ μέσα, έχοντας διατελέσει και δήμαρχος, που μπορείτε να αφουγκραστείτε, ίσως και περισσότερο απ’ όλους μας, περί τίνος συζητάμε αυτή τη στιγμή. </w:t>
      </w:r>
    </w:p>
    <w:p w14:paraId="76A6B24B" w14:textId="77777777" w:rsidR="00DD4703" w:rsidRDefault="00A53ECF">
      <w:pPr>
        <w:spacing w:line="600" w:lineRule="auto"/>
        <w:ind w:firstLine="720"/>
        <w:contextualSpacing/>
        <w:jc w:val="both"/>
        <w:rPr>
          <w:rFonts w:eastAsia="Times New Roman"/>
          <w:szCs w:val="24"/>
        </w:rPr>
      </w:pPr>
      <w:r>
        <w:rPr>
          <w:rFonts w:eastAsia="Times New Roman"/>
          <w:szCs w:val="24"/>
        </w:rPr>
        <w:t xml:space="preserve">Αγαπητοί συνάδελφοι Βουλευτές, πριν προχωρήσω στον σχολιασμό του σημερινού σχεδίου νόμου για </w:t>
      </w:r>
      <w:r>
        <w:rPr>
          <w:rFonts w:eastAsia="Times New Roman"/>
          <w:szCs w:val="24"/>
        </w:rPr>
        <w:t xml:space="preserve">τον φορέα ανάπλασης, θέλω να αναφερθώ εν συντομία στην κατάσταση που ήδη επικρατεί στην πόλη της Αθήνας. </w:t>
      </w:r>
    </w:p>
    <w:p w14:paraId="76A6B24C" w14:textId="77777777" w:rsidR="00DD4703" w:rsidRDefault="00A53ECF">
      <w:pPr>
        <w:spacing w:line="600" w:lineRule="auto"/>
        <w:ind w:firstLine="720"/>
        <w:contextualSpacing/>
        <w:jc w:val="both"/>
        <w:rPr>
          <w:rFonts w:eastAsia="Times New Roman"/>
          <w:szCs w:val="24"/>
        </w:rPr>
      </w:pPr>
      <w:r>
        <w:rPr>
          <w:rFonts w:eastAsia="Times New Roman"/>
          <w:szCs w:val="24"/>
        </w:rPr>
        <w:t>Δεν υπάρχει καμμία αμφιβολία ότι παρόμοιες μητροπόλεις αποτελούν διαχρονικά πόλους ανάπτυξης και προσέλκυσης</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του τριτογενούς τομέα και συμβάλ</w:t>
      </w:r>
      <w:r>
        <w:rPr>
          <w:rFonts w:eastAsia="Times New Roman"/>
          <w:szCs w:val="24"/>
        </w:rPr>
        <w:t xml:space="preserve">λουν καθοριστικά στην κοινωνική και οικονομική ανάπτυξη. Κατά κανόνα τα κέντρα τους </w:t>
      </w:r>
      <w:r>
        <w:rPr>
          <w:rFonts w:eastAsia="Times New Roman"/>
          <w:szCs w:val="24"/>
        </w:rPr>
        <w:lastRenderedPageBreak/>
        <w:t>αποτελούν τους προνομιακούς υποδοχείς επιχειρηματικών δραστηριοτήτων, με ό,τι αυτό σημαίνει στη γενικότερη αστική επιβάρυνση, γιατί η Αθήνα και θα έλεγα συγκεκριμένα και ει</w:t>
      </w:r>
      <w:r>
        <w:rPr>
          <w:rFonts w:eastAsia="Times New Roman"/>
          <w:szCs w:val="24"/>
        </w:rPr>
        <w:t>δικά περιοχές όπως η Ομόνοια αλλά και αρκετές άλλες, έφτασε τις τελευταίες δεκαετίες να χαρακτηρίζεται από έντονη υποβάθμιση και παρακμή.</w:t>
      </w:r>
    </w:p>
    <w:p w14:paraId="76A6B24D" w14:textId="77777777" w:rsidR="00DD4703" w:rsidRDefault="00A53ECF">
      <w:pPr>
        <w:spacing w:line="600" w:lineRule="auto"/>
        <w:ind w:firstLine="720"/>
        <w:contextualSpacing/>
        <w:jc w:val="both"/>
        <w:rPr>
          <w:rFonts w:eastAsia="Times New Roman"/>
          <w:szCs w:val="24"/>
        </w:rPr>
      </w:pPr>
      <w:r>
        <w:rPr>
          <w:rFonts w:eastAsia="Times New Roman"/>
          <w:szCs w:val="24"/>
        </w:rPr>
        <w:t>Σύμφωνα με έρευνα της «Διανέοσις» παρά το ότι πάνω από το 60% των κτηρίων του κέντρου είναι κατασκευασμένα πριν από το</w:t>
      </w:r>
      <w:r>
        <w:rPr>
          <w:rFonts w:eastAsia="Times New Roman"/>
          <w:szCs w:val="24"/>
        </w:rPr>
        <w:t xml:space="preserve"> 1960, η παλαιότητά τους πιθανόν να μην αποτελούσε κανένα πρόβλημα</w:t>
      </w:r>
      <w:r>
        <w:rPr>
          <w:rFonts w:eastAsia="Times New Roman"/>
          <w:szCs w:val="24"/>
        </w:rPr>
        <w:t>,</w:t>
      </w:r>
      <w:r>
        <w:rPr>
          <w:rFonts w:eastAsia="Times New Roman"/>
          <w:szCs w:val="24"/>
        </w:rPr>
        <w:t xml:space="preserve"> εάν ήταν επαρκώς συντηρημένα, αν ανταποκρίνονταν στις σύγχρονες απαιτήσεις και αν διέθεταν κάποια καλύτερη αισθητική. </w:t>
      </w:r>
    </w:p>
    <w:p w14:paraId="76A6B24E" w14:textId="77777777" w:rsidR="00DD4703" w:rsidRDefault="00A53ECF">
      <w:pPr>
        <w:spacing w:line="600" w:lineRule="auto"/>
        <w:ind w:firstLine="720"/>
        <w:contextualSpacing/>
        <w:jc w:val="both"/>
        <w:rPr>
          <w:rFonts w:eastAsia="Times New Roman"/>
          <w:szCs w:val="24"/>
        </w:rPr>
      </w:pPr>
      <w:r>
        <w:rPr>
          <w:rFonts w:eastAsia="Times New Roman"/>
          <w:szCs w:val="24"/>
        </w:rPr>
        <w:t>Το ίδιο μπορούμε να πούμε και για κάποιες γειτονιές και περιοχές, όπο</w:t>
      </w:r>
      <w:r>
        <w:rPr>
          <w:rFonts w:eastAsia="Times New Roman"/>
          <w:szCs w:val="24"/>
        </w:rPr>
        <w:t>υ</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η ανάγκη παρεμβάσεων και αναπλάσεων σε πολλά επίπεδα είναι δεδομένη, ώστε πέραν των άλλων οι ζωτικής σημασίας δημόσιοι χώροι να προσφέρουν δυνατότητα ποικιλίας χρήσεων. </w:t>
      </w:r>
    </w:p>
    <w:p w14:paraId="76A6B24F" w14:textId="77777777" w:rsidR="00DD4703" w:rsidRDefault="00A53ECF">
      <w:pPr>
        <w:spacing w:line="600" w:lineRule="auto"/>
        <w:ind w:firstLine="720"/>
        <w:contextualSpacing/>
        <w:jc w:val="both"/>
        <w:rPr>
          <w:rFonts w:eastAsia="Times New Roman"/>
          <w:szCs w:val="24"/>
        </w:rPr>
      </w:pPr>
      <w:r>
        <w:rPr>
          <w:rFonts w:eastAsia="Times New Roman"/>
          <w:szCs w:val="24"/>
        </w:rPr>
        <w:t>Φυσικά όλα αυτά κατά βάση αγνοήθηκαν και από τις προηγούμενες κυβερνήσε</w:t>
      </w:r>
      <w:r>
        <w:rPr>
          <w:rFonts w:eastAsia="Times New Roman"/>
          <w:szCs w:val="24"/>
        </w:rPr>
        <w:t>ις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Νέας Δημοκρατίας, οι ευθύνες των οποίων για την όχι καλή κατάσταση της </w:t>
      </w:r>
      <w:r>
        <w:rPr>
          <w:rFonts w:eastAsia="Times New Roman"/>
          <w:szCs w:val="24"/>
        </w:rPr>
        <w:lastRenderedPageBreak/>
        <w:t xml:space="preserve">Αθήνας δεν είναι μικρές. Δεν φταίει ο Δήμος της Αθήνας και η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Φταίνε οι αποφάσεις και η μη στήριξη των κυβερνήσεων στους εκάστοτε δημάρχους και άρχοντες τ</w:t>
      </w:r>
      <w:r>
        <w:rPr>
          <w:rFonts w:eastAsia="Times New Roman"/>
          <w:szCs w:val="24"/>
        </w:rPr>
        <w:t xml:space="preserve">ων πόλεων.  </w:t>
      </w:r>
    </w:p>
    <w:p w14:paraId="76A6B250" w14:textId="77777777" w:rsidR="00DD4703" w:rsidRDefault="00A53ECF">
      <w:pPr>
        <w:spacing w:line="600" w:lineRule="auto"/>
        <w:ind w:firstLine="720"/>
        <w:contextualSpacing/>
        <w:jc w:val="both"/>
        <w:rPr>
          <w:rFonts w:eastAsia="Times New Roman"/>
          <w:szCs w:val="24"/>
        </w:rPr>
      </w:pPr>
      <w:r>
        <w:rPr>
          <w:rFonts w:eastAsia="Times New Roman"/>
          <w:szCs w:val="24"/>
        </w:rPr>
        <w:t xml:space="preserve">Ενώ θα περιμέναμε αυτά τα ζητήματα να μας απασχολούν πολύ περισσότερο και πιο σοβαρά και έστω η σημερινή Κυβέρνηση σε αγαστή συνεργασία με τις Αυτοδιοικήσεις Α΄ και Β΄ Βαθμού, να πετύχει και να επιταχύνει την υλοποίηση λύσεων προς το συμφέρον </w:t>
      </w:r>
      <w:r>
        <w:rPr>
          <w:rFonts w:eastAsia="Times New Roman"/>
          <w:szCs w:val="24"/>
        </w:rPr>
        <w:t>των δημοτών, έρχεται αυτό το σχέδιο ανάπλασης της Αθήνας μάλλον περί άλλων να μας μιλήσει.</w:t>
      </w:r>
    </w:p>
    <w:p w14:paraId="76A6B251" w14:textId="77777777" w:rsidR="00DD4703" w:rsidRDefault="00A53ECF">
      <w:pPr>
        <w:spacing w:line="600" w:lineRule="auto"/>
        <w:ind w:firstLine="720"/>
        <w:contextualSpacing/>
        <w:jc w:val="both"/>
        <w:rPr>
          <w:rFonts w:eastAsia="Times New Roman"/>
          <w:szCs w:val="24"/>
        </w:rPr>
      </w:pPr>
      <w:r>
        <w:rPr>
          <w:rFonts w:eastAsia="Times New Roman"/>
          <w:szCs w:val="24"/>
        </w:rPr>
        <w:t>Όσες φορές κι αν το διαβάσει κανείς, δεν διακρίνει ειλικρινές ενδιαφέρον και δεν εντοπίζει αληθινή μέριμνα και λογική επίλυσης προβλημάτων. Το μοναδικό που διαπιστών</w:t>
      </w:r>
      <w:r>
        <w:rPr>
          <w:rFonts w:eastAsia="Times New Roman"/>
          <w:szCs w:val="24"/>
        </w:rPr>
        <w:t xml:space="preserve">ει, δυστυχώς, είναι ότι αποτελεί πρότυπο προχειρότητας, χωρίς ίχνος σοβαρής δουλειάς, με αιτιολογική έκθεση πραγματικά επιπέδου </w:t>
      </w:r>
      <w:r>
        <w:rPr>
          <w:rFonts w:eastAsia="Times New Roman"/>
          <w:szCs w:val="24"/>
        </w:rPr>
        <w:t>δ</w:t>
      </w:r>
      <w:r>
        <w:rPr>
          <w:rFonts w:eastAsia="Times New Roman"/>
          <w:szCs w:val="24"/>
        </w:rPr>
        <w:t>ημοτικού και φυσικά χωρίς την ελάχιστη επιστημονική υποστήριξη, γραμμένο απλά για να υφαρπάξει αρμοδιότητες και πολύτιμους πόρο</w:t>
      </w:r>
      <w:r>
        <w:rPr>
          <w:rFonts w:eastAsia="Times New Roman"/>
          <w:szCs w:val="24"/>
        </w:rPr>
        <w:t>υς</w:t>
      </w:r>
      <w:r>
        <w:rPr>
          <w:rFonts w:eastAsia="Times New Roman"/>
          <w:szCs w:val="24"/>
        </w:rPr>
        <w:t>,</w:t>
      </w:r>
      <w:r>
        <w:rPr>
          <w:rFonts w:eastAsia="Times New Roman"/>
          <w:szCs w:val="24"/>
        </w:rPr>
        <w:t xml:space="preserve"> που ανήκουν στις τοπικές κοινωνίες.</w:t>
      </w:r>
    </w:p>
    <w:p w14:paraId="76A6B252" w14:textId="77777777" w:rsidR="00DD4703" w:rsidRDefault="00A53ECF">
      <w:pPr>
        <w:spacing w:line="600" w:lineRule="auto"/>
        <w:ind w:firstLine="720"/>
        <w:contextualSpacing/>
        <w:jc w:val="both"/>
        <w:rPr>
          <w:rFonts w:eastAsia="Times New Roman"/>
          <w:szCs w:val="24"/>
        </w:rPr>
      </w:pPr>
      <w:r>
        <w:rPr>
          <w:rFonts w:eastAsia="Times New Roman"/>
          <w:szCs w:val="24"/>
        </w:rPr>
        <w:lastRenderedPageBreak/>
        <w:t>Αν αναρωτηθούμε</w:t>
      </w:r>
      <w:r>
        <w:rPr>
          <w:rFonts w:eastAsia="Times New Roman"/>
          <w:szCs w:val="24"/>
        </w:rPr>
        <w:t>,</w:t>
      </w:r>
      <w:r>
        <w:rPr>
          <w:rFonts w:eastAsia="Times New Roman"/>
          <w:szCs w:val="24"/>
        </w:rPr>
        <w:t xml:space="preserve"> γιατί για ένα ζήτημα που απασχολεί για δεκαετίες τους Αθηναίους, απαξιώνουν να διαθέσουν έστω και λίγες ώρες διαβούλευσης ή μελέτης, σίγουρα την απάντηση δεν μας τη δίνει ο αρμόδιος εισηγητής του ΣΥΡ</w:t>
      </w:r>
      <w:r>
        <w:rPr>
          <w:rFonts w:eastAsia="Times New Roman"/>
          <w:szCs w:val="24"/>
        </w:rPr>
        <w:t>ΙΖΑ, ο οποίος στη δεύτερη ανάγνωση είπε συγκεκριμένα: «Υπήρξε μια αδυναμία στη διαβούλευση, που εκτιμώ ότι βασίστηκε στην υπεραπασχόληση των Υπουργών που εισηγούνται το νομοσχέδιο». Ακούσαμε, δηλαδή, κι αυτό το απίθανο, δηλαδή ότι οι Υπουργοί έχουν πάρα πο</w:t>
      </w:r>
      <w:r>
        <w:rPr>
          <w:rFonts w:eastAsia="Times New Roman"/>
          <w:szCs w:val="24"/>
        </w:rPr>
        <w:t>λλή δουλειά</w:t>
      </w:r>
      <w:r>
        <w:rPr>
          <w:rFonts w:eastAsia="Times New Roman"/>
          <w:szCs w:val="24"/>
        </w:rPr>
        <w:t>,</w:t>
      </w:r>
      <w:r>
        <w:rPr>
          <w:rFonts w:eastAsia="Times New Roman"/>
          <w:szCs w:val="24"/>
        </w:rPr>
        <w:t xml:space="preserve"> για να κάνουν αυτό για το οποίο βρίσκονται εδώ και δεν μπορούν να διαθέσουν χρόνο για σωστή προετοιμασία και επιμέλεια των σχεδίων νόμων, τα οποία οι ίδιοι εισηγούνται.</w:t>
      </w:r>
    </w:p>
    <w:p w14:paraId="76A6B253"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Η αλήθεια είναι η προβλεπόμενη στην παράγραφο 1 του άρθρου 1 σύσταση αυτού</w:t>
      </w:r>
      <w:r>
        <w:rPr>
          <w:rFonts w:eastAsia="Times New Roman" w:cs="Times New Roman"/>
          <w:szCs w:val="24"/>
        </w:rPr>
        <w:t xml:space="preserve"> του φορέα</w:t>
      </w:r>
      <w:r>
        <w:rPr>
          <w:rFonts w:eastAsia="Times New Roman" w:cs="Times New Roman"/>
          <w:szCs w:val="24"/>
        </w:rPr>
        <w:t>,</w:t>
      </w:r>
      <w:r>
        <w:rPr>
          <w:rFonts w:eastAsia="Times New Roman" w:cs="Times New Roman"/>
          <w:szCs w:val="24"/>
        </w:rPr>
        <w:t xml:space="preserve"> δεν προέκυψε ως αποτέλεσμα διαβούλευσης με τα εκλεγμένα στελέχη της αυτοδιοίκησης ή τους δημότες, αλλά ήταν μια επιθυμία των δύο Υπουργών</w:t>
      </w:r>
      <w:r w:rsidRPr="000D7DBE">
        <w:rPr>
          <w:rFonts w:eastAsia="Times New Roman" w:cs="Times New Roman"/>
          <w:szCs w:val="24"/>
        </w:rPr>
        <w:t>,</w:t>
      </w:r>
      <w:r>
        <w:rPr>
          <w:rFonts w:eastAsia="Times New Roman" w:cs="Times New Roman"/>
          <w:szCs w:val="24"/>
        </w:rPr>
        <w:t xml:space="preserve"> προκειμένου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να δημιουργήσει ένα κέλυφος, ένα κρατικό </w:t>
      </w:r>
      <w:r>
        <w:rPr>
          <w:rFonts w:eastAsia="Times New Roman" w:cs="Times New Roman"/>
          <w:szCs w:val="24"/>
        </w:rPr>
        <w:lastRenderedPageBreak/>
        <w:t xml:space="preserve">εργαλείο παρεμβάσεων στην αγορά ακινήτων, η οποία πλέον μετά όλα αυτά τα χρόνια της κρίσης φαίνεται να υπόσχεται πολλά και σε πολλούς. </w:t>
      </w:r>
    </w:p>
    <w:p w14:paraId="76A6B254"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Τώρα επειδή, βέβαια, εδώ είναι Βουλή, αναγκάστηκαν να παρουσιάσουν και κάπ</w:t>
      </w:r>
      <w:r>
        <w:rPr>
          <w:rFonts w:eastAsia="Times New Roman" w:cs="Times New Roman"/>
          <w:szCs w:val="24"/>
        </w:rPr>
        <w:t xml:space="preserve">οια επιχειρήματα για τη δήθεν αναγκαιότητα και σκοπιμότητα, προσθέτοντας φυσικά τα απαραίτητα βαρύγδουπα, όπως αυτά που αναφέρονται στην αιτιολογική έκθεση. </w:t>
      </w:r>
    </w:p>
    <w:p w14:paraId="76A6B255"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Και αναφέρομαι: «Η «</w:t>
      </w:r>
      <w:r>
        <w:rPr>
          <w:rFonts w:eastAsia="Times New Roman" w:cs="Times New Roman"/>
          <w:szCs w:val="24"/>
        </w:rPr>
        <w:t xml:space="preserve">ΑΝΑΠΛΑΣΗ ΑΘΗΝΑΣ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διεκδικεί να λειτουργήσει ως επιτελικό-συντονιστικό κέντ</w:t>
      </w:r>
      <w:r>
        <w:rPr>
          <w:rFonts w:eastAsia="Times New Roman" w:cs="Times New Roman"/>
          <w:szCs w:val="24"/>
        </w:rPr>
        <w:t>ρο.». Δεύτερον, «Η «</w:t>
      </w:r>
      <w:r>
        <w:rPr>
          <w:rFonts w:eastAsia="Times New Roman" w:cs="Times New Roman"/>
          <w:szCs w:val="24"/>
        </w:rPr>
        <w:t xml:space="preserve">ΑΝΑΠΛΑΣΗ ΑΘΗΝΑΣ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είναι</w:t>
      </w:r>
      <w:r>
        <w:rPr>
          <w:rFonts w:eastAsia="Times New Roman" w:cs="Times New Roman"/>
          <w:szCs w:val="24"/>
        </w:rPr>
        <w:t>,</w:t>
      </w:r>
      <w:r>
        <w:rPr>
          <w:rFonts w:eastAsia="Times New Roman" w:cs="Times New Roman"/>
          <w:szCs w:val="24"/>
        </w:rPr>
        <w:t xml:space="preserve"> λοιπόν, ένα επιχειρησιακό κέντρο, μία </w:t>
      </w:r>
      <w:r>
        <w:rPr>
          <w:rFonts w:eastAsia="Times New Roman" w:cs="Times New Roman"/>
          <w:szCs w:val="24"/>
          <w:lang w:val="en-US"/>
        </w:rPr>
        <w:t>task</w:t>
      </w:r>
      <w:r w:rsidRPr="00F9780A">
        <w:rPr>
          <w:rFonts w:eastAsia="Times New Roman" w:cs="Times New Roman"/>
          <w:szCs w:val="24"/>
        </w:rPr>
        <w:t xml:space="preserve"> </w:t>
      </w:r>
      <w:r>
        <w:rPr>
          <w:rFonts w:eastAsia="Times New Roman" w:cs="Times New Roman"/>
          <w:szCs w:val="24"/>
          <w:lang w:val="en-US"/>
        </w:rPr>
        <w:t>force</w:t>
      </w:r>
      <w:r>
        <w:rPr>
          <w:rFonts w:eastAsia="Times New Roman" w:cs="Times New Roman"/>
          <w:szCs w:val="24"/>
        </w:rPr>
        <w:t xml:space="preserve"> ειδικής αποστολής.». Φυσικά όταν το Υπουργείο Μεταφορών και Υποδομών δεν μπορεί καν να υλοποιήσει ένα απλούστατο </w:t>
      </w:r>
      <w:r>
        <w:rPr>
          <w:rFonts w:eastAsia="Times New Roman" w:cs="Times New Roman"/>
          <w:szCs w:val="24"/>
          <w:lang w:val="en-US"/>
        </w:rPr>
        <w:t>project</w:t>
      </w:r>
      <w:r w:rsidRPr="000D7DBE">
        <w:rPr>
          <w:rFonts w:eastAsia="Times New Roman" w:cs="Times New Roman"/>
          <w:szCs w:val="24"/>
        </w:rPr>
        <w:t>,</w:t>
      </w:r>
      <w:r>
        <w:rPr>
          <w:rFonts w:eastAsia="Times New Roman" w:cs="Times New Roman"/>
          <w:szCs w:val="24"/>
        </w:rPr>
        <w:t xml:space="preserve"> αυτό του ηλεκτρονικού εισιτηρίου, κα</w:t>
      </w:r>
      <w:r>
        <w:rPr>
          <w:rFonts w:eastAsia="Times New Roman" w:cs="Times New Roman"/>
          <w:szCs w:val="24"/>
        </w:rPr>
        <w:t>ι ταλαιπωρεί για τουλάχιστον οχτώ μήνες όλους τους συμπολίτες, δηλώσεις σαν τις παραπάνω μόνο άφθονο γέλιο μπορούν να μας προκαλέσουν.</w:t>
      </w:r>
    </w:p>
    <w:p w14:paraId="76A6B256"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άν κάποιος καλοπροαίρετος πιστεύει ότι οι κυβερνητικοί με αυτή την αχρείαστη ΔΕΚΟ</w:t>
      </w:r>
      <w:r>
        <w:rPr>
          <w:rFonts w:eastAsia="Times New Roman" w:cs="Times New Roman"/>
          <w:szCs w:val="24"/>
        </w:rPr>
        <w:t>,</w:t>
      </w:r>
      <w:r>
        <w:rPr>
          <w:rFonts w:eastAsia="Times New Roman" w:cs="Times New Roman"/>
          <w:szCs w:val="24"/>
        </w:rPr>
        <w:t xml:space="preserve"> πιθανόν να έχουν και κάποιες καλές πρ</w:t>
      </w:r>
      <w:r>
        <w:rPr>
          <w:rFonts w:eastAsia="Times New Roman" w:cs="Times New Roman"/>
          <w:szCs w:val="24"/>
        </w:rPr>
        <w:t xml:space="preserve">οθέσεις, έρχεται η παράγραφος 4β του </w:t>
      </w:r>
      <w:r>
        <w:rPr>
          <w:rFonts w:eastAsia="Times New Roman" w:cs="Times New Roman"/>
          <w:szCs w:val="24"/>
        </w:rPr>
        <w:lastRenderedPageBreak/>
        <w:t>άρθρου 2 να τις άρει</w:t>
      </w:r>
      <w:r>
        <w:rPr>
          <w:rFonts w:eastAsia="Times New Roman" w:cs="Times New Roman"/>
          <w:szCs w:val="24"/>
        </w:rPr>
        <w:t>,</w:t>
      </w:r>
      <w:r>
        <w:rPr>
          <w:rFonts w:eastAsia="Times New Roman" w:cs="Times New Roman"/>
          <w:szCs w:val="24"/>
        </w:rPr>
        <w:t xml:space="preserve"> διαβεβαιώνοντας ότι πέρα από το ενδεχόμενο εκατοντάδων προσλήψεων, ο άλλος ίσως πιο σημαντικός αλλά και πιο επιθυμητός λόγος είναι οι προβλεπόμενες εκτελέσεις και αναθέσεις έργων και όσα, βέβαια, α</w:t>
      </w:r>
      <w:r>
        <w:rPr>
          <w:rFonts w:eastAsia="Times New Roman" w:cs="Times New Roman"/>
          <w:szCs w:val="24"/>
        </w:rPr>
        <w:t xml:space="preserve">υτές υπόσχονται. </w:t>
      </w:r>
    </w:p>
    <w:p w14:paraId="76A6B257"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άν υπάρχει ένας άνθρωπος</w:t>
      </w:r>
      <w:r>
        <w:rPr>
          <w:rFonts w:eastAsia="Times New Roman" w:cs="Times New Roman"/>
          <w:szCs w:val="24"/>
        </w:rPr>
        <w:t>,</w:t>
      </w:r>
      <w:r>
        <w:rPr>
          <w:rFonts w:eastAsia="Times New Roman" w:cs="Times New Roman"/>
          <w:szCs w:val="24"/>
        </w:rPr>
        <w:t xml:space="preserve"> που ελπίζει ότι όλα αυτά θα γίνουν σύμφωνα με κανόνες και ρυθμιστικά πλαίσια, υπάρχει και η παράγραφος 2 του ίδιου άρθρου</w:t>
      </w:r>
      <w:r>
        <w:rPr>
          <w:rFonts w:eastAsia="Times New Roman" w:cs="Times New Roman"/>
          <w:szCs w:val="24"/>
        </w:rPr>
        <w:t>,</w:t>
      </w:r>
      <w:r>
        <w:rPr>
          <w:rFonts w:eastAsia="Times New Roman" w:cs="Times New Roman"/>
          <w:szCs w:val="24"/>
        </w:rPr>
        <w:t xml:space="preserve"> βάσει της οποίας η «</w:t>
      </w:r>
      <w:r>
        <w:rPr>
          <w:rFonts w:eastAsia="Times New Roman" w:cs="Times New Roman"/>
          <w:szCs w:val="24"/>
        </w:rPr>
        <w:t xml:space="preserve">ΑΝΑΠΛΑΣΗ ΑΘΗΝΑΣ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δύναται να λειτουργεί κατά παρέκκλιση κάθε άλλ</w:t>
      </w:r>
      <w:r>
        <w:rPr>
          <w:rFonts w:eastAsia="Times New Roman" w:cs="Times New Roman"/>
          <w:szCs w:val="24"/>
        </w:rPr>
        <w:t>ης διάταξης. Απαλλάσσει, δηλαδή, ουσιαστικά τους υπαλλήλους-στελέχη του ΣΥΡΙΖΑ από κάθε προβληματισμό για κάποια πράγματα</w:t>
      </w:r>
      <w:r>
        <w:rPr>
          <w:rFonts w:eastAsia="Times New Roman" w:cs="Times New Roman"/>
          <w:szCs w:val="24"/>
        </w:rPr>
        <w:t>,</w:t>
      </w:r>
      <w:r>
        <w:rPr>
          <w:rFonts w:eastAsia="Times New Roman" w:cs="Times New Roman"/>
          <w:szCs w:val="24"/>
        </w:rPr>
        <w:t xml:space="preserve"> όπως είναι η τήρηση της νομιμότητας</w:t>
      </w:r>
      <w:r>
        <w:rPr>
          <w:rFonts w:eastAsia="Times New Roman" w:cs="Times New Roman"/>
          <w:szCs w:val="24"/>
        </w:rPr>
        <w:t>,</w:t>
      </w:r>
      <w:r>
        <w:rPr>
          <w:rFonts w:eastAsia="Times New Roman" w:cs="Times New Roman"/>
          <w:szCs w:val="24"/>
        </w:rPr>
        <w:t xml:space="preserve"> και θυμίζοντάς μας ότι στη χώρα των ΣΥΡΙΖΑΝΕΛ</w:t>
      </w:r>
      <w:r>
        <w:rPr>
          <w:rFonts w:eastAsia="Times New Roman" w:cs="Times New Roman"/>
          <w:szCs w:val="24"/>
        </w:rPr>
        <w:t>,</w:t>
      </w:r>
      <w:r>
        <w:rPr>
          <w:rFonts w:eastAsia="Times New Roman" w:cs="Times New Roman"/>
          <w:szCs w:val="24"/>
        </w:rPr>
        <w:t xml:space="preserve"> οι νόμοι δεν αποτελούν εμπόδιο για τα σχέδιά τους</w:t>
      </w:r>
      <w:r>
        <w:rPr>
          <w:rFonts w:eastAsia="Times New Roman" w:cs="Times New Roman"/>
          <w:szCs w:val="24"/>
        </w:rPr>
        <w:t xml:space="preserve">. </w:t>
      </w:r>
    </w:p>
    <w:p w14:paraId="76A6B258"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Χαρακτηριστικό είναι, όπως φάνηκε και από την ακρόαση των φορέων, ότι σχεδόν κανένας δεν υποστήριξε το νομοσχέδιο. Αντίθετα</w:t>
      </w:r>
      <w:r>
        <w:rPr>
          <w:rFonts w:eastAsia="Times New Roman" w:cs="Times New Roman"/>
          <w:szCs w:val="24"/>
        </w:rPr>
        <w:t xml:space="preserve"> όλοι οι ενδιαφερόμενοι έχουν ξεσηκωθεί από την πρώτη μέρα και όχι άδικα, κύριε Υπουργέ, μιας και τα υπόλοιπα περίεργα είναι πάρα πολλά.</w:t>
      </w:r>
    </w:p>
    <w:p w14:paraId="76A6B259"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Πρώτον, όπως προανέφερα, αγνοείται συστηματικά και ακυρώνεται η δημοτική αρχή της Αθήνας</w:t>
      </w:r>
      <w:r>
        <w:rPr>
          <w:rFonts w:eastAsia="Times New Roman" w:cs="Times New Roman"/>
          <w:szCs w:val="24"/>
        </w:rPr>
        <w:t>,</w:t>
      </w:r>
      <w:r w:rsidRPr="00AB1B29">
        <w:rPr>
          <w:rFonts w:eastAsia="Times New Roman" w:cs="Times New Roman"/>
          <w:b/>
          <w:szCs w:val="24"/>
        </w:rPr>
        <w:t xml:space="preserve"> </w:t>
      </w:r>
      <w:r>
        <w:rPr>
          <w:rFonts w:eastAsia="Times New Roman" w:cs="Times New Roman"/>
          <w:szCs w:val="24"/>
        </w:rPr>
        <w:t>αναθέτοντας σοβαρές αρμοδιότη</w:t>
      </w:r>
      <w:r>
        <w:rPr>
          <w:rFonts w:eastAsia="Times New Roman" w:cs="Times New Roman"/>
          <w:szCs w:val="24"/>
        </w:rPr>
        <w:t>τες στα διορισμένα στελέχη του νέου φορέα που θα ενεργούν χωρίς λογοδοσία, μιας και επιτρέπονται κάθε λογής παρεκκλίσεις. Έτσι δεν θα αποφασίζουν πλέον οι δημότες και η αιρετή διοίκηση του δήμου ή της περιφέρειας για τις τοπικές υποθέσεις αλλά οι υπάλληλοι</w:t>
      </w:r>
      <w:r>
        <w:rPr>
          <w:rFonts w:eastAsia="Times New Roman" w:cs="Times New Roman"/>
          <w:szCs w:val="24"/>
        </w:rPr>
        <w:t xml:space="preserve"> του ΣΥΡΙΖΑ.</w:t>
      </w:r>
    </w:p>
    <w:p w14:paraId="76A6B25A"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Δεύτερον, για δεκαπέντε χρόνια και βάλε ο εκάστοτε διοικητής του νοσοκομείου «Άγιος Σάββας»</w:t>
      </w:r>
      <w:r>
        <w:rPr>
          <w:rFonts w:eastAsia="Times New Roman" w:cs="Times New Roman"/>
          <w:szCs w:val="24"/>
        </w:rPr>
        <w:t>,</w:t>
      </w:r>
      <w:r>
        <w:rPr>
          <w:rFonts w:eastAsia="Times New Roman" w:cs="Times New Roman"/>
          <w:szCs w:val="24"/>
        </w:rPr>
        <w:t xml:space="preserve"> θα είναι μέλος του </w:t>
      </w:r>
      <w:r>
        <w:rPr>
          <w:rFonts w:eastAsia="Times New Roman" w:cs="Times New Roman"/>
          <w:szCs w:val="24"/>
        </w:rPr>
        <w:t>δ.σ.</w:t>
      </w:r>
      <w:r>
        <w:rPr>
          <w:rFonts w:eastAsia="Times New Roman" w:cs="Times New Roman"/>
          <w:szCs w:val="24"/>
        </w:rPr>
        <w:t xml:space="preserve"> της εταιρείας ακόμα και αφού ολοκληρωθούν οι εργασίες ανάπλασης των προσφυγικών της </w:t>
      </w:r>
      <w:r>
        <w:rPr>
          <w:rFonts w:eastAsia="Times New Roman" w:cs="Times New Roman"/>
          <w:szCs w:val="24"/>
        </w:rPr>
        <w:t>λ</w:t>
      </w:r>
      <w:r>
        <w:rPr>
          <w:rFonts w:eastAsia="Times New Roman" w:cs="Times New Roman"/>
          <w:szCs w:val="24"/>
        </w:rPr>
        <w:t xml:space="preserve">εωφόρου Αλεξάνδρας, για το οποίο εν πάση </w:t>
      </w:r>
      <w:r>
        <w:rPr>
          <w:rFonts w:eastAsia="Times New Roman" w:cs="Times New Roman"/>
          <w:szCs w:val="24"/>
        </w:rPr>
        <w:t>περιπτώσει ίσως να έχει και κάποιο λόγο. Για τα υπόλοιπα, όμως, καλύτερα θα πρέπει να ασχολείται με τα του οίκου του, όπως για παράδειγμα με το να βρει κάποιον τρόπο</w:t>
      </w:r>
      <w:r>
        <w:rPr>
          <w:rFonts w:eastAsia="Times New Roman" w:cs="Times New Roman"/>
          <w:szCs w:val="24"/>
        </w:rPr>
        <w:t>,</w:t>
      </w:r>
      <w:r>
        <w:rPr>
          <w:rFonts w:eastAsia="Times New Roman" w:cs="Times New Roman"/>
          <w:szCs w:val="24"/>
        </w:rPr>
        <w:t xml:space="preserve"> να μην υπάρχουν αφαιρέσεις πανάκριβου ιατρικού εξοπλισμού από τους χώρους του νοσοκομείου</w:t>
      </w:r>
      <w:r>
        <w:rPr>
          <w:rFonts w:eastAsia="Times New Roman" w:cs="Times New Roman"/>
          <w:szCs w:val="24"/>
        </w:rPr>
        <w:t xml:space="preserve">, όπως συνέβη και πέρυσι. </w:t>
      </w:r>
      <w:r>
        <w:rPr>
          <w:rFonts w:eastAsia="Times New Roman" w:cs="Times New Roman"/>
          <w:szCs w:val="24"/>
        </w:rPr>
        <w:t>Κ</w:t>
      </w:r>
      <w:r>
        <w:rPr>
          <w:rFonts w:eastAsia="Times New Roman" w:cs="Times New Roman"/>
          <w:szCs w:val="24"/>
        </w:rPr>
        <w:t xml:space="preserve">αταθέτω στα Πρακτικά σχετικό δημοσίευμα, για να φρεσκάρω λίγο τις μνήμες σας. </w:t>
      </w:r>
    </w:p>
    <w:p w14:paraId="76A6B25B" w14:textId="77777777" w:rsidR="00DD4703" w:rsidRDefault="00A53ECF">
      <w:pPr>
        <w:spacing w:line="600" w:lineRule="auto"/>
        <w:ind w:firstLine="720"/>
        <w:contextualSpacing/>
        <w:jc w:val="both"/>
        <w:rPr>
          <w:rFonts w:eastAsia="Times New Roman"/>
          <w:bCs/>
          <w:szCs w:val="24"/>
        </w:rPr>
      </w:pPr>
      <w:r>
        <w:rPr>
          <w:rFonts w:eastAsia="Times New Roman" w:cs="Times New Roman"/>
          <w:szCs w:val="24"/>
        </w:rPr>
        <w:lastRenderedPageBreak/>
        <w:t>(</w:t>
      </w:r>
      <w:r>
        <w:rPr>
          <w:rFonts w:eastAsia="Times New Roman"/>
          <w:bCs/>
          <w:szCs w:val="24"/>
        </w:rPr>
        <w:t xml:space="preserve">Στο σημείο αυτό ο Βουλευτής κ. Μάριος Γεωργιάδης καταθέτει για τα Πρακτικά το προαναφερθέν δημοσίευμα, το οποίο βρίσκεται στο </w:t>
      </w:r>
      <w:r>
        <w:rPr>
          <w:rFonts w:eastAsia="Times New Roman"/>
          <w:bCs/>
          <w:szCs w:val="24"/>
        </w:rPr>
        <w:t>α</w:t>
      </w:r>
      <w:r>
        <w:rPr>
          <w:rFonts w:eastAsia="Times New Roman"/>
          <w:bCs/>
          <w:szCs w:val="24"/>
        </w:rPr>
        <w:t>ρχείο του Τμήματος Γρα</w:t>
      </w:r>
      <w:r>
        <w:rPr>
          <w:rFonts w:eastAsia="Times New Roman"/>
          <w:bCs/>
          <w:szCs w:val="24"/>
        </w:rPr>
        <w:t>μματείας της Διεύθυνσης Στενογραφίας και Πρακτικών της Βουλής)</w:t>
      </w:r>
    </w:p>
    <w:p w14:paraId="76A6B25C" w14:textId="77777777" w:rsidR="00DD4703" w:rsidRDefault="00A53ECF">
      <w:pPr>
        <w:spacing w:line="600" w:lineRule="auto"/>
        <w:ind w:firstLine="720"/>
        <w:contextualSpacing/>
        <w:jc w:val="both"/>
        <w:rPr>
          <w:rFonts w:eastAsia="Times New Roman" w:cs="Times New Roman"/>
          <w:szCs w:val="24"/>
        </w:rPr>
      </w:pPr>
      <w:r w:rsidRPr="00252928">
        <w:rPr>
          <w:rFonts w:eastAsia="Times New Roman" w:cs="Times New Roman"/>
          <w:b/>
          <w:szCs w:val="24"/>
        </w:rPr>
        <w:t>ΧΡΗΣΤΟΣ ΣΠΙΡΤΖΗΣ (Υπουργός Υποδομών</w:t>
      </w:r>
      <w:r>
        <w:rPr>
          <w:rFonts w:eastAsia="Times New Roman" w:cs="Times New Roman"/>
          <w:b/>
          <w:szCs w:val="24"/>
        </w:rPr>
        <w:t xml:space="preserve"> και</w:t>
      </w:r>
      <w:r w:rsidRPr="00252928">
        <w:rPr>
          <w:rFonts w:eastAsia="Times New Roman" w:cs="Times New Roman"/>
          <w:b/>
          <w:szCs w:val="24"/>
        </w:rPr>
        <w:t xml:space="preserve"> Μεταφορών </w:t>
      </w:r>
      <w:r>
        <w:rPr>
          <w:rFonts w:eastAsia="Times New Roman" w:cs="Times New Roman"/>
          <w:b/>
          <w:szCs w:val="24"/>
        </w:rPr>
        <w:t xml:space="preserve">ν): </w:t>
      </w:r>
      <w:r>
        <w:rPr>
          <w:rFonts w:eastAsia="Times New Roman" w:cs="Times New Roman"/>
          <w:szCs w:val="24"/>
        </w:rPr>
        <w:t>Το δημοσίευμα από πού είναι;</w:t>
      </w:r>
    </w:p>
    <w:p w14:paraId="76A6B25D" w14:textId="77777777" w:rsidR="00DD4703" w:rsidRDefault="00A53ECF">
      <w:pPr>
        <w:spacing w:line="600" w:lineRule="auto"/>
        <w:ind w:firstLine="720"/>
        <w:contextualSpacing/>
        <w:jc w:val="both"/>
        <w:rPr>
          <w:rFonts w:eastAsia="Times New Roman" w:cs="Times New Roman"/>
          <w:szCs w:val="24"/>
        </w:rPr>
      </w:pPr>
      <w:r w:rsidRPr="00252928">
        <w:rPr>
          <w:rFonts w:eastAsia="Times New Roman" w:cs="Times New Roman"/>
          <w:b/>
          <w:szCs w:val="24"/>
        </w:rPr>
        <w:t xml:space="preserve">ΜΑΡΙΟΣ ΓΕΩΡΓΙΑΔΗΣ (Θ΄ Αντιπρόεδρος της Βουλής): </w:t>
      </w:r>
      <w:r>
        <w:rPr>
          <w:rFonts w:eastAsia="Times New Roman" w:cs="Times New Roman"/>
          <w:szCs w:val="24"/>
        </w:rPr>
        <w:t>Το δημοσίευμα είναι από την «</w:t>
      </w:r>
      <w:r>
        <w:rPr>
          <w:rFonts w:eastAsia="Times New Roman" w:cs="Times New Roman"/>
          <w:szCs w:val="24"/>
        </w:rPr>
        <w:t>ΚΑΘΗΜΕΡΙΝΗ</w:t>
      </w:r>
      <w:r>
        <w:rPr>
          <w:rFonts w:eastAsia="Times New Roman" w:cs="Times New Roman"/>
          <w:szCs w:val="24"/>
        </w:rPr>
        <w:t xml:space="preserve">», εάν δεν κάνω λάθος. </w:t>
      </w:r>
      <w:r>
        <w:rPr>
          <w:rFonts w:eastAsia="Times New Roman" w:cs="Times New Roman"/>
          <w:szCs w:val="24"/>
        </w:rPr>
        <w:t>Παίζει ρόλο;</w:t>
      </w:r>
    </w:p>
    <w:p w14:paraId="76A6B25E" w14:textId="77777777" w:rsidR="00DD4703" w:rsidRDefault="00A53ECF">
      <w:pPr>
        <w:spacing w:line="600" w:lineRule="auto"/>
        <w:ind w:firstLine="720"/>
        <w:contextualSpacing/>
        <w:jc w:val="both"/>
        <w:rPr>
          <w:rFonts w:eastAsia="Times New Roman" w:cs="Times New Roman"/>
          <w:szCs w:val="24"/>
        </w:rPr>
      </w:pPr>
      <w:r w:rsidRPr="00252928">
        <w:rPr>
          <w:rFonts w:eastAsia="Times New Roman" w:cs="Times New Roman"/>
          <w:b/>
          <w:szCs w:val="24"/>
        </w:rPr>
        <w:t>ΧΡΗΣΤΟΣ ΣΠΙΡΤΖΗΣ (Υπουργός Υποδομών</w:t>
      </w:r>
      <w:r>
        <w:rPr>
          <w:rFonts w:eastAsia="Times New Roman" w:cs="Times New Roman"/>
          <w:b/>
          <w:szCs w:val="24"/>
        </w:rPr>
        <w:t xml:space="preserve"> και</w:t>
      </w:r>
      <w:r w:rsidRPr="00252928">
        <w:rPr>
          <w:rFonts w:eastAsia="Times New Roman" w:cs="Times New Roman"/>
          <w:b/>
          <w:szCs w:val="24"/>
        </w:rPr>
        <w:t xml:space="preserve"> Μεταφορών</w:t>
      </w:r>
      <w:r>
        <w:rPr>
          <w:rFonts w:eastAsia="Times New Roman" w:cs="Times New Roman"/>
          <w:b/>
          <w:szCs w:val="24"/>
        </w:rPr>
        <w:t xml:space="preserve">): </w:t>
      </w:r>
      <w:r>
        <w:rPr>
          <w:rFonts w:eastAsia="Times New Roman" w:cs="Times New Roman"/>
          <w:szCs w:val="24"/>
        </w:rPr>
        <w:t>Βεβαίως.</w:t>
      </w:r>
    </w:p>
    <w:p w14:paraId="76A6B25F" w14:textId="77777777" w:rsidR="00DD4703" w:rsidRDefault="00A53ECF">
      <w:pPr>
        <w:spacing w:line="600" w:lineRule="auto"/>
        <w:ind w:firstLine="720"/>
        <w:contextualSpacing/>
        <w:jc w:val="both"/>
        <w:rPr>
          <w:rFonts w:eastAsia="Times New Roman" w:cs="Times New Roman"/>
          <w:szCs w:val="24"/>
        </w:rPr>
      </w:pPr>
      <w:r w:rsidRPr="00252928">
        <w:rPr>
          <w:rFonts w:eastAsia="Times New Roman" w:cs="Times New Roman"/>
          <w:b/>
          <w:szCs w:val="24"/>
        </w:rPr>
        <w:t xml:space="preserve">ΜΑΡΙΟΣ ΓΕΩΡΓΙΑΔΗΣ (Θ΄ Αντιπρόεδρος της Βουλής): </w:t>
      </w:r>
      <w:r>
        <w:rPr>
          <w:rFonts w:eastAsia="Times New Roman" w:cs="Times New Roman"/>
          <w:szCs w:val="24"/>
        </w:rPr>
        <w:t>Άμα ήταν από την «</w:t>
      </w:r>
      <w:r>
        <w:rPr>
          <w:rFonts w:eastAsia="Times New Roman" w:cs="Times New Roman"/>
          <w:szCs w:val="24"/>
        </w:rPr>
        <w:t>ΑΥΓΗ</w:t>
      </w:r>
      <w:r>
        <w:rPr>
          <w:rFonts w:eastAsia="Times New Roman" w:cs="Times New Roman"/>
          <w:szCs w:val="24"/>
        </w:rPr>
        <w:t>», δηλαδή, θα συμφωνούσατε. Εντάξει, κύριε Υπουργέ!</w:t>
      </w:r>
    </w:p>
    <w:p w14:paraId="76A6B260"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Τρίτον, παρά τις επανειλημμένες παρατηρήσεις μας, κύριε Υπου</w:t>
      </w:r>
      <w:r>
        <w:rPr>
          <w:rFonts w:eastAsia="Times New Roman" w:cs="Times New Roman"/>
          <w:szCs w:val="24"/>
        </w:rPr>
        <w:t xml:space="preserve">ργέ, και παρ’ όλο που είπατε κιόλας και στη νομοτεχνική βελτίωση ότι θα είναι επταμελής η επιτροπή –δεν έχω προλάβει να δω ακόμα όλες τις διορθώσεις που κάνατε- και θα υπάρχει το </w:t>
      </w:r>
      <w:r>
        <w:rPr>
          <w:rFonts w:eastAsia="Times New Roman" w:cs="Times New Roman"/>
          <w:szCs w:val="24"/>
        </w:rPr>
        <w:lastRenderedPageBreak/>
        <w:t xml:space="preserve">στέλεχος του «Αγίου Σάββα» ως </w:t>
      </w:r>
      <w:r>
        <w:rPr>
          <w:rFonts w:eastAsia="Times New Roman" w:cs="Times New Roman"/>
          <w:szCs w:val="24"/>
        </w:rPr>
        <w:t>π</w:t>
      </w:r>
      <w:r>
        <w:rPr>
          <w:rFonts w:eastAsia="Times New Roman" w:cs="Times New Roman"/>
          <w:szCs w:val="24"/>
        </w:rPr>
        <w:t xml:space="preserve">ρόεδρος και </w:t>
      </w:r>
      <w:r>
        <w:rPr>
          <w:rFonts w:eastAsia="Times New Roman" w:cs="Times New Roman"/>
          <w:szCs w:val="24"/>
        </w:rPr>
        <w:t>δ</w:t>
      </w:r>
      <w:r>
        <w:rPr>
          <w:rFonts w:eastAsia="Times New Roman" w:cs="Times New Roman"/>
          <w:szCs w:val="24"/>
        </w:rPr>
        <w:t xml:space="preserve">ιευθύνων </w:t>
      </w:r>
      <w:r>
        <w:rPr>
          <w:rFonts w:eastAsia="Times New Roman" w:cs="Times New Roman"/>
          <w:szCs w:val="24"/>
        </w:rPr>
        <w:t>σ</w:t>
      </w:r>
      <w:r>
        <w:rPr>
          <w:rFonts w:eastAsia="Times New Roman" w:cs="Times New Roman"/>
          <w:szCs w:val="24"/>
        </w:rPr>
        <w:t>ύμβουλος, δεν μας έχετε</w:t>
      </w:r>
      <w:r>
        <w:rPr>
          <w:rFonts w:eastAsia="Times New Roman" w:cs="Times New Roman"/>
          <w:szCs w:val="24"/>
        </w:rPr>
        <w:t xml:space="preserve"> πει ακόμα πόσα λεφτά θα παίρνει.</w:t>
      </w:r>
    </w:p>
    <w:p w14:paraId="76A6B261"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Όπως, επίσης, δεν μας έχετε πει και πόσα θα παίρνουν και οι υπόλοιποι, γιατί σαφέστατα δεν θα εργάζονται δωρεάν.</w:t>
      </w:r>
    </w:p>
    <w:p w14:paraId="76A6B262" w14:textId="77777777" w:rsidR="00DD4703" w:rsidRDefault="00A53ECF">
      <w:pPr>
        <w:spacing w:line="600" w:lineRule="auto"/>
        <w:ind w:firstLine="720"/>
        <w:contextualSpacing/>
        <w:jc w:val="both"/>
        <w:rPr>
          <w:rFonts w:eastAsia="Times New Roman" w:cs="Times New Roman"/>
          <w:szCs w:val="24"/>
        </w:rPr>
      </w:pPr>
      <w:r w:rsidRPr="00256FB1">
        <w:rPr>
          <w:rFonts w:eastAsia="Times New Roman" w:cs="Times New Roman"/>
          <w:b/>
          <w:szCs w:val="24"/>
        </w:rPr>
        <w:t>ΓΕΩΡΓΙΟΣ ΔΗΜΑΡΑΣ:</w:t>
      </w:r>
      <w:r>
        <w:rPr>
          <w:rFonts w:eastAsia="Times New Roman" w:cs="Times New Roman"/>
          <w:szCs w:val="24"/>
        </w:rPr>
        <w:t xml:space="preserve"> Τα είπε στην </w:t>
      </w:r>
      <w:r>
        <w:rPr>
          <w:rFonts w:eastAsia="Times New Roman" w:cs="Times New Roman"/>
          <w:szCs w:val="24"/>
        </w:rPr>
        <w:t>ε</w:t>
      </w:r>
      <w:r>
        <w:rPr>
          <w:rFonts w:eastAsia="Times New Roman" w:cs="Times New Roman"/>
          <w:szCs w:val="24"/>
        </w:rPr>
        <w:t>πιτροπή.</w:t>
      </w:r>
    </w:p>
    <w:p w14:paraId="76A6B263" w14:textId="77777777" w:rsidR="00DD4703" w:rsidRDefault="00A53ECF">
      <w:pPr>
        <w:spacing w:line="600" w:lineRule="auto"/>
        <w:ind w:firstLine="720"/>
        <w:contextualSpacing/>
        <w:jc w:val="both"/>
        <w:rPr>
          <w:rFonts w:eastAsia="Times New Roman" w:cs="Times New Roman"/>
          <w:szCs w:val="24"/>
        </w:rPr>
      </w:pPr>
      <w:r w:rsidRPr="00256FB1">
        <w:rPr>
          <w:rFonts w:eastAsia="Times New Roman" w:cs="Times New Roman"/>
          <w:b/>
          <w:szCs w:val="24"/>
        </w:rPr>
        <w:t>ΜΑΡΙΟΣ ΓΕΩΡΓΙΑΔΗΣ (Θ΄ Αντιπρόεδρος της Βουλής):</w:t>
      </w:r>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πιτροπή ανέφερ</w:t>
      </w:r>
      <w:r>
        <w:rPr>
          <w:rFonts w:eastAsia="Times New Roman" w:cs="Times New Roman"/>
          <w:szCs w:val="24"/>
        </w:rPr>
        <w:t>ε ποσά;</w:t>
      </w:r>
    </w:p>
    <w:p w14:paraId="76A6B264"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Είπε πόσα δεν θα παίρνουν.</w:t>
      </w:r>
    </w:p>
    <w:p w14:paraId="76A6B265"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Δηλαδή εθελοντικά θα δουλεύουν όλοι;</w:t>
      </w:r>
    </w:p>
    <w:p w14:paraId="76A6B266" w14:textId="77777777" w:rsidR="00DD4703" w:rsidRDefault="00A53ECF">
      <w:pPr>
        <w:spacing w:line="600" w:lineRule="auto"/>
        <w:ind w:firstLine="720"/>
        <w:contextualSpacing/>
        <w:jc w:val="both"/>
        <w:rPr>
          <w:rFonts w:eastAsia="Times New Roman" w:cs="Times New Roman"/>
          <w:szCs w:val="24"/>
        </w:rPr>
      </w:pPr>
      <w:r w:rsidRPr="003C486A">
        <w:rPr>
          <w:rFonts w:eastAsia="Times New Roman" w:cs="Times New Roman"/>
          <w:b/>
          <w:szCs w:val="24"/>
        </w:rPr>
        <w:t>ΙΩΑΝΝΗΣ ΓΚΙΟΛΑΣ:</w:t>
      </w:r>
      <w:r>
        <w:rPr>
          <w:rFonts w:eastAsia="Times New Roman" w:cs="Times New Roman"/>
          <w:szCs w:val="24"/>
        </w:rPr>
        <w:t xml:space="preserve"> Ας μην έχουμε διοικήσεις, ας τα αφήσουμε όλα στον αυτόματο.</w:t>
      </w:r>
    </w:p>
    <w:p w14:paraId="76A6B267"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ΜΑΡΙΟΣ ΓΕΩΡΓΙΑΔΗΣ (Θ΄ Αντιπρόεδρος της </w:t>
      </w:r>
      <w:r>
        <w:rPr>
          <w:rFonts w:eastAsia="Times New Roman" w:cs="Times New Roman"/>
          <w:b/>
          <w:szCs w:val="24"/>
        </w:rPr>
        <w:t>Βουλής):</w:t>
      </w:r>
      <w:r>
        <w:rPr>
          <w:rFonts w:eastAsia="Times New Roman" w:cs="Times New Roman"/>
          <w:szCs w:val="24"/>
        </w:rPr>
        <w:t xml:space="preserve"> Έχετε συνηθίσει να τα αφήνετε στον αυτόματο. Ας μην αρχίσουμε τον διάλογο, γιατί έχετε συνηθίσει να διακόπτετε.</w:t>
      </w:r>
    </w:p>
    <w:p w14:paraId="76A6B268"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Σπίρτζη, παραδεχτήκατε στην </w:t>
      </w:r>
      <w:r>
        <w:rPr>
          <w:rFonts w:eastAsia="Times New Roman" w:cs="Times New Roman"/>
          <w:szCs w:val="24"/>
        </w:rPr>
        <w:t>ε</w:t>
      </w:r>
      <w:r>
        <w:rPr>
          <w:rFonts w:eastAsia="Times New Roman" w:cs="Times New Roman"/>
          <w:szCs w:val="24"/>
        </w:rPr>
        <w:t>πιτροπή ότι θα φτιάξετε αντίστοιχους φορείς και σε άλλες περιφέρειες. Άρα να περιμένουμε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ότ</w:t>
      </w:r>
      <w:r>
        <w:rPr>
          <w:rFonts w:eastAsia="Times New Roman" w:cs="Times New Roman"/>
          <w:szCs w:val="24"/>
        </w:rPr>
        <w:t>ι θα υπάρξει μία σχετική χειραγώγηση των τοπικών αυτοδιοικήσεων σε όλη την επικράτεια.</w:t>
      </w:r>
    </w:p>
    <w:p w14:paraId="76A6B269"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Π</w:t>
      </w:r>
      <w:r>
        <w:rPr>
          <w:rFonts w:eastAsia="Times New Roman" w:cs="Times New Roman"/>
          <w:szCs w:val="24"/>
        </w:rPr>
        <w:t>άμε παρακάτω: Πέμπτον, στο προβλεπόμενο άρθρο 6 υπάρχει ένα μετοχικό κεφάλαιο του ύψους των 50.000 ευρώ, το οποίο όπως καταλαβαίνετε, είναι ανεπαρκέστατο και είναι βέβα</w:t>
      </w:r>
      <w:r>
        <w:rPr>
          <w:rFonts w:eastAsia="Times New Roman" w:cs="Times New Roman"/>
          <w:szCs w:val="24"/>
        </w:rPr>
        <w:t>ιο ότι εξαντληθεί</w:t>
      </w:r>
      <w:r>
        <w:rPr>
          <w:rFonts w:eastAsia="Times New Roman" w:cs="Times New Roman"/>
          <w:szCs w:val="24"/>
        </w:rPr>
        <w:t>,</w:t>
      </w:r>
      <w:r>
        <w:rPr>
          <w:rFonts w:eastAsia="Times New Roman" w:cs="Times New Roman"/>
          <w:szCs w:val="24"/>
        </w:rPr>
        <w:t xml:space="preserve"> πριν καν γίνει η πρώτη συνεδρίαση την πρώτη ημέρα του </w:t>
      </w:r>
      <w:r>
        <w:rPr>
          <w:rFonts w:eastAsia="Times New Roman" w:cs="Times New Roman"/>
          <w:szCs w:val="24"/>
        </w:rPr>
        <w:t>δ.σ</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p>
    <w:p w14:paraId="76A6B26A"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Το μυστικό, όμως, βρίσκεται στην παράγραφο 5 του ιδίου άρθρου</w:t>
      </w:r>
      <w:r>
        <w:rPr>
          <w:rFonts w:eastAsia="Times New Roman" w:cs="Times New Roman"/>
          <w:szCs w:val="24"/>
        </w:rPr>
        <w:t>,</w:t>
      </w:r>
      <w:r>
        <w:rPr>
          <w:rFonts w:eastAsia="Times New Roman" w:cs="Times New Roman"/>
          <w:szCs w:val="24"/>
        </w:rPr>
        <w:t xml:space="preserve"> στο δικαίωμα, δηλαδή, που παρέχεται στους Υπουργούς</w:t>
      </w:r>
      <w:r>
        <w:rPr>
          <w:rFonts w:eastAsia="Times New Roman" w:cs="Times New Roman"/>
          <w:szCs w:val="24"/>
        </w:rPr>
        <w:t>,</w:t>
      </w:r>
      <w:r>
        <w:rPr>
          <w:rFonts w:eastAsia="Times New Roman" w:cs="Times New Roman"/>
          <w:szCs w:val="24"/>
        </w:rPr>
        <w:t xml:space="preserve"> να αποσπούν πόρους από δήθεν τρίτους φορείς -μπορούμε να κατ</w:t>
      </w:r>
      <w:r>
        <w:rPr>
          <w:rFonts w:eastAsia="Times New Roman" w:cs="Times New Roman"/>
          <w:szCs w:val="24"/>
        </w:rPr>
        <w:t xml:space="preserve">αλάβουμε ότι ο τρίτος φορέας αναφέρεται στους φορείς τοπικής αυτοδιοίκησης- στραγγαλίζοντας έτσι και καταδικάζοντας κάθε σχετικό έργο του </w:t>
      </w:r>
      <w:r>
        <w:rPr>
          <w:rFonts w:eastAsia="Times New Roman" w:cs="Times New Roman"/>
          <w:szCs w:val="24"/>
        </w:rPr>
        <w:lastRenderedPageBreak/>
        <w:t xml:space="preserve">δήμου ή της περιφέρειας. Στη δε </w:t>
      </w:r>
      <w:r>
        <w:rPr>
          <w:rFonts w:eastAsia="Times New Roman" w:cs="Times New Roman"/>
          <w:szCs w:val="24"/>
        </w:rPr>
        <w:t>ε</w:t>
      </w:r>
      <w:r>
        <w:rPr>
          <w:rFonts w:eastAsia="Times New Roman" w:cs="Times New Roman"/>
          <w:szCs w:val="24"/>
        </w:rPr>
        <w:t>πιτροπή ακούστηκε σοβαρά ότι ένας σημαντικός παράγοντας πόρων του φορέα</w:t>
      </w:r>
      <w:r>
        <w:rPr>
          <w:rFonts w:eastAsia="Times New Roman" w:cs="Times New Roman"/>
          <w:szCs w:val="24"/>
        </w:rPr>
        <w:t>,</w:t>
      </w:r>
      <w:r>
        <w:rPr>
          <w:rFonts w:eastAsia="Times New Roman" w:cs="Times New Roman"/>
          <w:szCs w:val="24"/>
        </w:rPr>
        <w:t xml:space="preserve"> θα μπορεί να</w:t>
      </w:r>
      <w:r>
        <w:rPr>
          <w:rFonts w:eastAsia="Times New Roman" w:cs="Times New Roman"/>
          <w:szCs w:val="24"/>
        </w:rPr>
        <w:t xml:space="preserve"> είναι και οι αναμενόμενες δωρεές. Όταν δηλώνονται τέτοια εξωφρενικά, όλοι αντιλαμβάνονται το πόσο λίγο απασχολεί την Κυβέρνηση η ουσία του εγχειρήματος.</w:t>
      </w:r>
    </w:p>
    <w:p w14:paraId="76A6B26B"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Έκτο, δεν γίνεται ούτε ενδεικτική αναφορά σε συγκεκριμένα έργα ούτε υπάρχει κάποιο υποτυπώδες χρονοδιά</w:t>
      </w:r>
      <w:r>
        <w:rPr>
          <w:rFonts w:eastAsia="Times New Roman" w:cs="Times New Roman"/>
          <w:szCs w:val="24"/>
        </w:rPr>
        <w:t xml:space="preserve">γραμμα υλοποίησής </w:t>
      </w:r>
      <w:r>
        <w:rPr>
          <w:rFonts w:eastAsia="Times New Roman" w:cs="Times New Roman"/>
          <w:szCs w:val="24"/>
        </w:rPr>
        <w:t>τους,</w:t>
      </w:r>
      <w:r>
        <w:rPr>
          <w:rFonts w:eastAsia="Times New Roman" w:cs="Times New Roman"/>
          <w:szCs w:val="24"/>
        </w:rPr>
        <w:t xml:space="preserve"> που να θέτει έστω κάποιες προτεραιότητες.</w:t>
      </w:r>
    </w:p>
    <w:p w14:paraId="76A6B26C"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Π</w:t>
      </w:r>
      <w:r>
        <w:rPr>
          <w:rFonts w:eastAsia="Times New Roman" w:cs="Times New Roman"/>
          <w:szCs w:val="24"/>
        </w:rPr>
        <w:t>άμε στην τροπολογία με γενικό αριθμό 1571 και ειδικό 29, στην οποία είμαστε αρνητικοί, δεδομένου ότι αφορά άσχετο θέμα και εισάγεται από το Υπουργείο Εργασίας, Κοινωνικής Ασφάλισης και Κοιν</w:t>
      </w:r>
      <w:r>
        <w:rPr>
          <w:rFonts w:eastAsia="Times New Roman" w:cs="Times New Roman"/>
          <w:szCs w:val="24"/>
        </w:rPr>
        <w:t xml:space="preserve">ωνικής Αλληλεγγύης, που δεν είναι καν συναρμόδιο Υπουργείο με το δικό σας. </w:t>
      </w:r>
    </w:p>
    <w:p w14:paraId="76A6B26D"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Διαφωνούμε</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γιατί θεωρούμε ότι η Κυβέρνηση προσπαθεί να πάρει αρμοδιότητες που ανήκουν ως τώρα στον ΟΑΕΔ για την πρόσληψη προσωπικού</w:t>
      </w:r>
      <w:r>
        <w:rPr>
          <w:rFonts w:eastAsia="Times New Roman" w:cs="Times New Roman"/>
          <w:szCs w:val="24"/>
        </w:rPr>
        <w:t>,</w:t>
      </w:r>
      <w:r>
        <w:rPr>
          <w:rFonts w:eastAsia="Times New Roman" w:cs="Times New Roman"/>
          <w:szCs w:val="24"/>
        </w:rPr>
        <w:t xml:space="preserve"> που θα αναλάβουν την εκτέλεση των προγ</w:t>
      </w:r>
      <w:r>
        <w:rPr>
          <w:rFonts w:eastAsia="Times New Roman" w:cs="Times New Roman"/>
          <w:szCs w:val="24"/>
        </w:rPr>
        <w:t xml:space="preserve">ραμμάτων. Στόχος, φυσικά, είναι η προσέλκυση </w:t>
      </w:r>
      <w:r>
        <w:rPr>
          <w:rFonts w:eastAsia="Times New Roman" w:cs="Times New Roman"/>
          <w:szCs w:val="24"/>
        </w:rPr>
        <w:lastRenderedPageBreak/>
        <w:t>της κομματικής πελατείας</w:t>
      </w:r>
      <w:r>
        <w:rPr>
          <w:rFonts w:eastAsia="Times New Roman" w:cs="Times New Roman"/>
          <w:szCs w:val="24"/>
        </w:rPr>
        <w:t>,</w:t>
      </w:r>
      <w:r>
        <w:rPr>
          <w:rFonts w:eastAsia="Times New Roman" w:cs="Times New Roman"/>
          <w:szCs w:val="24"/>
        </w:rPr>
        <w:t xml:space="preserve"> με μία διαδικασία που ουσιαστικά θα ελέγχεται από τον εκάστοτε Υπουργό, μιας και η προαναφερόμενη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γ</w:t>
      </w:r>
      <w:r>
        <w:rPr>
          <w:rFonts w:eastAsia="Times New Roman" w:cs="Times New Roman"/>
          <w:szCs w:val="24"/>
        </w:rPr>
        <w:t xml:space="preserve">ραμματεία ανήκει στα Υπουργεία. </w:t>
      </w:r>
      <w:r>
        <w:rPr>
          <w:rFonts w:eastAsia="Times New Roman" w:cs="Times New Roman"/>
          <w:szCs w:val="24"/>
        </w:rPr>
        <w:t>Δ</w:t>
      </w:r>
      <w:r>
        <w:rPr>
          <w:rFonts w:eastAsia="Times New Roman" w:cs="Times New Roman"/>
          <w:szCs w:val="24"/>
        </w:rPr>
        <w:t>ιαφωνούμε, βέβαια, ακόμα περισσότερο, διότι πε</w:t>
      </w:r>
      <w:r>
        <w:rPr>
          <w:rFonts w:eastAsia="Times New Roman" w:cs="Times New Roman"/>
          <w:szCs w:val="24"/>
        </w:rPr>
        <w:t>ριπτώσεις που αφορούν τη συγκεκριμένη διαδικασία πρόσληψης</w:t>
      </w:r>
      <w:r>
        <w:rPr>
          <w:rFonts w:eastAsia="Times New Roman" w:cs="Times New Roman"/>
          <w:szCs w:val="24"/>
        </w:rPr>
        <w:t>,</w:t>
      </w:r>
      <w:r>
        <w:rPr>
          <w:rFonts w:eastAsia="Times New Roman" w:cs="Times New Roman"/>
          <w:szCs w:val="24"/>
        </w:rPr>
        <w:t xml:space="preserve"> εξαιρούνται από τη διαδικασία του ΑΣΕΠ.</w:t>
      </w:r>
    </w:p>
    <w:p w14:paraId="76A6B26E"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είναι ολοφάνερο ότι ο υπό σύσταση φορέας αναπλάσεως της πόλης των Αθηνών και αχρείαστος είναι και περιττός. Οι σκοποί της νέας</w:t>
      </w:r>
      <w:r>
        <w:rPr>
          <w:rFonts w:eastAsia="Times New Roman" w:cs="Times New Roman"/>
          <w:szCs w:val="24"/>
        </w:rPr>
        <w:t xml:space="preserve"> εταιρείας αποτελούν ήδη αρμοδιότητες των δήμων και των περιφερειών, επομένως είναι ξεκάθαρη η πρόθεση της Κυβέρνησης</w:t>
      </w:r>
      <w:r>
        <w:rPr>
          <w:rFonts w:eastAsia="Times New Roman" w:cs="Times New Roman"/>
          <w:szCs w:val="24"/>
        </w:rPr>
        <w:t>,</w:t>
      </w:r>
      <w:r>
        <w:rPr>
          <w:rFonts w:eastAsia="Times New Roman" w:cs="Times New Roman"/>
          <w:szCs w:val="24"/>
        </w:rPr>
        <w:t xml:space="preserve"> να παρέμβει στα αυτοδιοικητικά</w:t>
      </w:r>
      <w:r>
        <w:rPr>
          <w:rFonts w:eastAsia="Times New Roman" w:cs="Times New Roman"/>
          <w:szCs w:val="24"/>
        </w:rPr>
        <w:t>,</w:t>
      </w:r>
      <w:r>
        <w:rPr>
          <w:rFonts w:eastAsia="Times New Roman" w:cs="Times New Roman"/>
          <w:szCs w:val="24"/>
        </w:rPr>
        <w:t xml:space="preserve"> με έναν βραχίονα που θα παρακάμπτει τους πάντες και τα πάντα, μην έχοντας σχέση με έννοιες όπως η διοικητ</w:t>
      </w:r>
      <w:r>
        <w:rPr>
          <w:rFonts w:eastAsia="Times New Roman" w:cs="Times New Roman"/>
          <w:szCs w:val="24"/>
        </w:rPr>
        <w:t xml:space="preserve">ική αποκέντρωση και ο απολογισμός. </w:t>
      </w:r>
    </w:p>
    <w:p w14:paraId="76A6B26F"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Πρόσθετοι προφανείς σκοποί σαφώς αποτελούν το βόλεμα απροσδιόριστου αριθμού στελεχών του ΣΥΡΙΖΑ</w:t>
      </w:r>
      <w:r>
        <w:rPr>
          <w:rFonts w:eastAsia="Times New Roman" w:cs="Times New Roman"/>
          <w:szCs w:val="24"/>
        </w:rPr>
        <w:t>,</w:t>
      </w:r>
      <w:r>
        <w:rPr>
          <w:rFonts w:eastAsia="Times New Roman" w:cs="Times New Roman"/>
          <w:szCs w:val="24"/>
        </w:rPr>
        <w:t xml:space="preserve"> εν</w:t>
      </w:r>
      <w:r>
        <w:rPr>
          <w:rFonts w:eastAsia="Times New Roman" w:cs="Times New Roman"/>
          <w:szCs w:val="24"/>
        </w:rPr>
        <w:t xml:space="preserve">’ </w:t>
      </w:r>
      <w:r>
        <w:rPr>
          <w:rFonts w:eastAsia="Times New Roman" w:cs="Times New Roman"/>
          <w:szCs w:val="24"/>
        </w:rPr>
        <w:t>όψει βέβαια και εκλογών που μπορεί να αναμένονται αλλά και η ανάθεση έργων χωρίς τήρηση των νόμων, αφού θα υπάρχει η δυ</w:t>
      </w:r>
      <w:r>
        <w:rPr>
          <w:rFonts w:eastAsia="Times New Roman" w:cs="Times New Roman"/>
          <w:szCs w:val="24"/>
        </w:rPr>
        <w:t xml:space="preserve">νατότητα των παρεκκλίσεων. </w:t>
      </w:r>
    </w:p>
    <w:p w14:paraId="76A6B270"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Εάν η Κυβέρνηση επιθυμούσε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βάλει τάξη σε θέματα ακινήτων στην Αθήνα, θα μπορούσε να προχωρήσει, ως όφειλε άλλωστε, στην παραχώρηση περισσότερων χώρων και αρμοδιοτήτων στην αυτοδιοίκηση. Θα μπορούσε, επίσης, να ασχοληθεί με τα ακίνητα του δημοσίου</w:t>
      </w:r>
      <w:r>
        <w:rPr>
          <w:rFonts w:eastAsia="Times New Roman" w:cs="Times New Roman"/>
          <w:szCs w:val="24"/>
        </w:rPr>
        <w:t>,</w:t>
      </w:r>
      <w:r>
        <w:rPr>
          <w:rFonts w:eastAsia="Times New Roman" w:cs="Times New Roman"/>
          <w:szCs w:val="24"/>
        </w:rPr>
        <w:t xml:space="preserve"> τα οποία έχει παρατήσει ή παραμ</w:t>
      </w:r>
      <w:r>
        <w:rPr>
          <w:rFonts w:eastAsia="Times New Roman" w:cs="Times New Roman"/>
          <w:szCs w:val="24"/>
        </w:rPr>
        <w:t xml:space="preserve">ένουν κλειστά και αναξιοποίητα ή ετοιμόρροπα ή είναι υπό κατάληψη από διάφορους «αλληλέγγυους» από τον ΣΥΡΙΖΑ. </w:t>
      </w:r>
    </w:p>
    <w:p w14:paraId="76A6B271"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και με αυτά τα δεδομένα στη διάθεσή μας, τόσο ως Ένωση Κεντρώων όσο και προσωπικά εγώ ως εκλεγμένος Βουλευτής στην Περιφέρεια Α΄ Αθήνας, </w:t>
      </w:r>
      <w:r>
        <w:rPr>
          <w:rFonts w:eastAsia="Times New Roman" w:cs="Times New Roman"/>
          <w:szCs w:val="24"/>
        </w:rPr>
        <w:t>είναι αδύνατο να συμφωνήσω με ένα τέτοιο σχέδιο νόμου, που στην ουσία εισάγει στον δημόσιο βίο λογικές εκτεταμένων παρεκκλίσεων από νόμους. Κατηγορηματικά δε δηλώνουμε ότι θα καταψηφίσουμε κάθε ένα άρθρο του, μιας και δεν έχει να προσφέρει το παραμικρό ούτ</w:t>
      </w:r>
      <w:r>
        <w:rPr>
          <w:rFonts w:eastAsia="Times New Roman" w:cs="Times New Roman"/>
          <w:szCs w:val="24"/>
        </w:rPr>
        <w:t xml:space="preserve">ε στην </w:t>
      </w:r>
      <w:r>
        <w:rPr>
          <w:rFonts w:eastAsia="Times New Roman" w:cs="Times New Roman"/>
          <w:szCs w:val="24"/>
        </w:rPr>
        <w:t>α</w:t>
      </w:r>
      <w:r>
        <w:rPr>
          <w:rFonts w:eastAsia="Times New Roman" w:cs="Times New Roman"/>
          <w:szCs w:val="24"/>
        </w:rPr>
        <w:t xml:space="preserve">υτοδιοίκηση ούτε στην πόλη μας αλλά ούτε και στην τοπική κοινωνία. </w:t>
      </w:r>
    </w:p>
    <w:p w14:paraId="76A6B272"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Αντίθετα</w:t>
      </w:r>
      <w:r>
        <w:rPr>
          <w:rFonts w:eastAsia="Times New Roman" w:cs="Times New Roman"/>
          <w:szCs w:val="24"/>
        </w:rPr>
        <w:t xml:space="preserve"> μόνο προβλήματα θα συσσωρεύσει από την πρώτη κιόλας ημέρα που θα αρχίσουν οι ανεξέλεγκτες προσλήψεις, οι ανεξέλεγκτες δαπάνες, οι ανεξέλεγκτες αναθέσεις έργων σε ημετέρους, καθώς και οι ανεξέλεγκτες παρεκκλίσεις από τους νόμους. </w:t>
      </w:r>
    </w:p>
    <w:p w14:paraId="76A6B273"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76A6B274"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Αφού καταψηφίζετε τα άρθρα, το καταψηφίζετε, υποθέτω, και επί της αρχής. Το αναφέρω, για να γραφτεί στα Πρακτικά. </w:t>
      </w:r>
    </w:p>
    <w:p w14:paraId="76A6B275"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Καταψηφίζουμε και επί της αρχής. </w:t>
      </w:r>
    </w:p>
    <w:p w14:paraId="76A6B276"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w:t>
      </w:r>
      <w:r>
        <w:rPr>
          <w:rFonts w:eastAsia="Times New Roman" w:cs="Times New Roman"/>
          <w:b/>
          <w:szCs w:val="24"/>
        </w:rPr>
        <w:t>άνης):</w:t>
      </w:r>
      <w:r>
        <w:rPr>
          <w:rFonts w:eastAsia="Times New Roman" w:cs="Times New Roman"/>
          <w:szCs w:val="24"/>
        </w:rPr>
        <w:t xml:space="preserve"> Εάν, κύριε Παρασκευόπουλε, η ενημέρωσή μου είναι σωστή ότι θέλετε να μιλήσετε μόνο για την τροπολογία σας, τότε θα παρακαλέσω τον Υπουργό να περιμένει τρία λεπτά και από τη θέση σας να παρουσιάσετε την τροπολογία σας, ώστε τελειώνοντας την ομιλία το</w:t>
      </w:r>
      <w:r>
        <w:rPr>
          <w:rFonts w:eastAsia="Times New Roman" w:cs="Times New Roman"/>
          <w:szCs w:val="24"/>
        </w:rPr>
        <w:t>υ να σας απαντήσει αν θα την κάνει δεκτή ή όχι.</w:t>
      </w:r>
    </w:p>
    <w:p w14:paraId="76A6B277"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Παρασκευόπουλε, έχετε τον λόγο για τρία λεπτά.</w:t>
      </w:r>
    </w:p>
    <w:p w14:paraId="76A6B278"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Ευχαριστώ πολύ, κύριε Πρόεδρε.</w:t>
      </w:r>
    </w:p>
    <w:p w14:paraId="76A6B279"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Η Αθήνα είναι πολύ όμορφη πόλη </w:t>
      </w:r>
      <w:r>
        <w:rPr>
          <w:rFonts w:eastAsia="Times New Roman" w:cs="Times New Roman"/>
          <w:szCs w:val="24"/>
        </w:rPr>
        <w:t xml:space="preserve">και </w:t>
      </w:r>
      <w:r>
        <w:rPr>
          <w:rFonts w:eastAsia="Times New Roman" w:cs="Times New Roman"/>
          <w:szCs w:val="24"/>
        </w:rPr>
        <w:t xml:space="preserve">είναι παγκόσμια γνωστή πάνω απ’ όλα ως λίκνο της </w:t>
      </w:r>
      <w:r>
        <w:rPr>
          <w:rFonts w:eastAsia="Times New Roman" w:cs="Times New Roman"/>
          <w:szCs w:val="24"/>
        </w:rPr>
        <w:t>δ</w:t>
      </w:r>
      <w:r>
        <w:rPr>
          <w:rFonts w:eastAsia="Times New Roman" w:cs="Times New Roman"/>
          <w:szCs w:val="24"/>
        </w:rPr>
        <w:t>ημοκρατίας. Π</w:t>
      </w:r>
      <w:r>
        <w:rPr>
          <w:rFonts w:eastAsia="Times New Roman" w:cs="Times New Roman"/>
          <w:szCs w:val="24"/>
        </w:rPr>
        <w:t xml:space="preserve">αρ’ όλα αυτά δεν έχει γίνει ένα </w:t>
      </w:r>
      <w:r>
        <w:rPr>
          <w:rFonts w:eastAsia="Times New Roman" w:cs="Times New Roman"/>
          <w:szCs w:val="24"/>
        </w:rPr>
        <w:t>μ</w:t>
      </w:r>
      <w:r>
        <w:rPr>
          <w:rFonts w:eastAsia="Times New Roman" w:cs="Times New Roman"/>
          <w:szCs w:val="24"/>
        </w:rPr>
        <w:t xml:space="preserve">ουσείο </w:t>
      </w:r>
      <w:r>
        <w:rPr>
          <w:rFonts w:eastAsia="Times New Roman" w:cs="Times New Roman"/>
          <w:szCs w:val="24"/>
        </w:rPr>
        <w:t>δ</w:t>
      </w:r>
      <w:r>
        <w:rPr>
          <w:rFonts w:eastAsia="Times New Roman" w:cs="Times New Roman"/>
          <w:szCs w:val="24"/>
        </w:rPr>
        <w:t>ημοκρατίας, αν και η ανάγκη για την ύπαρξή του δεν είναι μόνο αθηναϊκή, δεν είναι μόνο ελληνική, είναι παγκόσμια.</w:t>
      </w:r>
    </w:p>
    <w:p w14:paraId="76A6B27A"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Θα πω και κάτι που ίσως ακουστεί υπερβολικό. Θα έλεγα ότι ίσως είναι και συμπαντική</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ηλαδή μπορούμε </w:t>
      </w:r>
      <w:r>
        <w:rPr>
          <w:rFonts w:eastAsia="Times New Roman" w:cs="Times New Roman"/>
          <w:szCs w:val="24"/>
        </w:rPr>
        <w:t xml:space="preserve">να σκεφθούμε πλανήτες με τεχνικά έργα ή με όντα. Όμως είναι δύσκολο να σκεφθούμε άλλους πλανήτες με ένα πολίτευμα όπως η </w:t>
      </w:r>
      <w:r>
        <w:rPr>
          <w:rFonts w:eastAsia="Times New Roman" w:cs="Times New Roman"/>
          <w:szCs w:val="24"/>
        </w:rPr>
        <w:t>δ</w:t>
      </w:r>
      <w:r>
        <w:rPr>
          <w:rFonts w:eastAsia="Times New Roman" w:cs="Times New Roman"/>
          <w:szCs w:val="24"/>
        </w:rPr>
        <w:t xml:space="preserve">ημοκρατία και με έργα όπως αυτά τα οποία κατασκευάστηκαν στο πλαίσιο και με την πνοή της </w:t>
      </w:r>
      <w:r>
        <w:rPr>
          <w:rFonts w:eastAsia="Times New Roman" w:cs="Times New Roman"/>
          <w:szCs w:val="24"/>
        </w:rPr>
        <w:t>δ</w:t>
      </w:r>
      <w:r>
        <w:rPr>
          <w:rFonts w:eastAsia="Times New Roman" w:cs="Times New Roman"/>
          <w:szCs w:val="24"/>
        </w:rPr>
        <w:t>ημοκρατίας.</w:t>
      </w:r>
    </w:p>
    <w:p w14:paraId="76A6B27B"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Η ιδέα για την ίδρυση ενός </w:t>
      </w:r>
      <w:r>
        <w:rPr>
          <w:rFonts w:eastAsia="Times New Roman" w:cs="Times New Roman"/>
          <w:szCs w:val="24"/>
        </w:rPr>
        <w:t>μ</w:t>
      </w:r>
      <w:r>
        <w:rPr>
          <w:rFonts w:eastAsia="Times New Roman" w:cs="Times New Roman"/>
          <w:szCs w:val="24"/>
        </w:rPr>
        <w:t>ουσε</w:t>
      </w:r>
      <w:r>
        <w:rPr>
          <w:rFonts w:eastAsia="Times New Roman" w:cs="Times New Roman"/>
          <w:szCs w:val="24"/>
        </w:rPr>
        <w:t xml:space="preserve">ίου </w:t>
      </w:r>
      <w:r>
        <w:rPr>
          <w:rFonts w:eastAsia="Times New Roman" w:cs="Times New Roman"/>
          <w:szCs w:val="24"/>
        </w:rPr>
        <w:t>δ</w:t>
      </w:r>
      <w:r>
        <w:rPr>
          <w:rFonts w:eastAsia="Times New Roman" w:cs="Times New Roman"/>
          <w:szCs w:val="24"/>
        </w:rPr>
        <w:t>ημοκρατίας είναι παλιά. Είχε υποβληθεί από μια ομάδα και στον Πρόεδρο της Δημοκρατίας Κωστή Στεφανόπουλο</w:t>
      </w:r>
      <w:r w:rsidRPr="003F37A1">
        <w:rPr>
          <w:rFonts w:eastAsia="Times New Roman" w:cs="Times New Roman"/>
          <w:szCs w:val="24"/>
        </w:rPr>
        <w:t xml:space="preserve"> </w:t>
      </w:r>
      <w:r>
        <w:rPr>
          <w:rFonts w:eastAsia="Times New Roman" w:cs="Times New Roman"/>
          <w:szCs w:val="24"/>
        </w:rPr>
        <w:t xml:space="preserve">το 2000. Ο </w:t>
      </w:r>
      <w:r>
        <w:rPr>
          <w:rFonts w:eastAsia="Times New Roman" w:cs="Times New Roman"/>
          <w:szCs w:val="24"/>
        </w:rPr>
        <w:lastRenderedPageBreak/>
        <w:t xml:space="preserve">σημερινός </w:t>
      </w:r>
      <w:r>
        <w:rPr>
          <w:rFonts w:eastAsia="Times New Roman" w:cs="Times New Roman"/>
          <w:szCs w:val="24"/>
        </w:rPr>
        <w:t>Πρόεδρος της</w:t>
      </w:r>
      <w:r>
        <w:rPr>
          <w:rFonts w:eastAsia="Times New Roman" w:cs="Times New Roman"/>
          <w:b/>
          <w:szCs w:val="24"/>
        </w:rPr>
        <w:t xml:space="preserve"> </w:t>
      </w:r>
      <w:r>
        <w:rPr>
          <w:rFonts w:eastAsia="Times New Roman" w:cs="Times New Roman"/>
          <w:szCs w:val="24"/>
        </w:rPr>
        <w:t>Βουλής ενέταξε την ιδέα και το εγχείρημα στις προγραμματικές του δηλώσεις για τη Βουλή και σχετικά πρόσφατα στις</w:t>
      </w:r>
      <w:r>
        <w:rPr>
          <w:rFonts w:eastAsia="Times New Roman" w:cs="Times New Roman"/>
          <w:szCs w:val="24"/>
        </w:rPr>
        <w:t xml:space="preserve"> 17 Σεπτεμβρίου 2017 –φαντάζομαι ότι οι περισσότεροι θα ήταν παρόντες- κατά την επέτειο της </w:t>
      </w:r>
      <w:r>
        <w:rPr>
          <w:rFonts w:eastAsia="Times New Roman" w:cs="Times New Roman"/>
          <w:szCs w:val="24"/>
        </w:rPr>
        <w:t>δ</w:t>
      </w:r>
      <w:r>
        <w:rPr>
          <w:rFonts w:eastAsia="Times New Roman" w:cs="Times New Roman"/>
          <w:szCs w:val="24"/>
        </w:rPr>
        <w:t xml:space="preserve">ημοκρατίας που έγινε εδώ στη Βουλή, ανέπτυξε περισσότερο την προοπτική της ίδρυσης ενός </w:t>
      </w:r>
      <w:r>
        <w:rPr>
          <w:rFonts w:eastAsia="Times New Roman" w:cs="Times New Roman"/>
          <w:szCs w:val="24"/>
        </w:rPr>
        <w:t>μ</w:t>
      </w:r>
      <w:r>
        <w:rPr>
          <w:rFonts w:eastAsia="Times New Roman" w:cs="Times New Roman"/>
          <w:szCs w:val="24"/>
        </w:rPr>
        <w:t xml:space="preserve">ουσείου </w:t>
      </w:r>
      <w:r>
        <w:rPr>
          <w:rFonts w:eastAsia="Times New Roman" w:cs="Times New Roman"/>
          <w:szCs w:val="24"/>
        </w:rPr>
        <w:t>δ</w:t>
      </w:r>
      <w:r>
        <w:rPr>
          <w:rFonts w:eastAsia="Times New Roman" w:cs="Times New Roman"/>
          <w:szCs w:val="24"/>
        </w:rPr>
        <w:t>ημοκρατίας στη χώρα.</w:t>
      </w:r>
    </w:p>
    <w:p w14:paraId="76A6B27C"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Έκτοτε εισήγαγε την </w:t>
      </w:r>
      <w:r>
        <w:rPr>
          <w:rFonts w:eastAsia="Times New Roman" w:cs="Times New Roman"/>
          <w:szCs w:val="24"/>
        </w:rPr>
        <w:t>σκέψη</w:t>
      </w:r>
      <w:r>
        <w:rPr>
          <w:rFonts w:eastAsia="Times New Roman" w:cs="Times New Roman"/>
          <w:szCs w:val="24"/>
        </w:rPr>
        <w:t>, προκειμένου να δρ</w:t>
      </w:r>
      <w:r>
        <w:rPr>
          <w:rFonts w:eastAsia="Times New Roman" w:cs="Times New Roman"/>
          <w:szCs w:val="24"/>
        </w:rPr>
        <w:t xml:space="preserve">ομολογηθεί αυτή κάπως στη Διάσκεψη των Προέδρων, η οποία συζήτησε το θέμα. Αν θυμάμαι καλά, όλοι </w:t>
      </w:r>
      <w:r>
        <w:rPr>
          <w:rFonts w:eastAsia="Times New Roman" w:cs="Times New Roman"/>
          <w:szCs w:val="24"/>
        </w:rPr>
        <w:t xml:space="preserve">την </w:t>
      </w:r>
      <w:r>
        <w:rPr>
          <w:rFonts w:eastAsia="Times New Roman" w:cs="Times New Roman"/>
          <w:szCs w:val="24"/>
        </w:rPr>
        <w:t>στήριξαν</w:t>
      </w:r>
      <w:r>
        <w:rPr>
          <w:rFonts w:eastAsia="Times New Roman" w:cs="Times New Roman"/>
          <w:szCs w:val="24"/>
        </w:rPr>
        <w:t>.</w:t>
      </w:r>
      <w:r>
        <w:rPr>
          <w:rFonts w:eastAsia="Times New Roman" w:cs="Times New Roman"/>
          <w:szCs w:val="24"/>
        </w:rPr>
        <w:t xml:space="preserve"> Άλλωστε δεν θα μπορούσα να φανταστώ λόγο επιφύλαξης για μια τέτοια ιδέα. Υπήρξαν συμβολές από όλα τα κόμματα, από όλες τις παρατάξεις. Θυμάμαι τι</w:t>
      </w:r>
      <w:r>
        <w:rPr>
          <w:rFonts w:eastAsia="Times New Roman" w:cs="Times New Roman"/>
          <w:szCs w:val="24"/>
        </w:rPr>
        <w:t xml:space="preserve">ς ιδέες του κ. Κρεμαστινού, τις ιδέες του κ. Τραγάκη, πέραν, βεβαίως, </w:t>
      </w:r>
      <w:r>
        <w:rPr>
          <w:rFonts w:eastAsia="Times New Roman" w:cs="Times New Roman"/>
          <w:szCs w:val="24"/>
        </w:rPr>
        <w:t xml:space="preserve">όσων </w:t>
      </w:r>
      <w:r>
        <w:rPr>
          <w:rFonts w:eastAsia="Times New Roman" w:cs="Times New Roman"/>
          <w:szCs w:val="24"/>
        </w:rPr>
        <w:t>προήλθαν από τα κυβερνητικά κόμματα.</w:t>
      </w:r>
    </w:p>
    <w:p w14:paraId="76A6B27D"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Στη συνέχεια από ό,τι ξέρω, η Βουλή αποφάσισε φορέας να είναι το Ίδρυμα της Βουλής για τον Κοινοβουλευτισμό και τη Δημοκρατία. Αυτό είναι κάτι τ</w:t>
      </w:r>
      <w:r>
        <w:rPr>
          <w:rFonts w:eastAsia="Times New Roman" w:cs="Times New Roman"/>
          <w:szCs w:val="24"/>
        </w:rPr>
        <w:t xml:space="preserve">ο οποίο έχει αρχίσει και σχεδιάζεται. </w:t>
      </w:r>
    </w:p>
    <w:p w14:paraId="76A6B27E"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τροπολογία που είχαμε την τιμή να καταθέσουμε -θέλω να ευχαριστήσω τους Υπουργούς για το γεγονός ότι την ενέκριναν- προτείνει να προστεθεί στην παράγραφο 4 του άρθρου 2 του συζητούμενου νομοσχεδίου μια ακόμη </w:t>
      </w:r>
      <w:r>
        <w:rPr>
          <w:rFonts w:eastAsia="Times New Roman" w:cs="Times New Roman"/>
          <w:szCs w:val="24"/>
        </w:rPr>
        <w:t>δυνατότητα στην στοχοθεσία, που είναι καταγεγραμμένη στο οικείο χωρίο, η δυνατότητα η «</w:t>
      </w:r>
      <w:r>
        <w:rPr>
          <w:rFonts w:eastAsia="Times New Roman" w:cs="Times New Roman"/>
          <w:szCs w:val="24"/>
        </w:rPr>
        <w:t>ΑΝΑΠΛΑΣΗ ΑΘΗΝΑΣ</w:t>
      </w:r>
      <w:r>
        <w:rPr>
          <w:rFonts w:eastAsia="Times New Roman" w:cs="Times New Roman"/>
          <w:szCs w:val="24"/>
        </w:rPr>
        <w:t xml:space="preserve"> Α.Ε.» να συμπράττει με τη Βουλή και το Ίδρυμα της Βουλής, προκειμένου να προχωρήσει η ίδρυση ενός </w:t>
      </w:r>
      <w:r>
        <w:rPr>
          <w:rFonts w:eastAsia="Times New Roman" w:cs="Times New Roman"/>
          <w:szCs w:val="24"/>
        </w:rPr>
        <w:t>μ</w:t>
      </w:r>
      <w:r>
        <w:rPr>
          <w:rFonts w:eastAsia="Times New Roman" w:cs="Times New Roman"/>
          <w:szCs w:val="24"/>
        </w:rPr>
        <w:t xml:space="preserve">ουσείου </w:t>
      </w:r>
      <w:r>
        <w:rPr>
          <w:rFonts w:eastAsia="Times New Roman" w:cs="Times New Roman"/>
          <w:szCs w:val="24"/>
        </w:rPr>
        <w:t>δ</w:t>
      </w:r>
      <w:r>
        <w:rPr>
          <w:rFonts w:eastAsia="Times New Roman" w:cs="Times New Roman"/>
          <w:szCs w:val="24"/>
        </w:rPr>
        <w:t>ημοκρατίας.</w:t>
      </w:r>
    </w:p>
    <w:p w14:paraId="76A6B27F"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Επειδή πρόκειται για απλή δυνατότ</w:t>
      </w:r>
      <w:r>
        <w:rPr>
          <w:rFonts w:eastAsia="Times New Roman" w:cs="Times New Roman"/>
          <w:szCs w:val="24"/>
        </w:rPr>
        <w:t xml:space="preserve">ητα, για απλή ένταξη στις στοχοθεσίες του </w:t>
      </w:r>
      <w:r>
        <w:rPr>
          <w:rFonts w:eastAsia="Times New Roman" w:cs="Times New Roman"/>
          <w:szCs w:val="24"/>
        </w:rPr>
        <w:t>ο</w:t>
      </w:r>
      <w:r>
        <w:rPr>
          <w:rFonts w:eastAsia="Times New Roman" w:cs="Times New Roman"/>
          <w:szCs w:val="24"/>
        </w:rPr>
        <w:t>ργανισμού και για τη δημιουργία μιας συνθήκης, προκειμένου αυτό να μπορέσει να αναπτυχθεί, πραγματικά δεν μπορώ να δω</w:t>
      </w:r>
      <w:r>
        <w:rPr>
          <w:rFonts w:eastAsia="Times New Roman" w:cs="Times New Roman"/>
          <w:szCs w:val="24"/>
        </w:rPr>
        <w:t>,</w:t>
      </w:r>
      <w:r>
        <w:rPr>
          <w:rFonts w:eastAsia="Times New Roman" w:cs="Times New Roman"/>
          <w:szCs w:val="24"/>
        </w:rPr>
        <w:t xml:space="preserve"> γιατί θα μπορούσε να υπάρχει επιφύλαξη για μια τέτοια ιδέα, η οποία νομίζω ότι αν προχωρήσει, </w:t>
      </w:r>
      <w:r>
        <w:rPr>
          <w:rFonts w:eastAsia="Times New Roman" w:cs="Times New Roman"/>
          <w:szCs w:val="24"/>
        </w:rPr>
        <w:t xml:space="preserve">θα είναι εισφορά παγκόσμια και διαχρονική. Πιστεύω ότι όσος χρόνος και να περάσει, η χρησιμότητα ενός </w:t>
      </w:r>
      <w:r>
        <w:rPr>
          <w:rFonts w:eastAsia="Times New Roman" w:cs="Times New Roman"/>
          <w:szCs w:val="24"/>
        </w:rPr>
        <w:t>μ</w:t>
      </w:r>
      <w:r>
        <w:rPr>
          <w:rFonts w:eastAsia="Times New Roman" w:cs="Times New Roman"/>
          <w:szCs w:val="24"/>
        </w:rPr>
        <w:t xml:space="preserve">ουσείου </w:t>
      </w:r>
      <w:r>
        <w:rPr>
          <w:rFonts w:eastAsia="Times New Roman" w:cs="Times New Roman"/>
          <w:szCs w:val="24"/>
        </w:rPr>
        <w:t>δ</w:t>
      </w:r>
      <w:r>
        <w:rPr>
          <w:rFonts w:eastAsia="Times New Roman" w:cs="Times New Roman"/>
          <w:szCs w:val="24"/>
        </w:rPr>
        <w:t>ημοκρατίας και για την παιδεία αλλά και για την πολιτειακή…</w:t>
      </w:r>
    </w:p>
    <w:p w14:paraId="76A6B280"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Παρασκευόπουλε, ολοκληρώστε.</w:t>
      </w:r>
    </w:p>
    <w:p w14:paraId="76A6B281"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ΠΑΡΑΣΚΕ</w:t>
      </w:r>
      <w:r>
        <w:rPr>
          <w:rFonts w:eastAsia="Times New Roman" w:cs="Times New Roman"/>
          <w:b/>
          <w:szCs w:val="24"/>
        </w:rPr>
        <w:t>ΥΟΠΟΥΛΟΣ:</w:t>
      </w:r>
      <w:r>
        <w:rPr>
          <w:rFonts w:eastAsia="Times New Roman" w:cs="Times New Roman"/>
          <w:szCs w:val="24"/>
        </w:rPr>
        <w:t xml:space="preserve"> Κύριε Πρόεδρε, ολοκληρώνω.</w:t>
      </w:r>
    </w:p>
    <w:p w14:paraId="76A6B282"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Γι’ αυτό</w:t>
      </w:r>
      <w:r>
        <w:rPr>
          <w:rFonts w:eastAsia="Times New Roman" w:cs="Times New Roman"/>
          <w:szCs w:val="24"/>
        </w:rPr>
        <w:t>ν</w:t>
      </w:r>
      <w:r>
        <w:rPr>
          <w:rFonts w:eastAsia="Times New Roman" w:cs="Times New Roman"/>
          <w:szCs w:val="24"/>
        </w:rPr>
        <w:t xml:space="preserve"> τον λόγο ζητώ να γίνει δεκτή. </w:t>
      </w:r>
    </w:p>
    <w:p w14:paraId="76A6B283"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6A6B284"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Παρασκευόπουλε, παρά τον σεβασμό που σας έχω, εν τη ρύμη του λόγου σας ευχαριστήσατε ήδη τους Υπουργούς</w:t>
      </w:r>
      <w:r>
        <w:rPr>
          <w:rFonts w:eastAsia="Times New Roman" w:cs="Times New Roman"/>
          <w:szCs w:val="24"/>
        </w:rPr>
        <w:t>,</w:t>
      </w:r>
      <w:r>
        <w:rPr>
          <w:rFonts w:eastAsia="Times New Roman" w:cs="Times New Roman"/>
          <w:szCs w:val="24"/>
        </w:rPr>
        <w:t xml:space="preserve"> που έχουν κάνει δε</w:t>
      </w:r>
      <w:r>
        <w:rPr>
          <w:rFonts w:eastAsia="Times New Roman" w:cs="Times New Roman"/>
          <w:szCs w:val="24"/>
        </w:rPr>
        <w:t xml:space="preserve">κτή την τροπολογία. </w:t>
      </w:r>
    </w:p>
    <w:p w14:paraId="76A6B285"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Αυτό είναι, όπως αντιλαμβάνεστε, κοινοβουλευτικά αντιδεοντολογικό. Τότε δεν υπήρχε λόγος να την παρουσιάσετε. Εγώ σας έδωσα πρώτος τον λόγο για να την παρουσιάσετε</w:t>
      </w:r>
      <w:r>
        <w:rPr>
          <w:rFonts w:eastAsia="Times New Roman" w:cs="Times New Roman"/>
          <w:szCs w:val="24"/>
        </w:rPr>
        <w:t>,</w:t>
      </w:r>
      <w:r>
        <w:rPr>
          <w:rFonts w:eastAsia="Times New Roman" w:cs="Times New Roman"/>
          <w:szCs w:val="24"/>
        </w:rPr>
        <w:t xml:space="preserve"> και είπα ο κύριος Υπουργός πριν κατέβει εκ του Βήματος, να μας πει εάν</w:t>
      </w:r>
      <w:r>
        <w:rPr>
          <w:rFonts w:eastAsia="Times New Roman" w:cs="Times New Roman"/>
          <w:szCs w:val="24"/>
        </w:rPr>
        <w:t xml:space="preserve"> την κάνει δεκτή. Αυτό λέει η κοινοβουλευτική πρακτική. Εάν εκ των προτέρων την είχε κάνει δεκτή, δεν υπήρχε λόγος να παρουσιαστεί. </w:t>
      </w:r>
    </w:p>
    <w:p w14:paraId="76A6B286"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 xml:space="preserve">Κύριε Πρόεδρε, σας είμαι ευγνώμων για το μάθημα αυτό. Σας ευχαριστώ πάρα πολύ. </w:t>
      </w:r>
    </w:p>
    <w:p w14:paraId="76A6B287"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w:t>
      </w:r>
      <w:r>
        <w:rPr>
          <w:rFonts w:eastAsia="Times New Roman" w:cs="Times New Roman"/>
          <w:b/>
          <w:szCs w:val="24"/>
        </w:rPr>
        <w:t>ας Κακλαμάνης):</w:t>
      </w:r>
      <w:r>
        <w:rPr>
          <w:rFonts w:eastAsia="Times New Roman" w:cs="Times New Roman"/>
          <w:szCs w:val="24"/>
        </w:rPr>
        <w:t xml:space="preserve"> Αντιλαμβάνεστε ότι έτσι έχουν τα πράγματα. Μου αρέσει να είμαστε εντάξει. </w:t>
      </w:r>
    </w:p>
    <w:p w14:paraId="76A6B288"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 xml:space="preserve">Κι εμένα μου αρέσει. Σας ευχαριστώ πολύ. </w:t>
      </w:r>
    </w:p>
    <w:p w14:paraId="76A6B289"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 </w:t>
      </w:r>
    </w:p>
    <w:p w14:paraId="76A6B28A"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w:t>
      </w:r>
      <w:r>
        <w:rPr>
          <w:rFonts w:eastAsia="Times New Roman" w:cs="Times New Roman"/>
          <w:b/>
          <w:szCs w:val="24"/>
        </w:rPr>
        <w:t xml:space="preserve">ομών και Μεταφορών): </w:t>
      </w:r>
      <w:r>
        <w:rPr>
          <w:rFonts w:eastAsia="Times New Roman" w:cs="Times New Roman"/>
          <w:szCs w:val="24"/>
        </w:rPr>
        <w:t>Να τοποθετηθώ τώρα για το νομοσχέδιο;</w:t>
      </w:r>
    </w:p>
    <w:p w14:paraId="76A6B28B"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θέλετε να πάρετε τώρα τον λόγο; Αν θέλετε αργότερα, εντάξει. </w:t>
      </w:r>
    </w:p>
    <w:p w14:paraId="76A6B28C"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Αργότερα. </w:t>
      </w:r>
    </w:p>
    <w:p w14:paraId="76A6B28D"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Καλύτερα τώρα, κύριε Υπουργέ. </w:t>
      </w:r>
    </w:p>
    <w:p w14:paraId="76A6B28E"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Πρακτικά, θα βοηθήσει και στη ροή της συζήτησης. Διότι μετά από εσάς θα μιλήσουν δύο συνάδελφοι, ένας Κοινοβουλευτικό</w:t>
      </w:r>
      <w:r>
        <w:rPr>
          <w:rFonts w:eastAsia="Times New Roman" w:cs="Times New Roman"/>
          <w:szCs w:val="24"/>
        </w:rPr>
        <w:t>ς</w:t>
      </w:r>
      <w:r>
        <w:rPr>
          <w:rFonts w:eastAsia="Times New Roman" w:cs="Times New Roman"/>
          <w:szCs w:val="24"/>
        </w:rPr>
        <w:t xml:space="preserve">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r>
        <w:rPr>
          <w:rFonts w:eastAsia="Times New Roman" w:cs="Times New Roman"/>
          <w:szCs w:val="24"/>
        </w:rPr>
        <w:t xml:space="preserve">, ώστε να ολοκληρώσουμε. </w:t>
      </w:r>
    </w:p>
    <w:p w14:paraId="76A6B28F"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και </w:t>
      </w:r>
      <w:r>
        <w:rPr>
          <w:rFonts w:eastAsia="Times New Roman" w:cs="Times New Roman"/>
          <w:b/>
          <w:szCs w:val="24"/>
        </w:rPr>
        <w:t xml:space="preserve">Μεταφορών): </w:t>
      </w:r>
      <w:r>
        <w:rPr>
          <w:rFonts w:eastAsia="Times New Roman" w:cs="Times New Roman"/>
          <w:szCs w:val="24"/>
        </w:rPr>
        <w:t xml:space="preserve">Εντάξει, κύριε Πρόεδρε, θα μιλήσω τώρα. Κανένα πρόβλημα. </w:t>
      </w:r>
    </w:p>
    <w:p w14:paraId="76A6B290"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Καλύτερα τώρα για να σας απαντήσουμε μετά. </w:t>
      </w:r>
    </w:p>
    <w:p w14:paraId="76A6B291"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σας βάζω αντί για δ</w:t>
      </w:r>
      <w:r>
        <w:rPr>
          <w:rFonts w:eastAsia="Times New Roman" w:cs="Times New Roman"/>
          <w:szCs w:val="24"/>
        </w:rPr>
        <w:t>ε</w:t>
      </w:r>
      <w:r>
        <w:rPr>
          <w:rFonts w:eastAsia="Times New Roman" w:cs="Times New Roman"/>
          <w:szCs w:val="24"/>
        </w:rPr>
        <w:t>καοχτώ, είκοσι λεπτά</w:t>
      </w:r>
      <w:r>
        <w:rPr>
          <w:rFonts w:eastAsia="Times New Roman" w:cs="Times New Roman"/>
          <w:szCs w:val="24"/>
        </w:rPr>
        <w:t>,</w:t>
      </w:r>
      <w:r>
        <w:rPr>
          <w:rFonts w:eastAsia="Times New Roman" w:cs="Times New Roman"/>
          <w:szCs w:val="24"/>
        </w:rPr>
        <w:t xml:space="preserve"> για να απαντήσετε και στις παρατηρήσεις. </w:t>
      </w:r>
    </w:p>
    <w:p w14:paraId="76A6B292"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Ευχαριστώ, κύριε Πρόεδρε. Πιστεύω ότι θα είμαι λίγο συντομότερος. </w:t>
      </w:r>
    </w:p>
    <w:p w14:paraId="76A6B293"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έχετε τον λόγο. </w:t>
      </w:r>
    </w:p>
    <w:p w14:paraId="76A6B294" w14:textId="77777777" w:rsidR="00DD4703" w:rsidRDefault="00A53ECF">
      <w:pPr>
        <w:spacing w:line="600" w:lineRule="auto"/>
        <w:ind w:firstLine="720"/>
        <w:contextualSpacing/>
        <w:jc w:val="both"/>
        <w:rPr>
          <w:rFonts w:eastAsia="Times New Roman" w:cs="Times New Roman"/>
          <w:szCs w:val="24"/>
        </w:rPr>
      </w:pPr>
      <w:r w:rsidRPr="00C17847">
        <w:rPr>
          <w:rFonts w:eastAsia="Times New Roman" w:cs="Times New Roman"/>
          <w:b/>
          <w:szCs w:val="24"/>
        </w:rPr>
        <w:t>ΧΡΗΣΤΟΣ ΣΠΙΡΤΖΗΣ (Υπο</w:t>
      </w:r>
      <w:r>
        <w:rPr>
          <w:rFonts w:eastAsia="Times New Roman" w:cs="Times New Roman"/>
          <w:b/>
          <w:szCs w:val="24"/>
        </w:rPr>
        <w:t>υργός Υποδομών</w:t>
      </w:r>
      <w:r>
        <w:rPr>
          <w:rFonts w:eastAsia="Times New Roman" w:cs="Times New Roman"/>
          <w:b/>
          <w:szCs w:val="24"/>
        </w:rPr>
        <w:t xml:space="preserve"> και Μεταφορών): </w:t>
      </w:r>
      <w:r>
        <w:rPr>
          <w:rFonts w:eastAsia="Times New Roman" w:cs="Times New Roman"/>
          <w:szCs w:val="24"/>
        </w:rPr>
        <w:t xml:space="preserve">Αξιότιμοι συνάδελφοι, σήμερα συζητάμε στην Ολομέλεια για το σχέδιο νόμου που συστήνει τον φορέα ανάπλασης της Αθήνας. Επειδή έγινε μία εκτενής συζήτηση στις </w:t>
      </w:r>
      <w:r>
        <w:rPr>
          <w:rFonts w:eastAsia="Times New Roman" w:cs="Times New Roman"/>
          <w:szCs w:val="24"/>
        </w:rPr>
        <w:t>ε</w:t>
      </w:r>
      <w:r>
        <w:rPr>
          <w:rFonts w:eastAsia="Times New Roman" w:cs="Times New Roman"/>
          <w:szCs w:val="24"/>
        </w:rPr>
        <w:t>πιτροπές, δεν είναι ανάγκη πολλά από αυτά που ειπώθηκαν</w:t>
      </w:r>
      <w:r>
        <w:rPr>
          <w:rFonts w:eastAsia="Times New Roman" w:cs="Times New Roman"/>
          <w:szCs w:val="24"/>
        </w:rPr>
        <w:t>,</w:t>
      </w:r>
      <w:r>
        <w:rPr>
          <w:rFonts w:eastAsia="Times New Roman" w:cs="Times New Roman"/>
          <w:szCs w:val="24"/>
        </w:rPr>
        <w:t xml:space="preserve"> να επαναληφθούν. Παρακολ</w:t>
      </w:r>
      <w:r>
        <w:rPr>
          <w:rFonts w:eastAsia="Times New Roman" w:cs="Times New Roman"/>
          <w:szCs w:val="24"/>
        </w:rPr>
        <w:t xml:space="preserve">ουθώντας, </w:t>
      </w:r>
      <w:r>
        <w:rPr>
          <w:rFonts w:eastAsia="Times New Roman" w:cs="Times New Roman"/>
          <w:szCs w:val="24"/>
        </w:rPr>
        <w:lastRenderedPageBreak/>
        <w:t xml:space="preserve">όμως, τη συζήτηση και ιδιαίτερα τις κριτικές που </w:t>
      </w:r>
      <w:r w:rsidRPr="00C17847">
        <w:rPr>
          <w:rFonts w:eastAsia="Times New Roman" w:cs="Times New Roman"/>
          <w:szCs w:val="24"/>
        </w:rPr>
        <w:t xml:space="preserve">ακούστηκαν από συγκεκριμένα κόμματα της Αντιπολίτευσης, </w:t>
      </w:r>
      <w:r>
        <w:rPr>
          <w:rFonts w:eastAsia="Times New Roman" w:cs="Times New Roman"/>
          <w:szCs w:val="24"/>
        </w:rPr>
        <w:t>δυστυχώς</w:t>
      </w:r>
      <w:r w:rsidRPr="00C17847">
        <w:rPr>
          <w:rFonts w:eastAsia="Times New Roman" w:cs="Times New Roman"/>
          <w:szCs w:val="24"/>
        </w:rPr>
        <w:t xml:space="preserve"> νομίζει κανείς ότι ή συζητάμε άλλο σχέδιο νόμου ή ότι ζείτε σε άλλη πόλη.</w:t>
      </w:r>
      <w:r w:rsidRPr="008820E7">
        <w:rPr>
          <w:rFonts w:eastAsia="Times New Roman" w:cs="Times New Roman"/>
          <w:szCs w:val="24"/>
        </w:rPr>
        <w:t xml:space="preserve"> </w:t>
      </w:r>
    </w:p>
    <w:p w14:paraId="76A6B295"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Είμαστε στο ελληνικό Κοινοβούλιο, το οποίο είναι στο κέντ</w:t>
      </w:r>
      <w:r>
        <w:rPr>
          <w:rFonts w:eastAsia="Times New Roman" w:cs="Times New Roman"/>
          <w:szCs w:val="24"/>
        </w:rPr>
        <w:t>ρο της Αθήνας. Μάλλον πρέπει να υπάρχει μια αίσθηση του πού ζουν οι πολίτες του Δήμου της Αθήνας και τι επιπτώσεις έχει στους γύρω δήμους</w:t>
      </w:r>
      <w:r>
        <w:rPr>
          <w:rFonts w:eastAsia="Times New Roman" w:cs="Times New Roman"/>
          <w:szCs w:val="24"/>
        </w:rPr>
        <w:t>,</w:t>
      </w:r>
      <w:r>
        <w:rPr>
          <w:rFonts w:eastAsia="Times New Roman" w:cs="Times New Roman"/>
          <w:szCs w:val="24"/>
        </w:rPr>
        <w:t xml:space="preserve"> η όποια απόφαση παίρνουμε για τον Δήμο της Αθήνας. </w:t>
      </w:r>
    </w:p>
    <w:p w14:paraId="76A6B296"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Το λέω αυτό</w:t>
      </w:r>
      <w:r>
        <w:rPr>
          <w:rFonts w:eastAsia="Times New Roman" w:cs="Times New Roman"/>
          <w:szCs w:val="24"/>
        </w:rPr>
        <w:t>,</w:t>
      </w:r>
      <w:r>
        <w:rPr>
          <w:rFonts w:eastAsia="Times New Roman" w:cs="Times New Roman"/>
          <w:szCs w:val="24"/>
        </w:rPr>
        <w:t xml:space="preserve"> γιατί όσοι από εμάς γεννήθηκαν και μεγάλωσαν στις γε</w:t>
      </w:r>
      <w:r>
        <w:rPr>
          <w:rFonts w:eastAsia="Times New Roman" w:cs="Times New Roman"/>
          <w:szCs w:val="24"/>
        </w:rPr>
        <w:t>ιτονιές της Αθήνας και το ξέρουν και το έχουν ζήσει. Εγώ μεγάλωσα στους Αμπελόκηπους. Το ίδιο ακριβώς αισθάνονται</w:t>
      </w:r>
      <w:r>
        <w:rPr>
          <w:rFonts w:eastAsia="Times New Roman" w:cs="Times New Roman"/>
          <w:szCs w:val="24"/>
        </w:rPr>
        <w:t>,</w:t>
      </w:r>
      <w:r>
        <w:rPr>
          <w:rFonts w:eastAsia="Times New Roman" w:cs="Times New Roman"/>
          <w:szCs w:val="24"/>
        </w:rPr>
        <w:t xml:space="preserve"> όσοι γεννήθηκαν και μεγάλωσαν στην Κυψέλη, στα Πατήσια, στου Γκύζη, στο Παγκράτι, στο </w:t>
      </w:r>
      <w:r>
        <w:rPr>
          <w:rFonts w:eastAsia="Times New Roman" w:cs="Times New Roman"/>
          <w:szCs w:val="24"/>
        </w:rPr>
        <w:t>κ</w:t>
      </w:r>
      <w:r>
        <w:rPr>
          <w:rFonts w:eastAsia="Times New Roman" w:cs="Times New Roman"/>
          <w:szCs w:val="24"/>
        </w:rPr>
        <w:t xml:space="preserve">έντρο, ακόμη χειρότερα στα Πετράλωνα. Η κατάσταση δεν </w:t>
      </w:r>
      <w:r>
        <w:rPr>
          <w:rFonts w:eastAsia="Times New Roman" w:cs="Times New Roman"/>
          <w:szCs w:val="24"/>
        </w:rPr>
        <w:t xml:space="preserve">έχει αλλάξει τραγικά. Οι ελεύθεροι χώροι εδώ και δεκαετίες είναι μηδενικοί. Ο μόνο ελεύθερος χώρος που υπήρχε στους Αμπελόκηπους τότε ήταν η χωροφυλακή -έτσι τη </w:t>
      </w:r>
      <w:r>
        <w:rPr>
          <w:rFonts w:eastAsia="Times New Roman" w:cs="Times New Roman"/>
          <w:szCs w:val="24"/>
        </w:rPr>
        <w:lastRenderedPageBreak/>
        <w:t xml:space="preserve">λέγαμε τη Σχολή της Αστυνομίας- που δεν πηγαίνει και πολύς κόσμος. Είναι στις παρυφές του </w:t>
      </w:r>
      <w:r>
        <w:rPr>
          <w:rFonts w:eastAsia="Times New Roman" w:cs="Times New Roman"/>
          <w:szCs w:val="24"/>
        </w:rPr>
        <w:t>δ</w:t>
      </w:r>
      <w:r>
        <w:rPr>
          <w:rFonts w:eastAsia="Times New Roman" w:cs="Times New Roman"/>
          <w:szCs w:val="24"/>
        </w:rPr>
        <w:t>ήμου</w:t>
      </w:r>
      <w:r>
        <w:rPr>
          <w:rFonts w:eastAsia="Times New Roman" w:cs="Times New Roman"/>
          <w:szCs w:val="24"/>
        </w:rPr>
        <w:t xml:space="preserve">. Το Σαββατοκύριακο αν τύχει αυτά τα παιδιά να βγουν έξω από τον αστικό ιστό, τους φαίνεται όμορφος ο ουρανός, γιατί δεν τον βλέπουν στην καθημερινότητά τους ούτε καν στο σχολείο τους. </w:t>
      </w:r>
    </w:p>
    <w:p w14:paraId="76A6B297"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ο ΣΤ΄ Αντιπρόεδρος τη</w:t>
      </w:r>
      <w:r>
        <w:rPr>
          <w:rFonts w:eastAsia="Times New Roman" w:cs="Times New Roman"/>
          <w:szCs w:val="24"/>
        </w:rPr>
        <w:t xml:space="preserve">ς Βουλής κ. </w:t>
      </w:r>
      <w:r w:rsidRPr="00DD7219">
        <w:rPr>
          <w:rFonts w:eastAsia="Times New Roman" w:cs="Times New Roman"/>
          <w:b/>
          <w:szCs w:val="24"/>
        </w:rPr>
        <w:t>ΓΕΩΡΓΙΟΣ ΛΑΜΠΡΟΥΛΗΣ</w:t>
      </w:r>
      <w:r>
        <w:rPr>
          <w:rFonts w:eastAsia="Times New Roman" w:cs="Times New Roman"/>
          <w:szCs w:val="24"/>
        </w:rPr>
        <w:t>)</w:t>
      </w:r>
    </w:p>
    <w:p w14:paraId="76A6B298"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Ζούμε σε μια απάνθρωπ</w:t>
      </w:r>
      <w:r>
        <w:rPr>
          <w:rFonts w:eastAsia="Times New Roman" w:cs="Times New Roman"/>
          <w:szCs w:val="24"/>
        </w:rPr>
        <w:t>η</w:t>
      </w:r>
      <w:r>
        <w:rPr>
          <w:rFonts w:eastAsia="Times New Roman" w:cs="Times New Roman"/>
          <w:szCs w:val="24"/>
        </w:rPr>
        <w:t xml:space="preserve"> πόλη</w:t>
      </w:r>
      <w:r>
        <w:rPr>
          <w:rFonts w:eastAsia="Times New Roman" w:cs="Times New Roman"/>
          <w:szCs w:val="24"/>
        </w:rPr>
        <w:t>,</w:t>
      </w:r>
      <w:r>
        <w:rPr>
          <w:rFonts w:eastAsia="Times New Roman" w:cs="Times New Roman"/>
          <w:szCs w:val="24"/>
        </w:rPr>
        <w:t xml:space="preserve"> που οι συμπολίτες μας με αναπηρία δεν μπορούν να έχουν πρόσβαση ούτε στο σπίτι τους, αν βγουν έξω, ούτε στη στάση του λεωφορείου ούτε πουθενά. Το ίδιο ισχύει για τους ηλικιωμένους. Το ίδιο ισχύε</w:t>
      </w:r>
      <w:r>
        <w:rPr>
          <w:rFonts w:eastAsia="Times New Roman" w:cs="Times New Roman"/>
          <w:szCs w:val="24"/>
        </w:rPr>
        <w:t xml:space="preserve">ι για όσους πηγαίνουν κάπου το παιδί τους με καροτσάκι. Στα σχολεία δεν υπάρχουν αξιοπρεπείς χώροι ούτε για τα διαλείμματα. Τα παιδιά δεν κάνουν ποδήλατο, όπως λέει και ο Αμυράς, και δεν παίζουν. Δεν ηρεμεί η ακοή τους ούτε ένα λεπτό το εικοσιτετράωρο. </w:t>
      </w:r>
    </w:p>
    <w:p w14:paraId="76A6B299"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εκπρόσωπος της Νέας Δημοκρατίας, της Αξιωματικής Αντιπολίτευσης, αναρωτήθηκε για το ποια είναι η αναγκαιότητα του νομοσχεδίου. Ποια είναι η αναγκαιότητα </w:t>
      </w:r>
      <w:r>
        <w:rPr>
          <w:rFonts w:eastAsia="Times New Roman" w:cs="Times New Roman"/>
          <w:szCs w:val="24"/>
        </w:rPr>
        <w:lastRenderedPageBreak/>
        <w:t>του νομοσχεδίου; Αυτή η πόλη είναι καταπληκτική</w:t>
      </w:r>
      <w:r>
        <w:rPr>
          <w:rFonts w:eastAsia="Times New Roman" w:cs="Times New Roman"/>
          <w:szCs w:val="24"/>
        </w:rPr>
        <w:t>,</w:t>
      </w:r>
      <w:r>
        <w:rPr>
          <w:rFonts w:eastAsia="Times New Roman" w:cs="Times New Roman"/>
          <w:szCs w:val="24"/>
        </w:rPr>
        <w:t xml:space="preserve"> για όσους κινούνται μέσα στο Κοινοβούλιο και μέχρι την</w:t>
      </w:r>
      <w:r>
        <w:rPr>
          <w:rFonts w:eastAsia="Times New Roman" w:cs="Times New Roman"/>
          <w:szCs w:val="24"/>
        </w:rPr>
        <w:t xml:space="preserve"> </w:t>
      </w:r>
      <w:r>
        <w:rPr>
          <w:rFonts w:eastAsia="Times New Roman" w:cs="Times New Roman"/>
          <w:szCs w:val="24"/>
        </w:rPr>
        <w:t>π</w:t>
      </w:r>
      <w:r>
        <w:rPr>
          <w:rFonts w:eastAsia="Times New Roman" w:cs="Times New Roman"/>
          <w:szCs w:val="24"/>
        </w:rPr>
        <w:t>λατεία Κολωνακίου και το Ζάππειο. Μέχρι εκεί. Για αυτούς που κινούνται σε αυτή την περιοχή</w:t>
      </w:r>
      <w:r>
        <w:rPr>
          <w:rFonts w:eastAsia="Times New Roman" w:cs="Times New Roman"/>
          <w:szCs w:val="24"/>
        </w:rPr>
        <w:t>,</w:t>
      </w:r>
      <w:r>
        <w:rPr>
          <w:rFonts w:eastAsia="Times New Roman" w:cs="Times New Roman"/>
          <w:szCs w:val="24"/>
        </w:rPr>
        <w:t xml:space="preserve"> δεν υπάρχει αναγκαιότητα. Για τους υπόλοιπους, όμως, υπάρχει αναγκαιότητα και είναι μεγάλη. </w:t>
      </w:r>
    </w:p>
    <w:p w14:paraId="76A6B29A"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Γιατί</w:t>
      </w:r>
      <w:r>
        <w:rPr>
          <w:rFonts w:eastAsia="Times New Roman" w:cs="Times New Roman"/>
          <w:szCs w:val="24"/>
        </w:rPr>
        <w:t>,</w:t>
      </w:r>
      <w:r>
        <w:rPr>
          <w:rFonts w:eastAsia="Times New Roman" w:cs="Times New Roman"/>
          <w:szCs w:val="24"/>
        </w:rPr>
        <w:t xml:space="preserve"> λέει</w:t>
      </w:r>
      <w:r>
        <w:rPr>
          <w:rFonts w:eastAsia="Times New Roman" w:cs="Times New Roman"/>
          <w:szCs w:val="24"/>
        </w:rPr>
        <w:t>,</w:t>
      </w:r>
      <w:r>
        <w:rPr>
          <w:rFonts w:eastAsia="Times New Roman" w:cs="Times New Roman"/>
          <w:szCs w:val="24"/>
        </w:rPr>
        <w:t xml:space="preserve"> δεν μπόρεσαν να αξιοποιηθούν και να εξυπηρετηθούν αυτές </w:t>
      </w:r>
      <w:r>
        <w:rPr>
          <w:rFonts w:eastAsia="Times New Roman" w:cs="Times New Roman"/>
          <w:szCs w:val="24"/>
        </w:rPr>
        <w:t>οι ανάγκες που περιγράφονται στο σχέδιο νόμου από τις υπάρχουσες δομές;</w:t>
      </w:r>
    </w:p>
    <w:p w14:paraId="76A6B29B"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Εμάς ρωτάτε; Ρωτήστε τους εαυτούς σας σ’ έναν καθρέφτη, ρωτήστε αυτούς που συνεργαζόσασταν στην προηγούμενη κυβέρνηση -ο κ. Μανιάτης ήταν και Υπουργός Χωροταξίας και Περιβάλλοντος- ρωτ</w:t>
      </w:r>
      <w:r>
        <w:rPr>
          <w:rFonts w:eastAsia="Times New Roman" w:cs="Times New Roman"/>
          <w:szCs w:val="24"/>
        </w:rPr>
        <w:t>ήστε τον Δήμαρχο Αθηναίων, που βλέπουμε, κύριε Μπούρα, ότι τον στηρίζετε με μανία.</w:t>
      </w:r>
    </w:p>
    <w:p w14:paraId="76A6B29C"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Πού το είδατε; Ακούσατε το όνομά του; Για τον δήμο μίλησα.</w:t>
      </w:r>
    </w:p>
    <w:p w14:paraId="76A6B29D"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sidRPr="007609F9">
        <w:rPr>
          <w:rFonts w:eastAsia="Times New Roman" w:cs="Times New Roman"/>
          <w:b/>
          <w:szCs w:val="24"/>
        </w:rPr>
        <w:t xml:space="preserve">ΧΡΗΣΤΟΣ ΣΠΙΡΤΖΗΣ (Υπουργός Υποδομών και Μεταφορών): </w:t>
      </w:r>
      <w:r>
        <w:rPr>
          <w:rFonts w:eastAsia="Times New Roman" w:cs="Times New Roman"/>
          <w:szCs w:val="24"/>
        </w:rPr>
        <w:t>Εντάξει</w:t>
      </w:r>
      <w:r>
        <w:rPr>
          <w:rFonts w:eastAsia="Times New Roman" w:cs="Times New Roman"/>
          <w:szCs w:val="24"/>
        </w:rPr>
        <w:t xml:space="preserve"> είπαμε να έχετε τέτοια σύγκλιση, αλλά εντάξει κρύψτε το λιγάκι, δεν πειράζει.</w:t>
      </w:r>
    </w:p>
    <w:p w14:paraId="76A6B29E"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ΜΠΟΥΡΑΣ: </w:t>
      </w:r>
      <w:r>
        <w:rPr>
          <w:rFonts w:eastAsia="Times New Roman" w:cs="Times New Roman"/>
          <w:szCs w:val="24"/>
        </w:rPr>
        <w:t>Θα πάρω τον λόγο μετά.</w:t>
      </w:r>
    </w:p>
    <w:p w14:paraId="76A6B29F"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sidRPr="007609F9">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Να πάρετε τον λόγο, όποτε θέλετε. </w:t>
      </w:r>
    </w:p>
    <w:p w14:paraId="76A6B2A0"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Δεν είναι και πλούσιος ο απολογισμός. Το λέω, επ</w:t>
      </w:r>
      <w:r>
        <w:rPr>
          <w:rFonts w:eastAsia="Times New Roman" w:cs="Times New Roman"/>
          <w:szCs w:val="24"/>
        </w:rPr>
        <w:t xml:space="preserve">ειδή μας ρωτήσατε ποιος είναι ο απολογισμός για την Αθήνα και εμείς δεν παίρνουμε αρμοδιότητες από τον </w:t>
      </w:r>
      <w:r>
        <w:rPr>
          <w:rFonts w:eastAsia="Times New Roman" w:cs="Times New Roman"/>
          <w:szCs w:val="24"/>
        </w:rPr>
        <w:t>δ</w:t>
      </w:r>
      <w:r>
        <w:rPr>
          <w:rFonts w:eastAsia="Times New Roman" w:cs="Times New Roman"/>
          <w:szCs w:val="24"/>
        </w:rPr>
        <w:t>ήμο. Να δούμε, λοιπόν, τον απολογισμό όσων στηρίζετε.</w:t>
      </w:r>
    </w:p>
    <w:p w14:paraId="76A6B2A1"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Μας είπατε και άλλα πράγματα ότι παρεμβαίνουμε –τα είπαν και άλλοι- στην αυτοτέλεια του Δήμου Αθην</w:t>
      </w:r>
      <w:r>
        <w:rPr>
          <w:rFonts w:eastAsia="Times New Roman" w:cs="Times New Roman"/>
          <w:szCs w:val="24"/>
        </w:rPr>
        <w:t xml:space="preserve">αίων και αφαιρούμε κρίσιμες αρμοδιότητες. Σας ρωτάμε από την </w:t>
      </w:r>
      <w:r>
        <w:rPr>
          <w:rFonts w:eastAsia="Times New Roman" w:cs="Times New Roman"/>
          <w:szCs w:val="24"/>
        </w:rPr>
        <w:t>ε</w:t>
      </w:r>
      <w:r>
        <w:rPr>
          <w:rFonts w:eastAsia="Times New Roman" w:cs="Times New Roman"/>
          <w:szCs w:val="24"/>
        </w:rPr>
        <w:t>πιτροπή να μας πείτε μία αρμοδιότητα που αφαιρούμε από τον Δήμο Αθηναίων. Πείτε μας μια. Δεν τη λέτε, λέτε μια γενική κρίση. Πείτε μας μία αρμοδιότητα που αφαιρούμε.</w:t>
      </w:r>
    </w:p>
    <w:p w14:paraId="76A6B2A2"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Είπατε ότι παίρνουμε πόρους </w:t>
      </w:r>
      <w:r>
        <w:rPr>
          <w:rFonts w:eastAsia="Times New Roman" w:cs="Times New Roman"/>
          <w:szCs w:val="24"/>
        </w:rPr>
        <w:t>από τους δήμους. Μα έτσι παίρνονται οι πόροι από τους δήμους; Σοβαρά μιλάτε; Δηλαδή τις δωρεές που λέμε ή πόρους από τρίτους</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lastRenderedPageBreak/>
        <w:t xml:space="preserve">ερμηνεύετε ότι θα πάρουμε πόρους από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Πώς θα γίνει αυτό; Για εξηγήστε το και σε εμάς, να δούμε αυτό το </w:t>
      </w:r>
      <w:r>
        <w:rPr>
          <w:rFonts w:eastAsia="Times New Roman" w:cs="Times New Roman"/>
          <w:szCs w:val="24"/>
        </w:rPr>
        <w:t>μαγικό, πώς σκέφτεστε.</w:t>
      </w:r>
    </w:p>
    <w:p w14:paraId="76A6B2A3"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Κάνουμε, λέτε, ένα μηχανισμό διορισμών. Αυτό το λέει η Νέα Δημοκρατία. Είναι να τρελαίνεται κανείς! Ακόμη τα φαξ των Βουλευτών της κυκλοφορούν δεξιά και αριστερά για εκατοντάδες διορισμούς</w:t>
      </w:r>
      <w:r>
        <w:rPr>
          <w:rFonts w:eastAsia="Times New Roman" w:cs="Times New Roman"/>
          <w:szCs w:val="24"/>
        </w:rPr>
        <w:t>,</w:t>
      </w:r>
      <w:r>
        <w:rPr>
          <w:rFonts w:eastAsia="Times New Roman" w:cs="Times New Roman"/>
          <w:szCs w:val="24"/>
        </w:rPr>
        <w:t xml:space="preserve"> που έγιναν σε φορείς που κατέκλεβαν το ελλη</w:t>
      </w:r>
      <w:r>
        <w:rPr>
          <w:rFonts w:eastAsia="Times New Roman" w:cs="Times New Roman"/>
          <w:szCs w:val="24"/>
        </w:rPr>
        <w:t xml:space="preserve">νικό </w:t>
      </w:r>
      <w:r>
        <w:rPr>
          <w:rFonts w:eastAsia="Times New Roman" w:cs="Times New Roman"/>
          <w:szCs w:val="24"/>
        </w:rPr>
        <w:t>δ</w:t>
      </w:r>
      <w:r>
        <w:rPr>
          <w:rFonts w:eastAsia="Times New Roman" w:cs="Times New Roman"/>
          <w:szCs w:val="24"/>
        </w:rPr>
        <w:t>ημόσιο.</w:t>
      </w:r>
    </w:p>
    <w:p w14:paraId="76A6B2A4"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Και ποιος είναι, λέει, ο απολογισμός; Τα είπε ο κ. Μανιάτης. Θα πάμε στον κ. Μανιάτη. Ποιος είναι ο απολογισμός; Ο κ. Μανιάτης προέρχεται από τον ίδιο χώρο που προέρχομαι και εγώ και όλες αυτές τις δεκαετίες αυτός ο χώρος έβγαλε λαμπερές </w:t>
      </w:r>
      <w:r>
        <w:rPr>
          <w:rFonts w:eastAsia="Times New Roman" w:cs="Times New Roman"/>
          <w:szCs w:val="24"/>
        </w:rPr>
        <w:t>πολιτικές προσωπικότητες. Δεν αναφέρθηκε ούτε στη Μελίνα Μερκούρη</w:t>
      </w:r>
      <w:r>
        <w:rPr>
          <w:rFonts w:eastAsia="Times New Roman" w:cs="Times New Roman"/>
          <w:szCs w:val="24"/>
        </w:rPr>
        <w:t>,</w:t>
      </w:r>
      <w:r>
        <w:rPr>
          <w:rFonts w:eastAsia="Times New Roman" w:cs="Times New Roman"/>
          <w:szCs w:val="24"/>
        </w:rPr>
        <w:t xml:space="preserve"> σε σχέση με το έργο που έγινε στην Αθήνα, και όχι μόνο στην Αθήνα, αλλά και στη διατήρηση της πολιτιστικής κληρονομιάς ούτε στον Αντώνη Τρίτση. Αναφέρθηκε στο 2014 δηλαδή στην </w:t>
      </w:r>
      <w:r>
        <w:rPr>
          <w:rFonts w:eastAsia="Times New Roman" w:cs="Times New Roman"/>
          <w:szCs w:val="24"/>
        </w:rPr>
        <w:t>κ</w:t>
      </w:r>
      <w:r>
        <w:rPr>
          <w:rFonts w:eastAsia="Times New Roman" w:cs="Times New Roman"/>
          <w:szCs w:val="24"/>
        </w:rPr>
        <w:t>υβέρνηση Σαμ</w:t>
      </w:r>
      <w:r>
        <w:rPr>
          <w:rFonts w:eastAsia="Times New Roman" w:cs="Times New Roman"/>
          <w:szCs w:val="24"/>
        </w:rPr>
        <w:t>αρά. Και αυτό δείχνει πράγματα στον προοδευτικό κόσμο της χώρας. Μας ρωτάτε ποιος είναι ο απολογισμός του Δήμου Αθηναίων; Σοβαρά μιλάτε;</w:t>
      </w:r>
    </w:p>
    <w:p w14:paraId="76A6B2A5"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ΜΑΝΙΑΤΗΣ:</w:t>
      </w:r>
      <w:r>
        <w:rPr>
          <w:rFonts w:eastAsia="Times New Roman" w:cs="Times New Roman"/>
          <w:szCs w:val="24"/>
        </w:rPr>
        <w:t xml:space="preserve"> Της Κυβέρνησής σας,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76A6B2A6"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sidRPr="007609F9">
        <w:rPr>
          <w:rFonts w:eastAsia="Times New Roman" w:cs="Times New Roman"/>
          <w:b/>
          <w:szCs w:val="24"/>
        </w:rPr>
        <w:t xml:space="preserve">ΧΡΗΣΤΟΣ ΣΠΙΡΤΖΗΣ (Υπουργός Υποδομών και Μεταφορών): </w:t>
      </w:r>
      <w:r>
        <w:rPr>
          <w:rFonts w:eastAsia="Times New Roman" w:cs="Times New Roman"/>
          <w:szCs w:val="24"/>
        </w:rPr>
        <w:t>Εσείς να μας π</w:t>
      </w:r>
      <w:r>
        <w:rPr>
          <w:rFonts w:eastAsia="Times New Roman" w:cs="Times New Roman"/>
          <w:szCs w:val="24"/>
        </w:rPr>
        <w:t>είτε ποιος είναι. Η ρόδα στο Σύνταγμα που μπήκε παράνομα και δεν μπορούσε να βγει; Μας είπατε –τα είπε και ο κ. Μπούρας- ότι γίνονται φοβερά</w:t>
      </w:r>
      <w:r w:rsidRPr="00FC5772">
        <w:rPr>
          <w:rFonts w:eastAsia="Times New Roman" w:cs="Times New Roman"/>
          <w:szCs w:val="24"/>
        </w:rPr>
        <w:t xml:space="preserve"> </w:t>
      </w:r>
      <w:r>
        <w:rPr>
          <w:rFonts w:eastAsia="Times New Roman" w:cs="Times New Roman"/>
          <w:szCs w:val="24"/>
        </w:rPr>
        <w:t>έργα. Πού τα είδατε τα έργα στο ιστορικό κέντρο της Αθήνας;</w:t>
      </w:r>
    </w:p>
    <w:p w14:paraId="76A6B2A7"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Μας είπατε ότι κάνατε μια μελέτη χιλίων οκτακοσίων εγκα</w:t>
      </w:r>
      <w:r>
        <w:rPr>
          <w:rFonts w:eastAsia="Times New Roman" w:cs="Times New Roman"/>
          <w:szCs w:val="24"/>
        </w:rPr>
        <w:t>ταλελειμμένων κτ</w:t>
      </w:r>
      <w:r>
        <w:rPr>
          <w:rFonts w:eastAsia="Times New Roman" w:cs="Times New Roman"/>
          <w:szCs w:val="24"/>
        </w:rPr>
        <w:t>η</w:t>
      </w:r>
      <w:r>
        <w:rPr>
          <w:rFonts w:eastAsia="Times New Roman" w:cs="Times New Roman"/>
          <w:szCs w:val="24"/>
        </w:rPr>
        <w:t xml:space="preserve">ρίων της Αθήνας, όταν ήσασταν Υπουργός στην </w:t>
      </w:r>
      <w:r>
        <w:rPr>
          <w:rFonts w:eastAsia="Times New Roman" w:cs="Times New Roman"/>
          <w:szCs w:val="24"/>
        </w:rPr>
        <w:t>κ</w:t>
      </w:r>
      <w:r>
        <w:rPr>
          <w:rFonts w:eastAsia="Times New Roman" w:cs="Times New Roman"/>
          <w:szCs w:val="24"/>
        </w:rPr>
        <w:t xml:space="preserve">υβέρνηση Σαμαρά. Μάλιστα. Και τι έκανε τόσα χρόνια ο </w:t>
      </w:r>
      <w:r>
        <w:rPr>
          <w:rFonts w:eastAsia="Times New Roman" w:cs="Times New Roman"/>
          <w:szCs w:val="24"/>
        </w:rPr>
        <w:t>δ</w:t>
      </w:r>
      <w:r>
        <w:rPr>
          <w:rFonts w:eastAsia="Times New Roman" w:cs="Times New Roman"/>
          <w:szCs w:val="24"/>
        </w:rPr>
        <w:t xml:space="preserve">ήμος; Για να μη πούμε ότι μια αντίστοιχη μελέτη –τα είπε ο Νικήτας Κακλαμάνης- έχει κάνει η </w:t>
      </w:r>
      <w:r>
        <w:rPr>
          <w:rFonts w:eastAsia="Times New Roman" w:cs="Times New Roman"/>
          <w:szCs w:val="24"/>
        </w:rPr>
        <w:t>π</w:t>
      </w:r>
      <w:r>
        <w:rPr>
          <w:rFonts w:eastAsia="Times New Roman" w:cs="Times New Roman"/>
          <w:szCs w:val="24"/>
        </w:rPr>
        <w:t xml:space="preserve">εριφέρεια. Όλες αυτές τις μελέτες ποιος θα τις </w:t>
      </w:r>
      <w:r>
        <w:rPr>
          <w:rFonts w:eastAsia="Times New Roman" w:cs="Times New Roman"/>
          <w:szCs w:val="24"/>
        </w:rPr>
        <w:t xml:space="preserve">συγκεντρώσει, για να κάνει έναν συντονισμό γι’ αυτά τα εγκαταλελειμμένα σπίτια; Ποιος; </w:t>
      </w:r>
    </w:p>
    <w:p w14:paraId="76A6B2A8"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Τριάμισι χρόνια τι κάνατε;</w:t>
      </w:r>
    </w:p>
    <w:p w14:paraId="76A6B2A9"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sidRPr="007609F9">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Για να δούμε και ποια είναι η αναγκαιότητα του φορέα, που έχει απορίες </w:t>
      </w:r>
      <w:r>
        <w:rPr>
          <w:rFonts w:eastAsia="Times New Roman" w:cs="Times New Roman"/>
          <w:szCs w:val="24"/>
        </w:rPr>
        <w:t>ο κ. Μπούρας.</w:t>
      </w:r>
    </w:p>
    <w:p w14:paraId="76A6B2AA"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Θα πούμε εμείς έναν πλούσιο απολογισμό που κάνατε το 2014. Καταργήσατε τον Οργανισμό Ρυθμιστικού Αθήνας, τον Οργανισμό Ρυθμιστικού Θεσσαλονίκης και τον Οργανισμό Ρυθμιστικού Ιωαννίνων. Καταργήσατε τον ΟΚΧΕ που επόπτευε το Κτηματολόγιο. Καταργ</w:t>
      </w:r>
      <w:r>
        <w:rPr>
          <w:rFonts w:eastAsia="Times New Roman" w:cs="Times New Roman"/>
          <w:szCs w:val="24"/>
        </w:rPr>
        <w:t xml:space="preserve">ήσατε την ΕΑΧΑ που δεν είχε ολοκληρώσει το έργο της, γιατί η ΕΑΧΑ για να ολοκληρώσει το έργο της, έπρεπε να ενοποιήσει και άλλους αρχαιολογικούς χώρους, την Ιερά Οδό, τις Στήλες του Ολυμπίου Διός, την οδό Αθηνάς –κρίμα, που έφυγε ο κ. Κακλαμάνης- και είχε </w:t>
      </w:r>
      <w:r>
        <w:rPr>
          <w:rFonts w:eastAsia="Times New Roman" w:cs="Times New Roman"/>
          <w:szCs w:val="24"/>
        </w:rPr>
        <w:t xml:space="preserve">πολλή δουλειά να κάνει. </w:t>
      </w:r>
    </w:p>
    <w:p w14:paraId="76A6B2AB"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Ξεχνάτε, τα ξεχνάει ο κ. Μπούρας και λέει ότι κάνουμε ανώνυμες εταιρείες. Μάλιστα. Θυμάμαι εκείνη την καταπληκτική εταιρεία που είχατε κάνει, κύριε Μπούρα, μαζί με τον κ. Μανιάτη, εκείνη του παραλιακού μετώπου. Δεν μας είπατε το πλ</w:t>
      </w:r>
      <w:r>
        <w:rPr>
          <w:rFonts w:eastAsia="Times New Roman" w:cs="Times New Roman"/>
          <w:szCs w:val="24"/>
        </w:rPr>
        <w:t xml:space="preserve">ούσιο έργο που είχε, όσα χρόνια ήσασταν Κυβέρνηση, ποιους είχε προσλάβει με ποιον τρόπο. Γιατί εμείς γι’ αυτά που δεσμευτήκαμε στην </w:t>
      </w:r>
      <w:r>
        <w:rPr>
          <w:rFonts w:eastAsia="Times New Roman" w:cs="Times New Roman"/>
          <w:szCs w:val="24"/>
        </w:rPr>
        <w:t>ε</w:t>
      </w:r>
      <w:r>
        <w:rPr>
          <w:rFonts w:eastAsia="Times New Roman" w:cs="Times New Roman"/>
          <w:szCs w:val="24"/>
        </w:rPr>
        <w:t>πιτροπή και δεσμευόμαστε δημόσια τα κάνουμε κιόλας.</w:t>
      </w:r>
    </w:p>
    <w:p w14:paraId="76A6B2AC"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bCs/>
        </w:rPr>
      </w:pPr>
      <w:r>
        <w:rPr>
          <w:rFonts w:eastAsia="Times New Roman" w:cs="Times New Roman"/>
          <w:bCs/>
        </w:rPr>
        <w:lastRenderedPageBreak/>
        <w:t xml:space="preserve">Στις νομοτεχνικές πάμε με τον νόμο των δημόσιων συμβάσεων. Δεν </w:t>
      </w:r>
      <w:r w:rsidRPr="00555E5E">
        <w:rPr>
          <w:rFonts w:eastAsia="Times New Roman" w:cs="Times New Roman"/>
          <w:bCs/>
          <w:shd w:val="clear" w:color="auto" w:fill="FFFFFF"/>
        </w:rPr>
        <w:t>μπορεί</w:t>
      </w:r>
      <w:r>
        <w:rPr>
          <w:rFonts w:eastAsia="Times New Roman" w:cs="Times New Roman"/>
          <w:bCs/>
        </w:rPr>
        <w:t xml:space="preserve"> αυτός ο </w:t>
      </w:r>
      <w:r>
        <w:rPr>
          <w:rFonts w:eastAsia="Times New Roman" w:cs="Times New Roman"/>
          <w:bCs/>
        </w:rPr>
        <w:t>φορέας</w:t>
      </w:r>
      <w:r>
        <w:rPr>
          <w:rFonts w:eastAsia="Times New Roman" w:cs="Times New Roman"/>
          <w:bCs/>
        </w:rPr>
        <w:t xml:space="preserve"> </w:t>
      </w:r>
      <w:r w:rsidRPr="00407D81">
        <w:rPr>
          <w:rFonts w:eastAsia="Times New Roman" w:cs="Times New Roman"/>
          <w:bCs/>
          <w:shd w:val="clear" w:color="auto" w:fill="FFFFFF"/>
        </w:rPr>
        <w:t>που</w:t>
      </w:r>
      <w:r>
        <w:rPr>
          <w:rFonts w:eastAsia="Times New Roman" w:cs="Times New Roman"/>
          <w:bCs/>
        </w:rPr>
        <w:t xml:space="preserve"> ανήκει στον νόμο των ΔΕΚΟ, </w:t>
      </w:r>
      <w:r w:rsidRPr="00555E5E">
        <w:rPr>
          <w:rFonts w:eastAsia="Times New Roman"/>
          <w:bCs/>
          <w:shd w:val="clear" w:color="auto" w:fill="FFFFFF"/>
        </w:rPr>
        <w:t>να</w:t>
      </w:r>
      <w:r>
        <w:rPr>
          <w:rFonts w:eastAsia="Times New Roman" w:cs="Times New Roman"/>
          <w:bCs/>
        </w:rPr>
        <w:t xml:space="preserve"> κάνει ό,τι θέλει, όπως επικαλείστε. </w:t>
      </w:r>
    </w:p>
    <w:p w14:paraId="76A6B2AD" w14:textId="77777777" w:rsidR="00DD4703" w:rsidRDefault="00A53ECF">
      <w:pPr>
        <w:spacing w:line="600" w:lineRule="auto"/>
        <w:ind w:firstLine="720"/>
        <w:contextualSpacing/>
        <w:jc w:val="both"/>
        <w:rPr>
          <w:rFonts w:eastAsia="Times New Roman" w:cs="Times New Roman"/>
          <w:bCs/>
        </w:rPr>
      </w:pPr>
      <w:r w:rsidRPr="00555E5E">
        <w:rPr>
          <w:rFonts w:eastAsia="Times New Roman" w:cs="Times New Roman"/>
          <w:bCs/>
        </w:rPr>
        <w:t>Αλλά</w:t>
      </w:r>
      <w:r>
        <w:rPr>
          <w:rFonts w:eastAsia="Times New Roman" w:cs="Times New Roman"/>
          <w:bCs/>
        </w:rPr>
        <w:t xml:space="preserve"> καλό </w:t>
      </w:r>
      <w:r w:rsidRPr="00555E5E">
        <w:rPr>
          <w:rFonts w:eastAsia="Times New Roman"/>
          <w:bCs/>
        </w:rPr>
        <w:t>είναι</w:t>
      </w:r>
      <w:r>
        <w:rPr>
          <w:rFonts w:eastAsia="Times New Roman" w:cs="Times New Roman"/>
          <w:bCs/>
        </w:rPr>
        <w:t xml:space="preserve"> </w:t>
      </w:r>
      <w:r w:rsidRPr="00555E5E">
        <w:rPr>
          <w:rFonts w:eastAsia="Times New Roman"/>
          <w:bCs/>
          <w:shd w:val="clear" w:color="auto" w:fill="FFFFFF"/>
        </w:rPr>
        <w:t>να</w:t>
      </w:r>
      <w:r>
        <w:rPr>
          <w:rFonts w:eastAsia="Times New Roman" w:cs="Times New Roman"/>
          <w:bCs/>
        </w:rPr>
        <w:t xml:space="preserve"> μας πείτε -κι ας καθυστερήσουμε λίγο, δεν πειράζει- στην δευτερομιλία σας, αν απαντήσετε, πόσους είχατε προσλάβει σε αυτές τις εταιρ</w:t>
      </w:r>
      <w:r>
        <w:rPr>
          <w:rFonts w:eastAsia="Times New Roman" w:cs="Times New Roman"/>
          <w:bCs/>
        </w:rPr>
        <w:t>ε</w:t>
      </w:r>
      <w:r>
        <w:rPr>
          <w:rFonts w:eastAsia="Times New Roman" w:cs="Times New Roman"/>
          <w:bCs/>
        </w:rPr>
        <w:t xml:space="preserve">ίες </w:t>
      </w:r>
      <w:r w:rsidRPr="00555E5E">
        <w:rPr>
          <w:rFonts w:eastAsia="Times New Roman" w:cs="Times New Roman"/>
          <w:bCs/>
          <w:shd w:val="clear" w:color="auto" w:fill="FFFFFF"/>
        </w:rPr>
        <w:t>που</w:t>
      </w:r>
      <w:r>
        <w:rPr>
          <w:rFonts w:eastAsia="Times New Roman" w:cs="Times New Roman"/>
          <w:bCs/>
        </w:rPr>
        <w:t xml:space="preserve"> σας λέω. </w:t>
      </w:r>
      <w:r w:rsidRPr="00555E5E">
        <w:rPr>
          <w:rFonts w:eastAsia="Times New Roman"/>
          <w:bCs/>
          <w:shd w:val="clear" w:color="auto" w:fill="FFFFFF"/>
        </w:rPr>
        <w:t>Να</w:t>
      </w:r>
      <w:r>
        <w:rPr>
          <w:rFonts w:eastAsia="Times New Roman" w:cs="Times New Roman"/>
          <w:bCs/>
        </w:rPr>
        <w:t xml:space="preserve"> μας απαντήσετε τι γινόταν με το </w:t>
      </w:r>
      <w:r>
        <w:rPr>
          <w:rFonts w:eastAsia="Times New Roman" w:cs="Times New Roman"/>
          <w:bCs/>
          <w:lang w:val="en-US"/>
        </w:rPr>
        <w:t>Rethink</w:t>
      </w:r>
      <w:r w:rsidRPr="00555E5E">
        <w:rPr>
          <w:rFonts w:eastAsia="Times New Roman" w:cs="Times New Roman"/>
          <w:bCs/>
        </w:rPr>
        <w:t xml:space="preserve"> </w:t>
      </w:r>
      <w:r>
        <w:rPr>
          <w:rFonts w:eastAsia="Times New Roman" w:cs="Times New Roman"/>
          <w:bCs/>
          <w:lang w:val="en-US"/>
        </w:rPr>
        <w:t>Athens</w:t>
      </w:r>
      <w:r>
        <w:rPr>
          <w:rFonts w:eastAsia="Times New Roman" w:cs="Times New Roman"/>
          <w:bCs/>
        </w:rPr>
        <w:t xml:space="preserve">. </w:t>
      </w:r>
      <w:r w:rsidRPr="00555E5E">
        <w:rPr>
          <w:rFonts w:eastAsia="Times New Roman"/>
          <w:bCs/>
          <w:shd w:val="clear" w:color="auto" w:fill="FFFFFF"/>
        </w:rPr>
        <w:t>Να</w:t>
      </w:r>
      <w:r>
        <w:rPr>
          <w:rFonts w:eastAsia="Times New Roman" w:cs="Times New Roman"/>
          <w:bCs/>
        </w:rPr>
        <w:t xml:space="preserve"> μας απαντήσετε για αυτές τις προσφορές, τις δωρεές </w:t>
      </w:r>
      <w:r w:rsidRPr="00555E5E">
        <w:rPr>
          <w:rFonts w:eastAsia="Times New Roman" w:cs="Times New Roman"/>
          <w:bCs/>
          <w:shd w:val="clear" w:color="auto" w:fill="FFFFFF"/>
        </w:rPr>
        <w:t>που</w:t>
      </w:r>
      <w:r>
        <w:rPr>
          <w:rFonts w:eastAsia="Times New Roman" w:cs="Times New Roman"/>
          <w:bCs/>
        </w:rPr>
        <w:t xml:space="preserve"> είχαν γίνει στο </w:t>
      </w:r>
      <w:r>
        <w:rPr>
          <w:rFonts w:eastAsia="Times New Roman" w:cs="Times New Roman"/>
          <w:bCs/>
        </w:rPr>
        <w:t>ελληνικό δημόσιο</w:t>
      </w:r>
      <w:r>
        <w:rPr>
          <w:rFonts w:eastAsia="Times New Roman" w:cs="Times New Roman"/>
          <w:bCs/>
        </w:rPr>
        <w:t xml:space="preserve">, </w:t>
      </w:r>
      <w:r w:rsidRPr="00555E5E">
        <w:rPr>
          <w:rFonts w:eastAsia="Times New Roman" w:cs="Times New Roman"/>
          <w:bCs/>
          <w:shd w:val="clear" w:color="auto" w:fill="FFFFFF"/>
        </w:rPr>
        <w:t>πο</w:t>
      </w:r>
      <w:r>
        <w:rPr>
          <w:rFonts w:eastAsia="Times New Roman" w:cs="Times New Roman"/>
          <w:bCs/>
          <w:shd w:val="clear" w:color="auto" w:fill="FFFFFF"/>
        </w:rPr>
        <w:t>ύ</w:t>
      </w:r>
      <w:r>
        <w:rPr>
          <w:rFonts w:eastAsia="Times New Roman" w:cs="Times New Roman"/>
          <w:bCs/>
        </w:rPr>
        <w:t xml:space="preserve"> </w:t>
      </w:r>
      <w:r w:rsidRPr="00555E5E">
        <w:rPr>
          <w:rFonts w:eastAsia="Times New Roman"/>
          <w:bCs/>
        </w:rPr>
        <w:t>είναι</w:t>
      </w:r>
      <w:r>
        <w:rPr>
          <w:rFonts w:eastAsia="Times New Roman"/>
          <w:bCs/>
        </w:rPr>
        <w:t>,</w:t>
      </w:r>
      <w:r>
        <w:rPr>
          <w:rFonts w:eastAsia="Times New Roman" w:cs="Times New Roman"/>
          <w:bCs/>
        </w:rPr>
        <w:t xml:space="preserve"> ποιος τις αξιολόγησε, αν τις εφαρμόσατε, αν τις αποδέχτηκε ο Δήμος Αθηναίων, η </w:t>
      </w:r>
      <w:r>
        <w:rPr>
          <w:rFonts w:eastAsia="Times New Roman" w:cs="Times New Roman"/>
          <w:bCs/>
        </w:rPr>
        <w:t>π</w:t>
      </w:r>
      <w:r>
        <w:rPr>
          <w:rFonts w:eastAsia="Times New Roman" w:cs="Times New Roman"/>
          <w:bCs/>
        </w:rPr>
        <w:t>εριφέρεια, με ποια δημ</w:t>
      </w:r>
      <w:r>
        <w:rPr>
          <w:rFonts w:eastAsia="Times New Roman" w:cs="Times New Roman"/>
          <w:bCs/>
        </w:rPr>
        <w:t xml:space="preserve">οκρατική </w:t>
      </w:r>
      <w:r w:rsidRPr="00555E5E">
        <w:rPr>
          <w:rFonts w:eastAsia="Times New Roman"/>
          <w:bCs/>
        </w:rPr>
        <w:t>διαδικασία</w:t>
      </w:r>
      <w:r>
        <w:rPr>
          <w:rFonts w:eastAsia="Times New Roman" w:cs="Times New Roman"/>
          <w:bCs/>
        </w:rPr>
        <w:t xml:space="preserve">, τι έγινε. Τι </w:t>
      </w:r>
      <w:r>
        <w:rPr>
          <w:rFonts w:eastAsia="Times New Roman"/>
          <w:bCs/>
        </w:rPr>
        <w:t>έ</w:t>
      </w:r>
      <w:r>
        <w:rPr>
          <w:rFonts w:eastAsia="Times New Roman" w:cs="Times New Roman"/>
          <w:bCs/>
        </w:rPr>
        <w:t xml:space="preserve">γινε με εκείνα τα πυροτεχνήματα, </w:t>
      </w:r>
      <w:r w:rsidRPr="00555E5E">
        <w:rPr>
          <w:rFonts w:eastAsia="Times New Roman" w:cs="Times New Roman"/>
          <w:bCs/>
          <w:shd w:val="clear" w:color="auto" w:fill="FFFFFF"/>
        </w:rPr>
        <w:t>που</w:t>
      </w:r>
      <w:r>
        <w:rPr>
          <w:rFonts w:eastAsia="Times New Roman" w:cs="Times New Roman"/>
          <w:bCs/>
        </w:rPr>
        <w:t xml:space="preserve"> δαπανιόντουσαν </w:t>
      </w:r>
      <w:r w:rsidRPr="00555E5E">
        <w:rPr>
          <w:rFonts w:eastAsia="Times New Roman" w:cs="Times New Roman"/>
          <w:bCs/>
        </w:rPr>
        <w:t>εκατομμύρια ευρώ</w:t>
      </w:r>
      <w:r>
        <w:rPr>
          <w:rFonts w:eastAsia="Times New Roman" w:cs="Times New Roman"/>
          <w:bCs/>
        </w:rPr>
        <w:t xml:space="preserve"> σε φιέστες; Τίποτα. </w:t>
      </w:r>
    </w:p>
    <w:p w14:paraId="76A6B2AE" w14:textId="77777777" w:rsidR="00DD4703" w:rsidRDefault="00A53ECF">
      <w:pPr>
        <w:spacing w:line="600" w:lineRule="auto"/>
        <w:ind w:firstLine="720"/>
        <w:contextualSpacing/>
        <w:jc w:val="both"/>
        <w:rPr>
          <w:rFonts w:eastAsia="Times New Roman" w:cs="Times New Roman"/>
          <w:bCs/>
        </w:rPr>
      </w:pPr>
      <w:r>
        <w:rPr>
          <w:rFonts w:eastAsia="Times New Roman" w:cs="Times New Roman"/>
          <w:bCs/>
        </w:rPr>
        <w:t xml:space="preserve">Ρώτησε ο κ. Μανιάτης τι θα γίνει με την Αλεξάνδρας, τι θα γίνει </w:t>
      </w:r>
      <w:r w:rsidRPr="00555E5E">
        <w:rPr>
          <w:rFonts w:eastAsia="Times New Roman" w:cs="Times New Roman"/>
          <w:bCs/>
        </w:rPr>
        <w:t>δηλαδή</w:t>
      </w:r>
      <w:r>
        <w:rPr>
          <w:rFonts w:eastAsia="Times New Roman" w:cs="Times New Roman"/>
          <w:bCs/>
        </w:rPr>
        <w:t xml:space="preserve"> με τα προσφυγικά, </w:t>
      </w:r>
      <w:r w:rsidRPr="00555E5E">
        <w:rPr>
          <w:rFonts w:eastAsia="Times New Roman" w:cs="Times New Roman"/>
          <w:bCs/>
          <w:shd w:val="clear" w:color="auto" w:fill="FFFFFF"/>
        </w:rPr>
        <w:t>που</w:t>
      </w:r>
      <w:r>
        <w:rPr>
          <w:rFonts w:eastAsia="Times New Roman" w:cs="Times New Roman"/>
          <w:bCs/>
        </w:rPr>
        <w:t xml:space="preserve"> εξήγγειλε ο </w:t>
      </w:r>
      <w:r w:rsidRPr="00555E5E">
        <w:rPr>
          <w:rFonts w:eastAsia="Times New Roman" w:cs="Times New Roman"/>
          <w:bCs/>
        </w:rPr>
        <w:t>Πρωθυπουργός</w:t>
      </w:r>
      <w:r>
        <w:rPr>
          <w:rFonts w:eastAsia="Times New Roman" w:cs="Times New Roman"/>
          <w:bCs/>
        </w:rPr>
        <w:t xml:space="preserve"> στην επίσκεψή του στο αρμόδιο Υπουργείο. Αυτός ο φορέας πολύ απλά θα υλοποιήσει ό,τι πολλά χρόνια πριν είχε συμφωνήσει ο Νικήτας Κακλαμάνης ως Δήμαρχος με το Τεχνικό Επιμελητήριο, όταν είχε γίνει </w:t>
      </w:r>
      <w:r>
        <w:rPr>
          <w:rFonts w:eastAsia="Times New Roman" w:cs="Times New Roman"/>
          <w:bCs/>
        </w:rPr>
        <w:lastRenderedPageBreak/>
        <w:t xml:space="preserve">η μελέτη, όταν λέγαμε για την αναγκαιότητα </w:t>
      </w:r>
      <w:r w:rsidRPr="00555E5E">
        <w:rPr>
          <w:rFonts w:eastAsia="Times New Roman"/>
          <w:bCs/>
          <w:shd w:val="clear" w:color="auto" w:fill="FFFFFF"/>
        </w:rPr>
        <w:t>να</w:t>
      </w:r>
      <w:r>
        <w:rPr>
          <w:rFonts w:eastAsia="Times New Roman" w:cs="Times New Roman"/>
          <w:bCs/>
        </w:rPr>
        <w:t xml:space="preserve"> </w:t>
      </w:r>
      <w:r w:rsidRPr="00555E5E">
        <w:rPr>
          <w:rFonts w:eastAsia="Times New Roman" w:cs="Times New Roman"/>
          <w:bCs/>
        </w:rPr>
        <w:t>υπάρχ</w:t>
      </w:r>
      <w:r>
        <w:rPr>
          <w:rFonts w:eastAsia="Times New Roman" w:cs="Times New Roman"/>
          <w:bCs/>
        </w:rPr>
        <w:t>ουν χώρο</w:t>
      </w:r>
      <w:r>
        <w:rPr>
          <w:rFonts w:eastAsia="Times New Roman" w:cs="Times New Roman"/>
          <w:bCs/>
        </w:rPr>
        <w:t xml:space="preserve">ι φιλοξενίας των συγγενών των ασθενών του </w:t>
      </w:r>
      <w:r>
        <w:rPr>
          <w:rFonts w:eastAsia="Times New Roman" w:cs="Times New Roman"/>
          <w:bCs/>
        </w:rPr>
        <w:t>α</w:t>
      </w:r>
      <w:r>
        <w:rPr>
          <w:rFonts w:eastAsia="Times New Roman" w:cs="Times New Roman"/>
          <w:bCs/>
        </w:rPr>
        <w:t>ντικαρκινικού.</w:t>
      </w:r>
    </w:p>
    <w:p w14:paraId="76A6B2AF" w14:textId="77777777" w:rsidR="00DD4703" w:rsidRDefault="00A53ECF">
      <w:pPr>
        <w:spacing w:line="600" w:lineRule="auto"/>
        <w:ind w:firstLine="720"/>
        <w:contextualSpacing/>
        <w:jc w:val="both"/>
        <w:rPr>
          <w:rFonts w:eastAsia="Times New Roman" w:cs="Times New Roman"/>
          <w:bCs/>
        </w:rPr>
      </w:pPr>
      <w:r>
        <w:rPr>
          <w:rFonts w:eastAsia="Times New Roman" w:cs="Times New Roman"/>
          <w:bCs/>
        </w:rPr>
        <w:t xml:space="preserve">Να πούμε </w:t>
      </w:r>
      <w:r w:rsidRPr="00555E5E">
        <w:rPr>
          <w:rFonts w:eastAsia="Times New Roman"/>
          <w:bCs/>
          <w:shd w:val="clear" w:color="auto" w:fill="FFFFFF"/>
        </w:rPr>
        <w:t>ότι</w:t>
      </w:r>
      <w:r>
        <w:rPr>
          <w:rFonts w:eastAsia="Times New Roman" w:cs="Times New Roman"/>
          <w:bCs/>
        </w:rPr>
        <w:t xml:space="preserve"> κάνουμε δεκτή </w:t>
      </w:r>
      <w:r w:rsidRPr="00374316">
        <w:rPr>
          <w:rFonts w:eastAsia="Times New Roman"/>
          <w:bCs/>
        </w:rPr>
        <w:t>και</w:t>
      </w:r>
      <w:r>
        <w:rPr>
          <w:rFonts w:eastAsia="Times New Roman" w:cs="Times New Roman"/>
          <w:bCs/>
        </w:rPr>
        <w:t xml:space="preserve"> την </w:t>
      </w:r>
      <w:r w:rsidRPr="00555E5E">
        <w:rPr>
          <w:rFonts w:eastAsia="Times New Roman" w:cs="Times New Roman"/>
          <w:bCs/>
        </w:rPr>
        <w:t>τροπολογία</w:t>
      </w:r>
      <w:r>
        <w:rPr>
          <w:rFonts w:eastAsia="Times New Roman" w:cs="Times New Roman"/>
          <w:bCs/>
        </w:rPr>
        <w:t xml:space="preserve"> </w:t>
      </w:r>
      <w:r w:rsidRPr="00555E5E">
        <w:rPr>
          <w:rFonts w:eastAsia="Times New Roman" w:cs="Times New Roman"/>
          <w:bCs/>
          <w:shd w:val="clear" w:color="auto" w:fill="FFFFFF"/>
        </w:rPr>
        <w:t>που</w:t>
      </w:r>
      <w:r>
        <w:rPr>
          <w:rFonts w:eastAsia="Times New Roman" w:cs="Times New Roman"/>
          <w:bCs/>
        </w:rPr>
        <w:t xml:space="preserve"> κατέθεσαν οι Βουλευτές, </w:t>
      </w:r>
      <w:r w:rsidRPr="00555E5E">
        <w:rPr>
          <w:rFonts w:eastAsia="Times New Roman" w:cs="Times New Roman"/>
          <w:bCs/>
          <w:shd w:val="clear" w:color="auto" w:fill="FFFFFF"/>
        </w:rPr>
        <w:t>γιατί</w:t>
      </w:r>
      <w:r>
        <w:rPr>
          <w:rFonts w:eastAsia="Times New Roman" w:cs="Times New Roman"/>
          <w:bCs/>
        </w:rPr>
        <w:t xml:space="preserve"> </w:t>
      </w:r>
      <w:r w:rsidRPr="00555E5E">
        <w:rPr>
          <w:rFonts w:eastAsia="Times New Roman" w:cs="Times New Roman"/>
          <w:bCs/>
        </w:rPr>
        <w:t>πρέπει</w:t>
      </w:r>
      <w:r>
        <w:rPr>
          <w:rFonts w:eastAsia="Times New Roman" w:cs="Times New Roman"/>
          <w:bCs/>
        </w:rPr>
        <w:t xml:space="preserve"> </w:t>
      </w:r>
      <w:r w:rsidRPr="00555E5E">
        <w:rPr>
          <w:rFonts w:eastAsia="Times New Roman"/>
          <w:bCs/>
          <w:shd w:val="clear" w:color="auto" w:fill="FFFFFF"/>
        </w:rPr>
        <w:t>να</w:t>
      </w:r>
      <w:r>
        <w:rPr>
          <w:rFonts w:eastAsia="Times New Roman" w:cs="Times New Roman"/>
          <w:bCs/>
        </w:rPr>
        <w:t xml:space="preserve"> γίνει και Μουσείο Δημοκρατίας </w:t>
      </w:r>
      <w:r w:rsidRPr="00555E5E">
        <w:rPr>
          <w:rFonts w:eastAsia="Times New Roman"/>
          <w:bCs/>
        </w:rPr>
        <w:t>και</w:t>
      </w:r>
      <w:r>
        <w:rPr>
          <w:rFonts w:eastAsia="Times New Roman" w:cs="Times New Roman"/>
          <w:bCs/>
        </w:rPr>
        <w:t xml:space="preserve"> Μουσείο Μικρασιατικού Ελληνισμού, </w:t>
      </w:r>
      <w:r w:rsidRPr="00555E5E">
        <w:rPr>
          <w:rFonts w:eastAsia="Times New Roman" w:cs="Times New Roman"/>
          <w:bCs/>
          <w:shd w:val="clear" w:color="auto" w:fill="FFFFFF"/>
        </w:rPr>
        <w:t>που</w:t>
      </w:r>
      <w:r>
        <w:rPr>
          <w:rFonts w:eastAsia="Times New Roman" w:cs="Times New Roman"/>
          <w:bCs/>
        </w:rPr>
        <w:t xml:space="preserve"> δεν </w:t>
      </w:r>
      <w:r w:rsidRPr="00555E5E">
        <w:rPr>
          <w:rFonts w:eastAsia="Times New Roman" w:cs="Times New Roman"/>
          <w:bCs/>
          <w:shd w:val="clear" w:color="auto" w:fill="FFFFFF"/>
        </w:rPr>
        <w:t>υπάρχουν</w:t>
      </w:r>
      <w:r>
        <w:rPr>
          <w:rFonts w:eastAsia="Times New Roman" w:cs="Times New Roman"/>
          <w:bCs/>
        </w:rPr>
        <w:t xml:space="preserve">, </w:t>
      </w:r>
      <w:r>
        <w:rPr>
          <w:rFonts w:eastAsia="Times New Roman" w:cs="Times New Roman"/>
          <w:bCs/>
        </w:rPr>
        <w:t>καθώς</w:t>
      </w:r>
      <w:r>
        <w:rPr>
          <w:rFonts w:eastAsia="Times New Roman" w:cs="Times New Roman"/>
          <w:bCs/>
        </w:rPr>
        <w:t xml:space="preserve"> μιλάμε για τα πρ</w:t>
      </w:r>
      <w:r>
        <w:rPr>
          <w:rFonts w:eastAsia="Times New Roman" w:cs="Times New Roman"/>
          <w:bCs/>
        </w:rPr>
        <w:t xml:space="preserve">οσφυγικά στην Αλεξάνδρας, ώστε </w:t>
      </w:r>
      <w:r w:rsidRPr="00555E5E">
        <w:rPr>
          <w:rFonts w:eastAsia="Times New Roman"/>
          <w:bCs/>
          <w:shd w:val="clear" w:color="auto" w:fill="FFFFFF"/>
        </w:rPr>
        <w:t>να</w:t>
      </w:r>
      <w:r>
        <w:rPr>
          <w:rFonts w:eastAsia="Times New Roman" w:cs="Times New Roman"/>
          <w:bCs/>
        </w:rPr>
        <w:t xml:space="preserve"> διατηρηθούν οι μνήμες της Πόλης, </w:t>
      </w:r>
      <w:r w:rsidRPr="00555E5E">
        <w:rPr>
          <w:rFonts w:eastAsia="Times New Roman" w:cs="Times New Roman"/>
          <w:bCs/>
        </w:rPr>
        <w:t>δηλαδή</w:t>
      </w:r>
      <w:r>
        <w:rPr>
          <w:rFonts w:eastAsia="Times New Roman" w:cs="Times New Roman"/>
          <w:bCs/>
        </w:rPr>
        <w:t xml:space="preserve"> οι σφαίρες από τα Δεκεμβριανά πάνω στα </w:t>
      </w:r>
      <w:r w:rsidRPr="00555E5E">
        <w:rPr>
          <w:rFonts w:eastAsia="Times New Roman"/>
          <w:bCs/>
        </w:rPr>
        <w:t>κ</w:t>
      </w:r>
      <w:r>
        <w:rPr>
          <w:rFonts w:eastAsia="Times New Roman"/>
          <w:bCs/>
        </w:rPr>
        <w:t xml:space="preserve">τήρια των προσφυγικών στην Αλεξάνδρας, </w:t>
      </w:r>
      <w:r w:rsidRPr="00555E5E">
        <w:rPr>
          <w:rFonts w:eastAsia="Times New Roman"/>
          <w:bCs/>
          <w:shd w:val="clear" w:color="auto" w:fill="FFFFFF"/>
        </w:rPr>
        <w:t>να</w:t>
      </w:r>
      <w:r>
        <w:rPr>
          <w:rFonts w:eastAsia="Times New Roman"/>
          <w:bCs/>
        </w:rPr>
        <w:t xml:space="preserve"> γίνει εκεί χώρος πρασίνου, </w:t>
      </w:r>
      <w:r w:rsidRPr="00555E5E">
        <w:rPr>
          <w:rFonts w:eastAsia="Times New Roman"/>
          <w:bCs/>
          <w:shd w:val="clear" w:color="auto" w:fill="FFFFFF"/>
        </w:rPr>
        <w:t>που</w:t>
      </w:r>
      <w:r>
        <w:rPr>
          <w:rFonts w:eastAsia="Times New Roman"/>
          <w:bCs/>
        </w:rPr>
        <w:t xml:space="preserve"> τα παιδάκια της περιοχής δεν βλέπουν ούτε χορτάρι, όχι δέντρο, για όσ</w:t>
      </w:r>
      <w:r>
        <w:rPr>
          <w:rFonts w:eastAsia="Times New Roman"/>
          <w:bCs/>
        </w:rPr>
        <w:t xml:space="preserve">ους ξέρουν τους Αμπελόκηπους, </w:t>
      </w:r>
      <w:r w:rsidRPr="00555E5E">
        <w:rPr>
          <w:rFonts w:eastAsia="Times New Roman"/>
          <w:bCs/>
        </w:rPr>
        <w:t>και</w:t>
      </w:r>
      <w:r>
        <w:rPr>
          <w:rFonts w:eastAsia="Times New Roman"/>
          <w:bCs/>
        </w:rPr>
        <w:t xml:space="preserve"> πολλά άλλα. </w:t>
      </w:r>
    </w:p>
    <w:p w14:paraId="76A6B2B0" w14:textId="77777777" w:rsidR="00DD4703" w:rsidRDefault="00A53ECF">
      <w:pPr>
        <w:spacing w:line="600" w:lineRule="auto"/>
        <w:ind w:firstLine="720"/>
        <w:contextualSpacing/>
        <w:jc w:val="both"/>
        <w:rPr>
          <w:rFonts w:eastAsia="Times New Roman"/>
          <w:bCs/>
        </w:rPr>
      </w:pPr>
      <w:r w:rsidRPr="00555E5E">
        <w:rPr>
          <w:rFonts w:eastAsia="Times New Roman"/>
          <w:bCs/>
          <w:shd w:val="clear" w:color="auto" w:fill="FFFFFF"/>
        </w:rPr>
        <w:t>Επειδή</w:t>
      </w:r>
      <w:r>
        <w:rPr>
          <w:rFonts w:eastAsia="Times New Roman"/>
          <w:bCs/>
        </w:rPr>
        <w:t xml:space="preserve"> πριν από δύο μέρες έφυγε ο πρώην Πρόεδρος του ΤΕΕ, ο Κώστας ο Λιάσκας, αναφέρω </w:t>
      </w:r>
      <w:r w:rsidRPr="00374316">
        <w:rPr>
          <w:rFonts w:eastAsia="Times New Roman"/>
          <w:bCs/>
          <w:shd w:val="clear" w:color="auto" w:fill="FFFFFF"/>
        </w:rPr>
        <w:t>ότι</w:t>
      </w:r>
      <w:r>
        <w:rPr>
          <w:rFonts w:eastAsia="Times New Roman"/>
          <w:bCs/>
        </w:rPr>
        <w:t xml:space="preserve"> για δεκαετίες συζητούσαμε στο Τεχνικό Επιμελητήριο την ενοποίηση των κοινόχρηστων ακάλυπτων χώρων, για να αντιμετωπιστε</w:t>
      </w:r>
      <w:r>
        <w:rPr>
          <w:rFonts w:eastAsia="Times New Roman"/>
          <w:bCs/>
        </w:rPr>
        <w:t xml:space="preserve">ί η αποξένωση στις γειτονιές της Αθήνας. Συζητούσαμε πώς μπορούμε </w:t>
      </w:r>
      <w:r w:rsidRPr="00374316">
        <w:rPr>
          <w:rFonts w:eastAsia="Times New Roman"/>
          <w:bCs/>
          <w:shd w:val="clear" w:color="auto" w:fill="FFFFFF"/>
        </w:rPr>
        <w:t>να</w:t>
      </w:r>
      <w:r>
        <w:rPr>
          <w:rFonts w:eastAsia="Times New Roman"/>
          <w:bCs/>
        </w:rPr>
        <w:t xml:space="preserve"> κάνουμε δομές, </w:t>
      </w:r>
      <w:r w:rsidRPr="00374316">
        <w:rPr>
          <w:rFonts w:eastAsia="Times New Roman"/>
          <w:bCs/>
        </w:rPr>
        <w:t>για να</w:t>
      </w:r>
      <w:r>
        <w:rPr>
          <w:rFonts w:eastAsia="Times New Roman"/>
          <w:bCs/>
        </w:rPr>
        <w:t xml:space="preserve"> επανέλθει η κοινωνικότητα στις γειτονιές της Αθήνας. Για χρόνια μιλούσαμε για την καταγραφή </w:t>
      </w:r>
      <w:r>
        <w:rPr>
          <w:rFonts w:eastAsia="Times New Roman"/>
          <w:bCs/>
        </w:rPr>
        <w:lastRenderedPageBreak/>
        <w:t xml:space="preserve">των πεζοδρομίων </w:t>
      </w:r>
      <w:r w:rsidRPr="00407D81">
        <w:rPr>
          <w:rFonts w:eastAsia="Times New Roman"/>
          <w:bCs/>
        </w:rPr>
        <w:t>και</w:t>
      </w:r>
      <w:r>
        <w:rPr>
          <w:rFonts w:eastAsia="Times New Roman"/>
          <w:bCs/>
        </w:rPr>
        <w:t xml:space="preserve"> σε τι κατάσταση </w:t>
      </w:r>
      <w:r w:rsidRPr="00407D81">
        <w:rPr>
          <w:rFonts w:eastAsia="Times New Roman"/>
          <w:bCs/>
        </w:rPr>
        <w:t>είναι</w:t>
      </w:r>
      <w:r>
        <w:rPr>
          <w:rFonts w:eastAsia="Times New Roman"/>
          <w:bCs/>
        </w:rPr>
        <w:t xml:space="preserve">, για τις ταράτσες </w:t>
      </w:r>
      <w:r w:rsidRPr="00407D81">
        <w:rPr>
          <w:rFonts w:eastAsia="Times New Roman"/>
          <w:bCs/>
        </w:rPr>
        <w:t>και</w:t>
      </w:r>
      <w:r>
        <w:rPr>
          <w:rFonts w:eastAsia="Times New Roman"/>
          <w:bCs/>
        </w:rPr>
        <w:t xml:space="preserve"> σε τι χάλι </w:t>
      </w:r>
      <w:r w:rsidRPr="00407D81">
        <w:rPr>
          <w:rFonts w:eastAsia="Times New Roman"/>
          <w:bCs/>
        </w:rPr>
        <w:t>είναι</w:t>
      </w:r>
      <w:r>
        <w:rPr>
          <w:rFonts w:eastAsia="Times New Roman"/>
          <w:bCs/>
        </w:rPr>
        <w:t xml:space="preserve">, για τους πεζόδρομους </w:t>
      </w:r>
      <w:r w:rsidRPr="00407D81">
        <w:rPr>
          <w:rFonts w:eastAsia="Times New Roman"/>
          <w:bCs/>
          <w:shd w:val="clear" w:color="auto" w:fill="FFFFFF"/>
        </w:rPr>
        <w:t>που</w:t>
      </w:r>
      <w:r>
        <w:rPr>
          <w:rFonts w:eastAsia="Times New Roman"/>
          <w:bCs/>
        </w:rPr>
        <w:t xml:space="preserve"> </w:t>
      </w:r>
      <w:r w:rsidRPr="00407D81">
        <w:rPr>
          <w:rFonts w:eastAsia="Times New Roman"/>
          <w:bCs/>
        </w:rPr>
        <w:t>πρέπει</w:t>
      </w:r>
      <w:r>
        <w:rPr>
          <w:rFonts w:eastAsia="Times New Roman"/>
          <w:bCs/>
        </w:rPr>
        <w:t xml:space="preserve"> </w:t>
      </w:r>
      <w:r w:rsidRPr="00407D81">
        <w:rPr>
          <w:rFonts w:eastAsia="Times New Roman"/>
          <w:bCs/>
          <w:shd w:val="clear" w:color="auto" w:fill="FFFFFF"/>
        </w:rPr>
        <w:t>να</w:t>
      </w:r>
      <w:r>
        <w:rPr>
          <w:rFonts w:eastAsia="Times New Roman"/>
          <w:bCs/>
        </w:rPr>
        <w:t xml:space="preserve"> γίνουν στις γειτονιές της Αθήνας. Στη μνήμη του, καλό </w:t>
      </w:r>
      <w:r w:rsidRPr="00407D81">
        <w:rPr>
          <w:rFonts w:eastAsia="Times New Roman"/>
          <w:bCs/>
        </w:rPr>
        <w:t>είναι</w:t>
      </w:r>
      <w:r>
        <w:rPr>
          <w:rFonts w:eastAsia="Times New Roman"/>
          <w:bCs/>
        </w:rPr>
        <w:t xml:space="preserve"> </w:t>
      </w:r>
      <w:r>
        <w:rPr>
          <w:rFonts w:eastAsia="Times New Roman"/>
          <w:bCs/>
          <w:shd w:val="clear" w:color="auto" w:fill="FFFFFF"/>
        </w:rPr>
        <w:t xml:space="preserve">αν μη τι άλλο αυτός ο </w:t>
      </w:r>
      <w:r>
        <w:rPr>
          <w:rFonts w:eastAsia="Times New Roman"/>
          <w:bCs/>
          <w:shd w:val="clear" w:color="auto" w:fill="FFFFFF"/>
        </w:rPr>
        <w:t xml:space="preserve">φορέας </w:t>
      </w:r>
      <w:r w:rsidRPr="00407D81">
        <w:rPr>
          <w:rFonts w:eastAsia="Times New Roman"/>
          <w:bCs/>
          <w:shd w:val="clear" w:color="auto" w:fill="FFFFFF"/>
        </w:rPr>
        <w:t>να</w:t>
      </w:r>
      <w:r>
        <w:rPr>
          <w:rFonts w:eastAsia="Times New Roman"/>
          <w:bCs/>
          <w:shd w:val="clear" w:color="auto" w:fill="FFFFFF"/>
        </w:rPr>
        <w:t xml:space="preserve"> προχωρήσει. </w:t>
      </w:r>
    </w:p>
    <w:p w14:paraId="76A6B2B1" w14:textId="77777777" w:rsidR="00DD4703" w:rsidRDefault="00A53ECF">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Τα συζητήσαμε </w:t>
      </w:r>
      <w:r w:rsidRPr="00407D81">
        <w:rPr>
          <w:rFonts w:eastAsia="Times New Roman"/>
          <w:bCs/>
          <w:shd w:val="clear" w:color="auto" w:fill="FFFFFF"/>
        </w:rPr>
        <w:t>και</w:t>
      </w:r>
      <w:r>
        <w:rPr>
          <w:rFonts w:eastAsia="Times New Roman"/>
          <w:bCs/>
          <w:shd w:val="clear" w:color="auto" w:fill="FFFFFF"/>
        </w:rPr>
        <w:t xml:space="preserve"> στις </w:t>
      </w:r>
      <w:r>
        <w:rPr>
          <w:rFonts w:eastAsia="Times New Roman"/>
          <w:bCs/>
          <w:shd w:val="clear" w:color="auto" w:fill="FFFFFF"/>
        </w:rPr>
        <w:t>επιτροπές</w:t>
      </w:r>
      <w:r>
        <w:rPr>
          <w:rFonts w:eastAsia="Times New Roman"/>
          <w:bCs/>
          <w:shd w:val="clear" w:color="auto" w:fill="FFFFFF"/>
        </w:rPr>
        <w:t xml:space="preserve">. Γι’ αυτό έγινε </w:t>
      </w:r>
      <w:r w:rsidRPr="00407D81">
        <w:rPr>
          <w:rFonts w:eastAsia="Times New Roman"/>
          <w:bCs/>
          <w:shd w:val="clear" w:color="auto" w:fill="FFFFFF"/>
        </w:rPr>
        <w:t>και</w:t>
      </w:r>
      <w:r>
        <w:rPr>
          <w:rFonts w:eastAsia="Times New Roman"/>
          <w:bCs/>
          <w:shd w:val="clear" w:color="auto" w:fill="FFFFFF"/>
        </w:rPr>
        <w:t xml:space="preserve"> η επέκταση </w:t>
      </w:r>
      <w:r w:rsidRPr="00407D81">
        <w:rPr>
          <w:rFonts w:eastAsia="Times New Roman"/>
          <w:bCs/>
          <w:shd w:val="clear" w:color="auto" w:fill="FFFFFF"/>
        </w:rPr>
        <w:t>και</w:t>
      </w:r>
      <w:r>
        <w:rPr>
          <w:rFonts w:eastAsia="Times New Roman"/>
          <w:bCs/>
          <w:shd w:val="clear" w:color="auto" w:fill="FFFFFF"/>
        </w:rPr>
        <w:t xml:space="preserve"> οι </w:t>
      </w:r>
      <w:r w:rsidRPr="00407D81">
        <w:rPr>
          <w:rFonts w:eastAsia="Times New Roman"/>
          <w:bCs/>
          <w:shd w:val="clear" w:color="auto" w:fill="FFFFFF"/>
        </w:rPr>
        <w:t>τροπολογίες</w:t>
      </w:r>
      <w:r>
        <w:rPr>
          <w:rFonts w:eastAsia="Times New Roman"/>
          <w:bCs/>
          <w:shd w:val="clear" w:color="auto" w:fill="FFFFFF"/>
        </w:rPr>
        <w:t xml:space="preserve"> </w:t>
      </w:r>
      <w:r w:rsidRPr="00407D81">
        <w:rPr>
          <w:rFonts w:eastAsia="Times New Roman"/>
          <w:bCs/>
          <w:shd w:val="clear" w:color="auto" w:fill="FFFFFF"/>
        </w:rPr>
        <w:t>που</w:t>
      </w:r>
      <w:r>
        <w:rPr>
          <w:rFonts w:eastAsia="Times New Roman"/>
          <w:bCs/>
          <w:shd w:val="clear" w:color="auto" w:fill="FFFFFF"/>
        </w:rPr>
        <w:t xml:space="preserve"> κατατέθηκα</w:t>
      </w:r>
      <w:r>
        <w:rPr>
          <w:rFonts w:eastAsia="Times New Roman"/>
          <w:bCs/>
          <w:shd w:val="clear" w:color="auto" w:fill="FFFFFF"/>
        </w:rPr>
        <w:t xml:space="preserve">ν. </w:t>
      </w:r>
    </w:p>
    <w:p w14:paraId="76A6B2B2" w14:textId="77777777" w:rsidR="00DD4703" w:rsidRDefault="00A53ECF">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Μας ρωτάτε </w:t>
      </w:r>
      <w:r w:rsidRPr="00407D81">
        <w:rPr>
          <w:rFonts w:eastAsia="Times New Roman"/>
          <w:bCs/>
          <w:shd w:val="clear" w:color="auto" w:fill="FFFFFF"/>
        </w:rPr>
        <w:t>γιατί</w:t>
      </w:r>
      <w:r>
        <w:rPr>
          <w:rFonts w:eastAsia="Times New Roman"/>
          <w:bCs/>
          <w:shd w:val="clear" w:color="auto" w:fill="FFFFFF"/>
        </w:rPr>
        <w:t xml:space="preserve"> να </w:t>
      </w:r>
      <w:r w:rsidRPr="00374316">
        <w:rPr>
          <w:rFonts w:eastAsia="Times New Roman"/>
          <w:bCs/>
          <w:shd w:val="clear" w:color="auto" w:fill="FFFFFF"/>
        </w:rPr>
        <w:t>είναι</w:t>
      </w:r>
      <w:r>
        <w:rPr>
          <w:rFonts w:eastAsia="Times New Roman"/>
          <w:bCs/>
          <w:shd w:val="clear" w:color="auto" w:fill="FFFFFF"/>
        </w:rPr>
        <w:t xml:space="preserve"> κατά παρέκκλιση. </w:t>
      </w:r>
      <w:r w:rsidRPr="00407D81">
        <w:rPr>
          <w:rFonts w:eastAsia="Times New Roman"/>
          <w:bCs/>
          <w:shd w:val="clear" w:color="auto" w:fill="FFFFFF"/>
        </w:rPr>
        <w:t>Υπάρχουν</w:t>
      </w:r>
      <w:r>
        <w:rPr>
          <w:rFonts w:eastAsia="Times New Roman"/>
          <w:bCs/>
          <w:shd w:val="clear" w:color="auto" w:fill="FFFFFF"/>
        </w:rPr>
        <w:t xml:space="preserve"> σημεία, αν θέλουμε </w:t>
      </w:r>
      <w:r w:rsidRPr="00407D81">
        <w:rPr>
          <w:rFonts w:eastAsia="Times New Roman"/>
          <w:bCs/>
          <w:shd w:val="clear" w:color="auto" w:fill="FFFFFF"/>
        </w:rPr>
        <w:t>να</w:t>
      </w:r>
      <w:r>
        <w:rPr>
          <w:rFonts w:eastAsia="Times New Roman"/>
          <w:bCs/>
          <w:shd w:val="clear" w:color="auto" w:fill="FFFFFF"/>
        </w:rPr>
        <w:t xml:space="preserve"> προχωρήσουμε τέτοια πράγματα, </w:t>
      </w:r>
      <w:r w:rsidRPr="00407D81">
        <w:rPr>
          <w:rFonts w:eastAsia="Times New Roman"/>
          <w:bCs/>
          <w:shd w:val="clear" w:color="auto" w:fill="FFFFFF"/>
        </w:rPr>
        <w:t>που</w:t>
      </w:r>
      <w:r>
        <w:rPr>
          <w:rFonts w:eastAsia="Times New Roman"/>
          <w:bCs/>
          <w:shd w:val="clear" w:color="auto" w:fill="FFFFFF"/>
        </w:rPr>
        <w:t xml:space="preserve"> πραγματικά </w:t>
      </w:r>
      <w:r w:rsidRPr="00407D81">
        <w:rPr>
          <w:rFonts w:eastAsia="Times New Roman"/>
          <w:bCs/>
          <w:shd w:val="clear" w:color="auto" w:fill="FFFFFF"/>
        </w:rPr>
        <w:t>πρέπει</w:t>
      </w:r>
      <w:r>
        <w:rPr>
          <w:rFonts w:eastAsia="Times New Roman"/>
          <w:bCs/>
          <w:shd w:val="clear" w:color="auto" w:fill="FFFFFF"/>
        </w:rPr>
        <w:t xml:space="preserve"> να λειτουργήσουμε κατά παρέκκλιση. Αν θέλουμε να ενοποιήσουμε </w:t>
      </w:r>
      <w:r w:rsidRPr="00407D81">
        <w:rPr>
          <w:rFonts w:eastAsia="Times New Roman"/>
          <w:bCs/>
          <w:shd w:val="clear" w:color="auto" w:fill="FFFFFF"/>
        </w:rPr>
        <w:t>δηλαδή</w:t>
      </w:r>
      <w:r>
        <w:rPr>
          <w:rFonts w:eastAsia="Times New Roman"/>
          <w:bCs/>
          <w:shd w:val="clear" w:color="auto" w:fill="FFFFFF"/>
        </w:rPr>
        <w:t xml:space="preserve"> τους ελεύθερους κοινόχρηστους χώρους </w:t>
      </w:r>
      <w:r w:rsidRPr="00407D81">
        <w:rPr>
          <w:rFonts w:eastAsia="Times New Roman"/>
          <w:bCs/>
          <w:shd w:val="clear" w:color="auto" w:fill="FFFFFF"/>
        </w:rPr>
        <w:t>και</w:t>
      </w:r>
      <w:r>
        <w:rPr>
          <w:rFonts w:eastAsia="Times New Roman"/>
          <w:bCs/>
          <w:shd w:val="clear" w:color="auto" w:fill="FFFFFF"/>
        </w:rPr>
        <w:t xml:space="preserve"> πάμε με τη νομοθ</w:t>
      </w:r>
      <w:r>
        <w:rPr>
          <w:rFonts w:eastAsia="Times New Roman"/>
          <w:bCs/>
          <w:shd w:val="clear" w:color="auto" w:fill="FFFFFF"/>
        </w:rPr>
        <w:t xml:space="preserve">εσία </w:t>
      </w:r>
      <w:r w:rsidRPr="00407D81">
        <w:rPr>
          <w:rFonts w:eastAsia="Times New Roman"/>
          <w:bCs/>
          <w:shd w:val="clear" w:color="auto" w:fill="FFFFFF"/>
        </w:rPr>
        <w:t>που</w:t>
      </w:r>
      <w:r>
        <w:rPr>
          <w:rFonts w:eastAsia="Times New Roman"/>
          <w:bCs/>
          <w:shd w:val="clear" w:color="auto" w:fill="FFFFFF"/>
        </w:rPr>
        <w:t xml:space="preserve"> υπάρχει -όχι κατά παρέκκλιση- δεν </w:t>
      </w:r>
      <w:r w:rsidRPr="00407D81">
        <w:rPr>
          <w:rFonts w:eastAsia="Times New Roman"/>
          <w:bCs/>
          <w:shd w:val="clear" w:color="auto" w:fill="FFFFFF"/>
        </w:rPr>
        <w:t>θα</w:t>
      </w:r>
      <w:r>
        <w:rPr>
          <w:rFonts w:eastAsia="Times New Roman"/>
          <w:bCs/>
          <w:shd w:val="clear" w:color="auto" w:fill="FFFFFF"/>
        </w:rPr>
        <w:t xml:space="preserve"> τους ενοποιήσουμε ποτέ, </w:t>
      </w:r>
      <w:r w:rsidRPr="00407D81">
        <w:rPr>
          <w:rFonts w:eastAsia="Times New Roman"/>
          <w:bCs/>
          <w:shd w:val="clear" w:color="auto" w:fill="FFFFFF"/>
        </w:rPr>
        <w:t>όπως</w:t>
      </w:r>
      <w:r>
        <w:rPr>
          <w:rFonts w:eastAsia="Times New Roman"/>
          <w:bCs/>
          <w:shd w:val="clear" w:color="auto" w:fill="FFFFFF"/>
        </w:rPr>
        <w:t xml:space="preserve"> δεν έχουν ενοποιηθεί όλα αυτά τα χρόνια. </w:t>
      </w:r>
    </w:p>
    <w:p w14:paraId="76A6B2B3" w14:textId="77777777" w:rsidR="00DD4703" w:rsidRDefault="00A53ECF">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Μας ρωτάτε με τι προσόντα θα </w:t>
      </w:r>
      <w:r w:rsidRPr="00374316">
        <w:rPr>
          <w:rFonts w:eastAsia="Times New Roman"/>
          <w:bCs/>
          <w:shd w:val="clear" w:color="auto" w:fill="FFFFFF"/>
        </w:rPr>
        <w:t>είναι</w:t>
      </w:r>
      <w:r>
        <w:rPr>
          <w:rFonts w:eastAsia="Times New Roman"/>
          <w:bCs/>
          <w:shd w:val="clear" w:color="auto" w:fill="FFFFFF"/>
        </w:rPr>
        <w:t xml:space="preserve"> στο εφταμελές. Τα είπαμε. </w:t>
      </w:r>
    </w:p>
    <w:p w14:paraId="76A6B2B4" w14:textId="77777777" w:rsidR="00DD4703" w:rsidRDefault="00A53ECF">
      <w:pPr>
        <w:spacing w:line="600" w:lineRule="auto"/>
        <w:ind w:firstLine="720"/>
        <w:contextualSpacing/>
        <w:jc w:val="both"/>
        <w:rPr>
          <w:rFonts w:eastAsia="Times New Roman" w:cs="Times New Roman"/>
          <w:bCs/>
        </w:rPr>
      </w:pPr>
      <w:r>
        <w:rPr>
          <w:rFonts w:eastAsia="Times New Roman"/>
          <w:bCs/>
          <w:shd w:val="clear" w:color="auto" w:fill="FFFFFF"/>
        </w:rPr>
        <w:t xml:space="preserve">Είπατε </w:t>
      </w:r>
      <w:r w:rsidRPr="00407D81">
        <w:rPr>
          <w:rFonts w:eastAsia="Times New Roman"/>
          <w:bCs/>
          <w:shd w:val="clear" w:color="auto" w:fill="FFFFFF"/>
        </w:rPr>
        <w:t>και</w:t>
      </w:r>
      <w:r>
        <w:rPr>
          <w:rFonts w:eastAsia="Times New Roman"/>
          <w:bCs/>
          <w:shd w:val="clear" w:color="auto" w:fill="FFFFFF"/>
        </w:rPr>
        <w:t xml:space="preserve"> άλλα πράγματα, τα οποία </w:t>
      </w:r>
      <w:r w:rsidRPr="00407D81">
        <w:rPr>
          <w:rFonts w:eastAsia="Times New Roman"/>
          <w:bCs/>
          <w:shd w:val="clear" w:color="auto" w:fill="FFFFFF"/>
        </w:rPr>
        <w:t>πρέπει</w:t>
      </w:r>
      <w:r>
        <w:rPr>
          <w:rFonts w:eastAsia="Times New Roman"/>
          <w:bCs/>
          <w:shd w:val="clear" w:color="auto" w:fill="FFFFFF"/>
        </w:rPr>
        <w:t xml:space="preserve"> </w:t>
      </w:r>
      <w:r w:rsidRPr="00407D81">
        <w:rPr>
          <w:rFonts w:eastAsia="Times New Roman"/>
          <w:bCs/>
          <w:shd w:val="clear" w:color="auto" w:fill="FFFFFF"/>
        </w:rPr>
        <w:t>να</w:t>
      </w:r>
      <w:r>
        <w:rPr>
          <w:rFonts w:eastAsia="Times New Roman"/>
          <w:bCs/>
          <w:shd w:val="clear" w:color="auto" w:fill="FFFFFF"/>
        </w:rPr>
        <w:t xml:space="preserve"> απαντηθούν. Με τι υποδομή </w:t>
      </w:r>
      <w:r w:rsidRPr="00407D81">
        <w:rPr>
          <w:rFonts w:eastAsia="Times New Roman"/>
          <w:bCs/>
          <w:shd w:val="clear" w:color="auto" w:fill="FFFFFF"/>
        </w:rPr>
        <w:t>θα</w:t>
      </w:r>
      <w:r>
        <w:rPr>
          <w:rFonts w:eastAsia="Times New Roman"/>
          <w:bCs/>
          <w:shd w:val="clear" w:color="auto" w:fill="FFFFFF"/>
        </w:rPr>
        <w:t xml:space="preserve"> τα κάνει ο </w:t>
      </w:r>
      <w:r>
        <w:rPr>
          <w:rFonts w:eastAsia="Times New Roman"/>
          <w:bCs/>
          <w:shd w:val="clear" w:color="auto" w:fill="FFFFFF"/>
        </w:rPr>
        <w:t xml:space="preserve">φορέας </w:t>
      </w:r>
      <w:r>
        <w:rPr>
          <w:rFonts w:eastAsia="Times New Roman"/>
          <w:bCs/>
          <w:shd w:val="clear" w:color="auto" w:fill="FFFFFF"/>
        </w:rPr>
        <w:t xml:space="preserve">αυτός; Με την υποδομή </w:t>
      </w:r>
      <w:r w:rsidRPr="00407D81">
        <w:rPr>
          <w:rFonts w:eastAsia="Times New Roman"/>
          <w:bCs/>
          <w:shd w:val="clear" w:color="auto" w:fill="FFFFFF"/>
        </w:rPr>
        <w:t>που</w:t>
      </w:r>
      <w:r>
        <w:rPr>
          <w:rFonts w:eastAsia="Times New Roman"/>
          <w:bCs/>
          <w:shd w:val="clear" w:color="auto" w:fill="FFFFFF"/>
        </w:rPr>
        <w:t xml:space="preserve"> έχουν όλοι οι φορείς </w:t>
      </w:r>
      <w:r w:rsidRPr="00407D81">
        <w:rPr>
          <w:rFonts w:eastAsia="Times New Roman"/>
          <w:bCs/>
          <w:shd w:val="clear" w:color="auto" w:fill="FFFFFF"/>
        </w:rPr>
        <w:t>που</w:t>
      </w:r>
      <w:r>
        <w:rPr>
          <w:rFonts w:eastAsia="Times New Roman"/>
          <w:bCs/>
          <w:shd w:val="clear" w:color="auto" w:fill="FFFFFF"/>
        </w:rPr>
        <w:t xml:space="preserve"> μετέχουν στο διοικητικό συμβούλιο: με την υποδομή </w:t>
      </w:r>
      <w:r w:rsidRPr="00407D81">
        <w:rPr>
          <w:rFonts w:eastAsia="Times New Roman"/>
          <w:bCs/>
          <w:shd w:val="clear" w:color="auto" w:fill="FFFFFF"/>
        </w:rPr>
        <w:t>που</w:t>
      </w:r>
      <w:r>
        <w:rPr>
          <w:rFonts w:eastAsia="Times New Roman"/>
          <w:bCs/>
          <w:shd w:val="clear" w:color="auto" w:fill="FFFFFF"/>
        </w:rPr>
        <w:t xml:space="preserve"> </w:t>
      </w:r>
      <w:r w:rsidRPr="00407D81">
        <w:rPr>
          <w:rFonts w:eastAsia="Times New Roman"/>
          <w:bCs/>
          <w:shd w:val="clear" w:color="auto" w:fill="FFFFFF"/>
        </w:rPr>
        <w:t>έχει</w:t>
      </w:r>
      <w:r>
        <w:rPr>
          <w:rFonts w:eastAsia="Times New Roman"/>
          <w:bCs/>
          <w:shd w:val="clear" w:color="auto" w:fill="FFFFFF"/>
        </w:rPr>
        <w:t xml:space="preserve"> ο Δήμος Αθηναίων, η Περιφέρεια </w:t>
      </w:r>
      <w:r w:rsidRPr="00407D81">
        <w:rPr>
          <w:rFonts w:eastAsia="Times New Roman"/>
          <w:bCs/>
          <w:shd w:val="clear" w:color="auto" w:fill="FFFFFF"/>
        </w:rPr>
        <w:t>και</w:t>
      </w:r>
      <w:r>
        <w:rPr>
          <w:rFonts w:eastAsia="Times New Roman"/>
          <w:bCs/>
          <w:shd w:val="clear" w:color="auto" w:fill="FFFFFF"/>
        </w:rPr>
        <w:t xml:space="preserve"> </w:t>
      </w:r>
      <w:r>
        <w:rPr>
          <w:rFonts w:eastAsia="Times New Roman"/>
          <w:bCs/>
          <w:shd w:val="clear" w:color="auto" w:fill="FFFFFF"/>
        </w:rPr>
        <w:lastRenderedPageBreak/>
        <w:t xml:space="preserve">τα τέσσερα Υπουργεία </w:t>
      </w:r>
      <w:r w:rsidRPr="00407D81">
        <w:rPr>
          <w:rFonts w:eastAsia="Times New Roman"/>
          <w:bCs/>
          <w:shd w:val="clear" w:color="auto" w:fill="FFFFFF"/>
        </w:rPr>
        <w:t>που</w:t>
      </w:r>
      <w:r>
        <w:rPr>
          <w:rFonts w:eastAsia="Times New Roman"/>
          <w:bCs/>
          <w:shd w:val="clear" w:color="auto" w:fill="FFFFFF"/>
        </w:rPr>
        <w:t xml:space="preserve"> μετέχουν. Με αυτή την υποδομή. Δεν πάμε </w:t>
      </w:r>
      <w:r w:rsidRPr="00407D81">
        <w:rPr>
          <w:rFonts w:eastAsia="Times New Roman"/>
          <w:bCs/>
          <w:shd w:val="clear" w:color="auto" w:fill="FFFFFF"/>
        </w:rPr>
        <w:t>να</w:t>
      </w:r>
      <w:r>
        <w:rPr>
          <w:rFonts w:eastAsia="Times New Roman"/>
          <w:bCs/>
          <w:shd w:val="clear" w:color="auto" w:fill="FFFFFF"/>
        </w:rPr>
        <w:t xml:space="preserve"> κάνουμε ούτε παράλληλους</w:t>
      </w:r>
      <w:r>
        <w:rPr>
          <w:rFonts w:eastAsia="Times New Roman"/>
          <w:bCs/>
          <w:shd w:val="clear" w:color="auto" w:fill="FFFFFF"/>
        </w:rPr>
        <w:t xml:space="preserve"> μηχανισμούς, ούτε </w:t>
      </w:r>
      <w:r w:rsidRPr="00407D81">
        <w:rPr>
          <w:rFonts w:eastAsia="Times New Roman"/>
          <w:bCs/>
          <w:shd w:val="clear" w:color="auto" w:fill="FFFFFF"/>
        </w:rPr>
        <w:t>να</w:t>
      </w:r>
      <w:r>
        <w:rPr>
          <w:rFonts w:eastAsia="Times New Roman"/>
          <w:bCs/>
          <w:shd w:val="clear" w:color="auto" w:fill="FFFFFF"/>
        </w:rPr>
        <w:t xml:space="preserve"> ξεπεράσουμε τα Υπουργεία, ούτε </w:t>
      </w:r>
      <w:r w:rsidRPr="00407D81">
        <w:rPr>
          <w:rFonts w:eastAsia="Times New Roman"/>
          <w:bCs/>
          <w:shd w:val="clear" w:color="auto" w:fill="FFFFFF"/>
        </w:rPr>
        <w:t>να</w:t>
      </w:r>
      <w:r>
        <w:rPr>
          <w:rFonts w:eastAsia="Times New Roman"/>
          <w:bCs/>
          <w:shd w:val="clear" w:color="auto" w:fill="FFFFFF"/>
        </w:rPr>
        <w:t xml:space="preserve"> ξεπεράσουμε την </w:t>
      </w:r>
      <w:r>
        <w:rPr>
          <w:rFonts w:eastAsia="Times New Roman"/>
          <w:bCs/>
          <w:shd w:val="clear" w:color="auto" w:fill="FFFFFF"/>
        </w:rPr>
        <w:t>Π</w:t>
      </w:r>
      <w:r>
        <w:rPr>
          <w:rFonts w:eastAsia="Times New Roman"/>
          <w:bCs/>
          <w:shd w:val="clear" w:color="auto" w:fill="FFFFFF"/>
        </w:rPr>
        <w:t>εριφέρεια</w:t>
      </w:r>
      <w:r>
        <w:rPr>
          <w:rFonts w:eastAsia="Times New Roman"/>
          <w:bCs/>
          <w:shd w:val="clear" w:color="auto" w:fill="FFFFFF"/>
        </w:rPr>
        <w:t xml:space="preserve">, ούτε τον Δήμο, ούτε να του πάρουμε πόρους </w:t>
      </w:r>
      <w:r w:rsidRPr="00407D81">
        <w:rPr>
          <w:rFonts w:eastAsia="Times New Roman"/>
          <w:bCs/>
          <w:shd w:val="clear" w:color="auto" w:fill="FFFFFF"/>
        </w:rPr>
        <w:t>και</w:t>
      </w:r>
      <w:r>
        <w:rPr>
          <w:rFonts w:eastAsia="Times New Roman"/>
          <w:bCs/>
          <w:shd w:val="clear" w:color="auto" w:fill="FFFFFF"/>
        </w:rPr>
        <w:t xml:space="preserve"> αρμοδιότητες, </w:t>
      </w:r>
      <w:r w:rsidRPr="00407D81">
        <w:rPr>
          <w:rFonts w:eastAsia="Times New Roman"/>
          <w:bCs/>
          <w:shd w:val="clear" w:color="auto" w:fill="FFFFFF"/>
        </w:rPr>
        <w:t>όπως</w:t>
      </w:r>
      <w:r>
        <w:rPr>
          <w:rFonts w:eastAsia="Times New Roman"/>
          <w:bCs/>
          <w:shd w:val="clear" w:color="auto" w:fill="FFFFFF"/>
        </w:rPr>
        <w:t xml:space="preserve"> κακεντρεχώς λέτε. </w:t>
      </w:r>
    </w:p>
    <w:p w14:paraId="76A6B2B5" w14:textId="77777777" w:rsidR="00DD4703" w:rsidRDefault="00A53ECF">
      <w:pPr>
        <w:spacing w:line="600" w:lineRule="auto"/>
        <w:ind w:firstLine="720"/>
        <w:contextualSpacing/>
        <w:jc w:val="both"/>
        <w:rPr>
          <w:rFonts w:eastAsia="Times New Roman"/>
          <w:szCs w:val="24"/>
        </w:rPr>
      </w:pPr>
      <w:r>
        <w:rPr>
          <w:rFonts w:eastAsia="Times New Roman"/>
          <w:szCs w:val="24"/>
        </w:rPr>
        <w:t xml:space="preserve">Κατατέθηκε και ένα δημοσίευμα από την </w:t>
      </w:r>
      <w:r>
        <w:rPr>
          <w:rFonts w:eastAsia="Times New Roman"/>
          <w:szCs w:val="24"/>
        </w:rPr>
        <w:t>«</w:t>
      </w:r>
      <w:r>
        <w:rPr>
          <w:rFonts w:eastAsia="Times New Roman"/>
          <w:szCs w:val="24"/>
        </w:rPr>
        <w:t>ΚΑΘΗΜΕΡΙΝΗ</w:t>
      </w:r>
      <w:r>
        <w:rPr>
          <w:rFonts w:eastAsia="Times New Roman"/>
          <w:szCs w:val="24"/>
        </w:rPr>
        <w:t>»</w:t>
      </w:r>
      <w:r>
        <w:rPr>
          <w:rFonts w:eastAsia="Times New Roman"/>
          <w:szCs w:val="24"/>
        </w:rPr>
        <w:t xml:space="preserve">. Κλονιστήκαμε που κατατέθηκε αυτό το </w:t>
      </w:r>
      <w:r>
        <w:rPr>
          <w:rFonts w:eastAsia="Times New Roman"/>
          <w:szCs w:val="24"/>
        </w:rPr>
        <w:t>δημοσίευμα, πραγματικά.</w:t>
      </w:r>
    </w:p>
    <w:p w14:paraId="76A6B2B6" w14:textId="77777777" w:rsidR="00DD4703" w:rsidRDefault="00A53ECF">
      <w:pPr>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Μην το ακούσει αυτό ο κ. Ξυδάκης.</w:t>
      </w:r>
    </w:p>
    <w:p w14:paraId="76A6B2B7" w14:textId="77777777" w:rsidR="00DD4703" w:rsidRDefault="00A53ECF">
      <w:pPr>
        <w:spacing w:line="600" w:lineRule="auto"/>
        <w:ind w:firstLine="720"/>
        <w:contextualSpacing/>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Όχι, ο κ. Ξυδάκης συμφωνεί με αυτό που λέω. Ο κ. Ξυδάκης όταν ήταν στην </w:t>
      </w:r>
      <w:r>
        <w:rPr>
          <w:rFonts w:eastAsia="Times New Roman"/>
          <w:szCs w:val="24"/>
        </w:rPr>
        <w:t>«</w:t>
      </w:r>
      <w:r>
        <w:rPr>
          <w:rFonts w:eastAsia="Times New Roman"/>
          <w:szCs w:val="24"/>
        </w:rPr>
        <w:t>ΚΑΘΗΜΕΡΙΝΗ</w:t>
      </w:r>
      <w:r>
        <w:rPr>
          <w:rFonts w:eastAsia="Times New Roman"/>
          <w:szCs w:val="24"/>
        </w:rPr>
        <w:t>»</w:t>
      </w:r>
      <w:r>
        <w:rPr>
          <w:rFonts w:eastAsia="Times New Roman"/>
          <w:szCs w:val="24"/>
        </w:rPr>
        <w:t>,</w:t>
      </w:r>
      <w:r>
        <w:rPr>
          <w:rFonts w:eastAsia="Times New Roman"/>
          <w:szCs w:val="24"/>
        </w:rPr>
        <w:t xml:space="preserve"> δεν ήταν έτσι η </w:t>
      </w:r>
      <w:r>
        <w:rPr>
          <w:rFonts w:eastAsia="Times New Roman"/>
          <w:szCs w:val="24"/>
        </w:rPr>
        <w:t>«</w:t>
      </w:r>
      <w:r>
        <w:rPr>
          <w:rFonts w:eastAsia="Times New Roman"/>
          <w:szCs w:val="24"/>
        </w:rPr>
        <w:t>ΚΑΘΗΜΕΡΙΝΗ</w:t>
      </w:r>
      <w:r>
        <w:rPr>
          <w:rFonts w:eastAsia="Times New Roman"/>
          <w:szCs w:val="24"/>
        </w:rPr>
        <w:t>»</w:t>
      </w:r>
      <w:r>
        <w:rPr>
          <w:rFonts w:eastAsia="Times New Roman"/>
          <w:szCs w:val="24"/>
        </w:rPr>
        <w:t>. Ήταν σοβαρή κ</w:t>
      </w:r>
      <w:r>
        <w:rPr>
          <w:rFonts w:eastAsia="Times New Roman"/>
          <w:szCs w:val="24"/>
        </w:rPr>
        <w:t>αι ελπίζω να επανέλθει. Συντηρητική, να διαφωνεί</w:t>
      </w:r>
      <w:r w:rsidRPr="00A855FD">
        <w:rPr>
          <w:rFonts w:eastAsia="Times New Roman"/>
          <w:szCs w:val="24"/>
        </w:rPr>
        <w:t xml:space="preserve"> </w:t>
      </w:r>
      <w:r>
        <w:rPr>
          <w:rFonts w:eastAsia="Times New Roman"/>
          <w:szCs w:val="24"/>
        </w:rPr>
        <w:t>μεν, αλλά δεν έγραφε διάφορα άλλα.</w:t>
      </w:r>
    </w:p>
    <w:p w14:paraId="76A6B2B8" w14:textId="77777777" w:rsidR="00DD4703" w:rsidRDefault="00A53ECF">
      <w:pPr>
        <w:spacing w:line="600" w:lineRule="auto"/>
        <w:ind w:firstLine="720"/>
        <w:contextualSpacing/>
        <w:jc w:val="both"/>
        <w:rPr>
          <w:rFonts w:eastAsia="Times New Roman"/>
          <w:szCs w:val="24"/>
        </w:rPr>
      </w:pPr>
      <w:r>
        <w:rPr>
          <w:rFonts w:eastAsia="Times New Roman"/>
          <w:szCs w:val="24"/>
        </w:rPr>
        <w:t xml:space="preserve">Ακούστηκαν, με την ευκαιρία, και διάφορα </w:t>
      </w:r>
      <w:r>
        <w:rPr>
          <w:rFonts w:eastAsia="Times New Roman"/>
          <w:szCs w:val="24"/>
        </w:rPr>
        <w:t xml:space="preserve">τα οποία </w:t>
      </w:r>
      <w:r>
        <w:rPr>
          <w:rFonts w:eastAsia="Times New Roman"/>
          <w:szCs w:val="24"/>
        </w:rPr>
        <w:t xml:space="preserve">αγγίζουν άλλες νομοθεσίες, όπως για παράδειγμα τι προσωπικό θα πάρουμε. Είχε πει ο Αλέκος ο Φλαμπουράρης και επαναλαμβάνω ότι αυτός ο φορέας δεν χρειάζεται πολύ προσωπικό. Αυτό που θα </w:t>
      </w:r>
      <w:r>
        <w:rPr>
          <w:rFonts w:eastAsia="Times New Roman"/>
          <w:szCs w:val="24"/>
        </w:rPr>
        <w:lastRenderedPageBreak/>
        <w:t xml:space="preserve">πάρει είναι με μετατάξεις και αποσπάσεις από το </w:t>
      </w:r>
      <w:r>
        <w:rPr>
          <w:rFonts w:eastAsia="Times New Roman"/>
          <w:szCs w:val="24"/>
        </w:rPr>
        <w:t>δημόσιο</w:t>
      </w:r>
      <w:r>
        <w:rPr>
          <w:rFonts w:eastAsia="Times New Roman"/>
          <w:szCs w:val="24"/>
        </w:rPr>
        <w:t>. Εδώ είμαστε. Μα</w:t>
      </w:r>
      <w:r>
        <w:rPr>
          <w:rFonts w:eastAsia="Times New Roman"/>
          <w:szCs w:val="24"/>
        </w:rPr>
        <w:t>ς ρωτάτε γιατί δεν βάζουμε από τώρα στον νόμο την αμοιβή του προέδρου και διευθύνοντα συμβούλου -γιατί ένα είναι, όπως έγινε επταμελές. Πουθενά δεν έχει γίνει αυτό. Έχετε και μια μεγάλη εμπειρία, θα το ξέρετε. Έχετε κυβερνήσει τη χώρα σαράντα χρόνια. Για ό</w:t>
      </w:r>
      <w:r>
        <w:rPr>
          <w:rFonts w:eastAsia="Times New Roman"/>
          <w:szCs w:val="24"/>
        </w:rPr>
        <w:t>νομα του Θεού!</w:t>
      </w:r>
    </w:p>
    <w:p w14:paraId="76A6B2B9" w14:textId="77777777" w:rsidR="00DD4703" w:rsidRDefault="00A53ECF">
      <w:pPr>
        <w:spacing w:line="600" w:lineRule="auto"/>
        <w:ind w:firstLine="720"/>
        <w:contextualSpacing/>
        <w:jc w:val="both"/>
        <w:rPr>
          <w:rFonts w:eastAsia="Times New Roman"/>
          <w:szCs w:val="24"/>
        </w:rPr>
      </w:pPr>
      <w:r>
        <w:rPr>
          <w:rFonts w:eastAsia="Times New Roman"/>
          <w:szCs w:val="24"/>
        </w:rPr>
        <w:t>Έπρεπε, όμως, να ξέρετε πώς βγαίνουν πλέον και πώς εγκρίνονται οι κοινές υπουργικές αποφάσεις για τις αμοιβές των προέδρων και διευθυνόντων συμβούλων και των μελών των διοικητικών συμβουλίων. Πάνε οι εποχές που κάνατε δώρα, που υπήρχαν μεγάλ</w:t>
      </w:r>
      <w:r>
        <w:rPr>
          <w:rFonts w:eastAsia="Times New Roman"/>
          <w:szCs w:val="24"/>
        </w:rPr>
        <w:t>οι μισθοί, που, που, που. Τώρα έχουμε φτάσει στην αντίθετη περίπτωση. Πάμε, δηλαδή, πραγματικά να ψάξουμε να βρούμε με αυτούς τους χαμηλούς μισθούς αξιόλογους ανθρώπους για να μπουν ως διευθύνοντες σύμβουλοι.</w:t>
      </w:r>
    </w:p>
    <w:p w14:paraId="76A6B2BA" w14:textId="77777777" w:rsidR="00DD4703" w:rsidRDefault="00A53ECF">
      <w:pPr>
        <w:spacing w:line="600" w:lineRule="auto"/>
        <w:ind w:firstLine="720"/>
        <w:contextualSpacing/>
        <w:jc w:val="both"/>
        <w:rPr>
          <w:rFonts w:eastAsia="Times New Roman"/>
          <w:szCs w:val="24"/>
        </w:rPr>
      </w:pPr>
      <w:r>
        <w:rPr>
          <w:rFonts w:eastAsia="Times New Roman"/>
          <w:b/>
          <w:szCs w:val="24"/>
        </w:rPr>
        <w:t>ΙΩΑΝΝΗΣ ΜΑΝΙΑΤΗΣ:</w:t>
      </w:r>
      <w:r>
        <w:rPr>
          <w:rFonts w:eastAsia="Times New Roman"/>
          <w:szCs w:val="24"/>
        </w:rPr>
        <w:t xml:space="preserve"> Στο ΤΑΙΠΕΔ τι μισθούς δίνετε;</w:t>
      </w:r>
    </w:p>
    <w:p w14:paraId="76A6B2BB" w14:textId="77777777" w:rsidR="00DD4703" w:rsidRDefault="00A53ECF">
      <w:pPr>
        <w:spacing w:line="600" w:lineRule="auto"/>
        <w:ind w:firstLine="720"/>
        <w:contextualSpacing/>
        <w:jc w:val="both"/>
        <w:rPr>
          <w:rFonts w:eastAsia="Times New Roman"/>
          <w:szCs w:val="24"/>
        </w:rPr>
      </w:pPr>
      <w:r>
        <w:rPr>
          <w:rFonts w:eastAsia="Times New Roman"/>
          <w:b/>
          <w:szCs w:val="24"/>
        </w:rPr>
        <w:lastRenderedPageBreak/>
        <w:t>ΧΡΗΣΤΟΣ ΣΠΙΡΤΖΗΣ (Υπουργός Υποδομών και Μεταφορών):</w:t>
      </w:r>
      <w:r>
        <w:rPr>
          <w:rFonts w:eastAsia="Times New Roman"/>
          <w:szCs w:val="24"/>
        </w:rPr>
        <w:t xml:space="preserve"> Να σας δώσω συγχαρητήρια που φτιάξατε το ΤΑΙΠΕΔ, που το στελεχώσατε με αυτούς που το στελεχώσατε και με τις δράσεις που είχαν και έχουν αυτοί που στελέχωσαν το ΤΑΙΠΕΔ.</w:t>
      </w:r>
    </w:p>
    <w:p w14:paraId="76A6B2BC" w14:textId="77777777" w:rsidR="00DD4703" w:rsidRDefault="00A53ECF">
      <w:pPr>
        <w:spacing w:line="600" w:lineRule="auto"/>
        <w:ind w:firstLine="720"/>
        <w:contextualSpacing/>
        <w:jc w:val="both"/>
        <w:rPr>
          <w:rFonts w:eastAsia="Times New Roman"/>
          <w:szCs w:val="24"/>
        </w:rPr>
      </w:pPr>
      <w:r>
        <w:rPr>
          <w:rFonts w:eastAsia="Times New Roman"/>
          <w:b/>
          <w:szCs w:val="24"/>
        </w:rPr>
        <w:t>ΙΩΑΝΝΗΣ ΜΑΝΙΑΤΗΣ:</w:t>
      </w:r>
      <w:r>
        <w:rPr>
          <w:rFonts w:eastAsia="Times New Roman"/>
          <w:szCs w:val="24"/>
        </w:rPr>
        <w:t xml:space="preserve"> Για το υπερταμείο</w:t>
      </w:r>
      <w:r>
        <w:rPr>
          <w:rFonts w:eastAsia="Times New Roman"/>
          <w:szCs w:val="24"/>
        </w:rPr>
        <w:t>;</w:t>
      </w:r>
    </w:p>
    <w:p w14:paraId="76A6B2BD" w14:textId="77777777" w:rsidR="00DD4703" w:rsidRDefault="00A53ECF">
      <w:pPr>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Παρακαλώ, να μην γίνονται διακοπές.</w:t>
      </w:r>
    </w:p>
    <w:p w14:paraId="76A6B2BE" w14:textId="77777777" w:rsidR="00DD4703" w:rsidRDefault="00A53ECF">
      <w:pPr>
        <w:spacing w:line="600" w:lineRule="auto"/>
        <w:ind w:firstLine="720"/>
        <w:contextualSpacing/>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Δεν πειράζει, κύριε Πρόεδρε.</w:t>
      </w:r>
    </w:p>
    <w:p w14:paraId="76A6B2BF" w14:textId="77777777" w:rsidR="00DD4703" w:rsidRDefault="00A53ECF">
      <w:pPr>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Πειράζει το Προεδρείο, κύριε Υπουργέ.</w:t>
      </w:r>
    </w:p>
    <w:p w14:paraId="76A6B2C0" w14:textId="77777777" w:rsidR="00DD4703" w:rsidRDefault="00A53ECF">
      <w:pPr>
        <w:spacing w:line="600" w:lineRule="auto"/>
        <w:ind w:firstLine="720"/>
        <w:contextualSpacing/>
        <w:jc w:val="both"/>
        <w:rPr>
          <w:rFonts w:eastAsia="Times New Roman"/>
          <w:szCs w:val="24"/>
        </w:rPr>
      </w:pPr>
      <w:r>
        <w:rPr>
          <w:rFonts w:eastAsia="Times New Roman"/>
          <w:b/>
          <w:szCs w:val="24"/>
        </w:rPr>
        <w:t xml:space="preserve">ΧΡΗΣΤΟΣ ΣΠΙΡΤΖΗΣ (Υπουργός </w:t>
      </w:r>
      <w:r>
        <w:rPr>
          <w:rFonts w:eastAsia="Times New Roman"/>
          <w:b/>
          <w:szCs w:val="24"/>
        </w:rPr>
        <w:t>Υποδομών και Μεταφορών):</w:t>
      </w:r>
      <w:r>
        <w:rPr>
          <w:rFonts w:eastAsia="Times New Roman"/>
          <w:szCs w:val="24"/>
        </w:rPr>
        <w:t xml:space="preserve"> Με συγχωρείτε.</w:t>
      </w:r>
    </w:p>
    <w:p w14:paraId="76A6B2C1" w14:textId="77777777" w:rsidR="00DD4703" w:rsidRDefault="00A53ECF">
      <w:pPr>
        <w:spacing w:line="600" w:lineRule="auto"/>
        <w:ind w:firstLine="720"/>
        <w:contextualSpacing/>
        <w:jc w:val="both"/>
        <w:rPr>
          <w:rFonts w:eastAsia="Times New Roman"/>
          <w:szCs w:val="24"/>
        </w:rPr>
      </w:pPr>
      <w:r>
        <w:rPr>
          <w:rFonts w:eastAsia="Times New Roman"/>
          <w:b/>
          <w:szCs w:val="24"/>
        </w:rPr>
        <w:lastRenderedPageBreak/>
        <w:t>ΠΡΟΕΔΡΕΥΩΝ (Γεώργιος Λαμπρούλης):</w:t>
      </w:r>
      <w:r>
        <w:rPr>
          <w:rFonts w:eastAsia="Times New Roman"/>
          <w:szCs w:val="24"/>
        </w:rPr>
        <w:t xml:space="preserve"> Συνεχίστε, αλλά κοιτάξτε, είστε στα δεκαέξι λεπτά. Το χρονοδιάγραμμα είναι για είκοσι λεπτά. Θα πρότεινα εντός των ορίων του χρόνου που σας διαθέτει το Προεδρείο να ολοκληρώσετε.</w:t>
      </w:r>
    </w:p>
    <w:p w14:paraId="76A6B2C2" w14:textId="77777777" w:rsidR="00DD4703" w:rsidRDefault="00A53ECF">
      <w:pPr>
        <w:spacing w:line="600" w:lineRule="auto"/>
        <w:ind w:firstLine="720"/>
        <w:contextualSpacing/>
        <w:jc w:val="both"/>
        <w:rPr>
          <w:rFonts w:eastAsia="Times New Roman"/>
          <w:szCs w:val="24"/>
        </w:rPr>
      </w:pPr>
      <w:r>
        <w:rPr>
          <w:rFonts w:eastAsia="Times New Roman"/>
          <w:b/>
          <w:szCs w:val="24"/>
        </w:rPr>
        <w:t>ΧΡΗ</w:t>
      </w:r>
      <w:r>
        <w:rPr>
          <w:rFonts w:eastAsia="Times New Roman"/>
          <w:b/>
          <w:szCs w:val="24"/>
        </w:rPr>
        <w:t>ΣΤΟΣ ΣΠΙΡΤΖΗΣ (Υπουργός Υποδομών και Μεταφορών):</w:t>
      </w:r>
      <w:r>
        <w:rPr>
          <w:rFonts w:eastAsia="Times New Roman"/>
          <w:szCs w:val="24"/>
        </w:rPr>
        <w:t xml:space="preserve"> Εντάξει, θα ολοκληρώσω σε δύο λεπτά. Δίνω μια τελευταία εκτός ύλης, αν θέλετε, εκτός ημερήσιας διάταξης απάντηση, γιατί θίχτηκε από τον κ. Μανιάτη.</w:t>
      </w:r>
    </w:p>
    <w:p w14:paraId="76A6B2C3" w14:textId="77777777" w:rsidR="00DD4703" w:rsidRDefault="00A53ECF">
      <w:pPr>
        <w:spacing w:line="600" w:lineRule="auto"/>
        <w:ind w:firstLine="720"/>
        <w:contextualSpacing/>
        <w:jc w:val="both"/>
        <w:rPr>
          <w:rFonts w:eastAsia="Times New Roman"/>
          <w:szCs w:val="24"/>
        </w:rPr>
      </w:pPr>
      <w:r>
        <w:rPr>
          <w:rFonts w:eastAsia="Times New Roman"/>
          <w:szCs w:val="24"/>
        </w:rPr>
        <w:t xml:space="preserve">Μίλησε για τρία έργα που υποκαθίσταται η εταιρεία του κ. </w:t>
      </w:r>
      <w:r>
        <w:rPr>
          <w:rFonts w:eastAsia="Times New Roman"/>
          <w:szCs w:val="24"/>
        </w:rPr>
        <w:t>Κα</w:t>
      </w:r>
      <w:r>
        <w:rPr>
          <w:rFonts w:eastAsia="Times New Roman"/>
          <w:szCs w:val="24"/>
        </w:rPr>
        <w:t>λογρίτσα</w:t>
      </w:r>
      <w:r>
        <w:rPr>
          <w:rFonts w:eastAsia="Times New Roman"/>
          <w:szCs w:val="24"/>
        </w:rPr>
        <w:t>, οπότε αποκαλύφθηκε, λέει, το σκάνδαλο. Είναι ένα έργο στη Φλώρινα, η αποχέτευση του Διονύσου και ο οδικός άξονας Καλλονής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Σιγρίου. Είναι τρία έργα που δόθηκαν επί ημερών σας. Δεν το ξέρετε; Ούτε τον κ. Καλογρίτσα τον ξέρει ο χώρος σας;</w:t>
      </w:r>
    </w:p>
    <w:p w14:paraId="76A6B2C4" w14:textId="77777777" w:rsidR="00DD4703" w:rsidRDefault="00A53ECF">
      <w:pPr>
        <w:spacing w:line="600" w:lineRule="auto"/>
        <w:ind w:firstLine="720"/>
        <w:contextualSpacing/>
        <w:jc w:val="both"/>
        <w:rPr>
          <w:rFonts w:eastAsia="Times New Roman"/>
          <w:szCs w:val="24"/>
        </w:rPr>
      </w:pPr>
      <w:r>
        <w:rPr>
          <w:rFonts w:eastAsia="Times New Roman"/>
          <w:b/>
          <w:szCs w:val="24"/>
        </w:rPr>
        <w:t xml:space="preserve">ΙΩΑΝΝΗΣ </w:t>
      </w:r>
      <w:r>
        <w:rPr>
          <w:rFonts w:eastAsia="Times New Roman"/>
          <w:b/>
          <w:szCs w:val="24"/>
        </w:rPr>
        <w:t>ΜΑΝΙΑΤΗΣ:</w:t>
      </w:r>
      <w:r>
        <w:rPr>
          <w:rFonts w:eastAsia="Times New Roman"/>
          <w:szCs w:val="24"/>
        </w:rPr>
        <w:t xml:space="preserve"> Όχι.</w:t>
      </w:r>
    </w:p>
    <w:p w14:paraId="76A6B2C5" w14:textId="77777777" w:rsidR="00DD4703" w:rsidRDefault="00A53ECF">
      <w:pPr>
        <w:spacing w:line="600" w:lineRule="auto"/>
        <w:ind w:firstLine="720"/>
        <w:contextualSpacing/>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Μάλιστα. Αυτό να καταγραφεί.</w:t>
      </w:r>
    </w:p>
    <w:p w14:paraId="76A6B2C6" w14:textId="77777777" w:rsidR="00DD4703" w:rsidRDefault="00A53ECF">
      <w:pPr>
        <w:spacing w:line="600" w:lineRule="auto"/>
        <w:ind w:firstLine="720"/>
        <w:contextualSpacing/>
        <w:jc w:val="both"/>
        <w:rPr>
          <w:rFonts w:eastAsia="Times New Roman"/>
          <w:szCs w:val="24"/>
        </w:rPr>
      </w:pPr>
      <w:r>
        <w:rPr>
          <w:rFonts w:eastAsia="Times New Roman"/>
          <w:szCs w:val="24"/>
        </w:rPr>
        <w:lastRenderedPageBreak/>
        <w:t>Πάμε τώρα και στο έργο Πάτρα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Πύργος, που δεν είχατε τα κότσια -γιατί το έχετε καταγγείλει γύρω στις εκατό φορές- να πάτε τις δήθεν καταγγελίες σας στον εισαγγ</w:t>
      </w:r>
      <w:r>
        <w:rPr>
          <w:rFonts w:eastAsia="Times New Roman"/>
          <w:szCs w:val="24"/>
        </w:rPr>
        <w:t>ελέα. Τις πήγαμε εμείς. Θέλετε, όμως, να παραλείπετε, το ξεχνάτε, αυτήν την έρημη έκθεση του Ευρωπαϊκού Ελεγκτικού Συνεδρίου. Θέλετε να ξεχνάτε ότι αυτό που είχατε κανονίσει, δηλαδή με μηδενικές εκπτώσεις να δοθεί το έργο Πάτρα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Πύργος στις μεγάλες εταιρε</w:t>
      </w:r>
      <w:r>
        <w:rPr>
          <w:rFonts w:eastAsia="Times New Roman"/>
          <w:szCs w:val="24"/>
        </w:rPr>
        <w:t>ίες, δεν υλοποιήθηκε. Είναι τραγικό αυτό.</w:t>
      </w:r>
    </w:p>
    <w:p w14:paraId="76A6B2C7" w14:textId="77777777" w:rsidR="00DD4703" w:rsidRDefault="00A53ECF">
      <w:pPr>
        <w:spacing w:line="600" w:lineRule="auto"/>
        <w:ind w:firstLine="720"/>
        <w:contextualSpacing/>
        <w:jc w:val="both"/>
        <w:rPr>
          <w:rFonts w:eastAsia="Times New Roman"/>
          <w:szCs w:val="24"/>
        </w:rPr>
      </w:pPr>
      <w:r>
        <w:rPr>
          <w:rFonts w:eastAsia="Times New Roman"/>
          <w:b/>
          <w:szCs w:val="24"/>
        </w:rPr>
        <w:t>ΙΩΑΝΝΗΣ ΜΑΝΙΑΤΗΣ:</w:t>
      </w:r>
      <w:r>
        <w:rPr>
          <w:rFonts w:eastAsia="Times New Roman"/>
          <w:szCs w:val="24"/>
        </w:rPr>
        <w:t xml:space="preserve"> Είχε προκηρυχθεί και δεν το ξέρουμε;</w:t>
      </w:r>
    </w:p>
    <w:p w14:paraId="76A6B2C8" w14:textId="77777777" w:rsidR="00DD4703" w:rsidRDefault="00A53ECF">
      <w:pPr>
        <w:spacing w:line="600" w:lineRule="auto"/>
        <w:ind w:firstLine="720"/>
        <w:contextualSpacing/>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Δεν είχε προκηρυχθεί; Είχατε κανονίσει να βγει ένα έργο. Είχατε κανονίσει οι μελέτες να γίνουν από την παρα</w:t>
      </w:r>
      <w:r>
        <w:rPr>
          <w:rFonts w:eastAsia="Times New Roman"/>
          <w:szCs w:val="24"/>
        </w:rPr>
        <w:t>χώρηση. Είχατε κανονίσει να μην υπάρχουν επαρκή στοιχεία σε όλους όσους ήθελαν να συμμετάσχουν. Υπήρχαν υποδιαστασιολογήσεις στις ποσότητες, αλλά το έργο ένα τεμάχιο. Όπως δεν θέλετε να καταλάβετε το έγκλημα του 2013, να βγουν δηλαδή αυτά τα κομμάτια των έ</w:t>
      </w:r>
      <w:r>
        <w:rPr>
          <w:rFonts w:eastAsia="Times New Roman"/>
          <w:szCs w:val="24"/>
        </w:rPr>
        <w:t xml:space="preserve">ργων παραχωρήσεων από τις παραχωρήσεις. Διότι εάν δεν είχαμε αυτές τις εκπτώσεις, απλά δεν θα το ενέκρινε η Ευρωπαϊκή Επιτροπή, </w:t>
      </w:r>
      <w:r>
        <w:rPr>
          <w:rFonts w:eastAsia="Times New Roman"/>
          <w:szCs w:val="24"/>
        </w:rPr>
        <w:lastRenderedPageBreak/>
        <w:t>η οποία ξεσκονίζει από τότε που δώσατε 1.200.000.000 περισσότερο σε αυτά τα έργα, σύμφωνα με το Ευρωπαϊκό Ελεγκτικό Συνέδριο, κά</w:t>
      </w:r>
      <w:r>
        <w:rPr>
          <w:rFonts w:eastAsia="Times New Roman"/>
          <w:szCs w:val="24"/>
        </w:rPr>
        <w:t>θε σύμβαση που υπάρχει από τη χώρα.</w:t>
      </w:r>
    </w:p>
    <w:p w14:paraId="76A6B2C9"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Επομένως, κύριε Μανιάτη, αν δεν τα ξέρετε -που τα ξέρετε-, καλό είναι επιτέλους να λέτε την αλήθεια στον ελληνικό λαό. Παίξατε για δυόμισι χρόνια εκείνο το γαϊτανάκι στην περιοχή, αν θα κάνουμε το Πάτρα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Πύργος. Κάθε μήνα βγάζατε κάποιους να αναρωτιούνται. Όταν εγκρίθηκε και προχώρησε, έγιναν οι διαγωνισμοί με διαφάνεια, ξεκίνησε το έργο </w:t>
      </w:r>
      <w:r>
        <w:rPr>
          <w:rFonts w:eastAsia="Times New Roman" w:cs="Times New Roman"/>
          <w:szCs w:val="24"/>
        </w:rPr>
        <w:t>«</w:t>
      </w:r>
      <w:r>
        <w:rPr>
          <w:rFonts w:eastAsia="Times New Roman" w:cs="Times New Roman"/>
          <w:szCs w:val="24"/>
        </w:rPr>
        <w:t>Καλογριτσιάδα</w:t>
      </w:r>
      <w:r>
        <w:rPr>
          <w:rFonts w:eastAsia="Times New Roman" w:cs="Times New Roman"/>
          <w:szCs w:val="24"/>
        </w:rPr>
        <w:t>»</w:t>
      </w:r>
      <w:r>
        <w:rPr>
          <w:rFonts w:eastAsia="Times New Roman" w:cs="Times New Roman"/>
          <w:szCs w:val="24"/>
        </w:rPr>
        <w:t xml:space="preserve"> νούμερο 4. Σας το χαρίζουμε αυτό το έργο, ολόκληρο. </w:t>
      </w:r>
    </w:p>
    <w:p w14:paraId="76A6B2CA"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Δεν μας είπατε, όμως, για τα άλλα έργα. Αυτά που γί</w:t>
      </w:r>
      <w:r>
        <w:rPr>
          <w:rFonts w:eastAsia="Times New Roman" w:cs="Times New Roman"/>
          <w:szCs w:val="24"/>
        </w:rPr>
        <w:t xml:space="preserve">νονταν -και είχε ανάγκη η Αθήνα-, όπως τα αντιπλημμυρικά και πολλά άλλα που περνούσαν από τον Πειραιά. Δεν τα θυμάστε; Αυτά τα έργα σε διάφορους δήμους της χώρας, που ήταν μόνο τρεις μελετητικές εταιρείες, μόνο τρεις κατασκευαστικές εταιρείες, αυτά που τα </w:t>
      </w:r>
      <w:r>
        <w:rPr>
          <w:rFonts w:eastAsia="Times New Roman" w:cs="Times New Roman"/>
          <w:szCs w:val="24"/>
        </w:rPr>
        <w:t>διοικητικά δι</w:t>
      </w:r>
      <w:r>
        <w:rPr>
          <w:rFonts w:eastAsia="Times New Roman" w:cs="Times New Roman"/>
          <w:szCs w:val="24"/>
        </w:rPr>
        <w:lastRenderedPageBreak/>
        <w:t>καστήρια</w:t>
      </w:r>
      <w:r w:rsidRPr="00020B40">
        <w:rPr>
          <w:rFonts w:eastAsia="Times New Roman" w:cs="Times New Roman"/>
          <w:szCs w:val="24"/>
        </w:rPr>
        <w:t xml:space="preserve"> </w:t>
      </w:r>
      <w:r>
        <w:rPr>
          <w:rFonts w:eastAsia="Times New Roman" w:cs="Times New Roman"/>
          <w:szCs w:val="24"/>
        </w:rPr>
        <w:t>ακυρώνουν το ένα μετά το άλλο, αρκετά χρόνια τώρα. Γιατί το σύστημα «μελέτη-κατασκευή», που υπήρχε στις προηγούμενες κυβερνήσεις, ήταν ένα σύστημα που προχωρούσε το στήσιμο των έργων και που τροποποιήθηκε με το</w:t>
      </w:r>
      <w:r>
        <w:rPr>
          <w:rFonts w:eastAsia="Times New Roman" w:cs="Times New Roman"/>
          <w:szCs w:val="24"/>
        </w:rPr>
        <w:t>ν</w:t>
      </w:r>
      <w:r>
        <w:rPr>
          <w:rFonts w:eastAsia="Times New Roman" w:cs="Times New Roman"/>
          <w:szCs w:val="24"/>
        </w:rPr>
        <w:t xml:space="preserve"> νόμο των δημόσιων συμβ</w:t>
      </w:r>
      <w:r>
        <w:rPr>
          <w:rFonts w:eastAsia="Times New Roman" w:cs="Times New Roman"/>
          <w:szCs w:val="24"/>
        </w:rPr>
        <w:t>άσεων, όπως γνωρίζετε με λίγα λόγια.</w:t>
      </w:r>
    </w:p>
    <w:p w14:paraId="76A6B2CB" w14:textId="77777777" w:rsidR="00DD4703" w:rsidRDefault="00A53ECF">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w:t>
      </w:r>
      <w:r>
        <w:rPr>
          <w:rFonts w:eastAsia="Times New Roman" w:cs="Times New Roman"/>
          <w:szCs w:val="24"/>
        </w:rPr>
        <w:t xml:space="preserve">ι λήξεως του χρόνου ομιλίας του </w:t>
      </w:r>
      <w:r w:rsidRPr="00F81B27">
        <w:rPr>
          <w:rFonts w:eastAsia="Times New Roman" w:cs="Times New Roman"/>
          <w:szCs w:val="24"/>
        </w:rPr>
        <w:t xml:space="preserve">κυρίου </w:t>
      </w:r>
      <w:r>
        <w:rPr>
          <w:rFonts w:eastAsia="Times New Roman" w:cs="Times New Roman"/>
          <w:szCs w:val="24"/>
        </w:rPr>
        <w:t>Υπουργού</w:t>
      </w:r>
      <w:r w:rsidRPr="00F81B27">
        <w:rPr>
          <w:rFonts w:eastAsia="Times New Roman" w:cs="Times New Roman"/>
          <w:szCs w:val="24"/>
        </w:rPr>
        <w:t>)</w:t>
      </w:r>
    </w:p>
    <w:p w14:paraId="76A6B2CC"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Κύριε Πρόεδρε, ολοκληρώνω, λέγοντας το εξής: Εμείς δεν υπάρχει περίπτωση να αφήσουμε την Αθήνα και τα αστικά κέντρα στο χάλι και στο μα</w:t>
      </w:r>
      <w:r>
        <w:rPr>
          <w:rFonts w:eastAsia="Times New Roman" w:cs="Times New Roman"/>
          <w:szCs w:val="24"/>
        </w:rPr>
        <w:t>ρασμό, που άλλοι δημιούργησαν. Δεν υπάρχει περίπτωση ώριμα έργα, ώριμες παρεμβάσεις, όπως είναι όλα αυτά που συζητήσαμε και συζητάμε για πάρα πολλά χρόνια, να μείνουν στα συρτάρια κάποιων και να μην αξιοποιούνται. Δεν υπάρχει περίπτωση να αφήσουμε έρμαιο τ</w:t>
      </w:r>
      <w:r>
        <w:rPr>
          <w:rFonts w:eastAsia="Times New Roman" w:cs="Times New Roman"/>
          <w:szCs w:val="24"/>
        </w:rPr>
        <w:t xml:space="preserve">ους πολίτες, ειδικά στα μητροπολιτικά κέντρα, στο αν ένας δήμος μπορεί να κάνει τη δουλειά ή δεν μπορεί να κάνει τη δουλειά. </w:t>
      </w:r>
    </w:p>
    <w:p w14:paraId="76A6B2CD"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Γι’ αυτό πιστεύουμε ότι ένας τέτοιος φορέας που θα συντονίζει, θα συνδράμει, θα προχωράει αυτές τις παρεμβάσεις που συζητάμε για δ</w:t>
      </w:r>
      <w:r>
        <w:rPr>
          <w:rFonts w:eastAsia="Times New Roman" w:cs="Times New Roman"/>
          <w:szCs w:val="24"/>
        </w:rPr>
        <w:t>εκαετίες στην Αθήνα, είναι απαραίτητος. Θα το στηρίξουμε και θα το προχωρήσουμε.</w:t>
      </w:r>
    </w:p>
    <w:p w14:paraId="76A6B2CE"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6A6B2CF" w14:textId="77777777" w:rsidR="00DD4703" w:rsidRDefault="00A53EC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6A6B2D0" w14:textId="77777777" w:rsidR="00DD4703" w:rsidRDefault="00A53ECF">
      <w:pPr>
        <w:spacing w:line="600" w:lineRule="auto"/>
        <w:ind w:firstLine="720"/>
        <w:contextualSpacing/>
        <w:jc w:val="both"/>
        <w:rPr>
          <w:rFonts w:eastAsia="Times New Roman" w:cs="Times New Roman"/>
          <w:szCs w:val="24"/>
        </w:rPr>
      </w:pPr>
      <w:r w:rsidRPr="00894CF8">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w:t>
      </w:r>
    </w:p>
    <w:p w14:paraId="76A6B2D1" w14:textId="77777777" w:rsidR="00DD4703" w:rsidRDefault="00A53ECF">
      <w:pPr>
        <w:spacing w:line="600" w:lineRule="auto"/>
        <w:ind w:firstLine="720"/>
        <w:contextualSpacing/>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w:t>
      </w:r>
      <w:r>
        <w:rPr>
          <w:rFonts w:eastAsia="Times New Roman" w:cs="Times New Roman"/>
        </w:rPr>
        <w:t>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τ</w:t>
      </w:r>
      <w:r>
        <w:rPr>
          <w:rFonts w:eastAsia="Times New Roman" w:cs="Times New Roman"/>
        </w:rPr>
        <w:t>ριάντα επτά</w:t>
      </w:r>
      <w:r w:rsidRPr="000742D7">
        <w:rPr>
          <w:rFonts w:eastAsia="Times New Roman" w:cs="Times New Roman"/>
        </w:rPr>
        <w:t xml:space="preserve"> μαθητές και μαθήτριες και </w:t>
      </w:r>
      <w:r>
        <w:rPr>
          <w:rFonts w:eastAsia="Times New Roman" w:cs="Times New Roman"/>
        </w:rPr>
        <w:t>τέσσερις</w:t>
      </w:r>
      <w:r w:rsidRPr="000742D7">
        <w:rPr>
          <w:rFonts w:eastAsia="Times New Roman" w:cs="Times New Roman"/>
        </w:rPr>
        <w:t xml:space="preserve"> </w:t>
      </w:r>
      <w:r w:rsidRPr="000742D7">
        <w:rPr>
          <w:rFonts w:eastAsia="Times New Roman" w:cs="Times New Roman"/>
        </w:rPr>
        <w:t>εκπαιδευτικοί</w:t>
      </w:r>
      <w:r>
        <w:rPr>
          <w:rFonts w:eastAsia="Times New Roman" w:cs="Times New Roman"/>
        </w:rPr>
        <w:t>-</w:t>
      </w:r>
      <w:r w:rsidRPr="000742D7">
        <w:rPr>
          <w:rFonts w:eastAsia="Times New Roman" w:cs="Times New Roman"/>
        </w:rPr>
        <w:t xml:space="preserve">συνοδοί τους από το </w:t>
      </w:r>
      <w:r>
        <w:rPr>
          <w:rFonts w:eastAsia="Times New Roman" w:cs="Times New Roman"/>
        </w:rPr>
        <w:t xml:space="preserve">Γυμνάσιο </w:t>
      </w:r>
      <w:r w:rsidRPr="00F03F7E">
        <w:rPr>
          <w:rFonts w:eastAsia="Times New Roman" w:cs="Times New Roman"/>
        </w:rPr>
        <w:t>Οινόης</w:t>
      </w:r>
      <w:r>
        <w:rPr>
          <w:rFonts w:eastAsia="Times New Roman" w:cs="Times New Roman"/>
        </w:rPr>
        <w:t xml:space="preserve"> και από το Γυμνάσιο Μανιάκων Καστοριάς</w:t>
      </w:r>
      <w:r w:rsidRPr="000742D7">
        <w:rPr>
          <w:rFonts w:eastAsia="Times New Roman" w:cs="Times New Roman"/>
        </w:rPr>
        <w:t xml:space="preserve">. </w:t>
      </w:r>
    </w:p>
    <w:p w14:paraId="76A6B2D2" w14:textId="77777777" w:rsidR="00DD4703" w:rsidRDefault="00A53ECF">
      <w:pPr>
        <w:spacing w:line="600" w:lineRule="auto"/>
        <w:ind w:left="360" w:firstLine="360"/>
        <w:contextualSpacing/>
        <w:jc w:val="both"/>
        <w:rPr>
          <w:rFonts w:eastAsia="Times New Roman" w:cs="Times New Roman"/>
        </w:rPr>
      </w:pPr>
      <w:r w:rsidRPr="000742D7">
        <w:rPr>
          <w:rFonts w:eastAsia="Times New Roman" w:cs="Times New Roman"/>
        </w:rPr>
        <w:t xml:space="preserve">Η Βουλή τούς καλωσορίζει. </w:t>
      </w:r>
    </w:p>
    <w:p w14:paraId="76A6B2D3" w14:textId="77777777" w:rsidR="00DD4703" w:rsidRDefault="00A53ECF">
      <w:pPr>
        <w:spacing w:line="600" w:lineRule="auto"/>
        <w:ind w:left="360"/>
        <w:contextualSpacing/>
        <w:jc w:val="center"/>
        <w:rPr>
          <w:rFonts w:eastAsia="Times New Roman" w:cs="Times New Roman"/>
        </w:rPr>
      </w:pPr>
      <w:r w:rsidRPr="000742D7">
        <w:rPr>
          <w:rFonts w:eastAsia="Times New Roman" w:cs="Times New Roman"/>
        </w:rPr>
        <w:t>(Χειροκροτήματα απ’ όλες τις πτέρυγες της Βουλής)</w:t>
      </w:r>
    </w:p>
    <w:p w14:paraId="76A6B2D4"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Προχωράμε στον κατάλογο ομιλητών. </w:t>
      </w:r>
      <w:r>
        <w:rPr>
          <w:rFonts w:eastAsia="Times New Roman" w:cs="Times New Roman"/>
          <w:szCs w:val="24"/>
        </w:rPr>
        <w:t>Ξεκινάμε με την κ. Όλγα Κεφαλογιάννη από τη Νέα Δημοκρατία. Θα ακολουθήσει ο κ. Καρράς και μετά θα πάμε σε Κοινοβουλευτικό Εκπρόσωπο. Θα ομιλούν δύο ομιλητές και μετά ένας Κοινοβουλευτικός Εκπρόσωπος.</w:t>
      </w:r>
    </w:p>
    <w:p w14:paraId="76A6B2D5"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Κυρία Κεφαλογιάννη έχετε τον λόγο.</w:t>
      </w:r>
    </w:p>
    <w:p w14:paraId="76A6B2D6" w14:textId="77777777" w:rsidR="00DD4703" w:rsidRDefault="00A53ECF">
      <w:pPr>
        <w:spacing w:line="600" w:lineRule="auto"/>
        <w:ind w:firstLine="720"/>
        <w:contextualSpacing/>
        <w:jc w:val="both"/>
        <w:rPr>
          <w:rFonts w:eastAsia="Times New Roman" w:cs="Times New Roman"/>
          <w:szCs w:val="24"/>
        </w:rPr>
      </w:pPr>
      <w:r w:rsidRPr="008178C9">
        <w:rPr>
          <w:rFonts w:eastAsia="Times New Roman" w:cs="Times New Roman"/>
          <w:b/>
          <w:szCs w:val="24"/>
        </w:rPr>
        <w:t>ΟΛΓΑ ΚΕΦΑΛΟΓΙΑΝΝΗ:</w:t>
      </w:r>
      <w:r>
        <w:rPr>
          <w:rFonts w:eastAsia="Times New Roman" w:cs="Times New Roman"/>
          <w:szCs w:val="24"/>
        </w:rPr>
        <w:t xml:space="preserve"> Ε</w:t>
      </w:r>
      <w:r>
        <w:rPr>
          <w:rFonts w:eastAsia="Times New Roman" w:cs="Times New Roman"/>
          <w:szCs w:val="24"/>
        </w:rPr>
        <w:t>υχαριστώ πολύ, κύριε Πρόεδρε.</w:t>
      </w:r>
    </w:p>
    <w:p w14:paraId="76A6B2D7"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επειδή μίλησε τώρα ο κ. Σπίρτζης, θα πω ότι πλέον είναι Κυβέρνηση. Δεν αρκεί λοιπόν κύριε Υπουργέ, να αντιπολιτεύεστε. </w:t>
      </w:r>
    </w:p>
    <w:p w14:paraId="76A6B2D8"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πω ότι μετά από </w:t>
      </w:r>
      <w:r>
        <w:rPr>
          <w:rFonts w:eastAsia="Times New Roman" w:cs="Times New Roman"/>
          <w:szCs w:val="24"/>
        </w:rPr>
        <w:t xml:space="preserve">τριάμισι </w:t>
      </w:r>
      <w:r>
        <w:rPr>
          <w:rFonts w:eastAsia="Times New Roman" w:cs="Times New Roman"/>
          <w:szCs w:val="24"/>
        </w:rPr>
        <w:t>σχεδόν χρόνια διακυβέρνησης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ΕΛ, η πόλη της Αθήνας, το κέντρο της οικονομικής, πολιτικής, κοινωνικής και πολιτιστικής ζωής της χώρας έχει παραδοθεί στην παρακμή. Φαινόμενα φτωχοποίησης, κοινωνικής ανισότητας, ανεργίας και όλα αυτά εντείνονται σε συνθήκες αυξανόμενης βίας και ανομίας.</w:t>
      </w:r>
    </w:p>
    <w:p w14:paraId="76A6B2D9"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Στην πρωτόγνωρη αυτή κατάσταση της συνεχούς απαξίωσης της πόλης, η Κυβέρνηση σήμερα απαντά με το νομοσχέδιο για τη σύσταση </w:t>
      </w:r>
      <w:r>
        <w:rPr>
          <w:rFonts w:eastAsia="Times New Roman" w:cs="Times New Roman"/>
          <w:szCs w:val="24"/>
        </w:rPr>
        <w:t>φορέα αναπλάσεων</w:t>
      </w:r>
      <w:r>
        <w:rPr>
          <w:rFonts w:eastAsia="Times New Roman" w:cs="Times New Roman"/>
          <w:szCs w:val="24"/>
        </w:rPr>
        <w:t xml:space="preserve"> της </w:t>
      </w:r>
      <w:r>
        <w:rPr>
          <w:rFonts w:eastAsia="Times New Roman" w:cs="Times New Roman"/>
          <w:szCs w:val="24"/>
        </w:rPr>
        <w:lastRenderedPageBreak/>
        <w:t>πόλης των Αθηνών. Εμείς το βλέπουμε ως μια ακόμα προσπάθεια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για τη δημιουργία δομών εξυπηρέτη</w:t>
      </w:r>
      <w:r>
        <w:rPr>
          <w:rFonts w:eastAsia="Times New Roman" w:cs="Times New Roman"/>
          <w:szCs w:val="24"/>
        </w:rPr>
        <w:t>σης πελατειακών σχέσεων. Τόσο απλά, τόσο κυνικά.</w:t>
      </w:r>
    </w:p>
    <w:p w14:paraId="76A6B2DA"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Αθήνα βυθίζεται χρόνο με τον χρόνο στην ανασφάλεια και την εγκατάλειψη. Τα μεγάλα προβλήματα της πόλης διογκώθηκαν τα τελευταία χρόνια και εξαιτίας της οικονομικής πολιτικής τ</w:t>
      </w:r>
      <w:r>
        <w:rPr>
          <w:rFonts w:eastAsia="Times New Roman" w:cs="Times New Roman"/>
          <w:szCs w:val="24"/>
        </w:rPr>
        <w:t>ης παρούσας Κυβέρνησης, που στηρίζεται στην υπερφολόγηση και διαλύει τη μεσαία τάξη. Η επιχειρηματική δραστηριότητα συρρικνώνεται δραματικά και αυτό καταμαρτυρούν γνωστοί ιστορικοί εμπορικοί δρόμοι, ολόκληρα οικοδομικά τετράγωνα και κεντρικές αρτηρίες με κ</w:t>
      </w:r>
      <w:r>
        <w:rPr>
          <w:rFonts w:eastAsia="Times New Roman" w:cs="Times New Roman"/>
          <w:szCs w:val="24"/>
        </w:rPr>
        <w:t>λειστά καταστήματα και εγκαταλελειμμένα κτήρια.</w:t>
      </w:r>
    </w:p>
    <w:p w14:paraId="76A6B2DB"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Και σαν να μην έφτανε αυτό, η πόλη έχει αφεθεί ως θύμα της προκλητικής απουσίας των υπευθύνων σε μια άνευ προηγουμένου κατάσταση ανομίας. Οι δημόσιοι χώροι αστικού πρασίνου, που άλλοτε ήταν η ανάσα της μεγαλο</w:t>
      </w:r>
      <w:r>
        <w:rPr>
          <w:rFonts w:eastAsia="Times New Roman" w:cs="Times New Roman"/>
          <w:szCs w:val="24"/>
        </w:rPr>
        <w:t xml:space="preserve">ύπολης, σήμερα έχουν παραδοθεί στην ασυδοσία με τις ευλογίες του μεγάλου απόντα, της Κυβέρνησής σας. </w:t>
      </w:r>
      <w:r>
        <w:rPr>
          <w:rFonts w:eastAsia="Times New Roman" w:cs="Times New Roman"/>
          <w:szCs w:val="24"/>
        </w:rPr>
        <w:lastRenderedPageBreak/>
        <w:t>Είναι η νέα πραγματικότητα της πολιτικής των υπεραπλουστεύσεων. Από τη μια πλευρά υλοποιείτε ευλαβικά το επαχθέστερο μνημόνιο για τον Έλληνα πολίτη, από τη</w:t>
      </w:r>
      <w:r>
        <w:rPr>
          <w:rFonts w:eastAsia="Times New Roman" w:cs="Times New Roman"/>
          <w:szCs w:val="24"/>
        </w:rPr>
        <w:t>ν άλλη δεν προωθείτε κα</w:t>
      </w:r>
      <w:r>
        <w:rPr>
          <w:rFonts w:eastAsia="Times New Roman" w:cs="Times New Roman"/>
          <w:szCs w:val="24"/>
        </w:rPr>
        <w:t>μ</w:t>
      </w:r>
      <w:r>
        <w:rPr>
          <w:rFonts w:eastAsia="Times New Roman" w:cs="Times New Roman"/>
          <w:szCs w:val="24"/>
        </w:rPr>
        <w:t>μία συγκροτημένη και στοχευμένη αναπτυξιακή πολιτική.</w:t>
      </w:r>
    </w:p>
    <w:p w14:paraId="76A6B2DC"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 την σύσταση της εταιρείας </w:t>
      </w:r>
      <w:r>
        <w:rPr>
          <w:rFonts w:eastAsia="Times New Roman" w:cs="Times New Roman"/>
          <w:szCs w:val="24"/>
        </w:rPr>
        <w:t>«</w:t>
      </w:r>
      <w:r>
        <w:rPr>
          <w:rFonts w:eastAsia="Times New Roman" w:cs="Times New Roman"/>
          <w:szCs w:val="24"/>
        </w:rPr>
        <w:t>Α</w:t>
      </w:r>
      <w:r>
        <w:rPr>
          <w:rFonts w:eastAsia="Times New Roman" w:cs="Times New Roman"/>
          <w:szCs w:val="24"/>
        </w:rPr>
        <w:t>ΝΑΠΛΑΣΗ</w:t>
      </w:r>
      <w:r>
        <w:rPr>
          <w:rFonts w:eastAsia="Times New Roman" w:cs="Times New Roman"/>
          <w:szCs w:val="24"/>
        </w:rPr>
        <w:t xml:space="preserve"> Α</w:t>
      </w:r>
      <w:r>
        <w:rPr>
          <w:rFonts w:eastAsia="Times New Roman" w:cs="Times New Roman"/>
          <w:szCs w:val="24"/>
        </w:rPr>
        <w:t>ΘΗΝΑΣ»</w:t>
      </w:r>
      <w:r>
        <w:rPr>
          <w:rFonts w:eastAsia="Times New Roman" w:cs="Times New Roman"/>
          <w:szCs w:val="24"/>
        </w:rPr>
        <w:t xml:space="preserve"> η αρμόδια πολιτική ηγεσία στην αόριστη έκθεση ιδεών και σκοπού ευαγγελίζεται την συντονισμένη και ταχ</w:t>
      </w:r>
      <w:r>
        <w:rPr>
          <w:rFonts w:eastAsia="Times New Roman" w:cs="Times New Roman"/>
          <w:szCs w:val="24"/>
        </w:rPr>
        <w:t>ύρρυθμη υλοποίηση αναπλάσεων στην πόλη των Αθηνών, τη βελτίωση της ποιότητας ζωής, της κοινωνικής συνοχής και της οικονομικής ανάπτυξης των υπό ανάπλαση περιοχών. Όλα αυτά κατά παρέκκλιση κάθε άλλης διάταξης, όπως άλλωστε νομοθετείτε όλα αυτά τα χρόνια. Πά</w:t>
      </w:r>
      <w:r>
        <w:rPr>
          <w:rFonts w:eastAsia="Times New Roman" w:cs="Times New Roman"/>
          <w:szCs w:val="24"/>
        </w:rPr>
        <w:t xml:space="preserve">ντα κατά παρέκκλιση. </w:t>
      </w:r>
    </w:p>
    <w:p w14:paraId="76A6B2DD"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Πρόκειται για ένα ακόμα κυβερνητικό πυροτέχνημα στο όνομα της εξυπηρέτησης αλλότριων σκοπών και αποπροσανατολισμού από τα ουσιαστικά προβλήματα των Αθηναίων πολιτών. Για μια ακόμα φορά η Κυβέρνηση επιλέγει να νομοθετήσει στο κενό προβ</w:t>
      </w:r>
      <w:r>
        <w:rPr>
          <w:rFonts w:eastAsia="Times New Roman" w:cs="Times New Roman"/>
          <w:szCs w:val="24"/>
        </w:rPr>
        <w:t>αίνοντας με τρόπο αυταρχικό σε μια λάθος θεσμική παρέμβαση για την ιστορική πρωτεύουσα της Ελλάδας.</w:t>
      </w:r>
    </w:p>
    <w:p w14:paraId="76A6B2DE"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Ούτε στη διαβούλευση δεν θέσατε, κύριοι της Κυβέρνησης το σχέδιο νόμου. Το φέρατε ξαφνικά μέσα στη Μεγάλη Εβδομάδα αναλογιζόμενοι προφανώς τις σφοδρές αντιδ</w:t>
      </w:r>
      <w:r>
        <w:rPr>
          <w:rFonts w:eastAsia="Times New Roman" w:cs="Times New Roman"/>
          <w:szCs w:val="24"/>
        </w:rPr>
        <w:t xml:space="preserve">ράσεις που θα υπάρξουν. </w:t>
      </w:r>
    </w:p>
    <w:p w14:paraId="76A6B2DF"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Σ’ αυτό το πλαίσιο πρώτον, αρνείστε τον θεσμικό διάλογο. </w:t>
      </w:r>
    </w:p>
    <w:p w14:paraId="76A6B2E0"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παρακάμπτετε και υποβαθμίζετε τον θεσμικό ρόλο και τη λειτουργία της τοπικής αυτοδιοίκησης, που άλλωστε είναι συνταγματικά κατοχυρωμένος. </w:t>
      </w:r>
    </w:p>
    <w:p w14:paraId="76A6B2E1"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Τρίτον, υφαρπάζετε οριοθ</w:t>
      </w:r>
      <w:r>
        <w:rPr>
          <w:rFonts w:eastAsia="Times New Roman" w:cs="Times New Roman"/>
          <w:szCs w:val="24"/>
        </w:rPr>
        <w:t>ετημένες αρμοδιότητες προσβλέποντας ενδεχομένως και στην υφαρπαγή των πόρων. Ακροβατείτε για άλλη μια φορά στα συνταγματικά όρια. Ασκείτε συγκεντρωτική πολιτική για την Αθήνα και προσβλέπετε στη διαμόρφωση ενός τοπίου όπου ο κεντρικός κρατικός έλεγχος γίνε</w:t>
      </w:r>
      <w:r>
        <w:rPr>
          <w:rFonts w:eastAsia="Times New Roman" w:cs="Times New Roman"/>
          <w:szCs w:val="24"/>
        </w:rPr>
        <w:t xml:space="preserve">ται εργαλείο μεθοδεύσεων για να κρατηθείτε πάση θυσία στην εξουσία. </w:t>
      </w:r>
    </w:p>
    <w:p w14:paraId="76A6B2E2"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οι αρμόδιοι Υπουργοί και συντάκτες του νομοσχεδίου για την ανάπλαση της Αθήνας γνωρίζουν πολύ καλά ότι τον Ιανουάριο του 2015 είχε θεσμοθετηθεί το σχέδιο ολο</w:t>
      </w:r>
      <w:r>
        <w:rPr>
          <w:rFonts w:eastAsia="Times New Roman" w:cs="Times New Roman"/>
          <w:szCs w:val="24"/>
        </w:rPr>
        <w:t xml:space="preserve">κληρωμένων αστικών παρεμβάσεων για το κέντρο της </w:t>
      </w:r>
      <w:r>
        <w:rPr>
          <w:rFonts w:eastAsia="Times New Roman" w:cs="Times New Roman"/>
          <w:szCs w:val="24"/>
        </w:rPr>
        <w:lastRenderedPageBreak/>
        <w:t xml:space="preserve">Αθήνας, το γνωστό ΣΟΑΠ. Εξάλλου, σχεδόν το αντιγράψατε. Βάσει αυτού εκπονήθηκε και το πρόγραμμα ολοκληρωμένων χωρικών επενδύσεων. Για όλα αυτά έχει εγκριθεί χρηματοδότηση από ευρωπαϊκούς πόρους. </w:t>
      </w:r>
    </w:p>
    <w:p w14:paraId="76A6B2E3"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Τι ακριβώς </w:t>
      </w:r>
      <w:r>
        <w:rPr>
          <w:rFonts w:eastAsia="Times New Roman" w:cs="Times New Roman"/>
          <w:szCs w:val="24"/>
        </w:rPr>
        <w:t>λοιπόν εξυπηρετεί η σύσταση ενός νέου φορέα; Είναι προφανές ότι επιδιώκετε να υποβιβάσετε το ιδιαιτέρως σοβαρό ζήτημα των αναγκαίων παρεμβάσεων για την αναβάθμιση της πόλης σε επίπεδο αναθέσεων έργων σε ημετέρους. Μόνο στα λόγια έμειναν τα βαρύγδουπα σχέδι</w:t>
      </w:r>
      <w:r>
        <w:rPr>
          <w:rFonts w:eastAsia="Times New Roman" w:cs="Times New Roman"/>
          <w:szCs w:val="24"/>
        </w:rPr>
        <w:t xml:space="preserve">α του Πρωθυπουργού για παρεμβάσεις μεγάλης κλίμακας σε συνεργασία με τον Δήμο Αθηναίων που θα άλλαζαν την πρωτεύουσα. </w:t>
      </w:r>
    </w:p>
    <w:p w14:paraId="76A6B2E4"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Με αυτό το νομοσχέδιο θέλετε να υποκαταστήσετε τον ρόλο του Δήμου Αθηναίων. Παράγετε έναν νόμο που θα εργαλειοποιήσετε στο άμεσο μέλλον, </w:t>
      </w:r>
      <w:r>
        <w:rPr>
          <w:rFonts w:eastAsia="Times New Roman" w:cs="Times New Roman"/>
          <w:szCs w:val="24"/>
        </w:rPr>
        <w:t>με ένα ακόμα ρεσιτάλ παροχολογίας εν</w:t>
      </w:r>
      <w:r>
        <w:rPr>
          <w:rFonts w:eastAsia="Times New Roman" w:cs="Times New Roman"/>
          <w:szCs w:val="24"/>
        </w:rPr>
        <w:t xml:space="preserve"> </w:t>
      </w:r>
      <w:r>
        <w:rPr>
          <w:rFonts w:eastAsia="Times New Roman" w:cs="Times New Roman"/>
          <w:szCs w:val="24"/>
        </w:rPr>
        <w:t xml:space="preserve">όψει των εθνικών και των αυτοδιοικητικών εκλογών. Άλλωστε έχετε αναγάγει τα νευραλγικά ζητήματα της Αθήνας σε κομματική ατζέντα. Για τον λόγο </w:t>
      </w:r>
      <w:r>
        <w:rPr>
          <w:rFonts w:eastAsia="Times New Roman" w:cs="Times New Roman"/>
          <w:szCs w:val="24"/>
        </w:rPr>
        <w:lastRenderedPageBreak/>
        <w:t>αυτό στον ιδιαίτερα πρόχειρα γραμμένο νόμο σας δεν παραλείψατε φυσικά να προβ</w:t>
      </w:r>
      <w:r>
        <w:rPr>
          <w:rFonts w:eastAsia="Times New Roman" w:cs="Times New Roman"/>
          <w:szCs w:val="24"/>
        </w:rPr>
        <w:t>λέψετε προσλήψεις προσωπικού με συμβάσεις εργασίας αορίστου και ορισμένου χρόνου για να τροφοδοτήσετε την κομματική σας πελατεία, αλλά και συμβάσεις μίσθωσης έργου και έμ</w:t>
      </w:r>
      <w:r>
        <w:rPr>
          <w:rFonts w:eastAsia="Times New Roman" w:cs="Times New Roman"/>
          <w:szCs w:val="24"/>
        </w:rPr>
        <w:t>μ</w:t>
      </w:r>
      <w:r>
        <w:rPr>
          <w:rFonts w:eastAsia="Times New Roman" w:cs="Times New Roman"/>
          <w:szCs w:val="24"/>
        </w:rPr>
        <w:t>ισθης εντολής για να μοιράσετε αναθέσεις. Ένα ατεκμηρίωτο σχέδιο χωρίς σαφή αιτιολογί</w:t>
      </w:r>
      <w:r>
        <w:rPr>
          <w:rFonts w:eastAsia="Times New Roman" w:cs="Times New Roman"/>
          <w:szCs w:val="24"/>
        </w:rPr>
        <w:t xml:space="preserve">α με υποκρυπτόμενο σκοπό που όμως είναι προφανές τι ακριβώς εξυπηρετεί. </w:t>
      </w:r>
    </w:p>
    <w:p w14:paraId="76A6B2E5"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σήμερα θα έπρεπε να υπερασπιζόμαστε ένα ολοκληρωμένο πολεοδομικό και αναπτυξιακό προγραμματισμό ανάδειξης του Δήμου Αθηναίων σε μητροπολιτικό σύμφωνα με τα ευρωπαϊκά πρότυπα. Τα έργα ανάπλασης για την Αθήνα θα έπρεπε να πλαισι</w:t>
      </w:r>
      <w:r>
        <w:rPr>
          <w:rFonts w:eastAsia="Times New Roman" w:cs="Times New Roman"/>
          <w:szCs w:val="24"/>
        </w:rPr>
        <w:t xml:space="preserve">ώνονται από μια ενιαία στρατηγική μετά από ευρύ θεσμικό διάλογο με συμμετοχή όλων των αρμοδίων φορέων. Θα έπρεπε να είναι προϊόν συναινέσεων και όχι αντεγκλήσεων. </w:t>
      </w:r>
    </w:p>
    <w:p w14:paraId="76A6B2E6"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Αντ’ αυτού επιλέγετε τον γνωστό σε εσάς δρόμο της αποσπασματικής νομοθέτησης, που προκαλεί μ</w:t>
      </w:r>
      <w:r>
        <w:rPr>
          <w:rFonts w:eastAsia="Times New Roman" w:cs="Times New Roman"/>
          <w:szCs w:val="24"/>
        </w:rPr>
        <w:t xml:space="preserve">όνο σύγχυση και περαιτέρω επικαλύψεις. Αρνείστε να ακούσετε, </w:t>
      </w:r>
      <w:r>
        <w:rPr>
          <w:rFonts w:eastAsia="Times New Roman" w:cs="Times New Roman"/>
          <w:szCs w:val="24"/>
        </w:rPr>
        <w:lastRenderedPageBreak/>
        <w:t xml:space="preserve">γιατί ουσιαστικά δεν σας αφορά η εξεύρεση μιας ουσιαστικής και βιώσιμης λύσης για την πρωτεύουσα. </w:t>
      </w:r>
    </w:p>
    <w:p w14:paraId="76A6B2E7"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Θ</w:t>
      </w:r>
      <w:r>
        <w:rPr>
          <w:rFonts w:eastAsia="Times New Roman" w:cs="Times New Roman"/>
          <w:szCs w:val="24"/>
        </w:rPr>
        <w:t>α έρθω και στην τροπολογία που κατατέθηκε από τους Βουλευτές, και την οποίαν υποστήριξε ο κ. Πα</w:t>
      </w:r>
      <w:r>
        <w:rPr>
          <w:rFonts w:eastAsia="Times New Roman" w:cs="Times New Roman"/>
          <w:szCs w:val="24"/>
        </w:rPr>
        <w:t xml:space="preserve">ρασκευόπουλος, για την ίδρυση Μουσείου Δημοκρατίας. Θα ήθελα εδώ ενημερωτικά να αναφέρω ότι μουσείο με το όνομα «Μουσείο της Δημοκρατίας» έχει εγκαινιασθεί από τον τότε Πρωθυπουργό Κώστα Καραμανλή στον </w:t>
      </w:r>
      <w:r>
        <w:rPr>
          <w:rFonts w:eastAsia="Times New Roman" w:cs="Times New Roman"/>
          <w:szCs w:val="24"/>
        </w:rPr>
        <w:t>Α</w:t>
      </w:r>
      <w:r>
        <w:rPr>
          <w:rFonts w:eastAsia="Times New Roman" w:cs="Times New Roman"/>
          <w:szCs w:val="24"/>
        </w:rPr>
        <w:t xml:space="preserve">η </w:t>
      </w:r>
      <w:r>
        <w:rPr>
          <w:rFonts w:eastAsia="Times New Roman" w:cs="Times New Roman"/>
          <w:szCs w:val="24"/>
        </w:rPr>
        <w:t>Στράτη.</w:t>
      </w:r>
    </w:p>
    <w:p w14:paraId="76A6B2E8"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για την πρόταση αυτή των</w:t>
      </w:r>
      <w:r>
        <w:rPr>
          <w:rFonts w:eastAsia="Times New Roman" w:cs="Times New Roman"/>
          <w:szCs w:val="24"/>
        </w:rPr>
        <w:t xml:space="preserve"> συναδέλφων έχει γίνει μελέτη βιωσιμότητας; Ποιος θα είναι ο διαχειριστής; Θα είναι κρατικό; Θέλω εδώ να θυμίσω ότι η ίδρυση μουσείων διέπεται από τις διατάξεις του άρθρου 45 του ν.3028/2002. Αν η ελληνική πολιτεία θεωρεί αναγκαία την ίδρυση ενός τέτοιου μ</w:t>
      </w:r>
      <w:r>
        <w:rPr>
          <w:rFonts w:eastAsia="Times New Roman" w:cs="Times New Roman"/>
          <w:szCs w:val="24"/>
        </w:rPr>
        <w:t xml:space="preserve">ουσείου, ας το αναλάβει η Βουλή και το Ίδρυμά της, αφού διαβουλευτεί με τα κόμματα και προχωρήσει στις θεσμικές διαδικασίες. </w:t>
      </w:r>
    </w:p>
    <w:p w14:paraId="76A6B2E9"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η Κυβέρνηση σήμερα νομοθετεί εις βάρος των πολιτών της Αθήνας. Εμείς καταψηφίζουμε τη λογική της πρό</w:t>
      </w:r>
      <w:r>
        <w:rPr>
          <w:rFonts w:eastAsia="Times New Roman" w:cs="Times New Roman"/>
          <w:szCs w:val="24"/>
        </w:rPr>
        <w:t>χειρης αποσπασματικής νομοθέτησης, απουσία συναινετικού διαλόγου, την πολιτική υποκατάστασης του ρόλου της τοπικής αυτοδιοίκησης από ένα υπερσυγκεντρωτικό κράτος ημετέρων.</w:t>
      </w:r>
    </w:p>
    <w:p w14:paraId="76A6B2EA"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Η Αθήνα χρειάζεται αποτελεσματικές λύσεις στα μεγάλα προβλήματα, απαλλαγμένη από μικ</w:t>
      </w:r>
      <w:r>
        <w:rPr>
          <w:rFonts w:eastAsia="Times New Roman" w:cs="Times New Roman"/>
          <w:szCs w:val="24"/>
        </w:rPr>
        <w:t>ρές λογικές.</w:t>
      </w:r>
    </w:p>
    <w:p w14:paraId="76A6B2EB"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6A6B2EC" w14:textId="77777777" w:rsidR="00DD4703" w:rsidRDefault="00A53EC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6A6B2ED" w14:textId="77777777" w:rsidR="00DD4703" w:rsidRDefault="00A53ECF">
      <w:pPr>
        <w:spacing w:line="600" w:lineRule="auto"/>
        <w:ind w:firstLine="720"/>
        <w:contextualSpacing/>
        <w:jc w:val="both"/>
        <w:rPr>
          <w:rFonts w:eastAsia="Times New Roman" w:cs="Times New Roman"/>
          <w:szCs w:val="24"/>
        </w:rPr>
      </w:pPr>
      <w:r w:rsidRPr="00776D29">
        <w:rPr>
          <w:rFonts w:eastAsia="Times New Roman" w:cs="Times New Roman"/>
          <w:b/>
          <w:szCs w:val="24"/>
        </w:rPr>
        <w:t>ΠΡΟΕΔΡΕΥΩΝ (Γεώργιος Λαμπρούλης):</w:t>
      </w:r>
      <w:r>
        <w:rPr>
          <w:rFonts w:eastAsia="Times New Roman" w:cs="Times New Roman"/>
          <w:szCs w:val="24"/>
        </w:rPr>
        <w:t xml:space="preserve"> Ευχαριστούμε. </w:t>
      </w:r>
    </w:p>
    <w:p w14:paraId="76A6B2EE"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Καρράς από τη Δημοκρατική Συμπαράταξη.</w:t>
      </w:r>
    </w:p>
    <w:p w14:paraId="76A6B2EF" w14:textId="77777777" w:rsidR="00DD4703" w:rsidRDefault="00A53ECF">
      <w:pPr>
        <w:spacing w:line="600" w:lineRule="auto"/>
        <w:ind w:firstLine="720"/>
        <w:contextualSpacing/>
        <w:jc w:val="both"/>
        <w:rPr>
          <w:rFonts w:eastAsia="Times New Roman" w:cs="Times New Roman"/>
          <w:szCs w:val="24"/>
        </w:rPr>
      </w:pPr>
      <w:r w:rsidRPr="00754F45">
        <w:rPr>
          <w:rFonts w:eastAsia="Times New Roman" w:cs="Times New Roman"/>
          <w:b/>
          <w:szCs w:val="24"/>
        </w:rPr>
        <w:t>ΓΕΩΡΓΙΟΣ</w:t>
      </w:r>
      <w:r>
        <w:rPr>
          <w:rFonts w:eastAsia="Times New Roman" w:cs="Times New Roman"/>
          <w:b/>
          <w:szCs w:val="24"/>
        </w:rPr>
        <w:t xml:space="preserve"> </w:t>
      </w:r>
      <w:r w:rsidRPr="00754F45">
        <w:rPr>
          <w:rFonts w:eastAsia="Times New Roman" w:cs="Times New Roman"/>
          <w:b/>
          <w:szCs w:val="24"/>
        </w:rPr>
        <w:t>-</w:t>
      </w:r>
      <w:r>
        <w:rPr>
          <w:rFonts w:eastAsia="Times New Roman" w:cs="Times New Roman"/>
          <w:b/>
          <w:szCs w:val="24"/>
        </w:rPr>
        <w:t xml:space="preserve"> </w:t>
      </w:r>
      <w:r w:rsidRPr="00754F45">
        <w:rPr>
          <w:rFonts w:eastAsia="Times New Roman" w:cs="Times New Roman"/>
          <w:b/>
          <w:szCs w:val="24"/>
        </w:rPr>
        <w:t>ΔΗΜΗΤΡΙΟΣ ΚΑΡΡΑΣ:</w:t>
      </w:r>
      <w:r>
        <w:rPr>
          <w:rFonts w:eastAsia="Times New Roman" w:cs="Times New Roman"/>
          <w:szCs w:val="24"/>
        </w:rPr>
        <w:t xml:space="preserve"> Ευχαριστώ πολύ.</w:t>
      </w:r>
    </w:p>
    <w:p w14:paraId="76A6B2F0"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έχω </w:t>
      </w:r>
      <w:r>
        <w:rPr>
          <w:rFonts w:eastAsia="Times New Roman" w:cs="Times New Roman"/>
          <w:szCs w:val="24"/>
        </w:rPr>
        <w:t>προβληματιστεί πολύ με το παρόν νομοσχέδιο. Το διαβάζω, το ξανακοιτάω και θέτω ένα ερώτημα</w:t>
      </w:r>
      <w:r>
        <w:rPr>
          <w:rFonts w:eastAsia="Times New Roman" w:cs="Times New Roman"/>
          <w:szCs w:val="24"/>
        </w:rPr>
        <w:t>.</w:t>
      </w:r>
      <w:r>
        <w:rPr>
          <w:rFonts w:eastAsia="Times New Roman" w:cs="Times New Roman"/>
          <w:szCs w:val="24"/>
        </w:rPr>
        <w:t xml:space="preserve"> Μπορεί να λειτουργήσει; </w:t>
      </w:r>
      <w:r>
        <w:rPr>
          <w:rFonts w:eastAsia="Times New Roman" w:cs="Times New Roman"/>
          <w:szCs w:val="24"/>
        </w:rPr>
        <w:t>Μπορεί να έχει διάρκεια</w:t>
      </w:r>
      <w:r>
        <w:rPr>
          <w:rFonts w:eastAsia="Times New Roman" w:cs="Times New Roman"/>
          <w:szCs w:val="24"/>
        </w:rPr>
        <w:t xml:space="preserve">; </w:t>
      </w:r>
      <w:r>
        <w:rPr>
          <w:rFonts w:eastAsia="Times New Roman" w:cs="Times New Roman"/>
          <w:szCs w:val="24"/>
        </w:rPr>
        <w:t xml:space="preserve">Είχα πει στην </w:t>
      </w:r>
      <w:r>
        <w:rPr>
          <w:rFonts w:eastAsia="Times New Roman" w:cs="Times New Roman"/>
          <w:szCs w:val="24"/>
        </w:rPr>
        <w:t xml:space="preserve">επιτροπή </w:t>
      </w:r>
      <w:r>
        <w:rPr>
          <w:rFonts w:eastAsia="Times New Roman" w:cs="Times New Roman"/>
          <w:szCs w:val="24"/>
        </w:rPr>
        <w:t xml:space="preserve">ότι το κρίνω θνησιγενές. Γιατί; Πρώτα από όλα και πριν </w:t>
      </w:r>
      <w:r>
        <w:rPr>
          <w:rFonts w:eastAsia="Times New Roman" w:cs="Times New Roman"/>
          <w:szCs w:val="24"/>
        </w:rPr>
        <w:lastRenderedPageBreak/>
        <w:t>από όλα, αν θέλετε, δεν εξοπλίζεται μ</w:t>
      </w:r>
      <w:r>
        <w:rPr>
          <w:rFonts w:eastAsia="Times New Roman" w:cs="Times New Roman"/>
          <w:szCs w:val="24"/>
        </w:rPr>
        <w:t>ε πόρους. Δεν κρίνω αν είναι αναγκαίο ή όχι αυτήν τη στιγμή. Βλέπω αν μπορεί να λειτουργήσει. Δεν εξοπλίζεται με πόρους. Ένα κεφάλαιο 50.000 ευρώ, το οποίο θα διατεθεί τις πρώτες ημέρες για την έναρξη λειτουργίας. Από εκεί και πέρα; Θα μείνουμε στις κρατικ</w:t>
      </w:r>
      <w:r>
        <w:rPr>
          <w:rFonts w:eastAsia="Times New Roman" w:cs="Times New Roman"/>
          <w:szCs w:val="24"/>
        </w:rPr>
        <w:t xml:space="preserve">ές χρηματοδοτήσεις; Θα </w:t>
      </w:r>
      <w:r>
        <w:rPr>
          <w:rFonts w:eastAsia="Times New Roman" w:cs="Times New Roman"/>
          <w:szCs w:val="24"/>
        </w:rPr>
        <w:t xml:space="preserve">έχει </w:t>
      </w:r>
      <w:r>
        <w:rPr>
          <w:rFonts w:eastAsia="Times New Roman" w:cs="Times New Roman"/>
          <w:szCs w:val="24"/>
        </w:rPr>
        <w:t xml:space="preserve">ο </w:t>
      </w:r>
      <w:r>
        <w:rPr>
          <w:rFonts w:eastAsia="Times New Roman" w:cs="Times New Roman"/>
          <w:szCs w:val="24"/>
        </w:rPr>
        <w:t xml:space="preserve">κρατικός </w:t>
      </w:r>
      <w:r>
        <w:rPr>
          <w:rFonts w:eastAsia="Times New Roman" w:cs="Times New Roman"/>
          <w:szCs w:val="24"/>
        </w:rPr>
        <w:t>προϋπολογισμός τη δυνατότητα; Θα μείνουμε στις δωρεές ευαγών</w:t>
      </w:r>
      <w:r>
        <w:rPr>
          <w:rFonts w:eastAsia="Times New Roman" w:cs="Times New Roman"/>
          <w:szCs w:val="24"/>
        </w:rPr>
        <w:t xml:space="preserve"> ιδρυ</w:t>
      </w:r>
      <w:r>
        <w:rPr>
          <w:rFonts w:eastAsia="Times New Roman" w:cs="Times New Roman"/>
          <w:szCs w:val="24"/>
        </w:rPr>
        <w:t>μάτων ή χορηγών</w:t>
      </w:r>
      <w:r>
        <w:rPr>
          <w:rFonts w:eastAsia="Times New Roman" w:cs="Times New Roman"/>
          <w:szCs w:val="24"/>
        </w:rPr>
        <w:t xml:space="preserve">; Θα θέλουν; Δεν νομίζω ότι μπορεί να λειτουργήσει έτσι η ανάπλαση του κέντρου της Αθήνας. </w:t>
      </w:r>
    </w:p>
    <w:p w14:paraId="76A6B2F1"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Άκουσα, όμως, με πολλή προσοχή τον Υπουργό κ.</w:t>
      </w:r>
      <w:r>
        <w:rPr>
          <w:rFonts w:eastAsia="Times New Roman" w:cs="Times New Roman"/>
          <w:szCs w:val="24"/>
        </w:rPr>
        <w:t xml:space="preserve"> Σπίρτζη να λέει μερικά πράγματα τα οποία με προβλημάτισαν περισσότερο. Είπε ότι δεν θα αφήσει </w:t>
      </w:r>
      <w:r>
        <w:rPr>
          <w:rFonts w:eastAsia="Times New Roman" w:cs="Times New Roman"/>
          <w:szCs w:val="24"/>
        </w:rPr>
        <w:t>σ</w:t>
      </w:r>
      <w:r>
        <w:rPr>
          <w:rFonts w:eastAsia="Times New Roman" w:cs="Times New Roman"/>
          <w:szCs w:val="24"/>
        </w:rPr>
        <w:t xml:space="preserve">το χάλι και τον μαρασμό τα αστικά κέντρα της χώρας. Είπε ότι δεν θέλει η Κυβέρνηση να αφήσει τους πολίτες έρμαιο και </w:t>
      </w:r>
      <w:r>
        <w:rPr>
          <w:rFonts w:eastAsia="Times New Roman" w:cs="Times New Roman"/>
          <w:szCs w:val="24"/>
        </w:rPr>
        <w:t>στο πλαίσιο αυτό</w:t>
      </w:r>
      <w:r>
        <w:rPr>
          <w:rFonts w:eastAsia="Times New Roman" w:cs="Times New Roman"/>
          <w:szCs w:val="24"/>
        </w:rPr>
        <w:t xml:space="preserve"> θα λειτουργήσουν και άλλες</w:t>
      </w:r>
      <w:r>
        <w:rPr>
          <w:rFonts w:eastAsia="Times New Roman" w:cs="Times New Roman"/>
          <w:szCs w:val="24"/>
        </w:rPr>
        <w:t xml:space="preserve"> παρεμβάσεις στο μέλλον για να δώσουν μια ανάσα στους πολίτες. Στο μέλλον, όμως, ή σήμερα; Το επόμενο ερώτημα.</w:t>
      </w:r>
    </w:p>
    <w:p w14:paraId="76A6B2F2"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Ας μείνουμε στην Αθήνα για λίγο. Τι ζούμε στο κέντρο της Αθήνας; Έχω ζήσει πάρα πολλά χρόνια στο κέντρο της Αθήνας, έχω εργαστεί στο κέντρο της Α</w:t>
      </w:r>
      <w:r>
        <w:rPr>
          <w:rFonts w:eastAsia="Times New Roman" w:cs="Times New Roman"/>
          <w:szCs w:val="24"/>
        </w:rPr>
        <w:t>θήνας και σήμερα δεν το αναγνωρίζω. Βεβαίως, μπορεί να είναι διαχρονικές οι ευθύνες, αλλά σήμερα δεν το αναγνωρίζω. Να πούμε, λοιπόν...</w:t>
      </w:r>
    </w:p>
    <w:p w14:paraId="76A6B2F3"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ΑΛΕ</w:t>
      </w:r>
      <w:r w:rsidRPr="00776D29">
        <w:rPr>
          <w:rFonts w:eastAsia="Times New Roman" w:cs="Times New Roman"/>
          <w:b/>
          <w:szCs w:val="24"/>
        </w:rPr>
        <w:t>ΞΑΝΔΡΟΣ ΦΛΑΜΠΟΥΡΑΡΗΣ (Υπουργός Επικρατείας):</w:t>
      </w:r>
      <w:r>
        <w:rPr>
          <w:rFonts w:eastAsia="Times New Roman" w:cs="Times New Roman"/>
          <w:szCs w:val="24"/>
        </w:rPr>
        <w:t xml:space="preserve"> Μπορεί...</w:t>
      </w:r>
    </w:p>
    <w:p w14:paraId="76A6B2F4" w14:textId="77777777" w:rsidR="00DD4703" w:rsidRDefault="00A53ECF">
      <w:pPr>
        <w:spacing w:line="600" w:lineRule="auto"/>
        <w:ind w:firstLine="720"/>
        <w:contextualSpacing/>
        <w:jc w:val="both"/>
        <w:rPr>
          <w:rFonts w:eastAsia="Times New Roman" w:cs="Times New Roman"/>
          <w:szCs w:val="24"/>
        </w:rPr>
      </w:pPr>
      <w:r w:rsidRPr="00754F45">
        <w:rPr>
          <w:rFonts w:eastAsia="Times New Roman" w:cs="Times New Roman"/>
          <w:b/>
          <w:szCs w:val="24"/>
        </w:rPr>
        <w:t>ΓΕΩΡΓΙΟΣ</w:t>
      </w:r>
      <w:r>
        <w:rPr>
          <w:rFonts w:eastAsia="Times New Roman" w:cs="Times New Roman"/>
          <w:b/>
          <w:szCs w:val="24"/>
        </w:rPr>
        <w:t xml:space="preserve"> </w:t>
      </w:r>
      <w:r w:rsidRPr="00754F45">
        <w:rPr>
          <w:rFonts w:eastAsia="Times New Roman" w:cs="Times New Roman"/>
          <w:b/>
          <w:szCs w:val="24"/>
        </w:rPr>
        <w:t>-</w:t>
      </w:r>
      <w:r>
        <w:rPr>
          <w:rFonts w:eastAsia="Times New Roman" w:cs="Times New Roman"/>
          <w:b/>
          <w:szCs w:val="24"/>
        </w:rPr>
        <w:t xml:space="preserve"> </w:t>
      </w:r>
      <w:r w:rsidRPr="00754F45">
        <w:rPr>
          <w:rFonts w:eastAsia="Times New Roman" w:cs="Times New Roman"/>
          <w:b/>
          <w:szCs w:val="24"/>
        </w:rPr>
        <w:t>ΔΗΜΗΤΡΙΟΣ ΚΑΡΡΑΣ:</w:t>
      </w:r>
      <w:r>
        <w:rPr>
          <w:rFonts w:eastAsia="Times New Roman" w:cs="Times New Roman"/>
          <w:szCs w:val="24"/>
        </w:rPr>
        <w:t xml:space="preserve"> Κύριε Υπουργέ, να τα πείτε μετά. </w:t>
      </w:r>
      <w:r>
        <w:rPr>
          <w:rFonts w:eastAsia="Times New Roman" w:cs="Times New Roman"/>
          <w:szCs w:val="24"/>
        </w:rPr>
        <w:t>Θα έχετε τον λόγο, αν θέλετε.</w:t>
      </w:r>
    </w:p>
    <w:p w14:paraId="76A6B2F5"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Έχω ζήσει, όπως σας είπα, στο κέντρο της Αθήνας. Τι βλέπω, λοιπόν; Πρώτα από όλα, το μείζον θέμα της εγκληματικότητας. Ό,τι ανάπλαση να επιχειρήσουμε, ό,τι παρέμβαση να επιχειρήσουμε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 εγκληματικότητα </w:t>
      </w:r>
      <w:r>
        <w:rPr>
          <w:rFonts w:eastAsia="Times New Roman" w:cs="Times New Roman"/>
          <w:szCs w:val="24"/>
        </w:rPr>
        <w:t xml:space="preserve">δεν έχει φανεί ακόμα να </w:t>
      </w:r>
      <w:r>
        <w:rPr>
          <w:rFonts w:eastAsia="Times New Roman" w:cs="Times New Roman"/>
          <w:szCs w:val="24"/>
        </w:rPr>
        <w:t>αντιμετωπίζεται ή τουλάχιστον να υπάρχει η πρόθεση να αντιμετωπιστεί.</w:t>
      </w:r>
    </w:p>
    <w:p w14:paraId="76A6B2F6"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Θα μου επιτρέψετε, κύριε Πρόεδρε, να πω κάτι άλλο το οποίο εκφεύγει του νομοσχεδίου. Την περασμένη Δευτέρα είχα μια ενδιαφέρουσα συζήτηση με τον κ. Κοντονή επ’ ευκαιρία επίκαιρης ερώτηση</w:t>
      </w:r>
      <w:r>
        <w:rPr>
          <w:rFonts w:eastAsia="Times New Roman" w:cs="Times New Roman"/>
          <w:szCs w:val="24"/>
        </w:rPr>
        <w:t xml:space="preserve">ς, εδώ σε αυτήν την Αίθουσα. Και έθεσα το θέμα εάν </w:t>
      </w:r>
      <w:r>
        <w:rPr>
          <w:rFonts w:eastAsia="Times New Roman" w:cs="Times New Roman"/>
          <w:szCs w:val="24"/>
        </w:rPr>
        <w:lastRenderedPageBreak/>
        <w:t xml:space="preserve">θα τεθούν εξαιρέσεις στον γνωστό νόμο του κ. Παρασκευόπουλου, ούτως ώστε η βαριά εγκληματικότητα να μην απολαμβάνει του πλεονεκτήματος της απόλυσης από τις φυλακές. </w:t>
      </w:r>
    </w:p>
    <w:p w14:paraId="76A6B2F7"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Δυστυχώς –και γράφτηκε σε όλον τον Τύπο</w:t>
      </w:r>
      <w:r>
        <w:rPr>
          <w:rFonts w:eastAsia="Times New Roman" w:cs="Times New Roman"/>
          <w:szCs w:val="24"/>
        </w:rPr>
        <w:t>- η Κυβέρνηση θα εξετάσει τον Σεπτέμβριο την παράταση του νόμου αυτού. Αυτό θα βοηθήσει, λοιπόν, τα αστικά κέντρα; Όταν έχουμε ένα πρόβλημα που δεν φαίνεται να αντιμετωπίζεται; Όταν φαίνεται να έχουμε ένα πρόβλημα από το Υπουργείο Προστασίας του Πολίτη, το</w:t>
      </w:r>
      <w:r>
        <w:rPr>
          <w:rFonts w:eastAsia="Times New Roman" w:cs="Times New Roman"/>
          <w:szCs w:val="24"/>
        </w:rPr>
        <w:t xml:space="preserve"> οποίο έχει δείξει ένα έλλειμμα αυτήν τη στιγμή; Δεν θέλω να μείνω σε αυτά. Δεν είναι ο σκοπός του νόμου αυτός. Κάνω, όμως, μια επισήμανση.</w:t>
      </w:r>
    </w:p>
    <w:p w14:paraId="76A6B2F8"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Προχωρώ, όμως. Επικαλούμαι και πάλι αυτό που είπε ο κ. Σπίρτζης: Θα αφήσουμε τους πολίτες έρμαιο; Όχι, λέει, θα τους</w:t>
      </w:r>
      <w:r>
        <w:rPr>
          <w:rFonts w:eastAsia="Times New Roman" w:cs="Times New Roman"/>
          <w:szCs w:val="24"/>
        </w:rPr>
        <w:t xml:space="preserve"> βοηθήσουμε. Και τίθεται, λοιπόν, το ερώτημα αυτόματα. Θα λύσουμε τα προβλήματα των πολιτών μόνο με μια εταιρεία ανάπλασης; Φέρτε ένα ζήτημα </w:t>
      </w:r>
      <w:r>
        <w:rPr>
          <w:rFonts w:eastAsia="Times New Roman" w:cs="Times New Roman"/>
          <w:szCs w:val="24"/>
        </w:rPr>
        <w:t xml:space="preserve">σωστό </w:t>
      </w:r>
      <w:r>
        <w:rPr>
          <w:rFonts w:eastAsia="Times New Roman" w:cs="Times New Roman"/>
          <w:szCs w:val="24"/>
        </w:rPr>
        <w:t xml:space="preserve">μια σωστή πρόταση, την οποία θετικά </w:t>
      </w:r>
      <w:r>
        <w:rPr>
          <w:rFonts w:eastAsia="Times New Roman" w:cs="Times New Roman"/>
          <w:szCs w:val="24"/>
        </w:rPr>
        <w:t xml:space="preserve">θα </w:t>
      </w:r>
      <w:r>
        <w:rPr>
          <w:rFonts w:eastAsia="Times New Roman" w:cs="Times New Roman"/>
          <w:szCs w:val="24"/>
        </w:rPr>
        <w:t>αντιμετωπίσουμε τις επόμενες μέρες όλοι μας.</w:t>
      </w:r>
    </w:p>
    <w:p w14:paraId="76A6B2F9" w14:textId="77777777" w:rsidR="00DD4703" w:rsidRDefault="00A53ECF">
      <w:pPr>
        <w:spacing w:line="600" w:lineRule="auto"/>
        <w:ind w:firstLine="720"/>
        <w:contextualSpacing/>
        <w:jc w:val="both"/>
        <w:rPr>
          <w:rFonts w:eastAsia="Times New Roman"/>
          <w:szCs w:val="24"/>
        </w:rPr>
      </w:pPr>
      <w:r>
        <w:rPr>
          <w:rFonts w:eastAsia="Times New Roman"/>
          <w:szCs w:val="24"/>
        </w:rPr>
        <w:lastRenderedPageBreak/>
        <w:t>Διαφημίζονται τα ηλεκτρον</w:t>
      </w:r>
      <w:r>
        <w:rPr>
          <w:rFonts w:eastAsia="Times New Roman"/>
          <w:szCs w:val="24"/>
        </w:rPr>
        <w:t>ικά εισιτήρια στο μετρό, διαφημίζεται ότι θα κλείσουν οι μπάρες και θα πετύχει ο στόχος της εισπραξιμότητας.</w:t>
      </w:r>
    </w:p>
    <w:p w14:paraId="76A6B2FA" w14:textId="77777777" w:rsidR="00DD4703" w:rsidRDefault="00A53ECF">
      <w:pPr>
        <w:spacing w:line="600" w:lineRule="auto"/>
        <w:ind w:firstLine="720"/>
        <w:contextualSpacing/>
        <w:jc w:val="both"/>
        <w:rPr>
          <w:rFonts w:eastAsia="Times New Roman"/>
          <w:szCs w:val="24"/>
        </w:rPr>
      </w:pPr>
      <w:r>
        <w:rPr>
          <w:rFonts w:eastAsia="Times New Roman"/>
          <w:szCs w:val="24"/>
        </w:rPr>
        <w:t>Εγώ, όμως, θα βάλω μια παράμετρο η οποία κατά τη δική μου άποψη έχει μεγάλη αξία. Εκεί όπου οι σταθμοί του μετρό συνδέονται υπόγεια κάτω από λεωφόρ</w:t>
      </w:r>
      <w:r>
        <w:rPr>
          <w:rFonts w:eastAsia="Times New Roman"/>
          <w:szCs w:val="24"/>
        </w:rPr>
        <w:t xml:space="preserve">ους και σήμερα χρησιμοποιούνται από ηλικιωμένους, από μητέρες με καροτσάκια για να αποφεύγουν να περνάνε </w:t>
      </w:r>
      <w:r>
        <w:rPr>
          <w:rFonts w:eastAsia="Times New Roman"/>
          <w:szCs w:val="24"/>
        </w:rPr>
        <w:t>όπως τη</w:t>
      </w:r>
      <w:r>
        <w:rPr>
          <w:rFonts w:eastAsia="Times New Roman"/>
          <w:szCs w:val="24"/>
        </w:rPr>
        <w:t>ν</w:t>
      </w:r>
      <w:r>
        <w:rPr>
          <w:rFonts w:eastAsia="Times New Roman"/>
          <w:szCs w:val="24"/>
        </w:rPr>
        <w:t xml:space="preserve"> λεωφόρο </w:t>
      </w:r>
      <w:r>
        <w:rPr>
          <w:rFonts w:eastAsia="Times New Roman"/>
          <w:szCs w:val="24"/>
        </w:rPr>
        <w:t>Μεσογείων, δεν θα πρέπει το Υπουργείο Υποδομών να λάβει μια πρόνοια να διατηρηθεί αυτή η προσβασιμότητα; Θα πρέπει να βρει τη λύση, γι</w:t>
      </w:r>
      <w:r>
        <w:rPr>
          <w:rFonts w:eastAsia="Times New Roman"/>
          <w:szCs w:val="24"/>
        </w:rPr>
        <w:t xml:space="preserve">ατί αν περνάνε από πάνω </w:t>
      </w:r>
      <w:r>
        <w:rPr>
          <w:rFonts w:eastAsia="Times New Roman"/>
          <w:szCs w:val="24"/>
        </w:rPr>
        <w:t>διασχίζοντας τις λεω</w:t>
      </w:r>
      <w:r>
        <w:rPr>
          <w:rFonts w:eastAsia="Times New Roman"/>
          <w:szCs w:val="24"/>
        </w:rPr>
        <w:t xml:space="preserve">φόρους </w:t>
      </w:r>
      <w:r>
        <w:rPr>
          <w:rFonts w:eastAsia="Times New Roman"/>
          <w:szCs w:val="24"/>
        </w:rPr>
        <w:t xml:space="preserve">ηλικιωμένοι, μητέρες, υπάρχει κίνδυνος λόγω της ταχείας κυκλοφορίας να έχουμε δυστυχήματα -και έχουμε- όσον αφορά όσους επιχειρούν να περάσουν </w:t>
      </w:r>
      <w:r>
        <w:rPr>
          <w:rFonts w:eastAsia="Times New Roman"/>
          <w:szCs w:val="24"/>
        </w:rPr>
        <w:t>σ</w:t>
      </w:r>
      <w:r>
        <w:rPr>
          <w:rFonts w:eastAsia="Times New Roman"/>
          <w:szCs w:val="24"/>
        </w:rPr>
        <w:t>την απέναντι όχθη. Το θέτω, λοιπόν, το θέμα προς συζήτηση και</w:t>
      </w:r>
      <w:r>
        <w:rPr>
          <w:rFonts w:eastAsia="Times New Roman"/>
          <w:szCs w:val="24"/>
        </w:rPr>
        <w:t xml:space="preserve"> προς τους συναδέλφους. Εγώ θα το φέρω με ερώτηση τις επόμενες μέρες, για να δω και τις προθέσεις της Κυβέρνησης.</w:t>
      </w:r>
    </w:p>
    <w:p w14:paraId="76A6B2FB" w14:textId="77777777" w:rsidR="00DD4703" w:rsidRDefault="00A53ECF">
      <w:pPr>
        <w:spacing w:line="600" w:lineRule="auto"/>
        <w:ind w:firstLine="720"/>
        <w:contextualSpacing/>
        <w:jc w:val="both"/>
        <w:rPr>
          <w:rFonts w:eastAsia="Times New Roman"/>
          <w:szCs w:val="24"/>
        </w:rPr>
      </w:pPr>
      <w:r>
        <w:rPr>
          <w:rFonts w:eastAsia="Times New Roman"/>
          <w:szCs w:val="24"/>
        </w:rPr>
        <w:t>Προχωρ</w:t>
      </w:r>
      <w:r>
        <w:rPr>
          <w:rFonts w:eastAsia="Times New Roman"/>
          <w:szCs w:val="24"/>
        </w:rPr>
        <w:t>ώ</w:t>
      </w:r>
      <w:r>
        <w:rPr>
          <w:rFonts w:eastAsia="Times New Roman"/>
          <w:szCs w:val="24"/>
        </w:rPr>
        <w:t xml:space="preserve"> στο επόμενο ζήτημα, σε σχέση με την μητροπολιτική Αθήνα. Πέντε εκατομμύρια είμαστε εδώ συσσωρευμένοι και προσπαθούμε να ζήσουμε. Αλλά </w:t>
      </w:r>
      <w:r>
        <w:rPr>
          <w:rFonts w:eastAsia="Times New Roman"/>
          <w:szCs w:val="24"/>
        </w:rPr>
        <w:t xml:space="preserve">πώς θα </w:t>
      </w:r>
      <w:r>
        <w:rPr>
          <w:rFonts w:eastAsia="Times New Roman"/>
          <w:szCs w:val="24"/>
        </w:rPr>
        <w:lastRenderedPageBreak/>
        <w:t>ζήσουμε; Χρειαζόμαστε ένα περιβάλλον, κύριε Δημαρά, το οποίο εσείς υποστηρίζετε. Έχουμε παρεμβάσεις τα τελευταία χρόνια στο περιβάλλον της ευρύτερης Αθήνας;</w:t>
      </w:r>
    </w:p>
    <w:p w14:paraId="76A6B2FC" w14:textId="77777777" w:rsidR="00DD4703" w:rsidRDefault="00A53ECF">
      <w:pPr>
        <w:spacing w:line="600" w:lineRule="auto"/>
        <w:ind w:firstLine="720"/>
        <w:contextualSpacing/>
        <w:jc w:val="both"/>
        <w:rPr>
          <w:rFonts w:eastAsia="Times New Roman"/>
          <w:szCs w:val="24"/>
        </w:rPr>
      </w:pPr>
      <w:r>
        <w:rPr>
          <w:rFonts w:eastAsia="Times New Roman"/>
          <w:szCs w:val="24"/>
        </w:rPr>
        <w:t>Θα δώσω ένα παράδειγμα. Έχουμε, τους περιαστικούς όγκους. Έχουμε τους ορεινούς όγκους της Ατ</w:t>
      </w:r>
      <w:r>
        <w:rPr>
          <w:rFonts w:eastAsia="Times New Roman"/>
          <w:szCs w:val="24"/>
        </w:rPr>
        <w:t xml:space="preserve">τικής. Τι κάναμε τα τελευταία χρόνια; Και μιλάω </w:t>
      </w:r>
      <w:r>
        <w:rPr>
          <w:rFonts w:eastAsia="Times New Roman"/>
          <w:szCs w:val="24"/>
        </w:rPr>
        <w:t xml:space="preserve">προς την </w:t>
      </w:r>
      <w:r>
        <w:rPr>
          <w:rFonts w:eastAsia="Times New Roman"/>
          <w:szCs w:val="24"/>
        </w:rPr>
        <w:t>Βουλή</w:t>
      </w:r>
      <w:r>
        <w:rPr>
          <w:rFonts w:eastAsia="Times New Roman"/>
          <w:szCs w:val="24"/>
        </w:rPr>
        <w:t>,</w:t>
      </w:r>
      <w:r>
        <w:rPr>
          <w:rFonts w:eastAsia="Times New Roman"/>
          <w:szCs w:val="24"/>
        </w:rPr>
        <w:t xml:space="preserve"> </w:t>
      </w:r>
      <w:r>
        <w:rPr>
          <w:rFonts w:eastAsia="Times New Roman"/>
          <w:szCs w:val="24"/>
        </w:rPr>
        <w:t xml:space="preserve">τα </w:t>
      </w:r>
      <w:r>
        <w:rPr>
          <w:rFonts w:eastAsia="Times New Roman"/>
          <w:szCs w:val="24"/>
        </w:rPr>
        <w:t xml:space="preserve">κόμματα και </w:t>
      </w:r>
      <w:r>
        <w:rPr>
          <w:rFonts w:eastAsia="Times New Roman"/>
          <w:szCs w:val="24"/>
        </w:rPr>
        <w:t xml:space="preserve">την </w:t>
      </w:r>
      <w:r>
        <w:rPr>
          <w:rFonts w:eastAsia="Times New Roman"/>
          <w:szCs w:val="24"/>
        </w:rPr>
        <w:t>Κυβέρνηση. Τι έγινε; Απλώς περιμέναμε πέρσι το καλοκαίρι να δούμε πού θα φτάσει η φωτιά, αν θα αλλάξει η φορά του ανέμου, να τη σταματήσει η φύση.</w:t>
      </w:r>
    </w:p>
    <w:p w14:paraId="76A6B2FD" w14:textId="77777777" w:rsidR="00DD4703" w:rsidRDefault="00A53ECF">
      <w:pPr>
        <w:spacing w:line="600" w:lineRule="auto"/>
        <w:ind w:firstLine="720"/>
        <w:contextualSpacing/>
        <w:jc w:val="both"/>
        <w:rPr>
          <w:rFonts w:eastAsia="Times New Roman"/>
          <w:szCs w:val="24"/>
        </w:rPr>
      </w:pPr>
      <w:r>
        <w:rPr>
          <w:rFonts w:eastAsia="Times New Roman"/>
          <w:szCs w:val="24"/>
        </w:rPr>
        <w:t>Παράδειγμα δεύτερο, πρόσφα</w:t>
      </w:r>
      <w:r>
        <w:rPr>
          <w:rFonts w:eastAsia="Times New Roman"/>
          <w:szCs w:val="24"/>
        </w:rPr>
        <w:t>το. Αντιδήμαρχος περιφερειακού δήμου της Αθήνας. Πήγε και έβαλε ο άνθρωπος στο πλαίσιο της πολιτικής προστασίας ένα πυροφυλάκιο, έναν οικίσκο, για να πηγαίνει το βράδυ ο εθελοντής να βλέπει αν θα πάρει φωτιά ή όχι. Οδηγήθηκε στο δικαστήριο από το δασαρχείο</w:t>
      </w:r>
      <w:r>
        <w:rPr>
          <w:rFonts w:eastAsia="Times New Roman"/>
          <w:szCs w:val="24"/>
        </w:rPr>
        <w:t xml:space="preserve">! Δεν θέλω να αναφέρω ποιος δήμος είναι αυτός. Εδώ, κοντινός μας είναι. Οδηγήθηκε στο δικαστήριο και ταλαιπωρείται ο άνθρωπος, γιατί του είπαν ότι ο Δασικός Κώδικας επιτρέπει να είναι μόνο δεκάξι </w:t>
      </w:r>
      <w:r>
        <w:rPr>
          <w:rFonts w:eastAsia="Times New Roman"/>
          <w:szCs w:val="24"/>
        </w:rPr>
        <w:lastRenderedPageBreak/>
        <w:t>τετραγωνικά το πυροφυλάκιο. Και το είχε μεγαλώσει, ήταν μεγα</w:t>
      </w:r>
      <w:r>
        <w:rPr>
          <w:rFonts w:eastAsia="Times New Roman"/>
          <w:szCs w:val="24"/>
        </w:rPr>
        <w:t xml:space="preserve">λύτερο και </w:t>
      </w:r>
      <w:r>
        <w:rPr>
          <w:rFonts w:eastAsia="Times New Roman"/>
          <w:szCs w:val="24"/>
        </w:rPr>
        <w:t>κατηγορήθηκε</w:t>
      </w:r>
      <w:r>
        <w:rPr>
          <w:rFonts w:eastAsia="Times New Roman"/>
          <w:szCs w:val="24"/>
        </w:rPr>
        <w:t xml:space="preserve"> ότι</w:t>
      </w:r>
      <w:r>
        <w:rPr>
          <w:rFonts w:eastAsia="Times New Roman"/>
          <w:szCs w:val="24"/>
        </w:rPr>
        <w:t xml:space="preserve"> </w:t>
      </w:r>
      <w:r>
        <w:rPr>
          <w:rFonts w:eastAsia="Times New Roman"/>
          <w:szCs w:val="24"/>
        </w:rPr>
        <w:t xml:space="preserve">καταπάτησε </w:t>
      </w:r>
      <w:r>
        <w:rPr>
          <w:rFonts w:eastAsia="Times New Roman"/>
          <w:szCs w:val="24"/>
        </w:rPr>
        <w:t>δημόσια έκταση. Έτσι θα σβήσουμε τις φωτιές; Έτσι θα λύσουμε τα προβλήματα;</w:t>
      </w:r>
    </w:p>
    <w:p w14:paraId="76A6B2FE" w14:textId="77777777" w:rsidR="00DD4703" w:rsidRDefault="00A53ECF">
      <w:pPr>
        <w:spacing w:line="600" w:lineRule="auto"/>
        <w:ind w:firstLine="720"/>
        <w:contextualSpacing/>
        <w:jc w:val="both"/>
        <w:rPr>
          <w:rFonts w:eastAsia="Times New Roman"/>
          <w:szCs w:val="24"/>
        </w:rPr>
      </w:pPr>
      <w:r>
        <w:rPr>
          <w:rFonts w:eastAsia="Times New Roman"/>
          <w:szCs w:val="24"/>
        </w:rPr>
        <w:t xml:space="preserve">Επόμενο παράδειγμα, για να δούμε εάν προστατεύονται οι πολίτες ή όχι. Πολιτική </w:t>
      </w:r>
      <w:r>
        <w:rPr>
          <w:rFonts w:eastAsia="Times New Roman"/>
          <w:szCs w:val="24"/>
        </w:rPr>
        <w:t>προστατευόμενων περιοχών</w:t>
      </w:r>
      <w:r>
        <w:rPr>
          <w:rFonts w:eastAsia="Times New Roman"/>
          <w:szCs w:val="24"/>
        </w:rPr>
        <w:t xml:space="preserve"> </w:t>
      </w:r>
      <w:r>
        <w:rPr>
          <w:rFonts w:eastAsia="Times New Roman"/>
          <w:szCs w:val="24"/>
        </w:rPr>
        <w:t>«</w:t>
      </w:r>
      <w:r>
        <w:rPr>
          <w:rFonts w:eastAsia="Times New Roman"/>
          <w:szCs w:val="24"/>
          <w:lang w:val="en-US"/>
        </w:rPr>
        <w:t>N</w:t>
      </w:r>
      <w:r>
        <w:rPr>
          <w:rFonts w:eastAsia="Times New Roman"/>
          <w:szCs w:val="24"/>
          <w:lang w:val="en-US"/>
        </w:rPr>
        <w:t>ATURA</w:t>
      </w:r>
      <w:r>
        <w:rPr>
          <w:rFonts w:eastAsia="Times New Roman"/>
          <w:szCs w:val="24"/>
        </w:rPr>
        <w:t>»</w:t>
      </w:r>
      <w:r w:rsidRPr="00335D37">
        <w:rPr>
          <w:rFonts w:eastAsia="Times New Roman"/>
          <w:szCs w:val="24"/>
        </w:rPr>
        <w:t xml:space="preserve">. </w:t>
      </w:r>
      <w:r>
        <w:rPr>
          <w:rFonts w:eastAsia="Times New Roman"/>
          <w:szCs w:val="24"/>
        </w:rPr>
        <w:t xml:space="preserve">Μάλιστα και ο Πρόεδρος της </w:t>
      </w:r>
      <w:r>
        <w:rPr>
          <w:rFonts w:eastAsia="Times New Roman"/>
          <w:szCs w:val="24"/>
        </w:rPr>
        <w:t xml:space="preserve">Δημοκρατίας την επικαλέστηκε σήμερα από τη Σύμη και είπε ότι είναι τα σύνορα της Ευρώπης. Το σέβομαι και το υποστηρίζω. </w:t>
      </w:r>
    </w:p>
    <w:p w14:paraId="76A6B2FF" w14:textId="77777777" w:rsidR="00DD4703" w:rsidRDefault="00A53ECF">
      <w:pPr>
        <w:spacing w:line="600" w:lineRule="auto"/>
        <w:ind w:firstLine="720"/>
        <w:contextualSpacing/>
        <w:jc w:val="both"/>
        <w:rPr>
          <w:rFonts w:eastAsia="Times New Roman"/>
          <w:szCs w:val="24"/>
        </w:rPr>
      </w:pPr>
      <w:r>
        <w:rPr>
          <w:rFonts w:eastAsia="Times New Roman"/>
          <w:szCs w:val="24"/>
        </w:rPr>
        <w:t xml:space="preserve">Τι έκανε, όμως, κύριε Υπουργέ, για την Αττική για τις περιοχές </w:t>
      </w:r>
      <w:r>
        <w:rPr>
          <w:rFonts w:eastAsia="Times New Roman"/>
          <w:szCs w:val="24"/>
        </w:rPr>
        <w:t>«</w:t>
      </w:r>
      <w:r>
        <w:rPr>
          <w:rFonts w:eastAsia="Times New Roman"/>
          <w:szCs w:val="24"/>
          <w:lang w:val="en-US"/>
        </w:rPr>
        <w:t>N</w:t>
      </w:r>
      <w:r>
        <w:rPr>
          <w:rFonts w:eastAsia="Times New Roman"/>
          <w:szCs w:val="24"/>
          <w:lang w:val="en-US"/>
        </w:rPr>
        <w:t>ATURA</w:t>
      </w:r>
      <w:r>
        <w:rPr>
          <w:rFonts w:eastAsia="Times New Roman"/>
          <w:szCs w:val="24"/>
        </w:rPr>
        <w:t>»</w:t>
      </w:r>
      <w:r>
        <w:rPr>
          <w:rFonts w:eastAsia="Times New Roman"/>
          <w:szCs w:val="24"/>
        </w:rPr>
        <w:t xml:space="preserve"> η Κυβέρνηση των ΣΥΡΙΖΑ - ΑΝΕΛ; Τι έκανε; Στις 20 Φεβρουαρίου το</w:t>
      </w:r>
      <w:r>
        <w:rPr>
          <w:rFonts w:eastAsia="Times New Roman"/>
          <w:szCs w:val="24"/>
        </w:rPr>
        <w:t>υ 2018 πήρε μια προθεσμία. Πώς την πήρε την προθεσμία; Αναμόρφωσε το νομικό πλαίσιο περί φορέων διαχείρισης προστατευομένων περιοχών, ενέταξε εκεί πάλι τον Υμηττό, αλλά δεν ενέταξε την Πεντέλη. Αυτό είναι ένα ζήτημα, εάν πρέπει η Πεντέλη που είναι ο κορμός</w:t>
      </w:r>
      <w:r>
        <w:rPr>
          <w:rFonts w:eastAsia="Times New Roman"/>
          <w:szCs w:val="24"/>
        </w:rPr>
        <w:t xml:space="preserve"> και το κέντρο των ορεινών όγκων...</w:t>
      </w:r>
    </w:p>
    <w:p w14:paraId="76A6B300" w14:textId="77777777" w:rsidR="00DD4703" w:rsidRDefault="00A53ECF">
      <w:pPr>
        <w:spacing w:line="600" w:lineRule="auto"/>
        <w:ind w:firstLine="720"/>
        <w:contextualSpacing/>
        <w:jc w:val="both"/>
        <w:rPr>
          <w:rFonts w:eastAsia="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76A6B301" w14:textId="77777777" w:rsidR="00DD4703" w:rsidRDefault="00A53ECF">
      <w:pPr>
        <w:spacing w:line="600" w:lineRule="auto"/>
        <w:ind w:firstLine="720"/>
        <w:contextualSpacing/>
        <w:jc w:val="both"/>
        <w:rPr>
          <w:rFonts w:eastAsia="Times New Roman"/>
          <w:szCs w:val="24"/>
        </w:rPr>
      </w:pPr>
      <w:r>
        <w:rPr>
          <w:rFonts w:eastAsia="Times New Roman"/>
          <w:szCs w:val="24"/>
        </w:rPr>
        <w:t>Κύριε Πρόεδρε, θα ήθελα ελάχιστη ανοχή και με την άδεια των συναδέλφων.</w:t>
      </w:r>
    </w:p>
    <w:p w14:paraId="76A6B302" w14:textId="77777777" w:rsidR="00DD4703" w:rsidRDefault="00A53ECF">
      <w:pPr>
        <w:spacing w:line="600" w:lineRule="auto"/>
        <w:ind w:firstLine="720"/>
        <w:contextualSpacing/>
        <w:jc w:val="both"/>
        <w:rPr>
          <w:rFonts w:eastAsia="Times New Roman"/>
          <w:szCs w:val="24"/>
        </w:rPr>
      </w:pPr>
      <w:r>
        <w:rPr>
          <w:rFonts w:eastAsia="Times New Roman"/>
          <w:szCs w:val="24"/>
        </w:rPr>
        <w:t>Ενέταξε την Πάρνηθα, ενέταξε τον Υμηττό και την ευρύτερη περιοχή</w:t>
      </w:r>
      <w:r>
        <w:rPr>
          <w:rFonts w:eastAsia="Times New Roman"/>
          <w:szCs w:val="24"/>
        </w:rPr>
        <w:t xml:space="preserve"> και άφησε απέξω την Πεντέλη. Πώς θα αποκαταστήσουμε την Πεντέλη που έχει πληγωθεί από τα νταμάρια τόσα χρόνια;</w:t>
      </w:r>
    </w:p>
    <w:p w14:paraId="76A6B303" w14:textId="77777777" w:rsidR="00DD4703" w:rsidRDefault="00A53ECF">
      <w:pPr>
        <w:spacing w:line="600" w:lineRule="auto"/>
        <w:ind w:firstLine="720"/>
        <w:contextualSpacing/>
        <w:jc w:val="center"/>
        <w:rPr>
          <w:rFonts w:eastAsia="Times New Roman"/>
          <w:szCs w:val="24"/>
        </w:rPr>
      </w:pPr>
      <w:r>
        <w:rPr>
          <w:rFonts w:eastAsia="Times New Roman"/>
          <w:szCs w:val="24"/>
        </w:rPr>
        <w:t>(Θόρυβος στην Αίθουσα)</w:t>
      </w:r>
    </w:p>
    <w:p w14:paraId="76A6B304" w14:textId="77777777" w:rsidR="00DD4703" w:rsidRDefault="00A53ECF">
      <w:pPr>
        <w:spacing w:line="600" w:lineRule="auto"/>
        <w:ind w:firstLine="720"/>
        <w:contextualSpacing/>
        <w:jc w:val="both"/>
        <w:rPr>
          <w:rFonts w:eastAsia="Times New Roman"/>
          <w:szCs w:val="24"/>
        </w:rPr>
      </w:pPr>
      <w:r>
        <w:rPr>
          <w:rFonts w:eastAsia="Times New Roman"/>
          <w:szCs w:val="24"/>
        </w:rPr>
        <w:t>Μη διαμαρτύρεστε, κυρία συνάδελφε. Το ξέρετε το πρόβλημα.</w:t>
      </w:r>
    </w:p>
    <w:p w14:paraId="76A6B305" w14:textId="77777777" w:rsidR="00DD4703" w:rsidRDefault="00A53ECF">
      <w:pPr>
        <w:spacing w:line="600" w:lineRule="auto"/>
        <w:ind w:firstLine="720"/>
        <w:contextualSpacing/>
        <w:jc w:val="both"/>
        <w:rPr>
          <w:rFonts w:eastAsia="Times New Roman"/>
          <w:szCs w:val="24"/>
        </w:rPr>
      </w:pPr>
      <w:r>
        <w:rPr>
          <w:rFonts w:eastAsia="Times New Roman"/>
          <w:b/>
          <w:szCs w:val="24"/>
        </w:rPr>
        <w:t>ΝΙΚΟΛΑΟΣ ΞΥΔΑΚΗΣ:</w:t>
      </w:r>
      <w:r>
        <w:rPr>
          <w:rFonts w:eastAsia="Times New Roman"/>
          <w:szCs w:val="24"/>
        </w:rPr>
        <w:t xml:space="preserve"> Υπάρχει ειδικό διάταγμα.</w:t>
      </w:r>
    </w:p>
    <w:p w14:paraId="76A6B306" w14:textId="77777777" w:rsidR="00DD4703" w:rsidRDefault="00A53ECF">
      <w:pPr>
        <w:spacing w:line="600" w:lineRule="auto"/>
        <w:ind w:firstLine="720"/>
        <w:contextualSpacing/>
        <w:jc w:val="both"/>
        <w:rPr>
          <w:rFonts w:eastAsia="Times New Roman"/>
          <w:szCs w:val="24"/>
        </w:rPr>
      </w:pPr>
      <w:r>
        <w:rPr>
          <w:rFonts w:eastAsia="Times New Roman"/>
          <w:b/>
          <w:szCs w:val="24"/>
        </w:rPr>
        <w:t xml:space="preserve">ΓΕΩΡΓΙΟΣ - ΔΗΜΗΤΡΙΟΣ ΚΑΡΡΑΣ: </w:t>
      </w:r>
      <w:r>
        <w:rPr>
          <w:rFonts w:eastAsia="Times New Roman"/>
          <w:szCs w:val="24"/>
        </w:rPr>
        <w:t xml:space="preserve">Σας απαντώ αμέσως, κύριε Ξυδάκη. </w:t>
      </w:r>
      <w:r w:rsidRPr="0090129B">
        <w:rPr>
          <w:rFonts w:eastAsia="Times New Roman"/>
          <w:szCs w:val="24"/>
        </w:rPr>
        <w:t>Ειδικό διάταγμα του 1968</w:t>
      </w:r>
      <w:r>
        <w:rPr>
          <w:rFonts w:eastAsia="Times New Roman"/>
          <w:szCs w:val="24"/>
        </w:rPr>
        <w:t xml:space="preserve">, </w:t>
      </w:r>
      <w:r w:rsidRPr="0090129B">
        <w:rPr>
          <w:rFonts w:eastAsia="Times New Roman"/>
          <w:szCs w:val="24"/>
        </w:rPr>
        <w:t>το οποίο την χαρακτηρίζει τοπίο ιδιαιτέρου φυσικού κάλ</w:t>
      </w:r>
      <w:r>
        <w:rPr>
          <w:rFonts w:eastAsia="Times New Roman"/>
          <w:szCs w:val="24"/>
        </w:rPr>
        <w:t>λ</w:t>
      </w:r>
      <w:r w:rsidRPr="0090129B">
        <w:rPr>
          <w:rFonts w:eastAsia="Times New Roman"/>
          <w:szCs w:val="24"/>
        </w:rPr>
        <w:t xml:space="preserve">ους και το </w:t>
      </w:r>
      <w:r>
        <w:rPr>
          <w:rFonts w:eastAsia="Times New Roman"/>
          <w:szCs w:val="24"/>
        </w:rPr>
        <w:t>1988 τ</w:t>
      </w:r>
      <w:r w:rsidRPr="0090129B">
        <w:rPr>
          <w:rFonts w:eastAsia="Times New Roman"/>
          <w:szCs w:val="24"/>
        </w:rPr>
        <w:t>ην οριοθετεί.</w:t>
      </w:r>
    </w:p>
    <w:p w14:paraId="76A6B307" w14:textId="77777777" w:rsidR="00DD4703" w:rsidRDefault="00A53ECF">
      <w:pPr>
        <w:spacing w:line="600" w:lineRule="auto"/>
        <w:ind w:firstLine="720"/>
        <w:contextualSpacing/>
        <w:jc w:val="both"/>
        <w:rPr>
          <w:rFonts w:eastAsia="Times New Roman"/>
          <w:szCs w:val="24"/>
        </w:rPr>
      </w:pPr>
      <w:r w:rsidRPr="0090129B">
        <w:rPr>
          <w:rFonts w:eastAsia="Times New Roman"/>
          <w:szCs w:val="24"/>
        </w:rPr>
        <w:t>Ερωτώ, λοιπόν</w:t>
      </w:r>
      <w:r>
        <w:rPr>
          <w:rFonts w:eastAsia="Times New Roman"/>
          <w:szCs w:val="24"/>
        </w:rPr>
        <w:t>:</w:t>
      </w:r>
      <w:r w:rsidRPr="0090129B">
        <w:rPr>
          <w:rFonts w:eastAsia="Times New Roman"/>
          <w:szCs w:val="24"/>
        </w:rPr>
        <w:t xml:space="preserve"> από το </w:t>
      </w:r>
      <w:r>
        <w:rPr>
          <w:rFonts w:eastAsia="Times New Roman"/>
          <w:szCs w:val="24"/>
        </w:rPr>
        <w:t>19</w:t>
      </w:r>
      <w:r w:rsidRPr="0090129B">
        <w:rPr>
          <w:rFonts w:eastAsia="Times New Roman"/>
          <w:szCs w:val="24"/>
        </w:rPr>
        <w:t>88 μέχρι σήμερα τι έχει γίνει; Περιμένω μια απάντηση. Τι έ</w:t>
      </w:r>
      <w:r w:rsidRPr="0090129B">
        <w:rPr>
          <w:rFonts w:eastAsia="Times New Roman"/>
          <w:szCs w:val="24"/>
        </w:rPr>
        <w:t>χει γίνει;</w:t>
      </w:r>
    </w:p>
    <w:p w14:paraId="76A6B308" w14:textId="77777777" w:rsidR="00DD4703" w:rsidRDefault="00A53ECF">
      <w:pPr>
        <w:spacing w:line="600" w:lineRule="auto"/>
        <w:ind w:firstLine="720"/>
        <w:contextualSpacing/>
        <w:jc w:val="both"/>
        <w:rPr>
          <w:rFonts w:eastAsia="Times New Roman"/>
          <w:szCs w:val="24"/>
        </w:rPr>
      </w:pPr>
      <w:r>
        <w:rPr>
          <w:rFonts w:eastAsia="Times New Roman"/>
          <w:b/>
          <w:szCs w:val="24"/>
        </w:rPr>
        <w:lastRenderedPageBreak/>
        <w:t>ΕΥΑΓΓΕΛΙΑ (ΕΥΗ) ΚΑΡΑΚΩΣΤΑ:</w:t>
      </w:r>
      <w:r>
        <w:rPr>
          <w:rFonts w:eastAsia="Times New Roman"/>
          <w:szCs w:val="24"/>
        </w:rPr>
        <w:t xml:space="preserve"> Τα δάση δεν αλλάζουν.</w:t>
      </w:r>
    </w:p>
    <w:p w14:paraId="76A6B309" w14:textId="77777777" w:rsidR="00DD4703" w:rsidRDefault="00A53ECF">
      <w:pPr>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ΠΡΟΕΔΡΕΥΩΝ (Γεώργιος Λαμπρούλης): </w:t>
      </w:r>
      <w:r w:rsidRPr="0090129B">
        <w:rPr>
          <w:rFonts w:eastAsia="Times New Roman" w:cs="Times New Roman"/>
          <w:szCs w:val="24"/>
        </w:rPr>
        <w:t>Κύριε Καρρά, σας παρακαλώ να ολοκληρώσετε.</w:t>
      </w:r>
    </w:p>
    <w:p w14:paraId="76A6B30A" w14:textId="77777777" w:rsidR="00DD4703" w:rsidRDefault="00A53ECF">
      <w:pPr>
        <w:spacing w:line="600" w:lineRule="auto"/>
        <w:ind w:firstLine="720"/>
        <w:contextualSpacing/>
        <w:jc w:val="both"/>
        <w:rPr>
          <w:rFonts w:eastAsia="Times New Roman"/>
          <w:b/>
          <w:szCs w:val="24"/>
        </w:rPr>
      </w:pPr>
      <w:r>
        <w:rPr>
          <w:rFonts w:eastAsia="Times New Roman"/>
          <w:b/>
          <w:szCs w:val="24"/>
        </w:rPr>
        <w:t xml:space="preserve">ΓΕΩΡΓΙΟΣ - ΔΗΜΗΤΡΙΟΣ ΚΑΡΡΑΣ: </w:t>
      </w:r>
      <w:r w:rsidRPr="0090129B">
        <w:rPr>
          <w:rFonts w:eastAsia="Times New Roman"/>
          <w:szCs w:val="24"/>
        </w:rPr>
        <w:t>Θα ολοκληρώσω, κύριε Πρόεδρε, αλλά καταλαβαίνετε</w:t>
      </w:r>
      <w:r>
        <w:rPr>
          <w:rFonts w:eastAsia="Times New Roman"/>
          <w:szCs w:val="24"/>
        </w:rPr>
        <w:t>.</w:t>
      </w:r>
      <w:r w:rsidRPr="0090129B">
        <w:rPr>
          <w:rFonts w:eastAsia="Times New Roman"/>
          <w:szCs w:val="24"/>
        </w:rPr>
        <w:t xml:space="preserve"> Με προκαλούν</w:t>
      </w:r>
      <w:r>
        <w:rPr>
          <w:rFonts w:eastAsia="Times New Roman"/>
          <w:szCs w:val="24"/>
        </w:rPr>
        <w:t>, τι να κάνω;</w:t>
      </w:r>
    </w:p>
    <w:p w14:paraId="76A6B30B" w14:textId="77777777" w:rsidR="00DD4703" w:rsidRDefault="00A53ECF">
      <w:pPr>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ΠΡΟΕΔΡΕΥΩΝ (Γεώργιος Λαμπρούλης): </w:t>
      </w:r>
      <w:r w:rsidRPr="0090129B">
        <w:rPr>
          <w:rFonts w:eastAsia="Times New Roman" w:cs="Times New Roman"/>
          <w:szCs w:val="24"/>
        </w:rPr>
        <w:t xml:space="preserve">Μην περιμένετε απάντηση τώρα. </w:t>
      </w:r>
      <w:r>
        <w:rPr>
          <w:rFonts w:eastAsia="Times New Roman" w:cs="Times New Roman"/>
          <w:szCs w:val="24"/>
        </w:rPr>
        <w:t>Εσείς συνεχίστε την τοποθέτησή σας</w:t>
      </w:r>
      <w:r w:rsidRPr="0090129B">
        <w:rPr>
          <w:rFonts w:eastAsia="Times New Roman" w:cs="Times New Roman"/>
          <w:szCs w:val="24"/>
        </w:rPr>
        <w:t>.</w:t>
      </w:r>
    </w:p>
    <w:p w14:paraId="76A6B30C" w14:textId="77777777" w:rsidR="00DD4703" w:rsidRDefault="00A53ECF">
      <w:pPr>
        <w:spacing w:line="600" w:lineRule="auto"/>
        <w:ind w:firstLine="720"/>
        <w:contextualSpacing/>
        <w:jc w:val="both"/>
        <w:rPr>
          <w:rFonts w:eastAsia="Times New Roman"/>
          <w:szCs w:val="24"/>
        </w:rPr>
      </w:pPr>
      <w:r>
        <w:rPr>
          <w:rFonts w:eastAsia="Times New Roman"/>
          <w:b/>
          <w:szCs w:val="24"/>
        </w:rPr>
        <w:t xml:space="preserve">ΓΕΩΡΓΙΟΣ - ΔΗΜΗΤΡΙΟΣ ΚΑΡΡΑΣ: </w:t>
      </w:r>
      <w:r w:rsidRPr="00D02F9D">
        <w:rPr>
          <w:rFonts w:eastAsia="Times New Roman"/>
          <w:szCs w:val="24"/>
        </w:rPr>
        <w:t>Θα συντομεύσω γι</w:t>
      </w:r>
      <w:r>
        <w:rPr>
          <w:rFonts w:eastAsia="Times New Roman"/>
          <w:szCs w:val="24"/>
        </w:rPr>
        <w:t>α να μη</w:t>
      </w:r>
      <w:r w:rsidRPr="00D02F9D">
        <w:rPr>
          <w:rFonts w:eastAsia="Times New Roman"/>
          <w:szCs w:val="24"/>
        </w:rPr>
        <w:t xml:space="preserve"> δέχομαι και τις διαμαρτυρίες του Προεδρείου. </w:t>
      </w:r>
    </w:p>
    <w:p w14:paraId="76A6B30D" w14:textId="77777777" w:rsidR="00DD4703" w:rsidRDefault="00A53ECF">
      <w:pPr>
        <w:spacing w:line="600" w:lineRule="auto"/>
        <w:ind w:firstLine="720"/>
        <w:contextualSpacing/>
        <w:jc w:val="both"/>
        <w:rPr>
          <w:rFonts w:eastAsia="Times New Roman"/>
          <w:szCs w:val="24"/>
        </w:rPr>
      </w:pPr>
      <w:r w:rsidRPr="00D02F9D">
        <w:rPr>
          <w:rFonts w:eastAsia="Times New Roman"/>
          <w:szCs w:val="24"/>
        </w:rPr>
        <w:t xml:space="preserve">Αν όλα αυτά τα συγκεντρώσουμε </w:t>
      </w:r>
      <w:r>
        <w:rPr>
          <w:rFonts w:eastAsia="Times New Roman"/>
          <w:szCs w:val="24"/>
        </w:rPr>
        <w:t>ως</w:t>
      </w:r>
      <w:r w:rsidRPr="00D02F9D">
        <w:rPr>
          <w:rFonts w:eastAsia="Times New Roman"/>
          <w:szCs w:val="24"/>
        </w:rPr>
        <w:t xml:space="preserve"> </w:t>
      </w:r>
      <w:r w:rsidRPr="00D02F9D">
        <w:rPr>
          <w:rFonts w:eastAsia="Times New Roman"/>
          <w:szCs w:val="24"/>
        </w:rPr>
        <w:t>αποτίμηση</w:t>
      </w:r>
      <w:r>
        <w:rPr>
          <w:rFonts w:eastAsia="Times New Roman"/>
          <w:szCs w:val="24"/>
        </w:rPr>
        <w:t>.</w:t>
      </w:r>
      <w:r w:rsidRPr="00D02F9D">
        <w:rPr>
          <w:rFonts w:eastAsia="Times New Roman"/>
          <w:szCs w:val="24"/>
        </w:rPr>
        <w:t xml:space="preserve"> </w:t>
      </w:r>
      <w:r>
        <w:rPr>
          <w:rFonts w:eastAsia="Times New Roman"/>
          <w:szCs w:val="24"/>
        </w:rPr>
        <w:t>Θ</w:t>
      </w:r>
      <w:r w:rsidRPr="00D02F9D">
        <w:rPr>
          <w:rFonts w:eastAsia="Times New Roman"/>
          <w:szCs w:val="24"/>
        </w:rPr>
        <w:t xml:space="preserve">έλω </w:t>
      </w:r>
      <w:r w:rsidRPr="00D02F9D">
        <w:rPr>
          <w:rFonts w:eastAsia="Times New Roman"/>
          <w:szCs w:val="24"/>
        </w:rPr>
        <w:t>να ακούσ</w:t>
      </w:r>
      <w:r w:rsidRPr="00D02F9D">
        <w:rPr>
          <w:rFonts w:eastAsia="Times New Roman"/>
          <w:szCs w:val="24"/>
        </w:rPr>
        <w:t>ω</w:t>
      </w:r>
      <w:r>
        <w:rPr>
          <w:rFonts w:eastAsia="Times New Roman"/>
          <w:szCs w:val="24"/>
        </w:rPr>
        <w:t xml:space="preserve"> αν</w:t>
      </w:r>
      <w:r w:rsidRPr="00D02F9D">
        <w:rPr>
          <w:rFonts w:eastAsia="Times New Roman"/>
          <w:szCs w:val="24"/>
        </w:rPr>
        <w:t xml:space="preserve"> </w:t>
      </w:r>
      <w:r>
        <w:rPr>
          <w:rFonts w:eastAsia="Times New Roman"/>
          <w:szCs w:val="24"/>
        </w:rPr>
        <w:t>ε</w:t>
      </w:r>
      <w:r w:rsidRPr="00D02F9D">
        <w:rPr>
          <w:rFonts w:eastAsia="Times New Roman"/>
          <w:szCs w:val="24"/>
        </w:rPr>
        <w:t xml:space="preserve">ίναι </w:t>
      </w:r>
      <w:r w:rsidRPr="00D02F9D">
        <w:rPr>
          <w:rFonts w:eastAsia="Times New Roman"/>
          <w:szCs w:val="24"/>
        </w:rPr>
        <w:t>θετική; Όχι. Όπως δεν θα είναι θετική και η αποτίμηση ενός θνησιγενούς δημόσιου φορέα</w:t>
      </w:r>
      <w:r>
        <w:rPr>
          <w:rFonts w:eastAsia="Times New Roman"/>
          <w:szCs w:val="24"/>
        </w:rPr>
        <w:t>,</w:t>
      </w:r>
      <w:r w:rsidRPr="00D02F9D">
        <w:rPr>
          <w:rFonts w:eastAsia="Times New Roman"/>
          <w:szCs w:val="24"/>
        </w:rPr>
        <w:t xml:space="preserve"> ο οποίος έρχεται για να αποκτήσει</w:t>
      </w:r>
      <w:r>
        <w:rPr>
          <w:rFonts w:eastAsia="Times New Roman"/>
          <w:szCs w:val="24"/>
        </w:rPr>
        <w:t xml:space="preserve"> </w:t>
      </w:r>
      <w:r w:rsidRPr="00D02F9D">
        <w:rPr>
          <w:rFonts w:eastAsia="Times New Roman"/>
          <w:szCs w:val="24"/>
        </w:rPr>
        <w:t>έναν τίτλο</w:t>
      </w:r>
      <w:r>
        <w:rPr>
          <w:rFonts w:eastAsia="Times New Roman"/>
          <w:szCs w:val="24"/>
        </w:rPr>
        <w:t>,</w:t>
      </w:r>
      <w:r w:rsidRPr="00D02F9D">
        <w:rPr>
          <w:rFonts w:eastAsia="Times New Roman"/>
          <w:szCs w:val="24"/>
        </w:rPr>
        <w:t xml:space="preserve"> για να δώσει υποτίθεται μια πορεία ανάπλασης</w:t>
      </w:r>
      <w:r>
        <w:rPr>
          <w:rFonts w:eastAsia="Times New Roman"/>
          <w:szCs w:val="24"/>
        </w:rPr>
        <w:t xml:space="preserve"> στο ιστορικό κέντρο της Αθήνας</w:t>
      </w:r>
      <w:r>
        <w:rPr>
          <w:rFonts w:eastAsia="Times New Roman"/>
          <w:szCs w:val="24"/>
        </w:rPr>
        <w:t>,</w:t>
      </w:r>
      <w:r w:rsidRPr="00D02F9D">
        <w:rPr>
          <w:rFonts w:eastAsia="Times New Roman"/>
          <w:szCs w:val="24"/>
        </w:rPr>
        <w:t xml:space="preserve"> χωρίς να επιλύει άλλα προβλήματα.</w:t>
      </w:r>
    </w:p>
    <w:p w14:paraId="76A6B30E" w14:textId="77777777" w:rsidR="00DD4703" w:rsidRDefault="00A53ECF">
      <w:pPr>
        <w:spacing w:line="600" w:lineRule="auto"/>
        <w:ind w:firstLine="720"/>
        <w:contextualSpacing/>
        <w:jc w:val="both"/>
        <w:rPr>
          <w:rFonts w:eastAsia="Times New Roman"/>
          <w:szCs w:val="24"/>
        </w:rPr>
      </w:pPr>
      <w:r w:rsidRPr="00D02F9D">
        <w:rPr>
          <w:rFonts w:eastAsia="Times New Roman"/>
          <w:szCs w:val="24"/>
        </w:rPr>
        <w:lastRenderedPageBreak/>
        <w:t xml:space="preserve">Κύριε Πρόεδρε, είχα πάρα πολλά να πω για αυτόν </w:t>
      </w:r>
      <w:r>
        <w:rPr>
          <w:rFonts w:eastAsia="Times New Roman"/>
          <w:szCs w:val="24"/>
        </w:rPr>
        <w:t>τον τομέα, δυστυχώς όμως ο χρόνος μού</w:t>
      </w:r>
      <w:r w:rsidRPr="00D02F9D">
        <w:rPr>
          <w:rFonts w:eastAsia="Times New Roman"/>
          <w:szCs w:val="24"/>
        </w:rPr>
        <w:t xml:space="preserve"> το απαγορεύει.</w:t>
      </w:r>
    </w:p>
    <w:p w14:paraId="76A6B30F" w14:textId="77777777" w:rsidR="00DD4703" w:rsidRDefault="00A53ECF">
      <w:pPr>
        <w:spacing w:line="600" w:lineRule="auto"/>
        <w:ind w:firstLine="720"/>
        <w:contextualSpacing/>
        <w:jc w:val="both"/>
        <w:rPr>
          <w:rFonts w:eastAsia="Times New Roman"/>
          <w:szCs w:val="24"/>
        </w:rPr>
      </w:pPr>
      <w:r w:rsidRPr="00D02F9D">
        <w:rPr>
          <w:rFonts w:eastAsia="Times New Roman"/>
          <w:szCs w:val="24"/>
        </w:rPr>
        <w:t>Σας ευχαριστώ πολύ.</w:t>
      </w:r>
    </w:p>
    <w:p w14:paraId="76A6B310"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sidRPr="0090129B">
        <w:rPr>
          <w:rFonts w:eastAsia="Times New Roman" w:cs="Times New Roman"/>
          <w:szCs w:val="24"/>
        </w:rPr>
        <w:t xml:space="preserve">Να αλλάξουμε τον Κανονισμό τότε, κύριε Καρρά. </w:t>
      </w:r>
      <w:r>
        <w:rPr>
          <w:rFonts w:eastAsia="Times New Roman" w:cs="Times New Roman"/>
          <w:szCs w:val="24"/>
        </w:rPr>
        <w:t>Χρόνος ε</w:t>
      </w:r>
      <w:r w:rsidRPr="0090129B">
        <w:rPr>
          <w:rFonts w:eastAsia="Times New Roman" w:cs="Times New Roman"/>
          <w:szCs w:val="24"/>
        </w:rPr>
        <w:t>πτά λεπτ</w:t>
      </w:r>
      <w:r>
        <w:rPr>
          <w:rFonts w:eastAsia="Times New Roman" w:cs="Times New Roman"/>
          <w:szCs w:val="24"/>
        </w:rPr>
        <w:t>ών</w:t>
      </w:r>
      <w:r w:rsidRPr="0090129B">
        <w:rPr>
          <w:rFonts w:eastAsia="Times New Roman" w:cs="Times New Roman"/>
          <w:szCs w:val="24"/>
        </w:rPr>
        <w:t xml:space="preserve"> προβλέπεται</w:t>
      </w:r>
      <w:r>
        <w:rPr>
          <w:rFonts w:eastAsia="Times New Roman" w:cs="Times New Roman"/>
          <w:szCs w:val="24"/>
        </w:rPr>
        <w:t>,</w:t>
      </w:r>
      <w:r w:rsidRPr="0090129B">
        <w:rPr>
          <w:rFonts w:eastAsia="Times New Roman" w:cs="Times New Roman"/>
          <w:szCs w:val="24"/>
        </w:rPr>
        <w:t xml:space="preserve"> τι να κάνουμε;</w:t>
      </w:r>
    </w:p>
    <w:p w14:paraId="76A6B311" w14:textId="77777777" w:rsidR="00DD4703" w:rsidRDefault="00A53ECF">
      <w:pPr>
        <w:spacing w:line="600" w:lineRule="auto"/>
        <w:ind w:firstLine="720"/>
        <w:contextualSpacing/>
        <w:jc w:val="both"/>
        <w:rPr>
          <w:rFonts w:eastAsia="Times New Roman"/>
          <w:szCs w:val="24"/>
        </w:rPr>
      </w:pPr>
      <w:r w:rsidRPr="0090129B">
        <w:rPr>
          <w:rFonts w:eastAsia="Times New Roman" w:cs="Times New Roman"/>
          <w:szCs w:val="24"/>
        </w:rPr>
        <w:t xml:space="preserve">Τον λόγο </w:t>
      </w:r>
      <w:r w:rsidRPr="0090129B">
        <w:rPr>
          <w:rFonts w:eastAsia="Times New Roman" w:cs="Times New Roman"/>
          <w:szCs w:val="24"/>
        </w:rPr>
        <w:t>έχει ο Κοινοβουλευτικός Εκπρόσωπος της Νέας Δημοκρατίας κ. Κεφαλογιάννης.</w:t>
      </w:r>
    </w:p>
    <w:p w14:paraId="76A6B312" w14:textId="77777777" w:rsidR="00DD4703" w:rsidRDefault="00A53ECF">
      <w:pPr>
        <w:spacing w:line="600" w:lineRule="auto"/>
        <w:ind w:firstLine="720"/>
        <w:contextualSpacing/>
        <w:jc w:val="both"/>
        <w:rPr>
          <w:rFonts w:eastAsia="Times New Roman" w:cs="Times New Roman"/>
          <w:szCs w:val="24"/>
        </w:rPr>
      </w:pPr>
      <w:r w:rsidRPr="005F0CBD">
        <w:rPr>
          <w:rFonts w:eastAsia="Times New Roman" w:cs="Times New Roman"/>
          <w:b/>
          <w:szCs w:val="24"/>
        </w:rPr>
        <w:t>ΙΩΑΝΝΗΣ ΚΕΦΑΛΟΓΙΑΝΝΗΣ:</w:t>
      </w:r>
      <w:r>
        <w:rPr>
          <w:rFonts w:eastAsia="Times New Roman" w:cs="Times New Roman"/>
          <w:szCs w:val="24"/>
        </w:rPr>
        <w:t xml:space="preserve"> </w:t>
      </w:r>
      <w:r w:rsidRPr="0017397F">
        <w:rPr>
          <w:rFonts w:eastAsia="Times New Roman" w:cs="Times New Roman"/>
          <w:szCs w:val="24"/>
        </w:rPr>
        <w:t>Ευχαριστώ, κύριε Πρόεδρε</w:t>
      </w:r>
      <w:r>
        <w:rPr>
          <w:rFonts w:eastAsia="Times New Roman" w:cs="Times New Roman"/>
          <w:szCs w:val="24"/>
        </w:rPr>
        <w:t xml:space="preserve">. </w:t>
      </w:r>
    </w:p>
    <w:p w14:paraId="76A6B313"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Ακούγοντας προηγουμένως τον Υπουργό, κ. Σπίρτζη μού ήρθε στο μυαλό ο Ιανός, ο ρωμαϊκός θεός των ενάρξεων και των μεταβάσεων. Προφανώ</w:t>
      </w:r>
      <w:r>
        <w:rPr>
          <w:rFonts w:eastAsia="Times New Roman" w:cs="Times New Roman"/>
          <w:szCs w:val="24"/>
        </w:rPr>
        <w:t xml:space="preserve">ς δεν μου ήρθε στο μυαλό επειδή ο συγκεκριμένος θεός απεικονιζόταν σε διαβάσεις όπως θύρες, γέφυρες και διάφορες υποδομές και άρα, ήταν της αρμοδιότητάς του. Μου ήρθε στο μυαλό διότι ο συγκεκριμένος θεός απεικονιζόταν με δύο πρόσωπα, το ένα πρόσωπο </w:t>
      </w:r>
      <w:r>
        <w:rPr>
          <w:rFonts w:eastAsia="Times New Roman" w:cs="Times New Roman"/>
          <w:szCs w:val="24"/>
        </w:rPr>
        <w:lastRenderedPageBreak/>
        <w:t>συνήθως</w:t>
      </w:r>
      <w:r>
        <w:rPr>
          <w:rFonts w:eastAsia="Times New Roman" w:cs="Times New Roman"/>
          <w:szCs w:val="24"/>
        </w:rPr>
        <w:t xml:space="preserve"> γενειοφόρο και το άλλο ξυρισμένο, για να αποδοθεί το ζεύγος των αντιθέσεων, κατά τη ρωμαϊκή παράδοση, σελήνη - ήλιος, γήρας - νιότη. Έτσι λοιπόν, ο κ. Σπίρτζης ήταν από τη μία Σπίρτζης - ΠΑΣΟΚ εναντίον Σπίρτζη – </w:t>
      </w:r>
      <w:r w:rsidRPr="00C0242A">
        <w:rPr>
          <w:rFonts w:eastAsia="Times New Roman" w:cs="Times New Roman"/>
          <w:szCs w:val="24"/>
        </w:rPr>
        <w:t>ΣΥΡΙΖΑ</w:t>
      </w:r>
      <w:r>
        <w:rPr>
          <w:rFonts w:eastAsia="Times New Roman" w:cs="Times New Roman"/>
          <w:szCs w:val="24"/>
        </w:rPr>
        <w:t xml:space="preserve"> και το ανάποδο. Δηλαδή ακούγαμε έναν</w:t>
      </w:r>
      <w:r>
        <w:rPr>
          <w:rFonts w:eastAsia="Times New Roman" w:cs="Times New Roman"/>
          <w:szCs w:val="24"/>
        </w:rPr>
        <w:t xml:space="preserve"> Υπουργό να κατακεραυνώνει το τι έγινε τα προηγούμενα χρόνια από τη </w:t>
      </w:r>
      <w:r w:rsidRPr="00246D67">
        <w:rPr>
          <w:rFonts w:eastAsia="Times New Roman" w:cs="Times New Roman"/>
          <w:szCs w:val="24"/>
        </w:rPr>
        <w:t>Νέα Δημοκρατία</w:t>
      </w:r>
      <w:r>
        <w:rPr>
          <w:rFonts w:eastAsia="Times New Roman" w:cs="Times New Roman"/>
          <w:szCs w:val="24"/>
        </w:rPr>
        <w:t xml:space="preserve"> και το ΠΑΣΟΚ, όταν ο ίδιος ήταν πρωταγωνιστής εκείνης της περιόδου, όταν ο ίδιος ήταν ένα προβεβλημένο στέλεχος του ΠΑΣΟΚ, Πρόεδρος του ΤΕΕ, συνομιλητής κ</w:t>
      </w:r>
      <w:r w:rsidRPr="0094038A">
        <w:rPr>
          <w:rFonts w:eastAsia="Times New Roman" w:cs="Times New Roman"/>
          <w:szCs w:val="24"/>
        </w:rPr>
        <w:t>υβ</w:t>
      </w:r>
      <w:r>
        <w:rPr>
          <w:rFonts w:eastAsia="Times New Roman" w:cs="Times New Roman"/>
          <w:szCs w:val="24"/>
        </w:rPr>
        <w:t>ερνήσεων κι από τ</w:t>
      </w:r>
      <w:r>
        <w:rPr>
          <w:rFonts w:eastAsia="Times New Roman" w:cs="Times New Roman"/>
          <w:szCs w:val="24"/>
        </w:rPr>
        <w:t xml:space="preserve">ην άλλη κατακεραύνωνε τον παλιό του εαυτό ως πλέον Υπουργός του </w:t>
      </w:r>
      <w:r w:rsidRPr="00C0242A">
        <w:rPr>
          <w:rFonts w:eastAsia="Times New Roman" w:cs="Times New Roman"/>
          <w:szCs w:val="24"/>
        </w:rPr>
        <w:t>ΣΥΡΙΖΑ</w:t>
      </w:r>
      <w:r>
        <w:rPr>
          <w:rFonts w:eastAsia="Times New Roman" w:cs="Times New Roman"/>
          <w:szCs w:val="24"/>
        </w:rPr>
        <w:t>, λέγοντας το τι έγινε όλα αυτά τα χρόνια. Άρα, θα έλεγα ότι τουλάχιστον σε αυτήν την Αίθουσα θα έπρεπε να υπάρχει και λίγο, θα έλεγα, μία πολιτική ντροπή, με την καλή έννοια, γιατί ο κα</w:t>
      </w:r>
      <w:r>
        <w:rPr>
          <w:rFonts w:eastAsia="Times New Roman" w:cs="Times New Roman"/>
          <w:szCs w:val="24"/>
        </w:rPr>
        <w:t xml:space="preserve">θένας έχει και μία διαδρομή και δεν μπορεί να ξεχαστεί. </w:t>
      </w:r>
    </w:p>
    <w:p w14:paraId="76A6B314"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Τώρα, όσον αφορά τα του νομοσχεδίου και της επικαιρότητας. Λείπει ο κύριος Υπουργός, αλλά νομίζω ότι θα του μεταφερθεί. Ξέρετε, </w:t>
      </w:r>
      <w:r w:rsidRPr="00A1004C">
        <w:rPr>
          <w:rFonts w:eastAsia="Times New Roman" w:cs="Times New Roman"/>
          <w:szCs w:val="24"/>
        </w:rPr>
        <w:t>κυρίες και κύριοι συνάδελφοι</w:t>
      </w:r>
      <w:r>
        <w:rPr>
          <w:rFonts w:eastAsia="Times New Roman" w:cs="Times New Roman"/>
          <w:szCs w:val="24"/>
        </w:rPr>
        <w:t xml:space="preserve">, </w:t>
      </w:r>
      <w:r>
        <w:rPr>
          <w:rFonts w:eastAsia="Times New Roman" w:cs="Times New Roman"/>
          <w:szCs w:val="24"/>
        </w:rPr>
        <w:lastRenderedPageBreak/>
        <w:t>πολλές φορές η ζωή παίζει περίεργα παιχνί</w:t>
      </w:r>
      <w:r>
        <w:rPr>
          <w:rFonts w:eastAsia="Times New Roman" w:cs="Times New Roman"/>
          <w:szCs w:val="24"/>
        </w:rPr>
        <w:t xml:space="preserve">δια. Ήταν το 2015 όταν ο τότε κατασκευαστικός όμιλος του κ. Καλογρίτσα την ώρα που το τραπεζικό σύστημα κατέρρεε εν μέσω </w:t>
      </w:r>
      <w:r>
        <w:rPr>
          <w:rFonts w:eastAsia="Times New Roman" w:cs="Times New Roman"/>
          <w:szCs w:val="24"/>
          <w:lang w:val="en-US"/>
        </w:rPr>
        <w:t>capital</w:t>
      </w:r>
      <w:r w:rsidRPr="006954D3">
        <w:rPr>
          <w:rFonts w:eastAsia="Times New Roman" w:cs="Times New Roman"/>
          <w:szCs w:val="24"/>
        </w:rPr>
        <w:t xml:space="preserve"> </w:t>
      </w:r>
      <w:r>
        <w:rPr>
          <w:rFonts w:eastAsia="Times New Roman" w:cs="Times New Roman"/>
          <w:szCs w:val="24"/>
          <w:lang w:val="en-US"/>
        </w:rPr>
        <w:t>controls</w:t>
      </w:r>
      <w:r w:rsidRPr="006954D3">
        <w:rPr>
          <w:rFonts w:eastAsia="Times New Roman" w:cs="Times New Roman"/>
          <w:szCs w:val="24"/>
        </w:rPr>
        <w:t xml:space="preserve"> </w:t>
      </w:r>
      <w:r>
        <w:rPr>
          <w:rFonts w:eastAsia="Times New Roman" w:cs="Times New Roman"/>
          <w:szCs w:val="24"/>
        </w:rPr>
        <w:t xml:space="preserve">έπαιρνε δάνεια 70 εκατομμυρίων ευρώ από συγκεκριμένη τράπεζα, συγκεκριμένα από την </w:t>
      </w:r>
      <w:r>
        <w:rPr>
          <w:rFonts w:eastAsia="Times New Roman" w:cs="Times New Roman"/>
          <w:szCs w:val="24"/>
        </w:rPr>
        <w:t>Αττικής</w:t>
      </w:r>
      <w:r>
        <w:rPr>
          <w:rFonts w:eastAsia="Times New Roman" w:cs="Times New Roman"/>
          <w:szCs w:val="24"/>
        </w:rPr>
        <w:t xml:space="preserve"> </w:t>
      </w:r>
      <w:r>
        <w:rPr>
          <w:rFonts w:eastAsia="Times New Roman" w:cs="Times New Roman"/>
          <w:szCs w:val="24"/>
        </w:rPr>
        <w:t xml:space="preserve">αν και ήταν ήδη ημιχρεοκοπημένος. Ο ίδιος </w:t>
      </w:r>
      <w:r>
        <w:rPr>
          <w:rFonts w:eastAsia="Times New Roman" w:cs="Times New Roman"/>
          <w:szCs w:val="24"/>
        </w:rPr>
        <w:t>όμιλος</w:t>
      </w:r>
      <w:r>
        <w:rPr>
          <w:rFonts w:eastAsia="Times New Roman" w:cs="Times New Roman"/>
          <w:szCs w:val="24"/>
        </w:rPr>
        <w:t xml:space="preserve">, την ίδια στιγμή πίεζε την </w:t>
      </w:r>
      <w:r>
        <w:rPr>
          <w:rFonts w:eastAsia="Times New Roman" w:cs="Times New Roman"/>
          <w:szCs w:val="24"/>
        </w:rPr>
        <w:t>τράπεζα</w:t>
      </w:r>
      <w:r>
        <w:rPr>
          <w:rFonts w:eastAsia="Times New Roman" w:cs="Times New Roman"/>
          <w:szCs w:val="24"/>
        </w:rPr>
        <w:t xml:space="preserve">, προκειμένου να συνεχίσει να παίρνει δάνεια. Ο ίδιος </w:t>
      </w:r>
      <w:r>
        <w:rPr>
          <w:rFonts w:eastAsia="Times New Roman" w:cs="Times New Roman"/>
          <w:szCs w:val="24"/>
        </w:rPr>
        <w:t xml:space="preserve">όμιλος </w:t>
      </w:r>
      <w:r>
        <w:rPr>
          <w:rFonts w:eastAsia="Times New Roman" w:cs="Times New Roman"/>
          <w:szCs w:val="24"/>
        </w:rPr>
        <w:t xml:space="preserve">μάλιστα προσπάθησε να πάρει και εγγυητική επιστολή από την ίδια </w:t>
      </w:r>
      <w:r>
        <w:rPr>
          <w:rFonts w:eastAsia="Times New Roman" w:cs="Times New Roman"/>
          <w:szCs w:val="24"/>
        </w:rPr>
        <w:t xml:space="preserve">τράπεζα </w:t>
      </w:r>
      <w:r>
        <w:rPr>
          <w:rFonts w:eastAsia="Times New Roman" w:cs="Times New Roman"/>
          <w:szCs w:val="24"/>
        </w:rPr>
        <w:t>με εγγύηση, όπως θα θυμάστε, βοσκοτόπια,</w:t>
      </w:r>
      <w:r>
        <w:rPr>
          <w:rFonts w:eastAsia="Times New Roman" w:cs="Times New Roman"/>
          <w:szCs w:val="24"/>
        </w:rPr>
        <w:t xml:space="preserve"> προκειμένου να αγοράσει και τηλεοπτική άδεια. Ο ίδιος </w:t>
      </w:r>
      <w:r>
        <w:rPr>
          <w:rFonts w:eastAsia="Times New Roman" w:cs="Times New Roman"/>
          <w:szCs w:val="24"/>
        </w:rPr>
        <w:t>όμιλος</w:t>
      </w:r>
      <w:r>
        <w:rPr>
          <w:rFonts w:eastAsia="Times New Roman" w:cs="Times New Roman"/>
          <w:szCs w:val="24"/>
        </w:rPr>
        <w:t xml:space="preserve">, στο όνομα του υγιούς ανταγωνισμού, έγινε κατάτμηση του οδικού άξονα Πάτρα - Πύργος και ως εκ του θαύματος πήρε το 50% περίπου του συγκεκριμένου έργου. Ο ίδιος </w:t>
      </w:r>
      <w:r>
        <w:rPr>
          <w:rFonts w:eastAsia="Times New Roman" w:cs="Times New Roman"/>
          <w:szCs w:val="24"/>
        </w:rPr>
        <w:t xml:space="preserve">όμιλος </w:t>
      </w:r>
      <w:r>
        <w:rPr>
          <w:rFonts w:eastAsia="Times New Roman" w:cs="Times New Roman"/>
          <w:szCs w:val="24"/>
        </w:rPr>
        <w:t>τελικά δήλωσε πριν από λίγε</w:t>
      </w:r>
      <w:r>
        <w:rPr>
          <w:rFonts w:eastAsia="Times New Roman" w:cs="Times New Roman"/>
          <w:szCs w:val="24"/>
        </w:rPr>
        <w:t xml:space="preserve">ς μέρες αδυναμία να εκτελέσει μία σειρά από σημαντικά έργα περίπου 100 εκατομμυρίων ευρώ. </w:t>
      </w:r>
    </w:p>
    <w:p w14:paraId="76A6B315"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Και δυστυχώς, το πιο ενδιαφέρον δεν είναι αυτό, </w:t>
      </w:r>
      <w:r w:rsidRPr="00A1004C">
        <w:rPr>
          <w:rFonts w:eastAsia="Times New Roman" w:cs="Times New Roman"/>
          <w:szCs w:val="24"/>
        </w:rPr>
        <w:t>κυρίες και κύριοι συνάδελφοι</w:t>
      </w:r>
      <w:r>
        <w:rPr>
          <w:rFonts w:eastAsia="Times New Roman" w:cs="Times New Roman"/>
          <w:szCs w:val="24"/>
        </w:rPr>
        <w:t>. Το πιο ενδιαφέρον είναι ότι κατά διαβολική σύμπτωση όλα αυτά τα έργα πέρασαν σε έναν άλ</w:t>
      </w:r>
      <w:r>
        <w:rPr>
          <w:rFonts w:eastAsia="Times New Roman" w:cs="Times New Roman"/>
          <w:szCs w:val="24"/>
        </w:rPr>
        <w:t xml:space="preserve">λο κατασκευαστικό όμιλο, συγκεκριμένα τον «ΑΚΤΩΡ», έναν όμιλο που το 2015 η </w:t>
      </w:r>
      <w:r>
        <w:rPr>
          <w:rFonts w:eastAsia="Times New Roman" w:cs="Times New Roman"/>
          <w:szCs w:val="24"/>
        </w:rPr>
        <w:lastRenderedPageBreak/>
        <w:t xml:space="preserve">ίδια </w:t>
      </w:r>
      <w:r w:rsidRPr="0094038A">
        <w:rPr>
          <w:rFonts w:eastAsia="Times New Roman" w:cs="Times New Roman"/>
          <w:szCs w:val="24"/>
        </w:rPr>
        <w:t>Κυβέρνηση</w:t>
      </w:r>
      <w:r>
        <w:rPr>
          <w:rFonts w:eastAsia="Times New Roman" w:cs="Times New Roman"/>
          <w:szCs w:val="24"/>
        </w:rPr>
        <w:t xml:space="preserve"> </w:t>
      </w:r>
      <w:r w:rsidRPr="00C0242A">
        <w:rPr>
          <w:rFonts w:eastAsia="Times New Roman" w:cs="Times New Roman"/>
          <w:szCs w:val="24"/>
        </w:rPr>
        <w:t>ΣΥΡΙΖΑ</w:t>
      </w:r>
      <w:r>
        <w:rPr>
          <w:rFonts w:eastAsia="Times New Roman" w:cs="Times New Roman"/>
          <w:szCs w:val="24"/>
        </w:rPr>
        <w:t xml:space="preserve"> θεωρούσε ως την επιτομή της διαπλοκής και όπως θα θυμάστε, τουλάχιστον στα δικά μου αυτιά ακόμα αντηχούν οι κραυγές στελεχών </w:t>
      </w:r>
      <w:r w:rsidRPr="00C0242A">
        <w:rPr>
          <w:rFonts w:eastAsia="Times New Roman" w:cs="Times New Roman"/>
          <w:szCs w:val="24"/>
        </w:rPr>
        <w:t>ΣΥΡΙΖΑ</w:t>
      </w:r>
      <w:r>
        <w:rPr>
          <w:rFonts w:eastAsia="Times New Roman" w:cs="Times New Roman"/>
          <w:szCs w:val="24"/>
        </w:rPr>
        <w:t xml:space="preserve"> και Ανεξαρτήτων Ελλήνων, π</w:t>
      </w:r>
      <w:r>
        <w:rPr>
          <w:rFonts w:eastAsia="Times New Roman" w:cs="Times New Roman"/>
          <w:szCs w:val="24"/>
        </w:rPr>
        <w:t xml:space="preserve">ου κατηγόρησαν και τον κ. Θεοδωράκη και το </w:t>
      </w:r>
      <w:r>
        <w:rPr>
          <w:rFonts w:eastAsia="Times New Roman" w:cs="Times New Roman"/>
          <w:szCs w:val="24"/>
        </w:rPr>
        <w:t>Ποτάμι</w:t>
      </w:r>
      <w:r>
        <w:rPr>
          <w:rFonts w:eastAsia="Times New Roman" w:cs="Times New Roman"/>
          <w:szCs w:val="24"/>
        </w:rPr>
        <w:t xml:space="preserve"> ως «δούρειο ίππο» της διαπλοκής, ως τελευταίο δήθεν ανάχωμα του συστήματος για να μην έρθει ο </w:t>
      </w:r>
      <w:r w:rsidRPr="00C0242A">
        <w:rPr>
          <w:rFonts w:eastAsia="Times New Roman" w:cs="Times New Roman"/>
          <w:szCs w:val="24"/>
        </w:rPr>
        <w:t>ΣΥΡΙΖΑ</w:t>
      </w:r>
      <w:r>
        <w:rPr>
          <w:rFonts w:eastAsia="Times New Roman" w:cs="Times New Roman"/>
          <w:szCs w:val="24"/>
        </w:rPr>
        <w:t xml:space="preserve"> στην εξουσία και τελικά βλέπουμε ότι ακόμα και αυτή η επικοινωνιακή σας φούσκα έσκασε και δυστυχώς, φαίνε</w:t>
      </w:r>
      <w:r>
        <w:rPr>
          <w:rFonts w:eastAsia="Times New Roman" w:cs="Times New Roman"/>
          <w:szCs w:val="24"/>
        </w:rPr>
        <w:t xml:space="preserve">ται ότι υπάρχει και μία οσμή τουλάχιστον περίεργης υπόθεσης. </w:t>
      </w:r>
    </w:p>
    <w:p w14:paraId="76A6B316"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Και το λιγότερο τουλάχιστον που θα περίμενα από τον κ. Σπίρτζη ήταν να μας πει αν αυτή η εξέλιξη θέτει σε κίνδυνο και τις υπόλοιπες εργολαβίες που έχει αναλάβει ο </w:t>
      </w:r>
      <w:r>
        <w:rPr>
          <w:rFonts w:eastAsia="Times New Roman" w:cs="Times New Roman"/>
          <w:szCs w:val="24"/>
        </w:rPr>
        <w:t xml:space="preserve">όμιλος </w:t>
      </w:r>
      <w:r>
        <w:rPr>
          <w:rFonts w:eastAsia="Times New Roman" w:cs="Times New Roman"/>
          <w:szCs w:val="24"/>
        </w:rPr>
        <w:t xml:space="preserve">Καλογρίτσα, ειδικά όσον </w:t>
      </w:r>
      <w:r>
        <w:rPr>
          <w:rFonts w:eastAsia="Times New Roman" w:cs="Times New Roman"/>
          <w:szCs w:val="24"/>
        </w:rPr>
        <w:t xml:space="preserve">αφορά τον αυτοκινητόδρομο Πάτρα – Πύργο, όπου έχει μειοδοτήσει με εκπτώσεις άνω του 50%. Και θα ήθελα να ρωτήσω ευθέως και την </w:t>
      </w:r>
      <w:r w:rsidRPr="0094038A">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καθώς</w:t>
      </w:r>
      <w:r>
        <w:rPr>
          <w:rFonts w:eastAsia="Times New Roman" w:cs="Times New Roman"/>
          <w:szCs w:val="24"/>
        </w:rPr>
        <w:t xml:space="preserve"> είναι ο κ. Φλαμπουράρης εδώ, αν θα προχωρήσετε, κύριε Υπουργέ, σε συμβασιοποίηση των εργολαβιών με τον </w:t>
      </w:r>
      <w:r>
        <w:rPr>
          <w:rFonts w:eastAsia="Times New Roman" w:cs="Times New Roman"/>
          <w:szCs w:val="24"/>
        </w:rPr>
        <w:t xml:space="preserve">όμιλο </w:t>
      </w:r>
      <w:r>
        <w:rPr>
          <w:rFonts w:eastAsia="Times New Roman" w:cs="Times New Roman"/>
          <w:szCs w:val="24"/>
        </w:rPr>
        <w:t>Καλ</w:t>
      </w:r>
      <w:r>
        <w:rPr>
          <w:rFonts w:eastAsia="Times New Roman" w:cs="Times New Roman"/>
          <w:szCs w:val="24"/>
        </w:rPr>
        <w:t xml:space="preserve">ογρίτσα όταν αυτός δεν </w:t>
      </w:r>
      <w:r>
        <w:rPr>
          <w:rFonts w:eastAsia="Times New Roman" w:cs="Times New Roman"/>
          <w:szCs w:val="24"/>
        </w:rPr>
        <w:lastRenderedPageBreak/>
        <w:t xml:space="preserve">μπορεί να εκτελέσει έργα μικρότερου προϋπολογισμού κι όταν, σύμφωνα με την Ευρωπαϊκή Επιτροπή, έχουν γίνει αδικαιολόγητα μεγάλες εκπτώσεις του 50% που στην πράξη δεν μπορούν να τηρηθούν. Περιμένω εξηγήσεις είτε από εσάς είτε από τον </w:t>
      </w:r>
      <w:r>
        <w:rPr>
          <w:rFonts w:eastAsia="Times New Roman" w:cs="Times New Roman"/>
          <w:szCs w:val="24"/>
        </w:rPr>
        <w:t xml:space="preserve">κ. Σπίρτζη. </w:t>
      </w:r>
    </w:p>
    <w:p w14:paraId="76A6B317"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στα του νομοσχεδίου. Κύριοι της </w:t>
      </w:r>
      <w:r w:rsidRPr="0094038A">
        <w:rPr>
          <w:rFonts w:eastAsia="Times New Roman" w:cs="Times New Roman"/>
          <w:szCs w:val="24"/>
        </w:rPr>
        <w:t>Κυβέρνηση</w:t>
      </w:r>
      <w:r>
        <w:rPr>
          <w:rFonts w:eastAsia="Times New Roman" w:cs="Times New Roman"/>
          <w:szCs w:val="24"/>
        </w:rPr>
        <w:t>ς, με τη δημιουργία ενός φορέα προσπαθείτε να απαντήσετε σε ένα πράγματι υπαρκτό πρόβλημα και σε μία αναγκαιότητα, την ανάπλαση υποβαθμισμένων περιοχών της πρωτεύουσας. Εν πρώτοις εγώ να δεχθώ τ</w:t>
      </w:r>
      <w:r>
        <w:rPr>
          <w:rFonts w:eastAsia="Times New Roman" w:cs="Times New Roman"/>
          <w:szCs w:val="24"/>
        </w:rPr>
        <w:t xml:space="preserve">ην καλή σας πρόθεση. Θα ήθελα, όμως, να σας ρωτήσω και να περιμένω μία ειλικρινή απάντηση. Πιστεύετε ότι ένα τόσο σοβαρό εγχείρημα, το οποίο κανείς, εκτός των Υπουργών της </w:t>
      </w:r>
      <w:r w:rsidRPr="0094038A">
        <w:rPr>
          <w:rFonts w:eastAsia="Times New Roman" w:cs="Times New Roman"/>
          <w:szCs w:val="24"/>
        </w:rPr>
        <w:t>Κυβέρνηση</w:t>
      </w:r>
      <w:r>
        <w:rPr>
          <w:rFonts w:eastAsia="Times New Roman" w:cs="Times New Roman"/>
          <w:szCs w:val="24"/>
        </w:rPr>
        <w:t>ς,</w:t>
      </w:r>
      <w:r w:rsidRPr="000458E3">
        <w:rPr>
          <w:rFonts w:eastAsia="Times New Roman" w:cs="Times New Roman"/>
          <w:szCs w:val="24"/>
        </w:rPr>
        <w:t xml:space="preserve"> </w:t>
      </w:r>
      <w:r>
        <w:rPr>
          <w:rFonts w:eastAsia="Times New Roman" w:cs="Times New Roman"/>
          <w:szCs w:val="24"/>
        </w:rPr>
        <w:t xml:space="preserve">δεν το πιστεύει μπορεί να προχωρήσει; Μπορεί να προχωρήσει όταν </w:t>
      </w:r>
      <w:r>
        <w:rPr>
          <w:rFonts w:eastAsia="Times New Roman" w:cs="Times New Roman"/>
          <w:szCs w:val="24"/>
        </w:rPr>
        <w:t xml:space="preserve">εκφράζουν, στην καλύτερη των περιπτώσεων, προβληματισμούς και στη χειρότερη την έντονη διαφωνία τους το σύνολο των παραγωγικών </w:t>
      </w:r>
      <w:r>
        <w:rPr>
          <w:rFonts w:eastAsia="Times New Roman" w:cs="Times New Roman"/>
          <w:szCs w:val="24"/>
        </w:rPr>
        <w:lastRenderedPageBreak/>
        <w:t>και θεσμικών φορέων που</w:t>
      </w:r>
      <w:r w:rsidRPr="00827A7C">
        <w:rPr>
          <w:rFonts w:eastAsia="Times New Roman" w:cs="Times New Roman"/>
          <w:szCs w:val="24"/>
        </w:rPr>
        <w:t xml:space="preserve"> </w:t>
      </w:r>
      <w:r>
        <w:rPr>
          <w:rFonts w:eastAsia="Times New Roman" w:cs="Times New Roman"/>
          <w:szCs w:val="24"/>
        </w:rPr>
        <w:t xml:space="preserve">ήρθαν και στην </w:t>
      </w:r>
      <w:r>
        <w:rPr>
          <w:rFonts w:eastAsia="Times New Roman" w:cs="Times New Roman"/>
          <w:szCs w:val="24"/>
        </w:rPr>
        <w:t xml:space="preserve">επιτροπή </w:t>
      </w:r>
      <w:r>
        <w:rPr>
          <w:rFonts w:eastAsia="Times New Roman" w:cs="Times New Roman"/>
          <w:szCs w:val="24"/>
        </w:rPr>
        <w:t>και με το οποίο υποτίθεται συνομιλείτε κι όταν εκφράζουν την αντίθεσή τους και το</w:t>
      </w:r>
      <w:r>
        <w:rPr>
          <w:rFonts w:eastAsia="Times New Roman" w:cs="Times New Roman"/>
          <w:szCs w:val="24"/>
        </w:rPr>
        <w:t xml:space="preserve">υς προβληματισμούς τους το σύνολο των κομμάτων της Αντιπολίτευσης; </w:t>
      </w:r>
    </w:p>
    <w:p w14:paraId="76A6B318" w14:textId="77777777" w:rsidR="00DD4703" w:rsidRDefault="00A53ECF">
      <w:pPr>
        <w:spacing w:line="600" w:lineRule="auto"/>
        <w:ind w:firstLine="720"/>
        <w:contextualSpacing/>
        <w:jc w:val="both"/>
        <w:rPr>
          <w:rFonts w:eastAsia="Times New Roman"/>
          <w:szCs w:val="24"/>
        </w:rPr>
      </w:pPr>
      <w:r>
        <w:rPr>
          <w:rFonts w:eastAsia="Times New Roman"/>
          <w:szCs w:val="24"/>
        </w:rPr>
        <w:t>Πιστεύετε, λοιπόν, ότι έχει τύχη αυτός ο φορέας, όταν ο καθ’ ύλην αρμόδιος δήμαρχος, ο Δήμαρχος Αθηναίων, τον χαρακτηρίζει ως θεσμικό εξάμβλωμα; Και βεβαίως δεν μπορείτε να ελπίζετε ότι σε</w:t>
      </w:r>
      <w:r>
        <w:rPr>
          <w:rFonts w:eastAsia="Times New Roman"/>
          <w:szCs w:val="24"/>
        </w:rPr>
        <w:t xml:space="preserve"> ενάμιση χρόνο από τώρα θα υπάρχει ένας δήμαρχος ίσως πιο φιλικός προς τον ΣΥΡΙΖΑ, γιατί αυτό είναι κάτι παραπάνω από ευσεβής πόθος. </w:t>
      </w:r>
    </w:p>
    <w:p w14:paraId="76A6B319" w14:textId="77777777" w:rsidR="00DD4703" w:rsidRDefault="00A53ECF">
      <w:pPr>
        <w:spacing w:line="600" w:lineRule="auto"/>
        <w:ind w:firstLine="720"/>
        <w:contextualSpacing/>
        <w:jc w:val="both"/>
        <w:rPr>
          <w:rFonts w:eastAsia="Times New Roman"/>
          <w:szCs w:val="24"/>
        </w:rPr>
      </w:pPr>
      <w:r>
        <w:rPr>
          <w:rFonts w:eastAsia="Times New Roman"/>
          <w:szCs w:val="24"/>
        </w:rPr>
        <w:t>Όλη, λοιπόν, η ουσία των επιχειρημάτων είναι αυτό που άκουσα από τον Υπουργό κ. Φλαμπουράρη, ότι ο φορέας αυτός έχει ως στ</w:t>
      </w:r>
      <w:r>
        <w:rPr>
          <w:rFonts w:eastAsia="Times New Roman"/>
          <w:szCs w:val="24"/>
        </w:rPr>
        <w:t>όχο να συντονίσει τα ασυντόνιστα. Αν θυμάμαι καλά, αυτό είπατε, κύριε Υπουργέ.</w:t>
      </w:r>
    </w:p>
    <w:p w14:paraId="76A6B31A" w14:textId="77777777" w:rsidR="00DD4703" w:rsidRDefault="00A53ECF">
      <w:pPr>
        <w:spacing w:line="600" w:lineRule="auto"/>
        <w:ind w:firstLine="720"/>
        <w:contextualSpacing/>
        <w:jc w:val="both"/>
        <w:rPr>
          <w:rFonts w:eastAsia="Times New Roman"/>
          <w:szCs w:val="24"/>
        </w:rPr>
      </w:pPr>
      <w:r>
        <w:rPr>
          <w:rFonts w:eastAsia="Times New Roman"/>
          <w:szCs w:val="24"/>
        </w:rPr>
        <w:t xml:space="preserve">Ερωτώ λοιπόν: Συνιστά συντονισμό η αξιοποίηση των ακινήτων του </w:t>
      </w:r>
      <w:r>
        <w:rPr>
          <w:rFonts w:eastAsia="Times New Roman"/>
          <w:szCs w:val="24"/>
        </w:rPr>
        <w:t>δήμου</w:t>
      </w:r>
      <w:r>
        <w:rPr>
          <w:rFonts w:eastAsia="Times New Roman"/>
          <w:szCs w:val="24"/>
        </w:rPr>
        <w:t xml:space="preserve">; Εγώ το βλέπω μάλλον για υποκλοπή αρμοδιότητας. </w:t>
      </w:r>
    </w:p>
    <w:p w14:paraId="76A6B31B" w14:textId="77777777" w:rsidR="00DD4703" w:rsidRDefault="00A53ECF">
      <w:pPr>
        <w:spacing w:line="600" w:lineRule="auto"/>
        <w:ind w:firstLine="720"/>
        <w:contextualSpacing/>
        <w:jc w:val="both"/>
        <w:rPr>
          <w:rFonts w:eastAsia="Times New Roman"/>
          <w:szCs w:val="24"/>
        </w:rPr>
      </w:pPr>
      <w:r>
        <w:rPr>
          <w:rFonts w:eastAsia="Times New Roman"/>
          <w:szCs w:val="24"/>
        </w:rPr>
        <w:lastRenderedPageBreak/>
        <w:t xml:space="preserve">Συνιστούν συντονισμό οι δράσεις ενίσχυσης της νεοφυούς και </w:t>
      </w:r>
      <w:r>
        <w:rPr>
          <w:rFonts w:eastAsia="Times New Roman"/>
          <w:szCs w:val="24"/>
        </w:rPr>
        <w:t xml:space="preserve">καινοτόμου επιχειρηματικότητας, της αλληλέγγυας οικονομίας, της ανάδειξης του τουριστικού χαρακτήρα των περιοχών ή οι δράσεις πολιτιστικής αναβάθμισης; </w:t>
      </w:r>
    </w:p>
    <w:p w14:paraId="76A6B31C" w14:textId="77777777" w:rsidR="00DD4703" w:rsidRDefault="00A53ECF">
      <w:pPr>
        <w:spacing w:line="600" w:lineRule="auto"/>
        <w:ind w:firstLine="720"/>
        <w:contextualSpacing/>
        <w:jc w:val="both"/>
        <w:rPr>
          <w:rFonts w:eastAsia="Times New Roman"/>
          <w:szCs w:val="24"/>
        </w:rPr>
      </w:pPr>
      <w:r>
        <w:rPr>
          <w:rFonts w:eastAsia="Times New Roman"/>
          <w:szCs w:val="24"/>
        </w:rPr>
        <w:t>Συνιστά συντονισμό ο προγραμματικός σκοπός της αποκατάστασης διατηρητέων κτηρίων και μνημείων και μάλισ</w:t>
      </w:r>
      <w:r>
        <w:rPr>
          <w:rFonts w:eastAsia="Times New Roman"/>
          <w:szCs w:val="24"/>
        </w:rPr>
        <w:t xml:space="preserve">τα, κατά παρέκκλιση κάθε άλλης διάταξης; Ερωτώ: Ποια διάταξη ή ποια υπηρεσία θέλετε να παρακάμψετε; Τον αρχαιολογικό νόμο ή μήπως το Κεντρικό Αρχαιολογικό Συμβούλιο; </w:t>
      </w:r>
    </w:p>
    <w:p w14:paraId="76A6B31D" w14:textId="77777777" w:rsidR="00DD4703" w:rsidRDefault="00A53ECF">
      <w:pPr>
        <w:spacing w:line="600" w:lineRule="auto"/>
        <w:ind w:firstLine="720"/>
        <w:contextualSpacing/>
        <w:jc w:val="both"/>
        <w:rPr>
          <w:rFonts w:eastAsia="Times New Roman"/>
          <w:szCs w:val="24"/>
        </w:rPr>
      </w:pPr>
      <w:r>
        <w:rPr>
          <w:rFonts w:eastAsia="Times New Roman"/>
          <w:szCs w:val="24"/>
        </w:rPr>
        <w:t>Συνιστά, τέλος, συντονισμό η αξιοποίηση και η απορρόφηση κοινοτικών κονδυλίων και δημοσίω</w:t>
      </w:r>
      <w:r>
        <w:rPr>
          <w:rFonts w:eastAsia="Times New Roman"/>
          <w:szCs w:val="24"/>
        </w:rPr>
        <w:t xml:space="preserve">ν πόρων; </w:t>
      </w:r>
    </w:p>
    <w:p w14:paraId="76A6B31E" w14:textId="77777777" w:rsidR="00DD4703" w:rsidRDefault="00A53ECF">
      <w:pPr>
        <w:spacing w:line="600" w:lineRule="auto"/>
        <w:ind w:firstLine="720"/>
        <w:contextualSpacing/>
        <w:jc w:val="both"/>
        <w:rPr>
          <w:rFonts w:eastAsia="Times New Roman"/>
          <w:szCs w:val="24"/>
        </w:rPr>
      </w:pPr>
      <w:r>
        <w:rPr>
          <w:rFonts w:eastAsia="Times New Roman"/>
          <w:szCs w:val="24"/>
        </w:rPr>
        <w:t>Νομίζω, κύριε Υπουργέ, ότι μιλάμε ελληνικά και μιλάμε καλά ελληνικά και οι δύο. Συντονισμό δεν συνιστούν αυτές οι παρεμβάσεις που σας ανέφερα προηγουμένως. Ξέρετε πολύ καλά και σε γενικές γραμμές ότι έχουμε επαρκή θεσμικά εργαλεία για να μπορέσου</w:t>
      </w:r>
      <w:r>
        <w:rPr>
          <w:rFonts w:eastAsia="Times New Roman"/>
          <w:szCs w:val="24"/>
        </w:rPr>
        <w:t xml:space="preserve">με να διαχειριστούμε τα ζητήματα της πόλης, είτε αυτά είναι σε επίπεδο Υπουργείων είτε βεβαίως είναι σε επίπεδο </w:t>
      </w:r>
      <w:r>
        <w:rPr>
          <w:rFonts w:eastAsia="Times New Roman"/>
          <w:szCs w:val="24"/>
        </w:rPr>
        <w:t>αυτοδιοίκησης</w:t>
      </w:r>
      <w:r>
        <w:rPr>
          <w:rFonts w:eastAsia="Times New Roman"/>
          <w:szCs w:val="24"/>
        </w:rPr>
        <w:t>.</w:t>
      </w:r>
    </w:p>
    <w:p w14:paraId="76A6B31F" w14:textId="77777777" w:rsidR="00DD4703" w:rsidRDefault="00A53ECF">
      <w:pPr>
        <w:spacing w:line="600" w:lineRule="auto"/>
        <w:ind w:firstLine="720"/>
        <w:contextualSpacing/>
        <w:jc w:val="both"/>
        <w:rPr>
          <w:rFonts w:eastAsia="Times New Roman"/>
          <w:szCs w:val="24"/>
        </w:rPr>
      </w:pPr>
      <w:r>
        <w:rPr>
          <w:rFonts w:eastAsia="Times New Roman"/>
          <w:szCs w:val="24"/>
        </w:rPr>
        <w:lastRenderedPageBreak/>
        <w:t>Αυτό όμως το οποίο δεν έχουμε και το οποίο δυστυχώς το παρόν νομοσχέδιο δεν διορθώνει είναι μία παρέμβαση σε τέσσερα συγκεκριμένα</w:t>
      </w:r>
      <w:r>
        <w:rPr>
          <w:rFonts w:eastAsia="Times New Roman"/>
          <w:szCs w:val="24"/>
        </w:rPr>
        <w:t xml:space="preserve"> ζητήματα: Ιεράρχηση προτεραιοτήτων, μηχανισμούς ουσιαστικής κοινωνικής διαβούλευσης, έτσι ώστε να προκύψει η αναγκαία κοινωνική συναίνεση, επαρκείς μελέτες και επαρκείς πόρους. Και δυστυχώς, κανένα από αυτά τα τέσσερα ζητήματα δεν επιλύει ή ακόμα δεν θίγε</w:t>
      </w:r>
      <w:r>
        <w:rPr>
          <w:rFonts w:eastAsia="Times New Roman"/>
          <w:szCs w:val="24"/>
        </w:rPr>
        <w:t xml:space="preserve">ι το νομοσχέδιο. </w:t>
      </w:r>
    </w:p>
    <w:p w14:paraId="76A6B320" w14:textId="77777777" w:rsidR="00DD4703" w:rsidRDefault="00A53ECF">
      <w:pPr>
        <w:spacing w:line="600" w:lineRule="auto"/>
        <w:ind w:firstLine="720"/>
        <w:contextualSpacing/>
        <w:jc w:val="both"/>
        <w:rPr>
          <w:rFonts w:eastAsia="Times New Roman"/>
          <w:szCs w:val="24"/>
        </w:rPr>
      </w:pPr>
      <w:r>
        <w:rPr>
          <w:rFonts w:eastAsia="Times New Roman"/>
          <w:szCs w:val="24"/>
        </w:rPr>
        <w:t>Ολοκληρώνω πολύ σύντομα με τις τροπολογίες.</w:t>
      </w:r>
    </w:p>
    <w:p w14:paraId="76A6B321" w14:textId="77777777" w:rsidR="00DD4703" w:rsidRDefault="00A53ECF">
      <w:pPr>
        <w:spacing w:line="600" w:lineRule="auto"/>
        <w:ind w:firstLine="720"/>
        <w:contextualSpacing/>
        <w:jc w:val="both"/>
        <w:rPr>
          <w:rFonts w:eastAsia="Times New Roman"/>
          <w:szCs w:val="24"/>
        </w:rPr>
      </w:pPr>
      <w:r>
        <w:rPr>
          <w:rFonts w:eastAsia="Times New Roman"/>
          <w:szCs w:val="24"/>
        </w:rPr>
        <w:t>Στην τροπολογία με γενικό αριθμό 1571 και ειδικό 29, θεωρώ ότι αυτά τα οποία επικαλέστηκε ο κύριος Υπουργός προφανώς δεν είναι και τόσο αθώα. Από τη μία φαίνεται ότι η διάταξη μπορεί να μην αλλά</w:t>
      </w:r>
      <w:r>
        <w:rPr>
          <w:rFonts w:eastAsia="Times New Roman"/>
          <w:szCs w:val="24"/>
        </w:rPr>
        <w:t xml:space="preserve">ζει ή να διευρύνει το πεδίο των προγραμμάτων, αλλά σίγουρα αυτό το οποίο κάνει, κύριε Υπουργέ, είναι να ανακατανέμει τους πόρους και τους ρόλους. </w:t>
      </w:r>
    </w:p>
    <w:p w14:paraId="76A6B322" w14:textId="77777777" w:rsidR="00DD4703" w:rsidRDefault="00A53ECF">
      <w:pPr>
        <w:spacing w:line="600" w:lineRule="auto"/>
        <w:ind w:firstLine="720"/>
        <w:contextualSpacing/>
        <w:jc w:val="both"/>
        <w:rPr>
          <w:rFonts w:eastAsia="Times New Roman"/>
          <w:szCs w:val="24"/>
        </w:rPr>
      </w:pPr>
      <w:r>
        <w:rPr>
          <w:rFonts w:eastAsia="Times New Roman"/>
          <w:szCs w:val="24"/>
        </w:rPr>
        <w:lastRenderedPageBreak/>
        <w:t>Με τον τρόπο που είναι διατυπωμένη δεν αφήνει απλώς ανοιχτό το ενδεχόμενο αφαίρεσης αρμοδιοτήτων από τον ΟΑΕΔ</w:t>
      </w:r>
      <w:r>
        <w:rPr>
          <w:rFonts w:eastAsia="Times New Roman"/>
          <w:szCs w:val="24"/>
        </w:rPr>
        <w:t xml:space="preserve">, αλλά δίνει στη Γενική Γραμματεία την αρμοδιότητα εκπόνησης σχεδίων κοινωφελούς χαρακτήρα, με αποδέκτες τους δήμους ή τις περιφέρειες ή ακόμη και δημόσιες υπηρεσίες που ο κύριος στόχος τους δεν είναι η καταπολέμηση της ανεργίας. </w:t>
      </w:r>
    </w:p>
    <w:p w14:paraId="76A6B323" w14:textId="77777777" w:rsidR="00DD4703" w:rsidRDefault="00A53ECF">
      <w:pPr>
        <w:spacing w:line="600" w:lineRule="auto"/>
        <w:ind w:firstLine="720"/>
        <w:contextualSpacing/>
        <w:jc w:val="both"/>
        <w:rPr>
          <w:rFonts w:eastAsia="Times New Roman"/>
          <w:szCs w:val="24"/>
        </w:rPr>
      </w:pPr>
      <w:r>
        <w:rPr>
          <w:rFonts w:eastAsia="Times New Roman"/>
          <w:szCs w:val="24"/>
        </w:rPr>
        <w:t>Επιπλέον, με έναν έντεχνο</w:t>
      </w:r>
      <w:r>
        <w:rPr>
          <w:rFonts w:eastAsia="Times New Roman"/>
          <w:szCs w:val="24"/>
        </w:rPr>
        <w:t xml:space="preserve"> τρόπο όχι μόνο ανακατανέμετε τους ρόλους, όπως σας είπα προηγουμένως, όχι μόνο μπορείτε να αποσπάτε πόρους από τον ΟΑΕΔ, αλλά στην ουσία συγκεντρώνετε το σύνολο της διαδικασίας ενός προγράμματος, από τη σύλληψη μέχρι την εφαρμογή του, σε μία μόνο αρχή ή π</w:t>
      </w:r>
      <w:r>
        <w:rPr>
          <w:rFonts w:eastAsia="Times New Roman"/>
          <w:szCs w:val="24"/>
        </w:rPr>
        <w:t xml:space="preserve">ρόσωπο. </w:t>
      </w:r>
    </w:p>
    <w:p w14:paraId="76A6B324" w14:textId="77777777" w:rsidR="00DD4703" w:rsidRDefault="00A53ECF">
      <w:pPr>
        <w:spacing w:line="600" w:lineRule="auto"/>
        <w:ind w:firstLine="720"/>
        <w:contextualSpacing/>
        <w:jc w:val="both"/>
        <w:rPr>
          <w:rFonts w:eastAsia="Times New Roman"/>
          <w:szCs w:val="24"/>
        </w:rPr>
      </w:pPr>
      <w:r>
        <w:rPr>
          <w:rFonts w:eastAsia="Times New Roman"/>
          <w:szCs w:val="24"/>
        </w:rPr>
        <w:t xml:space="preserve">Κι αν αυτό, βεβαίως, το συνδυάσουμε με το γεγονός ότι η διαδικασία πρόσληψης προσωπικού δεν υπάγεται πλέον σε κανέναν έλεγχο νομιμότητας από το ΑΣΕΠ, εύλογα νομίζω ότι μπορεί να συμπεράνει </w:t>
      </w:r>
      <w:r>
        <w:rPr>
          <w:rFonts w:eastAsia="Times New Roman"/>
          <w:szCs w:val="24"/>
        </w:rPr>
        <w:t xml:space="preserve">κάποιος </w:t>
      </w:r>
      <w:r>
        <w:rPr>
          <w:rFonts w:eastAsia="Times New Roman"/>
          <w:szCs w:val="24"/>
        </w:rPr>
        <w:t xml:space="preserve">πως πολύ εύκολα μπορούν να υιοθετηθούν αδιαφανείς </w:t>
      </w:r>
      <w:r>
        <w:rPr>
          <w:rFonts w:eastAsia="Times New Roman"/>
          <w:szCs w:val="24"/>
        </w:rPr>
        <w:t xml:space="preserve">διαδικασίες επιλογής του προσωπικού. </w:t>
      </w:r>
    </w:p>
    <w:p w14:paraId="76A6B325" w14:textId="77777777" w:rsidR="00DD4703" w:rsidRDefault="00A53ECF">
      <w:pPr>
        <w:spacing w:line="600" w:lineRule="auto"/>
        <w:ind w:firstLine="720"/>
        <w:contextualSpacing/>
        <w:jc w:val="both"/>
        <w:rPr>
          <w:rFonts w:eastAsia="Times New Roman"/>
          <w:szCs w:val="24"/>
        </w:rPr>
      </w:pPr>
      <w:r>
        <w:rPr>
          <w:rFonts w:eastAsia="Times New Roman"/>
          <w:szCs w:val="24"/>
        </w:rPr>
        <w:lastRenderedPageBreak/>
        <w:t xml:space="preserve">Άρα εμείς, κύριε Υπουργέ, διατηρούμε σοβαρές επιφυλάξεις λόγω και του μη έντιμου πρότερου πολιτικού βίου της Κυβέρνησης, που δεν μας επιτρέπουν να στηρίξουμε τη συγκεκριμένη τροπολογία. </w:t>
      </w:r>
    </w:p>
    <w:p w14:paraId="76A6B326" w14:textId="77777777" w:rsidR="00DD4703" w:rsidRDefault="00A53ECF">
      <w:pPr>
        <w:spacing w:line="600" w:lineRule="auto"/>
        <w:ind w:firstLine="720"/>
        <w:contextualSpacing/>
        <w:jc w:val="both"/>
        <w:rPr>
          <w:rFonts w:eastAsia="Times New Roman"/>
          <w:szCs w:val="24"/>
        </w:rPr>
      </w:pPr>
      <w:r>
        <w:rPr>
          <w:rFonts w:eastAsia="Times New Roman"/>
          <w:szCs w:val="24"/>
        </w:rPr>
        <w:t>Όσον αφορά την τροπολογία με γε</w:t>
      </w:r>
      <w:r>
        <w:rPr>
          <w:rFonts w:eastAsia="Times New Roman"/>
          <w:szCs w:val="24"/>
        </w:rPr>
        <w:t>νικό αριθμό 1575 και ειδικό αριθμό 30, τα είπε και η κ. Κεφαλογιάννη και με κάλυψε. Θα παρατηρήσω μόνο μια φράση του κ. Παρασκευόπουλου που είπε ότι είναι και συμπαντική ανάγκη, δεν είναι μόνο διεθνής και πανευρωπαϊκή. Έχετε ένα κώλυμα στον ΣΥΡΙΖΑ τελευταί</w:t>
      </w:r>
      <w:r>
        <w:rPr>
          <w:rFonts w:eastAsia="Times New Roman"/>
          <w:szCs w:val="24"/>
        </w:rPr>
        <w:t xml:space="preserve">α με τα εξωγήινα, αλλά όπως είδατε και με τον Ελληνικό Διαστημικό Οργανισμό, τελικά δεν σας βγήκε σε καλό. </w:t>
      </w:r>
    </w:p>
    <w:p w14:paraId="76A6B327" w14:textId="77777777" w:rsidR="00DD4703" w:rsidRDefault="00A53ECF">
      <w:pPr>
        <w:spacing w:line="600" w:lineRule="auto"/>
        <w:ind w:firstLine="720"/>
        <w:contextualSpacing/>
        <w:jc w:val="both"/>
        <w:rPr>
          <w:rFonts w:eastAsia="Times New Roman"/>
          <w:szCs w:val="24"/>
        </w:rPr>
      </w:pPr>
      <w:r>
        <w:rPr>
          <w:rFonts w:eastAsia="Times New Roman"/>
          <w:szCs w:val="24"/>
        </w:rPr>
        <w:t xml:space="preserve">Άρα, θα έλεγα να την ξαναδείτε κι αυτή την τροπολογία. Βεβαίως, θα είμαστε αρνητικοί κι από εκεί και πέρα περιμένω τις παρατηρήσεις σας. </w:t>
      </w:r>
    </w:p>
    <w:p w14:paraId="76A6B328" w14:textId="77777777" w:rsidR="00DD4703" w:rsidRDefault="00A53ECF">
      <w:pPr>
        <w:spacing w:line="600" w:lineRule="auto"/>
        <w:ind w:firstLine="720"/>
        <w:contextualSpacing/>
        <w:jc w:val="both"/>
        <w:rPr>
          <w:rFonts w:eastAsia="Times New Roman"/>
          <w:szCs w:val="24"/>
        </w:rPr>
      </w:pPr>
      <w:r>
        <w:rPr>
          <w:rFonts w:eastAsia="Times New Roman"/>
          <w:szCs w:val="24"/>
        </w:rPr>
        <w:t xml:space="preserve">Ευχαριστώ </w:t>
      </w:r>
      <w:r>
        <w:rPr>
          <w:rFonts w:eastAsia="Times New Roman"/>
          <w:szCs w:val="24"/>
        </w:rPr>
        <w:t>πολύ.</w:t>
      </w:r>
    </w:p>
    <w:p w14:paraId="76A6B329" w14:textId="77777777" w:rsidR="00DD4703" w:rsidRDefault="00A53ECF">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76A6B32A" w14:textId="77777777" w:rsidR="00DD4703" w:rsidRDefault="00A53ECF">
      <w:pPr>
        <w:spacing w:line="600" w:lineRule="auto"/>
        <w:ind w:firstLine="720"/>
        <w:contextualSpacing/>
        <w:jc w:val="both"/>
        <w:rPr>
          <w:rFonts w:eastAsia="Times New Roman"/>
          <w:szCs w:val="24"/>
        </w:rPr>
      </w:pPr>
      <w:r w:rsidRPr="00FA2A6F">
        <w:rPr>
          <w:rFonts w:eastAsia="Times New Roman"/>
          <w:b/>
          <w:szCs w:val="24"/>
        </w:rPr>
        <w:t>ΠΡΟΕΔΡΕΥΩΝ (</w:t>
      </w:r>
      <w:r>
        <w:rPr>
          <w:rFonts w:eastAsia="Times New Roman"/>
          <w:b/>
          <w:szCs w:val="24"/>
        </w:rPr>
        <w:t>Γεώργιος Λαμπρούλης</w:t>
      </w:r>
      <w:r w:rsidRPr="00FA2A6F">
        <w:rPr>
          <w:rFonts w:eastAsia="Times New Roman"/>
          <w:b/>
          <w:szCs w:val="24"/>
        </w:rPr>
        <w:t>):</w:t>
      </w:r>
      <w:r>
        <w:rPr>
          <w:rFonts w:eastAsia="Times New Roman"/>
          <w:szCs w:val="24"/>
        </w:rPr>
        <w:t xml:space="preserve"> Ευχαριστούμε τον κ. Κεφαλογιάννη και για την οικονομία του χρόνου. </w:t>
      </w:r>
    </w:p>
    <w:p w14:paraId="76A6B32B" w14:textId="77777777" w:rsidR="00DD4703" w:rsidRDefault="00A53ECF">
      <w:pPr>
        <w:spacing w:line="600" w:lineRule="auto"/>
        <w:ind w:firstLine="720"/>
        <w:contextualSpacing/>
        <w:jc w:val="both"/>
        <w:rPr>
          <w:rFonts w:eastAsia="Times New Roman"/>
          <w:szCs w:val="24"/>
        </w:rPr>
      </w:pPr>
      <w:r>
        <w:rPr>
          <w:rFonts w:eastAsia="Times New Roman"/>
          <w:szCs w:val="24"/>
        </w:rPr>
        <w:lastRenderedPageBreak/>
        <w:t>Τον λόγο έχει ο κ. Καραναστάσης από τον ΣΥΡΙΖΑ.</w:t>
      </w:r>
    </w:p>
    <w:p w14:paraId="76A6B32C" w14:textId="77777777" w:rsidR="00DD4703" w:rsidRDefault="00A53ECF">
      <w:pPr>
        <w:spacing w:line="600" w:lineRule="auto"/>
        <w:ind w:firstLine="720"/>
        <w:contextualSpacing/>
        <w:jc w:val="both"/>
        <w:rPr>
          <w:rFonts w:eastAsia="Times New Roman"/>
          <w:b/>
          <w:szCs w:val="24"/>
        </w:rPr>
      </w:pPr>
      <w:r>
        <w:rPr>
          <w:rFonts w:eastAsia="Times New Roman"/>
          <w:b/>
          <w:szCs w:val="24"/>
        </w:rPr>
        <w:t>ΑΠΟΣΤΟΛΟΣ ΚΑΡΑΝΑΣΤΑΣΗΣ</w:t>
      </w:r>
      <w:r w:rsidRPr="00FA2A6F">
        <w:rPr>
          <w:rFonts w:eastAsia="Times New Roman"/>
          <w:b/>
          <w:szCs w:val="24"/>
        </w:rPr>
        <w:t xml:space="preserve">: </w:t>
      </w:r>
      <w:r>
        <w:rPr>
          <w:rFonts w:eastAsia="Times New Roman"/>
          <w:szCs w:val="24"/>
        </w:rPr>
        <w:t>Κύριε Πρόεδρε, κύριε Υ</w:t>
      </w:r>
      <w:r>
        <w:rPr>
          <w:rFonts w:eastAsia="Times New Roman"/>
          <w:szCs w:val="24"/>
        </w:rPr>
        <w:t>πουργέ, κυρίες και κύριοι συνάδελφοι, αρχίζοντας την τοποθέτησή μου θα ήθελα να επισημάνω επιγραμματικά ποια είναι η κατάσταση της Αθήνας σήμερα και τι θέλουμε να πετύχουμε με το παρόν νομοσχέδιο.</w:t>
      </w:r>
      <w:r w:rsidRPr="00FA2A6F">
        <w:rPr>
          <w:rFonts w:eastAsia="Times New Roman"/>
          <w:b/>
          <w:szCs w:val="24"/>
        </w:rPr>
        <w:t xml:space="preserve"> </w:t>
      </w:r>
    </w:p>
    <w:p w14:paraId="76A6B32D" w14:textId="77777777" w:rsidR="00DD4703" w:rsidRDefault="00A53ECF">
      <w:pPr>
        <w:spacing w:line="600" w:lineRule="auto"/>
        <w:ind w:firstLine="720"/>
        <w:contextualSpacing/>
        <w:jc w:val="both"/>
        <w:rPr>
          <w:rFonts w:eastAsia="Times New Roman"/>
          <w:szCs w:val="24"/>
        </w:rPr>
      </w:pPr>
      <w:r w:rsidRPr="00AE3365">
        <w:rPr>
          <w:rFonts w:eastAsia="Times New Roman"/>
          <w:szCs w:val="24"/>
        </w:rPr>
        <w:t>Στα χρόνια της κρίσης ανακαλύψαμε κάπως όψιμα</w:t>
      </w:r>
      <w:r>
        <w:rPr>
          <w:rFonts w:eastAsia="Times New Roman"/>
          <w:szCs w:val="24"/>
        </w:rPr>
        <w:t xml:space="preserve">, είναι αλήθεια αυτό, τη δικτατορία των αγορών, που στο όνομα του κέρδους αγνοούν ακόμη και την ανθρώπινη δυστυχία. </w:t>
      </w:r>
      <w:r w:rsidRPr="00AE3365">
        <w:rPr>
          <w:rFonts w:eastAsia="Times New Roman"/>
          <w:szCs w:val="24"/>
        </w:rPr>
        <w:t xml:space="preserve"> </w:t>
      </w:r>
    </w:p>
    <w:p w14:paraId="76A6B32E" w14:textId="77777777" w:rsidR="00DD4703" w:rsidRDefault="00A53ECF">
      <w:pPr>
        <w:spacing w:line="600" w:lineRule="auto"/>
        <w:contextualSpacing/>
        <w:jc w:val="both"/>
        <w:rPr>
          <w:rFonts w:eastAsia="Times New Roman" w:cs="Times New Roman"/>
          <w:szCs w:val="24"/>
        </w:rPr>
      </w:pPr>
      <w:r>
        <w:rPr>
          <w:rFonts w:eastAsia="Times New Roman" w:cs="Times New Roman"/>
          <w:szCs w:val="24"/>
        </w:rPr>
        <w:t>Είναι η ίδια η λειτουργία της αγοράς χωρίς κανόνες, στην οποία άφησαν άκριτα οι προηγούμενες κυβερνήσεις τον στρατηγικό, πολεοδομικό και χ</w:t>
      </w:r>
      <w:r>
        <w:rPr>
          <w:rFonts w:eastAsia="Times New Roman" w:cs="Times New Roman"/>
          <w:szCs w:val="24"/>
        </w:rPr>
        <w:t>ωροταξικό σχεδιασμό και η οποία οδήγησε τα τελευταία πενήντα χρόνια την Αθήνα στο σημερινό χάλι της.</w:t>
      </w:r>
    </w:p>
    <w:p w14:paraId="76A6B32F"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Σήμερα η Αθήνα είναι η μοναδική ευρωπαϊκή πρωτεύουσα που δεν διατήρησε την πολιτιστική της κληρονομιά. Είναι η μόνη ευρωπαϊκή πρωτεύουσα που στα πεζοδρόμια</w:t>
      </w:r>
      <w:r>
        <w:rPr>
          <w:rFonts w:eastAsia="Times New Roman" w:cs="Times New Roman"/>
          <w:szCs w:val="24"/>
        </w:rPr>
        <w:t xml:space="preserve"> δεν μπορούν να έχουν προσβασιμότητα ούτε οι κάτοικοι των περιοχών ούτε φυσικά και τα άτομα με ειδικές ανάγκες. </w:t>
      </w:r>
    </w:p>
    <w:p w14:paraId="76A6B330"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Η απουσία χώρων πρασίνου την κάνει από τις πιο προβληματικές πόλεις. Σημειώνω ότι σήμερα αντιστοιχεί το πολύ ένα τετραγωνικό μέτρο πρασίνου ανά</w:t>
      </w:r>
      <w:r>
        <w:rPr>
          <w:rFonts w:eastAsia="Times New Roman" w:cs="Times New Roman"/>
          <w:szCs w:val="24"/>
        </w:rPr>
        <w:t xml:space="preserve"> κάτοικο στην Αθήνα, όταν στις αντίστοιχες ευρωπαϊκές μητροπόλεις η σχετική αναλογία ανέρχεται σε εννέα έως δέκα τετραγωνικά μέτρα ανά κάτοικο.</w:t>
      </w:r>
    </w:p>
    <w:p w14:paraId="76A6B331"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Η έλλειψη ασφαλών διαδρομών για βάδισμα και ποδήλατο</w:t>
      </w:r>
      <w:r>
        <w:rPr>
          <w:rFonts w:eastAsia="Times New Roman" w:cs="Times New Roman"/>
          <w:szCs w:val="24"/>
        </w:rPr>
        <w:t>,</w:t>
      </w:r>
      <w:r>
        <w:rPr>
          <w:rFonts w:eastAsia="Times New Roman" w:cs="Times New Roman"/>
          <w:szCs w:val="24"/>
        </w:rPr>
        <w:t xml:space="preserve"> καθώς και η αισθητική υποβάθμιση του κέντρου κάνουν την πό</w:t>
      </w:r>
      <w:r>
        <w:rPr>
          <w:rFonts w:eastAsia="Times New Roman" w:cs="Times New Roman"/>
          <w:szCs w:val="24"/>
        </w:rPr>
        <w:t>λη μίζερη και καταθλιπτική. Η γήρανση των κτηρίων στο κέντρο της Αθήνας, πολλά από τα οποία χρήζουν αισθητικής ανάπλασης, αλλά κυρίως -και προσέξτε το αυτό- στατικής αποκατάστασης και αναβάθμισης της ενεργειακής τους συμπεριφοράς, καθιστά πολλά απ’ αυτά τα</w:t>
      </w:r>
      <w:r>
        <w:rPr>
          <w:rFonts w:eastAsia="Times New Roman" w:cs="Times New Roman"/>
          <w:szCs w:val="24"/>
        </w:rPr>
        <w:t xml:space="preserve"> κτήρια ακατοίκητα, με </w:t>
      </w:r>
      <w:r>
        <w:rPr>
          <w:rFonts w:eastAsia="Times New Roman" w:cs="Times New Roman"/>
          <w:szCs w:val="24"/>
        </w:rPr>
        <w:lastRenderedPageBreak/>
        <w:t xml:space="preserve">δραματικές επιπτώσεις στη ζωή και την εμπορική και επαγγελματική δραστηριότητα των πολιτών. </w:t>
      </w:r>
    </w:p>
    <w:p w14:paraId="76A6B332"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Έτσι ο κύριος στόχος του υπό σύσταση φορέα ανάπλασης είναι η στήριξη, η προώθηση και η επιτάχυνση κάθε σχεδιασμού επεμβάσεων από τους εμπλεκ</w:t>
      </w:r>
      <w:r>
        <w:rPr>
          <w:rFonts w:eastAsia="Times New Roman" w:cs="Times New Roman"/>
          <w:szCs w:val="24"/>
        </w:rPr>
        <w:t xml:space="preserve">όμενους φορείς, όπως πολύ σωστά έχουν αναφέρει και οι δύο Υπουργοί.  </w:t>
      </w:r>
    </w:p>
    <w:p w14:paraId="76A6B333"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Ο νέος φορέας, όπως επανειλημμένως τονίστηκε στις συνεδριάσεις της αρμόδιας </w:t>
      </w:r>
      <w:r>
        <w:rPr>
          <w:rFonts w:eastAsia="Times New Roman" w:cs="Times New Roman"/>
          <w:szCs w:val="24"/>
        </w:rPr>
        <w:t>επιτροπής</w:t>
      </w:r>
      <w:r>
        <w:rPr>
          <w:rFonts w:eastAsia="Times New Roman" w:cs="Times New Roman"/>
          <w:szCs w:val="24"/>
        </w:rPr>
        <w:t>, δεν διεκδικεί να υποκαταστήσει λειτουργίες και αρμοδιότητες ούτε των Υπουργείων, ούτε του Δήμου, ού</w:t>
      </w:r>
      <w:r>
        <w:rPr>
          <w:rFonts w:eastAsia="Times New Roman" w:cs="Times New Roman"/>
          <w:szCs w:val="24"/>
        </w:rPr>
        <w:t>τε της Περιφέρειας. Διεκδικεί να τις συνθέσει, να τις συντονίσει και να τις θέσει σε άμεση κίνηση.</w:t>
      </w:r>
    </w:p>
    <w:p w14:paraId="76A6B334"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Εδώ θέλω να κάνω μια επισήμανση. Όλοι όσοι ασχολούμαστε με τα τεχνικά ξέρουμε ποια είναι η προϊσταμένη αρχή και ποια είναι η διευθύνουσα υπηρεσία. Δεν είναι </w:t>
      </w:r>
      <w:r>
        <w:rPr>
          <w:rFonts w:eastAsia="Times New Roman" w:cs="Times New Roman"/>
          <w:szCs w:val="24"/>
        </w:rPr>
        <w:t xml:space="preserve">δυνατόν να μην εκτελέσουν τα έργα οι διευθύνουσες υπηρεσίες, οι οποίες είναι είτε τα Υπουργεία, είτε ο Δήμος, είτε οι Περιφέρειες. Και πρέπει να το ξεκαθαρίσουμε αυτό. </w:t>
      </w:r>
    </w:p>
    <w:p w14:paraId="76A6B335"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Συνεπώς η Κυβέρνηση με την κατάρτιση του νομοσχεδίου που συζητάμε στόχευσε το αυτονόητο</w:t>
      </w:r>
      <w:r>
        <w:rPr>
          <w:rFonts w:eastAsia="Times New Roman" w:cs="Times New Roman"/>
          <w:szCs w:val="24"/>
        </w:rPr>
        <w:t>, τον συντονισμό δηλαδή των απόψεων των αποφάσεων και των δράσεων όλων των φορέων που εμπλέκονται με μεγαλύτερο ή μικρότερο πεδίο ευθύνης στην χωροταξία της πρωτεύουσας, στο επίπεδο του Δήμου της Αθήνας αρχικά και στη συνέχεια σε επίπεδο μητροπολιτικού δήμ</w:t>
      </w:r>
      <w:r>
        <w:rPr>
          <w:rFonts w:eastAsia="Times New Roman" w:cs="Times New Roman"/>
          <w:szCs w:val="24"/>
        </w:rPr>
        <w:t xml:space="preserve">ου. </w:t>
      </w:r>
    </w:p>
    <w:p w14:paraId="76A6B336"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Δημιουργεί, λοιπόν, με το νομοσχέδιο αυτό ένα ευέλικτο όργανο, έναν φορέα με μορφή </w:t>
      </w:r>
      <w:r>
        <w:rPr>
          <w:rFonts w:eastAsia="Times New Roman" w:cs="Times New Roman"/>
          <w:szCs w:val="24"/>
        </w:rPr>
        <w:t xml:space="preserve">ανώνυμης εταιρείας </w:t>
      </w:r>
      <w:r>
        <w:rPr>
          <w:rFonts w:eastAsia="Times New Roman" w:cs="Times New Roman"/>
          <w:szCs w:val="24"/>
        </w:rPr>
        <w:t xml:space="preserve">που θα αναλάβει να φέρει εις πέρας το δύσκολο -όπως αποδεικνύει η καθημερινότητα- αυτό έργο. </w:t>
      </w:r>
    </w:p>
    <w:p w14:paraId="76A6B337"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Στις σχετικές συνεδριάσεις της </w:t>
      </w:r>
      <w:r>
        <w:rPr>
          <w:rFonts w:eastAsia="Times New Roman" w:cs="Times New Roman"/>
          <w:szCs w:val="24"/>
        </w:rPr>
        <w:t xml:space="preserve">επιτροπής </w:t>
      </w:r>
      <w:r>
        <w:rPr>
          <w:rFonts w:eastAsia="Times New Roman" w:cs="Times New Roman"/>
          <w:szCs w:val="24"/>
        </w:rPr>
        <w:t>αλλά και στη σ</w:t>
      </w:r>
      <w:r>
        <w:rPr>
          <w:rFonts w:eastAsia="Times New Roman" w:cs="Times New Roman"/>
          <w:szCs w:val="24"/>
        </w:rPr>
        <w:t xml:space="preserve">ημερινή συζήτηση αναπτύχθηκε ο προβληματισμός από τους συναδέλφους της Αντιπολίτευσης για το εάν χρειάζεται ένας τέτοιος φορέας, εάν καταστρατηγούνται τα δικαιώματα της </w:t>
      </w:r>
      <w:r>
        <w:rPr>
          <w:rFonts w:eastAsia="Times New Roman" w:cs="Times New Roman"/>
          <w:szCs w:val="24"/>
        </w:rPr>
        <w:t>τοπικής αυτοδιοίκησης</w:t>
      </w:r>
      <w:r>
        <w:rPr>
          <w:rFonts w:eastAsia="Times New Roman" w:cs="Times New Roman"/>
          <w:szCs w:val="24"/>
        </w:rPr>
        <w:t>, εάν η Κυβέρνηση γίνεται μέσω του φορέα αυτού εργολήπτης, εργολάβ</w:t>
      </w:r>
      <w:r>
        <w:rPr>
          <w:rFonts w:eastAsia="Times New Roman" w:cs="Times New Roman"/>
          <w:szCs w:val="24"/>
        </w:rPr>
        <w:t>ος, μελετητής, εάν, εάν, εάν…</w:t>
      </w:r>
    </w:p>
    <w:p w14:paraId="76A6B338"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Προσθέτοντας και εγώ μερικά «εάν» στον προβληματισμό, αναρωτιέμαι: Τι θα γινόταν εάν είχε ευδοκιμήσει το ρυθμιστικό σχέδιο του αείμνηστου Αντώνη Τρίτση, εάν είχε γίνει η ενοποίηση των αρχαιολογικών χώρων, εάν είχε γίνει η ανάπ</w:t>
      </w:r>
      <w:r>
        <w:rPr>
          <w:rFonts w:eastAsia="Times New Roman" w:cs="Times New Roman"/>
          <w:szCs w:val="24"/>
        </w:rPr>
        <w:t>λαση της Πανεπιστημίου ή της Σταδίου, εάν, εάν, εάν…;</w:t>
      </w:r>
    </w:p>
    <w:p w14:paraId="76A6B339"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Η απάντηση είναι προφανής: Θα ζούσαμε σε μια διαφορετική Αθήνα. Γιατί δεν έγιναν όλα αυτά. Πρώτα, πρώτα γιατί -όπως λέει ο σοφός λαός- όπου λαλούν πολλά κοκόρια, αργεί να ξημερώσει.</w:t>
      </w:r>
    </w:p>
    <w:p w14:paraId="76A6B33A"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Έχουμε κατορθώσει -γ</w:t>
      </w:r>
      <w:r>
        <w:rPr>
          <w:rFonts w:eastAsia="Times New Roman" w:cs="Times New Roman"/>
          <w:szCs w:val="24"/>
        </w:rPr>
        <w:t>ιατί περί κατορθώματος πρόκειται- στο ίδιο θέμα στην καλύτερη περίπτωση να εμπλέκονται δύο, τρεις ή και περισσότεροι κατά περίσταση φορείς, Δήμος, Περιφέρεια, δύο-τρία Υπουργεία. Και όπως δείχνει η πράξη, ουδέποτε κατάφεραν να συνεργαστούν πάνω σε ένα κοιν</w:t>
      </w:r>
      <w:r>
        <w:rPr>
          <w:rFonts w:eastAsia="Times New Roman" w:cs="Times New Roman"/>
          <w:szCs w:val="24"/>
        </w:rPr>
        <w:t xml:space="preserve">ό πρόγραμμα. Αντίθετα, ο κάθε φορέας κρατά με ιδιαίτερη ζέση την ιδιοκτησία των σχεδιασμών που προκύπτουν από τις θεσμοθετημένες αρμοδιότητές τους, με αποτέλεσμα το ναυάγιο όλων των καλών ιδεών που έχουν μέχρι σήμερα διατυπωθεί. </w:t>
      </w:r>
    </w:p>
    <w:p w14:paraId="76A6B33B"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Παράλληλα, οι μικροπολιτικ</w:t>
      </w:r>
      <w:r>
        <w:rPr>
          <w:rFonts w:eastAsia="Times New Roman" w:cs="Times New Roman"/>
          <w:szCs w:val="24"/>
        </w:rPr>
        <w:t xml:space="preserve">ές σκοπιμότητες τόσο των αιρετών της </w:t>
      </w:r>
      <w:r>
        <w:rPr>
          <w:rFonts w:eastAsia="Times New Roman" w:cs="Times New Roman"/>
          <w:szCs w:val="24"/>
        </w:rPr>
        <w:t xml:space="preserve">αυτοδιοίκησης </w:t>
      </w:r>
      <w:r>
        <w:rPr>
          <w:rFonts w:eastAsia="Times New Roman" w:cs="Times New Roman"/>
          <w:szCs w:val="24"/>
        </w:rPr>
        <w:t>όσο και των εκάστοτε κυβερνήσεων οδήγησαν κατά καιρούς στην εξαγγελία μελετών και έργων, συνοδευόμενων φυσικά από τις απαραίτητες μακέτες, χωρίς να έχουν εξασφαλιστεί οι συνέργειες που προβλέπονται από την</w:t>
      </w:r>
      <w:r>
        <w:rPr>
          <w:rFonts w:eastAsia="Times New Roman" w:cs="Times New Roman"/>
          <w:szCs w:val="24"/>
        </w:rPr>
        <w:t xml:space="preserve"> κατανομή των αρμοδιοτήτων και οι αναγκαίοι πόροι. </w:t>
      </w:r>
    </w:p>
    <w:p w14:paraId="76A6B33C"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Αποτέλεσμα αυτών των στρεβλώσεων είναι οι εξαγγελίες να μένουν στα χαρτιά και οι μακέτες στις προθήκες των φορέων. Οι δε πολίτες της Αθήνας όταν καταφέρουν να μην εκνευρίζονται, διασκεδάζουν με την κωμωδί</w:t>
      </w:r>
      <w:r>
        <w:rPr>
          <w:rFonts w:eastAsia="Times New Roman" w:cs="Times New Roman"/>
          <w:szCs w:val="24"/>
        </w:rPr>
        <w:t xml:space="preserve">α που εκτυλίσσεται μπροστά στα μάτια τους. </w:t>
      </w:r>
    </w:p>
    <w:p w14:paraId="76A6B33D"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Τέλος, η οικονομική κρίση της τελευταίας δεκαετίας, που οδήγησε στην υποβάθμιση του κέντρου της Αθήνας, συντέλεσε στην απομάκρυνση της κατοικίας, στην αποδυνάμωση των οικονομικών, εμπορικών και πολιτιστικών </w:t>
      </w:r>
      <w:r>
        <w:rPr>
          <w:rFonts w:eastAsia="Times New Roman" w:cs="Times New Roman"/>
          <w:szCs w:val="24"/>
        </w:rPr>
        <w:t xml:space="preserve">δραστηριοτήτων, καθώς και </w:t>
      </w:r>
      <w:r>
        <w:rPr>
          <w:rFonts w:eastAsia="Times New Roman" w:cs="Times New Roman"/>
          <w:szCs w:val="24"/>
        </w:rPr>
        <w:lastRenderedPageBreak/>
        <w:t>στην ταυτόχρονη αύξηση της ανεργίας, της παραβατικότητας και της εγκληματικότητας, δημιουργώντας δυστυχώς έναν φαύλο κύκλο που συνεπάγεται την ανατροφοδότηση του προβλήματος.</w:t>
      </w:r>
    </w:p>
    <w:p w14:paraId="76A6B33E"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Θα περίμενα, λοιπόν, κυρίες και κύριοι συνάδελφοι, ένα </w:t>
      </w:r>
      <w:r>
        <w:rPr>
          <w:rFonts w:eastAsia="Times New Roman" w:cs="Times New Roman"/>
          <w:szCs w:val="24"/>
        </w:rPr>
        <w:t xml:space="preserve">νομοσχέδιο που βάζει σαν στόχο την ανάταξη αυτής της ζοφερής κατάστασης για τον μεγαλύτερο </w:t>
      </w:r>
      <w:r>
        <w:rPr>
          <w:rFonts w:eastAsia="Times New Roman" w:cs="Times New Roman"/>
          <w:szCs w:val="24"/>
        </w:rPr>
        <w:t xml:space="preserve">δήμο </w:t>
      </w:r>
      <w:r>
        <w:rPr>
          <w:rFonts w:eastAsia="Times New Roman" w:cs="Times New Roman"/>
          <w:szCs w:val="24"/>
        </w:rPr>
        <w:t>της χώρας να τύχει τουλάχιστον ευμενέστερης υποδοχής. Αντί αυτού αποδείχτηκε, δυστυχώς, όχι για πρώτη φορά, ότι η εξυπηρέτηση των όποιων μικροκομματικών σκοπιμο</w:t>
      </w:r>
      <w:r>
        <w:rPr>
          <w:rFonts w:eastAsia="Times New Roman" w:cs="Times New Roman"/>
          <w:szCs w:val="24"/>
        </w:rPr>
        <w:t xml:space="preserve">τήτων μετρά για την Αντιπολίτευση περισσότερο από την προσπάθεια να ξαναγίνει η Αθήνα πόλη για να ζει </w:t>
      </w:r>
      <w:r>
        <w:rPr>
          <w:rFonts w:eastAsia="Times New Roman" w:cs="Times New Roman"/>
          <w:szCs w:val="24"/>
        </w:rPr>
        <w:t>κάποιος</w:t>
      </w:r>
      <w:r>
        <w:rPr>
          <w:rFonts w:eastAsia="Times New Roman" w:cs="Times New Roman"/>
          <w:szCs w:val="24"/>
        </w:rPr>
        <w:t>. Αντιπολίτευση για την αντιπολίτευση και δίκη προθέσεων των πολιτικών αντιπάλων, χωρίς βάσιμη ανάλυση και τεκμηρίωση, χωρίς δημοκρατική αντιπαράθε</w:t>
      </w:r>
      <w:r>
        <w:rPr>
          <w:rFonts w:eastAsia="Times New Roman" w:cs="Times New Roman"/>
          <w:szCs w:val="24"/>
        </w:rPr>
        <w:t>ση επιχειρημάτων, που θα μπορούσε να καταλήξει σε κάποια σύνθεση και ποιοτική βελτίωση.</w:t>
      </w:r>
    </w:p>
    <w:p w14:paraId="76A6B33F"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Στα λίγα σημεία που υπήρξαν εποικοδομητικές προτάσεις το επισπεύδον Υπουργείο, η Κυβέρνηση, αποδεικνύοντας τα καλά αντανακλαστικά της, αποδέχθηκε τις προτάσεις των συνα</w:t>
      </w:r>
      <w:r>
        <w:rPr>
          <w:rFonts w:eastAsia="Times New Roman" w:cs="Times New Roman"/>
          <w:szCs w:val="24"/>
        </w:rPr>
        <w:t xml:space="preserve">δέλφων της Αντιπολίτευσης. Και αν για τους συναδέλφους της Νέας Δημοκρατίας και της Δημοκρατικής Συμπαράταξης μπορεί </w:t>
      </w:r>
      <w:r>
        <w:rPr>
          <w:rFonts w:eastAsia="Times New Roman" w:cs="Times New Roman"/>
          <w:szCs w:val="24"/>
        </w:rPr>
        <w:t xml:space="preserve">κάποιος </w:t>
      </w:r>
      <w:r>
        <w:rPr>
          <w:rFonts w:eastAsia="Times New Roman" w:cs="Times New Roman"/>
          <w:szCs w:val="24"/>
        </w:rPr>
        <w:t>να κατανοήσει την άρνησή τους να στηρίξουν ή να τοποθετηθούν εποικοδομητικά στη συζήτηση του νομοσχεδίου αφού πρέπει να στηρίξουν τ</w:t>
      </w:r>
      <w:r>
        <w:rPr>
          <w:rFonts w:eastAsia="Times New Roman" w:cs="Times New Roman"/>
          <w:szCs w:val="24"/>
        </w:rPr>
        <w:t>ις ολέθριες πρακτικές των κυβερνήσεών τους κατά το παρελθόν, είναι για εμένα απορίας άξιον η αρνητική στάση των άλλων κομμάτων.</w:t>
      </w:r>
    </w:p>
    <w:p w14:paraId="76A6B340"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κάνω μία αναφορά. Ο κ. Μανιάτης ανέφερε ότι κατατέθηκαν προτάσεις όλα αυτά τα χρόνια για το Ρυθμιστικό, για το Σχέδιο Ολοκληρωμένης Αστικής Παρέμβασης, το ΣΟΑΠ, το 2014. Πριν το 2014 τι γινόταν; </w:t>
      </w:r>
    </w:p>
    <w:p w14:paraId="76A6B341"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Και θα πω και κάτι άλλο: Αναφέρθηκε το </w:t>
      </w:r>
      <w:r>
        <w:rPr>
          <w:rFonts w:eastAsia="Times New Roman" w:cs="Times New Roman"/>
          <w:szCs w:val="24"/>
        </w:rPr>
        <w:t>πρόγραμμα «</w:t>
      </w:r>
      <w:r>
        <w:rPr>
          <w:rFonts w:eastAsia="Times New Roman" w:cs="Times New Roman"/>
          <w:szCs w:val="24"/>
          <w:lang w:val="en-US"/>
        </w:rPr>
        <w:t>JE</w:t>
      </w:r>
      <w:r>
        <w:rPr>
          <w:rFonts w:eastAsia="Times New Roman" w:cs="Times New Roman"/>
          <w:szCs w:val="24"/>
          <w:lang w:val="en-US"/>
        </w:rPr>
        <w:t>SSICA</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w:t>
      </w:r>
      <w:r>
        <w:rPr>
          <w:rFonts w:eastAsia="Times New Roman" w:cs="Times New Roman"/>
          <w:szCs w:val="24"/>
          <w:lang w:val="en-US"/>
        </w:rPr>
        <w:t>JESSICA</w:t>
      </w:r>
      <w:r>
        <w:rPr>
          <w:rFonts w:eastAsia="Times New Roman" w:cs="Times New Roman"/>
          <w:szCs w:val="24"/>
        </w:rPr>
        <w:t>»</w:t>
      </w:r>
      <w:r>
        <w:rPr>
          <w:rFonts w:eastAsia="Times New Roman" w:cs="Times New Roman"/>
          <w:szCs w:val="24"/>
        </w:rPr>
        <w:t xml:space="preserve"> είναι ένα πρόγραμμα -γιατί το χρεώνουν σε εμάς- που ήταν και στην προγραμματική </w:t>
      </w:r>
      <w:r>
        <w:rPr>
          <w:rFonts w:eastAsia="Times New Roman" w:cs="Times New Roman"/>
          <w:szCs w:val="24"/>
        </w:rPr>
        <w:lastRenderedPageBreak/>
        <w:t xml:space="preserve">περίοδο 2007-2013 και είναι ένα πρόγραμμα υπό μορφή πόρων επιστρεπτέων σε ολοκληρωμένα σχέδια για τη βιώσιμη αστική ανάπτυξη, όπου συμμετέχουν οι τράπεζες </w:t>
      </w:r>
      <w:r>
        <w:rPr>
          <w:rFonts w:eastAsia="Times New Roman" w:cs="Times New Roman"/>
          <w:szCs w:val="24"/>
        </w:rPr>
        <w:t>και είναι ένας χαμηλότοκος δανεισμός από το ΕΤΠΑ. Ποια έργα έγιναν όλα αυτά τα χρόνια, από το 2007-2013 και μετά, από τις τότε κυβερνήσεις; Εγώ θα πω ένα παράδειγμα: Κανένα.</w:t>
      </w:r>
    </w:p>
    <w:p w14:paraId="76A6B342"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Στην Περιφέρεια Στερεάς Ελλάδας το </w:t>
      </w:r>
      <w:r>
        <w:rPr>
          <w:rFonts w:eastAsia="Times New Roman" w:cs="Times New Roman"/>
          <w:szCs w:val="24"/>
        </w:rPr>
        <w:t>πρόγραμμα «</w:t>
      </w:r>
      <w:r>
        <w:rPr>
          <w:rFonts w:eastAsia="Times New Roman" w:cs="Times New Roman"/>
          <w:szCs w:val="24"/>
          <w:lang w:val="en-US"/>
        </w:rPr>
        <w:t>JESSICA</w:t>
      </w:r>
      <w:r>
        <w:rPr>
          <w:rFonts w:eastAsia="Times New Roman" w:cs="Times New Roman"/>
          <w:szCs w:val="24"/>
        </w:rPr>
        <w:t>»</w:t>
      </w:r>
      <w:r>
        <w:rPr>
          <w:rFonts w:eastAsia="Times New Roman" w:cs="Times New Roman"/>
          <w:szCs w:val="24"/>
        </w:rPr>
        <w:t xml:space="preserve"> είχε 40 εκατομμύρια το 2007</w:t>
      </w:r>
      <w:r>
        <w:rPr>
          <w:rFonts w:eastAsia="Times New Roman" w:cs="Times New Roman"/>
          <w:szCs w:val="24"/>
        </w:rPr>
        <w:t>-2013. Είναι ένα παράδειγμα το οποίο νομίζω ότι είναι πάρα πολύ σημαντικό για να το αναφέρω. Από το 2007 μέχρι το 2013 40 εκατομμύρια και απορροφήθηκαν μηδέν ευρώ!</w:t>
      </w:r>
    </w:p>
    <w:p w14:paraId="76A6B343"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Ας είναι, λοιπόν, κυρίες και κύριοι συνάδελφοι. Η υπομονή των πολιτών εξαντλείται και όσοι τ</w:t>
      </w:r>
      <w:r>
        <w:rPr>
          <w:rFonts w:eastAsia="Times New Roman" w:cs="Times New Roman"/>
          <w:szCs w:val="24"/>
        </w:rPr>
        <w:t>ούς αρνούνται το δικαίωμα της ζωής σε ένα ανθρώπινο περιβάλλον θα εισπράξουν τα επίχειρα της στάσης τους!</w:t>
      </w:r>
    </w:p>
    <w:p w14:paraId="76A6B344"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76A6B345" w14:textId="77777777" w:rsidR="00DD4703" w:rsidRDefault="00A53EC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6A6B346" w14:textId="77777777" w:rsidR="00DD4703" w:rsidRDefault="00A53ECF">
      <w:pPr>
        <w:spacing w:line="600" w:lineRule="auto"/>
        <w:ind w:firstLine="720"/>
        <w:contextualSpacing/>
        <w:jc w:val="both"/>
        <w:rPr>
          <w:rFonts w:eastAsia="Times New Roman" w:cs="Times New Roman"/>
          <w:szCs w:val="24"/>
        </w:rPr>
      </w:pPr>
      <w:r w:rsidRPr="00F04EC9">
        <w:rPr>
          <w:rFonts w:eastAsia="Times New Roman" w:cs="Times New Roman"/>
          <w:b/>
          <w:szCs w:val="24"/>
        </w:rPr>
        <w:lastRenderedPageBreak/>
        <w:t>ΠΡΟΕΔΡΕΥΩΝ (Γεώργιος Λαμπρούλης):</w:t>
      </w:r>
      <w:r>
        <w:rPr>
          <w:rFonts w:eastAsia="Times New Roman" w:cs="Times New Roman"/>
          <w:szCs w:val="24"/>
        </w:rPr>
        <w:t xml:space="preserve"> Τον λόγο έχει η </w:t>
      </w:r>
      <w:r>
        <w:rPr>
          <w:rFonts w:eastAsia="Times New Roman" w:cs="Times New Roman"/>
          <w:szCs w:val="24"/>
        </w:rPr>
        <w:t xml:space="preserve">κ. </w:t>
      </w:r>
      <w:r>
        <w:rPr>
          <w:rFonts w:eastAsia="Times New Roman" w:cs="Times New Roman"/>
          <w:szCs w:val="24"/>
        </w:rPr>
        <w:t>Μεγαλοοικονόμου από τον ΣΥΡΙ</w:t>
      </w:r>
      <w:r>
        <w:rPr>
          <w:rFonts w:eastAsia="Times New Roman" w:cs="Times New Roman"/>
          <w:szCs w:val="24"/>
        </w:rPr>
        <w:t>ΖΑ.</w:t>
      </w:r>
    </w:p>
    <w:p w14:paraId="76A6B347" w14:textId="77777777" w:rsidR="00DD4703" w:rsidRDefault="00A53ECF">
      <w:pPr>
        <w:spacing w:line="600" w:lineRule="auto"/>
        <w:ind w:firstLine="720"/>
        <w:contextualSpacing/>
        <w:jc w:val="both"/>
        <w:rPr>
          <w:rFonts w:eastAsia="Times New Roman" w:cs="Times New Roman"/>
          <w:szCs w:val="24"/>
        </w:rPr>
      </w:pPr>
      <w:r w:rsidRPr="00F04EC9">
        <w:rPr>
          <w:rFonts w:eastAsia="Times New Roman" w:cs="Times New Roman"/>
          <w:b/>
          <w:szCs w:val="24"/>
        </w:rPr>
        <w:t>ΘΕΟΔΩΡΑ ΜΕΓΑΛΟΟΙΚΟΝΟΜΟΥ:</w:t>
      </w:r>
      <w:r>
        <w:rPr>
          <w:rFonts w:eastAsia="Times New Roman" w:cs="Times New Roman"/>
          <w:szCs w:val="24"/>
        </w:rPr>
        <w:t xml:space="preserve"> Ευχαριστώ, κύριε Πρόεδρε.</w:t>
      </w:r>
    </w:p>
    <w:p w14:paraId="76A6B348"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χαίρομαι ιδιαίτερα για το νομοσχέδιο που συζητάμε απόψε. Βεβαίως εγώ έχω γεννηθεί και έχω μεγαλώσει στον Πειραιά, επίνειο της Αθήνας, τον οποίο λατρεύω, αλλ</w:t>
      </w:r>
      <w:r>
        <w:rPr>
          <w:rFonts w:eastAsia="Times New Roman" w:cs="Times New Roman"/>
          <w:szCs w:val="24"/>
        </w:rPr>
        <w:t xml:space="preserve">ά αγαπώ και την Αθήνα. Είναι αλληλένδετα τα συναισθήματα. </w:t>
      </w:r>
    </w:p>
    <w:p w14:paraId="76A6B349"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Όμως, μην ξεχνάμε ότι η Αθήνα είναι πρωτεύουσα του ελληνικού κράτους και θεωρώ ότι είναι η βιτρίνα της πατρίδας μας. Θέλουμε δεν θέλουμε, όλοι θα περάσουν από την Αθήνα. </w:t>
      </w:r>
    </w:p>
    <w:p w14:paraId="76A6B34A"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Όσοι κινούμαστε καθημερινά</w:t>
      </w:r>
      <w:r>
        <w:rPr>
          <w:rFonts w:eastAsia="Times New Roman" w:cs="Times New Roman"/>
          <w:szCs w:val="24"/>
        </w:rPr>
        <w:t xml:space="preserve"> στο κέντρο μέσα στους ρυθμούς της καθημερινότητας ξεχνάμε τη σημασία και την ιστορία της πόλης μας. Η Αθήνα είναι μια από τις αρχαιότερες πρωτεύουσες της Ευρώπης, είναι πόλη που δεν είναι καθόλου τυχαία, γιατί εδώ γεννήθηκε η δημοκρατία, η φιλοσοφία και ο</w:t>
      </w:r>
      <w:r>
        <w:rPr>
          <w:rFonts w:eastAsia="Times New Roman" w:cs="Times New Roman"/>
          <w:szCs w:val="24"/>
        </w:rPr>
        <w:t xml:space="preserve"> πολιτισμός. </w:t>
      </w:r>
    </w:p>
    <w:p w14:paraId="76A6B34B"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Δυστυχώς, όμως, η σύγχρονη Αθήνα καθόλου δεν είναι αντάξια του παρελθόντος της και γι’ αυτό ευθυνόμαστε εμείς, οι σύγχρονοι νεοέλληνες περισσότερο απ’ όλους και οι κυβερνήσεις του παρελθόντος. Τη δεκαετία του 1960, όταν ήταν κυβέρνηση η ΕΡΕ, </w:t>
      </w:r>
      <w:r>
        <w:rPr>
          <w:rFonts w:eastAsia="Times New Roman" w:cs="Times New Roman"/>
          <w:szCs w:val="24"/>
        </w:rPr>
        <w:t>πόσα κτήρια διατηρητέα, ιστορικά, γκρεμίστηκαν</w:t>
      </w:r>
      <w:r>
        <w:rPr>
          <w:rFonts w:eastAsia="Times New Roman" w:cs="Times New Roman"/>
          <w:szCs w:val="24"/>
        </w:rPr>
        <w:t>,</w:t>
      </w:r>
      <w:r>
        <w:rPr>
          <w:rFonts w:eastAsia="Times New Roman" w:cs="Times New Roman"/>
          <w:szCs w:val="24"/>
        </w:rPr>
        <w:t xml:space="preserve"> για να γίνουν οι πολυκατοικίες και τώρα το έχουμε μετανιώσει;</w:t>
      </w:r>
    </w:p>
    <w:p w14:paraId="76A6B34C"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Μάλιστα</w:t>
      </w:r>
      <w:r w:rsidRPr="006F15C5">
        <w:rPr>
          <w:rFonts w:eastAsia="Times New Roman" w:cs="Times New Roman"/>
          <w:szCs w:val="24"/>
        </w:rPr>
        <w:t>,</w:t>
      </w:r>
      <w:r>
        <w:rPr>
          <w:rFonts w:eastAsia="Times New Roman" w:cs="Times New Roman"/>
          <w:szCs w:val="24"/>
        </w:rPr>
        <w:t xml:space="preserve"> ο αείμνηστος Κωνσταντίνος Καραμανλής είχε πει ότι δεν πειράζει, έχουμε τόσα πολλά. Το θυμάμαι αυτό</w:t>
      </w:r>
      <w:r>
        <w:rPr>
          <w:rFonts w:eastAsia="Times New Roman" w:cs="Times New Roman"/>
          <w:szCs w:val="24"/>
        </w:rPr>
        <w:t>,</w:t>
      </w:r>
      <w:r>
        <w:rPr>
          <w:rFonts w:eastAsia="Times New Roman" w:cs="Times New Roman"/>
          <w:szCs w:val="24"/>
        </w:rPr>
        <w:t xml:space="preserve"> γιατί μου έκανε εντύπωση. Γκρεμίζαμε </w:t>
      </w:r>
      <w:r>
        <w:rPr>
          <w:rFonts w:eastAsia="Times New Roman" w:cs="Times New Roman"/>
          <w:szCs w:val="24"/>
        </w:rPr>
        <w:t>τα κτήρια</w:t>
      </w:r>
      <w:r>
        <w:rPr>
          <w:rFonts w:eastAsia="Times New Roman" w:cs="Times New Roman"/>
          <w:szCs w:val="24"/>
        </w:rPr>
        <w:t>,</w:t>
      </w:r>
      <w:r>
        <w:rPr>
          <w:rFonts w:eastAsia="Times New Roman" w:cs="Times New Roman"/>
          <w:szCs w:val="24"/>
        </w:rPr>
        <w:t xml:space="preserve"> για να γίνουν οι αντιπαροχές.</w:t>
      </w:r>
    </w:p>
    <w:p w14:paraId="76A6B34D"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Στη σημερινή εικόνα της πρωτεύουσας</w:t>
      </w:r>
      <w:r w:rsidRPr="00E273C8">
        <w:rPr>
          <w:rFonts w:eastAsia="Times New Roman" w:cs="Times New Roman"/>
          <w:szCs w:val="24"/>
        </w:rPr>
        <w:t>,</w:t>
      </w:r>
      <w:r>
        <w:rPr>
          <w:rFonts w:eastAsia="Times New Roman" w:cs="Times New Roman"/>
          <w:szCs w:val="24"/>
        </w:rPr>
        <w:t xml:space="preserve"> εκτός από τα εγκαταλελειμμένα κτήρια, που όχι μόνο είναι αισθητικά άσχημα, υπάρχουν και τα νεοκλασικά κτήρια</w:t>
      </w:r>
      <w:r>
        <w:rPr>
          <w:rFonts w:eastAsia="Times New Roman" w:cs="Times New Roman"/>
          <w:szCs w:val="24"/>
        </w:rPr>
        <w:t>,</w:t>
      </w:r>
      <w:r>
        <w:rPr>
          <w:rFonts w:eastAsia="Times New Roman" w:cs="Times New Roman"/>
          <w:szCs w:val="24"/>
        </w:rPr>
        <w:t xml:space="preserve"> που καταρρέουν και τα νέα κτήρια που είναι φτιαγμένα από γκρι τσιμέν</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κάνουν το περιβάλλον ασφυκτικό</w:t>
      </w:r>
      <w:r>
        <w:rPr>
          <w:rFonts w:eastAsia="Times New Roman" w:cs="Times New Roman"/>
          <w:szCs w:val="24"/>
        </w:rPr>
        <w:t>. Δ</w:t>
      </w:r>
      <w:r>
        <w:rPr>
          <w:rFonts w:eastAsia="Times New Roman" w:cs="Times New Roman"/>
          <w:szCs w:val="24"/>
        </w:rPr>
        <w:t xml:space="preserve">εν διαθέτουμε καθόλου πράσινο. </w:t>
      </w:r>
    </w:p>
    <w:p w14:paraId="76A6B34E"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περιβάλλον κινούμεθα όλοι οι κάτοικοι και η εικόνα που αντικρύζουν εκατομμύρια τουρίστες που περνούν από το κέντρο της Αθήνας, είναι ένα χάος και </w:t>
      </w:r>
      <w:r>
        <w:rPr>
          <w:rFonts w:eastAsia="Times New Roman" w:cs="Times New Roman"/>
          <w:szCs w:val="24"/>
        </w:rPr>
        <w:lastRenderedPageBreak/>
        <w:t>μόνο η Ακρόπολη είναι αυτή που</w:t>
      </w:r>
      <w:r>
        <w:rPr>
          <w:rFonts w:eastAsia="Times New Roman" w:cs="Times New Roman"/>
          <w:szCs w:val="24"/>
        </w:rPr>
        <w:t xml:space="preserve"> ομορφαίνει. </w:t>
      </w:r>
      <w:r>
        <w:rPr>
          <w:rFonts w:eastAsia="Times New Roman" w:cs="Times New Roman"/>
          <w:szCs w:val="24"/>
        </w:rPr>
        <w:t>Τ</w:t>
      </w:r>
      <w:r>
        <w:rPr>
          <w:rFonts w:eastAsia="Times New Roman" w:cs="Times New Roman"/>
          <w:szCs w:val="24"/>
        </w:rPr>
        <w:t xml:space="preserve">α ιστορικά σημεία, οι ιστορικοί δρόμοι </w:t>
      </w:r>
      <w:r>
        <w:rPr>
          <w:rFonts w:eastAsia="Times New Roman" w:cs="Times New Roman"/>
          <w:szCs w:val="24"/>
        </w:rPr>
        <w:t>και όλα τα άλλα,</w:t>
      </w:r>
      <w:r>
        <w:rPr>
          <w:rFonts w:eastAsia="Times New Roman" w:cs="Times New Roman"/>
          <w:szCs w:val="24"/>
        </w:rPr>
        <w:t xml:space="preserve"> έχουν καταστραφεί. Το κέντρο δεν είναι καθόλου φιλικό προς τους πεζούς. Επιπροσθέτως, μπορεί να πω ότι είναι εχθρικό και στα άτομα με αναπηρία.</w:t>
      </w:r>
    </w:p>
    <w:p w14:paraId="76A6B34F"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Η πρωτεύουσά μας βρίσκεται πάρα πολύ </w:t>
      </w:r>
      <w:r>
        <w:rPr>
          <w:rFonts w:eastAsia="Times New Roman" w:cs="Times New Roman"/>
          <w:szCs w:val="24"/>
        </w:rPr>
        <w:t xml:space="preserve">χαμηλά και υστερεί </w:t>
      </w:r>
      <w:r>
        <w:rPr>
          <w:rFonts w:eastAsia="Times New Roman" w:cs="Times New Roman"/>
          <w:szCs w:val="24"/>
        </w:rPr>
        <w:t xml:space="preserve">σε σχέση </w:t>
      </w:r>
      <w:r>
        <w:rPr>
          <w:rFonts w:eastAsia="Times New Roman" w:cs="Times New Roman"/>
          <w:szCs w:val="24"/>
        </w:rPr>
        <w:t>τις άλλες ευρωπαϊκές πρωτεύουσες. Ένα από τα πολλά προγράμματα, που πρέπει να υλοποιηθεί, είναι η «Ανάπλαση της Αθήνας Α.Ε.» και θα αφορά τη σχεδίαση και τη δημιουργία ποδηλατοδρόμων. Σε όλη την Ευρώπη υπάρχουν ποδηλατόδρομοι, τ</w:t>
      </w:r>
      <w:r>
        <w:rPr>
          <w:rFonts w:eastAsia="Times New Roman" w:cs="Times New Roman"/>
          <w:szCs w:val="24"/>
        </w:rPr>
        <w:t>ους οποίους χρησιμοποιούν κανονικά. Αφήνεις το ποδήλατό σου και παίρνεις το άλλο. Αυτό γίνεται στην Ολλανδία και αλλού. Εμείς δεν έχουμε. Αυτό θα βοηθήσει στο να περιοριστεί το καυσαέριο, αλλά είμαστε πάρα πολύ πίσω σε αυτό. Τόσα χρόνια</w:t>
      </w:r>
      <w:r>
        <w:rPr>
          <w:rFonts w:eastAsia="Times New Roman" w:cs="Times New Roman"/>
          <w:szCs w:val="24"/>
        </w:rPr>
        <w:t>,</w:t>
      </w:r>
      <w:r>
        <w:rPr>
          <w:rFonts w:eastAsia="Times New Roman" w:cs="Times New Roman"/>
          <w:szCs w:val="24"/>
        </w:rPr>
        <w:t xml:space="preserve"> οι ποδηλάτες αντιμ</w:t>
      </w:r>
      <w:r>
        <w:rPr>
          <w:rFonts w:eastAsia="Times New Roman" w:cs="Times New Roman"/>
          <w:szCs w:val="24"/>
        </w:rPr>
        <w:t>ετωπίζουν προβλήματα. Έχουν γίνει και δυστυχήματα, επειδή ακριβώς υπάρχει παντελής έλλειψη υποδομών.</w:t>
      </w:r>
    </w:p>
    <w:p w14:paraId="76A6B350"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Άλλο ένα σημείο του νομοσχεδίου που με χαροποίησε, είναι ότι ένας από τους βασικούς στόχους είναι η ανάπλαση της περιοχής των προσφυγικών της </w:t>
      </w:r>
      <w:r>
        <w:rPr>
          <w:rFonts w:eastAsia="Times New Roman" w:cs="Times New Roman"/>
          <w:szCs w:val="24"/>
        </w:rPr>
        <w:t>λ</w:t>
      </w:r>
      <w:r>
        <w:rPr>
          <w:rFonts w:eastAsia="Times New Roman" w:cs="Times New Roman"/>
          <w:szCs w:val="24"/>
        </w:rPr>
        <w:t xml:space="preserve">εωφόρου </w:t>
      </w:r>
      <w:r>
        <w:rPr>
          <w:rFonts w:eastAsia="Times New Roman" w:cs="Times New Roman"/>
          <w:szCs w:val="24"/>
        </w:rPr>
        <w:lastRenderedPageBreak/>
        <w:t>Αλεξ</w:t>
      </w:r>
      <w:r>
        <w:rPr>
          <w:rFonts w:eastAsia="Times New Roman" w:cs="Times New Roman"/>
          <w:szCs w:val="24"/>
        </w:rPr>
        <w:t>άνδρας. Τα προσφυγικά έχουν τεράστια ιστορία, γιατί κατασκευάστηκαν</w:t>
      </w:r>
      <w:r>
        <w:rPr>
          <w:rFonts w:eastAsia="Times New Roman" w:cs="Times New Roman"/>
          <w:szCs w:val="24"/>
        </w:rPr>
        <w:t>,</w:t>
      </w:r>
      <w:r>
        <w:rPr>
          <w:rFonts w:eastAsia="Times New Roman" w:cs="Times New Roman"/>
          <w:szCs w:val="24"/>
        </w:rPr>
        <w:t xml:space="preserve"> για να στεγάσουν τους πρόσφυγες της Μικρασιατικής Καταστροφής, αλλά δυστυχώς το ελληνικό κράτος τα εγκατέλειψε. </w:t>
      </w:r>
    </w:p>
    <w:p w14:paraId="76A6B351"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Κατά τη διάρκεια των Ολυμπιακών Αγώνων, ενώ έδιναν τόσα χρήματα να κάνουμε</w:t>
      </w:r>
      <w:r>
        <w:rPr>
          <w:rFonts w:eastAsia="Times New Roman" w:cs="Times New Roman"/>
          <w:szCs w:val="24"/>
        </w:rPr>
        <w:t xml:space="preserve"> στάδια κ.λπ., τα κάλυψαν με ένα τεράστιο πανί</w:t>
      </w:r>
      <w:r>
        <w:rPr>
          <w:rFonts w:eastAsia="Times New Roman" w:cs="Times New Roman"/>
          <w:szCs w:val="24"/>
        </w:rPr>
        <w:t>,</w:t>
      </w:r>
      <w:r>
        <w:rPr>
          <w:rFonts w:eastAsia="Times New Roman" w:cs="Times New Roman"/>
          <w:szCs w:val="24"/>
        </w:rPr>
        <w:t xml:space="preserve"> για να μην φαίνονται. Θεωρήσατε πρακτική το να τα καλύψετε. Τα καλύψατε για να μην φαίνονται. Πάρα πολύ ωραία! Αυτή η πολιτική ήταν πολιτική χρόνων, όπου κουκουλώνατε</w:t>
      </w:r>
      <w:r>
        <w:rPr>
          <w:rFonts w:eastAsia="Times New Roman" w:cs="Times New Roman"/>
          <w:szCs w:val="24"/>
        </w:rPr>
        <w:t>,</w:t>
      </w:r>
      <w:r>
        <w:rPr>
          <w:rFonts w:eastAsia="Times New Roman" w:cs="Times New Roman"/>
          <w:szCs w:val="24"/>
        </w:rPr>
        <w:t xml:space="preserve"> όλες οι κυβερνήσεις</w:t>
      </w:r>
      <w:r>
        <w:rPr>
          <w:rFonts w:eastAsia="Times New Roman" w:cs="Times New Roman"/>
          <w:szCs w:val="24"/>
        </w:rPr>
        <w:t>,</w:t>
      </w:r>
      <w:r>
        <w:rPr>
          <w:rFonts w:eastAsia="Times New Roman" w:cs="Times New Roman"/>
          <w:szCs w:val="24"/>
        </w:rPr>
        <w:t xml:space="preserve"> τα πράγματα κάτω απ</w:t>
      </w:r>
      <w:r>
        <w:rPr>
          <w:rFonts w:eastAsia="Times New Roman" w:cs="Times New Roman"/>
          <w:szCs w:val="24"/>
        </w:rPr>
        <w:t xml:space="preserve">ό το χαλί για να μην φαίνονται. </w:t>
      </w:r>
    </w:p>
    <w:p w14:paraId="76A6B352"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Θα ήθελα να απευθυνθώ στη συνάδελφο κ</w:t>
      </w:r>
      <w:r>
        <w:rPr>
          <w:rFonts w:eastAsia="Times New Roman" w:cs="Times New Roman"/>
          <w:szCs w:val="24"/>
        </w:rPr>
        <w:t>.</w:t>
      </w:r>
      <w:r>
        <w:rPr>
          <w:rFonts w:eastAsia="Times New Roman" w:cs="Times New Roman"/>
          <w:szCs w:val="24"/>
        </w:rPr>
        <w:t xml:space="preserve"> Κεφαλογιάννη, που είπε «εσείς τι κάνατε σε τριάμισι χρόνια». Εσείς σε σαράντα χρόνια τι κάνατε; Εγώ γεννήθηκα εδώ, στον Πειραιά, είμαι γέννημα θρέμμα και την Αθήνα την έζησα, δεν ήρθα </w:t>
      </w:r>
      <w:r>
        <w:rPr>
          <w:rFonts w:eastAsia="Times New Roman" w:cs="Times New Roman"/>
          <w:szCs w:val="24"/>
        </w:rPr>
        <w:t>από κα</w:t>
      </w:r>
      <w:r>
        <w:rPr>
          <w:rFonts w:eastAsia="Times New Roman" w:cs="Times New Roman"/>
          <w:szCs w:val="24"/>
        </w:rPr>
        <w:t>μ</w:t>
      </w:r>
      <w:r>
        <w:rPr>
          <w:rFonts w:eastAsia="Times New Roman" w:cs="Times New Roman"/>
          <w:szCs w:val="24"/>
        </w:rPr>
        <w:t>μιά επαρχία. Δεν έχει γίνει απολύτως τίποτα. Στην Πλάκα κάτι φτιάχτηκε και τα υπόλοιπα γκρεμίστηκαν. Εσείς τι κάνατε τόσα χρόνια; Δεν μου απαντάτε.</w:t>
      </w:r>
    </w:p>
    <w:p w14:paraId="76A6B353"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Συνολικά το κέντρο της Αθήνας με το σχέδιο ανάπλασης που θα υλοποιηθεί, θα αλλάξει εντελώς την αίσθησ</w:t>
      </w:r>
      <w:r>
        <w:rPr>
          <w:rFonts w:eastAsia="Times New Roman" w:cs="Times New Roman"/>
          <w:szCs w:val="24"/>
        </w:rPr>
        <w:t>η που έχει ο άνθρωπος</w:t>
      </w:r>
      <w:r>
        <w:rPr>
          <w:rFonts w:eastAsia="Times New Roman" w:cs="Times New Roman"/>
          <w:szCs w:val="24"/>
        </w:rPr>
        <w:t>,</w:t>
      </w:r>
      <w:r>
        <w:rPr>
          <w:rFonts w:eastAsia="Times New Roman" w:cs="Times New Roman"/>
          <w:szCs w:val="24"/>
        </w:rPr>
        <w:t xml:space="preserve"> όταν κινείται και θα βελτιώσουμε το περιβάλλον στο οποίο ζούμε και περνάμε το μεγαλύτερο μέρος της ζωής μας και την καθημερινότητά μας. </w:t>
      </w:r>
    </w:p>
    <w:p w14:paraId="76A6B354"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Αυτή η αλλαγή θα φέρει οπωσδήποτε τεράστια οφέλη και στον τουρισμό, αφού οι τουρίστες δεν θα επι</w:t>
      </w:r>
      <w:r>
        <w:rPr>
          <w:rFonts w:eastAsia="Times New Roman" w:cs="Times New Roman"/>
          <w:szCs w:val="24"/>
        </w:rPr>
        <w:t xml:space="preserve">λέγουν να παραμένουν μόνο στην Αθήνα για να δουν την Ακρόπολη και μετά </w:t>
      </w:r>
      <w:r>
        <w:rPr>
          <w:rFonts w:eastAsia="Times New Roman" w:cs="Times New Roman"/>
          <w:szCs w:val="24"/>
        </w:rPr>
        <w:t>θ</w:t>
      </w:r>
      <w:r>
        <w:rPr>
          <w:rFonts w:eastAsia="Times New Roman" w:cs="Times New Roman"/>
          <w:szCs w:val="24"/>
        </w:rPr>
        <w:t>α κατευθ</w:t>
      </w:r>
      <w:r>
        <w:rPr>
          <w:rFonts w:eastAsia="Times New Roman" w:cs="Times New Roman"/>
          <w:szCs w:val="24"/>
        </w:rPr>
        <w:t>ύνονται</w:t>
      </w:r>
      <w:r>
        <w:rPr>
          <w:rFonts w:eastAsia="Times New Roman" w:cs="Times New Roman"/>
          <w:szCs w:val="24"/>
        </w:rPr>
        <w:t xml:space="preserve"> στα νησιά για να μη βλέπουν αυτό το χάος και το αίσχος που υπάρχει. Μόνο η Μελίνα Μερκούρη προσπάθησε να σώσει κάτι στα διατηρητέα και έβγαλε κάποιους νόμους και έδινε </w:t>
      </w:r>
      <w:r>
        <w:rPr>
          <w:rFonts w:eastAsia="Times New Roman" w:cs="Times New Roman"/>
          <w:szCs w:val="24"/>
        </w:rPr>
        <w:t>το διατηρητέο να το πάρει κάποιος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ανταλλαγή. Δεν ήμουν τότε Βουλευτής, αλλά παρακολουθούσα. Ο ανιψιός μου είχε πάρει ένα τέτοιο σπίτι και το έφτιαξε, το αναπαλαίωσε και έδωσαν στον ιδιοκτήτη ένα άλλο</w:t>
      </w:r>
      <w:r>
        <w:rPr>
          <w:rFonts w:eastAsia="Times New Roman" w:cs="Times New Roman"/>
          <w:szCs w:val="24"/>
        </w:rPr>
        <w:t>,</w:t>
      </w:r>
      <w:r>
        <w:rPr>
          <w:rFonts w:eastAsia="Times New Roman" w:cs="Times New Roman"/>
          <w:szCs w:val="24"/>
        </w:rPr>
        <w:t xml:space="preserve"> που θα έκτιζε.</w:t>
      </w:r>
    </w:p>
    <w:p w14:paraId="76A6B355"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θα μπορέσουμε να έχουμε </w:t>
      </w:r>
      <w:r>
        <w:rPr>
          <w:rFonts w:eastAsia="Times New Roman" w:cs="Times New Roman"/>
          <w:szCs w:val="24"/>
        </w:rPr>
        <w:t>τεράστια οφέλη στον εμπορικό κόσμο. Ο εμπορικός κόσμος θα βοηθηθεί, γιατί θα γίνει το κέντρο έτσι</w:t>
      </w:r>
      <w:r>
        <w:rPr>
          <w:rFonts w:eastAsia="Times New Roman" w:cs="Times New Roman"/>
          <w:szCs w:val="24"/>
        </w:rPr>
        <w:t>,</w:t>
      </w:r>
      <w:r>
        <w:rPr>
          <w:rFonts w:eastAsia="Times New Roman" w:cs="Times New Roman"/>
          <w:szCs w:val="24"/>
        </w:rPr>
        <w:t xml:space="preserve"> που θα έχει την κίνηση </w:t>
      </w:r>
      <w:r>
        <w:rPr>
          <w:rFonts w:eastAsia="Times New Roman" w:cs="Times New Roman"/>
          <w:szCs w:val="24"/>
        </w:rPr>
        <w:lastRenderedPageBreak/>
        <w:t>που χρειάζεται. Όλα αυτά που γίνονται για την ανάπλαση της Αθήνας θεωρώ απαραίτητο να γίνουν σε ένα πλαίσιο ανώνυμης εταιρείας, δηλαδή</w:t>
      </w:r>
      <w:r>
        <w:rPr>
          <w:rFonts w:eastAsia="Times New Roman" w:cs="Times New Roman"/>
          <w:szCs w:val="24"/>
        </w:rPr>
        <w:t xml:space="preserve"> χωρίς τις αγκιστρώσεις του τελείως κρατικού μηχανισμού. </w:t>
      </w:r>
    </w:p>
    <w:p w14:paraId="76A6B356" w14:textId="77777777" w:rsidR="00DD4703" w:rsidRDefault="00A53ECF">
      <w:pPr>
        <w:spacing w:line="600" w:lineRule="auto"/>
        <w:contextualSpacing/>
        <w:jc w:val="both"/>
        <w:rPr>
          <w:rFonts w:eastAsia="Times New Roman" w:cs="Times New Roman"/>
          <w:szCs w:val="24"/>
        </w:rPr>
      </w:pPr>
      <w:r>
        <w:rPr>
          <w:rFonts w:eastAsia="Times New Roman" w:cs="Times New Roman"/>
          <w:szCs w:val="24"/>
        </w:rPr>
        <w:t>Αλλά πάλι, κύριοι συνάδελφοι, δεν μπορώ να σας καταλάβω. Όταν λέτε κάτι ότι θα γίνει ιδιωτικά, φωνάζετε. Όταν θα γίνει κάτι</w:t>
      </w:r>
      <w:r>
        <w:rPr>
          <w:rFonts w:eastAsia="Times New Roman" w:cs="Times New Roman"/>
          <w:szCs w:val="24"/>
        </w:rPr>
        <w:t>,</w:t>
      </w:r>
      <w:r>
        <w:rPr>
          <w:rFonts w:eastAsia="Times New Roman" w:cs="Times New Roman"/>
          <w:szCs w:val="24"/>
        </w:rPr>
        <w:t xml:space="preserve"> που θα ελέγχεται από το </w:t>
      </w:r>
      <w:r>
        <w:rPr>
          <w:rFonts w:eastAsia="Times New Roman" w:cs="Times New Roman"/>
          <w:szCs w:val="24"/>
        </w:rPr>
        <w:t>δ</w:t>
      </w:r>
      <w:r>
        <w:rPr>
          <w:rFonts w:eastAsia="Times New Roman" w:cs="Times New Roman"/>
          <w:szCs w:val="24"/>
        </w:rPr>
        <w:t>ημόσιο, πάλι φωνάζετε.Δηλαδή πώς θα γίνει; Ή ιδι</w:t>
      </w:r>
      <w:r>
        <w:rPr>
          <w:rFonts w:eastAsia="Times New Roman" w:cs="Times New Roman"/>
          <w:szCs w:val="24"/>
        </w:rPr>
        <w:t xml:space="preserve">ωτικά θα γίνεται ή δημόσια. Δεν μπορώ να σας καταλάβω καθόλου. </w:t>
      </w:r>
    </w:p>
    <w:p w14:paraId="76A6B357"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Τέλος, όσον αφορά τις αντιδράσεις που υπάρχουν από τη Νέα Δημοκρατία, δεν μπορώ να τις καταλάβω καθόλου. Επίσης, από την πλευρά του Δήμου Αθηναίων, ότι δήθεν έρχεται η Κυβέρνηση να υποκαταστήσ</w:t>
      </w:r>
      <w:r>
        <w:rPr>
          <w:rFonts w:eastAsia="Times New Roman" w:cs="Times New Roman"/>
          <w:szCs w:val="24"/>
        </w:rPr>
        <w:t xml:space="preserve">ει τον </w:t>
      </w:r>
      <w:r>
        <w:rPr>
          <w:rFonts w:eastAsia="Times New Roman" w:cs="Times New Roman"/>
          <w:szCs w:val="24"/>
        </w:rPr>
        <w:t>δ</w:t>
      </w:r>
      <w:r>
        <w:rPr>
          <w:rFonts w:eastAsia="Times New Roman" w:cs="Times New Roman"/>
          <w:szCs w:val="24"/>
        </w:rPr>
        <w:t>ήμο και ότι αυτό δεν έχει λογικό υπόβαθρο, αυτό πάλι είναι εκτός πραγματικότητας. Δηλαδή προτιμάτε να αφήσουμε την Αθήνα</w:t>
      </w:r>
      <w:r>
        <w:rPr>
          <w:rFonts w:eastAsia="Times New Roman" w:cs="Times New Roman"/>
          <w:szCs w:val="24"/>
        </w:rPr>
        <w:t>,</w:t>
      </w:r>
      <w:r>
        <w:rPr>
          <w:rFonts w:eastAsia="Times New Roman" w:cs="Times New Roman"/>
          <w:szCs w:val="24"/>
        </w:rPr>
        <w:t xml:space="preserve"> όπως είναι σήμερα, αντί να την κάνουμε πρωτεύουσα της Ευρώπης, μπορώ να πω; Δηλαδή μπορείτε να φανταστείτε την Αθήνα, που ήταν</w:t>
      </w:r>
      <w:r>
        <w:rPr>
          <w:rFonts w:eastAsia="Times New Roman" w:cs="Times New Roman"/>
          <w:szCs w:val="24"/>
        </w:rPr>
        <w:t xml:space="preserve"> το λίκνο του πολιτισμού, να έχει φτάσει σε αυτό το χάλι; Πρέπει κάτι να γίνει οπωσδήποτε. </w:t>
      </w:r>
    </w:p>
    <w:p w14:paraId="76A6B358"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πολύ. </w:t>
      </w:r>
    </w:p>
    <w:p w14:paraId="76A6B359" w14:textId="77777777" w:rsidR="00DD4703" w:rsidRDefault="00A53EC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6A6B35A" w14:textId="77777777" w:rsidR="00DD4703" w:rsidRDefault="00A53ECF">
      <w:pPr>
        <w:spacing w:line="600" w:lineRule="auto"/>
        <w:ind w:firstLine="720"/>
        <w:contextualSpacing/>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Γεώργιος Λαμπρούλης</w:t>
      </w:r>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Τον λόγο έχει ο Κοινοβουλευτικός Εκπρόσωπος της Δημοκρατικής Συμπαράταξης κ. Σκανδαλίδης. Στη συνέχεια θα λάβει τον λόγο ο Κοινοβουλευτικός Εκπρόσωπος του ΣΥΡΙΖΑ κ. Ξυδάκης. </w:t>
      </w:r>
    </w:p>
    <w:p w14:paraId="76A6B35B"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Κύριε Σκανδαλίδη, έχετε τον λόγο.</w:t>
      </w:r>
    </w:p>
    <w:p w14:paraId="76A6B35C"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Ευχαριστώ, κύριε Πρόε</w:t>
      </w:r>
      <w:r>
        <w:rPr>
          <w:rFonts w:eastAsia="Times New Roman" w:cs="Times New Roman"/>
          <w:szCs w:val="24"/>
        </w:rPr>
        <w:t xml:space="preserve">δρε. </w:t>
      </w:r>
    </w:p>
    <w:p w14:paraId="76A6B35D"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παρακολουθώ όλη αυτήν τη συζήτηση και πραγματικά μελαγχολώ, γιατί φαίνεται ότι η πολιτική ζωή του τόπου, τα κόμματα, οι Βουλευτές, όλοι μας έχουμε επιλεκτική μνήμη και χρησιμοποιούμε κατά το δοκούν παραδείγματα, γύρω από</w:t>
      </w:r>
      <w:r>
        <w:rPr>
          <w:rFonts w:eastAsia="Times New Roman" w:cs="Times New Roman"/>
          <w:szCs w:val="24"/>
        </w:rPr>
        <w:t xml:space="preserve"> τα οποία προσπαθούμε να στοιχειοθετήσουμε μια αντιπαράθεση, </w:t>
      </w:r>
      <w:r>
        <w:rPr>
          <w:rFonts w:eastAsia="Times New Roman" w:cs="Times New Roman"/>
          <w:szCs w:val="24"/>
        </w:rPr>
        <w:t>που</w:t>
      </w:r>
      <w:r>
        <w:rPr>
          <w:rFonts w:eastAsia="Times New Roman" w:cs="Times New Roman"/>
          <w:szCs w:val="24"/>
        </w:rPr>
        <w:t xml:space="preserve"> δεν έχει ουσιαστικά νόημα. </w:t>
      </w:r>
    </w:p>
    <w:p w14:paraId="76A6B35E"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Εγώ θα πω κάτι, βλέποντας τον κ. Φλαμπουράρη: Επειδή, κύριε Υπουργέ, περνάω κάθε μέρα κάτω από το σπίτι σας, ξέρω πόσο ταλαιπωρηθήκατε τις δύο φορές που προσπάθησα</w:t>
      </w:r>
      <w:r>
        <w:rPr>
          <w:rFonts w:eastAsia="Times New Roman" w:cs="Times New Roman"/>
          <w:szCs w:val="24"/>
        </w:rPr>
        <w:t xml:space="preserve">ν να σας κάψουν. </w:t>
      </w:r>
    </w:p>
    <w:p w14:paraId="76A6B35F"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Τρεις. </w:t>
      </w:r>
    </w:p>
    <w:p w14:paraId="76A6B360"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 xml:space="preserve">Τρεις. </w:t>
      </w:r>
    </w:p>
    <w:p w14:paraId="76A6B361"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Βλέπω ότι ακόμα, μετά από τέσσερα χρόνια, η προστασία σας είναι –πολύ σωστά και δικαιολογημένα- τόσο ισχυρή. Και ειλικρινά</w:t>
      </w:r>
      <w:r>
        <w:rPr>
          <w:rFonts w:eastAsia="Times New Roman" w:cs="Times New Roman"/>
          <w:szCs w:val="24"/>
        </w:rPr>
        <w:t>,</w:t>
      </w:r>
      <w:r>
        <w:rPr>
          <w:rFonts w:eastAsia="Times New Roman" w:cs="Times New Roman"/>
          <w:szCs w:val="24"/>
        </w:rPr>
        <w:t xml:space="preserve"> λέω ότι αυτή είναι η απόδειξη, μετά από τέσσερα χρόνια</w:t>
      </w:r>
      <w:r>
        <w:rPr>
          <w:rFonts w:eastAsia="Times New Roman" w:cs="Times New Roman"/>
          <w:szCs w:val="24"/>
        </w:rPr>
        <w:t>,</w:t>
      </w:r>
      <w:r>
        <w:rPr>
          <w:rFonts w:eastAsia="Times New Roman" w:cs="Times New Roman"/>
          <w:szCs w:val="24"/>
        </w:rPr>
        <w:t xml:space="preserve"> που είστε στην Κυβέρνηση, ότι δεν υπάρχει καμμία αλλαγή στο κέντρο της Αθήνας. Μιλάω για την υποχρέωση της πολιτείας και όχι του Δήμου Αθηναίων, διότι δεν έχει αυτή την αρμοδιότητα ο Δήμος Αθηναίων. </w:t>
      </w:r>
    </w:p>
    <w:p w14:paraId="76A6B362"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Θα σας απαντήσω εγώ</w:t>
      </w:r>
      <w:r>
        <w:rPr>
          <w:rFonts w:eastAsia="Times New Roman" w:cs="Times New Roman"/>
          <w:szCs w:val="24"/>
        </w:rPr>
        <w:t>,</w:t>
      </w:r>
      <w:r>
        <w:rPr>
          <w:rFonts w:eastAsia="Times New Roman" w:cs="Times New Roman"/>
          <w:szCs w:val="24"/>
        </w:rPr>
        <w:t xml:space="preserve"> που μένω στην ί</w:t>
      </w:r>
      <w:r>
        <w:rPr>
          <w:rFonts w:eastAsia="Times New Roman" w:cs="Times New Roman"/>
          <w:szCs w:val="24"/>
        </w:rPr>
        <w:t xml:space="preserve">δια γειτονιά. </w:t>
      </w:r>
    </w:p>
    <w:p w14:paraId="76A6B363"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 xml:space="preserve">Δεν χρειάζεται. Εσείς πείτε τη δική σας γνώμη. Εγώ δεν έχω κανένα πρόβλημα, όπως καταλαβαίνετε, κύριε Ξυδάκη, διότι θα απαντήσετε και σε άλλα από αυτά που θα πω τώρα. </w:t>
      </w:r>
    </w:p>
    <w:p w14:paraId="76A6B364"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Εγώ θέλω να κρίνω πιο συνολικά όλη αυτήν την πο</w:t>
      </w:r>
      <w:r>
        <w:rPr>
          <w:rFonts w:eastAsia="Times New Roman" w:cs="Times New Roman"/>
          <w:szCs w:val="24"/>
        </w:rPr>
        <w:t>λιτική</w:t>
      </w:r>
      <w:r>
        <w:rPr>
          <w:rFonts w:eastAsia="Times New Roman" w:cs="Times New Roman"/>
          <w:szCs w:val="24"/>
        </w:rPr>
        <w:t>,</w:t>
      </w:r>
      <w:r>
        <w:rPr>
          <w:rFonts w:eastAsia="Times New Roman" w:cs="Times New Roman"/>
          <w:szCs w:val="24"/>
        </w:rPr>
        <w:t xml:space="preserve"> που έρχεται με αυτό το νομοσχέδιο. Κατ</w:t>
      </w:r>
      <w:r>
        <w:rPr>
          <w:rFonts w:eastAsia="Times New Roman" w:cs="Times New Roman"/>
          <w:szCs w:val="24"/>
        </w:rPr>
        <w:t xml:space="preserve">’ </w:t>
      </w:r>
      <w:r>
        <w:rPr>
          <w:rFonts w:eastAsia="Times New Roman" w:cs="Times New Roman"/>
          <w:szCs w:val="24"/>
        </w:rPr>
        <w:t>αρχάς, η βασική αρχή που διέπει τις νομοθετικές και πολιτικές παρεμβάσεις της Κυβέρνησης, σε σχέση με τους θεσμούς και τη λειτουργία του κράτους, είναι η εργαλειακή αντίληψη παλαιοκομμουνιστικού τύπου, δηλαδή</w:t>
      </w:r>
      <w:r>
        <w:rPr>
          <w:rFonts w:eastAsia="Times New Roman" w:cs="Times New Roman"/>
          <w:szCs w:val="24"/>
        </w:rPr>
        <w:t xml:space="preserve"> η κατάληψη των θεσμών, η χρησιμοποίησή τους ως υποδοχείς των κομματικών πελατών σε κάθε νομοσχέδιο και είναι επίσης ο ασφυκτικός έλεγχος. Αυτή η αρχή</w:t>
      </w:r>
      <w:r>
        <w:rPr>
          <w:rFonts w:eastAsia="Times New Roman" w:cs="Times New Roman"/>
          <w:szCs w:val="24"/>
        </w:rPr>
        <w:t>, σά</w:t>
      </w:r>
      <w:r>
        <w:rPr>
          <w:rFonts w:eastAsia="Times New Roman" w:cs="Times New Roman"/>
          <w:szCs w:val="24"/>
        </w:rPr>
        <w:t>ς πληροφορώ ότι</w:t>
      </w:r>
      <w:r>
        <w:rPr>
          <w:rFonts w:eastAsia="Times New Roman" w:cs="Times New Roman"/>
          <w:szCs w:val="24"/>
        </w:rPr>
        <w:t>,</w:t>
      </w:r>
      <w:r>
        <w:rPr>
          <w:rFonts w:eastAsia="Times New Roman" w:cs="Times New Roman"/>
          <w:szCs w:val="24"/>
        </w:rPr>
        <w:t xml:space="preserve"> όχι μόνο αναπαράγει τα αρνητικά χαρακτηριστικά, αλλά αποδιαρθρώνει και περιθωριοποιεί</w:t>
      </w:r>
      <w:r>
        <w:rPr>
          <w:rFonts w:eastAsia="Times New Roman" w:cs="Times New Roman"/>
          <w:szCs w:val="24"/>
        </w:rPr>
        <w:t xml:space="preserve"> τους θεσμούς. Βέβαια, αυτό αποτελεί μια βαθιά αντιμεταρρυθμιστική και συντηρητική στάση. </w:t>
      </w:r>
    </w:p>
    <w:p w14:paraId="76A6B365"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Υπάρχει επίσης –και το αναγνωρίζω- μια μόνιμη και διαχρονική πληγή</w:t>
      </w:r>
      <w:r>
        <w:rPr>
          <w:rFonts w:eastAsia="Times New Roman" w:cs="Times New Roman"/>
          <w:szCs w:val="24"/>
        </w:rPr>
        <w:t>,</w:t>
      </w:r>
      <w:r>
        <w:rPr>
          <w:rFonts w:eastAsia="Times New Roman" w:cs="Times New Roman"/>
          <w:szCs w:val="24"/>
        </w:rPr>
        <w:t xml:space="preserve"> που συνοδεύει εδώ και χρόνια τις πρακτικές της διακυβέρνησης. Όχι ότι δεν την είχαν οι προηγούμεν</w:t>
      </w:r>
      <w:r>
        <w:rPr>
          <w:rFonts w:eastAsia="Times New Roman" w:cs="Times New Roman"/>
          <w:szCs w:val="24"/>
        </w:rPr>
        <w:t>ες κυβερνήσεις, αλλά είναι μια πληγή</w:t>
      </w:r>
      <w:r>
        <w:rPr>
          <w:rFonts w:eastAsia="Times New Roman" w:cs="Times New Roman"/>
          <w:szCs w:val="24"/>
        </w:rPr>
        <w:t>,</w:t>
      </w:r>
      <w:r>
        <w:rPr>
          <w:rFonts w:eastAsia="Times New Roman" w:cs="Times New Roman"/>
          <w:szCs w:val="24"/>
        </w:rPr>
        <w:t xml:space="preserve"> που στην πρακτική αυτής της Κυβέρνησης πήρε πελώριες διαστάσεις. Πρόκειται για την ασυνέχεια του κράτους και των θεσμών. </w:t>
      </w:r>
    </w:p>
    <w:p w14:paraId="76A6B366"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Πριν γίνουν οι αλλαγές, εξαγγέλλουμε το ξήλωμά τους. Όταν ψηφίζαμε τη νομαρχιακή αυτοδιοίκηση, κ</w:t>
      </w:r>
      <w:r>
        <w:rPr>
          <w:rFonts w:eastAsia="Times New Roman" w:cs="Times New Roman"/>
          <w:szCs w:val="24"/>
        </w:rPr>
        <w:t>αταψηφίσατε. Όταν ψηφίσαμε τον «Κ</w:t>
      </w:r>
      <w:r>
        <w:rPr>
          <w:rFonts w:eastAsia="Times New Roman" w:cs="Times New Roman"/>
          <w:szCs w:val="24"/>
        </w:rPr>
        <w:t>ΑΠΟΔΙΣΤΡΙΑ</w:t>
      </w:r>
      <w:r>
        <w:rPr>
          <w:rFonts w:eastAsia="Times New Roman" w:cs="Times New Roman"/>
          <w:szCs w:val="24"/>
        </w:rPr>
        <w:t>», θα τον ξηλώνατε. Όταν ψηφίσαμε τον «Κ</w:t>
      </w:r>
      <w:r>
        <w:rPr>
          <w:rFonts w:eastAsia="Times New Roman" w:cs="Times New Roman"/>
          <w:szCs w:val="24"/>
        </w:rPr>
        <w:t>ΑΛΛΙΚΡΑΤΗ</w:t>
      </w:r>
      <w:r>
        <w:rPr>
          <w:rFonts w:eastAsia="Times New Roman" w:cs="Times New Roman"/>
          <w:szCs w:val="24"/>
        </w:rPr>
        <w:t>», πάλι θα τον ξηλώνατε. Σήμερα, ήρθε ο κ. Σπίρτζης και μας είπε για τη Μελίνα, τον Τρίτση. Εγώ θα του πω και τον Λαλιώτη και τον Σημίτη με τα μεγάλα έργα της δεκαε</w:t>
      </w:r>
      <w:r>
        <w:rPr>
          <w:rFonts w:eastAsia="Times New Roman" w:cs="Times New Roman"/>
          <w:szCs w:val="24"/>
        </w:rPr>
        <w:t>τίας του ’90</w:t>
      </w:r>
      <w:r>
        <w:rPr>
          <w:rFonts w:eastAsia="Times New Roman" w:cs="Times New Roman"/>
          <w:szCs w:val="24"/>
        </w:rPr>
        <w:t>,</w:t>
      </w:r>
      <w:r>
        <w:rPr>
          <w:rFonts w:eastAsia="Times New Roman" w:cs="Times New Roman"/>
          <w:szCs w:val="24"/>
        </w:rPr>
        <w:t xml:space="preserve"> που άλλαξαν τη ζωή του Λεκανοπεδίου και που τότε τα υπεράσπιζε με μεγάλο φανατισμό. Θέλω να πω ότι αυτή είναι μια υποκριτική στάση και επιλεκτική μνήμη. </w:t>
      </w:r>
    </w:p>
    <w:p w14:paraId="76A6B367"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Εδώ υπάρχει η εξής τακτική: Πρώτα, όταν ερχόμαστε στα πράγματα, αποδεχόμαστε τους θεσμού</w:t>
      </w:r>
      <w:r>
        <w:rPr>
          <w:rFonts w:eastAsia="Times New Roman" w:cs="Times New Roman"/>
          <w:szCs w:val="24"/>
        </w:rPr>
        <w:t>ς, τις αλλαγές που κάναμε και που καταγγέλλαμε σε προηγούμενη φάση και εν συνεχεία, αντί να τις διευρύνουμε, να καλύψουμε τα κενά που υπήρχαν και να τις ολοκληρώσουμε, τις αποδυναμώνουμε και τις περιθωριοποιούμε και εν τέλει</w:t>
      </w:r>
      <w:r>
        <w:rPr>
          <w:rFonts w:eastAsia="Times New Roman" w:cs="Times New Roman"/>
          <w:szCs w:val="24"/>
        </w:rPr>
        <w:t>,</w:t>
      </w:r>
      <w:r>
        <w:rPr>
          <w:rFonts w:eastAsia="Times New Roman" w:cs="Times New Roman"/>
          <w:szCs w:val="24"/>
        </w:rPr>
        <w:t xml:space="preserve"> τις χρησιμοποιούμε</w:t>
      </w:r>
      <w:r>
        <w:rPr>
          <w:rFonts w:eastAsia="Times New Roman" w:cs="Times New Roman"/>
          <w:szCs w:val="24"/>
        </w:rPr>
        <w:t>,</w:t>
      </w:r>
      <w:r>
        <w:rPr>
          <w:rFonts w:eastAsia="Times New Roman" w:cs="Times New Roman"/>
          <w:szCs w:val="24"/>
        </w:rPr>
        <w:t xml:space="preserve"> όχι για το έργο που έχουν να επιτελέσουν, αλλά για το ευκαιριακό κομματικό μας συμφέρον. </w:t>
      </w:r>
    </w:p>
    <w:p w14:paraId="76A6B368"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Εγώ ισχυρίζομαι, αγαπητοί συνάδελφοι, ότι το νομοσχέδιο αυτό είναι τυπικό δείγμα εφαρμογής αυτής της αντίληψης και πρακτικής. Αφαιρεί από την κατ’ εξοχήν αναπτυξιακή</w:t>
      </w:r>
      <w:r>
        <w:rPr>
          <w:rFonts w:eastAsia="Times New Roman" w:cs="Times New Roman"/>
          <w:szCs w:val="24"/>
        </w:rPr>
        <w:t xml:space="preserve"> αρμοδιότητα του Δήμου Αθηναίων, που είναι οι αναπλάσεις και οι χωροταξικές πολεοδομικές παρεμβάσεις. </w:t>
      </w:r>
    </w:p>
    <w:p w14:paraId="76A6B369"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Θέλω να σας θυμίσω ότι η πρώτη αρμοδιότητα</w:t>
      </w:r>
      <w:r>
        <w:rPr>
          <w:rFonts w:eastAsia="Times New Roman" w:cs="Times New Roman"/>
          <w:szCs w:val="24"/>
        </w:rPr>
        <w:t>,</w:t>
      </w:r>
      <w:r>
        <w:rPr>
          <w:rFonts w:eastAsia="Times New Roman" w:cs="Times New Roman"/>
          <w:szCs w:val="24"/>
        </w:rPr>
        <w:t xml:space="preserve"> που δόθηκε το </w:t>
      </w:r>
      <w:r>
        <w:rPr>
          <w:rFonts w:eastAsia="Times New Roman" w:cs="Times New Roman"/>
          <w:szCs w:val="24"/>
        </w:rPr>
        <w:t>19</w:t>
      </w:r>
      <w:r>
        <w:rPr>
          <w:rFonts w:eastAsia="Times New Roman" w:cs="Times New Roman"/>
          <w:szCs w:val="24"/>
        </w:rPr>
        <w:t xml:space="preserve">81 στον </w:t>
      </w:r>
      <w:r>
        <w:rPr>
          <w:rFonts w:eastAsia="Times New Roman" w:cs="Times New Roman"/>
          <w:szCs w:val="24"/>
        </w:rPr>
        <w:t>«δ</w:t>
      </w:r>
      <w:r>
        <w:rPr>
          <w:rFonts w:eastAsia="Times New Roman" w:cs="Times New Roman"/>
          <w:szCs w:val="24"/>
        </w:rPr>
        <w:t>ήμαρχο των σκουπιδιών και των νεκροταφείων</w:t>
      </w:r>
      <w:r>
        <w:rPr>
          <w:rFonts w:eastAsia="Times New Roman" w:cs="Times New Roman"/>
          <w:szCs w:val="24"/>
        </w:rPr>
        <w:t>»</w:t>
      </w:r>
      <w:r>
        <w:rPr>
          <w:rFonts w:eastAsia="Times New Roman" w:cs="Times New Roman"/>
          <w:szCs w:val="24"/>
        </w:rPr>
        <w:t xml:space="preserve"> ήταν αυτή των αναπλάσεων</w:t>
      </w:r>
      <w:r>
        <w:rPr>
          <w:rFonts w:eastAsia="Times New Roman" w:cs="Times New Roman"/>
          <w:szCs w:val="24"/>
        </w:rPr>
        <w:t>,</w:t>
      </w:r>
      <w:r>
        <w:rPr>
          <w:rFonts w:eastAsia="Times New Roman" w:cs="Times New Roman"/>
          <w:szCs w:val="24"/>
        </w:rPr>
        <w:t xml:space="preserve"> που έδωσε τη </w:t>
      </w:r>
      <w:r>
        <w:rPr>
          <w:rFonts w:eastAsia="Times New Roman" w:cs="Times New Roman"/>
          <w:szCs w:val="24"/>
        </w:rPr>
        <w:t xml:space="preserve">δυνατότητα στον Δημήτρη Μπέη να αλλάξει όλες τις γειτονιές της Αθήνας. </w:t>
      </w:r>
    </w:p>
    <w:p w14:paraId="76A6B36A"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Θέλω, επίσης να σας πω ότι αυτό το νομοσχέδιο στήνεται πρόχειρα, στο γόνατο, ερήμην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w:t>
      </w:r>
      <w:r>
        <w:rPr>
          <w:rFonts w:eastAsia="Times New Roman" w:cs="Times New Roman"/>
          <w:szCs w:val="24"/>
        </w:rPr>
        <w:t xml:space="preserve"> -σ</w:t>
      </w:r>
      <w:r>
        <w:rPr>
          <w:rFonts w:eastAsia="Times New Roman" w:cs="Times New Roman"/>
          <w:szCs w:val="24"/>
        </w:rPr>
        <w:t>την αρχή, φοβήθηκα</w:t>
      </w:r>
      <w:r>
        <w:rPr>
          <w:rFonts w:eastAsia="Times New Roman" w:cs="Times New Roman"/>
          <w:szCs w:val="24"/>
        </w:rPr>
        <w:t>-</w:t>
      </w:r>
      <w:r>
        <w:rPr>
          <w:rFonts w:eastAsia="Times New Roman" w:cs="Times New Roman"/>
          <w:szCs w:val="24"/>
        </w:rPr>
        <w:t xml:space="preserve"> και ερήμην του Υπουργού Εσωτερικών. </w:t>
      </w:r>
    </w:p>
    <w:p w14:paraId="76A6B36B"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Βέβαια, όταν πρ</w:t>
      </w:r>
      <w:r>
        <w:rPr>
          <w:rFonts w:eastAsia="Times New Roman" w:cs="Times New Roman"/>
          <w:szCs w:val="24"/>
        </w:rPr>
        <w:t>οσπάθησα να καταλάβω τι κάνει με την περιβόητη νέα μεταρρύθμιση ο κ. Σκουρλέτης, που ετοιμάζεται να μας τη φέρει στη Βουλή, είμαι σχεδόν βέβαιος ότι δεν θα είχε αντίρρηση γι’ αυτό το νομοσχέδιο. Αποτελεί άλλη μια δομή για να διαχειριστεί κονδύλια, να διορί</w:t>
      </w:r>
      <w:r>
        <w:rPr>
          <w:rFonts w:eastAsia="Times New Roman" w:cs="Times New Roman"/>
          <w:szCs w:val="24"/>
        </w:rPr>
        <w:t xml:space="preserve">σει στελέχη, να κάνει, με άλλα λόγια, δουλειές. Υποβαθμίζει </w:t>
      </w:r>
      <w:r>
        <w:rPr>
          <w:rFonts w:eastAsia="Times New Roman" w:cs="Times New Roman"/>
          <w:szCs w:val="24"/>
        </w:rPr>
        <w:lastRenderedPageBreak/>
        <w:t>την ευρύτερη παρέμβαση</w:t>
      </w:r>
      <w:r>
        <w:rPr>
          <w:rFonts w:eastAsia="Times New Roman" w:cs="Times New Roman"/>
          <w:szCs w:val="24"/>
        </w:rPr>
        <w:t>,</w:t>
      </w:r>
      <w:r>
        <w:rPr>
          <w:rFonts w:eastAsia="Times New Roman" w:cs="Times New Roman"/>
          <w:szCs w:val="24"/>
        </w:rPr>
        <w:t xml:space="preserve"> που εξήγγειλε ο Πρωθυπουργός για την ανάπλαση της λεωφόρου Αλεξάνδρας σε μια εργολαβία για τα προσφυγικά. </w:t>
      </w:r>
    </w:p>
    <w:p w14:paraId="76A6B36C"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Επιπλέον, υπάρχει μια σειρά από μεγάλες παρεμβάσεις, όπως είναι ο</w:t>
      </w:r>
      <w:r>
        <w:rPr>
          <w:rFonts w:eastAsia="Times New Roman" w:cs="Times New Roman"/>
          <w:szCs w:val="24"/>
        </w:rPr>
        <w:t xml:space="preserve"> Ελαιώνας, το Πεδίον του Άρεως, το Γουδή και όλα αυτά, που δεν γίνεται τίποτα απέναντι σ’ αυτά, παρά μόνο εξακολουθούμε τον Ελαιώνα να τον χρησιμοποιούμε για να αποθέσουμε ό,τι μας περισσεύει, αφήνουμε τα πράγματα να εξελίσσονται με τον τρόπο που εξελίσσον</w:t>
      </w:r>
      <w:r>
        <w:rPr>
          <w:rFonts w:eastAsia="Times New Roman" w:cs="Times New Roman"/>
          <w:szCs w:val="24"/>
        </w:rPr>
        <w:t>ται, με αποκλειστική ευθύνη της Κυβέρνησης, γιατί ο δήμος δεν έχει τα μέσα να επιβάλει καθεστώτα σε τόσο μεγάλες</w:t>
      </w:r>
      <w:r>
        <w:rPr>
          <w:rFonts w:eastAsia="Times New Roman" w:cs="Times New Roman"/>
          <w:szCs w:val="24"/>
        </w:rPr>
        <w:t>,</w:t>
      </w:r>
      <w:r>
        <w:rPr>
          <w:rFonts w:eastAsia="Times New Roman" w:cs="Times New Roman"/>
          <w:szCs w:val="24"/>
        </w:rPr>
        <w:t xml:space="preserve"> τοπικές, εάν θέλετε, τοποθεσίες. Δεν μπορεί ο Δήμος Αθηναίων. Δώστε του τα μέσα να τα κάνει. Αυτό ήταν η επόμενη κίνηση του «Κ</w:t>
      </w:r>
      <w:r>
        <w:rPr>
          <w:rFonts w:eastAsia="Times New Roman" w:cs="Times New Roman"/>
          <w:szCs w:val="24"/>
        </w:rPr>
        <w:t>ΑΛΛΙΚΡΑΤΗ</w:t>
      </w:r>
      <w:r>
        <w:rPr>
          <w:rFonts w:eastAsia="Times New Roman" w:cs="Times New Roman"/>
          <w:szCs w:val="24"/>
        </w:rPr>
        <w:t>». Φτιά</w:t>
      </w:r>
      <w:r>
        <w:rPr>
          <w:rFonts w:eastAsia="Times New Roman" w:cs="Times New Roman"/>
          <w:szCs w:val="24"/>
        </w:rPr>
        <w:t>ξτε τη μητροπολιτική Αθήνα. Όχι να του παίρνετε τις αρμοδιότητες και να κάνετε εσείς τη δουλειά. Είναι δουλειά του δήμου αυτή.</w:t>
      </w:r>
    </w:p>
    <w:p w14:paraId="76A6B36D"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πολύπαθο κέντρο της Αθήνας. Ένας τόπος αδιάβατος, παραβατικός, ανεξέλεγκτος. Ένας τόπος όπου περιοχές αυτονομούνται, </w:t>
      </w:r>
      <w:r>
        <w:rPr>
          <w:rFonts w:eastAsia="Times New Roman" w:cs="Times New Roman"/>
          <w:szCs w:val="24"/>
        </w:rPr>
        <w:t xml:space="preserve">δομές διαλύονται, με </w:t>
      </w:r>
      <w:r>
        <w:rPr>
          <w:rFonts w:eastAsia="Times New Roman" w:cs="Times New Roman"/>
          <w:szCs w:val="24"/>
        </w:rPr>
        <w:lastRenderedPageBreak/>
        <w:t xml:space="preserve">τους ανθρώπους του, κατοίκους, επιχειρηματίες, δημιουργούς, διανοούμενους, εγκλωβισμένους και αιχμάλωτους, αφημένους στη μοιρολατρία και την απόγνωση. Ένας τόπος όπου συρρέουν οι μετανάστες και στοιβάζονται, γιατί αδυνατεί η Κυβέρνηση </w:t>
      </w:r>
      <w:r>
        <w:rPr>
          <w:rFonts w:eastAsia="Times New Roman" w:cs="Times New Roman"/>
          <w:szCs w:val="24"/>
        </w:rPr>
        <w:t>να διαμορφώσει ένα σχέδιο διασποράς και αναλογικής κατανομής, ένας τόπος όπου τα εγκαταλελειμμένα και κατειλημμένα κτ</w:t>
      </w:r>
      <w:r>
        <w:rPr>
          <w:rFonts w:eastAsia="Times New Roman" w:cs="Times New Roman"/>
          <w:szCs w:val="24"/>
        </w:rPr>
        <w:t>ή</w:t>
      </w:r>
      <w:r>
        <w:rPr>
          <w:rFonts w:eastAsia="Times New Roman" w:cs="Times New Roman"/>
          <w:szCs w:val="24"/>
        </w:rPr>
        <w:t>ρια γίνονται εστίες κακοφορμισμένες και απάνθρωπες, ένας τόπος όπου η ασφάλεια της ζωής και της περιουσίας των πολιτών βρίσκεται υπό συνεχ</w:t>
      </w:r>
      <w:r>
        <w:rPr>
          <w:rFonts w:eastAsia="Times New Roman" w:cs="Times New Roman"/>
          <w:szCs w:val="24"/>
        </w:rPr>
        <w:t>ή διακινδύνευση.</w:t>
      </w:r>
    </w:p>
    <w:p w14:paraId="76A6B36E"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Και όμως, νομοσχέδια είχαν ετοιμαστεί και κλείνονται στα συρτάρια των Υπουργείων. Δεν έχει σημασία αν έγιναν το 2014, όπως άλλα έγιναν προηγουμένως, αυτά που ανέφερα προηγουμένως. Η ασυνέχεια στο μεγαλείο της!</w:t>
      </w:r>
    </w:p>
    <w:p w14:paraId="76A6B36F"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Εγώ ισχυρίζομαι ότι αν είχε τ</w:t>
      </w:r>
      <w:r>
        <w:rPr>
          <w:rFonts w:eastAsia="Times New Roman" w:cs="Times New Roman"/>
          <w:szCs w:val="24"/>
        </w:rPr>
        <w:t xml:space="preserve">α χρήματα και τις δυνατότητες ο Δήμος της Αθήνας, θα έκανε πολύ καλύτερα τη δουλειά από την εταιρεία σας. Το πιστεύω. Εάν είχε τη δυνατότητα μετά τη διάλυση –λάθος- της Δημοτικής Αστυνομίας να φτιάξει, να διευρύνει τον θεσμό, να του δώσει αρμοδιότητες, θα </w:t>
      </w:r>
      <w:r>
        <w:rPr>
          <w:rFonts w:eastAsia="Times New Roman" w:cs="Times New Roman"/>
          <w:szCs w:val="24"/>
        </w:rPr>
        <w:t xml:space="preserve">είχε καλύτερη τοπική αστυνόμευση απ’ </w:t>
      </w:r>
      <w:r>
        <w:rPr>
          <w:rFonts w:eastAsia="Times New Roman" w:cs="Times New Roman"/>
          <w:szCs w:val="24"/>
        </w:rPr>
        <w:lastRenderedPageBreak/>
        <w:t xml:space="preserve">αυτήν που κάνει το Υπουργείο Δημόσιας Τάξης, τουλάχιστον για τα καθήκοντα της Δημοτικής Αστυνομίας. </w:t>
      </w:r>
    </w:p>
    <w:p w14:paraId="76A6B370"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Εγώ πιστεύω ότι αν είχατε συνεργαστεί πάνω σ’ αυτά τα διατάγματα, είτε αφορά το Σχέδιο Ολοκληρωμένων Αστικών Παρεμβάσε</w:t>
      </w:r>
      <w:r>
        <w:rPr>
          <w:rFonts w:eastAsia="Times New Roman" w:cs="Times New Roman"/>
          <w:szCs w:val="24"/>
        </w:rPr>
        <w:t xml:space="preserve">ων και Ολοκληρωμένων Χωρικών Επενδύσεων είτε αφορά το Ρυθμιστικό Σχέδιο της μητροπολιτικής Αθήνας σε συνεργασία με τον ΟΡΣΑ είτε αφορά το ερευνητικό πρόγραμμα του Πανεπιστημίου Θεσσαλίας είτε αφορά όλα αυτά που είπαμε προηγουμένως και που είχαν μέχρι τότε </w:t>
      </w:r>
      <w:r>
        <w:rPr>
          <w:rFonts w:eastAsia="Times New Roman" w:cs="Times New Roman"/>
          <w:szCs w:val="24"/>
        </w:rPr>
        <w:t>δημιουργηθεί, είχαν προχωρήσει, εάν κάνατε το επόμενο βήμα, εάν τα διορθώνατε και εάν τα διευρύνατε, γιατί θα έπρεπε να έρθετε να φτιάξετε μια ακόμη δημόσια υπηρεσία, που θα λύσει</w:t>
      </w:r>
      <w:r>
        <w:rPr>
          <w:rFonts w:eastAsia="Times New Roman" w:cs="Times New Roman"/>
          <w:szCs w:val="24"/>
        </w:rPr>
        <w:t>.</w:t>
      </w:r>
      <w:r>
        <w:rPr>
          <w:rFonts w:eastAsia="Times New Roman" w:cs="Times New Roman"/>
          <w:szCs w:val="24"/>
        </w:rPr>
        <w:t xml:space="preserve"> υποτίθεται και θα συντονίσει αυτήν τη διαδικασία;</w:t>
      </w:r>
    </w:p>
    <w:p w14:paraId="76A6B371"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Πιστεύω, λοιπόν, ότι η ασ</w:t>
      </w:r>
      <w:r>
        <w:rPr>
          <w:rFonts w:eastAsia="Times New Roman" w:cs="Times New Roman"/>
          <w:szCs w:val="24"/>
        </w:rPr>
        <w:t>υνέχεια είναι στο μεγαλείο της και ότι αντί να κάνετε αυτά τα μεγάλα βήματα που έπρεπε, ώδινεν όρος και έτεκεν μυν.</w:t>
      </w:r>
    </w:p>
    <w:p w14:paraId="76A6B372"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Πόσο μακριά είστε από τις ανάγκες των καιρών; Πάρα πολύ. Το μέλλον –εσείς τα παρακολουθείτε, γιατί συνεργάζεστε με τους ευρωπαϊκούς θεσμούς-</w:t>
      </w:r>
      <w:r>
        <w:rPr>
          <w:rFonts w:eastAsia="Times New Roman" w:cs="Times New Roman"/>
          <w:szCs w:val="24"/>
        </w:rPr>
        <w:t xml:space="preserve"> ανήκει στην Ευρώπη των περιφερειών και των πόλεων. Ανήκει σε μια αυτοδιοίκηση και δομή κρατική, που στηρίζεται στην αρχή της εγγύτητας στον πολίτη. Το τεκμήριο της αρμοδιότητας ανήκει στην </w:t>
      </w:r>
      <w:r>
        <w:rPr>
          <w:rFonts w:eastAsia="Times New Roman" w:cs="Times New Roman"/>
          <w:szCs w:val="24"/>
        </w:rPr>
        <w:t>α</w:t>
      </w:r>
      <w:r>
        <w:rPr>
          <w:rFonts w:eastAsia="Times New Roman" w:cs="Times New Roman"/>
          <w:szCs w:val="24"/>
        </w:rPr>
        <w:t xml:space="preserve">υτοδιοίκηση, στηρίζεται στην αρχή της επικουρικότητας των θεσμών </w:t>
      </w:r>
      <w:r>
        <w:rPr>
          <w:rFonts w:eastAsia="Times New Roman" w:cs="Times New Roman"/>
          <w:szCs w:val="24"/>
        </w:rPr>
        <w:t>και της αναλογικότητας των ευθυνών και βέβαια</w:t>
      </w:r>
      <w:r>
        <w:rPr>
          <w:rFonts w:eastAsia="Times New Roman" w:cs="Times New Roman"/>
          <w:szCs w:val="24"/>
        </w:rPr>
        <w:t>,</w:t>
      </w:r>
      <w:r>
        <w:rPr>
          <w:rFonts w:eastAsia="Times New Roman" w:cs="Times New Roman"/>
          <w:szCs w:val="24"/>
        </w:rPr>
        <w:t xml:space="preserve"> με όλο εκείνο το προστατευτικό πλαίσιο</w:t>
      </w:r>
      <w:r>
        <w:rPr>
          <w:rFonts w:eastAsia="Times New Roman" w:cs="Times New Roman"/>
          <w:szCs w:val="24"/>
        </w:rPr>
        <w:t>,</w:t>
      </w:r>
      <w:r>
        <w:rPr>
          <w:rFonts w:eastAsia="Times New Roman" w:cs="Times New Roman"/>
          <w:szCs w:val="24"/>
        </w:rPr>
        <w:t xml:space="preserve"> που επιβάλλει στους δήμους ή στις περιφέρειες να ασκήσουν αυτήν την πολιτική, που είναι δική τους αρμοδιότητα αποκλειστικά και δεν είναι της Κυβέρνησης και όχι μέσα -και</w:t>
      </w:r>
      <w:r>
        <w:rPr>
          <w:rFonts w:eastAsia="Times New Roman" w:cs="Times New Roman"/>
          <w:szCs w:val="24"/>
        </w:rPr>
        <w:t xml:space="preserve"> με δική μας ευθύνη- από τις συντρέχουσες αρμοδιότητες να τους παίρνουμε τα χρήματα, να τους δίνουμε ονομαστικά τις αρμοδιότητες και παράλληλα</w:t>
      </w:r>
      <w:r>
        <w:rPr>
          <w:rFonts w:eastAsia="Times New Roman" w:cs="Times New Roman"/>
          <w:szCs w:val="24"/>
        </w:rPr>
        <w:t>,</w:t>
      </w:r>
      <w:r>
        <w:rPr>
          <w:rFonts w:eastAsia="Times New Roman" w:cs="Times New Roman"/>
          <w:szCs w:val="24"/>
        </w:rPr>
        <w:t xml:space="preserve"> να μην παίρνουν κάτι και να τους κατηγορούμε ότι δεν μπορούν να κάνουν τη δουλειά. Μα, πώς θα την κάνουν τη δουλ</w:t>
      </w:r>
      <w:r>
        <w:rPr>
          <w:rFonts w:eastAsia="Times New Roman" w:cs="Times New Roman"/>
          <w:szCs w:val="24"/>
        </w:rPr>
        <w:t>ειά; Είναι αδιανόητο!</w:t>
      </w:r>
    </w:p>
    <w:p w14:paraId="76A6B373"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Αντί, λοιπόν, να γίνει ένας εφαρμοστικός νόμος του «Κ</w:t>
      </w:r>
      <w:r>
        <w:rPr>
          <w:rFonts w:eastAsia="Times New Roman" w:cs="Times New Roman"/>
          <w:szCs w:val="24"/>
        </w:rPr>
        <w:t>ΑΛΛΙΚΡΑΤΗ</w:t>
      </w:r>
      <w:r>
        <w:rPr>
          <w:rFonts w:eastAsia="Times New Roman" w:cs="Times New Roman"/>
          <w:szCs w:val="24"/>
        </w:rPr>
        <w:t>», έρχεται ο «Κ</w:t>
      </w:r>
      <w:r>
        <w:rPr>
          <w:rFonts w:eastAsia="Times New Roman" w:cs="Times New Roman"/>
          <w:szCs w:val="24"/>
        </w:rPr>
        <w:t>ΛΕΙΣΘΕΝΗΣ</w:t>
      </w:r>
      <w:r>
        <w:rPr>
          <w:rFonts w:eastAsia="Times New Roman" w:cs="Times New Roman"/>
          <w:szCs w:val="24"/>
        </w:rPr>
        <w:t>» –κατ’ ευφημισμό «Κ</w:t>
      </w:r>
      <w:r>
        <w:rPr>
          <w:rFonts w:eastAsia="Times New Roman" w:cs="Times New Roman"/>
          <w:szCs w:val="24"/>
        </w:rPr>
        <w:t>ΛΕΙΣΘΕΝΗΣ</w:t>
      </w:r>
      <w:r>
        <w:rPr>
          <w:rFonts w:eastAsia="Times New Roman" w:cs="Times New Roman"/>
          <w:szCs w:val="24"/>
        </w:rPr>
        <w:t xml:space="preserve">», αυτό που διάβασα τουλάχιστον </w:t>
      </w:r>
      <w:r>
        <w:rPr>
          <w:rFonts w:eastAsia="Times New Roman" w:cs="Times New Roman"/>
          <w:szCs w:val="24"/>
        </w:rPr>
        <w:lastRenderedPageBreak/>
        <w:t>στη διαβούλευση- σε τριακόσιες είκοσι τέσσερις σελίδες να διαλύσει τους ΟΤΑ και να τους</w:t>
      </w:r>
      <w:r>
        <w:rPr>
          <w:rFonts w:eastAsia="Times New Roman" w:cs="Times New Roman"/>
          <w:szCs w:val="24"/>
        </w:rPr>
        <w:t xml:space="preserve"> μετατρέψει σε τόπο μικροκομματικής συναλλαγής.</w:t>
      </w:r>
    </w:p>
    <w:p w14:paraId="76A6B374"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Χρειαζόταν ένα άρθρο</w:t>
      </w:r>
      <w:r>
        <w:rPr>
          <w:rFonts w:eastAsia="Times New Roman" w:cs="Times New Roman"/>
          <w:szCs w:val="24"/>
        </w:rPr>
        <w:t>,</w:t>
      </w:r>
      <w:r>
        <w:rPr>
          <w:rFonts w:eastAsia="Times New Roman" w:cs="Times New Roman"/>
          <w:szCs w:val="24"/>
        </w:rPr>
        <w:t xml:space="preserve"> για να γίνει αυτό που λένε οι τριακόσιες είκοσι τέσσερις σελίδες του «Κ</w:t>
      </w:r>
      <w:r>
        <w:rPr>
          <w:rFonts w:eastAsia="Times New Roman" w:cs="Times New Roman"/>
          <w:szCs w:val="24"/>
        </w:rPr>
        <w:t>ΛΕΙΣΘΕΝΗ</w:t>
      </w:r>
      <w:r>
        <w:rPr>
          <w:rFonts w:eastAsia="Times New Roman" w:cs="Times New Roman"/>
          <w:szCs w:val="24"/>
        </w:rPr>
        <w:t>». Αντί να δώσουμε τους πόρους και να διευρύνουμε τις αρμοδιότητες του Δήμου Αθηναίων και να οργανώσουμε τη</w:t>
      </w:r>
      <w:r>
        <w:rPr>
          <w:rFonts w:eastAsia="Times New Roman" w:cs="Times New Roman"/>
          <w:szCs w:val="24"/>
        </w:rPr>
        <w:t xml:space="preserve">ν Αττική σε μια σύγχρονη μητροπολιτική περιοχή, αφαιρούμε κάθε δυνατότητα άσκησης αναπτυξιακής πολιτικής στον κατ’ εξοχήν χώρο των αρμοδιοτήτων του. </w:t>
      </w:r>
    </w:p>
    <w:p w14:paraId="76A6B375"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Δυστυχώς, κυρίες και κύριοι της Κυβέρνησης, το τρίπτυχο που σας καθοδηγεί είναι: Κόβουμε και ράβουμε στα μ</w:t>
      </w:r>
      <w:r>
        <w:rPr>
          <w:rFonts w:eastAsia="Times New Roman" w:cs="Times New Roman"/>
          <w:szCs w:val="24"/>
        </w:rPr>
        <w:t>έτρα μας τον θεσμό μπας</w:t>
      </w:r>
      <w:r>
        <w:rPr>
          <w:rFonts w:eastAsia="Times New Roman" w:cs="Times New Roman"/>
          <w:szCs w:val="24"/>
        </w:rPr>
        <w:t>,</w:t>
      </w:r>
      <w:r>
        <w:rPr>
          <w:rFonts w:eastAsia="Times New Roman" w:cs="Times New Roman"/>
          <w:szCs w:val="24"/>
        </w:rPr>
        <w:t xml:space="preserve"> και κερδίσουμε κανέναν δήμο, μοιράζουμε δουλειές απευθείας</w:t>
      </w:r>
      <w:r>
        <w:rPr>
          <w:rFonts w:eastAsia="Times New Roman" w:cs="Times New Roman"/>
          <w:szCs w:val="24"/>
        </w:rPr>
        <w:t>,</w:t>
      </w:r>
      <w:r>
        <w:rPr>
          <w:rFonts w:eastAsia="Times New Roman" w:cs="Times New Roman"/>
          <w:szCs w:val="24"/>
        </w:rPr>
        <w:t xml:space="preserve"> χωρίς διαμεσολάβηση και χωρίς αρχές</w:t>
      </w:r>
      <w:r>
        <w:rPr>
          <w:rFonts w:eastAsia="Times New Roman" w:cs="Times New Roman"/>
          <w:szCs w:val="24"/>
        </w:rPr>
        <w:t>,</w:t>
      </w:r>
      <w:r>
        <w:rPr>
          <w:rFonts w:eastAsia="Times New Roman" w:cs="Times New Roman"/>
          <w:szCs w:val="24"/>
        </w:rPr>
        <w:t xml:space="preserve"> μ</w:t>
      </w:r>
      <w:r>
        <w:rPr>
          <w:rFonts w:eastAsia="Times New Roman" w:cs="Times New Roman"/>
          <w:szCs w:val="24"/>
        </w:rPr>
        <w:t>ήπως</w:t>
      </w:r>
      <w:r>
        <w:rPr>
          <w:rFonts w:eastAsia="Times New Roman" w:cs="Times New Roman"/>
          <w:szCs w:val="24"/>
        </w:rPr>
        <w:t xml:space="preserve"> και κερδίσουμε κα</w:t>
      </w:r>
      <w:r>
        <w:rPr>
          <w:rFonts w:eastAsia="Times New Roman" w:cs="Times New Roman"/>
          <w:szCs w:val="24"/>
        </w:rPr>
        <w:t>μ</w:t>
      </w:r>
      <w:r>
        <w:rPr>
          <w:rFonts w:eastAsia="Times New Roman" w:cs="Times New Roman"/>
          <w:szCs w:val="24"/>
        </w:rPr>
        <w:t>μιά ψήφο και προωθούμε συνέχεια νέες κρατικές δομές</w:t>
      </w:r>
      <w:r>
        <w:rPr>
          <w:rFonts w:eastAsia="Times New Roman" w:cs="Times New Roman"/>
          <w:szCs w:val="24"/>
        </w:rPr>
        <w:t>,</w:t>
      </w:r>
      <w:r>
        <w:rPr>
          <w:rFonts w:eastAsia="Times New Roman" w:cs="Times New Roman"/>
          <w:szCs w:val="24"/>
        </w:rPr>
        <w:t xml:space="preserve"> μήπως και κάνουμε και κα</w:t>
      </w:r>
      <w:r>
        <w:rPr>
          <w:rFonts w:eastAsia="Times New Roman" w:cs="Times New Roman"/>
          <w:szCs w:val="24"/>
        </w:rPr>
        <w:t>μ</w:t>
      </w:r>
      <w:r>
        <w:rPr>
          <w:rFonts w:eastAsia="Times New Roman" w:cs="Times New Roman"/>
          <w:szCs w:val="24"/>
        </w:rPr>
        <w:t>μιά δουλειά παραπάνω από αυτήν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θα μπορούσαν να κάνουν οι κανονικοί φορείς, που θα είχαν αναλάβει την αναπτυξιακή αρμοδιότητα. </w:t>
      </w:r>
    </w:p>
    <w:p w14:paraId="76A6B376"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Εγώ πιστεύω ότι είναι ένα νομοσχέδιο που δεν προσφέρει τίποτα και απλά σας εκθέτει. </w:t>
      </w:r>
    </w:p>
    <w:p w14:paraId="76A6B377" w14:textId="77777777" w:rsidR="00DD4703" w:rsidRDefault="00A53ECF">
      <w:pPr>
        <w:spacing w:line="600" w:lineRule="auto"/>
        <w:ind w:firstLine="720"/>
        <w:contextualSpacing/>
        <w:jc w:val="both"/>
        <w:rPr>
          <w:rFonts w:eastAsia="Times New Roman" w:cs="Times New Roman"/>
          <w:szCs w:val="24"/>
        </w:rPr>
      </w:pPr>
      <w:r w:rsidRPr="009166E7">
        <w:rPr>
          <w:rFonts w:eastAsia="Times New Roman"/>
          <w:bCs/>
        </w:rPr>
        <w:t>(Χειροκροτήματα από την πτέρυγα της Δημοκρατικής Συμπαράταξης ΠΑΣΟΚ</w:t>
      </w:r>
      <w:r>
        <w:rPr>
          <w:rFonts w:eastAsia="Times New Roman"/>
          <w:bCs/>
        </w:rPr>
        <w:t xml:space="preserve"> </w:t>
      </w:r>
      <w:r w:rsidRPr="009166E7">
        <w:rPr>
          <w:rFonts w:eastAsia="Times New Roman"/>
          <w:bCs/>
        </w:rPr>
        <w:t>-</w:t>
      </w:r>
      <w:r>
        <w:rPr>
          <w:rFonts w:eastAsia="Times New Roman"/>
          <w:bCs/>
        </w:rPr>
        <w:t xml:space="preserve"> </w:t>
      </w:r>
      <w:r w:rsidRPr="009166E7">
        <w:rPr>
          <w:rFonts w:eastAsia="Times New Roman"/>
          <w:bCs/>
        </w:rPr>
        <w:t>Δ</w:t>
      </w:r>
      <w:r w:rsidRPr="009166E7">
        <w:rPr>
          <w:rFonts w:eastAsia="Times New Roman"/>
          <w:bCs/>
        </w:rPr>
        <w:t>ΗΜΑΡ)</w:t>
      </w:r>
      <w:r>
        <w:rPr>
          <w:rFonts w:eastAsia="Times New Roman" w:cs="Times New Roman"/>
          <w:szCs w:val="24"/>
        </w:rPr>
        <w:t xml:space="preserve"> </w:t>
      </w:r>
    </w:p>
    <w:p w14:paraId="76A6B378" w14:textId="77777777" w:rsidR="00DD4703" w:rsidRDefault="00A53ECF">
      <w:pPr>
        <w:spacing w:line="600" w:lineRule="auto"/>
        <w:ind w:firstLine="720"/>
        <w:contextualSpacing/>
        <w:jc w:val="both"/>
        <w:rPr>
          <w:rFonts w:eastAsia="Times New Roman" w:cs="Times New Roman"/>
          <w:szCs w:val="24"/>
        </w:rPr>
      </w:pPr>
      <w:r w:rsidRPr="0070464E">
        <w:rPr>
          <w:rFonts w:eastAsia="Times New Roman" w:cs="Times New Roman"/>
          <w:b/>
          <w:szCs w:val="24"/>
        </w:rPr>
        <w:t>ΠΡΟΕΔΡΕΥΩΝ (Γεώργιος Λαμπρούλης):</w:t>
      </w:r>
      <w:r w:rsidRPr="0070464E">
        <w:rPr>
          <w:rFonts w:eastAsia="Times New Roman" w:cs="Times New Roman"/>
          <w:szCs w:val="24"/>
        </w:rPr>
        <w:t xml:space="preserve"> </w:t>
      </w:r>
      <w:r>
        <w:rPr>
          <w:rFonts w:eastAsia="Times New Roman" w:cs="Times New Roman"/>
          <w:szCs w:val="24"/>
        </w:rPr>
        <w:t xml:space="preserve">Τον λόγο έχει ο Κοινοβουλευτικός Εκπρόσωπος του ΣΥΡΙΖΑ κ. Ξυδάκης. </w:t>
      </w:r>
    </w:p>
    <w:p w14:paraId="76A6B379"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Ευχαριστώ, κύριε Πρόεδρε. </w:t>
      </w:r>
    </w:p>
    <w:p w14:paraId="76A6B37A"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διανύσαμε μια μάλλον παραγωγική πορεία στην Επιτροπή Παραγωγής και Εμπορ</w:t>
      </w:r>
      <w:r>
        <w:rPr>
          <w:rFonts w:eastAsia="Times New Roman" w:cs="Times New Roman"/>
          <w:szCs w:val="24"/>
        </w:rPr>
        <w:t>ίου. Το λέω αυτό, διότι αρκετές από τις παρατηρήσεις και από τα κόμματα της Αντιπολίτευσης και από τους Βουλευτές της Συμπολίτευσης ενσωματώθηκαν στο νομοσχέδιο και το βελτίωσαν. Νομίζω ότι τα όρια συνδιαμόρφωσης ενός νομοσχεδίου, που δίνει η διαβούλευση κ</w:t>
      </w:r>
      <w:r>
        <w:rPr>
          <w:rFonts w:eastAsia="Times New Roman" w:cs="Times New Roman"/>
          <w:szCs w:val="24"/>
        </w:rPr>
        <w:t xml:space="preserve">αι η επεξεργασία του στην </w:t>
      </w:r>
      <w:r>
        <w:rPr>
          <w:rFonts w:eastAsia="Times New Roman" w:cs="Times New Roman"/>
          <w:szCs w:val="24"/>
        </w:rPr>
        <w:t>ε</w:t>
      </w:r>
      <w:r>
        <w:rPr>
          <w:rFonts w:eastAsia="Times New Roman" w:cs="Times New Roman"/>
          <w:szCs w:val="24"/>
        </w:rPr>
        <w:t xml:space="preserve">πιτροπή, τα αγγίξαμε. Έγινε καλή χρήση. </w:t>
      </w:r>
    </w:p>
    <w:p w14:paraId="76A6B37B"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Νομίζω ότι δεν έχει μείνει καμμία από τις παρατηρήσεις και από την Αξιωματική Αντιπολίτευση και από τα άλλα κόμματα. Οι παρατηρήσεις επί του νομοσχεδίου ενσωματώθηκαν και το βλέπουμε σε πολύ καλύτερη κατάσταση. </w:t>
      </w:r>
    </w:p>
    <w:p w14:paraId="76A6B37C"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Τώρα, επί των αντιρρήσεων</w:t>
      </w:r>
      <w:r>
        <w:rPr>
          <w:rFonts w:eastAsia="Times New Roman" w:cs="Times New Roman"/>
          <w:szCs w:val="24"/>
        </w:rPr>
        <w:t>,</w:t>
      </w:r>
      <w:r>
        <w:rPr>
          <w:rFonts w:eastAsia="Times New Roman" w:cs="Times New Roman"/>
          <w:szCs w:val="24"/>
        </w:rPr>
        <w:t xml:space="preserve"> που διατύπωσαν οι</w:t>
      </w:r>
      <w:r>
        <w:rPr>
          <w:rFonts w:eastAsia="Times New Roman" w:cs="Times New Roman"/>
          <w:szCs w:val="24"/>
        </w:rPr>
        <w:t xml:space="preserve"> συνάδελφοι, θέλω να διορθώσω τον απόντα κ. Κεφαλογιάννη, ο οποίος έκανε μια κριτική σε σωστό και ευπρεπή τόνο επί του νομοσχεδίου. Τη δική του άποψη είπε. Έχει, όμως, μια ανακρίβεια. Δεν παραβιάζεται ούτε ο αρχαιολογικός νόμος ούτε καμμία άλλη νομοθεσία α</w:t>
      </w:r>
      <w:r>
        <w:rPr>
          <w:rFonts w:eastAsia="Times New Roman" w:cs="Times New Roman"/>
          <w:szCs w:val="24"/>
        </w:rPr>
        <w:t xml:space="preserve">πό τον ιδρυτικό νόμο της Ανωνύμου Εταιρείας για την Αστική Ανάπλαση των Αθηνών. Ίσα-ίσα που ενσωματώθηκαν οι παρατηρήσεις μας από όλα τα κόμματα στην </w:t>
      </w:r>
      <w:r>
        <w:rPr>
          <w:rFonts w:eastAsia="Times New Roman" w:cs="Times New Roman"/>
          <w:szCs w:val="24"/>
        </w:rPr>
        <w:t>ε</w:t>
      </w:r>
      <w:r>
        <w:rPr>
          <w:rFonts w:eastAsia="Times New Roman" w:cs="Times New Roman"/>
          <w:szCs w:val="24"/>
        </w:rPr>
        <w:t xml:space="preserve">πιτροπή και βρίσκονται τώρα στο νομοσχέδιο. Αυτά, για να μην δημιουργούνται εντυπώσεις. Όλα </w:t>
      </w:r>
      <w:r w:rsidRPr="00D66BCA">
        <w:rPr>
          <w:rFonts w:eastAsia="Times New Roman"/>
          <w:bCs/>
        </w:rPr>
        <w:t>είναι</w:t>
      </w:r>
      <w:r>
        <w:rPr>
          <w:rFonts w:eastAsia="Times New Roman" w:cs="Times New Roman"/>
          <w:szCs w:val="24"/>
        </w:rPr>
        <w:t xml:space="preserve"> σύμφωνα</w:t>
      </w:r>
      <w:r>
        <w:rPr>
          <w:rFonts w:eastAsia="Times New Roman" w:cs="Times New Roman"/>
          <w:szCs w:val="24"/>
        </w:rPr>
        <w:t xml:space="preserve"> με τους νόμους, κατά παρέκκλιση γραφειοκρατικών διαδικασιών. Ό,τι διέπει τις δημόσιες συμβάσεις και τα δημόσια έργα ισχύει και σε αυτήν την </w:t>
      </w:r>
      <w:r>
        <w:rPr>
          <w:rFonts w:eastAsia="Times New Roman" w:cs="Times New Roman"/>
          <w:szCs w:val="24"/>
        </w:rPr>
        <w:t>α</w:t>
      </w:r>
      <w:r>
        <w:rPr>
          <w:rFonts w:eastAsia="Times New Roman" w:cs="Times New Roman"/>
          <w:szCs w:val="24"/>
        </w:rPr>
        <w:t xml:space="preserve">νώνυμη </w:t>
      </w:r>
      <w:r>
        <w:rPr>
          <w:rFonts w:eastAsia="Times New Roman" w:cs="Times New Roman"/>
          <w:szCs w:val="24"/>
        </w:rPr>
        <w:t>ε</w:t>
      </w:r>
      <w:r>
        <w:rPr>
          <w:rFonts w:eastAsia="Times New Roman" w:cs="Times New Roman"/>
          <w:szCs w:val="24"/>
        </w:rPr>
        <w:t xml:space="preserve">ταιρεία του δημοσίου. </w:t>
      </w:r>
    </w:p>
    <w:p w14:paraId="76A6B37D"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Ακούστηκαν επίσης και κάποια σχόλια, που δεν αφορούν άμεσα στην εταιρεία -θα έρθω κ</w:t>
      </w:r>
      <w:r>
        <w:rPr>
          <w:rFonts w:eastAsia="Times New Roman" w:cs="Times New Roman"/>
          <w:szCs w:val="24"/>
        </w:rPr>
        <w:t xml:space="preserve">αι στην εταιρεία, στον οργανισμό- στα οποία θέλω να δώσω κάποιες απαντήσεις. </w:t>
      </w:r>
    </w:p>
    <w:p w14:paraId="76A6B37E"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ένα κύμα κινδυνολογίας, μια ζοφερή εικόνα για την Αθήνα και το ιστορικό κέντρο, ότι ζούσαμε σε έναν παράδεισο, σε μια πεντακάθαρη, ασφαλή, ειρηνική πόλη, με ωραία κτήρια </w:t>
      </w:r>
      <w:r>
        <w:rPr>
          <w:rFonts w:eastAsia="Times New Roman" w:cs="Times New Roman"/>
          <w:szCs w:val="24"/>
        </w:rPr>
        <w:t xml:space="preserve">τα τελευταία τουλάχιστον δέκα, είκοσι, τριάντα χρόνια και τώρα δεν μπορείς να κυκλοφορήσεις, ότι έχει γίνει κάτι μεταξύ Μπρονξ και Χάρλεμ. </w:t>
      </w:r>
    </w:p>
    <w:p w14:paraId="76A6B37F"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Επειδή ζω από το 1976, όλη μου τη ζωή εδώ, στην Αθήνα και μάλιστα</w:t>
      </w:r>
      <w:r>
        <w:rPr>
          <w:rFonts w:eastAsia="Times New Roman" w:cs="Times New Roman"/>
          <w:szCs w:val="24"/>
        </w:rPr>
        <w:t>,</w:t>
      </w:r>
      <w:r>
        <w:rPr>
          <w:rFonts w:eastAsia="Times New Roman" w:cs="Times New Roman"/>
          <w:szCs w:val="24"/>
        </w:rPr>
        <w:t xml:space="preserve"> πάντα στα όρια του μικρού δακτυλίου και της Α΄ Εκ</w:t>
      </w:r>
      <w:r>
        <w:rPr>
          <w:rFonts w:eastAsia="Times New Roman" w:cs="Times New Roman"/>
          <w:szCs w:val="24"/>
        </w:rPr>
        <w:t>λογικής Περιφέρειας Αθηνών, θέλω να πω ότι άλλαξε η Αθήνα από το 1989-1990. Τότε άρχισε να παίρνει χαρακτηριστικά μητροπόλεως της Μεσογείου, μητροπόλεως του νότου</w:t>
      </w:r>
      <w:r>
        <w:rPr>
          <w:rFonts w:eastAsia="Times New Roman" w:cs="Times New Roman"/>
          <w:szCs w:val="24"/>
        </w:rPr>
        <w:t>,</w:t>
      </w:r>
      <w:r>
        <w:rPr>
          <w:rFonts w:eastAsia="Times New Roman" w:cs="Times New Roman"/>
          <w:szCs w:val="24"/>
        </w:rPr>
        <w:t xml:space="preserve"> με τα πρώτα μεγάλα μεταναστευτικά κύματα. Άλλαξε η ανθρωπολογία, άλλαξε η σύνθεση. Ακούσαμε </w:t>
      </w:r>
      <w:r>
        <w:rPr>
          <w:rFonts w:eastAsia="Times New Roman" w:cs="Times New Roman"/>
          <w:szCs w:val="24"/>
        </w:rPr>
        <w:t xml:space="preserve">άλλες ομιλίες. Είδαμε άλλες φυλές και άλλα χρώματα επιδερμίδας. Νομίζω ότι συνολικά ήταν ένας εμπλουτισμός της ελληνικής κοινωνίας, όπως και να το δούμε. </w:t>
      </w:r>
    </w:p>
    <w:p w14:paraId="76A6B380" w14:textId="77777777" w:rsidR="00DD4703" w:rsidRDefault="00A53ECF">
      <w:pPr>
        <w:spacing w:line="600" w:lineRule="auto"/>
        <w:ind w:firstLine="720"/>
        <w:contextualSpacing/>
        <w:jc w:val="both"/>
        <w:rPr>
          <w:rFonts w:eastAsia="Times New Roman"/>
          <w:szCs w:val="24"/>
        </w:rPr>
      </w:pPr>
      <w:r>
        <w:rPr>
          <w:rFonts w:eastAsia="Times New Roman" w:cs="Times New Roman"/>
          <w:szCs w:val="24"/>
        </w:rPr>
        <w:lastRenderedPageBreak/>
        <w:t>Άλλαξε, επίσης, από τις χρήσεις γης, από τις ζώνες κατοικίας, που έγιναν ζώνες μαγαζιών. Άλλαξε το Με</w:t>
      </w:r>
      <w:r>
        <w:rPr>
          <w:rFonts w:eastAsia="Times New Roman" w:cs="Times New Roman"/>
          <w:szCs w:val="24"/>
        </w:rPr>
        <w:t xml:space="preserve">ταξουργείο, άλλαξε η γειτονιά του Ψυρρή, άλλαξε η Πλάκα. Άλλαξαν πάρα πολλά πράγματα σε διάστημα πολλών ετών. Έτσι είναι οι πόλεις, οι μεγάλες πόλεις. Η Αθήνα μέχρι τη δεκαετία ’70 και </w:t>
      </w:r>
      <w:r>
        <w:rPr>
          <w:rFonts w:eastAsia="Times New Roman" w:cs="Times New Roman"/>
          <w:szCs w:val="24"/>
        </w:rPr>
        <w:t>19</w:t>
      </w:r>
      <w:r>
        <w:rPr>
          <w:rFonts w:eastAsia="Times New Roman" w:cs="Times New Roman"/>
          <w:szCs w:val="24"/>
        </w:rPr>
        <w:t>80 ήταν μια βαλκανική πρωτεύουσα και μια ένδοξη πόλη.</w:t>
      </w:r>
      <w:r>
        <w:rPr>
          <w:rFonts w:eastAsia="Times New Roman" w:cs="Times New Roman"/>
          <w:szCs w:val="24"/>
        </w:rPr>
        <w:t xml:space="preserve"> </w:t>
      </w:r>
      <w:r>
        <w:rPr>
          <w:rFonts w:eastAsia="Times New Roman"/>
          <w:szCs w:val="24"/>
        </w:rPr>
        <w:t>Από τη δεκαετία</w:t>
      </w:r>
      <w:r>
        <w:rPr>
          <w:rFonts w:eastAsia="Times New Roman"/>
          <w:szCs w:val="24"/>
        </w:rPr>
        <w:t xml:space="preserve"> του </w:t>
      </w:r>
      <w:r>
        <w:rPr>
          <w:rFonts w:eastAsia="Times New Roman"/>
          <w:szCs w:val="24"/>
        </w:rPr>
        <w:t>19</w:t>
      </w:r>
      <w:r>
        <w:rPr>
          <w:rFonts w:eastAsia="Times New Roman"/>
          <w:szCs w:val="24"/>
        </w:rPr>
        <w:t xml:space="preserve">90 γίνεται μια μητρόπολη και έτσι είναι και η μητρόπολη έχει τη λάμψη της, τον πλούτο της και τα δικά της μητροπολιτικά προβλήματα. </w:t>
      </w:r>
      <w:r w:rsidRPr="002437D1">
        <w:rPr>
          <w:rFonts w:eastAsia="Times New Roman"/>
          <w:szCs w:val="24"/>
        </w:rPr>
        <w:t>Ο</w:t>
      </w:r>
      <w:r>
        <w:rPr>
          <w:rFonts w:eastAsia="Times New Roman"/>
          <w:szCs w:val="24"/>
        </w:rPr>
        <w:t>ύτε μεγαλύτερη παρακμή υπάρχει ούτε μεγαλύτερο έγκλημα. Αν ζητήσετε τα στοιχεία από το Υπουργείο Προστασίας του Πολί</w:t>
      </w:r>
      <w:r>
        <w:rPr>
          <w:rFonts w:eastAsia="Times New Roman"/>
          <w:szCs w:val="24"/>
        </w:rPr>
        <w:t>τη</w:t>
      </w:r>
      <w:r>
        <w:rPr>
          <w:rFonts w:eastAsia="Times New Roman"/>
          <w:szCs w:val="24"/>
        </w:rPr>
        <w:t xml:space="preserve"> </w:t>
      </w:r>
      <w:r>
        <w:rPr>
          <w:rFonts w:eastAsia="Times New Roman"/>
          <w:szCs w:val="24"/>
        </w:rPr>
        <w:t xml:space="preserve">-τα αναζήτησα εγώ προ μηνών, με αφορμή μια φραστική αντέγκληση που είχα με τον κ. Τζαβάρα, όταν έγινε ο φόνος του δικηγόρου- </w:t>
      </w:r>
      <w:r>
        <w:rPr>
          <w:rFonts w:eastAsia="Times New Roman"/>
          <w:szCs w:val="24"/>
        </w:rPr>
        <w:t xml:space="preserve">θα δείτε </w:t>
      </w:r>
      <w:r>
        <w:rPr>
          <w:rFonts w:eastAsia="Times New Roman"/>
          <w:szCs w:val="24"/>
        </w:rPr>
        <w:t xml:space="preserve">ότι τα εγκλήματα ζωής και το 2015 και το 2016 είναι λιγότερα κατά πολύ στον αριθμό. Δεν ισχυρίζομαι ούτε </w:t>
      </w:r>
      <w:r>
        <w:rPr>
          <w:rFonts w:eastAsia="Times New Roman"/>
          <w:szCs w:val="24"/>
        </w:rPr>
        <w:t xml:space="preserve">για </w:t>
      </w:r>
      <w:r>
        <w:rPr>
          <w:rFonts w:eastAsia="Times New Roman"/>
          <w:szCs w:val="24"/>
        </w:rPr>
        <w:t>μια στιγμή</w:t>
      </w:r>
      <w:r>
        <w:rPr>
          <w:rFonts w:eastAsia="Times New Roman"/>
          <w:szCs w:val="24"/>
        </w:rPr>
        <w:t xml:space="preserve"> ότι η αριθμητική μείωση των εγκλημάτων ζωής δείχνει απευθείας μια μείωση της εγκληματικότητας. Κυρίως</w:t>
      </w:r>
      <w:r>
        <w:rPr>
          <w:rFonts w:eastAsia="Times New Roman"/>
          <w:szCs w:val="24"/>
        </w:rPr>
        <w:t>,</w:t>
      </w:r>
      <w:r>
        <w:rPr>
          <w:rFonts w:eastAsia="Times New Roman"/>
          <w:szCs w:val="24"/>
        </w:rPr>
        <w:t xml:space="preserve"> δεν μπορεί να καταγράψει την υποκειμενική αίσθηση των πολιτών. Τα στοιχεία, όμως, δεν λένε κάποιες αλήθειες. Ας τα αναζητήσετε. Ας τα βρείτε.</w:t>
      </w:r>
    </w:p>
    <w:p w14:paraId="76A6B381" w14:textId="77777777" w:rsidR="00DD4703" w:rsidRDefault="00A53ECF">
      <w:pPr>
        <w:spacing w:line="600" w:lineRule="auto"/>
        <w:ind w:firstLine="720"/>
        <w:contextualSpacing/>
        <w:jc w:val="both"/>
        <w:rPr>
          <w:rFonts w:eastAsia="Times New Roman"/>
          <w:szCs w:val="24"/>
        </w:rPr>
      </w:pPr>
      <w:r>
        <w:rPr>
          <w:rFonts w:eastAsia="Times New Roman"/>
          <w:szCs w:val="24"/>
        </w:rPr>
        <w:lastRenderedPageBreak/>
        <w:t>Το δεύτερο</w:t>
      </w:r>
      <w:r>
        <w:rPr>
          <w:rFonts w:eastAsia="Times New Roman"/>
          <w:szCs w:val="24"/>
        </w:rPr>
        <w:t xml:space="preserve"> που θέλω να πω στους συναδέλφους</w:t>
      </w:r>
      <w:r>
        <w:rPr>
          <w:rFonts w:eastAsia="Times New Roman"/>
          <w:szCs w:val="24"/>
        </w:rPr>
        <w:t>,</w:t>
      </w:r>
      <w:r>
        <w:rPr>
          <w:rFonts w:eastAsia="Times New Roman"/>
          <w:szCs w:val="24"/>
        </w:rPr>
        <w:t xml:space="preserve"> με βάση αυτά που ακούστηκαν</w:t>
      </w:r>
      <w:r>
        <w:rPr>
          <w:rFonts w:eastAsia="Times New Roman"/>
          <w:szCs w:val="24"/>
        </w:rPr>
        <w:t>,</w:t>
      </w:r>
      <w:r>
        <w:rPr>
          <w:rFonts w:eastAsia="Times New Roman"/>
          <w:szCs w:val="24"/>
        </w:rPr>
        <w:t xml:space="preserve"> είναι το εξής. Κατηγορήθηκε το νομοσχέδιο αυτό της Κυβέρνησης ότι υφαρπάζει ή υπεξαιρεί αρμοδιότητες από τον Δήμο Αθηναίων. Νομίζω ότι για ένα έργο στη μητροπολιτική περιοχή των Αθηνών, για το</w:t>
      </w:r>
      <w:r>
        <w:rPr>
          <w:rFonts w:eastAsia="Times New Roman"/>
          <w:szCs w:val="24"/>
        </w:rPr>
        <w:t xml:space="preserve"> οποίο χρειάζεται ένας ευέλικτος οργανισμός</w:t>
      </w:r>
      <w:r>
        <w:rPr>
          <w:rFonts w:eastAsia="Times New Roman"/>
          <w:szCs w:val="24"/>
        </w:rPr>
        <w:t>,</w:t>
      </w:r>
      <w:r>
        <w:rPr>
          <w:rFonts w:eastAsia="Times New Roman"/>
          <w:szCs w:val="24"/>
        </w:rPr>
        <w:t xml:space="preserve"> που θα μπορεί να αντλεί χρηματοδοτήσεις από πολλές πηγές και να έχει την άμεση μέριμνα και την υποστήριξη του κράτους, δεν μιλάμε για υφαρπαγή καμμίας αρμοδιότητας, όπως δεν μιλήσαμε ποτέ για υφαρπαγή αρμοδιότητ</w:t>
      </w:r>
      <w:r>
        <w:rPr>
          <w:rFonts w:eastAsia="Times New Roman"/>
          <w:szCs w:val="24"/>
        </w:rPr>
        <w:t>ας από τον Δήμο Αθηναίων</w:t>
      </w:r>
      <w:r>
        <w:rPr>
          <w:rFonts w:eastAsia="Times New Roman"/>
          <w:szCs w:val="24"/>
        </w:rPr>
        <w:t>,</w:t>
      </w:r>
      <w:r>
        <w:rPr>
          <w:rFonts w:eastAsia="Times New Roman"/>
          <w:szCs w:val="24"/>
        </w:rPr>
        <w:t xml:space="preserve"> όταν έγινε ο οργανισμός για το ρυθμιστικό των Αθηνών ή όταν έγινε η εταιρεία για την ενοποίηση των αρχαιολογικών χώρων και τις αστικές αναπλάσεις. </w:t>
      </w:r>
    </w:p>
    <w:p w14:paraId="76A6B382" w14:textId="77777777" w:rsidR="00DD4703" w:rsidRDefault="00A53ECF">
      <w:pPr>
        <w:spacing w:line="600" w:lineRule="auto"/>
        <w:ind w:firstLine="720"/>
        <w:contextualSpacing/>
        <w:jc w:val="both"/>
        <w:rPr>
          <w:rFonts w:eastAsia="Times New Roman"/>
          <w:szCs w:val="24"/>
        </w:rPr>
      </w:pPr>
      <w:r>
        <w:rPr>
          <w:rFonts w:eastAsia="Times New Roman"/>
          <w:szCs w:val="24"/>
        </w:rPr>
        <w:t>Δεν έκανε μόνο ενοποίηση αρχαιολογικών χώρων η ΕΑΧΑ. Προκήρυξε διαγωνισμούς για με</w:t>
      </w:r>
      <w:r>
        <w:rPr>
          <w:rFonts w:eastAsia="Times New Roman"/>
          <w:szCs w:val="24"/>
        </w:rPr>
        <w:t xml:space="preserve">γάλες πλατείες, συγκέντρωσε μια τεχνογνωσία συνολικά για τον πολεοδομικό ιστό της Αθήνας. Έκανε τις τρεις χαράξεις με βάση τα τρία μεγάλα σημεία. Το ένα δεν έγινε ποτέ κάτω στην Ιερά Οδό, όπως δεν έγινε και η συνένωση της Διονυσίου </w:t>
      </w:r>
      <w:r>
        <w:rPr>
          <w:rFonts w:eastAsia="Times New Roman"/>
          <w:szCs w:val="24"/>
        </w:rPr>
        <w:lastRenderedPageBreak/>
        <w:t>Αρεοπαγίτου με τους Στύλ</w:t>
      </w:r>
      <w:r>
        <w:rPr>
          <w:rFonts w:eastAsia="Times New Roman"/>
          <w:szCs w:val="24"/>
        </w:rPr>
        <w:t>ους του Ολυμπίου Διός και το Ολυμπιείο. Δεν έγινε αυτό το έργο. Ας σκεφτούμε αν μπορεί να γίνει αυτό και άλλα πράγματα.</w:t>
      </w:r>
    </w:p>
    <w:p w14:paraId="76A6B383" w14:textId="77777777" w:rsidR="00DD4703" w:rsidRDefault="00A53ECF">
      <w:pPr>
        <w:spacing w:line="600" w:lineRule="auto"/>
        <w:ind w:firstLine="720"/>
        <w:contextualSpacing/>
        <w:jc w:val="both"/>
        <w:rPr>
          <w:rFonts w:eastAsia="Times New Roman"/>
          <w:szCs w:val="24"/>
        </w:rPr>
      </w:pPr>
      <w:r>
        <w:rPr>
          <w:rFonts w:eastAsia="Times New Roman"/>
          <w:szCs w:val="24"/>
        </w:rPr>
        <w:t>Εγώ, λοιπόν, βλέπω αυτήν την εταιρεία σαν μια συνέχεια εκείνης της εταιρείας</w:t>
      </w:r>
      <w:r>
        <w:rPr>
          <w:rFonts w:eastAsia="Times New Roman"/>
          <w:szCs w:val="24"/>
        </w:rPr>
        <w:t>,</w:t>
      </w:r>
      <w:r>
        <w:rPr>
          <w:rFonts w:eastAsia="Times New Roman"/>
          <w:szCs w:val="24"/>
        </w:rPr>
        <w:t xml:space="preserve"> η οποία άφησε σπουδαίο έργο, με πολύ ισχυρές προσωπικότητες ως Προέδρους, όπως ο αείμνηστος Καλαντίδης και η κ</w:t>
      </w:r>
      <w:r>
        <w:rPr>
          <w:rFonts w:eastAsia="Times New Roman"/>
          <w:szCs w:val="24"/>
        </w:rPr>
        <w:t>.</w:t>
      </w:r>
      <w:r>
        <w:rPr>
          <w:rFonts w:eastAsia="Times New Roman"/>
          <w:szCs w:val="24"/>
        </w:rPr>
        <w:t xml:space="preserve"> Γαλάνη, η οποία ήταν στέλεχος του Υπουργείου. Αυτοί οι άνθρωποι έφτιαξαν τεχνογνωσία, μπήκαν μέσα. Διεκόπη βιαίως η ζωή αυτής της εταιρείας, δι</w:t>
      </w:r>
      <w:r>
        <w:rPr>
          <w:rFonts w:eastAsia="Times New Roman"/>
          <w:szCs w:val="24"/>
        </w:rPr>
        <w:t xml:space="preserve">εκόπη βιαίως κυρίως η ζωή </w:t>
      </w:r>
      <w:r>
        <w:rPr>
          <w:rFonts w:eastAsia="Times New Roman"/>
          <w:szCs w:val="24"/>
        </w:rPr>
        <w:t>της,</w:t>
      </w:r>
      <w:r>
        <w:rPr>
          <w:rFonts w:eastAsia="Times New Roman"/>
          <w:szCs w:val="24"/>
        </w:rPr>
        <w:t xml:space="preserve"> ως ένα αποθετήριο ιδεών</w:t>
      </w:r>
      <w:r>
        <w:rPr>
          <w:rFonts w:eastAsia="Times New Roman"/>
          <w:szCs w:val="24"/>
        </w:rPr>
        <w:t>,</w:t>
      </w:r>
      <w:r>
        <w:rPr>
          <w:rFonts w:eastAsia="Times New Roman"/>
          <w:szCs w:val="24"/>
        </w:rPr>
        <w:t xml:space="preserve"> που θα ήταν στη διάθεση κάθε κυβέρνησης να τις αξιοποιήσει και να τις προχωρήσει. Γι’ αυτό πρότεινα στους Υπουργούς να συμπεριληφθεί στο σκεπτικό της νέας εταιρείας η παραλαβή και του αρχείου και της </w:t>
      </w:r>
      <w:r>
        <w:rPr>
          <w:rFonts w:eastAsia="Times New Roman"/>
          <w:szCs w:val="24"/>
        </w:rPr>
        <w:t>τεχνογνωσίας της εταιρείας της ενοποίησης των αρχαιολογικών χώρων.</w:t>
      </w:r>
    </w:p>
    <w:p w14:paraId="76A6B384" w14:textId="77777777" w:rsidR="00DD4703" w:rsidRDefault="00A53ECF">
      <w:pPr>
        <w:spacing w:line="600" w:lineRule="auto"/>
        <w:ind w:firstLine="720"/>
        <w:contextualSpacing/>
        <w:jc w:val="both"/>
        <w:rPr>
          <w:rFonts w:eastAsia="Times New Roman"/>
          <w:szCs w:val="24"/>
        </w:rPr>
      </w:pPr>
      <w:r>
        <w:rPr>
          <w:rFonts w:eastAsia="Times New Roman"/>
          <w:szCs w:val="24"/>
        </w:rPr>
        <w:t>Από εκεί και πέρα, αυτό που συμβαίνει στην Αθήνα και λέμε γιατί του παίρνουμε την αρμοδιότητα, είναι ότι σε όλα αυτά τα σαράντα και παραπάνω χρόνια της Μεταπολίτευσης, ενώ έχουν περάσει πολ</w:t>
      </w:r>
      <w:r>
        <w:rPr>
          <w:rFonts w:eastAsia="Times New Roman"/>
          <w:szCs w:val="24"/>
        </w:rPr>
        <w:t xml:space="preserve">λοί δήμαρχοι, αλλά δεν είδαμε κάποιον να πάει να </w:t>
      </w:r>
      <w:r>
        <w:rPr>
          <w:rFonts w:eastAsia="Times New Roman"/>
          <w:szCs w:val="24"/>
        </w:rPr>
        <w:lastRenderedPageBreak/>
        <w:t>φτιάξει τα προσφυγικά. Είναι μια εταιρεία ειδικού σκοπού. Ο πρώτος της σκοπός είναι αυτός.</w:t>
      </w:r>
    </w:p>
    <w:p w14:paraId="76A6B385" w14:textId="77777777" w:rsidR="00DD4703" w:rsidRDefault="00A53ECF">
      <w:pPr>
        <w:spacing w:line="600" w:lineRule="auto"/>
        <w:ind w:firstLine="720"/>
        <w:contextualSpacing/>
        <w:jc w:val="both"/>
        <w:rPr>
          <w:rFonts w:eastAsia="Times New Roman"/>
          <w:szCs w:val="24"/>
        </w:rPr>
      </w:pPr>
      <w:r>
        <w:rPr>
          <w:rFonts w:eastAsia="Times New Roman"/>
          <w:szCs w:val="24"/>
        </w:rPr>
        <w:t xml:space="preserve">Ο δεύτερος είναι στο </w:t>
      </w:r>
      <w:r>
        <w:rPr>
          <w:rFonts w:eastAsia="Times New Roman"/>
          <w:szCs w:val="24"/>
        </w:rPr>
        <w:t>ε</w:t>
      </w:r>
      <w:r>
        <w:rPr>
          <w:rFonts w:eastAsia="Times New Roman"/>
          <w:szCs w:val="24"/>
        </w:rPr>
        <w:t xml:space="preserve">μπορικό </w:t>
      </w:r>
      <w:r>
        <w:rPr>
          <w:rFonts w:eastAsia="Times New Roman"/>
          <w:szCs w:val="24"/>
        </w:rPr>
        <w:t>τρίγωνο</w:t>
      </w:r>
      <w:r>
        <w:rPr>
          <w:rFonts w:eastAsia="Times New Roman"/>
          <w:szCs w:val="24"/>
        </w:rPr>
        <w:t xml:space="preserve">. Πάρα πολλοί προσπάθησαν. Αυτά που έχουν μείνει την Πλάκα και για το </w:t>
      </w:r>
      <w:r>
        <w:rPr>
          <w:rFonts w:eastAsia="Times New Roman"/>
          <w:szCs w:val="24"/>
        </w:rPr>
        <w:t xml:space="preserve">εμπορικό </w:t>
      </w:r>
      <w:r>
        <w:rPr>
          <w:rFonts w:eastAsia="Times New Roman"/>
          <w:szCs w:val="24"/>
        </w:rPr>
        <w:t>τρίγωνο</w:t>
      </w:r>
      <w:r>
        <w:rPr>
          <w:rFonts w:eastAsia="Times New Roman"/>
          <w:szCs w:val="24"/>
        </w:rPr>
        <w:t xml:space="preserve"> είναι οι παρεμβάσεις του Τρίτση και του Μάνου, για να πούμε μερικά πράγματα από παλαιούς Υπουργούς των παρελθόντων ετών</w:t>
      </w:r>
      <w:r>
        <w:rPr>
          <w:rFonts w:eastAsia="Times New Roman"/>
          <w:szCs w:val="24"/>
        </w:rPr>
        <w:t>,</w:t>
      </w:r>
      <w:r>
        <w:rPr>
          <w:rFonts w:eastAsia="Times New Roman"/>
          <w:szCs w:val="24"/>
        </w:rPr>
        <w:t xml:space="preserve"> που έκαναν μερικές τομές.</w:t>
      </w:r>
    </w:p>
    <w:p w14:paraId="76A6B386" w14:textId="77777777" w:rsidR="00DD4703" w:rsidRDefault="00A53ECF">
      <w:pPr>
        <w:spacing w:line="600" w:lineRule="auto"/>
        <w:ind w:firstLine="720"/>
        <w:contextualSpacing/>
        <w:jc w:val="both"/>
        <w:rPr>
          <w:rFonts w:eastAsia="Times New Roman"/>
          <w:szCs w:val="24"/>
        </w:rPr>
      </w:pPr>
      <w:r>
        <w:rPr>
          <w:rFonts w:eastAsia="Times New Roman"/>
          <w:szCs w:val="24"/>
        </w:rPr>
        <w:t>Χρειάζεται η κεντρική Κυβέρνηση να μεριμνά για την πρωτεύουσα της δημοκρατίας και να εγκαλείται εάν δ</w:t>
      </w:r>
      <w:r>
        <w:rPr>
          <w:rFonts w:eastAsia="Times New Roman"/>
          <w:szCs w:val="24"/>
        </w:rPr>
        <w:t>εν μέριμνα και δεν παίρνει τα κατάλληλα μέτρα.</w:t>
      </w:r>
    </w:p>
    <w:p w14:paraId="76A6B387" w14:textId="77777777" w:rsidR="00DD4703" w:rsidRDefault="00A53ECF">
      <w:pPr>
        <w:spacing w:line="600" w:lineRule="auto"/>
        <w:ind w:firstLine="720"/>
        <w:contextualSpacing/>
        <w:jc w:val="both"/>
        <w:rPr>
          <w:rFonts w:eastAsia="Times New Roman"/>
          <w:szCs w:val="24"/>
        </w:rPr>
      </w:pPr>
      <w:r>
        <w:rPr>
          <w:rFonts w:eastAsia="Times New Roman"/>
          <w:szCs w:val="24"/>
        </w:rPr>
        <w:t>Ο κ. Σκανδαλίδης το είπε: Κακώς καταργήθηκε η Δημοτική Αστυνομία. Μα, η Κυβέρνηση του ΣΥΡΙΖΑ την επανέφερε.</w:t>
      </w:r>
    </w:p>
    <w:p w14:paraId="76A6B388" w14:textId="77777777" w:rsidR="00DD4703" w:rsidRDefault="00A53ECF">
      <w:pPr>
        <w:spacing w:line="600" w:lineRule="auto"/>
        <w:ind w:firstLine="720"/>
        <w:contextualSpacing/>
        <w:jc w:val="both"/>
        <w:rPr>
          <w:rFonts w:eastAsia="Times New Roman"/>
          <w:szCs w:val="24"/>
        </w:rPr>
      </w:pPr>
      <w:r>
        <w:rPr>
          <w:rFonts w:eastAsia="Times New Roman"/>
          <w:b/>
          <w:szCs w:val="24"/>
        </w:rPr>
        <w:t>ΚΩΝΣΤΑΝΤΙΝΟΣ ΣΚΑΝΔΑΛΙΔΗΣ:</w:t>
      </w:r>
      <w:r>
        <w:rPr>
          <w:rFonts w:eastAsia="Times New Roman"/>
          <w:szCs w:val="24"/>
        </w:rPr>
        <w:t xml:space="preserve"> Εντάξει, τώρα.</w:t>
      </w:r>
    </w:p>
    <w:p w14:paraId="76A6B389" w14:textId="77777777" w:rsidR="00DD4703" w:rsidRDefault="00A53ECF">
      <w:pPr>
        <w:spacing w:line="600" w:lineRule="auto"/>
        <w:ind w:firstLine="720"/>
        <w:contextualSpacing/>
        <w:jc w:val="both"/>
        <w:rPr>
          <w:rFonts w:eastAsia="Times New Roman"/>
          <w:szCs w:val="24"/>
        </w:rPr>
      </w:pPr>
      <w:r>
        <w:rPr>
          <w:rFonts w:eastAsia="Times New Roman"/>
          <w:b/>
          <w:szCs w:val="24"/>
        </w:rPr>
        <w:lastRenderedPageBreak/>
        <w:t>ΝΙΚΟΛΑΟΣ ΞΥΔΑΚΗΣ:</w:t>
      </w:r>
      <w:r>
        <w:rPr>
          <w:rFonts w:eastAsia="Times New Roman"/>
          <w:szCs w:val="24"/>
        </w:rPr>
        <w:t xml:space="preserve"> Εντάξει, εντάξει, αλλά προσπάθησε να κρατήσει μια συνέχεια στις μεταρρυθμιστικές καινοτομίες παρελθουσών κυβερνήσεων, οι οποίες απέδιδαν έργο. Εσείς τα απονομοθετήσατε και τα καταργήσατε. Εμείς τα επαναφέραμε και επαναφέρουμε μερικά πράγματα για να γίνετα</w:t>
      </w:r>
      <w:r>
        <w:rPr>
          <w:rFonts w:eastAsia="Times New Roman"/>
          <w:szCs w:val="24"/>
        </w:rPr>
        <w:t>ι δουλειά, που δεν γίνεται.</w:t>
      </w:r>
    </w:p>
    <w:p w14:paraId="76A6B38A" w14:textId="77777777" w:rsidR="00DD4703" w:rsidRDefault="00A53ECF">
      <w:pPr>
        <w:spacing w:line="600" w:lineRule="auto"/>
        <w:ind w:firstLine="720"/>
        <w:contextualSpacing/>
        <w:jc w:val="both"/>
        <w:rPr>
          <w:rFonts w:eastAsia="Times New Roman"/>
          <w:szCs w:val="24"/>
        </w:rPr>
      </w:pPr>
      <w:r>
        <w:rPr>
          <w:rFonts w:eastAsia="Times New Roman"/>
          <w:szCs w:val="24"/>
        </w:rPr>
        <w:t>Ως δημότης Αθηναίων έχω ένα παράπονο. Θα σας πω ένα μικρό παράδειγμα. Η Παντάνασσα είναι ο αρχαιότερος ναός των Αθηνών. Έδωσε το όνομά της στη γειτονιά του Μοναστηρακίου. Με βάση όλους τους νόμους και αυστηρότατα βάσει του αρχαι</w:t>
      </w:r>
      <w:r>
        <w:rPr>
          <w:rFonts w:eastAsia="Times New Roman"/>
          <w:szCs w:val="24"/>
        </w:rPr>
        <w:t>ολογικού νόμου, απαγορεύεται σε ακτίνα μερικών δεκάδων μέτρων να μπαίνουν τραπεζοκαθίσματα. Πηγαίνετε εσείς να δείτε τις ομπρέλες με τις μπύρες και τα αναψυκτικά να καβαλάνε τους τρουλίσκους του βυζαντινού ναού του</w:t>
      </w:r>
      <w:r>
        <w:rPr>
          <w:rFonts w:eastAsia="Times New Roman"/>
          <w:szCs w:val="24"/>
          <w:vertAlign w:val="superscript"/>
        </w:rPr>
        <w:t xml:space="preserve"> </w:t>
      </w:r>
      <w:r>
        <w:rPr>
          <w:rFonts w:eastAsia="Times New Roman"/>
          <w:szCs w:val="24"/>
        </w:rPr>
        <w:t>δέκατου όγδοου</w:t>
      </w:r>
      <w:r>
        <w:rPr>
          <w:rFonts w:eastAsia="Times New Roman"/>
          <w:szCs w:val="24"/>
        </w:rPr>
        <w:t xml:space="preserve"> αιώνα.</w:t>
      </w:r>
    </w:p>
    <w:p w14:paraId="76A6B38B"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Αυτή είναι η κατάστ</w:t>
      </w:r>
      <w:r>
        <w:rPr>
          <w:rFonts w:eastAsia="Times New Roman" w:cs="Times New Roman"/>
          <w:szCs w:val="24"/>
        </w:rPr>
        <w:t xml:space="preserve">αση. Είναι αυτόφωρο το αδίκημα. Πήγε ποτέ η </w:t>
      </w:r>
      <w:r>
        <w:rPr>
          <w:rFonts w:eastAsia="Times New Roman" w:cs="Times New Roman"/>
          <w:szCs w:val="24"/>
        </w:rPr>
        <w:t>Δ</w:t>
      </w:r>
      <w:r>
        <w:rPr>
          <w:rFonts w:eastAsia="Times New Roman" w:cs="Times New Roman"/>
          <w:szCs w:val="24"/>
        </w:rPr>
        <w:t xml:space="preserve">ημοτική </w:t>
      </w:r>
      <w:r>
        <w:rPr>
          <w:rFonts w:eastAsia="Times New Roman" w:cs="Times New Roman"/>
          <w:szCs w:val="24"/>
        </w:rPr>
        <w:t>Α</w:t>
      </w:r>
      <w:r>
        <w:rPr>
          <w:rFonts w:eastAsia="Times New Roman" w:cs="Times New Roman"/>
          <w:szCs w:val="24"/>
        </w:rPr>
        <w:t>στυνομία να πει του σουβλατζή, του κεμπαμπτζή, «πάρε τις ομπρέλες, μην σκεπάζεις τον εμβληματικότερο, τον αρχαιότερο ναό των Αθηνών»; Αυτή είναι η κατάσταση και γι’ αυτό φέρουμε όλοι ευθύνη</w:t>
      </w:r>
      <w:r w:rsidRPr="00F45D15">
        <w:rPr>
          <w:rFonts w:eastAsia="Times New Roman" w:cs="Times New Roman"/>
          <w:szCs w:val="24"/>
        </w:rPr>
        <w:t xml:space="preserve">, </w:t>
      </w:r>
      <w:r>
        <w:rPr>
          <w:rFonts w:eastAsia="Times New Roman" w:cs="Times New Roman"/>
          <w:szCs w:val="24"/>
        </w:rPr>
        <w:t>και οι Βουλ</w:t>
      </w:r>
      <w:r>
        <w:rPr>
          <w:rFonts w:eastAsia="Times New Roman" w:cs="Times New Roman"/>
          <w:szCs w:val="24"/>
        </w:rPr>
        <w:t xml:space="preserve">ευτές, ακόμα και οι αντιπολιτευόμενοι, και οι </w:t>
      </w:r>
      <w:r>
        <w:rPr>
          <w:rFonts w:eastAsia="Times New Roman" w:cs="Times New Roman"/>
          <w:szCs w:val="24"/>
        </w:rPr>
        <w:lastRenderedPageBreak/>
        <w:t>κ</w:t>
      </w:r>
      <w:r>
        <w:rPr>
          <w:rFonts w:eastAsia="Times New Roman" w:cs="Times New Roman"/>
          <w:szCs w:val="24"/>
        </w:rPr>
        <w:t>υβερνήσεις και προπάντων οι δημοτικοί άρχοντες. Πήγαν καμμιά βόλτα εκεί οι δήμαρχοι</w:t>
      </w:r>
      <w:r>
        <w:rPr>
          <w:rFonts w:eastAsia="Times New Roman" w:cs="Times New Roman"/>
          <w:szCs w:val="24"/>
        </w:rPr>
        <w:t>,</w:t>
      </w:r>
      <w:r>
        <w:rPr>
          <w:rFonts w:eastAsia="Times New Roman" w:cs="Times New Roman"/>
          <w:szCs w:val="24"/>
        </w:rPr>
        <w:t xml:space="preserve"> να δουν σε τι κατάσταση βρίσκεται η πλατεία στο Μοναστηράκι, η πλατεία στην Ομόνοια; </w:t>
      </w:r>
    </w:p>
    <w:p w14:paraId="76A6B38C"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Δεν ξεκινάει καμμία παρακμή, καμμία απ</w:t>
      </w:r>
      <w:r>
        <w:rPr>
          <w:rFonts w:eastAsia="Times New Roman" w:cs="Times New Roman"/>
          <w:szCs w:val="24"/>
        </w:rPr>
        <w:t>ειλή και κανένας ξεπεσμός των Αθηνών τον Ιανουάριο του 2015, όταν ανέλαβε η Κυβέρνηση ΣΥΡΙΖΑ. Δεν είναι στην καλύτερη δυνατή της κατάσταση η Αθήνα, δεν είναι και στη χειρότερη. Είναι σε μια κατάσταση</w:t>
      </w:r>
      <w:r>
        <w:rPr>
          <w:rFonts w:eastAsia="Times New Roman" w:cs="Times New Roman"/>
          <w:szCs w:val="24"/>
        </w:rPr>
        <w:t>,</w:t>
      </w:r>
      <w:r>
        <w:rPr>
          <w:rFonts w:eastAsia="Times New Roman" w:cs="Times New Roman"/>
          <w:szCs w:val="24"/>
        </w:rPr>
        <w:t xml:space="preserve"> που μας καλεί να την κάνουμε πιο ανθρώπινη, πιο ζωντανή</w:t>
      </w:r>
      <w:r>
        <w:rPr>
          <w:rFonts w:eastAsia="Times New Roman" w:cs="Times New Roman"/>
          <w:szCs w:val="24"/>
        </w:rPr>
        <w:t xml:space="preserve"> και να έχουμε έναν οργανισμό</w:t>
      </w:r>
      <w:r>
        <w:rPr>
          <w:rFonts w:eastAsia="Times New Roman" w:cs="Times New Roman"/>
          <w:szCs w:val="24"/>
        </w:rPr>
        <w:t>,</w:t>
      </w:r>
      <w:r>
        <w:rPr>
          <w:rFonts w:eastAsia="Times New Roman" w:cs="Times New Roman"/>
          <w:szCs w:val="24"/>
        </w:rPr>
        <w:t xml:space="preserve"> ο οποίος θα φροντίζει διαρκώς, σε διάρκεια, σε βάθος χρόνου, να έχει ένα στρατηγικό σχέδιο, για να γίνει μια Αθήνα</w:t>
      </w:r>
      <w:r>
        <w:rPr>
          <w:rFonts w:eastAsia="Times New Roman" w:cs="Times New Roman"/>
          <w:szCs w:val="24"/>
        </w:rPr>
        <w:t>,</w:t>
      </w:r>
      <w:r>
        <w:rPr>
          <w:rFonts w:eastAsia="Times New Roman" w:cs="Times New Roman"/>
          <w:szCs w:val="24"/>
        </w:rPr>
        <w:t xml:space="preserve"> όχι μόνο ένας λαμπερός τουριστικός προορισμός, που έχει γίνει από μόνη της ήδη, αλλά μια Αθήνα</w:t>
      </w:r>
      <w:r>
        <w:rPr>
          <w:rFonts w:eastAsia="Times New Roman" w:cs="Times New Roman"/>
          <w:szCs w:val="24"/>
        </w:rPr>
        <w:t>,</w:t>
      </w:r>
      <w:r>
        <w:rPr>
          <w:rFonts w:eastAsia="Times New Roman" w:cs="Times New Roman"/>
          <w:szCs w:val="24"/>
        </w:rPr>
        <w:t xml:space="preserve"> που θα είναι </w:t>
      </w:r>
      <w:r>
        <w:rPr>
          <w:rFonts w:eastAsia="Times New Roman" w:cs="Times New Roman"/>
          <w:szCs w:val="24"/>
        </w:rPr>
        <w:t>κόσμημα για την ίδια την ελληνική δημοκρατία και για τους ανθρώπους που ζουν.</w:t>
      </w:r>
    </w:p>
    <w:p w14:paraId="76A6B38D"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Αυτός είναι, νομίζω, ο σκοπός και του νομοθέτη αυτήν τη στιγμή σε αυτήν την Αίθουσα. Γι’ αυτό νομίζω ότι κάθε κριτική, κάθε παρέμβαση, κάθε συμβολή προς την επίτευξη αυτού του σκ</w:t>
      </w:r>
      <w:r>
        <w:rPr>
          <w:rFonts w:eastAsia="Times New Roman" w:cs="Times New Roman"/>
          <w:szCs w:val="24"/>
        </w:rPr>
        <w:t xml:space="preserve">οπού, ακόμη και μέσα από αυτό -όπως το κρίνουν οι συνάδελφοι </w:t>
      </w:r>
      <w:r>
        <w:rPr>
          <w:rFonts w:eastAsia="Times New Roman" w:cs="Times New Roman"/>
          <w:szCs w:val="24"/>
        </w:rPr>
        <w:lastRenderedPageBreak/>
        <w:t>της Αντιπολίτευσης- το ατελές όργανο, είναι να το κάνουμε καλύτερο. Όλη αυτή η στείρα άρνηση, ότι τίποτα δεν γίνεται και όλα αυτά είναι κομματικές στρατιές, και ανυπόστατα</w:t>
      </w:r>
      <w:r>
        <w:rPr>
          <w:rFonts w:eastAsia="Times New Roman" w:cs="Times New Roman"/>
          <w:szCs w:val="24"/>
        </w:rPr>
        <w:t>,</w:t>
      </w:r>
      <w:r>
        <w:rPr>
          <w:rFonts w:eastAsia="Times New Roman" w:cs="Times New Roman"/>
          <w:szCs w:val="24"/>
        </w:rPr>
        <w:t xml:space="preserve"> είναι και δεν προσθέτο</w:t>
      </w:r>
      <w:r>
        <w:rPr>
          <w:rFonts w:eastAsia="Times New Roman" w:cs="Times New Roman"/>
          <w:szCs w:val="24"/>
        </w:rPr>
        <w:t>υν απολύτως τίποτα.</w:t>
      </w:r>
    </w:p>
    <w:p w14:paraId="76A6B38E"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Εγώ νομίζω ότι με τα μέσα</w:t>
      </w:r>
      <w:r>
        <w:rPr>
          <w:rFonts w:eastAsia="Times New Roman" w:cs="Times New Roman"/>
          <w:szCs w:val="24"/>
        </w:rPr>
        <w:t>,</w:t>
      </w:r>
      <w:r>
        <w:rPr>
          <w:rFonts w:eastAsia="Times New Roman" w:cs="Times New Roman"/>
          <w:szCs w:val="24"/>
        </w:rPr>
        <w:t xml:space="preserve"> που διαθέτει η χώρα, με τη δημοσιονομική στενότητα, με την επιτροπεία, με τη δυσθυμία που διακατέχει τον ελληνικό λαό μετά την οκταετή κρίση, κάθε προσπάθεια, κάθε πρωτοβουλία, κάθε επαναφορά μιας θαρραλέας προσέγγισης της καθημερινής ζωής των αστικών ιστ</w:t>
      </w:r>
      <w:r>
        <w:rPr>
          <w:rFonts w:eastAsia="Times New Roman" w:cs="Times New Roman"/>
          <w:szCs w:val="24"/>
        </w:rPr>
        <w:t>ών και κυρίως της πρωτεύουσας της Ελληνικής Δημοκρατίας, θα πρέπει να βρίσκει μια ελάχιστη συμπαράσταση, με κριτική, με βολές, αλλά με μια κατανόηση. Στα υπόλοιπα περί «στρατιών» κ.λπ. δεν θέλω να υπεισέλθω σε απαντήσεις, διότι κρατάμε και τα θετικά στοιχε</w:t>
      </w:r>
      <w:r>
        <w:rPr>
          <w:rFonts w:eastAsia="Times New Roman" w:cs="Times New Roman"/>
          <w:szCs w:val="24"/>
        </w:rPr>
        <w:t>ία και τις προοδευτικές τομές</w:t>
      </w:r>
      <w:r>
        <w:rPr>
          <w:rFonts w:eastAsia="Times New Roman" w:cs="Times New Roman"/>
          <w:szCs w:val="24"/>
        </w:rPr>
        <w:t>,</w:t>
      </w:r>
      <w:r>
        <w:rPr>
          <w:rFonts w:eastAsia="Times New Roman" w:cs="Times New Roman"/>
          <w:szCs w:val="24"/>
        </w:rPr>
        <w:t xml:space="preserve"> που έγιναν τη δεκαετία του </w:t>
      </w:r>
      <w:r>
        <w:rPr>
          <w:rFonts w:eastAsia="Times New Roman" w:cs="Times New Roman"/>
          <w:szCs w:val="24"/>
        </w:rPr>
        <w:t>19</w:t>
      </w:r>
      <w:r>
        <w:rPr>
          <w:rFonts w:eastAsia="Times New Roman" w:cs="Times New Roman"/>
          <w:szCs w:val="24"/>
        </w:rPr>
        <w:t>80 και αργότερα, αλλά δεν μπορούμε να ξεχάσουμε ούτε τις στρατιές των ΔΕΚΟ ούτε με ποια ανθρωπολογική σύνθεση εξέλεγαν τα συνέδρια ούτε τους υπόδικους ή τους κατάδικους Υπουργούς για κολοσσιαίες π</w:t>
      </w:r>
      <w:r>
        <w:rPr>
          <w:rFonts w:eastAsia="Times New Roman" w:cs="Times New Roman"/>
          <w:szCs w:val="24"/>
        </w:rPr>
        <w:t xml:space="preserve">εριπτώσεις διαφθοράς. </w:t>
      </w:r>
    </w:p>
    <w:p w14:paraId="76A6B38F"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Ο κ. Κεφαλογιάννης μας είπε πριν για τον Ιανό, για τα δύο πρόσωπα. Ας πάμε να δούμε ποιοι «Ιανοί» έκαναν ξεπλύματα χρημάτων και ποιοι υπάρχουν ακόμα και «στολίζονται» στο κέντρο των Αθηνών. Αυτό το κέντρο των Αθηνών που θέλουμε να αν</w:t>
      </w:r>
      <w:r>
        <w:rPr>
          <w:rFonts w:eastAsia="Times New Roman" w:cs="Times New Roman"/>
          <w:szCs w:val="24"/>
        </w:rPr>
        <w:t>αμορφώσουμε.</w:t>
      </w:r>
    </w:p>
    <w:p w14:paraId="76A6B390"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Ευχαριστώ για την προσοχή σας.</w:t>
      </w:r>
    </w:p>
    <w:p w14:paraId="76A6B391" w14:textId="77777777" w:rsidR="00DD4703" w:rsidRDefault="00A53EC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6A6B392" w14:textId="77777777" w:rsidR="00DD4703" w:rsidRDefault="00A53ECF">
      <w:pPr>
        <w:spacing w:line="600" w:lineRule="auto"/>
        <w:ind w:firstLine="720"/>
        <w:contextualSpacing/>
        <w:jc w:val="both"/>
        <w:rPr>
          <w:rFonts w:eastAsia="Times New Roman" w:cs="Times New Roman"/>
          <w:szCs w:val="24"/>
        </w:rPr>
      </w:pPr>
      <w:r w:rsidRPr="003C702A">
        <w:rPr>
          <w:rFonts w:eastAsia="Times New Roman" w:cs="Times New Roman"/>
          <w:b/>
          <w:szCs w:val="24"/>
        </w:rPr>
        <w:t>ΠΡΟΕΔΡΕΥΩΝ (Γεώργιος Λαμπρούλης):</w:t>
      </w:r>
      <w:r>
        <w:rPr>
          <w:rFonts w:eastAsia="Times New Roman" w:cs="Times New Roman"/>
          <w:szCs w:val="24"/>
        </w:rPr>
        <w:t xml:space="preserve"> Ευχαριστούμε.</w:t>
      </w:r>
    </w:p>
    <w:p w14:paraId="76A6B393"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w:t>
      </w:r>
      <w:r>
        <w:rPr>
          <w:rFonts w:eastAsia="Times New Roman" w:cs="Times New Roman"/>
          <w:szCs w:val="24"/>
        </w:rPr>
        <w:t xml:space="preserve">κ. </w:t>
      </w:r>
      <w:r>
        <w:rPr>
          <w:rFonts w:eastAsia="Times New Roman" w:cs="Times New Roman"/>
          <w:szCs w:val="24"/>
        </w:rPr>
        <w:t>Καφαντάρη από το ΣΥΡΙΖΑ.</w:t>
      </w:r>
    </w:p>
    <w:p w14:paraId="76A6B394" w14:textId="77777777" w:rsidR="00DD4703" w:rsidRDefault="00A53ECF">
      <w:pPr>
        <w:spacing w:line="600" w:lineRule="auto"/>
        <w:ind w:firstLine="720"/>
        <w:contextualSpacing/>
        <w:jc w:val="both"/>
        <w:rPr>
          <w:rFonts w:eastAsia="Times New Roman" w:cs="Times New Roman"/>
          <w:szCs w:val="24"/>
        </w:rPr>
      </w:pPr>
      <w:r w:rsidRPr="009772DC">
        <w:rPr>
          <w:rFonts w:eastAsia="Times New Roman" w:cs="Times New Roman"/>
          <w:b/>
          <w:szCs w:val="24"/>
        </w:rPr>
        <w:t>ΧΑΡΟΥΛΑ (ΧΑΡΑ) ΚΑΦΑΝΤΑΡΗ:</w:t>
      </w:r>
      <w:r>
        <w:rPr>
          <w:rFonts w:eastAsia="Times New Roman" w:cs="Times New Roman"/>
          <w:szCs w:val="24"/>
        </w:rPr>
        <w:t xml:space="preserve"> Ευχαριστώ, κύριε Πρόεδρε.</w:t>
      </w:r>
    </w:p>
    <w:p w14:paraId="76A6B395"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Κατ’ αρχάς, μια διαπίστω</w:t>
      </w:r>
      <w:r>
        <w:rPr>
          <w:rFonts w:eastAsia="Times New Roman" w:cs="Times New Roman"/>
          <w:szCs w:val="24"/>
        </w:rPr>
        <w:t xml:space="preserve">ση θα ήθελα να κάνω. Ειλικρινά, θα περίμενα μια μεγαλύτερη σεμνότητα στην τοποθέτηση από την πλευρά της Αντιπολίτευσης, γενικότερα. </w:t>
      </w:r>
    </w:p>
    <w:p w14:paraId="76A6B396"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Μια βόλτα στην Αθήνα, και ειδικότερα στο κέντρο της, είναι αρκετή για να συνειδητοποιήσει ο καθένας σε ποια φάση βρίσκεται </w:t>
      </w:r>
      <w:r>
        <w:rPr>
          <w:rFonts w:eastAsia="Times New Roman" w:cs="Times New Roman"/>
          <w:szCs w:val="24"/>
        </w:rPr>
        <w:t>αυτή η πόλη και ότι υπάρχει μια ου</w:t>
      </w:r>
      <w:r>
        <w:rPr>
          <w:rFonts w:eastAsia="Times New Roman" w:cs="Times New Roman"/>
          <w:szCs w:val="24"/>
        </w:rPr>
        <w:lastRenderedPageBreak/>
        <w:t xml:space="preserve">σιαστική ανάγκη αλλαγής και ανάπλασης. Το κέντρο της Αθήνας, που η κρίση το χτύπησε ιδιαίτερα, έχει ανάγκη ουσιαστικών παρεμβάσεων για την ανάδειξη της ιστορικότητας αυτής της πόλης, μιας πόλης με τη διεθνή αναγνώριση και </w:t>
      </w:r>
      <w:r>
        <w:rPr>
          <w:rFonts w:eastAsia="Times New Roman" w:cs="Times New Roman"/>
          <w:szCs w:val="24"/>
        </w:rPr>
        <w:t>ταυτότητα</w:t>
      </w:r>
      <w:r>
        <w:rPr>
          <w:rFonts w:eastAsia="Times New Roman" w:cs="Times New Roman"/>
          <w:szCs w:val="24"/>
        </w:rPr>
        <w:t>,</w:t>
      </w:r>
      <w:r>
        <w:rPr>
          <w:rFonts w:eastAsia="Times New Roman" w:cs="Times New Roman"/>
          <w:szCs w:val="24"/>
        </w:rPr>
        <w:t xml:space="preserve"> που έχει η Αθήνα και η οποία σήμερα δεν μπορεί ούτε πλούτο να παράγει ούτε ευημερία για τους κατοίκους της. </w:t>
      </w:r>
    </w:p>
    <w:p w14:paraId="76A6B397"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Η εικόνα της πόλης σε πτώχευση και παρακμή</w:t>
      </w:r>
      <w:r>
        <w:rPr>
          <w:rFonts w:eastAsia="Times New Roman" w:cs="Times New Roman"/>
          <w:szCs w:val="24"/>
        </w:rPr>
        <w:t>,</w:t>
      </w:r>
      <w:r>
        <w:rPr>
          <w:rFonts w:eastAsia="Times New Roman" w:cs="Times New Roman"/>
          <w:szCs w:val="24"/>
        </w:rPr>
        <w:t xml:space="preserve"> πραγματικά οφείλει να αλλάξει. Να γίνει μια πόλη που να αξίζει να ζει κάποιος: Μια πόλη με π</w:t>
      </w:r>
      <w:r>
        <w:rPr>
          <w:rFonts w:eastAsia="Times New Roman" w:cs="Times New Roman"/>
          <w:szCs w:val="24"/>
        </w:rPr>
        <w:t>ροσβασιμότητα όλων, με πολυχρωμία, πολυπολιτισμικότητα, με βιοκλιματική αρχιτεκτονική, με ελεύθερους χώρους, με τη μικρομεσαία επιχειρηματικότητα, συστατικό στοιχείο της ταυτότητας αυτής της πόλης</w:t>
      </w:r>
      <w:r>
        <w:rPr>
          <w:rFonts w:eastAsia="Times New Roman" w:cs="Times New Roman"/>
          <w:szCs w:val="24"/>
        </w:rPr>
        <w:t>,</w:t>
      </w:r>
      <w:r>
        <w:rPr>
          <w:rFonts w:eastAsia="Times New Roman" w:cs="Times New Roman"/>
          <w:szCs w:val="24"/>
        </w:rPr>
        <w:t xml:space="preserve"> ειδικά στο κέντρο της, η οποία οφείλει να επανέλθει. Μια π</w:t>
      </w:r>
      <w:r>
        <w:rPr>
          <w:rFonts w:eastAsia="Times New Roman" w:cs="Times New Roman"/>
          <w:szCs w:val="24"/>
        </w:rPr>
        <w:t>όλη, η οποία θα ανταποκρίνεται στις σύγχρονες απαιτήσεις</w:t>
      </w:r>
      <w:r>
        <w:rPr>
          <w:rFonts w:eastAsia="Times New Roman" w:cs="Times New Roman"/>
          <w:szCs w:val="24"/>
        </w:rPr>
        <w:t>,</w:t>
      </w:r>
      <w:r>
        <w:rPr>
          <w:rFonts w:eastAsia="Times New Roman" w:cs="Times New Roman"/>
          <w:szCs w:val="24"/>
        </w:rPr>
        <w:t xml:space="preserve"> που θέτει και η προελαύνουσα κλιματική αλλαγή. </w:t>
      </w:r>
    </w:p>
    <w:p w14:paraId="76A6B398"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 αναλογιστούμε ότι σήμερα διανύουμε την περίοδο της ταχείας αύξησης της θερμοκρασίας, σαν αποτέλεσμα της κλιματικής αλλαγής, η Αθήνα με τα ψηλά και </w:t>
      </w:r>
      <w:r>
        <w:rPr>
          <w:rFonts w:eastAsia="Times New Roman" w:cs="Times New Roman"/>
          <w:szCs w:val="24"/>
        </w:rPr>
        <w:t>ογκώδη κτήρι</w:t>
      </w:r>
      <w:r>
        <w:rPr>
          <w:rFonts w:eastAsia="Times New Roman" w:cs="Times New Roman"/>
          <w:szCs w:val="24"/>
        </w:rPr>
        <w:t>ά</w:t>
      </w:r>
      <w:r>
        <w:rPr>
          <w:rFonts w:eastAsia="Times New Roman" w:cs="Times New Roman"/>
          <w:szCs w:val="24"/>
        </w:rPr>
        <w:t xml:space="preserve"> της από οπλισμένο σκυρόδεμα, </w:t>
      </w:r>
      <w:r>
        <w:rPr>
          <w:rFonts w:eastAsia="Times New Roman" w:cs="Times New Roman"/>
          <w:szCs w:val="24"/>
        </w:rPr>
        <w:t xml:space="preserve">η κατά </w:t>
      </w:r>
      <w:r>
        <w:rPr>
          <w:rFonts w:eastAsia="Times New Roman" w:cs="Times New Roman"/>
          <w:szCs w:val="24"/>
        </w:rPr>
        <w:t xml:space="preserve">20% </w:t>
      </w:r>
      <w:r>
        <w:rPr>
          <w:rFonts w:eastAsia="Times New Roman" w:cs="Times New Roman"/>
          <w:szCs w:val="24"/>
        </w:rPr>
        <w:t>περίπου</w:t>
      </w:r>
      <w:r>
        <w:rPr>
          <w:rFonts w:eastAsia="Times New Roman" w:cs="Times New Roman"/>
          <w:szCs w:val="24"/>
        </w:rPr>
        <w:t xml:space="preserve"> ακάλυπτη επιφάνεια στα οικόπεδα κατά μέσο όρο, το μέγιστο ποσοστό κάλυψης μειώθηκε στο 70%, με βάση τον Γενικό Οικοδομικό Κανονισμό του </w:t>
      </w:r>
      <w:r>
        <w:rPr>
          <w:rFonts w:eastAsia="Times New Roman" w:cs="Times New Roman"/>
          <w:szCs w:val="24"/>
        </w:rPr>
        <w:t>19</w:t>
      </w:r>
      <w:r>
        <w:rPr>
          <w:rFonts w:eastAsia="Times New Roman" w:cs="Times New Roman"/>
          <w:szCs w:val="24"/>
        </w:rPr>
        <w:t>85, αυτή η πόλη, λοιπόν, έχει καταντήσει αφόρητη, αβίωτη</w:t>
      </w:r>
      <w:r>
        <w:rPr>
          <w:rFonts w:eastAsia="Times New Roman" w:cs="Times New Roman"/>
          <w:szCs w:val="24"/>
        </w:rPr>
        <w:t xml:space="preserve"> από ενεργειακή άποψη.</w:t>
      </w:r>
    </w:p>
    <w:p w14:paraId="76A6B399"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Στον Δήμο της Αθήνας, επαναλαμβάνω κι εγώ όπως πολλοί συνάδελφοι εδώ τοποθετήθηκαν, έχει  υπολογιστεί ότι σε κάθε κάτοικο αντιστοιχούν ένα έως δύο τετραγωνικά μέτρα πράσινο, όταν η αποδεκτή επιφάνεια σε μια ευρωπαϊκή πόλη είναι γύρω </w:t>
      </w:r>
      <w:r>
        <w:rPr>
          <w:rFonts w:eastAsia="Times New Roman" w:cs="Times New Roman"/>
          <w:szCs w:val="24"/>
        </w:rPr>
        <w:t xml:space="preserve">στα εννιά τετραγωνικά μέτρα, ενώ πάρα πολλές χώρες, και ευρωπαϊκές, έχουν κατά μέσο όρο τα δέκα πέντε τετραγωνικά μέτρα. </w:t>
      </w:r>
    </w:p>
    <w:p w14:paraId="76A6B39A"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Είναι γεγονός ότι πολλές μελέτες έχουν γίνει</w:t>
      </w:r>
      <w:r>
        <w:rPr>
          <w:rFonts w:eastAsia="Times New Roman" w:cs="Times New Roman"/>
          <w:szCs w:val="24"/>
        </w:rPr>
        <w:t>,</w:t>
      </w:r>
      <w:r>
        <w:rPr>
          <w:rFonts w:eastAsia="Times New Roman" w:cs="Times New Roman"/>
          <w:szCs w:val="24"/>
        </w:rPr>
        <w:t xml:space="preserve"> ειδικά από τον Δήμο της Αθήνας, από την περιφέρεια</w:t>
      </w:r>
      <w:r>
        <w:rPr>
          <w:rFonts w:eastAsia="Times New Roman" w:cs="Times New Roman"/>
          <w:szCs w:val="24"/>
        </w:rPr>
        <w:t>,</w:t>
      </w:r>
      <w:r>
        <w:rPr>
          <w:rFonts w:eastAsia="Times New Roman" w:cs="Times New Roman"/>
          <w:szCs w:val="24"/>
        </w:rPr>
        <w:t xml:space="preserve"> με όποιους συσχετισμούς και ηγεσίες </w:t>
      </w:r>
      <w:r>
        <w:rPr>
          <w:rFonts w:eastAsia="Times New Roman" w:cs="Times New Roman"/>
          <w:szCs w:val="24"/>
        </w:rPr>
        <w:t xml:space="preserve">μέχρι σήμερα, ακόμα και από </w:t>
      </w:r>
      <w:r>
        <w:rPr>
          <w:rFonts w:eastAsia="Times New Roman" w:cs="Times New Roman"/>
          <w:szCs w:val="24"/>
        </w:rPr>
        <w:t>Υ</w:t>
      </w:r>
      <w:r>
        <w:rPr>
          <w:rFonts w:eastAsia="Times New Roman" w:cs="Times New Roman"/>
          <w:szCs w:val="24"/>
        </w:rPr>
        <w:t xml:space="preserve">πουργεία σχετικά με την ανάπλαση της Αθήνας. Όμως, όλες αυτές οι μελέτες τι </w:t>
      </w:r>
      <w:r>
        <w:rPr>
          <w:rFonts w:eastAsia="Times New Roman" w:cs="Times New Roman"/>
          <w:szCs w:val="24"/>
        </w:rPr>
        <w:lastRenderedPageBreak/>
        <w:t xml:space="preserve">έγιναν τόσα χρόνια; Έμειναν στα χαρτιά. Κι έρχεται τώρα η </w:t>
      </w:r>
      <w:r>
        <w:rPr>
          <w:rFonts w:eastAsia="Times New Roman" w:cs="Times New Roman"/>
          <w:szCs w:val="24"/>
        </w:rPr>
        <w:t>Α</w:t>
      </w:r>
      <w:r>
        <w:rPr>
          <w:rFonts w:eastAsia="Times New Roman" w:cs="Times New Roman"/>
          <w:szCs w:val="24"/>
        </w:rPr>
        <w:t xml:space="preserve">ντιπολίτευση να κατηγορεί την Κυβέρνηση ότι παραγκωνίζεται η τοπική αυτοδιοίκηση. </w:t>
      </w:r>
    </w:p>
    <w:p w14:paraId="76A6B39B"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Έχουμε, ε</w:t>
      </w:r>
      <w:r>
        <w:rPr>
          <w:rFonts w:eastAsia="Times New Roman" w:cs="Times New Roman"/>
          <w:szCs w:val="24"/>
        </w:rPr>
        <w:t>πίσης, όλες αυτές τις δεκαετίες ειδικούς επιστήμονες, κινήματα πολιτών, φορείς, πολίτες</w:t>
      </w:r>
      <w:r>
        <w:rPr>
          <w:rFonts w:eastAsia="Times New Roman" w:cs="Times New Roman"/>
          <w:szCs w:val="24"/>
        </w:rPr>
        <w:t>,</w:t>
      </w:r>
      <w:r>
        <w:rPr>
          <w:rFonts w:eastAsia="Times New Roman" w:cs="Times New Roman"/>
          <w:szCs w:val="24"/>
        </w:rPr>
        <w:t xml:space="preserve"> που έχουν διατυπώσει αιτήματα να αναβαθμιστεί η καθημερινότητα της πόλης, να προαχθεί σε κοινωνικό, οικονομικό και πολιτιστικό επίπεδο η Αθήνα. </w:t>
      </w:r>
    </w:p>
    <w:p w14:paraId="76A6B39C"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Μην ξεχνάμε –το ξαναλέμε- ότι προηγούμενες κυβερνήσεις κατήργησαν την ΕΑΧΑ το 2014. Κατήργησαν τον ΟΡΣΑ. Αντίστοιχα και τον Οργανισμό Ρυθμιστικού </w:t>
      </w:r>
      <w:r>
        <w:rPr>
          <w:rFonts w:eastAsia="Times New Roman" w:cs="Times New Roman"/>
          <w:szCs w:val="24"/>
        </w:rPr>
        <w:t>της</w:t>
      </w:r>
      <w:r>
        <w:rPr>
          <w:rFonts w:eastAsia="Times New Roman" w:cs="Times New Roman"/>
          <w:szCs w:val="24"/>
        </w:rPr>
        <w:t xml:space="preserve"> Θεσσαλονίκη</w:t>
      </w:r>
      <w:r>
        <w:rPr>
          <w:rFonts w:eastAsia="Times New Roman" w:cs="Times New Roman"/>
          <w:szCs w:val="24"/>
        </w:rPr>
        <w:t>ς</w:t>
      </w:r>
      <w:r>
        <w:rPr>
          <w:rFonts w:eastAsia="Times New Roman" w:cs="Times New Roman"/>
          <w:szCs w:val="24"/>
        </w:rPr>
        <w:t>. Ας τα θυμηθούμε όλα αυτά. Αλλά πρέπει σήμερα</w:t>
      </w:r>
      <w:r>
        <w:rPr>
          <w:rFonts w:eastAsia="Times New Roman" w:cs="Times New Roman"/>
          <w:szCs w:val="24"/>
        </w:rPr>
        <w:t>,</w:t>
      </w:r>
      <w:r>
        <w:rPr>
          <w:rFonts w:eastAsia="Times New Roman" w:cs="Times New Roman"/>
          <w:szCs w:val="24"/>
        </w:rPr>
        <w:t xml:space="preserve"> την παρακαταθήκη τους να την αξιοποιήσουμε στο</w:t>
      </w:r>
      <w:r>
        <w:rPr>
          <w:rFonts w:eastAsia="Times New Roman" w:cs="Times New Roman"/>
          <w:szCs w:val="24"/>
        </w:rPr>
        <w:t xml:space="preserve">ν νέο χωροταξικό σχεδιασμό. </w:t>
      </w:r>
    </w:p>
    <w:p w14:paraId="76A6B39D"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αναφέρθηκε -και είναι γεγονός- ο σημαντικός ρόλος και οι προσπάθειες και του Αντώνη Τρίτση και της Μελίνας Μερκούρη, προσπάθειες όμως που δεν ολοκληρώθηκαν. </w:t>
      </w:r>
    </w:p>
    <w:p w14:paraId="76A6B39E"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Την ανάγκη, λοιπόν, άμεσης λήψης μέτρων ανάδειξης και βελτίωσ</w:t>
      </w:r>
      <w:r>
        <w:rPr>
          <w:rFonts w:eastAsia="Times New Roman" w:cs="Times New Roman"/>
          <w:szCs w:val="24"/>
        </w:rPr>
        <w:t>ης αυτής της πόλης μέσα από τον συντονισμό των αρμόδιων φορέων, της αυτοδιοίκησης, της Κυβέρνησης, των Υπουργείων λύνει πραγματικά η σύσταση του νέου φορέα «</w:t>
      </w:r>
      <w:r>
        <w:rPr>
          <w:rFonts w:eastAsia="Times New Roman" w:cs="Times New Roman"/>
          <w:szCs w:val="24"/>
        </w:rPr>
        <w:t xml:space="preserve">ΑΝΑΠΛΑΣΗ ΑΘΗΝΑΣ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Διότι πέρα από τις από δεκαετίες πολιτικές, οι οποίες εφαρμόστηκαν και αναπα</w:t>
      </w:r>
      <w:r>
        <w:rPr>
          <w:rFonts w:eastAsia="Times New Roman" w:cs="Times New Roman"/>
          <w:szCs w:val="24"/>
        </w:rPr>
        <w:t xml:space="preserve">ρήγαγαν ένα στρεβλό μοντέλο ανάπτυξης, το θέμα συντονισμού ήταν καθοριστικό στην πορεία αυτής της πόλης. </w:t>
      </w:r>
    </w:p>
    <w:p w14:paraId="76A6B39F"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Σκοπός, λοιπόν, του εν λόγω φορέα, όπως αναφέρεται, είναι ο συντονισμός του σχεδιασμού, ο προγραμματισμός και η υλοποίηση αναπλάσεων στον Δήμο της Αθή</w:t>
      </w:r>
      <w:r>
        <w:rPr>
          <w:rFonts w:eastAsia="Times New Roman" w:cs="Times New Roman"/>
          <w:szCs w:val="24"/>
        </w:rPr>
        <w:t xml:space="preserve">νας, με έμφαση στο </w:t>
      </w:r>
      <w:r>
        <w:rPr>
          <w:rFonts w:eastAsia="Times New Roman" w:cs="Times New Roman"/>
          <w:szCs w:val="24"/>
        </w:rPr>
        <w:t>ε</w:t>
      </w:r>
      <w:r>
        <w:rPr>
          <w:rFonts w:eastAsia="Times New Roman" w:cs="Times New Roman"/>
          <w:szCs w:val="24"/>
        </w:rPr>
        <w:t xml:space="preserve">μπορικό </w:t>
      </w:r>
      <w:r>
        <w:rPr>
          <w:rFonts w:eastAsia="Times New Roman" w:cs="Times New Roman"/>
          <w:szCs w:val="24"/>
        </w:rPr>
        <w:t>τ</w:t>
      </w:r>
      <w:r>
        <w:rPr>
          <w:rFonts w:eastAsia="Times New Roman" w:cs="Times New Roman"/>
          <w:szCs w:val="24"/>
        </w:rPr>
        <w:t xml:space="preserve">ρίγωνο και τα Προσφυγικά της Λεωφόρου Αλεξάνδρας, προκειμένου να βελτιωθεί η ποιότητα ζωής, η κοινωνική συνοχή, η οικονομική ανάπτυξη των περιοχών. </w:t>
      </w:r>
    </w:p>
    <w:p w14:paraId="76A6B3A0"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Το αρχείο της ΕΑΧΑ ανήκει στη Γενική Γραμματεία Χωροταξίας</w:t>
      </w:r>
      <w:r>
        <w:rPr>
          <w:rFonts w:eastAsia="Times New Roman" w:cs="Times New Roman"/>
          <w:szCs w:val="24"/>
        </w:rPr>
        <w:t>,</w:t>
      </w:r>
      <w:r>
        <w:rPr>
          <w:rFonts w:eastAsia="Times New Roman" w:cs="Times New Roman"/>
          <w:szCs w:val="24"/>
        </w:rPr>
        <w:t xml:space="preserve"> που μετέχει στην ε</w:t>
      </w:r>
      <w:r>
        <w:rPr>
          <w:rFonts w:eastAsia="Times New Roman" w:cs="Times New Roman"/>
          <w:szCs w:val="24"/>
        </w:rPr>
        <w:t xml:space="preserve">ταιρεία που συστήνεται σήμερα. Είναι δεδομένο ότι θα υπάρχει πρόσβαση στα αρχεία </w:t>
      </w:r>
      <w:r>
        <w:rPr>
          <w:rFonts w:eastAsia="Times New Roman" w:cs="Times New Roman"/>
          <w:szCs w:val="24"/>
        </w:rPr>
        <w:lastRenderedPageBreak/>
        <w:t>όλων των Υπουργείων</w:t>
      </w:r>
      <w:r>
        <w:rPr>
          <w:rFonts w:eastAsia="Times New Roman" w:cs="Times New Roman"/>
          <w:szCs w:val="24"/>
        </w:rPr>
        <w:t>,</w:t>
      </w:r>
      <w:r>
        <w:rPr>
          <w:rFonts w:eastAsia="Times New Roman" w:cs="Times New Roman"/>
          <w:szCs w:val="24"/>
        </w:rPr>
        <w:t xml:space="preserve"> που μετέχουν στον φορέα, προκειμένου να αξιοποιηθούν όλες αυτές οι μελέτες</w:t>
      </w:r>
      <w:r>
        <w:rPr>
          <w:rFonts w:eastAsia="Times New Roman" w:cs="Times New Roman"/>
          <w:szCs w:val="24"/>
        </w:rPr>
        <w:t>,</w:t>
      </w:r>
      <w:r>
        <w:rPr>
          <w:rFonts w:eastAsia="Times New Roman" w:cs="Times New Roman"/>
          <w:szCs w:val="24"/>
        </w:rPr>
        <w:t xml:space="preserve"> που τόσα χρόνια δεν υλοποιήθηκαν. </w:t>
      </w:r>
    </w:p>
    <w:p w14:paraId="76A6B3A1"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Στο πλαίσιο του σκοπού της η «</w:t>
      </w:r>
      <w:r>
        <w:rPr>
          <w:rFonts w:eastAsia="Times New Roman" w:cs="Times New Roman"/>
          <w:szCs w:val="24"/>
        </w:rPr>
        <w:t>ΑΝΑΠΛΑΣΗ ΑΘΗΝ</w:t>
      </w:r>
      <w:r>
        <w:rPr>
          <w:rFonts w:eastAsia="Times New Roman" w:cs="Times New Roman"/>
          <w:szCs w:val="24"/>
        </w:rPr>
        <w:t>ΑΣ</w:t>
      </w:r>
      <w:r>
        <w:rPr>
          <w:rFonts w:eastAsia="Times New Roman" w:cs="Times New Roman"/>
          <w:szCs w:val="24"/>
        </w:rPr>
        <w:t>» δύναται</w:t>
      </w:r>
      <w:r>
        <w:rPr>
          <w:rFonts w:eastAsia="Times New Roman" w:cs="Times New Roman"/>
          <w:szCs w:val="24"/>
        </w:rPr>
        <w:t>,</w:t>
      </w:r>
      <w:r>
        <w:rPr>
          <w:rFonts w:eastAsia="Times New Roman" w:cs="Times New Roman"/>
          <w:szCs w:val="24"/>
        </w:rPr>
        <w:t xml:space="preserve"> κατά παρέκκλιση</w:t>
      </w:r>
      <w:r>
        <w:rPr>
          <w:rFonts w:eastAsia="Times New Roman" w:cs="Times New Roman"/>
          <w:szCs w:val="24"/>
        </w:rPr>
        <w:t>,</w:t>
      </w:r>
      <w:r>
        <w:rPr>
          <w:rFonts w:eastAsia="Times New Roman" w:cs="Times New Roman"/>
          <w:szCs w:val="24"/>
        </w:rPr>
        <w:t xml:space="preserve"> να αξιοποιεί εγκαταλελειμμένα ή ανενεργά κτήρια, να αποκαθιστά διατηρητέα και νεότερα μνημεία, να αναλαμβάνει δράσεις ενίσχυσης της νεοφυούς και καινοτόμου επιχειρηματικότητας, αλληλέγγυας οικονομίας, ανάδειξης του τουριστικού</w:t>
      </w:r>
      <w:r>
        <w:rPr>
          <w:rFonts w:eastAsia="Times New Roman" w:cs="Times New Roman"/>
          <w:szCs w:val="24"/>
        </w:rPr>
        <w:t xml:space="preserve"> χαρακτήρα των περιοχών. </w:t>
      </w:r>
    </w:p>
    <w:p w14:paraId="76A6B3A2"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Επίσης, στους σκοπούς της εταιρείας περιλαμβάνονται και οι ακάλυπτοι χώροι στις γειτονιές της Αθήνας</w:t>
      </w:r>
      <w:r>
        <w:rPr>
          <w:rFonts w:eastAsia="Times New Roman" w:cs="Times New Roman"/>
          <w:szCs w:val="24"/>
        </w:rPr>
        <w:t>,</w:t>
      </w:r>
      <w:r>
        <w:rPr>
          <w:rFonts w:eastAsia="Times New Roman" w:cs="Times New Roman"/>
          <w:szCs w:val="24"/>
        </w:rPr>
        <w:t xml:space="preserve"> όπως και οι δράσεις βελτίωσης της προσβασιμότητας του αστικού περιβάλλοντος</w:t>
      </w:r>
      <w:r>
        <w:rPr>
          <w:rFonts w:eastAsia="Times New Roman" w:cs="Times New Roman"/>
          <w:szCs w:val="24"/>
        </w:rPr>
        <w:t>,</w:t>
      </w:r>
      <w:r>
        <w:rPr>
          <w:rFonts w:eastAsia="Times New Roman" w:cs="Times New Roman"/>
          <w:szCs w:val="24"/>
        </w:rPr>
        <w:t xml:space="preserve"> δίνοντας έμφαση στην προσβασιμότητα ατόμων με μειωμένη κινητικότητα και αναπηρία. </w:t>
      </w:r>
    </w:p>
    <w:p w14:paraId="76A6B3A3"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Κλείνοντας, θα έλεγα</w:t>
      </w:r>
      <w:r>
        <w:rPr>
          <w:rFonts w:eastAsia="Times New Roman" w:cs="Times New Roman"/>
          <w:szCs w:val="24"/>
        </w:rPr>
        <w:t>,</w:t>
      </w:r>
      <w:r>
        <w:rPr>
          <w:rFonts w:eastAsia="Times New Roman" w:cs="Times New Roman"/>
          <w:szCs w:val="24"/>
        </w:rPr>
        <w:t xml:space="preserve"> με αίσθημα ευθύνης για το μέλλον και την ανάδειξη της ιστορικότητας αυτής της πόλης και της ταυτότητάς </w:t>
      </w:r>
      <w:r>
        <w:rPr>
          <w:rFonts w:eastAsia="Times New Roman" w:cs="Times New Roman"/>
          <w:szCs w:val="24"/>
        </w:rPr>
        <w:t>της,</w:t>
      </w:r>
      <w:r>
        <w:rPr>
          <w:rFonts w:eastAsia="Times New Roman" w:cs="Times New Roman"/>
          <w:szCs w:val="24"/>
        </w:rPr>
        <w:t xml:space="preserve"> ότι οφείλουμε</w:t>
      </w:r>
      <w:r>
        <w:rPr>
          <w:rFonts w:eastAsia="Times New Roman" w:cs="Times New Roman"/>
          <w:szCs w:val="24"/>
        </w:rPr>
        <w:t>,</w:t>
      </w:r>
      <w:r>
        <w:rPr>
          <w:rFonts w:eastAsia="Times New Roman" w:cs="Times New Roman"/>
          <w:szCs w:val="24"/>
        </w:rPr>
        <w:t xml:space="preserve"> μακριά από μικροκομματικές </w:t>
      </w:r>
      <w:r>
        <w:rPr>
          <w:rFonts w:eastAsia="Times New Roman" w:cs="Times New Roman"/>
          <w:szCs w:val="24"/>
        </w:rPr>
        <w:t>και μικροπολιτικές</w:t>
      </w:r>
      <w:r>
        <w:rPr>
          <w:rFonts w:eastAsia="Times New Roman" w:cs="Times New Roman"/>
          <w:szCs w:val="24"/>
        </w:rPr>
        <w:t>,</w:t>
      </w:r>
      <w:r>
        <w:rPr>
          <w:rFonts w:eastAsia="Times New Roman" w:cs="Times New Roman"/>
          <w:szCs w:val="24"/>
        </w:rPr>
        <w:t xml:space="preserve"> με σεμνότητα και σχετική αυτοκριτική </w:t>
      </w:r>
      <w:r>
        <w:rPr>
          <w:rFonts w:eastAsia="Times New Roman" w:cs="Times New Roman"/>
          <w:szCs w:val="24"/>
        </w:rPr>
        <w:t>-τ</w:t>
      </w:r>
      <w:r>
        <w:rPr>
          <w:rFonts w:eastAsia="Times New Roman" w:cs="Times New Roman"/>
          <w:szCs w:val="24"/>
        </w:rPr>
        <w:t xml:space="preserve">ο ξαναλέω- </w:t>
      </w:r>
      <w:r>
        <w:rPr>
          <w:rFonts w:eastAsia="Times New Roman" w:cs="Times New Roman"/>
          <w:szCs w:val="24"/>
        </w:rPr>
        <w:lastRenderedPageBreak/>
        <w:t xml:space="preserve">από την πλευρά της </w:t>
      </w:r>
      <w:r>
        <w:rPr>
          <w:rFonts w:eastAsia="Times New Roman" w:cs="Times New Roman"/>
          <w:szCs w:val="24"/>
        </w:rPr>
        <w:t>Α</w:t>
      </w:r>
      <w:r>
        <w:rPr>
          <w:rFonts w:eastAsia="Times New Roman" w:cs="Times New Roman"/>
          <w:szCs w:val="24"/>
        </w:rPr>
        <w:t>ντιπολίτευσης να στηρίξουμε αυτή την προσπάθεια</w:t>
      </w:r>
      <w:r>
        <w:rPr>
          <w:rFonts w:eastAsia="Times New Roman" w:cs="Times New Roman"/>
          <w:szCs w:val="24"/>
        </w:rPr>
        <w:t>,</w:t>
      </w:r>
      <w:r>
        <w:rPr>
          <w:rFonts w:eastAsia="Times New Roman" w:cs="Times New Roman"/>
          <w:szCs w:val="24"/>
        </w:rPr>
        <w:t xml:space="preserve"> που εισάγεται στο εν λόγω νομοσχέδιο σήμερα, ώστε η προβολή στο μέλλον να είναι αυτό που πραγματικά αξίζει στην Αθήνα</w:t>
      </w:r>
      <w:r>
        <w:rPr>
          <w:rFonts w:eastAsia="Times New Roman" w:cs="Times New Roman"/>
          <w:szCs w:val="24"/>
        </w:rPr>
        <w:t xml:space="preserve"> μας. </w:t>
      </w:r>
    </w:p>
    <w:p w14:paraId="76A6B3A4"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76A6B3A5" w14:textId="77777777" w:rsidR="00DD4703" w:rsidRDefault="00A53EC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6A6B3A6" w14:textId="77777777" w:rsidR="00DD4703" w:rsidRDefault="00A53ECF">
      <w:pPr>
        <w:spacing w:line="600" w:lineRule="auto"/>
        <w:ind w:firstLine="720"/>
        <w:contextualSpacing/>
        <w:jc w:val="both"/>
        <w:rPr>
          <w:rFonts w:eastAsia="Times New Roman" w:cs="Times New Roman"/>
          <w:szCs w:val="24"/>
        </w:rPr>
      </w:pPr>
      <w:r w:rsidRPr="00021569">
        <w:rPr>
          <w:rFonts w:eastAsia="Times New Roman" w:cs="Times New Roman"/>
          <w:b/>
          <w:szCs w:val="24"/>
        </w:rPr>
        <w:t>ΠΡΟΕΔΡΕΥΩΝ (Γεώργιος Λαμπρούλης):</w:t>
      </w:r>
      <w:r>
        <w:rPr>
          <w:rFonts w:eastAsia="Times New Roman" w:cs="Times New Roman"/>
          <w:szCs w:val="24"/>
        </w:rPr>
        <w:t xml:space="preserve"> Τον λόγο έχει ο Κοινοβουλευτικός Εκπρόσωπος της Χρυσής Αυγής κ. Σαχινίδης.</w:t>
      </w:r>
    </w:p>
    <w:p w14:paraId="76A6B3A7"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Ευχαριστώ, κύριε Πρόεδρε. </w:t>
      </w:r>
    </w:p>
    <w:p w14:paraId="76A6B3A8"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Άκουσα</w:t>
      </w:r>
      <w:r>
        <w:rPr>
          <w:rFonts w:eastAsia="Times New Roman" w:cs="Times New Roman"/>
          <w:szCs w:val="24"/>
        </w:rPr>
        <w:t>,</w:t>
      </w:r>
      <w:r>
        <w:rPr>
          <w:rFonts w:eastAsia="Times New Roman" w:cs="Times New Roman"/>
          <w:szCs w:val="24"/>
        </w:rPr>
        <w:t xml:space="preserve"> πραγματικά με ενδιαφέρον</w:t>
      </w:r>
      <w:r>
        <w:rPr>
          <w:rFonts w:eastAsia="Times New Roman" w:cs="Times New Roman"/>
          <w:szCs w:val="24"/>
        </w:rPr>
        <w:t>,</w:t>
      </w:r>
      <w:r>
        <w:rPr>
          <w:rFonts w:eastAsia="Times New Roman" w:cs="Times New Roman"/>
          <w:szCs w:val="24"/>
        </w:rPr>
        <w:t xml:space="preserve"> τις εισηγήσεις όλων των εισηγητών και αγορητών. Θα σταθώ όμως για λίγο στην εισήγηση του αγορητή της Δημοκρατικής Συμπαράταξης κ. Μανιάτη, ο οποίος δεν είναι δυστυχώς τώρα στην Αίθου</w:t>
      </w:r>
      <w:r>
        <w:rPr>
          <w:rFonts w:eastAsia="Times New Roman" w:cs="Times New Roman"/>
          <w:szCs w:val="24"/>
        </w:rPr>
        <w:t>σ</w:t>
      </w:r>
      <w:r>
        <w:rPr>
          <w:rFonts w:eastAsia="Times New Roman" w:cs="Times New Roman"/>
          <w:szCs w:val="24"/>
        </w:rPr>
        <w:t xml:space="preserve">α. Πέρασε έξω. Αναφέρθηκε στις θέσεις των γενικών γραμματέων στα </w:t>
      </w:r>
      <w:r>
        <w:rPr>
          <w:rFonts w:eastAsia="Times New Roman" w:cs="Times New Roman"/>
          <w:szCs w:val="24"/>
        </w:rPr>
        <w:t>Υ</w:t>
      </w:r>
      <w:r>
        <w:rPr>
          <w:rFonts w:eastAsia="Times New Roman" w:cs="Times New Roman"/>
          <w:szCs w:val="24"/>
        </w:rPr>
        <w:t>πουργε</w:t>
      </w:r>
      <w:r>
        <w:rPr>
          <w:rFonts w:eastAsia="Times New Roman" w:cs="Times New Roman"/>
          <w:szCs w:val="24"/>
        </w:rPr>
        <w:t xml:space="preserve">ία, για τις οποίες, </w:t>
      </w:r>
      <w:r>
        <w:rPr>
          <w:rFonts w:eastAsia="Times New Roman" w:cs="Times New Roman"/>
          <w:szCs w:val="24"/>
        </w:rPr>
        <w:lastRenderedPageBreak/>
        <w:t xml:space="preserve">όπως είπε, αφού η σημερινή συγκυβέρνηση εξήντλησε τη φαντασία της στο να εφευρίσκει νέες αρμοδιότητες, προχωράει στη δημιουργία νέων φορέων για την κάλυψη των αναγκών του κομματικού στρατού της συγκυβέρνησης. </w:t>
      </w:r>
    </w:p>
    <w:p w14:paraId="76A6B3A9"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Ως εδώ συμφωνούμε απόλυτα </w:t>
      </w:r>
      <w:r>
        <w:rPr>
          <w:rFonts w:eastAsia="Times New Roman" w:cs="Times New Roman"/>
          <w:szCs w:val="24"/>
        </w:rPr>
        <w:t>με τον κ. Μανιάτη. Εντύπωση, όμως, μας κάνει γιατί εντυπωσιάστηκε τόσο πολύ ο κ. Μανιάτης από αυτό. Είχαν τους καλύτερους δασκάλους, το «βαθύ κράτος» του ΠΑΣΟΚ. Άλλωστε, το έχει δηλώσει και ο ίδιος ο Υπουργός κ. Σπίρτζης, ότι ανήκει στο παλιό ορθόδοξο ΠΑΣΟ</w:t>
      </w:r>
      <w:r>
        <w:rPr>
          <w:rFonts w:eastAsia="Times New Roman" w:cs="Times New Roman"/>
          <w:szCs w:val="24"/>
        </w:rPr>
        <w:t>Κ, όπως και πλείστ</w:t>
      </w:r>
      <w:r>
        <w:rPr>
          <w:rFonts w:eastAsia="Times New Roman" w:cs="Times New Roman"/>
          <w:szCs w:val="24"/>
        </w:rPr>
        <w:t>α</w:t>
      </w:r>
      <w:r>
        <w:rPr>
          <w:rFonts w:eastAsia="Times New Roman" w:cs="Times New Roman"/>
          <w:szCs w:val="24"/>
        </w:rPr>
        <w:t xml:space="preserve"> από τα στελέχη της σημερινής συγκυβέρνησης</w:t>
      </w:r>
      <w:r>
        <w:rPr>
          <w:rFonts w:eastAsia="Times New Roman" w:cs="Times New Roman"/>
          <w:szCs w:val="24"/>
        </w:rPr>
        <w:t xml:space="preserve">, που, </w:t>
      </w:r>
      <w:r>
        <w:rPr>
          <w:rFonts w:eastAsia="Times New Roman" w:cs="Times New Roman"/>
          <w:szCs w:val="24"/>
        </w:rPr>
        <w:t>κατά τη δική μου ταπεινή άποψη, μάλλον έχουν ξεπεράσει τον δάσκαλο.</w:t>
      </w:r>
    </w:p>
    <w:p w14:paraId="76A6B3AA"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στην εισήγησή σας αναφερθήκατε και ρωτήσατε τα κόμματα της </w:t>
      </w:r>
      <w:r>
        <w:rPr>
          <w:rFonts w:eastAsia="Times New Roman" w:cs="Times New Roman"/>
          <w:szCs w:val="24"/>
        </w:rPr>
        <w:t>Α</w:t>
      </w:r>
      <w:r>
        <w:rPr>
          <w:rFonts w:eastAsia="Times New Roman" w:cs="Times New Roman"/>
          <w:szCs w:val="24"/>
        </w:rPr>
        <w:t xml:space="preserve">ντιπολίτευσης αν κοιτιούνται στον καθρέφτη. </w:t>
      </w:r>
      <w:r>
        <w:rPr>
          <w:rFonts w:eastAsia="Times New Roman" w:cs="Times New Roman"/>
          <w:szCs w:val="24"/>
        </w:rPr>
        <w:t>Εσείς και τα στελέχη σας έχετε, άραγε, καθρέφτη σπίτι σας; Στα κόμματα</w:t>
      </w:r>
      <w:r>
        <w:rPr>
          <w:rFonts w:eastAsia="Times New Roman" w:cs="Times New Roman"/>
          <w:szCs w:val="24"/>
        </w:rPr>
        <w:t>,</w:t>
      </w:r>
      <w:r>
        <w:rPr>
          <w:rFonts w:eastAsia="Times New Roman" w:cs="Times New Roman"/>
          <w:szCs w:val="24"/>
        </w:rPr>
        <w:t xml:space="preserve"> στα οποία απευθύνατε ερωτήσεις, εσείς και πάρα πολλά στελέχη της συγκυβέρνησής σας, συμμετείχατε. Δεν προήλθατε από παρθενογένεση.</w:t>
      </w:r>
    </w:p>
    <w:p w14:paraId="76A6B3AB"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Συμφωνώ απόλυτα ότι σε κάποια κτήρια σίγουρα θα πρέπε</w:t>
      </w:r>
      <w:r>
        <w:rPr>
          <w:rFonts w:eastAsia="Times New Roman" w:cs="Times New Roman"/>
          <w:szCs w:val="24"/>
        </w:rPr>
        <w:t>ι να γίνει ανάπλαση. Εντύπωση, όμως, μου έκανε η επιλεκτική αναφορά σας για τα Προσφυγικά, όπου συμφωνούμε ότι θα πρέπει να γίνει μια ανάπλαση, η αναφορά σας στις σφαίρες που υπάρχουν στα Προσφυγικά.</w:t>
      </w:r>
      <w:r w:rsidDel="004B2B38">
        <w:rPr>
          <w:rFonts w:eastAsia="Times New Roman" w:cs="Times New Roman"/>
          <w:szCs w:val="24"/>
        </w:rPr>
        <w:t xml:space="preserve"> </w:t>
      </w:r>
      <w:r>
        <w:rPr>
          <w:rFonts w:eastAsia="Times New Roman" w:cs="Times New Roman"/>
          <w:szCs w:val="24"/>
        </w:rPr>
        <w:t>Υπάρχουν σφαίρες, κύριε Υπουργέ, και στου Μακρυγιάννη, ό</w:t>
      </w:r>
      <w:r>
        <w:rPr>
          <w:rFonts w:eastAsia="Times New Roman" w:cs="Times New Roman"/>
          <w:szCs w:val="24"/>
        </w:rPr>
        <w:t xml:space="preserve">μως. </w:t>
      </w:r>
    </w:p>
    <w:p w14:paraId="76A6B3AC"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Αναφερθήκατε επίσης στην ανάγκη ίδρυσης ενός </w:t>
      </w:r>
      <w:r>
        <w:rPr>
          <w:rFonts w:eastAsia="Times New Roman" w:cs="Times New Roman"/>
          <w:szCs w:val="24"/>
        </w:rPr>
        <w:t>μ</w:t>
      </w:r>
      <w:r>
        <w:rPr>
          <w:rFonts w:eastAsia="Times New Roman" w:cs="Times New Roman"/>
          <w:szCs w:val="24"/>
        </w:rPr>
        <w:t xml:space="preserve">ουσείου της </w:t>
      </w:r>
      <w:r>
        <w:rPr>
          <w:rFonts w:eastAsia="Times New Roman" w:cs="Times New Roman"/>
          <w:szCs w:val="24"/>
        </w:rPr>
        <w:t>δ</w:t>
      </w:r>
      <w:r>
        <w:rPr>
          <w:rFonts w:eastAsia="Times New Roman" w:cs="Times New Roman"/>
          <w:szCs w:val="24"/>
        </w:rPr>
        <w:t xml:space="preserve">ημοκρατίας. </w:t>
      </w:r>
      <w:r>
        <w:rPr>
          <w:rFonts w:eastAsia="Times New Roman" w:cs="Times New Roman"/>
          <w:szCs w:val="24"/>
        </w:rPr>
        <w:t>Για</w:t>
      </w:r>
      <w:r>
        <w:rPr>
          <w:rFonts w:eastAsia="Times New Roman" w:cs="Times New Roman"/>
          <w:szCs w:val="24"/>
        </w:rPr>
        <w:t xml:space="preserve"> ποια δημοκρατία, κύριε Υπουργέ; Σε μια δημοκρατία</w:t>
      </w:r>
      <w:r>
        <w:rPr>
          <w:rFonts w:eastAsia="Times New Roman" w:cs="Times New Roman"/>
          <w:szCs w:val="24"/>
        </w:rPr>
        <w:t>,</w:t>
      </w:r>
      <w:r>
        <w:rPr>
          <w:rFonts w:eastAsia="Times New Roman" w:cs="Times New Roman"/>
          <w:szCs w:val="24"/>
        </w:rPr>
        <w:t xml:space="preserve"> στην οποίαν κατ’ ουσίαν δεν πιστεύετε, γιατί για εσάς μάλλον δημοκρατία σημαίνει να μπορούμε εμείς, οι εκπρόσωποι της τρίτης</w:t>
      </w:r>
      <w:r>
        <w:rPr>
          <w:rFonts w:eastAsia="Times New Roman" w:cs="Times New Roman"/>
          <w:szCs w:val="24"/>
        </w:rPr>
        <w:t xml:space="preserve"> πολιτικής δύναμης σε αυτό το Κοινοβούλιο να εκφράζουμε την άποψή μας ελεύθερα, αλλά μάλλον από μέσα μας. </w:t>
      </w:r>
    </w:p>
    <w:p w14:paraId="76A6B3AD"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Φέρνετε, λοιπόν, εδώ αυτήν την τροπολογία και πράγματι –να το ακούσει και ο ελληνικός λαός- η τροπολογία υπογράφεται από τρεις Βουλευτές και αναφέρετ</w:t>
      </w:r>
      <w:r>
        <w:rPr>
          <w:rFonts w:eastAsia="Times New Roman" w:cs="Times New Roman"/>
          <w:szCs w:val="24"/>
        </w:rPr>
        <w:t>αι στην ανάγκη</w:t>
      </w:r>
      <w:r>
        <w:rPr>
          <w:rFonts w:eastAsia="Times New Roman" w:cs="Times New Roman"/>
          <w:szCs w:val="24"/>
        </w:rPr>
        <w:t>,</w:t>
      </w:r>
      <w:r>
        <w:rPr>
          <w:rFonts w:eastAsia="Times New Roman" w:cs="Times New Roman"/>
          <w:szCs w:val="24"/>
        </w:rPr>
        <w:t xml:space="preserve"> το Ίδρυμα της Βουλής των Ελλήνων να μπει σε αυτόν τον φορέα. Για ποιον λόγο; </w:t>
      </w:r>
      <w:r>
        <w:rPr>
          <w:rFonts w:eastAsia="Times New Roman" w:cs="Times New Roman"/>
          <w:szCs w:val="24"/>
        </w:rPr>
        <w:t>Θ</w:t>
      </w:r>
      <w:r>
        <w:rPr>
          <w:rFonts w:eastAsia="Times New Roman" w:cs="Times New Roman"/>
          <w:szCs w:val="24"/>
        </w:rPr>
        <w:t xml:space="preserve">α δεχτώ ότι δεοντολογικά δεν θα μπορούσε να υπογράψει την τροπολογία ο </w:t>
      </w:r>
      <w:r>
        <w:rPr>
          <w:rFonts w:eastAsia="Times New Roman" w:cs="Times New Roman"/>
          <w:szCs w:val="24"/>
        </w:rPr>
        <w:lastRenderedPageBreak/>
        <w:t>ίδιος ο Πρόεδρος της Βουλής, αλλά θα έπρεπε να υπάρχει τουλάχιστον μια υπογραφή ενός εκ των</w:t>
      </w:r>
      <w:r>
        <w:rPr>
          <w:rFonts w:eastAsia="Times New Roman" w:cs="Times New Roman"/>
          <w:szCs w:val="24"/>
        </w:rPr>
        <w:t xml:space="preserve"> Αντιπροέδρων.</w:t>
      </w:r>
    </w:p>
    <w:p w14:paraId="76A6B3AE"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Ποια θα είναι η σχέση του Ιδρύματος της Βουλής; Διότι εμείς ως Χρυσή Αυγή έχουμε πολύ άσχημη εμπειρία. </w:t>
      </w:r>
      <w:r>
        <w:rPr>
          <w:rFonts w:eastAsia="Times New Roman" w:cs="Times New Roman"/>
          <w:szCs w:val="24"/>
        </w:rPr>
        <w:t>Ν</w:t>
      </w:r>
      <w:r>
        <w:rPr>
          <w:rFonts w:eastAsia="Times New Roman" w:cs="Times New Roman"/>
          <w:szCs w:val="24"/>
        </w:rPr>
        <w:t xml:space="preserve">α θυμηθούμε τις 25.000 ευρώ που έδωσε </w:t>
      </w:r>
      <w:r>
        <w:rPr>
          <w:rFonts w:eastAsia="Times New Roman" w:cs="Times New Roman"/>
          <w:szCs w:val="24"/>
        </w:rPr>
        <w:t xml:space="preserve">πρόσφατα </w:t>
      </w:r>
      <w:r>
        <w:rPr>
          <w:rFonts w:eastAsia="Times New Roman" w:cs="Times New Roman"/>
          <w:szCs w:val="24"/>
        </w:rPr>
        <w:t xml:space="preserve">το Ίδρυμα της Βουλής για την ιστορία του Κομμουνισμού. Αυτή είναι η αντίληψή σας για τη </w:t>
      </w:r>
      <w:r>
        <w:rPr>
          <w:rFonts w:eastAsia="Times New Roman" w:cs="Times New Roman"/>
          <w:szCs w:val="24"/>
        </w:rPr>
        <w:t>δη</w:t>
      </w:r>
      <w:r>
        <w:rPr>
          <w:rFonts w:eastAsia="Times New Roman" w:cs="Times New Roman"/>
          <w:szCs w:val="24"/>
        </w:rPr>
        <w:t>μοκρατία</w:t>
      </w:r>
      <w:r>
        <w:rPr>
          <w:rFonts w:eastAsia="Times New Roman" w:cs="Times New Roman"/>
          <w:szCs w:val="24"/>
        </w:rPr>
        <w:t>; Αφού θέλετε να λειτουργήσει ένα μουσείο, κοιτάξτε να λειτουργήσουν σωστά τα ήδη υπάρχοντα. Η σχέση του Ιδρύματος της Βουλής με τον συγκεκριμένο φορέα θα είναι αμφίδρομη; Θα μπορεί να χρηματοδοτεί όπως και να παίρνει λεφτά για να τα δίνει όπου θέλ</w:t>
      </w:r>
      <w:r>
        <w:rPr>
          <w:rFonts w:eastAsia="Times New Roman" w:cs="Times New Roman"/>
          <w:szCs w:val="24"/>
        </w:rPr>
        <w:t xml:space="preserve">ει το Ίδρυμα της Βουλής; </w:t>
      </w:r>
    </w:p>
    <w:p w14:paraId="76A6B3AF"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Σίγουρα θα καταψηφίσουμε την τροπολογία με αριθμό 1575.</w:t>
      </w:r>
    </w:p>
    <w:p w14:paraId="76A6B3B0"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Υπάρχει άλλη μια τροπολογία με αριθμό 1571. Αυτή η τροπολογία αφορά τον ΟΑΕΔ και την κοινωφελή εργασία και ουσιαστικά</w:t>
      </w:r>
      <w:r>
        <w:rPr>
          <w:rFonts w:eastAsia="Times New Roman" w:cs="Times New Roman"/>
          <w:szCs w:val="24"/>
        </w:rPr>
        <w:t>,</w:t>
      </w:r>
      <w:r>
        <w:rPr>
          <w:rFonts w:eastAsia="Times New Roman" w:cs="Times New Roman"/>
          <w:szCs w:val="24"/>
        </w:rPr>
        <w:t xml:space="preserve"> αποσαφηνίζει ότι συμμετέχει ή δύναται να συμμετέχει η Γ</w:t>
      </w:r>
      <w:r>
        <w:rPr>
          <w:rFonts w:eastAsia="Times New Roman" w:cs="Times New Roman"/>
          <w:szCs w:val="24"/>
        </w:rPr>
        <w:t>ενική Γραμματεία Διαχείρισης Κοινοτικών ή Άλλων Πόρων. Μέχρι τώρα</w:t>
      </w:r>
      <w:r>
        <w:rPr>
          <w:rFonts w:eastAsia="Times New Roman" w:cs="Times New Roman"/>
          <w:szCs w:val="24"/>
        </w:rPr>
        <w:t>,</w:t>
      </w:r>
      <w:r>
        <w:rPr>
          <w:rFonts w:eastAsia="Times New Roman" w:cs="Times New Roman"/>
          <w:szCs w:val="24"/>
        </w:rPr>
        <w:t xml:space="preserve"> συμμετείχε αποκλειστικά και μόνον ο ΟΑΕΔ σε αυτόν τον σχεδιασμό, στην </w:t>
      </w:r>
      <w:r>
        <w:rPr>
          <w:rFonts w:eastAsia="Times New Roman" w:cs="Times New Roman"/>
          <w:szCs w:val="24"/>
        </w:rPr>
        <w:lastRenderedPageBreak/>
        <w:t>κατάρτιση και στην υλοποίηση των προγραμμάτων κοινωφελούς χαρακτήρα ή απασχόλησης ανέργων που καταρτίζει και υλοποιεί ο</w:t>
      </w:r>
      <w:r>
        <w:rPr>
          <w:rFonts w:eastAsia="Times New Roman" w:cs="Times New Roman"/>
          <w:szCs w:val="24"/>
        </w:rPr>
        <w:t xml:space="preserve"> ΟΑΕΔ. Πρακτικά δεν υπάρχει, όμως, κάποια αλλαγή στα προγράμματα. Απλώς τώρα</w:t>
      </w:r>
      <w:r>
        <w:rPr>
          <w:rFonts w:eastAsia="Times New Roman" w:cs="Times New Roman"/>
          <w:szCs w:val="24"/>
        </w:rPr>
        <w:t>,</w:t>
      </w:r>
      <w:r>
        <w:rPr>
          <w:rFonts w:eastAsia="Times New Roman" w:cs="Times New Roman"/>
          <w:szCs w:val="24"/>
        </w:rPr>
        <w:t xml:space="preserve"> θα εμπλακεί και η Γενική Γραμματεία. Το ζήτημα είναι κατά πόσο αυτή η προσθήκη θα είναι αποδοτική και δεν θα υπάρξουν προβλήματα ή κολλήματα στα εν λόγω προγράμματ</w:t>
      </w:r>
      <w:r>
        <w:rPr>
          <w:rFonts w:eastAsia="Times New Roman" w:cs="Times New Roman"/>
          <w:szCs w:val="24"/>
        </w:rPr>
        <w:t>α</w:t>
      </w:r>
      <w:r>
        <w:rPr>
          <w:rFonts w:eastAsia="Times New Roman" w:cs="Times New Roman"/>
          <w:szCs w:val="24"/>
        </w:rPr>
        <w:t>.</w:t>
      </w:r>
    </w:p>
    <w:p w14:paraId="76A6B3B1"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Από την άλλη</w:t>
      </w:r>
      <w:r>
        <w:rPr>
          <w:rFonts w:eastAsia="Times New Roman" w:cs="Times New Roman"/>
          <w:szCs w:val="24"/>
        </w:rPr>
        <w:t>,</w:t>
      </w:r>
      <w:r>
        <w:rPr>
          <w:rFonts w:eastAsia="Times New Roman" w:cs="Times New Roman"/>
          <w:szCs w:val="24"/>
        </w:rPr>
        <w:t xml:space="preserve"> υπάρχουν δράσεις που καταρτίζονται από τη Γενική Γραμματεία, όπως για παράδειγμα προγράμματα κοινωφελούς χαρακτήρα αντιπυρικής προστασίας των δασικών οικοσυστημάτων. Στην προκείμενη περίπτωση η αμοιβή των ωφελούμενων έως είκοσι πέντε ετών θα είναι 431,75</w:t>
      </w:r>
      <w:r>
        <w:rPr>
          <w:rFonts w:eastAsia="Times New Roman" w:cs="Times New Roman"/>
          <w:szCs w:val="24"/>
        </w:rPr>
        <w:t xml:space="preserve"> ευρώ ανά μήνα και άνω των είκοσι πέντε ετών θα είναι 496,25 ευρώ. Αφορούν όσους είναι εγγεγραμμένοι στον ΟΑΕΔ.</w:t>
      </w:r>
    </w:p>
    <w:p w14:paraId="76A6B3B2"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ορθώς γίνεται αυτή η προσθήκη, εφόσον δεν συντρέχει πρόσθετο δημοσιονομικό κόστος, βεβαίως με την προϋπόθεση ότι τα χρήματα αυτά θα τα </w:t>
      </w:r>
      <w:r>
        <w:rPr>
          <w:rFonts w:eastAsia="Times New Roman" w:cs="Times New Roman"/>
          <w:szCs w:val="24"/>
        </w:rPr>
        <w:t>πάρουν οι ωφελούμενοι.</w:t>
      </w:r>
    </w:p>
    <w:p w14:paraId="76A6B3B3"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Εκτός, όμως, από την εμπρόθεσμη καταβολή των χρημάτων</w:t>
      </w:r>
      <w:r>
        <w:rPr>
          <w:rFonts w:eastAsia="Times New Roman" w:cs="Times New Roman"/>
          <w:szCs w:val="24"/>
        </w:rPr>
        <w:t>,</w:t>
      </w:r>
      <w:r>
        <w:rPr>
          <w:rFonts w:eastAsia="Times New Roman" w:cs="Times New Roman"/>
          <w:szCs w:val="24"/>
        </w:rPr>
        <w:t xml:space="preserve"> ένα ακόμη ζήτημα είναι αυτό της κατάρτισης των πινάκων, που όχι λίγες φορές</w:t>
      </w:r>
      <w:r>
        <w:rPr>
          <w:rFonts w:eastAsia="Times New Roman" w:cs="Times New Roman"/>
          <w:szCs w:val="24"/>
        </w:rPr>
        <w:t>,</w:t>
      </w:r>
      <w:r>
        <w:rPr>
          <w:rFonts w:eastAsia="Times New Roman" w:cs="Times New Roman"/>
          <w:szCs w:val="24"/>
        </w:rPr>
        <w:t xml:space="preserve"> έχουν υπάρξει πραγματικά προβλήματα, αποκλειστικά, όμως, με την ευθύνη του ΟΑΕΔ, καθώς υπήρχαν κενά κ</w:t>
      </w:r>
      <w:r>
        <w:rPr>
          <w:rFonts w:eastAsia="Times New Roman" w:cs="Times New Roman"/>
          <w:szCs w:val="24"/>
        </w:rPr>
        <w:t>αι αδιευκρίνιστα σημεία</w:t>
      </w:r>
      <w:r>
        <w:rPr>
          <w:rFonts w:eastAsia="Times New Roman" w:cs="Times New Roman"/>
          <w:szCs w:val="24"/>
        </w:rPr>
        <w:t>,</w:t>
      </w:r>
      <w:r>
        <w:rPr>
          <w:rFonts w:eastAsia="Times New Roman" w:cs="Times New Roman"/>
          <w:szCs w:val="24"/>
        </w:rPr>
        <w:t xml:space="preserve"> ενισχύοντας το αίσθημα ανασφάλειας στους ήδη ταλαιπωρημένους ανέργους.</w:t>
      </w:r>
    </w:p>
    <w:p w14:paraId="76A6B3B4"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Θα ψηφίσουμε «παρών» στην τροπολογία 1571.</w:t>
      </w:r>
    </w:p>
    <w:p w14:paraId="76A6B3B5" w14:textId="77777777" w:rsidR="00DD4703" w:rsidRDefault="00A53ECF">
      <w:pPr>
        <w:spacing w:line="600" w:lineRule="auto"/>
        <w:ind w:firstLine="720"/>
        <w:contextualSpacing/>
        <w:jc w:val="both"/>
        <w:rPr>
          <w:rFonts w:eastAsia="Times New Roman"/>
          <w:szCs w:val="24"/>
        </w:rPr>
      </w:pPr>
      <w:r>
        <w:rPr>
          <w:rFonts w:eastAsia="Times New Roman"/>
          <w:szCs w:val="24"/>
        </w:rPr>
        <w:t>Θα αναφερθώ τώρα στο σχέδιο νόμου. Το υπό εξέταση σχέδιο νόμου μάς λέει ότι θα πρέπει να ιδρυθεί ένας νέος κρατικός φ</w:t>
      </w:r>
      <w:r>
        <w:rPr>
          <w:rFonts w:eastAsia="Times New Roman"/>
          <w:szCs w:val="24"/>
        </w:rPr>
        <w:t>ορέας, μια κρατική εταιρεία, μια ΔΕΚΟ δηλαδή, με την ονομασία «</w:t>
      </w:r>
      <w:r>
        <w:rPr>
          <w:rFonts w:eastAsia="Times New Roman"/>
          <w:szCs w:val="24"/>
        </w:rPr>
        <w:t>ΑΝΑΠΛΑΣΗ ΑΘΗΝΑΣ</w:t>
      </w:r>
      <w:r>
        <w:rPr>
          <w:rFonts w:eastAsia="Times New Roman"/>
          <w:szCs w:val="24"/>
        </w:rPr>
        <w:t xml:space="preserve"> Α.Ε.», που υποτίθεται ότι θα επιλύσει θέματα</w:t>
      </w:r>
      <w:r>
        <w:rPr>
          <w:rFonts w:eastAsia="Times New Roman"/>
          <w:szCs w:val="24"/>
        </w:rPr>
        <w:t>,</w:t>
      </w:r>
      <w:r>
        <w:rPr>
          <w:rFonts w:eastAsia="Times New Roman"/>
          <w:szCs w:val="24"/>
        </w:rPr>
        <w:t xml:space="preserve"> που σχετίζονται με τον σχεδιασμό, τον συντονισμό, τον προγραμματισμό και την υλοποίηση των σχεδιαζόμενων αναπλάσεων στην Αθήνα. Και</w:t>
      </w:r>
      <w:r>
        <w:rPr>
          <w:rFonts w:eastAsia="Times New Roman"/>
          <w:szCs w:val="24"/>
        </w:rPr>
        <w:t xml:space="preserve"> λέω «υποτίθεται», διότι λείπουν βασικά στοιχεία γι’ αυτόν τον νέο φορέα και κυρίως για την αναγκαιότητά του.</w:t>
      </w:r>
    </w:p>
    <w:p w14:paraId="76A6B3B6" w14:textId="77777777" w:rsidR="00DD4703" w:rsidRDefault="00A53ECF">
      <w:pPr>
        <w:spacing w:line="600" w:lineRule="auto"/>
        <w:ind w:firstLine="720"/>
        <w:contextualSpacing/>
        <w:jc w:val="both"/>
        <w:rPr>
          <w:rFonts w:eastAsia="Times New Roman"/>
          <w:szCs w:val="24"/>
        </w:rPr>
      </w:pPr>
      <w:r>
        <w:rPr>
          <w:rFonts w:eastAsia="Times New Roman"/>
          <w:szCs w:val="24"/>
        </w:rPr>
        <w:lastRenderedPageBreak/>
        <w:t xml:space="preserve">Το ακούσαμε και στις </w:t>
      </w:r>
      <w:r>
        <w:rPr>
          <w:rFonts w:eastAsia="Times New Roman"/>
          <w:szCs w:val="24"/>
        </w:rPr>
        <w:t xml:space="preserve">επιτροπές </w:t>
      </w:r>
      <w:r>
        <w:rPr>
          <w:rFonts w:eastAsia="Times New Roman"/>
          <w:szCs w:val="24"/>
        </w:rPr>
        <w:t>και εδώ. Δεν είμαστε οι μόνοι που το λέμε, γιατί το ακούσαμε και από τους φορείς. Δεν υπάρχει ούτε ένας φορέας</w:t>
      </w:r>
      <w:r>
        <w:rPr>
          <w:rFonts w:eastAsia="Times New Roman"/>
          <w:szCs w:val="24"/>
        </w:rPr>
        <w:t>,</w:t>
      </w:r>
      <w:r>
        <w:rPr>
          <w:rFonts w:eastAsia="Times New Roman"/>
          <w:szCs w:val="24"/>
        </w:rPr>
        <w:t xml:space="preserve"> που</w:t>
      </w:r>
      <w:r>
        <w:rPr>
          <w:rFonts w:eastAsia="Times New Roman"/>
          <w:szCs w:val="24"/>
        </w:rPr>
        <w:t xml:space="preserve"> να καλωσορίζει αυτό το δημιούργημα ή που να είναι έστω και λίγο αισιόδοξος ότι θα λειτουργήσει. Αντιθέτως, αυτό που σχεδιάζετε αντιμετωπίζεται με δυσπιστία, με άρνηση -και μάλιστα δικαιολογημένη θα λέγαμε- και με απογοήτευση απέναντι στις δικές σας κυβερν</w:t>
      </w:r>
      <w:r>
        <w:rPr>
          <w:rFonts w:eastAsia="Times New Roman"/>
          <w:szCs w:val="24"/>
        </w:rPr>
        <w:t xml:space="preserve">ητικές επιλογές. </w:t>
      </w:r>
    </w:p>
    <w:p w14:paraId="76A6B3B7" w14:textId="77777777" w:rsidR="00DD4703" w:rsidRDefault="00A53ECF">
      <w:pPr>
        <w:spacing w:line="600" w:lineRule="auto"/>
        <w:ind w:firstLine="720"/>
        <w:contextualSpacing/>
        <w:jc w:val="both"/>
        <w:rPr>
          <w:rFonts w:eastAsia="Times New Roman"/>
          <w:szCs w:val="24"/>
        </w:rPr>
      </w:pPr>
      <w:r>
        <w:rPr>
          <w:rFonts w:eastAsia="Times New Roman"/>
          <w:szCs w:val="24"/>
        </w:rPr>
        <w:t>Αν ξεκινήσουμε με κάποιες βασικές και απλές αρχές</w:t>
      </w:r>
      <w:r>
        <w:rPr>
          <w:rFonts w:eastAsia="Times New Roman"/>
          <w:szCs w:val="24"/>
        </w:rPr>
        <w:t>,</w:t>
      </w:r>
      <w:r>
        <w:rPr>
          <w:rFonts w:eastAsia="Times New Roman"/>
          <w:szCs w:val="24"/>
        </w:rPr>
        <w:t xml:space="preserve"> θα δούμε ότι μιλάτε για ανάπλαση μιας αστικής περιοχής, μόνο που αυτή η αστική περιοχή, όπως και άλλες ανά την επικράτεια, έχουν υποβαθμιστεί</w:t>
      </w:r>
      <w:r>
        <w:rPr>
          <w:rFonts w:eastAsia="Times New Roman"/>
          <w:szCs w:val="24"/>
        </w:rPr>
        <w:t>,</w:t>
      </w:r>
      <w:r>
        <w:rPr>
          <w:rFonts w:eastAsia="Times New Roman"/>
          <w:szCs w:val="24"/>
        </w:rPr>
        <w:t xml:space="preserve"> θέτοντας σε κίνδυνο την συνολική συνοχή του </w:t>
      </w:r>
      <w:r>
        <w:rPr>
          <w:rFonts w:eastAsia="Times New Roman"/>
          <w:szCs w:val="24"/>
        </w:rPr>
        <w:t>αστικού συστήματος και απαξιώνοντας την λειτουργία και την οικονομία της πόλης. Έχει μεγάλη σημασία να γνωρίζουμε τι είδους ανάπλαση θέλουμε και ποια θα είναι τα βήματα</w:t>
      </w:r>
      <w:r>
        <w:rPr>
          <w:rFonts w:eastAsia="Times New Roman"/>
          <w:szCs w:val="24"/>
        </w:rPr>
        <w:t>,</w:t>
      </w:r>
      <w:r>
        <w:rPr>
          <w:rFonts w:eastAsia="Times New Roman"/>
          <w:szCs w:val="24"/>
        </w:rPr>
        <w:t xml:space="preserve"> που πρέπει να ακολουθηθούν.</w:t>
      </w:r>
    </w:p>
    <w:p w14:paraId="76A6B3B8" w14:textId="77777777" w:rsidR="00DD4703" w:rsidRDefault="00A53ECF">
      <w:pPr>
        <w:spacing w:line="600" w:lineRule="auto"/>
        <w:ind w:firstLine="720"/>
        <w:contextualSpacing/>
        <w:jc w:val="both"/>
        <w:rPr>
          <w:rFonts w:eastAsia="Times New Roman"/>
          <w:szCs w:val="24"/>
        </w:rPr>
      </w:pPr>
      <w:r>
        <w:rPr>
          <w:rFonts w:eastAsia="Times New Roman"/>
          <w:szCs w:val="24"/>
        </w:rPr>
        <w:lastRenderedPageBreak/>
        <w:t>Συνεπώς, η έννοια της ανάπλασης δεν είναι μονοσήμαντη. Απα</w:t>
      </w:r>
      <w:r>
        <w:rPr>
          <w:rFonts w:eastAsia="Times New Roman"/>
          <w:szCs w:val="24"/>
        </w:rPr>
        <w:t>ιτείται μια σειρά αναγκαίων ενεργειών</w:t>
      </w:r>
      <w:r>
        <w:rPr>
          <w:rFonts w:eastAsia="Times New Roman"/>
          <w:szCs w:val="24"/>
        </w:rPr>
        <w:t>,</w:t>
      </w:r>
      <w:r>
        <w:rPr>
          <w:rFonts w:eastAsia="Times New Roman"/>
          <w:szCs w:val="24"/>
        </w:rPr>
        <w:t xml:space="preserve"> που πρέπει να γίνουν, ώστε να επέλθει το επιθυμητό αποτέλεσμα. Η αλήθεια είναι ότι κατά καιρούς</w:t>
      </w:r>
      <w:r>
        <w:rPr>
          <w:rFonts w:eastAsia="Times New Roman"/>
          <w:szCs w:val="24"/>
        </w:rPr>
        <w:t>,</w:t>
      </w:r>
      <w:r>
        <w:rPr>
          <w:rFonts w:eastAsia="Times New Roman"/>
          <w:szCs w:val="24"/>
        </w:rPr>
        <w:t xml:space="preserve"> οι επιχειρούντες αναπλάσεις, που έχουν υλοποιηθεί από διάφορους φορείς και οργανισμούς ή νέα διοικητικά σχήματα</w:t>
      </w:r>
      <w:r>
        <w:rPr>
          <w:rFonts w:eastAsia="Times New Roman"/>
          <w:szCs w:val="24"/>
        </w:rPr>
        <w:t>,</w:t>
      </w:r>
      <w:r>
        <w:rPr>
          <w:rFonts w:eastAsia="Times New Roman"/>
          <w:szCs w:val="24"/>
        </w:rPr>
        <w:t xml:space="preserve"> που συγκροτούνται γι</w:t>
      </w:r>
      <w:r>
        <w:rPr>
          <w:rFonts w:eastAsia="Times New Roman"/>
          <w:szCs w:val="24"/>
        </w:rPr>
        <w:t>’</w:t>
      </w:r>
      <w:r>
        <w:rPr>
          <w:rFonts w:eastAsia="Times New Roman"/>
          <w:szCs w:val="24"/>
        </w:rPr>
        <w:t xml:space="preserve"> αυτόν ακριβώς τον σκοπό</w:t>
      </w:r>
      <w:r>
        <w:rPr>
          <w:rFonts w:eastAsia="Times New Roman"/>
          <w:szCs w:val="24"/>
        </w:rPr>
        <w:t>,</w:t>
      </w:r>
      <w:r>
        <w:rPr>
          <w:rFonts w:eastAsia="Times New Roman"/>
          <w:szCs w:val="24"/>
        </w:rPr>
        <w:t xml:space="preserve"> είτε προϋπάρχουν είτε δημιουργούνται για να αναλάβουν το πρόγραμμα. Τέτοια ήταν η ΕΑΧΑ, η Ενοποίηση Αρχαιολογικών Χώρων και Αναπλάσεις Α.Ε</w:t>
      </w:r>
      <w:r>
        <w:rPr>
          <w:rFonts w:eastAsia="Times New Roman"/>
          <w:szCs w:val="24"/>
        </w:rPr>
        <w:t>.</w:t>
      </w:r>
      <w:r>
        <w:rPr>
          <w:rFonts w:eastAsia="Times New Roman"/>
          <w:szCs w:val="24"/>
        </w:rPr>
        <w:t>, το Γραφείο Πλάκας του ΥΠΕΧΩΔΕ, η Δημόσια Επιχείρηση Πολεοδομίας και</w:t>
      </w:r>
      <w:r>
        <w:rPr>
          <w:rFonts w:eastAsia="Times New Roman"/>
          <w:szCs w:val="24"/>
        </w:rPr>
        <w:t xml:space="preserve"> Στέγασης ή αλλιώς ΔΕΠΟΣ, η εταιρεία ειδικού σκοπού «</w:t>
      </w:r>
      <w:r>
        <w:rPr>
          <w:rFonts w:eastAsia="Times New Roman"/>
          <w:szCs w:val="24"/>
        </w:rPr>
        <w:t xml:space="preserve">ΔΙΠΛΗ ΑΝΑΠΛΑΣΗ </w:t>
      </w:r>
      <w:r>
        <w:rPr>
          <w:rFonts w:eastAsia="Times New Roman"/>
          <w:szCs w:val="24"/>
        </w:rPr>
        <w:t>Α</w:t>
      </w:r>
      <w:r>
        <w:rPr>
          <w:rFonts w:eastAsia="Times New Roman"/>
          <w:szCs w:val="24"/>
        </w:rPr>
        <w:t>.</w:t>
      </w:r>
      <w:r>
        <w:rPr>
          <w:rFonts w:eastAsia="Times New Roman"/>
          <w:szCs w:val="24"/>
        </w:rPr>
        <w:t>Ε</w:t>
      </w:r>
      <w:r>
        <w:rPr>
          <w:rFonts w:eastAsia="Times New Roman"/>
          <w:szCs w:val="24"/>
        </w:rPr>
        <w:t>.</w:t>
      </w:r>
      <w:r>
        <w:rPr>
          <w:rFonts w:eastAsia="Times New Roman"/>
          <w:szCs w:val="24"/>
        </w:rPr>
        <w:t>».</w:t>
      </w:r>
    </w:p>
    <w:p w14:paraId="76A6B3B9" w14:textId="77777777" w:rsidR="00DD4703" w:rsidRDefault="00A53ECF">
      <w:pPr>
        <w:spacing w:line="600" w:lineRule="auto"/>
        <w:ind w:firstLine="720"/>
        <w:contextualSpacing/>
        <w:jc w:val="both"/>
        <w:rPr>
          <w:rFonts w:eastAsia="Times New Roman"/>
          <w:szCs w:val="24"/>
        </w:rPr>
      </w:pPr>
      <w:r>
        <w:rPr>
          <w:rFonts w:eastAsia="Times New Roman"/>
          <w:szCs w:val="24"/>
        </w:rPr>
        <w:t>Όπως καταλαβαίνετε, υπάρχουν πολύ αντίστοιχοι φορείς και συνεπώς</w:t>
      </w:r>
      <w:r>
        <w:rPr>
          <w:rFonts w:eastAsia="Times New Roman"/>
          <w:szCs w:val="24"/>
        </w:rPr>
        <w:t>,</w:t>
      </w:r>
      <w:r>
        <w:rPr>
          <w:rFonts w:eastAsia="Times New Roman"/>
          <w:szCs w:val="24"/>
        </w:rPr>
        <w:t xml:space="preserve"> εξ αρχής δεν μπορούμε να καταλάβουμε πού έγκειται η αναγκαιότητα δημιουργίας ακόμα ενός. Εκ προοιμίου</w:t>
      </w:r>
      <w:r>
        <w:rPr>
          <w:rFonts w:eastAsia="Times New Roman"/>
          <w:szCs w:val="24"/>
        </w:rPr>
        <w:t>,</w:t>
      </w:r>
      <w:r>
        <w:rPr>
          <w:rFonts w:eastAsia="Times New Roman"/>
          <w:szCs w:val="24"/>
        </w:rPr>
        <w:t xml:space="preserve"> γνωρίζουμε ό</w:t>
      </w:r>
      <w:r>
        <w:rPr>
          <w:rFonts w:eastAsia="Times New Roman"/>
          <w:szCs w:val="24"/>
        </w:rPr>
        <w:t xml:space="preserve">τι θα καταστεί ανενεργός και </w:t>
      </w:r>
      <w:r>
        <w:rPr>
          <w:rFonts w:eastAsia="Times New Roman"/>
          <w:szCs w:val="24"/>
        </w:rPr>
        <w:t>αυτός,</w:t>
      </w:r>
      <w:r>
        <w:rPr>
          <w:rFonts w:eastAsia="Times New Roman"/>
          <w:szCs w:val="24"/>
        </w:rPr>
        <w:t xml:space="preserve"> στην καλύτερη των περιπτώσεων ή θα εμπλακεί σε πληθώρα σκανδάλων και διασπάθισης δημοσίου χρήματος.</w:t>
      </w:r>
    </w:p>
    <w:p w14:paraId="76A6B3BA" w14:textId="77777777" w:rsidR="00DD4703" w:rsidRDefault="00A53ECF">
      <w:pPr>
        <w:spacing w:line="600" w:lineRule="auto"/>
        <w:ind w:firstLine="720"/>
        <w:contextualSpacing/>
        <w:jc w:val="both"/>
        <w:rPr>
          <w:rFonts w:eastAsia="Times New Roman"/>
          <w:szCs w:val="24"/>
        </w:rPr>
      </w:pPr>
      <w:r>
        <w:rPr>
          <w:rFonts w:eastAsia="Times New Roman"/>
          <w:szCs w:val="24"/>
        </w:rPr>
        <w:lastRenderedPageBreak/>
        <w:t>Βέβαια, η αλήθεια είναι ότι η δημιουργία αυτής της κρατικής εταιρείας εξυπηρετεί την συγκυβέρνησή σας. Με ποιόν τρόπο; Μ</w:t>
      </w:r>
      <w:r>
        <w:rPr>
          <w:rFonts w:eastAsia="Times New Roman"/>
          <w:szCs w:val="24"/>
        </w:rPr>
        <w:t xml:space="preserve">ε την περαιτέρω κατάληψη του κρατικού μηχανισμού, με την άλωση του κράτους, με την εξυπηρέτηση πελατειακών σχέσεων και </w:t>
      </w:r>
      <w:r>
        <w:rPr>
          <w:rFonts w:eastAsia="Times New Roman"/>
          <w:szCs w:val="24"/>
        </w:rPr>
        <w:t>«</w:t>
      </w:r>
      <w:r>
        <w:rPr>
          <w:rFonts w:eastAsia="Times New Roman"/>
          <w:szCs w:val="24"/>
        </w:rPr>
        <w:t>ημετέρων</w:t>
      </w:r>
      <w:r>
        <w:rPr>
          <w:rFonts w:eastAsia="Times New Roman"/>
          <w:szCs w:val="24"/>
        </w:rPr>
        <w:t>»,</w:t>
      </w:r>
      <w:r>
        <w:rPr>
          <w:rFonts w:eastAsia="Times New Roman"/>
          <w:szCs w:val="24"/>
        </w:rPr>
        <w:t xml:space="preserve"> την ώρα που η ανεργία έχει χτυπήσει κόκκινο και η χώρα μας έχει κατακτήσει την πρωτιά στους δείκτες της επίσημης ανεργίας και</w:t>
      </w:r>
      <w:r>
        <w:rPr>
          <w:rFonts w:eastAsia="Times New Roman"/>
          <w:szCs w:val="24"/>
        </w:rPr>
        <w:t xml:space="preserve"> εργασιακής ανασφάλειας.</w:t>
      </w:r>
    </w:p>
    <w:p w14:paraId="76A6B3BB" w14:textId="77777777" w:rsidR="00DD4703" w:rsidRDefault="00A53ECF">
      <w:pPr>
        <w:spacing w:line="600" w:lineRule="auto"/>
        <w:ind w:firstLine="720"/>
        <w:contextualSpacing/>
        <w:jc w:val="both"/>
        <w:rPr>
          <w:rFonts w:eastAsia="Times New Roman"/>
          <w:szCs w:val="24"/>
        </w:rPr>
      </w:pPr>
      <w:r>
        <w:rPr>
          <w:rFonts w:eastAsia="Times New Roman"/>
          <w:szCs w:val="24"/>
        </w:rPr>
        <w:t>Είναι προκλητικό να δημιουργείτε νέες θέσεις για τους δικούς σας κομματικούς αρεστούς</w:t>
      </w:r>
      <w:r>
        <w:rPr>
          <w:rFonts w:eastAsia="Times New Roman"/>
          <w:szCs w:val="24"/>
        </w:rPr>
        <w:t>,</w:t>
      </w:r>
      <w:r>
        <w:rPr>
          <w:rFonts w:eastAsia="Times New Roman"/>
          <w:szCs w:val="24"/>
        </w:rPr>
        <w:t xml:space="preserve"> χωρίς ίχνος αξιοκρατίας πέραν των κομματικών διαπιστευτηρίων. </w:t>
      </w:r>
    </w:p>
    <w:p w14:paraId="76A6B3BC" w14:textId="77777777" w:rsidR="00DD4703" w:rsidRDefault="00A53ECF">
      <w:pPr>
        <w:spacing w:line="600" w:lineRule="auto"/>
        <w:ind w:firstLine="720"/>
        <w:contextualSpacing/>
        <w:jc w:val="both"/>
        <w:rPr>
          <w:rFonts w:eastAsia="Times New Roman"/>
          <w:szCs w:val="24"/>
        </w:rPr>
      </w:pPr>
      <w:r>
        <w:rPr>
          <w:rFonts w:eastAsia="Times New Roman"/>
          <w:szCs w:val="24"/>
        </w:rPr>
        <w:t xml:space="preserve">Ας δούμε, όμως, λίγο την περίπτωση της Αθήνας. Επειδή αναφέρεστε συγκεκριμένα στον Δήμο Αθηναίων και το συγκεκριμενοποιείτε περαιτέρω στο </w:t>
      </w:r>
      <w:r>
        <w:rPr>
          <w:rFonts w:eastAsia="Times New Roman"/>
          <w:szCs w:val="24"/>
        </w:rPr>
        <w:t>ε</w:t>
      </w:r>
      <w:r>
        <w:rPr>
          <w:rFonts w:eastAsia="Times New Roman"/>
          <w:szCs w:val="24"/>
        </w:rPr>
        <w:t xml:space="preserve">μπορικό </w:t>
      </w:r>
      <w:r>
        <w:rPr>
          <w:rFonts w:eastAsia="Times New Roman"/>
          <w:szCs w:val="24"/>
        </w:rPr>
        <w:t>τ</w:t>
      </w:r>
      <w:r>
        <w:rPr>
          <w:rFonts w:eastAsia="Times New Roman"/>
          <w:szCs w:val="24"/>
        </w:rPr>
        <w:t xml:space="preserve">ρίγωνο και τα Προσφυγικά της λεωφόρου Αλεξάνδρας, η κατάσταση είναι πράγματι τραγική. Αυτό θα μπορούσατε να </w:t>
      </w:r>
      <w:r>
        <w:rPr>
          <w:rFonts w:eastAsia="Times New Roman"/>
          <w:szCs w:val="24"/>
        </w:rPr>
        <w:t xml:space="preserve">το διαπιστώσετε, εάν κυκλοφορούσατε και εάν αφουγκραζόσασταν την κοινωνία. </w:t>
      </w:r>
    </w:p>
    <w:p w14:paraId="76A6B3BD" w14:textId="77777777" w:rsidR="00DD4703" w:rsidRDefault="00A53ECF">
      <w:pPr>
        <w:spacing w:line="600" w:lineRule="auto"/>
        <w:ind w:firstLine="720"/>
        <w:contextualSpacing/>
        <w:jc w:val="both"/>
        <w:rPr>
          <w:rFonts w:eastAsia="Times New Roman"/>
          <w:szCs w:val="24"/>
        </w:rPr>
      </w:pPr>
      <w:r>
        <w:rPr>
          <w:rFonts w:eastAsia="Times New Roman"/>
          <w:szCs w:val="24"/>
        </w:rPr>
        <w:lastRenderedPageBreak/>
        <w:t>Ο Πρωθυπουργός</w:t>
      </w:r>
      <w:r>
        <w:rPr>
          <w:rFonts w:eastAsia="Times New Roman"/>
          <w:szCs w:val="24"/>
        </w:rPr>
        <w:t>,</w:t>
      </w:r>
      <w:r>
        <w:rPr>
          <w:rFonts w:eastAsia="Times New Roman"/>
          <w:szCs w:val="24"/>
        </w:rPr>
        <w:t xml:space="preserve"> σε συνάντηση που είχε πραγματοποιήσει με τον Δήμαρχο Αθηνών</w:t>
      </w:r>
      <w:r>
        <w:rPr>
          <w:rFonts w:eastAsia="Times New Roman"/>
          <w:szCs w:val="24"/>
        </w:rPr>
        <w:t>,</w:t>
      </w:r>
      <w:r>
        <w:rPr>
          <w:rFonts w:eastAsia="Times New Roman"/>
          <w:szCs w:val="24"/>
        </w:rPr>
        <w:t xml:space="preserve"> είχε μιλήσει για ένα ολοκληρωμένο σχέδιο αναμόρφωσης της Αθήνας, ο δε Υπουργός Επικρατείας</w:t>
      </w:r>
      <w:r>
        <w:rPr>
          <w:rFonts w:eastAsia="Times New Roman"/>
          <w:szCs w:val="24"/>
        </w:rPr>
        <w:t>,</w:t>
      </w:r>
      <w:r>
        <w:rPr>
          <w:rFonts w:eastAsia="Times New Roman"/>
          <w:szCs w:val="24"/>
        </w:rPr>
        <w:t xml:space="preserve"> υπό την επο</w:t>
      </w:r>
      <w:r>
        <w:rPr>
          <w:rFonts w:eastAsia="Times New Roman"/>
          <w:szCs w:val="24"/>
        </w:rPr>
        <w:t>πτεία του οποίου θα λειτουργεί ο φορέας</w:t>
      </w:r>
      <w:r>
        <w:rPr>
          <w:rFonts w:eastAsia="Times New Roman"/>
          <w:szCs w:val="24"/>
        </w:rPr>
        <w:t>,</w:t>
      </w:r>
      <w:r>
        <w:rPr>
          <w:rFonts w:eastAsia="Times New Roman"/>
          <w:szCs w:val="24"/>
        </w:rPr>
        <w:t xml:space="preserve"> είχε χαρακτηρίσει την εταιρεία </w:t>
      </w:r>
      <w:r>
        <w:rPr>
          <w:rFonts w:eastAsia="Times New Roman"/>
          <w:szCs w:val="24"/>
          <w:lang w:val="en-US"/>
        </w:rPr>
        <w:t>task</w:t>
      </w:r>
      <w:r w:rsidRPr="00E41891">
        <w:rPr>
          <w:rFonts w:eastAsia="Times New Roman"/>
          <w:szCs w:val="24"/>
        </w:rPr>
        <w:t xml:space="preserve"> </w:t>
      </w:r>
      <w:r>
        <w:rPr>
          <w:rFonts w:eastAsia="Times New Roman"/>
          <w:szCs w:val="24"/>
          <w:lang w:val="en-US"/>
        </w:rPr>
        <w:t>force</w:t>
      </w:r>
      <w:r w:rsidRPr="00E41891">
        <w:rPr>
          <w:rFonts w:eastAsia="Times New Roman"/>
          <w:szCs w:val="24"/>
        </w:rPr>
        <w:t xml:space="preserve"> </w:t>
      </w:r>
      <w:r>
        <w:rPr>
          <w:rFonts w:eastAsia="Times New Roman"/>
          <w:szCs w:val="24"/>
        </w:rPr>
        <w:t>ειδικής αποστολής</w:t>
      </w:r>
      <w:r w:rsidRPr="00033E16">
        <w:rPr>
          <w:rFonts w:eastAsia="Times New Roman"/>
          <w:szCs w:val="24"/>
        </w:rPr>
        <w:t>,</w:t>
      </w:r>
      <w:r>
        <w:rPr>
          <w:rFonts w:eastAsia="Times New Roman"/>
          <w:szCs w:val="24"/>
        </w:rPr>
        <w:t xml:space="preserve"> που δεν θα υποκαταστήσει λειτουργίες και αρμοδιότητες των Υπουργείων και των </w:t>
      </w:r>
      <w:r>
        <w:rPr>
          <w:rFonts w:eastAsia="Times New Roman"/>
          <w:szCs w:val="24"/>
        </w:rPr>
        <w:t>ο</w:t>
      </w:r>
      <w:r>
        <w:rPr>
          <w:rFonts w:eastAsia="Times New Roman"/>
          <w:szCs w:val="24"/>
        </w:rPr>
        <w:t xml:space="preserve">ργανισμων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υτοδιοίκησης.</w:t>
      </w:r>
    </w:p>
    <w:p w14:paraId="76A6B3BE" w14:textId="77777777" w:rsidR="00DD4703" w:rsidRDefault="00A53ECF">
      <w:pPr>
        <w:spacing w:line="600" w:lineRule="auto"/>
        <w:ind w:firstLine="720"/>
        <w:contextualSpacing/>
        <w:jc w:val="both"/>
        <w:rPr>
          <w:rFonts w:eastAsia="Times New Roman"/>
          <w:szCs w:val="24"/>
        </w:rPr>
      </w:pPr>
      <w:r>
        <w:rPr>
          <w:rFonts w:eastAsia="Times New Roman"/>
          <w:szCs w:val="24"/>
        </w:rPr>
        <w:t>Στην πράξη, όμως, είδαμε ότι κατά την διάρκ</w:t>
      </w:r>
      <w:r>
        <w:rPr>
          <w:rFonts w:eastAsia="Times New Roman"/>
          <w:szCs w:val="24"/>
        </w:rPr>
        <w:t xml:space="preserve">εια των </w:t>
      </w:r>
      <w:r>
        <w:rPr>
          <w:rFonts w:eastAsia="Times New Roman"/>
          <w:szCs w:val="24"/>
        </w:rPr>
        <w:t xml:space="preserve">επιτροπών </w:t>
      </w:r>
      <w:r>
        <w:rPr>
          <w:rFonts w:eastAsia="Times New Roman"/>
          <w:szCs w:val="24"/>
        </w:rPr>
        <w:t>και ιδιαίτερα στην ακρόαση φορέων</w:t>
      </w:r>
      <w:r>
        <w:rPr>
          <w:rFonts w:eastAsia="Times New Roman"/>
          <w:szCs w:val="24"/>
        </w:rPr>
        <w:t>,</w:t>
      </w:r>
      <w:r>
        <w:rPr>
          <w:rFonts w:eastAsia="Times New Roman"/>
          <w:szCs w:val="24"/>
        </w:rPr>
        <w:t xml:space="preserve"> υπήρξαν πλείστες αντιδράσεις και των ενδιαφερομένων φορέων, αλλά και του ιδίου του Δήμου Αθηναίων. Σε αυτό το σημείο, βέβαια, να πούμε ότι δεν συμφωνούμε με τον </w:t>
      </w:r>
      <w:r>
        <w:rPr>
          <w:rFonts w:eastAsia="Times New Roman"/>
          <w:szCs w:val="24"/>
        </w:rPr>
        <w:t>δ</w:t>
      </w:r>
      <w:r>
        <w:rPr>
          <w:rFonts w:eastAsia="Times New Roman"/>
          <w:szCs w:val="24"/>
        </w:rPr>
        <w:t xml:space="preserve">ήμαρχο 100%. Ο </w:t>
      </w:r>
      <w:r>
        <w:rPr>
          <w:rFonts w:eastAsia="Times New Roman"/>
          <w:szCs w:val="24"/>
        </w:rPr>
        <w:t>δ</w:t>
      </w:r>
      <w:r>
        <w:rPr>
          <w:rFonts w:eastAsia="Times New Roman"/>
          <w:szCs w:val="24"/>
        </w:rPr>
        <w:t xml:space="preserve">ήμαρχος αναφέρθηκε σε </w:t>
      </w:r>
      <w:r>
        <w:rPr>
          <w:rFonts w:eastAsia="Times New Roman"/>
          <w:szCs w:val="24"/>
        </w:rPr>
        <w:t>έργα και μελέτες</w:t>
      </w:r>
      <w:r>
        <w:rPr>
          <w:rFonts w:eastAsia="Times New Roman"/>
          <w:szCs w:val="24"/>
        </w:rPr>
        <w:t>,</w:t>
      </w:r>
      <w:r>
        <w:rPr>
          <w:rFonts w:eastAsia="Times New Roman"/>
          <w:szCs w:val="24"/>
        </w:rPr>
        <w:t xml:space="preserve"> που είναι έτοιμα, αλλά θα πρέπει να δούμε και τι έκανε αυτά τα οκτώ χρόνια της θητείας του, εκτός φυσικά από τις δράσεις και τις συνεργασίες</w:t>
      </w:r>
      <w:r>
        <w:rPr>
          <w:rFonts w:eastAsia="Times New Roman"/>
          <w:szCs w:val="24"/>
        </w:rPr>
        <w:t>,</w:t>
      </w:r>
      <w:r>
        <w:rPr>
          <w:rFonts w:eastAsia="Times New Roman"/>
          <w:szCs w:val="24"/>
        </w:rPr>
        <w:t xml:space="preserve"> που είχε με μη κυβερνητικές οργανώσεις και με λαθρομετανάστες.</w:t>
      </w:r>
    </w:p>
    <w:p w14:paraId="76A6B3BF" w14:textId="77777777" w:rsidR="00DD4703" w:rsidRDefault="00A53ECF">
      <w:pPr>
        <w:spacing w:line="600" w:lineRule="auto"/>
        <w:ind w:firstLine="720"/>
        <w:contextualSpacing/>
        <w:jc w:val="both"/>
        <w:rPr>
          <w:rFonts w:eastAsia="Times New Roman"/>
          <w:szCs w:val="24"/>
        </w:rPr>
      </w:pPr>
      <w:r>
        <w:rPr>
          <w:rFonts w:eastAsia="Times New Roman"/>
          <w:szCs w:val="24"/>
        </w:rPr>
        <w:lastRenderedPageBreak/>
        <w:t>Η αλήθεια είναι πως ό,τι έχει υπο</w:t>
      </w:r>
      <w:r>
        <w:rPr>
          <w:rFonts w:eastAsia="Times New Roman"/>
          <w:szCs w:val="24"/>
        </w:rPr>
        <w:t xml:space="preserve">σχεθεί έως σήμερα δεν έχει γίνει, όπως δεν έχει γίνει και διαβούλευση για κανένα σοβαρό σχέδιο ανάπλασης της Αθήνας. Καλή και κατανοητή η αντίθεσή του στην πρακτική της Κυβέρνησης, αλλά δεν έχει δώσει τα εχέγγυα ότι μπορεί να τα καταφέρει μόνος του. </w:t>
      </w:r>
    </w:p>
    <w:p w14:paraId="76A6B3C0" w14:textId="77777777" w:rsidR="00DD4703" w:rsidRDefault="00A53ECF">
      <w:pPr>
        <w:spacing w:line="600" w:lineRule="auto"/>
        <w:ind w:firstLine="720"/>
        <w:contextualSpacing/>
        <w:jc w:val="both"/>
        <w:rPr>
          <w:rFonts w:eastAsia="Times New Roman"/>
          <w:szCs w:val="24"/>
        </w:rPr>
      </w:pPr>
      <w:r>
        <w:rPr>
          <w:rFonts w:eastAsia="Times New Roman"/>
          <w:szCs w:val="24"/>
        </w:rPr>
        <w:t>Συνεπ</w:t>
      </w:r>
      <w:r>
        <w:rPr>
          <w:rFonts w:eastAsia="Times New Roman"/>
          <w:szCs w:val="24"/>
        </w:rPr>
        <w:t>ώς, μπορούμε να πούμε ότι προσφέρει το πεδίο για την ελεύθερη δράση των κυβερνώντων και την πραγματοποίηση της ίδρυσης του φορέα ανάπλασης. Δήμαρχοι και κυβερνήσεις έρχονται και παρέρχονται, ο φορέας όμως θα μείνει τουλάχιστον για δεκαπέντε χρόνια και δεδο</w:t>
      </w:r>
      <w:r>
        <w:rPr>
          <w:rFonts w:eastAsia="Times New Roman"/>
          <w:szCs w:val="24"/>
        </w:rPr>
        <w:t>μένου ότι θα είναι πλήρως κατευθυνόμενος πολιτικά, είμαστε σίγουροι ότι θα υπάρξουν αντιπαλότητες και καθυστερήσεις των όποιων έργων.</w:t>
      </w:r>
    </w:p>
    <w:p w14:paraId="76A6B3C1"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Σε αυτά τα οχτώ άρθρα</w:t>
      </w:r>
      <w:r w:rsidRPr="00F815F7">
        <w:rPr>
          <w:rFonts w:eastAsia="Times New Roman" w:cs="Times New Roman"/>
          <w:szCs w:val="24"/>
        </w:rPr>
        <w:t>,</w:t>
      </w:r>
      <w:r>
        <w:rPr>
          <w:rFonts w:eastAsia="Times New Roman" w:cs="Times New Roman"/>
          <w:szCs w:val="24"/>
        </w:rPr>
        <w:t xml:space="preserve"> τα οποία αποτελούν το νομοσχέδιο</w:t>
      </w:r>
      <w:r w:rsidRPr="00F815F7">
        <w:rPr>
          <w:rFonts w:eastAsia="Times New Roman" w:cs="Times New Roman"/>
          <w:szCs w:val="24"/>
        </w:rPr>
        <w:t>,</w:t>
      </w:r>
      <w:r>
        <w:rPr>
          <w:rFonts w:eastAsia="Times New Roman" w:cs="Times New Roman"/>
          <w:szCs w:val="24"/>
        </w:rPr>
        <w:t xml:space="preserve"> δεν υπάρχει συνολικό μοντέλο οργάνωσης</w:t>
      </w:r>
      <w:r>
        <w:rPr>
          <w:rFonts w:eastAsia="Times New Roman" w:cs="Times New Roman"/>
          <w:szCs w:val="24"/>
        </w:rPr>
        <w:t>,</w:t>
      </w:r>
      <w:r>
        <w:rPr>
          <w:rFonts w:eastAsia="Times New Roman" w:cs="Times New Roman"/>
          <w:szCs w:val="24"/>
        </w:rPr>
        <w:t xml:space="preserve"> που θα αποσαφηνίζει τις α</w:t>
      </w:r>
      <w:r>
        <w:rPr>
          <w:rFonts w:eastAsia="Times New Roman" w:cs="Times New Roman"/>
          <w:szCs w:val="24"/>
        </w:rPr>
        <w:t>ρμοδιότητες της εταιρείας</w:t>
      </w:r>
      <w:r>
        <w:rPr>
          <w:rFonts w:eastAsia="Times New Roman" w:cs="Times New Roman"/>
          <w:szCs w:val="24"/>
        </w:rPr>
        <w:t>,</w:t>
      </w:r>
      <w:r>
        <w:rPr>
          <w:rFonts w:eastAsia="Times New Roman" w:cs="Times New Roman"/>
          <w:szCs w:val="24"/>
        </w:rPr>
        <w:t xml:space="preserve"> σε σχέση με τους υπόλοιπους φορείς. Δεν ξεκαθαρίζει ποιος φορέας θα χαράσσει την αστική πολιτική, ποιος θα δίνει τις κατευθύνσεις, ποιος σχεδιάζει τα προγράμματα, </w:t>
      </w:r>
      <w:r>
        <w:rPr>
          <w:rFonts w:eastAsia="Times New Roman" w:cs="Times New Roman"/>
          <w:szCs w:val="24"/>
        </w:rPr>
        <w:lastRenderedPageBreak/>
        <w:t>ποιος συντονίζει την εφαρμογή τους, όπως αναφέρεται και σε κατατεθ</w:t>
      </w:r>
      <w:r>
        <w:rPr>
          <w:rFonts w:eastAsia="Times New Roman" w:cs="Times New Roman"/>
          <w:szCs w:val="24"/>
        </w:rPr>
        <w:t>έν υπόμνημα από τους φορείς. Δεν είναι άδικη η αναφορά πως αυτός ο φορέας υποκαθιστά την τοπική αυτοδιοίκηση, ενώ παράλληλα ο φορέας αυτός δεν θα υπόκειται σε κανέναν πολιτικό και κοινωνικό έλεγχο, με αποτέλεσμα να μην μπορεί κανείς να διασφαλίσει την εύρυ</w:t>
      </w:r>
      <w:r>
        <w:rPr>
          <w:rFonts w:eastAsia="Times New Roman" w:cs="Times New Roman"/>
          <w:szCs w:val="24"/>
        </w:rPr>
        <w:t xml:space="preserve">θμη λειτουργία της πόλης, καθώς, επίσης, δεν θα δίνει κανέναν απολύτως λόγο για τη διαχείριση των χρημάτων που προέρχονται από τους φορολογούμενους προς τις τοπικές κοινωνίες. </w:t>
      </w:r>
    </w:p>
    <w:p w14:paraId="76A6B3C2"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Εννοείται πως θα υπάρχει αλληλοεπικάλυψη αρμοδιοτήτων και υποβάθμιση του ρόλου </w:t>
      </w:r>
      <w:r>
        <w:rPr>
          <w:rFonts w:eastAsia="Times New Roman" w:cs="Times New Roman"/>
          <w:szCs w:val="24"/>
        </w:rPr>
        <w:t>του Δήμου και ενδεχομένως της Περιφέρειας. Η έκθεση της Επιστημονικής Υπηρεσίας της Βουλής είναι σαφής και καταγράφονται αναλυτικά οι ισχύοντες νόμοι και οι εμπλεκόμενες υπηρεσίες σε επίπεδο τοπικής αυτοδιοίκησης και αποκεντρωμένης αυτοδιοίκησης. Η δε αρχή</w:t>
      </w:r>
      <w:r>
        <w:rPr>
          <w:rFonts w:eastAsia="Times New Roman" w:cs="Times New Roman"/>
          <w:szCs w:val="24"/>
        </w:rPr>
        <w:t xml:space="preserve"> μπορεί να γίνεται με τον Δήμο Αθηναίων, αλλά κανείς δεν εγγυάται ότι οι αρμοδιότητες του φορέα δεν θα επεκταθούν και σε άλλους δήμους του Λεκανοπεδίου</w:t>
      </w:r>
      <w:r w:rsidRPr="00E43618">
        <w:rPr>
          <w:rFonts w:eastAsia="Times New Roman" w:cs="Times New Roman"/>
          <w:szCs w:val="24"/>
        </w:rPr>
        <w:t>,</w:t>
      </w:r>
      <w:r>
        <w:rPr>
          <w:rFonts w:eastAsia="Times New Roman" w:cs="Times New Roman"/>
          <w:szCs w:val="24"/>
        </w:rPr>
        <w:t xml:space="preserve"> με ό,τι αυτό φυσικά συνεπάγεται. Εννοείται πως θα χαθούν ουσιαστικά </w:t>
      </w:r>
      <w:r>
        <w:rPr>
          <w:rFonts w:eastAsia="Times New Roman" w:cs="Times New Roman"/>
          <w:szCs w:val="24"/>
        </w:rPr>
        <w:lastRenderedPageBreak/>
        <w:t xml:space="preserve">τα χρήματα που έχουν ήδη δοθεί για </w:t>
      </w:r>
      <w:r>
        <w:rPr>
          <w:rFonts w:eastAsia="Times New Roman" w:cs="Times New Roman"/>
          <w:szCs w:val="24"/>
        </w:rPr>
        <w:t xml:space="preserve">τη σύνταξη μελετών και προτάσεων. Διότι αυτά θα πρέπει να ξαναγίνουν και συνεπώς θα ξαναδοθούν χιλιάδες ευρώ που μόνο ως σπατάλη θα μπορούσαμε να τα χαρακτηρίσουμε. </w:t>
      </w:r>
    </w:p>
    <w:p w14:paraId="76A6B3C3"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Πολύ φοβάμαι ότι ακόμα κι αν τεθεί κάποιο από τα σχέδια σε εφαρμογή</w:t>
      </w:r>
      <w:r w:rsidRPr="00E43618">
        <w:rPr>
          <w:rFonts w:eastAsia="Times New Roman" w:cs="Times New Roman"/>
          <w:szCs w:val="24"/>
        </w:rPr>
        <w:t>,</w:t>
      </w:r>
      <w:r>
        <w:rPr>
          <w:rFonts w:eastAsia="Times New Roman" w:cs="Times New Roman"/>
          <w:szCs w:val="24"/>
        </w:rPr>
        <w:t xml:space="preserve"> αυτό θα έχει τοπικό χ</w:t>
      </w:r>
      <w:r>
        <w:rPr>
          <w:rFonts w:eastAsia="Times New Roman" w:cs="Times New Roman"/>
          <w:szCs w:val="24"/>
        </w:rPr>
        <w:t>αρακτήρα που θα συνοδεύεται από σημειακές παρεμβάσεις σε υποπεριοχές του Κέντρου, χωρίς να εντάσσονται στο πλαίσιο ενός συνολικού σχεδιασμού αναβάθμισης. Λείπει ένα ολοκληρωμένο πρόγραμμα ανάπλασης. Αυτό όμως είναι λογικό, αφού αποτελεί υπόθεση της τοπικής</w:t>
      </w:r>
      <w:r>
        <w:rPr>
          <w:rFonts w:eastAsia="Times New Roman" w:cs="Times New Roman"/>
          <w:szCs w:val="24"/>
        </w:rPr>
        <w:t xml:space="preserve"> αυτοδιοίκησης και όχι της κεντρικής </w:t>
      </w:r>
      <w:r w:rsidRPr="0094038A">
        <w:rPr>
          <w:rFonts w:eastAsia="Times New Roman" w:cs="Times New Roman"/>
          <w:szCs w:val="24"/>
        </w:rPr>
        <w:t>Κυβέρνηση</w:t>
      </w:r>
      <w:r>
        <w:rPr>
          <w:rFonts w:eastAsia="Times New Roman" w:cs="Times New Roman"/>
          <w:szCs w:val="24"/>
        </w:rPr>
        <w:t>ς. Αυτό ήταν αποτέλεσμα των πολιτικών των επιλογών και των δράσεων των ερετών εκπροσώπων της τοπικής αυτοδιοίκησης και κυρίως του πρώτου βαθμού κατόπιν διαβούλευσης με τις κατά τόπου κοινωνίες με στόχο την κάλυ</w:t>
      </w:r>
      <w:r>
        <w:rPr>
          <w:rFonts w:eastAsia="Times New Roman" w:cs="Times New Roman"/>
          <w:szCs w:val="24"/>
        </w:rPr>
        <w:t xml:space="preserve">ψη των τοπικών αναγκών. Άλλωστε, η διαχείριση των τοπικών υποθέσεων είναι έργο της τοπικής αυτοδιοίκησης και είναι συνταγματικά κατοχυρωμένη. </w:t>
      </w:r>
    </w:p>
    <w:p w14:paraId="76A6B3C4"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Μιλάτε για αξιοποίηση των εγκαταλελειμμένων κενών ή ανενεργών κτηρίων. Πώς θα αξιοποιηθούν αυτά; Ποιες χρήσεις θα</w:t>
      </w:r>
      <w:r>
        <w:rPr>
          <w:rFonts w:eastAsia="Times New Roman" w:cs="Times New Roman"/>
          <w:szCs w:val="24"/>
        </w:rPr>
        <w:t xml:space="preserve"> φιλοξενήσουν και τι θα κάνετε με όλα εκείνα τα υπέροχα νεοκλασικά, τα στολίδια της Αθήνας που έχουν καταλάβει γνωστοί άγνωστοι, αντιεξουσιαστές και τα χρησιμοποιούν σήμερα ως ερημητήρια; Πώς θα αναλάβετε δράση για την απομάκρυνσή τους; Και αφού αναφερόμασ</w:t>
      </w:r>
      <w:r>
        <w:rPr>
          <w:rFonts w:eastAsia="Times New Roman" w:cs="Times New Roman"/>
          <w:szCs w:val="24"/>
        </w:rPr>
        <w:t>τε σε παραβατικές συμπεριφορές, να μας πουν οι υπεύθυνοι πώς θα προστατευθεί όλο το Κέντρο της Αθήνας και όχι μόνο, το οποίο έχει γκετοποιηθεί στο οποίο οι κάτοικοι δεν μπορούν να προστατεύσουν τις κατοικίες και τα καταστήματά τους από τις επιθέσεις των δι</w:t>
      </w:r>
      <w:r>
        <w:rPr>
          <w:rFonts w:eastAsia="Times New Roman" w:cs="Times New Roman"/>
          <w:szCs w:val="24"/>
        </w:rPr>
        <w:t xml:space="preserve">αφόρων αναρχικών στοιχείων οι οποίοι παραμένουν πάντα ατιμώρητοι. </w:t>
      </w:r>
    </w:p>
    <w:p w14:paraId="76A6B3C5"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Πώς μπορούμε να μιλάμε για ανάπλαση περιοχών, για κοινωνική συνοχή, για αναβάθμιση, όταν δεν έχουν λυθεί βασικά θέματα ασφαλείας; Εκεί το κεντρικό κράτος έχει πλήρη ευθύνη και αρμοδιότητα κ</w:t>
      </w:r>
      <w:r>
        <w:rPr>
          <w:rFonts w:eastAsia="Times New Roman" w:cs="Times New Roman"/>
          <w:szCs w:val="24"/>
        </w:rPr>
        <w:t xml:space="preserve">αι βλέπουμε την απραξία των αρμοδίων. Στην περίπτωση του φορέα πώς μπορούμε να είμαστε βέβαιοι για την αποτελεσματικότητα </w:t>
      </w:r>
      <w:r>
        <w:rPr>
          <w:rFonts w:eastAsia="Times New Roman" w:cs="Times New Roman"/>
          <w:szCs w:val="24"/>
        </w:rPr>
        <w:lastRenderedPageBreak/>
        <w:t>των αποφάσεών τους; Η παραβατικότητα δεν πρόκειται να μειωθεί, γιατί θα ιδρυθεί ένα ακόμα όργανο συντονισμού για έργα στην Αθήνα σε επ</w:t>
      </w:r>
      <w:r>
        <w:rPr>
          <w:rFonts w:eastAsia="Times New Roman" w:cs="Times New Roman"/>
          <w:szCs w:val="24"/>
        </w:rPr>
        <w:t xml:space="preserve">ίπεδο υπερτοπικό. </w:t>
      </w:r>
    </w:p>
    <w:p w14:paraId="76A6B3C6"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Η κοινωνική συνοχή διαλύεται και είναι αποκλειστικά επιλογή των κυβερνώντων. Περπατάει κανείς στο Κέντρο των Αθηνών και νομίζω ότι βρίσκεται σε οποιαδήποτε άλλη χώρα του ανατολικού κόσμου. Αν κάποιος χρησιμοποιήσει τη συγκοινωνία που διέ</w:t>
      </w:r>
      <w:r>
        <w:rPr>
          <w:rFonts w:eastAsia="Times New Roman" w:cs="Times New Roman"/>
          <w:szCs w:val="24"/>
        </w:rPr>
        <w:t xml:space="preserve">ρχεται απ’ αυτές τις περιοχές και εκτελεί τα συγκεκριμένα δρομολόγια, θα νομίζει ότι έχει βγει εκτός συνόρων. </w:t>
      </w:r>
    </w:p>
    <w:p w14:paraId="76A6B3C7" w14:textId="77777777" w:rsidR="00DD4703" w:rsidRDefault="00A53ECF">
      <w:pPr>
        <w:spacing w:line="600" w:lineRule="auto"/>
        <w:ind w:firstLine="720"/>
        <w:contextualSpacing/>
        <w:jc w:val="both"/>
        <w:rPr>
          <w:rFonts w:eastAsia="Times New Roman" w:cs="Times New Roman"/>
          <w:szCs w:val="24"/>
        </w:rPr>
      </w:pPr>
      <w:r w:rsidRPr="00382E82">
        <w:rPr>
          <w:rFonts w:eastAsia="Times New Roman" w:cs="Times New Roman"/>
          <w:b/>
          <w:szCs w:val="24"/>
        </w:rPr>
        <w:t xml:space="preserve">ΠΡΟΕΔΡΕΥΩΝ (Γεώργιος Λαμπρούλης): </w:t>
      </w:r>
      <w:r>
        <w:rPr>
          <w:rFonts w:eastAsia="Times New Roman" w:cs="Times New Roman"/>
          <w:szCs w:val="24"/>
        </w:rPr>
        <w:t xml:space="preserve">Κύριε Σαχινίδη, τελειώνετε παρακαλώ. </w:t>
      </w:r>
    </w:p>
    <w:p w14:paraId="76A6B3C8" w14:textId="77777777" w:rsidR="00DD4703" w:rsidRDefault="00A53ECF">
      <w:pPr>
        <w:spacing w:line="600" w:lineRule="auto"/>
        <w:ind w:firstLine="720"/>
        <w:contextualSpacing/>
        <w:jc w:val="both"/>
        <w:rPr>
          <w:rFonts w:eastAsia="Times New Roman" w:cs="Times New Roman"/>
          <w:szCs w:val="24"/>
        </w:rPr>
      </w:pPr>
      <w:r w:rsidRPr="00656F40">
        <w:rPr>
          <w:rFonts w:eastAsia="Times New Roman" w:cs="Times New Roman"/>
          <w:b/>
          <w:szCs w:val="24"/>
        </w:rPr>
        <w:t>ΙΩΑΝΝΗΣ ΣΑΧΙΝΙΔΗΣ:</w:t>
      </w:r>
      <w:r>
        <w:rPr>
          <w:rFonts w:eastAsia="Times New Roman" w:cs="Times New Roman"/>
          <w:szCs w:val="24"/>
        </w:rPr>
        <w:t xml:space="preserve"> Βιώνει αυτήν την πολυπολιτισμική εμπειρία</w:t>
      </w:r>
      <w:r>
        <w:rPr>
          <w:rFonts w:eastAsia="Times New Roman" w:cs="Times New Roman"/>
          <w:szCs w:val="24"/>
        </w:rPr>
        <w:t>,</w:t>
      </w:r>
      <w:r>
        <w:rPr>
          <w:rFonts w:eastAsia="Times New Roman" w:cs="Times New Roman"/>
          <w:szCs w:val="24"/>
        </w:rPr>
        <w:t xml:space="preserve"> που κάθε άλ</w:t>
      </w:r>
      <w:r>
        <w:rPr>
          <w:rFonts w:eastAsia="Times New Roman" w:cs="Times New Roman"/>
          <w:szCs w:val="24"/>
        </w:rPr>
        <w:t xml:space="preserve">λο παρά ευχάριστη είναι. Και αυτή η διαλυμένη κοινωνική συνοχή βρίσκεται σε άμεση σχέση με το αίσθημα ανασφάλειας που υπάρχει κι έχει ενταχθεί δυστυχώς, στις μέρες της διακυβέρνησής σας. </w:t>
      </w:r>
    </w:p>
    <w:p w14:paraId="76A6B3C9"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76A6B3CA" w14:textId="77777777" w:rsidR="00DD4703" w:rsidRDefault="00A53ECF">
      <w:pPr>
        <w:spacing w:line="600" w:lineRule="auto"/>
        <w:ind w:firstLine="720"/>
        <w:contextualSpacing/>
        <w:jc w:val="both"/>
        <w:rPr>
          <w:rFonts w:eastAsia="Times New Roman" w:cs="Times New Roman"/>
          <w:szCs w:val="24"/>
        </w:rPr>
      </w:pPr>
      <w:r w:rsidRPr="00382E82">
        <w:rPr>
          <w:rFonts w:eastAsia="Times New Roman" w:cs="Times New Roman"/>
          <w:b/>
          <w:szCs w:val="24"/>
        </w:rPr>
        <w:lastRenderedPageBreak/>
        <w:t xml:space="preserve">ΠΡΟΕΔΡΕΥΩΝ (Γεώργιος Λαμπρούλης): </w:t>
      </w:r>
      <w:r>
        <w:rPr>
          <w:rFonts w:eastAsia="Times New Roman" w:cs="Times New Roman"/>
          <w:szCs w:val="24"/>
        </w:rPr>
        <w:t>Τον λόγο έχει η κ</w:t>
      </w:r>
      <w:r>
        <w:rPr>
          <w:rFonts w:eastAsia="Times New Roman" w:cs="Times New Roman"/>
          <w:szCs w:val="24"/>
        </w:rPr>
        <w:t xml:space="preserve">. </w:t>
      </w:r>
      <w:r>
        <w:rPr>
          <w:rFonts w:eastAsia="Times New Roman" w:cs="Times New Roman"/>
          <w:szCs w:val="24"/>
        </w:rPr>
        <w:t xml:space="preserve">Καρακώστα από τον </w:t>
      </w:r>
      <w:r w:rsidRPr="00C0242A">
        <w:rPr>
          <w:rFonts w:eastAsia="Times New Roman" w:cs="Times New Roman"/>
          <w:szCs w:val="24"/>
        </w:rPr>
        <w:t>ΣΥΡΙΖΑ</w:t>
      </w:r>
      <w:r>
        <w:rPr>
          <w:rFonts w:eastAsia="Times New Roman" w:cs="Times New Roman"/>
          <w:szCs w:val="24"/>
        </w:rPr>
        <w:t xml:space="preserve">. Τελευταίος ομιλητής είναι ο κ. Σεβαστάκης. Θα δώσουμε δύο – τρία λεπτά σε όποιον εκ των ειδικών αγορητών και εισηγητών επιθυμούν να δευτερολογήσουν και θα κλείσει τη συνεδρίαση ο κ. Φλαμπουράρης. </w:t>
      </w:r>
    </w:p>
    <w:p w14:paraId="76A6B3CB"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Ορίστε, κυρία Καρακώστα, έχετε το</w:t>
      </w:r>
      <w:r>
        <w:rPr>
          <w:rFonts w:eastAsia="Times New Roman" w:cs="Times New Roman"/>
          <w:szCs w:val="24"/>
        </w:rPr>
        <w:t xml:space="preserve">ν λόγο. </w:t>
      </w:r>
    </w:p>
    <w:p w14:paraId="76A6B3CC" w14:textId="77777777" w:rsidR="00DD4703" w:rsidRDefault="00A53ECF">
      <w:pPr>
        <w:spacing w:line="600" w:lineRule="auto"/>
        <w:ind w:firstLine="720"/>
        <w:contextualSpacing/>
        <w:jc w:val="both"/>
        <w:rPr>
          <w:rFonts w:eastAsia="Times New Roman" w:cs="Times New Roman"/>
          <w:szCs w:val="24"/>
        </w:rPr>
      </w:pPr>
      <w:r w:rsidRPr="00F815F7">
        <w:rPr>
          <w:rFonts w:eastAsia="Times New Roman" w:cs="Times New Roman"/>
          <w:b/>
          <w:szCs w:val="24"/>
        </w:rPr>
        <w:t xml:space="preserve">ΕΥΑΓΓΕΛΙΑ </w:t>
      </w:r>
      <w:r>
        <w:rPr>
          <w:rFonts w:eastAsia="Times New Roman" w:cs="Times New Roman"/>
          <w:b/>
          <w:szCs w:val="24"/>
        </w:rPr>
        <w:t xml:space="preserve">(ΕΥΗ) </w:t>
      </w:r>
      <w:r w:rsidRPr="00F815F7">
        <w:rPr>
          <w:rFonts w:eastAsia="Times New Roman" w:cs="Times New Roman"/>
          <w:b/>
          <w:szCs w:val="24"/>
        </w:rPr>
        <w:t>ΚΑΡΑΚΩΣΤΑ:</w:t>
      </w:r>
      <w:r>
        <w:rPr>
          <w:rFonts w:eastAsia="Times New Roman" w:cs="Times New Roman"/>
          <w:szCs w:val="24"/>
        </w:rPr>
        <w:t xml:space="preserve"> Να καλησπερίσω κι εγώ με τη σειρά μου όλες και όλους</w:t>
      </w:r>
      <w:r>
        <w:rPr>
          <w:rFonts w:eastAsia="Times New Roman" w:cs="Times New Roman"/>
          <w:szCs w:val="24"/>
        </w:rPr>
        <w:t>,</w:t>
      </w:r>
      <w:r>
        <w:rPr>
          <w:rFonts w:eastAsia="Times New Roman" w:cs="Times New Roman"/>
          <w:szCs w:val="24"/>
        </w:rPr>
        <w:t xml:space="preserve"> που μας ακούν σήμερα. </w:t>
      </w:r>
    </w:p>
    <w:p w14:paraId="76A6B3CD"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Θα ξεκινήσω από κάποιο σχολιασμό. Κοιτάξτε</w:t>
      </w:r>
      <w:r>
        <w:rPr>
          <w:rFonts w:eastAsia="Times New Roman" w:cs="Times New Roman"/>
          <w:szCs w:val="24"/>
        </w:rPr>
        <w:t>, ε</w:t>
      </w:r>
      <w:r>
        <w:rPr>
          <w:rFonts w:eastAsia="Times New Roman" w:cs="Times New Roman"/>
          <w:szCs w:val="24"/>
        </w:rPr>
        <w:t xml:space="preserve">δώ είναι μόνο ο κ. Μπούρας εκ μέρους της </w:t>
      </w:r>
      <w:r w:rsidRPr="00C36593">
        <w:rPr>
          <w:rFonts w:eastAsia="Times New Roman" w:cs="Times New Roman"/>
          <w:szCs w:val="24"/>
        </w:rPr>
        <w:t>Νέας Δημοκρατίας</w:t>
      </w:r>
      <w:r>
        <w:rPr>
          <w:rFonts w:eastAsia="Times New Roman" w:cs="Times New Roman"/>
          <w:szCs w:val="24"/>
        </w:rPr>
        <w:t xml:space="preserve">, αλλά αντιλαμβάνεστε, κύριε Μπούρα, ότι </w:t>
      </w:r>
      <w:r>
        <w:rPr>
          <w:rFonts w:eastAsia="Times New Roman" w:cs="Times New Roman"/>
          <w:szCs w:val="24"/>
        </w:rPr>
        <w:t xml:space="preserve">η </w:t>
      </w:r>
      <w:r>
        <w:rPr>
          <w:rFonts w:eastAsia="Times New Roman" w:cs="Times New Roman"/>
          <w:szCs w:val="24"/>
        </w:rPr>
        <w:t xml:space="preserve">κ. </w:t>
      </w:r>
      <w:r>
        <w:rPr>
          <w:rFonts w:eastAsia="Times New Roman" w:cs="Times New Roman"/>
          <w:szCs w:val="24"/>
        </w:rPr>
        <w:t xml:space="preserve">Κεφαλογιάννη, ενώ μας παρουσίασε μία Αθήνα υπό εγκατάλειψη, ανασφαλή και όλα τα κακά που είπε στην ομιλία της, ξέχασε ότι μέχρι σήμερα δεν υπάρχει αυτή η εταιρεία, άρα, ο </w:t>
      </w:r>
      <w:r>
        <w:rPr>
          <w:rFonts w:eastAsia="Times New Roman" w:cs="Times New Roman"/>
          <w:szCs w:val="24"/>
        </w:rPr>
        <w:t xml:space="preserve">δήμος </w:t>
      </w:r>
      <w:r>
        <w:rPr>
          <w:rFonts w:eastAsia="Times New Roman" w:cs="Times New Roman"/>
          <w:szCs w:val="24"/>
        </w:rPr>
        <w:t xml:space="preserve">ήταν ο αρμόδιος να πάψει να υπάρχει αυτή η εικόνα της εγκατάλειψης. </w:t>
      </w:r>
    </w:p>
    <w:p w14:paraId="76A6B3CE" w14:textId="77777777" w:rsidR="00DD4703" w:rsidRDefault="00A53ECF">
      <w:pPr>
        <w:spacing w:line="600" w:lineRule="auto"/>
        <w:ind w:firstLine="720"/>
        <w:contextualSpacing/>
        <w:jc w:val="both"/>
        <w:rPr>
          <w:rFonts w:eastAsia="Times New Roman"/>
          <w:szCs w:val="24"/>
        </w:rPr>
      </w:pPr>
      <w:r>
        <w:rPr>
          <w:rFonts w:eastAsia="Times New Roman"/>
          <w:szCs w:val="24"/>
        </w:rPr>
        <w:lastRenderedPageBreak/>
        <w:t>Από τ</w:t>
      </w:r>
      <w:r>
        <w:rPr>
          <w:rFonts w:eastAsia="Times New Roman"/>
          <w:szCs w:val="24"/>
        </w:rPr>
        <w:t xml:space="preserve">ην άλλη πλευρά, ο κ. Μπούρας μας κατηγορεί ότι πάμε να πάρουμε αρμοδιότητες του </w:t>
      </w:r>
      <w:r>
        <w:rPr>
          <w:rFonts w:eastAsia="Times New Roman"/>
          <w:szCs w:val="24"/>
        </w:rPr>
        <w:t>δ</w:t>
      </w:r>
      <w:r>
        <w:rPr>
          <w:rFonts w:eastAsia="Times New Roman"/>
          <w:szCs w:val="24"/>
        </w:rPr>
        <w:t xml:space="preserve">ήμου. Κάποτε πρέπει να καταλήξουμε ποιος έχει ευθύνη μέχρι σήμερα κι αν πραγματικά πρέπει να επέμβουμε για να αλλάξει η εικόνα της Αθήνας. </w:t>
      </w:r>
    </w:p>
    <w:p w14:paraId="76A6B3CF" w14:textId="77777777" w:rsidR="00DD4703" w:rsidRDefault="00A53ECF">
      <w:pPr>
        <w:spacing w:line="600" w:lineRule="auto"/>
        <w:ind w:firstLine="720"/>
        <w:contextualSpacing/>
        <w:jc w:val="both"/>
        <w:rPr>
          <w:rFonts w:eastAsia="Times New Roman"/>
          <w:szCs w:val="24"/>
        </w:rPr>
      </w:pPr>
      <w:r>
        <w:rPr>
          <w:rFonts w:eastAsia="Times New Roman"/>
          <w:szCs w:val="24"/>
        </w:rPr>
        <w:t xml:space="preserve">Θέλω, επίσης, να σχολιάσω –λυπάμαι </w:t>
      </w:r>
      <w:r>
        <w:rPr>
          <w:rFonts w:eastAsia="Times New Roman"/>
          <w:szCs w:val="24"/>
        </w:rPr>
        <w:t>που δεν είναι ο κ. Σκανδαλίδης εδώ, γιατί ζούσε, πολιτικά, στην εποχή του 1981, όταν με ορμή, ο πολιτικός χώρος του ΠΑΣΟΚ πήρε την κυβέρνηση- ότι το ΠΑΣΟΚ, έχοντας θέληση και πολιτική βούληση εκείνη την εποχή, λειτούργησε με ιδέες της Αριστεράς, και το έκα</w:t>
      </w:r>
      <w:r>
        <w:rPr>
          <w:rFonts w:eastAsia="Times New Roman"/>
          <w:szCs w:val="24"/>
        </w:rPr>
        <w:t>νε σε πολλά επίπεδα.</w:t>
      </w:r>
    </w:p>
    <w:p w14:paraId="76A6B3D0" w14:textId="77777777" w:rsidR="00DD4703" w:rsidRDefault="00A53ECF">
      <w:pPr>
        <w:spacing w:line="600" w:lineRule="auto"/>
        <w:ind w:firstLine="720"/>
        <w:contextualSpacing/>
        <w:jc w:val="both"/>
        <w:rPr>
          <w:rFonts w:eastAsia="Times New Roman"/>
          <w:szCs w:val="24"/>
        </w:rPr>
      </w:pPr>
      <w:r>
        <w:rPr>
          <w:rFonts w:eastAsia="Times New Roman"/>
          <w:szCs w:val="24"/>
        </w:rPr>
        <w:t>Θέλω να μην ξεχάσετε, παραδείγματος χάρ</w:t>
      </w:r>
      <w:r>
        <w:rPr>
          <w:rFonts w:eastAsia="Times New Roman"/>
          <w:szCs w:val="24"/>
        </w:rPr>
        <w:t>ιν</w:t>
      </w:r>
      <w:r>
        <w:rPr>
          <w:rFonts w:eastAsia="Times New Roman"/>
          <w:szCs w:val="24"/>
        </w:rPr>
        <w:t>, τις παρεμβάσεις του Μιχάλη Δωρή, ενός αρχιτέκτονα φωτισμένου, ο οποίος μεμονωμένα λειτούργησε υπέρ της ανάπλασης του Φωταερίου. Έβαλε, δηλαδή, εξαιρετικά το πνεύμα της ανάπλασης των βιομηχανικ</w:t>
      </w:r>
      <w:r>
        <w:rPr>
          <w:rFonts w:eastAsia="Times New Roman"/>
          <w:szCs w:val="24"/>
        </w:rPr>
        <w:t>ών κτηρίων. Με ένα κτήριο έδωσε ολόκληρη κατεύθυνση για το πώς θα αναπλάθουμε τα βιομηχανικά κτήρια.</w:t>
      </w:r>
    </w:p>
    <w:p w14:paraId="76A6B3D1" w14:textId="77777777" w:rsidR="00DD4703" w:rsidRDefault="00A53ECF">
      <w:pPr>
        <w:spacing w:line="600" w:lineRule="auto"/>
        <w:ind w:firstLine="720"/>
        <w:contextualSpacing/>
        <w:jc w:val="both"/>
        <w:rPr>
          <w:rFonts w:eastAsia="Times New Roman"/>
          <w:szCs w:val="24"/>
        </w:rPr>
      </w:pPr>
      <w:r>
        <w:rPr>
          <w:rFonts w:eastAsia="Times New Roman"/>
          <w:szCs w:val="24"/>
        </w:rPr>
        <w:t xml:space="preserve">Στη συνέχεια ήρθε ο Τρίτσης, ο οποίος έφερε ένα εξαιρετικό νομοσχέδιο, μέσα από το οποίο πάψαμε να αποζημιώνουμε τους χώρους που χρειάζεται να πάρει το </w:t>
      </w:r>
      <w:r>
        <w:rPr>
          <w:rFonts w:eastAsia="Times New Roman"/>
          <w:szCs w:val="24"/>
        </w:rPr>
        <w:lastRenderedPageBreak/>
        <w:t>δ</w:t>
      </w:r>
      <w:r>
        <w:rPr>
          <w:rFonts w:eastAsia="Times New Roman"/>
          <w:szCs w:val="24"/>
        </w:rPr>
        <w:t>ημ</w:t>
      </w:r>
      <w:r>
        <w:rPr>
          <w:rFonts w:eastAsia="Times New Roman"/>
          <w:szCs w:val="24"/>
        </w:rPr>
        <w:t xml:space="preserve">όσιο για να κάνει δρόμους, για να κάνει εκκλησίες, για να κάνει σχολεία, με το νέο τρόπο ένταξης στο σχέδιο και με αυτό που λέμε προσφορά σε γη και χρήμα. </w:t>
      </w:r>
    </w:p>
    <w:p w14:paraId="76A6B3D2" w14:textId="77777777" w:rsidR="00DD4703" w:rsidRDefault="00A53ECF">
      <w:pPr>
        <w:spacing w:line="600" w:lineRule="auto"/>
        <w:ind w:firstLine="720"/>
        <w:contextualSpacing/>
        <w:jc w:val="both"/>
        <w:rPr>
          <w:rFonts w:eastAsia="Times New Roman"/>
          <w:szCs w:val="24"/>
        </w:rPr>
      </w:pPr>
      <w:r>
        <w:rPr>
          <w:rFonts w:eastAsia="Times New Roman"/>
          <w:szCs w:val="24"/>
        </w:rPr>
        <w:t>Εξαιρετικά, επίσης, ήταν στον νόμο του 1985, εκείνα τα άρθρα που μιλούσαν για την ενοποίηση των ακαλ</w:t>
      </w:r>
      <w:r>
        <w:rPr>
          <w:rFonts w:eastAsia="Times New Roman"/>
          <w:szCs w:val="24"/>
        </w:rPr>
        <w:t>ύπτων χώρων, μία έννοια η οποία μπαίνει εδώ τώρα, στις λειτουργίες αυτού του οργανισμού. Θυμίζω, δηλαδή, μερικά πράγματα που έγιναν σε εποχές ορμής, να αλλάξουμε το τοπίο, να αλλάξουμε την Αθήνα. Κατεγράφησαν τότε αρκετά διατηρητέα κτήρια. Υπάρχουν οι λίστ</w:t>
      </w:r>
      <w:r>
        <w:rPr>
          <w:rFonts w:eastAsia="Times New Roman"/>
          <w:szCs w:val="24"/>
        </w:rPr>
        <w:t xml:space="preserve">ες στο Υπουργείο και τα έχουμε. Δεν κατεγράφησαν όλα. Έπρεπε να είναι πολύ περισσότερα. Έγινε, όμως, μια τεράστια προσπάθεια.   </w:t>
      </w:r>
    </w:p>
    <w:p w14:paraId="76A6B3D3" w14:textId="77777777" w:rsidR="00DD4703" w:rsidRDefault="00A53ECF">
      <w:pPr>
        <w:spacing w:line="600" w:lineRule="auto"/>
        <w:ind w:firstLine="720"/>
        <w:contextualSpacing/>
        <w:jc w:val="both"/>
        <w:rPr>
          <w:rFonts w:eastAsia="Times New Roman"/>
          <w:szCs w:val="24"/>
        </w:rPr>
      </w:pPr>
      <w:r>
        <w:rPr>
          <w:rFonts w:eastAsia="Times New Roman"/>
          <w:szCs w:val="24"/>
        </w:rPr>
        <w:t>Στη συνέχεια υπήρξε ο Οργανισμός της Αθήνας, ο ΟΡΣΑ, το ΕΑΧΑ κ</w:t>
      </w:r>
      <w:r>
        <w:rPr>
          <w:rFonts w:eastAsia="Times New Roman"/>
          <w:szCs w:val="24"/>
        </w:rPr>
        <w:t>.</w:t>
      </w:r>
      <w:r>
        <w:rPr>
          <w:rFonts w:eastAsia="Times New Roman"/>
          <w:szCs w:val="24"/>
        </w:rPr>
        <w:t>λπ.. Είναι είκοσι χρόνια πριν που έχουμε να δούμε έργο τους. Για</w:t>
      </w:r>
      <w:r>
        <w:rPr>
          <w:rFonts w:eastAsia="Times New Roman"/>
          <w:szCs w:val="24"/>
        </w:rPr>
        <w:t xml:space="preserve">τί ό,τι έγινε, έγινε περίπου είκοσι χρόνια πριν. Δεν μπορώ να θυμηθώ αν είναι δεκαοκτώ ή δεκαεννιά, αλλά είναι αυτής της τάξης. </w:t>
      </w:r>
    </w:p>
    <w:p w14:paraId="76A6B3D4" w14:textId="77777777" w:rsidR="00DD4703" w:rsidRDefault="00A53ECF">
      <w:pPr>
        <w:spacing w:line="600" w:lineRule="auto"/>
        <w:ind w:firstLine="720"/>
        <w:contextualSpacing/>
        <w:jc w:val="both"/>
        <w:rPr>
          <w:rFonts w:eastAsia="Times New Roman"/>
          <w:szCs w:val="24"/>
        </w:rPr>
      </w:pPr>
      <w:r>
        <w:rPr>
          <w:rFonts w:eastAsia="Times New Roman"/>
          <w:szCs w:val="24"/>
        </w:rPr>
        <w:lastRenderedPageBreak/>
        <w:t>Τι έγινε εν τω μεταξύ και έχουμε σώσει ό,τι έχουμε σώσει; Ξέρετε ότι τα προσφυγικά της Λεωφόρου Αλεξάνδρας έχουν σωθεί μέχρι σή</w:t>
      </w:r>
      <w:r>
        <w:rPr>
          <w:rFonts w:eastAsia="Times New Roman"/>
          <w:szCs w:val="24"/>
        </w:rPr>
        <w:t xml:space="preserve">μερα γιατί υπήρξαν κάτοικοι που για χρόνια ολόκληρα έδωσαν ώρες ζωής στο κίνημα για τη σωτηρία αυτών των προσφυγικών. Μην το ξεχάσουμε ποτέ. Έγινε αντικείμενο στον χώρο του Πολυτεχνείου, με μελέτες, για να διατηρηθεί αυτή η ιστορία των προσφύγων, με όποια </w:t>
      </w:r>
      <w:r>
        <w:rPr>
          <w:rFonts w:eastAsia="Times New Roman"/>
          <w:szCs w:val="24"/>
        </w:rPr>
        <w:t xml:space="preserve">πέτρινα κτήρια υπήρχαν. Χαρακτηριστική συστάδα είναι αυτή των προσφυγικών εκεί. Στη Νέα Φιλαδέλφεια, στον Πειραιά, στην περιοχή τη δική μου, έχουμε εξαιρετικές τέτοιες συστάδες, τις οποίες οφείλουμε να διατηρήσουμε. </w:t>
      </w:r>
    </w:p>
    <w:p w14:paraId="76A6B3D5" w14:textId="77777777" w:rsidR="00DD4703" w:rsidRDefault="00A53ECF">
      <w:pPr>
        <w:spacing w:line="600" w:lineRule="auto"/>
        <w:ind w:firstLine="720"/>
        <w:contextualSpacing/>
        <w:jc w:val="both"/>
        <w:rPr>
          <w:rFonts w:eastAsia="Times New Roman"/>
          <w:szCs w:val="24"/>
        </w:rPr>
      </w:pPr>
      <w:r>
        <w:rPr>
          <w:rFonts w:eastAsia="Times New Roman"/>
          <w:szCs w:val="24"/>
        </w:rPr>
        <w:t>Δεν είναι, λοιπόν, καθόλου κακό, μετά τ</w:t>
      </w:r>
      <w:r>
        <w:rPr>
          <w:rFonts w:eastAsia="Times New Roman"/>
          <w:szCs w:val="24"/>
        </w:rPr>
        <w:t>η διάλυση και του ΕΑΧΑ και του ΟΡΣΑ, να φτιάξουμε μία εταιρεία η οποία -όπως διαβάζουμε σε αυτό το νομοσχέδιο, το οποίο είναι, κατά τη γνώμη μου, αρκετά ολοκληρωμένο- και χρηματοδοτεί και κάνει αρχιτεκτονικούς διαγωνισμούς και κάνει τις μελέτες. Κινητοποιε</w:t>
      </w:r>
      <w:r>
        <w:rPr>
          <w:rFonts w:eastAsia="Times New Roman"/>
          <w:szCs w:val="24"/>
        </w:rPr>
        <w:t xml:space="preserve">ί, δηλαδή, και συντονίζει όλες τις δυνάμεις που μπορούν να μας φέρουν ένα άμεσο αποτέλεσμα. Κι αυτό θα το περιμένουμε. Το λέω στον Υπουργό που είναι παρών. </w:t>
      </w:r>
    </w:p>
    <w:p w14:paraId="76A6B3D6" w14:textId="77777777" w:rsidR="00DD4703" w:rsidRDefault="00A53ECF">
      <w:pPr>
        <w:spacing w:line="600" w:lineRule="auto"/>
        <w:ind w:firstLine="720"/>
        <w:contextualSpacing/>
        <w:jc w:val="both"/>
        <w:rPr>
          <w:rFonts w:eastAsia="Times New Roman"/>
          <w:szCs w:val="24"/>
        </w:rPr>
      </w:pPr>
      <w:r>
        <w:rPr>
          <w:rFonts w:eastAsia="Times New Roman"/>
          <w:szCs w:val="24"/>
        </w:rPr>
        <w:lastRenderedPageBreak/>
        <w:t xml:space="preserve">Θεωρώ ότι και ο κ. Σπίρτζης, που αναλαμβάνει την προώθηση αυτού του νομοσχεδίου, της ίδρυσης αυτής </w:t>
      </w:r>
      <w:r>
        <w:rPr>
          <w:rFonts w:eastAsia="Times New Roman"/>
          <w:szCs w:val="24"/>
        </w:rPr>
        <w:t>της εταιρείας, είναι πρακτικός και αποτελεσματικός. Να έχουμε του χρόνου την αρχή έργου εκεί, δηλαδή, να έχει γίνει ένας αρχιτεκτονικός διαγωνισμός, να έχουμε αποτελέσματα και να έχουν ανατεθεί και τα έργα.</w:t>
      </w:r>
    </w:p>
    <w:p w14:paraId="76A6B3D7" w14:textId="77777777" w:rsidR="00DD4703" w:rsidRDefault="00A53ECF">
      <w:pPr>
        <w:spacing w:line="600" w:lineRule="auto"/>
        <w:ind w:firstLine="720"/>
        <w:contextualSpacing/>
        <w:jc w:val="both"/>
        <w:rPr>
          <w:rFonts w:eastAsia="Times New Roman"/>
          <w:szCs w:val="24"/>
        </w:rPr>
      </w:pPr>
      <w:r>
        <w:rPr>
          <w:rFonts w:eastAsia="Times New Roman"/>
          <w:szCs w:val="24"/>
        </w:rPr>
        <w:t>Να μην ξεχάσουμε ποτέ ότι, επανειλημμένως, τα κιν</w:t>
      </w:r>
      <w:r>
        <w:rPr>
          <w:rFonts w:eastAsia="Times New Roman"/>
          <w:szCs w:val="24"/>
        </w:rPr>
        <w:t xml:space="preserve">ήματα της Αθήνας έχουν δουλέψει εξαιρετικά και για την ενοποίηση των χώρων πρασίνου, με εξαιρετικές προτάσεις, οι οποίες ουδέποτε εφαρμόστηκαν.   </w:t>
      </w:r>
    </w:p>
    <w:p w14:paraId="76A6B3D8"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λοιπόν, σε αυτήν την Αίθουσα όταν πραγματικά όλοι μαζί αιτούμαστε μια άλλη Αθήνα, πρέπει να λαμβάνουμε σοβαρά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μας όλα αυτά που έχουν γίνει από τα κινήματα και να αντιλαμβανόμαστε πόσο χρήσιμος είναι ένας αποτελεσματικός συντονισμός προκειμένου αυτά να γίνουν εφαρμογή.</w:t>
      </w:r>
    </w:p>
    <w:p w14:paraId="76A6B3D9"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Μην ξεχνάτε ότι υπάρχει το τεράστιο κίνημα για τους χώρους πρασίνου που ξεκινά από το Χαϊδάρι κα</w:t>
      </w:r>
      <w:r>
        <w:rPr>
          <w:rFonts w:eastAsia="Times New Roman" w:cs="Times New Roman"/>
          <w:szCs w:val="24"/>
        </w:rPr>
        <w:t xml:space="preserve">ι είναι η κίνηση του Χαϊδαρίου. Έχουμε το κίνημα του Ελαιώνα. </w:t>
      </w:r>
      <w:r>
        <w:rPr>
          <w:rFonts w:eastAsia="Times New Roman" w:cs="Times New Roman"/>
          <w:szCs w:val="24"/>
        </w:rPr>
        <w:lastRenderedPageBreak/>
        <w:t xml:space="preserve">Όλα αυτά συνδέονται. Προχωράμε να φτάσουμε στο Πεδίον του Άρεως, στο Γαλάτσι και να περάσουμε απέναντι στο Ψυχικό για να φτάσουμε στου Παπάγου. </w:t>
      </w:r>
    </w:p>
    <w:p w14:paraId="76A6B3DA"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Αυτές είναι προτάσεις εξαιρετικές, τις οποίες έχε</w:t>
      </w:r>
      <w:r>
        <w:rPr>
          <w:rFonts w:eastAsia="Times New Roman" w:cs="Times New Roman"/>
          <w:szCs w:val="24"/>
        </w:rPr>
        <w:t>ι παλέψει το κίνημα. Εμείς δεν πρέπει να τις υποτιμήσουμε. Εμείς ως χώρος της Αριστεράς πρέπει να τις αναδείξουμε, να τις λάβουμε σοβαρά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μας. Και αυτή η εταιρεία να προχωρήσει πέρα από το παράδειγμα που πολύ σύντομα θα δώσει σ</w:t>
      </w:r>
      <w:r>
        <w:rPr>
          <w:rFonts w:eastAsia="Times New Roman" w:cs="Times New Roman"/>
          <w:szCs w:val="24"/>
        </w:rPr>
        <w:t>το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πρώτου</w:t>
      </w:r>
      <w:r>
        <w:rPr>
          <w:rFonts w:eastAsia="Times New Roman" w:cs="Times New Roman"/>
          <w:szCs w:val="24"/>
        </w:rPr>
        <w:t xml:space="preserve"> της χρόνου σχετικά με τα προσφυγικά, γιατί το οφείλει αυτό για να βουλώσουμε και τα στόματα της αντιπολίτευσης που λέει ότι δεν έχει σκοπό, δεν έχει να κάνει τίποτα αυτή η εταιρεία. Όχι, έχει να κάνει πολλά και την καλούμε να κάνει όσο το δυνατόν περισσότ</w:t>
      </w:r>
      <w:r>
        <w:rPr>
          <w:rFonts w:eastAsia="Times New Roman" w:cs="Times New Roman"/>
          <w:szCs w:val="24"/>
        </w:rPr>
        <w:t>ερα σε αυτήν την κατεύθυνση.</w:t>
      </w:r>
    </w:p>
    <w:p w14:paraId="76A6B3DB"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Γιατί; Γιατί η εγκληματικότητα, η οποία αναφέρθηκε από κάποιον συνάδελφο εδώ, αναπτύσσεται στις υποβαθμισμένες περιοχές, συνάδελφοι και συναδέλφισσες. Όπου υπάρχει υποβάθμιση, όπου υπάρχει σκοτάδι, γιατί δεν υπάρχει φωτισμός, ό</w:t>
      </w:r>
      <w:r>
        <w:rPr>
          <w:rFonts w:eastAsia="Times New Roman" w:cs="Times New Roman"/>
          <w:szCs w:val="24"/>
        </w:rPr>
        <w:t>που δεν υπάρχει κίνηση γιατί υπάρχει υποβάθμιση, εκεί υπάρχει και εγκληματικότητα.</w:t>
      </w:r>
    </w:p>
    <w:p w14:paraId="76A6B3DC"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θέλουμε καθαρούς χώρους πρασίνου, θέλουμε περάσματα πεζών φωτισμένα. Θέλουμε να αναπνέει ο πολίτης, να περπατάει ελεύθερα, να νιώθει καλά, να νιώθει ασφαλής. Και νιώθει </w:t>
      </w:r>
      <w:r>
        <w:rPr>
          <w:rFonts w:eastAsia="Times New Roman" w:cs="Times New Roman"/>
          <w:szCs w:val="24"/>
        </w:rPr>
        <w:t xml:space="preserve">ασφαλής όταν έχει μια πόλη με αξιοπρέπεια, όταν έχει μια πόλη ανοιχτή, όταν έχει μια πόλη φωτισμένη. </w:t>
      </w:r>
    </w:p>
    <w:p w14:paraId="76A6B3DD"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Και η Αθήνα έχει τόσο ήλιο την ημέρα και χρειάζεται το φως της νύχτας.</w:t>
      </w:r>
    </w:p>
    <w:p w14:paraId="76A6B3DE"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6A6B3DF" w14:textId="77777777" w:rsidR="00DD4703" w:rsidRDefault="00A53EC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6A6B3E0" w14:textId="77777777" w:rsidR="00DD4703" w:rsidRDefault="00A53ECF">
      <w:pPr>
        <w:spacing w:line="600" w:lineRule="auto"/>
        <w:ind w:firstLine="720"/>
        <w:contextualSpacing/>
        <w:jc w:val="both"/>
        <w:rPr>
          <w:rFonts w:eastAsia="Times New Roman"/>
          <w:bCs/>
          <w:szCs w:val="24"/>
        </w:rPr>
      </w:pPr>
      <w:r>
        <w:rPr>
          <w:rFonts w:eastAsia="Times New Roman"/>
          <w:b/>
          <w:bCs/>
          <w:szCs w:val="24"/>
        </w:rPr>
        <w:t>ΠΡΟΕΔΡΕΥΩΝ (Γεώργιος Λα</w:t>
      </w:r>
      <w:r>
        <w:rPr>
          <w:rFonts w:eastAsia="Times New Roman"/>
          <w:b/>
          <w:bCs/>
          <w:szCs w:val="24"/>
        </w:rPr>
        <w:t xml:space="preserve">μπρούλης): </w:t>
      </w:r>
      <w:r>
        <w:rPr>
          <w:rFonts w:eastAsia="Times New Roman"/>
          <w:bCs/>
          <w:szCs w:val="24"/>
        </w:rPr>
        <w:t>Τον λόγο έχει ο κ. Σεβαστάκης από τον ΣΥΡΙΖΑ</w:t>
      </w:r>
    </w:p>
    <w:p w14:paraId="76A6B3E1" w14:textId="77777777" w:rsidR="00DD4703" w:rsidRDefault="00A53ECF">
      <w:pPr>
        <w:spacing w:line="600" w:lineRule="auto"/>
        <w:ind w:firstLine="720"/>
        <w:contextualSpacing/>
        <w:jc w:val="both"/>
        <w:rPr>
          <w:rFonts w:eastAsia="Times New Roman"/>
          <w:bCs/>
          <w:szCs w:val="24"/>
        </w:rPr>
      </w:pPr>
      <w:r w:rsidRPr="00D725F0">
        <w:rPr>
          <w:rFonts w:eastAsia="Times New Roman"/>
          <w:b/>
          <w:bCs/>
          <w:szCs w:val="24"/>
        </w:rPr>
        <w:t xml:space="preserve">ΔΗΜΗΤΡΙΟΣ ΣΕΒΑΣΤΑΚΗΣ: </w:t>
      </w:r>
      <w:r>
        <w:rPr>
          <w:rFonts w:eastAsia="Times New Roman"/>
          <w:bCs/>
          <w:szCs w:val="24"/>
        </w:rPr>
        <w:t>Ευχαριστώ πολύ.</w:t>
      </w:r>
    </w:p>
    <w:p w14:paraId="76A6B3E2" w14:textId="77777777" w:rsidR="00DD4703" w:rsidRDefault="00A53ECF">
      <w:pPr>
        <w:spacing w:line="600" w:lineRule="auto"/>
        <w:ind w:firstLine="720"/>
        <w:contextualSpacing/>
        <w:jc w:val="both"/>
        <w:rPr>
          <w:rFonts w:eastAsia="Times New Roman"/>
          <w:bCs/>
          <w:szCs w:val="24"/>
        </w:rPr>
      </w:pPr>
      <w:r>
        <w:rPr>
          <w:rFonts w:eastAsia="Times New Roman"/>
          <w:bCs/>
          <w:szCs w:val="24"/>
        </w:rPr>
        <w:t>Θυμάμαι τις εργασίες στα προσφυγικά της μακαρίτισσας καθηγήτριας του Εθνικού Μετσόβιου Πολυτεχνείου και της Σχολής Αρχιτεκτόνων, της Άννης Βρυχέα. Θυμάμαι το τέτα</w:t>
      </w:r>
      <w:r>
        <w:rPr>
          <w:rFonts w:eastAsia="Times New Roman"/>
          <w:bCs/>
          <w:szCs w:val="24"/>
        </w:rPr>
        <w:t xml:space="preserve">ρτο εξάμηνο επιλογής της ομάδας Σταυρίδη να εργάζεται επί τόπου. Θυμάμαι </w:t>
      </w:r>
      <w:r>
        <w:rPr>
          <w:rFonts w:eastAsia="Times New Roman"/>
          <w:bCs/>
          <w:szCs w:val="24"/>
        </w:rPr>
        <w:lastRenderedPageBreak/>
        <w:t>τους δικούς μου φοιτητές, επίσης, να εργάζονται στην εικαστική ερμηνεία των προσφυγικών. Θυμάμαι, επίσης, τις διπλωματικές εργασίες που υπάρχουν στο αποθετήριο της Σχολής Αρχιτεκτόνων</w:t>
      </w:r>
      <w:r>
        <w:rPr>
          <w:rFonts w:eastAsia="Times New Roman"/>
          <w:bCs/>
          <w:szCs w:val="24"/>
        </w:rPr>
        <w:t xml:space="preserve"> με πάρα πολλές ιδέες, μία από τις οποίες ήταν η διασύνδεση των προσφυγικών της Αλεξάνδρας με το παρακείμενο νοσοκομείο.</w:t>
      </w:r>
    </w:p>
    <w:p w14:paraId="76A6B3E3" w14:textId="77777777" w:rsidR="00DD4703" w:rsidRDefault="00A53ECF">
      <w:pPr>
        <w:spacing w:line="600" w:lineRule="auto"/>
        <w:ind w:firstLine="720"/>
        <w:contextualSpacing/>
        <w:jc w:val="both"/>
        <w:rPr>
          <w:rFonts w:eastAsia="Times New Roman"/>
          <w:bCs/>
          <w:szCs w:val="24"/>
        </w:rPr>
      </w:pPr>
      <w:r>
        <w:rPr>
          <w:rFonts w:eastAsia="Times New Roman"/>
          <w:bCs/>
          <w:szCs w:val="24"/>
        </w:rPr>
        <w:t>Και καταλαβαίνει κανείς μέσα απ’ αυτές τις ανακλήσεις ότι υπάρχουν πολύ μεγάλες αδυναμίες να ληφθούν συλλογικές αποφάσεις, που να αφορο</w:t>
      </w:r>
      <w:r>
        <w:rPr>
          <w:rFonts w:eastAsia="Times New Roman"/>
          <w:bCs/>
          <w:szCs w:val="24"/>
        </w:rPr>
        <w:t xml:space="preserve">ύν τον τωρινό ιστορικό μας χρόνο, έτσι όπως διαβάζει και την ιστορία του, το παρελθόν του και έτσι όπως σχεδιάζει το μέλλον του. Σαν να έχουμε μια συλλογική αδυναμία να πάρουμε μεγάλες αποφάσεις. </w:t>
      </w:r>
    </w:p>
    <w:p w14:paraId="76A6B3E4" w14:textId="77777777" w:rsidR="00DD4703" w:rsidRDefault="00A53ECF">
      <w:pPr>
        <w:spacing w:line="600" w:lineRule="auto"/>
        <w:ind w:firstLine="720"/>
        <w:contextualSpacing/>
        <w:jc w:val="both"/>
        <w:rPr>
          <w:rFonts w:eastAsia="Times New Roman"/>
          <w:bCs/>
          <w:szCs w:val="24"/>
        </w:rPr>
      </w:pPr>
      <w:r>
        <w:rPr>
          <w:rFonts w:eastAsia="Times New Roman"/>
          <w:bCs/>
          <w:szCs w:val="24"/>
        </w:rPr>
        <w:t>Είναι αλήθεια –και θα συμπλήρωνα ενισχύοντας τα παραδείγματ</w:t>
      </w:r>
      <w:r>
        <w:rPr>
          <w:rFonts w:eastAsia="Times New Roman"/>
          <w:bCs/>
          <w:szCs w:val="24"/>
        </w:rPr>
        <w:t xml:space="preserve">α που ανέφερε και ο Σκανδαλίδης προηγουμένως- ότι υπήρξαν στο παρελθόν μεγάλες πολιτικές αποφάσεις, που δημιουργούσαν και ένα είδος ισχυρής αρχιτεκτονικής διαρθρωτικής χειρονομίας. Να μιλήσω για την πεζοδρόμηση της Διονυσίου Αρεοπαγίτου, που ουσιαστικά </w:t>
      </w:r>
      <w:r>
        <w:rPr>
          <w:rFonts w:eastAsia="Times New Roman"/>
          <w:bCs/>
          <w:szCs w:val="24"/>
        </w:rPr>
        <w:lastRenderedPageBreak/>
        <w:t>ενί</w:t>
      </w:r>
      <w:r>
        <w:rPr>
          <w:rFonts w:eastAsia="Times New Roman"/>
          <w:bCs/>
          <w:szCs w:val="24"/>
        </w:rPr>
        <w:t>σχυε τον σήμερα εγκαταλελειμμένο περίπατο Πικιώνη στου Φιλοπάππου και κυρίως για την εγκατάλειψη του Λουμπαρδιάρη. Είναι σημαντικά σύγχρονα μνημεία.</w:t>
      </w:r>
    </w:p>
    <w:p w14:paraId="76A6B3E5" w14:textId="77777777" w:rsidR="00DD4703" w:rsidRDefault="00A53ECF">
      <w:pPr>
        <w:spacing w:line="600" w:lineRule="auto"/>
        <w:ind w:firstLine="720"/>
        <w:contextualSpacing/>
        <w:jc w:val="both"/>
        <w:rPr>
          <w:rFonts w:eastAsia="Times New Roman"/>
          <w:bCs/>
          <w:szCs w:val="24"/>
        </w:rPr>
      </w:pPr>
      <w:r>
        <w:rPr>
          <w:rFonts w:eastAsia="Times New Roman"/>
          <w:bCs/>
          <w:szCs w:val="24"/>
        </w:rPr>
        <w:t>Και αναρωτιέμαι εάν η Αθήνα έχει παρ’ όλη τη μεγάλη ιστορική της διαδρομή τις αρχιτεκτονικές μαρτυρίες, δηλ</w:t>
      </w:r>
      <w:r>
        <w:rPr>
          <w:rFonts w:eastAsia="Times New Roman"/>
          <w:bCs/>
          <w:szCs w:val="24"/>
        </w:rPr>
        <w:t>αδή, τις πολιτιστικές μαρτυρίες όλων των φάσεων της ιστορίας της. Όχι, υπάρχουν τεράστια ιστορικά κενά και γι’ αυτό είναι πολύτιμη η αποκατάσταση του αρχιτεκτονικού της αποθέματος. Είναι πάρα πολύ σημαντική.</w:t>
      </w:r>
    </w:p>
    <w:p w14:paraId="76A6B3E6"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Όταν πριν από μερικά χρόνια υπήρχε έντονη συζήτη</w:t>
      </w:r>
      <w:r>
        <w:rPr>
          <w:rFonts w:eastAsia="Times New Roman" w:cs="Times New Roman"/>
          <w:szCs w:val="24"/>
        </w:rPr>
        <w:t xml:space="preserve">ση μετά την οργάνωση, μετά το κτίσιμο του Νέου Μουσείου της Ακρόπολης για το αν θα γκρεμιστούν τα δύο, κατά τη γνώμη μου, αξιόλογα κτήρια επί της Διονυσίου Αρεοπαγίτου, το ένα αρτ ντεκό και το άλλο νεοκλασικό, για να μεγαλώσει το άνοιγμα του </w:t>
      </w:r>
      <w:r>
        <w:rPr>
          <w:rFonts w:eastAsia="Times New Roman" w:cs="Times New Roman"/>
          <w:szCs w:val="24"/>
        </w:rPr>
        <w:t>Ν</w:t>
      </w:r>
      <w:r>
        <w:rPr>
          <w:rFonts w:eastAsia="Times New Roman" w:cs="Times New Roman"/>
          <w:szCs w:val="24"/>
        </w:rPr>
        <w:t xml:space="preserve">έου Μουσείου </w:t>
      </w:r>
      <w:r>
        <w:rPr>
          <w:rFonts w:eastAsia="Times New Roman" w:cs="Times New Roman"/>
          <w:szCs w:val="24"/>
        </w:rPr>
        <w:t>της Ακρόπολης προς το ίδιο το μνημείο, την Ακρόπολη δηλαδή, πάρα πολλοί σοβαροί αρχιτέκτονες, διανοούμενοι και μελετητές είπαν ότι είναι τόσο μικρό το ιστορικό μας σώμα το αρχιτεκτονημένο, το πολεοδομημένο, το χωροθετημένο και το χωροποιημένο, τόσο ρηχό πο</w:t>
      </w:r>
      <w:r>
        <w:rPr>
          <w:rFonts w:eastAsia="Times New Roman" w:cs="Times New Roman"/>
          <w:szCs w:val="24"/>
        </w:rPr>
        <w:t xml:space="preserve">υ πρέπει να το διαφυλάξουμε. </w:t>
      </w:r>
    </w:p>
    <w:p w14:paraId="76A6B3E7"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Μην μιλήσω για τα αστικά κενά, όπως είναι μια μορφή αστικού κενού -το είπε προηγουμένως ένας συνάδελφος- που ρίχνει μέσα η πόλη ό,τι δεν της χρειάζεται, όπως είναι ο Ελαιώνας. Μην μιλήσω για μεγάλες αδράνειες στις αποφάσεις πο</w:t>
      </w:r>
      <w:r>
        <w:rPr>
          <w:rFonts w:eastAsia="Times New Roman" w:cs="Times New Roman"/>
          <w:szCs w:val="24"/>
        </w:rPr>
        <w:t>υ αφορούν και τις συνομαδ</w:t>
      </w:r>
      <w:r>
        <w:rPr>
          <w:rFonts w:eastAsia="Times New Roman" w:cs="Times New Roman"/>
          <w:szCs w:val="24"/>
        </w:rPr>
        <w:t>ώ</w:t>
      </w:r>
      <w:r>
        <w:rPr>
          <w:rFonts w:eastAsia="Times New Roman" w:cs="Times New Roman"/>
          <w:szCs w:val="24"/>
        </w:rPr>
        <w:t xml:space="preserve">σεις, όπως είναι οι αθλητικές εγκαταστάσεις στο σώμα της πόλης, που δεν ξέρουμε τι να τις κάνουμε, δεν μπορούμε να αποφασίσουμε με ποιον τρόπο θα τις διαχειριστούμε. Όλα αυτά μας δηλώνουν και μια αναποφασιστικότητα πολιτική. </w:t>
      </w:r>
    </w:p>
    <w:p w14:paraId="76A6B3E8"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επίσης, παραφράζω αυτό που είπε για την ανακολουθία, για την ασυνέχεια την πολιτική προηγουμένως</w:t>
      </w:r>
      <w:r w:rsidRPr="002B01B5">
        <w:rPr>
          <w:rFonts w:eastAsia="Times New Roman" w:cs="Times New Roman"/>
          <w:szCs w:val="24"/>
        </w:rPr>
        <w:t>,</w:t>
      </w:r>
      <w:r>
        <w:rPr>
          <w:rFonts w:eastAsia="Times New Roman" w:cs="Times New Roman"/>
          <w:szCs w:val="24"/>
        </w:rPr>
        <w:t xml:space="preserve"> νομίζω ο κ. Σκανδαλίδης ή ο κ. Μανιάτης, λέγοντας ότι το παράδειγμα του Πεδίου του Άρεως είναι εξαιρετικό παράδειγμα ασυνέχειας. Γίνεται μια επένδυση, σχεδιά</w:t>
      </w:r>
      <w:r>
        <w:rPr>
          <w:rFonts w:eastAsia="Times New Roman" w:cs="Times New Roman"/>
          <w:szCs w:val="24"/>
        </w:rPr>
        <w:t xml:space="preserve">στηκε με αρχιτεκτονική μέριμνα, οργανώθηκε και εγκαταλείφθηκε. Αυτό έχει συμβεί σε πάρα πολλές περιπτώσεις όπου γίνονται δράσεις αρχιτεκτονικού σχεδιασμού, πολεοδόμησης, εγκαταλείπονται και ουσιαστικά βλέπεις μία θνησιγένεια στις πολιτικές αποφάσεις. </w:t>
      </w:r>
    </w:p>
    <w:p w14:paraId="76A6B3E9"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Νομί</w:t>
      </w:r>
      <w:r>
        <w:rPr>
          <w:rFonts w:eastAsia="Times New Roman" w:cs="Times New Roman"/>
          <w:szCs w:val="24"/>
        </w:rPr>
        <w:t>ζω, λοιπόν, ότι η νομοθετική πρόθεση είναι αυτή, δηλαδή να βρεθεί ο τρόπος όπου όλες οι μεγάλες συλλογικές μορφοποιήσεις θα μπορούν να αποφασίσουν, να αξιοποιήσουν και να ενεργοποιήσουν είτε υπάρχουσες μελέτες είτε να κατευθύνουν ομάδες αρχιτεκτόνων ή να π</w:t>
      </w:r>
      <w:r>
        <w:rPr>
          <w:rFonts w:eastAsia="Times New Roman" w:cs="Times New Roman"/>
          <w:szCs w:val="24"/>
        </w:rPr>
        <w:t xml:space="preserve">ροκηρύξουν διαγωνισμούς για την οργάνωση του χώρου μας, για την ανάκτηση της πόλης μας, που είναι και μια πολιτική και μια πολιτιστική ανάκτηση και του σημερινού μας ιστορικού χρόνου. </w:t>
      </w:r>
    </w:p>
    <w:p w14:paraId="76A6B3EA"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Θα έλεγα ότι, έτσι όπως βλέπω τους φορείς που συμπλέκονται και συναποτε</w:t>
      </w:r>
      <w:r>
        <w:rPr>
          <w:rFonts w:eastAsia="Times New Roman" w:cs="Times New Roman"/>
          <w:szCs w:val="24"/>
        </w:rPr>
        <w:t>λούν αυτό το όργανο, πραγματικά όλες οι μεγάλες συλλογικές συνθέσεις υπάρχουν και τα Υπουργεία τα όμορα. Μου λείπει το Εθνικό Μετσόβιο Πολυτεχνείο, ένας βασικός τεχνικός και αισθητικός και πνευματικός σύμβουλος της πολιτείας. Νομίζω ότι μπορούσε και μπορεί</w:t>
      </w:r>
      <w:r>
        <w:rPr>
          <w:rFonts w:eastAsia="Times New Roman" w:cs="Times New Roman"/>
          <w:szCs w:val="24"/>
        </w:rPr>
        <w:t xml:space="preserve"> να το δει. </w:t>
      </w:r>
    </w:p>
    <w:p w14:paraId="76A6B3EB"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είναι να μπορέσουμε αυτό το μεγάλο αποθησαύρισμα να το ενεργοποιήσουμε και να το κάνουμε παρόν. Το συνηθέστερο στις περιόδους, στις περιπτώσεις </w:t>
      </w:r>
      <w:r>
        <w:rPr>
          <w:rFonts w:eastAsia="Times New Roman" w:cs="Times New Roman"/>
          <w:szCs w:val="24"/>
        </w:rPr>
        <w:lastRenderedPageBreak/>
        <w:t xml:space="preserve">που προσπαθείς να κάνεις σχεδιασμό είναι οι αντίδικοι οργανισμοί, οι αντίδικοι μηχανισμοί, </w:t>
      </w:r>
      <w:r>
        <w:rPr>
          <w:rFonts w:eastAsia="Times New Roman" w:cs="Times New Roman"/>
          <w:szCs w:val="24"/>
        </w:rPr>
        <w:t>οι οποίοι δεν επικοινωνούν μεταξύ τους, και εννοώ τους μηχανισμούς ελέγχου και εποπτείας του κράτους. Απ</w:t>
      </w:r>
      <w:r>
        <w:rPr>
          <w:rFonts w:eastAsia="Times New Roman" w:cs="Times New Roman"/>
          <w:szCs w:val="24"/>
        </w:rPr>
        <w:t>ό</w:t>
      </w:r>
      <w:r>
        <w:rPr>
          <w:rFonts w:eastAsia="Times New Roman" w:cs="Times New Roman"/>
          <w:szCs w:val="24"/>
        </w:rPr>
        <w:t xml:space="preserve"> αυτήν τη συνθήκη δημιουργούν τρομερές καθυστερήσεις, χάνουμε χρόνο, δημιουργείται μια αβεβαιότητα, αλλάζει η πολιτική συνθήκη και δεν προχωράει τελικά</w:t>
      </w:r>
      <w:r>
        <w:rPr>
          <w:rFonts w:eastAsia="Times New Roman" w:cs="Times New Roman"/>
          <w:szCs w:val="24"/>
        </w:rPr>
        <w:t xml:space="preserve"> ο σχεδιασμός και προχωράει η τύχη.</w:t>
      </w:r>
    </w:p>
    <w:p w14:paraId="76A6B3EC"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Κλείνω με την υπόμνηση του Μιχαήλ Μητσάκη, ενός σημαντικού λογοτέχνη του 19</w:t>
      </w:r>
      <w:r w:rsidRPr="00626C0A">
        <w:rPr>
          <w:rFonts w:eastAsia="Times New Roman" w:cs="Times New Roman"/>
          <w:szCs w:val="24"/>
          <w:vertAlign w:val="superscript"/>
        </w:rPr>
        <w:t>ου</w:t>
      </w:r>
      <w:r>
        <w:rPr>
          <w:rFonts w:eastAsia="Times New Roman" w:cs="Times New Roman"/>
          <w:szCs w:val="24"/>
        </w:rPr>
        <w:t xml:space="preserve"> αιώνα που τον είχε επισκιάσει λίγο ο Παπαδιαμάντης, για τις ιστορίες του Ψυρρή. Στη σημερινή περιοχή, που με πολιτική απόφαση νομίζω της περιόδου Λαλιώτη ανασχεδιάστηκε και ανέκτησε την αστική της αλήθεια, μια τέτοια δυνατότητα μας δίνει και ένα πρωτόκολλ</w:t>
      </w:r>
      <w:r>
        <w:rPr>
          <w:rFonts w:eastAsia="Times New Roman" w:cs="Times New Roman"/>
          <w:szCs w:val="24"/>
        </w:rPr>
        <w:t>ο για το σχεδιαστικό μέλλον.</w:t>
      </w:r>
    </w:p>
    <w:p w14:paraId="76A6B3ED" w14:textId="77777777" w:rsidR="00DD4703" w:rsidRDefault="00A53ECF">
      <w:pPr>
        <w:spacing w:line="600" w:lineRule="auto"/>
        <w:ind w:firstLine="720"/>
        <w:contextualSpacing/>
        <w:jc w:val="both"/>
        <w:rPr>
          <w:rFonts w:eastAsia="Times New Roman" w:cs="Times New Roman"/>
          <w:szCs w:val="24"/>
        </w:rPr>
      </w:pPr>
      <w:r w:rsidRPr="00BA0F1C">
        <w:rPr>
          <w:rFonts w:eastAsia="Times New Roman" w:cs="Times New Roman"/>
          <w:b/>
          <w:szCs w:val="24"/>
        </w:rPr>
        <w:t>ΠΡΟΕΔΡΕΥΩΝ (Γεώργιος Λαμπρούλης):</w:t>
      </w:r>
      <w:r>
        <w:rPr>
          <w:rFonts w:eastAsia="Times New Roman" w:cs="Times New Roman"/>
          <w:szCs w:val="24"/>
        </w:rPr>
        <w:t xml:space="preserve"> Κύριε Σεβαστάκη, σας παρακαλώ πολύ, ολοκληρώστε.</w:t>
      </w:r>
    </w:p>
    <w:p w14:paraId="76A6B3EE" w14:textId="77777777" w:rsidR="00DD4703" w:rsidRDefault="00A53ECF">
      <w:pPr>
        <w:spacing w:line="600" w:lineRule="auto"/>
        <w:ind w:firstLine="720"/>
        <w:contextualSpacing/>
        <w:jc w:val="both"/>
        <w:rPr>
          <w:rFonts w:eastAsia="Times New Roman" w:cs="Times New Roman"/>
          <w:szCs w:val="24"/>
        </w:rPr>
      </w:pPr>
      <w:r w:rsidRPr="00BA0F1C">
        <w:rPr>
          <w:rFonts w:eastAsia="Times New Roman" w:cs="Times New Roman"/>
          <w:b/>
          <w:szCs w:val="24"/>
        </w:rPr>
        <w:lastRenderedPageBreak/>
        <w:t>ΔΗΜΗΤΡΙΟΣ ΣΕΒΑΣΤΑΚΗΣ:</w:t>
      </w:r>
      <w:r>
        <w:rPr>
          <w:rFonts w:eastAsia="Times New Roman" w:cs="Times New Roman"/>
          <w:szCs w:val="24"/>
        </w:rPr>
        <w:t xml:space="preserve"> Ολοκληρώνω. Συνήθως είμαι πάρα πολύ πειθαρχημένος, αλλά ο λυρισμός του θέματος μας παρασέρνει, κύριε Πρόεδρε, όπως και την</w:t>
      </w:r>
      <w:r>
        <w:rPr>
          <w:rFonts w:eastAsia="Times New Roman" w:cs="Times New Roman"/>
          <w:szCs w:val="24"/>
        </w:rPr>
        <w:t xml:space="preserve"> προηγούμενη ομιλήτρια.</w:t>
      </w:r>
    </w:p>
    <w:p w14:paraId="76A6B3EF"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Κλείνοντας, θα ήθελα να πω ότι πρέπει να το δούμε μακρόθυμα, με τόλμη. Έτσι και αλλιώς, το νομοθέτημα βρίσκει την αλήθεια του μέσα από τις υλοποιήσεις και μέσα από τις εργασίες των ομάδων που θα κληθούν να στελεχώσουν και τις ομάδες</w:t>
      </w:r>
      <w:r>
        <w:rPr>
          <w:rFonts w:eastAsia="Times New Roman" w:cs="Times New Roman"/>
          <w:szCs w:val="24"/>
        </w:rPr>
        <w:t xml:space="preserve"> μελέτης και τις ομάδες υλοποίησης.</w:t>
      </w:r>
    </w:p>
    <w:p w14:paraId="76A6B3F0"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6A6B3F1" w14:textId="77777777" w:rsidR="00DD4703" w:rsidRDefault="00A53ECF">
      <w:pPr>
        <w:tabs>
          <w:tab w:val="left" w:pos="1138"/>
          <w:tab w:val="left" w:pos="1565"/>
          <w:tab w:val="left" w:pos="2965"/>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6A6B3F2"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sidRPr="0082005B">
        <w:rPr>
          <w:rFonts w:eastAsia="Times New Roman" w:cs="Times New Roman"/>
          <w:b/>
          <w:szCs w:val="24"/>
        </w:rPr>
        <w:t>ΠΡΟΕΔΡΕΥΩΝ (Γεώργιος Λαμπρούλης):</w:t>
      </w:r>
      <w:r>
        <w:rPr>
          <w:rFonts w:eastAsia="Times New Roman" w:cs="Times New Roman"/>
          <w:szCs w:val="24"/>
        </w:rPr>
        <w:t xml:space="preserve"> Ολοκληρώθηκε ο κατάλογος των ομιλητών. Περνάμε στις δευτερολογίες.</w:t>
      </w:r>
    </w:p>
    <w:p w14:paraId="76A6B3F3"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Κύριε Δημαρά, έχετε τον λόγο για δύο-τρία λεπτά μάξιμουμ. </w:t>
      </w:r>
      <w:r>
        <w:rPr>
          <w:rFonts w:eastAsia="Times New Roman" w:cs="Times New Roman"/>
          <w:szCs w:val="24"/>
        </w:rPr>
        <w:t>Αυτό δεν ισχύει μόνο για εσάς</w:t>
      </w:r>
      <w:r w:rsidRPr="00C11B5D">
        <w:rPr>
          <w:rFonts w:eastAsia="Times New Roman" w:cs="Times New Roman"/>
          <w:szCs w:val="24"/>
        </w:rPr>
        <w:t>,</w:t>
      </w:r>
      <w:r>
        <w:rPr>
          <w:rFonts w:eastAsia="Times New Roman" w:cs="Times New Roman"/>
          <w:szCs w:val="24"/>
        </w:rPr>
        <w:t xml:space="preserve"> αλλά και για όλους τους εισηγητές.</w:t>
      </w:r>
    </w:p>
    <w:p w14:paraId="76A6B3F4"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Κύριε Πρόεδρε, μπορώ να έχω τον λόγο;</w:t>
      </w:r>
    </w:p>
    <w:p w14:paraId="76A6B3F5"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Κύριε Μπούρα, έχετε τον λόγο.</w:t>
      </w:r>
    </w:p>
    <w:p w14:paraId="76A6B3F6"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Κύριε Πρόεδρε, δεν μπορεί στους εισηγητές </w:t>
      </w:r>
      <w:r w:rsidRPr="00C11B5D">
        <w:rPr>
          <w:rFonts w:eastAsia="Times New Roman" w:cs="Times New Roman"/>
          <w:szCs w:val="24"/>
        </w:rPr>
        <w:t>-</w:t>
      </w:r>
      <w:r>
        <w:rPr>
          <w:rFonts w:eastAsia="Times New Roman" w:cs="Times New Roman"/>
          <w:szCs w:val="24"/>
        </w:rPr>
        <w:t>μιλώ κα</w:t>
      </w:r>
      <w:r>
        <w:rPr>
          <w:rFonts w:eastAsia="Times New Roman" w:cs="Times New Roman"/>
          <w:szCs w:val="24"/>
        </w:rPr>
        <w:t>ι για τον εαυτό μου, έχω από τις 18.00</w:t>
      </w:r>
      <w:r>
        <w:rPr>
          <w:rFonts w:eastAsia="Times New Roman" w:cs="Times New Roman"/>
          <w:szCs w:val="24"/>
        </w:rPr>
        <w:t>΄</w:t>
      </w:r>
      <w:r>
        <w:rPr>
          <w:rFonts w:eastAsia="Times New Roman" w:cs="Times New Roman"/>
          <w:szCs w:val="24"/>
        </w:rPr>
        <w:t xml:space="preserve"> αμετακίνητος- να λέτε τρία λεπτά και μάλιστα, όταν δεν δόθηκε η δυνατότητα να μιλήσω και επί των τροπολογιών, διότι δεν είχε έρθει ο κύριος Υφυπουργός, που μου διαφεύγει το όνομά του. Άρα θα παρακαλέσω να τηρηθεί ο χ</w:t>
      </w:r>
      <w:r>
        <w:rPr>
          <w:rFonts w:eastAsia="Times New Roman" w:cs="Times New Roman"/>
          <w:szCs w:val="24"/>
        </w:rPr>
        <w:t>ρόνος από τον Κανονισμό …</w:t>
      </w:r>
    </w:p>
    <w:p w14:paraId="76A6B3F7"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σε ό,τι αφορά τις τροπολογίες δεν προβλέπεται ειδική διαδικασία. </w:t>
      </w:r>
    </w:p>
    <w:p w14:paraId="76A6B3F8"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Εγώ θέλω να δευτερολογήσω και μην μου στερείτε το δικαίωμα.</w:t>
      </w:r>
    </w:p>
    <w:p w14:paraId="76A6B3F9"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Ακούσ</w:t>
      </w:r>
      <w:r>
        <w:rPr>
          <w:rFonts w:eastAsia="Times New Roman" w:cs="Times New Roman"/>
          <w:szCs w:val="24"/>
        </w:rPr>
        <w:t>τε, κύριε Μπούρα, εφόσον βάζετε ζήτημα χρόνου. Κανονικά δικαιούσθε με βάση τον Κανονισμό</w:t>
      </w:r>
      <w:r>
        <w:rPr>
          <w:rFonts w:eastAsia="Times New Roman" w:cs="Times New Roman"/>
          <w:szCs w:val="24"/>
        </w:rPr>
        <w:t>…</w:t>
      </w:r>
      <w:r>
        <w:rPr>
          <w:rFonts w:eastAsia="Times New Roman" w:cs="Times New Roman"/>
          <w:szCs w:val="24"/>
        </w:rPr>
        <w:t xml:space="preserve"> </w:t>
      </w:r>
    </w:p>
    <w:p w14:paraId="76A6B3FA"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Είπε ο κύριος Πρόεδρος με μια μικρή ανοχή για όλους.</w:t>
      </w:r>
    </w:p>
    <w:p w14:paraId="76A6B3FB"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Έχω μπροστά μου τους χρόνους της πρωτομιλίας όλων των εισηγ</w:t>
      </w:r>
      <w:r>
        <w:rPr>
          <w:rFonts w:eastAsia="Times New Roman" w:cs="Times New Roman"/>
          <w:szCs w:val="24"/>
        </w:rPr>
        <w:t>ητών και των ειδικών αγορητών. Σε ό,τι σας αφορά, η πρώτη σας παρέμβαση διήρκησε δεκαοχτώ λεπτά και τριάντα δευτερόλεπτα. Με βάση τον Κανονισμό, λοιπόν, ο κάθε εισηγητής έχει δεκαπέντε λεπτά συν επτάμισι λεπτά. Άρα δικαιούσθε τη διαφορά. Αν το πάμε έτσι θα</w:t>
      </w:r>
      <w:r>
        <w:rPr>
          <w:rFonts w:eastAsia="Times New Roman" w:cs="Times New Roman"/>
          <w:szCs w:val="24"/>
        </w:rPr>
        <w:t xml:space="preserve"> σας δώσω τη διαφορά του χρόνου που δικαιούσθε και πέραν τούτου ουδέν. </w:t>
      </w:r>
    </w:p>
    <w:p w14:paraId="76A6B3FC"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Κάντε ό,τι θέλετε. </w:t>
      </w:r>
    </w:p>
    <w:p w14:paraId="76A6B3FD"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Επίσης, ακούστε το εξής. Με αφορμή την παρέμβασή σας, για να μην χάνουμε χρόνο, ο Προεδρεύων είναι κανονικά ως </w:t>
      </w:r>
      <w:r>
        <w:rPr>
          <w:rFonts w:eastAsia="Times New Roman" w:cs="Times New Roman"/>
          <w:szCs w:val="24"/>
        </w:rPr>
        <w:t>τις 23.00</w:t>
      </w:r>
      <w:r>
        <w:rPr>
          <w:rFonts w:eastAsia="Times New Roman" w:cs="Times New Roman"/>
          <w:szCs w:val="24"/>
        </w:rPr>
        <w:t>΄</w:t>
      </w:r>
      <w:r>
        <w:rPr>
          <w:rFonts w:eastAsia="Times New Roman" w:cs="Times New Roman"/>
          <w:szCs w:val="24"/>
        </w:rPr>
        <w:t xml:space="preserve">. Άρα θα διακόψω τη συνεδρίαση, διότι είμαι άνθρωπος και δεν μπορώ να κάθομαι εδώ με τις ώρες, και θα πάει το νομοσχέδιο αύριο, εφ’ όσον το επιθυμείτε. </w:t>
      </w:r>
    </w:p>
    <w:p w14:paraId="76A6B3FE"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Να πάει αύριο. </w:t>
      </w:r>
    </w:p>
    <w:p w14:paraId="76A6B3FF"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Κύριε Μπούρα, ακούστε με</w:t>
      </w:r>
      <w:r>
        <w:rPr>
          <w:rFonts w:eastAsia="Times New Roman" w:cs="Times New Roman"/>
          <w:szCs w:val="24"/>
        </w:rPr>
        <w:t xml:space="preserve">. Είστε παλιός και δεν περίμενα από εσάς να εγείρετε τέτοια ζητήματα. Θα μπορούσαμε αυτό να το είχαμε διευθετήσει σε μηδέν χρόνο. </w:t>
      </w:r>
    </w:p>
    <w:p w14:paraId="76A6B400"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Κύριε Δημαρά, έχετε τον λόγο αυστηρά για τρία λεπτά.</w:t>
      </w:r>
    </w:p>
    <w:p w14:paraId="76A6B401"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Κύριε Πρόεδρε, άκουσα με μεγάλη προσοχή τους εισηγητές, τους ομιλητές και της συμπολίτευσης και της αντιπολίτευσης. Ζούμε όλοι τη σύγχρονη Αθήνα. Ευτυχώς που υπάρχει η Ακρόπολη, του Φιλοππάπου, τα Παλιά Βασιλικά Ανάκτορα, ο Εθνικός Κήπος τώρα και η Βουλή,</w:t>
      </w:r>
      <w:r>
        <w:rPr>
          <w:rFonts w:eastAsia="Times New Roman" w:cs="Times New Roman"/>
          <w:szCs w:val="24"/>
        </w:rPr>
        <w:t xml:space="preserve"> το Καλλιμάρμαρο. Η υπόλοιπη Αθήνα, όπως δομήθηκε και όπως εξελίχθηκε, δυστυχώς, είναι μια πόλη που δεν μπορούν να ζουν άνθρωποι αξιοπρεπώς είτε λέμε Πλατεία Βάθη, είτε λέμε Αμπελοκήπους, είτε λέμε Παγκράτι. Το πράσινο είναι ελάχιστο, όπως είπαμε, οι κοινό</w:t>
      </w:r>
      <w:r>
        <w:rPr>
          <w:rFonts w:eastAsia="Times New Roman" w:cs="Times New Roman"/>
          <w:szCs w:val="24"/>
        </w:rPr>
        <w:t>χρηστοι χώροι ελάχιστοι, τα πεζοδρόμια ελάχιστα κ</w:t>
      </w:r>
      <w:r>
        <w:rPr>
          <w:rFonts w:eastAsia="Times New Roman" w:cs="Times New Roman"/>
          <w:szCs w:val="24"/>
        </w:rPr>
        <w:t>.</w:t>
      </w:r>
      <w:r>
        <w:rPr>
          <w:rFonts w:eastAsia="Times New Roman" w:cs="Times New Roman"/>
          <w:szCs w:val="24"/>
        </w:rPr>
        <w:t xml:space="preserve">λπ. και έχουν αυτή την ευθύνη όλοι ανάλογα με το πώς κυβέρνησαν και τον ρόλο που έπαιξαν στη διακυβέρνηση του κράτους όλα αυτά τα χρόνια είτε δημοτικοί άρχοντες, είτε νομάρχες, είτε κυβερνήσεις. </w:t>
      </w:r>
    </w:p>
    <w:p w14:paraId="76A6B402"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 αυτό, </w:t>
      </w:r>
      <w:r>
        <w:rPr>
          <w:rFonts w:eastAsia="Times New Roman" w:cs="Times New Roman"/>
          <w:szCs w:val="24"/>
        </w:rPr>
        <w:t xml:space="preserve">λοιπόν, λέω ότι πρέπει να είμαστε μετρημένοι, να μετράμε τα λόγια μας, να κάνουμε αυτοκριτική και να δούμε κάθε βήμα με θετικό τρόπο και να δούμε και αυτό το νομοσχέδιο σαν μια αρχή ενός διαλόγου, γιατί όλοι μαζί πρέπει να συμπράξουμε και να διαμορφώσουμε </w:t>
      </w:r>
      <w:r>
        <w:rPr>
          <w:rFonts w:eastAsia="Times New Roman" w:cs="Times New Roman"/>
          <w:szCs w:val="24"/>
        </w:rPr>
        <w:t>ένα σχέδιο πλέον που σιγά-σιγά να φέρει ξανά την Αθήνα στο να είναι βιώσιμη πόλη και να κάνουμε όλες εκείνες τις αναπλάσεις και τις μεταρρυθμίσεις που χρειάζονται οι πολίτες και η πρωτεύουσα μιας χώρας.</w:t>
      </w:r>
    </w:p>
    <w:p w14:paraId="76A6B403"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Στην κριτική του ΚΚΕ, που πάντα την ακούω με προσοχή,</w:t>
      </w:r>
      <w:r>
        <w:rPr>
          <w:rFonts w:eastAsia="Times New Roman" w:cs="Times New Roman"/>
          <w:szCs w:val="24"/>
        </w:rPr>
        <w:t xml:space="preserve"> θέλω να πω το εξής: Ότι ναι μεν η κριτική του ότι τα σχέδια εξυπηρετούν πολλές φορές το μεγάλο κεφάλαιο, τις μεγάλες επιχειρήσεις, τις εκμεταλλεύσεις κ.λπ., αλλά πρέπει να πούμε ότι μέσα στο υπάρχον σύστημα πρέπει να λειτουργήσουμε όπως μπορούμε να λειτου</w:t>
      </w:r>
      <w:r>
        <w:rPr>
          <w:rFonts w:eastAsia="Times New Roman" w:cs="Times New Roman"/>
          <w:szCs w:val="24"/>
        </w:rPr>
        <w:t>ργήσουμε και να βελτιώσουμε τις συνθήκες για τον λαό.</w:t>
      </w:r>
    </w:p>
    <w:p w14:paraId="76A6B404"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Οι αναπλάσεις, που έγιναν από την </w:t>
      </w:r>
      <w:r w:rsidRPr="00B662DB">
        <w:rPr>
          <w:rFonts w:eastAsia="Times New Roman" w:cs="Times New Roman"/>
          <w:szCs w:val="24"/>
        </w:rPr>
        <w:t>ΕΑΧΑ,</w:t>
      </w:r>
      <w:r>
        <w:rPr>
          <w:rFonts w:eastAsia="Times New Roman" w:cs="Times New Roman"/>
          <w:szCs w:val="24"/>
        </w:rPr>
        <w:t xml:space="preserve"> δηλαδή την Διονυσίου Αεροπαγίτου, την Αποστόλου Παύλου, γύρω από την Ακρόπολη κ.λπ., δεν χρησιμοποιούνται μόνο από τους προνομιούχους, χρησιμοποιούνται από τους α</w:t>
      </w:r>
      <w:r>
        <w:rPr>
          <w:rFonts w:eastAsia="Times New Roman" w:cs="Times New Roman"/>
          <w:szCs w:val="24"/>
        </w:rPr>
        <w:t xml:space="preserve">πλούς πολίτες. </w:t>
      </w:r>
    </w:p>
    <w:p w14:paraId="76A6B405" w14:textId="77777777" w:rsidR="00DD4703" w:rsidRDefault="00A53EC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Επομένως, πρέπει μέσα στα πλαίσια που μπορούμε σε αυτό το σύστημα να διορθώσουμε ό,τι διορθώνεται, εγώ καλώ από εδώ και πέρα να συνεννοηθούμε έστω και αν ήταν ατελής ο διάλογος για να κάνουμε αυτό που χρειάζεται για την πόλη, για τους κατοί</w:t>
      </w:r>
      <w:r>
        <w:rPr>
          <w:rFonts w:eastAsia="Times New Roman" w:cs="Times New Roman"/>
          <w:szCs w:val="24"/>
        </w:rPr>
        <w:t xml:space="preserve">κους της και τις επόμενες γενιές, που δεν θα μπορούν να ζήσουν. </w:t>
      </w:r>
    </w:p>
    <w:p w14:paraId="76A6B406"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Όπως είπαν πολλοί συνάδελφοι, η κλιματική αλλαγή μας οδηγεί στο να αποκαταστήσουμε και να αυξήσουμε το πράσινο στην Αθήνα και να κάνουμε ήπιες μετακινήσεις. Είναι ανάγκη, πλέον, επιβίωσης. Κι</w:t>
      </w:r>
      <w:r>
        <w:rPr>
          <w:rFonts w:eastAsia="Times New Roman" w:cs="Times New Roman"/>
          <w:szCs w:val="24"/>
        </w:rPr>
        <w:t xml:space="preserve"> επειδή αυτό αφορά όλους μας, πρέπει να κάνουμε ένα κοινό σχέδιο, όπου θα χρειαστούμε και νέο θεσμικό πλαίσιο, κύριε Υπουργέ. </w:t>
      </w:r>
    </w:p>
    <w:p w14:paraId="76A6B407"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τις ιδιοκτησίες που είναι χαμένοι οι ιδιοκτήτες όλων αυτών των κτηρίων που πρέπει να αναπλαστούν, να δούμε τώρα σε αυτή την αναθεώρηση που έρχεται ίσως και κάποια αναθεώρηση άρθρων του Συντάγματος. </w:t>
      </w:r>
    </w:p>
    <w:p w14:paraId="76A6B408"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76A6B409" w14:textId="77777777" w:rsidR="00DD4703" w:rsidRDefault="00A53ECF">
      <w:pPr>
        <w:spacing w:line="600" w:lineRule="auto"/>
        <w:ind w:firstLine="720"/>
        <w:contextualSpacing/>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Γε</w:t>
      </w:r>
      <w:r>
        <w:rPr>
          <w:rFonts w:eastAsia="Times New Roman" w:cs="Times New Roman"/>
          <w:b/>
          <w:szCs w:val="24"/>
        </w:rPr>
        <w:t>ώργιος Λαμπρούλης</w:t>
      </w:r>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Ευχαριστούμε, κύριε Δημαρά. </w:t>
      </w:r>
    </w:p>
    <w:p w14:paraId="76A6B40A"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ο κ. Μπούρας. </w:t>
      </w:r>
    </w:p>
    <w:p w14:paraId="76A6B40B"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Ευχαριστώ, κύριε Πρόεδρε. </w:t>
      </w:r>
    </w:p>
    <w:p w14:paraId="76A6B40C"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Θα ήθελα να πω δυο λόγια μόνο για την τροπολογία με γενικό αριθμό 1751 και ειδικό 29. Κατετέθη στις 7 Μαΐου στις 12.15</w:t>
      </w:r>
      <w:r>
        <w:rPr>
          <w:rFonts w:eastAsia="Times New Roman" w:cs="Times New Roman"/>
          <w:szCs w:val="24"/>
        </w:rPr>
        <w:t>΄</w:t>
      </w:r>
      <w:r>
        <w:rPr>
          <w:rFonts w:eastAsia="Times New Roman" w:cs="Times New Roman"/>
          <w:szCs w:val="24"/>
        </w:rPr>
        <w:t>, το μεσημέρι</w:t>
      </w:r>
      <w:r>
        <w:rPr>
          <w:rFonts w:eastAsia="Times New Roman" w:cs="Times New Roman"/>
          <w:szCs w:val="24"/>
        </w:rPr>
        <w:t xml:space="preserve"> της Δευτέρας από την κ</w:t>
      </w:r>
      <w:r>
        <w:rPr>
          <w:rFonts w:eastAsia="Times New Roman" w:cs="Times New Roman"/>
          <w:szCs w:val="24"/>
        </w:rPr>
        <w:t>.</w:t>
      </w:r>
      <w:r>
        <w:rPr>
          <w:rFonts w:eastAsia="Times New Roman" w:cs="Times New Roman"/>
          <w:szCs w:val="24"/>
        </w:rPr>
        <w:t xml:space="preserve"> Αχτσιόγλου και συναφώς. Αυτή η τροπολογία της κ</w:t>
      </w:r>
      <w:r>
        <w:rPr>
          <w:rFonts w:eastAsia="Times New Roman" w:cs="Times New Roman"/>
          <w:szCs w:val="24"/>
        </w:rPr>
        <w:t>.</w:t>
      </w:r>
      <w:r>
        <w:rPr>
          <w:rFonts w:eastAsia="Times New Roman" w:cs="Times New Roman"/>
          <w:szCs w:val="24"/>
        </w:rPr>
        <w:t xml:space="preserve"> Αχτσιόγλου έρχεται εκπρόθεσμη στο σημερινό νομοσχέδιο. Καταλαβαίνω γιατί την κατέθεσε στο σημερινό νομοσχέδιο. Διότι, πράγματι, δεν ήθελε να συζητηθεί με την παρουσία της και με την </w:t>
      </w:r>
      <w:r>
        <w:rPr>
          <w:rFonts w:eastAsia="Times New Roman" w:cs="Times New Roman"/>
          <w:szCs w:val="24"/>
        </w:rPr>
        <w:t>παρουσία των αρμόδιων Υπουργών.</w:t>
      </w:r>
    </w:p>
    <w:p w14:paraId="76A6B40D"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Και ήρθε ο κύριος Υπουργός, τον οποίο ειλικρινά ρώτησα αν ξέρει να διαβάζει. Μάλλον, ξέρω να διαβάζω κι εγώ. Λέει συγκεκριμένα ότι εδώ έχουμε συναρμοδιότητα. Δηλαδή την αρμοδιότητα του ΟΑΕΔ την παίρνει αυτή η Γενική Γραμματε</w:t>
      </w:r>
      <w:r>
        <w:rPr>
          <w:rFonts w:eastAsia="Times New Roman" w:cs="Times New Roman"/>
          <w:szCs w:val="24"/>
        </w:rPr>
        <w:t xml:space="preserve">ία Διαχείρισης Κοινοτικών Προγραμμάτων. Βέβαια, δύο μέρες, χθες και σήμερα, αυτό θα συζητείτο, διότι είναι βέβαιη η σύγκρουση και η επικάλυψη των αρμοδιοτήτων, διότι έχουμε συντρέχουσα αρμοδιότητα. Και λέει κάποιος: Με τι προσωπικό; Με τι δυνατότητες θα </w:t>
      </w:r>
      <w:r>
        <w:rPr>
          <w:rFonts w:eastAsia="Times New Roman" w:cs="Times New Roman"/>
          <w:szCs w:val="24"/>
        </w:rPr>
        <w:lastRenderedPageBreak/>
        <w:t>κά</w:t>
      </w:r>
      <w:r>
        <w:rPr>
          <w:rFonts w:eastAsia="Times New Roman" w:cs="Times New Roman"/>
          <w:szCs w:val="24"/>
        </w:rPr>
        <w:t xml:space="preserve">νει τα προγράμματα η Γενική Γραμματεία; Μετατρέπεται από συντονιστικό σε εκτελεστικό όργανο; </w:t>
      </w:r>
    </w:p>
    <w:p w14:paraId="76A6B40E"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Αυτά ήθελα να πω. Βεβαίως, καταψηφίζουμε. Να είναι όμως εις γνώση του ελληνικού λαού τι ακριβώς γίνεται. Δεν μπορούσε να την καταθέσει η κ</w:t>
      </w:r>
      <w:r>
        <w:rPr>
          <w:rFonts w:eastAsia="Times New Roman" w:cs="Times New Roman"/>
          <w:szCs w:val="24"/>
        </w:rPr>
        <w:t>.</w:t>
      </w:r>
      <w:r>
        <w:rPr>
          <w:rFonts w:eastAsia="Times New Roman" w:cs="Times New Roman"/>
          <w:szCs w:val="24"/>
        </w:rPr>
        <w:t xml:space="preserve"> Αχτσιόγλου στο νομοσχέ</w:t>
      </w:r>
      <w:r>
        <w:rPr>
          <w:rFonts w:eastAsia="Times New Roman" w:cs="Times New Roman"/>
          <w:szCs w:val="24"/>
        </w:rPr>
        <w:t xml:space="preserve">διό της την τροπολογία και τη φέρνει εκπρόθεσμη σε άλλο; </w:t>
      </w:r>
    </w:p>
    <w:p w14:paraId="76A6B40F"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κύριε Πρόεδρε: Έφυγε ο κ. Σπίρτζης ή μπορεί να είναι πίσω από την πόρτα αν βλέπω καλά. Θέλω, βεβαίως, να του πω ότι εγώ στηρίζω στην αυτοτέλεια του Δήμου Αθηναίων. Δεν στηρίζω δήμαρχο. Αν </w:t>
      </w:r>
      <w:r>
        <w:rPr>
          <w:rFonts w:eastAsia="Times New Roman" w:cs="Times New Roman"/>
          <w:szCs w:val="24"/>
        </w:rPr>
        <w:t xml:space="preserve">ήθελα να αναφερθώ σε δημάρχους, κύριε Σπίρτζη, θα μιλούσα, όπως μίλησα και στην </w:t>
      </w:r>
      <w:r>
        <w:rPr>
          <w:rFonts w:eastAsia="Times New Roman" w:cs="Times New Roman"/>
          <w:szCs w:val="24"/>
        </w:rPr>
        <w:t>ε</w:t>
      </w:r>
      <w:r>
        <w:rPr>
          <w:rFonts w:eastAsia="Times New Roman" w:cs="Times New Roman"/>
          <w:szCs w:val="24"/>
        </w:rPr>
        <w:t>πιτροπή, με συγκεκριμένα έργα δημάρχων που στηρίχθηκαν από τη δική μου παράταξη, όπως τον Έβερτ, την κ</w:t>
      </w:r>
      <w:r>
        <w:rPr>
          <w:rFonts w:eastAsia="Times New Roman" w:cs="Times New Roman"/>
          <w:szCs w:val="24"/>
        </w:rPr>
        <w:t>.</w:t>
      </w:r>
      <w:r>
        <w:rPr>
          <w:rFonts w:eastAsia="Times New Roman" w:cs="Times New Roman"/>
          <w:szCs w:val="24"/>
        </w:rPr>
        <w:t xml:space="preserve"> Μπακογιάννη, τον κ. Αβραμόπουλο, τον Νικήτα Κακλαμάνη που επιτέλεσαν έν</w:t>
      </w:r>
      <w:r>
        <w:rPr>
          <w:rFonts w:eastAsia="Times New Roman" w:cs="Times New Roman"/>
          <w:szCs w:val="24"/>
        </w:rPr>
        <w:t xml:space="preserve">α σημαντικό έργο και άλλαξαν την όψη της Αθήνας. Σήμερα, η όψη αυτή, βεβαίως, δεν είναι αυτή που πρέπει να είναι. Αιτία αυτού είναι η κακή αστυνόμευση. Για αυτό διαμαρτύρεται ο κόσμος. Και δεν είναι μόνο αυτό, βέβαια. Χρειάζονται κι άλλα. </w:t>
      </w:r>
    </w:p>
    <w:p w14:paraId="76A6B410"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Πιστεύω ότι μάλλ</w:t>
      </w:r>
      <w:r>
        <w:rPr>
          <w:rFonts w:eastAsia="Times New Roman" w:cs="Times New Roman"/>
          <w:szCs w:val="24"/>
        </w:rPr>
        <w:t>ον ο κ. Σπίρτζης δεν διάβασε την Έκθεση -συγγνώμη, μπορεί να μην είχε χρόνο- της Επιστημονικής Επιτροπής. Επειδή εγώ παρακολουθώ χρόνια τη Βουλή, είναι απορίας άξιο πώς η Επιστημονική Επιτροπή τονίζει αυτά που τόνισε στο τέλος. Ξέρετε, αναλύει με λεπτομέρε</w:t>
      </w:r>
      <w:r>
        <w:rPr>
          <w:rFonts w:eastAsia="Times New Roman" w:cs="Times New Roman"/>
          <w:szCs w:val="24"/>
        </w:rPr>
        <w:t>ια τεσσάρων σελίδων, λέξη-λέξη, τις αρμοδιότητες της τοπικής αυτοδιοίκησης. Ενώ θα μπορούσε να πει «σύμφωνα με τον Κώδικα Δήμων και Κοινοτήτων», κάθεται και μιλάει αναλυτικά, μία-μία λέξη, σειρά-σειρά, γράμμα-γράμμα για τον Κώδικα Δήμων και Κοινοτήτων, για</w:t>
      </w:r>
      <w:r>
        <w:rPr>
          <w:rFonts w:eastAsia="Times New Roman" w:cs="Times New Roman"/>
          <w:szCs w:val="24"/>
        </w:rPr>
        <w:t xml:space="preserve"> τις αρμοδιότητες της περιφέρειας και της αποκεντρωμένης διοίκησης. Μάλιστα, λέει: «Υπό το φως των ανωτέρω παρατηρείται…». </w:t>
      </w:r>
    </w:p>
    <w:p w14:paraId="76A6B411"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Σας τα είπα. Δεν έχω χρόνο να τα ξαναπώ, κύριε Πρόεδρε. Ειλικρινά, δεν θέλω να διαπληκτίζομαι μαζί σας, αλλά είναι σημαντικά αυτά τα</w:t>
      </w:r>
      <w:r>
        <w:rPr>
          <w:rFonts w:eastAsia="Times New Roman" w:cs="Times New Roman"/>
          <w:szCs w:val="24"/>
        </w:rPr>
        <w:t xml:space="preserve"> πράγματα. Διαπιστώνω ότι ο κ. Σπίρτζης απλώς ήρθε εδώ να πετάξει ρουκέτες σε εμένα, στον Μανιάτη, όπως το συνηθίζει. Επί του πρακτέου, να μας απαντήσει εάν διάβασε την Έκθεση της Επιστημονικής Επιτροπής. </w:t>
      </w:r>
    </w:p>
    <w:p w14:paraId="76A6B412"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να του πω και το εξής, ότι έκανε και ένα πολύ </w:t>
      </w:r>
      <w:r>
        <w:rPr>
          <w:rFonts w:eastAsia="Times New Roman" w:cs="Times New Roman"/>
          <w:szCs w:val="24"/>
        </w:rPr>
        <w:t>μεγάλο λάθος</w:t>
      </w:r>
      <w:r w:rsidRPr="00C07AA1">
        <w:rPr>
          <w:rFonts w:eastAsia="Times New Roman" w:cs="Times New Roman"/>
          <w:szCs w:val="24"/>
        </w:rPr>
        <w:t xml:space="preserve"> </w:t>
      </w:r>
      <w:r>
        <w:rPr>
          <w:rFonts w:eastAsia="Times New Roman" w:cs="Times New Roman"/>
          <w:szCs w:val="24"/>
        </w:rPr>
        <w:t>-έχω τα Πρακτικά εδώ- αντιδημοκρατικό. Λέει: «Δεν υπάρχει περίπτωση» -έτσι είπε ο κ. Σπίρτζης, διαβάζω ακριβώς- «να αφήσουμε έρμαιο τους πολίτες, ειδικά στα μητροπολιτικά κέντρα, στο εάν ένας δήμος μπορεί να κάνει τη δουλειά ή δεν μπορεί να κά</w:t>
      </w:r>
      <w:r>
        <w:rPr>
          <w:rFonts w:eastAsia="Times New Roman" w:cs="Times New Roman"/>
          <w:szCs w:val="24"/>
        </w:rPr>
        <w:t>νει τη δουλειά». Δηλαδή, ευθέως μπαίνει, απειλεί και λέει «εγώ θα μπαίνω στους δήμους να κάνω ό,τι θέλω».</w:t>
      </w:r>
    </w:p>
    <w:p w14:paraId="76A6B413"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Επειδή εκθειάσατε όλοι το νομοσχέδιο, να το νομοσχέδιο, μας παρεδόθη. Είναι οκτώ άρθρα. Ούτε καν τέσσερις σελίδες, κύριε Πρόεδρε, για όλο αυτό το μεγα</w:t>
      </w:r>
      <w:r>
        <w:rPr>
          <w:rFonts w:eastAsia="Times New Roman" w:cs="Times New Roman"/>
          <w:szCs w:val="24"/>
        </w:rPr>
        <w:t>λούργημα που θα σώσει την Αθήνα! Αντί να πάει σε μέτρα καθιέρωσης του μητροπολιτικού δήμου της πρωτεύουσας, αντί να πάει σε συνεργασίες, που τις γνωρίζει από παλιά, που ήταν Πρόεδρος του Τεχνικού Επιμελητηρίου…</w:t>
      </w:r>
    </w:p>
    <w:p w14:paraId="76A6B414"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w:t>
      </w:r>
      <w:r>
        <w:rPr>
          <w:rFonts w:eastAsia="Times New Roman" w:cs="Times New Roman"/>
          <w:szCs w:val="24"/>
        </w:rPr>
        <w:t>του χρόνου ομιλίας του κυρίου Βουλευτή)</w:t>
      </w:r>
    </w:p>
    <w:p w14:paraId="76A6B415"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sidRPr="00501006">
        <w:rPr>
          <w:rFonts w:eastAsia="Times New Roman" w:cs="Times New Roman"/>
          <w:b/>
          <w:szCs w:val="24"/>
        </w:rPr>
        <w:t xml:space="preserve">ΠΡΟΕΔΡΕΥΩΝ (Γεώργιος Λαμπρούλης): </w:t>
      </w:r>
      <w:r>
        <w:rPr>
          <w:rFonts w:eastAsia="Times New Roman" w:cs="Times New Roman"/>
          <w:szCs w:val="24"/>
        </w:rPr>
        <w:t>Τελειώνετε, κύριε Μπούρα.</w:t>
      </w:r>
    </w:p>
    <w:p w14:paraId="76A6B416"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ΜΠΟΥΡΑΣ: </w:t>
      </w:r>
      <w:r>
        <w:rPr>
          <w:rFonts w:eastAsia="Times New Roman" w:cs="Times New Roman"/>
          <w:szCs w:val="24"/>
        </w:rPr>
        <w:t>Αντί να κάνει όλα αυτά, να συνεργαστεί, έρχεται με έναν φορέα αγνώστου προελεύσεως, με 50.000 ευρώ, χωρίς να λέει πού θα εγκατασταθεί, πώ</w:t>
      </w:r>
      <w:r>
        <w:rPr>
          <w:rFonts w:eastAsia="Times New Roman" w:cs="Times New Roman"/>
          <w:szCs w:val="24"/>
        </w:rPr>
        <w:t xml:space="preserve">ς θα εγκατασταθεί, τι προσωπικό θα έχει. Τίποτα δεν θα έχει, τα λέει και αυτά η Επιστημονική Επιτροπή. Σκεφθείτε, κανονίζουμε πώς θα προσλάβουμε προσωπικό, χωρίς να λέμε εάν θα προσλάβουμε αρχιτέκτονες, δικηγόρους, μηχανικούς. Λέμε «θα προσλάβουμε». Πρώτα </w:t>
      </w:r>
      <w:r>
        <w:rPr>
          <w:rFonts w:eastAsia="Times New Roman" w:cs="Times New Roman"/>
          <w:szCs w:val="24"/>
        </w:rPr>
        <w:t>φτιάχνουμε το κουτί και μετά βάζουμε. Εγώ έτσι ξέρω. Απλά είναι τα μαθηματικά. Ένα και ένα κάνουν δύο και δεν κάνουν τρία.</w:t>
      </w:r>
    </w:p>
    <w:p w14:paraId="76A6B417"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6A6B418"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 για την ανοχή σας. Είχα</w:t>
      </w:r>
      <w:r>
        <w:rPr>
          <w:rFonts w:eastAsia="Times New Roman" w:cs="Times New Roman"/>
          <w:szCs w:val="24"/>
        </w:rPr>
        <w:t xml:space="preserve"> και άλλα να πω, αλλά δεν με παίρνει ο χρόνος. Σέβομαι και τον δικό σας κόπο και των συναδέλφων, των διοικητικών που από το πρωί αγωνίζονται για να εξυπηρετούν εμάς.</w:t>
      </w:r>
    </w:p>
    <w:p w14:paraId="76A6B419"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sidRPr="00501006">
        <w:rPr>
          <w:rFonts w:eastAsia="Times New Roman" w:cs="Times New Roman"/>
          <w:b/>
          <w:szCs w:val="24"/>
        </w:rPr>
        <w:t xml:space="preserve">ΠΡΟΕΔΡΕΥΩΝ (Γεώργιος Λαμπρούλης): </w:t>
      </w:r>
      <w:r w:rsidRPr="00501006">
        <w:rPr>
          <w:rFonts w:eastAsia="Times New Roman" w:cs="Times New Roman"/>
          <w:szCs w:val="24"/>
        </w:rPr>
        <w:t>Κ</w:t>
      </w:r>
      <w:r>
        <w:rPr>
          <w:rFonts w:eastAsia="Times New Roman" w:cs="Times New Roman"/>
          <w:szCs w:val="24"/>
        </w:rPr>
        <w:t>ύριε Μανιάτη, έχετε τον λόγο.</w:t>
      </w:r>
    </w:p>
    <w:p w14:paraId="76A6B41A"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Ευχαρισ</w:t>
      </w:r>
      <w:r>
        <w:rPr>
          <w:rFonts w:eastAsia="Times New Roman" w:cs="Times New Roman"/>
          <w:szCs w:val="24"/>
        </w:rPr>
        <w:t>τώ, κύριε Πρόεδρε.</w:t>
      </w:r>
    </w:p>
    <w:p w14:paraId="76A6B41B"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Έχω τρεις παρατηρήσεις. Η πρώτη παρατήρηση είναι ότι δεν θα απαντήσω, δεν με ενδιαφέρει να απαντήσω στα σχόλια του Υπουργού κ. Σπίρτζη, για τα θέματα του Καλογρίτσα, τα 500 εκατομμύρια που έδωσε παραπάνω στους εργολάβους των αυτοκινητοδρ</w:t>
      </w:r>
      <w:r>
        <w:rPr>
          <w:rFonts w:eastAsia="Times New Roman" w:cs="Times New Roman"/>
          <w:szCs w:val="24"/>
        </w:rPr>
        <w:t>όμων. Μου είναι αδιάφορα, τα ξέρει όλη η κοινωνία, δεν έχω κανένα ενδιαφέρον να απαντήσω.</w:t>
      </w:r>
    </w:p>
    <w:p w14:paraId="76A6B41C"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Η δεύτερη παρατήρηση είναι ότι επειδή δεν θα ψηφίσουμε ούτε επί της αρχής ούτε επί των άρθρων το νομοσχέδιο, σε κανένα άρθρο προφανώς δεν μπορούμε να κάνουμε αποδεκτέ</w:t>
      </w:r>
      <w:r>
        <w:rPr>
          <w:rFonts w:eastAsia="Times New Roman" w:cs="Times New Roman"/>
          <w:szCs w:val="24"/>
        </w:rPr>
        <w:t>ς και τις τροπολογίες. Πάντως, εάν η πολιτεία ενδιαφέρεται να δημιουργήσει μουσείο για τη δημοκρατία, μουσείο δημοκρατίας, μπορούν άριστα η Βουλή των Ελλήνων και το Ίδρυμα της Βουλής των Ελλήνων, σε συνεννόηση με τα κόμματα και όχι με ανάθεση στην εταιρεία</w:t>
      </w:r>
      <w:r>
        <w:rPr>
          <w:rFonts w:eastAsia="Times New Roman" w:cs="Times New Roman"/>
          <w:szCs w:val="24"/>
        </w:rPr>
        <w:t>, την οποία καταψηφίζει όλη η Αντιπολίτευση, να συνεννοηθούν και να ψηφίσουμε να προχωρήσουμε.</w:t>
      </w:r>
    </w:p>
    <w:p w14:paraId="76A6B41D"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Το ουσιαστικότερο απ’ όλα. Άκουσα με πολλή προσοχή όλους τους ομιλητές και τον κύριο Υπουργό και τον Κοινοβουλευτικό Εκπρόσωπο και τους συναδέλφους και </w:t>
      </w:r>
      <w:r>
        <w:rPr>
          <w:rFonts w:eastAsia="Times New Roman" w:cs="Times New Roman"/>
          <w:szCs w:val="24"/>
        </w:rPr>
        <w:lastRenderedPageBreak/>
        <w:t>ομολογώ ό</w:t>
      </w:r>
      <w:r>
        <w:rPr>
          <w:rFonts w:eastAsia="Times New Roman" w:cs="Times New Roman"/>
          <w:szCs w:val="24"/>
        </w:rPr>
        <w:t xml:space="preserve">τι αισθάνθηκα ότι ζω σε σουρεαλιστικές καταστάσεις ή καταστάσεις απόλυτης υποκρισίας. </w:t>
      </w:r>
    </w:p>
    <w:p w14:paraId="76A6B41E"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Ακούστε τώρα τι δεν στέκει στο μυαλό ενός ανθρώπου. Εγώ ξέρω ότι η παράταξή μου «έχει καταστρέψει την Ελλάδα από τη Μεταπολίτευση και μετά». Αυτό μας λέει ο κ. Τσίπρας: </w:t>
      </w:r>
      <w:r>
        <w:rPr>
          <w:rFonts w:eastAsia="Times New Roman" w:cs="Times New Roman"/>
          <w:szCs w:val="24"/>
        </w:rPr>
        <w:t>«Το παλιό καθεστώς, ο Ανδρέας Παπανδρέου κατέστρεψε την Ελλάδα, οι Υπουργοί του κατέστρεψαν την Ελλάδα». Καταστρέψαμε την Ελλάδα και ακούω τώρα εδώ από όλους ότι η Μελίνα έκανε σπουδαίο έργο, ότι ο Τρίτσης έκανε σπουδαίο έργο. Δηλαδή, θα τρελαθούμε! Κατέστ</w:t>
      </w:r>
      <w:r>
        <w:rPr>
          <w:rFonts w:eastAsia="Times New Roman" w:cs="Times New Roman"/>
          <w:szCs w:val="24"/>
        </w:rPr>
        <w:t>ρεψε την Ελλάδα το ΠΑΣΟΚ ή…;</w:t>
      </w:r>
    </w:p>
    <w:p w14:paraId="76A6B41F" w14:textId="77777777" w:rsidR="00DD4703" w:rsidRDefault="00A53ECF">
      <w:pPr>
        <w:tabs>
          <w:tab w:val="left" w:pos="3642"/>
          <w:tab w:val="center" w:pos="4753"/>
          <w:tab w:val="left" w:pos="6214"/>
        </w:tabs>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76A6B420"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sidRPr="00501006">
        <w:rPr>
          <w:rFonts w:eastAsia="Times New Roman" w:cs="Times New Roman"/>
          <w:b/>
          <w:szCs w:val="24"/>
        </w:rPr>
        <w:t xml:space="preserve">ΠΡΟΕΔΡΕΥΩΝ (Γεώργιος Λαμπρούλης): </w:t>
      </w:r>
      <w:r>
        <w:rPr>
          <w:rFonts w:eastAsia="Times New Roman" w:cs="Times New Roman"/>
          <w:szCs w:val="24"/>
        </w:rPr>
        <w:t>Παρακαλώ! Μη διακόπτετε.</w:t>
      </w:r>
    </w:p>
    <w:p w14:paraId="76A6B421"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Επειδή όμως ο σουρεαλισμός προφανώς ενυπάρχει στο πολιτικό </w:t>
      </w:r>
      <w:r>
        <w:rPr>
          <w:rFonts w:eastAsia="Times New Roman" w:cs="Times New Roman"/>
          <w:szCs w:val="24"/>
          <w:lang w:val="en-US"/>
        </w:rPr>
        <w:t>DNA</w:t>
      </w:r>
      <w:r>
        <w:rPr>
          <w:rFonts w:eastAsia="Times New Roman" w:cs="Times New Roman"/>
          <w:szCs w:val="24"/>
        </w:rPr>
        <w:t xml:space="preserve"> του ΣΥΡΙΖΑ, αγαπητοί συνάδελφοι και αγαπητέ μου Υπουργέ, κύριε </w:t>
      </w:r>
      <w:r>
        <w:rPr>
          <w:rFonts w:eastAsia="Times New Roman" w:cs="Times New Roman"/>
          <w:szCs w:val="24"/>
        </w:rPr>
        <w:lastRenderedPageBreak/>
        <w:t xml:space="preserve">Σπίρτζη, λύστε μου μια πολύ βασική απορία. Εκθειάζετε το έργο του Οργανισμού Ρυθμιστικού Σχεδίου Αθήνας, του ΟΡΣΑ. Ξέρετε ποιο ήταν το κορυφαίο έργο του ΟΡΣΑ; Το Ρυθμιστικό Σχέδιο της Αθήνας. </w:t>
      </w:r>
      <w:r>
        <w:rPr>
          <w:rFonts w:eastAsia="Times New Roman" w:cs="Times New Roman"/>
          <w:szCs w:val="24"/>
        </w:rPr>
        <w:t>Ξέρετε τι κάνατε εσείς; Το καταψηφίσατε.</w:t>
      </w:r>
    </w:p>
    <w:p w14:paraId="76A6B422"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sidRPr="007609F9">
        <w:rPr>
          <w:rFonts w:eastAsia="Times New Roman" w:cs="Times New Roman"/>
          <w:b/>
          <w:szCs w:val="24"/>
        </w:rPr>
        <w:t xml:space="preserve">ΧΡΗΣΤΟΣ ΣΠΙΡΤΖΗΣ (Υπουργός Υποδομών και Μεταφορών): </w:t>
      </w:r>
      <w:r>
        <w:rPr>
          <w:rFonts w:eastAsia="Times New Roman" w:cs="Times New Roman"/>
          <w:szCs w:val="24"/>
        </w:rPr>
        <w:t>Θα σας απαντήσω.</w:t>
      </w:r>
    </w:p>
    <w:p w14:paraId="76A6B423"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Δεν θα μας τρελάνετε εδώ. Δεν θα μας λέτε τι σπουδαίος ήταν ο Οργανισμός Ρυθμιστικού Σχεδίου Αθήνας και το κορυφαίο του έργο θα </w:t>
      </w:r>
      <w:r>
        <w:rPr>
          <w:rFonts w:eastAsia="Times New Roman" w:cs="Times New Roman"/>
          <w:szCs w:val="24"/>
        </w:rPr>
        <w:t>το έχετε καταψηφίσει, με πρώτο τον κ. Τσίπρα και με ονομαστικές ψηφοφορίες.</w:t>
      </w:r>
      <w:r w:rsidRPr="00EB39EE">
        <w:rPr>
          <w:rFonts w:eastAsia="Times New Roman" w:cs="Times New Roman"/>
          <w:szCs w:val="24"/>
        </w:rPr>
        <w:t xml:space="preserve"> </w:t>
      </w:r>
      <w:r>
        <w:rPr>
          <w:rFonts w:eastAsia="Times New Roman" w:cs="Times New Roman"/>
          <w:szCs w:val="24"/>
        </w:rPr>
        <w:t>Υπάρχει ένα όριο στο τι μπορεί να δεχθεί κάποιος.</w:t>
      </w:r>
    </w:p>
    <w:p w14:paraId="76A6B424"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sidRPr="007609F9">
        <w:rPr>
          <w:rFonts w:eastAsia="Times New Roman" w:cs="Times New Roman"/>
          <w:b/>
          <w:szCs w:val="24"/>
        </w:rPr>
        <w:t xml:space="preserve">ΧΡΗΣΤΟΣ ΣΠΙΡΤΖΗΣ (Υπουργός Υποδομών και Μεταφορών): </w:t>
      </w:r>
      <w:r w:rsidRPr="007609F9">
        <w:rPr>
          <w:rFonts w:eastAsia="Times New Roman" w:cs="Times New Roman"/>
          <w:szCs w:val="24"/>
        </w:rPr>
        <w:t>Κ</w:t>
      </w:r>
      <w:r>
        <w:rPr>
          <w:rFonts w:eastAsia="Times New Roman" w:cs="Times New Roman"/>
          <w:szCs w:val="24"/>
        </w:rPr>
        <w:t>αι με εμένα ως Πρόεδρο του ΤΕΕ…</w:t>
      </w:r>
    </w:p>
    <w:p w14:paraId="76A6B425"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Μη βιάζεστε, θα απαντήσετε.</w:t>
      </w:r>
    </w:p>
    <w:p w14:paraId="76A6B426"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άκουσα τι σπουδαίο έργο κάναμε. Τι δεν άκουσα! Την πεζοδρόμηση της Διονυσίου Αρεοπαγίτου, το Μουσείο της Ακρόπολης, το Ίδρυμα Νιάρχος που επιδοτήσαμε, την περιοχή του Ψυρρή του Λαλιώτη, το Πεδίον του Άρεως.</w:t>
      </w:r>
    </w:p>
    <w:p w14:paraId="76A6B427" w14:textId="77777777" w:rsidR="00DD4703" w:rsidRDefault="00A53ECF">
      <w:pPr>
        <w:tabs>
          <w:tab w:val="left" w:pos="3642"/>
          <w:tab w:val="center" w:pos="4753"/>
          <w:tab w:val="left" w:pos="6214"/>
        </w:tabs>
        <w:spacing w:line="600" w:lineRule="auto"/>
        <w:ind w:firstLine="720"/>
        <w:contextualSpacing/>
        <w:jc w:val="both"/>
        <w:rPr>
          <w:rFonts w:eastAsia="Times New Roman" w:cs="Times New Roman"/>
          <w:bCs/>
          <w:shd w:val="clear" w:color="auto" w:fill="FFFFFF"/>
        </w:rPr>
      </w:pPr>
      <w:r>
        <w:rPr>
          <w:rFonts w:eastAsia="Times New Roman" w:cs="Times New Roman"/>
          <w:szCs w:val="24"/>
        </w:rPr>
        <w:t xml:space="preserve">Παιδιά του ΣΥΡΙΖΑ, αυτά είναι έργα </w:t>
      </w:r>
      <w:r>
        <w:rPr>
          <w:rFonts w:eastAsia="Times New Roman" w:cs="Times New Roman"/>
          <w:szCs w:val="24"/>
        </w:rPr>
        <w:t>δικά μας. Άρα μας λέτε μπράβο για το έργο μας. Ευχαριστούμε πολύ!</w:t>
      </w:r>
      <w:r>
        <w:rPr>
          <w:rFonts w:eastAsia="Times New Roman" w:cs="Times New Roman"/>
          <w:bCs/>
          <w:shd w:val="clear" w:color="auto" w:fill="FFFFFF"/>
        </w:rPr>
        <w:t xml:space="preserve"> </w:t>
      </w:r>
      <w:r w:rsidRPr="00666A6F">
        <w:rPr>
          <w:rFonts w:eastAsia="Times New Roman" w:cs="Times New Roman"/>
          <w:bCs/>
          <w:shd w:val="clear" w:color="auto" w:fill="FFFFFF"/>
        </w:rPr>
        <w:t>Όμως</w:t>
      </w:r>
      <w:r>
        <w:rPr>
          <w:rFonts w:eastAsia="Times New Roman" w:cs="Times New Roman"/>
          <w:bCs/>
          <w:shd w:val="clear" w:color="auto" w:fill="FFFFFF"/>
        </w:rPr>
        <w:t xml:space="preserve"> το Πεδίο του </w:t>
      </w:r>
      <w:r>
        <w:rPr>
          <w:rFonts w:eastAsia="Times New Roman" w:cs="Times New Roman"/>
          <w:bCs/>
          <w:shd w:val="clear" w:color="auto" w:fill="FFFFFF"/>
        </w:rPr>
        <w:t>Ά</w:t>
      </w:r>
      <w:r>
        <w:rPr>
          <w:rFonts w:eastAsia="Times New Roman" w:cs="Times New Roman"/>
          <w:bCs/>
          <w:shd w:val="clear" w:color="auto" w:fill="FFFFFF"/>
        </w:rPr>
        <w:t>ρ</w:t>
      </w:r>
      <w:r>
        <w:rPr>
          <w:rFonts w:eastAsia="Times New Roman" w:cs="Times New Roman"/>
          <w:bCs/>
          <w:shd w:val="clear" w:color="auto" w:fill="FFFFFF"/>
        </w:rPr>
        <w:t>εως</w:t>
      </w:r>
      <w:r>
        <w:rPr>
          <w:rFonts w:eastAsia="Times New Roman" w:cs="Times New Roman"/>
          <w:bCs/>
          <w:shd w:val="clear" w:color="auto" w:fill="FFFFFF"/>
        </w:rPr>
        <w:t xml:space="preserve"> -</w:t>
      </w:r>
      <w:r w:rsidRPr="00666A6F">
        <w:rPr>
          <w:rFonts w:eastAsia="Times New Roman"/>
          <w:bCs/>
          <w:shd w:val="clear" w:color="auto" w:fill="FFFFFF"/>
        </w:rPr>
        <w:t>και</w:t>
      </w:r>
      <w:r>
        <w:rPr>
          <w:rFonts w:eastAsia="Times New Roman" w:cs="Times New Roman"/>
          <w:bCs/>
          <w:shd w:val="clear" w:color="auto" w:fill="FFFFFF"/>
        </w:rPr>
        <w:t xml:space="preserve"> αναφέρομαι στον αρμόδιο Υπουργό- </w:t>
      </w:r>
      <w:r w:rsidRPr="00666A6F">
        <w:rPr>
          <w:rFonts w:eastAsia="Times New Roman" w:cs="Times New Roman"/>
          <w:bCs/>
          <w:shd w:val="clear" w:color="auto" w:fill="FFFFFF"/>
        </w:rPr>
        <w:t>για να</w:t>
      </w:r>
      <w:r>
        <w:rPr>
          <w:rFonts w:eastAsia="Times New Roman" w:cs="Times New Roman"/>
          <w:bCs/>
          <w:shd w:val="clear" w:color="auto" w:fill="FFFFFF"/>
        </w:rPr>
        <w:t xml:space="preserve"> γίνει κατοικήσιμο </w:t>
      </w:r>
      <w:r w:rsidRPr="00666A6F">
        <w:rPr>
          <w:rFonts w:eastAsia="Times New Roman"/>
          <w:bCs/>
          <w:shd w:val="clear" w:color="auto" w:fill="FFFFFF"/>
        </w:rPr>
        <w:t>και</w:t>
      </w:r>
      <w:r>
        <w:rPr>
          <w:rFonts w:eastAsia="Times New Roman" w:cs="Times New Roman"/>
          <w:bCs/>
          <w:shd w:val="clear" w:color="auto" w:fill="FFFFFF"/>
        </w:rPr>
        <w:t xml:space="preserve"> βιώσιμο για τους ανθρώπους δεν </w:t>
      </w:r>
      <w:r w:rsidRPr="00666A6F">
        <w:rPr>
          <w:rFonts w:eastAsia="Times New Roman"/>
          <w:bCs/>
          <w:shd w:val="clear" w:color="auto" w:fill="FFFFFF"/>
        </w:rPr>
        <w:t>χρειάζεται</w:t>
      </w:r>
      <w:r>
        <w:rPr>
          <w:rFonts w:eastAsia="Times New Roman" w:cs="Times New Roman"/>
          <w:bCs/>
          <w:shd w:val="clear" w:color="auto" w:fill="FFFFFF"/>
        </w:rPr>
        <w:t xml:space="preserve"> καμ</w:t>
      </w:r>
      <w:r>
        <w:rPr>
          <w:rFonts w:eastAsia="Times New Roman" w:cs="Times New Roman"/>
          <w:bCs/>
          <w:shd w:val="clear" w:color="auto" w:fill="FFFFFF"/>
        </w:rPr>
        <w:t>μ</w:t>
      </w:r>
      <w:r>
        <w:rPr>
          <w:rFonts w:eastAsia="Times New Roman" w:cs="Times New Roman"/>
          <w:bCs/>
          <w:shd w:val="clear" w:color="auto" w:fill="FFFFFF"/>
        </w:rPr>
        <w:t xml:space="preserve">ία εταιρεία από αυτές </w:t>
      </w:r>
      <w:r w:rsidRPr="00666A6F">
        <w:rPr>
          <w:rFonts w:eastAsia="Times New Roman" w:cs="Times New Roman"/>
          <w:bCs/>
          <w:shd w:val="clear" w:color="auto" w:fill="FFFFFF"/>
        </w:rPr>
        <w:t>που</w:t>
      </w:r>
      <w:r>
        <w:rPr>
          <w:rFonts w:eastAsia="Times New Roman" w:cs="Times New Roman"/>
          <w:bCs/>
          <w:shd w:val="clear" w:color="auto" w:fill="FFFFFF"/>
        </w:rPr>
        <w:t xml:space="preserve"> φτιάχνετε. </w:t>
      </w:r>
      <w:r w:rsidRPr="00666A6F">
        <w:rPr>
          <w:rFonts w:eastAsia="Times New Roman" w:cs="Times New Roman"/>
          <w:bCs/>
          <w:shd w:val="clear" w:color="auto" w:fill="FFFFFF"/>
        </w:rPr>
        <w:t>Μπορεί</w:t>
      </w:r>
      <w:r>
        <w:rPr>
          <w:rFonts w:eastAsia="Times New Roman" w:cs="Times New Roman"/>
          <w:bCs/>
          <w:shd w:val="clear" w:color="auto" w:fill="FFFFFF"/>
        </w:rPr>
        <w:t xml:space="preserve"> άμεσα </w:t>
      </w:r>
      <w:r w:rsidRPr="00666A6F">
        <w:rPr>
          <w:rFonts w:eastAsia="Times New Roman"/>
          <w:bCs/>
          <w:shd w:val="clear" w:color="auto" w:fill="FFFFFF"/>
        </w:rPr>
        <w:t>να</w:t>
      </w:r>
      <w:r>
        <w:rPr>
          <w:rFonts w:eastAsia="Times New Roman" w:cs="Times New Roman"/>
          <w:bCs/>
          <w:shd w:val="clear" w:color="auto" w:fill="FFFFFF"/>
        </w:rPr>
        <w:t xml:space="preserve"> </w:t>
      </w:r>
      <w:r>
        <w:rPr>
          <w:rFonts w:eastAsia="Times New Roman" w:cs="Times New Roman"/>
          <w:bCs/>
          <w:shd w:val="clear" w:color="auto" w:fill="FFFFFF"/>
        </w:rPr>
        <w:t>γίνει βιώσιμο. Τα Εξάρχεια, το άντρο των μπαχαλάκηδων, δεν θέλει κα</w:t>
      </w:r>
      <w:r>
        <w:rPr>
          <w:rFonts w:eastAsia="Times New Roman" w:cs="Times New Roman"/>
          <w:bCs/>
          <w:shd w:val="clear" w:color="auto" w:fill="FFFFFF"/>
        </w:rPr>
        <w:t>μ</w:t>
      </w:r>
      <w:r>
        <w:rPr>
          <w:rFonts w:eastAsia="Times New Roman" w:cs="Times New Roman"/>
          <w:bCs/>
          <w:shd w:val="clear" w:color="auto" w:fill="FFFFFF"/>
        </w:rPr>
        <w:t xml:space="preserve">μία κρατική εταιρεία σαν αυτή που φτιάχνετε </w:t>
      </w:r>
      <w:r w:rsidRPr="00666A6F">
        <w:rPr>
          <w:rFonts w:eastAsia="Times New Roman" w:cs="Times New Roman"/>
          <w:bCs/>
          <w:shd w:val="clear" w:color="auto" w:fill="FFFFFF"/>
        </w:rPr>
        <w:t>για να</w:t>
      </w:r>
      <w:r>
        <w:rPr>
          <w:rFonts w:eastAsia="Times New Roman" w:cs="Times New Roman"/>
          <w:bCs/>
          <w:shd w:val="clear" w:color="auto" w:fill="FFFFFF"/>
        </w:rPr>
        <w:t xml:space="preserve"> γίνει βιώσιμο. Τα τρόλεϊ </w:t>
      </w:r>
      <w:r w:rsidRPr="00666A6F">
        <w:rPr>
          <w:rFonts w:eastAsia="Times New Roman" w:cs="Times New Roman"/>
          <w:bCs/>
          <w:shd w:val="clear" w:color="auto" w:fill="FFFFFF"/>
        </w:rPr>
        <w:t>που</w:t>
      </w:r>
      <w:r>
        <w:rPr>
          <w:rFonts w:eastAsia="Times New Roman" w:cs="Times New Roman"/>
          <w:bCs/>
          <w:shd w:val="clear" w:color="auto" w:fill="FFFFFF"/>
        </w:rPr>
        <w:t xml:space="preserve"> περνάνε από την Πατησίων -</w:t>
      </w:r>
      <w:r w:rsidRPr="00666A6F">
        <w:rPr>
          <w:rFonts w:eastAsia="Times New Roman"/>
          <w:bCs/>
          <w:shd w:val="clear" w:color="auto" w:fill="FFFFFF"/>
        </w:rPr>
        <w:t>είναι</w:t>
      </w:r>
      <w:r>
        <w:rPr>
          <w:rFonts w:eastAsia="Times New Roman" w:cs="Times New Roman"/>
          <w:bCs/>
          <w:shd w:val="clear" w:color="auto" w:fill="FFFFFF"/>
        </w:rPr>
        <w:t xml:space="preserve"> αντικείμενο του κ. Σπίρτζη- </w:t>
      </w:r>
      <w:r w:rsidRPr="00666A6F">
        <w:rPr>
          <w:rFonts w:eastAsia="Times New Roman"/>
          <w:bCs/>
          <w:shd w:val="clear" w:color="auto" w:fill="FFFFFF"/>
        </w:rPr>
        <w:t>και</w:t>
      </w:r>
      <w:r>
        <w:rPr>
          <w:rFonts w:eastAsia="Times New Roman" w:cs="Times New Roman"/>
          <w:bCs/>
          <w:shd w:val="clear" w:color="auto" w:fill="FFFFFF"/>
        </w:rPr>
        <w:t xml:space="preserve"> τα καίνε οι μπαχαλάκηδες </w:t>
      </w:r>
      <w:r w:rsidRPr="00666A6F">
        <w:rPr>
          <w:rFonts w:eastAsia="Times New Roman" w:cs="Times New Roman"/>
          <w:bCs/>
          <w:shd w:val="clear" w:color="auto" w:fill="FFFFFF"/>
        </w:rPr>
        <w:t xml:space="preserve">δεν </w:t>
      </w:r>
      <w:r>
        <w:rPr>
          <w:rFonts w:eastAsia="Times New Roman" w:cs="Times New Roman"/>
          <w:bCs/>
          <w:shd w:val="clear" w:color="auto" w:fill="FFFFFF"/>
        </w:rPr>
        <w:t xml:space="preserve"> χρειάζονται κα</w:t>
      </w:r>
      <w:r>
        <w:rPr>
          <w:rFonts w:eastAsia="Times New Roman" w:cs="Times New Roman"/>
          <w:bCs/>
          <w:shd w:val="clear" w:color="auto" w:fill="FFFFFF"/>
        </w:rPr>
        <w:t xml:space="preserve">μία εταιρεία. </w:t>
      </w:r>
    </w:p>
    <w:p w14:paraId="76A6B428" w14:textId="77777777" w:rsidR="00DD4703" w:rsidRDefault="00A53ECF">
      <w:pPr>
        <w:spacing w:line="600" w:lineRule="auto"/>
        <w:ind w:firstLine="720"/>
        <w:contextualSpacing/>
        <w:jc w:val="both"/>
        <w:rPr>
          <w:rFonts w:eastAsia="Times New Roman"/>
          <w:bCs/>
          <w:shd w:val="clear" w:color="auto" w:fill="FFFFFF"/>
        </w:rPr>
      </w:pPr>
      <w:r>
        <w:rPr>
          <w:rFonts w:eastAsia="Times New Roman"/>
          <w:bCs/>
          <w:shd w:val="clear" w:color="auto" w:fill="FFFFFF"/>
        </w:rPr>
        <w:t>Ε</w:t>
      </w:r>
      <w:r w:rsidRPr="00666A6F">
        <w:rPr>
          <w:rFonts w:eastAsia="Times New Roman"/>
          <w:bCs/>
          <w:shd w:val="clear" w:color="auto" w:fill="FFFFFF"/>
        </w:rPr>
        <w:t>πειδή</w:t>
      </w:r>
      <w:r>
        <w:rPr>
          <w:rFonts w:eastAsia="Times New Roman" w:cs="Times New Roman"/>
          <w:bCs/>
          <w:shd w:val="clear" w:color="auto" w:fill="FFFFFF"/>
        </w:rPr>
        <w:t xml:space="preserve"> μιλήσατε </w:t>
      </w:r>
      <w:r w:rsidRPr="00666A6F">
        <w:rPr>
          <w:rFonts w:eastAsia="Times New Roman"/>
          <w:bCs/>
          <w:shd w:val="clear" w:color="auto" w:fill="FFFFFF"/>
        </w:rPr>
        <w:t>και</w:t>
      </w:r>
      <w:r>
        <w:rPr>
          <w:rFonts w:eastAsia="Times New Roman" w:cs="Times New Roman"/>
          <w:bCs/>
          <w:shd w:val="clear" w:color="auto" w:fill="FFFFFF"/>
        </w:rPr>
        <w:t xml:space="preserve"> για την ΕΑΧΑ, </w:t>
      </w:r>
      <w:r>
        <w:rPr>
          <w:rFonts w:eastAsia="Times New Roman" w:cs="Times New Roman"/>
          <w:bCs/>
          <w:shd w:val="clear" w:color="auto" w:fill="FFFFFF"/>
        </w:rPr>
        <w:t xml:space="preserve">θα αναφέρω ότι </w:t>
      </w:r>
      <w:r w:rsidRPr="00666A6F">
        <w:rPr>
          <w:rFonts w:eastAsia="Times New Roman"/>
          <w:bCs/>
          <w:shd w:val="clear" w:color="auto" w:fill="FFFFFF"/>
        </w:rPr>
        <w:t>βεβαίως</w:t>
      </w:r>
      <w:r>
        <w:rPr>
          <w:rFonts w:eastAsia="Times New Roman" w:cs="Times New Roman"/>
          <w:bCs/>
          <w:shd w:val="clear" w:color="auto" w:fill="FFFFFF"/>
        </w:rPr>
        <w:t xml:space="preserve"> </w:t>
      </w:r>
      <w:r w:rsidRPr="00666A6F">
        <w:rPr>
          <w:rFonts w:eastAsia="Times New Roman"/>
          <w:bCs/>
          <w:shd w:val="clear" w:color="auto" w:fill="FFFFFF"/>
        </w:rPr>
        <w:t>και</w:t>
      </w:r>
      <w:r>
        <w:rPr>
          <w:rFonts w:eastAsia="Times New Roman" w:cs="Times New Roman"/>
          <w:bCs/>
          <w:shd w:val="clear" w:color="auto" w:fill="FFFFFF"/>
        </w:rPr>
        <w:t xml:space="preserve"> η ΕΑΧΑ έκανε σπουδαίο έργο </w:t>
      </w:r>
      <w:r w:rsidRPr="00666A6F">
        <w:rPr>
          <w:rFonts w:eastAsia="Times New Roman"/>
          <w:bCs/>
          <w:shd w:val="clear" w:color="auto" w:fill="FFFFFF"/>
        </w:rPr>
        <w:t>και</w:t>
      </w:r>
      <w:r>
        <w:rPr>
          <w:rFonts w:eastAsia="Times New Roman" w:cs="Times New Roman"/>
          <w:bCs/>
          <w:shd w:val="clear" w:color="auto" w:fill="FFFFFF"/>
        </w:rPr>
        <w:t xml:space="preserve"> </w:t>
      </w:r>
      <w:r w:rsidRPr="00666A6F">
        <w:rPr>
          <w:rFonts w:eastAsia="Times New Roman"/>
          <w:bCs/>
          <w:shd w:val="clear" w:color="auto" w:fill="FFFFFF"/>
        </w:rPr>
        <w:t>βεβαίως</w:t>
      </w:r>
      <w:r>
        <w:rPr>
          <w:rFonts w:eastAsia="Times New Roman" w:cs="Times New Roman"/>
          <w:bCs/>
          <w:shd w:val="clear" w:color="auto" w:fill="FFFFFF"/>
        </w:rPr>
        <w:t xml:space="preserve"> το ίδιο </w:t>
      </w:r>
      <w:r w:rsidRPr="00666A6F">
        <w:rPr>
          <w:rFonts w:eastAsia="Times New Roman"/>
          <w:bCs/>
          <w:shd w:val="clear" w:color="auto" w:fill="FFFFFF"/>
        </w:rPr>
        <w:t>και</w:t>
      </w:r>
      <w:r>
        <w:rPr>
          <w:rFonts w:eastAsia="Times New Roman" w:cs="Times New Roman"/>
          <w:bCs/>
          <w:shd w:val="clear" w:color="auto" w:fill="FFFFFF"/>
        </w:rPr>
        <w:t xml:space="preserve"> ο ΟΡΣΑ. </w:t>
      </w:r>
      <w:r w:rsidRPr="00666A6F">
        <w:rPr>
          <w:rFonts w:eastAsia="Times New Roman" w:cs="Times New Roman"/>
          <w:bCs/>
          <w:shd w:val="clear" w:color="auto" w:fill="FFFFFF"/>
        </w:rPr>
        <w:t>Όμως</w:t>
      </w:r>
      <w:r>
        <w:rPr>
          <w:rFonts w:eastAsia="Times New Roman" w:cs="Times New Roman"/>
          <w:bCs/>
          <w:shd w:val="clear" w:color="auto" w:fill="FFFFFF"/>
        </w:rPr>
        <w:t xml:space="preserve"> ακούστε </w:t>
      </w:r>
      <w:r w:rsidRPr="00666A6F">
        <w:rPr>
          <w:rFonts w:eastAsia="Times New Roman" w:cs="Times New Roman"/>
          <w:bCs/>
          <w:shd w:val="clear" w:color="auto" w:fill="FFFFFF"/>
        </w:rPr>
        <w:t>κύριε Πρόεδρε</w:t>
      </w:r>
      <w:r>
        <w:rPr>
          <w:rFonts w:eastAsia="Times New Roman" w:cs="Times New Roman"/>
          <w:bCs/>
          <w:shd w:val="clear" w:color="auto" w:fill="FFFFFF"/>
        </w:rPr>
        <w:t xml:space="preserve">, τον παραλογισμό του πολιτικού συλλογισμού της </w:t>
      </w:r>
      <w:r w:rsidRPr="00666A6F">
        <w:rPr>
          <w:rFonts w:eastAsia="Times New Roman"/>
          <w:bCs/>
          <w:shd w:val="clear" w:color="auto" w:fill="FFFFFF"/>
        </w:rPr>
        <w:t>Κυβέρνηση</w:t>
      </w:r>
      <w:r>
        <w:rPr>
          <w:rFonts w:eastAsia="Times New Roman"/>
          <w:bCs/>
          <w:shd w:val="clear" w:color="auto" w:fill="FFFFFF"/>
        </w:rPr>
        <w:t xml:space="preserve">ς. Μας λέει </w:t>
      </w:r>
      <w:r w:rsidRPr="00C801E0">
        <w:rPr>
          <w:rFonts w:eastAsia="Times New Roman"/>
          <w:bCs/>
          <w:shd w:val="clear" w:color="auto" w:fill="FFFFFF"/>
        </w:rPr>
        <w:t>ότι</w:t>
      </w:r>
      <w:r>
        <w:rPr>
          <w:rFonts w:eastAsia="Times New Roman"/>
          <w:bCs/>
          <w:shd w:val="clear" w:color="auto" w:fill="FFFFFF"/>
        </w:rPr>
        <w:t xml:space="preserve"> </w:t>
      </w:r>
      <w:r w:rsidRPr="00C801E0">
        <w:rPr>
          <w:rFonts w:eastAsia="Times New Roman"/>
          <w:bCs/>
          <w:shd w:val="clear" w:color="auto" w:fill="FFFFFF"/>
        </w:rPr>
        <w:t>είναι</w:t>
      </w:r>
      <w:r>
        <w:rPr>
          <w:rFonts w:eastAsia="Times New Roman"/>
          <w:bCs/>
          <w:shd w:val="clear" w:color="auto" w:fill="FFFFFF"/>
        </w:rPr>
        <w:t xml:space="preserve"> καλός ο ΟΡΣΑ. Συμφωνώ. </w:t>
      </w:r>
      <w:r w:rsidRPr="00C801E0">
        <w:rPr>
          <w:rFonts w:eastAsia="Times New Roman"/>
          <w:bCs/>
          <w:shd w:val="clear" w:color="auto" w:fill="FFFFFF"/>
        </w:rPr>
        <w:t>Είναι</w:t>
      </w:r>
      <w:r>
        <w:rPr>
          <w:rFonts w:eastAsia="Times New Roman"/>
          <w:bCs/>
          <w:shd w:val="clear" w:color="auto" w:fill="FFFFFF"/>
        </w:rPr>
        <w:t xml:space="preserve"> καλή η ΕΑΧΑ. Συμφωνώ. </w:t>
      </w:r>
    </w:p>
    <w:p w14:paraId="76A6B429" w14:textId="77777777" w:rsidR="00DD4703" w:rsidRDefault="00A53ECF">
      <w:pPr>
        <w:spacing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 xml:space="preserve">Ξέρετε, αγαπητοί συνάδελφοι, </w:t>
      </w:r>
      <w:r w:rsidRPr="00666A6F">
        <w:rPr>
          <w:rFonts w:eastAsia="Times New Roman"/>
          <w:bCs/>
          <w:shd w:val="clear" w:color="auto" w:fill="FFFFFF"/>
        </w:rPr>
        <w:t>ότι</w:t>
      </w:r>
      <w:r>
        <w:rPr>
          <w:rFonts w:eastAsia="Times New Roman"/>
          <w:bCs/>
          <w:shd w:val="clear" w:color="auto" w:fill="FFFFFF"/>
        </w:rPr>
        <w:t xml:space="preserve"> όλο το αρχείο του ΟΡΣΑ και της ΕΑΧΑ, όλα τα στελέχη του ΟΡΣΑ και της ΕΑΧΑ </w:t>
      </w:r>
      <w:r w:rsidRPr="00666A6F">
        <w:rPr>
          <w:rFonts w:eastAsia="Times New Roman"/>
          <w:bCs/>
          <w:shd w:val="clear" w:color="auto" w:fill="FFFFFF"/>
        </w:rPr>
        <w:t>και</w:t>
      </w:r>
      <w:r>
        <w:rPr>
          <w:rFonts w:eastAsia="Times New Roman"/>
          <w:bCs/>
          <w:shd w:val="clear" w:color="auto" w:fill="FFFFFF"/>
        </w:rPr>
        <w:t xml:space="preserve"> όλες οι αρμοδιότητες του ΟΡΣΑ και της ΕΑΧΑ ανήκουν στο Υπουργείο Περιβάλλοντος; Όλα </w:t>
      </w:r>
      <w:r w:rsidRPr="00666A6F">
        <w:rPr>
          <w:rFonts w:eastAsia="Times New Roman"/>
          <w:bCs/>
          <w:shd w:val="clear" w:color="auto" w:fill="FFFFFF"/>
        </w:rPr>
        <w:t>υπάρχουν</w:t>
      </w:r>
      <w:r>
        <w:rPr>
          <w:rFonts w:eastAsia="Times New Roman"/>
          <w:bCs/>
          <w:shd w:val="clear" w:color="auto" w:fill="FFFFFF"/>
        </w:rPr>
        <w:t xml:space="preserve"> εκεί. Επί τριάμισι χρόνια κανείς δεν </w:t>
      </w:r>
      <w:r w:rsidRPr="00666A6F">
        <w:rPr>
          <w:rFonts w:eastAsia="Times New Roman"/>
          <w:bCs/>
          <w:shd w:val="clear" w:color="auto" w:fill="FFFFFF"/>
        </w:rPr>
        <w:t>έχει</w:t>
      </w:r>
      <w:r>
        <w:rPr>
          <w:rFonts w:eastAsia="Times New Roman"/>
          <w:bCs/>
          <w:shd w:val="clear" w:color="auto" w:fill="FFFFFF"/>
        </w:rPr>
        <w:t xml:space="preserve"> ρίξει μια πενιά, ώστε αυτό το αρχείο, αυτούς τους ανθρώπους, αυτές τις αρμοδιότητες </w:t>
      </w:r>
      <w:r w:rsidRPr="00666A6F">
        <w:rPr>
          <w:rFonts w:eastAsia="Times New Roman"/>
          <w:bCs/>
          <w:shd w:val="clear" w:color="auto" w:fill="FFFFFF"/>
        </w:rPr>
        <w:t>να</w:t>
      </w:r>
      <w:r>
        <w:rPr>
          <w:rFonts w:eastAsia="Times New Roman"/>
          <w:bCs/>
          <w:shd w:val="clear" w:color="auto" w:fill="FFFFFF"/>
        </w:rPr>
        <w:t xml:space="preserve"> τις αξιοποιήσει. </w:t>
      </w:r>
    </w:p>
    <w:p w14:paraId="76A6B42A" w14:textId="77777777" w:rsidR="00DD4703" w:rsidRDefault="00A53ECF">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Και έρχεστε τώρα </w:t>
      </w:r>
      <w:r w:rsidRPr="00666A6F">
        <w:rPr>
          <w:rFonts w:eastAsia="Times New Roman"/>
          <w:bCs/>
          <w:shd w:val="clear" w:color="auto" w:fill="FFFFFF"/>
        </w:rPr>
        <w:t>και</w:t>
      </w:r>
      <w:r>
        <w:rPr>
          <w:rFonts w:eastAsia="Times New Roman"/>
          <w:bCs/>
          <w:shd w:val="clear" w:color="auto" w:fill="FFFFFF"/>
        </w:rPr>
        <w:t xml:space="preserve"> μας λέτε </w:t>
      </w:r>
      <w:r w:rsidRPr="00666A6F">
        <w:rPr>
          <w:rFonts w:eastAsia="Times New Roman"/>
          <w:bCs/>
          <w:shd w:val="clear" w:color="auto" w:fill="FFFFFF"/>
        </w:rPr>
        <w:t>να</w:t>
      </w:r>
      <w:r>
        <w:rPr>
          <w:rFonts w:eastAsia="Times New Roman"/>
          <w:bCs/>
          <w:shd w:val="clear" w:color="auto" w:fill="FFFFFF"/>
        </w:rPr>
        <w:t xml:space="preserve"> φτιάξουμε </w:t>
      </w:r>
      <w:r w:rsidRPr="00666A6F">
        <w:rPr>
          <w:rFonts w:eastAsia="Times New Roman"/>
          <w:bCs/>
          <w:shd w:val="clear" w:color="auto" w:fill="FFFFFF"/>
        </w:rPr>
        <w:t>μια</w:t>
      </w:r>
      <w:r>
        <w:rPr>
          <w:rFonts w:eastAsia="Times New Roman"/>
          <w:bCs/>
          <w:shd w:val="clear" w:color="auto" w:fill="FFFFFF"/>
        </w:rPr>
        <w:t xml:space="preserve"> άλλη κρατική εταιρεία σε άλλο Υπουργείο </w:t>
      </w:r>
      <w:r w:rsidRPr="00C801E0">
        <w:rPr>
          <w:rFonts w:eastAsia="Times New Roman"/>
          <w:bCs/>
          <w:shd w:val="clear" w:color="auto" w:fill="FFFFFF"/>
        </w:rPr>
        <w:t>και</w:t>
      </w:r>
      <w:r>
        <w:rPr>
          <w:rFonts w:eastAsia="Times New Roman"/>
          <w:bCs/>
          <w:shd w:val="clear" w:color="auto" w:fill="FFFFFF"/>
        </w:rPr>
        <w:t xml:space="preserve"> όχι αυτό το Υπουρ</w:t>
      </w:r>
      <w:r>
        <w:rPr>
          <w:rFonts w:eastAsia="Times New Roman"/>
          <w:bCs/>
          <w:shd w:val="clear" w:color="auto" w:fill="FFFFFF"/>
        </w:rPr>
        <w:t xml:space="preserve">γείο στο οποίο </w:t>
      </w:r>
      <w:r w:rsidRPr="00666A6F">
        <w:rPr>
          <w:rFonts w:eastAsia="Times New Roman"/>
          <w:bCs/>
          <w:shd w:val="clear" w:color="auto" w:fill="FFFFFF"/>
        </w:rPr>
        <w:t>υπάρχουν</w:t>
      </w:r>
      <w:r>
        <w:rPr>
          <w:rFonts w:eastAsia="Times New Roman"/>
          <w:bCs/>
          <w:shd w:val="clear" w:color="auto" w:fill="FFFFFF"/>
        </w:rPr>
        <w:t xml:space="preserve"> οι αρμοδιότητες του ΟΡΣΑ και της ΕΑΧΑ. Λέτε να αναθέσουμε τις αρμοδιότητες σε εσάς </w:t>
      </w:r>
      <w:r w:rsidRPr="00666A6F">
        <w:rPr>
          <w:rFonts w:eastAsia="Times New Roman"/>
          <w:bCs/>
          <w:shd w:val="clear" w:color="auto" w:fill="FFFFFF"/>
        </w:rPr>
        <w:t>και</w:t>
      </w:r>
      <w:r>
        <w:rPr>
          <w:rFonts w:eastAsia="Times New Roman"/>
          <w:bCs/>
          <w:shd w:val="clear" w:color="auto" w:fill="FFFFFF"/>
        </w:rPr>
        <w:t xml:space="preserve"> εσείς να κάνετε τη δουλειά με Υπηρεσίες άλλου Υπουργείου. Άρα θεωρείτε ανίκανο τον κ. Σταθάκη, </w:t>
      </w:r>
      <w:r w:rsidRPr="00666A6F">
        <w:rPr>
          <w:rFonts w:eastAsia="Times New Roman"/>
          <w:bCs/>
          <w:shd w:val="clear" w:color="auto" w:fill="FFFFFF"/>
        </w:rPr>
        <w:t>γιατί</w:t>
      </w:r>
      <w:r>
        <w:rPr>
          <w:rFonts w:eastAsia="Times New Roman"/>
          <w:bCs/>
          <w:shd w:val="clear" w:color="auto" w:fill="FFFFFF"/>
        </w:rPr>
        <w:t xml:space="preserve"> αλλιώτικα αυτή τη δουλειά θα την είχατε αναθ</w:t>
      </w:r>
      <w:r>
        <w:rPr>
          <w:rFonts w:eastAsia="Times New Roman"/>
          <w:bCs/>
          <w:shd w:val="clear" w:color="auto" w:fill="FFFFFF"/>
        </w:rPr>
        <w:t xml:space="preserve">έσει στον καθ’ ύλην αρμόδιο, τον κ. Σταθάκη. Μας λέτε </w:t>
      </w:r>
      <w:r w:rsidRPr="00666A6F">
        <w:rPr>
          <w:rFonts w:eastAsia="Times New Roman"/>
          <w:bCs/>
          <w:shd w:val="clear" w:color="auto" w:fill="FFFFFF"/>
        </w:rPr>
        <w:t>λοιπόν</w:t>
      </w:r>
      <w:r>
        <w:rPr>
          <w:rFonts w:eastAsia="Times New Roman"/>
          <w:bCs/>
          <w:shd w:val="clear" w:color="auto" w:fill="FFFFFF"/>
        </w:rPr>
        <w:t xml:space="preserve"> </w:t>
      </w:r>
      <w:r w:rsidRPr="00666A6F">
        <w:rPr>
          <w:rFonts w:eastAsia="Times New Roman"/>
          <w:bCs/>
          <w:shd w:val="clear" w:color="auto" w:fill="FFFFFF"/>
        </w:rPr>
        <w:t>ότι</w:t>
      </w:r>
      <w:r>
        <w:rPr>
          <w:rFonts w:eastAsia="Times New Roman"/>
          <w:bCs/>
          <w:shd w:val="clear" w:color="auto" w:fill="FFFFFF"/>
        </w:rPr>
        <w:t xml:space="preserve"> μαγικά οι δύο Υπουργοί </w:t>
      </w:r>
      <w:r w:rsidRPr="00666A6F">
        <w:rPr>
          <w:rFonts w:eastAsia="Times New Roman"/>
          <w:bCs/>
          <w:shd w:val="clear" w:color="auto" w:fill="FFFFFF"/>
        </w:rPr>
        <w:t>θα</w:t>
      </w:r>
      <w:r>
        <w:rPr>
          <w:rFonts w:eastAsia="Times New Roman"/>
          <w:bCs/>
          <w:shd w:val="clear" w:color="auto" w:fill="FFFFFF"/>
        </w:rPr>
        <w:t xml:space="preserve"> κάνετε αυτή τη δουλειά, την οποία </w:t>
      </w:r>
      <w:r w:rsidRPr="007A2E67">
        <w:rPr>
          <w:rFonts w:eastAsia="Times New Roman"/>
          <w:bCs/>
          <w:shd w:val="clear" w:color="auto" w:fill="FFFFFF"/>
        </w:rPr>
        <w:t xml:space="preserve">δεν </w:t>
      </w:r>
      <w:r>
        <w:rPr>
          <w:rFonts w:eastAsia="Times New Roman"/>
          <w:bCs/>
          <w:shd w:val="clear" w:color="auto" w:fill="FFFFFF"/>
        </w:rPr>
        <w:t xml:space="preserve">έχετε κάνει επί τριάμισι χρόνια, ενώ τα έχετε όλα στα χέρια σας έτοιμα. </w:t>
      </w:r>
    </w:p>
    <w:p w14:paraId="76A6B42B" w14:textId="77777777" w:rsidR="00DD4703" w:rsidRDefault="00A53ECF">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Επαναλαμβάνω, </w:t>
      </w:r>
      <w:r w:rsidRPr="007A2E67">
        <w:rPr>
          <w:rFonts w:eastAsia="Times New Roman"/>
          <w:bCs/>
          <w:shd w:val="clear" w:color="auto" w:fill="FFFFFF"/>
        </w:rPr>
        <w:t>κύριε Πρόεδρε</w:t>
      </w:r>
      <w:r>
        <w:rPr>
          <w:rFonts w:eastAsia="Times New Roman"/>
          <w:bCs/>
          <w:shd w:val="clear" w:color="auto" w:fill="FFFFFF"/>
        </w:rPr>
        <w:t xml:space="preserve">, </w:t>
      </w:r>
      <w:r w:rsidRPr="007A2E67">
        <w:rPr>
          <w:rFonts w:eastAsia="Times New Roman"/>
          <w:bCs/>
          <w:shd w:val="clear" w:color="auto" w:fill="FFFFFF"/>
        </w:rPr>
        <w:t>και</w:t>
      </w:r>
      <w:r>
        <w:rPr>
          <w:rFonts w:eastAsia="Times New Roman"/>
          <w:bCs/>
          <w:shd w:val="clear" w:color="auto" w:fill="FFFFFF"/>
        </w:rPr>
        <w:t xml:space="preserve"> σας </w:t>
      </w:r>
      <w:r w:rsidRPr="007A2E67">
        <w:rPr>
          <w:rFonts w:eastAsia="Times New Roman"/>
          <w:bCs/>
          <w:shd w:val="clear" w:color="auto" w:fill="FFFFFF"/>
        </w:rPr>
        <w:t>ευχαριστώ</w:t>
      </w:r>
      <w:r>
        <w:rPr>
          <w:rFonts w:eastAsia="Times New Roman"/>
          <w:bCs/>
          <w:shd w:val="clear" w:color="auto" w:fill="FFFFFF"/>
        </w:rPr>
        <w:t xml:space="preserve">, </w:t>
      </w:r>
      <w:r w:rsidRPr="00C801E0">
        <w:rPr>
          <w:rFonts w:eastAsia="Times New Roman"/>
          <w:bCs/>
          <w:shd w:val="clear" w:color="auto" w:fill="FFFFFF"/>
        </w:rPr>
        <w:t>ότι</w:t>
      </w:r>
      <w:r>
        <w:rPr>
          <w:rFonts w:eastAsia="Times New Roman"/>
          <w:bCs/>
          <w:shd w:val="clear" w:color="auto" w:fill="FFFFFF"/>
        </w:rPr>
        <w:t xml:space="preserve"> έχετε τις αρμοδιότητες νομοθετημένες </w:t>
      </w:r>
      <w:r w:rsidRPr="007A2E67">
        <w:rPr>
          <w:rFonts w:eastAsia="Times New Roman"/>
          <w:bCs/>
          <w:shd w:val="clear" w:color="auto" w:fill="FFFFFF"/>
        </w:rPr>
        <w:t>για να</w:t>
      </w:r>
      <w:r>
        <w:rPr>
          <w:rFonts w:eastAsia="Times New Roman"/>
          <w:bCs/>
          <w:shd w:val="clear" w:color="auto" w:fill="FFFFFF"/>
        </w:rPr>
        <w:t xml:space="preserve"> κάνετε τη δουλειά </w:t>
      </w:r>
      <w:r w:rsidRPr="007A2E67">
        <w:rPr>
          <w:rFonts w:eastAsia="Times New Roman"/>
          <w:bCs/>
          <w:shd w:val="clear" w:color="auto" w:fill="FFFFFF"/>
        </w:rPr>
        <w:t>και</w:t>
      </w:r>
      <w:r>
        <w:rPr>
          <w:rFonts w:eastAsia="Times New Roman"/>
          <w:bCs/>
          <w:shd w:val="clear" w:color="auto" w:fill="FFFFFF"/>
        </w:rPr>
        <w:t xml:space="preserve"> του ΟΡΣΑ και της ΕΑΧΑ, έχετε όλα τα </w:t>
      </w:r>
      <w:r>
        <w:rPr>
          <w:rFonts w:eastAsia="Times New Roman"/>
          <w:bCs/>
          <w:shd w:val="clear" w:color="auto" w:fill="FFFFFF"/>
        </w:rPr>
        <w:lastRenderedPageBreak/>
        <w:t xml:space="preserve">στελέχη </w:t>
      </w:r>
      <w:r w:rsidRPr="00C801E0">
        <w:rPr>
          <w:rFonts w:eastAsia="Times New Roman"/>
          <w:bCs/>
          <w:shd w:val="clear" w:color="auto" w:fill="FFFFFF"/>
        </w:rPr>
        <w:t>που</w:t>
      </w:r>
      <w:r>
        <w:rPr>
          <w:rFonts w:eastAsia="Times New Roman"/>
          <w:bCs/>
          <w:shd w:val="clear" w:color="auto" w:fill="FFFFFF"/>
        </w:rPr>
        <w:t xml:space="preserve"> </w:t>
      </w:r>
      <w:r w:rsidRPr="007A2E67">
        <w:rPr>
          <w:rFonts w:eastAsia="Times New Roman"/>
          <w:bCs/>
          <w:shd w:val="clear" w:color="auto" w:fill="FFFFFF"/>
        </w:rPr>
        <w:t>είναι</w:t>
      </w:r>
      <w:r>
        <w:rPr>
          <w:rFonts w:eastAsia="Times New Roman"/>
          <w:bCs/>
          <w:shd w:val="clear" w:color="auto" w:fill="FFFFFF"/>
        </w:rPr>
        <w:t xml:space="preserve"> υπάλληλοι του Υπουργείου Περιβάλλοντος </w:t>
      </w:r>
      <w:r w:rsidRPr="007A2E67">
        <w:rPr>
          <w:rFonts w:eastAsia="Times New Roman"/>
          <w:bCs/>
          <w:shd w:val="clear" w:color="auto" w:fill="FFFFFF"/>
        </w:rPr>
        <w:t>και</w:t>
      </w:r>
      <w:r>
        <w:rPr>
          <w:rFonts w:eastAsia="Times New Roman"/>
          <w:bCs/>
          <w:shd w:val="clear" w:color="auto" w:fill="FFFFFF"/>
        </w:rPr>
        <w:t xml:space="preserve"> έχετε </w:t>
      </w:r>
      <w:r w:rsidRPr="007A2E67">
        <w:rPr>
          <w:rFonts w:eastAsia="Times New Roman"/>
          <w:bCs/>
          <w:shd w:val="clear" w:color="auto" w:fill="FFFFFF"/>
        </w:rPr>
        <w:t>και</w:t>
      </w:r>
      <w:r>
        <w:rPr>
          <w:rFonts w:eastAsia="Times New Roman"/>
          <w:bCs/>
          <w:shd w:val="clear" w:color="auto" w:fill="FFFFFF"/>
        </w:rPr>
        <w:t xml:space="preserve"> όλο το αρχείο </w:t>
      </w:r>
      <w:r w:rsidRPr="007A2E67">
        <w:rPr>
          <w:rFonts w:eastAsia="Times New Roman"/>
          <w:bCs/>
          <w:shd w:val="clear" w:color="auto" w:fill="FFFFFF"/>
        </w:rPr>
        <w:t>επίσης</w:t>
      </w:r>
      <w:r>
        <w:rPr>
          <w:rFonts w:eastAsia="Times New Roman"/>
          <w:bCs/>
          <w:shd w:val="clear" w:color="auto" w:fill="FFFFFF"/>
        </w:rPr>
        <w:t xml:space="preserve"> στο Υπουργείο Περιβάλλοντος. </w:t>
      </w:r>
    </w:p>
    <w:p w14:paraId="76A6B42C" w14:textId="77777777" w:rsidR="00DD4703" w:rsidRDefault="00A53ECF">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Το κορυφαίο ερώτημα, </w:t>
      </w:r>
      <w:r w:rsidRPr="007A2E67">
        <w:rPr>
          <w:rFonts w:eastAsia="Times New Roman"/>
          <w:bCs/>
          <w:shd w:val="clear" w:color="auto" w:fill="FFFFFF"/>
        </w:rPr>
        <w:t>λοιπόν</w:t>
      </w:r>
      <w:r>
        <w:rPr>
          <w:rFonts w:eastAsia="Times New Roman"/>
          <w:bCs/>
          <w:shd w:val="clear" w:color="auto" w:fill="FFFFFF"/>
        </w:rPr>
        <w:t xml:space="preserve">, </w:t>
      </w:r>
      <w:r w:rsidRPr="007A2E67">
        <w:rPr>
          <w:rFonts w:eastAsia="Times New Roman"/>
          <w:bCs/>
          <w:shd w:val="clear" w:color="auto" w:fill="FFFFFF"/>
        </w:rPr>
        <w:t>εί</w:t>
      </w:r>
      <w:r w:rsidRPr="007A2E67">
        <w:rPr>
          <w:rFonts w:eastAsia="Times New Roman"/>
          <w:bCs/>
          <w:shd w:val="clear" w:color="auto" w:fill="FFFFFF"/>
        </w:rPr>
        <w:t>ναι</w:t>
      </w:r>
      <w:r>
        <w:rPr>
          <w:rFonts w:eastAsia="Times New Roman"/>
          <w:bCs/>
          <w:shd w:val="clear" w:color="auto" w:fill="FFFFFF"/>
        </w:rPr>
        <w:t xml:space="preserve"> </w:t>
      </w:r>
      <w:r w:rsidRPr="007A2E67">
        <w:rPr>
          <w:rFonts w:eastAsia="Times New Roman"/>
          <w:bCs/>
          <w:shd w:val="clear" w:color="auto" w:fill="FFFFFF"/>
        </w:rPr>
        <w:t>γιατί</w:t>
      </w:r>
      <w:r>
        <w:rPr>
          <w:rFonts w:eastAsia="Times New Roman"/>
          <w:bCs/>
          <w:shd w:val="clear" w:color="auto" w:fill="FFFFFF"/>
        </w:rPr>
        <w:t xml:space="preserve"> τριάμισι χρόνια </w:t>
      </w:r>
      <w:r w:rsidRPr="007A2E67">
        <w:rPr>
          <w:rFonts w:eastAsia="Times New Roman"/>
          <w:bCs/>
          <w:shd w:val="clear" w:color="auto" w:fill="FFFFFF"/>
        </w:rPr>
        <w:t xml:space="preserve">δεν </w:t>
      </w:r>
      <w:r>
        <w:rPr>
          <w:rFonts w:eastAsia="Times New Roman"/>
          <w:bCs/>
          <w:shd w:val="clear" w:color="auto" w:fill="FFFFFF"/>
        </w:rPr>
        <w:t xml:space="preserve"> κάνατε τίποτε για αυτό </w:t>
      </w:r>
      <w:r w:rsidRPr="007A2E67">
        <w:rPr>
          <w:rFonts w:eastAsia="Times New Roman"/>
          <w:bCs/>
          <w:shd w:val="clear" w:color="auto" w:fill="FFFFFF"/>
        </w:rPr>
        <w:t>που</w:t>
      </w:r>
      <w:r>
        <w:rPr>
          <w:rFonts w:eastAsia="Times New Roman"/>
          <w:bCs/>
          <w:shd w:val="clear" w:color="auto" w:fill="FFFFFF"/>
        </w:rPr>
        <w:t xml:space="preserve"> μας λέτε </w:t>
      </w:r>
      <w:r w:rsidRPr="007A2E67">
        <w:rPr>
          <w:rFonts w:eastAsia="Times New Roman"/>
          <w:bCs/>
          <w:shd w:val="clear" w:color="auto" w:fill="FFFFFF"/>
        </w:rPr>
        <w:t>ότι</w:t>
      </w:r>
      <w:r>
        <w:rPr>
          <w:rFonts w:eastAsia="Times New Roman"/>
          <w:bCs/>
          <w:shd w:val="clear" w:color="auto" w:fill="FFFFFF"/>
        </w:rPr>
        <w:t xml:space="preserve"> </w:t>
      </w:r>
      <w:r w:rsidRPr="007A2E67">
        <w:rPr>
          <w:rFonts w:eastAsia="Times New Roman"/>
          <w:bCs/>
          <w:shd w:val="clear" w:color="auto" w:fill="FFFFFF"/>
        </w:rPr>
        <w:t>θα</w:t>
      </w:r>
      <w:r>
        <w:rPr>
          <w:rFonts w:eastAsia="Times New Roman"/>
          <w:bCs/>
          <w:shd w:val="clear" w:color="auto" w:fill="FFFFFF"/>
        </w:rPr>
        <w:t xml:space="preserve"> κάνει σε μελλοντικό χρόνο η εταιρεία την οποία θέλετε να φτιάξετε. </w:t>
      </w:r>
    </w:p>
    <w:p w14:paraId="76A6B42D" w14:textId="77777777" w:rsidR="00DD4703" w:rsidRDefault="00A53ECF">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Για αυτούς τους πολύ απλούς λόγους, </w:t>
      </w:r>
      <w:r w:rsidRPr="007A2E67">
        <w:rPr>
          <w:rFonts w:eastAsia="Times New Roman"/>
          <w:bCs/>
          <w:shd w:val="clear" w:color="auto" w:fill="FFFFFF"/>
        </w:rPr>
        <w:t>κύριε Πρόεδρε</w:t>
      </w:r>
      <w:r>
        <w:rPr>
          <w:rFonts w:eastAsia="Times New Roman"/>
          <w:bCs/>
          <w:shd w:val="clear" w:color="auto" w:fill="FFFFFF"/>
        </w:rPr>
        <w:t xml:space="preserve">, εμείς </w:t>
      </w:r>
      <w:r w:rsidRPr="007A2E67">
        <w:rPr>
          <w:rFonts w:eastAsia="Times New Roman"/>
          <w:bCs/>
          <w:shd w:val="clear" w:color="auto" w:fill="FFFFFF"/>
        </w:rPr>
        <w:t>θα</w:t>
      </w:r>
      <w:r>
        <w:rPr>
          <w:rFonts w:eastAsia="Times New Roman"/>
          <w:bCs/>
          <w:shd w:val="clear" w:color="auto" w:fill="FFFFFF"/>
        </w:rPr>
        <w:t xml:space="preserve"> καταψηφίσουμε το σύνολο του </w:t>
      </w:r>
      <w:r w:rsidRPr="007A2E67">
        <w:rPr>
          <w:rFonts w:eastAsia="Times New Roman"/>
          <w:bCs/>
          <w:shd w:val="clear" w:color="auto" w:fill="FFFFFF"/>
        </w:rPr>
        <w:t>νομοσχεδίου</w:t>
      </w:r>
      <w:r>
        <w:rPr>
          <w:rFonts w:eastAsia="Times New Roman"/>
          <w:bCs/>
          <w:shd w:val="clear" w:color="auto" w:fill="FFFFFF"/>
        </w:rPr>
        <w:t xml:space="preserve">. </w:t>
      </w:r>
    </w:p>
    <w:p w14:paraId="76A6B42E" w14:textId="77777777" w:rsidR="00DD4703" w:rsidRDefault="00A53ECF">
      <w:pPr>
        <w:spacing w:line="600" w:lineRule="auto"/>
        <w:ind w:firstLine="720"/>
        <w:contextualSpacing/>
        <w:jc w:val="both"/>
        <w:rPr>
          <w:rFonts w:eastAsia="Times New Roman"/>
          <w:bCs/>
        </w:rPr>
      </w:pPr>
      <w:r w:rsidRPr="007A2E67">
        <w:rPr>
          <w:rFonts w:eastAsia="Times New Roman"/>
          <w:b/>
          <w:bCs/>
          <w:shd w:val="clear" w:color="auto" w:fill="FFFFFF"/>
        </w:rPr>
        <w:t>ΠΡΟΕΔΡΕΥΩΝ (</w:t>
      </w:r>
      <w:r w:rsidRPr="007A2E67">
        <w:rPr>
          <w:rFonts w:eastAsia="Times New Roman"/>
          <w:b/>
          <w:bCs/>
          <w:shd w:val="clear" w:color="auto" w:fill="FFFFFF"/>
        </w:rPr>
        <w:t>Γεώργιος Λαμπρούλης):</w:t>
      </w:r>
      <w:r w:rsidRPr="007A2E67">
        <w:rPr>
          <w:rFonts w:eastAsia="Times New Roman"/>
          <w:b/>
          <w:bCs/>
        </w:rPr>
        <w:t xml:space="preserve"> </w:t>
      </w:r>
      <w:r>
        <w:rPr>
          <w:rFonts w:eastAsia="Times New Roman"/>
          <w:bCs/>
        </w:rPr>
        <w:t xml:space="preserve">Καλώς, κύριε Μανιάτη. </w:t>
      </w:r>
    </w:p>
    <w:p w14:paraId="76A6B42F" w14:textId="77777777" w:rsidR="00DD4703" w:rsidRDefault="00A53ECF">
      <w:pPr>
        <w:spacing w:line="600" w:lineRule="auto"/>
        <w:ind w:firstLine="720"/>
        <w:contextualSpacing/>
        <w:jc w:val="both"/>
        <w:rPr>
          <w:rFonts w:eastAsia="Times New Roman"/>
          <w:bCs/>
        </w:rPr>
      </w:pPr>
      <w:r>
        <w:rPr>
          <w:rFonts w:eastAsia="Times New Roman"/>
          <w:bCs/>
        </w:rPr>
        <w:t>Κύριε Κατσώτη, έχετε τον λόγο.</w:t>
      </w:r>
    </w:p>
    <w:p w14:paraId="76A6B430" w14:textId="77777777" w:rsidR="00DD4703" w:rsidRDefault="00A53ECF">
      <w:pPr>
        <w:spacing w:line="600" w:lineRule="auto"/>
        <w:ind w:firstLine="720"/>
        <w:contextualSpacing/>
        <w:jc w:val="both"/>
        <w:rPr>
          <w:rFonts w:eastAsia="Times New Roman"/>
          <w:bCs/>
        </w:rPr>
      </w:pPr>
      <w:r w:rsidRPr="007A2E67">
        <w:rPr>
          <w:rFonts w:eastAsia="Times New Roman"/>
          <w:b/>
          <w:bCs/>
        </w:rPr>
        <w:t>ΧΡΗΣΤΟΣ ΚΑΤΣΩΤΗΣ:</w:t>
      </w:r>
      <w:r>
        <w:rPr>
          <w:rFonts w:eastAsia="Times New Roman"/>
          <w:bCs/>
        </w:rPr>
        <w:t xml:space="preserve"> </w:t>
      </w:r>
      <w:r w:rsidRPr="007A2E67">
        <w:rPr>
          <w:rFonts w:eastAsia="Times New Roman"/>
          <w:bCs/>
        </w:rPr>
        <w:t>Κύριε Πρόεδρε</w:t>
      </w:r>
      <w:r>
        <w:rPr>
          <w:rFonts w:eastAsia="Times New Roman"/>
          <w:bCs/>
        </w:rPr>
        <w:t xml:space="preserve">, παρακολουθήσαμε έναν ενδοοικογενειακό καυγά μεταξύ του ΣΥΡΙΖΑ </w:t>
      </w:r>
      <w:r w:rsidRPr="007A2E67">
        <w:rPr>
          <w:rFonts w:eastAsia="Times New Roman"/>
          <w:bCs/>
        </w:rPr>
        <w:t>και</w:t>
      </w:r>
      <w:r>
        <w:rPr>
          <w:rFonts w:eastAsia="Times New Roman"/>
          <w:bCs/>
        </w:rPr>
        <w:t xml:space="preserve"> του Κινήματος Αλλαγής. Μην ανησυχείτε, κύριε Μανιάτη, τα σχέδιά σας </w:t>
      </w:r>
      <w:r w:rsidRPr="007A2E67">
        <w:rPr>
          <w:rFonts w:eastAsia="Times New Roman"/>
          <w:bCs/>
          <w:shd w:val="clear" w:color="auto" w:fill="FFFFFF"/>
        </w:rPr>
        <w:t>θα</w:t>
      </w:r>
      <w:r>
        <w:rPr>
          <w:rFonts w:eastAsia="Times New Roman"/>
          <w:bCs/>
        </w:rPr>
        <w:t xml:space="preserve"> υλοποιήσει ο κ. Σπίρτζης. </w:t>
      </w:r>
    </w:p>
    <w:p w14:paraId="76A6B431" w14:textId="77777777" w:rsidR="00DD4703" w:rsidRDefault="00A53ECF">
      <w:pPr>
        <w:spacing w:line="600" w:lineRule="auto"/>
        <w:ind w:firstLine="720"/>
        <w:contextualSpacing/>
        <w:jc w:val="both"/>
        <w:rPr>
          <w:rFonts w:eastAsia="Times New Roman"/>
          <w:bCs/>
        </w:rPr>
      </w:pPr>
      <w:r w:rsidRPr="007A2E67">
        <w:rPr>
          <w:rFonts w:eastAsia="Times New Roman"/>
          <w:b/>
          <w:bCs/>
        </w:rPr>
        <w:t>ΙΩΑΝΝΗΣ ΜΑΝΙΑΤΗΣ:</w:t>
      </w:r>
      <w:r>
        <w:rPr>
          <w:rFonts w:eastAsia="Times New Roman"/>
          <w:b/>
          <w:bCs/>
        </w:rPr>
        <w:t xml:space="preserve"> </w:t>
      </w:r>
      <w:r>
        <w:rPr>
          <w:rFonts w:eastAsia="Times New Roman"/>
          <w:bCs/>
        </w:rPr>
        <w:t xml:space="preserve">Το παλεύει, </w:t>
      </w:r>
      <w:r w:rsidRPr="007A2E67">
        <w:rPr>
          <w:rFonts w:eastAsia="Times New Roman"/>
          <w:bCs/>
        </w:rPr>
        <w:t>αλλά</w:t>
      </w:r>
      <w:r>
        <w:rPr>
          <w:rFonts w:eastAsia="Times New Roman"/>
          <w:bCs/>
        </w:rPr>
        <w:t xml:space="preserve"> δεν το καταφέρνει </w:t>
      </w:r>
      <w:r w:rsidRPr="007A2E67">
        <w:rPr>
          <w:rFonts w:eastAsia="Times New Roman"/>
          <w:bCs/>
        </w:rPr>
        <w:t>και</w:t>
      </w:r>
      <w:r>
        <w:rPr>
          <w:rFonts w:eastAsia="Times New Roman"/>
          <w:bCs/>
        </w:rPr>
        <w:t xml:space="preserve"> τόσο.</w:t>
      </w:r>
    </w:p>
    <w:p w14:paraId="76A6B432" w14:textId="77777777" w:rsidR="00DD4703" w:rsidRDefault="00A53ECF">
      <w:pPr>
        <w:spacing w:line="600" w:lineRule="auto"/>
        <w:ind w:firstLine="720"/>
        <w:contextualSpacing/>
        <w:jc w:val="both"/>
        <w:rPr>
          <w:rFonts w:eastAsia="Times New Roman"/>
          <w:bCs/>
        </w:rPr>
      </w:pPr>
      <w:r w:rsidRPr="007A2E67">
        <w:rPr>
          <w:rFonts w:eastAsia="Times New Roman"/>
          <w:b/>
          <w:bCs/>
        </w:rPr>
        <w:lastRenderedPageBreak/>
        <w:t>ΧΡΗΣΤΟΣ ΚΑΤΣΩΤΗΣ:</w:t>
      </w:r>
      <w:r>
        <w:rPr>
          <w:rFonts w:eastAsia="Times New Roman"/>
          <w:b/>
          <w:bCs/>
        </w:rPr>
        <w:t xml:space="preserve"> </w:t>
      </w:r>
      <w:r w:rsidRPr="00320B07">
        <w:rPr>
          <w:rFonts w:eastAsia="Times New Roman"/>
          <w:bCs/>
        </w:rPr>
        <w:t xml:space="preserve">Τις </w:t>
      </w:r>
      <w:r>
        <w:rPr>
          <w:rFonts w:eastAsia="Times New Roman"/>
          <w:bCs/>
        </w:rPr>
        <w:t xml:space="preserve">ίδιες επιλογές κάνει </w:t>
      </w:r>
      <w:r w:rsidRPr="007A2E67">
        <w:rPr>
          <w:rFonts w:eastAsia="Times New Roman"/>
          <w:bCs/>
        </w:rPr>
        <w:t>και</w:t>
      </w:r>
      <w:r>
        <w:rPr>
          <w:rFonts w:eastAsia="Times New Roman"/>
          <w:bCs/>
        </w:rPr>
        <w:t xml:space="preserve"> οι σχεδιασμοί </w:t>
      </w:r>
      <w:r w:rsidRPr="007A2E67">
        <w:rPr>
          <w:rFonts w:eastAsia="Times New Roman"/>
          <w:bCs/>
        </w:rPr>
        <w:t>και</w:t>
      </w:r>
      <w:r>
        <w:rPr>
          <w:rFonts w:eastAsia="Times New Roman"/>
          <w:bCs/>
        </w:rPr>
        <w:t xml:space="preserve"> οι επιλογές των έργων </w:t>
      </w:r>
      <w:r w:rsidRPr="007A2E67">
        <w:rPr>
          <w:rFonts w:eastAsia="Times New Roman"/>
          <w:bCs/>
        </w:rPr>
        <w:t>είναι</w:t>
      </w:r>
      <w:r>
        <w:rPr>
          <w:rFonts w:eastAsia="Times New Roman"/>
          <w:bCs/>
        </w:rPr>
        <w:t xml:space="preserve"> ακριβώς προς την κατεύθυνση </w:t>
      </w:r>
      <w:r w:rsidRPr="00320B07">
        <w:rPr>
          <w:rFonts w:eastAsia="Times New Roman"/>
          <w:bCs/>
          <w:shd w:val="clear" w:color="auto" w:fill="FFFFFF"/>
        </w:rPr>
        <w:t>που</w:t>
      </w:r>
      <w:r>
        <w:rPr>
          <w:rFonts w:eastAsia="Times New Roman"/>
          <w:bCs/>
        </w:rPr>
        <w:t xml:space="preserve"> </w:t>
      </w:r>
      <w:r w:rsidRPr="007A2E67">
        <w:rPr>
          <w:rFonts w:eastAsia="Times New Roman"/>
          <w:bCs/>
        </w:rPr>
        <w:t>και</w:t>
      </w:r>
      <w:r>
        <w:rPr>
          <w:rFonts w:eastAsia="Times New Roman"/>
          <w:bCs/>
        </w:rPr>
        <w:t xml:space="preserve"> εσείς </w:t>
      </w:r>
      <w:r w:rsidRPr="007A2E67">
        <w:rPr>
          <w:rFonts w:eastAsia="Times New Roman"/>
          <w:bCs/>
        </w:rPr>
        <w:t>και</w:t>
      </w:r>
      <w:r>
        <w:rPr>
          <w:rFonts w:eastAsia="Times New Roman"/>
          <w:bCs/>
        </w:rPr>
        <w:t xml:space="preserve"> η </w:t>
      </w:r>
      <w:r w:rsidRPr="007A2E67">
        <w:rPr>
          <w:rFonts w:eastAsia="Times New Roman"/>
          <w:bCs/>
        </w:rPr>
        <w:t>Νέα Δημοκρατία</w:t>
      </w:r>
      <w:r>
        <w:rPr>
          <w:rFonts w:eastAsia="Times New Roman"/>
          <w:bCs/>
        </w:rPr>
        <w:t xml:space="preserve"> πορευτήκα</w:t>
      </w:r>
      <w:r>
        <w:rPr>
          <w:rFonts w:eastAsia="Times New Roman"/>
          <w:bCs/>
        </w:rPr>
        <w:t xml:space="preserve">τε το προηγούμενο διάστημα. Υπηρετούν </w:t>
      </w:r>
      <w:r w:rsidRPr="007A2E67">
        <w:rPr>
          <w:rFonts w:eastAsia="Times New Roman"/>
          <w:bCs/>
        </w:rPr>
        <w:t>ανάγκες</w:t>
      </w:r>
      <w:r>
        <w:rPr>
          <w:rFonts w:eastAsia="Times New Roman"/>
          <w:bCs/>
        </w:rPr>
        <w:t xml:space="preserve"> συνολικά της άρχουσας τάξης αυτής της χώρας. </w:t>
      </w:r>
    </w:p>
    <w:p w14:paraId="76A6B433" w14:textId="77777777" w:rsidR="00DD4703" w:rsidRDefault="00A53ECF">
      <w:pPr>
        <w:spacing w:line="600" w:lineRule="auto"/>
        <w:ind w:firstLine="720"/>
        <w:contextualSpacing/>
        <w:jc w:val="both"/>
        <w:rPr>
          <w:rFonts w:eastAsia="Times New Roman"/>
          <w:bCs/>
        </w:rPr>
      </w:pPr>
      <w:r w:rsidRPr="007A2E67">
        <w:rPr>
          <w:rFonts w:eastAsia="Times New Roman"/>
          <w:bCs/>
        </w:rPr>
        <w:t>Είναι</w:t>
      </w:r>
      <w:r>
        <w:rPr>
          <w:rFonts w:eastAsia="Times New Roman"/>
          <w:bCs/>
        </w:rPr>
        <w:t xml:space="preserve"> γεγονός </w:t>
      </w:r>
      <w:r w:rsidRPr="007A2E67">
        <w:rPr>
          <w:rFonts w:eastAsia="Times New Roman"/>
          <w:bCs/>
          <w:shd w:val="clear" w:color="auto" w:fill="FFFFFF"/>
        </w:rPr>
        <w:t>ότι</w:t>
      </w:r>
      <w:r>
        <w:rPr>
          <w:rFonts w:eastAsia="Times New Roman"/>
          <w:bCs/>
        </w:rPr>
        <w:t xml:space="preserve"> έργα απαραίτητα για τις λαϊκές </w:t>
      </w:r>
      <w:r w:rsidRPr="007A2E67">
        <w:rPr>
          <w:rFonts w:eastAsia="Times New Roman"/>
          <w:bCs/>
        </w:rPr>
        <w:t>ανάγκες</w:t>
      </w:r>
      <w:r>
        <w:rPr>
          <w:rFonts w:eastAsia="Times New Roman"/>
          <w:bCs/>
        </w:rPr>
        <w:t xml:space="preserve"> </w:t>
      </w:r>
      <w:r w:rsidRPr="007A2E67">
        <w:rPr>
          <w:rFonts w:eastAsia="Times New Roman"/>
          <w:bCs/>
          <w:shd w:val="clear" w:color="auto" w:fill="FFFFFF"/>
        </w:rPr>
        <w:t xml:space="preserve">δεν </w:t>
      </w:r>
      <w:r>
        <w:rPr>
          <w:rFonts w:eastAsia="Times New Roman"/>
          <w:bCs/>
        </w:rPr>
        <w:t xml:space="preserve"> προωθούνται, </w:t>
      </w:r>
      <w:r w:rsidRPr="007A2E67">
        <w:rPr>
          <w:rFonts w:eastAsia="Times New Roman"/>
          <w:bCs/>
          <w:shd w:val="clear" w:color="auto" w:fill="FFFFFF"/>
        </w:rPr>
        <w:t>γιατί</w:t>
      </w:r>
      <w:r>
        <w:rPr>
          <w:rFonts w:eastAsia="Times New Roman"/>
          <w:bCs/>
        </w:rPr>
        <w:t xml:space="preserve"> </w:t>
      </w:r>
      <w:r w:rsidRPr="007A2E67">
        <w:rPr>
          <w:rFonts w:eastAsia="Times New Roman"/>
          <w:bCs/>
          <w:shd w:val="clear" w:color="auto" w:fill="FFFFFF"/>
        </w:rPr>
        <w:t xml:space="preserve">δεν </w:t>
      </w:r>
      <w:r>
        <w:rPr>
          <w:rFonts w:eastAsia="Times New Roman"/>
          <w:bCs/>
        </w:rPr>
        <w:t>έχουν ικανοποιητική κερδοφορία. Να πούμε για τα αντιπλημμυρικά έργα, την αντιπυ</w:t>
      </w:r>
      <w:r>
        <w:rPr>
          <w:rFonts w:eastAsia="Times New Roman"/>
          <w:bCs/>
        </w:rPr>
        <w:t xml:space="preserve">ρική προστασία, την αντισεισμική προστασία, τους παιδικούς σταθμούς, τα σχολεία, τα νοσοκομεία </w:t>
      </w:r>
      <w:r w:rsidRPr="007A2E67">
        <w:rPr>
          <w:rFonts w:eastAsia="Times New Roman"/>
          <w:bCs/>
        </w:rPr>
        <w:t>και</w:t>
      </w:r>
      <w:r>
        <w:rPr>
          <w:rFonts w:eastAsia="Times New Roman"/>
          <w:bCs/>
        </w:rPr>
        <w:t xml:space="preserve"> όλα αυτά τα υπόλοιπα, </w:t>
      </w:r>
      <w:r w:rsidRPr="007A2E67">
        <w:rPr>
          <w:rFonts w:eastAsia="Times New Roman"/>
          <w:bCs/>
          <w:shd w:val="clear" w:color="auto" w:fill="FFFFFF"/>
        </w:rPr>
        <w:t>που</w:t>
      </w:r>
      <w:r>
        <w:rPr>
          <w:rFonts w:eastAsia="Times New Roman"/>
          <w:bCs/>
        </w:rPr>
        <w:t xml:space="preserve"> τα παραλείπω για λόγους συντομίας; Τα όποια έργα γίνονται με όρους ΣΔΙΤ </w:t>
      </w:r>
      <w:r w:rsidRPr="007A2E67">
        <w:rPr>
          <w:rFonts w:eastAsia="Times New Roman"/>
          <w:bCs/>
        </w:rPr>
        <w:t>και</w:t>
      </w:r>
      <w:r>
        <w:rPr>
          <w:rFonts w:eastAsia="Times New Roman"/>
          <w:bCs/>
        </w:rPr>
        <w:t xml:space="preserve"> συμβάσεις παραχώρησης γίνονται από τους μονοπωλιακούς ο</w:t>
      </w:r>
      <w:r>
        <w:rPr>
          <w:rFonts w:eastAsia="Times New Roman"/>
          <w:bCs/>
        </w:rPr>
        <w:t xml:space="preserve">μίλους. Οι φορολογούμενοι τα πληρώνουν διπλά </w:t>
      </w:r>
      <w:r w:rsidRPr="007A2E67">
        <w:rPr>
          <w:rFonts w:eastAsia="Times New Roman"/>
          <w:bCs/>
        </w:rPr>
        <w:t>και</w:t>
      </w:r>
      <w:r>
        <w:rPr>
          <w:rFonts w:eastAsia="Times New Roman"/>
          <w:bCs/>
        </w:rPr>
        <w:t xml:space="preserve"> τριπλά. </w:t>
      </w:r>
    </w:p>
    <w:p w14:paraId="76A6B434" w14:textId="77777777" w:rsidR="00DD4703" w:rsidRDefault="00A53ECF">
      <w:pPr>
        <w:spacing w:line="600" w:lineRule="auto"/>
        <w:ind w:firstLine="720"/>
        <w:contextualSpacing/>
        <w:jc w:val="both"/>
        <w:rPr>
          <w:rFonts w:eastAsia="Times New Roman"/>
          <w:bCs/>
          <w:shd w:val="clear" w:color="auto" w:fill="FFFFFF"/>
        </w:rPr>
      </w:pPr>
      <w:r>
        <w:rPr>
          <w:rFonts w:eastAsia="Times New Roman"/>
          <w:bCs/>
        </w:rPr>
        <w:t xml:space="preserve">Ας σκεφτούμε πού οφείλονται όλα αυτά </w:t>
      </w:r>
      <w:r w:rsidRPr="007A2E67">
        <w:rPr>
          <w:rFonts w:eastAsia="Times New Roman"/>
          <w:bCs/>
          <w:shd w:val="clear" w:color="auto" w:fill="FFFFFF"/>
        </w:rPr>
        <w:t>που</w:t>
      </w:r>
      <w:r>
        <w:rPr>
          <w:rFonts w:eastAsia="Times New Roman"/>
          <w:bCs/>
        </w:rPr>
        <w:t xml:space="preserve"> ακούστηκαν για τις συνθήκες στην Αθήνα, </w:t>
      </w:r>
      <w:r w:rsidRPr="007A2E67">
        <w:rPr>
          <w:rFonts w:eastAsia="Times New Roman"/>
          <w:bCs/>
        </w:rPr>
        <w:t>αλλά</w:t>
      </w:r>
      <w:r>
        <w:rPr>
          <w:rFonts w:eastAsia="Times New Roman"/>
          <w:bCs/>
        </w:rPr>
        <w:t xml:space="preserve"> </w:t>
      </w:r>
      <w:r w:rsidRPr="007A2E67">
        <w:rPr>
          <w:rFonts w:eastAsia="Times New Roman"/>
          <w:bCs/>
        </w:rPr>
        <w:t>και</w:t>
      </w:r>
      <w:r>
        <w:rPr>
          <w:rFonts w:eastAsia="Times New Roman"/>
          <w:bCs/>
        </w:rPr>
        <w:t xml:space="preserve"> σε όλο το Λεκανοπέδιο, καθώς </w:t>
      </w:r>
      <w:r w:rsidRPr="007A2E67">
        <w:rPr>
          <w:rFonts w:eastAsia="Times New Roman"/>
          <w:bCs/>
        </w:rPr>
        <w:t>και</w:t>
      </w:r>
      <w:r>
        <w:rPr>
          <w:rFonts w:eastAsia="Times New Roman"/>
          <w:bCs/>
        </w:rPr>
        <w:t xml:space="preserve"> όλες οι άλλες ελλείψεις, το </w:t>
      </w:r>
      <w:r>
        <w:rPr>
          <w:rFonts w:eastAsia="Times New Roman"/>
          <w:bCs/>
          <w:shd w:val="clear" w:color="auto" w:fill="FFFFFF"/>
        </w:rPr>
        <w:t>πράσινο, οι αθλητικές υποδομές, οι πλατείες, οι</w:t>
      </w:r>
      <w:r>
        <w:rPr>
          <w:rFonts w:eastAsia="Times New Roman"/>
          <w:bCs/>
          <w:shd w:val="clear" w:color="auto" w:fill="FFFFFF"/>
        </w:rPr>
        <w:t xml:space="preserve"> ελεύθεροι χώροι </w:t>
      </w:r>
      <w:r w:rsidRPr="007A2E67">
        <w:rPr>
          <w:rFonts w:eastAsia="Times New Roman"/>
          <w:bCs/>
          <w:shd w:val="clear" w:color="auto" w:fill="FFFFFF"/>
        </w:rPr>
        <w:t>και</w:t>
      </w:r>
      <w:r>
        <w:rPr>
          <w:rFonts w:eastAsia="Times New Roman"/>
          <w:bCs/>
          <w:shd w:val="clear" w:color="auto" w:fill="FFFFFF"/>
        </w:rPr>
        <w:t xml:space="preserve"> καθετί  άλλο </w:t>
      </w:r>
      <w:r w:rsidRPr="007A2E67">
        <w:rPr>
          <w:rFonts w:eastAsia="Times New Roman"/>
          <w:bCs/>
          <w:shd w:val="clear" w:color="auto" w:fill="FFFFFF"/>
        </w:rPr>
        <w:t>που</w:t>
      </w:r>
      <w:r>
        <w:rPr>
          <w:rFonts w:eastAsia="Times New Roman"/>
          <w:bCs/>
          <w:shd w:val="clear" w:color="auto" w:fill="FFFFFF"/>
        </w:rPr>
        <w:t xml:space="preserve"> χαρακτηρίζει την καθημερινότητα του λαού του Λεκανοπεδίου, </w:t>
      </w:r>
      <w:r w:rsidRPr="00C801E0">
        <w:rPr>
          <w:rFonts w:eastAsia="Times New Roman"/>
          <w:bCs/>
          <w:shd w:val="clear" w:color="auto" w:fill="FFFFFF"/>
        </w:rPr>
        <w:t>αλλά</w:t>
      </w:r>
      <w:r>
        <w:rPr>
          <w:rFonts w:eastAsia="Times New Roman"/>
          <w:bCs/>
          <w:shd w:val="clear" w:color="auto" w:fill="FFFFFF"/>
        </w:rPr>
        <w:t xml:space="preserve"> </w:t>
      </w:r>
      <w:r w:rsidRPr="00C801E0">
        <w:rPr>
          <w:rFonts w:eastAsia="Times New Roman"/>
          <w:bCs/>
          <w:shd w:val="clear" w:color="auto" w:fill="FFFFFF"/>
        </w:rPr>
        <w:t>και</w:t>
      </w:r>
      <w:r>
        <w:rPr>
          <w:rFonts w:eastAsia="Times New Roman"/>
          <w:bCs/>
          <w:shd w:val="clear" w:color="auto" w:fill="FFFFFF"/>
        </w:rPr>
        <w:t xml:space="preserve"> όλης της χώρας. </w:t>
      </w:r>
    </w:p>
    <w:p w14:paraId="76A6B435" w14:textId="77777777" w:rsidR="00DD4703" w:rsidRDefault="00A53ECF">
      <w:pPr>
        <w:spacing w:line="600" w:lineRule="auto"/>
        <w:ind w:firstLine="720"/>
        <w:contextualSpacing/>
        <w:jc w:val="both"/>
        <w:rPr>
          <w:rFonts w:eastAsia="Times New Roman"/>
          <w:szCs w:val="24"/>
        </w:rPr>
      </w:pPr>
      <w:r>
        <w:rPr>
          <w:rFonts w:eastAsia="Times New Roman"/>
          <w:bCs/>
          <w:shd w:val="clear" w:color="auto" w:fill="FFFFFF"/>
        </w:rPr>
        <w:lastRenderedPageBreak/>
        <w:t xml:space="preserve">Απλώς όλα αυτά οφείλονται σε επιλογές </w:t>
      </w:r>
      <w:r w:rsidRPr="00C801E0">
        <w:rPr>
          <w:rFonts w:eastAsia="Times New Roman"/>
          <w:bCs/>
          <w:shd w:val="clear" w:color="auto" w:fill="FFFFFF"/>
        </w:rPr>
        <w:t>που</w:t>
      </w:r>
      <w:r>
        <w:rPr>
          <w:rFonts w:eastAsia="Times New Roman"/>
          <w:bCs/>
          <w:shd w:val="clear" w:color="auto" w:fill="FFFFFF"/>
        </w:rPr>
        <w:t xml:space="preserve"> ακολουθήθηκαν από το κεφάλαιο </w:t>
      </w:r>
      <w:r w:rsidRPr="00C801E0">
        <w:rPr>
          <w:rFonts w:eastAsia="Times New Roman"/>
          <w:bCs/>
          <w:shd w:val="clear" w:color="auto" w:fill="FFFFFF"/>
        </w:rPr>
        <w:t>που</w:t>
      </w:r>
      <w:r>
        <w:rPr>
          <w:rFonts w:eastAsia="Times New Roman"/>
          <w:bCs/>
          <w:shd w:val="clear" w:color="auto" w:fill="FFFFFF"/>
        </w:rPr>
        <w:t xml:space="preserve"> κάνει κουμάντο, </w:t>
      </w:r>
      <w:r w:rsidRPr="00C801E0">
        <w:rPr>
          <w:rFonts w:eastAsia="Times New Roman"/>
          <w:bCs/>
          <w:shd w:val="clear" w:color="auto" w:fill="FFFFFF"/>
        </w:rPr>
        <w:t>αλλά</w:t>
      </w:r>
      <w:r>
        <w:rPr>
          <w:rFonts w:eastAsia="Times New Roman"/>
          <w:bCs/>
          <w:shd w:val="clear" w:color="auto" w:fill="FFFFFF"/>
        </w:rPr>
        <w:t xml:space="preserve"> </w:t>
      </w:r>
      <w:r w:rsidRPr="00C801E0">
        <w:rPr>
          <w:rFonts w:eastAsia="Times New Roman"/>
          <w:bCs/>
          <w:shd w:val="clear" w:color="auto" w:fill="FFFFFF"/>
        </w:rPr>
        <w:t>και</w:t>
      </w:r>
      <w:r>
        <w:rPr>
          <w:rFonts w:eastAsia="Times New Roman"/>
          <w:bCs/>
          <w:shd w:val="clear" w:color="auto" w:fill="FFFFFF"/>
        </w:rPr>
        <w:t xml:space="preserve"> το </w:t>
      </w:r>
      <w:r w:rsidRPr="00C801E0">
        <w:rPr>
          <w:rFonts w:eastAsia="Times New Roman"/>
          <w:bCs/>
          <w:shd w:val="clear" w:color="auto" w:fill="FFFFFF"/>
        </w:rPr>
        <w:t>πολιτικ</w:t>
      </w:r>
      <w:r>
        <w:rPr>
          <w:rFonts w:eastAsia="Times New Roman"/>
          <w:bCs/>
          <w:shd w:val="clear" w:color="auto" w:fill="FFFFFF"/>
        </w:rPr>
        <w:t xml:space="preserve">ό προσωπικό </w:t>
      </w:r>
      <w:r w:rsidRPr="00C801E0">
        <w:rPr>
          <w:rFonts w:eastAsia="Times New Roman"/>
          <w:bCs/>
          <w:shd w:val="clear" w:color="auto" w:fill="FFFFFF"/>
        </w:rPr>
        <w:t>που</w:t>
      </w:r>
      <w:r>
        <w:rPr>
          <w:rFonts w:eastAsia="Times New Roman"/>
          <w:bCs/>
          <w:shd w:val="clear" w:color="auto" w:fill="FFFFFF"/>
        </w:rPr>
        <w:t xml:space="preserve"> τις υλοποίησε. Μπροστά στο κέρδος, μπροστά στην </w:t>
      </w:r>
      <w:r w:rsidRPr="00C801E0">
        <w:rPr>
          <w:rFonts w:eastAsia="Times New Roman"/>
          <w:bCs/>
          <w:shd w:val="clear" w:color="auto" w:fill="FFFFFF"/>
        </w:rPr>
        <w:t>ανάγκη</w:t>
      </w:r>
      <w:r>
        <w:rPr>
          <w:rFonts w:eastAsia="Times New Roman"/>
          <w:bCs/>
          <w:shd w:val="clear" w:color="auto" w:fill="FFFFFF"/>
        </w:rPr>
        <w:t xml:space="preserve"> </w:t>
      </w:r>
      <w:r w:rsidRPr="00C801E0">
        <w:rPr>
          <w:rFonts w:eastAsia="Times New Roman"/>
          <w:bCs/>
          <w:shd w:val="clear" w:color="auto" w:fill="FFFFFF"/>
        </w:rPr>
        <w:t>να</w:t>
      </w:r>
      <w:r>
        <w:rPr>
          <w:rFonts w:eastAsia="Times New Roman"/>
          <w:bCs/>
          <w:shd w:val="clear" w:color="auto" w:fill="FFFFFF"/>
        </w:rPr>
        <w:t xml:space="preserve"> βρουν διέξοδο τα συσσωρευμένα κεφάλαια καμία σημασία δεν δίνεται για την ποιότητα ζωής του λαού. </w:t>
      </w:r>
      <w:r>
        <w:rPr>
          <w:rFonts w:eastAsia="Times New Roman"/>
          <w:szCs w:val="24"/>
        </w:rPr>
        <w:t>Η πείρα του λαού από το ράβε-ξήλωνε, από την ίδρυση εταιρειών, από την τσιμεντοποίηση του Λεκανοπεδί</w:t>
      </w:r>
      <w:r>
        <w:rPr>
          <w:rFonts w:eastAsia="Times New Roman"/>
          <w:szCs w:val="24"/>
        </w:rPr>
        <w:t>ου, από, από, από, από -μπορεί πολλά να πούμε-, είναι πολύ μεγάλη.</w:t>
      </w:r>
    </w:p>
    <w:p w14:paraId="76A6B436" w14:textId="77777777" w:rsidR="00DD4703" w:rsidRDefault="00A53ECF">
      <w:pPr>
        <w:spacing w:line="600" w:lineRule="auto"/>
        <w:ind w:firstLine="720"/>
        <w:contextualSpacing/>
        <w:jc w:val="both"/>
        <w:rPr>
          <w:rFonts w:eastAsia="Times New Roman"/>
          <w:szCs w:val="24"/>
        </w:rPr>
      </w:pPr>
      <w:r>
        <w:rPr>
          <w:rFonts w:eastAsia="Times New Roman"/>
          <w:szCs w:val="24"/>
        </w:rPr>
        <w:t xml:space="preserve">Ναι, κανείς δεν μπορεί να είναι αντίθετος με τις αναγκαίες αναπλάσεις των πόλεων και ιδιαίτερα της Αθήνας, του </w:t>
      </w:r>
      <w:r>
        <w:rPr>
          <w:rFonts w:eastAsia="Times New Roman"/>
          <w:szCs w:val="24"/>
        </w:rPr>
        <w:t>λ</w:t>
      </w:r>
      <w:r>
        <w:rPr>
          <w:rFonts w:eastAsia="Times New Roman"/>
          <w:szCs w:val="24"/>
        </w:rPr>
        <w:t xml:space="preserve">εκανοπεδίου της Αττικής. Το κρίσιμο ζήτημα είναι ποιος θα πληρώσει και τίνος </w:t>
      </w:r>
      <w:r>
        <w:rPr>
          <w:rFonts w:eastAsia="Times New Roman"/>
          <w:szCs w:val="24"/>
        </w:rPr>
        <w:t>τα συμφέροντα θα ικανοποιηθούν με τις περιοχές προς ανάπλαση. Όσο η γη και τα μέσα παραγωγής είναι ατομική ιδιοκτησία και μάλιστα συγκεντρωμένη στην άρχουσα τάξη, ο όποιος σχεδιασμός θα ικανοποιεί τις δικές τους ανάγκες.</w:t>
      </w:r>
    </w:p>
    <w:p w14:paraId="76A6B437" w14:textId="77777777" w:rsidR="00DD4703" w:rsidRDefault="00A53ECF">
      <w:pPr>
        <w:spacing w:line="600" w:lineRule="auto"/>
        <w:ind w:firstLine="720"/>
        <w:contextualSpacing/>
        <w:jc w:val="both"/>
        <w:rPr>
          <w:rFonts w:eastAsia="Times New Roman"/>
          <w:szCs w:val="24"/>
        </w:rPr>
      </w:pPr>
      <w:r>
        <w:rPr>
          <w:rFonts w:eastAsia="Times New Roman"/>
          <w:szCs w:val="24"/>
        </w:rPr>
        <w:lastRenderedPageBreak/>
        <w:t>Να πούμε για την τροπολογία που εδώ</w:t>
      </w:r>
      <w:r>
        <w:rPr>
          <w:rFonts w:eastAsia="Times New Roman"/>
          <w:szCs w:val="24"/>
        </w:rPr>
        <w:t xml:space="preserve"> υπερασπίστηκε ο κ. Παρασκευόπουλος. Κατ’ αρχ</w:t>
      </w:r>
      <w:r>
        <w:rPr>
          <w:rFonts w:eastAsia="Times New Roman"/>
          <w:szCs w:val="24"/>
        </w:rPr>
        <w:t>άς</w:t>
      </w:r>
      <w:r>
        <w:rPr>
          <w:rFonts w:eastAsia="Times New Roman"/>
          <w:szCs w:val="24"/>
        </w:rPr>
        <w:t xml:space="preserve">, δεν είμαστε αντίθετοι στη δημιουργία του </w:t>
      </w:r>
      <w:r>
        <w:rPr>
          <w:rFonts w:eastAsia="Times New Roman"/>
          <w:szCs w:val="24"/>
        </w:rPr>
        <w:t>μ</w:t>
      </w:r>
      <w:r>
        <w:rPr>
          <w:rFonts w:eastAsia="Times New Roman"/>
          <w:szCs w:val="24"/>
        </w:rPr>
        <w:t>ουσείου. Υπάρχουν, όμως, ζητήματα που δεν έχουν συζητηθεί ούτε στη Διάσκεψη των Προέδρων και δεν έχουν ξεκαθαριστεί, που αφορούν τη λειτουργία του, το περιεχόμενό το</w:t>
      </w:r>
      <w:r>
        <w:rPr>
          <w:rFonts w:eastAsia="Times New Roman"/>
          <w:szCs w:val="24"/>
        </w:rPr>
        <w:t>υ, αλλά και άλλες πλευρές. Γι’ αυτό εμείς θα μείνουμε στο «</w:t>
      </w:r>
      <w:r>
        <w:rPr>
          <w:rFonts w:eastAsia="Times New Roman"/>
          <w:szCs w:val="24"/>
        </w:rPr>
        <w:t>παρών</w:t>
      </w:r>
      <w:r>
        <w:rPr>
          <w:rFonts w:eastAsia="Times New Roman"/>
          <w:szCs w:val="24"/>
        </w:rPr>
        <w:t>».</w:t>
      </w:r>
    </w:p>
    <w:p w14:paraId="76A6B438" w14:textId="77777777" w:rsidR="00DD4703" w:rsidRDefault="00A53ECF">
      <w:pPr>
        <w:spacing w:line="600" w:lineRule="auto"/>
        <w:ind w:firstLine="720"/>
        <w:contextualSpacing/>
        <w:jc w:val="both"/>
        <w:rPr>
          <w:rFonts w:eastAsia="Times New Roman"/>
          <w:szCs w:val="24"/>
        </w:rPr>
      </w:pPr>
      <w:r>
        <w:rPr>
          <w:rFonts w:eastAsia="Times New Roman"/>
          <w:szCs w:val="24"/>
        </w:rPr>
        <w:t>Για την άλλη τροπολογία, την υπουργική, μίλησα στην πρωτολογία μου. Είμαστε αντίθετοι για την ουσία αυτής της πολιτικής των προγραμμάτων που διασφαλίζουν φτηνή εργατική δύναμη, μεγαλύτερη κ</w:t>
      </w:r>
      <w:r>
        <w:rPr>
          <w:rFonts w:eastAsia="Times New Roman"/>
          <w:szCs w:val="24"/>
        </w:rPr>
        <w:t>ερδοφορία στους επιχειρηματικούς ομίλους και αποτελούν, όπως και πριν και τώρα, εργαλεία ανατροπής κάθε εργασιακού δικαιώματος.</w:t>
      </w:r>
    </w:p>
    <w:p w14:paraId="76A6B439" w14:textId="77777777" w:rsidR="00DD4703" w:rsidRDefault="00A53ECF">
      <w:pPr>
        <w:spacing w:line="600" w:lineRule="auto"/>
        <w:ind w:firstLine="720"/>
        <w:contextualSpacing/>
        <w:jc w:val="both"/>
        <w:rPr>
          <w:rFonts w:eastAsia="Times New Roman"/>
          <w:szCs w:val="24"/>
        </w:rPr>
      </w:pPr>
      <w:r>
        <w:rPr>
          <w:rFonts w:eastAsia="Times New Roman"/>
          <w:szCs w:val="24"/>
        </w:rPr>
        <w:t>Με αυτά ψηφίζουμε «</w:t>
      </w:r>
      <w:r>
        <w:rPr>
          <w:rFonts w:eastAsia="Times New Roman"/>
          <w:szCs w:val="24"/>
        </w:rPr>
        <w:t>όχι</w:t>
      </w:r>
      <w:r>
        <w:rPr>
          <w:rFonts w:eastAsia="Times New Roman"/>
          <w:szCs w:val="24"/>
        </w:rPr>
        <w:t>» στο νομοσχέδιο επί της αρχής, αλλά και σε όλα τα άρθρα.</w:t>
      </w:r>
    </w:p>
    <w:p w14:paraId="76A6B43A" w14:textId="77777777" w:rsidR="00DD4703" w:rsidRDefault="00A53ECF">
      <w:pPr>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π</w:t>
      </w:r>
      <w:r>
        <w:rPr>
          <w:rFonts w:eastAsia="Times New Roman"/>
          <w:szCs w:val="24"/>
        </w:rPr>
        <w:t>ολύ, κύριε Κατσώτη.</w:t>
      </w:r>
    </w:p>
    <w:p w14:paraId="76A6B43B" w14:textId="77777777" w:rsidR="00DD4703" w:rsidRDefault="00A53ECF">
      <w:pPr>
        <w:spacing w:line="600" w:lineRule="auto"/>
        <w:ind w:firstLine="720"/>
        <w:contextualSpacing/>
        <w:jc w:val="both"/>
        <w:rPr>
          <w:rFonts w:eastAsia="Times New Roman"/>
          <w:szCs w:val="24"/>
        </w:rPr>
      </w:pPr>
      <w:r>
        <w:rPr>
          <w:rFonts w:eastAsia="Times New Roman"/>
          <w:szCs w:val="24"/>
        </w:rPr>
        <w:t>Κύριε Αμυρά, έχετε τον λόγο.</w:t>
      </w:r>
    </w:p>
    <w:p w14:paraId="76A6B43C" w14:textId="77777777" w:rsidR="00DD4703" w:rsidRDefault="00A53ECF">
      <w:pPr>
        <w:spacing w:line="600" w:lineRule="auto"/>
        <w:ind w:firstLine="720"/>
        <w:contextualSpacing/>
        <w:jc w:val="both"/>
        <w:rPr>
          <w:rFonts w:eastAsia="Times New Roman"/>
          <w:szCs w:val="24"/>
        </w:rPr>
      </w:pPr>
      <w:r>
        <w:rPr>
          <w:rFonts w:eastAsia="Times New Roman"/>
          <w:b/>
          <w:szCs w:val="24"/>
        </w:rPr>
        <w:lastRenderedPageBreak/>
        <w:t>ΓΕΩΡΓΙΟΣ ΑΜΥΡΑΣ:</w:t>
      </w:r>
      <w:r>
        <w:rPr>
          <w:rFonts w:eastAsia="Times New Roman"/>
          <w:szCs w:val="24"/>
        </w:rPr>
        <w:t xml:space="preserve"> Ευχαριστώ, κύριε Πρόεδρε. Θα είμαι σύντομος </w:t>
      </w:r>
      <w:r>
        <w:rPr>
          <w:rFonts w:eastAsia="Times New Roman"/>
          <w:szCs w:val="24"/>
        </w:rPr>
        <w:t xml:space="preserve">όπως </w:t>
      </w:r>
      <w:r>
        <w:rPr>
          <w:rFonts w:eastAsia="Times New Roman"/>
          <w:szCs w:val="24"/>
        </w:rPr>
        <w:t>ήμουν και στην πρωτολογία μου. Τέσσερα λεπτά μίλησα στην πρωτολογία μου.</w:t>
      </w:r>
    </w:p>
    <w:p w14:paraId="76A6B43D" w14:textId="77777777" w:rsidR="00DD4703" w:rsidRDefault="00A53ECF">
      <w:pPr>
        <w:spacing w:line="600" w:lineRule="auto"/>
        <w:ind w:firstLine="720"/>
        <w:contextualSpacing/>
        <w:jc w:val="both"/>
        <w:rPr>
          <w:rFonts w:eastAsia="Times New Roman"/>
          <w:szCs w:val="24"/>
        </w:rPr>
      </w:pPr>
      <w:r>
        <w:rPr>
          <w:rFonts w:eastAsia="Times New Roman"/>
          <w:szCs w:val="24"/>
        </w:rPr>
        <w:t>Πολύ γρήγορα θα σας πω το εξής: Η Αθήνα, όπως και οι περισσότερες ελ</w:t>
      </w:r>
      <w:r>
        <w:rPr>
          <w:rFonts w:eastAsia="Times New Roman"/>
          <w:szCs w:val="24"/>
        </w:rPr>
        <w:t>ληνικές πόλεις, θα δει Θεού φως μόνο όταν αρχίσουν οι κατεδαφίσεις κτηρίων, οι διανοίξεις δρόμων κ.λπ</w:t>
      </w:r>
      <w:r>
        <w:rPr>
          <w:rFonts w:eastAsia="Times New Roman"/>
          <w:szCs w:val="24"/>
        </w:rPr>
        <w:t>.</w:t>
      </w:r>
      <w:r>
        <w:rPr>
          <w:rFonts w:eastAsia="Times New Roman"/>
          <w:szCs w:val="24"/>
        </w:rPr>
        <w:t>. Αποδίδουν στον Τσαρούχη ότι είχε πει ότι οι επόμενοι ευεργέτες θα είναι αυτοί που θα γκρεμίζουν κτήρια στην Αθήνα και θα γράφει «Εγκρεμίσθη υπό του τάδε</w:t>
      </w:r>
      <w:r>
        <w:rPr>
          <w:rFonts w:eastAsia="Times New Roman"/>
          <w:szCs w:val="24"/>
        </w:rPr>
        <w:t>».</w:t>
      </w:r>
    </w:p>
    <w:p w14:paraId="76A6B43E" w14:textId="77777777" w:rsidR="00DD4703" w:rsidRDefault="00A53ECF">
      <w:pPr>
        <w:spacing w:line="600" w:lineRule="auto"/>
        <w:ind w:firstLine="720"/>
        <w:contextualSpacing/>
        <w:jc w:val="both"/>
        <w:rPr>
          <w:rFonts w:eastAsia="Times New Roman"/>
          <w:szCs w:val="24"/>
        </w:rPr>
      </w:pPr>
      <w:r>
        <w:rPr>
          <w:rFonts w:eastAsia="Times New Roman"/>
          <w:szCs w:val="24"/>
        </w:rPr>
        <w:t>Μέχρι βέβαια να γίνει αυτό -πολύ δύσκολο έως αδύνατο-, η Αθήνα θα αναπνεύσει, και οι περισσότερες ελληνικές πόλεις το ίδιο, όταν ελευθερώσουμε τα πεζοδρόμια από τα ψυγεία, τις ταμπέλες, τα τραπεζοκαθίσματα, τις παράνομες και αυθαίρετες κατασκευές.</w:t>
      </w:r>
    </w:p>
    <w:p w14:paraId="76A6B43F" w14:textId="77777777" w:rsidR="00DD4703" w:rsidRDefault="00A53ECF">
      <w:pPr>
        <w:spacing w:line="600" w:lineRule="auto"/>
        <w:ind w:firstLine="720"/>
        <w:contextualSpacing/>
        <w:jc w:val="both"/>
        <w:rPr>
          <w:rFonts w:eastAsia="Times New Roman"/>
          <w:szCs w:val="24"/>
        </w:rPr>
      </w:pPr>
      <w:r>
        <w:rPr>
          <w:rFonts w:eastAsia="Times New Roman"/>
          <w:szCs w:val="24"/>
        </w:rPr>
        <w:t xml:space="preserve">Όταν </w:t>
      </w:r>
      <w:r>
        <w:rPr>
          <w:rFonts w:eastAsia="Times New Roman"/>
          <w:szCs w:val="24"/>
        </w:rPr>
        <w:t xml:space="preserve">οι μάνικες του </w:t>
      </w:r>
      <w:r>
        <w:rPr>
          <w:rFonts w:eastAsia="Times New Roman"/>
          <w:szCs w:val="24"/>
        </w:rPr>
        <w:t>δ</w:t>
      </w:r>
      <w:r>
        <w:rPr>
          <w:rFonts w:eastAsia="Times New Roman"/>
          <w:szCs w:val="24"/>
        </w:rPr>
        <w:t>ήμου βγαίνουν πρωί, μεσημέρι, βράδυ να καθαρίσουν και δεν περπατάς στο κέντρο και να σου έρχεται η αμμωνία, για να το πω έτσι.</w:t>
      </w:r>
    </w:p>
    <w:p w14:paraId="76A6B440" w14:textId="77777777" w:rsidR="00DD4703" w:rsidRDefault="00A53ECF">
      <w:pPr>
        <w:spacing w:line="600" w:lineRule="auto"/>
        <w:ind w:firstLine="720"/>
        <w:contextualSpacing/>
        <w:jc w:val="both"/>
        <w:rPr>
          <w:rFonts w:eastAsia="Times New Roman"/>
          <w:szCs w:val="24"/>
        </w:rPr>
      </w:pPr>
      <w:r>
        <w:rPr>
          <w:rFonts w:eastAsia="Times New Roman"/>
          <w:szCs w:val="24"/>
        </w:rPr>
        <w:lastRenderedPageBreak/>
        <w:t>Όταν η Δημοτική Αστυνομία θα αποκτήσει την αρμοδιότητα, κυρίες και κύριοι συνάδελφοι, να μπορεί να σταματήσει και</w:t>
      </w:r>
      <w:r>
        <w:rPr>
          <w:rFonts w:eastAsia="Times New Roman"/>
          <w:szCs w:val="24"/>
        </w:rPr>
        <w:t xml:space="preserve"> το κινούμενο μηχανάκι πάνω στο πεζοδρόμιο. Ίσως να μην το ξέρετε, αλλά στον πεζόδρομο, για παράδειγμα, όταν κινείται ένας «μηχανάκιας», ο δημοτικός αστυνόμος δεν μπορεί να τον σταματήσει και να του βάλει κλήση. Μόνο σε σταματημένο όχημα μπορεί να βάλει κλ</w:t>
      </w:r>
      <w:r>
        <w:rPr>
          <w:rFonts w:eastAsia="Times New Roman"/>
          <w:szCs w:val="24"/>
        </w:rPr>
        <w:t>ήση. Να τη βράσω αυτήν τη Δημοτική Αστυνομία.</w:t>
      </w:r>
    </w:p>
    <w:p w14:paraId="76A6B441" w14:textId="77777777" w:rsidR="00DD4703" w:rsidRDefault="00A53ECF">
      <w:pPr>
        <w:spacing w:line="600" w:lineRule="auto"/>
        <w:ind w:firstLine="720"/>
        <w:contextualSpacing/>
        <w:jc w:val="both"/>
        <w:rPr>
          <w:rFonts w:eastAsia="Times New Roman"/>
          <w:szCs w:val="24"/>
        </w:rPr>
      </w:pPr>
      <w:r>
        <w:rPr>
          <w:rFonts w:eastAsia="Times New Roman"/>
          <w:szCs w:val="24"/>
        </w:rPr>
        <w:t xml:space="preserve">Όταν οι δημότες θα είναι υπεύθυνοι και δεν θα βγάζουν μαύρες σημαίες, όπως έβγαζαν στην Ερμού για να μην πεζοδρομηθεί η Ερμού. Από κοντά ήταν και πολλοί δημοσιογράφοι. Ο Τύπος έλεγε «Καταστρέφεται το </w:t>
      </w:r>
      <w:r>
        <w:rPr>
          <w:rFonts w:eastAsia="Times New Roman"/>
          <w:szCs w:val="24"/>
        </w:rPr>
        <w:t>ε</w:t>
      </w:r>
      <w:r>
        <w:rPr>
          <w:rFonts w:eastAsia="Times New Roman"/>
          <w:szCs w:val="24"/>
        </w:rPr>
        <w:t xml:space="preserve">μπορικό </w:t>
      </w:r>
      <w:r>
        <w:rPr>
          <w:rFonts w:eastAsia="Times New Roman"/>
          <w:szCs w:val="24"/>
        </w:rPr>
        <w:t>κ</w:t>
      </w:r>
      <w:r>
        <w:rPr>
          <w:rFonts w:eastAsia="Times New Roman"/>
          <w:szCs w:val="24"/>
        </w:rPr>
        <w:t>έντρο. Η οικονομική ζωή της Αθήνας οδηγείται σε μαρασμό». Ποια; Η Ερμού. Πηγαίνετε ρωτήστε τώρα αυτούς τους εμπόρους που έβγαζαν μαύρες σημαίες αν θέλουν να την κάνουμε ξανά από πεζόδρομο δρόμο.</w:t>
      </w:r>
    </w:p>
    <w:p w14:paraId="76A6B442" w14:textId="77777777" w:rsidR="00DD4703" w:rsidRDefault="00A53ECF">
      <w:pPr>
        <w:spacing w:line="600" w:lineRule="auto"/>
        <w:ind w:firstLine="720"/>
        <w:contextualSpacing/>
        <w:jc w:val="both"/>
        <w:rPr>
          <w:rFonts w:eastAsia="Times New Roman"/>
          <w:szCs w:val="24"/>
        </w:rPr>
      </w:pPr>
      <w:r>
        <w:rPr>
          <w:rFonts w:eastAsia="Times New Roman"/>
          <w:szCs w:val="24"/>
        </w:rPr>
        <w:t>Όταν η Αθήνα αποκτήσει πιάτσες ταξί. Είναι η μοναδική πρωτεύο</w:t>
      </w:r>
      <w:r>
        <w:rPr>
          <w:rFonts w:eastAsia="Times New Roman"/>
          <w:szCs w:val="24"/>
        </w:rPr>
        <w:t>υσα που δεν έχει πιάτσες ταξί! Παράνομα κάνουν οι ταξιτζήδες τις πιάτσες, διπλοπαρκάροντας.</w:t>
      </w:r>
    </w:p>
    <w:p w14:paraId="76A6B443" w14:textId="77777777" w:rsidR="00DD4703" w:rsidRDefault="00A53ECF">
      <w:pPr>
        <w:spacing w:line="600" w:lineRule="auto"/>
        <w:ind w:firstLine="720"/>
        <w:contextualSpacing/>
        <w:jc w:val="both"/>
        <w:rPr>
          <w:rFonts w:eastAsia="Times New Roman"/>
          <w:szCs w:val="24"/>
        </w:rPr>
      </w:pPr>
      <w:r>
        <w:rPr>
          <w:rFonts w:eastAsia="Times New Roman"/>
          <w:szCs w:val="24"/>
        </w:rPr>
        <w:lastRenderedPageBreak/>
        <w:t>Όταν απελευθερωθεί, για παράδειγμα, η Πανόρμου, το Γκάζι, η Υμηττού από την ηχορύπανση, τα «ντάπα ντούπα» των καφέ, των εστιατορίων, των μαγαζιών της νύχτας.</w:t>
      </w:r>
    </w:p>
    <w:p w14:paraId="76A6B444" w14:textId="77777777" w:rsidR="00DD4703" w:rsidRDefault="00A53ECF">
      <w:pPr>
        <w:spacing w:line="600" w:lineRule="auto"/>
        <w:ind w:firstLine="720"/>
        <w:contextualSpacing/>
        <w:jc w:val="both"/>
        <w:rPr>
          <w:rFonts w:eastAsia="Times New Roman"/>
          <w:szCs w:val="24"/>
        </w:rPr>
      </w:pPr>
      <w:r>
        <w:rPr>
          <w:rFonts w:eastAsia="Times New Roman"/>
          <w:szCs w:val="24"/>
        </w:rPr>
        <w:t>Όταν η</w:t>
      </w:r>
      <w:r>
        <w:rPr>
          <w:rFonts w:eastAsia="Times New Roman"/>
          <w:szCs w:val="24"/>
        </w:rPr>
        <w:t xml:space="preserve"> Αθήνα, λοιπόν, απελευθερωθεί από όλα αυτά τα εμπόδια που την κρατάνε καθηλωμένη, όταν μπορείς, λοιπόν, να πας στα Εξάρχεια χωρίς να φοβάσαι, όταν μπορείς να περάσεις το Πεδίον του Άρεως χωρίς να σε ληστέψουν, όταν μπορείς να πας στη δουλειά σου κι ας έχει</w:t>
      </w:r>
      <w:r>
        <w:rPr>
          <w:rFonts w:eastAsia="Times New Roman"/>
          <w:szCs w:val="24"/>
        </w:rPr>
        <w:t xml:space="preserve"> πορεία, διότι οι απεργοί θα έχουν προνοήσει να υπάρχει μια λωρίδα για να περνούν τα ασθενοφόρα, για να περνούν τα λεωφορεία και να πηγαίνει ο κόσμος στη δουλειά του, τότε δεν θα χρειαζόμαστε τις μπουλντόζες για να κατεδαφίσουμε την Αθήνα που δεν μας αρέσε</w:t>
      </w:r>
      <w:r>
        <w:rPr>
          <w:rFonts w:eastAsia="Times New Roman"/>
          <w:szCs w:val="24"/>
        </w:rPr>
        <w:t>ι.</w:t>
      </w:r>
    </w:p>
    <w:p w14:paraId="76A6B445" w14:textId="77777777" w:rsidR="00DD4703" w:rsidRDefault="00A53ECF">
      <w:pPr>
        <w:spacing w:line="600" w:lineRule="auto"/>
        <w:ind w:firstLine="720"/>
        <w:contextualSpacing/>
        <w:jc w:val="both"/>
        <w:rPr>
          <w:rFonts w:eastAsia="Times New Roman"/>
          <w:szCs w:val="24"/>
        </w:rPr>
      </w:pPr>
      <w:r>
        <w:rPr>
          <w:rFonts w:eastAsia="Times New Roman"/>
          <w:szCs w:val="24"/>
        </w:rPr>
        <w:t>Κυρίες και κύριοι συνάδελφοι, εμείς θα καταψηφίσουμε αυτό το σχέδιο νόμου, θα καταψηφίσουμε αναγκαστικά και τις τροπολογίες, γιατί συνδέονται με αυτό το σχέδιο νόμου και ας ελπίσουμε ότι κάποια στιγμή θα βγουν οι μπουλντόζες να κατεδαφίσουν όλα αυτά που</w:t>
      </w:r>
      <w:r>
        <w:rPr>
          <w:rFonts w:eastAsia="Times New Roman"/>
          <w:szCs w:val="24"/>
        </w:rPr>
        <w:t xml:space="preserve"> έχουν κάνει τον βίο αβίωτο για την Αθήνα.</w:t>
      </w:r>
    </w:p>
    <w:p w14:paraId="76A6B446" w14:textId="77777777" w:rsidR="00DD4703" w:rsidRDefault="00A53ECF">
      <w:pPr>
        <w:spacing w:line="600" w:lineRule="auto"/>
        <w:ind w:firstLine="720"/>
        <w:contextualSpacing/>
        <w:jc w:val="both"/>
        <w:rPr>
          <w:rFonts w:eastAsia="Times New Roman"/>
          <w:szCs w:val="24"/>
        </w:rPr>
      </w:pPr>
      <w:r>
        <w:rPr>
          <w:rFonts w:eastAsia="Times New Roman"/>
          <w:szCs w:val="24"/>
        </w:rPr>
        <w:lastRenderedPageBreak/>
        <w:t>Ευχαριστώ.</w:t>
      </w:r>
    </w:p>
    <w:p w14:paraId="76A6B447" w14:textId="77777777" w:rsidR="00DD4703" w:rsidRDefault="00A53ECF">
      <w:pPr>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τον κ. Αμυρά.</w:t>
      </w:r>
    </w:p>
    <w:p w14:paraId="76A6B448" w14:textId="77777777" w:rsidR="00DD4703" w:rsidRDefault="00A53ECF">
      <w:pPr>
        <w:spacing w:line="600" w:lineRule="auto"/>
        <w:ind w:firstLine="720"/>
        <w:contextualSpacing/>
        <w:jc w:val="both"/>
        <w:rPr>
          <w:rFonts w:eastAsia="Times New Roman"/>
          <w:szCs w:val="24"/>
        </w:rPr>
      </w:pPr>
      <w:r>
        <w:rPr>
          <w:rFonts w:eastAsia="Times New Roman"/>
          <w:szCs w:val="24"/>
        </w:rPr>
        <w:t>Τον λόγο έχει ο κ. Φλαμπουράρης.</w:t>
      </w:r>
    </w:p>
    <w:p w14:paraId="76A6B449" w14:textId="77777777" w:rsidR="00DD4703" w:rsidRDefault="00A53ECF">
      <w:pPr>
        <w:spacing w:line="600" w:lineRule="auto"/>
        <w:ind w:firstLine="720"/>
        <w:contextualSpacing/>
        <w:jc w:val="both"/>
        <w:rPr>
          <w:rFonts w:eastAsia="Times New Roman"/>
          <w:szCs w:val="24"/>
        </w:rPr>
      </w:pPr>
      <w:r>
        <w:rPr>
          <w:rFonts w:eastAsia="Times New Roman"/>
          <w:b/>
          <w:szCs w:val="24"/>
        </w:rPr>
        <w:t>ΔΗΜΗΤΡΙΟΣ ΚΑΒΑΔΕΛΛΑΣ:</w:t>
      </w:r>
      <w:r>
        <w:rPr>
          <w:rFonts w:eastAsia="Times New Roman"/>
          <w:szCs w:val="24"/>
        </w:rPr>
        <w:t xml:space="preserve"> Κύριε Πρόεδρε,...</w:t>
      </w:r>
    </w:p>
    <w:p w14:paraId="76A6B44A" w14:textId="77777777" w:rsidR="00DD4703" w:rsidRDefault="00A53ECF">
      <w:pPr>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Θέλετε κι εσείς τον λόγο, κύριε Κα</w:t>
      </w:r>
      <w:r>
        <w:rPr>
          <w:rFonts w:eastAsia="Times New Roman"/>
          <w:szCs w:val="24"/>
        </w:rPr>
        <w:t>βαδέλλα, για δευτερολογία;</w:t>
      </w:r>
    </w:p>
    <w:p w14:paraId="76A6B44B" w14:textId="77777777" w:rsidR="00DD4703" w:rsidRDefault="00A53ECF">
      <w:pPr>
        <w:spacing w:line="600" w:lineRule="auto"/>
        <w:ind w:firstLine="720"/>
        <w:contextualSpacing/>
        <w:jc w:val="both"/>
        <w:rPr>
          <w:rFonts w:eastAsia="Times New Roman" w:cs="Times New Roman"/>
          <w:szCs w:val="24"/>
        </w:rPr>
      </w:pPr>
      <w:r w:rsidRPr="00D36BF9">
        <w:rPr>
          <w:rFonts w:eastAsia="Times New Roman" w:cs="Times New Roman"/>
          <w:b/>
          <w:szCs w:val="24"/>
        </w:rPr>
        <w:t>ΔΗΜΗΤΡΙΟΣ ΚΑΒΑΔΕΛΛΑΣ:</w:t>
      </w:r>
      <w:r>
        <w:rPr>
          <w:rFonts w:eastAsia="Times New Roman" w:cs="Times New Roman"/>
          <w:szCs w:val="24"/>
        </w:rPr>
        <w:t xml:space="preserve"> Δεν μίλησα στην πρωτολογία. Ευχαριστώ πολύ, κύριε Πρόεδρε.</w:t>
      </w:r>
    </w:p>
    <w:p w14:paraId="76A6B44C" w14:textId="77777777" w:rsidR="00DD4703" w:rsidRDefault="00A53ECF">
      <w:pPr>
        <w:spacing w:line="600" w:lineRule="auto"/>
        <w:ind w:firstLine="720"/>
        <w:contextualSpacing/>
        <w:jc w:val="both"/>
        <w:rPr>
          <w:rFonts w:eastAsia="Times New Roman" w:cs="Times New Roman"/>
          <w:szCs w:val="24"/>
        </w:rPr>
      </w:pPr>
      <w:r w:rsidRPr="00D36BF9">
        <w:rPr>
          <w:rFonts w:eastAsia="Times New Roman" w:cs="Times New Roman"/>
          <w:b/>
          <w:szCs w:val="24"/>
        </w:rPr>
        <w:t>ΠΡΟΕΔΡΕΥΩΝ (Γεώργιος Λαμπρούλης):</w:t>
      </w:r>
      <w:r>
        <w:rPr>
          <w:rFonts w:eastAsia="Times New Roman" w:cs="Times New Roman"/>
          <w:szCs w:val="24"/>
        </w:rPr>
        <w:t xml:space="preserve"> Με συγχωρείτε. Εσείς αντικαταστήσατε τον κ. Γεωργιάδη.</w:t>
      </w:r>
    </w:p>
    <w:p w14:paraId="76A6B44D" w14:textId="77777777" w:rsidR="00DD4703" w:rsidRDefault="00A53ECF">
      <w:pPr>
        <w:spacing w:line="600" w:lineRule="auto"/>
        <w:ind w:firstLine="720"/>
        <w:contextualSpacing/>
        <w:jc w:val="both"/>
        <w:rPr>
          <w:rFonts w:eastAsia="Times New Roman" w:cs="Times New Roman"/>
          <w:szCs w:val="24"/>
        </w:rPr>
      </w:pPr>
      <w:r w:rsidRPr="00D36BF9">
        <w:rPr>
          <w:rFonts w:eastAsia="Times New Roman" w:cs="Times New Roman"/>
          <w:b/>
          <w:szCs w:val="24"/>
        </w:rPr>
        <w:t>ΔΗΜΗΤΡΙΟΣ ΚΑΒΑΔΕΛΛΑΣ:</w:t>
      </w:r>
      <w:r>
        <w:rPr>
          <w:rFonts w:eastAsia="Times New Roman" w:cs="Times New Roman"/>
          <w:szCs w:val="24"/>
        </w:rPr>
        <w:t xml:space="preserve"> Όχι.</w:t>
      </w:r>
    </w:p>
    <w:p w14:paraId="76A6B44E"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b/>
          <w:szCs w:val="24"/>
        </w:rPr>
        <w:t>:</w:t>
      </w:r>
      <w:r>
        <w:rPr>
          <w:rFonts w:eastAsia="Times New Roman" w:cs="Times New Roman"/>
          <w:szCs w:val="24"/>
        </w:rPr>
        <w:t xml:space="preserve"> Ακούστε, σας παρακαλώ, για να μην υπάρχουν συγχύσεις. Εισηγητής της Κοινοβουλευτικής σας Ομάδας είναι ο κ. Γεωργιάδης, ο οποίος μίλησε. Τον αντικαταστήσατε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ψηφοφορίας. Τώρα </w:t>
      </w:r>
      <w:r>
        <w:rPr>
          <w:rFonts w:eastAsia="Times New Roman" w:cs="Times New Roman"/>
          <w:szCs w:val="24"/>
        </w:rPr>
        <w:lastRenderedPageBreak/>
        <w:t>ζητάτε δευτερολογία, να αξιοποιήσετε τέλος πάντων τον χρόνο της δ</w:t>
      </w:r>
      <w:r>
        <w:rPr>
          <w:rFonts w:eastAsia="Times New Roman" w:cs="Times New Roman"/>
          <w:szCs w:val="24"/>
        </w:rPr>
        <w:t xml:space="preserve">ευτερολογίας. Θέλετε προφανώς να παρέμβετε για κάτι. </w:t>
      </w:r>
    </w:p>
    <w:p w14:paraId="76A6B44F"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Να σας δώσω δύο λεπτά, αυστηρά; Επαρκούν, νομίζω.</w:t>
      </w:r>
    </w:p>
    <w:p w14:paraId="76A6B450" w14:textId="77777777" w:rsidR="00DD4703" w:rsidRDefault="00A53ECF">
      <w:pPr>
        <w:spacing w:line="600" w:lineRule="auto"/>
        <w:ind w:firstLine="720"/>
        <w:contextualSpacing/>
        <w:jc w:val="both"/>
        <w:rPr>
          <w:rFonts w:eastAsia="Times New Roman" w:cs="Times New Roman"/>
          <w:szCs w:val="24"/>
        </w:rPr>
      </w:pPr>
      <w:r w:rsidRPr="00D36BF9">
        <w:rPr>
          <w:rFonts w:eastAsia="Times New Roman" w:cs="Times New Roman"/>
          <w:b/>
          <w:szCs w:val="24"/>
        </w:rPr>
        <w:t>ΔΗΜΗΤΡΙΟΣ ΚΑΒΑΔΕΛΛΑΣ:</w:t>
      </w:r>
      <w:r>
        <w:rPr>
          <w:rFonts w:eastAsia="Times New Roman" w:cs="Times New Roman"/>
          <w:szCs w:val="24"/>
        </w:rPr>
        <w:t xml:space="preserve"> Δύο-τρία, δεν έχει σημασία. Θα είμαι όσο πιο σύντομος μπορώ.</w:t>
      </w:r>
    </w:p>
    <w:p w14:paraId="76A6B451" w14:textId="77777777" w:rsidR="00DD4703" w:rsidRDefault="00A53ECF">
      <w:pPr>
        <w:spacing w:line="600" w:lineRule="auto"/>
        <w:ind w:firstLine="720"/>
        <w:contextualSpacing/>
        <w:jc w:val="both"/>
        <w:rPr>
          <w:rFonts w:eastAsia="Times New Roman" w:cs="Times New Roman"/>
          <w:szCs w:val="24"/>
        </w:rPr>
      </w:pPr>
      <w:r w:rsidRPr="00D36BF9">
        <w:rPr>
          <w:rFonts w:eastAsia="Times New Roman" w:cs="Times New Roman"/>
          <w:b/>
          <w:szCs w:val="24"/>
        </w:rPr>
        <w:t>ΠΡΟΕΔΡΕΥΩΝ (Γεώργιος Λαμπρούλης):</w:t>
      </w:r>
      <w:r>
        <w:rPr>
          <w:rFonts w:eastAsia="Times New Roman" w:cs="Times New Roman"/>
          <w:szCs w:val="24"/>
        </w:rPr>
        <w:t xml:space="preserve"> Για να μη θεωρηθεί ότι σας αδικούμε</w:t>
      </w:r>
      <w:r>
        <w:rPr>
          <w:rFonts w:eastAsia="Times New Roman" w:cs="Times New Roman"/>
          <w:szCs w:val="24"/>
        </w:rPr>
        <w:t xml:space="preserve"> ως Κοινοβουλευτική Ομάδα.</w:t>
      </w:r>
    </w:p>
    <w:p w14:paraId="76A6B452" w14:textId="77777777" w:rsidR="00DD4703" w:rsidRDefault="00A53ECF">
      <w:pPr>
        <w:spacing w:line="600" w:lineRule="auto"/>
        <w:ind w:firstLine="720"/>
        <w:contextualSpacing/>
        <w:jc w:val="both"/>
        <w:rPr>
          <w:rFonts w:eastAsia="Times New Roman" w:cs="Times New Roman"/>
          <w:szCs w:val="24"/>
        </w:rPr>
      </w:pPr>
      <w:r w:rsidRPr="00D36BF9">
        <w:rPr>
          <w:rFonts w:eastAsia="Times New Roman" w:cs="Times New Roman"/>
          <w:b/>
          <w:szCs w:val="24"/>
        </w:rPr>
        <w:t>ΔΗΜΗΤΡΙΟΣ ΚΑΒΑΔΕΛΛΑΣ:</w:t>
      </w:r>
      <w:r>
        <w:rPr>
          <w:rFonts w:eastAsia="Times New Roman" w:cs="Times New Roman"/>
          <w:b/>
          <w:szCs w:val="24"/>
        </w:rPr>
        <w:t xml:space="preserve"> </w:t>
      </w:r>
      <w:r>
        <w:rPr>
          <w:rFonts w:eastAsia="Times New Roman" w:cs="Times New Roman"/>
          <w:szCs w:val="24"/>
        </w:rPr>
        <w:t xml:space="preserve">Για να μη χάνουμε τον χρόνο, θα μιλήσω για την τροπολογία - προσθήκη, η οποία ήλθε, που αφορά την ένταξη Μουσείου Δημοκρατίας στη στοχοθεσία του υπό σύσταση «Φορέα </w:t>
      </w:r>
      <w:r w:rsidRPr="00D36BF9">
        <w:rPr>
          <w:rFonts w:eastAsia="Times New Roman" w:cs="Times New Roman"/>
          <w:szCs w:val="24"/>
        </w:rPr>
        <w:t>α</w:t>
      </w:r>
      <w:r>
        <w:rPr>
          <w:rFonts w:eastAsia="Times New Roman" w:cs="Times New Roman"/>
          <w:szCs w:val="24"/>
        </w:rPr>
        <w:t xml:space="preserve">ναπλάσεων της πόλης των Αθηνών». </w:t>
      </w:r>
    </w:p>
    <w:p w14:paraId="76A6B453"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Είναι κάτι το οποίο το είχαμε συζητήσει στις επιτροπές. Ήμασταν σύμφωνοι επ’ αυτού. Είναι κάτι το οποίο ακούγεται όμορφα. Πλην όμως είχαμε συμφωνήσει στις επιτροπές ότι θα έλθει ολοκληρωμένη πρόταση. Δεν ήλθε κάτι σημαντικό να μας δώσει φως. </w:t>
      </w:r>
    </w:p>
    <w:p w14:paraId="76A6B454"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Οπότε είμαστε</w:t>
      </w:r>
      <w:r>
        <w:rPr>
          <w:rFonts w:eastAsia="Times New Roman" w:cs="Times New Roman"/>
          <w:szCs w:val="24"/>
        </w:rPr>
        <w:t xml:space="preserve"> υποχρεωμένοι να δηλώσουμε «</w:t>
      </w:r>
      <w:r>
        <w:rPr>
          <w:rFonts w:eastAsia="Times New Roman" w:cs="Times New Roman"/>
          <w:szCs w:val="24"/>
        </w:rPr>
        <w:t>παρών</w:t>
      </w:r>
      <w:r>
        <w:rPr>
          <w:rFonts w:eastAsia="Times New Roman" w:cs="Times New Roman"/>
          <w:szCs w:val="24"/>
        </w:rPr>
        <w:t>», διότι παραδείγματος χάρ</w:t>
      </w:r>
      <w:r>
        <w:rPr>
          <w:rFonts w:eastAsia="Times New Roman" w:cs="Times New Roman"/>
          <w:szCs w:val="24"/>
        </w:rPr>
        <w:t>ιν</w:t>
      </w:r>
      <w:r>
        <w:rPr>
          <w:rFonts w:eastAsia="Times New Roman" w:cs="Times New Roman"/>
          <w:szCs w:val="24"/>
        </w:rPr>
        <w:t xml:space="preserve"> δεν ξέρουμε τον προϋπολογισμό, πόσο θα στοιχίσει, ποια άτομα θα το στελεχώνουν, ποιο θα είναι το σκεπτικό.</w:t>
      </w:r>
    </w:p>
    <w:p w14:paraId="76A6B455" w14:textId="77777777" w:rsidR="00DD4703" w:rsidRDefault="00A53ECF">
      <w:pPr>
        <w:spacing w:line="600" w:lineRule="auto"/>
        <w:ind w:firstLine="720"/>
        <w:contextualSpacing/>
        <w:jc w:val="both"/>
        <w:rPr>
          <w:rFonts w:eastAsia="Times New Roman" w:cs="Times New Roman"/>
          <w:szCs w:val="24"/>
        </w:rPr>
      </w:pPr>
      <w:r w:rsidRPr="00366B85">
        <w:rPr>
          <w:rFonts w:eastAsia="Times New Roman" w:cs="Times New Roman"/>
          <w:b/>
          <w:szCs w:val="24"/>
        </w:rPr>
        <w:t>ΑΘΑΝΑΣΙΟΣ ΜΠΟΥΡΑΣ:</w:t>
      </w:r>
      <w:r>
        <w:rPr>
          <w:rFonts w:eastAsia="Times New Roman" w:cs="Times New Roman"/>
          <w:szCs w:val="24"/>
        </w:rPr>
        <w:t xml:space="preserve"> Έχει καταγραφεί εδώ η θέση του εισηγητή σας. Άλλα λέει.</w:t>
      </w:r>
    </w:p>
    <w:p w14:paraId="76A6B456"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(Γεώργιος Λαμπρούλης):</w:t>
      </w:r>
      <w:r>
        <w:rPr>
          <w:rFonts w:eastAsia="Times New Roman" w:cs="Times New Roman"/>
          <w:szCs w:val="24"/>
        </w:rPr>
        <w:t xml:space="preserve"> Ελάτε, κύριε Καβαδέλλα.</w:t>
      </w:r>
    </w:p>
    <w:p w14:paraId="76A6B457" w14:textId="77777777" w:rsidR="00DD4703" w:rsidRDefault="00A53ECF">
      <w:pPr>
        <w:spacing w:line="600" w:lineRule="auto"/>
        <w:ind w:firstLine="720"/>
        <w:contextualSpacing/>
        <w:jc w:val="both"/>
        <w:rPr>
          <w:rFonts w:eastAsia="Times New Roman" w:cs="Times New Roman"/>
          <w:szCs w:val="24"/>
        </w:rPr>
      </w:pPr>
      <w:r w:rsidRPr="00D36BF9">
        <w:rPr>
          <w:rFonts w:eastAsia="Times New Roman" w:cs="Times New Roman"/>
          <w:b/>
          <w:szCs w:val="24"/>
        </w:rPr>
        <w:t>ΔΗΜΗΤΡΙΟΣ ΚΑΒΑΔΕΛΛΑΣ:</w:t>
      </w:r>
      <w:r>
        <w:rPr>
          <w:rFonts w:eastAsia="Times New Roman" w:cs="Times New Roman"/>
          <w:b/>
          <w:szCs w:val="24"/>
        </w:rPr>
        <w:t xml:space="preserve"> </w:t>
      </w:r>
      <w:r>
        <w:rPr>
          <w:rFonts w:eastAsia="Times New Roman" w:cs="Times New Roman"/>
          <w:szCs w:val="24"/>
        </w:rPr>
        <w:t>Αυτήν τη στιγμή η πρόταση είναι ότι είμαστε στο «</w:t>
      </w:r>
      <w:r>
        <w:rPr>
          <w:rFonts w:eastAsia="Times New Roman" w:cs="Times New Roman"/>
          <w:szCs w:val="24"/>
        </w:rPr>
        <w:t>παρών</w:t>
      </w:r>
      <w:r>
        <w:rPr>
          <w:rFonts w:eastAsia="Times New Roman" w:cs="Times New Roman"/>
          <w:szCs w:val="24"/>
        </w:rPr>
        <w:t>», ασχέτως του τι λέει ο κ. Μπούρας. Τώρα θα κριθεί το θέμα.</w:t>
      </w:r>
    </w:p>
    <w:p w14:paraId="76A6B458"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Τώρα, όσον αφορά την Αθήνα. Η Αθήνα όντως πρέπει να γκρεμιστεί. Φανταστε</w:t>
      </w:r>
      <w:r>
        <w:rPr>
          <w:rFonts w:eastAsia="Times New Roman" w:cs="Times New Roman"/>
          <w:szCs w:val="24"/>
        </w:rPr>
        <w:t xml:space="preserve">ίτε μια Αθήνα με πύργους ανά τριακόσια μέτρα απόσταση. Αντί να έχουμε όλα τα σπιτάκια απλωμένα κάτω, να τα χτίσουμε καθ’ ύψος, να απελευθερώσουμε τους χώρους για αθλοπαιδιές, για πράσινο, για πάρκα, για λιμνούλες, τα ποτάμια τα οποία είναι καλυμμένα να τα </w:t>
      </w:r>
      <w:r>
        <w:rPr>
          <w:rFonts w:eastAsia="Times New Roman" w:cs="Times New Roman"/>
          <w:szCs w:val="24"/>
        </w:rPr>
        <w:t xml:space="preserve">βγάλουμε έξω. </w:t>
      </w:r>
    </w:p>
    <w:p w14:paraId="76A6B459"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Θα μου πείτε: πού θα βρεθούν τα χρήματα; Αυτό θα μπορούσε να γίνει επί αντιπαροχή, δηλαδή να δώσουμε στους ενδιαφερόμενους ένα όφελος καθ’ ύψος και να αρχίσουν να γκρεμίζουν την Αθήνα ανά δέκα-δέκα οικοδομικά τετράγωνα και έτσι να μπορέσουμε</w:t>
      </w:r>
      <w:r>
        <w:rPr>
          <w:rFonts w:eastAsia="Times New Roman" w:cs="Times New Roman"/>
          <w:szCs w:val="24"/>
        </w:rPr>
        <w:t xml:space="preserve"> να δούμε και την Ακρόπολη, να δούμε και τον Λυκαβηττό από το οποιοδήποτε σημείο της Αθήνας.</w:t>
      </w:r>
    </w:p>
    <w:p w14:paraId="76A6B45A"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6A6B45B"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w:t>
      </w:r>
    </w:p>
    <w:p w14:paraId="76A6B45C"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Πριν δώσω τον λόγο στον κ. Φλαμπουράρη για να κλείσουμε το νομοσχέδιο, ζήτησε ο Υπουργός κ. Σπίρτζη</w:t>
      </w:r>
      <w:r>
        <w:rPr>
          <w:rFonts w:eastAsia="Times New Roman" w:cs="Times New Roman"/>
          <w:szCs w:val="24"/>
        </w:rPr>
        <w:t>ς για δύο λεπτά τον λόγο.</w:t>
      </w:r>
    </w:p>
    <w:p w14:paraId="76A6B45D"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Κύριε Υπουργέ, σας παρακαλώ, αυστηρά δύο λεπτά.</w:t>
      </w:r>
    </w:p>
    <w:p w14:paraId="76A6B45E" w14:textId="77777777" w:rsidR="00DD4703" w:rsidRDefault="00A53ECF">
      <w:pPr>
        <w:spacing w:line="600" w:lineRule="auto"/>
        <w:ind w:firstLine="720"/>
        <w:contextualSpacing/>
        <w:jc w:val="both"/>
        <w:rPr>
          <w:rFonts w:eastAsia="Times New Roman" w:cs="Times New Roman"/>
          <w:szCs w:val="24"/>
        </w:rPr>
      </w:pPr>
      <w:r w:rsidRPr="00C4139E">
        <w:rPr>
          <w:rFonts w:eastAsia="Times New Roman" w:cs="Times New Roman"/>
          <w:b/>
          <w:szCs w:val="24"/>
        </w:rPr>
        <w:t xml:space="preserve">ΧΡΗΣΤΟΣ ΣΠΙΡΤΖΗΣ (Υπουργός Υποδομών και Μεταφορών): </w:t>
      </w:r>
      <w:r>
        <w:rPr>
          <w:rFonts w:eastAsia="Times New Roman" w:cs="Times New Roman"/>
          <w:szCs w:val="24"/>
        </w:rPr>
        <w:t>Αυστηρά. Πέντε τηλεγραφικές απαντήσεις θέλω να δώσω, για να μην υπάρχει καμμία παρεξήγηση.</w:t>
      </w:r>
    </w:p>
    <w:p w14:paraId="76A6B45F"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είναι απάντηση στον κ. Μπούρα, </w:t>
      </w:r>
      <w:r>
        <w:rPr>
          <w:rFonts w:eastAsia="Times New Roman" w:cs="Times New Roman"/>
          <w:szCs w:val="24"/>
        </w:rPr>
        <w:t xml:space="preserve">που με ρώτησε αν διάβασα την </w:t>
      </w:r>
      <w:r>
        <w:rPr>
          <w:rFonts w:eastAsia="Times New Roman" w:cs="Times New Roman"/>
          <w:szCs w:val="24"/>
        </w:rPr>
        <w:t>έ</w:t>
      </w:r>
      <w:r>
        <w:rPr>
          <w:rFonts w:eastAsia="Times New Roman" w:cs="Times New Roman"/>
          <w:szCs w:val="24"/>
        </w:rPr>
        <w:t xml:space="preserve">κθεση της Επιστημονικής Επιτροπής της Βουλής. Προφανώς τη διάβασα και μάλιστα πολύ </w:t>
      </w:r>
      <w:r>
        <w:rPr>
          <w:rFonts w:eastAsia="Times New Roman" w:cs="Times New Roman"/>
          <w:szCs w:val="24"/>
        </w:rPr>
        <w:lastRenderedPageBreak/>
        <w:t>προσεκτικά, κύριε Μπούρα. Είναι τοπικού χαρακτήρα αυτά που αναφέρετε εσείς στην πρωτομιλία σας ή οι υπόλοιποι της Αντιπολίτευσης; Είναι τοπικού</w:t>
      </w:r>
      <w:r>
        <w:rPr>
          <w:rFonts w:eastAsia="Times New Roman" w:cs="Times New Roman"/>
          <w:szCs w:val="24"/>
        </w:rPr>
        <w:t xml:space="preserve"> ή δημοτικού χαρακτήρα το Ρυθμιστικό Σχέδιο Αττικής, ο ΣΟΑΠ, η ΕΑΧΑ; Όλα αυτά είναι τοπικού ή δημοτικού χαρακτήρα; Η ενοποίηση των αρχαιολογικών χώρων, ο Ελαιώνας, το Γουδή, η διπλή ανάπλαση, είναι τοπικού χαρακτήρα; Είναι μόνο για τον Δήμο Αθηναίων;</w:t>
      </w:r>
    </w:p>
    <w:p w14:paraId="76A6B460"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Δεύτε</w:t>
      </w:r>
      <w:r>
        <w:rPr>
          <w:rFonts w:eastAsia="Times New Roman" w:cs="Times New Roman"/>
          <w:szCs w:val="24"/>
        </w:rPr>
        <w:t>ρον, δεν μας είπατε τίποτα για το παραλιακό μέτωπο. Δεν ειπώθηκε τίποτα για την κατάργηση του ΟΚΧΕ. Ρωτήσαμε τον κ. Μανιάτη, που ήταν τότε Υπουργός.</w:t>
      </w:r>
    </w:p>
    <w:p w14:paraId="76A6B461" w14:textId="77777777" w:rsidR="00DD4703" w:rsidRDefault="00A53ECF">
      <w:pPr>
        <w:spacing w:line="600" w:lineRule="auto"/>
        <w:ind w:firstLine="720"/>
        <w:contextualSpacing/>
        <w:jc w:val="both"/>
        <w:rPr>
          <w:rFonts w:eastAsia="Times New Roman" w:cs="Times New Roman"/>
          <w:szCs w:val="24"/>
        </w:rPr>
      </w:pPr>
      <w:r w:rsidRPr="00DD22CD">
        <w:rPr>
          <w:rFonts w:eastAsia="Times New Roman" w:cs="Times New Roman"/>
          <w:b/>
          <w:szCs w:val="24"/>
        </w:rPr>
        <w:t>ΙΩΑΝΝΗΣ ΜΑΝΙΑΤΗΣ:</w:t>
      </w:r>
      <w:r>
        <w:rPr>
          <w:rFonts w:eastAsia="Times New Roman" w:cs="Times New Roman"/>
          <w:b/>
          <w:szCs w:val="24"/>
        </w:rPr>
        <w:t xml:space="preserve">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76A6B462" w14:textId="77777777" w:rsidR="00DD4703" w:rsidRDefault="00A53ECF">
      <w:pPr>
        <w:spacing w:line="600" w:lineRule="auto"/>
        <w:ind w:firstLine="720"/>
        <w:contextualSpacing/>
        <w:jc w:val="both"/>
        <w:rPr>
          <w:rFonts w:eastAsia="Times New Roman" w:cs="Times New Roman"/>
          <w:szCs w:val="24"/>
        </w:rPr>
      </w:pPr>
      <w:r w:rsidRPr="0028295C">
        <w:rPr>
          <w:rFonts w:eastAsia="Times New Roman" w:cs="Times New Roman"/>
          <w:b/>
          <w:szCs w:val="24"/>
        </w:rPr>
        <w:t>ΧΡΗΣΤΟΣ ΣΠΙΡΤΖΗΣ (Υπουργός Υποδομών και Μεταφορών):</w:t>
      </w:r>
      <w:r>
        <w:rPr>
          <w:rFonts w:eastAsia="Times New Roman" w:cs="Times New Roman"/>
          <w:b/>
          <w:szCs w:val="24"/>
        </w:rPr>
        <w:t xml:space="preserve"> </w:t>
      </w:r>
      <w:r>
        <w:rPr>
          <w:rFonts w:eastAsia="Times New Roman" w:cs="Times New Roman"/>
          <w:szCs w:val="24"/>
        </w:rPr>
        <w:t>Δεν σας διέκοψα.</w:t>
      </w:r>
    </w:p>
    <w:p w14:paraId="76A6B463"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ΠΡΟ</w:t>
      </w:r>
      <w:r>
        <w:rPr>
          <w:rFonts w:eastAsia="Times New Roman" w:cs="Times New Roman"/>
          <w:b/>
          <w:szCs w:val="24"/>
        </w:rPr>
        <w:t>ΕΔΡΕΥΩΝ (Γεώργιος Λαμπρούλης):</w:t>
      </w:r>
      <w:r>
        <w:rPr>
          <w:rFonts w:eastAsia="Times New Roman" w:cs="Times New Roman"/>
          <w:szCs w:val="24"/>
        </w:rPr>
        <w:t xml:space="preserve"> Παρακαλώ!</w:t>
      </w:r>
    </w:p>
    <w:p w14:paraId="76A6B464" w14:textId="77777777" w:rsidR="00DD4703" w:rsidRDefault="00A53ECF">
      <w:pPr>
        <w:spacing w:line="600" w:lineRule="auto"/>
        <w:ind w:firstLine="720"/>
        <w:contextualSpacing/>
        <w:jc w:val="both"/>
        <w:rPr>
          <w:rFonts w:eastAsia="Times New Roman" w:cs="Times New Roman"/>
          <w:szCs w:val="24"/>
        </w:rPr>
      </w:pPr>
      <w:r w:rsidRPr="008E31CF">
        <w:rPr>
          <w:rFonts w:eastAsia="Times New Roman" w:cs="Times New Roman"/>
          <w:b/>
          <w:szCs w:val="24"/>
        </w:rPr>
        <w:t>ΧΡΗΣΤΟΣ ΣΠΙΡΤΖΗΣ (Υπουργός Υποδομών και Μεταφορών):</w:t>
      </w:r>
      <w:r>
        <w:rPr>
          <w:rFonts w:eastAsia="Times New Roman" w:cs="Times New Roman"/>
          <w:szCs w:val="24"/>
        </w:rPr>
        <w:t xml:space="preserve"> Μας κατηγορήσατε για το Ρυθμιστικό Σχέδιο της Αθήνας που το καταψηφίσαμε. Αν θυμάμαι καλά και η τοποθέτηση του Τεχνικού Επιμελητηρίου -ήμουν τότε Πρόεδρος- βεβαίως</w:t>
      </w:r>
      <w:r>
        <w:rPr>
          <w:rFonts w:eastAsia="Times New Roman" w:cs="Times New Roman"/>
          <w:szCs w:val="24"/>
        </w:rPr>
        <w:t xml:space="preserve"> ήταν </w:t>
      </w:r>
      <w:r>
        <w:rPr>
          <w:rFonts w:eastAsia="Times New Roman" w:cs="Times New Roman"/>
          <w:szCs w:val="24"/>
        </w:rPr>
        <w:lastRenderedPageBreak/>
        <w:t xml:space="preserve">αρνητική. Δεν σημαίνει αυτό ότι καταργούμε τον ΟΡΣΑ. Εσείς τον καταργήσατε. Θεσμικά χρειαζόταν να υπάρχει και ο ΟΡΣΑ και ο Οργανισμός Ρυθμιστικού Σχεδίου Θεσσαλονίκης και Ιωαννίνων, που καταργήσατε. Για όνομα του </w:t>
      </w:r>
      <w:r>
        <w:rPr>
          <w:rFonts w:eastAsia="Times New Roman" w:cs="Times New Roman"/>
          <w:szCs w:val="24"/>
        </w:rPr>
        <w:t>θ</w:t>
      </w:r>
      <w:r>
        <w:rPr>
          <w:rFonts w:eastAsia="Times New Roman" w:cs="Times New Roman"/>
          <w:szCs w:val="24"/>
        </w:rPr>
        <w:t xml:space="preserve">εού! </w:t>
      </w:r>
    </w:p>
    <w:p w14:paraId="76A6B465"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θίξατε και διάφορα για </w:t>
      </w:r>
      <w:r>
        <w:rPr>
          <w:rFonts w:eastAsia="Times New Roman" w:cs="Times New Roman"/>
          <w:szCs w:val="24"/>
        </w:rPr>
        <w:t xml:space="preserve">τις αστικές συγκοινωνίες να πω το εξής: Είναι αυτό που είπε ο κ. Σκανδαλίδης πριν για την ανακολουθία. Για να δούμε ποιοι είναι ανακόλουθοι: Τα τρόλεϊ δεν τα καίνε οι μπαχαλάκηδες. Τα τρόλεϊ, το μετρό, τα λεωφορεία στην Αθήνα και στη Θεσσαλονίκη τα έκαψαν </w:t>
      </w:r>
      <w:r>
        <w:rPr>
          <w:rFonts w:eastAsia="Times New Roman" w:cs="Times New Roman"/>
          <w:szCs w:val="24"/>
        </w:rPr>
        <w:t>τα κυκλώματα που αφήσατε να λυμαίνονται τις αστικές συγκοινωνίες, με τα πλαστά εισιτήρια και με όλα τα άλλα.</w:t>
      </w:r>
    </w:p>
    <w:p w14:paraId="76A6B466"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Και μια προσωπική τοποθέτηση: Είπε ο κ. Σκανδαλίδης ότι το </w:t>
      </w:r>
      <w:r>
        <w:rPr>
          <w:rFonts w:eastAsia="Times New Roman" w:cs="Times New Roman"/>
          <w:szCs w:val="24"/>
        </w:rPr>
        <w:t>΄</w:t>
      </w:r>
      <w:r>
        <w:rPr>
          <w:rFonts w:eastAsia="Times New Roman" w:cs="Times New Roman"/>
          <w:szCs w:val="24"/>
        </w:rPr>
        <w:t>95 στήριζα τον κ. Σημίτη, που βγήκε Πρωθυπουργός. Ήμουν 26 χρονών. Τι εννοεί «στήριζα»;</w:t>
      </w:r>
      <w:r>
        <w:rPr>
          <w:rFonts w:eastAsia="Times New Roman" w:cs="Times New Roman"/>
          <w:szCs w:val="24"/>
        </w:rPr>
        <w:t xml:space="preserve"> Δυστυχώς, κύριε Μανιάτη, στους Αμπελόκηπους δεν είχαμε κοντά ένα αρχαίο θέατρο σαν της Επιδαύρου, που είχατε εσείς εκεί που μεγαλώσατε για να μας εκπαιδεύσουν κορυφαίοι ηθοποιοί. Δυστυχώς!</w:t>
      </w:r>
    </w:p>
    <w:p w14:paraId="76A6B467" w14:textId="77777777" w:rsidR="00DD4703" w:rsidRDefault="00A53ECF">
      <w:pPr>
        <w:spacing w:line="600" w:lineRule="auto"/>
        <w:ind w:firstLine="720"/>
        <w:contextualSpacing/>
        <w:jc w:val="both"/>
        <w:rPr>
          <w:rFonts w:eastAsia="Times New Roman" w:cs="Times New Roman"/>
          <w:szCs w:val="24"/>
        </w:rPr>
      </w:pPr>
      <w:r w:rsidRPr="00F96354">
        <w:rPr>
          <w:rFonts w:eastAsia="Times New Roman" w:cs="Times New Roman"/>
          <w:b/>
          <w:szCs w:val="24"/>
        </w:rPr>
        <w:t>ΙΩΑΝΝΗΣ ΜΑΝΙΑΤΗΣ:</w:t>
      </w:r>
      <w:r>
        <w:rPr>
          <w:rFonts w:eastAsia="Times New Roman" w:cs="Times New Roman"/>
          <w:szCs w:val="24"/>
        </w:rPr>
        <w:t xml:space="preserve"> Μπράβο! Μπράβο!</w:t>
      </w:r>
    </w:p>
    <w:p w14:paraId="76A6B468"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b/>
          <w:szCs w:val="24"/>
        </w:rPr>
        <w:t>:</w:t>
      </w:r>
      <w:r>
        <w:rPr>
          <w:rFonts w:eastAsia="Times New Roman" w:cs="Times New Roman"/>
          <w:szCs w:val="24"/>
        </w:rPr>
        <w:t xml:space="preserve"> Τον λόγο έχει ο κ. Φλαμπουράρης. </w:t>
      </w:r>
    </w:p>
    <w:p w14:paraId="76A6B469"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Κύριε Φλαμπουράρη, σας παρακαλώ πολύ, για πέντε λεπτά.</w:t>
      </w:r>
    </w:p>
    <w:p w14:paraId="76A6B46A"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ΦΛΑΜΠΟΥΡΑΡΗΣ (Υπουργός Επικρατείας): </w:t>
      </w:r>
      <w:r>
        <w:rPr>
          <w:rFonts w:eastAsia="Times New Roman" w:cs="Times New Roman"/>
          <w:szCs w:val="24"/>
        </w:rPr>
        <w:t xml:space="preserve">Είναι πια αργά, αλλά είμαι υποχρεωμένος να προσπαθήσω να αποκαταστήσω την πραγματικότητα που έχει σχέση με τον φορέα </w:t>
      </w:r>
      <w:r>
        <w:rPr>
          <w:rFonts w:eastAsia="Times New Roman" w:cs="Times New Roman"/>
          <w:szCs w:val="24"/>
        </w:rPr>
        <w:t xml:space="preserve">που καλούμαστε σήμερα να ψηφίσουμε. </w:t>
      </w:r>
    </w:p>
    <w:p w14:paraId="76A6B46B"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Νομίζω ότι δυο-τρεις δέσμες προβλημάτων που τέθηκαν είναι εκτός αυτού του κειμένου με την έννοια της προσπάθειας που καταβάλλεται για να υπάρξει η ανάπλαση της Αθήνας. Νομίζω ότι και στη συζήτηση μέσα εδώ αλλά και εκτός</w:t>
      </w:r>
      <w:r>
        <w:rPr>
          <w:rFonts w:eastAsia="Times New Roman" w:cs="Times New Roman"/>
          <w:szCs w:val="24"/>
        </w:rPr>
        <w:t xml:space="preserve"> είναι σαφές ότι σχέδια τα οποία είχαν και υψηλή αισθητική και καλούς στόχους δεν μπόρεσαν να υλοποιηθούν όχι γιατί αυτοί που τα σχεδίασαν δεν το ήθελαν -μακριά από εμένα αυτή η άποψη-, αλλά θεωρώ ότι η κατάσταση που επικρατούσε, είτε η γραφειοκρατική, είτ</w:t>
      </w:r>
      <w:r>
        <w:rPr>
          <w:rFonts w:eastAsia="Times New Roman" w:cs="Times New Roman"/>
          <w:szCs w:val="24"/>
        </w:rPr>
        <w:t xml:space="preserve">ε η αλληλοεπικάλυψη, είτε η μη συνεννόηση οδήγησε σε αυτά τα αρνητικά αποτελέσματα που όλοι διαπιστώνουμε ότι υπάρχουν. </w:t>
      </w:r>
    </w:p>
    <w:p w14:paraId="76A6B46C"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Άρα ένα θέμα το οποίο προσπαθούμε να επιλύσουμε -μπορεί να μην το έχουμε πετύχει ή να μην το πετυχαίνουμε 100%- είναι η προσπάθεια να σ</w:t>
      </w:r>
      <w:r>
        <w:rPr>
          <w:rFonts w:eastAsia="Times New Roman" w:cs="Times New Roman"/>
          <w:szCs w:val="24"/>
        </w:rPr>
        <w:t>υντονιστούν οι φορείς αυτοί οι οποίοι έχουν τη συνευθύνη για να προχωρήσουν κάποια πράγματα στην Αθήνα. Παραδείγματος χάρ</w:t>
      </w:r>
      <w:r>
        <w:rPr>
          <w:rFonts w:eastAsia="Times New Roman" w:cs="Times New Roman"/>
          <w:szCs w:val="24"/>
        </w:rPr>
        <w:t>ιν</w:t>
      </w:r>
      <w:r>
        <w:rPr>
          <w:rFonts w:eastAsia="Times New Roman" w:cs="Times New Roman"/>
          <w:szCs w:val="24"/>
        </w:rPr>
        <w:t>, μίλησαν προηγουμένως συνάδελφοι για τα προσφυγικά. Το ξέρετε ότι για να γίνουν τα προσφυγικά χρειάζεται να συνεργαστεί το Υπουργείο</w:t>
      </w:r>
      <w:r>
        <w:rPr>
          <w:rFonts w:eastAsia="Times New Roman" w:cs="Times New Roman"/>
          <w:szCs w:val="24"/>
        </w:rPr>
        <w:t xml:space="preserve"> Πολιτισμού, να συνεργαστεί το ΥΠΕΝ, να συνεργαστεί ο Δήμος της Αθήνας, να συνεργαστεί η </w:t>
      </w:r>
      <w:r>
        <w:rPr>
          <w:rFonts w:eastAsia="Times New Roman" w:cs="Times New Roman"/>
          <w:szCs w:val="24"/>
        </w:rPr>
        <w:t>Π</w:t>
      </w:r>
      <w:r>
        <w:rPr>
          <w:rFonts w:eastAsia="Times New Roman" w:cs="Times New Roman"/>
          <w:szCs w:val="24"/>
        </w:rPr>
        <w:t>εριφέρεια για να μπορεί να προχωρήσει αυτή η ιστορία;</w:t>
      </w:r>
    </w:p>
    <w:p w14:paraId="76A6B46D"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Αναφέρθηκε προηγουμένως ο συνάδελφος στην κολλητή μου την Άννη Βρυχέα. Τη θυμάμαι για πάνω από δώδεκα χρόνια τώρ</w:t>
      </w:r>
      <w:r>
        <w:rPr>
          <w:rFonts w:eastAsia="Times New Roman" w:cs="Times New Roman"/>
          <w:szCs w:val="24"/>
        </w:rPr>
        <w:t xml:space="preserve">α να έχει δώσει τη μάχη γι’ αυτό και δώδεκα χρόνια μετά ελπίζω και πιστεύω εγώ να προχωρήσω στην υλοποίηση αυτού του έργου. </w:t>
      </w:r>
    </w:p>
    <w:p w14:paraId="76A6B46E"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Μιλάμε όλοι για τα Εξάρχεια. Ξέρετε πώς μπορούν πραγματικά να λυθούν θέματα ή να αντιμετωπιστούν θέματα που έχουν σχέση με αυτή την περιοχή; </w:t>
      </w:r>
    </w:p>
    <w:p w14:paraId="76A6B46F"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Μίλησαν για το Πολυτεχνείο. Δεν πρέπει να επαναλειτουργήσει το Πολυτεχνείο; Δεν πρέπει να γίνει το </w:t>
      </w:r>
      <w:r>
        <w:rPr>
          <w:rFonts w:eastAsia="Times New Roman" w:cs="Times New Roman"/>
          <w:szCs w:val="24"/>
        </w:rPr>
        <w:t>μ</w:t>
      </w:r>
      <w:r>
        <w:rPr>
          <w:rFonts w:eastAsia="Times New Roman" w:cs="Times New Roman"/>
          <w:szCs w:val="24"/>
        </w:rPr>
        <w:t xml:space="preserve">ετρό; </w:t>
      </w:r>
    </w:p>
    <w:p w14:paraId="76A6B470"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Όλα αυτ</w:t>
      </w:r>
      <w:r>
        <w:rPr>
          <w:rFonts w:eastAsia="Times New Roman" w:cs="Times New Roman"/>
          <w:szCs w:val="24"/>
        </w:rPr>
        <w:t xml:space="preserve">ά είναι θέματα για τα οποία δεν ανοίξαμε τη συζήτηση εδώ. Και κακώς έγινε μια τέτοιου είδους αναφορά από αρκετούς. Όταν θα γίνει διαβούλευση γι’ αυτά τα θέματα -και θα γίνει-, τότε θα πούμε όλοι τις απόψεις μας. </w:t>
      </w:r>
    </w:p>
    <w:p w14:paraId="76A6B471"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Ένα τρίτο θέμα που θίχτηκε πολύ και για το </w:t>
      </w:r>
      <w:r>
        <w:rPr>
          <w:rFonts w:eastAsia="Times New Roman" w:cs="Times New Roman"/>
          <w:szCs w:val="24"/>
        </w:rPr>
        <w:t>οποίο θέλω να αποκαταστήσω την πραγματικότητα είναι αυτό που ειπώθηκε ότι υποκλέπτουμε από τον δήμο ή από περιφέρεια ή από τέτοιους φορείς. Ίσα</w:t>
      </w:r>
      <w:r>
        <w:rPr>
          <w:rFonts w:eastAsia="Times New Roman" w:cs="Times New Roman"/>
          <w:szCs w:val="24"/>
        </w:rPr>
        <w:t>-</w:t>
      </w:r>
      <w:r>
        <w:rPr>
          <w:rFonts w:eastAsia="Times New Roman" w:cs="Times New Roman"/>
          <w:szCs w:val="24"/>
        </w:rPr>
        <w:t xml:space="preserve">ίσα, αν δείτε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θα δείτε ότι υπάρχουν τρεις ισότιμες συμμετοχές, γιατί προσπαθούμε να συν</w:t>
      </w:r>
      <w:r>
        <w:rPr>
          <w:rFonts w:eastAsia="Times New Roman" w:cs="Times New Roman"/>
          <w:szCs w:val="24"/>
        </w:rPr>
        <w:t xml:space="preserve">τονίσουμε. Είναι η Κυβέρνηση, μέσω των εποπτευόντων Υπουργών Επικρατείας και ΥΠΟΜΕΔΙ, είναι ο Δήμος της Αθήνας, είναι και η Περιφέρεια. Είναι αυτοί οι τρεις ξεχωριστοί φορείς οι οποίοι θα συνεργάζονται για να μπορεί να προχωρήσει οποιοδήποτε έργο. </w:t>
      </w:r>
    </w:p>
    <w:p w14:paraId="76A6B472"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Δυστυχώ</w:t>
      </w:r>
      <w:r>
        <w:rPr>
          <w:rFonts w:eastAsia="Times New Roman" w:cs="Times New Roman"/>
          <w:szCs w:val="24"/>
        </w:rPr>
        <w:t xml:space="preserve">ς, για αντιπολιτευτική τακτική νομίζω ότι ειπώθηκαν κατά τη γνώμη μου όλα αυτά. Αν δεν υπάρξει συνεργασία θα μείνουν τα πράγματα ως έχουν. </w:t>
      </w:r>
    </w:p>
    <w:p w14:paraId="76A6B473"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Να πω και κάτι που πραγματικά έχει σχέση με τον Δήμο της Αθήνας. Εμάς δεν μας ενδιαφέρει αν είναι δήμαρχος της Αθήνα</w:t>
      </w:r>
      <w:r>
        <w:rPr>
          <w:rFonts w:eastAsia="Times New Roman" w:cs="Times New Roman"/>
          <w:szCs w:val="24"/>
        </w:rPr>
        <w:t xml:space="preserve">ς κάποιος ο οποίος δεν είναι της αρεσκείας μας. Αυτό που μας ενδιαφέρει κι ενδιαφέρει και τον </w:t>
      </w:r>
      <w:r>
        <w:rPr>
          <w:rFonts w:eastAsia="Times New Roman" w:cs="Times New Roman"/>
          <w:szCs w:val="24"/>
        </w:rPr>
        <w:t>δ</w:t>
      </w:r>
      <w:r>
        <w:rPr>
          <w:rFonts w:eastAsia="Times New Roman" w:cs="Times New Roman"/>
          <w:szCs w:val="24"/>
        </w:rPr>
        <w:t>ήμο είναι να μπορούμε να πετύχουμε κάποια πράγματα αυτόν τον ενάμιση χρόνο και τα επόμενα τέσσερα που θα είμαστε κυβέρνηση κι ας τα κερδίσει αυτά που θα πετύχουμ</w:t>
      </w:r>
      <w:r>
        <w:rPr>
          <w:rFonts w:eastAsia="Times New Roman" w:cs="Times New Roman"/>
          <w:szCs w:val="24"/>
        </w:rPr>
        <w:t>ε εμείς ο τάδε δήμαρχος ή ο άλλος δήμαρχος, ανεξάρτητα από το αν είναι της αρεσκείας μας.</w:t>
      </w:r>
    </w:p>
    <w:p w14:paraId="76A6B474"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Άρ</w:t>
      </w:r>
      <w:r>
        <w:rPr>
          <w:rFonts w:eastAsia="Times New Roman" w:cs="Times New Roman"/>
          <w:szCs w:val="24"/>
        </w:rPr>
        <w:t>α</w:t>
      </w:r>
      <w:r>
        <w:rPr>
          <w:rFonts w:eastAsia="Times New Roman" w:cs="Times New Roman"/>
          <w:szCs w:val="24"/>
        </w:rPr>
        <w:t xml:space="preserve"> μακριά από εμάς όλα αυτά τα οποία ακούστηκαν σήμερα εδώ, τα οποία και με στενοχώρησαν και με προβλημάτισαν, διότι δεν έχουν καμμία σχέση με όλα αυτά που θέλουμε ν</w:t>
      </w:r>
      <w:r>
        <w:rPr>
          <w:rFonts w:eastAsia="Times New Roman" w:cs="Times New Roman"/>
          <w:szCs w:val="24"/>
        </w:rPr>
        <w:t>α κάνουμε. Κατηγορούμαστε ότι θέλουμε να κάνουμε προσλήψεις. Δεν υπάρχει αυτό. Δεν είναι αυτό στην πρόθεσή μας και αυτό θα αποδειχθεί πολύ γρήγορα.</w:t>
      </w:r>
    </w:p>
    <w:p w14:paraId="76A6B475"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Για παράδειγμα, τα ίδια είχαν ειπωθεί όταν φτιάχτηκε αυτός ο φορέας για την «</w:t>
      </w:r>
      <w:r>
        <w:rPr>
          <w:rFonts w:eastAsia="Times New Roman" w:cs="Times New Roman"/>
          <w:szCs w:val="24"/>
        </w:rPr>
        <w:t>κ</w:t>
      </w:r>
      <w:r>
        <w:rPr>
          <w:rFonts w:eastAsia="Times New Roman" w:cs="Times New Roman"/>
          <w:szCs w:val="24"/>
        </w:rPr>
        <w:t xml:space="preserve">αθημερινότητα του </w:t>
      </w:r>
      <w:r>
        <w:rPr>
          <w:rFonts w:eastAsia="Times New Roman" w:cs="Times New Roman"/>
          <w:szCs w:val="24"/>
        </w:rPr>
        <w:t>π</w:t>
      </w:r>
      <w:r>
        <w:rPr>
          <w:rFonts w:eastAsia="Times New Roman" w:cs="Times New Roman"/>
          <w:szCs w:val="24"/>
        </w:rPr>
        <w:t>ολίτη». Σας</w:t>
      </w:r>
      <w:r>
        <w:rPr>
          <w:rFonts w:eastAsia="Times New Roman" w:cs="Times New Roman"/>
          <w:szCs w:val="24"/>
        </w:rPr>
        <w:t xml:space="preserve"> γνωρίζω ότι η «</w:t>
      </w:r>
      <w:r>
        <w:rPr>
          <w:rFonts w:eastAsia="Times New Roman" w:cs="Times New Roman"/>
          <w:szCs w:val="24"/>
        </w:rPr>
        <w:t>κ</w:t>
      </w:r>
      <w:r>
        <w:rPr>
          <w:rFonts w:eastAsia="Times New Roman" w:cs="Times New Roman"/>
          <w:szCs w:val="24"/>
        </w:rPr>
        <w:t xml:space="preserve">αθημερινότητα του </w:t>
      </w:r>
      <w:r>
        <w:rPr>
          <w:rFonts w:eastAsia="Times New Roman" w:cs="Times New Roman"/>
          <w:szCs w:val="24"/>
        </w:rPr>
        <w:t>π</w:t>
      </w:r>
      <w:r>
        <w:rPr>
          <w:rFonts w:eastAsia="Times New Roman" w:cs="Times New Roman"/>
          <w:szCs w:val="24"/>
        </w:rPr>
        <w:t xml:space="preserve">ολίτη», η οποία έχει πια πάνω από δεκαπέντε χιλιάδες αιτήσεις αντιμετώπισης προβλημάτων, λειτουργεί με είκοσι αποσπασμένους από το δημόσιο, με κανέναν εργαζόμενο δηλαδή που </w:t>
      </w:r>
      <w:r>
        <w:rPr>
          <w:rFonts w:eastAsia="Times New Roman" w:cs="Times New Roman"/>
          <w:szCs w:val="24"/>
        </w:rPr>
        <w:lastRenderedPageBreak/>
        <w:t>πληρώνεται ξεχωριστά. Δεν προσλήφθηκε κανείς. Α</w:t>
      </w:r>
      <w:r>
        <w:rPr>
          <w:rFonts w:eastAsia="Times New Roman" w:cs="Times New Roman"/>
          <w:szCs w:val="24"/>
        </w:rPr>
        <w:t>υτό είναι μια απόδειξή ή μια ένδειξη τουλάχιστον ότι η πρόθεση της Κυβέρνησης δεν είναι να κάνει όλα αυτά που λέγατε και για τα οποία την κατηγορούσατε.</w:t>
      </w:r>
    </w:p>
    <w:p w14:paraId="76A6B476"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Καταλαβαίνω σε έναν βαθμό ότι βρισκόμαστε σε μια φάση όπου πραγματικά η Αντιπολίτευση –και θέλω να το π</w:t>
      </w:r>
      <w:r>
        <w:rPr>
          <w:rFonts w:eastAsia="Times New Roman" w:cs="Times New Roman"/>
          <w:szCs w:val="24"/>
        </w:rPr>
        <w:t xml:space="preserve">ω αυτό- χάνει σιγά-σιγά τα αντιπολιτευτικά ερείσματα τα οποία είχε -και που είχαν ένα νόημα- σε σχέση με την τρομακτική δημοσιονομική δυσκολία που υπήρξε τόσα χρόνια από το 2010, αλλά και στα χρόνια τα δικά μας. Τα ξεπερνάμε αυτά. Βλέπουμε ότι οι εξαγωγές </w:t>
      </w:r>
      <w:r>
        <w:rPr>
          <w:rFonts w:eastAsia="Times New Roman" w:cs="Times New Roman"/>
          <w:szCs w:val="24"/>
        </w:rPr>
        <w:t>έχουν φτάσει στο 11%-12%. Βλέπουμε το πακέτο των διαφημίσεων, που είναι πάρα πολύ ουσιαστικό και κρίσιμο, να έχει αυξηθεί το τελευταίο διάστημα πάνω από το 10%, που σημαίνει ότι η αγορά έχει αρχίσει και κινείται.</w:t>
      </w:r>
    </w:p>
    <w:p w14:paraId="76A6B477"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Θεωρώ, λοιπόν, ότι αυτά τα στοιχεία τα οποί</w:t>
      </w:r>
      <w:r>
        <w:rPr>
          <w:rFonts w:eastAsia="Times New Roman" w:cs="Times New Roman"/>
          <w:szCs w:val="24"/>
        </w:rPr>
        <w:t>α ήταν στα χείλη της Αντιπολίτευσης για να κάνει μια ισχυρή, κατά την άποψή της, αντιπολίτευση, έχουν εκλείψει. Τώρα πέφτουμε σε θέματα, τα οποία δεν έχουν καμμία σχέση με την πραγματικότητα.</w:t>
      </w:r>
    </w:p>
    <w:p w14:paraId="76A6B478"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φορέας, λοιπόν, που κάνουμε έχει σαν στόχο να συντονίσει, για </w:t>
      </w:r>
      <w:r>
        <w:rPr>
          <w:rFonts w:eastAsia="Times New Roman" w:cs="Times New Roman"/>
          <w:szCs w:val="24"/>
        </w:rPr>
        <w:t>να μπορέσει πραγματικά το κέντρο της Αθήνας να αποκτήσει μια ενιαία κατεύθυνση, μια ενιαία αισθητική, ένα ενιαίο πρόσωπο.</w:t>
      </w:r>
    </w:p>
    <w:p w14:paraId="76A6B479"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Αυτό θα το ζητήσουμε -και ολοκληρώνω και τελειώνω με αυτό- αμέσως μόλις ψηφιστεί ο φορέας και γίνει το </w:t>
      </w:r>
      <w:r>
        <w:rPr>
          <w:rFonts w:eastAsia="Times New Roman" w:cs="Times New Roman"/>
          <w:szCs w:val="24"/>
        </w:rPr>
        <w:t>διοικητικό συμβούλιο</w:t>
      </w:r>
      <w:r>
        <w:rPr>
          <w:rFonts w:eastAsia="Times New Roman" w:cs="Times New Roman"/>
          <w:szCs w:val="24"/>
        </w:rPr>
        <w:t xml:space="preserve"> </w:t>
      </w:r>
      <w:r>
        <w:rPr>
          <w:rFonts w:eastAsia="Times New Roman" w:cs="Times New Roman"/>
          <w:szCs w:val="24"/>
        </w:rPr>
        <w:t xml:space="preserve">και το </w:t>
      </w:r>
      <w:r>
        <w:rPr>
          <w:rFonts w:eastAsia="Times New Roman" w:cs="Times New Roman"/>
          <w:szCs w:val="24"/>
        </w:rPr>
        <w:t>γνωμοδοτικό και το καταστατικό του με αρχιτεκτονικό, πολεοδομικό και χωροταξικό διαγωνισμό, τον οποίο θα προκηρύξουμε.</w:t>
      </w:r>
    </w:p>
    <w:p w14:paraId="76A6B47A"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 xml:space="preserve">Θα δώσουμε όλα τα στοιχεία, τα οποία υπάρχουν και τις μελέτες του Πολυτεχνείου και τις μελέτες του δήμου και τις μελέτες της περιφέρειας </w:t>
      </w:r>
      <w:r>
        <w:rPr>
          <w:rFonts w:eastAsia="Times New Roman" w:cs="Times New Roman"/>
          <w:szCs w:val="24"/>
        </w:rPr>
        <w:t>και τα χίλια οκτακόσια κτήρια -μιλάω για το κέντρο, δεν είναι τόσα, είναι λιγότερα- θα δοθούν στους μελετητές, αυτούς που θέλουν να συμμετάσχουν στον διαγωνισμό και θα μας παρουσιάσουν ένα συνολικό σχέδιο για το πώς θέλουμε πραγματικά να γίνει το κέντρο τη</w:t>
      </w:r>
      <w:r>
        <w:rPr>
          <w:rFonts w:eastAsia="Times New Roman" w:cs="Times New Roman"/>
          <w:szCs w:val="24"/>
        </w:rPr>
        <w:t xml:space="preserve">ς Αθήνας. Εκεί ο κάθε φορέας θα έχει τη δυνατότητα να παρεμβαίνει, αλλά συμπληρώνοντας αυτό </w:t>
      </w:r>
      <w:r>
        <w:rPr>
          <w:rFonts w:eastAsia="Times New Roman" w:cs="Times New Roman"/>
          <w:szCs w:val="24"/>
        </w:rPr>
        <w:lastRenderedPageBreak/>
        <w:t>που λέμε, το ενιαίο σχέδιο, για να μπορέσει πραγματικά το κέντρο της Αθήνας να αποκτήσει τον πραγματικό του χαρακτήρα, αυτόν που θέλουμε όλοι.</w:t>
      </w:r>
    </w:p>
    <w:p w14:paraId="76A6B47B"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6A6B47C" w14:textId="77777777" w:rsidR="00DD4703" w:rsidRDefault="00A53ECF">
      <w:pPr>
        <w:spacing w:line="600" w:lineRule="auto"/>
        <w:ind w:firstLine="720"/>
        <w:contextualSpacing/>
        <w:jc w:val="center"/>
        <w:rPr>
          <w:rFonts w:eastAsia="Times New Roman" w:cs="Times New Roman"/>
          <w:szCs w:val="24"/>
        </w:rPr>
      </w:pPr>
      <w:r>
        <w:rPr>
          <w:rFonts w:eastAsia="Times New Roman" w:cs="Times New Roman"/>
          <w:szCs w:val="24"/>
        </w:rPr>
        <w:t>(Χειροκροτ</w:t>
      </w:r>
      <w:r>
        <w:rPr>
          <w:rFonts w:eastAsia="Times New Roman" w:cs="Times New Roman"/>
          <w:szCs w:val="24"/>
        </w:rPr>
        <w:t>ήματα από τις πτέρυγες του ΣΥΡΙΖΑ και των Α</w:t>
      </w:r>
      <w:r>
        <w:rPr>
          <w:rFonts w:eastAsia="Times New Roman" w:cs="Times New Roman"/>
          <w:szCs w:val="24"/>
        </w:rPr>
        <w:t>ΝΕΛ</w:t>
      </w:r>
      <w:r>
        <w:rPr>
          <w:rFonts w:eastAsia="Times New Roman" w:cs="Times New Roman"/>
          <w:szCs w:val="24"/>
        </w:rPr>
        <w:t>)</w:t>
      </w:r>
    </w:p>
    <w:p w14:paraId="76A6B47D"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sidRPr="00BD4D93">
        <w:rPr>
          <w:rFonts w:eastAsia="Times New Roman" w:cs="Times New Roman"/>
          <w:szCs w:val="24"/>
        </w:rPr>
        <w:t xml:space="preserve"> </w:t>
      </w:r>
      <w:r>
        <w:rPr>
          <w:rFonts w:eastAsia="Times New Roman" w:cs="Times New Roman"/>
          <w:szCs w:val="24"/>
        </w:rPr>
        <w:t xml:space="preserve">Κυρίες και κύριοι συνάδελφοι, κηρύσσεται περαιωμένη η συζήτηση </w:t>
      </w:r>
      <w:r w:rsidRPr="00BD4D93">
        <w:rPr>
          <w:rFonts w:eastAsia="Times New Roman" w:cs="Times New Roman"/>
          <w:szCs w:val="24"/>
        </w:rPr>
        <w:t>επί της αρχής</w:t>
      </w:r>
      <w:r>
        <w:rPr>
          <w:rFonts w:eastAsia="Times New Roman" w:cs="Times New Roman"/>
          <w:szCs w:val="24"/>
        </w:rPr>
        <w:t>, των άρθρων και του συνόλου του σχεδίου νόμου του Υπουργείου Υποδομών και Μεταφορών: «Σύσταση φορ</w:t>
      </w:r>
      <w:r>
        <w:rPr>
          <w:rFonts w:eastAsia="Times New Roman" w:cs="Times New Roman"/>
          <w:szCs w:val="24"/>
        </w:rPr>
        <w:t>έα αναπλάσεων της πόλης των Αθηνών και άλλες διατάξεις».</w:t>
      </w:r>
    </w:p>
    <w:p w14:paraId="76A6B47E"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Εισερχόμαστε στην ψήφιση επί της αρχής, των άρθρων, των τροπολογιών και του συνόλου και η ψήφισή τους θα γίνει χωριστά.</w:t>
      </w:r>
    </w:p>
    <w:p w14:paraId="76A6B47F"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14:paraId="76A6B480" w14:textId="77777777" w:rsidR="00DD4703" w:rsidRDefault="00A53ECF">
      <w:pPr>
        <w:spacing w:line="600" w:lineRule="auto"/>
        <w:ind w:firstLine="720"/>
        <w:contextualSpacing/>
        <w:jc w:val="both"/>
        <w:rPr>
          <w:rFonts w:eastAsia="Times New Roman" w:cs="Times New Roman"/>
          <w:szCs w:val="24"/>
        </w:rPr>
      </w:pPr>
      <w:r>
        <w:rPr>
          <w:rFonts w:eastAsia="Times New Roman"/>
          <w:b/>
          <w:bCs/>
          <w:szCs w:val="24"/>
        </w:rPr>
        <w:t>ΧΡΗΣΤΟΣ ΚΑΤΣΩΤΗΣ:</w:t>
      </w:r>
      <w:r>
        <w:rPr>
          <w:rFonts w:eastAsia="Times New Roman"/>
          <w:bCs/>
          <w:szCs w:val="24"/>
        </w:rPr>
        <w:t xml:space="preserve"> </w:t>
      </w:r>
      <w:r>
        <w:rPr>
          <w:rFonts w:eastAsia="Times New Roman" w:cs="Times New Roman"/>
          <w:szCs w:val="24"/>
        </w:rPr>
        <w:t>Κ</w:t>
      </w:r>
      <w:r>
        <w:rPr>
          <w:rFonts w:eastAsia="Times New Roman" w:cs="Times New Roman"/>
          <w:szCs w:val="24"/>
        </w:rPr>
        <w:t>ύριε Πρόεδρε, εάν</w:t>
      </w:r>
      <w:r w:rsidRPr="001456A2">
        <w:rPr>
          <w:rFonts w:eastAsia="Times New Roman" w:cs="Times New Roman"/>
          <w:szCs w:val="24"/>
        </w:rPr>
        <w:t xml:space="preserve"> </w:t>
      </w:r>
      <w:r>
        <w:rPr>
          <w:rFonts w:eastAsia="Times New Roman" w:cs="Times New Roman"/>
          <w:szCs w:val="24"/>
        </w:rPr>
        <w:t>αυτή η</w:t>
      </w:r>
      <w:r w:rsidRPr="001456A2">
        <w:rPr>
          <w:rFonts w:eastAsia="Times New Roman" w:cs="Times New Roman"/>
          <w:szCs w:val="24"/>
        </w:rPr>
        <w:t xml:space="preserve"> </w:t>
      </w:r>
      <w:r>
        <w:rPr>
          <w:rFonts w:eastAsia="Times New Roman" w:cs="Times New Roman"/>
          <w:szCs w:val="24"/>
        </w:rPr>
        <w:t>βουλευτική τροπολογία</w:t>
      </w:r>
      <w:r w:rsidRPr="001456A2">
        <w:rPr>
          <w:rFonts w:eastAsia="Times New Roman" w:cs="Times New Roman"/>
          <w:szCs w:val="24"/>
        </w:rPr>
        <w:t xml:space="preserve"> </w:t>
      </w:r>
      <w:r>
        <w:rPr>
          <w:rFonts w:eastAsia="Times New Roman" w:cs="Times New Roman"/>
          <w:szCs w:val="24"/>
        </w:rPr>
        <w:t>έχει ενσωματωθεί</w:t>
      </w:r>
      <w:r w:rsidRPr="001006D7">
        <w:rPr>
          <w:rFonts w:eastAsia="Times New Roman" w:cs="Times New Roman"/>
          <w:szCs w:val="24"/>
        </w:rPr>
        <w:t>,</w:t>
      </w:r>
      <w:r>
        <w:rPr>
          <w:rFonts w:eastAsia="Times New Roman" w:cs="Times New Roman"/>
          <w:szCs w:val="24"/>
        </w:rPr>
        <w:t xml:space="preserve"> δεν θα μπορέσουμε να την ψηφίσουμε. Εάν είναι χωριστά μπορεί να πάμε στο «παρών».</w:t>
      </w:r>
    </w:p>
    <w:p w14:paraId="76A6B481"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sidRPr="00BD4D93">
        <w:rPr>
          <w:rFonts w:eastAsia="Times New Roman" w:cs="Times New Roman"/>
          <w:szCs w:val="24"/>
        </w:rPr>
        <w:t>Μιλάμε για τη βουλευτική τροπολογία.</w:t>
      </w:r>
      <w:r>
        <w:rPr>
          <w:rFonts w:eastAsia="Times New Roman" w:cs="Times New Roman"/>
          <w:szCs w:val="24"/>
        </w:rPr>
        <w:t xml:space="preserve"> Έχει ενσωματωθεί στο νομοσχέδιο ως ίδι</w:t>
      </w:r>
      <w:r>
        <w:rPr>
          <w:rFonts w:eastAsia="Times New Roman" w:cs="Times New Roman"/>
          <w:szCs w:val="24"/>
        </w:rPr>
        <w:t>ο άρθρο.</w:t>
      </w:r>
    </w:p>
    <w:p w14:paraId="76A6B482" w14:textId="77777777" w:rsidR="00DD4703" w:rsidRDefault="00A53ECF">
      <w:pPr>
        <w:spacing w:line="600" w:lineRule="auto"/>
        <w:ind w:firstLine="720"/>
        <w:contextualSpacing/>
        <w:jc w:val="both"/>
        <w:rPr>
          <w:rFonts w:eastAsia="Times New Roman"/>
          <w:bCs/>
          <w:szCs w:val="24"/>
        </w:rPr>
      </w:pPr>
      <w:r>
        <w:rPr>
          <w:rFonts w:eastAsia="Times New Roman"/>
          <w:b/>
          <w:bCs/>
          <w:szCs w:val="24"/>
        </w:rPr>
        <w:t xml:space="preserve">ΧΡΗΣΤΟΣ ΚΑΤΣΩΤΗΣ: </w:t>
      </w:r>
      <w:r w:rsidRPr="00BD4D93">
        <w:rPr>
          <w:rFonts w:eastAsia="Times New Roman"/>
          <w:bCs/>
          <w:szCs w:val="24"/>
        </w:rPr>
        <w:t>Το βλέπω.</w:t>
      </w:r>
    </w:p>
    <w:p w14:paraId="76A6B483" w14:textId="77777777" w:rsidR="00DD4703" w:rsidRDefault="00A53EC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sidRPr="00BD4D93">
        <w:rPr>
          <w:rFonts w:eastAsia="Times New Roman" w:cs="Times New Roman"/>
          <w:szCs w:val="24"/>
        </w:rPr>
        <w:t xml:space="preserve">Καλώς. </w:t>
      </w:r>
    </w:p>
    <w:p w14:paraId="76A6B484" w14:textId="77777777" w:rsidR="00DD4703" w:rsidRDefault="00A53ECF">
      <w:pPr>
        <w:spacing w:line="600" w:lineRule="auto"/>
        <w:ind w:firstLine="720"/>
        <w:contextualSpacing/>
        <w:jc w:val="both"/>
        <w:rPr>
          <w:rFonts w:eastAsia="Times New Roman" w:cs="Times New Roman"/>
          <w:szCs w:val="24"/>
        </w:rPr>
      </w:pPr>
      <w:r w:rsidRPr="00BD4D93">
        <w:rPr>
          <w:rFonts w:eastAsia="Times New Roman" w:cs="Times New Roman"/>
          <w:szCs w:val="24"/>
        </w:rPr>
        <w:t>Άνοιξε το σύστημα, μπορείτε να ξεκινήσετε</w:t>
      </w:r>
      <w:r>
        <w:rPr>
          <w:rFonts w:eastAsia="Times New Roman" w:cs="Times New Roman"/>
          <w:szCs w:val="24"/>
        </w:rPr>
        <w:t xml:space="preserve"> την ηλεκτρονική ψηφοφορία και αν κάποιος εκ των Βουλευτών χρειαστεί βοήθεια</w:t>
      </w:r>
      <w:r w:rsidRPr="001456A2">
        <w:rPr>
          <w:rFonts w:eastAsia="Times New Roman" w:cs="Times New Roman"/>
          <w:szCs w:val="24"/>
        </w:rPr>
        <w:t>,</w:t>
      </w:r>
      <w:r>
        <w:rPr>
          <w:rFonts w:eastAsia="Times New Roman" w:cs="Times New Roman"/>
          <w:szCs w:val="24"/>
        </w:rPr>
        <w:t xml:space="preserve"> εδώ είναι και οι υπηρεσίες στη διάθεσή σας.</w:t>
      </w:r>
    </w:p>
    <w:p w14:paraId="76A6B485" w14:textId="77777777" w:rsidR="00DD4703" w:rsidRDefault="00A53ECF">
      <w:pPr>
        <w:spacing w:line="600" w:lineRule="auto"/>
        <w:ind w:firstLine="720"/>
        <w:contextualSpacing/>
        <w:jc w:val="center"/>
        <w:rPr>
          <w:rFonts w:eastAsia="Times New Roman"/>
          <w:szCs w:val="24"/>
        </w:rPr>
      </w:pPr>
      <w:r>
        <w:rPr>
          <w:rFonts w:eastAsia="Times New Roman" w:cs="Times New Roman"/>
          <w:szCs w:val="24"/>
        </w:rPr>
        <w:t>(ΨΗΦΟΦΟΡΙΑ)</w:t>
      </w:r>
    </w:p>
    <w:p w14:paraId="76A6B486" w14:textId="77777777" w:rsidR="00DD4703" w:rsidRDefault="00A53ECF">
      <w:pPr>
        <w:spacing w:line="600" w:lineRule="auto"/>
        <w:ind w:firstLine="720"/>
        <w:contextualSpacing/>
        <w:jc w:val="both"/>
        <w:rPr>
          <w:rFonts w:eastAsia="Times New Roman" w:cs="Times New Roman"/>
          <w:szCs w:val="24"/>
        </w:rPr>
      </w:pPr>
      <w:r w:rsidRPr="00382E82">
        <w:rPr>
          <w:rFonts w:eastAsia="Times New Roman" w:cs="Times New Roman"/>
          <w:b/>
          <w:szCs w:val="24"/>
        </w:rPr>
        <w:t>ΠΡ</w:t>
      </w:r>
      <w:r w:rsidRPr="00382E82">
        <w:rPr>
          <w:rFonts w:eastAsia="Times New Roman" w:cs="Times New Roman"/>
          <w:b/>
          <w:szCs w:val="24"/>
        </w:rPr>
        <w:t xml:space="preserve">ΟΕΔΡΕΥΩΝ (Γεώργιος Λαμπρούλης): </w:t>
      </w:r>
      <w:r>
        <w:rPr>
          <w:rFonts w:eastAsia="Times New Roman" w:cs="Times New Roman"/>
          <w:szCs w:val="24"/>
        </w:rPr>
        <w:t xml:space="preserve">Παρακαλώ να κλείσει το σύστημα της ηλεκτρονικής ψηφοφορίας. </w:t>
      </w:r>
    </w:p>
    <w:p w14:paraId="76A6B487" w14:textId="77777777" w:rsidR="00DD4703" w:rsidRDefault="00A53ECF">
      <w:pPr>
        <w:spacing w:line="600" w:lineRule="auto"/>
        <w:ind w:firstLine="720"/>
        <w:contextualSpacing/>
        <w:jc w:val="center"/>
        <w:rPr>
          <w:rFonts w:eastAsia="Times New Roman" w:cs="Times New Roman"/>
          <w:szCs w:val="24"/>
        </w:rPr>
      </w:pPr>
      <w:r>
        <w:rPr>
          <w:rFonts w:eastAsia="Times New Roman" w:cs="Times New Roman"/>
          <w:szCs w:val="24"/>
        </w:rPr>
        <w:t>(ΗΛΕΚΤΡΟΝΙΚΗ ΚΑΤΑΜΕΤΡΗΣΗ)</w:t>
      </w:r>
    </w:p>
    <w:p w14:paraId="76A6B488" w14:textId="77777777" w:rsidR="00DD4703" w:rsidRDefault="00A53ECF">
      <w:pPr>
        <w:spacing w:line="600" w:lineRule="auto"/>
        <w:ind w:firstLine="720"/>
        <w:contextualSpacing/>
        <w:jc w:val="center"/>
        <w:rPr>
          <w:rFonts w:eastAsia="Times New Roman" w:cs="Times New Roman"/>
          <w:szCs w:val="24"/>
        </w:rPr>
      </w:pPr>
      <w:r>
        <w:rPr>
          <w:rFonts w:eastAsia="Times New Roman" w:cs="Times New Roman"/>
          <w:szCs w:val="24"/>
        </w:rPr>
        <w:t>(ΜΕΤΑ ΤΗΝ ΗΛΕΚΤΡΟΝΙΚΗ ΚΑΤΑΜΕΤΡΗΣΗ)</w:t>
      </w:r>
    </w:p>
    <w:p w14:paraId="76A6B489" w14:textId="77777777" w:rsidR="00DD4703" w:rsidRDefault="00A53ECF">
      <w:pPr>
        <w:spacing w:line="600" w:lineRule="auto"/>
        <w:ind w:firstLine="720"/>
        <w:contextualSpacing/>
        <w:jc w:val="both"/>
        <w:rPr>
          <w:rFonts w:eastAsia="Times New Roman" w:cs="Times New Roman"/>
          <w:szCs w:val="24"/>
        </w:rPr>
      </w:pPr>
      <w:r w:rsidRPr="00382E82">
        <w:rPr>
          <w:rFonts w:eastAsia="Times New Roman" w:cs="Times New Roman"/>
          <w:b/>
          <w:szCs w:val="24"/>
        </w:rPr>
        <w:lastRenderedPageBreak/>
        <w:t xml:space="preserve">ΠΡΟΕΔΡΕΥΩΝ (Γεώργιος Λαμπρούλης): </w:t>
      </w:r>
      <w:r>
        <w:rPr>
          <w:rFonts w:eastAsia="Times New Roman" w:cs="Times New Roman"/>
          <w:szCs w:val="24"/>
        </w:rPr>
        <w:t xml:space="preserve">Οι θέσεις των κομμάτων, όπως αποτυπώθηκαν κατά την ψήφισή με το ηλεκτρονικό σύστημα, </w:t>
      </w:r>
      <w:r>
        <w:rPr>
          <w:rFonts w:eastAsia="Times New Roman" w:cs="Times New Roman"/>
          <w:szCs w:val="24"/>
        </w:rPr>
        <w:t>καταχωρίζονται</w:t>
      </w:r>
      <w:r>
        <w:rPr>
          <w:rFonts w:eastAsia="Times New Roman" w:cs="Times New Roman"/>
          <w:szCs w:val="24"/>
        </w:rPr>
        <w:t xml:space="preserve"> στα Πρακτικά της σημερινής συνεδρίασης</w:t>
      </w:r>
      <w:r>
        <w:rPr>
          <w:rFonts w:eastAsia="Times New Roman" w:cs="Times New Roman"/>
          <w:szCs w:val="24"/>
        </w:rPr>
        <w:t xml:space="preserve"> και έχουν ως εξής:</w:t>
      </w:r>
    </w:p>
    <w:tbl>
      <w:tblPr>
        <w:tblW w:w="8075" w:type="dxa"/>
        <w:tblCellMar>
          <w:left w:w="10" w:type="dxa"/>
          <w:right w:w="10" w:type="dxa"/>
        </w:tblCellMar>
        <w:tblLook w:val="04A0" w:firstRow="1" w:lastRow="0" w:firstColumn="1" w:lastColumn="0" w:noHBand="0" w:noVBand="1"/>
      </w:tblPr>
      <w:tblGrid>
        <w:gridCol w:w="960"/>
        <w:gridCol w:w="1186"/>
        <w:gridCol w:w="1186"/>
        <w:gridCol w:w="1186"/>
        <w:gridCol w:w="141"/>
        <w:gridCol w:w="1515"/>
        <w:gridCol w:w="1901"/>
      </w:tblGrid>
      <w:tr w:rsidR="00DD4703" w14:paraId="76A6B48F" w14:textId="77777777">
        <w:trPr>
          <w:trHeight w:val="300"/>
        </w:trPr>
        <w:tc>
          <w:tcPr>
            <w:tcW w:w="960" w:type="dxa"/>
            <w:tcBorders>
              <w:top w:val="nil"/>
              <w:left w:val="nil"/>
              <w:bottom w:val="nil"/>
              <w:right w:val="nil"/>
            </w:tcBorders>
            <w:shd w:val="clear" w:color="auto" w:fill="auto"/>
            <w:noWrap/>
            <w:vAlign w:val="bottom"/>
          </w:tcPr>
          <w:p w14:paraId="76A6B48A"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tcPr>
          <w:p w14:paraId="76A6B48B"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tcPr>
          <w:p w14:paraId="76A6B48C" w14:textId="77777777" w:rsidR="006A48FE" w:rsidRPr="00BC528C" w:rsidRDefault="00A53ECF">
            <w:pPr>
              <w:contextualSpacing/>
              <w:jc w:val="right"/>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tcPr>
          <w:p w14:paraId="76A6B48D" w14:textId="77777777" w:rsidR="006A48FE" w:rsidRPr="00BC528C" w:rsidRDefault="00A53ECF">
            <w:pPr>
              <w:contextualSpacing/>
              <w:jc w:val="right"/>
              <w:rPr>
                <w:rFonts w:ascii="Calibri" w:eastAsia="Times New Roman" w:hAnsi="Calibri" w:cs="Calibri"/>
                <w:color w:val="000000"/>
                <w:sz w:val="22"/>
                <w:szCs w:val="22"/>
              </w:rPr>
            </w:pPr>
          </w:p>
        </w:tc>
        <w:tc>
          <w:tcPr>
            <w:tcW w:w="3557" w:type="dxa"/>
            <w:gridSpan w:val="3"/>
            <w:tcBorders>
              <w:top w:val="nil"/>
              <w:left w:val="nil"/>
              <w:bottom w:val="nil"/>
              <w:right w:val="nil"/>
            </w:tcBorders>
            <w:shd w:val="clear" w:color="auto" w:fill="auto"/>
            <w:noWrap/>
            <w:vAlign w:val="bottom"/>
          </w:tcPr>
          <w:p w14:paraId="76A6B48E" w14:textId="77777777" w:rsidR="006A48FE" w:rsidRPr="00BC528C" w:rsidRDefault="00A53ECF">
            <w:pPr>
              <w:contextualSpacing/>
              <w:rPr>
                <w:rFonts w:ascii="Calibri" w:eastAsia="Times New Roman" w:hAnsi="Calibri" w:cs="Calibri"/>
                <w:color w:val="000000"/>
                <w:sz w:val="22"/>
                <w:szCs w:val="22"/>
              </w:rPr>
            </w:pPr>
          </w:p>
        </w:tc>
      </w:tr>
      <w:tr w:rsidR="00DD4703" w14:paraId="76A6B497" w14:textId="77777777">
        <w:trPr>
          <w:trHeight w:val="300"/>
        </w:trPr>
        <w:tc>
          <w:tcPr>
            <w:tcW w:w="960" w:type="dxa"/>
            <w:tcBorders>
              <w:top w:val="nil"/>
              <w:left w:val="nil"/>
              <w:bottom w:val="nil"/>
              <w:right w:val="nil"/>
            </w:tcBorders>
            <w:shd w:val="clear" w:color="auto" w:fill="auto"/>
            <w:noWrap/>
            <w:vAlign w:val="bottom"/>
          </w:tcPr>
          <w:p w14:paraId="76A6B490"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tcPr>
          <w:p w14:paraId="76A6B491"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tcPr>
          <w:p w14:paraId="76A6B492" w14:textId="77777777" w:rsidR="006A48FE" w:rsidRPr="00BC528C" w:rsidRDefault="00A53ECF">
            <w:pPr>
              <w:contextualSpacing/>
              <w:jc w:val="right"/>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tcPr>
          <w:p w14:paraId="76A6B493" w14:textId="77777777" w:rsidR="006A48FE" w:rsidRPr="00BC528C" w:rsidRDefault="00A53ECF">
            <w:pPr>
              <w:contextualSpacing/>
              <w:jc w:val="right"/>
              <w:rPr>
                <w:rFonts w:ascii="Calibri" w:eastAsia="Times New Roman" w:hAnsi="Calibri" w:cs="Calibri"/>
                <w:color w:val="000000"/>
                <w:sz w:val="22"/>
                <w:szCs w:val="22"/>
              </w:rPr>
            </w:pPr>
          </w:p>
        </w:tc>
        <w:tc>
          <w:tcPr>
            <w:tcW w:w="141" w:type="dxa"/>
            <w:tcBorders>
              <w:top w:val="nil"/>
              <w:left w:val="nil"/>
              <w:bottom w:val="nil"/>
              <w:right w:val="nil"/>
            </w:tcBorders>
            <w:shd w:val="clear" w:color="auto" w:fill="auto"/>
            <w:noWrap/>
            <w:vAlign w:val="bottom"/>
          </w:tcPr>
          <w:p w14:paraId="76A6B494" w14:textId="77777777" w:rsidR="006A48FE" w:rsidRPr="00BC528C" w:rsidRDefault="00A53ECF">
            <w:pPr>
              <w:contextualSpacing/>
              <w:rPr>
                <w:rFonts w:ascii="Times New Roman" w:eastAsia="Times New Roman" w:hAnsi="Times New Roman" w:cs="Times New Roman"/>
                <w:sz w:val="20"/>
              </w:rPr>
            </w:pPr>
          </w:p>
        </w:tc>
        <w:tc>
          <w:tcPr>
            <w:tcW w:w="1515" w:type="dxa"/>
            <w:tcBorders>
              <w:top w:val="nil"/>
              <w:left w:val="nil"/>
              <w:bottom w:val="nil"/>
              <w:right w:val="nil"/>
            </w:tcBorders>
            <w:shd w:val="clear" w:color="auto" w:fill="auto"/>
            <w:noWrap/>
            <w:vAlign w:val="bottom"/>
          </w:tcPr>
          <w:p w14:paraId="76A6B495"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tcPr>
          <w:p w14:paraId="76A6B496" w14:textId="77777777" w:rsidR="006A48FE" w:rsidRPr="00BC528C" w:rsidRDefault="00A53ECF">
            <w:pPr>
              <w:contextualSpacing/>
              <w:rPr>
                <w:rFonts w:ascii="Times New Roman" w:eastAsia="Times New Roman" w:hAnsi="Times New Roman" w:cs="Times New Roman"/>
                <w:sz w:val="20"/>
              </w:rPr>
            </w:pPr>
          </w:p>
        </w:tc>
      </w:tr>
      <w:tr w:rsidR="00DD4703" w14:paraId="76A6B49B" w14:textId="77777777">
        <w:trPr>
          <w:trHeight w:val="300"/>
        </w:trPr>
        <w:tc>
          <w:tcPr>
            <w:tcW w:w="960" w:type="dxa"/>
            <w:tcBorders>
              <w:top w:val="nil"/>
              <w:left w:val="nil"/>
              <w:bottom w:val="nil"/>
              <w:right w:val="nil"/>
            </w:tcBorders>
            <w:shd w:val="clear" w:color="auto" w:fill="auto"/>
            <w:noWrap/>
            <w:vAlign w:val="bottom"/>
            <w:hideMark/>
          </w:tcPr>
          <w:p w14:paraId="76A6B498" w14:textId="77777777" w:rsidR="006A48FE" w:rsidRPr="00BC528C" w:rsidRDefault="00A53ECF">
            <w:pPr>
              <w:contextualSpacing/>
              <w:rPr>
                <w:rFonts w:ascii="Times New Roman" w:eastAsia="Times New Roman" w:hAnsi="Times New Roman" w:cs="Times New Roman"/>
                <w:sz w:val="20"/>
              </w:rPr>
            </w:pPr>
          </w:p>
        </w:tc>
        <w:tc>
          <w:tcPr>
            <w:tcW w:w="5214" w:type="dxa"/>
            <w:gridSpan w:val="5"/>
            <w:tcBorders>
              <w:top w:val="nil"/>
              <w:left w:val="nil"/>
              <w:bottom w:val="nil"/>
              <w:right w:val="nil"/>
            </w:tcBorders>
            <w:shd w:val="clear" w:color="auto" w:fill="auto"/>
            <w:noWrap/>
            <w:vAlign w:val="bottom"/>
            <w:hideMark/>
          </w:tcPr>
          <w:p w14:paraId="76A6B499"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Επί της αρχής   ΔΕΚΤΟ ΚΑΤΑ ΠΛΕΙΟΨΗΦΙΑ</w:t>
            </w:r>
          </w:p>
        </w:tc>
        <w:tc>
          <w:tcPr>
            <w:tcW w:w="1901" w:type="dxa"/>
            <w:tcBorders>
              <w:top w:val="nil"/>
              <w:left w:val="nil"/>
              <w:bottom w:val="nil"/>
              <w:right w:val="nil"/>
            </w:tcBorders>
            <w:shd w:val="clear" w:color="auto" w:fill="auto"/>
            <w:noWrap/>
            <w:vAlign w:val="bottom"/>
            <w:hideMark/>
          </w:tcPr>
          <w:p w14:paraId="76A6B49A" w14:textId="77777777" w:rsidR="006A48FE" w:rsidRPr="00BC528C" w:rsidRDefault="00A53ECF">
            <w:pPr>
              <w:contextualSpacing/>
              <w:rPr>
                <w:rFonts w:ascii="Calibri" w:eastAsia="Times New Roman" w:hAnsi="Calibri" w:cs="Calibri"/>
                <w:color w:val="000000"/>
                <w:sz w:val="22"/>
                <w:szCs w:val="22"/>
              </w:rPr>
            </w:pPr>
          </w:p>
        </w:tc>
      </w:tr>
      <w:tr w:rsidR="00DD4703" w14:paraId="76A6B4A3" w14:textId="77777777">
        <w:trPr>
          <w:trHeight w:val="300"/>
        </w:trPr>
        <w:tc>
          <w:tcPr>
            <w:tcW w:w="960" w:type="dxa"/>
            <w:tcBorders>
              <w:top w:val="nil"/>
              <w:left w:val="nil"/>
              <w:bottom w:val="nil"/>
              <w:right w:val="nil"/>
            </w:tcBorders>
            <w:shd w:val="clear" w:color="auto" w:fill="auto"/>
            <w:noWrap/>
            <w:vAlign w:val="bottom"/>
            <w:hideMark/>
          </w:tcPr>
          <w:p w14:paraId="76A6B49C"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ΣΥΡΙΖΑ:</w:t>
            </w:r>
          </w:p>
        </w:tc>
        <w:tc>
          <w:tcPr>
            <w:tcW w:w="1186" w:type="dxa"/>
            <w:tcBorders>
              <w:top w:val="nil"/>
              <w:left w:val="nil"/>
              <w:bottom w:val="nil"/>
              <w:right w:val="nil"/>
            </w:tcBorders>
            <w:shd w:val="clear" w:color="auto" w:fill="auto"/>
            <w:noWrap/>
            <w:vAlign w:val="bottom"/>
            <w:hideMark/>
          </w:tcPr>
          <w:p w14:paraId="76A6B49D"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49E"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49F"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ΝΑΙ</w:t>
            </w:r>
          </w:p>
        </w:tc>
        <w:tc>
          <w:tcPr>
            <w:tcW w:w="141" w:type="dxa"/>
            <w:tcBorders>
              <w:top w:val="nil"/>
              <w:left w:val="nil"/>
              <w:bottom w:val="nil"/>
              <w:right w:val="nil"/>
            </w:tcBorders>
            <w:shd w:val="clear" w:color="auto" w:fill="auto"/>
            <w:noWrap/>
            <w:vAlign w:val="bottom"/>
            <w:hideMark/>
          </w:tcPr>
          <w:p w14:paraId="76A6B4A0"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4A1"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4A2" w14:textId="77777777" w:rsidR="006A48FE" w:rsidRPr="00BC528C" w:rsidRDefault="00A53ECF">
            <w:pPr>
              <w:contextualSpacing/>
              <w:rPr>
                <w:rFonts w:ascii="Times New Roman" w:eastAsia="Times New Roman" w:hAnsi="Times New Roman" w:cs="Times New Roman"/>
                <w:sz w:val="20"/>
              </w:rPr>
            </w:pPr>
          </w:p>
        </w:tc>
      </w:tr>
      <w:tr w:rsidR="00DD4703" w14:paraId="76A6B4AB" w14:textId="77777777">
        <w:trPr>
          <w:trHeight w:val="300"/>
        </w:trPr>
        <w:tc>
          <w:tcPr>
            <w:tcW w:w="960" w:type="dxa"/>
            <w:tcBorders>
              <w:top w:val="nil"/>
              <w:left w:val="nil"/>
              <w:bottom w:val="nil"/>
              <w:right w:val="nil"/>
            </w:tcBorders>
            <w:shd w:val="clear" w:color="auto" w:fill="auto"/>
            <w:noWrap/>
            <w:vAlign w:val="bottom"/>
            <w:hideMark/>
          </w:tcPr>
          <w:p w14:paraId="76A6B4A4"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Ν.Δ:</w:t>
            </w:r>
          </w:p>
        </w:tc>
        <w:tc>
          <w:tcPr>
            <w:tcW w:w="1186" w:type="dxa"/>
            <w:tcBorders>
              <w:top w:val="nil"/>
              <w:left w:val="nil"/>
              <w:bottom w:val="nil"/>
              <w:right w:val="nil"/>
            </w:tcBorders>
            <w:shd w:val="clear" w:color="auto" w:fill="auto"/>
            <w:noWrap/>
            <w:vAlign w:val="bottom"/>
            <w:hideMark/>
          </w:tcPr>
          <w:p w14:paraId="76A6B4A5"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4A6"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4A7"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4A8"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4A9"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4AA" w14:textId="77777777" w:rsidR="006A48FE" w:rsidRPr="00BC528C" w:rsidRDefault="00A53ECF">
            <w:pPr>
              <w:contextualSpacing/>
              <w:rPr>
                <w:rFonts w:ascii="Times New Roman" w:eastAsia="Times New Roman" w:hAnsi="Times New Roman" w:cs="Times New Roman"/>
                <w:sz w:val="20"/>
              </w:rPr>
            </w:pPr>
          </w:p>
        </w:tc>
      </w:tr>
      <w:tr w:rsidR="00DD4703" w14:paraId="76A6B4B3" w14:textId="77777777">
        <w:trPr>
          <w:trHeight w:val="300"/>
        </w:trPr>
        <w:tc>
          <w:tcPr>
            <w:tcW w:w="960" w:type="dxa"/>
            <w:tcBorders>
              <w:top w:val="nil"/>
              <w:left w:val="nil"/>
              <w:bottom w:val="nil"/>
              <w:right w:val="nil"/>
            </w:tcBorders>
            <w:shd w:val="clear" w:color="auto" w:fill="auto"/>
            <w:noWrap/>
            <w:vAlign w:val="bottom"/>
            <w:hideMark/>
          </w:tcPr>
          <w:p w14:paraId="76A6B4AC"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ΔΗ.ΣΥ:</w:t>
            </w:r>
          </w:p>
        </w:tc>
        <w:tc>
          <w:tcPr>
            <w:tcW w:w="1186" w:type="dxa"/>
            <w:tcBorders>
              <w:top w:val="nil"/>
              <w:left w:val="nil"/>
              <w:bottom w:val="nil"/>
              <w:right w:val="nil"/>
            </w:tcBorders>
            <w:shd w:val="clear" w:color="auto" w:fill="auto"/>
            <w:noWrap/>
            <w:vAlign w:val="bottom"/>
            <w:hideMark/>
          </w:tcPr>
          <w:p w14:paraId="76A6B4AD"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4AE"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4AF"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4B0"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4B1"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4B2" w14:textId="77777777" w:rsidR="006A48FE" w:rsidRPr="00BC528C" w:rsidRDefault="00A53ECF">
            <w:pPr>
              <w:contextualSpacing/>
              <w:rPr>
                <w:rFonts w:ascii="Times New Roman" w:eastAsia="Times New Roman" w:hAnsi="Times New Roman" w:cs="Times New Roman"/>
                <w:sz w:val="20"/>
              </w:rPr>
            </w:pPr>
          </w:p>
        </w:tc>
      </w:tr>
      <w:tr w:rsidR="00DD4703" w14:paraId="76A6B4BB" w14:textId="77777777">
        <w:trPr>
          <w:trHeight w:val="300"/>
        </w:trPr>
        <w:tc>
          <w:tcPr>
            <w:tcW w:w="960" w:type="dxa"/>
            <w:tcBorders>
              <w:top w:val="nil"/>
              <w:left w:val="nil"/>
              <w:bottom w:val="nil"/>
              <w:right w:val="nil"/>
            </w:tcBorders>
            <w:shd w:val="clear" w:color="auto" w:fill="auto"/>
            <w:noWrap/>
            <w:vAlign w:val="bottom"/>
            <w:hideMark/>
          </w:tcPr>
          <w:p w14:paraId="76A6B4B4"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Χ.Α:</w:t>
            </w:r>
          </w:p>
        </w:tc>
        <w:tc>
          <w:tcPr>
            <w:tcW w:w="1186" w:type="dxa"/>
            <w:tcBorders>
              <w:top w:val="nil"/>
              <w:left w:val="nil"/>
              <w:bottom w:val="nil"/>
              <w:right w:val="nil"/>
            </w:tcBorders>
            <w:shd w:val="clear" w:color="auto" w:fill="auto"/>
            <w:noWrap/>
            <w:vAlign w:val="bottom"/>
            <w:hideMark/>
          </w:tcPr>
          <w:p w14:paraId="76A6B4B5"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4B6"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4B7"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4B8"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4B9"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4BA" w14:textId="77777777" w:rsidR="006A48FE" w:rsidRPr="00BC528C" w:rsidRDefault="00A53ECF">
            <w:pPr>
              <w:contextualSpacing/>
              <w:rPr>
                <w:rFonts w:ascii="Times New Roman" w:eastAsia="Times New Roman" w:hAnsi="Times New Roman" w:cs="Times New Roman"/>
                <w:sz w:val="20"/>
              </w:rPr>
            </w:pPr>
          </w:p>
        </w:tc>
      </w:tr>
      <w:tr w:rsidR="00DD4703" w14:paraId="76A6B4C3" w14:textId="77777777">
        <w:trPr>
          <w:trHeight w:val="300"/>
        </w:trPr>
        <w:tc>
          <w:tcPr>
            <w:tcW w:w="960" w:type="dxa"/>
            <w:tcBorders>
              <w:top w:val="nil"/>
              <w:left w:val="nil"/>
              <w:bottom w:val="nil"/>
              <w:right w:val="nil"/>
            </w:tcBorders>
            <w:shd w:val="clear" w:color="auto" w:fill="auto"/>
            <w:noWrap/>
            <w:vAlign w:val="bottom"/>
            <w:hideMark/>
          </w:tcPr>
          <w:p w14:paraId="76A6B4BC"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Κ.Κ.Ε:</w:t>
            </w:r>
          </w:p>
        </w:tc>
        <w:tc>
          <w:tcPr>
            <w:tcW w:w="1186" w:type="dxa"/>
            <w:tcBorders>
              <w:top w:val="nil"/>
              <w:left w:val="nil"/>
              <w:bottom w:val="nil"/>
              <w:right w:val="nil"/>
            </w:tcBorders>
            <w:shd w:val="clear" w:color="auto" w:fill="auto"/>
            <w:noWrap/>
            <w:vAlign w:val="bottom"/>
            <w:hideMark/>
          </w:tcPr>
          <w:p w14:paraId="76A6B4BD"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4BE"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4BF"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4C0"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4C1"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4C2" w14:textId="77777777" w:rsidR="006A48FE" w:rsidRPr="00BC528C" w:rsidRDefault="00A53ECF">
            <w:pPr>
              <w:contextualSpacing/>
              <w:rPr>
                <w:rFonts w:ascii="Times New Roman" w:eastAsia="Times New Roman" w:hAnsi="Times New Roman" w:cs="Times New Roman"/>
                <w:sz w:val="20"/>
              </w:rPr>
            </w:pPr>
          </w:p>
        </w:tc>
      </w:tr>
      <w:tr w:rsidR="00DD4703" w14:paraId="76A6B4CB" w14:textId="77777777">
        <w:trPr>
          <w:trHeight w:val="300"/>
        </w:trPr>
        <w:tc>
          <w:tcPr>
            <w:tcW w:w="960" w:type="dxa"/>
            <w:tcBorders>
              <w:top w:val="nil"/>
              <w:left w:val="nil"/>
              <w:bottom w:val="nil"/>
              <w:right w:val="nil"/>
            </w:tcBorders>
            <w:shd w:val="clear" w:color="auto" w:fill="auto"/>
            <w:noWrap/>
            <w:vAlign w:val="bottom"/>
            <w:hideMark/>
          </w:tcPr>
          <w:p w14:paraId="76A6B4C4"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ΑΝ.ΕΛ:</w:t>
            </w:r>
          </w:p>
        </w:tc>
        <w:tc>
          <w:tcPr>
            <w:tcW w:w="1186" w:type="dxa"/>
            <w:tcBorders>
              <w:top w:val="nil"/>
              <w:left w:val="nil"/>
              <w:bottom w:val="nil"/>
              <w:right w:val="nil"/>
            </w:tcBorders>
            <w:shd w:val="clear" w:color="auto" w:fill="auto"/>
            <w:noWrap/>
            <w:vAlign w:val="bottom"/>
            <w:hideMark/>
          </w:tcPr>
          <w:p w14:paraId="76A6B4C5"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4C6"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4C7"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ΝΑΙ</w:t>
            </w:r>
          </w:p>
        </w:tc>
        <w:tc>
          <w:tcPr>
            <w:tcW w:w="141" w:type="dxa"/>
            <w:tcBorders>
              <w:top w:val="nil"/>
              <w:left w:val="nil"/>
              <w:bottom w:val="nil"/>
              <w:right w:val="nil"/>
            </w:tcBorders>
            <w:shd w:val="clear" w:color="auto" w:fill="auto"/>
            <w:noWrap/>
            <w:vAlign w:val="bottom"/>
            <w:hideMark/>
          </w:tcPr>
          <w:p w14:paraId="76A6B4C8"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4C9"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4CA" w14:textId="77777777" w:rsidR="006A48FE" w:rsidRPr="00BC528C" w:rsidRDefault="00A53ECF">
            <w:pPr>
              <w:contextualSpacing/>
              <w:rPr>
                <w:rFonts w:ascii="Times New Roman" w:eastAsia="Times New Roman" w:hAnsi="Times New Roman" w:cs="Times New Roman"/>
                <w:sz w:val="20"/>
              </w:rPr>
            </w:pPr>
          </w:p>
        </w:tc>
      </w:tr>
      <w:tr w:rsidR="00DD4703" w14:paraId="76A6B4D3" w14:textId="77777777">
        <w:trPr>
          <w:trHeight w:val="300"/>
        </w:trPr>
        <w:tc>
          <w:tcPr>
            <w:tcW w:w="960" w:type="dxa"/>
            <w:tcBorders>
              <w:top w:val="nil"/>
              <w:left w:val="nil"/>
              <w:bottom w:val="nil"/>
              <w:right w:val="nil"/>
            </w:tcBorders>
            <w:shd w:val="clear" w:color="auto" w:fill="auto"/>
            <w:noWrap/>
            <w:vAlign w:val="bottom"/>
            <w:hideMark/>
          </w:tcPr>
          <w:p w14:paraId="76A6B4CC"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ΠΟΤΑΜΙ:</w:t>
            </w:r>
          </w:p>
        </w:tc>
        <w:tc>
          <w:tcPr>
            <w:tcW w:w="1186" w:type="dxa"/>
            <w:tcBorders>
              <w:top w:val="nil"/>
              <w:left w:val="nil"/>
              <w:bottom w:val="nil"/>
              <w:right w:val="nil"/>
            </w:tcBorders>
            <w:shd w:val="clear" w:color="auto" w:fill="auto"/>
            <w:noWrap/>
            <w:vAlign w:val="bottom"/>
            <w:hideMark/>
          </w:tcPr>
          <w:p w14:paraId="76A6B4CD"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4CE"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4CF"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4D0"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4D1"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4D2" w14:textId="77777777" w:rsidR="006A48FE" w:rsidRPr="00BC528C" w:rsidRDefault="00A53ECF">
            <w:pPr>
              <w:contextualSpacing/>
              <w:rPr>
                <w:rFonts w:ascii="Times New Roman" w:eastAsia="Times New Roman" w:hAnsi="Times New Roman" w:cs="Times New Roman"/>
                <w:sz w:val="20"/>
              </w:rPr>
            </w:pPr>
          </w:p>
        </w:tc>
      </w:tr>
      <w:tr w:rsidR="00DD4703" w14:paraId="76A6B4DA" w14:textId="77777777">
        <w:trPr>
          <w:trHeight w:val="300"/>
        </w:trPr>
        <w:tc>
          <w:tcPr>
            <w:tcW w:w="2146" w:type="dxa"/>
            <w:gridSpan w:val="2"/>
            <w:tcBorders>
              <w:top w:val="nil"/>
              <w:left w:val="nil"/>
              <w:bottom w:val="nil"/>
              <w:right w:val="nil"/>
            </w:tcBorders>
            <w:shd w:val="clear" w:color="auto" w:fill="auto"/>
            <w:noWrap/>
            <w:vAlign w:val="bottom"/>
            <w:hideMark/>
          </w:tcPr>
          <w:p w14:paraId="76A6B4D4"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ΕΝ. ΚΕΝΤΡΩΩΝ:</w:t>
            </w:r>
          </w:p>
        </w:tc>
        <w:tc>
          <w:tcPr>
            <w:tcW w:w="1186" w:type="dxa"/>
            <w:tcBorders>
              <w:top w:val="nil"/>
              <w:left w:val="nil"/>
              <w:bottom w:val="nil"/>
              <w:right w:val="nil"/>
            </w:tcBorders>
            <w:shd w:val="clear" w:color="auto" w:fill="auto"/>
            <w:noWrap/>
            <w:vAlign w:val="bottom"/>
            <w:hideMark/>
          </w:tcPr>
          <w:p w14:paraId="76A6B4D5"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4D6"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4D7"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4D8"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4D9" w14:textId="77777777" w:rsidR="006A48FE" w:rsidRPr="00BC528C" w:rsidRDefault="00A53ECF">
            <w:pPr>
              <w:contextualSpacing/>
              <w:rPr>
                <w:rFonts w:ascii="Times New Roman" w:eastAsia="Times New Roman" w:hAnsi="Times New Roman" w:cs="Times New Roman"/>
                <w:sz w:val="20"/>
              </w:rPr>
            </w:pPr>
          </w:p>
        </w:tc>
      </w:tr>
      <w:tr w:rsidR="00DD4703" w14:paraId="76A6B4E2" w14:textId="77777777">
        <w:trPr>
          <w:trHeight w:val="300"/>
        </w:trPr>
        <w:tc>
          <w:tcPr>
            <w:tcW w:w="960" w:type="dxa"/>
            <w:tcBorders>
              <w:top w:val="nil"/>
              <w:left w:val="nil"/>
              <w:bottom w:val="nil"/>
              <w:right w:val="nil"/>
            </w:tcBorders>
            <w:shd w:val="clear" w:color="auto" w:fill="auto"/>
            <w:noWrap/>
            <w:vAlign w:val="bottom"/>
            <w:hideMark/>
          </w:tcPr>
          <w:p w14:paraId="76A6B4DB"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4DC"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4DD"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4DE" w14:textId="77777777" w:rsidR="006A48FE" w:rsidRPr="00BC528C" w:rsidRDefault="00A53ECF">
            <w:pPr>
              <w:contextualSpacing/>
              <w:rPr>
                <w:rFonts w:ascii="Times New Roman" w:eastAsia="Times New Roman" w:hAnsi="Times New Roman" w:cs="Times New Roman"/>
                <w:sz w:val="20"/>
              </w:rPr>
            </w:pPr>
          </w:p>
        </w:tc>
        <w:tc>
          <w:tcPr>
            <w:tcW w:w="141" w:type="dxa"/>
            <w:tcBorders>
              <w:top w:val="nil"/>
              <w:left w:val="nil"/>
              <w:bottom w:val="nil"/>
              <w:right w:val="nil"/>
            </w:tcBorders>
            <w:shd w:val="clear" w:color="auto" w:fill="auto"/>
            <w:noWrap/>
            <w:vAlign w:val="bottom"/>
            <w:hideMark/>
          </w:tcPr>
          <w:p w14:paraId="76A6B4DF" w14:textId="77777777" w:rsidR="006A48FE" w:rsidRPr="00BC528C" w:rsidRDefault="00A53ECF">
            <w:pPr>
              <w:contextualSpacing/>
              <w:rPr>
                <w:rFonts w:ascii="Times New Roman" w:eastAsia="Times New Roman" w:hAnsi="Times New Roman" w:cs="Times New Roman"/>
                <w:sz w:val="20"/>
              </w:rPr>
            </w:pPr>
          </w:p>
        </w:tc>
        <w:tc>
          <w:tcPr>
            <w:tcW w:w="1515" w:type="dxa"/>
            <w:tcBorders>
              <w:top w:val="nil"/>
              <w:left w:val="nil"/>
              <w:bottom w:val="nil"/>
              <w:right w:val="nil"/>
            </w:tcBorders>
            <w:shd w:val="clear" w:color="auto" w:fill="auto"/>
            <w:noWrap/>
            <w:vAlign w:val="bottom"/>
            <w:hideMark/>
          </w:tcPr>
          <w:p w14:paraId="76A6B4E0"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4E1" w14:textId="77777777" w:rsidR="006A48FE" w:rsidRPr="00BC528C" w:rsidRDefault="00A53ECF">
            <w:pPr>
              <w:contextualSpacing/>
              <w:rPr>
                <w:rFonts w:ascii="Times New Roman" w:eastAsia="Times New Roman" w:hAnsi="Times New Roman" w:cs="Times New Roman"/>
                <w:sz w:val="20"/>
              </w:rPr>
            </w:pPr>
          </w:p>
        </w:tc>
      </w:tr>
      <w:tr w:rsidR="00DD4703" w14:paraId="76A6B4E5" w14:textId="77777777">
        <w:trPr>
          <w:trHeight w:val="300"/>
        </w:trPr>
        <w:tc>
          <w:tcPr>
            <w:tcW w:w="960" w:type="dxa"/>
            <w:tcBorders>
              <w:top w:val="nil"/>
              <w:left w:val="nil"/>
              <w:bottom w:val="nil"/>
              <w:right w:val="nil"/>
            </w:tcBorders>
            <w:shd w:val="clear" w:color="auto" w:fill="auto"/>
            <w:noWrap/>
            <w:vAlign w:val="bottom"/>
            <w:hideMark/>
          </w:tcPr>
          <w:p w14:paraId="76A6B4E3" w14:textId="77777777" w:rsidR="006A48FE" w:rsidRPr="00BC528C" w:rsidRDefault="00A53ECF">
            <w:pPr>
              <w:contextualSpacing/>
              <w:rPr>
                <w:rFonts w:ascii="Times New Roman" w:eastAsia="Times New Roman" w:hAnsi="Times New Roman" w:cs="Times New Roman"/>
                <w:sz w:val="20"/>
              </w:rPr>
            </w:pPr>
          </w:p>
        </w:tc>
        <w:tc>
          <w:tcPr>
            <w:tcW w:w="7115" w:type="dxa"/>
            <w:gridSpan w:val="6"/>
            <w:tcBorders>
              <w:top w:val="nil"/>
              <w:left w:val="nil"/>
              <w:bottom w:val="nil"/>
              <w:right w:val="nil"/>
            </w:tcBorders>
            <w:shd w:val="clear" w:color="auto" w:fill="auto"/>
            <w:noWrap/>
            <w:vAlign w:val="bottom"/>
            <w:hideMark/>
          </w:tcPr>
          <w:p w14:paraId="76A6B4E4"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Άρθρο 1 όπως τροποποιήθηκε από τον κ. Υπουργό   ΔΕΚΤΟ ΚΑΤΑ ΠΛΕΙΟΨΗΦΙΑ</w:t>
            </w:r>
          </w:p>
        </w:tc>
      </w:tr>
      <w:tr w:rsidR="00DD4703" w14:paraId="76A6B4ED" w14:textId="77777777">
        <w:trPr>
          <w:trHeight w:val="300"/>
        </w:trPr>
        <w:tc>
          <w:tcPr>
            <w:tcW w:w="960" w:type="dxa"/>
            <w:tcBorders>
              <w:top w:val="nil"/>
              <w:left w:val="nil"/>
              <w:bottom w:val="nil"/>
              <w:right w:val="nil"/>
            </w:tcBorders>
            <w:shd w:val="clear" w:color="auto" w:fill="auto"/>
            <w:noWrap/>
            <w:vAlign w:val="bottom"/>
            <w:hideMark/>
          </w:tcPr>
          <w:p w14:paraId="76A6B4E6"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ΣΥΡΙΖΑ:</w:t>
            </w:r>
          </w:p>
        </w:tc>
        <w:tc>
          <w:tcPr>
            <w:tcW w:w="1186" w:type="dxa"/>
            <w:tcBorders>
              <w:top w:val="nil"/>
              <w:left w:val="nil"/>
              <w:bottom w:val="nil"/>
              <w:right w:val="nil"/>
            </w:tcBorders>
            <w:shd w:val="clear" w:color="auto" w:fill="auto"/>
            <w:noWrap/>
            <w:vAlign w:val="bottom"/>
            <w:hideMark/>
          </w:tcPr>
          <w:p w14:paraId="76A6B4E7"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4E8"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4E9"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ΝΑΙ</w:t>
            </w:r>
          </w:p>
        </w:tc>
        <w:tc>
          <w:tcPr>
            <w:tcW w:w="141" w:type="dxa"/>
            <w:tcBorders>
              <w:top w:val="nil"/>
              <w:left w:val="nil"/>
              <w:bottom w:val="nil"/>
              <w:right w:val="nil"/>
            </w:tcBorders>
            <w:shd w:val="clear" w:color="auto" w:fill="auto"/>
            <w:noWrap/>
            <w:vAlign w:val="bottom"/>
            <w:hideMark/>
          </w:tcPr>
          <w:p w14:paraId="76A6B4EA"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4EB"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4EC" w14:textId="77777777" w:rsidR="006A48FE" w:rsidRPr="00BC528C" w:rsidRDefault="00A53ECF">
            <w:pPr>
              <w:contextualSpacing/>
              <w:rPr>
                <w:rFonts w:ascii="Times New Roman" w:eastAsia="Times New Roman" w:hAnsi="Times New Roman" w:cs="Times New Roman"/>
                <w:sz w:val="20"/>
              </w:rPr>
            </w:pPr>
          </w:p>
        </w:tc>
      </w:tr>
      <w:tr w:rsidR="00DD4703" w14:paraId="76A6B4F5" w14:textId="77777777">
        <w:trPr>
          <w:trHeight w:val="300"/>
        </w:trPr>
        <w:tc>
          <w:tcPr>
            <w:tcW w:w="960" w:type="dxa"/>
            <w:tcBorders>
              <w:top w:val="nil"/>
              <w:left w:val="nil"/>
              <w:bottom w:val="nil"/>
              <w:right w:val="nil"/>
            </w:tcBorders>
            <w:shd w:val="clear" w:color="auto" w:fill="auto"/>
            <w:noWrap/>
            <w:vAlign w:val="bottom"/>
            <w:hideMark/>
          </w:tcPr>
          <w:p w14:paraId="76A6B4EE"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Ν.Δ:</w:t>
            </w:r>
          </w:p>
        </w:tc>
        <w:tc>
          <w:tcPr>
            <w:tcW w:w="1186" w:type="dxa"/>
            <w:tcBorders>
              <w:top w:val="nil"/>
              <w:left w:val="nil"/>
              <w:bottom w:val="nil"/>
              <w:right w:val="nil"/>
            </w:tcBorders>
            <w:shd w:val="clear" w:color="auto" w:fill="auto"/>
            <w:noWrap/>
            <w:vAlign w:val="bottom"/>
            <w:hideMark/>
          </w:tcPr>
          <w:p w14:paraId="76A6B4EF"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4F0"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4F1"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4F2"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4F3"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4F4" w14:textId="77777777" w:rsidR="006A48FE" w:rsidRPr="00BC528C" w:rsidRDefault="00A53ECF">
            <w:pPr>
              <w:contextualSpacing/>
              <w:rPr>
                <w:rFonts w:ascii="Times New Roman" w:eastAsia="Times New Roman" w:hAnsi="Times New Roman" w:cs="Times New Roman"/>
                <w:sz w:val="20"/>
              </w:rPr>
            </w:pPr>
          </w:p>
        </w:tc>
      </w:tr>
      <w:tr w:rsidR="00DD4703" w14:paraId="76A6B4FD" w14:textId="77777777">
        <w:trPr>
          <w:trHeight w:val="300"/>
        </w:trPr>
        <w:tc>
          <w:tcPr>
            <w:tcW w:w="960" w:type="dxa"/>
            <w:tcBorders>
              <w:top w:val="nil"/>
              <w:left w:val="nil"/>
              <w:bottom w:val="nil"/>
              <w:right w:val="nil"/>
            </w:tcBorders>
            <w:shd w:val="clear" w:color="auto" w:fill="auto"/>
            <w:noWrap/>
            <w:vAlign w:val="bottom"/>
            <w:hideMark/>
          </w:tcPr>
          <w:p w14:paraId="76A6B4F6"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ΔΗ.ΣΥ:</w:t>
            </w:r>
          </w:p>
        </w:tc>
        <w:tc>
          <w:tcPr>
            <w:tcW w:w="1186" w:type="dxa"/>
            <w:tcBorders>
              <w:top w:val="nil"/>
              <w:left w:val="nil"/>
              <w:bottom w:val="nil"/>
              <w:right w:val="nil"/>
            </w:tcBorders>
            <w:shd w:val="clear" w:color="auto" w:fill="auto"/>
            <w:noWrap/>
            <w:vAlign w:val="bottom"/>
            <w:hideMark/>
          </w:tcPr>
          <w:p w14:paraId="76A6B4F7"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4F8"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4F9"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4FA"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4FB"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4FC" w14:textId="77777777" w:rsidR="006A48FE" w:rsidRPr="00BC528C" w:rsidRDefault="00A53ECF">
            <w:pPr>
              <w:contextualSpacing/>
              <w:rPr>
                <w:rFonts w:ascii="Times New Roman" w:eastAsia="Times New Roman" w:hAnsi="Times New Roman" w:cs="Times New Roman"/>
                <w:sz w:val="20"/>
              </w:rPr>
            </w:pPr>
          </w:p>
        </w:tc>
      </w:tr>
      <w:tr w:rsidR="00DD4703" w14:paraId="76A6B505" w14:textId="77777777">
        <w:trPr>
          <w:trHeight w:val="300"/>
        </w:trPr>
        <w:tc>
          <w:tcPr>
            <w:tcW w:w="960" w:type="dxa"/>
            <w:tcBorders>
              <w:top w:val="nil"/>
              <w:left w:val="nil"/>
              <w:bottom w:val="nil"/>
              <w:right w:val="nil"/>
            </w:tcBorders>
            <w:shd w:val="clear" w:color="auto" w:fill="auto"/>
            <w:noWrap/>
            <w:vAlign w:val="bottom"/>
            <w:hideMark/>
          </w:tcPr>
          <w:p w14:paraId="76A6B4FE"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Χ.Α:</w:t>
            </w:r>
          </w:p>
        </w:tc>
        <w:tc>
          <w:tcPr>
            <w:tcW w:w="1186" w:type="dxa"/>
            <w:tcBorders>
              <w:top w:val="nil"/>
              <w:left w:val="nil"/>
              <w:bottom w:val="nil"/>
              <w:right w:val="nil"/>
            </w:tcBorders>
            <w:shd w:val="clear" w:color="auto" w:fill="auto"/>
            <w:noWrap/>
            <w:vAlign w:val="bottom"/>
            <w:hideMark/>
          </w:tcPr>
          <w:p w14:paraId="76A6B4FF"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500"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01"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502"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503"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504" w14:textId="77777777" w:rsidR="006A48FE" w:rsidRPr="00BC528C" w:rsidRDefault="00A53ECF">
            <w:pPr>
              <w:contextualSpacing/>
              <w:rPr>
                <w:rFonts w:ascii="Times New Roman" w:eastAsia="Times New Roman" w:hAnsi="Times New Roman" w:cs="Times New Roman"/>
                <w:sz w:val="20"/>
              </w:rPr>
            </w:pPr>
          </w:p>
        </w:tc>
      </w:tr>
      <w:tr w:rsidR="00DD4703" w14:paraId="76A6B50D" w14:textId="77777777">
        <w:trPr>
          <w:trHeight w:val="300"/>
        </w:trPr>
        <w:tc>
          <w:tcPr>
            <w:tcW w:w="960" w:type="dxa"/>
            <w:tcBorders>
              <w:top w:val="nil"/>
              <w:left w:val="nil"/>
              <w:bottom w:val="nil"/>
              <w:right w:val="nil"/>
            </w:tcBorders>
            <w:shd w:val="clear" w:color="auto" w:fill="auto"/>
            <w:noWrap/>
            <w:vAlign w:val="bottom"/>
            <w:hideMark/>
          </w:tcPr>
          <w:p w14:paraId="76A6B506"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Κ.Κ.Ε:</w:t>
            </w:r>
          </w:p>
        </w:tc>
        <w:tc>
          <w:tcPr>
            <w:tcW w:w="1186" w:type="dxa"/>
            <w:tcBorders>
              <w:top w:val="nil"/>
              <w:left w:val="nil"/>
              <w:bottom w:val="nil"/>
              <w:right w:val="nil"/>
            </w:tcBorders>
            <w:shd w:val="clear" w:color="auto" w:fill="auto"/>
            <w:noWrap/>
            <w:vAlign w:val="bottom"/>
            <w:hideMark/>
          </w:tcPr>
          <w:p w14:paraId="76A6B507"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508"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09"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50A"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50B"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50C" w14:textId="77777777" w:rsidR="006A48FE" w:rsidRPr="00BC528C" w:rsidRDefault="00A53ECF">
            <w:pPr>
              <w:contextualSpacing/>
              <w:rPr>
                <w:rFonts w:ascii="Times New Roman" w:eastAsia="Times New Roman" w:hAnsi="Times New Roman" w:cs="Times New Roman"/>
                <w:sz w:val="20"/>
              </w:rPr>
            </w:pPr>
          </w:p>
        </w:tc>
      </w:tr>
      <w:tr w:rsidR="00DD4703" w14:paraId="76A6B515" w14:textId="77777777">
        <w:trPr>
          <w:trHeight w:val="300"/>
        </w:trPr>
        <w:tc>
          <w:tcPr>
            <w:tcW w:w="960" w:type="dxa"/>
            <w:tcBorders>
              <w:top w:val="nil"/>
              <w:left w:val="nil"/>
              <w:bottom w:val="nil"/>
              <w:right w:val="nil"/>
            </w:tcBorders>
            <w:shd w:val="clear" w:color="auto" w:fill="auto"/>
            <w:noWrap/>
            <w:vAlign w:val="bottom"/>
            <w:hideMark/>
          </w:tcPr>
          <w:p w14:paraId="76A6B50E"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ΑΝ.ΕΛ:</w:t>
            </w:r>
          </w:p>
        </w:tc>
        <w:tc>
          <w:tcPr>
            <w:tcW w:w="1186" w:type="dxa"/>
            <w:tcBorders>
              <w:top w:val="nil"/>
              <w:left w:val="nil"/>
              <w:bottom w:val="nil"/>
              <w:right w:val="nil"/>
            </w:tcBorders>
            <w:shd w:val="clear" w:color="auto" w:fill="auto"/>
            <w:noWrap/>
            <w:vAlign w:val="bottom"/>
            <w:hideMark/>
          </w:tcPr>
          <w:p w14:paraId="76A6B50F"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510"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11"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ΝΑΙ</w:t>
            </w:r>
          </w:p>
        </w:tc>
        <w:tc>
          <w:tcPr>
            <w:tcW w:w="141" w:type="dxa"/>
            <w:tcBorders>
              <w:top w:val="nil"/>
              <w:left w:val="nil"/>
              <w:bottom w:val="nil"/>
              <w:right w:val="nil"/>
            </w:tcBorders>
            <w:shd w:val="clear" w:color="auto" w:fill="auto"/>
            <w:noWrap/>
            <w:vAlign w:val="bottom"/>
            <w:hideMark/>
          </w:tcPr>
          <w:p w14:paraId="76A6B512"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513"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514" w14:textId="77777777" w:rsidR="006A48FE" w:rsidRPr="00BC528C" w:rsidRDefault="00A53ECF">
            <w:pPr>
              <w:contextualSpacing/>
              <w:rPr>
                <w:rFonts w:ascii="Times New Roman" w:eastAsia="Times New Roman" w:hAnsi="Times New Roman" w:cs="Times New Roman"/>
                <w:sz w:val="20"/>
              </w:rPr>
            </w:pPr>
          </w:p>
        </w:tc>
      </w:tr>
      <w:tr w:rsidR="00DD4703" w14:paraId="76A6B51D" w14:textId="77777777">
        <w:trPr>
          <w:trHeight w:val="300"/>
        </w:trPr>
        <w:tc>
          <w:tcPr>
            <w:tcW w:w="960" w:type="dxa"/>
            <w:tcBorders>
              <w:top w:val="nil"/>
              <w:left w:val="nil"/>
              <w:bottom w:val="nil"/>
              <w:right w:val="nil"/>
            </w:tcBorders>
            <w:shd w:val="clear" w:color="auto" w:fill="auto"/>
            <w:noWrap/>
            <w:vAlign w:val="bottom"/>
            <w:hideMark/>
          </w:tcPr>
          <w:p w14:paraId="76A6B516"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ΠΟΤΑΜΙ:</w:t>
            </w:r>
          </w:p>
        </w:tc>
        <w:tc>
          <w:tcPr>
            <w:tcW w:w="1186" w:type="dxa"/>
            <w:tcBorders>
              <w:top w:val="nil"/>
              <w:left w:val="nil"/>
              <w:bottom w:val="nil"/>
              <w:right w:val="nil"/>
            </w:tcBorders>
            <w:shd w:val="clear" w:color="auto" w:fill="auto"/>
            <w:noWrap/>
            <w:vAlign w:val="bottom"/>
            <w:hideMark/>
          </w:tcPr>
          <w:p w14:paraId="76A6B517"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518"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19"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51A"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51B"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51C" w14:textId="77777777" w:rsidR="006A48FE" w:rsidRPr="00BC528C" w:rsidRDefault="00A53ECF">
            <w:pPr>
              <w:contextualSpacing/>
              <w:rPr>
                <w:rFonts w:ascii="Times New Roman" w:eastAsia="Times New Roman" w:hAnsi="Times New Roman" w:cs="Times New Roman"/>
                <w:sz w:val="20"/>
              </w:rPr>
            </w:pPr>
          </w:p>
        </w:tc>
      </w:tr>
      <w:tr w:rsidR="00DD4703" w14:paraId="76A6B524" w14:textId="77777777">
        <w:trPr>
          <w:trHeight w:val="300"/>
        </w:trPr>
        <w:tc>
          <w:tcPr>
            <w:tcW w:w="2146" w:type="dxa"/>
            <w:gridSpan w:val="2"/>
            <w:tcBorders>
              <w:top w:val="nil"/>
              <w:left w:val="nil"/>
              <w:bottom w:val="nil"/>
              <w:right w:val="nil"/>
            </w:tcBorders>
            <w:shd w:val="clear" w:color="auto" w:fill="auto"/>
            <w:noWrap/>
            <w:vAlign w:val="bottom"/>
            <w:hideMark/>
          </w:tcPr>
          <w:p w14:paraId="76A6B51E"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ΕΝ. ΚΕΝΤΡΩΩΝ:</w:t>
            </w:r>
          </w:p>
        </w:tc>
        <w:tc>
          <w:tcPr>
            <w:tcW w:w="1186" w:type="dxa"/>
            <w:tcBorders>
              <w:top w:val="nil"/>
              <w:left w:val="nil"/>
              <w:bottom w:val="nil"/>
              <w:right w:val="nil"/>
            </w:tcBorders>
            <w:shd w:val="clear" w:color="auto" w:fill="auto"/>
            <w:noWrap/>
            <w:vAlign w:val="bottom"/>
            <w:hideMark/>
          </w:tcPr>
          <w:p w14:paraId="76A6B51F"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520"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521"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522"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523" w14:textId="77777777" w:rsidR="006A48FE" w:rsidRPr="00BC528C" w:rsidRDefault="00A53ECF">
            <w:pPr>
              <w:contextualSpacing/>
              <w:rPr>
                <w:rFonts w:ascii="Times New Roman" w:eastAsia="Times New Roman" w:hAnsi="Times New Roman" w:cs="Times New Roman"/>
                <w:sz w:val="20"/>
              </w:rPr>
            </w:pPr>
          </w:p>
        </w:tc>
      </w:tr>
      <w:tr w:rsidR="00DD4703" w14:paraId="76A6B52C" w14:textId="77777777">
        <w:trPr>
          <w:trHeight w:val="300"/>
        </w:trPr>
        <w:tc>
          <w:tcPr>
            <w:tcW w:w="960" w:type="dxa"/>
            <w:tcBorders>
              <w:top w:val="nil"/>
              <w:left w:val="nil"/>
              <w:bottom w:val="nil"/>
              <w:right w:val="nil"/>
            </w:tcBorders>
            <w:shd w:val="clear" w:color="auto" w:fill="auto"/>
            <w:noWrap/>
            <w:vAlign w:val="bottom"/>
            <w:hideMark/>
          </w:tcPr>
          <w:p w14:paraId="76A6B525"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26"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27"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28" w14:textId="77777777" w:rsidR="006A48FE" w:rsidRPr="00BC528C" w:rsidRDefault="00A53ECF">
            <w:pPr>
              <w:contextualSpacing/>
              <w:rPr>
                <w:rFonts w:ascii="Times New Roman" w:eastAsia="Times New Roman" w:hAnsi="Times New Roman" w:cs="Times New Roman"/>
                <w:sz w:val="20"/>
              </w:rPr>
            </w:pPr>
          </w:p>
        </w:tc>
        <w:tc>
          <w:tcPr>
            <w:tcW w:w="141" w:type="dxa"/>
            <w:tcBorders>
              <w:top w:val="nil"/>
              <w:left w:val="nil"/>
              <w:bottom w:val="nil"/>
              <w:right w:val="nil"/>
            </w:tcBorders>
            <w:shd w:val="clear" w:color="auto" w:fill="auto"/>
            <w:noWrap/>
            <w:vAlign w:val="bottom"/>
            <w:hideMark/>
          </w:tcPr>
          <w:p w14:paraId="76A6B529" w14:textId="77777777" w:rsidR="006A48FE" w:rsidRPr="00BC528C" w:rsidRDefault="00A53ECF">
            <w:pPr>
              <w:contextualSpacing/>
              <w:rPr>
                <w:rFonts w:ascii="Times New Roman" w:eastAsia="Times New Roman" w:hAnsi="Times New Roman" w:cs="Times New Roman"/>
                <w:sz w:val="20"/>
              </w:rPr>
            </w:pPr>
          </w:p>
        </w:tc>
        <w:tc>
          <w:tcPr>
            <w:tcW w:w="1515" w:type="dxa"/>
            <w:tcBorders>
              <w:top w:val="nil"/>
              <w:left w:val="nil"/>
              <w:bottom w:val="nil"/>
              <w:right w:val="nil"/>
            </w:tcBorders>
            <w:shd w:val="clear" w:color="auto" w:fill="auto"/>
            <w:noWrap/>
            <w:vAlign w:val="bottom"/>
            <w:hideMark/>
          </w:tcPr>
          <w:p w14:paraId="76A6B52A"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52B" w14:textId="77777777" w:rsidR="006A48FE" w:rsidRPr="00BC528C" w:rsidRDefault="00A53ECF">
            <w:pPr>
              <w:contextualSpacing/>
              <w:rPr>
                <w:rFonts w:ascii="Times New Roman" w:eastAsia="Times New Roman" w:hAnsi="Times New Roman" w:cs="Times New Roman"/>
                <w:sz w:val="20"/>
              </w:rPr>
            </w:pPr>
          </w:p>
        </w:tc>
      </w:tr>
      <w:tr w:rsidR="00DD4703" w14:paraId="76A6B52F" w14:textId="77777777">
        <w:trPr>
          <w:trHeight w:val="300"/>
        </w:trPr>
        <w:tc>
          <w:tcPr>
            <w:tcW w:w="960" w:type="dxa"/>
            <w:tcBorders>
              <w:top w:val="nil"/>
              <w:left w:val="nil"/>
              <w:bottom w:val="nil"/>
              <w:right w:val="nil"/>
            </w:tcBorders>
            <w:shd w:val="clear" w:color="auto" w:fill="auto"/>
            <w:noWrap/>
            <w:vAlign w:val="bottom"/>
            <w:hideMark/>
          </w:tcPr>
          <w:p w14:paraId="76A6B52D" w14:textId="77777777" w:rsidR="006A48FE" w:rsidRPr="00BC528C" w:rsidRDefault="00A53ECF">
            <w:pPr>
              <w:contextualSpacing/>
              <w:rPr>
                <w:rFonts w:ascii="Times New Roman" w:eastAsia="Times New Roman" w:hAnsi="Times New Roman" w:cs="Times New Roman"/>
                <w:sz w:val="20"/>
              </w:rPr>
            </w:pPr>
          </w:p>
        </w:tc>
        <w:tc>
          <w:tcPr>
            <w:tcW w:w="7115" w:type="dxa"/>
            <w:gridSpan w:val="6"/>
            <w:tcBorders>
              <w:top w:val="nil"/>
              <w:left w:val="nil"/>
              <w:bottom w:val="nil"/>
              <w:right w:val="nil"/>
            </w:tcBorders>
            <w:shd w:val="clear" w:color="auto" w:fill="auto"/>
            <w:noWrap/>
            <w:vAlign w:val="bottom"/>
            <w:hideMark/>
          </w:tcPr>
          <w:p w14:paraId="76A6B52E"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Άρθρο 2 όπως τροποποιήθηκε από τον κ. Υπουργό   ΔΕΚΤΟ ΚΑΤΑ ΠΛΕΙΟΨΗΦΙΑ</w:t>
            </w:r>
          </w:p>
        </w:tc>
      </w:tr>
      <w:tr w:rsidR="00DD4703" w14:paraId="76A6B537" w14:textId="77777777">
        <w:trPr>
          <w:trHeight w:val="300"/>
        </w:trPr>
        <w:tc>
          <w:tcPr>
            <w:tcW w:w="960" w:type="dxa"/>
            <w:tcBorders>
              <w:top w:val="nil"/>
              <w:left w:val="nil"/>
              <w:bottom w:val="nil"/>
              <w:right w:val="nil"/>
            </w:tcBorders>
            <w:shd w:val="clear" w:color="auto" w:fill="auto"/>
            <w:noWrap/>
            <w:vAlign w:val="bottom"/>
            <w:hideMark/>
          </w:tcPr>
          <w:p w14:paraId="76A6B530"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ΣΥΡΙΖΑ:</w:t>
            </w:r>
          </w:p>
        </w:tc>
        <w:tc>
          <w:tcPr>
            <w:tcW w:w="1186" w:type="dxa"/>
            <w:tcBorders>
              <w:top w:val="nil"/>
              <w:left w:val="nil"/>
              <w:bottom w:val="nil"/>
              <w:right w:val="nil"/>
            </w:tcBorders>
            <w:shd w:val="clear" w:color="auto" w:fill="auto"/>
            <w:noWrap/>
            <w:vAlign w:val="bottom"/>
            <w:hideMark/>
          </w:tcPr>
          <w:p w14:paraId="76A6B531"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532"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33"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ΝΑΙ</w:t>
            </w:r>
          </w:p>
        </w:tc>
        <w:tc>
          <w:tcPr>
            <w:tcW w:w="141" w:type="dxa"/>
            <w:tcBorders>
              <w:top w:val="nil"/>
              <w:left w:val="nil"/>
              <w:bottom w:val="nil"/>
              <w:right w:val="nil"/>
            </w:tcBorders>
            <w:shd w:val="clear" w:color="auto" w:fill="auto"/>
            <w:noWrap/>
            <w:vAlign w:val="bottom"/>
            <w:hideMark/>
          </w:tcPr>
          <w:p w14:paraId="76A6B534"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535"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536" w14:textId="77777777" w:rsidR="006A48FE" w:rsidRPr="00BC528C" w:rsidRDefault="00A53ECF">
            <w:pPr>
              <w:contextualSpacing/>
              <w:rPr>
                <w:rFonts w:ascii="Times New Roman" w:eastAsia="Times New Roman" w:hAnsi="Times New Roman" w:cs="Times New Roman"/>
                <w:sz w:val="20"/>
              </w:rPr>
            </w:pPr>
          </w:p>
        </w:tc>
      </w:tr>
      <w:tr w:rsidR="00DD4703" w14:paraId="76A6B53F" w14:textId="77777777">
        <w:trPr>
          <w:trHeight w:val="300"/>
        </w:trPr>
        <w:tc>
          <w:tcPr>
            <w:tcW w:w="960" w:type="dxa"/>
            <w:tcBorders>
              <w:top w:val="nil"/>
              <w:left w:val="nil"/>
              <w:bottom w:val="nil"/>
              <w:right w:val="nil"/>
            </w:tcBorders>
            <w:shd w:val="clear" w:color="auto" w:fill="auto"/>
            <w:noWrap/>
            <w:vAlign w:val="bottom"/>
            <w:hideMark/>
          </w:tcPr>
          <w:p w14:paraId="76A6B538"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Ν.Δ:</w:t>
            </w:r>
          </w:p>
        </w:tc>
        <w:tc>
          <w:tcPr>
            <w:tcW w:w="1186" w:type="dxa"/>
            <w:tcBorders>
              <w:top w:val="nil"/>
              <w:left w:val="nil"/>
              <w:bottom w:val="nil"/>
              <w:right w:val="nil"/>
            </w:tcBorders>
            <w:shd w:val="clear" w:color="auto" w:fill="auto"/>
            <w:noWrap/>
            <w:vAlign w:val="bottom"/>
            <w:hideMark/>
          </w:tcPr>
          <w:p w14:paraId="76A6B539"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53A"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3B"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53C"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53D"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53E" w14:textId="77777777" w:rsidR="006A48FE" w:rsidRPr="00BC528C" w:rsidRDefault="00A53ECF">
            <w:pPr>
              <w:contextualSpacing/>
              <w:rPr>
                <w:rFonts w:ascii="Times New Roman" w:eastAsia="Times New Roman" w:hAnsi="Times New Roman" w:cs="Times New Roman"/>
                <w:sz w:val="20"/>
              </w:rPr>
            </w:pPr>
          </w:p>
        </w:tc>
      </w:tr>
      <w:tr w:rsidR="00DD4703" w14:paraId="76A6B547" w14:textId="77777777">
        <w:trPr>
          <w:trHeight w:val="300"/>
        </w:trPr>
        <w:tc>
          <w:tcPr>
            <w:tcW w:w="960" w:type="dxa"/>
            <w:tcBorders>
              <w:top w:val="nil"/>
              <w:left w:val="nil"/>
              <w:bottom w:val="nil"/>
              <w:right w:val="nil"/>
            </w:tcBorders>
            <w:shd w:val="clear" w:color="auto" w:fill="auto"/>
            <w:noWrap/>
            <w:vAlign w:val="bottom"/>
            <w:hideMark/>
          </w:tcPr>
          <w:p w14:paraId="76A6B540"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ΔΗ.ΣΥ:</w:t>
            </w:r>
          </w:p>
        </w:tc>
        <w:tc>
          <w:tcPr>
            <w:tcW w:w="1186" w:type="dxa"/>
            <w:tcBorders>
              <w:top w:val="nil"/>
              <w:left w:val="nil"/>
              <w:bottom w:val="nil"/>
              <w:right w:val="nil"/>
            </w:tcBorders>
            <w:shd w:val="clear" w:color="auto" w:fill="auto"/>
            <w:noWrap/>
            <w:vAlign w:val="bottom"/>
            <w:hideMark/>
          </w:tcPr>
          <w:p w14:paraId="76A6B541"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542"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43"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544"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545"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546" w14:textId="77777777" w:rsidR="006A48FE" w:rsidRPr="00BC528C" w:rsidRDefault="00A53ECF">
            <w:pPr>
              <w:contextualSpacing/>
              <w:rPr>
                <w:rFonts w:ascii="Times New Roman" w:eastAsia="Times New Roman" w:hAnsi="Times New Roman" w:cs="Times New Roman"/>
                <w:sz w:val="20"/>
              </w:rPr>
            </w:pPr>
          </w:p>
        </w:tc>
      </w:tr>
      <w:tr w:rsidR="00DD4703" w14:paraId="76A6B54F" w14:textId="77777777">
        <w:trPr>
          <w:trHeight w:val="300"/>
        </w:trPr>
        <w:tc>
          <w:tcPr>
            <w:tcW w:w="960" w:type="dxa"/>
            <w:tcBorders>
              <w:top w:val="nil"/>
              <w:left w:val="nil"/>
              <w:bottom w:val="nil"/>
              <w:right w:val="nil"/>
            </w:tcBorders>
            <w:shd w:val="clear" w:color="auto" w:fill="auto"/>
            <w:noWrap/>
            <w:vAlign w:val="bottom"/>
            <w:hideMark/>
          </w:tcPr>
          <w:p w14:paraId="76A6B548"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Χ.Α:</w:t>
            </w:r>
          </w:p>
        </w:tc>
        <w:tc>
          <w:tcPr>
            <w:tcW w:w="1186" w:type="dxa"/>
            <w:tcBorders>
              <w:top w:val="nil"/>
              <w:left w:val="nil"/>
              <w:bottom w:val="nil"/>
              <w:right w:val="nil"/>
            </w:tcBorders>
            <w:shd w:val="clear" w:color="auto" w:fill="auto"/>
            <w:noWrap/>
            <w:vAlign w:val="bottom"/>
            <w:hideMark/>
          </w:tcPr>
          <w:p w14:paraId="76A6B549"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54A"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4B"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54C"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54D"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54E" w14:textId="77777777" w:rsidR="006A48FE" w:rsidRPr="00BC528C" w:rsidRDefault="00A53ECF">
            <w:pPr>
              <w:contextualSpacing/>
              <w:rPr>
                <w:rFonts w:ascii="Times New Roman" w:eastAsia="Times New Roman" w:hAnsi="Times New Roman" w:cs="Times New Roman"/>
                <w:sz w:val="20"/>
              </w:rPr>
            </w:pPr>
          </w:p>
        </w:tc>
      </w:tr>
      <w:tr w:rsidR="00DD4703" w14:paraId="76A6B557" w14:textId="77777777">
        <w:trPr>
          <w:trHeight w:val="300"/>
        </w:trPr>
        <w:tc>
          <w:tcPr>
            <w:tcW w:w="960" w:type="dxa"/>
            <w:tcBorders>
              <w:top w:val="nil"/>
              <w:left w:val="nil"/>
              <w:bottom w:val="nil"/>
              <w:right w:val="nil"/>
            </w:tcBorders>
            <w:shd w:val="clear" w:color="auto" w:fill="auto"/>
            <w:noWrap/>
            <w:vAlign w:val="bottom"/>
            <w:hideMark/>
          </w:tcPr>
          <w:p w14:paraId="76A6B550"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Κ.Κ.Ε:</w:t>
            </w:r>
          </w:p>
        </w:tc>
        <w:tc>
          <w:tcPr>
            <w:tcW w:w="1186" w:type="dxa"/>
            <w:tcBorders>
              <w:top w:val="nil"/>
              <w:left w:val="nil"/>
              <w:bottom w:val="nil"/>
              <w:right w:val="nil"/>
            </w:tcBorders>
            <w:shd w:val="clear" w:color="auto" w:fill="auto"/>
            <w:noWrap/>
            <w:vAlign w:val="bottom"/>
            <w:hideMark/>
          </w:tcPr>
          <w:p w14:paraId="76A6B551"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552"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53"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554"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555"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556" w14:textId="77777777" w:rsidR="006A48FE" w:rsidRPr="00BC528C" w:rsidRDefault="00A53ECF">
            <w:pPr>
              <w:contextualSpacing/>
              <w:rPr>
                <w:rFonts w:ascii="Times New Roman" w:eastAsia="Times New Roman" w:hAnsi="Times New Roman" w:cs="Times New Roman"/>
                <w:sz w:val="20"/>
              </w:rPr>
            </w:pPr>
          </w:p>
        </w:tc>
      </w:tr>
      <w:tr w:rsidR="00DD4703" w14:paraId="76A6B55F" w14:textId="77777777">
        <w:trPr>
          <w:trHeight w:val="300"/>
        </w:trPr>
        <w:tc>
          <w:tcPr>
            <w:tcW w:w="960" w:type="dxa"/>
            <w:tcBorders>
              <w:top w:val="nil"/>
              <w:left w:val="nil"/>
              <w:bottom w:val="nil"/>
              <w:right w:val="nil"/>
            </w:tcBorders>
            <w:shd w:val="clear" w:color="auto" w:fill="auto"/>
            <w:noWrap/>
            <w:vAlign w:val="bottom"/>
            <w:hideMark/>
          </w:tcPr>
          <w:p w14:paraId="76A6B558"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ΑΝ.ΕΛ:</w:t>
            </w:r>
          </w:p>
        </w:tc>
        <w:tc>
          <w:tcPr>
            <w:tcW w:w="1186" w:type="dxa"/>
            <w:tcBorders>
              <w:top w:val="nil"/>
              <w:left w:val="nil"/>
              <w:bottom w:val="nil"/>
              <w:right w:val="nil"/>
            </w:tcBorders>
            <w:shd w:val="clear" w:color="auto" w:fill="auto"/>
            <w:noWrap/>
            <w:vAlign w:val="bottom"/>
            <w:hideMark/>
          </w:tcPr>
          <w:p w14:paraId="76A6B559"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55A"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5B"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ΝΑΙ</w:t>
            </w:r>
          </w:p>
        </w:tc>
        <w:tc>
          <w:tcPr>
            <w:tcW w:w="141" w:type="dxa"/>
            <w:tcBorders>
              <w:top w:val="nil"/>
              <w:left w:val="nil"/>
              <w:bottom w:val="nil"/>
              <w:right w:val="nil"/>
            </w:tcBorders>
            <w:shd w:val="clear" w:color="auto" w:fill="auto"/>
            <w:noWrap/>
            <w:vAlign w:val="bottom"/>
            <w:hideMark/>
          </w:tcPr>
          <w:p w14:paraId="76A6B55C"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55D"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55E" w14:textId="77777777" w:rsidR="006A48FE" w:rsidRPr="00BC528C" w:rsidRDefault="00A53ECF">
            <w:pPr>
              <w:contextualSpacing/>
              <w:rPr>
                <w:rFonts w:ascii="Times New Roman" w:eastAsia="Times New Roman" w:hAnsi="Times New Roman" w:cs="Times New Roman"/>
                <w:sz w:val="20"/>
              </w:rPr>
            </w:pPr>
          </w:p>
        </w:tc>
      </w:tr>
      <w:tr w:rsidR="00DD4703" w14:paraId="76A6B567" w14:textId="77777777">
        <w:trPr>
          <w:trHeight w:val="300"/>
        </w:trPr>
        <w:tc>
          <w:tcPr>
            <w:tcW w:w="960" w:type="dxa"/>
            <w:tcBorders>
              <w:top w:val="nil"/>
              <w:left w:val="nil"/>
              <w:bottom w:val="nil"/>
              <w:right w:val="nil"/>
            </w:tcBorders>
            <w:shd w:val="clear" w:color="auto" w:fill="auto"/>
            <w:noWrap/>
            <w:vAlign w:val="bottom"/>
            <w:hideMark/>
          </w:tcPr>
          <w:p w14:paraId="76A6B560"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ΠΟΤΑΜΙ:</w:t>
            </w:r>
          </w:p>
        </w:tc>
        <w:tc>
          <w:tcPr>
            <w:tcW w:w="1186" w:type="dxa"/>
            <w:tcBorders>
              <w:top w:val="nil"/>
              <w:left w:val="nil"/>
              <w:bottom w:val="nil"/>
              <w:right w:val="nil"/>
            </w:tcBorders>
            <w:shd w:val="clear" w:color="auto" w:fill="auto"/>
            <w:noWrap/>
            <w:vAlign w:val="bottom"/>
            <w:hideMark/>
          </w:tcPr>
          <w:p w14:paraId="76A6B561"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562"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63"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564"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565"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566" w14:textId="77777777" w:rsidR="006A48FE" w:rsidRPr="00BC528C" w:rsidRDefault="00A53ECF">
            <w:pPr>
              <w:contextualSpacing/>
              <w:rPr>
                <w:rFonts w:ascii="Times New Roman" w:eastAsia="Times New Roman" w:hAnsi="Times New Roman" w:cs="Times New Roman"/>
                <w:sz w:val="20"/>
              </w:rPr>
            </w:pPr>
          </w:p>
        </w:tc>
      </w:tr>
      <w:tr w:rsidR="00DD4703" w14:paraId="76A6B56E" w14:textId="77777777">
        <w:trPr>
          <w:trHeight w:val="300"/>
        </w:trPr>
        <w:tc>
          <w:tcPr>
            <w:tcW w:w="2146" w:type="dxa"/>
            <w:gridSpan w:val="2"/>
            <w:tcBorders>
              <w:top w:val="nil"/>
              <w:left w:val="nil"/>
              <w:bottom w:val="nil"/>
              <w:right w:val="nil"/>
            </w:tcBorders>
            <w:shd w:val="clear" w:color="auto" w:fill="auto"/>
            <w:noWrap/>
            <w:vAlign w:val="bottom"/>
            <w:hideMark/>
          </w:tcPr>
          <w:p w14:paraId="76A6B568"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ΕΝ. ΚΕΝΤΡΩΩΝ:</w:t>
            </w:r>
          </w:p>
        </w:tc>
        <w:tc>
          <w:tcPr>
            <w:tcW w:w="1186" w:type="dxa"/>
            <w:tcBorders>
              <w:top w:val="nil"/>
              <w:left w:val="nil"/>
              <w:bottom w:val="nil"/>
              <w:right w:val="nil"/>
            </w:tcBorders>
            <w:shd w:val="clear" w:color="auto" w:fill="auto"/>
            <w:noWrap/>
            <w:vAlign w:val="bottom"/>
            <w:hideMark/>
          </w:tcPr>
          <w:p w14:paraId="76A6B569"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56A"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56B"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56C"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56D" w14:textId="77777777" w:rsidR="006A48FE" w:rsidRPr="00BC528C" w:rsidRDefault="00A53ECF">
            <w:pPr>
              <w:contextualSpacing/>
              <w:rPr>
                <w:rFonts w:ascii="Times New Roman" w:eastAsia="Times New Roman" w:hAnsi="Times New Roman" w:cs="Times New Roman"/>
                <w:sz w:val="20"/>
              </w:rPr>
            </w:pPr>
          </w:p>
        </w:tc>
      </w:tr>
      <w:tr w:rsidR="00DD4703" w14:paraId="76A6B576" w14:textId="77777777">
        <w:trPr>
          <w:trHeight w:val="300"/>
        </w:trPr>
        <w:tc>
          <w:tcPr>
            <w:tcW w:w="960" w:type="dxa"/>
            <w:tcBorders>
              <w:top w:val="nil"/>
              <w:left w:val="nil"/>
              <w:bottom w:val="nil"/>
              <w:right w:val="nil"/>
            </w:tcBorders>
            <w:shd w:val="clear" w:color="auto" w:fill="auto"/>
            <w:noWrap/>
            <w:vAlign w:val="bottom"/>
            <w:hideMark/>
          </w:tcPr>
          <w:p w14:paraId="76A6B56F"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70"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71"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72" w14:textId="77777777" w:rsidR="006A48FE" w:rsidRPr="00BC528C" w:rsidRDefault="00A53ECF">
            <w:pPr>
              <w:contextualSpacing/>
              <w:rPr>
                <w:rFonts w:ascii="Times New Roman" w:eastAsia="Times New Roman" w:hAnsi="Times New Roman" w:cs="Times New Roman"/>
                <w:sz w:val="20"/>
              </w:rPr>
            </w:pPr>
          </w:p>
        </w:tc>
        <w:tc>
          <w:tcPr>
            <w:tcW w:w="141" w:type="dxa"/>
            <w:tcBorders>
              <w:top w:val="nil"/>
              <w:left w:val="nil"/>
              <w:bottom w:val="nil"/>
              <w:right w:val="nil"/>
            </w:tcBorders>
            <w:shd w:val="clear" w:color="auto" w:fill="auto"/>
            <w:noWrap/>
            <w:vAlign w:val="bottom"/>
            <w:hideMark/>
          </w:tcPr>
          <w:p w14:paraId="76A6B573" w14:textId="77777777" w:rsidR="006A48FE" w:rsidRPr="00BC528C" w:rsidRDefault="00A53ECF">
            <w:pPr>
              <w:contextualSpacing/>
              <w:rPr>
                <w:rFonts w:ascii="Times New Roman" w:eastAsia="Times New Roman" w:hAnsi="Times New Roman" w:cs="Times New Roman"/>
                <w:sz w:val="20"/>
              </w:rPr>
            </w:pPr>
          </w:p>
        </w:tc>
        <w:tc>
          <w:tcPr>
            <w:tcW w:w="1515" w:type="dxa"/>
            <w:tcBorders>
              <w:top w:val="nil"/>
              <w:left w:val="nil"/>
              <w:bottom w:val="nil"/>
              <w:right w:val="nil"/>
            </w:tcBorders>
            <w:shd w:val="clear" w:color="auto" w:fill="auto"/>
            <w:noWrap/>
            <w:vAlign w:val="bottom"/>
            <w:hideMark/>
          </w:tcPr>
          <w:p w14:paraId="76A6B574"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575" w14:textId="77777777" w:rsidR="006A48FE" w:rsidRPr="00BC528C" w:rsidRDefault="00A53ECF">
            <w:pPr>
              <w:contextualSpacing/>
              <w:rPr>
                <w:rFonts w:ascii="Times New Roman" w:eastAsia="Times New Roman" w:hAnsi="Times New Roman" w:cs="Times New Roman"/>
                <w:sz w:val="20"/>
              </w:rPr>
            </w:pPr>
          </w:p>
        </w:tc>
      </w:tr>
      <w:tr w:rsidR="00DD4703" w14:paraId="76A6B579" w14:textId="77777777">
        <w:trPr>
          <w:trHeight w:val="300"/>
        </w:trPr>
        <w:tc>
          <w:tcPr>
            <w:tcW w:w="960" w:type="dxa"/>
            <w:tcBorders>
              <w:top w:val="nil"/>
              <w:left w:val="nil"/>
              <w:bottom w:val="nil"/>
              <w:right w:val="nil"/>
            </w:tcBorders>
            <w:shd w:val="clear" w:color="auto" w:fill="auto"/>
            <w:noWrap/>
            <w:vAlign w:val="bottom"/>
            <w:hideMark/>
          </w:tcPr>
          <w:p w14:paraId="76A6B577" w14:textId="77777777" w:rsidR="006A48FE" w:rsidRPr="00BC528C" w:rsidRDefault="00A53ECF">
            <w:pPr>
              <w:contextualSpacing/>
              <w:rPr>
                <w:rFonts w:ascii="Times New Roman" w:eastAsia="Times New Roman" w:hAnsi="Times New Roman" w:cs="Times New Roman"/>
                <w:sz w:val="20"/>
              </w:rPr>
            </w:pPr>
          </w:p>
        </w:tc>
        <w:tc>
          <w:tcPr>
            <w:tcW w:w="7115" w:type="dxa"/>
            <w:gridSpan w:val="6"/>
            <w:tcBorders>
              <w:top w:val="nil"/>
              <w:left w:val="nil"/>
              <w:bottom w:val="nil"/>
              <w:right w:val="nil"/>
            </w:tcBorders>
            <w:shd w:val="clear" w:color="auto" w:fill="auto"/>
            <w:noWrap/>
            <w:vAlign w:val="bottom"/>
            <w:hideMark/>
          </w:tcPr>
          <w:p w14:paraId="76A6B578"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Άρθρο 3 όπως τροποποιήθηκε από τον κ. Υπουργό   ΔΕΚΤΟ ΚΑΤΑ ΠΛΕΙΟΨΗΦΙΑ</w:t>
            </w:r>
          </w:p>
        </w:tc>
      </w:tr>
      <w:tr w:rsidR="00DD4703" w14:paraId="76A6B581" w14:textId="77777777">
        <w:trPr>
          <w:trHeight w:val="300"/>
        </w:trPr>
        <w:tc>
          <w:tcPr>
            <w:tcW w:w="960" w:type="dxa"/>
            <w:tcBorders>
              <w:top w:val="nil"/>
              <w:left w:val="nil"/>
              <w:bottom w:val="nil"/>
              <w:right w:val="nil"/>
            </w:tcBorders>
            <w:shd w:val="clear" w:color="auto" w:fill="auto"/>
            <w:noWrap/>
            <w:vAlign w:val="bottom"/>
            <w:hideMark/>
          </w:tcPr>
          <w:p w14:paraId="76A6B57A"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ΣΥΡΙΖΑ:</w:t>
            </w:r>
          </w:p>
        </w:tc>
        <w:tc>
          <w:tcPr>
            <w:tcW w:w="1186" w:type="dxa"/>
            <w:tcBorders>
              <w:top w:val="nil"/>
              <w:left w:val="nil"/>
              <w:bottom w:val="nil"/>
              <w:right w:val="nil"/>
            </w:tcBorders>
            <w:shd w:val="clear" w:color="auto" w:fill="auto"/>
            <w:noWrap/>
            <w:vAlign w:val="bottom"/>
            <w:hideMark/>
          </w:tcPr>
          <w:p w14:paraId="76A6B57B"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57C"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7D"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ΝΑΙ</w:t>
            </w:r>
          </w:p>
        </w:tc>
        <w:tc>
          <w:tcPr>
            <w:tcW w:w="141" w:type="dxa"/>
            <w:tcBorders>
              <w:top w:val="nil"/>
              <w:left w:val="nil"/>
              <w:bottom w:val="nil"/>
              <w:right w:val="nil"/>
            </w:tcBorders>
            <w:shd w:val="clear" w:color="auto" w:fill="auto"/>
            <w:noWrap/>
            <w:vAlign w:val="bottom"/>
            <w:hideMark/>
          </w:tcPr>
          <w:p w14:paraId="76A6B57E"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57F"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580" w14:textId="77777777" w:rsidR="006A48FE" w:rsidRPr="00BC528C" w:rsidRDefault="00A53ECF">
            <w:pPr>
              <w:contextualSpacing/>
              <w:rPr>
                <w:rFonts w:ascii="Times New Roman" w:eastAsia="Times New Roman" w:hAnsi="Times New Roman" w:cs="Times New Roman"/>
                <w:sz w:val="20"/>
              </w:rPr>
            </w:pPr>
          </w:p>
        </w:tc>
      </w:tr>
      <w:tr w:rsidR="00DD4703" w14:paraId="76A6B589" w14:textId="77777777">
        <w:trPr>
          <w:trHeight w:val="300"/>
        </w:trPr>
        <w:tc>
          <w:tcPr>
            <w:tcW w:w="960" w:type="dxa"/>
            <w:tcBorders>
              <w:top w:val="nil"/>
              <w:left w:val="nil"/>
              <w:bottom w:val="nil"/>
              <w:right w:val="nil"/>
            </w:tcBorders>
            <w:shd w:val="clear" w:color="auto" w:fill="auto"/>
            <w:noWrap/>
            <w:vAlign w:val="bottom"/>
            <w:hideMark/>
          </w:tcPr>
          <w:p w14:paraId="76A6B582"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lastRenderedPageBreak/>
              <w:t>Ν.Δ:</w:t>
            </w:r>
          </w:p>
        </w:tc>
        <w:tc>
          <w:tcPr>
            <w:tcW w:w="1186" w:type="dxa"/>
            <w:tcBorders>
              <w:top w:val="nil"/>
              <w:left w:val="nil"/>
              <w:bottom w:val="nil"/>
              <w:right w:val="nil"/>
            </w:tcBorders>
            <w:shd w:val="clear" w:color="auto" w:fill="auto"/>
            <w:noWrap/>
            <w:vAlign w:val="bottom"/>
            <w:hideMark/>
          </w:tcPr>
          <w:p w14:paraId="76A6B583"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584"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85"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586"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587"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588" w14:textId="77777777" w:rsidR="006A48FE" w:rsidRPr="00BC528C" w:rsidRDefault="00A53ECF">
            <w:pPr>
              <w:contextualSpacing/>
              <w:rPr>
                <w:rFonts w:ascii="Times New Roman" w:eastAsia="Times New Roman" w:hAnsi="Times New Roman" w:cs="Times New Roman"/>
                <w:sz w:val="20"/>
              </w:rPr>
            </w:pPr>
          </w:p>
        </w:tc>
      </w:tr>
      <w:tr w:rsidR="00DD4703" w14:paraId="76A6B591" w14:textId="77777777">
        <w:trPr>
          <w:trHeight w:val="300"/>
        </w:trPr>
        <w:tc>
          <w:tcPr>
            <w:tcW w:w="960" w:type="dxa"/>
            <w:tcBorders>
              <w:top w:val="nil"/>
              <w:left w:val="nil"/>
              <w:bottom w:val="nil"/>
              <w:right w:val="nil"/>
            </w:tcBorders>
            <w:shd w:val="clear" w:color="auto" w:fill="auto"/>
            <w:noWrap/>
            <w:vAlign w:val="bottom"/>
            <w:hideMark/>
          </w:tcPr>
          <w:p w14:paraId="76A6B58A"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ΔΗ.ΣΥ:</w:t>
            </w:r>
          </w:p>
        </w:tc>
        <w:tc>
          <w:tcPr>
            <w:tcW w:w="1186" w:type="dxa"/>
            <w:tcBorders>
              <w:top w:val="nil"/>
              <w:left w:val="nil"/>
              <w:bottom w:val="nil"/>
              <w:right w:val="nil"/>
            </w:tcBorders>
            <w:shd w:val="clear" w:color="auto" w:fill="auto"/>
            <w:noWrap/>
            <w:vAlign w:val="bottom"/>
            <w:hideMark/>
          </w:tcPr>
          <w:p w14:paraId="76A6B58B"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58C"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8D"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58E"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58F"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590" w14:textId="77777777" w:rsidR="006A48FE" w:rsidRPr="00BC528C" w:rsidRDefault="00A53ECF">
            <w:pPr>
              <w:contextualSpacing/>
              <w:rPr>
                <w:rFonts w:ascii="Times New Roman" w:eastAsia="Times New Roman" w:hAnsi="Times New Roman" w:cs="Times New Roman"/>
                <w:sz w:val="20"/>
              </w:rPr>
            </w:pPr>
          </w:p>
        </w:tc>
      </w:tr>
      <w:tr w:rsidR="00DD4703" w14:paraId="76A6B599" w14:textId="77777777">
        <w:trPr>
          <w:trHeight w:val="300"/>
        </w:trPr>
        <w:tc>
          <w:tcPr>
            <w:tcW w:w="960" w:type="dxa"/>
            <w:tcBorders>
              <w:top w:val="nil"/>
              <w:left w:val="nil"/>
              <w:bottom w:val="nil"/>
              <w:right w:val="nil"/>
            </w:tcBorders>
            <w:shd w:val="clear" w:color="auto" w:fill="auto"/>
            <w:noWrap/>
            <w:vAlign w:val="bottom"/>
            <w:hideMark/>
          </w:tcPr>
          <w:p w14:paraId="76A6B592"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Χ.Α:</w:t>
            </w:r>
          </w:p>
        </w:tc>
        <w:tc>
          <w:tcPr>
            <w:tcW w:w="1186" w:type="dxa"/>
            <w:tcBorders>
              <w:top w:val="nil"/>
              <w:left w:val="nil"/>
              <w:bottom w:val="nil"/>
              <w:right w:val="nil"/>
            </w:tcBorders>
            <w:shd w:val="clear" w:color="auto" w:fill="auto"/>
            <w:noWrap/>
            <w:vAlign w:val="bottom"/>
            <w:hideMark/>
          </w:tcPr>
          <w:p w14:paraId="76A6B593"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594"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95"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596"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597"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598" w14:textId="77777777" w:rsidR="006A48FE" w:rsidRPr="00BC528C" w:rsidRDefault="00A53ECF">
            <w:pPr>
              <w:contextualSpacing/>
              <w:rPr>
                <w:rFonts w:ascii="Times New Roman" w:eastAsia="Times New Roman" w:hAnsi="Times New Roman" w:cs="Times New Roman"/>
                <w:sz w:val="20"/>
              </w:rPr>
            </w:pPr>
          </w:p>
        </w:tc>
      </w:tr>
      <w:tr w:rsidR="00DD4703" w14:paraId="76A6B5A1" w14:textId="77777777">
        <w:trPr>
          <w:trHeight w:val="300"/>
        </w:trPr>
        <w:tc>
          <w:tcPr>
            <w:tcW w:w="960" w:type="dxa"/>
            <w:tcBorders>
              <w:top w:val="nil"/>
              <w:left w:val="nil"/>
              <w:bottom w:val="nil"/>
              <w:right w:val="nil"/>
            </w:tcBorders>
            <w:shd w:val="clear" w:color="auto" w:fill="auto"/>
            <w:noWrap/>
            <w:vAlign w:val="bottom"/>
            <w:hideMark/>
          </w:tcPr>
          <w:p w14:paraId="76A6B59A"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Κ.Κ.Ε:</w:t>
            </w:r>
          </w:p>
        </w:tc>
        <w:tc>
          <w:tcPr>
            <w:tcW w:w="1186" w:type="dxa"/>
            <w:tcBorders>
              <w:top w:val="nil"/>
              <w:left w:val="nil"/>
              <w:bottom w:val="nil"/>
              <w:right w:val="nil"/>
            </w:tcBorders>
            <w:shd w:val="clear" w:color="auto" w:fill="auto"/>
            <w:noWrap/>
            <w:vAlign w:val="bottom"/>
            <w:hideMark/>
          </w:tcPr>
          <w:p w14:paraId="76A6B59B"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59C"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9D"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59E"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59F"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5A0" w14:textId="77777777" w:rsidR="006A48FE" w:rsidRPr="00BC528C" w:rsidRDefault="00A53ECF">
            <w:pPr>
              <w:contextualSpacing/>
              <w:rPr>
                <w:rFonts w:ascii="Times New Roman" w:eastAsia="Times New Roman" w:hAnsi="Times New Roman" w:cs="Times New Roman"/>
                <w:sz w:val="20"/>
              </w:rPr>
            </w:pPr>
          </w:p>
        </w:tc>
      </w:tr>
      <w:tr w:rsidR="00DD4703" w14:paraId="76A6B5A9" w14:textId="77777777">
        <w:trPr>
          <w:trHeight w:val="300"/>
        </w:trPr>
        <w:tc>
          <w:tcPr>
            <w:tcW w:w="960" w:type="dxa"/>
            <w:tcBorders>
              <w:top w:val="nil"/>
              <w:left w:val="nil"/>
              <w:bottom w:val="nil"/>
              <w:right w:val="nil"/>
            </w:tcBorders>
            <w:shd w:val="clear" w:color="auto" w:fill="auto"/>
            <w:noWrap/>
            <w:vAlign w:val="bottom"/>
            <w:hideMark/>
          </w:tcPr>
          <w:p w14:paraId="76A6B5A2"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ΑΝ.ΕΛ:</w:t>
            </w:r>
          </w:p>
        </w:tc>
        <w:tc>
          <w:tcPr>
            <w:tcW w:w="1186" w:type="dxa"/>
            <w:tcBorders>
              <w:top w:val="nil"/>
              <w:left w:val="nil"/>
              <w:bottom w:val="nil"/>
              <w:right w:val="nil"/>
            </w:tcBorders>
            <w:shd w:val="clear" w:color="auto" w:fill="auto"/>
            <w:noWrap/>
            <w:vAlign w:val="bottom"/>
            <w:hideMark/>
          </w:tcPr>
          <w:p w14:paraId="76A6B5A3"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5A4"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A5"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ΝΑΙ</w:t>
            </w:r>
          </w:p>
        </w:tc>
        <w:tc>
          <w:tcPr>
            <w:tcW w:w="141" w:type="dxa"/>
            <w:tcBorders>
              <w:top w:val="nil"/>
              <w:left w:val="nil"/>
              <w:bottom w:val="nil"/>
              <w:right w:val="nil"/>
            </w:tcBorders>
            <w:shd w:val="clear" w:color="auto" w:fill="auto"/>
            <w:noWrap/>
            <w:vAlign w:val="bottom"/>
            <w:hideMark/>
          </w:tcPr>
          <w:p w14:paraId="76A6B5A6"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5A7"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5A8" w14:textId="77777777" w:rsidR="006A48FE" w:rsidRPr="00BC528C" w:rsidRDefault="00A53ECF">
            <w:pPr>
              <w:contextualSpacing/>
              <w:rPr>
                <w:rFonts w:ascii="Times New Roman" w:eastAsia="Times New Roman" w:hAnsi="Times New Roman" w:cs="Times New Roman"/>
                <w:sz w:val="20"/>
              </w:rPr>
            </w:pPr>
          </w:p>
        </w:tc>
      </w:tr>
      <w:tr w:rsidR="00DD4703" w14:paraId="76A6B5B1" w14:textId="77777777">
        <w:trPr>
          <w:trHeight w:val="300"/>
        </w:trPr>
        <w:tc>
          <w:tcPr>
            <w:tcW w:w="960" w:type="dxa"/>
            <w:tcBorders>
              <w:top w:val="nil"/>
              <w:left w:val="nil"/>
              <w:bottom w:val="nil"/>
              <w:right w:val="nil"/>
            </w:tcBorders>
            <w:shd w:val="clear" w:color="auto" w:fill="auto"/>
            <w:noWrap/>
            <w:vAlign w:val="bottom"/>
            <w:hideMark/>
          </w:tcPr>
          <w:p w14:paraId="76A6B5AA"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ΠΟΤΑΜΙ:</w:t>
            </w:r>
          </w:p>
        </w:tc>
        <w:tc>
          <w:tcPr>
            <w:tcW w:w="1186" w:type="dxa"/>
            <w:tcBorders>
              <w:top w:val="nil"/>
              <w:left w:val="nil"/>
              <w:bottom w:val="nil"/>
              <w:right w:val="nil"/>
            </w:tcBorders>
            <w:shd w:val="clear" w:color="auto" w:fill="auto"/>
            <w:noWrap/>
            <w:vAlign w:val="bottom"/>
            <w:hideMark/>
          </w:tcPr>
          <w:p w14:paraId="76A6B5AB"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5AC"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AD"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5AE"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5AF"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5B0" w14:textId="77777777" w:rsidR="006A48FE" w:rsidRPr="00BC528C" w:rsidRDefault="00A53ECF">
            <w:pPr>
              <w:contextualSpacing/>
              <w:rPr>
                <w:rFonts w:ascii="Times New Roman" w:eastAsia="Times New Roman" w:hAnsi="Times New Roman" w:cs="Times New Roman"/>
                <w:sz w:val="20"/>
              </w:rPr>
            </w:pPr>
          </w:p>
        </w:tc>
      </w:tr>
      <w:tr w:rsidR="00DD4703" w14:paraId="76A6B5B8" w14:textId="77777777">
        <w:trPr>
          <w:trHeight w:val="300"/>
        </w:trPr>
        <w:tc>
          <w:tcPr>
            <w:tcW w:w="2146" w:type="dxa"/>
            <w:gridSpan w:val="2"/>
            <w:tcBorders>
              <w:top w:val="nil"/>
              <w:left w:val="nil"/>
              <w:bottom w:val="nil"/>
              <w:right w:val="nil"/>
            </w:tcBorders>
            <w:shd w:val="clear" w:color="auto" w:fill="auto"/>
            <w:noWrap/>
            <w:vAlign w:val="bottom"/>
            <w:hideMark/>
          </w:tcPr>
          <w:p w14:paraId="76A6B5B2"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ΕΝ. ΚΕΝΤΡΩΩΝ:</w:t>
            </w:r>
          </w:p>
        </w:tc>
        <w:tc>
          <w:tcPr>
            <w:tcW w:w="1186" w:type="dxa"/>
            <w:tcBorders>
              <w:top w:val="nil"/>
              <w:left w:val="nil"/>
              <w:bottom w:val="nil"/>
              <w:right w:val="nil"/>
            </w:tcBorders>
            <w:shd w:val="clear" w:color="auto" w:fill="auto"/>
            <w:noWrap/>
            <w:vAlign w:val="bottom"/>
            <w:hideMark/>
          </w:tcPr>
          <w:p w14:paraId="76A6B5B3"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5B4"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5B5"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5B6"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5B7" w14:textId="77777777" w:rsidR="006A48FE" w:rsidRPr="00BC528C" w:rsidRDefault="00A53ECF">
            <w:pPr>
              <w:contextualSpacing/>
              <w:rPr>
                <w:rFonts w:ascii="Times New Roman" w:eastAsia="Times New Roman" w:hAnsi="Times New Roman" w:cs="Times New Roman"/>
                <w:sz w:val="20"/>
              </w:rPr>
            </w:pPr>
          </w:p>
        </w:tc>
      </w:tr>
      <w:tr w:rsidR="00DD4703" w14:paraId="76A6B5C0" w14:textId="77777777">
        <w:trPr>
          <w:trHeight w:val="300"/>
        </w:trPr>
        <w:tc>
          <w:tcPr>
            <w:tcW w:w="960" w:type="dxa"/>
            <w:tcBorders>
              <w:top w:val="nil"/>
              <w:left w:val="nil"/>
              <w:bottom w:val="nil"/>
              <w:right w:val="nil"/>
            </w:tcBorders>
            <w:shd w:val="clear" w:color="auto" w:fill="auto"/>
            <w:noWrap/>
            <w:vAlign w:val="bottom"/>
            <w:hideMark/>
          </w:tcPr>
          <w:p w14:paraId="76A6B5B9"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BA"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BB"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BC" w14:textId="77777777" w:rsidR="006A48FE" w:rsidRPr="00BC528C" w:rsidRDefault="00A53ECF">
            <w:pPr>
              <w:contextualSpacing/>
              <w:rPr>
                <w:rFonts w:ascii="Times New Roman" w:eastAsia="Times New Roman" w:hAnsi="Times New Roman" w:cs="Times New Roman"/>
                <w:sz w:val="20"/>
              </w:rPr>
            </w:pPr>
          </w:p>
        </w:tc>
        <w:tc>
          <w:tcPr>
            <w:tcW w:w="141" w:type="dxa"/>
            <w:tcBorders>
              <w:top w:val="nil"/>
              <w:left w:val="nil"/>
              <w:bottom w:val="nil"/>
              <w:right w:val="nil"/>
            </w:tcBorders>
            <w:shd w:val="clear" w:color="auto" w:fill="auto"/>
            <w:noWrap/>
            <w:vAlign w:val="bottom"/>
            <w:hideMark/>
          </w:tcPr>
          <w:p w14:paraId="76A6B5BD" w14:textId="77777777" w:rsidR="006A48FE" w:rsidRPr="00BC528C" w:rsidRDefault="00A53ECF">
            <w:pPr>
              <w:contextualSpacing/>
              <w:rPr>
                <w:rFonts w:ascii="Times New Roman" w:eastAsia="Times New Roman" w:hAnsi="Times New Roman" w:cs="Times New Roman"/>
                <w:sz w:val="20"/>
              </w:rPr>
            </w:pPr>
          </w:p>
        </w:tc>
        <w:tc>
          <w:tcPr>
            <w:tcW w:w="1515" w:type="dxa"/>
            <w:tcBorders>
              <w:top w:val="nil"/>
              <w:left w:val="nil"/>
              <w:bottom w:val="nil"/>
              <w:right w:val="nil"/>
            </w:tcBorders>
            <w:shd w:val="clear" w:color="auto" w:fill="auto"/>
            <w:noWrap/>
            <w:vAlign w:val="bottom"/>
            <w:hideMark/>
          </w:tcPr>
          <w:p w14:paraId="76A6B5BE"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5BF" w14:textId="77777777" w:rsidR="006A48FE" w:rsidRPr="00BC528C" w:rsidRDefault="00A53ECF">
            <w:pPr>
              <w:contextualSpacing/>
              <w:rPr>
                <w:rFonts w:ascii="Times New Roman" w:eastAsia="Times New Roman" w:hAnsi="Times New Roman" w:cs="Times New Roman"/>
                <w:sz w:val="20"/>
              </w:rPr>
            </w:pPr>
          </w:p>
        </w:tc>
      </w:tr>
      <w:tr w:rsidR="00DD4703" w14:paraId="76A6B5C4" w14:textId="77777777">
        <w:trPr>
          <w:trHeight w:val="300"/>
        </w:trPr>
        <w:tc>
          <w:tcPr>
            <w:tcW w:w="960" w:type="dxa"/>
            <w:tcBorders>
              <w:top w:val="nil"/>
              <w:left w:val="nil"/>
              <w:bottom w:val="nil"/>
              <w:right w:val="nil"/>
            </w:tcBorders>
            <w:shd w:val="clear" w:color="auto" w:fill="auto"/>
            <w:noWrap/>
            <w:vAlign w:val="bottom"/>
            <w:hideMark/>
          </w:tcPr>
          <w:p w14:paraId="76A6B5C1" w14:textId="77777777" w:rsidR="006A48FE" w:rsidRPr="00BC528C" w:rsidRDefault="00A53ECF">
            <w:pPr>
              <w:contextualSpacing/>
              <w:rPr>
                <w:rFonts w:ascii="Times New Roman" w:eastAsia="Times New Roman" w:hAnsi="Times New Roman" w:cs="Times New Roman"/>
                <w:sz w:val="20"/>
              </w:rPr>
            </w:pPr>
          </w:p>
        </w:tc>
        <w:tc>
          <w:tcPr>
            <w:tcW w:w="5214" w:type="dxa"/>
            <w:gridSpan w:val="5"/>
            <w:tcBorders>
              <w:top w:val="nil"/>
              <w:left w:val="nil"/>
              <w:bottom w:val="nil"/>
              <w:right w:val="nil"/>
            </w:tcBorders>
            <w:shd w:val="clear" w:color="auto" w:fill="auto"/>
            <w:noWrap/>
            <w:vAlign w:val="bottom"/>
            <w:hideMark/>
          </w:tcPr>
          <w:p w14:paraId="76A6B5C2"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Άρθρο 4 ως έχει   ΔΕΚΤΟ ΚΑΤΑ ΠΛΕΙΟΨΗΦΙΑ</w:t>
            </w:r>
          </w:p>
        </w:tc>
        <w:tc>
          <w:tcPr>
            <w:tcW w:w="1901" w:type="dxa"/>
            <w:tcBorders>
              <w:top w:val="nil"/>
              <w:left w:val="nil"/>
              <w:bottom w:val="nil"/>
              <w:right w:val="nil"/>
            </w:tcBorders>
            <w:shd w:val="clear" w:color="auto" w:fill="auto"/>
            <w:noWrap/>
            <w:vAlign w:val="bottom"/>
            <w:hideMark/>
          </w:tcPr>
          <w:p w14:paraId="76A6B5C3" w14:textId="77777777" w:rsidR="006A48FE" w:rsidRPr="00BC528C" w:rsidRDefault="00A53ECF">
            <w:pPr>
              <w:contextualSpacing/>
              <w:rPr>
                <w:rFonts w:ascii="Calibri" w:eastAsia="Times New Roman" w:hAnsi="Calibri" w:cs="Calibri"/>
                <w:color w:val="000000"/>
                <w:sz w:val="22"/>
                <w:szCs w:val="22"/>
              </w:rPr>
            </w:pPr>
          </w:p>
        </w:tc>
      </w:tr>
      <w:tr w:rsidR="00DD4703" w14:paraId="76A6B5CC" w14:textId="77777777">
        <w:trPr>
          <w:trHeight w:val="300"/>
        </w:trPr>
        <w:tc>
          <w:tcPr>
            <w:tcW w:w="960" w:type="dxa"/>
            <w:tcBorders>
              <w:top w:val="nil"/>
              <w:left w:val="nil"/>
              <w:bottom w:val="nil"/>
              <w:right w:val="nil"/>
            </w:tcBorders>
            <w:shd w:val="clear" w:color="auto" w:fill="auto"/>
            <w:noWrap/>
            <w:vAlign w:val="bottom"/>
            <w:hideMark/>
          </w:tcPr>
          <w:p w14:paraId="76A6B5C5"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ΣΥΡΙΖΑ:</w:t>
            </w:r>
          </w:p>
        </w:tc>
        <w:tc>
          <w:tcPr>
            <w:tcW w:w="1186" w:type="dxa"/>
            <w:tcBorders>
              <w:top w:val="nil"/>
              <w:left w:val="nil"/>
              <w:bottom w:val="nil"/>
              <w:right w:val="nil"/>
            </w:tcBorders>
            <w:shd w:val="clear" w:color="auto" w:fill="auto"/>
            <w:noWrap/>
            <w:vAlign w:val="bottom"/>
            <w:hideMark/>
          </w:tcPr>
          <w:p w14:paraId="76A6B5C6"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5C7"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C8"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ΝΑΙ</w:t>
            </w:r>
          </w:p>
        </w:tc>
        <w:tc>
          <w:tcPr>
            <w:tcW w:w="141" w:type="dxa"/>
            <w:tcBorders>
              <w:top w:val="nil"/>
              <w:left w:val="nil"/>
              <w:bottom w:val="nil"/>
              <w:right w:val="nil"/>
            </w:tcBorders>
            <w:shd w:val="clear" w:color="auto" w:fill="auto"/>
            <w:noWrap/>
            <w:vAlign w:val="bottom"/>
            <w:hideMark/>
          </w:tcPr>
          <w:p w14:paraId="76A6B5C9"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5CA"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5CB" w14:textId="77777777" w:rsidR="006A48FE" w:rsidRPr="00BC528C" w:rsidRDefault="00A53ECF">
            <w:pPr>
              <w:contextualSpacing/>
              <w:rPr>
                <w:rFonts w:ascii="Times New Roman" w:eastAsia="Times New Roman" w:hAnsi="Times New Roman" w:cs="Times New Roman"/>
                <w:sz w:val="20"/>
              </w:rPr>
            </w:pPr>
          </w:p>
        </w:tc>
      </w:tr>
      <w:tr w:rsidR="00DD4703" w14:paraId="76A6B5D4" w14:textId="77777777">
        <w:trPr>
          <w:trHeight w:val="300"/>
        </w:trPr>
        <w:tc>
          <w:tcPr>
            <w:tcW w:w="960" w:type="dxa"/>
            <w:tcBorders>
              <w:top w:val="nil"/>
              <w:left w:val="nil"/>
              <w:bottom w:val="nil"/>
              <w:right w:val="nil"/>
            </w:tcBorders>
            <w:shd w:val="clear" w:color="auto" w:fill="auto"/>
            <w:noWrap/>
            <w:vAlign w:val="bottom"/>
            <w:hideMark/>
          </w:tcPr>
          <w:p w14:paraId="76A6B5CD"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Ν.Δ:</w:t>
            </w:r>
          </w:p>
        </w:tc>
        <w:tc>
          <w:tcPr>
            <w:tcW w:w="1186" w:type="dxa"/>
            <w:tcBorders>
              <w:top w:val="nil"/>
              <w:left w:val="nil"/>
              <w:bottom w:val="nil"/>
              <w:right w:val="nil"/>
            </w:tcBorders>
            <w:shd w:val="clear" w:color="auto" w:fill="auto"/>
            <w:noWrap/>
            <w:vAlign w:val="bottom"/>
            <w:hideMark/>
          </w:tcPr>
          <w:p w14:paraId="76A6B5CE"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5CF"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D0"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5D1"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5D2"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5D3" w14:textId="77777777" w:rsidR="006A48FE" w:rsidRPr="00BC528C" w:rsidRDefault="00A53ECF">
            <w:pPr>
              <w:contextualSpacing/>
              <w:rPr>
                <w:rFonts w:ascii="Times New Roman" w:eastAsia="Times New Roman" w:hAnsi="Times New Roman" w:cs="Times New Roman"/>
                <w:sz w:val="20"/>
              </w:rPr>
            </w:pPr>
          </w:p>
        </w:tc>
      </w:tr>
      <w:tr w:rsidR="00DD4703" w14:paraId="76A6B5DC" w14:textId="77777777">
        <w:trPr>
          <w:trHeight w:val="300"/>
        </w:trPr>
        <w:tc>
          <w:tcPr>
            <w:tcW w:w="960" w:type="dxa"/>
            <w:tcBorders>
              <w:top w:val="nil"/>
              <w:left w:val="nil"/>
              <w:bottom w:val="nil"/>
              <w:right w:val="nil"/>
            </w:tcBorders>
            <w:shd w:val="clear" w:color="auto" w:fill="auto"/>
            <w:noWrap/>
            <w:vAlign w:val="bottom"/>
            <w:hideMark/>
          </w:tcPr>
          <w:p w14:paraId="76A6B5D5"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ΔΗ.ΣΥ:</w:t>
            </w:r>
          </w:p>
        </w:tc>
        <w:tc>
          <w:tcPr>
            <w:tcW w:w="1186" w:type="dxa"/>
            <w:tcBorders>
              <w:top w:val="nil"/>
              <w:left w:val="nil"/>
              <w:bottom w:val="nil"/>
              <w:right w:val="nil"/>
            </w:tcBorders>
            <w:shd w:val="clear" w:color="auto" w:fill="auto"/>
            <w:noWrap/>
            <w:vAlign w:val="bottom"/>
            <w:hideMark/>
          </w:tcPr>
          <w:p w14:paraId="76A6B5D6"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5D7"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D8"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5D9"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5DA"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5DB" w14:textId="77777777" w:rsidR="006A48FE" w:rsidRPr="00BC528C" w:rsidRDefault="00A53ECF">
            <w:pPr>
              <w:contextualSpacing/>
              <w:rPr>
                <w:rFonts w:ascii="Times New Roman" w:eastAsia="Times New Roman" w:hAnsi="Times New Roman" w:cs="Times New Roman"/>
                <w:sz w:val="20"/>
              </w:rPr>
            </w:pPr>
          </w:p>
        </w:tc>
      </w:tr>
      <w:tr w:rsidR="00DD4703" w14:paraId="76A6B5E4" w14:textId="77777777">
        <w:trPr>
          <w:trHeight w:val="300"/>
        </w:trPr>
        <w:tc>
          <w:tcPr>
            <w:tcW w:w="960" w:type="dxa"/>
            <w:tcBorders>
              <w:top w:val="nil"/>
              <w:left w:val="nil"/>
              <w:bottom w:val="nil"/>
              <w:right w:val="nil"/>
            </w:tcBorders>
            <w:shd w:val="clear" w:color="auto" w:fill="auto"/>
            <w:noWrap/>
            <w:vAlign w:val="bottom"/>
            <w:hideMark/>
          </w:tcPr>
          <w:p w14:paraId="76A6B5DD"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Χ.Α:</w:t>
            </w:r>
          </w:p>
        </w:tc>
        <w:tc>
          <w:tcPr>
            <w:tcW w:w="1186" w:type="dxa"/>
            <w:tcBorders>
              <w:top w:val="nil"/>
              <w:left w:val="nil"/>
              <w:bottom w:val="nil"/>
              <w:right w:val="nil"/>
            </w:tcBorders>
            <w:shd w:val="clear" w:color="auto" w:fill="auto"/>
            <w:noWrap/>
            <w:vAlign w:val="bottom"/>
            <w:hideMark/>
          </w:tcPr>
          <w:p w14:paraId="76A6B5DE"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5DF"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E0"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5E1"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5E2"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5E3" w14:textId="77777777" w:rsidR="006A48FE" w:rsidRPr="00BC528C" w:rsidRDefault="00A53ECF">
            <w:pPr>
              <w:contextualSpacing/>
              <w:rPr>
                <w:rFonts w:ascii="Times New Roman" w:eastAsia="Times New Roman" w:hAnsi="Times New Roman" w:cs="Times New Roman"/>
                <w:sz w:val="20"/>
              </w:rPr>
            </w:pPr>
          </w:p>
        </w:tc>
      </w:tr>
      <w:tr w:rsidR="00DD4703" w14:paraId="76A6B5EC" w14:textId="77777777">
        <w:trPr>
          <w:trHeight w:val="300"/>
        </w:trPr>
        <w:tc>
          <w:tcPr>
            <w:tcW w:w="960" w:type="dxa"/>
            <w:tcBorders>
              <w:top w:val="nil"/>
              <w:left w:val="nil"/>
              <w:bottom w:val="nil"/>
              <w:right w:val="nil"/>
            </w:tcBorders>
            <w:shd w:val="clear" w:color="auto" w:fill="auto"/>
            <w:noWrap/>
            <w:vAlign w:val="bottom"/>
            <w:hideMark/>
          </w:tcPr>
          <w:p w14:paraId="76A6B5E5"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Κ.Κ.Ε:</w:t>
            </w:r>
          </w:p>
        </w:tc>
        <w:tc>
          <w:tcPr>
            <w:tcW w:w="1186" w:type="dxa"/>
            <w:tcBorders>
              <w:top w:val="nil"/>
              <w:left w:val="nil"/>
              <w:bottom w:val="nil"/>
              <w:right w:val="nil"/>
            </w:tcBorders>
            <w:shd w:val="clear" w:color="auto" w:fill="auto"/>
            <w:noWrap/>
            <w:vAlign w:val="bottom"/>
            <w:hideMark/>
          </w:tcPr>
          <w:p w14:paraId="76A6B5E6"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5E7"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E8"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5E9"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5EA"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5EB" w14:textId="77777777" w:rsidR="006A48FE" w:rsidRPr="00BC528C" w:rsidRDefault="00A53ECF">
            <w:pPr>
              <w:contextualSpacing/>
              <w:rPr>
                <w:rFonts w:ascii="Times New Roman" w:eastAsia="Times New Roman" w:hAnsi="Times New Roman" w:cs="Times New Roman"/>
                <w:sz w:val="20"/>
              </w:rPr>
            </w:pPr>
          </w:p>
        </w:tc>
      </w:tr>
      <w:tr w:rsidR="00DD4703" w14:paraId="76A6B5F4" w14:textId="77777777">
        <w:trPr>
          <w:trHeight w:val="300"/>
        </w:trPr>
        <w:tc>
          <w:tcPr>
            <w:tcW w:w="960" w:type="dxa"/>
            <w:tcBorders>
              <w:top w:val="nil"/>
              <w:left w:val="nil"/>
              <w:bottom w:val="nil"/>
              <w:right w:val="nil"/>
            </w:tcBorders>
            <w:shd w:val="clear" w:color="auto" w:fill="auto"/>
            <w:noWrap/>
            <w:vAlign w:val="bottom"/>
            <w:hideMark/>
          </w:tcPr>
          <w:p w14:paraId="76A6B5ED"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ΑΝ.ΕΛ:</w:t>
            </w:r>
          </w:p>
        </w:tc>
        <w:tc>
          <w:tcPr>
            <w:tcW w:w="1186" w:type="dxa"/>
            <w:tcBorders>
              <w:top w:val="nil"/>
              <w:left w:val="nil"/>
              <w:bottom w:val="nil"/>
              <w:right w:val="nil"/>
            </w:tcBorders>
            <w:shd w:val="clear" w:color="auto" w:fill="auto"/>
            <w:noWrap/>
            <w:vAlign w:val="bottom"/>
            <w:hideMark/>
          </w:tcPr>
          <w:p w14:paraId="76A6B5EE"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5EF"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F0"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ΝΑΙ</w:t>
            </w:r>
          </w:p>
        </w:tc>
        <w:tc>
          <w:tcPr>
            <w:tcW w:w="141" w:type="dxa"/>
            <w:tcBorders>
              <w:top w:val="nil"/>
              <w:left w:val="nil"/>
              <w:bottom w:val="nil"/>
              <w:right w:val="nil"/>
            </w:tcBorders>
            <w:shd w:val="clear" w:color="auto" w:fill="auto"/>
            <w:noWrap/>
            <w:vAlign w:val="bottom"/>
            <w:hideMark/>
          </w:tcPr>
          <w:p w14:paraId="76A6B5F1"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5F2"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5F3" w14:textId="77777777" w:rsidR="006A48FE" w:rsidRPr="00BC528C" w:rsidRDefault="00A53ECF">
            <w:pPr>
              <w:contextualSpacing/>
              <w:rPr>
                <w:rFonts w:ascii="Times New Roman" w:eastAsia="Times New Roman" w:hAnsi="Times New Roman" w:cs="Times New Roman"/>
                <w:sz w:val="20"/>
              </w:rPr>
            </w:pPr>
          </w:p>
        </w:tc>
      </w:tr>
      <w:tr w:rsidR="00DD4703" w14:paraId="76A6B5FC" w14:textId="77777777">
        <w:trPr>
          <w:trHeight w:val="300"/>
        </w:trPr>
        <w:tc>
          <w:tcPr>
            <w:tcW w:w="960" w:type="dxa"/>
            <w:tcBorders>
              <w:top w:val="nil"/>
              <w:left w:val="nil"/>
              <w:bottom w:val="nil"/>
              <w:right w:val="nil"/>
            </w:tcBorders>
            <w:shd w:val="clear" w:color="auto" w:fill="auto"/>
            <w:noWrap/>
            <w:vAlign w:val="bottom"/>
            <w:hideMark/>
          </w:tcPr>
          <w:p w14:paraId="76A6B5F5"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ΠΟΤΑΜΙ:</w:t>
            </w:r>
          </w:p>
        </w:tc>
        <w:tc>
          <w:tcPr>
            <w:tcW w:w="1186" w:type="dxa"/>
            <w:tcBorders>
              <w:top w:val="nil"/>
              <w:left w:val="nil"/>
              <w:bottom w:val="nil"/>
              <w:right w:val="nil"/>
            </w:tcBorders>
            <w:shd w:val="clear" w:color="auto" w:fill="auto"/>
            <w:noWrap/>
            <w:vAlign w:val="bottom"/>
            <w:hideMark/>
          </w:tcPr>
          <w:p w14:paraId="76A6B5F6"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5F7"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5F8"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5F9"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5FA"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5FB" w14:textId="77777777" w:rsidR="006A48FE" w:rsidRPr="00BC528C" w:rsidRDefault="00A53ECF">
            <w:pPr>
              <w:contextualSpacing/>
              <w:rPr>
                <w:rFonts w:ascii="Times New Roman" w:eastAsia="Times New Roman" w:hAnsi="Times New Roman" w:cs="Times New Roman"/>
                <w:sz w:val="20"/>
              </w:rPr>
            </w:pPr>
          </w:p>
        </w:tc>
      </w:tr>
      <w:tr w:rsidR="00DD4703" w14:paraId="76A6B603" w14:textId="77777777">
        <w:trPr>
          <w:trHeight w:val="300"/>
        </w:trPr>
        <w:tc>
          <w:tcPr>
            <w:tcW w:w="2146" w:type="dxa"/>
            <w:gridSpan w:val="2"/>
            <w:tcBorders>
              <w:top w:val="nil"/>
              <w:left w:val="nil"/>
              <w:bottom w:val="nil"/>
              <w:right w:val="nil"/>
            </w:tcBorders>
            <w:shd w:val="clear" w:color="auto" w:fill="auto"/>
            <w:noWrap/>
            <w:vAlign w:val="bottom"/>
            <w:hideMark/>
          </w:tcPr>
          <w:p w14:paraId="76A6B5FD"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ΕΝ. ΚΕΝΤΡΩΩΝ:</w:t>
            </w:r>
          </w:p>
        </w:tc>
        <w:tc>
          <w:tcPr>
            <w:tcW w:w="1186" w:type="dxa"/>
            <w:tcBorders>
              <w:top w:val="nil"/>
              <w:left w:val="nil"/>
              <w:bottom w:val="nil"/>
              <w:right w:val="nil"/>
            </w:tcBorders>
            <w:shd w:val="clear" w:color="auto" w:fill="auto"/>
            <w:noWrap/>
            <w:vAlign w:val="bottom"/>
            <w:hideMark/>
          </w:tcPr>
          <w:p w14:paraId="76A6B5FE"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5FF"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600"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601"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602" w14:textId="77777777" w:rsidR="006A48FE" w:rsidRPr="00BC528C" w:rsidRDefault="00A53ECF">
            <w:pPr>
              <w:contextualSpacing/>
              <w:rPr>
                <w:rFonts w:ascii="Times New Roman" w:eastAsia="Times New Roman" w:hAnsi="Times New Roman" w:cs="Times New Roman"/>
                <w:sz w:val="20"/>
              </w:rPr>
            </w:pPr>
          </w:p>
        </w:tc>
      </w:tr>
      <w:tr w:rsidR="00DD4703" w14:paraId="76A6B60B" w14:textId="77777777">
        <w:trPr>
          <w:trHeight w:val="300"/>
        </w:trPr>
        <w:tc>
          <w:tcPr>
            <w:tcW w:w="960" w:type="dxa"/>
            <w:tcBorders>
              <w:top w:val="nil"/>
              <w:left w:val="nil"/>
              <w:bottom w:val="nil"/>
              <w:right w:val="nil"/>
            </w:tcBorders>
            <w:shd w:val="clear" w:color="auto" w:fill="auto"/>
            <w:noWrap/>
            <w:vAlign w:val="bottom"/>
            <w:hideMark/>
          </w:tcPr>
          <w:p w14:paraId="76A6B604"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05"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06"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07" w14:textId="77777777" w:rsidR="006A48FE" w:rsidRPr="00BC528C" w:rsidRDefault="00A53ECF">
            <w:pPr>
              <w:contextualSpacing/>
              <w:rPr>
                <w:rFonts w:ascii="Times New Roman" w:eastAsia="Times New Roman" w:hAnsi="Times New Roman" w:cs="Times New Roman"/>
                <w:sz w:val="20"/>
              </w:rPr>
            </w:pPr>
          </w:p>
        </w:tc>
        <w:tc>
          <w:tcPr>
            <w:tcW w:w="141" w:type="dxa"/>
            <w:tcBorders>
              <w:top w:val="nil"/>
              <w:left w:val="nil"/>
              <w:bottom w:val="nil"/>
              <w:right w:val="nil"/>
            </w:tcBorders>
            <w:shd w:val="clear" w:color="auto" w:fill="auto"/>
            <w:noWrap/>
            <w:vAlign w:val="bottom"/>
            <w:hideMark/>
          </w:tcPr>
          <w:p w14:paraId="76A6B608" w14:textId="77777777" w:rsidR="006A48FE" w:rsidRPr="00BC528C" w:rsidRDefault="00A53ECF">
            <w:pPr>
              <w:contextualSpacing/>
              <w:rPr>
                <w:rFonts w:ascii="Times New Roman" w:eastAsia="Times New Roman" w:hAnsi="Times New Roman" w:cs="Times New Roman"/>
                <w:sz w:val="20"/>
              </w:rPr>
            </w:pPr>
          </w:p>
        </w:tc>
        <w:tc>
          <w:tcPr>
            <w:tcW w:w="1515" w:type="dxa"/>
            <w:tcBorders>
              <w:top w:val="nil"/>
              <w:left w:val="nil"/>
              <w:bottom w:val="nil"/>
              <w:right w:val="nil"/>
            </w:tcBorders>
            <w:shd w:val="clear" w:color="auto" w:fill="auto"/>
            <w:noWrap/>
            <w:vAlign w:val="bottom"/>
            <w:hideMark/>
          </w:tcPr>
          <w:p w14:paraId="76A6B609"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60A" w14:textId="77777777" w:rsidR="006A48FE" w:rsidRPr="00BC528C" w:rsidRDefault="00A53ECF">
            <w:pPr>
              <w:contextualSpacing/>
              <w:rPr>
                <w:rFonts w:ascii="Times New Roman" w:eastAsia="Times New Roman" w:hAnsi="Times New Roman" w:cs="Times New Roman"/>
                <w:sz w:val="20"/>
              </w:rPr>
            </w:pPr>
          </w:p>
        </w:tc>
      </w:tr>
      <w:tr w:rsidR="00DD4703" w14:paraId="76A6B60F" w14:textId="77777777">
        <w:trPr>
          <w:trHeight w:val="300"/>
        </w:trPr>
        <w:tc>
          <w:tcPr>
            <w:tcW w:w="960" w:type="dxa"/>
            <w:tcBorders>
              <w:top w:val="nil"/>
              <w:left w:val="nil"/>
              <w:bottom w:val="nil"/>
              <w:right w:val="nil"/>
            </w:tcBorders>
            <w:shd w:val="clear" w:color="auto" w:fill="auto"/>
            <w:noWrap/>
            <w:vAlign w:val="bottom"/>
            <w:hideMark/>
          </w:tcPr>
          <w:p w14:paraId="76A6B60C" w14:textId="77777777" w:rsidR="006A48FE" w:rsidRPr="00BC528C" w:rsidRDefault="00A53ECF">
            <w:pPr>
              <w:contextualSpacing/>
              <w:rPr>
                <w:rFonts w:ascii="Times New Roman" w:eastAsia="Times New Roman" w:hAnsi="Times New Roman" w:cs="Times New Roman"/>
                <w:sz w:val="20"/>
              </w:rPr>
            </w:pPr>
          </w:p>
        </w:tc>
        <w:tc>
          <w:tcPr>
            <w:tcW w:w="5214" w:type="dxa"/>
            <w:gridSpan w:val="5"/>
            <w:tcBorders>
              <w:top w:val="nil"/>
              <w:left w:val="nil"/>
              <w:bottom w:val="nil"/>
              <w:right w:val="nil"/>
            </w:tcBorders>
            <w:shd w:val="clear" w:color="auto" w:fill="auto"/>
            <w:noWrap/>
            <w:vAlign w:val="bottom"/>
            <w:hideMark/>
          </w:tcPr>
          <w:p w14:paraId="76A6B60D"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Άρθρο 5 ως έχει   ΔΕΚΤΟ ΚΑΤΑ ΠΛΕΙΟΨΗΦΙΑ</w:t>
            </w:r>
          </w:p>
        </w:tc>
        <w:tc>
          <w:tcPr>
            <w:tcW w:w="1901" w:type="dxa"/>
            <w:tcBorders>
              <w:top w:val="nil"/>
              <w:left w:val="nil"/>
              <w:bottom w:val="nil"/>
              <w:right w:val="nil"/>
            </w:tcBorders>
            <w:shd w:val="clear" w:color="auto" w:fill="auto"/>
            <w:noWrap/>
            <w:vAlign w:val="bottom"/>
            <w:hideMark/>
          </w:tcPr>
          <w:p w14:paraId="76A6B60E" w14:textId="77777777" w:rsidR="006A48FE" w:rsidRPr="00BC528C" w:rsidRDefault="00A53ECF">
            <w:pPr>
              <w:contextualSpacing/>
              <w:rPr>
                <w:rFonts w:ascii="Calibri" w:eastAsia="Times New Roman" w:hAnsi="Calibri" w:cs="Calibri"/>
                <w:color w:val="000000"/>
                <w:sz w:val="22"/>
                <w:szCs w:val="22"/>
              </w:rPr>
            </w:pPr>
          </w:p>
        </w:tc>
      </w:tr>
      <w:tr w:rsidR="00DD4703" w14:paraId="76A6B617" w14:textId="77777777">
        <w:trPr>
          <w:trHeight w:val="300"/>
        </w:trPr>
        <w:tc>
          <w:tcPr>
            <w:tcW w:w="960" w:type="dxa"/>
            <w:tcBorders>
              <w:top w:val="nil"/>
              <w:left w:val="nil"/>
              <w:bottom w:val="nil"/>
              <w:right w:val="nil"/>
            </w:tcBorders>
            <w:shd w:val="clear" w:color="auto" w:fill="auto"/>
            <w:noWrap/>
            <w:vAlign w:val="bottom"/>
            <w:hideMark/>
          </w:tcPr>
          <w:p w14:paraId="76A6B610"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ΣΥΡΙΖΑ:</w:t>
            </w:r>
          </w:p>
        </w:tc>
        <w:tc>
          <w:tcPr>
            <w:tcW w:w="1186" w:type="dxa"/>
            <w:tcBorders>
              <w:top w:val="nil"/>
              <w:left w:val="nil"/>
              <w:bottom w:val="nil"/>
              <w:right w:val="nil"/>
            </w:tcBorders>
            <w:shd w:val="clear" w:color="auto" w:fill="auto"/>
            <w:noWrap/>
            <w:vAlign w:val="bottom"/>
            <w:hideMark/>
          </w:tcPr>
          <w:p w14:paraId="76A6B611"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612"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13"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ΝΑΙ</w:t>
            </w:r>
          </w:p>
        </w:tc>
        <w:tc>
          <w:tcPr>
            <w:tcW w:w="141" w:type="dxa"/>
            <w:tcBorders>
              <w:top w:val="nil"/>
              <w:left w:val="nil"/>
              <w:bottom w:val="nil"/>
              <w:right w:val="nil"/>
            </w:tcBorders>
            <w:shd w:val="clear" w:color="auto" w:fill="auto"/>
            <w:noWrap/>
            <w:vAlign w:val="bottom"/>
            <w:hideMark/>
          </w:tcPr>
          <w:p w14:paraId="76A6B614"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615"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616" w14:textId="77777777" w:rsidR="006A48FE" w:rsidRPr="00BC528C" w:rsidRDefault="00A53ECF">
            <w:pPr>
              <w:contextualSpacing/>
              <w:rPr>
                <w:rFonts w:ascii="Times New Roman" w:eastAsia="Times New Roman" w:hAnsi="Times New Roman" w:cs="Times New Roman"/>
                <w:sz w:val="20"/>
              </w:rPr>
            </w:pPr>
          </w:p>
        </w:tc>
      </w:tr>
      <w:tr w:rsidR="00DD4703" w14:paraId="76A6B61F" w14:textId="77777777">
        <w:trPr>
          <w:trHeight w:val="300"/>
        </w:trPr>
        <w:tc>
          <w:tcPr>
            <w:tcW w:w="960" w:type="dxa"/>
            <w:tcBorders>
              <w:top w:val="nil"/>
              <w:left w:val="nil"/>
              <w:bottom w:val="nil"/>
              <w:right w:val="nil"/>
            </w:tcBorders>
            <w:shd w:val="clear" w:color="auto" w:fill="auto"/>
            <w:noWrap/>
            <w:vAlign w:val="bottom"/>
            <w:hideMark/>
          </w:tcPr>
          <w:p w14:paraId="76A6B618"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Ν.Δ:</w:t>
            </w:r>
          </w:p>
        </w:tc>
        <w:tc>
          <w:tcPr>
            <w:tcW w:w="1186" w:type="dxa"/>
            <w:tcBorders>
              <w:top w:val="nil"/>
              <w:left w:val="nil"/>
              <w:bottom w:val="nil"/>
              <w:right w:val="nil"/>
            </w:tcBorders>
            <w:shd w:val="clear" w:color="auto" w:fill="auto"/>
            <w:noWrap/>
            <w:vAlign w:val="bottom"/>
            <w:hideMark/>
          </w:tcPr>
          <w:p w14:paraId="76A6B619"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61A"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1B"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61C"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61D"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61E" w14:textId="77777777" w:rsidR="006A48FE" w:rsidRPr="00BC528C" w:rsidRDefault="00A53ECF">
            <w:pPr>
              <w:contextualSpacing/>
              <w:rPr>
                <w:rFonts w:ascii="Times New Roman" w:eastAsia="Times New Roman" w:hAnsi="Times New Roman" w:cs="Times New Roman"/>
                <w:sz w:val="20"/>
              </w:rPr>
            </w:pPr>
          </w:p>
        </w:tc>
      </w:tr>
      <w:tr w:rsidR="00DD4703" w14:paraId="76A6B627" w14:textId="77777777">
        <w:trPr>
          <w:trHeight w:val="300"/>
        </w:trPr>
        <w:tc>
          <w:tcPr>
            <w:tcW w:w="960" w:type="dxa"/>
            <w:tcBorders>
              <w:top w:val="nil"/>
              <w:left w:val="nil"/>
              <w:bottom w:val="nil"/>
              <w:right w:val="nil"/>
            </w:tcBorders>
            <w:shd w:val="clear" w:color="auto" w:fill="auto"/>
            <w:noWrap/>
            <w:vAlign w:val="bottom"/>
            <w:hideMark/>
          </w:tcPr>
          <w:p w14:paraId="76A6B620"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ΔΗ.ΣΥ:</w:t>
            </w:r>
          </w:p>
        </w:tc>
        <w:tc>
          <w:tcPr>
            <w:tcW w:w="1186" w:type="dxa"/>
            <w:tcBorders>
              <w:top w:val="nil"/>
              <w:left w:val="nil"/>
              <w:bottom w:val="nil"/>
              <w:right w:val="nil"/>
            </w:tcBorders>
            <w:shd w:val="clear" w:color="auto" w:fill="auto"/>
            <w:noWrap/>
            <w:vAlign w:val="bottom"/>
            <w:hideMark/>
          </w:tcPr>
          <w:p w14:paraId="76A6B621"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622"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23"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624"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625"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626" w14:textId="77777777" w:rsidR="006A48FE" w:rsidRPr="00BC528C" w:rsidRDefault="00A53ECF">
            <w:pPr>
              <w:contextualSpacing/>
              <w:rPr>
                <w:rFonts w:ascii="Times New Roman" w:eastAsia="Times New Roman" w:hAnsi="Times New Roman" w:cs="Times New Roman"/>
                <w:sz w:val="20"/>
              </w:rPr>
            </w:pPr>
          </w:p>
        </w:tc>
      </w:tr>
      <w:tr w:rsidR="00DD4703" w14:paraId="76A6B62F" w14:textId="77777777">
        <w:trPr>
          <w:trHeight w:val="300"/>
        </w:trPr>
        <w:tc>
          <w:tcPr>
            <w:tcW w:w="960" w:type="dxa"/>
            <w:tcBorders>
              <w:top w:val="nil"/>
              <w:left w:val="nil"/>
              <w:bottom w:val="nil"/>
              <w:right w:val="nil"/>
            </w:tcBorders>
            <w:shd w:val="clear" w:color="auto" w:fill="auto"/>
            <w:noWrap/>
            <w:vAlign w:val="bottom"/>
            <w:hideMark/>
          </w:tcPr>
          <w:p w14:paraId="76A6B628"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Χ.Α:</w:t>
            </w:r>
          </w:p>
        </w:tc>
        <w:tc>
          <w:tcPr>
            <w:tcW w:w="1186" w:type="dxa"/>
            <w:tcBorders>
              <w:top w:val="nil"/>
              <w:left w:val="nil"/>
              <w:bottom w:val="nil"/>
              <w:right w:val="nil"/>
            </w:tcBorders>
            <w:shd w:val="clear" w:color="auto" w:fill="auto"/>
            <w:noWrap/>
            <w:vAlign w:val="bottom"/>
            <w:hideMark/>
          </w:tcPr>
          <w:p w14:paraId="76A6B629"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62A"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2B"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62C"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62D"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62E" w14:textId="77777777" w:rsidR="006A48FE" w:rsidRPr="00BC528C" w:rsidRDefault="00A53ECF">
            <w:pPr>
              <w:contextualSpacing/>
              <w:rPr>
                <w:rFonts w:ascii="Times New Roman" w:eastAsia="Times New Roman" w:hAnsi="Times New Roman" w:cs="Times New Roman"/>
                <w:sz w:val="20"/>
              </w:rPr>
            </w:pPr>
          </w:p>
        </w:tc>
      </w:tr>
      <w:tr w:rsidR="00DD4703" w14:paraId="76A6B637" w14:textId="77777777">
        <w:trPr>
          <w:trHeight w:val="300"/>
        </w:trPr>
        <w:tc>
          <w:tcPr>
            <w:tcW w:w="960" w:type="dxa"/>
            <w:tcBorders>
              <w:top w:val="nil"/>
              <w:left w:val="nil"/>
              <w:bottom w:val="nil"/>
              <w:right w:val="nil"/>
            </w:tcBorders>
            <w:shd w:val="clear" w:color="auto" w:fill="auto"/>
            <w:noWrap/>
            <w:vAlign w:val="bottom"/>
            <w:hideMark/>
          </w:tcPr>
          <w:p w14:paraId="76A6B630"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Κ.Κ.Ε:</w:t>
            </w:r>
          </w:p>
        </w:tc>
        <w:tc>
          <w:tcPr>
            <w:tcW w:w="1186" w:type="dxa"/>
            <w:tcBorders>
              <w:top w:val="nil"/>
              <w:left w:val="nil"/>
              <w:bottom w:val="nil"/>
              <w:right w:val="nil"/>
            </w:tcBorders>
            <w:shd w:val="clear" w:color="auto" w:fill="auto"/>
            <w:noWrap/>
            <w:vAlign w:val="bottom"/>
            <w:hideMark/>
          </w:tcPr>
          <w:p w14:paraId="76A6B631"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632"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33"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634"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635"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636" w14:textId="77777777" w:rsidR="006A48FE" w:rsidRPr="00BC528C" w:rsidRDefault="00A53ECF">
            <w:pPr>
              <w:contextualSpacing/>
              <w:rPr>
                <w:rFonts w:ascii="Times New Roman" w:eastAsia="Times New Roman" w:hAnsi="Times New Roman" w:cs="Times New Roman"/>
                <w:sz w:val="20"/>
              </w:rPr>
            </w:pPr>
          </w:p>
        </w:tc>
      </w:tr>
      <w:tr w:rsidR="00DD4703" w14:paraId="76A6B63F" w14:textId="77777777">
        <w:trPr>
          <w:trHeight w:val="300"/>
        </w:trPr>
        <w:tc>
          <w:tcPr>
            <w:tcW w:w="960" w:type="dxa"/>
            <w:tcBorders>
              <w:top w:val="nil"/>
              <w:left w:val="nil"/>
              <w:bottom w:val="nil"/>
              <w:right w:val="nil"/>
            </w:tcBorders>
            <w:shd w:val="clear" w:color="auto" w:fill="auto"/>
            <w:noWrap/>
            <w:vAlign w:val="bottom"/>
            <w:hideMark/>
          </w:tcPr>
          <w:p w14:paraId="76A6B638"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ΑΝ.ΕΛ:</w:t>
            </w:r>
          </w:p>
        </w:tc>
        <w:tc>
          <w:tcPr>
            <w:tcW w:w="1186" w:type="dxa"/>
            <w:tcBorders>
              <w:top w:val="nil"/>
              <w:left w:val="nil"/>
              <w:bottom w:val="nil"/>
              <w:right w:val="nil"/>
            </w:tcBorders>
            <w:shd w:val="clear" w:color="auto" w:fill="auto"/>
            <w:noWrap/>
            <w:vAlign w:val="bottom"/>
            <w:hideMark/>
          </w:tcPr>
          <w:p w14:paraId="76A6B639"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63A"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3B"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ΝΑΙ</w:t>
            </w:r>
          </w:p>
        </w:tc>
        <w:tc>
          <w:tcPr>
            <w:tcW w:w="141" w:type="dxa"/>
            <w:tcBorders>
              <w:top w:val="nil"/>
              <w:left w:val="nil"/>
              <w:bottom w:val="nil"/>
              <w:right w:val="nil"/>
            </w:tcBorders>
            <w:shd w:val="clear" w:color="auto" w:fill="auto"/>
            <w:noWrap/>
            <w:vAlign w:val="bottom"/>
            <w:hideMark/>
          </w:tcPr>
          <w:p w14:paraId="76A6B63C"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63D"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63E" w14:textId="77777777" w:rsidR="006A48FE" w:rsidRPr="00BC528C" w:rsidRDefault="00A53ECF">
            <w:pPr>
              <w:contextualSpacing/>
              <w:rPr>
                <w:rFonts w:ascii="Times New Roman" w:eastAsia="Times New Roman" w:hAnsi="Times New Roman" w:cs="Times New Roman"/>
                <w:sz w:val="20"/>
              </w:rPr>
            </w:pPr>
          </w:p>
        </w:tc>
      </w:tr>
      <w:tr w:rsidR="00DD4703" w14:paraId="76A6B647" w14:textId="77777777">
        <w:trPr>
          <w:trHeight w:val="300"/>
        </w:trPr>
        <w:tc>
          <w:tcPr>
            <w:tcW w:w="960" w:type="dxa"/>
            <w:tcBorders>
              <w:top w:val="nil"/>
              <w:left w:val="nil"/>
              <w:bottom w:val="nil"/>
              <w:right w:val="nil"/>
            </w:tcBorders>
            <w:shd w:val="clear" w:color="auto" w:fill="auto"/>
            <w:noWrap/>
            <w:vAlign w:val="bottom"/>
            <w:hideMark/>
          </w:tcPr>
          <w:p w14:paraId="76A6B640"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ΠΟΤΑΜΙ:</w:t>
            </w:r>
          </w:p>
        </w:tc>
        <w:tc>
          <w:tcPr>
            <w:tcW w:w="1186" w:type="dxa"/>
            <w:tcBorders>
              <w:top w:val="nil"/>
              <w:left w:val="nil"/>
              <w:bottom w:val="nil"/>
              <w:right w:val="nil"/>
            </w:tcBorders>
            <w:shd w:val="clear" w:color="auto" w:fill="auto"/>
            <w:noWrap/>
            <w:vAlign w:val="bottom"/>
            <w:hideMark/>
          </w:tcPr>
          <w:p w14:paraId="76A6B641"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642"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43"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644"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645"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646" w14:textId="77777777" w:rsidR="006A48FE" w:rsidRPr="00BC528C" w:rsidRDefault="00A53ECF">
            <w:pPr>
              <w:contextualSpacing/>
              <w:rPr>
                <w:rFonts w:ascii="Times New Roman" w:eastAsia="Times New Roman" w:hAnsi="Times New Roman" w:cs="Times New Roman"/>
                <w:sz w:val="20"/>
              </w:rPr>
            </w:pPr>
          </w:p>
        </w:tc>
      </w:tr>
      <w:tr w:rsidR="00DD4703" w14:paraId="76A6B64E" w14:textId="77777777">
        <w:trPr>
          <w:trHeight w:val="300"/>
        </w:trPr>
        <w:tc>
          <w:tcPr>
            <w:tcW w:w="2146" w:type="dxa"/>
            <w:gridSpan w:val="2"/>
            <w:tcBorders>
              <w:top w:val="nil"/>
              <w:left w:val="nil"/>
              <w:bottom w:val="nil"/>
              <w:right w:val="nil"/>
            </w:tcBorders>
            <w:shd w:val="clear" w:color="auto" w:fill="auto"/>
            <w:noWrap/>
            <w:vAlign w:val="bottom"/>
            <w:hideMark/>
          </w:tcPr>
          <w:p w14:paraId="76A6B648"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ΕΝ. ΚΕΝΤΡΩΩΝ:</w:t>
            </w:r>
          </w:p>
        </w:tc>
        <w:tc>
          <w:tcPr>
            <w:tcW w:w="1186" w:type="dxa"/>
            <w:tcBorders>
              <w:top w:val="nil"/>
              <w:left w:val="nil"/>
              <w:bottom w:val="nil"/>
              <w:right w:val="nil"/>
            </w:tcBorders>
            <w:shd w:val="clear" w:color="auto" w:fill="auto"/>
            <w:noWrap/>
            <w:vAlign w:val="bottom"/>
            <w:hideMark/>
          </w:tcPr>
          <w:p w14:paraId="76A6B649"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64A"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64B"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64C"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64D" w14:textId="77777777" w:rsidR="006A48FE" w:rsidRPr="00BC528C" w:rsidRDefault="00A53ECF">
            <w:pPr>
              <w:contextualSpacing/>
              <w:rPr>
                <w:rFonts w:ascii="Times New Roman" w:eastAsia="Times New Roman" w:hAnsi="Times New Roman" w:cs="Times New Roman"/>
                <w:sz w:val="20"/>
              </w:rPr>
            </w:pPr>
          </w:p>
        </w:tc>
      </w:tr>
      <w:tr w:rsidR="00DD4703" w14:paraId="76A6B656" w14:textId="77777777">
        <w:trPr>
          <w:trHeight w:val="300"/>
        </w:trPr>
        <w:tc>
          <w:tcPr>
            <w:tcW w:w="960" w:type="dxa"/>
            <w:tcBorders>
              <w:top w:val="nil"/>
              <w:left w:val="nil"/>
              <w:bottom w:val="nil"/>
              <w:right w:val="nil"/>
            </w:tcBorders>
            <w:shd w:val="clear" w:color="auto" w:fill="auto"/>
            <w:noWrap/>
            <w:vAlign w:val="bottom"/>
            <w:hideMark/>
          </w:tcPr>
          <w:p w14:paraId="76A6B64F"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50"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51"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52" w14:textId="77777777" w:rsidR="006A48FE" w:rsidRPr="00BC528C" w:rsidRDefault="00A53ECF">
            <w:pPr>
              <w:contextualSpacing/>
              <w:rPr>
                <w:rFonts w:ascii="Times New Roman" w:eastAsia="Times New Roman" w:hAnsi="Times New Roman" w:cs="Times New Roman"/>
                <w:sz w:val="20"/>
              </w:rPr>
            </w:pPr>
          </w:p>
        </w:tc>
        <w:tc>
          <w:tcPr>
            <w:tcW w:w="141" w:type="dxa"/>
            <w:tcBorders>
              <w:top w:val="nil"/>
              <w:left w:val="nil"/>
              <w:bottom w:val="nil"/>
              <w:right w:val="nil"/>
            </w:tcBorders>
            <w:shd w:val="clear" w:color="auto" w:fill="auto"/>
            <w:noWrap/>
            <w:vAlign w:val="bottom"/>
            <w:hideMark/>
          </w:tcPr>
          <w:p w14:paraId="76A6B653" w14:textId="77777777" w:rsidR="006A48FE" w:rsidRPr="00BC528C" w:rsidRDefault="00A53ECF">
            <w:pPr>
              <w:contextualSpacing/>
              <w:rPr>
                <w:rFonts w:ascii="Times New Roman" w:eastAsia="Times New Roman" w:hAnsi="Times New Roman" w:cs="Times New Roman"/>
                <w:sz w:val="20"/>
              </w:rPr>
            </w:pPr>
          </w:p>
        </w:tc>
        <w:tc>
          <w:tcPr>
            <w:tcW w:w="1515" w:type="dxa"/>
            <w:tcBorders>
              <w:top w:val="nil"/>
              <w:left w:val="nil"/>
              <w:bottom w:val="nil"/>
              <w:right w:val="nil"/>
            </w:tcBorders>
            <w:shd w:val="clear" w:color="auto" w:fill="auto"/>
            <w:noWrap/>
            <w:vAlign w:val="bottom"/>
            <w:hideMark/>
          </w:tcPr>
          <w:p w14:paraId="76A6B654"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655" w14:textId="77777777" w:rsidR="006A48FE" w:rsidRPr="00BC528C" w:rsidRDefault="00A53ECF">
            <w:pPr>
              <w:contextualSpacing/>
              <w:rPr>
                <w:rFonts w:ascii="Times New Roman" w:eastAsia="Times New Roman" w:hAnsi="Times New Roman" w:cs="Times New Roman"/>
                <w:sz w:val="20"/>
              </w:rPr>
            </w:pPr>
          </w:p>
        </w:tc>
      </w:tr>
      <w:tr w:rsidR="00DD4703" w14:paraId="76A6B65A" w14:textId="77777777">
        <w:trPr>
          <w:trHeight w:val="300"/>
        </w:trPr>
        <w:tc>
          <w:tcPr>
            <w:tcW w:w="960" w:type="dxa"/>
            <w:tcBorders>
              <w:top w:val="nil"/>
              <w:left w:val="nil"/>
              <w:bottom w:val="nil"/>
              <w:right w:val="nil"/>
            </w:tcBorders>
            <w:shd w:val="clear" w:color="auto" w:fill="auto"/>
            <w:noWrap/>
            <w:vAlign w:val="bottom"/>
            <w:hideMark/>
          </w:tcPr>
          <w:p w14:paraId="76A6B657" w14:textId="77777777" w:rsidR="006A48FE" w:rsidRPr="00BC528C" w:rsidRDefault="00A53ECF">
            <w:pPr>
              <w:contextualSpacing/>
              <w:rPr>
                <w:rFonts w:ascii="Times New Roman" w:eastAsia="Times New Roman" w:hAnsi="Times New Roman" w:cs="Times New Roman"/>
                <w:sz w:val="20"/>
              </w:rPr>
            </w:pPr>
          </w:p>
        </w:tc>
        <w:tc>
          <w:tcPr>
            <w:tcW w:w="5214" w:type="dxa"/>
            <w:gridSpan w:val="5"/>
            <w:tcBorders>
              <w:top w:val="nil"/>
              <w:left w:val="nil"/>
              <w:bottom w:val="nil"/>
              <w:right w:val="nil"/>
            </w:tcBorders>
            <w:shd w:val="clear" w:color="auto" w:fill="auto"/>
            <w:noWrap/>
            <w:vAlign w:val="bottom"/>
            <w:hideMark/>
          </w:tcPr>
          <w:p w14:paraId="76A6B658"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Άρθρο 6 ως έχει   ΔΕΚΤΟ ΚΑΤΑ ΠΛΕΙΟΨΗΦΙΑ</w:t>
            </w:r>
          </w:p>
        </w:tc>
        <w:tc>
          <w:tcPr>
            <w:tcW w:w="1901" w:type="dxa"/>
            <w:tcBorders>
              <w:top w:val="nil"/>
              <w:left w:val="nil"/>
              <w:bottom w:val="nil"/>
              <w:right w:val="nil"/>
            </w:tcBorders>
            <w:shd w:val="clear" w:color="auto" w:fill="auto"/>
            <w:noWrap/>
            <w:vAlign w:val="bottom"/>
            <w:hideMark/>
          </w:tcPr>
          <w:p w14:paraId="76A6B659" w14:textId="77777777" w:rsidR="006A48FE" w:rsidRPr="00BC528C" w:rsidRDefault="00A53ECF">
            <w:pPr>
              <w:contextualSpacing/>
              <w:rPr>
                <w:rFonts w:ascii="Calibri" w:eastAsia="Times New Roman" w:hAnsi="Calibri" w:cs="Calibri"/>
                <w:color w:val="000000"/>
                <w:sz w:val="22"/>
                <w:szCs w:val="22"/>
              </w:rPr>
            </w:pPr>
          </w:p>
        </w:tc>
      </w:tr>
      <w:tr w:rsidR="00DD4703" w14:paraId="76A6B662" w14:textId="77777777">
        <w:trPr>
          <w:trHeight w:val="300"/>
        </w:trPr>
        <w:tc>
          <w:tcPr>
            <w:tcW w:w="960" w:type="dxa"/>
            <w:tcBorders>
              <w:top w:val="nil"/>
              <w:left w:val="nil"/>
              <w:bottom w:val="nil"/>
              <w:right w:val="nil"/>
            </w:tcBorders>
            <w:shd w:val="clear" w:color="auto" w:fill="auto"/>
            <w:noWrap/>
            <w:vAlign w:val="bottom"/>
            <w:hideMark/>
          </w:tcPr>
          <w:p w14:paraId="76A6B65B"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ΣΥΡΙΖΑ:</w:t>
            </w:r>
          </w:p>
        </w:tc>
        <w:tc>
          <w:tcPr>
            <w:tcW w:w="1186" w:type="dxa"/>
            <w:tcBorders>
              <w:top w:val="nil"/>
              <w:left w:val="nil"/>
              <w:bottom w:val="nil"/>
              <w:right w:val="nil"/>
            </w:tcBorders>
            <w:shd w:val="clear" w:color="auto" w:fill="auto"/>
            <w:noWrap/>
            <w:vAlign w:val="bottom"/>
            <w:hideMark/>
          </w:tcPr>
          <w:p w14:paraId="76A6B65C"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65D"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5E"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ΝΑΙ</w:t>
            </w:r>
          </w:p>
        </w:tc>
        <w:tc>
          <w:tcPr>
            <w:tcW w:w="141" w:type="dxa"/>
            <w:tcBorders>
              <w:top w:val="nil"/>
              <w:left w:val="nil"/>
              <w:bottom w:val="nil"/>
              <w:right w:val="nil"/>
            </w:tcBorders>
            <w:shd w:val="clear" w:color="auto" w:fill="auto"/>
            <w:noWrap/>
            <w:vAlign w:val="bottom"/>
            <w:hideMark/>
          </w:tcPr>
          <w:p w14:paraId="76A6B65F"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660"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661" w14:textId="77777777" w:rsidR="006A48FE" w:rsidRPr="00BC528C" w:rsidRDefault="00A53ECF">
            <w:pPr>
              <w:contextualSpacing/>
              <w:rPr>
                <w:rFonts w:ascii="Times New Roman" w:eastAsia="Times New Roman" w:hAnsi="Times New Roman" w:cs="Times New Roman"/>
                <w:sz w:val="20"/>
              </w:rPr>
            </w:pPr>
          </w:p>
        </w:tc>
      </w:tr>
      <w:tr w:rsidR="00DD4703" w14:paraId="76A6B66A" w14:textId="77777777">
        <w:trPr>
          <w:trHeight w:val="300"/>
        </w:trPr>
        <w:tc>
          <w:tcPr>
            <w:tcW w:w="960" w:type="dxa"/>
            <w:tcBorders>
              <w:top w:val="nil"/>
              <w:left w:val="nil"/>
              <w:bottom w:val="nil"/>
              <w:right w:val="nil"/>
            </w:tcBorders>
            <w:shd w:val="clear" w:color="auto" w:fill="auto"/>
            <w:noWrap/>
            <w:vAlign w:val="bottom"/>
            <w:hideMark/>
          </w:tcPr>
          <w:p w14:paraId="76A6B663"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Ν.Δ:</w:t>
            </w:r>
          </w:p>
        </w:tc>
        <w:tc>
          <w:tcPr>
            <w:tcW w:w="1186" w:type="dxa"/>
            <w:tcBorders>
              <w:top w:val="nil"/>
              <w:left w:val="nil"/>
              <w:bottom w:val="nil"/>
              <w:right w:val="nil"/>
            </w:tcBorders>
            <w:shd w:val="clear" w:color="auto" w:fill="auto"/>
            <w:noWrap/>
            <w:vAlign w:val="bottom"/>
            <w:hideMark/>
          </w:tcPr>
          <w:p w14:paraId="76A6B664"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665"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66"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667"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668"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669" w14:textId="77777777" w:rsidR="006A48FE" w:rsidRPr="00BC528C" w:rsidRDefault="00A53ECF">
            <w:pPr>
              <w:contextualSpacing/>
              <w:rPr>
                <w:rFonts w:ascii="Times New Roman" w:eastAsia="Times New Roman" w:hAnsi="Times New Roman" w:cs="Times New Roman"/>
                <w:sz w:val="20"/>
              </w:rPr>
            </w:pPr>
          </w:p>
        </w:tc>
      </w:tr>
      <w:tr w:rsidR="00DD4703" w14:paraId="76A6B672" w14:textId="77777777">
        <w:trPr>
          <w:trHeight w:val="300"/>
        </w:trPr>
        <w:tc>
          <w:tcPr>
            <w:tcW w:w="960" w:type="dxa"/>
            <w:tcBorders>
              <w:top w:val="nil"/>
              <w:left w:val="nil"/>
              <w:bottom w:val="nil"/>
              <w:right w:val="nil"/>
            </w:tcBorders>
            <w:shd w:val="clear" w:color="auto" w:fill="auto"/>
            <w:noWrap/>
            <w:vAlign w:val="bottom"/>
            <w:hideMark/>
          </w:tcPr>
          <w:p w14:paraId="76A6B66B"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ΔΗ.ΣΥ:</w:t>
            </w:r>
          </w:p>
        </w:tc>
        <w:tc>
          <w:tcPr>
            <w:tcW w:w="1186" w:type="dxa"/>
            <w:tcBorders>
              <w:top w:val="nil"/>
              <w:left w:val="nil"/>
              <w:bottom w:val="nil"/>
              <w:right w:val="nil"/>
            </w:tcBorders>
            <w:shd w:val="clear" w:color="auto" w:fill="auto"/>
            <w:noWrap/>
            <w:vAlign w:val="bottom"/>
            <w:hideMark/>
          </w:tcPr>
          <w:p w14:paraId="76A6B66C"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66D"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6E"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66F"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670"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671" w14:textId="77777777" w:rsidR="006A48FE" w:rsidRPr="00BC528C" w:rsidRDefault="00A53ECF">
            <w:pPr>
              <w:contextualSpacing/>
              <w:rPr>
                <w:rFonts w:ascii="Times New Roman" w:eastAsia="Times New Roman" w:hAnsi="Times New Roman" w:cs="Times New Roman"/>
                <w:sz w:val="20"/>
              </w:rPr>
            </w:pPr>
          </w:p>
        </w:tc>
      </w:tr>
      <w:tr w:rsidR="00DD4703" w14:paraId="76A6B67A" w14:textId="77777777">
        <w:trPr>
          <w:trHeight w:val="300"/>
        </w:trPr>
        <w:tc>
          <w:tcPr>
            <w:tcW w:w="960" w:type="dxa"/>
            <w:tcBorders>
              <w:top w:val="nil"/>
              <w:left w:val="nil"/>
              <w:bottom w:val="nil"/>
              <w:right w:val="nil"/>
            </w:tcBorders>
            <w:shd w:val="clear" w:color="auto" w:fill="auto"/>
            <w:noWrap/>
            <w:vAlign w:val="bottom"/>
            <w:hideMark/>
          </w:tcPr>
          <w:p w14:paraId="76A6B673"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Χ.Α:</w:t>
            </w:r>
          </w:p>
        </w:tc>
        <w:tc>
          <w:tcPr>
            <w:tcW w:w="1186" w:type="dxa"/>
            <w:tcBorders>
              <w:top w:val="nil"/>
              <w:left w:val="nil"/>
              <w:bottom w:val="nil"/>
              <w:right w:val="nil"/>
            </w:tcBorders>
            <w:shd w:val="clear" w:color="auto" w:fill="auto"/>
            <w:noWrap/>
            <w:vAlign w:val="bottom"/>
            <w:hideMark/>
          </w:tcPr>
          <w:p w14:paraId="76A6B674"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675"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76"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677"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678"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679" w14:textId="77777777" w:rsidR="006A48FE" w:rsidRPr="00BC528C" w:rsidRDefault="00A53ECF">
            <w:pPr>
              <w:contextualSpacing/>
              <w:rPr>
                <w:rFonts w:ascii="Times New Roman" w:eastAsia="Times New Roman" w:hAnsi="Times New Roman" w:cs="Times New Roman"/>
                <w:sz w:val="20"/>
              </w:rPr>
            </w:pPr>
          </w:p>
        </w:tc>
      </w:tr>
      <w:tr w:rsidR="00DD4703" w14:paraId="76A6B682" w14:textId="77777777">
        <w:trPr>
          <w:trHeight w:val="300"/>
        </w:trPr>
        <w:tc>
          <w:tcPr>
            <w:tcW w:w="960" w:type="dxa"/>
            <w:tcBorders>
              <w:top w:val="nil"/>
              <w:left w:val="nil"/>
              <w:bottom w:val="nil"/>
              <w:right w:val="nil"/>
            </w:tcBorders>
            <w:shd w:val="clear" w:color="auto" w:fill="auto"/>
            <w:noWrap/>
            <w:vAlign w:val="bottom"/>
            <w:hideMark/>
          </w:tcPr>
          <w:p w14:paraId="76A6B67B"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Κ.Κ.Ε:</w:t>
            </w:r>
          </w:p>
        </w:tc>
        <w:tc>
          <w:tcPr>
            <w:tcW w:w="1186" w:type="dxa"/>
            <w:tcBorders>
              <w:top w:val="nil"/>
              <w:left w:val="nil"/>
              <w:bottom w:val="nil"/>
              <w:right w:val="nil"/>
            </w:tcBorders>
            <w:shd w:val="clear" w:color="auto" w:fill="auto"/>
            <w:noWrap/>
            <w:vAlign w:val="bottom"/>
            <w:hideMark/>
          </w:tcPr>
          <w:p w14:paraId="76A6B67C"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67D"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7E"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67F"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680"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681" w14:textId="77777777" w:rsidR="006A48FE" w:rsidRPr="00BC528C" w:rsidRDefault="00A53ECF">
            <w:pPr>
              <w:contextualSpacing/>
              <w:rPr>
                <w:rFonts w:ascii="Times New Roman" w:eastAsia="Times New Roman" w:hAnsi="Times New Roman" w:cs="Times New Roman"/>
                <w:sz w:val="20"/>
              </w:rPr>
            </w:pPr>
          </w:p>
        </w:tc>
      </w:tr>
      <w:tr w:rsidR="00DD4703" w14:paraId="76A6B68A" w14:textId="77777777">
        <w:trPr>
          <w:trHeight w:val="300"/>
        </w:trPr>
        <w:tc>
          <w:tcPr>
            <w:tcW w:w="960" w:type="dxa"/>
            <w:tcBorders>
              <w:top w:val="nil"/>
              <w:left w:val="nil"/>
              <w:bottom w:val="nil"/>
              <w:right w:val="nil"/>
            </w:tcBorders>
            <w:shd w:val="clear" w:color="auto" w:fill="auto"/>
            <w:noWrap/>
            <w:vAlign w:val="bottom"/>
            <w:hideMark/>
          </w:tcPr>
          <w:p w14:paraId="76A6B683"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ΑΝ.ΕΛ:</w:t>
            </w:r>
          </w:p>
        </w:tc>
        <w:tc>
          <w:tcPr>
            <w:tcW w:w="1186" w:type="dxa"/>
            <w:tcBorders>
              <w:top w:val="nil"/>
              <w:left w:val="nil"/>
              <w:bottom w:val="nil"/>
              <w:right w:val="nil"/>
            </w:tcBorders>
            <w:shd w:val="clear" w:color="auto" w:fill="auto"/>
            <w:noWrap/>
            <w:vAlign w:val="bottom"/>
            <w:hideMark/>
          </w:tcPr>
          <w:p w14:paraId="76A6B684"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685"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86"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ΝΑΙ</w:t>
            </w:r>
          </w:p>
        </w:tc>
        <w:tc>
          <w:tcPr>
            <w:tcW w:w="141" w:type="dxa"/>
            <w:tcBorders>
              <w:top w:val="nil"/>
              <w:left w:val="nil"/>
              <w:bottom w:val="nil"/>
              <w:right w:val="nil"/>
            </w:tcBorders>
            <w:shd w:val="clear" w:color="auto" w:fill="auto"/>
            <w:noWrap/>
            <w:vAlign w:val="bottom"/>
            <w:hideMark/>
          </w:tcPr>
          <w:p w14:paraId="76A6B687"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688"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689" w14:textId="77777777" w:rsidR="006A48FE" w:rsidRPr="00BC528C" w:rsidRDefault="00A53ECF">
            <w:pPr>
              <w:contextualSpacing/>
              <w:rPr>
                <w:rFonts w:ascii="Times New Roman" w:eastAsia="Times New Roman" w:hAnsi="Times New Roman" w:cs="Times New Roman"/>
                <w:sz w:val="20"/>
              </w:rPr>
            </w:pPr>
          </w:p>
        </w:tc>
      </w:tr>
      <w:tr w:rsidR="00DD4703" w14:paraId="76A6B692" w14:textId="77777777">
        <w:trPr>
          <w:trHeight w:val="300"/>
        </w:trPr>
        <w:tc>
          <w:tcPr>
            <w:tcW w:w="960" w:type="dxa"/>
            <w:tcBorders>
              <w:top w:val="nil"/>
              <w:left w:val="nil"/>
              <w:bottom w:val="nil"/>
              <w:right w:val="nil"/>
            </w:tcBorders>
            <w:shd w:val="clear" w:color="auto" w:fill="auto"/>
            <w:noWrap/>
            <w:vAlign w:val="bottom"/>
            <w:hideMark/>
          </w:tcPr>
          <w:p w14:paraId="76A6B68B"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ΠΟΤΑΜΙ:</w:t>
            </w:r>
          </w:p>
        </w:tc>
        <w:tc>
          <w:tcPr>
            <w:tcW w:w="1186" w:type="dxa"/>
            <w:tcBorders>
              <w:top w:val="nil"/>
              <w:left w:val="nil"/>
              <w:bottom w:val="nil"/>
              <w:right w:val="nil"/>
            </w:tcBorders>
            <w:shd w:val="clear" w:color="auto" w:fill="auto"/>
            <w:noWrap/>
            <w:vAlign w:val="bottom"/>
            <w:hideMark/>
          </w:tcPr>
          <w:p w14:paraId="76A6B68C"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68D"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8E"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68F"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690"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691" w14:textId="77777777" w:rsidR="006A48FE" w:rsidRPr="00BC528C" w:rsidRDefault="00A53ECF">
            <w:pPr>
              <w:contextualSpacing/>
              <w:rPr>
                <w:rFonts w:ascii="Times New Roman" w:eastAsia="Times New Roman" w:hAnsi="Times New Roman" w:cs="Times New Roman"/>
                <w:sz w:val="20"/>
              </w:rPr>
            </w:pPr>
          </w:p>
        </w:tc>
      </w:tr>
      <w:tr w:rsidR="00DD4703" w14:paraId="76A6B699" w14:textId="77777777">
        <w:trPr>
          <w:trHeight w:val="300"/>
        </w:trPr>
        <w:tc>
          <w:tcPr>
            <w:tcW w:w="2146" w:type="dxa"/>
            <w:gridSpan w:val="2"/>
            <w:tcBorders>
              <w:top w:val="nil"/>
              <w:left w:val="nil"/>
              <w:bottom w:val="nil"/>
              <w:right w:val="nil"/>
            </w:tcBorders>
            <w:shd w:val="clear" w:color="auto" w:fill="auto"/>
            <w:noWrap/>
            <w:vAlign w:val="bottom"/>
            <w:hideMark/>
          </w:tcPr>
          <w:p w14:paraId="76A6B693"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ΕΝ. ΚΕΝΤΡΩΩΝ:</w:t>
            </w:r>
          </w:p>
        </w:tc>
        <w:tc>
          <w:tcPr>
            <w:tcW w:w="1186" w:type="dxa"/>
            <w:tcBorders>
              <w:top w:val="nil"/>
              <w:left w:val="nil"/>
              <w:bottom w:val="nil"/>
              <w:right w:val="nil"/>
            </w:tcBorders>
            <w:shd w:val="clear" w:color="auto" w:fill="auto"/>
            <w:noWrap/>
            <w:vAlign w:val="bottom"/>
            <w:hideMark/>
          </w:tcPr>
          <w:p w14:paraId="76A6B694"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695"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696"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697"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698" w14:textId="77777777" w:rsidR="006A48FE" w:rsidRPr="00BC528C" w:rsidRDefault="00A53ECF">
            <w:pPr>
              <w:contextualSpacing/>
              <w:rPr>
                <w:rFonts w:ascii="Times New Roman" w:eastAsia="Times New Roman" w:hAnsi="Times New Roman" w:cs="Times New Roman"/>
                <w:sz w:val="20"/>
              </w:rPr>
            </w:pPr>
          </w:p>
        </w:tc>
      </w:tr>
      <w:tr w:rsidR="00DD4703" w14:paraId="76A6B6A1" w14:textId="77777777">
        <w:trPr>
          <w:trHeight w:val="300"/>
        </w:trPr>
        <w:tc>
          <w:tcPr>
            <w:tcW w:w="960" w:type="dxa"/>
            <w:tcBorders>
              <w:top w:val="nil"/>
              <w:left w:val="nil"/>
              <w:bottom w:val="nil"/>
              <w:right w:val="nil"/>
            </w:tcBorders>
            <w:shd w:val="clear" w:color="auto" w:fill="auto"/>
            <w:noWrap/>
            <w:vAlign w:val="bottom"/>
            <w:hideMark/>
          </w:tcPr>
          <w:p w14:paraId="76A6B69A"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9B"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9C"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9D" w14:textId="77777777" w:rsidR="006A48FE" w:rsidRPr="00BC528C" w:rsidRDefault="00A53ECF">
            <w:pPr>
              <w:contextualSpacing/>
              <w:rPr>
                <w:rFonts w:ascii="Times New Roman" w:eastAsia="Times New Roman" w:hAnsi="Times New Roman" w:cs="Times New Roman"/>
                <w:sz w:val="20"/>
              </w:rPr>
            </w:pPr>
          </w:p>
        </w:tc>
        <w:tc>
          <w:tcPr>
            <w:tcW w:w="141" w:type="dxa"/>
            <w:tcBorders>
              <w:top w:val="nil"/>
              <w:left w:val="nil"/>
              <w:bottom w:val="nil"/>
              <w:right w:val="nil"/>
            </w:tcBorders>
            <w:shd w:val="clear" w:color="auto" w:fill="auto"/>
            <w:noWrap/>
            <w:vAlign w:val="bottom"/>
            <w:hideMark/>
          </w:tcPr>
          <w:p w14:paraId="76A6B69E" w14:textId="77777777" w:rsidR="006A48FE" w:rsidRPr="00BC528C" w:rsidRDefault="00A53ECF">
            <w:pPr>
              <w:contextualSpacing/>
              <w:rPr>
                <w:rFonts w:ascii="Times New Roman" w:eastAsia="Times New Roman" w:hAnsi="Times New Roman" w:cs="Times New Roman"/>
                <w:sz w:val="20"/>
              </w:rPr>
            </w:pPr>
          </w:p>
        </w:tc>
        <w:tc>
          <w:tcPr>
            <w:tcW w:w="1515" w:type="dxa"/>
            <w:tcBorders>
              <w:top w:val="nil"/>
              <w:left w:val="nil"/>
              <w:bottom w:val="nil"/>
              <w:right w:val="nil"/>
            </w:tcBorders>
            <w:shd w:val="clear" w:color="auto" w:fill="auto"/>
            <w:noWrap/>
            <w:vAlign w:val="bottom"/>
            <w:hideMark/>
          </w:tcPr>
          <w:p w14:paraId="76A6B69F"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6A0" w14:textId="77777777" w:rsidR="006A48FE" w:rsidRPr="00BC528C" w:rsidRDefault="00A53ECF">
            <w:pPr>
              <w:contextualSpacing/>
              <w:rPr>
                <w:rFonts w:ascii="Times New Roman" w:eastAsia="Times New Roman" w:hAnsi="Times New Roman" w:cs="Times New Roman"/>
                <w:sz w:val="20"/>
              </w:rPr>
            </w:pPr>
          </w:p>
        </w:tc>
      </w:tr>
      <w:tr w:rsidR="00DD4703" w14:paraId="76A6B6A4" w14:textId="77777777">
        <w:trPr>
          <w:trHeight w:val="300"/>
        </w:trPr>
        <w:tc>
          <w:tcPr>
            <w:tcW w:w="960" w:type="dxa"/>
            <w:tcBorders>
              <w:top w:val="nil"/>
              <w:left w:val="nil"/>
              <w:bottom w:val="nil"/>
              <w:right w:val="nil"/>
            </w:tcBorders>
            <w:shd w:val="clear" w:color="auto" w:fill="auto"/>
            <w:noWrap/>
            <w:vAlign w:val="bottom"/>
            <w:hideMark/>
          </w:tcPr>
          <w:p w14:paraId="76A6B6A2" w14:textId="77777777" w:rsidR="006A48FE" w:rsidRPr="00BC528C" w:rsidRDefault="00A53ECF">
            <w:pPr>
              <w:contextualSpacing/>
              <w:rPr>
                <w:rFonts w:ascii="Times New Roman" w:eastAsia="Times New Roman" w:hAnsi="Times New Roman" w:cs="Times New Roman"/>
                <w:sz w:val="20"/>
              </w:rPr>
            </w:pPr>
          </w:p>
        </w:tc>
        <w:tc>
          <w:tcPr>
            <w:tcW w:w="7115" w:type="dxa"/>
            <w:gridSpan w:val="6"/>
            <w:tcBorders>
              <w:top w:val="nil"/>
              <w:left w:val="nil"/>
              <w:bottom w:val="nil"/>
              <w:right w:val="nil"/>
            </w:tcBorders>
            <w:shd w:val="clear" w:color="auto" w:fill="auto"/>
            <w:noWrap/>
            <w:vAlign w:val="bottom"/>
            <w:hideMark/>
          </w:tcPr>
          <w:p w14:paraId="76A6B6A3"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Άρθρο 7 όπως τροποποιήθηκε από τον κ. Υπουργό   ΔΕΚΤΟ ΚΑΤΑ ΠΛΕΙΟΨΗΦΙΑ</w:t>
            </w:r>
          </w:p>
        </w:tc>
      </w:tr>
      <w:tr w:rsidR="00DD4703" w14:paraId="76A6B6AC" w14:textId="77777777">
        <w:trPr>
          <w:trHeight w:val="300"/>
        </w:trPr>
        <w:tc>
          <w:tcPr>
            <w:tcW w:w="960" w:type="dxa"/>
            <w:tcBorders>
              <w:top w:val="nil"/>
              <w:left w:val="nil"/>
              <w:bottom w:val="nil"/>
              <w:right w:val="nil"/>
            </w:tcBorders>
            <w:shd w:val="clear" w:color="auto" w:fill="auto"/>
            <w:noWrap/>
            <w:vAlign w:val="bottom"/>
            <w:hideMark/>
          </w:tcPr>
          <w:p w14:paraId="76A6B6A5"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ΣΥΡΙΖΑ:</w:t>
            </w:r>
          </w:p>
        </w:tc>
        <w:tc>
          <w:tcPr>
            <w:tcW w:w="1186" w:type="dxa"/>
            <w:tcBorders>
              <w:top w:val="nil"/>
              <w:left w:val="nil"/>
              <w:bottom w:val="nil"/>
              <w:right w:val="nil"/>
            </w:tcBorders>
            <w:shd w:val="clear" w:color="auto" w:fill="auto"/>
            <w:noWrap/>
            <w:vAlign w:val="bottom"/>
            <w:hideMark/>
          </w:tcPr>
          <w:p w14:paraId="76A6B6A6"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6A7"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A8"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ΝΑΙ</w:t>
            </w:r>
          </w:p>
        </w:tc>
        <w:tc>
          <w:tcPr>
            <w:tcW w:w="141" w:type="dxa"/>
            <w:tcBorders>
              <w:top w:val="nil"/>
              <w:left w:val="nil"/>
              <w:bottom w:val="nil"/>
              <w:right w:val="nil"/>
            </w:tcBorders>
            <w:shd w:val="clear" w:color="auto" w:fill="auto"/>
            <w:noWrap/>
            <w:vAlign w:val="bottom"/>
            <w:hideMark/>
          </w:tcPr>
          <w:p w14:paraId="76A6B6A9"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6AA"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6AB" w14:textId="77777777" w:rsidR="006A48FE" w:rsidRPr="00BC528C" w:rsidRDefault="00A53ECF">
            <w:pPr>
              <w:contextualSpacing/>
              <w:rPr>
                <w:rFonts w:ascii="Times New Roman" w:eastAsia="Times New Roman" w:hAnsi="Times New Roman" w:cs="Times New Roman"/>
                <w:sz w:val="20"/>
              </w:rPr>
            </w:pPr>
          </w:p>
        </w:tc>
      </w:tr>
      <w:tr w:rsidR="00DD4703" w14:paraId="76A6B6B4" w14:textId="77777777">
        <w:trPr>
          <w:trHeight w:val="300"/>
        </w:trPr>
        <w:tc>
          <w:tcPr>
            <w:tcW w:w="960" w:type="dxa"/>
            <w:tcBorders>
              <w:top w:val="nil"/>
              <w:left w:val="nil"/>
              <w:bottom w:val="nil"/>
              <w:right w:val="nil"/>
            </w:tcBorders>
            <w:shd w:val="clear" w:color="auto" w:fill="auto"/>
            <w:noWrap/>
            <w:vAlign w:val="bottom"/>
            <w:hideMark/>
          </w:tcPr>
          <w:p w14:paraId="76A6B6AD"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Ν.Δ:</w:t>
            </w:r>
          </w:p>
        </w:tc>
        <w:tc>
          <w:tcPr>
            <w:tcW w:w="1186" w:type="dxa"/>
            <w:tcBorders>
              <w:top w:val="nil"/>
              <w:left w:val="nil"/>
              <w:bottom w:val="nil"/>
              <w:right w:val="nil"/>
            </w:tcBorders>
            <w:shd w:val="clear" w:color="auto" w:fill="auto"/>
            <w:noWrap/>
            <w:vAlign w:val="bottom"/>
            <w:hideMark/>
          </w:tcPr>
          <w:p w14:paraId="76A6B6AE"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6AF"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B0"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6B1"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6B2"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6B3" w14:textId="77777777" w:rsidR="006A48FE" w:rsidRPr="00BC528C" w:rsidRDefault="00A53ECF">
            <w:pPr>
              <w:contextualSpacing/>
              <w:rPr>
                <w:rFonts w:ascii="Times New Roman" w:eastAsia="Times New Roman" w:hAnsi="Times New Roman" w:cs="Times New Roman"/>
                <w:sz w:val="20"/>
              </w:rPr>
            </w:pPr>
          </w:p>
        </w:tc>
      </w:tr>
      <w:tr w:rsidR="00DD4703" w14:paraId="76A6B6BC" w14:textId="77777777">
        <w:trPr>
          <w:trHeight w:val="300"/>
        </w:trPr>
        <w:tc>
          <w:tcPr>
            <w:tcW w:w="960" w:type="dxa"/>
            <w:tcBorders>
              <w:top w:val="nil"/>
              <w:left w:val="nil"/>
              <w:bottom w:val="nil"/>
              <w:right w:val="nil"/>
            </w:tcBorders>
            <w:shd w:val="clear" w:color="auto" w:fill="auto"/>
            <w:noWrap/>
            <w:vAlign w:val="bottom"/>
            <w:hideMark/>
          </w:tcPr>
          <w:p w14:paraId="76A6B6B5"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ΔΗ.ΣΥ:</w:t>
            </w:r>
          </w:p>
        </w:tc>
        <w:tc>
          <w:tcPr>
            <w:tcW w:w="1186" w:type="dxa"/>
            <w:tcBorders>
              <w:top w:val="nil"/>
              <w:left w:val="nil"/>
              <w:bottom w:val="nil"/>
              <w:right w:val="nil"/>
            </w:tcBorders>
            <w:shd w:val="clear" w:color="auto" w:fill="auto"/>
            <w:noWrap/>
            <w:vAlign w:val="bottom"/>
            <w:hideMark/>
          </w:tcPr>
          <w:p w14:paraId="76A6B6B6"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6B7"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B8"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6B9"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6BA"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6BB" w14:textId="77777777" w:rsidR="006A48FE" w:rsidRPr="00BC528C" w:rsidRDefault="00A53ECF">
            <w:pPr>
              <w:contextualSpacing/>
              <w:rPr>
                <w:rFonts w:ascii="Times New Roman" w:eastAsia="Times New Roman" w:hAnsi="Times New Roman" w:cs="Times New Roman"/>
                <w:sz w:val="20"/>
              </w:rPr>
            </w:pPr>
          </w:p>
        </w:tc>
      </w:tr>
      <w:tr w:rsidR="00DD4703" w14:paraId="76A6B6C4" w14:textId="77777777">
        <w:trPr>
          <w:trHeight w:val="300"/>
        </w:trPr>
        <w:tc>
          <w:tcPr>
            <w:tcW w:w="960" w:type="dxa"/>
            <w:tcBorders>
              <w:top w:val="nil"/>
              <w:left w:val="nil"/>
              <w:bottom w:val="nil"/>
              <w:right w:val="nil"/>
            </w:tcBorders>
            <w:shd w:val="clear" w:color="auto" w:fill="auto"/>
            <w:noWrap/>
            <w:vAlign w:val="bottom"/>
            <w:hideMark/>
          </w:tcPr>
          <w:p w14:paraId="76A6B6BD"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Χ.Α:</w:t>
            </w:r>
          </w:p>
        </w:tc>
        <w:tc>
          <w:tcPr>
            <w:tcW w:w="1186" w:type="dxa"/>
            <w:tcBorders>
              <w:top w:val="nil"/>
              <w:left w:val="nil"/>
              <w:bottom w:val="nil"/>
              <w:right w:val="nil"/>
            </w:tcBorders>
            <w:shd w:val="clear" w:color="auto" w:fill="auto"/>
            <w:noWrap/>
            <w:vAlign w:val="bottom"/>
            <w:hideMark/>
          </w:tcPr>
          <w:p w14:paraId="76A6B6BE"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6BF"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C0"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6C1"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6C2"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6C3" w14:textId="77777777" w:rsidR="006A48FE" w:rsidRPr="00BC528C" w:rsidRDefault="00A53ECF">
            <w:pPr>
              <w:contextualSpacing/>
              <w:rPr>
                <w:rFonts w:ascii="Times New Roman" w:eastAsia="Times New Roman" w:hAnsi="Times New Roman" w:cs="Times New Roman"/>
                <w:sz w:val="20"/>
              </w:rPr>
            </w:pPr>
          </w:p>
        </w:tc>
      </w:tr>
      <w:tr w:rsidR="00DD4703" w14:paraId="76A6B6CC" w14:textId="77777777">
        <w:trPr>
          <w:trHeight w:val="300"/>
        </w:trPr>
        <w:tc>
          <w:tcPr>
            <w:tcW w:w="960" w:type="dxa"/>
            <w:tcBorders>
              <w:top w:val="nil"/>
              <w:left w:val="nil"/>
              <w:bottom w:val="nil"/>
              <w:right w:val="nil"/>
            </w:tcBorders>
            <w:shd w:val="clear" w:color="auto" w:fill="auto"/>
            <w:noWrap/>
            <w:vAlign w:val="bottom"/>
            <w:hideMark/>
          </w:tcPr>
          <w:p w14:paraId="76A6B6C5"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Κ.Κ.Ε:</w:t>
            </w:r>
          </w:p>
        </w:tc>
        <w:tc>
          <w:tcPr>
            <w:tcW w:w="1186" w:type="dxa"/>
            <w:tcBorders>
              <w:top w:val="nil"/>
              <w:left w:val="nil"/>
              <w:bottom w:val="nil"/>
              <w:right w:val="nil"/>
            </w:tcBorders>
            <w:shd w:val="clear" w:color="auto" w:fill="auto"/>
            <w:noWrap/>
            <w:vAlign w:val="bottom"/>
            <w:hideMark/>
          </w:tcPr>
          <w:p w14:paraId="76A6B6C6"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6C7"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C8"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6C9"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6CA"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6CB" w14:textId="77777777" w:rsidR="006A48FE" w:rsidRPr="00BC528C" w:rsidRDefault="00A53ECF">
            <w:pPr>
              <w:contextualSpacing/>
              <w:rPr>
                <w:rFonts w:ascii="Times New Roman" w:eastAsia="Times New Roman" w:hAnsi="Times New Roman" w:cs="Times New Roman"/>
                <w:sz w:val="20"/>
              </w:rPr>
            </w:pPr>
          </w:p>
        </w:tc>
      </w:tr>
      <w:tr w:rsidR="00DD4703" w14:paraId="76A6B6D4" w14:textId="77777777">
        <w:trPr>
          <w:trHeight w:val="300"/>
        </w:trPr>
        <w:tc>
          <w:tcPr>
            <w:tcW w:w="960" w:type="dxa"/>
            <w:tcBorders>
              <w:top w:val="nil"/>
              <w:left w:val="nil"/>
              <w:bottom w:val="nil"/>
              <w:right w:val="nil"/>
            </w:tcBorders>
            <w:shd w:val="clear" w:color="auto" w:fill="auto"/>
            <w:noWrap/>
            <w:vAlign w:val="bottom"/>
            <w:hideMark/>
          </w:tcPr>
          <w:p w14:paraId="76A6B6CD"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lastRenderedPageBreak/>
              <w:t>ΑΝ.ΕΛ:</w:t>
            </w:r>
          </w:p>
        </w:tc>
        <w:tc>
          <w:tcPr>
            <w:tcW w:w="1186" w:type="dxa"/>
            <w:tcBorders>
              <w:top w:val="nil"/>
              <w:left w:val="nil"/>
              <w:bottom w:val="nil"/>
              <w:right w:val="nil"/>
            </w:tcBorders>
            <w:shd w:val="clear" w:color="auto" w:fill="auto"/>
            <w:noWrap/>
            <w:vAlign w:val="bottom"/>
            <w:hideMark/>
          </w:tcPr>
          <w:p w14:paraId="76A6B6CE"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6CF"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D0"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ΝΑΙ</w:t>
            </w:r>
          </w:p>
        </w:tc>
        <w:tc>
          <w:tcPr>
            <w:tcW w:w="141" w:type="dxa"/>
            <w:tcBorders>
              <w:top w:val="nil"/>
              <w:left w:val="nil"/>
              <w:bottom w:val="nil"/>
              <w:right w:val="nil"/>
            </w:tcBorders>
            <w:shd w:val="clear" w:color="auto" w:fill="auto"/>
            <w:noWrap/>
            <w:vAlign w:val="bottom"/>
            <w:hideMark/>
          </w:tcPr>
          <w:p w14:paraId="76A6B6D1"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6D2"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6D3" w14:textId="77777777" w:rsidR="006A48FE" w:rsidRPr="00BC528C" w:rsidRDefault="00A53ECF">
            <w:pPr>
              <w:contextualSpacing/>
              <w:rPr>
                <w:rFonts w:ascii="Times New Roman" w:eastAsia="Times New Roman" w:hAnsi="Times New Roman" w:cs="Times New Roman"/>
                <w:sz w:val="20"/>
              </w:rPr>
            </w:pPr>
          </w:p>
        </w:tc>
      </w:tr>
      <w:tr w:rsidR="00DD4703" w14:paraId="76A6B6DC" w14:textId="77777777">
        <w:trPr>
          <w:trHeight w:val="300"/>
        </w:trPr>
        <w:tc>
          <w:tcPr>
            <w:tcW w:w="960" w:type="dxa"/>
            <w:tcBorders>
              <w:top w:val="nil"/>
              <w:left w:val="nil"/>
              <w:bottom w:val="nil"/>
              <w:right w:val="nil"/>
            </w:tcBorders>
            <w:shd w:val="clear" w:color="auto" w:fill="auto"/>
            <w:noWrap/>
            <w:vAlign w:val="bottom"/>
            <w:hideMark/>
          </w:tcPr>
          <w:p w14:paraId="76A6B6D5"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ΠΟΤΑΜΙ:</w:t>
            </w:r>
          </w:p>
        </w:tc>
        <w:tc>
          <w:tcPr>
            <w:tcW w:w="1186" w:type="dxa"/>
            <w:tcBorders>
              <w:top w:val="nil"/>
              <w:left w:val="nil"/>
              <w:bottom w:val="nil"/>
              <w:right w:val="nil"/>
            </w:tcBorders>
            <w:shd w:val="clear" w:color="auto" w:fill="auto"/>
            <w:noWrap/>
            <w:vAlign w:val="bottom"/>
            <w:hideMark/>
          </w:tcPr>
          <w:p w14:paraId="76A6B6D6"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6D7"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D8"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6D9"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6DA"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6DB" w14:textId="77777777" w:rsidR="006A48FE" w:rsidRPr="00BC528C" w:rsidRDefault="00A53ECF">
            <w:pPr>
              <w:contextualSpacing/>
              <w:rPr>
                <w:rFonts w:ascii="Times New Roman" w:eastAsia="Times New Roman" w:hAnsi="Times New Roman" w:cs="Times New Roman"/>
                <w:sz w:val="20"/>
              </w:rPr>
            </w:pPr>
          </w:p>
        </w:tc>
      </w:tr>
      <w:tr w:rsidR="00DD4703" w14:paraId="76A6B6E3" w14:textId="77777777">
        <w:trPr>
          <w:trHeight w:val="300"/>
        </w:trPr>
        <w:tc>
          <w:tcPr>
            <w:tcW w:w="2146" w:type="dxa"/>
            <w:gridSpan w:val="2"/>
            <w:tcBorders>
              <w:top w:val="nil"/>
              <w:left w:val="nil"/>
              <w:bottom w:val="nil"/>
              <w:right w:val="nil"/>
            </w:tcBorders>
            <w:shd w:val="clear" w:color="auto" w:fill="auto"/>
            <w:noWrap/>
            <w:vAlign w:val="bottom"/>
            <w:hideMark/>
          </w:tcPr>
          <w:p w14:paraId="76A6B6DD"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 xml:space="preserve">ΕΝ. </w:t>
            </w:r>
            <w:r w:rsidRPr="00BC528C">
              <w:rPr>
                <w:rFonts w:ascii="Calibri" w:eastAsia="Times New Roman" w:hAnsi="Calibri" w:cs="Calibri"/>
                <w:color w:val="000000"/>
                <w:sz w:val="22"/>
                <w:szCs w:val="22"/>
              </w:rPr>
              <w:t>ΚΕΝΤΡΩΩΝ:</w:t>
            </w:r>
          </w:p>
        </w:tc>
        <w:tc>
          <w:tcPr>
            <w:tcW w:w="1186" w:type="dxa"/>
            <w:tcBorders>
              <w:top w:val="nil"/>
              <w:left w:val="nil"/>
              <w:bottom w:val="nil"/>
              <w:right w:val="nil"/>
            </w:tcBorders>
            <w:shd w:val="clear" w:color="auto" w:fill="auto"/>
            <w:noWrap/>
            <w:vAlign w:val="bottom"/>
            <w:hideMark/>
          </w:tcPr>
          <w:p w14:paraId="76A6B6DE"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6DF"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6E0"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6E1"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6E2" w14:textId="77777777" w:rsidR="006A48FE" w:rsidRPr="00BC528C" w:rsidRDefault="00A53ECF">
            <w:pPr>
              <w:contextualSpacing/>
              <w:rPr>
                <w:rFonts w:ascii="Times New Roman" w:eastAsia="Times New Roman" w:hAnsi="Times New Roman" w:cs="Times New Roman"/>
                <w:sz w:val="20"/>
              </w:rPr>
            </w:pPr>
          </w:p>
        </w:tc>
      </w:tr>
      <w:tr w:rsidR="00DD4703" w14:paraId="76A6B6EB" w14:textId="77777777">
        <w:trPr>
          <w:trHeight w:val="300"/>
        </w:trPr>
        <w:tc>
          <w:tcPr>
            <w:tcW w:w="960" w:type="dxa"/>
            <w:tcBorders>
              <w:top w:val="nil"/>
              <w:left w:val="nil"/>
              <w:bottom w:val="nil"/>
              <w:right w:val="nil"/>
            </w:tcBorders>
            <w:shd w:val="clear" w:color="auto" w:fill="auto"/>
            <w:noWrap/>
            <w:vAlign w:val="bottom"/>
            <w:hideMark/>
          </w:tcPr>
          <w:p w14:paraId="76A6B6E4"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E5"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E6"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E7" w14:textId="77777777" w:rsidR="006A48FE" w:rsidRPr="00BC528C" w:rsidRDefault="00A53ECF">
            <w:pPr>
              <w:contextualSpacing/>
              <w:rPr>
                <w:rFonts w:ascii="Times New Roman" w:eastAsia="Times New Roman" w:hAnsi="Times New Roman" w:cs="Times New Roman"/>
                <w:sz w:val="20"/>
              </w:rPr>
            </w:pPr>
          </w:p>
        </w:tc>
        <w:tc>
          <w:tcPr>
            <w:tcW w:w="141" w:type="dxa"/>
            <w:tcBorders>
              <w:top w:val="nil"/>
              <w:left w:val="nil"/>
              <w:bottom w:val="nil"/>
              <w:right w:val="nil"/>
            </w:tcBorders>
            <w:shd w:val="clear" w:color="auto" w:fill="auto"/>
            <w:noWrap/>
            <w:vAlign w:val="bottom"/>
            <w:hideMark/>
          </w:tcPr>
          <w:p w14:paraId="76A6B6E8" w14:textId="77777777" w:rsidR="006A48FE" w:rsidRPr="00BC528C" w:rsidRDefault="00A53ECF">
            <w:pPr>
              <w:contextualSpacing/>
              <w:rPr>
                <w:rFonts w:ascii="Times New Roman" w:eastAsia="Times New Roman" w:hAnsi="Times New Roman" w:cs="Times New Roman"/>
                <w:sz w:val="20"/>
              </w:rPr>
            </w:pPr>
          </w:p>
        </w:tc>
        <w:tc>
          <w:tcPr>
            <w:tcW w:w="1515" w:type="dxa"/>
            <w:tcBorders>
              <w:top w:val="nil"/>
              <w:left w:val="nil"/>
              <w:bottom w:val="nil"/>
              <w:right w:val="nil"/>
            </w:tcBorders>
            <w:shd w:val="clear" w:color="auto" w:fill="auto"/>
            <w:noWrap/>
            <w:vAlign w:val="bottom"/>
            <w:hideMark/>
          </w:tcPr>
          <w:p w14:paraId="76A6B6E9"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6EA" w14:textId="77777777" w:rsidR="006A48FE" w:rsidRPr="00BC528C" w:rsidRDefault="00A53ECF">
            <w:pPr>
              <w:contextualSpacing/>
              <w:rPr>
                <w:rFonts w:ascii="Times New Roman" w:eastAsia="Times New Roman" w:hAnsi="Times New Roman" w:cs="Times New Roman"/>
                <w:sz w:val="20"/>
              </w:rPr>
            </w:pPr>
          </w:p>
        </w:tc>
      </w:tr>
      <w:tr w:rsidR="00DD4703" w14:paraId="76A6B6EF" w14:textId="77777777">
        <w:trPr>
          <w:trHeight w:val="300"/>
        </w:trPr>
        <w:tc>
          <w:tcPr>
            <w:tcW w:w="960" w:type="dxa"/>
            <w:tcBorders>
              <w:top w:val="nil"/>
              <w:left w:val="nil"/>
              <w:bottom w:val="nil"/>
              <w:right w:val="nil"/>
            </w:tcBorders>
            <w:shd w:val="clear" w:color="auto" w:fill="auto"/>
            <w:noWrap/>
            <w:vAlign w:val="bottom"/>
            <w:hideMark/>
          </w:tcPr>
          <w:p w14:paraId="76A6B6EC" w14:textId="77777777" w:rsidR="006A48FE" w:rsidRPr="00BC528C" w:rsidRDefault="00A53ECF">
            <w:pPr>
              <w:contextualSpacing/>
              <w:rPr>
                <w:rFonts w:ascii="Times New Roman" w:eastAsia="Times New Roman" w:hAnsi="Times New Roman" w:cs="Times New Roman"/>
                <w:sz w:val="20"/>
              </w:rPr>
            </w:pPr>
          </w:p>
        </w:tc>
        <w:tc>
          <w:tcPr>
            <w:tcW w:w="5214" w:type="dxa"/>
            <w:gridSpan w:val="5"/>
            <w:tcBorders>
              <w:top w:val="nil"/>
              <w:left w:val="nil"/>
              <w:bottom w:val="nil"/>
              <w:right w:val="nil"/>
            </w:tcBorders>
            <w:shd w:val="clear" w:color="auto" w:fill="auto"/>
            <w:noWrap/>
            <w:vAlign w:val="bottom"/>
            <w:hideMark/>
          </w:tcPr>
          <w:p w14:paraId="76A6B6ED"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Άρθρο 8 ως έχει   ΔΕΚΤΟ ΚΑΤΑ ΠΛΕΙΟΨΗΦΙΑ</w:t>
            </w:r>
          </w:p>
        </w:tc>
        <w:tc>
          <w:tcPr>
            <w:tcW w:w="1901" w:type="dxa"/>
            <w:tcBorders>
              <w:top w:val="nil"/>
              <w:left w:val="nil"/>
              <w:bottom w:val="nil"/>
              <w:right w:val="nil"/>
            </w:tcBorders>
            <w:shd w:val="clear" w:color="auto" w:fill="auto"/>
            <w:noWrap/>
            <w:vAlign w:val="bottom"/>
            <w:hideMark/>
          </w:tcPr>
          <w:p w14:paraId="76A6B6EE" w14:textId="77777777" w:rsidR="006A48FE" w:rsidRPr="00BC528C" w:rsidRDefault="00A53ECF">
            <w:pPr>
              <w:contextualSpacing/>
              <w:rPr>
                <w:rFonts w:ascii="Calibri" w:eastAsia="Times New Roman" w:hAnsi="Calibri" w:cs="Calibri"/>
                <w:color w:val="000000"/>
                <w:sz w:val="22"/>
                <w:szCs w:val="22"/>
              </w:rPr>
            </w:pPr>
          </w:p>
        </w:tc>
      </w:tr>
      <w:tr w:rsidR="00DD4703" w14:paraId="76A6B6F7" w14:textId="77777777">
        <w:trPr>
          <w:trHeight w:val="300"/>
        </w:trPr>
        <w:tc>
          <w:tcPr>
            <w:tcW w:w="960" w:type="dxa"/>
            <w:tcBorders>
              <w:top w:val="nil"/>
              <w:left w:val="nil"/>
              <w:bottom w:val="nil"/>
              <w:right w:val="nil"/>
            </w:tcBorders>
            <w:shd w:val="clear" w:color="auto" w:fill="auto"/>
            <w:noWrap/>
            <w:vAlign w:val="bottom"/>
            <w:hideMark/>
          </w:tcPr>
          <w:p w14:paraId="76A6B6F0"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ΣΥΡΙΖΑ:</w:t>
            </w:r>
          </w:p>
        </w:tc>
        <w:tc>
          <w:tcPr>
            <w:tcW w:w="1186" w:type="dxa"/>
            <w:tcBorders>
              <w:top w:val="nil"/>
              <w:left w:val="nil"/>
              <w:bottom w:val="nil"/>
              <w:right w:val="nil"/>
            </w:tcBorders>
            <w:shd w:val="clear" w:color="auto" w:fill="auto"/>
            <w:noWrap/>
            <w:vAlign w:val="bottom"/>
            <w:hideMark/>
          </w:tcPr>
          <w:p w14:paraId="76A6B6F1"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6F2"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F3"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ΝΑΙ</w:t>
            </w:r>
          </w:p>
        </w:tc>
        <w:tc>
          <w:tcPr>
            <w:tcW w:w="141" w:type="dxa"/>
            <w:tcBorders>
              <w:top w:val="nil"/>
              <w:left w:val="nil"/>
              <w:bottom w:val="nil"/>
              <w:right w:val="nil"/>
            </w:tcBorders>
            <w:shd w:val="clear" w:color="auto" w:fill="auto"/>
            <w:noWrap/>
            <w:vAlign w:val="bottom"/>
            <w:hideMark/>
          </w:tcPr>
          <w:p w14:paraId="76A6B6F4"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6F5"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6F6" w14:textId="77777777" w:rsidR="006A48FE" w:rsidRPr="00BC528C" w:rsidRDefault="00A53ECF">
            <w:pPr>
              <w:contextualSpacing/>
              <w:rPr>
                <w:rFonts w:ascii="Times New Roman" w:eastAsia="Times New Roman" w:hAnsi="Times New Roman" w:cs="Times New Roman"/>
                <w:sz w:val="20"/>
              </w:rPr>
            </w:pPr>
          </w:p>
        </w:tc>
      </w:tr>
      <w:tr w:rsidR="00DD4703" w14:paraId="76A6B6FF" w14:textId="77777777">
        <w:trPr>
          <w:trHeight w:val="300"/>
        </w:trPr>
        <w:tc>
          <w:tcPr>
            <w:tcW w:w="960" w:type="dxa"/>
            <w:tcBorders>
              <w:top w:val="nil"/>
              <w:left w:val="nil"/>
              <w:bottom w:val="nil"/>
              <w:right w:val="nil"/>
            </w:tcBorders>
            <w:shd w:val="clear" w:color="auto" w:fill="auto"/>
            <w:noWrap/>
            <w:vAlign w:val="bottom"/>
            <w:hideMark/>
          </w:tcPr>
          <w:p w14:paraId="76A6B6F8"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Ν.Δ:</w:t>
            </w:r>
          </w:p>
        </w:tc>
        <w:tc>
          <w:tcPr>
            <w:tcW w:w="1186" w:type="dxa"/>
            <w:tcBorders>
              <w:top w:val="nil"/>
              <w:left w:val="nil"/>
              <w:bottom w:val="nil"/>
              <w:right w:val="nil"/>
            </w:tcBorders>
            <w:shd w:val="clear" w:color="auto" w:fill="auto"/>
            <w:noWrap/>
            <w:vAlign w:val="bottom"/>
            <w:hideMark/>
          </w:tcPr>
          <w:p w14:paraId="76A6B6F9"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6FA"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6FB"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6FC"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6FD"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6FE" w14:textId="77777777" w:rsidR="006A48FE" w:rsidRPr="00BC528C" w:rsidRDefault="00A53ECF">
            <w:pPr>
              <w:contextualSpacing/>
              <w:rPr>
                <w:rFonts w:ascii="Times New Roman" w:eastAsia="Times New Roman" w:hAnsi="Times New Roman" w:cs="Times New Roman"/>
                <w:sz w:val="20"/>
              </w:rPr>
            </w:pPr>
          </w:p>
        </w:tc>
      </w:tr>
      <w:tr w:rsidR="00DD4703" w14:paraId="76A6B707" w14:textId="77777777">
        <w:trPr>
          <w:trHeight w:val="300"/>
        </w:trPr>
        <w:tc>
          <w:tcPr>
            <w:tcW w:w="960" w:type="dxa"/>
            <w:tcBorders>
              <w:top w:val="nil"/>
              <w:left w:val="nil"/>
              <w:bottom w:val="nil"/>
              <w:right w:val="nil"/>
            </w:tcBorders>
            <w:shd w:val="clear" w:color="auto" w:fill="auto"/>
            <w:noWrap/>
            <w:vAlign w:val="bottom"/>
            <w:hideMark/>
          </w:tcPr>
          <w:p w14:paraId="76A6B700"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ΔΗ.ΣΥ:</w:t>
            </w:r>
          </w:p>
        </w:tc>
        <w:tc>
          <w:tcPr>
            <w:tcW w:w="1186" w:type="dxa"/>
            <w:tcBorders>
              <w:top w:val="nil"/>
              <w:left w:val="nil"/>
              <w:bottom w:val="nil"/>
              <w:right w:val="nil"/>
            </w:tcBorders>
            <w:shd w:val="clear" w:color="auto" w:fill="auto"/>
            <w:noWrap/>
            <w:vAlign w:val="bottom"/>
            <w:hideMark/>
          </w:tcPr>
          <w:p w14:paraId="76A6B701"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702"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03"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704"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705"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706" w14:textId="77777777" w:rsidR="006A48FE" w:rsidRPr="00BC528C" w:rsidRDefault="00A53ECF">
            <w:pPr>
              <w:contextualSpacing/>
              <w:rPr>
                <w:rFonts w:ascii="Times New Roman" w:eastAsia="Times New Roman" w:hAnsi="Times New Roman" w:cs="Times New Roman"/>
                <w:sz w:val="20"/>
              </w:rPr>
            </w:pPr>
          </w:p>
        </w:tc>
      </w:tr>
      <w:tr w:rsidR="00DD4703" w14:paraId="76A6B70F" w14:textId="77777777">
        <w:trPr>
          <w:trHeight w:val="300"/>
        </w:trPr>
        <w:tc>
          <w:tcPr>
            <w:tcW w:w="960" w:type="dxa"/>
            <w:tcBorders>
              <w:top w:val="nil"/>
              <w:left w:val="nil"/>
              <w:bottom w:val="nil"/>
              <w:right w:val="nil"/>
            </w:tcBorders>
            <w:shd w:val="clear" w:color="auto" w:fill="auto"/>
            <w:noWrap/>
            <w:vAlign w:val="bottom"/>
            <w:hideMark/>
          </w:tcPr>
          <w:p w14:paraId="76A6B708"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Χ.Α:</w:t>
            </w:r>
          </w:p>
        </w:tc>
        <w:tc>
          <w:tcPr>
            <w:tcW w:w="1186" w:type="dxa"/>
            <w:tcBorders>
              <w:top w:val="nil"/>
              <w:left w:val="nil"/>
              <w:bottom w:val="nil"/>
              <w:right w:val="nil"/>
            </w:tcBorders>
            <w:shd w:val="clear" w:color="auto" w:fill="auto"/>
            <w:noWrap/>
            <w:vAlign w:val="bottom"/>
            <w:hideMark/>
          </w:tcPr>
          <w:p w14:paraId="76A6B709"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70A"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0B"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70C"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70D"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70E" w14:textId="77777777" w:rsidR="006A48FE" w:rsidRPr="00BC528C" w:rsidRDefault="00A53ECF">
            <w:pPr>
              <w:contextualSpacing/>
              <w:rPr>
                <w:rFonts w:ascii="Times New Roman" w:eastAsia="Times New Roman" w:hAnsi="Times New Roman" w:cs="Times New Roman"/>
                <w:sz w:val="20"/>
              </w:rPr>
            </w:pPr>
          </w:p>
        </w:tc>
      </w:tr>
      <w:tr w:rsidR="00DD4703" w14:paraId="76A6B717" w14:textId="77777777">
        <w:trPr>
          <w:trHeight w:val="300"/>
        </w:trPr>
        <w:tc>
          <w:tcPr>
            <w:tcW w:w="960" w:type="dxa"/>
            <w:tcBorders>
              <w:top w:val="nil"/>
              <w:left w:val="nil"/>
              <w:bottom w:val="nil"/>
              <w:right w:val="nil"/>
            </w:tcBorders>
            <w:shd w:val="clear" w:color="auto" w:fill="auto"/>
            <w:noWrap/>
            <w:vAlign w:val="bottom"/>
            <w:hideMark/>
          </w:tcPr>
          <w:p w14:paraId="76A6B710"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Κ.Κ.Ε:</w:t>
            </w:r>
          </w:p>
        </w:tc>
        <w:tc>
          <w:tcPr>
            <w:tcW w:w="1186" w:type="dxa"/>
            <w:tcBorders>
              <w:top w:val="nil"/>
              <w:left w:val="nil"/>
              <w:bottom w:val="nil"/>
              <w:right w:val="nil"/>
            </w:tcBorders>
            <w:shd w:val="clear" w:color="auto" w:fill="auto"/>
            <w:noWrap/>
            <w:vAlign w:val="bottom"/>
            <w:hideMark/>
          </w:tcPr>
          <w:p w14:paraId="76A6B711"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712"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13"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714"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715"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716" w14:textId="77777777" w:rsidR="006A48FE" w:rsidRPr="00BC528C" w:rsidRDefault="00A53ECF">
            <w:pPr>
              <w:contextualSpacing/>
              <w:rPr>
                <w:rFonts w:ascii="Times New Roman" w:eastAsia="Times New Roman" w:hAnsi="Times New Roman" w:cs="Times New Roman"/>
                <w:sz w:val="20"/>
              </w:rPr>
            </w:pPr>
          </w:p>
        </w:tc>
      </w:tr>
      <w:tr w:rsidR="00DD4703" w14:paraId="76A6B71F" w14:textId="77777777">
        <w:trPr>
          <w:trHeight w:val="300"/>
        </w:trPr>
        <w:tc>
          <w:tcPr>
            <w:tcW w:w="960" w:type="dxa"/>
            <w:tcBorders>
              <w:top w:val="nil"/>
              <w:left w:val="nil"/>
              <w:bottom w:val="nil"/>
              <w:right w:val="nil"/>
            </w:tcBorders>
            <w:shd w:val="clear" w:color="auto" w:fill="auto"/>
            <w:noWrap/>
            <w:vAlign w:val="bottom"/>
            <w:hideMark/>
          </w:tcPr>
          <w:p w14:paraId="76A6B718"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ΑΝ.ΕΛ:</w:t>
            </w:r>
          </w:p>
        </w:tc>
        <w:tc>
          <w:tcPr>
            <w:tcW w:w="1186" w:type="dxa"/>
            <w:tcBorders>
              <w:top w:val="nil"/>
              <w:left w:val="nil"/>
              <w:bottom w:val="nil"/>
              <w:right w:val="nil"/>
            </w:tcBorders>
            <w:shd w:val="clear" w:color="auto" w:fill="auto"/>
            <w:noWrap/>
            <w:vAlign w:val="bottom"/>
            <w:hideMark/>
          </w:tcPr>
          <w:p w14:paraId="76A6B719"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71A"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1B"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ΝΑΙ</w:t>
            </w:r>
          </w:p>
        </w:tc>
        <w:tc>
          <w:tcPr>
            <w:tcW w:w="141" w:type="dxa"/>
            <w:tcBorders>
              <w:top w:val="nil"/>
              <w:left w:val="nil"/>
              <w:bottom w:val="nil"/>
              <w:right w:val="nil"/>
            </w:tcBorders>
            <w:shd w:val="clear" w:color="auto" w:fill="auto"/>
            <w:noWrap/>
            <w:vAlign w:val="bottom"/>
            <w:hideMark/>
          </w:tcPr>
          <w:p w14:paraId="76A6B71C"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71D"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71E" w14:textId="77777777" w:rsidR="006A48FE" w:rsidRPr="00BC528C" w:rsidRDefault="00A53ECF">
            <w:pPr>
              <w:contextualSpacing/>
              <w:rPr>
                <w:rFonts w:ascii="Times New Roman" w:eastAsia="Times New Roman" w:hAnsi="Times New Roman" w:cs="Times New Roman"/>
                <w:sz w:val="20"/>
              </w:rPr>
            </w:pPr>
          </w:p>
        </w:tc>
      </w:tr>
      <w:tr w:rsidR="00DD4703" w14:paraId="76A6B727" w14:textId="77777777">
        <w:trPr>
          <w:trHeight w:val="300"/>
        </w:trPr>
        <w:tc>
          <w:tcPr>
            <w:tcW w:w="960" w:type="dxa"/>
            <w:tcBorders>
              <w:top w:val="nil"/>
              <w:left w:val="nil"/>
              <w:bottom w:val="nil"/>
              <w:right w:val="nil"/>
            </w:tcBorders>
            <w:shd w:val="clear" w:color="auto" w:fill="auto"/>
            <w:noWrap/>
            <w:vAlign w:val="bottom"/>
            <w:hideMark/>
          </w:tcPr>
          <w:p w14:paraId="76A6B720"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ΠΟΤΑΜΙ:</w:t>
            </w:r>
          </w:p>
        </w:tc>
        <w:tc>
          <w:tcPr>
            <w:tcW w:w="1186" w:type="dxa"/>
            <w:tcBorders>
              <w:top w:val="nil"/>
              <w:left w:val="nil"/>
              <w:bottom w:val="nil"/>
              <w:right w:val="nil"/>
            </w:tcBorders>
            <w:shd w:val="clear" w:color="auto" w:fill="auto"/>
            <w:noWrap/>
            <w:vAlign w:val="bottom"/>
            <w:hideMark/>
          </w:tcPr>
          <w:p w14:paraId="76A6B721"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722"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23"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724"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725"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726" w14:textId="77777777" w:rsidR="006A48FE" w:rsidRPr="00BC528C" w:rsidRDefault="00A53ECF">
            <w:pPr>
              <w:contextualSpacing/>
              <w:rPr>
                <w:rFonts w:ascii="Times New Roman" w:eastAsia="Times New Roman" w:hAnsi="Times New Roman" w:cs="Times New Roman"/>
                <w:sz w:val="20"/>
              </w:rPr>
            </w:pPr>
          </w:p>
        </w:tc>
      </w:tr>
      <w:tr w:rsidR="00DD4703" w14:paraId="76A6B72E" w14:textId="77777777">
        <w:trPr>
          <w:trHeight w:val="300"/>
        </w:trPr>
        <w:tc>
          <w:tcPr>
            <w:tcW w:w="2146" w:type="dxa"/>
            <w:gridSpan w:val="2"/>
            <w:tcBorders>
              <w:top w:val="nil"/>
              <w:left w:val="nil"/>
              <w:bottom w:val="nil"/>
              <w:right w:val="nil"/>
            </w:tcBorders>
            <w:shd w:val="clear" w:color="auto" w:fill="auto"/>
            <w:noWrap/>
            <w:vAlign w:val="bottom"/>
            <w:hideMark/>
          </w:tcPr>
          <w:p w14:paraId="76A6B728"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ΕΝ. ΚΕΝΤΡΩΩΝ:</w:t>
            </w:r>
          </w:p>
        </w:tc>
        <w:tc>
          <w:tcPr>
            <w:tcW w:w="1186" w:type="dxa"/>
            <w:tcBorders>
              <w:top w:val="nil"/>
              <w:left w:val="nil"/>
              <w:bottom w:val="nil"/>
              <w:right w:val="nil"/>
            </w:tcBorders>
            <w:shd w:val="clear" w:color="auto" w:fill="auto"/>
            <w:noWrap/>
            <w:vAlign w:val="bottom"/>
            <w:hideMark/>
          </w:tcPr>
          <w:p w14:paraId="76A6B729"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72A"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72B"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72C"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72D" w14:textId="77777777" w:rsidR="006A48FE" w:rsidRPr="00BC528C" w:rsidRDefault="00A53ECF">
            <w:pPr>
              <w:contextualSpacing/>
              <w:rPr>
                <w:rFonts w:ascii="Times New Roman" w:eastAsia="Times New Roman" w:hAnsi="Times New Roman" w:cs="Times New Roman"/>
                <w:sz w:val="20"/>
              </w:rPr>
            </w:pPr>
          </w:p>
        </w:tc>
      </w:tr>
      <w:tr w:rsidR="00DD4703" w14:paraId="76A6B736" w14:textId="77777777">
        <w:trPr>
          <w:trHeight w:val="300"/>
        </w:trPr>
        <w:tc>
          <w:tcPr>
            <w:tcW w:w="960" w:type="dxa"/>
            <w:tcBorders>
              <w:top w:val="nil"/>
              <w:left w:val="nil"/>
              <w:bottom w:val="nil"/>
              <w:right w:val="nil"/>
            </w:tcBorders>
            <w:shd w:val="clear" w:color="auto" w:fill="auto"/>
            <w:noWrap/>
            <w:vAlign w:val="bottom"/>
            <w:hideMark/>
          </w:tcPr>
          <w:p w14:paraId="76A6B72F"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30"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31"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32" w14:textId="77777777" w:rsidR="006A48FE" w:rsidRPr="00BC528C" w:rsidRDefault="00A53ECF">
            <w:pPr>
              <w:contextualSpacing/>
              <w:rPr>
                <w:rFonts w:ascii="Times New Roman" w:eastAsia="Times New Roman" w:hAnsi="Times New Roman" w:cs="Times New Roman"/>
                <w:sz w:val="20"/>
              </w:rPr>
            </w:pPr>
          </w:p>
        </w:tc>
        <w:tc>
          <w:tcPr>
            <w:tcW w:w="141" w:type="dxa"/>
            <w:tcBorders>
              <w:top w:val="nil"/>
              <w:left w:val="nil"/>
              <w:bottom w:val="nil"/>
              <w:right w:val="nil"/>
            </w:tcBorders>
            <w:shd w:val="clear" w:color="auto" w:fill="auto"/>
            <w:noWrap/>
            <w:vAlign w:val="bottom"/>
            <w:hideMark/>
          </w:tcPr>
          <w:p w14:paraId="76A6B733" w14:textId="77777777" w:rsidR="006A48FE" w:rsidRPr="00BC528C" w:rsidRDefault="00A53ECF">
            <w:pPr>
              <w:contextualSpacing/>
              <w:rPr>
                <w:rFonts w:ascii="Times New Roman" w:eastAsia="Times New Roman" w:hAnsi="Times New Roman" w:cs="Times New Roman"/>
                <w:sz w:val="20"/>
              </w:rPr>
            </w:pPr>
          </w:p>
        </w:tc>
        <w:tc>
          <w:tcPr>
            <w:tcW w:w="1515" w:type="dxa"/>
            <w:tcBorders>
              <w:top w:val="nil"/>
              <w:left w:val="nil"/>
              <w:bottom w:val="nil"/>
              <w:right w:val="nil"/>
            </w:tcBorders>
            <w:shd w:val="clear" w:color="auto" w:fill="auto"/>
            <w:noWrap/>
            <w:vAlign w:val="bottom"/>
            <w:hideMark/>
          </w:tcPr>
          <w:p w14:paraId="76A6B734"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735" w14:textId="77777777" w:rsidR="006A48FE" w:rsidRPr="00BC528C" w:rsidRDefault="00A53ECF">
            <w:pPr>
              <w:contextualSpacing/>
              <w:rPr>
                <w:rFonts w:ascii="Times New Roman" w:eastAsia="Times New Roman" w:hAnsi="Times New Roman" w:cs="Times New Roman"/>
                <w:sz w:val="20"/>
              </w:rPr>
            </w:pPr>
          </w:p>
        </w:tc>
      </w:tr>
      <w:tr w:rsidR="00DD4703" w14:paraId="76A6B739" w14:textId="77777777">
        <w:trPr>
          <w:trHeight w:val="300"/>
        </w:trPr>
        <w:tc>
          <w:tcPr>
            <w:tcW w:w="960" w:type="dxa"/>
            <w:tcBorders>
              <w:top w:val="nil"/>
              <w:left w:val="nil"/>
              <w:bottom w:val="nil"/>
              <w:right w:val="nil"/>
            </w:tcBorders>
            <w:shd w:val="clear" w:color="auto" w:fill="auto"/>
            <w:noWrap/>
            <w:vAlign w:val="bottom"/>
            <w:hideMark/>
          </w:tcPr>
          <w:p w14:paraId="76A6B737" w14:textId="77777777" w:rsidR="006A48FE" w:rsidRPr="00BC528C" w:rsidRDefault="00A53ECF">
            <w:pPr>
              <w:contextualSpacing/>
              <w:rPr>
                <w:rFonts w:ascii="Times New Roman" w:eastAsia="Times New Roman" w:hAnsi="Times New Roman" w:cs="Times New Roman"/>
                <w:sz w:val="20"/>
              </w:rPr>
            </w:pPr>
          </w:p>
        </w:tc>
        <w:tc>
          <w:tcPr>
            <w:tcW w:w="7115" w:type="dxa"/>
            <w:gridSpan w:val="6"/>
            <w:tcBorders>
              <w:top w:val="nil"/>
              <w:left w:val="nil"/>
              <w:bottom w:val="nil"/>
              <w:right w:val="nil"/>
            </w:tcBorders>
            <w:shd w:val="clear" w:color="auto" w:fill="auto"/>
            <w:noWrap/>
            <w:vAlign w:val="bottom"/>
            <w:hideMark/>
          </w:tcPr>
          <w:p w14:paraId="76A6B738"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 xml:space="preserve">Υπουργική τροπολογία 1571/29 ως έχει </w:t>
            </w:r>
            <w:r w:rsidRPr="00BC528C">
              <w:rPr>
                <w:rFonts w:ascii="Calibri" w:eastAsia="Times New Roman" w:hAnsi="Calibri" w:cs="Calibri"/>
                <w:color w:val="000000"/>
                <w:sz w:val="22"/>
                <w:szCs w:val="22"/>
              </w:rPr>
              <w:t xml:space="preserve">  ΔΕΚΤΟ ΚΑΤΑ ΠΛΕΙΟΨΗΦΙΑ</w:t>
            </w:r>
          </w:p>
        </w:tc>
      </w:tr>
      <w:tr w:rsidR="00DD4703" w14:paraId="76A6B741" w14:textId="77777777">
        <w:trPr>
          <w:trHeight w:val="300"/>
        </w:trPr>
        <w:tc>
          <w:tcPr>
            <w:tcW w:w="960" w:type="dxa"/>
            <w:tcBorders>
              <w:top w:val="nil"/>
              <w:left w:val="nil"/>
              <w:bottom w:val="nil"/>
              <w:right w:val="nil"/>
            </w:tcBorders>
            <w:shd w:val="clear" w:color="auto" w:fill="auto"/>
            <w:noWrap/>
            <w:vAlign w:val="bottom"/>
            <w:hideMark/>
          </w:tcPr>
          <w:p w14:paraId="76A6B73A"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ΣΥΡΙΖΑ:</w:t>
            </w:r>
          </w:p>
        </w:tc>
        <w:tc>
          <w:tcPr>
            <w:tcW w:w="1186" w:type="dxa"/>
            <w:tcBorders>
              <w:top w:val="nil"/>
              <w:left w:val="nil"/>
              <w:bottom w:val="nil"/>
              <w:right w:val="nil"/>
            </w:tcBorders>
            <w:shd w:val="clear" w:color="auto" w:fill="auto"/>
            <w:noWrap/>
            <w:vAlign w:val="bottom"/>
            <w:hideMark/>
          </w:tcPr>
          <w:p w14:paraId="76A6B73B"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73C"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3D"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ΝΑΙ</w:t>
            </w:r>
          </w:p>
        </w:tc>
        <w:tc>
          <w:tcPr>
            <w:tcW w:w="141" w:type="dxa"/>
            <w:tcBorders>
              <w:top w:val="nil"/>
              <w:left w:val="nil"/>
              <w:bottom w:val="nil"/>
              <w:right w:val="nil"/>
            </w:tcBorders>
            <w:shd w:val="clear" w:color="auto" w:fill="auto"/>
            <w:noWrap/>
            <w:vAlign w:val="bottom"/>
            <w:hideMark/>
          </w:tcPr>
          <w:p w14:paraId="76A6B73E"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73F"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740" w14:textId="77777777" w:rsidR="006A48FE" w:rsidRPr="00BC528C" w:rsidRDefault="00A53ECF">
            <w:pPr>
              <w:contextualSpacing/>
              <w:rPr>
                <w:rFonts w:ascii="Times New Roman" w:eastAsia="Times New Roman" w:hAnsi="Times New Roman" w:cs="Times New Roman"/>
                <w:sz w:val="20"/>
              </w:rPr>
            </w:pPr>
          </w:p>
        </w:tc>
      </w:tr>
      <w:tr w:rsidR="00DD4703" w14:paraId="76A6B749" w14:textId="77777777">
        <w:trPr>
          <w:trHeight w:val="300"/>
        </w:trPr>
        <w:tc>
          <w:tcPr>
            <w:tcW w:w="960" w:type="dxa"/>
            <w:tcBorders>
              <w:top w:val="nil"/>
              <w:left w:val="nil"/>
              <w:bottom w:val="nil"/>
              <w:right w:val="nil"/>
            </w:tcBorders>
            <w:shd w:val="clear" w:color="auto" w:fill="auto"/>
            <w:noWrap/>
            <w:vAlign w:val="bottom"/>
            <w:hideMark/>
          </w:tcPr>
          <w:p w14:paraId="76A6B742"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Ν.Δ:</w:t>
            </w:r>
          </w:p>
        </w:tc>
        <w:tc>
          <w:tcPr>
            <w:tcW w:w="1186" w:type="dxa"/>
            <w:tcBorders>
              <w:top w:val="nil"/>
              <w:left w:val="nil"/>
              <w:bottom w:val="nil"/>
              <w:right w:val="nil"/>
            </w:tcBorders>
            <w:shd w:val="clear" w:color="auto" w:fill="auto"/>
            <w:noWrap/>
            <w:vAlign w:val="bottom"/>
            <w:hideMark/>
          </w:tcPr>
          <w:p w14:paraId="76A6B743"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744"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45"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746"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747"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748" w14:textId="77777777" w:rsidR="006A48FE" w:rsidRPr="00BC528C" w:rsidRDefault="00A53ECF">
            <w:pPr>
              <w:contextualSpacing/>
              <w:rPr>
                <w:rFonts w:ascii="Times New Roman" w:eastAsia="Times New Roman" w:hAnsi="Times New Roman" w:cs="Times New Roman"/>
                <w:sz w:val="20"/>
              </w:rPr>
            </w:pPr>
          </w:p>
        </w:tc>
      </w:tr>
      <w:tr w:rsidR="00DD4703" w14:paraId="76A6B751" w14:textId="77777777">
        <w:trPr>
          <w:trHeight w:val="300"/>
        </w:trPr>
        <w:tc>
          <w:tcPr>
            <w:tcW w:w="960" w:type="dxa"/>
            <w:tcBorders>
              <w:top w:val="nil"/>
              <w:left w:val="nil"/>
              <w:bottom w:val="nil"/>
              <w:right w:val="nil"/>
            </w:tcBorders>
            <w:shd w:val="clear" w:color="auto" w:fill="auto"/>
            <w:noWrap/>
            <w:vAlign w:val="bottom"/>
            <w:hideMark/>
          </w:tcPr>
          <w:p w14:paraId="76A6B74A"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ΔΗ.ΣΥ:</w:t>
            </w:r>
          </w:p>
        </w:tc>
        <w:tc>
          <w:tcPr>
            <w:tcW w:w="1186" w:type="dxa"/>
            <w:tcBorders>
              <w:top w:val="nil"/>
              <w:left w:val="nil"/>
              <w:bottom w:val="nil"/>
              <w:right w:val="nil"/>
            </w:tcBorders>
            <w:shd w:val="clear" w:color="auto" w:fill="auto"/>
            <w:noWrap/>
            <w:vAlign w:val="bottom"/>
            <w:hideMark/>
          </w:tcPr>
          <w:p w14:paraId="76A6B74B"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74C"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4D"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74E"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74F"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750" w14:textId="77777777" w:rsidR="006A48FE" w:rsidRPr="00BC528C" w:rsidRDefault="00A53ECF">
            <w:pPr>
              <w:contextualSpacing/>
              <w:rPr>
                <w:rFonts w:ascii="Times New Roman" w:eastAsia="Times New Roman" w:hAnsi="Times New Roman" w:cs="Times New Roman"/>
                <w:sz w:val="20"/>
              </w:rPr>
            </w:pPr>
          </w:p>
        </w:tc>
      </w:tr>
      <w:tr w:rsidR="00DD4703" w14:paraId="76A6B759" w14:textId="77777777">
        <w:trPr>
          <w:trHeight w:val="300"/>
        </w:trPr>
        <w:tc>
          <w:tcPr>
            <w:tcW w:w="960" w:type="dxa"/>
            <w:tcBorders>
              <w:top w:val="nil"/>
              <w:left w:val="nil"/>
              <w:bottom w:val="nil"/>
              <w:right w:val="nil"/>
            </w:tcBorders>
            <w:shd w:val="clear" w:color="auto" w:fill="auto"/>
            <w:noWrap/>
            <w:vAlign w:val="bottom"/>
            <w:hideMark/>
          </w:tcPr>
          <w:p w14:paraId="76A6B752"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Χ.Α:</w:t>
            </w:r>
          </w:p>
        </w:tc>
        <w:tc>
          <w:tcPr>
            <w:tcW w:w="1186" w:type="dxa"/>
            <w:tcBorders>
              <w:top w:val="nil"/>
              <w:left w:val="nil"/>
              <w:bottom w:val="nil"/>
              <w:right w:val="nil"/>
            </w:tcBorders>
            <w:shd w:val="clear" w:color="auto" w:fill="auto"/>
            <w:noWrap/>
            <w:vAlign w:val="bottom"/>
            <w:hideMark/>
          </w:tcPr>
          <w:p w14:paraId="76A6B753"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754"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55"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ΠΡΝ</w:t>
            </w:r>
          </w:p>
        </w:tc>
        <w:tc>
          <w:tcPr>
            <w:tcW w:w="141" w:type="dxa"/>
            <w:tcBorders>
              <w:top w:val="nil"/>
              <w:left w:val="nil"/>
              <w:bottom w:val="nil"/>
              <w:right w:val="nil"/>
            </w:tcBorders>
            <w:shd w:val="clear" w:color="auto" w:fill="auto"/>
            <w:noWrap/>
            <w:vAlign w:val="bottom"/>
            <w:hideMark/>
          </w:tcPr>
          <w:p w14:paraId="76A6B756"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757"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758" w14:textId="77777777" w:rsidR="006A48FE" w:rsidRPr="00BC528C" w:rsidRDefault="00A53ECF">
            <w:pPr>
              <w:contextualSpacing/>
              <w:rPr>
                <w:rFonts w:ascii="Times New Roman" w:eastAsia="Times New Roman" w:hAnsi="Times New Roman" w:cs="Times New Roman"/>
                <w:sz w:val="20"/>
              </w:rPr>
            </w:pPr>
          </w:p>
        </w:tc>
      </w:tr>
      <w:tr w:rsidR="00DD4703" w14:paraId="76A6B761" w14:textId="77777777">
        <w:trPr>
          <w:trHeight w:val="300"/>
        </w:trPr>
        <w:tc>
          <w:tcPr>
            <w:tcW w:w="960" w:type="dxa"/>
            <w:tcBorders>
              <w:top w:val="nil"/>
              <w:left w:val="nil"/>
              <w:bottom w:val="nil"/>
              <w:right w:val="nil"/>
            </w:tcBorders>
            <w:shd w:val="clear" w:color="auto" w:fill="auto"/>
            <w:noWrap/>
            <w:vAlign w:val="bottom"/>
            <w:hideMark/>
          </w:tcPr>
          <w:p w14:paraId="76A6B75A"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Κ.Κ.Ε:</w:t>
            </w:r>
          </w:p>
        </w:tc>
        <w:tc>
          <w:tcPr>
            <w:tcW w:w="1186" w:type="dxa"/>
            <w:tcBorders>
              <w:top w:val="nil"/>
              <w:left w:val="nil"/>
              <w:bottom w:val="nil"/>
              <w:right w:val="nil"/>
            </w:tcBorders>
            <w:shd w:val="clear" w:color="auto" w:fill="auto"/>
            <w:noWrap/>
            <w:vAlign w:val="bottom"/>
            <w:hideMark/>
          </w:tcPr>
          <w:p w14:paraId="76A6B75B"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75C"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5D"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75E"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75F"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760" w14:textId="77777777" w:rsidR="006A48FE" w:rsidRPr="00BC528C" w:rsidRDefault="00A53ECF">
            <w:pPr>
              <w:contextualSpacing/>
              <w:rPr>
                <w:rFonts w:ascii="Times New Roman" w:eastAsia="Times New Roman" w:hAnsi="Times New Roman" w:cs="Times New Roman"/>
                <w:sz w:val="20"/>
              </w:rPr>
            </w:pPr>
          </w:p>
        </w:tc>
      </w:tr>
      <w:tr w:rsidR="00DD4703" w14:paraId="76A6B769" w14:textId="77777777">
        <w:trPr>
          <w:trHeight w:val="300"/>
        </w:trPr>
        <w:tc>
          <w:tcPr>
            <w:tcW w:w="960" w:type="dxa"/>
            <w:tcBorders>
              <w:top w:val="nil"/>
              <w:left w:val="nil"/>
              <w:bottom w:val="nil"/>
              <w:right w:val="nil"/>
            </w:tcBorders>
            <w:shd w:val="clear" w:color="auto" w:fill="auto"/>
            <w:noWrap/>
            <w:vAlign w:val="bottom"/>
            <w:hideMark/>
          </w:tcPr>
          <w:p w14:paraId="76A6B762"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ΑΝ.ΕΛ:</w:t>
            </w:r>
          </w:p>
        </w:tc>
        <w:tc>
          <w:tcPr>
            <w:tcW w:w="1186" w:type="dxa"/>
            <w:tcBorders>
              <w:top w:val="nil"/>
              <w:left w:val="nil"/>
              <w:bottom w:val="nil"/>
              <w:right w:val="nil"/>
            </w:tcBorders>
            <w:shd w:val="clear" w:color="auto" w:fill="auto"/>
            <w:noWrap/>
            <w:vAlign w:val="bottom"/>
            <w:hideMark/>
          </w:tcPr>
          <w:p w14:paraId="76A6B763"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764"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65"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ΝΑΙ</w:t>
            </w:r>
          </w:p>
        </w:tc>
        <w:tc>
          <w:tcPr>
            <w:tcW w:w="141" w:type="dxa"/>
            <w:tcBorders>
              <w:top w:val="nil"/>
              <w:left w:val="nil"/>
              <w:bottom w:val="nil"/>
              <w:right w:val="nil"/>
            </w:tcBorders>
            <w:shd w:val="clear" w:color="auto" w:fill="auto"/>
            <w:noWrap/>
            <w:vAlign w:val="bottom"/>
            <w:hideMark/>
          </w:tcPr>
          <w:p w14:paraId="76A6B766"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767"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768" w14:textId="77777777" w:rsidR="006A48FE" w:rsidRPr="00BC528C" w:rsidRDefault="00A53ECF">
            <w:pPr>
              <w:contextualSpacing/>
              <w:rPr>
                <w:rFonts w:ascii="Times New Roman" w:eastAsia="Times New Roman" w:hAnsi="Times New Roman" w:cs="Times New Roman"/>
                <w:sz w:val="20"/>
              </w:rPr>
            </w:pPr>
          </w:p>
        </w:tc>
      </w:tr>
      <w:tr w:rsidR="00DD4703" w14:paraId="76A6B771" w14:textId="77777777">
        <w:trPr>
          <w:trHeight w:val="300"/>
        </w:trPr>
        <w:tc>
          <w:tcPr>
            <w:tcW w:w="960" w:type="dxa"/>
            <w:tcBorders>
              <w:top w:val="nil"/>
              <w:left w:val="nil"/>
              <w:bottom w:val="nil"/>
              <w:right w:val="nil"/>
            </w:tcBorders>
            <w:shd w:val="clear" w:color="auto" w:fill="auto"/>
            <w:noWrap/>
            <w:vAlign w:val="bottom"/>
            <w:hideMark/>
          </w:tcPr>
          <w:p w14:paraId="76A6B76A"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ΠΟΤΑΜΙ:</w:t>
            </w:r>
          </w:p>
        </w:tc>
        <w:tc>
          <w:tcPr>
            <w:tcW w:w="1186" w:type="dxa"/>
            <w:tcBorders>
              <w:top w:val="nil"/>
              <w:left w:val="nil"/>
              <w:bottom w:val="nil"/>
              <w:right w:val="nil"/>
            </w:tcBorders>
            <w:shd w:val="clear" w:color="auto" w:fill="auto"/>
            <w:noWrap/>
            <w:vAlign w:val="bottom"/>
            <w:hideMark/>
          </w:tcPr>
          <w:p w14:paraId="76A6B76B"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76C"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6D"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76E"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76F"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770" w14:textId="77777777" w:rsidR="006A48FE" w:rsidRPr="00BC528C" w:rsidRDefault="00A53ECF">
            <w:pPr>
              <w:contextualSpacing/>
              <w:rPr>
                <w:rFonts w:ascii="Times New Roman" w:eastAsia="Times New Roman" w:hAnsi="Times New Roman" w:cs="Times New Roman"/>
                <w:sz w:val="20"/>
              </w:rPr>
            </w:pPr>
          </w:p>
        </w:tc>
      </w:tr>
      <w:tr w:rsidR="00DD4703" w14:paraId="76A6B778" w14:textId="77777777">
        <w:trPr>
          <w:trHeight w:val="300"/>
        </w:trPr>
        <w:tc>
          <w:tcPr>
            <w:tcW w:w="2146" w:type="dxa"/>
            <w:gridSpan w:val="2"/>
            <w:tcBorders>
              <w:top w:val="nil"/>
              <w:left w:val="nil"/>
              <w:bottom w:val="nil"/>
              <w:right w:val="nil"/>
            </w:tcBorders>
            <w:shd w:val="clear" w:color="auto" w:fill="auto"/>
            <w:noWrap/>
            <w:vAlign w:val="bottom"/>
            <w:hideMark/>
          </w:tcPr>
          <w:p w14:paraId="76A6B772"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ΕΝ. ΚΕΝΤΡΩΩΝ:</w:t>
            </w:r>
          </w:p>
        </w:tc>
        <w:tc>
          <w:tcPr>
            <w:tcW w:w="1186" w:type="dxa"/>
            <w:tcBorders>
              <w:top w:val="nil"/>
              <w:left w:val="nil"/>
              <w:bottom w:val="nil"/>
              <w:right w:val="nil"/>
            </w:tcBorders>
            <w:shd w:val="clear" w:color="auto" w:fill="auto"/>
            <w:noWrap/>
            <w:vAlign w:val="bottom"/>
            <w:hideMark/>
          </w:tcPr>
          <w:p w14:paraId="76A6B773"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774"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775"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776"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777" w14:textId="77777777" w:rsidR="006A48FE" w:rsidRPr="00BC528C" w:rsidRDefault="00A53ECF">
            <w:pPr>
              <w:contextualSpacing/>
              <w:rPr>
                <w:rFonts w:ascii="Times New Roman" w:eastAsia="Times New Roman" w:hAnsi="Times New Roman" w:cs="Times New Roman"/>
                <w:sz w:val="20"/>
              </w:rPr>
            </w:pPr>
          </w:p>
        </w:tc>
      </w:tr>
      <w:tr w:rsidR="00DD4703" w14:paraId="76A6B780" w14:textId="77777777">
        <w:trPr>
          <w:trHeight w:val="300"/>
        </w:trPr>
        <w:tc>
          <w:tcPr>
            <w:tcW w:w="960" w:type="dxa"/>
            <w:tcBorders>
              <w:top w:val="nil"/>
              <w:left w:val="nil"/>
              <w:bottom w:val="nil"/>
              <w:right w:val="nil"/>
            </w:tcBorders>
            <w:shd w:val="clear" w:color="auto" w:fill="auto"/>
            <w:noWrap/>
            <w:vAlign w:val="bottom"/>
            <w:hideMark/>
          </w:tcPr>
          <w:p w14:paraId="76A6B779"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7A"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7B"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7C" w14:textId="77777777" w:rsidR="006A48FE" w:rsidRPr="00BC528C" w:rsidRDefault="00A53ECF">
            <w:pPr>
              <w:contextualSpacing/>
              <w:rPr>
                <w:rFonts w:ascii="Times New Roman" w:eastAsia="Times New Roman" w:hAnsi="Times New Roman" w:cs="Times New Roman"/>
                <w:sz w:val="20"/>
              </w:rPr>
            </w:pPr>
          </w:p>
        </w:tc>
        <w:tc>
          <w:tcPr>
            <w:tcW w:w="141" w:type="dxa"/>
            <w:tcBorders>
              <w:top w:val="nil"/>
              <w:left w:val="nil"/>
              <w:bottom w:val="nil"/>
              <w:right w:val="nil"/>
            </w:tcBorders>
            <w:shd w:val="clear" w:color="auto" w:fill="auto"/>
            <w:noWrap/>
            <w:vAlign w:val="bottom"/>
            <w:hideMark/>
          </w:tcPr>
          <w:p w14:paraId="76A6B77D" w14:textId="77777777" w:rsidR="006A48FE" w:rsidRPr="00BC528C" w:rsidRDefault="00A53ECF">
            <w:pPr>
              <w:contextualSpacing/>
              <w:rPr>
                <w:rFonts w:ascii="Times New Roman" w:eastAsia="Times New Roman" w:hAnsi="Times New Roman" w:cs="Times New Roman"/>
                <w:sz w:val="20"/>
              </w:rPr>
            </w:pPr>
          </w:p>
        </w:tc>
        <w:tc>
          <w:tcPr>
            <w:tcW w:w="1515" w:type="dxa"/>
            <w:tcBorders>
              <w:top w:val="nil"/>
              <w:left w:val="nil"/>
              <w:bottom w:val="nil"/>
              <w:right w:val="nil"/>
            </w:tcBorders>
            <w:shd w:val="clear" w:color="auto" w:fill="auto"/>
            <w:noWrap/>
            <w:vAlign w:val="bottom"/>
            <w:hideMark/>
          </w:tcPr>
          <w:p w14:paraId="76A6B77E"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77F" w14:textId="77777777" w:rsidR="006A48FE" w:rsidRPr="00BC528C" w:rsidRDefault="00A53ECF">
            <w:pPr>
              <w:contextualSpacing/>
              <w:rPr>
                <w:rFonts w:ascii="Times New Roman" w:eastAsia="Times New Roman" w:hAnsi="Times New Roman" w:cs="Times New Roman"/>
                <w:sz w:val="20"/>
              </w:rPr>
            </w:pPr>
          </w:p>
        </w:tc>
      </w:tr>
      <w:tr w:rsidR="00DD4703" w14:paraId="76A6B783" w14:textId="77777777">
        <w:trPr>
          <w:trHeight w:val="300"/>
        </w:trPr>
        <w:tc>
          <w:tcPr>
            <w:tcW w:w="960" w:type="dxa"/>
            <w:tcBorders>
              <w:top w:val="nil"/>
              <w:left w:val="nil"/>
              <w:bottom w:val="nil"/>
              <w:right w:val="nil"/>
            </w:tcBorders>
            <w:shd w:val="clear" w:color="auto" w:fill="auto"/>
            <w:noWrap/>
            <w:vAlign w:val="bottom"/>
            <w:hideMark/>
          </w:tcPr>
          <w:p w14:paraId="76A6B781" w14:textId="77777777" w:rsidR="006A48FE" w:rsidRPr="00BC528C" w:rsidRDefault="00A53ECF">
            <w:pPr>
              <w:contextualSpacing/>
              <w:rPr>
                <w:rFonts w:ascii="Times New Roman" w:eastAsia="Times New Roman" w:hAnsi="Times New Roman" w:cs="Times New Roman"/>
                <w:sz w:val="20"/>
              </w:rPr>
            </w:pPr>
          </w:p>
        </w:tc>
        <w:tc>
          <w:tcPr>
            <w:tcW w:w="7115" w:type="dxa"/>
            <w:gridSpan w:val="6"/>
            <w:tcBorders>
              <w:top w:val="nil"/>
              <w:left w:val="nil"/>
              <w:bottom w:val="nil"/>
              <w:right w:val="nil"/>
            </w:tcBorders>
            <w:shd w:val="clear" w:color="auto" w:fill="auto"/>
            <w:noWrap/>
            <w:vAlign w:val="bottom"/>
            <w:hideMark/>
          </w:tcPr>
          <w:p w14:paraId="76A6B782"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Βουλευτική τροπολογία 1575/30 ως έχει    ΔΕΚΤΟ ΚΑΤΑ ΠΛΕΙΟΨΗΦΙΑ</w:t>
            </w:r>
          </w:p>
        </w:tc>
      </w:tr>
      <w:tr w:rsidR="00DD4703" w14:paraId="76A6B78B" w14:textId="77777777">
        <w:trPr>
          <w:trHeight w:val="300"/>
        </w:trPr>
        <w:tc>
          <w:tcPr>
            <w:tcW w:w="960" w:type="dxa"/>
            <w:tcBorders>
              <w:top w:val="nil"/>
              <w:left w:val="nil"/>
              <w:bottom w:val="nil"/>
              <w:right w:val="nil"/>
            </w:tcBorders>
            <w:shd w:val="clear" w:color="auto" w:fill="auto"/>
            <w:noWrap/>
            <w:vAlign w:val="bottom"/>
            <w:hideMark/>
          </w:tcPr>
          <w:p w14:paraId="76A6B784"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ΣΥΡΙΖΑ:</w:t>
            </w:r>
          </w:p>
        </w:tc>
        <w:tc>
          <w:tcPr>
            <w:tcW w:w="1186" w:type="dxa"/>
            <w:tcBorders>
              <w:top w:val="nil"/>
              <w:left w:val="nil"/>
              <w:bottom w:val="nil"/>
              <w:right w:val="nil"/>
            </w:tcBorders>
            <w:shd w:val="clear" w:color="auto" w:fill="auto"/>
            <w:noWrap/>
            <w:vAlign w:val="bottom"/>
            <w:hideMark/>
          </w:tcPr>
          <w:p w14:paraId="76A6B785"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786"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87"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ΝΑΙ</w:t>
            </w:r>
          </w:p>
        </w:tc>
        <w:tc>
          <w:tcPr>
            <w:tcW w:w="141" w:type="dxa"/>
            <w:tcBorders>
              <w:top w:val="nil"/>
              <w:left w:val="nil"/>
              <w:bottom w:val="nil"/>
              <w:right w:val="nil"/>
            </w:tcBorders>
            <w:shd w:val="clear" w:color="auto" w:fill="auto"/>
            <w:noWrap/>
            <w:vAlign w:val="bottom"/>
            <w:hideMark/>
          </w:tcPr>
          <w:p w14:paraId="76A6B788"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789"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78A" w14:textId="77777777" w:rsidR="006A48FE" w:rsidRPr="00BC528C" w:rsidRDefault="00A53ECF">
            <w:pPr>
              <w:contextualSpacing/>
              <w:rPr>
                <w:rFonts w:ascii="Times New Roman" w:eastAsia="Times New Roman" w:hAnsi="Times New Roman" w:cs="Times New Roman"/>
                <w:sz w:val="20"/>
              </w:rPr>
            </w:pPr>
          </w:p>
        </w:tc>
      </w:tr>
      <w:tr w:rsidR="00DD4703" w14:paraId="76A6B793" w14:textId="77777777">
        <w:trPr>
          <w:trHeight w:val="300"/>
        </w:trPr>
        <w:tc>
          <w:tcPr>
            <w:tcW w:w="960" w:type="dxa"/>
            <w:tcBorders>
              <w:top w:val="nil"/>
              <w:left w:val="nil"/>
              <w:bottom w:val="nil"/>
              <w:right w:val="nil"/>
            </w:tcBorders>
            <w:shd w:val="clear" w:color="auto" w:fill="auto"/>
            <w:noWrap/>
            <w:vAlign w:val="bottom"/>
            <w:hideMark/>
          </w:tcPr>
          <w:p w14:paraId="76A6B78C"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Ν.Δ:</w:t>
            </w:r>
          </w:p>
        </w:tc>
        <w:tc>
          <w:tcPr>
            <w:tcW w:w="1186" w:type="dxa"/>
            <w:tcBorders>
              <w:top w:val="nil"/>
              <w:left w:val="nil"/>
              <w:bottom w:val="nil"/>
              <w:right w:val="nil"/>
            </w:tcBorders>
            <w:shd w:val="clear" w:color="auto" w:fill="auto"/>
            <w:noWrap/>
            <w:vAlign w:val="bottom"/>
            <w:hideMark/>
          </w:tcPr>
          <w:p w14:paraId="76A6B78D"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78E"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8F"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790"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791"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792" w14:textId="77777777" w:rsidR="006A48FE" w:rsidRPr="00BC528C" w:rsidRDefault="00A53ECF">
            <w:pPr>
              <w:contextualSpacing/>
              <w:rPr>
                <w:rFonts w:ascii="Times New Roman" w:eastAsia="Times New Roman" w:hAnsi="Times New Roman" w:cs="Times New Roman"/>
                <w:sz w:val="20"/>
              </w:rPr>
            </w:pPr>
          </w:p>
        </w:tc>
      </w:tr>
      <w:tr w:rsidR="00DD4703" w14:paraId="76A6B79B" w14:textId="77777777">
        <w:trPr>
          <w:trHeight w:val="300"/>
        </w:trPr>
        <w:tc>
          <w:tcPr>
            <w:tcW w:w="960" w:type="dxa"/>
            <w:tcBorders>
              <w:top w:val="nil"/>
              <w:left w:val="nil"/>
              <w:bottom w:val="nil"/>
              <w:right w:val="nil"/>
            </w:tcBorders>
            <w:shd w:val="clear" w:color="auto" w:fill="auto"/>
            <w:noWrap/>
            <w:vAlign w:val="bottom"/>
            <w:hideMark/>
          </w:tcPr>
          <w:p w14:paraId="76A6B794"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ΔΗ.ΣΥ:</w:t>
            </w:r>
          </w:p>
        </w:tc>
        <w:tc>
          <w:tcPr>
            <w:tcW w:w="1186" w:type="dxa"/>
            <w:tcBorders>
              <w:top w:val="nil"/>
              <w:left w:val="nil"/>
              <w:bottom w:val="nil"/>
              <w:right w:val="nil"/>
            </w:tcBorders>
            <w:shd w:val="clear" w:color="auto" w:fill="auto"/>
            <w:noWrap/>
            <w:vAlign w:val="bottom"/>
            <w:hideMark/>
          </w:tcPr>
          <w:p w14:paraId="76A6B795"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796"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97"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798"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799"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79A" w14:textId="77777777" w:rsidR="006A48FE" w:rsidRPr="00BC528C" w:rsidRDefault="00A53ECF">
            <w:pPr>
              <w:contextualSpacing/>
              <w:rPr>
                <w:rFonts w:ascii="Times New Roman" w:eastAsia="Times New Roman" w:hAnsi="Times New Roman" w:cs="Times New Roman"/>
                <w:sz w:val="20"/>
              </w:rPr>
            </w:pPr>
          </w:p>
        </w:tc>
      </w:tr>
      <w:tr w:rsidR="00DD4703" w14:paraId="76A6B7A3" w14:textId="77777777">
        <w:trPr>
          <w:trHeight w:val="300"/>
        </w:trPr>
        <w:tc>
          <w:tcPr>
            <w:tcW w:w="960" w:type="dxa"/>
            <w:tcBorders>
              <w:top w:val="nil"/>
              <w:left w:val="nil"/>
              <w:bottom w:val="nil"/>
              <w:right w:val="nil"/>
            </w:tcBorders>
            <w:shd w:val="clear" w:color="auto" w:fill="auto"/>
            <w:noWrap/>
            <w:vAlign w:val="bottom"/>
            <w:hideMark/>
          </w:tcPr>
          <w:p w14:paraId="76A6B79C"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Χ.Α:</w:t>
            </w:r>
          </w:p>
        </w:tc>
        <w:tc>
          <w:tcPr>
            <w:tcW w:w="1186" w:type="dxa"/>
            <w:tcBorders>
              <w:top w:val="nil"/>
              <w:left w:val="nil"/>
              <w:bottom w:val="nil"/>
              <w:right w:val="nil"/>
            </w:tcBorders>
            <w:shd w:val="clear" w:color="auto" w:fill="auto"/>
            <w:noWrap/>
            <w:vAlign w:val="bottom"/>
            <w:hideMark/>
          </w:tcPr>
          <w:p w14:paraId="76A6B79D"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79E"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9F"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7A0"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7A1"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7A2" w14:textId="77777777" w:rsidR="006A48FE" w:rsidRPr="00BC528C" w:rsidRDefault="00A53ECF">
            <w:pPr>
              <w:contextualSpacing/>
              <w:rPr>
                <w:rFonts w:ascii="Times New Roman" w:eastAsia="Times New Roman" w:hAnsi="Times New Roman" w:cs="Times New Roman"/>
                <w:sz w:val="20"/>
              </w:rPr>
            </w:pPr>
          </w:p>
        </w:tc>
      </w:tr>
      <w:tr w:rsidR="00DD4703" w14:paraId="76A6B7AB" w14:textId="77777777">
        <w:trPr>
          <w:trHeight w:val="300"/>
        </w:trPr>
        <w:tc>
          <w:tcPr>
            <w:tcW w:w="960" w:type="dxa"/>
            <w:tcBorders>
              <w:top w:val="nil"/>
              <w:left w:val="nil"/>
              <w:bottom w:val="nil"/>
              <w:right w:val="nil"/>
            </w:tcBorders>
            <w:shd w:val="clear" w:color="auto" w:fill="auto"/>
            <w:noWrap/>
            <w:vAlign w:val="bottom"/>
            <w:hideMark/>
          </w:tcPr>
          <w:p w14:paraId="76A6B7A4"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Κ.Κ.Ε:</w:t>
            </w:r>
          </w:p>
        </w:tc>
        <w:tc>
          <w:tcPr>
            <w:tcW w:w="1186" w:type="dxa"/>
            <w:tcBorders>
              <w:top w:val="nil"/>
              <w:left w:val="nil"/>
              <w:bottom w:val="nil"/>
              <w:right w:val="nil"/>
            </w:tcBorders>
            <w:shd w:val="clear" w:color="auto" w:fill="auto"/>
            <w:noWrap/>
            <w:vAlign w:val="bottom"/>
            <w:hideMark/>
          </w:tcPr>
          <w:p w14:paraId="76A6B7A5"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7A6"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A7"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ΠΡΝ</w:t>
            </w:r>
          </w:p>
        </w:tc>
        <w:tc>
          <w:tcPr>
            <w:tcW w:w="141" w:type="dxa"/>
            <w:tcBorders>
              <w:top w:val="nil"/>
              <w:left w:val="nil"/>
              <w:bottom w:val="nil"/>
              <w:right w:val="nil"/>
            </w:tcBorders>
            <w:shd w:val="clear" w:color="auto" w:fill="auto"/>
            <w:noWrap/>
            <w:vAlign w:val="bottom"/>
            <w:hideMark/>
          </w:tcPr>
          <w:p w14:paraId="76A6B7A8"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7A9"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7AA" w14:textId="77777777" w:rsidR="006A48FE" w:rsidRPr="00BC528C" w:rsidRDefault="00A53ECF">
            <w:pPr>
              <w:contextualSpacing/>
              <w:rPr>
                <w:rFonts w:ascii="Times New Roman" w:eastAsia="Times New Roman" w:hAnsi="Times New Roman" w:cs="Times New Roman"/>
                <w:sz w:val="20"/>
              </w:rPr>
            </w:pPr>
          </w:p>
        </w:tc>
      </w:tr>
      <w:tr w:rsidR="00DD4703" w14:paraId="76A6B7B3" w14:textId="77777777">
        <w:trPr>
          <w:trHeight w:val="300"/>
        </w:trPr>
        <w:tc>
          <w:tcPr>
            <w:tcW w:w="960" w:type="dxa"/>
            <w:tcBorders>
              <w:top w:val="nil"/>
              <w:left w:val="nil"/>
              <w:bottom w:val="nil"/>
              <w:right w:val="nil"/>
            </w:tcBorders>
            <w:shd w:val="clear" w:color="auto" w:fill="auto"/>
            <w:noWrap/>
            <w:vAlign w:val="bottom"/>
            <w:hideMark/>
          </w:tcPr>
          <w:p w14:paraId="76A6B7AC"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ΑΝ.ΕΛ:</w:t>
            </w:r>
          </w:p>
        </w:tc>
        <w:tc>
          <w:tcPr>
            <w:tcW w:w="1186" w:type="dxa"/>
            <w:tcBorders>
              <w:top w:val="nil"/>
              <w:left w:val="nil"/>
              <w:bottom w:val="nil"/>
              <w:right w:val="nil"/>
            </w:tcBorders>
            <w:shd w:val="clear" w:color="auto" w:fill="auto"/>
            <w:noWrap/>
            <w:vAlign w:val="bottom"/>
            <w:hideMark/>
          </w:tcPr>
          <w:p w14:paraId="76A6B7AD"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7AE"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AF"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ΝΑΙ</w:t>
            </w:r>
          </w:p>
        </w:tc>
        <w:tc>
          <w:tcPr>
            <w:tcW w:w="141" w:type="dxa"/>
            <w:tcBorders>
              <w:top w:val="nil"/>
              <w:left w:val="nil"/>
              <w:bottom w:val="nil"/>
              <w:right w:val="nil"/>
            </w:tcBorders>
            <w:shd w:val="clear" w:color="auto" w:fill="auto"/>
            <w:noWrap/>
            <w:vAlign w:val="bottom"/>
            <w:hideMark/>
          </w:tcPr>
          <w:p w14:paraId="76A6B7B0"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7B1"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7B2" w14:textId="77777777" w:rsidR="006A48FE" w:rsidRPr="00BC528C" w:rsidRDefault="00A53ECF">
            <w:pPr>
              <w:contextualSpacing/>
              <w:rPr>
                <w:rFonts w:ascii="Times New Roman" w:eastAsia="Times New Roman" w:hAnsi="Times New Roman" w:cs="Times New Roman"/>
                <w:sz w:val="20"/>
              </w:rPr>
            </w:pPr>
          </w:p>
        </w:tc>
      </w:tr>
      <w:tr w:rsidR="00DD4703" w14:paraId="76A6B7BB" w14:textId="77777777">
        <w:trPr>
          <w:trHeight w:val="300"/>
        </w:trPr>
        <w:tc>
          <w:tcPr>
            <w:tcW w:w="960" w:type="dxa"/>
            <w:tcBorders>
              <w:top w:val="nil"/>
              <w:left w:val="nil"/>
              <w:bottom w:val="nil"/>
              <w:right w:val="nil"/>
            </w:tcBorders>
            <w:shd w:val="clear" w:color="auto" w:fill="auto"/>
            <w:noWrap/>
            <w:vAlign w:val="bottom"/>
            <w:hideMark/>
          </w:tcPr>
          <w:p w14:paraId="76A6B7B4"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ΠΟΤΑΜΙ:</w:t>
            </w:r>
          </w:p>
        </w:tc>
        <w:tc>
          <w:tcPr>
            <w:tcW w:w="1186" w:type="dxa"/>
            <w:tcBorders>
              <w:top w:val="nil"/>
              <w:left w:val="nil"/>
              <w:bottom w:val="nil"/>
              <w:right w:val="nil"/>
            </w:tcBorders>
            <w:shd w:val="clear" w:color="auto" w:fill="auto"/>
            <w:noWrap/>
            <w:vAlign w:val="bottom"/>
            <w:hideMark/>
          </w:tcPr>
          <w:p w14:paraId="76A6B7B5"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7B6"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B7"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7B8"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7B9"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7BA" w14:textId="77777777" w:rsidR="006A48FE" w:rsidRPr="00BC528C" w:rsidRDefault="00A53ECF">
            <w:pPr>
              <w:contextualSpacing/>
              <w:rPr>
                <w:rFonts w:ascii="Times New Roman" w:eastAsia="Times New Roman" w:hAnsi="Times New Roman" w:cs="Times New Roman"/>
                <w:sz w:val="20"/>
              </w:rPr>
            </w:pPr>
          </w:p>
        </w:tc>
      </w:tr>
      <w:tr w:rsidR="00DD4703" w14:paraId="76A6B7C2" w14:textId="77777777">
        <w:trPr>
          <w:trHeight w:val="300"/>
        </w:trPr>
        <w:tc>
          <w:tcPr>
            <w:tcW w:w="2146" w:type="dxa"/>
            <w:gridSpan w:val="2"/>
            <w:tcBorders>
              <w:top w:val="nil"/>
              <w:left w:val="nil"/>
              <w:bottom w:val="nil"/>
              <w:right w:val="nil"/>
            </w:tcBorders>
            <w:shd w:val="clear" w:color="auto" w:fill="auto"/>
            <w:noWrap/>
            <w:vAlign w:val="bottom"/>
            <w:hideMark/>
          </w:tcPr>
          <w:p w14:paraId="76A6B7BC"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ΕΝ. ΚΕΝΤΡΩΩΝ:</w:t>
            </w:r>
          </w:p>
        </w:tc>
        <w:tc>
          <w:tcPr>
            <w:tcW w:w="1186" w:type="dxa"/>
            <w:tcBorders>
              <w:top w:val="nil"/>
              <w:left w:val="nil"/>
              <w:bottom w:val="nil"/>
              <w:right w:val="nil"/>
            </w:tcBorders>
            <w:shd w:val="clear" w:color="auto" w:fill="auto"/>
            <w:noWrap/>
            <w:vAlign w:val="bottom"/>
            <w:hideMark/>
          </w:tcPr>
          <w:p w14:paraId="76A6B7BD"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7BE"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ΠΡΝ</w:t>
            </w:r>
          </w:p>
        </w:tc>
        <w:tc>
          <w:tcPr>
            <w:tcW w:w="141" w:type="dxa"/>
            <w:tcBorders>
              <w:top w:val="nil"/>
              <w:left w:val="nil"/>
              <w:bottom w:val="nil"/>
              <w:right w:val="nil"/>
            </w:tcBorders>
            <w:shd w:val="clear" w:color="auto" w:fill="auto"/>
            <w:noWrap/>
            <w:vAlign w:val="bottom"/>
            <w:hideMark/>
          </w:tcPr>
          <w:p w14:paraId="76A6B7BF"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7C0"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7C1" w14:textId="77777777" w:rsidR="006A48FE" w:rsidRPr="00BC528C" w:rsidRDefault="00A53ECF">
            <w:pPr>
              <w:contextualSpacing/>
              <w:rPr>
                <w:rFonts w:ascii="Times New Roman" w:eastAsia="Times New Roman" w:hAnsi="Times New Roman" w:cs="Times New Roman"/>
                <w:sz w:val="20"/>
              </w:rPr>
            </w:pPr>
          </w:p>
        </w:tc>
      </w:tr>
      <w:tr w:rsidR="00DD4703" w14:paraId="76A6B7CA" w14:textId="77777777">
        <w:trPr>
          <w:trHeight w:val="300"/>
        </w:trPr>
        <w:tc>
          <w:tcPr>
            <w:tcW w:w="960" w:type="dxa"/>
            <w:tcBorders>
              <w:top w:val="nil"/>
              <w:left w:val="nil"/>
              <w:bottom w:val="nil"/>
              <w:right w:val="nil"/>
            </w:tcBorders>
            <w:shd w:val="clear" w:color="auto" w:fill="auto"/>
            <w:noWrap/>
            <w:vAlign w:val="bottom"/>
            <w:hideMark/>
          </w:tcPr>
          <w:p w14:paraId="76A6B7C3"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C4"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C5"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C6" w14:textId="77777777" w:rsidR="006A48FE" w:rsidRPr="00BC528C" w:rsidRDefault="00A53ECF">
            <w:pPr>
              <w:contextualSpacing/>
              <w:rPr>
                <w:rFonts w:ascii="Times New Roman" w:eastAsia="Times New Roman" w:hAnsi="Times New Roman" w:cs="Times New Roman"/>
                <w:sz w:val="20"/>
              </w:rPr>
            </w:pPr>
          </w:p>
        </w:tc>
        <w:tc>
          <w:tcPr>
            <w:tcW w:w="141" w:type="dxa"/>
            <w:tcBorders>
              <w:top w:val="nil"/>
              <w:left w:val="nil"/>
              <w:bottom w:val="nil"/>
              <w:right w:val="nil"/>
            </w:tcBorders>
            <w:shd w:val="clear" w:color="auto" w:fill="auto"/>
            <w:noWrap/>
            <w:vAlign w:val="bottom"/>
            <w:hideMark/>
          </w:tcPr>
          <w:p w14:paraId="76A6B7C7" w14:textId="77777777" w:rsidR="006A48FE" w:rsidRPr="00BC528C" w:rsidRDefault="00A53ECF">
            <w:pPr>
              <w:contextualSpacing/>
              <w:rPr>
                <w:rFonts w:ascii="Times New Roman" w:eastAsia="Times New Roman" w:hAnsi="Times New Roman" w:cs="Times New Roman"/>
                <w:sz w:val="20"/>
              </w:rPr>
            </w:pPr>
          </w:p>
        </w:tc>
        <w:tc>
          <w:tcPr>
            <w:tcW w:w="1515" w:type="dxa"/>
            <w:tcBorders>
              <w:top w:val="nil"/>
              <w:left w:val="nil"/>
              <w:bottom w:val="nil"/>
              <w:right w:val="nil"/>
            </w:tcBorders>
            <w:shd w:val="clear" w:color="auto" w:fill="auto"/>
            <w:noWrap/>
            <w:vAlign w:val="bottom"/>
            <w:hideMark/>
          </w:tcPr>
          <w:p w14:paraId="76A6B7C8"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7C9" w14:textId="77777777" w:rsidR="006A48FE" w:rsidRPr="00BC528C" w:rsidRDefault="00A53ECF">
            <w:pPr>
              <w:contextualSpacing/>
              <w:rPr>
                <w:rFonts w:ascii="Times New Roman" w:eastAsia="Times New Roman" w:hAnsi="Times New Roman" w:cs="Times New Roman"/>
                <w:sz w:val="20"/>
              </w:rPr>
            </w:pPr>
          </w:p>
        </w:tc>
      </w:tr>
      <w:tr w:rsidR="00DD4703" w14:paraId="76A6B7CD" w14:textId="77777777">
        <w:trPr>
          <w:trHeight w:val="300"/>
        </w:trPr>
        <w:tc>
          <w:tcPr>
            <w:tcW w:w="960" w:type="dxa"/>
            <w:tcBorders>
              <w:top w:val="nil"/>
              <w:left w:val="nil"/>
              <w:bottom w:val="nil"/>
              <w:right w:val="nil"/>
            </w:tcBorders>
            <w:shd w:val="clear" w:color="auto" w:fill="auto"/>
            <w:noWrap/>
            <w:vAlign w:val="bottom"/>
            <w:hideMark/>
          </w:tcPr>
          <w:p w14:paraId="76A6B7CB" w14:textId="77777777" w:rsidR="006A48FE" w:rsidRPr="00BC528C" w:rsidRDefault="00A53ECF">
            <w:pPr>
              <w:contextualSpacing/>
              <w:rPr>
                <w:rFonts w:ascii="Times New Roman" w:eastAsia="Times New Roman" w:hAnsi="Times New Roman" w:cs="Times New Roman"/>
                <w:sz w:val="20"/>
              </w:rPr>
            </w:pPr>
          </w:p>
        </w:tc>
        <w:tc>
          <w:tcPr>
            <w:tcW w:w="7115" w:type="dxa"/>
            <w:gridSpan w:val="6"/>
            <w:tcBorders>
              <w:top w:val="nil"/>
              <w:left w:val="nil"/>
              <w:bottom w:val="nil"/>
              <w:right w:val="nil"/>
            </w:tcBorders>
            <w:shd w:val="clear" w:color="auto" w:fill="auto"/>
            <w:noWrap/>
            <w:vAlign w:val="bottom"/>
            <w:hideMark/>
          </w:tcPr>
          <w:p w14:paraId="76A6B7CC"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Ακροτελεύτιο άρθρο ως έχει   ΔΕΚΤΟ ΚΑΤΑ ΠΛΕΙΟΨΗΦΙΑ</w:t>
            </w:r>
          </w:p>
        </w:tc>
      </w:tr>
      <w:tr w:rsidR="00DD4703" w14:paraId="76A6B7D5" w14:textId="77777777">
        <w:trPr>
          <w:trHeight w:val="300"/>
        </w:trPr>
        <w:tc>
          <w:tcPr>
            <w:tcW w:w="960" w:type="dxa"/>
            <w:tcBorders>
              <w:top w:val="nil"/>
              <w:left w:val="nil"/>
              <w:bottom w:val="nil"/>
              <w:right w:val="nil"/>
            </w:tcBorders>
            <w:shd w:val="clear" w:color="auto" w:fill="auto"/>
            <w:noWrap/>
            <w:vAlign w:val="bottom"/>
            <w:hideMark/>
          </w:tcPr>
          <w:p w14:paraId="76A6B7CE"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ΣΥΡΙΖΑ:</w:t>
            </w:r>
          </w:p>
        </w:tc>
        <w:tc>
          <w:tcPr>
            <w:tcW w:w="1186" w:type="dxa"/>
            <w:tcBorders>
              <w:top w:val="nil"/>
              <w:left w:val="nil"/>
              <w:bottom w:val="nil"/>
              <w:right w:val="nil"/>
            </w:tcBorders>
            <w:shd w:val="clear" w:color="auto" w:fill="auto"/>
            <w:noWrap/>
            <w:vAlign w:val="bottom"/>
            <w:hideMark/>
          </w:tcPr>
          <w:p w14:paraId="76A6B7CF"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7D0"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D1"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ΝΑΙ</w:t>
            </w:r>
          </w:p>
        </w:tc>
        <w:tc>
          <w:tcPr>
            <w:tcW w:w="141" w:type="dxa"/>
            <w:tcBorders>
              <w:top w:val="nil"/>
              <w:left w:val="nil"/>
              <w:bottom w:val="nil"/>
              <w:right w:val="nil"/>
            </w:tcBorders>
            <w:shd w:val="clear" w:color="auto" w:fill="auto"/>
            <w:noWrap/>
            <w:vAlign w:val="bottom"/>
            <w:hideMark/>
          </w:tcPr>
          <w:p w14:paraId="76A6B7D2"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7D3"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7D4" w14:textId="77777777" w:rsidR="006A48FE" w:rsidRPr="00BC528C" w:rsidRDefault="00A53ECF">
            <w:pPr>
              <w:contextualSpacing/>
              <w:rPr>
                <w:rFonts w:ascii="Times New Roman" w:eastAsia="Times New Roman" w:hAnsi="Times New Roman" w:cs="Times New Roman"/>
                <w:sz w:val="20"/>
              </w:rPr>
            </w:pPr>
          </w:p>
        </w:tc>
      </w:tr>
      <w:tr w:rsidR="00DD4703" w14:paraId="76A6B7DD" w14:textId="77777777">
        <w:trPr>
          <w:trHeight w:val="300"/>
        </w:trPr>
        <w:tc>
          <w:tcPr>
            <w:tcW w:w="960" w:type="dxa"/>
            <w:tcBorders>
              <w:top w:val="nil"/>
              <w:left w:val="nil"/>
              <w:bottom w:val="nil"/>
              <w:right w:val="nil"/>
            </w:tcBorders>
            <w:shd w:val="clear" w:color="auto" w:fill="auto"/>
            <w:noWrap/>
            <w:vAlign w:val="bottom"/>
            <w:hideMark/>
          </w:tcPr>
          <w:p w14:paraId="76A6B7D6"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Ν.Δ:</w:t>
            </w:r>
          </w:p>
        </w:tc>
        <w:tc>
          <w:tcPr>
            <w:tcW w:w="1186" w:type="dxa"/>
            <w:tcBorders>
              <w:top w:val="nil"/>
              <w:left w:val="nil"/>
              <w:bottom w:val="nil"/>
              <w:right w:val="nil"/>
            </w:tcBorders>
            <w:shd w:val="clear" w:color="auto" w:fill="auto"/>
            <w:noWrap/>
            <w:vAlign w:val="bottom"/>
            <w:hideMark/>
          </w:tcPr>
          <w:p w14:paraId="76A6B7D7"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7D8"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D9"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7DA"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7DB"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7DC" w14:textId="77777777" w:rsidR="006A48FE" w:rsidRPr="00BC528C" w:rsidRDefault="00A53ECF">
            <w:pPr>
              <w:contextualSpacing/>
              <w:rPr>
                <w:rFonts w:ascii="Times New Roman" w:eastAsia="Times New Roman" w:hAnsi="Times New Roman" w:cs="Times New Roman"/>
                <w:sz w:val="20"/>
              </w:rPr>
            </w:pPr>
          </w:p>
        </w:tc>
      </w:tr>
      <w:tr w:rsidR="00DD4703" w14:paraId="76A6B7E5" w14:textId="77777777">
        <w:trPr>
          <w:trHeight w:val="300"/>
        </w:trPr>
        <w:tc>
          <w:tcPr>
            <w:tcW w:w="960" w:type="dxa"/>
            <w:tcBorders>
              <w:top w:val="nil"/>
              <w:left w:val="nil"/>
              <w:bottom w:val="nil"/>
              <w:right w:val="nil"/>
            </w:tcBorders>
            <w:shd w:val="clear" w:color="auto" w:fill="auto"/>
            <w:noWrap/>
            <w:vAlign w:val="bottom"/>
            <w:hideMark/>
          </w:tcPr>
          <w:p w14:paraId="76A6B7DE"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ΔΗ.ΣΥ:</w:t>
            </w:r>
          </w:p>
        </w:tc>
        <w:tc>
          <w:tcPr>
            <w:tcW w:w="1186" w:type="dxa"/>
            <w:tcBorders>
              <w:top w:val="nil"/>
              <w:left w:val="nil"/>
              <w:bottom w:val="nil"/>
              <w:right w:val="nil"/>
            </w:tcBorders>
            <w:shd w:val="clear" w:color="auto" w:fill="auto"/>
            <w:noWrap/>
            <w:vAlign w:val="bottom"/>
            <w:hideMark/>
          </w:tcPr>
          <w:p w14:paraId="76A6B7DF"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7E0"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E1"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7E2"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7E3"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7E4" w14:textId="77777777" w:rsidR="006A48FE" w:rsidRPr="00BC528C" w:rsidRDefault="00A53ECF">
            <w:pPr>
              <w:contextualSpacing/>
              <w:rPr>
                <w:rFonts w:ascii="Times New Roman" w:eastAsia="Times New Roman" w:hAnsi="Times New Roman" w:cs="Times New Roman"/>
                <w:sz w:val="20"/>
              </w:rPr>
            </w:pPr>
          </w:p>
        </w:tc>
      </w:tr>
      <w:tr w:rsidR="00DD4703" w14:paraId="76A6B7ED" w14:textId="77777777">
        <w:trPr>
          <w:trHeight w:val="300"/>
        </w:trPr>
        <w:tc>
          <w:tcPr>
            <w:tcW w:w="960" w:type="dxa"/>
            <w:tcBorders>
              <w:top w:val="nil"/>
              <w:left w:val="nil"/>
              <w:bottom w:val="nil"/>
              <w:right w:val="nil"/>
            </w:tcBorders>
            <w:shd w:val="clear" w:color="auto" w:fill="auto"/>
            <w:noWrap/>
            <w:vAlign w:val="bottom"/>
            <w:hideMark/>
          </w:tcPr>
          <w:p w14:paraId="76A6B7E6"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Χ.Α:</w:t>
            </w:r>
          </w:p>
        </w:tc>
        <w:tc>
          <w:tcPr>
            <w:tcW w:w="1186" w:type="dxa"/>
            <w:tcBorders>
              <w:top w:val="nil"/>
              <w:left w:val="nil"/>
              <w:bottom w:val="nil"/>
              <w:right w:val="nil"/>
            </w:tcBorders>
            <w:shd w:val="clear" w:color="auto" w:fill="auto"/>
            <w:noWrap/>
            <w:vAlign w:val="bottom"/>
            <w:hideMark/>
          </w:tcPr>
          <w:p w14:paraId="76A6B7E7"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7E8"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E9"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7EA"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7EB"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7EC" w14:textId="77777777" w:rsidR="006A48FE" w:rsidRPr="00BC528C" w:rsidRDefault="00A53ECF">
            <w:pPr>
              <w:contextualSpacing/>
              <w:rPr>
                <w:rFonts w:ascii="Times New Roman" w:eastAsia="Times New Roman" w:hAnsi="Times New Roman" w:cs="Times New Roman"/>
                <w:sz w:val="20"/>
              </w:rPr>
            </w:pPr>
          </w:p>
        </w:tc>
      </w:tr>
      <w:tr w:rsidR="00DD4703" w14:paraId="76A6B7F5" w14:textId="77777777">
        <w:trPr>
          <w:trHeight w:val="300"/>
        </w:trPr>
        <w:tc>
          <w:tcPr>
            <w:tcW w:w="960" w:type="dxa"/>
            <w:tcBorders>
              <w:top w:val="nil"/>
              <w:left w:val="nil"/>
              <w:bottom w:val="nil"/>
              <w:right w:val="nil"/>
            </w:tcBorders>
            <w:shd w:val="clear" w:color="auto" w:fill="auto"/>
            <w:noWrap/>
            <w:vAlign w:val="bottom"/>
            <w:hideMark/>
          </w:tcPr>
          <w:p w14:paraId="76A6B7EE"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Κ.Κ.Ε:</w:t>
            </w:r>
          </w:p>
        </w:tc>
        <w:tc>
          <w:tcPr>
            <w:tcW w:w="1186" w:type="dxa"/>
            <w:tcBorders>
              <w:top w:val="nil"/>
              <w:left w:val="nil"/>
              <w:bottom w:val="nil"/>
              <w:right w:val="nil"/>
            </w:tcBorders>
            <w:shd w:val="clear" w:color="auto" w:fill="auto"/>
            <w:noWrap/>
            <w:vAlign w:val="bottom"/>
            <w:hideMark/>
          </w:tcPr>
          <w:p w14:paraId="76A6B7EF"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7F0"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F1"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7F2"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7F3"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7F4" w14:textId="77777777" w:rsidR="006A48FE" w:rsidRPr="00BC528C" w:rsidRDefault="00A53ECF">
            <w:pPr>
              <w:contextualSpacing/>
              <w:rPr>
                <w:rFonts w:ascii="Times New Roman" w:eastAsia="Times New Roman" w:hAnsi="Times New Roman" w:cs="Times New Roman"/>
                <w:sz w:val="20"/>
              </w:rPr>
            </w:pPr>
          </w:p>
        </w:tc>
      </w:tr>
      <w:tr w:rsidR="00DD4703" w14:paraId="76A6B7FD" w14:textId="77777777">
        <w:trPr>
          <w:trHeight w:val="300"/>
        </w:trPr>
        <w:tc>
          <w:tcPr>
            <w:tcW w:w="960" w:type="dxa"/>
            <w:tcBorders>
              <w:top w:val="nil"/>
              <w:left w:val="nil"/>
              <w:bottom w:val="nil"/>
              <w:right w:val="nil"/>
            </w:tcBorders>
            <w:shd w:val="clear" w:color="auto" w:fill="auto"/>
            <w:noWrap/>
            <w:vAlign w:val="bottom"/>
            <w:hideMark/>
          </w:tcPr>
          <w:p w14:paraId="76A6B7F6"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ΑΝ.ΕΛ:</w:t>
            </w:r>
          </w:p>
        </w:tc>
        <w:tc>
          <w:tcPr>
            <w:tcW w:w="1186" w:type="dxa"/>
            <w:tcBorders>
              <w:top w:val="nil"/>
              <w:left w:val="nil"/>
              <w:bottom w:val="nil"/>
              <w:right w:val="nil"/>
            </w:tcBorders>
            <w:shd w:val="clear" w:color="auto" w:fill="auto"/>
            <w:noWrap/>
            <w:vAlign w:val="bottom"/>
            <w:hideMark/>
          </w:tcPr>
          <w:p w14:paraId="76A6B7F7"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7F8"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7F9"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ΝΑΙ</w:t>
            </w:r>
          </w:p>
        </w:tc>
        <w:tc>
          <w:tcPr>
            <w:tcW w:w="141" w:type="dxa"/>
            <w:tcBorders>
              <w:top w:val="nil"/>
              <w:left w:val="nil"/>
              <w:bottom w:val="nil"/>
              <w:right w:val="nil"/>
            </w:tcBorders>
            <w:shd w:val="clear" w:color="auto" w:fill="auto"/>
            <w:noWrap/>
            <w:vAlign w:val="bottom"/>
            <w:hideMark/>
          </w:tcPr>
          <w:p w14:paraId="76A6B7FA"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7FB"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7FC" w14:textId="77777777" w:rsidR="006A48FE" w:rsidRPr="00BC528C" w:rsidRDefault="00A53ECF">
            <w:pPr>
              <w:contextualSpacing/>
              <w:rPr>
                <w:rFonts w:ascii="Times New Roman" w:eastAsia="Times New Roman" w:hAnsi="Times New Roman" w:cs="Times New Roman"/>
                <w:sz w:val="20"/>
              </w:rPr>
            </w:pPr>
          </w:p>
        </w:tc>
      </w:tr>
      <w:tr w:rsidR="00DD4703" w14:paraId="76A6B805" w14:textId="77777777">
        <w:trPr>
          <w:trHeight w:val="300"/>
        </w:trPr>
        <w:tc>
          <w:tcPr>
            <w:tcW w:w="960" w:type="dxa"/>
            <w:tcBorders>
              <w:top w:val="nil"/>
              <w:left w:val="nil"/>
              <w:bottom w:val="nil"/>
              <w:right w:val="nil"/>
            </w:tcBorders>
            <w:shd w:val="clear" w:color="auto" w:fill="auto"/>
            <w:noWrap/>
            <w:vAlign w:val="bottom"/>
            <w:hideMark/>
          </w:tcPr>
          <w:p w14:paraId="76A6B7FE"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ΠΟΤΑΜΙ:</w:t>
            </w:r>
          </w:p>
        </w:tc>
        <w:tc>
          <w:tcPr>
            <w:tcW w:w="1186" w:type="dxa"/>
            <w:tcBorders>
              <w:top w:val="nil"/>
              <w:left w:val="nil"/>
              <w:bottom w:val="nil"/>
              <w:right w:val="nil"/>
            </w:tcBorders>
            <w:shd w:val="clear" w:color="auto" w:fill="auto"/>
            <w:noWrap/>
            <w:vAlign w:val="bottom"/>
            <w:hideMark/>
          </w:tcPr>
          <w:p w14:paraId="76A6B7FF"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800"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801"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802"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803"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804" w14:textId="77777777" w:rsidR="006A48FE" w:rsidRPr="00BC528C" w:rsidRDefault="00A53ECF">
            <w:pPr>
              <w:contextualSpacing/>
              <w:rPr>
                <w:rFonts w:ascii="Times New Roman" w:eastAsia="Times New Roman" w:hAnsi="Times New Roman" w:cs="Times New Roman"/>
                <w:sz w:val="20"/>
              </w:rPr>
            </w:pPr>
          </w:p>
        </w:tc>
      </w:tr>
      <w:tr w:rsidR="00DD4703" w14:paraId="76A6B80C" w14:textId="77777777">
        <w:trPr>
          <w:trHeight w:val="300"/>
        </w:trPr>
        <w:tc>
          <w:tcPr>
            <w:tcW w:w="2146" w:type="dxa"/>
            <w:gridSpan w:val="2"/>
            <w:tcBorders>
              <w:top w:val="nil"/>
              <w:left w:val="nil"/>
              <w:bottom w:val="nil"/>
              <w:right w:val="nil"/>
            </w:tcBorders>
            <w:shd w:val="clear" w:color="auto" w:fill="auto"/>
            <w:noWrap/>
            <w:vAlign w:val="bottom"/>
            <w:hideMark/>
          </w:tcPr>
          <w:p w14:paraId="76A6B806"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ΕΝ. ΚΕΝΤΡΩΩΝ:</w:t>
            </w:r>
          </w:p>
        </w:tc>
        <w:tc>
          <w:tcPr>
            <w:tcW w:w="1186" w:type="dxa"/>
            <w:tcBorders>
              <w:top w:val="nil"/>
              <w:left w:val="nil"/>
              <w:bottom w:val="nil"/>
              <w:right w:val="nil"/>
            </w:tcBorders>
            <w:shd w:val="clear" w:color="auto" w:fill="auto"/>
            <w:noWrap/>
            <w:vAlign w:val="bottom"/>
            <w:hideMark/>
          </w:tcPr>
          <w:p w14:paraId="76A6B807"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808"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809"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80A"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80B" w14:textId="77777777" w:rsidR="006A48FE" w:rsidRPr="00BC528C" w:rsidRDefault="00A53ECF">
            <w:pPr>
              <w:contextualSpacing/>
              <w:rPr>
                <w:rFonts w:ascii="Times New Roman" w:eastAsia="Times New Roman" w:hAnsi="Times New Roman" w:cs="Times New Roman"/>
                <w:sz w:val="20"/>
              </w:rPr>
            </w:pPr>
          </w:p>
        </w:tc>
      </w:tr>
      <w:tr w:rsidR="00DD4703" w14:paraId="76A6B814" w14:textId="77777777">
        <w:trPr>
          <w:trHeight w:val="300"/>
        </w:trPr>
        <w:tc>
          <w:tcPr>
            <w:tcW w:w="960" w:type="dxa"/>
            <w:tcBorders>
              <w:top w:val="nil"/>
              <w:left w:val="nil"/>
              <w:bottom w:val="nil"/>
              <w:right w:val="nil"/>
            </w:tcBorders>
            <w:shd w:val="clear" w:color="auto" w:fill="auto"/>
            <w:noWrap/>
            <w:vAlign w:val="bottom"/>
            <w:hideMark/>
          </w:tcPr>
          <w:p w14:paraId="76A6B80D"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80E"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80F"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810" w14:textId="77777777" w:rsidR="006A48FE" w:rsidRPr="00BC528C" w:rsidRDefault="00A53ECF">
            <w:pPr>
              <w:contextualSpacing/>
              <w:rPr>
                <w:rFonts w:ascii="Times New Roman" w:eastAsia="Times New Roman" w:hAnsi="Times New Roman" w:cs="Times New Roman"/>
                <w:sz w:val="20"/>
              </w:rPr>
            </w:pPr>
          </w:p>
        </w:tc>
        <w:tc>
          <w:tcPr>
            <w:tcW w:w="141" w:type="dxa"/>
            <w:tcBorders>
              <w:top w:val="nil"/>
              <w:left w:val="nil"/>
              <w:bottom w:val="nil"/>
              <w:right w:val="nil"/>
            </w:tcBorders>
            <w:shd w:val="clear" w:color="auto" w:fill="auto"/>
            <w:noWrap/>
            <w:vAlign w:val="bottom"/>
            <w:hideMark/>
          </w:tcPr>
          <w:p w14:paraId="76A6B811" w14:textId="77777777" w:rsidR="006A48FE" w:rsidRPr="00BC528C" w:rsidRDefault="00A53ECF">
            <w:pPr>
              <w:contextualSpacing/>
              <w:rPr>
                <w:rFonts w:ascii="Times New Roman" w:eastAsia="Times New Roman" w:hAnsi="Times New Roman" w:cs="Times New Roman"/>
                <w:sz w:val="20"/>
              </w:rPr>
            </w:pPr>
          </w:p>
        </w:tc>
        <w:tc>
          <w:tcPr>
            <w:tcW w:w="1515" w:type="dxa"/>
            <w:tcBorders>
              <w:top w:val="nil"/>
              <w:left w:val="nil"/>
              <w:bottom w:val="nil"/>
              <w:right w:val="nil"/>
            </w:tcBorders>
            <w:shd w:val="clear" w:color="auto" w:fill="auto"/>
            <w:noWrap/>
            <w:vAlign w:val="bottom"/>
            <w:hideMark/>
          </w:tcPr>
          <w:p w14:paraId="76A6B812"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813" w14:textId="77777777" w:rsidR="006A48FE" w:rsidRPr="00BC528C" w:rsidRDefault="00A53ECF">
            <w:pPr>
              <w:contextualSpacing/>
              <w:rPr>
                <w:rFonts w:ascii="Times New Roman" w:eastAsia="Times New Roman" w:hAnsi="Times New Roman" w:cs="Times New Roman"/>
                <w:sz w:val="20"/>
              </w:rPr>
            </w:pPr>
          </w:p>
        </w:tc>
      </w:tr>
      <w:tr w:rsidR="00DD4703" w14:paraId="76A6B818" w14:textId="77777777">
        <w:trPr>
          <w:trHeight w:val="300"/>
        </w:trPr>
        <w:tc>
          <w:tcPr>
            <w:tcW w:w="960" w:type="dxa"/>
            <w:tcBorders>
              <w:top w:val="nil"/>
              <w:left w:val="nil"/>
              <w:bottom w:val="nil"/>
              <w:right w:val="nil"/>
            </w:tcBorders>
            <w:shd w:val="clear" w:color="auto" w:fill="auto"/>
            <w:noWrap/>
            <w:vAlign w:val="bottom"/>
            <w:hideMark/>
          </w:tcPr>
          <w:p w14:paraId="76A6B815" w14:textId="77777777" w:rsidR="006A48FE" w:rsidRPr="00BC528C" w:rsidRDefault="00A53ECF">
            <w:pPr>
              <w:contextualSpacing/>
              <w:rPr>
                <w:rFonts w:ascii="Times New Roman" w:eastAsia="Times New Roman" w:hAnsi="Times New Roman" w:cs="Times New Roman"/>
                <w:sz w:val="20"/>
              </w:rPr>
            </w:pPr>
          </w:p>
        </w:tc>
        <w:tc>
          <w:tcPr>
            <w:tcW w:w="5214" w:type="dxa"/>
            <w:gridSpan w:val="5"/>
            <w:tcBorders>
              <w:top w:val="nil"/>
              <w:left w:val="nil"/>
              <w:bottom w:val="nil"/>
              <w:right w:val="nil"/>
            </w:tcBorders>
            <w:shd w:val="clear" w:color="auto" w:fill="auto"/>
            <w:noWrap/>
            <w:vAlign w:val="bottom"/>
            <w:hideMark/>
          </w:tcPr>
          <w:p w14:paraId="76A6B816"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Επί του συνόλου    ΔΕΚΤΟ ΚΑΤΑ ΠΛΕΙΟΨΗΦΙΑ</w:t>
            </w:r>
          </w:p>
        </w:tc>
        <w:tc>
          <w:tcPr>
            <w:tcW w:w="1901" w:type="dxa"/>
            <w:tcBorders>
              <w:top w:val="nil"/>
              <w:left w:val="nil"/>
              <w:bottom w:val="nil"/>
              <w:right w:val="nil"/>
            </w:tcBorders>
            <w:shd w:val="clear" w:color="auto" w:fill="auto"/>
            <w:noWrap/>
            <w:vAlign w:val="bottom"/>
            <w:hideMark/>
          </w:tcPr>
          <w:p w14:paraId="76A6B817" w14:textId="77777777" w:rsidR="006A48FE" w:rsidRPr="00BC528C" w:rsidRDefault="00A53ECF">
            <w:pPr>
              <w:contextualSpacing/>
              <w:rPr>
                <w:rFonts w:ascii="Calibri" w:eastAsia="Times New Roman" w:hAnsi="Calibri" w:cs="Calibri"/>
                <w:color w:val="000000"/>
                <w:sz w:val="22"/>
                <w:szCs w:val="22"/>
              </w:rPr>
            </w:pPr>
          </w:p>
        </w:tc>
      </w:tr>
      <w:tr w:rsidR="00DD4703" w14:paraId="76A6B820" w14:textId="77777777">
        <w:trPr>
          <w:trHeight w:val="300"/>
        </w:trPr>
        <w:tc>
          <w:tcPr>
            <w:tcW w:w="960" w:type="dxa"/>
            <w:tcBorders>
              <w:top w:val="nil"/>
              <w:left w:val="nil"/>
              <w:bottom w:val="nil"/>
              <w:right w:val="nil"/>
            </w:tcBorders>
            <w:shd w:val="clear" w:color="auto" w:fill="auto"/>
            <w:noWrap/>
            <w:vAlign w:val="bottom"/>
            <w:hideMark/>
          </w:tcPr>
          <w:p w14:paraId="76A6B819"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ΣΥΡΙΖΑ:</w:t>
            </w:r>
          </w:p>
        </w:tc>
        <w:tc>
          <w:tcPr>
            <w:tcW w:w="1186" w:type="dxa"/>
            <w:tcBorders>
              <w:top w:val="nil"/>
              <w:left w:val="nil"/>
              <w:bottom w:val="nil"/>
              <w:right w:val="nil"/>
            </w:tcBorders>
            <w:shd w:val="clear" w:color="auto" w:fill="auto"/>
            <w:noWrap/>
            <w:vAlign w:val="bottom"/>
            <w:hideMark/>
          </w:tcPr>
          <w:p w14:paraId="76A6B81A"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81B"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81C"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ΝΑΙ</w:t>
            </w:r>
          </w:p>
        </w:tc>
        <w:tc>
          <w:tcPr>
            <w:tcW w:w="141" w:type="dxa"/>
            <w:tcBorders>
              <w:top w:val="nil"/>
              <w:left w:val="nil"/>
              <w:bottom w:val="nil"/>
              <w:right w:val="nil"/>
            </w:tcBorders>
            <w:shd w:val="clear" w:color="auto" w:fill="auto"/>
            <w:noWrap/>
            <w:vAlign w:val="bottom"/>
            <w:hideMark/>
          </w:tcPr>
          <w:p w14:paraId="76A6B81D"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81E"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81F" w14:textId="77777777" w:rsidR="006A48FE" w:rsidRPr="00BC528C" w:rsidRDefault="00A53ECF">
            <w:pPr>
              <w:contextualSpacing/>
              <w:rPr>
                <w:rFonts w:ascii="Times New Roman" w:eastAsia="Times New Roman" w:hAnsi="Times New Roman" w:cs="Times New Roman"/>
                <w:sz w:val="20"/>
              </w:rPr>
            </w:pPr>
          </w:p>
        </w:tc>
      </w:tr>
      <w:tr w:rsidR="00DD4703" w14:paraId="76A6B828" w14:textId="77777777">
        <w:trPr>
          <w:trHeight w:val="300"/>
        </w:trPr>
        <w:tc>
          <w:tcPr>
            <w:tcW w:w="960" w:type="dxa"/>
            <w:tcBorders>
              <w:top w:val="nil"/>
              <w:left w:val="nil"/>
              <w:bottom w:val="nil"/>
              <w:right w:val="nil"/>
            </w:tcBorders>
            <w:shd w:val="clear" w:color="auto" w:fill="auto"/>
            <w:noWrap/>
            <w:vAlign w:val="bottom"/>
            <w:hideMark/>
          </w:tcPr>
          <w:p w14:paraId="76A6B821"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Ν.Δ:</w:t>
            </w:r>
          </w:p>
        </w:tc>
        <w:tc>
          <w:tcPr>
            <w:tcW w:w="1186" w:type="dxa"/>
            <w:tcBorders>
              <w:top w:val="nil"/>
              <w:left w:val="nil"/>
              <w:bottom w:val="nil"/>
              <w:right w:val="nil"/>
            </w:tcBorders>
            <w:shd w:val="clear" w:color="auto" w:fill="auto"/>
            <w:noWrap/>
            <w:vAlign w:val="bottom"/>
            <w:hideMark/>
          </w:tcPr>
          <w:p w14:paraId="76A6B822"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823"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824"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825"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826"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827" w14:textId="77777777" w:rsidR="006A48FE" w:rsidRPr="00BC528C" w:rsidRDefault="00A53ECF">
            <w:pPr>
              <w:contextualSpacing/>
              <w:rPr>
                <w:rFonts w:ascii="Times New Roman" w:eastAsia="Times New Roman" w:hAnsi="Times New Roman" w:cs="Times New Roman"/>
                <w:sz w:val="20"/>
              </w:rPr>
            </w:pPr>
          </w:p>
        </w:tc>
      </w:tr>
      <w:tr w:rsidR="00DD4703" w14:paraId="76A6B830" w14:textId="77777777">
        <w:trPr>
          <w:trHeight w:val="300"/>
        </w:trPr>
        <w:tc>
          <w:tcPr>
            <w:tcW w:w="960" w:type="dxa"/>
            <w:tcBorders>
              <w:top w:val="nil"/>
              <w:left w:val="nil"/>
              <w:bottom w:val="nil"/>
              <w:right w:val="nil"/>
            </w:tcBorders>
            <w:shd w:val="clear" w:color="auto" w:fill="auto"/>
            <w:noWrap/>
            <w:vAlign w:val="bottom"/>
            <w:hideMark/>
          </w:tcPr>
          <w:p w14:paraId="76A6B829"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ΔΗ.ΣΥ:</w:t>
            </w:r>
          </w:p>
        </w:tc>
        <w:tc>
          <w:tcPr>
            <w:tcW w:w="1186" w:type="dxa"/>
            <w:tcBorders>
              <w:top w:val="nil"/>
              <w:left w:val="nil"/>
              <w:bottom w:val="nil"/>
              <w:right w:val="nil"/>
            </w:tcBorders>
            <w:shd w:val="clear" w:color="auto" w:fill="auto"/>
            <w:noWrap/>
            <w:vAlign w:val="bottom"/>
            <w:hideMark/>
          </w:tcPr>
          <w:p w14:paraId="76A6B82A"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82B"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82C"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82D"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82E"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82F" w14:textId="77777777" w:rsidR="006A48FE" w:rsidRPr="00BC528C" w:rsidRDefault="00A53ECF">
            <w:pPr>
              <w:contextualSpacing/>
              <w:rPr>
                <w:rFonts w:ascii="Times New Roman" w:eastAsia="Times New Roman" w:hAnsi="Times New Roman" w:cs="Times New Roman"/>
                <w:sz w:val="20"/>
              </w:rPr>
            </w:pPr>
          </w:p>
        </w:tc>
      </w:tr>
      <w:tr w:rsidR="00DD4703" w14:paraId="76A6B838" w14:textId="77777777">
        <w:trPr>
          <w:trHeight w:val="300"/>
        </w:trPr>
        <w:tc>
          <w:tcPr>
            <w:tcW w:w="960" w:type="dxa"/>
            <w:tcBorders>
              <w:top w:val="nil"/>
              <w:left w:val="nil"/>
              <w:bottom w:val="nil"/>
              <w:right w:val="nil"/>
            </w:tcBorders>
            <w:shd w:val="clear" w:color="auto" w:fill="auto"/>
            <w:noWrap/>
            <w:vAlign w:val="bottom"/>
            <w:hideMark/>
          </w:tcPr>
          <w:p w14:paraId="76A6B831"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Χ.Α:</w:t>
            </w:r>
          </w:p>
        </w:tc>
        <w:tc>
          <w:tcPr>
            <w:tcW w:w="1186" w:type="dxa"/>
            <w:tcBorders>
              <w:top w:val="nil"/>
              <w:left w:val="nil"/>
              <w:bottom w:val="nil"/>
              <w:right w:val="nil"/>
            </w:tcBorders>
            <w:shd w:val="clear" w:color="auto" w:fill="auto"/>
            <w:noWrap/>
            <w:vAlign w:val="bottom"/>
            <w:hideMark/>
          </w:tcPr>
          <w:p w14:paraId="76A6B832"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833"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834"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835"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836"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837" w14:textId="77777777" w:rsidR="006A48FE" w:rsidRPr="00BC528C" w:rsidRDefault="00A53ECF">
            <w:pPr>
              <w:contextualSpacing/>
              <w:rPr>
                <w:rFonts w:ascii="Times New Roman" w:eastAsia="Times New Roman" w:hAnsi="Times New Roman" w:cs="Times New Roman"/>
                <w:sz w:val="20"/>
              </w:rPr>
            </w:pPr>
          </w:p>
        </w:tc>
      </w:tr>
      <w:tr w:rsidR="00DD4703" w14:paraId="76A6B840" w14:textId="77777777">
        <w:trPr>
          <w:trHeight w:val="300"/>
        </w:trPr>
        <w:tc>
          <w:tcPr>
            <w:tcW w:w="960" w:type="dxa"/>
            <w:tcBorders>
              <w:top w:val="nil"/>
              <w:left w:val="nil"/>
              <w:bottom w:val="nil"/>
              <w:right w:val="nil"/>
            </w:tcBorders>
            <w:shd w:val="clear" w:color="auto" w:fill="auto"/>
            <w:noWrap/>
            <w:vAlign w:val="bottom"/>
            <w:hideMark/>
          </w:tcPr>
          <w:p w14:paraId="76A6B839"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Κ.Κ.Ε:</w:t>
            </w:r>
          </w:p>
        </w:tc>
        <w:tc>
          <w:tcPr>
            <w:tcW w:w="1186" w:type="dxa"/>
            <w:tcBorders>
              <w:top w:val="nil"/>
              <w:left w:val="nil"/>
              <w:bottom w:val="nil"/>
              <w:right w:val="nil"/>
            </w:tcBorders>
            <w:shd w:val="clear" w:color="auto" w:fill="auto"/>
            <w:noWrap/>
            <w:vAlign w:val="bottom"/>
            <w:hideMark/>
          </w:tcPr>
          <w:p w14:paraId="76A6B83A"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83B"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83C"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83D"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83E"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83F" w14:textId="77777777" w:rsidR="006A48FE" w:rsidRPr="00BC528C" w:rsidRDefault="00A53ECF">
            <w:pPr>
              <w:contextualSpacing/>
              <w:rPr>
                <w:rFonts w:ascii="Times New Roman" w:eastAsia="Times New Roman" w:hAnsi="Times New Roman" w:cs="Times New Roman"/>
                <w:sz w:val="20"/>
              </w:rPr>
            </w:pPr>
          </w:p>
        </w:tc>
      </w:tr>
      <w:tr w:rsidR="00DD4703" w14:paraId="76A6B848" w14:textId="77777777">
        <w:trPr>
          <w:trHeight w:val="300"/>
        </w:trPr>
        <w:tc>
          <w:tcPr>
            <w:tcW w:w="960" w:type="dxa"/>
            <w:tcBorders>
              <w:top w:val="nil"/>
              <w:left w:val="nil"/>
              <w:bottom w:val="nil"/>
              <w:right w:val="nil"/>
            </w:tcBorders>
            <w:shd w:val="clear" w:color="auto" w:fill="auto"/>
            <w:noWrap/>
            <w:vAlign w:val="bottom"/>
            <w:hideMark/>
          </w:tcPr>
          <w:p w14:paraId="76A6B841"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ΑΝ.ΕΛ:</w:t>
            </w:r>
          </w:p>
        </w:tc>
        <w:tc>
          <w:tcPr>
            <w:tcW w:w="1186" w:type="dxa"/>
            <w:tcBorders>
              <w:top w:val="nil"/>
              <w:left w:val="nil"/>
              <w:bottom w:val="nil"/>
              <w:right w:val="nil"/>
            </w:tcBorders>
            <w:shd w:val="clear" w:color="auto" w:fill="auto"/>
            <w:noWrap/>
            <w:vAlign w:val="bottom"/>
            <w:hideMark/>
          </w:tcPr>
          <w:p w14:paraId="76A6B842"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843"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844"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ΝΑΙ</w:t>
            </w:r>
          </w:p>
        </w:tc>
        <w:tc>
          <w:tcPr>
            <w:tcW w:w="141" w:type="dxa"/>
            <w:tcBorders>
              <w:top w:val="nil"/>
              <w:left w:val="nil"/>
              <w:bottom w:val="nil"/>
              <w:right w:val="nil"/>
            </w:tcBorders>
            <w:shd w:val="clear" w:color="auto" w:fill="auto"/>
            <w:noWrap/>
            <w:vAlign w:val="bottom"/>
            <w:hideMark/>
          </w:tcPr>
          <w:p w14:paraId="76A6B845"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846"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847" w14:textId="77777777" w:rsidR="006A48FE" w:rsidRPr="00BC528C" w:rsidRDefault="00A53ECF">
            <w:pPr>
              <w:contextualSpacing/>
              <w:rPr>
                <w:rFonts w:ascii="Times New Roman" w:eastAsia="Times New Roman" w:hAnsi="Times New Roman" w:cs="Times New Roman"/>
                <w:sz w:val="20"/>
              </w:rPr>
            </w:pPr>
          </w:p>
        </w:tc>
      </w:tr>
      <w:tr w:rsidR="00DD4703" w14:paraId="76A6B850" w14:textId="77777777">
        <w:trPr>
          <w:trHeight w:val="300"/>
        </w:trPr>
        <w:tc>
          <w:tcPr>
            <w:tcW w:w="960" w:type="dxa"/>
            <w:tcBorders>
              <w:top w:val="nil"/>
              <w:left w:val="nil"/>
              <w:bottom w:val="nil"/>
              <w:right w:val="nil"/>
            </w:tcBorders>
            <w:shd w:val="clear" w:color="auto" w:fill="auto"/>
            <w:noWrap/>
            <w:vAlign w:val="bottom"/>
            <w:hideMark/>
          </w:tcPr>
          <w:p w14:paraId="76A6B849"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ΠΟΤΑΜΙ:</w:t>
            </w:r>
          </w:p>
        </w:tc>
        <w:tc>
          <w:tcPr>
            <w:tcW w:w="1186" w:type="dxa"/>
            <w:tcBorders>
              <w:top w:val="nil"/>
              <w:left w:val="nil"/>
              <w:bottom w:val="nil"/>
              <w:right w:val="nil"/>
            </w:tcBorders>
            <w:shd w:val="clear" w:color="auto" w:fill="auto"/>
            <w:noWrap/>
            <w:vAlign w:val="bottom"/>
            <w:hideMark/>
          </w:tcPr>
          <w:p w14:paraId="76A6B84A"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84B"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84C"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84D"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84E"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84F" w14:textId="77777777" w:rsidR="006A48FE" w:rsidRPr="00BC528C" w:rsidRDefault="00A53ECF">
            <w:pPr>
              <w:contextualSpacing/>
              <w:rPr>
                <w:rFonts w:ascii="Times New Roman" w:eastAsia="Times New Roman" w:hAnsi="Times New Roman" w:cs="Times New Roman"/>
                <w:sz w:val="20"/>
              </w:rPr>
            </w:pPr>
          </w:p>
        </w:tc>
      </w:tr>
      <w:tr w:rsidR="00DD4703" w14:paraId="76A6B857" w14:textId="77777777">
        <w:trPr>
          <w:trHeight w:val="300"/>
        </w:trPr>
        <w:tc>
          <w:tcPr>
            <w:tcW w:w="2146" w:type="dxa"/>
            <w:gridSpan w:val="2"/>
            <w:tcBorders>
              <w:top w:val="nil"/>
              <w:left w:val="nil"/>
              <w:bottom w:val="nil"/>
              <w:right w:val="nil"/>
            </w:tcBorders>
            <w:shd w:val="clear" w:color="auto" w:fill="auto"/>
            <w:noWrap/>
            <w:vAlign w:val="bottom"/>
            <w:hideMark/>
          </w:tcPr>
          <w:p w14:paraId="76A6B851"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ΕΝ. ΚΕΝΤΡΩΩΝ:</w:t>
            </w:r>
          </w:p>
        </w:tc>
        <w:tc>
          <w:tcPr>
            <w:tcW w:w="1186" w:type="dxa"/>
            <w:tcBorders>
              <w:top w:val="nil"/>
              <w:left w:val="nil"/>
              <w:bottom w:val="nil"/>
              <w:right w:val="nil"/>
            </w:tcBorders>
            <w:shd w:val="clear" w:color="auto" w:fill="auto"/>
            <w:noWrap/>
            <w:vAlign w:val="bottom"/>
            <w:hideMark/>
          </w:tcPr>
          <w:p w14:paraId="76A6B852" w14:textId="77777777" w:rsidR="006A48FE" w:rsidRPr="00BC528C" w:rsidRDefault="00A53ECF">
            <w:pPr>
              <w:contextualSpacing/>
              <w:rPr>
                <w:rFonts w:ascii="Calibri" w:eastAsia="Times New Roman" w:hAnsi="Calibri" w:cs="Calibri"/>
                <w:color w:val="000000"/>
                <w:sz w:val="22"/>
                <w:szCs w:val="22"/>
              </w:rPr>
            </w:pPr>
          </w:p>
        </w:tc>
        <w:tc>
          <w:tcPr>
            <w:tcW w:w="1186" w:type="dxa"/>
            <w:tcBorders>
              <w:top w:val="nil"/>
              <w:left w:val="nil"/>
              <w:bottom w:val="nil"/>
              <w:right w:val="nil"/>
            </w:tcBorders>
            <w:shd w:val="clear" w:color="auto" w:fill="auto"/>
            <w:noWrap/>
            <w:vAlign w:val="bottom"/>
            <w:hideMark/>
          </w:tcPr>
          <w:p w14:paraId="76A6B853" w14:textId="77777777" w:rsidR="006A48FE" w:rsidRPr="00BC528C" w:rsidRDefault="00A53ECF">
            <w:pPr>
              <w:contextualSpacing/>
              <w:rPr>
                <w:rFonts w:ascii="Calibri" w:eastAsia="Times New Roman" w:hAnsi="Calibri" w:cs="Calibri"/>
                <w:color w:val="000000"/>
                <w:sz w:val="22"/>
                <w:szCs w:val="22"/>
              </w:rPr>
            </w:pPr>
            <w:r w:rsidRPr="00BC528C">
              <w:rPr>
                <w:rFonts w:ascii="Calibri" w:eastAsia="Times New Roman" w:hAnsi="Calibri" w:cs="Calibri"/>
                <w:color w:val="000000"/>
                <w:sz w:val="22"/>
                <w:szCs w:val="22"/>
              </w:rPr>
              <w:t>OXI</w:t>
            </w:r>
          </w:p>
        </w:tc>
        <w:tc>
          <w:tcPr>
            <w:tcW w:w="141" w:type="dxa"/>
            <w:tcBorders>
              <w:top w:val="nil"/>
              <w:left w:val="nil"/>
              <w:bottom w:val="nil"/>
              <w:right w:val="nil"/>
            </w:tcBorders>
            <w:shd w:val="clear" w:color="auto" w:fill="auto"/>
            <w:noWrap/>
            <w:vAlign w:val="bottom"/>
            <w:hideMark/>
          </w:tcPr>
          <w:p w14:paraId="76A6B854" w14:textId="77777777" w:rsidR="006A48FE" w:rsidRPr="00BC528C" w:rsidRDefault="00A53ECF">
            <w:pPr>
              <w:contextualSpacing/>
              <w:rPr>
                <w:rFonts w:ascii="Calibri" w:eastAsia="Times New Roman" w:hAnsi="Calibri" w:cs="Calibri"/>
                <w:color w:val="000000"/>
                <w:sz w:val="22"/>
                <w:szCs w:val="22"/>
              </w:rPr>
            </w:pPr>
          </w:p>
        </w:tc>
        <w:tc>
          <w:tcPr>
            <w:tcW w:w="1515" w:type="dxa"/>
            <w:tcBorders>
              <w:top w:val="nil"/>
              <w:left w:val="nil"/>
              <w:bottom w:val="nil"/>
              <w:right w:val="nil"/>
            </w:tcBorders>
            <w:shd w:val="clear" w:color="auto" w:fill="auto"/>
            <w:noWrap/>
            <w:vAlign w:val="bottom"/>
            <w:hideMark/>
          </w:tcPr>
          <w:p w14:paraId="76A6B855"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856" w14:textId="77777777" w:rsidR="006A48FE" w:rsidRPr="00BC528C" w:rsidRDefault="00A53ECF">
            <w:pPr>
              <w:contextualSpacing/>
              <w:rPr>
                <w:rFonts w:ascii="Times New Roman" w:eastAsia="Times New Roman" w:hAnsi="Times New Roman" w:cs="Times New Roman"/>
                <w:sz w:val="20"/>
              </w:rPr>
            </w:pPr>
          </w:p>
        </w:tc>
      </w:tr>
      <w:tr w:rsidR="00DD4703" w14:paraId="76A6B85F" w14:textId="77777777">
        <w:trPr>
          <w:trHeight w:val="300"/>
        </w:trPr>
        <w:tc>
          <w:tcPr>
            <w:tcW w:w="960" w:type="dxa"/>
            <w:tcBorders>
              <w:top w:val="nil"/>
              <w:left w:val="nil"/>
              <w:bottom w:val="nil"/>
              <w:right w:val="nil"/>
            </w:tcBorders>
            <w:shd w:val="clear" w:color="auto" w:fill="auto"/>
            <w:noWrap/>
            <w:vAlign w:val="bottom"/>
            <w:hideMark/>
          </w:tcPr>
          <w:p w14:paraId="76A6B858"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859"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85A" w14:textId="77777777" w:rsidR="006A48FE"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hideMark/>
          </w:tcPr>
          <w:p w14:paraId="76A6B85B" w14:textId="77777777" w:rsidR="006A48FE" w:rsidRPr="00BC528C" w:rsidRDefault="00A53ECF">
            <w:pPr>
              <w:contextualSpacing/>
              <w:rPr>
                <w:rFonts w:ascii="Times New Roman" w:eastAsia="Times New Roman" w:hAnsi="Times New Roman" w:cs="Times New Roman"/>
                <w:sz w:val="20"/>
              </w:rPr>
            </w:pPr>
          </w:p>
        </w:tc>
        <w:tc>
          <w:tcPr>
            <w:tcW w:w="141" w:type="dxa"/>
            <w:tcBorders>
              <w:top w:val="nil"/>
              <w:left w:val="nil"/>
              <w:bottom w:val="nil"/>
              <w:right w:val="nil"/>
            </w:tcBorders>
            <w:shd w:val="clear" w:color="auto" w:fill="auto"/>
            <w:noWrap/>
            <w:vAlign w:val="bottom"/>
            <w:hideMark/>
          </w:tcPr>
          <w:p w14:paraId="76A6B85C" w14:textId="77777777" w:rsidR="006A48FE" w:rsidRPr="00BC528C" w:rsidRDefault="00A53ECF">
            <w:pPr>
              <w:contextualSpacing/>
              <w:rPr>
                <w:rFonts w:ascii="Times New Roman" w:eastAsia="Times New Roman" w:hAnsi="Times New Roman" w:cs="Times New Roman"/>
                <w:sz w:val="20"/>
              </w:rPr>
            </w:pPr>
          </w:p>
        </w:tc>
        <w:tc>
          <w:tcPr>
            <w:tcW w:w="1515" w:type="dxa"/>
            <w:tcBorders>
              <w:top w:val="nil"/>
              <w:left w:val="nil"/>
              <w:bottom w:val="nil"/>
              <w:right w:val="nil"/>
            </w:tcBorders>
            <w:shd w:val="clear" w:color="auto" w:fill="auto"/>
            <w:noWrap/>
            <w:vAlign w:val="bottom"/>
            <w:hideMark/>
          </w:tcPr>
          <w:p w14:paraId="76A6B85D" w14:textId="77777777" w:rsidR="006A48FE"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hideMark/>
          </w:tcPr>
          <w:p w14:paraId="76A6B85E" w14:textId="77777777" w:rsidR="006A48FE" w:rsidRPr="00BC528C" w:rsidRDefault="00A53ECF">
            <w:pPr>
              <w:contextualSpacing/>
              <w:rPr>
                <w:rFonts w:ascii="Times New Roman" w:eastAsia="Times New Roman" w:hAnsi="Times New Roman" w:cs="Times New Roman"/>
                <w:sz w:val="20"/>
              </w:rPr>
            </w:pPr>
          </w:p>
        </w:tc>
      </w:tr>
      <w:tr w:rsidR="00DD4703" w14:paraId="76A6B867" w14:textId="77777777">
        <w:trPr>
          <w:trHeight w:val="300"/>
        </w:trPr>
        <w:tc>
          <w:tcPr>
            <w:tcW w:w="960" w:type="dxa"/>
            <w:tcBorders>
              <w:top w:val="nil"/>
              <w:left w:val="nil"/>
              <w:bottom w:val="nil"/>
              <w:right w:val="nil"/>
            </w:tcBorders>
            <w:shd w:val="clear" w:color="auto" w:fill="auto"/>
            <w:noWrap/>
            <w:vAlign w:val="bottom"/>
          </w:tcPr>
          <w:p w14:paraId="76A6B860" w14:textId="77777777" w:rsidR="00596B19"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tcPr>
          <w:p w14:paraId="76A6B861" w14:textId="77777777" w:rsidR="00596B19"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tcPr>
          <w:p w14:paraId="76A6B862" w14:textId="77777777" w:rsidR="00596B19" w:rsidRPr="00BC528C" w:rsidRDefault="00A53ECF">
            <w:pPr>
              <w:contextualSpacing/>
              <w:rPr>
                <w:rFonts w:ascii="Times New Roman" w:eastAsia="Times New Roman" w:hAnsi="Times New Roman" w:cs="Times New Roman"/>
                <w:sz w:val="20"/>
              </w:rPr>
            </w:pPr>
          </w:p>
        </w:tc>
        <w:tc>
          <w:tcPr>
            <w:tcW w:w="1186" w:type="dxa"/>
            <w:tcBorders>
              <w:top w:val="nil"/>
              <w:left w:val="nil"/>
              <w:bottom w:val="nil"/>
              <w:right w:val="nil"/>
            </w:tcBorders>
            <w:shd w:val="clear" w:color="auto" w:fill="auto"/>
            <w:noWrap/>
            <w:vAlign w:val="bottom"/>
          </w:tcPr>
          <w:p w14:paraId="76A6B863" w14:textId="77777777" w:rsidR="00596B19" w:rsidRPr="00BC528C" w:rsidRDefault="00A53ECF">
            <w:pPr>
              <w:contextualSpacing/>
              <w:rPr>
                <w:rFonts w:ascii="Times New Roman" w:eastAsia="Times New Roman" w:hAnsi="Times New Roman" w:cs="Times New Roman"/>
                <w:sz w:val="20"/>
              </w:rPr>
            </w:pPr>
          </w:p>
        </w:tc>
        <w:tc>
          <w:tcPr>
            <w:tcW w:w="141" w:type="dxa"/>
            <w:tcBorders>
              <w:top w:val="nil"/>
              <w:left w:val="nil"/>
              <w:bottom w:val="nil"/>
              <w:right w:val="nil"/>
            </w:tcBorders>
            <w:shd w:val="clear" w:color="auto" w:fill="auto"/>
            <w:noWrap/>
            <w:vAlign w:val="bottom"/>
          </w:tcPr>
          <w:p w14:paraId="76A6B864" w14:textId="77777777" w:rsidR="00596B19" w:rsidRPr="00BC528C" w:rsidRDefault="00A53ECF">
            <w:pPr>
              <w:contextualSpacing/>
              <w:rPr>
                <w:rFonts w:ascii="Times New Roman" w:eastAsia="Times New Roman" w:hAnsi="Times New Roman" w:cs="Times New Roman"/>
                <w:sz w:val="20"/>
              </w:rPr>
            </w:pPr>
          </w:p>
        </w:tc>
        <w:tc>
          <w:tcPr>
            <w:tcW w:w="1515" w:type="dxa"/>
            <w:tcBorders>
              <w:top w:val="nil"/>
              <w:left w:val="nil"/>
              <w:bottom w:val="nil"/>
              <w:right w:val="nil"/>
            </w:tcBorders>
            <w:shd w:val="clear" w:color="auto" w:fill="auto"/>
            <w:noWrap/>
            <w:vAlign w:val="bottom"/>
          </w:tcPr>
          <w:p w14:paraId="76A6B865" w14:textId="77777777" w:rsidR="00596B19" w:rsidRPr="00BC528C" w:rsidRDefault="00A53ECF">
            <w:pPr>
              <w:contextualSpacing/>
              <w:rPr>
                <w:rFonts w:ascii="Times New Roman" w:eastAsia="Times New Roman" w:hAnsi="Times New Roman" w:cs="Times New Roman"/>
                <w:sz w:val="20"/>
              </w:rPr>
            </w:pPr>
          </w:p>
        </w:tc>
        <w:tc>
          <w:tcPr>
            <w:tcW w:w="1901" w:type="dxa"/>
            <w:tcBorders>
              <w:top w:val="nil"/>
              <w:left w:val="nil"/>
              <w:bottom w:val="nil"/>
              <w:right w:val="nil"/>
            </w:tcBorders>
            <w:shd w:val="clear" w:color="auto" w:fill="auto"/>
            <w:noWrap/>
            <w:vAlign w:val="bottom"/>
          </w:tcPr>
          <w:p w14:paraId="76A6B866" w14:textId="77777777" w:rsidR="00596B19" w:rsidRPr="00BC528C" w:rsidRDefault="00A53ECF">
            <w:pPr>
              <w:contextualSpacing/>
              <w:rPr>
                <w:rFonts w:ascii="Times New Roman" w:eastAsia="Times New Roman" w:hAnsi="Times New Roman" w:cs="Times New Roman"/>
                <w:sz w:val="20"/>
              </w:rPr>
            </w:pPr>
          </w:p>
        </w:tc>
      </w:tr>
    </w:tbl>
    <w:p w14:paraId="76A6B868" w14:textId="77777777" w:rsidR="00DD4703" w:rsidRDefault="00A53ECF">
      <w:pPr>
        <w:spacing w:line="600" w:lineRule="auto"/>
        <w:ind w:firstLine="720"/>
        <w:contextualSpacing/>
        <w:jc w:val="both"/>
        <w:rPr>
          <w:rFonts w:eastAsia="Times New Roman" w:cs="Times New Roman"/>
          <w:szCs w:val="24"/>
        </w:rPr>
      </w:pPr>
      <w:r w:rsidRPr="00382E82">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Συνεπώς, μετά την ολοκλήρωση της ψηφοφορίας με το ηλεκτρονικό σύστημα, το σχέδιο νόμου του Υπουργείου Υποδομών και Μεταφορών: «Σύσταση φορέα αναπλάσεων της πόλης των Αθηνών</w:t>
      </w:r>
      <w:r>
        <w:rPr>
          <w:rFonts w:eastAsia="Times New Roman" w:cs="Times New Roman"/>
          <w:szCs w:val="24"/>
        </w:rPr>
        <w:t xml:space="preserve"> και άλλες διατάξεις</w:t>
      </w:r>
      <w:r>
        <w:rPr>
          <w:rFonts w:eastAsia="Times New Roman" w:cs="Times New Roman"/>
          <w:szCs w:val="24"/>
        </w:rPr>
        <w:t xml:space="preserve">» έγινε δεκτό </w:t>
      </w:r>
      <w:r>
        <w:rPr>
          <w:rFonts w:eastAsia="Times New Roman" w:cs="Times New Roman"/>
          <w:szCs w:val="24"/>
        </w:rPr>
        <w:t xml:space="preserve">κατά πλειοψηφία, σε μόνη συζήτηση, </w:t>
      </w:r>
      <w:r>
        <w:rPr>
          <w:rFonts w:eastAsia="Times New Roman" w:cs="Times New Roman"/>
          <w:szCs w:val="24"/>
        </w:rPr>
        <w:t>επί της αρχής, των άρθρων</w:t>
      </w:r>
      <w:r>
        <w:rPr>
          <w:rFonts w:eastAsia="Times New Roman" w:cs="Times New Roman"/>
          <w:szCs w:val="24"/>
        </w:rPr>
        <w:t xml:space="preserve"> και του συνόλου</w:t>
      </w:r>
      <w:r>
        <w:rPr>
          <w:rFonts w:eastAsia="Times New Roman" w:cs="Times New Roman"/>
          <w:szCs w:val="24"/>
        </w:rPr>
        <w:t xml:space="preserve"> και έχει ως εξής:</w:t>
      </w:r>
    </w:p>
    <w:p w14:paraId="76A6B869" w14:textId="77777777" w:rsidR="00DD4703" w:rsidRDefault="00A53ECF">
      <w:pPr>
        <w:spacing w:line="600" w:lineRule="auto"/>
        <w:ind w:firstLine="720"/>
        <w:contextualSpacing/>
        <w:jc w:val="center"/>
        <w:rPr>
          <w:rFonts w:eastAsia="Times New Roman" w:cs="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σελ. 235α</w:t>
      </w:r>
      <w:r>
        <w:rPr>
          <w:rFonts w:eastAsia="Times New Roman" w:cs="Times New Roman"/>
          <w:szCs w:val="24"/>
        </w:rPr>
        <w:t>)</w:t>
      </w:r>
    </w:p>
    <w:p w14:paraId="76A6B86A" w14:textId="77777777" w:rsidR="00DD4703" w:rsidRDefault="00A53ECF">
      <w:pPr>
        <w:spacing w:line="600" w:lineRule="auto"/>
        <w:ind w:firstLine="720"/>
        <w:contextualSpacing/>
        <w:jc w:val="both"/>
        <w:rPr>
          <w:rFonts w:eastAsia="Times New Roman"/>
          <w:szCs w:val="24"/>
        </w:rPr>
      </w:pPr>
      <w:r w:rsidRPr="00241960">
        <w:rPr>
          <w:rFonts w:eastAsia="Times New Roman"/>
          <w:b/>
          <w:szCs w:val="24"/>
        </w:rPr>
        <w:t>ΠΡΟΕΔΡΕΥΩΝ (Γεώργιος Λαμπρούλης):</w:t>
      </w:r>
      <w:r>
        <w:rPr>
          <w:rFonts w:eastAsia="Times New Roman"/>
          <w:szCs w:val="24"/>
        </w:rPr>
        <w:t xml:space="preserve"> Κυρίες και κύριοι συνάδελφοι, παρακαλώ το Σώμα να εξουσιοδ</w:t>
      </w:r>
      <w:r>
        <w:rPr>
          <w:rFonts w:eastAsia="Times New Roman"/>
          <w:szCs w:val="24"/>
        </w:rPr>
        <w:t xml:space="preserve">οτήσει το Προεδρείο για την υπ’ ευθύνη του επικύρωση των Πρακτικών ως προς την ψήφιση στο σύνολο του παραπάνω νομοσχεδίου. </w:t>
      </w:r>
    </w:p>
    <w:p w14:paraId="76A6B86B" w14:textId="77777777" w:rsidR="00DD4703" w:rsidRDefault="00A53ECF">
      <w:pPr>
        <w:spacing w:line="600" w:lineRule="auto"/>
        <w:ind w:firstLine="720"/>
        <w:contextualSpacing/>
        <w:jc w:val="both"/>
        <w:rPr>
          <w:rFonts w:eastAsia="Times New Roman"/>
          <w:szCs w:val="24"/>
        </w:rPr>
      </w:pPr>
      <w:r>
        <w:rPr>
          <w:rFonts w:eastAsia="Times New Roman"/>
          <w:b/>
          <w:szCs w:val="24"/>
        </w:rPr>
        <w:t xml:space="preserve">ΟΛΟΙ ΟΙ </w:t>
      </w:r>
      <w:r w:rsidRPr="00241960">
        <w:rPr>
          <w:rFonts w:eastAsia="Times New Roman"/>
          <w:b/>
          <w:szCs w:val="24"/>
        </w:rPr>
        <w:t>ΒΟΥΛΕΥΤΕΣ:</w:t>
      </w:r>
      <w:r>
        <w:rPr>
          <w:rFonts w:eastAsia="Times New Roman"/>
          <w:szCs w:val="24"/>
        </w:rPr>
        <w:t xml:space="preserve"> Μάλιστα, μάλιστα. </w:t>
      </w:r>
    </w:p>
    <w:p w14:paraId="76A6B86C" w14:textId="77777777" w:rsidR="00DD4703" w:rsidRDefault="00A53ECF">
      <w:pPr>
        <w:spacing w:line="600" w:lineRule="auto"/>
        <w:ind w:firstLine="720"/>
        <w:contextualSpacing/>
        <w:jc w:val="both"/>
        <w:rPr>
          <w:rFonts w:eastAsia="Times New Roman"/>
          <w:szCs w:val="24"/>
        </w:rPr>
      </w:pPr>
      <w:r w:rsidRPr="00241960">
        <w:rPr>
          <w:rFonts w:eastAsia="Times New Roman"/>
          <w:b/>
          <w:szCs w:val="24"/>
        </w:rPr>
        <w:lastRenderedPageBreak/>
        <w:t>ΠΡΟΕΔΡΕΥΩΝ (Γεώργιος Λαμπρούλης):</w:t>
      </w:r>
      <w:r>
        <w:rPr>
          <w:rFonts w:eastAsia="Times New Roman"/>
          <w:szCs w:val="24"/>
        </w:rPr>
        <w:t xml:space="preserve"> </w:t>
      </w:r>
      <w:r>
        <w:rPr>
          <w:rFonts w:eastAsia="Times New Roman"/>
          <w:szCs w:val="24"/>
        </w:rPr>
        <w:t>Συνεπώς τ</w:t>
      </w:r>
      <w:r>
        <w:rPr>
          <w:rFonts w:eastAsia="Times New Roman"/>
          <w:szCs w:val="24"/>
        </w:rPr>
        <w:t xml:space="preserve">ο Σώμα παρέσχε τη ζητηθείσα εξουσιοδότηση. </w:t>
      </w:r>
    </w:p>
    <w:p w14:paraId="76A6B86D" w14:textId="77777777" w:rsidR="00DD4703" w:rsidRDefault="00A53ECF">
      <w:pPr>
        <w:spacing w:line="600" w:lineRule="auto"/>
        <w:ind w:firstLine="720"/>
        <w:contextualSpacing/>
        <w:jc w:val="both"/>
        <w:rPr>
          <w:rFonts w:eastAsia="Times New Roman"/>
          <w:szCs w:val="24"/>
        </w:rPr>
      </w:pPr>
      <w:r>
        <w:rPr>
          <w:rFonts w:eastAsia="Times New Roman"/>
          <w:szCs w:val="24"/>
        </w:rPr>
        <w:t xml:space="preserve">Κυρίες </w:t>
      </w:r>
      <w:r>
        <w:rPr>
          <w:rFonts w:eastAsia="Times New Roman"/>
          <w:szCs w:val="24"/>
        </w:rPr>
        <w:t xml:space="preserve">και κύριοι συνάδελφοι, δέχεστε στο σημείο αυτό να λύσουμε τη συνεδρίαση; </w:t>
      </w:r>
    </w:p>
    <w:p w14:paraId="76A6B86E" w14:textId="77777777" w:rsidR="00DD4703" w:rsidRDefault="00A53ECF">
      <w:pPr>
        <w:spacing w:line="600" w:lineRule="auto"/>
        <w:ind w:firstLine="720"/>
        <w:contextualSpacing/>
        <w:jc w:val="both"/>
        <w:rPr>
          <w:rFonts w:eastAsia="Times New Roman"/>
          <w:szCs w:val="24"/>
        </w:rPr>
      </w:pPr>
      <w:r>
        <w:rPr>
          <w:rFonts w:eastAsia="Times New Roman"/>
          <w:b/>
          <w:szCs w:val="24"/>
        </w:rPr>
        <w:t xml:space="preserve">ΟΛΟΙ </w:t>
      </w:r>
      <w:r w:rsidRPr="00241960">
        <w:rPr>
          <w:rFonts w:eastAsia="Times New Roman"/>
          <w:b/>
          <w:szCs w:val="24"/>
        </w:rPr>
        <w:t>ΟΙ ΒΟΥΛΕΥΤΕΣ:</w:t>
      </w:r>
      <w:r>
        <w:rPr>
          <w:rFonts w:eastAsia="Times New Roman"/>
          <w:szCs w:val="24"/>
        </w:rPr>
        <w:t xml:space="preserve"> Μάλιστα, μάλιστα. </w:t>
      </w:r>
    </w:p>
    <w:p w14:paraId="76A6B86F" w14:textId="77777777" w:rsidR="00DD4703" w:rsidRDefault="00A53ECF">
      <w:pPr>
        <w:spacing w:line="600" w:lineRule="auto"/>
        <w:ind w:firstLine="720"/>
        <w:contextualSpacing/>
        <w:jc w:val="both"/>
        <w:rPr>
          <w:rFonts w:eastAsia="Times New Roman" w:cs="Times New Roman"/>
          <w:szCs w:val="24"/>
        </w:rPr>
      </w:pPr>
      <w:r w:rsidRPr="00241960">
        <w:rPr>
          <w:rFonts w:eastAsia="Times New Roman"/>
          <w:b/>
          <w:szCs w:val="24"/>
        </w:rPr>
        <w:t>ΠΡΟΕΔΡΕΥΩΝ (Γεώργιος Λαμπρούλης):</w:t>
      </w:r>
      <w:r>
        <w:rPr>
          <w:rFonts w:eastAsia="Times New Roman"/>
          <w:b/>
          <w:szCs w:val="24"/>
        </w:rPr>
        <w:t xml:space="preserve"> </w:t>
      </w:r>
      <w:r w:rsidRPr="00456A25">
        <w:rPr>
          <w:rFonts w:eastAsia="Times New Roman" w:cs="Times New Roman"/>
          <w:szCs w:val="24"/>
        </w:rPr>
        <w:t xml:space="preserve">Με τη συναίνεση του Σώματος και ώρα </w:t>
      </w:r>
      <w:r>
        <w:rPr>
          <w:rFonts w:eastAsia="Times New Roman" w:cs="Times New Roman"/>
          <w:szCs w:val="24"/>
        </w:rPr>
        <w:t>23.23΄</w:t>
      </w:r>
      <w:r w:rsidRPr="00456A25">
        <w:rPr>
          <w:rFonts w:eastAsia="Times New Roman" w:cs="Times New Roman"/>
          <w:szCs w:val="24"/>
        </w:rPr>
        <w:t xml:space="preserve"> λύεται η συνεδρίαση για</w:t>
      </w:r>
      <w:r>
        <w:rPr>
          <w:rFonts w:eastAsia="Times New Roman" w:cs="Times New Roman"/>
          <w:szCs w:val="24"/>
        </w:rPr>
        <w:t xml:space="preserve"> αύριο,</w:t>
      </w:r>
      <w:r w:rsidRPr="00456A25">
        <w:rPr>
          <w:rFonts w:eastAsia="Times New Roman" w:cs="Times New Roman"/>
          <w:szCs w:val="24"/>
        </w:rPr>
        <w:t xml:space="preserve"> ημέρα </w:t>
      </w:r>
      <w:r>
        <w:rPr>
          <w:rFonts w:eastAsia="Times New Roman" w:cs="Times New Roman"/>
          <w:szCs w:val="24"/>
        </w:rPr>
        <w:t>Πέμπτη 10 Μάϊου και ώρα 9.30΄</w:t>
      </w:r>
      <w:r>
        <w:rPr>
          <w:rFonts w:eastAsia="Times New Roman" w:cs="Times New Roman"/>
          <w:szCs w:val="24"/>
        </w:rPr>
        <w:t>,</w:t>
      </w:r>
      <w:r w:rsidRPr="00456A25">
        <w:rPr>
          <w:rFonts w:eastAsia="Times New Roman" w:cs="Times New Roman"/>
          <w:szCs w:val="24"/>
        </w:rPr>
        <w:t xml:space="preserve"> με α</w:t>
      </w:r>
      <w:r>
        <w:rPr>
          <w:rFonts w:eastAsia="Times New Roman" w:cs="Times New Roman"/>
          <w:szCs w:val="24"/>
        </w:rPr>
        <w:t>ντικείμενο εργασιών του Σώματος</w:t>
      </w:r>
      <w:r>
        <w:rPr>
          <w:rFonts w:eastAsia="Times New Roman" w:cs="Times New Roman"/>
          <w:szCs w:val="24"/>
        </w:rPr>
        <w:t xml:space="preserve">: </w:t>
      </w:r>
      <w:r>
        <w:rPr>
          <w:rFonts w:eastAsia="Times New Roman" w:cs="Times New Roman"/>
          <w:szCs w:val="24"/>
        </w:rPr>
        <w:t>κοινοβουλευτικό έλεγχο</w:t>
      </w:r>
      <w:r>
        <w:rPr>
          <w:rFonts w:eastAsia="Times New Roman" w:cs="Times New Roman"/>
          <w:szCs w:val="24"/>
        </w:rPr>
        <w:t>,</w:t>
      </w:r>
      <w:r w:rsidRPr="00456A25">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υζήτηση επικαίρων ερωτήσεων. </w:t>
      </w:r>
    </w:p>
    <w:p w14:paraId="76A6B870" w14:textId="77777777" w:rsidR="00DD4703" w:rsidRDefault="00A53ECF">
      <w:pPr>
        <w:spacing w:line="600" w:lineRule="auto"/>
        <w:contextualSpacing/>
        <w:jc w:val="both"/>
        <w:rPr>
          <w:rFonts w:eastAsia="Times New Roman" w:cs="Times New Roman"/>
          <w:szCs w:val="24"/>
        </w:rPr>
      </w:pPr>
      <w:r w:rsidRPr="00456A25">
        <w:rPr>
          <w:rFonts w:eastAsia="Times New Roman" w:cs="Times New Roman"/>
          <w:b/>
          <w:bCs/>
          <w:szCs w:val="24"/>
        </w:rPr>
        <w:t xml:space="preserve">Ο ΠΡΟΕΔΡΟΣ </w:t>
      </w:r>
      <w:r>
        <w:rPr>
          <w:rFonts w:eastAsia="Times New Roman" w:cs="Times New Roman"/>
          <w:b/>
          <w:bCs/>
          <w:szCs w:val="24"/>
        </w:rPr>
        <w:t xml:space="preserve">                 </w:t>
      </w:r>
      <w:r w:rsidRPr="00456A25">
        <w:rPr>
          <w:rFonts w:eastAsia="Times New Roman" w:cs="Times New Roman"/>
          <w:b/>
          <w:bCs/>
          <w:szCs w:val="24"/>
        </w:rPr>
        <w:t xml:space="preserve">                                        </w:t>
      </w:r>
      <w:r>
        <w:rPr>
          <w:rFonts w:eastAsia="Times New Roman" w:cs="Times New Roman"/>
          <w:b/>
          <w:bCs/>
          <w:szCs w:val="24"/>
        </w:rPr>
        <w:t xml:space="preserve">    </w:t>
      </w:r>
      <w:r w:rsidRPr="00456A25">
        <w:rPr>
          <w:rFonts w:eastAsia="Times New Roman" w:cs="Times New Roman"/>
          <w:b/>
          <w:bCs/>
          <w:szCs w:val="24"/>
        </w:rPr>
        <w:t xml:space="preserve">               ΟΙ ΓΡΑΜΜΑΤΕΙΣ</w:t>
      </w:r>
      <w:r w:rsidRPr="00456A25">
        <w:rPr>
          <w:rFonts w:eastAsia="Times New Roman" w:cs="Times New Roman"/>
          <w:szCs w:val="24"/>
        </w:rPr>
        <w:t xml:space="preserve">  </w:t>
      </w:r>
    </w:p>
    <w:p w14:paraId="76A6B871" w14:textId="77777777" w:rsidR="00DD4703" w:rsidRDefault="00DD4703">
      <w:pPr>
        <w:spacing w:line="600" w:lineRule="auto"/>
        <w:contextualSpacing/>
        <w:rPr>
          <w:rFonts w:eastAsia="Times New Roman"/>
          <w:szCs w:val="24"/>
        </w:rPr>
      </w:pPr>
    </w:p>
    <w:sectPr w:rsidR="00DD470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Segoe UI">
    <w:panose1 w:val="020B0502040204020203"/>
    <w:charset w:val="A1"/>
    <w:family w:val="swiss"/>
    <w:pitch w:val="variable"/>
    <w:sig w:usb0="20002A87" w:usb1="00000000" w:usb2="00000000" w:usb3="00000000" w:csb0="000001FF"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trackRevisions/>
  <w:documentProtection w:edit="trackedChanges" w:enforcement="1" w:cryptProviderType="rsaFull" w:cryptAlgorithmClass="hash" w:cryptAlgorithmType="typeAny" w:cryptAlgorithmSid="4" w:cryptSpinCount="50000" w:hash="RD9qXM1e+AzWnrN/SMGJl/0jJAw=" w:salt="rGLfWWTbtIhJgfC/fvOPI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703"/>
    <w:rsid w:val="00686889"/>
    <w:rsid w:val="00A53ECF"/>
    <w:rsid w:val="00DD470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B0F0"/>
  <w15:docId w15:val="{4CEAD38F-3E41-4A14-9590-72069D0FC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A48F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A48FE"/>
    <w:rPr>
      <w:rFonts w:ascii="Segoe UI" w:hAnsi="Segoe UI" w:cs="Segoe UI"/>
      <w:sz w:val="18"/>
      <w:szCs w:val="18"/>
    </w:rPr>
  </w:style>
  <w:style w:type="paragraph" w:styleId="a4">
    <w:name w:val="Revision"/>
    <w:hidden/>
    <w:uiPriority w:val="99"/>
    <w:semiHidden/>
    <w:rsid w:val="00D074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629</MetadataID>
    <Session xmlns="641f345b-441b-4b81-9152-adc2e73ba5e1">Γ´</Session>
    <Date xmlns="641f345b-441b-4b81-9152-adc2e73ba5e1">2018-05-08T21:00:00+00:00</Date>
    <Status xmlns="641f345b-441b-4b81-9152-adc2e73ba5e1">
      <Url>http://srv-sp1/praktika/Lists/Incoming_Metadata/EditForm.aspx?ID=629&amp;Source=/praktika/Recordings_Library/Forms/AllItems.aspx</Url>
      <Description>Δημοσιεύτηκε</Description>
    </Status>
    <Meeting xmlns="641f345b-441b-4b81-9152-adc2e73ba5e1">ΡΙΔ´</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C8CCE4-17A3-4960-9DE2-15303728ADA9}">
  <ds:schemaRefs>
    <ds:schemaRef ds:uri="http://purl.org/dc/elements/1.1/"/>
    <ds:schemaRef ds:uri="http://schemas.openxmlformats.org/package/2006/metadata/core-properties"/>
    <ds:schemaRef ds:uri="http://schemas.microsoft.com/office/infopath/2007/PartnerControls"/>
    <ds:schemaRef ds:uri="http://purl.org/dc/terms/"/>
    <ds:schemaRef ds:uri="http://schemas.microsoft.com/office/2006/metadata/properties"/>
    <ds:schemaRef ds:uri="http://schemas.microsoft.com/office/2006/documentManagement/types"/>
    <ds:schemaRef ds:uri="641f345b-441b-4b81-9152-adc2e73ba5e1"/>
    <ds:schemaRef ds:uri="http://www.w3.org/XML/1998/namespace"/>
    <ds:schemaRef ds:uri="http://purl.org/dc/dcmitype/"/>
  </ds:schemaRefs>
</ds:datastoreItem>
</file>

<file path=customXml/itemProps2.xml><?xml version="1.0" encoding="utf-8"?>
<ds:datastoreItem xmlns:ds="http://schemas.openxmlformats.org/officeDocument/2006/customXml" ds:itemID="{E0A5CB35-3A7E-4307-B926-FEFEFB33A9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D687DB-A689-4706-BAA2-1B1A735019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215</Pages>
  <Words>40721</Words>
  <Characters>219898</Characters>
  <Application>Microsoft Office Word</Application>
  <DocSecurity>0</DocSecurity>
  <Lines>1832</Lines>
  <Paragraphs>520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260099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2018-05-17T07:19:00Z</dcterms:created>
  <dcterms:modified xsi:type="dcterms:W3CDTF">2018-05-17T07:19:00Z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