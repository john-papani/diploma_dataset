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A8C02" w14:textId="77777777" w:rsidR="00AB52D8" w:rsidRPr="00AB52D8" w:rsidRDefault="00AB52D8" w:rsidP="00AB52D8">
      <w:pPr>
        <w:spacing w:after="200" w:line="360" w:lineRule="auto"/>
        <w:rPr>
          <w:ins w:id="0" w:author="Φλούδα Χριστίνα" w:date="2017-06-22T11:46:00Z"/>
          <w:rFonts w:eastAsia="Times New Roman"/>
          <w:szCs w:val="24"/>
          <w:lang w:eastAsia="en-US"/>
        </w:rPr>
      </w:pPr>
      <w:bookmarkStart w:id="1" w:name="_GoBack"/>
      <w:bookmarkEnd w:id="1"/>
      <w:ins w:id="2" w:author="Φλούδα Χριστίνα" w:date="2017-06-22T11:46:00Z">
        <w:r w:rsidRPr="00AB52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B09EEDD" w14:textId="77777777" w:rsidR="00AB52D8" w:rsidRPr="00AB52D8" w:rsidRDefault="00AB52D8" w:rsidP="00AB52D8">
      <w:pPr>
        <w:spacing w:after="200" w:line="360" w:lineRule="auto"/>
        <w:rPr>
          <w:ins w:id="3" w:author="Φλούδα Χριστίνα" w:date="2017-06-22T11:46:00Z"/>
          <w:rFonts w:eastAsia="Times New Roman"/>
          <w:szCs w:val="24"/>
          <w:lang w:eastAsia="en-US"/>
        </w:rPr>
      </w:pPr>
    </w:p>
    <w:p w14:paraId="671D485C" w14:textId="77777777" w:rsidR="00AB52D8" w:rsidRPr="00AB52D8" w:rsidRDefault="00AB52D8" w:rsidP="00AB52D8">
      <w:pPr>
        <w:spacing w:after="200" w:line="360" w:lineRule="auto"/>
        <w:rPr>
          <w:ins w:id="4" w:author="Φλούδα Χριστίνα" w:date="2017-06-22T11:46:00Z"/>
          <w:rFonts w:eastAsia="Times New Roman"/>
          <w:szCs w:val="24"/>
          <w:lang w:eastAsia="en-US"/>
        </w:rPr>
      </w:pPr>
      <w:ins w:id="5" w:author="Φλούδα Χριστίνα" w:date="2017-06-22T11:46:00Z">
        <w:r w:rsidRPr="00AB52D8">
          <w:rPr>
            <w:rFonts w:eastAsia="Times New Roman"/>
            <w:szCs w:val="24"/>
            <w:lang w:eastAsia="en-US"/>
          </w:rPr>
          <w:t>ΠΙΝΑΚΑΣ ΠΕΡΙΕΧΟΜΕΝΩΝ</w:t>
        </w:r>
      </w:ins>
    </w:p>
    <w:p w14:paraId="696DD47A" w14:textId="77777777" w:rsidR="00AB52D8" w:rsidRPr="00AB52D8" w:rsidRDefault="00AB52D8" w:rsidP="00AB52D8">
      <w:pPr>
        <w:spacing w:after="200" w:line="360" w:lineRule="auto"/>
        <w:rPr>
          <w:ins w:id="6" w:author="Φλούδα Χριστίνα" w:date="2017-06-22T11:46:00Z"/>
          <w:rFonts w:eastAsia="Times New Roman"/>
          <w:szCs w:val="24"/>
          <w:lang w:eastAsia="en-US"/>
        </w:rPr>
      </w:pPr>
      <w:ins w:id="7" w:author="Φλούδα Χριστίνα" w:date="2017-06-22T11:46:00Z">
        <w:r w:rsidRPr="00AB52D8">
          <w:rPr>
            <w:rFonts w:eastAsia="Times New Roman"/>
            <w:szCs w:val="24"/>
            <w:lang w:eastAsia="en-US"/>
          </w:rPr>
          <w:t xml:space="preserve">ΙΖ΄ ΠΕΡΙΟΔΟΣ </w:t>
        </w:r>
      </w:ins>
    </w:p>
    <w:p w14:paraId="357D2B1B" w14:textId="77777777" w:rsidR="00AB52D8" w:rsidRPr="00AB52D8" w:rsidRDefault="00AB52D8" w:rsidP="00AB52D8">
      <w:pPr>
        <w:spacing w:after="200" w:line="360" w:lineRule="auto"/>
        <w:rPr>
          <w:ins w:id="8" w:author="Φλούδα Χριστίνα" w:date="2017-06-22T11:46:00Z"/>
          <w:rFonts w:eastAsia="Times New Roman"/>
          <w:szCs w:val="24"/>
          <w:lang w:eastAsia="en-US"/>
        </w:rPr>
      </w:pPr>
      <w:ins w:id="9" w:author="Φλούδα Χριστίνα" w:date="2017-06-22T11:46:00Z">
        <w:r w:rsidRPr="00AB52D8">
          <w:rPr>
            <w:rFonts w:eastAsia="Times New Roman"/>
            <w:szCs w:val="24"/>
            <w:lang w:eastAsia="en-US"/>
          </w:rPr>
          <w:t>ΠΡΟΕΔΡΕΥΟΜΕΝΗΣ ΚΟΙΝΟΒΟΥΛΕΥΤΙΚΗΣ ΔΗΜΟΚΡΑΤΙΑΣ</w:t>
        </w:r>
      </w:ins>
    </w:p>
    <w:p w14:paraId="1DEB7C09" w14:textId="77777777" w:rsidR="00AB52D8" w:rsidRPr="00AB52D8" w:rsidRDefault="00AB52D8" w:rsidP="00AB52D8">
      <w:pPr>
        <w:spacing w:after="200" w:line="360" w:lineRule="auto"/>
        <w:rPr>
          <w:ins w:id="10" w:author="Φλούδα Χριστίνα" w:date="2017-06-22T11:46:00Z"/>
          <w:rFonts w:eastAsia="Times New Roman"/>
          <w:szCs w:val="24"/>
          <w:lang w:eastAsia="en-US"/>
        </w:rPr>
      </w:pPr>
      <w:ins w:id="11" w:author="Φλούδα Χριστίνα" w:date="2017-06-22T11:46:00Z">
        <w:r w:rsidRPr="00AB52D8">
          <w:rPr>
            <w:rFonts w:eastAsia="Times New Roman"/>
            <w:szCs w:val="24"/>
            <w:lang w:eastAsia="en-US"/>
          </w:rPr>
          <w:t>ΣΥΝΟΔΟΣ Β΄</w:t>
        </w:r>
      </w:ins>
    </w:p>
    <w:p w14:paraId="6E0214D9" w14:textId="77777777" w:rsidR="00AB52D8" w:rsidRPr="00AB52D8" w:rsidRDefault="00AB52D8" w:rsidP="00AB52D8">
      <w:pPr>
        <w:spacing w:after="200" w:line="360" w:lineRule="auto"/>
        <w:rPr>
          <w:ins w:id="12" w:author="Φλούδα Χριστίνα" w:date="2017-06-22T11:46:00Z"/>
          <w:rFonts w:eastAsia="Times New Roman"/>
          <w:szCs w:val="24"/>
          <w:lang w:eastAsia="en-US"/>
        </w:rPr>
      </w:pPr>
    </w:p>
    <w:p w14:paraId="60E6AFC8" w14:textId="77777777" w:rsidR="00AB52D8" w:rsidRPr="00AB52D8" w:rsidRDefault="00AB52D8" w:rsidP="00AB52D8">
      <w:pPr>
        <w:spacing w:after="200" w:line="360" w:lineRule="auto"/>
        <w:rPr>
          <w:ins w:id="13" w:author="Φλούδα Χριστίνα" w:date="2017-06-22T11:46:00Z"/>
          <w:rFonts w:eastAsia="Times New Roman"/>
          <w:szCs w:val="24"/>
          <w:lang w:eastAsia="en-US"/>
        </w:rPr>
      </w:pPr>
      <w:ins w:id="14" w:author="Φλούδα Χριστίνα" w:date="2017-06-22T11:46:00Z">
        <w:r w:rsidRPr="00AB52D8">
          <w:rPr>
            <w:rFonts w:eastAsia="Times New Roman"/>
            <w:szCs w:val="24"/>
            <w:lang w:eastAsia="en-US"/>
          </w:rPr>
          <w:t>ΣΥΝΕΔΡΙΑΣΗ ΡΛΕ΄</w:t>
        </w:r>
      </w:ins>
    </w:p>
    <w:p w14:paraId="0CF27BAD" w14:textId="77777777" w:rsidR="00AB52D8" w:rsidRPr="00AB52D8" w:rsidRDefault="00AB52D8" w:rsidP="00AB52D8">
      <w:pPr>
        <w:spacing w:after="200" w:line="360" w:lineRule="auto"/>
        <w:rPr>
          <w:ins w:id="15" w:author="Φλούδα Χριστίνα" w:date="2017-06-22T11:46:00Z"/>
          <w:rFonts w:eastAsia="Times New Roman"/>
          <w:szCs w:val="24"/>
          <w:lang w:eastAsia="en-US"/>
        </w:rPr>
      </w:pPr>
      <w:ins w:id="16" w:author="Φλούδα Χριστίνα" w:date="2017-06-22T11:46:00Z">
        <w:r w:rsidRPr="00AB52D8">
          <w:rPr>
            <w:rFonts w:eastAsia="Times New Roman"/>
            <w:szCs w:val="24"/>
            <w:lang w:eastAsia="en-US"/>
          </w:rPr>
          <w:t>Παρασκευή  16 Ιουνίου 2017</w:t>
        </w:r>
      </w:ins>
    </w:p>
    <w:p w14:paraId="4D7F6487" w14:textId="77777777" w:rsidR="00AB52D8" w:rsidRPr="00AB52D8" w:rsidRDefault="00AB52D8" w:rsidP="00AB52D8">
      <w:pPr>
        <w:spacing w:after="200" w:line="360" w:lineRule="auto"/>
        <w:rPr>
          <w:ins w:id="17" w:author="Φλούδα Χριστίνα" w:date="2017-06-22T11:46:00Z"/>
          <w:rFonts w:eastAsia="Times New Roman"/>
          <w:szCs w:val="24"/>
          <w:lang w:eastAsia="en-US"/>
        </w:rPr>
      </w:pPr>
    </w:p>
    <w:p w14:paraId="2B40703A" w14:textId="77777777" w:rsidR="00AB52D8" w:rsidRPr="00AB52D8" w:rsidRDefault="00AB52D8" w:rsidP="00AB52D8">
      <w:pPr>
        <w:spacing w:after="200" w:line="360" w:lineRule="auto"/>
        <w:rPr>
          <w:ins w:id="18" w:author="Φλούδα Χριστίνα" w:date="2017-06-22T11:46:00Z"/>
          <w:rFonts w:eastAsia="Times New Roman"/>
          <w:szCs w:val="24"/>
          <w:lang w:eastAsia="en-US"/>
        </w:rPr>
      </w:pPr>
      <w:ins w:id="19" w:author="Φλούδα Χριστίνα" w:date="2017-06-22T11:46:00Z">
        <w:r w:rsidRPr="00AB52D8">
          <w:rPr>
            <w:rFonts w:eastAsia="Times New Roman"/>
            <w:szCs w:val="24"/>
            <w:lang w:eastAsia="en-US"/>
          </w:rPr>
          <w:t>ΘΕΜΑΤΑ</w:t>
        </w:r>
      </w:ins>
    </w:p>
    <w:p w14:paraId="621E2B19" w14:textId="77777777" w:rsidR="00AB52D8" w:rsidRPr="00AB52D8" w:rsidRDefault="00AB52D8" w:rsidP="00AB52D8">
      <w:pPr>
        <w:spacing w:after="200" w:line="360" w:lineRule="auto"/>
        <w:rPr>
          <w:ins w:id="20" w:author="Φλούδα Χριστίνα" w:date="2017-06-22T11:46:00Z"/>
          <w:rFonts w:eastAsia="Times New Roman"/>
          <w:szCs w:val="24"/>
          <w:lang w:eastAsia="en-US"/>
        </w:rPr>
      </w:pPr>
      <w:ins w:id="21" w:author="Φλούδα Χριστίνα" w:date="2017-06-22T11:46:00Z">
        <w:r w:rsidRPr="00AB52D8">
          <w:rPr>
            <w:rFonts w:eastAsia="Times New Roman"/>
            <w:szCs w:val="24"/>
            <w:lang w:eastAsia="en-US"/>
          </w:rPr>
          <w:t xml:space="preserve"> </w:t>
        </w:r>
        <w:r w:rsidRPr="00AB52D8">
          <w:rPr>
            <w:rFonts w:eastAsia="Times New Roman"/>
            <w:szCs w:val="24"/>
            <w:lang w:eastAsia="en-US"/>
          </w:rPr>
          <w:br/>
          <w:t xml:space="preserve">Α. ΕΙΔΙΚΑ ΘΕΜΑΤΑ </w:t>
        </w:r>
        <w:r w:rsidRPr="00AB52D8">
          <w:rPr>
            <w:rFonts w:eastAsia="Times New Roman"/>
            <w:szCs w:val="24"/>
            <w:lang w:eastAsia="en-US"/>
          </w:rPr>
          <w:br/>
          <w:t xml:space="preserve">1. Επικύρωση Πρακτικών, σελ. </w:t>
        </w:r>
        <w:r w:rsidRPr="00AB52D8">
          <w:rPr>
            <w:rFonts w:eastAsia="Times New Roman"/>
            <w:szCs w:val="24"/>
            <w:lang w:eastAsia="en-US"/>
          </w:rPr>
          <w:br/>
          <w:t xml:space="preserve">2. Ανακοινώνεται ότι τη συνεδρίαση παρακολουθούν μαθητές από το 1ο και 2ο Γυμνάσιο Μοσχάτου και το Βρετανικό Σχολείο της Αγίας Αικατερίνης, σελ. </w:t>
        </w:r>
        <w:r w:rsidRPr="00AB52D8">
          <w:rPr>
            <w:rFonts w:eastAsia="Times New Roman"/>
            <w:szCs w:val="24"/>
            <w:lang w:eastAsia="en-US"/>
          </w:rPr>
          <w:br/>
          <w:t xml:space="preserve">3. Επί διαδικαστικού θέματος, σελ. </w:t>
        </w:r>
        <w:r w:rsidRPr="00AB52D8">
          <w:rPr>
            <w:rFonts w:eastAsia="Times New Roman"/>
            <w:szCs w:val="24"/>
            <w:lang w:eastAsia="en-US"/>
          </w:rPr>
          <w:br/>
          <w:t xml:space="preserve"> </w:t>
        </w:r>
        <w:r w:rsidRPr="00AB52D8">
          <w:rPr>
            <w:rFonts w:eastAsia="Times New Roman"/>
            <w:szCs w:val="24"/>
            <w:lang w:eastAsia="en-US"/>
          </w:rPr>
          <w:br/>
          <w:t xml:space="preserve">Β. ΚΟΙΝΟΒΟΥΛΕΥΤΙΚΟΣ ΕΛΕΓΧΟΣ </w:t>
        </w:r>
        <w:r w:rsidRPr="00AB52D8">
          <w:rPr>
            <w:rFonts w:eastAsia="Times New Roman"/>
            <w:szCs w:val="24"/>
            <w:lang w:eastAsia="en-US"/>
          </w:rPr>
          <w:br/>
          <w:t xml:space="preserve">1. Ανακοίνωση του δελτίου επικαίρων ερωτήσεων της Δευτέρας 19 Ιουνίου 2017, σελ. </w:t>
        </w:r>
        <w:r w:rsidRPr="00AB52D8">
          <w:rPr>
            <w:rFonts w:eastAsia="Times New Roman"/>
            <w:szCs w:val="24"/>
            <w:lang w:eastAsia="en-US"/>
          </w:rPr>
          <w:br/>
          <w:t>2. Συζήτηση επικαίρων ερωτήσεων:</w:t>
        </w:r>
        <w:r w:rsidRPr="00AB52D8">
          <w:rPr>
            <w:rFonts w:eastAsia="Times New Roman"/>
            <w:szCs w:val="24"/>
            <w:lang w:eastAsia="en-US"/>
          </w:rPr>
          <w:br/>
          <w:t xml:space="preserve"> Προς τον Υπουργό Περιβάλλοντος και Ενέργειας:</w:t>
        </w:r>
        <w:r w:rsidRPr="00AB52D8">
          <w:rPr>
            <w:rFonts w:eastAsia="Times New Roman"/>
            <w:szCs w:val="24"/>
            <w:lang w:eastAsia="en-US"/>
          </w:rPr>
          <w:br/>
          <w:t xml:space="preserve"> i. με θέμα "Χωροταξικό Τουρισμού", σελ. </w:t>
        </w:r>
        <w:r w:rsidRPr="00AB52D8">
          <w:rPr>
            <w:rFonts w:eastAsia="Times New Roman"/>
            <w:szCs w:val="24"/>
            <w:lang w:eastAsia="en-US"/>
          </w:rPr>
          <w:br/>
          <w:t xml:space="preserve"> </w:t>
        </w:r>
        <w:proofErr w:type="spellStart"/>
        <w:r w:rsidRPr="00AB52D8">
          <w:rPr>
            <w:rFonts w:eastAsia="Times New Roman"/>
            <w:szCs w:val="24"/>
            <w:lang w:eastAsia="en-US"/>
          </w:rPr>
          <w:t>ii</w:t>
        </w:r>
        <w:proofErr w:type="spellEnd"/>
        <w:r w:rsidRPr="00AB52D8">
          <w:rPr>
            <w:rFonts w:eastAsia="Times New Roman"/>
            <w:szCs w:val="24"/>
            <w:lang w:eastAsia="en-US"/>
          </w:rPr>
          <w:t xml:space="preserve">. με θέμα: "Να μειωθούν δραστικά οι υπερβολικές χρεώσεις στην ΔΕΗ", σελ. </w:t>
        </w:r>
        <w:r w:rsidRPr="00AB52D8">
          <w:rPr>
            <w:rFonts w:eastAsia="Times New Roman"/>
            <w:szCs w:val="24"/>
            <w:lang w:eastAsia="en-US"/>
          </w:rPr>
          <w:br/>
          <w:t xml:space="preserve"> </w:t>
        </w:r>
        <w:proofErr w:type="spellStart"/>
        <w:r w:rsidRPr="00AB52D8">
          <w:rPr>
            <w:rFonts w:eastAsia="Times New Roman"/>
            <w:szCs w:val="24"/>
            <w:lang w:eastAsia="en-US"/>
          </w:rPr>
          <w:t>iii</w:t>
        </w:r>
        <w:proofErr w:type="spellEnd"/>
        <w:r w:rsidRPr="00AB52D8">
          <w:rPr>
            <w:rFonts w:eastAsia="Times New Roman"/>
            <w:szCs w:val="24"/>
            <w:lang w:eastAsia="en-US"/>
          </w:rPr>
          <w:t xml:space="preserve">. σχετικά με τη λειτουργία και την ανάπτυξη του Ινστιτούτου Γεωλογικών και Μεταλλευτικών Ερευνών (Ι.Γ.Μ.Ε.)(συζήτηση από κοινού δύο συναφών ερωτήσεων), σελ.                                                                                              </w:t>
        </w:r>
        <w:proofErr w:type="spellStart"/>
        <w:r w:rsidRPr="00AB52D8">
          <w:rPr>
            <w:rFonts w:eastAsia="Times New Roman"/>
            <w:szCs w:val="24"/>
            <w:lang w:eastAsia="en-US"/>
          </w:rPr>
          <w:t>iv</w:t>
        </w:r>
        <w:proofErr w:type="spellEnd"/>
        <w:r w:rsidRPr="00AB52D8">
          <w:rPr>
            <w:rFonts w:eastAsia="Times New Roman"/>
            <w:szCs w:val="24"/>
            <w:lang w:eastAsia="en-US"/>
          </w:rPr>
          <w:t xml:space="preserve">. σχετικά με την κατάργηση των κτηματολογικών γραφείων Ρόδου και Κω, σελ. </w:t>
        </w:r>
        <w:r w:rsidRPr="00AB52D8">
          <w:rPr>
            <w:rFonts w:eastAsia="Times New Roman"/>
            <w:szCs w:val="24"/>
            <w:lang w:eastAsia="en-US"/>
          </w:rPr>
          <w:br/>
          <w:t xml:space="preserve"> </w:t>
        </w:r>
        <w:r w:rsidRPr="00AB52D8">
          <w:rPr>
            <w:rFonts w:eastAsia="Times New Roman"/>
            <w:szCs w:val="24"/>
            <w:lang w:eastAsia="en-US"/>
          </w:rPr>
          <w:br/>
        </w:r>
        <w:r w:rsidRPr="00AB52D8">
          <w:rPr>
            <w:rFonts w:eastAsia="Times New Roman"/>
            <w:szCs w:val="24"/>
            <w:lang w:eastAsia="en-US"/>
          </w:rPr>
          <w:br/>
          <w:t>ΠΡΟΕΔΡΕΥΩΝ                                                                                  ΚΑΚΛΑΜΑΝΗΣ Ν. , σελ.</w:t>
        </w:r>
        <w:r w:rsidRPr="00AB52D8">
          <w:rPr>
            <w:rFonts w:eastAsia="Times New Roman"/>
            <w:szCs w:val="24"/>
            <w:lang w:eastAsia="en-US"/>
          </w:rPr>
          <w:br/>
        </w:r>
      </w:ins>
    </w:p>
    <w:p w14:paraId="3A68499B" w14:textId="77777777" w:rsidR="00AB52D8" w:rsidRPr="00AB52D8" w:rsidRDefault="00AB52D8" w:rsidP="00AB52D8">
      <w:pPr>
        <w:spacing w:after="200" w:line="360" w:lineRule="auto"/>
        <w:rPr>
          <w:ins w:id="22" w:author="Φλούδα Χριστίνα" w:date="2017-06-22T11:46:00Z"/>
          <w:rFonts w:eastAsia="Times New Roman"/>
          <w:szCs w:val="24"/>
          <w:lang w:eastAsia="en-US"/>
        </w:rPr>
      </w:pPr>
      <w:ins w:id="23" w:author="Φλούδα Χριστίνα" w:date="2017-06-22T11:46:00Z">
        <w:r w:rsidRPr="00AB52D8">
          <w:rPr>
            <w:rFonts w:eastAsia="Times New Roman"/>
            <w:szCs w:val="24"/>
            <w:lang w:eastAsia="en-US"/>
          </w:rPr>
          <w:t>ΟΜΙΛΗΤΕΣ</w:t>
        </w:r>
      </w:ins>
    </w:p>
    <w:p w14:paraId="4B8AB264" w14:textId="4DDC8BE3" w:rsidR="00AB52D8" w:rsidRDefault="00AB52D8" w:rsidP="00AB52D8">
      <w:pPr>
        <w:spacing w:after="0" w:line="600" w:lineRule="auto"/>
        <w:ind w:firstLine="720"/>
        <w:jc w:val="both"/>
        <w:rPr>
          <w:ins w:id="24" w:author="Φλούδα Χριστίνα" w:date="2017-06-22T11:46:00Z"/>
          <w:rFonts w:eastAsia="Times New Roman"/>
          <w:szCs w:val="24"/>
        </w:rPr>
        <w:pPrChange w:id="25" w:author="Φλούδα Χριστίνα" w:date="2017-06-22T11:46:00Z">
          <w:pPr>
            <w:spacing w:after="0" w:line="600" w:lineRule="auto"/>
            <w:ind w:firstLine="720"/>
            <w:jc w:val="center"/>
          </w:pPr>
        </w:pPrChange>
      </w:pPr>
      <w:ins w:id="26" w:author="Φλούδα Χριστίνα" w:date="2017-06-22T11:46:00Z">
        <w:r w:rsidRPr="00AB52D8">
          <w:rPr>
            <w:rFonts w:eastAsia="Times New Roman"/>
            <w:szCs w:val="24"/>
            <w:lang w:eastAsia="en-US"/>
          </w:rPr>
          <w:t>Α. Επί διαδικαστικού θέματος:</w:t>
        </w:r>
        <w:r w:rsidRPr="00AB52D8">
          <w:rPr>
            <w:rFonts w:eastAsia="Times New Roman"/>
            <w:szCs w:val="24"/>
            <w:lang w:eastAsia="en-US"/>
          </w:rPr>
          <w:br/>
          <w:t>ΚΑΚΛΑΜΑΝΗΣ Ν. , σελ.</w:t>
        </w:r>
        <w:r w:rsidRPr="00AB52D8">
          <w:rPr>
            <w:rFonts w:eastAsia="Times New Roman"/>
            <w:szCs w:val="24"/>
            <w:lang w:eastAsia="en-US"/>
          </w:rPr>
          <w:br/>
          <w:t>ΚΑΜΑΤΕΡΟΣ Η. , σελ.</w:t>
        </w:r>
        <w:r w:rsidRPr="00AB52D8">
          <w:rPr>
            <w:rFonts w:eastAsia="Times New Roman"/>
            <w:szCs w:val="24"/>
            <w:lang w:eastAsia="en-US"/>
          </w:rPr>
          <w:br/>
        </w:r>
        <w:r w:rsidRPr="00AB52D8">
          <w:rPr>
            <w:rFonts w:eastAsia="Times New Roman"/>
            <w:szCs w:val="24"/>
            <w:lang w:eastAsia="en-US"/>
          </w:rPr>
          <w:br/>
          <w:t>Β. Συζήτηση επικαίρων ερωτήσεων:</w:t>
        </w:r>
        <w:r w:rsidRPr="00AB52D8">
          <w:rPr>
            <w:rFonts w:eastAsia="Times New Roman"/>
            <w:szCs w:val="24"/>
            <w:lang w:eastAsia="en-US"/>
          </w:rPr>
          <w:br/>
          <w:t>ΚΑΜΑΤΕΡΟΣ Η. ,  σελ.</w:t>
        </w:r>
        <w:r w:rsidRPr="00AB52D8">
          <w:rPr>
            <w:rFonts w:eastAsia="Times New Roman"/>
            <w:szCs w:val="24"/>
            <w:lang w:eastAsia="en-US"/>
          </w:rPr>
          <w:br/>
          <w:t>ΚΕΓΚΕΡΟΓΛΟΥ Β. , σελ.</w:t>
        </w:r>
        <w:r w:rsidRPr="00AB52D8">
          <w:rPr>
            <w:rFonts w:eastAsia="Times New Roman"/>
            <w:szCs w:val="24"/>
            <w:lang w:eastAsia="en-US"/>
          </w:rPr>
          <w:br/>
          <w:t>ΚΟΝΣΟΛΑΣ Ε. , σελ.</w:t>
        </w:r>
        <w:r w:rsidRPr="00AB52D8">
          <w:rPr>
            <w:rFonts w:eastAsia="Times New Roman"/>
            <w:szCs w:val="24"/>
            <w:lang w:eastAsia="en-US"/>
          </w:rPr>
          <w:br/>
          <w:t>ΣΤΑΘΑΚΗΣ Γ. , σελ.</w:t>
        </w:r>
        <w:r w:rsidRPr="00AB52D8">
          <w:rPr>
            <w:rFonts w:eastAsia="Times New Roman"/>
            <w:szCs w:val="24"/>
            <w:lang w:eastAsia="en-US"/>
          </w:rPr>
          <w:br/>
          <w:t>ΤΑΣΣΟΣ Σ. , σελ.</w:t>
        </w:r>
        <w:r w:rsidRPr="00AB52D8">
          <w:rPr>
            <w:rFonts w:eastAsia="Times New Roman"/>
            <w:szCs w:val="24"/>
            <w:lang w:eastAsia="en-US"/>
          </w:rPr>
          <w:br/>
        </w:r>
        <w:r w:rsidRPr="00AB52D8">
          <w:rPr>
            <w:rFonts w:eastAsia="Times New Roman"/>
            <w:szCs w:val="24"/>
            <w:lang w:eastAsia="en-US"/>
          </w:rPr>
          <w:br/>
          <w:t>Γ. ΠΑΡΕΜΒΑΣΕΙΣ:</w:t>
        </w:r>
        <w:r w:rsidRPr="00AB52D8">
          <w:rPr>
            <w:rFonts w:eastAsia="Times New Roman"/>
            <w:szCs w:val="24"/>
            <w:lang w:eastAsia="en-US"/>
          </w:rPr>
          <w:br/>
          <w:t>ΚΑΚΛΑΜΑΝΗΣ Ν. , σελ.</w:t>
        </w:r>
        <w:r w:rsidRPr="00AB52D8">
          <w:rPr>
            <w:rFonts w:eastAsia="Times New Roman"/>
            <w:szCs w:val="24"/>
            <w:lang w:eastAsia="en-US"/>
          </w:rPr>
          <w:br/>
        </w:r>
      </w:ins>
    </w:p>
    <w:p w14:paraId="2E652A2C" w14:textId="77777777" w:rsidR="000E44EE" w:rsidRDefault="00AB52D8">
      <w:pPr>
        <w:spacing w:after="0" w:line="600" w:lineRule="auto"/>
        <w:ind w:firstLine="720"/>
        <w:jc w:val="center"/>
        <w:rPr>
          <w:rFonts w:eastAsia="Times New Roman"/>
          <w:szCs w:val="24"/>
        </w:rPr>
      </w:pPr>
      <w:r>
        <w:rPr>
          <w:rFonts w:eastAsia="Times New Roman"/>
          <w:szCs w:val="24"/>
        </w:rPr>
        <w:t>ΠΡΑΚΤΙΚΑ ΒΟΥΛΗΣ</w:t>
      </w:r>
    </w:p>
    <w:p w14:paraId="2E652A2D" w14:textId="77777777" w:rsidR="000E44EE" w:rsidRDefault="00AB52D8">
      <w:pPr>
        <w:spacing w:after="0" w:line="600" w:lineRule="auto"/>
        <w:ind w:firstLine="720"/>
        <w:jc w:val="center"/>
        <w:rPr>
          <w:rFonts w:eastAsia="Times New Roman"/>
          <w:szCs w:val="24"/>
        </w:rPr>
      </w:pPr>
      <w:r>
        <w:rPr>
          <w:rFonts w:eastAsia="Times New Roman"/>
          <w:szCs w:val="24"/>
        </w:rPr>
        <w:t xml:space="preserve">ΙΖ΄ ΠΕΡΙΟΔΟΣ </w:t>
      </w:r>
    </w:p>
    <w:p w14:paraId="2E652A2E" w14:textId="77777777" w:rsidR="000E44EE" w:rsidRDefault="00AB52D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E652A2F" w14:textId="77777777" w:rsidR="000E44EE" w:rsidRDefault="00AB52D8">
      <w:pPr>
        <w:spacing w:after="0" w:line="600" w:lineRule="auto"/>
        <w:ind w:firstLine="720"/>
        <w:jc w:val="center"/>
        <w:rPr>
          <w:rFonts w:eastAsia="Times New Roman"/>
          <w:szCs w:val="24"/>
        </w:rPr>
      </w:pPr>
      <w:r>
        <w:rPr>
          <w:rFonts w:eastAsia="Times New Roman"/>
          <w:szCs w:val="24"/>
        </w:rPr>
        <w:t>ΣΥΝΟΔΟΣ Β΄</w:t>
      </w:r>
    </w:p>
    <w:p w14:paraId="2E652A30" w14:textId="77777777" w:rsidR="000E44EE" w:rsidRDefault="00AB52D8">
      <w:pPr>
        <w:spacing w:after="0" w:line="600" w:lineRule="auto"/>
        <w:ind w:firstLine="720"/>
        <w:jc w:val="center"/>
        <w:rPr>
          <w:rFonts w:eastAsia="Times New Roman"/>
          <w:szCs w:val="24"/>
        </w:rPr>
      </w:pPr>
      <w:r>
        <w:rPr>
          <w:rFonts w:eastAsia="Times New Roman"/>
          <w:szCs w:val="24"/>
        </w:rPr>
        <w:t>ΣΥΝΕΔΡΙΑΣΗ ΡΛΕ΄</w:t>
      </w:r>
    </w:p>
    <w:p w14:paraId="2E652A31" w14:textId="77777777" w:rsidR="000E44EE" w:rsidRDefault="00AB52D8">
      <w:pPr>
        <w:spacing w:after="0" w:line="600" w:lineRule="auto"/>
        <w:ind w:firstLine="720"/>
        <w:jc w:val="center"/>
        <w:rPr>
          <w:rFonts w:eastAsia="Times New Roman"/>
          <w:szCs w:val="24"/>
        </w:rPr>
      </w:pPr>
      <w:r>
        <w:rPr>
          <w:rFonts w:eastAsia="Times New Roman"/>
          <w:szCs w:val="24"/>
        </w:rPr>
        <w:t>Παρασκευή 16 Ιουνίου 2017</w:t>
      </w:r>
    </w:p>
    <w:p w14:paraId="2E652A32" w14:textId="77777777" w:rsidR="000E44EE" w:rsidRDefault="000E44EE">
      <w:pPr>
        <w:spacing w:after="0" w:line="600" w:lineRule="auto"/>
        <w:ind w:firstLine="720"/>
        <w:jc w:val="center"/>
        <w:rPr>
          <w:rFonts w:eastAsia="Times New Roman"/>
          <w:szCs w:val="24"/>
        </w:rPr>
      </w:pPr>
    </w:p>
    <w:p w14:paraId="2E652A33" w14:textId="77777777" w:rsidR="000E44EE" w:rsidRDefault="00AB52D8">
      <w:pPr>
        <w:spacing w:after="0" w:line="600" w:lineRule="auto"/>
        <w:ind w:firstLine="720"/>
        <w:jc w:val="both"/>
        <w:rPr>
          <w:rFonts w:eastAsia="Times New Roman"/>
          <w:szCs w:val="24"/>
        </w:rPr>
      </w:pPr>
      <w:r>
        <w:rPr>
          <w:rFonts w:eastAsia="Times New Roman"/>
          <w:szCs w:val="24"/>
        </w:rPr>
        <w:t>Αθήνα, σήμερα στις 16 Ιουνίου 2017, ημέρα Παρασκευή και ώρα 10.15΄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290DC9">
        <w:rPr>
          <w:rFonts w:eastAsia="Times New Roman"/>
          <w:b/>
          <w:szCs w:val="24"/>
        </w:rPr>
        <w:t>ΝΙΚΗΤΑ ΚΑΚΛΑΜΑΝΗ</w:t>
      </w:r>
      <w:r w:rsidRPr="00F0721B">
        <w:rPr>
          <w:rFonts w:eastAsia="Times New Roman"/>
          <w:szCs w:val="24"/>
        </w:rPr>
        <w:t>.</w:t>
      </w:r>
    </w:p>
    <w:p w14:paraId="2E652A34" w14:textId="77777777" w:rsidR="000E44EE" w:rsidRDefault="00AB52D8">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2E652A35" w14:textId="77777777" w:rsidR="000E44EE" w:rsidRDefault="00AB52D8">
      <w:pPr>
        <w:spacing w:after="0" w:line="600" w:lineRule="auto"/>
        <w:ind w:firstLine="720"/>
        <w:jc w:val="both"/>
        <w:rPr>
          <w:rFonts w:eastAsia="Times New Roman"/>
          <w:szCs w:val="24"/>
        </w:rPr>
      </w:pPr>
      <w:r>
        <w:rPr>
          <w:rFonts w:eastAsia="Times New Roman"/>
          <w:szCs w:val="24"/>
        </w:rPr>
        <w:t>Έχω την τιμ</w:t>
      </w:r>
      <w:r>
        <w:rPr>
          <w:rFonts w:eastAsia="Times New Roman"/>
          <w:szCs w:val="24"/>
        </w:rPr>
        <w:t>ή να ανακοινώσω στο Σώμα το δελτίο των επίκαιρων ερωτήσεων της Δευτέρας 19 Ιουνίου 2017.</w:t>
      </w:r>
    </w:p>
    <w:p w14:paraId="2E652A36" w14:textId="77777777" w:rsidR="000E44EE" w:rsidRDefault="00AB52D8">
      <w:pPr>
        <w:spacing w:after="0"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2E652A3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1. Η με αριθμό 990/12-6-2017 επίκαιρη ερώτηση του Βουλευτή Α΄ Θεσσαλονίκη</w:t>
      </w:r>
      <w:r>
        <w:rPr>
          <w:rFonts w:eastAsia="Times New Roman" w:cs="Times New Roman"/>
          <w:szCs w:val="24"/>
        </w:rPr>
        <w:t xml:space="preserve">ς του Συνασπισμού Ριζοσπαστικής Αριστεράς κ. </w:t>
      </w:r>
      <w:r>
        <w:rPr>
          <w:rFonts w:eastAsia="Times New Roman" w:cs="Times New Roman"/>
          <w:bCs/>
          <w:szCs w:val="24"/>
        </w:rPr>
        <w:t>Αλέξανδρου Τρια</w:t>
      </w:r>
      <w:r>
        <w:rPr>
          <w:rFonts w:eastAsia="Times New Roman" w:cs="Times New Roman"/>
          <w:bCs/>
          <w:szCs w:val="24"/>
        </w:rPr>
        <w:lastRenderedPageBreak/>
        <w:t>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«Πρώην Στρατόπεδο </w:t>
      </w:r>
      <w:proofErr w:type="spellStart"/>
      <w:r>
        <w:rPr>
          <w:rFonts w:eastAsia="Times New Roman" w:cs="Times New Roman"/>
          <w:szCs w:val="24"/>
        </w:rPr>
        <w:t>Κόδρα</w:t>
      </w:r>
      <w:proofErr w:type="spellEnd"/>
      <w:r>
        <w:rPr>
          <w:rFonts w:eastAsia="Times New Roman" w:cs="Times New Roman"/>
          <w:szCs w:val="24"/>
        </w:rPr>
        <w:t xml:space="preserve"> Καλαμαριάς – Ανατολικής Θεσσαλονίκης: Ανάδειξη της περιοχής σε </w:t>
      </w:r>
      <w:proofErr w:type="spellStart"/>
      <w:r>
        <w:rPr>
          <w:rFonts w:eastAsia="Times New Roman" w:cs="Times New Roman"/>
          <w:szCs w:val="24"/>
        </w:rPr>
        <w:t>υπερτοπικό</w:t>
      </w:r>
      <w:proofErr w:type="spellEnd"/>
      <w:r>
        <w:rPr>
          <w:rFonts w:eastAsia="Times New Roman" w:cs="Times New Roman"/>
          <w:szCs w:val="24"/>
        </w:rPr>
        <w:t xml:space="preserve"> πάρκο».</w:t>
      </w:r>
    </w:p>
    <w:p w14:paraId="2E652A3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2. Η με αριθμό 987/9-6-2017 επίκαιρη </w:t>
      </w:r>
      <w:r>
        <w:rPr>
          <w:rFonts w:eastAsia="Times New Roman" w:cs="Times New Roman"/>
          <w:szCs w:val="24"/>
        </w:rPr>
        <w:t xml:space="preserve">ερώτηση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szCs w:val="24"/>
        </w:rPr>
        <w:t xml:space="preserve"> προς τον Υπουργό</w:t>
      </w:r>
      <w:r>
        <w:rPr>
          <w:rFonts w:eastAsia="Times New Roman" w:cs="Times New Roman"/>
          <w:bCs/>
          <w:szCs w:val="24"/>
        </w:rPr>
        <w:t xml:space="preserve"> Παιδείας, Έρευνας και Θρησκευμάτων, </w:t>
      </w:r>
      <w:r>
        <w:rPr>
          <w:rFonts w:eastAsia="Times New Roman" w:cs="Times New Roman"/>
          <w:szCs w:val="24"/>
        </w:rPr>
        <w:t>με θέμα: «Κατάργηση σχολικών μονάδων ορεινών, απομακρυσμένων και νησιωτικών περιοχών».</w:t>
      </w:r>
    </w:p>
    <w:p w14:paraId="2E652A3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3. Η με αριθμό 974/6-6-2017 επίκαιρη ερώτηση του</w:t>
      </w:r>
      <w:r>
        <w:rPr>
          <w:rFonts w:eastAsia="Times New Roman" w:cs="Times New Roman"/>
          <w:szCs w:val="24"/>
        </w:rPr>
        <w:t xml:space="preserve">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«Αυθαίρετη και παράνομα διακριτική μεταχείριση υποψηφίων μελών Συνεργαζόμενου Εκπαιδευτικού Προσωπικού (ΣΕΠ)</w:t>
      </w:r>
      <w:r>
        <w:rPr>
          <w:rFonts w:eastAsia="Times New Roman" w:cs="Times New Roman"/>
          <w:szCs w:val="24"/>
        </w:rPr>
        <w:t xml:space="preserve"> σε προκηρύξεις του Ελληνικού Ανοι</w:t>
      </w:r>
      <w:r>
        <w:rPr>
          <w:rFonts w:eastAsia="Times New Roman" w:cs="Times New Roman"/>
          <w:szCs w:val="24"/>
        </w:rPr>
        <w:t>κ</w:t>
      </w:r>
      <w:r>
        <w:rPr>
          <w:rFonts w:eastAsia="Times New Roman" w:cs="Times New Roman"/>
          <w:szCs w:val="24"/>
        </w:rPr>
        <w:t>τού Πανεπιστημίου (ΕΑΠ)».</w:t>
      </w:r>
    </w:p>
    <w:p w14:paraId="2E652A3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4. Η με αριθμό 976/6-6-2017 επίκαιρη ερώτηση της Βουλευτού Χαλκιδικής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Σωτηρίας Βλάχου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«Ελλείψεις ασθενοφόρων στον Νομό </w:t>
      </w:r>
      <w:r>
        <w:rPr>
          <w:rFonts w:eastAsia="Times New Roman" w:cs="Times New Roman"/>
          <w:szCs w:val="24"/>
        </w:rPr>
        <w:t>Χαλκιδικής θέτουν σε κίνδυνο τη ζωή πολιτών».</w:t>
      </w:r>
    </w:p>
    <w:p w14:paraId="2E652A3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5. Η με αριθμό 1023/13-6-2017 επίκαιρη ερώτηση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w:t>
      </w:r>
      <w:r>
        <w:rPr>
          <w:rFonts w:eastAsia="Times New Roman" w:cs="Times New Roman"/>
          <w:szCs w:val="24"/>
        </w:rPr>
        <w:lastRenderedPageBreak/>
        <w:t xml:space="preserve">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 μη κατάργηση ή α</w:t>
      </w:r>
      <w:r>
        <w:rPr>
          <w:rFonts w:eastAsia="Times New Roman" w:cs="Times New Roman"/>
          <w:szCs w:val="24"/>
        </w:rPr>
        <w:t>ναστολή λειτουργίας του 12</w:t>
      </w:r>
      <w:r>
        <w:rPr>
          <w:rFonts w:eastAsia="Times New Roman" w:cs="Times New Roman"/>
          <w:szCs w:val="24"/>
          <w:vertAlign w:val="superscript"/>
        </w:rPr>
        <w:t>ου</w:t>
      </w:r>
      <w:r>
        <w:rPr>
          <w:rFonts w:eastAsia="Times New Roman" w:cs="Times New Roman"/>
          <w:szCs w:val="24"/>
        </w:rPr>
        <w:t xml:space="preserve"> Δημοτικού Σχολείου του Δήμου Θεσσαλονίκης.</w:t>
      </w:r>
    </w:p>
    <w:p w14:paraId="2E652A3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6. Η με αριθμό 979/7-6-2017 επίκαιρη ερώτηση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ένταξη του εμβολίου κατά της </w:t>
      </w:r>
      <w:proofErr w:type="spellStart"/>
      <w:r>
        <w:rPr>
          <w:rFonts w:eastAsia="Times New Roman" w:cs="Times New Roman"/>
          <w:szCs w:val="24"/>
        </w:rPr>
        <w:t>μ</w:t>
      </w:r>
      <w:r>
        <w:rPr>
          <w:rFonts w:eastAsia="Times New Roman" w:cs="Times New Roman"/>
          <w:szCs w:val="24"/>
        </w:rPr>
        <w:t>ηνι</w:t>
      </w:r>
      <w:r>
        <w:rPr>
          <w:rFonts w:eastAsia="Times New Roman" w:cs="Times New Roman"/>
          <w:szCs w:val="24"/>
        </w:rPr>
        <w:t>γγιτοδόκοκκου</w:t>
      </w:r>
      <w:proofErr w:type="spellEnd"/>
      <w:r>
        <w:rPr>
          <w:rFonts w:eastAsia="Times New Roman" w:cs="Times New Roman"/>
          <w:szCs w:val="24"/>
        </w:rPr>
        <w:t xml:space="preserve"> </w:t>
      </w:r>
      <w:proofErr w:type="spellStart"/>
      <w:r>
        <w:rPr>
          <w:rFonts w:eastAsia="Times New Roman" w:cs="Times New Roman"/>
          <w:szCs w:val="24"/>
        </w:rPr>
        <w:t>ο</w:t>
      </w:r>
      <w:r>
        <w:rPr>
          <w:rFonts w:eastAsia="Times New Roman" w:cs="Times New Roman"/>
          <w:szCs w:val="24"/>
        </w:rPr>
        <w:t>ροομάδας</w:t>
      </w:r>
      <w:proofErr w:type="spellEnd"/>
      <w:r>
        <w:rPr>
          <w:rFonts w:eastAsia="Times New Roman" w:cs="Times New Roman"/>
          <w:szCs w:val="24"/>
        </w:rPr>
        <w:t xml:space="preserve"> τύπου Β στο Εθνικό Σύστημα Εμβολιασμών.</w:t>
      </w:r>
    </w:p>
    <w:p w14:paraId="2E652A3D" w14:textId="77777777" w:rsidR="000E44EE" w:rsidRDefault="00AB52D8">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του Κανονισμού</w:t>
      </w:r>
      <w:r>
        <w:rPr>
          <w:rFonts w:eastAsia="Times New Roman"/>
          <w:szCs w:val="24"/>
        </w:rPr>
        <w:t xml:space="preserve"> </w:t>
      </w:r>
      <w:r>
        <w:rPr>
          <w:rFonts w:eastAsia="Times New Roman"/>
          <w:szCs w:val="24"/>
        </w:rPr>
        <w:t xml:space="preserve">της </w:t>
      </w:r>
      <w:r>
        <w:rPr>
          <w:rFonts w:eastAsia="Times New Roman"/>
          <w:szCs w:val="24"/>
        </w:rPr>
        <w:t>Βουλής)</w:t>
      </w:r>
    </w:p>
    <w:p w14:paraId="2E652A3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1. Η με αριθμό 1020/13-6-2017 επίκαιρη ερώτηση της Βουλευτού Καρδίτσας του Συνασπισμού Ριζοσπαστ</w:t>
      </w:r>
      <w:r>
        <w:rPr>
          <w:rFonts w:eastAsia="Times New Roman" w:cs="Times New Roman"/>
          <w:szCs w:val="24"/>
        </w:rPr>
        <w:t>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Χρυσούλας </w:t>
      </w:r>
      <w:proofErr w:type="spellStart"/>
      <w:r>
        <w:rPr>
          <w:rFonts w:eastAsia="Times New Roman" w:cs="Times New Roman"/>
          <w:bCs/>
          <w:szCs w:val="24"/>
        </w:rPr>
        <w:t>Κατσιαβρά</w:t>
      </w:r>
      <w:proofErr w:type="spellEnd"/>
      <w:r>
        <w:rPr>
          <w:rFonts w:eastAsia="Times New Roman" w:cs="Times New Roman"/>
          <w:bCs/>
          <w:szCs w:val="24"/>
        </w:rPr>
        <w:t xml:space="preserve"> - </w:t>
      </w:r>
      <w:proofErr w:type="spellStart"/>
      <w:r>
        <w:rPr>
          <w:rFonts w:eastAsia="Times New Roman" w:cs="Times New Roman"/>
          <w:bCs/>
          <w:szCs w:val="24"/>
        </w:rPr>
        <w:t>Σιωροπούλου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θεσμός και η λειτουργία των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β</w:t>
      </w:r>
      <w:r>
        <w:rPr>
          <w:rFonts w:eastAsia="Times New Roman" w:cs="Times New Roman"/>
          <w:szCs w:val="24"/>
        </w:rPr>
        <w:t>ιβλιοθηκών».</w:t>
      </w:r>
    </w:p>
    <w:p w14:paraId="2E652A3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2. Η με αριθμό 988/9-6-2017 επίκαιρη ερώτηση του Βουλευτή Χίου της Νέας Δημοκρατίας κ.</w:t>
      </w:r>
      <w:r>
        <w:rPr>
          <w:rFonts w:eastAsia="Times New Roman" w:cs="Times New Roman"/>
          <w:szCs w:val="24"/>
        </w:rPr>
        <w:t xml:space="preserve"> </w:t>
      </w:r>
      <w:r>
        <w:rPr>
          <w:rFonts w:eastAsia="Times New Roman" w:cs="Times New Roman"/>
          <w:bCs/>
          <w:szCs w:val="24"/>
        </w:rPr>
        <w:t xml:space="preserve">Νότη </w:t>
      </w:r>
      <w:proofErr w:type="spellStart"/>
      <w:r>
        <w:rPr>
          <w:rFonts w:eastAsia="Times New Roman" w:cs="Times New Roman"/>
          <w:bCs/>
          <w:szCs w:val="24"/>
        </w:rPr>
        <w:t>Μηταράκη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«Είναι οριστική η κατάργηση του μειωμένου συντελεστή ΦΠΑ στα νησιά του Βορείου και Ανατολικού Αιγαίου;».</w:t>
      </w:r>
    </w:p>
    <w:p w14:paraId="2E652A4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3. Η με αριθμό 1005/12-6-2017 επίκαιρη ερώτηση του Ανεξάρτητου Βουλευτή Αχαΐας κ. </w:t>
      </w:r>
      <w:r>
        <w:rPr>
          <w:rFonts w:eastAsia="Times New Roman" w:cs="Times New Roman"/>
          <w:bCs/>
          <w:szCs w:val="24"/>
        </w:rPr>
        <w:t>Νικολάου Νικολόπ</w:t>
      </w:r>
      <w:r>
        <w:rPr>
          <w:rFonts w:eastAsia="Times New Roman" w:cs="Times New Roman"/>
          <w:bCs/>
          <w:szCs w:val="24"/>
        </w:rPr>
        <w:t>ουλου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«Θα πληρώσουν οι επώνυμοι τα νοσήλια;».</w:t>
      </w:r>
    </w:p>
    <w:p w14:paraId="2E652A4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4. Η με αριθμό 933/2-6-2017 επίκαιρη ερώτηση του Βουλευτή Β΄ Αθηνών της Δημοκρατικής Συμπαράταξης ΠΑΣΟΚ – ΔΗΜΑΡ κ. </w:t>
      </w:r>
      <w:r>
        <w:rPr>
          <w:rFonts w:eastAsia="Times New Roman" w:cs="Times New Roman"/>
          <w:bCs/>
          <w:szCs w:val="24"/>
        </w:rPr>
        <w:t>Ανδρέα Λοβέρδου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Δικαιοσύνης, Διαφάνειας και </w:t>
      </w:r>
      <w:r>
        <w:rPr>
          <w:rFonts w:eastAsia="Times New Roman" w:cs="Times New Roman"/>
          <w:bCs/>
          <w:szCs w:val="24"/>
        </w:rPr>
        <w:t xml:space="preserve">Ανθρωπίνων Δικαιωμάτων, </w:t>
      </w:r>
      <w:r>
        <w:rPr>
          <w:rFonts w:eastAsia="Times New Roman" w:cs="Times New Roman"/>
          <w:szCs w:val="24"/>
        </w:rPr>
        <w:t xml:space="preserve">σχετικά με τη </w:t>
      </w:r>
      <w:proofErr w:type="spellStart"/>
      <w:r>
        <w:rPr>
          <w:rFonts w:eastAsia="Times New Roman" w:cs="Times New Roman"/>
          <w:szCs w:val="24"/>
        </w:rPr>
        <w:t>συνεπιμέλεια</w:t>
      </w:r>
      <w:proofErr w:type="spellEnd"/>
      <w:r>
        <w:rPr>
          <w:rFonts w:eastAsia="Times New Roman" w:cs="Times New Roman"/>
          <w:szCs w:val="24"/>
        </w:rPr>
        <w:t xml:space="preserve"> τέκνων.</w:t>
      </w:r>
    </w:p>
    <w:p w14:paraId="2E652A4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5. Η με αριθμό 923/1-6-2017 επίκαιρη ερώτηση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Ε</w:t>
      </w:r>
      <w:r>
        <w:rPr>
          <w:rFonts w:eastAsia="Times New Roman" w:cs="Times New Roman"/>
          <w:szCs w:val="24"/>
        </w:rPr>
        <w:t>κπλήρωση του</w:t>
      </w:r>
      <w:r>
        <w:rPr>
          <w:rFonts w:eastAsia="Times New Roman" w:cs="Times New Roman"/>
          <w:szCs w:val="24"/>
        </w:rPr>
        <w:t xml:space="preserve"> Τάματος του Έθνους».</w:t>
      </w:r>
    </w:p>
    <w:p w14:paraId="2E652A4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6. Η με αριθμό 929/2-6-2017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κλοπή ηλεκτρικού ρεύματος.</w:t>
      </w:r>
    </w:p>
    <w:p w14:paraId="2E652A4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7. Η με αριθμό 931/2-6-2017 επίκαιρη ερώτηση τ</w:t>
      </w:r>
      <w:r>
        <w:rPr>
          <w:rFonts w:eastAsia="Times New Roman" w:cs="Times New Roman"/>
          <w:szCs w:val="24"/>
        </w:rPr>
        <w:t xml:space="preserve">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«Siemens».</w:t>
      </w:r>
    </w:p>
    <w:p w14:paraId="2E652A4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8. Η με αριθμό 942/6-6-2017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w:t>
      </w:r>
      <w:r>
        <w:rPr>
          <w:rFonts w:eastAsia="Times New Roman" w:cs="Times New Roman"/>
          <w:szCs w:val="24"/>
        </w:rPr>
        <w:t>έμα: «</w:t>
      </w:r>
      <w:r>
        <w:rPr>
          <w:rFonts w:eastAsia="Times New Roman" w:cs="Times New Roman"/>
          <w:szCs w:val="24"/>
        </w:rPr>
        <w:t>Δ</w:t>
      </w:r>
      <w:r>
        <w:rPr>
          <w:rFonts w:eastAsia="Times New Roman" w:cs="Times New Roman"/>
          <w:szCs w:val="24"/>
        </w:rPr>
        <w:t>ραματική η κατάσταση στη Β΄ Παθολογική Κλινική Βόλου».</w:t>
      </w:r>
    </w:p>
    <w:p w14:paraId="2E652A4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9. Η με αριθμό 943/6-6-2017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της Δημοκρατικής Συμπαράταξης ΠΑΣΟ</w:t>
      </w:r>
      <w:r>
        <w:rPr>
          <w:rFonts w:eastAsia="Times New Roman" w:cs="Times New Roman"/>
          <w:szCs w:val="24"/>
        </w:rPr>
        <w:t>Κ</w:t>
      </w:r>
      <w:r>
        <w:rPr>
          <w:rFonts w:eastAsia="Times New Roman" w:cs="Times New Roman"/>
          <w:szCs w:val="24"/>
        </w:rPr>
        <w:t xml:space="preserve"> – 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Υ</w:t>
      </w:r>
      <w:r>
        <w:rPr>
          <w:rFonts w:eastAsia="Times New Roman" w:cs="Times New Roman"/>
          <w:szCs w:val="24"/>
        </w:rPr>
        <w:t xml:space="preserve">πάρχει τελικά εθνική </w:t>
      </w:r>
      <w:r>
        <w:rPr>
          <w:rFonts w:eastAsia="Times New Roman" w:cs="Times New Roman"/>
          <w:szCs w:val="24"/>
        </w:rPr>
        <w:t>και περιφερειακή στρατηγική για την ανάπτυξη του ιατρικού τουρισμού;».</w:t>
      </w:r>
    </w:p>
    <w:p w14:paraId="2E652A4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10. Η με αριθμό 924/1-6-2017 επίκαιρη ερώτηση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τον διορισμό υπόδικης</w:t>
      </w:r>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w:t>
      </w:r>
    </w:p>
    <w:p w14:paraId="2E652A4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11. Η με αριθμό 948/6-6-2017 επίκαιρη ερώτηση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Αθανασίου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Ελληνική Βιομηχανία Οχημάτων «ΕΛΒΟΑΒΕ».</w:t>
      </w:r>
    </w:p>
    <w:p w14:paraId="2E652A49" w14:textId="77777777" w:rsidR="000E44EE" w:rsidRDefault="00AB52D8">
      <w:pPr>
        <w:spacing w:after="0" w:line="600" w:lineRule="auto"/>
        <w:ind w:firstLine="720"/>
        <w:jc w:val="both"/>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ΕΡΩΤΗΣΕΙΣ </w:t>
      </w:r>
      <w:r>
        <w:rPr>
          <w:rFonts w:eastAsia="Times New Roman"/>
          <w:szCs w:val="24"/>
        </w:rPr>
        <w:t>(Άρθρο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w:t>
      </w:r>
      <w:r>
        <w:rPr>
          <w:rFonts w:eastAsia="Times New Roman"/>
          <w:szCs w:val="24"/>
        </w:rPr>
        <w:t xml:space="preserve"> </w:t>
      </w:r>
      <w:r>
        <w:rPr>
          <w:rFonts w:eastAsia="Times New Roman"/>
          <w:szCs w:val="24"/>
        </w:rPr>
        <w:t xml:space="preserve">της </w:t>
      </w:r>
      <w:r>
        <w:rPr>
          <w:rFonts w:eastAsia="Times New Roman"/>
          <w:szCs w:val="24"/>
        </w:rPr>
        <w:t>Βουλής)</w:t>
      </w:r>
    </w:p>
    <w:p w14:paraId="2E652A4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1. Η με αριθμό 4421/23-3-2017 ερώτηση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w:t>
      </w:r>
      <w:r>
        <w:rPr>
          <w:rFonts w:eastAsia="Times New Roman" w:cs="Times New Roman"/>
          <w:szCs w:val="24"/>
        </w:rPr>
        <w:t>ά με τη χορήγηση δελτίου ειδικού εισιτηρίου για τους φοιτητές που φοιτούν μέσω κατατακτηρίων εξετάσεων για δεύτερο πτυχίο καθώς και για τους φοιτητές του ΕΑΠ.</w:t>
      </w:r>
    </w:p>
    <w:p w14:paraId="2E652A4B" w14:textId="77777777" w:rsidR="000E44EE" w:rsidRDefault="00AB52D8">
      <w:pPr>
        <w:spacing w:after="0" w:line="600" w:lineRule="auto"/>
        <w:ind w:firstLine="720"/>
        <w:jc w:val="both"/>
        <w:rPr>
          <w:rFonts w:eastAsia="Times New Roman" w:cs="Times New Roman"/>
          <w:b/>
          <w:szCs w:val="24"/>
        </w:rPr>
      </w:pPr>
      <w:r>
        <w:rPr>
          <w:rFonts w:eastAsia="Times New Roman"/>
          <w:szCs w:val="24"/>
        </w:rPr>
        <w:lastRenderedPageBreak/>
        <w:t>Κυρίες και κύριοι συνάδελφοι,</w:t>
      </w:r>
      <w:r>
        <w:rPr>
          <w:rFonts w:eastAsia="Times New Roman" w:cs="Times New Roman"/>
          <w:szCs w:val="24"/>
        </w:rPr>
        <w:t xml:space="preserve"> εισερχόμαστε στη συζήτηση των </w:t>
      </w:r>
    </w:p>
    <w:p w14:paraId="2E652A4C" w14:textId="77777777" w:rsidR="000E44EE" w:rsidRDefault="00AB52D8">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E652A4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Προτού ξεκινήσουμε, θα ανακοινώσω τις ερωτήσεις που δεν θα συζητηθούν λόγω κωλύματος των αρμοδίων Υπουργών και θα επαναπροσδιοριστούν για συζήτηση. </w:t>
      </w:r>
    </w:p>
    <w:p w14:paraId="2E652A4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δεύτερη με αριθμό 985/9-6-2017 επίκαιρη ερώτηση πρώτου κύκλου του Βουλευτή Χαλκιδικής της Νέας Δημοκρατία</w:t>
      </w:r>
      <w:r>
        <w:rPr>
          <w:rFonts w:eastAsia="Times New Roman" w:cs="Times New Roman"/>
          <w:szCs w:val="24"/>
        </w:rPr>
        <w:t xml:space="preserve">ς κ. 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τον Υπουργό Οικονομίας και Ανάπτυξης, με θέμα: «Απειλή λουκέτου για χιλιάδες αρτοποιεία»,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xml:space="preserve"> με αιτία ανειλημμένες υποχρεώσεις.</w:t>
      </w:r>
    </w:p>
    <w:p w14:paraId="2E652A4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δεύτερη με</w:t>
      </w:r>
      <w:r>
        <w:rPr>
          <w:rFonts w:eastAsia="Times New Roman" w:cs="Times New Roman"/>
          <w:szCs w:val="24"/>
        </w:rPr>
        <w:t xml:space="preserve"> αριθμό 925/1-6-2017 επίκαιρη ερώτηση δεύτερου κύκλου Βουλευτή Ευβοίας του Λαϊκού Συνδέσμου - Χρυσή Αυγή κ. Νικολάου Μίχου προς τον Υπουργό Περιβάλλοντος και Ενέργειας, με θέμα: «Η εγκατάσταση διακοσίων εννιά νέων ανεμογεννητριών στη νότια </w:t>
      </w:r>
      <w:proofErr w:type="spellStart"/>
      <w:r>
        <w:rPr>
          <w:rFonts w:eastAsia="Times New Roman" w:cs="Times New Roman"/>
          <w:szCs w:val="24"/>
        </w:rPr>
        <w:t>Καρυστία</w:t>
      </w:r>
      <w:proofErr w:type="spellEnd"/>
      <w:r>
        <w:rPr>
          <w:rFonts w:eastAsia="Times New Roman" w:cs="Times New Roman"/>
          <w:szCs w:val="24"/>
        </w:rPr>
        <w:t xml:space="preserve"> Ευβοίας</w:t>
      </w:r>
      <w:r>
        <w:rPr>
          <w:rFonts w:eastAsia="Times New Roman" w:cs="Times New Roman"/>
          <w:szCs w:val="24"/>
        </w:rPr>
        <w:t xml:space="preserve"> απειλεί βιοποικιλότητα και οικονομία»,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w:t>
      </w:r>
    </w:p>
    <w:p w14:paraId="2E652A5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Προχωρούμε στις επίκαιρες ερωτήσεις που θα συζητηθούν σήμερα. Θα γίνουν πέντε ερωτήσεις, στις οποίες θα απαντήσ</w:t>
      </w:r>
      <w:r>
        <w:rPr>
          <w:rFonts w:eastAsia="Times New Roman" w:cs="Times New Roman"/>
          <w:szCs w:val="24"/>
        </w:rPr>
        <w:t xml:space="preserve">ει ο κ. Σταθάκης, που είναι παρών. </w:t>
      </w:r>
    </w:p>
    <w:p w14:paraId="2E652A5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πρώτη με αριθμό 1019/13-6-2017 επίκαιρη ερώτηση πρώτου κύκλου του Βουλευτή Δωδεκανήσου του Συνασπισμού Ριζοσπαστικής Αριστεράς κ. Ηλία Καματερού προς τον Υπουργό Περιβάλλοντος και Ενέργειας, με θέμα: </w:t>
      </w:r>
      <w:r>
        <w:rPr>
          <w:rFonts w:eastAsia="Times New Roman" w:cs="Times New Roman"/>
          <w:szCs w:val="24"/>
        </w:rPr>
        <w:t>«Χωροταξικό Τουρισμού».</w:t>
      </w:r>
    </w:p>
    <w:p w14:paraId="2E652A5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Τον λόγο έχει ο κ. Καματερός για δύο λεπτά.</w:t>
      </w:r>
    </w:p>
    <w:p w14:paraId="2E652A53"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 </w:t>
      </w:r>
    </w:p>
    <w:p w14:paraId="2E652A5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ευτυχώς δεν ήρθατε στη Βουλή επειδή σας κάλεσα εγώ. Έχετε αρκετές ερωτήσεις, από ό,τι βλέπω, από την Αντιπολίτευση. Καλό είναι να</w:t>
      </w:r>
      <w:r>
        <w:rPr>
          <w:rFonts w:eastAsia="Times New Roman" w:cs="Times New Roman"/>
          <w:szCs w:val="24"/>
        </w:rPr>
        <w:t xml:space="preserve"> έχετε και μία από εμάς, για το χωροταξικό του τουρισμού. Παρ’ όλο που επικεντρώνω την ερώτηση στο θέμα του χωροταξικού του τουρισμού, ξέρετε πολύ καλά ότι υπάρχουν γενικότερα προβλήματα με την έλλειψη χωροταξικού σχεδιασμού και αυτό το κάνει ακόμα πιο σημ</w:t>
      </w:r>
      <w:r>
        <w:rPr>
          <w:rFonts w:eastAsia="Times New Roman" w:cs="Times New Roman"/>
          <w:szCs w:val="24"/>
        </w:rPr>
        <w:t xml:space="preserve">αντικό. </w:t>
      </w:r>
    </w:p>
    <w:p w14:paraId="2E652A5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Για να γίνω πιο συγκεκριμένος, έχουμε δύο αποφάσεις του Συμβουλίου της Επικρατείας –δεν αναφέρω τα ονόματα για οικονομία χρόνου, τα έχετε- που ακυρώνουν και το χωροταξικό που υπήρχε το 2013 και το χωροταξικό που υπήρχε από το 2009. Όχι ότι αυτό εί</w:t>
      </w:r>
      <w:r>
        <w:rPr>
          <w:rFonts w:eastAsia="Times New Roman" w:cs="Times New Roman"/>
          <w:szCs w:val="24"/>
        </w:rPr>
        <w:t>ναι κατ’ ανάγκην κακό, γιατί σε αυτά τα χωροταξικά εμείς είχαμε ενταχθεί και δεν προέβλεπαν μία ανάπτυξη σε όφελος των τοπικών κοινωνιών. Το χωροταξικό είναι ένα βασικό εργαλείο, κύριε Υπουργέ –το ξέρετε πολύ καλά- για το μοντέλο της ανάπτυξης που πρέπει ν</w:t>
      </w:r>
      <w:r>
        <w:rPr>
          <w:rFonts w:eastAsia="Times New Roman" w:cs="Times New Roman"/>
          <w:szCs w:val="24"/>
        </w:rPr>
        <w:t xml:space="preserve">α ακολουθήσουμε. Αυτή τη στιγμή τι μοντέλο έχει διαμορφωθεί στη χώρα </w:t>
      </w:r>
      <w:r>
        <w:rPr>
          <w:rFonts w:eastAsia="Times New Roman" w:cs="Times New Roman"/>
          <w:szCs w:val="24"/>
        </w:rPr>
        <w:lastRenderedPageBreak/>
        <w:t>μας; Ξέρετε πολύ καλά ότι υπήρχε ένα διάτρητο θεσμικό πλαίσιο, για να μπορούν να κινούνται οι προηγούμενοι όπως ήθελαν και να εγκρίνουν ό,τι ήθελαν σε όποιους ήθελαν. Αυτό είχε ως συνέπει</w:t>
      </w:r>
      <w:r>
        <w:rPr>
          <w:rFonts w:eastAsia="Times New Roman" w:cs="Times New Roman"/>
          <w:szCs w:val="24"/>
        </w:rPr>
        <w:t>α την άναρχη ανάπτυξη, αλλού να υπάρχει κορεσμός, αλλού να υπάρχει υπανάπτυξη, χωρίς σεβασμό στο περιβάλλον, με ανισοκατανομή κ.λπ.</w:t>
      </w:r>
      <w:r>
        <w:rPr>
          <w:rFonts w:eastAsia="Times New Roman" w:cs="Times New Roman"/>
          <w:szCs w:val="24"/>
        </w:rPr>
        <w:t>.</w:t>
      </w:r>
      <w:r>
        <w:rPr>
          <w:rFonts w:eastAsia="Times New Roman" w:cs="Times New Roman"/>
          <w:szCs w:val="24"/>
        </w:rPr>
        <w:t xml:space="preserve"> Έτσι τι έχουμε; Ένα μοντέλο το οποίο υπηρετούμε εμείς, πληρώνοντας ο λαός με το αίμα του υποδομές, μεγάλα αεροδρόμια, μεγάλ</w:t>
      </w:r>
      <w:r>
        <w:rPr>
          <w:rFonts w:eastAsia="Times New Roman" w:cs="Times New Roman"/>
          <w:szCs w:val="24"/>
        </w:rPr>
        <w:t xml:space="preserve">ους δρόμους, βιολογικούς καθαρισμούς, έχουμε και καταστροφή των παραλιών, ενώ κερδίζουν κατ’ εξοχήν αυτοί οι οποίοι διακινούν τους τουρίστες μαζικά. Και οι τοπικές κοινωνίες υποφέρουν. </w:t>
      </w:r>
    </w:p>
    <w:p w14:paraId="2E652A56" w14:textId="77777777" w:rsidR="000E44EE" w:rsidRDefault="00AB52D8">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Βουλευτή)</w:t>
      </w:r>
    </w:p>
    <w:p w14:paraId="2E652A57" w14:textId="77777777" w:rsidR="000E44EE" w:rsidRDefault="00AB52D8">
      <w:pPr>
        <w:spacing w:after="0" w:line="600" w:lineRule="auto"/>
        <w:ind w:firstLine="709"/>
        <w:jc w:val="both"/>
        <w:rPr>
          <w:rFonts w:eastAsia="Times New Roman" w:cs="Times New Roman"/>
          <w:szCs w:val="24"/>
        </w:rPr>
      </w:pPr>
      <w:r>
        <w:rPr>
          <w:rFonts w:eastAsia="Times New Roman" w:cs="Times New Roman"/>
          <w:szCs w:val="24"/>
        </w:rPr>
        <w:t>Ολοκληρώνω, κύριε Πρόεδρε.</w:t>
      </w:r>
    </w:p>
    <w:p w14:paraId="2E652A5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Παρουσιάζεται το φαινόμενο, ενώ έχουμε αύξηση των αριθμών, αύξηση των αφίξεων, οι τοπικές επιχειρήσεις να υποφέρουν και πολλές από αυτές να κλείνουν. Ιδιαίτερα εκεί όπου λειτουργεί έντονα το </w:t>
      </w:r>
      <w:r>
        <w:rPr>
          <w:rFonts w:eastAsia="Times New Roman" w:cs="Times New Roman"/>
          <w:szCs w:val="24"/>
          <w:lang w:val="en-GB"/>
        </w:rPr>
        <w:t>all</w:t>
      </w:r>
      <w:r>
        <w:rPr>
          <w:rFonts w:eastAsia="Times New Roman" w:cs="Times New Roman"/>
          <w:szCs w:val="24"/>
        </w:rPr>
        <w:t xml:space="preserve"> </w:t>
      </w:r>
      <w:r>
        <w:rPr>
          <w:rFonts w:eastAsia="Times New Roman" w:cs="Times New Roman"/>
          <w:szCs w:val="24"/>
          <w:lang w:val="en-GB"/>
        </w:rPr>
        <w:t>inclusive</w:t>
      </w:r>
      <w:r>
        <w:rPr>
          <w:rFonts w:eastAsia="Times New Roman" w:cs="Times New Roman"/>
          <w:szCs w:val="24"/>
        </w:rPr>
        <w:t xml:space="preserve"> ξέρουμε πο</w:t>
      </w:r>
      <w:r>
        <w:rPr>
          <w:rFonts w:eastAsia="Times New Roman" w:cs="Times New Roman"/>
          <w:szCs w:val="24"/>
        </w:rPr>
        <w:t>λύ καλά ότι όσο περνάει ο καιρός το μεγάλο κομμάτι της «πίτας» το παίρνουν αυτοί οι διακινητές, εκμεταλλεύονται τα πάντα, διαμορφώνουν τις τιμές όπως θέλουν, ιδιαίτερα σε περιοχές που είναι κορεσμένες και υπάρχει υπερπροσφορά κλινών. Γιατί; Γιατί οι προηγο</w:t>
      </w:r>
      <w:r>
        <w:rPr>
          <w:rFonts w:eastAsia="Times New Roman" w:cs="Times New Roman"/>
          <w:szCs w:val="24"/>
        </w:rPr>
        <w:t>ύμενοι για τουρισμό έβλεπαν μόνο την ανάπτυξη των τουριστικών κλινών, όπως είπα και πριν.</w:t>
      </w:r>
    </w:p>
    <w:p w14:paraId="2E652A5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να αντιστρέψουμε αυτό το μοντέλο. Θέλουμε να το κάνουμε να είναι πιο δίκαιο, θέλουμε τη δίκαιη ανάπτυξη, θέλουμε να ωφελούνται και οι τοπικές κοινωνίες </w:t>
      </w:r>
      <w:r>
        <w:rPr>
          <w:rFonts w:eastAsia="Times New Roman" w:cs="Times New Roman"/>
          <w:szCs w:val="24"/>
        </w:rPr>
        <w:t>και απαραίτητο εργαλείο προς αυτήν την κατεύθυνση -το ξέρετε πολύ καλά- είναι το χωροταξικό. Έχουμε ένα κενό αυτή τη στιγμή. Οι υπηρεσίες δεν ξέρουν πώς να λειτουργήσουν. Εγκρίνονται τα πάντα αναγκαστικά, με κίνδυνο το μοντέλο το οποίο εμείς θέλουμε να διο</w:t>
      </w:r>
      <w:r>
        <w:rPr>
          <w:rFonts w:eastAsia="Times New Roman" w:cs="Times New Roman"/>
          <w:szCs w:val="24"/>
        </w:rPr>
        <w:t>ρθώσουμε να κινδυνεύει να είναι μη εφαρμόσιμο στη συνέχεια.</w:t>
      </w:r>
    </w:p>
    <w:p w14:paraId="2E652A5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2E652A5B"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δώσω τον λόγο στον κύριο Υπουργό, αν και ένα κομμάτι της ερώτησης που αναπτύξατε νομίζω ότι είναι αρμοδιότητα της Υ</w:t>
      </w:r>
      <w:r>
        <w:rPr>
          <w:rFonts w:eastAsia="Times New Roman" w:cs="Times New Roman"/>
          <w:szCs w:val="24"/>
        </w:rPr>
        <w:t xml:space="preserve">πουργού Τουρισμού και όχι του κ. Σταθάκη.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ελεύθερος είναι να πει ό,τι νομίζει.</w:t>
      </w:r>
    </w:p>
    <w:p w14:paraId="2E652A5C"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Είπα, κύριε Πρόεδρε, ότι είναι βασικό εργαλείο το χωροταξικό.</w:t>
      </w:r>
    </w:p>
    <w:p w14:paraId="2E652A5D"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Σοβαρό μεν θέμα, τυπικά όμως </w:t>
      </w:r>
      <w:proofErr w:type="spellStart"/>
      <w:r>
        <w:rPr>
          <w:rFonts w:eastAsia="Times New Roman" w:cs="Times New Roman"/>
          <w:szCs w:val="24"/>
        </w:rPr>
        <w:t>εκφεύγει</w:t>
      </w:r>
      <w:proofErr w:type="spellEnd"/>
      <w:r>
        <w:rPr>
          <w:rFonts w:eastAsia="Times New Roman" w:cs="Times New Roman"/>
          <w:szCs w:val="24"/>
        </w:rPr>
        <w:t xml:space="preserve"> τω</w:t>
      </w:r>
      <w:r>
        <w:rPr>
          <w:rFonts w:eastAsia="Times New Roman" w:cs="Times New Roman"/>
          <w:szCs w:val="24"/>
        </w:rPr>
        <w:t>ν αρμοδιοτήτων του.</w:t>
      </w:r>
    </w:p>
    <w:p w14:paraId="2E652A5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E652A5F"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Θα σταθώ στο ερώτημα που με αφορά. Το ιστορικό το γνωρίζετε. Το </w:t>
      </w:r>
      <w:r>
        <w:rPr>
          <w:rFonts w:eastAsia="Times New Roman" w:cs="Times New Roman"/>
          <w:szCs w:val="24"/>
        </w:rPr>
        <w:lastRenderedPageBreak/>
        <w:t>Ειδικό Χωρ</w:t>
      </w:r>
      <w:r>
        <w:rPr>
          <w:rFonts w:eastAsia="Times New Roman" w:cs="Times New Roman"/>
          <w:szCs w:val="24"/>
        </w:rPr>
        <w:t>ικό</w:t>
      </w:r>
      <w:r>
        <w:rPr>
          <w:rFonts w:eastAsia="Times New Roman" w:cs="Times New Roman"/>
          <w:szCs w:val="24"/>
        </w:rPr>
        <w:t xml:space="preserve"> για τον τουρισμό ακυρώθηκε από το </w:t>
      </w:r>
      <w:r>
        <w:rPr>
          <w:rFonts w:eastAsia="Times New Roman" w:cs="Times New Roman"/>
          <w:szCs w:val="24"/>
        </w:rPr>
        <w:t>Συμβούλιο της Επικρατείας</w:t>
      </w:r>
      <w:r>
        <w:rPr>
          <w:rFonts w:eastAsia="Times New Roman" w:cs="Times New Roman"/>
          <w:szCs w:val="24"/>
        </w:rPr>
        <w:t xml:space="preserve"> το 2015 και με νεότερη απόφασή του </w:t>
      </w:r>
      <w:proofErr w:type="spellStart"/>
      <w:r>
        <w:rPr>
          <w:rFonts w:eastAsia="Times New Roman" w:cs="Times New Roman"/>
          <w:szCs w:val="24"/>
        </w:rPr>
        <w:t>υπ’αριθμό</w:t>
      </w:r>
      <w:proofErr w:type="spellEnd"/>
      <w:r>
        <w:rPr>
          <w:rFonts w:eastAsia="Times New Roman" w:cs="Times New Roman"/>
          <w:szCs w:val="24"/>
        </w:rPr>
        <w:t xml:space="preserve"> 519 </w:t>
      </w:r>
      <w:r>
        <w:rPr>
          <w:rFonts w:eastAsia="Times New Roman" w:cs="Times New Roman"/>
          <w:szCs w:val="24"/>
        </w:rPr>
        <w:t>το 2017, διευκρινίζει επιπρόσθετα το Σ</w:t>
      </w:r>
      <w:r>
        <w:rPr>
          <w:rFonts w:eastAsia="Times New Roman" w:cs="Times New Roman"/>
          <w:szCs w:val="24"/>
        </w:rPr>
        <w:t xml:space="preserve">υμβούλιο της </w:t>
      </w:r>
      <w:r>
        <w:rPr>
          <w:rFonts w:eastAsia="Times New Roman" w:cs="Times New Roman"/>
          <w:szCs w:val="24"/>
        </w:rPr>
        <w:t>Ε</w:t>
      </w:r>
      <w:r>
        <w:rPr>
          <w:rFonts w:eastAsia="Times New Roman" w:cs="Times New Roman"/>
          <w:szCs w:val="24"/>
        </w:rPr>
        <w:t xml:space="preserve">πικρατείας </w:t>
      </w:r>
      <w:r>
        <w:rPr>
          <w:rFonts w:eastAsia="Times New Roman" w:cs="Times New Roman"/>
          <w:szCs w:val="24"/>
        </w:rPr>
        <w:t xml:space="preserve">ότι η ακύρωση του Ειδικού Χωροταξικού δεν σημαίνει </w:t>
      </w:r>
      <w:proofErr w:type="spellStart"/>
      <w:r>
        <w:rPr>
          <w:rFonts w:eastAsia="Times New Roman" w:cs="Times New Roman"/>
          <w:szCs w:val="24"/>
        </w:rPr>
        <w:t>επανενεργοποίηση</w:t>
      </w:r>
      <w:proofErr w:type="spellEnd"/>
      <w:r>
        <w:rPr>
          <w:rFonts w:eastAsia="Times New Roman" w:cs="Times New Roman"/>
          <w:szCs w:val="24"/>
        </w:rPr>
        <w:t xml:space="preserve"> των προηγουμένων. Ακυρώνονται ουσιαστικά</w:t>
      </w:r>
      <w:r>
        <w:rPr>
          <w:rFonts w:eastAsia="Times New Roman" w:cs="Times New Roman"/>
          <w:szCs w:val="24"/>
        </w:rPr>
        <w:t>,</w:t>
      </w:r>
      <w:r>
        <w:rPr>
          <w:rFonts w:eastAsia="Times New Roman" w:cs="Times New Roman"/>
          <w:szCs w:val="24"/>
        </w:rPr>
        <w:t xml:space="preserve"> όλα τα ειδικά χωροταξικά</w:t>
      </w:r>
      <w:r>
        <w:rPr>
          <w:rFonts w:eastAsia="Times New Roman" w:cs="Times New Roman"/>
          <w:szCs w:val="24"/>
        </w:rPr>
        <w:t>,</w:t>
      </w:r>
      <w:r>
        <w:rPr>
          <w:rFonts w:eastAsia="Times New Roman" w:cs="Times New Roman"/>
          <w:szCs w:val="24"/>
        </w:rPr>
        <w:t xml:space="preserve"> που προϋπήρχαν και το συγκεκριμένο. Συνεπώς, καλεί τη διοίκηση να προχωρήσει στην κατάρτιση νέου ειδικού χωροταξικού για τον τουρισμό. </w:t>
      </w:r>
    </w:p>
    <w:p w14:paraId="2E652A6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Εμείς μέχρι στιγμής</w:t>
      </w:r>
      <w:r>
        <w:rPr>
          <w:rFonts w:eastAsia="Times New Roman" w:cs="Times New Roman"/>
          <w:szCs w:val="24"/>
        </w:rPr>
        <w:t>,</w:t>
      </w:r>
      <w:r>
        <w:rPr>
          <w:rFonts w:eastAsia="Times New Roman" w:cs="Times New Roman"/>
          <w:szCs w:val="24"/>
        </w:rPr>
        <w:t xml:space="preserve"> αυτό που κάναμε για την κατάρτιση είναι ότι ξεκινήσαμε τις διαδικασίες εκπόνησης μελέτης του νέου </w:t>
      </w:r>
      <w:r>
        <w:rPr>
          <w:rFonts w:eastAsia="Times New Roman" w:cs="Times New Roman"/>
          <w:szCs w:val="24"/>
        </w:rPr>
        <w:t>Ειδικού Χωρικού για τον τουρισμό</w:t>
      </w:r>
      <w:r>
        <w:rPr>
          <w:rFonts w:eastAsia="Times New Roman" w:cs="Times New Roman"/>
          <w:szCs w:val="24"/>
        </w:rPr>
        <w:t>,</w:t>
      </w:r>
      <w:r>
        <w:rPr>
          <w:rFonts w:eastAsia="Times New Roman" w:cs="Times New Roman"/>
          <w:szCs w:val="24"/>
        </w:rPr>
        <w:t xml:space="preserve"> σύμφωνα πλέον με τις διατάξεις του ν.4447/2016, που αποτελεί και το γενικότερο πλαίσιο για τον χωροταξικό σχεδιασμό της χώρας. Οπότε, έχουμε συγκροτήσει τον φάκελο της δημόσιας σύμβασης μελέτης</w:t>
      </w:r>
      <w:r>
        <w:rPr>
          <w:rFonts w:eastAsia="Times New Roman" w:cs="Times New Roman"/>
          <w:szCs w:val="24"/>
        </w:rPr>
        <w:t>,</w:t>
      </w:r>
      <w:r>
        <w:rPr>
          <w:rFonts w:eastAsia="Times New Roman" w:cs="Times New Roman"/>
          <w:szCs w:val="24"/>
        </w:rPr>
        <w:t xml:space="preserve"> κατά τα προβλεπόμενα αυτού </w:t>
      </w:r>
      <w:r>
        <w:rPr>
          <w:rFonts w:eastAsia="Times New Roman" w:cs="Times New Roman"/>
          <w:szCs w:val="24"/>
        </w:rPr>
        <w:t>του νόμου του 2016. Έχουμε εξασφαλίσει χρηματοδότηση της μελέτης και οι τεχνικές προδιαγραφές έχουν ήδη εγκριθεί, ενώ πολύ σύντομα</w:t>
      </w:r>
      <w:r>
        <w:rPr>
          <w:rFonts w:eastAsia="Times New Roman" w:cs="Times New Roman"/>
          <w:szCs w:val="24"/>
        </w:rPr>
        <w:t>,</w:t>
      </w:r>
      <w:r>
        <w:rPr>
          <w:rFonts w:eastAsia="Times New Roman" w:cs="Times New Roman"/>
          <w:szCs w:val="24"/>
        </w:rPr>
        <w:t xml:space="preserve"> θα αποσταλεί στον Υπουργό το αίτημα έγκρισης της διακήρυξης και των εγγράφων του οικείου διαγωνισμού. Το ένα σκέλος είναι αυ</w:t>
      </w:r>
      <w:r>
        <w:rPr>
          <w:rFonts w:eastAsia="Times New Roman" w:cs="Times New Roman"/>
          <w:szCs w:val="24"/>
        </w:rPr>
        <w:t xml:space="preserve">τό. </w:t>
      </w:r>
    </w:p>
    <w:p w14:paraId="2E652A6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Τούτου δοθέντος, υπάρχει και ένα δεύτερο πλαίσιο, το οποίο καλύπτει αυτό το κενό</w:t>
      </w:r>
      <w:r>
        <w:rPr>
          <w:rFonts w:eastAsia="Times New Roman" w:cs="Times New Roman"/>
          <w:szCs w:val="24"/>
        </w:rPr>
        <w:t>,</w:t>
      </w:r>
      <w:r>
        <w:rPr>
          <w:rFonts w:eastAsia="Times New Roman" w:cs="Times New Roman"/>
          <w:szCs w:val="24"/>
        </w:rPr>
        <w:t xml:space="preserve"> σε μεγάλο βαθμό. Και αυτά είναι τα περιφερειακά σχέδια. Έχουν καταρτιστεί από το σύνολο των περιφερειών. Έχουν κατατεθεί στο ΥΠΕΝ. Τα </w:t>
      </w:r>
      <w:r>
        <w:rPr>
          <w:rFonts w:eastAsia="Times New Roman" w:cs="Times New Roman"/>
          <w:szCs w:val="24"/>
        </w:rPr>
        <w:lastRenderedPageBreak/>
        <w:t>περιφερειακά σχέδια διαμορφώνουν έν</w:t>
      </w:r>
      <w:r>
        <w:rPr>
          <w:rFonts w:eastAsia="Times New Roman" w:cs="Times New Roman"/>
          <w:szCs w:val="24"/>
        </w:rPr>
        <w:t>α πλαίσιο κατευθύνσεων. Επαναλαμβάνω: Έχουν κατατεθεί και αναμένεται μέχρι τέλος Ιουλίου να δημοσιοποιηθούν με τη</w:t>
      </w:r>
      <w:r>
        <w:rPr>
          <w:rFonts w:eastAsia="Times New Roman" w:cs="Times New Roman"/>
          <w:szCs w:val="24"/>
        </w:rPr>
        <w:t xml:space="preserve"> δική μας </w:t>
      </w:r>
      <w:r>
        <w:rPr>
          <w:rFonts w:eastAsia="Times New Roman" w:cs="Times New Roman"/>
          <w:szCs w:val="24"/>
        </w:rPr>
        <w:t>υπογραφή και θα αποτελέσουν τα οριστικά περιφερειακά πλαίσια</w:t>
      </w:r>
      <w:r>
        <w:rPr>
          <w:rFonts w:eastAsia="Times New Roman" w:cs="Times New Roman"/>
          <w:szCs w:val="24"/>
        </w:rPr>
        <w:t>,</w:t>
      </w:r>
      <w:r>
        <w:rPr>
          <w:rFonts w:eastAsia="Times New Roman" w:cs="Times New Roman"/>
          <w:szCs w:val="24"/>
        </w:rPr>
        <w:t xml:space="preserve"> στα οποία υπάρχει εκτεταμένο πλαίσιο κατευθύνσεων για τη </w:t>
      </w:r>
      <w:proofErr w:type="spellStart"/>
      <w:r>
        <w:rPr>
          <w:rFonts w:eastAsia="Times New Roman" w:cs="Times New Roman"/>
          <w:szCs w:val="24"/>
        </w:rPr>
        <w:t>χωροθέτηση</w:t>
      </w:r>
      <w:proofErr w:type="spellEnd"/>
      <w:r>
        <w:rPr>
          <w:rFonts w:eastAsia="Times New Roman" w:cs="Times New Roman"/>
          <w:szCs w:val="24"/>
        </w:rPr>
        <w:t xml:space="preserve"> των</w:t>
      </w:r>
      <w:r>
        <w:rPr>
          <w:rFonts w:eastAsia="Times New Roman" w:cs="Times New Roman"/>
          <w:szCs w:val="24"/>
        </w:rPr>
        <w:t xml:space="preserve"> τουριστικών δραστηριοτήτων.</w:t>
      </w:r>
    </w:p>
    <w:p w14:paraId="2E652A6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Αυτά τα δύο είναι τα δεδομένα. Νομίζω ότι</w:t>
      </w:r>
      <w:r>
        <w:rPr>
          <w:rFonts w:eastAsia="Times New Roman" w:cs="Times New Roman"/>
          <w:szCs w:val="24"/>
        </w:rPr>
        <w:t>,</w:t>
      </w:r>
      <w:r>
        <w:rPr>
          <w:rFonts w:eastAsia="Times New Roman" w:cs="Times New Roman"/>
          <w:szCs w:val="24"/>
        </w:rPr>
        <w:t xml:space="preserve"> τούτων δοθέντων, από τη μια πλευρά θα έχουμε καλύψεις των κενών με τα περιφερειακά και κατά δεύτερον, θα είμαστε έτοιμοι για την οριστική προκήρυξη του νέου Ειδικού Χωροταξικού για τον</w:t>
      </w:r>
      <w:r>
        <w:rPr>
          <w:rFonts w:eastAsia="Times New Roman" w:cs="Times New Roman"/>
          <w:szCs w:val="24"/>
        </w:rPr>
        <w:t xml:space="preserve"> τουρισμό. </w:t>
      </w:r>
    </w:p>
    <w:p w14:paraId="2E652A63"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Καματερέ, έχετε τον λόγο.</w:t>
      </w:r>
    </w:p>
    <w:p w14:paraId="2E652A64"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Κύριε Πρόεδρε, με την παρέμβασή </w:t>
      </w:r>
      <w:r>
        <w:rPr>
          <w:rFonts w:eastAsia="Times New Roman" w:cs="Times New Roman"/>
          <w:szCs w:val="24"/>
        </w:rPr>
        <w:t>σας,</w:t>
      </w:r>
      <w:r>
        <w:rPr>
          <w:rFonts w:eastAsia="Times New Roman" w:cs="Times New Roman"/>
          <w:szCs w:val="24"/>
        </w:rPr>
        <w:t xml:space="preserve"> μου δίνετε την ευκαιρία να πω ότι –το είπα και στην αρχή- το χωροταξικό είναι βασικό εργαλείο για την τουριστική ανάπτυξη και</w:t>
      </w:r>
      <w:r>
        <w:rPr>
          <w:rFonts w:eastAsia="Times New Roman" w:cs="Times New Roman"/>
          <w:szCs w:val="24"/>
        </w:rPr>
        <w:t xml:space="preserve"> επηρεάζει κατά κύριο λόγο το μοντέλο αυτής της ανάπτυξης. Και για να γίνει κατανοητό, θέλω να πω ότι δεν είμαι εκτός θέματος γιατί, για παράδειγμα, σε κορεσμένες περιοχές…</w:t>
      </w:r>
    </w:p>
    <w:p w14:paraId="2E652A65"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είπα ότι είστε εκτός θέματος. </w:t>
      </w:r>
    </w:p>
    <w:p w14:paraId="2E652A66"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b/>
          <w:szCs w:val="24"/>
        </w:rPr>
        <w:t>:</w:t>
      </w:r>
      <w:r>
        <w:rPr>
          <w:rFonts w:eastAsia="Times New Roman" w:cs="Times New Roman"/>
          <w:szCs w:val="24"/>
        </w:rPr>
        <w:t xml:space="preserve"> Ξέρετε και εγώ τι θέλω να πω. Το καταλάβατε. Ένα παράδειγμα είναι το εξής: Όταν την ανάπτυξη την καθορίζουν οι διακινητές του μαζικού τουρισμού, δημιουργούν σε κάποιες περιοχές υπερπροσφορά κλινών</w:t>
      </w:r>
      <w:r>
        <w:rPr>
          <w:rFonts w:eastAsia="Times New Roman" w:cs="Times New Roman"/>
          <w:szCs w:val="24"/>
        </w:rPr>
        <w:t>,</w:t>
      </w:r>
      <w:r>
        <w:rPr>
          <w:rFonts w:eastAsia="Times New Roman" w:cs="Times New Roman"/>
          <w:szCs w:val="24"/>
        </w:rPr>
        <w:t xml:space="preserve"> για να μπορούν να κατεβάζουν τις τιμές εκεί που θέλουν.</w:t>
      </w:r>
    </w:p>
    <w:p w14:paraId="2E652A6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Έχουμε περιοχές, όπως είναι στα Δωδεκάνησα, στην Κω, ακόμη και στη Ρόδο που 10 ευρώ έχει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σε </w:t>
      </w:r>
      <w:proofErr w:type="spellStart"/>
      <w:r>
        <w:rPr>
          <w:rFonts w:eastAsia="Times New Roman" w:cs="Times New Roman"/>
          <w:szCs w:val="24"/>
        </w:rPr>
        <w:t>πεντάστερο</w:t>
      </w:r>
      <w:proofErr w:type="spellEnd"/>
      <w:r>
        <w:rPr>
          <w:rFonts w:eastAsia="Times New Roman" w:cs="Times New Roman"/>
          <w:szCs w:val="24"/>
        </w:rPr>
        <w:t xml:space="preserve"> ξενοδοχείο. Ελέγχουν τα πάντα, λειτουργούν με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και τα μαγαζιά κλείνουν. Αν είχαμε χωροταξικό</w:t>
      </w:r>
      <w:r>
        <w:rPr>
          <w:rFonts w:eastAsia="Times New Roman" w:cs="Times New Roman"/>
          <w:szCs w:val="24"/>
        </w:rPr>
        <w:t>,</w:t>
      </w:r>
      <w:r>
        <w:rPr>
          <w:rFonts w:eastAsia="Times New Roman" w:cs="Times New Roman"/>
          <w:szCs w:val="24"/>
        </w:rPr>
        <w:t xml:space="preserve"> που θα έλεγε ότι εκεί επιτρέπ</w:t>
      </w:r>
      <w:r>
        <w:rPr>
          <w:rFonts w:eastAsia="Times New Roman" w:cs="Times New Roman"/>
          <w:szCs w:val="24"/>
        </w:rPr>
        <w:t>εται τόσες κλίνες ή δεν επιτρέπεται πια, γιατί είναι κορεσμένη η περιοχή, καταλαβαίνετε ότι αυτό θα μπορούσαμε να το αποφύγουμε. Δεν είναι το μόνο εργαλείο, είναι πάρα πολλά.</w:t>
      </w:r>
    </w:p>
    <w:p w14:paraId="2E652A6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Γι’ αυτό, επειδή είναι </w:t>
      </w:r>
      <w:proofErr w:type="spellStart"/>
      <w:r>
        <w:rPr>
          <w:rFonts w:eastAsia="Times New Roman" w:cs="Times New Roman"/>
          <w:szCs w:val="24"/>
        </w:rPr>
        <w:t>πολυπαραγοντικό</w:t>
      </w:r>
      <w:proofErr w:type="spellEnd"/>
      <w:r>
        <w:rPr>
          <w:rFonts w:eastAsia="Times New Roman" w:cs="Times New Roman"/>
          <w:szCs w:val="24"/>
        </w:rPr>
        <w:t xml:space="preserve"> το θέμα, εγώ θα ζητούσα από τον κύριο Υπου</w:t>
      </w:r>
      <w:r>
        <w:rPr>
          <w:rFonts w:eastAsia="Times New Roman" w:cs="Times New Roman"/>
          <w:szCs w:val="24"/>
        </w:rPr>
        <w:t>ργό να πάρει μία πρωτοβουλία με τα συναρμόδια Υπουργεία, ακόμη και το ΚΟΙΣΥΠ να ασχοληθεί με το θέμα, το τι γίνεται γενικότερα με το αναπτυξιακό μοντέλο, το οποίο εμείς θέλουμε να καθορίσουμε, μετά και από τις εξελίξεις που έχουμε και από χθες το βράδυ</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φαίνεται ότι ανοίγει ένας δρόμος</w:t>
      </w:r>
      <w:r>
        <w:rPr>
          <w:rFonts w:eastAsia="Times New Roman" w:cs="Times New Roman"/>
          <w:szCs w:val="24"/>
        </w:rPr>
        <w:t>,</w:t>
      </w:r>
      <w:r>
        <w:rPr>
          <w:rFonts w:eastAsia="Times New Roman" w:cs="Times New Roman"/>
          <w:szCs w:val="24"/>
        </w:rPr>
        <w:t xml:space="preserve"> για να πάμε καλύτερα και που θα μπορούμε να σχεδιάσουμε πια αν έχουμε μία εθνική στρατηγική, εκεί θα πρέπει να δούμε τι γίνεται. Γιατί όλα αυτά τα </w:t>
      </w:r>
      <w:r>
        <w:rPr>
          <w:rFonts w:eastAsia="Times New Roman" w:cs="Times New Roman"/>
          <w:szCs w:val="24"/>
        </w:rPr>
        <w:t xml:space="preserve">χωροταξικά </w:t>
      </w:r>
      <w:r>
        <w:rPr>
          <w:rFonts w:eastAsia="Times New Roman" w:cs="Times New Roman"/>
          <w:szCs w:val="24"/>
        </w:rPr>
        <w:t>σχέδια</w:t>
      </w:r>
      <w:r>
        <w:rPr>
          <w:rFonts w:eastAsia="Times New Roman" w:cs="Times New Roman"/>
          <w:szCs w:val="24"/>
        </w:rPr>
        <w:t xml:space="preserve">, </w:t>
      </w:r>
      <w:r>
        <w:rPr>
          <w:rFonts w:eastAsia="Times New Roman" w:cs="Times New Roman"/>
          <w:szCs w:val="24"/>
        </w:rPr>
        <w:t xml:space="preserve">που λέμε να κάνουμε, το δασολόγιο, το κτηματολόγιο, που είναι και αυτά εργαλεία, κύριε Πρόεδρε, όλα αυτά θέλουν χρόνο και θα </w:t>
      </w:r>
      <w:r>
        <w:rPr>
          <w:rFonts w:eastAsia="Times New Roman" w:cs="Times New Roman"/>
          <w:szCs w:val="24"/>
        </w:rPr>
        <w:lastRenderedPageBreak/>
        <w:t>είναι και μετά το πέρας του προγράμματος. Αυτή τη στιγμή, όμως, τρέχουν</w:t>
      </w:r>
      <w:r>
        <w:rPr>
          <w:rFonts w:eastAsia="Times New Roman" w:cs="Times New Roman"/>
          <w:szCs w:val="24"/>
        </w:rPr>
        <w:t xml:space="preserve"> </w:t>
      </w:r>
      <w:r>
        <w:rPr>
          <w:rFonts w:eastAsia="Times New Roman" w:cs="Times New Roman"/>
          <w:szCs w:val="24"/>
        </w:rPr>
        <w:t>προγράμματα. Τρέχει ο αναπτυξιακός νόμος, τρέχουν τα ΕΣΠΑ.</w:t>
      </w:r>
    </w:p>
    <w:p w14:paraId="2E652A6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Το ξέρετε ότι σε περιοχές που σας περιέγραψα πριν, αυτή τη στιγμή έχουν εγκριθεί και επιδοτούνται νέες κλίνες, αντί να πάνε τα χρήματα αλλού, είτε σε υποδομές είτε σε άλλες μορφές εναλλακτικού τουρισμού; Υπάρχουν παραδείγματα, υπάρχουν προτάσεις και υπάρχο</w:t>
      </w:r>
      <w:r>
        <w:rPr>
          <w:rFonts w:eastAsia="Times New Roman" w:cs="Times New Roman"/>
          <w:szCs w:val="24"/>
        </w:rPr>
        <w:t xml:space="preserve">υν και δυνατότητες. Η μεγάλη μου έγνοια, λοιπόν, είναι τι γίνεται σε αυτή τη μεταβατική φάση. Και είναι ενθαρρυντικό </w:t>
      </w:r>
      <w:r>
        <w:rPr>
          <w:rFonts w:eastAsia="Times New Roman" w:cs="Times New Roman"/>
          <w:szCs w:val="24"/>
        </w:rPr>
        <w:t>αυτό</w:t>
      </w:r>
      <w:r>
        <w:rPr>
          <w:rFonts w:eastAsia="Times New Roman" w:cs="Times New Roman"/>
          <w:szCs w:val="24"/>
        </w:rPr>
        <w:t xml:space="preserve"> που είπε ο κύριος Υπουργός</w:t>
      </w:r>
      <w:r>
        <w:rPr>
          <w:rFonts w:eastAsia="Times New Roman" w:cs="Times New Roman"/>
          <w:szCs w:val="24"/>
        </w:rPr>
        <w:t>,</w:t>
      </w:r>
      <w:r>
        <w:rPr>
          <w:rFonts w:eastAsia="Times New Roman" w:cs="Times New Roman"/>
          <w:szCs w:val="24"/>
        </w:rPr>
        <w:t xml:space="preserve"> ότι σύντομα θα λειτουργήσουν τα περιφερειακά πλαίσια. </w:t>
      </w:r>
    </w:p>
    <w:p w14:paraId="2E652A6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Ως τώρα, όμως, οι υπηρεσίες -θα το θυμάστε και από </w:t>
      </w:r>
      <w:r>
        <w:rPr>
          <w:rFonts w:eastAsia="Times New Roman" w:cs="Times New Roman"/>
          <w:szCs w:val="24"/>
        </w:rPr>
        <w:t xml:space="preserve">την προηγούμενη ερώτηση που έκανα για τις υδατοκαλλιέργειες- δεν τα λαμβάνουν υπ’ </w:t>
      </w:r>
      <w:proofErr w:type="spellStart"/>
      <w:r>
        <w:rPr>
          <w:rFonts w:eastAsia="Times New Roman" w:cs="Times New Roman"/>
          <w:szCs w:val="24"/>
        </w:rPr>
        <w:t>όψιν</w:t>
      </w:r>
      <w:proofErr w:type="spellEnd"/>
      <w:r>
        <w:rPr>
          <w:rFonts w:eastAsia="Times New Roman" w:cs="Times New Roman"/>
          <w:szCs w:val="24"/>
        </w:rPr>
        <w:t xml:space="preserve"> τους ούτε αυτά ούτε τη γνώμη της </w:t>
      </w:r>
      <w:r>
        <w:rPr>
          <w:rFonts w:eastAsia="Times New Roman" w:cs="Times New Roman"/>
          <w:szCs w:val="24"/>
        </w:rPr>
        <w:t>τοπικής αυτοδιοίκησης</w:t>
      </w:r>
      <w:r>
        <w:rPr>
          <w:rFonts w:eastAsia="Times New Roman" w:cs="Times New Roman"/>
          <w:szCs w:val="24"/>
        </w:rPr>
        <w:t xml:space="preserve"> και εκεί πάνω εγώ θα περίμενα περισσότερες και μεγαλύτερες πρωτοβουλίες, για να μη δημιουργηθούν τέτοιες καταστάσε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που μετά να είναι μη αναστρέψιμη η κατάσταση και να υπονομεύεται αυτό το αναπτυξιακό μοντέλο</w:t>
      </w:r>
      <w:r>
        <w:rPr>
          <w:rFonts w:eastAsia="Times New Roman" w:cs="Times New Roman"/>
          <w:szCs w:val="24"/>
        </w:rPr>
        <w:t>,</w:t>
      </w:r>
      <w:r>
        <w:rPr>
          <w:rFonts w:eastAsia="Times New Roman" w:cs="Times New Roman"/>
          <w:szCs w:val="24"/>
        </w:rPr>
        <w:t xml:space="preserve"> που θέλουμε εμείς, της δίκαιης ανάπτυξης.</w:t>
      </w:r>
    </w:p>
    <w:p w14:paraId="2E652A6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w:t>
      </w:r>
    </w:p>
    <w:p w14:paraId="2E652A6C"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Επομένως, κύριε Υπουργέ, αναμένουμε τώρα μία απάντηση από εσάς, εάν μέσα</w:t>
      </w:r>
      <w:r>
        <w:rPr>
          <w:rFonts w:eastAsia="Times New Roman" w:cs="Times New Roman"/>
          <w:szCs w:val="24"/>
        </w:rPr>
        <w:t xml:space="preserve"> στα υπό διαμόρφωση </w:t>
      </w:r>
      <w:r>
        <w:rPr>
          <w:rFonts w:eastAsia="Times New Roman" w:cs="Times New Roman"/>
          <w:szCs w:val="24"/>
        </w:rPr>
        <w:lastRenderedPageBreak/>
        <w:t>σχέδια που είπατε για το χωροταξικό του τουρισμού μπορεί να συμπεριληφθεί, απ’ ό,τι κατάλαβα, η διάχυση της τουριστικής ανάπτυξης</w:t>
      </w:r>
      <w:r>
        <w:rPr>
          <w:rFonts w:eastAsia="Times New Roman" w:cs="Times New Roman"/>
          <w:szCs w:val="24"/>
        </w:rPr>
        <w:t xml:space="preserve"> -</w:t>
      </w:r>
      <w:r>
        <w:rPr>
          <w:rFonts w:eastAsia="Times New Roman" w:cs="Times New Roman"/>
          <w:szCs w:val="24"/>
        </w:rPr>
        <w:t>να το πω έτσι</w:t>
      </w:r>
      <w:r>
        <w:rPr>
          <w:rFonts w:eastAsia="Times New Roman" w:cs="Times New Roman"/>
          <w:szCs w:val="24"/>
        </w:rPr>
        <w:t xml:space="preserve">- </w:t>
      </w:r>
      <w:r>
        <w:rPr>
          <w:rFonts w:eastAsia="Times New Roman" w:cs="Times New Roman"/>
          <w:szCs w:val="24"/>
        </w:rPr>
        <w:t>αντί η συγκέντρωση στα μέρη που είπατε.</w:t>
      </w:r>
    </w:p>
    <w:p w14:paraId="2E652A6D"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Γενικότερα ως σχεδιασμός. </w:t>
      </w:r>
    </w:p>
    <w:p w14:paraId="2E652A6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szCs w:val="24"/>
        </w:rPr>
        <w:t xml:space="preserve">Ναι, αυτό λέω. </w:t>
      </w:r>
    </w:p>
    <w:p w14:paraId="2E652A6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E652A70"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Εμείς έχουμε ψηφίσει </w:t>
      </w:r>
      <w:r>
        <w:rPr>
          <w:rFonts w:eastAsia="Times New Roman" w:cs="Times New Roman"/>
          <w:szCs w:val="24"/>
        </w:rPr>
        <w:t xml:space="preserve">το </w:t>
      </w:r>
      <w:r>
        <w:rPr>
          <w:rFonts w:eastAsia="Times New Roman" w:cs="Times New Roman"/>
          <w:szCs w:val="24"/>
        </w:rPr>
        <w:t>ν</w:t>
      </w:r>
      <w:r>
        <w:rPr>
          <w:rFonts w:eastAsia="Times New Roman" w:cs="Times New Roman"/>
          <w:szCs w:val="24"/>
        </w:rPr>
        <w:t>.</w:t>
      </w:r>
      <w:r>
        <w:rPr>
          <w:rFonts w:eastAsia="Times New Roman" w:cs="Times New Roman"/>
          <w:szCs w:val="24"/>
        </w:rPr>
        <w:t xml:space="preserve">4447/2016, ο οποίος είναι το γενικό πλαίσιο του χωροταξικού σχεδιασμού τα επόμενα χρόνια. </w:t>
      </w:r>
      <w:r>
        <w:rPr>
          <w:rFonts w:eastAsia="Times New Roman" w:cs="Times New Roman"/>
          <w:szCs w:val="24"/>
        </w:rPr>
        <w:t>Τι κάνει αυτός ο νόμος;</w:t>
      </w:r>
    </w:p>
    <w:p w14:paraId="2E652A7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 Να το ξεκαθαρίσουμε. Κατ’ αρχάς, τα χωροταξικά σχέδια τα σχεδιάζουν οι δήμοι. </w:t>
      </w:r>
    </w:p>
    <w:p w14:paraId="2E652A7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Δεύτερον, υπάρχει το περιφερειακό επίπεδο, το οποίο </w:t>
      </w:r>
      <w:proofErr w:type="spellStart"/>
      <w:r>
        <w:rPr>
          <w:rFonts w:eastAsia="Times New Roman" w:cs="Times New Roman"/>
          <w:szCs w:val="24"/>
        </w:rPr>
        <w:t>συνδιαμορφώνει</w:t>
      </w:r>
      <w:proofErr w:type="spellEnd"/>
      <w:r>
        <w:rPr>
          <w:rFonts w:eastAsia="Times New Roman" w:cs="Times New Roman"/>
          <w:szCs w:val="24"/>
        </w:rPr>
        <w:t xml:space="preserve"> ένα πλαίσιο για όλη την </w:t>
      </w:r>
      <w:r>
        <w:rPr>
          <w:rFonts w:eastAsia="Times New Roman" w:cs="Times New Roman"/>
          <w:szCs w:val="24"/>
        </w:rPr>
        <w:t xml:space="preserve">περιφέρεια </w:t>
      </w:r>
      <w:r>
        <w:rPr>
          <w:rFonts w:eastAsia="Times New Roman" w:cs="Times New Roman"/>
          <w:szCs w:val="24"/>
        </w:rPr>
        <w:t>και βάσει του Συντάγματος η τελική απόφαση εδράζετ</w:t>
      </w:r>
      <w:r>
        <w:rPr>
          <w:rFonts w:eastAsia="Times New Roman" w:cs="Times New Roman"/>
          <w:szCs w:val="24"/>
        </w:rPr>
        <w:t>αι φυσικά</w:t>
      </w:r>
      <w:r>
        <w:rPr>
          <w:rFonts w:eastAsia="Times New Roman" w:cs="Times New Roman"/>
          <w:szCs w:val="24"/>
        </w:rPr>
        <w:t>,</w:t>
      </w:r>
      <w:r>
        <w:rPr>
          <w:rFonts w:eastAsia="Times New Roman" w:cs="Times New Roman"/>
          <w:szCs w:val="24"/>
        </w:rPr>
        <w:t xml:space="preserve"> λόγω της συνταγματικής επιταγής στο κεντρικό Υπουργείο για την έγκριση αυτών των σχεδίων, την τροποποίηση ή την οριστικοποίηση αυτών των σχεδίων.</w:t>
      </w:r>
    </w:p>
    <w:p w14:paraId="2E652A7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Συνεπώς, με βάση το πνεύμα του νομοθέτη, το μεγαλύτερο μέρος της αντιμετώπισης του χωροταξικού σχεδ</w:t>
      </w:r>
      <w:r>
        <w:rPr>
          <w:rFonts w:eastAsia="Times New Roman" w:cs="Times New Roman"/>
          <w:szCs w:val="24"/>
        </w:rPr>
        <w:t>ιασμού περνάει στην πρωτοβάθμια και δευτεροβάθμια αυτοδιοίκηση, ακριβώς επειδή σ’ αυτό το επίπεδο είναι δυνα</w:t>
      </w:r>
      <w:r>
        <w:rPr>
          <w:rFonts w:eastAsia="Times New Roman" w:cs="Times New Roman"/>
          <w:szCs w:val="24"/>
        </w:rPr>
        <w:lastRenderedPageBreak/>
        <w:t>τόν να υπάρξει καλύτερη διαχείριση των χωρικών προβλημάτων μιας περιοχής και κυρίως η αναζήτηση των επιβεβλημένων λύσεων. Αυτή είναι η κατεύθυνση.</w:t>
      </w:r>
    </w:p>
    <w:p w14:paraId="2E652A7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ρος την κατεύθυνση αυτού του γενικού πλαισίου</w:t>
      </w:r>
      <w:r>
        <w:rPr>
          <w:rFonts w:eastAsia="Times New Roman" w:cs="Times New Roman"/>
          <w:szCs w:val="24"/>
        </w:rPr>
        <w:t>,</w:t>
      </w:r>
      <w:r>
        <w:rPr>
          <w:rFonts w:eastAsia="Times New Roman" w:cs="Times New Roman"/>
          <w:szCs w:val="24"/>
        </w:rPr>
        <w:t xml:space="preserve"> εμείς έχουμε επιταχύνει αυτά που είπατε. Προφανώς</w:t>
      </w:r>
      <w:r>
        <w:rPr>
          <w:rFonts w:eastAsia="Times New Roman" w:cs="Times New Roman"/>
          <w:szCs w:val="24"/>
        </w:rPr>
        <w:t>,</w:t>
      </w:r>
      <w:r>
        <w:rPr>
          <w:rFonts w:eastAsia="Times New Roman" w:cs="Times New Roman"/>
          <w:szCs w:val="24"/>
        </w:rPr>
        <w:t xml:space="preserve"> για να κάνει χωρικό σχεδιασμό και η πρωτοβάθμια και η </w:t>
      </w:r>
      <w:r>
        <w:rPr>
          <w:rFonts w:eastAsia="Times New Roman" w:cs="Times New Roman"/>
          <w:szCs w:val="24"/>
        </w:rPr>
        <w:t xml:space="preserve">περιφέρεια </w:t>
      </w:r>
      <w:r>
        <w:rPr>
          <w:rFonts w:eastAsia="Times New Roman" w:cs="Times New Roman"/>
          <w:szCs w:val="24"/>
        </w:rPr>
        <w:t>κ</w:t>
      </w:r>
      <w:r>
        <w:rPr>
          <w:rFonts w:eastAsia="Times New Roman" w:cs="Times New Roman"/>
          <w:szCs w:val="24"/>
        </w:rPr>
        <w:t>.</w:t>
      </w:r>
      <w:r>
        <w:rPr>
          <w:rFonts w:eastAsia="Times New Roman" w:cs="Times New Roman"/>
          <w:szCs w:val="24"/>
        </w:rPr>
        <w:t>λπ., τα εργαλεία είναι δεδομένα. Πρέπει να οριστικοποιηθούν οι δασικοί χάρτες, οι παραλίες,</w:t>
      </w:r>
      <w:r>
        <w:rPr>
          <w:rFonts w:eastAsia="Times New Roman" w:cs="Times New Roman"/>
          <w:szCs w:val="24"/>
        </w:rPr>
        <w:t xml:space="preserve"> το κτηματολόγιο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Γ</w:t>
      </w:r>
      <w:r>
        <w:rPr>
          <w:rFonts w:eastAsia="Times New Roman" w:cs="Times New Roman"/>
          <w:szCs w:val="24"/>
        </w:rPr>
        <w:t>ι’ αυτό η Κυβέρνηση έχει επιταχύνει όλες αυτές τις διαδικασίες, προκειμένου να διαμορφωθεί το πλαίσιο</w:t>
      </w:r>
      <w:r>
        <w:rPr>
          <w:rFonts w:eastAsia="Times New Roman" w:cs="Times New Roman"/>
          <w:szCs w:val="24"/>
        </w:rPr>
        <w:t>,</w:t>
      </w:r>
      <w:r>
        <w:rPr>
          <w:rFonts w:eastAsia="Times New Roman" w:cs="Times New Roman"/>
          <w:szCs w:val="24"/>
        </w:rPr>
        <w:t xml:space="preserve"> για να μπορέσουμε επιτέλους οριστικά και αμετάκλητα να επιλύσουμε ένα θεσμικό κενό</w:t>
      </w:r>
      <w:r>
        <w:rPr>
          <w:rFonts w:eastAsia="Times New Roman" w:cs="Times New Roman"/>
          <w:szCs w:val="24"/>
        </w:rPr>
        <w:t>,</w:t>
      </w:r>
      <w:r>
        <w:rPr>
          <w:rFonts w:eastAsia="Times New Roman" w:cs="Times New Roman"/>
          <w:szCs w:val="24"/>
        </w:rPr>
        <w:t xml:space="preserve"> το οποίο υπήρχε για δεκαετίες και το οποίο νομίζω ότι δεν αρμόζει πλέον η χώρα να το έχει. Πρέπει να πάμε στην επόμενη μέρα στον χωροταξικό σχεδιασμό, προκειμένου να είναι οι κανόνες πλήρεις, να δημιουργείται ασφάλεια στις επενδύσεις, μικρές, μεσαίες ή με</w:t>
      </w:r>
      <w:r>
        <w:rPr>
          <w:rFonts w:eastAsia="Times New Roman" w:cs="Times New Roman"/>
          <w:szCs w:val="24"/>
        </w:rPr>
        <w:t xml:space="preserve">γάλες, και ταυτόχρονα να υπάρχει μία ισχυρή περιβαλλοντική προστασία. </w:t>
      </w:r>
    </w:p>
    <w:p w14:paraId="2E652A75"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συζητηθεί η τρίτη με αριθμό 973/6-6-2017 επίκαιρη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Βασιλ</w:t>
      </w:r>
      <w:r>
        <w:rPr>
          <w:rFonts w:eastAsia="Times New Roman" w:cs="Times New Roman"/>
          <w:bCs/>
          <w:szCs w:val="24"/>
        </w:rPr>
        <w:t xml:space="preserve">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«Να μειωθούν δραστικά οι υπερβολικές χρεώσεις στην ΔΕΗ».</w:t>
      </w:r>
    </w:p>
    <w:p w14:paraId="2E652A7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E652A77"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14:paraId="2E652A7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είναι διαπιστωμένο γεγονός ό</w:t>
      </w:r>
      <w:r>
        <w:rPr>
          <w:rFonts w:eastAsia="Times New Roman" w:cs="Times New Roman"/>
          <w:szCs w:val="24"/>
        </w:rPr>
        <w:t>τι οι καταναλωτές, οι επιχειρήσεις, οι οικιακοί καταναλωτές και βεβαίως κάθε μορφής καταναλωτές λαμβάνουν λογαριασμούς αυξημένους, «φουσκωμένους»</w:t>
      </w:r>
      <w:r>
        <w:rPr>
          <w:rFonts w:eastAsia="Times New Roman" w:cs="Times New Roman"/>
          <w:szCs w:val="24"/>
        </w:rPr>
        <w:t>,</w:t>
      </w:r>
      <w:r>
        <w:rPr>
          <w:rFonts w:eastAsia="Times New Roman" w:cs="Times New Roman"/>
          <w:szCs w:val="24"/>
        </w:rPr>
        <w:t xml:space="preserve"> κατά το κοινώς λεγόμενο, χωρίς να μπορούν να εξηγήσουν από πού προέρχεται αυτή η αύξηση στο ύψος</w:t>
      </w:r>
      <w:r>
        <w:rPr>
          <w:rFonts w:eastAsia="Times New Roman" w:cs="Times New Roman"/>
          <w:szCs w:val="24"/>
        </w:rPr>
        <w:t>,</w:t>
      </w:r>
      <w:r>
        <w:rPr>
          <w:rFonts w:eastAsia="Times New Roman" w:cs="Times New Roman"/>
          <w:szCs w:val="24"/>
        </w:rPr>
        <w:t xml:space="preserve"> που καλούντ</w:t>
      </w:r>
      <w:r>
        <w:rPr>
          <w:rFonts w:eastAsia="Times New Roman" w:cs="Times New Roman"/>
          <w:szCs w:val="24"/>
        </w:rPr>
        <w:t>αι να πληρώσουν.</w:t>
      </w:r>
    </w:p>
    <w:p w14:paraId="2E652A7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Ταυτόχρονα, βέβαια, αυτή η αύξηση του κόστους ουσιαστικά ενέργειας, χωρίς πάντα να αφορά αυτήν καθ</w:t>
      </w:r>
      <w:r>
        <w:rPr>
          <w:rFonts w:eastAsia="Times New Roman" w:cs="Times New Roman"/>
          <w:szCs w:val="24"/>
        </w:rPr>
        <w:t xml:space="preserve">’ </w:t>
      </w:r>
      <w:r>
        <w:rPr>
          <w:rFonts w:eastAsia="Times New Roman" w:cs="Times New Roman"/>
          <w:szCs w:val="24"/>
        </w:rPr>
        <w:t xml:space="preserve">αυτή την ενέργεια, οδηγεί τους πιο αδύναμους στη δυσκολία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υποχρεώσεις τους. </w:t>
      </w:r>
    </w:p>
    <w:p w14:paraId="2E652A7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ρωτάμε με τη σημερινή </w:t>
      </w:r>
      <w:r>
        <w:rPr>
          <w:rFonts w:eastAsia="Times New Roman" w:cs="Times New Roman"/>
          <w:szCs w:val="24"/>
        </w:rPr>
        <w:t>επίκαιρη ερώτησή μας είναι να δούμε εάν το Υπουργείο έχει μελετήσει το θέμα, πού οφείλεται το φούσκωμα των λογαριασμών, εάν υπάρχει κάποιος σχεδιασμός για την αντιμετώπιση του ύψους και των επιβαρύνσεων των καταναλωτών, των επιχειρήσεων και βεβαίως</w:t>
      </w:r>
      <w:r>
        <w:rPr>
          <w:rFonts w:eastAsia="Times New Roman" w:cs="Times New Roman"/>
          <w:szCs w:val="24"/>
        </w:rPr>
        <w:t>,</w:t>
      </w:r>
      <w:r>
        <w:rPr>
          <w:rFonts w:eastAsia="Times New Roman" w:cs="Times New Roman"/>
          <w:szCs w:val="24"/>
        </w:rPr>
        <w:t xml:space="preserve"> να δού</w:t>
      </w:r>
      <w:r>
        <w:rPr>
          <w:rFonts w:eastAsia="Times New Roman" w:cs="Times New Roman"/>
          <w:szCs w:val="24"/>
        </w:rPr>
        <w:t>με εάν σκέφτεστε μια βιώσιμη λύση για όλα όσα οφείλονται στη ΔΕΗ από την πλευρά των καταναλωτών.</w:t>
      </w:r>
    </w:p>
    <w:p w14:paraId="2E652A7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E652A7C"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ευχαριστώ.</w:t>
      </w:r>
    </w:p>
    <w:p w14:paraId="2E652A7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E652A7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w:t>
      </w:r>
      <w:r>
        <w:rPr>
          <w:rFonts w:eastAsia="Times New Roman" w:cs="Times New Roman"/>
          <w:b/>
          <w:szCs w:val="24"/>
        </w:rPr>
        <w:t xml:space="preserve">ς): </w:t>
      </w:r>
      <w:r>
        <w:rPr>
          <w:rFonts w:eastAsia="Times New Roman" w:cs="Times New Roman"/>
          <w:szCs w:val="24"/>
        </w:rPr>
        <w:t>Κατ’ αρχάς, νομίζω ότι πρέπει να ξεκαθαρίσουμε ότι για πρώτη φορά</w:t>
      </w:r>
      <w:r>
        <w:rPr>
          <w:rFonts w:eastAsia="Times New Roman" w:cs="Times New Roman"/>
          <w:szCs w:val="24"/>
        </w:rPr>
        <w:t>,</w:t>
      </w:r>
      <w:r>
        <w:rPr>
          <w:rFonts w:eastAsia="Times New Roman" w:cs="Times New Roman"/>
          <w:szCs w:val="24"/>
        </w:rPr>
        <w:t xml:space="preserve"> οι λογαριασμοί της ΔΕΗ αποτυπώνουν το τι πληρώνουν οι καταναλωτές.</w:t>
      </w:r>
    </w:p>
    <w:p w14:paraId="2E652A7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Τέσσερα πράγματα πληρώνουν οι καταναλωτές. Πρώτον, το κόστος παραγωγής και την τιμή πώλησης του ρεύματος, όχι μόνο της</w:t>
      </w:r>
      <w:r>
        <w:rPr>
          <w:rFonts w:eastAsia="Times New Roman" w:cs="Times New Roman"/>
          <w:szCs w:val="24"/>
        </w:rPr>
        <w:t xml:space="preserve"> ΔΕΗ πλέον, αλλά και των ιδιωτών παραγωγών. Δεύτερον, τη μεταφορά του ρεύματος στην υψηλή τάση, τον ΑΔΜΗΕ δηλαδή. Τρίτον, τη μεταφορά του ρεύματος στη χαμηλή τάση και στον καταναλωτή στο σπίτι, τον ΔΕΔΔΗΕ δηλαδή και τέταρτον, τα ΥΚΩ. </w:t>
      </w:r>
    </w:p>
    <w:p w14:paraId="2E652A8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Ως Κρητικός Βουλευτής</w:t>
      </w:r>
      <w:r>
        <w:rPr>
          <w:rFonts w:eastAsia="Times New Roman" w:cs="Times New Roman"/>
          <w:szCs w:val="24"/>
        </w:rPr>
        <w:t>,</w:t>
      </w:r>
      <w:r>
        <w:rPr>
          <w:rFonts w:eastAsia="Times New Roman" w:cs="Times New Roman"/>
          <w:szCs w:val="24"/>
        </w:rPr>
        <w:t xml:space="preserve"> ξέρετε ότι τα ΥΚΩ είναι η χρηματοδότηση του κόστους παραγωγής ενέργειας των νησιών, κυρίως της Κρήτης. Το ετήσιο κόστος κατά μέσο όρο είναι 500 εκατομμύρια ευρώ. Τόσο κοστίζει το κόστος παραγωγής με πετρέλαιο, μαζούτ κ</w:t>
      </w:r>
      <w:r>
        <w:rPr>
          <w:rFonts w:eastAsia="Times New Roman" w:cs="Times New Roman"/>
          <w:szCs w:val="24"/>
        </w:rPr>
        <w:t>.</w:t>
      </w:r>
      <w:r>
        <w:rPr>
          <w:rFonts w:eastAsia="Times New Roman" w:cs="Times New Roman"/>
          <w:szCs w:val="24"/>
        </w:rPr>
        <w:t xml:space="preserve">λπ., ακριβή δηλαδή πηγή στα νησιά, </w:t>
      </w:r>
      <w:r>
        <w:rPr>
          <w:rFonts w:eastAsia="Times New Roman" w:cs="Times New Roman"/>
          <w:szCs w:val="24"/>
        </w:rPr>
        <w:t>στην Κρήτη και στα άλλα νησιά της χώρας</w:t>
      </w:r>
      <w:r>
        <w:rPr>
          <w:rFonts w:eastAsia="Times New Roman" w:cs="Times New Roman"/>
          <w:szCs w:val="24"/>
        </w:rPr>
        <w:t>,</w:t>
      </w:r>
      <w:r>
        <w:rPr>
          <w:rFonts w:eastAsia="Times New Roman" w:cs="Times New Roman"/>
          <w:szCs w:val="24"/>
        </w:rPr>
        <w:t xml:space="preserve"> που έχουν αυτόνομη παραγωγή. Και αυτό το κόστος, εφόσον η τιμή είναι ενιαία, μεταφέρεται στο σύνολο των καταναλωτών της χώρας.</w:t>
      </w:r>
    </w:p>
    <w:p w14:paraId="2E652A8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Αυτά είναι τα περίφημα ΥΚΩ, τα οποία επαναλαμβάνω ότι από τα περίπου 500 εκατομμύρια, τα 450 εκατομμύρια είναι τα νησιά μας και τα 60-70 εκατομμύρια είναι το λεγόμενο κοινωνικό τιμολόγιο, το οποίο έχει θεσπιστεί για την προστασία των ασθενέστερων ομάδων.</w:t>
      </w:r>
    </w:p>
    <w:p w14:paraId="2E652A8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ώρα, όσον αφορά τα ΥΚΩ -και αυτό έχει ανοίξει ένα θέμα με τη Ρυθμιστική Αρχή Ενέργειας- μέχρι τώρα η τιμολόγησή τους ακολουθούσε την κλίμακα της τιμολόγησης του ρεύματος. Όπως ξέρετε, η κλίμακα τιμολόγησης του ρεύματος έχει τη μορφή μιας σκάλας με σκαλοπάτ</w:t>
      </w:r>
      <w:r>
        <w:rPr>
          <w:rFonts w:eastAsia="Times New Roman" w:cs="Times New Roman"/>
          <w:szCs w:val="24"/>
        </w:rPr>
        <w:t xml:space="preserve">ια. Εάν καταναλώνετε έως 1.500 </w:t>
      </w:r>
      <w:r>
        <w:rPr>
          <w:rFonts w:eastAsia="Times New Roman" w:cs="Times New Roman"/>
          <w:szCs w:val="24"/>
          <w:lang w:val="en-US"/>
        </w:rPr>
        <w:t>kWh</w:t>
      </w:r>
      <w:r>
        <w:rPr>
          <w:rFonts w:eastAsia="Times New Roman" w:cs="Times New Roman"/>
          <w:szCs w:val="24"/>
        </w:rPr>
        <w:t xml:space="preserve">, πληρώνετε μια συγκεκριμένη τιμή στο ρεύμα, από τις 1.500 έως τις 2.000 </w:t>
      </w:r>
      <w:r>
        <w:rPr>
          <w:rFonts w:eastAsia="Times New Roman" w:cs="Times New Roman"/>
          <w:szCs w:val="24"/>
          <w:lang w:val="en-US"/>
        </w:rPr>
        <w:t>kWh</w:t>
      </w:r>
      <w:r>
        <w:rPr>
          <w:rFonts w:eastAsia="Times New Roman" w:cs="Times New Roman"/>
          <w:szCs w:val="24"/>
        </w:rPr>
        <w:t xml:space="preserve"> άλλη τιμή και από τις 2.000 </w:t>
      </w:r>
      <w:r>
        <w:rPr>
          <w:rFonts w:eastAsia="Times New Roman" w:cs="Times New Roman"/>
          <w:szCs w:val="24"/>
          <w:lang w:val="en-US"/>
        </w:rPr>
        <w:t>kWh</w:t>
      </w:r>
      <w:r>
        <w:rPr>
          <w:rFonts w:eastAsia="Times New Roman" w:cs="Times New Roman"/>
          <w:szCs w:val="24"/>
        </w:rPr>
        <w:t xml:space="preserve"> και πάνω άλλη τιμή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Άρα υπάρχει μια κλιμάκωση με βάση μια μορφή σκαλοπατιών, όπου αλλάζει η τιμή του ρεύμα</w:t>
      </w:r>
      <w:r>
        <w:rPr>
          <w:rFonts w:eastAsia="Times New Roman" w:cs="Times New Roman"/>
          <w:szCs w:val="24"/>
        </w:rPr>
        <w:t>τος και συμπαρασύρει και τα ΥΚΩ και τις άλλες κατηγορίες που χρεώνονται στον λογαριασμό.</w:t>
      </w:r>
    </w:p>
    <w:p w14:paraId="2E652A8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Αυτό το πρόβλημα σε μια χρονιά όπου είχαμε αύξηση της οικιακής κατανάλωσης κατά 8%, λόγω του ότι ήταν βαρύς ο χειμώνας, δημιούργησε αυξήσεις στα τιμολόγια οικιακών κατ</w:t>
      </w:r>
      <w:r>
        <w:rPr>
          <w:rFonts w:eastAsia="Times New Roman" w:cs="Times New Roman"/>
          <w:szCs w:val="24"/>
        </w:rPr>
        <w:t>αναλωτών, ένα φαινόμενο το οποίο παρατηρήθηκε φέτος τον χειμώνα.</w:t>
      </w:r>
    </w:p>
    <w:p w14:paraId="2E652A8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Μετά από αυτό παραγγείλαμε στη ΡΑΕ ως Κυβέρνηση να μελετήσει το θέμα μιας πιο ομαλής χρέωσης της κατανάλωσης, προκειμένου αυτές οι απότομες αλλαγές, που προκύπτουν μόλις ξεπεράσεις μια συγκεκ</w:t>
      </w:r>
      <w:r>
        <w:rPr>
          <w:rFonts w:eastAsia="Times New Roman" w:cs="Times New Roman"/>
          <w:szCs w:val="24"/>
        </w:rPr>
        <w:t xml:space="preserve">ριμένη κατανάλωση, να εξομαλυνθούν και να γίνουν πιο δίκαιες και πιο γραμμικές. </w:t>
      </w:r>
    </w:p>
    <w:p w14:paraId="2E652A8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Αυτήν τη μελέτη κάνει η ΡΑΕ και έχει δεσμευθεί ότι θα μας την καταθέσει τέλος Ιουλίου, προκειμένου να υπάρξει μια πιο ομαλή αντιμετώπιση του προβλήματος των ΥΚΩ. </w:t>
      </w:r>
    </w:p>
    <w:p w14:paraId="2E652A8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Κλείνω με τα</w:t>
      </w:r>
      <w:r>
        <w:rPr>
          <w:rFonts w:eastAsia="Times New Roman" w:cs="Times New Roman"/>
          <w:szCs w:val="24"/>
        </w:rPr>
        <w:t xml:space="preserve"> χρέη προς τη ΔΕΗ. Τα χρέη προς τη ΔΕΗ όντως μέσα στην κρίση έχουν εκτοξευθεί τα προηγούμενα πέντε, έξι χρόνια. Έχουμε φτάσει τα 2,5 δισεκατομμύρια. Η ΔΕΗ έχει προχωρήσει σε ρυθμίσεις με τις οποίες υπήρξε πολύ θετική ανταπόκριση. Οι ρυθμίσεις δεν αφορούν μ</w:t>
      </w:r>
      <w:r>
        <w:rPr>
          <w:rFonts w:eastAsia="Times New Roman" w:cs="Times New Roman"/>
          <w:szCs w:val="24"/>
        </w:rPr>
        <w:t xml:space="preserve">όνο τους οικιακούς καταναλωτές, αλλά και τη βιομηχανία, μεγάλους καταναλωτές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Ως προεξέχουσα αναφέρω τη συμφωνία που </w:t>
      </w:r>
      <w:proofErr w:type="spellStart"/>
      <w:r>
        <w:rPr>
          <w:rFonts w:eastAsia="Times New Roman" w:cs="Times New Roman"/>
          <w:szCs w:val="24"/>
        </w:rPr>
        <w:t>επιτύχαμε</w:t>
      </w:r>
      <w:proofErr w:type="spellEnd"/>
      <w:r>
        <w:rPr>
          <w:rFonts w:eastAsia="Times New Roman" w:cs="Times New Roman"/>
          <w:szCs w:val="24"/>
        </w:rPr>
        <w:t xml:space="preserve"> με τη βοήθεια της Κυβέρνησης, ανάμεσα στη ΔΕΗ και τη ΛΑΡΚΟ και πολλούς άλλους μεγάλους καταναλωτές ενέργειας. </w:t>
      </w:r>
    </w:p>
    <w:p w14:paraId="2E652A8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Η κεντρική </w:t>
      </w:r>
      <w:r>
        <w:rPr>
          <w:rFonts w:eastAsia="Times New Roman" w:cs="Times New Roman"/>
          <w:szCs w:val="24"/>
        </w:rPr>
        <w:t>ιδέα είναι απλή. Σε αυτή τη φάση έχουν ρυθμιστεί με τον έναν ή τον άλλον τρόπο περίπου 1,1 δισεκατομμύριο με 1,2 δισεκατομμύρια από τα 2,5 δισεκατομμύρια. Στα 2,5 δισεκατομμύρια, φυσικά, περιλαμβάνονται και επιχειρήσεις που έχουν κλείσει και άλλες κατηγορί</w:t>
      </w:r>
      <w:r>
        <w:rPr>
          <w:rFonts w:eastAsia="Times New Roman" w:cs="Times New Roman"/>
          <w:szCs w:val="24"/>
        </w:rPr>
        <w:t xml:space="preserve">ες λογαριασμών. Φυσικά, περιλαμβάνεται κι ένα κομμάτι στρατηγικών κακοπληρωτών, το οποίο αποτελεί πρωταρχική μέριμνα της ΔΕΗ. Η Κυβέρνηση είναι έτοιμη να νομοθετήσει ό,τι είναι αναγκαίο, προκειμένου οι στρατηγικοί κακοπληρωτές να αποτελέσουν τον στόχο και </w:t>
      </w:r>
      <w:r>
        <w:rPr>
          <w:rFonts w:eastAsia="Times New Roman" w:cs="Times New Roman"/>
          <w:szCs w:val="24"/>
        </w:rPr>
        <w:t xml:space="preserve">να αποκατασταθεί εν πολλοίς το εναπομείναν κομμάτι των χρεών προς τη ΔΕΗ. </w:t>
      </w:r>
    </w:p>
    <w:p w14:paraId="2E652A8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w:t>
      </w:r>
      <w:r>
        <w:rPr>
          <w:rFonts w:eastAsia="Times New Roman" w:cs="Times New Roman"/>
          <w:szCs w:val="24"/>
        </w:rPr>
        <w:t>ημόσιο –και κλείνω με αυτό- έχει κάνει πολύ μεγάλα βήματα. Έχει ξεπληρώσει τους λογαριασμούς προς τη ΔΕΗ και έχει προπληρώσει ένα μέρος σημαντικό της προβλεπόμενης κατανάλωσης γ</w:t>
      </w:r>
      <w:r>
        <w:rPr>
          <w:rFonts w:eastAsia="Times New Roman" w:cs="Times New Roman"/>
          <w:szCs w:val="24"/>
        </w:rPr>
        <w:t xml:space="preserve">ια το 2017. Παίρνει –και </w:t>
      </w:r>
      <w:r>
        <w:rPr>
          <w:rFonts w:eastAsia="Times New Roman" w:cs="Times New Roman"/>
          <w:szCs w:val="24"/>
        </w:rPr>
        <w:lastRenderedPageBreak/>
        <w:t xml:space="preserve">θα συνεχίσει να παίρνει- όλα τα μέτρα προκειμένου ο ευρύτερος δημόσιος τομέας να μη χρωστάει στη ΔΕΗ. </w:t>
      </w:r>
    </w:p>
    <w:p w14:paraId="2E652A89"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2E652A8A"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2E652A8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w:t>
      </w:r>
      <w:r>
        <w:rPr>
          <w:rFonts w:eastAsia="Times New Roman" w:cs="Times New Roman"/>
          <w:szCs w:val="24"/>
        </w:rPr>
        <w:t xml:space="preserve">ουργέ, είστε τρίτο χρόνο Κυβέρνηση, η μακροβιότερη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Άρα δεν μπορείτε να μεταφέρετε τις ευθύνες πάντα στο παρελθόν, γιατί οι ίδιοι είστε πλέον και παρελθόν. Αυτό έχει να κάνει και με την προηγούμενη ερώτηση και με όλες τις ερωτήσεις που</w:t>
      </w:r>
      <w:r>
        <w:rPr>
          <w:rFonts w:eastAsia="Times New Roman" w:cs="Times New Roman"/>
          <w:szCs w:val="24"/>
        </w:rPr>
        <w:t xml:space="preserve"> καταθέτουμε εδώ στη Βουλή. </w:t>
      </w:r>
    </w:p>
    <w:p w14:paraId="2E652A8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Θα πρέπει, λοιπόν, συγκεκριμένα για τα δύο θέματα, τα οποία συμφωνήσατε ουσιαστικά ότι υπάρχουν ως ζητήματα, να δείτε πώς αντιμετωπίζονται μαζί με το θέμα των φουσκωμένων λογαριασμών, οι οποίοι είναι μια πραγματικότητα, χωρίς μ</w:t>
      </w:r>
      <w:r>
        <w:rPr>
          <w:rFonts w:eastAsia="Times New Roman" w:cs="Times New Roman"/>
          <w:szCs w:val="24"/>
        </w:rPr>
        <w:t xml:space="preserve">άλιστα να υπάρχει συγκεκριμένη αύξηση της τιμής, όπως διαβεβαιώνετε. Έχω μια σειρά από δημοσιεύματα, αλλά και λογαριασμούς. Έχουμε για ίδιες καταναλώσεις διαφορετικές χρεώσεις. Μπορεί να είναι παράμετροι, άρα χρειάζεται η μελέτη, την οποία είπατε. </w:t>
      </w:r>
    </w:p>
    <w:p w14:paraId="2E652A8D"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ΣΤΑΘΑΚΗΣ (Υπουργός Περιβάλλοντος και Ενέργειας): </w:t>
      </w:r>
      <w:r>
        <w:rPr>
          <w:rFonts w:eastAsia="Times New Roman" w:cs="Times New Roman"/>
          <w:szCs w:val="24"/>
        </w:rPr>
        <w:t xml:space="preserve">Αυτό δεν γίνεται! </w:t>
      </w:r>
    </w:p>
    <w:p w14:paraId="2E652A8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Θα έλεγα, λοιπόν, ότι στο θέμα των φουσκωμένων λογαριασμών θα πρέπει να γίνετε σαφέστεροι όχι ως προς τη διαπίστωση μόνο, αλλά και ως προς τη λύση. Υπάρχει λύση; Υ</w:t>
      </w:r>
      <w:r>
        <w:rPr>
          <w:rFonts w:eastAsia="Times New Roman" w:cs="Times New Roman"/>
          <w:szCs w:val="24"/>
        </w:rPr>
        <w:t xml:space="preserve">πάρχει. Αυτή τη λύση, λοιπόν, να τη βρούμε. Δεν αποδέχομαι την έμμεση μομφή, αναφορά –όπως θέλετε πείτε τη- για το ότι οι </w:t>
      </w:r>
      <w:proofErr w:type="spellStart"/>
      <w:r>
        <w:rPr>
          <w:rFonts w:eastAsia="Times New Roman" w:cs="Times New Roman"/>
          <w:szCs w:val="24"/>
        </w:rPr>
        <w:t>Κρήτες</w:t>
      </w:r>
      <w:proofErr w:type="spellEnd"/>
      <w:r>
        <w:rPr>
          <w:rFonts w:eastAsia="Times New Roman" w:cs="Times New Roman"/>
          <w:szCs w:val="24"/>
        </w:rPr>
        <w:t xml:space="preserve"> πληρώνουν λιγότερο απ’ ό,τι έπρεπε. </w:t>
      </w:r>
    </w:p>
    <w:p w14:paraId="2E652A8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Κοιτάξτε, όταν υπάρχει μια επιχείρηση, ανεξάρτητα αν είναι κρατική ή όχι, και αν υπάρχει κ</w:t>
      </w:r>
      <w:r>
        <w:rPr>
          <w:rFonts w:eastAsia="Times New Roman" w:cs="Times New Roman"/>
          <w:szCs w:val="24"/>
        </w:rPr>
        <w:t xml:space="preserve">αι διαφορετική επιλογή, δηλαδή, ελεύθερος ανταγωνισμός, ο πελάτης θα διαλέξει αυτό που προσφέρεται –πιστεύω- ως φθηνότερο και ποιοτικότερο. Όταν υπάρχει κρατική λειτουργία –και μέχρι τώρα αυτό ουσιαστικά ισχύει- θα πρέπει να φροντίζει η επιχείρηση να έχει </w:t>
      </w:r>
      <w:r>
        <w:rPr>
          <w:rFonts w:eastAsia="Times New Roman" w:cs="Times New Roman"/>
          <w:szCs w:val="24"/>
        </w:rPr>
        <w:t xml:space="preserve">φθηνό κόστος. </w:t>
      </w:r>
    </w:p>
    <w:p w14:paraId="2E652A9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Θα σας αντιστρέψω, λοιπόν, το θέμα: Ευθύνεται η Κρήτη για τους ρύπους που πληρώνει η ΔΕΗ; Όχι, βεβαίως. Άρα από τη στιγμή που δεν ευθύνεται η Κρήτη για τους ρύπους που πληρώνει και λέτε μόνο το μονομερές, ότι ευθύνεται για το ότι δεν έχουν π</w:t>
      </w:r>
      <w:r>
        <w:rPr>
          <w:rFonts w:eastAsia="Times New Roman" w:cs="Times New Roman"/>
          <w:szCs w:val="24"/>
        </w:rPr>
        <w:t>ροχωρήσει τα καλώδια και η διασύνδεση, για παράδειγμα, ή γιατί δεν έχουν βρεθεί άλλοι τρόποι να παράγεται στην Κρήτη ενέργεια με φθηνότερο κόστος, αυτό δεν αφορά τους καταναλωτές. Να το ξεκαθαρίσουμε αυτό και να συμφωνήσουμε ότι δεν αφορά τους καταναλωτές.</w:t>
      </w:r>
      <w:r>
        <w:rPr>
          <w:rFonts w:eastAsia="Times New Roman" w:cs="Times New Roman"/>
          <w:szCs w:val="24"/>
        </w:rPr>
        <w:t xml:space="preserve"> </w:t>
      </w:r>
    </w:p>
    <w:p w14:paraId="2E652A9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Βεβαίως υπάρχει θέμα με το ζήτημα της σύνδεσης των Κυκλάδων που έχει καθυστερήσει πάρα πολύ σημαντικά. Νομίζω ότι τελευταία υπήρξε μια κινητικότητα -το 2014 πρώτη φορά- για να προχωρήσει αυτό το έργο της διασύνδεσης, το οποίο είναι μια συγκεκριμένη ενέργ</w:t>
      </w:r>
      <w:r>
        <w:rPr>
          <w:rFonts w:eastAsia="Times New Roman" w:cs="Times New Roman"/>
          <w:szCs w:val="24"/>
        </w:rPr>
        <w:t>εια. Υπάρχει ένα πάγωμα όσον αφορά τον αγωγό που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δικτύου που οδεύει προς την Ευρώπη, της σύνδεσης με την Κρήτη και αυτό πρέπει να το δείτε πόσο πιο γρήγορα μπορεί να προχωρήσει. </w:t>
      </w:r>
    </w:p>
    <w:p w14:paraId="2E652A9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Όλα αυτά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κινήσεων που πρέπει να κ</w:t>
      </w:r>
      <w:r>
        <w:rPr>
          <w:rFonts w:eastAsia="Times New Roman" w:cs="Times New Roman"/>
          <w:szCs w:val="24"/>
        </w:rPr>
        <w:t>άνουν ούτως ή άλλως η πολιτεία, η ΔΕΗ και όλοι οι άλλοι εμπλεκόμενοι φορείς, προκειμένου να έχουν χαμηλότερο κόστος και να μπορέσουμε να μειώσουμε και τους λογαριασμούς. Γιατί, όπως το είπατε, φαίνεται σαν να φταίνε οι άνθρωποι. Δεν φταίνε, να το συμφωνήσο</w:t>
      </w:r>
      <w:r>
        <w:rPr>
          <w:rFonts w:eastAsia="Times New Roman" w:cs="Times New Roman"/>
          <w:szCs w:val="24"/>
        </w:rPr>
        <w:t xml:space="preserve">υμε αυτό. </w:t>
      </w:r>
    </w:p>
    <w:p w14:paraId="2E652A9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Επομένως θέλουμε να μας πείτε: Τι γίνεται και με τα δυο αυτά συγκεκριμένα έργα; Τι γίνεται με το θέμα της εξέτασης; Θα έχει μια </w:t>
      </w:r>
      <w:proofErr w:type="spellStart"/>
      <w:r>
        <w:rPr>
          <w:rFonts w:eastAsia="Times New Roman" w:cs="Times New Roman"/>
          <w:szCs w:val="24"/>
        </w:rPr>
        <w:t>απομείωση</w:t>
      </w:r>
      <w:proofErr w:type="spellEnd"/>
      <w:r>
        <w:rPr>
          <w:rFonts w:eastAsia="Times New Roman" w:cs="Times New Roman"/>
          <w:szCs w:val="24"/>
        </w:rPr>
        <w:t xml:space="preserve"> αυτός ο λογαριασμός αυτού που του ήρθε κεραμίδα, όταν είδε ότι αυξήθηκε περίπου 15% χωρίς να υπάρχει επίσημ</w:t>
      </w:r>
      <w:r>
        <w:rPr>
          <w:rFonts w:eastAsia="Times New Roman" w:cs="Times New Roman"/>
          <w:szCs w:val="24"/>
        </w:rPr>
        <w:t xml:space="preserve">η αύξηση; Πώς μπορούμε να αντιμετωπίσουμε αυτήν την κατάσταση; </w:t>
      </w:r>
    </w:p>
    <w:p w14:paraId="2E652A9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Και βεβαίως θα μας πείτε εάν από τα 2,5 δισεκατομμύρια που είπατε, το 1,4 που δεν έχει ρυθμισθεί είναι ανεπίδεκτο εισπράξεως; Δηλαδή, πρέπει </w:t>
      </w:r>
      <w:r>
        <w:rPr>
          <w:rFonts w:eastAsia="Times New Roman" w:cs="Times New Roman"/>
          <w:szCs w:val="24"/>
        </w:rPr>
        <w:lastRenderedPageBreak/>
        <w:t xml:space="preserve">να διαγραφεί, να μην θεωρούμε ότι υπάρχει ή κάποιο </w:t>
      </w:r>
      <w:r>
        <w:rPr>
          <w:rFonts w:eastAsia="Times New Roman" w:cs="Times New Roman"/>
          <w:szCs w:val="24"/>
        </w:rPr>
        <w:t xml:space="preserve">απ’ αυτό μπορεί να εισπραχθεί, εάν υπάρξει μια διαφορετική πολιτική, μια διαφορετική ρύθμιση από την πλευρά της ΔΕΗ; </w:t>
      </w:r>
    </w:p>
    <w:p w14:paraId="2E652A9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w:t>
      </w:r>
    </w:p>
    <w:p w14:paraId="2E652A96" w14:textId="77777777" w:rsidR="000E44EE" w:rsidRDefault="00AB52D8">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 </w:t>
      </w:r>
    </w:p>
    <w:p w14:paraId="2E652A97" w14:textId="77777777" w:rsidR="000E44EE" w:rsidRDefault="00AB52D8">
      <w:pPr>
        <w:spacing w:after="0" w:line="600" w:lineRule="auto"/>
        <w:ind w:firstLine="720"/>
        <w:jc w:val="both"/>
        <w:rPr>
          <w:rFonts w:eastAsia="Times New Roman" w:cs="Times New Roman"/>
          <w:szCs w:val="24"/>
        </w:rPr>
      </w:pPr>
      <w:r>
        <w:rPr>
          <w:rFonts w:eastAsia="Times New Roman"/>
          <w:b/>
          <w:bCs/>
        </w:rPr>
        <w:t>Γ</w:t>
      </w:r>
      <w:r>
        <w:rPr>
          <w:rFonts w:eastAsia="Times New Roman"/>
          <w:b/>
          <w:bCs/>
        </w:rPr>
        <w:t>Ε</w:t>
      </w:r>
      <w:r>
        <w:rPr>
          <w:rFonts w:eastAsia="Times New Roman"/>
          <w:b/>
          <w:bCs/>
        </w:rPr>
        <w:t>ΩΡΓ</w:t>
      </w:r>
      <w:r>
        <w:rPr>
          <w:rFonts w:eastAsia="Times New Roman"/>
          <w:b/>
          <w:bCs/>
        </w:rPr>
        <w:t>Ι</w:t>
      </w:r>
      <w:r>
        <w:rPr>
          <w:rFonts w:eastAsia="Times New Roman"/>
          <w:b/>
          <w:bCs/>
        </w:rPr>
        <w:t>ΟΣ ΣΤΑΘΑΚΗΣ (Υπουργός Περιβάλλοντος και Ενέργειας):</w:t>
      </w:r>
      <w:r>
        <w:rPr>
          <w:rFonts w:eastAsia="Times New Roman" w:cs="Times New Roman"/>
          <w:szCs w:val="24"/>
        </w:rPr>
        <w:t xml:space="preserve"> Φαντάζομαι πως θυμάστε ότι προέρχομαι από την Κρήτη, από τα Χανιά, οπότε η έννοια ότι υπονοώ κάποια μομφή για τους Κρητικούς…</w:t>
      </w:r>
    </w:p>
    <w:p w14:paraId="2E652A98" w14:textId="77777777" w:rsidR="000E44EE" w:rsidRDefault="00AB52D8">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Υπάρχει ένα θέμα μεταξύ Χανίων και Ηρακλείου. Φαντάζομαι κι εγώ να μην το ξεχνάτε αυτό. </w:t>
      </w:r>
    </w:p>
    <w:p w14:paraId="2E652A99" w14:textId="77777777" w:rsidR="000E44EE" w:rsidRDefault="00AB52D8">
      <w:pPr>
        <w:spacing w:after="0" w:line="600" w:lineRule="auto"/>
        <w:ind w:firstLine="720"/>
        <w:jc w:val="both"/>
        <w:rPr>
          <w:rFonts w:eastAsia="Times New Roman" w:cs="Times New Roman"/>
          <w:szCs w:val="24"/>
        </w:rPr>
      </w:pPr>
      <w:r>
        <w:rPr>
          <w:rFonts w:eastAsia="Times New Roman"/>
          <w:b/>
          <w:bCs/>
        </w:rPr>
        <w:t>Γ</w:t>
      </w:r>
      <w:r>
        <w:rPr>
          <w:rFonts w:eastAsia="Times New Roman"/>
          <w:b/>
          <w:bCs/>
        </w:rPr>
        <w:t>Ε</w:t>
      </w:r>
      <w:r>
        <w:rPr>
          <w:rFonts w:eastAsia="Times New Roman"/>
          <w:b/>
          <w:bCs/>
        </w:rPr>
        <w:t>ΩΡΓ</w:t>
      </w:r>
      <w:r>
        <w:rPr>
          <w:rFonts w:eastAsia="Times New Roman"/>
          <w:b/>
          <w:bCs/>
        </w:rPr>
        <w:t>Ι</w:t>
      </w:r>
      <w:r>
        <w:rPr>
          <w:rFonts w:eastAsia="Times New Roman"/>
          <w:b/>
          <w:bCs/>
        </w:rPr>
        <w:t>Ο</w:t>
      </w:r>
      <w:r>
        <w:rPr>
          <w:rFonts w:eastAsia="Times New Roman"/>
          <w:b/>
          <w:bCs/>
        </w:rPr>
        <w:t>Σ ΣΤΑΘΑΚΗΣ (Υπουργός Περιβάλλοντος και Ενέργειας):</w:t>
      </w:r>
      <w:r>
        <w:rPr>
          <w:rFonts w:eastAsia="Times New Roman" w:cs="Times New Roman"/>
          <w:szCs w:val="24"/>
        </w:rPr>
        <w:t xml:space="preserve"> Εκπλήσσομαι, λοιπόν, που μεταφέρεται υπόνοια ότι η παραγωγή των νησιών καθιστά τους νησιώτες υπεύθυνους. </w:t>
      </w:r>
    </w:p>
    <w:p w14:paraId="2E652A9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Είναι πολύ απλά τα δεδομένα. Οι ΥΚΩ είναι αυτές που σας περιέγραψα. Είναι το ακριβότερο κόστος των </w:t>
      </w:r>
      <w:r>
        <w:rPr>
          <w:rFonts w:eastAsia="Times New Roman" w:cs="Times New Roman"/>
          <w:szCs w:val="24"/>
        </w:rPr>
        <w:t xml:space="preserve">νησιών, το οποίο επιμερίζεται. Δεν μπορούσε να υπάρχει άλλος τρόπος να παράγουν τα νησιά στο παρελθόν. Τώρα γίνονται οι διασυνδέσεις. Τελειώσαμε την πρώτη ενότητα στις Κυκλάδες. Θα υπάρξουν καλώδια και για τα υπόλοιπα νησιά των Κυκλάδων και τα </w:t>
      </w:r>
      <w:r>
        <w:rPr>
          <w:rFonts w:eastAsia="Times New Roman" w:cs="Times New Roman"/>
          <w:szCs w:val="24"/>
        </w:rPr>
        <w:lastRenderedPageBreak/>
        <w:t>δυο μεγάλα π</w:t>
      </w:r>
      <w:r>
        <w:rPr>
          <w:rFonts w:eastAsia="Times New Roman" w:cs="Times New Roman"/>
          <w:szCs w:val="24"/>
        </w:rPr>
        <w:t xml:space="preserve">ρογράμματα που έχουν σχεδιαστεί για την Κρήτη είναι η σύνδεση με την Πελοπόννησο με καλώδιο και η σύνδεση με την Αττική. </w:t>
      </w:r>
    </w:p>
    <w:p w14:paraId="2E652A9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Οι ΥΚΩ αυτό είναι. Οι καταναλωτές το γνωρίζουν και συνεπώς δεν υπάρχει παραμικρή μομφή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ο τρόπος με τον οποίον επιλύθηκε το πρόβ</w:t>
      </w:r>
      <w:r>
        <w:rPr>
          <w:rFonts w:eastAsia="Times New Roman" w:cs="Times New Roman"/>
          <w:szCs w:val="24"/>
        </w:rPr>
        <w:t>λημα της παραγωγής ενέργειας με διαφορετικό κόστος σε μια κατ’ εξοχήν νησιωτική χώρα και το οποίο –επαναλαμβάνω- το επιμερίζεται το σύνολο των κατοίκων των καταναλωτών.</w:t>
      </w:r>
    </w:p>
    <w:p w14:paraId="2E652A9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Τώρα έρχομαι στα εισπράξιμα και μη εισπράξιμα της ΔΕΗ. Αυτό που έχει μεγαλύτερη προφανώ</w:t>
      </w:r>
      <w:r>
        <w:rPr>
          <w:rFonts w:eastAsia="Times New Roman" w:cs="Times New Roman"/>
          <w:szCs w:val="24"/>
        </w:rPr>
        <w:t>ς δυσκολία είσπραξης είναι το κομμάτι -δεν θυμάμαι ακριβώς το νούμερο, νομίζω ότι είναι γύρω στα 400 εκατομμύρια- το οποίο αφορά επιχειρήσεις που έχουν κλείσει. Δεν υπάρχει ποιος θα πληρώσει αυτούς τους λογαριασμούς, έχουν κλείσει χρόνια ή οτιδήποτε άλλο σ</w:t>
      </w:r>
      <w:r>
        <w:rPr>
          <w:rFonts w:eastAsia="Times New Roman" w:cs="Times New Roman"/>
          <w:szCs w:val="24"/>
        </w:rPr>
        <w:t xml:space="preserve">χετικό. </w:t>
      </w:r>
    </w:p>
    <w:p w14:paraId="2E652A9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Όλα τα άλλα, επαναλαμβάνω, είναι εν δυνάμει εισπράξιμα και κύριος στόχος είναι να εντοπισθεί και να διαφοροποιηθούν καταναλωτές και επιχειρήσεις που τελούν υπό αντικειμενική αδυναμία πληρωμής από τους στρατηγικούς κακοπληρωτές. Είναι πολιτική να ε</w:t>
      </w:r>
      <w:r>
        <w:rPr>
          <w:rFonts w:eastAsia="Times New Roman" w:cs="Times New Roman"/>
          <w:szCs w:val="24"/>
        </w:rPr>
        <w:t xml:space="preserve">ντοπισθούν και να αυξηθεί η </w:t>
      </w:r>
      <w:proofErr w:type="spellStart"/>
      <w:r>
        <w:rPr>
          <w:rFonts w:eastAsia="Times New Roman" w:cs="Times New Roman"/>
          <w:szCs w:val="24"/>
        </w:rPr>
        <w:t>εισπραξιμότητα</w:t>
      </w:r>
      <w:proofErr w:type="spellEnd"/>
      <w:r>
        <w:rPr>
          <w:rFonts w:eastAsia="Times New Roman" w:cs="Times New Roman"/>
          <w:szCs w:val="24"/>
        </w:rPr>
        <w:t xml:space="preserve"> της ΔΕΗ.</w:t>
      </w:r>
    </w:p>
    <w:p w14:paraId="2E652A9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Η ΔΕΗ έχει προσλάβει συμβούλους, απ’ όσο ξέρω, προκειμένου να επικεντρωθεί και να μελετήσει και το συγκεκριμένο θέμα. Ταυτόχρονα το Υπουργείο δηλώνει για μια ακόμη φορά έτοιμο να νομοθετήσει ή να στηρίξει</w:t>
      </w:r>
      <w:r>
        <w:rPr>
          <w:rFonts w:eastAsia="Times New Roman" w:cs="Times New Roman"/>
          <w:szCs w:val="24"/>
        </w:rPr>
        <w:t xml:space="preserve"> οποιοδήποτε συμπέρασμα θεωρηθεί ότι θα βελτιώσει την </w:t>
      </w:r>
      <w:proofErr w:type="spellStart"/>
      <w:r>
        <w:rPr>
          <w:rFonts w:eastAsia="Times New Roman" w:cs="Times New Roman"/>
          <w:szCs w:val="24"/>
        </w:rPr>
        <w:t>εισπραξιμότητα</w:t>
      </w:r>
      <w:proofErr w:type="spellEnd"/>
      <w:r>
        <w:rPr>
          <w:rFonts w:eastAsia="Times New Roman" w:cs="Times New Roman"/>
          <w:szCs w:val="24"/>
        </w:rPr>
        <w:t xml:space="preserve">. </w:t>
      </w:r>
    </w:p>
    <w:p w14:paraId="2E652A9F" w14:textId="77777777" w:rsidR="000E44EE" w:rsidRDefault="00AB52D8">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w:t>
      </w:r>
      <w:r>
        <w:rPr>
          <w:rFonts w:eastAsia="Times New Roman" w:cs="Times New Roman"/>
        </w:rPr>
        <w:t>τείχαν στο εκπαιδευτικό πρόγραμμα «Καλοκαιρινό Εργαστήρι Δημοκρατίας», είκοσι τέσσερις μαθητές και μαθήτριες και ένας συνοδός εκπαιδευτικός από το 1</w:t>
      </w:r>
      <w:r>
        <w:rPr>
          <w:rFonts w:eastAsia="Times New Roman" w:cs="Times New Roman"/>
          <w:vertAlign w:val="superscript"/>
        </w:rPr>
        <w:t>ο</w:t>
      </w:r>
      <w:r>
        <w:rPr>
          <w:rFonts w:eastAsia="Times New Roman" w:cs="Times New Roman"/>
        </w:rPr>
        <w:t xml:space="preserve"> και 2</w:t>
      </w:r>
      <w:r>
        <w:rPr>
          <w:rFonts w:eastAsia="Times New Roman" w:cs="Times New Roman"/>
          <w:vertAlign w:val="superscript"/>
        </w:rPr>
        <w:t>ο</w:t>
      </w:r>
      <w:r>
        <w:rPr>
          <w:rFonts w:eastAsia="Times New Roman" w:cs="Times New Roman"/>
        </w:rPr>
        <w:t xml:space="preserve"> Γυμνάσιο Μοσχάτου.</w:t>
      </w:r>
    </w:p>
    <w:p w14:paraId="2E652AA0" w14:textId="77777777" w:rsidR="000E44EE" w:rsidRDefault="00AB52D8">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2E652AA1" w14:textId="77777777" w:rsidR="000E44EE" w:rsidRDefault="00AB52D8">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E652AA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κο</w:t>
      </w:r>
      <w:r>
        <w:rPr>
          <w:rFonts w:eastAsia="Times New Roman" w:cs="Times New Roman"/>
          <w:szCs w:val="24"/>
        </w:rPr>
        <w:t xml:space="preserve">λουθούν η τέταρτη με αριθμό 1024/13-6-2017 </w:t>
      </w:r>
      <w:r>
        <w:rPr>
          <w:rFonts w:eastAsia="Times New Roman" w:cs="Times New Roman"/>
          <w:szCs w:val="24"/>
        </w:rPr>
        <w:t xml:space="preserve">επίκαιρη ερώτηση </w:t>
      </w:r>
      <w:r>
        <w:rPr>
          <w:rFonts w:eastAsia="Times New Roman" w:cs="Times New Roman"/>
          <w:szCs w:val="24"/>
        </w:rPr>
        <w:t>πρώτου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 λειτουργία και την ανάπτυξη του Ινστιτούτου Γεωλ</w:t>
      </w:r>
      <w:r>
        <w:rPr>
          <w:rFonts w:eastAsia="Times New Roman" w:cs="Times New Roman"/>
          <w:szCs w:val="24"/>
        </w:rPr>
        <w:t>ογικών και Μεταλλευτικών Ερευνών (ΙΓΜΕ) και η πρώτη με αριθμό 5542/10-5-2017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του κύκλου αναφορών–ερωτήσεων προς </w:t>
      </w:r>
      <w:r>
        <w:rPr>
          <w:rFonts w:eastAsia="Times New Roman" w:cs="Times New Roman"/>
          <w:szCs w:val="24"/>
        </w:rPr>
        <w:lastRenderedPageBreak/>
        <w:t xml:space="preserve">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 λειτουργία και την ανάπτυξη του Ινστιτούτου Γεωλογικών και Μεταλλευτικών Ερευνών (ΙΓΜΕ).</w:t>
      </w:r>
    </w:p>
    <w:p w14:paraId="2E652AA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Οι ερωτήσεις αναφέρονται στο ίδιο θέμα και θα συζητηθούν ταυτόχρονα χωρίς να επηρεάζονται τα δικαιώματα των ομιλητών ως προς τον χρόνο ομιλίας τους, με ε</w:t>
      </w:r>
      <w:r>
        <w:rPr>
          <w:rFonts w:eastAsia="Times New Roman" w:cs="Times New Roman"/>
          <w:szCs w:val="24"/>
        </w:rPr>
        <w:t xml:space="preserve">φαρμογή της διάταξης της παραγράφου 4 του άρθρου 131 του Κανονισμού της Βουλής. Αυτό σημαίνει ότι ο κάθε συνάδελφος θα έχει από δύο και τρία λεπτά </w:t>
      </w:r>
      <w:proofErr w:type="spellStart"/>
      <w:r>
        <w:rPr>
          <w:rFonts w:eastAsia="Times New Roman" w:cs="Times New Roman"/>
          <w:szCs w:val="24"/>
        </w:rPr>
        <w:t>πρωτολογία</w:t>
      </w:r>
      <w:proofErr w:type="spellEnd"/>
      <w:r>
        <w:rPr>
          <w:rFonts w:eastAsia="Times New Roman" w:cs="Times New Roman"/>
          <w:szCs w:val="24"/>
        </w:rPr>
        <w:t xml:space="preserve"> και </w:t>
      </w:r>
      <w:proofErr w:type="spellStart"/>
      <w:r>
        <w:rPr>
          <w:rFonts w:eastAsia="Times New Roman" w:cs="Times New Roman"/>
          <w:szCs w:val="24"/>
        </w:rPr>
        <w:t>δευτερελογία</w:t>
      </w:r>
      <w:proofErr w:type="spellEnd"/>
      <w:r>
        <w:rPr>
          <w:rFonts w:eastAsia="Times New Roman" w:cs="Times New Roman"/>
          <w:szCs w:val="24"/>
        </w:rPr>
        <w:t xml:space="preserve"> και ο Υπουργός που θα απαντήσει και στους δύο, αντί για τρία και τρία, θα έχει έξ</w:t>
      </w:r>
      <w:r>
        <w:rPr>
          <w:rFonts w:eastAsia="Times New Roman" w:cs="Times New Roman"/>
          <w:szCs w:val="24"/>
        </w:rPr>
        <w:t>ι και έξι λεπτά.</w:t>
      </w:r>
    </w:p>
    <w:p w14:paraId="2E652AA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Τάσσο, έχετε τον λόγο.</w:t>
      </w:r>
    </w:p>
    <w:p w14:paraId="2E652AA5"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2E652AA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το ΙΓΜΕ βρίσκεται χωρίς διοίκηση μετά την παραίτησή της, ενώ ακόμη δεν υπήρξε διορισμός νέας. Η διοίκηση παραιτήθηκε μετά τη δέσμευση όλων των τραπεζικών</w:t>
      </w:r>
      <w:r>
        <w:rPr>
          <w:rFonts w:eastAsia="Times New Roman" w:cs="Times New Roman"/>
          <w:szCs w:val="24"/>
        </w:rPr>
        <w:t xml:space="preserve"> λογαριασμών του ΙΓΜΕ για την υλοποίηση τελεσίδικων δικαστικών αποφάσεων -εφετειακών αποφάσεων- βάσει προηγούμενης αμετάκλητης απόφασης του Αρείου Πάγου για τη μη καταβολή αποζημιώσεων σε πρώην εργαζομένους του Ινστιτούτου.</w:t>
      </w:r>
    </w:p>
    <w:p w14:paraId="2E652AA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κατάσταση που έχει διαμορφωθεί</w:t>
      </w:r>
      <w:r>
        <w:rPr>
          <w:rFonts w:eastAsia="Times New Roman" w:cs="Times New Roman"/>
          <w:szCs w:val="24"/>
        </w:rPr>
        <w:t xml:space="preserve"> είναι ένα ΙΓΜΕ ακέφαλο, που αδυνατεί να εκτελέσει ακόμη και τις συμβατικές υποχρεώσεις του. Όλα τα έργα του ΙΓΜΕ υπέρ τρίτων έχουν πλέον σταματήσει, παραδείγματος χάριν η γεωθερμία στην Ηράκλεια Νομού Σερρών, ερευνητικές μελέτες για οδικά δίκτυα στην </w:t>
      </w:r>
      <w:r>
        <w:rPr>
          <w:rFonts w:eastAsia="Times New Roman" w:cs="Times New Roman"/>
          <w:szCs w:val="24"/>
        </w:rPr>
        <w:lastRenderedPageBreak/>
        <w:t>Ήπει</w:t>
      </w:r>
      <w:r>
        <w:rPr>
          <w:rFonts w:eastAsia="Times New Roman" w:cs="Times New Roman"/>
          <w:szCs w:val="24"/>
        </w:rPr>
        <w:t>ρο, κατολισθήσεις στην Πελοπόννησο, ΧΥΤΥ Γραμματικού, υδροδότηση Αγίων Θεοδώρων κλπ.. Επίσης, αδυνατεί να συμμετάσχει σε νέα ερευνητικά προγράμματα. Αυτό σημαίνει, δηλαδή, την καταδίκη του ΙΓΜΕ σε «θάνατο» με κυβερνητική ευθύνη.</w:t>
      </w:r>
    </w:p>
    <w:p w14:paraId="2E652AA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Τα προβλήματα που χρήζουν ά</w:t>
      </w:r>
      <w:r>
        <w:rPr>
          <w:rFonts w:eastAsia="Times New Roman" w:cs="Times New Roman"/>
          <w:szCs w:val="24"/>
        </w:rPr>
        <w:t xml:space="preserve">μεσης επίλυσης είναι τα εξής: </w:t>
      </w:r>
    </w:p>
    <w:p w14:paraId="2E652AA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Πρώτον, αντιμετώπιση του θέματος της διοίκησης του Ινστιτούτου, δεύτερον, ουσιαστική ενίσχυση του προϋπολογισμού του ΙΓΜΕ, με άμεση εκταμίευση και έκτακτες ενισχύσεις, τρίτον, προσλήψεις νέου μόνιμου προσωπικού που έχει εγκρί</w:t>
      </w:r>
      <w:r>
        <w:rPr>
          <w:rFonts w:eastAsia="Times New Roman" w:cs="Times New Roman"/>
          <w:szCs w:val="24"/>
        </w:rPr>
        <w:t xml:space="preserve">νει και εισηγηθεί η διοίκηση του Ινστιτούτου, τέταρτον, έγκριση των ερευνητικών έργων που εκκρεμούν, </w:t>
      </w:r>
      <w:proofErr w:type="spellStart"/>
      <w:r>
        <w:rPr>
          <w:rFonts w:eastAsia="Times New Roman" w:cs="Times New Roman"/>
          <w:szCs w:val="24"/>
        </w:rPr>
        <w:t>πέμπτον</w:t>
      </w:r>
      <w:proofErr w:type="spellEnd"/>
      <w:r>
        <w:rPr>
          <w:rFonts w:eastAsia="Times New Roman" w:cs="Times New Roman"/>
          <w:szCs w:val="24"/>
        </w:rPr>
        <w:t>, διευθέτηση των εργασιακών ρυθμίσεων μέσω της διαδικασίας του ΟΜΕΔ, που στηρίζεται από τους εργαζόμενους και τη διοίκηση.</w:t>
      </w:r>
    </w:p>
    <w:p w14:paraId="2E652AA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κατάσταση που έχει δημι</w:t>
      </w:r>
      <w:r>
        <w:rPr>
          <w:rFonts w:eastAsia="Times New Roman" w:cs="Times New Roman"/>
          <w:szCs w:val="24"/>
        </w:rPr>
        <w:t xml:space="preserve">ουργηθεί στο ΙΓΜΕ από την Κυβέρνηση του ΣΥΡΙΖΑ δεν είναι τυχαία και δεν οφείλεται σε κυβερνητική ολιγωρία. Η σημερινή Κυβέρνηση συνεχίζει αποφασιστικά το έργο των προηγούμενων κυβερνήσεων με ταχύτερους, όμως, ρυθμούς. </w:t>
      </w:r>
    </w:p>
    <w:p w14:paraId="2E652AA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Ο πραγματικός στόχος αυτής της πορεία</w:t>
      </w:r>
      <w:r>
        <w:rPr>
          <w:rFonts w:eastAsia="Times New Roman" w:cs="Times New Roman"/>
          <w:szCs w:val="24"/>
        </w:rPr>
        <w:t xml:space="preserve">ς υποβάθμισης είναι η διευκόλυνση της παράδοσης του ορυκτού πλούτου της χώρας στους μονοπωλιακούς ομίλους με κριτήριο την κερδοφορία τους. Εργαλείο είναι η διαμόρφωση εθνικών φορέων χωρίς δυνατότητες αυτοδύναμης έρευνας για κοιτάσματα, </w:t>
      </w:r>
      <w:r>
        <w:rPr>
          <w:rFonts w:eastAsia="Times New Roman" w:cs="Times New Roman"/>
          <w:szCs w:val="24"/>
        </w:rPr>
        <w:lastRenderedPageBreak/>
        <w:t>χωρίς δυνατότητες αυ</w:t>
      </w:r>
      <w:r>
        <w:rPr>
          <w:rFonts w:eastAsia="Times New Roman" w:cs="Times New Roman"/>
          <w:szCs w:val="24"/>
        </w:rPr>
        <w:t>τοτελούς αξιοποίησης των κοιτασμάτων, χωρίς ούτε καν δυνατότητες συμμετοχής σε κοινοπραξίες.</w:t>
      </w:r>
    </w:p>
    <w:p w14:paraId="2E652AA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Είναι χαρακτηριστικό το πλαίσιο του Εθνικού Φορέα Διαχείρισης Υδρογονανθράκων, που οδηγεί στη διανομή του ενεργειακού πλούτου σε μια χούφτα ομίλους, που θα κερδίζο</w:t>
      </w:r>
      <w:r>
        <w:rPr>
          <w:rFonts w:eastAsia="Times New Roman" w:cs="Times New Roman"/>
          <w:szCs w:val="24"/>
        </w:rPr>
        <w:t>υν τη μερίδα του λέοντος από την εκμετάλλευση των κοιτασμάτων χωρίς να διασφαλίζονται ούτε τα συνήθη ανταλλάγματα ενίσχυσης εγχώριας τεχνογνωσίας, απασχόλησης, επιστημονικής έρευνας κλπ., ούτε καν όροι ουσιαστικού ελέγχου της δράσης των ομίλων, ενώ η προκή</w:t>
      </w:r>
      <w:r>
        <w:rPr>
          <w:rFonts w:eastAsia="Times New Roman" w:cs="Times New Roman"/>
          <w:szCs w:val="24"/>
        </w:rPr>
        <w:t>ρυξη διαγωνισμών βασίζεται σε δεδομένα που παρέχουν οι ίδιοι οι διεθνείς όμιλοι αποτελώντας το πιο ευνοϊκό πλαίσιο συμφωνίας για την κερδοφορία τους.</w:t>
      </w:r>
    </w:p>
    <w:p w14:paraId="2E652AA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Σας ρωτάμε, λοιπόν, κύριε Υπουργέ, γιατί καθυστερείτε και πώς προτίθεστε να παρέμβετε άμεσα για την επαναλ</w:t>
      </w:r>
      <w:r>
        <w:rPr>
          <w:rFonts w:eastAsia="Times New Roman" w:cs="Times New Roman"/>
          <w:szCs w:val="24"/>
        </w:rPr>
        <w:t>ειτουργία του ΙΓΜΕ με διορισμό νέας διοίκησης και την άμεση ουσιαστική ρύθμιση των οικονομικών προβλημάτων, που ουσιαστικά το παραλύουν, για την άμεση καταβολή των δεδουλευμένων των εργαζομένων που έχουν ήδη τρεις μήνες απλήρωτοι, αλλά και της άμεσης καταβ</w:t>
      </w:r>
      <w:r>
        <w:rPr>
          <w:rFonts w:eastAsia="Times New Roman" w:cs="Times New Roman"/>
          <w:szCs w:val="24"/>
        </w:rPr>
        <w:t>ολής των αποζημιώσεων στους δικαιούχους με βάση τις τελεσίδικες αποφάσεις των δικαστηρίων.</w:t>
      </w:r>
    </w:p>
    <w:p w14:paraId="2E652AA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συνάδελφε, γιατί τα επαναλαμβάνετε τώρα.</w:t>
      </w:r>
    </w:p>
    <w:p w14:paraId="2E652AAF"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Ολοκληρώνω, κύριε Πρόεδρε.</w:t>
      </w:r>
    </w:p>
    <w:p w14:paraId="2E652AB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Επίσης, πώς θα παρέμβετε για την ουσιαστική καταγραφή από το ΙΓΜΕ του συνόλου των ορυκτών πόρων της χώρας, περιλαμβάνοντας ειδικότερα και τους υδρογονάνθρακες σε ξηρά και θάλασσα, διαδικασία που οφείλει να προηγηθεί οποιασδήποτε αξιοποίησης των κοιτασμάτων</w:t>
      </w:r>
      <w:r>
        <w:rPr>
          <w:rFonts w:eastAsia="Times New Roman" w:cs="Times New Roman"/>
          <w:szCs w:val="24"/>
        </w:rPr>
        <w:t xml:space="preserve"> και για το θέμα της ουσιαστικής στελέχωσης του Ινστιτούτου με προσωπικό επαρκές για να καλυφθεί το σύνολο των αναγκών φιλολαϊκής αξιοποίησης των ορυκτών πόρων της χώρας με πλήρη σταθερή εργασία και μισθό, που να καλύπτει τις σύγχρονες ανάγκες των εργαζομέ</w:t>
      </w:r>
      <w:r>
        <w:rPr>
          <w:rFonts w:eastAsia="Times New Roman" w:cs="Times New Roman"/>
          <w:szCs w:val="24"/>
        </w:rPr>
        <w:t>νων.</w:t>
      </w:r>
    </w:p>
    <w:p w14:paraId="2E652AB1"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2E652AB2"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2E652AB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Είναι γνωστή η προσφορά του ΙΓΜΕ εξήντα χρόνια τώρα στην πατρίδα μας και δεν θα αναφερθώ αναλυτικά. </w:t>
      </w:r>
    </w:p>
    <w:p w14:paraId="2E652AB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Έχουμε πλέον ένα ίδρυμα, έναν ο</w:t>
      </w:r>
      <w:r>
        <w:rPr>
          <w:rFonts w:eastAsia="Times New Roman" w:cs="Times New Roman"/>
          <w:szCs w:val="24"/>
        </w:rPr>
        <w:t xml:space="preserve">ργανισμό που είναι παγιδευμένος και λόγω των λαθεμένων κυβερνητικών επιλογών, αλλά κυρίως λόγω της αδράνειας που επιδεικνύει η Κυβέρνηση να αντιμετωπίσει τα προβλήματα που έχουν αναδειχθεί. </w:t>
      </w:r>
    </w:p>
    <w:p w14:paraId="2E652AB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Είναι χωρίς διοίκηση, έχει κατασχεμένους λογαριασμούς, έχει υποχρ</w:t>
      </w:r>
      <w:r>
        <w:rPr>
          <w:rFonts w:eastAsia="Times New Roman" w:cs="Times New Roman"/>
          <w:szCs w:val="24"/>
        </w:rPr>
        <w:t xml:space="preserve">εώσεις προς τρίτους που δεν καταβάλλει, έχει υποχρεώσεις στους ίδιους τους εργαζόμενους που είναι απλήρωτοι τρεις μήνες και πλέον. </w:t>
      </w:r>
    </w:p>
    <w:p w14:paraId="2E652AB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προχώρησε η στελέχωση την οποία είχε υποσχεθεί ο κ. Λαφαζάνης από την εποχή που ήταν Υπουργός και έτσι δεκάδες έργα του </w:t>
      </w:r>
      <w:r>
        <w:rPr>
          <w:rFonts w:eastAsia="Times New Roman" w:cs="Times New Roman"/>
          <w:szCs w:val="24"/>
        </w:rPr>
        <w:t xml:space="preserve">ΕΣΠΑ, που είναι υπό την ευθύνη του ΙΓΜΕ, είναι στον αέρα. </w:t>
      </w:r>
    </w:p>
    <w:p w14:paraId="2E652AB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Εμείς δεν δίνουμε άλλοθι στην Κυβέρνηση λόγω του γενικότερου καπιταλιστικού συστήματος, των πολυεθνικών ομίλων κλπ</w:t>
      </w:r>
      <w:r>
        <w:rPr>
          <w:rFonts w:eastAsia="Times New Roman" w:cs="Times New Roman"/>
          <w:szCs w:val="24"/>
        </w:rPr>
        <w:t>.</w:t>
      </w:r>
      <w:r>
        <w:rPr>
          <w:rFonts w:eastAsia="Times New Roman" w:cs="Times New Roman"/>
          <w:szCs w:val="24"/>
        </w:rPr>
        <w:t>. Δεν έχει κανένα άλλοθι και καμμία δικαιολογία, διότι θα μπορούσε να δικαιολογηθε</w:t>
      </w:r>
      <w:r>
        <w:rPr>
          <w:rFonts w:eastAsia="Times New Roman" w:cs="Times New Roman"/>
          <w:szCs w:val="24"/>
        </w:rPr>
        <w:t xml:space="preserve">ί λόγω της κατάστασης. </w:t>
      </w:r>
    </w:p>
    <w:p w14:paraId="2E652AB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Είναι αποκλειστική ευθύνη του Υπουργείου να αντιμετωπίσει το πρόβλημα της έλλειψης διοίκησης, να προχωρήσει η διευθέτηση μίας συμφωνίας για τις υποχρεώσεις που προβλέπονται με αμετάκλητες δικαστικές αποφάσεις ύψους 30 εκατομμυρίων κ</w:t>
      </w:r>
      <w:r>
        <w:rPr>
          <w:rFonts w:eastAsia="Times New Roman" w:cs="Times New Roman"/>
          <w:szCs w:val="24"/>
        </w:rPr>
        <w:t xml:space="preserve">αι πάνω, να πληρώσει τους εργαζόμενους και βεβαίως να δρομολογήσει τη δυνατότητα να υλοποιήσει τα έργα που είναι στον αέρα. Και βεβαίως περιμένουμε απαντήσεις από τον αρμόδιο Υπουργό. </w:t>
      </w:r>
    </w:p>
    <w:p w14:paraId="2E652AB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652ABA" w14:textId="77777777" w:rsidR="000E44EE" w:rsidRDefault="00AB52D8">
      <w:pPr>
        <w:spacing w:after="0"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w:t>
      </w:r>
      <w:r>
        <w:rPr>
          <w:rFonts w:eastAsia="Times New Roman" w:cs="Times New Roman"/>
        </w:rPr>
        <w:t xml:space="preserve">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είκοσι δύο μαθητές και μαθήτριες και τρεις εκπαιδευτικοί συνοδοί τους από το Βρετανικό Σχολείο της Αγίας Αικατερίνης. </w:t>
      </w:r>
    </w:p>
    <w:p w14:paraId="2E652ABB" w14:textId="77777777" w:rsidR="000E44EE" w:rsidRDefault="00AB52D8">
      <w:pPr>
        <w:spacing w:after="0"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2E652ABC" w14:textId="77777777" w:rsidR="000E44EE" w:rsidRDefault="00AB52D8">
      <w:pPr>
        <w:spacing w:after="0" w:line="600" w:lineRule="auto"/>
        <w:ind w:left="360"/>
        <w:jc w:val="center"/>
        <w:rPr>
          <w:rFonts w:eastAsia="Times New Roman" w:cs="Times New Roman"/>
        </w:rPr>
      </w:pPr>
      <w:r>
        <w:rPr>
          <w:rFonts w:eastAsia="Times New Roman" w:cs="Times New Roman"/>
        </w:rPr>
        <w:t>(Χειροκροτήματα α</w:t>
      </w:r>
      <w:r>
        <w:rPr>
          <w:rFonts w:eastAsia="Times New Roman" w:cs="Times New Roman"/>
        </w:rPr>
        <w:t>π’ όλες τις πτέρυγες της Βουλής)</w:t>
      </w:r>
    </w:p>
    <w:p w14:paraId="2E652AB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έξι λεπτά, για να απαντήσετε και στους δύο συναδέλφους. </w:t>
      </w:r>
    </w:p>
    <w:p w14:paraId="2E652AB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Πολύ πριν δώσουμε τη λύση πρέπει να εντοπίσουμε ποιο είναι το πρόβλημα, κύ</w:t>
      </w:r>
      <w:r>
        <w:rPr>
          <w:rFonts w:eastAsia="Times New Roman" w:cs="Times New Roman"/>
          <w:szCs w:val="24"/>
        </w:rPr>
        <w:t xml:space="preserve">ριε </w:t>
      </w:r>
      <w:proofErr w:type="spellStart"/>
      <w:r>
        <w:rPr>
          <w:rFonts w:eastAsia="Times New Roman" w:cs="Times New Roman"/>
          <w:szCs w:val="24"/>
        </w:rPr>
        <w:t>Κεγκέρογλου</w:t>
      </w:r>
      <w:proofErr w:type="spellEnd"/>
      <w:r>
        <w:rPr>
          <w:rFonts w:eastAsia="Times New Roman" w:cs="Times New Roman"/>
          <w:szCs w:val="24"/>
        </w:rPr>
        <w:t xml:space="preserve">. Εκπλήσσομαι που δεν ξέρετε το πρόβλημα των απλήρωτων εργαζομένων, των καθυστερήσεων και του μη ορισμού διοίκησης. </w:t>
      </w:r>
    </w:p>
    <w:p w14:paraId="2E652AB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Και εκπλήσσομαι, κύριε Τάσσο, διότι επίσης δεν είπατε ποια είναι η αιτία όλων αυτών των φαινομένων. Τι είναι αυτές οι δικαστ</w:t>
      </w:r>
      <w:r>
        <w:rPr>
          <w:rFonts w:eastAsia="Times New Roman" w:cs="Times New Roman"/>
          <w:szCs w:val="24"/>
        </w:rPr>
        <w:t>ικές αποφάσεις;</w:t>
      </w:r>
    </w:p>
    <w:p w14:paraId="2E652AC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αλήθεια είναι πάρα πολύ απλή. Οι συνταξιούχοι του ΙΓΜΕ στράφηκαν κατά του ΙΓΜΕ, διεκδικώντας δικαστικά την αποζημίωση συνταξιοδοτικού πακέτου, που είχε το ΙΓΜΕ με ιδιωτική ασφαλιστική εταιρεία, το οποίο σημαίνει ότι οι συνταξιούχοι του ΙΓ</w:t>
      </w:r>
      <w:r>
        <w:rPr>
          <w:rFonts w:eastAsia="Times New Roman" w:cs="Times New Roman"/>
          <w:szCs w:val="24"/>
        </w:rPr>
        <w:t xml:space="preserve">ΜΕ, πέρα από τη δημόσια σύνταξη που παίρνουν, είχαν ένα ειδικό ασφαλιστικό και συνταξιοδοτικό την περίοδο των παχιών αγελάδων. Ο κ. </w:t>
      </w:r>
      <w:proofErr w:type="spellStart"/>
      <w:r>
        <w:rPr>
          <w:rFonts w:eastAsia="Times New Roman" w:cs="Times New Roman"/>
          <w:szCs w:val="24"/>
        </w:rPr>
        <w:t>Κεγκέρογλου</w:t>
      </w:r>
      <w:proofErr w:type="spellEnd"/>
      <w:r>
        <w:rPr>
          <w:rFonts w:eastAsia="Times New Roman" w:cs="Times New Roman"/>
          <w:szCs w:val="24"/>
        </w:rPr>
        <w:t xml:space="preserve"> τότε τα μοίραζε απλόχερα φαίνεται αυτά τα ασφαλιστικά πακέτα. </w:t>
      </w:r>
    </w:p>
    <w:p w14:paraId="2E652AC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Αυτό το σύστημα το είχαν πληρώσει κατά 75% κάποια</w:t>
      </w:r>
      <w:r>
        <w:rPr>
          <w:rFonts w:eastAsia="Times New Roman" w:cs="Times New Roman"/>
          <w:szCs w:val="24"/>
        </w:rPr>
        <w:t xml:space="preserve"> χρόνια το ΙΓΜΕ και κατά 100% στη συνέχεια. </w:t>
      </w:r>
    </w:p>
    <w:p w14:paraId="2E652AC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w:t>
      </w:r>
      <w:proofErr w:type="spellStart"/>
      <w:r>
        <w:rPr>
          <w:rFonts w:eastAsia="Times New Roman" w:cs="Times New Roman"/>
          <w:szCs w:val="24"/>
        </w:rPr>
        <w:t>διακύβευμα</w:t>
      </w:r>
      <w:proofErr w:type="spellEnd"/>
      <w:r>
        <w:rPr>
          <w:rFonts w:eastAsia="Times New Roman" w:cs="Times New Roman"/>
          <w:szCs w:val="24"/>
        </w:rPr>
        <w:t>: ο δημόσιος προϋπολογισμός, οι Έλληνες φορολογούμενοι, καλούνται να πληρώσουν 50 εκατομμύρια ευρώ, προκειμένου να ικανοποιηθεί ένα συνταξιοδοτικό πακέτο, το οποίο έληξε άδοξα μία δεδομέν</w:t>
      </w:r>
      <w:r>
        <w:rPr>
          <w:rFonts w:eastAsia="Times New Roman" w:cs="Times New Roman"/>
          <w:szCs w:val="24"/>
        </w:rPr>
        <w:t xml:space="preserve">η στιγμή και το οποίο αντί να διευθετηθεί με έναν τρόπο που αφορούσε τα όρια του ασφαλιστικού και συνταξιοδοτικού πακέτου, δηλαδή να στραφούν οι συνταξιούχοι κατά της Εθνικής Ασφαλιστικής και να πάρουν το μερίδιο που τους αναλογεί από αυτό, στράφηκαν κατά </w:t>
      </w:r>
      <w:r>
        <w:rPr>
          <w:rFonts w:eastAsia="Times New Roman" w:cs="Times New Roman"/>
          <w:szCs w:val="24"/>
        </w:rPr>
        <w:t xml:space="preserve">του κράτους και θεωρούν ότι σήμερα είναι η στιγμή κατά την οποία μπορεί να επιλυθεί ένα τέτοιο πρόβλημα. </w:t>
      </w:r>
    </w:p>
    <w:p w14:paraId="2E652AC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απάντησή μας, λοιπόν, είναι σαφής: Όχι, δεν θα υπάρξει ρύθμιση που θα δώσει χρήματα Ελλήνων φορολογουμένων σε ένα πακέτο ασφαλιστικό με ιδιωτική ασφ</w:t>
      </w:r>
      <w:r>
        <w:rPr>
          <w:rFonts w:eastAsia="Times New Roman" w:cs="Times New Roman"/>
          <w:szCs w:val="24"/>
        </w:rPr>
        <w:t xml:space="preserve">αλιστική εταιρεία, η οποία δημιούργησε αυτό το πρόβλημα. </w:t>
      </w:r>
    </w:p>
    <w:p w14:paraId="2E652AC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επόμενη ημέρα. Τούτου δοθέντος και εφόσον οι συνταξιούχοι με τις δικαστικές αποφάσεις έχουν κατασχέσει τους λογαριασμούς του ΙΓΜΕ, πρώτον δεν μπορούν να πληρωθούν οι εργαζόμενοι. </w:t>
      </w:r>
    </w:p>
    <w:p w14:paraId="2E652AC5"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Δεύτερον, παραιτήθηκε αμέσως η προηγούμενη </w:t>
      </w:r>
      <w:r>
        <w:rPr>
          <w:rFonts w:eastAsia="Times New Roman" w:cs="Times New Roman"/>
          <w:szCs w:val="24"/>
        </w:rPr>
        <w:t>διοίκηση</w:t>
      </w:r>
      <w:r>
        <w:rPr>
          <w:rFonts w:eastAsia="Times New Roman" w:cs="Times New Roman"/>
          <w:szCs w:val="24"/>
        </w:rPr>
        <w:t xml:space="preserve">. </w:t>
      </w:r>
    </w:p>
    <w:p w14:paraId="2E652AC6"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Τρίτον, καμμία διοίκηση δεν πάει σε έναν οργανισμό που έχει κατασχεμένους λογαριασμούς. Το φαντάζεστε, άλλωστε. </w:t>
      </w:r>
    </w:p>
    <w:p w14:paraId="2E652AC7"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πρόταση, λοιπόν, του Υπουργείου -και με αυτόν τον τρόπο θα προχωρήσουμε- είναι η εξής α</w:t>
      </w:r>
      <w:r>
        <w:rPr>
          <w:rFonts w:eastAsia="Times New Roman" w:cs="Times New Roman"/>
          <w:szCs w:val="24"/>
        </w:rPr>
        <w:t>πλή, βατή</w:t>
      </w:r>
      <w:r>
        <w:rPr>
          <w:rFonts w:eastAsia="Times New Roman" w:cs="Times New Roman"/>
          <w:szCs w:val="24"/>
        </w:rPr>
        <w:t>.</w:t>
      </w:r>
      <w:r>
        <w:rPr>
          <w:rFonts w:eastAsia="Times New Roman" w:cs="Times New Roman"/>
          <w:szCs w:val="24"/>
        </w:rPr>
        <w:t xml:space="preserve"> Πράξη πρώτη: Αίρεται η κατάσχεση στον </w:t>
      </w:r>
      <w:r>
        <w:rPr>
          <w:rFonts w:eastAsia="Times New Roman" w:cs="Times New Roman"/>
          <w:szCs w:val="24"/>
        </w:rPr>
        <w:lastRenderedPageBreak/>
        <w:t xml:space="preserve">λογαριασμό με μια νομοθετική πρωτοβουλία, την οποία έχουμε δεσμευθεί ότι θα φέρουμε μέχρι το τέλος Ιουνίου στο νομοσχέδιο για τα αυθαίρετα και τον πολεοδομικό σχεδιασμό του Υπουργείου μας. Στο τέλος Ιουνίου </w:t>
      </w:r>
      <w:r>
        <w:rPr>
          <w:rFonts w:eastAsia="Times New Roman" w:cs="Times New Roman"/>
          <w:szCs w:val="24"/>
        </w:rPr>
        <w:t xml:space="preserve">οι εργαζόμενοι θα πληρωθούν για τον Ιούλιο. Πάει το ένα σκέλος. </w:t>
      </w:r>
    </w:p>
    <w:p w14:paraId="2E652AC8"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Δεύτερο σκέλος: Με το που κατατίθεται η τροπολογία, την επόμενη μέρα ορίζεται η </w:t>
      </w:r>
      <w:r>
        <w:rPr>
          <w:rFonts w:eastAsia="Times New Roman" w:cs="Times New Roman"/>
          <w:szCs w:val="24"/>
        </w:rPr>
        <w:t xml:space="preserve">διοίκηση </w:t>
      </w:r>
      <w:r>
        <w:rPr>
          <w:rFonts w:eastAsia="Times New Roman" w:cs="Times New Roman"/>
          <w:szCs w:val="24"/>
        </w:rPr>
        <w:t>από την πλευρά του Υπουργείου, προκειμένου να αποκατασταθεί η διοικητική λειτουργία του ΙΓΜΕ και να κι</w:t>
      </w:r>
      <w:r>
        <w:rPr>
          <w:rFonts w:eastAsia="Times New Roman" w:cs="Times New Roman"/>
          <w:szCs w:val="24"/>
        </w:rPr>
        <w:t xml:space="preserve">νητοποιηθούν τα ερευνητικά προγράμματα και όλα τα άλλα που υπονοήσατε. </w:t>
      </w:r>
    </w:p>
    <w:p w14:paraId="2E652AC9"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Τρίτο θέμα: Όσον αφορά τη διαμάχη για το ασφαλιστικό πακέτο, το οποίο αποτελεί πεδίο –επαναλαμβάνω- που δεν έχουμε την πρόθεση να τακτοποιήσουμε, θα βρούμε λύση η οποία θα διασφαλίζει </w:t>
      </w:r>
      <w:r>
        <w:rPr>
          <w:rFonts w:eastAsia="Times New Roman" w:cs="Times New Roman"/>
          <w:szCs w:val="24"/>
        </w:rPr>
        <w:t xml:space="preserve">το δημόσιο συμφέρον. </w:t>
      </w:r>
    </w:p>
    <w:p w14:paraId="2E652ACA"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επειδή υπαινιχθήκατε ότι μάλλον η ιδιωτική ασφαλιστική είναι ο φταίχτης –έτσι κατάλαβα εγώ- καλό είναι να ακουστεί το όνομα, να ακουστεί ποια είναι αυτή η ιδιωτική ασφαλιστική, για να πρ</w:t>
      </w:r>
      <w:r>
        <w:rPr>
          <w:rFonts w:eastAsia="Times New Roman" w:cs="Times New Roman"/>
          <w:szCs w:val="24"/>
        </w:rPr>
        <w:t xml:space="preserve">οσέχουν οι μελλοντικοί πελάτες, γι’ αυτό το λέω. </w:t>
      </w:r>
    </w:p>
    <w:p w14:paraId="2E652ACB"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Δεν φταίει η ασφαλιστική. </w:t>
      </w:r>
    </w:p>
    <w:p w14:paraId="2E652ACC"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Πώς όχι; Εγώ έτσι κατάλαβα. </w:t>
      </w:r>
    </w:p>
    <w:p w14:paraId="2E652ACD"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Ν</w:t>
      </w:r>
      <w:r>
        <w:rPr>
          <w:rFonts w:eastAsia="Times New Roman" w:cs="Times New Roman"/>
          <w:szCs w:val="24"/>
        </w:rPr>
        <w:t>α το διευκρινίσω αυτό. Ήταν μια εποχή που γίνονταν πολλά τέτοια συμπληρωματικά, οπότε…</w:t>
      </w:r>
    </w:p>
    <w:p w14:paraId="2E652ACE"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εννοώ επί της ουσίας της ενέργειας των ασφαλιστικών…</w:t>
      </w:r>
    </w:p>
    <w:p w14:paraId="2E652ACF"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Είναι πρόβλημα της επ</w:t>
      </w:r>
      <w:r>
        <w:rPr>
          <w:rFonts w:eastAsia="Times New Roman" w:cs="Times New Roman"/>
          <w:szCs w:val="24"/>
        </w:rPr>
        <w:t>οχής της δεκαετίας του 1990. Δεν είναι πρόβλημα…</w:t>
      </w:r>
    </w:p>
    <w:p w14:paraId="2E652AD0"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δεν είναι τωρινό, αλλά αν είναι εν ενεργεία αυτή η εταιρεία και συμπεριφέρεται έτσι στους πελάτες, καλό είναι να την ξέρει ο ελληνικός λαός. </w:t>
      </w:r>
    </w:p>
    <w:p w14:paraId="2E652AD1"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w:t>
      </w:r>
      <w:r>
        <w:rPr>
          <w:rFonts w:eastAsia="Times New Roman" w:cs="Times New Roman"/>
          <w:b/>
          <w:szCs w:val="24"/>
        </w:rPr>
        <w:t xml:space="preserve"> Περιβάλλοντος και Ενέργειας): </w:t>
      </w:r>
      <w:r>
        <w:rPr>
          <w:rFonts w:eastAsia="Times New Roman" w:cs="Times New Roman"/>
          <w:szCs w:val="24"/>
        </w:rPr>
        <w:t xml:space="preserve">Επαναλαμβάνω ότι δεν ευθύνεται η ασφαλιστική. Είναι μια ρύθμιση η οποία πήρε μια κάπως ιδιότυπη δικαστική οδό και δεν θέλω να πω τις λεπτομέρειες. </w:t>
      </w:r>
    </w:p>
    <w:p w14:paraId="2E652AD2"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δεν θέλετε να το πείτε. </w:t>
      </w:r>
    </w:p>
    <w:p w14:paraId="2E652AD3"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Ξεκινάμε π</w:t>
      </w:r>
      <w:r>
        <w:rPr>
          <w:rFonts w:eastAsia="Times New Roman" w:cs="Times New Roman"/>
          <w:szCs w:val="24"/>
        </w:rPr>
        <w:t xml:space="preserve">άλι τον ίδιο κύκλο. </w:t>
      </w:r>
    </w:p>
    <w:p w14:paraId="2E652AD4"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Τάσσο, έχετε τον λόγο για τρία λεπτά. </w:t>
      </w:r>
    </w:p>
    <w:p w14:paraId="2E652AD5"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Κύριε Υπουργέ, πραγματικά είναι ενδιαφέρον το πώς πάτε να ξεπεράσετε το πρόβλημα. Το ασφαλιστικό συμβόλαιο που λέτε δεν ήταν ασφαλιστικό συμβόλαιο, ήταν μισθολογική υ</w:t>
      </w:r>
      <w:r>
        <w:rPr>
          <w:rFonts w:eastAsia="Times New Roman" w:cs="Times New Roman"/>
          <w:szCs w:val="24"/>
        </w:rPr>
        <w:t>ποχρέωση του κράτους. Τότε με πληθωρισμό που έτρεχε 20% και 25% αυτό το κράτος, το οποίο έχει συνέχεια, όπως λέτε και εσείς, αντί να δώσει μισθολογικές αυξήσεις στους εργαζόμενους, έκανε αυτό το ειδικό συμβόλαιο, στο οποίο οι εργαζόμενοι συμμετείχαν με 25%</w:t>
      </w:r>
      <w:r>
        <w:rPr>
          <w:rFonts w:eastAsia="Times New Roman" w:cs="Times New Roman"/>
          <w:szCs w:val="24"/>
        </w:rPr>
        <w:t xml:space="preserve">. Επομένως, μεταξύ των άλλων, έχετε υπεξαιρέσει και τα χρήματα που πλήρωναν οι εργαζόμενοι. </w:t>
      </w:r>
    </w:p>
    <w:p w14:paraId="2E652AD6"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Εκπλήσσομαι!</w:t>
      </w:r>
    </w:p>
    <w:p w14:paraId="2E652AD7"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Μην εκπλήσσεστε καθόλου, γιατί αυτή είναι η πραγματικότητα! Και σταματήστε ν</w:t>
      </w:r>
      <w:r>
        <w:rPr>
          <w:rFonts w:eastAsia="Times New Roman" w:cs="Times New Roman"/>
          <w:szCs w:val="24"/>
        </w:rPr>
        <w:t>α παριστάνετε τους υπερασπιστές του δημοσίου συμφέροντος. Το δημόσιο συμφέρον το προσέχετε με τις πενήντα έξι φοροαπαλλαγές που δίνετε στους εφοπλιστές; Έτσι εσείς καταλαβαίνετε το δημόσιο συμφέρον; Αυτό είναι το δημόσιο συμφέρον για εσάς, να πληρώνει ο λα</w:t>
      </w:r>
      <w:r>
        <w:rPr>
          <w:rFonts w:eastAsia="Times New Roman" w:cs="Times New Roman"/>
          <w:szCs w:val="24"/>
        </w:rPr>
        <w:t xml:space="preserve">ός τους επιχειρηματίες και οι εργαζόμενοι να βγαίνουν και κατηγορούμενοι από πάνω, γιατί δεν πήραν αυτά που δικαιούνται! </w:t>
      </w:r>
    </w:p>
    <w:p w14:paraId="2E652AD8"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Χρωστάτε στους εργαζόμενους, δεν χρωστούν οι εργαζόμενοι σε εσάς! Το κράτος χρωστάει στους εργαζόμενους. Διότι σας είπα ότι αυτό δεν ήταν μια </w:t>
      </w:r>
      <w:r>
        <w:rPr>
          <w:rFonts w:eastAsia="Times New Roman" w:cs="Times New Roman"/>
          <w:szCs w:val="24"/>
        </w:rPr>
        <w:lastRenderedPageBreak/>
        <w:t xml:space="preserve">ιδιωτική συμφωνία, ήταν μια υποχρέωση του κράτους για μισθολογικές αυξήσεις. Και αντί να γίνει αυτό, έγινε αυτή η </w:t>
      </w:r>
      <w:r>
        <w:rPr>
          <w:rFonts w:eastAsia="Times New Roman" w:cs="Times New Roman"/>
          <w:szCs w:val="24"/>
        </w:rPr>
        <w:t xml:space="preserve">συμφωνία με την ασφαλιστική. </w:t>
      </w:r>
    </w:p>
    <w:p w14:paraId="2E652AD9"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ασφαλιστική, λοιπόν, που την κατηγορήσατε –και βέβαια, εμείς δεν υπερασπιζόμαστε, κάθε άλλο μάλιστα, τις ιδιωτικές ασφαλιστικές εταιρείες- στην προκειμένη περίπτωση αποζημίωσε με τα αποθεματικά</w:t>
      </w:r>
      <w:r w:rsidRPr="00BD3B7D">
        <w:rPr>
          <w:rFonts w:eastAsia="Times New Roman" w:cs="Times New Roman"/>
          <w:szCs w:val="24"/>
        </w:rPr>
        <w:t>,</w:t>
      </w:r>
      <w:r>
        <w:rPr>
          <w:rFonts w:eastAsia="Times New Roman" w:cs="Times New Roman"/>
          <w:szCs w:val="24"/>
        </w:rPr>
        <w:t xml:space="preserve"> που υπήρχαν επτακόσιους εργαζ</w:t>
      </w:r>
      <w:r>
        <w:rPr>
          <w:rFonts w:eastAsia="Times New Roman" w:cs="Times New Roman"/>
          <w:szCs w:val="24"/>
        </w:rPr>
        <w:t xml:space="preserve">όμενους. Και τώρα έχουν μείνει τετρακόσιοι πενήντα. Έτσι; </w:t>
      </w:r>
    </w:p>
    <w:p w14:paraId="2E652ADA"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Αυτά, λοιπόν, είναι χρήματα που εσείς χρωστάτε στους εργαζόμενους. Εσείς χρωστάτε στους εργαζόμενους. Και έχουν δικαιωθεί οι εργαζόμενοι από τα δικαστήρια, εκτός και αν για εσάς οι δικαστικές αποφά</w:t>
      </w:r>
      <w:r>
        <w:rPr>
          <w:rFonts w:eastAsia="Times New Roman" w:cs="Times New Roman"/>
          <w:szCs w:val="24"/>
        </w:rPr>
        <w:t>σεις είναι κενό γράμμα και τις γράφετε στα παλαιότερα των υποδημάτων σας, όποτε δεν σας συμφέρουν. Υπάρχουν, λοιπόν, αμετάκλητες δικαστικές αποφάσεις</w:t>
      </w:r>
      <w:r w:rsidRPr="00BD3B7D">
        <w:rPr>
          <w:rFonts w:eastAsia="Times New Roman" w:cs="Times New Roman"/>
          <w:szCs w:val="24"/>
        </w:rPr>
        <w:t>,</w:t>
      </w:r>
      <w:r>
        <w:rPr>
          <w:rFonts w:eastAsia="Times New Roman" w:cs="Times New Roman"/>
          <w:szCs w:val="24"/>
        </w:rPr>
        <w:t xml:space="preserve"> που δικαιώνουν τους εργαζόμενους και πρέπει να τους πληρώσετε, γιατί είναι υποχρέωση του κράτους αυτή. Δε</w:t>
      </w:r>
      <w:r>
        <w:rPr>
          <w:rFonts w:eastAsia="Times New Roman" w:cs="Times New Roman"/>
          <w:szCs w:val="24"/>
        </w:rPr>
        <w:t xml:space="preserve">ν ήταν αυτοί οι οποίοι εδώ αθέτησαν τις υποχρεώσεις τους, στην προκειμένη περίπτωση η ιδιωτική ασφαλιστική εταιρεία, ήταν το ίδιο το κράτος. </w:t>
      </w:r>
    </w:p>
    <w:p w14:paraId="2E652ADB" w14:textId="77777777" w:rsidR="000E44EE" w:rsidRDefault="00AB52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Οφείλετε, λοιπόν, να βρείτε λύση σε αυτό το θέμα και να βρείτε λύση άμεσα, πέρα από τον διορισμό νέας </w:t>
      </w:r>
      <w:r>
        <w:rPr>
          <w:rFonts w:eastAsia="Times New Roman" w:cs="Times New Roman"/>
          <w:szCs w:val="24"/>
        </w:rPr>
        <w:t>δ</w:t>
      </w:r>
      <w:r>
        <w:rPr>
          <w:rFonts w:eastAsia="Times New Roman" w:cs="Times New Roman"/>
          <w:szCs w:val="24"/>
        </w:rPr>
        <w:t>ιοίκησης, π</w:t>
      </w:r>
      <w:r>
        <w:rPr>
          <w:rFonts w:eastAsia="Times New Roman" w:cs="Times New Roman"/>
          <w:szCs w:val="24"/>
        </w:rPr>
        <w:t xml:space="preserve">έρα από τις προσλήψεις που έχετε υποσχεθεί ότι θα κάνετε -και δεν κάνατε- τις σαράντα πέντε μόνιμων τις οποίες τις αναιρέσατε μετά από τις </w:t>
      </w:r>
      <w:proofErr w:type="spellStart"/>
      <w:r>
        <w:rPr>
          <w:rFonts w:eastAsia="Times New Roman" w:cs="Times New Roman"/>
          <w:szCs w:val="24"/>
        </w:rPr>
        <w:t>εκατόν</w:t>
      </w:r>
      <w:proofErr w:type="spellEnd"/>
      <w:r>
        <w:rPr>
          <w:rFonts w:eastAsia="Times New Roman" w:cs="Times New Roman"/>
          <w:szCs w:val="24"/>
        </w:rPr>
        <w:t xml:space="preserve"> τριάντα επτά που χρειάζονται. </w:t>
      </w:r>
    </w:p>
    <w:p w14:paraId="2E652AD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ξέρετε γιατί τα κάνετε όλα αυτά; Γιατί ο στόχος σας είναι αυτός, να δώσετε </w:t>
      </w:r>
      <w:r>
        <w:rPr>
          <w:rFonts w:eastAsia="Times New Roman" w:cs="Times New Roman"/>
          <w:szCs w:val="24"/>
        </w:rPr>
        <w:t xml:space="preserve">τον ορυκτό πλούτο της χώρας στα χέρια των ενεργειακών ομίλων και των επιχειρήσεων. Και θέλετε ένα ΙΓΜΕ υποβαθμισμένο, ένα ΙΓΜΕ που ξεκίνησε με </w:t>
      </w:r>
      <w:r>
        <w:rPr>
          <w:rFonts w:eastAsia="Times New Roman" w:cs="Times New Roman"/>
          <w:szCs w:val="24"/>
        </w:rPr>
        <w:t>χίλιους τριακόσιους</w:t>
      </w:r>
      <w:r>
        <w:rPr>
          <w:rFonts w:eastAsia="Times New Roman" w:cs="Times New Roman"/>
          <w:szCs w:val="24"/>
        </w:rPr>
        <w:t xml:space="preserve"> υπαλλήλους το 1999, πήγε στους </w:t>
      </w:r>
      <w:r>
        <w:rPr>
          <w:rFonts w:eastAsia="Times New Roman" w:cs="Times New Roman"/>
          <w:szCs w:val="24"/>
        </w:rPr>
        <w:t>εξακόσιους τριάντα</w:t>
      </w:r>
      <w:r>
        <w:rPr>
          <w:rFonts w:eastAsia="Times New Roman" w:cs="Times New Roman"/>
          <w:szCs w:val="24"/>
        </w:rPr>
        <w:t xml:space="preserve">, πήγε στους </w:t>
      </w:r>
      <w:r>
        <w:rPr>
          <w:rFonts w:eastAsia="Times New Roman" w:cs="Times New Roman"/>
          <w:szCs w:val="24"/>
        </w:rPr>
        <w:t>τετρακόσιους</w:t>
      </w:r>
      <w:r>
        <w:rPr>
          <w:rFonts w:eastAsia="Times New Roman" w:cs="Times New Roman"/>
          <w:szCs w:val="24"/>
        </w:rPr>
        <w:t xml:space="preserve"> το 2011, σήμερα εί</w:t>
      </w:r>
      <w:r>
        <w:rPr>
          <w:rFonts w:eastAsia="Times New Roman" w:cs="Times New Roman"/>
          <w:szCs w:val="24"/>
        </w:rPr>
        <w:t xml:space="preserve">ναι στους </w:t>
      </w:r>
      <w:proofErr w:type="spellStart"/>
      <w:r>
        <w:rPr>
          <w:rFonts w:eastAsia="Times New Roman" w:cs="Times New Roman"/>
          <w:szCs w:val="24"/>
        </w:rPr>
        <w:t>εκατόν</w:t>
      </w:r>
      <w:proofErr w:type="spellEnd"/>
      <w:r>
        <w:rPr>
          <w:rFonts w:eastAsia="Times New Roman" w:cs="Times New Roman"/>
          <w:szCs w:val="24"/>
        </w:rPr>
        <w:t xml:space="preserve"> ενενήντα έξι</w:t>
      </w:r>
      <w:r>
        <w:rPr>
          <w:rFonts w:eastAsia="Times New Roman" w:cs="Times New Roman"/>
          <w:szCs w:val="24"/>
        </w:rPr>
        <w:t xml:space="preserve"> και θα το καταντήσετε με </w:t>
      </w:r>
      <w:r>
        <w:rPr>
          <w:rFonts w:eastAsia="Times New Roman" w:cs="Times New Roman"/>
          <w:szCs w:val="24"/>
        </w:rPr>
        <w:t xml:space="preserve">είκοσι </w:t>
      </w:r>
      <w:r>
        <w:rPr>
          <w:rFonts w:eastAsia="Times New Roman" w:cs="Times New Roman"/>
          <w:szCs w:val="24"/>
        </w:rPr>
        <w:t xml:space="preserve">, </w:t>
      </w:r>
      <w:r>
        <w:rPr>
          <w:rFonts w:eastAsia="Times New Roman" w:cs="Times New Roman"/>
          <w:szCs w:val="24"/>
        </w:rPr>
        <w:t>τριάντα</w:t>
      </w:r>
      <w:r>
        <w:rPr>
          <w:rFonts w:eastAsia="Times New Roman" w:cs="Times New Roman"/>
          <w:szCs w:val="24"/>
        </w:rPr>
        <w:t xml:space="preserve"> υπαλλήλους, να βάζει σφραγίδες. Αυτός είναι ο στόχος σας. </w:t>
      </w:r>
    </w:p>
    <w:p w14:paraId="2E652AD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Έτσι υπηρετείτε εσείς τη λεγόμενη «αειφόρο ανάπτυξη». Αειφόρος ανάπτυξη –καπιταλιστική βέβαια- σημαίνει τσακισμένα εργατικά, </w:t>
      </w:r>
      <w:r>
        <w:rPr>
          <w:rFonts w:eastAsia="Times New Roman" w:cs="Times New Roman"/>
          <w:szCs w:val="24"/>
        </w:rPr>
        <w:t xml:space="preserve">μισθολογικά και συνταξιοδοτικά δικαιώματα των εργαζομένων εσαεί, εφ’ όρου ζωής. Αυτή είναι η καπιταλιστική σας ανάπτυξη, η «αειφόρος», που ευαγγελίζεστε. Αυτός είναι ο λόγος που υπογράφετε τα μνημόνιά σας, γιατί ξέρετε πολύ καλά ότι σήμερα το κεφάλαιο για </w:t>
      </w:r>
      <w:r>
        <w:rPr>
          <w:rFonts w:eastAsia="Times New Roman" w:cs="Times New Roman"/>
          <w:szCs w:val="24"/>
        </w:rPr>
        <w:t>να επενδύσει θέλει τέτοιες συνθήκες για τους εργαζόμενους: τσακισμένους μισθούς, τσακισμένες συντάξεις και τσακισμένα εργατικά δικαιώματα. Αυτό κάνετε, βέβαια, αυτήν την πολιτική εφαρμόζετε με μεγάλη συνέπεια, και την ονομάζετε «πολιτική προάσπισης του δημ</w:t>
      </w:r>
      <w:r>
        <w:rPr>
          <w:rFonts w:eastAsia="Times New Roman" w:cs="Times New Roman"/>
          <w:szCs w:val="24"/>
        </w:rPr>
        <w:t>οσίου συμφέροντος»! Να την χαίρεστε τέτοια πολιτική!</w:t>
      </w:r>
    </w:p>
    <w:p w14:paraId="2E652AD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ΠΡΟΔΡΕΥΩΝ (Νικήτας Κακλαμάνης):</w:t>
      </w:r>
      <w:r>
        <w:rPr>
          <w:rFonts w:eastAsia="Times New Roman" w:cs="Times New Roman"/>
          <w:szCs w:val="24"/>
        </w:rPr>
        <w:t xml:space="preserve"> Ωραία. </w:t>
      </w:r>
    </w:p>
    <w:p w14:paraId="2E652AD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E652AE0"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2E652AE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Σταθάκης απευθύνεται σε ένα κοινό που εμπνέεται από νεοφιλελεύθερες απόψεις και βεβαίως εκεί μπορεί να μας κατηγορεί γιατί διασφαλίσαμε δικαιώματα στους εργαζόμενους. </w:t>
      </w:r>
    </w:p>
    <w:p w14:paraId="2E652AE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Όμως με εκπλήσσει  -θα χρησιμοποιήσω την ίδια έκφραση- που δεν γνωρίζει ότι αυτά δε</w:t>
      </w:r>
      <w:r>
        <w:rPr>
          <w:rFonts w:eastAsia="Times New Roman" w:cs="Times New Roman"/>
          <w:szCs w:val="24"/>
        </w:rPr>
        <w:t xml:space="preserve">ν αφορούν συνταξιοδοτικά πακέτα, αλλά αφορούν μισθολογικές απολαβές, με απόφαση του Αρείου Πάγου. Εκτός και αν δεν σέβεστε τις αποφάσεις της </w:t>
      </w:r>
      <w:r>
        <w:rPr>
          <w:rFonts w:eastAsia="Times New Roman" w:cs="Times New Roman"/>
          <w:szCs w:val="24"/>
        </w:rPr>
        <w:t>δ</w:t>
      </w:r>
      <w:r>
        <w:rPr>
          <w:rFonts w:eastAsia="Times New Roman" w:cs="Times New Roman"/>
          <w:szCs w:val="24"/>
        </w:rPr>
        <w:t>ικαιοσύνης, όπως κάνει μέρος της Κυβέρνησης. Μέχρι τώρα, όμως, δεν τον αφορούσε τον ίδιο. Τώρα τον αφορά; Θα καταθ</w:t>
      </w:r>
      <w:r>
        <w:rPr>
          <w:rFonts w:eastAsia="Times New Roman" w:cs="Times New Roman"/>
          <w:szCs w:val="24"/>
        </w:rPr>
        <w:t>έσω τις αποφάσεις του Αρείου Πάγου γι’ αυτό το θέμα.</w:t>
      </w:r>
    </w:p>
    <w:p w14:paraId="2E652AE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w:t>
      </w:r>
      <w:r>
        <w:rPr>
          <w:rFonts w:eastAsia="Times New Roman" w:cs="Times New Roman"/>
          <w:szCs w:val="24"/>
        </w:rPr>
        <w:t>ης Βουλής)</w:t>
      </w:r>
    </w:p>
    <w:p w14:paraId="2E652AE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Με εκπλήσσει, όμως, και για έναν λόγο παραπάνω. Έχει να κάνει με αυτό που είπα ότι είναι ήδη τρία χρόνια κυβέρνηση και είναι και οι ίδιοι παρελθόν πλέον.</w:t>
      </w:r>
    </w:p>
    <w:p w14:paraId="2E652AE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Δεν γνωρίζει ο κ. Σταθάκης ότι επί υπουργίας του κ. Σκουρλέτη κατατέθηκαν και πληρώθηκαν 60</w:t>
      </w:r>
      <w:r>
        <w:rPr>
          <w:rFonts w:eastAsia="Times New Roman" w:cs="Times New Roman"/>
          <w:szCs w:val="24"/>
        </w:rPr>
        <w:t xml:space="preserve">0 χιλιάδες ευρώ ως είχε υποχρέωση το ΙΓΜΕ; </w:t>
      </w:r>
    </w:p>
    <w:p w14:paraId="2E652AE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Δεν γνωρίζει ότι επί δικής του υπουργίας πληρώθηκαν 1,3 εκατομμύρια ευρώ; </w:t>
      </w:r>
    </w:p>
    <w:p w14:paraId="2E652AE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Αυτό τι σημαίνει; Αποδοχή της υποχρέωσης να καταβληθούν αυτά τα χρήματα</w:t>
      </w:r>
      <w:r>
        <w:rPr>
          <w:rFonts w:eastAsia="Times New Roman" w:cs="Times New Roman"/>
          <w:szCs w:val="24"/>
        </w:rPr>
        <w:t>,</w:t>
      </w:r>
      <w:r>
        <w:rPr>
          <w:rFonts w:eastAsia="Times New Roman" w:cs="Times New Roman"/>
          <w:szCs w:val="24"/>
        </w:rPr>
        <w:t xml:space="preserve"> που δικαιούνται οι άνθρωποι αυτοί που εργάστηκαν στο ΙΓΜΕ. Έχει </w:t>
      </w:r>
      <w:r>
        <w:rPr>
          <w:rFonts w:eastAsia="Times New Roman" w:cs="Times New Roman"/>
          <w:szCs w:val="24"/>
        </w:rPr>
        <w:t>αποδεχθεί η πολιτεία και με αυτές τις δύο πράξεις και με τις πράξεις επί υπουργίας του κ. Σταθάκη αυτήν την υποχρέωση. Δεν μπορεί να έρχεται τώρα να μας λέει ότι οι φορολογούμενοι που πλήρωσαν αυτά, καλώς τα πλήρωσαν, να μας βάζει τώρα και νέα διάσταση, το</w:t>
      </w:r>
      <w:r>
        <w:rPr>
          <w:rFonts w:eastAsia="Times New Roman" w:cs="Times New Roman"/>
          <w:szCs w:val="24"/>
        </w:rPr>
        <w:t xml:space="preserve">υ κοινωνικού αυτοματισμού, την οποία χρησιμοποιεί, «θέλω να προστατεύσω τους φορολογούμενους» -αφού τους έχει ξεσκίσει με την </w:t>
      </w:r>
      <w:proofErr w:type="spellStart"/>
      <w:r>
        <w:rPr>
          <w:rFonts w:eastAsia="Times New Roman" w:cs="Times New Roman"/>
          <w:szCs w:val="24"/>
        </w:rPr>
        <w:t>υπερφορολόγηση</w:t>
      </w:r>
      <w:proofErr w:type="spellEnd"/>
      <w:r>
        <w:rPr>
          <w:rFonts w:eastAsia="Times New Roman" w:cs="Times New Roman"/>
          <w:szCs w:val="24"/>
        </w:rPr>
        <w:t>,</w:t>
      </w:r>
      <w:r>
        <w:rPr>
          <w:rFonts w:eastAsia="Times New Roman" w:cs="Times New Roman"/>
          <w:szCs w:val="24"/>
        </w:rPr>
        <w:t xml:space="preserve"> που έχει ψηφίσει ο ίδιος και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να μας βάζει σε αντιπαράθεση και να λέει «δεν θα </w:t>
      </w:r>
      <w:r>
        <w:rPr>
          <w:rFonts w:eastAsia="Times New Roman" w:cs="Times New Roman"/>
          <w:szCs w:val="24"/>
        </w:rPr>
        <w:t xml:space="preserve">πάρουν οι εργαζόμενοι αυτά που δικαιούνται γιατί εσάς σας φορολογούμε υψηλά, με υψηλά ποσοστά και πάνω από τις δυνατότητές σας». </w:t>
      </w:r>
    </w:p>
    <w:p w14:paraId="2E652AE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που ακούσαμε είναι μία ανεύθυνη πολιτική από την πλευρά του Υπουργείου. Βεβαίως και πρέπει να υπάρξει νομοθετική ρύθμιση. Η νομοθετική ρύθμιση, όμως, πρέπει να περιλαμβάνει και σαφές χρονοδιάγραμμα καταβολής των υποχρεώσεων του κράτους, του ΙΓΜΕ προς τους</w:t>
      </w:r>
      <w:r>
        <w:rPr>
          <w:rFonts w:eastAsia="Times New Roman" w:cs="Times New Roman"/>
          <w:szCs w:val="24"/>
        </w:rPr>
        <w:t xml:space="preserve"> εργαζόμενους, που να έχει να κάνει με την υλοποίηση των δικαστικών αποφάσεων. Εάν δεν υπήρχαν οι δικαστικές αποφάσεις, θα μπορούσε να προτείνει οτιδήποτε. </w:t>
      </w:r>
    </w:p>
    <w:p w14:paraId="2E652AE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Σήμερα, όμως, με δεδομένη την ύπαρξη αμετάκλητων –όχι απλώς τελεσίδικων- δικαστικών αποφάσεων, οφεί</w:t>
      </w:r>
      <w:r>
        <w:rPr>
          <w:rFonts w:eastAsia="Times New Roman" w:cs="Times New Roman"/>
          <w:szCs w:val="24"/>
        </w:rPr>
        <w:t xml:space="preserve">λει να καταθέσει χρονοδιάγραμμα και </w:t>
      </w:r>
      <w:r>
        <w:rPr>
          <w:rFonts w:eastAsia="Times New Roman" w:cs="Times New Roman"/>
          <w:szCs w:val="24"/>
        </w:rPr>
        <w:lastRenderedPageBreak/>
        <w:t>να το περιλαμβάνει μέσα στη ρύθμισή του. Άλλως η ρύθμιση είναι έωλη, αφορά μόνον το ζήτημα το διαχειριστικό -πώς θα πάμε παραπέρα, πώς θα τσουλήσουμε τα «τενεκεδάκια» παραπέρα- και θα έρθει μια άλλη δικαστική απόφαση στη</w:t>
      </w:r>
      <w:r>
        <w:rPr>
          <w:rFonts w:eastAsia="Times New Roman" w:cs="Times New Roman"/>
          <w:szCs w:val="24"/>
        </w:rPr>
        <w:t xml:space="preserve"> συνέχεια, όπως είναι ευνόητο, η οποία θα προσβάλει την ίδια τη ρύθμιση που θα μας φέρει εδώ. Από ποιους; Από τους δικαιούχους. Είναι ευνόητο ότι θα γίνει αυτό. Και μετά να κατηγορήσουμε και τους ανθρώπους που διεκδικούν αυτά που διεκδικούν. Δεν είναι έτσι</w:t>
      </w:r>
      <w:r>
        <w:rPr>
          <w:rFonts w:eastAsia="Times New Roman" w:cs="Times New Roman"/>
          <w:szCs w:val="24"/>
        </w:rPr>
        <w:t>. Είναι λάθος διαχείριση του θέματος.</w:t>
      </w:r>
    </w:p>
    <w:p w14:paraId="2E652AE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 Πρέπει, κύριε Σταθάκη, πριν καταθέσετε τη ρύθμιση, να προβείτε σε διαβούλευση και με τους εργαζόμενους και με όποιους άλλους νομίζετε, κάνετε και μία διακομματική διαβούλευση, ό,τι θέλετε, για να λυθεί το θέμα.</w:t>
      </w:r>
    </w:p>
    <w:p w14:paraId="2E652AE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Το «απ</w:t>
      </w:r>
      <w:r>
        <w:rPr>
          <w:rFonts w:eastAsia="Times New Roman" w:cs="Times New Roman"/>
          <w:szCs w:val="24"/>
        </w:rPr>
        <w:t xml:space="preserve">οφασίζουμε και διατάζουμε» που σήμερα εκφράσατε και το «όχι, δεν θα εκπληρώσουμε τις υποχρεώσεις», είναι απαράδεκτο. Προς Θεού! Δεν το περίμενα από εσάς και λόγω χαρακτήρα. Έχετε πλέον προσχωρήσει σε τέτοιες αντιλήψεις; </w:t>
      </w:r>
    </w:p>
    <w:p w14:paraId="2E652AE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E652AED"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(Νικήτας Κακλαμάνης):</w:t>
      </w:r>
      <w:r>
        <w:rPr>
          <w:rFonts w:eastAsia="Times New Roman" w:cs="Times New Roman"/>
          <w:szCs w:val="24"/>
        </w:rPr>
        <w:t xml:space="preserve"> Κύριε Σταθάκη, έχετε τον λόγο.</w:t>
      </w:r>
    </w:p>
    <w:p w14:paraId="2E652AEE" w14:textId="77777777" w:rsidR="000E44EE" w:rsidRDefault="00AB52D8">
      <w:pPr>
        <w:spacing w:after="0" w:line="600" w:lineRule="auto"/>
        <w:ind w:firstLine="720"/>
        <w:jc w:val="both"/>
        <w:rPr>
          <w:rFonts w:eastAsia="Times New Roman" w:cs="Times New Roman"/>
          <w:b/>
          <w:szCs w:val="24"/>
        </w:rPr>
      </w:pPr>
      <w:r>
        <w:rPr>
          <w:rFonts w:eastAsia="Times New Roman" w:cs="Times New Roman"/>
          <w:b/>
        </w:rPr>
        <w:lastRenderedPageBreak/>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Οι συνταξιούχοι του ΙΓΜΕ παίρνουν τη δημόσια σύνταξη. Ο κ. </w:t>
      </w:r>
      <w:proofErr w:type="spellStart"/>
      <w:r>
        <w:rPr>
          <w:rFonts w:eastAsia="Times New Roman" w:cs="Times New Roman"/>
          <w:szCs w:val="24"/>
        </w:rPr>
        <w:t>Κεγκέρογλου</w:t>
      </w:r>
      <w:proofErr w:type="spellEnd"/>
      <w:r>
        <w:rPr>
          <w:rFonts w:eastAsia="Times New Roman" w:cs="Times New Roman"/>
          <w:szCs w:val="24"/>
        </w:rPr>
        <w:t xml:space="preserve"> –απορώ</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με το ΚΚΕ- λέει να πληρώσουμε και 200.000 ευρώ εφάπα</w:t>
      </w:r>
      <w:r>
        <w:rPr>
          <w:rFonts w:eastAsia="Times New Roman" w:cs="Times New Roman"/>
          <w:szCs w:val="24"/>
        </w:rPr>
        <w:t xml:space="preserve">ξ ιδιωτικής ασφάλισης. Πρώτη φορά ακούω το ΚΚΕ να στηρίζει την ιδιωτική ασφάλιση. </w:t>
      </w:r>
    </w:p>
    <w:p w14:paraId="2E652AEF" w14:textId="77777777" w:rsidR="000E44EE" w:rsidRDefault="00AB52D8">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Αφήστε τα αυτά, κύριε Υπουργέ.</w:t>
      </w:r>
      <w:r>
        <w:rPr>
          <w:rFonts w:eastAsia="Times New Roman" w:cs="Times New Roman"/>
          <w:b/>
          <w:szCs w:val="24"/>
        </w:rPr>
        <w:t xml:space="preserve"> </w:t>
      </w:r>
    </w:p>
    <w:p w14:paraId="2E652AF0" w14:textId="77777777" w:rsidR="000E44EE" w:rsidRDefault="00AB52D8">
      <w:pPr>
        <w:spacing w:after="0" w:line="600" w:lineRule="auto"/>
        <w:ind w:firstLine="720"/>
        <w:jc w:val="both"/>
        <w:rPr>
          <w:rFonts w:eastAsia="Times New Roman" w:cs="Times New Roman"/>
          <w:szCs w:val="24"/>
        </w:rPr>
      </w:pPr>
      <w:r>
        <w:rPr>
          <w:rFonts w:eastAsia="Times New Roman" w:cs="Times New Roman"/>
          <w:b/>
        </w:rPr>
        <w:t>ΓΕΩΡΓΙΟΣ ΣΤΑΘΑΚΗΣ (Υπουργός Περιβάλλοντος και Ενέργειας):</w:t>
      </w:r>
      <w:r>
        <w:rPr>
          <w:rFonts w:eastAsia="Times New Roman" w:cs="Times New Roman"/>
          <w:szCs w:val="24"/>
        </w:rPr>
        <w:t xml:space="preserve"> Αυτή είναι η πραγματικότητα, σε μία ρύθμιση…</w:t>
      </w:r>
    </w:p>
    <w:p w14:paraId="2E652AF1"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Να πληρώστε από αυτά που πήρατε, που πουλήσατε την εταιρεία…</w:t>
      </w:r>
    </w:p>
    <w:p w14:paraId="2E652AF2"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σας άκουσε ο Υπουργός. </w:t>
      </w:r>
    </w:p>
    <w:p w14:paraId="2E652AF3"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είναι ιδιωτική.</w:t>
      </w:r>
      <w:r>
        <w:rPr>
          <w:rFonts w:eastAsia="Times New Roman" w:cs="Times New Roman"/>
          <w:b/>
          <w:szCs w:val="24"/>
        </w:rPr>
        <w:t xml:space="preserve"> </w:t>
      </w:r>
      <w:r>
        <w:rPr>
          <w:rFonts w:eastAsia="Times New Roman" w:cs="Times New Roman"/>
          <w:szCs w:val="24"/>
        </w:rPr>
        <w:t>Την πούλησε πριν μία εβδομάδα…</w:t>
      </w:r>
    </w:p>
    <w:p w14:paraId="2E652AF4"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w:t>
      </w:r>
      <w:r>
        <w:rPr>
          <w:rFonts w:eastAsia="Times New Roman" w:cs="Times New Roman"/>
          <w:szCs w:val="24"/>
        </w:rPr>
        <w:t>ρογλου</w:t>
      </w:r>
      <w:proofErr w:type="spellEnd"/>
      <w:r>
        <w:rPr>
          <w:rFonts w:eastAsia="Times New Roman" w:cs="Times New Roman"/>
          <w:szCs w:val="24"/>
        </w:rPr>
        <w:t xml:space="preserve">, δεν γράφεται απολύτως τίποτε. Σας άκουσε ο Υπουργός με υπομονή. </w:t>
      </w:r>
    </w:p>
    <w:p w14:paraId="2E652AF5"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ιδιωτική, κύριε Πρόεδρε. Την πούλησε πριν μία εβδομάδα η κυβέρνηση…</w:t>
      </w:r>
    </w:p>
    <w:p w14:paraId="2E652AF6" w14:textId="77777777" w:rsidR="000E44EE" w:rsidRDefault="00AB52D8">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Παρακαλώ πολύ, χαμηλώστε τον τόνο της φωνής σας, </w:t>
      </w:r>
      <w:r>
        <w:rPr>
          <w:rFonts w:eastAsia="Times New Roman" w:cs="Times New Roman"/>
          <w:szCs w:val="24"/>
        </w:rPr>
        <w:t>γιατί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έχετε τον λόγο.</w:t>
      </w:r>
    </w:p>
    <w:p w14:paraId="2E652AF7"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Πρόεδρε…</w:t>
      </w:r>
    </w:p>
    <w:p w14:paraId="2E652AF8"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είπα ότι είναι προσωπικό. Μιλάω για τη λειτουργία της Βουλής. Σας άκουσε με ιώβεια υπομονή, αφήστε τον Υπουργό να πει αυτά που θέλει. Δεν είναι </w:t>
      </w:r>
      <w:r>
        <w:rPr>
          <w:rFonts w:eastAsia="Times New Roman" w:cs="Times New Roman"/>
          <w:szCs w:val="24"/>
        </w:rPr>
        <w:t>αναγκαίο ότι θα τα αποδεχθούμε.</w:t>
      </w:r>
    </w:p>
    <w:p w14:paraId="2E652AF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E652AFA" w14:textId="77777777" w:rsidR="000E44EE" w:rsidRDefault="00AB52D8">
      <w:pPr>
        <w:spacing w:after="0" w:line="600" w:lineRule="auto"/>
        <w:ind w:firstLine="720"/>
        <w:jc w:val="both"/>
        <w:rPr>
          <w:rFonts w:eastAsia="Times New Roman" w:cs="Times New Roman"/>
          <w:szCs w:val="24"/>
        </w:rPr>
      </w:pPr>
      <w:r>
        <w:rPr>
          <w:rFonts w:eastAsia="Times New Roman" w:cs="Times New Roman"/>
          <w:b/>
        </w:rPr>
        <w:t>ΓΕΩΡΓΙΟΣ ΣΤΑΘΑΚΗΣ (Υπουργός Περιβάλλοντος και Ενέργειας):</w:t>
      </w:r>
      <w:r>
        <w:rPr>
          <w:rFonts w:eastAsia="Times New Roman" w:cs="Times New Roman"/>
          <w:szCs w:val="24"/>
        </w:rPr>
        <w:t xml:space="preserve"> Επαναλαμβάνω ότι οι συνταξιούχοι του ΙΓΜΕ είναι ενταγμένοι στο ενιαίο συνταξιοδοτικό σύστημα του </w:t>
      </w:r>
      <w:r>
        <w:rPr>
          <w:rFonts w:eastAsia="Times New Roman" w:cs="Times New Roman"/>
          <w:szCs w:val="24"/>
        </w:rPr>
        <w:t>δ</w:t>
      </w:r>
      <w:r>
        <w:rPr>
          <w:rFonts w:eastAsia="Times New Roman" w:cs="Times New Roman"/>
          <w:szCs w:val="24"/>
        </w:rPr>
        <w:t xml:space="preserve">ημοσίου και παίρνουν κανονικά τις </w:t>
      </w:r>
      <w:r>
        <w:rPr>
          <w:rFonts w:eastAsia="Times New Roman" w:cs="Times New Roman"/>
          <w:szCs w:val="24"/>
        </w:rPr>
        <w:t>συντάξεις τους. Αυτή η ρύθμιση</w:t>
      </w:r>
      <w:r>
        <w:rPr>
          <w:rFonts w:eastAsia="Times New Roman" w:cs="Times New Roman"/>
          <w:szCs w:val="24"/>
        </w:rPr>
        <w:t>,</w:t>
      </w:r>
      <w:r>
        <w:rPr>
          <w:rFonts w:eastAsia="Times New Roman" w:cs="Times New Roman"/>
          <w:szCs w:val="24"/>
        </w:rPr>
        <w:t xml:space="preserve"> που είχε γίνει τότε, σε εποχές που γίνονταν αυτά τα πράγματα, δεν αφορούσε μισθολογικές αυξήσεις. Ο πληθωρισμός δεν ήταν 25%. Ήταν τα συμπληρωματικά εξτρά συνταξιοδοτικά, που σε ορισμένους –όχι σε όλους- σε πολύ λίγους οργαν</w:t>
      </w:r>
      <w:r>
        <w:rPr>
          <w:rFonts w:eastAsia="Times New Roman" w:cs="Times New Roman"/>
          <w:szCs w:val="24"/>
        </w:rPr>
        <w:t>ισμούς προσέφερε το δημόσιο τότε απλόχερα. Σήμερα όμως ζούμε μία πραγματικότητα στην οποία πρέπει να έχουμε όλοι την αίσθηση του μέτρου.</w:t>
      </w:r>
    </w:p>
    <w:p w14:paraId="2E652AF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Συνεπώς, όπως φάνηκε και από τις τοποθετήσεις σας, τα χρήματα που αντιστοιχούσαν σε αυτό το πακέτο εξαντλήθηκαν –πεπερα</w:t>
      </w:r>
      <w:r>
        <w:rPr>
          <w:rFonts w:eastAsia="Times New Roman" w:cs="Times New Roman"/>
          <w:szCs w:val="24"/>
        </w:rPr>
        <w:t xml:space="preserve">σμένα ήταν έτσι κι αλλιώς- και τώρα καλείται το δημόσιο, ο προϋπολογισμός και ο φορολογούμενος να πληρώσουν τέτοιου ύψους και μεγέθους εφάπαξ. Δεν πρόκειται να </w:t>
      </w:r>
      <w:r>
        <w:rPr>
          <w:rFonts w:eastAsia="Times New Roman" w:cs="Times New Roman"/>
          <w:szCs w:val="24"/>
        </w:rPr>
        <w:lastRenderedPageBreak/>
        <w:t xml:space="preserve">προχωρήσουμε σε αυτή την κατεύθυνση, το επαναλαμβάνω για πολλοστή φορά. </w:t>
      </w:r>
    </w:p>
    <w:p w14:paraId="2E652AF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Είναι ρητή η δήλωσή μου</w:t>
      </w:r>
      <w:r>
        <w:rPr>
          <w:rFonts w:eastAsia="Times New Roman" w:cs="Times New Roman"/>
          <w:szCs w:val="24"/>
        </w:rPr>
        <w:t>. Την έχω κάνει προς τους εργαζόμενους, την κάνω και προς εσάς. Θα βρεθεί λύση. Το ΙΓΜΕ θα αναβαθμιστεί, θα παίξει τον ρόλο του, θα λειτουργήσει. Το θέμα αυτό όμως δεν θα επικυρωθεί με 50 εκατομμύρια ευρώ από τον δημόσιο προϋπολογισμό.</w:t>
      </w:r>
    </w:p>
    <w:p w14:paraId="2E652AFD"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Και προχωρούμε στην πρώτη με αριθμό 986/9-6-2017 επίκαιρη ερώτηση δεύτερου κύκλου του Βουλευτή Δωδεκανήσου της Νέας Δημοκρατίας κ. </w:t>
      </w:r>
      <w:r>
        <w:rPr>
          <w:rFonts w:eastAsia="Times New Roman" w:cs="Times New Roman"/>
          <w:bCs/>
          <w:szCs w:val="24"/>
        </w:rPr>
        <w:t xml:space="preserve">Εμμανουήλ </w:t>
      </w:r>
      <w:proofErr w:type="spellStart"/>
      <w:r>
        <w:rPr>
          <w:rFonts w:eastAsia="Times New Roman" w:cs="Times New Roman"/>
          <w:bCs/>
          <w:szCs w:val="24"/>
        </w:rPr>
        <w:t>Κόνσολα</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την κατάργηση των κτηματολογικών γραφείων Ρόδου και Κω. </w:t>
      </w:r>
    </w:p>
    <w:p w14:paraId="2E652AF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xml:space="preserve">, έχετε τον λόγο. </w:t>
      </w:r>
    </w:p>
    <w:p w14:paraId="2E652AFF"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κύριε Πρόεδρε.</w:t>
      </w:r>
    </w:p>
    <w:p w14:paraId="2E652B0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θέλω να επισημάνω από την αρχή την προθυμία</w:t>
      </w:r>
      <w:r>
        <w:rPr>
          <w:rFonts w:eastAsia="Times New Roman" w:cs="Times New Roman"/>
          <w:szCs w:val="24"/>
        </w:rPr>
        <w:t>,</w:t>
      </w:r>
      <w:r>
        <w:rPr>
          <w:rFonts w:eastAsia="Times New Roman" w:cs="Times New Roman"/>
          <w:szCs w:val="24"/>
        </w:rPr>
        <w:t xml:space="preserve"> που έδειξε ο Υπουργό</w:t>
      </w:r>
      <w:r>
        <w:rPr>
          <w:rFonts w:eastAsia="Times New Roman" w:cs="Times New Roman"/>
          <w:szCs w:val="24"/>
        </w:rPr>
        <w:t xml:space="preserve">ς να έρθει στην Εθνική Αντιπροσωπεία, να απαντήσει στις επίκαιρες ερωτήσεις, κάτι το οποίο δεν συνάδει με την κουλτούρα άλλων συναδέλφων του. </w:t>
      </w:r>
    </w:p>
    <w:p w14:paraId="2E652B0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Άρα για εμάς είναι πολύ σημαντικό ότι ο Κοινοβουλευτικός Έλεγχος διεξάγεται εδώ στην Εθνική Αντιπροσωπεία και μάλ</w:t>
      </w:r>
      <w:r>
        <w:rPr>
          <w:rFonts w:eastAsia="Times New Roman" w:cs="Times New Roman"/>
          <w:szCs w:val="24"/>
        </w:rPr>
        <w:t>ιστα για ένα θέμα που είναι πολύ σημαντικό σε ό,τι αφορά τη δική μας ερώτηση</w:t>
      </w:r>
      <w:r>
        <w:rPr>
          <w:rFonts w:eastAsia="Times New Roman" w:cs="Times New Roman"/>
          <w:szCs w:val="24"/>
        </w:rPr>
        <w:t>,</w:t>
      </w:r>
      <w:r>
        <w:rPr>
          <w:rFonts w:eastAsia="Times New Roman" w:cs="Times New Roman"/>
          <w:szCs w:val="24"/>
        </w:rPr>
        <w:t xml:space="preserve"> που είναι σχετική με </w:t>
      </w:r>
      <w:r>
        <w:rPr>
          <w:rFonts w:eastAsia="Times New Roman" w:cs="Times New Roman"/>
          <w:szCs w:val="24"/>
        </w:rPr>
        <w:lastRenderedPageBreak/>
        <w:t xml:space="preserve">την προ ολίγων ημερών υφέρπουσα φημολογία, αλλά τώρα πλέον και με τη δημοσιοποίηση σχεδίου νόμου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που αφορά τη σύσταση νομικού προ</w:t>
      </w:r>
      <w:r>
        <w:rPr>
          <w:rFonts w:eastAsia="Times New Roman" w:cs="Times New Roman"/>
          <w:szCs w:val="24"/>
        </w:rPr>
        <w:t xml:space="preserve">σώπου δημοσίου δικαίου για το </w:t>
      </w:r>
      <w:r>
        <w:rPr>
          <w:rFonts w:eastAsia="Times New Roman" w:cs="Times New Roman"/>
          <w:szCs w:val="24"/>
        </w:rPr>
        <w:t>Κ</w:t>
      </w:r>
      <w:r>
        <w:rPr>
          <w:rFonts w:eastAsia="Times New Roman" w:cs="Times New Roman"/>
          <w:szCs w:val="24"/>
        </w:rPr>
        <w:t xml:space="preserve">τηματολόγιο. Θα περιέλθουν και τα υποθηκοφυλακεία της χώρας στην εταιρεία που υλοποιεί το κτηματολόγιο. </w:t>
      </w:r>
    </w:p>
    <w:p w14:paraId="2E652B0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καταθέσω σχετική αναφορά και της </w:t>
      </w:r>
      <w:r>
        <w:rPr>
          <w:rFonts w:eastAsia="Times New Roman" w:cs="Times New Roman"/>
          <w:szCs w:val="24"/>
        </w:rPr>
        <w:t>«</w:t>
      </w:r>
      <w:r>
        <w:rPr>
          <w:rFonts w:eastAsia="Times New Roman" w:cs="Times New Roman"/>
          <w:szCs w:val="24"/>
        </w:rPr>
        <w:t>ΝΑΥΤΕΜΠΟΡΙΚΗΣ</w:t>
      </w:r>
      <w:r>
        <w:rPr>
          <w:rFonts w:eastAsia="Times New Roman" w:cs="Times New Roman"/>
          <w:szCs w:val="24"/>
        </w:rPr>
        <w:t>»</w:t>
      </w:r>
      <w:r>
        <w:rPr>
          <w:rFonts w:eastAsia="Times New Roman" w:cs="Times New Roman"/>
          <w:szCs w:val="24"/>
        </w:rPr>
        <w:t xml:space="preserve"> για το θέμα αυτό, που σημαίνει πλέον ότι είναι κοινώς </w:t>
      </w:r>
      <w:r>
        <w:rPr>
          <w:rFonts w:eastAsia="Times New Roman" w:cs="Times New Roman"/>
          <w:szCs w:val="24"/>
        </w:rPr>
        <w:t>γνωστό.</w:t>
      </w:r>
    </w:p>
    <w:p w14:paraId="2E652B03" w14:textId="77777777" w:rsidR="000E44EE" w:rsidRDefault="00AB52D8">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την προαναφερθείσα αναφορά, η οποία βρίσκεται στο αρχείο του Τμήματος Γραμματείας της Διεύθυνσης Στενογραφίας και Πρακτικών της Βουλής)</w:t>
      </w:r>
    </w:p>
    <w:p w14:paraId="2E652B0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Από εκεί και πέρα θα ήθελα να σας π</w:t>
      </w:r>
      <w:r>
        <w:rPr>
          <w:rFonts w:eastAsia="Times New Roman" w:cs="Times New Roman"/>
          <w:szCs w:val="24"/>
        </w:rPr>
        <w:t>αρακαλέσω, κύριε Υπουργέ, σε ό,τι αφορά το σχέδιο νόμου να μας πείτε αν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τι θα συμβεί σχετικά με τα </w:t>
      </w:r>
      <w:r>
        <w:rPr>
          <w:rFonts w:eastAsia="Times New Roman" w:cs="Times New Roman"/>
          <w:szCs w:val="24"/>
        </w:rPr>
        <w:t>Κ</w:t>
      </w:r>
      <w:r>
        <w:rPr>
          <w:rFonts w:eastAsia="Times New Roman" w:cs="Times New Roman"/>
          <w:szCs w:val="24"/>
        </w:rPr>
        <w:t>τηματολόγια Ρόδου, Κω, Λέρου, δηλαδή των έμμισθων και άμισθων κτηματολογίων, όπως και ποια θα είναι η τύχη των εργαζομένων σε αυτά.</w:t>
      </w:r>
    </w:p>
    <w:p w14:paraId="2E652B0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Παράλ</w:t>
      </w:r>
      <w:r>
        <w:rPr>
          <w:rFonts w:eastAsia="Times New Roman" w:cs="Times New Roman"/>
          <w:szCs w:val="24"/>
        </w:rPr>
        <w:t xml:space="preserve">ληλα, επιτρέψτε μου να ενημερώσω ότι αυτό το σχέδιο νόμου προήλθε από δικές σας αποφάσεις, χωρίς προηγουμένως να υπάρξουν σχετικές διαβουλεύσεις με τους δικηγορικούς συλλόγους Ρόδου και Κω ούτε με </w:t>
      </w:r>
      <w:r>
        <w:rPr>
          <w:rFonts w:eastAsia="Times New Roman" w:cs="Times New Roman"/>
          <w:szCs w:val="24"/>
        </w:rPr>
        <w:lastRenderedPageBreak/>
        <w:t xml:space="preserve">το Τεχνικό Επιμελητήριο Ελλάδος, παραρτήματα Ρόδου και Κω, </w:t>
      </w:r>
      <w:r>
        <w:rPr>
          <w:rFonts w:eastAsia="Times New Roman" w:cs="Times New Roman"/>
          <w:szCs w:val="24"/>
        </w:rPr>
        <w:t>κάτι που είναι πολύ σημαντικό για τα νησιά μας.</w:t>
      </w:r>
    </w:p>
    <w:p w14:paraId="2E652B0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Επίσης, κύριε Υπουργέ, πρέπει να σας πω ότι δεν είμαι σίγουρος ότι έχει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ρήτρα </w:t>
      </w:r>
      <w:proofErr w:type="spellStart"/>
      <w:r>
        <w:rPr>
          <w:rFonts w:eastAsia="Times New Roman" w:cs="Times New Roman"/>
          <w:szCs w:val="24"/>
        </w:rPr>
        <w:t>νησιωτικότητας</w:t>
      </w:r>
      <w:proofErr w:type="spellEnd"/>
      <w:r>
        <w:rPr>
          <w:rFonts w:eastAsia="Times New Roman" w:cs="Times New Roman"/>
          <w:szCs w:val="24"/>
        </w:rPr>
        <w:t xml:space="preserve"> και γενικότερα η </w:t>
      </w:r>
      <w:proofErr w:type="spellStart"/>
      <w:r>
        <w:rPr>
          <w:rFonts w:eastAsia="Times New Roman" w:cs="Times New Roman"/>
          <w:szCs w:val="24"/>
        </w:rPr>
        <w:t>νησιωτικότητα</w:t>
      </w:r>
      <w:proofErr w:type="spellEnd"/>
      <w:r>
        <w:rPr>
          <w:rFonts w:eastAsia="Times New Roman" w:cs="Times New Roman"/>
          <w:szCs w:val="24"/>
        </w:rPr>
        <w:t xml:space="preserve"> στην περιοχή για τα θέματα αυτά.</w:t>
      </w:r>
    </w:p>
    <w:p w14:paraId="2E652B0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προφανώς αυτοί που σχεδία</w:t>
      </w:r>
      <w:r>
        <w:rPr>
          <w:rFonts w:eastAsia="Times New Roman" w:cs="Times New Roman"/>
          <w:szCs w:val="24"/>
        </w:rPr>
        <w:t xml:space="preserve">σαν και εισηγήθηκαν σε εσάς δεν έχουν λάβει υπ’ </w:t>
      </w:r>
      <w:proofErr w:type="spellStart"/>
      <w:r>
        <w:rPr>
          <w:rFonts w:eastAsia="Times New Roman" w:cs="Times New Roman"/>
          <w:szCs w:val="24"/>
        </w:rPr>
        <w:t>όψιν</w:t>
      </w:r>
      <w:proofErr w:type="spellEnd"/>
      <w:r>
        <w:rPr>
          <w:rFonts w:eastAsia="Times New Roman" w:cs="Times New Roman"/>
          <w:szCs w:val="24"/>
        </w:rPr>
        <w:t xml:space="preserve"> τους τα ιδιαίτερα χαρακτηριστικά της </w:t>
      </w:r>
      <w:proofErr w:type="spellStart"/>
      <w:r>
        <w:rPr>
          <w:rFonts w:eastAsia="Times New Roman" w:cs="Times New Roman"/>
          <w:szCs w:val="24"/>
        </w:rPr>
        <w:t>κτηματογράφησης</w:t>
      </w:r>
      <w:proofErr w:type="spellEnd"/>
      <w:r>
        <w:rPr>
          <w:rFonts w:eastAsia="Times New Roman" w:cs="Times New Roman"/>
          <w:szCs w:val="24"/>
        </w:rPr>
        <w:t xml:space="preserve"> στη Δωδεκάνησο.</w:t>
      </w:r>
    </w:p>
    <w:p w14:paraId="2E652B08"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Ξέρετε, κύριε Υπουργέ, ότι εμείς έχουμε στη Δωδεκάνησο -το ξέρει ο κύριος Πρόεδρος, το ξέρουν και οι συνάδελφοι από άλλες πτέρυγες, Δω</w:t>
      </w:r>
      <w:r>
        <w:rPr>
          <w:rFonts w:eastAsia="Times New Roman" w:cs="Times New Roman"/>
          <w:szCs w:val="24"/>
        </w:rPr>
        <w:t>δεκανήσιοι Βουλευτές- τα ιδιαίτερα χαρακτηριστικά του Κτηματολογίου από την ιταλική περίοδο, που μας κληροδότησε μ</w:t>
      </w:r>
      <w:r>
        <w:rPr>
          <w:rFonts w:eastAsia="Times New Roman" w:cs="Times New Roman"/>
          <w:szCs w:val="24"/>
        </w:rPr>
        <w:t>ί</w:t>
      </w:r>
      <w:r>
        <w:rPr>
          <w:rFonts w:eastAsia="Times New Roman" w:cs="Times New Roman"/>
          <w:szCs w:val="24"/>
        </w:rPr>
        <w:t>α καλή πρακτική, που θα μπορούσε να ήταν και εφαρμόσιμη στην επικράτεια.</w:t>
      </w:r>
    </w:p>
    <w:p w14:paraId="2E652B0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Ωστόσο, όμως, αυτή σας η απόφαση φέρνει σε δυσμένεια τη λειτουργία τ</w:t>
      </w:r>
      <w:r>
        <w:rPr>
          <w:rFonts w:eastAsia="Times New Roman" w:cs="Times New Roman"/>
          <w:szCs w:val="24"/>
        </w:rPr>
        <w:t>ων κτηματολογίων και σε ομηρία τους νησιώτες, που δεν θα μπορούν να εξυπηρετηθούν σε ό,τι αφορά τη μετακίνησή τους. Στα Δωδεκάνησα μπορεί να επιχειρηθεί κάτι τέτοιο, όπως στην ηπειρωτική χώρα;</w:t>
      </w:r>
    </w:p>
    <w:p w14:paraId="2E652B0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Μάλλον όχι, κύριε Υπουργέ. Νησιώτης είστε, το γνωρίζετε.</w:t>
      </w:r>
    </w:p>
    <w:p w14:paraId="2E652B0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w:t>
      </w:r>
      <w:r>
        <w:rPr>
          <w:rFonts w:eastAsia="Times New Roman" w:cs="Times New Roman"/>
          <w:szCs w:val="24"/>
        </w:rPr>
        <w:t xml:space="preserve">θα μπορούσαμε να πούμε εδώ, κύριε Υπουργέ, αν υπάρχει ιδιαίτερη πρόβλεψη και ενημέρωση σε σχέση με τους κτηματολογικούς τόμους και την </w:t>
      </w:r>
      <w:proofErr w:type="spellStart"/>
      <w:r>
        <w:rPr>
          <w:rFonts w:eastAsia="Times New Roman" w:cs="Times New Roman"/>
          <w:szCs w:val="24"/>
        </w:rPr>
        <w:t>ψηφιοποίησή</w:t>
      </w:r>
      <w:proofErr w:type="spellEnd"/>
      <w:r>
        <w:rPr>
          <w:rFonts w:eastAsia="Times New Roman" w:cs="Times New Roman"/>
          <w:szCs w:val="24"/>
        </w:rPr>
        <w:t xml:space="preserve"> τους. Δεν υπάρχει μέχρι τώρα.</w:t>
      </w:r>
    </w:p>
    <w:p w14:paraId="2E652B0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Είναι, επίσης, ενδιαφέρον να πάμε σε συνειρμούς του τύπου ότι μήπως υπάρχει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μεθόδευση για το κλείσιμο των υποθηκοφυλακείων στην περιοχή της Δωδεκανήσου;</w:t>
      </w:r>
    </w:p>
    <w:p w14:paraId="2E652B0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Γνωρίζετε, κύριε Υπουργέ, την κατάσταση που επικρατεί εκεί; Υπάρχει πραγματικά μ</w:t>
      </w:r>
      <w:r>
        <w:rPr>
          <w:rFonts w:eastAsia="Times New Roman" w:cs="Times New Roman"/>
          <w:szCs w:val="24"/>
        </w:rPr>
        <w:t>ί</w:t>
      </w:r>
      <w:r>
        <w:rPr>
          <w:rFonts w:eastAsia="Times New Roman" w:cs="Times New Roman"/>
          <w:szCs w:val="24"/>
        </w:rPr>
        <w:t>α δυσλειτουργία στο Κτηματολόγιο εξαιτίας και των υποδομών, των εγκαταστάσεων, της έλλειψης εξοπλ</w:t>
      </w:r>
      <w:r>
        <w:rPr>
          <w:rFonts w:eastAsia="Times New Roman" w:cs="Times New Roman"/>
          <w:szCs w:val="24"/>
        </w:rPr>
        <w:t xml:space="preserve">ισμού και μέσων για αυτά. Επίσης, γνωρίζετε την αδυναμία έκδοσης από τα αρμόδια κτηματολογικά γραφεία πιστοποιητικών και πράξεων, γιατί δεν υπάρχουν ούτε τεχνικοί ούτε τα μέσα και επίσης, υπάρχει και αδυναμία στο να μπορεί να εκδοθεί ένα πιστοποιητικό από </w:t>
      </w:r>
      <w:r>
        <w:rPr>
          <w:rFonts w:eastAsia="Times New Roman" w:cs="Times New Roman"/>
          <w:szCs w:val="24"/>
        </w:rPr>
        <w:t>τους εντεταλμένους δικηγόρους των πολιτών.</w:t>
      </w:r>
    </w:p>
    <w:p w14:paraId="2E652B0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Επομένως, ξέρετε τι σημαίνει αν κλείσουν αυτά τα κτηματολόγια; Σε ό,τι αφορά το σχέδιο που έχει δημοσιοποιηθεί και το άρθρο 16 ιδιαίτερα, μάλλον θα έχει μ</w:t>
      </w:r>
      <w:r>
        <w:rPr>
          <w:rFonts w:eastAsia="Times New Roman" w:cs="Times New Roman"/>
          <w:szCs w:val="24"/>
        </w:rPr>
        <w:t>ί</w:t>
      </w:r>
      <w:r>
        <w:rPr>
          <w:rFonts w:eastAsia="Times New Roman" w:cs="Times New Roman"/>
          <w:szCs w:val="24"/>
        </w:rPr>
        <w:t>α κακή εξέλιξη για τους νησιώτες, που θα επιδεινώσει περισ</w:t>
      </w:r>
      <w:r>
        <w:rPr>
          <w:rFonts w:eastAsia="Times New Roman" w:cs="Times New Roman"/>
          <w:szCs w:val="24"/>
        </w:rPr>
        <w:t>σότερο τη λειτουργία του Κτηματολογίου, αλλά και τη δική τους ζωή, την καθημερινότητά τους, την εξυπηρέτηση που ζητούν από αυτά τα κτηματολόγια.</w:t>
      </w:r>
    </w:p>
    <w:p w14:paraId="2E652B0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E652B10"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Σταθάκη, ορίστε, έχετε τον λόγο.</w:t>
      </w:r>
    </w:p>
    <w:p w14:paraId="2E652B11"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ΓΕΩΡΓΙΟΣ ΣΤΑΘ</w:t>
      </w:r>
      <w:r>
        <w:rPr>
          <w:rFonts w:eastAsia="Times New Roman" w:cs="Times New Roman"/>
          <w:b/>
          <w:szCs w:val="24"/>
        </w:rPr>
        <w:t>ΑΚΗΣ (Υπουργός Περιβάλλοντος και Ενέργειας):</w:t>
      </w:r>
      <w:r>
        <w:rPr>
          <w:rFonts w:eastAsia="Times New Roman" w:cs="Times New Roman"/>
          <w:szCs w:val="24"/>
        </w:rPr>
        <w:t xml:space="preserve"> Όπως γνωρίζετε, είμαστε στα πρόθυρα να κάνουμε μια μεγάλη τομή σε ένα σύστημα που λειτουργούσε με δ</w:t>
      </w:r>
      <w:r>
        <w:rPr>
          <w:rFonts w:eastAsia="Times New Roman" w:cs="Times New Roman"/>
          <w:szCs w:val="24"/>
        </w:rPr>
        <w:t>ύ</w:t>
      </w:r>
      <w:r>
        <w:rPr>
          <w:rFonts w:eastAsia="Times New Roman" w:cs="Times New Roman"/>
          <w:szCs w:val="24"/>
        </w:rPr>
        <w:t>ο διαφορετικά υποκείμενα, τα υποθηκοφυλακεία και το Κτηματολόγιο, καθένα από αυτά με πολύ διαφορετικά χαρακτηρι</w:t>
      </w:r>
      <w:r>
        <w:rPr>
          <w:rFonts w:eastAsia="Times New Roman" w:cs="Times New Roman"/>
          <w:szCs w:val="24"/>
        </w:rPr>
        <w:t>στικά λειτουργίας και ιστορική προέλευση.</w:t>
      </w:r>
    </w:p>
    <w:p w14:paraId="2E652B1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μ</w:t>
      </w:r>
      <w:r>
        <w:rPr>
          <w:rFonts w:eastAsia="Times New Roman" w:cs="Times New Roman"/>
          <w:szCs w:val="24"/>
        </w:rPr>
        <w:t>ί</w:t>
      </w:r>
      <w:r>
        <w:rPr>
          <w:rFonts w:eastAsia="Times New Roman" w:cs="Times New Roman"/>
          <w:szCs w:val="24"/>
        </w:rPr>
        <w:t>α πτυχή είχε μια πολύ ισχυρή νομική υπόσταση και υπόκειτο στο Υπουργείο Δικαιοσύνης και τα κτηματολόγια, έναν νέο θεσμό αποτύπωσης και καταγραφής όλων των κτηματολογικών δεδομένων της χώρας. Αυτή η διπλή υπόστα</w:t>
      </w:r>
      <w:r>
        <w:rPr>
          <w:rFonts w:eastAsia="Times New Roman" w:cs="Times New Roman"/>
          <w:szCs w:val="24"/>
        </w:rPr>
        <w:t>ση, οι δ</w:t>
      </w:r>
      <w:r>
        <w:rPr>
          <w:rFonts w:eastAsia="Times New Roman" w:cs="Times New Roman"/>
          <w:szCs w:val="24"/>
        </w:rPr>
        <w:t>ύ</w:t>
      </w:r>
      <w:r>
        <w:rPr>
          <w:rFonts w:eastAsia="Times New Roman" w:cs="Times New Roman"/>
          <w:szCs w:val="24"/>
        </w:rPr>
        <w:t>ο οργανισμοί, οι δ</w:t>
      </w:r>
      <w:r>
        <w:rPr>
          <w:rFonts w:eastAsia="Times New Roman" w:cs="Times New Roman"/>
          <w:szCs w:val="24"/>
        </w:rPr>
        <w:t>ύ</w:t>
      </w:r>
      <w:r>
        <w:rPr>
          <w:rFonts w:eastAsia="Times New Roman" w:cs="Times New Roman"/>
          <w:szCs w:val="24"/>
        </w:rPr>
        <w:t>ο κατηγορίες θεσμών που μας έρχονται από το παρελθόν σήμερα βρισκόμαστε στο τελικό στάδιο να ενοποιηθούν σε έναν νέο οργανισμό ο οποίος θα έχει και τις δ</w:t>
      </w:r>
      <w:r>
        <w:rPr>
          <w:rFonts w:eastAsia="Times New Roman" w:cs="Times New Roman"/>
          <w:szCs w:val="24"/>
        </w:rPr>
        <w:t>ύ</w:t>
      </w:r>
      <w:r>
        <w:rPr>
          <w:rFonts w:eastAsia="Times New Roman" w:cs="Times New Roman"/>
          <w:szCs w:val="24"/>
        </w:rPr>
        <w:t>ο λειτουργίες, δηλαδή και την κτηματολογική, αλλά και τη νομική ισχυρά στο</w:t>
      </w:r>
      <w:r>
        <w:rPr>
          <w:rFonts w:eastAsia="Times New Roman" w:cs="Times New Roman"/>
          <w:szCs w:val="24"/>
        </w:rPr>
        <w:t xml:space="preserve"> εσωτερικό του. Θα είναι νομικό πρόσωπο δημοσίου δικαίου.</w:t>
      </w:r>
    </w:p>
    <w:p w14:paraId="2E652B13"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Η νομοπαρασκευαστική επιτροπή λειτουργεί σε στενή συνεργασία του Υπουργείου Δικαιοσύνης και του Υπουργείου Ενέργειας και Περιβάλλοντος προκειμένου από κοινού -επαναλαμβάνω ότι τον νόμο τον ετοιμάζει</w:t>
      </w:r>
      <w:r>
        <w:rPr>
          <w:rFonts w:eastAsia="Times New Roman" w:cs="Times New Roman"/>
          <w:szCs w:val="24"/>
        </w:rPr>
        <w:t xml:space="preserve"> μια κοινή Επιτροπή υπό την προεδρία, μάλιστα, συμβούλου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να είμαστε έτοιμοι τον Σεπτέμβρη του 2017 να καταθέσουμε το νέο νομοσχέδιο για αυτόν τον </w:t>
      </w:r>
      <w:r>
        <w:rPr>
          <w:rFonts w:eastAsia="Times New Roman" w:cs="Times New Roman"/>
          <w:szCs w:val="24"/>
        </w:rPr>
        <w:lastRenderedPageBreak/>
        <w:t>ενιαίο πλέον οργανισμό ο οποίος θα απαντάει στην οριστική πλέον λειτουργία ενός ενιαίου φορέα, ο ο</w:t>
      </w:r>
      <w:r>
        <w:rPr>
          <w:rFonts w:eastAsia="Times New Roman" w:cs="Times New Roman"/>
          <w:szCs w:val="24"/>
        </w:rPr>
        <w:t>ποίος επαναλαμβάνω ότι έχει και τις δ</w:t>
      </w:r>
      <w:r>
        <w:rPr>
          <w:rFonts w:eastAsia="Times New Roman" w:cs="Times New Roman"/>
          <w:szCs w:val="24"/>
        </w:rPr>
        <w:t>ύ</w:t>
      </w:r>
      <w:r>
        <w:rPr>
          <w:rFonts w:eastAsia="Times New Roman" w:cs="Times New Roman"/>
          <w:szCs w:val="24"/>
        </w:rPr>
        <w:t>ο λειτουργίες στο εσωτερικό του.</w:t>
      </w:r>
    </w:p>
    <w:p w14:paraId="2E652B14"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Συνεπώς, δεν υπάρχει καμμία πρόθεση είτε γεωγραφικής κατανομής, πού θα είναι η γεωγραφία αυτού του νέου φορέα. Είναι ακόμα πρόωρη οποιαδήποτε συζήτηση, γι’ αυτό δεν υπάρχει απολύτως καν</w:t>
      </w:r>
      <w:r>
        <w:rPr>
          <w:rFonts w:eastAsia="Times New Roman" w:cs="Times New Roman"/>
          <w:szCs w:val="24"/>
        </w:rPr>
        <w:t xml:space="preserve">ένα σχέδιο. Τώρα είμαστε σε διάλογο φυσικά και με τους άμισθους και έμμισθους υποθηκοφύλακες προκειμένου να βρεθούν οι λύσεις, οι μεταβατικές και οι οριστικές, για το πώς θα λειτουργήσει ο νέος οργανισμός και πώς θα διαφυλαχτούν οι θέσεις εργασίας και πώς </w:t>
      </w:r>
      <w:r>
        <w:rPr>
          <w:rFonts w:eastAsia="Times New Roman" w:cs="Times New Roman"/>
          <w:szCs w:val="24"/>
        </w:rPr>
        <w:t>θα γίνει ομαλά η μετάβαση.</w:t>
      </w:r>
    </w:p>
    <w:p w14:paraId="2E652B1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αυτό το στάδιο νομίζω ότι έχει προχωρήσει πολύ ο διάλογος. Επαναλαμβάνω ότι ως προς το νέο οριστικό σχέδιο η γενική φιλοσοφία του έχει αποτυπωθεί. Για όλη τη λεπτομέρεια και τη δομή του νομοσχεδίου θα πρέπει να περιμένουμε μέχ</w:t>
      </w:r>
      <w:r>
        <w:rPr>
          <w:rFonts w:eastAsia="Times New Roman" w:cs="Times New Roman"/>
          <w:szCs w:val="24"/>
        </w:rPr>
        <w:t xml:space="preserve">ρι τον Σεπτέμβρη που θα ολοκληρωθεί από αυτή την αρμόδια </w:t>
      </w:r>
      <w:r>
        <w:rPr>
          <w:rFonts w:eastAsia="Times New Roman" w:cs="Times New Roman"/>
          <w:szCs w:val="24"/>
        </w:rPr>
        <w:t>ε</w:t>
      </w:r>
      <w:r>
        <w:rPr>
          <w:rFonts w:eastAsia="Times New Roman" w:cs="Times New Roman"/>
          <w:szCs w:val="24"/>
        </w:rPr>
        <w:t>πιτροπή.</w:t>
      </w:r>
    </w:p>
    <w:p w14:paraId="2E652B1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Πρόθεσή μας είναι να υπάρξει, επιτέλους, ένας ενιαίος φορέας, όπως υπάρχει σε όλες τις ευρωπαϊκές χώρες όπου έχει ενσωματώσει και τις δύο αυτές λειτουργίες και να πάμε σε έναν σύγχρονο φορέα, ο οποίος θα συμβάλει τα μέγιστα. Επαναλαμβάνω ότι το Κτηματολόγι</w:t>
      </w:r>
      <w:r>
        <w:rPr>
          <w:rFonts w:eastAsia="Times New Roman" w:cs="Times New Roman"/>
          <w:szCs w:val="24"/>
        </w:rPr>
        <w:t xml:space="preserve">ο αναμένεται να ολοκληρωθεί το 2020 και θα μας επιτρέψει να έχουμε πλέον έναν σύγχρονο φορέα, πλήρη </w:t>
      </w:r>
      <w:proofErr w:type="spellStart"/>
      <w:r>
        <w:rPr>
          <w:rFonts w:eastAsia="Times New Roman" w:cs="Times New Roman"/>
          <w:szCs w:val="24"/>
        </w:rPr>
        <w:lastRenderedPageBreak/>
        <w:t>κτηματογράφηση</w:t>
      </w:r>
      <w:proofErr w:type="spellEnd"/>
      <w:r>
        <w:rPr>
          <w:rFonts w:eastAsia="Times New Roman" w:cs="Times New Roman"/>
          <w:szCs w:val="24"/>
        </w:rPr>
        <w:t>, πλήρη αποτύπωση του ιδιοκτησιακού, έναν ενιαίο φορέα που θα επιτελεί και τις δύο λειτουργίες, δηλαδή και τη νομική και τη χωροταξική.</w:t>
      </w:r>
    </w:p>
    <w:p w14:paraId="2E652B17"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Κόνσολα</w:t>
      </w:r>
      <w:proofErr w:type="spellEnd"/>
      <w:r>
        <w:rPr>
          <w:rFonts w:eastAsia="Times New Roman" w:cs="Times New Roman"/>
          <w:szCs w:val="24"/>
        </w:rPr>
        <w:t xml:space="preserve">, έχετε τον λόγο. </w:t>
      </w:r>
    </w:p>
    <w:p w14:paraId="2E652B18"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2E652B1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Κύριε Υπουργέ, γνωρίζουμε ότι η Κυβέρνηση και εσείς συζητάτε με τους θεσμούς για τη μετεξέλιξη των Κτηματολογίων στη χώρα. Αυτό είναι μ</w:t>
      </w:r>
      <w:r>
        <w:rPr>
          <w:rFonts w:eastAsia="Times New Roman" w:cs="Times New Roman"/>
          <w:szCs w:val="24"/>
        </w:rPr>
        <w:t>ί</w:t>
      </w:r>
      <w:r>
        <w:rPr>
          <w:rFonts w:eastAsia="Times New Roman" w:cs="Times New Roman"/>
          <w:szCs w:val="24"/>
        </w:rPr>
        <w:t>α πραγμ</w:t>
      </w:r>
      <w:r>
        <w:rPr>
          <w:rFonts w:eastAsia="Times New Roman" w:cs="Times New Roman"/>
          <w:szCs w:val="24"/>
        </w:rPr>
        <w:t>ατικότητα.</w:t>
      </w:r>
    </w:p>
    <w:p w14:paraId="2E652B1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Όμως, θα ήθελα να σας παρακαλέσω –και χαίρομαι που από αυτό το Βήμα ανακοινώνετε ότι είναι σε μια εξέλιξη αυτή η πορεία- μέχρι τον Σεπτέμβριο που θα καταθέσετε αυτό το νομοσχέδιο,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τα ιδιαίτερα χαρακτηριστικά του Κτηματολογ</w:t>
      </w:r>
      <w:r>
        <w:rPr>
          <w:rFonts w:eastAsia="Times New Roman" w:cs="Times New Roman"/>
          <w:szCs w:val="24"/>
        </w:rPr>
        <w:t>ίου στη Δωδεκάνησο. Μιλάω συγκεκριμένα για τη Ρόδο ιδιαίτερα, την Κω και τη Λέρο.</w:t>
      </w:r>
    </w:p>
    <w:p w14:paraId="2E652B1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Επίσης, θα ήθελα να σας υπενθυμίσω ότι η Δωδεκάνησος έχει μ</w:t>
      </w:r>
      <w:r>
        <w:rPr>
          <w:rFonts w:eastAsia="Times New Roman" w:cs="Times New Roman"/>
          <w:szCs w:val="24"/>
        </w:rPr>
        <w:t>ί</w:t>
      </w:r>
      <w:r>
        <w:rPr>
          <w:rFonts w:eastAsia="Times New Roman" w:cs="Times New Roman"/>
          <w:szCs w:val="24"/>
        </w:rPr>
        <w:t>α ιδιότυπη μετεξέλιξη σε ό,τι αφορά το κτηματολόγιο, αφού υπήρχε η κατοχή των νησιών από τους Τούρκους και από του</w:t>
      </w:r>
      <w:r>
        <w:rPr>
          <w:rFonts w:eastAsia="Times New Roman" w:cs="Times New Roman"/>
          <w:szCs w:val="24"/>
        </w:rPr>
        <w:t xml:space="preserve">ς Ιταλούς και υπήρχαν πρόσθετα ζητήματα μέχρι το 1947 που ενσωματώθηκε η Δωδεκάνησος στον εθνικό κορμό. Όμως, από εκεί και πέρα υπάρχουν ιδιαιτερότητες. </w:t>
      </w:r>
    </w:p>
    <w:p w14:paraId="2E652B1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lastRenderedPageBreak/>
        <w:t>Ξέρετε, κύριε Υπουργέ, θα ήθελα να σας επισημάνω το εξής. Εύχομαι να εξελιχθεί αυτή η διαδικασία ομαλά</w:t>
      </w:r>
      <w:r>
        <w:rPr>
          <w:rFonts w:eastAsia="Times New Roman" w:cs="Times New Roman"/>
          <w:szCs w:val="24"/>
        </w:rPr>
        <w:t>, με διαβούλευση και σωστό διάλογο, χωρίς οριζόντιες πολιτικές. Θα ήθελα να σας παρακαλέσω να μην έχουμε το αποτύπωμα αυτής της πρωτοβουλίας και της προσπάθειάς σας, όπως ακριβώς εξελίχθηκε και με τους δασικούς χάρτες. Θέλω να πιστεύω ότι δεν θέλετε –και δ</w:t>
      </w:r>
      <w:r>
        <w:rPr>
          <w:rFonts w:eastAsia="Times New Roman" w:cs="Times New Roman"/>
          <w:szCs w:val="24"/>
        </w:rPr>
        <w:t xml:space="preserve">εν έχετε τις προθέσεις- να γιγαντώσετε την περιουσία του </w:t>
      </w:r>
      <w:r>
        <w:rPr>
          <w:rFonts w:eastAsia="Times New Roman" w:cs="Times New Roman"/>
          <w:szCs w:val="24"/>
        </w:rPr>
        <w:t>δ</w:t>
      </w:r>
      <w:r>
        <w:rPr>
          <w:rFonts w:eastAsia="Times New Roman" w:cs="Times New Roman"/>
          <w:szCs w:val="24"/>
        </w:rPr>
        <w:t xml:space="preserve">ημοσίου, όπως κάποιοι επιβουλεύονται και κάποιες υφέρπουσες φημολογίες δείχνουν ή όπως εξελίσσεται η διαδικασία με τους δασικούς χάρτες. </w:t>
      </w:r>
    </w:p>
    <w:p w14:paraId="2E652B1D"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Θέλω να σας θυμίσω επίσης –και αυτό θα πρέπει να το λάβετε υ</w:t>
      </w:r>
      <w:r>
        <w:rPr>
          <w:rFonts w:eastAsia="Times New Roman" w:cs="Times New Roman"/>
          <w:szCs w:val="24"/>
        </w:rPr>
        <w:t xml:space="preserve">π’ </w:t>
      </w:r>
      <w:proofErr w:type="spellStart"/>
      <w:r>
        <w:rPr>
          <w:rFonts w:eastAsia="Times New Roman" w:cs="Times New Roman"/>
          <w:szCs w:val="24"/>
        </w:rPr>
        <w:t>όψιν</w:t>
      </w:r>
      <w:proofErr w:type="spellEnd"/>
      <w:r>
        <w:rPr>
          <w:rFonts w:eastAsia="Times New Roman" w:cs="Times New Roman"/>
          <w:szCs w:val="24"/>
        </w:rPr>
        <w:t xml:space="preserve"> σας- τις ιδιαιτερότητες, προκειμένου να μη βρεθεί το </w:t>
      </w:r>
      <w:r>
        <w:rPr>
          <w:rFonts w:eastAsia="Times New Roman" w:cs="Times New Roman"/>
          <w:szCs w:val="24"/>
        </w:rPr>
        <w:t>δ</w:t>
      </w:r>
      <w:r>
        <w:rPr>
          <w:rFonts w:eastAsia="Times New Roman" w:cs="Times New Roman"/>
          <w:szCs w:val="24"/>
        </w:rPr>
        <w:t>ημόσιο να διεκδικεί περιουσίες ιδιωτών, όπως συμβαίνει στη Σύμη, κύριε Υπουργέ. Θέλω να σας παρακαλέσω να ασχοληθείτε και μ’ αυτό το θέμα, γιατί κυριολεκτικά οι κληροδοσίες κάποιων οικογενειών έχουν μετεξελιχθεί σε κτήση δημόσιας περιουσίας, χωρίς να έχουν</w:t>
      </w:r>
      <w:r>
        <w:rPr>
          <w:rFonts w:eastAsia="Times New Roman" w:cs="Times New Roman"/>
          <w:szCs w:val="24"/>
        </w:rPr>
        <w:t xml:space="preserve"> τη δυνατότητα να αποδείξουν ότι η περιουσία είναι δική τους με αυτές τις γραφειοκρατικές αγκυλώσεις που δημιουργούν πρόσθετα βαρίδια και μ’ αυτές τις υποθέσεις που σχετίζονται με τη μετεξέλιξη των Κτηματολογίων. </w:t>
      </w:r>
    </w:p>
    <w:p w14:paraId="2E652B1E"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πρέπει να συνεννοηθούμε </w:t>
      </w:r>
      <w:r>
        <w:rPr>
          <w:rFonts w:eastAsia="Times New Roman" w:cs="Times New Roman"/>
          <w:szCs w:val="24"/>
        </w:rPr>
        <w:t xml:space="preserve">σε ό,τι αφορά τη μετεξέλιξη που </w:t>
      </w:r>
      <w:proofErr w:type="spellStart"/>
      <w:r>
        <w:rPr>
          <w:rFonts w:eastAsia="Times New Roman" w:cs="Times New Roman"/>
          <w:szCs w:val="24"/>
        </w:rPr>
        <w:t>προείπατε</w:t>
      </w:r>
      <w:proofErr w:type="spellEnd"/>
      <w:r>
        <w:rPr>
          <w:rFonts w:eastAsia="Times New Roman" w:cs="Times New Roman"/>
          <w:szCs w:val="24"/>
        </w:rPr>
        <w:t>. Πρέπει να υπάρχει ένας ουσιαστικός εκσυγχρονισμός στα Κτηματολόγια της Ρόδου. Θα πρέπει, κυρίως, να υπάρχει μ</w:t>
      </w:r>
      <w:r>
        <w:rPr>
          <w:rFonts w:eastAsia="Times New Roman" w:cs="Times New Roman"/>
          <w:szCs w:val="24"/>
        </w:rPr>
        <w:t>ί</w:t>
      </w:r>
      <w:r>
        <w:rPr>
          <w:rFonts w:eastAsia="Times New Roman" w:cs="Times New Roman"/>
          <w:szCs w:val="24"/>
        </w:rPr>
        <w:t xml:space="preserve">α μετεξέλιξη </w:t>
      </w:r>
      <w:r>
        <w:rPr>
          <w:rFonts w:eastAsia="Times New Roman" w:cs="Times New Roman"/>
          <w:szCs w:val="24"/>
        </w:rPr>
        <w:lastRenderedPageBreak/>
        <w:t xml:space="preserve">των </w:t>
      </w:r>
      <w:r>
        <w:rPr>
          <w:rFonts w:eastAsia="Times New Roman" w:cs="Times New Roman"/>
          <w:szCs w:val="24"/>
        </w:rPr>
        <w:t>κ</w:t>
      </w:r>
      <w:r>
        <w:rPr>
          <w:rFonts w:eastAsia="Times New Roman" w:cs="Times New Roman"/>
          <w:szCs w:val="24"/>
        </w:rPr>
        <w:t xml:space="preserve">τηματολογικών </w:t>
      </w:r>
      <w:r>
        <w:rPr>
          <w:rFonts w:eastAsia="Times New Roman" w:cs="Times New Roman"/>
          <w:szCs w:val="24"/>
        </w:rPr>
        <w:t>γ</w:t>
      </w:r>
      <w:r>
        <w:rPr>
          <w:rFonts w:eastAsia="Times New Roman" w:cs="Times New Roman"/>
          <w:szCs w:val="24"/>
        </w:rPr>
        <w:t xml:space="preserve">ραφείων χωρίς να καταργηθεί κανένα, αφού λάβουμε υπ’ </w:t>
      </w:r>
      <w:proofErr w:type="spellStart"/>
      <w:r>
        <w:rPr>
          <w:rFonts w:eastAsia="Times New Roman" w:cs="Times New Roman"/>
          <w:szCs w:val="24"/>
        </w:rPr>
        <w:t>όψιν</w:t>
      </w:r>
      <w:proofErr w:type="spellEnd"/>
      <w:r>
        <w:rPr>
          <w:rFonts w:eastAsia="Times New Roman" w:cs="Times New Roman"/>
          <w:szCs w:val="24"/>
        </w:rPr>
        <w:t xml:space="preserve"> μας τα εργασ</w:t>
      </w:r>
      <w:r>
        <w:rPr>
          <w:rFonts w:eastAsia="Times New Roman" w:cs="Times New Roman"/>
          <w:szCs w:val="24"/>
        </w:rPr>
        <w:t>ιακά δικαιώματα όλων των υπαλλήλων, έμμισθων και άμισθων, προκειμένου να μη δημιουργηθούν προβλήματα.</w:t>
      </w:r>
    </w:p>
    <w:p w14:paraId="2E652B1F"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Επίσης, πρέπει να υπάρχει μ</w:t>
      </w:r>
      <w:r>
        <w:rPr>
          <w:rFonts w:eastAsia="Times New Roman" w:cs="Times New Roman"/>
          <w:szCs w:val="24"/>
        </w:rPr>
        <w:t>ί</w:t>
      </w:r>
      <w:r>
        <w:rPr>
          <w:rFonts w:eastAsia="Times New Roman" w:cs="Times New Roman"/>
          <w:szCs w:val="24"/>
        </w:rPr>
        <w:t>α ουσιαστική μηχανοργάνωση και αναβάθμιση των νέων τεχνολογιών. Πρέπει στην πορεία αυτή να δούμε τη δυνατότητα κατηγοριοποίηση</w:t>
      </w:r>
      <w:r>
        <w:rPr>
          <w:rFonts w:eastAsia="Times New Roman" w:cs="Times New Roman"/>
          <w:szCs w:val="24"/>
        </w:rPr>
        <w:t xml:space="preserve">ς της μεταβίβασης της κυριότητας στα βάρη που μπορεί να έχει το ακίνητο, στις χρήσεις, αλλά και στην αντικειμενική αξία. </w:t>
      </w:r>
    </w:p>
    <w:p w14:paraId="2E652B20"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κύριε Υπουργέ, πρέπει να αντιμετωπίσετε αυτήν την κατάσταση με την υιοθέτηση βέλτιστων και ευέλικτων πρακτικών σε ό,τι </w:t>
      </w:r>
      <w:r>
        <w:rPr>
          <w:rFonts w:eastAsia="Times New Roman" w:cs="Times New Roman"/>
          <w:szCs w:val="24"/>
        </w:rPr>
        <w:t xml:space="preserve">αφορά τα προβλήματα που υπάρχουν σήμερα στην καταχώρηση κτηματολογικών πράξεων, αλλά και στην έρευνα, καθώς αυτή τη στιγμή οι δικηγόροι έχουν αδυναμία να κάνουν έρευνα με εντολές των πελατών τους αφού δεν υπάρχουν τεχνικοί στα </w:t>
      </w:r>
      <w:r>
        <w:rPr>
          <w:rFonts w:eastAsia="Times New Roman" w:cs="Times New Roman"/>
          <w:szCs w:val="24"/>
        </w:rPr>
        <w:t>κ</w:t>
      </w:r>
      <w:r>
        <w:rPr>
          <w:rFonts w:eastAsia="Times New Roman" w:cs="Times New Roman"/>
          <w:szCs w:val="24"/>
        </w:rPr>
        <w:t xml:space="preserve">τηματολογικά </w:t>
      </w:r>
      <w:r>
        <w:rPr>
          <w:rFonts w:eastAsia="Times New Roman" w:cs="Times New Roman"/>
          <w:szCs w:val="24"/>
        </w:rPr>
        <w:t>γ</w:t>
      </w:r>
      <w:r>
        <w:rPr>
          <w:rFonts w:eastAsia="Times New Roman" w:cs="Times New Roman"/>
          <w:szCs w:val="24"/>
        </w:rPr>
        <w:t xml:space="preserve">ραφεία. </w:t>
      </w:r>
    </w:p>
    <w:p w14:paraId="2E652B21"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Θα ήθ</w:t>
      </w:r>
      <w:r>
        <w:rPr>
          <w:rFonts w:eastAsia="Times New Roman" w:cs="Times New Roman"/>
          <w:szCs w:val="24"/>
        </w:rPr>
        <w:t>ελα να σας παρακαλέσω, επίσης, να υπάρχει η δυνατότητα να μπορούν να έχουν φωτοαντίγραφα από τους κτηματολογικούς τόμους ως εργαλεία για τη διεκδίκηση τεκμηρίων για την αθωότητα και για την αλήθεια, καθώς οι πολίτες της Ρόδου διεκδικούν περιουσίες και εδρα</w:t>
      </w:r>
      <w:r>
        <w:rPr>
          <w:rFonts w:eastAsia="Times New Roman" w:cs="Times New Roman"/>
          <w:szCs w:val="24"/>
        </w:rPr>
        <w:t xml:space="preserve">ιώνουν μια συζήτηση με το ελληνικό </w:t>
      </w:r>
      <w:r>
        <w:rPr>
          <w:rFonts w:eastAsia="Times New Roman" w:cs="Times New Roman"/>
          <w:szCs w:val="24"/>
        </w:rPr>
        <w:t>δ</w:t>
      </w:r>
      <w:r>
        <w:rPr>
          <w:rFonts w:eastAsia="Times New Roman" w:cs="Times New Roman"/>
          <w:szCs w:val="24"/>
        </w:rPr>
        <w:t xml:space="preserve">ημόσιο. </w:t>
      </w:r>
    </w:p>
    <w:p w14:paraId="2E652B22"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E652B23"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Σταθάκη, έχετε τον λόγο. </w:t>
      </w:r>
    </w:p>
    <w:p w14:paraId="2E652B24"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Ευχαριστώ, κύριε Πρόεδρε.</w:t>
      </w:r>
    </w:p>
    <w:p w14:paraId="2E652B25"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Στο ένα θέμα θα είμαι απόλυτα</w:t>
      </w:r>
      <w:r>
        <w:rPr>
          <w:rFonts w:eastAsia="Times New Roman" w:cs="Times New Roman"/>
          <w:szCs w:val="24"/>
        </w:rPr>
        <w:t xml:space="preserve"> σαφής. Οι όποιες οριστικές λειτουργίες των Γραφείων του νέου φορέα προφανώς θα παίρνουν πλήρως υπ’ </w:t>
      </w:r>
      <w:proofErr w:type="spellStart"/>
      <w:r>
        <w:rPr>
          <w:rFonts w:eastAsia="Times New Roman" w:cs="Times New Roman"/>
          <w:szCs w:val="24"/>
        </w:rPr>
        <w:t>όψιν</w:t>
      </w:r>
      <w:proofErr w:type="spellEnd"/>
      <w:r>
        <w:rPr>
          <w:rFonts w:eastAsia="Times New Roman" w:cs="Times New Roman"/>
          <w:szCs w:val="24"/>
        </w:rPr>
        <w:t xml:space="preserve"> τους τη </w:t>
      </w:r>
      <w:proofErr w:type="spellStart"/>
      <w:r>
        <w:rPr>
          <w:rFonts w:eastAsia="Times New Roman" w:cs="Times New Roman"/>
          <w:szCs w:val="24"/>
        </w:rPr>
        <w:t>νησιωτικότητα</w:t>
      </w:r>
      <w:proofErr w:type="spellEnd"/>
      <w:r>
        <w:rPr>
          <w:rFonts w:eastAsia="Times New Roman" w:cs="Times New Roman"/>
          <w:szCs w:val="24"/>
        </w:rPr>
        <w:t xml:space="preserve"> και την ανάγκη να υπάρχει εξυπηρέτηση των πολιτών. Θα λαμβάνουν υπ’ </w:t>
      </w:r>
      <w:proofErr w:type="spellStart"/>
      <w:r>
        <w:rPr>
          <w:rFonts w:eastAsia="Times New Roman" w:cs="Times New Roman"/>
          <w:szCs w:val="24"/>
        </w:rPr>
        <w:t>όψιν</w:t>
      </w:r>
      <w:proofErr w:type="spellEnd"/>
      <w:r>
        <w:rPr>
          <w:rFonts w:eastAsia="Times New Roman" w:cs="Times New Roman"/>
          <w:szCs w:val="24"/>
        </w:rPr>
        <w:t xml:space="preserve"> τον νησιωτικό χαρακτήρα της χώρας. Αυτό είναι δεδομένο κ</w:t>
      </w:r>
      <w:r>
        <w:rPr>
          <w:rFonts w:eastAsia="Times New Roman" w:cs="Times New Roman"/>
          <w:szCs w:val="24"/>
        </w:rPr>
        <w:t>αι νομίζω ότι θα προχωρήσουμε με ένα τέτοιο πνεύμα.</w:t>
      </w:r>
    </w:p>
    <w:p w14:paraId="2E652B26"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 xml:space="preserve">Το δεύτερο θέμα που θίξατε είναι ένα μεγάλο θέμα το οποίο έχει εγερθεί φυσικά και με τους δασικούς χάρτες, αλλά και με την </w:t>
      </w:r>
      <w:proofErr w:type="spellStart"/>
      <w:r>
        <w:rPr>
          <w:rFonts w:eastAsia="Times New Roman" w:cs="Times New Roman"/>
          <w:szCs w:val="24"/>
        </w:rPr>
        <w:t>κτηματογράφηση</w:t>
      </w:r>
      <w:proofErr w:type="spellEnd"/>
      <w:r>
        <w:rPr>
          <w:rFonts w:eastAsia="Times New Roman" w:cs="Times New Roman"/>
          <w:szCs w:val="24"/>
        </w:rPr>
        <w:t>, όπου έχει προχωρήσει. Αφορά την ενσωμάτωση ατομικών ιδιοκτησιών κ</w:t>
      </w:r>
      <w:r>
        <w:rPr>
          <w:rFonts w:eastAsia="Times New Roman" w:cs="Times New Roman"/>
          <w:szCs w:val="24"/>
        </w:rPr>
        <w:t xml:space="preserve">αι τη διαμάχη με το </w:t>
      </w:r>
      <w:r>
        <w:rPr>
          <w:rFonts w:eastAsia="Times New Roman" w:cs="Times New Roman"/>
          <w:szCs w:val="24"/>
        </w:rPr>
        <w:t>δ</w:t>
      </w:r>
      <w:r>
        <w:rPr>
          <w:rFonts w:eastAsia="Times New Roman" w:cs="Times New Roman"/>
          <w:szCs w:val="24"/>
        </w:rPr>
        <w:t xml:space="preserve">ημόσιο σε περίπτωση που τα πειστήρια και τα πιστοποιητικά δεν φτάνουν στο βάθος του χρόνου, μαζί με τις ιδιαιτερότητες που έχει κάθε περιοχή της χώρας σε σχέση με το ιδιοκτησιακό καθεστώς. </w:t>
      </w:r>
    </w:p>
    <w:p w14:paraId="2E652B27"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Αυτό είναι ένα πιο περίπλοκο θέμα. Δεν θέλω ν</w:t>
      </w:r>
      <w:r>
        <w:rPr>
          <w:rFonts w:eastAsia="Times New Roman" w:cs="Times New Roman"/>
          <w:szCs w:val="24"/>
        </w:rPr>
        <w:t>α τοποθετηθώ σήμερα σε αυτό. Νομίζω ότι στο θέμα των δασικών χαρτών έχει γίνει μ</w:t>
      </w:r>
      <w:r>
        <w:rPr>
          <w:rFonts w:eastAsia="Times New Roman" w:cs="Times New Roman"/>
          <w:szCs w:val="24"/>
        </w:rPr>
        <w:t>ί</w:t>
      </w:r>
      <w:r>
        <w:rPr>
          <w:rFonts w:eastAsia="Times New Roman" w:cs="Times New Roman"/>
          <w:szCs w:val="24"/>
        </w:rPr>
        <w:t xml:space="preserve">α πρόοδος ως προς το συγκεκριμένο θέμα, όσον αφορά την πιστοποίηση χρήσεων γης ανά χρονική περίοδο, το οποίο διαμορφώνει ένα πλαίσιο λίγο διαφορετικό. Το </w:t>
      </w:r>
      <w:r>
        <w:rPr>
          <w:rFonts w:eastAsia="Times New Roman" w:cs="Times New Roman"/>
          <w:szCs w:val="24"/>
        </w:rPr>
        <w:lastRenderedPageBreak/>
        <w:t>θέμα είναι 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 xml:space="preserve"> </w:t>
      </w:r>
      <w:r>
        <w:rPr>
          <w:rFonts w:eastAsia="Times New Roman" w:cs="Times New Roman"/>
          <w:szCs w:val="24"/>
        </w:rPr>
        <w:t>να το συζητήσουμε αυτό πιο διεξοδικά σε μ</w:t>
      </w:r>
      <w:r>
        <w:rPr>
          <w:rFonts w:eastAsia="Times New Roman" w:cs="Times New Roman"/>
          <w:szCs w:val="24"/>
        </w:rPr>
        <w:t>ί</w:t>
      </w:r>
      <w:r>
        <w:rPr>
          <w:rFonts w:eastAsia="Times New Roman" w:cs="Times New Roman"/>
          <w:szCs w:val="24"/>
        </w:rPr>
        <w:t>α άλλη στιγμή που θα είμαστε έτοιμοι να το παρουσιάσουμε.</w:t>
      </w:r>
    </w:p>
    <w:p w14:paraId="2E652B28"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Εξαιρετικά προσεκτικός ο κύριος Υπουργός στο δεύτερο θέμα και νομίζω έτσι θα έπρεπε. </w:t>
      </w:r>
    </w:p>
    <w:p w14:paraId="2E652B29"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Απλά ως νησιώτης και εγώ, κύριε Υπουρ</w:t>
      </w:r>
      <w:r>
        <w:rPr>
          <w:rFonts w:eastAsia="Times New Roman" w:cs="Times New Roman"/>
          <w:szCs w:val="24"/>
        </w:rPr>
        <w:t>γέ, πιστεύω ότι σε τέτοιου τύπου νησιά το κράτος καλύτερα είναι να τραβάει την ουρά του πίσω. Εδώ είναι πώς θα προσπαθήσουμε να μείνουν οι άνθρωποι πάνω στα νησιά και, ει δυνατόν, να πάνε και άλλοι. Εάν πάρει το κράτος, δεν ξέρω τι μέλλον θα έχει.</w:t>
      </w:r>
    </w:p>
    <w:p w14:paraId="2E652B2A"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 για την παρουσία σας εδώ, κύριε Υπουργέ, όπως και εσάς κύριοι συνάδελφοι.</w:t>
      </w:r>
    </w:p>
    <w:p w14:paraId="2E652B2B"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2E652B2C" w14:textId="77777777" w:rsidR="000E44EE" w:rsidRDefault="00AB52D8">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έχουν διανεμηθεί τα Πρακτικά των συνεδριάσεων της Πέμπτης 20 Απριλίου 2017, της Παρασκευής 21 Απρ</w:t>
      </w:r>
      <w:r>
        <w:rPr>
          <w:rFonts w:eastAsia="Times New Roman" w:cs="Times New Roman"/>
          <w:szCs w:val="24"/>
        </w:rPr>
        <w:t>ιλίου 2017 και της Δευτέρας 24 Απριλίου 2017 και ερωτάται το Σώμα αν τα επικυρώνει.</w:t>
      </w:r>
    </w:p>
    <w:p w14:paraId="2E652B2D"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E652B2E" w14:textId="77777777" w:rsidR="000E44EE" w:rsidRDefault="00AB52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τα Πρακτικά της Πέμπτης 20 Απριλίου 2017, της Παρασκευής 21 Απριλίου 2017 και της Δευτέρας 24 </w:t>
      </w:r>
      <w:r>
        <w:rPr>
          <w:rFonts w:eastAsia="Times New Roman" w:cs="Times New Roman"/>
          <w:szCs w:val="24"/>
        </w:rPr>
        <w:t>Απριλίου 2017 επικυρώθηκαν.</w:t>
      </w:r>
    </w:p>
    <w:p w14:paraId="2E652B2F" w14:textId="77777777" w:rsidR="000E44EE" w:rsidRDefault="00AB52D8">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2E652B30" w14:textId="77777777" w:rsidR="000E44EE" w:rsidRDefault="00AB52D8">
      <w:pPr>
        <w:spacing w:after="0" w:line="600" w:lineRule="auto"/>
        <w:ind w:firstLine="720"/>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2E652B31" w14:textId="77777777" w:rsidR="000E44EE" w:rsidRDefault="00AB52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Με τη συναίνεση του Σώματος και ώρα 11.22΄ </w:t>
      </w:r>
      <w:proofErr w:type="spellStart"/>
      <w:r>
        <w:rPr>
          <w:rFonts w:eastAsia="Times New Roman"/>
          <w:szCs w:val="24"/>
        </w:rPr>
        <w:t>λύεται</w:t>
      </w:r>
      <w:proofErr w:type="spellEnd"/>
      <w:r>
        <w:rPr>
          <w:rFonts w:eastAsia="Times New Roman"/>
          <w:szCs w:val="24"/>
        </w:rPr>
        <w:t xml:space="preserve"> η συνεδρίαση για τη Δευτέρα 19 Ιουνίου 2017 και ώρα 18.00΄,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επικαίρων ερωτήσεων.</w:t>
      </w:r>
    </w:p>
    <w:p w14:paraId="2E652B32" w14:textId="77777777" w:rsidR="000E44EE" w:rsidRDefault="00AB52D8">
      <w:pPr>
        <w:spacing w:after="0" w:line="600" w:lineRule="auto"/>
        <w:ind w:firstLine="720"/>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p>
    <w:sectPr w:rsidR="000E44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7rfOCdEFbaSzAHZ24U6n1IAHi0=" w:salt="1epenr+gjiginycj6JVC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EE"/>
    <w:rsid w:val="000E44EE"/>
    <w:rsid w:val="0020542F"/>
    <w:rsid w:val="00AB52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2A2C"/>
  <w15:docId w15:val="{703431EB-4DA4-46D4-8B4C-9CDABBD2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255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25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462</MetadataID>
    <Session xmlns="641f345b-441b-4b81-9152-adc2e73ba5e1">Β´</Session>
    <Date xmlns="641f345b-441b-4b81-9152-adc2e73ba5e1">2017-06-15T21:00:00+00:00</Date>
    <Status xmlns="641f345b-441b-4b81-9152-adc2e73ba5e1">
      <Url>http://srv-sp1/praktika/Lists/Incoming_Metadata/EditForm.aspx?ID=462&amp;Source=/praktika/Recordings_Library/Forms/AllItems.aspx</Url>
      <Description>Δημοσιεύτηκε</Description>
    </Status>
    <Meeting xmlns="641f345b-441b-4b81-9152-adc2e73ba5e1">ΡΛΕ´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DC42D2-6584-4F1B-B92F-B43D6230E8D0}">
  <ds:schemaRefs>
    <ds:schemaRef ds:uri="http://purl.org/dc/elements/1.1/"/>
    <ds:schemaRef ds:uri="http://schemas.microsoft.com/office/2006/metadata/properties"/>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49E896F1-8204-4C04-864B-4FA5D0912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D183D-8A03-4B4B-9DEA-4E412E8217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10037</Words>
  <Characters>54200</Characters>
  <Application>Microsoft Office Word</Application>
  <DocSecurity>0</DocSecurity>
  <Lines>451</Lines>
  <Paragraphs>128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2017-06-22T08:46:00Z</dcterms:created>
  <dcterms:modified xsi:type="dcterms:W3CDTF">2017-06-22T08:46:00Z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