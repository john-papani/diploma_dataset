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FFB38" w14:textId="77777777" w:rsidR="00BB6260" w:rsidRPr="00BB6260" w:rsidRDefault="00BB6260" w:rsidP="00BB6260">
      <w:pPr>
        <w:spacing w:after="0" w:line="360" w:lineRule="auto"/>
        <w:rPr>
          <w:ins w:id="0" w:author="Φλούδα Χριστίνα" w:date="2016-03-09T11:55:00Z"/>
          <w:rFonts w:eastAsia="Times New Roman"/>
          <w:szCs w:val="24"/>
          <w:lang w:eastAsia="en-US"/>
        </w:rPr>
      </w:pPr>
      <w:ins w:id="1" w:author="Φλούδα Χριστίνα" w:date="2016-03-09T11:55:00Z">
        <w:r w:rsidRPr="00BB626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DD596C5" w14:textId="77777777" w:rsidR="00BB6260" w:rsidRPr="00BB6260" w:rsidRDefault="00BB6260" w:rsidP="00BB6260">
      <w:pPr>
        <w:spacing w:after="0" w:line="360" w:lineRule="auto"/>
        <w:rPr>
          <w:ins w:id="2" w:author="Φλούδα Χριστίνα" w:date="2016-03-09T11:55:00Z"/>
          <w:rFonts w:eastAsia="Times New Roman"/>
          <w:szCs w:val="24"/>
          <w:lang w:eastAsia="en-US"/>
        </w:rPr>
      </w:pPr>
    </w:p>
    <w:p w14:paraId="4605CE1F" w14:textId="77777777" w:rsidR="00BB6260" w:rsidRPr="00BB6260" w:rsidRDefault="00BB6260" w:rsidP="00BB6260">
      <w:pPr>
        <w:spacing w:after="0" w:line="360" w:lineRule="auto"/>
        <w:rPr>
          <w:ins w:id="3" w:author="Φλούδα Χριστίνα" w:date="2016-03-09T11:55:00Z"/>
          <w:rFonts w:eastAsia="Times New Roman"/>
          <w:szCs w:val="24"/>
          <w:lang w:eastAsia="en-US"/>
        </w:rPr>
      </w:pPr>
      <w:ins w:id="4" w:author="Φλούδα Χριστίνα" w:date="2016-03-09T11:55:00Z">
        <w:r w:rsidRPr="00BB6260">
          <w:rPr>
            <w:rFonts w:eastAsia="Times New Roman"/>
            <w:szCs w:val="24"/>
            <w:lang w:eastAsia="en-US"/>
          </w:rPr>
          <w:t>ΠΙΝΑΚΑΣ ΠΕΡΙΕΧΟΜΕΝΩΝ</w:t>
        </w:r>
      </w:ins>
    </w:p>
    <w:p w14:paraId="67C14AD5" w14:textId="77777777" w:rsidR="00BB6260" w:rsidRPr="00BB6260" w:rsidRDefault="00BB6260" w:rsidP="00BB6260">
      <w:pPr>
        <w:spacing w:after="0" w:line="360" w:lineRule="auto"/>
        <w:rPr>
          <w:ins w:id="5" w:author="Φλούδα Χριστίνα" w:date="2016-03-09T11:55:00Z"/>
          <w:rFonts w:eastAsia="Times New Roman"/>
          <w:szCs w:val="24"/>
          <w:lang w:eastAsia="en-US"/>
        </w:rPr>
      </w:pPr>
      <w:ins w:id="6" w:author="Φλούδα Χριστίνα" w:date="2016-03-09T11:55:00Z">
        <w:r w:rsidRPr="00BB6260">
          <w:rPr>
            <w:rFonts w:eastAsia="Times New Roman"/>
            <w:szCs w:val="24"/>
            <w:lang w:eastAsia="en-US"/>
          </w:rPr>
          <w:t xml:space="preserve">ΙΖ’ ΠΕΡΙΟΔΟΣ </w:t>
        </w:r>
      </w:ins>
    </w:p>
    <w:p w14:paraId="7D60C9D5" w14:textId="77777777" w:rsidR="00BB6260" w:rsidRPr="00BB6260" w:rsidRDefault="00BB6260" w:rsidP="00BB6260">
      <w:pPr>
        <w:spacing w:after="0" w:line="360" w:lineRule="auto"/>
        <w:rPr>
          <w:ins w:id="7" w:author="Φλούδα Χριστίνα" w:date="2016-03-09T11:55:00Z"/>
          <w:rFonts w:eastAsia="Times New Roman"/>
          <w:szCs w:val="24"/>
          <w:lang w:eastAsia="en-US"/>
        </w:rPr>
      </w:pPr>
      <w:ins w:id="8" w:author="Φλούδα Χριστίνα" w:date="2016-03-09T11:55:00Z">
        <w:r w:rsidRPr="00BB6260">
          <w:rPr>
            <w:rFonts w:eastAsia="Times New Roman"/>
            <w:szCs w:val="24"/>
            <w:lang w:eastAsia="en-US"/>
          </w:rPr>
          <w:t>ΠΡΟΕΔΡΕΥΟΜΕΝΗΣ ΚΟΙΝΟΒΟΥΛΕΥΤΙΚΗΣ ΔΗΜΟΚΡΑΤΙΑΣ</w:t>
        </w:r>
      </w:ins>
    </w:p>
    <w:p w14:paraId="052BE545" w14:textId="77777777" w:rsidR="00BB6260" w:rsidRPr="00BB6260" w:rsidRDefault="00BB6260" w:rsidP="00BB6260">
      <w:pPr>
        <w:spacing w:after="0" w:line="360" w:lineRule="auto"/>
        <w:rPr>
          <w:ins w:id="9" w:author="Φλούδα Χριστίνα" w:date="2016-03-09T11:55:00Z"/>
          <w:rFonts w:eastAsia="Times New Roman"/>
          <w:szCs w:val="24"/>
          <w:lang w:eastAsia="en-US"/>
        </w:rPr>
      </w:pPr>
      <w:ins w:id="10" w:author="Φλούδα Χριστίνα" w:date="2016-03-09T11:55:00Z">
        <w:r w:rsidRPr="00BB6260">
          <w:rPr>
            <w:rFonts w:eastAsia="Times New Roman"/>
            <w:szCs w:val="24"/>
            <w:lang w:eastAsia="en-US"/>
          </w:rPr>
          <w:t>ΣΥΝΟΔΟΣ Α΄</w:t>
        </w:r>
      </w:ins>
    </w:p>
    <w:p w14:paraId="00074955" w14:textId="77777777" w:rsidR="00BB6260" w:rsidRPr="00BB6260" w:rsidRDefault="00BB6260" w:rsidP="00BB6260">
      <w:pPr>
        <w:spacing w:after="0" w:line="360" w:lineRule="auto"/>
        <w:rPr>
          <w:ins w:id="11" w:author="Φλούδα Χριστίνα" w:date="2016-03-09T11:55:00Z"/>
          <w:rFonts w:eastAsia="Times New Roman"/>
          <w:szCs w:val="24"/>
          <w:lang w:eastAsia="en-US"/>
        </w:rPr>
      </w:pPr>
    </w:p>
    <w:p w14:paraId="3294FD60" w14:textId="77777777" w:rsidR="00BB6260" w:rsidRPr="00BB6260" w:rsidRDefault="00BB6260" w:rsidP="00BB6260">
      <w:pPr>
        <w:spacing w:after="0" w:line="360" w:lineRule="auto"/>
        <w:rPr>
          <w:ins w:id="12" w:author="Φλούδα Χριστίνα" w:date="2016-03-09T11:55:00Z"/>
          <w:rFonts w:eastAsia="Times New Roman"/>
          <w:szCs w:val="24"/>
          <w:lang w:eastAsia="en-US"/>
        </w:rPr>
      </w:pPr>
      <w:ins w:id="13" w:author="Φλούδα Χριστίνα" w:date="2016-03-09T11:55:00Z">
        <w:r w:rsidRPr="00BB6260">
          <w:rPr>
            <w:rFonts w:eastAsia="Times New Roman"/>
            <w:szCs w:val="24"/>
            <w:lang w:eastAsia="en-US"/>
          </w:rPr>
          <w:t>ΣΥΝΕΔΡΙΑΣΗ ΠΕ΄</w:t>
        </w:r>
      </w:ins>
    </w:p>
    <w:p w14:paraId="18C907E6" w14:textId="77777777" w:rsidR="00BB6260" w:rsidRPr="00BB6260" w:rsidRDefault="00BB6260" w:rsidP="00BB6260">
      <w:pPr>
        <w:spacing w:after="0" w:line="360" w:lineRule="auto"/>
        <w:rPr>
          <w:ins w:id="14" w:author="Φλούδα Χριστίνα" w:date="2016-03-09T11:55:00Z"/>
          <w:rFonts w:eastAsia="Times New Roman"/>
          <w:szCs w:val="24"/>
          <w:lang w:eastAsia="en-US"/>
        </w:rPr>
      </w:pPr>
      <w:ins w:id="15" w:author="Φλούδα Χριστίνα" w:date="2016-03-09T11:55:00Z">
        <w:r w:rsidRPr="00BB6260">
          <w:rPr>
            <w:rFonts w:eastAsia="Times New Roman"/>
            <w:szCs w:val="24"/>
            <w:lang w:eastAsia="en-US"/>
          </w:rPr>
          <w:t>Παρασκευή  4 Μαρτίου 2016</w:t>
        </w:r>
      </w:ins>
    </w:p>
    <w:p w14:paraId="7340B042" w14:textId="77777777" w:rsidR="00BB6260" w:rsidRPr="00BB6260" w:rsidRDefault="00BB6260" w:rsidP="00BB6260">
      <w:pPr>
        <w:spacing w:after="0" w:line="360" w:lineRule="auto"/>
        <w:rPr>
          <w:ins w:id="16" w:author="Φλούδα Χριστίνα" w:date="2016-03-09T11:55:00Z"/>
          <w:rFonts w:eastAsia="Times New Roman"/>
          <w:szCs w:val="24"/>
          <w:lang w:eastAsia="en-US"/>
        </w:rPr>
      </w:pPr>
    </w:p>
    <w:p w14:paraId="13B6CC8A" w14:textId="77777777" w:rsidR="00BB6260" w:rsidRPr="00BB6260" w:rsidRDefault="00BB6260" w:rsidP="00BB6260">
      <w:pPr>
        <w:spacing w:after="0" w:line="360" w:lineRule="auto"/>
        <w:rPr>
          <w:ins w:id="17" w:author="Φλούδα Χριστίνα" w:date="2016-03-09T11:55:00Z"/>
          <w:rFonts w:eastAsia="Times New Roman"/>
          <w:szCs w:val="24"/>
          <w:lang w:eastAsia="en-US"/>
        </w:rPr>
      </w:pPr>
      <w:ins w:id="18" w:author="Φλούδα Χριστίνα" w:date="2016-03-09T11:55:00Z">
        <w:r w:rsidRPr="00BB6260">
          <w:rPr>
            <w:rFonts w:eastAsia="Times New Roman"/>
            <w:szCs w:val="24"/>
            <w:lang w:eastAsia="en-US"/>
          </w:rPr>
          <w:t>ΘΕΜΑΤΑ</w:t>
        </w:r>
      </w:ins>
    </w:p>
    <w:p w14:paraId="66D187A6" w14:textId="77777777" w:rsidR="00BB6260" w:rsidRPr="00BB6260" w:rsidRDefault="00BB6260" w:rsidP="00BB6260">
      <w:pPr>
        <w:spacing w:after="0" w:line="360" w:lineRule="auto"/>
        <w:rPr>
          <w:ins w:id="19" w:author="Φλούδα Χριστίνα" w:date="2016-03-09T11:55:00Z"/>
          <w:rFonts w:eastAsia="Times New Roman"/>
          <w:szCs w:val="24"/>
          <w:lang w:eastAsia="en-US"/>
        </w:rPr>
      </w:pPr>
      <w:ins w:id="20" w:author="Φλούδα Χριστίνα" w:date="2016-03-09T11:55:00Z">
        <w:r w:rsidRPr="00BB6260">
          <w:rPr>
            <w:rFonts w:eastAsia="Times New Roman"/>
            <w:szCs w:val="24"/>
            <w:lang w:eastAsia="en-US"/>
          </w:rPr>
          <w:t xml:space="preserve"> </w:t>
        </w:r>
        <w:r w:rsidRPr="00BB6260">
          <w:rPr>
            <w:rFonts w:eastAsia="Times New Roman"/>
            <w:szCs w:val="24"/>
            <w:lang w:eastAsia="en-US"/>
          </w:rPr>
          <w:br/>
          <w:t xml:space="preserve">Α. ΕΙΔΙΚΑ ΘΕΜΑΤΑ </w:t>
        </w:r>
        <w:r w:rsidRPr="00BB6260">
          <w:rPr>
            <w:rFonts w:eastAsia="Times New Roman"/>
            <w:szCs w:val="24"/>
            <w:lang w:eastAsia="en-US"/>
          </w:rPr>
          <w:br/>
          <w:t xml:space="preserve">1. Επικύρωση Πρακτικών, σελ. </w:t>
        </w:r>
        <w:r w:rsidRPr="00BB6260">
          <w:rPr>
            <w:rFonts w:eastAsia="Times New Roman"/>
            <w:szCs w:val="24"/>
            <w:lang w:eastAsia="en-US"/>
          </w:rPr>
          <w:br/>
          <w:t xml:space="preserve">2. Ανακοινώνεται ότι τη συνεδρίαση παρακολουθούν μαθητές από το Γυμνάσιο Γουμένισσας Κιλκίς, το 4ο Δημοτικό Σχολείο Αθήνας και το Δημοτικό Σχολείο Αγίας Παρασκευής Θεσσαλονίκης, σελ. </w:t>
        </w:r>
        <w:r w:rsidRPr="00BB6260">
          <w:rPr>
            <w:rFonts w:eastAsia="Times New Roman"/>
            <w:szCs w:val="24"/>
            <w:lang w:eastAsia="en-US"/>
          </w:rPr>
          <w:br/>
          <w:t xml:space="preserve">3. Επί διαδικαστικού θέματος, σελ. </w:t>
        </w:r>
        <w:r w:rsidRPr="00BB6260">
          <w:rPr>
            <w:rFonts w:eastAsia="Times New Roman"/>
            <w:szCs w:val="24"/>
            <w:lang w:eastAsia="en-US"/>
          </w:rPr>
          <w:br/>
          <w:t xml:space="preserve">4. Συζήτηση επί της αίτησης για παραβίαση του Κανονισμού, σύμφωνα με το άρθρο 67 παρ. 2, το άρθρο 24 παρ. 1 και το άρθρο 129 παρ. 2 του Κανονισμού της Βουλής, που ετέθη από τον Κοινοβουλευτικό εκπρόσωπο της Νέας Δημοκρατίας κ. Ν. </w:t>
        </w:r>
        <w:proofErr w:type="spellStart"/>
        <w:r w:rsidRPr="00BB6260">
          <w:rPr>
            <w:rFonts w:eastAsia="Times New Roman"/>
            <w:szCs w:val="24"/>
            <w:lang w:eastAsia="en-US"/>
          </w:rPr>
          <w:t>Δένδια</w:t>
        </w:r>
        <w:proofErr w:type="spellEnd"/>
        <w:r w:rsidRPr="00BB6260">
          <w:rPr>
            <w:rFonts w:eastAsia="Times New Roman"/>
            <w:szCs w:val="24"/>
            <w:lang w:eastAsia="en-US"/>
          </w:rPr>
          <w:t xml:space="preserve">, σελ. </w:t>
        </w:r>
        <w:r w:rsidRPr="00BB6260">
          <w:rPr>
            <w:rFonts w:eastAsia="Times New Roman"/>
            <w:szCs w:val="24"/>
            <w:lang w:eastAsia="en-US"/>
          </w:rPr>
          <w:br/>
          <w:t xml:space="preserve"> </w:t>
        </w:r>
        <w:r w:rsidRPr="00BB6260">
          <w:rPr>
            <w:rFonts w:eastAsia="Times New Roman"/>
            <w:szCs w:val="24"/>
            <w:lang w:eastAsia="en-US"/>
          </w:rPr>
          <w:br/>
          <w:t xml:space="preserve">Β. ΚΟΙΝΟΒΟΥΛΕΥΤΙΚΟΣ ΕΛΕΓΧΟΣ </w:t>
        </w:r>
        <w:r w:rsidRPr="00BB6260">
          <w:rPr>
            <w:rFonts w:eastAsia="Times New Roman"/>
            <w:szCs w:val="24"/>
            <w:lang w:eastAsia="en-US"/>
          </w:rPr>
          <w:br/>
          <w:t xml:space="preserve">1. Ανακοίνωση του δελτίου επικαίρων ερωτήσεων και αναφορών - ερωτήσεων της Δευτέρας 7 Μαρτίου 2016, σελ. </w:t>
        </w:r>
        <w:r w:rsidRPr="00BB6260">
          <w:rPr>
            <w:rFonts w:eastAsia="Times New Roman"/>
            <w:szCs w:val="24"/>
            <w:lang w:eastAsia="en-US"/>
          </w:rPr>
          <w:br/>
          <w:t>2. Συζήτηση επικαίρων ερωτήσεων:</w:t>
        </w:r>
        <w:r w:rsidRPr="00BB6260">
          <w:rPr>
            <w:rFonts w:eastAsia="Times New Roman"/>
            <w:szCs w:val="24"/>
            <w:lang w:eastAsia="en-US"/>
          </w:rPr>
          <w:br/>
          <w:t xml:space="preserve">    α) Προς τον Υπουργό Πολιτισμού και Αθλητισμού, σχετικά με τον τερματισμό λειτουργίας του ΔΗΠΕΘΕ Βορείου Αιγαίου και την ανάσχεση της πολιτιστικής δραστηριότητας σε μια ευαίσθητη περιοχή της Ελλάδας, σελ. </w:t>
        </w:r>
        <w:r w:rsidRPr="00BB6260">
          <w:rPr>
            <w:rFonts w:eastAsia="Times New Roman"/>
            <w:szCs w:val="24"/>
            <w:lang w:eastAsia="en-US"/>
          </w:rPr>
          <w:br/>
          <w:t xml:space="preserve">    β) Προς τον Υπουργό Εργασίας, Κοινωνικής Ασφάλισης και Κοινωνικής Αλληλεγγύης, σχετικά με τις καθυστερήσεις στην έκδοση των συντάξεων του ΙΚΑ, σελ. </w:t>
        </w:r>
        <w:r w:rsidRPr="00BB6260">
          <w:rPr>
            <w:rFonts w:eastAsia="Times New Roman"/>
            <w:szCs w:val="24"/>
            <w:lang w:eastAsia="en-US"/>
          </w:rPr>
          <w:br/>
          <w:t xml:space="preserve">    γ) Προς τον Υπουργό Οικονομικών:</w:t>
        </w:r>
        <w:r w:rsidRPr="00BB6260">
          <w:rPr>
            <w:rFonts w:eastAsia="Times New Roman"/>
            <w:szCs w:val="24"/>
            <w:lang w:eastAsia="en-US"/>
          </w:rPr>
          <w:br/>
          <w:t xml:space="preserve">        i. σχετικά με την παράταση ή μη του μέτρου της απόσυρσης των αυτοκινήτων, σελ. </w:t>
        </w:r>
        <w:r w:rsidRPr="00BB6260">
          <w:rPr>
            <w:rFonts w:eastAsia="Times New Roman"/>
            <w:szCs w:val="24"/>
            <w:lang w:eastAsia="en-US"/>
          </w:rPr>
          <w:br/>
          <w:t xml:space="preserve">        </w:t>
        </w:r>
        <w:proofErr w:type="spellStart"/>
        <w:r w:rsidRPr="00BB6260">
          <w:rPr>
            <w:rFonts w:eastAsia="Times New Roman"/>
            <w:szCs w:val="24"/>
            <w:lang w:eastAsia="en-US"/>
          </w:rPr>
          <w:t>ii</w:t>
        </w:r>
        <w:proofErr w:type="spellEnd"/>
        <w:r w:rsidRPr="00BB6260">
          <w:rPr>
            <w:rFonts w:eastAsia="Times New Roman"/>
            <w:szCs w:val="24"/>
            <w:lang w:eastAsia="en-US"/>
          </w:rPr>
          <w:t xml:space="preserve">. σχετικά με το δημοσίευμα του περιοδικού «Επίκαιρα» με θέμα τη συμμετοχή Παπασταύρου στο Διοικητικό Συμβούλιο της </w:t>
        </w:r>
        <w:proofErr w:type="spellStart"/>
        <w:r w:rsidRPr="00BB6260">
          <w:rPr>
            <w:rFonts w:eastAsia="Times New Roman"/>
            <w:szCs w:val="24"/>
            <w:lang w:eastAsia="en-US"/>
          </w:rPr>
          <w:t>νομίμου</w:t>
        </w:r>
        <w:proofErr w:type="spellEnd"/>
        <w:r w:rsidRPr="00BB6260">
          <w:rPr>
            <w:rFonts w:eastAsia="Times New Roman"/>
            <w:szCs w:val="24"/>
            <w:lang w:eastAsia="en-US"/>
          </w:rPr>
          <w:t xml:space="preserve"> εταιρείας MG Capital </w:t>
        </w:r>
        <w:proofErr w:type="spellStart"/>
        <w:r w:rsidRPr="00BB6260">
          <w:rPr>
            <w:rFonts w:eastAsia="Times New Roman"/>
            <w:szCs w:val="24"/>
            <w:lang w:eastAsia="en-US"/>
          </w:rPr>
          <w:t>Advisors</w:t>
        </w:r>
        <w:proofErr w:type="spellEnd"/>
        <w:r w:rsidRPr="00BB6260">
          <w:rPr>
            <w:rFonts w:eastAsia="Times New Roman"/>
            <w:szCs w:val="24"/>
            <w:lang w:eastAsia="en-US"/>
          </w:rPr>
          <w:t xml:space="preserve"> ΑΕ. της κ. </w:t>
        </w:r>
        <w:proofErr w:type="spellStart"/>
        <w:r w:rsidRPr="00BB6260">
          <w:rPr>
            <w:rFonts w:eastAsia="Times New Roman"/>
            <w:szCs w:val="24"/>
            <w:lang w:eastAsia="en-US"/>
          </w:rPr>
          <w:t>Μαρέβα</w:t>
        </w:r>
        <w:proofErr w:type="spellEnd"/>
        <w:r w:rsidRPr="00BB6260">
          <w:rPr>
            <w:rFonts w:eastAsia="Times New Roman"/>
            <w:szCs w:val="24"/>
            <w:lang w:eastAsia="en-US"/>
          </w:rPr>
          <w:t xml:space="preserve"> </w:t>
        </w:r>
        <w:proofErr w:type="spellStart"/>
        <w:r w:rsidRPr="00BB6260">
          <w:rPr>
            <w:rFonts w:eastAsia="Times New Roman"/>
            <w:szCs w:val="24"/>
            <w:lang w:eastAsia="en-US"/>
          </w:rPr>
          <w:t>Γκραμπόφσκι</w:t>
        </w:r>
        <w:proofErr w:type="spellEnd"/>
        <w:r w:rsidRPr="00BB6260">
          <w:rPr>
            <w:rFonts w:eastAsia="Times New Roman"/>
            <w:szCs w:val="24"/>
            <w:lang w:eastAsia="en-US"/>
          </w:rPr>
          <w:t xml:space="preserve">-Μητσοτάκη, σελ. </w:t>
        </w:r>
        <w:r w:rsidRPr="00BB6260">
          <w:rPr>
            <w:rFonts w:eastAsia="Times New Roman"/>
            <w:szCs w:val="24"/>
            <w:lang w:eastAsia="en-US"/>
          </w:rPr>
          <w:br/>
          <w:t xml:space="preserve">    δ) Προς τον Υπουργό Υγείας:</w:t>
        </w:r>
        <w:r w:rsidRPr="00BB6260">
          <w:rPr>
            <w:rFonts w:eastAsia="Times New Roman"/>
            <w:szCs w:val="24"/>
            <w:lang w:eastAsia="en-US"/>
          </w:rPr>
          <w:br/>
          <w:t xml:space="preserve">        i. σχετικά με την </w:t>
        </w:r>
        <w:proofErr w:type="spellStart"/>
        <w:r w:rsidRPr="00BB6260">
          <w:rPr>
            <w:rFonts w:eastAsia="Times New Roman"/>
            <w:szCs w:val="24"/>
            <w:lang w:eastAsia="en-US"/>
          </w:rPr>
          <w:t>υποστελέχωση</w:t>
        </w:r>
        <w:proofErr w:type="spellEnd"/>
        <w:r w:rsidRPr="00BB6260">
          <w:rPr>
            <w:rFonts w:eastAsia="Times New Roman"/>
            <w:szCs w:val="24"/>
            <w:lang w:eastAsia="en-US"/>
          </w:rPr>
          <w:t xml:space="preserve"> του Γενικού Νοσοκομείου Κέρκυρας, σελ. </w:t>
        </w:r>
        <w:r w:rsidRPr="00BB6260">
          <w:rPr>
            <w:rFonts w:eastAsia="Times New Roman"/>
            <w:szCs w:val="24"/>
            <w:lang w:eastAsia="en-US"/>
          </w:rPr>
          <w:br/>
          <w:t xml:space="preserve">        </w:t>
        </w:r>
        <w:proofErr w:type="spellStart"/>
        <w:r w:rsidRPr="00BB6260">
          <w:rPr>
            <w:rFonts w:eastAsia="Times New Roman"/>
            <w:szCs w:val="24"/>
            <w:lang w:eastAsia="en-US"/>
          </w:rPr>
          <w:t>ii</w:t>
        </w:r>
        <w:proofErr w:type="spellEnd"/>
        <w:r w:rsidRPr="00BB6260">
          <w:rPr>
            <w:rFonts w:eastAsia="Times New Roman"/>
            <w:szCs w:val="24"/>
            <w:lang w:eastAsia="en-US"/>
          </w:rPr>
          <w:t xml:space="preserve">. σχετικά με την ανάγκη ολοκλήρωσης του διαγωνισμού που ξεκίνησε από το 2007 για την προμήθεια νέων ασθενοφόρων του ΕΚΑΒ, σελ. </w:t>
        </w:r>
        <w:r w:rsidRPr="00BB6260">
          <w:rPr>
            <w:rFonts w:eastAsia="Times New Roman"/>
            <w:szCs w:val="24"/>
            <w:lang w:eastAsia="en-US"/>
          </w:rPr>
          <w:br/>
          <w:t xml:space="preserve">    ε) Προς τον Υπουργό Αγροτικής Ανάπτυξης και Τροφίμων:</w:t>
        </w:r>
        <w:r w:rsidRPr="00BB6260">
          <w:rPr>
            <w:rFonts w:eastAsia="Times New Roman"/>
            <w:szCs w:val="24"/>
            <w:lang w:eastAsia="en-US"/>
          </w:rPr>
          <w:br/>
          <w:t xml:space="preserve">        i. σχετικά με τη συμβολή του Υπουργείου στη βελτίωση του τραπεζικού προϊόντος με την επωνυμία «Κάρτα Αγρότη», σελ. </w:t>
        </w:r>
        <w:r w:rsidRPr="00BB6260">
          <w:rPr>
            <w:rFonts w:eastAsia="Times New Roman"/>
            <w:szCs w:val="24"/>
            <w:lang w:eastAsia="en-US"/>
          </w:rPr>
          <w:br/>
          <w:t xml:space="preserve">        </w:t>
        </w:r>
        <w:proofErr w:type="spellStart"/>
        <w:r w:rsidRPr="00BB6260">
          <w:rPr>
            <w:rFonts w:eastAsia="Times New Roman"/>
            <w:szCs w:val="24"/>
            <w:lang w:eastAsia="en-US"/>
          </w:rPr>
          <w:t>ii</w:t>
        </w:r>
        <w:proofErr w:type="spellEnd"/>
        <w:r w:rsidRPr="00BB6260">
          <w:rPr>
            <w:rFonts w:eastAsia="Times New Roman"/>
            <w:szCs w:val="24"/>
            <w:lang w:eastAsia="en-US"/>
          </w:rPr>
          <w:t xml:space="preserve">. σχετικά με την καταβολή των οφειλόμενων αποζημιώσεων και ενισχύσεων στους αγρότες της Ηλείας για τις ζημιές στην αγροτική παραγωγή του Α' εξαμήνου του 2015, σελ. </w:t>
        </w:r>
        <w:r w:rsidRPr="00BB6260">
          <w:rPr>
            <w:rFonts w:eastAsia="Times New Roman"/>
            <w:szCs w:val="24"/>
            <w:lang w:eastAsia="en-US"/>
          </w:rPr>
          <w:br/>
          <w:t xml:space="preserve"> </w:t>
        </w:r>
        <w:r w:rsidRPr="00BB6260">
          <w:rPr>
            <w:rFonts w:eastAsia="Times New Roman"/>
            <w:szCs w:val="24"/>
            <w:lang w:eastAsia="en-US"/>
          </w:rPr>
          <w:br/>
          <w:t xml:space="preserve">Γ. ΝΟΜΟΘΕΤΙΚΗ ΕΡΓΑΣΙΑ </w:t>
        </w:r>
        <w:r w:rsidRPr="00BB6260">
          <w:rPr>
            <w:rFonts w:eastAsia="Times New Roman"/>
            <w:szCs w:val="24"/>
            <w:lang w:eastAsia="en-US"/>
          </w:rPr>
          <w:br/>
          <w:t>Κατάθεση σχεδίου νόμου:</w:t>
        </w:r>
      </w:ins>
    </w:p>
    <w:p w14:paraId="0F4DCA04" w14:textId="77777777" w:rsidR="00BB6260" w:rsidRPr="00BB6260" w:rsidRDefault="00BB6260" w:rsidP="00BB6260">
      <w:pPr>
        <w:spacing w:after="0" w:line="360" w:lineRule="auto"/>
        <w:rPr>
          <w:ins w:id="21" w:author="Φλούδα Χριστίνα" w:date="2016-03-09T11:55:00Z"/>
          <w:rFonts w:eastAsia="Times New Roman"/>
          <w:szCs w:val="24"/>
          <w:lang w:eastAsia="en-US"/>
        </w:rPr>
      </w:pPr>
      <w:proofErr w:type="spellStart"/>
      <w:ins w:id="22" w:author="Φλούδα Χριστίνα" w:date="2016-03-09T11:55:00Z">
        <w:r w:rsidRPr="00BB6260">
          <w:rPr>
            <w:rFonts w:eastAsia="Times New Roman"/>
            <w:szCs w:val="24"/>
            <w:lang w:eastAsia="en-US"/>
          </w:rPr>
          <w:t>Oι</w:t>
        </w:r>
        <w:proofErr w:type="spellEnd"/>
        <w:r w:rsidRPr="00BB6260">
          <w:rPr>
            <w:rFonts w:eastAsia="Times New Roman"/>
            <w:szCs w:val="24"/>
            <w:lang w:eastAsia="en-US"/>
          </w:rPr>
          <w:t xml:space="preserve"> Υπουργοί Εξωτερικών, Εσωτερικών και Διοικητικής Ανασυγκρότησης, Οικονομικών και οι Αναπληρωτές Υπουργοί Εσωτερικών και Διοικητικής Ανασυγκρότησης και Εξωτερικών κατέθεσαν στις 4.3.2016 σχέδιο νόμου: «Κύρωση του Μνημονίου Κατανόησης μεταξύ του Υπουργείου Εξωτερικών της Ελληνικής Δημοκρατίας και του Υπουργείου Εξωτερικών και Αποδήμων του </w:t>
        </w:r>
        <w:proofErr w:type="spellStart"/>
        <w:r w:rsidRPr="00BB6260">
          <w:rPr>
            <w:rFonts w:eastAsia="Times New Roman"/>
            <w:szCs w:val="24"/>
            <w:lang w:eastAsia="en-US"/>
          </w:rPr>
          <w:t>Χασεμιτικού</w:t>
        </w:r>
        <w:proofErr w:type="spellEnd"/>
        <w:r w:rsidRPr="00BB6260">
          <w:rPr>
            <w:rFonts w:eastAsia="Times New Roman"/>
            <w:szCs w:val="24"/>
            <w:lang w:eastAsia="en-US"/>
          </w:rPr>
          <w:t xml:space="preserve"> Βασιλείου της Ιορδανίας για συνεργασία σε θέματα Ευρωπαϊκής  Ένωσης», σελ. </w:t>
        </w:r>
        <w:r w:rsidRPr="00BB6260">
          <w:rPr>
            <w:rFonts w:eastAsia="Times New Roman"/>
            <w:szCs w:val="24"/>
            <w:lang w:eastAsia="en-US"/>
          </w:rPr>
          <w:br/>
        </w:r>
      </w:ins>
    </w:p>
    <w:p w14:paraId="364BC5B5" w14:textId="77777777" w:rsidR="00BB6260" w:rsidRPr="00BB6260" w:rsidRDefault="00BB6260" w:rsidP="00BB6260">
      <w:pPr>
        <w:spacing w:after="0" w:line="360" w:lineRule="auto"/>
        <w:rPr>
          <w:ins w:id="23" w:author="Φλούδα Χριστίνα" w:date="2016-03-09T11:55:00Z"/>
          <w:rFonts w:eastAsia="Times New Roman"/>
          <w:szCs w:val="24"/>
          <w:lang w:eastAsia="en-US"/>
        </w:rPr>
      </w:pPr>
    </w:p>
    <w:p w14:paraId="13EC8AD2" w14:textId="77777777" w:rsidR="00BB6260" w:rsidRPr="00BB6260" w:rsidRDefault="00BB6260" w:rsidP="00BB6260">
      <w:pPr>
        <w:spacing w:after="0" w:line="360" w:lineRule="auto"/>
        <w:rPr>
          <w:ins w:id="24" w:author="Φλούδα Χριστίνα" w:date="2016-03-09T11:55:00Z"/>
          <w:rFonts w:eastAsia="Times New Roman"/>
          <w:szCs w:val="24"/>
          <w:lang w:eastAsia="en-US"/>
        </w:rPr>
      </w:pPr>
      <w:ins w:id="25" w:author="Φλούδα Χριστίνα" w:date="2016-03-09T11:55:00Z">
        <w:r w:rsidRPr="00BB6260">
          <w:rPr>
            <w:rFonts w:eastAsia="Times New Roman"/>
            <w:szCs w:val="24"/>
            <w:lang w:eastAsia="en-US"/>
          </w:rPr>
          <w:t>ΠΡΟΕΔΡΕΥΩΝ</w:t>
        </w:r>
      </w:ins>
    </w:p>
    <w:p w14:paraId="74965A80" w14:textId="77777777" w:rsidR="00BB6260" w:rsidRPr="00BB6260" w:rsidRDefault="00BB6260" w:rsidP="00BB6260">
      <w:pPr>
        <w:spacing w:after="0" w:line="360" w:lineRule="auto"/>
        <w:rPr>
          <w:ins w:id="26" w:author="Φλούδα Χριστίνα" w:date="2016-03-09T11:55:00Z"/>
          <w:rFonts w:eastAsia="Times New Roman"/>
          <w:szCs w:val="24"/>
          <w:lang w:eastAsia="en-US"/>
        </w:rPr>
      </w:pPr>
    </w:p>
    <w:p w14:paraId="471AD3E4" w14:textId="77777777" w:rsidR="00BB6260" w:rsidRPr="00BB6260" w:rsidRDefault="00BB6260" w:rsidP="00BB6260">
      <w:pPr>
        <w:spacing w:after="0" w:line="360" w:lineRule="auto"/>
        <w:rPr>
          <w:ins w:id="27" w:author="Φλούδα Χριστίνα" w:date="2016-03-09T11:55:00Z"/>
          <w:rFonts w:eastAsia="Times New Roman"/>
          <w:szCs w:val="24"/>
          <w:lang w:eastAsia="en-US"/>
        </w:rPr>
      </w:pPr>
      <w:ins w:id="28" w:author="Φλούδα Χριστίνα" w:date="2016-03-09T11:55:00Z">
        <w:r w:rsidRPr="00BB6260">
          <w:rPr>
            <w:rFonts w:eastAsia="Times New Roman"/>
            <w:szCs w:val="24"/>
            <w:lang w:eastAsia="en-US"/>
          </w:rPr>
          <w:t>ΚΟΥΡΑΚΗΣ Α. , σελ.</w:t>
        </w:r>
        <w:r w:rsidRPr="00BB6260">
          <w:rPr>
            <w:rFonts w:eastAsia="Times New Roman"/>
            <w:szCs w:val="24"/>
            <w:lang w:eastAsia="en-US"/>
          </w:rPr>
          <w:br/>
        </w:r>
      </w:ins>
    </w:p>
    <w:p w14:paraId="6B3FA12D" w14:textId="77777777" w:rsidR="00BB6260" w:rsidRPr="00BB6260" w:rsidRDefault="00BB6260" w:rsidP="00BB6260">
      <w:pPr>
        <w:spacing w:after="0" w:line="360" w:lineRule="auto"/>
        <w:rPr>
          <w:ins w:id="29" w:author="Φλούδα Χριστίνα" w:date="2016-03-09T11:55:00Z"/>
          <w:rFonts w:eastAsia="Times New Roman"/>
          <w:szCs w:val="24"/>
          <w:lang w:eastAsia="en-US"/>
        </w:rPr>
      </w:pPr>
    </w:p>
    <w:p w14:paraId="031722E7" w14:textId="77777777" w:rsidR="00BB6260" w:rsidRPr="00BB6260" w:rsidRDefault="00BB6260" w:rsidP="00BB6260">
      <w:pPr>
        <w:spacing w:after="0" w:line="360" w:lineRule="auto"/>
        <w:rPr>
          <w:ins w:id="30" w:author="Φλούδα Χριστίνα" w:date="2016-03-09T11:55:00Z"/>
          <w:rFonts w:eastAsia="Times New Roman"/>
          <w:szCs w:val="24"/>
          <w:lang w:eastAsia="en-US"/>
        </w:rPr>
      </w:pPr>
    </w:p>
    <w:p w14:paraId="29A2AC98" w14:textId="77777777" w:rsidR="00BB6260" w:rsidRPr="00BB6260" w:rsidRDefault="00BB6260" w:rsidP="00BB6260">
      <w:pPr>
        <w:spacing w:after="0" w:line="360" w:lineRule="auto"/>
        <w:rPr>
          <w:ins w:id="31" w:author="Φλούδα Χριστίνα" w:date="2016-03-09T11:55:00Z"/>
          <w:rFonts w:eastAsia="Times New Roman"/>
          <w:szCs w:val="24"/>
          <w:lang w:eastAsia="en-US"/>
        </w:rPr>
      </w:pPr>
      <w:ins w:id="32" w:author="Φλούδα Χριστίνα" w:date="2016-03-09T11:55:00Z">
        <w:r w:rsidRPr="00BB6260">
          <w:rPr>
            <w:rFonts w:eastAsia="Times New Roman"/>
            <w:szCs w:val="24"/>
            <w:lang w:eastAsia="en-US"/>
          </w:rPr>
          <w:t>ΟΜΙΛΗΤΕΣ</w:t>
        </w:r>
      </w:ins>
    </w:p>
    <w:p w14:paraId="0DEF6789" w14:textId="60C4114B" w:rsidR="00636CB9" w:rsidRDefault="00BB6260" w:rsidP="00BB6260">
      <w:pPr>
        <w:tabs>
          <w:tab w:val="center" w:pos="4753"/>
          <w:tab w:val="left" w:pos="5723"/>
        </w:tabs>
        <w:spacing w:line="600" w:lineRule="auto"/>
        <w:ind w:firstLine="720"/>
        <w:jc w:val="center"/>
        <w:rPr>
          <w:rFonts w:eastAsia="Times New Roman" w:cs="Times New Roman"/>
          <w:szCs w:val="24"/>
        </w:rPr>
      </w:pPr>
      <w:ins w:id="33" w:author="Φλούδα Χριστίνα" w:date="2016-03-09T11:55:00Z">
        <w:r w:rsidRPr="00BB6260">
          <w:rPr>
            <w:rFonts w:eastAsia="Times New Roman"/>
            <w:szCs w:val="24"/>
            <w:lang w:eastAsia="en-US"/>
          </w:rPr>
          <w:br/>
          <w:t>Α. Επί διαδικαστικού θέματος:</w:t>
        </w:r>
        <w:r w:rsidRPr="00BB6260">
          <w:rPr>
            <w:rFonts w:eastAsia="Times New Roman"/>
            <w:szCs w:val="24"/>
            <w:lang w:eastAsia="en-US"/>
          </w:rPr>
          <w:br/>
          <w:t>ΚΟΥΡΑΚΗΣ Α. , σελ.</w:t>
        </w:r>
        <w:r w:rsidRPr="00BB6260">
          <w:rPr>
            <w:rFonts w:eastAsia="Times New Roman"/>
            <w:szCs w:val="24"/>
            <w:lang w:eastAsia="en-US"/>
          </w:rPr>
          <w:br/>
        </w:r>
        <w:r w:rsidRPr="00BB6260">
          <w:rPr>
            <w:rFonts w:eastAsia="Times New Roman"/>
            <w:szCs w:val="24"/>
            <w:lang w:eastAsia="en-US"/>
          </w:rPr>
          <w:br/>
          <w:t>Β. Επί της αίτησης για παραβίαση του Κανονισμού:</w:t>
        </w:r>
        <w:r w:rsidRPr="00BB6260">
          <w:rPr>
            <w:rFonts w:eastAsia="Times New Roman"/>
            <w:szCs w:val="24"/>
            <w:lang w:eastAsia="en-US"/>
          </w:rPr>
          <w:br/>
          <w:t>ΑΛΕΞΙΑΔΗΣ Τ. , σελ.</w:t>
        </w:r>
        <w:r w:rsidRPr="00BB6260">
          <w:rPr>
            <w:rFonts w:eastAsia="Times New Roman"/>
            <w:szCs w:val="24"/>
            <w:lang w:eastAsia="en-US"/>
          </w:rPr>
          <w:br/>
          <w:t>ΔΕΝΔΙΑΣ Ν. , σελ.</w:t>
        </w:r>
        <w:r w:rsidRPr="00BB6260">
          <w:rPr>
            <w:rFonts w:eastAsia="Times New Roman"/>
            <w:szCs w:val="24"/>
            <w:lang w:eastAsia="en-US"/>
          </w:rPr>
          <w:br/>
        </w:r>
        <w:r w:rsidRPr="00BB6260">
          <w:rPr>
            <w:rFonts w:eastAsia="Times New Roman"/>
            <w:szCs w:val="24"/>
            <w:lang w:eastAsia="en-US"/>
          </w:rPr>
          <w:br/>
          <w:t>Γ. Επί των επικαίρων ερωτήσεων:</w:t>
        </w:r>
        <w:r w:rsidRPr="00BB6260">
          <w:rPr>
            <w:rFonts w:eastAsia="Times New Roman"/>
            <w:szCs w:val="24"/>
            <w:lang w:eastAsia="en-US"/>
          </w:rPr>
          <w:br/>
          <w:t>ΑΛΕΞΙΑΔΗΣ Τ. , σελ.</w:t>
        </w:r>
        <w:r w:rsidRPr="00BB6260">
          <w:rPr>
            <w:rFonts w:eastAsia="Times New Roman"/>
            <w:szCs w:val="24"/>
            <w:lang w:eastAsia="en-US"/>
          </w:rPr>
          <w:br/>
          <w:t>ΑΠΟΣΤΟΛΟΥ Ε. , σελ.</w:t>
        </w:r>
        <w:r w:rsidRPr="00BB6260">
          <w:rPr>
            <w:rFonts w:eastAsia="Times New Roman"/>
            <w:szCs w:val="24"/>
            <w:lang w:eastAsia="en-US"/>
          </w:rPr>
          <w:br/>
          <w:t>ΒΑΓΕΝΑ  Ά. , σελ.</w:t>
        </w:r>
        <w:r w:rsidRPr="00BB6260">
          <w:rPr>
            <w:rFonts w:eastAsia="Times New Roman"/>
            <w:szCs w:val="24"/>
            <w:lang w:eastAsia="en-US"/>
          </w:rPr>
          <w:br/>
          <w:t>ΒΑΚΗ Φ. , σελ.</w:t>
        </w:r>
        <w:r w:rsidRPr="00BB6260">
          <w:rPr>
            <w:rFonts w:eastAsia="Times New Roman"/>
            <w:szCs w:val="24"/>
            <w:lang w:eastAsia="en-US"/>
          </w:rPr>
          <w:br/>
          <w:t>ΘΕΩΝΑΣ Ι. , σελ.</w:t>
        </w:r>
        <w:r w:rsidRPr="00BB6260">
          <w:rPr>
            <w:rFonts w:eastAsia="Times New Roman"/>
            <w:szCs w:val="24"/>
            <w:lang w:eastAsia="en-US"/>
          </w:rPr>
          <w:br/>
          <w:t>ΚΑΜΜΕΝΟΣ Δ. , σελ.</w:t>
        </w:r>
        <w:r w:rsidRPr="00BB6260">
          <w:rPr>
            <w:rFonts w:eastAsia="Times New Roman"/>
            <w:szCs w:val="24"/>
            <w:lang w:eastAsia="en-US"/>
          </w:rPr>
          <w:br/>
          <w:t>ΚΕΓΚΕΡΟΓΛΟΥ Β. , σελ.</w:t>
        </w:r>
        <w:r w:rsidRPr="00BB6260">
          <w:rPr>
            <w:rFonts w:eastAsia="Times New Roman"/>
            <w:szCs w:val="24"/>
            <w:lang w:eastAsia="en-US"/>
          </w:rPr>
          <w:br/>
          <w:t>ΚΟΥΤΣΟΥΚΟΣ Γ. , σελ.</w:t>
        </w:r>
        <w:r w:rsidRPr="00BB6260">
          <w:rPr>
            <w:rFonts w:eastAsia="Times New Roman"/>
            <w:szCs w:val="24"/>
            <w:lang w:eastAsia="en-US"/>
          </w:rPr>
          <w:br/>
          <w:t>ΜΠΑΛΤΑΣ Α. , σελ.</w:t>
        </w:r>
        <w:r w:rsidRPr="00BB6260">
          <w:rPr>
            <w:rFonts w:eastAsia="Times New Roman"/>
            <w:szCs w:val="24"/>
            <w:lang w:eastAsia="en-US"/>
          </w:rPr>
          <w:br/>
          <w:t>ΝΙΚΟΛΟΠΟΥΛΟΣ Ν. , σελ.</w:t>
        </w:r>
        <w:r w:rsidRPr="00BB6260">
          <w:rPr>
            <w:rFonts w:eastAsia="Times New Roman"/>
            <w:szCs w:val="24"/>
            <w:lang w:eastAsia="en-US"/>
          </w:rPr>
          <w:br/>
          <w:t>ΠΑΠΑΧΡΙΣΤΟΠΟΥΛΟΣ Α. , σελ.</w:t>
        </w:r>
        <w:r w:rsidRPr="00BB6260">
          <w:rPr>
            <w:rFonts w:eastAsia="Times New Roman"/>
            <w:szCs w:val="24"/>
            <w:lang w:eastAsia="en-US"/>
          </w:rPr>
          <w:br/>
          <w:t>ΠΕΤΡΟΠΟΥΛΟΣ Α. , σελ.</w:t>
        </w:r>
        <w:r w:rsidRPr="00BB6260">
          <w:rPr>
            <w:rFonts w:eastAsia="Times New Roman"/>
            <w:szCs w:val="24"/>
            <w:lang w:eastAsia="en-US"/>
          </w:rPr>
          <w:br/>
          <w:t>ΠΟΛΑΚΗΣ Π. , σελ.</w:t>
        </w:r>
        <w:r w:rsidRPr="00BB6260">
          <w:rPr>
            <w:rFonts w:eastAsia="Times New Roman"/>
            <w:szCs w:val="24"/>
            <w:lang w:eastAsia="en-US"/>
          </w:rPr>
          <w:br/>
          <w:t>ΣΑΡΙΔΗΣ Ι. , σελ.</w:t>
        </w:r>
        <w:r w:rsidRPr="00BB6260">
          <w:rPr>
            <w:rFonts w:eastAsia="Times New Roman"/>
            <w:szCs w:val="24"/>
            <w:lang w:eastAsia="en-US"/>
          </w:rPr>
          <w:br/>
        </w:r>
      </w:ins>
      <w:bookmarkStart w:id="34" w:name="_GoBack"/>
      <w:bookmarkEnd w:id="34"/>
      <w:r>
        <w:rPr>
          <w:rFonts w:eastAsia="Times New Roman"/>
          <w:szCs w:val="24"/>
        </w:rPr>
        <w:t>ΠΡΑΚΤΙΚΑ ΒΟΥΛΗΣ</w:t>
      </w:r>
    </w:p>
    <w:p w14:paraId="0DEF678A" w14:textId="77777777" w:rsidR="00636CB9" w:rsidRDefault="00BB6260">
      <w:pPr>
        <w:spacing w:line="600" w:lineRule="auto"/>
        <w:ind w:firstLine="720"/>
        <w:jc w:val="center"/>
        <w:rPr>
          <w:rFonts w:eastAsia="Times New Roman"/>
          <w:szCs w:val="24"/>
        </w:rPr>
      </w:pPr>
      <w:r>
        <w:rPr>
          <w:rFonts w:eastAsia="Times New Roman"/>
          <w:szCs w:val="24"/>
        </w:rPr>
        <w:t xml:space="preserve">ΙΖ΄ ΠΕΡΙΟΔΟΣ </w:t>
      </w:r>
    </w:p>
    <w:p w14:paraId="0DEF678B" w14:textId="77777777" w:rsidR="00636CB9" w:rsidRDefault="00BB626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DEF678C" w14:textId="77777777" w:rsidR="00636CB9" w:rsidRDefault="00BB6260">
      <w:pPr>
        <w:spacing w:line="600" w:lineRule="auto"/>
        <w:ind w:firstLine="720"/>
        <w:rPr>
          <w:rFonts w:eastAsia="Times New Roman"/>
          <w:szCs w:val="24"/>
        </w:rPr>
      </w:pPr>
      <w:r>
        <w:rPr>
          <w:rFonts w:eastAsia="Times New Roman"/>
          <w:szCs w:val="24"/>
        </w:rPr>
        <w:t xml:space="preserve">                                             </w:t>
      </w:r>
      <w:r>
        <w:rPr>
          <w:rFonts w:eastAsia="Times New Roman"/>
          <w:szCs w:val="24"/>
        </w:rPr>
        <w:t>ΣΥΝΟΔΟΣ Α΄</w:t>
      </w:r>
    </w:p>
    <w:p w14:paraId="0DEF678D" w14:textId="77777777" w:rsidR="00636CB9" w:rsidRDefault="00BB6260">
      <w:pPr>
        <w:spacing w:line="600" w:lineRule="auto"/>
        <w:ind w:firstLine="720"/>
        <w:jc w:val="center"/>
        <w:rPr>
          <w:rFonts w:eastAsia="Times New Roman"/>
          <w:szCs w:val="24"/>
        </w:rPr>
      </w:pPr>
      <w:r>
        <w:rPr>
          <w:rFonts w:eastAsia="Times New Roman"/>
          <w:szCs w:val="24"/>
        </w:rPr>
        <w:t>ΣΥΝΕΔΡΙΑΣΗ Π</w:t>
      </w:r>
      <w:r>
        <w:rPr>
          <w:rFonts w:eastAsia="Times New Roman"/>
          <w:szCs w:val="24"/>
          <w:lang w:val="en-US"/>
        </w:rPr>
        <w:t>E</w:t>
      </w:r>
      <w:r>
        <w:rPr>
          <w:rFonts w:eastAsia="Times New Roman"/>
          <w:szCs w:val="24"/>
        </w:rPr>
        <w:t>΄</w:t>
      </w:r>
    </w:p>
    <w:p w14:paraId="0DEF678E" w14:textId="77777777" w:rsidR="00636CB9" w:rsidRDefault="00BB6260">
      <w:pPr>
        <w:spacing w:line="600" w:lineRule="auto"/>
        <w:ind w:firstLine="720"/>
        <w:jc w:val="center"/>
        <w:rPr>
          <w:rFonts w:eastAsia="Times New Roman"/>
          <w:szCs w:val="24"/>
        </w:rPr>
      </w:pPr>
      <w:r>
        <w:rPr>
          <w:rFonts w:eastAsia="Times New Roman"/>
          <w:szCs w:val="24"/>
        </w:rPr>
        <w:t>Παρασκευή 4 Μαρτίου 2016</w:t>
      </w:r>
    </w:p>
    <w:p w14:paraId="0DEF678F" w14:textId="77777777" w:rsidR="00636CB9" w:rsidRDefault="00BB6260">
      <w:pPr>
        <w:spacing w:line="600" w:lineRule="auto"/>
        <w:ind w:firstLine="720"/>
        <w:jc w:val="both"/>
        <w:rPr>
          <w:rFonts w:eastAsia="Times New Roman"/>
          <w:b/>
          <w:szCs w:val="24"/>
        </w:rPr>
      </w:pPr>
      <w:r>
        <w:rPr>
          <w:rFonts w:eastAsia="Times New Roman"/>
          <w:szCs w:val="24"/>
        </w:rPr>
        <w:t xml:space="preserve">Αθήνα, σήμερα στις 4 Μαρτίου 2016, ημέρα Παρασκευή και ώρα 10.08΄ συνήλθε στην Αίθουσα των συνεδριάσεων του Βουλευτηρίου η Βουλή σε ολομέλεια για να συνεδριάσει υπό </w:t>
      </w:r>
      <w:r>
        <w:rPr>
          <w:rFonts w:eastAsia="Times New Roman"/>
          <w:szCs w:val="24"/>
        </w:rPr>
        <w:lastRenderedPageBreak/>
        <w:t xml:space="preserve">την προεδρία του Α΄ Αντιπροέδρου αυτής κ. </w:t>
      </w:r>
      <w:r w:rsidRPr="00B93DDD">
        <w:rPr>
          <w:rFonts w:eastAsia="Times New Roman"/>
          <w:b/>
          <w:szCs w:val="24"/>
        </w:rPr>
        <w:t>ΑΝΑΣΤΑΣΙΟΥ ΚΟΥΡΑΚΗ</w:t>
      </w:r>
      <w:r>
        <w:rPr>
          <w:rFonts w:eastAsia="Times New Roman"/>
          <w:szCs w:val="24"/>
        </w:rPr>
        <w:t>.</w:t>
      </w:r>
    </w:p>
    <w:p w14:paraId="0DEF6790" w14:textId="77777777" w:rsidR="00636CB9" w:rsidRDefault="00BB6260">
      <w:pPr>
        <w:spacing w:line="600" w:lineRule="auto"/>
        <w:ind w:firstLine="720"/>
        <w:jc w:val="both"/>
        <w:rPr>
          <w:rFonts w:eastAsia="Times New Roman"/>
          <w:szCs w:val="24"/>
        </w:rPr>
      </w:pPr>
      <w:r>
        <w:rPr>
          <w:rFonts w:eastAsia="Times New Roman"/>
          <w:b/>
          <w:szCs w:val="24"/>
        </w:rPr>
        <w:t>ΠΡΟΕΔΡΕΥΩΝ (Αναστάσιος Κουράκ</w:t>
      </w:r>
      <w:r>
        <w:rPr>
          <w:rFonts w:eastAsia="Times New Roman"/>
          <w:b/>
          <w:szCs w:val="24"/>
        </w:rPr>
        <w:t xml:space="preserve">ης): </w:t>
      </w:r>
      <w:r>
        <w:rPr>
          <w:rFonts w:eastAsia="Times New Roman"/>
          <w:szCs w:val="24"/>
        </w:rPr>
        <w:t>Κυρίες και κύριοι συνάδελφοι, αρχίζει η συνεδρίαση.</w:t>
      </w:r>
    </w:p>
    <w:p w14:paraId="0DEF6791" w14:textId="77777777" w:rsidR="00636CB9" w:rsidRDefault="00BB6260">
      <w:pPr>
        <w:spacing w:line="600" w:lineRule="auto"/>
        <w:ind w:firstLine="720"/>
        <w:jc w:val="both"/>
        <w:rPr>
          <w:rFonts w:eastAsia="Times New Roman"/>
          <w:szCs w:val="24"/>
        </w:rPr>
      </w:pPr>
      <w:r>
        <w:rPr>
          <w:rFonts w:eastAsia="Times New Roman"/>
          <w:szCs w:val="24"/>
        </w:rPr>
        <w:t>(ΕΠΙΚΥΡΩΣΗ ΠΡΑΚΤΙΚΩΝ: Σύμφωνα με την από 3</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ΠΔ΄ συνεδριάσεώς του, της Πέμπτης 3 Μαρτίου 2016, σε ό,τι αφορά στην </w:t>
      </w:r>
      <w:r>
        <w:rPr>
          <w:rFonts w:eastAsia="Times New Roman"/>
          <w:szCs w:val="24"/>
        </w:rPr>
        <w:t>ψήφιση στο σύνολό του σχεδίου νόμου: «</w:t>
      </w:r>
      <w:r>
        <w:rPr>
          <w:rFonts w:eastAsia="Times New Roman" w:cs="Times New Roman"/>
          <w:szCs w:val="24"/>
        </w:rPr>
        <w:t>Συστήματα Εγγύησης Καταθέσεων (ενσωμάτωση Οδηγίας 2014/49/ΕΕ), Ταμείο Εγγύησης Καταθέσεων και Επενδύσεων και άλλες διατάξεις»)</w:t>
      </w:r>
    </w:p>
    <w:p w14:paraId="0DEF6792" w14:textId="77777777" w:rsidR="00636CB9" w:rsidRDefault="00BB6260">
      <w:pPr>
        <w:spacing w:line="600" w:lineRule="auto"/>
        <w:ind w:firstLine="720"/>
        <w:jc w:val="both"/>
        <w:rPr>
          <w:rFonts w:eastAsia="Times New Roman"/>
          <w:szCs w:val="24"/>
        </w:rPr>
      </w:pPr>
      <w:r>
        <w:rPr>
          <w:rFonts w:eastAsia="Times New Roman"/>
          <w:szCs w:val="24"/>
        </w:rPr>
        <w:lastRenderedPageBreak/>
        <w:t>Πριν εισέλθουμε στη συζήτηση των επίκαιρων ερωτήσεων, έχω την τιμή να ανακοινώσω στο Σώμα τ</w:t>
      </w:r>
      <w:r>
        <w:rPr>
          <w:rFonts w:eastAsia="Times New Roman"/>
          <w:szCs w:val="24"/>
        </w:rPr>
        <w:t xml:space="preserve">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 xml:space="preserve">ρωτήσεων της Δευτέρας 7 Μαρτίου 2016. </w:t>
      </w:r>
    </w:p>
    <w:p w14:paraId="0DEF6793" w14:textId="77777777" w:rsidR="00636CB9" w:rsidRDefault="00BB6260">
      <w:pPr>
        <w:spacing w:line="600" w:lineRule="auto"/>
        <w:ind w:firstLine="720"/>
        <w:jc w:val="both"/>
        <w:rPr>
          <w:rFonts w:eastAsia="Times New Roman"/>
          <w:szCs w:val="24"/>
        </w:rPr>
      </w:pPr>
      <w:r>
        <w:rPr>
          <w:rFonts w:eastAsia="Times New Roman"/>
          <w:szCs w:val="24"/>
        </w:rPr>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w:t>
      </w:r>
      <w:r>
        <w:rPr>
          <w:rFonts w:eastAsia="Times New Roman"/>
          <w:szCs w:val="24"/>
        </w:rPr>
        <w:t xml:space="preserve"> </w:t>
      </w:r>
      <w:r>
        <w:rPr>
          <w:rFonts w:eastAsia="Times New Roman"/>
          <w:szCs w:val="24"/>
        </w:rPr>
        <w:t xml:space="preserve">της </w:t>
      </w:r>
      <w:r>
        <w:rPr>
          <w:rFonts w:eastAsia="Times New Roman"/>
          <w:szCs w:val="24"/>
        </w:rPr>
        <w:t>Βουλής)</w:t>
      </w:r>
    </w:p>
    <w:p w14:paraId="0DEF6794" w14:textId="77777777" w:rsidR="00636CB9" w:rsidRDefault="00BB6260">
      <w:pPr>
        <w:spacing w:line="600" w:lineRule="auto"/>
        <w:ind w:firstLine="720"/>
        <w:jc w:val="both"/>
        <w:rPr>
          <w:rFonts w:eastAsia="Times New Roman"/>
          <w:szCs w:val="24"/>
        </w:rPr>
      </w:pPr>
      <w:r>
        <w:rPr>
          <w:rFonts w:eastAsia="Times New Roman"/>
          <w:szCs w:val="24"/>
        </w:rPr>
        <w:t>1. Η με αριθμό 606/1-3-2016 επίκαιρη ερώτηση του Βουλευτή Έβρου της Νέας Δημοκρατίας</w:t>
      </w:r>
      <w:r>
        <w:rPr>
          <w:rFonts w:eastAsia="Times New Roman"/>
          <w:szCs w:val="24"/>
        </w:rPr>
        <w:t xml:space="preserve"> </w:t>
      </w:r>
      <w:r>
        <w:rPr>
          <w:rFonts w:eastAsia="Times New Roman"/>
          <w:szCs w:val="24"/>
        </w:rPr>
        <w:t xml:space="preserve">κ. Αναστασίου </w:t>
      </w:r>
      <w:proofErr w:type="spellStart"/>
      <w:r>
        <w:rPr>
          <w:rFonts w:eastAsia="Times New Roman"/>
          <w:szCs w:val="24"/>
        </w:rPr>
        <w:t>Δημο</w:t>
      </w:r>
      <w:r>
        <w:rPr>
          <w:rFonts w:eastAsia="Times New Roman"/>
          <w:szCs w:val="24"/>
        </w:rPr>
        <w:t>σχάκη</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Υγείας, σχετικά με την ανάγκη άμεσης στελέχωσης της ακτινοδιαγνωστικής κλινικής του Νοσοκομείου Ξάνθης.</w:t>
      </w:r>
    </w:p>
    <w:p w14:paraId="0DEF6795" w14:textId="77777777" w:rsidR="00636CB9" w:rsidRDefault="00BB6260">
      <w:pPr>
        <w:spacing w:line="600" w:lineRule="auto"/>
        <w:ind w:firstLine="720"/>
        <w:jc w:val="both"/>
        <w:rPr>
          <w:rFonts w:eastAsia="Times New Roman"/>
          <w:szCs w:val="24"/>
        </w:rPr>
      </w:pPr>
      <w:r>
        <w:rPr>
          <w:rFonts w:eastAsia="Times New Roman"/>
          <w:szCs w:val="24"/>
        </w:rPr>
        <w:lastRenderedPageBreak/>
        <w:t>2. Η με αριθμό 593/29-2-2016 επίκαιρη ερώτηση του Βουλευτή Ηρακλείου της Δημοκρατικής Συμπαράταξης ΠΑΣ</w:t>
      </w:r>
      <w:r>
        <w:rPr>
          <w:rFonts w:eastAsia="Times New Roman"/>
          <w:szCs w:val="24"/>
        </w:rPr>
        <w:t>Ο</w:t>
      </w:r>
      <w:r>
        <w:rPr>
          <w:rFonts w:eastAsia="Times New Roman"/>
          <w:szCs w:val="24"/>
        </w:rPr>
        <w:t xml:space="preserve">Κ–ΔΗΜΑΡ </w:t>
      </w:r>
      <w:proofErr w:type="spellStart"/>
      <w:r>
        <w:rPr>
          <w:rFonts w:eastAsia="Times New Roman"/>
          <w:szCs w:val="24"/>
        </w:rPr>
        <w:t>κ.</w:t>
      </w:r>
      <w:r>
        <w:rPr>
          <w:rFonts w:eastAsia="Times New Roman"/>
          <w:szCs w:val="24"/>
        </w:rPr>
        <w:t>Βασίλειου</w:t>
      </w:r>
      <w:proofErr w:type="spellEnd"/>
      <w:r>
        <w:rPr>
          <w:rFonts w:eastAsia="Times New Roman"/>
          <w:szCs w:val="24"/>
        </w:rPr>
        <w:t xml:space="preserve">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σχετικά με τα συμπληρωματικά έργα του </w:t>
      </w:r>
      <w:r>
        <w:rPr>
          <w:rFonts w:eastAsia="Times New Roman"/>
          <w:szCs w:val="24"/>
        </w:rPr>
        <w:t>φ</w:t>
      </w:r>
      <w:r>
        <w:rPr>
          <w:rFonts w:eastAsia="Times New Roman"/>
          <w:szCs w:val="24"/>
        </w:rPr>
        <w:t xml:space="preserve">ράγματος </w:t>
      </w:r>
      <w:proofErr w:type="spellStart"/>
      <w:r>
        <w:rPr>
          <w:rFonts w:eastAsia="Times New Roman"/>
          <w:szCs w:val="24"/>
        </w:rPr>
        <w:t>Μπραμιανών</w:t>
      </w:r>
      <w:proofErr w:type="spellEnd"/>
      <w:r>
        <w:rPr>
          <w:rFonts w:eastAsia="Times New Roman"/>
          <w:szCs w:val="24"/>
        </w:rPr>
        <w:t xml:space="preserve"> Ιεράπετρας.</w:t>
      </w:r>
    </w:p>
    <w:p w14:paraId="0DEF6796" w14:textId="77777777" w:rsidR="00636CB9" w:rsidRDefault="00BB6260">
      <w:pPr>
        <w:spacing w:line="600" w:lineRule="auto"/>
        <w:ind w:firstLine="720"/>
        <w:jc w:val="both"/>
        <w:rPr>
          <w:rFonts w:eastAsia="Times New Roman"/>
          <w:szCs w:val="24"/>
        </w:rPr>
      </w:pPr>
      <w:r>
        <w:rPr>
          <w:rFonts w:eastAsia="Times New Roman"/>
          <w:szCs w:val="24"/>
        </w:rPr>
        <w:t>3. Η με αριθμό 610/1-3-2016 επίκαιρη ερώτηση του Βουλευτή Β΄ Αθηνών του Κομμουνιστικού Κόμματος Ελλάδ</w:t>
      </w:r>
      <w:r>
        <w:rPr>
          <w:rFonts w:eastAsia="Times New Roman"/>
          <w:szCs w:val="24"/>
        </w:rPr>
        <w:t>α</w:t>
      </w:r>
      <w:r>
        <w:rPr>
          <w:rFonts w:eastAsia="Times New Roman"/>
          <w:szCs w:val="24"/>
        </w:rPr>
        <w:t>ς κ. Αθανα</w:t>
      </w:r>
      <w:r>
        <w:rPr>
          <w:rFonts w:eastAsia="Times New Roman"/>
          <w:szCs w:val="24"/>
        </w:rPr>
        <w:t xml:space="preserve">σίου </w:t>
      </w:r>
      <w:proofErr w:type="spellStart"/>
      <w:r>
        <w:rPr>
          <w:rFonts w:eastAsia="Times New Roman"/>
          <w:szCs w:val="24"/>
        </w:rPr>
        <w:t>Παφίλη</w:t>
      </w:r>
      <w:proofErr w:type="spellEnd"/>
      <w:r>
        <w:rPr>
          <w:rFonts w:eastAsia="Times New Roman"/>
          <w:szCs w:val="24"/>
        </w:rPr>
        <w:t xml:space="preserve"> προς τους Υπουργούς Περιβάλλοντος και Ενέργειας και Οικονομικών, σχετικά με τα σχέδια ιδιωτικοποίησης της εταιρείας «ΛΑΡΚΟ» και τη διασφάλιση των</w:t>
      </w:r>
      <w:r>
        <w:rPr>
          <w:rFonts w:eastAsia="Times New Roman"/>
          <w:szCs w:val="24"/>
        </w:rPr>
        <w:t xml:space="preserve"> </w:t>
      </w:r>
      <w:r>
        <w:rPr>
          <w:rFonts w:eastAsia="Times New Roman"/>
          <w:szCs w:val="24"/>
        </w:rPr>
        <w:t>θέσεων εργασίας των εργαζομένων της.</w:t>
      </w:r>
    </w:p>
    <w:p w14:paraId="0DEF6797" w14:textId="77777777" w:rsidR="00636CB9" w:rsidRDefault="00BB6260">
      <w:pPr>
        <w:spacing w:line="600" w:lineRule="auto"/>
        <w:ind w:firstLine="720"/>
        <w:jc w:val="both"/>
        <w:rPr>
          <w:rFonts w:eastAsia="Times New Roman"/>
          <w:szCs w:val="24"/>
        </w:rPr>
      </w:pPr>
      <w:r>
        <w:rPr>
          <w:rFonts w:eastAsia="Times New Roman"/>
          <w:szCs w:val="24"/>
        </w:rPr>
        <w:lastRenderedPageBreak/>
        <w:t xml:space="preserve">4. Η με αριθμό 605/1-3-2016 </w:t>
      </w:r>
      <w:r>
        <w:rPr>
          <w:rFonts w:eastAsia="Times New Roman"/>
          <w:szCs w:val="24"/>
        </w:rPr>
        <w:t xml:space="preserve">επίκαιρη </w:t>
      </w:r>
      <w:r>
        <w:rPr>
          <w:rFonts w:eastAsia="Times New Roman"/>
          <w:szCs w:val="24"/>
        </w:rPr>
        <w:t>ερώτηση του Βουλευτή Λ</w:t>
      </w:r>
      <w:r>
        <w:rPr>
          <w:rFonts w:eastAsia="Times New Roman"/>
          <w:szCs w:val="24"/>
        </w:rPr>
        <w:t>αρ</w:t>
      </w:r>
      <w:r>
        <w:rPr>
          <w:rFonts w:eastAsia="Times New Roman"/>
          <w:szCs w:val="24"/>
        </w:rPr>
        <w:t>ίση</w:t>
      </w:r>
      <w:r>
        <w:rPr>
          <w:rFonts w:eastAsia="Times New Roman"/>
          <w:szCs w:val="24"/>
        </w:rPr>
        <w:t>ς των Ανεξαρτήτων Ελλήνων κ. Βασιλείου Κόκκαλη προς τον Υπουργό</w:t>
      </w:r>
      <w:r>
        <w:rPr>
          <w:rFonts w:eastAsia="Times New Roman"/>
          <w:szCs w:val="24"/>
        </w:rPr>
        <w:t xml:space="preserve"> </w:t>
      </w:r>
      <w:r>
        <w:rPr>
          <w:rFonts w:eastAsia="Times New Roman"/>
          <w:szCs w:val="24"/>
        </w:rPr>
        <w:t xml:space="preserve">Οικονομικών, σχετικά με την είσπραξη του ΕΝΦΙΑ από τον </w:t>
      </w:r>
      <w:r>
        <w:rPr>
          <w:rFonts w:eastAsia="Times New Roman"/>
          <w:szCs w:val="24"/>
        </w:rPr>
        <w:t>σ</w:t>
      </w:r>
      <w:r>
        <w:rPr>
          <w:rFonts w:eastAsia="Times New Roman"/>
          <w:szCs w:val="24"/>
        </w:rPr>
        <w:t>ύνδικο της πτωχεύσεως αναφορικά με τα ακίνητα της υπό εποπτεία διαχείρισής του.</w:t>
      </w:r>
    </w:p>
    <w:p w14:paraId="0DEF6798" w14:textId="77777777" w:rsidR="00636CB9" w:rsidRDefault="00BB6260">
      <w:pPr>
        <w:spacing w:line="600" w:lineRule="auto"/>
        <w:ind w:firstLine="720"/>
        <w:jc w:val="both"/>
        <w:rPr>
          <w:rFonts w:eastAsia="Times New Roman"/>
          <w:szCs w:val="24"/>
        </w:rPr>
      </w:pPr>
      <w:r>
        <w:rPr>
          <w:rFonts w:eastAsia="Times New Roman"/>
          <w:szCs w:val="24"/>
        </w:rPr>
        <w:t>5. Η με αριθμό 596/29-2-2016 επίκαιρη ερώτηση του Βου</w:t>
      </w:r>
      <w:r>
        <w:rPr>
          <w:rFonts w:eastAsia="Times New Roman"/>
          <w:szCs w:val="24"/>
        </w:rPr>
        <w:t xml:space="preserve">λευτή Αττικής της Ένωσης Κεντρώων κ. Δημητρίου </w:t>
      </w:r>
      <w:proofErr w:type="spellStart"/>
      <w:r>
        <w:rPr>
          <w:rFonts w:eastAsia="Times New Roman"/>
          <w:szCs w:val="24"/>
        </w:rPr>
        <w:t>Καβαδέλλα</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 xml:space="preserve">Περιβάλλοντος και Ενέργειας, σχετικά με την έλλειψη μέτρων για την προστασία των υδάτων από την </w:t>
      </w:r>
      <w:proofErr w:type="spellStart"/>
      <w:r>
        <w:rPr>
          <w:rFonts w:eastAsia="Times New Roman"/>
          <w:szCs w:val="24"/>
        </w:rPr>
        <w:t>νιτρορύπανση</w:t>
      </w:r>
      <w:proofErr w:type="spellEnd"/>
      <w:r>
        <w:rPr>
          <w:rFonts w:eastAsia="Times New Roman"/>
          <w:szCs w:val="24"/>
        </w:rPr>
        <w:t>.</w:t>
      </w:r>
    </w:p>
    <w:p w14:paraId="0DEF6799" w14:textId="77777777" w:rsidR="00636CB9" w:rsidRDefault="00BB6260">
      <w:pPr>
        <w:spacing w:line="600" w:lineRule="auto"/>
        <w:ind w:firstLine="720"/>
        <w:jc w:val="both"/>
        <w:rPr>
          <w:rFonts w:eastAsia="Times New Roman"/>
          <w:szCs w:val="24"/>
        </w:rPr>
      </w:pPr>
      <w:r>
        <w:rPr>
          <w:rFonts w:eastAsia="Times New Roman"/>
          <w:szCs w:val="24"/>
        </w:rPr>
        <w:lastRenderedPageBreak/>
        <w:t>Β. ΕΠΙΚΑΙΡΕΣ 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του</w:t>
      </w:r>
      <w:r>
        <w:rPr>
          <w:rFonts w:eastAsia="Times New Roman"/>
          <w:szCs w:val="24"/>
        </w:rPr>
        <w:t xml:space="preserve"> </w:t>
      </w:r>
      <w:r>
        <w:rPr>
          <w:rFonts w:eastAsia="Times New Roman"/>
          <w:szCs w:val="24"/>
        </w:rPr>
        <w:t>Καν</w:t>
      </w:r>
      <w:r>
        <w:rPr>
          <w:rFonts w:eastAsia="Times New Roman"/>
          <w:szCs w:val="24"/>
        </w:rPr>
        <w:t>ονισμού</w:t>
      </w:r>
      <w:r>
        <w:rPr>
          <w:rFonts w:eastAsia="Times New Roman"/>
          <w:szCs w:val="24"/>
        </w:rPr>
        <w:t xml:space="preserve"> </w:t>
      </w:r>
      <w:r>
        <w:rPr>
          <w:rFonts w:eastAsia="Times New Roman"/>
          <w:szCs w:val="24"/>
        </w:rPr>
        <w:t>της</w:t>
      </w:r>
      <w:r>
        <w:rPr>
          <w:rFonts w:eastAsia="Times New Roman"/>
          <w:szCs w:val="24"/>
        </w:rPr>
        <w:t xml:space="preserve"> Βουλής)</w:t>
      </w:r>
    </w:p>
    <w:p w14:paraId="0DEF679A" w14:textId="77777777" w:rsidR="00636CB9" w:rsidRDefault="00BB6260">
      <w:pPr>
        <w:spacing w:line="600" w:lineRule="auto"/>
        <w:ind w:firstLine="720"/>
        <w:jc w:val="both"/>
        <w:rPr>
          <w:rFonts w:eastAsia="Times New Roman"/>
          <w:szCs w:val="24"/>
        </w:rPr>
      </w:pPr>
      <w:r>
        <w:rPr>
          <w:rFonts w:eastAsia="Times New Roman"/>
          <w:szCs w:val="24"/>
        </w:rPr>
        <w:t>1. Η με αριθμό 607/1-3-2016 επίκαιρη ερώτηση του Βουλευτή Μαγνησίας της Νέας Δημοκρατίας</w:t>
      </w:r>
      <w:r>
        <w:rPr>
          <w:rFonts w:eastAsia="Times New Roman"/>
          <w:szCs w:val="24"/>
        </w:rPr>
        <w:t xml:space="preserve"> </w:t>
      </w:r>
      <w:r>
        <w:rPr>
          <w:rFonts w:eastAsia="Times New Roman"/>
          <w:szCs w:val="24"/>
        </w:rPr>
        <w:t xml:space="preserve">κ. Χρήστου </w:t>
      </w:r>
      <w:proofErr w:type="spellStart"/>
      <w:r>
        <w:rPr>
          <w:rFonts w:eastAsia="Times New Roman"/>
          <w:szCs w:val="24"/>
        </w:rPr>
        <w:t>Μπουκώρου</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Οικονομίας, Ανάπτυξης και Τουρισμού, σχετικά με την Ανώνυμη Εταιρεία «Εθνικό Σύστημα Διαπίστευσης» (Ε.ΣΥ.</w:t>
      </w:r>
      <w:r>
        <w:rPr>
          <w:rFonts w:eastAsia="Times New Roman"/>
          <w:szCs w:val="24"/>
        </w:rPr>
        <w:t>Δ.).</w:t>
      </w:r>
    </w:p>
    <w:p w14:paraId="0DEF679B" w14:textId="77777777" w:rsidR="00636CB9" w:rsidRDefault="00BB6260">
      <w:pPr>
        <w:spacing w:line="600" w:lineRule="auto"/>
        <w:ind w:firstLine="720"/>
        <w:jc w:val="both"/>
        <w:rPr>
          <w:rFonts w:eastAsia="Times New Roman"/>
          <w:szCs w:val="24"/>
        </w:rPr>
      </w:pPr>
      <w:r>
        <w:rPr>
          <w:rFonts w:eastAsia="Times New Roman"/>
          <w:szCs w:val="24"/>
        </w:rPr>
        <w:t xml:space="preserve">2. Η με αριθμό 597/29-2-2016 επίκαιρη ερώτηση του Βουλευτή Β΄ Αθηνών της Δημοκρατικής Συμπαράταξης ΠΑΣΟΚ-ΔΗΜΑΡ </w:t>
      </w:r>
      <w:proofErr w:type="spellStart"/>
      <w:r>
        <w:rPr>
          <w:rFonts w:eastAsia="Times New Roman"/>
          <w:szCs w:val="24"/>
        </w:rPr>
        <w:t>κ.Ανδρέα</w:t>
      </w:r>
      <w:proofErr w:type="spellEnd"/>
      <w:r>
        <w:rPr>
          <w:rFonts w:eastAsia="Times New Roman"/>
          <w:szCs w:val="24"/>
        </w:rPr>
        <w:t xml:space="preserve"> Λοβέρδου προς τον Υπουργό Οικονομικών, σχετικά με τα ομόλογα φυσικών προσώπων.</w:t>
      </w:r>
    </w:p>
    <w:p w14:paraId="0DEF679C" w14:textId="77777777" w:rsidR="00636CB9" w:rsidRDefault="00BB6260">
      <w:pPr>
        <w:spacing w:line="600" w:lineRule="auto"/>
        <w:ind w:firstLine="720"/>
        <w:jc w:val="both"/>
        <w:rPr>
          <w:rFonts w:eastAsia="Times New Roman"/>
          <w:szCs w:val="24"/>
        </w:rPr>
      </w:pPr>
      <w:r>
        <w:rPr>
          <w:rFonts w:eastAsia="Times New Roman"/>
          <w:szCs w:val="24"/>
        </w:rPr>
        <w:lastRenderedPageBreak/>
        <w:t>3. Η με αριθμό 611/1-3-2016 επίκαιρη ερώτηση του Βου</w:t>
      </w:r>
      <w:r>
        <w:rPr>
          <w:rFonts w:eastAsia="Times New Roman"/>
          <w:szCs w:val="24"/>
        </w:rPr>
        <w:t>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τον Υπουργό Εργασίας, Κοινωνικής Ασφάλισης και Κοινωνικής Αλληλεγγύης, σχετικά με τις συνθήκες εργασίας των επαγγελματιών οδηγών στις χερσαίες οδικές μεταφορές και τα οξυμμένα προβ</w:t>
      </w:r>
      <w:r>
        <w:rPr>
          <w:rFonts w:eastAsia="Times New Roman"/>
          <w:szCs w:val="24"/>
        </w:rPr>
        <w:t>λήματα στον κλάδο.</w:t>
      </w:r>
    </w:p>
    <w:p w14:paraId="0DEF679D" w14:textId="77777777" w:rsidR="00636CB9" w:rsidRDefault="00BB6260">
      <w:pPr>
        <w:spacing w:line="600" w:lineRule="auto"/>
        <w:ind w:firstLine="720"/>
        <w:jc w:val="both"/>
        <w:rPr>
          <w:rFonts w:eastAsia="Times New Roman"/>
          <w:szCs w:val="24"/>
        </w:rPr>
      </w:pPr>
      <w:r>
        <w:rPr>
          <w:rFonts w:eastAsia="Times New Roman"/>
          <w:szCs w:val="24"/>
        </w:rPr>
        <w:t xml:space="preserve">4. Η με αριθμό 577/23-2-2016 επίκαιρη ερώτηση του Βουλευτή Ηλείας του Συνασπισμού Ριζοσπαστικής Αριστεράς κ. Γεράσιμου </w:t>
      </w:r>
      <w:proofErr w:type="spellStart"/>
      <w:r>
        <w:rPr>
          <w:rFonts w:eastAsia="Times New Roman"/>
          <w:szCs w:val="24"/>
        </w:rPr>
        <w:t>Μπαλαούρα</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Εσωτερικών και Διοικητικής Ανασυγκρότησης, σχετικά με την καθυστέρηση κα</w:t>
      </w:r>
      <w:r>
        <w:rPr>
          <w:rFonts w:eastAsia="Times New Roman"/>
          <w:szCs w:val="24"/>
        </w:rPr>
        <w:lastRenderedPageBreak/>
        <w:t>τάθεσης νομοσχεδίου</w:t>
      </w:r>
      <w:r>
        <w:rPr>
          <w:rFonts w:eastAsia="Times New Roman"/>
          <w:szCs w:val="24"/>
        </w:rPr>
        <w:t xml:space="preserve"> σχετικού με τη ρύθμιση της άδειας παραμονής και εργασίας των παράνομα διαμενόντων μεταναστών εργατών γης</w:t>
      </w:r>
      <w:r>
        <w:rPr>
          <w:rFonts w:eastAsia="Times New Roman"/>
          <w:szCs w:val="24"/>
        </w:rPr>
        <w:t>.</w:t>
      </w:r>
    </w:p>
    <w:p w14:paraId="0DEF679E" w14:textId="77777777" w:rsidR="00636CB9" w:rsidRDefault="00BB6260">
      <w:pPr>
        <w:spacing w:line="600" w:lineRule="auto"/>
        <w:ind w:firstLine="720"/>
        <w:jc w:val="both"/>
        <w:rPr>
          <w:rFonts w:eastAsia="Times New Roman"/>
          <w:szCs w:val="24"/>
        </w:rPr>
      </w:pPr>
      <w:r>
        <w:rPr>
          <w:rFonts w:eastAsia="Times New Roman"/>
          <w:szCs w:val="24"/>
        </w:rPr>
        <w:t>5. Η με αριθμό 575/23-2-2016 επίκαιρη ερώτηση του Βουλευτή Α΄ Θεσσαλονίκης του Συνασπισμού Ριζοσπαστικής Αριστεράς κ.</w:t>
      </w:r>
      <w:r>
        <w:rPr>
          <w:rFonts w:eastAsia="Times New Roman"/>
          <w:szCs w:val="24"/>
        </w:rPr>
        <w:t xml:space="preserve"> </w:t>
      </w:r>
      <w:r>
        <w:rPr>
          <w:rFonts w:eastAsia="Times New Roman"/>
          <w:szCs w:val="24"/>
        </w:rPr>
        <w:t xml:space="preserve">Αλέξανδρου Τριανταφυλλίδη προς </w:t>
      </w:r>
      <w:r>
        <w:rPr>
          <w:rFonts w:eastAsia="Times New Roman"/>
          <w:szCs w:val="24"/>
        </w:rPr>
        <w:t>τον Υπουργό Οικονομικών, σχετικά με την επιστροφή δανείων που έχουν χορηγηθεί στα κόμματα ΝΔ και ΠΑΣΟΚ.</w:t>
      </w:r>
    </w:p>
    <w:p w14:paraId="0DEF679F" w14:textId="77777777" w:rsidR="00636CB9" w:rsidRDefault="00BB6260">
      <w:pPr>
        <w:spacing w:line="600" w:lineRule="auto"/>
        <w:ind w:firstLine="720"/>
        <w:jc w:val="both"/>
        <w:rPr>
          <w:rFonts w:eastAsia="Times New Roman"/>
          <w:szCs w:val="24"/>
        </w:rPr>
      </w:pPr>
      <w:r>
        <w:rPr>
          <w:rFonts w:eastAsia="Times New Roman"/>
          <w:szCs w:val="24"/>
        </w:rPr>
        <w:t xml:space="preserve">6. Η με αριθμό 566/22-2-2016 επίκαιρη ερώτηση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Πολιτισμού και Αθλητισμού</w:t>
      </w:r>
      <w:r>
        <w:rPr>
          <w:rFonts w:eastAsia="Times New Roman"/>
          <w:szCs w:val="24"/>
        </w:rPr>
        <w:t xml:space="preserve">, σχετικά με την </w:t>
      </w:r>
      <w:r>
        <w:rPr>
          <w:rFonts w:eastAsia="Times New Roman"/>
          <w:szCs w:val="24"/>
        </w:rPr>
        <w:lastRenderedPageBreak/>
        <w:t>ανάδειξη της «Νίκης της Σαμοθράκης» ως πανευρωπαϊκού συμβόλου.</w:t>
      </w:r>
    </w:p>
    <w:p w14:paraId="0DEF67A0" w14:textId="77777777" w:rsidR="00636CB9" w:rsidRDefault="00BB6260">
      <w:pPr>
        <w:spacing w:line="600" w:lineRule="auto"/>
        <w:ind w:firstLine="720"/>
        <w:jc w:val="both"/>
        <w:rPr>
          <w:rFonts w:eastAsia="Times New Roman"/>
          <w:szCs w:val="24"/>
        </w:rPr>
      </w:pPr>
      <w:r>
        <w:rPr>
          <w:rFonts w:eastAsia="Times New Roman"/>
          <w:szCs w:val="24"/>
        </w:rPr>
        <w:t xml:space="preserve">7. Η με αριθμό 567/22-2-2016 επίκαιρη ερώτηση του Βουλευτή Αχαΐας της Νέας Δημοκρατίας κ. Ανδρέα </w:t>
      </w:r>
      <w:proofErr w:type="spellStart"/>
      <w:r>
        <w:rPr>
          <w:rFonts w:eastAsia="Times New Roman"/>
          <w:szCs w:val="24"/>
        </w:rPr>
        <w:t>Κατσανιώτη</w:t>
      </w:r>
      <w:proofErr w:type="spellEnd"/>
      <w:r>
        <w:rPr>
          <w:rFonts w:eastAsia="Times New Roman"/>
          <w:szCs w:val="24"/>
        </w:rPr>
        <w:t xml:space="preserve"> προς τον Υπουργό Εσωτερικών και Διοικητικής Ανασυγκρότησης, σχετικά με την επιβολή δημοτικών τελών από το Δήμο της Πάτρας σε επαγγελματικές εγκαταστ</w:t>
      </w:r>
      <w:r>
        <w:rPr>
          <w:rFonts w:eastAsia="Times New Roman"/>
          <w:szCs w:val="24"/>
        </w:rPr>
        <w:t xml:space="preserve">άσεις της περιοχής με απόφαση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υμβουλίου.</w:t>
      </w:r>
    </w:p>
    <w:p w14:paraId="0DEF67A1" w14:textId="77777777" w:rsidR="00636CB9" w:rsidRDefault="00BB6260">
      <w:pPr>
        <w:spacing w:line="600" w:lineRule="auto"/>
        <w:ind w:firstLine="720"/>
        <w:jc w:val="both"/>
        <w:rPr>
          <w:rFonts w:eastAsia="Times New Roman"/>
          <w:szCs w:val="24"/>
        </w:rPr>
      </w:pPr>
      <w:r>
        <w:rPr>
          <w:rFonts w:eastAsia="Times New Roman"/>
          <w:szCs w:val="24"/>
        </w:rPr>
        <w:t>8. Η με αριθμό 466/1-2-2016 επίκαιρη ερώτηση του Βουλευτή Αττικής του Λαϊκού Συνδέσμου - Χρυσή Αυγή κ. Ηλία Κα</w:t>
      </w:r>
      <w:r>
        <w:rPr>
          <w:rFonts w:eastAsia="Times New Roman"/>
          <w:szCs w:val="24"/>
        </w:rPr>
        <w:lastRenderedPageBreak/>
        <w:t>σιδιάρη προς τον Υπουργό Εσωτερικών και Διοικητικής Ανασυγκρότησης, σχετικά με τα «εκατομμ</w:t>
      </w:r>
      <w:r>
        <w:rPr>
          <w:rFonts w:eastAsia="Times New Roman"/>
          <w:szCs w:val="24"/>
        </w:rPr>
        <w:t xml:space="preserve">ύρια που μοιράζει η </w:t>
      </w:r>
      <w:r>
        <w:rPr>
          <w:rFonts w:eastAsia="Times New Roman"/>
          <w:szCs w:val="24"/>
        </w:rPr>
        <w:t>Κ</w:t>
      </w:r>
      <w:r>
        <w:rPr>
          <w:rFonts w:eastAsia="Times New Roman"/>
          <w:szCs w:val="24"/>
        </w:rPr>
        <w:t>υβέρνηση ΣΥΡΙΖΑ-ΑΝΕΛ στα χρεωκοπημένα κόμματα».</w:t>
      </w:r>
    </w:p>
    <w:p w14:paraId="0DEF67A2" w14:textId="77777777" w:rsidR="00636CB9" w:rsidRDefault="00BB6260">
      <w:pPr>
        <w:spacing w:line="600" w:lineRule="auto"/>
        <w:ind w:firstLine="720"/>
        <w:jc w:val="both"/>
        <w:rPr>
          <w:rFonts w:eastAsia="Times New Roman"/>
          <w:szCs w:val="24"/>
        </w:rPr>
      </w:pPr>
      <w:r>
        <w:rPr>
          <w:rFonts w:eastAsia="Times New Roman"/>
          <w:szCs w:val="24"/>
        </w:rPr>
        <w:t>9. Η με αριθμό 548/16-2-2016 επίκαιρη ερώτηση του Βουλευτή Β΄ Αθηνών του Λαϊκού Συνδέσμου – Χρυσή Αυγή κ.</w:t>
      </w:r>
      <w:r>
        <w:rPr>
          <w:rFonts w:eastAsia="Times New Roman"/>
          <w:szCs w:val="24"/>
        </w:rPr>
        <w:t xml:space="preserve"> </w:t>
      </w:r>
      <w:r>
        <w:rPr>
          <w:rFonts w:eastAsia="Times New Roman"/>
          <w:szCs w:val="24"/>
        </w:rPr>
        <w:t xml:space="preserve">Γεωργίου Γερμενή προς τον Υπουργό Οικονομικών, σχετικά με την «πώληση του Αστέρα </w:t>
      </w:r>
      <w:r>
        <w:rPr>
          <w:rFonts w:eastAsia="Times New Roman"/>
          <w:szCs w:val="24"/>
        </w:rPr>
        <w:t>Βουλιαγμένης από το ΤΑΙΠΕΔ».</w:t>
      </w:r>
    </w:p>
    <w:p w14:paraId="0DEF67A3" w14:textId="77777777" w:rsidR="00636CB9" w:rsidRDefault="00BB6260">
      <w:pPr>
        <w:spacing w:line="600" w:lineRule="auto"/>
        <w:ind w:firstLine="720"/>
        <w:jc w:val="both"/>
        <w:rPr>
          <w:rFonts w:eastAsia="Times New Roman"/>
          <w:szCs w:val="24"/>
        </w:rPr>
      </w:pPr>
      <w:r>
        <w:rPr>
          <w:rFonts w:eastAsia="Times New Roman"/>
          <w:szCs w:val="24"/>
        </w:rPr>
        <w:t>10. Η με αριθμό 408/18-1-2016 επίκαιρη ερώτηση του Βουλευτή Αρκαδίας της Δημοκρατικής Συμπαράταξης ΠΑΣΟΚ – ΔΗΜΑΡ κ.</w:t>
      </w:r>
      <w:r>
        <w:rPr>
          <w:rFonts w:eastAsia="Times New Roman"/>
          <w:szCs w:val="24"/>
        </w:rPr>
        <w:t xml:space="preserve"> </w:t>
      </w:r>
      <w:r>
        <w:rPr>
          <w:rFonts w:eastAsia="Times New Roman"/>
          <w:szCs w:val="24"/>
        </w:rPr>
        <w:t xml:space="preserve">Οδυσσέα Κωνσταντινόπουλου προς τον Υπουργό </w:t>
      </w:r>
      <w:r>
        <w:rPr>
          <w:rFonts w:eastAsia="Times New Roman"/>
          <w:szCs w:val="24"/>
        </w:rPr>
        <w:lastRenderedPageBreak/>
        <w:t>Οικονομικών, σχετικά με την πρόοδο των έργων αξιοποίησης του πρώην α</w:t>
      </w:r>
      <w:r>
        <w:rPr>
          <w:rFonts w:eastAsia="Times New Roman"/>
          <w:szCs w:val="24"/>
        </w:rPr>
        <w:t>εροδρομίου του Ελληνικού.</w:t>
      </w:r>
    </w:p>
    <w:p w14:paraId="0DEF67A4" w14:textId="77777777" w:rsidR="00636CB9" w:rsidRDefault="00BB6260">
      <w:pPr>
        <w:spacing w:line="600" w:lineRule="auto"/>
        <w:ind w:firstLine="720"/>
        <w:jc w:val="both"/>
        <w:rPr>
          <w:rFonts w:eastAsia="Times New Roman"/>
          <w:szCs w:val="24"/>
        </w:rPr>
      </w:pPr>
      <w:r>
        <w:rPr>
          <w:rFonts w:eastAsia="Times New Roman"/>
          <w:szCs w:val="24"/>
        </w:rPr>
        <w:t>11. Η με αριθμό 429/19-1-2016 επίκαιρη ερώτηση του Βουλευτή Β΄ Αθηνών του Ποταμιού κ.</w:t>
      </w:r>
      <w:r>
        <w:rPr>
          <w:rFonts w:eastAsia="Times New Roman"/>
          <w:szCs w:val="24"/>
        </w:rPr>
        <w:t xml:space="preserve"> </w:t>
      </w:r>
      <w:r>
        <w:rPr>
          <w:rFonts w:eastAsia="Times New Roman"/>
          <w:szCs w:val="24"/>
        </w:rPr>
        <w:t xml:space="preserve">Θεοχάρη </w:t>
      </w:r>
      <w:proofErr w:type="spellStart"/>
      <w:r>
        <w:rPr>
          <w:rFonts w:eastAsia="Times New Roman"/>
          <w:szCs w:val="24"/>
        </w:rPr>
        <w:t>Θεοχάρη</w:t>
      </w:r>
      <w:proofErr w:type="spellEnd"/>
      <w:r>
        <w:rPr>
          <w:rFonts w:eastAsia="Times New Roman"/>
          <w:szCs w:val="24"/>
        </w:rPr>
        <w:t xml:space="preserve"> προς τον Υπουργό Οικονομικών, σχετικά με την επίλυση του προβλήματος του Ομίλου «ΑΣΠΙΣ» και τον προσδιορισμό του χρονοδιαγράμματ</w:t>
      </w:r>
      <w:r>
        <w:rPr>
          <w:rFonts w:eastAsia="Times New Roman"/>
          <w:szCs w:val="24"/>
        </w:rPr>
        <w:t>ος της καταβολής των αποζημιώσεων των δικαιούχων ασφαλισμένων.</w:t>
      </w:r>
    </w:p>
    <w:p w14:paraId="0DEF67A5" w14:textId="77777777" w:rsidR="00636CB9" w:rsidRDefault="00BB6260">
      <w:pPr>
        <w:spacing w:line="600" w:lineRule="auto"/>
        <w:ind w:firstLine="720"/>
        <w:jc w:val="both"/>
        <w:rPr>
          <w:rFonts w:eastAsia="Times New Roman"/>
          <w:szCs w:val="24"/>
        </w:rPr>
      </w:pPr>
      <w:r>
        <w:rPr>
          <w:rFonts w:eastAsia="Times New Roman"/>
          <w:szCs w:val="24"/>
        </w:rPr>
        <w:t>Β. ΑΝΑΦΟΡΕΣ-ΕΡΩΤΗΣΕΙΣ (Άρθρο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0DEF67A6" w14:textId="77777777" w:rsidR="00636CB9" w:rsidRDefault="00BB6260">
      <w:pPr>
        <w:spacing w:line="600" w:lineRule="auto"/>
        <w:ind w:firstLine="720"/>
        <w:jc w:val="both"/>
        <w:rPr>
          <w:rFonts w:eastAsia="Times New Roman"/>
          <w:szCs w:val="24"/>
        </w:rPr>
      </w:pPr>
      <w:r>
        <w:rPr>
          <w:rFonts w:eastAsia="Times New Roman"/>
          <w:szCs w:val="24"/>
        </w:rPr>
        <w:lastRenderedPageBreak/>
        <w:t>1. Η με αριθμό 745/38/2-11-2015 ερώτηση – αίτηση κατάθεσης εγγράφων του Δ΄ Αντιπροέδρου της Βουλής και Βουλευτή Α΄ Αθηνώ</w:t>
      </w:r>
      <w:r>
        <w:rPr>
          <w:rFonts w:eastAsia="Times New Roman"/>
          <w:szCs w:val="24"/>
        </w:rPr>
        <w:t>ν της Νέας Δημοκρατίας κ. Νικήτα Κακλαμάνη προς τον Υπουργό Οικονομικών, σχετικά με την παραμονή του κ. Κιμ Γκλεν ως συμβούλου της Κυβέρνησης.</w:t>
      </w:r>
    </w:p>
    <w:p w14:paraId="0DEF67A7" w14:textId="77777777" w:rsidR="00636CB9" w:rsidRDefault="00BB6260">
      <w:pPr>
        <w:spacing w:line="600" w:lineRule="auto"/>
        <w:ind w:firstLine="720"/>
        <w:jc w:val="both"/>
        <w:rPr>
          <w:rFonts w:eastAsia="Times New Roman"/>
          <w:szCs w:val="24"/>
        </w:rPr>
      </w:pPr>
      <w:r>
        <w:rPr>
          <w:rFonts w:eastAsia="Times New Roman"/>
          <w:szCs w:val="24"/>
        </w:rPr>
        <w:t>2. Η με αριθμό 1944/15-12-2015 ερώτηση του Βουλευτή Ηρακλείου της Δημοκρατικής Συμπαράταξης ΠΑΣΟΚ – ΔΗΜΑΡ κ.</w:t>
      </w:r>
      <w:r>
        <w:rPr>
          <w:rFonts w:eastAsia="Times New Roman"/>
          <w:szCs w:val="24"/>
        </w:rPr>
        <w:t xml:space="preserve"> </w:t>
      </w:r>
      <w:r>
        <w:rPr>
          <w:rFonts w:eastAsia="Times New Roman"/>
          <w:szCs w:val="24"/>
        </w:rPr>
        <w:t>Βασί</w:t>
      </w:r>
      <w:r>
        <w:rPr>
          <w:rFonts w:eastAsia="Times New Roman"/>
          <w:szCs w:val="24"/>
        </w:rPr>
        <w:t xml:space="preserve">λειου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σχετικά με τη μείωση των χρεώσεων στη χρήση πλαστικού χρήματος και συναλλαγών μέσω e-</w:t>
      </w:r>
      <w:proofErr w:type="spellStart"/>
      <w:r>
        <w:rPr>
          <w:rFonts w:eastAsia="Times New Roman"/>
          <w:szCs w:val="24"/>
        </w:rPr>
        <w:t>banking</w:t>
      </w:r>
      <w:proofErr w:type="spellEnd"/>
      <w:r>
        <w:rPr>
          <w:rFonts w:eastAsia="Times New Roman"/>
          <w:szCs w:val="24"/>
        </w:rPr>
        <w:t>.</w:t>
      </w:r>
    </w:p>
    <w:p w14:paraId="0DEF67A8" w14:textId="77777777" w:rsidR="00636CB9" w:rsidRDefault="00BB6260">
      <w:pPr>
        <w:spacing w:line="600" w:lineRule="auto"/>
        <w:ind w:firstLine="720"/>
        <w:jc w:val="both"/>
        <w:rPr>
          <w:rFonts w:eastAsia="Times New Roman"/>
          <w:szCs w:val="24"/>
        </w:rPr>
      </w:pPr>
      <w:r>
        <w:rPr>
          <w:rFonts w:eastAsia="Times New Roman"/>
          <w:szCs w:val="24"/>
        </w:rPr>
        <w:lastRenderedPageBreak/>
        <w:t xml:space="preserve">3. Η με αριθμό 1730/8-12-2015 ερώτηση του Βουλευτή Β΄ Αθηνών του Ποταμιού κ. Γεωργίου </w:t>
      </w:r>
      <w:proofErr w:type="spellStart"/>
      <w:r>
        <w:rPr>
          <w:rFonts w:eastAsia="Times New Roman"/>
          <w:szCs w:val="24"/>
        </w:rPr>
        <w:t>Αμυρά</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Οικον</w:t>
      </w:r>
      <w:r>
        <w:rPr>
          <w:rFonts w:eastAsia="Times New Roman"/>
          <w:szCs w:val="24"/>
        </w:rPr>
        <w:t>ομικών, σχετικά με τις προμήθειες των τραπεζών για τις διατραπεζικές μεταφορές χρημάτων και χρήσης καρτών.</w:t>
      </w:r>
    </w:p>
    <w:p w14:paraId="0DEF67A9" w14:textId="77777777" w:rsidR="00636CB9" w:rsidRDefault="00BB6260">
      <w:pPr>
        <w:spacing w:line="600" w:lineRule="auto"/>
        <w:jc w:val="both"/>
        <w:rPr>
          <w:rFonts w:eastAsia="Times New Roman"/>
          <w:szCs w:val="24"/>
        </w:rPr>
      </w:pPr>
      <w:r>
        <w:rPr>
          <w:rFonts w:eastAsia="Times New Roman"/>
          <w:szCs w:val="24"/>
        </w:rPr>
        <w:tab/>
        <w:t>Κυρίες και κύριοι συνάδελφοι, εισερχόμ</w:t>
      </w:r>
      <w:r>
        <w:rPr>
          <w:rFonts w:eastAsia="Times New Roman"/>
          <w:szCs w:val="24"/>
        </w:rPr>
        <w:t>αστε</w:t>
      </w:r>
      <w:r>
        <w:rPr>
          <w:rFonts w:eastAsia="Times New Roman"/>
          <w:szCs w:val="24"/>
        </w:rPr>
        <w:t xml:space="preserve"> στην συζήτηση των </w:t>
      </w:r>
    </w:p>
    <w:p w14:paraId="0DEF67AA" w14:textId="77777777" w:rsidR="00636CB9" w:rsidRDefault="00BB6260">
      <w:pPr>
        <w:spacing w:line="600" w:lineRule="auto"/>
        <w:ind w:firstLine="720"/>
        <w:jc w:val="center"/>
        <w:rPr>
          <w:rFonts w:eastAsia="Times New Roman"/>
          <w:b/>
          <w:szCs w:val="24"/>
        </w:rPr>
      </w:pPr>
      <w:r>
        <w:rPr>
          <w:rFonts w:eastAsia="Times New Roman"/>
          <w:b/>
          <w:szCs w:val="24"/>
        </w:rPr>
        <w:t>ΕΠΙΚΑΙΡΩΝ ΕΡΩΤΗΣΕΩΝ</w:t>
      </w:r>
    </w:p>
    <w:p w14:paraId="0DEF67AB" w14:textId="77777777" w:rsidR="00636CB9" w:rsidRDefault="00BB6260">
      <w:pPr>
        <w:spacing w:line="600" w:lineRule="auto"/>
        <w:ind w:firstLine="720"/>
        <w:jc w:val="both"/>
        <w:rPr>
          <w:rFonts w:eastAsia="Times New Roman"/>
          <w:szCs w:val="24"/>
        </w:rPr>
      </w:pPr>
      <w:r>
        <w:rPr>
          <w:rFonts w:eastAsia="Times New Roman"/>
          <w:szCs w:val="24"/>
        </w:rPr>
        <w:t>Θ</w:t>
      </w:r>
      <w:r>
        <w:rPr>
          <w:rFonts w:eastAsia="Times New Roman"/>
          <w:szCs w:val="24"/>
        </w:rPr>
        <w:t xml:space="preserve">α συζητηθεί η πρώτη </w:t>
      </w:r>
      <w:r>
        <w:rPr>
          <w:rFonts w:eastAsia="Times New Roman"/>
          <w:szCs w:val="24"/>
        </w:rPr>
        <w:t>με αριθμό 600/1-3-2016</w:t>
      </w:r>
      <w:r>
        <w:rPr>
          <w:rFonts w:eastAsia="Times New Roman"/>
          <w:szCs w:val="24"/>
        </w:rPr>
        <w:t xml:space="preserve"> </w:t>
      </w:r>
      <w:r>
        <w:rPr>
          <w:rFonts w:eastAsia="Times New Roman"/>
          <w:szCs w:val="24"/>
        </w:rPr>
        <w:t xml:space="preserve">επίκαιρη </w:t>
      </w:r>
      <w:r>
        <w:rPr>
          <w:rFonts w:eastAsia="Times New Roman"/>
          <w:szCs w:val="24"/>
        </w:rPr>
        <w:t>ερώτηση πρώτο</w:t>
      </w:r>
      <w:r>
        <w:rPr>
          <w:rFonts w:eastAsia="Times New Roman"/>
          <w:szCs w:val="24"/>
        </w:rPr>
        <w:t>υ κύκλου της Βουλευτού Λ</w:t>
      </w:r>
      <w:r>
        <w:rPr>
          <w:rFonts w:eastAsia="Times New Roman"/>
          <w:szCs w:val="24"/>
        </w:rPr>
        <w:t>αρίση</w:t>
      </w:r>
      <w:r>
        <w:rPr>
          <w:rFonts w:eastAsia="Times New Roman"/>
          <w:szCs w:val="24"/>
        </w:rPr>
        <w:t>ς του Συνασπισμού Ριζοσπαστικής Αριστεράς κ</w:t>
      </w:r>
      <w:r>
        <w:rPr>
          <w:rFonts w:eastAsia="Times New Roman" w:cs="Times New Roman"/>
          <w:szCs w:val="24"/>
        </w:rPr>
        <w:t xml:space="preserve">. </w:t>
      </w:r>
      <w:r>
        <w:rPr>
          <w:rFonts w:eastAsia="Times New Roman" w:cs="Times New Roman"/>
          <w:bCs/>
          <w:szCs w:val="24"/>
        </w:rPr>
        <w:t>Άννας Βαγενά</w:t>
      </w:r>
      <w:r>
        <w:rPr>
          <w:rFonts w:eastAsia="Times New Roman" w:cs="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cs="Times New Roman"/>
          <w:bCs/>
          <w:szCs w:val="24"/>
        </w:rPr>
        <w:t>Πολιτισμού και Αθλητισμού,</w:t>
      </w:r>
      <w:r>
        <w:rPr>
          <w:rFonts w:eastAsia="Times New Roman" w:cs="Times New Roman"/>
          <w:szCs w:val="24"/>
        </w:rPr>
        <w:t xml:space="preserve"> </w:t>
      </w:r>
      <w:r>
        <w:rPr>
          <w:rFonts w:eastAsia="Times New Roman"/>
          <w:szCs w:val="24"/>
        </w:rPr>
        <w:t xml:space="preserve">σχετικά με τον τερματισμό </w:t>
      </w:r>
      <w:r>
        <w:rPr>
          <w:rFonts w:eastAsia="Times New Roman"/>
          <w:szCs w:val="24"/>
        </w:rPr>
        <w:lastRenderedPageBreak/>
        <w:t xml:space="preserve">λειτουργίας του ΔΗΠΕΘΕ Βορείου Αιγαίου και την ανάσχεση της πολιτιστικής δραστηριότητας σε μια </w:t>
      </w:r>
      <w:r>
        <w:rPr>
          <w:rFonts w:eastAsia="Times New Roman"/>
          <w:szCs w:val="24"/>
        </w:rPr>
        <w:t>ευαίσθητη περιοχή της Ελλάδας.</w:t>
      </w:r>
    </w:p>
    <w:p w14:paraId="0DEF67AC" w14:textId="77777777" w:rsidR="00636CB9" w:rsidRDefault="00BB6260">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επίκαιρη</w:t>
      </w:r>
      <w:r>
        <w:rPr>
          <w:rFonts w:eastAsia="Times New Roman"/>
          <w:szCs w:val="24"/>
        </w:rPr>
        <w:t xml:space="preserve"> ερώτηση της κ. Βαγενά θα απαντήσει ο Υπουργός Πολιτισμού και Αθλητισμού, κ. Αριστείδης Μπαλτάς.</w:t>
      </w:r>
    </w:p>
    <w:p w14:paraId="0DEF67AD" w14:textId="77777777" w:rsidR="00636CB9" w:rsidRDefault="00BB6260">
      <w:pPr>
        <w:spacing w:line="600" w:lineRule="auto"/>
        <w:ind w:firstLine="720"/>
        <w:jc w:val="both"/>
        <w:rPr>
          <w:rFonts w:eastAsia="Times New Roman"/>
          <w:szCs w:val="24"/>
        </w:rPr>
      </w:pPr>
      <w:r>
        <w:rPr>
          <w:rFonts w:eastAsia="Times New Roman"/>
          <w:szCs w:val="24"/>
        </w:rPr>
        <w:t>Κυρία Βαγενά, έχετε το</w:t>
      </w:r>
      <w:r>
        <w:rPr>
          <w:rFonts w:eastAsia="Times New Roman"/>
          <w:szCs w:val="24"/>
        </w:rPr>
        <w:t>ν</w:t>
      </w:r>
      <w:r>
        <w:rPr>
          <w:rFonts w:eastAsia="Times New Roman"/>
          <w:szCs w:val="24"/>
        </w:rPr>
        <w:t xml:space="preserve"> λόγο για δύο λεπτά για να αναπτύξετε την </w:t>
      </w:r>
      <w:r>
        <w:rPr>
          <w:rFonts w:eastAsia="Times New Roman"/>
          <w:szCs w:val="24"/>
        </w:rPr>
        <w:t xml:space="preserve">επίκαιρη </w:t>
      </w:r>
      <w:r>
        <w:rPr>
          <w:rFonts w:eastAsia="Times New Roman"/>
          <w:szCs w:val="24"/>
        </w:rPr>
        <w:t>ερώτησή σας.</w:t>
      </w:r>
    </w:p>
    <w:p w14:paraId="0DEF67AE" w14:textId="77777777" w:rsidR="00636CB9" w:rsidRDefault="00BB6260">
      <w:pPr>
        <w:spacing w:line="600" w:lineRule="auto"/>
        <w:ind w:firstLine="720"/>
        <w:jc w:val="both"/>
        <w:rPr>
          <w:rFonts w:eastAsia="Times New Roman"/>
          <w:szCs w:val="24"/>
        </w:rPr>
      </w:pPr>
      <w:r>
        <w:rPr>
          <w:rFonts w:eastAsia="Times New Roman"/>
          <w:b/>
          <w:szCs w:val="24"/>
        </w:rPr>
        <w:t>ΑΝΝΑ ΒΑΓΕΝΑ:</w:t>
      </w:r>
      <w:r>
        <w:rPr>
          <w:rFonts w:eastAsia="Times New Roman"/>
          <w:szCs w:val="24"/>
        </w:rPr>
        <w:t xml:space="preserve"> Κατ</w:t>
      </w:r>
      <w:r>
        <w:rPr>
          <w:rFonts w:eastAsia="Times New Roman"/>
          <w:szCs w:val="24"/>
        </w:rPr>
        <w:t>’</w:t>
      </w:r>
      <w:r>
        <w:rPr>
          <w:rFonts w:eastAsia="Times New Roman"/>
          <w:szCs w:val="24"/>
        </w:rPr>
        <w:t xml:space="preserve"> </w:t>
      </w:r>
      <w:r>
        <w:rPr>
          <w:rFonts w:eastAsia="Times New Roman"/>
          <w:szCs w:val="24"/>
        </w:rPr>
        <w:t>αρχάς, ευχ</w:t>
      </w:r>
      <w:r>
        <w:rPr>
          <w:rFonts w:eastAsia="Times New Roman"/>
          <w:szCs w:val="24"/>
        </w:rPr>
        <w:t>αριστώ</w:t>
      </w:r>
      <w:r>
        <w:rPr>
          <w:rFonts w:eastAsia="Times New Roman"/>
          <w:szCs w:val="24"/>
        </w:rPr>
        <w:t>,</w:t>
      </w:r>
      <w:r>
        <w:rPr>
          <w:rFonts w:eastAsia="Times New Roman"/>
          <w:szCs w:val="24"/>
        </w:rPr>
        <w:t xml:space="preserve"> κύριε Υπουργέ, που ανταποκριθήκατε άμεσα σ</w:t>
      </w:r>
      <w:r>
        <w:rPr>
          <w:rFonts w:eastAsia="Times New Roman"/>
          <w:szCs w:val="24"/>
        </w:rPr>
        <w:t>’</w:t>
      </w:r>
      <w:r>
        <w:rPr>
          <w:rFonts w:eastAsia="Times New Roman"/>
          <w:szCs w:val="24"/>
        </w:rPr>
        <w:t xml:space="preserve"> αυτή την ερώτησή μου. Παρ</w:t>
      </w:r>
      <w:r>
        <w:rPr>
          <w:rFonts w:eastAsia="Times New Roman"/>
          <w:szCs w:val="24"/>
        </w:rPr>
        <w:t xml:space="preserve">’ </w:t>
      </w:r>
      <w:r>
        <w:rPr>
          <w:rFonts w:eastAsia="Times New Roman"/>
          <w:szCs w:val="24"/>
        </w:rPr>
        <w:t xml:space="preserve">όλο που φαντάζει λεπτομέρεια, δεν είναι, γιατί κατά τη γνώμη μου ο </w:t>
      </w:r>
      <w:r>
        <w:rPr>
          <w:rFonts w:eastAsia="Times New Roman"/>
          <w:szCs w:val="24"/>
        </w:rPr>
        <w:t>θ</w:t>
      </w:r>
      <w:r>
        <w:rPr>
          <w:rFonts w:eastAsia="Times New Roman"/>
          <w:szCs w:val="24"/>
        </w:rPr>
        <w:t>εός βρίσκεται στις λεπτομέρειες.</w:t>
      </w:r>
    </w:p>
    <w:p w14:paraId="0DEF67AF" w14:textId="77777777" w:rsidR="00636CB9" w:rsidRDefault="00BB6260">
      <w:pPr>
        <w:spacing w:line="600" w:lineRule="auto"/>
        <w:ind w:firstLine="720"/>
        <w:jc w:val="both"/>
        <w:rPr>
          <w:rFonts w:eastAsia="Times New Roman"/>
          <w:szCs w:val="24"/>
        </w:rPr>
      </w:pPr>
      <w:r>
        <w:rPr>
          <w:rFonts w:eastAsia="Times New Roman"/>
          <w:szCs w:val="24"/>
        </w:rPr>
        <w:lastRenderedPageBreak/>
        <w:t>Ίσως απορεί κανείς που εγώ, μία Βουλευτής του Νομού Λάρισας ασχολούμαι με έν</w:t>
      </w:r>
      <w:r>
        <w:rPr>
          <w:rFonts w:eastAsia="Times New Roman"/>
          <w:szCs w:val="24"/>
        </w:rPr>
        <w:t xml:space="preserve">α θέμα του </w:t>
      </w:r>
      <w:r>
        <w:rPr>
          <w:rFonts w:eastAsia="Times New Roman"/>
          <w:szCs w:val="24"/>
        </w:rPr>
        <w:t>β</w:t>
      </w:r>
      <w:r>
        <w:rPr>
          <w:rFonts w:eastAsia="Times New Roman"/>
          <w:szCs w:val="24"/>
        </w:rPr>
        <w:t>ορείου Αιγαίου, της Χίου. Όμως αν κανείς γνώριζε λίγο περισσότερο την ιστορία μου, θα καταλάβαινε αυτό το ενδιαφέρον μου, γιατί, όπως γνωρίζουν κάποιοι, ιδρύσαμε –όχι μόνη μου- με πολλούς σημαντικούς ανθρώπους της τέχνης, το 1975 το Θεσσαλικό Θ</w:t>
      </w:r>
      <w:r>
        <w:rPr>
          <w:rFonts w:eastAsia="Times New Roman"/>
          <w:szCs w:val="24"/>
        </w:rPr>
        <w:t xml:space="preserve">έατρο που υπήρξε ο προπομπός, ο πρωτοστάτης και η ιδέα να ακολουθήσουν το 1983, να δημιουργηθούν από την αείμνηστη Μελίνα Μερκούρη και τον Γιώργο Γεννηματά τα </w:t>
      </w:r>
      <w:r>
        <w:rPr>
          <w:rFonts w:eastAsia="Times New Roman"/>
          <w:szCs w:val="24"/>
        </w:rPr>
        <w:t>δ</w:t>
      </w:r>
      <w:r>
        <w:rPr>
          <w:rFonts w:eastAsia="Times New Roman"/>
          <w:szCs w:val="24"/>
        </w:rPr>
        <w:t xml:space="preserve">ημοτικά </w:t>
      </w:r>
      <w:r>
        <w:rPr>
          <w:rFonts w:eastAsia="Times New Roman"/>
          <w:szCs w:val="24"/>
        </w:rPr>
        <w:t>π</w:t>
      </w:r>
      <w:r>
        <w:rPr>
          <w:rFonts w:eastAsia="Times New Roman"/>
          <w:szCs w:val="24"/>
        </w:rPr>
        <w:t xml:space="preserve">εριφερειακά </w:t>
      </w:r>
      <w:r>
        <w:rPr>
          <w:rFonts w:eastAsia="Times New Roman"/>
          <w:szCs w:val="24"/>
        </w:rPr>
        <w:t>θ</w:t>
      </w:r>
      <w:r>
        <w:rPr>
          <w:rFonts w:eastAsia="Times New Roman"/>
          <w:szCs w:val="24"/>
        </w:rPr>
        <w:t>έατρα. Έτσι</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εξηγείται το ιδιαίτερο ενδιαφέρον μου γι’ αυτό το</w:t>
      </w:r>
      <w:r>
        <w:rPr>
          <w:rFonts w:eastAsia="Times New Roman"/>
          <w:szCs w:val="24"/>
        </w:rPr>
        <w:t>ν</w:t>
      </w:r>
      <w:r>
        <w:rPr>
          <w:rFonts w:eastAsia="Times New Roman"/>
          <w:szCs w:val="24"/>
        </w:rPr>
        <w:t xml:space="preserve"> θε</w:t>
      </w:r>
      <w:r>
        <w:rPr>
          <w:rFonts w:eastAsia="Times New Roman"/>
          <w:szCs w:val="24"/>
        </w:rPr>
        <w:t>σμό.</w:t>
      </w:r>
    </w:p>
    <w:p w14:paraId="0DEF67B0" w14:textId="77777777" w:rsidR="00636CB9" w:rsidRDefault="00BB6260">
      <w:pPr>
        <w:spacing w:line="600" w:lineRule="auto"/>
        <w:ind w:firstLine="720"/>
        <w:jc w:val="both"/>
        <w:rPr>
          <w:rFonts w:eastAsia="Times New Roman"/>
          <w:szCs w:val="24"/>
        </w:rPr>
      </w:pPr>
      <w:r>
        <w:rPr>
          <w:rFonts w:eastAsia="Times New Roman"/>
          <w:szCs w:val="24"/>
        </w:rPr>
        <w:lastRenderedPageBreak/>
        <w:t>Ο θεσμός αυτός έχει προσφέρει πάρα πολλά πράγματα στη δημιουργία, την αποκέντρωση και στη ζωντάνια των πόλεων και των περιοχών στις οποίες ιδρύθηκαν αυτά τα θέατρα. Το ΔΗΠΕΘΕ Βορείου Αιγαίου -δυστυχώς- στη Χίο που είχε μία μακρά και καλή ιστορία, φαίν</w:t>
      </w:r>
      <w:r>
        <w:rPr>
          <w:rFonts w:eastAsia="Times New Roman"/>
          <w:szCs w:val="24"/>
        </w:rPr>
        <w:t xml:space="preserve">εται ότι ο </w:t>
      </w:r>
      <w:r>
        <w:rPr>
          <w:rFonts w:eastAsia="Times New Roman"/>
          <w:szCs w:val="24"/>
        </w:rPr>
        <w:t>δ</w:t>
      </w:r>
      <w:r>
        <w:rPr>
          <w:rFonts w:eastAsia="Times New Roman"/>
          <w:szCs w:val="24"/>
        </w:rPr>
        <w:t xml:space="preserve">ήμος τα τελευταία χρόνια δεν θέλει, αδυνατεί ή δεν επιθυμεί να το στηρίξει. Έτσι, ουσιαστικά έχει σταματήσει η λειτουργία του και ζήτησα την πρόθεση του </w:t>
      </w:r>
      <w:r>
        <w:rPr>
          <w:rFonts w:eastAsia="Times New Roman"/>
          <w:szCs w:val="24"/>
        </w:rPr>
        <w:t>δ</w:t>
      </w:r>
      <w:r>
        <w:rPr>
          <w:rFonts w:eastAsia="Times New Roman"/>
          <w:szCs w:val="24"/>
        </w:rPr>
        <w:t>ήμου. Η πρόφαση είναι</w:t>
      </w:r>
      <w:r>
        <w:rPr>
          <w:rFonts w:eastAsia="Times New Roman"/>
          <w:szCs w:val="24"/>
        </w:rPr>
        <w:t>,</w:t>
      </w:r>
      <w:r>
        <w:rPr>
          <w:rFonts w:eastAsia="Times New Roman"/>
          <w:szCs w:val="24"/>
        </w:rPr>
        <w:t xml:space="preserve"> ότι υπάρχουν χρέη παλαιοτέρων διαχειρίσεων, τα οποία είναι μεγάλ</w:t>
      </w:r>
      <w:r>
        <w:rPr>
          <w:rFonts w:eastAsia="Times New Roman"/>
          <w:szCs w:val="24"/>
        </w:rPr>
        <w:t>α</w:t>
      </w:r>
      <w:r>
        <w:rPr>
          <w:rFonts w:eastAsia="Times New Roman"/>
          <w:szCs w:val="24"/>
        </w:rPr>
        <w:t xml:space="preserve"> ποσ</w:t>
      </w:r>
      <w:r>
        <w:rPr>
          <w:rFonts w:eastAsia="Times New Roman"/>
          <w:szCs w:val="24"/>
        </w:rPr>
        <w:t>ά</w:t>
      </w:r>
      <w:r>
        <w:rPr>
          <w:rFonts w:eastAsia="Times New Roman"/>
          <w:szCs w:val="24"/>
        </w:rPr>
        <w:t>, κυρίως σε ασφαλιστικά ταμεία και τα οποία ζητούν τώρα να πληρωθούν από το Υπουργείο Πολιτισμού σε επιπλέον επιχορήγηση για να μπορέσουν να συνεχίσουν τη λειτουργία τους.</w:t>
      </w:r>
    </w:p>
    <w:p w14:paraId="0DEF67B1" w14:textId="77777777" w:rsidR="00636CB9" w:rsidRDefault="00BB6260">
      <w:pPr>
        <w:spacing w:line="600" w:lineRule="auto"/>
        <w:ind w:firstLine="720"/>
        <w:jc w:val="both"/>
        <w:rPr>
          <w:rFonts w:eastAsia="Times New Roman"/>
          <w:szCs w:val="24"/>
        </w:rPr>
      </w:pPr>
      <w:r>
        <w:rPr>
          <w:rFonts w:eastAsia="Times New Roman"/>
          <w:szCs w:val="24"/>
        </w:rPr>
        <w:lastRenderedPageBreak/>
        <w:t>Εγώ θεωρώ ότι στη δύσκολη οικονομική κατάσταση που βρισκόμαστε –το ξέρετε καλύτ</w:t>
      </w:r>
      <w:r>
        <w:rPr>
          <w:rFonts w:eastAsia="Times New Roman"/>
          <w:szCs w:val="24"/>
        </w:rPr>
        <w:t xml:space="preserve">ερα από εμένα- δεν είναι δυνατόν να επιχορηγηθεί επιπλέον αυτό το </w:t>
      </w:r>
      <w:r>
        <w:rPr>
          <w:rFonts w:eastAsia="Times New Roman"/>
          <w:szCs w:val="24"/>
        </w:rPr>
        <w:t>θ</w:t>
      </w:r>
      <w:r>
        <w:rPr>
          <w:rFonts w:eastAsia="Times New Roman"/>
          <w:szCs w:val="24"/>
        </w:rPr>
        <w:t>έατρο. Άρα είναι ευθύνη του Δήμου της Χίου</w:t>
      </w:r>
      <w:r>
        <w:rPr>
          <w:rFonts w:eastAsia="Times New Roman"/>
          <w:szCs w:val="24"/>
        </w:rPr>
        <w:t>,</w:t>
      </w:r>
      <w:r>
        <w:rPr>
          <w:rFonts w:eastAsia="Times New Roman"/>
          <w:szCs w:val="24"/>
        </w:rPr>
        <w:t xml:space="preserve"> να αποφασίσει αν θέλει να κρατήσει το θέατρο αυτό στην πόλη του και στην περιοχή του. Αλλιώς κατά τη γνώμη μου, πρέπει να αναζητηθεί άλλη έδρα, ά</w:t>
      </w:r>
      <w:r>
        <w:rPr>
          <w:rFonts w:eastAsia="Times New Roman"/>
          <w:szCs w:val="24"/>
        </w:rPr>
        <w:t>λλο νησί του Αιγαίου γιατί δεν πρέπει να μείνει αυτή η ευαίσθητη περιοχή χωρίς δημοτικό θέατρο.</w:t>
      </w:r>
    </w:p>
    <w:p w14:paraId="0DEF67B2" w14:textId="77777777" w:rsidR="00636CB9" w:rsidRDefault="00BB6260">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 Βαγενά.</w:t>
      </w:r>
    </w:p>
    <w:p w14:paraId="0DEF67B3" w14:textId="77777777" w:rsidR="00636CB9" w:rsidRDefault="00BB6260">
      <w:pPr>
        <w:spacing w:line="600" w:lineRule="auto"/>
        <w:ind w:firstLine="720"/>
        <w:jc w:val="both"/>
        <w:rPr>
          <w:rFonts w:eastAsia="Times New Roman"/>
          <w:szCs w:val="24"/>
        </w:rPr>
      </w:pPr>
      <w:r>
        <w:rPr>
          <w:rFonts w:eastAsia="Times New Roman"/>
          <w:szCs w:val="24"/>
        </w:rPr>
        <w:lastRenderedPageBreak/>
        <w:t>Το</w:t>
      </w:r>
      <w:r>
        <w:rPr>
          <w:rFonts w:eastAsia="Times New Roman"/>
          <w:szCs w:val="24"/>
        </w:rPr>
        <w:t>ν</w:t>
      </w:r>
      <w:r>
        <w:rPr>
          <w:rFonts w:eastAsia="Times New Roman"/>
          <w:szCs w:val="24"/>
        </w:rPr>
        <w:t xml:space="preserve"> λόγο έχει ο Υπουργός Πολιτισμού και Αθλητισμού κ. Αριστείδης Μπαλτάς για να απαντήσει.</w:t>
      </w:r>
    </w:p>
    <w:p w14:paraId="0DEF67B4" w14:textId="77777777" w:rsidR="00636CB9" w:rsidRDefault="00BB6260">
      <w:pPr>
        <w:spacing w:line="600" w:lineRule="auto"/>
        <w:ind w:firstLine="720"/>
        <w:jc w:val="both"/>
        <w:rPr>
          <w:rFonts w:eastAsia="Times New Roman"/>
          <w:szCs w:val="24"/>
        </w:rPr>
      </w:pPr>
      <w:r>
        <w:rPr>
          <w:rFonts w:eastAsia="Times New Roman"/>
          <w:b/>
          <w:szCs w:val="24"/>
        </w:rPr>
        <w:t>ΑΡΙΣΤΕΙ</w:t>
      </w:r>
      <w:r>
        <w:rPr>
          <w:rFonts w:eastAsia="Times New Roman"/>
          <w:b/>
          <w:szCs w:val="24"/>
        </w:rPr>
        <w:t>ΔΗΣ ΜΠΑΛΤΑΣ (Υπουργός Πολιτισμού και Αθλητισμού):</w:t>
      </w:r>
      <w:r>
        <w:rPr>
          <w:rFonts w:eastAsia="Times New Roman"/>
          <w:szCs w:val="24"/>
        </w:rPr>
        <w:t xml:space="preserve"> Ευχαριστώ, κύριε Πρόεδρε.</w:t>
      </w:r>
    </w:p>
    <w:p w14:paraId="0DEF67B5" w14:textId="77777777" w:rsidR="00636CB9" w:rsidRDefault="00BB6260">
      <w:pPr>
        <w:spacing w:line="600" w:lineRule="auto"/>
        <w:ind w:firstLine="720"/>
        <w:jc w:val="both"/>
        <w:rPr>
          <w:rFonts w:eastAsia="Times New Roman"/>
          <w:szCs w:val="24"/>
        </w:rPr>
      </w:pPr>
      <w:r>
        <w:rPr>
          <w:rFonts w:eastAsia="Times New Roman"/>
          <w:szCs w:val="24"/>
        </w:rPr>
        <w:t xml:space="preserve">Ευχαριστώ, κυρία Βαγενά, γιατί αυτές είναι χρήσιμες ερωτήσεις για να κατανοούμε πού βρισκόμαστε και πώς πορευόμαστε. </w:t>
      </w:r>
    </w:p>
    <w:p w14:paraId="0DEF67B6" w14:textId="77777777" w:rsidR="00636CB9" w:rsidRDefault="00BB6260">
      <w:pPr>
        <w:spacing w:line="600" w:lineRule="auto"/>
        <w:ind w:firstLine="720"/>
        <w:jc w:val="both"/>
        <w:rPr>
          <w:rFonts w:eastAsia="Times New Roman"/>
          <w:szCs w:val="24"/>
        </w:rPr>
      </w:pPr>
      <w:r>
        <w:rPr>
          <w:rFonts w:eastAsia="Times New Roman"/>
          <w:szCs w:val="24"/>
        </w:rPr>
        <w:t>Έχετε δίκιο ότι υπάρχει μία απροθυμία του Δήμου Χίου σχετικά μ</w:t>
      </w:r>
      <w:r>
        <w:rPr>
          <w:rFonts w:eastAsia="Times New Roman"/>
          <w:szCs w:val="24"/>
        </w:rPr>
        <w:t xml:space="preserve">ε τη συντήρηση και τη λειτουργία του ΔΗΠΕΘΕ </w:t>
      </w:r>
      <w:r>
        <w:rPr>
          <w:rFonts w:eastAsia="Times New Roman"/>
          <w:szCs w:val="24"/>
        </w:rPr>
        <w:t>Β</w:t>
      </w:r>
      <w:r>
        <w:rPr>
          <w:rFonts w:eastAsia="Times New Roman"/>
          <w:szCs w:val="24"/>
        </w:rPr>
        <w:t xml:space="preserve">ορείου Αιγαίου. Εμείς υπογράψαμε τέλη Νοεμβρίου, μετά από </w:t>
      </w:r>
      <w:r>
        <w:rPr>
          <w:rFonts w:eastAsia="Times New Roman"/>
          <w:szCs w:val="24"/>
        </w:rPr>
        <w:lastRenderedPageBreak/>
        <w:t xml:space="preserve">μεγάλη καθυστέρηση του </w:t>
      </w:r>
      <w:r>
        <w:rPr>
          <w:rFonts w:eastAsia="Times New Roman"/>
          <w:szCs w:val="24"/>
        </w:rPr>
        <w:t>δήμου</w:t>
      </w:r>
      <w:r>
        <w:rPr>
          <w:rFonts w:eastAsia="Times New Roman"/>
          <w:szCs w:val="24"/>
        </w:rPr>
        <w:t>, την επιχορήγηση. Ήταν αδύνατον για τις γνωστές διαδικασίες του λογιστικού του δημοσίου να πάει στον προηγούμενο χρόνο και π</w:t>
      </w:r>
      <w:r>
        <w:rPr>
          <w:rFonts w:eastAsia="Times New Roman"/>
          <w:szCs w:val="24"/>
        </w:rPr>
        <w:t xml:space="preserve">ιέζουμε να μας στείλουν την προγραμματική σύμβαση με τη νέα χρονιά για </w:t>
      </w:r>
      <w:r>
        <w:rPr>
          <w:rFonts w:eastAsia="Times New Roman"/>
          <w:szCs w:val="24"/>
        </w:rPr>
        <w:t>να</w:t>
      </w:r>
      <w:r>
        <w:rPr>
          <w:rFonts w:eastAsia="Times New Roman"/>
          <w:szCs w:val="24"/>
        </w:rPr>
        <w:t xml:space="preserve"> προχωρήσουμε. </w:t>
      </w:r>
    </w:p>
    <w:p w14:paraId="0DEF67B7" w14:textId="77777777" w:rsidR="00636CB9" w:rsidRDefault="00BB6260">
      <w:pPr>
        <w:spacing w:line="600" w:lineRule="auto"/>
        <w:ind w:firstLine="720"/>
        <w:jc w:val="both"/>
        <w:rPr>
          <w:rFonts w:eastAsia="Times New Roman"/>
          <w:szCs w:val="24"/>
        </w:rPr>
      </w:pPr>
      <w:r>
        <w:rPr>
          <w:rFonts w:eastAsia="Times New Roman"/>
          <w:szCs w:val="24"/>
        </w:rPr>
        <w:t>Όντως φαίνεται να υπάρχει απροθυμία για τη λειτουργία του ΔΗΠΕΘΕ εκεί. Εμείς είμαστε ανοιχτοί στο να αλλάξει έδρα, ώστε τουλάχιστον προσωρινά να υπάρχει ένας θεατρικός</w:t>
      </w:r>
      <w:r>
        <w:rPr>
          <w:rFonts w:eastAsia="Times New Roman"/>
          <w:szCs w:val="24"/>
        </w:rPr>
        <w:t xml:space="preserve"> οργανισμός ποιότητας στο </w:t>
      </w:r>
      <w:r>
        <w:rPr>
          <w:rFonts w:eastAsia="Times New Roman"/>
          <w:szCs w:val="24"/>
        </w:rPr>
        <w:t xml:space="preserve">βόρειο </w:t>
      </w:r>
      <w:r>
        <w:rPr>
          <w:rFonts w:eastAsia="Times New Roman"/>
          <w:szCs w:val="24"/>
        </w:rPr>
        <w:t xml:space="preserve">Αιγαίο. Δεν σας κρύβω ότι μου αρέσει η ερώτηση, γιατί ακριβώς ανοίγει το ερώτημα των ΔΗΠΕΘΕ συνολικά. Υπάρχει, όπως πολύ σωστά λέτε, ολόκληρη ιστορία στο θεσμό, ένα σημαντικό θεσμό, ξεκινώντας από τη </w:t>
      </w:r>
      <w:r>
        <w:rPr>
          <w:rFonts w:eastAsia="Times New Roman"/>
          <w:szCs w:val="24"/>
        </w:rPr>
        <w:lastRenderedPageBreak/>
        <w:t>Λάρισα, ο οποίος σε πάρ</w:t>
      </w:r>
      <w:r>
        <w:rPr>
          <w:rFonts w:eastAsia="Times New Roman"/>
          <w:szCs w:val="24"/>
        </w:rPr>
        <w:t xml:space="preserve">α πολλές επαρχιακές πόλεις άνθισε και βοήθησε πάρα πολύ στη θεατρική παιδεία και στην καλώς εννοούμενη ψυχαγωγία των πολιτών. </w:t>
      </w:r>
    </w:p>
    <w:p w14:paraId="0DEF67B8" w14:textId="77777777" w:rsidR="00636CB9" w:rsidRDefault="00BB6260">
      <w:pPr>
        <w:spacing w:line="600" w:lineRule="auto"/>
        <w:ind w:firstLine="720"/>
        <w:jc w:val="both"/>
        <w:rPr>
          <w:rFonts w:eastAsia="Times New Roman"/>
          <w:szCs w:val="24"/>
        </w:rPr>
      </w:pPr>
      <w:r>
        <w:rPr>
          <w:rFonts w:eastAsia="Times New Roman"/>
          <w:szCs w:val="24"/>
        </w:rPr>
        <w:t xml:space="preserve">Θέλουμε να το ξαναδούμε όλο αυτό. Θέλουμε να το ξαναδούμε σε σχέση με τους δήμους, με τις περιφέρειες, να κατανοήσουμε πώς είναι </w:t>
      </w:r>
      <w:r>
        <w:rPr>
          <w:rFonts w:eastAsia="Times New Roman"/>
          <w:szCs w:val="24"/>
        </w:rPr>
        <w:t xml:space="preserve">δυνατόν τα ελάχιστα χρήματα που μπορούμε να διαθέσουμε να αξιοποιούνται καλύτερα και περισσότερο με ενδεχόμενες συνέργειες, με ενδεχόμενες συγχωνεύσεις όπου χρειάζεται και ούτω καθ’ εξής. </w:t>
      </w:r>
    </w:p>
    <w:p w14:paraId="0DEF67B9" w14:textId="77777777" w:rsidR="00636CB9" w:rsidRDefault="00BB6260">
      <w:pPr>
        <w:spacing w:line="600" w:lineRule="auto"/>
        <w:ind w:firstLine="720"/>
        <w:jc w:val="both"/>
        <w:rPr>
          <w:rFonts w:eastAsia="Times New Roman"/>
          <w:szCs w:val="24"/>
        </w:rPr>
      </w:pPr>
      <w:r>
        <w:rPr>
          <w:rFonts w:eastAsia="Times New Roman"/>
          <w:szCs w:val="24"/>
        </w:rPr>
        <w:lastRenderedPageBreak/>
        <w:t>Δεν είχαμε τον χρόνο να το δούμε συστηματικά, αλλά είναι από τα πρώ</w:t>
      </w:r>
      <w:r>
        <w:rPr>
          <w:rFonts w:eastAsia="Times New Roman"/>
          <w:szCs w:val="24"/>
        </w:rPr>
        <w:t>τα μελήματά μας από εδώ και μπρος να δούμε ολόκληρο τον θεσμό των ΔΗΠΕΘΕ.</w:t>
      </w:r>
    </w:p>
    <w:p w14:paraId="0DEF67BA" w14:textId="77777777" w:rsidR="00636CB9" w:rsidRDefault="00BB6260">
      <w:pPr>
        <w:spacing w:line="600" w:lineRule="auto"/>
        <w:ind w:firstLine="720"/>
        <w:jc w:val="both"/>
        <w:rPr>
          <w:rFonts w:eastAsia="Times New Roman"/>
          <w:szCs w:val="24"/>
        </w:rPr>
      </w:pPr>
      <w:r>
        <w:rPr>
          <w:rFonts w:eastAsia="Times New Roman"/>
          <w:szCs w:val="24"/>
        </w:rPr>
        <w:t>Ευχαριστώ.</w:t>
      </w:r>
    </w:p>
    <w:p w14:paraId="0DEF67BB" w14:textId="77777777" w:rsidR="00636CB9" w:rsidRDefault="00BB6260">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κύριο Υπουργό. </w:t>
      </w:r>
    </w:p>
    <w:p w14:paraId="0DEF67BC" w14:textId="77777777" w:rsidR="00636CB9" w:rsidRDefault="00BB6260">
      <w:pPr>
        <w:spacing w:line="600" w:lineRule="auto"/>
        <w:ind w:firstLine="720"/>
        <w:jc w:val="both"/>
        <w:rPr>
          <w:rFonts w:eastAsia="Times New Roman"/>
          <w:szCs w:val="24"/>
        </w:rPr>
      </w:pPr>
      <w:r>
        <w:rPr>
          <w:rFonts w:eastAsia="Times New Roman"/>
          <w:szCs w:val="24"/>
        </w:rPr>
        <w:t>Η κ. Βαγενά έχει τον λόγο για τη δευτερολογία της.</w:t>
      </w:r>
    </w:p>
    <w:p w14:paraId="0DEF67BD" w14:textId="77777777" w:rsidR="00636CB9" w:rsidRDefault="00BB6260">
      <w:pPr>
        <w:spacing w:line="600" w:lineRule="auto"/>
        <w:ind w:firstLine="720"/>
        <w:jc w:val="both"/>
        <w:rPr>
          <w:rFonts w:eastAsia="Times New Roman"/>
          <w:szCs w:val="24"/>
        </w:rPr>
      </w:pPr>
      <w:r>
        <w:rPr>
          <w:rFonts w:eastAsia="Times New Roman"/>
          <w:b/>
          <w:szCs w:val="24"/>
        </w:rPr>
        <w:t>ΑΝΝΑ ΒΑΓΕΝΑ:</w:t>
      </w:r>
      <w:r>
        <w:rPr>
          <w:rFonts w:eastAsia="Times New Roman"/>
          <w:szCs w:val="24"/>
        </w:rPr>
        <w:t xml:space="preserve"> Συμφωνούμε με τον Υπουργό στα θέματα για τα ΔΗΠΕΘΕ. Θέλω να πω ότι έχουμε κάνει μια σημαντική δουλειά, </w:t>
      </w:r>
      <w:r>
        <w:rPr>
          <w:rFonts w:eastAsia="Times New Roman"/>
          <w:szCs w:val="24"/>
        </w:rPr>
        <w:t xml:space="preserve">ως </w:t>
      </w:r>
      <w:r>
        <w:rPr>
          <w:rFonts w:eastAsia="Times New Roman"/>
          <w:szCs w:val="24"/>
        </w:rPr>
        <w:t xml:space="preserve">ΕΠΕΚΕ </w:t>
      </w:r>
      <w:r>
        <w:rPr>
          <w:rFonts w:eastAsia="Times New Roman"/>
          <w:szCs w:val="24"/>
        </w:rPr>
        <w:t>πολιτισμού</w:t>
      </w:r>
      <w:r>
        <w:rPr>
          <w:rFonts w:eastAsia="Times New Roman"/>
          <w:szCs w:val="24"/>
        </w:rPr>
        <w:t xml:space="preserve">, γύρω από το ΔΗΠΕΘΕ. Έχουμε όλα τα στοιχεία και πρέπει να τα δούμε. </w:t>
      </w:r>
    </w:p>
    <w:p w14:paraId="0DEF67BE" w14:textId="77777777" w:rsidR="00636CB9" w:rsidRDefault="00BB6260">
      <w:pPr>
        <w:spacing w:line="600" w:lineRule="auto"/>
        <w:ind w:firstLine="720"/>
        <w:jc w:val="both"/>
        <w:rPr>
          <w:rFonts w:eastAsia="Times New Roman"/>
          <w:szCs w:val="24"/>
        </w:rPr>
      </w:pPr>
      <w:r>
        <w:rPr>
          <w:rFonts w:eastAsia="Times New Roman"/>
          <w:szCs w:val="24"/>
        </w:rPr>
        <w:lastRenderedPageBreak/>
        <w:t>Ο θεσμός πρέπει να αναθεωρηθεί. Έχει συμπληρώσει τριάντα χρόνια</w:t>
      </w:r>
      <w:r>
        <w:rPr>
          <w:rFonts w:eastAsia="Times New Roman"/>
          <w:szCs w:val="24"/>
        </w:rPr>
        <w:t xml:space="preserve"> και είναι ευκαιρία που μιλάμε γι’ αυτό να μιλήσουμε γενικότερα για τα ΔΗΠΕΘΕ. Πρέπει να δούμε κάθε περιοχή ξεχωριστά, με τις ιδιαιτερότητές της, κύριε Υπουργέ. Δεν πρέπει, κατά την άποψή μου, να νομοθετήσουμε οριζόντια, γιατί κάθε περιοχή έχει τις ιδιαιτε</w:t>
      </w:r>
      <w:r>
        <w:rPr>
          <w:rFonts w:eastAsia="Times New Roman"/>
          <w:szCs w:val="24"/>
        </w:rPr>
        <w:t>ρότητες και οι τοπικές κοινωνίες συμβάλλουν πολύ σε αυτό και πρέπει να πάρουμε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τη γνώμη τους.  </w:t>
      </w:r>
    </w:p>
    <w:p w14:paraId="0DEF67BF" w14:textId="77777777" w:rsidR="00636CB9" w:rsidRDefault="00BB6260">
      <w:pPr>
        <w:spacing w:line="600" w:lineRule="auto"/>
        <w:ind w:firstLine="720"/>
        <w:jc w:val="both"/>
        <w:rPr>
          <w:rFonts w:eastAsia="Times New Roman"/>
          <w:szCs w:val="24"/>
        </w:rPr>
      </w:pPr>
      <w:r>
        <w:rPr>
          <w:rFonts w:eastAsia="Times New Roman"/>
          <w:szCs w:val="24"/>
        </w:rPr>
        <w:t>Επίσης, έτσι όπως διαμορφώνεται η οικονομική κατάσταση θεωρώ ότι τα ΔΗΠΕΘΕ είναι υπόθεση κυρίως των δήμων και των περιφερειών. Οι περιφέρειες κατ’ όνομ</w:t>
      </w:r>
      <w:r>
        <w:rPr>
          <w:rFonts w:eastAsia="Times New Roman"/>
          <w:szCs w:val="24"/>
        </w:rPr>
        <w:t xml:space="preserve">α, τυπικά,  </w:t>
      </w:r>
      <w:r>
        <w:rPr>
          <w:rFonts w:eastAsia="Times New Roman"/>
          <w:szCs w:val="24"/>
        </w:rPr>
        <w:lastRenderedPageBreak/>
        <w:t>συμμετέχουν στις προγραμματικές συμβάσεις. Στην πραγματικότητα δεν δίνουν χρήματα, δεν βοηθάνε. Έχουν τον τίτλο «</w:t>
      </w:r>
      <w:r>
        <w:rPr>
          <w:rFonts w:eastAsia="Times New Roman"/>
          <w:szCs w:val="24"/>
        </w:rPr>
        <w:t xml:space="preserve">δημοτικά περιφερειακά </w:t>
      </w:r>
      <w:r>
        <w:rPr>
          <w:rFonts w:eastAsia="Times New Roman"/>
          <w:szCs w:val="24"/>
        </w:rPr>
        <w:t>θέατρα</w:t>
      </w:r>
      <w:r>
        <w:rPr>
          <w:rFonts w:eastAsia="Times New Roman"/>
          <w:szCs w:val="24"/>
        </w:rPr>
        <w:t>», που σημαίνει ότι οι περιφέρειες πρέπει να αναλάβουν κι αυτές την ευθύνη, όχι μόνο το όνομα. Έτσι, λο</w:t>
      </w:r>
      <w:r>
        <w:rPr>
          <w:rFonts w:eastAsia="Times New Roman"/>
          <w:szCs w:val="24"/>
        </w:rPr>
        <w:t xml:space="preserve">ιπόν, θα πρέπει σχετικά σύντομα να δούμε συνολικά τον θεσμό.  </w:t>
      </w:r>
    </w:p>
    <w:p w14:paraId="0DEF67C0" w14:textId="77777777" w:rsidR="00636CB9" w:rsidRDefault="00BB6260">
      <w:pPr>
        <w:spacing w:line="600" w:lineRule="auto"/>
        <w:ind w:firstLine="720"/>
        <w:jc w:val="both"/>
        <w:rPr>
          <w:rFonts w:eastAsia="Times New Roman"/>
          <w:szCs w:val="24"/>
        </w:rPr>
      </w:pPr>
      <w:r>
        <w:rPr>
          <w:rFonts w:eastAsia="Times New Roman"/>
          <w:szCs w:val="24"/>
        </w:rPr>
        <w:t xml:space="preserve">Τώρα, όσον αφορά το ΔΗΠΕΘΕ </w:t>
      </w:r>
      <w:r>
        <w:rPr>
          <w:rFonts w:eastAsia="Times New Roman"/>
          <w:szCs w:val="24"/>
        </w:rPr>
        <w:t>Β</w:t>
      </w:r>
      <w:r>
        <w:rPr>
          <w:rFonts w:eastAsia="Times New Roman"/>
          <w:szCs w:val="24"/>
        </w:rPr>
        <w:t xml:space="preserve">ορείου </w:t>
      </w:r>
      <w:r>
        <w:rPr>
          <w:rFonts w:eastAsia="Times New Roman"/>
          <w:szCs w:val="24"/>
        </w:rPr>
        <w:t>Αιγαίου -αυτά τα νησιά που δοκιμάζονται αυτή</w:t>
      </w:r>
      <w:r>
        <w:rPr>
          <w:rFonts w:eastAsia="Times New Roman"/>
          <w:szCs w:val="24"/>
        </w:rPr>
        <w:t>ν</w:t>
      </w:r>
      <w:r>
        <w:rPr>
          <w:rFonts w:eastAsia="Times New Roman"/>
          <w:szCs w:val="24"/>
        </w:rPr>
        <w:t xml:space="preserve"> τη στιγμή από την προσφυγική κρίση, τα νησιά του </w:t>
      </w:r>
      <w:r>
        <w:rPr>
          <w:rFonts w:eastAsia="Times New Roman"/>
          <w:szCs w:val="24"/>
        </w:rPr>
        <w:t xml:space="preserve">βορείου </w:t>
      </w:r>
      <w:r>
        <w:rPr>
          <w:rFonts w:eastAsia="Times New Roman"/>
          <w:szCs w:val="24"/>
        </w:rPr>
        <w:t xml:space="preserve">Αιγαίου-  εγώ πιστεύω ότι δεν πρέπει να παραμελήσουμε αυτά τα θέματα του πολιτισμού που, όπως είπα και στην </w:t>
      </w:r>
      <w:proofErr w:type="spellStart"/>
      <w:r>
        <w:rPr>
          <w:rFonts w:eastAsia="Times New Roman"/>
          <w:szCs w:val="24"/>
        </w:rPr>
        <w:t>πρωτολογία</w:t>
      </w:r>
      <w:proofErr w:type="spellEnd"/>
      <w:r>
        <w:rPr>
          <w:rFonts w:eastAsia="Times New Roman"/>
          <w:szCs w:val="24"/>
        </w:rPr>
        <w:t xml:space="preserve"> μου, φαίνονται λεπτομέρειες, αλλά δεν είναι γιατί υπάρχει και η ζωή των μονίμων κατοίκων, </w:t>
      </w:r>
      <w:r>
        <w:rPr>
          <w:rFonts w:eastAsia="Times New Roman"/>
          <w:szCs w:val="24"/>
        </w:rPr>
        <w:lastRenderedPageBreak/>
        <w:t xml:space="preserve">την οποία σε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περίπτωση δεν πρέπει να αγν</w:t>
      </w:r>
      <w:r>
        <w:rPr>
          <w:rFonts w:eastAsia="Times New Roman"/>
          <w:szCs w:val="24"/>
        </w:rPr>
        <w:t>οήσουμε. Δεν πρέπει να σταματήσει η κανονικότητα,  ίσα-ίσα πρέπει να ενισχυθεί η κανονικότητα της ζωής των ντόπιων, των ανθρώπων εκεί.</w:t>
      </w:r>
    </w:p>
    <w:p w14:paraId="0DEF67C1" w14:textId="77777777" w:rsidR="00636CB9" w:rsidRDefault="00BB6260">
      <w:pPr>
        <w:spacing w:line="600" w:lineRule="auto"/>
        <w:ind w:firstLine="720"/>
        <w:jc w:val="both"/>
        <w:rPr>
          <w:rFonts w:eastAsia="Times New Roman"/>
          <w:szCs w:val="24"/>
        </w:rPr>
      </w:pPr>
      <w:r>
        <w:rPr>
          <w:rFonts w:eastAsia="Times New Roman"/>
          <w:szCs w:val="24"/>
        </w:rPr>
        <w:t xml:space="preserve">Το  ΔΗΠΕΘΕ </w:t>
      </w:r>
      <w:r>
        <w:rPr>
          <w:rFonts w:eastAsia="Times New Roman"/>
          <w:szCs w:val="24"/>
        </w:rPr>
        <w:t>Ν</w:t>
      </w:r>
      <w:r>
        <w:rPr>
          <w:rFonts w:eastAsia="Times New Roman"/>
          <w:szCs w:val="24"/>
        </w:rPr>
        <w:t xml:space="preserve">οτίου </w:t>
      </w:r>
      <w:r>
        <w:rPr>
          <w:rFonts w:eastAsia="Times New Roman"/>
          <w:szCs w:val="24"/>
        </w:rPr>
        <w:t>Αιγαίου που είχε έδρα στη Ρόδο, δυστυχώς, έχει κλείσει εδώ και δύο χρόνια. Άρα, θα μείνει το Αιγαίο χωρ</w:t>
      </w:r>
      <w:r>
        <w:rPr>
          <w:rFonts w:eastAsia="Times New Roman"/>
          <w:szCs w:val="24"/>
        </w:rPr>
        <w:t xml:space="preserve">ίς ένα </w:t>
      </w:r>
      <w:r>
        <w:rPr>
          <w:rFonts w:eastAsia="Times New Roman"/>
          <w:szCs w:val="24"/>
        </w:rPr>
        <w:t>δημοτικό περιφερειακό θέατρο</w:t>
      </w:r>
      <w:r>
        <w:rPr>
          <w:rFonts w:eastAsia="Times New Roman"/>
          <w:szCs w:val="24"/>
        </w:rPr>
        <w:t xml:space="preserve">, αν κλείσει και το ΔΗΠΕΘΕ της Χίου.   </w:t>
      </w:r>
    </w:p>
    <w:p w14:paraId="0DEF67C2" w14:textId="77777777" w:rsidR="00636CB9" w:rsidRDefault="00BB6260">
      <w:pPr>
        <w:spacing w:line="600" w:lineRule="auto"/>
        <w:ind w:firstLine="720"/>
        <w:jc w:val="both"/>
        <w:rPr>
          <w:rFonts w:eastAsia="Times New Roman"/>
          <w:szCs w:val="24"/>
        </w:rPr>
      </w:pPr>
      <w:r>
        <w:rPr>
          <w:rFonts w:eastAsia="Times New Roman"/>
          <w:szCs w:val="24"/>
        </w:rPr>
        <w:t>Πήρα την πρωτοβουλία –ελπίζω να συμφωνείτε- αν μιλήσω τηλεφωνικά με τον Δήμαρχο της Λέσβου. Φαίνεται πρό</w:t>
      </w:r>
      <w:r>
        <w:rPr>
          <w:rFonts w:eastAsia="Times New Roman"/>
          <w:szCs w:val="24"/>
        </w:rPr>
        <w:lastRenderedPageBreak/>
        <w:t>θυμος στο να δεχθεί την έδρα του ΔΗΠΕΘΕ. Βεβαίως, η επίσημη πρόταση και η όλη</w:t>
      </w:r>
      <w:r>
        <w:rPr>
          <w:rFonts w:eastAsia="Times New Roman"/>
          <w:szCs w:val="24"/>
        </w:rPr>
        <w:t xml:space="preserve"> πρωτοβουλία πρέπει να γίνει από εσάς. Αναμένουμε αυτή την πρωτοβουλία και ο Δήμαρχος Λέσβου την αναμένει, για να δούμε τελικά πού θα γίνει η έδρα του ΔΗΠΕΘΕ </w:t>
      </w:r>
      <w:r>
        <w:rPr>
          <w:rFonts w:eastAsia="Times New Roman"/>
          <w:szCs w:val="24"/>
        </w:rPr>
        <w:t>Β</w:t>
      </w:r>
      <w:r>
        <w:rPr>
          <w:rFonts w:eastAsia="Times New Roman"/>
          <w:szCs w:val="24"/>
        </w:rPr>
        <w:t xml:space="preserve">ορείου </w:t>
      </w:r>
      <w:r>
        <w:rPr>
          <w:rFonts w:eastAsia="Times New Roman"/>
          <w:szCs w:val="24"/>
        </w:rPr>
        <w:t xml:space="preserve">Αιγαίου. Μέλημά μας είναι να μην κλείσει. </w:t>
      </w:r>
    </w:p>
    <w:p w14:paraId="0DEF67C3" w14:textId="77777777" w:rsidR="00636CB9" w:rsidRDefault="00BB6260">
      <w:pPr>
        <w:spacing w:line="600" w:lineRule="auto"/>
        <w:ind w:firstLine="720"/>
        <w:jc w:val="both"/>
        <w:rPr>
          <w:rFonts w:eastAsia="Times New Roman"/>
          <w:szCs w:val="24"/>
        </w:rPr>
      </w:pPr>
      <w:r>
        <w:rPr>
          <w:rFonts w:eastAsia="Times New Roman"/>
          <w:szCs w:val="24"/>
        </w:rPr>
        <w:t xml:space="preserve">Σας ευχαριστώ πολύ.  </w:t>
      </w:r>
    </w:p>
    <w:p w14:paraId="0DEF67C4" w14:textId="77777777" w:rsidR="00636CB9" w:rsidRDefault="00BB6260">
      <w:pPr>
        <w:spacing w:line="600" w:lineRule="auto"/>
        <w:ind w:firstLine="720"/>
        <w:jc w:val="both"/>
        <w:rPr>
          <w:rFonts w:eastAsia="Times New Roman"/>
          <w:szCs w:val="24"/>
        </w:rPr>
      </w:pPr>
      <w:r>
        <w:rPr>
          <w:rFonts w:eastAsia="Times New Roman"/>
          <w:b/>
          <w:szCs w:val="24"/>
        </w:rPr>
        <w:t>ΠΡΟΕΔΡΕΥΩΝ (Αναστάσιος Κο</w:t>
      </w:r>
      <w:r>
        <w:rPr>
          <w:rFonts w:eastAsia="Times New Roman"/>
          <w:b/>
          <w:szCs w:val="24"/>
        </w:rPr>
        <w:t xml:space="preserve">υράκης): </w:t>
      </w:r>
      <w:r>
        <w:rPr>
          <w:rFonts w:eastAsia="Times New Roman"/>
          <w:szCs w:val="24"/>
        </w:rPr>
        <w:t xml:space="preserve">Ευχαριστούμε την κ. Βαγενά. </w:t>
      </w:r>
    </w:p>
    <w:p w14:paraId="0DEF67C5" w14:textId="77777777" w:rsidR="00636CB9" w:rsidRDefault="00BB6260">
      <w:pPr>
        <w:spacing w:line="600" w:lineRule="auto"/>
        <w:ind w:firstLine="720"/>
        <w:jc w:val="both"/>
        <w:rPr>
          <w:rFonts w:eastAsia="Times New Roman"/>
          <w:szCs w:val="24"/>
        </w:rPr>
      </w:pPr>
      <w:r>
        <w:rPr>
          <w:rFonts w:eastAsia="Times New Roman"/>
          <w:szCs w:val="24"/>
        </w:rPr>
        <w:t xml:space="preserve">Ο κύριος Υπουργός έχει τον λόγο για τη δευτερολογία του. </w:t>
      </w:r>
    </w:p>
    <w:p w14:paraId="0DEF67C6" w14:textId="77777777" w:rsidR="00636CB9" w:rsidRDefault="00BB6260">
      <w:pPr>
        <w:spacing w:line="600" w:lineRule="auto"/>
        <w:ind w:firstLine="720"/>
        <w:jc w:val="both"/>
        <w:rPr>
          <w:rFonts w:eastAsia="Times New Roman"/>
          <w:szCs w:val="24"/>
        </w:rPr>
      </w:pPr>
      <w:r>
        <w:rPr>
          <w:rFonts w:eastAsia="Times New Roman"/>
          <w:b/>
          <w:szCs w:val="24"/>
        </w:rPr>
        <w:lastRenderedPageBreak/>
        <w:t xml:space="preserve">ΑΡΙΣΤΕΙΔΗΣ ΜΠΑΛΤΑΣ (Υπουργός Πολιτισμού και Αθλητισμού): </w:t>
      </w:r>
      <w:r>
        <w:rPr>
          <w:rFonts w:eastAsia="Times New Roman"/>
          <w:szCs w:val="24"/>
        </w:rPr>
        <w:t>Κατ’ ουσία δεν έχω τίποτα να προσθέσω. Συμφωνώ απολύτως για τη σημασία του ΔΗΠΕΘΕ σε ολόκληρο το σύμπλε</w:t>
      </w:r>
      <w:r>
        <w:rPr>
          <w:rFonts w:eastAsia="Times New Roman"/>
          <w:szCs w:val="24"/>
        </w:rPr>
        <w:t xml:space="preserve">γμα των νησιών του </w:t>
      </w:r>
      <w:r>
        <w:rPr>
          <w:rFonts w:eastAsia="Times New Roman"/>
          <w:szCs w:val="24"/>
        </w:rPr>
        <w:t xml:space="preserve">βορείου </w:t>
      </w:r>
      <w:r>
        <w:rPr>
          <w:rFonts w:eastAsia="Times New Roman"/>
          <w:szCs w:val="24"/>
        </w:rPr>
        <w:t xml:space="preserve">Αιγαίου, ιδιαίτερα στις παρούσες συνθήκες. </w:t>
      </w:r>
    </w:p>
    <w:p w14:paraId="0DEF67C7" w14:textId="77777777" w:rsidR="00636CB9" w:rsidRDefault="00BB6260">
      <w:pPr>
        <w:spacing w:line="600" w:lineRule="auto"/>
        <w:ind w:firstLine="720"/>
        <w:jc w:val="both"/>
        <w:rPr>
          <w:rFonts w:eastAsia="Times New Roman"/>
          <w:szCs w:val="24"/>
        </w:rPr>
      </w:pPr>
      <w:r>
        <w:rPr>
          <w:rFonts w:eastAsia="Times New Roman"/>
          <w:szCs w:val="24"/>
        </w:rPr>
        <w:t>Είμαστε πάρα πολύ πρόθυμοι να συζητήσουμε τη μεταφορά της έδρας στη Λέσβο ή στη Σάμο ή όπου νομίζουν οι δήμοι και πώς μπορούν οι ίδιοι οι δήμοι να συνεργαστούν και να μας προτείνουν κάπ</w:t>
      </w:r>
      <w:r>
        <w:rPr>
          <w:rFonts w:eastAsia="Times New Roman"/>
          <w:szCs w:val="24"/>
        </w:rPr>
        <w:t xml:space="preserve">οιου τέτοιου τύπου λύση. </w:t>
      </w:r>
    </w:p>
    <w:p w14:paraId="0DEF67C8" w14:textId="77777777" w:rsidR="00636CB9" w:rsidRDefault="00BB6260">
      <w:pPr>
        <w:spacing w:line="600" w:lineRule="auto"/>
        <w:ind w:firstLine="720"/>
        <w:jc w:val="both"/>
        <w:rPr>
          <w:rFonts w:eastAsia="Times New Roman"/>
          <w:szCs w:val="24"/>
        </w:rPr>
      </w:pPr>
      <w:r>
        <w:rPr>
          <w:rFonts w:eastAsia="Times New Roman"/>
          <w:szCs w:val="24"/>
        </w:rPr>
        <w:t xml:space="preserve">Συμφωνώ, επίσης, απολύτως ότι η θεατρική παιδεία και η καλλιτεχνική παιδεία γενικότερα ή η καλλιτεχνική παραγωγή </w:t>
      </w:r>
      <w:r>
        <w:rPr>
          <w:rFonts w:eastAsia="Times New Roman"/>
          <w:szCs w:val="24"/>
        </w:rPr>
        <w:lastRenderedPageBreak/>
        <w:t>αυτή</w:t>
      </w:r>
      <w:r>
        <w:rPr>
          <w:rFonts w:eastAsia="Times New Roman"/>
          <w:szCs w:val="24"/>
        </w:rPr>
        <w:t>ν</w:t>
      </w:r>
      <w:r>
        <w:rPr>
          <w:rFonts w:eastAsia="Times New Roman"/>
          <w:szCs w:val="24"/>
        </w:rPr>
        <w:t xml:space="preserve"> την περίοδο, με τις προσφυγικές ροές και τη μεγάλη αναταραχή που συμβαίνει σε ολόκληρη την περιοχή, είναι καίρι</w:t>
      </w:r>
      <w:r>
        <w:rPr>
          <w:rFonts w:eastAsia="Times New Roman"/>
          <w:szCs w:val="24"/>
        </w:rPr>
        <w:t>α συνιστώσα για να αντιμετωπίσουμε όχι απλώς ανθρωπιστικά αλλά σε βαθύτερο επίπεδο, την κατάσταση που περνά αυτή</w:t>
      </w:r>
      <w:r>
        <w:rPr>
          <w:rFonts w:eastAsia="Times New Roman"/>
          <w:szCs w:val="24"/>
        </w:rPr>
        <w:t>ν</w:t>
      </w:r>
      <w:r>
        <w:rPr>
          <w:rFonts w:eastAsia="Times New Roman"/>
          <w:szCs w:val="24"/>
        </w:rPr>
        <w:t xml:space="preserve"> τη στιγμή η χώρα σε εκείνη την περιοχή. </w:t>
      </w:r>
    </w:p>
    <w:p w14:paraId="0DEF67C9" w14:textId="77777777" w:rsidR="00636CB9" w:rsidRDefault="00BB6260">
      <w:pPr>
        <w:spacing w:line="600" w:lineRule="auto"/>
        <w:ind w:firstLine="720"/>
        <w:jc w:val="both"/>
        <w:rPr>
          <w:rFonts w:eastAsia="Times New Roman"/>
          <w:szCs w:val="24"/>
        </w:rPr>
      </w:pPr>
      <w:r>
        <w:rPr>
          <w:rFonts w:eastAsia="Times New Roman"/>
          <w:szCs w:val="24"/>
        </w:rPr>
        <w:t xml:space="preserve">Ευχαριστώ πολύ. </w:t>
      </w:r>
    </w:p>
    <w:p w14:paraId="0DEF67CA" w14:textId="77777777" w:rsidR="00636CB9" w:rsidRDefault="00BB6260">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κύριε Υπουργέ. </w:t>
      </w:r>
      <w:r>
        <w:rPr>
          <w:rFonts w:eastAsia="Times New Roman"/>
          <w:szCs w:val="24"/>
        </w:rPr>
        <w:t>Ο</w:t>
      </w:r>
      <w:r>
        <w:rPr>
          <w:rFonts w:eastAsia="Times New Roman"/>
          <w:szCs w:val="24"/>
        </w:rPr>
        <w:t>λοκληρώθηκε η απάντη</w:t>
      </w:r>
      <w:r>
        <w:rPr>
          <w:rFonts w:eastAsia="Times New Roman"/>
          <w:szCs w:val="24"/>
        </w:rPr>
        <w:t xml:space="preserve">ση της ερώτησης. </w:t>
      </w:r>
    </w:p>
    <w:p w14:paraId="0DEF67CB" w14:textId="77777777" w:rsidR="00636CB9" w:rsidRDefault="00BB6260">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δεύτερη</w:t>
      </w:r>
      <w:r>
        <w:rPr>
          <w:rFonts w:eastAsia="Times New Roman"/>
          <w:szCs w:val="24"/>
        </w:rPr>
        <w:t xml:space="preserve"> με αριθμό 594/29-2-2016 επίκαιρη ερώτηση </w:t>
      </w:r>
      <w:r>
        <w:rPr>
          <w:rFonts w:eastAsia="Times New Roman"/>
          <w:szCs w:val="24"/>
        </w:rPr>
        <w:t>πρώτου κύκλου</w:t>
      </w:r>
      <w:r>
        <w:rPr>
          <w:rFonts w:eastAsia="Times New Roman"/>
          <w:szCs w:val="24"/>
        </w:rPr>
        <w:t xml:space="preserve"> της Βουλευτού Σερρών της Νέας Δημοκρατίας </w:t>
      </w:r>
      <w:r>
        <w:rPr>
          <w:rFonts w:eastAsia="Times New Roman"/>
          <w:szCs w:val="24"/>
        </w:rPr>
        <w:lastRenderedPageBreak/>
        <w:t>κ. Φωτεινής Αραμπατζή προς τον Υπουργό Υγείας, σχετικά με το σχέδιο συγχώνευσης-κατάργησης μονάδων της Πρωτοβάθμιας Φροντίδας Υγεία</w:t>
      </w:r>
      <w:r>
        <w:rPr>
          <w:rFonts w:eastAsia="Times New Roman"/>
          <w:szCs w:val="24"/>
        </w:rPr>
        <w:t xml:space="preserve">ς, δεν θα συζητηθεί λόγω κωλύματος του </w:t>
      </w:r>
      <w:r>
        <w:rPr>
          <w:rFonts w:eastAsia="Times New Roman"/>
          <w:szCs w:val="24"/>
        </w:rPr>
        <w:t xml:space="preserve">κυρίου </w:t>
      </w:r>
      <w:r>
        <w:rPr>
          <w:rFonts w:eastAsia="Times New Roman"/>
          <w:szCs w:val="24"/>
        </w:rPr>
        <w:t xml:space="preserve">Υπουργού. </w:t>
      </w:r>
    </w:p>
    <w:p w14:paraId="0DEF67CC" w14:textId="77777777" w:rsidR="00636CB9" w:rsidRDefault="00BB6260">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τρίτη</w:t>
      </w:r>
      <w:r>
        <w:rPr>
          <w:rFonts w:eastAsia="Times New Roman"/>
          <w:szCs w:val="24"/>
        </w:rPr>
        <w:t xml:space="preserve"> με αριθμό 598/29-2-2016 επίκαιρη ερώτηση </w:t>
      </w:r>
      <w:r>
        <w:rPr>
          <w:rFonts w:eastAsia="Times New Roman"/>
          <w:szCs w:val="24"/>
        </w:rPr>
        <w:t>πρώτου κύκλου</w:t>
      </w:r>
      <w:r>
        <w:rPr>
          <w:rFonts w:eastAsia="Times New Roman"/>
          <w:szCs w:val="24"/>
        </w:rPr>
        <w:t xml:space="preserve"> του Βουλευτή </w:t>
      </w:r>
      <w:r>
        <w:rPr>
          <w:rFonts w:eastAsia="Times New Roman"/>
          <w:szCs w:val="24"/>
        </w:rPr>
        <w:t xml:space="preserve">Β΄ </w:t>
      </w:r>
      <w:r>
        <w:rPr>
          <w:rFonts w:eastAsia="Times New Roman"/>
          <w:szCs w:val="24"/>
        </w:rPr>
        <w:t>Πειραι</w:t>
      </w:r>
      <w:r>
        <w:rPr>
          <w:rFonts w:eastAsia="Times New Roman"/>
          <w:szCs w:val="24"/>
        </w:rPr>
        <w:t>ώς</w:t>
      </w:r>
      <w:r>
        <w:rPr>
          <w:rFonts w:eastAsia="Times New Roman"/>
          <w:szCs w:val="24"/>
        </w:rPr>
        <w:t xml:space="preserve"> του Λαϊκού Συνδέσμου</w:t>
      </w:r>
      <w:r>
        <w:rPr>
          <w:rFonts w:eastAsia="Times New Roman"/>
          <w:szCs w:val="24"/>
        </w:rPr>
        <w:t>-</w:t>
      </w:r>
      <w:r>
        <w:rPr>
          <w:rFonts w:eastAsia="Times New Roman"/>
          <w:szCs w:val="24"/>
        </w:rPr>
        <w:t xml:space="preserve"> Χρυσή Αυγή  κ. Ιωάννη Λαγού προς τον Υπουργό Εσωτερικών και Διοικητικής Ανασυγκρότησης, σ</w:t>
      </w:r>
      <w:r>
        <w:rPr>
          <w:rFonts w:eastAsia="Times New Roman"/>
          <w:szCs w:val="24"/>
        </w:rPr>
        <w:t xml:space="preserve">χετικά με την «καλλιέργεια κλίματος έντασης και τις μεθοδεύσεις του τουρκικού προξενείου στη Θράκη», δεν θα συζητηθεί λόγω αναρμοδιότητας.  </w:t>
      </w:r>
    </w:p>
    <w:p w14:paraId="0DEF67CD" w14:textId="77777777" w:rsidR="00636CB9" w:rsidRDefault="00BB6260">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τέταρτη</w:t>
      </w:r>
      <w:r>
        <w:rPr>
          <w:rFonts w:eastAsia="Times New Roman"/>
          <w:szCs w:val="24"/>
        </w:rPr>
        <w:t xml:space="preserve"> με αριθμό 602/1-3-2016 επίκαιρη ερώτηση </w:t>
      </w:r>
      <w:r>
        <w:rPr>
          <w:rFonts w:eastAsia="Times New Roman"/>
          <w:szCs w:val="24"/>
        </w:rPr>
        <w:t>πρώτου κύκλου</w:t>
      </w:r>
      <w:r>
        <w:rPr>
          <w:rFonts w:eastAsia="Times New Roman"/>
          <w:szCs w:val="24"/>
        </w:rPr>
        <w:t xml:space="preserve"> του ΣΤ</w:t>
      </w:r>
      <w:r>
        <w:rPr>
          <w:rFonts w:eastAsia="Times New Roman"/>
          <w:szCs w:val="24"/>
        </w:rPr>
        <w:t>΄</w:t>
      </w:r>
      <w:r>
        <w:rPr>
          <w:rFonts w:eastAsia="Times New Roman"/>
          <w:szCs w:val="24"/>
        </w:rPr>
        <w:t xml:space="preserve"> Αντιπροέδρου της Βουλής και Βουλευτή Δωδεκανήσου της Δημοκρατικής Συμπαράταξης ΠΑΣΟΚ-ΔΗΜΑΡ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Εθνικής Άμυνας, σχετικά με την αθρόα αποβίβαση προσφύγων-μη νόμιμων μεταναστών στο Καστελόριζο, δεν θα συζητηθεί λόγω κωλύ</w:t>
      </w:r>
      <w:r>
        <w:rPr>
          <w:rFonts w:eastAsia="Times New Roman"/>
          <w:szCs w:val="24"/>
        </w:rPr>
        <w:t>ματος του</w:t>
      </w:r>
      <w:r>
        <w:rPr>
          <w:rFonts w:eastAsia="Times New Roman"/>
          <w:szCs w:val="24"/>
        </w:rPr>
        <w:t xml:space="preserve"> κυρίου</w:t>
      </w:r>
      <w:r>
        <w:rPr>
          <w:rFonts w:eastAsia="Times New Roman"/>
          <w:szCs w:val="24"/>
        </w:rPr>
        <w:t xml:space="preserve"> Υπουργού. </w:t>
      </w:r>
    </w:p>
    <w:p w14:paraId="0DEF67CE" w14:textId="77777777" w:rsidR="00636CB9" w:rsidRDefault="00BB6260">
      <w:pPr>
        <w:spacing w:line="600" w:lineRule="auto"/>
        <w:jc w:val="both"/>
        <w:rPr>
          <w:rFonts w:eastAsia="Times New Roman" w:cs="Times New Roman"/>
          <w:szCs w:val="24"/>
        </w:rPr>
      </w:pPr>
      <w:r>
        <w:rPr>
          <w:rFonts w:ascii="Verdana" w:eastAsia="Times New Roman" w:hAnsi="Verdana" w:cs="Times New Roman"/>
          <w:color w:val="000000"/>
          <w:sz w:val="17"/>
          <w:szCs w:val="17"/>
          <w:shd w:val="clear" w:color="auto" w:fill="FFFFFF"/>
        </w:rPr>
        <w:tab/>
      </w:r>
      <w:r>
        <w:rPr>
          <w:rFonts w:eastAsia="Times New Roman" w:cs="Times New Roman"/>
          <w:szCs w:val="24"/>
        </w:rPr>
        <w:t>Η</w:t>
      </w:r>
      <w:r>
        <w:rPr>
          <w:rFonts w:eastAsia="Times New Roman" w:cs="Times New Roman"/>
          <w:szCs w:val="24"/>
        </w:rPr>
        <w:t xml:space="preserve"> πέμπτη</w:t>
      </w:r>
      <w:r>
        <w:rPr>
          <w:rFonts w:eastAsia="Times New Roman" w:cs="Times New Roman"/>
          <w:szCs w:val="24"/>
        </w:rPr>
        <w:t xml:space="preserve"> με αριθμό 608/1-3-2016 επίκαιρη ερώτηση </w:t>
      </w:r>
      <w:r>
        <w:rPr>
          <w:rFonts w:eastAsia="Times New Roman" w:cs="Times New Roman"/>
          <w:szCs w:val="24"/>
        </w:rPr>
        <w:t>πρώτου κύκλου</w:t>
      </w:r>
      <w:r>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τη χορήγηση αποζημίωσ</w:t>
      </w:r>
      <w:r>
        <w:rPr>
          <w:rFonts w:eastAsia="Times New Roman" w:cs="Times New Roman"/>
          <w:szCs w:val="24"/>
        </w:rPr>
        <w:t xml:space="preserve">ης στους υπαλλήλους που μετέχουν στην </w:t>
      </w:r>
      <w:r>
        <w:rPr>
          <w:rFonts w:eastAsia="Times New Roman" w:cs="Times New Roman"/>
          <w:szCs w:val="24"/>
        </w:rPr>
        <w:lastRenderedPageBreak/>
        <w:t>οργάνωση, υποστήριξη και διεξαγωγή των δοκιμασιών προσόντων και συμπεριφοράς των υποψηφίων οδηγών</w:t>
      </w:r>
      <w:r>
        <w:rPr>
          <w:rFonts w:eastAsia="Times New Roman" w:cs="Times New Roman"/>
          <w:szCs w:val="24"/>
        </w:rPr>
        <w:t>,</w:t>
      </w:r>
      <w:r>
        <w:rPr>
          <w:rFonts w:eastAsia="Times New Roman" w:cs="Times New Roman"/>
          <w:szCs w:val="24"/>
        </w:rPr>
        <w:t xml:space="preserve"> δεν θα συζητηθεί λόγω αναρμοδιότητας.</w:t>
      </w:r>
    </w:p>
    <w:p w14:paraId="0DEF67C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Εισερχόμαστε στη</w:t>
      </w:r>
      <w:r>
        <w:rPr>
          <w:rFonts w:eastAsia="Times New Roman" w:cs="Times New Roman"/>
          <w:szCs w:val="24"/>
        </w:rPr>
        <w:t>ν έκτη</w:t>
      </w:r>
      <w:r>
        <w:rPr>
          <w:rFonts w:eastAsia="Times New Roman" w:cs="Times New Roman"/>
          <w:szCs w:val="24"/>
        </w:rPr>
        <w:t xml:space="preserve"> με αριθμό 603/1-3-2016 επίκαιρη ερώτηση </w:t>
      </w:r>
      <w:r>
        <w:rPr>
          <w:rFonts w:eastAsia="Times New Roman" w:cs="Times New Roman"/>
          <w:szCs w:val="24"/>
        </w:rPr>
        <w:t>πρώτου κύκλου</w:t>
      </w:r>
      <w:r>
        <w:rPr>
          <w:rFonts w:eastAsia="Times New Roman" w:cs="Times New Roman"/>
          <w:szCs w:val="24"/>
        </w:rPr>
        <w:t xml:space="preserve"> του </w:t>
      </w:r>
      <w:r>
        <w:rPr>
          <w:rFonts w:eastAsia="Times New Roman" w:cs="Times New Roman"/>
          <w:szCs w:val="24"/>
        </w:rPr>
        <w:t xml:space="preserve">Βουλευτή Β΄ Αθηνών των Ανεξαρτήτων Ελλήνων κ. </w:t>
      </w:r>
      <w:r>
        <w:rPr>
          <w:rFonts w:eastAsia="Times New Roman" w:cs="Times New Roman"/>
          <w:bCs/>
          <w:szCs w:val="24"/>
        </w:rPr>
        <w:t xml:space="preserve">Αθανασίου </w:t>
      </w:r>
      <w:proofErr w:type="spellStart"/>
      <w:r>
        <w:rPr>
          <w:rFonts w:eastAsia="Times New Roman" w:cs="Times New Roman"/>
          <w:bCs/>
          <w:szCs w:val="24"/>
        </w:rPr>
        <w:t>Παπαχριστόπουλου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καθυστερήσεις στην έκδοση των συντάξεων του ΙΚΑ.</w:t>
      </w:r>
    </w:p>
    <w:p w14:paraId="0DEF67D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ερώτηση </w:t>
      </w:r>
      <w:r>
        <w:rPr>
          <w:rFonts w:eastAsia="Times New Roman" w:cs="Times New Roman"/>
          <w:szCs w:val="24"/>
        </w:rPr>
        <w:t>θα απαντήσει ο Υφυπου</w:t>
      </w:r>
      <w:r>
        <w:rPr>
          <w:rFonts w:eastAsia="Times New Roman" w:cs="Times New Roman"/>
          <w:szCs w:val="24"/>
        </w:rPr>
        <w:t>ργός κ. Αναστάσιος Πετρόπουλος.</w:t>
      </w:r>
    </w:p>
    <w:p w14:paraId="0DEF67D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για να αναπτύξει την ερώτησή του.</w:t>
      </w:r>
    </w:p>
    <w:p w14:paraId="0DEF67D2"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0DEF67D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Το τελευταίο πράγμα που έχω, κύριε Υπουργέ μου, είναι αντιπολιτευτική διάθεση και θέλω να με πιστέψετε γι’ αυτό. Έχω μπροστά μου την ερώτηση μιας Βρετανίδας που συνταξιοδοτείται, «</w:t>
      </w:r>
      <w:r>
        <w:rPr>
          <w:rFonts w:eastAsia="Times New Roman" w:cs="Times New Roman"/>
          <w:szCs w:val="24"/>
          <w:lang w:val="en-US"/>
        </w:rPr>
        <w:t>When</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 xml:space="preserve"> ‘</w:t>
      </w:r>
      <w:proofErr w:type="spellStart"/>
      <w:r>
        <w:rPr>
          <w:rFonts w:eastAsia="Times New Roman" w:cs="Times New Roman"/>
          <w:szCs w:val="24"/>
          <w:lang w:val="en-US"/>
        </w:rPr>
        <w:t>ll</w:t>
      </w:r>
      <w:proofErr w:type="spellEnd"/>
      <w:r>
        <w:rPr>
          <w:rFonts w:eastAsia="Times New Roman" w:cs="Times New Roman"/>
          <w:szCs w:val="24"/>
        </w:rPr>
        <w:t xml:space="preserve"> </w:t>
      </w:r>
      <w:r>
        <w:rPr>
          <w:rFonts w:eastAsia="Times New Roman" w:cs="Times New Roman"/>
          <w:szCs w:val="24"/>
          <w:lang w:val="en-US"/>
        </w:rPr>
        <w:t>be</w:t>
      </w:r>
      <w:r>
        <w:rPr>
          <w:rFonts w:eastAsia="Times New Roman" w:cs="Times New Roman"/>
          <w:szCs w:val="24"/>
        </w:rPr>
        <w:t xml:space="preserve"> </w:t>
      </w:r>
      <w:r>
        <w:rPr>
          <w:rFonts w:eastAsia="Times New Roman" w:cs="Times New Roman"/>
          <w:szCs w:val="24"/>
          <w:lang w:val="en-US"/>
        </w:rPr>
        <w:t>payed</w:t>
      </w:r>
      <w:r>
        <w:rPr>
          <w:rFonts w:eastAsia="Times New Roman" w:cs="Times New Roman"/>
          <w:szCs w:val="24"/>
        </w:rPr>
        <w:t xml:space="preserve">?». </w:t>
      </w:r>
    </w:p>
    <w:p w14:paraId="0DEF67D4"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Και η απάντηση –δεν θα την διαβάσω στα εγγλέζικα, θα</w:t>
      </w:r>
      <w:r>
        <w:rPr>
          <w:rFonts w:eastAsia="Times New Roman" w:cs="Times New Roman"/>
          <w:szCs w:val="24"/>
        </w:rPr>
        <w:t xml:space="preserve"> την διαβάσω στα ελληνικά- είναι από το εγγλέζικο επενδυτικό </w:t>
      </w:r>
      <w:r>
        <w:rPr>
          <w:rFonts w:eastAsia="Times New Roman" w:cs="Times New Roman"/>
          <w:szCs w:val="24"/>
        </w:rPr>
        <w:lastRenderedPageBreak/>
        <w:t xml:space="preserve">περιοδικό στην Βρετανία, όπου σχεδόν απολογείται η υπηρεσία της ότι δεν μπορεί να πληρώσει την επόμενη μέρα που έκανε την αίτησή της, αλλά χρειάζεται να περιμένει την πρώτη μέρα των πληρωμών του </w:t>
      </w:r>
      <w:r>
        <w:rPr>
          <w:rFonts w:eastAsia="Times New Roman" w:cs="Times New Roman"/>
          <w:szCs w:val="24"/>
        </w:rPr>
        <w:t>δημοσίου, δηλαδή έξι μέρες. Και απολογείται γι’ αυτό το πράγμα το εγγλέζικο δημόσιο στην Βρετανίδα που ρωτάει το πότε θα πάρει τη σύνταξή της.</w:t>
      </w:r>
    </w:p>
    <w:p w14:paraId="0DEF67D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Γιατί το λέω; Δεν είμαι αιθεροβάμων ούτε πιστεύω ότι μπορεί να γίνει αυτό μέσα σε μερικές μέρες. Από αυτό το σημείο, όμως, μέχρι να φθάνουμε, Υπουργέ μου, στο γεγονός κάποιοι άνθρωποι να συμπληρώνουν και τρ</w:t>
      </w:r>
      <w:r>
        <w:rPr>
          <w:rFonts w:eastAsia="Times New Roman" w:cs="Times New Roman"/>
          <w:szCs w:val="24"/>
        </w:rPr>
        <w:t xml:space="preserve">ιάμισι </w:t>
      </w:r>
      <w:r>
        <w:rPr>
          <w:rFonts w:eastAsia="Times New Roman" w:cs="Times New Roman"/>
          <w:szCs w:val="24"/>
        </w:rPr>
        <w:t>χρόνια από την ημέρα που έχουν φύγει από τη</w:t>
      </w:r>
      <w:r>
        <w:rPr>
          <w:rFonts w:eastAsia="Times New Roman" w:cs="Times New Roman"/>
          <w:szCs w:val="24"/>
        </w:rPr>
        <w:t>ν υπηρεσία τους, νομίζω ότι αγγίζει τα όρια της υπερβολής.</w:t>
      </w:r>
    </w:p>
    <w:p w14:paraId="0DEF67D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θέλω να ξεχωρίσω ένα πράγμα. Είμαι ο τελευταίος που δεν ξέρω σε τι κατάσταση βρίσκεται η χώρα. Μιλάμε για </w:t>
      </w:r>
      <w:r>
        <w:rPr>
          <w:rFonts w:eastAsia="Times New Roman" w:cs="Times New Roman"/>
          <w:szCs w:val="24"/>
        </w:rPr>
        <w:t xml:space="preserve">τριακόσιες τριάντα χιλιάδες </w:t>
      </w:r>
      <w:r>
        <w:rPr>
          <w:rFonts w:eastAsia="Times New Roman" w:cs="Times New Roman"/>
          <w:szCs w:val="24"/>
        </w:rPr>
        <w:t>αιτήσεις που είναι πάνω από 3,5 δισεκατομμύρια. Και εάν</w:t>
      </w:r>
      <w:r>
        <w:rPr>
          <w:rFonts w:eastAsia="Times New Roman" w:cs="Times New Roman"/>
          <w:szCs w:val="24"/>
        </w:rPr>
        <w:t xml:space="preserve"> πραγματικά η αιτία ήταν ότι «παιδιά, ξέρετε, έχουμε κληρονομήσει λεηλασία σαράντα χρόνων και δεν έχουμε λεφτά», δεν θα έκανα καθόλου την ερώτηση. </w:t>
      </w:r>
    </w:p>
    <w:p w14:paraId="0DEF67D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Αλλά, έχω μπροστά μου τα στοιχεία που δίνουν πολλοί σύλλογοι εργαζομένων. Και σας λέω ενδεικτικά τα εξής, κύ</w:t>
      </w:r>
      <w:r>
        <w:rPr>
          <w:rFonts w:eastAsia="Times New Roman" w:cs="Times New Roman"/>
          <w:szCs w:val="24"/>
        </w:rPr>
        <w:t xml:space="preserve">ριε Υπουργέ. Στις </w:t>
      </w:r>
      <w:r>
        <w:rPr>
          <w:rFonts w:eastAsia="Times New Roman" w:cs="Times New Roman"/>
          <w:szCs w:val="24"/>
        </w:rPr>
        <w:t>τριακόσιες τριάντα χιλιάδες</w:t>
      </w:r>
      <w:r>
        <w:rPr>
          <w:rFonts w:eastAsia="Times New Roman" w:cs="Times New Roman"/>
          <w:szCs w:val="24"/>
        </w:rPr>
        <w:t xml:space="preserve"> αιτήσεις δεν είναι μόνο το ΙΚΑ, αλλά είναι όλα τα </w:t>
      </w:r>
      <w:r>
        <w:rPr>
          <w:rFonts w:eastAsia="Times New Roman" w:cs="Times New Roman"/>
          <w:szCs w:val="24"/>
        </w:rPr>
        <w:t xml:space="preserve">ταμεία </w:t>
      </w:r>
      <w:r>
        <w:rPr>
          <w:rFonts w:eastAsia="Times New Roman" w:cs="Times New Roman"/>
          <w:szCs w:val="24"/>
        </w:rPr>
        <w:t xml:space="preserve">μέσα. Φέρνω όμως παράδειγμα για τα ΙΚΑ. Τα έχω εδώ μαζεμένα. </w:t>
      </w:r>
    </w:p>
    <w:p w14:paraId="0DEF67D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Στο ΙΚΑ Πατησίων –ας πούμε- είναι </w:t>
      </w:r>
      <w:r>
        <w:rPr>
          <w:rFonts w:eastAsia="Times New Roman" w:cs="Times New Roman"/>
          <w:szCs w:val="24"/>
        </w:rPr>
        <w:t xml:space="preserve">οχτώ χιλιάδες </w:t>
      </w:r>
      <w:r>
        <w:rPr>
          <w:rFonts w:eastAsia="Times New Roman" w:cs="Times New Roman"/>
          <w:szCs w:val="24"/>
        </w:rPr>
        <w:t>αιτήσεις, είναι τέσσερις υπάλληλοι και φθάν</w:t>
      </w:r>
      <w:r>
        <w:rPr>
          <w:rFonts w:eastAsia="Times New Roman" w:cs="Times New Roman"/>
          <w:szCs w:val="24"/>
        </w:rPr>
        <w:t>ουν στα τρ</w:t>
      </w:r>
      <w:r>
        <w:rPr>
          <w:rFonts w:eastAsia="Times New Roman" w:cs="Times New Roman"/>
          <w:szCs w:val="24"/>
        </w:rPr>
        <w:t>ιάμισι</w:t>
      </w:r>
      <w:r>
        <w:rPr>
          <w:rFonts w:eastAsia="Times New Roman" w:cs="Times New Roman"/>
          <w:szCs w:val="24"/>
        </w:rPr>
        <w:t xml:space="preserve"> χρόνια. Στο ΙΚΑ Αγίων Αναργύρων είναι επτά υπάλληλοι με </w:t>
      </w:r>
      <w:proofErr w:type="spellStart"/>
      <w:r>
        <w:rPr>
          <w:rFonts w:eastAsia="Times New Roman" w:cs="Times New Roman"/>
          <w:szCs w:val="24"/>
        </w:rPr>
        <w:t>δεκαπεντέμισι</w:t>
      </w:r>
      <w:proofErr w:type="spellEnd"/>
      <w:r>
        <w:rPr>
          <w:rFonts w:eastAsia="Times New Roman" w:cs="Times New Roman"/>
          <w:szCs w:val="24"/>
        </w:rPr>
        <w:t xml:space="preserve"> χιλιάδες </w:t>
      </w:r>
      <w:r>
        <w:rPr>
          <w:rFonts w:eastAsia="Times New Roman" w:cs="Times New Roman"/>
          <w:szCs w:val="24"/>
        </w:rPr>
        <w:t>αιτήσεις και φθάνουν στα τρ</w:t>
      </w:r>
      <w:r>
        <w:rPr>
          <w:rFonts w:eastAsia="Times New Roman" w:cs="Times New Roman"/>
          <w:szCs w:val="24"/>
        </w:rPr>
        <w:t>ιάμισι χρόνια</w:t>
      </w:r>
      <w:r>
        <w:rPr>
          <w:rFonts w:eastAsia="Times New Roman" w:cs="Times New Roman"/>
          <w:szCs w:val="24"/>
        </w:rPr>
        <w:t xml:space="preserve">. Στο ΙΚΑ Αλεξάνδρας είναι τέσσερις υπάλληλοι με </w:t>
      </w:r>
      <w:proofErr w:type="spellStart"/>
      <w:r>
        <w:rPr>
          <w:rFonts w:eastAsia="Times New Roman" w:cs="Times New Roman"/>
          <w:szCs w:val="24"/>
        </w:rPr>
        <w:t>επτάμισι</w:t>
      </w:r>
      <w:proofErr w:type="spellEnd"/>
      <w:r>
        <w:rPr>
          <w:rFonts w:eastAsia="Times New Roman" w:cs="Times New Roman"/>
          <w:szCs w:val="24"/>
        </w:rPr>
        <w:t xml:space="preserve"> χιλιάδες </w:t>
      </w:r>
      <w:r>
        <w:rPr>
          <w:rFonts w:eastAsia="Times New Roman" w:cs="Times New Roman"/>
          <w:szCs w:val="24"/>
        </w:rPr>
        <w:t>αιτήσεις και φθάνουν στα τρ</w:t>
      </w:r>
      <w:r>
        <w:rPr>
          <w:rFonts w:eastAsia="Times New Roman" w:cs="Times New Roman"/>
          <w:szCs w:val="24"/>
        </w:rPr>
        <w:t>ιάμισι</w:t>
      </w:r>
      <w:r>
        <w:rPr>
          <w:rFonts w:eastAsia="Times New Roman" w:cs="Times New Roman"/>
          <w:szCs w:val="24"/>
        </w:rPr>
        <w:t xml:space="preserve"> χρόνια. Στο ΙΚΑ Αμα</w:t>
      </w:r>
      <w:r>
        <w:rPr>
          <w:rFonts w:eastAsia="Times New Roman" w:cs="Times New Roman"/>
          <w:szCs w:val="24"/>
        </w:rPr>
        <w:t xml:space="preserve">ρουσίου είναι έξι υπάλληλοι με </w:t>
      </w:r>
      <w:r>
        <w:rPr>
          <w:rFonts w:eastAsia="Times New Roman" w:cs="Times New Roman"/>
          <w:szCs w:val="24"/>
        </w:rPr>
        <w:t xml:space="preserve">εννιά χιλιάδες </w:t>
      </w:r>
      <w:r>
        <w:rPr>
          <w:rFonts w:eastAsia="Times New Roman" w:cs="Times New Roman"/>
          <w:szCs w:val="24"/>
        </w:rPr>
        <w:t xml:space="preserve">αιτήσεις και φθάνουν στα </w:t>
      </w:r>
      <w:r>
        <w:rPr>
          <w:rFonts w:eastAsia="Times New Roman" w:cs="Times New Roman"/>
          <w:szCs w:val="24"/>
        </w:rPr>
        <w:t xml:space="preserve">τριάμισι </w:t>
      </w:r>
      <w:r>
        <w:rPr>
          <w:rFonts w:eastAsia="Times New Roman" w:cs="Times New Roman"/>
          <w:szCs w:val="24"/>
        </w:rPr>
        <w:t xml:space="preserve">χρόνια. </w:t>
      </w:r>
    </w:p>
    <w:p w14:paraId="0DEF67D9"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Θέλω, όμως, να είμαι δίκαιος. Υπάρχουν και ΙΚΑ</w:t>
      </w:r>
      <w:r>
        <w:rPr>
          <w:rFonts w:eastAsia="Times New Roman" w:cs="Times New Roman"/>
          <w:szCs w:val="24"/>
        </w:rPr>
        <w:t>,</w:t>
      </w:r>
      <w:r>
        <w:rPr>
          <w:rFonts w:eastAsia="Times New Roman" w:cs="Times New Roman"/>
          <w:szCs w:val="24"/>
        </w:rPr>
        <w:t xml:space="preserve"> όπως της Ηλιούπολης και του Περιστερίου</w:t>
      </w:r>
      <w:r>
        <w:rPr>
          <w:rFonts w:eastAsia="Times New Roman" w:cs="Times New Roman"/>
          <w:szCs w:val="24"/>
        </w:rPr>
        <w:t>,</w:t>
      </w:r>
      <w:r>
        <w:rPr>
          <w:rFonts w:eastAsia="Times New Roman" w:cs="Times New Roman"/>
          <w:szCs w:val="24"/>
        </w:rPr>
        <w:t xml:space="preserve"> που μέσα σε έξι με οχτώ μήνες δίνουν τη σύνταξη. Και υπάρχουν και καλύτερα ΙΚΑ. Για παράδειγμα</w:t>
      </w:r>
      <w:r>
        <w:rPr>
          <w:rFonts w:eastAsia="Times New Roman" w:cs="Times New Roman"/>
          <w:szCs w:val="24"/>
        </w:rPr>
        <w:t>,</w:t>
      </w:r>
      <w:r>
        <w:rPr>
          <w:rFonts w:eastAsia="Times New Roman" w:cs="Times New Roman"/>
          <w:szCs w:val="24"/>
        </w:rPr>
        <w:t xml:space="preserve"> στα Τρίκαλα και στην Καλαμάτα τη δίνουν μέσα </w:t>
      </w:r>
      <w:r>
        <w:rPr>
          <w:rFonts w:eastAsia="Times New Roman" w:cs="Times New Roman"/>
          <w:szCs w:val="24"/>
        </w:rPr>
        <w:lastRenderedPageBreak/>
        <w:t>σε τρεις ή τέσσερις μήνες. Αυτό</w:t>
      </w:r>
      <w:r>
        <w:rPr>
          <w:rFonts w:eastAsia="Times New Roman" w:cs="Times New Roman"/>
          <w:szCs w:val="24"/>
        </w:rPr>
        <w:t>,</w:t>
      </w:r>
      <w:r>
        <w:rPr>
          <w:rFonts w:eastAsia="Times New Roman" w:cs="Times New Roman"/>
          <w:szCs w:val="24"/>
        </w:rPr>
        <w:t xml:space="preserve"> σε απλά ελληνικά</w:t>
      </w:r>
      <w:r>
        <w:rPr>
          <w:rFonts w:eastAsia="Times New Roman" w:cs="Times New Roman"/>
          <w:szCs w:val="24"/>
        </w:rPr>
        <w:t>,</w:t>
      </w:r>
      <w:r>
        <w:rPr>
          <w:rFonts w:eastAsia="Times New Roman" w:cs="Times New Roman"/>
          <w:szCs w:val="24"/>
        </w:rPr>
        <w:t xml:space="preserve"> σημαίνει ότι δεν είναι μόνο έλλειψη χρημάτων. Τονίζουν οι εργαζ</w:t>
      </w:r>
      <w:r>
        <w:rPr>
          <w:rFonts w:eastAsia="Times New Roman" w:cs="Times New Roman"/>
          <w:szCs w:val="24"/>
        </w:rPr>
        <w:t xml:space="preserve">όμενοι –και τους πιστεύω- ότι είναι κυρίως η έλλειψη σωστής προσαρμογής στις καινούριες τεχνολογίες. Είναι αδιανόητο, δηλαδή, να συνεννοούνται τα </w:t>
      </w:r>
      <w:r>
        <w:rPr>
          <w:rFonts w:eastAsia="Times New Roman" w:cs="Times New Roman"/>
          <w:szCs w:val="24"/>
        </w:rPr>
        <w:t xml:space="preserve">ταμεία </w:t>
      </w:r>
      <w:r>
        <w:rPr>
          <w:rFonts w:eastAsia="Times New Roman" w:cs="Times New Roman"/>
          <w:szCs w:val="24"/>
        </w:rPr>
        <w:t>με επιστολές και ταχυδρομεία.</w:t>
      </w:r>
    </w:p>
    <w:p w14:paraId="0DEF67DA"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Κυρίως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η έλλειψη προσωπικού. Είναι πάρα πολύ σημαντικό. Και </w:t>
      </w:r>
      <w:r>
        <w:rPr>
          <w:rFonts w:eastAsia="Times New Roman" w:cs="Times New Roman"/>
          <w:szCs w:val="24"/>
        </w:rPr>
        <w:t>πιστεύω ότι δεν έχω εγώ μεγαλύτερη ευαισθησία από εσάς και ξαναλέω ότι δεν θέλω στο βιογραφικό μου να έχω πολλές τέτοιες ερωτήσεις. Είναι κραυγή αγωνίας γιατί έχω επαφή με ανθρώπους</w:t>
      </w:r>
      <w:r>
        <w:rPr>
          <w:rFonts w:eastAsia="Times New Roman" w:cs="Times New Roman"/>
          <w:szCs w:val="24"/>
        </w:rPr>
        <w:t>,</w:t>
      </w:r>
      <w:r>
        <w:rPr>
          <w:rFonts w:eastAsia="Times New Roman" w:cs="Times New Roman"/>
          <w:szCs w:val="24"/>
        </w:rPr>
        <w:t xml:space="preserve"> που μου λένε ότι θα πεθάνω και δεν θα πάρω τη σύνταξή μου.</w:t>
      </w:r>
    </w:p>
    <w:p w14:paraId="0DEF67DB"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Θα πω και στη </w:t>
      </w:r>
      <w:r>
        <w:rPr>
          <w:rFonts w:eastAsia="Times New Roman" w:cs="Times New Roman"/>
          <w:szCs w:val="24"/>
        </w:rPr>
        <w:t>δευτερολογία μου μερικά πράγματα.</w:t>
      </w:r>
    </w:p>
    <w:p w14:paraId="0DEF67DC" w14:textId="77777777" w:rsidR="00636CB9" w:rsidRDefault="00BB6260">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Καλώς, εντάξει.</w:t>
      </w:r>
    </w:p>
    <w:p w14:paraId="0DEF67DD"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 τελειώσω την ερώτησή μου.</w:t>
      </w:r>
    </w:p>
    <w:p w14:paraId="0DEF67DE" w14:textId="77777777" w:rsidR="00636CB9" w:rsidRDefault="00BB6260">
      <w:pPr>
        <w:spacing w:line="600" w:lineRule="auto"/>
        <w:ind w:firstLine="720"/>
        <w:jc w:val="both"/>
        <w:rPr>
          <w:rFonts w:eastAsia="Times New Roman"/>
          <w:bCs/>
          <w:szCs w:val="24"/>
        </w:rPr>
      </w:pPr>
      <w:r>
        <w:rPr>
          <w:rFonts w:eastAsia="Times New Roman" w:cs="Times New Roman"/>
          <w:szCs w:val="24"/>
        </w:rPr>
        <w:t>Έχουμε τη δυνατότητα</w:t>
      </w:r>
      <w:r>
        <w:rPr>
          <w:rFonts w:eastAsia="Times New Roman" w:cs="Times New Roman"/>
          <w:szCs w:val="24"/>
        </w:rPr>
        <w:t>,</w:t>
      </w:r>
      <w:r>
        <w:rPr>
          <w:rFonts w:eastAsia="Times New Roman" w:cs="Times New Roman"/>
          <w:szCs w:val="24"/>
        </w:rPr>
        <w:t xml:space="preserve"> εκεί που υπάρχουν αυτά τα τεράστια κενά να μεταφέρουμε υπαλλήλους από μια άλλη δημόσια υπηρεσ</w:t>
      </w:r>
      <w:r>
        <w:rPr>
          <w:rFonts w:eastAsia="Times New Roman" w:cs="Times New Roman"/>
          <w:szCs w:val="24"/>
        </w:rPr>
        <w:t>ία; Μιλάμε για δύο-τρεις υπαλλήλους</w:t>
      </w:r>
      <w:r>
        <w:rPr>
          <w:rFonts w:eastAsia="Times New Roman"/>
          <w:szCs w:val="24"/>
        </w:rPr>
        <w:t>.</w:t>
      </w:r>
    </w:p>
    <w:p w14:paraId="0DEF67DF" w14:textId="77777777" w:rsidR="00636CB9" w:rsidRDefault="00BB6260">
      <w:pPr>
        <w:spacing w:line="600" w:lineRule="auto"/>
        <w:ind w:firstLine="720"/>
        <w:jc w:val="both"/>
        <w:rPr>
          <w:rFonts w:eastAsia="Times New Roman" w:cs="Times New Roman"/>
        </w:rPr>
      </w:pPr>
      <w:r>
        <w:rPr>
          <w:rFonts w:eastAsia="Times New Roman" w:cs="Times New Roman"/>
          <w:b/>
        </w:rPr>
        <w:t xml:space="preserve">ΠΡΟΕΔΡΕΥΩΝ (Αναστάσιος Κουράκης): </w:t>
      </w:r>
      <w:r>
        <w:rPr>
          <w:rFonts w:eastAsia="Times New Roman" w:cs="Times New Roman"/>
        </w:rPr>
        <w:t xml:space="preserve">Καλώς. Μην επεκτείνεστε άλλο, κύριε </w:t>
      </w:r>
      <w:proofErr w:type="spellStart"/>
      <w:r>
        <w:rPr>
          <w:rFonts w:eastAsia="Times New Roman" w:cs="Times New Roman"/>
        </w:rPr>
        <w:t>Παπαχριστόπουλε</w:t>
      </w:r>
      <w:proofErr w:type="spellEnd"/>
      <w:r>
        <w:rPr>
          <w:rFonts w:eastAsia="Times New Roman" w:cs="Times New Roman"/>
        </w:rPr>
        <w:t>. Να απαντήσει πρώτα ο Υπουργός και μετά θα τα πείτε στη δευτερολογία σας.</w:t>
      </w:r>
    </w:p>
    <w:p w14:paraId="0DEF67E0" w14:textId="77777777" w:rsidR="00636CB9" w:rsidRDefault="00BB6260">
      <w:pPr>
        <w:spacing w:line="600" w:lineRule="auto"/>
        <w:ind w:firstLine="720"/>
        <w:jc w:val="both"/>
        <w:rPr>
          <w:rFonts w:eastAsia="Times New Roman" w:cs="Times New Roman"/>
        </w:rPr>
      </w:pPr>
      <w:r>
        <w:rPr>
          <w:rFonts w:eastAsia="Times New Roman" w:cs="Times New Roman"/>
        </w:rPr>
        <w:lastRenderedPageBreak/>
        <w:t>Ο Υφυπουργός κ. Αναστάσιος Πετρόπουλος έχει το λόγο.</w:t>
      </w:r>
    </w:p>
    <w:p w14:paraId="0DEF67E1" w14:textId="77777777" w:rsidR="00636CB9" w:rsidRDefault="00BB6260">
      <w:pPr>
        <w:spacing w:line="600" w:lineRule="auto"/>
        <w:ind w:firstLine="720"/>
        <w:jc w:val="both"/>
        <w:rPr>
          <w:rFonts w:eastAsia="Times New Roman" w:cs="Times New Roman"/>
        </w:rPr>
      </w:pPr>
      <w:r>
        <w:rPr>
          <w:rFonts w:eastAsia="Times New Roman" w:cs="Times New Roman"/>
          <w:b/>
        </w:rPr>
        <w:t>ΑΝΑΣΤΑ</w:t>
      </w:r>
      <w:r>
        <w:rPr>
          <w:rFonts w:eastAsia="Times New Roman" w:cs="Times New Roman"/>
          <w:b/>
        </w:rPr>
        <w:t xml:space="preserve">ΣΙΟΣ ΠΕΤΡΟΠΟΥΛΟΣ (Υφυπουργός Εργασίας, Κοινωνικής Ασφάλισης και Κοινωνικής Αλληλεγγύης): </w:t>
      </w:r>
      <w:r>
        <w:rPr>
          <w:rFonts w:eastAsia="Times New Roman" w:cs="Times New Roman"/>
        </w:rPr>
        <w:t>Ευχαριστώ, κύριε Πρόεδρε.</w:t>
      </w:r>
    </w:p>
    <w:p w14:paraId="0DEF67E2" w14:textId="77777777" w:rsidR="00636CB9" w:rsidRDefault="00BB6260">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Παπαχριστόπουλε</w:t>
      </w:r>
      <w:proofErr w:type="spellEnd"/>
      <w:r>
        <w:rPr>
          <w:rFonts w:eastAsia="Times New Roman" w:cs="Times New Roman"/>
        </w:rPr>
        <w:t>, και η έκταση της ερώτησής σας, όπως την αναπτύξατε, δείχνει την ευαισθησία και την αγωνία σας, οι οποίες είναι γνωστές</w:t>
      </w:r>
      <w:r>
        <w:rPr>
          <w:rFonts w:eastAsia="Times New Roman" w:cs="Times New Roman"/>
        </w:rPr>
        <w:t xml:space="preserve"> και από τους αγώνες που έχετε κάνει για κοινωνικά θέματα. Επομένως, ίδια ευαισθησία έχουμε. </w:t>
      </w:r>
    </w:p>
    <w:p w14:paraId="0DEF67E3" w14:textId="77777777" w:rsidR="00636CB9" w:rsidRDefault="00BB6260">
      <w:pPr>
        <w:spacing w:line="600" w:lineRule="auto"/>
        <w:ind w:firstLine="720"/>
        <w:jc w:val="both"/>
        <w:rPr>
          <w:rFonts w:eastAsia="Times New Roman" w:cs="Times New Roman"/>
        </w:rPr>
      </w:pPr>
      <w:r>
        <w:rPr>
          <w:rFonts w:eastAsia="Times New Roman" w:cs="Times New Roman"/>
        </w:rPr>
        <w:lastRenderedPageBreak/>
        <w:t xml:space="preserve">Κύριε </w:t>
      </w:r>
      <w:proofErr w:type="spellStart"/>
      <w:r>
        <w:rPr>
          <w:rFonts w:eastAsia="Times New Roman" w:cs="Times New Roman"/>
        </w:rPr>
        <w:t>Παπαχριστόπουλε</w:t>
      </w:r>
      <w:proofErr w:type="spellEnd"/>
      <w:r>
        <w:rPr>
          <w:rFonts w:eastAsia="Times New Roman" w:cs="Times New Roman"/>
        </w:rPr>
        <w:t>, το θέμα δεν είναι να μεταφέρουμε προσωπικό σε ένα σύστημα, το οποίο, ακόμα και αν μεταφέρεις υπαλλήλους, δεν θα μπορέσει να λειτουργήσει</w:t>
      </w:r>
      <w:r>
        <w:rPr>
          <w:rFonts w:eastAsia="Times New Roman" w:cs="Times New Roman"/>
        </w:rPr>
        <w:t>,</w:t>
      </w:r>
      <w:r>
        <w:rPr>
          <w:rFonts w:eastAsia="Times New Roman" w:cs="Times New Roman"/>
        </w:rPr>
        <w:t xml:space="preserve"> ω</w:t>
      </w:r>
      <w:r>
        <w:rPr>
          <w:rFonts w:eastAsia="Times New Roman" w:cs="Times New Roman"/>
        </w:rPr>
        <w:t>ς οφείλει</w:t>
      </w:r>
      <w:r>
        <w:rPr>
          <w:rFonts w:eastAsia="Times New Roman" w:cs="Times New Roman"/>
        </w:rPr>
        <w:t>,</w:t>
      </w:r>
      <w:r>
        <w:rPr>
          <w:rFonts w:eastAsia="Times New Roman" w:cs="Times New Roman"/>
        </w:rPr>
        <w:t xml:space="preserve"> κατά τα πρότυπα που διηγηθήκατε προηγουμένως</w:t>
      </w:r>
      <w:r>
        <w:rPr>
          <w:rFonts w:eastAsia="Times New Roman" w:cs="Times New Roman"/>
        </w:rPr>
        <w:t>,</w:t>
      </w:r>
      <w:r>
        <w:rPr>
          <w:rFonts w:eastAsia="Times New Roman" w:cs="Times New Roman"/>
        </w:rPr>
        <w:t xml:space="preserve"> με παράδειγμα τη Μεγάλη Βρετανία. Και αυτό, διότι έχουμε ένα σύστημα με τις υπάρχουσες δομές, με τα υπάρχοντα συστήματα υπολογισμού παροχών</w:t>
      </w:r>
      <w:r>
        <w:rPr>
          <w:rFonts w:eastAsia="Times New Roman" w:cs="Times New Roman"/>
        </w:rPr>
        <w:t>,</w:t>
      </w:r>
      <w:r>
        <w:rPr>
          <w:rFonts w:eastAsia="Times New Roman" w:cs="Times New Roman"/>
        </w:rPr>
        <w:t xml:space="preserve"> τόσο πολύπλοκο, τόσο δαιδαλώδες, που και να προσθέσεις υπα</w:t>
      </w:r>
      <w:r>
        <w:rPr>
          <w:rFonts w:eastAsia="Times New Roman" w:cs="Times New Roman"/>
        </w:rPr>
        <w:t>λλήλους</w:t>
      </w:r>
      <w:r>
        <w:rPr>
          <w:rFonts w:eastAsia="Times New Roman" w:cs="Times New Roman"/>
        </w:rPr>
        <w:t>,</w:t>
      </w:r>
      <w:r>
        <w:rPr>
          <w:rFonts w:eastAsia="Times New Roman" w:cs="Times New Roman"/>
        </w:rPr>
        <w:t xml:space="preserve"> δεν θα ανταποκριθούν στην εγκυρότητα και στην </w:t>
      </w:r>
      <w:proofErr w:type="spellStart"/>
      <w:r>
        <w:rPr>
          <w:rFonts w:eastAsia="Times New Roman" w:cs="Times New Roman"/>
        </w:rPr>
        <w:t>ακριβόχρονη</w:t>
      </w:r>
      <w:proofErr w:type="spellEnd"/>
      <w:r>
        <w:rPr>
          <w:rFonts w:eastAsia="Times New Roman" w:cs="Times New Roman"/>
        </w:rPr>
        <w:t xml:space="preserve"> απόδοση υποχρεώσεων, που θα έπρεπε το σύστημα να δίνει και να ανταποκρίνεται άμεσα, όπως σωστά και εσείς αναφέρατε.</w:t>
      </w:r>
    </w:p>
    <w:p w14:paraId="0DEF67E4" w14:textId="77777777" w:rsidR="00636CB9" w:rsidRDefault="00BB6260">
      <w:pPr>
        <w:spacing w:line="600" w:lineRule="auto"/>
        <w:ind w:firstLine="720"/>
        <w:jc w:val="both"/>
        <w:rPr>
          <w:rFonts w:eastAsia="Times New Roman" w:cs="Times New Roman"/>
        </w:rPr>
      </w:pPr>
      <w:r>
        <w:rPr>
          <w:rFonts w:eastAsia="Times New Roman" w:cs="Times New Roman"/>
        </w:rPr>
        <w:lastRenderedPageBreak/>
        <w:t xml:space="preserve">Η λύση θα βρεθεί στην ασφαλιστική μεταρρύθμιση, κύριε </w:t>
      </w:r>
      <w:proofErr w:type="spellStart"/>
      <w:r>
        <w:rPr>
          <w:rFonts w:eastAsia="Times New Roman" w:cs="Times New Roman"/>
        </w:rPr>
        <w:t>Παπαχριστόπουλε</w:t>
      </w:r>
      <w:proofErr w:type="spellEnd"/>
      <w:r>
        <w:rPr>
          <w:rFonts w:eastAsia="Times New Roman" w:cs="Times New Roman"/>
        </w:rPr>
        <w:t xml:space="preserve">. Η </w:t>
      </w:r>
      <w:r>
        <w:rPr>
          <w:rFonts w:eastAsia="Times New Roman" w:cs="Times New Roman"/>
        </w:rPr>
        <w:t>ασφαλιστική μεταρρύθμιση που προωθούμε θα αποτελέσει υποδειγματική περίπτωση λειτουργίας δημόσιας υπηρεσίας σε όφελος του ελληνικού λαού. Θα είναι μια</w:t>
      </w:r>
      <w:r>
        <w:rPr>
          <w:rFonts w:eastAsia="Times New Roman" w:cs="Times New Roman"/>
        </w:rPr>
        <w:t>,</w:t>
      </w:r>
      <w:r>
        <w:rPr>
          <w:rFonts w:eastAsia="Times New Roman" w:cs="Times New Roman"/>
        </w:rPr>
        <w:t xml:space="preserve"> όχι απλώς ταχύτατη εκπλήρωση των υποχρεώσεων και ορθή κατά την αποτίμησή της, αλλά και με την ευαισθησία</w:t>
      </w:r>
      <w:r>
        <w:rPr>
          <w:rFonts w:eastAsia="Times New Roman" w:cs="Times New Roman"/>
        </w:rPr>
        <w:t xml:space="preserve"> που οφείλει</w:t>
      </w:r>
      <w:r>
        <w:rPr>
          <w:rFonts w:eastAsia="Times New Roman" w:cs="Times New Roman"/>
        </w:rPr>
        <w:t>,</w:t>
      </w:r>
      <w:r>
        <w:rPr>
          <w:rFonts w:eastAsia="Times New Roman" w:cs="Times New Roman"/>
        </w:rPr>
        <w:t xml:space="preserve"> ιδίως ένα σύστημα κοινωνικής ασφάλισης να εκφράζει κατά τη λειτουργία του.</w:t>
      </w:r>
    </w:p>
    <w:p w14:paraId="0DEF67E5" w14:textId="77777777" w:rsidR="00636CB9" w:rsidRDefault="00BB6260">
      <w:pPr>
        <w:spacing w:line="600" w:lineRule="auto"/>
        <w:ind w:firstLine="720"/>
        <w:jc w:val="both"/>
        <w:rPr>
          <w:rFonts w:eastAsia="Times New Roman" w:cs="Times New Roman"/>
        </w:rPr>
      </w:pPr>
      <w:r>
        <w:rPr>
          <w:rFonts w:eastAsia="Times New Roman" w:cs="Times New Roman"/>
        </w:rPr>
        <w:t xml:space="preserve">Ξέρετε τις ουρές χιλιάδων ανθρώπων μεσάνυχτα στο ΙΚΑ </w:t>
      </w:r>
      <w:r>
        <w:rPr>
          <w:rFonts w:eastAsia="Times New Roman" w:cs="Times New Roman"/>
        </w:rPr>
        <w:t xml:space="preserve">που </w:t>
      </w:r>
      <w:r>
        <w:rPr>
          <w:rFonts w:eastAsia="Times New Roman" w:cs="Times New Roman"/>
        </w:rPr>
        <w:t>περιμένουν εξυπηρέτηση. Είναι εικόνες που επαναλαμβάνονταν διαρκώς κατά το παρελθόν, αλλά όλοι αυτοί οι αριθμο</w:t>
      </w:r>
      <w:r>
        <w:rPr>
          <w:rFonts w:eastAsia="Times New Roman" w:cs="Times New Roman"/>
        </w:rPr>
        <w:t xml:space="preserve">ί, </w:t>
      </w:r>
      <w:r>
        <w:rPr>
          <w:rFonts w:eastAsia="Times New Roman" w:cs="Times New Roman"/>
        </w:rPr>
        <w:lastRenderedPageBreak/>
        <w:t>στους οποίους αναφέρατε και είναι ορθοί, θα αποτελέσουν παρελθόν. Θα αποτελέσουν παρελθόν, εφόσον πραγματικά όλοι μας, και οι κοινωνικοί φορείς και οι εκπρόσωποι των ασφαλισμένων και οι ίδιοι οι εργαζόμενοι στα ασφαλιστικά ταμεία και προπάντων η Αξιωματ</w:t>
      </w:r>
      <w:r>
        <w:rPr>
          <w:rFonts w:eastAsia="Times New Roman" w:cs="Times New Roman"/>
        </w:rPr>
        <w:t xml:space="preserve">ική Αντιπολίτευση και οι Ομάδες της Αντιπολίτευσης σε τούτο το Κοινοβούλιο, δουν ότι σ’ αυτές τις συνθήκες της ανθρωπιστικής κρίσης που χαρακτηρίζει τη χώρα μας οφείλουμε επιτέλους να βάλουμε τα πράγματα σε μια σειρά, να αντιμετωπίσουμε, όπως οφείλαμε από </w:t>
      </w:r>
      <w:r>
        <w:rPr>
          <w:rFonts w:eastAsia="Times New Roman" w:cs="Times New Roman"/>
        </w:rPr>
        <w:t xml:space="preserve">το παρελθόν να αντιμετωπίσουμε, τέτοιου είδους κορυφαία ζητήματα, όπως είναι η κοινωνική ασφάλιση που αποτελεί λόγο ύπαρξης </w:t>
      </w:r>
      <w:r>
        <w:rPr>
          <w:rFonts w:eastAsia="Times New Roman" w:cs="Times New Roman"/>
        </w:rPr>
        <w:lastRenderedPageBreak/>
        <w:t xml:space="preserve">μιας κοινωνίας, λόγο οργάνωσης μιας κοινωνίας για να μπορεί να καλύπτει ανάγκες των πολιτών. </w:t>
      </w:r>
    </w:p>
    <w:p w14:paraId="0DEF67E6" w14:textId="77777777" w:rsidR="00636CB9" w:rsidRDefault="00BB6260">
      <w:pPr>
        <w:spacing w:line="600" w:lineRule="auto"/>
        <w:ind w:firstLine="720"/>
        <w:jc w:val="both"/>
        <w:rPr>
          <w:rFonts w:eastAsia="Times New Roman" w:cs="Times New Roman"/>
        </w:rPr>
      </w:pPr>
      <w:r>
        <w:rPr>
          <w:rFonts w:eastAsia="Times New Roman" w:cs="Times New Roman"/>
        </w:rPr>
        <w:t>Αυτή τη στιγμή</w:t>
      </w:r>
      <w:r>
        <w:rPr>
          <w:rFonts w:eastAsia="Times New Roman" w:cs="Times New Roman"/>
        </w:rPr>
        <w:t>,</w:t>
      </w:r>
      <w:r>
        <w:rPr>
          <w:rFonts w:eastAsia="Times New Roman" w:cs="Times New Roman"/>
        </w:rPr>
        <w:t xml:space="preserve"> δεν έχουμε ούτε σύστημ</w:t>
      </w:r>
      <w:r>
        <w:rPr>
          <w:rFonts w:eastAsia="Times New Roman" w:cs="Times New Roman"/>
        </w:rPr>
        <w:t xml:space="preserve">α ούτε κοινωνική ασφάλιση. Επομένως, το πρόβλημα δεν θα λυθεί με τη μεταφορά υπαλλήλων για να μπορέσουν να ανταποκριθούν, γιατί ακόμη και έτσι δεν θα ανταποκριθούν. </w:t>
      </w:r>
    </w:p>
    <w:p w14:paraId="0DEF67E7" w14:textId="77777777" w:rsidR="00636CB9" w:rsidRDefault="00BB6260">
      <w:pPr>
        <w:spacing w:line="600" w:lineRule="auto"/>
        <w:ind w:firstLine="720"/>
        <w:jc w:val="both"/>
        <w:rPr>
          <w:rFonts w:eastAsia="Times New Roman" w:cs="Times New Roman"/>
        </w:rPr>
      </w:pPr>
      <w:r>
        <w:rPr>
          <w:rFonts w:eastAsia="Times New Roman" w:cs="Times New Roman"/>
        </w:rPr>
        <w:t>Και δεν είναι, επίσης, το ζήτημα εάν υπάρχουν τα χρήματα, για να καταβληθούν αυτές οι συντ</w:t>
      </w:r>
      <w:r>
        <w:rPr>
          <w:rFonts w:eastAsia="Times New Roman" w:cs="Times New Roman"/>
        </w:rPr>
        <w:t>άξεις. Αυτό είναι ένα θέμα το οποίο πολύ εύκολα αντιμετωπίζεται με μία αληθινή, με μία ειλικρινή στάση όλων μας στις πραγματικές ανάγκες. Ο α</w:t>
      </w:r>
      <w:r>
        <w:rPr>
          <w:rFonts w:eastAsia="Times New Roman" w:cs="Times New Roman"/>
        </w:rPr>
        <w:lastRenderedPageBreak/>
        <w:t>σφαλισμένος δεν έχει πρόβλημα να πάρει μια προσωρινή σύνταξη για κάποιο μικρό χρονικό διάστημα. Έχει πρόβλημα στο ν</w:t>
      </w:r>
      <w:r>
        <w:rPr>
          <w:rFonts w:eastAsia="Times New Roman" w:cs="Times New Roman"/>
        </w:rPr>
        <w:t>α μην πάρει καθόλου σύνταξη</w:t>
      </w:r>
      <w:r>
        <w:rPr>
          <w:rFonts w:eastAsia="Times New Roman" w:cs="Times New Roman"/>
        </w:rPr>
        <w:t>,</w:t>
      </w:r>
      <w:r>
        <w:rPr>
          <w:rFonts w:eastAsia="Times New Roman" w:cs="Times New Roman"/>
        </w:rPr>
        <w:t xml:space="preserve"> περιμένοντας τρία ή τέσσερα χρόνια, πράγμα που συμβαίνει τώρα ή λαμβάνοντας μια προσωρινή σύνταξη για τέσσερα και πέντε χρόνια, πράγμα που συμβαίνει τώρα.</w:t>
      </w:r>
    </w:p>
    <w:p w14:paraId="0DEF67E8" w14:textId="77777777" w:rsidR="00636CB9" w:rsidRDefault="00BB6260">
      <w:pPr>
        <w:spacing w:line="600" w:lineRule="auto"/>
        <w:ind w:firstLine="720"/>
        <w:jc w:val="both"/>
        <w:rPr>
          <w:rFonts w:eastAsia="Times New Roman" w:cs="Times New Roman"/>
        </w:rPr>
      </w:pPr>
      <w:r>
        <w:rPr>
          <w:rFonts w:eastAsia="Times New Roman" w:cs="Times New Roman"/>
        </w:rPr>
        <w:t>Επομένως, η ακριβής αποτίμηση των δυνατοτήτων της χώρας και η δίκαιη κατ</w:t>
      </w:r>
      <w:r>
        <w:rPr>
          <w:rFonts w:eastAsia="Times New Roman" w:cs="Times New Roman"/>
        </w:rPr>
        <w:t xml:space="preserve">ανομή των παροχών σε όλους είναι κάτι στο οποίο ο ελληνικός λαός θα συμφωνήσει να υπάρξει, αρκεί να γίνεται με όρους δικαιοσύνης και χωρίς προβαδίσματα στη βάση πελατειακών σχέσεων υπέρ κάποιων και σε βάρος άλλων. </w:t>
      </w:r>
    </w:p>
    <w:p w14:paraId="0DEF67E9" w14:textId="77777777" w:rsidR="00636CB9" w:rsidRDefault="00BB6260">
      <w:pPr>
        <w:spacing w:line="600" w:lineRule="auto"/>
        <w:ind w:firstLine="720"/>
        <w:jc w:val="both"/>
        <w:rPr>
          <w:rFonts w:eastAsia="Times New Roman" w:cs="Times New Roman"/>
        </w:rPr>
      </w:pPr>
      <w:r>
        <w:rPr>
          <w:rFonts w:eastAsia="Times New Roman" w:cs="Times New Roman"/>
          <w:b/>
        </w:rPr>
        <w:lastRenderedPageBreak/>
        <w:t xml:space="preserve">ΠΡΟΕΔΡΕΥΩΝ (Αναστάσιος Κουράκης): </w:t>
      </w:r>
      <w:r>
        <w:rPr>
          <w:rFonts w:eastAsia="Times New Roman" w:cs="Times New Roman"/>
        </w:rPr>
        <w:t>Ευχαρισ</w:t>
      </w:r>
      <w:r>
        <w:rPr>
          <w:rFonts w:eastAsia="Times New Roman" w:cs="Times New Roman"/>
        </w:rPr>
        <w:t>τούμε τον κύριο Υφυπουργό.</w:t>
      </w:r>
    </w:p>
    <w:p w14:paraId="0DEF67EA" w14:textId="77777777" w:rsidR="00636CB9" w:rsidRDefault="00BB6260">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Παπαχριστόπουλε</w:t>
      </w:r>
      <w:proofErr w:type="spellEnd"/>
      <w:r>
        <w:rPr>
          <w:rFonts w:eastAsia="Times New Roman" w:cs="Times New Roman"/>
        </w:rPr>
        <w:t>, έχετε το λόγο για τη δευτερολογία σας.</w:t>
      </w:r>
    </w:p>
    <w:p w14:paraId="0DEF67EB" w14:textId="77777777" w:rsidR="00636CB9" w:rsidRDefault="00BB6260">
      <w:pPr>
        <w:spacing w:line="600" w:lineRule="auto"/>
        <w:ind w:firstLine="720"/>
        <w:jc w:val="both"/>
        <w:rPr>
          <w:rFonts w:eastAsia="Times New Roman" w:cs="Times New Roman"/>
        </w:rPr>
      </w:pPr>
      <w:r>
        <w:rPr>
          <w:rFonts w:eastAsia="Times New Roman" w:cs="Times New Roman"/>
          <w:b/>
        </w:rPr>
        <w:t xml:space="preserve">ΑΘΑΝΑΣΙΟΣ ΠΑΠΑΧΡΙΣΤΟΠΟΥΛΟΣ: </w:t>
      </w:r>
      <w:r>
        <w:rPr>
          <w:rFonts w:eastAsia="Times New Roman" w:cs="Times New Roman"/>
        </w:rPr>
        <w:t>Είναι ειλικρινής η απάντηση του Υπουργού. Είμαι ένας άνθρωπος</w:t>
      </w:r>
      <w:r>
        <w:rPr>
          <w:rFonts w:eastAsia="Times New Roman" w:cs="Times New Roman"/>
        </w:rPr>
        <w:t>,</w:t>
      </w:r>
      <w:r>
        <w:rPr>
          <w:rFonts w:eastAsia="Times New Roman" w:cs="Times New Roman"/>
        </w:rPr>
        <w:t xml:space="preserve"> που ξέρετε πολύ καλά ότι αγωνίζομαι για την ασφαλιστική μεταρρύθμιση. Πιστεύ</w:t>
      </w:r>
      <w:r>
        <w:rPr>
          <w:rFonts w:eastAsia="Times New Roman" w:cs="Times New Roman"/>
        </w:rPr>
        <w:t>ω μάλιστα ότι κάτω από τις συνθήκες που γίνεται είναι μια ηρωική προσπάθεια. Χρόνια η Αριστερά ζητά ένα ταμείο -δεν το συζητάμε αυτό- που θα εξοικονομήσει και χρόνο και υπαλλήλους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xml:space="preserve">. </w:t>
      </w:r>
    </w:p>
    <w:p w14:paraId="0DEF67EC" w14:textId="77777777" w:rsidR="00636CB9" w:rsidRDefault="00BB6260">
      <w:pPr>
        <w:spacing w:line="600" w:lineRule="auto"/>
        <w:ind w:firstLine="720"/>
        <w:jc w:val="both"/>
        <w:rPr>
          <w:rFonts w:eastAsia="Times New Roman" w:cs="Times New Roman"/>
        </w:rPr>
      </w:pPr>
      <w:r>
        <w:rPr>
          <w:rFonts w:eastAsia="Times New Roman" w:cs="Times New Roman"/>
        </w:rPr>
        <w:lastRenderedPageBreak/>
        <w:t>Ωστόσο, θέλω να σας ρωτήσω και να δεσμευθείτε για το εξής, κύριε Υπο</w:t>
      </w:r>
      <w:r>
        <w:rPr>
          <w:rFonts w:eastAsia="Times New Roman" w:cs="Times New Roman"/>
        </w:rPr>
        <w:t>υργέ: Αυτή η μεταβατική περίοδος</w:t>
      </w:r>
      <w:r>
        <w:rPr>
          <w:rFonts w:eastAsia="Times New Roman" w:cs="Times New Roman"/>
        </w:rPr>
        <w:t>,</w:t>
      </w:r>
      <w:r>
        <w:rPr>
          <w:rFonts w:eastAsia="Times New Roman" w:cs="Times New Roman"/>
        </w:rPr>
        <w:t xml:space="preserve"> μέχρι την εφαρμογή</w:t>
      </w:r>
      <w:r>
        <w:rPr>
          <w:rFonts w:eastAsia="Times New Roman" w:cs="Times New Roman"/>
        </w:rPr>
        <w:t>,</w:t>
      </w:r>
      <w:r>
        <w:rPr>
          <w:rFonts w:eastAsia="Times New Roman" w:cs="Times New Roman"/>
        </w:rPr>
        <w:t xml:space="preserve"> πόσο θα διαρκέσει; Ξέρετε, είναι πολύ σημαντικό για κάποιους, ειδικά για τις ακραίες περιπτώσεις. Σας λέω, για παράδειγμα, για το ΤΣΑΥ, για το δικό μου </w:t>
      </w:r>
      <w:r>
        <w:rPr>
          <w:rFonts w:eastAsia="Times New Roman" w:cs="Times New Roman"/>
        </w:rPr>
        <w:t>ταμείο</w:t>
      </w:r>
      <w:r>
        <w:rPr>
          <w:rFonts w:eastAsia="Times New Roman" w:cs="Times New Roman"/>
        </w:rPr>
        <w:t>, χωρίς να θέλω να ευλογήσω τα γένια μου, όπ</w:t>
      </w:r>
      <w:r>
        <w:rPr>
          <w:rFonts w:eastAsia="Times New Roman" w:cs="Times New Roman"/>
        </w:rPr>
        <w:t>ου η αναμονή είναι τριάντα τρεις μήνες. Μέχρι να εφαρμοστεί –και συμφωνώ μαζί σας και είμαι δίπλα σας- σ’ αυτή τη μεταβατική περίοδο, υπάρχει περίπτωση να γίνει έστω κάτι λιγότερο για τις ακραίες περιπτώσεις ανθρώπων</w:t>
      </w:r>
      <w:r>
        <w:rPr>
          <w:rFonts w:eastAsia="Times New Roman" w:cs="Times New Roman"/>
        </w:rPr>
        <w:t>,</w:t>
      </w:r>
      <w:r>
        <w:rPr>
          <w:rFonts w:eastAsia="Times New Roman" w:cs="Times New Roman"/>
        </w:rPr>
        <w:t xml:space="preserve"> που έχουν υποβάλει τα χαρτιά τους το 2</w:t>
      </w:r>
      <w:r>
        <w:rPr>
          <w:rFonts w:eastAsia="Times New Roman" w:cs="Times New Roman"/>
        </w:rPr>
        <w:t>012, κύριε Υπουργέ, και αυτή τη στιγμή είναι σε αναμονή για να πάρουν σύνταξη;</w:t>
      </w:r>
    </w:p>
    <w:p w14:paraId="0DEF67ED"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τα άλλα, με καλύπτει η απάντησή σας. Δεν κάνω την ερώτηση –ξαναλέω- για αντιπολιτευτικούς λόγους. Το πιστεύω και ήθελα να το ακούσω.</w:t>
      </w:r>
    </w:p>
    <w:p w14:paraId="0DEF67EE"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τελευταία ερώτηση. </w:t>
      </w:r>
      <w:r>
        <w:rPr>
          <w:rFonts w:eastAsia="Times New Roman" w:cs="Times New Roman"/>
          <w:szCs w:val="24"/>
        </w:rPr>
        <w:t>‘</w:t>
      </w:r>
      <w:proofErr w:type="spellStart"/>
      <w:r>
        <w:rPr>
          <w:rFonts w:eastAsia="Times New Roman" w:cs="Times New Roman"/>
          <w:szCs w:val="24"/>
        </w:rPr>
        <w:t>Ο</w:t>
      </w:r>
      <w:r>
        <w:rPr>
          <w:rFonts w:eastAsia="Times New Roman" w:cs="Times New Roman"/>
          <w:szCs w:val="24"/>
        </w:rPr>
        <w:t>ταν</w:t>
      </w:r>
      <w:proofErr w:type="spellEnd"/>
      <w:r>
        <w:rPr>
          <w:rFonts w:eastAsia="Times New Roman" w:cs="Times New Roman"/>
          <w:szCs w:val="24"/>
        </w:rPr>
        <w:t xml:space="preserve"> περάσε</w:t>
      </w:r>
      <w:r>
        <w:rPr>
          <w:rFonts w:eastAsia="Times New Roman" w:cs="Times New Roman"/>
          <w:szCs w:val="24"/>
        </w:rPr>
        <w:t xml:space="preserve">ι το ασφαλιστικό, </w:t>
      </w:r>
      <w:r>
        <w:rPr>
          <w:rFonts w:eastAsia="Times New Roman" w:cs="Times New Roman"/>
          <w:szCs w:val="24"/>
        </w:rPr>
        <w:t xml:space="preserve">το ΦΕΚ </w:t>
      </w:r>
      <w:r>
        <w:rPr>
          <w:rFonts w:eastAsia="Times New Roman" w:cs="Times New Roman"/>
          <w:szCs w:val="24"/>
        </w:rPr>
        <w:t>θα έχει ισχύ από την ημερομηνία ή αναδρομική ισχύ από 1</w:t>
      </w:r>
      <w:r>
        <w:rPr>
          <w:rFonts w:eastAsia="Times New Roman" w:cs="Times New Roman"/>
          <w:szCs w:val="24"/>
          <w:vertAlign w:val="superscript"/>
        </w:rPr>
        <w:t>ης</w:t>
      </w:r>
      <w:r>
        <w:rPr>
          <w:rFonts w:eastAsia="Times New Roman" w:cs="Times New Roman"/>
          <w:szCs w:val="24"/>
        </w:rPr>
        <w:t xml:space="preserve"> Ιανουαρίου του 2016; Αν θέλετε, μου το απαντάτε και αυτό.</w:t>
      </w:r>
    </w:p>
    <w:p w14:paraId="0DEF67EF"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EF67F0"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συνάδελφε.</w:t>
      </w:r>
    </w:p>
    <w:p w14:paraId="0DEF67F1"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 xml:space="preserve">Πριν απαντήσετε, ο κ. </w:t>
      </w:r>
      <w:proofErr w:type="spellStart"/>
      <w:r>
        <w:rPr>
          <w:rFonts w:eastAsia="Times New Roman" w:cs="Times New Roman"/>
          <w:szCs w:val="24"/>
        </w:rPr>
        <w:t>Θεωνάς</w:t>
      </w:r>
      <w:proofErr w:type="spellEnd"/>
      <w:r>
        <w:rPr>
          <w:rFonts w:eastAsia="Times New Roman" w:cs="Times New Roman"/>
          <w:szCs w:val="24"/>
        </w:rPr>
        <w:t xml:space="preserve">, επειδή </w:t>
      </w:r>
      <w:r>
        <w:rPr>
          <w:rFonts w:eastAsia="Times New Roman" w:cs="Times New Roman"/>
          <w:szCs w:val="24"/>
        </w:rPr>
        <w:t>έχει περάσει από αυτό το πόστο…</w:t>
      </w:r>
    </w:p>
    <w:p w14:paraId="0DEF67F2"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Τεράστια εμπειρία.</w:t>
      </w:r>
    </w:p>
    <w:p w14:paraId="0DEF67F3"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Ναι, κατά παρέκκλιση θα του δώσουμε τον λόγο.</w:t>
      </w:r>
    </w:p>
    <w:p w14:paraId="0DEF67F4"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Δεν πειράζει, είναι θέμα ουσίας. Με μεγάλη μας χαρά.</w:t>
      </w:r>
    </w:p>
    <w:p w14:paraId="0DEF67F5"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Ευχαριστώ πολύ, κύριε Πρόεδρε.</w:t>
      </w:r>
    </w:p>
    <w:p w14:paraId="0DEF67F6"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Θέλω να πω μία ιδέα μόνο</w:t>
      </w:r>
      <w:r>
        <w:rPr>
          <w:rFonts w:eastAsia="Times New Roman" w:cs="Times New Roman"/>
          <w:szCs w:val="24"/>
        </w:rPr>
        <w:t>,</w:t>
      </w:r>
      <w:r>
        <w:rPr>
          <w:rFonts w:eastAsia="Times New Roman" w:cs="Times New Roman"/>
          <w:szCs w:val="24"/>
        </w:rPr>
        <w:t xml:space="preserve"> που με απασχόλησε όσο χρονικό διάστημα –σύντομο βέβαια- ήμουν στη διοίκηση του ΙΚΑ. Αυτό που χρειάζεται ταυτόχρονα ή και παράλληλα με τη μεταρρύθμιση του ασφαλιστικού συστήματος, είναι η μηχανοργάνω</w:t>
      </w:r>
      <w:r>
        <w:rPr>
          <w:rFonts w:eastAsia="Times New Roman" w:cs="Times New Roman"/>
          <w:szCs w:val="24"/>
        </w:rPr>
        <w:t xml:space="preserve">ση του ασφαλιστικού ιστορικού όλων των ασφαλισμένων </w:t>
      </w:r>
      <w:r>
        <w:rPr>
          <w:rFonts w:eastAsia="Times New Roman" w:cs="Times New Roman"/>
          <w:szCs w:val="24"/>
        </w:rPr>
        <w:lastRenderedPageBreak/>
        <w:t xml:space="preserve">του ΙΚΑ, ας πούμε από το 1980 και μετά, ώστε αυτόματα όλα τα στοιχεία να βρίσκονται επεξεργασμένα ηλεκτρονικά και να μην </w:t>
      </w:r>
      <w:r>
        <w:rPr>
          <w:rFonts w:eastAsia="Times New Roman" w:cs="Times New Roman"/>
          <w:szCs w:val="24"/>
        </w:rPr>
        <w:t>καταναλώνουν</w:t>
      </w:r>
      <w:r>
        <w:rPr>
          <w:rFonts w:eastAsia="Times New Roman" w:cs="Times New Roman"/>
          <w:szCs w:val="24"/>
        </w:rPr>
        <w:t xml:space="preserve"> καθόλου χρόνο στο να υπολογιστούν οι συντάξεις</w:t>
      </w:r>
      <w:r w:rsidRPr="00090787">
        <w:rPr>
          <w:rFonts w:eastAsia="Times New Roman" w:cs="Times New Roman"/>
          <w:szCs w:val="24"/>
        </w:rPr>
        <w:t xml:space="preserve"> </w:t>
      </w:r>
      <w:r>
        <w:rPr>
          <w:rFonts w:eastAsia="Times New Roman" w:cs="Times New Roman"/>
          <w:szCs w:val="24"/>
        </w:rPr>
        <w:t xml:space="preserve">και όλα τα </w:t>
      </w:r>
      <w:r>
        <w:rPr>
          <w:rFonts w:eastAsia="Times New Roman" w:cs="Times New Roman"/>
          <w:szCs w:val="24"/>
        </w:rPr>
        <w:t xml:space="preserve">άλλα θέματα </w:t>
      </w:r>
      <w:r>
        <w:rPr>
          <w:rFonts w:eastAsia="Times New Roman" w:cs="Times New Roman"/>
          <w:szCs w:val="24"/>
        </w:rPr>
        <w:t>που χρειάζεται να υπολογιστούν. Νομίζω ότι είναι ένα σπουδαίο έργο και πρέπει να γίνει. Εγώ το είχα χρεώσει στον εαυτό μου, αλλά δεν έμεινα πολύ καιρό για να μπορέσω να το προωθήσω.</w:t>
      </w:r>
    </w:p>
    <w:p w14:paraId="0DEF67F7"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DEF67F8"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Δεν το έκανε ο Νεκτά</w:t>
      </w:r>
      <w:r>
        <w:rPr>
          <w:rFonts w:eastAsia="Times New Roman" w:cs="Times New Roman"/>
          <w:szCs w:val="24"/>
        </w:rPr>
        <w:t>ριος με τον Κόκκαλη επί Σημίτη.</w:t>
      </w:r>
    </w:p>
    <w:p w14:paraId="0DEF67F9"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Ευχαριστούμε πολύ, κύριε </w:t>
      </w:r>
      <w:proofErr w:type="spellStart"/>
      <w:r>
        <w:rPr>
          <w:rFonts w:eastAsia="Times New Roman" w:cs="Times New Roman"/>
          <w:szCs w:val="24"/>
        </w:rPr>
        <w:t>Θεωνά</w:t>
      </w:r>
      <w:proofErr w:type="spellEnd"/>
      <w:r>
        <w:rPr>
          <w:rFonts w:eastAsia="Times New Roman" w:cs="Times New Roman"/>
          <w:szCs w:val="24"/>
        </w:rPr>
        <w:t>.</w:t>
      </w:r>
    </w:p>
    <w:p w14:paraId="0DEF67FA"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lastRenderedPageBreak/>
        <w:t>Ο κύριος Υπουργός έχει τον λόγο.</w:t>
      </w:r>
    </w:p>
    <w:p w14:paraId="0DEF67FB"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0DEF67FC"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w:t>
      </w:r>
      <w:proofErr w:type="spellStart"/>
      <w:r>
        <w:rPr>
          <w:rFonts w:eastAsia="Times New Roman" w:cs="Times New Roman"/>
          <w:szCs w:val="24"/>
        </w:rPr>
        <w:t>Παπαχριστόπουλε</w:t>
      </w:r>
      <w:proofErr w:type="spellEnd"/>
      <w:r>
        <w:rPr>
          <w:rFonts w:eastAsia="Times New Roman" w:cs="Times New Roman"/>
          <w:szCs w:val="24"/>
        </w:rPr>
        <w:t xml:space="preserve"> και κύριοι Βουλευτές, έχουμε προχωρήσει σε πολύ χρονικό διάστημα σε ένα τιτάνιο άλμα. Έχουμε ήδη προετοιμάσει</w:t>
      </w:r>
      <w:r>
        <w:rPr>
          <w:rFonts w:eastAsia="Times New Roman" w:cs="Times New Roman"/>
          <w:szCs w:val="24"/>
        </w:rPr>
        <w:t>,</w:t>
      </w:r>
      <w:r>
        <w:rPr>
          <w:rFonts w:eastAsia="Times New Roman" w:cs="Times New Roman"/>
          <w:szCs w:val="24"/>
        </w:rPr>
        <w:t xml:space="preserve"> σε πολύ μεγάλο βαθμό</w:t>
      </w:r>
      <w:r>
        <w:rPr>
          <w:rFonts w:eastAsia="Times New Roman" w:cs="Times New Roman"/>
          <w:szCs w:val="24"/>
        </w:rPr>
        <w:t>,</w:t>
      </w:r>
      <w:r>
        <w:rPr>
          <w:rFonts w:eastAsia="Times New Roman" w:cs="Times New Roman"/>
          <w:szCs w:val="24"/>
        </w:rPr>
        <w:t xml:space="preserve"> εφαρμογές που προχωρούν. Πιστεύω ότι μέσα στον Μάρτιο θα είμαστε στην ευχάριστη θέση να ανακοινώσουμε εφ</w:t>
      </w:r>
      <w:r>
        <w:rPr>
          <w:rFonts w:eastAsia="Times New Roman" w:cs="Times New Roman"/>
          <w:szCs w:val="24"/>
        </w:rPr>
        <w:t>αρμογές</w:t>
      </w:r>
      <w:r>
        <w:rPr>
          <w:rFonts w:eastAsia="Times New Roman" w:cs="Times New Roman"/>
          <w:szCs w:val="24"/>
        </w:rPr>
        <w:t>,</w:t>
      </w:r>
      <w:r>
        <w:rPr>
          <w:rFonts w:eastAsia="Times New Roman" w:cs="Times New Roman"/>
          <w:szCs w:val="24"/>
        </w:rPr>
        <w:t xml:space="preserve"> που κατά πρώτον θα εφαρμοστούν στον Οργανισμό Ασφάλισης Ελεύθερων Επαγγελματιών, διότι είχα την τύχη ως διοικητής του </w:t>
      </w:r>
      <w:r>
        <w:rPr>
          <w:rFonts w:eastAsia="Times New Roman" w:cs="Times New Roman"/>
          <w:szCs w:val="24"/>
        </w:rPr>
        <w:lastRenderedPageBreak/>
        <w:t>ΟΑΕΕ εκεί να προχωρήσω στη μικρή θητεία μου των τεσσάρων-πέντε μηνών ένα έργο, το οποίο θα αποτελέσει υπόδειγμα για όλους τους φο</w:t>
      </w:r>
      <w:r>
        <w:rPr>
          <w:rFonts w:eastAsia="Times New Roman" w:cs="Times New Roman"/>
          <w:szCs w:val="24"/>
        </w:rPr>
        <w:t>ρείς κοινωνικής ασφάλισης, όπου κάθε ασφαλισμένος θα βλέπει συνολικά τα πάντα γύρω από τη δική του περίπτωση ασφάλισης. Τα πάντα. Να πληρώσει ακόμη και τις ασφαλιστικές του εισφορές και μια σειρά θέματα</w:t>
      </w:r>
      <w:r>
        <w:rPr>
          <w:rFonts w:eastAsia="Times New Roman" w:cs="Times New Roman"/>
          <w:szCs w:val="24"/>
        </w:rPr>
        <w:t>,</w:t>
      </w:r>
      <w:r>
        <w:rPr>
          <w:rFonts w:eastAsia="Times New Roman" w:cs="Times New Roman"/>
          <w:szCs w:val="24"/>
        </w:rPr>
        <w:t xml:space="preserve"> τα οποία καθιστούν δυνατή την καταβολή εισφορών, χωρ</w:t>
      </w:r>
      <w:r>
        <w:rPr>
          <w:rFonts w:eastAsia="Times New Roman" w:cs="Times New Roman"/>
          <w:szCs w:val="24"/>
        </w:rPr>
        <w:t xml:space="preserve">ίς να γίνεται οφειλέτης κάποιος με το ζόρι, διότι όπως ξέρετε, ακόμη και αν έλειπε ένα ευρώ, κατά την καταβολή της εισφοράς από τον ασφαλισμένο, έχανε την ενημερότητά του. </w:t>
      </w:r>
    </w:p>
    <w:p w14:paraId="0DEF67FD"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Αυτά είναι απίθανα πράγματα να συμβαίνουν και συμβαίνουν. Οφείλεται πράγματι σε αυτ</w:t>
      </w:r>
      <w:r>
        <w:rPr>
          <w:rFonts w:eastAsia="Times New Roman" w:cs="Times New Roman"/>
          <w:szCs w:val="24"/>
        </w:rPr>
        <w:t xml:space="preserve">ό που και εσείς επισημάνατε </w:t>
      </w:r>
      <w:r>
        <w:rPr>
          <w:rFonts w:eastAsia="Times New Roman" w:cs="Times New Roman"/>
          <w:szCs w:val="24"/>
        </w:rPr>
        <w:lastRenderedPageBreak/>
        <w:t xml:space="preserve">και ο πρώην διοικητής του ΙΚΑ και τώρα Βουλευτής του ΣΥΡΙΖΑ, ο κ. </w:t>
      </w:r>
      <w:proofErr w:type="spellStart"/>
      <w:r>
        <w:rPr>
          <w:rFonts w:eastAsia="Times New Roman" w:cs="Times New Roman"/>
          <w:szCs w:val="24"/>
        </w:rPr>
        <w:t>Θεωνάς</w:t>
      </w:r>
      <w:proofErr w:type="spellEnd"/>
      <w:r>
        <w:rPr>
          <w:rFonts w:eastAsia="Times New Roman" w:cs="Times New Roman"/>
          <w:szCs w:val="24"/>
        </w:rPr>
        <w:t xml:space="preserve"> είπε, δηλαδή ότι στη σημερινή τεχνολογική επανάσταση -που τουλάχιστον στο επίπεδο της μηχανογράφησης της πληροφορικής δίνει λύσεις σε αυτά τα θέματα- τόσα </w:t>
      </w:r>
      <w:r>
        <w:rPr>
          <w:rFonts w:eastAsia="Times New Roman" w:cs="Times New Roman"/>
          <w:szCs w:val="24"/>
        </w:rPr>
        <w:t xml:space="preserve">χρόνια η χώρα παραμένει στη λογική της Ψωροκώσταινας, αντί να αντιμετωπίσει με έναν πολύ απλό τρόπο τα προβλήματα αυτά. Αυτά οργανώνουμε. Αυτό είναι η κοινωνική ασφάλιση. </w:t>
      </w:r>
    </w:p>
    <w:p w14:paraId="0DEF67FE"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Το ζήτημα των χρημάτων θα είναι η ολιγότερο δαπανηρή κοινωνική επένδυση για την τύχη</w:t>
      </w:r>
      <w:r>
        <w:rPr>
          <w:rFonts w:eastAsia="Times New Roman" w:cs="Times New Roman"/>
          <w:szCs w:val="24"/>
        </w:rPr>
        <w:t xml:space="preserve"> της χώρας σε αυτό που κάνουμε. Αυτή η μεταρρύθμιση θα μείνει πραγματικά στην ιστορία ως μία επαναστατική τομή με το λιγότερο κόστος και τη με</w:t>
      </w:r>
      <w:r>
        <w:rPr>
          <w:rFonts w:eastAsia="Times New Roman" w:cs="Times New Roman"/>
          <w:szCs w:val="24"/>
        </w:rPr>
        <w:lastRenderedPageBreak/>
        <w:t>γαλύτερη δυνατή κοινωνική ωφέλεια. Και οφείλουμε να το κάνουμε και θα το κάνουμε και θα αποδειχθεί αυτό, διότι είν</w:t>
      </w:r>
      <w:r>
        <w:rPr>
          <w:rFonts w:eastAsia="Times New Roman" w:cs="Times New Roman"/>
          <w:szCs w:val="24"/>
        </w:rPr>
        <w:t xml:space="preserve">αι δική μας η υποχρέωση, υποχρέωση της Κυβέρνησης ΣΥΡΙΖΑ-Ανεξαρτήτων Ελλήνων, να δείξει ότι υπάρχει και άλλος τρόπος να ζήσει αυτή η χώρα. </w:t>
      </w:r>
    </w:p>
    <w:p w14:paraId="0DEF67FF"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Και αν δεν τα καταφέρνουμε καλά στο να εξοικονομήσουμε χρήματα, για να κάνουμε πλουσιότερη τη ζωή των ανθρώπων, διότ</w:t>
      </w:r>
      <w:r>
        <w:rPr>
          <w:rFonts w:eastAsia="Times New Roman" w:cs="Times New Roman"/>
          <w:szCs w:val="24"/>
        </w:rPr>
        <w:t>ι αυτό εξαρτάται από μία σειρά παράγοντες και εξωγενείς και έξω από τη δική μας πρόθεση, αυτό που θα καταφέρουμε και είναι δικό μας ολότελα, είναι να οργανώσουμε με τρόπο φιλικό για τον πολίτη, με έναν τρόπο που πραγματικά εξυπηρετεί τον πολίτη, ένα σύστημ</w:t>
      </w:r>
      <w:r>
        <w:rPr>
          <w:rFonts w:eastAsia="Times New Roman" w:cs="Times New Roman"/>
          <w:szCs w:val="24"/>
        </w:rPr>
        <w:t xml:space="preserve">α το οποίο θα λειτουργεί με </w:t>
      </w:r>
      <w:r>
        <w:rPr>
          <w:rFonts w:eastAsia="Times New Roman" w:cs="Times New Roman"/>
          <w:szCs w:val="24"/>
        </w:rPr>
        <w:lastRenderedPageBreak/>
        <w:t>έναν τρόπο ηλεκτρονικής εξυπηρέτησης, χωρίς να χρειάζεται να πηγαίνει καν ο ασφαλισμένος στους χώρους όπου βρίσκονται οι φορείς κοινωνικής ασφάλισης.</w:t>
      </w:r>
    </w:p>
    <w:p w14:paraId="0DEF680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Έχουμε τεράστιο έλλειμμα σε προσωπικό –το 1/3 των υπαλλήλων από το ΙΚΑ τα τέσσ</w:t>
      </w:r>
      <w:r>
        <w:rPr>
          <w:rFonts w:eastAsia="Times New Roman" w:cs="Times New Roman"/>
          <w:szCs w:val="24"/>
        </w:rPr>
        <w:t>ερα τελευταία χρόνια έχει φύγει, είναι περίπου τρεισήμισι χιλιάδες άνθρωποι από το ΙΚΑ που αποχώρησαν χωρίς να συμπληρωθεί το κενό που δημιουργήθηκε- και έχουμε ένα τεράστιο πρόβλημα αναμονής στην εξυπηρέτηση των ανθρώπων στη σύνταξη, που πραγματικά πολλοί</w:t>
      </w:r>
      <w:r>
        <w:rPr>
          <w:rFonts w:eastAsia="Times New Roman" w:cs="Times New Roman"/>
          <w:szCs w:val="24"/>
        </w:rPr>
        <w:t xml:space="preserve"> από αυτούς αδοκήτως τελειώνουν τη ζωή τους πριν καλά-καλά έρθει η στιγμή να πάρουν σύνταξη. </w:t>
      </w:r>
    </w:p>
    <w:p w14:paraId="0DEF680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Θα το λύσουμε αυτό το πρόβλημα. Ήδη αντιμετωπίζουμε με μεγάλη ευαισθησία περιπτώσεις, όπου κάποιοι για λόγους κοινωνικών αναγκών πρέπει να έχουν την εξυπηρέτηση π</w:t>
      </w:r>
      <w:r>
        <w:rPr>
          <w:rFonts w:eastAsia="Times New Roman" w:cs="Times New Roman"/>
          <w:szCs w:val="24"/>
        </w:rPr>
        <w:t xml:space="preserve">ου οφείλουμε να παρέχουμε, όπως άτομα με ιδιαίτερες ανάγκες, με επείγουσες ανάγκες. Από πίεση σοβαρή των δικών τους αναγκών πρέπει να έχουν την κατά προτεραιότητα εξυπηρέτηση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να μην υπάρχει η εξυπηρέτηση που υπήρχε σε ορισμένες περι</w:t>
      </w:r>
      <w:r>
        <w:rPr>
          <w:rFonts w:eastAsia="Times New Roman" w:cs="Times New Roman"/>
          <w:szCs w:val="24"/>
        </w:rPr>
        <w:t>πτώσεις, όπου για άλλους λόγους να προηγούνται κάποιοι, ενώ δεν θα είχαν αυτό το δικαίωμα.</w:t>
      </w:r>
    </w:p>
    <w:p w14:paraId="0DEF680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Τελειώνει και αυτό και κυρίως ολοκληρωτικά τελειώνει με το σύστημα που εισάγουμε. Περιμένω και κάνω ξανά έκκληση με αφορμή αυτή την ερώτηση, επειδή είναι κορυφαίο θέ</w:t>
      </w:r>
      <w:r>
        <w:rPr>
          <w:rFonts w:eastAsia="Times New Roman" w:cs="Times New Roman"/>
          <w:szCs w:val="24"/>
        </w:rPr>
        <w:t xml:space="preserve">μα για </w:t>
      </w:r>
      <w:r>
        <w:rPr>
          <w:rFonts w:eastAsia="Times New Roman" w:cs="Times New Roman"/>
          <w:szCs w:val="24"/>
        </w:rPr>
        <w:lastRenderedPageBreak/>
        <w:t>τη χώρα, επιτέλους με υπευθυνότητα οι πολιτικές δυνάμεις να στηριχθούν πάνω στο σχέδιο που έχουμε εισάγει, να το διορθώσουν, αν επιδέχεται διορθώσεις και όπου επιδέχεται διορθώσεις, αλλά να το υιοθετήσουν ως εθνικό σκοπό. Είναι υποχρέωση και δεν μπο</w:t>
      </w:r>
      <w:r>
        <w:rPr>
          <w:rFonts w:eastAsia="Times New Roman" w:cs="Times New Roman"/>
          <w:szCs w:val="24"/>
        </w:rPr>
        <w:t xml:space="preserve">ρούμε σε αυτές τις συνθήκες να βλέπουμε ακόμα πολιτικές δυνάμεις να πυροδοτούν εντάσεις και να ναρκοθετούν την προσπάθεια της χώρας, όπως εμείς την εκφράζουμε. Αν έχουν κάτι άλλο να πουν, ας το πουν. </w:t>
      </w:r>
    </w:p>
    <w:p w14:paraId="0DEF680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Εμείς είμαστε έτοιμοι και πολύ γρήγορα θα ολοκληρώσουμε</w:t>
      </w:r>
      <w:r>
        <w:rPr>
          <w:rFonts w:eastAsia="Times New Roman" w:cs="Times New Roman"/>
          <w:szCs w:val="24"/>
        </w:rPr>
        <w:t xml:space="preserve"> και τη νομοτεχνική επεξεργασία του νομοσχεδίου μας. Καλούμε τους επιστημονικούς φορείς να προσέλθουν και αυτοί </w:t>
      </w:r>
      <w:r>
        <w:rPr>
          <w:rFonts w:eastAsia="Times New Roman" w:cs="Times New Roman"/>
          <w:szCs w:val="24"/>
        </w:rPr>
        <w:lastRenderedPageBreak/>
        <w:t>να ολοκληρώσουμε τη συμφωνία στο εθνικό πεδίο</w:t>
      </w:r>
      <w:r>
        <w:rPr>
          <w:rFonts w:eastAsia="Times New Roman" w:cs="Times New Roman"/>
          <w:szCs w:val="24"/>
        </w:rPr>
        <w:t>,</w:t>
      </w:r>
      <w:r>
        <w:rPr>
          <w:rFonts w:eastAsia="Times New Roman" w:cs="Times New Roman"/>
          <w:szCs w:val="24"/>
        </w:rPr>
        <w:t xml:space="preserve"> για να αντιμετωπίσουμε με επιτυχία και τον διαπραγματευτικό αγώνα με τους δανειστές. Εδώ υπάρχει </w:t>
      </w:r>
      <w:r>
        <w:rPr>
          <w:rFonts w:eastAsia="Times New Roman" w:cs="Times New Roman"/>
          <w:szCs w:val="24"/>
        </w:rPr>
        <w:t>υποχρέωση προς όλους και πρέπει επιτέλους να ανταποκριθούν.</w:t>
      </w:r>
    </w:p>
    <w:p w14:paraId="0DEF6804"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Υφυπουργό Εργασίας, Κοινωνικής Ασφάλισης και Κοινωνικής Αλληλεγγύης κ. Πετρόπουλο. </w:t>
      </w:r>
    </w:p>
    <w:p w14:paraId="0DEF680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595/29-2-2016 επίκαιρη ερώτηση </w:t>
      </w:r>
      <w:r>
        <w:rPr>
          <w:rFonts w:eastAsia="Times New Roman" w:cs="Times New Roman"/>
          <w:szCs w:val="24"/>
        </w:rPr>
        <w:t>δεύτερου κύκ</w:t>
      </w:r>
      <w:r>
        <w:rPr>
          <w:rFonts w:eastAsia="Times New Roman" w:cs="Times New Roman"/>
          <w:szCs w:val="24"/>
        </w:rPr>
        <w:t xml:space="preserve">λου </w:t>
      </w:r>
      <w:r>
        <w:rPr>
          <w:rFonts w:eastAsia="Times New Roman" w:cs="Times New Roman"/>
          <w:szCs w:val="24"/>
        </w:rPr>
        <w:t>του Βουλευτ</w:t>
      </w:r>
      <w:r>
        <w:rPr>
          <w:rFonts w:eastAsia="Times New Roman" w:cs="Times New Roman"/>
          <w:szCs w:val="24"/>
        </w:rPr>
        <w:t xml:space="preserve">ή </w:t>
      </w:r>
      <w:r>
        <w:rPr>
          <w:rFonts w:eastAsia="Times New Roman" w:cs="Times New Roman"/>
          <w:szCs w:val="24"/>
        </w:rPr>
        <w:t xml:space="preserve">Μαγνησίας της Νέας Δημοκρατίας κ. Χρήστου </w:t>
      </w:r>
      <w:proofErr w:type="spellStart"/>
      <w:r>
        <w:rPr>
          <w:rFonts w:eastAsia="Times New Roman" w:cs="Times New Roman"/>
          <w:szCs w:val="24"/>
        </w:rPr>
        <w:t>Μπουκώρου</w:t>
      </w:r>
      <w:proofErr w:type="spellEnd"/>
      <w:r>
        <w:rPr>
          <w:rFonts w:eastAsia="Times New Roman" w:cs="Times New Roman"/>
          <w:szCs w:val="24"/>
        </w:rPr>
        <w:t xml:space="preserve"> προς τον Υπουργό Εσωτερικών και </w:t>
      </w:r>
      <w:r>
        <w:rPr>
          <w:rFonts w:eastAsia="Times New Roman" w:cs="Times New Roman"/>
          <w:szCs w:val="24"/>
        </w:rPr>
        <w:lastRenderedPageBreak/>
        <w:t xml:space="preserve">Διοικητικής Ανασυγκρότησης, σχετικά με τη μίσθωση ελικοπτέρων δασοπυρόσβεσης, δεν </w:t>
      </w:r>
      <w:r>
        <w:rPr>
          <w:rFonts w:eastAsia="Times New Roman" w:cs="Times New Roman"/>
          <w:szCs w:val="24"/>
        </w:rPr>
        <w:t xml:space="preserve">θα </w:t>
      </w:r>
      <w:r>
        <w:rPr>
          <w:rFonts w:eastAsia="Times New Roman" w:cs="Times New Roman"/>
          <w:szCs w:val="24"/>
        </w:rPr>
        <w:t>συζητ</w:t>
      </w:r>
      <w:r>
        <w:rPr>
          <w:rFonts w:eastAsia="Times New Roman" w:cs="Times New Roman"/>
          <w:szCs w:val="24"/>
        </w:rPr>
        <w:t>ηθ</w:t>
      </w:r>
      <w:r>
        <w:rPr>
          <w:rFonts w:eastAsia="Times New Roman" w:cs="Times New Roman"/>
          <w:szCs w:val="24"/>
        </w:rPr>
        <w:t>εί λόγω κωλύματος του κυρίου Υπουργού.</w:t>
      </w:r>
    </w:p>
    <w:p w14:paraId="0DEF680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w:t>
      </w:r>
      <w:r>
        <w:rPr>
          <w:rFonts w:eastAsia="Times New Roman" w:cs="Times New Roman"/>
          <w:szCs w:val="24"/>
        </w:rPr>
        <w:t xml:space="preserve">με αριθμό 599/1-3-2016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Αττικής της Δημοκρατικής Συμπαράταξης ΠΑΣΟΚ-ΔΗΜΑΡ 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τις απολύσεις στα </w:t>
      </w:r>
      <w:r>
        <w:rPr>
          <w:rFonts w:eastAsia="Times New Roman" w:cs="Times New Roman"/>
          <w:szCs w:val="24"/>
        </w:rPr>
        <w:t xml:space="preserve">Ελληνικά Αμυντικά Συστήματα (ΕΑΣ), δεν </w:t>
      </w:r>
      <w:r>
        <w:rPr>
          <w:rFonts w:eastAsia="Times New Roman" w:cs="Times New Roman"/>
          <w:szCs w:val="24"/>
        </w:rPr>
        <w:t xml:space="preserve">θα </w:t>
      </w:r>
      <w:r>
        <w:rPr>
          <w:rFonts w:eastAsia="Times New Roman" w:cs="Times New Roman"/>
          <w:szCs w:val="24"/>
        </w:rPr>
        <w:t>συζητ</w:t>
      </w:r>
      <w:r>
        <w:rPr>
          <w:rFonts w:eastAsia="Times New Roman" w:cs="Times New Roman"/>
          <w:szCs w:val="24"/>
        </w:rPr>
        <w:t>ηθ</w:t>
      </w:r>
      <w:r>
        <w:rPr>
          <w:rFonts w:eastAsia="Times New Roman" w:cs="Times New Roman"/>
          <w:szCs w:val="24"/>
        </w:rPr>
        <w:t xml:space="preserve">εί λόγω κωλύματος του κυρίου Υπουργού. </w:t>
      </w:r>
    </w:p>
    <w:p w14:paraId="0DEF680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τρίτη</w:t>
      </w:r>
      <w:r>
        <w:rPr>
          <w:rFonts w:eastAsia="Times New Roman" w:cs="Times New Roman"/>
          <w:szCs w:val="24"/>
        </w:rPr>
        <w:t xml:space="preserve"> με αριθμό 609/1-3-2016 επίκαιρη ερώτηση του Βουλευτ</w:t>
      </w:r>
      <w:r>
        <w:rPr>
          <w:rFonts w:eastAsia="Times New Roman" w:cs="Times New Roman"/>
          <w:szCs w:val="24"/>
        </w:rPr>
        <w:t>ή</w:t>
      </w:r>
      <w:r>
        <w:rPr>
          <w:rFonts w:eastAsia="Times New Roman" w:cs="Times New Roman"/>
          <w:szCs w:val="24"/>
        </w:rPr>
        <w:t xml:space="preserve"> Α</w:t>
      </w:r>
      <w:r>
        <w:rPr>
          <w:rFonts w:eastAsia="Times New Roman" w:cs="Times New Roman"/>
          <w:szCs w:val="24"/>
        </w:rPr>
        <w:t>΄</w:t>
      </w:r>
      <w:r>
        <w:rPr>
          <w:rFonts w:eastAsia="Times New Roman" w:cs="Times New Roman"/>
          <w:szCs w:val="24"/>
        </w:rPr>
        <w:t xml:space="preserve">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Ιωάννη </w:t>
      </w:r>
      <w:proofErr w:type="spellStart"/>
      <w:r>
        <w:rPr>
          <w:rFonts w:eastAsia="Times New Roman" w:cs="Times New Roman"/>
          <w:szCs w:val="24"/>
        </w:rPr>
        <w:t>Δελλή</w:t>
      </w:r>
      <w:proofErr w:type="spellEnd"/>
      <w:r>
        <w:rPr>
          <w:rFonts w:eastAsia="Times New Roman" w:cs="Times New Roman"/>
          <w:szCs w:val="24"/>
        </w:rPr>
        <w:t xml:space="preserve"> προς τον Υπουργό Εργασίας, Κοινωνικής </w:t>
      </w:r>
      <w:r>
        <w:rPr>
          <w:rFonts w:eastAsia="Times New Roman" w:cs="Times New Roman"/>
          <w:szCs w:val="24"/>
        </w:rPr>
        <w:t>Ασφάλισης και Κοινωνικής Αλληλεγγύης, σχετικά με την απόλυση συνδικαλίστριας εργαζομένης στην αλυσίδα καταστημάτων επιχείρησης καφέ «MIKEL-COFFE</w:t>
      </w:r>
      <w:r>
        <w:rPr>
          <w:rFonts w:eastAsia="Times New Roman" w:cs="Times New Roman"/>
          <w:szCs w:val="24"/>
          <w:lang w:val="en-US"/>
        </w:rPr>
        <w:t>E</w:t>
      </w:r>
      <w:r>
        <w:rPr>
          <w:rFonts w:eastAsia="Times New Roman" w:cs="Times New Roman"/>
          <w:szCs w:val="24"/>
        </w:rPr>
        <w:t xml:space="preserve"> COMPANY» στη Δράμα, δεν </w:t>
      </w:r>
      <w:r>
        <w:rPr>
          <w:rFonts w:eastAsia="Times New Roman" w:cs="Times New Roman"/>
          <w:szCs w:val="24"/>
        </w:rPr>
        <w:t xml:space="preserve">θα </w:t>
      </w:r>
      <w:r>
        <w:rPr>
          <w:rFonts w:eastAsia="Times New Roman" w:cs="Times New Roman"/>
          <w:szCs w:val="24"/>
        </w:rPr>
        <w:t>συζητ</w:t>
      </w:r>
      <w:r>
        <w:rPr>
          <w:rFonts w:eastAsia="Times New Roman" w:cs="Times New Roman"/>
          <w:szCs w:val="24"/>
        </w:rPr>
        <w:t>ηθ</w:t>
      </w:r>
      <w:r>
        <w:rPr>
          <w:rFonts w:eastAsia="Times New Roman" w:cs="Times New Roman"/>
          <w:szCs w:val="24"/>
        </w:rPr>
        <w:t xml:space="preserve">εί λόγω κωλύματος του κυρίου Υπουργού. </w:t>
      </w:r>
    </w:p>
    <w:p w14:paraId="0DEF680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w:t>
      </w:r>
      <w:r>
        <w:rPr>
          <w:rFonts w:eastAsia="Times New Roman" w:cs="Times New Roman"/>
          <w:szCs w:val="24"/>
        </w:rPr>
        <w:t xml:space="preserve">τέταρτη </w:t>
      </w:r>
      <w:r>
        <w:rPr>
          <w:rFonts w:eastAsia="Times New Roman" w:cs="Times New Roman"/>
          <w:szCs w:val="24"/>
        </w:rPr>
        <w:t>με αριθμό 604</w:t>
      </w:r>
      <w:r>
        <w:rPr>
          <w:rFonts w:eastAsia="Times New Roman" w:cs="Times New Roman"/>
          <w:szCs w:val="24"/>
        </w:rPr>
        <w:t>/1-3-2016 επίκαιρη ερώτηση του Βουλευτή Β</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Οικονομικών, </w:t>
      </w:r>
      <w:r>
        <w:rPr>
          <w:rFonts w:eastAsia="Times New Roman" w:cs="Times New Roman"/>
          <w:szCs w:val="24"/>
        </w:rPr>
        <w:lastRenderedPageBreak/>
        <w:t>σχετικά με την παράταση ή μη του μέτρου της απόσυρσης των αυτοκινήτων.</w:t>
      </w:r>
    </w:p>
    <w:p w14:paraId="0DEF6809"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κ. Τρύφων Αλεξιάδης.</w:t>
      </w:r>
    </w:p>
    <w:p w14:paraId="0DEF680A"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έχετε τον λόγο για δύο λεπτά να αναπτύξετε την ερώτησή σας.</w:t>
      </w:r>
    </w:p>
    <w:p w14:paraId="0DEF680B"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14:paraId="0DEF680C"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Καλημέρα, κύριε Υπουργέ. Τα ξαναλέμε για άλλη μ</w:t>
      </w:r>
      <w:r>
        <w:rPr>
          <w:rFonts w:eastAsia="Times New Roman" w:cs="Times New Roman"/>
          <w:szCs w:val="24"/>
        </w:rPr>
        <w:t>ί</w:t>
      </w:r>
      <w:r>
        <w:rPr>
          <w:rFonts w:eastAsia="Times New Roman" w:cs="Times New Roman"/>
          <w:szCs w:val="24"/>
        </w:rPr>
        <w:t xml:space="preserve">α φορά.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έ</w:t>
      </w:r>
      <w:r>
        <w:rPr>
          <w:rFonts w:eastAsia="Times New Roman" w:cs="Times New Roman"/>
          <w:szCs w:val="24"/>
        </w:rPr>
        <w:t>λεγχος φέρνει και κάποια νέα. Ερχόμαστε σήμερα να συζη</w:t>
      </w:r>
      <w:r>
        <w:rPr>
          <w:rFonts w:eastAsia="Times New Roman" w:cs="Times New Roman"/>
          <w:szCs w:val="24"/>
        </w:rPr>
        <w:t xml:space="preserve">τήσουμε το ζήτημα της απόσυρσης </w:t>
      </w:r>
      <w:r>
        <w:rPr>
          <w:rFonts w:eastAsia="Times New Roman" w:cs="Times New Roman"/>
          <w:szCs w:val="24"/>
        </w:rPr>
        <w:lastRenderedPageBreak/>
        <w:t>των αυτοκινήτων. Οι ερωτήσεις είναι σαφείς</w:t>
      </w:r>
      <w:r>
        <w:rPr>
          <w:rFonts w:eastAsia="Times New Roman" w:cs="Times New Roman"/>
          <w:b/>
          <w:szCs w:val="24"/>
        </w:rPr>
        <w:t xml:space="preserve">. </w:t>
      </w:r>
      <w:r>
        <w:rPr>
          <w:rFonts w:eastAsia="Times New Roman" w:cs="Times New Roman"/>
          <w:szCs w:val="24"/>
        </w:rPr>
        <w:t xml:space="preserve">Δεν θα θέλαμε και θα πρέπει η Κυβέρνηση αυτή να μην αποσύρει το μέτρο της απόσυρσης. </w:t>
      </w:r>
    </w:p>
    <w:p w14:paraId="0DEF680D"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Το μέτρο της απόσυρσης των αυτοκινήτων</w:t>
      </w:r>
      <w:r>
        <w:rPr>
          <w:rFonts w:eastAsia="Times New Roman" w:cs="Times New Roman"/>
          <w:szCs w:val="24"/>
        </w:rPr>
        <w:t>,</w:t>
      </w:r>
      <w:r>
        <w:rPr>
          <w:rFonts w:eastAsia="Times New Roman" w:cs="Times New Roman"/>
          <w:szCs w:val="24"/>
        </w:rPr>
        <w:t xml:space="preserve"> είναι ένα μέτρο το οποίο έχει βοηθήσει πάρα πολύ την ε</w:t>
      </w:r>
      <w:r>
        <w:rPr>
          <w:rFonts w:eastAsia="Times New Roman" w:cs="Times New Roman"/>
          <w:szCs w:val="24"/>
        </w:rPr>
        <w:t>λληνική οικονομία, την αγορά αυτοκινήτου, τους εμπόρους αυτοκινήτων, πάρα πολλά παράπλευρα επαγγέλματα. Υπάρχει ένα πρόβλημα, διότι το μέτρο έχει λήξει τέλη του 2015. Υπάρχουν προβλήματα στα τελωνεία με αυτοκίνητα που έχουν παραμείνει εκεί πέρα. Οι πληροφο</w:t>
      </w:r>
      <w:r>
        <w:rPr>
          <w:rFonts w:eastAsia="Times New Roman" w:cs="Times New Roman"/>
          <w:szCs w:val="24"/>
        </w:rPr>
        <w:t xml:space="preserve">ρίες λένε για δύο έως έξι χιλιάδες αυτοκίνητα, </w:t>
      </w:r>
      <w:r>
        <w:rPr>
          <w:rFonts w:eastAsia="Times New Roman" w:cs="Times New Roman"/>
          <w:szCs w:val="24"/>
        </w:rPr>
        <w:t xml:space="preserve">τα </w:t>
      </w:r>
      <w:r>
        <w:rPr>
          <w:rFonts w:eastAsia="Times New Roman" w:cs="Times New Roman"/>
          <w:szCs w:val="24"/>
        </w:rPr>
        <w:lastRenderedPageBreak/>
        <w:t xml:space="preserve">οποία </w:t>
      </w:r>
      <w:r>
        <w:rPr>
          <w:rFonts w:eastAsia="Times New Roman" w:cs="Times New Roman"/>
          <w:szCs w:val="24"/>
        </w:rPr>
        <w:t xml:space="preserve">είναι εγκλωβισμένα και περιμένουν την παράταση του μέτρου της απόσυρσης. </w:t>
      </w:r>
    </w:p>
    <w:p w14:paraId="0DEF680E"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Συγχρόνως, όπως γνωρίζετε και εσείς πολύ καλά οικονομικά και εγώ και οι άλλοι συνάδελφοι την κοινή λογική των οικονομικών και </w:t>
      </w:r>
      <w:r>
        <w:rPr>
          <w:rFonts w:eastAsia="Times New Roman" w:cs="Times New Roman"/>
          <w:szCs w:val="24"/>
        </w:rPr>
        <w:t>της οικονομίας, τα έξοδα τρέχουν στις επιχειρήσεις, οι μισθοδοσίες, τα ρεύματα, τα τέλη, τα δάνεια. Θα πρέπει, λοιπόν, να μην παγώσει το μέτρο της απόσυρσης. Θα θέλαμε μ</w:t>
      </w:r>
      <w:r>
        <w:rPr>
          <w:rFonts w:eastAsia="Times New Roman" w:cs="Times New Roman"/>
          <w:szCs w:val="24"/>
        </w:rPr>
        <w:t>ί</w:t>
      </w:r>
      <w:r>
        <w:rPr>
          <w:rFonts w:eastAsia="Times New Roman" w:cs="Times New Roman"/>
          <w:szCs w:val="24"/>
        </w:rPr>
        <w:t>α ενημέρωση από εσάς. Όταν δευτερολογήσω, θα πω κάποια άλλα πράγματα και θα βασιστώ πά</w:t>
      </w:r>
      <w:r>
        <w:rPr>
          <w:rFonts w:eastAsia="Times New Roman" w:cs="Times New Roman"/>
          <w:szCs w:val="24"/>
        </w:rPr>
        <w:t xml:space="preserve">νω στην απάντησή σας. </w:t>
      </w:r>
    </w:p>
    <w:p w14:paraId="0DEF680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Ερωτάσθε, κύριε Υπουργέ:</w:t>
      </w:r>
    </w:p>
    <w:p w14:paraId="0DEF681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επίσημη θέση του Υπουργείου Οικονομικών, σχετικά με την παράταση ή μη της απόσυρσης αυτοκινήτων; Αληθεύει ότι το Υπουργείο Οικονομικών είναι θετικό σε μια ακόμα παράταση σχετικής </w:t>
      </w:r>
      <w:r>
        <w:rPr>
          <w:rFonts w:eastAsia="Times New Roman" w:cs="Times New Roman"/>
          <w:szCs w:val="24"/>
        </w:rPr>
        <w:t>διάταξης, εν τούτοις οι δανειστές εκφράζουν αντιρρήσεις για την αποτελεσματικότητα και την ακεραιότητα του μέτρου; Τέλος, πότε αναμένεται να δοθεί μια οριστική απάντηση για το συγκεκριμένο θέμα προκειμένου να γνωρίζουν οι συμπολίτες μας αν μπορούν να αποσύ</w:t>
      </w:r>
      <w:r>
        <w:rPr>
          <w:rFonts w:eastAsia="Times New Roman" w:cs="Times New Roman"/>
          <w:szCs w:val="24"/>
        </w:rPr>
        <w:t xml:space="preserve">ρουν το αυτοκίνητό τους και να ξεμπλοκάρει η διαδικασία που τους κρατά διστακτικούς στην αγορά ενός νέου αυτοκινήτου; </w:t>
      </w:r>
    </w:p>
    <w:p w14:paraId="0DEF681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DEF6812" w14:textId="77777777" w:rsidR="00636CB9" w:rsidRDefault="00BB6260">
      <w:pPr>
        <w:spacing w:line="600" w:lineRule="auto"/>
        <w:ind w:firstLine="720"/>
        <w:jc w:val="both"/>
        <w:rPr>
          <w:rFonts w:eastAsia="Times New Roman" w:cs="Times New Roman"/>
        </w:rPr>
      </w:pPr>
      <w:r>
        <w:rPr>
          <w:rFonts w:eastAsia="Times New Roman"/>
          <w:b/>
          <w:bCs/>
        </w:rPr>
        <w:lastRenderedPageBreak/>
        <w:t>ΠΡΟΕΔΡΕΥΩΝ (Αναστάσιος Κουράκης):</w:t>
      </w:r>
      <w:r>
        <w:rPr>
          <w:rFonts w:eastAsia="Times New Roman" w:cs="Times New Roman"/>
        </w:rPr>
        <w:t xml:space="preserve"> Ευχαριστούμε τον κ. Καμμένο. Τον λόγο έχει ο Αναπληρωτής Υπουργός Οικονομικών, κ. Τρύφ</w:t>
      </w:r>
      <w:r>
        <w:rPr>
          <w:rFonts w:eastAsia="Times New Roman" w:cs="Times New Roman"/>
        </w:rPr>
        <w:t>ων Αλεξιάδης</w:t>
      </w:r>
      <w:r>
        <w:rPr>
          <w:rFonts w:eastAsia="Times New Roman" w:cs="Times New Roman"/>
        </w:rPr>
        <w:t>,</w:t>
      </w:r>
      <w:r>
        <w:rPr>
          <w:rFonts w:eastAsia="Times New Roman" w:cs="Times New Roman"/>
        </w:rPr>
        <w:t xml:space="preserve"> για να απαντήσει στην επίκαιρη ερώτηση του Βουλευτή. </w:t>
      </w:r>
    </w:p>
    <w:p w14:paraId="0DEF6813" w14:textId="77777777" w:rsidR="00636CB9" w:rsidRDefault="00BB6260">
      <w:pPr>
        <w:spacing w:line="600" w:lineRule="auto"/>
        <w:ind w:firstLine="720"/>
        <w:jc w:val="both"/>
        <w:rPr>
          <w:rFonts w:eastAsia="Times New Roman" w:cs="Times New Roman"/>
        </w:rPr>
      </w:pPr>
      <w:r>
        <w:rPr>
          <w:rFonts w:eastAsia="Times New Roman" w:cs="Times New Roman"/>
          <w:b/>
        </w:rPr>
        <w:t>ΤΡΥΦΩΝ ΑΛΕΞΙΑΔΗΣ (Αναπληρωτής Υπουργός Οικονομικών):</w:t>
      </w:r>
      <w:r>
        <w:rPr>
          <w:rFonts w:eastAsia="Times New Roman" w:cs="Times New Roman"/>
        </w:rPr>
        <w:t xml:space="preserve"> Κύριε Πρόεδρε, κύριε Βουλευτά, θέτετε ένα πολύ σοβαρό θέμα, που απασχολεί ένα μεγάλο τομέα της οικονομίας μας. Απασχολεί και τον κλάδο </w:t>
      </w:r>
      <w:r>
        <w:rPr>
          <w:rFonts w:eastAsia="Times New Roman" w:cs="Times New Roman"/>
        </w:rPr>
        <w:t xml:space="preserve">της εμπορίας των αυτοκινήτων και τον κλάδο των ασφαλιστικών εταιριών και τον κλάδο των επισκευών των αυτοκινήτων και τους ίδιους τους πολίτες. </w:t>
      </w:r>
    </w:p>
    <w:p w14:paraId="0DEF6814" w14:textId="77777777" w:rsidR="00636CB9" w:rsidRDefault="00BB6260">
      <w:pPr>
        <w:spacing w:line="600" w:lineRule="auto"/>
        <w:ind w:firstLine="720"/>
        <w:jc w:val="both"/>
        <w:rPr>
          <w:rFonts w:eastAsia="Times New Roman"/>
          <w:bCs/>
        </w:rPr>
      </w:pPr>
      <w:r>
        <w:rPr>
          <w:rFonts w:eastAsia="Times New Roman" w:cs="Times New Roman"/>
        </w:rPr>
        <w:lastRenderedPageBreak/>
        <w:t>Απασχολεί και εμάς στο Υπουργείο Οικονομικών, γιατί όταν δεν έχουμε πωλήσεις αυτοκινήτων</w:t>
      </w:r>
      <w:r w:rsidRPr="005205E0">
        <w:rPr>
          <w:rFonts w:eastAsia="Times New Roman" w:cs="Times New Roman"/>
        </w:rPr>
        <w:t xml:space="preserve">, </w:t>
      </w:r>
      <w:r>
        <w:rPr>
          <w:rFonts w:eastAsia="Times New Roman" w:cs="Times New Roman"/>
        </w:rPr>
        <w:t xml:space="preserve">δεν έχουμε και έσοδα. </w:t>
      </w:r>
      <w:r>
        <w:rPr>
          <w:rFonts w:eastAsia="Times New Roman" w:cs="Times New Roman"/>
        </w:rPr>
        <w:t>Διότι ένα μεγάλο τμήμα της τιμής πώλησης κάθε αυτοκινήτου</w:t>
      </w:r>
      <w:r>
        <w:rPr>
          <w:rFonts w:eastAsia="Times New Roman" w:cs="Times New Roman"/>
        </w:rPr>
        <w:t xml:space="preserve"> -</w:t>
      </w:r>
      <w:r>
        <w:rPr>
          <w:rFonts w:eastAsia="Times New Roman" w:cs="Times New Roman"/>
        </w:rPr>
        <w:t>καλώς ή κακώς</w:t>
      </w:r>
      <w:r>
        <w:rPr>
          <w:rFonts w:eastAsia="Times New Roman" w:cs="Times New Roman"/>
        </w:rPr>
        <w:t>-</w:t>
      </w:r>
      <w:r>
        <w:rPr>
          <w:rFonts w:eastAsia="Times New Roman" w:cs="Times New Roman"/>
        </w:rPr>
        <w:t xml:space="preserve"> επιβαρύνεται </w:t>
      </w:r>
      <w:r>
        <w:rPr>
          <w:rFonts w:eastAsia="Times New Roman"/>
          <w:bCs/>
        </w:rPr>
        <w:t xml:space="preserve">με φορολογικές υποχρεώσεις. Όμως, όταν δεν </w:t>
      </w:r>
      <w:r>
        <w:rPr>
          <w:rFonts w:eastAsia="Times New Roman"/>
          <w:bCs/>
          <w:shd w:val="clear" w:color="auto" w:fill="FFFFFF"/>
        </w:rPr>
        <w:t>υπάρχουν</w:t>
      </w:r>
      <w:r>
        <w:rPr>
          <w:rFonts w:eastAsia="Times New Roman"/>
          <w:bCs/>
        </w:rPr>
        <w:t xml:space="preserve"> πωλήσεις, δεν έχουμε έσοδα. Μας απασχολεί πάρα πολύ αυτό. </w:t>
      </w:r>
    </w:p>
    <w:p w14:paraId="0DEF6815" w14:textId="77777777" w:rsidR="00636CB9" w:rsidRDefault="00BB6260">
      <w:pPr>
        <w:spacing w:line="600" w:lineRule="auto"/>
        <w:ind w:firstLine="720"/>
        <w:jc w:val="both"/>
        <w:rPr>
          <w:rFonts w:eastAsia="Times New Roman"/>
          <w:bCs/>
        </w:rPr>
      </w:pPr>
      <w:r>
        <w:rPr>
          <w:rFonts w:eastAsia="Times New Roman"/>
          <w:bCs/>
        </w:rPr>
        <w:t>Λέω, λοιπόν, με σαφήνεια</w:t>
      </w:r>
      <w:r w:rsidRPr="002E3366">
        <w:rPr>
          <w:rFonts w:eastAsia="Times New Roman"/>
          <w:bCs/>
        </w:rPr>
        <w:t>,</w:t>
      </w:r>
      <w:r>
        <w:rPr>
          <w:rFonts w:eastAsia="Times New Roman"/>
          <w:bCs/>
        </w:rPr>
        <w:t xml:space="preserve"> ότι νομίζω πως σε αυτόν τον τομέ</w:t>
      </w:r>
      <w:r>
        <w:rPr>
          <w:rFonts w:eastAsia="Times New Roman"/>
          <w:bCs/>
        </w:rPr>
        <w:t xml:space="preserve">α έχει τελειώσει η ιστορία της </w:t>
      </w:r>
      <w:r>
        <w:rPr>
          <w:rFonts w:eastAsia="Times New Roman"/>
          <w:bCs/>
          <w:shd w:val="clear" w:color="auto" w:fill="FFFFFF"/>
        </w:rPr>
        <w:t>διαπραγμάτευσης</w:t>
      </w:r>
      <w:r>
        <w:rPr>
          <w:rFonts w:eastAsia="Times New Roman"/>
          <w:bCs/>
        </w:rPr>
        <w:t xml:space="preserve"> και πολύ σύντομα θα φέρουμε σχετική </w:t>
      </w:r>
      <w:r>
        <w:rPr>
          <w:rFonts w:eastAsia="Times New Roman"/>
          <w:bCs/>
          <w:shd w:val="clear" w:color="auto" w:fill="FFFFFF"/>
        </w:rPr>
        <w:t>διάταξη</w:t>
      </w:r>
      <w:r>
        <w:rPr>
          <w:rFonts w:eastAsia="Times New Roman"/>
          <w:bCs/>
        </w:rPr>
        <w:t xml:space="preserve"> στη Βουλή, με την οποία θα λύνουμε αυτό το πρόβλημα. Δεν μπορώ αυτή τη στιγμή να δεσμευτώ για το χρονικό διάστημα και τη χρονική στιγμή, αλλά </w:t>
      </w:r>
      <w:r>
        <w:rPr>
          <w:rFonts w:eastAsia="Times New Roman"/>
          <w:bCs/>
        </w:rPr>
        <w:lastRenderedPageBreak/>
        <w:t>θα λυθεί αυτό το πρόβλη</w:t>
      </w:r>
      <w:r>
        <w:rPr>
          <w:rFonts w:eastAsia="Times New Roman"/>
          <w:bCs/>
        </w:rPr>
        <w:t xml:space="preserve">μα. Διότι δεν μπορεί να συνεχιστεί αυτή η κατάσταση. </w:t>
      </w:r>
    </w:p>
    <w:p w14:paraId="0DEF6816" w14:textId="77777777" w:rsidR="00636CB9" w:rsidRDefault="00BB6260">
      <w:pPr>
        <w:spacing w:line="600" w:lineRule="auto"/>
        <w:ind w:firstLine="720"/>
        <w:jc w:val="both"/>
        <w:rPr>
          <w:rFonts w:eastAsia="Times New Roman"/>
          <w:bCs/>
        </w:rPr>
      </w:pPr>
      <w:r>
        <w:rPr>
          <w:rFonts w:eastAsia="Times New Roman"/>
          <w:bCs/>
        </w:rPr>
        <w:t xml:space="preserve">Σίγουρα υπάρχει μεγάλη καθυστέρηση. Υπάρχει μεγάλη καθυστέρηση όχι μόνο σε αυτό. Υπάρχει και σε άλλα θέματα. Υπάρχει στις φορολογικές δηλώσεις και σε άλλα νομοσχέδια. Κάνουμε ό,τι μπορούμε και πιέζουμε </w:t>
      </w:r>
      <w:r>
        <w:rPr>
          <w:rFonts w:eastAsia="Times New Roman"/>
          <w:bCs/>
        </w:rPr>
        <w:t xml:space="preserve">τα πράγματα, ώστε να προχωρήσουν, αλλά είναι δεδομένο και το πλαίσιο το πολιτικό και το οικονομικό και τα θέματα της </w:t>
      </w:r>
      <w:r>
        <w:rPr>
          <w:rFonts w:eastAsia="Times New Roman"/>
          <w:bCs/>
          <w:shd w:val="clear" w:color="auto" w:fill="FFFFFF"/>
        </w:rPr>
        <w:t>διαπραγμάτευση</w:t>
      </w:r>
      <w:r>
        <w:rPr>
          <w:rFonts w:eastAsia="Times New Roman"/>
          <w:bCs/>
        </w:rPr>
        <w:t>ς.</w:t>
      </w:r>
    </w:p>
    <w:p w14:paraId="0DEF6817" w14:textId="77777777" w:rsidR="00636CB9" w:rsidRDefault="00BB6260">
      <w:pPr>
        <w:spacing w:line="600" w:lineRule="auto"/>
        <w:ind w:firstLine="720"/>
        <w:jc w:val="both"/>
        <w:rPr>
          <w:rFonts w:eastAsia="Times New Roman"/>
          <w:bCs/>
        </w:rPr>
      </w:pPr>
      <w:r>
        <w:rPr>
          <w:rFonts w:eastAsia="Times New Roman"/>
          <w:bCs/>
        </w:rPr>
        <w:t xml:space="preserve">Σε ό,τι αφορά το θέμα της απόσυρσης, ήταν πραγματικά ένα μέτρο το οποίο ξεκίνησε από το 2011. Είναι ένα φορολογικό </w:t>
      </w:r>
      <w:r>
        <w:rPr>
          <w:rFonts w:eastAsia="Times New Roman"/>
          <w:bCs/>
        </w:rPr>
        <w:lastRenderedPageBreak/>
        <w:t>κίνητρο</w:t>
      </w:r>
      <w:r>
        <w:rPr>
          <w:rFonts w:eastAsia="Times New Roman"/>
          <w:bCs/>
        </w:rPr>
        <w:t xml:space="preserve"> με μειωμένο τέλος ταξινόμησης για τα καινούρια αυτοκίνητα με συγκεκριμένες προϋποθέσεις, το οποίο δίνει τη δυνατότητα να αποσυρθούν από την κυκλοφορία αυτοκίνητα που είναι </w:t>
      </w:r>
      <w:proofErr w:type="spellStart"/>
      <w:r>
        <w:rPr>
          <w:rFonts w:eastAsia="Times New Roman"/>
          <w:bCs/>
        </w:rPr>
        <w:t>ρυπογόνα</w:t>
      </w:r>
      <w:proofErr w:type="spellEnd"/>
      <w:r>
        <w:rPr>
          <w:rFonts w:eastAsia="Times New Roman"/>
          <w:bCs/>
        </w:rPr>
        <w:t xml:space="preserve"> και παλιάς τεχνολογίας, να πάνε για καταστροφή και να αντικατασταθούν με ν</w:t>
      </w:r>
      <w:r>
        <w:rPr>
          <w:rFonts w:eastAsia="Times New Roman"/>
          <w:bCs/>
        </w:rPr>
        <w:t xml:space="preserve">έα αυτοκίνητα. </w:t>
      </w:r>
    </w:p>
    <w:p w14:paraId="0DEF6818" w14:textId="77777777" w:rsidR="00636CB9" w:rsidRDefault="00BB6260">
      <w:pPr>
        <w:spacing w:line="600" w:lineRule="auto"/>
        <w:ind w:firstLine="720"/>
        <w:jc w:val="both"/>
        <w:rPr>
          <w:rFonts w:eastAsia="Times New Roman"/>
          <w:bCs/>
        </w:rPr>
      </w:pPr>
      <w:r>
        <w:rPr>
          <w:rFonts w:eastAsia="Times New Roman"/>
          <w:bCs/>
        </w:rPr>
        <w:t xml:space="preserve">Είναι ένα μέτρο, λοιπόν, που έχει ένα συγκεκριμένο περιβαλλοντικό και οικολογικό περιεχόμενο, αλλά, </w:t>
      </w:r>
      <w:r>
        <w:rPr>
          <w:rFonts w:eastAsia="Times New Roman"/>
          <w:bCs/>
          <w:shd w:val="clear" w:color="auto" w:fill="FFFFFF"/>
        </w:rPr>
        <w:t>βεβαίως,</w:t>
      </w:r>
      <w:r>
        <w:rPr>
          <w:rFonts w:eastAsia="Times New Roman"/>
          <w:bCs/>
        </w:rPr>
        <w:t xml:space="preserve"> έχει και ένα σοβαρό οικονομικό περιεχόμενο και για τους πολίτες και για το Υπουργείο Οικονομικών. </w:t>
      </w:r>
    </w:p>
    <w:p w14:paraId="0DEF6819" w14:textId="77777777" w:rsidR="00636CB9" w:rsidRDefault="00BB6260">
      <w:pPr>
        <w:spacing w:line="600" w:lineRule="auto"/>
        <w:ind w:firstLine="720"/>
        <w:jc w:val="both"/>
        <w:rPr>
          <w:rFonts w:eastAsia="Times New Roman"/>
          <w:bCs/>
        </w:rPr>
      </w:pPr>
      <w:r>
        <w:rPr>
          <w:rFonts w:eastAsia="Times New Roman"/>
          <w:bCs/>
        </w:rPr>
        <w:lastRenderedPageBreak/>
        <w:t xml:space="preserve">Το μέτρο αυτό εφαρμόστηκε, όπως </w:t>
      </w:r>
      <w:r>
        <w:rPr>
          <w:rFonts w:eastAsia="Times New Roman"/>
          <w:bCs/>
        </w:rPr>
        <w:t xml:space="preserve">ξέρετε, στα καινούρια επιβατηγά αυτοκίνητα μέχρι και δύο χιλιάδες κυβικά εκατοστά και στα καινούρια φορτηγά μέχρι και τρεισήμισι τόνους. </w:t>
      </w:r>
    </w:p>
    <w:p w14:paraId="0DEF681A" w14:textId="77777777" w:rsidR="00636CB9" w:rsidRDefault="00BB6260">
      <w:pPr>
        <w:spacing w:line="600" w:lineRule="auto"/>
        <w:ind w:firstLine="720"/>
        <w:jc w:val="both"/>
        <w:rPr>
          <w:rFonts w:eastAsia="Times New Roman"/>
          <w:bCs/>
        </w:rPr>
      </w:pPr>
      <w:r>
        <w:rPr>
          <w:rFonts w:eastAsia="Times New Roman"/>
          <w:bCs/>
        </w:rPr>
        <w:t>Αυτός ήταν ο στόχος, γιατί αυτά αφορούν</w:t>
      </w:r>
      <w:r>
        <w:rPr>
          <w:rFonts w:eastAsia="Times New Roman"/>
          <w:bCs/>
        </w:rPr>
        <w:t>,</w:t>
      </w:r>
      <w:r>
        <w:rPr>
          <w:rFonts w:eastAsia="Times New Roman"/>
          <w:bCs/>
        </w:rPr>
        <w:t xml:space="preserve"> κυρίως</w:t>
      </w:r>
      <w:r>
        <w:rPr>
          <w:rFonts w:eastAsia="Times New Roman"/>
          <w:bCs/>
        </w:rPr>
        <w:t>,</w:t>
      </w:r>
      <w:r>
        <w:rPr>
          <w:rFonts w:eastAsia="Times New Roman"/>
          <w:bCs/>
        </w:rPr>
        <w:t xml:space="preserve"> τις χαμηλές και μεσαίες εισοδηματικές τάξεις και τα χαμηλά εισοδήματα</w:t>
      </w:r>
      <w:r>
        <w:rPr>
          <w:rFonts w:eastAsia="Times New Roman"/>
          <w:bCs/>
        </w:rPr>
        <w:t xml:space="preserve">. Τόνωσε </w:t>
      </w:r>
      <w:r>
        <w:rPr>
          <w:rFonts w:eastAsia="Times New Roman"/>
          <w:bCs/>
        </w:rPr>
        <w:t xml:space="preserve">βεβαίως σημαντικά </w:t>
      </w:r>
      <w:r>
        <w:rPr>
          <w:rFonts w:eastAsia="Times New Roman"/>
          <w:bCs/>
        </w:rPr>
        <w:t xml:space="preserve">την αγορά του αυτοκινήτου. </w:t>
      </w:r>
    </w:p>
    <w:p w14:paraId="0DEF681B" w14:textId="77777777" w:rsidR="00636CB9" w:rsidRDefault="00BB6260">
      <w:pPr>
        <w:spacing w:line="600" w:lineRule="auto"/>
        <w:ind w:firstLine="720"/>
        <w:jc w:val="both"/>
        <w:rPr>
          <w:rFonts w:eastAsia="Times New Roman"/>
          <w:bCs/>
        </w:rPr>
      </w:pPr>
      <w:r>
        <w:rPr>
          <w:rFonts w:eastAsia="Times New Roman"/>
          <w:bCs/>
        </w:rPr>
        <w:t xml:space="preserve">Και εδώ λέω με σαφήνεια ότι έπρεπε αυτό το μέτρο να το έχουμε αντιμετωπίσει </w:t>
      </w:r>
      <w:r>
        <w:rPr>
          <w:rFonts w:eastAsia="Times New Roman"/>
          <w:bCs/>
        </w:rPr>
        <w:t xml:space="preserve">νομικά </w:t>
      </w:r>
      <w:r>
        <w:rPr>
          <w:rFonts w:eastAsia="Times New Roman"/>
          <w:bCs/>
        </w:rPr>
        <w:t xml:space="preserve">πριν λήξει καν η ημερομηνία. Δυστυχώς, από τα προβλήματα που ξέρετε ότι </w:t>
      </w:r>
      <w:r>
        <w:rPr>
          <w:rFonts w:eastAsia="Times New Roman"/>
          <w:bCs/>
          <w:shd w:val="clear" w:color="auto" w:fill="FFFFFF"/>
        </w:rPr>
        <w:t>υπάρχουν,</w:t>
      </w:r>
      <w:r>
        <w:rPr>
          <w:rFonts w:eastAsia="Times New Roman"/>
          <w:bCs/>
        </w:rPr>
        <w:t xml:space="preserve"> δεν μπόρεσε να αντιμετωπιστεί. </w:t>
      </w:r>
    </w:p>
    <w:p w14:paraId="0DEF681C" w14:textId="77777777" w:rsidR="00636CB9" w:rsidRDefault="00BB6260">
      <w:pPr>
        <w:spacing w:line="600" w:lineRule="auto"/>
        <w:ind w:firstLine="720"/>
        <w:jc w:val="both"/>
        <w:rPr>
          <w:rFonts w:eastAsia="Times New Roman"/>
          <w:bCs/>
        </w:rPr>
      </w:pPr>
      <w:r>
        <w:rPr>
          <w:rFonts w:eastAsia="Times New Roman"/>
          <w:bCs/>
        </w:rPr>
        <w:lastRenderedPageBreak/>
        <w:t xml:space="preserve">Νομίζω ότι πολύ άμεσα θα έρθει η σχετική </w:t>
      </w:r>
      <w:r>
        <w:rPr>
          <w:rFonts w:eastAsia="Times New Roman"/>
          <w:bCs/>
          <w:shd w:val="clear" w:color="auto" w:fill="FFFFFF"/>
        </w:rPr>
        <w:t>διάταξη</w:t>
      </w:r>
      <w:r>
        <w:rPr>
          <w:rFonts w:eastAsia="Times New Roman"/>
          <w:bCs/>
        </w:rPr>
        <w:t xml:space="preserve"> και θα λύσει αυτό το πρόβλημα και ελπίζω το ίδιο και για όλα τα άλλα θέματα που έχουμε ανοιχτά στα φορολογικά ζητήματα. </w:t>
      </w:r>
    </w:p>
    <w:p w14:paraId="0DEF681D" w14:textId="77777777" w:rsidR="00636CB9" w:rsidRDefault="00BB6260">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κύριο Υπουργό. </w:t>
      </w:r>
    </w:p>
    <w:p w14:paraId="0DEF681E" w14:textId="77777777" w:rsidR="00636CB9" w:rsidRDefault="00BB6260">
      <w:pPr>
        <w:spacing w:line="600" w:lineRule="auto"/>
        <w:ind w:firstLine="720"/>
        <w:jc w:val="both"/>
        <w:rPr>
          <w:rFonts w:eastAsia="Times New Roman"/>
          <w:bCs/>
        </w:rPr>
      </w:pPr>
      <w:r>
        <w:rPr>
          <w:rFonts w:eastAsia="Times New Roman" w:cs="Times New Roman"/>
        </w:rPr>
        <w:t xml:space="preserve">Κύριε </w:t>
      </w:r>
      <w:proofErr w:type="spellStart"/>
      <w:r>
        <w:rPr>
          <w:rFonts w:eastAsia="Times New Roman" w:cs="Times New Roman"/>
        </w:rPr>
        <w:t>Καμμένε</w:t>
      </w:r>
      <w:proofErr w:type="spellEnd"/>
      <w:r>
        <w:rPr>
          <w:rFonts w:eastAsia="Times New Roman" w:cs="Times New Roman"/>
        </w:rPr>
        <w:t>, έχετ</w:t>
      </w:r>
      <w:r>
        <w:rPr>
          <w:rFonts w:eastAsia="Times New Roman" w:cs="Times New Roman"/>
        </w:rPr>
        <w:t xml:space="preserve">ε τον λόγο για τη δευτερολογία σας. </w:t>
      </w:r>
    </w:p>
    <w:p w14:paraId="0DEF681F" w14:textId="77777777" w:rsidR="00636CB9" w:rsidRDefault="00BB6260">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ΔΗΜΗΤΡΙΟΣ ΚΑΜΜΕΝΟΣ:</w:t>
      </w:r>
      <w:r>
        <w:rPr>
          <w:rFonts w:eastAsia="Times New Roman" w:cs="Times New Roman"/>
          <w:bCs/>
          <w:shd w:val="clear" w:color="auto" w:fill="FFFFFF"/>
        </w:rPr>
        <w:t xml:space="preserve"> Ευχαριστώ πολύ, κύριε Υπουργέ.</w:t>
      </w:r>
    </w:p>
    <w:p w14:paraId="0DEF6820" w14:textId="77777777" w:rsidR="00636CB9" w:rsidRDefault="00BB626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Νομίζω ότι αποτελεί θετική είδηση η έλευσή σας και η απάντησή σας στην ερώτησή μου και για την αγορά και για τους πολίτες και για τα άμεσα και τα έμμεσα έσοδα -αν θέλετ</w:t>
      </w:r>
      <w:r>
        <w:rPr>
          <w:rFonts w:eastAsia="Times New Roman" w:cs="Times New Roman"/>
          <w:bCs/>
          <w:shd w:val="clear" w:color="auto" w:fill="FFFFFF"/>
        </w:rPr>
        <w:t xml:space="preserve">ε- της </w:t>
      </w:r>
      <w:r>
        <w:rPr>
          <w:rFonts w:eastAsia="Times New Roman" w:cs="Times New Roman"/>
          <w:bCs/>
          <w:shd w:val="clear" w:color="auto" w:fill="FFFFFF"/>
        </w:rPr>
        <w:lastRenderedPageBreak/>
        <w:t xml:space="preserve">οικονομίας μας, όσον αφορά την απόσυρση των αυτοκινήτων. Αυτό το </w:t>
      </w:r>
      <w:r>
        <w:rPr>
          <w:rFonts w:eastAsia="Times New Roman"/>
          <w:bCs/>
          <w:shd w:val="clear" w:color="auto" w:fill="FFFFFF"/>
        </w:rPr>
        <w:t>συγκεκριμένο</w:t>
      </w:r>
      <w:r>
        <w:rPr>
          <w:rFonts w:eastAsia="Times New Roman" w:cs="Times New Roman"/>
          <w:bCs/>
          <w:shd w:val="clear" w:color="auto" w:fill="FFFFFF"/>
        </w:rPr>
        <w:t xml:space="preserve"> μέτρο </w:t>
      </w:r>
      <w:r>
        <w:rPr>
          <w:rFonts w:eastAsia="Times New Roman"/>
          <w:bCs/>
          <w:shd w:val="clear" w:color="auto" w:fill="FFFFFF"/>
        </w:rPr>
        <w:t>είναι</w:t>
      </w:r>
      <w:r>
        <w:rPr>
          <w:rFonts w:eastAsia="Times New Roman" w:cs="Times New Roman"/>
          <w:bCs/>
          <w:shd w:val="clear" w:color="auto" w:fill="FFFFFF"/>
        </w:rPr>
        <w:t xml:space="preserve"> ένα βασικό κίνητρο για την αύξηση του ΑΕΠ</w:t>
      </w:r>
      <w:r>
        <w:rPr>
          <w:rFonts w:eastAsia="Times New Roman" w:cs="Times New Roman"/>
          <w:bCs/>
          <w:shd w:val="clear" w:color="auto" w:fill="FFFFFF"/>
        </w:rPr>
        <w:t>,</w:t>
      </w:r>
      <w:r>
        <w:rPr>
          <w:rFonts w:eastAsia="Times New Roman" w:cs="Times New Roman"/>
          <w:bCs/>
          <w:shd w:val="clear" w:color="auto" w:fill="FFFFFF"/>
        </w:rPr>
        <w:t xml:space="preserve"> από όποια πλευρά κι αν το δει κανείς. </w:t>
      </w:r>
    </w:p>
    <w:p w14:paraId="0DEF6821" w14:textId="77777777" w:rsidR="00636CB9" w:rsidRDefault="00BB626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ήθελα να πω κάποια στατιστικά για να γίνουν γνωστά και να καταγραφούν. Με </w:t>
      </w:r>
      <w:r>
        <w:rPr>
          <w:rFonts w:eastAsia="Times New Roman" w:cs="Times New Roman"/>
          <w:bCs/>
          <w:shd w:val="clear" w:color="auto" w:fill="FFFFFF"/>
        </w:rPr>
        <w:t>βάση τα στοιχεία του Συνδέσμου Εισαγωγέων Αυτοκινήτων έως τα τέλη του 2015 -από τον Φλεβάρη του 2010 που ξεκίνησε η απόσυρση- έχει οδηγήσει σε απομάκρυνση τετρακοσίων πενήντα χιλιάδων επιβατηγών αυτοκινήτων ελαφρού βάρους.</w:t>
      </w:r>
    </w:p>
    <w:p w14:paraId="0DEF6822" w14:textId="77777777" w:rsidR="00636CB9" w:rsidRDefault="00BB626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Αυτό σημαίνει, όπως πολύ σωστά εί</w:t>
      </w:r>
      <w:r>
        <w:rPr>
          <w:rFonts w:eastAsia="Times New Roman" w:cs="Times New Roman"/>
          <w:bCs/>
          <w:shd w:val="clear" w:color="auto" w:fill="FFFFFF"/>
        </w:rPr>
        <w:t xml:space="preserve">πατε, ότι το οικολογικό αποτύπωμα </w:t>
      </w:r>
      <w:r>
        <w:rPr>
          <w:rFonts w:eastAsia="Times New Roman"/>
          <w:bCs/>
          <w:shd w:val="clear" w:color="auto" w:fill="FFFFFF"/>
        </w:rPr>
        <w:t>είναι</w:t>
      </w:r>
      <w:r>
        <w:rPr>
          <w:rFonts w:eastAsia="Times New Roman" w:cs="Times New Roman"/>
          <w:bCs/>
          <w:shd w:val="clear" w:color="auto" w:fill="FFFFFF"/>
        </w:rPr>
        <w:t xml:space="preserve"> πάρα πολύ σημαντικό. Η ρύπανση έχει μειωθεί πάρα πολύ και πέρα από τα άμεσα οικονομικά οφέλη θα πρέπει πάντα να βλέπουμε και τα οφέλη προς το περιβάλλον.</w:t>
      </w:r>
    </w:p>
    <w:p w14:paraId="0DEF6823" w14:textId="77777777" w:rsidR="00636CB9" w:rsidRDefault="00BB626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Όμως, ας μην ξεχνάμε ότι μέσα σε </w:t>
      </w:r>
      <w:r>
        <w:rPr>
          <w:rFonts w:eastAsia="Times New Roman"/>
          <w:bCs/>
          <w:shd w:val="clear" w:color="auto" w:fill="FFFFFF"/>
        </w:rPr>
        <w:t>μία</w:t>
      </w:r>
      <w:r>
        <w:rPr>
          <w:rFonts w:eastAsia="Times New Roman" w:cs="Times New Roman"/>
          <w:bCs/>
          <w:shd w:val="clear" w:color="auto" w:fill="FFFFFF"/>
        </w:rPr>
        <w:t xml:space="preserve"> κοινωνία, η οποία έχει βα</w:t>
      </w:r>
      <w:r>
        <w:rPr>
          <w:rFonts w:eastAsia="Times New Roman" w:cs="Times New Roman"/>
          <w:bCs/>
          <w:shd w:val="clear" w:color="auto" w:fill="FFFFFF"/>
        </w:rPr>
        <w:t>σανιστεί τα τελευταία πέντε χρόνια από οικονομική στενότητα και ανεργία, το μέτρο θα πρέπει να συνεχιστεί. Πρέπει να συνεχίσετε να δίνετε το κίνητρο. Διότι το όφελος στο αυτοκίνητο μέχρι και δύο χιλιάδες κυβικά φτάνει στα 2.800 ευρώ ανά αυτοκίνητο. Βάζοντα</w:t>
      </w:r>
      <w:r>
        <w:rPr>
          <w:rFonts w:eastAsia="Times New Roman" w:cs="Times New Roman"/>
          <w:bCs/>
          <w:shd w:val="clear" w:color="auto" w:fill="FFFFFF"/>
        </w:rPr>
        <w:t xml:space="preserve">ς τους φόρους υπεραξίας, τα τέλη κυκλοφορίας, τις ασφαλίσεις ή τους πρόσθετους φόρους του δημοσίου επάνω στο αυτοκίνητο, όταν εκτελωνίζεται, προκύπτει </w:t>
      </w:r>
      <w:r>
        <w:rPr>
          <w:rFonts w:eastAsia="Times New Roman"/>
          <w:bCs/>
          <w:shd w:val="clear" w:color="auto" w:fill="FFFFFF"/>
        </w:rPr>
        <w:t>μία</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τεράστια αλυσίδα υπηρεσιών και εσόδων, την οποία το κράτος δεν έχει τη δυνατότητα και την πολυτέλεια </w:t>
      </w:r>
      <w:r>
        <w:rPr>
          <w:rFonts w:eastAsia="Times New Roman" w:cs="Times New Roman"/>
          <w:bCs/>
          <w:shd w:val="clear" w:color="auto" w:fill="FFFFFF"/>
        </w:rPr>
        <w:t xml:space="preserve">όχι να χάσει αλλά ούτε να χάσει χρόνο για να ξεκινήσει άμεσα η υλοποίηση της. </w:t>
      </w:r>
    </w:p>
    <w:p w14:paraId="0DEF6824" w14:textId="77777777" w:rsidR="00636CB9" w:rsidRDefault="00BB626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Διότι θα πρέπει πάντα να έχουμε στο μυαλό μας ότι χάνεται χρόνος. Κι αυτός ο χρόνος </w:t>
      </w:r>
      <w:r>
        <w:rPr>
          <w:rFonts w:eastAsia="Times New Roman"/>
          <w:bCs/>
          <w:shd w:val="clear" w:color="auto" w:fill="FFFFFF"/>
        </w:rPr>
        <w:t>είναι</w:t>
      </w:r>
      <w:r>
        <w:rPr>
          <w:rFonts w:eastAsia="Times New Roman" w:cs="Times New Roman"/>
          <w:bCs/>
          <w:shd w:val="clear" w:color="auto" w:fill="FFFFFF"/>
        </w:rPr>
        <w:t xml:space="preserve"> χαμένες πωλήσεις</w:t>
      </w:r>
      <w:r>
        <w:rPr>
          <w:rFonts w:eastAsia="Times New Roman" w:cs="Times New Roman"/>
          <w:bCs/>
          <w:shd w:val="clear" w:color="auto" w:fill="FFFFFF"/>
        </w:rPr>
        <w:t>,</w:t>
      </w:r>
      <w:r>
        <w:rPr>
          <w:rFonts w:eastAsia="Times New Roman" w:cs="Times New Roman"/>
          <w:bCs/>
          <w:shd w:val="clear" w:color="auto" w:fill="FFFFFF"/>
        </w:rPr>
        <w:t xml:space="preserve"> που δεν </w:t>
      </w:r>
      <w:r>
        <w:rPr>
          <w:rFonts w:eastAsia="Times New Roman"/>
          <w:bCs/>
          <w:shd w:val="clear" w:color="auto" w:fill="FFFFFF"/>
        </w:rPr>
        <w:t>είναι</w:t>
      </w:r>
      <w:r>
        <w:rPr>
          <w:rFonts w:eastAsia="Times New Roman" w:cs="Times New Roman"/>
          <w:bCs/>
          <w:shd w:val="clear" w:color="auto" w:fill="FFFFFF"/>
        </w:rPr>
        <w:t xml:space="preserve"> εύκολο να αναπληρωθούν. Η αναπλήρωση των πωλήσεων</w:t>
      </w:r>
      <w:r>
        <w:rPr>
          <w:rFonts w:eastAsia="Times New Roman" w:cs="Times New Roman"/>
          <w:bCs/>
          <w:shd w:val="clear" w:color="auto" w:fill="FFFFFF"/>
        </w:rPr>
        <w:t>,</w:t>
      </w:r>
      <w:r>
        <w:rPr>
          <w:rFonts w:eastAsia="Times New Roman" w:cs="Times New Roman"/>
          <w:bCs/>
          <w:shd w:val="clear" w:color="auto" w:fill="FFFFFF"/>
        </w:rPr>
        <w:t xml:space="preserve"> σε π</w:t>
      </w:r>
      <w:r>
        <w:rPr>
          <w:rFonts w:eastAsia="Times New Roman" w:cs="Times New Roman"/>
          <w:bCs/>
          <w:shd w:val="clear" w:color="auto" w:fill="FFFFFF"/>
        </w:rPr>
        <w:t>ολλούς από εμάς που γνωρίζουμε από την αγορά</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πολύ δύσκολο να συμβεί μετά το πρώτο τρίμηνο ή το πρώτο τετράμηνο του έτους. Διότι μπαίνουμε σε μια άλλη περίοδο μετά, την άνοιξη και το καλοκαίρι, που δεν αναπληρώνονται οι πωλήσεις. </w:t>
      </w:r>
    </w:p>
    <w:p w14:paraId="0DEF6825" w14:textId="77777777" w:rsidR="00636CB9" w:rsidRDefault="00BB626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Άρα, τα έξοδα που </w:t>
      </w:r>
      <w:r>
        <w:rPr>
          <w:rFonts w:eastAsia="Times New Roman" w:cs="Times New Roman"/>
          <w:bCs/>
          <w:shd w:val="clear" w:color="auto" w:fill="FFFFFF"/>
        </w:rPr>
        <w:t>έχουν τρέξει το πρώτο τρίμηνο-τετράμηνο στις εταιρ</w:t>
      </w:r>
      <w:r>
        <w:rPr>
          <w:rFonts w:eastAsia="Times New Roman" w:cs="Times New Roman"/>
          <w:bCs/>
          <w:shd w:val="clear" w:color="auto" w:fill="FFFFFF"/>
        </w:rPr>
        <w:t>ε</w:t>
      </w:r>
      <w:r>
        <w:rPr>
          <w:rFonts w:eastAsia="Times New Roman" w:cs="Times New Roman"/>
          <w:bCs/>
          <w:shd w:val="clear" w:color="auto" w:fill="FFFFFF"/>
        </w:rPr>
        <w:t xml:space="preserve">ίες και τα έσοδα που δεν έχουν έρθει στο ελληνικό δημόσιο </w:t>
      </w:r>
      <w:r>
        <w:rPr>
          <w:rFonts w:eastAsia="Times New Roman"/>
          <w:bCs/>
          <w:shd w:val="clear" w:color="auto" w:fill="FFFFFF"/>
        </w:rPr>
        <w:t>είναι</w:t>
      </w:r>
      <w:r>
        <w:rPr>
          <w:rFonts w:eastAsia="Times New Roman" w:cs="Times New Roman"/>
          <w:bCs/>
          <w:shd w:val="clear" w:color="auto" w:fill="FFFFFF"/>
        </w:rPr>
        <w:t xml:space="preserve"> δύσκολο να αναπληρωθούν. Ας το κάνουμε το συντομότερο δυνατόν</w:t>
      </w:r>
      <w:r>
        <w:rPr>
          <w:rFonts w:eastAsia="Times New Roman" w:cs="Times New Roman"/>
          <w:bCs/>
          <w:shd w:val="clear" w:color="auto" w:fill="FFFFFF"/>
        </w:rPr>
        <w:t>,</w:t>
      </w:r>
      <w:r>
        <w:rPr>
          <w:rFonts w:eastAsia="Times New Roman" w:cs="Times New Roman"/>
          <w:bCs/>
          <w:shd w:val="clear" w:color="auto" w:fill="FFFFFF"/>
        </w:rPr>
        <w:t xml:space="preserve"> για το όφελος και των πολιτών και της ελληνικής οικονομίας. </w:t>
      </w:r>
    </w:p>
    <w:p w14:paraId="0DEF6826" w14:textId="77777777" w:rsidR="00636CB9" w:rsidRDefault="00BB626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0DEF6827"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w:t>
      </w:r>
      <w:proofErr w:type="spellStart"/>
      <w:r>
        <w:rPr>
          <w:rFonts w:eastAsia="Times New Roman" w:cs="Times New Roman"/>
          <w:szCs w:val="24"/>
        </w:rPr>
        <w:t>Καμμένε</w:t>
      </w:r>
      <w:proofErr w:type="spellEnd"/>
      <w:r>
        <w:rPr>
          <w:rFonts w:eastAsia="Times New Roman" w:cs="Times New Roman"/>
          <w:szCs w:val="24"/>
        </w:rPr>
        <w:t>.</w:t>
      </w:r>
    </w:p>
    <w:p w14:paraId="0DEF682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Αλεξιάδης για να απαντήσει. </w:t>
      </w:r>
    </w:p>
    <w:p w14:paraId="0DEF6829"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Ευχαριστώ, κύριε Πρόεδρε. </w:t>
      </w:r>
    </w:p>
    <w:p w14:paraId="0DEF682A"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Τα τεκμηριωμένα στοιχεία που καταθέσατε, κύριε </w:t>
      </w:r>
      <w:proofErr w:type="spellStart"/>
      <w:r>
        <w:rPr>
          <w:rFonts w:eastAsia="Times New Roman" w:cs="Times New Roman"/>
          <w:szCs w:val="24"/>
        </w:rPr>
        <w:t>Καμμένε</w:t>
      </w:r>
      <w:proofErr w:type="spellEnd"/>
      <w:r>
        <w:rPr>
          <w:rFonts w:eastAsia="Times New Roman" w:cs="Times New Roman"/>
          <w:szCs w:val="24"/>
        </w:rPr>
        <w:t xml:space="preserve">, </w:t>
      </w:r>
      <w:r>
        <w:rPr>
          <w:rFonts w:eastAsia="Times New Roman" w:cs="Times New Roman"/>
          <w:szCs w:val="24"/>
        </w:rPr>
        <w:t xml:space="preserve">βοηθούν τη διαπραγμάτευση, η οποία ολοκληρώνεται σε αυτόν τον τομέα. Θέλω να επαναλάβω ότι άμεσα θα έρθει σχετική διάταξη και θα δώσει ανακούφιση και στους πολίτες και στις επιχειρήσεις και στα έσοδα του δημοσίου. </w:t>
      </w:r>
    </w:p>
    <w:p w14:paraId="0DEF682B"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w:t>
      </w:r>
      <w:r>
        <w:rPr>
          <w:rFonts w:eastAsia="Times New Roman" w:cs="Times New Roman"/>
          <w:szCs w:val="24"/>
        </w:rPr>
        <w:t>ικονομικών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DEF682C"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Ευχαριστούμε τον κύριο Υπουργό.</w:t>
      </w:r>
      <w:r>
        <w:rPr>
          <w:rFonts w:eastAsia="Times New Roman" w:cs="Times New Roman"/>
          <w:szCs w:val="24"/>
        </w:rPr>
        <w:t xml:space="preserve"> </w:t>
      </w:r>
    </w:p>
    <w:p w14:paraId="0DEF682D"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w:t>
      </w:r>
      <w:r>
        <w:rPr>
          <w:rFonts w:eastAsia="Times New Roman" w:cs="Times New Roman"/>
          <w:szCs w:val="24"/>
        </w:rPr>
        <w:t xml:space="preserve">πέμπτη </w:t>
      </w:r>
      <w:r>
        <w:rPr>
          <w:rFonts w:eastAsia="Times New Roman" w:cs="Times New Roman"/>
          <w:szCs w:val="24"/>
        </w:rPr>
        <w:t xml:space="preserve">με αριθμό 601/1-3-2016 επίκαιρη ερώτηση </w:t>
      </w:r>
      <w:r>
        <w:rPr>
          <w:rFonts w:eastAsia="Times New Roman" w:cs="Times New Roman"/>
          <w:szCs w:val="24"/>
        </w:rPr>
        <w:t xml:space="preserve">δεύτερου κύκλου </w:t>
      </w:r>
      <w:r>
        <w:rPr>
          <w:rFonts w:eastAsia="Times New Roman" w:cs="Times New Roman"/>
          <w:szCs w:val="24"/>
        </w:rPr>
        <w:t>του Ανεξάρτητου Βουλευτή Αχαΐας κ. Νικολάου Νικολόπουλου προς τον Υπουργό Οικονομικών, σχετικά με το δημοσίευμα του περιοδικού «Επίκαιρα» με θέμα τη συμμετοχή Παπα</w:t>
      </w:r>
      <w:r>
        <w:rPr>
          <w:rFonts w:eastAsia="Times New Roman" w:cs="Times New Roman"/>
          <w:szCs w:val="24"/>
        </w:rPr>
        <w:t xml:space="preserve">σταύρου στο Διοικητικό Συμβούλιο της </w:t>
      </w:r>
      <w:proofErr w:type="spellStart"/>
      <w:r>
        <w:rPr>
          <w:rFonts w:eastAsia="Times New Roman" w:cs="Times New Roman"/>
          <w:szCs w:val="24"/>
        </w:rPr>
        <w:t>νομίμου</w:t>
      </w:r>
      <w:proofErr w:type="spellEnd"/>
      <w:r>
        <w:rPr>
          <w:rFonts w:eastAsia="Times New Roman" w:cs="Times New Roman"/>
          <w:szCs w:val="24"/>
        </w:rPr>
        <w:t xml:space="preserve"> εταιρείας </w:t>
      </w:r>
      <w:r>
        <w:rPr>
          <w:rFonts w:eastAsia="Times New Roman" w:cs="Times New Roman"/>
          <w:szCs w:val="24"/>
        </w:rPr>
        <w:t>«</w:t>
      </w:r>
      <w:r>
        <w:rPr>
          <w:rFonts w:eastAsia="Times New Roman" w:cs="Times New Roman"/>
          <w:szCs w:val="24"/>
          <w:lang w:val="en-US"/>
        </w:rPr>
        <w:t>MG</w:t>
      </w:r>
      <w:r>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Advisors</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της κ. </w:t>
      </w:r>
      <w:proofErr w:type="spellStart"/>
      <w:r>
        <w:rPr>
          <w:rFonts w:eastAsia="Times New Roman" w:cs="Times New Roman"/>
          <w:szCs w:val="24"/>
        </w:rPr>
        <w:t>Μαρέβα</w:t>
      </w:r>
      <w:proofErr w:type="spellEnd"/>
      <w:r>
        <w:rPr>
          <w:rFonts w:eastAsia="Times New Roman" w:cs="Times New Roman"/>
          <w:szCs w:val="24"/>
        </w:rPr>
        <w:t xml:space="preserve"> </w:t>
      </w:r>
      <w:proofErr w:type="spellStart"/>
      <w:r>
        <w:rPr>
          <w:rFonts w:eastAsia="Times New Roman" w:cs="Times New Roman"/>
          <w:szCs w:val="24"/>
        </w:rPr>
        <w:t>Γκραμπόφσκι</w:t>
      </w:r>
      <w:proofErr w:type="spellEnd"/>
      <w:r>
        <w:rPr>
          <w:rFonts w:eastAsia="Times New Roman" w:cs="Times New Roman"/>
          <w:szCs w:val="24"/>
        </w:rPr>
        <w:t xml:space="preserve">-Μητσοτάκη. </w:t>
      </w:r>
    </w:p>
    <w:p w14:paraId="0DEF682E"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κ. Τρύφων Αλεξιάδης. </w:t>
      </w:r>
    </w:p>
    <w:p w14:paraId="0DEF682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Κύριε Νικολόπουλε, έχετε τον λόγο για δύο λεπτά για να αναπτύξετε</w:t>
      </w:r>
      <w:r>
        <w:rPr>
          <w:rFonts w:eastAsia="Times New Roman" w:cs="Times New Roman"/>
          <w:szCs w:val="24"/>
        </w:rPr>
        <w:t xml:space="preserve"> την ερώτησή σας. </w:t>
      </w:r>
    </w:p>
    <w:p w14:paraId="0DEF6830"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κατ</w:t>
      </w:r>
      <w:r>
        <w:rPr>
          <w:rFonts w:eastAsia="Times New Roman" w:cs="Times New Roman"/>
          <w:szCs w:val="24"/>
        </w:rPr>
        <w:t xml:space="preserve">’ </w:t>
      </w:r>
      <w:r>
        <w:rPr>
          <w:rFonts w:eastAsia="Times New Roman" w:cs="Times New Roman"/>
          <w:szCs w:val="24"/>
        </w:rPr>
        <w:t>αρχάς θα ήθελα να ευχηθώ, εκ μέρους όχι μόνο του Χριστιανοδημοκρατικού Κόμματος αλλά και όλων των Ελλήνων, η σημερινή σύσκεψη των πολιτικών Αρχηγών να φέρει καλά αποτελέσματα και να στείλει εκεί</w:t>
      </w:r>
      <w:r>
        <w:rPr>
          <w:rFonts w:eastAsia="Times New Roman" w:cs="Times New Roman"/>
          <w:szCs w:val="24"/>
        </w:rPr>
        <w:t xml:space="preserve">νο το μήνυμα της εθνικής </w:t>
      </w:r>
      <w:r>
        <w:rPr>
          <w:rFonts w:eastAsia="Times New Roman" w:cs="Times New Roman"/>
          <w:szCs w:val="24"/>
        </w:rPr>
        <w:t>ενότητας</w:t>
      </w:r>
      <w:r>
        <w:rPr>
          <w:rFonts w:eastAsia="Times New Roman" w:cs="Times New Roman"/>
          <w:szCs w:val="24"/>
        </w:rPr>
        <w:t xml:space="preserve">, που οι καιροί και το μεγάλο ζήτημα απαιτούν και να μην αποτελέσει ένα καινούριο θέατρο φθηνών μικροκομματικών αντιπαραθέσεων. Προπάντων, οι τοποθετήσεις και κυρίως του Αρχηγού </w:t>
      </w:r>
      <w:r>
        <w:rPr>
          <w:rFonts w:eastAsia="Times New Roman" w:cs="Times New Roman"/>
          <w:szCs w:val="24"/>
        </w:rPr>
        <w:lastRenderedPageBreak/>
        <w:t>της Αξιωματικής Αντιπολίτευσης, να μην αποτελ</w:t>
      </w:r>
      <w:r>
        <w:rPr>
          <w:rFonts w:eastAsia="Times New Roman" w:cs="Times New Roman"/>
          <w:szCs w:val="24"/>
        </w:rPr>
        <w:t xml:space="preserve">έσουν τη συνηγορία εκείνων που θέλουν αυτό το πρόβλημα να το αντιμετωπίσει, ενώ δεν μπορεί και δεν οφείλει, η δική μας η χώρα. </w:t>
      </w:r>
    </w:p>
    <w:p w14:paraId="0DEF683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όμως,</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εντυπωσιακό το γεγονός ότι οι τελευταίες πληροφορίες, αυτές που δημοσιεύονται, λένε ότι ο Αρχηγός της Αντι</w:t>
      </w:r>
      <w:r>
        <w:rPr>
          <w:rFonts w:eastAsia="Times New Roman" w:cs="Times New Roman"/>
          <w:szCs w:val="24"/>
        </w:rPr>
        <w:t xml:space="preserve">πολίτευσης θα αρνηθεί να δώσει τη δική του συναίνεση για ενδεχόμενο βέτο, αν θα χρειαστεί. Και είναι κανείς, όχι μόνο να απορεί αλλά και να αγωνιά και να ανησυχεί, σκεπτόμενος αν ήταν εκείνος τότε στη θέση του Κώστα Καραμανλή τι θα έκανε με το σχέδιο Ανάν </w:t>
      </w:r>
      <w:r>
        <w:rPr>
          <w:rFonts w:eastAsia="Times New Roman" w:cs="Times New Roman"/>
          <w:szCs w:val="24"/>
        </w:rPr>
        <w:t xml:space="preserve">ή τι θα έκανε για το όνομα της </w:t>
      </w:r>
      <w:r>
        <w:rPr>
          <w:rFonts w:eastAsia="Times New Roman" w:cs="Times New Roman"/>
          <w:szCs w:val="24"/>
        </w:rPr>
        <w:lastRenderedPageBreak/>
        <w:t>Μακεδονίας. Άλλωστε, η επιλογή του Νικολάου Γεωργιάδη, εκείνου που έλεγε ότι είναι μπούρδες η Μακεδονία</w:t>
      </w:r>
      <w:r>
        <w:rPr>
          <w:rFonts w:eastAsia="Times New Roman" w:cs="Times New Roman"/>
          <w:szCs w:val="24"/>
        </w:rPr>
        <w:t>,</w:t>
      </w:r>
      <w:r>
        <w:rPr>
          <w:rFonts w:eastAsia="Times New Roman" w:cs="Times New Roman"/>
          <w:szCs w:val="24"/>
        </w:rPr>
        <w:t xml:space="preserve"> ως αρχηγού του προεκλογικού του αγώνα, μάλλον κακά μαντάτα φέρνει. </w:t>
      </w:r>
    </w:p>
    <w:p w14:paraId="0DEF683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Έρχομαι γρήγορα στην ερώτηση, κύριε Υπουργέ. Μίλησε </w:t>
      </w:r>
      <w:r>
        <w:rPr>
          <w:rFonts w:eastAsia="Times New Roman" w:cs="Times New Roman"/>
          <w:szCs w:val="24"/>
        </w:rPr>
        <w:t xml:space="preserve">για ξέφραγο αμπέλι ο κ. Μητσοτάκης. Πραγματικά, είναι ξέφραγο αμπέλι το Υπουργείο σας; Δεν έχετε εσείς πάρει χαμπάρι τι γίνεται; Μόνο εμάς που βγαίνουμε έξω ρωτάει ο κόσμος, αν υπάρχουν δύο μέτρα και δύο σταθμά; Μόνο σε εμάς ο κόσμος λέει «κόρακας </w:t>
      </w:r>
      <w:proofErr w:type="spellStart"/>
      <w:r>
        <w:rPr>
          <w:rFonts w:eastAsia="Times New Roman" w:cs="Times New Roman"/>
          <w:szCs w:val="24"/>
        </w:rPr>
        <w:t>κοράκου</w:t>
      </w:r>
      <w:proofErr w:type="spellEnd"/>
      <w:r>
        <w:rPr>
          <w:rFonts w:eastAsia="Times New Roman" w:cs="Times New Roman"/>
          <w:szCs w:val="24"/>
        </w:rPr>
        <w:t xml:space="preserve"> </w:t>
      </w:r>
      <w:r>
        <w:rPr>
          <w:rFonts w:eastAsia="Times New Roman" w:cs="Times New Roman"/>
          <w:szCs w:val="24"/>
        </w:rPr>
        <w:t xml:space="preserve">μάτι δεν βγάζει»; Δεν ξέρετε εσείς τίποτα για τις επιχειρηματικές δραστηριότητες, όπως έγιναν εξώφυλλο σε πολλά περιοδικά, όπως στα «Επίκαιρα», στο </w:t>
      </w:r>
      <w:r>
        <w:rPr>
          <w:rFonts w:eastAsia="Times New Roman" w:cs="Times New Roman"/>
          <w:szCs w:val="24"/>
        </w:rPr>
        <w:lastRenderedPageBreak/>
        <w:t>«</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Doc</w:t>
      </w:r>
      <w:r>
        <w:rPr>
          <w:rFonts w:eastAsia="Times New Roman" w:cs="Times New Roman"/>
          <w:szCs w:val="24"/>
        </w:rPr>
        <w:t>», αλλά και στον ημερήσιο Τύπο; Πολύ δε περισσότερο, δεν ακούσατε για το γεγονός ότι δεν έχουν καταγ</w:t>
      </w:r>
      <w:r>
        <w:rPr>
          <w:rFonts w:eastAsia="Times New Roman" w:cs="Times New Roman"/>
          <w:szCs w:val="24"/>
        </w:rPr>
        <w:t xml:space="preserve">ραφεί στο πόθεν έσχες οι μεταβολές της συζύγου του κ. Μητσοτάκη; </w:t>
      </w:r>
    </w:p>
    <w:p w14:paraId="0DEF683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Η δικαιολογία που </w:t>
      </w:r>
      <w:proofErr w:type="spellStart"/>
      <w:r>
        <w:rPr>
          <w:rFonts w:eastAsia="Times New Roman" w:cs="Times New Roman"/>
          <w:szCs w:val="24"/>
        </w:rPr>
        <w:t>εδόθη</w:t>
      </w:r>
      <w:proofErr w:type="spellEnd"/>
      <w:r>
        <w:rPr>
          <w:rFonts w:eastAsia="Times New Roman" w:cs="Times New Roman"/>
          <w:szCs w:val="24"/>
        </w:rPr>
        <w:t xml:space="preserve"> την ξέρετε και γελάει το πανελλήνιο. Και σίγουρα γελάει κανείς σκεπτόμενος το πώς αντιδρούσαν οι ίδιοι πολιτικοί άνδρες στην περίπτωση άλλων συναδέλφων Βουλευτών, αλλ</w:t>
      </w:r>
      <w:r>
        <w:rPr>
          <w:rFonts w:eastAsia="Times New Roman" w:cs="Times New Roman"/>
          <w:szCs w:val="24"/>
        </w:rPr>
        <w:t>ά πολύ περισσότερο του τι προβλέπεται για όποιον δεν συμπληρώνει σωστά το πόθεν έσχες, προβάλλοντας τη δικαιολογία «δεν ζούσαμε μαζί</w:t>
      </w:r>
      <w:r>
        <w:rPr>
          <w:rFonts w:eastAsia="Times New Roman" w:cs="Times New Roman"/>
          <w:szCs w:val="24"/>
        </w:rPr>
        <w:t>,</w:t>
      </w:r>
      <w:r>
        <w:rPr>
          <w:rFonts w:eastAsia="Times New Roman" w:cs="Times New Roman"/>
          <w:szCs w:val="24"/>
        </w:rPr>
        <w:t xml:space="preserve"> χωρίς να έχουμε πάρει διαζύγιο». Δηλαδή στη φορολογική του δήλωση τι έκανε; </w:t>
      </w:r>
    </w:p>
    <w:p w14:paraId="0DEF6834"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Γεννώνται, λοιπόν, τα ερωτήματα γιατί μόλις ε</w:t>
      </w:r>
      <w:r>
        <w:rPr>
          <w:rFonts w:eastAsia="Times New Roman" w:cs="Times New Roman"/>
          <w:szCs w:val="24"/>
        </w:rPr>
        <w:t>χθές η κεντροδεξιά εφημερίδα «ΔΗΜΟΚΡΑΤΙΑ», κύριε Αλεξιάδη –και θα σας την καταθέσω- λέει ότι επίσης έκανε τα στραβά μάτια το ΣΔΟΕ του κ. Στασινόπουλου από την Καλαμάτα, του πρώην Γενικού Γραμματέα, για την υπόθεση του κ. Ψυχάρη. Και εγώ δεν διάβασα να έχετ</w:t>
      </w:r>
      <w:r>
        <w:rPr>
          <w:rFonts w:eastAsia="Times New Roman" w:cs="Times New Roman"/>
          <w:szCs w:val="24"/>
        </w:rPr>
        <w:t>ε διατάξει ΕΔΕ, έστω εσείς, και να πείτε «αυτός γιατί την κουκούλωνε;». Όπως επίσης, δεν έμαθα και δεν ήρθε ποτέ απάντηση παρά τον κοινοβουλευτικό έλεγχο που ασκήθηκε και για παρόμοιες περιπτώσεις εκείνης της περιόδου. Σήμερα, λοιπόν, τα ερωτήματα είναι πο</w:t>
      </w:r>
      <w:r>
        <w:rPr>
          <w:rFonts w:eastAsia="Times New Roman" w:cs="Times New Roman"/>
          <w:szCs w:val="24"/>
        </w:rPr>
        <w:t xml:space="preserve">λύ καθαρά. </w:t>
      </w:r>
    </w:p>
    <w:p w14:paraId="0DEF683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διάστημα, λοιπόν, του γάμου του, ο κ. Μητσοτάκης είχε δηλώσει ως όφειλε στο πόθεν έσχες του τα κέρδη, τις ζημιές της συγκεκριμένης εταιρείας καθ’ όλα τα έτη της λειτουργίας από το 2007 και εντεύθεν; </w:t>
      </w:r>
    </w:p>
    <w:p w14:paraId="0DEF6836"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 xml:space="preserve">Εμφανίζεται η συγκεκριμένη εταιρεία στη </w:t>
      </w:r>
      <w:r>
        <w:rPr>
          <w:rFonts w:eastAsia="Times New Roman"/>
          <w:szCs w:val="24"/>
        </w:rPr>
        <w:t>δήλωση οικονομικών συμφερόντων του κ. Μητσοτάκη; Σχετίζεται η εταιρεία τους με την οικονομική δραστηριότητα του κ. Παπασταύρου, εξαιτίας της οποίας κατέβαλε το πρόστιμο των 3,3 εκατομμυρίων ευρώ; Έχουν ζητηθεί από το ΣΔΟΕ, από τη Γενική Γραμματεία Εσόδων κ</w:t>
      </w:r>
      <w:r>
        <w:rPr>
          <w:rFonts w:eastAsia="Times New Roman"/>
          <w:szCs w:val="24"/>
        </w:rPr>
        <w:t xml:space="preserve">αι από τους οικονομικούς εισαγγελείς όλα αυτά τα σχετικά, εκτός του πόθεν έσχες των ετών 2007-2012, </w:t>
      </w:r>
      <w:r>
        <w:rPr>
          <w:rFonts w:eastAsia="Times New Roman"/>
          <w:szCs w:val="24"/>
        </w:rPr>
        <w:lastRenderedPageBreak/>
        <w:t xml:space="preserve">το διάστημα δηλαδή που στο διοικητικό συμβούλιο της εταιρείας ήταν ο εμπλεκόμενος και ελεγχόμενος για τη λίστα </w:t>
      </w:r>
      <w:proofErr w:type="spellStart"/>
      <w:r>
        <w:rPr>
          <w:rFonts w:eastAsia="Times New Roman"/>
          <w:szCs w:val="24"/>
        </w:rPr>
        <w:t>Λαγκάρντ</w:t>
      </w:r>
      <w:proofErr w:type="spellEnd"/>
      <w:r>
        <w:rPr>
          <w:rFonts w:eastAsia="Times New Roman"/>
          <w:szCs w:val="24"/>
        </w:rPr>
        <w:t xml:space="preserve"> κ. Σταύρος Παπασταύρου; </w:t>
      </w:r>
    </w:p>
    <w:p w14:paraId="0DEF6837"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Εάν όχι, θα</w:t>
      </w:r>
      <w:r>
        <w:rPr>
          <w:rFonts w:eastAsia="Times New Roman"/>
          <w:szCs w:val="24"/>
        </w:rPr>
        <w:t xml:space="preserve"> ζητηθούν; Για να μην μας λέτε ότι δεν τα ακούσατε, ότι δεν διαβάσατε, ότι είχατε πολύ δουλειά. Έχουν ζητηθεί από το ΣΔΟΕ και τη Γενική Γραμματεία Εσόδων όλοι οι ισολογισμοί και οι συμβάσεις του δημοσίου για έργα που ενδεχομένως είχε αναλάβει η εν λόγω ετα</w:t>
      </w:r>
      <w:r>
        <w:rPr>
          <w:rFonts w:eastAsia="Times New Roman"/>
          <w:szCs w:val="24"/>
        </w:rPr>
        <w:t>ιρεία και με ποιο καθεστώς; Εάν όχι, θα ζητηθούν;</w:t>
      </w:r>
    </w:p>
    <w:p w14:paraId="0DEF6838"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lastRenderedPageBreak/>
        <w:t xml:space="preserve">Και κατά τη διάρκεια της προηγούμενης </w:t>
      </w:r>
      <w:r>
        <w:rPr>
          <w:rFonts w:eastAsia="Times New Roman"/>
          <w:szCs w:val="24"/>
        </w:rPr>
        <w:t>κ</w:t>
      </w:r>
      <w:r>
        <w:rPr>
          <w:rFonts w:eastAsia="Times New Roman"/>
          <w:szCs w:val="24"/>
        </w:rPr>
        <w:t xml:space="preserve">υβέρνησης που ήταν Υπουργός ο κ. Μητσοτάκης και ο κ. Παπασταύρου σύμβουλος του </w:t>
      </w:r>
      <w:r>
        <w:rPr>
          <w:rFonts w:eastAsia="Times New Roman"/>
          <w:szCs w:val="24"/>
        </w:rPr>
        <w:t>Π</w:t>
      </w:r>
      <w:r>
        <w:rPr>
          <w:rFonts w:eastAsia="Times New Roman"/>
          <w:szCs w:val="24"/>
        </w:rPr>
        <w:t xml:space="preserve">ρωθυπουργού, η εν λόγω εταιρεία συμμετείχε σε διαγωνισμούς του δημοσίου; Και αν ναι, ποια έργα ανέλαβε; </w:t>
      </w:r>
    </w:p>
    <w:p w14:paraId="0DEF6839"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Τέλος, οι αυξήσεις του μετοχικού κεφαλαίου, όπως αυτές προκύπτουν από το μετοχολόγιο, έγιναν με ίδια κεφάλαια; Και αν ναι, οι αρμόδιες ελεγκτικές και δ</w:t>
      </w:r>
      <w:r>
        <w:rPr>
          <w:rFonts w:eastAsia="Times New Roman"/>
          <w:szCs w:val="24"/>
        </w:rPr>
        <w:t xml:space="preserve">ικαστικές αρχές διερεύνησαν αν αυτές εμφανίζονται στο πόθεν έσχες του κ. Μητσοτάκη; Τελικά έχει ελεγχθεί αυτή η εταιρεία από την αρμόδια ΦΑΕ όλα αυτά τα χρόνια; </w:t>
      </w:r>
    </w:p>
    <w:p w14:paraId="0DEF683A"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lastRenderedPageBreak/>
        <w:t>Και τέλος, πείτε μας αν είχατε χρόνο να εξετάσετε τα δημοσιευθέντα Φύλλα Εφημερίδος της Κυβερν</w:t>
      </w:r>
      <w:r>
        <w:rPr>
          <w:rFonts w:eastAsia="Times New Roman"/>
          <w:szCs w:val="24"/>
        </w:rPr>
        <w:t xml:space="preserve">ήσεως στον Τύπο και στα περιοδικά που σας ανέφερα, αν ήταν έγκυρα ή όχι. </w:t>
      </w:r>
    </w:p>
    <w:p w14:paraId="0DEF683B" w14:textId="77777777" w:rsidR="00636CB9" w:rsidRDefault="00BB6260">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Νικολόπουλε. </w:t>
      </w:r>
    </w:p>
    <w:p w14:paraId="0DEF683C"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Αφού ήταν τόσο μεγάλη η ερώτηση, τι θέλατε τα δύο πρώτα λεπτά και τα καταναλώσατε σε αλλότρια πράγματα; Τέλος πάντ</w:t>
      </w:r>
      <w:r>
        <w:rPr>
          <w:rFonts w:eastAsia="Times New Roman"/>
          <w:szCs w:val="24"/>
        </w:rPr>
        <w:t>ων.</w:t>
      </w:r>
    </w:p>
    <w:p w14:paraId="0DEF683D"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Κύριε Υπουργέ, έχετε τον λόγο.</w:t>
      </w:r>
    </w:p>
    <w:p w14:paraId="0DEF683E" w14:textId="77777777" w:rsidR="00636CB9" w:rsidRDefault="00BB6260">
      <w:pPr>
        <w:tabs>
          <w:tab w:val="left" w:pos="2820"/>
        </w:tabs>
        <w:spacing w:line="600" w:lineRule="auto"/>
        <w:ind w:firstLine="720"/>
        <w:jc w:val="both"/>
        <w:rPr>
          <w:rFonts w:eastAsia="Times New Roman"/>
          <w:szCs w:val="24"/>
        </w:rPr>
      </w:pPr>
      <w:r>
        <w:rPr>
          <w:rFonts w:eastAsia="Times New Roman"/>
          <w:b/>
          <w:szCs w:val="24"/>
        </w:rPr>
        <w:lastRenderedPageBreak/>
        <w:t xml:space="preserve">ΤΡΥΦΩΝ ΑΛΕΞΙΑΔΗΣ (Αναπληρωτής Υπουργός Οικονομικών): </w:t>
      </w:r>
      <w:r>
        <w:rPr>
          <w:rFonts w:eastAsia="Times New Roman"/>
          <w:szCs w:val="24"/>
        </w:rPr>
        <w:t>Θα προσπαθήσω, κύριε Πρόεδρε και κύριε Βουλευτά, μέσα στο σύντομο χρόνο να απαντήσω στα εννιά ερωτήματα</w:t>
      </w:r>
      <w:r>
        <w:rPr>
          <w:rFonts w:eastAsia="Times New Roman"/>
          <w:szCs w:val="24"/>
        </w:rPr>
        <w:t xml:space="preserve"> -</w:t>
      </w:r>
      <w:r>
        <w:rPr>
          <w:rFonts w:eastAsia="Times New Roman"/>
          <w:szCs w:val="24"/>
        </w:rPr>
        <w:t xml:space="preserve">εφτά παραπάνω από ό,τι προβλέπει το άρθρο 129 </w:t>
      </w:r>
      <w:r>
        <w:rPr>
          <w:rFonts w:eastAsia="Times New Roman"/>
          <w:szCs w:val="24"/>
        </w:rPr>
        <w:t>του Κανονισμού τη</w:t>
      </w:r>
      <w:r>
        <w:rPr>
          <w:rFonts w:eastAsia="Times New Roman"/>
          <w:szCs w:val="24"/>
        </w:rPr>
        <w:t xml:space="preserve">ς Βουλής </w:t>
      </w:r>
      <w:r>
        <w:rPr>
          <w:rFonts w:eastAsia="Times New Roman"/>
          <w:szCs w:val="24"/>
        </w:rPr>
        <w:t>για τις επίκαιρες</w:t>
      </w:r>
      <w:r>
        <w:rPr>
          <w:rFonts w:eastAsia="Times New Roman"/>
          <w:szCs w:val="24"/>
        </w:rPr>
        <w:t>,</w:t>
      </w:r>
      <w:r>
        <w:rPr>
          <w:rFonts w:eastAsia="Times New Roman"/>
          <w:szCs w:val="24"/>
        </w:rPr>
        <w:t xml:space="preserve"> που </w:t>
      </w:r>
      <w:r>
        <w:rPr>
          <w:rFonts w:eastAsia="Times New Roman"/>
          <w:szCs w:val="24"/>
        </w:rPr>
        <w:t>ορίζει</w:t>
      </w:r>
      <w:r>
        <w:rPr>
          <w:rFonts w:eastAsia="Times New Roman"/>
          <w:szCs w:val="24"/>
        </w:rPr>
        <w:t xml:space="preserve"> ότι πρέπει να είναι μόνο δύο</w:t>
      </w:r>
      <w:r>
        <w:rPr>
          <w:rFonts w:eastAsia="Times New Roman"/>
          <w:szCs w:val="24"/>
        </w:rPr>
        <w:t>-</w:t>
      </w:r>
      <w:r>
        <w:rPr>
          <w:rFonts w:eastAsia="Times New Roman"/>
          <w:szCs w:val="24"/>
        </w:rPr>
        <w:t xml:space="preserve"> αλλά θα προσπαθήσω</w:t>
      </w:r>
      <w:r>
        <w:rPr>
          <w:rFonts w:eastAsia="Times New Roman"/>
          <w:szCs w:val="24"/>
        </w:rPr>
        <w:t>,</w:t>
      </w:r>
      <w:r>
        <w:rPr>
          <w:rFonts w:eastAsia="Times New Roman"/>
          <w:szCs w:val="24"/>
        </w:rPr>
        <w:t xml:space="preserve"> γιατί με το χειμαρρώδη πολιτικό και γραπτό σας λόγο</w:t>
      </w:r>
      <w:r>
        <w:rPr>
          <w:rFonts w:eastAsia="Times New Roman"/>
          <w:szCs w:val="24"/>
        </w:rPr>
        <w:t>,</w:t>
      </w:r>
      <w:r>
        <w:rPr>
          <w:rFonts w:eastAsia="Times New Roman"/>
          <w:szCs w:val="24"/>
        </w:rPr>
        <w:t xml:space="preserve"> έχετε βάλει πάρα πολλά θέματα. </w:t>
      </w:r>
    </w:p>
    <w:p w14:paraId="0DEF683F"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Πρώτα από όλα μια παρατήρηση, για να μη</w:t>
      </w:r>
      <w:r>
        <w:rPr>
          <w:rFonts w:eastAsia="Times New Roman"/>
          <w:szCs w:val="24"/>
        </w:rPr>
        <w:t xml:space="preserve"> μείνει οτιδήποτε να αιωρείται σε αυτή την Αίθουσα. Το Υπουργείο Οικονομικών δεν είναι ξέφραγο αμπέλι. Το Υπουργείο Οικονομικών </w:t>
      </w:r>
      <w:r>
        <w:rPr>
          <w:rFonts w:eastAsia="Times New Roman"/>
          <w:szCs w:val="24"/>
        </w:rPr>
        <w:lastRenderedPageBreak/>
        <w:t>είναι μια υπηρεσία που έχει προβλήματα, έχει ελλείψεις, αλλά δεν είναι ξέφραγο αμπέλι και δεν είναι κι ένα περιβόλι το οποίο κάπ</w:t>
      </w:r>
      <w:r>
        <w:rPr>
          <w:rFonts w:eastAsia="Times New Roman"/>
          <w:szCs w:val="24"/>
        </w:rPr>
        <w:t>οιοι θα τρυγούν για να έχουν δικά του</w:t>
      </w:r>
      <w:r>
        <w:rPr>
          <w:rFonts w:eastAsia="Times New Roman"/>
          <w:szCs w:val="24"/>
        </w:rPr>
        <w:t>ς</w:t>
      </w:r>
      <w:r>
        <w:rPr>
          <w:rFonts w:eastAsia="Times New Roman"/>
          <w:szCs w:val="24"/>
        </w:rPr>
        <w:t xml:space="preserve"> οφέλη. </w:t>
      </w:r>
    </w:p>
    <w:p w14:paraId="0DEF6840"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Το Υπουργείο Οικονομικών έχει μοναδικό στόχο να ενισχύει τα δημόσια έσοδα και να κάνει αγώνα για να υπάρχει φορολογική δικαιοσύνη. Οι παθογένειες που υπήρχαν τις προηγούμενες περιόδους</w:t>
      </w:r>
      <w:r>
        <w:rPr>
          <w:rFonts w:eastAsia="Times New Roman"/>
          <w:szCs w:val="24"/>
        </w:rPr>
        <w:t>,</w:t>
      </w:r>
      <w:r>
        <w:rPr>
          <w:rFonts w:eastAsia="Times New Roman"/>
          <w:szCs w:val="24"/>
        </w:rPr>
        <w:t xml:space="preserve"> όπου κάποιοι προσπαθούσ</w:t>
      </w:r>
      <w:r>
        <w:rPr>
          <w:rFonts w:eastAsia="Times New Roman"/>
          <w:szCs w:val="24"/>
        </w:rPr>
        <w:t>αν να χρησιμοποιήσουν τις φορολογικές και ελεγκτικές υπηρεσίες είτε για να ενισχύσουν δικούς τους πολιτικούς φίλους είτε για να καλύψουν άλλους είτε για να διώξουν πολιτικούς αντιπάλους, τελείωσ</w:t>
      </w:r>
      <w:r>
        <w:rPr>
          <w:rFonts w:eastAsia="Times New Roman"/>
          <w:szCs w:val="24"/>
        </w:rPr>
        <w:t>αν</w:t>
      </w:r>
      <w:r>
        <w:rPr>
          <w:rFonts w:eastAsia="Times New Roman"/>
          <w:szCs w:val="24"/>
        </w:rPr>
        <w:t xml:space="preserve"> και τελείωσαν με τον πιο σαφή τρόπο, με το ν</w:t>
      </w:r>
      <w:r>
        <w:rPr>
          <w:rFonts w:eastAsia="Times New Roman"/>
          <w:szCs w:val="24"/>
        </w:rPr>
        <w:t>.</w:t>
      </w:r>
      <w:r>
        <w:rPr>
          <w:rFonts w:eastAsia="Times New Roman"/>
          <w:szCs w:val="24"/>
        </w:rPr>
        <w:t xml:space="preserve">4336, όπου </w:t>
      </w:r>
      <w:r>
        <w:rPr>
          <w:rFonts w:eastAsia="Times New Roman"/>
          <w:szCs w:val="24"/>
        </w:rPr>
        <w:lastRenderedPageBreak/>
        <w:t>ψήφ</w:t>
      </w:r>
      <w:r>
        <w:rPr>
          <w:rFonts w:eastAsia="Times New Roman"/>
          <w:szCs w:val="24"/>
        </w:rPr>
        <w:t xml:space="preserve">ισε η </w:t>
      </w:r>
      <w:r>
        <w:rPr>
          <w:rFonts w:eastAsia="Times New Roman"/>
          <w:szCs w:val="24"/>
        </w:rPr>
        <w:t>ε</w:t>
      </w:r>
      <w:r>
        <w:rPr>
          <w:rFonts w:eastAsia="Times New Roman"/>
          <w:szCs w:val="24"/>
        </w:rPr>
        <w:t xml:space="preserve">λληνική Βουλή </w:t>
      </w:r>
      <w:r>
        <w:rPr>
          <w:rFonts w:eastAsia="Times New Roman"/>
          <w:szCs w:val="24"/>
        </w:rPr>
        <w:t xml:space="preserve">και αναφέρει </w:t>
      </w:r>
      <w:r>
        <w:rPr>
          <w:rFonts w:eastAsia="Times New Roman"/>
          <w:szCs w:val="24"/>
        </w:rPr>
        <w:t xml:space="preserve">ότι στο Υπουργείο Οικονομικών είχαμε δυστυχώς ένα παρελθόν πολιτικών παρεμβάσεων. Αυτά τελειώσανε. Δεν γίνεται </w:t>
      </w:r>
      <w:proofErr w:type="spellStart"/>
      <w:r>
        <w:rPr>
          <w:rFonts w:eastAsia="Times New Roman"/>
          <w:szCs w:val="24"/>
        </w:rPr>
        <w:t>καμμία</w:t>
      </w:r>
      <w:proofErr w:type="spellEnd"/>
      <w:r>
        <w:rPr>
          <w:rFonts w:eastAsia="Times New Roman"/>
          <w:szCs w:val="24"/>
        </w:rPr>
        <w:t xml:space="preserve"> πολιτική παρέμβαση για να ωφεληθεί ή να τιμωρηθεί ή να </w:t>
      </w:r>
      <w:proofErr w:type="spellStart"/>
      <w:r>
        <w:rPr>
          <w:rFonts w:eastAsia="Times New Roman"/>
          <w:szCs w:val="24"/>
        </w:rPr>
        <w:t>στοχοποιηθεί</w:t>
      </w:r>
      <w:proofErr w:type="spellEnd"/>
      <w:r>
        <w:rPr>
          <w:rFonts w:eastAsia="Times New Roman"/>
          <w:szCs w:val="24"/>
        </w:rPr>
        <w:t xml:space="preserve"> ο οποιοσδήποτε. Σαφέστατα πράγματα. </w:t>
      </w:r>
    </w:p>
    <w:p w14:paraId="0DEF6841"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 xml:space="preserve">Σε ό,τι αφορά τώρα τα πάρα πολλά ερωτήματά σας. Στο πρώτο ερώτημα υπάρχει αναρμοδιότητα σε εμάς. Να ξεκαθαρίσουμε ότι το θέμα της δήλωσης πόθεν έσχες είναι αρμοδιότητα της αρμόδιας </w:t>
      </w:r>
      <w:r>
        <w:rPr>
          <w:rFonts w:eastAsia="Times New Roman"/>
          <w:szCs w:val="24"/>
        </w:rPr>
        <w:t>ε</w:t>
      </w:r>
      <w:r>
        <w:rPr>
          <w:rFonts w:eastAsia="Times New Roman"/>
          <w:szCs w:val="24"/>
        </w:rPr>
        <w:t>πιτροπής της Βουλής. Δεν έχει δυνατότητα το Υπουργείο Οικονομικών να ελέγ</w:t>
      </w:r>
      <w:r>
        <w:rPr>
          <w:rFonts w:eastAsia="Times New Roman"/>
          <w:szCs w:val="24"/>
        </w:rPr>
        <w:t>ξει από μόνο του, εκτός κι αν ζητηθεί.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αν ζητηθεί, εκεί θα συνδράμουμε και θα διαθέσουμε ελεγκτικό προσωπικό.</w:t>
      </w:r>
    </w:p>
    <w:p w14:paraId="0DEF6842" w14:textId="77777777" w:rsidR="00636CB9" w:rsidRDefault="00BB6260">
      <w:pPr>
        <w:tabs>
          <w:tab w:val="left" w:pos="2820"/>
        </w:tabs>
        <w:spacing w:line="600" w:lineRule="auto"/>
        <w:ind w:firstLine="720"/>
        <w:jc w:val="both"/>
        <w:rPr>
          <w:rFonts w:eastAsia="Times New Roman"/>
          <w:szCs w:val="24"/>
        </w:rPr>
      </w:pPr>
      <w:r>
        <w:rPr>
          <w:rFonts w:eastAsia="Times New Roman"/>
          <w:b/>
          <w:szCs w:val="24"/>
        </w:rPr>
        <w:lastRenderedPageBreak/>
        <w:t xml:space="preserve">ΝΙΚΟΛΑΟΣ ΝΙΚΟΛΟΠΟΥΛΟΣ: </w:t>
      </w:r>
      <w:r>
        <w:rPr>
          <w:rFonts w:eastAsia="Times New Roman"/>
          <w:szCs w:val="24"/>
        </w:rPr>
        <w:t>Εδώ υπάρχει καταγγελία</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και πρέπει να ελεγχθεί.</w:t>
      </w:r>
    </w:p>
    <w:p w14:paraId="0DEF6843" w14:textId="77777777" w:rsidR="00636CB9" w:rsidRDefault="00BB6260">
      <w:pPr>
        <w:tabs>
          <w:tab w:val="left" w:pos="2820"/>
        </w:tabs>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Θα</w:t>
      </w:r>
      <w:r>
        <w:rPr>
          <w:rFonts w:eastAsia="Times New Roman"/>
          <w:szCs w:val="24"/>
        </w:rPr>
        <w:t xml:space="preserve"> σας πω.</w:t>
      </w:r>
    </w:p>
    <w:p w14:paraId="0DEF6844"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 xml:space="preserve">Σε ό,τι αφορά την </w:t>
      </w:r>
      <w:r>
        <w:rPr>
          <w:rFonts w:eastAsia="Times New Roman"/>
          <w:szCs w:val="24"/>
        </w:rPr>
        <w:t>Α</w:t>
      </w:r>
      <w:r>
        <w:rPr>
          <w:rFonts w:eastAsia="Times New Roman"/>
          <w:szCs w:val="24"/>
        </w:rPr>
        <w:t xml:space="preserve">ρχή </w:t>
      </w:r>
      <w:r>
        <w:rPr>
          <w:rFonts w:eastAsia="Times New Roman"/>
          <w:szCs w:val="24"/>
        </w:rPr>
        <w:t>Κ</w:t>
      </w:r>
      <w:r>
        <w:rPr>
          <w:rFonts w:eastAsia="Times New Roman"/>
          <w:szCs w:val="24"/>
        </w:rPr>
        <w:t xml:space="preserve">αταπολέμησης </w:t>
      </w:r>
      <w:r>
        <w:rPr>
          <w:rFonts w:eastAsia="Times New Roman"/>
          <w:szCs w:val="24"/>
        </w:rPr>
        <w:t>Ν</w:t>
      </w:r>
      <w:r>
        <w:rPr>
          <w:rFonts w:eastAsia="Times New Roman"/>
          <w:szCs w:val="24"/>
        </w:rPr>
        <w:t xml:space="preserve">ομιμοποίησης </w:t>
      </w:r>
      <w:r>
        <w:rPr>
          <w:rFonts w:eastAsia="Times New Roman"/>
          <w:szCs w:val="24"/>
        </w:rPr>
        <w:t>Ε</w:t>
      </w:r>
      <w:r>
        <w:rPr>
          <w:rFonts w:eastAsia="Times New Roman"/>
          <w:szCs w:val="24"/>
        </w:rPr>
        <w:t>σόδων</w:t>
      </w:r>
      <w:r>
        <w:rPr>
          <w:rFonts w:eastAsia="Times New Roman"/>
          <w:szCs w:val="24"/>
        </w:rPr>
        <w:t>,</w:t>
      </w:r>
      <w:r>
        <w:rPr>
          <w:rFonts w:eastAsia="Times New Roman"/>
          <w:szCs w:val="24"/>
        </w:rPr>
        <w:t xml:space="preserve"> θα καταθέσω όλα τα σχετικά έγγραφα και είναι πάρα πολλά, όπου έχουμε ενημέρωση για τον κ. Παπασταύρου ότι έχει υποβάλει πόθεν έσχες κατά τα έτη 2012 και 2104</w:t>
      </w:r>
      <w:r>
        <w:rPr>
          <w:rFonts w:eastAsia="Times New Roman"/>
          <w:szCs w:val="24"/>
        </w:rPr>
        <w:t>,</w:t>
      </w:r>
      <w:r>
        <w:rPr>
          <w:rFonts w:eastAsia="Times New Roman"/>
          <w:szCs w:val="24"/>
        </w:rPr>
        <w:t xml:space="preserve"> λόγω του ότι ανήκε</w:t>
      </w:r>
      <w:r>
        <w:rPr>
          <w:rFonts w:eastAsia="Times New Roman"/>
          <w:szCs w:val="24"/>
        </w:rPr>
        <w:t xml:space="preserve"> στην κατηγορία </w:t>
      </w:r>
      <w:r>
        <w:rPr>
          <w:rFonts w:eastAsia="Times New Roman"/>
          <w:szCs w:val="24"/>
        </w:rPr>
        <w:t>«</w:t>
      </w:r>
      <w:r>
        <w:rPr>
          <w:rFonts w:eastAsia="Times New Roman"/>
          <w:szCs w:val="24"/>
        </w:rPr>
        <w:t>ειδικών θέσεων</w:t>
      </w:r>
      <w:r>
        <w:rPr>
          <w:rFonts w:eastAsia="Times New Roman"/>
          <w:szCs w:val="24"/>
        </w:rPr>
        <w:t>»</w:t>
      </w:r>
      <w:r>
        <w:rPr>
          <w:rFonts w:eastAsia="Times New Roman"/>
          <w:szCs w:val="24"/>
        </w:rPr>
        <w:t>.</w:t>
      </w:r>
    </w:p>
    <w:p w14:paraId="0DEF6845"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lastRenderedPageBreak/>
        <w:t>Ως προς το πέμπτο ερώτημα</w:t>
      </w:r>
      <w:r>
        <w:rPr>
          <w:rFonts w:eastAsia="Times New Roman"/>
          <w:szCs w:val="24"/>
        </w:rPr>
        <w:t>,</w:t>
      </w:r>
      <w:r>
        <w:rPr>
          <w:rFonts w:eastAsia="Times New Roman"/>
          <w:szCs w:val="24"/>
        </w:rPr>
        <w:t xml:space="preserve"> για τις συμβάσεις, το Υπουργείο Οικονομικών έχει στοιχεία μόνο για τις δικές του συμβάσεις και σύμφωνα με το σχετικό σημείωμα</w:t>
      </w:r>
      <w:r>
        <w:rPr>
          <w:rFonts w:eastAsia="Times New Roman"/>
          <w:szCs w:val="24"/>
        </w:rPr>
        <w:t>,</w:t>
      </w:r>
      <w:r>
        <w:rPr>
          <w:rFonts w:eastAsia="Times New Roman"/>
          <w:szCs w:val="24"/>
        </w:rPr>
        <w:t xml:space="preserve"> που θα σας καταθέσουμε</w:t>
      </w:r>
      <w:r>
        <w:rPr>
          <w:rFonts w:eastAsia="Times New Roman"/>
          <w:szCs w:val="24"/>
        </w:rPr>
        <w:t>,</w:t>
      </w:r>
      <w:r>
        <w:rPr>
          <w:rFonts w:eastAsia="Times New Roman"/>
          <w:szCs w:val="24"/>
        </w:rPr>
        <w:t xml:space="preserve"> δεν υπάρχει σύμβαση με τη συγκεκριμένη εταιρ</w:t>
      </w:r>
      <w:r>
        <w:rPr>
          <w:rFonts w:eastAsia="Times New Roman"/>
          <w:szCs w:val="24"/>
        </w:rPr>
        <w:t xml:space="preserve">εία. </w:t>
      </w:r>
    </w:p>
    <w:p w14:paraId="0DEF6846"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t>Σε ό,τι αφορά το θέμα του ΦΕΚ</w:t>
      </w:r>
      <w:r>
        <w:rPr>
          <w:rFonts w:eastAsia="Times New Roman"/>
          <w:szCs w:val="24"/>
        </w:rPr>
        <w:t>,</w:t>
      </w:r>
      <w:r>
        <w:rPr>
          <w:rFonts w:eastAsia="Times New Roman"/>
          <w:szCs w:val="24"/>
        </w:rPr>
        <w:t xml:space="preserve"> που αναφέρετε, είναι το μόνο ζήτημα στο οποίο μπορώ να αναφερθώ, διότι εμείς δεσμευόμαστε και τιμούμε το φορολογικό απόρρητο. Δεν ακολουθούμε καταστάσεις προκατόχων μας, οι οποίοι διέρρεαν στοιχεία φορολογικού απορρήτου</w:t>
      </w:r>
      <w:r>
        <w:rPr>
          <w:rFonts w:eastAsia="Times New Roman"/>
          <w:szCs w:val="24"/>
        </w:rPr>
        <w:t xml:space="preserve"> για να πλήξουν πολιτικούς αντιπάλους. Αυτά τελειώσανε για μας.</w:t>
      </w:r>
    </w:p>
    <w:p w14:paraId="0DEF6847" w14:textId="77777777" w:rsidR="00636CB9" w:rsidRDefault="00BB6260">
      <w:pPr>
        <w:tabs>
          <w:tab w:val="left" w:pos="2820"/>
        </w:tabs>
        <w:spacing w:line="600" w:lineRule="auto"/>
        <w:ind w:firstLine="720"/>
        <w:jc w:val="both"/>
        <w:rPr>
          <w:rFonts w:eastAsia="Times New Roman"/>
          <w:szCs w:val="24"/>
        </w:rPr>
      </w:pPr>
      <w:r>
        <w:rPr>
          <w:rFonts w:eastAsia="Times New Roman"/>
          <w:szCs w:val="24"/>
        </w:rPr>
        <w:lastRenderedPageBreak/>
        <w:t>Σε ό,τι αφορά, όμως, το ΦΕΚ</w:t>
      </w:r>
      <w:r>
        <w:rPr>
          <w:rFonts w:eastAsia="Times New Roman"/>
          <w:szCs w:val="24"/>
        </w:rPr>
        <w:t>,</w:t>
      </w:r>
      <w:r>
        <w:rPr>
          <w:rFonts w:eastAsia="Times New Roman"/>
          <w:szCs w:val="24"/>
        </w:rPr>
        <w:t xml:space="preserve"> είναι δημόσιο έγγραφο και θα το καταθέσω κι αυτό στα Πρακτικά. Σε αυτό υπάρχουν τα συγκεκριμένα ονόματα, χωρίς </w:t>
      </w:r>
      <w:proofErr w:type="spellStart"/>
      <w:r>
        <w:rPr>
          <w:rFonts w:eastAsia="Times New Roman"/>
          <w:szCs w:val="24"/>
        </w:rPr>
        <w:t>καμμία</w:t>
      </w:r>
      <w:proofErr w:type="spellEnd"/>
      <w:r>
        <w:rPr>
          <w:rFonts w:eastAsia="Times New Roman"/>
          <w:szCs w:val="24"/>
        </w:rPr>
        <w:t xml:space="preserve"> διάθεση </w:t>
      </w:r>
      <w:proofErr w:type="spellStart"/>
      <w:r>
        <w:rPr>
          <w:rFonts w:eastAsia="Times New Roman"/>
          <w:szCs w:val="24"/>
        </w:rPr>
        <w:t>στοχοποίησης</w:t>
      </w:r>
      <w:proofErr w:type="spellEnd"/>
      <w:r>
        <w:rPr>
          <w:rFonts w:eastAsia="Times New Roman"/>
          <w:szCs w:val="24"/>
        </w:rPr>
        <w:t>, επειδή είναι δημόσιο έγ</w:t>
      </w:r>
      <w:r>
        <w:rPr>
          <w:rFonts w:eastAsia="Times New Roman"/>
          <w:szCs w:val="24"/>
        </w:rPr>
        <w:t>γραφο, γι’ αυτό και απαντούμε σε αυτό.</w:t>
      </w:r>
    </w:p>
    <w:p w14:paraId="0DEF6848" w14:textId="77777777" w:rsidR="00636CB9" w:rsidRDefault="00BB6260">
      <w:pPr>
        <w:spacing w:line="600" w:lineRule="auto"/>
        <w:ind w:firstLine="720"/>
        <w:jc w:val="both"/>
        <w:rPr>
          <w:rFonts w:eastAsia="UB-Helvetica" w:cs="Times New Roman"/>
          <w:szCs w:val="24"/>
        </w:rPr>
      </w:pPr>
      <w:r>
        <w:rPr>
          <w:rFonts w:eastAsia="UB-Helvetica" w:cs="Times New Roman"/>
          <w:szCs w:val="24"/>
        </w:rPr>
        <w:t xml:space="preserve">Ως προς το ένατο ερώτημα έχουμε αναρμοδιότητα. </w:t>
      </w:r>
    </w:p>
    <w:p w14:paraId="0DEF6849" w14:textId="77777777" w:rsidR="00636CB9" w:rsidRDefault="00BB6260">
      <w:pPr>
        <w:spacing w:line="600" w:lineRule="auto"/>
        <w:ind w:firstLine="720"/>
        <w:jc w:val="both"/>
        <w:rPr>
          <w:rFonts w:eastAsia="UB-Helvetica" w:cs="Times New Roman"/>
          <w:szCs w:val="24"/>
        </w:rPr>
      </w:pPr>
      <w:r>
        <w:rPr>
          <w:rFonts w:eastAsia="UB-Helvetica" w:cs="Times New Roman"/>
          <w:szCs w:val="24"/>
        </w:rPr>
        <w:t>Σε ό,τι αφορά το θέμα της εισαγγελικής παραγγελίας, σας καταθέτουμε και την απάντηση της Αρχής Καταπολέμησης της Νομιμοποίησης</w:t>
      </w:r>
      <w:r>
        <w:rPr>
          <w:rFonts w:eastAsia="UB-Helvetica" w:cs="Times New Roman"/>
          <w:szCs w:val="24"/>
        </w:rPr>
        <w:t xml:space="preserve"> Εσόδων</w:t>
      </w:r>
      <w:r>
        <w:rPr>
          <w:rFonts w:eastAsia="UB-Helvetica" w:cs="Times New Roman"/>
          <w:szCs w:val="24"/>
        </w:rPr>
        <w:t xml:space="preserve">, από όπου, όπως είπα, προκύπτει το </w:t>
      </w:r>
      <w:r>
        <w:rPr>
          <w:rFonts w:eastAsia="UB-Helvetica" w:cs="Times New Roman"/>
          <w:szCs w:val="24"/>
        </w:rPr>
        <w:t xml:space="preserve">θέμα του πόθεν έσχες. Θα σας καταθέσουμε έγγραφο του Οικονομικού Εισαγγελέα, από το οποίο προκύπτει ότι δεν έχει </w:t>
      </w:r>
      <w:r>
        <w:rPr>
          <w:rFonts w:eastAsia="UB-Helvetica" w:cs="Times New Roman"/>
          <w:szCs w:val="24"/>
        </w:rPr>
        <w:lastRenderedPageBreak/>
        <w:t xml:space="preserve">σχηματιστεί δικογραφία γι’ αυτό το ζήτημα και, επίσης, το έγγραφο του ΣΔΟΕ, το οποίο λέει σαφέστατα ότι δεν έχει πάει στο ΣΔΟΕ φάκελος σχετικά </w:t>
      </w:r>
      <w:r>
        <w:rPr>
          <w:rFonts w:eastAsia="UB-Helvetica" w:cs="Times New Roman"/>
          <w:szCs w:val="24"/>
        </w:rPr>
        <w:t xml:space="preserve">με τα αναφερόμενα στο πρώτο ερώτημα. Δεν έχει διαβιβαστεί, δηλαδή, φάκελος τέτοιος στο ΣΔΟΕ από κάποια υπηρεσία. Σε ό,τι αφορά την εισαγγελική παραγγελία για την υπόθεση της λεγόμενης </w:t>
      </w:r>
      <w:r>
        <w:rPr>
          <w:rFonts w:eastAsia="UB-Helvetica" w:cs="Times New Roman"/>
          <w:szCs w:val="24"/>
        </w:rPr>
        <w:t>λ</w:t>
      </w:r>
      <w:r>
        <w:rPr>
          <w:rFonts w:eastAsia="UB-Helvetica" w:cs="Times New Roman"/>
          <w:szCs w:val="24"/>
        </w:rPr>
        <w:t xml:space="preserve">ίστας </w:t>
      </w:r>
      <w:proofErr w:type="spellStart"/>
      <w:r>
        <w:rPr>
          <w:rFonts w:eastAsia="UB-Helvetica" w:cs="Times New Roman"/>
          <w:szCs w:val="24"/>
        </w:rPr>
        <w:t>Λαγκάρντ</w:t>
      </w:r>
      <w:proofErr w:type="spellEnd"/>
      <w:r>
        <w:rPr>
          <w:rFonts w:eastAsia="UB-Helvetica" w:cs="Times New Roman"/>
          <w:szCs w:val="24"/>
        </w:rPr>
        <w:t xml:space="preserve"> περιγράφει σαφέστατα το τι έχει γίνει.</w:t>
      </w:r>
    </w:p>
    <w:p w14:paraId="0DEF684A" w14:textId="77777777" w:rsidR="00636CB9" w:rsidRDefault="00BB6260">
      <w:pPr>
        <w:spacing w:line="600" w:lineRule="auto"/>
        <w:ind w:firstLine="720"/>
        <w:jc w:val="both"/>
        <w:rPr>
          <w:rFonts w:eastAsia="UB-Helvetica" w:cs="Times New Roman"/>
          <w:szCs w:val="24"/>
        </w:rPr>
      </w:pPr>
      <w:r>
        <w:rPr>
          <w:rFonts w:eastAsia="UB-Helvetica" w:cs="Times New Roman"/>
          <w:szCs w:val="24"/>
        </w:rPr>
        <w:t xml:space="preserve">Κλείνοντας την </w:t>
      </w:r>
      <w:proofErr w:type="spellStart"/>
      <w:r>
        <w:rPr>
          <w:rFonts w:eastAsia="UB-Helvetica" w:cs="Times New Roman"/>
          <w:szCs w:val="24"/>
        </w:rPr>
        <w:t>πρ</w:t>
      </w:r>
      <w:r>
        <w:rPr>
          <w:rFonts w:eastAsia="UB-Helvetica" w:cs="Times New Roman"/>
          <w:szCs w:val="24"/>
        </w:rPr>
        <w:t>ωτομιλία</w:t>
      </w:r>
      <w:proofErr w:type="spellEnd"/>
      <w:r>
        <w:rPr>
          <w:rFonts w:eastAsia="UB-Helvetica" w:cs="Times New Roman"/>
          <w:szCs w:val="24"/>
        </w:rPr>
        <w:t>, θέλω να πω με σαφήνεια</w:t>
      </w:r>
      <w:r>
        <w:rPr>
          <w:rFonts w:eastAsia="UB-Helvetica" w:cs="Times New Roman"/>
          <w:szCs w:val="24"/>
        </w:rPr>
        <w:t>,</w:t>
      </w:r>
      <w:r>
        <w:rPr>
          <w:rFonts w:eastAsia="UB-Helvetica" w:cs="Times New Roman"/>
          <w:szCs w:val="24"/>
        </w:rPr>
        <w:t xml:space="preserve"> ότι εμείς για να κάνουμε έναν έλεγχο σαν Υπουργείο Οικονομικών πρέπει ή να δοθεί εισαγγελική παραγγελία ή η υπόθεση την οποία πρέπει να ελέγξουμε, να έχει συγκεκριμένα κριτήρια, με </w:t>
      </w:r>
      <w:r>
        <w:rPr>
          <w:rFonts w:eastAsia="UB-Helvetica" w:cs="Times New Roman"/>
          <w:szCs w:val="24"/>
        </w:rPr>
        <w:lastRenderedPageBreak/>
        <w:t>τα οποία να βγαίνει για έλεγχο αυτή η υπό</w:t>
      </w:r>
      <w:r>
        <w:rPr>
          <w:rFonts w:eastAsia="UB-Helvetica" w:cs="Times New Roman"/>
          <w:szCs w:val="24"/>
        </w:rPr>
        <w:t xml:space="preserve">θεση ή να έχει γίνει κάποια παράβαση ή να έχουμε κάποια καταγγελία. </w:t>
      </w:r>
    </w:p>
    <w:p w14:paraId="0DEF684B" w14:textId="77777777" w:rsidR="00636CB9" w:rsidRDefault="00BB6260">
      <w:pPr>
        <w:spacing w:line="600" w:lineRule="auto"/>
        <w:ind w:firstLine="720"/>
        <w:jc w:val="both"/>
        <w:rPr>
          <w:rFonts w:eastAsia="UB-Helvetica" w:cs="Times New Roman"/>
          <w:szCs w:val="24"/>
        </w:rPr>
      </w:pPr>
      <w:r>
        <w:rPr>
          <w:rFonts w:eastAsia="UB-Helvetica" w:cs="Times New Roman"/>
          <w:szCs w:val="24"/>
        </w:rPr>
        <w:t>Με αυτούς τους κανόνες κινούμαστε και είναι πολύ θετικό ότι</w:t>
      </w:r>
      <w:r>
        <w:rPr>
          <w:rFonts w:eastAsia="UB-Helvetica" w:cs="Times New Roman"/>
          <w:szCs w:val="24"/>
        </w:rPr>
        <w:t>,</w:t>
      </w:r>
      <w:r>
        <w:rPr>
          <w:rFonts w:eastAsia="UB-Helvetica" w:cs="Times New Roman"/>
          <w:szCs w:val="24"/>
        </w:rPr>
        <w:t xml:space="preserve"> το πού θα γίνει έλεγχος</w:t>
      </w:r>
      <w:r>
        <w:rPr>
          <w:rFonts w:eastAsia="UB-Helvetica" w:cs="Times New Roman"/>
          <w:szCs w:val="24"/>
        </w:rPr>
        <w:t>,</w:t>
      </w:r>
      <w:r>
        <w:rPr>
          <w:rFonts w:eastAsia="UB-Helvetica" w:cs="Times New Roman"/>
          <w:szCs w:val="24"/>
        </w:rPr>
        <w:t xml:space="preserve"> δεν είναι απόφαση του </w:t>
      </w:r>
      <w:proofErr w:type="spellStart"/>
      <w:r>
        <w:rPr>
          <w:rFonts w:eastAsia="UB-Helvetica" w:cs="Times New Roman"/>
          <w:szCs w:val="24"/>
        </w:rPr>
        <w:t>Τσακαλώτου</w:t>
      </w:r>
      <w:proofErr w:type="spellEnd"/>
      <w:r>
        <w:rPr>
          <w:rFonts w:eastAsia="UB-Helvetica" w:cs="Times New Roman"/>
          <w:szCs w:val="24"/>
        </w:rPr>
        <w:t xml:space="preserve"> ή του Αλεξιάδη ή του όποιου είναι σ’ αυτήν τη θέση, αλλά είναι υπόθε</w:t>
      </w:r>
      <w:r>
        <w:rPr>
          <w:rFonts w:eastAsia="UB-Helvetica" w:cs="Times New Roman"/>
          <w:szCs w:val="24"/>
        </w:rPr>
        <w:t>ση των υπηρεσιών με συγκεκριμένα, ενιαία, μετρήσιμα και διαφανή κριτήρια.</w:t>
      </w:r>
    </w:p>
    <w:p w14:paraId="0DEF684C" w14:textId="77777777" w:rsidR="00636CB9" w:rsidRDefault="00BB6260">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Κύριε Νικολόπουλε, έχετε τον λόγο για τη δευτερολογία σας.</w:t>
      </w:r>
    </w:p>
    <w:p w14:paraId="0DEF684D" w14:textId="77777777" w:rsidR="00636CB9" w:rsidRDefault="00BB6260">
      <w:pPr>
        <w:spacing w:line="600" w:lineRule="auto"/>
        <w:ind w:firstLine="720"/>
        <w:jc w:val="both"/>
        <w:rPr>
          <w:rFonts w:eastAsia="UB-Helvetica" w:cs="Times New Roman"/>
          <w:szCs w:val="24"/>
        </w:rPr>
      </w:pPr>
      <w:r>
        <w:rPr>
          <w:rFonts w:eastAsia="UB-Helvetica" w:cs="Times New Roman"/>
          <w:b/>
          <w:szCs w:val="24"/>
        </w:rPr>
        <w:t>ΝΙΚΟΛΑΟΣ ΝΙΚΟΛΟΠΟΥΛΟΣ:</w:t>
      </w:r>
      <w:r>
        <w:rPr>
          <w:rFonts w:eastAsia="UB-Helvetica" w:cs="Times New Roman"/>
          <w:szCs w:val="24"/>
        </w:rPr>
        <w:t xml:space="preserve"> Κύριε Υπουργέ, όσοι μας ακούν και όσοι θα μας ακούσουν -γιατί θα π</w:t>
      </w:r>
      <w:r>
        <w:rPr>
          <w:rFonts w:eastAsia="UB-Helvetica" w:cs="Times New Roman"/>
          <w:szCs w:val="24"/>
        </w:rPr>
        <w:t xml:space="preserve">ροβληθεί η δικιά </w:t>
      </w:r>
      <w:r>
        <w:rPr>
          <w:rFonts w:eastAsia="UB-Helvetica" w:cs="Times New Roman"/>
          <w:szCs w:val="24"/>
        </w:rPr>
        <w:lastRenderedPageBreak/>
        <w:t xml:space="preserve">σας η απάντηση και θα σταλεί σε όλους εκείνους που </w:t>
      </w:r>
      <w:r>
        <w:rPr>
          <w:rFonts w:eastAsia="UB-Helvetica" w:cs="Times New Roman"/>
          <w:szCs w:val="24"/>
        </w:rPr>
        <w:t xml:space="preserve">δίνουν </w:t>
      </w:r>
      <w:r>
        <w:rPr>
          <w:rFonts w:eastAsia="UB-Helvetica" w:cs="Times New Roman"/>
          <w:szCs w:val="24"/>
        </w:rPr>
        <w:t xml:space="preserve">τη μορφή της καταγγελίας στα ερωτήματά τους- περιμένουν την απάντησή σας. Λέω ότι θα ενισχύσετε εκείνους που λένε ότι μάλλον θέλετε όμηρο τον κ. Μητσοτάκη, για να ζητήσετε εσείς να </w:t>
      </w:r>
      <w:r>
        <w:rPr>
          <w:rFonts w:eastAsia="UB-Helvetica" w:cs="Times New Roman"/>
          <w:szCs w:val="24"/>
        </w:rPr>
        <w:t>κινηθούν οι έλεγχοι, όταν θα είναι ο καιρός κατάλληλος, για να περιφέρετε την πολιτική «</w:t>
      </w:r>
      <w:proofErr w:type="spellStart"/>
      <w:r>
        <w:rPr>
          <w:rFonts w:eastAsia="UB-Helvetica" w:cs="Times New Roman"/>
          <w:szCs w:val="24"/>
        </w:rPr>
        <w:t>λιμοταριά</w:t>
      </w:r>
      <w:proofErr w:type="spellEnd"/>
      <w:r>
        <w:rPr>
          <w:rFonts w:eastAsia="UB-Helvetica" w:cs="Times New Roman"/>
          <w:szCs w:val="24"/>
        </w:rPr>
        <w:t xml:space="preserve">» του από πλατεία εις πλατεία. </w:t>
      </w:r>
    </w:p>
    <w:p w14:paraId="0DEF684E" w14:textId="77777777" w:rsidR="00636CB9" w:rsidRDefault="00BB6260">
      <w:pPr>
        <w:spacing w:line="600" w:lineRule="auto"/>
        <w:ind w:firstLine="720"/>
        <w:jc w:val="both"/>
        <w:rPr>
          <w:rFonts w:eastAsia="UB-Helvetica" w:cs="Times New Roman"/>
          <w:szCs w:val="24"/>
        </w:rPr>
      </w:pPr>
      <w:r>
        <w:rPr>
          <w:rFonts w:eastAsia="UB-Helvetica" w:cs="Times New Roman"/>
          <w:szCs w:val="24"/>
        </w:rPr>
        <w:t>Όμως, δεν θα σας κάνουμε αυτό το χατίρι. Τα Πρακτικά τα σημερινά, αφού για εσάς δεν είναι καταγγελία, θα τα στείλουμε εμείς στο</w:t>
      </w:r>
      <w:r>
        <w:rPr>
          <w:rFonts w:eastAsia="UB-Helvetica" w:cs="Times New Roman"/>
          <w:szCs w:val="24"/>
        </w:rPr>
        <w:t xml:space="preserve"> ΣΔΟΕ. Το ΣΔΟΕ, δηλαδή, θεωρεί μια ανώνυμη καταγγελία όποιου πολίτη αρκετή για να ξεκινήσει έλεγχο και ο Υπουργός μας είπε: «Κοιτάξτε, εμείς δεν το κάνουμε αυτό, γιατί </w:t>
      </w:r>
      <w:r>
        <w:rPr>
          <w:rFonts w:eastAsia="UB-Helvetica" w:cs="Times New Roman"/>
          <w:szCs w:val="24"/>
        </w:rPr>
        <w:lastRenderedPageBreak/>
        <w:t>εμείς είμαστε καλά παιδιά. Ας λέτε ότι θέλετε. Εμείς δεν ξέρουμε. Αυτά που λέτε, ναι, μπ</w:t>
      </w:r>
      <w:r>
        <w:rPr>
          <w:rFonts w:eastAsia="UB-Helvetica" w:cs="Times New Roman"/>
          <w:szCs w:val="24"/>
        </w:rPr>
        <w:t>ορεί να ισχύουν, μπορεί να μην ισχύουν, αλλά κανένας δεν έκανε τίποτα». Τι διαφορετικό κάνει, δηλαδή, σήμερα το ΣΔΟΕ από το ΣΔΟΕ του Στασινόπουλου; Απολύτως τίποτα!</w:t>
      </w:r>
    </w:p>
    <w:p w14:paraId="0DEF684F" w14:textId="77777777" w:rsidR="00636CB9" w:rsidRDefault="00BB6260">
      <w:pPr>
        <w:spacing w:line="600" w:lineRule="auto"/>
        <w:ind w:firstLine="720"/>
        <w:jc w:val="both"/>
        <w:rPr>
          <w:rFonts w:eastAsia="UB-Helvetica" w:cs="Times New Roman"/>
          <w:szCs w:val="24"/>
        </w:rPr>
      </w:pPr>
      <w:r>
        <w:rPr>
          <w:rFonts w:eastAsia="UB-Helvetica" w:cs="Times New Roman"/>
          <w:szCs w:val="24"/>
        </w:rPr>
        <w:t xml:space="preserve">Με την ευκαιρία, λοιπόν, γιατί θα επανέλθουμε, όπως αντιλαμβάνεστε, δεν μας πτοούν τα του </w:t>
      </w:r>
      <w:r>
        <w:rPr>
          <w:rFonts w:eastAsia="UB-Helvetica" w:cs="Times New Roman"/>
          <w:szCs w:val="24"/>
        </w:rPr>
        <w:t>κ. Ψυχάρη στο «Βήμα</w:t>
      </w:r>
      <w:r>
        <w:rPr>
          <w:rFonts w:eastAsia="UB-Helvetica" w:cs="Times New Roman"/>
          <w:szCs w:val="24"/>
        </w:rPr>
        <w:t xml:space="preserve"> της Κυριακής</w:t>
      </w:r>
      <w:r>
        <w:rPr>
          <w:rFonts w:eastAsia="UB-Helvetica" w:cs="Times New Roman"/>
          <w:szCs w:val="24"/>
        </w:rPr>
        <w:t xml:space="preserve">» ότι εξαιτίας του κοινοβουλευτικού ελέγχου θα κάτσει στο σκαμνί ή τα του κυρίου Αλαφούζου πάλι εξαιτίας του κοινοβουλευτικού ελέγχου για το </w:t>
      </w:r>
      <w:r>
        <w:rPr>
          <w:rFonts w:eastAsia="UB-Helvetica" w:cs="Times New Roman"/>
          <w:szCs w:val="24"/>
        </w:rPr>
        <w:t>«</w:t>
      </w:r>
      <w:r>
        <w:rPr>
          <w:rFonts w:eastAsia="UB-Helvetica" w:cs="Times New Roman"/>
          <w:szCs w:val="24"/>
          <w:lang w:val="en-US"/>
        </w:rPr>
        <w:t>SEVEN</w:t>
      </w:r>
      <w:r>
        <w:rPr>
          <w:rFonts w:eastAsia="UB-Helvetica" w:cs="Times New Roman"/>
          <w:szCs w:val="24"/>
        </w:rPr>
        <w:t xml:space="preserve"> </w:t>
      </w:r>
      <w:r>
        <w:rPr>
          <w:rFonts w:eastAsia="UB-Helvetica" w:cs="Times New Roman"/>
          <w:szCs w:val="24"/>
          <w:lang w:val="en-US"/>
        </w:rPr>
        <w:t>X</w:t>
      </w:r>
      <w:r>
        <w:rPr>
          <w:rFonts w:eastAsia="UB-Helvetica" w:cs="Times New Roman"/>
          <w:szCs w:val="24"/>
        </w:rPr>
        <w:t>»</w:t>
      </w:r>
      <w:r>
        <w:rPr>
          <w:rFonts w:eastAsia="UB-Helvetica" w:cs="Times New Roman"/>
          <w:szCs w:val="24"/>
        </w:rPr>
        <w:t xml:space="preserve"> ούτε καν του κ. </w:t>
      </w:r>
      <w:proofErr w:type="spellStart"/>
      <w:r>
        <w:rPr>
          <w:rFonts w:eastAsia="UB-Helvetica" w:cs="Times New Roman"/>
          <w:szCs w:val="24"/>
        </w:rPr>
        <w:t>Μιωνή</w:t>
      </w:r>
      <w:proofErr w:type="spellEnd"/>
      <w:r>
        <w:rPr>
          <w:rFonts w:eastAsia="UB-Helvetica" w:cs="Times New Roman"/>
          <w:szCs w:val="24"/>
        </w:rPr>
        <w:t>, που δεν πήραμε ακόμα απάντηση. Αν είστε σε θέση να</w:t>
      </w:r>
      <w:r>
        <w:rPr>
          <w:rFonts w:eastAsia="UB-Helvetica" w:cs="Times New Roman"/>
          <w:szCs w:val="24"/>
        </w:rPr>
        <w:t xml:space="preserve"> </w:t>
      </w:r>
      <w:r>
        <w:rPr>
          <w:rFonts w:eastAsia="UB-Helvetica" w:cs="Times New Roman"/>
          <w:szCs w:val="24"/>
        </w:rPr>
        <w:lastRenderedPageBreak/>
        <w:t xml:space="preserve">μας απαντήσετε, μιλάει για μια δανειακή σύμβαση ο κ. Παπασταύρου με τον κ. </w:t>
      </w:r>
      <w:proofErr w:type="spellStart"/>
      <w:r>
        <w:rPr>
          <w:rFonts w:eastAsia="UB-Helvetica" w:cs="Times New Roman"/>
          <w:szCs w:val="24"/>
        </w:rPr>
        <w:t>Μιωνή</w:t>
      </w:r>
      <w:proofErr w:type="spellEnd"/>
      <w:r>
        <w:rPr>
          <w:rFonts w:eastAsia="UB-Helvetica" w:cs="Times New Roman"/>
          <w:szCs w:val="24"/>
        </w:rPr>
        <w:t xml:space="preserve">. Έχουν κατατεθεί αυτά στις οικίες ΔΟΥ; </w:t>
      </w:r>
    </w:p>
    <w:p w14:paraId="0DEF6850" w14:textId="77777777" w:rsidR="00636CB9" w:rsidRDefault="00BB6260">
      <w:pPr>
        <w:spacing w:line="600" w:lineRule="auto"/>
        <w:ind w:firstLine="720"/>
        <w:jc w:val="both"/>
        <w:rPr>
          <w:rFonts w:eastAsia="UB-Helvetica" w:cs="Times New Roman"/>
          <w:szCs w:val="24"/>
        </w:rPr>
      </w:pPr>
      <w:r>
        <w:rPr>
          <w:rFonts w:eastAsia="UB-Helvetica" w:cs="Times New Roman"/>
          <w:szCs w:val="24"/>
        </w:rPr>
        <w:t>Δεν πήραμε απάντηση, επίσης, για τη γνωστή ιστορία με το λαθρεμπόριο των πετρελαίων, κύριε Υπουργέ.</w:t>
      </w:r>
    </w:p>
    <w:p w14:paraId="0DEF6851" w14:textId="77777777" w:rsidR="00636CB9" w:rsidRDefault="00BB6260">
      <w:pPr>
        <w:spacing w:line="600" w:lineRule="auto"/>
        <w:ind w:firstLine="720"/>
        <w:jc w:val="both"/>
        <w:rPr>
          <w:rFonts w:eastAsia="UB-Helvetica" w:cs="Times New Roman"/>
          <w:szCs w:val="24"/>
        </w:rPr>
      </w:pPr>
      <w:r>
        <w:rPr>
          <w:rFonts w:eastAsia="UB-Helvetica" w:cs="Times New Roman"/>
          <w:szCs w:val="24"/>
        </w:rPr>
        <w:t>Κλείνοντας, λοιπόν, θέλω να σας πω</w:t>
      </w:r>
      <w:r>
        <w:rPr>
          <w:rFonts w:eastAsia="UB-Helvetica" w:cs="Times New Roman"/>
          <w:szCs w:val="24"/>
        </w:rPr>
        <w:t xml:space="preserve"> ότι –και αν δεν το ξέρετε, δεχτείτε το ως καταγγελία- γράφει το </w:t>
      </w:r>
      <w:r>
        <w:rPr>
          <w:rFonts w:eastAsia="UB-Helvetica" w:cs="Times New Roman"/>
          <w:szCs w:val="24"/>
        </w:rPr>
        <w:t>«</w:t>
      </w:r>
      <w:r>
        <w:rPr>
          <w:rFonts w:eastAsia="UB-Helvetica" w:cs="Times New Roman"/>
          <w:szCs w:val="24"/>
          <w:lang w:val="en-US"/>
        </w:rPr>
        <w:t>Hot</w:t>
      </w:r>
      <w:r>
        <w:rPr>
          <w:rFonts w:eastAsia="UB-Helvetica" w:cs="Times New Roman"/>
          <w:szCs w:val="24"/>
        </w:rPr>
        <w:t xml:space="preserve"> </w:t>
      </w:r>
      <w:r>
        <w:rPr>
          <w:rFonts w:eastAsia="UB-Helvetica" w:cs="Times New Roman"/>
          <w:szCs w:val="24"/>
          <w:lang w:val="en-US"/>
        </w:rPr>
        <w:t>Doc</w:t>
      </w:r>
      <w:r>
        <w:rPr>
          <w:rFonts w:eastAsia="UB-Helvetica" w:cs="Times New Roman"/>
          <w:szCs w:val="24"/>
        </w:rPr>
        <w:t>»</w:t>
      </w:r>
      <w:r>
        <w:rPr>
          <w:rFonts w:eastAsia="UB-Helvetica" w:cs="Times New Roman"/>
          <w:szCs w:val="24"/>
        </w:rPr>
        <w:t xml:space="preserve"> και άλλα ηλεκτρονικά δημοσιογραφικά </w:t>
      </w:r>
      <w:r>
        <w:rPr>
          <w:rFonts w:eastAsia="UB-Helvetica" w:cs="Times New Roman"/>
          <w:szCs w:val="24"/>
          <w:lang w:val="en-US"/>
        </w:rPr>
        <w:t>sites</w:t>
      </w:r>
      <w:r>
        <w:rPr>
          <w:rFonts w:eastAsia="UB-Helvetica" w:cs="Times New Roman"/>
          <w:szCs w:val="24"/>
        </w:rPr>
        <w:t xml:space="preserve"> ότι ο κ. Μητσοτάκης και η κ. </w:t>
      </w:r>
      <w:proofErr w:type="spellStart"/>
      <w:r>
        <w:rPr>
          <w:rFonts w:eastAsia="UB-Helvetica" w:cs="Times New Roman"/>
          <w:szCs w:val="24"/>
        </w:rPr>
        <w:t>Γκραμπόφσκι</w:t>
      </w:r>
      <w:proofErr w:type="spellEnd"/>
      <w:r>
        <w:rPr>
          <w:rFonts w:eastAsia="UB-Helvetica" w:cs="Times New Roman"/>
          <w:szCs w:val="24"/>
        </w:rPr>
        <w:t xml:space="preserve"> εμφανίζονται, σύμφωνα με έγγραφα που αποκαλύπτουν, να χρησιμοποιούν τον ίδιο ΑΦΜ, κάτι το οποίο </w:t>
      </w:r>
      <w:r>
        <w:rPr>
          <w:rFonts w:eastAsia="UB-Helvetica" w:cs="Times New Roman"/>
          <w:szCs w:val="24"/>
        </w:rPr>
        <w:lastRenderedPageBreak/>
        <w:t>πρ</w:t>
      </w:r>
      <w:r>
        <w:rPr>
          <w:rFonts w:eastAsia="UB-Helvetica" w:cs="Times New Roman"/>
          <w:szCs w:val="24"/>
        </w:rPr>
        <w:t xml:space="preserve">οφανώς λένε -κι εσείς θα το ξέρετε, γιατί είστε της δουλειάς- ότι είναι παράνομο. </w:t>
      </w:r>
    </w:p>
    <w:p w14:paraId="0DEF6852" w14:textId="77777777" w:rsidR="00636CB9" w:rsidRDefault="00BB6260">
      <w:pPr>
        <w:spacing w:line="600" w:lineRule="auto"/>
        <w:ind w:firstLine="720"/>
        <w:jc w:val="both"/>
        <w:rPr>
          <w:rFonts w:eastAsia="Times New Roman" w:cs="Times New Roman"/>
          <w:szCs w:val="24"/>
        </w:rPr>
      </w:pPr>
      <w:r>
        <w:rPr>
          <w:rFonts w:eastAsia="UB-Helvetica" w:cs="Times New Roman"/>
          <w:szCs w:val="24"/>
        </w:rPr>
        <w:t>Εδώ θα επιβληθούν κυρώσεις, πρόστιμα, όπως θα κάνατε για τον κάθε πολίτη; Ούτε αυτά τα μάθατε στο Υπουργείο; Κανένας δεν σας τα είπε; Θα εξετάσετε αυτό το τέχνασμα να μπαινο</w:t>
      </w:r>
      <w:r>
        <w:rPr>
          <w:rFonts w:eastAsia="UB-Helvetica" w:cs="Times New Roman"/>
          <w:szCs w:val="24"/>
        </w:rPr>
        <w:t>βγαίνει κ</w:t>
      </w:r>
      <w:r>
        <w:rPr>
          <w:rFonts w:eastAsia="UB-Helvetica" w:cs="Times New Roman"/>
          <w:szCs w:val="24"/>
        </w:rPr>
        <w:t>άποιος</w:t>
      </w:r>
      <w:r>
        <w:rPr>
          <w:rFonts w:eastAsia="UB-Helvetica" w:cs="Times New Roman"/>
          <w:szCs w:val="24"/>
        </w:rPr>
        <w:t xml:space="preserve"> και μία να λέει «είμαι σε διάσταση», την άλλη να λέει άλλα επιχειρήματα, ότι μπορεί να είναι ένας αποτελεσματικός τρόπος για να αποκρύπτει κάποιος παράνομα περιουσιακά στοιχεία; Μήπως ισχύει κάτι τέτοιο σ’ αυτή την περίπτωση; Μήπως έχουμε α</w:t>
      </w:r>
      <w:r>
        <w:rPr>
          <w:rFonts w:eastAsia="UB-Helvetica" w:cs="Times New Roman"/>
          <w:szCs w:val="24"/>
        </w:rPr>
        <w:t>πόκρυψη περιουσιακών στοιχείων;</w:t>
      </w:r>
      <w:r>
        <w:rPr>
          <w:rFonts w:eastAsia="Times New Roman" w:cs="Times New Roman"/>
          <w:szCs w:val="24"/>
        </w:rPr>
        <w:t xml:space="preserve"> </w:t>
      </w:r>
      <w:r>
        <w:rPr>
          <w:rFonts w:eastAsia="Times New Roman" w:cs="Times New Roman"/>
          <w:szCs w:val="24"/>
        </w:rPr>
        <w:t xml:space="preserve">Αυτά δεν πρέπει να διερευνηθούν; Εγώ δεν είπα ότι είναι έτσι. </w:t>
      </w:r>
    </w:p>
    <w:p w14:paraId="0DEF6853"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εξετάσετε, τέλος, το ενδεχόμενο που αποκαλύπτουν τα περιοδικά, ότι η οικογένεια Κυριάκου Μητσοτάκη γειτνίασε με τον πυρήνα των πρωταγωνιστών του σκανδάλου </w:t>
      </w:r>
      <w:r>
        <w:rPr>
          <w:rFonts w:eastAsia="Times New Roman" w:cs="Times New Roman"/>
          <w:szCs w:val="24"/>
        </w:rPr>
        <w:t>«</w:t>
      </w:r>
      <w:r>
        <w:rPr>
          <w:rFonts w:eastAsia="Times New Roman" w:cs="Times New Roman"/>
          <w:szCs w:val="24"/>
          <w:lang w:val="en-US"/>
        </w:rPr>
        <w:t>SI</w:t>
      </w:r>
      <w:r>
        <w:rPr>
          <w:rFonts w:eastAsia="Times New Roman" w:cs="Times New Roman"/>
          <w:szCs w:val="24"/>
          <w:lang w:val="en-US"/>
        </w:rPr>
        <w:t>EMENS</w:t>
      </w:r>
      <w:r>
        <w:rPr>
          <w:rFonts w:eastAsia="Times New Roman" w:cs="Times New Roman"/>
          <w:szCs w:val="24"/>
        </w:rPr>
        <w:t>»</w:t>
      </w:r>
      <w:r>
        <w:rPr>
          <w:rFonts w:eastAsia="Times New Roman" w:cs="Times New Roman"/>
          <w:szCs w:val="24"/>
        </w:rPr>
        <w:t xml:space="preserve">, αγοράζοντας γειτονικά οικόπεδα και χρησιμοποιώντας τον ίδιο συμβολαιογράφο ή εάν αυτή η γειτνίαση είναι απλά και μόνο γεωγραφική; </w:t>
      </w:r>
    </w:p>
    <w:p w14:paraId="0DEF6854"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0DEF6855"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για να κλείσει η ερώτηση.</w:t>
      </w:r>
    </w:p>
    <w:p w14:paraId="0DEF6856"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w:t>
      </w:r>
      <w:r>
        <w:rPr>
          <w:rFonts w:eastAsia="Times New Roman" w:cs="Times New Roman"/>
          <w:b/>
          <w:szCs w:val="24"/>
        </w:rPr>
        <w:t>(Αναπληρωτής Υπουργός Οικονομικών):</w:t>
      </w:r>
      <w:r>
        <w:rPr>
          <w:rFonts w:eastAsia="Times New Roman" w:cs="Times New Roman"/>
          <w:szCs w:val="24"/>
        </w:rPr>
        <w:t xml:space="preserve"> Κύριε Βουλευτά, να με κατηγορήσετε για καθυστερήσεις, για ανικανότητα</w:t>
      </w:r>
      <w:r>
        <w:rPr>
          <w:rFonts w:eastAsia="Times New Roman" w:cs="Times New Roman"/>
          <w:szCs w:val="24"/>
        </w:rPr>
        <w:t>,</w:t>
      </w:r>
      <w:r>
        <w:rPr>
          <w:rFonts w:eastAsia="Times New Roman" w:cs="Times New Roman"/>
          <w:szCs w:val="24"/>
        </w:rPr>
        <w:t xml:space="preserve"> για άγνοια, θα το δεχθώ. Αλλά, να υπάρχει κατηγορία για συγκάλυψη, «ούτε τρίχα», πώς το λένε;</w:t>
      </w:r>
    </w:p>
    <w:p w14:paraId="0DEF6857"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Και δεν έχετε και πολλές! </w:t>
      </w:r>
    </w:p>
    <w:p w14:paraId="0DEF6858"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Δεν φυτρώνει τίποτα πάνω στο ηφαίστειο, γι’ αυτό </w:t>
      </w:r>
      <w:proofErr w:type="spellStart"/>
      <w:r>
        <w:rPr>
          <w:rFonts w:eastAsia="Times New Roman" w:cs="Times New Roman"/>
          <w:szCs w:val="24"/>
        </w:rPr>
        <w:t>παρηγορούμαστε</w:t>
      </w:r>
      <w:proofErr w:type="spellEnd"/>
      <w:r>
        <w:rPr>
          <w:rFonts w:eastAsia="Times New Roman" w:cs="Times New Roman"/>
          <w:szCs w:val="24"/>
        </w:rPr>
        <w:t>!</w:t>
      </w:r>
    </w:p>
    <w:p w14:paraId="0DEF6859"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ξεκαθαρίσουμε ότι δεν υπάρχει περίπτωση να συγκαλύψουμε τίποτα. Είναι σαφέστατο αυτό. Ίσα ίσα, έχουμε πάρα πολλά θέματα ν</w:t>
      </w:r>
      <w:r>
        <w:rPr>
          <w:rFonts w:eastAsia="Times New Roman" w:cs="Times New Roman"/>
          <w:szCs w:val="24"/>
        </w:rPr>
        <w:t xml:space="preserve">α διερευνήσουμε στο Υπουργείο Οικονομικών. </w:t>
      </w:r>
    </w:p>
    <w:p w14:paraId="0DEF685A"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εμένα προσωπικά, στην πρώτη μου ομιλία στη Βουλή</w:t>
      </w:r>
      <w:r>
        <w:rPr>
          <w:rFonts w:eastAsia="Times New Roman" w:cs="Times New Roman"/>
          <w:szCs w:val="24"/>
        </w:rPr>
        <w:t>,</w:t>
      </w:r>
      <w:r>
        <w:rPr>
          <w:rFonts w:eastAsia="Times New Roman" w:cs="Times New Roman"/>
          <w:szCs w:val="24"/>
        </w:rPr>
        <w:t xml:space="preserve"> στις προγραμματικές δηλώσεις, είχα πει –και αυτό δεν έχει μείνει στο αρχείο απλά, είναι κάτι το οποίο προχωράει- ότι πρέπει να προταχθούν για έλεγχο</w:t>
      </w:r>
      <w:r>
        <w:rPr>
          <w:rFonts w:eastAsia="Times New Roman" w:cs="Times New Roman"/>
          <w:szCs w:val="24"/>
        </w:rPr>
        <w:t xml:space="preserve"> οι υποθέσεις του Υπουργείου Οικονομικών, για τις οποίες έχει εκδοθεί εντολή φορολογικού ελέγχου ή έχει εκδοθεί εισαγγελική παραγγελία και εμπλέκονται πολιτικά πρόσωπα και μέσα μαζικής ενημέρωσης. </w:t>
      </w:r>
    </w:p>
    <w:p w14:paraId="0DEF685B"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 xml:space="preserve">Για ποιο λόγο το είπα αυτό; Διότι δεν πρέπει να αιωρείται </w:t>
      </w:r>
      <w:r>
        <w:rPr>
          <w:rFonts w:eastAsia="Times New Roman" w:cs="Times New Roman"/>
          <w:szCs w:val="24"/>
        </w:rPr>
        <w:t xml:space="preserve">πάνω από τον πολιτικό κόσμο ή πάνω από τα μέσα μαζικής ενημέρωσης οποιαδήποτε γκρίζα ζώνη. Και δεν πρέπει ο οποιοσδήποτε Αλεξιάδης σήμερα ή αύριο να εκβιάζει, να πιέζει </w:t>
      </w:r>
      <w:r>
        <w:rPr>
          <w:rFonts w:eastAsia="Times New Roman" w:cs="Times New Roman"/>
          <w:szCs w:val="24"/>
        </w:rPr>
        <w:lastRenderedPageBreak/>
        <w:t>ή να εξασφαλίζει κάποια πράγματα με τον όποιο φορολογικό έλεγχο είναι σε εξέλιξη. Πρέπε</w:t>
      </w:r>
      <w:r>
        <w:rPr>
          <w:rFonts w:eastAsia="Times New Roman" w:cs="Times New Roman"/>
          <w:szCs w:val="24"/>
        </w:rPr>
        <w:t>ι να τελειώσουν αυτά!</w:t>
      </w:r>
    </w:p>
    <w:p w14:paraId="0DEF685C"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Γι’ αυτό ακριβώς έκανα και εγώ την ερώτηση. </w:t>
      </w:r>
    </w:p>
    <w:p w14:paraId="0DEF685D"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Και εδώ είναι απαράδεκτο το ότι υπάρχουν τέτοιες εντολές ελέγχου από το 2012 και παραμένουν στα αρχεία κάποιων υπ</w:t>
      </w:r>
      <w:r>
        <w:rPr>
          <w:rFonts w:eastAsia="Times New Roman" w:cs="Times New Roman"/>
          <w:szCs w:val="24"/>
        </w:rPr>
        <w:t xml:space="preserve">ηρεσιών. Και σε αυτά να αναμένετε και εξελίξεις γι’ αυτά τα ζητήματα. Δεν υπάρχει περίπτωση. </w:t>
      </w:r>
    </w:p>
    <w:p w14:paraId="0DEF685E"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στα θέματα της ερώτησής σας, εγώ απάντησα στα θέματα της ερώτησής σας. Τώρα, εάν εσείς στην </w:t>
      </w:r>
      <w:r>
        <w:rPr>
          <w:rFonts w:eastAsia="Times New Roman" w:cs="Times New Roman"/>
          <w:szCs w:val="24"/>
        </w:rPr>
        <w:lastRenderedPageBreak/>
        <w:t>ερώτησή σας μου βάζετε και νέα δημοσιεύματα και νέα στοι</w:t>
      </w:r>
      <w:r>
        <w:rPr>
          <w:rFonts w:eastAsia="Times New Roman" w:cs="Times New Roman"/>
          <w:szCs w:val="24"/>
        </w:rPr>
        <w:t>χεία, αυτά είναι για διερεύνηση από τις αρμόδιες υπηρεσίες.</w:t>
      </w:r>
    </w:p>
    <w:p w14:paraId="0DEF685F"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 xml:space="preserve">Δεν μπορούμε να εμπλέξουμε παλαιές φορολογικές υποθέσεις με νέες καταγγελίες. Το κάθε ένα έχει τη δική του σκοπιμότητα. </w:t>
      </w:r>
    </w:p>
    <w:p w14:paraId="0DEF6860"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Όμως, πρέπει να ξέρετε –σας το ξαναλέω και το διαβεβαιώνω με τον πιο κατηγο</w:t>
      </w:r>
      <w:r>
        <w:rPr>
          <w:rFonts w:eastAsia="Times New Roman" w:cs="Times New Roman"/>
          <w:szCs w:val="24"/>
        </w:rPr>
        <w:t xml:space="preserve">ρηματικό τρόπο- ότι δεν θα χρησιμοποιήσουμε τις φορολογικές υπηρεσίες και γενικά το </w:t>
      </w:r>
      <w:r>
        <w:rPr>
          <w:rFonts w:eastAsia="Times New Roman" w:cs="Times New Roman"/>
          <w:szCs w:val="24"/>
        </w:rPr>
        <w:t xml:space="preserve">δημόσιο </w:t>
      </w:r>
      <w:r>
        <w:rPr>
          <w:rFonts w:eastAsia="Times New Roman" w:cs="Times New Roman"/>
          <w:szCs w:val="24"/>
        </w:rPr>
        <w:t xml:space="preserve">για πολιτική εκμετάλλευση, όπως έκαναν άλλοι, ούτε για να ευνοήσουμε κάποιους ούτε για να </w:t>
      </w:r>
      <w:proofErr w:type="spellStart"/>
      <w:r>
        <w:rPr>
          <w:rFonts w:eastAsia="Times New Roman" w:cs="Times New Roman"/>
          <w:szCs w:val="24"/>
        </w:rPr>
        <w:t>στοχοποιήσουμε</w:t>
      </w:r>
      <w:proofErr w:type="spellEnd"/>
      <w:r>
        <w:rPr>
          <w:rFonts w:eastAsia="Times New Roman" w:cs="Times New Roman"/>
          <w:szCs w:val="24"/>
        </w:rPr>
        <w:t xml:space="preserve"> και να διώξουμε άλλους. Το </w:t>
      </w:r>
      <w:r>
        <w:rPr>
          <w:rFonts w:eastAsia="Times New Roman" w:cs="Times New Roman"/>
          <w:szCs w:val="24"/>
        </w:rPr>
        <w:t>δημόσιο</w:t>
      </w:r>
      <w:r>
        <w:rPr>
          <w:rFonts w:eastAsia="Times New Roman" w:cs="Times New Roman"/>
          <w:szCs w:val="24"/>
        </w:rPr>
        <w:t xml:space="preserve"> θα λειτουργήσει κανονικά</w:t>
      </w:r>
      <w:r>
        <w:rPr>
          <w:rFonts w:eastAsia="Times New Roman" w:cs="Times New Roman"/>
          <w:szCs w:val="24"/>
        </w:rPr>
        <w:t xml:space="preserve">. Η φορολογική </w:t>
      </w:r>
      <w:r>
        <w:rPr>
          <w:rFonts w:eastAsia="Times New Roman" w:cs="Times New Roman"/>
          <w:szCs w:val="24"/>
        </w:rPr>
        <w:lastRenderedPageBreak/>
        <w:t>δικαιοσύνη θα λειτουργήσει κανονικά. Δεν υπάρχει περίπτωση κανένας να γλιτώσει.</w:t>
      </w:r>
    </w:p>
    <w:p w14:paraId="0DEF6861"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Σε ό,τι αφορά στα θέματα των δανείων</w:t>
      </w:r>
      <w:r>
        <w:rPr>
          <w:rFonts w:eastAsia="Times New Roman" w:cs="Times New Roman"/>
          <w:szCs w:val="24"/>
        </w:rPr>
        <w:t>. Δ</w:t>
      </w:r>
      <w:r>
        <w:rPr>
          <w:rFonts w:eastAsia="Times New Roman" w:cs="Times New Roman"/>
          <w:szCs w:val="24"/>
        </w:rPr>
        <w:t xml:space="preserve">εν ξέρω τι ακριβώς είχε γίνει με αυτό το δάνειο, αλλά όταν κάποιος πολίτης </w:t>
      </w:r>
      <w:r>
        <w:rPr>
          <w:rFonts w:eastAsia="Times New Roman" w:cs="Times New Roman"/>
          <w:szCs w:val="24"/>
        </w:rPr>
        <w:t xml:space="preserve">δίνει δάνειο </w:t>
      </w:r>
      <w:r>
        <w:rPr>
          <w:rFonts w:eastAsia="Times New Roman" w:cs="Times New Roman"/>
          <w:szCs w:val="24"/>
        </w:rPr>
        <w:t>σε κάποιον άλλον υπάρχουν οι σχετι</w:t>
      </w:r>
      <w:r>
        <w:rPr>
          <w:rFonts w:eastAsia="Times New Roman" w:cs="Times New Roman"/>
          <w:szCs w:val="24"/>
        </w:rPr>
        <w:t>κές υποχρεώσεις και η αποπληρωμή του δανείου –για να πηγαίνουμε και σε προηγούμενα πολιτικά χρόνια, γιατί έχει ξεχαστεί αυτό- αποτελεί τεκμήριο για τον φορολογούμενο. Δηλαδή, εάν πάρω ένα δάνειο από εσάς, θα πρέπει όταν επιστρέφω τις δόσεις σε εσάς, να δικ</w:t>
      </w:r>
      <w:r>
        <w:rPr>
          <w:rFonts w:eastAsia="Times New Roman" w:cs="Times New Roman"/>
          <w:szCs w:val="24"/>
        </w:rPr>
        <w:t xml:space="preserve">αιολογώ τα εισοδήματα αυτά. Αυτά όμως είναι πράγματα τα οποία ξέρουμε και θα τα παρακολουθούμε τα επόμενα χρόνια. </w:t>
      </w:r>
    </w:p>
    <w:p w14:paraId="0DEF6862"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Πρόκειται για 3,3 εκατομμύρια!</w:t>
      </w:r>
    </w:p>
    <w:p w14:paraId="0DEF6863"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Αυτό αποδεικνύει ότι σε αυτή</w:t>
      </w:r>
      <w:r>
        <w:rPr>
          <w:rFonts w:eastAsia="Times New Roman" w:cs="Times New Roman"/>
          <w:szCs w:val="24"/>
        </w:rPr>
        <w:t>ν</w:t>
      </w:r>
      <w:r>
        <w:rPr>
          <w:rFonts w:eastAsia="Times New Roman" w:cs="Times New Roman"/>
          <w:szCs w:val="24"/>
        </w:rPr>
        <w:t xml:space="preserve"> τη χ</w:t>
      </w:r>
      <w:r>
        <w:rPr>
          <w:rFonts w:eastAsia="Times New Roman" w:cs="Times New Roman"/>
          <w:szCs w:val="24"/>
        </w:rPr>
        <w:t>ώρα δεν έχουν καταστραφεί τα πάντα. Υπάρχει πλούτος και κάποιος μπορεί να πληρώνει τις φορολογικές του υποχρεώσεις πολύ εύκολα.</w:t>
      </w:r>
    </w:p>
    <w:p w14:paraId="0DEF6864"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Να είστε σίγουρος, όμως, κύριε Νικολόπουλε, ότι και στις φορολογικές υποθέσεις που υπάρχουν στο Υπουργείο Οικονομικών και σε άλλ</w:t>
      </w:r>
      <w:r>
        <w:rPr>
          <w:rFonts w:eastAsia="Times New Roman" w:cs="Times New Roman"/>
          <w:szCs w:val="24"/>
        </w:rPr>
        <w:t xml:space="preserve">ες που ανοίγουν διαρκώς, όχι μόνο συγκάλυψη δεν θα έχουμε, αλλά θα κάνουμε ό,τι είναι δυνατόν </w:t>
      </w:r>
      <w:r>
        <w:rPr>
          <w:rFonts w:eastAsia="Times New Roman" w:cs="Times New Roman"/>
          <w:szCs w:val="24"/>
        </w:rPr>
        <w:t xml:space="preserve">ως </w:t>
      </w:r>
      <w:r>
        <w:rPr>
          <w:rFonts w:eastAsia="Times New Roman" w:cs="Times New Roman"/>
          <w:szCs w:val="24"/>
        </w:rPr>
        <w:t>πολιτική ηγεσία όχι να επέμβουμε</w:t>
      </w:r>
      <w:r w:rsidRPr="0079223F">
        <w:rPr>
          <w:rFonts w:eastAsia="Times New Roman" w:cs="Times New Roman"/>
          <w:szCs w:val="24"/>
        </w:rPr>
        <w:t>,</w:t>
      </w:r>
      <w:r>
        <w:rPr>
          <w:rFonts w:eastAsia="Times New Roman" w:cs="Times New Roman"/>
          <w:szCs w:val="24"/>
        </w:rPr>
        <w:t xml:space="preserve"> αλλά να στηρίξουμε τις ελεγκτικές </w:t>
      </w:r>
      <w:r>
        <w:rPr>
          <w:rFonts w:eastAsia="Times New Roman" w:cs="Times New Roman"/>
          <w:szCs w:val="24"/>
        </w:rPr>
        <w:lastRenderedPageBreak/>
        <w:t>υπηρεσίες. Διότι αυτές οι υποθέσεις πρέπει να φωτιστούν και να φτάσουν τελικά στη δικαιοσύν</w:t>
      </w:r>
      <w:r>
        <w:rPr>
          <w:rFonts w:eastAsia="Times New Roman" w:cs="Times New Roman"/>
          <w:szCs w:val="24"/>
        </w:rPr>
        <w:t>η ή στο δημόσιο ταμείο.</w:t>
      </w:r>
    </w:p>
    <w:p w14:paraId="0DEF6865"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 xml:space="preserve">του Τμήματος </w:t>
      </w:r>
      <w:r>
        <w:rPr>
          <w:rFonts w:eastAsia="Times New Roman" w:cs="Times New Roman"/>
        </w:rPr>
        <w:t>Γραμματείας της Διεύθυνσης</w:t>
      </w:r>
      <w:r>
        <w:rPr>
          <w:rFonts w:eastAsia="Times New Roman" w:cs="Times New Roman"/>
          <w:szCs w:val="24"/>
        </w:rPr>
        <w:t xml:space="preserve"> Στενογραφίας και Πρακτικών της Βουλή</w:t>
      </w:r>
      <w:r>
        <w:rPr>
          <w:rFonts w:eastAsia="Times New Roman" w:cs="Times New Roman"/>
          <w:szCs w:val="24"/>
        </w:rPr>
        <w:t>ς)</w:t>
      </w:r>
    </w:p>
    <w:p w14:paraId="0DEF6866"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Κύριε Πρόεδρε, θα ήθελα να καταθέσω, σας παρακαλώ πάρα πολύ και να γραφτεί στα Πρακτικά. </w:t>
      </w:r>
    </w:p>
    <w:p w14:paraId="0DEF6867"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Κύριε Υπουργέ, κοιτάξτε τα και διαβάστε τα!</w:t>
      </w:r>
    </w:p>
    <w:p w14:paraId="0DEF6868"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Να καταθέσετε!  </w:t>
      </w:r>
    </w:p>
    <w:p w14:paraId="0DEF6869"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Οι καταγγελίες είναι φ</w:t>
      </w:r>
      <w:r>
        <w:rPr>
          <w:rFonts w:eastAsia="Times New Roman" w:cs="Times New Roman"/>
          <w:szCs w:val="24"/>
        </w:rPr>
        <w:t xml:space="preserve">οβερές, όπως η τελευταία που αφορά </w:t>
      </w:r>
      <w:r>
        <w:rPr>
          <w:rFonts w:eastAsia="Times New Roman" w:cs="Times New Roman"/>
          <w:szCs w:val="24"/>
        </w:rPr>
        <w:t>σ</w:t>
      </w:r>
      <w:r>
        <w:rPr>
          <w:rFonts w:eastAsia="Times New Roman" w:cs="Times New Roman"/>
          <w:szCs w:val="24"/>
        </w:rPr>
        <w:t xml:space="preserve">τον κ. </w:t>
      </w:r>
      <w:proofErr w:type="spellStart"/>
      <w:r>
        <w:rPr>
          <w:rFonts w:eastAsia="Times New Roman" w:cs="Times New Roman"/>
          <w:szCs w:val="24"/>
        </w:rPr>
        <w:t>Στεργιώτη</w:t>
      </w:r>
      <w:proofErr w:type="spellEnd"/>
      <w:r>
        <w:rPr>
          <w:rFonts w:eastAsia="Times New Roman" w:cs="Times New Roman"/>
          <w:szCs w:val="24"/>
        </w:rPr>
        <w:t xml:space="preserve"> και μου την έδωσε ένας κύριος εδώ έξω, για να δείτε τα έργα και τις ημέρες του! </w:t>
      </w:r>
    </w:p>
    <w:p w14:paraId="0DEF686A" w14:textId="77777777" w:rsidR="00636CB9" w:rsidRDefault="00BB6260">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Νικόλαος Νικολόπουλος  καταθέτει για τα Πρακτικά τα προαναφερθέντα έγγραφα, τα οποία βρίσκονται στο </w:t>
      </w:r>
      <w:r>
        <w:rPr>
          <w:rFonts w:eastAsia="Times New Roman" w:cs="Times New Roman"/>
        </w:rPr>
        <w:t xml:space="preserve">αρχείο </w:t>
      </w:r>
      <w:r>
        <w:rPr>
          <w:rFonts w:eastAsia="Times New Roman" w:cs="Times New Roman"/>
        </w:rPr>
        <w:t>του Τμήματος Γραμματείας της Διεύθυνσης Στενογραφίας και  Πρακτικών της Βουλής)</w:t>
      </w:r>
    </w:p>
    <w:p w14:paraId="0DEF686B" w14:textId="77777777" w:rsidR="00636CB9" w:rsidRDefault="00BB626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w:t>
      </w:r>
      <w:r>
        <w:rPr>
          <w:rFonts w:eastAsia="Times New Roman" w:cs="Times New Roman"/>
          <w:szCs w:val="24"/>
        </w:rPr>
        <w:t>ώς.</w:t>
      </w:r>
    </w:p>
    <w:p w14:paraId="0DEF686C" w14:textId="77777777" w:rsidR="00636CB9" w:rsidRDefault="00BB6260">
      <w:pPr>
        <w:spacing w:after="0" w:line="600" w:lineRule="auto"/>
        <w:ind w:firstLine="720"/>
        <w:jc w:val="both"/>
        <w:rPr>
          <w:rFonts w:eastAsia="Times New Roman" w:cs="Times New Roman"/>
          <w:b/>
          <w:szCs w:val="24"/>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w:t>
      </w:r>
      <w:r>
        <w:rPr>
          <w:rFonts w:eastAsia="Times New Roman" w:cs="Times New Roman"/>
        </w:rPr>
        <w:t>ου κτηρίου και τον τρόπο οργάνωσης και λειτουργίας της Βουλής, σαράντα εννέα μαθητές και μαθήτριες και τρεις εκπαιδευτικοί συνοδοί τους από το Γυμνάσιο Γουμένισσας Κιλκίς, το οποίο φιλοξενείται στην Αθήνα, στο πλαίσιο εκπαιδευτικού προγράμματος που οργανών</w:t>
      </w:r>
      <w:r>
        <w:rPr>
          <w:rFonts w:eastAsia="Times New Roman" w:cs="Times New Roman"/>
        </w:rPr>
        <w:t xml:space="preserve">ει το Ίδρυμα της Βουλής. </w:t>
      </w:r>
    </w:p>
    <w:p w14:paraId="0DEF686D" w14:textId="77777777" w:rsidR="00636CB9" w:rsidRDefault="00BB6260">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DEF686E" w14:textId="77777777" w:rsidR="00636CB9" w:rsidRDefault="00BB6260">
      <w:pPr>
        <w:spacing w:after="0"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0DEF686F"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έχει ζητήσει τον λόγο ο Κοινοβουλευτικός Εκπρόσωπος της Νέας Δημοκρατίας, ο κ. </w:t>
      </w:r>
      <w:proofErr w:type="spellStart"/>
      <w:r>
        <w:rPr>
          <w:rFonts w:eastAsia="Times New Roman" w:cs="Times New Roman"/>
          <w:szCs w:val="24"/>
        </w:rPr>
        <w:t>Δένδιας</w:t>
      </w:r>
      <w:proofErr w:type="spellEnd"/>
      <w:r>
        <w:rPr>
          <w:rFonts w:eastAsia="Times New Roman" w:cs="Times New Roman"/>
          <w:szCs w:val="24"/>
        </w:rPr>
        <w:t xml:space="preserve">. </w:t>
      </w:r>
    </w:p>
    <w:p w14:paraId="0DEF6870"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Να του δώσουμε τον λόγο, γιατί ζητάει να μας εξηγ</w:t>
      </w:r>
      <w:r>
        <w:rPr>
          <w:rFonts w:eastAsia="Times New Roman" w:cs="Times New Roman"/>
          <w:szCs w:val="24"/>
        </w:rPr>
        <w:t>ήσει για την παραβίαση του Κανονισμού της Βουλής, σύμφωνα με το άρθρο 67 παρ</w:t>
      </w:r>
      <w:r>
        <w:rPr>
          <w:rFonts w:eastAsia="Times New Roman" w:cs="Times New Roman"/>
          <w:szCs w:val="24"/>
        </w:rPr>
        <w:t xml:space="preserve">άγραφος </w:t>
      </w:r>
      <w:r>
        <w:rPr>
          <w:rFonts w:eastAsia="Times New Roman" w:cs="Times New Roman"/>
          <w:szCs w:val="24"/>
        </w:rPr>
        <w:t>2, το άρθρο 24 παρ</w:t>
      </w:r>
      <w:r>
        <w:rPr>
          <w:rFonts w:eastAsia="Times New Roman" w:cs="Times New Roman"/>
          <w:szCs w:val="24"/>
        </w:rPr>
        <w:t xml:space="preserve">άγραφος </w:t>
      </w:r>
      <w:r>
        <w:rPr>
          <w:rFonts w:eastAsia="Times New Roman" w:cs="Times New Roman"/>
          <w:szCs w:val="24"/>
        </w:rPr>
        <w:t>1 και το άρθρο 129 παρ</w:t>
      </w:r>
      <w:r>
        <w:rPr>
          <w:rFonts w:eastAsia="Times New Roman" w:cs="Times New Roman"/>
          <w:szCs w:val="24"/>
        </w:rPr>
        <w:t xml:space="preserve">άγραφος </w:t>
      </w:r>
      <w:r>
        <w:rPr>
          <w:rFonts w:eastAsia="Times New Roman" w:cs="Times New Roman"/>
          <w:szCs w:val="24"/>
        </w:rPr>
        <w:t xml:space="preserve">2 του Κανονισμού της  Βουλής. </w:t>
      </w:r>
    </w:p>
    <w:p w14:paraId="0DEF6871" w14:textId="77777777" w:rsidR="00636CB9" w:rsidRDefault="00BB626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0DEF6872"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Ευχαριστώ, κύριε Πρόεδρε.</w:t>
      </w:r>
    </w:p>
    <w:p w14:paraId="0DEF687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Πρόεδρε, δεν ξέρω εάν ο κύριος Υπουργός θα κατηγορηθεί για συγκάλυψη, αλλά είναι βέβαιον ότι κατηγορείται εδώ και τώρα για συμπαιγνία.</w:t>
      </w:r>
    </w:p>
    <w:p w14:paraId="0DEF6874"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Και εξηγούμαι: Η παρούσα ερώτηση παραβιάζει όλες τις διατάξεις του Κανονισμού της Βουλής και μπορεί να διδάσκεται ως παρά</w:t>
      </w:r>
      <w:r>
        <w:rPr>
          <w:rFonts w:eastAsia="Times New Roman" w:cs="Times New Roman"/>
          <w:szCs w:val="24"/>
        </w:rPr>
        <w:t xml:space="preserve">δειγμα περί τούτου στις νομικές σχολές. </w:t>
      </w:r>
    </w:p>
    <w:p w14:paraId="0DEF687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Όπως </w:t>
      </w:r>
      <w:proofErr w:type="spellStart"/>
      <w:r>
        <w:rPr>
          <w:rFonts w:eastAsia="Times New Roman" w:cs="Times New Roman"/>
          <w:szCs w:val="24"/>
        </w:rPr>
        <w:t>παρετηρήθη</w:t>
      </w:r>
      <w:proofErr w:type="spellEnd"/>
      <w:r>
        <w:rPr>
          <w:rFonts w:eastAsia="Times New Roman" w:cs="Times New Roman"/>
          <w:szCs w:val="24"/>
        </w:rPr>
        <w:t>, κατ’ αρχάς τα ερωτήματα υπερβαίνουν κατά πολύ τα δύο που ορίζει το άρθρο 129 του Κανονισμού της Βουλής. Πέραν αυτού, το σύνολο των ερωτημάτων, με εξαίρεση δύο, αφορούν την Επιτροπή Πόθεν Έσχες και ό</w:t>
      </w:r>
      <w:r>
        <w:rPr>
          <w:rFonts w:eastAsia="Times New Roman" w:cs="Times New Roman"/>
          <w:szCs w:val="24"/>
        </w:rPr>
        <w:t xml:space="preserve">χι τον αρμόδιο Υπουργό, ο οποίος παρά ταύτα επέλεξε, ευπειθής και με θυμιατό στο χέρι, να προσέλθει και να απαντήσει, διατυπώνοντας μάλιστα και έναν χαμηλής ποιότητας –θα μου επιτρέψετε την έκφραση- δεκάρικο περί της ηθικής της παρούσης Κυβέρνησης και της </w:t>
      </w:r>
      <w:r>
        <w:rPr>
          <w:rFonts w:eastAsia="Times New Roman" w:cs="Times New Roman"/>
          <w:szCs w:val="24"/>
        </w:rPr>
        <w:t>αποκαλύψεως των φοροκλεπτών.</w:t>
      </w:r>
    </w:p>
    <w:p w14:paraId="0DEF687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Τα υπόλοιπα δύο ερωτήματα δεν αφορούν την Επιτροπή Πόθεν Έσχες της Βουλής. Το μεν ένα αφορά θέματα δικογραφίας και </w:t>
      </w:r>
      <w:r>
        <w:rPr>
          <w:rFonts w:eastAsia="Times New Roman" w:cs="Times New Roman"/>
          <w:szCs w:val="24"/>
        </w:rPr>
        <w:t xml:space="preserve">δικαιοσύνης </w:t>
      </w:r>
      <w:r>
        <w:rPr>
          <w:rFonts w:eastAsia="Times New Roman" w:cs="Times New Roman"/>
          <w:szCs w:val="24"/>
        </w:rPr>
        <w:t xml:space="preserve">και χείριστα </w:t>
      </w:r>
      <w:proofErr w:type="spellStart"/>
      <w:r>
        <w:rPr>
          <w:rFonts w:eastAsia="Times New Roman" w:cs="Times New Roman"/>
          <w:szCs w:val="24"/>
        </w:rPr>
        <w:t>απήντησε</w:t>
      </w:r>
      <w:proofErr w:type="spellEnd"/>
      <w:r>
        <w:rPr>
          <w:rFonts w:eastAsia="Times New Roman" w:cs="Times New Roman"/>
          <w:szCs w:val="24"/>
        </w:rPr>
        <w:t xml:space="preserve"> ο κύριος Υπουργός. Εάν απαντούσε κάποιος, θα έπρεπε να είναι ο κύριος Υπουργός</w:t>
      </w:r>
      <w:r>
        <w:rPr>
          <w:rFonts w:eastAsia="Times New Roman" w:cs="Times New Roman"/>
          <w:szCs w:val="24"/>
        </w:rPr>
        <w:t xml:space="preserve"> Δικαιοσύνης. </w:t>
      </w:r>
    </w:p>
    <w:p w14:paraId="0DEF687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Το δε άλλο ερώτημα προκύπτει από δημόσια έγγραφα, βεβαίως δημοσιευμένα. Κατά συνέπεια και πάλι δεν υπάρχει αντικείμενο κοινοβουλευτικού ελέγχου, ο οποίος ούτως ή άλλως δεν μπορεί να προέρχεται από δημοσιεύματα και επί τη βάσει δημοσιευμάτων.</w:t>
      </w:r>
      <w:r>
        <w:rPr>
          <w:rFonts w:eastAsia="Times New Roman" w:cs="Times New Roman"/>
          <w:szCs w:val="24"/>
        </w:rPr>
        <w:t xml:space="preserve"> Είναι πάγια τακτική της Βουλής.</w:t>
      </w:r>
    </w:p>
    <w:p w14:paraId="0DEF687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ήθελα να πω το εξής: Δεν θα μπω ούτε κατ’ ιδέαν εις τη λογική συζητήσεως επί της </w:t>
      </w:r>
      <w:proofErr w:type="spellStart"/>
      <w:r>
        <w:rPr>
          <w:rFonts w:eastAsia="Times New Roman" w:cs="Times New Roman"/>
          <w:szCs w:val="24"/>
        </w:rPr>
        <w:t>προκειμένης</w:t>
      </w:r>
      <w:proofErr w:type="spellEnd"/>
      <w:r>
        <w:rPr>
          <w:rFonts w:eastAsia="Times New Roman" w:cs="Times New Roman"/>
          <w:szCs w:val="24"/>
        </w:rPr>
        <w:t xml:space="preserve"> ερώτησης. Θέλω να πω απλώς ότι η Κυβέρνηση οφείλει να έχει ελαφρά αιδώ –νεοελληνικά, ντροπή- και να κοκκινίζει, διότι τη στ</w:t>
      </w:r>
      <w:r>
        <w:rPr>
          <w:rFonts w:eastAsia="Times New Roman" w:cs="Times New Roman"/>
          <w:szCs w:val="24"/>
        </w:rPr>
        <w:t xml:space="preserve">ιγμή που σε μία ώρα θα υπάρχει σύσκεψη των πολιτικών </w:t>
      </w:r>
      <w:r>
        <w:rPr>
          <w:rFonts w:eastAsia="Times New Roman" w:cs="Times New Roman"/>
          <w:szCs w:val="24"/>
        </w:rPr>
        <w:t>Α</w:t>
      </w:r>
      <w:r>
        <w:rPr>
          <w:rFonts w:eastAsia="Times New Roman" w:cs="Times New Roman"/>
          <w:szCs w:val="24"/>
        </w:rPr>
        <w:t xml:space="preserve">ρχηγών για μείζον εθνικό θέμα, στο οποίο ζητά συναίνεση της Αντιπολίτευσης, έρχεται εδώ και σκηνοθετεί συζητήσεις επί ερωτήσεων αυτού του τύπου. </w:t>
      </w:r>
    </w:p>
    <w:p w14:paraId="0DEF6879"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Αυτά τα πράγματα δεν τιμούν την Κυβέρνηση, αλλά σε στιγμ</w:t>
      </w:r>
      <w:r>
        <w:rPr>
          <w:rFonts w:eastAsia="Times New Roman" w:cs="Times New Roman"/>
          <w:szCs w:val="24"/>
        </w:rPr>
        <w:t>ές εθνικής κρίσης, όσο ασήμαντα, αδιάφορα και ταπεινά και αν είναι, βλάπτουν βαθύτατα τη χώρα, την κοινωνία, την πατρίδα.</w:t>
      </w:r>
    </w:p>
    <w:p w14:paraId="0DEF687A"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Ευχαριστώ, κύριε </w:t>
      </w:r>
      <w:proofErr w:type="spellStart"/>
      <w:r>
        <w:rPr>
          <w:rFonts w:eastAsia="Times New Roman" w:cs="Times New Roman"/>
          <w:szCs w:val="24"/>
        </w:rPr>
        <w:t>Δένδια</w:t>
      </w:r>
      <w:proofErr w:type="spellEnd"/>
      <w:r>
        <w:rPr>
          <w:rFonts w:eastAsia="Times New Roman" w:cs="Times New Roman"/>
          <w:szCs w:val="24"/>
        </w:rPr>
        <w:t>.  Καταγράφεται η πρότασή σας.</w:t>
      </w:r>
    </w:p>
    <w:p w14:paraId="0DEF687B"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w:t>
      </w:r>
      <w:r>
        <w:rPr>
          <w:rFonts w:eastAsia="Times New Roman" w:cs="Times New Roman"/>
          <w:b/>
          <w:szCs w:val="24"/>
        </w:rPr>
        <w:t>ικών):</w:t>
      </w:r>
      <w:r>
        <w:rPr>
          <w:rFonts w:eastAsia="Times New Roman" w:cs="Times New Roman"/>
          <w:szCs w:val="24"/>
        </w:rPr>
        <w:t xml:space="preserve"> Κύριε Πρόεδρε, θα ήθελα τον λόγο.</w:t>
      </w:r>
    </w:p>
    <w:p w14:paraId="0DEF687C"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Ναι, έχετε τον λόγο για ένα λεπτό, κύριε Αλεξιάδη.</w:t>
      </w:r>
    </w:p>
    <w:p w14:paraId="0DEF687D"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Δεν με εντυπωσίασε το περιεχόμενο των όσων ακούστηκαν. Δεν το περίμενα, όμως, από τον συγκεκριμένο Βουλευτή, γιατί έχω συνηθίσει σε ένα άλλο επίπεδο πολιτικής </w:t>
      </w:r>
      <w:r>
        <w:rPr>
          <w:rFonts w:eastAsia="Times New Roman" w:cs="Times New Roman"/>
          <w:szCs w:val="24"/>
        </w:rPr>
        <w:lastRenderedPageBreak/>
        <w:t xml:space="preserve">αντιπαράθεσης. </w:t>
      </w:r>
      <w:r>
        <w:rPr>
          <w:rFonts w:eastAsia="Times New Roman" w:cs="Times New Roman"/>
          <w:szCs w:val="24"/>
        </w:rPr>
        <w:t>Διδάσκομαι συνεχώς</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ως νέος Υπουργός στη Βουλή.</w:t>
      </w:r>
    </w:p>
    <w:p w14:paraId="0DEF687E"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Να ξεκαθαρίσω όμως ορισμένα </w:t>
      </w:r>
      <w:r>
        <w:rPr>
          <w:rFonts w:eastAsia="Times New Roman" w:cs="Times New Roman"/>
          <w:szCs w:val="24"/>
        </w:rPr>
        <w:t xml:space="preserve">πράγματα, γιατί πιθανώς να μην ήταν από την αρχή ο κ. </w:t>
      </w:r>
      <w:proofErr w:type="spellStart"/>
      <w:r>
        <w:rPr>
          <w:rFonts w:eastAsia="Times New Roman" w:cs="Times New Roman"/>
          <w:szCs w:val="24"/>
        </w:rPr>
        <w:t>Δένδιας</w:t>
      </w:r>
      <w:proofErr w:type="spellEnd"/>
      <w:r>
        <w:rPr>
          <w:rFonts w:eastAsia="Times New Roman" w:cs="Times New Roman"/>
          <w:szCs w:val="24"/>
        </w:rPr>
        <w:t xml:space="preserve"> εδώ.</w:t>
      </w:r>
    </w:p>
    <w:p w14:paraId="0DEF687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Είπα από μόνος μου, από την αρχή της ομιλίας μου ότι το άρθρο 129 του Κανονισμού της Βουλής λέει για δύο ερωτήματα και τα ερωτήματα είναι εννέα. Από μόνος μου το είπα. Είπα, επίσης, ότι για</w:t>
      </w:r>
      <w:r>
        <w:rPr>
          <w:rFonts w:eastAsia="Times New Roman" w:cs="Times New Roman"/>
          <w:szCs w:val="24"/>
        </w:rPr>
        <w:t xml:space="preserve"> ορισμένα ερωτήματα είμαι αναρμόδιος. Δεν καταλαβαίνω σε ποιον τομέα γίνεται η κριτική σε εμένα, αφού ξεκαθάρισα ότι τα θέματα αυτά δεν είναι αρμοδιότητας του Υπουργείου, αλλά άλλων Υπουργείων και κατέθεσα έγγραφα </w:t>
      </w:r>
      <w:r>
        <w:rPr>
          <w:rFonts w:eastAsia="Times New Roman" w:cs="Times New Roman"/>
          <w:szCs w:val="24"/>
        </w:rPr>
        <w:lastRenderedPageBreak/>
        <w:t>από τα οποία προκύπτουν συγκεκριμένα πράγμ</w:t>
      </w:r>
      <w:r>
        <w:rPr>
          <w:rFonts w:eastAsia="Times New Roman" w:cs="Times New Roman"/>
          <w:szCs w:val="24"/>
        </w:rPr>
        <w:t xml:space="preserve">ατα. Το μοναδικό έγγραφο το οποίο είναι δημόσιο </w:t>
      </w:r>
      <w:r>
        <w:rPr>
          <w:rFonts w:eastAsia="Times New Roman" w:cs="Times New Roman"/>
          <w:szCs w:val="24"/>
        </w:rPr>
        <w:t>-</w:t>
      </w:r>
      <w:r>
        <w:rPr>
          <w:rFonts w:eastAsia="Times New Roman" w:cs="Times New Roman"/>
          <w:szCs w:val="24"/>
        </w:rPr>
        <w:t>και μπόρεσα να απαντήσω</w:t>
      </w:r>
      <w:r>
        <w:rPr>
          <w:rFonts w:eastAsia="Times New Roman" w:cs="Times New Roman"/>
          <w:szCs w:val="24"/>
        </w:rPr>
        <w:t>-</w:t>
      </w:r>
      <w:r>
        <w:rPr>
          <w:rFonts w:eastAsia="Times New Roman" w:cs="Times New Roman"/>
          <w:szCs w:val="24"/>
        </w:rPr>
        <w:t xml:space="preserve"> είναι το ΦΕΚ. Αυτό κατέθεσα, όπως και τις απαντήσεις των αρμόδιων Υπουργείων. Το ερώτημα αν ήταν αρμοδιότητα δική μου ή όχι το δέχομαι. Δεν μπορώ όμως να καταλάβω την πρόταση. Τι προ</w:t>
      </w:r>
      <w:r>
        <w:rPr>
          <w:rFonts w:eastAsia="Times New Roman" w:cs="Times New Roman"/>
          <w:szCs w:val="24"/>
        </w:rPr>
        <w:t>τείνετε δηλαδή;</w:t>
      </w:r>
    </w:p>
    <w:p w14:paraId="0DEF6880"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Τώρα σοβαρά τα λέτε αυτά; Λίγη σοβαρότητα, κύριε Υπουργέ.</w:t>
      </w:r>
    </w:p>
    <w:p w14:paraId="0DEF6881"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Αφήστε τα περί σοβαρότητας, κύριε </w:t>
      </w:r>
      <w:proofErr w:type="spellStart"/>
      <w:r>
        <w:rPr>
          <w:rFonts w:eastAsia="Times New Roman" w:cs="Times New Roman"/>
          <w:szCs w:val="24"/>
        </w:rPr>
        <w:t>Δένδια</w:t>
      </w:r>
      <w:proofErr w:type="spellEnd"/>
      <w:r>
        <w:rPr>
          <w:rFonts w:eastAsia="Times New Roman" w:cs="Times New Roman"/>
          <w:szCs w:val="24"/>
        </w:rPr>
        <w:t>.</w:t>
      </w:r>
    </w:p>
    <w:p w14:paraId="0DEF6882"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Έργω αποδεικνύεται η σοβαρότητα, κύριε Υπουργέ. Γι’</w:t>
      </w:r>
      <w:r>
        <w:rPr>
          <w:rFonts w:eastAsia="Times New Roman" w:cs="Times New Roman"/>
          <w:szCs w:val="24"/>
        </w:rPr>
        <w:t xml:space="preserve"> αυτό ήρθατε στη Βουλή; Για να καταθέσετε ΦΕΚ; Σε μία ώρα γίνεται η σύσκεψη των </w:t>
      </w:r>
      <w:r>
        <w:rPr>
          <w:rFonts w:eastAsia="Times New Roman" w:cs="Times New Roman"/>
          <w:szCs w:val="24"/>
        </w:rPr>
        <w:t xml:space="preserve">πολιτικών </w:t>
      </w:r>
      <w:r>
        <w:rPr>
          <w:rFonts w:eastAsia="Times New Roman" w:cs="Times New Roman"/>
          <w:szCs w:val="24"/>
        </w:rPr>
        <w:t>Αρχηγών και ήρθατε στη Βουλή για να καταθέσετε ΦΕΚ; Αυτός ήταν ο ρόλος σας;</w:t>
      </w:r>
    </w:p>
    <w:p w14:paraId="0DEF6883"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ήρθα στη Βουλή να απαντ</w:t>
      </w:r>
      <w:r>
        <w:rPr>
          <w:rFonts w:eastAsia="Times New Roman" w:cs="Times New Roman"/>
          <w:szCs w:val="24"/>
        </w:rPr>
        <w:t>ήσω σε ερώτηση…</w:t>
      </w:r>
    </w:p>
    <w:p w14:paraId="0DEF6884"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θα μας μαλώσετε γιατί απαντάμε;</w:t>
      </w:r>
    </w:p>
    <w:p w14:paraId="0DEF6885"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μιλάω με εσάς.</w:t>
      </w:r>
    </w:p>
    <w:p w14:paraId="0DEF6886"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Ούτε εγώ μιλάω σε εσάς. Δεν καταλαβαίνω, όμως, θα μας μαλώσετε γι</w:t>
      </w:r>
      <w:r>
        <w:rPr>
          <w:rFonts w:eastAsia="Times New Roman" w:cs="Times New Roman"/>
          <w:szCs w:val="24"/>
        </w:rPr>
        <w:t>ατί απαντάμε; Για ηρεμήστε λίγο.</w:t>
      </w:r>
    </w:p>
    <w:p w14:paraId="0DEF6887"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καταλαβαίνω γιατί θέλετε να δημιουργήσετε ένταση. Σας παρακαλώ πολύ, όμως. Ήρθα στη Βουλή για να απαντήσω σε δύο ερωτήσεις και δεν καταλαβαίνω τι προτείνατε</w:t>
      </w:r>
      <w:r>
        <w:rPr>
          <w:rFonts w:eastAsia="Times New Roman" w:cs="Times New Roman"/>
          <w:szCs w:val="24"/>
        </w:rPr>
        <w:t>.</w:t>
      </w:r>
    </w:p>
    <w:p w14:paraId="0DEF6888"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Βλέπω ότι έχετε συμπαραστάτη ψάλτη εκ δεξιών για εσάς, εξ αριστερών για εμένα.</w:t>
      </w:r>
    </w:p>
    <w:p w14:paraId="0DEF6889"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να σταματήσει λίγο η αντιπαράθεση με τον κ. </w:t>
      </w:r>
      <w:proofErr w:type="spellStart"/>
      <w:r>
        <w:rPr>
          <w:rFonts w:eastAsia="Times New Roman" w:cs="Times New Roman"/>
          <w:szCs w:val="24"/>
        </w:rPr>
        <w:t>Δένδια</w:t>
      </w:r>
      <w:proofErr w:type="spellEnd"/>
      <w:r>
        <w:rPr>
          <w:rFonts w:eastAsia="Times New Roman" w:cs="Times New Roman"/>
          <w:szCs w:val="24"/>
        </w:rPr>
        <w:t>, για να ολοκληρώσουμε.</w:t>
      </w:r>
    </w:p>
    <w:p w14:paraId="0DEF688A"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w:t>
      </w:r>
      <w:r>
        <w:rPr>
          <w:rFonts w:eastAsia="Times New Roman" w:cs="Times New Roman"/>
          <w:b/>
          <w:szCs w:val="24"/>
        </w:rPr>
        <w:t>γός Οικονομικών):</w:t>
      </w:r>
      <w:r>
        <w:rPr>
          <w:rFonts w:eastAsia="Times New Roman" w:cs="Times New Roman"/>
          <w:szCs w:val="24"/>
        </w:rPr>
        <w:t xml:space="preserve"> Θα μπορούσα να έρθω στη Βουλή να απαντήσω στην ερώτηση του κ. Καμμένου και να δηλώσω κώλυμα για την ερώτηση του κ. Νικολόπουλου; Άλλωστε, μπορείτε να διαβάσετε τι ακριβώς είπα</w:t>
      </w:r>
      <w:r>
        <w:rPr>
          <w:rFonts w:eastAsia="Times New Roman" w:cs="Times New Roman"/>
          <w:szCs w:val="24"/>
        </w:rPr>
        <w:t>,</w:t>
      </w:r>
      <w:r>
        <w:rPr>
          <w:rFonts w:eastAsia="Times New Roman" w:cs="Times New Roman"/>
          <w:szCs w:val="24"/>
        </w:rPr>
        <w:t xml:space="preserve"> στα Πρακτικά. Προκύπτει με σαφήνεια. Τώρα, το αν υπάρχει γενι</w:t>
      </w:r>
      <w:r>
        <w:rPr>
          <w:rFonts w:eastAsia="Times New Roman" w:cs="Times New Roman"/>
          <w:szCs w:val="24"/>
        </w:rPr>
        <w:t>κότερη πολιτική αντιπαράθεση, υπάρχει, αλλά δεν αφορά εμένα.</w:t>
      </w:r>
    </w:p>
    <w:p w14:paraId="0DEF688B"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Ευχαριστώ.</w:t>
      </w:r>
    </w:p>
    <w:p w14:paraId="0DEF688C"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στη συζήτηση της </w:t>
      </w:r>
      <w:r>
        <w:rPr>
          <w:rFonts w:eastAsia="Times New Roman" w:cs="Times New Roman"/>
          <w:szCs w:val="24"/>
        </w:rPr>
        <w:t xml:space="preserve">έκτης </w:t>
      </w:r>
      <w:r>
        <w:rPr>
          <w:rFonts w:eastAsia="Times New Roman" w:cs="Times New Roman"/>
          <w:szCs w:val="24"/>
        </w:rPr>
        <w:t>με αριθμό 576/23-2-2016 επίκαιρη</w:t>
      </w:r>
      <w:r>
        <w:rPr>
          <w:rFonts w:eastAsia="Times New Roman" w:cs="Times New Roman"/>
          <w:szCs w:val="24"/>
        </w:rPr>
        <w:t>ς</w:t>
      </w:r>
      <w:r>
        <w:rPr>
          <w:rFonts w:eastAsia="Times New Roman" w:cs="Times New Roman"/>
          <w:szCs w:val="24"/>
        </w:rPr>
        <w:t xml:space="preserve"> ερώτησης </w:t>
      </w:r>
      <w:r>
        <w:rPr>
          <w:rFonts w:eastAsia="Times New Roman" w:cs="Times New Roman"/>
          <w:szCs w:val="24"/>
        </w:rPr>
        <w:t xml:space="preserve">δεύτερου </w:t>
      </w:r>
      <w:r>
        <w:rPr>
          <w:rFonts w:eastAsia="Times New Roman" w:cs="Times New Roman"/>
          <w:szCs w:val="24"/>
        </w:rPr>
        <w:t xml:space="preserve">κύκλου της Βουλευτού Κερκύρας του Συνασπισμού Ριζοσπαστικής </w:t>
      </w:r>
      <w:r>
        <w:rPr>
          <w:rFonts w:eastAsia="Times New Roman" w:cs="Times New Roman"/>
          <w:szCs w:val="24"/>
        </w:rPr>
        <w:t xml:space="preserve">Αριστεράς κ. Φωτεινής </w:t>
      </w:r>
      <w:proofErr w:type="spellStart"/>
      <w:r>
        <w:rPr>
          <w:rFonts w:eastAsia="Times New Roman" w:cs="Times New Roman"/>
          <w:szCs w:val="24"/>
        </w:rPr>
        <w:t>Βάκη</w:t>
      </w:r>
      <w:proofErr w:type="spellEnd"/>
      <w:r>
        <w:rPr>
          <w:rFonts w:eastAsia="Times New Roman" w:cs="Times New Roman"/>
          <w:szCs w:val="24"/>
        </w:rPr>
        <w:t xml:space="preserve"> προς τον Υπουργό Υγείας, σχετικά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του Γενικού Νοσοκομείου Κέρκυρας. Θα απαντήσει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w:t>
      </w:r>
    </w:p>
    <w:p w14:paraId="0DEF688D"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έχετε τον λόγο, για να αναπτύξετε την ερώτησή σας.</w:t>
      </w:r>
    </w:p>
    <w:p w14:paraId="0DEF688E"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Υπου</w:t>
      </w:r>
      <w:r>
        <w:rPr>
          <w:rFonts w:eastAsia="Times New Roman" w:cs="Times New Roman"/>
          <w:szCs w:val="24"/>
        </w:rPr>
        <w:t xml:space="preserve">ργέ, κυρίες και κύριοι Βουλευτές, η παρούσα Κυβέρνηση έχει αποδείξει εμπράκτως τον σεβασμό της στο δικαίωμα της υγείας ως ύψιστο αγαθό που </w:t>
      </w:r>
      <w:r>
        <w:rPr>
          <w:rFonts w:eastAsia="Times New Roman" w:cs="Times New Roman"/>
          <w:szCs w:val="24"/>
        </w:rPr>
        <w:lastRenderedPageBreak/>
        <w:t>προστατεύεται από το ελληνικό Σύνταγμα. Άλλωστε, το παράλληλο πρόγραμμα, που καθιερώνει την πλήρη δωρεάν ιατροφαρμακε</w:t>
      </w:r>
      <w:r>
        <w:rPr>
          <w:rFonts w:eastAsia="Times New Roman" w:cs="Times New Roman"/>
          <w:szCs w:val="24"/>
        </w:rPr>
        <w:t xml:space="preserve">υτική περίθαλψη όλων των ανασφάλιστων, είναι νόμος του κράτους, όπως νόμος του κράτους είναι και η ρύθμιση θεμάτων για τη στελέχωση μονάδων εντατικής θεραπείας και τη στελέχωση απομακρυσμένων και παραμεθόριων αγροτικών ιατρείων, κέντρων υγείας </w:t>
      </w:r>
      <w:r>
        <w:rPr>
          <w:rFonts w:eastAsia="Times New Roman" w:cs="Times New Roman"/>
          <w:szCs w:val="24"/>
        </w:rPr>
        <w:t>και λοιπά</w:t>
      </w:r>
      <w:r>
        <w:rPr>
          <w:rFonts w:eastAsia="Times New Roman" w:cs="Times New Roman"/>
          <w:szCs w:val="24"/>
        </w:rPr>
        <w:t>.</w:t>
      </w:r>
    </w:p>
    <w:p w14:paraId="0DEF688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μου επιτρέψετε, όμως, να αναφερθώ στις επείγουσες ανάγκες στελέχωσης του Γενικού Νοσοκομείου Κέρκυρας, σημειώνοντας ότι πρόκειται μόνο για ένα μέρος του συνολικότερου προβλήματος που αντιμετωπίζει το συγκεκριμένο νοσοκομείο.</w:t>
      </w:r>
    </w:p>
    <w:p w14:paraId="0DEF689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Στο οργανόγραμμα του Γενικού </w:t>
      </w:r>
      <w:r>
        <w:rPr>
          <w:rFonts w:eastAsia="Times New Roman" w:cs="Times New Roman"/>
          <w:szCs w:val="24"/>
        </w:rPr>
        <w:t xml:space="preserve">Νοσοκομείου Κέρκυρας, του μόνου δημόσιου νοσοκομείου στο οποίο έχουν άμεση πρόσβαση οι κάτοικοι του νησιού, προβλέπονται για τους ιατρούς του κλάδου ΕΣΥ </w:t>
      </w:r>
      <w:proofErr w:type="spellStart"/>
      <w:r>
        <w:rPr>
          <w:rFonts w:eastAsia="Times New Roman" w:cs="Times New Roman"/>
          <w:szCs w:val="24"/>
        </w:rPr>
        <w:t>εκατόν</w:t>
      </w:r>
      <w:proofErr w:type="spellEnd"/>
      <w:r>
        <w:rPr>
          <w:rFonts w:eastAsia="Times New Roman" w:cs="Times New Roman"/>
          <w:szCs w:val="24"/>
        </w:rPr>
        <w:t xml:space="preserve"> σαράντα οκτώ θέσεις, αλλά υπηρετούν μόλις πενήντα τέσσερις. Στο νοσηλευτικό προσωπικό παρατηρείτ</w:t>
      </w:r>
      <w:r>
        <w:rPr>
          <w:rFonts w:eastAsia="Times New Roman" w:cs="Times New Roman"/>
          <w:szCs w:val="24"/>
        </w:rPr>
        <w:t>αι κάλυψη της τάξεως του 50% στους κλάδους Νοσηλευτών Πανεπιστημιακής Εκπαίδευσης και Αδελφών Νοσοκόμων Δευτεροβάθμιας Εκπαίδευσης, ενώ η κατηγορία Νοσηλευτών Τεχνολογικής Εκπαίδευσης παρουσιάζει κάλυψη της τάξης μόλις του 35%.</w:t>
      </w:r>
    </w:p>
    <w:p w14:paraId="0DEF6891" w14:textId="77777777" w:rsidR="00636CB9" w:rsidRDefault="00BB6260">
      <w:pPr>
        <w:spacing w:line="600" w:lineRule="auto"/>
        <w:ind w:firstLine="720"/>
        <w:jc w:val="both"/>
        <w:rPr>
          <w:rFonts w:eastAsia="Times New Roman" w:cs="Times New Roman"/>
          <w:szCs w:val="24"/>
        </w:rPr>
      </w:pPr>
      <w:r w:rsidRPr="00D716D9">
        <w:rPr>
          <w:rFonts w:eastAsia="Times New Roman" w:cs="Times New Roman"/>
          <w:szCs w:val="24"/>
        </w:rPr>
        <w:lastRenderedPageBreak/>
        <w:t xml:space="preserve">Η κατάσταση </w:t>
      </w:r>
      <w:r>
        <w:rPr>
          <w:rFonts w:eastAsia="Times New Roman" w:cs="Times New Roman"/>
          <w:szCs w:val="24"/>
        </w:rPr>
        <w:t xml:space="preserve">είναι ιδιαιτέρως επείγουσα στη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τ</w:t>
      </w:r>
      <w:r>
        <w:rPr>
          <w:rFonts w:eastAsia="Times New Roman" w:cs="Times New Roman"/>
          <w:szCs w:val="24"/>
        </w:rPr>
        <w:t xml:space="preserve">εχνητού </w:t>
      </w:r>
      <w:r>
        <w:rPr>
          <w:rFonts w:eastAsia="Times New Roman" w:cs="Times New Roman"/>
          <w:szCs w:val="24"/>
        </w:rPr>
        <w:t>ν</w:t>
      </w:r>
      <w:r>
        <w:rPr>
          <w:rFonts w:eastAsia="Times New Roman" w:cs="Times New Roman"/>
          <w:szCs w:val="24"/>
        </w:rPr>
        <w:t xml:space="preserve">εφρού, όπου υπηρετούν ένας νεφρολόγος και μία παθολόγος, καθώς και στην </w:t>
      </w:r>
      <w:r>
        <w:rPr>
          <w:rFonts w:eastAsia="Times New Roman" w:cs="Times New Roman"/>
          <w:szCs w:val="24"/>
        </w:rPr>
        <w:t>π</w:t>
      </w:r>
      <w:r>
        <w:rPr>
          <w:rFonts w:eastAsia="Times New Roman" w:cs="Times New Roman"/>
          <w:szCs w:val="24"/>
        </w:rPr>
        <w:t xml:space="preserve">αιδιατρική </w:t>
      </w:r>
      <w:r>
        <w:rPr>
          <w:rFonts w:eastAsia="Times New Roman" w:cs="Times New Roman"/>
          <w:szCs w:val="24"/>
        </w:rPr>
        <w:t>κ</w:t>
      </w:r>
      <w:r>
        <w:rPr>
          <w:rFonts w:eastAsia="Times New Roman" w:cs="Times New Roman"/>
          <w:szCs w:val="24"/>
        </w:rPr>
        <w:t xml:space="preserve">λινική, όπου υπηρετούν δύο παιδίατροι. Έχουν προκηρυχθεί θέσεις επικουρικών ιατρών για τη στελέχωση της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τ</w:t>
      </w:r>
      <w:r>
        <w:rPr>
          <w:rFonts w:eastAsia="Times New Roman" w:cs="Times New Roman"/>
          <w:szCs w:val="24"/>
        </w:rPr>
        <w:t xml:space="preserve">εχνητού </w:t>
      </w:r>
      <w:r>
        <w:rPr>
          <w:rFonts w:eastAsia="Times New Roman" w:cs="Times New Roman"/>
          <w:szCs w:val="24"/>
        </w:rPr>
        <w:t>ν</w:t>
      </w:r>
      <w:r>
        <w:rPr>
          <w:rFonts w:eastAsia="Times New Roman" w:cs="Times New Roman"/>
          <w:szCs w:val="24"/>
        </w:rPr>
        <w:t>ε</w:t>
      </w:r>
      <w:r>
        <w:rPr>
          <w:rFonts w:eastAsia="Times New Roman" w:cs="Times New Roman"/>
          <w:szCs w:val="24"/>
        </w:rPr>
        <w:t xml:space="preserve">φρού και της </w:t>
      </w:r>
      <w:r>
        <w:rPr>
          <w:rFonts w:eastAsia="Times New Roman" w:cs="Times New Roman"/>
          <w:szCs w:val="24"/>
        </w:rPr>
        <w:t>π</w:t>
      </w:r>
      <w:r>
        <w:rPr>
          <w:rFonts w:eastAsia="Times New Roman" w:cs="Times New Roman"/>
          <w:szCs w:val="24"/>
        </w:rPr>
        <w:t xml:space="preserve">αιδιατρικής </w:t>
      </w:r>
      <w:r>
        <w:rPr>
          <w:rFonts w:eastAsia="Times New Roman" w:cs="Times New Roman"/>
          <w:szCs w:val="24"/>
        </w:rPr>
        <w:t>κ</w:t>
      </w:r>
      <w:r>
        <w:rPr>
          <w:rFonts w:eastAsia="Times New Roman" w:cs="Times New Roman"/>
          <w:szCs w:val="24"/>
        </w:rPr>
        <w:t xml:space="preserve">λινικής, ωστόσο μέχρι σήμερα το πρόβλημα δεν έχει επιλυθεί εξ ολοκλήρου. </w:t>
      </w:r>
    </w:p>
    <w:p w14:paraId="0DEF689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Σε ό,τι αφορά 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 καταγράφεται έλλειψη ειδικευμένων και ειδικευόμενων ιατρών, καθώς και νοσηλευτών. Σημειώνεται ότι το προσωπι</w:t>
      </w:r>
      <w:r>
        <w:rPr>
          <w:rFonts w:eastAsia="Times New Roman" w:cs="Times New Roman"/>
          <w:szCs w:val="24"/>
        </w:rPr>
        <w:t xml:space="preserve">κό του </w:t>
      </w:r>
      <w:r>
        <w:rPr>
          <w:rFonts w:eastAsia="Times New Roman" w:cs="Times New Roman"/>
          <w:szCs w:val="24"/>
        </w:rPr>
        <w:t>τ</w:t>
      </w:r>
      <w:r>
        <w:rPr>
          <w:rFonts w:eastAsia="Times New Roman" w:cs="Times New Roman"/>
          <w:szCs w:val="24"/>
        </w:rPr>
        <w:t>μή</w:t>
      </w:r>
      <w:r>
        <w:rPr>
          <w:rFonts w:eastAsia="Times New Roman" w:cs="Times New Roman"/>
          <w:szCs w:val="24"/>
        </w:rPr>
        <w:lastRenderedPageBreak/>
        <w:t xml:space="preserve">ματος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 xml:space="preserve">εριστατικών καλύπτει τις ανάγκες των ασθενών από κοινού με τους ιατρούς των κλινικών, οι οποίες είναι επίσης </w:t>
      </w:r>
      <w:proofErr w:type="spellStart"/>
      <w:r>
        <w:rPr>
          <w:rFonts w:eastAsia="Times New Roman" w:cs="Times New Roman"/>
          <w:szCs w:val="24"/>
        </w:rPr>
        <w:t>υποστελεχωμένες</w:t>
      </w:r>
      <w:proofErr w:type="spellEnd"/>
      <w:r>
        <w:rPr>
          <w:rFonts w:eastAsia="Times New Roman" w:cs="Times New Roman"/>
          <w:szCs w:val="24"/>
        </w:rPr>
        <w:t xml:space="preserve">. </w:t>
      </w:r>
    </w:p>
    <w:p w14:paraId="0DEF689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Επιπλέον, χρονίζον είναι το πρόβλημα της λειτουργίας του </w:t>
      </w:r>
      <w:r>
        <w:rPr>
          <w:rFonts w:eastAsia="Times New Roman" w:cs="Times New Roman"/>
          <w:szCs w:val="24"/>
        </w:rPr>
        <w:t>μ</w:t>
      </w:r>
      <w:r>
        <w:rPr>
          <w:rFonts w:eastAsia="Times New Roman" w:cs="Times New Roman"/>
          <w:szCs w:val="24"/>
        </w:rPr>
        <w:t xml:space="preserve">αγνητικού </w:t>
      </w:r>
      <w:r>
        <w:rPr>
          <w:rFonts w:eastAsia="Times New Roman" w:cs="Times New Roman"/>
          <w:szCs w:val="24"/>
        </w:rPr>
        <w:t>τ</w:t>
      </w:r>
      <w:r>
        <w:rPr>
          <w:rFonts w:eastAsia="Times New Roman" w:cs="Times New Roman"/>
          <w:szCs w:val="24"/>
        </w:rPr>
        <w:t xml:space="preserve">ομογράφου του </w:t>
      </w:r>
      <w:r>
        <w:rPr>
          <w:rFonts w:eastAsia="Times New Roman" w:cs="Times New Roman"/>
          <w:szCs w:val="24"/>
        </w:rPr>
        <w:t>ν</w:t>
      </w:r>
      <w:r>
        <w:rPr>
          <w:rFonts w:eastAsia="Times New Roman" w:cs="Times New Roman"/>
          <w:szCs w:val="24"/>
        </w:rPr>
        <w:t>οσοκομείου, ο οπο</w:t>
      </w:r>
      <w:r>
        <w:rPr>
          <w:rFonts w:eastAsia="Times New Roman" w:cs="Times New Roman"/>
          <w:szCs w:val="24"/>
        </w:rPr>
        <w:t>ίος δεν λειτούργησε ποτέ, παρ</w:t>
      </w:r>
      <w:r>
        <w:rPr>
          <w:rFonts w:eastAsia="Times New Roman" w:cs="Times New Roman"/>
          <w:szCs w:val="24"/>
        </w:rPr>
        <w:t xml:space="preserve">’ </w:t>
      </w:r>
      <w:r>
        <w:rPr>
          <w:rFonts w:eastAsia="Times New Roman" w:cs="Times New Roman"/>
          <w:szCs w:val="24"/>
        </w:rPr>
        <w:t xml:space="preserve">όλο που θα μπορούσε να είχε τεθεί σε λειτουργία εδώ και έξι χρόνια, δηλαδή από τη μετεγκατάσταση του </w:t>
      </w:r>
      <w:r>
        <w:rPr>
          <w:rFonts w:eastAsia="Times New Roman" w:cs="Times New Roman"/>
          <w:szCs w:val="24"/>
        </w:rPr>
        <w:t>ν</w:t>
      </w:r>
      <w:r>
        <w:rPr>
          <w:rFonts w:eastAsia="Times New Roman" w:cs="Times New Roman"/>
          <w:szCs w:val="24"/>
        </w:rPr>
        <w:t xml:space="preserve">οσοκομείου σε νέο κτήριο. </w:t>
      </w:r>
    </w:p>
    <w:p w14:paraId="0DEF6894"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Αυτό έχει ως αποτέλεσμα οι ασθενείς να κατευθύνονται προς τα ιδιωτικά εξωτερικά ιατρεία, τα οποί</w:t>
      </w:r>
      <w:r>
        <w:rPr>
          <w:rFonts w:eastAsia="Times New Roman" w:cs="Times New Roman"/>
          <w:szCs w:val="24"/>
        </w:rPr>
        <w:t xml:space="preserve">α ήταν τα μόνα που επωφελούνταν από την εν λόγω κατάσταση, ενώ παράλληλα </w:t>
      </w:r>
      <w:r>
        <w:rPr>
          <w:rFonts w:eastAsia="Times New Roman" w:cs="Times New Roman"/>
          <w:szCs w:val="24"/>
        </w:rPr>
        <w:lastRenderedPageBreak/>
        <w:t xml:space="preserve">επιβαρύνονταν τα ασφαλιστικά ταμεία. Σήμερα βρίσκεται σε εξέλιξη η εκπαίδευση δύο ιατρών, όμως δεν υπάρχει εξειδικευμένος χειριστής του </w:t>
      </w:r>
      <w:r>
        <w:rPr>
          <w:rFonts w:eastAsia="Times New Roman" w:cs="Times New Roman"/>
          <w:szCs w:val="24"/>
        </w:rPr>
        <w:t>μ</w:t>
      </w:r>
      <w:r>
        <w:rPr>
          <w:rFonts w:eastAsia="Times New Roman" w:cs="Times New Roman"/>
          <w:szCs w:val="24"/>
        </w:rPr>
        <w:t xml:space="preserve">αγνητικού </w:t>
      </w:r>
      <w:r>
        <w:rPr>
          <w:rFonts w:eastAsia="Times New Roman" w:cs="Times New Roman"/>
          <w:szCs w:val="24"/>
        </w:rPr>
        <w:t>τ</w:t>
      </w:r>
      <w:r>
        <w:rPr>
          <w:rFonts w:eastAsia="Times New Roman" w:cs="Times New Roman"/>
          <w:szCs w:val="24"/>
        </w:rPr>
        <w:t>ομογράφου.</w:t>
      </w:r>
    </w:p>
    <w:p w14:paraId="0DEF689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Με βάση τα παραπάνω, σας</w:t>
      </w:r>
      <w:r>
        <w:rPr>
          <w:rFonts w:eastAsia="Times New Roman" w:cs="Times New Roman"/>
          <w:szCs w:val="24"/>
        </w:rPr>
        <w:t xml:space="preserve"> ερωτώ: Σε ποιες ενέργειες προτίθεστε να προβείτε προκειμένου να λυθεί άμεσα το πρόβλημα έλλειψης ειδικευμένων ιατρών στην </w:t>
      </w:r>
      <w:r>
        <w:rPr>
          <w:rFonts w:eastAsia="Times New Roman" w:cs="Times New Roman"/>
          <w:szCs w:val="24"/>
        </w:rPr>
        <w:t>π</w:t>
      </w:r>
      <w:r>
        <w:rPr>
          <w:rFonts w:eastAsia="Times New Roman" w:cs="Times New Roman"/>
          <w:szCs w:val="24"/>
        </w:rPr>
        <w:t xml:space="preserve">αιδιατρική </w:t>
      </w:r>
      <w:r>
        <w:rPr>
          <w:rFonts w:eastAsia="Times New Roman" w:cs="Times New Roman"/>
          <w:szCs w:val="24"/>
        </w:rPr>
        <w:t>κ</w:t>
      </w:r>
      <w:r>
        <w:rPr>
          <w:rFonts w:eastAsia="Times New Roman" w:cs="Times New Roman"/>
          <w:szCs w:val="24"/>
        </w:rPr>
        <w:t xml:space="preserve">λινική και στη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τ</w:t>
      </w:r>
      <w:r>
        <w:rPr>
          <w:rFonts w:eastAsia="Times New Roman" w:cs="Times New Roman"/>
          <w:szCs w:val="24"/>
        </w:rPr>
        <w:t xml:space="preserve">εχνητού </w:t>
      </w:r>
      <w:r>
        <w:rPr>
          <w:rFonts w:eastAsia="Times New Roman" w:cs="Times New Roman"/>
          <w:szCs w:val="24"/>
        </w:rPr>
        <w:t>ν</w:t>
      </w:r>
      <w:r>
        <w:rPr>
          <w:rFonts w:eastAsia="Times New Roman" w:cs="Times New Roman"/>
          <w:szCs w:val="24"/>
        </w:rPr>
        <w:t xml:space="preserve">εφρού, καθώς και της </w:t>
      </w:r>
      <w:proofErr w:type="spellStart"/>
      <w:r>
        <w:rPr>
          <w:rFonts w:eastAsia="Times New Roman" w:cs="Times New Roman"/>
          <w:szCs w:val="24"/>
        </w:rPr>
        <w:t>υποστελέχωσης</w:t>
      </w:r>
      <w:proofErr w:type="spellEnd"/>
      <w:r>
        <w:rPr>
          <w:rFonts w:eastAsia="Times New Roman" w:cs="Times New Roman"/>
          <w:szCs w:val="24"/>
        </w:rPr>
        <w:t xml:space="preserve"> του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εριστατικών;</w:t>
      </w:r>
    </w:p>
    <w:p w14:paraId="0DEF689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Πότε αναμένετε </w:t>
      </w:r>
      <w:r>
        <w:rPr>
          <w:rFonts w:eastAsia="Times New Roman" w:cs="Times New Roman"/>
          <w:szCs w:val="24"/>
        </w:rPr>
        <w:t xml:space="preserve">να στελεχωθεί το Γενικό Νοσοκομείο Κέρκυρας με τεχνολόγο Ραδιολογίας-Ακτινολογίας για τη λειτουργία του </w:t>
      </w:r>
      <w:r>
        <w:rPr>
          <w:rFonts w:eastAsia="Times New Roman" w:cs="Times New Roman"/>
          <w:szCs w:val="24"/>
        </w:rPr>
        <w:t>μ</w:t>
      </w:r>
      <w:r>
        <w:rPr>
          <w:rFonts w:eastAsia="Times New Roman" w:cs="Times New Roman"/>
          <w:szCs w:val="24"/>
        </w:rPr>
        <w:t xml:space="preserve">αγνητικού </w:t>
      </w:r>
      <w:r>
        <w:rPr>
          <w:rFonts w:eastAsia="Times New Roman" w:cs="Times New Roman"/>
          <w:szCs w:val="24"/>
        </w:rPr>
        <w:t>τ</w:t>
      </w:r>
      <w:r>
        <w:rPr>
          <w:rFonts w:eastAsia="Times New Roman" w:cs="Times New Roman"/>
          <w:szCs w:val="24"/>
        </w:rPr>
        <w:t>ομογράφου;</w:t>
      </w:r>
    </w:p>
    <w:p w14:paraId="0DEF689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DEF6898"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w:t>
      </w:r>
      <w:proofErr w:type="spellStart"/>
      <w:r>
        <w:rPr>
          <w:rFonts w:eastAsia="Times New Roman" w:cs="Times New Roman"/>
          <w:szCs w:val="24"/>
        </w:rPr>
        <w:t>Βάκη</w:t>
      </w:r>
      <w:proofErr w:type="spellEnd"/>
      <w:r>
        <w:rPr>
          <w:rFonts w:eastAsia="Times New Roman" w:cs="Times New Roman"/>
          <w:szCs w:val="24"/>
        </w:rPr>
        <w:t>.</w:t>
      </w:r>
    </w:p>
    <w:p w14:paraId="0DEF6899" w14:textId="77777777" w:rsidR="00636CB9" w:rsidRDefault="00BB6260">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w:t>
      </w:r>
      <w:r>
        <w:rPr>
          <w:rFonts w:eastAsia="Times New Roman" w:cs="Times New Roman"/>
        </w:rPr>
        <w:t>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συμμετείχαν στο εκπαιδευτικό πρόγραμμα «Εργαστήρι Δημοκρατίας», που οργανώνει το Ίδρυμα της Βουλής, δέκα οκτώ μαθήτριες και μαθητές και δύο συνο</w:t>
      </w:r>
      <w:r>
        <w:rPr>
          <w:rFonts w:eastAsia="Times New Roman" w:cs="Times New Roman"/>
        </w:rPr>
        <w:t xml:space="preserve">δοί εκπαιδευτικοί από το 4ο Δημοτικό Σχολείο Αθήνας. </w:t>
      </w:r>
    </w:p>
    <w:p w14:paraId="0DEF689A" w14:textId="77777777" w:rsidR="00636CB9" w:rsidRDefault="00BB6260">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DEF689B" w14:textId="77777777" w:rsidR="00636CB9" w:rsidRDefault="00BB6260">
      <w:pPr>
        <w:spacing w:line="600" w:lineRule="auto"/>
        <w:ind w:firstLine="72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0DEF689C"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xml:space="preserve"> για τρία λεπτά.</w:t>
      </w:r>
    </w:p>
    <w:p w14:paraId="0DEF689D" w14:textId="77777777" w:rsidR="00636CB9" w:rsidRDefault="00BB6260">
      <w:pPr>
        <w:spacing w:line="600" w:lineRule="auto"/>
        <w:ind w:firstLine="720"/>
        <w:jc w:val="both"/>
        <w:rPr>
          <w:rFonts w:eastAsia="Times New Roman" w:cs="Times New Roman"/>
          <w:szCs w:val="24"/>
        </w:rPr>
      </w:pPr>
      <w:r>
        <w:rPr>
          <w:rFonts w:eastAsia="Times New Roman"/>
          <w:b/>
          <w:bCs/>
          <w:color w:val="242424"/>
          <w:szCs w:val="24"/>
        </w:rPr>
        <w:t>ΠΑΥΛΟΣ ΠΟΛΑΚΗΣ (Αναπληρωτής Υπουργός Υγείας):</w:t>
      </w:r>
      <w:r>
        <w:rPr>
          <w:rFonts w:eastAsia="Times New Roman" w:cs="Times New Roman"/>
          <w:szCs w:val="24"/>
        </w:rPr>
        <w:t xml:space="preserve"> Κυρία </w:t>
      </w:r>
      <w:proofErr w:type="spellStart"/>
      <w:r>
        <w:rPr>
          <w:rFonts w:eastAsia="Times New Roman" w:cs="Times New Roman"/>
          <w:szCs w:val="24"/>
        </w:rPr>
        <w:t>Βά</w:t>
      </w:r>
      <w:r>
        <w:rPr>
          <w:rFonts w:eastAsia="Times New Roman" w:cs="Times New Roman"/>
          <w:szCs w:val="24"/>
        </w:rPr>
        <w:t>κη</w:t>
      </w:r>
      <w:proofErr w:type="spellEnd"/>
      <w:r>
        <w:rPr>
          <w:rFonts w:eastAsia="Times New Roman" w:cs="Times New Roman"/>
          <w:szCs w:val="24"/>
        </w:rPr>
        <w:t xml:space="preserve">, ευχαριστώ για την ερώτηση. Θα απαντήσω πολύ συγκεκριμένα σε αυτά που θέσατε. </w:t>
      </w:r>
    </w:p>
    <w:p w14:paraId="0DEF689E"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Νομίζω ότι και εσείς γνωρίζετε, όπως και όλη η Βουλή και όλη η χώρα, ότι παραλάβαμε μία κατάσταση στην οποία διαλυόταν το σύμπαν. Όπως είχαμε πει στην πρώτη ομιλία των </w:t>
      </w:r>
      <w:r>
        <w:rPr>
          <w:rFonts w:eastAsia="Times New Roman" w:cs="Times New Roman"/>
          <w:szCs w:val="24"/>
        </w:rPr>
        <w:t>π</w:t>
      </w:r>
      <w:r>
        <w:rPr>
          <w:rFonts w:eastAsia="Times New Roman" w:cs="Times New Roman"/>
          <w:szCs w:val="24"/>
        </w:rPr>
        <w:t>ρογρα</w:t>
      </w:r>
      <w:r>
        <w:rPr>
          <w:rFonts w:eastAsia="Times New Roman" w:cs="Times New Roman"/>
          <w:szCs w:val="24"/>
        </w:rPr>
        <w:t xml:space="preserve">μματικών </w:t>
      </w:r>
      <w:r>
        <w:rPr>
          <w:rFonts w:eastAsia="Times New Roman" w:cs="Times New Roman"/>
          <w:szCs w:val="24"/>
        </w:rPr>
        <w:t>δ</w:t>
      </w:r>
      <w:r>
        <w:rPr>
          <w:rFonts w:eastAsia="Times New Roman" w:cs="Times New Roman"/>
          <w:szCs w:val="24"/>
        </w:rPr>
        <w:t xml:space="preserve">ηλώσεων, το σύστημα θέλει στήριξη κατ’ </w:t>
      </w:r>
      <w:r>
        <w:rPr>
          <w:rFonts w:eastAsia="Times New Roman" w:cs="Times New Roman"/>
          <w:szCs w:val="24"/>
        </w:rPr>
        <w:lastRenderedPageBreak/>
        <w:t>αρχ</w:t>
      </w:r>
      <w:r>
        <w:rPr>
          <w:rFonts w:eastAsia="Times New Roman" w:cs="Times New Roman"/>
          <w:szCs w:val="24"/>
        </w:rPr>
        <w:t>άς</w:t>
      </w:r>
      <w:r>
        <w:rPr>
          <w:rFonts w:eastAsia="Times New Roman" w:cs="Times New Roman"/>
          <w:szCs w:val="24"/>
        </w:rPr>
        <w:t xml:space="preserve"> με χρηματοδότηση και δεύτερον με μία μαζική αιμοδοσία προσωπικού.</w:t>
      </w:r>
    </w:p>
    <w:p w14:paraId="0DEF689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Σ’ αυτήν την λογική κινούμαστε εδώ και τέσσερις-πέντε μήνες, με πάρα πολλά εμπόδια, όμως με σαφή πολιτική επιλογή της Κυβέρνησης να στη</w:t>
      </w:r>
      <w:r>
        <w:rPr>
          <w:rFonts w:eastAsia="Times New Roman" w:cs="Times New Roman"/>
          <w:szCs w:val="24"/>
        </w:rPr>
        <w:t xml:space="preserve">ρίξει τον κοινωνικό τομέα, την υγεία και την παιδεία. Αυτό μεταφράστηκε και στο δικό σας </w:t>
      </w:r>
      <w:r>
        <w:rPr>
          <w:rFonts w:eastAsia="Times New Roman" w:cs="Times New Roman"/>
          <w:szCs w:val="24"/>
        </w:rPr>
        <w:t>ν</w:t>
      </w:r>
      <w:r>
        <w:rPr>
          <w:rFonts w:eastAsia="Times New Roman" w:cs="Times New Roman"/>
          <w:szCs w:val="24"/>
        </w:rPr>
        <w:t>οσοκομείο και σε αρκετά άλλα νοσοκομεία. Αυτό το αποτέλεσμα θα φανεί πιο ολοκληρωμένα πολύ σύντομα.</w:t>
      </w:r>
    </w:p>
    <w:p w14:paraId="0DEF68A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Έρχομαι συγκεκριμένα να πω τα εξής. Από την προκήρυξη του Οκτωβρίο</w:t>
      </w:r>
      <w:r>
        <w:rPr>
          <w:rFonts w:eastAsia="Times New Roman" w:cs="Times New Roman"/>
          <w:szCs w:val="24"/>
        </w:rPr>
        <w:t xml:space="preserve">υ, των εννιακοσίων ογδόντα πέντε θέσεων </w:t>
      </w:r>
      <w:r>
        <w:rPr>
          <w:rFonts w:eastAsia="Times New Roman" w:cs="Times New Roman"/>
          <w:szCs w:val="24"/>
        </w:rPr>
        <w:lastRenderedPageBreak/>
        <w:t xml:space="preserve">λοιπού προσωπικού, στο δικό σας </w:t>
      </w:r>
      <w:r>
        <w:rPr>
          <w:rFonts w:eastAsia="Times New Roman" w:cs="Times New Roman"/>
          <w:szCs w:val="24"/>
        </w:rPr>
        <w:t>ν</w:t>
      </w:r>
      <w:r>
        <w:rPr>
          <w:rFonts w:eastAsia="Times New Roman" w:cs="Times New Roman"/>
          <w:szCs w:val="24"/>
        </w:rPr>
        <w:t xml:space="preserve">οσοκομείο έχει προκηρυχθεί μία θέση ΠΕ Φαρμακοποιών, τέσσερις θέσεις ΤΕ Νοσηλευτικής και δύο ΤΕ Νοσηλευτικής. Από αυτές τις προκηρύξεις έχει ολοκληρωθεί ο προσωρινός πίνακας για τους </w:t>
      </w:r>
      <w:r>
        <w:rPr>
          <w:rFonts w:eastAsia="Times New Roman" w:cs="Times New Roman"/>
          <w:szCs w:val="24"/>
        </w:rPr>
        <w:t xml:space="preserve">τριακόσιους πενήντα και για τους υπόλοιπους αναμένεται εντός των επόμενων ημερών. </w:t>
      </w:r>
    </w:p>
    <w:p w14:paraId="0DEF68A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Ήδη εκεί που έχει ολοκληρωθεί ο προσωρινός πίνακας, έχει αποσταλεί στα νοσοκομεία για τις θέσεις ΥΕ και πανεπιστημιακής εκπαίδευσης, ώστε να προχωρήσουν στους διορισμούς από</w:t>
      </w:r>
      <w:r>
        <w:rPr>
          <w:rFonts w:eastAsia="Times New Roman" w:cs="Times New Roman"/>
          <w:szCs w:val="24"/>
        </w:rPr>
        <w:t xml:space="preserve"> τον προσωρινό πίνακα. </w:t>
      </w:r>
    </w:p>
    <w:p w14:paraId="0DEF68A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στην προκήρυξη των πεντακοσίων ογδόντα πέντε ατόμων επικουρικού λοιπού προσωπικού –και απαντώ και στην ερώτησή σας για τον μαγνητικό τομογράφο-, η οποία βγαίνει στον αέρα σε πολύ λίγες ημέρες, έχουν προβλεφθεί για</w:t>
      </w:r>
      <w:r>
        <w:rPr>
          <w:rFonts w:eastAsia="Times New Roman" w:cs="Times New Roman"/>
          <w:szCs w:val="24"/>
        </w:rPr>
        <w:t xml:space="preserve"> το νοσοκομείο σας δύο θέσεις κατηγορίας ΤΕ Ραδιολογίας-Ακτινολογίας και μία θέση βοηθού φαρμακείου, οι οποίες χρειάζονται ακριβώς για να μπει σε λειτουργία ένα μηχάνημα το οποίο υπάρχει εκεί εδώ και έξι χρόνια. Διότι το αγοράσαμε, έγινε η δουλειά και από </w:t>
      </w:r>
      <w:r>
        <w:rPr>
          <w:rFonts w:eastAsia="Times New Roman" w:cs="Times New Roman"/>
          <w:szCs w:val="24"/>
        </w:rPr>
        <w:t>εκεί και πέρα, δεν μας νοιάζει αν θα λειτουργήσει, διότι θα χαλάσει τις σχέσεις με τα διάφορα μαγαζάκια που υπάρχουν απέξω! Τίποτα δεν είναι τυχαίο σε αυτή</w:t>
      </w:r>
      <w:r>
        <w:rPr>
          <w:rFonts w:eastAsia="Times New Roman" w:cs="Times New Roman"/>
          <w:szCs w:val="24"/>
        </w:rPr>
        <w:t>ν</w:t>
      </w:r>
      <w:r>
        <w:rPr>
          <w:rFonts w:eastAsia="Times New Roman" w:cs="Times New Roman"/>
          <w:szCs w:val="24"/>
        </w:rPr>
        <w:t xml:space="preserve"> τη χώρα.</w:t>
      </w:r>
    </w:p>
    <w:p w14:paraId="0DEF68A3"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Ακριβώς, αυτό είναι!</w:t>
      </w:r>
    </w:p>
    <w:p w14:paraId="0DEF68A4"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Επίσης, γ</w:t>
      </w:r>
      <w:r>
        <w:rPr>
          <w:rFonts w:eastAsia="Times New Roman" w:cs="Times New Roman"/>
          <w:szCs w:val="24"/>
        </w:rPr>
        <w:t xml:space="preserve">ια τον </w:t>
      </w:r>
      <w:r>
        <w:rPr>
          <w:rFonts w:eastAsia="Times New Roman" w:cs="Times New Roman"/>
          <w:szCs w:val="24"/>
        </w:rPr>
        <w:t>ε</w:t>
      </w:r>
      <w:r>
        <w:rPr>
          <w:rFonts w:eastAsia="Times New Roman" w:cs="Times New Roman"/>
          <w:szCs w:val="24"/>
        </w:rPr>
        <w:t xml:space="preserve">πιμελητή Β΄ </w:t>
      </w:r>
      <w:r>
        <w:rPr>
          <w:rFonts w:eastAsia="Times New Roman" w:cs="Times New Roman"/>
          <w:szCs w:val="24"/>
        </w:rPr>
        <w:t>ν</w:t>
      </w:r>
      <w:r>
        <w:rPr>
          <w:rFonts w:eastAsia="Times New Roman" w:cs="Times New Roman"/>
          <w:szCs w:val="24"/>
        </w:rPr>
        <w:t xml:space="preserve">εφρολόγο να σας ενημερώσω ότι έχει υπογραφεί από 19 Φεβρουαρίου απόσπαση ενός νεφρολόγου που υπηρετούσε στο νοσοκομείο της Θεσσαλονίκης στο δικό σας νοσοκομείο, για να ενισχυθεί και με δεύτερο νεφρολόγο το </w:t>
      </w:r>
      <w:r>
        <w:rPr>
          <w:rFonts w:eastAsia="Times New Roman" w:cs="Times New Roman"/>
          <w:szCs w:val="24"/>
        </w:rPr>
        <w:t>ν</w:t>
      </w:r>
      <w:r>
        <w:rPr>
          <w:rFonts w:eastAsia="Times New Roman" w:cs="Times New Roman"/>
          <w:szCs w:val="24"/>
        </w:rPr>
        <w:t xml:space="preserve">οσοκομείο κι η </w:t>
      </w:r>
      <w:r>
        <w:rPr>
          <w:rFonts w:eastAsia="Times New Roman" w:cs="Times New Roman"/>
          <w:szCs w:val="24"/>
        </w:rPr>
        <w:t>ν</w:t>
      </w:r>
      <w:r>
        <w:rPr>
          <w:rFonts w:eastAsia="Times New Roman" w:cs="Times New Roman"/>
          <w:szCs w:val="24"/>
        </w:rPr>
        <w:t xml:space="preserve">εφρολογική </w:t>
      </w:r>
      <w:r>
        <w:rPr>
          <w:rFonts w:eastAsia="Times New Roman" w:cs="Times New Roman"/>
          <w:szCs w:val="24"/>
        </w:rPr>
        <w:t>κ</w:t>
      </w:r>
      <w:r>
        <w:rPr>
          <w:rFonts w:eastAsia="Times New Roman" w:cs="Times New Roman"/>
          <w:szCs w:val="24"/>
        </w:rPr>
        <w:t>λινική.</w:t>
      </w:r>
    </w:p>
    <w:p w14:paraId="0DEF68A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szCs w:val="24"/>
        </w:rPr>
        <w:t>π</w:t>
      </w:r>
      <w:r>
        <w:rPr>
          <w:rFonts w:eastAsia="Times New Roman" w:cs="Times New Roman"/>
          <w:szCs w:val="24"/>
        </w:rPr>
        <w:t xml:space="preserve">αιδιατρική </w:t>
      </w:r>
      <w:r>
        <w:rPr>
          <w:rFonts w:eastAsia="Times New Roman" w:cs="Times New Roman"/>
          <w:szCs w:val="24"/>
        </w:rPr>
        <w:t>κ</w:t>
      </w:r>
      <w:r>
        <w:rPr>
          <w:rFonts w:eastAsia="Times New Roman" w:cs="Times New Roman"/>
          <w:szCs w:val="24"/>
        </w:rPr>
        <w:t xml:space="preserve">λινική, έχει έρθει ένας επικουρικός παιδίατρος και έχουμε καλέσει σε διορισμό άλλους τρεις επικουρικούς παιδιάτρους για τη δεύτερη θέση, που όμως </w:t>
      </w:r>
      <w:r>
        <w:rPr>
          <w:rFonts w:eastAsia="Times New Roman" w:cs="Times New Roman"/>
          <w:szCs w:val="24"/>
        </w:rPr>
        <w:lastRenderedPageBreak/>
        <w:t>δεν αποδέχτηκαν διορισμό. Επίσης, στις 16 Φεβρουαρίου υπογράφηκε ο διορισμός ενός ακόμη παιδίατρου που δεν έχο</w:t>
      </w:r>
      <w:r>
        <w:rPr>
          <w:rFonts w:eastAsia="Times New Roman" w:cs="Times New Roman"/>
          <w:szCs w:val="24"/>
        </w:rPr>
        <w:t xml:space="preserve">υμε μάθει ακόμη αν θα πάει στο νοσοκομείο ή όχι. </w:t>
      </w:r>
    </w:p>
    <w:p w14:paraId="0DEF68A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Δυστυχώς, υπάρχει και αυτό το πρόβλημα. Έχουν διοριστεί αρκετοί σε θέσεις επικουρικών γιατρών, οι οποίοι όμως δεν έχουν αναλάβει υπηρεσία. Αυτό έχει να κάνει με το σύστημα που αναγκάζει κάποιους να πηγαίνου</w:t>
      </w:r>
      <w:r>
        <w:rPr>
          <w:rFonts w:eastAsia="Times New Roman" w:cs="Times New Roman"/>
          <w:szCs w:val="24"/>
        </w:rPr>
        <w:t>ν σε άλλες θέσεις από αυτές που προτιμούν, αλλά εκεί έχουμε και τις ανάγκες.</w:t>
      </w:r>
    </w:p>
    <w:p w14:paraId="0DEF68A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Πιστεύω ότι αυτό θα λυθεί με την αλλαγή του τρόπου επιλογής των επικουρικών γιατρών που ψηφίσαμε στο παράλληλο πρόγραμμα. Έτσι, θα γίνεται πλέον η αίτηση στην ΥΠΕ και σε </w:t>
      </w:r>
      <w:r>
        <w:rPr>
          <w:rFonts w:eastAsia="Times New Roman" w:cs="Times New Roman"/>
          <w:szCs w:val="24"/>
        </w:rPr>
        <w:lastRenderedPageBreak/>
        <w:t>συγκεκριμ</w:t>
      </w:r>
      <w:r>
        <w:rPr>
          <w:rFonts w:eastAsia="Times New Roman" w:cs="Times New Roman"/>
          <w:szCs w:val="24"/>
        </w:rPr>
        <w:t xml:space="preserve">ένα δύο νοσοκομεία. Οπότε δεν θα έχουμε αυτό το πρόβλημα με το μέγεθος της υγειονομικής περιφέρειας να εκτείνεται από τον Πειραιά μέχρι την Λήμνο, ας πούμε, που στον Πειραιά μπορεί να πήγαιναν, αλλά στη Λήμνο όχι. </w:t>
      </w:r>
    </w:p>
    <w:p w14:paraId="0DEF68A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Επίσης, να ξέρετε ότι υπάρχει προγραμματι</w:t>
      </w:r>
      <w:r>
        <w:rPr>
          <w:rFonts w:eastAsia="Times New Roman" w:cs="Times New Roman"/>
          <w:szCs w:val="24"/>
        </w:rPr>
        <w:t>σμός, που θα βγει σε λίγες ημέρες στον αέρα, για τις χίλιες οκτακόσιες θέσεις του λοιπού προσωπικού νοσοκομείων -η μεγάλη προκήρυξη- μαζί με τους εξακόσιους ενενήντα γιατρούς που και εκεί προβλέπονται κάποιες θέσεις για το νοσοκομείο είτε σε λοιπό προσωπικ</w:t>
      </w:r>
      <w:r>
        <w:rPr>
          <w:rFonts w:eastAsia="Times New Roman" w:cs="Times New Roman"/>
          <w:szCs w:val="24"/>
        </w:rPr>
        <w:t xml:space="preserve">ό είτε σε γιατρούς. Μιλάμε για μόνιμες θέσεις, οι οποίες θα ανακοινωθούν μέσα στις επόμενες ημέρες. </w:t>
      </w:r>
    </w:p>
    <w:p w14:paraId="0DEF68A9"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Ο λόγος που έχει καθυστερήσει αυτή η προκήρυξη να βγει είναι γιατί περιμένουμε να τελειώσουν οι προσωρινοί πίνακες και τα οριστικά αποτελέσματα της προηγού</w:t>
      </w:r>
      <w:r>
        <w:rPr>
          <w:rFonts w:eastAsia="Times New Roman" w:cs="Times New Roman"/>
          <w:szCs w:val="24"/>
        </w:rPr>
        <w:t>μενης, ούτως ώστε να μην περιμένουμε πάλι για την επόμενη προκήρυξη τα αποτελέσματα για τις ειδικότητες που είναι κοινές και στις δύο αυτές μεγάλες προκηρύξεις, οι οποίες βγήκαν για πρώτη φορά μετά από έξι χρόνια.</w:t>
      </w:r>
    </w:p>
    <w:p w14:paraId="0DEF68AA"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Τέλος, να σας ενημερώσω ότι όσον αφορά την</w:t>
      </w:r>
      <w:r>
        <w:rPr>
          <w:rFonts w:eastAsia="Times New Roman" w:cs="Times New Roman"/>
          <w:szCs w:val="24"/>
        </w:rPr>
        <w:t xml:space="preserve"> προκήρυξη του ΚΕΕΛΠΝΟ για τις μονάδες εντατικής θεραπείας, έχουν προκηρυχθεί για το </w:t>
      </w:r>
      <w:r>
        <w:rPr>
          <w:rFonts w:eastAsia="Times New Roman" w:cs="Times New Roman"/>
          <w:szCs w:val="24"/>
        </w:rPr>
        <w:t>ν</w:t>
      </w:r>
      <w:r>
        <w:rPr>
          <w:rFonts w:eastAsia="Times New Roman" w:cs="Times New Roman"/>
          <w:szCs w:val="24"/>
        </w:rPr>
        <w:t>οσοκομείο σας οι εξής θέσεις: ένας γιατρός, μία νοσηλεύτρια κατηγορίας ΠΕ, τρεις νοσηλεύτριες κα</w:t>
      </w:r>
      <w:r>
        <w:rPr>
          <w:rFonts w:eastAsia="Times New Roman" w:cs="Times New Roman"/>
          <w:szCs w:val="24"/>
        </w:rPr>
        <w:lastRenderedPageBreak/>
        <w:t xml:space="preserve">τηγορίας ΤΕ και μία νοσηλεύτρια κατηγορίας ΔΕ, για την ενίσχυση της </w:t>
      </w:r>
      <w:r>
        <w:rPr>
          <w:rFonts w:eastAsia="Times New Roman" w:cs="Times New Roman"/>
          <w:szCs w:val="24"/>
        </w:rPr>
        <w:t>μ</w:t>
      </w:r>
      <w:r>
        <w:rPr>
          <w:rFonts w:eastAsia="Times New Roman" w:cs="Times New Roman"/>
          <w:szCs w:val="24"/>
        </w:rPr>
        <w:t>ονάδα</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του </w:t>
      </w:r>
      <w:r>
        <w:rPr>
          <w:rFonts w:eastAsia="Times New Roman" w:cs="Times New Roman"/>
          <w:szCs w:val="24"/>
        </w:rPr>
        <w:t>ν</w:t>
      </w:r>
      <w:r>
        <w:rPr>
          <w:rFonts w:eastAsia="Times New Roman" w:cs="Times New Roman"/>
          <w:szCs w:val="24"/>
        </w:rPr>
        <w:t>οσοκομείου σας. Αυτά είχα να πω.</w:t>
      </w:r>
    </w:p>
    <w:p w14:paraId="0DEF68AB" w14:textId="77777777" w:rsidR="00636CB9" w:rsidRDefault="00BB6260">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κύριο Υπουργό.</w:t>
      </w:r>
    </w:p>
    <w:p w14:paraId="0DEF68AC"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w:t>
      </w:r>
      <w:proofErr w:type="spellStart"/>
      <w:r>
        <w:rPr>
          <w:rFonts w:eastAsia="Times New Roman" w:cs="Times New Roman"/>
          <w:szCs w:val="24"/>
        </w:rPr>
        <w:t>Βάκη</w:t>
      </w:r>
      <w:proofErr w:type="spellEnd"/>
      <w:r>
        <w:rPr>
          <w:rFonts w:eastAsia="Times New Roman" w:cs="Times New Roman"/>
          <w:szCs w:val="24"/>
        </w:rPr>
        <w:t>, για τη δευτερολογία της, για τρία λεπτά.</w:t>
      </w:r>
    </w:p>
    <w:p w14:paraId="0DEF68AD"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Υπουργέ, σας ευχαριστώ πολύ για την πολύ ικα</w:t>
      </w:r>
      <w:r>
        <w:rPr>
          <w:rFonts w:eastAsia="Times New Roman" w:cs="Times New Roman"/>
          <w:szCs w:val="24"/>
        </w:rPr>
        <w:t xml:space="preserve">νοποιητική απάντησή σας. Είναι βεβαίως γνωστή η προσπάθεια που καταβάλλεται από το Υπουργείου Υγείας στον τομέα του δημοσίου συστήματος υγείας, δεδομένων </w:t>
      </w:r>
      <w:r>
        <w:rPr>
          <w:rFonts w:eastAsia="Times New Roman" w:cs="Times New Roman"/>
          <w:szCs w:val="24"/>
        </w:rPr>
        <w:lastRenderedPageBreak/>
        <w:t>των τεράστιων δραματικών συσσωρευμένων προβλημάτων που κληροδοτήθηκαν σε αυτό.</w:t>
      </w:r>
    </w:p>
    <w:p w14:paraId="0DEF68AE"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Μάλιστα, σε αυτό το σημ</w:t>
      </w:r>
      <w:r>
        <w:rPr>
          <w:rFonts w:eastAsia="Times New Roman" w:cs="Times New Roman"/>
          <w:szCs w:val="24"/>
        </w:rPr>
        <w:t xml:space="preserve">είο θα αναφερθώ και σε ένα πρόσφατο περιστατικό από το Γενικό Νοσοκομείο Κέρκυρας. Ο </w:t>
      </w:r>
      <w:r>
        <w:rPr>
          <w:rFonts w:eastAsia="Times New Roman" w:cs="Times New Roman"/>
          <w:szCs w:val="24"/>
        </w:rPr>
        <w:t>δ</w:t>
      </w:r>
      <w:r>
        <w:rPr>
          <w:rFonts w:eastAsia="Times New Roman" w:cs="Times New Roman"/>
          <w:szCs w:val="24"/>
        </w:rPr>
        <w:t xml:space="preserve">ιευθυντής της Β΄ </w:t>
      </w:r>
      <w:r>
        <w:rPr>
          <w:rFonts w:eastAsia="Times New Roman" w:cs="Times New Roman"/>
          <w:szCs w:val="24"/>
        </w:rPr>
        <w:t>π</w:t>
      </w:r>
      <w:r>
        <w:rPr>
          <w:rFonts w:eastAsia="Times New Roman" w:cs="Times New Roman"/>
          <w:szCs w:val="24"/>
        </w:rPr>
        <w:t xml:space="preserve">αθολογικής </w:t>
      </w:r>
      <w:r>
        <w:rPr>
          <w:rFonts w:eastAsia="Times New Roman" w:cs="Times New Roman"/>
          <w:szCs w:val="24"/>
        </w:rPr>
        <w:t>κ</w:t>
      </w:r>
      <w:r>
        <w:rPr>
          <w:rFonts w:eastAsia="Times New Roman" w:cs="Times New Roman"/>
          <w:szCs w:val="24"/>
        </w:rPr>
        <w:t>λινικής παραιτήθηκε αυτή</w:t>
      </w:r>
      <w:r>
        <w:rPr>
          <w:rFonts w:eastAsia="Times New Roman" w:cs="Times New Roman"/>
          <w:szCs w:val="24"/>
        </w:rPr>
        <w:t>ν</w:t>
      </w:r>
      <w:r>
        <w:rPr>
          <w:rFonts w:eastAsia="Times New Roman" w:cs="Times New Roman"/>
          <w:szCs w:val="24"/>
        </w:rPr>
        <w:t xml:space="preserve"> την εβδομάδα για λόγους λειτουργίας και οργάνωσης της κλινικής. Και μάλιστα, ο συγκεκριμένος, λόγω της εξειδίκευσή</w:t>
      </w:r>
      <w:r>
        <w:rPr>
          <w:rFonts w:eastAsia="Times New Roman" w:cs="Times New Roman"/>
          <w:szCs w:val="24"/>
        </w:rPr>
        <w:t xml:space="preserve">ς του, εξυπηρετούσε διαβητικούς ασθενείς. Είναι και αυτό ένα σημείο επιδείνωσης, </w:t>
      </w:r>
      <w:proofErr w:type="spellStart"/>
      <w:r>
        <w:rPr>
          <w:rFonts w:eastAsia="Times New Roman" w:cs="Times New Roman"/>
          <w:szCs w:val="24"/>
        </w:rPr>
        <w:t>υποστελέχωσης</w:t>
      </w:r>
      <w:proofErr w:type="spellEnd"/>
      <w:r>
        <w:rPr>
          <w:rFonts w:eastAsia="Times New Roman" w:cs="Times New Roman"/>
          <w:szCs w:val="24"/>
        </w:rPr>
        <w:t xml:space="preserve"> και δυσχερών συνθηκών εργασίας στο </w:t>
      </w:r>
      <w:r>
        <w:rPr>
          <w:rFonts w:eastAsia="Times New Roman" w:cs="Times New Roman"/>
          <w:szCs w:val="24"/>
        </w:rPr>
        <w:t>ν</w:t>
      </w:r>
      <w:r>
        <w:rPr>
          <w:rFonts w:eastAsia="Times New Roman" w:cs="Times New Roman"/>
          <w:szCs w:val="24"/>
        </w:rPr>
        <w:t xml:space="preserve">οσοκομείο. </w:t>
      </w:r>
    </w:p>
    <w:p w14:paraId="0DEF68A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όπως γνωρίζετε, η </w:t>
      </w:r>
      <w:proofErr w:type="spellStart"/>
      <w:r>
        <w:rPr>
          <w:rFonts w:eastAsia="Times New Roman" w:cs="Times New Roman"/>
          <w:szCs w:val="24"/>
        </w:rPr>
        <w:t>νησιωτικότητα</w:t>
      </w:r>
      <w:proofErr w:type="spellEnd"/>
      <w:r>
        <w:rPr>
          <w:rFonts w:eastAsia="Times New Roman" w:cs="Times New Roman"/>
          <w:szCs w:val="24"/>
        </w:rPr>
        <w:t xml:space="preserve"> είναι ένας σημαίνων παράγοντας, σε ό,τι αφορά και τη λειτουργία του </w:t>
      </w:r>
      <w:r>
        <w:rPr>
          <w:rFonts w:eastAsia="Times New Roman" w:cs="Times New Roman"/>
          <w:szCs w:val="24"/>
        </w:rPr>
        <w:t>ν</w:t>
      </w:r>
      <w:r>
        <w:rPr>
          <w:rFonts w:eastAsia="Times New Roman" w:cs="Times New Roman"/>
          <w:szCs w:val="24"/>
        </w:rPr>
        <w:t>οσοκ</w:t>
      </w:r>
      <w:r>
        <w:rPr>
          <w:rFonts w:eastAsia="Times New Roman" w:cs="Times New Roman"/>
          <w:szCs w:val="24"/>
        </w:rPr>
        <w:t xml:space="preserve">ομείου μας, διότι λόγω αυτής της </w:t>
      </w:r>
      <w:proofErr w:type="spellStart"/>
      <w:r>
        <w:rPr>
          <w:rFonts w:eastAsia="Times New Roman" w:cs="Times New Roman"/>
          <w:szCs w:val="24"/>
        </w:rPr>
        <w:t>υποστελέχωσης</w:t>
      </w:r>
      <w:proofErr w:type="spellEnd"/>
      <w:r>
        <w:rPr>
          <w:rFonts w:eastAsia="Times New Roman" w:cs="Times New Roman"/>
          <w:szCs w:val="24"/>
        </w:rPr>
        <w:t>, ο μεγαλύτερος αριθμός ασθενών αναγκάζεται εδώ και πάρα πολλά χρόνια να μετακινείται για εξετάσεις ή για νοσηλεία σε νοσοκομεία που βρίσκονται σε κοντινές πόλεις και συνήθως στα Ιωάννινα.</w:t>
      </w:r>
    </w:p>
    <w:p w14:paraId="0DEF68B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Θα ήθελα να πω, τέλος</w:t>
      </w:r>
      <w:r>
        <w:rPr>
          <w:rFonts w:eastAsia="Times New Roman" w:cs="Times New Roman"/>
          <w:szCs w:val="24"/>
        </w:rPr>
        <w:t>, και άλλα δύο πράγματα. Υψίστης σημασίας είναι η λειτουργία του ΕΚΑΒ της Κέρκυρας, το οποίο υπάγεται διοικητικά στο ΕΚΑΒ των Ιωαννίνων, γεγονός που προκαλεί επιπρόσθετα οργανωτικά προβλήματα.</w:t>
      </w:r>
    </w:p>
    <w:p w14:paraId="0DEF68B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Η δύναμη του ΕΚΑΒ στην Κέρκυρα αποτελείται από προσωπικό μόλις </w:t>
      </w:r>
      <w:r>
        <w:rPr>
          <w:rFonts w:eastAsia="Times New Roman" w:cs="Times New Roman"/>
          <w:szCs w:val="24"/>
        </w:rPr>
        <w:t>είκοσι επτά ατόμων και με δεδομένο των υψηλότατο φόρτο εργασίας, ιδιαίτερα κατά την τουριστική περίοδο, τις υπάρχουσες χιλιομετρικές αποστάσεις άνω των εκατό χιλιομέτρων και το προβληματικό οδικό δίκτυο, κρίνεται απαραίτητη η αύξηση του υπάρχοντος προσωπικ</w:t>
      </w:r>
      <w:r>
        <w:rPr>
          <w:rFonts w:eastAsia="Times New Roman" w:cs="Times New Roman"/>
          <w:szCs w:val="24"/>
        </w:rPr>
        <w:t>ού βραχυπρόθεσμα, ενώ μακροπρόθεσμα θα λειτουργούσε ιδιαιτέρως θετικά και η δημιουργία ΕΚΑΒ Ιονίων Νήσων.</w:t>
      </w:r>
    </w:p>
    <w:p w14:paraId="0DEF68B2"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Τελειώνω και με μ</w:t>
      </w:r>
      <w:r>
        <w:rPr>
          <w:rFonts w:eastAsia="Times New Roman" w:cs="Times New Roman"/>
          <w:szCs w:val="24"/>
        </w:rPr>
        <w:t>ί</w:t>
      </w:r>
      <w:r>
        <w:rPr>
          <w:rFonts w:eastAsia="Times New Roman" w:cs="Times New Roman"/>
          <w:szCs w:val="24"/>
        </w:rPr>
        <w:t>α άλλη οργανωτική δυσλειτουργία -αυτά, βεβαίως, για το μέλλον- που παρατηρείται και στην 6</w:t>
      </w:r>
      <w:r>
        <w:rPr>
          <w:rFonts w:eastAsia="Times New Roman" w:cs="Times New Roman"/>
          <w:szCs w:val="24"/>
          <w:vertAlign w:val="superscript"/>
        </w:rPr>
        <w:t>η</w:t>
      </w:r>
      <w:r>
        <w:rPr>
          <w:rFonts w:eastAsia="Times New Roman" w:cs="Times New Roman"/>
          <w:szCs w:val="24"/>
        </w:rPr>
        <w:t xml:space="preserve"> Υγειονομική Περιφέρεια, στην οποία υπάγε</w:t>
      </w:r>
      <w:r>
        <w:rPr>
          <w:rFonts w:eastAsia="Times New Roman" w:cs="Times New Roman"/>
          <w:szCs w:val="24"/>
        </w:rPr>
        <w:t xml:space="preserve">ται το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lastRenderedPageBreak/>
        <w:t>μας και η οποία αντιμετωπίζει σοβαρό πρόβλημα λόγω της τεράστιας έκτασης και των πολλαπλών δομών που έχει να αντιμετωπίσει.</w:t>
      </w:r>
    </w:p>
    <w:p w14:paraId="0DEF68B3"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ότι εντάσσεται στον γενικότερο σχεδιασμό σας η διοικητική αναδιάρθρωση της δομής του συστήματος υγείας </w:t>
      </w:r>
      <w:r>
        <w:rPr>
          <w:rFonts w:eastAsia="Times New Roman" w:cs="Times New Roman"/>
          <w:szCs w:val="24"/>
        </w:rPr>
        <w:t>και για τον λόγο αυτόν επιτρέψτε μου να επισημάνω ότι η επαναδημιουργία Υγειονομικής Περιφέρειας Ιονίων Νήσων θα συνέβαλε ουσιαστικά στη βελτίωση των παροχών υγείας σε τοπικό επίπεδο.</w:t>
      </w:r>
    </w:p>
    <w:p w14:paraId="0DEF68B4"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Σας ευχαριστούμε πολύ.</w:t>
      </w:r>
    </w:p>
    <w:p w14:paraId="0DEF68B5" w14:textId="77777777" w:rsidR="00636CB9" w:rsidRDefault="00BB6260">
      <w:pPr>
        <w:spacing w:line="600" w:lineRule="auto"/>
        <w:ind w:firstLine="720"/>
        <w:contextualSpacing/>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Ευχαριστούμε τη</w:t>
      </w:r>
      <w:r>
        <w:rPr>
          <w:rFonts w:eastAsia="Times New Roman" w:cs="Times New Roman"/>
        </w:rPr>
        <w:t xml:space="preserve">ν κ. </w:t>
      </w:r>
      <w:proofErr w:type="spellStart"/>
      <w:r>
        <w:rPr>
          <w:rFonts w:eastAsia="Times New Roman" w:cs="Times New Roman"/>
        </w:rPr>
        <w:t>Βάκη</w:t>
      </w:r>
      <w:proofErr w:type="spellEnd"/>
      <w:r>
        <w:rPr>
          <w:rFonts w:eastAsia="Times New Roman" w:cs="Times New Roman"/>
        </w:rPr>
        <w:t>.</w:t>
      </w:r>
    </w:p>
    <w:p w14:paraId="0DEF68B6" w14:textId="77777777" w:rsidR="00636CB9" w:rsidRDefault="00BB6260">
      <w:pPr>
        <w:spacing w:line="600" w:lineRule="auto"/>
        <w:ind w:firstLine="720"/>
        <w:contextualSpacing/>
        <w:jc w:val="both"/>
        <w:rPr>
          <w:rFonts w:eastAsia="Times New Roman" w:cs="Times New Roman"/>
        </w:rPr>
      </w:pPr>
      <w:r>
        <w:rPr>
          <w:rFonts w:eastAsia="Times New Roman" w:cs="Times New Roman"/>
        </w:rPr>
        <w:lastRenderedPageBreak/>
        <w:t xml:space="preserve">Τον λόγο έχει ο Αναπληρωτής Υπουργός Υγείας κ. </w:t>
      </w:r>
      <w:proofErr w:type="spellStart"/>
      <w:r>
        <w:rPr>
          <w:rFonts w:eastAsia="Times New Roman" w:cs="Times New Roman"/>
        </w:rPr>
        <w:t>Πολάκης</w:t>
      </w:r>
      <w:proofErr w:type="spellEnd"/>
      <w:r>
        <w:rPr>
          <w:rFonts w:eastAsia="Times New Roman" w:cs="Times New Roman"/>
        </w:rPr>
        <w:t>, για να ολοκληρώσει την απάντησή του.</w:t>
      </w:r>
    </w:p>
    <w:p w14:paraId="0DEF68B7" w14:textId="77777777" w:rsidR="00636CB9" w:rsidRDefault="00BB6260">
      <w:pPr>
        <w:spacing w:line="600" w:lineRule="auto"/>
        <w:ind w:firstLine="720"/>
        <w:contextualSpacing/>
        <w:jc w:val="both"/>
        <w:rPr>
          <w:rFonts w:eastAsia="Times New Roman" w:cs="Times New Roman"/>
        </w:rPr>
      </w:pPr>
      <w:r>
        <w:rPr>
          <w:rFonts w:eastAsia="Times New Roman" w:cs="Times New Roman"/>
          <w:b/>
        </w:rPr>
        <w:t>ΠΑΥΛΟΣ ΠΟΛΑΚΗΣ (Αναπληρωτής Υπουργός Υγείας):</w:t>
      </w:r>
      <w:r>
        <w:rPr>
          <w:rFonts w:eastAsia="Times New Roman" w:cs="Times New Roman"/>
        </w:rPr>
        <w:t xml:space="preserve"> Κυρία </w:t>
      </w:r>
      <w:proofErr w:type="spellStart"/>
      <w:r>
        <w:rPr>
          <w:rFonts w:eastAsia="Times New Roman" w:cs="Times New Roman"/>
        </w:rPr>
        <w:t>Βάκη</w:t>
      </w:r>
      <w:proofErr w:type="spellEnd"/>
      <w:r>
        <w:rPr>
          <w:rFonts w:eastAsia="Times New Roman" w:cs="Times New Roman"/>
        </w:rPr>
        <w:t xml:space="preserve">, κάποιοι άνθρωποι οι οποίοι υπηρετούν για πολλά χρόνια σε τέτοιες περιοχές και δέχονται έναν τεράστιο φόρτο εργασίας, όντως, λυγίζουν και αυτός είναι και ο λόγος που πραγματικά προσπαθούμε όσο μπορούμε να ενισχυθεί το σύστημα με προσωπικό. Από </w:t>
      </w:r>
      <w:r>
        <w:rPr>
          <w:rFonts w:eastAsia="Times New Roman" w:cs="Times New Roman"/>
        </w:rPr>
        <w:t xml:space="preserve">τη στιγμή που δημιουργήθηκε και αυτό το πρόβλημα, θα κοιτάξουμε να το </w:t>
      </w:r>
      <w:r w:rsidRPr="00D716D9">
        <w:rPr>
          <w:rFonts w:eastAsia="Times New Roman" w:cs="Times New Roman"/>
        </w:rPr>
        <w:t>καλύψουμε.</w:t>
      </w:r>
    </w:p>
    <w:p w14:paraId="0DEF68B8" w14:textId="77777777" w:rsidR="00636CB9" w:rsidRDefault="00BB6260">
      <w:pPr>
        <w:spacing w:line="600" w:lineRule="auto"/>
        <w:ind w:firstLine="720"/>
        <w:contextualSpacing/>
        <w:jc w:val="both"/>
        <w:rPr>
          <w:rFonts w:eastAsia="Times New Roman" w:cs="Times New Roman"/>
        </w:rPr>
      </w:pPr>
      <w:r>
        <w:rPr>
          <w:rFonts w:eastAsia="Times New Roman" w:cs="Times New Roman"/>
        </w:rPr>
        <w:t xml:space="preserve">Όσον αφορά στο θέμα του ΕΚΑΒ, ξέρετε ότι στο ΕΚΑΒ διορίσαμε </w:t>
      </w:r>
      <w:proofErr w:type="spellStart"/>
      <w:r>
        <w:rPr>
          <w:rFonts w:eastAsia="Times New Roman" w:cs="Times New Roman"/>
        </w:rPr>
        <w:t>εκατόν</w:t>
      </w:r>
      <w:proofErr w:type="spellEnd"/>
      <w:r>
        <w:rPr>
          <w:rFonts w:eastAsia="Times New Roman" w:cs="Times New Roman"/>
        </w:rPr>
        <w:t xml:space="preserve"> ογδόντα επτά άτομα στις αρχές του Γενάρη.</w:t>
      </w:r>
    </w:p>
    <w:p w14:paraId="0DEF68B9" w14:textId="77777777" w:rsidR="00636CB9" w:rsidRDefault="00BB6260">
      <w:pPr>
        <w:spacing w:line="600" w:lineRule="auto"/>
        <w:ind w:firstLine="720"/>
        <w:contextualSpacing/>
        <w:jc w:val="both"/>
        <w:rPr>
          <w:rFonts w:eastAsia="Times New Roman" w:cs="Times New Roman"/>
        </w:rPr>
      </w:pPr>
      <w:r>
        <w:rPr>
          <w:rFonts w:eastAsia="Times New Roman" w:cs="Times New Roman"/>
          <w:b/>
        </w:rPr>
        <w:t>ΦΩΤΕΙΝΗ ΒΑΚΗ:</w:t>
      </w:r>
      <w:r>
        <w:rPr>
          <w:rFonts w:eastAsia="Times New Roman" w:cs="Times New Roman"/>
        </w:rPr>
        <w:t xml:space="preserve"> Ναι, βεβαίως, το γνωρίζω.</w:t>
      </w:r>
    </w:p>
    <w:p w14:paraId="0DEF68BA" w14:textId="77777777" w:rsidR="00636CB9" w:rsidRDefault="00BB6260">
      <w:pPr>
        <w:spacing w:line="600" w:lineRule="auto"/>
        <w:ind w:firstLine="720"/>
        <w:contextualSpacing/>
        <w:jc w:val="both"/>
        <w:rPr>
          <w:rFonts w:eastAsia="Times New Roman" w:cs="Times New Roman"/>
        </w:rPr>
      </w:pPr>
      <w:r>
        <w:rPr>
          <w:rFonts w:eastAsia="Times New Roman" w:cs="Times New Roman"/>
          <w:b/>
        </w:rPr>
        <w:lastRenderedPageBreak/>
        <w:t>ΠΑΥΛΟΣ ΠΟΛΑΚΗΣ (Αναπληρωτή</w:t>
      </w:r>
      <w:r>
        <w:rPr>
          <w:rFonts w:eastAsia="Times New Roman" w:cs="Times New Roman"/>
          <w:b/>
        </w:rPr>
        <w:t>ς Υπουργός Υγείας):</w:t>
      </w:r>
      <w:r>
        <w:rPr>
          <w:rFonts w:eastAsia="Times New Roman" w:cs="Times New Roman"/>
        </w:rPr>
        <w:t xml:space="preserve"> Από εκεί και πέρα, μέσα στις επόμενες μέρες βγαίνει «στον αέρα» και μια προκήρυξη για άλλα εκατό άτομα, που περιλαμβάνει προσλήψεις στις περιοχές που δεν είχαν πάει από τους </w:t>
      </w:r>
      <w:proofErr w:type="spellStart"/>
      <w:r>
        <w:rPr>
          <w:rFonts w:eastAsia="Times New Roman" w:cs="Times New Roman"/>
        </w:rPr>
        <w:t>εκατόν</w:t>
      </w:r>
      <w:proofErr w:type="spellEnd"/>
      <w:r>
        <w:rPr>
          <w:rFonts w:eastAsia="Times New Roman" w:cs="Times New Roman"/>
        </w:rPr>
        <w:t xml:space="preserve"> ογδόντα επτά. Τα Ιόνια και η Κέρκυρα είναι μέσα εκεί, π</w:t>
      </w:r>
      <w:r>
        <w:rPr>
          <w:rFonts w:eastAsia="Times New Roman" w:cs="Times New Roman"/>
        </w:rPr>
        <w:t>ροβλέπονται θέσεις και για εκεί. Δεν είναι τόσο μικρός ο αριθμός είκοσι επτά. Στα Χανιά έχουν τριάντα έξι, στο Ρέθυμνο έχουν είκοσι εννιά. Δεν είναι μικρός ο αριθμός. Υπάρχει ζήτημα κατανομής του αριθμού και λειτουργίας των πραγμάτων. Μετά θα συζητηθεί και</w:t>
      </w:r>
      <w:r>
        <w:rPr>
          <w:rFonts w:eastAsia="Times New Roman" w:cs="Times New Roman"/>
        </w:rPr>
        <w:t xml:space="preserve"> μια ερώτηση για τα ασθενοφόρα, όπου θα πω κάποια πράγματα. Σε σχέση με το ΕΚΑΒ, δηλαδή, θα υπάρξει μια απάντηση.</w:t>
      </w:r>
    </w:p>
    <w:p w14:paraId="0DEF68BB" w14:textId="77777777" w:rsidR="00636CB9" w:rsidRDefault="00BB6260">
      <w:pPr>
        <w:spacing w:line="600" w:lineRule="auto"/>
        <w:ind w:firstLine="720"/>
        <w:contextualSpacing/>
        <w:jc w:val="both"/>
        <w:rPr>
          <w:rFonts w:eastAsia="Times New Roman" w:cs="Times New Roman"/>
        </w:rPr>
      </w:pPr>
      <w:r>
        <w:rPr>
          <w:rFonts w:eastAsia="Times New Roman" w:cs="Times New Roman"/>
        </w:rPr>
        <w:lastRenderedPageBreak/>
        <w:t xml:space="preserve">Ως προς το τελευταίο που είπατε για την </w:t>
      </w:r>
      <w:r>
        <w:rPr>
          <w:rFonts w:eastAsia="Times New Roman" w:cs="Times New Roman"/>
        </w:rPr>
        <w:t>υ</w:t>
      </w:r>
      <w:r>
        <w:rPr>
          <w:rFonts w:eastAsia="Times New Roman" w:cs="Times New Roman"/>
        </w:rPr>
        <w:t xml:space="preserve">γειονομική </w:t>
      </w:r>
      <w:r>
        <w:rPr>
          <w:rFonts w:eastAsia="Times New Roman" w:cs="Times New Roman"/>
        </w:rPr>
        <w:t>π</w:t>
      </w:r>
      <w:r>
        <w:rPr>
          <w:rFonts w:eastAsia="Times New Roman" w:cs="Times New Roman"/>
        </w:rPr>
        <w:t xml:space="preserve">εριφέρεια, είναι σαφές ότι μια </w:t>
      </w:r>
      <w:r>
        <w:rPr>
          <w:rFonts w:eastAsia="Times New Roman" w:cs="Times New Roman"/>
        </w:rPr>
        <w:t>υ</w:t>
      </w:r>
      <w:r>
        <w:rPr>
          <w:rFonts w:eastAsia="Times New Roman" w:cs="Times New Roman"/>
        </w:rPr>
        <w:t xml:space="preserve">γειονομική </w:t>
      </w:r>
      <w:r>
        <w:rPr>
          <w:rFonts w:eastAsia="Times New Roman" w:cs="Times New Roman"/>
        </w:rPr>
        <w:t>π</w:t>
      </w:r>
      <w:r>
        <w:rPr>
          <w:rFonts w:eastAsia="Times New Roman" w:cs="Times New Roman"/>
        </w:rPr>
        <w:t xml:space="preserve">εριφέρεια η οποία είναι από το Ταίναρο μέχρι </w:t>
      </w:r>
      <w:r>
        <w:rPr>
          <w:rFonts w:eastAsia="Times New Roman" w:cs="Times New Roman"/>
        </w:rPr>
        <w:t>τους Οθωνούς-</w:t>
      </w:r>
      <w:proofErr w:type="spellStart"/>
      <w:r>
        <w:rPr>
          <w:rFonts w:eastAsia="Times New Roman" w:cs="Times New Roman"/>
        </w:rPr>
        <w:t>Μαθράκι</w:t>
      </w:r>
      <w:proofErr w:type="spellEnd"/>
      <w:r>
        <w:rPr>
          <w:rFonts w:eastAsia="Times New Roman" w:cs="Times New Roman"/>
        </w:rPr>
        <w:t>-</w:t>
      </w:r>
      <w:proofErr w:type="spellStart"/>
      <w:r>
        <w:rPr>
          <w:rFonts w:eastAsia="Times New Roman" w:cs="Times New Roman"/>
        </w:rPr>
        <w:t>Ερεικούσα</w:t>
      </w:r>
      <w:proofErr w:type="spellEnd"/>
      <w:r>
        <w:rPr>
          <w:rFonts w:eastAsia="Times New Roman" w:cs="Times New Roman"/>
        </w:rPr>
        <w:t xml:space="preserve"> δεν είναι λειτουργική. Είναι προφανές. Αν σπάσει μια υγειονομική περιφέρεια -που θα σπάσει και αυτή και κάποια άλλη- μια από αυτές είναι η 6</w:t>
      </w:r>
      <w:r>
        <w:rPr>
          <w:rFonts w:eastAsia="Times New Roman" w:cs="Times New Roman"/>
          <w:vertAlign w:val="superscript"/>
        </w:rPr>
        <w:t>η</w:t>
      </w:r>
      <w:r>
        <w:rPr>
          <w:rFonts w:eastAsia="Times New Roman" w:cs="Times New Roman"/>
        </w:rPr>
        <w:t xml:space="preserve"> ΥΠΕ. Υπάρχουν δύο σχεδιασμοί. Ο ένας είναι να είναι η Ήπειρος μαζί με τα Βόρεια Ιόν</w:t>
      </w:r>
      <w:r>
        <w:rPr>
          <w:rFonts w:eastAsia="Times New Roman" w:cs="Times New Roman"/>
        </w:rPr>
        <w:t>ια ή να πάνε όλα τα Ιόνια μαζί με τη Δυτική Ελλάδα. Θα δούμε ποια είναι η πιο λειτουργική λύση. Δεν νομίζω ότι είναι λειτουργική μόνο των Ιονίων Νήσων. Δεν γίνεται και αυτό δεν είναι τόσο λειτουργικό, γιατί έχει να κάνει και με το πού πρέπει να απευθύνοντα</w:t>
      </w:r>
      <w:r>
        <w:rPr>
          <w:rFonts w:eastAsia="Times New Roman" w:cs="Times New Roman"/>
        </w:rPr>
        <w:t xml:space="preserve">ι οι </w:t>
      </w:r>
      <w:r>
        <w:rPr>
          <w:rFonts w:eastAsia="Times New Roman" w:cs="Times New Roman"/>
        </w:rPr>
        <w:lastRenderedPageBreak/>
        <w:t xml:space="preserve">δευτεροβάθμιες δομές σε τριτοβάθμια </w:t>
      </w:r>
      <w:proofErr w:type="spellStart"/>
      <w:r>
        <w:rPr>
          <w:rFonts w:eastAsia="Times New Roman" w:cs="Times New Roman"/>
        </w:rPr>
        <w:t>απεύθυνση</w:t>
      </w:r>
      <w:proofErr w:type="spellEnd"/>
      <w:r>
        <w:rPr>
          <w:rFonts w:eastAsia="Times New Roman" w:cs="Times New Roman"/>
        </w:rPr>
        <w:t xml:space="preserve"> μετά και πρέπει να έχεις έναν τέτοιο σχεδιασμό.</w:t>
      </w:r>
    </w:p>
    <w:p w14:paraId="0DEF68BC" w14:textId="77777777" w:rsidR="00636CB9" w:rsidRDefault="00BB6260">
      <w:pPr>
        <w:spacing w:line="600" w:lineRule="auto"/>
        <w:ind w:firstLine="720"/>
        <w:contextualSpacing/>
        <w:jc w:val="both"/>
        <w:rPr>
          <w:rFonts w:eastAsia="Times New Roman" w:cs="Times New Roman"/>
        </w:rPr>
      </w:pPr>
      <w:r>
        <w:rPr>
          <w:rFonts w:eastAsia="Times New Roman" w:cs="Times New Roman"/>
        </w:rPr>
        <w:t>Πάντως, ως προς αυτό το πράγμα μέσα στο 2016 θα καταλήξουμε, διότι το κουβαλάμε και αυτό σαν αμαρτία από το παρελθόν με τις εφτά υγειονομικές περιφέρειες που</w:t>
      </w:r>
      <w:r>
        <w:rPr>
          <w:rFonts w:eastAsia="Times New Roman" w:cs="Times New Roman"/>
        </w:rPr>
        <w:t xml:space="preserve"> υπάρχουν τώρα, που ειδικά δύο έχουν σοβαρό πρόβλημα δυσλειτουργίας λόγω της τεράστιας έκτασής τους. Η μία είναι η 6</w:t>
      </w:r>
      <w:r>
        <w:rPr>
          <w:rFonts w:eastAsia="Times New Roman" w:cs="Times New Roman"/>
          <w:vertAlign w:val="superscript"/>
        </w:rPr>
        <w:t>η</w:t>
      </w:r>
      <w:r>
        <w:rPr>
          <w:rFonts w:eastAsia="Times New Roman" w:cs="Times New Roman"/>
        </w:rPr>
        <w:t xml:space="preserve"> και η άλλη είναι η 2</w:t>
      </w:r>
      <w:r>
        <w:rPr>
          <w:rFonts w:eastAsia="Times New Roman" w:cs="Times New Roman"/>
          <w:vertAlign w:val="superscript"/>
        </w:rPr>
        <w:t>η</w:t>
      </w:r>
      <w:r>
        <w:rPr>
          <w:rFonts w:eastAsia="Times New Roman" w:cs="Times New Roman"/>
        </w:rPr>
        <w:t xml:space="preserve"> Υγειονομική Περιφέρεια, η οποία είναι ο Πειραιάς και από τη Λήμνο πάει στη Ρόδο και στο Καστελόριζο, οι οποίες είναι</w:t>
      </w:r>
      <w:r>
        <w:rPr>
          <w:rFonts w:eastAsia="Times New Roman" w:cs="Times New Roman"/>
        </w:rPr>
        <w:t xml:space="preserve"> προφανές ότι πρέπει να σπάσουν σε πιο λειτουργικά σχήματα.</w:t>
      </w:r>
    </w:p>
    <w:p w14:paraId="0DEF68BD" w14:textId="77777777" w:rsidR="00636CB9" w:rsidRDefault="00BB6260">
      <w:pPr>
        <w:spacing w:line="600" w:lineRule="auto"/>
        <w:ind w:firstLine="720"/>
        <w:contextualSpacing/>
        <w:jc w:val="both"/>
        <w:rPr>
          <w:rFonts w:eastAsia="Times New Roman" w:cs="Times New Roman"/>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rPr>
        <w:t>Ευχαριστούμε τον κύριο Υπουργό.</w:t>
      </w:r>
    </w:p>
    <w:p w14:paraId="0DEF68BE" w14:textId="77777777" w:rsidR="00636CB9" w:rsidRDefault="00BB6260">
      <w:pPr>
        <w:spacing w:after="0" w:line="600" w:lineRule="auto"/>
        <w:ind w:firstLine="720"/>
        <w:jc w:val="both"/>
        <w:rPr>
          <w:rFonts w:eastAsia="Times New Roman" w:cs="Times New Roman"/>
          <w:bCs/>
        </w:rPr>
      </w:pPr>
      <w:r>
        <w:rPr>
          <w:rFonts w:eastAsia="Times New Roman" w:cs="Times New Roman"/>
        </w:rPr>
        <w:t xml:space="preserve">Η </w:t>
      </w:r>
      <w:r>
        <w:rPr>
          <w:rFonts w:eastAsia="Times New Roman" w:cs="Times New Roman"/>
        </w:rPr>
        <w:t xml:space="preserve">έβδομη </w:t>
      </w:r>
      <w:r>
        <w:rPr>
          <w:rFonts w:eastAsia="Times New Roman" w:cs="Times New Roman"/>
        </w:rPr>
        <w:t xml:space="preserve">με αριθμό 565/22-2-2016 επίκαιρη ερώτηση δεύτερου κύκλου του Βουλευτή Αιτωλοακαρνανίας της Νέας Δημοκρατίας κ. </w:t>
      </w:r>
      <w:r>
        <w:rPr>
          <w:rFonts w:eastAsia="Times New Roman" w:cs="Times New Roman"/>
          <w:bCs/>
        </w:rPr>
        <w:t>Κωνσταντίνου Καραγκούνη</w:t>
      </w:r>
      <w:r>
        <w:rPr>
          <w:rFonts w:eastAsia="Times New Roman" w:cs="Times New Roman"/>
        </w:rPr>
        <w:t xml:space="preserve"> προς τον Υπουργό </w:t>
      </w:r>
      <w:r>
        <w:rPr>
          <w:rFonts w:eastAsia="Times New Roman" w:cs="Times New Roman"/>
          <w:bCs/>
        </w:rPr>
        <w:t>Παιδείας, Έρευνας και Θρησκευμάτων, σχετικά με τη συνέχιση της λειτουργίας των Πανεπιστημιακών Τμημάτων στο Αγρίνιο, δεν συζητείται λόγω κωλύματος του κυρίου Βουλευτή.</w:t>
      </w:r>
    </w:p>
    <w:p w14:paraId="0DEF68BF" w14:textId="77777777" w:rsidR="00636CB9" w:rsidRDefault="00BB6260">
      <w:pPr>
        <w:spacing w:after="0" w:line="600" w:lineRule="auto"/>
        <w:ind w:firstLine="720"/>
        <w:jc w:val="both"/>
        <w:rPr>
          <w:rFonts w:eastAsia="Times New Roman" w:cs="Times New Roman"/>
        </w:rPr>
      </w:pPr>
      <w:r>
        <w:rPr>
          <w:rFonts w:eastAsia="Times New Roman" w:cs="Times New Roman"/>
        </w:rPr>
        <w:t xml:space="preserve">Η </w:t>
      </w:r>
      <w:r>
        <w:rPr>
          <w:rFonts w:eastAsia="Times New Roman" w:cs="Times New Roman"/>
        </w:rPr>
        <w:t xml:space="preserve">ενδέκατη </w:t>
      </w:r>
      <w:r>
        <w:rPr>
          <w:rFonts w:eastAsia="Times New Roman" w:cs="Times New Roman"/>
        </w:rPr>
        <w:t>με αριθμό 578/23-2-2016 επίκαιρη ερώ</w:t>
      </w:r>
      <w:r>
        <w:rPr>
          <w:rFonts w:eastAsia="Times New Roman" w:cs="Times New Roman"/>
        </w:rPr>
        <w:t>τηση δεύτερου κύκλου του Βουλευτή Β΄ Θεσσαλονίκης του Κομμουνιστικού Κόμματος Ελλάδ</w:t>
      </w:r>
      <w:r>
        <w:rPr>
          <w:rFonts w:eastAsia="Times New Roman" w:cs="Times New Roman"/>
        </w:rPr>
        <w:t>α</w:t>
      </w:r>
      <w:r>
        <w:rPr>
          <w:rFonts w:eastAsia="Times New Roman" w:cs="Times New Roman"/>
        </w:rPr>
        <w:t xml:space="preserve">ς κ. </w:t>
      </w:r>
      <w:r>
        <w:rPr>
          <w:rFonts w:eastAsia="Times New Roman" w:cs="Times New Roman"/>
          <w:bCs/>
        </w:rPr>
        <w:t xml:space="preserve">Σάκη </w:t>
      </w:r>
      <w:proofErr w:type="spellStart"/>
      <w:r>
        <w:rPr>
          <w:rFonts w:eastAsia="Times New Roman" w:cs="Times New Roman"/>
          <w:bCs/>
        </w:rPr>
        <w:t>Βαρδαλή</w:t>
      </w:r>
      <w:proofErr w:type="spellEnd"/>
      <w:r>
        <w:rPr>
          <w:rFonts w:eastAsia="Times New Roman" w:cs="Times New Roman"/>
        </w:rPr>
        <w:t xml:space="preserve"> προς τον Υ</w:t>
      </w:r>
      <w:r>
        <w:rPr>
          <w:rFonts w:eastAsia="Times New Roman" w:cs="Times New Roman"/>
        </w:rPr>
        <w:lastRenderedPageBreak/>
        <w:t xml:space="preserve">πουργό </w:t>
      </w:r>
      <w:r>
        <w:rPr>
          <w:rFonts w:eastAsia="Times New Roman" w:cs="Times New Roman"/>
          <w:bCs/>
        </w:rPr>
        <w:t>Εργασίας, Κοινωνικής Ασφάλισης και Κοινωνικής Αλληλεγγύης</w:t>
      </w:r>
      <w:r>
        <w:rPr>
          <w:rFonts w:eastAsia="Times New Roman" w:cs="Times New Roman"/>
        </w:rPr>
        <w:t>, σχετικά με την απόλυση εργαζόμενου στο εργοστάσιο της «Κ.Ε. ΚΑΛΑΜΑΡΑΚΗΣ – ΚΑΛΑ</w:t>
      </w:r>
      <w:r>
        <w:rPr>
          <w:rFonts w:eastAsia="Times New Roman" w:cs="Times New Roman"/>
        </w:rPr>
        <w:t xml:space="preserve">Σ Α.Ε. - ΑΝΩΝΥΜΗ ΒΙΟΜΗΧΑΝΙΚΗ ΚΑΙ ΕΜΠΟΡΙΚΗ ΕΤΑΙΡΕΙΑ ΑΛΑΤΟΣ» στη Βιομηχανική Περιοχή της </w:t>
      </w:r>
      <w:proofErr w:type="spellStart"/>
      <w:r>
        <w:rPr>
          <w:rFonts w:eastAsia="Times New Roman" w:cs="Times New Roman"/>
        </w:rPr>
        <w:t>Σίνδου</w:t>
      </w:r>
      <w:proofErr w:type="spellEnd"/>
      <w:r>
        <w:rPr>
          <w:rFonts w:eastAsia="Times New Roman" w:cs="Times New Roman"/>
        </w:rPr>
        <w:t>, στην Περιφερειακή Ενότητα Θεσσαλονίκης,</w:t>
      </w:r>
      <w:r>
        <w:rPr>
          <w:rFonts w:eastAsia="Times New Roman" w:cs="Times New Roman"/>
          <w:bCs/>
        </w:rPr>
        <w:t xml:space="preserve"> δεν συζητείται λόγω κωλύματος του κυρίου Υπουργού</w:t>
      </w:r>
      <w:r>
        <w:rPr>
          <w:rFonts w:eastAsia="Times New Roman" w:cs="Times New Roman"/>
        </w:rPr>
        <w:t>.</w:t>
      </w:r>
    </w:p>
    <w:p w14:paraId="0DEF68C0" w14:textId="77777777" w:rsidR="00636CB9" w:rsidRDefault="00BB6260">
      <w:pPr>
        <w:spacing w:after="0" w:line="600" w:lineRule="auto"/>
        <w:ind w:firstLine="720"/>
        <w:jc w:val="both"/>
        <w:rPr>
          <w:rFonts w:eastAsia="Times New Roman" w:cs="Times New Roman"/>
        </w:rPr>
      </w:pPr>
      <w:r>
        <w:rPr>
          <w:rFonts w:eastAsia="Times New Roman" w:cs="Times New Roman"/>
        </w:rPr>
        <w:t>Η</w:t>
      </w:r>
      <w:r>
        <w:rPr>
          <w:rFonts w:eastAsia="Times New Roman" w:cs="Times New Roman"/>
        </w:rPr>
        <w:t xml:space="preserve"> δωδέκατη</w:t>
      </w:r>
      <w:r>
        <w:rPr>
          <w:rFonts w:eastAsia="Times New Roman" w:cs="Times New Roman"/>
        </w:rPr>
        <w:t xml:space="preserve"> με αριθμό 573/23-2-2016 επίκαιρη ερώτηση δεύτερου κύκλου το</w:t>
      </w:r>
      <w:r>
        <w:rPr>
          <w:rFonts w:eastAsia="Times New Roman" w:cs="Times New Roman"/>
        </w:rPr>
        <w:t>υ Βουλευτή Λ</w:t>
      </w:r>
      <w:r>
        <w:rPr>
          <w:rFonts w:eastAsia="Times New Roman" w:cs="Times New Roman"/>
        </w:rPr>
        <w:t>α</w:t>
      </w:r>
      <w:r>
        <w:rPr>
          <w:rFonts w:eastAsia="Times New Roman" w:cs="Times New Roman"/>
        </w:rPr>
        <w:t>ρ</w:t>
      </w:r>
      <w:r>
        <w:rPr>
          <w:rFonts w:eastAsia="Times New Roman" w:cs="Times New Roman"/>
        </w:rPr>
        <w:t>ί</w:t>
      </w:r>
      <w:r>
        <w:rPr>
          <w:rFonts w:eastAsia="Times New Roman" w:cs="Times New Roman"/>
        </w:rPr>
        <w:t>σ</w:t>
      </w:r>
      <w:r>
        <w:rPr>
          <w:rFonts w:eastAsia="Times New Roman" w:cs="Times New Roman"/>
        </w:rPr>
        <w:t>η</w:t>
      </w:r>
      <w:r>
        <w:rPr>
          <w:rFonts w:eastAsia="Times New Roman" w:cs="Times New Roman"/>
        </w:rPr>
        <w:t xml:space="preserve">ς των Ανεξαρτήτων Ελλήνων κ. </w:t>
      </w:r>
      <w:r>
        <w:rPr>
          <w:rFonts w:eastAsia="Times New Roman" w:cs="Times New Roman"/>
          <w:bCs/>
        </w:rPr>
        <w:t>Βασιλείου Κόκκαλη</w:t>
      </w:r>
      <w:r>
        <w:rPr>
          <w:rFonts w:eastAsia="Times New Roman" w:cs="Times New Roman"/>
        </w:rPr>
        <w:t xml:space="preserve"> προς τον Υπουργό</w:t>
      </w:r>
      <w:r>
        <w:rPr>
          <w:rFonts w:eastAsia="Times New Roman" w:cs="Times New Roman"/>
          <w:bCs/>
        </w:rPr>
        <w:t xml:space="preserve"> Περιβάλλοντος και Ενέργειας,</w:t>
      </w:r>
      <w:r>
        <w:rPr>
          <w:rFonts w:eastAsia="Times New Roman" w:cs="Times New Roman"/>
        </w:rPr>
        <w:t xml:space="preserve"> σχετικά με την ανάγκη πληρέστερης ενημέρωσης στους πελάτες της ΔΕΗ για τις δυνατότητες και την </w:t>
      </w:r>
      <w:r>
        <w:rPr>
          <w:rFonts w:eastAsia="Times New Roman" w:cs="Times New Roman"/>
        </w:rPr>
        <w:lastRenderedPageBreak/>
        <w:t>προστασία που παρέχεται στις ευαίσθητες κοινωνικές ομάδες,</w:t>
      </w:r>
      <w:r>
        <w:rPr>
          <w:rFonts w:eastAsia="Times New Roman" w:cs="Times New Roman"/>
          <w:bCs/>
        </w:rPr>
        <w:t xml:space="preserve"> δεν συζητείται λόγω κωλύματος του κυρίου Υπουργού</w:t>
      </w:r>
      <w:r>
        <w:rPr>
          <w:rFonts w:eastAsia="Times New Roman" w:cs="Times New Roman"/>
        </w:rPr>
        <w:t>.</w:t>
      </w:r>
    </w:p>
    <w:p w14:paraId="0DEF68C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Θα συζητηθεί η δέκατη τρίτη</w:t>
      </w:r>
      <w:r>
        <w:rPr>
          <w:rFonts w:eastAsia="Times New Roman" w:cs="Times New Roman"/>
          <w:szCs w:val="24"/>
        </w:rPr>
        <w:t xml:space="preserve"> με αριθμό 571/22-2-201</w:t>
      </w:r>
      <w:r>
        <w:rPr>
          <w:rFonts w:eastAsia="Times New Roman" w:cs="Times New Roman"/>
          <w:szCs w:val="24"/>
        </w:rPr>
        <w:t xml:space="preserve">6 επίκαιρη ερώτηση δεύτερου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Υγείας, σχετικά με την ανάγκη ολοκλήρωσης του διαγωνισμού που ξεκίνησε από το 2007 για την προμήθεια νέων ασθενοφόρων του ΕΚΑΒ.</w:t>
      </w:r>
    </w:p>
    <w:p w14:paraId="0DEF68C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Θα απαντήσ</w:t>
      </w:r>
      <w:r>
        <w:rPr>
          <w:rFonts w:eastAsia="Times New Roman" w:cs="Times New Roman"/>
          <w:szCs w:val="24"/>
        </w:rPr>
        <w:t xml:space="preserve">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w:t>
      </w:r>
    </w:p>
    <w:p w14:paraId="0DEF68C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Ιωάννης </w:t>
      </w:r>
      <w:proofErr w:type="spellStart"/>
      <w:r>
        <w:rPr>
          <w:rFonts w:eastAsia="Times New Roman" w:cs="Times New Roman"/>
          <w:szCs w:val="24"/>
        </w:rPr>
        <w:t>Σαρίδης</w:t>
      </w:r>
      <w:proofErr w:type="spellEnd"/>
      <w:r>
        <w:rPr>
          <w:rFonts w:eastAsia="Times New Roman" w:cs="Times New Roman"/>
          <w:szCs w:val="24"/>
        </w:rPr>
        <w:t xml:space="preserve"> για να αναπτύξει την ερώτησή του για δύο λεπτά.</w:t>
      </w:r>
    </w:p>
    <w:p w14:paraId="0DEF68C4"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Κύριε Υπουργέ, είναι γνωστό πως το ΕΚΑΒ προσπαθεί να αποκτήσει τα απολύτως αναγκαία για τη λειτουργία το</w:t>
      </w:r>
      <w:r>
        <w:rPr>
          <w:rFonts w:eastAsia="Times New Roman" w:cs="Times New Roman"/>
          <w:szCs w:val="24"/>
        </w:rPr>
        <w:t xml:space="preserve">υ ασθενοφόρα από το 2007. Η πορεία του σχετικού διαγωνισμού καταδεικνύει τη δύναμη της γραφειοκρατίας, κατ’ εμάς, απέναντι σε κάθε επιχείρημα, ακόμα και σε αυτό το οποίο λέει ότι πεθαίνουν άνθρωποι. </w:t>
      </w:r>
    </w:p>
    <w:p w14:paraId="0DEF68C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Για τη διαδικασία της προμήθειας των ενενήντα ασθενοφόρω</w:t>
      </w:r>
      <w:r>
        <w:rPr>
          <w:rFonts w:eastAsia="Times New Roman" w:cs="Times New Roman"/>
          <w:szCs w:val="24"/>
        </w:rPr>
        <w:t xml:space="preserve">ν από τα συνολικά </w:t>
      </w:r>
      <w:proofErr w:type="spellStart"/>
      <w:r>
        <w:rPr>
          <w:rFonts w:eastAsia="Times New Roman" w:cs="Times New Roman"/>
          <w:szCs w:val="24"/>
        </w:rPr>
        <w:t>εκατόν</w:t>
      </w:r>
      <w:proofErr w:type="spellEnd"/>
      <w:r>
        <w:rPr>
          <w:rFonts w:eastAsia="Times New Roman" w:cs="Times New Roman"/>
          <w:szCs w:val="24"/>
        </w:rPr>
        <w:t xml:space="preserve"> ογδόντα έξι ενημερώσατε στις </w:t>
      </w:r>
      <w:r>
        <w:rPr>
          <w:rFonts w:eastAsia="Times New Roman" w:cs="Times New Roman"/>
          <w:szCs w:val="24"/>
        </w:rPr>
        <w:lastRenderedPageBreak/>
        <w:t xml:space="preserve">10 Αυγούστου 2015 το Κοινοβούλιο, απαντώντας στη με αριθμό πρωτοκόλλου 2836 ερώτηση του συναδέλφου Βουλευτή κ. Νικήτα Κακλαμάνη πως αυτή βρίσκεται σε τελικό στάδιο. </w:t>
      </w:r>
    </w:p>
    <w:p w14:paraId="0DEF68C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Για τα υπόλοιπα ενενήντα έξι ενώ υπά</w:t>
      </w:r>
      <w:r>
        <w:rPr>
          <w:rFonts w:eastAsia="Times New Roman" w:cs="Times New Roman"/>
          <w:szCs w:val="24"/>
        </w:rPr>
        <w:t xml:space="preserve">ρχουν οι σχετικές δικαστικές αποφάσεις και μάλιστα τελεσίδικες, τις αγνοείτε και επιλέγετε να αδιαφορήσετε για το συμφέρον του ελληνικού λαού και τις ανάγκες του. </w:t>
      </w:r>
    </w:p>
    <w:p w14:paraId="0DEF68C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Η Κυβέρνηση συνεχίζει να νομοθετεί με τις διαδικασίες του κατεπείγοντος για θέματα που </w:t>
      </w:r>
      <w:proofErr w:type="spellStart"/>
      <w:r>
        <w:rPr>
          <w:rFonts w:eastAsia="Times New Roman" w:cs="Times New Roman"/>
          <w:szCs w:val="24"/>
        </w:rPr>
        <w:t>καμμί</w:t>
      </w:r>
      <w:r>
        <w:rPr>
          <w:rFonts w:eastAsia="Times New Roman" w:cs="Times New Roman"/>
          <w:szCs w:val="24"/>
        </w:rPr>
        <w:t>α</w:t>
      </w:r>
      <w:proofErr w:type="spellEnd"/>
      <w:r>
        <w:rPr>
          <w:rFonts w:eastAsia="Times New Roman" w:cs="Times New Roman"/>
          <w:szCs w:val="24"/>
        </w:rPr>
        <w:t xml:space="preserve"> σχέση δεν έχουν με τις ανάγκες των Ελλήνων πολιτών και δεν είναι τόσο κατεπείγοντα όσο για εμάς είναι τα ασθενοφόρα.</w:t>
      </w:r>
    </w:p>
    <w:p w14:paraId="0DEF68C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Κατόπιν τούτων ερωτάσθε, κύριε Υπουργέ: Είναι κατεπείγουσα η ανάγκη απόκτησης των εν λόγω ασθενοφόρων; Είστε σε θέση να δεσμευτείτε για τ</w:t>
      </w:r>
      <w:r>
        <w:rPr>
          <w:rFonts w:eastAsia="Times New Roman" w:cs="Times New Roman"/>
          <w:szCs w:val="24"/>
        </w:rPr>
        <w:t xml:space="preserve">ο πότε θα ολοκληρωθεί η διαδικασία προμήθειας των εν λόγω ασθενοφόρων; Γνωρίζετε πως με ευθύνη του Υπουργείου σας δεν εφαρμόζονται δικαστικές αποφάσεις που θα μπορούσαν να άρουν τα εμπόδια για την ολοκλήρωση του συγκεκριμένου διαγωνισμού; </w:t>
      </w:r>
    </w:p>
    <w:p w14:paraId="0DEF68C9" w14:textId="77777777" w:rsidR="00636CB9" w:rsidRDefault="00BB6260">
      <w:pPr>
        <w:spacing w:line="600" w:lineRule="auto"/>
        <w:ind w:firstLine="720"/>
        <w:jc w:val="both"/>
        <w:rPr>
          <w:rFonts w:eastAsia="Times New Roman" w:cs="Times New Roman"/>
          <w:b/>
          <w:szCs w:val="24"/>
        </w:rPr>
      </w:pPr>
      <w:r>
        <w:rPr>
          <w:rFonts w:eastAsia="Times New Roman" w:cs="Times New Roman"/>
          <w:szCs w:val="24"/>
        </w:rPr>
        <w:t>Ευχαριστώ.</w:t>
      </w:r>
    </w:p>
    <w:p w14:paraId="0DEF68CA"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0DEF68CB"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για να απαντήσει.</w:t>
      </w:r>
    </w:p>
    <w:p w14:paraId="0DEF68CC"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ευχαριστώ για την ερώτηση. </w:t>
      </w:r>
    </w:p>
    <w:p w14:paraId="0DEF68CD"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Στις 10 Αυγούστου δεν απάντησα εγώ, δ</w:t>
      </w:r>
      <w:r>
        <w:rPr>
          <w:rFonts w:eastAsia="Times New Roman" w:cs="Times New Roman"/>
          <w:szCs w:val="24"/>
        </w:rPr>
        <w:t xml:space="preserve">ιότι δεν ήμουν Αναπληρωτής Υπουργός Υγείας τότε. </w:t>
      </w:r>
    </w:p>
    <w:p w14:paraId="0DEF68CE"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Εγώ θέλω να σας πω μια χρονολογική σειρά πραγμάτων τα οποία βάζουν το ζήτημα στην πραγματική του διάσταση και στη θέση του. </w:t>
      </w:r>
    </w:p>
    <w:p w14:paraId="0DEF68C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Ο διαγωνισμός των ασθενοφόρων αυτών ξεκίνησε το 2007. Δεν είναι μόνο η γραφειοκρα</w:t>
      </w:r>
      <w:r>
        <w:rPr>
          <w:rFonts w:eastAsia="Times New Roman" w:cs="Times New Roman"/>
          <w:szCs w:val="24"/>
        </w:rPr>
        <w:t xml:space="preserve">τία, κύριε </w:t>
      </w:r>
      <w:proofErr w:type="spellStart"/>
      <w:r>
        <w:rPr>
          <w:rFonts w:eastAsia="Times New Roman" w:cs="Times New Roman"/>
          <w:szCs w:val="24"/>
        </w:rPr>
        <w:t>Σαρίδη</w:t>
      </w:r>
      <w:proofErr w:type="spellEnd"/>
      <w:r>
        <w:rPr>
          <w:rFonts w:eastAsia="Times New Roman" w:cs="Times New Roman"/>
          <w:szCs w:val="24"/>
        </w:rPr>
        <w:t xml:space="preserve">, είναι και </w:t>
      </w:r>
      <w:r>
        <w:rPr>
          <w:rFonts w:eastAsia="Times New Roman" w:cs="Times New Roman"/>
          <w:szCs w:val="24"/>
        </w:rPr>
        <w:lastRenderedPageBreak/>
        <w:t>πόλεμος στυγνός αντιτιθέμενων συμφερόντων με ομάδες πίεσης εντός ΕΚΑΒ, εντός κυβερνήσεων, με εταιρείες που σκοτώνονταν ποια θα πάρει τη δουλειά, γιατί ήταν ένα μεγάλο ποσό. Και όλο αυτό το πράγμα –αλλαγές προδιαγραφών, ενστάσει</w:t>
      </w:r>
      <w:r>
        <w:rPr>
          <w:rFonts w:eastAsia="Times New Roman" w:cs="Times New Roman"/>
          <w:szCs w:val="24"/>
        </w:rPr>
        <w:t xml:space="preserve">ς επί ενστάσεων- ξεκίνησε το 2007 και ολοκληρώσαμε το μισό εμείς, τρέχοντας με τη ψυχή στο στόμα, το 2015. </w:t>
      </w:r>
    </w:p>
    <w:p w14:paraId="0DEF68D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Μετά τις εκλογές της 20</w:t>
      </w:r>
      <w:r>
        <w:rPr>
          <w:rFonts w:eastAsia="Times New Roman" w:cs="Times New Roman"/>
          <w:szCs w:val="24"/>
          <w:vertAlign w:val="superscript"/>
        </w:rPr>
        <w:t>ης</w:t>
      </w:r>
      <w:r>
        <w:rPr>
          <w:rFonts w:eastAsia="Times New Roman" w:cs="Times New Roman"/>
          <w:szCs w:val="24"/>
        </w:rPr>
        <w:t xml:space="preserve"> Σεπτεμβρίου βρήκαμε τα ενενήντα ασθενοφόρα –τα ενενήντα, όχι τα ενενήντα έξι τα υπόλοιπα- να είναι στο λεγόμενο στάδιο του</w:t>
      </w:r>
      <w:r>
        <w:rPr>
          <w:rFonts w:eastAsia="Times New Roman" w:cs="Times New Roman"/>
          <w:szCs w:val="24"/>
        </w:rPr>
        <w:t xml:space="preserve"> </w:t>
      </w:r>
      <w:proofErr w:type="spellStart"/>
      <w:r>
        <w:rPr>
          <w:rFonts w:eastAsia="Times New Roman" w:cs="Times New Roman"/>
          <w:szCs w:val="24"/>
        </w:rPr>
        <w:t>προσυμβατικού</w:t>
      </w:r>
      <w:proofErr w:type="spellEnd"/>
      <w:r>
        <w:rPr>
          <w:rFonts w:eastAsia="Times New Roman" w:cs="Times New Roman"/>
          <w:szCs w:val="24"/>
        </w:rPr>
        <w:t xml:space="preserve"> ελέγχου από το Ελεγκτικό Συνέδριο. Αυτός ο έλεγχος ξέρετε ότι μπορεί να κρατήσει από τρεις μήνες μέχρι και έξι ή επτά ή οκτώ μήνες. </w:t>
      </w:r>
    </w:p>
    <w:p w14:paraId="0DEF68D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Στις 31 Δεκεμβρίου έληγε η προγραμματική περίοδος. Και τον Οκτώβρη που ασχοληθήκαμε, με τη βοήθεια του Ελεγκ</w:t>
      </w:r>
      <w:r>
        <w:rPr>
          <w:rFonts w:eastAsia="Times New Roman" w:cs="Times New Roman"/>
          <w:szCs w:val="24"/>
        </w:rPr>
        <w:t xml:space="preserve">τικού Συνεδρίου και μια μεγάλη πίεση προς τα εκεί, έγινε ο </w:t>
      </w:r>
      <w:proofErr w:type="spellStart"/>
      <w:r>
        <w:rPr>
          <w:rFonts w:eastAsia="Times New Roman" w:cs="Times New Roman"/>
          <w:szCs w:val="24"/>
        </w:rPr>
        <w:t>προσυμβατικός</w:t>
      </w:r>
      <w:proofErr w:type="spellEnd"/>
      <w:r>
        <w:rPr>
          <w:rFonts w:eastAsia="Times New Roman" w:cs="Times New Roman"/>
          <w:szCs w:val="24"/>
        </w:rPr>
        <w:t xml:space="preserve"> έλεγχος σε χρόνο ρεκόρ για τα δεδομένα του Ελεγκτικού Συνεδρίου. </w:t>
      </w:r>
    </w:p>
    <w:p w14:paraId="0DEF68D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Από εκεί και μετά συντονίσαμε οκτώ </w:t>
      </w:r>
      <w:r>
        <w:rPr>
          <w:rFonts w:eastAsia="Times New Roman" w:cs="Times New Roman"/>
          <w:szCs w:val="24"/>
        </w:rPr>
        <w:t>π</w:t>
      </w:r>
      <w:r>
        <w:rPr>
          <w:rFonts w:eastAsia="Times New Roman" w:cs="Times New Roman"/>
          <w:szCs w:val="24"/>
        </w:rPr>
        <w:t>εριφέρειες να πάρουν τις απαραίτητες αποφάσεις, να δεσμεύσουν τις προκαταβολές, ν</w:t>
      </w:r>
      <w:r>
        <w:rPr>
          <w:rFonts w:eastAsia="Times New Roman" w:cs="Times New Roman"/>
          <w:szCs w:val="24"/>
        </w:rPr>
        <w:t xml:space="preserve">α υπογραφούν οι συμβάσεις της κάθε μιας </w:t>
      </w:r>
      <w:r>
        <w:rPr>
          <w:rFonts w:eastAsia="Times New Roman" w:cs="Times New Roman"/>
          <w:szCs w:val="24"/>
        </w:rPr>
        <w:t>π</w:t>
      </w:r>
      <w:r>
        <w:rPr>
          <w:rFonts w:eastAsia="Times New Roman" w:cs="Times New Roman"/>
          <w:szCs w:val="24"/>
        </w:rPr>
        <w:t xml:space="preserve">εριφέρειας ξεχωριστά -γιατί γίνεται μέσω των ΠΕΠ των </w:t>
      </w:r>
      <w:r>
        <w:rPr>
          <w:rFonts w:eastAsia="Times New Roman" w:cs="Times New Roman"/>
          <w:szCs w:val="24"/>
        </w:rPr>
        <w:t>π</w:t>
      </w:r>
      <w:r>
        <w:rPr>
          <w:rFonts w:eastAsia="Times New Roman" w:cs="Times New Roman"/>
          <w:szCs w:val="24"/>
        </w:rPr>
        <w:t>εριφερειών αυτό-, να υπογράψουν με τη μειοδότρια εταιρεία σε αυτό το τμήμα των ασθενοφόρων και να μπορέσει πραγματικά να σωθεί στο «παρά ένα» η προμήθεια των ενε</w:t>
      </w:r>
      <w:r>
        <w:rPr>
          <w:rFonts w:eastAsia="Times New Roman" w:cs="Times New Roman"/>
          <w:szCs w:val="24"/>
        </w:rPr>
        <w:t>νήντα ασθενοφόρων.</w:t>
      </w:r>
    </w:p>
    <w:p w14:paraId="0DEF68D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Αναπληρωτή Υπουργού)</w:t>
      </w:r>
    </w:p>
    <w:p w14:paraId="0DEF68D4"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Αν δεν κάναμε αυτό που κάναμε και αν δεν </w:t>
      </w:r>
      <w:proofErr w:type="spellStart"/>
      <w:r>
        <w:rPr>
          <w:rFonts w:eastAsia="Times New Roman" w:cs="Times New Roman"/>
          <w:szCs w:val="24"/>
        </w:rPr>
        <w:t>ασχολιόμασταν</w:t>
      </w:r>
      <w:proofErr w:type="spellEnd"/>
      <w:r>
        <w:rPr>
          <w:rFonts w:eastAsia="Times New Roman" w:cs="Times New Roman"/>
          <w:szCs w:val="24"/>
        </w:rPr>
        <w:t xml:space="preserve"> κάποιες ώρες κάθε μέρα επί δύο μήνες, δεν θα γινόταν, διότι αυτό το τέρ</w:t>
      </w:r>
      <w:r>
        <w:rPr>
          <w:rFonts w:eastAsia="Times New Roman" w:cs="Times New Roman"/>
          <w:szCs w:val="24"/>
        </w:rPr>
        <w:t>ας της ελληνικής γραφειοκρατίας στην έχει στημένη σε κάθε βήμα. Για να πας αυτό το πράγμα από εδώ εκεί μπορεί να θέλεις και τριάντα χαρτιά. Μπορεί να θέλει και τριάντα χαρτιά αυτή η διαδρομή. Αυτό το πράγμα πρέπει να το ξεδοντιάσουμε, γιατί είναι βασικός α</w:t>
      </w:r>
      <w:r>
        <w:rPr>
          <w:rFonts w:eastAsia="Times New Roman" w:cs="Times New Roman"/>
          <w:szCs w:val="24"/>
        </w:rPr>
        <w:t>νασχετικός παράγοντας της οποιασδήποτε αναπτυξιακής διαδικασίας στη χώρα μας.</w:t>
      </w:r>
    </w:p>
    <w:p w14:paraId="0DEF68D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Έχουμε τη δέσμευση -και υπεγράφησαν οι συμβάσεις- ότι τα ενενήντα ασθενοφόρα θα παραδοθούν μέχρι 30 Ιουνίου. Αφορούν τις Περιφέρειες: Ιονίων Νήσων έξι, Κρήτης είκοσι πέντε, Βορεί</w:t>
      </w:r>
      <w:r>
        <w:rPr>
          <w:rFonts w:eastAsia="Times New Roman" w:cs="Times New Roman"/>
          <w:szCs w:val="24"/>
        </w:rPr>
        <w:t>ου Αιγαίου δύο, Νοτίου Αιγαίου οκτώ, Ηπείρου έντεκα, Δυτικής Μακεδονίας δεκατέσσερα, Ανατολικής Μακεδονίας και Θράκης δεκατέσσερα και Πελοποννήσου δέκα.</w:t>
      </w:r>
    </w:p>
    <w:p w14:paraId="0DEF68D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Μάλιστα είχαμε και έναν καυγά με την εταιρεία προχθές, γιατί μας είχε υποσχεθεί ότι τα πρώτα ασθενοφόρα</w:t>
      </w:r>
      <w:r>
        <w:rPr>
          <w:rFonts w:eastAsia="Times New Roman" w:cs="Times New Roman"/>
          <w:szCs w:val="24"/>
        </w:rPr>
        <w:t xml:space="preserve"> θα έφταναν τέλη Φλεβάρη, μας είπαν όμως ότι καθυστερεί η μετασκευή στην Ιταλία και ότι τα πρώτα δεκατρία με είκοσι ασθενοφόρα θα έρθουν μέσα στον Μάρτη. </w:t>
      </w:r>
    </w:p>
    <w:p w14:paraId="0DEF68D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τα υπόλοιπα ενενήντα έξι ασθενοφόρα, κοιτάξτε να δείτε τι συμβαίνει. Υπήρξε μία πολι</w:t>
      </w:r>
      <w:r>
        <w:rPr>
          <w:rFonts w:eastAsia="Times New Roman" w:cs="Times New Roman"/>
          <w:szCs w:val="24"/>
        </w:rPr>
        <w:t xml:space="preserve">τική επιλογή, γιατί οι εταιρίες κυνηγιόνταν. Και για να λέω κάποια πράγματα, προσέξτε για να δείτε, δηλαδή, τι γινόταν. Σε έναν διαγωνισμό που βγαίνει για </w:t>
      </w:r>
      <w:proofErr w:type="spellStart"/>
      <w:r>
        <w:rPr>
          <w:rFonts w:eastAsia="Times New Roman" w:cs="Times New Roman"/>
          <w:szCs w:val="24"/>
        </w:rPr>
        <w:t>εκατόν</w:t>
      </w:r>
      <w:proofErr w:type="spellEnd"/>
      <w:r>
        <w:rPr>
          <w:rFonts w:eastAsia="Times New Roman" w:cs="Times New Roman"/>
          <w:szCs w:val="24"/>
        </w:rPr>
        <w:t xml:space="preserve"> ογδόντα έξι ασθενοφόρα παίρνουμε –λέει- τα ενενήντα με 48.650 ευρώ το ένα –αυτά που καταλήξαμε</w:t>
      </w:r>
      <w:r>
        <w:rPr>
          <w:rFonts w:eastAsia="Times New Roman" w:cs="Times New Roman"/>
          <w:szCs w:val="24"/>
        </w:rPr>
        <w:t xml:space="preserve"> και αυτά που θα πάρουμε- και τα άλλα ενενήντα έξι θα έπρεπε να τα πάρουμε, λέει, με 63.000 το ένα. Και άρχισαν –και ορθώς βέβαια- η μία εταιρεία να καταφέρεται εναντίον της άλλης κι ακυρώθηκε αυτό το κομμάτι του διαγωνισμού. Υπήρξε μία γνωμάτευση και με μ</w:t>
      </w:r>
      <w:r>
        <w:rPr>
          <w:rFonts w:eastAsia="Times New Roman" w:cs="Times New Roman"/>
          <w:szCs w:val="24"/>
        </w:rPr>
        <w:t>ία διασταλτική ερμηνεία θα μπορού</w:t>
      </w:r>
      <w:r>
        <w:rPr>
          <w:rFonts w:eastAsia="Times New Roman" w:cs="Times New Roman"/>
          <w:szCs w:val="24"/>
        </w:rPr>
        <w:lastRenderedPageBreak/>
        <w:t xml:space="preserve">σαν να παρθούν και τα υπόλοιπα ενενήντα έξι. Δηλαδή, ουσιαστικά θα κάναμε μία διαδικασία που μέσω μίας διασταλτικής ερμηνείας μίας δικαστικής απόφασης θα μπορούσαμε να δώσουμε και τα υπόλοιπα στον προηγούμενο μειοδότη. </w:t>
      </w:r>
    </w:p>
    <w:p w14:paraId="0DEF68D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Αυτό που κάναμε είναι το εξής: Σε συνεργασία με την Επιτροπή Προμηθειών Υγείας, σε συνεργασία και με τις Περιφέρειες και με το ΕΚΑΒ, παρατείνουμε μέχρι 30</w:t>
      </w:r>
      <w:r>
        <w:rPr>
          <w:rFonts w:eastAsia="Times New Roman" w:cs="Times New Roman"/>
          <w:szCs w:val="24"/>
        </w:rPr>
        <w:t>-</w:t>
      </w:r>
      <w:r>
        <w:rPr>
          <w:rFonts w:eastAsia="Times New Roman" w:cs="Times New Roman"/>
          <w:szCs w:val="24"/>
        </w:rPr>
        <w:t>6 τη δυνατότητα προκήρυξης του διαγωνισμού -γιατί υπάρχουν χρήματα στα ΠΕΠ γι</w:t>
      </w:r>
      <w:r>
        <w:rPr>
          <w:rFonts w:eastAsia="Times New Roman" w:cs="Times New Roman"/>
          <w:szCs w:val="24"/>
        </w:rPr>
        <w:t>’</w:t>
      </w:r>
      <w:r>
        <w:rPr>
          <w:rFonts w:eastAsia="Times New Roman" w:cs="Times New Roman"/>
          <w:szCs w:val="24"/>
        </w:rPr>
        <w:t xml:space="preserve"> αυτά και στις υπόλοιπες πέντε </w:t>
      </w:r>
      <w:r>
        <w:rPr>
          <w:rFonts w:eastAsia="Times New Roman" w:cs="Times New Roman"/>
          <w:szCs w:val="24"/>
        </w:rPr>
        <w:t>π</w:t>
      </w:r>
      <w:r>
        <w:rPr>
          <w:rFonts w:eastAsia="Times New Roman" w:cs="Times New Roman"/>
          <w:szCs w:val="24"/>
        </w:rPr>
        <w:t xml:space="preserve">εριφέρειες. </w:t>
      </w:r>
    </w:p>
    <w:p w14:paraId="0DEF68D9"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proofErr w:type="spellStart"/>
      <w:r>
        <w:rPr>
          <w:rFonts w:eastAsia="Times New Roman" w:cs="Times New Roman"/>
          <w:szCs w:val="24"/>
        </w:rPr>
        <w:t>Επαναπροκήρυξη</w:t>
      </w:r>
      <w:proofErr w:type="spellEnd"/>
      <w:r>
        <w:rPr>
          <w:rFonts w:eastAsia="Times New Roman" w:cs="Times New Roman"/>
          <w:szCs w:val="24"/>
        </w:rPr>
        <w:t xml:space="preserve"> εννοείτε;</w:t>
      </w:r>
    </w:p>
    <w:p w14:paraId="0DEF68DA"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Θα προκηρύξουμε ξανά τον διαγωνισμό. Ήδη έχει ξεκινήσει η διαδικασία αυτή. Θα πάμε με τις προδιαγραφές που υπάρχουν, με την</w:t>
      </w:r>
      <w:r>
        <w:rPr>
          <w:rFonts w:eastAsia="Times New Roman" w:cs="Times New Roman"/>
          <w:szCs w:val="24"/>
        </w:rPr>
        <w:t xml:space="preserve"> έγκριση σκοπιμότητας που υπάρχει από την προηγούμενη και με μία παράταση που δίνει η ΕΠΥ για διαγωνισμούς που έρχονται από παλιά, που τελείωνε στις 31</w:t>
      </w:r>
      <w:r>
        <w:rPr>
          <w:rFonts w:eastAsia="Times New Roman" w:cs="Times New Roman"/>
          <w:szCs w:val="24"/>
        </w:rPr>
        <w:t>-</w:t>
      </w:r>
      <w:r>
        <w:rPr>
          <w:rFonts w:eastAsia="Times New Roman" w:cs="Times New Roman"/>
          <w:szCs w:val="24"/>
        </w:rPr>
        <w:t>3 και το πάμε 30</w:t>
      </w:r>
      <w:r>
        <w:rPr>
          <w:rFonts w:eastAsia="Times New Roman" w:cs="Times New Roman"/>
          <w:szCs w:val="24"/>
        </w:rPr>
        <w:t>-</w:t>
      </w:r>
      <w:r>
        <w:rPr>
          <w:rFonts w:eastAsia="Times New Roman" w:cs="Times New Roman"/>
          <w:szCs w:val="24"/>
        </w:rPr>
        <w:t>6, θα μπορέσουμε να προκηρύξουμε αυτόν τον διαγωνισμό των υπόλοιπων ενενήντα έξι ασθενο</w:t>
      </w:r>
      <w:r>
        <w:rPr>
          <w:rFonts w:eastAsia="Times New Roman" w:cs="Times New Roman"/>
          <w:szCs w:val="24"/>
        </w:rPr>
        <w:t xml:space="preserve">φόρων χωρίς και κάποιους όρους οι οποίοι ήταν για να μπορούν να βάλουν μόνο δύο εταιρείες, ας πούμε, υποψηφιότητα σε αυτούς τους διαγωνισμούς. Θα τον προκηρύξουμε, λοιπόν, μέσα στο επόμενο χρονικό διάστημα. Και θα είναι πιο καθαρά τα πράγματα και θα </w:t>
      </w:r>
      <w:r>
        <w:rPr>
          <w:rFonts w:eastAsia="Times New Roman" w:cs="Times New Roman"/>
          <w:szCs w:val="24"/>
        </w:rPr>
        <w:lastRenderedPageBreak/>
        <w:t>κριθού</w:t>
      </w:r>
      <w:r>
        <w:rPr>
          <w:rFonts w:eastAsia="Times New Roman" w:cs="Times New Roman"/>
          <w:szCs w:val="24"/>
        </w:rPr>
        <w:t xml:space="preserve">με και εμείς βέβαια τώρα για το εάν θα μας φάει η γραφειοκρατία ή εάν θα την τσακίσουμε τη γραφειοκρατία. </w:t>
      </w:r>
    </w:p>
    <w:p w14:paraId="0DEF68DB"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Αυτή είναι η απάντηση, κύριε </w:t>
      </w:r>
      <w:proofErr w:type="spellStart"/>
      <w:r>
        <w:rPr>
          <w:rFonts w:eastAsia="Times New Roman" w:cs="Times New Roman"/>
          <w:szCs w:val="24"/>
        </w:rPr>
        <w:t>Σαρίδη</w:t>
      </w:r>
      <w:proofErr w:type="spellEnd"/>
      <w:r>
        <w:rPr>
          <w:rFonts w:eastAsia="Times New Roman" w:cs="Times New Roman"/>
          <w:szCs w:val="24"/>
        </w:rPr>
        <w:t xml:space="preserve">. </w:t>
      </w:r>
    </w:p>
    <w:p w14:paraId="0DEF68DC"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κύριο Υπουργό.</w:t>
      </w:r>
    </w:p>
    <w:p w14:paraId="0DEF68DD"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για την </w:t>
      </w:r>
      <w:r>
        <w:rPr>
          <w:rFonts w:eastAsia="Times New Roman" w:cs="Times New Roman"/>
          <w:szCs w:val="24"/>
        </w:rPr>
        <w:t xml:space="preserve">δευτερολογία σας. </w:t>
      </w:r>
    </w:p>
    <w:p w14:paraId="0DEF68DE"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Κύριε Υπουργέ, εάν μιλάμε αυτή τη στιγμή για </w:t>
      </w:r>
      <w:proofErr w:type="spellStart"/>
      <w:r>
        <w:rPr>
          <w:rFonts w:eastAsia="Times New Roman" w:cs="Times New Roman"/>
          <w:szCs w:val="24"/>
        </w:rPr>
        <w:t>επαναπροκήρυξη</w:t>
      </w:r>
      <w:proofErr w:type="spellEnd"/>
      <w:r>
        <w:rPr>
          <w:rFonts w:eastAsia="Times New Roman" w:cs="Times New Roman"/>
          <w:szCs w:val="24"/>
        </w:rPr>
        <w:t xml:space="preserve"> του διαγωνισμού</w:t>
      </w:r>
      <w:r>
        <w:rPr>
          <w:rFonts w:eastAsia="Times New Roman" w:cs="Times New Roman"/>
          <w:szCs w:val="24"/>
        </w:rPr>
        <w:t>,</w:t>
      </w:r>
      <w:r>
        <w:rPr>
          <w:rFonts w:eastAsia="Times New Roman" w:cs="Times New Roman"/>
          <w:szCs w:val="24"/>
        </w:rPr>
        <w:t xml:space="preserve"> μιλάμε για δυόμισι χρόνια. Από την ημερομηνία </w:t>
      </w:r>
      <w:r>
        <w:rPr>
          <w:rFonts w:eastAsia="Times New Roman" w:cs="Times New Roman"/>
          <w:szCs w:val="24"/>
        </w:rPr>
        <w:t>κατά την οποία</w:t>
      </w:r>
      <w:r>
        <w:rPr>
          <w:rFonts w:eastAsia="Times New Roman" w:cs="Times New Roman"/>
          <w:szCs w:val="24"/>
        </w:rPr>
        <w:t xml:space="preserve"> ουσιαστικά θα </w:t>
      </w:r>
      <w:r>
        <w:rPr>
          <w:rFonts w:eastAsia="Times New Roman" w:cs="Times New Roman"/>
          <w:szCs w:val="24"/>
        </w:rPr>
        <w:lastRenderedPageBreak/>
        <w:t>προβείτε, θα προχωρήσετε</w:t>
      </w:r>
      <w:r>
        <w:rPr>
          <w:rFonts w:eastAsia="Times New Roman" w:cs="Times New Roman"/>
          <w:szCs w:val="24"/>
        </w:rPr>
        <w:t>,</w:t>
      </w:r>
      <w:r>
        <w:rPr>
          <w:rFonts w:eastAsia="Times New Roman" w:cs="Times New Roman"/>
          <w:szCs w:val="24"/>
        </w:rPr>
        <w:t xml:space="preserve"> στην προκήρυξη έως τις συμβάσεις μιλάμε γι</w:t>
      </w:r>
      <w:r>
        <w:rPr>
          <w:rFonts w:eastAsia="Times New Roman" w:cs="Times New Roman"/>
          <w:szCs w:val="24"/>
        </w:rPr>
        <w:t xml:space="preserve">α δυόμισι  χρόνια. Αυτή τη στιγμή έχετε έναν διαγωνισμό με κλειστές τις προσφορές, τον οποίο δεν τον συνεχίζετε. Εάν είναι για το καλό και για να μη διασπαθιστεί το δημόσιο χρήμα, εμείς είμαστε σύμφωνοι και θα σας επικροτήσουμε. </w:t>
      </w:r>
    </w:p>
    <w:p w14:paraId="0DEF68D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Όμως, έχετε μόνος σας υποσ</w:t>
      </w:r>
      <w:r>
        <w:rPr>
          <w:rFonts w:eastAsia="Times New Roman" w:cs="Times New Roman"/>
          <w:szCs w:val="24"/>
        </w:rPr>
        <w:t>τηρίξει –και διαβάζω από δημοσίευμα</w:t>
      </w:r>
      <w:r>
        <w:rPr>
          <w:rFonts w:eastAsia="Times New Roman" w:cs="Times New Roman"/>
          <w:szCs w:val="24"/>
        </w:rPr>
        <w:t>:</w:t>
      </w:r>
      <w:r>
        <w:rPr>
          <w:rFonts w:eastAsia="Times New Roman" w:cs="Times New Roman"/>
          <w:szCs w:val="24"/>
        </w:rPr>
        <w:t xml:space="preserve"> «Καταγγελίες </w:t>
      </w:r>
      <w:proofErr w:type="spellStart"/>
      <w:r>
        <w:rPr>
          <w:rFonts w:eastAsia="Times New Roman" w:cs="Times New Roman"/>
          <w:szCs w:val="24"/>
        </w:rPr>
        <w:t>Πολάκη</w:t>
      </w:r>
      <w:proofErr w:type="spellEnd"/>
      <w:r>
        <w:rPr>
          <w:rFonts w:eastAsia="Times New Roman" w:cs="Times New Roman"/>
          <w:szCs w:val="24"/>
        </w:rPr>
        <w:t xml:space="preserve"> στη Βουλή για απίστευτη σπατάλη στον χώρο της </w:t>
      </w:r>
      <w:r>
        <w:rPr>
          <w:rFonts w:eastAsia="Times New Roman" w:cs="Times New Roman"/>
          <w:szCs w:val="24"/>
        </w:rPr>
        <w:t>υ</w:t>
      </w:r>
      <w:r>
        <w:rPr>
          <w:rFonts w:eastAsia="Times New Roman" w:cs="Times New Roman"/>
          <w:szCs w:val="24"/>
        </w:rPr>
        <w:t xml:space="preserve">γείας»- το πόσο κοστίζει ένα ασθενοφόρο από τα πεπαλαιωμένα ασθενοφόρα που έχουμε. </w:t>
      </w:r>
    </w:p>
    <w:p w14:paraId="0DEF68E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Αυτό το καταθέτω για τα Πρακτικά.</w:t>
      </w:r>
    </w:p>
    <w:p w14:paraId="0DEF68E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w:t>
      </w:r>
      <w:r>
        <w:rPr>
          <w:rFonts w:eastAsia="Times New Roman" w:cs="Times New Roman"/>
          <w:szCs w:val="24"/>
        </w:rPr>
        <w:t xml:space="preserve">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DEF68E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Εκτός από το συγκεκριμένο το οποίο έχετε υποστηρίξει, θα ήθελα να σας πω ότι κ</w:t>
      </w:r>
      <w:r>
        <w:rPr>
          <w:rFonts w:eastAsia="Times New Roman" w:cs="Times New Roman"/>
          <w:szCs w:val="24"/>
        </w:rPr>
        <w:t xml:space="preserve">αι το ΕΚΑΒ και όλοι οι οργανισμοί και όλοι οι φορείς και όλα τα κόμματα μιλάμε για το κατεπείγον αυτή τη στιγμή της προμήθειας των ασθενοφόρων και ένας τέτοιος διαγωνισμός την τοποθετεί στα δυόμισι χρόνια. </w:t>
      </w:r>
    </w:p>
    <w:p w14:paraId="0DEF68E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Υπάρχουν δύο δικαστικές αποφάσεις, η 2925/2015 κα</w:t>
      </w:r>
      <w:r>
        <w:rPr>
          <w:rFonts w:eastAsia="Times New Roman" w:cs="Times New Roman"/>
          <w:szCs w:val="24"/>
        </w:rPr>
        <w:t>ι η 2924/2015</w:t>
      </w:r>
      <w:r>
        <w:rPr>
          <w:rFonts w:eastAsia="Times New Roman" w:cs="Times New Roman"/>
          <w:szCs w:val="24"/>
        </w:rPr>
        <w:t>,</w:t>
      </w:r>
      <w:r>
        <w:rPr>
          <w:rFonts w:eastAsia="Times New Roman" w:cs="Times New Roman"/>
          <w:szCs w:val="24"/>
        </w:rPr>
        <w:t xml:space="preserve"> από το Διοικητικό Εφετείο Αθηνών, οι οποίες μιλάνε </w:t>
      </w:r>
      <w:r>
        <w:rPr>
          <w:rFonts w:eastAsia="Times New Roman" w:cs="Times New Roman"/>
          <w:szCs w:val="24"/>
        </w:rPr>
        <w:lastRenderedPageBreak/>
        <w:t>για τον συγκεκριμένο διαγωνισμό -και αυτά θα τα καταθέσω για τα Πρακτικά-</w:t>
      </w:r>
      <w:r>
        <w:rPr>
          <w:rFonts w:eastAsia="Times New Roman" w:cs="Times New Roman"/>
          <w:szCs w:val="24"/>
        </w:rPr>
        <w:t>,</w:t>
      </w:r>
      <w:r>
        <w:rPr>
          <w:rFonts w:eastAsia="Times New Roman" w:cs="Times New Roman"/>
          <w:szCs w:val="24"/>
        </w:rPr>
        <w:t xml:space="preserve"> για το ότι είναι ενιαίος ο διαγωνισμός.</w:t>
      </w:r>
    </w:p>
    <w:p w14:paraId="0DEF68E4"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w:t>
      </w:r>
      <w:r>
        <w:rPr>
          <w:rFonts w:eastAsia="Times New Roman" w:cs="Times New Roman"/>
          <w:szCs w:val="24"/>
        </w:rPr>
        <w:t>ις προαναφερθείσες δικαστικές αποφάσεις, οι οποίες βρίσκονται στο αρχείο του Τμήματος Γραμματείας της Διεύθυνσης Στενογραφίας και  Πρακτικών της Βουλής)</w:t>
      </w:r>
    </w:p>
    <w:p w14:paraId="0DEF68E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Τώρα, εάν υπάρχουν, όπως είπατε, τιμές 48.000 </w:t>
      </w:r>
      <w:r>
        <w:rPr>
          <w:rFonts w:eastAsia="Times New Roman" w:cs="Times New Roman"/>
          <w:szCs w:val="24"/>
        </w:rPr>
        <w:t xml:space="preserve">ευρώ </w:t>
      </w:r>
      <w:r>
        <w:rPr>
          <w:rFonts w:eastAsia="Times New Roman" w:cs="Times New Roman"/>
          <w:szCs w:val="24"/>
        </w:rPr>
        <w:t xml:space="preserve">για κάποια και 63.000 </w:t>
      </w:r>
      <w:r>
        <w:rPr>
          <w:rFonts w:eastAsia="Times New Roman" w:cs="Times New Roman"/>
          <w:szCs w:val="24"/>
        </w:rPr>
        <w:t xml:space="preserve">ευρώ </w:t>
      </w:r>
      <w:r>
        <w:rPr>
          <w:rFonts w:eastAsia="Times New Roman" w:cs="Times New Roman"/>
          <w:szCs w:val="24"/>
        </w:rPr>
        <w:t>ενδεχομένως για άλλα, αυτ</w:t>
      </w:r>
      <w:r>
        <w:rPr>
          <w:rFonts w:eastAsia="Times New Roman" w:cs="Times New Roman"/>
          <w:szCs w:val="24"/>
        </w:rPr>
        <w:t xml:space="preserve">ό είναι κάτι το οποίο δεν το γνωρίζω. Είναι άλλο τα ενενήντα ασθενοφόρα, άλλο τα ενενήντα έξι. Σε άλλες </w:t>
      </w:r>
      <w:r>
        <w:rPr>
          <w:rFonts w:eastAsia="Times New Roman" w:cs="Times New Roman"/>
          <w:szCs w:val="24"/>
        </w:rPr>
        <w:t>π</w:t>
      </w:r>
      <w:r>
        <w:rPr>
          <w:rFonts w:eastAsia="Times New Roman" w:cs="Times New Roman"/>
          <w:szCs w:val="24"/>
        </w:rPr>
        <w:t xml:space="preserve">εριφέρειες πάνε τα ενενήντα </w:t>
      </w:r>
      <w:r>
        <w:rPr>
          <w:rFonts w:eastAsia="Times New Roman" w:cs="Times New Roman"/>
          <w:szCs w:val="24"/>
        </w:rPr>
        <w:lastRenderedPageBreak/>
        <w:t xml:space="preserve">ασθενοφόρα και σε άλλες πάνε τα ενενήντα έξι. Αυτή είναι η αλήθεια. Εάν ο διαγωνισμός για τις </w:t>
      </w:r>
      <w:r>
        <w:rPr>
          <w:rFonts w:eastAsia="Times New Roman" w:cs="Times New Roman"/>
          <w:szCs w:val="24"/>
        </w:rPr>
        <w:t>π</w:t>
      </w:r>
      <w:r>
        <w:rPr>
          <w:rFonts w:eastAsia="Times New Roman" w:cs="Times New Roman"/>
          <w:szCs w:val="24"/>
        </w:rPr>
        <w:t xml:space="preserve">εριφέρειες τις οποίες </w:t>
      </w:r>
      <w:r>
        <w:rPr>
          <w:rFonts w:eastAsia="Times New Roman" w:cs="Times New Roman"/>
          <w:szCs w:val="24"/>
        </w:rPr>
        <w:t>αφορούν τα ενενήντα έξι ασθενοφόρα είχε άλλα στάνταρ μέσα, σαφώς και η τιμή που έχει δοθεί μπορεί να είναι 63.000</w:t>
      </w:r>
      <w:r>
        <w:rPr>
          <w:rFonts w:eastAsia="Times New Roman" w:cs="Times New Roman"/>
          <w:szCs w:val="24"/>
        </w:rPr>
        <w:t xml:space="preserve"> ευρώ</w:t>
      </w:r>
      <w:r>
        <w:rPr>
          <w:rFonts w:eastAsia="Times New Roman" w:cs="Times New Roman"/>
          <w:szCs w:val="24"/>
        </w:rPr>
        <w:t xml:space="preserve">. </w:t>
      </w:r>
    </w:p>
    <w:p w14:paraId="0DEF68E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DEF68E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Όπως και να έχει όμως, είναι ένα θέμα το οποίο το </w:t>
      </w:r>
      <w:r>
        <w:rPr>
          <w:rFonts w:eastAsia="Times New Roman" w:cs="Times New Roman"/>
          <w:szCs w:val="24"/>
        </w:rPr>
        <w:t xml:space="preserve">γνωρίζετε εσείς και εγώ δεν έχω τη δυνατότητα αυτή τη στιγμή να το γνωρίζω. Θα ήθελα να σας θέσω μπροστά από τις πολιτικές σας ευθύνες, να σας πω ότι αυτή τη στιγμή δεν κοστολογείται </w:t>
      </w:r>
      <w:r>
        <w:rPr>
          <w:rFonts w:eastAsia="Times New Roman" w:cs="Times New Roman"/>
          <w:szCs w:val="24"/>
        </w:rPr>
        <w:lastRenderedPageBreak/>
        <w:t>μία ανθρώπινη ζωή</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εκατό. Εάν μιλάμε για δυόμισι χρόνια</w:t>
      </w:r>
      <w:r>
        <w:rPr>
          <w:rFonts w:eastAsia="Times New Roman" w:cs="Times New Roman"/>
          <w:szCs w:val="24"/>
        </w:rPr>
        <w:t>,</w:t>
      </w:r>
      <w:r>
        <w:rPr>
          <w:rFonts w:eastAsia="Times New Roman" w:cs="Times New Roman"/>
          <w:szCs w:val="24"/>
        </w:rPr>
        <w:t xml:space="preserve"> προκ</w:t>
      </w:r>
      <w:r>
        <w:rPr>
          <w:rFonts w:eastAsia="Times New Roman" w:cs="Times New Roman"/>
          <w:szCs w:val="24"/>
        </w:rPr>
        <w:t>ειμένου να έρθουν καινούργια ασθενοφόρα, να πάρετε και τη συγκεκριμένη ευθύνη!</w:t>
      </w:r>
    </w:p>
    <w:p w14:paraId="0DEF68E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DEF68E9"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0DEF68EA"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xml:space="preserve">.  </w:t>
      </w:r>
    </w:p>
    <w:p w14:paraId="0DEF68EB"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ΠΑΥΛΟΣ ΠΟΛΑΚΗΣ (Αναπληρωτής Υπουργό</w:t>
      </w:r>
      <w:r>
        <w:rPr>
          <w:rFonts w:eastAsia="Times New Roman" w:cs="Times New Roman"/>
          <w:b/>
          <w:szCs w:val="24"/>
        </w:rPr>
        <w:t>ς Υγείας):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xml:space="preserve">, όπως σας είπα και πριν, θα κριθούμε κι εμείς για το αν θα κάνουμε δυόμισι χρόνια. Όπως κριθήκαμε </w:t>
      </w:r>
      <w:r>
        <w:rPr>
          <w:rFonts w:eastAsia="Times New Roman" w:cs="Times New Roman"/>
          <w:szCs w:val="24"/>
        </w:rPr>
        <w:lastRenderedPageBreak/>
        <w:t xml:space="preserve">και για το ότι τελειώσαμε έναν </w:t>
      </w:r>
      <w:proofErr w:type="spellStart"/>
      <w:r>
        <w:rPr>
          <w:rFonts w:eastAsia="Times New Roman" w:cs="Times New Roman"/>
          <w:szCs w:val="24"/>
        </w:rPr>
        <w:t>προσυμβατικό</w:t>
      </w:r>
      <w:proofErr w:type="spellEnd"/>
      <w:r>
        <w:rPr>
          <w:rFonts w:eastAsia="Times New Roman" w:cs="Times New Roman"/>
          <w:szCs w:val="24"/>
        </w:rPr>
        <w:t xml:space="preserve"> έλεγχο μέσα σε λιγότερο από έναν μήνα. Και εκεί κριθήκαμε. Αλλιώς, ούτε τα ενενήντα ασθενο</w:t>
      </w:r>
      <w:r>
        <w:rPr>
          <w:rFonts w:eastAsia="Times New Roman" w:cs="Times New Roman"/>
          <w:szCs w:val="24"/>
        </w:rPr>
        <w:t xml:space="preserve">φόρα δεν θα </w:t>
      </w:r>
      <w:r>
        <w:rPr>
          <w:rFonts w:eastAsia="Times New Roman" w:cs="Times New Roman"/>
          <w:szCs w:val="24"/>
        </w:rPr>
        <w:t>έρχοντ</w:t>
      </w:r>
      <w:r>
        <w:rPr>
          <w:rFonts w:eastAsia="Times New Roman" w:cs="Times New Roman"/>
          <w:szCs w:val="24"/>
        </w:rPr>
        <w:t>αν. Και αν υπήρχε ανάγκη για τα ενενήντα έξι ασθενοφόρα, υπήρχε πιο μεγάλη ανάγκη για τα ενενήντα, που χρονολογείται από το 2007. Και για να μη λέμε πολλά, τα ίδια ακριβώς ασθενοφόρα που μας έδωσαν τώρα με 63.000 ευρώ, την περίοδο του 200</w:t>
      </w:r>
      <w:r>
        <w:rPr>
          <w:rFonts w:eastAsia="Times New Roman" w:cs="Times New Roman"/>
          <w:szCs w:val="24"/>
        </w:rPr>
        <w:t>4 τα αγοράζαμε με 96.000 ευρώ. Για να καταλάβετε, δηλαδή, τι συμβαίνει. Και σε κάποια πράγματα εμείς σταματάμε να κρατάμε φανάρι, για να το πω λαϊκά.</w:t>
      </w:r>
    </w:p>
    <w:p w14:paraId="0DEF68EC"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οι επισκευές των ασθενοφόρων μάς κόστιζαν και κοστίζουν πάρα πολύ, είτε γιατί είναι παλ</w:t>
      </w:r>
      <w:r>
        <w:rPr>
          <w:rFonts w:eastAsia="Times New Roman" w:cs="Times New Roman"/>
          <w:szCs w:val="24"/>
        </w:rPr>
        <w:t xml:space="preserve">ιά είτε </w:t>
      </w:r>
      <w:r>
        <w:rPr>
          <w:rFonts w:eastAsia="Times New Roman" w:cs="Times New Roman"/>
          <w:szCs w:val="24"/>
        </w:rPr>
        <w:lastRenderedPageBreak/>
        <w:t>γιατί παίρνουμε ακριβά τα ανταλλακτικά κ</w:t>
      </w:r>
      <w:r>
        <w:rPr>
          <w:rFonts w:eastAsia="Times New Roman" w:cs="Times New Roman"/>
          <w:szCs w:val="24"/>
        </w:rPr>
        <w:t>αι λοιπά</w:t>
      </w:r>
      <w:r>
        <w:rPr>
          <w:rFonts w:eastAsia="Times New Roman" w:cs="Times New Roman"/>
          <w:szCs w:val="24"/>
        </w:rPr>
        <w:t xml:space="preserve">. Τις τελευταίες ημέρες, όμως, με τη νέα διοίκηση του ΕΚΑΒ –ανασυγκροτήθηκε πλήρως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και με τη διαφορετική λειτουργία και του συνεργείου που υπάρχει, έχουν βγει άλλα δέκα ασθενο</w:t>
      </w:r>
      <w:r>
        <w:rPr>
          <w:rFonts w:eastAsia="Times New Roman" w:cs="Times New Roman"/>
          <w:szCs w:val="24"/>
        </w:rPr>
        <w:t>φόρα στις βάρδιες από αυτά που ήταν στα συνεργεία. Δεν είναι, λοιπόν, τόσο ελεεινή και παντού η κατάσταση. Πήραμε και τα εννιά ασθενοφόρα από την Πυροσβεστική, τα οποία κ</w:t>
      </w:r>
      <w:r>
        <w:rPr>
          <w:rFonts w:eastAsia="Times New Roman" w:cs="Times New Roman"/>
          <w:szCs w:val="24"/>
        </w:rPr>
        <w:t>άθοντ</w:t>
      </w:r>
      <w:r>
        <w:rPr>
          <w:rFonts w:eastAsia="Times New Roman" w:cs="Times New Roman"/>
          <w:szCs w:val="24"/>
        </w:rPr>
        <w:t>αν πέντε χρόνια. Από αυτά, τα τέσσερα ήταν κινητές μονάδες και αυτή τη στιγμή κατ</w:t>
      </w:r>
      <w:r>
        <w:rPr>
          <w:rFonts w:eastAsia="Times New Roman" w:cs="Times New Roman"/>
          <w:szCs w:val="24"/>
        </w:rPr>
        <w:t>ανέμονται ανά την Ελλάδα εκεί όπου υπάρχει ανάγκη.</w:t>
      </w:r>
    </w:p>
    <w:p w14:paraId="0DEF68ED"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 xml:space="preserve">Δεν πρόκειται να χαθεί ανθρώπινη ζωή, κύριε </w:t>
      </w:r>
      <w:proofErr w:type="spellStart"/>
      <w:r>
        <w:rPr>
          <w:rFonts w:eastAsia="Times New Roman" w:cs="Times New Roman"/>
          <w:szCs w:val="24"/>
        </w:rPr>
        <w:t>Σαρίδη</w:t>
      </w:r>
      <w:proofErr w:type="spellEnd"/>
      <w:r>
        <w:rPr>
          <w:rFonts w:eastAsia="Times New Roman" w:cs="Times New Roman"/>
          <w:szCs w:val="24"/>
        </w:rPr>
        <w:t xml:space="preserve">. Μην το κάνετε τόσο σπαραξικάρδιο. Το ΕΚΑΒ έχει μειώσει και τους </w:t>
      </w:r>
      <w:r>
        <w:rPr>
          <w:rFonts w:eastAsia="Times New Roman" w:cs="Times New Roman"/>
          <w:szCs w:val="24"/>
        </w:rPr>
        <w:lastRenderedPageBreak/>
        <w:t xml:space="preserve">χρόνους, λειτουργεί, ενισχύθηκε και με </w:t>
      </w:r>
      <w:proofErr w:type="spellStart"/>
      <w:r>
        <w:rPr>
          <w:rFonts w:eastAsia="Times New Roman" w:cs="Times New Roman"/>
          <w:szCs w:val="24"/>
        </w:rPr>
        <w:t>εκατόν</w:t>
      </w:r>
      <w:proofErr w:type="spellEnd"/>
      <w:r>
        <w:rPr>
          <w:rFonts w:eastAsia="Times New Roman" w:cs="Times New Roman"/>
          <w:szCs w:val="24"/>
        </w:rPr>
        <w:t xml:space="preserve"> ογδόντα επτά άτομα προσωπικό, θα ενισχυθεί </w:t>
      </w:r>
      <w:r>
        <w:rPr>
          <w:rFonts w:eastAsia="Times New Roman" w:cs="Times New Roman"/>
          <w:szCs w:val="24"/>
        </w:rPr>
        <w:t>και με άλλα εκατό. Και από εκεί και πέρα, θα είναι μια δοκιμασία και της Κυβέρνησής μας αυτόν τον διαγωνισμό να τον κάνουμε με άλλους όρους, πολύ πιο γρήγορα και με καλύτερο αποτέλεσμα για το δημόσιο συμφέρον.</w:t>
      </w:r>
    </w:p>
    <w:p w14:paraId="0DEF68EE"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Εύχομαι να φέρετε καλύτερες τ</w:t>
      </w:r>
      <w:r>
        <w:rPr>
          <w:rFonts w:eastAsia="Times New Roman" w:cs="Times New Roman"/>
          <w:szCs w:val="24"/>
        </w:rPr>
        <w:t>ιμές.</w:t>
      </w:r>
    </w:p>
    <w:p w14:paraId="0DEF68EF"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Αυτή η ιστορία ότι «αμάν, χανόμαστε με τα ασθενοφόρα» κρατάει από το 2007.</w:t>
      </w:r>
    </w:p>
    <w:p w14:paraId="0DEF68F0"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Πάντως, έχετε πει ότι το κόστος </w:t>
      </w:r>
      <w:r>
        <w:rPr>
          <w:rFonts w:eastAsia="Times New Roman" w:cs="Times New Roman"/>
          <w:szCs w:val="24"/>
        </w:rPr>
        <w:t xml:space="preserve">για τη συντήρηση </w:t>
      </w:r>
      <w:r>
        <w:rPr>
          <w:rFonts w:eastAsia="Times New Roman" w:cs="Times New Roman"/>
          <w:szCs w:val="24"/>
        </w:rPr>
        <w:t>των ασθενοφόρων είναι 5.000 ευρώ.</w:t>
      </w:r>
    </w:p>
    <w:p w14:paraId="0DEF68F1"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w:t>
      </w:r>
      <w:r>
        <w:rPr>
          <w:rFonts w:eastAsia="Times New Roman" w:cs="Times New Roman"/>
          <w:b/>
          <w:szCs w:val="24"/>
        </w:rPr>
        <w:t>πουργός Υγείας):</w:t>
      </w:r>
      <w:r>
        <w:rPr>
          <w:rFonts w:eastAsia="Times New Roman" w:cs="Times New Roman"/>
          <w:szCs w:val="24"/>
        </w:rPr>
        <w:t xml:space="preserve"> Ναι, είναι 4.500.000 ευρώ τον χρόνο. Αυτό δεν σημαίνει ότι αυτή πρέπει να είναι η πραγματικότητα. Γιατί, όπως έχω πει και άλλες φορές, όταν έχεις ένα συνεργείο στη Θεσσαλονίκη </w:t>
      </w:r>
      <w:r>
        <w:rPr>
          <w:rFonts w:eastAsia="Times New Roman" w:cs="Times New Roman"/>
          <w:szCs w:val="24"/>
        </w:rPr>
        <w:t>–το οποίο</w:t>
      </w:r>
      <w:r>
        <w:rPr>
          <w:rFonts w:eastAsia="Times New Roman" w:cs="Times New Roman"/>
          <w:szCs w:val="24"/>
        </w:rPr>
        <w:t xml:space="preserve"> είναι από τα καλύτερα συνεργεία που υπάρχουν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επειδή δεν έχει δύο ειδικότητες</w:t>
      </w:r>
      <w:r>
        <w:rPr>
          <w:rFonts w:eastAsia="Times New Roman" w:cs="Times New Roman"/>
          <w:szCs w:val="24"/>
        </w:rPr>
        <w:t>,</w:t>
      </w:r>
      <w:r>
        <w:rPr>
          <w:rFonts w:eastAsia="Times New Roman" w:cs="Times New Roman"/>
          <w:szCs w:val="24"/>
        </w:rPr>
        <w:t xml:space="preserve"> δεν δουλεύει, τότε</w:t>
      </w:r>
      <w:r>
        <w:rPr>
          <w:rFonts w:eastAsia="Times New Roman" w:cs="Times New Roman"/>
          <w:szCs w:val="24"/>
        </w:rPr>
        <w:t>,</w:t>
      </w:r>
      <w:r>
        <w:rPr>
          <w:rFonts w:eastAsia="Times New Roman" w:cs="Times New Roman"/>
          <w:szCs w:val="24"/>
        </w:rPr>
        <w:t xml:space="preserve"> ναι, σου κοστίζει, γιατί τα δίνεις έξω. Αυτή είναι η ιστορία.</w:t>
      </w:r>
    </w:p>
    <w:p w14:paraId="0DEF68F2"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Είναι κατεπείγον, κύριε Υπουργέ μου; Μόνο αυτό πείτε μου, είναι κατεπείγον θέμα η προμήθεια των ασθενοφόρων;</w:t>
      </w:r>
    </w:p>
    <w:p w14:paraId="0DEF68F3"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b/>
          <w:szCs w:val="24"/>
        </w:rPr>
        <w:t xml:space="preserve"> (Αναπληρωτής Υπουργός Υγείας):</w:t>
      </w:r>
      <w:r>
        <w:rPr>
          <w:rFonts w:eastAsia="Times New Roman" w:cs="Times New Roman"/>
          <w:szCs w:val="24"/>
        </w:rPr>
        <w:t xml:space="preserve"> Κατεπείγον δεν είναι. Ότι υπάρχει ανάγκη σε κάποιες </w:t>
      </w:r>
      <w:r>
        <w:rPr>
          <w:rFonts w:eastAsia="Times New Roman" w:cs="Times New Roman"/>
          <w:szCs w:val="24"/>
        </w:rPr>
        <w:lastRenderedPageBreak/>
        <w:t xml:space="preserve">περιοχές, αυτό ισχύει. Όπως επίσης, υπάρχουν πάρα πολλά ασθενοφόρα. Κι έχουμε προχωρήσει σε μια καταγραφή. Γιατί αν πιάσουμε από το Διδυμότειχο να κατέβουμε στην Κρήτη, θα </w:t>
      </w:r>
      <w:r>
        <w:rPr>
          <w:rFonts w:eastAsia="Times New Roman" w:cs="Times New Roman"/>
          <w:szCs w:val="24"/>
        </w:rPr>
        <w:t>βρούμε τουλάχιστον εξήντα με εβδομήντα ασθενοφόρα, τα οποία κάθονται. Κάποια τα δώσανε κάποιοι φορείς. Κάποια τα αγόρασαν οι περιφέρειες από μόνες τους με άλλο</w:t>
      </w:r>
      <w:r>
        <w:rPr>
          <w:rFonts w:eastAsia="Times New Roman" w:cs="Times New Roman"/>
          <w:szCs w:val="24"/>
        </w:rPr>
        <w:t>ν</w:t>
      </w:r>
      <w:r>
        <w:rPr>
          <w:rFonts w:eastAsia="Times New Roman" w:cs="Times New Roman"/>
          <w:szCs w:val="24"/>
        </w:rPr>
        <w:t xml:space="preserve"> διαγωνισμό. Γιατί δεν είναι μόνο αυτά. Έχουν πάρει και άλλα ασθενοφόρα οι περιφέρειες</w:t>
      </w:r>
      <w:r>
        <w:rPr>
          <w:rFonts w:eastAsia="Times New Roman" w:cs="Times New Roman"/>
          <w:szCs w:val="24"/>
        </w:rPr>
        <w:t>,</w:t>
      </w:r>
      <w:r>
        <w:rPr>
          <w:rFonts w:eastAsia="Times New Roman" w:cs="Times New Roman"/>
          <w:szCs w:val="24"/>
        </w:rPr>
        <w:t xml:space="preserve"> με άλλου</w:t>
      </w:r>
      <w:r>
        <w:rPr>
          <w:rFonts w:eastAsia="Times New Roman" w:cs="Times New Roman"/>
          <w:szCs w:val="24"/>
        </w:rPr>
        <w:t>ς διαγωνισμούς. Επίσης, έχουν γίνει δωρεές από ΜΚΟ. Και αυτά κάθονται, γιατί η δυσλειτουργία και η γραφειοκρατία που υπάρχει σε αυτό το κράτος δεν επέτρεπε –γιατί θα επιτρέψει από εδώ και πέρα- αυτά να μεταφερθούν και να ενισχύσουν.</w:t>
      </w:r>
    </w:p>
    <w:p w14:paraId="0DEF68F4"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0DEF68F5"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Ευχαριστούμε τον κύριο Υπουργό.</w:t>
      </w:r>
    </w:p>
    <w:p w14:paraId="0DEF68F6"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Εξωτερικών, Εσωτερικών και Διοικητικής Ανασυγκρότησης, Οικονομικών και οι Αναπληρωτές Υπουργοί Εσωτερικών και Διοικητική</w:t>
      </w:r>
      <w:r>
        <w:rPr>
          <w:rFonts w:eastAsia="Times New Roman" w:cs="Times New Roman"/>
          <w:szCs w:val="24"/>
        </w:rPr>
        <w:t>ς Ανασυγκρότησης και Εξωτερικών κατέθεσαν στις 4</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σχέδιο νόμου: «Κύρωση του Μνημονίου Κατανόησης μεταξύ του Υπουργείου Εξωτερικών της Ελληνικής Δημοκρατίας και του Υπουργείου Εξωτερικών και Αποδήμων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της Ιορδανίας για συνεργα</w:t>
      </w:r>
      <w:r>
        <w:rPr>
          <w:rFonts w:eastAsia="Times New Roman" w:cs="Times New Roman"/>
          <w:szCs w:val="24"/>
        </w:rPr>
        <w:t>σία σε θέματα Ευρωπαϊκής Ένωσης».</w:t>
      </w:r>
    </w:p>
    <w:p w14:paraId="0DEF68F7" w14:textId="77777777" w:rsidR="00636CB9" w:rsidRDefault="00BB6260">
      <w:pPr>
        <w:spacing w:line="600" w:lineRule="auto"/>
        <w:ind w:firstLine="720"/>
        <w:contextualSpacing/>
        <w:rPr>
          <w:rFonts w:eastAsia="Times New Roman" w:cs="Times New Roman"/>
          <w:szCs w:val="24"/>
        </w:rPr>
      </w:pPr>
      <w:r>
        <w:rPr>
          <w:rFonts w:eastAsia="Times New Roman" w:cs="Times New Roman"/>
          <w:szCs w:val="24"/>
        </w:rPr>
        <w:lastRenderedPageBreak/>
        <w:t>Παραπέμπεται στην αρμόδια Διαρκή Επιτροπή</w:t>
      </w:r>
      <w:r>
        <w:rPr>
          <w:rFonts w:eastAsia="Times New Roman" w:cs="Times New Roman"/>
          <w:szCs w:val="24"/>
        </w:rPr>
        <w:t>.</w:t>
      </w:r>
    </w:p>
    <w:p w14:paraId="0DEF68F8"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 xml:space="preserve">Επόμενη είναι η </w:t>
      </w:r>
      <w:r>
        <w:rPr>
          <w:rFonts w:eastAsia="Times New Roman" w:cs="Times New Roman"/>
          <w:szCs w:val="24"/>
        </w:rPr>
        <w:t>όγδοη</w:t>
      </w:r>
      <w:r>
        <w:rPr>
          <w:rFonts w:eastAsia="Times New Roman" w:cs="Times New Roman"/>
          <w:szCs w:val="24"/>
        </w:rPr>
        <w:t xml:space="preserve"> με αριθμό 569/22-2-2016 επίκαιρη ερώτηση δεύτερου κύκλου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w:t>
      </w:r>
      <w:r>
        <w:rPr>
          <w:rFonts w:eastAsia="Times New Roman" w:cs="Times New Roman"/>
          <w:szCs w:val="24"/>
        </w:rPr>
        <w:t>πουργό Αγροτικής Ανάπτυξης και Τροφίμων, σχετικά με τη συμβολή του Υπουργείου στη βελτίωση του τραπεζικού προϊόντος με την επωνυμία «Κάρτα Αγρότη».</w:t>
      </w:r>
    </w:p>
    <w:p w14:paraId="0DEF68F9"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Στην επίκαιρη αυτή ερώτηση θα απαντήσει ο Υπουργός κ. Ευάγγελος Αποστόλου.</w:t>
      </w:r>
    </w:p>
    <w:p w14:paraId="0DEF68FA"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 να αναπτύξει την </w:t>
      </w:r>
      <w:r>
        <w:rPr>
          <w:rFonts w:eastAsia="Times New Roman" w:cs="Times New Roman"/>
          <w:szCs w:val="24"/>
        </w:rPr>
        <w:t>επίκαιρη</w:t>
      </w:r>
      <w:r>
        <w:rPr>
          <w:rFonts w:eastAsia="Times New Roman" w:cs="Times New Roman"/>
          <w:szCs w:val="24"/>
        </w:rPr>
        <w:t xml:space="preserve"> ερώτησή του.</w:t>
      </w:r>
    </w:p>
    <w:p w14:paraId="0DEF68FB"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w:t>
      </w:r>
    </w:p>
    <w:p w14:paraId="0DEF68FC" w14:textId="77777777" w:rsidR="00636CB9" w:rsidRDefault="00BB6260">
      <w:pPr>
        <w:spacing w:line="600" w:lineRule="auto"/>
        <w:ind w:firstLine="720"/>
        <w:contextualSpacing/>
        <w:jc w:val="both"/>
        <w:rPr>
          <w:rFonts w:eastAsia="Times New Roman" w:cs="Times New Roman"/>
          <w:szCs w:val="24"/>
        </w:rPr>
      </w:pPr>
      <w:r>
        <w:rPr>
          <w:rFonts w:eastAsia="Times New Roman" w:cs="Times New Roman"/>
          <w:szCs w:val="24"/>
        </w:rPr>
        <w:t>Κύριε Υπουργέ, ο αγρότης συμπιέζεται. Ο αγροτικός τομέας συμπιέζεται</w:t>
      </w:r>
      <w:r>
        <w:rPr>
          <w:rFonts w:eastAsia="Times New Roman" w:cs="Times New Roman"/>
          <w:szCs w:val="24"/>
        </w:rPr>
        <w:t>,</w:t>
      </w:r>
      <w:r>
        <w:rPr>
          <w:rFonts w:eastAsia="Times New Roman" w:cs="Times New Roman"/>
          <w:szCs w:val="24"/>
        </w:rPr>
        <w:t xml:space="preserve"> λόγω της αύξησης του κόστους αλλά και λόγω της γενικότερης οικονομικής ασφυξίας που διέρχεται η</w:t>
      </w:r>
      <w:r>
        <w:rPr>
          <w:rFonts w:eastAsia="Times New Roman" w:cs="Times New Roman"/>
          <w:szCs w:val="24"/>
        </w:rPr>
        <w:t xml:space="preserve"> χώρα </w:t>
      </w:r>
      <w:r>
        <w:rPr>
          <w:rFonts w:eastAsia="Times New Roman" w:cs="Times New Roman"/>
          <w:szCs w:val="24"/>
        </w:rPr>
        <w:t>μας,</w:t>
      </w:r>
      <w:r>
        <w:rPr>
          <w:rFonts w:eastAsia="Times New Roman" w:cs="Times New Roman"/>
          <w:szCs w:val="24"/>
        </w:rPr>
        <w:t xml:space="preserve"> εξαιτίας της νέας ύφεσης στην οποία μπήκε η χώρα. Και</w:t>
      </w:r>
      <w:r>
        <w:rPr>
          <w:rFonts w:eastAsia="Times New Roman" w:cs="Times New Roman"/>
          <w:szCs w:val="24"/>
        </w:rPr>
        <w:t>,</w:t>
      </w:r>
      <w:r>
        <w:rPr>
          <w:rFonts w:eastAsia="Times New Roman" w:cs="Times New Roman"/>
          <w:szCs w:val="24"/>
        </w:rPr>
        <w:t xml:space="preserve"> προφανώς, χρειάζεται τη στήριξη της πολιτείας.</w:t>
      </w:r>
      <w:r>
        <w:rPr>
          <w:rFonts w:eastAsia="Times New Roman" w:cs="Times New Roman"/>
          <w:szCs w:val="24"/>
        </w:rPr>
        <w:t xml:space="preserve"> </w:t>
      </w:r>
    </w:p>
    <w:p w14:paraId="0DEF68FD" w14:textId="77777777" w:rsidR="00636CB9" w:rsidRDefault="00BB6260">
      <w:pPr>
        <w:spacing w:line="600" w:lineRule="auto"/>
        <w:jc w:val="both"/>
        <w:rPr>
          <w:rFonts w:eastAsia="Times New Roman" w:cs="Times New Roman"/>
          <w:szCs w:val="24"/>
        </w:rPr>
      </w:pPr>
      <w:r>
        <w:rPr>
          <w:rFonts w:eastAsia="Times New Roman" w:cs="Times New Roman"/>
          <w:szCs w:val="24"/>
        </w:rPr>
        <w:tab/>
        <w:t xml:space="preserve">Ένας λόγος παραπάνω για τη στήριξη αυτή είναι το ότι η </w:t>
      </w:r>
      <w:proofErr w:type="spellStart"/>
      <w:r>
        <w:rPr>
          <w:rFonts w:eastAsia="Times New Roman" w:cs="Times New Roman"/>
          <w:szCs w:val="24"/>
        </w:rPr>
        <w:t>υπερφορολόγηση</w:t>
      </w:r>
      <w:proofErr w:type="spellEnd"/>
      <w:r>
        <w:rPr>
          <w:rFonts w:eastAsia="Times New Roman" w:cs="Times New Roman"/>
          <w:szCs w:val="24"/>
        </w:rPr>
        <w:t xml:space="preserve"> και τα νέα μέτρα θα συμπιέσουν ακόμα περισσότερο το εισόδημά του και τι</w:t>
      </w:r>
      <w:r>
        <w:rPr>
          <w:rFonts w:eastAsia="Times New Roman" w:cs="Times New Roman"/>
          <w:szCs w:val="24"/>
        </w:rPr>
        <w:t>ς οικονομικές δυνατότητές του.</w:t>
      </w:r>
    </w:p>
    <w:p w14:paraId="0DEF68FE"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Η ερώτηση αφορά το τραπεζικό προϊόν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Α</w:t>
      </w:r>
      <w:r>
        <w:rPr>
          <w:rFonts w:eastAsia="Times New Roman" w:cs="Times New Roman"/>
          <w:szCs w:val="24"/>
        </w:rPr>
        <w:t xml:space="preserve">γρότη», ουσιαστικά δηλαδή τη δυνατότητα που δίνει η Τράπεζα Πειραιώς -δεν ξέρω αν και άλλες τράπεζες προχωρήσουν με αυτήν τη μέθοδο- της διασφάλισης ρευστότητας στον αγρότη, προκειμένου να μπορέσει να καλλιεργήσει και να εκπληρώσει τις υποχρεώσεις του. </w:t>
      </w:r>
    </w:p>
    <w:p w14:paraId="0DEF68F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Τι</w:t>
      </w:r>
      <w:r>
        <w:rPr>
          <w:rFonts w:eastAsia="Times New Roman" w:cs="Times New Roman"/>
          <w:szCs w:val="24"/>
        </w:rPr>
        <w:t xml:space="preserve"> ρόλο μπορεί να παίξει το Υπουργείο και τι ζητάμε από εσάς; Σήμερα το επιτόκιο της «</w:t>
      </w:r>
      <w:r>
        <w:rPr>
          <w:rFonts w:eastAsia="Times New Roman" w:cs="Times New Roman"/>
          <w:szCs w:val="24"/>
        </w:rPr>
        <w:t>Κ</w:t>
      </w:r>
      <w:r>
        <w:rPr>
          <w:rFonts w:eastAsia="Times New Roman" w:cs="Times New Roman"/>
          <w:szCs w:val="24"/>
        </w:rPr>
        <w:t xml:space="preserve">άρτας </w:t>
      </w:r>
      <w:r>
        <w:rPr>
          <w:rFonts w:eastAsia="Times New Roman" w:cs="Times New Roman"/>
          <w:szCs w:val="24"/>
        </w:rPr>
        <w:t>Α</w:t>
      </w:r>
      <w:r>
        <w:rPr>
          <w:rFonts w:eastAsia="Times New Roman" w:cs="Times New Roman"/>
          <w:szCs w:val="24"/>
        </w:rPr>
        <w:t>γρότη» είναι 7% και το ύψος, το πλαφόν</w:t>
      </w:r>
      <w:r>
        <w:rPr>
          <w:rFonts w:eastAsia="Times New Roman" w:cs="Times New Roman"/>
          <w:szCs w:val="24"/>
        </w:rPr>
        <w:t>,</w:t>
      </w:r>
      <w:r>
        <w:rPr>
          <w:rFonts w:eastAsia="Times New Roman" w:cs="Times New Roman"/>
          <w:szCs w:val="24"/>
        </w:rPr>
        <w:t xml:space="preserve"> είναι περίπου το 50% των επιδοτήσεων. Αυτό το οποίο ζητούμε να μας απαντήσετε είναι αν σκέφτεται το Υπουργείο να υπάρξει συν</w:t>
      </w:r>
      <w:r>
        <w:rPr>
          <w:rFonts w:eastAsia="Times New Roman" w:cs="Times New Roman"/>
          <w:szCs w:val="24"/>
        </w:rPr>
        <w:t xml:space="preserve">εργασία για μείωση των επιτοκίων ή </w:t>
      </w:r>
      <w:r>
        <w:rPr>
          <w:rFonts w:eastAsia="Times New Roman" w:cs="Times New Roman"/>
          <w:szCs w:val="24"/>
        </w:rPr>
        <w:lastRenderedPageBreak/>
        <w:t>για σύστημα επιδότησης του επιτοκίου, μέσα από χρηματοδοτικά εργαλεία που έχει στη διάθεσή του. Επίσης, εάν μπορεί το Υπουργείο και ο ΟΠΕΚΕΠΕ να εγγυηθούν το σύνολο της επιδότησης και</w:t>
      </w:r>
      <w:r>
        <w:rPr>
          <w:rFonts w:eastAsia="Times New Roman" w:cs="Times New Roman"/>
          <w:szCs w:val="24"/>
        </w:rPr>
        <w:t>,</w:t>
      </w:r>
      <w:r>
        <w:rPr>
          <w:rFonts w:eastAsia="Times New Roman" w:cs="Times New Roman"/>
          <w:szCs w:val="24"/>
        </w:rPr>
        <w:t xml:space="preserve"> βεβαίως, το σύνολο του εισοδήματος, </w:t>
      </w:r>
      <w:r>
        <w:rPr>
          <w:rFonts w:eastAsia="Times New Roman" w:cs="Times New Roman"/>
          <w:szCs w:val="24"/>
        </w:rPr>
        <w:t xml:space="preserve">που είναι ενισχύσεις και εισόδημα από παραγωγή, ούτως ώστε να μπορέσει η </w:t>
      </w:r>
      <w:r>
        <w:rPr>
          <w:rFonts w:eastAsia="Times New Roman" w:cs="Times New Roman"/>
          <w:szCs w:val="24"/>
        </w:rPr>
        <w:t>τ</w:t>
      </w:r>
      <w:r>
        <w:rPr>
          <w:rFonts w:eastAsia="Times New Roman" w:cs="Times New Roman"/>
          <w:szCs w:val="24"/>
        </w:rPr>
        <w:t>ράπεζα να αυξήσει το πλαφόν με το οποίο θα καλύπτει με δανειοδότηση τον αγρότη μέσα από την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Α</w:t>
      </w:r>
      <w:r>
        <w:rPr>
          <w:rFonts w:eastAsia="Times New Roman" w:cs="Times New Roman"/>
          <w:szCs w:val="24"/>
        </w:rPr>
        <w:t>γρότη».</w:t>
      </w:r>
    </w:p>
    <w:p w14:paraId="0DEF690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Ευχαριστώ.</w:t>
      </w:r>
    </w:p>
    <w:p w14:paraId="0DEF6901"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Κεγκέρογλ</w:t>
      </w:r>
      <w:r>
        <w:rPr>
          <w:rFonts w:eastAsia="Times New Roman" w:cs="Times New Roman"/>
          <w:szCs w:val="24"/>
        </w:rPr>
        <w:t>ου</w:t>
      </w:r>
      <w:proofErr w:type="spellEnd"/>
      <w:r>
        <w:rPr>
          <w:rFonts w:eastAsia="Times New Roman" w:cs="Times New Roman"/>
          <w:szCs w:val="24"/>
        </w:rPr>
        <w:t>.</w:t>
      </w:r>
    </w:p>
    <w:p w14:paraId="0DEF690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Ο Υπουργός Αγροτικής Ανάπτυξης και Τροφίμων κ. Αποστόλου έχει τον λόγο για τρία λεπτά.</w:t>
      </w:r>
    </w:p>
    <w:p w14:paraId="0DEF6903"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όντως ο αγροτικός χώρος έχει προβλήματα, με πιο σημαντικό</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το πρόβλημα ρε</w:t>
      </w:r>
      <w:r>
        <w:rPr>
          <w:rFonts w:eastAsia="Times New Roman" w:cs="Times New Roman"/>
          <w:szCs w:val="24"/>
        </w:rPr>
        <w:t>υστότητας, ιδιαίτερα μετά την κατάργηση ουσιαστικά της Αγροτικής Τράπεζας ως πιστωτικ</w:t>
      </w:r>
      <w:r>
        <w:rPr>
          <w:rFonts w:eastAsia="Times New Roman" w:cs="Times New Roman"/>
          <w:szCs w:val="24"/>
        </w:rPr>
        <w:t>ού</w:t>
      </w:r>
      <w:r>
        <w:rPr>
          <w:rFonts w:eastAsia="Times New Roman" w:cs="Times New Roman"/>
          <w:szCs w:val="24"/>
        </w:rPr>
        <w:t xml:space="preserve"> εργαλείο</w:t>
      </w:r>
      <w:r>
        <w:rPr>
          <w:rFonts w:eastAsia="Times New Roman" w:cs="Times New Roman"/>
          <w:szCs w:val="24"/>
        </w:rPr>
        <w:t>υ</w:t>
      </w:r>
      <w:r>
        <w:rPr>
          <w:rFonts w:eastAsia="Times New Roman" w:cs="Times New Roman"/>
          <w:szCs w:val="24"/>
        </w:rPr>
        <w:t xml:space="preserve"> του χώρου.</w:t>
      </w:r>
    </w:p>
    <w:p w14:paraId="0DEF6904"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Εμείς, λοιπόν, στο πλαίσιο της εφαρμογής των νέων πολιτικών που έχουμε για τον αγροτικό χώρο, υλοποιούμε την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Α</w:t>
      </w:r>
      <w:r>
        <w:rPr>
          <w:rFonts w:eastAsia="Times New Roman" w:cs="Times New Roman"/>
          <w:szCs w:val="24"/>
        </w:rPr>
        <w:t xml:space="preserve">γρότη», η οποία έχει ως στόχο </w:t>
      </w:r>
      <w:r>
        <w:rPr>
          <w:rFonts w:eastAsia="Times New Roman" w:cs="Times New Roman"/>
          <w:szCs w:val="24"/>
        </w:rPr>
        <w:t xml:space="preserve">όχι μόνο να καλύψει </w:t>
      </w:r>
      <w:r>
        <w:rPr>
          <w:rFonts w:eastAsia="Times New Roman" w:cs="Times New Roman"/>
          <w:szCs w:val="24"/>
        </w:rPr>
        <w:lastRenderedPageBreak/>
        <w:t>την ανάγκη για ρευστότητα, αλλά και όσο το δυνατόν</w:t>
      </w:r>
      <w:r>
        <w:rPr>
          <w:rFonts w:eastAsia="Times New Roman" w:cs="Times New Roman"/>
          <w:szCs w:val="24"/>
        </w:rPr>
        <w:t>,</w:t>
      </w:r>
      <w:r>
        <w:rPr>
          <w:rFonts w:eastAsia="Times New Roman" w:cs="Times New Roman"/>
          <w:szCs w:val="24"/>
        </w:rPr>
        <w:t xml:space="preserve"> τουλάχιστον μεσοπρόθεσμα</w:t>
      </w:r>
      <w:r>
        <w:rPr>
          <w:rFonts w:eastAsia="Times New Roman" w:cs="Times New Roman"/>
          <w:szCs w:val="24"/>
        </w:rPr>
        <w:t>,</w:t>
      </w:r>
      <w:r>
        <w:rPr>
          <w:rFonts w:eastAsia="Times New Roman" w:cs="Times New Roman"/>
          <w:szCs w:val="24"/>
        </w:rPr>
        <w:t xml:space="preserve"> να βοηθήσει και το αναπτυξιακό κομμάτι της αγροτικής δραστηριότητας. Έχουμε</w:t>
      </w:r>
      <w:r>
        <w:rPr>
          <w:rFonts w:eastAsia="Times New Roman" w:cs="Times New Roman"/>
          <w:szCs w:val="24"/>
        </w:rPr>
        <w:t>,</w:t>
      </w:r>
      <w:r>
        <w:rPr>
          <w:rFonts w:eastAsia="Times New Roman" w:cs="Times New Roman"/>
          <w:szCs w:val="24"/>
        </w:rPr>
        <w:t xml:space="preserve"> λοιπόν, καταθέσει ένα συγκεκριμένο εθνικό σήμα με το λεκτικό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Α</w:t>
      </w:r>
      <w:r>
        <w:rPr>
          <w:rFonts w:eastAsia="Times New Roman" w:cs="Times New Roman"/>
          <w:szCs w:val="24"/>
        </w:rPr>
        <w:t>γρότη», «</w:t>
      </w:r>
      <w:proofErr w:type="spellStart"/>
      <w:r>
        <w:rPr>
          <w:rFonts w:eastAsia="Times New Roman" w:cs="Times New Roman"/>
          <w:szCs w:val="24"/>
          <w:lang w:val="en-US"/>
        </w:rPr>
        <w:t>Agr</w:t>
      </w:r>
      <w:r>
        <w:rPr>
          <w:rFonts w:eastAsia="Times New Roman" w:cs="Times New Roman"/>
          <w:szCs w:val="24"/>
          <w:lang w:val="en-US"/>
        </w:rPr>
        <w:t>ocarta</w:t>
      </w:r>
      <w:proofErr w:type="spellEnd"/>
      <w:r>
        <w:rPr>
          <w:rFonts w:eastAsia="Times New Roman" w:cs="Times New Roman"/>
          <w:szCs w:val="24"/>
        </w:rPr>
        <w:t>». Θα το καταθέσω</w:t>
      </w:r>
      <w:r>
        <w:rPr>
          <w:rFonts w:eastAsia="Times New Roman" w:cs="Times New Roman"/>
          <w:szCs w:val="24"/>
        </w:rPr>
        <w:t>,</w:t>
      </w:r>
      <w:r>
        <w:rPr>
          <w:rFonts w:eastAsia="Times New Roman" w:cs="Times New Roman"/>
          <w:szCs w:val="24"/>
        </w:rPr>
        <w:t xml:space="preserve"> για να υπάρχει στα Πρακτικά.</w:t>
      </w:r>
    </w:p>
    <w:p w14:paraId="0DEF690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Αγροτικής Ανάπτυξης και Τροφίμων κ. Ευάγγελος Αποστόλου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w:t>
      </w:r>
      <w:r>
        <w:rPr>
          <w:rFonts w:eastAsia="Times New Roman" w:cs="Times New Roman"/>
          <w:szCs w:val="24"/>
        </w:rPr>
        <w:t>ης Στενογραφίας και Πρακτικών της Βουλής)</w:t>
      </w:r>
    </w:p>
    <w:p w14:paraId="0DEF690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Τι θέλουμε ουσιαστικά να κάνουμε με τη συγκεκριμένη κάρτα; Πρώτον, ο αγρότης να κάνει αναλήψεις</w:t>
      </w:r>
      <w:r>
        <w:rPr>
          <w:rFonts w:eastAsia="Times New Roman" w:cs="Times New Roman"/>
          <w:szCs w:val="24"/>
        </w:rPr>
        <w:t>,</w:t>
      </w:r>
      <w:r>
        <w:rPr>
          <w:rFonts w:eastAsia="Times New Roman" w:cs="Times New Roman"/>
          <w:szCs w:val="24"/>
        </w:rPr>
        <w:t xml:space="preserve"> για να χρηματοδοτεί τις ανάγκες της εκμετάλλευσής του, χρησιμοποιώντας ως εγγύηση</w:t>
      </w:r>
      <w:r>
        <w:rPr>
          <w:rFonts w:eastAsia="Times New Roman" w:cs="Times New Roman"/>
          <w:szCs w:val="24"/>
        </w:rPr>
        <w:t>,</w:t>
      </w:r>
      <w:r>
        <w:rPr>
          <w:rFonts w:eastAsia="Times New Roman" w:cs="Times New Roman"/>
          <w:szCs w:val="24"/>
        </w:rPr>
        <w:t xml:space="preserve"> μέσα από το πρόγραμμα ανάπτυξης</w:t>
      </w:r>
      <w:r>
        <w:rPr>
          <w:rFonts w:eastAsia="Times New Roman" w:cs="Times New Roman"/>
          <w:szCs w:val="24"/>
        </w:rPr>
        <w:t>,</w:t>
      </w:r>
      <w:r>
        <w:rPr>
          <w:rFonts w:eastAsia="Times New Roman" w:cs="Times New Roman"/>
          <w:szCs w:val="24"/>
        </w:rPr>
        <w:t xml:space="preserve"> τ</w:t>
      </w:r>
      <w:r>
        <w:rPr>
          <w:rFonts w:eastAsia="Times New Roman" w:cs="Times New Roman"/>
          <w:szCs w:val="24"/>
        </w:rPr>
        <w:t>ις χορηγήσεις που θα υπάρχουν και</w:t>
      </w:r>
      <w:r>
        <w:rPr>
          <w:rFonts w:eastAsia="Times New Roman" w:cs="Times New Roman"/>
          <w:szCs w:val="24"/>
        </w:rPr>
        <w:t>,</w:t>
      </w:r>
      <w:r>
        <w:rPr>
          <w:rFonts w:eastAsia="Times New Roman" w:cs="Times New Roman"/>
          <w:szCs w:val="24"/>
        </w:rPr>
        <w:t xml:space="preserve"> κυρίως, βεβαίως</w:t>
      </w:r>
      <w:r>
        <w:rPr>
          <w:rFonts w:eastAsia="Times New Roman" w:cs="Times New Roman"/>
          <w:szCs w:val="24"/>
        </w:rPr>
        <w:t>,</w:t>
      </w:r>
      <w:r>
        <w:rPr>
          <w:rFonts w:eastAsia="Times New Roman" w:cs="Times New Roman"/>
          <w:szCs w:val="24"/>
        </w:rPr>
        <w:t xml:space="preserve"> βάζοντας τις ενισχύσεις που προκύπτουν από τα δικαιώματά του ως εγγύηση. </w:t>
      </w:r>
    </w:p>
    <w:p w14:paraId="0DEF690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Βασική στόχευση αυτήν την ώρα είναι οι χρηματοδοτήσεις αυτές να γίνονται με ένα χαμηλό επιτόκιο. Είναι πραγματικά καιρός η τοκογλυφική λειτουργία που υπήρχε και υπάρχει ακόμη στον αγροτικό χώρο να αντιμετωπιστεί. </w:t>
      </w:r>
    </w:p>
    <w:p w14:paraId="0DEF6908"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Τι θα αγοράζει; Κυρίως θα καλύπτει δαπάνες</w:t>
      </w:r>
      <w:r>
        <w:rPr>
          <w:rFonts w:eastAsia="Times New Roman" w:cs="Times New Roman"/>
          <w:szCs w:val="24"/>
        </w:rPr>
        <w:t xml:space="preserve"> εφοδίων, λειτουργικές, συντηρήσεις και θα έλεγα -θα το δούμε στη σχετική διαπραγμάτευση- να καλύπτει και ένα μέρος των καταναλωτικών διατροφικών αναγκών. </w:t>
      </w:r>
    </w:p>
    <w:p w14:paraId="0DEF6909"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Ήδη έχουμε απευθύνει την πρότασή μας στην Ένωση Ελληνικών Τραπεζών. Έχει γίνει σχετική συζήτηση και </w:t>
      </w:r>
      <w:r>
        <w:rPr>
          <w:rFonts w:eastAsia="Times New Roman" w:cs="Times New Roman"/>
          <w:szCs w:val="24"/>
        </w:rPr>
        <w:t>είμαστε, θα έλεγα, στη φάση της ολοκλήρωσης</w:t>
      </w:r>
      <w:r>
        <w:rPr>
          <w:rFonts w:eastAsia="Times New Roman" w:cs="Times New Roman"/>
          <w:szCs w:val="24"/>
        </w:rPr>
        <w:t>,</w:t>
      </w:r>
      <w:r>
        <w:rPr>
          <w:rFonts w:eastAsia="Times New Roman" w:cs="Times New Roman"/>
          <w:szCs w:val="24"/>
        </w:rPr>
        <w:t xml:space="preserve"> για να παρουσιαστεί με όλες τις παραμέτρους η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Α</w:t>
      </w:r>
      <w:r>
        <w:rPr>
          <w:rFonts w:eastAsia="Times New Roman" w:cs="Times New Roman"/>
          <w:szCs w:val="24"/>
        </w:rPr>
        <w:t>γρότη». Θα ενημερωθεί ο αγροτικός κόσμος</w:t>
      </w:r>
      <w:r>
        <w:rPr>
          <w:rFonts w:eastAsia="Times New Roman" w:cs="Times New Roman"/>
          <w:szCs w:val="24"/>
        </w:rPr>
        <w:t>,</w:t>
      </w:r>
      <w:r>
        <w:rPr>
          <w:rFonts w:eastAsia="Times New Roman" w:cs="Times New Roman"/>
          <w:szCs w:val="24"/>
        </w:rPr>
        <w:t xml:space="preserve"> όταν ολοκληρωθεί αυτή η διαδικασία. Εκείνο για το οποίο τουλάχιστον έχουμε πληροφορηθεί αυτήν την ώρα είναι ότι ήδη</w:t>
      </w:r>
      <w:r>
        <w:rPr>
          <w:rFonts w:eastAsia="Times New Roman" w:cs="Times New Roman"/>
          <w:szCs w:val="24"/>
        </w:rPr>
        <w:t xml:space="preserve"> οι τράπεζες μπήκαν στη διαδικασία επανεξέτασης των κοστολογίων τους, ιδιαίτερα όσον αφορά το σχετικό </w:t>
      </w:r>
      <w:r>
        <w:rPr>
          <w:rFonts w:eastAsia="Times New Roman" w:cs="Times New Roman"/>
          <w:szCs w:val="24"/>
        </w:rPr>
        <w:lastRenderedPageBreak/>
        <w:t>προϊόν, και τα επιτόκια που διαμορφώνονται</w:t>
      </w:r>
      <w:r>
        <w:rPr>
          <w:rFonts w:eastAsia="Times New Roman" w:cs="Times New Roman"/>
          <w:szCs w:val="24"/>
        </w:rPr>
        <w:t>,</w:t>
      </w:r>
      <w:r>
        <w:rPr>
          <w:rFonts w:eastAsia="Times New Roman" w:cs="Times New Roman"/>
          <w:szCs w:val="24"/>
        </w:rPr>
        <w:t xml:space="preserve"> τουλάχιστον στις συζητήσεις που γίνονται</w:t>
      </w:r>
      <w:r>
        <w:rPr>
          <w:rFonts w:eastAsia="Times New Roman" w:cs="Times New Roman"/>
          <w:szCs w:val="24"/>
        </w:rPr>
        <w:t>,</w:t>
      </w:r>
      <w:r>
        <w:rPr>
          <w:rFonts w:eastAsia="Times New Roman" w:cs="Times New Roman"/>
          <w:szCs w:val="24"/>
        </w:rPr>
        <w:t xml:space="preserve"> είναι πολύ πιο χαμηλά από τα σημερινά. </w:t>
      </w:r>
    </w:p>
    <w:p w14:paraId="0DEF690A"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Είμαστε, λοιπόν, σε αυτήν τη</w:t>
      </w:r>
      <w:r>
        <w:rPr>
          <w:rFonts w:eastAsia="Times New Roman" w:cs="Times New Roman"/>
          <w:szCs w:val="24"/>
        </w:rPr>
        <w:t xml:space="preserve"> διαδικασία και βεβαίως στη δευτερολογία μου θα σας πω και τις δυνατότητες που έχει αυτή η κάρτα, αν όντως προχωρήσει για παραπέρα χρήση και ιδιαίτερα για άλλα προϊόντα.</w:t>
      </w:r>
    </w:p>
    <w:p w14:paraId="0DEF690B"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Ευχαριστώ.</w:t>
      </w:r>
    </w:p>
    <w:p w14:paraId="0DEF690C"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0DEF690D"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w:t>
      </w:r>
      <w:r>
        <w:rPr>
          <w:rFonts w:eastAsia="Times New Roman" w:cs="Times New Roman"/>
          <w:szCs w:val="24"/>
        </w:rPr>
        <w:t>ογλου</w:t>
      </w:r>
      <w:proofErr w:type="spellEnd"/>
      <w:r>
        <w:rPr>
          <w:rFonts w:eastAsia="Times New Roman" w:cs="Times New Roman"/>
          <w:szCs w:val="24"/>
        </w:rPr>
        <w:t>, έχετε τον λόγο για τη δευτερολογία σας.</w:t>
      </w:r>
    </w:p>
    <w:p w14:paraId="0DEF690E"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DEF690F"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Κύριε Υπουργέ, εγώ δεν αναφέρομαι σε μια ιδέα που έχετε και ένα σήμα που κατοχυρώσατε, </w:t>
      </w:r>
      <w:r>
        <w:rPr>
          <w:rFonts w:eastAsia="Times New Roman" w:cs="Times New Roman"/>
          <w:szCs w:val="24"/>
        </w:rPr>
        <w:t xml:space="preserve">το οποίο </w:t>
      </w:r>
      <w:r>
        <w:rPr>
          <w:rFonts w:eastAsia="Times New Roman" w:cs="Times New Roman"/>
          <w:szCs w:val="24"/>
        </w:rPr>
        <w:t>μπορεί να το κατοχυρώσει και οποιαδήποτε ΜΚΟ ή οποιοσδήποτε πολί</w:t>
      </w:r>
      <w:r>
        <w:rPr>
          <w:rFonts w:eastAsia="Times New Roman" w:cs="Times New Roman"/>
          <w:szCs w:val="24"/>
        </w:rPr>
        <w:t xml:space="preserve">της. Εγώ αναφέρομαι σε υπαρκτά τραπεζικά προϊόντα και θα καταθέσω αυτήν την ολοσέλιδη διαφήμιση της </w:t>
      </w:r>
      <w:r>
        <w:rPr>
          <w:rFonts w:eastAsia="Times New Roman" w:cs="Times New Roman"/>
          <w:szCs w:val="24"/>
        </w:rPr>
        <w:t>Τράπεζας Πειραιώς</w:t>
      </w:r>
      <w:r>
        <w:rPr>
          <w:rFonts w:eastAsia="Times New Roman" w:cs="Times New Roman"/>
          <w:szCs w:val="24"/>
        </w:rPr>
        <w:t xml:space="preserve">, η οποία πριν από την </w:t>
      </w:r>
      <w:proofErr w:type="spellStart"/>
      <w:r>
        <w:rPr>
          <w:rFonts w:eastAsia="Times New Roman" w:cs="Times New Roman"/>
          <w:szCs w:val="24"/>
        </w:rPr>
        <w:t>ανακεφαλαιοποίησή</w:t>
      </w:r>
      <w:proofErr w:type="spellEnd"/>
      <w:r>
        <w:rPr>
          <w:rFonts w:eastAsia="Times New Roman" w:cs="Times New Roman"/>
          <w:szCs w:val="24"/>
        </w:rPr>
        <w:t xml:space="preserve"> σας ήταν, ως προς τη μετοχική σύνθεση, του </w:t>
      </w:r>
      <w:r>
        <w:rPr>
          <w:rFonts w:eastAsia="Times New Roman" w:cs="Times New Roman"/>
          <w:szCs w:val="24"/>
        </w:rPr>
        <w:t>δ</w:t>
      </w:r>
      <w:r>
        <w:rPr>
          <w:rFonts w:eastAsia="Times New Roman" w:cs="Times New Roman"/>
          <w:szCs w:val="24"/>
        </w:rPr>
        <w:t xml:space="preserve">ημοσίου. Η </w:t>
      </w:r>
      <w:r>
        <w:rPr>
          <w:rFonts w:eastAsia="Times New Roman" w:cs="Times New Roman"/>
          <w:szCs w:val="24"/>
        </w:rPr>
        <w:t>Τράπεζα Πειραιώς</w:t>
      </w:r>
      <w:r>
        <w:rPr>
          <w:rFonts w:eastAsia="Times New Roman" w:cs="Times New Roman"/>
          <w:szCs w:val="24"/>
        </w:rPr>
        <w:t xml:space="preserve"> πριν την </w:t>
      </w:r>
      <w:proofErr w:type="spellStart"/>
      <w:r>
        <w:rPr>
          <w:rFonts w:eastAsia="Times New Roman" w:cs="Times New Roman"/>
          <w:szCs w:val="24"/>
        </w:rPr>
        <w:lastRenderedPageBreak/>
        <w:t>ανακεφαλαιοποίησή</w:t>
      </w:r>
      <w:proofErr w:type="spellEnd"/>
      <w:r>
        <w:rPr>
          <w:rFonts w:eastAsia="Times New Roman" w:cs="Times New Roman"/>
          <w:szCs w:val="24"/>
        </w:rPr>
        <w:t xml:space="preserve"> σας την τελευταία ήταν, κατά πλειοψηφία, του </w:t>
      </w:r>
      <w:r>
        <w:rPr>
          <w:rFonts w:eastAsia="Times New Roman" w:cs="Times New Roman"/>
          <w:szCs w:val="24"/>
        </w:rPr>
        <w:t>δ</w:t>
      </w:r>
      <w:r>
        <w:rPr>
          <w:rFonts w:eastAsia="Times New Roman" w:cs="Times New Roman"/>
          <w:szCs w:val="24"/>
        </w:rPr>
        <w:t>ημοσίου.</w:t>
      </w:r>
    </w:p>
    <w:p w14:paraId="0DEF6910"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w:t>
      </w:r>
      <w:r>
        <w:rPr>
          <w:rFonts w:eastAsia="Times New Roman" w:cs="Times New Roman"/>
          <w:szCs w:val="24"/>
        </w:rPr>
        <w:t>ν της Βουλής)</w:t>
      </w:r>
    </w:p>
    <w:p w14:paraId="0DEF6911"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Άρα μην ανατρέχετε στο παρελθόν</w:t>
      </w:r>
      <w:r>
        <w:rPr>
          <w:rFonts w:eastAsia="Times New Roman" w:cs="Times New Roman"/>
          <w:szCs w:val="24"/>
        </w:rPr>
        <w:t>,</w:t>
      </w:r>
      <w:r>
        <w:rPr>
          <w:rFonts w:eastAsia="Times New Roman" w:cs="Times New Roman"/>
          <w:szCs w:val="24"/>
        </w:rPr>
        <w:t xml:space="preserve"> ζητώντας δικαιολογίες για τις σημερινές δυσχέρειες, τις οποίες προκαλεί η αδράνεια και η έλλειψη σχεδιασμού</w:t>
      </w:r>
      <w:r>
        <w:rPr>
          <w:rFonts w:eastAsia="Times New Roman" w:cs="Times New Roman"/>
          <w:szCs w:val="24"/>
        </w:rPr>
        <w:t>,</w:t>
      </w:r>
      <w:r>
        <w:rPr>
          <w:rFonts w:eastAsia="Times New Roman" w:cs="Times New Roman"/>
          <w:szCs w:val="24"/>
        </w:rPr>
        <w:t xml:space="preserve"> πρωτοβουλίας και βούλησης, θα έλεγα εγώ. Η ερώτηση είναι συγκεκριμένη. Έχετε τη βούληση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w:t>
      </w:r>
      <w:r>
        <w:rPr>
          <w:rFonts w:eastAsia="Times New Roman" w:cs="Times New Roman"/>
          <w:szCs w:val="24"/>
        </w:rPr>
        <w:t>α</w:t>
      </w:r>
      <w:r>
        <w:rPr>
          <w:rFonts w:eastAsia="Times New Roman" w:cs="Times New Roman"/>
          <w:szCs w:val="24"/>
        </w:rPr>
        <w:t xml:space="preserve"> τραπεζι</w:t>
      </w:r>
      <w:r>
        <w:rPr>
          <w:rFonts w:eastAsia="Times New Roman" w:cs="Times New Roman"/>
          <w:szCs w:val="24"/>
        </w:rPr>
        <w:t>κά</w:t>
      </w:r>
      <w:r>
        <w:rPr>
          <w:rFonts w:eastAsia="Times New Roman" w:cs="Times New Roman"/>
          <w:szCs w:val="24"/>
        </w:rPr>
        <w:t xml:space="preserve"> προϊόντ</w:t>
      </w:r>
      <w:r>
        <w:rPr>
          <w:rFonts w:eastAsia="Times New Roman" w:cs="Times New Roman"/>
          <w:szCs w:val="24"/>
        </w:rPr>
        <w:t>α</w:t>
      </w:r>
      <w:r>
        <w:rPr>
          <w:rFonts w:eastAsia="Times New Roman" w:cs="Times New Roman"/>
          <w:szCs w:val="24"/>
        </w:rPr>
        <w:t xml:space="preserve"> που </w:t>
      </w:r>
      <w:r>
        <w:rPr>
          <w:rFonts w:eastAsia="Times New Roman" w:cs="Times New Roman"/>
          <w:szCs w:val="24"/>
        </w:rPr>
        <w:t>παρέχουν</w:t>
      </w:r>
      <w:r>
        <w:rPr>
          <w:rFonts w:eastAsia="Times New Roman" w:cs="Times New Roman"/>
          <w:szCs w:val="24"/>
        </w:rPr>
        <w:t xml:space="preserve"> τώρα </w:t>
      </w:r>
      <w:r>
        <w:rPr>
          <w:rFonts w:eastAsia="Times New Roman" w:cs="Times New Roman"/>
          <w:szCs w:val="24"/>
        </w:rPr>
        <w:t xml:space="preserve">οι τράπεζες </w:t>
      </w:r>
      <w:r>
        <w:rPr>
          <w:rFonts w:eastAsia="Times New Roman" w:cs="Times New Roman"/>
          <w:szCs w:val="24"/>
        </w:rPr>
        <w:t xml:space="preserve">-η </w:t>
      </w:r>
      <w:r>
        <w:rPr>
          <w:rFonts w:eastAsia="Times New Roman" w:cs="Times New Roman"/>
          <w:szCs w:val="24"/>
        </w:rPr>
        <w:lastRenderedPageBreak/>
        <w:t>Τράπεζα Πειραιώς</w:t>
      </w:r>
      <w:r>
        <w:rPr>
          <w:rFonts w:eastAsia="Times New Roman" w:cs="Times New Roman"/>
          <w:szCs w:val="24"/>
        </w:rPr>
        <w:t xml:space="preserve"> το</w:t>
      </w:r>
      <w:r>
        <w:rPr>
          <w:rFonts w:eastAsia="Times New Roman" w:cs="Times New Roman"/>
          <w:szCs w:val="24"/>
        </w:rPr>
        <w:t xml:space="preserve"> παρέχει</w:t>
      </w:r>
      <w:r>
        <w:rPr>
          <w:rFonts w:eastAsia="Times New Roman" w:cs="Times New Roman"/>
          <w:szCs w:val="24"/>
        </w:rPr>
        <w:t xml:space="preserve">, πιθανώς να το </w:t>
      </w:r>
      <w:r>
        <w:rPr>
          <w:rFonts w:eastAsia="Times New Roman" w:cs="Times New Roman"/>
          <w:szCs w:val="24"/>
        </w:rPr>
        <w:t xml:space="preserve">παρέχουν </w:t>
      </w:r>
      <w:r>
        <w:rPr>
          <w:rFonts w:eastAsia="Times New Roman" w:cs="Times New Roman"/>
          <w:szCs w:val="24"/>
        </w:rPr>
        <w:t>και άλλες τράπεζες- να συμβάλετε με επιδότηση επιτοκίου ή με οποιονδήποτε τρόπο για χαμηλά επιτόκια</w:t>
      </w:r>
      <w:r>
        <w:rPr>
          <w:rFonts w:eastAsia="Times New Roman" w:cs="Times New Roman"/>
          <w:szCs w:val="24"/>
        </w:rPr>
        <w:t>,</w:t>
      </w:r>
      <w:r>
        <w:rPr>
          <w:rFonts w:eastAsia="Times New Roman" w:cs="Times New Roman"/>
          <w:szCs w:val="24"/>
        </w:rPr>
        <w:t xml:space="preserve"> ή «ευλογείτε» το 7%; Αυτό είναι το ερώτημα.</w:t>
      </w:r>
    </w:p>
    <w:p w14:paraId="0DEF691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Δεν μπορεί να </w:t>
      </w:r>
      <w:r>
        <w:rPr>
          <w:rFonts w:eastAsia="Times New Roman" w:cs="Times New Roman"/>
          <w:szCs w:val="24"/>
        </w:rPr>
        <w:t>είναι του μέλλοντος, αυτό είναι τώρα. Τώρα πάνε οι άνθρωποι και παίρνουν. Και βεβαίως, αν μπορείτε, να εγγυηθείτε μέσω του ΟΠΕΚΕΠΕ και τα υπόλοιπα, ούτως ώστε να αυξηθεί το πλαφόν. Αυτή είναι η συγκεκριμένη ερώτηση και απαντήστε μου.</w:t>
      </w:r>
    </w:p>
    <w:p w14:paraId="0DEF691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Εάν κάποτε γίνει κάποι</w:t>
      </w:r>
      <w:r>
        <w:rPr>
          <w:rFonts w:eastAsia="Times New Roman" w:cs="Times New Roman"/>
          <w:szCs w:val="24"/>
        </w:rPr>
        <w:t xml:space="preserve">ο άλλο θεωρητικό ή άλλο προϊόν, θα το συζητήσουμε τότε. Εγώ σας μιλάω για το τώρα. Να σας </w:t>
      </w:r>
      <w:r>
        <w:rPr>
          <w:rFonts w:eastAsia="Times New Roman" w:cs="Times New Roman"/>
          <w:szCs w:val="24"/>
        </w:rPr>
        <w:lastRenderedPageBreak/>
        <w:t>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ότι η ανάγκη για ρευστότητα δεν υπάρχει, επειδή καταργήθηκε πριν κάποια χρόνια μια από τις τράπεζες ή πολλές από τις τράπεζες, γιατί έχουμε πάρα πολλές συ</w:t>
      </w:r>
      <w:r>
        <w:rPr>
          <w:rFonts w:eastAsia="Times New Roman" w:cs="Times New Roman"/>
          <w:szCs w:val="24"/>
        </w:rPr>
        <w:t xml:space="preserve">γχωνεύσεις. Δεν είναι μόνο η </w:t>
      </w:r>
      <w:r>
        <w:rPr>
          <w:rFonts w:eastAsia="Times New Roman" w:cs="Times New Roman"/>
          <w:szCs w:val="24"/>
        </w:rPr>
        <w:t xml:space="preserve">Αγροτική </w:t>
      </w:r>
      <w:r>
        <w:rPr>
          <w:rFonts w:eastAsia="Times New Roman" w:cs="Times New Roman"/>
          <w:szCs w:val="24"/>
        </w:rPr>
        <w:t>Τράπεζα</w:t>
      </w:r>
      <w:r>
        <w:rPr>
          <w:rFonts w:eastAsia="Times New Roman" w:cs="Times New Roman"/>
          <w:szCs w:val="24"/>
        </w:rPr>
        <w:t>». Πάρα πολλές τράπεζες έχουν συγχωνευθεί και έχουμε συγκεκριμένο τραπεζικό σύστημα σήμερα. Καθυστερούν οι επιδοτήσεις. Για παράδειγμα, δεν έχετε πληρώσει ακόμα το υπόλοιπο της βασικής και το «πρασίνισμα» και δε</w:t>
      </w:r>
      <w:r>
        <w:rPr>
          <w:rFonts w:eastAsia="Times New Roman" w:cs="Times New Roman"/>
          <w:szCs w:val="24"/>
        </w:rPr>
        <w:t xml:space="preserve">ν ξέρει ο άλλος πότε θα πληρωθεί. Τουλάχιστον, να του πείτε ότι θα πληρωθεί τον Απρίλιο, να ξέρει, να μην πάει να δανειστεί. Μπορείτε να του πείτε πότε θα πάρει τα λεφτά. </w:t>
      </w:r>
    </w:p>
    <w:p w14:paraId="0DEF6914"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 xml:space="preserve">Η εξισωτική στα νησιά πότε θα πληρωθεί; Πότε θα πληρωθούν οι υποχρεώσεις της </w:t>
      </w:r>
      <w:r>
        <w:rPr>
          <w:rFonts w:eastAsia="Times New Roman" w:cs="Times New Roman"/>
          <w:szCs w:val="24"/>
        </w:rPr>
        <w:t>π</w:t>
      </w:r>
      <w:r>
        <w:rPr>
          <w:rFonts w:eastAsia="Times New Roman" w:cs="Times New Roman"/>
          <w:szCs w:val="24"/>
        </w:rPr>
        <w:t>ολιτεί</w:t>
      </w:r>
      <w:r>
        <w:rPr>
          <w:rFonts w:eastAsia="Times New Roman" w:cs="Times New Roman"/>
          <w:szCs w:val="24"/>
        </w:rPr>
        <w:t>ας, ούτως ώστε να μην έχει ανάγκη</w:t>
      </w:r>
      <w:r>
        <w:rPr>
          <w:rFonts w:eastAsia="Times New Roman" w:cs="Times New Roman"/>
          <w:szCs w:val="24"/>
        </w:rPr>
        <w:t>,</w:t>
      </w:r>
      <w:r>
        <w:rPr>
          <w:rFonts w:eastAsia="Times New Roman" w:cs="Times New Roman"/>
          <w:szCs w:val="24"/>
        </w:rPr>
        <w:t xml:space="preserve"> τουλάχιστον αυτός που κάνει</w:t>
      </w:r>
      <w:r>
        <w:rPr>
          <w:rFonts w:eastAsia="Times New Roman" w:cs="Times New Roman"/>
          <w:szCs w:val="24"/>
        </w:rPr>
        <w:t>,</w:t>
      </w:r>
      <w:r>
        <w:rPr>
          <w:rFonts w:eastAsia="Times New Roman" w:cs="Times New Roman"/>
          <w:szCs w:val="24"/>
        </w:rPr>
        <w:t xml:space="preserve"> να πάρει; Κάποιοι θα έχουν ανάγκη, για να καλλιεργήσουν, προφανώς. Και δείτε, γιατί κάνουμε συζητήσεις για πράγματα του μέλλοντος και το παρόν τον τρώει τον αγρότη και το εισόδημά του.</w:t>
      </w:r>
    </w:p>
    <w:p w14:paraId="0DEF6915"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Δείτε σ</w:t>
      </w:r>
      <w:r>
        <w:rPr>
          <w:rFonts w:eastAsia="Times New Roman" w:cs="Times New Roman"/>
          <w:szCs w:val="24"/>
        </w:rPr>
        <w:t xml:space="preserve">την κτηνοτροφία παραδείγματος χάριν, που δεν ασχολείστε, τι γίνεται με το γάλα, τις </w:t>
      </w:r>
      <w:proofErr w:type="spellStart"/>
      <w:r>
        <w:rPr>
          <w:rFonts w:eastAsia="Times New Roman" w:cs="Times New Roman"/>
          <w:szCs w:val="24"/>
        </w:rPr>
        <w:t>ελληνοποιήσεις</w:t>
      </w:r>
      <w:proofErr w:type="spellEnd"/>
      <w:r>
        <w:rPr>
          <w:rFonts w:eastAsia="Times New Roman" w:cs="Times New Roman"/>
          <w:szCs w:val="24"/>
        </w:rPr>
        <w:t>, την πτώση της τιμής. Και έχετε και σκοπό και δεν μας απαντήσατε στην ερώτηση που σας έχουμε κάνει εδώ και καιρό. Τελικά, αυτές τις δέκα, έντεκα -δεν ξέρω πό</w:t>
      </w:r>
      <w:r>
        <w:rPr>
          <w:rFonts w:eastAsia="Times New Roman" w:cs="Times New Roman"/>
          <w:szCs w:val="24"/>
        </w:rPr>
        <w:t xml:space="preserve">σες μέρες- θα τις εφαρμόσετε; Γιατί </w:t>
      </w:r>
      <w:r>
        <w:rPr>
          <w:rFonts w:eastAsia="Times New Roman" w:cs="Times New Roman"/>
          <w:szCs w:val="24"/>
        </w:rPr>
        <w:lastRenderedPageBreak/>
        <w:t>δεν φέρνετε τη διάταξη, για να καταργήσουμε αυτό το οποίο δυστυχώς μπορεί να αποτελέσει θηλιά για ένα μεγάλο κλάδο;</w:t>
      </w:r>
    </w:p>
    <w:p w14:paraId="0DEF6916"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Το πιο σημαντικό, όμως, κύριε Υπουργέ, είναι να μην αναφέρεστε στο μέλλον, αλλά στο τώρα. Να μας πείτε τ</w:t>
      </w:r>
      <w:r>
        <w:rPr>
          <w:rFonts w:eastAsia="Times New Roman" w:cs="Times New Roman"/>
          <w:szCs w:val="24"/>
        </w:rPr>
        <w:t>ώρα τι θα κάνετε, για αυτά τα σημαντικά θέματα, που συμπιέζουν τον αγρότη και τον αγροτικό τομέα συνολικά.</w:t>
      </w:r>
    </w:p>
    <w:p w14:paraId="0DEF6917"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DEF6918"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0DEF6919"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για τρία λεπτά ο κύριος Υπουργός για </w:t>
      </w:r>
      <w:r>
        <w:rPr>
          <w:rFonts w:eastAsia="Times New Roman" w:cs="Times New Roman"/>
          <w:szCs w:val="24"/>
        </w:rPr>
        <w:t>τη δευτερολογία του.</w:t>
      </w:r>
    </w:p>
    <w:p w14:paraId="0DEF691A" w14:textId="77777777" w:rsidR="00636CB9" w:rsidRDefault="00BB6260">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w:t>
      </w:r>
      <w:r>
        <w:rPr>
          <w:rFonts w:eastAsia="Times New Roman" w:cs="Times New Roman"/>
          <w:b/>
          <w:szCs w:val="24"/>
        </w:rPr>
        <w:t>Α</w:t>
      </w:r>
      <w:r>
        <w:rPr>
          <w:rFonts w:eastAsia="Times New Roman" w:cs="Times New Roman"/>
          <w:b/>
          <w:szCs w:val="24"/>
        </w:rPr>
        <w:t>νάπτυξης και Τροφίμων):</w:t>
      </w:r>
      <w:r>
        <w:rPr>
          <w:rFonts w:eastAsia="Times New Roman" w:cs="Times New Roman"/>
          <w:szCs w:val="24"/>
        </w:rPr>
        <w:t xml:space="preserve"> Ευχαριστώ, κύριε Πρόεδρε.</w:t>
      </w:r>
    </w:p>
    <w:p w14:paraId="0DEF691B"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Δεν θα πω στη γενίκευση της ερώτησή σας. Απλά να σας πω ότι εμείς κάνουμε τώρα αυτά που εσείς σαράντα χρόνια, κυβερνώντας τη χώρα, δεν κάνατε. Κ</w:t>
      </w:r>
      <w:r>
        <w:rPr>
          <w:rFonts w:eastAsia="Times New Roman" w:cs="Times New Roman"/>
          <w:szCs w:val="24"/>
        </w:rPr>
        <w:t>αι θέλω να είμαι, ιδιαίτερα όσον αφορά το κομμάτι των πληρωμών, συνεπής, γιατί μετά από λίγο ο συνάδελφός σας έχει σχετική ερώτηση και θα απαντήσω τότε.</w:t>
      </w:r>
    </w:p>
    <w:p w14:paraId="0DEF691C"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 xml:space="preserve">Ξεκαθαρίζω, όμως, ένα πράγμα </w:t>
      </w:r>
      <w:r>
        <w:rPr>
          <w:rFonts w:eastAsia="Times New Roman" w:cs="Times New Roman"/>
          <w:szCs w:val="24"/>
        </w:rPr>
        <w:t>ό</w:t>
      </w:r>
      <w:r>
        <w:rPr>
          <w:rFonts w:eastAsia="Times New Roman" w:cs="Times New Roman"/>
          <w:szCs w:val="24"/>
        </w:rPr>
        <w:t>τι το προϊόν που λέγεται «</w:t>
      </w:r>
      <w:r>
        <w:rPr>
          <w:rFonts w:eastAsia="Times New Roman" w:cs="Times New Roman"/>
          <w:szCs w:val="24"/>
        </w:rPr>
        <w:t>Κ</w:t>
      </w:r>
      <w:r>
        <w:rPr>
          <w:rFonts w:eastAsia="Times New Roman" w:cs="Times New Roman"/>
          <w:szCs w:val="24"/>
        </w:rPr>
        <w:t xml:space="preserve">άρτα </w:t>
      </w:r>
      <w:r>
        <w:rPr>
          <w:rFonts w:eastAsia="Times New Roman" w:cs="Times New Roman"/>
          <w:szCs w:val="24"/>
        </w:rPr>
        <w:t>Α</w:t>
      </w:r>
      <w:r>
        <w:rPr>
          <w:rFonts w:eastAsia="Times New Roman" w:cs="Times New Roman"/>
          <w:szCs w:val="24"/>
        </w:rPr>
        <w:t>γρότη», είναι ένα προϊόν</w:t>
      </w:r>
      <w:r>
        <w:rPr>
          <w:rFonts w:eastAsia="Times New Roman" w:cs="Times New Roman"/>
          <w:szCs w:val="24"/>
        </w:rPr>
        <w:t>,</w:t>
      </w:r>
      <w:r>
        <w:rPr>
          <w:rFonts w:eastAsia="Times New Roman" w:cs="Times New Roman"/>
          <w:szCs w:val="24"/>
        </w:rPr>
        <w:t xml:space="preserve"> το οποίο απευθύνεται σε </w:t>
      </w:r>
      <w:r>
        <w:rPr>
          <w:rFonts w:eastAsia="Times New Roman" w:cs="Times New Roman"/>
          <w:szCs w:val="24"/>
        </w:rPr>
        <w:lastRenderedPageBreak/>
        <w:t>όλο το τραπεζικό σύστημα μέσω της Ένωσης Ελληνικών Τραπεζών, γιατί έχει ως βασικό στόχο να αντιμετωπίσει αυτά τα επιτόκια που λυμαίνονται ακόμη και σήμερα τον αγροτικό χώρο, πρώτα μέσα από τη διαδικασία του ανταγωνισμού. Διότι υπάρ</w:t>
      </w:r>
      <w:r>
        <w:rPr>
          <w:rFonts w:eastAsia="Times New Roman" w:cs="Times New Roman"/>
          <w:szCs w:val="24"/>
        </w:rPr>
        <w:t>χει η δυνατότητα, όταν μιλάμε για εγγυημένη ρευστότητα. Και ταυτόχρονα, υπάρχει η δυνατότητα –όπως το είπατε- ακόμη και να συνδεθεί με ένα εισόδημα, το οποίο ήδη θα διαμορφώνεται. Όμως, δεν ξεκινάμε τώρα με αυτήν την παράμετρο. Θα το δούμε πώς θα προχωρήσε</w:t>
      </w:r>
      <w:r>
        <w:rPr>
          <w:rFonts w:eastAsia="Times New Roman" w:cs="Times New Roman"/>
          <w:szCs w:val="24"/>
        </w:rPr>
        <w:t xml:space="preserve">ι σε πρώτη φάση ιδιαίτερα το κομμάτι του επιτοκίου. Αυτά που αναφέρατε για αριθμούς ούτε καν τα συζητάμε. Μιλάμε για επιτόκια, τα οποία θα είναι πάρα </w:t>
      </w:r>
      <w:r>
        <w:rPr>
          <w:rFonts w:eastAsia="Times New Roman" w:cs="Times New Roman"/>
          <w:szCs w:val="24"/>
        </w:rPr>
        <w:lastRenderedPageBreak/>
        <w:t>πολύ χαμηλά σε σχέση με την κατάσταση που υπάρχει σήμερα.</w:t>
      </w:r>
    </w:p>
    <w:p w14:paraId="0DEF691D"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Άρα να δούμε αυτό το κομμάτι. Να δούμε βεβαίως κ</w:t>
      </w:r>
      <w:r>
        <w:rPr>
          <w:rFonts w:eastAsia="Times New Roman" w:cs="Times New Roman"/>
          <w:szCs w:val="24"/>
        </w:rPr>
        <w:t>αι οι ίδιες οι τράπεζες τι προϊόντα μπορούν να προχωρήσουν, έχοντας ως σημείο αναφοράς την «</w:t>
      </w:r>
      <w:r>
        <w:rPr>
          <w:rFonts w:eastAsia="Times New Roman" w:cs="Times New Roman"/>
          <w:szCs w:val="24"/>
        </w:rPr>
        <w:t>Κάρτα Αγρότη</w:t>
      </w:r>
      <w:r>
        <w:rPr>
          <w:rFonts w:eastAsia="Times New Roman" w:cs="Times New Roman"/>
          <w:szCs w:val="24"/>
        </w:rPr>
        <w:t>».</w:t>
      </w:r>
    </w:p>
    <w:p w14:paraId="0DEF691E" w14:textId="77777777" w:rsidR="00636CB9" w:rsidRDefault="00BB6260">
      <w:pPr>
        <w:spacing w:line="600" w:lineRule="auto"/>
        <w:ind w:firstLine="720"/>
        <w:jc w:val="both"/>
        <w:rPr>
          <w:rFonts w:eastAsia="Times New Roman"/>
          <w:szCs w:val="24"/>
        </w:rPr>
      </w:pPr>
      <w:r>
        <w:rPr>
          <w:rFonts w:eastAsia="Times New Roman"/>
          <w:szCs w:val="24"/>
        </w:rPr>
        <w:t>Από κει και πέρα, εμείς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πολιτικής, του σχεδίου και της στρατηγικής που έχουμε, θέλουμε αυτήν την ιδιαιτερότητα</w:t>
      </w:r>
      <w:r>
        <w:rPr>
          <w:rFonts w:eastAsia="Times New Roman"/>
          <w:szCs w:val="24"/>
        </w:rPr>
        <w:t>,</w:t>
      </w:r>
      <w:r>
        <w:rPr>
          <w:rFonts w:eastAsia="Times New Roman"/>
          <w:szCs w:val="24"/>
        </w:rPr>
        <w:t xml:space="preserve"> </w:t>
      </w:r>
      <w:r>
        <w:rPr>
          <w:rFonts w:eastAsia="Times New Roman"/>
          <w:szCs w:val="24"/>
        </w:rPr>
        <w:t>την οποία</w:t>
      </w:r>
      <w:r>
        <w:rPr>
          <w:rFonts w:eastAsia="Times New Roman"/>
          <w:szCs w:val="24"/>
        </w:rPr>
        <w:t xml:space="preserve"> έχει ο αγρο</w:t>
      </w:r>
      <w:r>
        <w:rPr>
          <w:rFonts w:eastAsia="Times New Roman"/>
          <w:szCs w:val="24"/>
        </w:rPr>
        <w:t>τικός χώρος να την υπερασπιστούμε με όλες μας τις δυνατότητες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μέσα από την ίδρυση μίας αναπτυξιακής τράπεζας</w:t>
      </w:r>
      <w:r>
        <w:rPr>
          <w:rFonts w:eastAsia="Times New Roman"/>
          <w:szCs w:val="24"/>
        </w:rPr>
        <w:t>,</w:t>
      </w:r>
      <w:r>
        <w:rPr>
          <w:rFonts w:eastAsia="Times New Roman"/>
          <w:szCs w:val="24"/>
        </w:rPr>
        <w:t xml:space="preserve"> που θα υπάρχει ιδιαί</w:t>
      </w:r>
      <w:r>
        <w:rPr>
          <w:rFonts w:eastAsia="Times New Roman"/>
          <w:szCs w:val="24"/>
        </w:rPr>
        <w:lastRenderedPageBreak/>
        <w:t>τερο κομμάτι που θα αφορά τον αγροτικό χώρο, αλλά και βεβαίως «περπατώντας» ένα σχέδιο που, έχοντας ως βασικό ση</w:t>
      </w:r>
      <w:r>
        <w:rPr>
          <w:rFonts w:eastAsia="Times New Roman"/>
          <w:szCs w:val="24"/>
        </w:rPr>
        <w:t xml:space="preserve">μείο αναφοράς το </w:t>
      </w:r>
      <w:proofErr w:type="spellStart"/>
      <w:r>
        <w:rPr>
          <w:rFonts w:eastAsia="Times New Roman"/>
          <w:szCs w:val="24"/>
        </w:rPr>
        <w:t>αγροτοδιατροφικό</w:t>
      </w:r>
      <w:proofErr w:type="spellEnd"/>
      <w:r>
        <w:rPr>
          <w:rFonts w:eastAsia="Times New Roman"/>
          <w:szCs w:val="24"/>
        </w:rPr>
        <w:t xml:space="preserve"> σύμπλεγμα, θα δώσει πολλές απαντήσεις γρήγορα στον αγροτικό χώρο.</w:t>
      </w:r>
    </w:p>
    <w:p w14:paraId="0DEF691F" w14:textId="77777777" w:rsidR="00636CB9" w:rsidRDefault="00BB6260">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Υπουργό Αγροτικής Ανάπτυξης και Τροφίμων κ. Ευάγγελο Αποστόλου.</w:t>
      </w:r>
    </w:p>
    <w:p w14:paraId="0DEF6920" w14:textId="77777777" w:rsidR="00636CB9" w:rsidRDefault="00BB6260">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ένατη</w:t>
      </w:r>
      <w:r>
        <w:rPr>
          <w:rFonts w:eastAsia="Times New Roman"/>
          <w:szCs w:val="24"/>
        </w:rPr>
        <w:t xml:space="preserve"> με αριθμό 564/22-2-2016 επίκαιρη </w:t>
      </w:r>
      <w:r>
        <w:rPr>
          <w:rFonts w:eastAsia="Times New Roman"/>
          <w:szCs w:val="24"/>
        </w:rPr>
        <w:t xml:space="preserve">ερώτηση </w:t>
      </w:r>
      <w:r>
        <w:rPr>
          <w:rFonts w:eastAsia="Times New Roman"/>
          <w:szCs w:val="24"/>
        </w:rPr>
        <w:t xml:space="preserve">δεύτερου κύκλου </w:t>
      </w:r>
      <w:r>
        <w:rPr>
          <w:rFonts w:eastAsia="Times New Roman"/>
          <w:szCs w:val="24"/>
        </w:rPr>
        <w:t xml:space="preserve">του Βουλευτή Φθιώτιδας της Νέας Δημοκρατίας κ. Χρήστου </w:t>
      </w:r>
      <w:proofErr w:type="spellStart"/>
      <w:r>
        <w:rPr>
          <w:rFonts w:eastAsia="Times New Roman"/>
          <w:szCs w:val="24"/>
        </w:rPr>
        <w:t>Σταϊκούρα</w:t>
      </w:r>
      <w:proofErr w:type="spellEnd"/>
      <w:r>
        <w:rPr>
          <w:rFonts w:eastAsia="Times New Roman"/>
          <w:szCs w:val="24"/>
        </w:rPr>
        <w:t xml:space="preserve"> προς τον Υπουργό Οικονομικών, σχετικά με την αποτίμηση των νέων δημοσιονομικών μέτρων για </w:t>
      </w:r>
      <w:r>
        <w:rPr>
          <w:rFonts w:eastAsia="Times New Roman"/>
          <w:szCs w:val="24"/>
        </w:rPr>
        <w:lastRenderedPageBreak/>
        <w:t xml:space="preserve">την περίοδο 2015-2016, δεν συζητείται λόγω κωλύματος του </w:t>
      </w:r>
      <w:r>
        <w:rPr>
          <w:rFonts w:eastAsia="Times New Roman"/>
          <w:szCs w:val="24"/>
        </w:rPr>
        <w:t xml:space="preserve">κυρίου </w:t>
      </w:r>
      <w:r>
        <w:rPr>
          <w:rFonts w:eastAsia="Times New Roman"/>
          <w:szCs w:val="24"/>
        </w:rPr>
        <w:t>Υπουργού.</w:t>
      </w:r>
    </w:p>
    <w:p w14:paraId="0DEF6921" w14:textId="77777777" w:rsidR="00636CB9" w:rsidRDefault="00BB6260">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 xml:space="preserve">συζητηθεί η </w:t>
      </w:r>
      <w:r>
        <w:rPr>
          <w:rFonts w:eastAsia="Times New Roman"/>
          <w:szCs w:val="24"/>
        </w:rPr>
        <w:t xml:space="preserve">δέκατη </w:t>
      </w:r>
      <w:r>
        <w:rPr>
          <w:rFonts w:eastAsia="Times New Roman"/>
          <w:szCs w:val="24"/>
        </w:rPr>
        <w:t xml:space="preserve">με αριθμό 568/22-2-2016 επίκαιρη ερώτηση </w:t>
      </w:r>
      <w:r>
        <w:rPr>
          <w:rFonts w:eastAsia="Times New Roman"/>
          <w:szCs w:val="24"/>
        </w:rPr>
        <w:t xml:space="preserve">δεύτερου κύκλου </w:t>
      </w:r>
      <w:r>
        <w:rPr>
          <w:rFonts w:eastAsia="Times New Roman"/>
          <w:szCs w:val="24"/>
        </w:rPr>
        <w:t>του Βουλευτή Ηλείας της Δημοκρατικής Συμπαράταξης ΠΑΣΟΚ-ΔΗΜΑΡ κ. Ιωάννη Κουτσούκου προς τον Υπουργό Αγροτικής Ανάπτυξης και Τροφίμων, σχετικά με την καταβολή των οφειλόμενων αποζημ</w:t>
      </w:r>
      <w:r>
        <w:rPr>
          <w:rFonts w:eastAsia="Times New Roman"/>
          <w:szCs w:val="24"/>
        </w:rPr>
        <w:t xml:space="preserve">ιώσεων και ενισχύσεων στους αγρότες της Ηλείας για τις ζημιές στην αγροτική παραγωγή του </w:t>
      </w:r>
      <w:r>
        <w:rPr>
          <w:rFonts w:eastAsia="Times New Roman"/>
          <w:szCs w:val="24"/>
        </w:rPr>
        <w:t>πρώτου</w:t>
      </w:r>
      <w:r>
        <w:rPr>
          <w:rFonts w:eastAsia="Times New Roman"/>
          <w:szCs w:val="24"/>
        </w:rPr>
        <w:t xml:space="preserve"> εξαμήνου του 2015.</w:t>
      </w:r>
    </w:p>
    <w:p w14:paraId="0DEF6922" w14:textId="77777777" w:rsidR="00636CB9" w:rsidRDefault="00BB6260">
      <w:pPr>
        <w:spacing w:line="600" w:lineRule="auto"/>
        <w:ind w:firstLine="720"/>
        <w:jc w:val="both"/>
        <w:rPr>
          <w:rFonts w:eastAsia="Times New Roman"/>
          <w:szCs w:val="24"/>
        </w:rPr>
      </w:pPr>
      <w:r>
        <w:rPr>
          <w:rFonts w:eastAsia="Times New Roman"/>
          <w:szCs w:val="24"/>
        </w:rPr>
        <w:lastRenderedPageBreak/>
        <w:t>Στην επίκαιρη ερώτηση του κυρίου συναδέλφου θα απαντήσει ο Υπουργός Αγροτικής Ανάπτυξης και Τροφίμων κ. Ευάγγελος Αποστόλου.</w:t>
      </w:r>
    </w:p>
    <w:p w14:paraId="0DEF6923" w14:textId="77777777" w:rsidR="00636CB9" w:rsidRDefault="00BB6260">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κ. Κουτσούκος για να αναπτύξει την επίκαιρη ερώτησή του για δύο λεπτά.</w:t>
      </w:r>
    </w:p>
    <w:p w14:paraId="0DEF6924" w14:textId="77777777" w:rsidR="00636CB9" w:rsidRDefault="00BB6260">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Ευχαριστώ, κύριε Πρόεδρε.</w:t>
      </w:r>
    </w:p>
    <w:p w14:paraId="0DEF6925" w14:textId="77777777" w:rsidR="00636CB9" w:rsidRDefault="00BB6260">
      <w:pPr>
        <w:spacing w:line="600" w:lineRule="auto"/>
        <w:ind w:firstLine="720"/>
        <w:jc w:val="both"/>
        <w:rPr>
          <w:rFonts w:eastAsia="Times New Roman"/>
          <w:szCs w:val="24"/>
        </w:rPr>
      </w:pPr>
      <w:r>
        <w:rPr>
          <w:rFonts w:eastAsia="Times New Roman"/>
          <w:szCs w:val="24"/>
        </w:rPr>
        <w:t>Κύριε Υπουργέ, μόλις πρόσφατα παραδεχθήκατε –και αυτή είναι η σκληρή πραγματικότητα- ότι ο αγροτικός κόσμος αντιμετωπίζει έντονα, μεταξύ τω</w:t>
      </w:r>
      <w:r>
        <w:rPr>
          <w:rFonts w:eastAsia="Times New Roman"/>
          <w:szCs w:val="24"/>
        </w:rPr>
        <w:t>ν άλλων προβλημάτων, το πρόβλημα της ρευστότητας, των διαθεσίμων</w:t>
      </w:r>
      <w:r>
        <w:rPr>
          <w:rFonts w:eastAsia="Times New Roman"/>
          <w:szCs w:val="24"/>
        </w:rPr>
        <w:t>,</w:t>
      </w:r>
      <w:r>
        <w:rPr>
          <w:rFonts w:eastAsia="Times New Roman"/>
          <w:szCs w:val="24"/>
        </w:rPr>
        <w:t xml:space="preserve"> τα οποία του είναι απαραίτητα για την προμήθεια των αγροτικών εφοδίων για </w:t>
      </w:r>
      <w:r>
        <w:rPr>
          <w:rFonts w:eastAsia="Times New Roman"/>
          <w:szCs w:val="24"/>
        </w:rPr>
        <w:lastRenderedPageBreak/>
        <w:t xml:space="preserve">να κάνει τη δουλειά του. Αυτό το πρόβλημα ρευστότητας έχει να κάνει με την ύφεση, έχει να κάνει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έχει να κάνει και με την αφαίρεση εισοδημάτων από την τσέπη του αγρότη, με την </w:t>
      </w:r>
      <w:proofErr w:type="spellStart"/>
      <w:r>
        <w:rPr>
          <w:rFonts w:eastAsia="Times New Roman"/>
          <w:szCs w:val="24"/>
        </w:rPr>
        <w:t>υπερφορολόγηση</w:t>
      </w:r>
      <w:proofErr w:type="spellEnd"/>
      <w:r>
        <w:rPr>
          <w:rFonts w:eastAsia="Times New Roman"/>
          <w:szCs w:val="24"/>
        </w:rPr>
        <w:t>, κυρίως την αύξηση του ΦΠΑ που, όπως σας είπα όταν συζητήσαμε τη σχετική επερώτησή μας, ανέρχεται σ’ ένα πολύ σημαντικό ποσό. Αντιδράσατε, αλλά είναι έν</w:t>
      </w:r>
      <w:r>
        <w:rPr>
          <w:rFonts w:eastAsia="Times New Roman"/>
          <w:szCs w:val="24"/>
        </w:rPr>
        <w:t xml:space="preserve">α σημαντικό ποσό έτσι κι αλλιώς, όπως και να το λογαριάσουμε. </w:t>
      </w:r>
    </w:p>
    <w:p w14:paraId="0DEF6926" w14:textId="77777777" w:rsidR="00636CB9" w:rsidRDefault="00BB6260">
      <w:pPr>
        <w:spacing w:line="600" w:lineRule="auto"/>
        <w:ind w:firstLine="720"/>
        <w:jc w:val="both"/>
        <w:rPr>
          <w:rFonts w:eastAsia="Times New Roman"/>
          <w:szCs w:val="24"/>
        </w:rPr>
      </w:pPr>
      <w:r>
        <w:rPr>
          <w:rFonts w:eastAsia="Times New Roman"/>
          <w:szCs w:val="24"/>
        </w:rPr>
        <w:t xml:space="preserve">Φυσικά, δεν αντιμετωπίζεται το πρόβλημα με τον τρόπο που είπατε, καθώς μιλάτε για το τι θα κάνουν οι τράπεζες, όχι για το τι θα κάνετε εσείς σαν Κυβέρνηση. Σε τελική ανάλυση, </w:t>
      </w:r>
      <w:r>
        <w:rPr>
          <w:rFonts w:eastAsia="Times New Roman"/>
          <w:szCs w:val="24"/>
        </w:rPr>
        <w:lastRenderedPageBreak/>
        <w:t>εάν φορτώσουμε άλλο ένα 7% κόστος στον αγρότη, ουσιαστικά δεν θα του μείνει τίποτ</w:t>
      </w:r>
      <w:r>
        <w:rPr>
          <w:rFonts w:eastAsia="Times New Roman"/>
          <w:szCs w:val="24"/>
        </w:rPr>
        <w:t xml:space="preserve">α. </w:t>
      </w:r>
    </w:p>
    <w:p w14:paraId="0DEF6927" w14:textId="77777777" w:rsidR="00636CB9" w:rsidRDefault="00BB6260">
      <w:pPr>
        <w:spacing w:line="600" w:lineRule="auto"/>
        <w:ind w:firstLine="720"/>
        <w:jc w:val="both"/>
        <w:rPr>
          <w:rFonts w:eastAsia="Times New Roman"/>
          <w:szCs w:val="24"/>
        </w:rPr>
      </w:pPr>
      <w:r>
        <w:rPr>
          <w:rFonts w:eastAsia="Times New Roman"/>
          <w:szCs w:val="24"/>
        </w:rPr>
        <w:t>Η επίκαιρη ερώτησή μου, λοιπόν, έχει να κάνει με το γεγονός ότι στην Ηλεία οφείλατε αποζημιώσεις από τις ζημιές της άνοιξης του προηγούμενου χρόνου που ήταν πάρα πολύ σημαντικές. Πληροφορήθηκα ότι στο τέλος του μήνα, δηλαδή μία εβδομάδα μετά από την επ</w:t>
      </w:r>
      <w:r>
        <w:rPr>
          <w:rFonts w:eastAsia="Times New Roman"/>
          <w:szCs w:val="24"/>
        </w:rPr>
        <w:t xml:space="preserve">ίκαιρη ερώτησή μου, έγιναν ορισμένες πληρωμές. Θέλω να μας πείτε πότε θα γίνουν οι υπόλοιπες. </w:t>
      </w:r>
    </w:p>
    <w:p w14:paraId="0DEF6928" w14:textId="77777777" w:rsidR="00636CB9" w:rsidRDefault="00BB6260">
      <w:pPr>
        <w:spacing w:line="600" w:lineRule="auto"/>
        <w:ind w:firstLine="720"/>
        <w:jc w:val="both"/>
        <w:rPr>
          <w:rFonts w:eastAsia="Times New Roman"/>
          <w:szCs w:val="24"/>
        </w:rPr>
      </w:pPr>
      <w:r>
        <w:rPr>
          <w:rFonts w:eastAsia="Times New Roman"/>
          <w:szCs w:val="24"/>
        </w:rPr>
        <w:t xml:space="preserve">Φυσικά, ο </w:t>
      </w:r>
      <w:r>
        <w:rPr>
          <w:rFonts w:eastAsia="Times New Roman"/>
          <w:szCs w:val="24"/>
        </w:rPr>
        <w:t>Ν</w:t>
      </w:r>
      <w:r>
        <w:rPr>
          <w:rFonts w:eastAsia="Times New Roman"/>
          <w:szCs w:val="24"/>
        </w:rPr>
        <w:t>ομός Ηλείας είναι ένας κατ</w:t>
      </w:r>
      <w:r>
        <w:rPr>
          <w:rFonts w:eastAsia="Times New Roman"/>
          <w:szCs w:val="24"/>
        </w:rPr>
        <w:t>’</w:t>
      </w:r>
      <w:r>
        <w:rPr>
          <w:rFonts w:eastAsia="Times New Roman"/>
          <w:szCs w:val="24"/>
        </w:rPr>
        <w:t xml:space="preserve"> </w:t>
      </w:r>
      <w:r>
        <w:rPr>
          <w:rFonts w:eastAsia="Times New Roman"/>
          <w:szCs w:val="24"/>
        </w:rPr>
        <w:t xml:space="preserve">εξοχήν αγροτικός νομός, καθώς το 50% του ΑΕΠ του </w:t>
      </w:r>
      <w:r>
        <w:rPr>
          <w:rFonts w:eastAsia="Times New Roman"/>
          <w:szCs w:val="24"/>
        </w:rPr>
        <w:t xml:space="preserve">προέρχεται </w:t>
      </w:r>
      <w:r>
        <w:rPr>
          <w:rFonts w:eastAsia="Times New Roman"/>
          <w:szCs w:val="24"/>
        </w:rPr>
        <w:t xml:space="preserve">από </w:t>
      </w:r>
      <w:r>
        <w:rPr>
          <w:rFonts w:eastAsia="Times New Roman"/>
          <w:szCs w:val="24"/>
        </w:rPr>
        <w:t xml:space="preserve">το </w:t>
      </w:r>
      <w:r>
        <w:rPr>
          <w:rFonts w:eastAsia="Times New Roman"/>
          <w:szCs w:val="24"/>
        </w:rPr>
        <w:t>αγροτικό εισόδημα. Πέραν των αποζημιώσεων, οφείλετε στο</w:t>
      </w:r>
      <w:r>
        <w:rPr>
          <w:rFonts w:eastAsia="Times New Roman"/>
          <w:szCs w:val="24"/>
        </w:rPr>
        <w:t xml:space="preserve">υς αγρότες </w:t>
      </w:r>
      <w:r>
        <w:rPr>
          <w:rFonts w:eastAsia="Times New Roman"/>
          <w:szCs w:val="24"/>
        </w:rPr>
        <w:lastRenderedPageBreak/>
        <w:t xml:space="preserve">του </w:t>
      </w:r>
      <w:r>
        <w:rPr>
          <w:rFonts w:eastAsia="Times New Roman"/>
          <w:szCs w:val="24"/>
        </w:rPr>
        <w:t>Ν</w:t>
      </w:r>
      <w:r>
        <w:rPr>
          <w:rFonts w:eastAsia="Times New Roman"/>
          <w:szCs w:val="24"/>
        </w:rPr>
        <w:t>ομού Ηλείας την ενιαία ενίσχυση, δηλαδή στο 1 δισεκατομμύριο που χρωστάτε στους Έλληνες αγρότες, η Ηλεία έχει να πάρει ένα σημαντικό ποσό</w:t>
      </w:r>
      <w:r>
        <w:rPr>
          <w:rFonts w:eastAsia="Times New Roman"/>
          <w:szCs w:val="24"/>
        </w:rPr>
        <w:t>, το οποίο</w:t>
      </w:r>
      <w:r>
        <w:rPr>
          <w:rFonts w:eastAsia="Times New Roman"/>
          <w:szCs w:val="24"/>
        </w:rPr>
        <w:t xml:space="preserve"> λείπει από την τσέπη του αγρότη. Ο αγρότης δεν μπορεί να κάνει προγραμματισμό για να καλλιερ</w:t>
      </w:r>
      <w:r>
        <w:rPr>
          <w:rFonts w:eastAsia="Times New Roman"/>
          <w:szCs w:val="24"/>
        </w:rPr>
        <w:t>γήσει, αναζητά τρόπους δανεισμού, αυτοί κοστίζουν και περιμένει από την Κυβέρνηση να του δώσει ένα σαφές χρονοδιάγραμμα για το πότε θα πάρει τα χρήματά του.</w:t>
      </w:r>
    </w:p>
    <w:p w14:paraId="0DEF6929" w14:textId="77777777" w:rsidR="00636CB9" w:rsidRDefault="00BB6260">
      <w:pPr>
        <w:spacing w:line="600" w:lineRule="auto"/>
        <w:ind w:firstLine="720"/>
        <w:jc w:val="both"/>
        <w:rPr>
          <w:rFonts w:eastAsia="Times New Roman"/>
          <w:szCs w:val="24"/>
        </w:rPr>
      </w:pPr>
      <w:r>
        <w:rPr>
          <w:rFonts w:eastAsia="Times New Roman"/>
          <w:szCs w:val="24"/>
        </w:rPr>
        <w:t>Αυτά είναι τα ερωτήματα και περιμένουμε τις απαντήσεις σας.</w:t>
      </w:r>
    </w:p>
    <w:p w14:paraId="0DEF692A" w14:textId="77777777" w:rsidR="00636CB9" w:rsidRDefault="00BB6260">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w:t>
      </w:r>
      <w:r>
        <w:rPr>
          <w:rFonts w:eastAsia="Times New Roman"/>
          <w:szCs w:val="24"/>
        </w:rPr>
        <w:t>ιστούμε τον κ. Κουτσούκο.</w:t>
      </w:r>
    </w:p>
    <w:p w14:paraId="0DEF692B" w14:textId="77777777" w:rsidR="00636CB9" w:rsidRDefault="00BB6260">
      <w:pPr>
        <w:spacing w:line="600" w:lineRule="auto"/>
        <w:ind w:firstLine="720"/>
        <w:jc w:val="both"/>
        <w:rPr>
          <w:rFonts w:eastAsia="Times New Roman"/>
          <w:szCs w:val="24"/>
        </w:rPr>
      </w:pPr>
      <w:r>
        <w:rPr>
          <w:rFonts w:eastAsia="Times New Roman"/>
          <w:szCs w:val="24"/>
        </w:rPr>
        <w:lastRenderedPageBreak/>
        <w:t>Κύριε Υπουργέ, έχετε τον λόγο για τρία λεπτά.</w:t>
      </w:r>
    </w:p>
    <w:p w14:paraId="0DEF692C" w14:textId="77777777" w:rsidR="00636CB9" w:rsidRDefault="00BB6260">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w:t>
      </w:r>
      <w:r>
        <w:rPr>
          <w:rFonts w:eastAsia="Times New Roman"/>
          <w:szCs w:val="24"/>
        </w:rPr>
        <w:t xml:space="preserve"> </w:t>
      </w:r>
      <w:r>
        <w:rPr>
          <w:rFonts w:eastAsia="Times New Roman"/>
          <w:b/>
          <w:szCs w:val="24"/>
        </w:rPr>
        <w:t xml:space="preserve">Τροφίμων): </w:t>
      </w:r>
      <w:r>
        <w:rPr>
          <w:rFonts w:eastAsia="Times New Roman"/>
          <w:szCs w:val="24"/>
        </w:rPr>
        <w:t xml:space="preserve">Τι κάνουμε, λοιπόν, εμείς σήμερα, αγαπητέ συνάδελφε; Ξεκινώ από τον ΕΛΓΑ. Ο ΕΛΓΑ, για ζημιές που </w:t>
      </w:r>
      <w:proofErr w:type="spellStart"/>
      <w:r>
        <w:rPr>
          <w:rFonts w:eastAsia="Times New Roman"/>
          <w:szCs w:val="24"/>
        </w:rPr>
        <w:t>προξενήθηκαν</w:t>
      </w:r>
      <w:proofErr w:type="spellEnd"/>
      <w:r>
        <w:rPr>
          <w:rFonts w:eastAsia="Times New Roman"/>
          <w:szCs w:val="24"/>
        </w:rPr>
        <w:t xml:space="preserve"> από διάφο</w:t>
      </w:r>
      <w:r>
        <w:rPr>
          <w:rFonts w:eastAsia="Times New Roman"/>
          <w:szCs w:val="24"/>
        </w:rPr>
        <w:t>ρους φυσικούς κινδύνους το 2014, έχει καταβάλει στους αγρότες και στους κτηνοτρόφους της χώρας εντός του 2015 το ποσό των 175 εκατομμυρίων ευρώ, 60 εκατομμύρια περισσότερα απ’ αυτά που κατέβαλε το 2014 για τις ζημιές του 2013. Σχεδόν έχει ολοκληρωθεί η κατ</w:t>
      </w:r>
      <w:r>
        <w:rPr>
          <w:rFonts w:eastAsia="Times New Roman"/>
          <w:szCs w:val="24"/>
        </w:rPr>
        <w:t xml:space="preserve">αβολή των αποζημιώσεων για το 2014, δηλαδή δεν υπήρξε </w:t>
      </w:r>
      <w:proofErr w:type="spellStart"/>
      <w:r>
        <w:rPr>
          <w:rFonts w:eastAsia="Times New Roman"/>
          <w:szCs w:val="24"/>
        </w:rPr>
        <w:t>καμ</w:t>
      </w:r>
      <w:r>
        <w:rPr>
          <w:rFonts w:eastAsia="Times New Roman"/>
          <w:szCs w:val="24"/>
        </w:rPr>
        <w:lastRenderedPageBreak/>
        <w:t>μ</w:t>
      </w:r>
      <w:r>
        <w:rPr>
          <w:rFonts w:eastAsia="Times New Roman"/>
          <w:szCs w:val="24"/>
        </w:rPr>
        <w:t>ία</w:t>
      </w:r>
      <w:proofErr w:type="spellEnd"/>
      <w:r>
        <w:rPr>
          <w:rFonts w:eastAsia="Times New Roman"/>
          <w:szCs w:val="24"/>
        </w:rPr>
        <w:t xml:space="preserve"> ανάγκη να χρησιμοποιηθούν τα διαθέσιμα των 50 εκατομμυρίων ευρώ που βρίσκονται –το λέω γιατί το αναφέρετε μέσα- στην Τράπεζα Ελλάδος για καλύτερη αξιοποίηση. </w:t>
      </w:r>
    </w:p>
    <w:p w14:paraId="0DEF692D" w14:textId="77777777" w:rsidR="00636CB9" w:rsidRDefault="00BB6260">
      <w:pPr>
        <w:spacing w:line="600" w:lineRule="auto"/>
        <w:ind w:firstLine="720"/>
        <w:jc w:val="both"/>
        <w:rPr>
          <w:rFonts w:eastAsia="Times New Roman"/>
          <w:szCs w:val="24"/>
        </w:rPr>
      </w:pPr>
      <w:r>
        <w:rPr>
          <w:rFonts w:eastAsia="Times New Roman"/>
          <w:szCs w:val="24"/>
        </w:rPr>
        <w:t>Παράλληλα, έχει ξεκινήσει η καταβολή</w:t>
      </w:r>
      <w:r>
        <w:rPr>
          <w:rFonts w:eastAsia="Times New Roman"/>
          <w:szCs w:val="24"/>
        </w:rPr>
        <w:t xml:space="preserve"> για τις ζημιές του 2015 –πρώτο τρίμηνο- η οποία θα συνεχιστεί ανά τακτά χρονικά διαστήματα, ανά μήνα, μέχρι να ολοκληρωθούν. Σημειώνεται ότι κατά τη διάρκεια του απερχόμενου έτους καταβλήθηκε και το ποσό των 16 εκατομμυρίων ευρώ για την πληρωμή των κρατικ</w:t>
      </w:r>
      <w:r>
        <w:rPr>
          <w:rFonts w:eastAsia="Times New Roman"/>
          <w:szCs w:val="24"/>
        </w:rPr>
        <w:t xml:space="preserve">ών ενισχύσεων, των γνωστών ως ΠΣΕΑ. </w:t>
      </w:r>
    </w:p>
    <w:p w14:paraId="0DEF692E" w14:textId="77777777" w:rsidR="00636CB9" w:rsidRDefault="00BB6260">
      <w:pPr>
        <w:tabs>
          <w:tab w:val="left" w:pos="3189"/>
          <w:tab w:val="center" w:pos="4513"/>
        </w:tabs>
        <w:spacing w:line="600" w:lineRule="auto"/>
        <w:ind w:firstLine="720"/>
        <w:jc w:val="both"/>
        <w:rPr>
          <w:rFonts w:eastAsia="Times New Roman" w:cs="Times New Roman"/>
          <w:szCs w:val="24"/>
        </w:rPr>
      </w:pPr>
      <w:r w:rsidRPr="00E132F8">
        <w:rPr>
          <w:rFonts w:eastAsia="Times New Roman" w:cs="Times New Roman"/>
          <w:color w:val="000000" w:themeColor="text1"/>
          <w:szCs w:val="24"/>
        </w:rPr>
        <w:t xml:space="preserve">Στις 29 Ιανουαρίου του 2016 καταβλήθηκαν για ζημιές στις καλλιέργειες </w:t>
      </w:r>
      <w:r>
        <w:rPr>
          <w:rFonts w:eastAsia="Times New Roman" w:cs="Times New Roman"/>
          <w:szCs w:val="24"/>
        </w:rPr>
        <w:t xml:space="preserve">και στο ζωικό κεφάλαιο, που </w:t>
      </w:r>
      <w:proofErr w:type="spellStart"/>
      <w:r>
        <w:rPr>
          <w:rFonts w:eastAsia="Times New Roman" w:cs="Times New Roman"/>
          <w:szCs w:val="24"/>
        </w:rPr>
        <w:t>προξενήθηκαν</w:t>
      </w:r>
      <w:proofErr w:type="spellEnd"/>
      <w:r>
        <w:rPr>
          <w:rFonts w:eastAsia="Times New Roman" w:cs="Times New Roman"/>
          <w:szCs w:val="24"/>
        </w:rPr>
        <w:t xml:space="preserve"> το </w:t>
      </w:r>
      <w:r>
        <w:rPr>
          <w:rFonts w:eastAsia="Times New Roman" w:cs="Times New Roman"/>
          <w:szCs w:val="24"/>
        </w:rPr>
        <w:lastRenderedPageBreak/>
        <w:t>2015, άλλα 7,5 εκατομμύρια ευρώ, ενώ στις 26 Φεβρουαρίου του 2016 άλλα 18,5 εκατομμύρια ευρώ. Επίσης, στι</w:t>
      </w:r>
      <w:r>
        <w:rPr>
          <w:rFonts w:eastAsia="Times New Roman" w:cs="Times New Roman"/>
          <w:szCs w:val="24"/>
        </w:rPr>
        <w:t xml:space="preserve">ς 10 Φεβρουαρίου του 2016 για τα προγράμματα ΠΣΕΑ καταβλήθηκαν άλλα 2,5 εκατομμύρια ευρώ. </w:t>
      </w:r>
    </w:p>
    <w:p w14:paraId="0DEF692F" w14:textId="77777777" w:rsidR="00636CB9" w:rsidRDefault="00BB626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σχεδιασμός του Οργανισμού είναι -όπως σας είπα- η καταβολή όλων των εκκρεμοτήτων του 2015 να πραγματοποιούνται κατά μήνα μέχρι τον Ιούνιο. Στην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Ε</w:t>
      </w:r>
      <w:r>
        <w:rPr>
          <w:rFonts w:eastAsia="Times New Roman" w:cs="Times New Roman"/>
          <w:szCs w:val="24"/>
        </w:rPr>
        <w:t>νότητ</w:t>
      </w:r>
      <w:r>
        <w:rPr>
          <w:rFonts w:eastAsia="Times New Roman" w:cs="Times New Roman"/>
          <w:szCs w:val="24"/>
        </w:rPr>
        <w:t xml:space="preserve">α Ηλείας -όπως το είπατε και εσείς- στις ζημιές του 2015 εκτιμήθηκαν από τις </w:t>
      </w:r>
      <w:r>
        <w:rPr>
          <w:rFonts w:eastAsia="Times New Roman" w:cs="Times New Roman"/>
          <w:szCs w:val="24"/>
        </w:rPr>
        <w:t>Υ</w:t>
      </w:r>
      <w:r>
        <w:rPr>
          <w:rFonts w:eastAsia="Times New Roman" w:cs="Times New Roman"/>
          <w:szCs w:val="24"/>
        </w:rPr>
        <w:t>πηρεσίες και κοινοποιήθηκαν πορίσματα και</w:t>
      </w:r>
      <w:r>
        <w:rPr>
          <w:rFonts w:eastAsia="Times New Roman" w:cs="Times New Roman"/>
          <w:szCs w:val="24"/>
        </w:rPr>
        <w:t>,</w:t>
      </w:r>
      <w:r>
        <w:rPr>
          <w:rFonts w:eastAsia="Times New Roman" w:cs="Times New Roman"/>
          <w:szCs w:val="24"/>
        </w:rPr>
        <w:t xml:space="preserve"> ταυτόχρονα, άρχισε η καταβολή των αποζημιώσεων. Ήδη στις 26 Φεβρουαρίου δώσαμε στην Ηλεία αποζημιώσεις 2,7 εκατομμύρια ευρώ, που αφορού</w:t>
      </w:r>
      <w:r>
        <w:rPr>
          <w:rFonts w:eastAsia="Times New Roman" w:cs="Times New Roman"/>
          <w:szCs w:val="24"/>
        </w:rPr>
        <w:t>ν ζημιές του 2015</w:t>
      </w:r>
      <w:r>
        <w:rPr>
          <w:rFonts w:eastAsia="Times New Roman" w:cs="Times New Roman"/>
          <w:szCs w:val="24"/>
        </w:rPr>
        <w:t>,</w:t>
      </w:r>
      <w:r>
        <w:rPr>
          <w:rFonts w:eastAsia="Times New Roman" w:cs="Times New Roman"/>
          <w:szCs w:val="24"/>
        </w:rPr>
        <w:t xml:space="preserve"> που αναφέρατε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και θα συνεχιστεί, όπως σας είπα προηγουμένως, μέχρι τον Ιούνιο του 2016</w:t>
      </w:r>
      <w:r>
        <w:rPr>
          <w:rFonts w:eastAsia="Times New Roman" w:cs="Times New Roman"/>
          <w:szCs w:val="24"/>
        </w:rPr>
        <w:t>, για</w:t>
      </w:r>
      <w:r>
        <w:rPr>
          <w:rFonts w:eastAsia="Times New Roman" w:cs="Times New Roman"/>
          <w:szCs w:val="24"/>
        </w:rPr>
        <w:t xml:space="preserve"> να ολοκληρωθούν όλες οι αντίστοιχες αποζημιώσεις. </w:t>
      </w:r>
    </w:p>
    <w:p w14:paraId="0DEF6930" w14:textId="77777777" w:rsidR="00636CB9" w:rsidRDefault="00BB626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Όσον αφορά τα ζητήματα των πληρωμών της ενιαίας ενίσχυσης, ξέρετε ότι εκδόθηκε ένας τίτλος δι</w:t>
      </w:r>
      <w:r>
        <w:rPr>
          <w:rFonts w:eastAsia="Times New Roman" w:cs="Times New Roman"/>
          <w:szCs w:val="24"/>
        </w:rPr>
        <w:t>καιωμάτων. Μιλάμε για νέα ΚΑΠ, για καινούργια δεδομένα. Βεβαίως, όσον αφορά όσους είχαν πρόβλημα</w:t>
      </w:r>
      <w:r>
        <w:rPr>
          <w:rFonts w:eastAsia="Times New Roman" w:cs="Times New Roman"/>
          <w:szCs w:val="24"/>
        </w:rPr>
        <w:t>,</w:t>
      </w:r>
      <w:r>
        <w:rPr>
          <w:rFonts w:eastAsia="Times New Roman" w:cs="Times New Roman"/>
          <w:szCs w:val="24"/>
        </w:rPr>
        <w:t xml:space="preserve"> σχετικά με την πληρωμή του Δεκεμβρίου, μέσα από τη διαδικασία χορήγησης των οριστικών δικαιωμάτων –διότι αυτό ετοιμαζόμαστε να κάνουμε αυτή</w:t>
      </w:r>
      <w:r>
        <w:rPr>
          <w:rFonts w:eastAsia="Times New Roman" w:cs="Times New Roman"/>
          <w:szCs w:val="24"/>
        </w:rPr>
        <w:t xml:space="preserve"> την περίοδο- θα ανακοινωθούν σύντομα και πότε θα γίνουν οι σχετικές πληρωμές. </w:t>
      </w:r>
    </w:p>
    <w:p w14:paraId="0DEF6931" w14:textId="77777777" w:rsidR="00636CB9" w:rsidRDefault="00BB626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μου επιτρέπει ο χρόνος, θα σας πω </w:t>
      </w:r>
      <w:r>
        <w:rPr>
          <w:rFonts w:eastAsia="Times New Roman" w:cs="Times New Roman"/>
          <w:szCs w:val="24"/>
        </w:rPr>
        <w:t xml:space="preserve">περισσότερα </w:t>
      </w:r>
      <w:r>
        <w:rPr>
          <w:rFonts w:eastAsia="Times New Roman" w:cs="Times New Roman"/>
          <w:szCs w:val="24"/>
        </w:rPr>
        <w:t xml:space="preserve">στη δευτερολογία μου. </w:t>
      </w:r>
    </w:p>
    <w:p w14:paraId="0DEF6932" w14:textId="77777777" w:rsidR="00636CB9" w:rsidRDefault="00BB626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Υπουργέ. </w:t>
      </w:r>
    </w:p>
    <w:p w14:paraId="0DEF6933"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Πριν σας δώσω το</w:t>
      </w:r>
      <w:r>
        <w:rPr>
          <w:rFonts w:eastAsia="Times New Roman" w:cs="Times New Roman"/>
          <w:szCs w:val="24"/>
        </w:rPr>
        <w:t>ν</w:t>
      </w:r>
      <w:r>
        <w:rPr>
          <w:rFonts w:eastAsia="Times New Roman" w:cs="Times New Roman"/>
          <w:szCs w:val="24"/>
        </w:rPr>
        <w:t xml:space="preserve"> λόγο κ. Κουτσούκο, θα</w:t>
      </w:r>
      <w:r>
        <w:rPr>
          <w:rFonts w:eastAsia="Times New Roman" w:cs="Times New Roman"/>
          <w:szCs w:val="24"/>
        </w:rPr>
        <w:t xml:space="preserve"> ήθελα να κάνω μία ανακοίνωση. </w:t>
      </w:r>
    </w:p>
    <w:p w14:paraId="0DEF6934" w14:textId="77777777" w:rsidR="00636CB9" w:rsidRDefault="00BB6260">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w:t>
      </w:r>
      <w:r>
        <w:rPr>
          <w:rFonts w:eastAsia="Times New Roman"/>
          <w:szCs w:val="24"/>
        </w:rPr>
        <w:t xml:space="preserve">ημερώθηκαν για την ιστορία του κτηρίου και τον </w:t>
      </w:r>
      <w:r>
        <w:rPr>
          <w:rFonts w:eastAsia="Times New Roman"/>
          <w:szCs w:val="24"/>
        </w:rPr>
        <w:lastRenderedPageBreak/>
        <w:t>τρόπο οργάνωσης και λειτουργίας της Βουλής, τριάντα τρεις μαθητές και μαθήτριες και πέντε εκπαιδευτικοί συνοδοί τους από το Δημοτικό Σχολείο Αγίας Παρασκευής Θεσσαλονίκης.</w:t>
      </w:r>
    </w:p>
    <w:p w14:paraId="0DEF6935" w14:textId="77777777" w:rsidR="00636CB9" w:rsidRDefault="00BB6260">
      <w:pPr>
        <w:spacing w:line="600" w:lineRule="auto"/>
        <w:ind w:firstLine="720"/>
        <w:jc w:val="both"/>
        <w:rPr>
          <w:rFonts w:eastAsia="Times New Roman"/>
          <w:szCs w:val="24"/>
        </w:rPr>
      </w:pPr>
      <w:r>
        <w:rPr>
          <w:rFonts w:eastAsia="Times New Roman"/>
          <w:szCs w:val="24"/>
        </w:rPr>
        <w:t>Η Βουλή τούς καλωσορίζει.</w:t>
      </w:r>
    </w:p>
    <w:p w14:paraId="0DEF6936" w14:textId="77777777" w:rsidR="00636CB9" w:rsidRDefault="00BB6260">
      <w:pPr>
        <w:tabs>
          <w:tab w:val="left" w:pos="3189"/>
          <w:tab w:val="center" w:pos="4513"/>
        </w:tabs>
        <w:spacing w:line="600" w:lineRule="auto"/>
        <w:ind w:firstLine="720"/>
        <w:jc w:val="center"/>
        <w:rPr>
          <w:rFonts w:eastAsia="Times New Roman"/>
          <w:szCs w:val="24"/>
        </w:rPr>
      </w:pPr>
      <w:r>
        <w:rPr>
          <w:rFonts w:eastAsia="Times New Roman"/>
          <w:szCs w:val="24"/>
        </w:rPr>
        <w:t>(Χειροκροτή</w:t>
      </w:r>
      <w:r>
        <w:rPr>
          <w:rFonts w:eastAsia="Times New Roman"/>
          <w:szCs w:val="24"/>
        </w:rPr>
        <w:t>ματα απ’ όλες τις πτέρυγες της Βουλής)</w:t>
      </w:r>
    </w:p>
    <w:p w14:paraId="0DEF6937" w14:textId="77777777" w:rsidR="00636CB9" w:rsidRDefault="00BB6260">
      <w:pPr>
        <w:tabs>
          <w:tab w:val="left" w:pos="3189"/>
          <w:tab w:val="center" w:pos="4513"/>
        </w:tabs>
        <w:spacing w:line="600" w:lineRule="auto"/>
        <w:ind w:firstLine="720"/>
        <w:jc w:val="both"/>
        <w:rPr>
          <w:rFonts w:eastAsia="Times New Roman"/>
          <w:szCs w:val="24"/>
        </w:rPr>
      </w:pPr>
      <w:r>
        <w:rPr>
          <w:rFonts w:eastAsia="Times New Roman"/>
          <w:szCs w:val="24"/>
        </w:rPr>
        <w:t>Κύριε Κουτσούκο, έχετε το</w:t>
      </w:r>
      <w:r>
        <w:rPr>
          <w:rFonts w:eastAsia="Times New Roman"/>
          <w:szCs w:val="24"/>
        </w:rPr>
        <w:t>ν</w:t>
      </w:r>
      <w:r>
        <w:rPr>
          <w:rFonts w:eastAsia="Times New Roman"/>
          <w:szCs w:val="24"/>
        </w:rPr>
        <w:t xml:space="preserve"> λόγο για την ανάπτυξη της δευτερολογίας σας. </w:t>
      </w:r>
    </w:p>
    <w:p w14:paraId="0DEF6938" w14:textId="77777777" w:rsidR="00636CB9" w:rsidRDefault="00BB6260">
      <w:pPr>
        <w:tabs>
          <w:tab w:val="left" w:pos="3189"/>
          <w:tab w:val="center" w:pos="4513"/>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Κύριε Υπουργέ, όπως είπα και εγώ, έγιναν ορισμένες πληρωμές τον Φλεβάρη και αν είχε συζητηθεί η επίκαιρη ερώτησή μου στο</w:t>
      </w:r>
      <w:r>
        <w:rPr>
          <w:rFonts w:eastAsia="Times New Roman"/>
          <w:szCs w:val="24"/>
        </w:rPr>
        <w:t>ν</w:t>
      </w:r>
      <w:r>
        <w:rPr>
          <w:rFonts w:eastAsia="Times New Roman"/>
          <w:szCs w:val="24"/>
        </w:rPr>
        <w:t xml:space="preserve"> χρ</w:t>
      </w:r>
      <w:r>
        <w:rPr>
          <w:rFonts w:eastAsia="Times New Roman"/>
          <w:szCs w:val="24"/>
        </w:rPr>
        <w:t xml:space="preserve">όνο που έπρεπε, θα βγάζαμε και ορισμένες ειδήσεις για τους αγρότες της Ηλείας. </w:t>
      </w:r>
    </w:p>
    <w:p w14:paraId="0DEF6939" w14:textId="77777777" w:rsidR="00636CB9" w:rsidRDefault="00BB6260">
      <w:pPr>
        <w:tabs>
          <w:tab w:val="left" w:pos="3189"/>
          <w:tab w:val="center" w:pos="4513"/>
        </w:tabs>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Εκ του αποτελέσματος…</w:t>
      </w:r>
    </w:p>
    <w:p w14:paraId="0DEF693A" w14:textId="77777777" w:rsidR="00636CB9" w:rsidRDefault="00BB6260">
      <w:pPr>
        <w:tabs>
          <w:tab w:val="left" w:pos="3189"/>
          <w:tab w:val="center" w:pos="4513"/>
        </w:tabs>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Όμως, δεν απαντήσατε για το σύνολο των οφειλών του ΕΛΓΑ. Γιατί σας εί</w:t>
      </w:r>
      <w:r>
        <w:rPr>
          <w:rFonts w:eastAsia="Times New Roman"/>
          <w:szCs w:val="24"/>
        </w:rPr>
        <w:t xml:space="preserve">πα ότι το πρώτο εξάμηνο του 2015 είχαμε σημαντικές ζημιές στην Ηλεία. Όταν έχουμε σημαντικές ζημιές, πληρώνουμε και παραπάνω λεφτά. </w:t>
      </w:r>
    </w:p>
    <w:p w14:paraId="0DEF693B" w14:textId="77777777" w:rsidR="00636CB9" w:rsidRDefault="00BB6260">
      <w:pPr>
        <w:tabs>
          <w:tab w:val="left" w:pos="3189"/>
          <w:tab w:val="center" w:pos="4513"/>
        </w:tabs>
        <w:spacing w:line="600" w:lineRule="auto"/>
        <w:ind w:firstLine="720"/>
        <w:jc w:val="both"/>
        <w:rPr>
          <w:rFonts w:eastAsia="Times New Roman"/>
          <w:szCs w:val="24"/>
        </w:rPr>
      </w:pPr>
      <w:r>
        <w:rPr>
          <w:rFonts w:eastAsia="Times New Roman"/>
          <w:szCs w:val="24"/>
        </w:rPr>
        <w:t xml:space="preserve">Κύριε Υπουργέ, δεν πρέπει να ξεχνάτε ότι το 2010 έγινε μία μεταρρύθμιση στη χώρα από την </w:t>
      </w:r>
      <w:r>
        <w:rPr>
          <w:rFonts w:eastAsia="Times New Roman"/>
          <w:szCs w:val="24"/>
        </w:rPr>
        <w:t>κ</w:t>
      </w:r>
      <w:r>
        <w:rPr>
          <w:rFonts w:eastAsia="Times New Roman"/>
          <w:szCs w:val="24"/>
        </w:rPr>
        <w:t>υβέρνηση του ΠΑΣΟΚ, την οποία εσε</w:t>
      </w:r>
      <w:r>
        <w:rPr>
          <w:rFonts w:eastAsia="Times New Roman"/>
          <w:szCs w:val="24"/>
        </w:rPr>
        <w:t xml:space="preserve">ίς τότε ως ελάσσων αντιπολίτευση την πολεμήσατε, αλλά δεν τη στήριξε και η μείζων αντιπολίτευση, οι όψιμοι μεταρρυθμιστές. Και αυτή η μεταρρύθμιση εξυγίανε τον ΕΛΓΑ </w:t>
      </w:r>
      <w:r>
        <w:rPr>
          <w:rFonts w:eastAsia="Times New Roman"/>
          <w:szCs w:val="24"/>
        </w:rPr>
        <w:lastRenderedPageBreak/>
        <w:t>και του έδωσε τη δυνατότητα να έχει πλεονάσματα και να πληρώνει έγκαιρα. Σήμερα που μιλάμε,</w:t>
      </w:r>
      <w:r>
        <w:rPr>
          <w:rFonts w:eastAsia="Times New Roman"/>
          <w:szCs w:val="24"/>
        </w:rPr>
        <w:t xml:space="preserve"> </w:t>
      </w:r>
      <w:r>
        <w:rPr>
          <w:rFonts w:eastAsia="Times New Roman"/>
          <w:szCs w:val="24"/>
        </w:rPr>
        <w:t>συμπληρώθηκε</w:t>
      </w:r>
      <w:r>
        <w:rPr>
          <w:rFonts w:eastAsia="Times New Roman"/>
          <w:szCs w:val="24"/>
        </w:rPr>
        <w:t xml:space="preserve"> ένας χρόνος από τις ζημιές. Δώστε, λοιπόν, ένα χρονοδιάγραμμα, γιατί είναι τεράστιο το πρόβλημα της ρευστότητας. Δεν μπορούν να προγραμματίσουν οι αγρότες. </w:t>
      </w:r>
    </w:p>
    <w:p w14:paraId="0DEF693C" w14:textId="77777777" w:rsidR="00636CB9" w:rsidRDefault="00BB6260">
      <w:pPr>
        <w:tabs>
          <w:tab w:val="left" w:pos="3189"/>
          <w:tab w:val="center" w:pos="4513"/>
        </w:tabs>
        <w:spacing w:line="600" w:lineRule="auto"/>
        <w:ind w:firstLine="720"/>
        <w:jc w:val="both"/>
        <w:rPr>
          <w:rFonts w:eastAsia="Times New Roman"/>
          <w:szCs w:val="24"/>
        </w:rPr>
      </w:pPr>
      <w:r>
        <w:rPr>
          <w:rFonts w:eastAsia="Times New Roman"/>
          <w:szCs w:val="24"/>
        </w:rPr>
        <w:t>Εγώ τις δέχομαι τις ευχές σας ότι θα τρέξουν οι πληρωμές το πρώτο εξάμηνο του 2016, α</w:t>
      </w:r>
      <w:r>
        <w:rPr>
          <w:rFonts w:eastAsia="Times New Roman"/>
          <w:szCs w:val="24"/>
        </w:rPr>
        <w:t xml:space="preserve">λλά δώστε ένα χρονοδιάγραμμα ανά ζημιά. Γιατί έχουν τελειώσει οι έλεγχοι και τα πορίσματα τα έχουν οι αγρότες στα χέρια τους. Ξέρουν τι έχουν να λαμβάνουν. </w:t>
      </w:r>
    </w:p>
    <w:p w14:paraId="0DEF693D" w14:textId="77777777" w:rsidR="00636CB9" w:rsidRDefault="00BB6260">
      <w:pPr>
        <w:tabs>
          <w:tab w:val="left" w:pos="3189"/>
          <w:tab w:val="center" w:pos="4513"/>
        </w:tabs>
        <w:spacing w:line="600" w:lineRule="auto"/>
        <w:ind w:firstLine="720"/>
        <w:jc w:val="both"/>
        <w:rPr>
          <w:rFonts w:eastAsia="Times New Roman"/>
          <w:szCs w:val="24"/>
        </w:rPr>
      </w:pPr>
      <w:r>
        <w:rPr>
          <w:rFonts w:eastAsia="Times New Roman"/>
          <w:szCs w:val="24"/>
        </w:rPr>
        <w:lastRenderedPageBreak/>
        <w:t>Και τα λεφτά του ΕΛΓΑ, κύριε Υπουργέ, δεν είναι να τα κλώθουμε στην Τράπεζα της Ελλάδος, για να αβγ</w:t>
      </w:r>
      <w:r>
        <w:rPr>
          <w:rFonts w:eastAsia="Times New Roman"/>
          <w:szCs w:val="24"/>
        </w:rPr>
        <w:t>ατίζουν</w:t>
      </w:r>
      <w:r>
        <w:rPr>
          <w:rFonts w:eastAsia="Times New Roman"/>
          <w:szCs w:val="24"/>
        </w:rPr>
        <w:t>!</w:t>
      </w:r>
      <w:r>
        <w:rPr>
          <w:rFonts w:eastAsia="Times New Roman"/>
          <w:szCs w:val="24"/>
        </w:rPr>
        <w:t xml:space="preserve"> Ανήκουν στους αγρότες. Προέρχονται από τις εισφορές τους. </w:t>
      </w:r>
    </w:p>
    <w:p w14:paraId="0DEF693E" w14:textId="77777777" w:rsidR="00636CB9" w:rsidRDefault="00BB6260">
      <w:pPr>
        <w:tabs>
          <w:tab w:val="left" w:pos="3189"/>
          <w:tab w:val="center" w:pos="4513"/>
        </w:tabs>
        <w:spacing w:line="600" w:lineRule="auto"/>
        <w:ind w:firstLine="720"/>
        <w:jc w:val="both"/>
        <w:rPr>
          <w:rFonts w:eastAsia="Times New Roman" w:cs="Times New Roman"/>
          <w:szCs w:val="24"/>
        </w:rPr>
      </w:pPr>
      <w:r>
        <w:rPr>
          <w:rFonts w:eastAsia="Times New Roman"/>
          <w:szCs w:val="24"/>
        </w:rPr>
        <w:t>Έρχομαι τώρα στο ζήτημα της ενιαίας ενίσχυσης. Είστε δεκατέσσερις μήνες εκεί, κύριε Υπουργέ, -εάν δεν κάνω λάθος- σε αυτή</w:t>
      </w:r>
      <w:r>
        <w:rPr>
          <w:rFonts w:eastAsia="Times New Roman"/>
          <w:szCs w:val="24"/>
        </w:rPr>
        <w:t xml:space="preserve"> τη θέση. Σε αυτούς τους δεκατέσσερις μήνες έπρεπε να έχετε προγραμματίσει πότε θα κάνετε τις πληρωμές της ενιαίας ενίσχυσης. Τα λεφτά είναι δεδομένα. Τα είχαν διασφαλίσει οι προηγούμενοι, αυτούς που εσείς λοιδορούσατε. Και ξέρετε πολύ καλά ότι, όταν ήμαστ</w:t>
      </w:r>
      <w:r>
        <w:rPr>
          <w:rFonts w:eastAsia="Times New Roman"/>
          <w:szCs w:val="24"/>
        </w:rPr>
        <w:t xml:space="preserve">αν εμείς εκεί, πληρώναμε την προκαταβολή μέχρι 15 Οκτώβρη -και αν καθυστερούσαμε μια </w:t>
      </w:r>
      <w:r>
        <w:rPr>
          <w:rFonts w:eastAsia="Times New Roman"/>
          <w:szCs w:val="24"/>
        </w:rPr>
        <w:lastRenderedPageBreak/>
        <w:t xml:space="preserve">μέρα, γινόταν τεράστιος θόρυβος- και την εξόφληση τέλος Δεκέμβρη. </w:t>
      </w:r>
      <w:r>
        <w:rPr>
          <w:rFonts w:eastAsia="Times New Roman" w:cs="Times New Roman"/>
          <w:szCs w:val="24"/>
        </w:rPr>
        <w:t xml:space="preserve"> </w:t>
      </w:r>
    </w:p>
    <w:p w14:paraId="0DEF693F"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szCs w:val="24"/>
        </w:rPr>
        <w:t>Κι εσείς δώσατε προκαταβολή τέλος Δεκέμβρη και τώρα «ζήσε, μαύρε μου, να φας τριφύλλι τον Μάη», όπως λέ</w:t>
      </w:r>
      <w:r>
        <w:rPr>
          <w:rFonts w:eastAsia="Times New Roman"/>
          <w:szCs w:val="24"/>
        </w:rPr>
        <w:t>νε οι αγρότες με τη σχετική παροιμία</w:t>
      </w:r>
      <w:r>
        <w:rPr>
          <w:rFonts w:eastAsia="Times New Roman"/>
          <w:szCs w:val="24"/>
        </w:rPr>
        <w:t xml:space="preserve"> για την εξόφληση.</w:t>
      </w:r>
    </w:p>
    <w:p w14:paraId="0DEF6940"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szCs w:val="24"/>
        </w:rPr>
        <w:t>Πείτε τους,</w:t>
      </w:r>
      <w:r>
        <w:rPr>
          <w:rFonts w:eastAsia="Times New Roman"/>
          <w:szCs w:val="24"/>
        </w:rPr>
        <w:t xml:space="preserve"> </w:t>
      </w:r>
      <w:r>
        <w:rPr>
          <w:rFonts w:eastAsia="Times New Roman"/>
          <w:szCs w:val="24"/>
        </w:rPr>
        <w:t>λοιπό,</w:t>
      </w:r>
      <w:r>
        <w:rPr>
          <w:rFonts w:eastAsia="Times New Roman"/>
          <w:szCs w:val="24"/>
        </w:rPr>
        <w:t xml:space="preserve"> ένα χρονοδιάγραμμα, γιατί όπως είπαμε νωρίτερα, με αυτή την τεράστια έλλειψη ρευστότητας, είτε δεν μπορούν να καλλιεργήσουν είτε αναγκάζονται να δανειστούν με υπερβολικό κόστος. </w:t>
      </w:r>
    </w:p>
    <w:p w14:paraId="0DEF6941"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τα προβλήματα είναι συνέχεια το ένα μετά </w:t>
      </w:r>
      <w:r>
        <w:rPr>
          <w:rFonts w:eastAsia="Times New Roman"/>
          <w:szCs w:val="24"/>
        </w:rPr>
        <w:lastRenderedPageBreak/>
        <w:t>το άλλο. Με πληροφόρησε η ομάδα παραγωγών της βιομηχανικής ντομάτας της Αμαλιάδας ότι δεν μπορούν να κάνουν συμβόλαια με τις βιομηχανίες</w:t>
      </w:r>
      <w:r>
        <w:rPr>
          <w:rFonts w:eastAsia="Times New Roman"/>
          <w:szCs w:val="24"/>
        </w:rPr>
        <w:t>,</w:t>
      </w:r>
      <w:r>
        <w:rPr>
          <w:rFonts w:eastAsia="Times New Roman"/>
          <w:szCs w:val="24"/>
        </w:rPr>
        <w:t xml:space="preserve"> διότι έχετε δώσει μια προθεσμία που είναι κοντά στη συγκομιδή.</w:t>
      </w:r>
      <w:r>
        <w:rPr>
          <w:rFonts w:eastAsia="Times New Roman"/>
          <w:szCs w:val="24"/>
        </w:rPr>
        <w:t xml:space="preserve"> Όταν δεν έχει το συμβόλαιο ο άλλος, δεν μπορεί να πάει στην τράπεζα και να δανειστεί με βάση αυτά τα τραπεζικά προϊόντα, που σας έλεγε νωρίτερα ο συνάδελφος </w:t>
      </w:r>
      <w:proofErr w:type="spellStart"/>
      <w:r>
        <w:rPr>
          <w:rFonts w:eastAsia="Times New Roman"/>
          <w:szCs w:val="24"/>
        </w:rPr>
        <w:t>Κεγκέρογλου</w:t>
      </w:r>
      <w:proofErr w:type="spellEnd"/>
      <w:r>
        <w:rPr>
          <w:rFonts w:eastAsia="Times New Roman"/>
          <w:szCs w:val="24"/>
        </w:rPr>
        <w:t xml:space="preserve">, που είναι τραπεζικά προϊόντα. Δεν έχουν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σχέση με τη δουλειά τη δικιά σας. </w:t>
      </w:r>
    </w:p>
    <w:p w14:paraId="0DEF6942"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szCs w:val="24"/>
        </w:rPr>
        <w:t>Άρα</w:t>
      </w:r>
      <w:r>
        <w:rPr>
          <w:rFonts w:eastAsia="Times New Roman"/>
          <w:szCs w:val="24"/>
        </w:rPr>
        <w:t>, λοιπόν, θέλουμε συγκεκριμένες απαντήσεις αντί ευχολογίων</w:t>
      </w:r>
      <w:r>
        <w:rPr>
          <w:rFonts w:eastAsia="Times New Roman"/>
          <w:szCs w:val="24"/>
        </w:rPr>
        <w:t>,</w:t>
      </w:r>
      <w:r>
        <w:rPr>
          <w:rFonts w:eastAsia="Times New Roman"/>
          <w:szCs w:val="24"/>
        </w:rPr>
        <w:t xml:space="preserve"> που παραπέμπουν στο μέλλον, για να ξέρουν και οι αγρότες πώς να κάνουν τη δουλειά τους. Διότι αυτός ακριβώς πρέπει να είναι ο στόχος και ο δικός σας και ο δικός μας, που </w:t>
      </w:r>
      <w:r>
        <w:rPr>
          <w:rFonts w:eastAsia="Times New Roman"/>
          <w:szCs w:val="24"/>
        </w:rPr>
        <w:lastRenderedPageBreak/>
        <w:t>σας ασκούμε τον κοινοβουλε</w:t>
      </w:r>
      <w:r>
        <w:rPr>
          <w:rFonts w:eastAsia="Times New Roman"/>
          <w:szCs w:val="24"/>
        </w:rPr>
        <w:t>υτικό έλεγχο, ζητώντας συγκεκριμένες απαντήσεις, που δυστυχώς μέχρι τώρα δεν πήραμε.</w:t>
      </w:r>
    </w:p>
    <w:p w14:paraId="0DEF6943"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Βουλευτή Ηλείας της Δημοκρατικής Συμπαράταξης ΠΑΣΟΚ-ΔΗΜΑΡ κ. Γιάννη Κουτσούκο.</w:t>
      </w:r>
    </w:p>
    <w:p w14:paraId="0DEF6944"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szCs w:val="24"/>
        </w:rPr>
        <w:t>Τον λόγο έχει</w:t>
      </w:r>
      <w:r>
        <w:rPr>
          <w:rFonts w:eastAsia="Times New Roman"/>
          <w:szCs w:val="24"/>
        </w:rPr>
        <w:t xml:space="preserve"> τώρα</w:t>
      </w:r>
      <w:r w:rsidRPr="008509B1">
        <w:rPr>
          <w:rFonts w:eastAsia="Times New Roman"/>
          <w:szCs w:val="24"/>
        </w:rPr>
        <w:t xml:space="preserve"> </w:t>
      </w:r>
      <w:r>
        <w:rPr>
          <w:rFonts w:eastAsia="Times New Roman"/>
          <w:szCs w:val="24"/>
        </w:rPr>
        <w:t>για τρία λεπτά</w:t>
      </w:r>
      <w:r>
        <w:rPr>
          <w:rFonts w:eastAsia="Times New Roman"/>
          <w:szCs w:val="24"/>
        </w:rPr>
        <w:t>, για να</w:t>
      </w:r>
      <w:r>
        <w:rPr>
          <w:rFonts w:eastAsia="Times New Roman"/>
          <w:szCs w:val="24"/>
        </w:rPr>
        <w:t xml:space="preserve"> ολοκληρώσει την απάντησή του</w:t>
      </w:r>
      <w:r>
        <w:rPr>
          <w:rFonts w:eastAsia="Times New Roman"/>
          <w:szCs w:val="24"/>
        </w:rPr>
        <w:t>,</w:t>
      </w:r>
      <w:r>
        <w:rPr>
          <w:rFonts w:eastAsia="Times New Roman"/>
          <w:szCs w:val="24"/>
        </w:rPr>
        <w:t xml:space="preserve"> ο Υπουργός Αγροτικής Ανάπτυξης και Τροφίμων κ. Ευάγγελος Αποστόλου.</w:t>
      </w:r>
    </w:p>
    <w:p w14:paraId="0DEF6945"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Για τις αποζημιώσεις του ΕΛΓΑ τα είπαμε, δεν θα επανέλθω.</w:t>
      </w:r>
    </w:p>
    <w:p w14:paraId="0DEF6946"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Για τις πληρωμές τις υπόλοιπες</w:t>
      </w:r>
      <w:r>
        <w:rPr>
          <w:rFonts w:eastAsia="Times New Roman"/>
          <w:szCs w:val="24"/>
        </w:rPr>
        <w:t>,</w:t>
      </w:r>
      <w:r>
        <w:rPr>
          <w:rFonts w:eastAsia="Times New Roman"/>
          <w:szCs w:val="24"/>
        </w:rPr>
        <w:t xml:space="preserve"> πο</w:t>
      </w:r>
      <w:r>
        <w:rPr>
          <w:rFonts w:eastAsia="Times New Roman"/>
          <w:szCs w:val="24"/>
        </w:rPr>
        <w:t>υ αναφέρονται στις ενισχύσεις, κύριοι συνάδελφοι, γνωρίζετε ότι παραλάβαμε ένα χάος. Και το χάος φαίνεται μόνο και μόνο όταν αναφερθώ στο ενάμισι δισεκατομμύριο καταλογισμούς και ενάμισι δισεκατομμύριο δημοσιονομικές διορθώσεις-πρόστιμα. Καταλαβαίνετε, λοι</w:t>
      </w:r>
      <w:r>
        <w:rPr>
          <w:rFonts w:eastAsia="Times New Roman"/>
          <w:szCs w:val="24"/>
        </w:rPr>
        <w:t xml:space="preserve">πόν, ότι ξεκινώντας μια νέα ΚΑΠ, είχαμε ως βασικό στόχο να κατοχυρώσουμε, όσο ήταν αυτό δυνατό, δικαιώματα χωρίς να υπάρξουν οι ίδιες διαδικασίες. </w:t>
      </w:r>
    </w:p>
    <w:p w14:paraId="0DEF6947" w14:textId="77777777" w:rsidR="00636CB9" w:rsidRDefault="00BB6260">
      <w:pPr>
        <w:widowControl w:val="0"/>
        <w:autoSpaceDE w:val="0"/>
        <w:autoSpaceDN w:val="0"/>
        <w:adjustRightInd w:val="0"/>
        <w:spacing w:line="600" w:lineRule="auto"/>
        <w:ind w:firstLine="720"/>
        <w:jc w:val="both"/>
        <w:rPr>
          <w:rFonts w:eastAsia="Times New Roman"/>
          <w:szCs w:val="24"/>
        </w:rPr>
      </w:pPr>
      <w:r>
        <w:rPr>
          <w:rFonts w:eastAsia="Times New Roman"/>
          <w:szCs w:val="24"/>
        </w:rPr>
        <w:t>Μην ξεχνάτε ότι κάθε χρόνο είχαμε 320 εκατομμύρια ευρώ πρόστιμα. Πρώτη φορά, λοιπόν, η χώρα μας δεν έχει πρό</w:t>
      </w:r>
      <w:r>
        <w:rPr>
          <w:rFonts w:eastAsia="Times New Roman"/>
          <w:szCs w:val="24"/>
        </w:rPr>
        <w:t>στιμο. Μας είπαν ότι «κάνετε καλά τη δουλειά σας» και αυτό ήταν η βασική μας στόχευση.</w:t>
      </w:r>
    </w:p>
    <w:p w14:paraId="0DEF6948" w14:textId="77777777" w:rsidR="00636CB9" w:rsidRDefault="00BB6260">
      <w:pPr>
        <w:spacing w:line="600" w:lineRule="auto"/>
        <w:ind w:firstLine="720"/>
        <w:jc w:val="both"/>
        <w:rPr>
          <w:rFonts w:eastAsia="Times New Roman" w:cs="Times New Roman"/>
          <w:szCs w:val="24"/>
        </w:rPr>
      </w:pPr>
      <w:r>
        <w:rPr>
          <w:rFonts w:eastAsia="Times New Roman"/>
          <w:szCs w:val="24"/>
        </w:rPr>
        <w:lastRenderedPageBreak/>
        <w:t>Επιπλέον, κάτι το οποίο ξεχνάτε: Ότι μιλάμε για νέα ΚΑΠ. Αλλάζουν εντελώς τα δεδομένα και μάλιστα οι διαδικασίες εφαρμογής της είναι τόσο πολύπλοκες. Ήμασταν από τις πρώ</w:t>
      </w:r>
      <w:r>
        <w:rPr>
          <w:rFonts w:eastAsia="Times New Roman"/>
          <w:szCs w:val="24"/>
        </w:rPr>
        <w:t xml:space="preserve">τες χώρες στην </w:t>
      </w:r>
      <w:r>
        <w:rPr>
          <w:rFonts w:eastAsia="Times New Roman" w:cs="Times New Roman"/>
          <w:szCs w:val="24"/>
        </w:rPr>
        <w:t>Ευρωπαϊκή Ένωση που κάναμε πληρωμές. Υπάρχουν χώρες ακόμη</w:t>
      </w:r>
      <w:r>
        <w:rPr>
          <w:rFonts w:eastAsia="Times New Roman" w:cs="Times New Roman"/>
          <w:szCs w:val="24"/>
        </w:rPr>
        <w:t>,</w:t>
      </w:r>
      <w:r>
        <w:rPr>
          <w:rFonts w:eastAsia="Times New Roman" w:cs="Times New Roman"/>
          <w:szCs w:val="24"/>
        </w:rPr>
        <w:t xml:space="preserve"> που δεν έχουν ολοκληρώσει τη διαδικασία. </w:t>
      </w:r>
    </w:p>
    <w:p w14:paraId="0DEF6949"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Επιτέλους, όμως, να πούμε και τι κάνουμε. Έχουν υποβληθεί ενστάσεις, εξετάζουμε αυτές τις ενστάσεις και τα λάθη που τυχόν μπορεί να υπάρχουν</w:t>
      </w:r>
      <w:r>
        <w:rPr>
          <w:rFonts w:eastAsia="Times New Roman" w:cs="Times New Roman"/>
          <w:szCs w:val="24"/>
        </w:rPr>
        <w:t xml:space="preserve"> και έχουμε πει ότι μπαίνουμε στη δεύτερη φάση. Καταβάλαμε περίπου το 54% της ενιαίας ενίσχυσης. Κι ερχόμαστε, λοιπόν, στο κομμάτι το δεύτερο</w:t>
      </w:r>
      <w:r>
        <w:rPr>
          <w:rFonts w:eastAsia="Times New Roman" w:cs="Times New Roman"/>
          <w:szCs w:val="24"/>
        </w:rPr>
        <w:t>,</w:t>
      </w:r>
      <w:r>
        <w:rPr>
          <w:rFonts w:eastAsia="Times New Roman" w:cs="Times New Roman"/>
          <w:szCs w:val="24"/>
        </w:rPr>
        <w:t xml:space="preserve"> που αφορά το «πρασίνισμα», που το ξέρετε και οι ίδιοι. Λέτε</w:t>
      </w:r>
      <w:r>
        <w:rPr>
          <w:rFonts w:eastAsia="Times New Roman" w:cs="Times New Roman"/>
          <w:szCs w:val="24"/>
        </w:rPr>
        <w:t>,</w:t>
      </w:r>
      <w:r>
        <w:rPr>
          <w:rFonts w:eastAsia="Times New Roman" w:cs="Times New Roman"/>
          <w:szCs w:val="24"/>
        </w:rPr>
        <w:t xml:space="preserve"> «</w:t>
      </w:r>
      <w:r w:rsidRPr="00E132F8">
        <w:rPr>
          <w:rFonts w:eastAsia="Times New Roman" w:cs="Times New Roman"/>
          <w:color w:val="000000" w:themeColor="text1"/>
          <w:szCs w:val="24"/>
        </w:rPr>
        <w:t xml:space="preserve">να </w:t>
      </w:r>
      <w:r w:rsidRPr="00E132F8">
        <w:rPr>
          <w:rFonts w:eastAsia="Times New Roman" w:cs="Times New Roman"/>
          <w:color w:val="000000" w:themeColor="text1"/>
          <w:szCs w:val="24"/>
        </w:rPr>
        <w:lastRenderedPageBreak/>
        <w:t>δοθεί τώρα</w:t>
      </w:r>
      <w:r>
        <w:rPr>
          <w:rFonts w:eastAsia="Times New Roman" w:cs="Times New Roman"/>
          <w:szCs w:val="24"/>
        </w:rPr>
        <w:t>». Δεν μπορεί να δοθεί, πριν οριστικοπ</w:t>
      </w:r>
      <w:r>
        <w:rPr>
          <w:rFonts w:eastAsia="Times New Roman" w:cs="Times New Roman"/>
          <w:szCs w:val="24"/>
        </w:rPr>
        <w:t xml:space="preserve">οιηθούν όλα τα δικαιώματα. </w:t>
      </w:r>
    </w:p>
    <w:p w14:paraId="0DEF694A"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t>Άρα όλα είναι μια διαδικασία</w:t>
      </w:r>
      <w:r>
        <w:rPr>
          <w:rFonts w:eastAsia="Times New Roman" w:cs="Times New Roman"/>
          <w:szCs w:val="24"/>
        </w:rPr>
        <w:t>,</w:t>
      </w:r>
      <w:r>
        <w:rPr>
          <w:rFonts w:eastAsia="Times New Roman" w:cs="Times New Roman"/>
          <w:szCs w:val="24"/>
        </w:rPr>
        <w:t xml:space="preserve"> η οποία θα γίνει και οπωσδήποτε ο σχεδιασμός λέει ότι εντός Απριλίου θα γίνουν οι πληρωμές. Επομένως είναι μια διαδικασία</w:t>
      </w:r>
      <w:r>
        <w:rPr>
          <w:rFonts w:eastAsia="Times New Roman" w:cs="Times New Roman"/>
          <w:szCs w:val="24"/>
        </w:rPr>
        <w:t>,</w:t>
      </w:r>
      <w:r>
        <w:rPr>
          <w:rFonts w:eastAsia="Times New Roman" w:cs="Times New Roman"/>
          <w:szCs w:val="24"/>
        </w:rPr>
        <w:t xml:space="preserve"> η οποία χρειάζεται ορισμένες παραμέτρους</w:t>
      </w:r>
      <w:r>
        <w:rPr>
          <w:rFonts w:eastAsia="Times New Roman" w:cs="Times New Roman"/>
          <w:szCs w:val="24"/>
        </w:rPr>
        <w:t>,</w:t>
      </w:r>
      <w:r>
        <w:rPr>
          <w:rFonts w:eastAsia="Times New Roman" w:cs="Times New Roman"/>
          <w:szCs w:val="24"/>
        </w:rPr>
        <w:t xml:space="preserve"> τις οποίες δεν μπορούμε να ξεπερά</w:t>
      </w:r>
      <w:r>
        <w:rPr>
          <w:rFonts w:eastAsia="Times New Roman" w:cs="Times New Roman"/>
          <w:szCs w:val="24"/>
        </w:rPr>
        <w:t xml:space="preserve">σουμε. Ο </w:t>
      </w:r>
      <w:r>
        <w:rPr>
          <w:rFonts w:eastAsia="Times New Roman" w:cs="Times New Roman"/>
          <w:szCs w:val="24"/>
        </w:rPr>
        <w:t>κ</w:t>
      </w:r>
      <w:r>
        <w:rPr>
          <w:rFonts w:eastAsia="Times New Roman" w:cs="Times New Roman"/>
          <w:szCs w:val="24"/>
        </w:rPr>
        <w:t xml:space="preserve">ανονισμός της εφαρμογής –εσείς τον ψηφίσατε- δημιουργεί όλες αυτές τις δυσκολίες. </w:t>
      </w:r>
    </w:p>
    <w:p w14:paraId="0DEF694B" w14:textId="77777777" w:rsidR="00636CB9" w:rsidRDefault="00BB6260">
      <w:pPr>
        <w:spacing w:line="600" w:lineRule="auto"/>
        <w:ind w:firstLine="720"/>
        <w:jc w:val="both"/>
        <w:rPr>
          <w:rFonts w:eastAsia="Times New Roman"/>
          <w:szCs w:val="24"/>
        </w:rPr>
      </w:pPr>
      <w:r>
        <w:rPr>
          <w:rFonts w:eastAsia="Times New Roman" w:cs="Times New Roman"/>
          <w:szCs w:val="24"/>
        </w:rPr>
        <w:t>Από και πέρα, λοιπόν, θέλω να ξεκαθαρίσουμε ένα πράγμα: Κάποια στιγμή θα μπει μια τάξη σε αυτές τις πληρω</w:t>
      </w:r>
      <w:r>
        <w:rPr>
          <w:rFonts w:eastAsia="Times New Roman" w:cs="Times New Roman"/>
          <w:szCs w:val="24"/>
        </w:rPr>
        <w:lastRenderedPageBreak/>
        <w:t>μές, οι οποίες θα ξεκινάνε από τέλος Νοεμβρίου και θα καταλήγουν –τελειώνοντας- τέλος Μαρτίου, άντε να φτάνουμε και το 10% που το ξέρετε ότι είναι η εκ</w:t>
      </w:r>
      <w:r>
        <w:rPr>
          <w:rFonts w:eastAsia="Times New Roman" w:cs="Times New Roman"/>
          <w:szCs w:val="24"/>
        </w:rPr>
        <w:t xml:space="preserve">καθάριση τον Ιούνιο.  </w:t>
      </w:r>
      <w:r>
        <w:rPr>
          <w:rFonts w:eastAsia="Times New Roman"/>
          <w:szCs w:val="24"/>
        </w:rPr>
        <w:t xml:space="preserve"> </w:t>
      </w:r>
    </w:p>
    <w:p w14:paraId="0DEF694C" w14:textId="77777777" w:rsidR="00636CB9" w:rsidRDefault="00BB6260">
      <w:pPr>
        <w:spacing w:line="600" w:lineRule="auto"/>
        <w:ind w:firstLine="720"/>
        <w:jc w:val="both"/>
        <w:rPr>
          <w:rFonts w:eastAsia="Times New Roman"/>
          <w:szCs w:val="24"/>
        </w:rPr>
      </w:pPr>
      <w:r>
        <w:rPr>
          <w:rFonts w:eastAsia="Times New Roman"/>
          <w:szCs w:val="24"/>
        </w:rPr>
        <w:t xml:space="preserve">Αυτός είναι ο στόχος μας και αυτόν θα υπηρετούμε από εδώ και πέρα, έχοντας ως βασικό σημείο αιχμής να κατοχυρώσουμε τα δικαιώματα, να λύσουμε πάρα πολλά προβλήματα. </w:t>
      </w:r>
    </w:p>
    <w:p w14:paraId="0DEF694D" w14:textId="77777777" w:rsidR="00636CB9" w:rsidRDefault="00BB6260">
      <w:pPr>
        <w:spacing w:line="600" w:lineRule="auto"/>
        <w:ind w:firstLine="720"/>
        <w:jc w:val="both"/>
        <w:rPr>
          <w:rFonts w:eastAsia="Times New Roman"/>
          <w:szCs w:val="24"/>
        </w:rPr>
      </w:pPr>
      <w:r>
        <w:rPr>
          <w:rFonts w:eastAsia="Times New Roman"/>
          <w:szCs w:val="24"/>
        </w:rPr>
        <w:t xml:space="preserve">Ξέρετε πόσοι νέοι αγρότες έχουν προβλήματα; Δεν πληρώθηκαν, διότι </w:t>
      </w:r>
      <w:r>
        <w:rPr>
          <w:rFonts w:eastAsia="Times New Roman"/>
          <w:szCs w:val="24"/>
        </w:rPr>
        <w:t xml:space="preserve">ο </w:t>
      </w:r>
      <w:r>
        <w:rPr>
          <w:rFonts w:eastAsia="Times New Roman"/>
          <w:szCs w:val="24"/>
        </w:rPr>
        <w:t>κ</w:t>
      </w:r>
      <w:r>
        <w:rPr>
          <w:rFonts w:eastAsia="Times New Roman"/>
          <w:szCs w:val="24"/>
        </w:rPr>
        <w:t>ανονισμός ήταν τόσο αυστηρός</w:t>
      </w:r>
      <w:r>
        <w:rPr>
          <w:rFonts w:eastAsia="Times New Roman"/>
          <w:szCs w:val="24"/>
        </w:rPr>
        <w:t>,</w:t>
      </w:r>
      <w:r>
        <w:rPr>
          <w:rFonts w:eastAsia="Times New Roman"/>
          <w:szCs w:val="24"/>
        </w:rPr>
        <w:t xml:space="preserve"> όσον αφορά τον χρόνο αναφοράς και μας δημιούργησε μεγάλο πρόβλημα. Και εκεί θέλει τροποποίηση ο Κανονισμός για να ξεπεραστούν τα προβλήματα.</w:t>
      </w:r>
    </w:p>
    <w:p w14:paraId="0DEF694E" w14:textId="77777777" w:rsidR="00636CB9" w:rsidRDefault="00BB6260">
      <w:pPr>
        <w:spacing w:line="600" w:lineRule="auto"/>
        <w:ind w:firstLine="720"/>
        <w:jc w:val="both"/>
        <w:rPr>
          <w:rFonts w:eastAsia="Times New Roman"/>
          <w:szCs w:val="24"/>
        </w:rPr>
      </w:pPr>
      <w:r>
        <w:rPr>
          <w:rFonts w:eastAsia="Times New Roman"/>
          <w:szCs w:val="24"/>
        </w:rPr>
        <w:lastRenderedPageBreak/>
        <w:t>Άρα, λοιπόν, να μας έχετε εμπιστοσύνη. Γνωρίζουμε τον χώρο και θα προσπαθήσουμε όσ</w:t>
      </w:r>
      <w:r>
        <w:rPr>
          <w:rFonts w:eastAsia="Times New Roman"/>
          <w:szCs w:val="24"/>
        </w:rPr>
        <w:t>ο το δυνατόν αυτό το κομμάτι που αφορά τις πληρωμές να μπει σε μια σειρά και να είναι πλέον μονόδρομος μετά από ένα</w:t>
      </w:r>
      <w:r>
        <w:rPr>
          <w:rFonts w:eastAsia="Times New Roman"/>
          <w:szCs w:val="24"/>
        </w:rPr>
        <w:t>ν</w:t>
      </w:r>
      <w:r>
        <w:rPr>
          <w:rFonts w:eastAsia="Times New Roman"/>
          <w:szCs w:val="24"/>
        </w:rPr>
        <w:t xml:space="preserve"> χρόνο να μην υπάρχει κανένα πρόβλημα.</w:t>
      </w:r>
    </w:p>
    <w:p w14:paraId="0DEF694F" w14:textId="77777777" w:rsidR="00636CB9" w:rsidRDefault="00BB6260">
      <w:pPr>
        <w:spacing w:line="600" w:lineRule="auto"/>
        <w:ind w:firstLine="720"/>
        <w:jc w:val="both"/>
        <w:rPr>
          <w:rFonts w:eastAsia="Times New Roman"/>
          <w:szCs w:val="24"/>
        </w:rPr>
      </w:pPr>
      <w:r>
        <w:rPr>
          <w:rFonts w:eastAsia="Times New Roman"/>
          <w:szCs w:val="24"/>
        </w:rPr>
        <w:t>Αυτή είναι η στόχευσή μας.</w:t>
      </w:r>
    </w:p>
    <w:p w14:paraId="0DEF6950" w14:textId="77777777" w:rsidR="00636CB9" w:rsidRDefault="00BB6260">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Υπουργό Αγροτικής Ανάπτ</w:t>
      </w:r>
      <w:r>
        <w:rPr>
          <w:rFonts w:eastAsia="Times New Roman"/>
          <w:szCs w:val="24"/>
        </w:rPr>
        <w:t>υξης και Τροφίμων κ. Ευάγγελο Αποστόλου.</w:t>
      </w:r>
    </w:p>
    <w:p w14:paraId="0DEF6951" w14:textId="77777777" w:rsidR="00636CB9" w:rsidRDefault="00BB6260">
      <w:pPr>
        <w:spacing w:line="600" w:lineRule="auto"/>
        <w:ind w:firstLine="720"/>
        <w:jc w:val="both"/>
        <w:rPr>
          <w:rFonts w:eastAsia="Times New Roman"/>
          <w:b/>
          <w:szCs w:val="24"/>
        </w:rPr>
      </w:pPr>
      <w:r>
        <w:rPr>
          <w:rFonts w:eastAsia="Times New Roman"/>
          <w:szCs w:val="24"/>
        </w:rPr>
        <w:t>Ο</w:t>
      </w:r>
      <w:r>
        <w:rPr>
          <w:rFonts w:eastAsia="Times New Roman"/>
          <w:szCs w:val="24"/>
        </w:rPr>
        <w:t>λοκληρώθηκε η συζήτηση των επίκαιρων ερωτήσεων.</w:t>
      </w:r>
    </w:p>
    <w:p w14:paraId="0DEF6952" w14:textId="77777777" w:rsidR="00636CB9" w:rsidRDefault="00BB6260">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DEF6953" w14:textId="77777777" w:rsidR="00636CB9" w:rsidRDefault="00BB626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DEF6954" w14:textId="77777777" w:rsidR="00636CB9" w:rsidRDefault="00BB6260">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Με τη συναίνεση</w:t>
      </w:r>
      <w:r>
        <w:rPr>
          <w:rFonts w:eastAsia="Times New Roman" w:cs="Times New Roman"/>
          <w:szCs w:val="24"/>
        </w:rPr>
        <w:t xml:space="preserve"> του Σώματος και ώρα 12.05΄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7 Μαρτίου 2016 και ώρα 18.00΄, με αντικείμενο εργασιών του Σώματος κοινοβουλευτικό έλεγχο, συζήτηση επίκαιρων ερωτήσεων.</w:t>
      </w:r>
    </w:p>
    <w:p w14:paraId="0DEF6955" w14:textId="77777777" w:rsidR="00636CB9" w:rsidRDefault="00636CB9">
      <w:pPr>
        <w:spacing w:line="600" w:lineRule="auto"/>
        <w:ind w:firstLine="720"/>
        <w:jc w:val="both"/>
        <w:rPr>
          <w:rFonts w:eastAsia="Times New Roman" w:cs="Times New Roman"/>
          <w:szCs w:val="24"/>
        </w:rPr>
      </w:pPr>
    </w:p>
    <w:p w14:paraId="0DEF6956" w14:textId="77777777" w:rsidR="00636CB9" w:rsidRDefault="00BB6260">
      <w:pPr>
        <w:spacing w:line="600" w:lineRule="auto"/>
        <w:ind w:firstLine="720"/>
        <w:jc w:val="both"/>
        <w:rPr>
          <w:rFonts w:eastAsia="Times New Roman" w:cs="Times New Roman"/>
          <w:b/>
          <w:szCs w:val="24"/>
        </w:rPr>
      </w:pPr>
      <w:r>
        <w:rPr>
          <w:rFonts w:eastAsia="Times New Roman" w:cs="Times New Roman"/>
          <w:b/>
          <w:bCs/>
          <w:szCs w:val="24"/>
        </w:rPr>
        <w:t xml:space="preserve">    Ο ΠΡΟΕΔΡΟΣ                                                        ΟΙ ΓΡΑΜΜΑΤΕΙΣ</w:t>
      </w:r>
    </w:p>
    <w:p w14:paraId="0DEF6957" w14:textId="77777777" w:rsidR="00636CB9" w:rsidRDefault="00636CB9">
      <w:pPr>
        <w:spacing w:line="600" w:lineRule="auto"/>
        <w:ind w:firstLine="720"/>
        <w:jc w:val="both"/>
        <w:rPr>
          <w:rFonts w:eastAsia="Times New Roman"/>
          <w:szCs w:val="24"/>
        </w:rPr>
      </w:pPr>
    </w:p>
    <w:p w14:paraId="0DEF6958" w14:textId="77777777" w:rsidR="00636CB9" w:rsidRDefault="00636CB9">
      <w:pPr>
        <w:spacing w:line="600" w:lineRule="auto"/>
        <w:ind w:firstLine="720"/>
        <w:jc w:val="both"/>
        <w:rPr>
          <w:rFonts w:eastAsia="Times New Roman"/>
          <w:szCs w:val="24"/>
        </w:rPr>
      </w:pPr>
    </w:p>
    <w:sectPr w:rsidR="00636C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kBvOBx8fHt/fOOJ5oQyzINZRNHU=" w:salt="56ROx3uHPu/BcCUOkxvX5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B9"/>
    <w:rsid w:val="000707BE"/>
    <w:rsid w:val="00636CB9"/>
    <w:rsid w:val="00BB62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6789"/>
  <w15:docId w15:val="{DD81D26A-BDC2-495F-AE39-091297D8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4B1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24B1A"/>
    <w:rPr>
      <w:rFonts w:ascii="Segoe UI" w:hAnsi="Segoe UI" w:cs="Segoe UI"/>
      <w:sz w:val="18"/>
      <w:szCs w:val="18"/>
    </w:rPr>
  </w:style>
  <w:style w:type="paragraph" w:styleId="a4">
    <w:name w:val="Revision"/>
    <w:hidden/>
    <w:uiPriority w:val="99"/>
    <w:semiHidden/>
    <w:rsid w:val="00371A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187</MetadataID>
    <Session xmlns="641f345b-441b-4b81-9152-adc2e73ba5e1">Α´</Session>
    <Date xmlns="641f345b-441b-4b81-9152-adc2e73ba5e1">2016-03-03T22:00:00+00:00</Date>
    <Status xmlns="641f345b-441b-4b81-9152-adc2e73ba5e1">
      <Url>http://srv-sp1/praktika/Lists/Incoming_Metadata/EditForm.aspx?ID=187&amp;Source=/praktika/Recordings_Library/Forms/AllItems.aspx</Url>
      <Description>Δημοσιεύτηκε</Description>
    </Status>
    <Meeting xmlns="641f345b-441b-4b81-9152-adc2e73ba5e1">ΠΕ´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82B96-9FA3-4C3F-AF59-A38F2E986A88}">
  <ds:schemaRefs>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dcmitype/"/>
    <ds:schemaRef ds:uri="http://purl.org/dc/terms/"/>
    <ds:schemaRef ds:uri="http://purl.org/dc/elements/1.1/"/>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269ABA4B-25CE-4FFF-AFB8-D28DD33BC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DB0CBF-DD69-408B-B660-260FDB367C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18248</Words>
  <Characters>98540</Characters>
  <Application>Microsoft Office Word</Application>
  <DocSecurity>0</DocSecurity>
  <Lines>821</Lines>
  <Paragraphs>233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116555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2016-03-09T09:55:00Z</dcterms:created>
  <dcterms:modified xsi:type="dcterms:W3CDTF">2016-03-09T09:55:00Z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